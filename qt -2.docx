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F43" w:rsidRPr="003A425A" w:rsidRDefault="00C30F43">
      <w:pPr>
        <w:pStyle w:val="ab"/>
      </w:pPr>
      <w:r w:rsidRPr="003A425A">
        <w:rPr>
          <w:lang w:val="ru-RU"/>
        </w:rPr>
        <w:t>Оглавление</w:t>
      </w:r>
    </w:p>
    <w:p w:rsidR="0010219A" w:rsidRPr="003A425A" w:rsidRDefault="0010219A">
      <w:pPr>
        <w:pStyle w:val="11"/>
        <w:tabs>
          <w:tab w:val="right" w:leader="dot" w:pos="9345"/>
        </w:tabs>
        <w:rPr>
          <w:rFonts w:eastAsia="Times New Roman"/>
          <w:b w:val="0"/>
          <w:noProof/>
          <w:lang w:val="en-GB" w:eastAsia="en-GB"/>
        </w:rPr>
      </w:pPr>
      <w:r w:rsidRPr="003A425A">
        <w:rPr>
          <w:b w:val="0"/>
        </w:rPr>
        <w:fldChar w:fldCharType="begin"/>
      </w:r>
      <w:r w:rsidRPr="003A425A">
        <w:rPr>
          <w:b w:val="0"/>
        </w:rPr>
        <w:instrText xml:space="preserve"> TOC \o \h \z \u </w:instrText>
      </w:r>
      <w:r w:rsidRPr="003A425A">
        <w:rPr>
          <w:b w:val="0"/>
        </w:rPr>
        <w:fldChar w:fldCharType="separate"/>
      </w:r>
      <w:hyperlink w:anchor="_Toc382058122" w:history="1">
        <w:r w:rsidRPr="003A425A">
          <w:rPr>
            <w:rStyle w:val="a3"/>
            <w:rFonts w:ascii="Times New Roman" w:hAnsi="Times New Roman"/>
            <w:noProof/>
            <w:lang w:val="en-US"/>
          </w:rPr>
          <w:t>QT</w:t>
        </w:r>
        <w:r w:rsidRPr="003A425A">
          <w:rPr>
            <w:rStyle w:val="a3"/>
            <w:rFonts w:ascii="Times New Roman" w:hAnsi="Times New Roman"/>
            <w:noProof/>
          </w:rPr>
          <w:t xml:space="preserve"> – ВВЕДЕНИЕ</w:t>
        </w:r>
        <w:r w:rsidRPr="003A425A">
          <w:rPr>
            <w:noProof/>
            <w:webHidden/>
          </w:rPr>
          <w:tab/>
        </w:r>
        <w:r w:rsidRPr="003A425A">
          <w:rPr>
            <w:noProof/>
            <w:webHidden/>
          </w:rPr>
          <w:fldChar w:fldCharType="begin"/>
        </w:r>
        <w:r w:rsidRPr="003A425A">
          <w:rPr>
            <w:noProof/>
            <w:webHidden/>
          </w:rPr>
          <w:instrText xml:space="preserve"> PAGEREF _Toc382058122 \h </w:instrText>
        </w:r>
        <w:r w:rsidRPr="003A425A">
          <w:rPr>
            <w:noProof/>
            <w:webHidden/>
          </w:rPr>
        </w:r>
        <w:r w:rsidRPr="003A425A">
          <w:rPr>
            <w:noProof/>
            <w:webHidden/>
          </w:rPr>
          <w:fldChar w:fldCharType="separate"/>
        </w:r>
        <w:r w:rsidRPr="003A425A">
          <w:rPr>
            <w:noProof/>
            <w:webHidden/>
          </w:rPr>
          <w:t>28</w:t>
        </w:r>
        <w:r w:rsidRPr="003A425A">
          <w:rPr>
            <w:noProof/>
            <w:webHidden/>
          </w:rPr>
          <w:fldChar w:fldCharType="end"/>
        </w:r>
      </w:hyperlink>
    </w:p>
    <w:p w:rsidR="0010219A" w:rsidRPr="003A425A" w:rsidRDefault="00953454">
      <w:pPr>
        <w:pStyle w:val="21"/>
        <w:tabs>
          <w:tab w:val="right" w:leader="dot" w:pos="9345"/>
        </w:tabs>
        <w:rPr>
          <w:b w:val="0"/>
          <w:noProof/>
        </w:rPr>
      </w:pPr>
      <w:hyperlink w:anchor="_Toc382058123" w:history="1">
        <w:r w:rsidR="0010219A" w:rsidRPr="003A425A">
          <w:rPr>
            <w:rStyle w:val="a3"/>
            <w:rFonts w:ascii="Times New Roman" w:hAnsi="Times New Roman"/>
            <w:noProof/>
          </w:rPr>
          <w:t>СРЕДСТВА РАЗРАБОТКИ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_Toc382058123 \h </w:instrText>
        </w:r>
        <w:r w:rsidR="0010219A" w:rsidRPr="003A425A">
          <w:rPr>
            <w:noProof/>
            <w:webHidden/>
          </w:rPr>
        </w:r>
        <w:r w:rsidR="0010219A" w:rsidRPr="003A425A">
          <w:rPr>
            <w:noProof/>
            <w:webHidden/>
          </w:rPr>
          <w:fldChar w:fldCharType="separate"/>
        </w:r>
        <w:r w:rsidR="0010219A" w:rsidRPr="003A425A">
          <w:rPr>
            <w:noProof/>
            <w:webHidden/>
          </w:rPr>
          <w:t>28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124" w:history="1">
        <w:r w:rsidR="0010219A" w:rsidRPr="003A425A">
          <w:rPr>
            <w:rStyle w:val="a3"/>
            <w:noProof/>
            <w:lang w:val="en-US"/>
          </w:rPr>
          <w:t>QT</w:t>
        </w:r>
        <w:r w:rsidR="0010219A" w:rsidRPr="003A425A">
          <w:rPr>
            <w:rStyle w:val="a3"/>
            <w:noProof/>
          </w:rPr>
          <w:t xml:space="preserve"> </w:t>
        </w:r>
        <w:r w:rsidR="0010219A" w:rsidRPr="003A425A">
          <w:rPr>
            <w:rStyle w:val="a3"/>
            <w:noProof/>
            <w:lang w:val="en-US"/>
          </w:rPr>
          <w:t>CREATOR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_Toc382058124 \h </w:instrText>
        </w:r>
        <w:r w:rsidR="0010219A" w:rsidRPr="003A425A">
          <w:rPr>
            <w:noProof/>
            <w:webHidden/>
          </w:rPr>
        </w:r>
        <w:r w:rsidR="0010219A" w:rsidRPr="003A425A">
          <w:rPr>
            <w:noProof/>
            <w:webHidden/>
          </w:rPr>
          <w:fldChar w:fldCharType="separate"/>
        </w:r>
        <w:r w:rsidR="0010219A" w:rsidRPr="003A425A">
          <w:rPr>
            <w:noProof/>
            <w:webHidden/>
          </w:rPr>
          <w:t>28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25" w:history="1">
        <w:r w:rsidR="0010219A" w:rsidRPr="003A425A">
          <w:rPr>
            <w:rStyle w:val="a3"/>
            <w:rFonts w:ascii="Times New Roman" w:hAnsi="Times New Roman"/>
            <w:noProof/>
            <w:lang w:val="en-US"/>
          </w:rPr>
          <w:t>QT</w:t>
        </w:r>
        <w:r w:rsidR="0010219A" w:rsidRPr="003A425A">
          <w:rPr>
            <w:rStyle w:val="a3"/>
            <w:rFonts w:ascii="Times New Roman" w:hAnsi="Times New Roman"/>
            <w:noProof/>
          </w:rPr>
          <w:t xml:space="preserve"> </w:t>
        </w:r>
        <w:r w:rsidR="0010219A" w:rsidRPr="003A425A">
          <w:rPr>
            <w:rStyle w:val="a3"/>
            <w:rFonts w:ascii="Times New Roman" w:hAnsi="Times New Roman"/>
            <w:noProof/>
            <w:lang w:val="en-US"/>
          </w:rPr>
          <w:t>DESIGNER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_Toc382058125 \h </w:instrText>
        </w:r>
        <w:r w:rsidR="0010219A" w:rsidRPr="003A425A">
          <w:rPr>
            <w:noProof/>
            <w:webHidden/>
          </w:rPr>
        </w:r>
        <w:r w:rsidR="0010219A" w:rsidRPr="003A425A">
          <w:rPr>
            <w:noProof/>
            <w:webHidden/>
          </w:rPr>
          <w:fldChar w:fldCharType="separate"/>
        </w:r>
        <w:r w:rsidR="0010219A" w:rsidRPr="003A425A">
          <w:rPr>
            <w:noProof/>
            <w:webHidden/>
          </w:rPr>
          <w:t>29</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26" w:history="1">
        <w:r w:rsidR="0010219A" w:rsidRPr="003A425A">
          <w:rPr>
            <w:rStyle w:val="a3"/>
            <w:rFonts w:ascii="Times New Roman" w:hAnsi="Times New Roman"/>
            <w:noProof/>
            <w:lang w:val="en-US"/>
          </w:rPr>
          <w:t>DESIGNER</w:t>
        </w:r>
        <w:r w:rsidR="0010219A" w:rsidRPr="003A425A">
          <w:rPr>
            <w:rStyle w:val="a3"/>
            <w:rFonts w:ascii="Times New Roman" w:hAnsi="Times New Roman"/>
            <w:noProof/>
          </w:rPr>
          <w:t xml:space="preserve"> </w:t>
        </w:r>
        <w:r w:rsidR="0010219A" w:rsidRPr="003A425A">
          <w:rPr>
            <w:rStyle w:val="a3"/>
            <w:rFonts w:ascii="Times New Roman" w:hAnsi="Times New Roman"/>
            <w:noProof/>
            <w:lang w:val="en-US"/>
          </w:rPr>
          <w:t>MODES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_Toc382058126 \h </w:instrText>
        </w:r>
        <w:r w:rsidR="0010219A" w:rsidRPr="003A425A">
          <w:rPr>
            <w:noProof/>
            <w:webHidden/>
          </w:rPr>
        </w:r>
        <w:r w:rsidR="0010219A" w:rsidRPr="003A425A">
          <w:rPr>
            <w:noProof/>
            <w:webHidden/>
          </w:rPr>
          <w:fldChar w:fldCharType="separate"/>
        </w:r>
        <w:r w:rsidR="0010219A" w:rsidRPr="003A425A">
          <w:rPr>
            <w:noProof/>
            <w:webHidden/>
          </w:rPr>
          <w:t>30</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27" w:history="1">
        <w:r w:rsidR="0010219A" w:rsidRPr="003A425A">
          <w:rPr>
            <w:rStyle w:val="a3"/>
            <w:rFonts w:ascii="Times New Roman" w:hAnsi="Times New Roman"/>
            <w:noProof/>
          </w:rPr>
          <w:t>МОДА РЕДАКТИРОВАНИЯ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_Toc382058127 \h </w:instrText>
        </w:r>
        <w:r w:rsidR="0010219A" w:rsidRPr="003A425A">
          <w:rPr>
            <w:noProof/>
            <w:webHidden/>
          </w:rPr>
        </w:r>
        <w:r w:rsidR="0010219A" w:rsidRPr="003A425A">
          <w:rPr>
            <w:noProof/>
            <w:webHidden/>
          </w:rPr>
          <w:fldChar w:fldCharType="separate"/>
        </w:r>
        <w:r w:rsidR="0010219A" w:rsidRPr="003A425A">
          <w:rPr>
            <w:noProof/>
            <w:webHidden/>
          </w:rPr>
          <w:t>30</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28" w:history="1">
        <w:r w:rsidR="0010219A" w:rsidRPr="003A425A">
          <w:rPr>
            <w:rStyle w:val="a3"/>
            <w:rFonts w:ascii="Times New Roman" w:hAnsi="Times New Roman"/>
            <w:noProof/>
          </w:rPr>
          <w:t>МОДА РЕДАКТИРОВАНИЯ СИГНАЛОВ И СЛОТОВ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_Toc382058128 \h </w:instrText>
        </w:r>
        <w:r w:rsidR="0010219A" w:rsidRPr="003A425A">
          <w:rPr>
            <w:noProof/>
            <w:webHidden/>
          </w:rPr>
        </w:r>
        <w:r w:rsidR="0010219A" w:rsidRPr="003A425A">
          <w:rPr>
            <w:noProof/>
            <w:webHidden/>
          </w:rPr>
          <w:fldChar w:fldCharType="separate"/>
        </w:r>
        <w:r w:rsidR="0010219A" w:rsidRPr="003A425A">
          <w:rPr>
            <w:noProof/>
            <w:webHidden/>
          </w:rPr>
          <w:t>31</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29" w:history="1">
        <w:r w:rsidR="0010219A" w:rsidRPr="003A425A">
          <w:rPr>
            <w:rStyle w:val="a3"/>
            <w:rFonts w:ascii="Times New Roman" w:hAnsi="Times New Roman"/>
            <w:noProof/>
          </w:rPr>
          <w:t>МОДА ОПРЕДЕЛЕНИЯ ПАРТНЁРОВ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_Toc382058129 \h </w:instrText>
        </w:r>
        <w:r w:rsidR="0010219A" w:rsidRPr="003A425A">
          <w:rPr>
            <w:noProof/>
            <w:webHidden/>
          </w:rPr>
        </w:r>
        <w:r w:rsidR="0010219A" w:rsidRPr="003A425A">
          <w:rPr>
            <w:noProof/>
            <w:webHidden/>
          </w:rPr>
          <w:fldChar w:fldCharType="separate"/>
        </w:r>
        <w:r w:rsidR="0010219A" w:rsidRPr="003A425A">
          <w:rPr>
            <w:noProof/>
            <w:webHidden/>
          </w:rPr>
          <w:t>31</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30" w:history="1">
        <w:r w:rsidR="0010219A" w:rsidRPr="003A425A">
          <w:rPr>
            <w:rStyle w:val="a3"/>
            <w:rFonts w:ascii="Times New Roman" w:hAnsi="Times New Roman"/>
            <w:noProof/>
          </w:rPr>
          <w:t>МОДА ПОРЯДКА ТАБУЛЯЦИИ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_Toc382058130 \h </w:instrText>
        </w:r>
        <w:r w:rsidR="0010219A" w:rsidRPr="003A425A">
          <w:rPr>
            <w:noProof/>
            <w:webHidden/>
          </w:rPr>
        </w:r>
        <w:r w:rsidR="0010219A" w:rsidRPr="003A425A">
          <w:rPr>
            <w:noProof/>
            <w:webHidden/>
          </w:rPr>
          <w:fldChar w:fldCharType="separate"/>
        </w:r>
        <w:r w:rsidR="0010219A" w:rsidRPr="003A425A">
          <w:rPr>
            <w:noProof/>
            <w:webHidden/>
          </w:rPr>
          <w:t>32</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31" w:history="1">
        <w:r w:rsidR="0010219A" w:rsidRPr="003A425A">
          <w:rPr>
            <w:rStyle w:val="a3"/>
            <w:rFonts w:ascii="Times New Roman" w:hAnsi="Times New Roman"/>
            <w:noProof/>
          </w:rPr>
          <w:t>ШАБЛОН ГЛАВНОГО ОКНА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_Toc382058131 \h </w:instrText>
        </w:r>
        <w:r w:rsidR="0010219A" w:rsidRPr="003A425A">
          <w:rPr>
            <w:noProof/>
            <w:webHidden/>
          </w:rPr>
        </w:r>
        <w:r w:rsidR="0010219A" w:rsidRPr="003A425A">
          <w:rPr>
            <w:noProof/>
            <w:webHidden/>
          </w:rPr>
          <w:fldChar w:fldCharType="separate"/>
        </w:r>
        <w:r w:rsidR="0010219A" w:rsidRPr="003A425A">
          <w:rPr>
            <w:noProof/>
            <w:webHidden/>
          </w:rPr>
          <w:t>32</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32" w:history="1">
        <w:r w:rsidR="0010219A" w:rsidRPr="003A425A">
          <w:rPr>
            <w:rStyle w:val="a3"/>
            <w:rFonts w:ascii="Times New Roman" w:hAnsi="Times New Roman"/>
            <w:noProof/>
          </w:rPr>
          <w:t>РЕДАКТИРОВАНИЕ РЕСУРСОВ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_Toc382058132 \h </w:instrText>
        </w:r>
        <w:r w:rsidR="0010219A" w:rsidRPr="003A425A">
          <w:rPr>
            <w:noProof/>
            <w:webHidden/>
          </w:rPr>
        </w:r>
        <w:r w:rsidR="0010219A" w:rsidRPr="003A425A">
          <w:rPr>
            <w:noProof/>
            <w:webHidden/>
          </w:rPr>
          <w:fldChar w:fldCharType="separate"/>
        </w:r>
        <w:r w:rsidR="0010219A" w:rsidRPr="003A425A">
          <w:rPr>
            <w:noProof/>
            <w:webHidden/>
          </w:rPr>
          <w:t>33</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33" w:history="1">
        <w:r w:rsidR="0010219A" w:rsidRPr="003A425A">
          <w:rPr>
            <w:rStyle w:val="a3"/>
            <w:rFonts w:ascii="Times New Roman" w:hAnsi="Times New Roman"/>
            <w:noProof/>
          </w:rPr>
          <w:t>РЕДАКТОР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_Toc382058133 \h </w:instrText>
        </w:r>
        <w:r w:rsidR="0010219A" w:rsidRPr="003A425A">
          <w:rPr>
            <w:noProof/>
            <w:webHidden/>
          </w:rPr>
        </w:r>
        <w:r w:rsidR="0010219A" w:rsidRPr="003A425A">
          <w:rPr>
            <w:noProof/>
            <w:webHidden/>
          </w:rPr>
          <w:fldChar w:fldCharType="separate"/>
        </w:r>
        <w:r w:rsidR="0010219A" w:rsidRPr="003A425A">
          <w:rPr>
            <w:noProof/>
            <w:webHidden/>
          </w:rPr>
          <w:t>33</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34" w:history="1">
        <w:r w:rsidR="0010219A" w:rsidRPr="003A425A">
          <w:rPr>
            <w:rStyle w:val="a3"/>
            <w:rFonts w:ascii="Times New Roman" w:hAnsi="Times New Roman"/>
            <w:noProof/>
            <w:lang w:val="en-US"/>
          </w:rPr>
          <w:t>UI</w:t>
        </w:r>
        <w:r w:rsidR="0010219A" w:rsidRPr="003A425A">
          <w:rPr>
            <w:rStyle w:val="a3"/>
            <w:rFonts w:ascii="Times New Roman" w:hAnsi="Times New Roman"/>
            <w:noProof/>
          </w:rPr>
          <w:t xml:space="preserve"> ФАЙЛЫ. СПОСОБЫ ИСПОЛЬЗОВАНИЯ ФОРМ ДИЗАЙНЕРА. АВТОМАТИЧЕСКОЕ И РУЧНОЕ СОЕДИНЕНИЕ СИГНАЛОВ И СЛОТОВ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_Toc382058134 \h </w:instrText>
        </w:r>
        <w:r w:rsidR="0010219A" w:rsidRPr="003A425A">
          <w:rPr>
            <w:noProof/>
            <w:webHidden/>
          </w:rPr>
        </w:r>
        <w:r w:rsidR="0010219A" w:rsidRPr="003A425A">
          <w:rPr>
            <w:noProof/>
            <w:webHidden/>
          </w:rPr>
          <w:fldChar w:fldCharType="separate"/>
        </w:r>
        <w:r w:rsidR="0010219A" w:rsidRPr="003A425A">
          <w:rPr>
            <w:noProof/>
            <w:webHidden/>
          </w:rPr>
          <w:t>33</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35" w:history="1">
        <w:r w:rsidR="0010219A" w:rsidRPr="003A425A">
          <w:rPr>
            <w:rStyle w:val="a3"/>
            <w:rFonts w:ascii="Times New Roman" w:hAnsi="Times New Roman"/>
            <w:noProof/>
          </w:rPr>
          <w:t>ЧАСТНЫЕ ВИДЖЕТЫ В ДИЗАЙНЕРЕ. ПРОДВИЖЕНИЕ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_Toc382058135 \h </w:instrText>
        </w:r>
        <w:r w:rsidR="0010219A" w:rsidRPr="003A425A">
          <w:rPr>
            <w:noProof/>
            <w:webHidden/>
          </w:rPr>
        </w:r>
        <w:r w:rsidR="0010219A" w:rsidRPr="003A425A">
          <w:rPr>
            <w:noProof/>
            <w:webHidden/>
          </w:rPr>
          <w:fldChar w:fldCharType="separate"/>
        </w:r>
        <w:r w:rsidR="0010219A" w:rsidRPr="003A425A">
          <w:rPr>
            <w:noProof/>
            <w:webHidden/>
          </w:rPr>
          <w:t>35</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36" w:history="1">
        <w:r w:rsidR="0010219A" w:rsidRPr="003A425A">
          <w:rPr>
            <w:rStyle w:val="a3"/>
            <w:rFonts w:ascii="Times New Roman" w:hAnsi="Times New Roman"/>
            <w:noProof/>
          </w:rPr>
          <w:t>СОЗДАНИЕ ЧАСТНЫХ ВИДЖЕТОВ ДЛЯ QT ДИЗАЙНЕРА ПРИ ПОМОЩИ ПЛАГИНОВ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_Toc382058136 \h </w:instrText>
        </w:r>
        <w:r w:rsidR="0010219A" w:rsidRPr="003A425A">
          <w:rPr>
            <w:noProof/>
            <w:webHidden/>
          </w:rPr>
        </w:r>
        <w:r w:rsidR="0010219A" w:rsidRPr="003A425A">
          <w:rPr>
            <w:noProof/>
            <w:webHidden/>
          </w:rPr>
          <w:fldChar w:fldCharType="separate"/>
        </w:r>
        <w:r w:rsidR="0010219A" w:rsidRPr="003A425A">
          <w:rPr>
            <w:noProof/>
            <w:webHidden/>
          </w:rPr>
          <w:t>36</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37" w:history="1">
        <w:r w:rsidR="0010219A" w:rsidRPr="003A425A">
          <w:rPr>
            <w:rStyle w:val="a3"/>
            <w:rFonts w:ascii="Times New Roman" w:hAnsi="Times New Roman"/>
            <w:noProof/>
          </w:rPr>
          <w:t>РАСШИРЕНИЯ ДЛЯ ЧАСТНЫХ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_Toc382058137 \h </w:instrText>
        </w:r>
        <w:r w:rsidR="0010219A" w:rsidRPr="003A425A">
          <w:rPr>
            <w:noProof/>
            <w:webHidden/>
          </w:rPr>
        </w:r>
        <w:r w:rsidR="0010219A" w:rsidRPr="003A425A">
          <w:rPr>
            <w:noProof/>
            <w:webHidden/>
          </w:rPr>
          <w:fldChar w:fldCharType="separate"/>
        </w:r>
        <w:r w:rsidR="0010219A" w:rsidRPr="003A425A">
          <w:rPr>
            <w:noProof/>
            <w:webHidden/>
          </w:rPr>
          <w:t>37</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38" w:history="1">
        <w:r w:rsidR="0010219A" w:rsidRPr="003A425A">
          <w:rPr>
            <w:rStyle w:val="a3"/>
            <w:rFonts w:ascii="Times New Roman" w:hAnsi="Times New Roman"/>
            <w:noProof/>
            <w:lang w:val="en-US"/>
          </w:rPr>
          <w:t>XML</w:t>
        </w:r>
        <w:r w:rsidR="0010219A" w:rsidRPr="003A425A">
          <w:rPr>
            <w:rStyle w:val="a3"/>
            <w:rFonts w:ascii="Times New Roman" w:hAnsi="Times New Roman"/>
            <w:noProof/>
          </w:rPr>
          <w:t xml:space="preserve">-СХЕМА ДЛЯ ФОРМАТА </w:t>
        </w:r>
        <w:r w:rsidR="0010219A" w:rsidRPr="003A425A">
          <w:rPr>
            <w:rStyle w:val="a3"/>
            <w:rFonts w:ascii="Times New Roman" w:hAnsi="Times New Roman"/>
            <w:noProof/>
            <w:lang w:val="en-US"/>
          </w:rPr>
          <w:t>UI</w:t>
        </w:r>
        <w:r w:rsidR="0010219A" w:rsidRPr="003A425A">
          <w:rPr>
            <w:rStyle w:val="a3"/>
            <w:rFonts w:ascii="Times New Roman" w:hAnsi="Times New Roman"/>
            <w:noProof/>
          </w:rPr>
          <w:t xml:space="preserve"> ФАЙЛА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_Toc382058138 \h </w:instrText>
        </w:r>
        <w:r w:rsidR="0010219A" w:rsidRPr="003A425A">
          <w:rPr>
            <w:noProof/>
            <w:webHidden/>
          </w:rPr>
        </w:r>
        <w:r w:rsidR="0010219A" w:rsidRPr="003A425A">
          <w:rPr>
            <w:noProof/>
            <w:webHidden/>
          </w:rPr>
          <w:fldChar w:fldCharType="separate"/>
        </w:r>
        <w:r w:rsidR="0010219A" w:rsidRPr="003A425A">
          <w:rPr>
            <w:noProof/>
            <w:webHidden/>
          </w:rPr>
          <w:t>38</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39" w:history="1">
        <w:r w:rsidR="0010219A" w:rsidRPr="003A425A">
          <w:rPr>
            <w:rStyle w:val="a3"/>
            <w:rFonts w:ascii="Times New Roman" w:hAnsi="Times New Roman"/>
            <w:noProof/>
          </w:rPr>
          <w:t>МАКЕТЫ В ДИЗАЙНЕРЕ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_Toc382058139 \h </w:instrText>
        </w:r>
        <w:r w:rsidR="0010219A" w:rsidRPr="003A425A">
          <w:rPr>
            <w:noProof/>
            <w:webHidden/>
          </w:rPr>
        </w:r>
        <w:r w:rsidR="0010219A" w:rsidRPr="003A425A">
          <w:rPr>
            <w:noProof/>
            <w:webHidden/>
          </w:rPr>
          <w:fldChar w:fldCharType="separate"/>
        </w:r>
        <w:r w:rsidR="0010219A" w:rsidRPr="003A425A">
          <w:rPr>
            <w:noProof/>
            <w:webHidden/>
          </w:rPr>
          <w:t>38</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40" w:history="1">
        <w:r w:rsidR="0010219A" w:rsidRPr="003A425A">
          <w:rPr>
            <w:rStyle w:val="a3"/>
            <w:rFonts w:ascii="Times New Roman" w:hAnsi="Times New Roman"/>
            <w:noProof/>
          </w:rPr>
          <w:t>СОХРАНЕНИЕ, ПРОСМОТР И ПЕЧАТЬ ФОРМ В QT ДИЗАЙНЕРЕ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_Toc382058140 \h </w:instrText>
        </w:r>
        <w:r w:rsidR="0010219A" w:rsidRPr="003A425A">
          <w:rPr>
            <w:noProof/>
            <w:webHidden/>
          </w:rPr>
        </w:r>
        <w:r w:rsidR="0010219A" w:rsidRPr="003A425A">
          <w:rPr>
            <w:noProof/>
            <w:webHidden/>
          </w:rPr>
          <w:fldChar w:fldCharType="separate"/>
        </w:r>
        <w:r w:rsidR="0010219A" w:rsidRPr="003A425A">
          <w:rPr>
            <w:noProof/>
            <w:webHidden/>
          </w:rPr>
          <w:t>39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141" w:history="1">
        <w:r w:rsidR="0010219A" w:rsidRPr="003A425A">
          <w:rPr>
            <w:rStyle w:val="a3"/>
            <w:noProof/>
            <w:lang w:val="en-US"/>
          </w:rPr>
          <w:t>QMAKE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_Toc382058141 \h </w:instrText>
        </w:r>
        <w:r w:rsidR="0010219A" w:rsidRPr="003A425A">
          <w:rPr>
            <w:noProof/>
            <w:webHidden/>
          </w:rPr>
        </w:r>
        <w:r w:rsidR="0010219A" w:rsidRPr="003A425A">
          <w:rPr>
            <w:noProof/>
            <w:webHidden/>
          </w:rPr>
          <w:fldChar w:fldCharType="separate"/>
        </w:r>
        <w:r w:rsidR="0010219A" w:rsidRPr="003A425A">
          <w:rPr>
            <w:noProof/>
            <w:webHidden/>
          </w:rPr>
          <w:t>40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2" w:history="1">
        <w:r w:rsidR="0010219A" w:rsidRPr="003A425A">
          <w:rPr>
            <w:rStyle w:val="a3"/>
            <w:rFonts w:ascii="Times New Roman" w:hAnsi="Times New Roman"/>
            <w:noProof/>
          </w:rPr>
          <w:t xml:space="preserve">ОБЗОР </w:t>
        </w:r>
        <w:r w:rsidR="0010219A" w:rsidRPr="003A425A">
          <w:rPr>
            <w:rStyle w:val="a3"/>
            <w:rFonts w:ascii="Times New Roman" w:hAnsi="Times New Roman"/>
            <w:noProof/>
            <w:lang w:val="en-US"/>
          </w:rPr>
          <w:t>QMAKE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_Toc382058142 \h </w:instrText>
        </w:r>
        <w:r w:rsidR="0010219A" w:rsidRPr="003A425A">
          <w:rPr>
            <w:noProof/>
            <w:webHidden/>
          </w:rPr>
        </w:r>
        <w:r w:rsidR="0010219A" w:rsidRPr="003A425A">
          <w:rPr>
            <w:noProof/>
            <w:webHidden/>
          </w:rPr>
          <w:fldChar w:fldCharType="separate"/>
        </w:r>
        <w:r w:rsidR="0010219A" w:rsidRPr="003A425A">
          <w:rPr>
            <w:noProof/>
            <w:webHidden/>
          </w:rPr>
          <w:t>40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3" w:history="1">
        <w:r w:rsidR="0010219A" w:rsidRPr="003A425A">
          <w:rPr>
            <w:rStyle w:val="a3"/>
            <w:rFonts w:ascii="Times New Roman" w:hAnsi="Times New Roman"/>
            <w:noProof/>
          </w:rPr>
          <w:t xml:space="preserve">НЕКОТОРЫЕ ОСОБЕННОСТИ </w:t>
        </w:r>
        <w:r w:rsidR="0010219A" w:rsidRPr="003A425A">
          <w:rPr>
            <w:rStyle w:val="a3"/>
            <w:rFonts w:ascii="Times New Roman" w:hAnsi="Times New Roman"/>
            <w:noProof/>
            <w:lang w:val="en-US"/>
          </w:rPr>
          <w:t>QMAKE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_Toc382058143 \h </w:instrText>
        </w:r>
        <w:r w:rsidR="0010219A" w:rsidRPr="003A425A">
          <w:rPr>
            <w:noProof/>
            <w:webHidden/>
          </w:rPr>
        </w:r>
        <w:r w:rsidR="0010219A" w:rsidRPr="003A425A">
          <w:rPr>
            <w:noProof/>
            <w:webHidden/>
          </w:rPr>
          <w:fldChar w:fldCharType="separate"/>
        </w:r>
        <w:r w:rsidR="0010219A" w:rsidRPr="003A425A">
          <w:rPr>
            <w:noProof/>
            <w:webHidden/>
          </w:rPr>
          <w:t>41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4" w:history="1">
        <w:r w:rsidR="0010219A" w:rsidRPr="003A425A">
          <w:rPr>
            <w:rStyle w:val="a3"/>
            <w:rFonts w:ascii="Times New Roman" w:hAnsi="Times New Roman"/>
            <w:noProof/>
          </w:rPr>
          <w:t>СОЗДАНИЕ ФАЙЛОВ ПРОЕКТА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_Toc382058144 \h </w:instrText>
        </w:r>
        <w:r w:rsidR="0010219A" w:rsidRPr="003A425A">
          <w:rPr>
            <w:noProof/>
            <w:webHidden/>
          </w:rPr>
        </w:r>
        <w:r w:rsidR="0010219A" w:rsidRPr="003A425A">
          <w:rPr>
            <w:noProof/>
            <w:webHidden/>
          </w:rPr>
          <w:fldChar w:fldCharType="separate"/>
        </w:r>
        <w:r w:rsidR="0010219A" w:rsidRPr="003A425A">
          <w:rPr>
            <w:noProof/>
            <w:webHidden/>
          </w:rPr>
          <w:t>41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5" w:history="1">
        <w:r w:rsidR="0010219A" w:rsidRPr="003A425A">
          <w:rPr>
            <w:rStyle w:val="a3"/>
            <w:rFonts w:ascii="Times New Roman" w:hAnsi="Times New Roman"/>
            <w:noProof/>
          </w:rPr>
          <w:t>ПОСТРОЕНИЕ ПРОЕКТОВ ОБЩИХ ТИПОВ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_Toc382058145 \h </w:instrText>
        </w:r>
        <w:r w:rsidR="0010219A" w:rsidRPr="003A425A">
          <w:rPr>
            <w:noProof/>
            <w:webHidden/>
          </w:rPr>
        </w:r>
        <w:r w:rsidR="0010219A" w:rsidRPr="003A425A">
          <w:rPr>
            <w:noProof/>
            <w:webHidden/>
          </w:rPr>
          <w:fldChar w:fldCharType="separate"/>
        </w:r>
        <w:r w:rsidR="0010219A" w:rsidRPr="003A425A">
          <w:rPr>
            <w:noProof/>
            <w:webHidden/>
          </w:rPr>
          <w:t>44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6" w:history="1">
        <w:r w:rsidR="0010219A" w:rsidRPr="003A425A">
          <w:rPr>
            <w:rStyle w:val="a3"/>
            <w:rFonts w:ascii="Times New Roman" w:hAnsi="Times New Roman"/>
            <w:noProof/>
          </w:rPr>
          <w:t xml:space="preserve">ВЫПОЛНЕНИЕ </w:t>
        </w:r>
        <w:r w:rsidR="0010219A" w:rsidRPr="003A425A">
          <w:rPr>
            <w:rStyle w:val="a3"/>
            <w:rFonts w:ascii="Times New Roman" w:hAnsi="Times New Roman"/>
            <w:noProof/>
            <w:lang w:val="en-US"/>
          </w:rPr>
          <w:t>QMAKE</w:t>
        </w:r>
        <w:r w:rsidR="0010219A" w:rsidRPr="003A425A">
          <w:rPr>
            <w:rStyle w:val="a3"/>
            <w:rFonts w:ascii="Times New Roman" w:hAnsi="Times New Roman"/>
            <w:noProof/>
          </w:rPr>
          <w:t xml:space="preserve"> В КОМАНДНОЙ СТРОКЕ. МОДЫ И НАСТРОЙКИ.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_Toc382058146 \h </w:instrText>
        </w:r>
        <w:r w:rsidR="0010219A" w:rsidRPr="003A425A">
          <w:rPr>
            <w:noProof/>
            <w:webHidden/>
          </w:rPr>
        </w:r>
        <w:r w:rsidR="0010219A" w:rsidRPr="003A425A">
          <w:rPr>
            <w:noProof/>
            <w:webHidden/>
          </w:rPr>
          <w:fldChar w:fldCharType="separate"/>
        </w:r>
        <w:r w:rsidR="0010219A" w:rsidRPr="003A425A">
          <w:rPr>
            <w:noProof/>
            <w:webHidden/>
          </w:rPr>
          <w:t>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7" w:history="1">
        <w:r w:rsidR="0010219A" w:rsidRPr="003A425A">
          <w:rPr>
            <w:rStyle w:val="a3"/>
            <w:rFonts w:ascii="Times New Roman" w:hAnsi="Times New Roman"/>
            <w:noProof/>
            <w:lang w:val="be-BY"/>
          </w:rPr>
          <w:t>СПЕЦИФИЧЕСКИЕ ПАРАМЕТРЫ ДЛЯ ПЛАТФОРМ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_Toc382058147 \h </w:instrText>
        </w:r>
        <w:r w:rsidR="0010219A" w:rsidRPr="003A425A">
          <w:rPr>
            <w:noProof/>
            <w:webHidden/>
          </w:rPr>
        </w:r>
        <w:r w:rsidR="0010219A" w:rsidRPr="003A425A">
          <w:rPr>
            <w:noProof/>
            <w:webHidden/>
          </w:rPr>
          <w:fldChar w:fldCharType="separate"/>
        </w:r>
        <w:r w:rsidR="0010219A" w:rsidRPr="003A425A">
          <w:rPr>
            <w:noProof/>
            <w:webHidden/>
          </w:rPr>
          <w:t>47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8" w:history="1">
        <w:r w:rsidR="0010219A" w:rsidRPr="003A425A">
          <w:rPr>
            <w:rStyle w:val="a3"/>
            <w:rFonts w:ascii="Times New Roman" w:hAnsi="Times New Roman"/>
            <w:noProof/>
          </w:rPr>
          <w:t xml:space="preserve">ЯЗЫК </w:t>
        </w:r>
        <w:r w:rsidR="0010219A" w:rsidRPr="003A425A">
          <w:rPr>
            <w:rStyle w:val="a3"/>
            <w:rFonts w:ascii="Times New Roman" w:hAnsi="Times New Roman"/>
            <w:noProof/>
            <w:lang w:val="en-US"/>
          </w:rPr>
          <w:t>QMAKE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_Toc382058148 \h </w:instrText>
        </w:r>
        <w:r w:rsidR="0010219A" w:rsidRPr="003A425A">
          <w:rPr>
            <w:noProof/>
            <w:webHidden/>
          </w:rPr>
        </w:r>
        <w:r w:rsidR="0010219A" w:rsidRPr="003A425A">
          <w:rPr>
            <w:noProof/>
            <w:webHidden/>
          </w:rPr>
          <w:fldChar w:fldCharType="separate"/>
        </w:r>
        <w:r w:rsidR="0010219A" w:rsidRPr="003A425A">
          <w:rPr>
            <w:noProof/>
            <w:webHidden/>
          </w:rPr>
          <w:t>47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49" w:history="1">
        <w:r w:rsidR="0010219A" w:rsidRPr="003A425A">
          <w:rPr>
            <w:rStyle w:val="a3"/>
            <w:rFonts w:ascii="Times New Roman" w:hAnsi="Times New Roman"/>
            <w:noProof/>
          </w:rPr>
          <w:t>ДОБАВЛЕНИЕ НОВЫХ ОСОБЕННОСТЕЙ КОНФИГУРАЦИИ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_Toc382058149 \h </w:instrText>
        </w:r>
        <w:r w:rsidR="0010219A" w:rsidRPr="003A425A">
          <w:rPr>
            <w:noProof/>
            <w:webHidden/>
          </w:rPr>
        </w:r>
        <w:r w:rsidR="0010219A" w:rsidRPr="003A425A">
          <w:rPr>
            <w:noProof/>
            <w:webHidden/>
          </w:rPr>
          <w:fldChar w:fldCharType="separate"/>
        </w:r>
        <w:r w:rsidR="0010219A" w:rsidRPr="003A425A">
          <w:rPr>
            <w:noProof/>
            <w:webHidden/>
          </w:rPr>
          <w:t>48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0" w:history="1">
        <w:r w:rsidR="0010219A" w:rsidRPr="003A425A">
          <w:rPr>
            <w:rStyle w:val="a3"/>
            <w:rFonts w:ascii="Times New Roman" w:hAnsi="Times New Roman"/>
            <w:noProof/>
          </w:rPr>
          <w:t>ИСПОЛЬЗОВАНИЕ ПРЕДКОМПИЛИРОВАННЫХ ЗАГОЛОВКОВ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_Toc382058150 \h </w:instrText>
        </w:r>
        <w:r w:rsidR="0010219A" w:rsidRPr="003A425A">
          <w:rPr>
            <w:noProof/>
            <w:webHidden/>
          </w:rPr>
        </w:r>
        <w:r w:rsidR="0010219A" w:rsidRPr="003A425A">
          <w:rPr>
            <w:noProof/>
            <w:webHidden/>
          </w:rPr>
          <w:fldChar w:fldCharType="separate"/>
        </w:r>
        <w:r w:rsidR="0010219A" w:rsidRPr="003A425A">
          <w:rPr>
            <w:noProof/>
            <w:webHidden/>
          </w:rPr>
          <w:t>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1" w:history="1">
        <w:r w:rsidR="0010219A" w:rsidRPr="003A425A">
          <w:rPr>
            <w:rStyle w:val="a3"/>
            <w:rFonts w:ascii="Times New Roman" w:hAnsi="Times New Roman"/>
            <w:noProof/>
          </w:rPr>
          <w:t xml:space="preserve">КОНФИГУРИРОВАНИЕ </w:t>
        </w:r>
        <w:r w:rsidR="0010219A" w:rsidRPr="003A425A">
          <w:rPr>
            <w:rStyle w:val="a3"/>
            <w:rFonts w:ascii="Times New Roman" w:hAnsi="Times New Roman"/>
            <w:noProof/>
            <w:lang w:val="en-US"/>
          </w:rPr>
          <w:t>QMAKE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_Toc382058151 \h </w:instrText>
        </w:r>
        <w:r w:rsidR="0010219A" w:rsidRPr="003A425A">
          <w:rPr>
            <w:noProof/>
            <w:webHidden/>
          </w:rPr>
        </w:r>
        <w:r w:rsidR="0010219A" w:rsidRPr="003A425A">
          <w:rPr>
            <w:noProof/>
            <w:webHidden/>
          </w:rPr>
          <w:fldChar w:fldCharType="separate"/>
        </w:r>
        <w:r w:rsidR="0010219A" w:rsidRPr="003A425A">
          <w:rPr>
            <w:noProof/>
            <w:webHidden/>
          </w:rPr>
          <w:t>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2" w:history="1">
        <w:r w:rsidR="0010219A" w:rsidRPr="003A425A">
          <w:rPr>
            <w:rStyle w:val="a3"/>
            <w:rFonts w:ascii="Times New Roman" w:hAnsi="Times New Roman"/>
            <w:noProof/>
          </w:rPr>
          <w:t>ССЫЛКИ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_Toc382058152 \h </w:instrText>
        </w:r>
        <w:r w:rsidR="0010219A" w:rsidRPr="003A425A">
          <w:rPr>
            <w:noProof/>
            <w:webHidden/>
          </w:rPr>
        </w:r>
        <w:r w:rsidR="0010219A" w:rsidRPr="003A425A">
          <w:rPr>
            <w:noProof/>
            <w:webHidden/>
          </w:rPr>
          <w:fldChar w:fldCharType="separate"/>
        </w:r>
        <w:r w:rsidR="0010219A" w:rsidRPr="003A425A">
          <w:rPr>
            <w:noProof/>
            <w:webHidden/>
          </w:rPr>
          <w:t>52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3" w:history="1">
        <w:r w:rsidR="0010219A" w:rsidRPr="003A425A">
          <w:rPr>
            <w:rStyle w:val="a3"/>
            <w:rFonts w:ascii="Times New Roman" w:hAnsi="Times New Roman"/>
            <w:noProof/>
          </w:rPr>
          <w:t>ПЕРЕМЕННЫЕ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_Toc382058153 \h </w:instrText>
        </w:r>
        <w:r w:rsidR="0010219A" w:rsidRPr="003A425A">
          <w:rPr>
            <w:noProof/>
            <w:webHidden/>
          </w:rPr>
        </w:r>
        <w:r w:rsidR="0010219A" w:rsidRPr="003A425A">
          <w:rPr>
            <w:noProof/>
            <w:webHidden/>
          </w:rPr>
          <w:fldChar w:fldCharType="separate"/>
        </w:r>
        <w:r w:rsidR="0010219A" w:rsidRPr="003A425A">
          <w:rPr>
            <w:noProof/>
            <w:webHidden/>
          </w:rPr>
          <w:t>53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4" w:history="1">
        <w:r w:rsidR="0010219A" w:rsidRPr="003A425A">
          <w:rPr>
            <w:rStyle w:val="a3"/>
            <w:rFonts w:ascii="Times New Roman" w:hAnsi="Times New Roman"/>
            <w:noProof/>
          </w:rPr>
          <w:t>ФУНКЦИИ ЗАМЕЩЕНИЯ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_Toc382058154 \h </w:instrText>
        </w:r>
        <w:r w:rsidR="0010219A" w:rsidRPr="003A425A">
          <w:rPr>
            <w:noProof/>
            <w:webHidden/>
          </w:rPr>
        </w:r>
        <w:r w:rsidR="0010219A" w:rsidRPr="003A425A">
          <w:rPr>
            <w:noProof/>
            <w:webHidden/>
          </w:rPr>
          <w:fldChar w:fldCharType="separate"/>
        </w:r>
        <w:r w:rsidR="0010219A" w:rsidRPr="003A425A">
          <w:rPr>
            <w:noProof/>
            <w:webHidden/>
          </w:rPr>
          <w:t>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5" w:history="1">
        <w:r w:rsidR="0010219A" w:rsidRPr="003A425A">
          <w:rPr>
            <w:rStyle w:val="a3"/>
            <w:rFonts w:ascii="Times New Roman" w:hAnsi="Times New Roman"/>
            <w:noProof/>
          </w:rPr>
          <w:t>ТЕСТОВЫЕ ФУНКЦИИ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_Toc382058155 \h </w:instrText>
        </w:r>
        <w:r w:rsidR="0010219A" w:rsidRPr="003A425A">
          <w:rPr>
            <w:noProof/>
            <w:webHidden/>
          </w:rPr>
        </w:r>
        <w:r w:rsidR="0010219A" w:rsidRPr="003A425A">
          <w:rPr>
            <w:noProof/>
            <w:webHidden/>
          </w:rPr>
          <w:fldChar w:fldCharType="separate"/>
        </w:r>
        <w:r w:rsidR="0010219A" w:rsidRPr="003A425A">
          <w:rPr>
            <w:noProof/>
            <w:webHidden/>
          </w:rPr>
          <w:t>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156" w:history="1">
        <w:r w:rsidR="0010219A" w:rsidRPr="003A425A">
          <w:rPr>
            <w:rStyle w:val="a3"/>
            <w:noProof/>
            <w:lang w:val="en-US"/>
          </w:rPr>
          <w:t>QT</w:t>
        </w:r>
        <w:r w:rsidR="0010219A" w:rsidRPr="003A425A">
          <w:rPr>
            <w:rStyle w:val="a3"/>
            <w:noProof/>
          </w:rPr>
          <w:t xml:space="preserve"> </w:t>
        </w:r>
        <w:r w:rsidR="0010219A" w:rsidRPr="003A425A">
          <w:rPr>
            <w:rStyle w:val="a3"/>
            <w:noProof/>
            <w:lang w:val="en-US"/>
          </w:rPr>
          <w:t>LINGUIST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_Toc382058156 \h </w:instrText>
        </w:r>
        <w:r w:rsidR="0010219A" w:rsidRPr="003A425A">
          <w:rPr>
            <w:noProof/>
            <w:webHidden/>
          </w:rPr>
        </w:r>
        <w:r w:rsidR="0010219A" w:rsidRPr="003A425A">
          <w:rPr>
            <w:noProof/>
            <w:webHidden/>
          </w:rPr>
          <w:fldChar w:fldCharType="separate"/>
        </w:r>
        <w:r w:rsidR="0010219A" w:rsidRPr="003A425A">
          <w:rPr>
            <w:noProof/>
            <w:webHidden/>
          </w:rPr>
          <w:t>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7" w:history="1">
        <w:r w:rsidR="0010219A" w:rsidRPr="003A425A">
          <w:rPr>
            <w:rStyle w:val="a3"/>
            <w:rFonts w:ascii="Times New Roman" w:hAnsi="Times New Roman"/>
            <w:noProof/>
          </w:rPr>
          <w:t>ОБЗОР ПРОЦЕССА ПЕРЕВОДА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_Toc382058157 \h </w:instrText>
        </w:r>
        <w:r w:rsidR="0010219A" w:rsidRPr="003A425A">
          <w:rPr>
            <w:noProof/>
            <w:webHidden/>
          </w:rPr>
        </w:r>
        <w:r w:rsidR="0010219A" w:rsidRPr="003A425A">
          <w:rPr>
            <w:noProof/>
            <w:webHidden/>
          </w:rPr>
          <w:fldChar w:fldCharType="separate"/>
        </w:r>
        <w:r w:rsidR="0010219A" w:rsidRPr="003A425A">
          <w:rPr>
            <w:noProof/>
            <w:webHidden/>
          </w:rPr>
          <w:t>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8" w:history="1">
        <w:r w:rsidR="0010219A" w:rsidRPr="003A425A">
          <w:rPr>
            <w:rStyle w:val="a3"/>
            <w:rFonts w:ascii="Times New Roman" w:hAnsi="Times New Roman"/>
            <w:noProof/>
          </w:rPr>
          <w:t>РУКОВОДСТВО ПО ЛИНГВИСТУ ДЛЯ МЕНЕДЖЕРОВ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_Toc382058158 \h </w:instrText>
        </w:r>
        <w:r w:rsidR="0010219A" w:rsidRPr="003A425A">
          <w:rPr>
            <w:noProof/>
            <w:webHidden/>
          </w:rPr>
        </w:r>
        <w:r w:rsidR="0010219A" w:rsidRPr="003A425A">
          <w:rPr>
            <w:noProof/>
            <w:webHidden/>
          </w:rPr>
          <w:fldChar w:fldCharType="separate"/>
        </w:r>
        <w:r w:rsidR="0010219A" w:rsidRPr="003A425A">
          <w:rPr>
            <w:noProof/>
            <w:webHidden/>
          </w:rPr>
          <w:t>56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59" w:history="1">
        <w:r w:rsidR="0010219A" w:rsidRPr="003A425A">
          <w:rPr>
            <w:rStyle w:val="a3"/>
            <w:rFonts w:ascii="Times New Roman" w:hAnsi="Times New Roman"/>
            <w:noProof/>
          </w:rPr>
          <w:t>РУКОВОДСТВО ПО ЛИНГВИСТУ ДЛЯ ПЕРЕВОДЧИКОВ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_Toc382058159 \h </w:instrText>
        </w:r>
        <w:r w:rsidR="0010219A" w:rsidRPr="003A425A">
          <w:rPr>
            <w:noProof/>
            <w:webHidden/>
          </w:rPr>
        </w:r>
        <w:r w:rsidR="0010219A" w:rsidRPr="003A425A">
          <w:rPr>
            <w:noProof/>
            <w:webHidden/>
          </w:rPr>
          <w:fldChar w:fldCharType="separate"/>
        </w:r>
        <w:r w:rsidR="0010219A" w:rsidRPr="003A425A">
          <w:rPr>
            <w:noProof/>
            <w:webHidden/>
          </w:rPr>
          <w:t>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60" w:history="1">
        <w:r w:rsidR="0010219A" w:rsidRPr="003A425A">
          <w:rPr>
            <w:rStyle w:val="a3"/>
            <w:rFonts w:ascii="Times New Roman" w:hAnsi="Times New Roman"/>
            <w:noProof/>
          </w:rPr>
          <w:t>РУКОВОДСТВО ПО ЛИНГВИСТУ ДЛЯ РАЗРАБОТЧИКОВ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_Toc382058160 \h </w:instrText>
        </w:r>
        <w:r w:rsidR="0010219A" w:rsidRPr="003A425A">
          <w:rPr>
            <w:noProof/>
            <w:webHidden/>
          </w:rPr>
        </w:r>
        <w:r w:rsidR="0010219A" w:rsidRPr="003A425A">
          <w:rPr>
            <w:noProof/>
            <w:webHidden/>
          </w:rPr>
          <w:fldChar w:fldCharType="separate"/>
        </w:r>
        <w:r w:rsidR="0010219A" w:rsidRPr="003A425A">
          <w:rPr>
            <w:noProof/>
            <w:webHidden/>
          </w:rPr>
          <w:t>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61" w:history="1">
        <w:r w:rsidR="0010219A" w:rsidRPr="003A425A">
          <w:rPr>
            <w:rStyle w:val="a3"/>
            <w:rFonts w:ascii="Times New Roman" w:hAnsi="Times New Roman"/>
            <w:noProof/>
            <w:lang w:val="en-US"/>
          </w:rPr>
          <w:t>TS</w:t>
        </w:r>
        <w:r w:rsidR="0010219A" w:rsidRPr="003A425A">
          <w:rPr>
            <w:rStyle w:val="a3"/>
            <w:rFonts w:ascii="Times New Roman" w:hAnsi="Times New Roman"/>
            <w:noProof/>
          </w:rPr>
          <w:t xml:space="preserve"> ФОРМАТ ФАЙЛОВ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_Toc382058161 \h </w:instrText>
        </w:r>
        <w:r w:rsidR="0010219A" w:rsidRPr="003A425A">
          <w:rPr>
            <w:noProof/>
            <w:webHidden/>
          </w:rPr>
        </w:r>
        <w:r w:rsidR="0010219A" w:rsidRPr="003A425A">
          <w:rPr>
            <w:noProof/>
            <w:webHidden/>
          </w:rPr>
          <w:fldChar w:fldCharType="separate"/>
        </w:r>
        <w:r w:rsidR="0010219A" w:rsidRPr="003A425A">
          <w:rPr>
            <w:noProof/>
            <w:webHidden/>
          </w:rPr>
          <w:t>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62" w:history="1">
        <w:r w:rsidR="0010219A" w:rsidRPr="003A425A">
          <w:rPr>
            <w:rStyle w:val="a3"/>
            <w:rFonts w:ascii="Times New Roman" w:hAnsi="Times New Roman"/>
            <w:noProof/>
          </w:rPr>
          <w:t>ПЕРЕВОДЫ, ОСНОВАННЫЕ НА ТЕКСТОВЫХ ИДЕНТИФИКАТОРАХ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_Toc382058162 \h </w:instrText>
        </w:r>
        <w:r w:rsidR="0010219A" w:rsidRPr="003A425A">
          <w:rPr>
            <w:noProof/>
            <w:webHidden/>
          </w:rPr>
        </w:r>
        <w:r w:rsidR="0010219A" w:rsidRPr="003A425A">
          <w:rPr>
            <w:noProof/>
            <w:webHidden/>
          </w:rPr>
          <w:fldChar w:fldCharType="separate"/>
        </w:r>
        <w:r w:rsidR="0010219A" w:rsidRPr="003A425A">
          <w:rPr>
            <w:noProof/>
            <w:webHidden/>
          </w:rPr>
          <w:t>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63" w:history="1">
        <w:r w:rsidR="0010219A" w:rsidRPr="003A425A">
          <w:rPr>
            <w:rStyle w:val="a3"/>
            <w:rFonts w:ascii="Times New Roman" w:hAnsi="Times New Roman"/>
            <w:noProof/>
          </w:rPr>
          <w:t>ИНТЕРНАЦИОНАЛИЗАЦИЯ И ЛОКАЛИЗАЦИЯ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_Toc382058163 \h </w:instrText>
        </w:r>
        <w:r w:rsidR="0010219A" w:rsidRPr="003A425A">
          <w:rPr>
            <w:noProof/>
            <w:webHidden/>
          </w:rPr>
        </w:r>
        <w:r w:rsidR="0010219A" w:rsidRPr="003A425A">
          <w:rPr>
            <w:noProof/>
            <w:webHidden/>
          </w:rPr>
          <w:fldChar w:fldCharType="separate"/>
        </w:r>
        <w:r w:rsidR="0010219A" w:rsidRPr="003A425A">
          <w:rPr>
            <w:noProof/>
            <w:webHidden/>
          </w:rPr>
          <w:t>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64" w:history="1">
        <w:r w:rsidR="0010219A" w:rsidRPr="003A425A">
          <w:rPr>
            <w:rStyle w:val="a3"/>
            <w:rFonts w:ascii="Times New Roman" w:hAnsi="Times New Roman"/>
            <w:noProof/>
          </w:rPr>
          <w:t>НАПИСАНИЕ ИСХОДНОГО КОДА ДЛЯ ПЕРЕВОДА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_Toc382058164 \h </w:instrText>
        </w:r>
        <w:r w:rsidR="0010219A" w:rsidRPr="003A425A">
          <w:rPr>
            <w:noProof/>
            <w:webHidden/>
          </w:rPr>
        </w:r>
        <w:r w:rsidR="0010219A" w:rsidRPr="003A425A">
          <w:rPr>
            <w:noProof/>
            <w:webHidden/>
          </w:rPr>
          <w:fldChar w:fldCharType="separate"/>
        </w:r>
        <w:r w:rsidR="0010219A" w:rsidRPr="003A425A">
          <w:rPr>
            <w:noProof/>
            <w:webHidden/>
          </w:rPr>
          <w:t>62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165" w:history="1">
        <w:r w:rsidR="0010219A" w:rsidRPr="003A425A">
          <w:rPr>
            <w:rStyle w:val="a3"/>
            <w:noProof/>
          </w:rPr>
          <w:t>МЕТА-ОБЪЕКТНЫЙ КОМПИЛЯТОР</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_Toc382058165 \h </w:instrText>
        </w:r>
        <w:r w:rsidR="0010219A" w:rsidRPr="003A425A">
          <w:rPr>
            <w:noProof/>
            <w:webHidden/>
          </w:rPr>
        </w:r>
        <w:r w:rsidR="0010219A" w:rsidRPr="003A425A">
          <w:rPr>
            <w:noProof/>
            <w:webHidden/>
          </w:rPr>
          <w:fldChar w:fldCharType="separate"/>
        </w:r>
        <w:r w:rsidR="0010219A" w:rsidRPr="003A425A">
          <w:rPr>
            <w:noProof/>
            <w:webHidden/>
          </w:rPr>
          <w:t>64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166" w:history="1">
        <w:r w:rsidR="0010219A" w:rsidRPr="003A425A">
          <w:rPr>
            <w:rStyle w:val="a3"/>
            <w:noProof/>
          </w:rPr>
          <w:t>КОМПИЛЯТОР ИНТЕРФЕЙСА ПОЛЬЗОВАТЕЛЯ (</w:t>
        </w:r>
        <w:r w:rsidR="0010219A" w:rsidRPr="003A425A">
          <w:rPr>
            <w:rStyle w:val="a3"/>
            <w:noProof/>
            <w:lang w:val="en-US"/>
          </w:rPr>
          <w:t>UIC</w:t>
        </w:r>
        <w:r w:rsidR="0010219A" w:rsidRPr="003A425A">
          <w:rPr>
            <w:rStyle w:val="a3"/>
            <w:noProof/>
          </w:rPr>
          <w: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_Toc382058166 \h </w:instrText>
        </w:r>
        <w:r w:rsidR="0010219A" w:rsidRPr="003A425A">
          <w:rPr>
            <w:noProof/>
            <w:webHidden/>
          </w:rPr>
        </w:r>
        <w:r w:rsidR="0010219A" w:rsidRPr="003A425A">
          <w:rPr>
            <w:noProof/>
            <w:webHidden/>
          </w:rPr>
          <w:fldChar w:fldCharType="separate"/>
        </w:r>
        <w:r w:rsidR="0010219A" w:rsidRPr="003A425A">
          <w:rPr>
            <w:noProof/>
            <w:webHidden/>
          </w:rPr>
          <w:t>65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167" w:history="1">
        <w:r w:rsidR="0010219A" w:rsidRPr="003A425A">
          <w:rPr>
            <w:rStyle w:val="a3"/>
            <w:noProof/>
          </w:rPr>
          <w:t>КОМПИЛЯТОР РЕСУРСОВ (</w:t>
        </w:r>
        <w:r w:rsidR="0010219A" w:rsidRPr="003A425A">
          <w:rPr>
            <w:rStyle w:val="a3"/>
            <w:noProof/>
            <w:lang w:val="en-US"/>
          </w:rPr>
          <w:t>RCC</w:t>
        </w:r>
        <w:r w:rsidR="0010219A" w:rsidRPr="003A425A">
          <w:rPr>
            <w:rStyle w:val="a3"/>
            <w:noProof/>
          </w:rPr>
          <w: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_Toc382058167 \h </w:instrText>
        </w:r>
        <w:r w:rsidR="0010219A" w:rsidRPr="003A425A">
          <w:rPr>
            <w:noProof/>
            <w:webHidden/>
          </w:rPr>
        </w:r>
        <w:r w:rsidR="0010219A" w:rsidRPr="003A425A">
          <w:rPr>
            <w:noProof/>
            <w:webHidden/>
          </w:rPr>
          <w:fldChar w:fldCharType="separate"/>
        </w:r>
        <w:r w:rsidR="0010219A" w:rsidRPr="003A425A">
          <w:rPr>
            <w:noProof/>
            <w:webHidden/>
          </w:rPr>
          <w:t>66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168" w:history="1">
        <w:r w:rsidR="0010219A" w:rsidRPr="003A425A">
          <w:rPr>
            <w:rStyle w:val="a3"/>
            <w:noProof/>
            <w:lang w:val="en-US"/>
          </w:rPr>
          <w:t>QT</w:t>
        </w:r>
        <w:r w:rsidR="0010219A" w:rsidRPr="003A425A">
          <w:rPr>
            <w:rStyle w:val="a3"/>
            <w:noProof/>
          </w:rPr>
          <w:t xml:space="preserve"> </w:t>
        </w:r>
        <w:r w:rsidR="0010219A" w:rsidRPr="003A425A">
          <w:rPr>
            <w:rStyle w:val="a3"/>
            <w:noProof/>
            <w:lang w:val="en-US"/>
          </w:rPr>
          <w:t>CREATOR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_Toc382058168 \h </w:instrText>
        </w:r>
        <w:r w:rsidR="0010219A" w:rsidRPr="003A425A">
          <w:rPr>
            <w:noProof/>
            <w:webHidden/>
          </w:rPr>
        </w:r>
        <w:r w:rsidR="0010219A" w:rsidRPr="003A425A">
          <w:rPr>
            <w:noProof/>
            <w:webHidden/>
          </w:rPr>
          <w:fldChar w:fldCharType="separate"/>
        </w:r>
        <w:r w:rsidR="0010219A" w:rsidRPr="003A425A">
          <w:rPr>
            <w:noProof/>
            <w:webHidden/>
          </w:rPr>
          <w:t>66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69" w:history="1">
        <w:r w:rsidR="0010219A" w:rsidRPr="003A425A">
          <w:rPr>
            <w:rStyle w:val="a3"/>
            <w:rFonts w:ascii="Times New Roman" w:hAnsi="Times New Roman"/>
            <w:noProof/>
          </w:rPr>
          <w:t>ОБЗОР</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_Toc382058169 \h </w:instrText>
        </w:r>
        <w:r w:rsidR="0010219A" w:rsidRPr="003A425A">
          <w:rPr>
            <w:noProof/>
            <w:webHidden/>
          </w:rPr>
        </w:r>
        <w:r w:rsidR="0010219A" w:rsidRPr="003A425A">
          <w:rPr>
            <w:noProof/>
            <w:webHidden/>
          </w:rPr>
          <w:fldChar w:fldCharType="separate"/>
        </w:r>
        <w:r w:rsidR="0010219A" w:rsidRPr="003A425A">
          <w:rPr>
            <w:noProof/>
            <w:webHidden/>
          </w:rPr>
          <w:t>66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0" w:history="1">
        <w:r w:rsidR="0010219A" w:rsidRPr="003A425A">
          <w:rPr>
            <w:rStyle w:val="a3"/>
            <w:rFonts w:ascii="Times New Roman" w:hAnsi="Times New Roman"/>
            <w:noProof/>
          </w:rPr>
          <w:t>МОДА ПРИВЕТСТВИЯ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_Toc382058170 \h </w:instrText>
        </w:r>
        <w:r w:rsidR="0010219A" w:rsidRPr="003A425A">
          <w:rPr>
            <w:noProof/>
            <w:webHidden/>
          </w:rPr>
        </w:r>
        <w:r w:rsidR="0010219A" w:rsidRPr="003A425A">
          <w:rPr>
            <w:noProof/>
            <w:webHidden/>
          </w:rPr>
          <w:fldChar w:fldCharType="separate"/>
        </w:r>
        <w:r w:rsidR="0010219A" w:rsidRPr="003A425A">
          <w:rPr>
            <w:noProof/>
            <w:webHidden/>
          </w:rPr>
          <w:t>66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1" w:history="1">
        <w:r w:rsidR="0010219A" w:rsidRPr="003A425A">
          <w:rPr>
            <w:rStyle w:val="a3"/>
            <w:rFonts w:ascii="Times New Roman" w:hAnsi="Times New Roman"/>
            <w:noProof/>
          </w:rPr>
          <w:t>НАСТРОЙКА СОЗДАТЕЛЯ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_Toc382058171 \h </w:instrText>
        </w:r>
        <w:r w:rsidR="0010219A" w:rsidRPr="003A425A">
          <w:rPr>
            <w:noProof/>
            <w:webHidden/>
          </w:rPr>
        </w:r>
        <w:r w:rsidR="0010219A" w:rsidRPr="003A425A">
          <w:rPr>
            <w:noProof/>
            <w:webHidden/>
          </w:rPr>
          <w:fldChar w:fldCharType="separate"/>
        </w:r>
        <w:r w:rsidR="0010219A" w:rsidRPr="003A425A">
          <w:rPr>
            <w:noProof/>
            <w:webHidden/>
          </w:rPr>
          <w:t>68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2" w:history="1">
        <w:r w:rsidR="0010219A" w:rsidRPr="003A425A">
          <w:rPr>
            <w:rStyle w:val="a3"/>
            <w:rFonts w:ascii="Times New Roman" w:hAnsi="Times New Roman"/>
            <w:noProof/>
          </w:rPr>
          <w:t>ПОСТРОЕНИЕ И ЗАПУСК ПРИМЕРА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_Toc382058172 \h </w:instrText>
        </w:r>
        <w:r w:rsidR="0010219A" w:rsidRPr="003A425A">
          <w:rPr>
            <w:noProof/>
            <w:webHidden/>
          </w:rPr>
        </w:r>
        <w:r w:rsidR="0010219A" w:rsidRPr="003A425A">
          <w:rPr>
            <w:noProof/>
            <w:webHidden/>
          </w:rPr>
          <w:fldChar w:fldCharType="separate"/>
        </w:r>
        <w:r w:rsidR="0010219A" w:rsidRPr="003A425A">
          <w:rPr>
            <w:noProof/>
            <w:webHidden/>
          </w:rPr>
          <w:t>69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3" w:history="1">
        <w:r w:rsidR="0010219A" w:rsidRPr="003A425A">
          <w:rPr>
            <w:rStyle w:val="a3"/>
            <w:rFonts w:ascii="Times New Roman" w:hAnsi="Times New Roman"/>
            <w:noProof/>
          </w:rPr>
          <w:t>СОЗДАНИЕ ПРИЛОЖЕНИЯ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_Toc382058173 \h </w:instrText>
        </w:r>
        <w:r w:rsidR="0010219A" w:rsidRPr="003A425A">
          <w:rPr>
            <w:noProof/>
            <w:webHidden/>
          </w:rPr>
        </w:r>
        <w:r w:rsidR="0010219A" w:rsidRPr="003A425A">
          <w:rPr>
            <w:noProof/>
            <w:webHidden/>
          </w:rPr>
          <w:fldChar w:fldCharType="separate"/>
        </w:r>
        <w:r w:rsidR="0010219A" w:rsidRPr="003A425A">
          <w:rPr>
            <w:noProof/>
            <w:webHidden/>
          </w:rPr>
          <w:t>69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4" w:history="1">
        <w:r w:rsidR="0010219A" w:rsidRPr="003A425A">
          <w:rPr>
            <w:rStyle w:val="a3"/>
            <w:rFonts w:ascii="Times New Roman" w:hAnsi="Times New Roman"/>
            <w:noProof/>
          </w:rPr>
          <w:t>ДОБАВЛЕНИЕ НАБОРОВ ИНСТРУМЕНТОВ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_Toc382058174 \h </w:instrText>
        </w:r>
        <w:r w:rsidR="0010219A" w:rsidRPr="003A425A">
          <w:rPr>
            <w:noProof/>
            <w:webHidden/>
          </w:rPr>
        </w:r>
        <w:r w:rsidR="0010219A" w:rsidRPr="003A425A">
          <w:rPr>
            <w:noProof/>
            <w:webHidden/>
          </w:rPr>
          <w:fldChar w:fldCharType="separate"/>
        </w:r>
        <w:r w:rsidR="0010219A" w:rsidRPr="003A425A">
          <w:rPr>
            <w:noProof/>
            <w:webHidden/>
          </w:rPr>
          <w:t>69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5" w:history="1">
        <w:r w:rsidR="0010219A" w:rsidRPr="003A425A">
          <w:rPr>
            <w:rStyle w:val="a3"/>
            <w:rFonts w:ascii="Times New Roman" w:hAnsi="Times New Roman"/>
            <w:noProof/>
          </w:rPr>
          <w:t>ДОБАВЛЕНЕИМ ВЕРСИЙ 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_Toc382058175 \h </w:instrText>
        </w:r>
        <w:r w:rsidR="0010219A" w:rsidRPr="003A425A">
          <w:rPr>
            <w:noProof/>
            <w:webHidden/>
          </w:rPr>
        </w:r>
        <w:r w:rsidR="0010219A" w:rsidRPr="003A425A">
          <w:rPr>
            <w:noProof/>
            <w:webHidden/>
          </w:rPr>
          <w:fldChar w:fldCharType="separate"/>
        </w:r>
        <w:r w:rsidR="0010219A" w:rsidRPr="003A425A">
          <w:rPr>
            <w:noProof/>
            <w:webHidden/>
          </w:rPr>
          <w:t>70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6" w:history="1">
        <w:r w:rsidR="0010219A" w:rsidRPr="003A425A">
          <w:rPr>
            <w:rStyle w:val="a3"/>
            <w:rFonts w:ascii="Times New Roman" w:hAnsi="Times New Roman"/>
            <w:noProof/>
          </w:rPr>
          <w:t>ДОБАВЛЕНИЕ КОМПИЛЯТОРА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_Toc382058176 \h </w:instrText>
        </w:r>
        <w:r w:rsidR="0010219A" w:rsidRPr="003A425A">
          <w:rPr>
            <w:noProof/>
            <w:webHidden/>
          </w:rPr>
        </w:r>
        <w:r w:rsidR="0010219A" w:rsidRPr="003A425A">
          <w:rPr>
            <w:noProof/>
            <w:webHidden/>
          </w:rPr>
          <w:fldChar w:fldCharType="separate"/>
        </w:r>
        <w:r w:rsidR="0010219A" w:rsidRPr="003A425A">
          <w:rPr>
            <w:noProof/>
            <w:webHidden/>
          </w:rPr>
          <w:t>70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77" w:history="1">
        <w:r w:rsidR="0010219A" w:rsidRPr="003A425A">
          <w:rPr>
            <w:rStyle w:val="a3"/>
            <w:rFonts w:ascii="Times New Roman" w:hAnsi="Times New Roman"/>
            <w:noProof/>
          </w:rPr>
          <w:t>УПРАВЛЕНИЕ ПРОЕКТАМИ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_Toc382058177 \h </w:instrText>
        </w:r>
        <w:r w:rsidR="0010219A" w:rsidRPr="003A425A">
          <w:rPr>
            <w:noProof/>
            <w:webHidden/>
          </w:rPr>
        </w:r>
        <w:r w:rsidR="0010219A" w:rsidRPr="003A425A">
          <w:rPr>
            <w:noProof/>
            <w:webHidden/>
          </w:rPr>
          <w:fldChar w:fldCharType="separate"/>
        </w:r>
        <w:r w:rsidR="0010219A" w:rsidRPr="003A425A">
          <w:rPr>
            <w:noProof/>
            <w:webHidden/>
          </w:rPr>
          <w:t>70</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78" w:history="1">
        <w:r w:rsidR="0010219A" w:rsidRPr="003A425A">
          <w:rPr>
            <w:rStyle w:val="a3"/>
            <w:rFonts w:ascii="Times New Roman" w:hAnsi="Times New Roman"/>
            <w:noProof/>
          </w:rPr>
          <w:t>СОЗДАНИЕ ПРОЕКТОВ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_Toc382058178 \h </w:instrText>
        </w:r>
        <w:r w:rsidR="0010219A" w:rsidRPr="003A425A">
          <w:rPr>
            <w:noProof/>
            <w:webHidden/>
          </w:rPr>
        </w:r>
        <w:r w:rsidR="0010219A" w:rsidRPr="003A425A">
          <w:rPr>
            <w:noProof/>
            <w:webHidden/>
          </w:rPr>
          <w:fldChar w:fldCharType="separate"/>
        </w:r>
        <w:r w:rsidR="0010219A" w:rsidRPr="003A425A">
          <w:rPr>
            <w:noProof/>
            <w:webHidden/>
          </w:rPr>
          <w:t>70</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79" w:history="1">
        <w:r w:rsidR="0010219A" w:rsidRPr="003A425A">
          <w:rPr>
            <w:rStyle w:val="a3"/>
            <w:rFonts w:ascii="Times New Roman" w:hAnsi="Times New Roman"/>
            <w:noProof/>
          </w:rPr>
          <w:t>ОТКРЫТИЕ ПРОЕКТОВ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_Toc382058179 \h </w:instrText>
        </w:r>
        <w:r w:rsidR="0010219A" w:rsidRPr="003A425A">
          <w:rPr>
            <w:noProof/>
            <w:webHidden/>
          </w:rPr>
        </w:r>
        <w:r w:rsidR="0010219A" w:rsidRPr="003A425A">
          <w:rPr>
            <w:noProof/>
            <w:webHidden/>
          </w:rPr>
          <w:fldChar w:fldCharType="separate"/>
        </w:r>
        <w:r w:rsidR="0010219A" w:rsidRPr="003A425A">
          <w:rPr>
            <w:noProof/>
            <w:webHidden/>
          </w:rPr>
          <w:t>72</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80" w:history="1">
        <w:r w:rsidR="0010219A" w:rsidRPr="003A425A">
          <w:rPr>
            <w:rStyle w:val="a3"/>
            <w:rFonts w:ascii="Times New Roman" w:hAnsi="Times New Roman"/>
            <w:noProof/>
          </w:rPr>
          <w:t>ДОБАВЛНИЕ БИБЛИОТЕК В ПРОЕКТ</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_Toc382058180 \h </w:instrText>
        </w:r>
        <w:r w:rsidR="0010219A" w:rsidRPr="003A425A">
          <w:rPr>
            <w:noProof/>
            <w:webHidden/>
          </w:rPr>
        </w:r>
        <w:r w:rsidR="0010219A" w:rsidRPr="003A425A">
          <w:rPr>
            <w:noProof/>
            <w:webHidden/>
          </w:rPr>
          <w:fldChar w:fldCharType="separate"/>
        </w:r>
        <w:r w:rsidR="0010219A" w:rsidRPr="003A425A">
          <w:rPr>
            <w:noProof/>
            <w:webHidden/>
          </w:rPr>
          <w:t>72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81" w:history="1">
        <w:r w:rsidR="0010219A" w:rsidRPr="003A425A">
          <w:rPr>
            <w:rStyle w:val="a3"/>
            <w:rFonts w:ascii="Times New Roman" w:hAnsi="Times New Roman"/>
            <w:noProof/>
          </w:rPr>
          <w:t>ДОБАВЛЕНИЕ НОВЫХ ЧАСТНЫХ ВИЗАРДОВ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_Toc382058181 \h </w:instrText>
        </w:r>
        <w:r w:rsidR="0010219A" w:rsidRPr="003A425A">
          <w:rPr>
            <w:noProof/>
            <w:webHidden/>
          </w:rPr>
        </w:r>
        <w:r w:rsidR="0010219A" w:rsidRPr="003A425A">
          <w:rPr>
            <w:noProof/>
            <w:webHidden/>
          </w:rPr>
          <w:fldChar w:fldCharType="separate"/>
        </w:r>
        <w:r w:rsidR="0010219A" w:rsidRPr="003A425A">
          <w:rPr>
            <w:noProof/>
            <w:webHidden/>
          </w:rPr>
          <w:t>73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82" w:history="1">
        <w:r w:rsidR="0010219A" w:rsidRPr="003A425A">
          <w:rPr>
            <w:rStyle w:val="a3"/>
            <w:rFonts w:ascii="Times New Roman" w:hAnsi="Times New Roman"/>
            <w:noProof/>
          </w:rPr>
          <w:t>ИСПОЛЬЗОВАНИЕ СИСТЕМ КОНТРОЛЯ ВЕРСИЙ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_Toc382058182 \h </w:instrText>
        </w:r>
        <w:r w:rsidR="0010219A" w:rsidRPr="003A425A">
          <w:rPr>
            <w:noProof/>
            <w:webHidden/>
          </w:rPr>
        </w:r>
        <w:r w:rsidR="0010219A" w:rsidRPr="003A425A">
          <w:rPr>
            <w:noProof/>
            <w:webHidden/>
          </w:rPr>
          <w:fldChar w:fldCharType="separate"/>
        </w:r>
        <w:r w:rsidR="0010219A" w:rsidRPr="003A425A">
          <w:rPr>
            <w:noProof/>
            <w:webHidden/>
          </w:rPr>
          <w:t>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83" w:history="1">
        <w:r w:rsidR="0010219A" w:rsidRPr="003A425A">
          <w:rPr>
            <w:rStyle w:val="a3"/>
            <w:rFonts w:ascii="Times New Roman" w:hAnsi="Times New Roman"/>
            <w:noProof/>
          </w:rPr>
          <w:t>КОНФИГУРИРОВАНИЕ ПРОЕКТА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_Toc382058183 \h </w:instrText>
        </w:r>
        <w:r w:rsidR="0010219A" w:rsidRPr="003A425A">
          <w:rPr>
            <w:noProof/>
            <w:webHidden/>
          </w:rPr>
        </w:r>
        <w:r w:rsidR="0010219A" w:rsidRPr="003A425A">
          <w:rPr>
            <w:noProof/>
            <w:webHidden/>
          </w:rPr>
          <w:fldChar w:fldCharType="separate"/>
        </w:r>
        <w:r w:rsidR="0010219A" w:rsidRPr="003A425A">
          <w:rPr>
            <w:noProof/>
            <w:webHidden/>
          </w:rPr>
          <w:t>75</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84" w:history="1">
        <w:r w:rsidR="0010219A" w:rsidRPr="003A425A">
          <w:rPr>
            <w:rStyle w:val="a3"/>
            <w:rFonts w:ascii="Times New Roman" w:hAnsi="Times New Roman"/>
            <w:noProof/>
          </w:rPr>
          <w:t>ОПРЕДЕЛЕНИЕ НАСТРОЕК ПОСТРОЕНИЯ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_Toc382058184 \h </w:instrText>
        </w:r>
        <w:r w:rsidR="0010219A" w:rsidRPr="003A425A">
          <w:rPr>
            <w:noProof/>
            <w:webHidden/>
          </w:rPr>
        </w:r>
        <w:r w:rsidR="0010219A" w:rsidRPr="003A425A">
          <w:rPr>
            <w:noProof/>
            <w:webHidden/>
          </w:rPr>
          <w:fldChar w:fldCharType="separate"/>
        </w:r>
        <w:r w:rsidR="0010219A" w:rsidRPr="003A425A">
          <w:rPr>
            <w:noProof/>
            <w:webHidden/>
          </w:rPr>
          <w:t>75</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85" w:history="1">
        <w:r w:rsidR="0010219A" w:rsidRPr="003A425A">
          <w:rPr>
            <w:rStyle w:val="a3"/>
            <w:rFonts w:ascii="Times New Roman" w:hAnsi="Times New Roman"/>
            <w:noProof/>
          </w:rPr>
          <w:t>ОПРЕДЕЛЕНИЕ НАСТРОЕК ВЫПОЛНЕНИЯ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_Toc382058185 \h </w:instrText>
        </w:r>
        <w:r w:rsidR="0010219A" w:rsidRPr="003A425A">
          <w:rPr>
            <w:noProof/>
            <w:webHidden/>
          </w:rPr>
        </w:r>
        <w:r w:rsidR="0010219A" w:rsidRPr="003A425A">
          <w:rPr>
            <w:noProof/>
            <w:webHidden/>
          </w:rPr>
          <w:fldChar w:fldCharType="separate"/>
        </w:r>
        <w:r w:rsidR="0010219A" w:rsidRPr="003A425A">
          <w:rPr>
            <w:noProof/>
            <w:webHidden/>
          </w:rPr>
          <w:t>76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86" w:history="1">
        <w:r w:rsidR="0010219A" w:rsidRPr="003A425A">
          <w:rPr>
            <w:rStyle w:val="a3"/>
            <w:rFonts w:ascii="Times New Roman" w:hAnsi="Times New Roman"/>
            <w:noProof/>
          </w:rPr>
          <w:t>ОПРЕДЕЛЕНИЕ НАСТРОЕК РЕДАКТОРА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_Toc382058186 \h </w:instrText>
        </w:r>
        <w:r w:rsidR="0010219A" w:rsidRPr="003A425A">
          <w:rPr>
            <w:noProof/>
            <w:webHidden/>
          </w:rPr>
        </w:r>
        <w:r w:rsidR="0010219A" w:rsidRPr="003A425A">
          <w:rPr>
            <w:noProof/>
            <w:webHidden/>
          </w:rPr>
          <w:fldChar w:fldCharType="separate"/>
        </w:r>
        <w:r w:rsidR="0010219A" w:rsidRPr="003A425A">
          <w:rPr>
            <w:noProof/>
            <w:webHidden/>
          </w:rPr>
          <w:t>77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87" w:history="1">
        <w:r w:rsidR="0010219A" w:rsidRPr="003A425A">
          <w:rPr>
            <w:rStyle w:val="a3"/>
            <w:rFonts w:ascii="Times New Roman" w:hAnsi="Times New Roman"/>
            <w:noProof/>
          </w:rPr>
          <w:t>ОПРЕДЕЛЕНИЕ НАСТРОЕК СТИЛЯ КОДА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_Toc382058187 \h </w:instrText>
        </w:r>
        <w:r w:rsidR="0010219A" w:rsidRPr="003A425A">
          <w:rPr>
            <w:noProof/>
            <w:webHidden/>
          </w:rPr>
        </w:r>
        <w:r w:rsidR="0010219A" w:rsidRPr="003A425A">
          <w:rPr>
            <w:noProof/>
            <w:webHidden/>
          </w:rPr>
          <w:fldChar w:fldCharType="separate"/>
        </w:r>
        <w:r w:rsidR="0010219A" w:rsidRPr="003A425A">
          <w:rPr>
            <w:noProof/>
            <w:webHidden/>
          </w:rPr>
          <w:t>77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88" w:history="1">
        <w:r w:rsidR="0010219A" w:rsidRPr="003A425A">
          <w:rPr>
            <w:rStyle w:val="a3"/>
            <w:rFonts w:ascii="Times New Roman" w:hAnsi="Times New Roman"/>
            <w:noProof/>
          </w:rPr>
          <w:t>ОПРЕДЕЛЕНИЕ ЗАВИСИМОСТЕЙ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_Toc382058188 \h </w:instrText>
        </w:r>
        <w:r w:rsidR="0010219A" w:rsidRPr="003A425A">
          <w:rPr>
            <w:noProof/>
            <w:webHidden/>
          </w:rPr>
        </w:r>
        <w:r w:rsidR="0010219A" w:rsidRPr="003A425A">
          <w:rPr>
            <w:noProof/>
            <w:webHidden/>
          </w:rPr>
          <w:fldChar w:fldCharType="separate"/>
        </w:r>
        <w:r w:rsidR="0010219A" w:rsidRPr="003A425A">
          <w:rPr>
            <w:noProof/>
            <w:webHidden/>
          </w:rPr>
          <w:t>77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89" w:history="1">
        <w:r w:rsidR="0010219A" w:rsidRPr="003A425A">
          <w:rPr>
            <w:rStyle w:val="a3"/>
            <w:rFonts w:ascii="Times New Roman" w:hAnsi="Times New Roman"/>
            <w:noProof/>
          </w:rPr>
          <w:t>РАЗДЕЛЕНИЕ НАСТРОЕК ПРОЕКТА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_Toc382058189 \h </w:instrText>
        </w:r>
        <w:r w:rsidR="0010219A" w:rsidRPr="003A425A">
          <w:rPr>
            <w:noProof/>
            <w:webHidden/>
          </w:rPr>
        </w:r>
        <w:r w:rsidR="0010219A" w:rsidRPr="003A425A">
          <w:rPr>
            <w:noProof/>
            <w:webHidden/>
          </w:rPr>
          <w:fldChar w:fldCharType="separate"/>
        </w:r>
        <w:r w:rsidR="0010219A" w:rsidRPr="003A425A">
          <w:rPr>
            <w:noProof/>
            <w:webHidden/>
          </w:rPr>
          <w:t>77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90" w:history="1">
        <w:r w:rsidR="0010219A" w:rsidRPr="003A425A">
          <w:rPr>
            <w:rStyle w:val="a3"/>
            <w:rFonts w:ascii="Times New Roman" w:hAnsi="Times New Roman"/>
            <w:noProof/>
          </w:rPr>
          <w:t>УПРАВЛЕНИЕ СЕССИЯМИ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_Toc382058190 \h </w:instrText>
        </w:r>
        <w:r w:rsidR="0010219A" w:rsidRPr="003A425A">
          <w:rPr>
            <w:noProof/>
            <w:webHidden/>
          </w:rPr>
        </w:r>
        <w:r w:rsidR="0010219A" w:rsidRPr="003A425A">
          <w:rPr>
            <w:noProof/>
            <w:webHidden/>
          </w:rPr>
          <w:fldChar w:fldCharType="separate"/>
        </w:r>
        <w:r w:rsidR="0010219A" w:rsidRPr="003A425A">
          <w:rPr>
            <w:noProof/>
            <w:webHidden/>
          </w:rPr>
          <w:t>78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91" w:history="1">
        <w:r w:rsidR="0010219A" w:rsidRPr="003A425A">
          <w:rPr>
            <w:rStyle w:val="a3"/>
            <w:rFonts w:ascii="Times New Roman" w:hAnsi="Times New Roman"/>
            <w:noProof/>
          </w:rPr>
          <w:t>РАЗРАБОТКА ИНТЕРФЕЙСОВ ПОЛЬЗОВАТЕЛЕЙ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_Toc382058191 \h </w:instrText>
        </w:r>
        <w:r w:rsidR="0010219A" w:rsidRPr="003A425A">
          <w:rPr>
            <w:noProof/>
            <w:webHidden/>
          </w:rPr>
        </w:r>
        <w:r w:rsidR="0010219A" w:rsidRPr="003A425A">
          <w:rPr>
            <w:noProof/>
            <w:webHidden/>
          </w:rPr>
          <w:fldChar w:fldCharType="separate"/>
        </w:r>
        <w:r w:rsidR="0010219A" w:rsidRPr="003A425A">
          <w:rPr>
            <w:noProof/>
            <w:webHidden/>
          </w:rPr>
          <w:t>78</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92" w:history="1">
        <w:r w:rsidR="0010219A" w:rsidRPr="003A425A">
          <w:rPr>
            <w:rStyle w:val="a3"/>
            <w:rFonts w:ascii="Times New Roman" w:hAnsi="Times New Roman"/>
            <w:noProof/>
          </w:rPr>
          <w:t>РАЗРАБОТКА QT QUICK ПРИЛОЖЕНИЙ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_Toc382058192 \h </w:instrText>
        </w:r>
        <w:r w:rsidR="0010219A" w:rsidRPr="003A425A">
          <w:rPr>
            <w:noProof/>
            <w:webHidden/>
          </w:rPr>
        </w:r>
        <w:r w:rsidR="0010219A" w:rsidRPr="003A425A">
          <w:rPr>
            <w:noProof/>
            <w:webHidden/>
          </w:rPr>
          <w:fldChar w:fldCharType="separate"/>
        </w:r>
        <w:r w:rsidR="0010219A" w:rsidRPr="003A425A">
          <w:rPr>
            <w:noProof/>
            <w:webHidden/>
          </w:rPr>
          <w:t>78</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93" w:history="1">
        <w:r w:rsidR="0010219A" w:rsidRPr="003A425A">
          <w:rPr>
            <w:rStyle w:val="a3"/>
            <w:rFonts w:ascii="Times New Roman" w:hAnsi="Times New Roman"/>
            <w:noProof/>
          </w:rPr>
          <w:t>СОЗДАНИЕ ПРОЕКТОВ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_Toc382058193 \h </w:instrText>
        </w:r>
        <w:r w:rsidR="0010219A" w:rsidRPr="003A425A">
          <w:rPr>
            <w:noProof/>
            <w:webHidden/>
          </w:rPr>
        </w:r>
        <w:r w:rsidR="0010219A" w:rsidRPr="003A425A">
          <w:rPr>
            <w:noProof/>
            <w:webHidden/>
          </w:rPr>
          <w:fldChar w:fldCharType="separate"/>
        </w:r>
        <w:r w:rsidR="0010219A" w:rsidRPr="003A425A">
          <w:rPr>
            <w:noProof/>
            <w:webHidden/>
          </w:rPr>
          <w:t>79</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94" w:history="1">
        <w:r w:rsidR="0010219A" w:rsidRPr="003A425A">
          <w:rPr>
            <w:rStyle w:val="a3"/>
            <w:rFonts w:ascii="Times New Roman" w:hAnsi="Times New Roman"/>
            <w:noProof/>
          </w:rPr>
          <w:t>ИСПОЛЬЗОВАНИЕ QT QUICK ДИЗАЙНЕРА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_Toc382058194 \h </w:instrText>
        </w:r>
        <w:r w:rsidR="0010219A" w:rsidRPr="003A425A">
          <w:rPr>
            <w:noProof/>
            <w:webHidden/>
          </w:rPr>
        </w:r>
        <w:r w:rsidR="0010219A" w:rsidRPr="003A425A">
          <w:rPr>
            <w:noProof/>
            <w:webHidden/>
          </w:rPr>
          <w:fldChar w:fldCharType="separate"/>
        </w:r>
        <w:r w:rsidR="0010219A" w:rsidRPr="003A425A">
          <w:rPr>
            <w:noProof/>
            <w:webHidden/>
          </w:rPr>
          <w:t>79</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95" w:history="1">
        <w:r w:rsidR="0010219A" w:rsidRPr="003A425A">
          <w:rPr>
            <w:rStyle w:val="a3"/>
            <w:rFonts w:ascii="Times New Roman" w:hAnsi="Times New Roman"/>
            <w:noProof/>
          </w:rPr>
          <w:t>СОЗДАНИЕ КОМПОНЕНТОВ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_Toc382058195 \h </w:instrText>
        </w:r>
        <w:r w:rsidR="0010219A" w:rsidRPr="003A425A">
          <w:rPr>
            <w:noProof/>
            <w:webHidden/>
          </w:rPr>
        </w:r>
        <w:r w:rsidR="0010219A" w:rsidRPr="003A425A">
          <w:rPr>
            <w:noProof/>
            <w:webHidden/>
          </w:rPr>
          <w:fldChar w:fldCharType="separate"/>
        </w:r>
        <w:r w:rsidR="0010219A" w:rsidRPr="003A425A">
          <w:rPr>
            <w:noProof/>
            <w:webHidden/>
          </w:rPr>
          <w:t>81</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96" w:history="1">
        <w:r w:rsidR="0010219A" w:rsidRPr="003A425A">
          <w:rPr>
            <w:rStyle w:val="a3"/>
            <w:rFonts w:ascii="Times New Roman" w:hAnsi="Times New Roman"/>
            <w:noProof/>
          </w:rPr>
          <w:t>РАЗРАБОТКА ОСНОВАННЫХ НА ВИДЖЕТАХ ПРИЛОЖЕНИЙ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_Toc382058196 \h </w:instrText>
        </w:r>
        <w:r w:rsidR="0010219A" w:rsidRPr="003A425A">
          <w:rPr>
            <w:noProof/>
            <w:webHidden/>
          </w:rPr>
        </w:r>
        <w:r w:rsidR="0010219A" w:rsidRPr="003A425A">
          <w:rPr>
            <w:noProof/>
            <w:webHidden/>
          </w:rPr>
          <w:fldChar w:fldCharType="separate"/>
        </w:r>
        <w:r w:rsidR="0010219A" w:rsidRPr="003A425A">
          <w:rPr>
            <w:noProof/>
            <w:webHidden/>
          </w:rPr>
          <w:t>82</w:t>
        </w:r>
        <w:r w:rsidR="0010219A" w:rsidRPr="003A425A">
          <w:rPr>
            <w:noProof/>
            <w:webHidden/>
          </w:rPr>
          <w:fldChar w:fldCharType="end"/>
        </w:r>
      </w:hyperlink>
    </w:p>
    <w:p w:rsidR="0010219A" w:rsidRPr="003A425A" w:rsidRDefault="00953454">
      <w:pPr>
        <w:pStyle w:val="61"/>
        <w:tabs>
          <w:tab w:val="right" w:leader="dot" w:pos="9345"/>
        </w:tabs>
        <w:rPr>
          <w:rFonts w:eastAsia="Times New Roman"/>
          <w:b w:val="0"/>
          <w:noProof/>
          <w:lang w:val="en-GB" w:eastAsia="en-GB"/>
        </w:rPr>
      </w:pPr>
      <w:hyperlink w:anchor="_Toc382058197" w:history="1">
        <w:r w:rsidR="0010219A" w:rsidRPr="003A425A">
          <w:rPr>
            <w:rStyle w:val="a3"/>
            <w:rFonts w:ascii="Times New Roman" w:hAnsi="Times New Roman"/>
            <w:noProof/>
          </w:rPr>
          <w:t>ДОБАВЛЕНИЕ ПЛАГИНОВ В QT DESIGNER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_Toc382058197 \h </w:instrText>
        </w:r>
        <w:r w:rsidR="0010219A" w:rsidRPr="003A425A">
          <w:rPr>
            <w:noProof/>
            <w:webHidden/>
          </w:rPr>
        </w:r>
        <w:r w:rsidR="0010219A" w:rsidRPr="003A425A">
          <w:rPr>
            <w:noProof/>
            <w:webHidden/>
          </w:rPr>
          <w:fldChar w:fldCharType="separate"/>
        </w:r>
        <w:r w:rsidR="0010219A" w:rsidRPr="003A425A">
          <w:rPr>
            <w:noProof/>
            <w:webHidden/>
          </w:rPr>
          <w:t>82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198" w:history="1">
        <w:r w:rsidR="0010219A" w:rsidRPr="003A425A">
          <w:rPr>
            <w:rStyle w:val="a3"/>
            <w:rFonts w:ascii="Times New Roman" w:hAnsi="Times New Roman"/>
            <w:noProof/>
          </w:rPr>
          <w:t>КОДИРОВАНИЕ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_Toc382058198 \h </w:instrText>
        </w:r>
        <w:r w:rsidR="0010219A" w:rsidRPr="003A425A">
          <w:rPr>
            <w:noProof/>
            <w:webHidden/>
          </w:rPr>
        </w:r>
        <w:r w:rsidR="0010219A" w:rsidRPr="003A425A">
          <w:rPr>
            <w:noProof/>
            <w:webHidden/>
          </w:rPr>
          <w:fldChar w:fldCharType="separate"/>
        </w:r>
        <w:r w:rsidR="0010219A" w:rsidRPr="003A425A">
          <w:rPr>
            <w:noProof/>
            <w:webHidden/>
          </w:rPr>
          <w:t>83</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199" w:history="1">
        <w:r w:rsidR="0010219A" w:rsidRPr="003A425A">
          <w:rPr>
            <w:rStyle w:val="a3"/>
            <w:rFonts w:ascii="Times New Roman" w:hAnsi="Times New Roman"/>
            <w:noProof/>
          </w:rPr>
          <w:t>РАБОТА В МОДЕ РЕДАКТИРОВАНИЯ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_Toc382058199 \h </w:instrText>
        </w:r>
        <w:r w:rsidR="0010219A" w:rsidRPr="003A425A">
          <w:rPr>
            <w:noProof/>
            <w:webHidden/>
          </w:rPr>
        </w:r>
        <w:r w:rsidR="0010219A" w:rsidRPr="003A425A">
          <w:rPr>
            <w:noProof/>
            <w:webHidden/>
          </w:rPr>
          <w:fldChar w:fldCharType="separate"/>
        </w:r>
        <w:r w:rsidR="0010219A" w:rsidRPr="003A425A">
          <w:rPr>
            <w:noProof/>
            <w:webHidden/>
          </w:rPr>
          <w:t>83</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0" w:history="1">
        <w:r w:rsidR="0010219A" w:rsidRPr="003A425A">
          <w:rPr>
            <w:rStyle w:val="a3"/>
            <w:rFonts w:ascii="Times New Roman" w:hAnsi="Times New Roman"/>
            <w:noProof/>
          </w:rPr>
          <w:t>СЕМАНТИЧЕСКОЕ ВЫДЕЛЕНИЕ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_Toc382058200 \h </w:instrText>
        </w:r>
        <w:r w:rsidR="0010219A" w:rsidRPr="003A425A">
          <w:rPr>
            <w:noProof/>
            <w:webHidden/>
          </w:rPr>
        </w:r>
        <w:r w:rsidR="0010219A" w:rsidRPr="003A425A">
          <w:rPr>
            <w:noProof/>
            <w:webHidden/>
          </w:rPr>
          <w:fldChar w:fldCharType="separate"/>
        </w:r>
        <w:r w:rsidR="0010219A" w:rsidRPr="003A425A">
          <w:rPr>
            <w:noProof/>
            <w:webHidden/>
          </w:rPr>
          <w:t>85</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1" w:history="1">
        <w:r w:rsidR="0010219A" w:rsidRPr="003A425A">
          <w:rPr>
            <w:rStyle w:val="a3"/>
            <w:rFonts w:ascii="Times New Roman" w:hAnsi="Times New Roman"/>
            <w:noProof/>
          </w:rPr>
          <w:t>ПРОВЕРКА СИНТАКСИСА КОДА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_Toc382058201 \h </w:instrText>
        </w:r>
        <w:r w:rsidR="0010219A" w:rsidRPr="003A425A">
          <w:rPr>
            <w:noProof/>
            <w:webHidden/>
          </w:rPr>
        </w:r>
        <w:r w:rsidR="0010219A" w:rsidRPr="003A425A">
          <w:rPr>
            <w:noProof/>
            <w:webHidden/>
          </w:rPr>
          <w:fldChar w:fldCharType="separate"/>
        </w:r>
        <w:r w:rsidR="0010219A" w:rsidRPr="003A425A">
          <w:rPr>
            <w:noProof/>
            <w:webHidden/>
          </w:rPr>
          <w:t>85</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2" w:history="1">
        <w:r w:rsidR="0010219A" w:rsidRPr="003A425A">
          <w:rPr>
            <w:rStyle w:val="a3"/>
            <w:rFonts w:ascii="Times New Roman" w:hAnsi="Times New Roman"/>
            <w:noProof/>
          </w:rPr>
          <w:t>ЗАВЕРШЕНИЕ КОДА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_Toc382058202 \h </w:instrText>
        </w:r>
        <w:r w:rsidR="0010219A" w:rsidRPr="003A425A">
          <w:rPr>
            <w:noProof/>
            <w:webHidden/>
          </w:rPr>
        </w:r>
        <w:r w:rsidR="0010219A" w:rsidRPr="003A425A">
          <w:rPr>
            <w:noProof/>
            <w:webHidden/>
          </w:rPr>
          <w:fldChar w:fldCharType="separate"/>
        </w:r>
        <w:r w:rsidR="0010219A" w:rsidRPr="003A425A">
          <w:rPr>
            <w:noProof/>
            <w:webHidden/>
          </w:rPr>
          <w:t>85</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3" w:history="1">
        <w:r w:rsidR="0010219A" w:rsidRPr="003A425A">
          <w:rPr>
            <w:rStyle w:val="a3"/>
            <w:rFonts w:ascii="Times New Roman" w:hAnsi="Times New Roman"/>
            <w:noProof/>
          </w:rPr>
          <w:t>ОТСТУПЫ ТЕКСТА ИЛИ КОДА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_Toc382058203 \h </w:instrText>
        </w:r>
        <w:r w:rsidR="0010219A" w:rsidRPr="003A425A">
          <w:rPr>
            <w:noProof/>
            <w:webHidden/>
          </w:rPr>
        </w:r>
        <w:r w:rsidR="0010219A" w:rsidRPr="003A425A">
          <w:rPr>
            <w:noProof/>
            <w:webHidden/>
          </w:rPr>
          <w:fldChar w:fldCharType="separate"/>
        </w:r>
        <w:r w:rsidR="0010219A" w:rsidRPr="003A425A">
          <w:rPr>
            <w:noProof/>
            <w:webHidden/>
          </w:rPr>
          <w:t>86</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4" w:history="1">
        <w:r w:rsidR="0010219A" w:rsidRPr="003A425A">
          <w:rPr>
            <w:rStyle w:val="a3"/>
            <w:rFonts w:ascii="Times New Roman" w:hAnsi="Times New Roman"/>
            <w:noProof/>
            <w:lang w:val="be-BY"/>
          </w:rPr>
          <w:t>ИСПОЛЬЗОВАНИЕ МАКРОСОВ РЕДАКТИРОВАНИЯ ТЕКСТА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_Toc382058204 \h </w:instrText>
        </w:r>
        <w:r w:rsidR="0010219A" w:rsidRPr="003A425A">
          <w:rPr>
            <w:noProof/>
            <w:webHidden/>
          </w:rPr>
        </w:r>
        <w:r w:rsidR="0010219A" w:rsidRPr="003A425A">
          <w:rPr>
            <w:noProof/>
            <w:webHidden/>
          </w:rPr>
          <w:fldChar w:fldCharType="separate"/>
        </w:r>
        <w:r w:rsidR="0010219A" w:rsidRPr="003A425A">
          <w:rPr>
            <w:noProof/>
            <w:webHidden/>
          </w:rPr>
          <w:t>87</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5" w:history="1">
        <w:r w:rsidR="0010219A" w:rsidRPr="003A425A">
          <w:rPr>
            <w:rStyle w:val="a3"/>
            <w:rFonts w:ascii="Times New Roman" w:hAnsi="Times New Roman"/>
            <w:noProof/>
          </w:rPr>
          <w:t>СРАВНЕНИЕ ФАЙЛОВ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_Toc382058205 \h </w:instrText>
        </w:r>
        <w:r w:rsidR="0010219A" w:rsidRPr="003A425A">
          <w:rPr>
            <w:noProof/>
            <w:webHidden/>
          </w:rPr>
        </w:r>
        <w:r w:rsidR="0010219A" w:rsidRPr="003A425A">
          <w:rPr>
            <w:noProof/>
            <w:webHidden/>
          </w:rPr>
          <w:fldChar w:fldCharType="separate"/>
        </w:r>
        <w:r w:rsidR="0010219A" w:rsidRPr="003A425A">
          <w:rPr>
            <w:noProof/>
            <w:webHidden/>
          </w:rPr>
          <w:t>87</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6" w:history="1">
        <w:r w:rsidR="0010219A" w:rsidRPr="003A425A">
          <w:rPr>
            <w:rStyle w:val="a3"/>
            <w:rFonts w:ascii="Times New Roman" w:hAnsi="Times New Roman"/>
            <w:noProof/>
          </w:rPr>
          <w:t>ПОИСК</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_Toc382058206 \h </w:instrText>
        </w:r>
        <w:r w:rsidR="0010219A" w:rsidRPr="003A425A">
          <w:rPr>
            <w:noProof/>
            <w:webHidden/>
          </w:rPr>
        </w:r>
        <w:r w:rsidR="0010219A" w:rsidRPr="003A425A">
          <w:rPr>
            <w:noProof/>
            <w:webHidden/>
          </w:rPr>
          <w:fldChar w:fldCharType="separate"/>
        </w:r>
        <w:r w:rsidR="0010219A" w:rsidRPr="003A425A">
          <w:rPr>
            <w:noProof/>
            <w:webHidden/>
          </w:rPr>
          <w:t>87</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7" w:history="1">
        <w:r w:rsidR="0010219A" w:rsidRPr="003A425A">
          <w:rPr>
            <w:rStyle w:val="a3"/>
            <w:rFonts w:ascii="Times New Roman" w:hAnsi="Times New Roman"/>
            <w:noProof/>
          </w:rPr>
          <w:t>ПОИСК ПРИ ПОМОЩИ ЛОКАТОРА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_Toc382058207 \h </w:instrText>
        </w:r>
        <w:r w:rsidR="0010219A" w:rsidRPr="003A425A">
          <w:rPr>
            <w:noProof/>
            <w:webHidden/>
          </w:rPr>
        </w:r>
        <w:r w:rsidR="0010219A" w:rsidRPr="003A425A">
          <w:rPr>
            <w:noProof/>
            <w:webHidden/>
          </w:rPr>
          <w:fldChar w:fldCharType="separate"/>
        </w:r>
        <w:r w:rsidR="0010219A" w:rsidRPr="003A425A">
          <w:rPr>
            <w:noProof/>
            <w:webHidden/>
          </w:rPr>
          <w:t>87</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8" w:history="1">
        <w:r w:rsidR="0010219A" w:rsidRPr="003A425A">
          <w:rPr>
            <w:rStyle w:val="a3"/>
            <w:rFonts w:ascii="Times New Roman" w:hAnsi="Times New Roman"/>
            <w:noProof/>
          </w:rPr>
          <w:t>РЕФАКТОРИНГ</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_Toc382058208 \h </w:instrText>
        </w:r>
        <w:r w:rsidR="0010219A" w:rsidRPr="003A425A">
          <w:rPr>
            <w:noProof/>
            <w:webHidden/>
          </w:rPr>
        </w:r>
        <w:r w:rsidR="0010219A" w:rsidRPr="003A425A">
          <w:rPr>
            <w:noProof/>
            <w:webHidden/>
          </w:rPr>
          <w:fldChar w:fldCharType="separate"/>
        </w:r>
        <w:r w:rsidR="0010219A" w:rsidRPr="003A425A">
          <w:rPr>
            <w:noProof/>
            <w:webHidden/>
          </w:rPr>
          <w:t>88</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09" w:history="1">
        <w:r w:rsidR="0010219A" w:rsidRPr="003A425A">
          <w:rPr>
            <w:rStyle w:val="a3"/>
            <w:rFonts w:ascii="Times New Roman" w:hAnsi="Times New Roman"/>
            <w:noProof/>
          </w:rPr>
          <w:t>КОНФИГУРИРОВАНИЕ РЕДАКТОРА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_Toc382058209 \h </w:instrText>
        </w:r>
        <w:r w:rsidR="0010219A" w:rsidRPr="003A425A">
          <w:rPr>
            <w:noProof/>
            <w:webHidden/>
          </w:rPr>
        </w:r>
        <w:r w:rsidR="0010219A" w:rsidRPr="003A425A">
          <w:rPr>
            <w:noProof/>
            <w:webHidden/>
          </w:rPr>
          <w:fldChar w:fldCharType="separate"/>
        </w:r>
        <w:r w:rsidR="0010219A" w:rsidRPr="003A425A">
          <w:rPr>
            <w:noProof/>
            <w:webHidden/>
          </w:rPr>
          <w:t>88</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0" w:history="1">
        <w:r w:rsidR="0010219A" w:rsidRPr="003A425A">
          <w:rPr>
            <w:rStyle w:val="a3"/>
            <w:rFonts w:ascii="Times New Roman" w:hAnsi="Times New Roman"/>
            <w:noProof/>
          </w:rPr>
          <w:t>ВСТАВКА ФРАГМЕНТОВ КОДА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_Toc382058210 \h </w:instrText>
        </w:r>
        <w:r w:rsidR="0010219A" w:rsidRPr="003A425A">
          <w:rPr>
            <w:noProof/>
            <w:webHidden/>
          </w:rPr>
        </w:r>
        <w:r w:rsidR="0010219A" w:rsidRPr="003A425A">
          <w:rPr>
            <w:noProof/>
            <w:webHidden/>
          </w:rPr>
          <w:fldChar w:fldCharType="separate"/>
        </w:r>
        <w:r w:rsidR="0010219A" w:rsidRPr="003A425A">
          <w:rPr>
            <w:noProof/>
            <w:webHidden/>
          </w:rPr>
          <w:t>88</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1" w:history="1">
        <w:r w:rsidR="0010219A" w:rsidRPr="003A425A">
          <w:rPr>
            <w:rStyle w:val="a3"/>
            <w:rFonts w:ascii="Times New Roman" w:hAnsi="Times New Roman"/>
            <w:noProof/>
          </w:rPr>
          <w:t>ИЗМЕНЕНИЕ ЦВЕТОВОЙ СХЕМЫ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_Toc382058211 \h </w:instrText>
        </w:r>
        <w:r w:rsidR="0010219A" w:rsidRPr="003A425A">
          <w:rPr>
            <w:noProof/>
            <w:webHidden/>
          </w:rPr>
        </w:r>
        <w:r w:rsidR="0010219A" w:rsidRPr="003A425A">
          <w:rPr>
            <w:noProof/>
            <w:webHidden/>
          </w:rPr>
          <w:fldChar w:fldCharType="separate"/>
        </w:r>
        <w:r w:rsidR="0010219A" w:rsidRPr="003A425A">
          <w:rPr>
            <w:noProof/>
            <w:webHidden/>
          </w:rPr>
          <w:t>88</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2" w:history="1">
        <w:r w:rsidR="0010219A" w:rsidRPr="003A425A">
          <w:rPr>
            <w:rStyle w:val="a3"/>
            <w:rFonts w:ascii="Times New Roman" w:hAnsi="Times New Roman"/>
            <w:noProof/>
            <w:lang w:val="en-US"/>
          </w:rPr>
          <w:t>FakeVim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_Toc382058212 \h </w:instrText>
        </w:r>
        <w:r w:rsidR="0010219A" w:rsidRPr="003A425A">
          <w:rPr>
            <w:noProof/>
            <w:webHidden/>
          </w:rPr>
        </w:r>
        <w:r w:rsidR="0010219A" w:rsidRPr="003A425A">
          <w:rPr>
            <w:noProof/>
            <w:webHidden/>
          </w:rPr>
          <w:fldChar w:fldCharType="separate"/>
        </w:r>
        <w:r w:rsidR="0010219A" w:rsidRPr="003A425A">
          <w:rPr>
            <w:noProof/>
            <w:webHidden/>
          </w:rPr>
          <w:t>89</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3" w:history="1">
        <w:r w:rsidR="0010219A" w:rsidRPr="003A425A">
          <w:rPr>
            <w:rStyle w:val="a3"/>
            <w:rFonts w:ascii="Times New Roman" w:hAnsi="Times New Roman"/>
            <w:noProof/>
          </w:rPr>
          <w:t xml:space="preserve">РЕДАКТИРОВАНИЕ </w:t>
        </w:r>
        <w:r w:rsidR="0010219A" w:rsidRPr="003A425A">
          <w:rPr>
            <w:rStyle w:val="a3"/>
            <w:rFonts w:ascii="Times New Roman" w:hAnsi="Times New Roman"/>
            <w:noProof/>
            <w:lang w:val="en-US"/>
          </w:rPr>
          <w:t>MIME</w:t>
        </w:r>
        <w:r w:rsidR="0010219A" w:rsidRPr="003A425A">
          <w:rPr>
            <w:rStyle w:val="a3"/>
            <w:rFonts w:ascii="Times New Roman" w:hAnsi="Times New Roman"/>
            <w:noProof/>
          </w:rPr>
          <w:t>-ТИПОВ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_Toc382058213 \h </w:instrText>
        </w:r>
        <w:r w:rsidR="0010219A" w:rsidRPr="003A425A">
          <w:rPr>
            <w:noProof/>
            <w:webHidden/>
          </w:rPr>
        </w:r>
        <w:r w:rsidR="0010219A" w:rsidRPr="003A425A">
          <w:rPr>
            <w:noProof/>
            <w:webHidden/>
          </w:rPr>
          <w:fldChar w:fldCharType="separate"/>
        </w:r>
        <w:r w:rsidR="0010219A" w:rsidRPr="003A425A">
          <w:rPr>
            <w:noProof/>
            <w:webHidden/>
          </w:rPr>
          <w:t>89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14" w:history="1">
        <w:r w:rsidR="0010219A" w:rsidRPr="003A425A">
          <w:rPr>
            <w:rStyle w:val="a3"/>
            <w:rFonts w:ascii="Times New Roman" w:hAnsi="Times New Roman"/>
            <w:noProof/>
          </w:rPr>
          <w:t>ПОСТРОЕНИЕ И ЗАПУСК</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_Toc382058214 \h </w:instrText>
        </w:r>
        <w:r w:rsidR="0010219A" w:rsidRPr="003A425A">
          <w:rPr>
            <w:noProof/>
            <w:webHidden/>
          </w:rPr>
        </w:r>
        <w:r w:rsidR="0010219A" w:rsidRPr="003A425A">
          <w:rPr>
            <w:noProof/>
            <w:webHidden/>
          </w:rPr>
          <w:fldChar w:fldCharType="separate"/>
        </w:r>
        <w:r w:rsidR="0010219A" w:rsidRPr="003A425A">
          <w:rPr>
            <w:noProof/>
            <w:webHidden/>
          </w:rPr>
          <w:t>89</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5" w:history="1">
        <w:r w:rsidR="0010219A" w:rsidRPr="003A425A">
          <w:rPr>
            <w:rStyle w:val="a3"/>
            <w:rFonts w:ascii="Times New Roman" w:hAnsi="Times New Roman"/>
            <w:noProof/>
          </w:rPr>
          <w:t>ПОСТРОЕНИЕ ДЛЯ МНОГИХ ПЛАТФОРМ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_Toc382058215 \h </w:instrText>
        </w:r>
        <w:r w:rsidR="0010219A" w:rsidRPr="003A425A">
          <w:rPr>
            <w:noProof/>
            <w:webHidden/>
          </w:rPr>
        </w:r>
        <w:r w:rsidR="0010219A" w:rsidRPr="003A425A">
          <w:rPr>
            <w:noProof/>
            <w:webHidden/>
          </w:rPr>
          <w:fldChar w:fldCharType="separate"/>
        </w:r>
        <w:r w:rsidR="0010219A" w:rsidRPr="003A425A">
          <w:rPr>
            <w:noProof/>
            <w:webHidden/>
          </w:rPr>
          <w:t>90</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6" w:history="1">
        <w:r w:rsidR="0010219A" w:rsidRPr="003A425A">
          <w:rPr>
            <w:rStyle w:val="a3"/>
            <w:rFonts w:ascii="Times New Roman" w:hAnsi="Times New Roman"/>
            <w:noProof/>
          </w:rPr>
          <w:t>ЗАПУСК НА МНОГИХ ПЛАТФОРМАХ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_Toc382058216 \h </w:instrText>
        </w:r>
        <w:r w:rsidR="0010219A" w:rsidRPr="003A425A">
          <w:rPr>
            <w:noProof/>
            <w:webHidden/>
          </w:rPr>
        </w:r>
        <w:r w:rsidR="0010219A" w:rsidRPr="003A425A">
          <w:rPr>
            <w:noProof/>
            <w:webHidden/>
          </w:rPr>
          <w:fldChar w:fldCharType="separate"/>
        </w:r>
        <w:r w:rsidR="0010219A" w:rsidRPr="003A425A">
          <w:rPr>
            <w:noProof/>
            <w:webHidden/>
          </w:rPr>
          <w:t>90</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7" w:history="1">
        <w:r w:rsidR="0010219A" w:rsidRPr="003A425A">
          <w:rPr>
            <w:rStyle w:val="a3"/>
            <w:noProof/>
          </w:rPr>
          <w:t>ОТНОШЕНИЕ МЕЖДУ ПОСТРОЕНИЕМ, ЗАПУСКОМ И РАЗВЁРТЫВАНИЕМ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_Toc382058217 \h </w:instrText>
        </w:r>
        <w:r w:rsidR="0010219A" w:rsidRPr="003A425A">
          <w:rPr>
            <w:noProof/>
            <w:webHidden/>
          </w:rPr>
        </w:r>
        <w:r w:rsidR="0010219A" w:rsidRPr="003A425A">
          <w:rPr>
            <w:noProof/>
            <w:webHidden/>
          </w:rPr>
          <w:fldChar w:fldCharType="separate"/>
        </w:r>
        <w:r w:rsidR="0010219A" w:rsidRPr="003A425A">
          <w:rPr>
            <w:noProof/>
            <w:webHidden/>
          </w:rPr>
          <w:t>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18" w:history="1">
        <w:r w:rsidR="0010219A" w:rsidRPr="003A425A">
          <w:rPr>
            <w:rStyle w:val="a3"/>
            <w:rFonts w:ascii="Times New Roman" w:hAnsi="Times New Roman"/>
            <w:noProof/>
          </w:rPr>
          <w:t>ОТЛАДКА И АНАЛИЗ</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_Toc382058218 \h </w:instrText>
        </w:r>
        <w:r w:rsidR="0010219A" w:rsidRPr="003A425A">
          <w:rPr>
            <w:noProof/>
            <w:webHidden/>
          </w:rPr>
        </w:r>
        <w:r w:rsidR="0010219A" w:rsidRPr="003A425A">
          <w:rPr>
            <w:noProof/>
            <w:webHidden/>
          </w:rPr>
          <w:fldChar w:fldCharType="separate"/>
        </w:r>
        <w:r w:rsidR="0010219A" w:rsidRPr="003A425A">
          <w:rPr>
            <w:noProof/>
            <w:webHidden/>
          </w:rPr>
          <w:t>91</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19" w:history="1">
        <w:r w:rsidR="0010219A" w:rsidRPr="003A425A">
          <w:rPr>
            <w:rStyle w:val="a3"/>
            <w:rFonts w:ascii="Times New Roman" w:hAnsi="Times New Roman"/>
            <w:noProof/>
          </w:rPr>
          <w:t>ОТЛАДКА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_Toc382058219 \h </w:instrText>
        </w:r>
        <w:r w:rsidR="0010219A" w:rsidRPr="003A425A">
          <w:rPr>
            <w:noProof/>
            <w:webHidden/>
          </w:rPr>
        </w:r>
        <w:r w:rsidR="0010219A" w:rsidRPr="003A425A">
          <w:rPr>
            <w:noProof/>
            <w:webHidden/>
          </w:rPr>
          <w:fldChar w:fldCharType="separate"/>
        </w:r>
        <w:r w:rsidR="0010219A" w:rsidRPr="003A425A">
          <w:rPr>
            <w:noProof/>
            <w:webHidden/>
          </w:rPr>
          <w:t>91</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20" w:history="1">
        <w:r w:rsidR="0010219A" w:rsidRPr="003A425A">
          <w:rPr>
            <w:rStyle w:val="a3"/>
            <w:rFonts w:ascii="Times New Roman" w:hAnsi="Times New Roman"/>
            <w:noProof/>
          </w:rPr>
          <w:t>УСТАНОВКА ОТЛАДЧИКА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_Toc382058220 \h </w:instrText>
        </w:r>
        <w:r w:rsidR="0010219A" w:rsidRPr="003A425A">
          <w:rPr>
            <w:noProof/>
            <w:webHidden/>
          </w:rPr>
        </w:r>
        <w:r w:rsidR="0010219A" w:rsidRPr="003A425A">
          <w:rPr>
            <w:noProof/>
            <w:webHidden/>
          </w:rPr>
          <w:fldChar w:fldCharType="separate"/>
        </w:r>
        <w:r w:rsidR="0010219A" w:rsidRPr="003A425A">
          <w:rPr>
            <w:noProof/>
            <w:webHidden/>
          </w:rPr>
          <w:t>92</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21" w:history="1">
        <w:r w:rsidR="0010219A" w:rsidRPr="003A425A">
          <w:rPr>
            <w:rStyle w:val="a3"/>
            <w:rFonts w:ascii="Times New Roman" w:hAnsi="Times New Roman"/>
            <w:noProof/>
          </w:rPr>
          <w:t>ВЗАИМОДЕЙСТВИЕ С ОТЛАДЧИКОМ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_Toc382058221 \h </w:instrText>
        </w:r>
        <w:r w:rsidR="0010219A" w:rsidRPr="003A425A">
          <w:rPr>
            <w:noProof/>
            <w:webHidden/>
          </w:rPr>
        </w:r>
        <w:r w:rsidR="0010219A" w:rsidRPr="003A425A">
          <w:rPr>
            <w:noProof/>
            <w:webHidden/>
          </w:rPr>
          <w:fldChar w:fldCharType="separate"/>
        </w:r>
        <w:r w:rsidR="0010219A" w:rsidRPr="003A425A">
          <w:rPr>
            <w:noProof/>
            <w:webHidden/>
          </w:rPr>
          <w:t>93</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22" w:history="1">
        <w:r w:rsidR="0010219A" w:rsidRPr="003A425A">
          <w:rPr>
            <w:rStyle w:val="a3"/>
            <w:rFonts w:ascii="Times New Roman" w:hAnsi="Times New Roman"/>
            <w:noProof/>
          </w:rPr>
          <w:t>ИСПОЛЬЗОВАНИЕ ВСПОМОГГАТЕЛЬНЫХ ФУНКЦИЙ ОТЛАДКИ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_Toc382058222 \h </w:instrText>
        </w:r>
        <w:r w:rsidR="0010219A" w:rsidRPr="003A425A">
          <w:rPr>
            <w:noProof/>
            <w:webHidden/>
          </w:rPr>
        </w:r>
        <w:r w:rsidR="0010219A" w:rsidRPr="003A425A">
          <w:rPr>
            <w:noProof/>
            <w:webHidden/>
          </w:rPr>
          <w:fldChar w:fldCharType="separate"/>
        </w:r>
        <w:r w:rsidR="0010219A" w:rsidRPr="003A425A">
          <w:rPr>
            <w:noProof/>
            <w:webHidden/>
          </w:rPr>
          <w:t>95</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23" w:history="1">
        <w:r w:rsidR="0010219A" w:rsidRPr="003A425A">
          <w:rPr>
            <w:rStyle w:val="a3"/>
            <w:rFonts w:ascii="Times New Roman" w:hAnsi="Times New Roman"/>
            <w:noProof/>
          </w:rPr>
          <w:t>ПРОБЛЕМЫ ПРИ ОТЛАДКЕ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_Toc382058223 \h </w:instrText>
        </w:r>
        <w:r w:rsidR="0010219A" w:rsidRPr="003A425A">
          <w:rPr>
            <w:noProof/>
            <w:webHidden/>
          </w:rPr>
        </w:r>
        <w:r w:rsidR="0010219A" w:rsidRPr="003A425A">
          <w:rPr>
            <w:noProof/>
            <w:webHidden/>
          </w:rPr>
          <w:fldChar w:fldCharType="separate"/>
        </w:r>
        <w:r w:rsidR="0010219A" w:rsidRPr="003A425A">
          <w:rPr>
            <w:noProof/>
            <w:webHidden/>
          </w:rPr>
          <w:t>96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24" w:history="1">
        <w:r w:rsidR="0010219A" w:rsidRPr="003A425A">
          <w:rPr>
            <w:rStyle w:val="a3"/>
            <w:rFonts w:ascii="Times New Roman" w:hAnsi="Times New Roman"/>
            <w:noProof/>
          </w:rPr>
          <w:t>АНАЛИЗ КОДА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_Toc382058224 \h </w:instrText>
        </w:r>
        <w:r w:rsidR="0010219A" w:rsidRPr="003A425A">
          <w:rPr>
            <w:noProof/>
            <w:webHidden/>
          </w:rPr>
        </w:r>
        <w:r w:rsidR="0010219A" w:rsidRPr="003A425A">
          <w:rPr>
            <w:noProof/>
            <w:webHidden/>
          </w:rPr>
          <w:fldChar w:fldCharType="separate"/>
        </w:r>
        <w:r w:rsidR="0010219A" w:rsidRPr="003A425A">
          <w:rPr>
            <w:noProof/>
            <w:webHidden/>
          </w:rPr>
          <w:t>96</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25" w:history="1">
        <w:r w:rsidR="0010219A" w:rsidRPr="003A425A">
          <w:rPr>
            <w:rStyle w:val="a3"/>
            <w:rFonts w:ascii="Times New Roman" w:hAnsi="Times New Roman"/>
            <w:noProof/>
          </w:rPr>
          <w:t>VALGRID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_Toc382058225 \h </w:instrText>
        </w:r>
        <w:r w:rsidR="0010219A" w:rsidRPr="003A425A">
          <w:rPr>
            <w:noProof/>
            <w:webHidden/>
          </w:rPr>
        </w:r>
        <w:r w:rsidR="0010219A" w:rsidRPr="003A425A">
          <w:rPr>
            <w:noProof/>
            <w:webHidden/>
          </w:rPr>
          <w:fldChar w:fldCharType="separate"/>
        </w:r>
        <w:r w:rsidR="0010219A" w:rsidRPr="003A425A">
          <w:rPr>
            <w:noProof/>
            <w:webHidden/>
          </w:rPr>
          <w:t>97</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26" w:history="1">
        <w:r w:rsidR="0010219A" w:rsidRPr="003A425A">
          <w:rPr>
            <w:rStyle w:val="a3"/>
            <w:rFonts w:ascii="Times New Roman" w:hAnsi="Times New Roman"/>
            <w:noProof/>
          </w:rPr>
          <w:t>ДЕТЕКТИРОВАНИЕ ПОТЕРЬ ПАМЯТИ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_Toc382058226 \h </w:instrText>
        </w:r>
        <w:r w:rsidR="0010219A" w:rsidRPr="003A425A">
          <w:rPr>
            <w:noProof/>
            <w:webHidden/>
          </w:rPr>
        </w:r>
        <w:r w:rsidR="0010219A" w:rsidRPr="003A425A">
          <w:rPr>
            <w:noProof/>
            <w:webHidden/>
          </w:rPr>
          <w:fldChar w:fldCharType="separate"/>
        </w:r>
        <w:r w:rsidR="0010219A" w:rsidRPr="003A425A">
          <w:rPr>
            <w:noProof/>
            <w:webHidden/>
          </w:rPr>
          <w:t>97</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27" w:history="1">
        <w:r w:rsidR="0010219A" w:rsidRPr="003A425A">
          <w:rPr>
            <w:rStyle w:val="a3"/>
            <w:rFonts w:ascii="Times New Roman" w:hAnsi="Times New Roman"/>
            <w:noProof/>
          </w:rPr>
          <w:t>ПРОФАЙЛИНГ ВЫПОЛНЕНИЯ ФУНКЦИЙ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_Toc382058227 \h </w:instrText>
        </w:r>
        <w:r w:rsidR="0010219A" w:rsidRPr="003A425A">
          <w:rPr>
            <w:noProof/>
            <w:webHidden/>
          </w:rPr>
        </w:r>
        <w:r w:rsidR="0010219A" w:rsidRPr="003A425A">
          <w:rPr>
            <w:noProof/>
            <w:webHidden/>
          </w:rPr>
          <w:fldChar w:fldCharType="separate"/>
        </w:r>
        <w:r w:rsidR="0010219A" w:rsidRPr="003A425A">
          <w:rPr>
            <w:noProof/>
            <w:webHidden/>
          </w:rPr>
          <w:t>97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28" w:history="1">
        <w:r w:rsidR="0010219A" w:rsidRPr="003A425A">
          <w:rPr>
            <w:rStyle w:val="a3"/>
            <w:rFonts w:ascii="Times New Roman" w:hAnsi="Times New Roman"/>
            <w:noProof/>
          </w:rPr>
          <w:t xml:space="preserve">ПРОДВИНУТОЕ ИСПОЛЬЗОВАНИЕ </w:t>
        </w:r>
        <w:r w:rsidR="0010219A" w:rsidRPr="003A425A">
          <w:rPr>
            <w:rStyle w:val="a3"/>
            <w:rFonts w:ascii="Times New Roman" w:hAnsi="Times New Roman"/>
            <w:noProof/>
            <w:lang w:val="en-US"/>
          </w:rPr>
          <w:t>QT</w:t>
        </w:r>
        <w:r w:rsidR="0010219A" w:rsidRPr="003A425A">
          <w:rPr>
            <w:rStyle w:val="a3"/>
            <w:rFonts w:ascii="Times New Roman" w:hAnsi="Times New Roman"/>
            <w:noProof/>
          </w:rPr>
          <w:t xml:space="preserve"> </w:t>
        </w:r>
        <w:r w:rsidR="0010219A" w:rsidRPr="003A425A">
          <w:rPr>
            <w:rStyle w:val="a3"/>
            <w:rFonts w:ascii="Times New Roman" w:hAnsi="Times New Roman"/>
            <w:noProof/>
            <w:lang w:val="en-US"/>
          </w:rPr>
          <w:t>CREATOR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_Toc382058228 \h </w:instrText>
        </w:r>
        <w:r w:rsidR="0010219A" w:rsidRPr="003A425A">
          <w:rPr>
            <w:noProof/>
            <w:webHidden/>
          </w:rPr>
        </w:r>
        <w:r w:rsidR="0010219A" w:rsidRPr="003A425A">
          <w:rPr>
            <w:noProof/>
            <w:webHidden/>
          </w:rPr>
          <w:fldChar w:fldCharType="separate"/>
        </w:r>
        <w:r w:rsidR="0010219A" w:rsidRPr="003A425A">
          <w:rPr>
            <w:noProof/>
            <w:webHidden/>
          </w:rPr>
          <w:t>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29" w:history="1">
        <w:r w:rsidR="0010219A" w:rsidRPr="003A425A">
          <w:rPr>
            <w:rStyle w:val="a3"/>
            <w:rFonts w:ascii="Times New Roman" w:hAnsi="Times New Roman"/>
            <w:noProof/>
            <w:lang w:val="en-US"/>
          </w:rPr>
          <w:t>CMAKE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_Toc382058229 \h </w:instrText>
        </w:r>
        <w:r w:rsidR="0010219A" w:rsidRPr="003A425A">
          <w:rPr>
            <w:noProof/>
            <w:webHidden/>
          </w:rPr>
        </w:r>
        <w:r w:rsidR="0010219A" w:rsidRPr="003A425A">
          <w:rPr>
            <w:noProof/>
            <w:webHidden/>
          </w:rPr>
          <w:fldChar w:fldCharType="separate"/>
        </w:r>
        <w:r w:rsidR="0010219A" w:rsidRPr="003A425A">
          <w:rPr>
            <w:noProof/>
            <w:webHidden/>
          </w:rPr>
          <w:t>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30" w:history="1">
        <w:r w:rsidR="0010219A" w:rsidRPr="003A425A">
          <w:rPr>
            <w:rStyle w:val="a3"/>
            <w:rFonts w:ascii="Times New Roman" w:hAnsi="Times New Roman"/>
            <w:noProof/>
          </w:rPr>
          <w:t>ИСПОЛЬЗОВАНИЕ НАСТРОЕК КОМАНДНОЙ СТРОКИ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_Toc382058230 \h </w:instrText>
        </w:r>
        <w:r w:rsidR="0010219A" w:rsidRPr="003A425A">
          <w:rPr>
            <w:noProof/>
            <w:webHidden/>
          </w:rPr>
        </w:r>
        <w:r w:rsidR="0010219A" w:rsidRPr="003A425A">
          <w:rPr>
            <w:noProof/>
            <w:webHidden/>
          </w:rPr>
          <w:fldChar w:fldCharType="separate"/>
        </w:r>
        <w:r w:rsidR="0010219A" w:rsidRPr="003A425A">
          <w:rPr>
            <w:noProof/>
            <w:webHidden/>
          </w:rPr>
          <w:t>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31" w:history="1">
        <w:r w:rsidR="0010219A" w:rsidRPr="003A425A">
          <w:rPr>
            <w:rStyle w:val="a3"/>
            <w:rFonts w:ascii="Times New Roman" w:hAnsi="Times New Roman"/>
            <w:noProof/>
          </w:rPr>
          <w:t>ГОРЯЧИЕ КЛАВИШИ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_Toc382058231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32" w:history="1">
        <w:r w:rsidR="0010219A" w:rsidRPr="003A425A">
          <w:rPr>
            <w:rStyle w:val="a3"/>
            <w:rFonts w:ascii="Times New Roman" w:hAnsi="Times New Roman"/>
            <w:noProof/>
          </w:rPr>
          <w:t>ВНЕШНИЕ ИНСТРУМЕТНЫ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_Toc382058232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33" w:history="1">
        <w:r w:rsidR="0010219A" w:rsidRPr="003A425A">
          <w:rPr>
            <w:rStyle w:val="a3"/>
            <w:rFonts w:ascii="Times New Roman" w:hAnsi="Times New Roman"/>
            <w:noProof/>
          </w:rPr>
          <w:t xml:space="preserve">ПОКАЗ ФАЙЛОВ СПИСКА ЗАДАЧ НА ПАНЕЛИ </w:t>
        </w:r>
        <w:r w:rsidR="0010219A" w:rsidRPr="003A425A">
          <w:rPr>
            <w:rStyle w:val="a3"/>
            <w:rFonts w:ascii="Times New Roman" w:hAnsi="Times New Roman"/>
            <w:noProof/>
            <w:lang w:val="en-US"/>
          </w:rPr>
          <w:t>ISSUE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_Toc382058233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34" w:history="1">
        <w:r w:rsidR="0010219A" w:rsidRPr="003A425A">
          <w:rPr>
            <w:rStyle w:val="a3"/>
            <w:rFonts w:ascii="Times New Roman" w:hAnsi="Times New Roman"/>
            <w:noProof/>
          </w:rPr>
          <w:t>СПРАВКА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_Toc382058234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35" w:history="1">
        <w:r w:rsidR="0010219A" w:rsidRPr="003A425A">
          <w:rPr>
            <w:rStyle w:val="a3"/>
            <w:rFonts w:ascii="Times New Roman" w:hAnsi="Times New Roman"/>
            <w:noProof/>
          </w:rPr>
          <w:t>МОДА СПРАВКИ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_Toc382058235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36" w:history="1">
        <w:r w:rsidR="0010219A" w:rsidRPr="003A425A">
          <w:rPr>
            <w:rStyle w:val="a3"/>
            <w:rFonts w:ascii="Times New Roman" w:hAnsi="Times New Roman"/>
            <w:noProof/>
            <w:lang w:val="en-US"/>
          </w:rPr>
          <w:t>FAQ</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_Toc382058236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37" w:history="1">
        <w:r w:rsidR="0010219A" w:rsidRPr="003A425A">
          <w:rPr>
            <w:rStyle w:val="a3"/>
            <w:rFonts w:ascii="Times New Roman" w:hAnsi="Times New Roman"/>
            <w:noProof/>
          </w:rPr>
          <w:t>СОВЕТЫ И ХИТРОСТИ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_Toc382058237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38" w:history="1">
        <w:r w:rsidR="0010219A" w:rsidRPr="003A425A">
          <w:rPr>
            <w:rStyle w:val="a3"/>
            <w:rFonts w:ascii="Times New Roman" w:hAnsi="Times New Roman"/>
            <w:noProof/>
          </w:rPr>
          <w:t>ИЗВЕСТНЫЕ БАГИ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_Toc382058238 \h </w:instrText>
        </w:r>
        <w:r w:rsidR="0010219A" w:rsidRPr="003A425A">
          <w:rPr>
            <w:noProof/>
            <w:webHidden/>
          </w:rPr>
        </w:r>
        <w:r w:rsidR="0010219A" w:rsidRPr="003A425A">
          <w:rPr>
            <w:noProof/>
            <w:webHidden/>
          </w:rPr>
          <w:fldChar w:fldCharType="separate"/>
        </w:r>
        <w:r w:rsidR="0010219A" w:rsidRPr="003A425A">
          <w:rPr>
            <w:noProof/>
            <w:webHidden/>
          </w:rPr>
          <w:t>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39" w:history="1">
        <w:r w:rsidR="0010219A" w:rsidRPr="003A425A">
          <w:rPr>
            <w:rStyle w:val="a3"/>
            <w:rFonts w:ascii="Times New Roman" w:hAnsi="Times New Roman"/>
            <w:noProof/>
          </w:rPr>
          <w:t xml:space="preserve">СЛОВАРЬ ТЕРМИНОВ </w:t>
        </w:r>
        <w:r w:rsidR="0010219A" w:rsidRPr="003A425A">
          <w:rPr>
            <w:rStyle w:val="a3"/>
            <w:rFonts w:ascii="Times New Roman" w:hAnsi="Times New Roman"/>
            <w:noProof/>
            <w:lang w:val="en-US"/>
          </w:rPr>
          <w:t>QT</w:t>
        </w:r>
        <w:r w:rsidR="0010219A" w:rsidRPr="003A425A">
          <w:rPr>
            <w:rStyle w:val="a3"/>
            <w:rFonts w:ascii="Times New Roman" w:hAnsi="Times New Roman"/>
            <w:noProof/>
          </w:rPr>
          <w:t xml:space="preserve"> </w:t>
        </w:r>
        <w:r w:rsidR="0010219A" w:rsidRPr="003A425A">
          <w:rPr>
            <w:rStyle w:val="a3"/>
            <w:rFonts w:ascii="Times New Roman" w:hAnsi="Times New Roman"/>
            <w:noProof/>
            <w:lang w:val="en-US"/>
          </w:rPr>
          <w:t>CREATOR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_Toc382058239 \h </w:instrText>
        </w:r>
        <w:r w:rsidR="0010219A" w:rsidRPr="003A425A">
          <w:rPr>
            <w:noProof/>
            <w:webHidden/>
          </w:rPr>
        </w:r>
        <w:r w:rsidR="0010219A" w:rsidRPr="003A425A">
          <w:rPr>
            <w:noProof/>
            <w:webHidden/>
          </w:rPr>
          <w:fldChar w:fldCharType="separate"/>
        </w:r>
        <w:r w:rsidR="0010219A" w:rsidRPr="003A425A">
          <w:rPr>
            <w:noProof/>
            <w:webHidden/>
          </w:rPr>
          <w:t>100</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240" w:history="1">
        <w:r w:rsidR="0010219A" w:rsidRPr="003A425A">
          <w:rPr>
            <w:rStyle w:val="a3"/>
            <w:rFonts w:ascii="Times New Roman" w:hAnsi="Times New Roman"/>
            <w:noProof/>
          </w:rPr>
          <w:t>ВСЕ МОДУЛИ 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_Toc382058240 \h </w:instrText>
        </w:r>
        <w:r w:rsidR="0010219A" w:rsidRPr="003A425A">
          <w:rPr>
            <w:noProof/>
            <w:webHidden/>
          </w:rPr>
        </w:r>
        <w:r w:rsidR="0010219A" w:rsidRPr="003A425A">
          <w:rPr>
            <w:noProof/>
            <w:webHidden/>
          </w:rPr>
          <w:fldChar w:fldCharType="separate"/>
        </w:r>
        <w:r w:rsidR="0010219A" w:rsidRPr="003A425A">
          <w:rPr>
            <w:noProof/>
            <w:webHidden/>
          </w:rPr>
          <w:t>101</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241" w:history="1">
        <w:r w:rsidR="0010219A" w:rsidRPr="003A425A">
          <w:rPr>
            <w:rStyle w:val="a3"/>
            <w:rFonts w:ascii="Times New Roman" w:hAnsi="Times New Roman"/>
            <w:noProof/>
          </w:rPr>
          <w:t>МОДУЛЬ ЯДРА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_Toc382058241 \h </w:instrText>
        </w:r>
        <w:r w:rsidR="0010219A" w:rsidRPr="003A425A">
          <w:rPr>
            <w:noProof/>
            <w:webHidden/>
          </w:rPr>
        </w:r>
        <w:r w:rsidR="0010219A" w:rsidRPr="003A425A">
          <w:rPr>
            <w:noProof/>
            <w:webHidden/>
          </w:rPr>
          <w:fldChar w:fldCharType="separate"/>
        </w:r>
        <w:r w:rsidR="0010219A" w:rsidRPr="003A425A">
          <w:rPr>
            <w:noProof/>
            <w:webHidden/>
          </w:rPr>
          <w:t>102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242" w:history="1">
        <w:r w:rsidR="0010219A" w:rsidRPr="003A425A">
          <w:rPr>
            <w:rStyle w:val="a3"/>
            <w:rFonts w:ascii="Times New Roman" w:hAnsi="Times New Roman"/>
            <w:noProof/>
          </w:rPr>
          <w:t>ОБЪЕКТНАЯ МОДЕЛЬ</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_Toc382058242 \h </w:instrText>
        </w:r>
        <w:r w:rsidR="0010219A" w:rsidRPr="003A425A">
          <w:rPr>
            <w:noProof/>
            <w:webHidden/>
          </w:rPr>
        </w:r>
        <w:r w:rsidR="0010219A" w:rsidRPr="003A425A">
          <w:rPr>
            <w:noProof/>
            <w:webHidden/>
          </w:rPr>
          <w:fldChar w:fldCharType="separate"/>
        </w:r>
        <w:r w:rsidR="0010219A" w:rsidRPr="003A425A">
          <w:rPr>
            <w:noProof/>
            <w:webHidden/>
          </w:rPr>
          <w:t>102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243" w:history="1">
        <w:r w:rsidR="0010219A" w:rsidRPr="003A425A">
          <w:rPr>
            <w:rStyle w:val="a3"/>
            <w:noProof/>
          </w:rPr>
          <w:t>ОБЪЕКТНЫЕ ДЕРЕВЬЯ И ВЛАДЕНИЕ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_Toc382058243 \h </w:instrText>
        </w:r>
        <w:r w:rsidR="0010219A" w:rsidRPr="003A425A">
          <w:rPr>
            <w:noProof/>
            <w:webHidden/>
          </w:rPr>
        </w:r>
        <w:r w:rsidR="0010219A" w:rsidRPr="003A425A">
          <w:rPr>
            <w:noProof/>
            <w:webHidden/>
          </w:rPr>
          <w:fldChar w:fldCharType="separate"/>
        </w:r>
        <w:r w:rsidR="0010219A" w:rsidRPr="003A425A">
          <w:rPr>
            <w:noProof/>
            <w:webHidden/>
          </w:rPr>
          <w:t>103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244" w:history="1">
        <w:r w:rsidR="0010219A" w:rsidRPr="003A425A">
          <w:rPr>
            <w:rStyle w:val="a3"/>
            <w:noProof/>
          </w:rPr>
          <w:t xml:space="preserve">МЕТА-ОБЪЕКТНАЯ СИСТЕМА </w:t>
        </w:r>
        <w:r w:rsidR="0010219A" w:rsidRPr="003A425A">
          <w:rPr>
            <w:rStyle w:val="a3"/>
            <w:noProof/>
            <w:lang w:val="en-US"/>
          </w:rPr>
          <w:t>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_Toc382058244 \h </w:instrText>
        </w:r>
        <w:r w:rsidR="0010219A" w:rsidRPr="003A425A">
          <w:rPr>
            <w:noProof/>
            <w:webHidden/>
          </w:rPr>
        </w:r>
        <w:r w:rsidR="0010219A" w:rsidRPr="003A425A">
          <w:rPr>
            <w:noProof/>
            <w:webHidden/>
          </w:rPr>
          <w:fldChar w:fldCharType="separate"/>
        </w:r>
        <w:r w:rsidR="0010219A" w:rsidRPr="003A425A">
          <w:rPr>
            <w:noProof/>
            <w:webHidden/>
          </w:rPr>
          <w:t>104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45" w:history="1">
        <w:r w:rsidR="0010219A" w:rsidRPr="003A425A">
          <w:rPr>
            <w:rStyle w:val="a3"/>
            <w:rFonts w:ascii="Times New Roman" w:hAnsi="Times New Roman"/>
            <w:noProof/>
          </w:rPr>
          <w:t>СИСТЕМА СВОЙСТВ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_Toc382058245 \h </w:instrText>
        </w:r>
        <w:r w:rsidR="0010219A" w:rsidRPr="003A425A">
          <w:rPr>
            <w:noProof/>
            <w:webHidden/>
          </w:rPr>
        </w:r>
        <w:r w:rsidR="0010219A" w:rsidRPr="003A425A">
          <w:rPr>
            <w:noProof/>
            <w:webHidden/>
          </w:rPr>
          <w:fldChar w:fldCharType="separate"/>
        </w:r>
        <w:r w:rsidR="0010219A" w:rsidRPr="003A425A">
          <w:rPr>
            <w:noProof/>
            <w:webHidden/>
          </w:rPr>
          <w:t>105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46" w:history="1">
        <w:r w:rsidR="0010219A" w:rsidRPr="003A425A">
          <w:rPr>
            <w:rStyle w:val="a3"/>
            <w:rFonts w:ascii="Times New Roman" w:hAnsi="Times New Roman"/>
            <w:noProof/>
          </w:rPr>
          <w:t>МЕХАНИЗМ СИГНАЛОВ И СЛОТОВ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_Toc382058246 \h </w:instrText>
        </w:r>
        <w:r w:rsidR="0010219A" w:rsidRPr="003A425A">
          <w:rPr>
            <w:noProof/>
            <w:webHidden/>
          </w:rPr>
        </w:r>
        <w:r w:rsidR="0010219A" w:rsidRPr="003A425A">
          <w:rPr>
            <w:noProof/>
            <w:webHidden/>
          </w:rPr>
          <w:fldChar w:fldCharType="separate"/>
        </w:r>
        <w:r w:rsidR="0010219A" w:rsidRPr="003A425A">
          <w:rPr>
            <w:noProof/>
            <w:webHidden/>
          </w:rPr>
          <w:t>107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47" w:history="1">
        <w:r w:rsidR="0010219A" w:rsidRPr="003A425A">
          <w:rPr>
            <w:rStyle w:val="a3"/>
            <w:rFonts w:ascii="Times New Roman" w:hAnsi="Times New Roman"/>
            <w:noProof/>
          </w:rPr>
          <w:t>СИСТЕМА РЕСУРСОВ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_Toc382058247 \h </w:instrText>
        </w:r>
        <w:r w:rsidR="0010219A" w:rsidRPr="003A425A">
          <w:rPr>
            <w:noProof/>
            <w:webHidden/>
          </w:rPr>
        </w:r>
        <w:r w:rsidR="0010219A" w:rsidRPr="003A425A">
          <w:rPr>
            <w:noProof/>
            <w:webHidden/>
          </w:rPr>
          <w:fldChar w:fldCharType="separate"/>
        </w:r>
        <w:r w:rsidR="0010219A" w:rsidRPr="003A425A">
          <w:rPr>
            <w:noProof/>
            <w:webHidden/>
          </w:rPr>
          <w:t>109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248" w:history="1">
        <w:r w:rsidR="0010219A" w:rsidRPr="003A425A">
          <w:rPr>
            <w:rStyle w:val="a3"/>
            <w:noProof/>
          </w:rPr>
          <w:t>КЛАССЫ ОБЪЕКТНОЙ МОДЕЛИ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_Toc382058248 \h </w:instrText>
        </w:r>
        <w:r w:rsidR="0010219A" w:rsidRPr="003A425A">
          <w:rPr>
            <w:noProof/>
            <w:webHidden/>
          </w:rPr>
        </w:r>
        <w:r w:rsidR="0010219A" w:rsidRPr="003A425A">
          <w:rPr>
            <w:noProof/>
            <w:webHidden/>
          </w:rPr>
          <w:fldChar w:fldCharType="separate"/>
        </w:r>
        <w:r w:rsidR="0010219A" w:rsidRPr="003A425A">
          <w:rPr>
            <w:noProof/>
            <w:webHidden/>
          </w:rPr>
          <w:t>111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49" w:history="1">
        <w:r w:rsidR="0010219A" w:rsidRPr="003A425A">
          <w:rPr>
            <w:rStyle w:val="a3"/>
            <w:noProof/>
            <w:lang w:val="en-US"/>
          </w:rPr>
          <w:t>Qt</w:t>
        </w:r>
        <w:r w:rsidR="0010219A" w:rsidRPr="003A425A">
          <w:rPr>
            <w:rStyle w:val="a3"/>
            <w:noProof/>
          </w:rPr>
          <w:t xml:space="preserve"> пространство имён</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_Toc382058249 \h </w:instrText>
        </w:r>
        <w:r w:rsidR="0010219A" w:rsidRPr="003A425A">
          <w:rPr>
            <w:noProof/>
            <w:webHidden/>
          </w:rPr>
        </w:r>
        <w:r w:rsidR="0010219A" w:rsidRPr="003A425A">
          <w:rPr>
            <w:noProof/>
            <w:webHidden/>
          </w:rPr>
          <w:fldChar w:fldCharType="separate"/>
        </w:r>
        <w:r w:rsidR="0010219A" w:rsidRPr="003A425A">
          <w:rPr>
            <w:noProof/>
            <w:webHidden/>
          </w:rPr>
          <w:t>111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0" w:history="1">
        <w:r w:rsidR="0010219A" w:rsidRPr="003A425A">
          <w:rPr>
            <w:rStyle w:val="a3"/>
            <w:rFonts w:ascii="Times New Roman" w:hAnsi="Times New Roman"/>
            <w:noProof/>
            <w:lang w:val="en-US"/>
          </w:rPr>
          <w:t>Q</w:t>
        </w:r>
        <w:r w:rsidR="0010219A" w:rsidRPr="003A425A">
          <w:rPr>
            <w:rStyle w:val="a3"/>
            <w:rFonts w:ascii="Times New Roman" w:hAnsi="Times New Roman"/>
            <w:noProof/>
          </w:rPr>
          <w:t>_</w:t>
        </w:r>
        <w:r w:rsidR="0010219A" w:rsidRPr="003A425A">
          <w:rPr>
            <w:rStyle w:val="a3"/>
            <w:rFonts w:ascii="Times New Roman" w:hAnsi="Times New Roman"/>
            <w:noProof/>
            <w:lang w:val="en-US"/>
          </w:rPr>
          <w:t>DECLARE</w:t>
        </w:r>
        <w:r w:rsidR="0010219A" w:rsidRPr="003A425A">
          <w:rPr>
            <w:rStyle w:val="a3"/>
            <w:rFonts w:ascii="Times New Roman" w:hAnsi="Times New Roman"/>
            <w:noProof/>
          </w:rPr>
          <w:t>_</w:t>
        </w:r>
        <w:r w:rsidR="0010219A" w:rsidRPr="003A425A">
          <w:rPr>
            <w:rStyle w:val="a3"/>
            <w:rFonts w:ascii="Times New Roman" w:hAnsi="Times New Roman"/>
            <w:noProof/>
            <w:lang w:val="en-US"/>
          </w:rPr>
          <w:t>METATYPE</w:t>
        </w:r>
        <w:r w:rsidR="0010219A" w:rsidRPr="003A425A">
          <w:rPr>
            <w:rStyle w:val="a3"/>
            <w:rFonts w:ascii="Times New Roman" w:hAnsi="Times New Roman"/>
            <w:noProof/>
          </w:rPr>
          <w: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_Toc382058250 \h </w:instrText>
        </w:r>
        <w:r w:rsidR="0010219A" w:rsidRPr="003A425A">
          <w:rPr>
            <w:noProof/>
            <w:webHidden/>
          </w:rPr>
        </w:r>
        <w:r w:rsidR="0010219A" w:rsidRPr="003A425A">
          <w:rPr>
            <w:noProof/>
            <w:webHidden/>
          </w:rPr>
          <w:fldChar w:fldCharType="separate"/>
        </w:r>
        <w:r w:rsidR="0010219A" w:rsidRPr="003A425A">
          <w:rPr>
            <w:noProof/>
            <w:webHidden/>
          </w:rPr>
          <w:t>111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1" w:history="1">
        <w:r w:rsidR="0010219A" w:rsidRPr="003A425A">
          <w:rPr>
            <w:rStyle w:val="a3"/>
            <w:rFonts w:ascii="Times New Roman" w:hAnsi="Times New Roman"/>
            <w:noProof/>
            <w:lang w:val="en-US"/>
          </w:rPr>
          <w:t>QVariant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_Toc382058251 \h </w:instrText>
        </w:r>
        <w:r w:rsidR="0010219A" w:rsidRPr="003A425A">
          <w:rPr>
            <w:noProof/>
            <w:webHidden/>
          </w:rPr>
        </w:r>
        <w:r w:rsidR="0010219A" w:rsidRPr="003A425A">
          <w:rPr>
            <w:noProof/>
            <w:webHidden/>
          </w:rPr>
          <w:fldChar w:fldCharType="separate"/>
        </w:r>
        <w:r w:rsidR="0010219A" w:rsidRPr="003A425A">
          <w:rPr>
            <w:noProof/>
            <w:webHidden/>
          </w:rPr>
          <w:t>112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2" w:history="1">
        <w:r w:rsidR="0010219A" w:rsidRPr="003A425A">
          <w:rPr>
            <w:rStyle w:val="a3"/>
            <w:rFonts w:ascii="Times New Roman" w:hAnsi="Times New Roman"/>
            <w:noProof/>
            <w:lang w:val="en-US"/>
          </w:rPr>
          <w:t>QMetaObject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_Toc382058252 \h </w:instrText>
        </w:r>
        <w:r w:rsidR="0010219A" w:rsidRPr="003A425A">
          <w:rPr>
            <w:noProof/>
            <w:webHidden/>
          </w:rPr>
        </w:r>
        <w:r w:rsidR="0010219A" w:rsidRPr="003A425A">
          <w:rPr>
            <w:noProof/>
            <w:webHidden/>
          </w:rPr>
          <w:fldChar w:fldCharType="separate"/>
        </w:r>
        <w:r w:rsidR="0010219A" w:rsidRPr="003A425A">
          <w:rPr>
            <w:noProof/>
            <w:webHidden/>
          </w:rPr>
          <w:t>113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3" w:history="1">
        <w:r w:rsidR="0010219A" w:rsidRPr="003A425A">
          <w:rPr>
            <w:rStyle w:val="a3"/>
            <w:rFonts w:ascii="Times New Roman" w:hAnsi="Times New Roman"/>
            <w:noProof/>
            <w:lang w:val="en-US"/>
          </w:rPr>
          <w:t>QMetaMethod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_Toc382058253 \h </w:instrText>
        </w:r>
        <w:r w:rsidR="0010219A" w:rsidRPr="003A425A">
          <w:rPr>
            <w:noProof/>
            <w:webHidden/>
          </w:rPr>
        </w:r>
        <w:r w:rsidR="0010219A" w:rsidRPr="003A425A">
          <w:rPr>
            <w:noProof/>
            <w:webHidden/>
          </w:rPr>
          <w:fldChar w:fldCharType="separate"/>
        </w:r>
        <w:r w:rsidR="0010219A" w:rsidRPr="003A425A">
          <w:rPr>
            <w:noProof/>
            <w:webHidden/>
          </w:rPr>
          <w:t>113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4" w:history="1">
        <w:r w:rsidR="0010219A" w:rsidRPr="003A425A">
          <w:rPr>
            <w:rStyle w:val="a3"/>
            <w:rFonts w:ascii="Times New Roman" w:hAnsi="Times New Roman"/>
            <w:noProof/>
            <w:lang w:val="en-US"/>
          </w:rPr>
          <w:t>QMetaEnum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_Toc382058254 \h </w:instrText>
        </w:r>
        <w:r w:rsidR="0010219A" w:rsidRPr="003A425A">
          <w:rPr>
            <w:noProof/>
            <w:webHidden/>
          </w:rPr>
        </w:r>
        <w:r w:rsidR="0010219A" w:rsidRPr="003A425A">
          <w:rPr>
            <w:noProof/>
            <w:webHidden/>
          </w:rPr>
          <w:fldChar w:fldCharType="separate"/>
        </w:r>
        <w:r w:rsidR="0010219A" w:rsidRPr="003A425A">
          <w:rPr>
            <w:noProof/>
            <w:webHidden/>
          </w:rPr>
          <w:t>113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5" w:history="1">
        <w:r w:rsidR="0010219A" w:rsidRPr="003A425A">
          <w:rPr>
            <w:rStyle w:val="a3"/>
            <w:rFonts w:ascii="Times New Roman" w:hAnsi="Times New Roman"/>
            <w:noProof/>
            <w:lang w:val="en-US"/>
          </w:rPr>
          <w:t>QMetaProperty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_Toc382058255 \h </w:instrText>
        </w:r>
        <w:r w:rsidR="0010219A" w:rsidRPr="003A425A">
          <w:rPr>
            <w:noProof/>
            <w:webHidden/>
          </w:rPr>
        </w:r>
        <w:r w:rsidR="0010219A" w:rsidRPr="003A425A">
          <w:rPr>
            <w:noProof/>
            <w:webHidden/>
          </w:rPr>
          <w:fldChar w:fldCharType="separate"/>
        </w:r>
        <w:r w:rsidR="0010219A" w:rsidRPr="003A425A">
          <w:rPr>
            <w:noProof/>
            <w:webHidden/>
          </w:rPr>
          <w:t>113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6" w:history="1">
        <w:r w:rsidR="0010219A" w:rsidRPr="003A425A">
          <w:rPr>
            <w:rStyle w:val="a3"/>
            <w:rFonts w:ascii="Times New Roman" w:hAnsi="Times New Roman"/>
            <w:noProof/>
            <w:lang w:val="en-US"/>
          </w:rPr>
          <w:t>QMetaTypeInfo</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_Toc382058256 \h </w:instrText>
        </w:r>
        <w:r w:rsidR="0010219A" w:rsidRPr="003A425A">
          <w:rPr>
            <w:noProof/>
            <w:webHidden/>
          </w:rPr>
        </w:r>
        <w:r w:rsidR="0010219A" w:rsidRPr="003A425A">
          <w:rPr>
            <w:noProof/>
            <w:webHidden/>
          </w:rPr>
          <w:fldChar w:fldCharType="separate"/>
        </w:r>
        <w:r w:rsidR="0010219A" w:rsidRPr="003A425A">
          <w:rPr>
            <w:noProof/>
            <w:webHidden/>
          </w:rPr>
          <w:t>113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7" w:history="1">
        <w:r w:rsidR="0010219A" w:rsidRPr="003A425A">
          <w:rPr>
            <w:rStyle w:val="a3"/>
            <w:rFonts w:ascii="Times New Roman" w:hAnsi="Times New Roman"/>
            <w:noProof/>
            <w:lang w:val="en-US"/>
          </w:rPr>
          <w:t>QObject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_Toc382058257 \h </w:instrText>
        </w:r>
        <w:r w:rsidR="0010219A" w:rsidRPr="003A425A">
          <w:rPr>
            <w:noProof/>
            <w:webHidden/>
          </w:rPr>
        </w:r>
        <w:r w:rsidR="0010219A" w:rsidRPr="003A425A">
          <w:rPr>
            <w:noProof/>
            <w:webHidden/>
          </w:rPr>
          <w:fldChar w:fldCharType="separate"/>
        </w:r>
        <w:r w:rsidR="0010219A" w:rsidRPr="003A425A">
          <w:rPr>
            <w:noProof/>
            <w:webHidden/>
          </w:rPr>
          <w:t>114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8" w:history="1">
        <w:r w:rsidR="0010219A" w:rsidRPr="003A425A">
          <w:rPr>
            <w:rStyle w:val="a3"/>
            <w:rFonts w:ascii="Times New Roman" w:hAnsi="Times New Roman"/>
            <w:noProof/>
            <w:lang w:val="en-US"/>
          </w:rPr>
          <w:t>QObjectCleanUpHandler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_Toc382058258 \h </w:instrText>
        </w:r>
        <w:r w:rsidR="0010219A" w:rsidRPr="003A425A">
          <w:rPr>
            <w:noProof/>
            <w:webHidden/>
          </w:rPr>
        </w:r>
        <w:r w:rsidR="0010219A" w:rsidRPr="003A425A">
          <w:rPr>
            <w:noProof/>
            <w:webHidden/>
          </w:rPr>
          <w:fldChar w:fldCharType="separate"/>
        </w:r>
        <w:r w:rsidR="0010219A" w:rsidRPr="003A425A">
          <w:rPr>
            <w:noProof/>
            <w:webHidden/>
          </w:rPr>
          <w:t>115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59" w:history="1">
        <w:r w:rsidR="0010219A" w:rsidRPr="003A425A">
          <w:rPr>
            <w:rStyle w:val="a3"/>
            <w:rFonts w:ascii="Times New Roman" w:hAnsi="Times New Roman"/>
            <w:noProof/>
            <w:lang w:val="en-US"/>
          </w:rPr>
          <w:t>QPointer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_Toc382058259 \h </w:instrText>
        </w:r>
        <w:r w:rsidR="0010219A" w:rsidRPr="003A425A">
          <w:rPr>
            <w:noProof/>
            <w:webHidden/>
          </w:rPr>
        </w:r>
        <w:r w:rsidR="0010219A" w:rsidRPr="003A425A">
          <w:rPr>
            <w:noProof/>
            <w:webHidden/>
          </w:rPr>
          <w:fldChar w:fldCharType="separate"/>
        </w:r>
        <w:r w:rsidR="0010219A" w:rsidRPr="003A425A">
          <w:rPr>
            <w:noProof/>
            <w:webHidden/>
          </w:rPr>
          <w:t>115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0" w:history="1">
        <w:r w:rsidR="0010219A" w:rsidRPr="003A425A">
          <w:rPr>
            <w:rStyle w:val="a3"/>
            <w:rFonts w:ascii="Times New Roman" w:hAnsi="Times New Roman"/>
            <w:noProof/>
            <w:lang w:val="en-US"/>
          </w:rPr>
          <w:t>QSharedPointer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_Toc382058260 \h </w:instrText>
        </w:r>
        <w:r w:rsidR="0010219A" w:rsidRPr="003A425A">
          <w:rPr>
            <w:noProof/>
            <w:webHidden/>
          </w:rPr>
        </w:r>
        <w:r w:rsidR="0010219A" w:rsidRPr="003A425A">
          <w:rPr>
            <w:noProof/>
            <w:webHidden/>
          </w:rPr>
          <w:fldChar w:fldCharType="separate"/>
        </w:r>
        <w:r w:rsidR="0010219A" w:rsidRPr="003A425A">
          <w:rPr>
            <w:noProof/>
            <w:webHidden/>
          </w:rPr>
          <w:t>115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1" w:history="1">
        <w:r w:rsidR="0010219A" w:rsidRPr="003A425A">
          <w:rPr>
            <w:rStyle w:val="a3"/>
            <w:rFonts w:ascii="Times New Roman" w:hAnsi="Times New Roman"/>
            <w:noProof/>
            <w:lang w:val="en-US"/>
          </w:rPr>
          <w:t>QWeakPointer</w:t>
        </w:r>
        <w:r w:rsidR="0010219A" w:rsidRPr="003A425A">
          <w:rPr>
            <w:rStyle w:val="a3"/>
            <w:rFonts w:ascii="Times New Roman" w:hAnsi="Times New Roman"/>
            <w:noProof/>
            <w:lang w:val="en-GB"/>
          </w:rPr>
          <w:t xml:space="preserve"> (</w:t>
        </w:r>
        <w:r w:rsidR="0010219A" w:rsidRPr="003A425A">
          <w:rPr>
            <w:rStyle w:val="a3"/>
            <w:rFonts w:ascii="Times New Roman" w:hAnsi="Times New Roman"/>
            <w:noProof/>
          </w:rPr>
          <w:t>устарел</w:t>
        </w:r>
        <w:r w:rsidR="0010219A" w:rsidRPr="003A425A">
          <w:rPr>
            <w:rStyle w:val="a3"/>
            <w:rFonts w:ascii="Times New Roman" w:hAnsi="Times New Roman"/>
            <w:noProof/>
            <w:lang w:val="en-GB"/>
          </w:rPr>
          <w: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_Toc382058261 \h </w:instrText>
        </w:r>
        <w:r w:rsidR="0010219A" w:rsidRPr="003A425A">
          <w:rPr>
            <w:noProof/>
            <w:webHidden/>
          </w:rPr>
        </w:r>
        <w:r w:rsidR="0010219A" w:rsidRPr="003A425A">
          <w:rPr>
            <w:noProof/>
            <w:webHidden/>
          </w:rPr>
          <w:fldChar w:fldCharType="separate"/>
        </w:r>
        <w:r w:rsidR="0010219A" w:rsidRPr="003A425A">
          <w:rPr>
            <w:noProof/>
            <w:webHidden/>
          </w:rPr>
          <w:t>116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2" w:history="1">
        <w:r w:rsidR="0010219A" w:rsidRPr="003A425A">
          <w:rPr>
            <w:rStyle w:val="a3"/>
            <w:rFonts w:ascii="Times New Roman" w:hAnsi="Times New Roman"/>
            <w:noProof/>
            <w:lang w:val="en-US"/>
          </w:rPr>
          <w:t>QSharedDataPointer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_Toc382058262 \h </w:instrText>
        </w:r>
        <w:r w:rsidR="0010219A" w:rsidRPr="003A425A">
          <w:rPr>
            <w:noProof/>
            <w:webHidden/>
          </w:rPr>
        </w:r>
        <w:r w:rsidR="0010219A" w:rsidRPr="003A425A">
          <w:rPr>
            <w:noProof/>
            <w:webHidden/>
          </w:rPr>
          <w:fldChar w:fldCharType="separate"/>
        </w:r>
        <w:r w:rsidR="0010219A" w:rsidRPr="003A425A">
          <w:rPr>
            <w:noProof/>
            <w:webHidden/>
          </w:rPr>
          <w:t>117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3" w:history="1">
        <w:r w:rsidR="0010219A" w:rsidRPr="003A425A">
          <w:rPr>
            <w:rStyle w:val="a3"/>
            <w:rFonts w:ascii="Times New Roman" w:hAnsi="Times New Roman"/>
            <w:noProof/>
          </w:rPr>
          <w:t>QExplicitlySharedDataPointer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_Toc382058263 \h </w:instrText>
        </w:r>
        <w:r w:rsidR="0010219A" w:rsidRPr="003A425A">
          <w:rPr>
            <w:noProof/>
            <w:webHidden/>
          </w:rPr>
        </w:r>
        <w:r w:rsidR="0010219A" w:rsidRPr="003A425A">
          <w:rPr>
            <w:noProof/>
            <w:webHidden/>
          </w:rPr>
          <w:fldChar w:fldCharType="separate"/>
        </w:r>
        <w:r w:rsidR="0010219A" w:rsidRPr="003A425A">
          <w:rPr>
            <w:noProof/>
            <w:webHidden/>
          </w:rPr>
          <w:t>118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264" w:history="1">
        <w:r w:rsidR="0010219A" w:rsidRPr="003A425A">
          <w:rPr>
            <w:rStyle w:val="a3"/>
            <w:noProof/>
          </w:rPr>
          <w:t>СИСТЕМА ВВОДА/ВЫВОДА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_Toc382058264 \h </w:instrText>
        </w:r>
        <w:r w:rsidR="0010219A" w:rsidRPr="003A425A">
          <w:rPr>
            <w:noProof/>
            <w:webHidden/>
          </w:rPr>
        </w:r>
        <w:r w:rsidR="0010219A" w:rsidRPr="003A425A">
          <w:rPr>
            <w:noProof/>
            <w:webHidden/>
          </w:rPr>
          <w:fldChar w:fldCharType="separate"/>
        </w:r>
        <w:r w:rsidR="0010219A" w:rsidRPr="003A425A">
          <w:rPr>
            <w:noProof/>
            <w:webHidden/>
          </w:rPr>
          <w:t>118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5" w:history="1">
        <w:r w:rsidR="0010219A" w:rsidRPr="003A425A">
          <w:rPr>
            <w:rStyle w:val="a3"/>
            <w:rFonts w:ascii="Times New Roman" w:hAnsi="Times New Roman"/>
            <w:noProof/>
          </w:rPr>
          <w:t>QImageReader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_Toc382058265 \h </w:instrText>
        </w:r>
        <w:r w:rsidR="0010219A" w:rsidRPr="003A425A">
          <w:rPr>
            <w:noProof/>
            <w:webHidden/>
          </w:rPr>
        </w:r>
        <w:r w:rsidR="0010219A" w:rsidRPr="003A425A">
          <w:rPr>
            <w:noProof/>
            <w:webHidden/>
          </w:rPr>
          <w:fldChar w:fldCharType="separate"/>
        </w:r>
        <w:r w:rsidR="0010219A" w:rsidRPr="003A425A">
          <w:rPr>
            <w:noProof/>
            <w:webHidden/>
          </w:rPr>
          <w:t>120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6" w:history="1">
        <w:r w:rsidR="0010219A" w:rsidRPr="003A425A">
          <w:rPr>
            <w:rStyle w:val="a3"/>
            <w:rFonts w:ascii="Times New Roman" w:hAnsi="Times New Roman"/>
            <w:noProof/>
          </w:rPr>
          <w:t>QImageWriter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_Toc382058266 \h </w:instrText>
        </w:r>
        <w:r w:rsidR="0010219A" w:rsidRPr="003A425A">
          <w:rPr>
            <w:noProof/>
            <w:webHidden/>
          </w:rPr>
        </w:r>
        <w:r w:rsidR="0010219A" w:rsidRPr="003A425A">
          <w:rPr>
            <w:noProof/>
            <w:webHidden/>
          </w:rPr>
          <w:fldChar w:fldCharType="separate"/>
        </w:r>
        <w:r w:rsidR="0010219A" w:rsidRPr="003A425A">
          <w:rPr>
            <w:noProof/>
            <w:webHidden/>
          </w:rPr>
          <w:t>120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7" w:history="1">
        <w:r w:rsidR="0010219A" w:rsidRPr="003A425A">
          <w:rPr>
            <w:rStyle w:val="a3"/>
            <w:rFonts w:ascii="Times New Roman" w:hAnsi="Times New Roman"/>
            <w:noProof/>
          </w:rPr>
          <w:t>QTextDocumentWriter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_Toc382058267 \h </w:instrText>
        </w:r>
        <w:r w:rsidR="0010219A" w:rsidRPr="003A425A">
          <w:rPr>
            <w:noProof/>
            <w:webHidden/>
          </w:rPr>
        </w:r>
        <w:r w:rsidR="0010219A" w:rsidRPr="003A425A">
          <w:rPr>
            <w:noProof/>
            <w:webHidden/>
          </w:rPr>
          <w:fldChar w:fldCharType="separate"/>
        </w:r>
        <w:r w:rsidR="0010219A" w:rsidRPr="003A425A">
          <w:rPr>
            <w:noProof/>
            <w:webHidden/>
          </w:rPr>
          <w:t>120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8" w:history="1">
        <w:r w:rsidR="0010219A" w:rsidRPr="003A425A">
          <w:rPr>
            <w:rStyle w:val="a3"/>
            <w:rFonts w:ascii="Times New Roman" w:hAnsi="Times New Roman"/>
            <w:noProof/>
          </w:rPr>
          <w:t>QFileDevice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_Toc382058268 \h </w:instrText>
        </w:r>
        <w:r w:rsidR="0010219A" w:rsidRPr="003A425A">
          <w:rPr>
            <w:noProof/>
            <w:webHidden/>
          </w:rPr>
        </w:r>
        <w:r w:rsidR="0010219A" w:rsidRPr="003A425A">
          <w:rPr>
            <w:noProof/>
            <w:webHidden/>
          </w:rPr>
          <w:fldChar w:fldCharType="separate"/>
        </w:r>
        <w:r w:rsidR="0010219A" w:rsidRPr="003A425A">
          <w:rPr>
            <w:noProof/>
            <w:webHidden/>
          </w:rPr>
          <w:t>120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69" w:history="1">
        <w:r w:rsidR="0010219A" w:rsidRPr="003A425A">
          <w:rPr>
            <w:rStyle w:val="a3"/>
            <w:rFonts w:ascii="Times New Roman" w:hAnsi="Times New Roman"/>
            <w:noProof/>
            <w:lang w:val="en-US"/>
          </w:rPr>
          <w:t>QFileInfo</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_Toc382058269 \h </w:instrText>
        </w:r>
        <w:r w:rsidR="0010219A" w:rsidRPr="003A425A">
          <w:rPr>
            <w:noProof/>
            <w:webHidden/>
          </w:rPr>
        </w:r>
        <w:r w:rsidR="0010219A" w:rsidRPr="003A425A">
          <w:rPr>
            <w:noProof/>
            <w:webHidden/>
          </w:rPr>
          <w:fldChar w:fldCharType="separate"/>
        </w:r>
        <w:r w:rsidR="0010219A" w:rsidRPr="003A425A">
          <w:rPr>
            <w:noProof/>
            <w:webHidden/>
          </w:rPr>
          <w:t>120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0" w:history="1">
        <w:r w:rsidR="0010219A" w:rsidRPr="003A425A">
          <w:rPr>
            <w:rStyle w:val="a3"/>
            <w:rFonts w:ascii="Times New Roman" w:hAnsi="Times New Roman"/>
            <w:noProof/>
          </w:rPr>
          <w:t>QFileSystemWatcher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_Toc382058270 \h </w:instrText>
        </w:r>
        <w:r w:rsidR="0010219A" w:rsidRPr="003A425A">
          <w:rPr>
            <w:noProof/>
            <w:webHidden/>
          </w:rPr>
        </w:r>
        <w:r w:rsidR="0010219A" w:rsidRPr="003A425A">
          <w:rPr>
            <w:noProof/>
            <w:webHidden/>
          </w:rPr>
          <w:fldChar w:fldCharType="separate"/>
        </w:r>
        <w:r w:rsidR="0010219A" w:rsidRPr="003A425A">
          <w:rPr>
            <w:noProof/>
            <w:webHidden/>
          </w:rPr>
          <w:t>121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1" w:history="1">
        <w:r w:rsidR="0010219A" w:rsidRPr="003A425A">
          <w:rPr>
            <w:rStyle w:val="a3"/>
            <w:rFonts w:ascii="Times New Roman" w:hAnsi="Times New Roman"/>
            <w:noProof/>
          </w:rPr>
          <w:t>QIODevice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_Toc382058271 \h </w:instrText>
        </w:r>
        <w:r w:rsidR="0010219A" w:rsidRPr="003A425A">
          <w:rPr>
            <w:noProof/>
            <w:webHidden/>
          </w:rPr>
        </w:r>
        <w:r w:rsidR="0010219A" w:rsidRPr="003A425A">
          <w:rPr>
            <w:noProof/>
            <w:webHidden/>
          </w:rPr>
          <w:fldChar w:fldCharType="separate"/>
        </w:r>
        <w:r w:rsidR="0010219A" w:rsidRPr="003A425A">
          <w:rPr>
            <w:noProof/>
            <w:webHidden/>
          </w:rPr>
          <w:t>121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2" w:history="1">
        <w:r w:rsidR="0010219A" w:rsidRPr="003A425A">
          <w:rPr>
            <w:rStyle w:val="a3"/>
            <w:rFonts w:ascii="Times New Roman" w:hAnsi="Times New Roman"/>
            <w:noProof/>
          </w:rPr>
          <w:t>QResource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_Toc382058272 \h </w:instrText>
        </w:r>
        <w:r w:rsidR="0010219A" w:rsidRPr="003A425A">
          <w:rPr>
            <w:noProof/>
            <w:webHidden/>
          </w:rPr>
        </w:r>
        <w:r w:rsidR="0010219A" w:rsidRPr="003A425A">
          <w:rPr>
            <w:noProof/>
            <w:webHidden/>
          </w:rPr>
          <w:fldChar w:fldCharType="separate"/>
        </w:r>
        <w:r w:rsidR="0010219A" w:rsidRPr="003A425A">
          <w:rPr>
            <w:noProof/>
            <w:webHidden/>
          </w:rPr>
          <w:t>121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3" w:history="1">
        <w:r w:rsidR="0010219A" w:rsidRPr="003A425A">
          <w:rPr>
            <w:rStyle w:val="a3"/>
            <w:rFonts w:ascii="Times New Roman" w:hAnsi="Times New Roman"/>
            <w:noProof/>
          </w:rPr>
          <w:t>QSaveFile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_Toc382058273 \h </w:instrText>
        </w:r>
        <w:r w:rsidR="0010219A" w:rsidRPr="003A425A">
          <w:rPr>
            <w:noProof/>
            <w:webHidden/>
          </w:rPr>
        </w:r>
        <w:r w:rsidR="0010219A" w:rsidRPr="003A425A">
          <w:rPr>
            <w:noProof/>
            <w:webHidden/>
          </w:rPr>
          <w:fldChar w:fldCharType="separate"/>
        </w:r>
        <w:r w:rsidR="0010219A" w:rsidRPr="003A425A">
          <w:rPr>
            <w:noProof/>
            <w:webHidden/>
          </w:rPr>
          <w:t>122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4" w:history="1">
        <w:r w:rsidR="0010219A" w:rsidRPr="003A425A">
          <w:rPr>
            <w:rStyle w:val="a3"/>
            <w:rFonts w:ascii="Times New Roman" w:hAnsi="Times New Roman"/>
            <w:noProof/>
          </w:rPr>
          <w:t>QTemporaryDir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_Toc382058274 \h </w:instrText>
        </w:r>
        <w:r w:rsidR="0010219A" w:rsidRPr="003A425A">
          <w:rPr>
            <w:noProof/>
            <w:webHidden/>
          </w:rPr>
        </w:r>
        <w:r w:rsidR="0010219A" w:rsidRPr="003A425A">
          <w:rPr>
            <w:noProof/>
            <w:webHidden/>
          </w:rPr>
          <w:fldChar w:fldCharType="separate"/>
        </w:r>
        <w:r w:rsidR="0010219A" w:rsidRPr="003A425A">
          <w:rPr>
            <w:noProof/>
            <w:webHidden/>
          </w:rPr>
          <w:t>122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5" w:history="1">
        <w:r w:rsidR="0010219A" w:rsidRPr="003A425A">
          <w:rPr>
            <w:rStyle w:val="a3"/>
            <w:rFonts w:ascii="Times New Roman" w:hAnsi="Times New Roman"/>
            <w:noProof/>
          </w:rPr>
          <w:t>QTemporaryFile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_Toc382058275 \h </w:instrText>
        </w:r>
        <w:r w:rsidR="0010219A" w:rsidRPr="003A425A">
          <w:rPr>
            <w:noProof/>
            <w:webHidden/>
          </w:rPr>
        </w:r>
        <w:r w:rsidR="0010219A" w:rsidRPr="003A425A">
          <w:rPr>
            <w:noProof/>
            <w:webHidden/>
          </w:rPr>
          <w:fldChar w:fldCharType="separate"/>
        </w:r>
        <w:r w:rsidR="0010219A" w:rsidRPr="003A425A">
          <w:rPr>
            <w:noProof/>
            <w:webHidden/>
          </w:rPr>
          <w:t>122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6" w:history="1">
        <w:r w:rsidR="0010219A" w:rsidRPr="003A425A">
          <w:rPr>
            <w:rStyle w:val="a3"/>
            <w:rFonts w:ascii="Times New Roman" w:hAnsi="Times New Roman"/>
            <w:noProof/>
          </w:rPr>
          <w:t>QUrl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_Toc382058276 \h </w:instrText>
        </w:r>
        <w:r w:rsidR="0010219A" w:rsidRPr="003A425A">
          <w:rPr>
            <w:noProof/>
            <w:webHidden/>
          </w:rPr>
        </w:r>
        <w:r w:rsidR="0010219A" w:rsidRPr="003A425A">
          <w:rPr>
            <w:noProof/>
            <w:webHidden/>
          </w:rPr>
          <w:fldChar w:fldCharType="separate"/>
        </w:r>
        <w:r w:rsidR="0010219A" w:rsidRPr="003A425A">
          <w:rPr>
            <w:noProof/>
            <w:webHidden/>
          </w:rPr>
          <w:t>122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7" w:history="1">
        <w:r w:rsidR="0010219A" w:rsidRPr="003A425A">
          <w:rPr>
            <w:rStyle w:val="a3"/>
            <w:rFonts w:ascii="Times New Roman" w:hAnsi="Times New Roman"/>
            <w:noProof/>
          </w:rPr>
          <w:t>QUrlQuery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_Toc382058277 \h </w:instrText>
        </w:r>
        <w:r w:rsidR="0010219A" w:rsidRPr="003A425A">
          <w:rPr>
            <w:noProof/>
            <w:webHidden/>
          </w:rPr>
        </w:r>
        <w:r w:rsidR="0010219A" w:rsidRPr="003A425A">
          <w:rPr>
            <w:noProof/>
            <w:webHidden/>
          </w:rPr>
          <w:fldChar w:fldCharType="separate"/>
        </w:r>
        <w:r w:rsidR="0010219A" w:rsidRPr="003A425A">
          <w:rPr>
            <w:noProof/>
            <w:webHidden/>
          </w:rPr>
          <w:t>123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8" w:history="1">
        <w:r w:rsidR="0010219A" w:rsidRPr="003A425A">
          <w:rPr>
            <w:rStyle w:val="a3"/>
            <w:rFonts w:ascii="Times New Roman" w:hAnsi="Times New Roman"/>
            <w:noProof/>
          </w:rPr>
          <w:t>QSocketNotifier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_Toc382058278 \h </w:instrText>
        </w:r>
        <w:r w:rsidR="0010219A" w:rsidRPr="003A425A">
          <w:rPr>
            <w:noProof/>
            <w:webHidden/>
          </w:rPr>
        </w:r>
        <w:r w:rsidR="0010219A" w:rsidRPr="003A425A">
          <w:rPr>
            <w:noProof/>
            <w:webHidden/>
          </w:rPr>
          <w:fldChar w:fldCharType="separate"/>
        </w:r>
        <w:r w:rsidR="0010219A" w:rsidRPr="003A425A">
          <w:rPr>
            <w:noProof/>
            <w:webHidden/>
          </w:rPr>
          <w:t>123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79" w:history="1">
        <w:r w:rsidR="0010219A" w:rsidRPr="003A425A">
          <w:rPr>
            <w:rStyle w:val="a3"/>
            <w:rFonts w:ascii="Times New Roman" w:hAnsi="Times New Roman"/>
            <w:noProof/>
            <w:lang w:val="en-US"/>
          </w:rPr>
          <w:t>QFile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_Toc382058279 \h </w:instrText>
        </w:r>
        <w:r w:rsidR="0010219A" w:rsidRPr="003A425A">
          <w:rPr>
            <w:noProof/>
            <w:webHidden/>
          </w:rPr>
        </w:r>
        <w:r w:rsidR="0010219A" w:rsidRPr="003A425A">
          <w:rPr>
            <w:noProof/>
            <w:webHidden/>
          </w:rPr>
          <w:fldChar w:fldCharType="separate"/>
        </w:r>
        <w:r w:rsidR="0010219A" w:rsidRPr="003A425A">
          <w:rPr>
            <w:noProof/>
            <w:webHidden/>
          </w:rPr>
          <w:t>124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0" w:history="1">
        <w:r w:rsidR="0010219A" w:rsidRPr="003A425A">
          <w:rPr>
            <w:rStyle w:val="a3"/>
            <w:rFonts w:ascii="Times New Roman" w:hAnsi="Times New Roman"/>
            <w:noProof/>
            <w:lang w:val="en-US"/>
          </w:rPr>
          <w:t>QTextStream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_Toc382058280 \h </w:instrText>
        </w:r>
        <w:r w:rsidR="0010219A" w:rsidRPr="003A425A">
          <w:rPr>
            <w:noProof/>
            <w:webHidden/>
          </w:rPr>
        </w:r>
        <w:r w:rsidR="0010219A" w:rsidRPr="003A425A">
          <w:rPr>
            <w:noProof/>
            <w:webHidden/>
          </w:rPr>
          <w:fldChar w:fldCharType="separate"/>
        </w:r>
        <w:r w:rsidR="0010219A" w:rsidRPr="003A425A">
          <w:rPr>
            <w:noProof/>
            <w:webHidden/>
          </w:rPr>
          <w:t>124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1" w:history="1">
        <w:r w:rsidR="0010219A" w:rsidRPr="003A425A">
          <w:rPr>
            <w:rStyle w:val="a3"/>
            <w:rFonts w:ascii="Times New Roman" w:hAnsi="Times New Roman"/>
            <w:noProof/>
          </w:rPr>
          <w:t>QInputMethodEvent::Attribute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_Toc382058281 \h </w:instrText>
        </w:r>
        <w:r w:rsidR="0010219A" w:rsidRPr="003A425A">
          <w:rPr>
            <w:noProof/>
            <w:webHidden/>
          </w:rPr>
        </w:r>
        <w:r w:rsidR="0010219A" w:rsidRPr="003A425A">
          <w:rPr>
            <w:noProof/>
            <w:webHidden/>
          </w:rPr>
          <w:fldChar w:fldCharType="separate"/>
        </w:r>
        <w:r w:rsidR="0010219A" w:rsidRPr="003A425A">
          <w:rPr>
            <w:noProof/>
            <w:webHidden/>
          </w:rPr>
          <w:t>125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2" w:history="1">
        <w:r w:rsidR="0010219A" w:rsidRPr="003A425A">
          <w:rPr>
            <w:rStyle w:val="a3"/>
            <w:rFonts w:ascii="Times New Roman" w:hAnsi="Times New Roman"/>
            <w:noProof/>
            <w:lang w:val="en-US"/>
          </w:rPr>
          <w:t>QDataStream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_Toc382058282 \h </w:instrText>
        </w:r>
        <w:r w:rsidR="0010219A" w:rsidRPr="003A425A">
          <w:rPr>
            <w:noProof/>
            <w:webHidden/>
          </w:rPr>
        </w:r>
        <w:r w:rsidR="0010219A" w:rsidRPr="003A425A">
          <w:rPr>
            <w:noProof/>
            <w:webHidden/>
          </w:rPr>
          <w:fldChar w:fldCharType="separate"/>
        </w:r>
        <w:r w:rsidR="0010219A" w:rsidRPr="003A425A">
          <w:rPr>
            <w:noProof/>
            <w:webHidden/>
          </w:rPr>
          <w:t>125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3" w:history="1">
        <w:r w:rsidR="0010219A" w:rsidRPr="003A425A">
          <w:rPr>
            <w:rStyle w:val="a3"/>
            <w:rFonts w:ascii="Times New Roman" w:hAnsi="Times New Roman"/>
            <w:noProof/>
          </w:rPr>
          <w:t>СЕРИАЛИЗАЦИЯ ТИПОВ ДАННЫХ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_Toc382058283 \h </w:instrText>
        </w:r>
        <w:r w:rsidR="0010219A" w:rsidRPr="003A425A">
          <w:rPr>
            <w:noProof/>
            <w:webHidden/>
          </w:rPr>
        </w:r>
        <w:r w:rsidR="0010219A" w:rsidRPr="003A425A">
          <w:rPr>
            <w:noProof/>
            <w:webHidden/>
          </w:rPr>
          <w:fldChar w:fldCharType="separate"/>
        </w:r>
        <w:r w:rsidR="0010219A" w:rsidRPr="003A425A">
          <w:rPr>
            <w:noProof/>
            <w:webHidden/>
          </w:rPr>
          <w:t>126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4" w:history="1">
        <w:r w:rsidR="0010219A" w:rsidRPr="003A425A">
          <w:rPr>
            <w:rStyle w:val="a3"/>
            <w:rFonts w:ascii="Times New Roman" w:hAnsi="Times New Roman"/>
            <w:noProof/>
            <w:lang w:val="en-US"/>
          </w:rPr>
          <w:t>QBuffer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_Toc382058284 \h </w:instrText>
        </w:r>
        <w:r w:rsidR="0010219A" w:rsidRPr="003A425A">
          <w:rPr>
            <w:noProof/>
            <w:webHidden/>
          </w:rPr>
        </w:r>
        <w:r w:rsidR="0010219A" w:rsidRPr="003A425A">
          <w:rPr>
            <w:noProof/>
            <w:webHidden/>
          </w:rPr>
          <w:fldChar w:fldCharType="separate"/>
        </w:r>
        <w:r w:rsidR="0010219A" w:rsidRPr="003A425A">
          <w:rPr>
            <w:noProof/>
            <w:webHidden/>
          </w:rPr>
          <w:t>126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5" w:history="1">
        <w:r w:rsidR="0010219A" w:rsidRPr="003A425A">
          <w:rPr>
            <w:rStyle w:val="a3"/>
            <w:rFonts w:ascii="Times New Roman" w:hAnsi="Times New Roman"/>
            <w:noProof/>
            <w:lang w:val="en-US"/>
          </w:rPr>
          <w:t>QByteArray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_Toc382058285 \h </w:instrText>
        </w:r>
        <w:r w:rsidR="0010219A" w:rsidRPr="003A425A">
          <w:rPr>
            <w:noProof/>
            <w:webHidden/>
          </w:rPr>
        </w:r>
        <w:r w:rsidR="0010219A" w:rsidRPr="003A425A">
          <w:rPr>
            <w:noProof/>
            <w:webHidden/>
          </w:rPr>
          <w:fldChar w:fldCharType="separate"/>
        </w:r>
        <w:r w:rsidR="0010219A" w:rsidRPr="003A425A">
          <w:rPr>
            <w:noProof/>
            <w:webHidden/>
          </w:rPr>
          <w:t>126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6" w:history="1">
        <w:r w:rsidR="0010219A" w:rsidRPr="003A425A">
          <w:rPr>
            <w:rStyle w:val="a3"/>
            <w:rFonts w:ascii="Times New Roman" w:hAnsi="Times New Roman"/>
            <w:noProof/>
            <w:lang w:val="en-US"/>
          </w:rPr>
          <w:t>QBitArray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_Toc382058286 \h </w:instrText>
        </w:r>
        <w:r w:rsidR="0010219A" w:rsidRPr="003A425A">
          <w:rPr>
            <w:noProof/>
            <w:webHidden/>
          </w:rPr>
        </w:r>
        <w:r w:rsidR="0010219A" w:rsidRPr="003A425A">
          <w:rPr>
            <w:noProof/>
            <w:webHidden/>
          </w:rPr>
          <w:fldChar w:fldCharType="separate"/>
        </w:r>
        <w:r w:rsidR="0010219A" w:rsidRPr="003A425A">
          <w:rPr>
            <w:noProof/>
            <w:webHidden/>
          </w:rPr>
          <w:t>128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287" w:history="1">
        <w:r w:rsidR="0010219A" w:rsidRPr="003A425A">
          <w:rPr>
            <w:rStyle w:val="a3"/>
            <w:noProof/>
          </w:rPr>
          <w:t>КОНТЕЙНЕРНЫЕ КЛАССЫ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_Toc382058287 \h </w:instrText>
        </w:r>
        <w:r w:rsidR="0010219A" w:rsidRPr="003A425A">
          <w:rPr>
            <w:noProof/>
            <w:webHidden/>
          </w:rPr>
        </w:r>
        <w:r w:rsidR="0010219A" w:rsidRPr="003A425A">
          <w:rPr>
            <w:noProof/>
            <w:webHidden/>
          </w:rPr>
          <w:fldChar w:fldCharType="separate"/>
        </w:r>
        <w:r w:rsidR="0010219A" w:rsidRPr="003A425A">
          <w:rPr>
            <w:noProof/>
            <w:webHidden/>
          </w:rPr>
          <w:t>129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8" w:history="1">
        <w:r w:rsidR="0010219A" w:rsidRPr="003A425A">
          <w:rPr>
            <w:rStyle w:val="a3"/>
            <w:rFonts w:ascii="Times New Roman" w:hAnsi="Times New Roman"/>
            <w:noProof/>
            <w:lang w:val="en-US"/>
          </w:rPr>
          <w:t>QVector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_Toc382058288 \h </w:instrText>
        </w:r>
        <w:r w:rsidR="0010219A" w:rsidRPr="003A425A">
          <w:rPr>
            <w:noProof/>
            <w:webHidden/>
          </w:rPr>
        </w:r>
        <w:r w:rsidR="0010219A" w:rsidRPr="003A425A">
          <w:rPr>
            <w:noProof/>
            <w:webHidden/>
          </w:rPr>
          <w:fldChar w:fldCharType="separate"/>
        </w:r>
        <w:r w:rsidR="0010219A" w:rsidRPr="003A425A">
          <w:rPr>
            <w:noProof/>
            <w:webHidden/>
          </w:rPr>
          <w:t>132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89" w:history="1">
        <w:r w:rsidR="0010219A" w:rsidRPr="003A425A">
          <w:rPr>
            <w:rStyle w:val="a3"/>
            <w:rFonts w:ascii="Times New Roman" w:hAnsi="Times New Roman"/>
            <w:noProof/>
            <w:lang w:val="en-US"/>
          </w:rPr>
          <w:t>QList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_Toc382058289 \h </w:instrText>
        </w:r>
        <w:r w:rsidR="0010219A" w:rsidRPr="003A425A">
          <w:rPr>
            <w:noProof/>
            <w:webHidden/>
          </w:rPr>
        </w:r>
        <w:r w:rsidR="0010219A" w:rsidRPr="003A425A">
          <w:rPr>
            <w:noProof/>
            <w:webHidden/>
          </w:rPr>
          <w:fldChar w:fldCharType="separate"/>
        </w:r>
        <w:r w:rsidR="0010219A" w:rsidRPr="003A425A">
          <w:rPr>
            <w:noProof/>
            <w:webHidden/>
          </w:rPr>
          <w:t>132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0" w:history="1">
        <w:r w:rsidR="0010219A" w:rsidRPr="003A425A">
          <w:rPr>
            <w:rStyle w:val="a3"/>
            <w:rFonts w:ascii="Times New Roman" w:hAnsi="Times New Roman"/>
            <w:noProof/>
          </w:rPr>
          <w:t>QLinkedList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_Toc382058290 \h </w:instrText>
        </w:r>
        <w:r w:rsidR="0010219A" w:rsidRPr="003A425A">
          <w:rPr>
            <w:noProof/>
            <w:webHidden/>
          </w:rPr>
        </w:r>
        <w:r w:rsidR="0010219A" w:rsidRPr="003A425A">
          <w:rPr>
            <w:noProof/>
            <w:webHidden/>
          </w:rPr>
          <w:fldChar w:fldCharType="separate"/>
        </w:r>
        <w:r w:rsidR="0010219A" w:rsidRPr="003A425A">
          <w:rPr>
            <w:noProof/>
            <w:webHidden/>
          </w:rPr>
          <w:t>133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1" w:history="1">
        <w:r w:rsidR="0010219A" w:rsidRPr="003A425A">
          <w:rPr>
            <w:rStyle w:val="a3"/>
            <w:rFonts w:ascii="Times New Roman" w:hAnsi="Times New Roman"/>
            <w:noProof/>
            <w:lang w:val="en-US"/>
          </w:rPr>
          <w:t>QVarLengthArray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_Toc382058291 \h </w:instrText>
        </w:r>
        <w:r w:rsidR="0010219A" w:rsidRPr="003A425A">
          <w:rPr>
            <w:noProof/>
            <w:webHidden/>
          </w:rPr>
        </w:r>
        <w:r w:rsidR="0010219A" w:rsidRPr="003A425A">
          <w:rPr>
            <w:noProof/>
            <w:webHidden/>
          </w:rPr>
          <w:fldChar w:fldCharType="separate"/>
        </w:r>
        <w:r w:rsidR="0010219A" w:rsidRPr="003A425A">
          <w:rPr>
            <w:noProof/>
            <w:webHidden/>
          </w:rPr>
          <w:t>133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2" w:history="1">
        <w:r w:rsidR="0010219A" w:rsidRPr="003A425A">
          <w:rPr>
            <w:rStyle w:val="a3"/>
            <w:rFonts w:ascii="Times New Roman" w:hAnsi="Times New Roman"/>
            <w:noProof/>
            <w:lang w:val="en-US"/>
          </w:rPr>
          <w:t>QStack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_Toc382058292 \h </w:instrText>
        </w:r>
        <w:r w:rsidR="0010219A" w:rsidRPr="003A425A">
          <w:rPr>
            <w:noProof/>
            <w:webHidden/>
          </w:rPr>
        </w:r>
        <w:r w:rsidR="0010219A" w:rsidRPr="003A425A">
          <w:rPr>
            <w:noProof/>
            <w:webHidden/>
          </w:rPr>
          <w:fldChar w:fldCharType="separate"/>
        </w:r>
        <w:r w:rsidR="0010219A" w:rsidRPr="003A425A">
          <w:rPr>
            <w:noProof/>
            <w:webHidden/>
          </w:rPr>
          <w:t>133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3" w:history="1">
        <w:r w:rsidR="0010219A" w:rsidRPr="003A425A">
          <w:rPr>
            <w:rStyle w:val="a3"/>
            <w:rFonts w:ascii="Times New Roman" w:hAnsi="Times New Roman"/>
            <w:noProof/>
            <w:lang w:val="en-US"/>
          </w:rPr>
          <w:t>QQueue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_Toc382058293 \h </w:instrText>
        </w:r>
        <w:r w:rsidR="0010219A" w:rsidRPr="003A425A">
          <w:rPr>
            <w:noProof/>
            <w:webHidden/>
          </w:rPr>
        </w:r>
        <w:r w:rsidR="0010219A" w:rsidRPr="003A425A">
          <w:rPr>
            <w:noProof/>
            <w:webHidden/>
          </w:rPr>
          <w:fldChar w:fldCharType="separate"/>
        </w:r>
        <w:r w:rsidR="0010219A" w:rsidRPr="003A425A">
          <w:rPr>
            <w:noProof/>
            <w:webHidden/>
          </w:rPr>
          <w:t>134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4" w:history="1">
        <w:r w:rsidR="0010219A" w:rsidRPr="003A425A">
          <w:rPr>
            <w:rStyle w:val="a3"/>
            <w:rFonts w:ascii="Times New Roman" w:hAnsi="Times New Roman"/>
            <w:noProof/>
            <w:lang w:val="en-US"/>
          </w:rPr>
          <w:t>QStringList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_Toc382058294 \h </w:instrText>
        </w:r>
        <w:r w:rsidR="0010219A" w:rsidRPr="003A425A">
          <w:rPr>
            <w:noProof/>
            <w:webHidden/>
          </w:rPr>
        </w:r>
        <w:r w:rsidR="0010219A" w:rsidRPr="003A425A">
          <w:rPr>
            <w:noProof/>
            <w:webHidden/>
          </w:rPr>
          <w:fldChar w:fldCharType="separate"/>
        </w:r>
        <w:r w:rsidR="0010219A" w:rsidRPr="003A425A">
          <w:rPr>
            <w:noProof/>
            <w:webHidden/>
          </w:rPr>
          <w:t>134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5" w:history="1">
        <w:r w:rsidR="0010219A" w:rsidRPr="003A425A">
          <w:rPr>
            <w:rStyle w:val="a3"/>
            <w:rFonts w:ascii="Times New Roman" w:hAnsi="Times New Roman"/>
            <w:noProof/>
            <w:lang w:val="en-US"/>
          </w:rPr>
          <w:t>QMap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_Toc382058295 \h </w:instrText>
        </w:r>
        <w:r w:rsidR="0010219A" w:rsidRPr="003A425A">
          <w:rPr>
            <w:noProof/>
            <w:webHidden/>
          </w:rPr>
        </w:r>
        <w:r w:rsidR="0010219A" w:rsidRPr="003A425A">
          <w:rPr>
            <w:noProof/>
            <w:webHidden/>
          </w:rPr>
          <w:fldChar w:fldCharType="separate"/>
        </w:r>
        <w:r w:rsidR="0010219A" w:rsidRPr="003A425A">
          <w:rPr>
            <w:noProof/>
            <w:webHidden/>
          </w:rPr>
          <w:t>134</w:t>
        </w:r>
        <w:r w:rsidR="0010219A" w:rsidRPr="003A425A">
          <w:rPr>
            <w:noProof/>
            <w:webHidden/>
          </w:rPr>
          <w:fldChar w:fldCharType="end"/>
        </w:r>
      </w:hyperlink>
    </w:p>
    <w:p w:rsidR="0010219A" w:rsidRPr="003A425A" w:rsidRDefault="00953454">
      <w:pPr>
        <w:pStyle w:val="51"/>
        <w:tabs>
          <w:tab w:val="right" w:leader="dot" w:pos="9345"/>
        </w:tabs>
        <w:rPr>
          <w:rFonts w:eastAsia="Times New Roman"/>
          <w:b w:val="0"/>
          <w:noProof/>
          <w:lang w:val="en-GB" w:eastAsia="en-GB"/>
        </w:rPr>
      </w:pPr>
      <w:hyperlink w:anchor="_Toc382058296" w:history="1">
        <w:r w:rsidR="0010219A" w:rsidRPr="003A425A">
          <w:rPr>
            <w:rStyle w:val="a3"/>
            <w:rFonts w:ascii="Times New Roman" w:hAnsi="Times New Roman"/>
            <w:noProof/>
            <w:lang w:val="en-US"/>
          </w:rPr>
          <w:t>QHash</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_Toc382058296 \h </w:instrText>
        </w:r>
        <w:r w:rsidR="0010219A" w:rsidRPr="003A425A">
          <w:rPr>
            <w:noProof/>
            <w:webHidden/>
          </w:rPr>
        </w:r>
        <w:r w:rsidR="0010219A" w:rsidRPr="003A425A">
          <w:rPr>
            <w:noProof/>
            <w:webHidden/>
          </w:rPr>
          <w:fldChar w:fldCharType="separate"/>
        </w:r>
        <w:r w:rsidR="0010219A" w:rsidRPr="003A425A">
          <w:rPr>
            <w:noProof/>
            <w:webHidden/>
          </w:rPr>
          <w:t>134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7" w:history="1">
        <w:r w:rsidR="0010219A" w:rsidRPr="003A425A">
          <w:rPr>
            <w:rStyle w:val="a3"/>
            <w:rFonts w:ascii="Times New Roman" w:hAnsi="Times New Roman"/>
            <w:noProof/>
            <w:lang w:val="en-US"/>
          </w:rPr>
          <w:t>QSet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_Toc382058297 \h </w:instrText>
        </w:r>
        <w:r w:rsidR="0010219A" w:rsidRPr="003A425A">
          <w:rPr>
            <w:noProof/>
            <w:webHidden/>
          </w:rPr>
        </w:r>
        <w:r w:rsidR="0010219A" w:rsidRPr="003A425A">
          <w:rPr>
            <w:noProof/>
            <w:webHidden/>
          </w:rPr>
          <w:fldChar w:fldCharType="separate"/>
        </w:r>
        <w:r w:rsidR="0010219A" w:rsidRPr="003A425A">
          <w:rPr>
            <w:noProof/>
            <w:webHidden/>
          </w:rPr>
          <w:t>135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8" w:history="1">
        <w:r w:rsidR="0010219A" w:rsidRPr="003A425A">
          <w:rPr>
            <w:rStyle w:val="a3"/>
            <w:rFonts w:ascii="Times New Roman" w:hAnsi="Times New Roman"/>
            <w:noProof/>
            <w:lang w:val="en-US"/>
          </w:rPr>
          <w:t>QMultiMap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_Toc382058298 \h </w:instrText>
        </w:r>
        <w:r w:rsidR="0010219A" w:rsidRPr="003A425A">
          <w:rPr>
            <w:noProof/>
            <w:webHidden/>
          </w:rPr>
        </w:r>
        <w:r w:rsidR="0010219A" w:rsidRPr="003A425A">
          <w:rPr>
            <w:noProof/>
            <w:webHidden/>
          </w:rPr>
          <w:fldChar w:fldCharType="separate"/>
        </w:r>
        <w:r w:rsidR="0010219A" w:rsidRPr="003A425A">
          <w:rPr>
            <w:noProof/>
            <w:webHidden/>
          </w:rPr>
          <w:t>135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299" w:history="1">
        <w:r w:rsidR="0010219A" w:rsidRPr="003A425A">
          <w:rPr>
            <w:rStyle w:val="a3"/>
            <w:rFonts w:ascii="Times New Roman" w:hAnsi="Times New Roman"/>
            <w:noProof/>
            <w:lang w:val="en-US"/>
          </w:rPr>
          <w:t>QMultiHash</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_Toc382058299 \h </w:instrText>
        </w:r>
        <w:r w:rsidR="0010219A" w:rsidRPr="003A425A">
          <w:rPr>
            <w:noProof/>
            <w:webHidden/>
          </w:rPr>
        </w:r>
        <w:r w:rsidR="0010219A" w:rsidRPr="003A425A">
          <w:rPr>
            <w:noProof/>
            <w:webHidden/>
          </w:rPr>
          <w:fldChar w:fldCharType="separate"/>
        </w:r>
        <w:r w:rsidR="0010219A" w:rsidRPr="003A425A">
          <w:rPr>
            <w:noProof/>
            <w:webHidden/>
          </w:rPr>
          <w:t>135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0" w:history="1">
        <w:r w:rsidR="0010219A" w:rsidRPr="003A425A">
          <w:rPr>
            <w:rStyle w:val="a3"/>
            <w:rFonts w:ascii="Times New Roman" w:hAnsi="Times New Roman"/>
            <w:noProof/>
            <w:lang w:val="en-US"/>
          </w:rPr>
          <w:t>QCache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_Toc382058300 \h </w:instrText>
        </w:r>
        <w:r w:rsidR="0010219A" w:rsidRPr="003A425A">
          <w:rPr>
            <w:noProof/>
            <w:webHidden/>
          </w:rPr>
        </w:r>
        <w:r w:rsidR="0010219A" w:rsidRPr="003A425A">
          <w:rPr>
            <w:noProof/>
            <w:webHidden/>
          </w:rPr>
          <w:fldChar w:fldCharType="separate"/>
        </w:r>
        <w:r w:rsidR="0010219A" w:rsidRPr="003A425A">
          <w:rPr>
            <w:noProof/>
            <w:webHidden/>
          </w:rPr>
          <w:t>135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1" w:history="1">
        <w:r w:rsidR="0010219A" w:rsidRPr="003A425A">
          <w:rPr>
            <w:rStyle w:val="a3"/>
            <w:rFonts w:ascii="Times New Roman" w:hAnsi="Times New Roman"/>
            <w:noProof/>
          </w:rPr>
          <w:t>QContiguousCache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_Toc382058301 \h </w:instrText>
        </w:r>
        <w:r w:rsidR="0010219A" w:rsidRPr="003A425A">
          <w:rPr>
            <w:noProof/>
            <w:webHidden/>
          </w:rPr>
        </w:r>
        <w:r w:rsidR="0010219A" w:rsidRPr="003A425A">
          <w:rPr>
            <w:noProof/>
            <w:webHidden/>
          </w:rPr>
          <w:fldChar w:fldCharType="separate"/>
        </w:r>
        <w:r w:rsidR="0010219A" w:rsidRPr="003A425A">
          <w:rPr>
            <w:noProof/>
            <w:webHidden/>
          </w:rPr>
          <w:t>136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2" w:history="1">
        <w:r w:rsidR="0010219A" w:rsidRPr="003A425A">
          <w:rPr>
            <w:rStyle w:val="a3"/>
            <w:rFonts w:ascii="Times New Roman" w:hAnsi="Times New Roman"/>
            <w:noProof/>
            <w:lang w:val="en-US"/>
          </w:rPr>
          <w:t>QPair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_Toc382058302 \h </w:instrText>
        </w:r>
        <w:r w:rsidR="0010219A" w:rsidRPr="003A425A">
          <w:rPr>
            <w:noProof/>
            <w:webHidden/>
          </w:rPr>
        </w:r>
        <w:r w:rsidR="0010219A" w:rsidRPr="003A425A">
          <w:rPr>
            <w:noProof/>
            <w:webHidden/>
          </w:rPr>
          <w:fldChar w:fldCharType="separate"/>
        </w:r>
        <w:r w:rsidR="0010219A" w:rsidRPr="003A425A">
          <w:rPr>
            <w:noProof/>
            <w:webHidden/>
          </w:rPr>
          <w:t>136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03" w:history="1">
        <w:r w:rsidR="0010219A" w:rsidRPr="003A425A">
          <w:rPr>
            <w:rStyle w:val="a3"/>
            <w:noProof/>
            <w:lang w:val="be-BY"/>
          </w:rPr>
          <w:t>ПОДДЕРЖКА ПОТОКОВ В КТ</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_Toc382058303 \h </w:instrText>
        </w:r>
        <w:r w:rsidR="0010219A" w:rsidRPr="003A425A">
          <w:rPr>
            <w:noProof/>
            <w:webHidden/>
          </w:rPr>
        </w:r>
        <w:r w:rsidR="0010219A" w:rsidRPr="003A425A">
          <w:rPr>
            <w:noProof/>
            <w:webHidden/>
          </w:rPr>
          <w:fldChar w:fldCharType="separate"/>
        </w:r>
        <w:r w:rsidR="0010219A" w:rsidRPr="003A425A">
          <w:rPr>
            <w:noProof/>
            <w:webHidden/>
          </w:rPr>
          <w:t>136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4" w:history="1">
        <w:r w:rsidR="0010219A" w:rsidRPr="003A425A">
          <w:rPr>
            <w:rStyle w:val="a3"/>
            <w:rFonts w:ascii="Times New Roman" w:hAnsi="Times New Roman"/>
            <w:noProof/>
          </w:rPr>
          <w:t xml:space="preserve">ИНИЦИИРОВНАИЕ ПОТОКОВ ПРИ ПОМОЩИ </w:t>
        </w:r>
        <w:r w:rsidR="0010219A" w:rsidRPr="003A425A">
          <w:rPr>
            <w:rStyle w:val="a3"/>
            <w:rFonts w:ascii="Times New Roman" w:hAnsi="Times New Roman"/>
            <w:noProof/>
            <w:lang w:val="en-US"/>
          </w:rPr>
          <w:t>QTHREAD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_Toc382058304 \h </w:instrText>
        </w:r>
        <w:r w:rsidR="0010219A" w:rsidRPr="003A425A">
          <w:rPr>
            <w:noProof/>
            <w:webHidden/>
          </w:rPr>
        </w:r>
        <w:r w:rsidR="0010219A" w:rsidRPr="003A425A">
          <w:rPr>
            <w:noProof/>
            <w:webHidden/>
          </w:rPr>
          <w:fldChar w:fldCharType="separate"/>
        </w:r>
        <w:r w:rsidR="0010219A" w:rsidRPr="003A425A">
          <w:rPr>
            <w:noProof/>
            <w:webHidden/>
          </w:rPr>
          <w:t>136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5" w:history="1">
        <w:r w:rsidR="0010219A" w:rsidRPr="003A425A">
          <w:rPr>
            <w:rStyle w:val="a3"/>
            <w:rFonts w:ascii="Times New Roman" w:hAnsi="Times New Roman"/>
            <w:noProof/>
          </w:rPr>
          <w:t>СИНХРОНИЗАЦИЯ ПОТОКОВ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_Toc382058305 \h </w:instrText>
        </w:r>
        <w:r w:rsidR="0010219A" w:rsidRPr="003A425A">
          <w:rPr>
            <w:noProof/>
            <w:webHidden/>
          </w:rPr>
        </w:r>
        <w:r w:rsidR="0010219A" w:rsidRPr="003A425A">
          <w:rPr>
            <w:noProof/>
            <w:webHidden/>
          </w:rPr>
          <w:fldChar w:fldCharType="separate"/>
        </w:r>
        <w:r w:rsidR="0010219A" w:rsidRPr="003A425A">
          <w:rPr>
            <w:noProof/>
            <w:webHidden/>
          </w:rPr>
          <w:t>137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6" w:history="1">
        <w:r w:rsidR="0010219A" w:rsidRPr="003A425A">
          <w:rPr>
            <w:rStyle w:val="a3"/>
            <w:rFonts w:ascii="Times New Roman" w:hAnsi="Times New Roman"/>
            <w:noProof/>
          </w:rPr>
          <w:t>РЕЕНТЕРАБЕЛЬНОСТЬ И ПОТОКОБЕЗОПАСНОСТЬ</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_Toc382058306 \h </w:instrText>
        </w:r>
        <w:r w:rsidR="0010219A" w:rsidRPr="003A425A">
          <w:rPr>
            <w:noProof/>
            <w:webHidden/>
          </w:rPr>
        </w:r>
        <w:r w:rsidR="0010219A" w:rsidRPr="003A425A">
          <w:rPr>
            <w:noProof/>
            <w:webHidden/>
          </w:rPr>
          <w:fldChar w:fldCharType="separate"/>
        </w:r>
        <w:r w:rsidR="0010219A" w:rsidRPr="003A425A">
          <w:rPr>
            <w:noProof/>
            <w:webHidden/>
          </w:rPr>
          <w:t>137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7" w:history="1">
        <w:r w:rsidR="0010219A" w:rsidRPr="003A425A">
          <w:rPr>
            <w:rStyle w:val="a3"/>
            <w:rFonts w:ascii="Times New Roman" w:hAnsi="Times New Roman"/>
            <w:noProof/>
            <w:lang w:val="be-BY"/>
          </w:rPr>
          <w:t xml:space="preserve">ПОТОКИ И </w:t>
        </w:r>
        <w:r w:rsidR="0010219A" w:rsidRPr="003A425A">
          <w:rPr>
            <w:rStyle w:val="a3"/>
            <w:rFonts w:ascii="Times New Roman" w:hAnsi="Times New Roman"/>
            <w:noProof/>
            <w:lang w:val="en-US"/>
          </w:rPr>
          <w:t>QOBJECTS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_Toc382058307 \h </w:instrText>
        </w:r>
        <w:r w:rsidR="0010219A" w:rsidRPr="003A425A">
          <w:rPr>
            <w:noProof/>
            <w:webHidden/>
          </w:rPr>
        </w:r>
        <w:r w:rsidR="0010219A" w:rsidRPr="003A425A">
          <w:rPr>
            <w:noProof/>
            <w:webHidden/>
          </w:rPr>
          <w:fldChar w:fldCharType="separate"/>
        </w:r>
        <w:r w:rsidR="0010219A" w:rsidRPr="003A425A">
          <w:rPr>
            <w:noProof/>
            <w:webHidden/>
          </w:rPr>
          <w:t>139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8" w:history="1">
        <w:r w:rsidR="0010219A" w:rsidRPr="003A425A">
          <w:rPr>
            <w:rStyle w:val="a3"/>
            <w:rFonts w:ascii="Times New Roman" w:hAnsi="Times New Roman"/>
            <w:noProof/>
          </w:rPr>
          <w:t>ПАРАЛЛЕЛЬНОЕ ПРОГРАММИРОВАНИЕ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_Toc382058308 \h </w:instrText>
        </w:r>
        <w:r w:rsidR="0010219A" w:rsidRPr="003A425A">
          <w:rPr>
            <w:noProof/>
            <w:webHidden/>
          </w:rPr>
        </w:r>
        <w:r w:rsidR="0010219A" w:rsidRPr="003A425A">
          <w:rPr>
            <w:noProof/>
            <w:webHidden/>
          </w:rPr>
          <w:fldChar w:fldCharType="separate"/>
        </w:r>
        <w:r w:rsidR="0010219A" w:rsidRPr="003A425A">
          <w:rPr>
            <w:noProof/>
            <w:webHidden/>
          </w:rPr>
          <w:t>141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09" w:history="1">
        <w:r w:rsidR="0010219A" w:rsidRPr="003A425A">
          <w:rPr>
            <w:rStyle w:val="a3"/>
            <w:rFonts w:ascii="Times New Roman" w:hAnsi="Times New Roman"/>
            <w:noProof/>
          </w:rPr>
          <w:t>ПОДДЕРЖКА ПОТОКОВ В МОДУЛЯХ 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_Toc382058309 \h </w:instrText>
        </w:r>
        <w:r w:rsidR="0010219A" w:rsidRPr="003A425A">
          <w:rPr>
            <w:noProof/>
            <w:webHidden/>
          </w:rPr>
        </w:r>
        <w:r w:rsidR="0010219A" w:rsidRPr="003A425A">
          <w:rPr>
            <w:noProof/>
            <w:webHidden/>
          </w:rPr>
          <w:fldChar w:fldCharType="separate"/>
        </w:r>
        <w:r w:rsidR="0010219A" w:rsidRPr="003A425A">
          <w:rPr>
            <w:noProof/>
            <w:webHidden/>
          </w:rPr>
          <w:t>141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0" w:history="1">
        <w:r w:rsidR="0010219A" w:rsidRPr="003A425A">
          <w:rPr>
            <w:rStyle w:val="a3"/>
            <w:rFonts w:ascii="Times New Roman" w:hAnsi="Times New Roman"/>
            <w:noProof/>
            <w:lang w:val="en-US"/>
          </w:rPr>
          <w:t>QAtomicInt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_Toc382058310 \h </w:instrText>
        </w:r>
        <w:r w:rsidR="0010219A" w:rsidRPr="003A425A">
          <w:rPr>
            <w:noProof/>
            <w:webHidden/>
          </w:rPr>
        </w:r>
        <w:r w:rsidR="0010219A" w:rsidRPr="003A425A">
          <w:rPr>
            <w:noProof/>
            <w:webHidden/>
          </w:rPr>
          <w:fldChar w:fldCharType="separate"/>
        </w:r>
        <w:r w:rsidR="0010219A" w:rsidRPr="003A425A">
          <w:rPr>
            <w:noProof/>
            <w:webHidden/>
          </w:rPr>
          <w:t>142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1" w:history="1">
        <w:r w:rsidR="0010219A" w:rsidRPr="003A425A">
          <w:rPr>
            <w:rStyle w:val="a3"/>
            <w:rFonts w:ascii="Times New Roman" w:hAnsi="Times New Roman"/>
            <w:noProof/>
            <w:lang w:val="en-US"/>
          </w:rPr>
          <w:t>QAtomicPointer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_Toc382058311 \h </w:instrText>
        </w:r>
        <w:r w:rsidR="0010219A" w:rsidRPr="003A425A">
          <w:rPr>
            <w:noProof/>
            <w:webHidden/>
          </w:rPr>
        </w:r>
        <w:r w:rsidR="0010219A" w:rsidRPr="003A425A">
          <w:rPr>
            <w:noProof/>
            <w:webHidden/>
          </w:rPr>
          <w:fldChar w:fldCharType="separate"/>
        </w:r>
        <w:r w:rsidR="0010219A" w:rsidRPr="003A425A">
          <w:rPr>
            <w:noProof/>
            <w:webHidden/>
          </w:rPr>
          <w:t>142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2" w:history="1">
        <w:r w:rsidR="0010219A" w:rsidRPr="003A425A">
          <w:rPr>
            <w:rStyle w:val="a3"/>
            <w:rFonts w:ascii="Times New Roman" w:hAnsi="Times New Roman"/>
            <w:noProof/>
            <w:lang w:val="en-US"/>
          </w:rPr>
          <w:t>QMutex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_Toc382058312 \h </w:instrText>
        </w:r>
        <w:r w:rsidR="0010219A" w:rsidRPr="003A425A">
          <w:rPr>
            <w:noProof/>
            <w:webHidden/>
          </w:rPr>
        </w:r>
        <w:r w:rsidR="0010219A" w:rsidRPr="003A425A">
          <w:rPr>
            <w:noProof/>
            <w:webHidden/>
          </w:rPr>
          <w:fldChar w:fldCharType="separate"/>
        </w:r>
        <w:r w:rsidR="0010219A" w:rsidRPr="003A425A">
          <w:rPr>
            <w:noProof/>
            <w:webHidden/>
          </w:rPr>
          <w:t>143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3" w:history="1">
        <w:r w:rsidR="0010219A" w:rsidRPr="003A425A">
          <w:rPr>
            <w:rStyle w:val="a3"/>
            <w:rFonts w:ascii="Times New Roman" w:hAnsi="Times New Roman"/>
            <w:noProof/>
            <w:lang w:val="en-US"/>
          </w:rPr>
          <w:t>QMutexLocker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_Toc382058313 \h </w:instrText>
        </w:r>
        <w:r w:rsidR="0010219A" w:rsidRPr="003A425A">
          <w:rPr>
            <w:noProof/>
            <w:webHidden/>
          </w:rPr>
        </w:r>
        <w:r w:rsidR="0010219A" w:rsidRPr="003A425A">
          <w:rPr>
            <w:noProof/>
            <w:webHidden/>
          </w:rPr>
          <w:fldChar w:fldCharType="separate"/>
        </w:r>
        <w:r w:rsidR="0010219A" w:rsidRPr="003A425A">
          <w:rPr>
            <w:noProof/>
            <w:webHidden/>
          </w:rPr>
          <w:t>143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4" w:history="1">
        <w:r w:rsidR="0010219A" w:rsidRPr="003A425A">
          <w:rPr>
            <w:rStyle w:val="a3"/>
            <w:rFonts w:ascii="Times New Roman" w:hAnsi="Times New Roman"/>
            <w:noProof/>
            <w:lang w:val="en-US"/>
          </w:rPr>
          <w:t>QReadWriteLock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_Toc382058314 \h </w:instrText>
        </w:r>
        <w:r w:rsidR="0010219A" w:rsidRPr="003A425A">
          <w:rPr>
            <w:noProof/>
            <w:webHidden/>
          </w:rPr>
        </w:r>
        <w:r w:rsidR="0010219A" w:rsidRPr="003A425A">
          <w:rPr>
            <w:noProof/>
            <w:webHidden/>
          </w:rPr>
          <w:fldChar w:fldCharType="separate"/>
        </w:r>
        <w:r w:rsidR="0010219A" w:rsidRPr="003A425A">
          <w:rPr>
            <w:noProof/>
            <w:webHidden/>
          </w:rPr>
          <w:t>143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5" w:history="1">
        <w:r w:rsidR="0010219A" w:rsidRPr="003A425A">
          <w:rPr>
            <w:rStyle w:val="a3"/>
            <w:rFonts w:ascii="Times New Roman" w:hAnsi="Times New Roman"/>
            <w:noProof/>
          </w:rPr>
          <w:t>QReadLocker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_Toc382058315 \h </w:instrText>
        </w:r>
        <w:r w:rsidR="0010219A" w:rsidRPr="003A425A">
          <w:rPr>
            <w:noProof/>
            <w:webHidden/>
          </w:rPr>
        </w:r>
        <w:r w:rsidR="0010219A" w:rsidRPr="003A425A">
          <w:rPr>
            <w:noProof/>
            <w:webHidden/>
          </w:rPr>
          <w:fldChar w:fldCharType="separate"/>
        </w:r>
        <w:r w:rsidR="0010219A" w:rsidRPr="003A425A">
          <w:rPr>
            <w:noProof/>
            <w:webHidden/>
          </w:rPr>
          <w:t>143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6" w:history="1">
        <w:r w:rsidR="0010219A" w:rsidRPr="003A425A">
          <w:rPr>
            <w:rStyle w:val="a3"/>
            <w:rFonts w:ascii="Times New Roman" w:hAnsi="Times New Roman"/>
            <w:noProof/>
          </w:rPr>
          <w:t>QWriteLocke</w:t>
        </w:r>
        <w:r w:rsidR="0010219A" w:rsidRPr="003A425A">
          <w:rPr>
            <w:rStyle w:val="a3"/>
            <w:rFonts w:ascii="Times New Roman" w:hAnsi="Times New Roman"/>
            <w:noProof/>
            <w:lang w:val="en-US"/>
          </w:rPr>
          <w:t>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_Toc382058316 \h </w:instrText>
        </w:r>
        <w:r w:rsidR="0010219A" w:rsidRPr="003A425A">
          <w:rPr>
            <w:noProof/>
            <w:webHidden/>
          </w:rPr>
        </w:r>
        <w:r w:rsidR="0010219A" w:rsidRPr="003A425A">
          <w:rPr>
            <w:noProof/>
            <w:webHidden/>
          </w:rPr>
          <w:fldChar w:fldCharType="separate"/>
        </w:r>
        <w:r w:rsidR="0010219A" w:rsidRPr="003A425A">
          <w:rPr>
            <w:noProof/>
            <w:webHidden/>
          </w:rPr>
          <w:t>143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7" w:history="1">
        <w:r w:rsidR="0010219A" w:rsidRPr="003A425A">
          <w:rPr>
            <w:rStyle w:val="a3"/>
            <w:rFonts w:ascii="Times New Roman" w:hAnsi="Times New Roman"/>
            <w:noProof/>
            <w:lang w:val="en-US"/>
          </w:rPr>
          <w:t>QRunnable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_Toc382058317 \h </w:instrText>
        </w:r>
        <w:r w:rsidR="0010219A" w:rsidRPr="003A425A">
          <w:rPr>
            <w:noProof/>
            <w:webHidden/>
          </w:rPr>
        </w:r>
        <w:r w:rsidR="0010219A" w:rsidRPr="003A425A">
          <w:rPr>
            <w:noProof/>
            <w:webHidden/>
          </w:rPr>
          <w:fldChar w:fldCharType="separate"/>
        </w:r>
        <w:r w:rsidR="0010219A" w:rsidRPr="003A425A">
          <w:rPr>
            <w:noProof/>
            <w:webHidden/>
          </w:rPr>
          <w:t>143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8" w:history="1">
        <w:r w:rsidR="0010219A" w:rsidRPr="003A425A">
          <w:rPr>
            <w:rStyle w:val="a3"/>
            <w:rFonts w:ascii="Times New Roman" w:hAnsi="Times New Roman"/>
            <w:noProof/>
            <w:lang w:val="en-US"/>
          </w:rPr>
          <w:t>QThreadPool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_Toc382058318 \h </w:instrText>
        </w:r>
        <w:r w:rsidR="0010219A" w:rsidRPr="003A425A">
          <w:rPr>
            <w:noProof/>
            <w:webHidden/>
          </w:rPr>
        </w:r>
        <w:r w:rsidR="0010219A" w:rsidRPr="003A425A">
          <w:rPr>
            <w:noProof/>
            <w:webHidden/>
          </w:rPr>
          <w:fldChar w:fldCharType="separate"/>
        </w:r>
        <w:r w:rsidR="0010219A" w:rsidRPr="003A425A">
          <w:rPr>
            <w:noProof/>
            <w:webHidden/>
          </w:rPr>
          <w:t>144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19" w:history="1">
        <w:r w:rsidR="0010219A" w:rsidRPr="003A425A">
          <w:rPr>
            <w:rStyle w:val="a3"/>
            <w:rFonts w:ascii="Times New Roman" w:hAnsi="Times New Roman"/>
            <w:noProof/>
            <w:lang w:val="en-US"/>
          </w:rPr>
          <w:t>QSemaphore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_Toc382058319 \h </w:instrText>
        </w:r>
        <w:r w:rsidR="0010219A" w:rsidRPr="003A425A">
          <w:rPr>
            <w:noProof/>
            <w:webHidden/>
          </w:rPr>
        </w:r>
        <w:r w:rsidR="0010219A" w:rsidRPr="003A425A">
          <w:rPr>
            <w:noProof/>
            <w:webHidden/>
          </w:rPr>
          <w:fldChar w:fldCharType="separate"/>
        </w:r>
        <w:r w:rsidR="0010219A" w:rsidRPr="003A425A">
          <w:rPr>
            <w:noProof/>
            <w:webHidden/>
          </w:rPr>
          <w:t>144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20" w:history="1">
        <w:r w:rsidR="0010219A" w:rsidRPr="003A425A">
          <w:rPr>
            <w:rStyle w:val="a3"/>
            <w:rFonts w:ascii="Times New Roman" w:hAnsi="Times New Roman"/>
            <w:noProof/>
            <w:lang w:val="en-US"/>
          </w:rPr>
          <w:t>QThreadStorage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_Toc382058320 \h </w:instrText>
        </w:r>
        <w:r w:rsidR="0010219A" w:rsidRPr="003A425A">
          <w:rPr>
            <w:noProof/>
            <w:webHidden/>
          </w:rPr>
        </w:r>
        <w:r w:rsidR="0010219A" w:rsidRPr="003A425A">
          <w:rPr>
            <w:noProof/>
            <w:webHidden/>
          </w:rPr>
          <w:fldChar w:fldCharType="separate"/>
        </w:r>
        <w:r w:rsidR="0010219A" w:rsidRPr="003A425A">
          <w:rPr>
            <w:noProof/>
            <w:webHidden/>
          </w:rPr>
          <w:t>145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21" w:history="1">
        <w:r w:rsidR="0010219A" w:rsidRPr="003A425A">
          <w:rPr>
            <w:rStyle w:val="a3"/>
            <w:rFonts w:ascii="Times New Roman" w:hAnsi="Times New Roman"/>
            <w:noProof/>
          </w:rPr>
          <w:t>QWaitCondition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_Toc382058321 \h </w:instrText>
        </w:r>
        <w:r w:rsidR="0010219A" w:rsidRPr="003A425A">
          <w:rPr>
            <w:noProof/>
            <w:webHidden/>
          </w:rPr>
        </w:r>
        <w:r w:rsidR="0010219A" w:rsidRPr="003A425A">
          <w:rPr>
            <w:noProof/>
            <w:webHidden/>
          </w:rPr>
          <w:fldChar w:fldCharType="separate"/>
        </w:r>
        <w:r w:rsidR="0010219A" w:rsidRPr="003A425A">
          <w:rPr>
            <w:noProof/>
            <w:webHidden/>
          </w:rPr>
          <w:t>145</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322" w:history="1">
        <w:r w:rsidR="0010219A" w:rsidRPr="003A425A">
          <w:rPr>
            <w:rStyle w:val="a3"/>
            <w:noProof/>
          </w:rPr>
          <w:t>Классы интернационализации и локализации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_Toc382058322 \h </w:instrText>
        </w:r>
        <w:r w:rsidR="0010219A" w:rsidRPr="003A425A">
          <w:rPr>
            <w:noProof/>
            <w:webHidden/>
          </w:rPr>
        </w:r>
        <w:r w:rsidR="0010219A" w:rsidRPr="003A425A">
          <w:rPr>
            <w:noProof/>
            <w:webHidden/>
          </w:rPr>
          <w:fldChar w:fldCharType="separate"/>
        </w:r>
        <w:r w:rsidR="0010219A" w:rsidRPr="003A425A">
          <w:rPr>
            <w:noProof/>
            <w:webHidden/>
          </w:rPr>
          <w:t>146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23" w:history="1">
        <w:r w:rsidR="0010219A" w:rsidRPr="003A425A">
          <w:rPr>
            <w:rStyle w:val="a3"/>
            <w:noProof/>
            <w:lang w:val="en-US"/>
          </w:rPr>
          <w:t>QLocale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_Toc382058323 \h </w:instrText>
        </w:r>
        <w:r w:rsidR="0010219A" w:rsidRPr="003A425A">
          <w:rPr>
            <w:noProof/>
            <w:webHidden/>
          </w:rPr>
        </w:r>
        <w:r w:rsidR="0010219A" w:rsidRPr="003A425A">
          <w:rPr>
            <w:noProof/>
            <w:webHidden/>
          </w:rPr>
          <w:fldChar w:fldCharType="separate"/>
        </w:r>
        <w:r w:rsidR="0010219A" w:rsidRPr="003A425A">
          <w:rPr>
            <w:noProof/>
            <w:webHidden/>
          </w:rPr>
          <w:t>146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24" w:history="1">
        <w:r w:rsidR="0010219A" w:rsidRPr="003A425A">
          <w:rPr>
            <w:rStyle w:val="a3"/>
            <w:noProof/>
            <w:lang w:val="en-US"/>
          </w:rPr>
          <w:t>QString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_Toc382058324 \h </w:instrText>
        </w:r>
        <w:r w:rsidR="0010219A" w:rsidRPr="003A425A">
          <w:rPr>
            <w:noProof/>
            <w:webHidden/>
          </w:rPr>
        </w:r>
        <w:r w:rsidR="0010219A" w:rsidRPr="003A425A">
          <w:rPr>
            <w:noProof/>
            <w:webHidden/>
          </w:rPr>
          <w:fldChar w:fldCharType="separate"/>
        </w:r>
        <w:r w:rsidR="0010219A" w:rsidRPr="003A425A">
          <w:rPr>
            <w:noProof/>
            <w:webHidden/>
          </w:rPr>
          <w:t>146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25" w:history="1">
        <w:r w:rsidR="0010219A" w:rsidRPr="003A425A">
          <w:rPr>
            <w:rStyle w:val="a3"/>
            <w:noProof/>
            <w:lang w:val="en-US"/>
          </w:rPr>
          <w:t>QStringRef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_Toc382058325 \h </w:instrText>
        </w:r>
        <w:r w:rsidR="0010219A" w:rsidRPr="003A425A">
          <w:rPr>
            <w:noProof/>
            <w:webHidden/>
          </w:rPr>
        </w:r>
        <w:r w:rsidR="0010219A" w:rsidRPr="003A425A">
          <w:rPr>
            <w:noProof/>
            <w:webHidden/>
          </w:rPr>
          <w:fldChar w:fldCharType="separate"/>
        </w:r>
        <w:r w:rsidR="0010219A" w:rsidRPr="003A425A">
          <w:rPr>
            <w:noProof/>
            <w:webHidden/>
          </w:rPr>
          <w:t>147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26" w:history="1">
        <w:r w:rsidR="0010219A" w:rsidRPr="003A425A">
          <w:rPr>
            <w:rStyle w:val="a3"/>
            <w:noProof/>
            <w:lang w:val="en-US"/>
          </w:rPr>
          <w:t>QChar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_Toc382058326 \h </w:instrText>
        </w:r>
        <w:r w:rsidR="0010219A" w:rsidRPr="003A425A">
          <w:rPr>
            <w:noProof/>
            <w:webHidden/>
          </w:rPr>
        </w:r>
        <w:r w:rsidR="0010219A" w:rsidRPr="003A425A">
          <w:rPr>
            <w:noProof/>
            <w:webHidden/>
          </w:rPr>
          <w:fldChar w:fldCharType="separate"/>
        </w:r>
        <w:r w:rsidR="0010219A" w:rsidRPr="003A425A">
          <w:rPr>
            <w:noProof/>
            <w:webHidden/>
          </w:rPr>
          <w:t>147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27" w:history="1">
        <w:r w:rsidR="0010219A" w:rsidRPr="003A425A">
          <w:rPr>
            <w:rStyle w:val="a3"/>
            <w:noProof/>
            <w:lang w:val="en-US"/>
          </w:rPr>
          <w:t>QLatin</w:t>
        </w:r>
        <w:r w:rsidR="0010219A" w:rsidRPr="003A425A">
          <w:rPr>
            <w:rStyle w:val="a3"/>
            <w:noProof/>
          </w:rPr>
          <w:t>1</w:t>
        </w:r>
        <w:r w:rsidR="0010219A" w:rsidRPr="003A425A">
          <w:rPr>
            <w:rStyle w:val="a3"/>
            <w:noProof/>
            <w:lang w:val="en-US"/>
          </w:rPr>
          <w:t>Char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_Toc382058327 \h </w:instrText>
        </w:r>
        <w:r w:rsidR="0010219A" w:rsidRPr="003A425A">
          <w:rPr>
            <w:noProof/>
            <w:webHidden/>
          </w:rPr>
        </w:r>
        <w:r w:rsidR="0010219A" w:rsidRPr="003A425A">
          <w:rPr>
            <w:noProof/>
            <w:webHidden/>
          </w:rPr>
          <w:fldChar w:fldCharType="separate"/>
        </w:r>
        <w:r w:rsidR="0010219A" w:rsidRPr="003A425A">
          <w:rPr>
            <w:noProof/>
            <w:webHidden/>
          </w:rPr>
          <w:t>147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28" w:history="1">
        <w:r w:rsidR="0010219A" w:rsidRPr="003A425A">
          <w:rPr>
            <w:rStyle w:val="a3"/>
            <w:noProof/>
            <w:lang w:val="en-US"/>
          </w:rPr>
          <w:t>QLatin</w:t>
        </w:r>
        <w:r w:rsidR="0010219A" w:rsidRPr="003A425A">
          <w:rPr>
            <w:rStyle w:val="a3"/>
            <w:noProof/>
          </w:rPr>
          <w:t>1</w:t>
        </w:r>
        <w:r w:rsidR="0010219A" w:rsidRPr="003A425A">
          <w:rPr>
            <w:rStyle w:val="a3"/>
            <w:noProof/>
            <w:lang w:val="en-US"/>
          </w:rPr>
          <w:t>String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_Toc382058328 \h </w:instrText>
        </w:r>
        <w:r w:rsidR="0010219A" w:rsidRPr="003A425A">
          <w:rPr>
            <w:noProof/>
            <w:webHidden/>
          </w:rPr>
        </w:r>
        <w:r w:rsidR="0010219A" w:rsidRPr="003A425A">
          <w:rPr>
            <w:noProof/>
            <w:webHidden/>
          </w:rPr>
          <w:fldChar w:fldCharType="separate"/>
        </w:r>
        <w:r w:rsidR="0010219A" w:rsidRPr="003A425A">
          <w:rPr>
            <w:noProof/>
            <w:webHidden/>
          </w:rPr>
          <w:t>147</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329" w:history="1">
        <w:r w:rsidR="0010219A" w:rsidRPr="003A425A">
          <w:rPr>
            <w:rStyle w:val="a3"/>
            <w:rFonts w:ascii="Times New Roman" w:hAnsi="Times New Roman"/>
            <w:noProof/>
          </w:rPr>
          <w:t>АНИМАЦИИ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_Toc382058329 \h </w:instrText>
        </w:r>
        <w:r w:rsidR="0010219A" w:rsidRPr="003A425A">
          <w:rPr>
            <w:noProof/>
            <w:webHidden/>
          </w:rPr>
        </w:r>
        <w:r w:rsidR="0010219A" w:rsidRPr="003A425A">
          <w:rPr>
            <w:noProof/>
            <w:webHidden/>
          </w:rPr>
          <w:fldChar w:fldCharType="separate"/>
        </w:r>
        <w:r w:rsidR="0010219A" w:rsidRPr="003A425A">
          <w:rPr>
            <w:noProof/>
            <w:webHidden/>
          </w:rPr>
          <w:t>148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0" w:history="1">
        <w:r w:rsidR="0010219A" w:rsidRPr="003A425A">
          <w:rPr>
            <w:rStyle w:val="a3"/>
            <w:noProof/>
            <w:lang w:val="en-US"/>
          </w:rPr>
          <w:t>QAbstractAnimation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_Toc382058330 \h </w:instrText>
        </w:r>
        <w:r w:rsidR="0010219A" w:rsidRPr="003A425A">
          <w:rPr>
            <w:noProof/>
            <w:webHidden/>
          </w:rPr>
        </w:r>
        <w:r w:rsidR="0010219A" w:rsidRPr="003A425A">
          <w:rPr>
            <w:noProof/>
            <w:webHidden/>
          </w:rPr>
          <w:fldChar w:fldCharType="separate"/>
        </w:r>
        <w:r w:rsidR="0010219A" w:rsidRPr="003A425A">
          <w:rPr>
            <w:noProof/>
            <w:webHidden/>
          </w:rPr>
          <w:t>149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1" w:history="1">
        <w:r w:rsidR="0010219A" w:rsidRPr="003A425A">
          <w:rPr>
            <w:rStyle w:val="a3"/>
            <w:noProof/>
          </w:rPr>
          <w:t>QAnimationGroup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_Toc382058331 \h </w:instrText>
        </w:r>
        <w:r w:rsidR="0010219A" w:rsidRPr="003A425A">
          <w:rPr>
            <w:noProof/>
            <w:webHidden/>
          </w:rPr>
        </w:r>
        <w:r w:rsidR="0010219A" w:rsidRPr="003A425A">
          <w:rPr>
            <w:noProof/>
            <w:webHidden/>
          </w:rPr>
          <w:fldChar w:fldCharType="separate"/>
        </w:r>
        <w:r w:rsidR="0010219A" w:rsidRPr="003A425A">
          <w:rPr>
            <w:noProof/>
            <w:webHidden/>
          </w:rPr>
          <w:t>149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2" w:history="1">
        <w:r w:rsidR="0010219A" w:rsidRPr="003A425A">
          <w:rPr>
            <w:rStyle w:val="a3"/>
            <w:noProof/>
          </w:rPr>
          <w:t>QParallelAnimationGroup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_Toc382058332 \h </w:instrText>
        </w:r>
        <w:r w:rsidR="0010219A" w:rsidRPr="003A425A">
          <w:rPr>
            <w:noProof/>
            <w:webHidden/>
          </w:rPr>
        </w:r>
        <w:r w:rsidR="0010219A" w:rsidRPr="003A425A">
          <w:rPr>
            <w:noProof/>
            <w:webHidden/>
          </w:rPr>
          <w:fldChar w:fldCharType="separate"/>
        </w:r>
        <w:r w:rsidR="0010219A" w:rsidRPr="003A425A">
          <w:rPr>
            <w:noProof/>
            <w:webHidden/>
          </w:rPr>
          <w:t>149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3" w:history="1">
        <w:r w:rsidR="0010219A" w:rsidRPr="003A425A">
          <w:rPr>
            <w:rStyle w:val="a3"/>
            <w:noProof/>
          </w:rPr>
          <w:t>QPauseAnimation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_Toc382058333 \h </w:instrText>
        </w:r>
        <w:r w:rsidR="0010219A" w:rsidRPr="003A425A">
          <w:rPr>
            <w:noProof/>
            <w:webHidden/>
          </w:rPr>
        </w:r>
        <w:r w:rsidR="0010219A" w:rsidRPr="003A425A">
          <w:rPr>
            <w:noProof/>
            <w:webHidden/>
          </w:rPr>
          <w:fldChar w:fldCharType="separate"/>
        </w:r>
        <w:r w:rsidR="0010219A" w:rsidRPr="003A425A">
          <w:rPr>
            <w:noProof/>
            <w:webHidden/>
          </w:rPr>
          <w:t>149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4" w:history="1">
        <w:r w:rsidR="0010219A" w:rsidRPr="003A425A">
          <w:rPr>
            <w:rStyle w:val="a3"/>
            <w:noProof/>
            <w:lang w:val="en-US"/>
          </w:rPr>
          <w:t>QPropertyAnimation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_Toc382058334 \h </w:instrText>
        </w:r>
        <w:r w:rsidR="0010219A" w:rsidRPr="003A425A">
          <w:rPr>
            <w:noProof/>
            <w:webHidden/>
          </w:rPr>
        </w:r>
        <w:r w:rsidR="0010219A" w:rsidRPr="003A425A">
          <w:rPr>
            <w:noProof/>
            <w:webHidden/>
          </w:rPr>
          <w:fldChar w:fldCharType="separate"/>
        </w:r>
        <w:r w:rsidR="0010219A" w:rsidRPr="003A425A">
          <w:rPr>
            <w:noProof/>
            <w:webHidden/>
          </w:rPr>
          <w:t>150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5" w:history="1">
        <w:r w:rsidR="0010219A" w:rsidRPr="003A425A">
          <w:rPr>
            <w:rStyle w:val="a3"/>
            <w:noProof/>
          </w:rPr>
          <w:t>QSequentialAnimationGroup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_Toc382058335 \h </w:instrText>
        </w:r>
        <w:r w:rsidR="0010219A" w:rsidRPr="003A425A">
          <w:rPr>
            <w:noProof/>
            <w:webHidden/>
          </w:rPr>
        </w:r>
        <w:r w:rsidR="0010219A" w:rsidRPr="003A425A">
          <w:rPr>
            <w:noProof/>
            <w:webHidden/>
          </w:rPr>
          <w:fldChar w:fldCharType="separate"/>
        </w:r>
        <w:r w:rsidR="0010219A" w:rsidRPr="003A425A">
          <w:rPr>
            <w:noProof/>
            <w:webHidden/>
          </w:rPr>
          <w:t>150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6" w:history="1">
        <w:r w:rsidR="0010219A" w:rsidRPr="003A425A">
          <w:rPr>
            <w:rStyle w:val="a3"/>
            <w:noProof/>
          </w:rPr>
          <w:t>QVariantAnimation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_Toc382058336 \h </w:instrText>
        </w:r>
        <w:r w:rsidR="0010219A" w:rsidRPr="003A425A">
          <w:rPr>
            <w:noProof/>
            <w:webHidden/>
          </w:rPr>
        </w:r>
        <w:r w:rsidR="0010219A" w:rsidRPr="003A425A">
          <w:rPr>
            <w:noProof/>
            <w:webHidden/>
          </w:rPr>
          <w:fldChar w:fldCharType="separate"/>
        </w:r>
        <w:r w:rsidR="0010219A" w:rsidRPr="003A425A">
          <w:rPr>
            <w:noProof/>
            <w:webHidden/>
          </w:rPr>
          <w:t>150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7" w:history="1">
        <w:r w:rsidR="0010219A" w:rsidRPr="003A425A">
          <w:rPr>
            <w:rStyle w:val="a3"/>
            <w:noProof/>
            <w:lang w:val="en-US"/>
          </w:rPr>
          <w:t>QEasingCurve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_Toc382058337 \h </w:instrText>
        </w:r>
        <w:r w:rsidR="0010219A" w:rsidRPr="003A425A">
          <w:rPr>
            <w:noProof/>
            <w:webHidden/>
          </w:rPr>
        </w:r>
        <w:r w:rsidR="0010219A" w:rsidRPr="003A425A">
          <w:rPr>
            <w:noProof/>
            <w:webHidden/>
          </w:rPr>
          <w:fldChar w:fldCharType="separate"/>
        </w:r>
        <w:r w:rsidR="0010219A" w:rsidRPr="003A425A">
          <w:rPr>
            <w:noProof/>
            <w:webHidden/>
          </w:rPr>
          <w:t>150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38" w:history="1">
        <w:r w:rsidR="0010219A" w:rsidRPr="003A425A">
          <w:rPr>
            <w:rStyle w:val="a3"/>
            <w:noProof/>
            <w:lang w:val="en-US"/>
          </w:rPr>
          <w:t>QTimeLine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_Toc382058338 \h </w:instrText>
        </w:r>
        <w:r w:rsidR="0010219A" w:rsidRPr="003A425A">
          <w:rPr>
            <w:noProof/>
            <w:webHidden/>
          </w:rPr>
        </w:r>
        <w:r w:rsidR="0010219A" w:rsidRPr="003A425A">
          <w:rPr>
            <w:noProof/>
            <w:webHidden/>
          </w:rPr>
          <w:fldChar w:fldCharType="separate"/>
        </w:r>
        <w:r w:rsidR="0010219A" w:rsidRPr="003A425A">
          <w:rPr>
            <w:noProof/>
            <w:webHidden/>
          </w:rPr>
          <w:t>151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339" w:history="1">
        <w:r w:rsidR="0010219A" w:rsidRPr="003A425A">
          <w:rPr>
            <w:rStyle w:val="a3"/>
            <w:rFonts w:ascii="Times New Roman" w:hAnsi="Times New Roman"/>
            <w:noProof/>
          </w:rPr>
          <w:t>КАРКАС МАШИНЫ СОСТОЯНИЙ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_Toc382058339 \h </w:instrText>
        </w:r>
        <w:r w:rsidR="0010219A" w:rsidRPr="003A425A">
          <w:rPr>
            <w:noProof/>
            <w:webHidden/>
          </w:rPr>
        </w:r>
        <w:r w:rsidR="0010219A" w:rsidRPr="003A425A">
          <w:rPr>
            <w:noProof/>
            <w:webHidden/>
          </w:rPr>
          <w:fldChar w:fldCharType="separate"/>
        </w:r>
        <w:r w:rsidR="0010219A" w:rsidRPr="003A425A">
          <w:rPr>
            <w:noProof/>
            <w:webHidden/>
          </w:rPr>
          <w:t>151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0" w:history="1">
        <w:r w:rsidR="0010219A" w:rsidRPr="003A425A">
          <w:rPr>
            <w:rStyle w:val="a3"/>
            <w:noProof/>
            <w:lang w:val="en-US"/>
          </w:rPr>
          <w:t>QKeyEventTransition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_Toc382058340 \h </w:instrText>
        </w:r>
        <w:r w:rsidR="0010219A" w:rsidRPr="003A425A">
          <w:rPr>
            <w:noProof/>
            <w:webHidden/>
          </w:rPr>
        </w:r>
        <w:r w:rsidR="0010219A" w:rsidRPr="003A425A">
          <w:rPr>
            <w:noProof/>
            <w:webHidden/>
          </w:rPr>
          <w:fldChar w:fldCharType="separate"/>
        </w:r>
        <w:r w:rsidR="0010219A" w:rsidRPr="003A425A">
          <w:rPr>
            <w:noProof/>
            <w:webHidden/>
          </w:rPr>
          <w:t>153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1" w:history="1">
        <w:r w:rsidR="0010219A" w:rsidRPr="003A425A">
          <w:rPr>
            <w:rStyle w:val="a3"/>
            <w:noProof/>
            <w:lang w:val="en-US"/>
          </w:rPr>
          <w:t>QMouseEventTransition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_Toc382058341 \h </w:instrText>
        </w:r>
        <w:r w:rsidR="0010219A" w:rsidRPr="003A425A">
          <w:rPr>
            <w:noProof/>
            <w:webHidden/>
          </w:rPr>
        </w:r>
        <w:r w:rsidR="0010219A" w:rsidRPr="003A425A">
          <w:rPr>
            <w:noProof/>
            <w:webHidden/>
          </w:rPr>
          <w:fldChar w:fldCharType="separate"/>
        </w:r>
        <w:r w:rsidR="0010219A" w:rsidRPr="003A425A">
          <w:rPr>
            <w:noProof/>
            <w:webHidden/>
          </w:rPr>
          <w:t>153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2" w:history="1">
        <w:r w:rsidR="0010219A" w:rsidRPr="003A425A">
          <w:rPr>
            <w:rStyle w:val="a3"/>
            <w:noProof/>
            <w:lang w:val="en-US"/>
          </w:rPr>
          <w:t>QAbstractState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_Toc382058342 \h </w:instrText>
        </w:r>
        <w:r w:rsidR="0010219A" w:rsidRPr="003A425A">
          <w:rPr>
            <w:noProof/>
            <w:webHidden/>
          </w:rPr>
        </w:r>
        <w:r w:rsidR="0010219A" w:rsidRPr="003A425A">
          <w:rPr>
            <w:noProof/>
            <w:webHidden/>
          </w:rPr>
          <w:fldChar w:fldCharType="separate"/>
        </w:r>
        <w:r w:rsidR="0010219A" w:rsidRPr="003A425A">
          <w:rPr>
            <w:noProof/>
            <w:webHidden/>
          </w:rPr>
          <w:t>153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3" w:history="1">
        <w:r w:rsidR="0010219A" w:rsidRPr="003A425A">
          <w:rPr>
            <w:rStyle w:val="a3"/>
            <w:noProof/>
            <w:lang w:val="en-US"/>
          </w:rPr>
          <w:t>QAbstractTransition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_Toc382058343 \h </w:instrText>
        </w:r>
        <w:r w:rsidR="0010219A" w:rsidRPr="003A425A">
          <w:rPr>
            <w:noProof/>
            <w:webHidden/>
          </w:rPr>
        </w:r>
        <w:r w:rsidR="0010219A" w:rsidRPr="003A425A">
          <w:rPr>
            <w:noProof/>
            <w:webHidden/>
          </w:rPr>
          <w:fldChar w:fldCharType="separate"/>
        </w:r>
        <w:r w:rsidR="0010219A" w:rsidRPr="003A425A">
          <w:rPr>
            <w:noProof/>
            <w:webHidden/>
          </w:rPr>
          <w:t>154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4" w:history="1">
        <w:r w:rsidR="0010219A" w:rsidRPr="003A425A">
          <w:rPr>
            <w:rStyle w:val="a3"/>
            <w:noProof/>
            <w:lang w:val="en-US"/>
          </w:rPr>
          <w:t>QEventTransition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_Toc382058344 \h </w:instrText>
        </w:r>
        <w:r w:rsidR="0010219A" w:rsidRPr="003A425A">
          <w:rPr>
            <w:noProof/>
            <w:webHidden/>
          </w:rPr>
        </w:r>
        <w:r w:rsidR="0010219A" w:rsidRPr="003A425A">
          <w:rPr>
            <w:noProof/>
            <w:webHidden/>
          </w:rPr>
          <w:fldChar w:fldCharType="separate"/>
        </w:r>
        <w:r w:rsidR="0010219A" w:rsidRPr="003A425A">
          <w:rPr>
            <w:noProof/>
            <w:webHidden/>
          </w:rPr>
          <w:t>154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5" w:history="1">
        <w:r w:rsidR="0010219A" w:rsidRPr="003A425A">
          <w:rPr>
            <w:rStyle w:val="a3"/>
            <w:noProof/>
            <w:lang w:val="en-US"/>
          </w:rPr>
          <w:t>QFinalState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_Toc382058345 \h </w:instrText>
        </w:r>
        <w:r w:rsidR="0010219A" w:rsidRPr="003A425A">
          <w:rPr>
            <w:noProof/>
            <w:webHidden/>
          </w:rPr>
        </w:r>
        <w:r w:rsidR="0010219A" w:rsidRPr="003A425A">
          <w:rPr>
            <w:noProof/>
            <w:webHidden/>
          </w:rPr>
          <w:fldChar w:fldCharType="separate"/>
        </w:r>
        <w:r w:rsidR="0010219A" w:rsidRPr="003A425A">
          <w:rPr>
            <w:noProof/>
            <w:webHidden/>
          </w:rPr>
          <w:t>154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6" w:history="1">
        <w:r w:rsidR="0010219A" w:rsidRPr="003A425A">
          <w:rPr>
            <w:rStyle w:val="a3"/>
            <w:noProof/>
            <w:lang w:val="en-US"/>
          </w:rPr>
          <w:t>QHistoryState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_Toc382058346 \h </w:instrText>
        </w:r>
        <w:r w:rsidR="0010219A" w:rsidRPr="003A425A">
          <w:rPr>
            <w:noProof/>
            <w:webHidden/>
          </w:rPr>
        </w:r>
        <w:r w:rsidR="0010219A" w:rsidRPr="003A425A">
          <w:rPr>
            <w:noProof/>
            <w:webHidden/>
          </w:rPr>
          <w:fldChar w:fldCharType="separate"/>
        </w:r>
        <w:r w:rsidR="0010219A" w:rsidRPr="003A425A">
          <w:rPr>
            <w:noProof/>
            <w:webHidden/>
          </w:rPr>
          <w:t>154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7" w:history="1">
        <w:r w:rsidR="0010219A" w:rsidRPr="003A425A">
          <w:rPr>
            <w:rStyle w:val="a3"/>
            <w:noProof/>
            <w:lang w:val="en-US"/>
          </w:rPr>
          <w:t>QSignalTransition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_Toc382058347 \h </w:instrText>
        </w:r>
        <w:r w:rsidR="0010219A" w:rsidRPr="003A425A">
          <w:rPr>
            <w:noProof/>
            <w:webHidden/>
          </w:rPr>
        </w:r>
        <w:r w:rsidR="0010219A" w:rsidRPr="003A425A">
          <w:rPr>
            <w:noProof/>
            <w:webHidden/>
          </w:rPr>
          <w:fldChar w:fldCharType="separate"/>
        </w:r>
        <w:r w:rsidR="0010219A" w:rsidRPr="003A425A">
          <w:rPr>
            <w:noProof/>
            <w:webHidden/>
          </w:rPr>
          <w:t>155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8" w:history="1">
        <w:r w:rsidR="0010219A" w:rsidRPr="003A425A">
          <w:rPr>
            <w:rStyle w:val="a3"/>
            <w:noProof/>
            <w:lang w:val="en-US"/>
          </w:rPr>
          <w:t>QState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_Toc382058348 \h </w:instrText>
        </w:r>
        <w:r w:rsidR="0010219A" w:rsidRPr="003A425A">
          <w:rPr>
            <w:noProof/>
            <w:webHidden/>
          </w:rPr>
        </w:r>
        <w:r w:rsidR="0010219A" w:rsidRPr="003A425A">
          <w:rPr>
            <w:noProof/>
            <w:webHidden/>
          </w:rPr>
          <w:fldChar w:fldCharType="separate"/>
        </w:r>
        <w:r w:rsidR="0010219A" w:rsidRPr="003A425A">
          <w:rPr>
            <w:noProof/>
            <w:webHidden/>
          </w:rPr>
          <w:t>155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49" w:history="1">
        <w:r w:rsidR="0010219A" w:rsidRPr="003A425A">
          <w:rPr>
            <w:rStyle w:val="a3"/>
            <w:noProof/>
            <w:lang w:val="en-US"/>
          </w:rPr>
          <w:t>QStateMachine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_Toc382058349 \h </w:instrText>
        </w:r>
        <w:r w:rsidR="0010219A" w:rsidRPr="003A425A">
          <w:rPr>
            <w:noProof/>
            <w:webHidden/>
          </w:rPr>
        </w:r>
        <w:r w:rsidR="0010219A" w:rsidRPr="003A425A">
          <w:rPr>
            <w:noProof/>
            <w:webHidden/>
          </w:rPr>
          <w:fldChar w:fldCharType="separate"/>
        </w:r>
        <w:r w:rsidR="0010219A" w:rsidRPr="003A425A">
          <w:rPr>
            <w:noProof/>
            <w:webHidden/>
          </w:rPr>
          <w:t>155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50" w:history="1">
        <w:r w:rsidR="0010219A" w:rsidRPr="003A425A">
          <w:rPr>
            <w:rStyle w:val="a3"/>
            <w:noProof/>
            <w:lang w:val="en-US"/>
          </w:rPr>
          <w:t>SignalEvent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_Toc382058350 \h </w:instrText>
        </w:r>
        <w:r w:rsidR="0010219A" w:rsidRPr="003A425A">
          <w:rPr>
            <w:noProof/>
            <w:webHidden/>
          </w:rPr>
        </w:r>
        <w:r w:rsidR="0010219A" w:rsidRPr="003A425A">
          <w:rPr>
            <w:noProof/>
            <w:webHidden/>
          </w:rPr>
          <w:fldChar w:fldCharType="separate"/>
        </w:r>
        <w:r w:rsidR="0010219A" w:rsidRPr="003A425A">
          <w:rPr>
            <w:noProof/>
            <w:webHidden/>
          </w:rPr>
          <w:t>156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51" w:history="1">
        <w:r w:rsidR="0010219A" w:rsidRPr="003A425A">
          <w:rPr>
            <w:rStyle w:val="a3"/>
            <w:noProof/>
            <w:lang w:val="en-US"/>
          </w:rPr>
          <w:t>WrappedEvent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_Toc382058351 \h </w:instrText>
        </w:r>
        <w:r w:rsidR="0010219A" w:rsidRPr="003A425A">
          <w:rPr>
            <w:noProof/>
            <w:webHidden/>
          </w:rPr>
        </w:r>
        <w:r w:rsidR="0010219A" w:rsidRPr="003A425A">
          <w:rPr>
            <w:noProof/>
            <w:webHidden/>
          </w:rPr>
          <w:fldChar w:fldCharType="separate"/>
        </w:r>
        <w:r w:rsidR="0010219A" w:rsidRPr="003A425A">
          <w:rPr>
            <w:noProof/>
            <w:webHidden/>
          </w:rPr>
          <w:t>156</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352" w:history="1">
        <w:r w:rsidR="0010219A" w:rsidRPr="003A425A">
          <w:rPr>
            <w:rStyle w:val="a3"/>
            <w:rFonts w:ascii="Times New Roman" w:hAnsi="Times New Roman"/>
            <w:noProof/>
          </w:rPr>
          <w:t>ПЛАГИНЫ В 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_Toc382058352 \h </w:instrText>
        </w:r>
        <w:r w:rsidR="0010219A" w:rsidRPr="003A425A">
          <w:rPr>
            <w:noProof/>
            <w:webHidden/>
          </w:rPr>
        </w:r>
        <w:r w:rsidR="0010219A" w:rsidRPr="003A425A">
          <w:rPr>
            <w:noProof/>
            <w:webHidden/>
          </w:rPr>
          <w:fldChar w:fldCharType="separate"/>
        </w:r>
        <w:r w:rsidR="0010219A" w:rsidRPr="003A425A">
          <w:rPr>
            <w:noProof/>
            <w:webHidden/>
          </w:rPr>
          <w:t>156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53" w:history="1">
        <w:r w:rsidR="0010219A" w:rsidRPr="003A425A">
          <w:rPr>
            <w:rStyle w:val="a3"/>
            <w:noProof/>
          </w:rPr>
          <w:t>РАЗВЁРТЫВАНИЕ ПЛАГИНОВ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_Toc382058353 \h </w:instrText>
        </w:r>
        <w:r w:rsidR="0010219A" w:rsidRPr="003A425A">
          <w:rPr>
            <w:noProof/>
            <w:webHidden/>
          </w:rPr>
        </w:r>
        <w:r w:rsidR="0010219A" w:rsidRPr="003A425A">
          <w:rPr>
            <w:noProof/>
            <w:webHidden/>
          </w:rPr>
          <w:fldChar w:fldCharType="separate"/>
        </w:r>
        <w:r w:rsidR="0010219A" w:rsidRPr="003A425A">
          <w:rPr>
            <w:noProof/>
            <w:webHidden/>
          </w:rPr>
          <w:t>158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54" w:history="1">
        <w:r w:rsidR="0010219A" w:rsidRPr="003A425A">
          <w:rPr>
            <w:rStyle w:val="a3"/>
            <w:noProof/>
          </w:rPr>
          <w:t xml:space="preserve">ИСПОЛЬЗОВАНИЕ </w:t>
        </w:r>
        <w:r w:rsidR="0010219A" w:rsidRPr="003A425A">
          <w:rPr>
            <w:rStyle w:val="a3"/>
            <w:noProof/>
            <w:lang w:val="en-US"/>
          </w:rPr>
          <w:t>QT</w:t>
        </w:r>
        <w:r w:rsidR="0010219A" w:rsidRPr="003A425A">
          <w:rPr>
            <w:rStyle w:val="a3"/>
            <w:noProof/>
          </w:rPr>
          <w:t>.</w:t>
        </w:r>
        <w:r w:rsidR="0010219A" w:rsidRPr="003A425A">
          <w:rPr>
            <w:rStyle w:val="a3"/>
            <w:noProof/>
            <w:lang w:val="en-US"/>
          </w:rPr>
          <w:t>CONF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_Toc382058354 \h </w:instrText>
        </w:r>
        <w:r w:rsidR="0010219A" w:rsidRPr="003A425A">
          <w:rPr>
            <w:noProof/>
            <w:webHidden/>
          </w:rPr>
        </w:r>
        <w:r w:rsidR="0010219A" w:rsidRPr="003A425A">
          <w:rPr>
            <w:noProof/>
            <w:webHidden/>
          </w:rPr>
          <w:fldChar w:fldCharType="separate"/>
        </w:r>
        <w:r w:rsidR="0010219A" w:rsidRPr="003A425A">
          <w:rPr>
            <w:noProof/>
            <w:webHidden/>
          </w:rPr>
          <w:t>159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55" w:history="1">
        <w:r w:rsidR="0010219A" w:rsidRPr="003A425A">
          <w:rPr>
            <w:rStyle w:val="a3"/>
            <w:noProof/>
          </w:rPr>
          <w:t>КЛАССЫ ПЛАГИНОВ В КТ</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_Toc382058355 \h </w:instrText>
        </w:r>
        <w:r w:rsidR="0010219A" w:rsidRPr="003A425A">
          <w:rPr>
            <w:noProof/>
            <w:webHidden/>
          </w:rPr>
        </w:r>
        <w:r w:rsidR="0010219A" w:rsidRPr="003A425A">
          <w:rPr>
            <w:noProof/>
            <w:webHidden/>
          </w:rPr>
          <w:fldChar w:fldCharType="separate"/>
        </w:r>
        <w:r w:rsidR="0010219A" w:rsidRPr="003A425A">
          <w:rPr>
            <w:noProof/>
            <w:webHidden/>
          </w:rPr>
          <w:t>160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56" w:history="1">
        <w:r w:rsidR="0010219A" w:rsidRPr="003A425A">
          <w:rPr>
            <w:rStyle w:val="a3"/>
            <w:rFonts w:ascii="Times New Roman" w:hAnsi="Times New Roman"/>
            <w:noProof/>
          </w:rPr>
          <w:t>QLibraryInfo</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_Toc382058356 \h </w:instrText>
        </w:r>
        <w:r w:rsidR="0010219A" w:rsidRPr="003A425A">
          <w:rPr>
            <w:noProof/>
            <w:webHidden/>
          </w:rPr>
        </w:r>
        <w:r w:rsidR="0010219A" w:rsidRPr="003A425A">
          <w:rPr>
            <w:noProof/>
            <w:webHidden/>
          </w:rPr>
          <w:fldChar w:fldCharType="separate"/>
        </w:r>
        <w:r w:rsidR="0010219A" w:rsidRPr="003A425A">
          <w:rPr>
            <w:noProof/>
            <w:webHidden/>
          </w:rPr>
          <w:t>160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57" w:history="1">
        <w:r w:rsidR="0010219A" w:rsidRPr="003A425A">
          <w:rPr>
            <w:rStyle w:val="a3"/>
            <w:noProof/>
            <w:lang w:val="en-US"/>
          </w:rPr>
          <w:t>QIconEnginePlugin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_Toc382058357 \h </w:instrText>
        </w:r>
        <w:r w:rsidR="0010219A" w:rsidRPr="003A425A">
          <w:rPr>
            <w:noProof/>
            <w:webHidden/>
          </w:rPr>
        </w:r>
        <w:r w:rsidR="0010219A" w:rsidRPr="003A425A">
          <w:rPr>
            <w:noProof/>
            <w:webHidden/>
          </w:rPr>
          <w:fldChar w:fldCharType="separate"/>
        </w:r>
        <w:r w:rsidR="0010219A" w:rsidRPr="003A425A">
          <w:rPr>
            <w:noProof/>
            <w:webHidden/>
          </w:rPr>
          <w:t>160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58" w:history="1">
        <w:r w:rsidR="0010219A" w:rsidRPr="003A425A">
          <w:rPr>
            <w:rStyle w:val="a3"/>
            <w:noProof/>
            <w:lang w:val="en-US"/>
          </w:rPr>
          <w:t>QImageIOPlugin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_Toc382058358 \h </w:instrText>
        </w:r>
        <w:r w:rsidR="0010219A" w:rsidRPr="003A425A">
          <w:rPr>
            <w:noProof/>
            <w:webHidden/>
          </w:rPr>
        </w:r>
        <w:r w:rsidR="0010219A" w:rsidRPr="003A425A">
          <w:rPr>
            <w:noProof/>
            <w:webHidden/>
          </w:rPr>
          <w:fldChar w:fldCharType="separate"/>
        </w:r>
        <w:r w:rsidR="0010219A" w:rsidRPr="003A425A">
          <w:rPr>
            <w:noProof/>
            <w:webHidden/>
          </w:rPr>
          <w:t>160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59" w:history="1">
        <w:r w:rsidR="0010219A" w:rsidRPr="003A425A">
          <w:rPr>
            <w:rStyle w:val="a3"/>
            <w:rFonts w:ascii="Times New Roman" w:hAnsi="Times New Roman"/>
            <w:noProof/>
            <w:lang w:val="en-US"/>
          </w:rPr>
          <w:t>QGenericPlugin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_Toc382058359 \h </w:instrText>
        </w:r>
        <w:r w:rsidR="0010219A" w:rsidRPr="003A425A">
          <w:rPr>
            <w:noProof/>
            <w:webHidden/>
          </w:rPr>
        </w:r>
        <w:r w:rsidR="0010219A" w:rsidRPr="003A425A">
          <w:rPr>
            <w:noProof/>
            <w:webHidden/>
          </w:rPr>
          <w:fldChar w:fldCharType="separate"/>
        </w:r>
        <w:r w:rsidR="0010219A" w:rsidRPr="003A425A">
          <w:rPr>
            <w:noProof/>
            <w:webHidden/>
          </w:rPr>
          <w:t>160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60" w:history="1">
        <w:r w:rsidR="0010219A" w:rsidRPr="003A425A">
          <w:rPr>
            <w:rStyle w:val="a3"/>
            <w:rFonts w:ascii="Times New Roman" w:hAnsi="Times New Roman"/>
            <w:noProof/>
          </w:rPr>
          <w:t>QGenericPluginFactory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_Toc382058360 \h </w:instrText>
        </w:r>
        <w:r w:rsidR="0010219A" w:rsidRPr="003A425A">
          <w:rPr>
            <w:noProof/>
            <w:webHidden/>
          </w:rPr>
        </w:r>
        <w:r w:rsidR="0010219A" w:rsidRPr="003A425A">
          <w:rPr>
            <w:noProof/>
            <w:webHidden/>
          </w:rPr>
          <w:fldChar w:fldCharType="separate"/>
        </w:r>
        <w:r w:rsidR="0010219A" w:rsidRPr="003A425A">
          <w:rPr>
            <w:noProof/>
            <w:webHidden/>
          </w:rPr>
          <w:t>161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61" w:history="1">
        <w:r w:rsidR="0010219A" w:rsidRPr="003A425A">
          <w:rPr>
            <w:rStyle w:val="a3"/>
            <w:noProof/>
            <w:lang w:val="en-US"/>
          </w:rPr>
          <w:t>QStylePlugin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_Toc382058361 \h </w:instrText>
        </w:r>
        <w:r w:rsidR="0010219A" w:rsidRPr="003A425A">
          <w:rPr>
            <w:noProof/>
            <w:webHidden/>
          </w:rPr>
        </w:r>
        <w:r w:rsidR="0010219A" w:rsidRPr="003A425A">
          <w:rPr>
            <w:noProof/>
            <w:webHidden/>
          </w:rPr>
          <w:fldChar w:fldCharType="separate"/>
        </w:r>
        <w:r w:rsidR="0010219A" w:rsidRPr="003A425A">
          <w:rPr>
            <w:noProof/>
            <w:webHidden/>
          </w:rPr>
          <w:t>161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62" w:history="1">
        <w:r w:rsidR="0010219A" w:rsidRPr="003A425A">
          <w:rPr>
            <w:rStyle w:val="a3"/>
            <w:rFonts w:ascii="Times New Roman" w:hAnsi="Times New Roman"/>
            <w:noProof/>
            <w:lang w:val="en-US"/>
          </w:rPr>
          <w:t>QLibrary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_Toc382058362 \h </w:instrText>
        </w:r>
        <w:r w:rsidR="0010219A" w:rsidRPr="003A425A">
          <w:rPr>
            <w:noProof/>
            <w:webHidden/>
          </w:rPr>
        </w:r>
        <w:r w:rsidR="0010219A" w:rsidRPr="003A425A">
          <w:rPr>
            <w:noProof/>
            <w:webHidden/>
          </w:rPr>
          <w:fldChar w:fldCharType="separate"/>
        </w:r>
        <w:r w:rsidR="0010219A" w:rsidRPr="003A425A">
          <w:rPr>
            <w:noProof/>
            <w:webHidden/>
          </w:rPr>
          <w:t>161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363" w:history="1">
        <w:r w:rsidR="0010219A" w:rsidRPr="003A425A">
          <w:rPr>
            <w:rStyle w:val="a3"/>
            <w:noProof/>
          </w:rPr>
          <w:t>&lt;</w:t>
        </w:r>
        <w:r w:rsidR="0010219A" w:rsidRPr="003A425A">
          <w:rPr>
            <w:rStyle w:val="a3"/>
            <w:noProof/>
            <w:lang w:val="en-US"/>
          </w:rPr>
          <w:t>QtPlugin</w:t>
        </w:r>
        <w:r w:rsidR="0010219A" w:rsidRPr="003A425A">
          <w:rPr>
            <w:rStyle w:val="a3"/>
            <w:noProof/>
          </w:rPr>
          <w:t>&gt;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_Toc382058363 \h </w:instrText>
        </w:r>
        <w:r w:rsidR="0010219A" w:rsidRPr="003A425A">
          <w:rPr>
            <w:noProof/>
            <w:webHidden/>
          </w:rPr>
        </w:r>
        <w:r w:rsidR="0010219A" w:rsidRPr="003A425A">
          <w:rPr>
            <w:noProof/>
            <w:webHidden/>
          </w:rPr>
          <w:fldChar w:fldCharType="separate"/>
        </w:r>
        <w:r w:rsidR="0010219A" w:rsidRPr="003A425A">
          <w:rPr>
            <w:noProof/>
            <w:webHidden/>
          </w:rPr>
          <w:t>161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364" w:history="1">
        <w:r w:rsidR="0010219A" w:rsidRPr="003A425A">
          <w:rPr>
            <w:rStyle w:val="a3"/>
            <w:rFonts w:ascii="Times New Roman" w:hAnsi="Times New Roman"/>
            <w:noProof/>
          </w:rPr>
          <w:t>СИСТЕМА СОБЫТИЙ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_Toc382058364 \h </w:instrText>
        </w:r>
        <w:r w:rsidR="0010219A" w:rsidRPr="003A425A">
          <w:rPr>
            <w:noProof/>
            <w:webHidden/>
          </w:rPr>
        </w:r>
        <w:r w:rsidR="0010219A" w:rsidRPr="003A425A">
          <w:rPr>
            <w:noProof/>
            <w:webHidden/>
          </w:rPr>
          <w:fldChar w:fldCharType="separate"/>
        </w:r>
        <w:r w:rsidR="0010219A" w:rsidRPr="003A425A">
          <w:rPr>
            <w:noProof/>
            <w:webHidden/>
          </w:rPr>
          <w:t>162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65" w:history="1">
        <w:r w:rsidR="0010219A" w:rsidRPr="003A425A">
          <w:rPr>
            <w:rStyle w:val="a3"/>
            <w:noProof/>
            <w:lang w:val="en-US"/>
          </w:rPr>
          <w:t>QAbstractEventDispatcher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_Toc382058365 \h </w:instrText>
        </w:r>
        <w:r w:rsidR="0010219A" w:rsidRPr="003A425A">
          <w:rPr>
            <w:noProof/>
            <w:webHidden/>
          </w:rPr>
        </w:r>
        <w:r w:rsidR="0010219A" w:rsidRPr="003A425A">
          <w:rPr>
            <w:noProof/>
            <w:webHidden/>
          </w:rPr>
          <w:fldChar w:fldCharType="separate"/>
        </w:r>
        <w:r w:rsidR="0010219A" w:rsidRPr="003A425A">
          <w:rPr>
            <w:noProof/>
            <w:webHidden/>
          </w:rPr>
          <w:t>163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66" w:history="1">
        <w:r w:rsidR="0010219A" w:rsidRPr="003A425A">
          <w:rPr>
            <w:rStyle w:val="a3"/>
            <w:noProof/>
            <w:lang w:val="en-US"/>
          </w:rPr>
          <w:t>QBasicTimer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_Toc382058366 \h </w:instrText>
        </w:r>
        <w:r w:rsidR="0010219A" w:rsidRPr="003A425A">
          <w:rPr>
            <w:noProof/>
            <w:webHidden/>
          </w:rPr>
        </w:r>
        <w:r w:rsidR="0010219A" w:rsidRPr="003A425A">
          <w:rPr>
            <w:noProof/>
            <w:webHidden/>
          </w:rPr>
          <w:fldChar w:fldCharType="separate"/>
        </w:r>
        <w:r w:rsidR="0010219A" w:rsidRPr="003A425A">
          <w:rPr>
            <w:noProof/>
            <w:webHidden/>
          </w:rPr>
          <w:t>164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67" w:history="1">
        <w:r w:rsidR="0010219A" w:rsidRPr="003A425A">
          <w:rPr>
            <w:rStyle w:val="a3"/>
            <w:noProof/>
            <w:lang w:val="en-US"/>
          </w:rPr>
          <w:t>QChildEvent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_Toc382058367 \h </w:instrText>
        </w:r>
        <w:r w:rsidR="0010219A" w:rsidRPr="003A425A">
          <w:rPr>
            <w:noProof/>
            <w:webHidden/>
          </w:rPr>
        </w:r>
        <w:r w:rsidR="0010219A" w:rsidRPr="003A425A">
          <w:rPr>
            <w:noProof/>
            <w:webHidden/>
          </w:rPr>
          <w:fldChar w:fldCharType="separate"/>
        </w:r>
        <w:r w:rsidR="0010219A" w:rsidRPr="003A425A">
          <w:rPr>
            <w:noProof/>
            <w:webHidden/>
          </w:rPr>
          <w:t>164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68" w:history="1">
        <w:r w:rsidR="0010219A" w:rsidRPr="003A425A">
          <w:rPr>
            <w:rStyle w:val="a3"/>
            <w:noProof/>
            <w:lang w:val="en-US"/>
          </w:rPr>
          <w:t>QDynamicPropertyChangeEvent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_Toc382058368 \h </w:instrText>
        </w:r>
        <w:r w:rsidR="0010219A" w:rsidRPr="003A425A">
          <w:rPr>
            <w:noProof/>
            <w:webHidden/>
          </w:rPr>
        </w:r>
        <w:r w:rsidR="0010219A" w:rsidRPr="003A425A">
          <w:rPr>
            <w:noProof/>
            <w:webHidden/>
          </w:rPr>
          <w:fldChar w:fldCharType="separate"/>
        </w:r>
        <w:r w:rsidR="0010219A" w:rsidRPr="003A425A">
          <w:rPr>
            <w:noProof/>
            <w:webHidden/>
          </w:rPr>
          <w:t>164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69" w:history="1">
        <w:r w:rsidR="0010219A" w:rsidRPr="003A425A">
          <w:rPr>
            <w:rStyle w:val="a3"/>
            <w:noProof/>
            <w:lang w:val="en-US"/>
          </w:rPr>
          <w:t>QEvent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_Toc382058369 \h </w:instrText>
        </w:r>
        <w:r w:rsidR="0010219A" w:rsidRPr="003A425A">
          <w:rPr>
            <w:noProof/>
            <w:webHidden/>
          </w:rPr>
        </w:r>
        <w:r w:rsidR="0010219A" w:rsidRPr="003A425A">
          <w:rPr>
            <w:noProof/>
            <w:webHidden/>
          </w:rPr>
          <w:fldChar w:fldCharType="separate"/>
        </w:r>
        <w:r w:rsidR="0010219A" w:rsidRPr="003A425A">
          <w:rPr>
            <w:noProof/>
            <w:webHidden/>
          </w:rPr>
          <w:t>164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0" w:history="1">
        <w:r w:rsidR="0010219A" w:rsidRPr="003A425A">
          <w:rPr>
            <w:rStyle w:val="a3"/>
            <w:noProof/>
            <w:lang w:val="en-US"/>
          </w:rPr>
          <w:t>QTimerEvent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_Toc382058370 \h </w:instrText>
        </w:r>
        <w:r w:rsidR="0010219A" w:rsidRPr="003A425A">
          <w:rPr>
            <w:noProof/>
            <w:webHidden/>
          </w:rPr>
        </w:r>
        <w:r w:rsidR="0010219A" w:rsidRPr="003A425A">
          <w:rPr>
            <w:noProof/>
            <w:webHidden/>
          </w:rPr>
          <w:fldChar w:fldCharType="separate"/>
        </w:r>
        <w:r w:rsidR="0010219A" w:rsidRPr="003A425A">
          <w:rPr>
            <w:noProof/>
            <w:webHidden/>
          </w:rPr>
          <w:t>165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1" w:history="1">
        <w:r w:rsidR="0010219A" w:rsidRPr="003A425A">
          <w:rPr>
            <w:rStyle w:val="a3"/>
            <w:noProof/>
            <w:lang w:val="en-US"/>
          </w:rPr>
          <w:t>QTimer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_Toc382058371 \h </w:instrText>
        </w:r>
        <w:r w:rsidR="0010219A" w:rsidRPr="003A425A">
          <w:rPr>
            <w:noProof/>
            <w:webHidden/>
          </w:rPr>
        </w:r>
        <w:r w:rsidR="0010219A" w:rsidRPr="003A425A">
          <w:rPr>
            <w:noProof/>
            <w:webHidden/>
          </w:rPr>
          <w:fldChar w:fldCharType="separate"/>
        </w:r>
        <w:r w:rsidR="0010219A" w:rsidRPr="003A425A">
          <w:rPr>
            <w:noProof/>
            <w:webHidden/>
          </w:rPr>
          <w:t>165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2" w:history="1">
        <w:r w:rsidR="0010219A" w:rsidRPr="003A425A">
          <w:rPr>
            <w:rStyle w:val="a3"/>
            <w:noProof/>
          </w:rPr>
          <w:t>ТАЙМЕРЫ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_Toc382058372 \h </w:instrText>
        </w:r>
        <w:r w:rsidR="0010219A" w:rsidRPr="003A425A">
          <w:rPr>
            <w:noProof/>
            <w:webHidden/>
          </w:rPr>
        </w:r>
        <w:r w:rsidR="0010219A" w:rsidRPr="003A425A">
          <w:rPr>
            <w:noProof/>
            <w:webHidden/>
          </w:rPr>
          <w:fldChar w:fldCharType="separate"/>
        </w:r>
        <w:r w:rsidR="0010219A" w:rsidRPr="003A425A">
          <w:rPr>
            <w:noProof/>
            <w:webHidden/>
          </w:rPr>
          <w:t>165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3" w:history="1">
        <w:r w:rsidR="0010219A" w:rsidRPr="003A425A">
          <w:rPr>
            <w:rStyle w:val="a3"/>
            <w:noProof/>
            <w:lang w:val="en-US"/>
          </w:rPr>
          <w:t>QGestureEvent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_Toc382058373 \h </w:instrText>
        </w:r>
        <w:r w:rsidR="0010219A" w:rsidRPr="003A425A">
          <w:rPr>
            <w:noProof/>
            <w:webHidden/>
          </w:rPr>
        </w:r>
        <w:r w:rsidR="0010219A" w:rsidRPr="003A425A">
          <w:rPr>
            <w:noProof/>
            <w:webHidden/>
          </w:rPr>
          <w:fldChar w:fldCharType="separate"/>
        </w:r>
        <w:r w:rsidR="0010219A" w:rsidRPr="003A425A">
          <w:rPr>
            <w:noProof/>
            <w:webHidden/>
          </w:rPr>
          <w:t>166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4" w:history="1">
        <w:r w:rsidR="0010219A" w:rsidRPr="003A425A">
          <w:rPr>
            <w:rStyle w:val="a3"/>
            <w:noProof/>
          </w:rPr>
          <w:t>ЖЕСТЫ В ВИДЖЕТАХ И ГРАФИЧЕСКИХ ПРЕДСТАВЛЕНИЯХ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_Toc382058374 \h </w:instrText>
        </w:r>
        <w:r w:rsidR="0010219A" w:rsidRPr="003A425A">
          <w:rPr>
            <w:noProof/>
            <w:webHidden/>
          </w:rPr>
        </w:r>
        <w:r w:rsidR="0010219A" w:rsidRPr="003A425A">
          <w:rPr>
            <w:noProof/>
            <w:webHidden/>
          </w:rPr>
          <w:fldChar w:fldCharType="separate"/>
        </w:r>
        <w:r w:rsidR="0010219A" w:rsidRPr="003A425A">
          <w:rPr>
            <w:noProof/>
            <w:webHidden/>
          </w:rPr>
          <w:t>166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5" w:history="1">
        <w:r w:rsidR="0010219A" w:rsidRPr="003A425A">
          <w:rPr>
            <w:rStyle w:val="a3"/>
            <w:noProof/>
            <w:lang w:val="en-US"/>
          </w:rPr>
          <w:t>QEnterEvent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_Toc382058375 \h </w:instrText>
        </w:r>
        <w:r w:rsidR="0010219A" w:rsidRPr="003A425A">
          <w:rPr>
            <w:noProof/>
            <w:webHidden/>
          </w:rPr>
        </w:r>
        <w:r w:rsidR="0010219A" w:rsidRPr="003A425A">
          <w:rPr>
            <w:noProof/>
            <w:webHidden/>
          </w:rPr>
          <w:fldChar w:fldCharType="separate"/>
        </w:r>
        <w:r w:rsidR="0010219A" w:rsidRPr="003A425A">
          <w:rPr>
            <w:noProof/>
            <w:webHidden/>
          </w:rPr>
          <w:t>167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6" w:history="1">
        <w:r w:rsidR="0010219A" w:rsidRPr="003A425A">
          <w:rPr>
            <w:rStyle w:val="a3"/>
            <w:noProof/>
            <w:lang w:val="en-US"/>
          </w:rPr>
          <w:t>QInputEvent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_Toc382058376 \h </w:instrText>
        </w:r>
        <w:r w:rsidR="0010219A" w:rsidRPr="003A425A">
          <w:rPr>
            <w:noProof/>
            <w:webHidden/>
          </w:rPr>
        </w:r>
        <w:r w:rsidR="0010219A" w:rsidRPr="003A425A">
          <w:rPr>
            <w:noProof/>
            <w:webHidden/>
          </w:rPr>
          <w:fldChar w:fldCharType="separate"/>
        </w:r>
        <w:r w:rsidR="0010219A" w:rsidRPr="003A425A">
          <w:rPr>
            <w:noProof/>
            <w:webHidden/>
          </w:rPr>
          <w:t>167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7" w:history="1">
        <w:r w:rsidR="0010219A" w:rsidRPr="003A425A">
          <w:rPr>
            <w:rStyle w:val="a3"/>
            <w:noProof/>
            <w:lang w:val="en-US"/>
          </w:rPr>
          <w:t>QMouseEvent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_Toc382058377 \h </w:instrText>
        </w:r>
        <w:r w:rsidR="0010219A" w:rsidRPr="003A425A">
          <w:rPr>
            <w:noProof/>
            <w:webHidden/>
          </w:rPr>
        </w:r>
        <w:r w:rsidR="0010219A" w:rsidRPr="003A425A">
          <w:rPr>
            <w:noProof/>
            <w:webHidden/>
          </w:rPr>
          <w:fldChar w:fldCharType="separate"/>
        </w:r>
        <w:r w:rsidR="0010219A" w:rsidRPr="003A425A">
          <w:rPr>
            <w:noProof/>
            <w:webHidden/>
          </w:rPr>
          <w:t>167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8" w:history="1">
        <w:r w:rsidR="0010219A" w:rsidRPr="003A425A">
          <w:rPr>
            <w:rStyle w:val="a3"/>
            <w:noProof/>
            <w:lang w:val="en-US"/>
          </w:rPr>
          <w:t>QHoverEvent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_Toc382058378 \h </w:instrText>
        </w:r>
        <w:r w:rsidR="0010219A" w:rsidRPr="003A425A">
          <w:rPr>
            <w:noProof/>
            <w:webHidden/>
          </w:rPr>
        </w:r>
        <w:r w:rsidR="0010219A" w:rsidRPr="003A425A">
          <w:rPr>
            <w:noProof/>
            <w:webHidden/>
          </w:rPr>
          <w:fldChar w:fldCharType="separate"/>
        </w:r>
        <w:r w:rsidR="0010219A" w:rsidRPr="003A425A">
          <w:rPr>
            <w:noProof/>
            <w:webHidden/>
          </w:rPr>
          <w:t>167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79" w:history="1">
        <w:r w:rsidR="0010219A" w:rsidRPr="003A425A">
          <w:rPr>
            <w:rStyle w:val="a3"/>
            <w:noProof/>
            <w:lang w:val="en-US"/>
          </w:rPr>
          <w:t>QFocusEvent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_Toc382058379 \h </w:instrText>
        </w:r>
        <w:r w:rsidR="0010219A" w:rsidRPr="003A425A">
          <w:rPr>
            <w:noProof/>
            <w:webHidden/>
          </w:rPr>
        </w:r>
        <w:r w:rsidR="0010219A" w:rsidRPr="003A425A">
          <w:rPr>
            <w:noProof/>
            <w:webHidden/>
          </w:rPr>
          <w:fldChar w:fldCharType="separate"/>
        </w:r>
        <w:r w:rsidR="0010219A" w:rsidRPr="003A425A">
          <w:rPr>
            <w:noProof/>
            <w:webHidden/>
          </w:rPr>
          <w:t>168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0" w:history="1">
        <w:r w:rsidR="0010219A" w:rsidRPr="003A425A">
          <w:rPr>
            <w:rStyle w:val="a3"/>
            <w:noProof/>
            <w:lang w:val="en-US"/>
          </w:rPr>
          <w:t>QPaintEvent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_Toc382058380 \h </w:instrText>
        </w:r>
        <w:r w:rsidR="0010219A" w:rsidRPr="003A425A">
          <w:rPr>
            <w:noProof/>
            <w:webHidden/>
          </w:rPr>
        </w:r>
        <w:r w:rsidR="0010219A" w:rsidRPr="003A425A">
          <w:rPr>
            <w:noProof/>
            <w:webHidden/>
          </w:rPr>
          <w:fldChar w:fldCharType="separate"/>
        </w:r>
        <w:r w:rsidR="0010219A" w:rsidRPr="003A425A">
          <w:rPr>
            <w:noProof/>
            <w:webHidden/>
          </w:rPr>
          <w:t>168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1" w:history="1">
        <w:r w:rsidR="0010219A" w:rsidRPr="003A425A">
          <w:rPr>
            <w:rStyle w:val="a3"/>
            <w:noProof/>
            <w:lang w:val="en-US"/>
          </w:rPr>
          <w:t>QMoveEvent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_Toc382058381 \h </w:instrText>
        </w:r>
        <w:r w:rsidR="0010219A" w:rsidRPr="003A425A">
          <w:rPr>
            <w:noProof/>
            <w:webHidden/>
          </w:rPr>
        </w:r>
        <w:r w:rsidR="0010219A" w:rsidRPr="003A425A">
          <w:rPr>
            <w:noProof/>
            <w:webHidden/>
          </w:rPr>
          <w:fldChar w:fldCharType="separate"/>
        </w:r>
        <w:r w:rsidR="0010219A" w:rsidRPr="003A425A">
          <w:rPr>
            <w:noProof/>
            <w:webHidden/>
          </w:rPr>
          <w:t>169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2" w:history="1">
        <w:r w:rsidR="0010219A" w:rsidRPr="003A425A">
          <w:rPr>
            <w:rStyle w:val="a3"/>
            <w:noProof/>
            <w:lang w:val="en-US"/>
          </w:rPr>
          <w:t>QExposeEvent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_Toc382058382 \h </w:instrText>
        </w:r>
        <w:r w:rsidR="0010219A" w:rsidRPr="003A425A">
          <w:rPr>
            <w:noProof/>
            <w:webHidden/>
          </w:rPr>
        </w:r>
        <w:r w:rsidR="0010219A" w:rsidRPr="003A425A">
          <w:rPr>
            <w:noProof/>
            <w:webHidden/>
          </w:rPr>
          <w:fldChar w:fldCharType="separate"/>
        </w:r>
        <w:r w:rsidR="0010219A" w:rsidRPr="003A425A">
          <w:rPr>
            <w:noProof/>
            <w:webHidden/>
          </w:rPr>
          <w:t>169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3" w:history="1">
        <w:r w:rsidR="0010219A" w:rsidRPr="003A425A">
          <w:rPr>
            <w:rStyle w:val="a3"/>
            <w:noProof/>
            <w:lang w:val="en-US"/>
          </w:rPr>
          <w:t>QResizeEvent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_Toc382058383 \h </w:instrText>
        </w:r>
        <w:r w:rsidR="0010219A" w:rsidRPr="003A425A">
          <w:rPr>
            <w:noProof/>
            <w:webHidden/>
          </w:rPr>
        </w:r>
        <w:r w:rsidR="0010219A" w:rsidRPr="003A425A">
          <w:rPr>
            <w:noProof/>
            <w:webHidden/>
          </w:rPr>
          <w:fldChar w:fldCharType="separate"/>
        </w:r>
        <w:r w:rsidR="0010219A" w:rsidRPr="003A425A">
          <w:rPr>
            <w:noProof/>
            <w:webHidden/>
          </w:rPr>
          <w:t>169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4" w:history="1">
        <w:r w:rsidR="0010219A" w:rsidRPr="003A425A">
          <w:rPr>
            <w:rStyle w:val="a3"/>
            <w:noProof/>
            <w:lang w:val="en-US"/>
          </w:rPr>
          <w:t>QCloseEvent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_Toc382058384 \h </w:instrText>
        </w:r>
        <w:r w:rsidR="0010219A" w:rsidRPr="003A425A">
          <w:rPr>
            <w:noProof/>
            <w:webHidden/>
          </w:rPr>
        </w:r>
        <w:r w:rsidR="0010219A" w:rsidRPr="003A425A">
          <w:rPr>
            <w:noProof/>
            <w:webHidden/>
          </w:rPr>
          <w:fldChar w:fldCharType="separate"/>
        </w:r>
        <w:r w:rsidR="0010219A" w:rsidRPr="003A425A">
          <w:rPr>
            <w:noProof/>
            <w:webHidden/>
          </w:rPr>
          <w:t>169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5" w:history="1">
        <w:r w:rsidR="0010219A" w:rsidRPr="003A425A">
          <w:rPr>
            <w:rStyle w:val="a3"/>
            <w:noProof/>
            <w:lang w:val="en-US"/>
          </w:rPr>
          <w:t>QIconDragEvent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_Toc382058385 \h </w:instrText>
        </w:r>
        <w:r w:rsidR="0010219A" w:rsidRPr="003A425A">
          <w:rPr>
            <w:noProof/>
            <w:webHidden/>
          </w:rPr>
        </w:r>
        <w:r w:rsidR="0010219A" w:rsidRPr="003A425A">
          <w:rPr>
            <w:noProof/>
            <w:webHidden/>
          </w:rPr>
          <w:fldChar w:fldCharType="separate"/>
        </w:r>
        <w:r w:rsidR="0010219A" w:rsidRPr="003A425A">
          <w:rPr>
            <w:noProof/>
            <w:webHidden/>
          </w:rPr>
          <w:t>169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6" w:history="1">
        <w:r w:rsidR="0010219A" w:rsidRPr="003A425A">
          <w:rPr>
            <w:rStyle w:val="a3"/>
            <w:noProof/>
            <w:lang w:val="en-US"/>
          </w:rPr>
          <w:t>QContextMenuEvent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_Toc382058386 \h </w:instrText>
        </w:r>
        <w:r w:rsidR="0010219A" w:rsidRPr="003A425A">
          <w:rPr>
            <w:noProof/>
            <w:webHidden/>
          </w:rPr>
        </w:r>
        <w:r w:rsidR="0010219A" w:rsidRPr="003A425A">
          <w:rPr>
            <w:noProof/>
            <w:webHidden/>
          </w:rPr>
          <w:fldChar w:fldCharType="separate"/>
        </w:r>
        <w:r w:rsidR="0010219A" w:rsidRPr="003A425A">
          <w:rPr>
            <w:noProof/>
            <w:webHidden/>
          </w:rPr>
          <w:t>170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7" w:history="1">
        <w:r w:rsidR="0010219A" w:rsidRPr="003A425A">
          <w:rPr>
            <w:rStyle w:val="a3"/>
            <w:noProof/>
            <w:lang w:val="en-US"/>
          </w:rPr>
          <w:t>QInpurMethodEvent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_Toc382058387 \h </w:instrText>
        </w:r>
        <w:r w:rsidR="0010219A" w:rsidRPr="003A425A">
          <w:rPr>
            <w:noProof/>
            <w:webHidden/>
          </w:rPr>
        </w:r>
        <w:r w:rsidR="0010219A" w:rsidRPr="003A425A">
          <w:rPr>
            <w:noProof/>
            <w:webHidden/>
          </w:rPr>
          <w:fldChar w:fldCharType="separate"/>
        </w:r>
        <w:r w:rsidR="0010219A" w:rsidRPr="003A425A">
          <w:rPr>
            <w:noProof/>
            <w:webHidden/>
          </w:rPr>
          <w:t>170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8" w:history="1">
        <w:r w:rsidR="0010219A" w:rsidRPr="003A425A">
          <w:rPr>
            <w:rStyle w:val="a3"/>
            <w:noProof/>
            <w:lang w:val="en-US"/>
          </w:rPr>
          <w:t>QTabletEvent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_Toc382058388 \h </w:instrText>
        </w:r>
        <w:r w:rsidR="0010219A" w:rsidRPr="003A425A">
          <w:rPr>
            <w:noProof/>
            <w:webHidden/>
          </w:rPr>
        </w:r>
        <w:r w:rsidR="0010219A" w:rsidRPr="003A425A">
          <w:rPr>
            <w:noProof/>
            <w:webHidden/>
          </w:rPr>
          <w:fldChar w:fldCharType="separate"/>
        </w:r>
        <w:r w:rsidR="0010219A" w:rsidRPr="003A425A">
          <w:rPr>
            <w:noProof/>
            <w:webHidden/>
          </w:rPr>
          <w:t>170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89" w:history="1">
        <w:r w:rsidR="0010219A" w:rsidRPr="003A425A">
          <w:rPr>
            <w:rStyle w:val="a3"/>
            <w:noProof/>
            <w:lang w:val="en-US"/>
          </w:rPr>
          <w:t>QDropEvent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_Toc382058389 \h </w:instrText>
        </w:r>
        <w:r w:rsidR="0010219A" w:rsidRPr="003A425A">
          <w:rPr>
            <w:noProof/>
            <w:webHidden/>
          </w:rPr>
        </w:r>
        <w:r w:rsidR="0010219A" w:rsidRPr="003A425A">
          <w:rPr>
            <w:noProof/>
            <w:webHidden/>
          </w:rPr>
          <w:fldChar w:fldCharType="separate"/>
        </w:r>
        <w:r w:rsidR="0010219A" w:rsidRPr="003A425A">
          <w:rPr>
            <w:noProof/>
            <w:webHidden/>
          </w:rPr>
          <w:t>170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0" w:history="1">
        <w:r w:rsidR="0010219A" w:rsidRPr="003A425A">
          <w:rPr>
            <w:rStyle w:val="a3"/>
            <w:noProof/>
          </w:rPr>
          <w:t>QDragEnterEvent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_Toc382058390 \h </w:instrText>
        </w:r>
        <w:r w:rsidR="0010219A" w:rsidRPr="003A425A">
          <w:rPr>
            <w:noProof/>
            <w:webHidden/>
          </w:rPr>
        </w:r>
        <w:r w:rsidR="0010219A" w:rsidRPr="003A425A">
          <w:rPr>
            <w:noProof/>
            <w:webHidden/>
          </w:rPr>
          <w:fldChar w:fldCharType="separate"/>
        </w:r>
        <w:r w:rsidR="0010219A" w:rsidRPr="003A425A">
          <w:rPr>
            <w:noProof/>
            <w:webHidden/>
          </w:rPr>
          <w:t>171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1" w:history="1">
        <w:r w:rsidR="0010219A" w:rsidRPr="003A425A">
          <w:rPr>
            <w:rStyle w:val="a3"/>
            <w:noProof/>
            <w:lang w:val="en-US"/>
          </w:rPr>
          <w:t>QDragMoveEvent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_Toc382058391 \h </w:instrText>
        </w:r>
        <w:r w:rsidR="0010219A" w:rsidRPr="003A425A">
          <w:rPr>
            <w:noProof/>
            <w:webHidden/>
          </w:rPr>
        </w:r>
        <w:r w:rsidR="0010219A" w:rsidRPr="003A425A">
          <w:rPr>
            <w:noProof/>
            <w:webHidden/>
          </w:rPr>
          <w:fldChar w:fldCharType="separate"/>
        </w:r>
        <w:r w:rsidR="0010219A" w:rsidRPr="003A425A">
          <w:rPr>
            <w:noProof/>
            <w:webHidden/>
          </w:rPr>
          <w:t>171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2" w:history="1">
        <w:r w:rsidR="0010219A" w:rsidRPr="003A425A">
          <w:rPr>
            <w:rStyle w:val="a3"/>
            <w:noProof/>
            <w:lang w:val="en-US"/>
          </w:rPr>
          <w:t>QDragLeaveEvent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_Toc382058392 \h </w:instrText>
        </w:r>
        <w:r w:rsidR="0010219A" w:rsidRPr="003A425A">
          <w:rPr>
            <w:noProof/>
            <w:webHidden/>
          </w:rPr>
        </w:r>
        <w:r w:rsidR="0010219A" w:rsidRPr="003A425A">
          <w:rPr>
            <w:noProof/>
            <w:webHidden/>
          </w:rPr>
          <w:fldChar w:fldCharType="separate"/>
        </w:r>
        <w:r w:rsidR="0010219A" w:rsidRPr="003A425A">
          <w:rPr>
            <w:noProof/>
            <w:webHidden/>
          </w:rPr>
          <w:t>171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3" w:history="1">
        <w:r w:rsidR="0010219A" w:rsidRPr="003A425A">
          <w:rPr>
            <w:rStyle w:val="a3"/>
            <w:noProof/>
            <w:lang w:val="en-US"/>
          </w:rPr>
          <w:t>QHelpEvent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_Toc382058393 \h </w:instrText>
        </w:r>
        <w:r w:rsidR="0010219A" w:rsidRPr="003A425A">
          <w:rPr>
            <w:noProof/>
            <w:webHidden/>
          </w:rPr>
        </w:r>
        <w:r w:rsidR="0010219A" w:rsidRPr="003A425A">
          <w:rPr>
            <w:noProof/>
            <w:webHidden/>
          </w:rPr>
          <w:fldChar w:fldCharType="separate"/>
        </w:r>
        <w:r w:rsidR="0010219A" w:rsidRPr="003A425A">
          <w:rPr>
            <w:noProof/>
            <w:webHidden/>
          </w:rPr>
          <w:t>171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4" w:history="1">
        <w:r w:rsidR="0010219A" w:rsidRPr="003A425A">
          <w:rPr>
            <w:rStyle w:val="a3"/>
            <w:noProof/>
            <w:lang w:val="en-US"/>
          </w:rPr>
          <w:t>QStatusTipEvent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_Toc382058394 \h </w:instrText>
        </w:r>
        <w:r w:rsidR="0010219A" w:rsidRPr="003A425A">
          <w:rPr>
            <w:noProof/>
            <w:webHidden/>
          </w:rPr>
        </w:r>
        <w:r w:rsidR="0010219A" w:rsidRPr="003A425A">
          <w:rPr>
            <w:noProof/>
            <w:webHidden/>
          </w:rPr>
          <w:fldChar w:fldCharType="separate"/>
        </w:r>
        <w:r w:rsidR="0010219A" w:rsidRPr="003A425A">
          <w:rPr>
            <w:noProof/>
            <w:webHidden/>
          </w:rPr>
          <w:t>171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5" w:history="1">
        <w:r w:rsidR="0010219A" w:rsidRPr="003A425A">
          <w:rPr>
            <w:rStyle w:val="a3"/>
            <w:noProof/>
            <w:lang w:val="en-US"/>
          </w:rPr>
          <w:t>QWhatsThisClickedEvent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_Toc382058395 \h </w:instrText>
        </w:r>
        <w:r w:rsidR="0010219A" w:rsidRPr="003A425A">
          <w:rPr>
            <w:noProof/>
            <w:webHidden/>
          </w:rPr>
        </w:r>
        <w:r w:rsidR="0010219A" w:rsidRPr="003A425A">
          <w:rPr>
            <w:noProof/>
            <w:webHidden/>
          </w:rPr>
          <w:fldChar w:fldCharType="separate"/>
        </w:r>
        <w:r w:rsidR="0010219A" w:rsidRPr="003A425A">
          <w:rPr>
            <w:noProof/>
            <w:webHidden/>
          </w:rPr>
          <w:t>172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6" w:history="1">
        <w:r w:rsidR="0010219A" w:rsidRPr="003A425A">
          <w:rPr>
            <w:rStyle w:val="a3"/>
            <w:noProof/>
            <w:lang w:val="en-US"/>
          </w:rPr>
          <w:t>QActionEvent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_Toc382058396 \h </w:instrText>
        </w:r>
        <w:r w:rsidR="0010219A" w:rsidRPr="003A425A">
          <w:rPr>
            <w:noProof/>
            <w:webHidden/>
          </w:rPr>
        </w:r>
        <w:r w:rsidR="0010219A" w:rsidRPr="003A425A">
          <w:rPr>
            <w:noProof/>
            <w:webHidden/>
          </w:rPr>
          <w:fldChar w:fldCharType="separate"/>
        </w:r>
        <w:r w:rsidR="0010219A" w:rsidRPr="003A425A">
          <w:rPr>
            <w:noProof/>
            <w:webHidden/>
          </w:rPr>
          <w:t>172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7" w:history="1">
        <w:r w:rsidR="0010219A" w:rsidRPr="003A425A">
          <w:rPr>
            <w:rStyle w:val="a3"/>
            <w:noProof/>
            <w:lang w:val="en-US"/>
          </w:rPr>
          <w:t>QHideEvent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_Toc382058397 \h </w:instrText>
        </w:r>
        <w:r w:rsidR="0010219A" w:rsidRPr="003A425A">
          <w:rPr>
            <w:noProof/>
            <w:webHidden/>
          </w:rPr>
        </w:r>
        <w:r w:rsidR="0010219A" w:rsidRPr="003A425A">
          <w:rPr>
            <w:noProof/>
            <w:webHidden/>
          </w:rPr>
          <w:fldChar w:fldCharType="separate"/>
        </w:r>
        <w:r w:rsidR="0010219A" w:rsidRPr="003A425A">
          <w:rPr>
            <w:noProof/>
            <w:webHidden/>
          </w:rPr>
          <w:t>172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8" w:history="1">
        <w:r w:rsidR="0010219A" w:rsidRPr="003A425A">
          <w:rPr>
            <w:rStyle w:val="a3"/>
            <w:noProof/>
          </w:rPr>
          <w:t>QShowEvent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_Toc382058398 \h </w:instrText>
        </w:r>
        <w:r w:rsidR="0010219A" w:rsidRPr="003A425A">
          <w:rPr>
            <w:noProof/>
            <w:webHidden/>
          </w:rPr>
        </w:r>
        <w:r w:rsidR="0010219A" w:rsidRPr="003A425A">
          <w:rPr>
            <w:noProof/>
            <w:webHidden/>
          </w:rPr>
          <w:fldChar w:fldCharType="separate"/>
        </w:r>
        <w:r w:rsidR="0010219A" w:rsidRPr="003A425A">
          <w:rPr>
            <w:noProof/>
            <w:webHidden/>
          </w:rPr>
          <w:t>172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399" w:history="1">
        <w:r w:rsidR="0010219A" w:rsidRPr="003A425A">
          <w:rPr>
            <w:rStyle w:val="a3"/>
            <w:noProof/>
          </w:rPr>
          <w:t>QFileOpenEvent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_Toc382058399 \h </w:instrText>
        </w:r>
        <w:r w:rsidR="0010219A" w:rsidRPr="003A425A">
          <w:rPr>
            <w:noProof/>
            <w:webHidden/>
          </w:rPr>
        </w:r>
        <w:r w:rsidR="0010219A" w:rsidRPr="003A425A">
          <w:rPr>
            <w:noProof/>
            <w:webHidden/>
          </w:rPr>
          <w:fldChar w:fldCharType="separate"/>
        </w:r>
        <w:r w:rsidR="0010219A" w:rsidRPr="003A425A">
          <w:rPr>
            <w:noProof/>
            <w:webHidden/>
          </w:rPr>
          <w:t>172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0" w:history="1">
        <w:r w:rsidR="0010219A" w:rsidRPr="003A425A">
          <w:rPr>
            <w:rStyle w:val="a3"/>
            <w:noProof/>
            <w:lang w:val="en-US"/>
          </w:rPr>
          <w:t>QShortcutEvent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_Toc382058400 \h </w:instrText>
        </w:r>
        <w:r w:rsidR="0010219A" w:rsidRPr="003A425A">
          <w:rPr>
            <w:noProof/>
            <w:webHidden/>
          </w:rPr>
        </w:r>
        <w:r w:rsidR="0010219A" w:rsidRPr="003A425A">
          <w:rPr>
            <w:noProof/>
            <w:webHidden/>
          </w:rPr>
          <w:fldChar w:fldCharType="separate"/>
        </w:r>
        <w:r w:rsidR="0010219A" w:rsidRPr="003A425A">
          <w:rPr>
            <w:noProof/>
            <w:webHidden/>
          </w:rPr>
          <w:t>173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1" w:history="1">
        <w:r w:rsidR="0010219A" w:rsidRPr="003A425A">
          <w:rPr>
            <w:rStyle w:val="a3"/>
            <w:noProof/>
          </w:rPr>
          <w:t>QWindowStateChangeEvent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_Toc382058401 \h </w:instrText>
        </w:r>
        <w:r w:rsidR="0010219A" w:rsidRPr="003A425A">
          <w:rPr>
            <w:noProof/>
            <w:webHidden/>
          </w:rPr>
        </w:r>
        <w:r w:rsidR="0010219A" w:rsidRPr="003A425A">
          <w:rPr>
            <w:noProof/>
            <w:webHidden/>
          </w:rPr>
          <w:fldChar w:fldCharType="separate"/>
        </w:r>
        <w:r w:rsidR="0010219A" w:rsidRPr="003A425A">
          <w:rPr>
            <w:noProof/>
            <w:webHidden/>
          </w:rPr>
          <w:t>173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2" w:history="1">
        <w:r w:rsidR="0010219A" w:rsidRPr="003A425A">
          <w:rPr>
            <w:rStyle w:val="a3"/>
            <w:noProof/>
          </w:rPr>
          <w:t>QTouchEvent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_Toc382058402 \h </w:instrText>
        </w:r>
        <w:r w:rsidR="0010219A" w:rsidRPr="003A425A">
          <w:rPr>
            <w:noProof/>
            <w:webHidden/>
          </w:rPr>
        </w:r>
        <w:r w:rsidR="0010219A" w:rsidRPr="003A425A">
          <w:rPr>
            <w:noProof/>
            <w:webHidden/>
          </w:rPr>
          <w:fldChar w:fldCharType="separate"/>
        </w:r>
        <w:r w:rsidR="0010219A" w:rsidRPr="003A425A">
          <w:rPr>
            <w:noProof/>
            <w:webHidden/>
          </w:rPr>
          <w:t>173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3" w:history="1">
        <w:r w:rsidR="0010219A" w:rsidRPr="003A425A">
          <w:rPr>
            <w:rStyle w:val="a3"/>
            <w:noProof/>
          </w:rPr>
          <w:t>QScrollPrepareEvent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_Toc382058403 \h </w:instrText>
        </w:r>
        <w:r w:rsidR="0010219A" w:rsidRPr="003A425A">
          <w:rPr>
            <w:noProof/>
            <w:webHidden/>
          </w:rPr>
        </w:r>
        <w:r w:rsidR="0010219A" w:rsidRPr="003A425A">
          <w:rPr>
            <w:noProof/>
            <w:webHidden/>
          </w:rPr>
          <w:fldChar w:fldCharType="separate"/>
        </w:r>
        <w:r w:rsidR="0010219A" w:rsidRPr="003A425A">
          <w:rPr>
            <w:noProof/>
            <w:webHidden/>
          </w:rPr>
          <w:t>173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4" w:history="1">
        <w:r w:rsidR="0010219A" w:rsidRPr="003A425A">
          <w:rPr>
            <w:rStyle w:val="a3"/>
            <w:noProof/>
          </w:rPr>
          <w:t>QScrollEvent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_Toc382058404 \h </w:instrText>
        </w:r>
        <w:r w:rsidR="0010219A" w:rsidRPr="003A425A">
          <w:rPr>
            <w:noProof/>
            <w:webHidden/>
          </w:rPr>
        </w:r>
        <w:r w:rsidR="0010219A" w:rsidRPr="003A425A">
          <w:rPr>
            <w:noProof/>
            <w:webHidden/>
          </w:rPr>
          <w:fldChar w:fldCharType="separate"/>
        </w:r>
        <w:r w:rsidR="0010219A" w:rsidRPr="003A425A">
          <w:rPr>
            <w:noProof/>
            <w:webHidden/>
          </w:rPr>
          <w:t>173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405" w:history="1">
        <w:r w:rsidR="0010219A" w:rsidRPr="003A425A">
          <w:rPr>
            <w:rStyle w:val="a3"/>
            <w:rFonts w:ascii="Times New Roman" w:hAnsi="Times New Roman"/>
            <w:noProof/>
            <w:lang w:val="be-BY"/>
          </w:rPr>
          <w:t>НЕЯВНОЕ РАЗДЕЛЕНИЕ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_Toc382058405 \h </w:instrText>
        </w:r>
        <w:r w:rsidR="0010219A" w:rsidRPr="003A425A">
          <w:rPr>
            <w:noProof/>
            <w:webHidden/>
          </w:rPr>
        </w:r>
        <w:r w:rsidR="0010219A" w:rsidRPr="003A425A">
          <w:rPr>
            <w:noProof/>
            <w:webHidden/>
          </w:rPr>
          <w:fldChar w:fldCharType="separate"/>
        </w:r>
        <w:r w:rsidR="0010219A" w:rsidRPr="003A425A">
          <w:rPr>
            <w:noProof/>
            <w:webHidden/>
          </w:rPr>
          <w:t>174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6" w:history="1">
        <w:r w:rsidR="0010219A" w:rsidRPr="003A425A">
          <w:rPr>
            <w:rStyle w:val="a3"/>
            <w:noProof/>
          </w:rPr>
          <w:t>ГЛУБОКОЕ И НЕПОЛНОЕ КОПИРОВАНИЕ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_Toc382058406 \h </w:instrText>
        </w:r>
        <w:r w:rsidR="0010219A" w:rsidRPr="003A425A">
          <w:rPr>
            <w:noProof/>
            <w:webHidden/>
          </w:rPr>
        </w:r>
        <w:r w:rsidR="0010219A" w:rsidRPr="003A425A">
          <w:rPr>
            <w:noProof/>
            <w:webHidden/>
          </w:rPr>
          <w:fldChar w:fldCharType="separate"/>
        </w:r>
        <w:r w:rsidR="0010219A" w:rsidRPr="003A425A">
          <w:rPr>
            <w:noProof/>
            <w:webHidden/>
          </w:rPr>
          <w:t>174</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407" w:history="1">
        <w:r w:rsidR="0010219A" w:rsidRPr="003A425A">
          <w:rPr>
            <w:rStyle w:val="a3"/>
            <w:rFonts w:ascii="Times New Roman" w:hAnsi="Times New Roman"/>
            <w:noProof/>
            <w:lang w:val="en-US"/>
          </w:rPr>
          <w:t>JSON</w:t>
        </w:r>
        <w:r w:rsidR="0010219A" w:rsidRPr="003A425A">
          <w:rPr>
            <w:rStyle w:val="a3"/>
            <w:rFonts w:ascii="Times New Roman" w:hAnsi="Times New Roman"/>
            <w:noProof/>
          </w:rPr>
          <w:t xml:space="preserve"> ПОДДЕРЖКА В 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_Toc382058407 \h </w:instrText>
        </w:r>
        <w:r w:rsidR="0010219A" w:rsidRPr="003A425A">
          <w:rPr>
            <w:noProof/>
            <w:webHidden/>
          </w:rPr>
        </w:r>
        <w:r w:rsidR="0010219A" w:rsidRPr="003A425A">
          <w:rPr>
            <w:noProof/>
            <w:webHidden/>
          </w:rPr>
          <w:fldChar w:fldCharType="separate"/>
        </w:r>
        <w:r w:rsidR="0010219A" w:rsidRPr="003A425A">
          <w:rPr>
            <w:noProof/>
            <w:webHidden/>
          </w:rPr>
          <w:t>174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8" w:history="1">
        <w:r w:rsidR="0010219A" w:rsidRPr="003A425A">
          <w:rPr>
            <w:rStyle w:val="a3"/>
            <w:noProof/>
            <w:lang w:val="en-US"/>
          </w:rPr>
          <w:t>QJsonArray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_Toc382058408 \h </w:instrText>
        </w:r>
        <w:r w:rsidR="0010219A" w:rsidRPr="003A425A">
          <w:rPr>
            <w:noProof/>
            <w:webHidden/>
          </w:rPr>
        </w:r>
        <w:r w:rsidR="0010219A" w:rsidRPr="003A425A">
          <w:rPr>
            <w:noProof/>
            <w:webHidden/>
          </w:rPr>
          <w:fldChar w:fldCharType="separate"/>
        </w:r>
        <w:r w:rsidR="0010219A" w:rsidRPr="003A425A">
          <w:rPr>
            <w:noProof/>
            <w:webHidden/>
          </w:rPr>
          <w:t>175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09" w:history="1">
        <w:r w:rsidR="0010219A" w:rsidRPr="003A425A">
          <w:rPr>
            <w:rStyle w:val="a3"/>
            <w:noProof/>
          </w:rPr>
          <w:t>QJsonDocument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_Toc382058409 \h </w:instrText>
        </w:r>
        <w:r w:rsidR="0010219A" w:rsidRPr="003A425A">
          <w:rPr>
            <w:noProof/>
            <w:webHidden/>
          </w:rPr>
        </w:r>
        <w:r w:rsidR="0010219A" w:rsidRPr="003A425A">
          <w:rPr>
            <w:noProof/>
            <w:webHidden/>
          </w:rPr>
          <w:fldChar w:fldCharType="separate"/>
        </w:r>
        <w:r w:rsidR="0010219A" w:rsidRPr="003A425A">
          <w:rPr>
            <w:noProof/>
            <w:webHidden/>
          </w:rPr>
          <w:t>175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10" w:history="1">
        <w:r w:rsidR="0010219A" w:rsidRPr="003A425A">
          <w:rPr>
            <w:rStyle w:val="a3"/>
            <w:noProof/>
          </w:rPr>
          <w:t>QJsonObject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_Toc382058410 \h </w:instrText>
        </w:r>
        <w:r w:rsidR="0010219A" w:rsidRPr="003A425A">
          <w:rPr>
            <w:noProof/>
            <w:webHidden/>
          </w:rPr>
        </w:r>
        <w:r w:rsidR="0010219A" w:rsidRPr="003A425A">
          <w:rPr>
            <w:noProof/>
            <w:webHidden/>
          </w:rPr>
          <w:fldChar w:fldCharType="separate"/>
        </w:r>
        <w:r w:rsidR="0010219A" w:rsidRPr="003A425A">
          <w:rPr>
            <w:noProof/>
            <w:webHidden/>
          </w:rPr>
          <w:t>175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11" w:history="1">
        <w:r w:rsidR="0010219A" w:rsidRPr="003A425A">
          <w:rPr>
            <w:rStyle w:val="a3"/>
            <w:noProof/>
          </w:rPr>
          <w:t>QJsonObject::iterator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_Toc382058411 \h </w:instrText>
        </w:r>
        <w:r w:rsidR="0010219A" w:rsidRPr="003A425A">
          <w:rPr>
            <w:noProof/>
            <w:webHidden/>
          </w:rPr>
        </w:r>
        <w:r w:rsidR="0010219A" w:rsidRPr="003A425A">
          <w:rPr>
            <w:noProof/>
            <w:webHidden/>
          </w:rPr>
          <w:fldChar w:fldCharType="separate"/>
        </w:r>
        <w:r w:rsidR="0010219A" w:rsidRPr="003A425A">
          <w:rPr>
            <w:noProof/>
            <w:webHidden/>
          </w:rPr>
          <w:t>175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12" w:history="1">
        <w:r w:rsidR="0010219A" w:rsidRPr="003A425A">
          <w:rPr>
            <w:rStyle w:val="a3"/>
            <w:noProof/>
          </w:rPr>
          <w:t>QJsonParseError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_Toc382058412 \h </w:instrText>
        </w:r>
        <w:r w:rsidR="0010219A" w:rsidRPr="003A425A">
          <w:rPr>
            <w:noProof/>
            <w:webHidden/>
          </w:rPr>
        </w:r>
        <w:r w:rsidR="0010219A" w:rsidRPr="003A425A">
          <w:rPr>
            <w:noProof/>
            <w:webHidden/>
          </w:rPr>
          <w:fldChar w:fldCharType="separate"/>
        </w:r>
        <w:r w:rsidR="0010219A" w:rsidRPr="003A425A">
          <w:rPr>
            <w:noProof/>
            <w:webHidden/>
          </w:rPr>
          <w:t>175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13" w:history="1">
        <w:r w:rsidR="0010219A" w:rsidRPr="003A425A">
          <w:rPr>
            <w:rStyle w:val="a3"/>
            <w:noProof/>
          </w:rPr>
          <w:t>QJsonValue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_Toc382058413 \h </w:instrText>
        </w:r>
        <w:r w:rsidR="0010219A" w:rsidRPr="003A425A">
          <w:rPr>
            <w:noProof/>
            <w:webHidden/>
          </w:rPr>
        </w:r>
        <w:r w:rsidR="0010219A" w:rsidRPr="003A425A">
          <w:rPr>
            <w:noProof/>
            <w:webHidden/>
          </w:rPr>
          <w:fldChar w:fldCharType="separate"/>
        </w:r>
        <w:r w:rsidR="0010219A" w:rsidRPr="003A425A">
          <w:rPr>
            <w:noProof/>
            <w:webHidden/>
          </w:rPr>
          <w:t>175</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414" w:history="1">
        <w:r w:rsidR="0010219A" w:rsidRPr="003A425A">
          <w:rPr>
            <w:rStyle w:val="a3"/>
            <w:rFonts w:ascii="Times New Roman" w:hAnsi="Times New Roman"/>
            <w:noProof/>
          </w:rPr>
          <w:t>АЛГОРИТМЫ 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_Toc382058414 \h </w:instrText>
        </w:r>
        <w:r w:rsidR="0010219A" w:rsidRPr="003A425A">
          <w:rPr>
            <w:noProof/>
            <w:webHidden/>
          </w:rPr>
        </w:r>
        <w:r w:rsidR="0010219A" w:rsidRPr="003A425A">
          <w:rPr>
            <w:noProof/>
            <w:webHidden/>
          </w:rPr>
          <w:fldChar w:fldCharType="separate"/>
        </w:r>
        <w:r w:rsidR="0010219A" w:rsidRPr="003A425A">
          <w:rPr>
            <w:noProof/>
            <w:webHidden/>
          </w:rPr>
          <w:t>176</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415" w:history="1">
        <w:r w:rsidR="0010219A" w:rsidRPr="003A425A">
          <w:rPr>
            <w:rStyle w:val="a3"/>
            <w:rFonts w:ascii="Times New Roman" w:hAnsi="Times New Roman"/>
            <w:noProof/>
          </w:rPr>
          <w:t>ГЛОБАЛЬНЫЕ ОБЪЯВЛЕНИЯ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_Toc382058415 \h </w:instrText>
        </w:r>
        <w:r w:rsidR="0010219A" w:rsidRPr="003A425A">
          <w:rPr>
            <w:noProof/>
            <w:webHidden/>
          </w:rPr>
        </w:r>
        <w:r w:rsidR="0010219A" w:rsidRPr="003A425A">
          <w:rPr>
            <w:noProof/>
            <w:webHidden/>
          </w:rPr>
          <w:fldChar w:fldCharType="separate"/>
        </w:r>
        <w:r w:rsidR="0010219A" w:rsidRPr="003A425A">
          <w:rPr>
            <w:noProof/>
            <w:webHidden/>
          </w:rPr>
          <w:t>176</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416" w:history="1">
        <w:r w:rsidR="0010219A" w:rsidRPr="003A425A">
          <w:rPr>
            <w:rStyle w:val="a3"/>
            <w:noProof/>
          </w:rPr>
          <w:t>ДРУГИЕ КЛАССЫ ЯДРА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_Toc382058416 \h </w:instrText>
        </w:r>
        <w:r w:rsidR="0010219A" w:rsidRPr="003A425A">
          <w:rPr>
            <w:noProof/>
            <w:webHidden/>
          </w:rPr>
        </w:r>
        <w:r w:rsidR="0010219A" w:rsidRPr="003A425A">
          <w:rPr>
            <w:noProof/>
            <w:webHidden/>
          </w:rPr>
          <w:fldChar w:fldCharType="separate"/>
        </w:r>
        <w:r w:rsidR="0010219A" w:rsidRPr="003A425A">
          <w:rPr>
            <w:noProof/>
            <w:webHidden/>
          </w:rPr>
          <w:t>177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17" w:history="1">
        <w:r w:rsidR="0010219A" w:rsidRPr="003A425A">
          <w:rPr>
            <w:rStyle w:val="a3"/>
            <w:noProof/>
          </w:rPr>
          <w:t>QProcessEnvironment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_Toc382058417 \h </w:instrText>
        </w:r>
        <w:r w:rsidR="0010219A" w:rsidRPr="003A425A">
          <w:rPr>
            <w:noProof/>
            <w:webHidden/>
          </w:rPr>
        </w:r>
        <w:r w:rsidR="0010219A" w:rsidRPr="003A425A">
          <w:rPr>
            <w:noProof/>
            <w:webHidden/>
          </w:rPr>
          <w:fldChar w:fldCharType="separate"/>
        </w:r>
        <w:r w:rsidR="0010219A" w:rsidRPr="003A425A">
          <w:rPr>
            <w:noProof/>
            <w:webHidden/>
          </w:rPr>
          <w:t>177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18" w:history="1">
        <w:r w:rsidR="0010219A" w:rsidRPr="003A425A">
          <w:rPr>
            <w:rStyle w:val="a3"/>
            <w:noProof/>
            <w:lang w:val="en-US"/>
          </w:rPr>
          <w:t>QProcess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_Toc382058418 \h </w:instrText>
        </w:r>
        <w:r w:rsidR="0010219A" w:rsidRPr="003A425A">
          <w:rPr>
            <w:noProof/>
            <w:webHidden/>
          </w:rPr>
        </w:r>
        <w:r w:rsidR="0010219A" w:rsidRPr="003A425A">
          <w:rPr>
            <w:noProof/>
            <w:webHidden/>
          </w:rPr>
          <w:fldChar w:fldCharType="separate"/>
        </w:r>
        <w:r w:rsidR="0010219A" w:rsidRPr="003A425A">
          <w:rPr>
            <w:noProof/>
            <w:webHidden/>
          </w:rPr>
          <w:t>177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19" w:history="1">
        <w:r w:rsidR="0010219A" w:rsidRPr="003A425A">
          <w:rPr>
            <w:rStyle w:val="a3"/>
            <w:noProof/>
          </w:rPr>
          <w:t>QSettings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_Toc382058419 \h </w:instrText>
        </w:r>
        <w:r w:rsidR="0010219A" w:rsidRPr="003A425A">
          <w:rPr>
            <w:noProof/>
            <w:webHidden/>
          </w:rPr>
        </w:r>
        <w:r w:rsidR="0010219A" w:rsidRPr="003A425A">
          <w:rPr>
            <w:noProof/>
            <w:webHidden/>
          </w:rPr>
          <w:fldChar w:fldCharType="separate"/>
        </w:r>
        <w:r w:rsidR="0010219A" w:rsidRPr="003A425A">
          <w:rPr>
            <w:noProof/>
            <w:webHidden/>
          </w:rPr>
          <w:t>178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20" w:history="1">
        <w:r w:rsidR="0010219A" w:rsidRPr="003A425A">
          <w:rPr>
            <w:rStyle w:val="a3"/>
            <w:noProof/>
          </w:rPr>
          <w:t>QRegExp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_Toc382058420 \h </w:instrText>
        </w:r>
        <w:r w:rsidR="0010219A" w:rsidRPr="003A425A">
          <w:rPr>
            <w:noProof/>
            <w:webHidden/>
          </w:rPr>
        </w:r>
        <w:r w:rsidR="0010219A" w:rsidRPr="003A425A">
          <w:rPr>
            <w:noProof/>
            <w:webHidden/>
          </w:rPr>
          <w:fldChar w:fldCharType="separate"/>
        </w:r>
        <w:r w:rsidR="0010219A" w:rsidRPr="003A425A">
          <w:rPr>
            <w:noProof/>
            <w:webHidden/>
          </w:rPr>
          <w:t>179</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421" w:history="1">
        <w:r w:rsidR="0010219A" w:rsidRPr="003A425A">
          <w:rPr>
            <w:rStyle w:val="a3"/>
            <w:rFonts w:ascii="Times New Roman" w:hAnsi="Times New Roman"/>
            <w:noProof/>
          </w:rPr>
          <w:t>МОДУЛЬ ГРАФИЧЕСКОГО ИНТЕРФЕЙСА ПОЛЬЗОВАТЕЛЯ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_Toc382058421 \h </w:instrText>
        </w:r>
        <w:r w:rsidR="0010219A" w:rsidRPr="003A425A">
          <w:rPr>
            <w:noProof/>
            <w:webHidden/>
          </w:rPr>
        </w:r>
        <w:r w:rsidR="0010219A" w:rsidRPr="003A425A">
          <w:rPr>
            <w:noProof/>
            <w:webHidden/>
          </w:rPr>
          <w:fldChar w:fldCharType="separate"/>
        </w:r>
        <w:r w:rsidR="0010219A" w:rsidRPr="003A425A">
          <w:rPr>
            <w:noProof/>
            <w:webHidden/>
          </w:rPr>
          <w:t>181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422" w:history="1">
        <w:r w:rsidR="0010219A" w:rsidRPr="003A425A">
          <w:rPr>
            <w:rStyle w:val="a3"/>
            <w:rFonts w:ascii="Times New Roman" w:hAnsi="Times New Roman"/>
            <w:noProof/>
          </w:rPr>
          <w:t>СИСТЕМА РИСОВАНИЯ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_Toc382058422 \h </w:instrText>
        </w:r>
        <w:r w:rsidR="0010219A" w:rsidRPr="003A425A">
          <w:rPr>
            <w:noProof/>
            <w:webHidden/>
          </w:rPr>
        </w:r>
        <w:r w:rsidR="0010219A" w:rsidRPr="003A425A">
          <w:rPr>
            <w:noProof/>
            <w:webHidden/>
          </w:rPr>
          <w:fldChar w:fldCharType="separate"/>
        </w:r>
        <w:r w:rsidR="0010219A" w:rsidRPr="003A425A">
          <w:rPr>
            <w:noProof/>
            <w:webHidden/>
          </w:rPr>
          <w:t>182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23" w:history="1">
        <w:r w:rsidR="0010219A" w:rsidRPr="003A425A">
          <w:rPr>
            <w:rStyle w:val="a3"/>
            <w:noProof/>
          </w:rPr>
          <w:t>ЧТЕНИЕ И ЗАПИСЬ ФАЙЛОВ ИЗОБРАЖЕНИЙ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_Toc382058423 \h </w:instrText>
        </w:r>
        <w:r w:rsidR="0010219A" w:rsidRPr="003A425A">
          <w:rPr>
            <w:noProof/>
            <w:webHidden/>
          </w:rPr>
        </w:r>
        <w:r w:rsidR="0010219A" w:rsidRPr="003A425A">
          <w:rPr>
            <w:noProof/>
            <w:webHidden/>
          </w:rPr>
          <w:fldChar w:fldCharType="separate"/>
        </w:r>
        <w:r w:rsidR="0010219A" w:rsidRPr="003A425A">
          <w:rPr>
            <w:noProof/>
            <w:webHidden/>
          </w:rPr>
          <w:t>182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24" w:history="1">
        <w:r w:rsidR="0010219A" w:rsidRPr="003A425A">
          <w:rPr>
            <w:rStyle w:val="a3"/>
            <w:noProof/>
          </w:rPr>
          <w:t>СИСТЕМА КООРДИНАТ</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_Toc382058424 \h </w:instrText>
        </w:r>
        <w:r w:rsidR="0010219A" w:rsidRPr="003A425A">
          <w:rPr>
            <w:noProof/>
            <w:webHidden/>
          </w:rPr>
        </w:r>
        <w:r w:rsidR="0010219A" w:rsidRPr="003A425A">
          <w:rPr>
            <w:noProof/>
            <w:webHidden/>
          </w:rPr>
          <w:fldChar w:fldCharType="separate"/>
        </w:r>
        <w:r w:rsidR="0010219A" w:rsidRPr="003A425A">
          <w:rPr>
            <w:noProof/>
            <w:webHidden/>
          </w:rPr>
          <w:t>183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25" w:history="1">
        <w:r w:rsidR="0010219A" w:rsidRPr="003A425A">
          <w:rPr>
            <w:rStyle w:val="a3"/>
            <w:noProof/>
          </w:rPr>
          <w:t>УСТРОЙСТВА РИСОВАНИЯ И БЭКЕНДЫ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_Toc382058425 \h </w:instrText>
        </w:r>
        <w:r w:rsidR="0010219A" w:rsidRPr="003A425A">
          <w:rPr>
            <w:noProof/>
            <w:webHidden/>
          </w:rPr>
        </w:r>
        <w:r w:rsidR="0010219A" w:rsidRPr="003A425A">
          <w:rPr>
            <w:noProof/>
            <w:webHidden/>
          </w:rPr>
          <w:fldChar w:fldCharType="separate"/>
        </w:r>
        <w:r w:rsidR="0010219A" w:rsidRPr="003A425A">
          <w:rPr>
            <w:noProof/>
            <w:webHidden/>
          </w:rPr>
          <w:t>184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26" w:history="1">
        <w:r w:rsidR="0010219A" w:rsidRPr="003A425A">
          <w:rPr>
            <w:rStyle w:val="a3"/>
            <w:noProof/>
          </w:rPr>
          <w:t>РИСОВАНИЕ И ЗАПОЛНЕНИЕ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_Toc382058426 \h </w:instrText>
        </w:r>
        <w:r w:rsidR="0010219A" w:rsidRPr="003A425A">
          <w:rPr>
            <w:noProof/>
            <w:webHidden/>
          </w:rPr>
        </w:r>
        <w:r w:rsidR="0010219A" w:rsidRPr="003A425A">
          <w:rPr>
            <w:noProof/>
            <w:webHidden/>
          </w:rPr>
          <w:fldChar w:fldCharType="separate"/>
        </w:r>
        <w:r w:rsidR="0010219A" w:rsidRPr="003A425A">
          <w:rPr>
            <w:noProof/>
            <w:webHidden/>
          </w:rPr>
          <w:t>185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27" w:history="1">
        <w:r w:rsidR="0010219A" w:rsidRPr="003A425A">
          <w:rPr>
            <w:rStyle w:val="a3"/>
            <w:noProof/>
          </w:rPr>
          <w:t>Классы рисования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_Toc382058427 \h </w:instrText>
        </w:r>
        <w:r w:rsidR="0010219A" w:rsidRPr="003A425A">
          <w:rPr>
            <w:noProof/>
            <w:webHidden/>
          </w:rPr>
        </w:r>
        <w:r w:rsidR="0010219A" w:rsidRPr="003A425A">
          <w:rPr>
            <w:noProof/>
            <w:webHidden/>
          </w:rPr>
          <w:fldChar w:fldCharType="separate"/>
        </w:r>
        <w:r w:rsidR="0010219A" w:rsidRPr="003A425A">
          <w:rPr>
            <w:noProof/>
            <w:webHidden/>
          </w:rPr>
          <w:t>186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28" w:history="1">
        <w:r w:rsidR="0010219A" w:rsidRPr="003A425A">
          <w:rPr>
            <w:rStyle w:val="a3"/>
            <w:rFonts w:ascii="Times New Roman" w:hAnsi="Times New Roman"/>
            <w:noProof/>
          </w:rPr>
          <w:t>QLine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_Toc382058428 \h </w:instrText>
        </w:r>
        <w:r w:rsidR="0010219A" w:rsidRPr="003A425A">
          <w:rPr>
            <w:noProof/>
            <w:webHidden/>
          </w:rPr>
        </w:r>
        <w:r w:rsidR="0010219A" w:rsidRPr="003A425A">
          <w:rPr>
            <w:noProof/>
            <w:webHidden/>
          </w:rPr>
          <w:fldChar w:fldCharType="separate"/>
        </w:r>
        <w:r w:rsidR="0010219A" w:rsidRPr="003A425A">
          <w:rPr>
            <w:noProof/>
            <w:webHidden/>
          </w:rPr>
          <w:t>188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29" w:history="1">
        <w:r w:rsidR="0010219A" w:rsidRPr="003A425A">
          <w:rPr>
            <w:rStyle w:val="a3"/>
            <w:rFonts w:ascii="Times New Roman" w:hAnsi="Times New Roman"/>
            <w:noProof/>
          </w:rPr>
          <w:t>QLineF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_Toc382058429 \h </w:instrText>
        </w:r>
        <w:r w:rsidR="0010219A" w:rsidRPr="003A425A">
          <w:rPr>
            <w:noProof/>
            <w:webHidden/>
          </w:rPr>
        </w:r>
        <w:r w:rsidR="0010219A" w:rsidRPr="003A425A">
          <w:rPr>
            <w:noProof/>
            <w:webHidden/>
          </w:rPr>
          <w:fldChar w:fldCharType="separate"/>
        </w:r>
        <w:r w:rsidR="0010219A" w:rsidRPr="003A425A">
          <w:rPr>
            <w:noProof/>
            <w:webHidden/>
          </w:rPr>
          <w:t>188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0" w:history="1">
        <w:r w:rsidR="0010219A" w:rsidRPr="003A425A">
          <w:rPr>
            <w:rStyle w:val="a3"/>
            <w:rFonts w:ascii="Times New Roman" w:hAnsi="Times New Roman"/>
            <w:noProof/>
          </w:rPr>
          <w:t>QMargins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_Toc382058430 \h </w:instrText>
        </w:r>
        <w:r w:rsidR="0010219A" w:rsidRPr="003A425A">
          <w:rPr>
            <w:noProof/>
            <w:webHidden/>
          </w:rPr>
        </w:r>
        <w:r w:rsidR="0010219A" w:rsidRPr="003A425A">
          <w:rPr>
            <w:noProof/>
            <w:webHidden/>
          </w:rPr>
          <w:fldChar w:fldCharType="separate"/>
        </w:r>
        <w:r w:rsidR="0010219A" w:rsidRPr="003A425A">
          <w:rPr>
            <w:noProof/>
            <w:webHidden/>
          </w:rPr>
          <w:t>189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1" w:history="1">
        <w:r w:rsidR="0010219A" w:rsidRPr="003A425A">
          <w:rPr>
            <w:rStyle w:val="a3"/>
            <w:rFonts w:ascii="Times New Roman" w:hAnsi="Times New Roman"/>
            <w:noProof/>
          </w:rPr>
          <w:t>QPoint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_Toc382058431 \h </w:instrText>
        </w:r>
        <w:r w:rsidR="0010219A" w:rsidRPr="003A425A">
          <w:rPr>
            <w:noProof/>
            <w:webHidden/>
          </w:rPr>
        </w:r>
        <w:r w:rsidR="0010219A" w:rsidRPr="003A425A">
          <w:rPr>
            <w:noProof/>
            <w:webHidden/>
          </w:rPr>
          <w:fldChar w:fldCharType="separate"/>
        </w:r>
        <w:r w:rsidR="0010219A" w:rsidRPr="003A425A">
          <w:rPr>
            <w:noProof/>
            <w:webHidden/>
          </w:rPr>
          <w:t>189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2" w:history="1">
        <w:r w:rsidR="0010219A" w:rsidRPr="003A425A">
          <w:rPr>
            <w:rStyle w:val="a3"/>
            <w:rFonts w:ascii="Times New Roman" w:hAnsi="Times New Roman"/>
            <w:noProof/>
          </w:rPr>
          <w:t>QPointF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_Toc382058432 \h </w:instrText>
        </w:r>
        <w:r w:rsidR="0010219A" w:rsidRPr="003A425A">
          <w:rPr>
            <w:noProof/>
            <w:webHidden/>
          </w:rPr>
        </w:r>
        <w:r w:rsidR="0010219A" w:rsidRPr="003A425A">
          <w:rPr>
            <w:noProof/>
            <w:webHidden/>
          </w:rPr>
          <w:fldChar w:fldCharType="separate"/>
        </w:r>
        <w:r w:rsidR="0010219A" w:rsidRPr="003A425A">
          <w:rPr>
            <w:noProof/>
            <w:webHidden/>
          </w:rPr>
          <w:t>189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3" w:history="1">
        <w:r w:rsidR="0010219A" w:rsidRPr="003A425A">
          <w:rPr>
            <w:rStyle w:val="a3"/>
            <w:rFonts w:ascii="Times New Roman" w:hAnsi="Times New Roman"/>
            <w:noProof/>
          </w:rPr>
          <w:t>QRect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_Toc382058433 \h </w:instrText>
        </w:r>
        <w:r w:rsidR="0010219A" w:rsidRPr="003A425A">
          <w:rPr>
            <w:noProof/>
            <w:webHidden/>
          </w:rPr>
        </w:r>
        <w:r w:rsidR="0010219A" w:rsidRPr="003A425A">
          <w:rPr>
            <w:noProof/>
            <w:webHidden/>
          </w:rPr>
          <w:fldChar w:fldCharType="separate"/>
        </w:r>
        <w:r w:rsidR="0010219A" w:rsidRPr="003A425A">
          <w:rPr>
            <w:noProof/>
            <w:webHidden/>
          </w:rPr>
          <w:t>189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4" w:history="1">
        <w:r w:rsidR="0010219A" w:rsidRPr="003A425A">
          <w:rPr>
            <w:rStyle w:val="a3"/>
            <w:rFonts w:ascii="Times New Roman" w:hAnsi="Times New Roman"/>
            <w:noProof/>
          </w:rPr>
          <w:t>QRectF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_Toc382058434 \h </w:instrText>
        </w:r>
        <w:r w:rsidR="0010219A" w:rsidRPr="003A425A">
          <w:rPr>
            <w:noProof/>
            <w:webHidden/>
          </w:rPr>
        </w:r>
        <w:r w:rsidR="0010219A" w:rsidRPr="003A425A">
          <w:rPr>
            <w:noProof/>
            <w:webHidden/>
          </w:rPr>
          <w:fldChar w:fldCharType="separate"/>
        </w:r>
        <w:r w:rsidR="0010219A" w:rsidRPr="003A425A">
          <w:rPr>
            <w:noProof/>
            <w:webHidden/>
          </w:rPr>
          <w:t>189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5" w:history="1">
        <w:r w:rsidR="0010219A" w:rsidRPr="003A425A">
          <w:rPr>
            <w:rStyle w:val="a3"/>
            <w:rFonts w:ascii="Times New Roman" w:hAnsi="Times New Roman"/>
            <w:noProof/>
          </w:rPr>
          <w:t>QSize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_Toc382058435 \h </w:instrText>
        </w:r>
        <w:r w:rsidR="0010219A" w:rsidRPr="003A425A">
          <w:rPr>
            <w:noProof/>
            <w:webHidden/>
          </w:rPr>
        </w:r>
        <w:r w:rsidR="0010219A" w:rsidRPr="003A425A">
          <w:rPr>
            <w:noProof/>
            <w:webHidden/>
          </w:rPr>
          <w:fldChar w:fldCharType="separate"/>
        </w:r>
        <w:r w:rsidR="0010219A" w:rsidRPr="003A425A">
          <w:rPr>
            <w:noProof/>
            <w:webHidden/>
          </w:rPr>
          <w:t>189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6" w:history="1">
        <w:r w:rsidR="0010219A" w:rsidRPr="003A425A">
          <w:rPr>
            <w:rStyle w:val="a3"/>
            <w:rFonts w:ascii="Times New Roman" w:hAnsi="Times New Roman"/>
            <w:noProof/>
          </w:rPr>
          <w:t>QSizeF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_Toc382058436 \h </w:instrText>
        </w:r>
        <w:r w:rsidR="0010219A" w:rsidRPr="003A425A">
          <w:rPr>
            <w:noProof/>
            <w:webHidden/>
          </w:rPr>
        </w:r>
        <w:r w:rsidR="0010219A" w:rsidRPr="003A425A">
          <w:rPr>
            <w:noProof/>
            <w:webHidden/>
          </w:rPr>
          <w:fldChar w:fldCharType="separate"/>
        </w:r>
        <w:r w:rsidR="0010219A" w:rsidRPr="003A425A">
          <w:rPr>
            <w:noProof/>
            <w:webHidden/>
          </w:rPr>
          <w:t>190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7" w:history="1">
        <w:r w:rsidR="0010219A" w:rsidRPr="003A425A">
          <w:rPr>
            <w:rStyle w:val="a3"/>
            <w:rFonts w:ascii="Times New Roman" w:hAnsi="Times New Roman"/>
            <w:noProof/>
          </w:rPr>
          <w:t>QSvgGenerator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_Toc382058437 \h </w:instrText>
        </w:r>
        <w:r w:rsidR="0010219A" w:rsidRPr="003A425A">
          <w:rPr>
            <w:noProof/>
            <w:webHidden/>
          </w:rPr>
        </w:r>
        <w:r w:rsidR="0010219A" w:rsidRPr="003A425A">
          <w:rPr>
            <w:noProof/>
            <w:webHidden/>
          </w:rPr>
          <w:fldChar w:fldCharType="separate"/>
        </w:r>
        <w:r w:rsidR="0010219A" w:rsidRPr="003A425A">
          <w:rPr>
            <w:noProof/>
            <w:webHidden/>
          </w:rPr>
          <w:t>190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8" w:history="1">
        <w:r w:rsidR="0010219A" w:rsidRPr="003A425A">
          <w:rPr>
            <w:rStyle w:val="a3"/>
            <w:rFonts w:ascii="Times New Roman" w:hAnsi="Times New Roman"/>
            <w:noProof/>
          </w:rPr>
          <w:t>QSvgRenderer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_Toc382058438 \h </w:instrText>
        </w:r>
        <w:r w:rsidR="0010219A" w:rsidRPr="003A425A">
          <w:rPr>
            <w:noProof/>
            <w:webHidden/>
          </w:rPr>
        </w:r>
        <w:r w:rsidR="0010219A" w:rsidRPr="003A425A">
          <w:rPr>
            <w:noProof/>
            <w:webHidden/>
          </w:rPr>
          <w:fldChar w:fldCharType="separate"/>
        </w:r>
        <w:r w:rsidR="0010219A" w:rsidRPr="003A425A">
          <w:rPr>
            <w:noProof/>
            <w:webHidden/>
          </w:rPr>
          <w:t>190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39" w:history="1">
        <w:r w:rsidR="0010219A" w:rsidRPr="003A425A">
          <w:rPr>
            <w:rStyle w:val="a3"/>
            <w:rFonts w:ascii="Times New Roman" w:hAnsi="Times New Roman"/>
            <w:noProof/>
          </w:rPr>
          <w:t>QSvgWidget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_Toc382058439 \h </w:instrText>
        </w:r>
        <w:r w:rsidR="0010219A" w:rsidRPr="003A425A">
          <w:rPr>
            <w:noProof/>
            <w:webHidden/>
          </w:rPr>
        </w:r>
        <w:r w:rsidR="0010219A" w:rsidRPr="003A425A">
          <w:rPr>
            <w:noProof/>
            <w:webHidden/>
          </w:rPr>
          <w:fldChar w:fldCharType="separate"/>
        </w:r>
        <w:r w:rsidR="0010219A" w:rsidRPr="003A425A">
          <w:rPr>
            <w:noProof/>
            <w:webHidden/>
          </w:rPr>
          <w:t>190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0" w:history="1">
        <w:r w:rsidR="0010219A" w:rsidRPr="003A425A">
          <w:rPr>
            <w:rStyle w:val="a3"/>
            <w:rFonts w:ascii="Times New Roman" w:hAnsi="Times New Roman"/>
            <w:noProof/>
            <w:lang w:val="en-US"/>
          </w:rPr>
          <w:t>QStylePainter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_Toc382058440 \h </w:instrText>
        </w:r>
        <w:r w:rsidR="0010219A" w:rsidRPr="003A425A">
          <w:rPr>
            <w:noProof/>
            <w:webHidden/>
          </w:rPr>
        </w:r>
        <w:r w:rsidR="0010219A" w:rsidRPr="003A425A">
          <w:rPr>
            <w:noProof/>
            <w:webHidden/>
          </w:rPr>
          <w:fldChar w:fldCharType="separate"/>
        </w:r>
        <w:r w:rsidR="0010219A" w:rsidRPr="003A425A">
          <w:rPr>
            <w:noProof/>
            <w:webHidden/>
          </w:rPr>
          <w:t>191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1" w:history="1">
        <w:r w:rsidR="0010219A" w:rsidRPr="003A425A">
          <w:rPr>
            <w:rStyle w:val="a3"/>
            <w:rFonts w:ascii="Times New Roman" w:hAnsi="Times New Roman"/>
            <w:noProof/>
          </w:rPr>
          <w:t>QColormap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_Toc382058441 \h </w:instrText>
        </w:r>
        <w:r w:rsidR="0010219A" w:rsidRPr="003A425A">
          <w:rPr>
            <w:noProof/>
            <w:webHidden/>
          </w:rPr>
        </w:r>
        <w:r w:rsidR="0010219A" w:rsidRPr="003A425A">
          <w:rPr>
            <w:noProof/>
            <w:webHidden/>
          </w:rPr>
          <w:fldChar w:fldCharType="separate"/>
        </w:r>
        <w:r w:rsidR="0010219A" w:rsidRPr="003A425A">
          <w:rPr>
            <w:noProof/>
            <w:webHidden/>
          </w:rPr>
          <w:t>191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2" w:history="1">
        <w:r w:rsidR="0010219A" w:rsidRPr="003A425A">
          <w:rPr>
            <w:rStyle w:val="a3"/>
            <w:rFonts w:ascii="Times New Roman" w:hAnsi="Times New Roman"/>
            <w:noProof/>
          </w:rPr>
          <w:t>QBitmap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_Toc382058442 \h </w:instrText>
        </w:r>
        <w:r w:rsidR="0010219A" w:rsidRPr="003A425A">
          <w:rPr>
            <w:noProof/>
            <w:webHidden/>
          </w:rPr>
        </w:r>
        <w:r w:rsidR="0010219A" w:rsidRPr="003A425A">
          <w:rPr>
            <w:noProof/>
            <w:webHidden/>
          </w:rPr>
          <w:fldChar w:fldCharType="separate"/>
        </w:r>
        <w:r w:rsidR="0010219A" w:rsidRPr="003A425A">
          <w:rPr>
            <w:noProof/>
            <w:webHidden/>
          </w:rPr>
          <w:t>191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3" w:history="1">
        <w:r w:rsidR="0010219A" w:rsidRPr="003A425A">
          <w:rPr>
            <w:rStyle w:val="a3"/>
            <w:rFonts w:ascii="Times New Roman" w:hAnsi="Times New Roman"/>
            <w:noProof/>
            <w:lang w:val="en-US"/>
          </w:rPr>
          <w:t>QIcon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_Toc382058443 \h </w:instrText>
        </w:r>
        <w:r w:rsidR="0010219A" w:rsidRPr="003A425A">
          <w:rPr>
            <w:noProof/>
            <w:webHidden/>
          </w:rPr>
        </w:r>
        <w:r w:rsidR="0010219A" w:rsidRPr="003A425A">
          <w:rPr>
            <w:noProof/>
            <w:webHidden/>
          </w:rPr>
          <w:fldChar w:fldCharType="separate"/>
        </w:r>
        <w:r w:rsidR="0010219A" w:rsidRPr="003A425A">
          <w:rPr>
            <w:noProof/>
            <w:webHidden/>
          </w:rPr>
          <w:t>191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4" w:history="1">
        <w:r w:rsidR="0010219A" w:rsidRPr="003A425A">
          <w:rPr>
            <w:rStyle w:val="a3"/>
            <w:rFonts w:ascii="Times New Roman" w:hAnsi="Times New Roman"/>
            <w:noProof/>
          </w:rPr>
          <w:t>QIconEngine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_Toc382058444 \h </w:instrText>
        </w:r>
        <w:r w:rsidR="0010219A" w:rsidRPr="003A425A">
          <w:rPr>
            <w:noProof/>
            <w:webHidden/>
          </w:rPr>
        </w:r>
        <w:r w:rsidR="0010219A" w:rsidRPr="003A425A">
          <w:rPr>
            <w:noProof/>
            <w:webHidden/>
          </w:rPr>
          <w:fldChar w:fldCharType="separate"/>
        </w:r>
        <w:r w:rsidR="0010219A" w:rsidRPr="003A425A">
          <w:rPr>
            <w:noProof/>
            <w:webHidden/>
          </w:rPr>
          <w:t>191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5" w:history="1">
        <w:r w:rsidR="0010219A" w:rsidRPr="003A425A">
          <w:rPr>
            <w:rStyle w:val="a3"/>
            <w:rFonts w:ascii="Times New Roman" w:hAnsi="Times New Roman"/>
            <w:noProof/>
            <w:lang w:val="en-US"/>
          </w:rPr>
          <w:t>QImage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_Toc382058445 \h </w:instrText>
        </w:r>
        <w:r w:rsidR="0010219A" w:rsidRPr="003A425A">
          <w:rPr>
            <w:noProof/>
            <w:webHidden/>
          </w:rPr>
        </w:r>
        <w:r w:rsidR="0010219A" w:rsidRPr="003A425A">
          <w:rPr>
            <w:noProof/>
            <w:webHidden/>
          </w:rPr>
          <w:fldChar w:fldCharType="separate"/>
        </w:r>
        <w:r w:rsidR="0010219A" w:rsidRPr="003A425A">
          <w:rPr>
            <w:noProof/>
            <w:webHidden/>
          </w:rPr>
          <w:t>192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6" w:history="1">
        <w:r w:rsidR="0010219A" w:rsidRPr="003A425A">
          <w:rPr>
            <w:rStyle w:val="a3"/>
            <w:rFonts w:ascii="Times New Roman" w:hAnsi="Times New Roman"/>
            <w:noProof/>
          </w:rPr>
          <w:t>QImageReader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_Toc382058446 \h </w:instrText>
        </w:r>
        <w:r w:rsidR="0010219A" w:rsidRPr="003A425A">
          <w:rPr>
            <w:noProof/>
            <w:webHidden/>
          </w:rPr>
        </w:r>
        <w:r w:rsidR="0010219A" w:rsidRPr="003A425A">
          <w:rPr>
            <w:noProof/>
            <w:webHidden/>
          </w:rPr>
          <w:fldChar w:fldCharType="separate"/>
        </w:r>
        <w:r w:rsidR="0010219A" w:rsidRPr="003A425A">
          <w:rPr>
            <w:noProof/>
            <w:webHidden/>
          </w:rPr>
          <w:t>192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7" w:history="1">
        <w:r w:rsidR="0010219A" w:rsidRPr="003A425A">
          <w:rPr>
            <w:rStyle w:val="a3"/>
            <w:rFonts w:ascii="Times New Roman" w:hAnsi="Times New Roman"/>
            <w:noProof/>
          </w:rPr>
          <w:t>QImageWriter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_Toc382058447 \h </w:instrText>
        </w:r>
        <w:r w:rsidR="0010219A" w:rsidRPr="003A425A">
          <w:rPr>
            <w:noProof/>
            <w:webHidden/>
          </w:rPr>
        </w:r>
        <w:r w:rsidR="0010219A" w:rsidRPr="003A425A">
          <w:rPr>
            <w:noProof/>
            <w:webHidden/>
          </w:rPr>
          <w:fldChar w:fldCharType="separate"/>
        </w:r>
        <w:r w:rsidR="0010219A" w:rsidRPr="003A425A">
          <w:rPr>
            <w:noProof/>
            <w:webHidden/>
          </w:rPr>
          <w:t>193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8" w:history="1">
        <w:r w:rsidR="0010219A" w:rsidRPr="003A425A">
          <w:rPr>
            <w:rStyle w:val="a3"/>
            <w:rFonts w:ascii="Times New Roman" w:hAnsi="Times New Roman"/>
            <w:noProof/>
            <w:lang w:val="en-US"/>
          </w:rPr>
          <w:t>QPixmap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_Toc382058448 \h </w:instrText>
        </w:r>
        <w:r w:rsidR="0010219A" w:rsidRPr="003A425A">
          <w:rPr>
            <w:noProof/>
            <w:webHidden/>
          </w:rPr>
        </w:r>
        <w:r w:rsidR="0010219A" w:rsidRPr="003A425A">
          <w:rPr>
            <w:noProof/>
            <w:webHidden/>
          </w:rPr>
          <w:fldChar w:fldCharType="separate"/>
        </w:r>
        <w:r w:rsidR="0010219A" w:rsidRPr="003A425A">
          <w:rPr>
            <w:noProof/>
            <w:webHidden/>
          </w:rPr>
          <w:t>193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49" w:history="1">
        <w:r w:rsidR="0010219A" w:rsidRPr="003A425A">
          <w:rPr>
            <w:rStyle w:val="a3"/>
            <w:rFonts w:ascii="Times New Roman" w:hAnsi="Times New Roman"/>
            <w:noProof/>
          </w:rPr>
          <w:t>QGenericMatrix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_Toc382058449 \h </w:instrText>
        </w:r>
        <w:r w:rsidR="0010219A" w:rsidRPr="003A425A">
          <w:rPr>
            <w:noProof/>
            <w:webHidden/>
          </w:rPr>
        </w:r>
        <w:r w:rsidR="0010219A" w:rsidRPr="003A425A">
          <w:rPr>
            <w:noProof/>
            <w:webHidden/>
          </w:rPr>
          <w:fldChar w:fldCharType="separate"/>
        </w:r>
        <w:r w:rsidR="0010219A" w:rsidRPr="003A425A">
          <w:rPr>
            <w:noProof/>
            <w:webHidden/>
          </w:rPr>
          <w:t>193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0" w:history="1">
        <w:r w:rsidR="0010219A" w:rsidRPr="003A425A">
          <w:rPr>
            <w:rStyle w:val="a3"/>
            <w:rFonts w:ascii="Times New Roman" w:hAnsi="Times New Roman"/>
            <w:noProof/>
          </w:rPr>
          <w:t>QVector2D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_Toc382058450 \h </w:instrText>
        </w:r>
        <w:r w:rsidR="0010219A" w:rsidRPr="003A425A">
          <w:rPr>
            <w:noProof/>
            <w:webHidden/>
          </w:rPr>
        </w:r>
        <w:r w:rsidR="0010219A" w:rsidRPr="003A425A">
          <w:rPr>
            <w:noProof/>
            <w:webHidden/>
          </w:rPr>
          <w:fldChar w:fldCharType="separate"/>
        </w:r>
        <w:r w:rsidR="0010219A" w:rsidRPr="003A425A">
          <w:rPr>
            <w:noProof/>
            <w:webHidden/>
          </w:rPr>
          <w:t>193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1" w:history="1">
        <w:r w:rsidR="0010219A" w:rsidRPr="003A425A">
          <w:rPr>
            <w:rStyle w:val="a3"/>
            <w:rFonts w:ascii="Times New Roman" w:hAnsi="Times New Roman"/>
            <w:noProof/>
            <w:lang w:val="en-US"/>
          </w:rPr>
          <w:t>QBrush</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_Toc382058451 \h </w:instrText>
        </w:r>
        <w:r w:rsidR="0010219A" w:rsidRPr="003A425A">
          <w:rPr>
            <w:noProof/>
            <w:webHidden/>
          </w:rPr>
        </w:r>
        <w:r w:rsidR="0010219A" w:rsidRPr="003A425A">
          <w:rPr>
            <w:noProof/>
            <w:webHidden/>
          </w:rPr>
          <w:fldChar w:fldCharType="separate"/>
        </w:r>
        <w:r w:rsidR="0010219A" w:rsidRPr="003A425A">
          <w:rPr>
            <w:noProof/>
            <w:webHidden/>
          </w:rPr>
          <w:t>193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2" w:history="1">
        <w:r w:rsidR="0010219A" w:rsidRPr="003A425A">
          <w:rPr>
            <w:rStyle w:val="a3"/>
            <w:rFonts w:ascii="Times New Roman" w:hAnsi="Times New Roman"/>
            <w:noProof/>
          </w:rPr>
          <w:t>QGradient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_Toc382058452 \h </w:instrText>
        </w:r>
        <w:r w:rsidR="0010219A" w:rsidRPr="003A425A">
          <w:rPr>
            <w:noProof/>
            <w:webHidden/>
          </w:rPr>
        </w:r>
        <w:r w:rsidR="0010219A" w:rsidRPr="003A425A">
          <w:rPr>
            <w:noProof/>
            <w:webHidden/>
          </w:rPr>
          <w:fldChar w:fldCharType="separate"/>
        </w:r>
        <w:r w:rsidR="0010219A" w:rsidRPr="003A425A">
          <w:rPr>
            <w:noProof/>
            <w:webHidden/>
          </w:rPr>
          <w:t>193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3" w:history="1">
        <w:r w:rsidR="0010219A" w:rsidRPr="003A425A">
          <w:rPr>
            <w:rStyle w:val="a3"/>
            <w:rFonts w:ascii="Times New Roman" w:hAnsi="Times New Roman"/>
            <w:noProof/>
          </w:rPr>
          <w:t>QLinearGradient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_Toc382058453 \h </w:instrText>
        </w:r>
        <w:r w:rsidR="0010219A" w:rsidRPr="003A425A">
          <w:rPr>
            <w:noProof/>
            <w:webHidden/>
          </w:rPr>
        </w:r>
        <w:r w:rsidR="0010219A" w:rsidRPr="003A425A">
          <w:rPr>
            <w:noProof/>
            <w:webHidden/>
          </w:rPr>
          <w:fldChar w:fldCharType="separate"/>
        </w:r>
        <w:r w:rsidR="0010219A" w:rsidRPr="003A425A">
          <w:rPr>
            <w:noProof/>
            <w:webHidden/>
          </w:rPr>
          <w:t>194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4" w:history="1">
        <w:r w:rsidR="0010219A" w:rsidRPr="003A425A">
          <w:rPr>
            <w:rStyle w:val="a3"/>
            <w:rFonts w:ascii="Times New Roman" w:hAnsi="Times New Roman"/>
            <w:noProof/>
          </w:rPr>
          <w:t>QRadialGradient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_Toc382058454 \h </w:instrText>
        </w:r>
        <w:r w:rsidR="0010219A" w:rsidRPr="003A425A">
          <w:rPr>
            <w:noProof/>
            <w:webHidden/>
          </w:rPr>
        </w:r>
        <w:r w:rsidR="0010219A" w:rsidRPr="003A425A">
          <w:rPr>
            <w:noProof/>
            <w:webHidden/>
          </w:rPr>
          <w:fldChar w:fldCharType="separate"/>
        </w:r>
        <w:r w:rsidR="0010219A" w:rsidRPr="003A425A">
          <w:rPr>
            <w:noProof/>
            <w:webHidden/>
          </w:rPr>
          <w:t>194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5" w:history="1">
        <w:r w:rsidR="0010219A" w:rsidRPr="003A425A">
          <w:rPr>
            <w:rStyle w:val="a3"/>
            <w:rFonts w:ascii="Times New Roman" w:hAnsi="Times New Roman"/>
            <w:noProof/>
          </w:rPr>
          <w:t>QConicalGradient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_Toc382058455 \h </w:instrText>
        </w:r>
        <w:r w:rsidR="0010219A" w:rsidRPr="003A425A">
          <w:rPr>
            <w:noProof/>
            <w:webHidden/>
          </w:rPr>
        </w:r>
        <w:r w:rsidR="0010219A" w:rsidRPr="003A425A">
          <w:rPr>
            <w:noProof/>
            <w:webHidden/>
          </w:rPr>
          <w:fldChar w:fldCharType="separate"/>
        </w:r>
        <w:r w:rsidR="0010219A" w:rsidRPr="003A425A">
          <w:rPr>
            <w:noProof/>
            <w:webHidden/>
          </w:rPr>
          <w:t>194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6" w:history="1">
        <w:r w:rsidR="0010219A" w:rsidRPr="003A425A">
          <w:rPr>
            <w:rStyle w:val="a3"/>
            <w:rFonts w:ascii="Times New Roman" w:hAnsi="Times New Roman"/>
            <w:noProof/>
            <w:lang w:val="en-US"/>
          </w:rPr>
          <w:t>QColor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_Toc382058456 \h </w:instrText>
        </w:r>
        <w:r w:rsidR="0010219A" w:rsidRPr="003A425A">
          <w:rPr>
            <w:noProof/>
            <w:webHidden/>
          </w:rPr>
        </w:r>
        <w:r w:rsidR="0010219A" w:rsidRPr="003A425A">
          <w:rPr>
            <w:noProof/>
            <w:webHidden/>
          </w:rPr>
          <w:fldChar w:fldCharType="separate"/>
        </w:r>
        <w:r w:rsidR="0010219A" w:rsidRPr="003A425A">
          <w:rPr>
            <w:noProof/>
            <w:webHidden/>
          </w:rPr>
          <w:t>194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7" w:history="1">
        <w:r w:rsidR="0010219A" w:rsidRPr="003A425A">
          <w:rPr>
            <w:rStyle w:val="a3"/>
            <w:rFonts w:ascii="Times New Roman" w:hAnsi="Times New Roman"/>
            <w:noProof/>
          </w:rPr>
          <w:t>QPagedPaintDevice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_Toc382058457 \h </w:instrText>
        </w:r>
        <w:r w:rsidR="0010219A" w:rsidRPr="003A425A">
          <w:rPr>
            <w:noProof/>
            <w:webHidden/>
          </w:rPr>
        </w:r>
        <w:r w:rsidR="0010219A" w:rsidRPr="003A425A">
          <w:rPr>
            <w:noProof/>
            <w:webHidden/>
          </w:rPr>
          <w:fldChar w:fldCharType="separate"/>
        </w:r>
        <w:r w:rsidR="0010219A" w:rsidRPr="003A425A">
          <w:rPr>
            <w:noProof/>
            <w:webHidden/>
          </w:rPr>
          <w:t>195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8" w:history="1">
        <w:r w:rsidR="0010219A" w:rsidRPr="003A425A">
          <w:rPr>
            <w:rStyle w:val="a3"/>
            <w:rFonts w:ascii="Times New Roman" w:hAnsi="Times New Roman"/>
            <w:noProof/>
          </w:rPr>
          <w:t>QPaintDevice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_Toc382058458 \h </w:instrText>
        </w:r>
        <w:r w:rsidR="0010219A" w:rsidRPr="003A425A">
          <w:rPr>
            <w:noProof/>
            <w:webHidden/>
          </w:rPr>
        </w:r>
        <w:r w:rsidR="0010219A" w:rsidRPr="003A425A">
          <w:rPr>
            <w:noProof/>
            <w:webHidden/>
          </w:rPr>
          <w:fldChar w:fldCharType="separate"/>
        </w:r>
        <w:r w:rsidR="0010219A" w:rsidRPr="003A425A">
          <w:rPr>
            <w:noProof/>
            <w:webHidden/>
          </w:rPr>
          <w:t>195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59" w:history="1">
        <w:r w:rsidR="0010219A" w:rsidRPr="003A425A">
          <w:rPr>
            <w:rStyle w:val="a3"/>
            <w:rFonts w:ascii="Times New Roman" w:hAnsi="Times New Roman"/>
            <w:noProof/>
          </w:rPr>
          <w:t>QPaintEngine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_Toc382058459 \h </w:instrText>
        </w:r>
        <w:r w:rsidR="0010219A" w:rsidRPr="003A425A">
          <w:rPr>
            <w:noProof/>
            <w:webHidden/>
          </w:rPr>
        </w:r>
        <w:r w:rsidR="0010219A" w:rsidRPr="003A425A">
          <w:rPr>
            <w:noProof/>
            <w:webHidden/>
          </w:rPr>
          <w:fldChar w:fldCharType="separate"/>
        </w:r>
        <w:r w:rsidR="0010219A" w:rsidRPr="003A425A">
          <w:rPr>
            <w:noProof/>
            <w:webHidden/>
          </w:rPr>
          <w:t>195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0" w:history="1">
        <w:r w:rsidR="0010219A" w:rsidRPr="003A425A">
          <w:rPr>
            <w:rStyle w:val="a3"/>
            <w:rFonts w:ascii="Times New Roman" w:hAnsi="Times New Roman"/>
            <w:noProof/>
            <w:lang w:val="en-US"/>
          </w:rPr>
          <w:t>QPainter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_Toc382058460 \h </w:instrText>
        </w:r>
        <w:r w:rsidR="0010219A" w:rsidRPr="003A425A">
          <w:rPr>
            <w:noProof/>
            <w:webHidden/>
          </w:rPr>
        </w:r>
        <w:r w:rsidR="0010219A" w:rsidRPr="003A425A">
          <w:rPr>
            <w:noProof/>
            <w:webHidden/>
          </w:rPr>
          <w:fldChar w:fldCharType="separate"/>
        </w:r>
        <w:r w:rsidR="0010219A" w:rsidRPr="003A425A">
          <w:rPr>
            <w:noProof/>
            <w:webHidden/>
          </w:rPr>
          <w:t>195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1" w:history="1">
        <w:r w:rsidR="0010219A" w:rsidRPr="003A425A">
          <w:rPr>
            <w:rStyle w:val="a3"/>
            <w:rFonts w:ascii="Times New Roman" w:hAnsi="Times New Roman"/>
            <w:noProof/>
          </w:rPr>
          <w:t>QPainterPath</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_Toc382058461 \h </w:instrText>
        </w:r>
        <w:r w:rsidR="0010219A" w:rsidRPr="003A425A">
          <w:rPr>
            <w:noProof/>
            <w:webHidden/>
          </w:rPr>
        </w:r>
        <w:r w:rsidR="0010219A" w:rsidRPr="003A425A">
          <w:rPr>
            <w:noProof/>
            <w:webHidden/>
          </w:rPr>
          <w:fldChar w:fldCharType="separate"/>
        </w:r>
        <w:r w:rsidR="0010219A" w:rsidRPr="003A425A">
          <w:rPr>
            <w:noProof/>
            <w:webHidden/>
          </w:rPr>
          <w:t>197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2" w:history="1">
        <w:r w:rsidR="0010219A" w:rsidRPr="003A425A">
          <w:rPr>
            <w:rStyle w:val="a3"/>
            <w:rFonts w:ascii="Times New Roman" w:hAnsi="Times New Roman"/>
            <w:noProof/>
          </w:rPr>
          <w:t>QPainterPathStroker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_Toc382058462 \h </w:instrText>
        </w:r>
        <w:r w:rsidR="0010219A" w:rsidRPr="003A425A">
          <w:rPr>
            <w:noProof/>
            <w:webHidden/>
          </w:rPr>
        </w:r>
        <w:r w:rsidR="0010219A" w:rsidRPr="003A425A">
          <w:rPr>
            <w:noProof/>
            <w:webHidden/>
          </w:rPr>
          <w:fldChar w:fldCharType="separate"/>
        </w:r>
        <w:r w:rsidR="0010219A" w:rsidRPr="003A425A">
          <w:rPr>
            <w:noProof/>
            <w:webHidden/>
          </w:rPr>
          <w:t>198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3" w:history="1">
        <w:r w:rsidR="0010219A" w:rsidRPr="003A425A">
          <w:rPr>
            <w:rStyle w:val="a3"/>
            <w:rFonts w:ascii="Times New Roman" w:hAnsi="Times New Roman"/>
            <w:noProof/>
          </w:rPr>
          <w:t>QPdfWriter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_Toc382058463 \h </w:instrText>
        </w:r>
        <w:r w:rsidR="0010219A" w:rsidRPr="003A425A">
          <w:rPr>
            <w:noProof/>
            <w:webHidden/>
          </w:rPr>
        </w:r>
        <w:r w:rsidR="0010219A" w:rsidRPr="003A425A">
          <w:rPr>
            <w:noProof/>
            <w:webHidden/>
          </w:rPr>
          <w:fldChar w:fldCharType="separate"/>
        </w:r>
        <w:r w:rsidR="0010219A" w:rsidRPr="003A425A">
          <w:rPr>
            <w:noProof/>
            <w:webHidden/>
          </w:rPr>
          <w:t>198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4" w:history="1">
        <w:r w:rsidR="0010219A" w:rsidRPr="003A425A">
          <w:rPr>
            <w:rStyle w:val="a3"/>
            <w:rFonts w:ascii="Times New Roman" w:hAnsi="Times New Roman"/>
            <w:noProof/>
            <w:lang w:val="en-US"/>
          </w:rPr>
          <w:t>QPen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_Toc382058464 \h </w:instrText>
        </w:r>
        <w:r w:rsidR="0010219A" w:rsidRPr="003A425A">
          <w:rPr>
            <w:noProof/>
            <w:webHidden/>
          </w:rPr>
        </w:r>
        <w:r w:rsidR="0010219A" w:rsidRPr="003A425A">
          <w:rPr>
            <w:noProof/>
            <w:webHidden/>
          </w:rPr>
          <w:fldChar w:fldCharType="separate"/>
        </w:r>
        <w:r w:rsidR="0010219A" w:rsidRPr="003A425A">
          <w:rPr>
            <w:noProof/>
            <w:webHidden/>
          </w:rPr>
          <w:t>198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5" w:history="1">
        <w:r w:rsidR="0010219A" w:rsidRPr="003A425A">
          <w:rPr>
            <w:rStyle w:val="a3"/>
            <w:rFonts w:ascii="Times New Roman" w:hAnsi="Times New Roman"/>
            <w:noProof/>
          </w:rPr>
          <w:t>QPolygon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_Toc382058465 \h </w:instrText>
        </w:r>
        <w:r w:rsidR="0010219A" w:rsidRPr="003A425A">
          <w:rPr>
            <w:noProof/>
            <w:webHidden/>
          </w:rPr>
        </w:r>
        <w:r w:rsidR="0010219A" w:rsidRPr="003A425A">
          <w:rPr>
            <w:noProof/>
            <w:webHidden/>
          </w:rPr>
          <w:fldChar w:fldCharType="separate"/>
        </w:r>
        <w:r w:rsidR="0010219A" w:rsidRPr="003A425A">
          <w:rPr>
            <w:noProof/>
            <w:webHidden/>
          </w:rPr>
          <w:t>198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6" w:history="1">
        <w:r w:rsidR="0010219A" w:rsidRPr="003A425A">
          <w:rPr>
            <w:rStyle w:val="a3"/>
            <w:rFonts w:ascii="Times New Roman" w:hAnsi="Times New Roman"/>
            <w:noProof/>
          </w:rPr>
          <w:t>QPolygonF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_Toc382058466 \h </w:instrText>
        </w:r>
        <w:r w:rsidR="0010219A" w:rsidRPr="003A425A">
          <w:rPr>
            <w:noProof/>
            <w:webHidden/>
          </w:rPr>
        </w:r>
        <w:r w:rsidR="0010219A" w:rsidRPr="003A425A">
          <w:rPr>
            <w:noProof/>
            <w:webHidden/>
          </w:rPr>
          <w:fldChar w:fldCharType="separate"/>
        </w:r>
        <w:r w:rsidR="0010219A" w:rsidRPr="003A425A">
          <w:rPr>
            <w:noProof/>
            <w:webHidden/>
          </w:rPr>
          <w:t>198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7" w:history="1">
        <w:r w:rsidR="0010219A" w:rsidRPr="003A425A">
          <w:rPr>
            <w:rStyle w:val="a3"/>
            <w:rFonts w:ascii="Times New Roman" w:hAnsi="Times New Roman"/>
            <w:noProof/>
          </w:rPr>
          <w:t>QRegion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_Toc382058467 \h </w:instrText>
        </w:r>
        <w:r w:rsidR="0010219A" w:rsidRPr="003A425A">
          <w:rPr>
            <w:noProof/>
            <w:webHidden/>
          </w:rPr>
        </w:r>
        <w:r w:rsidR="0010219A" w:rsidRPr="003A425A">
          <w:rPr>
            <w:noProof/>
            <w:webHidden/>
          </w:rPr>
          <w:fldChar w:fldCharType="separate"/>
        </w:r>
        <w:r w:rsidR="0010219A" w:rsidRPr="003A425A">
          <w:rPr>
            <w:noProof/>
            <w:webHidden/>
          </w:rPr>
          <w:t>198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8" w:history="1">
        <w:r w:rsidR="0010219A" w:rsidRPr="003A425A">
          <w:rPr>
            <w:rStyle w:val="a3"/>
            <w:rFonts w:ascii="Times New Roman" w:hAnsi="Times New Roman"/>
            <w:noProof/>
          </w:rPr>
          <w:t>QTransform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_Toc382058468 \h </w:instrText>
        </w:r>
        <w:r w:rsidR="0010219A" w:rsidRPr="003A425A">
          <w:rPr>
            <w:noProof/>
            <w:webHidden/>
          </w:rPr>
        </w:r>
        <w:r w:rsidR="0010219A" w:rsidRPr="003A425A">
          <w:rPr>
            <w:noProof/>
            <w:webHidden/>
          </w:rPr>
          <w:fldChar w:fldCharType="separate"/>
        </w:r>
        <w:r w:rsidR="0010219A" w:rsidRPr="003A425A">
          <w:rPr>
            <w:noProof/>
            <w:webHidden/>
          </w:rPr>
          <w:t>199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69" w:history="1">
        <w:r w:rsidR="0010219A" w:rsidRPr="003A425A">
          <w:rPr>
            <w:rStyle w:val="a3"/>
            <w:rFonts w:ascii="Times New Roman" w:hAnsi="Times New Roman"/>
            <w:noProof/>
          </w:rPr>
          <w:t>QFont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_Toc382058469 \h </w:instrText>
        </w:r>
        <w:r w:rsidR="0010219A" w:rsidRPr="003A425A">
          <w:rPr>
            <w:noProof/>
            <w:webHidden/>
          </w:rPr>
        </w:r>
        <w:r w:rsidR="0010219A" w:rsidRPr="003A425A">
          <w:rPr>
            <w:noProof/>
            <w:webHidden/>
          </w:rPr>
          <w:fldChar w:fldCharType="separate"/>
        </w:r>
        <w:r w:rsidR="0010219A" w:rsidRPr="003A425A">
          <w:rPr>
            <w:noProof/>
            <w:webHidden/>
          </w:rPr>
          <w:t>199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0" w:history="1">
        <w:r w:rsidR="0010219A" w:rsidRPr="003A425A">
          <w:rPr>
            <w:rStyle w:val="a3"/>
            <w:rFonts w:ascii="Times New Roman" w:hAnsi="Times New Roman"/>
            <w:noProof/>
          </w:rPr>
          <w:t>QFontMetrics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_Toc382058470 \h </w:instrText>
        </w:r>
        <w:r w:rsidR="0010219A" w:rsidRPr="003A425A">
          <w:rPr>
            <w:noProof/>
            <w:webHidden/>
          </w:rPr>
        </w:r>
        <w:r w:rsidR="0010219A" w:rsidRPr="003A425A">
          <w:rPr>
            <w:noProof/>
            <w:webHidden/>
          </w:rPr>
          <w:fldChar w:fldCharType="separate"/>
        </w:r>
        <w:r w:rsidR="0010219A" w:rsidRPr="003A425A">
          <w:rPr>
            <w:noProof/>
            <w:webHidden/>
          </w:rPr>
          <w:t>200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1" w:history="1">
        <w:r w:rsidR="0010219A" w:rsidRPr="003A425A">
          <w:rPr>
            <w:rStyle w:val="a3"/>
            <w:rFonts w:ascii="Times New Roman" w:hAnsi="Times New Roman"/>
            <w:noProof/>
          </w:rPr>
          <w:t>QFontMetricsF</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_Toc382058471 \h </w:instrText>
        </w:r>
        <w:r w:rsidR="0010219A" w:rsidRPr="003A425A">
          <w:rPr>
            <w:noProof/>
            <w:webHidden/>
          </w:rPr>
        </w:r>
        <w:r w:rsidR="0010219A" w:rsidRPr="003A425A">
          <w:rPr>
            <w:noProof/>
            <w:webHidden/>
          </w:rPr>
          <w:fldChar w:fldCharType="separate"/>
        </w:r>
        <w:r w:rsidR="0010219A" w:rsidRPr="003A425A">
          <w:rPr>
            <w:noProof/>
            <w:webHidden/>
          </w:rPr>
          <w:t>200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2" w:history="1">
        <w:r w:rsidR="0010219A" w:rsidRPr="003A425A">
          <w:rPr>
            <w:rStyle w:val="a3"/>
            <w:rFonts w:ascii="Times New Roman" w:hAnsi="Times New Roman"/>
            <w:noProof/>
          </w:rPr>
          <w:t>QSupportedWritingSystems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_Toc382058472 \h </w:instrText>
        </w:r>
        <w:r w:rsidR="0010219A" w:rsidRPr="003A425A">
          <w:rPr>
            <w:noProof/>
            <w:webHidden/>
          </w:rPr>
        </w:r>
        <w:r w:rsidR="0010219A" w:rsidRPr="003A425A">
          <w:rPr>
            <w:noProof/>
            <w:webHidden/>
          </w:rPr>
          <w:fldChar w:fldCharType="separate"/>
        </w:r>
        <w:r w:rsidR="0010219A" w:rsidRPr="003A425A">
          <w:rPr>
            <w:noProof/>
            <w:webHidden/>
          </w:rPr>
          <w:t>200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3" w:history="1">
        <w:r w:rsidR="0010219A" w:rsidRPr="003A425A">
          <w:rPr>
            <w:rStyle w:val="a3"/>
            <w:rFonts w:ascii="Times New Roman" w:hAnsi="Times New Roman"/>
            <w:noProof/>
          </w:rPr>
          <w:t>QPainterPath::Element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_Toc382058473 \h </w:instrText>
        </w:r>
        <w:r w:rsidR="0010219A" w:rsidRPr="003A425A">
          <w:rPr>
            <w:noProof/>
            <w:webHidden/>
          </w:rPr>
        </w:r>
        <w:r w:rsidR="0010219A" w:rsidRPr="003A425A">
          <w:rPr>
            <w:noProof/>
            <w:webHidden/>
          </w:rPr>
          <w:fldChar w:fldCharType="separate"/>
        </w:r>
        <w:r w:rsidR="0010219A" w:rsidRPr="003A425A">
          <w:rPr>
            <w:noProof/>
            <w:webHidden/>
          </w:rPr>
          <w:t>201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4" w:history="1">
        <w:r w:rsidR="0010219A" w:rsidRPr="003A425A">
          <w:rPr>
            <w:rStyle w:val="a3"/>
            <w:rFonts w:ascii="Times New Roman" w:hAnsi="Times New Roman"/>
            <w:noProof/>
          </w:rPr>
          <w:t>QPixmapCache::Key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_Toc382058474 \h </w:instrText>
        </w:r>
        <w:r w:rsidR="0010219A" w:rsidRPr="003A425A">
          <w:rPr>
            <w:noProof/>
            <w:webHidden/>
          </w:rPr>
        </w:r>
        <w:r w:rsidR="0010219A" w:rsidRPr="003A425A">
          <w:rPr>
            <w:noProof/>
            <w:webHidden/>
          </w:rPr>
          <w:fldChar w:fldCharType="separate"/>
        </w:r>
        <w:r w:rsidR="0010219A" w:rsidRPr="003A425A">
          <w:rPr>
            <w:noProof/>
            <w:webHidden/>
          </w:rPr>
          <w:t>201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5" w:history="1">
        <w:r w:rsidR="0010219A" w:rsidRPr="003A425A">
          <w:rPr>
            <w:rStyle w:val="a3"/>
            <w:rFonts w:ascii="Times New Roman" w:hAnsi="Times New Roman"/>
            <w:noProof/>
          </w:rPr>
          <w:t>QPainter::PixmapFragment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_Toc382058475 \h </w:instrText>
        </w:r>
        <w:r w:rsidR="0010219A" w:rsidRPr="003A425A">
          <w:rPr>
            <w:noProof/>
            <w:webHidden/>
          </w:rPr>
        </w:r>
        <w:r w:rsidR="0010219A" w:rsidRPr="003A425A">
          <w:rPr>
            <w:noProof/>
            <w:webHidden/>
          </w:rPr>
          <w:fldChar w:fldCharType="separate"/>
        </w:r>
        <w:r w:rsidR="0010219A" w:rsidRPr="003A425A">
          <w:rPr>
            <w:noProof/>
            <w:webHidden/>
          </w:rPr>
          <w:t>201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6" w:history="1">
        <w:r w:rsidR="0010219A" w:rsidRPr="003A425A">
          <w:rPr>
            <w:rStyle w:val="a3"/>
            <w:rFonts w:ascii="Times New Roman" w:hAnsi="Times New Roman"/>
            <w:noProof/>
          </w:rPr>
          <w:t>QTextLayout::FormatRange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_Toc382058476 \h </w:instrText>
        </w:r>
        <w:r w:rsidR="0010219A" w:rsidRPr="003A425A">
          <w:rPr>
            <w:noProof/>
            <w:webHidden/>
          </w:rPr>
        </w:r>
        <w:r w:rsidR="0010219A" w:rsidRPr="003A425A">
          <w:rPr>
            <w:noProof/>
            <w:webHidden/>
          </w:rPr>
          <w:fldChar w:fldCharType="separate"/>
        </w:r>
        <w:r w:rsidR="0010219A" w:rsidRPr="003A425A">
          <w:rPr>
            <w:noProof/>
            <w:webHidden/>
          </w:rPr>
          <w:t>201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7" w:history="1">
        <w:r w:rsidR="0010219A" w:rsidRPr="003A425A">
          <w:rPr>
            <w:rStyle w:val="a3"/>
            <w:rFonts w:ascii="Times New Roman" w:hAnsi="Times New Roman"/>
            <w:noProof/>
          </w:rPr>
          <w:t>QBackingStore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_Toc382058477 \h </w:instrText>
        </w:r>
        <w:r w:rsidR="0010219A" w:rsidRPr="003A425A">
          <w:rPr>
            <w:noProof/>
            <w:webHidden/>
          </w:rPr>
        </w:r>
        <w:r w:rsidR="0010219A" w:rsidRPr="003A425A">
          <w:rPr>
            <w:noProof/>
            <w:webHidden/>
          </w:rPr>
          <w:fldChar w:fldCharType="separate"/>
        </w:r>
        <w:r w:rsidR="0010219A" w:rsidRPr="003A425A">
          <w:rPr>
            <w:noProof/>
            <w:webHidden/>
          </w:rPr>
          <w:t>201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8" w:history="1">
        <w:r w:rsidR="0010219A" w:rsidRPr="003A425A">
          <w:rPr>
            <w:rStyle w:val="a3"/>
            <w:rFonts w:ascii="Times New Roman" w:hAnsi="Times New Roman"/>
            <w:noProof/>
          </w:rPr>
          <w:t>QClipboard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_Toc382058478 \h </w:instrText>
        </w:r>
        <w:r w:rsidR="0010219A" w:rsidRPr="003A425A">
          <w:rPr>
            <w:noProof/>
            <w:webHidden/>
          </w:rPr>
        </w:r>
        <w:r w:rsidR="0010219A" w:rsidRPr="003A425A">
          <w:rPr>
            <w:noProof/>
            <w:webHidden/>
          </w:rPr>
          <w:fldChar w:fldCharType="separate"/>
        </w:r>
        <w:r w:rsidR="0010219A" w:rsidRPr="003A425A">
          <w:rPr>
            <w:noProof/>
            <w:webHidden/>
          </w:rPr>
          <w:t>202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79" w:history="1">
        <w:r w:rsidR="0010219A" w:rsidRPr="003A425A">
          <w:rPr>
            <w:rStyle w:val="a3"/>
            <w:rFonts w:ascii="Times New Roman" w:hAnsi="Times New Roman"/>
            <w:noProof/>
          </w:rPr>
          <w:t>QCursor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_Toc382058479 \h </w:instrText>
        </w:r>
        <w:r w:rsidR="0010219A" w:rsidRPr="003A425A">
          <w:rPr>
            <w:noProof/>
            <w:webHidden/>
          </w:rPr>
        </w:r>
        <w:r w:rsidR="0010219A" w:rsidRPr="003A425A">
          <w:rPr>
            <w:noProof/>
            <w:webHidden/>
          </w:rPr>
          <w:fldChar w:fldCharType="separate"/>
        </w:r>
        <w:r w:rsidR="0010219A" w:rsidRPr="003A425A">
          <w:rPr>
            <w:noProof/>
            <w:webHidden/>
          </w:rPr>
          <w:t>202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0" w:history="1">
        <w:r w:rsidR="0010219A" w:rsidRPr="003A425A">
          <w:rPr>
            <w:rStyle w:val="a3"/>
            <w:rFonts w:ascii="Times New Roman" w:hAnsi="Times New Roman"/>
            <w:noProof/>
          </w:rPr>
          <w:t>QFontInfo</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_Toc382058480 \h </w:instrText>
        </w:r>
        <w:r w:rsidR="0010219A" w:rsidRPr="003A425A">
          <w:rPr>
            <w:noProof/>
            <w:webHidden/>
          </w:rPr>
        </w:r>
        <w:r w:rsidR="0010219A" w:rsidRPr="003A425A">
          <w:rPr>
            <w:noProof/>
            <w:webHidden/>
          </w:rPr>
          <w:fldChar w:fldCharType="separate"/>
        </w:r>
        <w:r w:rsidR="0010219A" w:rsidRPr="003A425A">
          <w:rPr>
            <w:noProof/>
            <w:webHidden/>
          </w:rPr>
          <w:t>202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1" w:history="1">
        <w:r w:rsidR="0010219A" w:rsidRPr="003A425A">
          <w:rPr>
            <w:rStyle w:val="a3"/>
            <w:rFonts w:ascii="Times New Roman" w:hAnsi="Times New Roman"/>
            <w:noProof/>
          </w:rPr>
          <w:t>QGlyphRun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_Toc382058481 \h </w:instrText>
        </w:r>
        <w:r w:rsidR="0010219A" w:rsidRPr="003A425A">
          <w:rPr>
            <w:noProof/>
            <w:webHidden/>
          </w:rPr>
        </w:r>
        <w:r w:rsidR="0010219A" w:rsidRPr="003A425A">
          <w:rPr>
            <w:noProof/>
            <w:webHidden/>
          </w:rPr>
          <w:fldChar w:fldCharType="separate"/>
        </w:r>
        <w:r w:rsidR="0010219A" w:rsidRPr="003A425A">
          <w:rPr>
            <w:noProof/>
            <w:webHidden/>
          </w:rPr>
          <w:t>202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2" w:history="1">
        <w:r w:rsidR="0010219A" w:rsidRPr="003A425A">
          <w:rPr>
            <w:rStyle w:val="a3"/>
            <w:rFonts w:ascii="Times New Roman" w:hAnsi="Times New Roman"/>
            <w:noProof/>
          </w:rPr>
          <w:t>QPaintEngineState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_Toc382058482 \h </w:instrText>
        </w:r>
        <w:r w:rsidR="0010219A" w:rsidRPr="003A425A">
          <w:rPr>
            <w:noProof/>
            <w:webHidden/>
          </w:rPr>
        </w:r>
        <w:r w:rsidR="0010219A" w:rsidRPr="003A425A">
          <w:rPr>
            <w:noProof/>
            <w:webHidden/>
          </w:rPr>
          <w:fldChar w:fldCharType="separate"/>
        </w:r>
        <w:r w:rsidR="0010219A" w:rsidRPr="003A425A">
          <w:rPr>
            <w:noProof/>
            <w:webHidden/>
          </w:rPr>
          <w:t>203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3" w:history="1">
        <w:r w:rsidR="0010219A" w:rsidRPr="003A425A">
          <w:rPr>
            <w:rStyle w:val="a3"/>
            <w:rFonts w:ascii="Times New Roman" w:hAnsi="Times New Roman"/>
            <w:noProof/>
          </w:rPr>
          <w:t>QPalette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_Toc382058483 \h </w:instrText>
        </w:r>
        <w:r w:rsidR="0010219A" w:rsidRPr="003A425A">
          <w:rPr>
            <w:noProof/>
            <w:webHidden/>
          </w:rPr>
        </w:r>
        <w:r w:rsidR="0010219A" w:rsidRPr="003A425A">
          <w:rPr>
            <w:noProof/>
            <w:webHidden/>
          </w:rPr>
          <w:fldChar w:fldCharType="separate"/>
        </w:r>
        <w:r w:rsidR="0010219A" w:rsidRPr="003A425A">
          <w:rPr>
            <w:noProof/>
            <w:webHidden/>
          </w:rPr>
          <w:t>203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4" w:history="1">
        <w:r w:rsidR="0010219A" w:rsidRPr="003A425A">
          <w:rPr>
            <w:rStyle w:val="a3"/>
            <w:rFonts w:ascii="Times New Roman" w:hAnsi="Times New Roman"/>
            <w:noProof/>
          </w:rPr>
          <w:t>QPixmapCache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_Toc382058484 \h </w:instrText>
        </w:r>
        <w:r w:rsidR="0010219A" w:rsidRPr="003A425A">
          <w:rPr>
            <w:noProof/>
            <w:webHidden/>
          </w:rPr>
        </w:r>
        <w:r w:rsidR="0010219A" w:rsidRPr="003A425A">
          <w:rPr>
            <w:noProof/>
            <w:webHidden/>
          </w:rPr>
          <w:fldChar w:fldCharType="separate"/>
        </w:r>
        <w:r w:rsidR="0010219A" w:rsidRPr="003A425A">
          <w:rPr>
            <w:noProof/>
            <w:webHidden/>
          </w:rPr>
          <w:t>203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5" w:history="1">
        <w:r w:rsidR="0010219A" w:rsidRPr="003A425A">
          <w:rPr>
            <w:rStyle w:val="a3"/>
            <w:rFonts w:ascii="Times New Roman" w:hAnsi="Times New Roman"/>
            <w:noProof/>
          </w:rPr>
          <w:t>QRasterPaintEngine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_Toc382058485 \h </w:instrText>
        </w:r>
        <w:r w:rsidR="0010219A" w:rsidRPr="003A425A">
          <w:rPr>
            <w:noProof/>
            <w:webHidden/>
          </w:rPr>
        </w:r>
        <w:r w:rsidR="0010219A" w:rsidRPr="003A425A">
          <w:rPr>
            <w:noProof/>
            <w:webHidden/>
          </w:rPr>
          <w:fldChar w:fldCharType="separate"/>
        </w:r>
        <w:r w:rsidR="0010219A" w:rsidRPr="003A425A">
          <w:rPr>
            <w:noProof/>
            <w:webHidden/>
          </w:rPr>
          <w:t>204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6" w:history="1">
        <w:r w:rsidR="0010219A" w:rsidRPr="003A425A">
          <w:rPr>
            <w:rStyle w:val="a3"/>
            <w:rFonts w:ascii="Times New Roman" w:hAnsi="Times New Roman"/>
            <w:noProof/>
          </w:rPr>
          <w:t>QRawFont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_Toc382058486 \h </w:instrText>
        </w:r>
        <w:r w:rsidR="0010219A" w:rsidRPr="003A425A">
          <w:rPr>
            <w:noProof/>
            <w:webHidden/>
          </w:rPr>
        </w:r>
        <w:r w:rsidR="0010219A" w:rsidRPr="003A425A">
          <w:rPr>
            <w:noProof/>
            <w:webHidden/>
          </w:rPr>
          <w:fldChar w:fldCharType="separate"/>
        </w:r>
        <w:r w:rsidR="0010219A" w:rsidRPr="003A425A">
          <w:rPr>
            <w:noProof/>
            <w:webHidden/>
          </w:rPr>
          <w:t>204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7" w:history="1">
        <w:r w:rsidR="0010219A" w:rsidRPr="003A425A">
          <w:rPr>
            <w:rStyle w:val="a3"/>
            <w:rFonts w:ascii="Times New Roman" w:hAnsi="Times New Roman"/>
            <w:noProof/>
          </w:rPr>
          <w:t>QStaticText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_Toc382058487 \h </w:instrText>
        </w:r>
        <w:r w:rsidR="0010219A" w:rsidRPr="003A425A">
          <w:rPr>
            <w:noProof/>
            <w:webHidden/>
          </w:rPr>
        </w:r>
        <w:r w:rsidR="0010219A" w:rsidRPr="003A425A">
          <w:rPr>
            <w:noProof/>
            <w:webHidden/>
          </w:rPr>
          <w:fldChar w:fldCharType="separate"/>
        </w:r>
        <w:r w:rsidR="0010219A" w:rsidRPr="003A425A">
          <w:rPr>
            <w:noProof/>
            <w:webHidden/>
          </w:rPr>
          <w:t>204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8" w:history="1">
        <w:r w:rsidR="0010219A" w:rsidRPr="003A425A">
          <w:rPr>
            <w:rStyle w:val="a3"/>
            <w:rFonts w:ascii="Times New Roman" w:hAnsi="Times New Roman"/>
            <w:noProof/>
          </w:rPr>
          <w:t>QSurface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_Toc382058488 \h </w:instrText>
        </w:r>
        <w:r w:rsidR="0010219A" w:rsidRPr="003A425A">
          <w:rPr>
            <w:noProof/>
            <w:webHidden/>
          </w:rPr>
        </w:r>
        <w:r w:rsidR="0010219A" w:rsidRPr="003A425A">
          <w:rPr>
            <w:noProof/>
            <w:webHidden/>
          </w:rPr>
          <w:fldChar w:fldCharType="separate"/>
        </w:r>
        <w:r w:rsidR="0010219A" w:rsidRPr="003A425A">
          <w:rPr>
            <w:noProof/>
            <w:webHidden/>
          </w:rPr>
          <w:t>205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489" w:history="1">
        <w:r w:rsidR="0010219A" w:rsidRPr="003A425A">
          <w:rPr>
            <w:rStyle w:val="a3"/>
            <w:rFonts w:ascii="Times New Roman" w:hAnsi="Times New Roman"/>
            <w:noProof/>
          </w:rPr>
          <w:t>QSurfaceFormat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_Toc382058489 \h </w:instrText>
        </w:r>
        <w:r w:rsidR="0010219A" w:rsidRPr="003A425A">
          <w:rPr>
            <w:noProof/>
            <w:webHidden/>
          </w:rPr>
        </w:r>
        <w:r w:rsidR="0010219A" w:rsidRPr="003A425A">
          <w:rPr>
            <w:noProof/>
            <w:webHidden/>
          </w:rPr>
          <w:fldChar w:fldCharType="separate"/>
        </w:r>
        <w:r w:rsidR="0010219A" w:rsidRPr="003A425A">
          <w:rPr>
            <w:noProof/>
            <w:webHidden/>
          </w:rPr>
          <w:t>205</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490" w:history="1">
        <w:r w:rsidR="0010219A" w:rsidRPr="003A425A">
          <w:rPr>
            <w:rStyle w:val="a3"/>
            <w:noProof/>
          </w:rPr>
          <w:t>НЕКОТОРЫЕ ДРУГИЕ КЛАССЫ ГРАФИЧЕСКОГО ИНТЕРФЕЙСА ПОЛЬЗОВАТЕЛЯ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_Toc382058490 \h </w:instrText>
        </w:r>
        <w:r w:rsidR="0010219A" w:rsidRPr="003A425A">
          <w:rPr>
            <w:noProof/>
            <w:webHidden/>
          </w:rPr>
        </w:r>
        <w:r w:rsidR="0010219A" w:rsidRPr="003A425A">
          <w:rPr>
            <w:noProof/>
            <w:webHidden/>
          </w:rPr>
          <w:fldChar w:fldCharType="separate"/>
        </w:r>
        <w:r w:rsidR="0010219A" w:rsidRPr="003A425A">
          <w:rPr>
            <w:noProof/>
            <w:webHidden/>
          </w:rPr>
          <w:t>205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1" w:history="1">
        <w:r w:rsidR="0010219A" w:rsidRPr="003A425A">
          <w:rPr>
            <w:rStyle w:val="a3"/>
            <w:noProof/>
          </w:rPr>
          <w:t>класс QDesktopServices обеспечивает методы для доступа к общим службам десктопа. Данная система делает лёгким использование системы справки.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_Toc382058491 \h </w:instrText>
        </w:r>
        <w:r w:rsidR="0010219A" w:rsidRPr="003A425A">
          <w:rPr>
            <w:noProof/>
            <w:webHidden/>
          </w:rPr>
        </w:r>
        <w:r w:rsidR="0010219A" w:rsidRPr="003A425A">
          <w:rPr>
            <w:noProof/>
            <w:webHidden/>
          </w:rPr>
          <w:fldChar w:fldCharType="separate"/>
        </w:r>
        <w:r w:rsidR="0010219A" w:rsidRPr="003A425A">
          <w:rPr>
            <w:noProof/>
            <w:webHidden/>
          </w:rPr>
          <w:t>205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2" w:history="1">
        <w:r w:rsidR="0010219A" w:rsidRPr="003A425A">
          <w:rPr>
            <w:rStyle w:val="a3"/>
            <w:noProof/>
          </w:rPr>
          <w:t>класс QDoubleValidator обеспечивает выбор диапазона вещественных чисел.</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_Toc382058492 \h </w:instrText>
        </w:r>
        <w:r w:rsidR="0010219A" w:rsidRPr="003A425A">
          <w:rPr>
            <w:noProof/>
            <w:webHidden/>
          </w:rPr>
        </w:r>
        <w:r w:rsidR="0010219A" w:rsidRPr="003A425A">
          <w:rPr>
            <w:noProof/>
            <w:webHidden/>
          </w:rPr>
          <w:fldChar w:fldCharType="separate"/>
        </w:r>
        <w:r w:rsidR="0010219A" w:rsidRPr="003A425A">
          <w:rPr>
            <w:noProof/>
            <w:webHidden/>
          </w:rPr>
          <w:t>205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3" w:history="1">
        <w:r w:rsidR="0010219A" w:rsidRPr="003A425A">
          <w:rPr>
            <w:rStyle w:val="a3"/>
            <w:noProof/>
          </w:rPr>
          <w:t>QDesktopServices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_Toc382058493 \h </w:instrText>
        </w:r>
        <w:r w:rsidR="0010219A" w:rsidRPr="003A425A">
          <w:rPr>
            <w:noProof/>
            <w:webHidden/>
          </w:rPr>
        </w:r>
        <w:r w:rsidR="0010219A" w:rsidRPr="003A425A">
          <w:rPr>
            <w:noProof/>
            <w:webHidden/>
          </w:rPr>
          <w:fldChar w:fldCharType="separate"/>
        </w:r>
        <w:r w:rsidR="0010219A" w:rsidRPr="003A425A">
          <w:rPr>
            <w:noProof/>
            <w:webHidden/>
          </w:rPr>
          <w:t>206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4" w:history="1">
        <w:r w:rsidR="0010219A" w:rsidRPr="003A425A">
          <w:rPr>
            <w:rStyle w:val="a3"/>
            <w:noProof/>
          </w:rPr>
          <w:t>QDoubleValidator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_Toc382058494 \h </w:instrText>
        </w:r>
        <w:r w:rsidR="0010219A" w:rsidRPr="003A425A">
          <w:rPr>
            <w:noProof/>
            <w:webHidden/>
          </w:rPr>
        </w:r>
        <w:r w:rsidR="0010219A" w:rsidRPr="003A425A">
          <w:rPr>
            <w:noProof/>
            <w:webHidden/>
          </w:rPr>
          <w:fldChar w:fldCharType="separate"/>
        </w:r>
        <w:r w:rsidR="0010219A" w:rsidRPr="003A425A">
          <w:rPr>
            <w:noProof/>
            <w:webHidden/>
          </w:rPr>
          <w:t>206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5" w:history="1">
        <w:r w:rsidR="0010219A" w:rsidRPr="003A425A">
          <w:rPr>
            <w:rStyle w:val="a3"/>
            <w:noProof/>
          </w:rPr>
          <w:t>QGuiApplication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_Toc382058495 \h </w:instrText>
        </w:r>
        <w:r w:rsidR="0010219A" w:rsidRPr="003A425A">
          <w:rPr>
            <w:noProof/>
            <w:webHidden/>
          </w:rPr>
        </w:r>
        <w:r w:rsidR="0010219A" w:rsidRPr="003A425A">
          <w:rPr>
            <w:noProof/>
            <w:webHidden/>
          </w:rPr>
          <w:fldChar w:fldCharType="separate"/>
        </w:r>
        <w:r w:rsidR="0010219A" w:rsidRPr="003A425A">
          <w:rPr>
            <w:noProof/>
            <w:webHidden/>
          </w:rPr>
          <w:t>206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6" w:history="1">
        <w:r w:rsidR="0010219A" w:rsidRPr="003A425A">
          <w:rPr>
            <w:rStyle w:val="a3"/>
            <w:noProof/>
          </w:rPr>
          <w:t>QIntValidator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_Toc382058496 \h </w:instrText>
        </w:r>
        <w:r w:rsidR="0010219A" w:rsidRPr="003A425A">
          <w:rPr>
            <w:noProof/>
            <w:webHidden/>
          </w:rPr>
        </w:r>
        <w:r w:rsidR="0010219A" w:rsidRPr="003A425A">
          <w:rPr>
            <w:noProof/>
            <w:webHidden/>
          </w:rPr>
          <w:fldChar w:fldCharType="separate"/>
        </w:r>
        <w:r w:rsidR="0010219A" w:rsidRPr="003A425A">
          <w:rPr>
            <w:noProof/>
            <w:webHidden/>
          </w:rPr>
          <w:t>207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7" w:history="1">
        <w:r w:rsidR="0010219A" w:rsidRPr="003A425A">
          <w:rPr>
            <w:rStyle w:val="a3"/>
            <w:noProof/>
          </w:rPr>
          <w:t>QKeySequence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_Toc382058497 \h </w:instrText>
        </w:r>
        <w:r w:rsidR="0010219A" w:rsidRPr="003A425A">
          <w:rPr>
            <w:noProof/>
            <w:webHidden/>
          </w:rPr>
        </w:r>
        <w:r w:rsidR="0010219A" w:rsidRPr="003A425A">
          <w:rPr>
            <w:noProof/>
            <w:webHidden/>
          </w:rPr>
          <w:fldChar w:fldCharType="separate"/>
        </w:r>
        <w:r w:rsidR="0010219A" w:rsidRPr="003A425A">
          <w:rPr>
            <w:noProof/>
            <w:webHidden/>
          </w:rPr>
          <w:t>207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8" w:history="1">
        <w:r w:rsidR="0010219A" w:rsidRPr="003A425A">
          <w:rPr>
            <w:rStyle w:val="a3"/>
            <w:noProof/>
          </w:rPr>
          <w:t>QMovie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_Toc382058498 \h </w:instrText>
        </w:r>
        <w:r w:rsidR="0010219A" w:rsidRPr="003A425A">
          <w:rPr>
            <w:noProof/>
            <w:webHidden/>
          </w:rPr>
        </w:r>
        <w:r w:rsidR="0010219A" w:rsidRPr="003A425A">
          <w:rPr>
            <w:noProof/>
            <w:webHidden/>
          </w:rPr>
          <w:fldChar w:fldCharType="separate"/>
        </w:r>
        <w:r w:rsidR="0010219A" w:rsidRPr="003A425A">
          <w:rPr>
            <w:noProof/>
            <w:webHidden/>
          </w:rPr>
          <w:t>208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499" w:history="1">
        <w:r w:rsidR="0010219A" w:rsidRPr="003A425A">
          <w:rPr>
            <w:rStyle w:val="a3"/>
            <w:noProof/>
          </w:rPr>
          <w:t>QPlatformSystemTrayIcon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_Toc382058499 \h </w:instrText>
        </w:r>
        <w:r w:rsidR="0010219A" w:rsidRPr="003A425A">
          <w:rPr>
            <w:noProof/>
            <w:webHidden/>
          </w:rPr>
        </w:r>
        <w:r w:rsidR="0010219A" w:rsidRPr="003A425A">
          <w:rPr>
            <w:noProof/>
            <w:webHidden/>
          </w:rPr>
          <w:fldChar w:fldCharType="separate"/>
        </w:r>
        <w:r w:rsidR="0010219A" w:rsidRPr="003A425A">
          <w:rPr>
            <w:noProof/>
            <w:webHidden/>
          </w:rPr>
          <w:t>208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0" w:history="1">
        <w:r w:rsidR="0010219A" w:rsidRPr="003A425A">
          <w:rPr>
            <w:rStyle w:val="a3"/>
            <w:noProof/>
          </w:rPr>
          <w:t>QStyleHints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_Toc382058500 \h </w:instrText>
        </w:r>
        <w:r w:rsidR="0010219A" w:rsidRPr="003A425A">
          <w:rPr>
            <w:noProof/>
            <w:webHidden/>
          </w:rPr>
        </w:r>
        <w:r w:rsidR="0010219A" w:rsidRPr="003A425A">
          <w:rPr>
            <w:noProof/>
            <w:webHidden/>
          </w:rPr>
          <w:fldChar w:fldCharType="separate"/>
        </w:r>
        <w:r w:rsidR="0010219A" w:rsidRPr="003A425A">
          <w:rPr>
            <w:noProof/>
            <w:webHidden/>
          </w:rPr>
          <w:t>208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1" w:history="1">
        <w:r w:rsidR="0010219A" w:rsidRPr="003A425A">
          <w:rPr>
            <w:rStyle w:val="a3"/>
            <w:noProof/>
          </w:rPr>
          <w:t>QRegExpValidator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_Toc382058501 \h </w:instrText>
        </w:r>
        <w:r w:rsidR="0010219A" w:rsidRPr="003A425A">
          <w:rPr>
            <w:noProof/>
            <w:webHidden/>
          </w:rPr>
        </w:r>
        <w:r w:rsidR="0010219A" w:rsidRPr="003A425A">
          <w:rPr>
            <w:noProof/>
            <w:webHidden/>
          </w:rPr>
          <w:fldChar w:fldCharType="separate"/>
        </w:r>
        <w:r w:rsidR="0010219A" w:rsidRPr="003A425A">
          <w:rPr>
            <w:noProof/>
            <w:webHidden/>
          </w:rPr>
          <w:t>209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2" w:history="1">
        <w:r w:rsidR="0010219A" w:rsidRPr="003A425A">
          <w:rPr>
            <w:rStyle w:val="a3"/>
            <w:noProof/>
          </w:rPr>
          <w:t>QScreen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_Toc382058502 \h </w:instrText>
        </w:r>
        <w:r w:rsidR="0010219A" w:rsidRPr="003A425A">
          <w:rPr>
            <w:noProof/>
            <w:webHidden/>
          </w:rPr>
        </w:r>
        <w:r w:rsidR="0010219A" w:rsidRPr="003A425A">
          <w:rPr>
            <w:noProof/>
            <w:webHidden/>
          </w:rPr>
          <w:fldChar w:fldCharType="separate"/>
        </w:r>
        <w:r w:rsidR="0010219A" w:rsidRPr="003A425A">
          <w:rPr>
            <w:noProof/>
            <w:webHidden/>
          </w:rPr>
          <w:t>209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3" w:history="1">
        <w:r w:rsidR="0010219A" w:rsidRPr="003A425A">
          <w:rPr>
            <w:rStyle w:val="a3"/>
            <w:noProof/>
          </w:rPr>
          <w:t>QDrag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_Toc382058503 \h </w:instrText>
        </w:r>
        <w:r w:rsidR="0010219A" w:rsidRPr="003A425A">
          <w:rPr>
            <w:noProof/>
            <w:webHidden/>
          </w:rPr>
        </w:r>
        <w:r w:rsidR="0010219A" w:rsidRPr="003A425A">
          <w:rPr>
            <w:noProof/>
            <w:webHidden/>
          </w:rPr>
          <w:fldChar w:fldCharType="separate"/>
        </w:r>
        <w:r w:rsidR="0010219A" w:rsidRPr="003A425A">
          <w:rPr>
            <w:noProof/>
            <w:webHidden/>
          </w:rPr>
          <w:t>209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4" w:history="1">
        <w:r w:rsidR="0010219A" w:rsidRPr="003A425A">
          <w:rPr>
            <w:rStyle w:val="a3"/>
            <w:noProof/>
          </w:rPr>
          <w:t>QTouchDevice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_Toc382058504 \h </w:instrText>
        </w:r>
        <w:r w:rsidR="0010219A" w:rsidRPr="003A425A">
          <w:rPr>
            <w:noProof/>
            <w:webHidden/>
          </w:rPr>
        </w:r>
        <w:r w:rsidR="0010219A" w:rsidRPr="003A425A">
          <w:rPr>
            <w:noProof/>
            <w:webHidden/>
          </w:rPr>
          <w:fldChar w:fldCharType="separate"/>
        </w:r>
        <w:r w:rsidR="0010219A" w:rsidRPr="003A425A">
          <w:rPr>
            <w:noProof/>
            <w:webHidden/>
          </w:rPr>
          <w:t>210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5" w:history="1">
        <w:r w:rsidR="0010219A" w:rsidRPr="003A425A">
          <w:rPr>
            <w:rStyle w:val="a3"/>
            <w:noProof/>
          </w:rPr>
          <w:t>QValidator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_Toc382058505 \h </w:instrText>
        </w:r>
        <w:r w:rsidR="0010219A" w:rsidRPr="003A425A">
          <w:rPr>
            <w:noProof/>
            <w:webHidden/>
          </w:rPr>
        </w:r>
        <w:r w:rsidR="0010219A" w:rsidRPr="003A425A">
          <w:rPr>
            <w:noProof/>
            <w:webHidden/>
          </w:rPr>
          <w:fldChar w:fldCharType="separate"/>
        </w:r>
        <w:r w:rsidR="0010219A" w:rsidRPr="003A425A">
          <w:rPr>
            <w:noProof/>
            <w:webHidden/>
          </w:rPr>
          <w:t>210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6" w:history="1">
        <w:r w:rsidR="0010219A" w:rsidRPr="003A425A">
          <w:rPr>
            <w:rStyle w:val="a3"/>
            <w:noProof/>
          </w:rPr>
          <w:t>QWindow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_Toc382058506 \h </w:instrText>
        </w:r>
        <w:r w:rsidR="0010219A" w:rsidRPr="003A425A">
          <w:rPr>
            <w:noProof/>
            <w:webHidden/>
          </w:rPr>
        </w:r>
        <w:r w:rsidR="0010219A" w:rsidRPr="003A425A">
          <w:rPr>
            <w:noProof/>
            <w:webHidden/>
          </w:rPr>
          <w:fldChar w:fldCharType="separate"/>
        </w:r>
        <w:r w:rsidR="0010219A" w:rsidRPr="003A425A">
          <w:rPr>
            <w:noProof/>
            <w:webHidden/>
          </w:rPr>
          <w:t>210</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07" w:history="1">
        <w:r w:rsidR="0010219A" w:rsidRPr="003A425A">
          <w:rPr>
            <w:rStyle w:val="a3"/>
            <w:noProof/>
          </w:rPr>
          <w:t>УПРАВЛЕНИЕ СЕССИЯМИ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_Toc382058507 \h </w:instrText>
        </w:r>
        <w:r w:rsidR="0010219A" w:rsidRPr="003A425A">
          <w:rPr>
            <w:noProof/>
            <w:webHidden/>
          </w:rPr>
        </w:r>
        <w:r w:rsidR="0010219A" w:rsidRPr="003A425A">
          <w:rPr>
            <w:noProof/>
            <w:webHidden/>
          </w:rPr>
          <w:fldChar w:fldCharType="separate"/>
        </w:r>
        <w:r w:rsidR="0010219A" w:rsidRPr="003A425A">
          <w:rPr>
            <w:noProof/>
            <w:webHidden/>
          </w:rPr>
          <w:t>210</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08" w:history="1">
        <w:r w:rsidR="0010219A" w:rsidRPr="003A425A">
          <w:rPr>
            <w:rStyle w:val="a3"/>
            <w:noProof/>
          </w:rPr>
          <w:t>КЛАССЫ МОДЕЛИ/ПРЕДСТАВЛЕНИЯ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_Toc382058508 \h </w:instrText>
        </w:r>
        <w:r w:rsidR="0010219A" w:rsidRPr="003A425A">
          <w:rPr>
            <w:noProof/>
            <w:webHidden/>
          </w:rPr>
        </w:r>
        <w:r w:rsidR="0010219A" w:rsidRPr="003A425A">
          <w:rPr>
            <w:noProof/>
            <w:webHidden/>
          </w:rPr>
          <w:fldChar w:fldCharType="separate"/>
        </w:r>
        <w:r w:rsidR="0010219A" w:rsidRPr="003A425A">
          <w:rPr>
            <w:noProof/>
            <w:webHidden/>
          </w:rPr>
          <w:t>211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09" w:history="1">
        <w:r w:rsidR="0010219A" w:rsidRPr="003A425A">
          <w:rPr>
            <w:rStyle w:val="a3"/>
            <w:noProof/>
          </w:rPr>
          <w:t>QStandardItem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_Toc382058509 \h </w:instrText>
        </w:r>
        <w:r w:rsidR="0010219A" w:rsidRPr="003A425A">
          <w:rPr>
            <w:noProof/>
            <w:webHidden/>
          </w:rPr>
        </w:r>
        <w:r w:rsidR="0010219A" w:rsidRPr="003A425A">
          <w:rPr>
            <w:noProof/>
            <w:webHidden/>
          </w:rPr>
          <w:fldChar w:fldCharType="separate"/>
        </w:r>
        <w:r w:rsidR="0010219A" w:rsidRPr="003A425A">
          <w:rPr>
            <w:noProof/>
            <w:webHidden/>
          </w:rPr>
          <w:t>211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0" w:history="1">
        <w:r w:rsidR="0010219A" w:rsidRPr="003A425A">
          <w:rPr>
            <w:rStyle w:val="a3"/>
            <w:noProof/>
          </w:rPr>
          <w:t>QStandardItemModel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_Toc382058510 \h </w:instrText>
        </w:r>
        <w:r w:rsidR="0010219A" w:rsidRPr="003A425A">
          <w:rPr>
            <w:noProof/>
            <w:webHidden/>
          </w:rPr>
        </w:r>
        <w:r w:rsidR="0010219A" w:rsidRPr="003A425A">
          <w:rPr>
            <w:noProof/>
            <w:webHidden/>
          </w:rPr>
          <w:fldChar w:fldCharType="separate"/>
        </w:r>
        <w:r w:rsidR="0010219A" w:rsidRPr="003A425A">
          <w:rPr>
            <w:noProof/>
            <w:webHidden/>
          </w:rPr>
          <w:t>212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11" w:history="1">
        <w:r w:rsidR="0010219A" w:rsidRPr="003A425A">
          <w:rPr>
            <w:rStyle w:val="a3"/>
            <w:noProof/>
          </w:rPr>
          <w:t>КЛАССЫ ТЕКСТОВОГО ДОКУМЕНТА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_Toc382058511 \h </w:instrText>
        </w:r>
        <w:r w:rsidR="0010219A" w:rsidRPr="003A425A">
          <w:rPr>
            <w:noProof/>
            <w:webHidden/>
          </w:rPr>
        </w:r>
        <w:r w:rsidR="0010219A" w:rsidRPr="003A425A">
          <w:rPr>
            <w:noProof/>
            <w:webHidden/>
          </w:rPr>
          <w:fldChar w:fldCharType="separate"/>
        </w:r>
        <w:r w:rsidR="0010219A" w:rsidRPr="003A425A">
          <w:rPr>
            <w:noProof/>
            <w:webHidden/>
          </w:rPr>
          <w:t>212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2" w:history="1">
        <w:r w:rsidR="0010219A" w:rsidRPr="003A425A">
          <w:rPr>
            <w:rStyle w:val="a3"/>
            <w:noProof/>
          </w:rPr>
          <w:t>QAbstractTextDocumentLayout::PaintContext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_Toc382058512 \h </w:instrText>
        </w:r>
        <w:r w:rsidR="0010219A" w:rsidRPr="003A425A">
          <w:rPr>
            <w:noProof/>
            <w:webHidden/>
          </w:rPr>
        </w:r>
        <w:r w:rsidR="0010219A" w:rsidRPr="003A425A">
          <w:rPr>
            <w:noProof/>
            <w:webHidden/>
          </w:rPr>
          <w:fldChar w:fldCharType="separate"/>
        </w:r>
        <w:r w:rsidR="0010219A" w:rsidRPr="003A425A">
          <w:rPr>
            <w:noProof/>
            <w:webHidden/>
          </w:rPr>
          <w:t>215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3" w:history="1">
        <w:r w:rsidR="0010219A" w:rsidRPr="003A425A">
          <w:rPr>
            <w:rStyle w:val="a3"/>
            <w:noProof/>
          </w:rPr>
          <w:t>QAbstractTextDocumentLayout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_Toc382058513 \h </w:instrText>
        </w:r>
        <w:r w:rsidR="0010219A" w:rsidRPr="003A425A">
          <w:rPr>
            <w:noProof/>
            <w:webHidden/>
          </w:rPr>
        </w:r>
        <w:r w:rsidR="0010219A" w:rsidRPr="003A425A">
          <w:rPr>
            <w:noProof/>
            <w:webHidden/>
          </w:rPr>
          <w:fldChar w:fldCharType="separate"/>
        </w:r>
        <w:r w:rsidR="0010219A" w:rsidRPr="003A425A">
          <w:rPr>
            <w:noProof/>
            <w:webHidden/>
          </w:rPr>
          <w:t>215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4" w:history="1">
        <w:r w:rsidR="0010219A" w:rsidRPr="003A425A">
          <w:rPr>
            <w:rStyle w:val="a3"/>
            <w:noProof/>
          </w:rPr>
          <w:t>QSyntaxHighlighter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_Toc382058514 \h </w:instrText>
        </w:r>
        <w:r w:rsidR="0010219A" w:rsidRPr="003A425A">
          <w:rPr>
            <w:noProof/>
            <w:webHidden/>
          </w:rPr>
        </w:r>
        <w:r w:rsidR="0010219A" w:rsidRPr="003A425A">
          <w:rPr>
            <w:noProof/>
            <w:webHidden/>
          </w:rPr>
          <w:fldChar w:fldCharType="separate"/>
        </w:r>
        <w:r w:rsidR="0010219A" w:rsidRPr="003A425A">
          <w:rPr>
            <w:noProof/>
            <w:webHidden/>
          </w:rPr>
          <w:t>215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5" w:history="1">
        <w:r w:rsidR="0010219A" w:rsidRPr="003A425A">
          <w:rPr>
            <w:rStyle w:val="a3"/>
            <w:noProof/>
          </w:rPr>
          <w:t>QTextBlock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_Toc382058515 \h </w:instrText>
        </w:r>
        <w:r w:rsidR="0010219A" w:rsidRPr="003A425A">
          <w:rPr>
            <w:noProof/>
            <w:webHidden/>
          </w:rPr>
        </w:r>
        <w:r w:rsidR="0010219A" w:rsidRPr="003A425A">
          <w:rPr>
            <w:noProof/>
            <w:webHidden/>
          </w:rPr>
          <w:fldChar w:fldCharType="separate"/>
        </w:r>
        <w:r w:rsidR="0010219A" w:rsidRPr="003A425A">
          <w:rPr>
            <w:noProof/>
            <w:webHidden/>
          </w:rPr>
          <w:t>215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6" w:history="1">
        <w:r w:rsidR="0010219A" w:rsidRPr="003A425A">
          <w:rPr>
            <w:rStyle w:val="a3"/>
            <w:noProof/>
          </w:rPr>
          <w:t>QTextBlockFormat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_Toc382058516 \h </w:instrText>
        </w:r>
        <w:r w:rsidR="0010219A" w:rsidRPr="003A425A">
          <w:rPr>
            <w:noProof/>
            <w:webHidden/>
          </w:rPr>
        </w:r>
        <w:r w:rsidR="0010219A" w:rsidRPr="003A425A">
          <w:rPr>
            <w:noProof/>
            <w:webHidden/>
          </w:rPr>
          <w:fldChar w:fldCharType="separate"/>
        </w:r>
        <w:r w:rsidR="0010219A" w:rsidRPr="003A425A">
          <w:rPr>
            <w:noProof/>
            <w:webHidden/>
          </w:rPr>
          <w:t>216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7" w:history="1">
        <w:r w:rsidR="0010219A" w:rsidRPr="003A425A">
          <w:rPr>
            <w:rStyle w:val="a3"/>
            <w:noProof/>
          </w:rPr>
          <w:t>QTextBlockGroup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_Toc382058517 \h </w:instrText>
        </w:r>
        <w:r w:rsidR="0010219A" w:rsidRPr="003A425A">
          <w:rPr>
            <w:noProof/>
            <w:webHidden/>
          </w:rPr>
        </w:r>
        <w:r w:rsidR="0010219A" w:rsidRPr="003A425A">
          <w:rPr>
            <w:noProof/>
            <w:webHidden/>
          </w:rPr>
          <w:fldChar w:fldCharType="separate"/>
        </w:r>
        <w:r w:rsidR="0010219A" w:rsidRPr="003A425A">
          <w:rPr>
            <w:noProof/>
            <w:webHidden/>
          </w:rPr>
          <w:t>216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8" w:history="1">
        <w:r w:rsidR="0010219A" w:rsidRPr="003A425A">
          <w:rPr>
            <w:rStyle w:val="a3"/>
            <w:noProof/>
          </w:rPr>
          <w:t>QTextBlockUserDat</w:t>
        </w:r>
        <w:r w:rsidR="0010219A" w:rsidRPr="003A425A">
          <w:rPr>
            <w:rStyle w:val="a3"/>
            <w:noProof/>
            <w:lang w:val="en-US"/>
          </w:rPr>
          <w: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_Toc382058518 \h </w:instrText>
        </w:r>
        <w:r w:rsidR="0010219A" w:rsidRPr="003A425A">
          <w:rPr>
            <w:noProof/>
            <w:webHidden/>
          </w:rPr>
        </w:r>
        <w:r w:rsidR="0010219A" w:rsidRPr="003A425A">
          <w:rPr>
            <w:noProof/>
            <w:webHidden/>
          </w:rPr>
          <w:fldChar w:fldCharType="separate"/>
        </w:r>
        <w:r w:rsidR="0010219A" w:rsidRPr="003A425A">
          <w:rPr>
            <w:noProof/>
            <w:webHidden/>
          </w:rPr>
          <w:t>216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19" w:history="1">
        <w:r w:rsidR="0010219A" w:rsidRPr="003A425A">
          <w:rPr>
            <w:rStyle w:val="a3"/>
            <w:noProof/>
          </w:rPr>
          <w:t>QTextCharFormat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_Toc382058519 \h </w:instrText>
        </w:r>
        <w:r w:rsidR="0010219A" w:rsidRPr="003A425A">
          <w:rPr>
            <w:noProof/>
            <w:webHidden/>
          </w:rPr>
        </w:r>
        <w:r w:rsidR="0010219A" w:rsidRPr="003A425A">
          <w:rPr>
            <w:noProof/>
            <w:webHidden/>
          </w:rPr>
          <w:fldChar w:fldCharType="separate"/>
        </w:r>
        <w:r w:rsidR="0010219A" w:rsidRPr="003A425A">
          <w:rPr>
            <w:noProof/>
            <w:webHidden/>
          </w:rPr>
          <w:t>216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0" w:history="1">
        <w:r w:rsidR="0010219A" w:rsidRPr="003A425A">
          <w:rPr>
            <w:rStyle w:val="a3"/>
            <w:noProof/>
          </w:rPr>
          <w:t>QTextCursor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_Toc382058520 \h </w:instrText>
        </w:r>
        <w:r w:rsidR="0010219A" w:rsidRPr="003A425A">
          <w:rPr>
            <w:noProof/>
            <w:webHidden/>
          </w:rPr>
        </w:r>
        <w:r w:rsidR="0010219A" w:rsidRPr="003A425A">
          <w:rPr>
            <w:noProof/>
            <w:webHidden/>
          </w:rPr>
          <w:fldChar w:fldCharType="separate"/>
        </w:r>
        <w:r w:rsidR="0010219A" w:rsidRPr="003A425A">
          <w:rPr>
            <w:noProof/>
            <w:webHidden/>
          </w:rPr>
          <w:t>217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1" w:history="1">
        <w:r w:rsidR="0010219A" w:rsidRPr="003A425A">
          <w:rPr>
            <w:rStyle w:val="a3"/>
            <w:noProof/>
          </w:rPr>
          <w:t>QTextDocument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_Toc382058521 \h </w:instrText>
        </w:r>
        <w:r w:rsidR="0010219A" w:rsidRPr="003A425A">
          <w:rPr>
            <w:noProof/>
            <w:webHidden/>
          </w:rPr>
        </w:r>
        <w:r w:rsidR="0010219A" w:rsidRPr="003A425A">
          <w:rPr>
            <w:noProof/>
            <w:webHidden/>
          </w:rPr>
          <w:fldChar w:fldCharType="separate"/>
        </w:r>
        <w:r w:rsidR="0010219A" w:rsidRPr="003A425A">
          <w:rPr>
            <w:noProof/>
            <w:webHidden/>
          </w:rPr>
          <w:t>217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2" w:history="1">
        <w:r w:rsidR="0010219A" w:rsidRPr="003A425A">
          <w:rPr>
            <w:rStyle w:val="a3"/>
            <w:noProof/>
          </w:rPr>
          <w:t>QTextDocumentFragment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_Toc382058522 \h </w:instrText>
        </w:r>
        <w:r w:rsidR="0010219A" w:rsidRPr="003A425A">
          <w:rPr>
            <w:noProof/>
            <w:webHidden/>
          </w:rPr>
        </w:r>
        <w:r w:rsidR="0010219A" w:rsidRPr="003A425A">
          <w:rPr>
            <w:noProof/>
            <w:webHidden/>
          </w:rPr>
          <w:fldChar w:fldCharType="separate"/>
        </w:r>
        <w:r w:rsidR="0010219A" w:rsidRPr="003A425A">
          <w:rPr>
            <w:noProof/>
            <w:webHidden/>
          </w:rPr>
          <w:t>217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3" w:history="1">
        <w:r w:rsidR="0010219A" w:rsidRPr="003A425A">
          <w:rPr>
            <w:rStyle w:val="a3"/>
            <w:noProof/>
          </w:rPr>
          <w:t>QTextFormat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_Toc382058523 \h </w:instrText>
        </w:r>
        <w:r w:rsidR="0010219A" w:rsidRPr="003A425A">
          <w:rPr>
            <w:noProof/>
            <w:webHidden/>
          </w:rPr>
        </w:r>
        <w:r w:rsidR="0010219A" w:rsidRPr="003A425A">
          <w:rPr>
            <w:noProof/>
            <w:webHidden/>
          </w:rPr>
          <w:fldChar w:fldCharType="separate"/>
        </w:r>
        <w:r w:rsidR="0010219A" w:rsidRPr="003A425A">
          <w:rPr>
            <w:noProof/>
            <w:webHidden/>
          </w:rPr>
          <w:t>218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4" w:history="1">
        <w:r w:rsidR="0010219A" w:rsidRPr="003A425A">
          <w:rPr>
            <w:rStyle w:val="a3"/>
            <w:noProof/>
          </w:rPr>
          <w:t>QTextFragment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_Toc382058524 \h </w:instrText>
        </w:r>
        <w:r w:rsidR="0010219A" w:rsidRPr="003A425A">
          <w:rPr>
            <w:noProof/>
            <w:webHidden/>
          </w:rPr>
        </w:r>
        <w:r w:rsidR="0010219A" w:rsidRPr="003A425A">
          <w:rPr>
            <w:noProof/>
            <w:webHidden/>
          </w:rPr>
          <w:fldChar w:fldCharType="separate"/>
        </w:r>
        <w:r w:rsidR="0010219A" w:rsidRPr="003A425A">
          <w:rPr>
            <w:noProof/>
            <w:webHidden/>
          </w:rPr>
          <w:t>218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5" w:history="1">
        <w:r w:rsidR="0010219A" w:rsidRPr="003A425A">
          <w:rPr>
            <w:rStyle w:val="a3"/>
            <w:noProof/>
          </w:rPr>
          <w:t>QTextFrame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_Toc382058525 \h </w:instrText>
        </w:r>
        <w:r w:rsidR="0010219A" w:rsidRPr="003A425A">
          <w:rPr>
            <w:noProof/>
            <w:webHidden/>
          </w:rPr>
        </w:r>
        <w:r w:rsidR="0010219A" w:rsidRPr="003A425A">
          <w:rPr>
            <w:noProof/>
            <w:webHidden/>
          </w:rPr>
          <w:fldChar w:fldCharType="separate"/>
        </w:r>
        <w:r w:rsidR="0010219A" w:rsidRPr="003A425A">
          <w:rPr>
            <w:noProof/>
            <w:webHidden/>
          </w:rPr>
          <w:t>218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6" w:history="1">
        <w:r w:rsidR="0010219A" w:rsidRPr="003A425A">
          <w:rPr>
            <w:rStyle w:val="a3"/>
            <w:noProof/>
          </w:rPr>
          <w:t>QTextFrameFormat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_Toc382058526 \h </w:instrText>
        </w:r>
        <w:r w:rsidR="0010219A" w:rsidRPr="003A425A">
          <w:rPr>
            <w:noProof/>
            <w:webHidden/>
          </w:rPr>
        </w:r>
        <w:r w:rsidR="0010219A" w:rsidRPr="003A425A">
          <w:rPr>
            <w:noProof/>
            <w:webHidden/>
          </w:rPr>
          <w:fldChar w:fldCharType="separate"/>
        </w:r>
        <w:r w:rsidR="0010219A" w:rsidRPr="003A425A">
          <w:rPr>
            <w:noProof/>
            <w:webHidden/>
          </w:rPr>
          <w:t>218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7" w:history="1">
        <w:r w:rsidR="0010219A" w:rsidRPr="003A425A">
          <w:rPr>
            <w:rStyle w:val="a3"/>
            <w:noProof/>
          </w:rPr>
          <w:t>QTextImageFormat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_Toc382058527 \h </w:instrText>
        </w:r>
        <w:r w:rsidR="0010219A" w:rsidRPr="003A425A">
          <w:rPr>
            <w:noProof/>
            <w:webHidden/>
          </w:rPr>
        </w:r>
        <w:r w:rsidR="0010219A" w:rsidRPr="003A425A">
          <w:rPr>
            <w:noProof/>
            <w:webHidden/>
          </w:rPr>
          <w:fldChar w:fldCharType="separate"/>
        </w:r>
        <w:r w:rsidR="0010219A" w:rsidRPr="003A425A">
          <w:rPr>
            <w:noProof/>
            <w:webHidden/>
          </w:rPr>
          <w:t>219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8" w:history="1">
        <w:r w:rsidR="0010219A" w:rsidRPr="003A425A">
          <w:rPr>
            <w:rStyle w:val="a3"/>
            <w:noProof/>
          </w:rPr>
          <w:t>QTextInlineObject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_Toc382058528 \h </w:instrText>
        </w:r>
        <w:r w:rsidR="0010219A" w:rsidRPr="003A425A">
          <w:rPr>
            <w:noProof/>
            <w:webHidden/>
          </w:rPr>
        </w:r>
        <w:r w:rsidR="0010219A" w:rsidRPr="003A425A">
          <w:rPr>
            <w:noProof/>
            <w:webHidden/>
          </w:rPr>
          <w:fldChar w:fldCharType="separate"/>
        </w:r>
        <w:r w:rsidR="0010219A" w:rsidRPr="003A425A">
          <w:rPr>
            <w:noProof/>
            <w:webHidden/>
          </w:rPr>
          <w:t>219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29" w:history="1">
        <w:r w:rsidR="0010219A" w:rsidRPr="003A425A">
          <w:rPr>
            <w:rStyle w:val="a3"/>
            <w:noProof/>
          </w:rPr>
          <w:t>QTextItem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_Toc382058529 \h </w:instrText>
        </w:r>
        <w:r w:rsidR="0010219A" w:rsidRPr="003A425A">
          <w:rPr>
            <w:noProof/>
            <w:webHidden/>
          </w:rPr>
        </w:r>
        <w:r w:rsidR="0010219A" w:rsidRPr="003A425A">
          <w:rPr>
            <w:noProof/>
            <w:webHidden/>
          </w:rPr>
          <w:fldChar w:fldCharType="separate"/>
        </w:r>
        <w:r w:rsidR="0010219A" w:rsidRPr="003A425A">
          <w:rPr>
            <w:noProof/>
            <w:webHidden/>
          </w:rPr>
          <w:t>219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0" w:history="1">
        <w:r w:rsidR="0010219A" w:rsidRPr="003A425A">
          <w:rPr>
            <w:rStyle w:val="a3"/>
            <w:noProof/>
          </w:rPr>
          <w:t>QTextLayout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_Toc382058530 \h </w:instrText>
        </w:r>
        <w:r w:rsidR="0010219A" w:rsidRPr="003A425A">
          <w:rPr>
            <w:noProof/>
            <w:webHidden/>
          </w:rPr>
        </w:r>
        <w:r w:rsidR="0010219A" w:rsidRPr="003A425A">
          <w:rPr>
            <w:noProof/>
            <w:webHidden/>
          </w:rPr>
          <w:fldChar w:fldCharType="separate"/>
        </w:r>
        <w:r w:rsidR="0010219A" w:rsidRPr="003A425A">
          <w:rPr>
            <w:noProof/>
            <w:webHidden/>
          </w:rPr>
          <w:t>219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1" w:history="1">
        <w:r w:rsidR="0010219A" w:rsidRPr="003A425A">
          <w:rPr>
            <w:rStyle w:val="a3"/>
            <w:noProof/>
          </w:rPr>
          <w:t>QTextLength</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_Toc382058531 \h </w:instrText>
        </w:r>
        <w:r w:rsidR="0010219A" w:rsidRPr="003A425A">
          <w:rPr>
            <w:noProof/>
            <w:webHidden/>
          </w:rPr>
        </w:r>
        <w:r w:rsidR="0010219A" w:rsidRPr="003A425A">
          <w:rPr>
            <w:noProof/>
            <w:webHidden/>
          </w:rPr>
          <w:fldChar w:fldCharType="separate"/>
        </w:r>
        <w:r w:rsidR="0010219A" w:rsidRPr="003A425A">
          <w:rPr>
            <w:noProof/>
            <w:webHidden/>
          </w:rPr>
          <w:t>219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2" w:history="1">
        <w:r w:rsidR="0010219A" w:rsidRPr="003A425A">
          <w:rPr>
            <w:rStyle w:val="a3"/>
            <w:noProof/>
          </w:rPr>
          <w:t>QTextLine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_Toc382058532 \h </w:instrText>
        </w:r>
        <w:r w:rsidR="0010219A" w:rsidRPr="003A425A">
          <w:rPr>
            <w:noProof/>
            <w:webHidden/>
          </w:rPr>
        </w:r>
        <w:r w:rsidR="0010219A" w:rsidRPr="003A425A">
          <w:rPr>
            <w:noProof/>
            <w:webHidden/>
          </w:rPr>
          <w:fldChar w:fldCharType="separate"/>
        </w:r>
        <w:r w:rsidR="0010219A" w:rsidRPr="003A425A">
          <w:rPr>
            <w:noProof/>
            <w:webHidden/>
          </w:rPr>
          <w:t>219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3" w:history="1">
        <w:r w:rsidR="0010219A" w:rsidRPr="003A425A">
          <w:rPr>
            <w:rStyle w:val="a3"/>
            <w:noProof/>
          </w:rPr>
          <w:t>QTextList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_Toc382058533 \h </w:instrText>
        </w:r>
        <w:r w:rsidR="0010219A" w:rsidRPr="003A425A">
          <w:rPr>
            <w:noProof/>
            <w:webHidden/>
          </w:rPr>
        </w:r>
        <w:r w:rsidR="0010219A" w:rsidRPr="003A425A">
          <w:rPr>
            <w:noProof/>
            <w:webHidden/>
          </w:rPr>
          <w:fldChar w:fldCharType="separate"/>
        </w:r>
        <w:r w:rsidR="0010219A" w:rsidRPr="003A425A">
          <w:rPr>
            <w:noProof/>
            <w:webHidden/>
          </w:rPr>
          <w:t>220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4" w:history="1">
        <w:r w:rsidR="0010219A" w:rsidRPr="003A425A">
          <w:rPr>
            <w:rStyle w:val="a3"/>
            <w:noProof/>
          </w:rPr>
          <w:t>QTextListFormat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_Toc382058534 \h </w:instrText>
        </w:r>
        <w:r w:rsidR="0010219A" w:rsidRPr="003A425A">
          <w:rPr>
            <w:noProof/>
            <w:webHidden/>
          </w:rPr>
        </w:r>
        <w:r w:rsidR="0010219A" w:rsidRPr="003A425A">
          <w:rPr>
            <w:noProof/>
            <w:webHidden/>
          </w:rPr>
          <w:fldChar w:fldCharType="separate"/>
        </w:r>
        <w:r w:rsidR="0010219A" w:rsidRPr="003A425A">
          <w:rPr>
            <w:noProof/>
            <w:webHidden/>
          </w:rPr>
          <w:t>220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5" w:history="1">
        <w:r w:rsidR="0010219A" w:rsidRPr="003A425A">
          <w:rPr>
            <w:rStyle w:val="a3"/>
            <w:noProof/>
          </w:rPr>
          <w:t>QTextObject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_Toc382058535 \h </w:instrText>
        </w:r>
        <w:r w:rsidR="0010219A" w:rsidRPr="003A425A">
          <w:rPr>
            <w:noProof/>
            <w:webHidden/>
          </w:rPr>
        </w:r>
        <w:r w:rsidR="0010219A" w:rsidRPr="003A425A">
          <w:rPr>
            <w:noProof/>
            <w:webHidden/>
          </w:rPr>
          <w:fldChar w:fldCharType="separate"/>
        </w:r>
        <w:r w:rsidR="0010219A" w:rsidRPr="003A425A">
          <w:rPr>
            <w:noProof/>
            <w:webHidden/>
          </w:rPr>
          <w:t>220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6" w:history="1">
        <w:r w:rsidR="0010219A" w:rsidRPr="003A425A">
          <w:rPr>
            <w:rStyle w:val="a3"/>
            <w:noProof/>
          </w:rPr>
          <w:t>QTextObjectInterface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_Toc382058536 \h </w:instrText>
        </w:r>
        <w:r w:rsidR="0010219A" w:rsidRPr="003A425A">
          <w:rPr>
            <w:noProof/>
            <w:webHidden/>
          </w:rPr>
        </w:r>
        <w:r w:rsidR="0010219A" w:rsidRPr="003A425A">
          <w:rPr>
            <w:noProof/>
            <w:webHidden/>
          </w:rPr>
          <w:fldChar w:fldCharType="separate"/>
        </w:r>
        <w:r w:rsidR="0010219A" w:rsidRPr="003A425A">
          <w:rPr>
            <w:noProof/>
            <w:webHidden/>
          </w:rPr>
          <w:t>220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7" w:history="1">
        <w:r w:rsidR="0010219A" w:rsidRPr="003A425A">
          <w:rPr>
            <w:rStyle w:val="a3"/>
            <w:noProof/>
          </w:rPr>
          <w:t>QTextOption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_Toc382058537 \h </w:instrText>
        </w:r>
        <w:r w:rsidR="0010219A" w:rsidRPr="003A425A">
          <w:rPr>
            <w:noProof/>
            <w:webHidden/>
          </w:rPr>
        </w:r>
        <w:r w:rsidR="0010219A" w:rsidRPr="003A425A">
          <w:rPr>
            <w:noProof/>
            <w:webHidden/>
          </w:rPr>
          <w:fldChar w:fldCharType="separate"/>
        </w:r>
        <w:r w:rsidR="0010219A" w:rsidRPr="003A425A">
          <w:rPr>
            <w:noProof/>
            <w:webHidden/>
          </w:rPr>
          <w:t>221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8" w:history="1">
        <w:r w:rsidR="0010219A" w:rsidRPr="003A425A">
          <w:rPr>
            <w:rStyle w:val="a3"/>
            <w:noProof/>
          </w:rPr>
          <w:t>QTextTable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_Toc382058538 \h </w:instrText>
        </w:r>
        <w:r w:rsidR="0010219A" w:rsidRPr="003A425A">
          <w:rPr>
            <w:noProof/>
            <w:webHidden/>
          </w:rPr>
        </w:r>
        <w:r w:rsidR="0010219A" w:rsidRPr="003A425A">
          <w:rPr>
            <w:noProof/>
            <w:webHidden/>
          </w:rPr>
          <w:fldChar w:fldCharType="separate"/>
        </w:r>
        <w:r w:rsidR="0010219A" w:rsidRPr="003A425A">
          <w:rPr>
            <w:noProof/>
            <w:webHidden/>
          </w:rPr>
          <w:t>221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39" w:history="1">
        <w:r w:rsidR="0010219A" w:rsidRPr="003A425A">
          <w:rPr>
            <w:rStyle w:val="a3"/>
            <w:noProof/>
          </w:rPr>
          <w:t>QTextTableCell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_Toc382058539 \h </w:instrText>
        </w:r>
        <w:r w:rsidR="0010219A" w:rsidRPr="003A425A">
          <w:rPr>
            <w:noProof/>
            <w:webHidden/>
          </w:rPr>
        </w:r>
        <w:r w:rsidR="0010219A" w:rsidRPr="003A425A">
          <w:rPr>
            <w:noProof/>
            <w:webHidden/>
          </w:rPr>
          <w:fldChar w:fldCharType="separate"/>
        </w:r>
        <w:r w:rsidR="0010219A" w:rsidRPr="003A425A">
          <w:rPr>
            <w:noProof/>
            <w:webHidden/>
          </w:rPr>
          <w:t>221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0" w:history="1">
        <w:r w:rsidR="0010219A" w:rsidRPr="003A425A">
          <w:rPr>
            <w:rStyle w:val="a3"/>
            <w:noProof/>
          </w:rPr>
          <w:t>QTextTableCellFormat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_Toc382058540 \h </w:instrText>
        </w:r>
        <w:r w:rsidR="0010219A" w:rsidRPr="003A425A">
          <w:rPr>
            <w:noProof/>
            <w:webHidden/>
          </w:rPr>
        </w:r>
        <w:r w:rsidR="0010219A" w:rsidRPr="003A425A">
          <w:rPr>
            <w:noProof/>
            <w:webHidden/>
          </w:rPr>
          <w:fldChar w:fldCharType="separate"/>
        </w:r>
        <w:r w:rsidR="0010219A" w:rsidRPr="003A425A">
          <w:rPr>
            <w:noProof/>
            <w:webHidden/>
          </w:rPr>
          <w:t>221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1" w:history="1">
        <w:r w:rsidR="0010219A" w:rsidRPr="003A425A">
          <w:rPr>
            <w:rStyle w:val="a3"/>
            <w:noProof/>
          </w:rPr>
          <w:t>QTextTableFormat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_Toc382058541 \h </w:instrText>
        </w:r>
        <w:r w:rsidR="0010219A" w:rsidRPr="003A425A">
          <w:rPr>
            <w:noProof/>
            <w:webHidden/>
          </w:rPr>
        </w:r>
        <w:r w:rsidR="0010219A" w:rsidRPr="003A425A">
          <w:rPr>
            <w:noProof/>
            <w:webHidden/>
          </w:rPr>
          <w:fldChar w:fldCharType="separate"/>
        </w:r>
        <w:r w:rsidR="0010219A" w:rsidRPr="003A425A">
          <w:rPr>
            <w:noProof/>
            <w:webHidden/>
          </w:rPr>
          <w:t>221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2" w:history="1">
        <w:r w:rsidR="0010219A" w:rsidRPr="003A425A">
          <w:rPr>
            <w:rStyle w:val="a3"/>
            <w:noProof/>
          </w:rPr>
          <w:t>QAbstractTextDocumentLayout::Selection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_Toc382058542 \h </w:instrText>
        </w:r>
        <w:r w:rsidR="0010219A" w:rsidRPr="003A425A">
          <w:rPr>
            <w:noProof/>
            <w:webHidden/>
          </w:rPr>
        </w:r>
        <w:r w:rsidR="0010219A" w:rsidRPr="003A425A">
          <w:rPr>
            <w:noProof/>
            <w:webHidden/>
          </w:rPr>
          <w:fldChar w:fldCharType="separate"/>
        </w:r>
        <w:r w:rsidR="0010219A" w:rsidRPr="003A425A">
          <w:rPr>
            <w:noProof/>
            <w:webHidden/>
          </w:rPr>
          <w:t>221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3" w:history="1">
        <w:r w:rsidR="0010219A" w:rsidRPr="003A425A">
          <w:rPr>
            <w:rStyle w:val="a3"/>
            <w:noProof/>
          </w:rPr>
          <w:t>QTextBlock::iterator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_Toc382058543 \h </w:instrText>
        </w:r>
        <w:r w:rsidR="0010219A" w:rsidRPr="003A425A">
          <w:rPr>
            <w:noProof/>
            <w:webHidden/>
          </w:rPr>
        </w:r>
        <w:r w:rsidR="0010219A" w:rsidRPr="003A425A">
          <w:rPr>
            <w:noProof/>
            <w:webHidden/>
          </w:rPr>
          <w:fldChar w:fldCharType="separate"/>
        </w:r>
        <w:r w:rsidR="0010219A" w:rsidRPr="003A425A">
          <w:rPr>
            <w:noProof/>
            <w:webHidden/>
          </w:rPr>
          <w:t>222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544" w:history="1">
        <w:r w:rsidR="0010219A" w:rsidRPr="003A425A">
          <w:rPr>
            <w:rStyle w:val="a3"/>
            <w:rFonts w:ascii="Times New Roman" w:hAnsi="Times New Roman"/>
            <w:noProof/>
          </w:rPr>
          <w:t>QPlainTextDocumentLayou</w:t>
        </w:r>
        <w:r w:rsidR="0010219A" w:rsidRPr="003A425A">
          <w:rPr>
            <w:rStyle w:val="a3"/>
            <w:rFonts w:ascii="Times New Roman" w:hAnsi="Times New Roman"/>
            <w:noProof/>
            <w:lang w:val="en-US"/>
          </w:rPr>
          <w:t>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_Toc382058544 \h </w:instrText>
        </w:r>
        <w:r w:rsidR="0010219A" w:rsidRPr="003A425A">
          <w:rPr>
            <w:noProof/>
            <w:webHidden/>
          </w:rPr>
        </w:r>
        <w:r w:rsidR="0010219A" w:rsidRPr="003A425A">
          <w:rPr>
            <w:noProof/>
            <w:webHidden/>
          </w:rPr>
          <w:fldChar w:fldCharType="separate"/>
        </w:r>
        <w:r w:rsidR="0010219A" w:rsidRPr="003A425A">
          <w:rPr>
            <w:noProof/>
            <w:webHidden/>
          </w:rPr>
          <w:t>222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45" w:history="1">
        <w:r w:rsidR="0010219A" w:rsidRPr="003A425A">
          <w:rPr>
            <w:rStyle w:val="a3"/>
            <w:noProof/>
          </w:rPr>
          <w:t>РИСОВАНИЕ В 3</w:t>
        </w:r>
        <w:r w:rsidR="0010219A" w:rsidRPr="003A425A">
          <w:rPr>
            <w:rStyle w:val="a3"/>
            <w:noProof/>
            <w:lang w:val="en-US"/>
          </w:rPr>
          <w:t>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_Toc382058545 \h </w:instrText>
        </w:r>
        <w:r w:rsidR="0010219A" w:rsidRPr="003A425A">
          <w:rPr>
            <w:noProof/>
            <w:webHidden/>
          </w:rPr>
        </w:r>
        <w:r w:rsidR="0010219A" w:rsidRPr="003A425A">
          <w:rPr>
            <w:noProof/>
            <w:webHidden/>
          </w:rPr>
          <w:fldChar w:fldCharType="separate"/>
        </w:r>
        <w:r w:rsidR="0010219A" w:rsidRPr="003A425A">
          <w:rPr>
            <w:noProof/>
            <w:webHidden/>
          </w:rPr>
          <w:t>222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6" w:history="1">
        <w:r w:rsidR="0010219A" w:rsidRPr="003A425A">
          <w:rPr>
            <w:rStyle w:val="a3"/>
            <w:noProof/>
          </w:rPr>
          <w:t>QGenericMatrix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_Toc382058546 \h </w:instrText>
        </w:r>
        <w:r w:rsidR="0010219A" w:rsidRPr="003A425A">
          <w:rPr>
            <w:noProof/>
            <w:webHidden/>
          </w:rPr>
        </w:r>
        <w:r w:rsidR="0010219A" w:rsidRPr="003A425A">
          <w:rPr>
            <w:noProof/>
            <w:webHidden/>
          </w:rPr>
          <w:fldChar w:fldCharType="separate"/>
        </w:r>
        <w:r w:rsidR="0010219A" w:rsidRPr="003A425A">
          <w:rPr>
            <w:noProof/>
            <w:webHidden/>
          </w:rPr>
          <w:t>222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7" w:history="1">
        <w:r w:rsidR="0010219A" w:rsidRPr="003A425A">
          <w:rPr>
            <w:rStyle w:val="a3"/>
            <w:noProof/>
          </w:rPr>
          <w:t>QMatrix4x4</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_Toc382058547 \h </w:instrText>
        </w:r>
        <w:r w:rsidR="0010219A" w:rsidRPr="003A425A">
          <w:rPr>
            <w:noProof/>
            <w:webHidden/>
          </w:rPr>
        </w:r>
        <w:r w:rsidR="0010219A" w:rsidRPr="003A425A">
          <w:rPr>
            <w:noProof/>
            <w:webHidden/>
          </w:rPr>
          <w:fldChar w:fldCharType="separate"/>
        </w:r>
        <w:r w:rsidR="0010219A" w:rsidRPr="003A425A">
          <w:rPr>
            <w:noProof/>
            <w:webHidden/>
          </w:rPr>
          <w:t>222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8" w:history="1">
        <w:r w:rsidR="0010219A" w:rsidRPr="003A425A">
          <w:rPr>
            <w:rStyle w:val="a3"/>
            <w:noProof/>
          </w:rPr>
          <w:t>QQuaternion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_Toc382058548 \h </w:instrText>
        </w:r>
        <w:r w:rsidR="0010219A" w:rsidRPr="003A425A">
          <w:rPr>
            <w:noProof/>
            <w:webHidden/>
          </w:rPr>
        </w:r>
        <w:r w:rsidR="0010219A" w:rsidRPr="003A425A">
          <w:rPr>
            <w:noProof/>
            <w:webHidden/>
          </w:rPr>
          <w:fldChar w:fldCharType="separate"/>
        </w:r>
        <w:r w:rsidR="0010219A" w:rsidRPr="003A425A">
          <w:rPr>
            <w:noProof/>
            <w:webHidden/>
          </w:rPr>
          <w:t>222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49" w:history="1">
        <w:r w:rsidR="0010219A" w:rsidRPr="003A425A">
          <w:rPr>
            <w:rStyle w:val="a3"/>
            <w:noProof/>
          </w:rPr>
          <w:t>QVector2D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_Toc382058549 \h </w:instrText>
        </w:r>
        <w:r w:rsidR="0010219A" w:rsidRPr="003A425A">
          <w:rPr>
            <w:noProof/>
            <w:webHidden/>
          </w:rPr>
        </w:r>
        <w:r w:rsidR="0010219A" w:rsidRPr="003A425A">
          <w:rPr>
            <w:noProof/>
            <w:webHidden/>
          </w:rPr>
          <w:fldChar w:fldCharType="separate"/>
        </w:r>
        <w:r w:rsidR="0010219A" w:rsidRPr="003A425A">
          <w:rPr>
            <w:noProof/>
            <w:webHidden/>
          </w:rPr>
          <w:t>223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0" w:history="1">
        <w:r w:rsidR="0010219A" w:rsidRPr="003A425A">
          <w:rPr>
            <w:rStyle w:val="a3"/>
            <w:noProof/>
          </w:rPr>
          <w:t>QVector3D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_Toc382058550 \h </w:instrText>
        </w:r>
        <w:r w:rsidR="0010219A" w:rsidRPr="003A425A">
          <w:rPr>
            <w:noProof/>
            <w:webHidden/>
          </w:rPr>
        </w:r>
        <w:r w:rsidR="0010219A" w:rsidRPr="003A425A">
          <w:rPr>
            <w:noProof/>
            <w:webHidden/>
          </w:rPr>
          <w:fldChar w:fldCharType="separate"/>
        </w:r>
        <w:r w:rsidR="0010219A" w:rsidRPr="003A425A">
          <w:rPr>
            <w:noProof/>
            <w:webHidden/>
          </w:rPr>
          <w:t>223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1" w:history="1">
        <w:r w:rsidR="0010219A" w:rsidRPr="003A425A">
          <w:rPr>
            <w:rStyle w:val="a3"/>
            <w:noProof/>
          </w:rPr>
          <w:t>QVector4D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_Toc382058551 \h </w:instrText>
        </w:r>
        <w:r w:rsidR="0010219A" w:rsidRPr="003A425A">
          <w:rPr>
            <w:noProof/>
            <w:webHidden/>
          </w:rPr>
        </w:r>
        <w:r w:rsidR="0010219A" w:rsidRPr="003A425A">
          <w:rPr>
            <w:noProof/>
            <w:webHidden/>
          </w:rPr>
          <w:fldChar w:fldCharType="separate"/>
        </w:r>
        <w:r w:rsidR="0010219A" w:rsidRPr="003A425A">
          <w:rPr>
            <w:noProof/>
            <w:webHidden/>
          </w:rPr>
          <w:t>223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2" w:history="1">
        <w:r w:rsidR="0010219A" w:rsidRPr="003A425A">
          <w:rPr>
            <w:rStyle w:val="a3"/>
            <w:noProof/>
          </w:rPr>
          <w:t>QOpenGLBuffer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_Toc382058552 \h </w:instrText>
        </w:r>
        <w:r w:rsidR="0010219A" w:rsidRPr="003A425A">
          <w:rPr>
            <w:noProof/>
            <w:webHidden/>
          </w:rPr>
        </w:r>
        <w:r w:rsidR="0010219A" w:rsidRPr="003A425A">
          <w:rPr>
            <w:noProof/>
            <w:webHidden/>
          </w:rPr>
          <w:fldChar w:fldCharType="separate"/>
        </w:r>
        <w:r w:rsidR="0010219A" w:rsidRPr="003A425A">
          <w:rPr>
            <w:noProof/>
            <w:webHidden/>
          </w:rPr>
          <w:t>223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3" w:history="1">
        <w:r w:rsidR="0010219A" w:rsidRPr="003A425A">
          <w:rPr>
            <w:rStyle w:val="a3"/>
            <w:noProof/>
          </w:rPr>
          <w:t>QOpenGLDebugLogger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_Toc382058553 \h </w:instrText>
        </w:r>
        <w:r w:rsidR="0010219A" w:rsidRPr="003A425A">
          <w:rPr>
            <w:noProof/>
            <w:webHidden/>
          </w:rPr>
        </w:r>
        <w:r w:rsidR="0010219A" w:rsidRPr="003A425A">
          <w:rPr>
            <w:noProof/>
            <w:webHidden/>
          </w:rPr>
          <w:fldChar w:fldCharType="separate"/>
        </w:r>
        <w:r w:rsidR="0010219A" w:rsidRPr="003A425A">
          <w:rPr>
            <w:noProof/>
            <w:webHidden/>
          </w:rPr>
          <w:t>223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4" w:history="1">
        <w:r w:rsidR="0010219A" w:rsidRPr="003A425A">
          <w:rPr>
            <w:rStyle w:val="a3"/>
            <w:noProof/>
          </w:rPr>
          <w:t>QOpenGLDebugMessage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_Toc382058554 \h </w:instrText>
        </w:r>
        <w:r w:rsidR="0010219A" w:rsidRPr="003A425A">
          <w:rPr>
            <w:noProof/>
            <w:webHidden/>
          </w:rPr>
        </w:r>
        <w:r w:rsidR="0010219A" w:rsidRPr="003A425A">
          <w:rPr>
            <w:noProof/>
            <w:webHidden/>
          </w:rPr>
          <w:fldChar w:fldCharType="separate"/>
        </w:r>
        <w:r w:rsidR="0010219A" w:rsidRPr="003A425A">
          <w:rPr>
            <w:noProof/>
            <w:webHidden/>
          </w:rPr>
          <w:t>224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5" w:history="1">
        <w:r w:rsidR="0010219A" w:rsidRPr="003A425A">
          <w:rPr>
            <w:rStyle w:val="a3"/>
            <w:noProof/>
          </w:rPr>
          <w:t>QOpenGLFramebufferObjectFormat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_Toc382058555 \h </w:instrText>
        </w:r>
        <w:r w:rsidR="0010219A" w:rsidRPr="003A425A">
          <w:rPr>
            <w:noProof/>
            <w:webHidden/>
          </w:rPr>
        </w:r>
        <w:r w:rsidR="0010219A" w:rsidRPr="003A425A">
          <w:rPr>
            <w:noProof/>
            <w:webHidden/>
          </w:rPr>
          <w:fldChar w:fldCharType="separate"/>
        </w:r>
        <w:r w:rsidR="0010219A" w:rsidRPr="003A425A">
          <w:rPr>
            <w:noProof/>
            <w:webHidden/>
          </w:rPr>
          <w:t>225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6" w:history="1">
        <w:r w:rsidR="0010219A" w:rsidRPr="003A425A">
          <w:rPr>
            <w:rStyle w:val="a3"/>
            <w:noProof/>
          </w:rPr>
          <w:t>QOpenGLFramebufferObject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_Toc382058556 \h </w:instrText>
        </w:r>
        <w:r w:rsidR="0010219A" w:rsidRPr="003A425A">
          <w:rPr>
            <w:noProof/>
            <w:webHidden/>
          </w:rPr>
        </w:r>
        <w:r w:rsidR="0010219A" w:rsidRPr="003A425A">
          <w:rPr>
            <w:noProof/>
            <w:webHidden/>
          </w:rPr>
          <w:fldChar w:fldCharType="separate"/>
        </w:r>
        <w:r w:rsidR="0010219A" w:rsidRPr="003A425A">
          <w:rPr>
            <w:noProof/>
            <w:webHidden/>
          </w:rPr>
          <w:t>225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7" w:history="1">
        <w:r w:rsidR="0010219A" w:rsidRPr="003A425A">
          <w:rPr>
            <w:rStyle w:val="a3"/>
            <w:noProof/>
          </w:rPr>
          <w:t>QOpenGLFunctions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_Toc382058557 \h </w:instrText>
        </w:r>
        <w:r w:rsidR="0010219A" w:rsidRPr="003A425A">
          <w:rPr>
            <w:noProof/>
            <w:webHidden/>
          </w:rPr>
        </w:r>
        <w:r w:rsidR="0010219A" w:rsidRPr="003A425A">
          <w:rPr>
            <w:noProof/>
            <w:webHidden/>
          </w:rPr>
          <w:fldChar w:fldCharType="separate"/>
        </w:r>
        <w:r w:rsidR="0010219A" w:rsidRPr="003A425A">
          <w:rPr>
            <w:noProof/>
            <w:webHidden/>
          </w:rPr>
          <w:t>225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8" w:history="1">
        <w:r w:rsidR="0010219A" w:rsidRPr="003A425A">
          <w:rPr>
            <w:rStyle w:val="a3"/>
            <w:noProof/>
          </w:rPr>
          <w:t>QOpenGLPaintDevice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_Toc382058558 \h </w:instrText>
        </w:r>
        <w:r w:rsidR="0010219A" w:rsidRPr="003A425A">
          <w:rPr>
            <w:noProof/>
            <w:webHidden/>
          </w:rPr>
        </w:r>
        <w:r w:rsidR="0010219A" w:rsidRPr="003A425A">
          <w:rPr>
            <w:noProof/>
            <w:webHidden/>
          </w:rPr>
          <w:fldChar w:fldCharType="separate"/>
        </w:r>
        <w:r w:rsidR="0010219A" w:rsidRPr="003A425A">
          <w:rPr>
            <w:noProof/>
            <w:webHidden/>
          </w:rPr>
          <w:t>226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59" w:history="1">
        <w:r w:rsidR="0010219A" w:rsidRPr="003A425A">
          <w:rPr>
            <w:rStyle w:val="a3"/>
            <w:noProof/>
          </w:rPr>
          <w:t>QOpenGLShaderProgram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_Toc382058559 \h </w:instrText>
        </w:r>
        <w:r w:rsidR="0010219A" w:rsidRPr="003A425A">
          <w:rPr>
            <w:noProof/>
            <w:webHidden/>
          </w:rPr>
        </w:r>
        <w:r w:rsidR="0010219A" w:rsidRPr="003A425A">
          <w:rPr>
            <w:noProof/>
            <w:webHidden/>
          </w:rPr>
          <w:fldChar w:fldCharType="separate"/>
        </w:r>
        <w:r w:rsidR="0010219A" w:rsidRPr="003A425A">
          <w:rPr>
            <w:noProof/>
            <w:webHidden/>
          </w:rPr>
          <w:t>226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60" w:history="1">
        <w:r w:rsidR="0010219A" w:rsidRPr="003A425A">
          <w:rPr>
            <w:rStyle w:val="a3"/>
            <w:noProof/>
          </w:rPr>
          <w:t>QOffscreenSurface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_Toc382058560 \h </w:instrText>
        </w:r>
        <w:r w:rsidR="0010219A" w:rsidRPr="003A425A">
          <w:rPr>
            <w:noProof/>
            <w:webHidden/>
          </w:rPr>
        </w:r>
        <w:r w:rsidR="0010219A" w:rsidRPr="003A425A">
          <w:rPr>
            <w:noProof/>
            <w:webHidden/>
          </w:rPr>
          <w:fldChar w:fldCharType="separate"/>
        </w:r>
        <w:r w:rsidR="0010219A" w:rsidRPr="003A425A">
          <w:rPr>
            <w:noProof/>
            <w:webHidden/>
          </w:rPr>
          <w:t>227</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561" w:history="1">
        <w:r w:rsidR="0010219A" w:rsidRPr="003A425A">
          <w:rPr>
            <w:rStyle w:val="a3"/>
            <w:rFonts w:ascii="Times New Roman" w:hAnsi="Times New Roman"/>
            <w:noProof/>
          </w:rPr>
          <w:t>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_Toc382058561 \h </w:instrText>
        </w:r>
        <w:r w:rsidR="0010219A" w:rsidRPr="003A425A">
          <w:rPr>
            <w:noProof/>
            <w:webHidden/>
          </w:rPr>
        </w:r>
        <w:r w:rsidR="0010219A" w:rsidRPr="003A425A">
          <w:rPr>
            <w:noProof/>
            <w:webHidden/>
          </w:rPr>
          <w:fldChar w:fldCharType="separate"/>
        </w:r>
        <w:r w:rsidR="0010219A" w:rsidRPr="003A425A">
          <w:rPr>
            <w:noProof/>
            <w:webHidden/>
          </w:rPr>
          <w:t>228</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62" w:history="1">
        <w:r w:rsidR="0010219A" w:rsidRPr="003A425A">
          <w:rPr>
            <w:rStyle w:val="a3"/>
            <w:rFonts w:ascii="Times New Roman" w:hAnsi="Times New Roman"/>
            <w:noProof/>
          </w:rPr>
          <w:t>ОБЗОР</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_Toc382058562 \h </w:instrText>
        </w:r>
        <w:r w:rsidR="0010219A" w:rsidRPr="003A425A">
          <w:rPr>
            <w:noProof/>
            <w:webHidden/>
          </w:rPr>
        </w:r>
        <w:r w:rsidR="0010219A" w:rsidRPr="003A425A">
          <w:rPr>
            <w:noProof/>
            <w:webHidden/>
          </w:rPr>
          <w:fldChar w:fldCharType="separate"/>
        </w:r>
        <w:r w:rsidR="0010219A" w:rsidRPr="003A425A">
          <w:rPr>
            <w:noProof/>
            <w:webHidden/>
          </w:rPr>
          <w:t>228</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63" w:history="1">
        <w:r w:rsidR="0010219A" w:rsidRPr="003A425A">
          <w:rPr>
            <w:rStyle w:val="a3"/>
            <w:rFonts w:ascii="Times New Roman" w:hAnsi="Times New Roman"/>
            <w:noProof/>
          </w:rPr>
          <w:t>ОСНОВЫ СИНТАКСИСА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_Toc382058563 \h </w:instrText>
        </w:r>
        <w:r w:rsidR="0010219A" w:rsidRPr="003A425A">
          <w:rPr>
            <w:noProof/>
            <w:webHidden/>
          </w:rPr>
        </w:r>
        <w:r w:rsidR="0010219A" w:rsidRPr="003A425A">
          <w:rPr>
            <w:noProof/>
            <w:webHidden/>
          </w:rPr>
          <w:fldChar w:fldCharType="separate"/>
        </w:r>
        <w:r w:rsidR="0010219A" w:rsidRPr="003A425A">
          <w:rPr>
            <w:noProof/>
            <w:webHidden/>
          </w:rPr>
          <w:t>228</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64" w:history="1">
        <w:r w:rsidR="0010219A" w:rsidRPr="003A425A">
          <w:rPr>
            <w:rStyle w:val="a3"/>
            <w:rFonts w:ascii="Times New Roman" w:hAnsi="Times New Roman"/>
            <w:noProof/>
          </w:rPr>
          <w:t>АТРИБУТЫ ОБЪЕКТОВ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_Toc382058564 \h </w:instrText>
        </w:r>
        <w:r w:rsidR="0010219A" w:rsidRPr="003A425A">
          <w:rPr>
            <w:noProof/>
            <w:webHidden/>
          </w:rPr>
        </w:r>
        <w:r w:rsidR="0010219A" w:rsidRPr="003A425A">
          <w:rPr>
            <w:noProof/>
            <w:webHidden/>
          </w:rPr>
          <w:fldChar w:fldCharType="separate"/>
        </w:r>
        <w:r w:rsidR="0010219A" w:rsidRPr="003A425A">
          <w:rPr>
            <w:noProof/>
            <w:webHidden/>
          </w:rPr>
          <w:t>229</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65" w:history="1">
        <w:r w:rsidR="0010219A" w:rsidRPr="003A425A">
          <w:rPr>
            <w:rStyle w:val="a3"/>
            <w:rFonts w:ascii="Times New Roman" w:hAnsi="Times New Roman"/>
            <w:noProof/>
          </w:rPr>
          <w:t>СВЯЗЫВАНИЕ СВОЙСТВ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_Toc382058565 \h </w:instrText>
        </w:r>
        <w:r w:rsidR="0010219A" w:rsidRPr="003A425A">
          <w:rPr>
            <w:noProof/>
            <w:webHidden/>
          </w:rPr>
        </w:r>
        <w:r w:rsidR="0010219A" w:rsidRPr="003A425A">
          <w:rPr>
            <w:noProof/>
            <w:webHidden/>
          </w:rPr>
          <w:fldChar w:fldCharType="separate"/>
        </w:r>
        <w:r w:rsidR="0010219A" w:rsidRPr="003A425A">
          <w:rPr>
            <w:noProof/>
            <w:webHidden/>
          </w:rPr>
          <w:t>230</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66" w:history="1">
        <w:r w:rsidR="0010219A" w:rsidRPr="003A425A">
          <w:rPr>
            <w:rStyle w:val="a3"/>
            <w:rFonts w:ascii="Times New Roman" w:hAnsi="Times New Roman"/>
            <w:noProof/>
          </w:rPr>
          <w:t>СИСТЕМА СИГНАЛОВ И ОБРАБОТЧИКОВ СИГНАЛОВ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_Toc382058566 \h </w:instrText>
        </w:r>
        <w:r w:rsidR="0010219A" w:rsidRPr="003A425A">
          <w:rPr>
            <w:noProof/>
            <w:webHidden/>
          </w:rPr>
        </w:r>
        <w:r w:rsidR="0010219A" w:rsidRPr="003A425A">
          <w:rPr>
            <w:noProof/>
            <w:webHidden/>
          </w:rPr>
          <w:fldChar w:fldCharType="separate"/>
        </w:r>
        <w:r w:rsidR="0010219A" w:rsidRPr="003A425A">
          <w:rPr>
            <w:noProof/>
            <w:webHidden/>
          </w:rPr>
          <w:t>231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67" w:history="1">
        <w:r w:rsidR="0010219A" w:rsidRPr="003A425A">
          <w:rPr>
            <w:rStyle w:val="a3"/>
            <w:rFonts w:ascii="Times New Roman" w:hAnsi="Times New Roman"/>
            <w:noProof/>
          </w:rPr>
          <w:t>ИНТЕГРИРОВАНИЕ QML И JAVA SCRIPT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_Toc382058567 \h </w:instrText>
        </w:r>
        <w:r w:rsidR="0010219A" w:rsidRPr="003A425A">
          <w:rPr>
            <w:noProof/>
            <w:webHidden/>
          </w:rPr>
        </w:r>
        <w:r w:rsidR="0010219A" w:rsidRPr="003A425A">
          <w:rPr>
            <w:noProof/>
            <w:webHidden/>
          </w:rPr>
          <w:fldChar w:fldCharType="separate"/>
        </w:r>
        <w:r w:rsidR="0010219A" w:rsidRPr="003A425A">
          <w:rPr>
            <w:noProof/>
            <w:webHidden/>
          </w:rPr>
          <w:t>231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68" w:history="1">
        <w:r w:rsidR="0010219A" w:rsidRPr="003A425A">
          <w:rPr>
            <w:rStyle w:val="a3"/>
            <w:noProof/>
          </w:rPr>
          <w:t>JAVA SCRIPT ВЫРАЖЕНИЕ В QML ДОКУМЕНТАХ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_Toc382058568 \h </w:instrText>
        </w:r>
        <w:r w:rsidR="0010219A" w:rsidRPr="003A425A">
          <w:rPr>
            <w:noProof/>
            <w:webHidden/>
          </w:rPr>
        </w:r>
        <w:r w:rsidR="0010219A" w:rsidRPr="003A425A">
          <w:rPr>
            <w:noProof/>
            <w:webHidden/>
          </w:rPr>
          <w:fldChar w:fldCharType="separate"/>
        </w:r>
        <w:r w:rsidR="0010219A" w:rsidRPr="003A425A">
          <w:rPr>
            <w:noProof/>
            <w:webHidden/>
          </w:rPr>
          <w:t>231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69" w:history="1">
        <w:r w:rsidR="0010219A" w:rsidRPr="003A425A">
          <w:rPr>
            <w:rStyle w:val="a3"/>
            <w:noProof/>
          </w:rPr>
          <w:t>ОПРЕДЕЛЕНИЕ JAVA SCRIPT РЕСУРСОВ 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_Toc382058569 \h </w:instrText>
        </w:r>
        <w:r w:rsidR="0010219A" w:rsidRPr="003A425A">
          <w:rPr>
            <w:noProof/>
            <w:webHidden/>
          </w:rPr>
        </w:r>
        <w:r w:rsidR="0010219A" w:rsidRPr="003A425A">
          <w:rPr>
            <w:noProof/>
            <w:webHidden/>
          </w:rPr>
          <w:fldChar w:fldCharType="separate"/>
        </w:r>
        <w:r w:rsidR="0010219A" w:rsidRPr="003A425A">
          <w:rPr>
            <w:noProof/>
            <w:webHidden/>
          </w:rPr>
          <w:t>232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0" w:history="1">
        <w:r w:rsidR="0010219A" w:rsidRPr="003A425A">
          <w:rPr>
            <w:rStyle w:val="a3"/>
            <w:noProof/>
          </w:rPr>
          <w:t>JAVA SCRIPT ХОСТ СРЕДА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_Toc382058570 \h </w:instrText>
        </w:r>
        <w:r w:rsidR="0010219A" w:rsidRPr="003A425A">
          <w:rPr>
            <w:noProof/>
            <w:webHidden/>
          </w:rPr>
        </w:r>
        <w:r w:rsidR="0010219A" w:rsidRPr="003A425A">
          <w:rPr>
            <w:noProof/>
            <w:webHidden/>
          </w:rPr>
          <w:fldChar w:fldCharType="separate"/>
        </w:r>
        <w:r w:rsidR="0010219A" w:rsidRPr="003A425A">
          <w:rPr>
            <w:noProof/>
            <w:webHidden/>
          </w:rPr>
          <w:t>233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1" w:history="1">
        <w:r w:rsidR="0010219A" w:rsidRPr="003A425A">
          <w:rPr>
            <w:rStyle w:val="a3"/>
            <w:noProof/>
          </w:rPr>
          <w:t>ДИНАМИЧЕСКОЕ СОЗДАНИЕ QML ОБЪЕКТОВ ИЗ JAVA SCRIPT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_Toc382058571 \h </w:instrText>
        </w:r>
        <w:r w:rsidR="0010219A" w:rsidRPr="003A425A">
          <w:rPr>
            <w:noProof/>
            <w:webHidden/>
          </w:rPr>
        </w:r>
        <w:r w:rsidR="0010219A" w:rsidRPr="003A425A">
          <w:rPr>
            <w:noProof/>
            <w:webHidden/>
          </w:rPr>
          <w:fldChar w:fldCharType="separate"/>
        </w:r>
        <w:r w:rsidR="0010219A" w:rsidRPr="003A425A">
          <w:rPr>
            <w:noProof/>
            <w:webHidden/>
          </w:rPr>
          <w:t>234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2" w:history="1">
        <w:r w:rsidR="0010219A" w:rsidRPr="003A425A">
          <w:rPr>
            <w:rStyle w:val="a3"/>
            <w:noProof/>
          </w:rPr>
          <w:t>ИНТЕГРИРОВАНИЕ JAVA SCRIPT 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_Toc382058572 \h </w:instrText>
        </w:r>
        <w:r w:rsidR="0010219A" w:rsidRPr="003A425A">
          <w:rPr>
            <w:noProof/>
            <w:webHidden/>
          </w:rPr>
        </w:r>
        <w:r w:rsidR="0010219A" w:rsidRPr="003A425A">
          <w:rPr>
            <w:noProof/>
            <w:webHidden/>
          </w:rPr>
          <w:fldChar w:fldCharType="separate"/>
        </w:r>
        <w:r w:rsidR="0010219A" w:rsidRPr="003A425A">
          <w:rPr>
            <w:noProof/>
            <w:webHidden/>
          </w:rPr>
          <w:t>235</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73" w:history="1">
        <w:r w:rsidR="0010219A" w:rsidRPr="003A425A">
          <w:rPr>
            <w:rStyle w:val="a3"/>
            <w:rFonts w:ascii="Times New Roman" w:hAnsi="Times New Roman"/>
            <w:noProof/>
          </w:rPr>
          <w:t>СИСТЕМА ТИПОВ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_Toc382058573 \h </w:instrText>
        </w:r>
        <w:r w:rsidR="0010219A" w:rsidRPr="003A425A">
          <w:rPr>
            <w:noProof/>
            <w:webHidden/>
          </w:rPr>
        </w:r>
        <w:r w:rsidR="0010219A" w:rsidRPr="003A425A">
          <w:rPr>
            <w:noProof/>
            <w:webHidden/>
          </w:rPr>
          <w:fldChar w:fldCharType="separate"/>
        </w:r>
        <w:r w:rsidR="0010219A" w:rsidRPr="003A425A">
          <w:rPr>
            <w:noProof/>
            <w:webHidden/>
          </w:rPr>
          <w:t>235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4" w:history="1">
        <w:r w:rsidR="0010219A" w:rsidRPr="003A425A">
          <w:rPr>
            <w:rStyle w:val="a3"/>
            <w:noProof/>
          </w:rPr>
          <w:t>БАЗОВЫЕ ТИПЫ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_Toc382058574 \h </w:instrText>
        </w:r>
        <w:r w:rsidR="0010219A" w:rsidRPr="003A425A">
          <w:rPr>
            <w:noProof/>
            <w:webHidden/>
          </w:rPr>
        </w:r>
        <w:r w:rsidR="0010219A" w:rsidRPr="003A425A">
          <w:rPr>
            <w:noProof/>
            <w:webHidden/>
          </w:rPr>
          <w:fldChar w:fldCharType="separate"/>
        </w:r>
        <w:r w:rsidR="0010219A" w:rsidRPr="003A425A">
          <w:rPr>
            <w:noProof/>
            <w:webHidden/>
          </w:rPr>
          <w:t>235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5" w:history="1">
        <w:r w:rsidR="0010219A" w:rsidRPr="003A425A">
          <w:rPr>
            <w:rStyle w:val="a3"/>
            <w:noProof/>
          </w:rPr>
          <w:t>ОБЪЕКТНЫЕ ТИПЫ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_Toc382058575 \h </w:instrText>
        </w:r>
        <w:r w:rsidR="0010219A" w:rsidRPr="003A425A">
          <w:rPr>
            <w:noProof/>
            <w:webHidden/>
          </w:rPr>
        </w:r>
        <w:r w:rsidR="0010219A" w:rsidRPr="003A425A">
          <w:rPr>
            <w:noProof/>
            <w:webHidden/>
          </w:rPr>
          <w:fldChar w:fldCharType="separate"/>
        </w:r>
        <w:r w:rsidR="0010219A" w:rsidRPr="003A425A">
          <w:rPr>
            <w:noProof/>
            <w:webHidden/>
          </w:rPr>
          <w:t>236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6" w:history="1">
        <w:r w:rsidR="0010219A" w:rsidRPr="003A425A">
          <w:rPr>
            <w:rStyle w:val="a3"/>
            <w:noProof/>
          </w:rPr>
          <w:t>ОПРЕДЕЛЕНИЕ ОБЪЕКТНЫХ ТИПОВ ПРИ ПОМОЩИ QML ДОКУМЕНТОВ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_Toc382058576 \h </w:instrText>
        </w:r>
        <w:r w:rsidR="0010219A" w:rsidRPr="003A425A">
          <w:rPr>
            <w:noProof/>
            <w:webHidden/>
          </w:rPr>
        </w:r>
        <w:r w:rsidR="0010219A" w:rsidRPr="003A425A">
          <w:rPr>
            <w:noProof/>
            <w:webHidden/>
          </w:rPr>
          <w:fldChar w:fldCharType="separate"/>
        </w:r>
        <w:r w:rsidR="0010219A" w:rsidRPr="003A425A">
          <w:rPr>
            <w:noProof/>
            <w:webHidden/>
          </w:rPr>
          <w:t>236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7" w:history="1">
        <w:r w:rsidR="0010219A" w:rsidRPr="003A425A">
          <w:rPr>
            <w:rStyle w:val="a3"/>
            <w:noProof/>
          </w:rPr>
          <w:t>ОПРЕДЕЛЕНИЕ ТИПОВ QML ИЗ С++</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_Toc382058577 \h </w:instrText>
        </w:r>
        <w:r w:rsidR="0010219A" w:rsidRPr="003A425A">
          <w:rPr>
            <w:noProof/>
            <w:webHidden/>
          </w:rPr>
        </w:r>
        <w:r w:rsidR="0010219A" w:rsidRPr="003A425A">
          <w:rPr>
            <w:noProof/>
            <w:webHidden/>
          </w:rPr>
          <w:fldChar w:fldCharType="separate"/>
        </w:r>
        <w:r w:rsidR="0010219A" w:rsidRPr="003A425A">
          <w:rPr>
            <w:noProof/>
            <w:webHidden/>
          </w:rPr>
          <w:t>237</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78" w:history="1">
        <w:r w:rsidR="0010219A" w:rsidRPr="003A425A">
          <w:rPr>
            <w:rStyle w:val="a3"/>
            <w:rFonts w:ascii="Times New Roman" w:hAnsi="Times New Roman"/>
            <w:noProof/>
          </w:rPr>
          <w:t>QML МОДУЛИ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_Toc382058578 \h </w:instrText>
        </w:r>
        <w:r w:rsidR="0010219A" w:rsidRPr="003A425A">
          <w:rPr>
            <w:noProof/>
            <w:webHidden/>
          </w:rPr>
        </w:r>
        <w:r w:rsidR="0010219A" w:rsidRPr="003A425A">
          <w:rPr>
            <w:noProof/>
            <w:webHidden/>
          </w:rPr>
          <w:fldChar w:fldCharType="separate"/>
        </w:r>
        <w:r w:rsidR="0010219A" w:rsidRPr="003A425A">
          <w:rPr>
            <w:noProof/>
            <w:webHidden/>
          </w:rPr>
          <w:t>238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79" w:history="1">
        <w:r w:rsidR="0010219A" w:rsidRPr="003A425A">
          <w:rPr>
            <w:rStyle w:val="a3"/>
            <w:noProof/>
          </w:rPr>
          <w:t>ФАЙЛЫ ОПРЕДЕЛЕНИЯ МОДУЛЕЙ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_Toc382058579 \h </w:instrText>
        </w:r>
        <w:r w:rsidR="0010219A" w:rsidRPr="003A425A">
          <w:rPr>
            <w:noProof/>
            <w:webHidden/>
          </w:rPr>
        </w:r>
        <w:r w:rsidR="0010219A" w:rsidRPr="003A425A">
          <w:rPr>
            <w:noProof/>
            <w:webHidden/>
          </w:rPr>
          <w:fldChar w:fldCharType="separate"/>
        </w:r>
        <w:r w:rsidR="0010219A" w:rsidRPr="003A425A">
          <w:rPr>
            <w:noProof/>
            <w:webHidden/>
          </w:rPr>
          <w:t>239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80" w:history="1">
        <w:r w:rsidR="0010219A" w:rsidRPr="003A425A">
          <w:rPr>
            <w:rStyle w:val="a3"/>
            <w:noProof/>
          </w:rPr>
          <w:t>ИДЕНТИФИЦИРУЕМЫЕ МОДУЛИ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_Toc382058580 \h </w:instrText>
        </w:r>
        <w:r w:rsidR="0010219A" w:rsidRPr="003A425A">
          <w:rPr>
            <w:noProof/>
            <w:webHidden/>
          </w:rPr>
        </w:r>
        <w:r w:rsidR="0010219A" w:rsidRPr="003A425A">
          <w:rPr>
            <w:noProof/>
            <w:webHidden/>
          </w:rPr>
          <w:fldChar w:fldCharType="separate"/>
        </w:r>
        <w:r w:rsidR="0010219A" w:rsidRPr="003A425A">
          <w:rPr>
            <w:noProof/>
            <w:webHidden/>
          </w:rPr>
          <w:t>240</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81" w:history="1">
        <w:r w:rsidR="0010219A" w:rsidRPr="003A425A">
          <w:rPr>
            <w:rStyle w:val="a3"/>
            <w:rFonts w:ascii="Times New Roman" w:hAnsi="Times New Roman"/>
            <w:noProof/>
          </w:rPr>
          <w:t>СОЗДАНИЕ С++ ПЛАГИНОВ ДЛЯ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_Toc382058581 \h </w:instrText>
        </w:r>
        <w:r w:rsidR="0010219A" w:rsidRPr="003A425A">
          <w:rPr>
            <w:noProof/>
            <w:webHidden/>
          </w:rPr>
        </w:r>
        <w:r w:rsidR="0010219A" w:rsidRPr="003A425A">
          <w:rPr>
            <w:noProof/>
            <w:webHidden/>
          </w:rPr>
          <w:fldChar w:fldCharType="separate"/>
        </w:r>
        <w:r w:rsidR="0010219A" w:rsidRPr="003A425A">
          <w:rPr>
            <w:noProof/>
            <w:webHidden/>
          </w:rPr>
          <w:t>240</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82" w:history="1">
        <w:r w:rsidR="0010219A" w:rsidRPr="003A425A">
          <w:rPr>
            <w:rStyle w:val="a3"/>
            <w:rFonts w:ascii="Times New Roman" w:hAnsi="Times New Roman"/>
            <w:noProof/>
          </w:rPr>
          <w:t>QML ДОКУМЕНТЫ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_Toc382058582 \h </w:instrText>
        </w:r>
        <w:r w:rsidR="0010219A" w:rsidRPr="003A425A">
          <w:rPr>
            <w:noProof/>
            <w:webHidden/>
          </w:rPr>
        </w:r>
        <w:r w:rsidR="0010219A" w:rsidRPr="003A425A">
          <w:rPr>
            <w:noProof/>
            <w:webHidden/>
          </w:rPr>
          <w:fldChar w:fldCharType="separate"/>
        </w:r>
        <w:r w:rsidR="0010219A" w:rsidRPr="003A425A">
          <w:rPr>
            <w:noProof/>
            <w:webHidden/>
          </w:rPr>
          <w:t>240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83" w:history="1">
        <w:r w:rsidR="0010219A" w:rsidRPr="003A425A">
          <w:rPr>
            <w:rStyle w:val="a3"/>
            <w:noProof/>
          </w:rPr>
          <w:t>СТРУКТУРА QML ДОКУМЕНТА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_Toc382058583 \h </w:instrText>
        </w:r>
        <w:r w:rsidR="0010219A" w:rsidRPr="003A425A">
          <w:rPr>
            <w:noProof/>
            <w:webHidden/>
          </w:rPr>
        </w:r>
        <w:r w:rsidR="0010219A" w:rsidRPr="003A425A">
          <w:rPr>
            <w:noProof/>
            <w:webHidden/>
          </w:rPr>
          <w:fldChar w:fldCharType="separate"/>
        </w:r>
        <w:r w:rsidR="0010219A" w:rsidRPr="003A425A">
          <w:rPr>
            <w:noProof/>
            <w:webHidden/>
          </w:rPr>
          <w:t>241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84" w:history="1">
        <w:r w:rsidR="0010219A" w:rsidRPr="003A425A">
          <w:rPr>
            <w:rStyle w:val="a3"/>
            <w:noProof/>
          </w:rPr>
          <w:t>РАЗВЁРТЫВАНИЕ QML ДОКУМЕНТОВ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_Toc382058584 \h </w:instrText>
        </w:r>
        <w:r w:rsidR="0010219A" w:rsidRPr="003A425A">
          <w:rPr>
            <w:noProof/>
            <w:webHidden/>
          </w:rPr>
        </w:r>
        <w:r w:rsidR="0010219A" w:rsidRPr="003A425A">
          <w:rPr>
            <w:noProof/>
            <w:webHidden/>
          </w:rPr>
          <w:fldChar w:fldCharType="separate"/>
        </w:r>
        <w:r w:rsidR="0010219A" w:rsidRPr="003A425A">
          <w:rPr>
            <w:noProof/>
            <w:webHidden/>
          </w:rPr>
          <w:t>241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85" w:history="1">
        <w:r w:rsidR="0010219A" w:rsidRPr="003A425A">
          <w:rPr>
            <w:rStyle w:val="a3"/>
            <w:rFonts w:ascii="Times New Roman" w:hAnsi="Times New Roman"/>
            <w:noProof/>
          </w:rPr>
          <w:t>ЗАГРУЗКА РЕСУРСОВ И СЕТЕВАЯ ПРОЗРАЧНОСТЬ</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_Toc382058585 \h </w:instrText>
        </w:r>
        <w:r w:rsidR="0010219A" w:rsidRPr="003A425A">
          <w:rPr>
            <w:noProof/>
            <w:webHidden/>
          </w:rPr>
        </w:r>
        <w:r w:rsidR="0010219A" w:rsidRPr="003A425A">
          <w:rPr>
            <w:noProof/>
            <w:webHidden/>
          </w:rPr>
          <w:fldChar w:fldCharType="separate"/>
        </w:r>
        <w:r w:rsidR="0010219A" w:rsidRPr="003A425A">
          <w:rPr>
            <w:noProof/>
            <w:webHidden/>
          </w:rPr>
          <w:t>242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86" w:history="1">
        <w:r w:rsidR="0010219A" w:rsidRPr="003A425A">
          <w:rPr>
            <w:rStyle w:val="a3"/>
            <w:rFonts w:ascii="Times New Roman" w:hAnsi="Times New Roman"/>
            <w:noProof/>
          </w:rPr>
          <w:t>РАЗРЕШЕНИЕ ОБЛАСТИ ВИДИМОСТИ И ИМЁН</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_Toc382058586 \h </w:instrText>
        </w:r>
        <w:r w:rsidR="0010219A" w:rsidRPr="003A425A">
          <w:rPr>
            <w:noProof/>
            <w:webHidden/>
          </w:rPr>
        </w:r>
        <w:r w:rsidR="0010219A" w:rsidRPr="003A425A">
          <w:rPr>
            <w:noProof/>
            <w:webHidden/>
          </w:rPr>
          <w:fldChar w:fldCharType="separate"/>
        </w:r>
        <w:r w:rsidR="0010219A" w:rsidRPr="003A425A">
          <w:rPr>
            <w:noProof/>
            <w:webHidden/>
          </w:rPr>
          <w:t>242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87" w:history="1">
        <w:r w:rsidR="0010219A" w:rsidRPr="003A425A">
          <w:rPr>
            <w:rStyle w:val="a3"/>
            <w:rFonts w:ascii="Times New Roman" w:hAnsi="Times New Roman"/>
            <w:noProof/>
          </w:rPr>
          <w:t>СОГЛАШЕНИЯ КОДИРОВАНИЯ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_Toc382058587 \h </w:instrText>
        </w:r>
        <w:r w:rsidR="0010219A" w:rsidRPr="003A425A">
          <w:rPr>
            <w:noProof/>
            <w:webHidden/>
          </w:rPr>
        </w:r>
        <w:r w:rsidR="0010219A" w:rsidRPr="003A425A">
          <w:rPr>
            <w:noProof/>
            <w:webHidden/>
          </w:rPr>
          <w:fldChar w:fldCharType="separate"/>
        </w:r>
        <w:r w:rsidR="0010219A" w:rsidRPr="003A425A">
          <w:rPr>
            <w:noProof/>
            <w:webHidden/>
          </w:rPr>
          <w:t>243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88" w:history="1">
        <w:r w:rsidR="0010219A" w:rsidRPr="003A425A">
          <w:rPr>
            <w:rStyle w:val="a3"/>
            <w:rFonts w:ascii="Times New Roman" w:hAnsi="Times New Roman"/>
            <w:noProof/>
          </w:rPr>
          <w:t>СЛОВАРЬ ТЕРМИНОВ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_Toc382058588 \h </w:instrText>
        </w:r>
        <w:r w:rsidR="0010219A" w:rsidRPr="003A425A">
          <w:rPr>
            <w:noProof/>
            <w:webHidden/>
          </w:rPr>
        </w:r>
        <w:r w:rsidR="0010219A" w:rsidRPr="003A425A">
          <w:rPr>
            <w:noProof/>
            <w:webHidden/>
          </w:rPr>
          <w:fldChar w:fldCharType="separate"/>
        </w:r>
        <w:r w:rsidR="0010219A" w:rsidRPr="003A425A">
          <w:rPr>
            <w:noProof/>
            <w:webHidden/>
          </w:rPr>
          <w:t>244</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89" w:history="1">
        <w:r w:rsidR="0010219A" w:rsidRPr="003A425A">
          <w:rPr>
            <w:rStyle w:val="a3"/>
            <w:rFonts w:ascii="Times New Roman" w:hAnsi="Times New Roman"/>
            <w:noProof/>
          </w:rPr>
          <w:t>ВИЗУАЛЬНЫЕ ЭЛЕМЕНТЫ 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_Toc382058589 \h </w:instrText>
        </w:r>
        <w:r w:rsidR="0010219A" w:rsidRPr="003A425A">
          <w:rPr>
            <w:noProof/>
            <w:webHidden/>
          </w:rPr>
        </w:r>
        <w:r w:rsidR="0010219A" w:rsidRPr="003A425A">
          <w:rPr>
            <w:noProof/>
            <w:webHidden/>
          </w:rPr>
          <w:fldChar w:fldCharType="separate"/>
        </w:r>
        <w:r w:rsidR="0010219A" w:rsidRPr="003A425A">
          <w:rPr>
            <w:noProof/>
            <w:webHidden/>
          </w:rPr>
          <w:t>245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0" w:history="1">
        <w:r w:rsidR="0010219A" w:rsidRPr="003A425A">
          <w:rPr>
            <w:rStyle w:val="a3"/>
            <w:noProof/>
          </w:rPr>
          <w:t>ПОДДЕРЖИВАЕМЫЕ ТИПЫ ВВОДА ПОЛЬЗОВАТЕЛЯ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_Toc382058590 \h </w:instrText>
        </w:r>
        <w:r w:rsidR="0010219A" w:rsidRPr="003A425A">
          <w:rPr>
            <w:noProof/>
            <w:webHidden/>
          </w:rPr>
        </w:r>
        <w:r w:rsidR="0010219A" w:rsidRPr="003A425A">
          <w:rPr>
            <w:noProof/>
            <w:webHidden/>
          </w:rPr>
          <w:fldChar w:fldCharType="separate"/>
        </w:r>
        <w:r w:rsidR="0010219A" w:rsidRPr="003A425A">
          <w:rPr>
            <w:noProof/>
            <w:webHidden/>
          </w:rPr>
          <w:t>245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1" w:history="1">
        <w:r w:rsidR="0010219A" w:rsidRPr="003A425A">
          <w:rPr>
            <w:rStyle w:val="a3"/>
            <w:noProof/>
          </w:rPr>
          <w:t>АНИМАЦИИ 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_Toc382058591 \h </w:instrText>
        </w:r>
        <w:r w:rsidR="0010219A" w:rsidRPr="003A425A">
          <w:rPr>
            <w:noProof/>
            <w:webHidden/>
          </w:rPr>
        </w:r>
        <w:r w:rsidR="0010219A" w:rsidRPr="003A425A">
          <w:rPr>
            <w:noProof/>
            <w:webHidden/>
          </w:rPr>
          <w:fldChar w:fldCharType="separate"/>
        </w:r>
        <w:r w:rsidR="0010219A" w:rsidRPr="003A425A">
          <w:rPr>
            <w:noProof/>
            <w:webHidden/>
          </w:rPr>
          <w:t>245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2" w:history="1">
        <w:r w:rsidR="0010219A" w:rsidRPr="003A425A">
          <w:rPr>
            <w:rStyle w:val="a3"/>
            <w:noProof/>
          </w:rPr>
          <w:t>ОТОБРАЖЕНИЕ ТЕКСТА 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_Toc382058592 \h </w:instrText>
        </w:r>
        <w:r w:rsidR="0010219A" w:rsidRPr="003A425A">
          <w:rPr>
            <w:noProof/>
            <w:webHidden/>
          </w:rPr>
        </w:r>
        <w:r w:rsidR="0010219A" w:rsidRPr="003A425A">
          <w:rPr>
            <w:noProof/>
            <w:webHidden/>
          </w:rPr>
          <w:fldChar w:fldCharType="separate"/>
        </w:r>
        <w:r w:rsidR="0010219A" w:rsidRPr="003A425A">
          <w:rPr>
            <w:noProof/>
            <w:webHidden/>
          </w:rPr>
          <w:t>246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3" w:history="1">
        <w:r w:rsidR="0010219A" w:rsidRPr="003A425A">
          <w:rPr>
            <w:rStyle w:val="a3"/>
            <w:noProof/>
          </w:rPr>
          <w:t>ПОЗИЦИОНИРОВАНИЕ И МАКЕТЫ В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_Toc382058593 \h </w:instrText>
        </w:r>
        <w:r w:rsidR="0010219A" w:rsidRPr="003A425A">
          <w:rPr>
            <w:noProof/>
            <w:webHidden/>
          </w:rPr>
        </w:r>
        <w:r w:rsidR="0010219A" w:rsidRPr="003A425A">
          <w:rPr>
            <w:noProof/>
            <w:webHidden/>
          </w:rPr>
          <w:fldChar w:fldCharType="separate"/>
        </w:r>
        <w:r w:rsidR="0010219A" w:rsidRPr="003A425A">
          <w:rPr>
            <w:noProof/>
            <w:webHidden/>
          </w:rPr>
          <w:t>246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4" w:history="1">
        <w:r w:rsidR="0010219A" w:rsidRPr="003A425A">
          <w:rPr>
            <w:rStyle w:val="a3"/>
            <w:noProof/>
          </w:rPr>
          <w:t>ПОДДЕРЖКА СТИЛЕЙ И ТЕМ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_Toc382058594 \h </w:instrText>
        </w:r>
        <w:r w:rsidR="0010219A" w:rsidRPr="003A425A">
          <w:rPr>
            <w:noProof/>
            <w:webHidden/>
          </w:rPr>
        </w:r>
        <w:r w:rsidR="0010219A" w:rsidRPr="003A425A">
          <w:rPr>
            <w:noProof/>
            <w:webHidden/>
          </w:rPr>
          <w:fldChar w:fldCharType="separate"/>
        </w:r>
        <w:r w:rsidR="0010219A" w:rsidRPr="003A425A">
          <w:rPr>
            <w:noProof/>
            <w:webHidden/>
          </w:rPr>
          <w:t>246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5" w:history="1">
        <w:r w:rsidR="0010219A" w:rsidRPr="003A425A">
          <w:rPr>
            <w:rStyle w:val="a3"/>
            <w:noProof/>
          </w:rPr>
          <w:t>ОБЗОР ЭЛЕМЕНТОВ УПРАВЛЕНИЯ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_Toc382058595 \h </w:instrText>
        </w:r>
        <w:r w:rsidR="0010219A" w:rsidRPr="003A425A">
          <w:rPr>
            <w:noProof/>
            <w:webHidden/>
          </w:rPr>
        </w:r>
        <w:r w:rsidR="0010219A" w:rsidRPr="003A425A">
          <w:rPr>
            <w:noProof/>
            <w:webHidden/>
          </w:rPr>
          <w:fldChar w:fldCharType="separate"/>
        </w:r>
        <w:r w:rsidR="0010219A" w:rsidRPr="003A425A">
          <w:rPr>
            <w:noProof/>
            <w:webHidden/>
          </w:rPr>
          <w:t>247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6" w:history="1">
        <w:r w:rsidR="0010219A" w:rsidRPr="003A425A">
          <w:rPr>
            <w:rStyle w:val="a3"/>
            <w:noProof/>
          </w:rPr>
          <w:t>ИСПОЛЬЗОВАНИЕ СИСТЕМЫ ЧАСТИЦ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_Toc382058596 \h </w:instrText>
        </w:r>
        <w:r w:rsidR="0010219A" w:rsidRPr="003A425A">
          <w:rPr>
            <w:noProof/>
            <w:webHidden/>
          </w:rPr>
        </w:r>
        <w:r w:rsidR="0010219A" w:rsidRPr="003A425A">
          <w:rPr>
            <w:noProof/>
            <w:webHidden/>
          </w:rPr>
          <w:fldChar w:fldCharType="separate"/>
        </w:r>
        <w:r w:rsidR="0010219A" w:rsidRPr="003A425A">
          <w:rPr>
            <w:noProof/>
            <w:webHidden/>
          </w:rPr>
          <w:t>247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597" w:history="1">
        <w:r w:rsidR="0010219A" w:rsidRPr="003A425A">
          <w:rPr>
            <w:rStyle w:val="a3"/>
            <w:noProof/>
          </w:rPr>
          <w:t>ГРАФИЧЕСКИЕ ЭФФЕКТЫ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_Toc382058597 \h </w:instrText>
        </w:r>
        <w:r w:rsidR="0010219A" w:rsidRPr="003A425A">
          <w:rPr>
            <w:noProof/>
            <w:webHidden/>
          </w:rPr>
        </w:r>
        <w:r w:rsidR="0010219A" w:rsidRPr="003A425A">
          <w:rPr>
            <w:noProof/>
            <w:webHidden/>
          </w:rPr>
          <w:fldChar w:fldCharType="separate"/>
        </w:r>
        <w:r w:rsidR="0010219A" w:rsidRPr="003A425A">
          <w:rPr>
            <w:noProof/>
            <w:webHidden/>
          </w:rPr>
          <w:t>247</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98" w:history="1">
        <w:r w:rsidR="0010219A" w:rsidRPr="003A425A">
          <w:rPr>
            <w:rStyle w:val="a3"/>
            <w:rFonts w:ascii="Times New Roman" w:hAnsi="Times New Roman"/>
            <w:noProof/>
          </w:rPr>
          <w:t>РЕСУРСЫ РАЗРАБОТКИ QML ПРИЛОЖЕНИЙ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_Toc382058598 \h </w:instrText>
        </w:r>
        <w:r w:rsidR="0010219A" w:rsidRPr="003A425A">
          <w:rPr>
            <w:noProof/>
            <w:webHidden/>
          </w:rPr>
        </w:r>
        <w:r w:rsidR="0010219A" w:rsidRPr="003A425A">
          <w:rPr>
            <w:noProof/>
            <w:webHidden/>
          </w:rPr>
          <w:fldChar w:fldCharType="separate"/>
        </w:r>
        <w:r w:rsidR="0010219A" w:rsidRPr="003A425A">
          <w:rPr>
            <w:noProof/>
            <w:webHidden/>
          </w:rPr>
          <w:t>248</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599" w:history="1">
        <w:r w:rsidR="0010219A" w:rsidRPr="003A425A">
          <w:rPr>
            <w:rStyle w:val="a3"/>
            <w:rFonts w:ascii="Times New Roman" w:hAnsi="Times New Roman"/>
            <w:noProof/>
          </w:rPr>
          <w:t>ВОПРОСЫ ПРОИЗВОДИТЕЛЬНОСТИ И ПРЕДЛОЖЕНИЯ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_Toc382058599 \h </w:instrText>
        </w:r>
        <w:r w:rsidR="0010219A" w:rsidRPr="003A425A">
          <w:rPr>
            <w:noProof/>
            <w:webHidden/>
          </w:rPr>
        </w:r>
        <w:r w:rsidR="0010219A" w:rsidRPr="003A425A">
          <w:rPr>
            <w:noProof/>
            <w:webHidden/>
          </w:rPr>
          <w:fldChar w:fldCharType="separate"/>
        </w:r>
        <w:r w:rsidR="0010219A" w:rsidRPr="003A425A">
          <w:rPr>
            <w:noProof/>
            <w:webHidden/>
          </w:rPr>
          <w:t>248</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600" w:history="1">
        <w:r w:rsidR="0010219A" w:rsidRPr="003A425A">
          <w:rPr>
            <w:rStyle w:val="a3"/>
            <w:rFonts w:ascii="Times New Roman" w:hAnsi="Times New Roman"/>
            <w:noProof/>
          </w:rPr>
          <w:t>ИНТЕРНАЦИОНАЛИЗАЦИЯ И ЛОКАЛИЗАЦИЯ ПРИ ПОМОЩИ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_Toc382058600 \h </w:instrText>
        </w:r>
        <w:r w:rsidR="0010219A" w:rsidRPr="003A425A">
          <w:rPr>
            <w:noProof/>
            <w:webHidden/>
          </w:rPr>
        </w:r>
        <w:r w:rsidR="0010219A" w:rsidRPr="003A425A">
          <w:rPr>
            <w:noProof/>
            <w:webHidden/>
          </w:rPr>
          <w:fldChar w:fldCharType="separate"/>
        </w:r>
        <w:r w:rsidR="0010219A" w:rsidRPr="003A425A">
          <w:rPr>
            <w:noProof/>
            <w:webHidden/>
          </w:rPr>
          <w:t>253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601" w:history="1">
        <w:r w:rsidR="0010219A" w:rsidRPr="003A425A">
          <w:rPr>
            <w:rStyle w:val="a3"/>
            <w:rFonts w:ascii="Times New Roman" w:hAnsi="Times New Roman"/>
            <w:noProof/>
          </w:rPr>
          <w:t>QT QML ТИПЫ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_Toc382058601 \h </w:instrText>
        </w:r>
        <w:r w:rsidR="0010219A" w:rsidRPr="003A425A">
          <w:rPr>
            <w:noProof/>
            <w:webHidden/>
          </w:rPr>
        </w:r>
        <w:r w:rsidR="0010219A" w:rsidRPr="003A425A">
          <w:rPr>
            <w:noProof/>
            <w:webHidden/>
          </w:rPr>
          <w:fldChar w:fldCharType="separate"/>
        </w:r>
        <w:r w:rsidR="0010219A" w:rsidRPr="003A425A">
          <w:rPr>
            <w:noProof/>
            <w:webHidden/>
          </w:rPr>
          <w:t>254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02" w:history="1">
        <w:r w:rsidR="0010219A" w:rsidRPr="003A425A">
          <w:rPr>
            <w:rStyle w:val="a3"/>
            <w:noProof/>
          </w:rPr>
          <w:t>Component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_Toc382058602 \h </w:instrText>
        </w:r>
        <w:r w:rsidR="0010219A" w:rsidRPr="003A425A">
          <w:rPr>
            <w:noProof/>
            <w:webHidden/>
          </w:rPr>
        </w:r>
        <w:r w:rsidR="0010219A" w:rsidRPr="003A425A">
          <w:rPr>
            <w:noProof/>
            <w:webHidden/>
          </w:rPr>
          <w:fldChar w:fldCharType="separate"/>
        </w:r>
        <w:r w:rsidR="0010219A" w:rsidRPr="003A425A">
          <w:rPr>
            <w:noProof/>
            <w:webHidden/>
          </w:rPr>
          <w:t>254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03" w:history="1">
        <w:r w:rsidR="0010219A" w:rsidRPr="003A425A">
          <w:rPr>
            <w:rStyle w:val="a3"/>
            <w:noProof/>
            <w:lang w:val="en-US"/>
          </w:rPr>
          <w:t>QtObject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_Toc382058603 \h </w:instrText>
        </w:r>
        <w:r w:rsidR="0010219A" w:rsidRPr="003A425A">
          <w:rPr>
            <w:noProof/>
            <w:webHidden/>
          </w:rPr>
        </w:r>
        <w:r w:rsidR="0010219A" w:rsidRPr="003A425A">
          <w:rPr>
            <w:noProof/>
            <w:webHidden/>
          </w:rPr>
          <w:fldChar w:fldCharType="separate"/>
        </w:r>
        <w:r w:rsidR="0010219A" w:rsidRPr="003A425A">
          <w:rPr>
            <w:noProof/>
            <w:webHidden/>
          </w:rPr>
          <w:t>254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04" w:history="1">
        <w:r w:rsidR="0010219A" w:rsidRPr="003A425A">
          <w:rPr>
            <w:rStyle w:val="a3"/>
            <w:noProof/>
            <w:lang w:val="en-US"/>
          </w:rPr>
          <w:t>Binding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_Toc382058604 \h </w:instrText>
        </w:r>
        <w:r w:rsidR="0010219A" w:rsidRPr="003A425A">
          <w:rPr>
            <w:noProof/>
            <w:webHidden/>
          </w:rPr>
        </w:r>
        <w:r w:rsidR="0010219A" w:rsidRPr="003A425A">
          <w:rPr>
            <w:noProof/>
            <w:webHidden/>
          </w:rPr>
          <w:fldChar w:fldCharType="separate"/>
        </w:r>
        <w:r w:rsidR="0010219A" w:rsidRPr="003A425A">
          <w:rPr>
            <w:noProof/>
            <w:webHidden/>
          </w:rPr>
          <w:t>255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05" w:history="1">
        <w:r w:rsidR="0010219A" w:rsidRPr="003A425A">
          <w:rPr>
            <w:rStyle w:val="a3"/>
            <w:noProof/>
            <w:lang w:val="en-US"/>
          </w:rPr>
          <w:t>Connections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_Toc382058605 \h </w:instrText>
        </w:r>
        <w:r w:rsidR="0010219A" w:rsidRPr="003A425A">
          <w:rPr>
            <w:noProof/>
            <w:webHidden/>
          </w:rPr>
        </w:r>
        <w:r w:rsidR="0010219A" w:rsidRPr="003A425A">
          <w:rPr>
            <w:noProof/>
            <w:webHidden/>
          </w:rPr>
          <w:fldChar w:fldCharType="separate"/>
        </w:r>
        <w:r w:rsidR="0010219A" w:rsidRPr="003A425A">
          <w:rPr>
            <w:noProof/>
            <w:webHidden/>
          </w:rPr>
          <w:t>255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06" w:history="1">
        <w:r w:rsidR="0010219A" w:rsidRPr="003A425A">
          <w:rPr>
            <w:rStyle w:val="a3"/>
            <w:noProof/>
            <w:lang w:val="en-US"/>
          </w:rPr>
          <w:t>Instantiator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_Toc382058606 \h </w:instrText>
        </w:r>
        <w:r w:rsidR="0010219A" w:rsidRPr="003A425A">
          <w:rPr>
            <w:noProof/>
            <w:webHidden/>
          </w:rPr>
        </w:r>
        <w:r w:rsidR="0010219A" w:rsidRPr="003A425A">
          <w:rPr>
            <w:noProof/>
            <w:webHidden/>
          </w:rPr>
          <w:fldChar w:fldCharType="separate"/>
        </w:r>
        <w:r w:rsidR="0010219A" w:rsidRPr="003A425A">
          <w:rPr>
            <w:noProof/>
            <w:webHidden/>
          </w:rPr>
          <w:t>255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07" w:history="1">
        <w:r w:rsidR="0010219A" w:rsidRPr="003A425A">
          <w:rPr>
            <w:rStyle w:val="a3"/>
            <w:noProof/>
            <w:lang w:val="en-US"/>
          </w:rPr>
          <w:t>Timer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_Toc382058607 \h </w:instrText>
        </w:r>
        <w:r w:rsidR="0010219A" w:rsidRPr="003A425A">
          <w:rPr>
            <w:noProof/>
            <w:webHidden/>
          </w:rPr>
        </w:r>
        <w:r w:rsidR="0010219A" w:rsidRPr="003A425A">
          <w:rPr>
            <w:noProof/>
            <w:webHidden/>
          </w:rPr>
          <w:fldChar w:fldCharType="separate"/>
        </w:r>
        <w:r w:rsidR="0010219A" w:rsidRPr="003A425A">
          <w:rPr>
            <w:noProof/>
            <w:webHidden/>
          </w:rPr>
          <w:t>255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08" w:history="1">
        <w:r w:rsidR="0010219A" w:rsidRPr="003A425A">
          <w:rPr>
            <w:rStyle w:val="a3"/>
            <w:noProof/>
            <w:lang w:val="en-US"/>
          </w:rPr>
          <w:t xml:space="preserve">Qt </w:t>
        </w:r>
        <w:r w:rsidR="0010219A" w:rsidRPr="003A425A">
          <w:rPr>
            <w:rStyle w:val="a3"/>
            <w:noProof/>
          </w:rPr>
          <w:t>объект</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_Toc382058608 \h </w:instrText>
        </w:r>
        <w:r w:rsidR="0010219A" w:rsidRPr="003A425A">
          <w:rPr>
            <w:noProof/>
            <w:webHidden/>
          </w:rPr>
        </w:r>
        <w:r w:rsidR="0010219A" w:rsidRPr="003A425A">
          <w:rPr>
            <w:noProof/>
            <w:webHidden/>
          </w:rPr>
          <w:fldChar w:fldCharType="separate"/>
        </w:r>
        <w:r w:rsidR="0010219A" w:rsidRPr="003A425A">
          <w:rPr>
            <w:noProof/>
            <w:webHidden/>
          </w:rPr>
          <w:t>255</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609" w:history="1">
        <w:r w:rsidR="0010219A" w:rsidRPr="003A425A">
          <w:rPr>
            <w:rStyle w:val="a3"/>
            <w:noProof/>
            <w:lang w:val="en-US"/>
          </w:rPr>
          <w:t>Qt</w:t>
        </w:r>
        <w:r w:rsidR="0010219A" w:rsidRPr="003A425A">
          <w:rPr>
            <w:rStyle w:val="a3"/>
            <w:noProof/>
          </w:rPr>
          <w:t xml:space="preserve"> </w:t>
        </w:r>
        <w:r w:rsidR="0010219A" w:rsidRPr="003A425A">
          <w:rPr>
            <w:rStyle w:val="a3"/>
            <w:noProof/>
            <w:lang w:val="en-US"/>
          </w:rPr>
          <w:t>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_Toc382058609 \h </w:instrText>
        </w:r>
        <w:r w:rsidR="0010219A" w:rsidRPr="003A425A">
          <w:rPr>
            <w:noProof/>
            <w:webHidden/>
          </w:rPr>
        </w:r>
        <w:r w:rsidR="0010219A" w:rsidRPr="003A425A">
          <w:rPr>
            <w:noProof/>
            <w:webHidden/>
          </w:rPr>
          <w:fldChar w:fldCharType="separate"/>
        </w:r>
        <w:r w:rsidR="0010219A" w:rsidRPr="003A425A">
          <w:rPr>
            <w:noProof/>
            <w:webHidden/>
          </w:rPr>
          <w:t>256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10" w:history="1">
        <w:r w:rsidR="0010219A" w:rsidRPr="003A425A">
          <w:rPr>
            <w:rStyle w:val="a3"/>
            <w:noProof/>
          </w:rPr>
          <w:t>Типы окон и экранов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_Toc382058610 \h </w:instrText>
        </w:r>
        <w:r w:rsidR="0010219A" w:rsidRPr="003A425A">
          <w:rPr>
            <w:noProof/>
            <w:webHidden/>
          </w:rPr>
        </w:r>
        <w:r w:rsidR="0010219A" w:rsidRPr="003A425A">
          <w:rPr>
            <w:noProof/>
            <w:webHidden/>
          </w:rPr>
          <w:fldChar w:fldCharType="separate"/>
        </w:r>
        <w:r w:rsidR="0010219A" w:rsidRPr="003A425A">
          <w:rPr>
            <w:noProof/>
            <w:webHidden/>
          </w:rPr>
          <w:t>256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11" w:history="1">
        <w:r w:rsidR="0010219A" w:rsidRPr="003A425A">
          <w:rPr>
            <w:rStyle w:val="a3"/>
            <w:rFonts w:ascii="Times New Roman" w:hAnsi="Times New Roman"/>
            <w:noProof/>
            <w:lang w:val="en-US"/>
          </w:rPr>
          <w:t>Screen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_Toc382058611 \h </w:instrText>
        </w:r>
        <w:r w:rsidR="0010219A" w:rsidRPr="003A425A">
          <w:rPr>
            <w:noProof/>
            <w:webHidden/>
          </w:rPr>
        </w:r>
        <w:r w:rsidR="0010219A" w:rsidRPr="003A425A">
          <w:rPr>
            <w:noProof/>
            <w:webHidden/>
          </w:rPr>
          <w:fldChar w:fldCharType="separate"/>
        </w:r>
        <w:r w:rsidR="0010219A" w:rsidRPr="003A425A">
          <w:rPr>
            <w:noProof/>
            <w:webHidden/>
          </w:rPr>
          <w:t>256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12" w:history="1">
        <w:r w:rsidR="0010219A" w:rsidRPr="003A425A">
          <w:rPr>
            <w:rStyle w:val="a3"/>
            <w:rFonts w:ascii="Times New Roman" w:hAnsi="Times New Roman"/>
            <w:noProof/>
            <w:lang w:val="en-US"/>
          </w:rPr>
          <w:t>Window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_Toc382058612 \h </w:instrText>
        </w:r>
        <w:r w:rsidR="0010219A" w:rsidRPr="003A425A">
          <w:rPr>
            <w:noProof/>
            <w:webHidden/>
          </w:rPr>
        </w:r>
        <w:r w:rsidR="0010219A" w:rsidRPr="003A425A">
          <w:rPr>
            <w:noProof/>
            <w:webHidden/>
          </w:rPr>
          <w:fldChar w:fldCharType="separate"/>
        </w:r>
        <w:r w:rsidR="0010219A" w:rsidRPr="003A425A">
          <w:rPr>
            <w:noProof/>
            <w:webHidden/>
          </w:rPr>
          <w:t>256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13" w:history="1">
        <w:r w:rsidR="0010219A" w:rsidRPr="003A425A">
          <w:rPr>
            <w:rStyle w:val="a3"/>
            <w:rFonts w:ascii="Times New Roman" w:hAnsi="Times New Roman"/>
            <w:noProof/>
            <w:lang w:val="en-US"/>
          </w:rPr>
          <w:t>CloseEvent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_Toc382058613 \h </w:instrText>
        </w:r>
        <w:r w:rsidR="0010219A" w:rsidRPr="003A425A">
          <w:rPr>
            <w:noProof/>
            <w:webHidden/>
          </w:rPr>
        </w:r>
        <w:r w:rsidR="0010219A" w:rsidRPr="003A425A">
          <w:rPr>
            <w:noProof/>
            <w:webHidden/>
          </w:rPr>
          <w:fldChar w:fldCharType="separate"/>
        </w:r>
        <w:r w:rsidR="0010219A" w:rsidRPr="003A425A">
          <w:rPr>
            <w:noProof/>
            <w:webHidden/>
          </w:rPr>
          <w:t>256</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14" w:history="1">
        <w:r w:rsidR="0010219A" w:rsidRPr="003A425A">
          <w:rPr>
            <w:rStyle w:val="a3"/>
            <w:noProof/>
          </w:rPr>
          <w:t>Типы моделей данных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_Toc382058614 \h </w:instrText>
        </w:r>
        <w:r w:rsidR="0010219A" w:rsidRPr="003A425A">
          <w:rPr>
            <w:noProof/>
            <w:webHidden/>
          </w:rPr>
        </w:r>
        <w:r w:rsidR="0010219A" w:rsidRPr="003A425A">
          <w:rPr>
            <w:noProof/>
            <w:webHidden/>
          </w:rPr>
          <w:fldChar w:fldCharType="separate"/>
        </w:r>
        <w:r w:rsidR="0010219A" w:rsidRPr="003A425A">
          <w:rPr>
            <w:noProof/>
            <w:webHidden/>
          </w:rPr>
          <w:t>257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15" w:history="1">
        <w:r w:rsidR="0010219A" w:rsidRPr="003A425A">
          <w:rPr>
            <w:rStyle w:val="a3"/>
            <w:rFonts w:ascii="Times New Roman" w:hAnsi="Times New Roman"/>
            <w:noProof/>
            <w:lang w:val="en-US"/>
          </w:rPr>
          <w:t>XmlRole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_Toc382058615 \h </w:instrText>
        </w:r>
        <w:r w:rsidR="0010219A" w:rsidRPr="003A425A">
          <w:rPr>
            <w:noProof/>
            <w:webHidden/>
          </w:rPr>
        </w:r>
        <w:r w:rsidR="0010219A" w:rsidRPr="003A425A">
          <w:rPr>
            <w:noProof/>
            <w:webHidden/>
          </w:rPr>
          <w:fldChar w:fldCharType="separate"/>
        </w:r>
        <w:r w:rsidR="0010219A" w:rsidRPr="003A425A">
          <w:rPr>
            <w:noProof/>
            <w:webHidden/>
          </w:rPr>
          <w:t>257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16" w:history="1">
        <w:r w:rsidR="0010219A" w:rsidRPr="003A425A">
          <w:rPr>
            <w:rStyle w:val="a3"/>
            <w:rFonts w:ascii="Times New Roman" w:hAnsi="Times New Roman"/>
            <w:noProof/>
            <w:lang w:val="en-US"/>
          </w:rPr>
          <w:t>XmlListModel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_Toc382058616 \h </w:instrText>
        </w:r>
        <w:r w:rsidR="0010219A" w:rsidRPr="003A425A">
          <w:rPr>
            <w:noProof/>
            <w:webHidden/>
          </w:rPr>
        </w:r>
        <w:r w:rsidR="0010219A" w:rsidRPr="003A425A">
          <w:rPr>
            <w:noProof/>
            <w:webHidden/>
          </w:rPr>
          <w:fldChar w:fldCharType="separate"/>
        </w:r>
        <w:r w:rsidR="0010219A" w:rsidRPr="003A425A">
          <w:rPr>
            <w:noProof/>
            <w:webHidden/>
          </w:rPr>
          <w:t>257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17" w:history="1">
        <w:r w:rsidR="0010219A" w:rsidRPr="003A425A">
          <w:rPr>
            <w:rStyle w:val="a3"/>
            <w:rFonts w:ascii="Times New Roman" w:hAnsi="Times New Roman"/>
            <w:noProof/>
          </w:rPr>
          <w:t>FolderListModel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_Toc382058617 \h </w:instrText>
        </w:r>
        <w:r w:rsidR="0010219A" w:rsidRPr="003A425A">
          <w:rPr>
            <w:noProof/>
            <w:webHidden/>
          </w:rPr>
        </w:r>
        <w:r w:rsidR="0010219A" w:rsidRPr="003A425A">
          <w:rPr>
            <w:noProof/>
            <w:webHidden/>
          </w:rPr>
          <w:fldChar w:fldCharType="separate"/>
        </w:r>
        <w:r w:rsidR="0010219A" w:rsidRPr="003A425A">
          <w:rPr>
            <w:noProof/>
            <w:webHidden/>
          </w:rPr>
          <w:t>257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18" w:history="1">
        <w:r w:rsidR="0010219A" w:rsidRPr="003A425A">
          <w:rPr>
            <w:rStyle w:val="a3"/>
            <w:rFonts w:ascii="Times New Roman" w:hAnsi="Times New Roman"/>
            <w:noProof/>
            <w:lang w:val="en-US"/>
          </w:rPr>
          <w:t>SQLite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_Toc382058618 \h </w:instrText>
        </w:r>
        <w:r w:rsidR="0010219A" w:rsidRPr="003A425A">
          <w:rPr>
            <w:noProof/>
            <w:webHidden/>
          </w:rPr>
        </w:r>
        <w:r w:rsidR="0010219A" w:rsidRPr="003A425A">
          <w:rPr>
            <w:noProof/>
            <w:webHidden/>
          </w:rPr>
          <w:fldChar w:fldCharType="separate"/>
        </w:r>
        <w:r w:rsidR="0010219A" w:rsidRPr="003A425A">
          <w:rPr>
            <w:noProof/>
            <w:webHidden/>
          </w:rPr>
          <w:t>257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19" w:history="1">
        <w:r w:rsidR="0010219A" w:rsidRPr="003A425A">
          <w:rPr>
            <w:rStyle w:val="a3"/>
            <w:noProof/>
          </w:rPr>
          <w:t>Модуль частиц</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_Toc382058619 \h </w:instrText>
        </w:r>
        <w:r w:rsidR="0010219A" w:rsidRPr="003A425A">
          <w:rPr>
            <w:noProof/>
            <w:webHidden/>
          </w:rPr>
        </w:r>
        <w:r w:rsidR="0010219A" w:rsidRPr="003A425A">
          <w:rPr>
            <w:noProof/>
            <w:webHidden/>
          </w:rPr>
          <w:fldChar w:fldCharType="separate"/>
        </w:r>
        <w:r w:rsidR="0010219A" w:rsidRPr="003A425A">
          <w:rPr>
            <w:noProof/>
            <w:webHidden/>
          </w:rPr>
          <w:t>257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20" w:history="1">
        <w:r w:rsidR="0010219A" w:rsidRPr="003A425A">
          <w:rPr>
            <w:rStyle w:val="a3"/>
            <w:noProof/>
          </w:rPr>
          <w:t>Модуль диалогов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_Toc382058620 \h </w:instrText>
        </w:r>
        <w:r w:rsidR="0010219A" w:rsidRPr="003A425A">
          <w:rPr>
            <w:noProof/>
            <w:webHidden/>
          </w:rPr>
        </w:r>
        <w:r w:rsidR="0010219A" w:rsidRPr="003A425A">
          <w:rPr>
            <w:noProof/>
            <w:webHidden/>
          </w:rPr>
          <w:fldChar w:fldCharType="separate"/>
        </w:r>
        <w:r w:rsidR="0010219A" w:rsidRPr="003A425A">
          <w:rPr>
            <w:noProof/>
            <w:webHidden/>
          </w:rPr>
          <w:t>258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1" w:history="1">
        <w:r w:rsidR="0010219A" w:rsidRPr="003A425A">
          <w:rPr>
            <w:rStyle w:val="a3"/>
            <w:rFonts w:ascii="Times New Roman" w:hAnsi="Times New Roman"/>
            <w:noProof/>
            <w:lang w:val="en-US"/>
          </w:rPr>
          <w:t>ColorDialog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_Toc382058621 \h </w:instrText>
        </w:r>
        <w:r w:rsidR="0010219A" w:rsidRPr="003A425A">
          <w:rPr>
            <w:noProof/>
            <w:webHidden/>
          </w:rPr>
        </w:r>
        <w:r w:rsidR="0010219A" w:rsidRPr="003A425A">
          <w:rPr>
            <w:noProof/>
            <w:webHidden/>
          </w:rPr>
          <w:fldChar w:fldCharType="separate"/>
        </w:r>
        <w:r w:rsidR="0010219A" w:rsidRPr="003A425A">
          <w:rPr>
            <w:noProof/>
            <w:webHidden/>
          </w:rPr>
          <w:t>258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2" w:history="1">
        <w:r w:rsidR="0010219A" w:rsidRPr="003A425A">
          <w:rPr>
            <w:rStyle w:val="a3"/>
            <w:rFonts w:ascii="Times New Roman" w:hAnsi="Times New Roman"/>
            <w:noProof/>
            <w:lang w:val="en-US"/>
          </w:rPr>
          <w:t>FileDialog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_Toc382058622 \h </w:instrText>
        </w:r>
        <w:r w:rsidR="0010219A" w:rsidRPr="003A425A">
          <w:rPr>
            <w:noProof/>
            <w:webHidden/>
          </w:rPr>
        </w:r>
        <w:r w:rsidR="0010219A" w:rsidRPr="003A425A">
          <w:rPr>
            <w:noProof/>
            <w:webHidden/>
          </w:rPr>
          <w:fldChar w:fldCharType="separate"/>
        </w:r>
        <w:r w:rsidR="0010219A" w:rsidRPr="003A425A">
          <w:rPr>
            <w:noProof/>
            <w:webHidden/>
          </w:rPr>
          <w:t>258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23" w:history="1">
        <w:r w:rsidR="0010219A" w:rsidRPr="003A425A">
          <w:rPr>
            <w:rStyle w:val="a3"/>
            <w:noProof/>
          </w:rPr>
          <w:t>Модуль элементов управления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_Toc382058623 \h </w:instrText>
        </w:r>
        <w:r w:rsidR="0010219A" w:rsidRPr="003A425A">
          <w:rPr>
            <w:noProof/>
            <w:webHidden/>
          </w:rPr>
        </w:r>
        <w:r w:rsidR="0010219A" w:rsidRPr="003A425A">
          <w:rPr>
            <w:noProof/>
            <w:webHidden/>
          </w:rPr>
          <w:fldChar w:fldCharType="separate"/>
        </w:r>
        <w:r w:rsidR="0010219A" w:rsidRPr="003A425A">
          <w:rPr>
            <w:noProof/>
            <w:webHidden/>
          </w:rPr>
          <w:t>258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4" w:history="1">
        <w:r w:rsidR="0010219A" w:rsidRPr="003A425A">
          <w:rPr>
            <w:rStyle w:val="a3"/>
            <w:rFonts w:ascii="Times New Roman" w:hAnsi="Times New Roman"/>
            <w:noProof/>
            <w:lang w:val="en-US"/>
          </w:rPr>
          <w:t>ApplicationWindow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_Toc382058624 \h </w:instrText>
        </w:r>
        <w:r w:rsidR="0010219A" w:rsidRPr="003A425A">
          <w:rPr>
            <w:noProof/>
            <w:webHidden/>
          </w:rPr>
        </w:r>
        <w:r w:rsidR="0010219A" w:rsidRPr="003A425A">
          <w:rPr>
            <w:noProof/>
            <w:webHidden/>
          </w:rPr>
          <w:fldChar w:fldCharType="separate"/>
        </w:r>
        <w:r w:rsidR="0010219A" w:rsidRPr="003A425A">
          <w:rPr>
            <w:noProof/>
            <w:webHidden/>
          </w:rPr>
          <w:t>258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5" w:history="1">
        <w:r w:rsidR="0010219A" w:rsidRPr="003A425A">
          <w:rPr>
            <w:rStyle w:val="a3"/>
            <w:noProof/>
          </w:rPr>
          <w:t>Некоторые типы элементов управления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_Toc382058625 \h </w:instrText>
        </w:r>
        <w:r w:rsidR="0010219A" w:rsidRPr="003A425A">
          <w:rPr>
            <w:noProof/>
            <w:webHidden/>
          </w:rPr>
        </w:r>
        <w:r w:rsidR="0010219A" w:rsidRPr="003A425A">
          <w:rPr>
            <w:noProof/>
            <w:webHidden/>
          </w:rPr>
          <w:fldChar w:fldCharType="separate"/>
        </w:r>
        <w:r w:rsidR="0010219A" w:rsidRPr="003A425A">
          <w:rPr>
            <w:noProof/>
            <w:webHidden/>
          </w:rPr>
          <w:t>258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6" w:history="1">
        <w:r w:rsidR="0010219A" w:rsidRPr="003A425A">
          <w:rPr>
            <w:rStyle w:val="a3"/>
            <w:rFonts w:ascii="Times New Roman" w:hAnsi="Times New Roman"/>
            <w:noProof/>
            <w:lang w:val="en-US"/>
          </w:rPr>
          <w:t>SplitView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_Toc382058626 \h </w:instrText>
        </w:r>
        <w:r w:rsidR="0010219A" w:rsidRPr="003A425A">
          <w:rPr>
            <w:noProof/>
            <w:webHidden/>
          </w:rPr>
        </w:r>
        <w:r w:rsidR="0010219A" w:rsidRPr="003A425A">
          <w:rPr>
            <w:noProof/>
            <w:webHidden/>
          </w:rPr>
          <w:fldChar w:fldCharType="separate"/>
        </w:r>
        <w:r w:rsidR="0010219A" w:rsidRPr="003A425A">
          <w:rPr>
            <w:noProof/>
            <w:webHidden/>
          </w:rPr>
          <w:t>259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7" w:history="1">
        <w:r w:rsidR="0010219A" w:rsidRPr="003A425A">
          <w:rPr>
            <w:rStyle w:val="a3"/>
            <w:rFonts w:ascii="Times New Roman" w:hAnsi="Times New Roman"/>
            <w:noProof/>
            <w:lang w:val="en-US"/>
          </w:rPr>
          <w:t>StackView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_Toc382058627 \h </w:instrText>
        </w:r>
        <w:r w:rsidR="0010219A" w:rsidRPr="003A425A">
          <w:rPr>
            <w:noProof/>
            <w:webHidden/>
          </w:rPr>
        </w:r>
        <w:r w:rsidR="0010219A" w:rsidRPr="003A425A">
          <w:rPr>
            <w:noProof/>
            <w:webHidden/>
          </w:rPr>
          <w:fldChar w:fldCharType="separate"/>
        </w:r>
        <w:r w:rsidR="0010219A" w:rsidRPr="003A425A">
          <w:rPr>
            <w:noProof/>
            <w:webHidden/>
          </w:rPr>
          <w:t>259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8" w:history="1">
        <w:r w:rsidR="0010219A" w:rsidRPr="003A425A">
          <w:rPr>
            <w:rStyle w:val="a3"/>
            <w:noProof/>
          </w:rPr>
          <w:t>Некоторые типы элементов управления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_Toc382058628 \h </w:instrText>
        </w:r>
        <w:r w:rsidR="0010219A" w:rsidRPr="003A425A">
          <w:rPr>
            <w:noProof/>
            <w:webHidden/>
          </w:rPr>
        </w:r>
        <w:r w:rsidR="0010219A" w:rsidRPr="003A425A">
          <w:rPr>
            <w:noProof/>
            <w:webHidden/>
          </w:rPr>
          <w:fldChar w:fldCharType="separate"/>
        </w:r>
        <w:r w:rsidR="0010219A" w:rsidRPr="003A425A">
          <w:rPr>
            <w:noProof/>
            <w:webHidden/>
          </w:rPr>
          <w:t>259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29" w:history="1">
        <w:r w:rsidR="0010219A" w:rsidRPr="003A425A">
          <w:rPr>
            <w:rStyle w:val="a3"/>
            <w:rFonts w:ascii="Times New Roman" w:hAnsi="Times New Roman"/>
            <w:noProof/>
          </w:rPr>
          <w:t>StackView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_Toc382058629 \h </w:instrText>
        </w:r>
        <w:r w:rsidR="0010219A" w:rsidRPr="003A425A">
          <w:rPr>
            <w:noProof/>
            <w:webHidden/>
          </w:rPr>
        </w:r>
        <w:r w:rsidR="0010219A" w:rsidRPr="003A425A">
          <w:rPr>
            <w:noProof/>
            <w:webHidden/>
          </w:rPr>
          <w:fldChar w:fldCharType="separate"/>
        </w:r>
        <w:r w:rsidR="0010219A" w:rsidRPr="003A425A">
          <w:rPr>
            <w:noProof/>
            <w:webHidden/>
          </w:rPr>
          <w:t>260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0" w:history="1">
        <w:r w:rsidR="0010219A" w:rsidRPr="003A425A">
          <w:rPr>
            <w:rStyle w:val="a3"/>
            <w:noProof/>
          </w:rPr>
          <w:t>Типы для обработки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_Toc382058630 \h </w:instrText>
        </w:r>
        <w:r w:rsidR="0010219A" w:rsidRPr="003A425A">
          <w:rPr>
            <w:noProof/>
            <w:webHidden/>
          </w:rPr>
        </w:r>
        <w:r w:rsidR="0010219A" w:rsidRPr="003A425A">
          <w:rPr>
            <w:noProof/>
            <w:webHidden/>
          </w:rPr>
          <w:fldChar w:fldCharType="separate"/>
        </w:r>
        <w:r w:rsidR="0010219A" w:rsidRPr="003A425A">
          <w:rPr>
            <w:noProof/>
            <w:webHidden/>
          </w:rPr>
          <w:t>261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31" w:history="1">
        <w:r w:rsidR="0010219A" w:rsidRPr="003A425A">
          <w:rPr>
            <w:rStyle w:val="a3"/>
            <w:noProof/>
          </w:rPr>
          <w:t>Модуль макетов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_Toc382058631 \h </w:instrText>
        </w:r>
        <w:r w:rsidR="0010219A" w:rsidRPr="003A425A">
          <w:rPr>
            <w:noProof/>
            <w:webHidden/>
          </w:rPr>
        </w:r>
        <w:r w:rsidR="0010219A" w:rsidRPr="003A425A">
          <w:rPr>
            <w:noProof/>
            <w:webHidden/>
          </w:rPr>
          <w:fldChar w:fldCharType="separate"/>
        </w:r>
        <w:r w:rsidR="0010219A" w:rsidRPr="003A425A">
          <w:rPr>
            <w:noProof/>
            <w:webHidden/>
          </w:rPr>
          <w:t>261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32" w:history="1">
        <w:r w:rsidR="0010219A" w:rsidRPr="003A425A">
          <w:rPr>
            <w:rStyle w:val="a3"/>
            <w:noProof/>
          </w:rPr>
          <w:t>Визуальные типы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_Toc382058632 \h </w:instrText>
        </w:r>
        <w:r w:rsidR="0010219A" w:rsidRPr="003A425A">
          <w:rPr>
            <w:noProof/>
            <w:webHidden/>
          </w:rPr>
        </w:r>
        <w:r w:rsidR="0010219A" w:rsidRPr="003A425A">
          <w:rPr>
            <w:noProof/>
            <w:webHidden/>
          </w:rPr>
          <w:fldChar w:fldCharType="separate"/>
        </w:r>
        <w:r w:rsidR="0010219A" w:rsidRPr="003A425A">
          <w:rPr>
            <w:noProof/>
            <w:webHidden/>
          </w:rPr>
          <w:t>262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3" w:history="1">
        <w:r w:rsidR="0010219A" w:rsidRPr="003A425A">
          <w:rPr>
            <w:rStyle w:val="a3"/>
            <w:rFonts w:ascii="Times New Roman" w:hAnsi="Times New Roman"/>
            <w:noProof/>
            <w:lang w:val="en-US"/>
          </w:rPr>
          <w:t>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_Toc382058633 \h </w:instrText>
        </w:r>
        <w:r w:rsidR="0010219A" w:rsidRPr="003A425A">
          <w:rPr>
            <w:noProof/>
            <w:webHidden/>
          </w:rPr>
        </w:r>
        <w:r w:rsidR="0010219A" w:rsidRPr="003A425A">
          <w:rPr>
            <w:noProof/>
            <w:webHidden/>
          </w:rPr>
          <w:fldChar w:fldCharType="separate"/>
        </w:r>
        <w:r w:rsidR="0010219A" w:rsidRPr="003A425A">
          <w:rPr>
            <w:noProof/>
            <w:webHidden/>
          </w:rPr>
          <w:t>262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4" w:history="1">
        <w:r w:rsidR="0010219A" w:rsidRPr="003A425A">
          <w:rPr>
            <w:rStyle w:val="a3"/>
            <w:rFonts w:ascii="Times New Roman" w:hAnsi="Times New Roman"/>
            <w:noProof/>
            <w:lang w:val="en-GB"/>
          </w:rPr>
          <w:t>Rectangle</w:t>
        </w:r>
        <w:r w:rsidR="0010219A" w:rsidRPr="003A425A">
          <w:rPr>
            <w:rStyle w:val="a3"/>
            <w:rFonts w:ascii="Times New Roman" w:hAnsi="Times New Roman"/>
            <w:noProof/>
            <w:lang w:val="en-US"/>
          </w:rPr>
          <w:t xml:space="preserve">, </w:t>
        </w:r>
        <w:r w:rsidR="0010219A" w:rsidRPr="003A425A">
          <w:rPr>
            <w:rStyle w:val="a3"/>
            <w:rFonts w:ascii="Times New Roman" w:hAnsi="Times New Roman"/>
            <w:noProof/>
            <w:lang w:val="en-GB"/>
          </w:rPr>
          <w:t>Image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_Toc382058634 \h </w:instrText>
        </w:r>
        <w:r w:rsidR="0010219A" w:rsidRPr="003A425A">
          <w:rPr>
            <w:noProof/>
            <w:webHidden/>
          </w:rPr>
        </w:r>
        <w:r w:rsidR="0010219A" w:rsidRPr="003A425A">
          <w:rPr>
            <w:noProof/>
            <w:webHidden/>
          </w:rPr>
          <w:fldChar w:fldCharType="separate"/>
        </w:r>
        <w:r w:rsidR="0010219A" w:rsidRPr="003A425A">
          <w:rPr>
            <w:noProof/>
            <w:webHidden/>
          </w:rPr>
          <w:t>262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5" w:history="1">
        <w:r w:rsidR="0010219A" w:rsidRPr="003A425A">
          <w:rPr>
            <w:rStyle w:val="a3"/>
            <w:rFonts w:ascii="Times New Roman" w:hAnsi="Times New Roman"/>
            <w:noProof/>
          </w:rPr>
          <w:t>AnimatedImage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_Toc382058635 \h </w:instrText>
        </w:r>
        <w:r w:rsidR="0010219A" w:rsidRPr="003A425A">
          <w:rPr>
            <w:noProof/>
            <w:webHidden/>
          </w:rPr>
        </w:r>
        <w:r w:rsidR="0010219A" w:rsidRPr="003A425A">
          <w:rPr>
            <w:noProof/>
            <w:webHidden/>
          </w:rPr>
          <w:fldChar w:fldCharType="separate"/>
        </w:r>
        <w:r w:rsidR="0010219A" w:rsidRPr="003A425A">
          <w:rPr>
            <w:noProof/>
            <w:webHidden/>
          </w:rPr>
          <w:t>262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6" w:history="1">
        <w:r w:rsidR="0010219A" w:rsidRPr="003A425A">
          <w:rPr>
            <w:rStyle w:val="a3"/>
            <w:rFonts w:ascii="Times New Roman" w:hAnsi="Times New Roman"/>
            <w:noProof/>
          </w:rPr>
          <w:t>AnimatedSprite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_Toc382058636 \h </w:instrText>
        </w:r>
        <w:r w:rsidR="0010219A" w:rsidRPr="003A425A">
          <w:rPr>
            <w:noProof/>
            <w:webHidden/>
          </w:rPr>
        </w:r>
        <w:r w:rsidR="0010219A" w:rsidRPr="003A425A">
          <w:rPr>
            <w:noProof/>
            <w:webHidden/>
          </w:rPr>
          <w:fldChar w:fldCharType="separate"/>
        </w:r>
        <w:r w:rsidR="0010219A" w:rsidRPr="003A425A">
          <w:rPr>
            <w:noProof/>
            <w:webHidden/>
          </w:rPr>
          <w:t>262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7" w:history="1">
        <w:r w:rsidR="0010219A" w:rsidRPr="003A425A">
          <w:rPr>
            <w:rStyle w:val="a3"/>
            <w:noProof/>
          </w:rPr>
          <w:t>Другие визуальные типы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_Toc382058637 \h </w:instrText>
        </w:r>
        <w:r w:rsidR="0010219A" w:rsidRPr="003A425A">
          <w:rPr>
            <w:noProof/>
            <w:webHidden/>
          </w:rPr>
        </w:r>
        <w:r w:rsidR="0010219A" w:rsidRPr="003A425A">
          <w:rPr>
            <w:noProof/>
            <w:webHidden/>
          </w:rPr>
          <w:fldChar w:fldCharType="separate"/>
        </w:r>
        <w:r w:rsidR="0010219A" w:rsidRPr="003A425A">
          <w:rPr>
            <w:noProof/>
            <w:webHidden/>
          </w:rPr>
          <w:t>263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8" w:history="1">
        <w:r w:rsidR="0010219A" w:rsidRPr="003A425A">
          <w:rPr>
            <w:rStyle w:val="a3"/>
            <w:rFonts w:ascii="Times New Roman" w:hAnsi="Times New Roman"/>
            <w:noProof/>
          </w:rPr>
          <w:t>Repeater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_Toc382058638 \h </w:instrText>
        </w:r>
        <w:r w:rsidR="0010219A" w:rsidRPr="003A425A">
          <w:rPr>
            <w:noProof/>
            <w:webHidden/>
          </w:rPr>
        </w:r>
        <w:r w:rsidR="0010219A" w:rsidRPr="003A425A">
          <w:rPr>
            <w:noProof/>
            <w:webHidden/>
          </w:rPr>
          <w:fldChar w:fldCharType="separate"/>
        </w:r>
        <w:r w:rsidR="0010219A" w:rsidRPr="003A425A">
          <w:rPr>
            <w:noProof/>
            <w:webHidden/>
          </w:rPr>
          <w:t>263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39" w:history="1">
        <w:r w:rsidR="0010219A" w:rsidRPr="003A425A">
          <w:rPr>
            <w:rStyle w:val="a3"/>
            <w:rFonts w:ascii="Times New Roman" w:hAnsi="Times New Roman"/>
            <w:noProof/>
          </w:rPr>
          <w:t>Loader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_Toc382058639 \h </w:instrText>
        </w:r>
        <w:r w:rsidR="0010219A" w:rsidRPr="003A425A">
          <w:rPr>
            <w:noProof/>
            <w:webHidden/>
          </w:rPr>
        </w:r>
        <w:r w:rsidR="0010219A" w:rsidRPr="003A425A">
          <w:rPr>
            <w:noProof/>
            <w:webHidden/>
          </w:rPr>
          <w:fldChar w:fldCharType="separate"/>
        </w:r>
        <w:r w:rsidR="0010219A" w:rsidRPr="003A425A">
          <w:rPr>
            <w:noProof/>
            <w:webHidden/>
          </w:rPr>
          <w:t>263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40" w:history="1">
        <w:r w:rsidR="0010219A" w:rsidRPr="003A425A">
          <w:rPr>
            <w:rStyle w:val="a3"/>
            <w:rFonts w:ascii="Times New Roman" w:hAnsi="Times New Roman"/>
            <w:noProof/>
          </w:rPr>
          <w:t>Визуальные типы для трансформаций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_Toc382058640 \h </w:instrText>
        </w:r>
        <w:r w:rsidR="0010219A" w:rsidRPr="003A425A">
          <w:rPr>
            <w:noProof/>
            <w:webHidden/>
          </w:rPr>
        </w:r>
        <w:r w:rsidR="0010219A" w:rsidRPr="003A425A">
          <w:rPr>
            <w:noProof/>
            <w:webHidden/>
          </w:rPr>
          <w:fldChar w:fldCharType="separate"/>
        </w:r>
        <w:r w:rsidR="0010219A" w:rsidRPr="003A425A">
          <w:rPr>
            <w:noProof/>
            <w:webHidden/>
          </w:rPr>
          <w:t>263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41" w:history="1">
        <w:r w:rsidR="0010219A" w:rsidRPr="003A425A">
          <w:rPr>
            <w:rStyle w:val="a3"/>
            <w:noProof/>
          </w:rPr>
          <w:t>Модуль ввода пользователя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_Toc382058641 \h </w:instrText>
        </w:r>
        <w:r w:rsidR="0010219A" w:rsidRPr="003A425A">
          <w:rPr>
            <w:noProof/>
            <w:webHidden/>
          </w:rPr>
        </w:r>
        <w:r w:rsidR="0010219A" w:rsidRPr="003A425A">
          <w:rPr>
            <w:noProof/>
            <w:webHidden/>
          </w:rPr>
          <w:fldChar w:fldCharType="separate"/>
        </w:r>
        <w:r w:rsidR="0010219A" w:rsidRPr="003A425A">
          <w:rPr>
            <w:noProof/>
            <w:webHidden/>
          </w:rPr>
          <w:t>264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42" w:history="1">
        <w:r w:rsidR="0010219A" w:rsidRPr="003A425A">
          <w:rPr>
            <w:rStyle w:val="a3"/>
            <w:rFonts w:ascii="Times New Roman" w:hAnsi="Times New Roman"/>
            <w:noProof/>
          </w:rPr>
          <w:t>Flickable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_Toc382058642 \h </w:instrText>
        </w:r>
        <w:r w:rsidR="0010219A" w:rsidRPr="003A425A">
          <w:rPr>
            <w:noProof/>
            <w:webHidden/>
          </w:rPr>
        </w:r>
        <w:r w:rsidR="0010219A" w:rsidRPr="003A425A">
          <w:rPr>
            <w:noProof/>
            <w:webHidden/>
          </w:rPr>
          <w:fldChar w:fldCharType="separate"/>
        </w:r>
        <w:r w:rsidR="0010219A" w:rsidRPr="003A425A">
          <w:rPr>
            <w:noProof/>
            <w:webHidden/>
          </w:rPr>
          <w:t>264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43" w:history="1">
        <w:r w:rsidR="0010219A" w:rsidRPr="003A425A">
          <w:rPr>
            <w:rStyle w:val="a3"/>
            <w:rFonts w:ascii="Times New Roman" w:hAnsi="Times New Roman"/>
            <w:noProof/>
          </w:rPr>
          <w:t>Типы ввода-вывода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_Toc382058643 \h </w:instrText>
        </w:r>
        <w:r w:rsidR="0010219A" w:rsidRPr="003A425A">
          <w:rPr>
            <w:noProof/>
            <w:webHidden/>
          </w:rPr>
        </w:r>
        <w:r w:rsidR="0010219A" w:rsidRPr="003A425A">
          <w:rPr>
            <w:noProof/>
            <w:webHidden/>
          </w:rPr>
          <w:fldChar w:fldCharType="separate"/>
        </w:r>
        <w:r w:rsidR="0010219A" w:rsidRPr="003A425A">
          <w:rPr>
            <w:noProof/>
            <w:webHidden/>
          </w:rPr>
          <w:t>264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44" w:history="1">
        <w:r w:rsidR="0010219A" w:rsidRPr="003A425A">
          <w:rPr>
            <w:rStyle w:val="a3"/>
            <w:noProof/>
          </w:rPr>
          <w:t>Типы расположения элементов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_Toc382058644 \h </w:instrText>
        </w:r>
        <w:r w:rsidR="0010219A" w:rsidRPr="003A425A">
          <w:rPr>
            <w:noProof/>
            <w:webHidden/>
          </w:rPr>
        </w:r>
        <w:r w:rsidR="0010219A" w:rsidRPr="003A425A">
          <w:rPr>
            <w:noProof/>
            <w:webHidden/>
          </w:rPr>
          <w:fldChar w:fldCharType="separate"/>
        </w:r>
        <w:r w:rsidR="0010219A" w:rsidRPr="003A425A">
          <w:rPr>
            <w:noProof/>
            <w:webHidden/>
          </w:rPr>
          <w:t>264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45" w:history="1">
        <w:r w:rsidR="0010219A" w:rsidRPr="003A425A">
          <w:rPr>
            <w:rStyle w:val="a3"/>
            <w:noProof/>
          </w:rPr>
          <w:t>Состояния, переходы и анимации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_Toc382058645 \h </w:instrText>
        </w:r>
        <w:r w:rsidR="0010219A" w:rsidRPr="003A425A">
          <w:rPr>
            <w:noProof/>
            <w:webHidden/>
          </w:rPr>
        </w:r>
        <w:r w:rsidR="0010219A" w:rsidRPr="003A425A">
          <w:rPr>
            <w:noProof/>
            <w:webHidden/>
          </w:rPr>
          <w:fldChar w:fldCharType="separate"/>
        </w:r>
        <w:r w:rsidR="0010219A" w:rsidRPr="003A425A">
          <w:rPr>
            <w:noProof/>
            <w:webHidden/>
          </w:rPr>
          <w:t>265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46" w:history="1">
        <w:r w:rsidR="0010219A" w:rsidRPr="003A425A">
          <w:rPr>
            <w:rStyle w:val="a3"/>
            <w:noProof/>
          </w:rPr>
          <w:t>Типы моделей и представлений, а также хранилищ данных и доступа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_Toc382058646 \h </w:instrText>
        </w:r>
        <w:r w:rsidR="0010219A" w:rsidRPr="003A425A">
          <w:rPr>
            <w:noProof/>
            <w:webHidden/>
          </w:rPr>
        </w:r>
        <w:r w:rsidR="0010219A" w:rsidRPr="003A425A">
          <w:rPr>
            <w:noProof/>
            <w:webHidden/>
          </w:rPr>
          <w:fldChar w:fldCharType="separate"/>
        </w:r>
        <w:r w:rsidR="0010219A" w:rsidRPr="003A425A">
          <w:rPr>
            <w:noProof/>
            <w:webHidden/>
          </w:rPr>
          <w:t>266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47" w:history="1">
        <w:r w:rsidR="0010219A" w:rsidRPr="003A425A">
          <w:rPr>
            <w:rStyle w:val="a3"/>
            <w:rFonts w:ascii="Times New Roman" w:hAnsi="Times New Roman"/>
            <w:noProof/>
          </w:rPr>
          <w:t>DelegateModel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_Toc382058647 \h </w:instrText>
        </w:r>
        <w:r w:rsidR="0010219A" w:rsidRPr="003A425A">
          <w:rPr>
            <w:noProof/>
            <w:webHidden/>
          </w:rPr>
        </w:r>
        <w:r w:rsidR="0010219A" w:rsidRPr="003A425A">
          <w:rPr>
            <w:noProof/>
            <w:webHidden/>
          </w:rPr>
          <w:fldChar w:fldCharType="separate"/>
        </w:r>
        <w:r w:rsidR="0010219A" w:rsidRPr="003A425A">
          <w:rPr>
            <w:noProof/>
            <w:webHidden/>
          </w:rPr>
          <w:t>266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48" w:history="1">
        <w:r w:rsidR="0010219A" w:rsidRPr="003A425A">
          <w:rPr>
            <w:rStyle w:val="a3"/>
            <w:rFonts w:ascii="Times New Roman" w:hAnsi="Times New Roman"/>
            <w:noProof/>
          </w:rPr>
          <w:t>DelegateModelGroup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_Toc382058648 \h </w:instrText>
        </w:r>
        <w:r w:rsidR="0010219A" w:rsidRPr="003A425A">
          <w:rPr>
            <w:noProof/>
            <w:webHidden/>
          </w:rPr>
        </w:r>
        <w:r w:rsidR="0010219A" w:rsidRPr="003A425A">
          <w:rPr>
            <w:noProof/>
            <w:webHidden/>
          </w:rPr>
          <w:fldChar w:fldCharType="separate"/>
        </w:r>
        <w:r w:rsidR="0010219A" w:rsidRPr="003A425A">
          <w:rPr>
            <w:noProof/>
            <w:webHidden/>
          </w:rPr>
          <w:t>267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49" w:history="1">
        <w:r w:rsidR="0010219A" w:rsidRPr="003A425A">
          <w:rPr>
            <w:rStyle w:val="a3"/>
            <w:rFonts w:ascii="Times New Roman" w:hAnsi="Times New Roman"/>
            <w:noProof/>
          </w:rPr>
          <w:t>ListModel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_Toc382058649 \h </w:instrText>
        </w:r>
        <w:r w:rsidR="0010219A" w:rsidRPr="003A425A">
          <w:rPr>
            <w:noProof/>
            <w:webHidden/>
          </w:rPr>
        </w:r>
        <w:r w:rsidR="0010219A" w:rsidRPr="003A425A">
          <w:rPr>
            <w:noProof/>
            <w:webHidden/>
          </w:rPr>
          <w:fldChar w:fldCharType="separate"/>
        </w:r>
        <w:r w:rsidR="0010219A" w:rsidRPr="003A425A">
          <w:rPr>
            <w:noProof/>
            <w:webHidden/>
          </w:rPr>
          <w:t>267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50" w:history="1">
        <w:r w:rsidR="0010219A" w:rsidRPr="003A425A">
          <w:rPr>
            <w:rStyle w:val="a3"/>
            <w:rFonts w:ascii="Times New Roman" w:hAnsi="Times New Roman"/>
            <w:noProof/>
            <w:lang w:val="en-GB"/>
          </w:rPr>
          <w:t>List elements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_Toc382058650 \h </w:instrText>
        </w:r>
        <w:r w:rsidR="0010219A" w:rsidRPr="003A425A">
          <w:rPr>
            <w:noProof/>
            <w:webHidden/>
          </w:rPr>
        </w:r>
        <w:r w:rsidR="0010219A" w:rsidRPr="003A425A">
          <w:rPr>
            <w:noProof/>
            <w:webHidden/>
          </w:rPr>
          <w:fldChar w:fldCharType="separate"/>
        </w:r>
        <w:r w:rsidR="0010219A" w:rsidRPr="003A425A">
          <w:rPr>
            <w:noProof/>
            <w:webHidden/>
          </w:rPr>
          <w:t>267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51" w:history="1">
        <w:r w:rsidR="0010219A" w:rsidRPr="003A425A">
          <w:rPr>
            <w:rStyle w:val="a3"/>
            <w:rFonts w:ascii="Times New Roman" w:hAnsi="Times New Roman"/>
            <w:noProof/>
          </w:rPr>
          <w:t>ObjectModel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_Toc382058651 \h </w:instrText>
        </w:r>
        <w:r w:rsidR="0010219A" w:rsidRPr="003A425A">
          <w:rPr>
            <w:noProof/>
            <w:webHidden/>
          </w:rPr>
        </w:r>
        <w:r w:rsidR="0010219A" w:rsidRPr="003A425A">
          <w:rPr>
            <w:noProof/>
            <w:webHidden/>
          </w:rPr>
          <w:fldChar w:fldCharType="separate"/>
        </w:r>
        <w:r w:rsidR="0010219A" w:rsidRPr="003A425A">
          <w:rPr>
            <w:noProof/>
            <w:webHidden/>
          </w:rPr>
          <w:t>267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52" w:history="1">
        <w:r w:rsidR="0010219A" w:rsidRPr="003A425A">
          <w:rPr>
            <w:rStyle w:val="a3"/>
            <w:noProof/>
          </w:rPr>
          <w:t>Графические эффекты.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_Toc382058652 \h </w:instrText>
        </w:r>
        <w:r w:rsidR="0010219A" w:rsidRPr="003A425A">
          <w:rPr>
            <w:noProof/>
            <w:webHidden/>
          </w:rPr>
        </w:r>
        <w:r w:rsidR="0010219A" w:rsidRPr="003A425A">
          <w:rPr>
            <w:noProof/>
            <w:webHidden/>
          </w:rPr>
          <w:fldChar w:fldCharType="separate"/>
        </w:r>
        <w:r w:rsidR="0010219A" w:rsidRPr="003A425A">
          <w:rPr>
            <w:noProof/>
            <w:webHidden/>
          </w:rPr>
          <w:t>267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53" w:history="1">
        <w:r w:rsidR="0010219A" w:rsidRPr="003A425A">
          <w:rPr>
            <w:rStyle w:val="a3"/>
            <w:noProof/>
          </w:rPr>
          <w:t>Некоторые удобные типы.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_Toc382058653 \h </w:instrText>
        </w:r>
        <w:r w:rsidR="0010219A" w:rsidRPr="003A425A">
          <w:rPr>
            <w:noProof/>
            <w:webHidden/>
          </w:rPr>
        </w:r>
        <w:r w:rsidR="0010219A" w:rsidRPr="003A425A">
          <w:rPr>
            <w:noProof/>
            <w:webHidden/>
          </w:rPr>
          <w:fldChar w:fldCharType="separate"/>
        </w:r>
        <w:r w:rsidR="0010219A" w:rsidRPr="003A425A">
          <w:rPr>
            <w:noProof/>
            <w:webHidden/>
          </w:rPr>
          <w:t>268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54" w:history="1">
        <w:r w:rsidR="0010219A" w:rsidRPr="003A425A">
          <w:rPr>
            <w:rStyle w:val="a3"/>
            <w:noProof/>
          </w:rPr>
          <w:t xml:space="preserve">Типы для канвы (наподобие </w:t>
        </w:r>
        <w:r w:rsidR="0010219A" w:rsidRPr="003A425A">
          <w:rPr>
            <w:rStyle w:val="a3"/>
            <w:noProof/>
            <w:lang w:val="en-US"/>
          </w:rPr>
          <w:t>HTML</w:t>
        </w:r>
        <w:r w:rsidR="0010219A" w:rsidRPr="003A425A">
          <w:rPr>
            <w:rStyle w:val="a3"/>
            <w:noProof/>
          </w:rPr>
          <w:t>5)</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_Toc382058654 \h </w:instrText>
        </w:r>
        <w:r w:rsidR="0010219A" w:rsidRPr="003A425A">
          <w:rPr>
            <w:noProof/>
            <w:webHidden/>
          </w:rPr>
        </w:r>
        <w:r w:rsidR="0010219A" w:rsidRPr="003A425A">
          <w:rPr>
            <w:noProof/>
            <w:webHidden/>
          </w:rPr>
          <w:fldChar w:fldCharType="separate"/>
        </w:r>
        <w:r w:rsidR="0010219A" w:rsidRPr="003A425A">
          <w:rPr>
            <w:noProof/>
            <w:webHidden/>
          </w:rPr>
          <w:t>268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55" w:history="1">
        <w:r w:rsidR="0010219A" w:rsidRPr="003A425A">
          <w:rPr>
            <w:rStyle w:val="a3"/>
            <w:noProof/>
          </w:rPr>
          <w:t>Модуль сенсоров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_Toc382058655 \h </w:instrText>
        </w:r>
        <w:r w:rsidR="0010219A" w:rsidRPr="003A425A">
          <w:rPr>
            <w:noProof/>
            <w:webHidden/>
          </w:rPr>
        </w:r>
        <w:r w:rsidR="0010219A" w:rsidRPr="003A425A">
          <w:rPr>
            <w:noProof/>
            <w:webHidden/>
          </w:rPr>
          <w:fldChar w:fldCharType="separate"/>
        </w:r>
        <w:r w:rsidR="0010219A" w:rsidRPr="003A425A">
          <w:rPr>
            <w:noProof/>
            <w:webHidden/>
          </w:rPr>
          <w:t>268</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656" w:history="1">
        <w:r w:rsidR="0010219A" w:rsidRPr="003A425A">
          <w:rPr>
            <w:rStyle w:val="a3"/>
            <w:rFonts w:ascii="Times New Roman" w:hAnsi="Times New Roman"/>
            <w:noProof/>
          </w:rPr>
          <w:t>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_Toc382058656 \h </w:instrText>
        </w:r>
        <w:r w:rsidR="0010219A" w:rsidRPr="003A425A">
          <w:rPr>
            <w:noProof/>
            <w:webHidden/>
          </w:rPr>
        </w:r>
        <w:r w:rsidR="0010219A" w:rsidRPr="003A425A">
          <w:rPr>
            <w:noProof/>
            <w:webHidden/>
          </w:rPr>
          <w:fldChar w:fldCharType="separate"/>
        </w:r>
        <w:r w:rsidR="0010219A" w:rsidRPr="003A425A">
          <w:rPr>
            <w:noProof/>
            <w:webHidden/>
          </w:rPr>
          <w:t>268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57" w:history="1">
        <w:r w:rsidR="0010219A" w:rsidRPr="003A425A">
          <w:rPr>
            <w:rStyle w:val="a3"/>
            <w:noProof/>
          </w:rPr>
          <w:t>ВИЗУАЛЬНАЯ КАНВА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_Toc382058657 \h </w:instrText>
        </w:r>
        <w:r w:rsidR="0010219A" w:rsidRPr="003A425A">
          <w:rPr>
            <w:noProof/>
            <w:webHidden/>
          </w:rPr>
        </w:r>
        <w:r w:rsidR="0010219A" w:rsidRPr="003A425A">
          <w:rPr>
            <w:noProof/>
            <w:webHidden/>
          </w:rPr>
          <w:fldChar w:fldCharType="separate"/>
        </w:r>
        <w:r w:rsidR="0010219A" w:rsidRPr="003A425A">
          <w:rPr>
            <w:noProof/>
            <w:webHidden/>
          </w:rPr>
          <w:t>269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58" w:history="1">
        <w:r w:rsidR="0010219A" w:rsidRPr="003A425A">
          <w:rPr>
            <w:rStyle w:val="a3"/>
            <w:noProof/>
          </w:rPr>
          <w:t>ВИЗУАЛЬНЫЕ КООРДИНАТЫ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_Toc382058658 \h </w:instrText>
        </w:r>
        <w:r w:rsidR="0010219A" w:rsidRPr="003A425A">
          <w:rPr>
            <w:noProof/>
            <w:webHidden/>
          </w:rPr>
        </w:r>
        <w:r w:rsidR="0010219A" w:rsidRPr="003A425A">
          <w:rPr>
            <w:noProof/>
            <w:webHidden/>
          </w:rPr>
          <w:fldChar w:fldCharType="separate"/>
        </w:r>
        <w:r w:rsidR="0010219A" w:rsidRPr="003A425A">
          <w:rPr>
            <w:noProof/>
            <w:webHidden/>
          </w:rPr>
          <w:t>269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59" w:history="1">
        <w:r w:rsidR="0010219A" w:rsidRPr="003A425A">
          <w:rPr>
            <w:rStyle w:val="a3"/>
            <w:rFonts w:ascii="Times New Roman" w:hAnsi="Times New Roman"/>
            <w:noProof/>
          </w:rPr>
          <w:t>ВИЗУАЛЬНЫЕ РОДИТЕЛИ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_Toc382058659 \h </w:instrText>
        </w:r>
        <w:r w:rsidR="0010219A" w:rsidRPr="003A425A">
          <w:rPr>
            <w:noProof/>
            <w:webHidden/>
          </w:rPr>
        </w:r>
        <w:r w:rsidR="0010219A" w:rsidRPr="003A425A">
          <w:rPr>
            <w:noProof/>
            <w:webHidden/>
          </w:rPr>
          <w:fldChar w:fldCharType="separate"/>
        </w:r>
        <w:r w:rsidR="0010219A" w:rsidRPr="003A425A">
          <w:rPr>
            <w:noProof/>
            <w:webHidden/>
          </w:rPr>
          <w:t>269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60" w:history="1">
        <w:r w:rsidR="0010219A" w:rsidRPr="003A425A">
          <w:rPr>
            <w:rStyle w:val="a3"/>
            <w:rFonts w:ascii="Times New Roman" w:hAnsi="Times New Roman"/>
            <w:noProof/>
          </w:rPr>
          <w:t>ТИПЫ ПРЕОБРАЗОВАНИЙ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_Toc382058660 \h </w:instrText>
        </w:r>
        <w:r w:rsidR="0010219A" w:rsidRPr="003A425A">
          <w:rPr>
            <w:noProof/>
            <w:webHidden/>
          </w:rPr>
        </w:r>
        <w:r w:rsidR="0010219A" w:rsidRPr="003A425A">
          <w:rPr>
            <w:noProof/>
            <w:webHidden/>
          </w:rPr>
          <w:fldChar w:fldCharType="separate"/>
        </w:r>
        <w:r w:rsidR="0010219A" w:rsidRPr="003A425A">
          <w:rPr>
            <w:noProof/>
            <w:webHidden/>
          </w:rPr>
          <w:t>270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61" w:history="1">
        <w:r w:rsidR="0010219A" w:rsidRPr="003A425A">
          <w:rPr>
            <w:rStyle w:val="a3"/>
            <w:noProof/>
          </w:rPr>
          <w:t>ВВОД ПОЛЬЗОВАТЕЛЯ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_Toc382058661 \h </w:instrText>
        </w:r>
        <w:r w:rsidR="0010219A" w:rsidRPr="003A425A">
          <w:rPr>
            <w:noProof/>
            <w:webHidden/>
          </w:rPr>
        </w:r>
        <w:r w:rsidR="0010219A" w:rsidRPr="003A425A">
          <w:rPr>
            <w:noProof/>
            <w:webHidden/>
          </w:rPr>
          <w:fldChar w:fldCharType="separate"/>
        </w:r>
        <w:r w:rsidR="0010219A" w:rsidRPr="003A425A">
          <w:rPr>
            <w:noProof/>
            <w:webHidden/>
          </w:rPr>
          <w:t>270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62" w:history="1">
        <w:r w:rsidR="0010219A" w:rsidRPr="003A425A">
          <w:rPr>
            <w:rStyle w:val="a3"/>
            <w:rFonts w:ascii="Times New Roman" w:hAnsi="Times New Roman"/>
            <w:noProof/>
          </w:rPr>
          <w:t>СОБЫТИЯ МЫШИ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_Toc382058662 \h </w:instrText>
        </w:r>
        <w:r w:rsidR="0010219A" w:rsidRPr="003A425A">
          <w:rPr>
            <w:noProof/>
            <w:webHidden/>
          </w:rPr>
        </w:r>
        <w:r w:rsidR="0010219A" w:rsidRPr="003A425A">
          <w:rPr>
            <w:noProof/>
            <w:webHidden/>
          </w:rPr>
          <w:fldChar w:fldCharType="separate"/>
        </w:r>
        <w:r w:rsidR="0010219A" w:rsidRPr="003A425A">
          <w:rPr>
            <w:noProof/>
            <w:webHidden/>
          </w:rPr>
          <w:t>271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63" w:history="1">
        <w:r w:rsidR="0010219A" w:rsidRPr="003A425A">
          <w:rPr>
            <w:rStyle w:val="a3"/>
            <w:rFonts w:ascii="Times New Roman" w:hAnsi="Times New Roman"/>
            <w:noProof/>
          </w:rPr>
          <w:t>ФОКУС КЛАВИАТУРЫ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_Toc382058663 \h </w:instrText>
        </w:r>
        <w:r w:rsidR="0010219A" w:rsidRPr="003A425A">
          <w:rPr>
            <w:noProof/>
            <w:webHidden/>
          </w:rPr>
        </w:r>
        <w:r w:rsidR="0010219A" w:rsidRPr="003A425A">
          <w:rPr>
            <w:noProof/>
            <w:webHidden/>
          </w:rPr>
          <w:fldChar w:fldCharType="separate"/>
        </w:r>
        <w:r w:rsidR="0010219A" w:rsidRPr="003A425A">
          <w:rPr>
            <w:noProof/>
            <w:webHidden/>
          </w:rPr>
          <w:t>271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64" w:history="1">
        <w:r w:rsidR="0010219A" w:rsidRPr="003A425A">
          <w:rPr>
            <w:rStyle w:val="a3"/>
            <w:rFonts w:ascii="Times New Roman" w:hAnsi="Times New Roman"/>
            <w:noProof/>
          </w:rPr>
          <w:t>ОБРАБОТКА ВВОДА ТЕКСТА В QT QUICK И ВАЛИДАТОРЫ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_Toc382058664 \h </w:instrText>
        </w:r>
        <w:r w:rsidR="0010219A" w:rsidRPr="003A425A">
          <w:rPr>
            <w:noProof/>
            <w:webHidden/>
          </w:rPr>
        </w:r>
        <w:r w:rsidR="0010219A" w:rsidRPr="003A425A">
          <w:rPr>
            <w:noProof/>
            <w:webHidden/>
          </w:rPr>
          <w:fldChar w:fldCharType="separate"/>
        </w:r>
        <w:r w:rsidR="0010219A" w:rsidRPr="003A425A">
          <w:rPr>
            <w:noProof/>
            <w:webHidden/>
          </w:rPr>
          <w:t>272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65" w:history="1">
        <w:r w:rsidR="0010219A" w:rsidRPr="003A425A">
          <w:rPr>
            <w:rStyle w:val="a3"/>
            <w:noProof/>
          </w:rPr>
          <w:t>ПОЗИЦИОНИРОВАНИЕ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_Toc382058665 \h </w:instrText>
        </w:r>
        <w:r w:rsidR="0010219A" w:rsidRPr="003A425A">
          <w:rPr>
            <w:noProof/>
            <w:webHidden/>
          </w:rPr>
        </w:r>
        <w:r w:rsidR="0010219A" w:rsidRPr="003A425A">
          <w:rPr>
            <w:noProof/>
            <w:webHidden/>
          </w:rPr>
          <w:fldChar w:fldCharType="separate"/>
        </w:r>
        <w:r w:rsidR="0010219A" w:rsidRPr="003A425A">
          <w:rPr>
            <w:noProof/>
            <w:webHidden/>
          </w:rPr>
          <w:t>272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66" w:history="1">
        <w:r w:rsidR="0010219A" w:rsidRPr="003A425A">
          <w:rPr>
            <w:rStyle w:val="a3"/>
            <w:rFonts w:ascii="Times New Roman" w:hAnsi="Times New Roman"/>
            <w:noProof/>
          </w:rPr>
          <w:t>ПОЗИЦИОНИРОВАНИЕ ПРИ ПОМОЩИ ЯКОРЕЙ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_Toc382058666 \h </w:instrText>
        </w:r>
        <w:r w:rsidR="0010219A" w:rsidRPr="003A425A">
          <w:rPr>
            <w:noProof/>
            <w:webHidden/>
          </w:rPr>
        </w:r>
        <w:r w:rsidR="0010219A" w:rsidRPr="003A425A">
          <w:rPr>
            <w:noProof/>
            <w:webHidden/>
          </w:rPr>
          <w:fldChar w:fldCharType="separate"/>
        </w:r>
        <w:r w:rsidR="0010219A" w:rsidRPr="003A425A">
          <w:rPr>
            <w:noProof/>
            <w:webHidden/>
          </w:rPr>
          <w:t>273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67" w:history="1">
        <w:r w:rsidR="0010219A" w:rsidRPr="003A425A">
          <w:rPr>
            <w:rStyle w:val="a3"/>
            <w:rFonts w:ascii="Times New Roman" w:hAnsi="Times New Roman"/>
            <w:noProof/>
          </w:rPr>
          <w:t>ПОЗИЦИОНЕРЫ ЭЛЕМЕНТОВ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_Toc382058667 \h </w:instrText>
        </w:r>
        <w:r w:rsidR="0010219A" w:rsidRPr="003A425A">
          <w:rPr>
            <w:noProof/>
            <w:webHidden/>
          </w:rPr>
        </w:r>
        <w:r w:rsidR="0010219A" w:rsidRPr="003A425A">
          <w:rPr>
            <w:noProof/>
            <w:webHidden/>
          </w:rPr>
          <w:fldChar w:fldCharType="separate"/>
        </w:r>
        <w:r w:rsidR="0010219A" w:rsidRPr="003A425A">
          <w:rPr>
            <w:noProof/>
            <w:webHidden/>
          </w:rPr>
          <w:t>274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68" w:history="1">
        <w:r w:rsidR="0010219A" w:rsidRPr="003A425A">
          <w:rPr>
            <w:rStyle w:val="a3"/>
            <w:noProof/>
          </w:rPr>
          <w:t>СОСТОЯНИЯ, ПЕРЕХОДЫ И АНИМАЦИИ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_Toc382058668 \h </w:instrText>
        </w:r>
        <w:r w:rsidR="0010219A" w:rsidRPr="003A425A">
          <w:rPr>
            <w:noProof/>
            <w:webHidden/>
          </w:rPr>
        </w:r>
        <w:r w:rsidR="0010219A" w:rsidRPr="003A425A">
          <w:rPr>
            <w:noProof/>
            <w:webHidden/>
          </w:rPr>
          <w:fldChar w:fldCharType="separate"/>
        </w:r>
        <w:r w:rsidR="0010219A" w:rsidRPr="003A425A">
          <w:rPr>
            <w:noProof/>
            <w:webHidden/>
          </w:rPr>
          <w:t>274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69" w:history="1">
        <w:r w:rsidR="0010219A" w:rsidRPr="003A425A">
          <w:rPr>
            <w:rStyle w:val="a3"/>
            <w:rFonts w:ascii="Times New Roman" w:hAnsi="Times New Roman"/>
            <w:noProof/>
          </w:rPr>
          <w:t>СОСТОЯНИЯ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_Toc382058669 \h </w:instrText>
        </w:r>
        <w:r w:rsidR="0010219A" w:rsidRPr="003A425A">
          <w:rPr>
            <w:noProof/>
            <w:webHidden/>
          </w:rPr>
        </w:r>
        <w:r w:rsidR="0010219A" w:rsidRPr="003A425A">
          <w:rPr>
            <w:noProof/>
            <w:webHidden/>
          </w:rPr>
          <w:fldChar w:fldCharType="separate"/>
        </w:r>
        <w:r w:rsidR="0010219A" w:rsidRPr="003A425A">
          <w:rPr>
            <w:noProof/>
            <w:webHidden/>
          </w:rPr>
          <w:t>275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70" w:history="1">
        <w:r w:rsidR="0010219A" w:rsidRPr="003A425A">
          <w:rPr>
            <w:rStyle w:val="a3"/>
            <w:rFonts w:ascii="Times New Roman" w:hAnsi="Times New Roman"/>
            <w:noProof/>
          </w:rPr>
          <w:t>ТИПЫ АНИМАЦИЙ И ПЕРЕХОДОВ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_Toc382058670 \h </w:instrText>
        </w:r>
        <w:r w:rsidR="0010219A" w:rsidRPr="003A425A">
          <w:rPr>
            <w:noProof/>
            <w:webHidden/>
          </w:rPr>
        </w:r>
        <w:r w:rsidR="0010219A" w:rsidRPr="003A425A">
          <w:rPr>
            <w:noProof/>
            <w:webHidden/>
          </w:rPr>
          <w:fldChar w:fldCharType="separate"/>
        </w:r>
        <w:r w:rsidR="0010219A" w:rsidRPr="003A425A">
          <w:rPr>
            <w:noProof/>
            <w:webHidden/>
          </w:rPr>
          <w:t>276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71" w:history="1">
        <w:r w:rsidR="0010219A" w:rsidRPr="003A425A">
          <w:rPr>
            <w:rStyle w:val="a3"/>
            <w:rFonts w:ascii="Times New Roman" w:hAnsi="Times New Roman"/>
            <w:noProof/>
          </w:rPr>
          <w:t>ИСПОЛЬЗОВАНИЕ QT QUICK ПОВЕДЕНИЙ ВМЕСТЕ С СОСТОЯНИЯМИ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_Toc382058671 \h </w:instrText>
        </w:r>
        <w:r w:rsidR="0010219A" w:rsidRPr="003A425A">
          <w:rPr>
            <w:noProof/>
            <w:webHidden/>
          </w:rPr>
        </w:r>
        <w:r w:rsidR="0010219A" w:rsidRPr="003A425A">
          <w:rPr>
            <w:noProof/>
            <w:webHidden/>
          </w:rPr>
          <w:fldChar w:fldCharType="separate"/>
        </w:r>
        <w:r w:rsidR="0010219A" w:rsidRPr="003A425A">
          <w:rPr>
            <w:noProof/>
            <w:webHidden/>
          </w:rPr>
          <w:t>278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72" w:history="1">
        <w:r w:rsidR="0010219A" w:rsidRPr="003A425A">
          <w:rPr>
            <w:rStyle w:val="a3"/>
            <w:rFonts w:ascii="Times New Roman" w:hAnsi="Times New Roman"/>
            <w:noProof/>
          </w:rPr>
          <w:t>СПРАЙТОВЫЕ АНИМАЦИИ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_Toc382058672 \h </w:instrText>
        </w:r>
        <w:r w:rsidR="0010219A" w:rsidRPr="003A425A">
          <w:rPr>
            <w:noProof/>
            <w:webHidden/>
          </w:rPr>
        </w:r>
        <w:r w:rsidR="0010219A" w:rsidRPr="003A425A">
          <w:rPr>
            <w:noProof/>
            <w:webHidden/>
          </w:rPr>
          <w:fldChar w:fldCharType="separate"/>
        </w:r>
        <w:r w:rsidR="0010219A" w:rsidRPr="003A425A">
          <w:rPr>
            <w:noProof/>
            <w:webHidden/>
          </w:rPr>
          <w:t>278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73" w:history="1">
        <w:r w:rsidR="0010219A" w:rsidRPr="003A425A">
          <w:rPr>
            <w:rStyle w:val="a3"/>
            <w:noProof/>
          </w:rPr>
          <w:t>МОДЕЛИ, ПРЕДСТАВЛЕНИЯ И СОХРЕНЕНИЕ ДАННЫХ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_Toc382058673 \h </w:instrText>
        </w:r>
        <w:r w:rsidR="0010219A" w:rsidRPr="003A425A">
          <w:rPr>
            <w:noProof/>
            <w:webHidden/>
          </w:rPr>
        </w:r>
        <w:r w:rsidR="0010219A" w:rsidRPr="003A425A">
          <w:rPr>
            <w:noProof/>
            <w:webHidden/>
          </w:rPr>
          <w:fldChar w:fldCharType="separate"/>
        </w:r>
        <w:r w:rsidR="0010219A" w:rsidRPr="003A425A">
          <w:rPr>
            <w:noProof/>
            <w:webHidden/>
          </w:rPr>
          <w:t>279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74" w:history="1">
        <w:r w:rsidR="0010219A" w:rsidRPr="003A425A">
          <w:rPr>
            <w:rStyle w:val="a3"/>
            <w:rFonts w:ascii="Times New Roman" w:hAnsi="Times New Roman"/>
            <w:noProof/>
          </w:rPr>
          <w:t>МОДЕЛИ И ПРЕДСТАВЛЕНИЯ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_Toc382058674 \h </w:instrText>
        </w:r>
        <w:r w:rsidR="0010219A" w:rsidRPr="003A425A">
          <w:rPr>
            <w:noProof/>
            <w:webHidden/>
          </w:rPr>
        </w:r>
        <w:r w:rsidR="0010219A" w:rsidRPr="003A425A">
          <w:rPr>
            <w:noProof/>
            <w:webHidden/>
          </w:rPr>
          <w:fldChar w:fldCharType="separate"/>
        </w:r>
        <w:r w:rsidR="0010219A" w:rsidRPr="003A425A">
          <w:rPr>
            <w:noProof/>
            <w:webHidden/>
          </w:rPr>
          <w:t>279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75" w:history="1">
        <w:r w:rsidR="0010219A" w:rsidRPr="003A425A">
          <w:rPr>
            <w:rStyle w:val="a3"/>
            <w:rFonts w:ascii="Times New Roman" w:hAnsi="Times New Roman"/>
            <w:noProof/>
          </w:rPr>
          <w:t>ИСПОЛЬЗОВАНИЕ МОДЕЛЕЙ С++ С QT QUICK ПРЕДСТАВЛЕНИЯМИ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_Toc382058675 \h </w:instrText>
        </w:r>
        <w:r w:rsidR="0010219A" w:rsidRPr="003A425A">
          <w:rPr>
            <w:noProof/>
            <w:webHidden/>
          </w:rPr>
        </w:r>
        <w:r w:rsidR="0010219A" w:rsidRPr="003A425A">
          <w:rPr>
            <w:noProof/>
            <w:webHidden/>
          </w:rPr>
          <w:fldChar w:fldCharType="separate"/>
        </w:r>
        <w:r w:rsidR="0010219A" w:rsidRPr="003A425A">
          <w:rPr>
            <w:noProof/>
            <w:webHidden/>
          </w:rPr>
          <w:t>280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76" w:history="1">
        <w:r w:rsidR="0010219A" w:rsidRPr="003A425A">
          <w:rPr>
            <w:rStyle w:val="a3"/>
            <w:noProof/>
          </w:rPr>
          <w:t>ГРАФИЧЕСКИЕ ЭФФЕКТЫ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_Toc382058676 \h </w:instrText>
        </w:r>
        <w:r w:rsidR="0010219A" w:rsidRPr="003A425A">
          <w:rPr>
            <w:noProof/>
            <w:webHidden/>
          </w:rPr>
        </w:r>
        <w:r w:rsidR="0010219A" w:rsidRPr="003A425A">
          <w:rPr>
            <w:noProof/>
            <w:webHidden/>
          </w:rPr>
          <w:fldChar w:fldCharType="separate"/>
        </w:r>
        <w:r w:rsidR="0010219A" w:rsidRPr="003A425A">
          <w:rPr>
            <w:noProof/>
            <w:webHidden/>
          </w:rPr>
          <w:t>280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77" w:history="1">
        <w:r w:rsidR="0010219A" w:rsidRPr="003A425A">
          <w:rPr>
            <w:rStyle w:val="a3"/>
            <w:noProof/>
          </w:rPr>
          <w:t>УДОБНЫЕ ТИПЫ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_Toc382058677 \h </w:instrText>
        </w:r>
        <w:r w:rsidR="0010219A" w:rsidRPr="003A425A">
          <w:rPr>
            <w:noProof/>
            <w:webHidden/>
          </w:rPr>
        </w:r>
        <w:r w:rsidR="0010219A" w:rsidRPr="003A425A">
          <w:rPr>
            <w:noProof/>
            <w:webHidden/>
          </w:rPr>
          <w:fldChar w:fldCharType="separate"/>
        </w:r>
        <w:r w:rsidR="0010219A" w:rsidRPr="003A425A">
          <w:rPr>
            <w:noProof/>
            <w:webHidden/>
          </w:rPr>
          <w:t>281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78" w:history="1">
        <w:r w:rsidR="0010219A" w:rsidRPr="003A425A">
          <w:rPr>
            <w:rStyle w:val="a3"/>
            <w:noProof/>
          </w:rPr>
          <w:t>ГРАФ СИНОВ В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_Toc382058678 \h </w:instrText>
        </w:r>
        <w:r w:rsidR="0010219A" w:rsidRPr="003A425A">
          <w:rPr>
            <w:noProof/>
            <w:webHidden/>
          </w:rPr>
        </w:r>
        <w:r w:rsidR="0010219A" w:rsidRPr="003A425A">
          <w:rPr>
            <w:noProof/>
            <w:webHidden/>
          </w:rPr>
          <w:fldChar w:fldCharType="separate"/>
        </w:r>
        <w:r w:rsidR="0010219A" w:rsidRPr="003A425A">
          <w:rPr>
            <w:noProof/>
            <w:webHidden/>
          </w:rPr>
          <w:t>282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679" w:history="1">
        <w:r w:rsidR="0010219A" w:rsidRPr="003A425A">
          <w:rPr>
            <w:rStyle w:val="a3"/>
            <w:noProof/>
          </w:rPr>
          <w:t>КЛАССЫ ГРАФА СИНОВ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_Toc382058679 \h </w:instrText>
        </w:r>
        <w:r w:rsidR="0010219A" w:rsidRPr="003A425A">
          <w:rPr>
            <w:noProof/>
            <w:webHidden/>
          </w:rPr>
        </w:r>
        <w:r w:rsidR="0010219A" w:rsidRPr="003A425A">
          <w:rPr>
            <w:noProof/>
            <w:webHidden/>
          </w:rPr>
          <w:fldChar w:fldCharType="separate"/>
        </w:r>
        <w:r w:rsidR="0010219A" w:rsidRPr="003A425A">
          <w:rPr>
            <w:noProof/>
            <w:webHidden/>
          </w:rPr>
          <w:t>283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0" w:history="1">
        <w:r w:rsidR="0010219A" w:rsidRPr="003A425A">
          <w:rPr>
            <w:rStyle w:val="a3"/>
            <w:rFonts w:ascii="Times New Roman" w:hAnsi="Times New Roman"/>
            <w:noProof/>
          </w:rPr>
          <w:t>QSGNode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_Toc382058680 \h </w:instrText>
        </w:r>
        <w:r w:rsidR="0010219A" w:rsidRPr="003A425A">
          <w:rPr>
            <w:noProof/>
            <w:webHidden/>
          </w:rPr>
        </w:r>
        <w:r w:rsidR="0010219A" w:rsidRPr="003A425A">
          <w:rPr>
            <w:noProof/>
            <w:webHidden/>
          </w:rPr>
          <w:fldChar w:fldCharType="separate"/>
        </w:r>
        <w:r w:rsidR="0010219A" w:rsidRPr="003A425A">
          <w:rPr>
            <w:noProof/>
            <w:webHidden/>
          </w:rPr>
          <w:t>284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1" w:history="1">
        <w:r w:rsidR="0010219A" w:rsidRPr="003A425A">
          <w:rPr>
            <w:rStyle w:val="a3"/>
            <w:rFonts w:ascii="Times New Roman" w:hAnsi="Times New Roman"/>
            <w:noProof/>
          </w:rPr>
          <w:t>QSGGeometryNode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_Toc382058681 \h </w:instrText>
        </w:r>
        <w:r w:rsidR="0010219A" w:rsidRPr="003A425A">
          <w:rPr>
            <w:noProof/>
            <w:webHidden/>
          </w:rPr>
        </w:r>
        <w:r w:rsidR="0010219A" w:rsidRPr="003A425A">
          <w:rPr>
            <w:noProof/>
            <w:webHidden/>
          </w:rPr>
          <w:fldChar w:fldCharType="separate"/>
        </w:r>
        <w:r w:rsidR="0010219A" w:rsidRPr="003A425A">
          <w:rPr>
            <w:noProof/>
            <w:webHidden/>
          </w:rPr>
          <w:t>284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2" w:history="1">
        <w:r w:rsidR="0010219A" w:rsidRPr="003A425A">
          <w:rPr>
            <w:rStyle w:val="a3"/>
            <w:rFonts w:ascii="Times New Roman" w:hAnsi="Times New Roman"/>
            <w:noProof/>
          </w:rPr>
          <w:t>QSGClipNode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_Toc382058682 \h </w:instrText>
        </w:r>
        <w:r w:rsidR="0010219A" w:rsidRPr="003A425A">
          <w:rPr>
            <w:noProof/>
            <w:webHidden/>
          </w:rPr>
        </w:r>
        <w:r w:rsidR="0010219A" w:rsidRPr="003A425A">
          <w:rPr>
            <w:noProof/>
            <w:webHidden/>
          </w:rPr>
          <w:fldChar w:fldCharType="separate"/>
        </w:r>
        <w:r w:rsidR="0010219A" w:rsidRPr="003A425A">
          <w:rPr>
            <w:noProof/>
            <w:webHidden/>
          </w:rPr>
          <w:t>284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3" w:history="1">
        <w:r w:rsidR="0010219A" w:rsidRPr="003A425A">
          <w:rPr>
            <w:rStyle w:val="a3"/>
            <w:rFonts w:ascii="Times New Roman" w:hAnsi="Times New Roman"/>
            <w:noProof/>
          </w:rPr>
          <w:t>QSGTransformNode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_Toc382058683 \h </w:instrText>
        </w:r>
        <w:r w:rsidR="0010219A" w:rsidRPr="003A425A">
          <w:rPr>
            <w:noProof/>
            <w:webHidden/>
          </w:rPr>
        </w:r>
        <w:r w:rsidR="0010219A" w:rsidRPr="003A425A">
          <w:rPr>
            <w:noProof/>
            <w:webHidden/>
          </w:rPr>
          <w:fldChar w:fldCharType="separate"/>
        </w:r>
        <w:r w:rsidR="0010219A" w:rsidRPr="003A425A">
          <w:rPr>
            <w:noProof/>
            <w:webHidden/>
          </w:rPr>
          <w:t>284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4" w:history="1">
        <w:r w:rsidR="0010219A" w:rsidRPr="003A425A">
          <w:rPr>
            <w:rStyle w:val="a3"/>
            <w:rFonts w:ascii="Times New Roman" w:hAnsi="Times New Roman"/>
            <w:noProof/>
          </w:rPr>
          <w:t>QSGOpacityNode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_Toc382058684 \h </w:instrText>
        </w:r>
        <w:r w:rsidR="0010219A" w:rsidRPr="003A425A">
          <w:rPr>
            <w:noProof/>
            <w:webHidden/>
          </w:rPr>
        </w:r>
        <w:r w:rsidR="0010219A" w:rsidRPr="003A425A">
          <w:rPr>
            <w:noProof/>
            <w:webHidden/>
          </w:rPr>
          <w:fldChar w:fldCharType="separate"/>
        </w:r>
        <w:r w:rsidR="0010219A" w:rsidRPr="003A425A">
          <w:rPr>
            <w:noProof/>
            <w:webHidden/>
          </w:rPr>
          <w:t>285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5" w:history="1">
        <w:r w:rsidR="0010219A" w:rsidRPr="003A425A">
          <w:rPr>
            <w:rStyle w:val="a3"/>
            <w:rFonts w:ascii="Times New Roman" w:hAnsi="Times New Roman"/>
            <w:noProof/>
          </w:rPr>
          <w:t>QSGMaterialShader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_Toc382058685 \h </w:instrText>
        </w:r>
        <w:r w:rsidR="0010219A" w:rsidRPr="003A425A">
          <w:rPr>
            <w:noProof/>
            <w:webHidden/>
          </w:rPr>
        </w:r>
        <w:r w:rsidR="0010219A" w:rsidRPr="003A425A">
          <w:rPr>
            <w:noProof/>
            <w:webHidden/>
          </w:rPr>
          <w:fldChar w:fldCharType="separate"/>
        </w:r>
        <w:r w:rsidR="0010219A" w:rsidRPr="003A425A">
          <w:rPr>
            <w:noProof/>
            <w:webHidden/>
          </w:rPr>
          <w:t>285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6" w:history="1">
        <w:r w:rsidR="0010219A" w:rsidRPr="003A425A">
          <w:rPr>
            <w:rStyle w:val="a3"/>
            <w:rFonts w:ascii="Times New Roman" w:hAnsi="Times New Roman"/>
            <w:noProof/>
          </w:rPr>
          <w:t>QSGMaterialType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_Toc382058686 \h </w:instrText>
        </w:r>
        <w:r w:rsidR="0010219A" w:rsidRPr="003A425A">
          <w:rPr>
            <w:noProof/>
            <w:webHidden/>
          </w:rPr>
        </w:r>
        <w:r w:rsidR="0010219A" w:rsidRPr="003A425A">
          <w:rPr>
            <w:noProof/>
            <w:webHidden/>
          </w:rPr>
          <w:fldChar w:fldCharType="separate"/>
        </w:r>
        <w:r w:rsidR="0010219A" w:rsidRPr="003A425A">
          <w:rPr>
            <w:noProof/>
            <w:webHidden/>
          </w:rPr>
          <w:t>285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7" w:history="1">
        <w:r w:rsidR="0010219A" w:rsidRPr="003A425A">
          <w:rPr>
            <w:rStyle w:val="a3"/>
            <w:rFonts w:ascii="Times New Roman" w:hAnsi="Times New Roman"/>
            <w:noProof/>
          </w:rPr>
          <w:t>QSGMaterial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_Toc382058687 \h </w:instrText>
        </w:r>
        <w:r w:rsidR="0010219A" w:rsidRPr="003A425A">
          <w:rPr>
            <w:noProof/>
            <w:webHidden/>
          </w:rPr>
        </w:r>
        <w:r w:rsidR="0010219A" w:rsidRPr="003A425A">
          <w:rPr>
            <w:noProof/>
            <w:webHidden/>
          </w:rPr>
          <w:fldChar w:fldCharType="separate"/>
        </w:r>
        <w:r w:rsidR="0010219A" w:rsidRPr="003A425A">
          <w:rPr>
            <w:noProof/>
            <w:webHidden/>
          </w:rPr>
          <w:t>286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8" w:history="1">
        <w:r w:rsidR="0010219A" w:rsidRPr="003A425A">
          <w:rPr>
            <w:rStyle w:val="a3"/>
            <w:rFonts w:ascii="Times New Roman" w:hAnsi="Times New Roman"/>
            <w:noProof/>
          </w:rPr>
          <w:t>QSGFlatColorMaterial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_Toc382058688 \h </w:instrText>
        </w:r>
        <w:r w:rsidR="0010219A" w:rsidRPr="003A425A">
          <w:rPr>
            <w:noProof/>
            <w:webHidden/>
          </w:rPr>
        </w:r>
        <w:r w:rsidR="0010219A" w:rsidRPr="003A425A">
          <w:rPr>
            <w:noProof/>
            <w:webHidden/>
          </w:rPr>
          <w:fldChar w:fldCharType="separate"/>
        </w:r>
        <w:r w:rsidR="0010219A" w:rsidRPr="003A425A">
          <w:rPr>
            <w:noProof/>
            <w:webHidden/>
          </w:rPr>
          <w:t>286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89" w:history="1">
        <w:r w:rsidR="0010219A" w:rsidRPr="003A425A">
          <w:rPr>
            <w:rStyle w:val="a3"/>
            <w:rFonts w:ascii="Times New Roman" w:hAnsi="Times New Roman"/>
            <w:noProof/>
          </w:rPr>
          <w:t>QSGSimpleMaterialShader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_Toc382058689 \h </w:instrText>
        </w:r>
        <w:r w:rsidR="0010219A" w:rsidRPr="003A425A">
          <w:rPr>
            <w:noProof/>
            <w:webHidden/>
          </w:rPr>
        </w:r>
        <w:r w:rsidR="0010219A" w:rsidRPr="003A425A">
          <w:rPr>
            <w:noProof/>
            <w:webHidden/>
          </w:rPr>
          <w:fldChar w:fldCharType="separate"/>
        </w:r>
        <w:r w:rsidR="0010219A" w:rsidRPr="003A425A">
          <w:rPr>
            <w:noProof/>
            <w:webHidden/>
          </w:rPr>
          <w:t>286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0" w:history="1">
        <w:r w:rsidR="0010219A" w:rsidRPr="003A425A">
          <w:rPr>
            <w:rStyle w:val="a3"/>
            <w:rFonts w:ascii="Times New Roman" w:hAnsi="Times New Roman"/>
            <w:noProof/>
          </w:rPr>
          <w:t>QSGSimpleMaterial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_Toc382058690 \h </w:instrText>
        </w:r>
        <w:r w:rsidR="0010219A" w:rsidRPr="003A425A">
          <w:rPr>
            <w:noProof/>
            <w:webHidden/>
          </w:rPr>
        </w:r>
        <w:r w:rsidR="0010219A" w:rsidRPr="003A425A">
          <w:rPr>
            <w:noProof/>
            <w:webHidden/>
          </w:rPr>
          <w:fldChar w:fldCharType="separate"/>
        </w:r>
        <w:r w:rsidR="0010219A" w:rsidRPr="003A425A">
          <w:rPr>
            <w:noProof/>
            <w:webHidden/>
          </w:rPr>
          <w:t>286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1" w:history="1">
        <w:r w:rsidR="0010219A" w:rsidRPr="003A425A">
          <w:rPr>
            <w:rStyle w:val="a3"/>
            <w:rFonts w:ascii="Times New Roman" w:hAnsi="Times New Roman"/>
            <w:noProof/>
          </w:rPr>
          <w:t>QSGOpaqueTextureMaterial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_Toc382058691 \h </w:instrText>
        </w:r>
        <w:r w:rsidR="0010219A" w:rsidRPr="003A425A">
          <w:rPr>
            <w:noProof/>
            <w:webHidden/>
          </w:rPr>
        </w:r>
        <w:r w:rsidR="0010219A" w:rsidRPr="003A425A">
          <w:rPr>
            <w:noProof/>
            <w:webHidden/>
          </w:rPr>
          <w:fldChar w:fldCharType="separate"/>
        </w:r>
        <w:r w:rsidR="0010219A" w:rsidRPr="003A425A">
          <w:rPr>
            <w:noProof/>
            <w:webHidden/>
          </w:rPr>
          <w:t>286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2" w:history="1">
        <w:r w:rsidR="0010219A" w:rsidRPr="003A425A">
          <w:rPr>
            <w:rStyle w:val="a3"/>
            <w:rFonts w:ascii="Times New Roman" w:hAnsi="Times New Roman"/>
            <w:noProof/>
          </w:rPr>
          <w:t>QSGTextureMaterial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_Toc382058692 \h </w:instrText>
        </w:r>
        <w:r w:rsidR="0010219A" w:rsidRPr="003A425A">
          <w:rPr>
            <w:noProof/>
            <w:webHidden/>
          </w:rPr>
        </w:r>
        <w:r w:rsidR="0010219A" w:rsidRPr="003A425A">
          <w:rPr>
            <w:noProof/>
            <w:webHidden/>
          </w:rPr>
          <w:fldChar w:fldCharType="separate"/>
        </w:r>
        <w:r w:rsidR="0010219A" w:rsidRPr="003A425A">
          <w:rPr>
            <w:noProof/>
            <w:webHidden/>
          </w:rPr>
          <w:t>287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3" w:history="1">
        <w:r w:rsidR="0010219A" w:rsidRPr="003A425A">
          <w:rPr>
            <w:rStyle w:val="a3"/>
            <w:rFonts w:ascii="Times New Roman" w:hAnsi="Times New Roman"/>
            <w:noProof/>
          </w:rPr>
          <w:t>QSGVertexColorMaterial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_Toc382058693 \h </w:instrText>
        </w:r>
        <w:r w:rsidR="0010219A" w:rsidRPr="003A425A">
          <w:rPr>
            <w:noProof/>
            <w:webHidden/>
          </w:rPr>
        </w:r>
        <w:r w:rsidR="0010219A" w:rsidRPr="003A425A">
          <w:rPr>
            <w:noProof/>
            <w:webHidden/>
          </w:rPr>
          <w:fldChar w:fldCharType="separate"/>
        </w:r>
        <w:r w:rsidR="0010219A" w:rsidRPr="003A425A">
          <w:rPr>
            <w:noProof/>
            <w:webHidden/>
          </w:rPr>
          <w:t>287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4" w:history="1">
        <w:r w:rsidR="0010219A" w:rsidRPr="003A425A">
          <w:rPr>
            <w:rStyle w:val="a3"/>
            <w:rFonts w:ascii="Times New Roman" w:hAnsi="Times New Roman"/>
            <w:noProof/>
          </w:rPr>
          <w:t>QSGSimpleRectNode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_Toc382058694 \h </w:instrText>
        </w:r>
        <w:r w:rsidR="0010219A" w:rsidRPr="003A425A">
          <w:rPr>
            <w:noProof/>
            <w:webHidden/>
          </w:rPr>
        </w:r>
        <w:r w:rsidR="0010219A" w:rsidRPr="003A425A">
          <w:rPr>
            <w:noProof/>
            <w:webHidden/>
          </w:rPr>
          <w:fldChar w:fldCharType="separate"/>
        </w:r>
        <w:r w:rsidR="0010219A" w:rsidRPr="003A425A">
          <w:rPr>
            <w:noProof/>
            <w:webHidden/>
          </w:rPr>
          <w:t>287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5" w:history="1">
        <w:r w:rsidR="0010219A" w:rsidRPr="003A425A">
          <w:rPr>
            <w:rStyle w:val="a3"/>
            <w:rFonts w:ascii="Times New Roman" w:hAnsi="Times New Roman"/>
            <w:noProof/>
          </w:rPr>
          <w:t>QSGSimpleTextureNode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_Toc382058695 \h </w:instrText>
        </w:r>
        <w:r w:rsidR="0010219A" w:rsidRPr="003A425A">
          <w:rPr>
            <w:noProof/>
            <w:webHidden/>
          </w:rPr>
        </w:r>
        <w:r w:rsidR="0010219A" w:rsidRPr="003A425A">
          <w:rPr>
            <w:noProof/>
            <w:webHidden/>
          </w:rPr>
          <w:fldChar w:fldCharType="separate"/>
        </w:r>
        <w:r w:rsidR="0010219A" w:rsidRPr="003A425A">
          <w:rPr>
            <w:noProof/>
            <w:webHidden/>
          </w:rPr>
          <w:t>287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6" w:history="1">
        <w:r w:rsidR="0010219A" w:rsidRPr="003A425A">
          <w:rPr>
            <w:rStyle w:val="a3"/>
            <w:rFonts w:ascii="Times New Roman" w:hAnsi="Times New Roman"/>
            <w:noProof/>
            <w:lang w:val="en-GB"/>
          </w:rPr>
          <w:t>QSGGeometry</w:t>
        </w:r>
        <w:r w:rsidR="0010219A" w:rsidRPr="003A425A">
          <w:rPr>
            <w:rStyle w:val="a3"/>
            <w:rFonts w:ascii="Times New Roman" w:hAnsi="Times New Roman"/>
            <w:noProof/>
          </w:rPr>
          <w:t>::</w:t>
        </w:r>
        <w:r w:rsidR="0010219A" w:rsidRPr="003A425A">
          <w:rPr>
            <w:rStyle w:val="a3"/>
            <w:rFonts w:ascii="Times New Roman" w:hAnsi="Times New Roman"/>
            <w:noProof/>
            <w:lang w:val="en-GB"/>
          </w:rPr>
          <w:t>Attribute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_Toc382058696 \h </w:instrText>
        </w:r>
        <w:r w:rsidR="0010219A" w:rsidRPr="003A425A">
          <w:rPr>
            <w:noProof/>
            <w:webHidden/>
          </w:rPr>
        </w:r>
        <w:r w:rsidR="0010219A" w:rsidRPr="003A425A">
          <w:rPr>
            <w:noProof/>
            <w:webHidden/>
          </w:rPr>
          <w:fldChar w:fldCharType="separate"/>
        </w:r>
        <w:r w:rsidR="0010219A" w:rsidRPr="003A425A">
          <w:rPr>
            <w:noProof/>
            <w:webHidden/>
          </w:rPr>
          <w:t>287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7" w:history="1">
        <w:r w:rsidR="0010219A" w:rsidRPr="003A425A">
          <w:rPr>
            <w:rStyle w:val="a3"/>
            <w:rFonts w:ascii="Times New Roman" w:hAnsi="Times New Roman"/>
            <w:noProof/>
          </w:rPr>
          <w:t>QSGGeometry::AttributeSet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_Toc382058697 \h </w:instrText>
        </w:r>
        <w:r w:rsidR="0010219A" w:rsidRPr="003A425A">
          <w:rPr>
            <w:noProof/>
            <w:webHidden/>
          </w:rPr>
        </w:r>
        <w:r w:rsidR="0010219A" w:rsidRPr="003A425A">
          <w:rPr>
            <w:noProof/>
            <w:webHidden/>
          </w:rPr>
          <w:fldChar w:fldCharType="separate"/>
        </w:r>
        <w:r w:rsidR="0010219A" w:rsidRPr="003A425A">
          <w:rPr>
            <w:noProof/>
            <w:webHidden/>
          </w:rPr>
          <w:t>287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8" w:history="1">
        <w:r w:rsidR="0010219A" w:rsidRPr="003A425A">
          <w:rPr>
            <w:rStyle w:val="a3"/>
            <w:rFonts w:ascii="Times New Roman" w:hAnsi="Times New Roman"/>
            <w:noProof/>
          </w:rPr>
          <w:t>QSGGeometry::ColoredPoint2D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_Toc382058698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699" w:history="1">
        <w:r w:rsidR="0010219A" w:rsidRPr="003A425A">
          <w:rPr>
            <w:rStyle w:val="a3"/>
            <w:rFonts w:ascii="Times New Roman" w:hAnsi="Times New Roman"/>
            <w:noProof/>
          </w:rPr>
          <w:t>QSGGeometry::Point2D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_Toc382058699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00" w:history="1">
        <w:r w:rsidR="0010219A" w:rsidRPr="003A425A">
          <w:rPr>
            <w:rStyle w:val="a3"/>
            <w:rFonts w:ascii="Times New Roman" w:hAnsi="Times New Roman"/>
            <w:noProof/>
          </w:rPr>
          <w:t>QSGBasicGeometryNode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_Toc382058700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01" w:history="1">
        <w:r w:rsidR="0010219A" w:rsidRPr="003A425A">
          <w:rPr>
            <w:rStyle w:val="a3"/>
            <w:rFonts w:ascii="Times New Roman" w:hAnsi="Times New Roman"/>
            <w:noProof/>
          </w:rPr>
          <w:t>QSGDynamicTexture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_Toc382058701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02" w:history="1">
        <w:r w:rsidR="0010219A" w:rsidRPr="003A425A">
          <w:rPr>
            <w:rStyle w:val="a3"/>
            <w:rFonts w:ascii="Times New Roman" w:hAnsi="Times New Roman"/>
            <w:noProof/>
          </w:rPr>
          <w:t>QSGGeometry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_Toc382058702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03" w:history="1">
        <w:r w:rsidR="0010219A" w:rsidRPr="003A425A">
          <w:rPr>
            <w:rStyle w:val="a3"/>
            <w:rFonts w:ascii="Times New Roman" w:hAnsi="Times New Roman"/>
            <w:noProof/>
          </w:rPr>
          <w:t>QSGGeometry::TexturedPoint2D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_Toc382058703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04" w:history="1">
        <w:r w:rsidR="0010219A" w:rsidRPr="003A425A">
          <w:rPr>
            <w:rStyle w:val="a3"/>
            <w:rFonts w:ascii="Times New Roman" w:hAnsi="Times New Roman"/>
            <w:i/>
            <w:noProof/>
          </w:rPr>
          <w:t>Программный интерфейс КМЛ для С++</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_Toc382058704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05" w:history="1">
        <w:r w:rsidR="0010219A" w:rsidRPr="003A425A">
          <w:rPr>
            <w:rStyle w:val="a3"/>
            <w:noProof/>
          </w:rPr>
          <w:t>ВАЖНЫЕ С++ КЛАССЫ, КОТОРЫЕ ОБЕСПЕЧИВАЕТ QML МОДУЛЬ</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_Toc382058705 \h </w:instrText>
        </w:r>
        <w:r w:rsidR="0010219A" w:rsidRPr="003A425A">
          <w:rPr>
            <w:noProof/>
            <w:webHidden/>
          </w:rPr>
        </w:r>
        <w:r w:rsidR="0010219A" w:rsidRPr="003A425A">
          <w:rPr>
            <w:noProof/>
            <w:webHidden/>
          </w:rPr>
          <w:fldChar w:fldCharType="separate"/>
        </w:r>
        <w:r w:rsidR="0010219A" w:rsidRPr="003A425A">
          <w:rPr>
            <w:noProof/>
            <w:webHidden/>
          </w:rPr>
          <w:t>288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06" w:history="1">
        <w:r w:rsidR="0010219A" w:rsidRPr="003A425A">
          <w:rPr>
            <w:rStyle w:val="a3"/>
            <w:noProof/>
          </w:rPr>
          <w:t>ИНТЕГРИРОВАНИЕ QML И С++</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_Toc382058706 \h </w:instrText>
        </w:r>
        <w:r w:rsidR="0010219A" w:rsidRPr="003A425A">
          <w:rPr>
            <w:noProof/>
            <w:webHidden/>
          </w:rPr>
        </w:r>
        <w:r w:rsidR="0010219A" w:rsidRPr="003A425A">
          <w:rPr>
            <w:noProof/>
            <w:webHidden/>
          </w:rPr>
          <w:fldChar w:fldCharType="separate"/>
        </w:r>
        <w:r w:rsidR="0010219A" w:rsidRPr="003A425A">
          <w:rPr>
            <w:noProof/>
            <w:webHidden/>
          </w:rPr>
          <w:t>289</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07" w:history="1">
        <w:r w:rsidR="0010219A" w:rsidRPr="003A425A">
          <w:rPr>
            <w:rStyle w:val="a3"/>
            <w:noProof/>
          </w:rPr>
          <w:t>ПОКАЗ АТРИБУТОВ С++ ТИПАМ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_Toc382058707 \h </w:instrText>
        </w:r>
        <w:r w:rsidR="0010219A" w:rsidRPr="003A425A">
          <w:rPr>
            <w:noProof/>
            <w:webHidden/>
          </w:rPr>
        </w:r>
        <w:r w:rsidR="0010219A" w:rsidRPr="003A425A">
          <w:rPr>
            <w:noProof/>
            <w:webHidden/>
          </w:rPr>
          <w:fldChar w:fldCharType="separate"/>
        </w:r>
        <w:r w:rsidR="0010219A" w:rsidRPr="003A425A">
          <w:rPr>
            <w:noProof/>
            <w:webHidden/>
          </w:rPr>
          <w:t>290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08" w:history="1">
        <w:r w:rsidR="0010219A" w:rsidRPr="003A425A">
          <w:rPr>
            <w:rStyle w:val="a3"/>
            <w:noProof/>
          </w:rPr>
          <w:t>НАПИСАНИЕ РАСШИРЕНИЙ QML ПРИ ПОМОЩИ QT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_Toc382058708 \h </w:instrText>
        </w:r>
        <w:r w:rsidR="0010219A" w:rsidRPr="003A425A">
          <w:rPr>
            <w:noProof/>
            <w:webHidden/>
          </w:rPr>
        </w:r>
        <w:r w:rsidR="0010219A" w:rsidRPr="003A425A">
          <w:rPr>
            <w:noProof/>
            <w:webHidden/>
          </w:rPr>
          <w:fldChar w:fldCharType="separate"/>
        </w:r>
        <w:r w:rsidR="0010219A" w:rsidRPr="003A425A">
          <w:rPr>
            <w:noProof/>
            <w:webHidden/>
          </w:rPr>
          <w:t>291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09" w:history="1">
        <w:r w:rsidR="0010219A" w:rsidRPr="003A425A">
          <w:rPr>
            <w:rStyle w:val="a3"/>
            <w:rFonts w:ascii="Times New Roman" w:hAnsi="Times New Roman"/>
            <w:noProof/>
          </w:rPr>
          <w:t>СОЗДАНИЕ НОВОГО ТИПА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_Toc382058709 \h </w:instrText>
        </w:r>
        <w:r w:rsidR="0010219A" w:rsidRPr="003A425A">
          <w:rPr>
            <w:noProof/>
            <w:webHidden/>
          </w:rPr>
        </w:r>
        <w:r w:rsidR="0010219A" w:rsidRPr="003A425A">
          <w:rPr>
            <w:noProof/>
            <w:webHidden/>
          </w:rPr>
          <w:fldChar w:fldCharType="separate"/>
        </w:r>
        <w:r w:rsidR="0010219A" w:rsidRPr="003A425A">
          <w:rPr>
            <w:noProof/>
            <w:webHidden/>
          </w:rPr>
          <w:t>291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10" w:history="1">
        <w:r w:rsidR="0010219A" w:rsidRPr="003A425A">
          <w:rPr>
            <w:rStyle w:val="a3"/>
            <w:rFonts w:ascii="Times New Roman" w:hAnsi="Times New Roman"/>
            <w:noProof/>
          </w:rPr>
          <w:t>СОЕДИНЕНИЕ С С++ МЕТОДАМИ И СИГНАЛАМИ ИЗ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_Toc382058710 \h </w:instrText>
        </w:r>
        <w:r w:rsidR="0010219A" w:rsidRPr="003A425A">
          <w:rPr>
            <w:noProof/>
            <w:webHidden/>
          </w:rPr>
        </w:r>
        <w:r w:rsidR="0010219A" w:rsidRPr="003A425A">
          <w:rPr>
            <w:noProof/>
            <w:webHidden/>
          </w:rPr>
          <w:fldChar w:fldCharType="separate"/>
        </w:r>
        <w:r w:rsidR="0010219A" w:rsidRPr="003A425A">
          <w:rPr>
            <w:noProof/>
            <w:webHidden/>
          </w:rPr>
          <w:t>291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11" w:history="1">
        <w:r w:rsidR="0010219A" w:rsidRPr="003A425A">
          <w:rPr>
            <w:rStyle w:val="a3"/>
            <w:rFonts w:ascii="Times New Roman" w:hAnsi="Times New Roman"/>
            <w:noProof/>
          </w:rPr>
          <w:t>ДОБАВЛЕНИЕ СВЯЗЫВАНИЯ СВОЙСТВ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_Toc382058711 \h </w:instrText>
        </w:r>
        <w:r w:rsidR="0010219A" w:rsidRPr="003A425A">
          <w:rPr>
            <w:noProof/>
            <w:webHidden/>
          </w:rPr>
        </w:r>
        <w:r w:rsidR="0010219A" w:rsidRPr="003A425A">
          <w:rPr>
            <w:noProof/>
            <w:webHidden/>
          </w:rPr>
          <w:fldChar w:fldCharType="separate"/>
        </w:r>
        <w:r w:rsidR="0010219A" w:rsidRPr="003A425A">
          <w:rPr>
            <w:noProof/>
            <w:webHidden/>
          </w:rPr>
          <w:t>291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12" w:history="1">
        <w:r w:rsidR="0010219A" w:rsidRPr="003A425A">
          <w:rPr>
            <w:rStyle w:val="a3"/>
            <w:rFonts w:ascii="Times New Roman" w:hAnsi="Times New Roman"/>
            <w:noProof/>
          </w:rPr>
          <w:t>ИСПОЛЬЗОВАНИЕ ТИПОВ ЧАСТНЫХ СВОЙСТВ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_Toc382058712 \h </w:instrText>
        </w:r>
        <w:r w:rsidR="0010219A" w:rsidRPr="003A425A">
          <w:rPr>
            <w:noProof/>
            <w:webHidden/>
          </w:rPr>
        </w:r>
        <w:r w:rsidR="0010219A" w:rsidRPr="003A425A">
          <w:rPr>
            <w:noProof/>
            <w:webHidden/>
          </w:rPr>
          <w:fldChar w:fldCharType="separate"/>
        </w:r>
        <w:r w:rsidR="0010219A" w:rsidRPr="003A425A">
          <w:rPr>
            <w:noProof/>
            <w:webHidden/>
          </w:rPr>
          <w:t>291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13" w:history="1">
        <w:r w:rsidR="0010219A" w:rsidRPr="003A425A">
          <w:rPr>
            <w:rStyle w:val="a3"/>
            <w:rFonts w:ascii="Times New Roman" w:hAnsi="Times New Roman"/>
            <w:noProof/>
          </w:rPr>
          <w:t>ИСПОЛЬЗОВАНИЕ СВОЙСТВ ТИПА СПИСКОВ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_Toc382058713 \h </w:instrText>
        </w:r>
        <w:r w:rsidR="0010219A" w:rsidRPr="003A425A">
          <w:rPr>
            <w:noProof/>
            <w:webHidden/>
          </w:rPr>
        </w:r>
        <w:r w:rsidR="0010219A" w:rsidRPr="003A425A">
          <w:rPr>
            <w:noProof/>
            <w:webHidden/>
          </w:rPr>
          <w:fldChar w:fldCharType="separate"/>
        </w:r>
        <w:r w:rsidR="0010219A" w:rsidRPr="003A425A">
          <w:rPr>
            <w:noProof/>
            <w:webHidden/>
          </w:rPr>
          <w:t>291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14" w:history="1">
        <w:r w:rsidR="0010219A" w:rsidRPr="003A425A">
          <w:rPr>
            <w:rStyle w:val="a3"/>
            <w:rFonts w:ascii="Times New Roman" w:hAnsi="Times New Roman"/>
            <w:noProof/>
          </w:rPr>
          <w:t>НАПИСАНИЕ ПЛАГИНА РАСШИРЕНИЯ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_Toc382058714 \h </w:instrText>
        </w:r>
        <w:r w:rsidR="0010219A" w:rsidRPr="003A425A">
          <w:rPr>
            <w:noProof/>
            <w:webHidden/>
          </w:rPr>
        </w:r>
        <w:r w:rsidR="0010219A" w:rsidRPr="003A425A">
          <w:rPr>
            <w:noProof/>
            <w:webHidden/>
          </w:rPr>
          <w:fldChar w:fldCharType="separate"/>
        </w:r>
        <w:r w:rsidR="0010219A" w:rsidRPr="003A425A">
          <w:rPr>
            <w:noProof/>
            <w:webHidden/>
          </w:rPr>
          <w:t>291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15" w:history="1">
        <w:r w:rsidR="0010219A" w:rsidRPr="003A425A">
          <w:rPr>
            <w:rStyle w:val="a3"/>
            <w:noProof/>
          </w:rPr>
          <w:t>ОПРЕДЕЛЕНИЕ ТИПОВ QML ИЗ С++</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_Toc382058715 \h </w:instrText>
        </w:r>
        <w:r w:rsidR="0010219A" w:rsidRPr="003A425A">
          <w:rPr>
            <w:noProof/>
            <w:webHidden/>
          </w:rPr>
        </w:r>
        <w:r w:rsidR="0010219A" w:rsidRPr="003A425A">
          <w:rPr>
            <w:noProof/>
            <w:webHidden/>
          </w:rPr>
          <w:fldChar w:fldCharType="separate"/>
        </w:r>
        <w:r w:rsidR="0010219A" w:rsidRPr="003A425A">
          <w:rPr>
            <w:noProof/>
            <w:webHidden/>
          </w:rPr>
          <w:t>292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16" w:history="1">
        <w:r w:rsidR="0010219A" w:rsidRPr="003A425A">
          <w:rPr>
            <w:rStyle w:val="a3"/>
            <w:noProof/>
          </w:rPr>
          <w:t>ВСТРОЕННЫЕ С++ ОБЪЕКТЫ В QML ПРИ ПОМОЩИ СВОЙСТВ КОНТЕКСТА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_Toc382058716 \h </w:instrText>
        </w:r>
        <w:r w:rsidR="0010219A" w:rsidRPr="003A425A">
          <w:rPr>
            <w:noProof/>
            <w:webHidden/>
          </w:rPr>
        </w:r>
        <w:r w:rsidR="0010219A" w:rsidRPr="003A425A">
          <w:rPr>
            <w:noProof/>
            <w:webHidden/>
          </w:rPr>
          <w:fldChar w:fldCharType="separate"/>
        </w:r>
        <w:r w:rsidR="0010219A" w:rsidRPr="003A425A">
          <w:rPr>
            <w:noProof/>
            <w:webHidden/>
          </w:rPr>
          <w:t>294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17" w:history="1">
        <w:r w:rsidR="0010219A" w:rsidRPr="003A425A">
          <w:rPr>
            <w:rStyle w:val="a3"/>
            <w:noProof/>
          </w:rPr>
          <w:t>ИНТЕГРИРОВАНИЕ С QML ОБЪЕКТАМИ ИЗ С++</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_Toc382058717 \h </w:instrText>
        </w:r>
        <w:r w:rsidR="0010219A" w:rsidRPr="003A425A">
          <w:rPr>
            <w:noProof/>
            <w:webHidden/>
          </w:rPr>
        </w:r>
        <w:r w:rsidR="0010219A" w:rsidRPr="003A425A">
          <w:rPr>
            <w:noProof/>
            <w:webHidden/>
          </w:rPr>
          <w:fldChar w:fldCharType="separate"/>
        </w:r>
        <w:r w:rsidR="0010219A" w:rsidRPr="003A425A">
          <w:rPr>
            <w:noProof/>
            <w:webHidden/>
          </w:rPr>
          <w:t>294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18" w:history="1">
        <w:r w:rsidR="0010219A" w:rsidRPr="003A425A">
          <w:rPr>
            <w:rStyle w:val="a3"/>
            <w:noProof/>
          </w:rPr>
          <w:t>ПРЕОБАРЗОВАНИЕ ДАННЫХ МЕЖДУ QML И С++</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_Toc382058718 \h </w:instrText>
        </w:r>
        <w:r w:rsidR="0010219A" w:rsidRPr="003A425A">
          <w:rPr>
            <w:noProof/>
            <w:webHidden/>
          </w:rPr>
        </w:r>
        <w:r w:rsidR="0010219A" w:rsidRPr="003A425A">
          <w:rPr>
            <w:noProof/>
            <w:webHidden/>
          </w:rPr>
          <w:fldChar w:fldCharType="separate"/>
        </w:r>
        <w:r w:rsidR="0010219A" w:rsidRPr="003A425A">
          <w:rPr>
            <w:noProof/>
            <w:webHidden/>
          </w:rPr>
          <w:t>295</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19" w:history="1">
        <w:r w:rsidR="0010219A" w:rsidRPr="003A425A">
          <w:rPr>
            <w:rStyle w:val="a3"/>
            <w:noProof/>
          </w:rPr>
          <w:t>С++ КЛАССЫ ДЛЯ QML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_Toc382058719 \h </w:instrText>
        </w:r>
        <w:r w:rsidR="0010219A" w:rsidRPr="003A425A">
          <w:rPr>
            <w:noProof/>
            <w:webHidden/>
          </w:rPr>
        </w:r>
        <w:r w:rsidR="0010219A" w:rsidRPr="003A425A">
          <w:rPr>
            <w:noProof/>
            <w:webHidden/>
          </w:rPr>
          <w:fldChar w:fldCharType="separate"/>
        </w:r>
        <w:r w:rsidR="0010219A" w:rsidRPr="003A425A">
          <w:rPr>
            <w:noProof/>
            <w:webHidden/>
          </w:rPr>
          <w:t>296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0" w:history="1">
        <w:r w:rsidR="0010219A" w:rsidRPr="003A425A">
          <w:rPr>
            <w:rStyle w:val="a3"/>
            <w:rFonts w:ascii="Times New Roman" w:hAnsi="Times New Roman"/>
            <w:noProof/>
          </w:rPr>
          <w:t>QJSEngine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_Toc382058720 \h </w:instrText>
        </w:r>
        <w:r w:rsidR="0010219A" w:rsidRPr="003A425A">
          <w:rPr>
            <w:noProof/>
            <w:webHidden/>
          </w:rPr>
        </w:r>
        <w:r w:rsidR="0010219A" w:rsidRPr="003A425A">
          <w:rPr>
            <w:noProof/>
            <w:webHidden/>
          </w:rPr>
          <w:fldChar w:fldCharType="separate"/>
        </w:r>
        <w:r w:rsidR="0010219A" w:rsidRPr="003A425A">
          <w:rPr>
            <w:noProof/>
            <w:webHidden/>
          </w:rPr>
          <w:t>296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1" w:history="1">
        <w:r w:rsidR="0010219A" w:rsidRPr="003A425A">
          <w:rPr>
            <w:rStyle w:val="a3"/>
            <w:rFonts w:ascii="Times New Roman" w:hAnsi="Times New Roman"/>
            <w:noProof/>
          </w:rPr>
          <w:t>QJSValue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_Toc382058721 \h </w:instrText>
        </w:r>
        <w:r w:rsidR="0010219A" w:rsidRPr="003A425A">
          <w:rPr>
            <w:noProof/>
            <w:webHidden/>
          </w:rPr>
        </w:r>
        <w:r w:rsidR="0010219A" w:rsidRPr="003A425A">
          <w:rPr>
            <w:noProof/>
            <w:webHidden/>
          </w:rPr>
          <w:fldChar w:fldCharType="separate"/>
        </w:r>
        <w:r w:rsidR="0010219A" w:rsidRPr="003A425A">
          <w:rPr>
            <w:noProof/>
            <w:webHidden/>
          </w:rPr>
          <w:t>296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2" w:history="1">
        <w:r w:rsidR="0010219A" w:rsidRPr="003A425A">
          <w:rPr>
            <w:rStyle w:val="a3"/>
            <w:rFonts w:ascii="Times New Roman" w:hAnsi="Times New Roman"/>
            <w:noProof/>
          </w:rPr>
          <w:t>QJSValueIterator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_Toc382058722 \h </w:instrText>
        </w:r>
        <w:r w:rsidR="0010219A" w:rsidRPr="003A425A">
          <w:rPr>
            <w:noProof/>
            <w:webHidden/>
          </w:rPr>
        </w:r>
        <w:r w:rsidR="0010219A" w:rsidRPr="003A425A">
          <w:rPr>
            <w:noProof/>
            <w:webHidden/>
          </w:rPr>
          <w:fldChar w:fldCharType="separate"/>
        </w:r>
        <w:r w:rsidR="0010219A" w:rsidRPr="003A425A">
          <w:rPr>
            <w:noProof/>
            <w:webHidden/>
          </w:rPr>
          <w:t>296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3" w:history="1">
        <w:r w:rsidR="0010219A" w:rsidRPr="003A425A">
          <w:rPr>
            <w:rStyle w:val="a3"/>
            <w:rFonts w:ascii="Times New Roman" w:hAnsi="Times New Roman"/>
            <w:noProof/>
            <w:lang w:val="en-US"/>
          </w:rPr>
          <w:t>QQmlAbstractUrlInterceptor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_Toc382058723 \h </w:instrText>
        </w:r>
        <w:r w:rsidR="0010219A" w:rsidRPr="003A425A">
          <w:rPr>
            <w:noProof/>
            <w:webHidden/>
          </w:rPr>
        </w:r>
        <w:r w:rsidR="0010219A" w:rsidRPr="003A425A">
          <w:rPr>
            <w:noProof/>
            <w:webHidden/>
          </w:rPr>
          <w:fldChar w:fldCharType="separate"/>
        </w:r>
        <w:r w:rsidR="0010219A" w:rsidRPr="003A425A">
          <w:rPr>
            <w:noProof/>
            <w:webHidden/>
          </w:rPr>
          <w:t>296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4" w:history="1">
        <w:r w:rsidR="0010219A" w:rsidRPr="003A425A">
          <w:rPr>
            <w:rStyle w:val="a3"/>
            <w:rFonts w:ascii="Times New Roman" w:hAnsi="Times New Roman"/>
            <w:noProof/>
          </w:rPr>
          <w:t>QQmlApplicationEngine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_Toc382058724 \h </w:instrText>
        </w:r>
        <w:r w:rsidR="0010219A" w:rsidRPr="003A425A">
          <w:rPr>
            <w:noProof/>
            <w:webHidden/>
          </w:rPr>
        </w:r>
        <w:r w:rsidR="0010219A" w:rsidRPr="003A425A">
          <w:rPr>
            <w:noProof/>
            <w:webHidden/>
          </w:rPr>
          <w:fldChar w:fldCharType="separate"/>
        </w:r>
        <w:r w:rsidR="0010219A" w:rsidRPr="003A425A">
          <w:rPr>
            <w:noProof/>
            <w:webHidden/>
          </w:rPr>
          <w:t>297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5" w:history="1">
        <w:r w:rsidR="0010219A" w:rsidRPr="003A425A">
          <w:rPr>
            <w:rStyle w:val="a3"/>
            <w:rFonts w:ascii="Times New Roman" w:hAnsi="Times New Roman"/>
            <w:noProof/>
          </w:rPr>
          <w:t>QQmlComponent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_Toc382058725 \h </w:instrText>
        </w:r>
        <w:r w:rsidR="0010219A" w:rsidRPr="003A425A">
          <w:rPr>
            <w:noProof/>
            <w:webHidden/>
          </w:rPr>
        </w:r>
        <w:r w:rsidR="0010219A" w:rsidRPr="003A425A">
          <w:rPr>
            <w:noProof/>
            <w:webHidden/>
          </w:rPr>
          <w:fldChar w:fldCharType="separate"/>
        </w:r>
        <w:r w:rsidR="0010219A" w:rsidRPr="003A425A">
          <w:rPr>
            <w:noProof/>
            <w:webHidden/>
          </w:rPr>
          <w:t>297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6" w:history="1">
        <w:r w:rsidR="0010219A" w:rsidRPr="003A425A">
          <w:rPr>
            <w:rStyle w:val="a3"/>
            <w:rFonts w:ascii="Times New Roman" w:hAnsi="Times New Roman"/>
            <w:noProof/>
          </w:rPr>
          <w:t>QQmlContext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_Toc382058726 \h </w:instrText>
        </w:r>
        <w:r w:rsidR="0010219A" w:rsidRPr="003A425A">
          <w:rPr>
            <w:noProof/>
            <w:webHidden/>
          </w:rPr>
        </w:r>
        <w:r w:rsidR="0010219A" w:rsidRPr="003A425A">
          <w:rPr>
            <w:noProof/>
            <w:webHidden/>
          </w:rPr>
          <w:fldChar w:fldCharType="separate"/>
        </w:r>
        <w:r w:rsidR="0010219A" w:rsidRPr="003A425A">
          <w:rPr>
            <w:noProof/>
            <w:webHidden/>
          </w:rPr>
          <w:t>297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7" w:history="1">
        <w:r w:rsidR="0010219A" w:rsidRPr="003A425A">
          <w:rPr>
            <w:rStyle w:val="a3"/>
            <w:rFonts w:ascii="Times New Roman" w:hAnsi="Times New Roman"/>
            <w:noProof/>
          </w:rPr>
          <w:t>QQmlEngine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_Toc382058727 \h </w:instrText>
        </w:r>
        <w:r w:rsidR="0010219A" w:rsidRPr="003A425A">
          <w:rPr>
            <w:noProof/>
            <w:webHidden/>
          </w:rPr>
        </w:r>
        <w:r w:rsidR="0010219A" w:rsidRPr="003A425A">
          <w:rPr>
            <w:noProof/>
            <w:webHidden/>
          </w:rPr>
          <w:fldChar w:fldCharType="separate"/>
        </w:r>
        <w:r w:rsidR="0010219A" w:rsidRPr="003A425A">
          <w:rPr>
            <w:noProof/>
            <w:webHidden/>
          </w:rPr>
          <w:t>297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8" w:history="1">
        <w:r w:rsidR="0010219A" w:rsidRPr="003A425A">
          <w:rPr>
            <w:rStyle w:val="a3"/>
            <w:rFonts w:ascii="Times New Roman" w:hAnsi="Times New Roman"/>
            <w:noProof/>
          </w:rPr>
          <w:t>QQmlError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_Toc382058728 \h </w:instrText>
        </w:r>
        <w:r w:rsidR="0010219A" w:rsidRPr="003A425A">
          <w:rPr>
            <w:noProof/>
            <w:webHidden/>
          </w:rPr>
        </w:r>
        <w:r w:rsidR="0010219A" w:rsidRPr="003A425A">
          <w:rPr>
            <w:noProof/>
            <w:webHidden/>
          </w:rPr>
          <w:fldChar w:fldCharType="separate"/>
        </w:r>
        <w:r w:rsidR="0010219A" w:rsidRPr="003A425A">
          <w:rPr>
            <w:noProof/>
            <w:webHidden/>
          </w:rPr>
          <w:t>297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29" w:history="1">
        <w:r w:rsidR="0010219A" w:rsidRPr="003A425A">
          <w:rPr>
            <w:rStyle w:val="a3"/>
            <w:rFonts w:ascii="Times New Roman" w:hAnsi="Times New Roman"/>
            <w:noProof/>
          </w:rPr>
          <w:t>QQmlExpression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_Toc382058729 \h </w:instrText>
        </w:r>
        <w:r w:rsidR="0010219A" w:rsidRPr="003A425A">
          <w:rPr>
            <w:noProof/>
            <w:webHidden/>
          </w:rPr>
        </w:r>
        <w:r w:rsidR="0010219A" w:rsidRPr="003A425A">
          <w:rPr>
            <w:noProof/>
            <w:webHidden/>
          </w:rPr>
          <w:fldChar w:fldCharType="separate"/>
        </w:r>
        <w:r w:rsidR="0010219A" w:rsidRPr="003A425A">
          <w:rPr>
            <w:noProof/>
            <w:webHidden/>
          </w:rPr>
          <w:t>298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0" w:history="1">
        <w:r w:rsidR="0010219A" w:rsidRPr="003A425A">
          <w:rPr>
            <w:rStyle w:val="a3"/>
            <w:rFonts w:ascii="Times New Roman" w:hAnsi="Times New Roman"/>
            <w:noProof/>
          </w:rPr>
          <w:t>QQmlExtensionPlugin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_Toc382058730 \h </w:instrText>
        </w:r>
        <w:r w:rsidR="0010219A" w:rsidRPr="003A425A">
          <w:rPr>
            <w:noProof/>
            <w:webHidden/>
          </w:rPr>
        </w:r>
        <w:r w:rsidR="0010219A" w:rsidRPr="003A425A">
          <w:rPr>
            <w:noProof/>
            <w:webHidden/>
          </w:rPr>
          <w:fldChar w:fldCharType="separate"/>
        </w:r>
        <w:r w:rsidR="0010219A" w:rsidRPr="003A425A">
          <w:rPr>
            <w:noProof/>
            <w:webHidden/>
          </w:rPr>
          <w:t>298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1" w:history="1">
        <w:r w:rsidR="0010219A" w:rsidRPr="003A425A">
          <w:rPr>
            <w:rStyle w:val="a3"/>
            <w:rFonts w:ascii="Times New Roman" w:hAnsi="Times New Roman"/>
            <w:noProof/>
          </w:rPr>
          <w:t>QQmlImageProviderBase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_Toc382058731 \h </w:instrText>
        </w:r>
        <w:r w:rsidR="0010219A" w:rsidRPr="003A425A">
          <w:rPr>
            <w:noProof/>
            <w:webHidden/>
          </w:rPr>
        </w:r>
        <w:r w:rsidR="0010219A" w:rsidRPr="003A425A">
          <w:rPr>
            <w:noProof/>
            <w:webHidden/>
          </w:rPr>
          <w:fldChar w:fldCharType="separate"/>
        </w:r>
        <w:r w:rsidR="0010219A" w:rsidRPr="003A425A">
          <w:rPr>
            <w:noProof/>
            <w:webHidden/>
          </w:rPr>
          <w:t>298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2" w:history="1">
        <w:r w:rsidR="0010219A" w:rsidRPr="003A425A">
          <w:rPr>
            <w:rStyle w:val="a3"/>
            <w:rFonts w:ascii="Times New Roman" w:hAnsi="Times New Roman"/>
            <w:noProof/>
          </w:rPr>
          <w:t>QQmlIncubationController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_Toc382058732 \h </w:instrText>
        </w:r>
        <w:r w:rsidR="0010219A" w:rsidRPr="003A425A">
          <w:rPr>
            <w:noProof/>
            <w:webHidden/>
          </w:rPr>
        </w:r>
        <w:r w:rsidR="0010219A" w:rsidRPr="003A425A">
          <w:rPr>
            <w:noProof/>
            <w:webHidden/>
          </w:rPr>
          <w:fldChar w:fldCharType="separate"/>
        </w:r>
        <w:r w:rsidR="0010219A" w:rsidRPr="003A425A">
          <w:rPr>
            <w:noProof/>
            <w:webHidden/>
          </w:rPr>
          <w:t>298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3" w:history="1">
        <w:r w:rsidR="0010219A" w:rsidRPr="003A425A">
          <w:rPr>
            <w:rStyle w:val="a3"/>
            <w:rFonts w:ascii="Times New Roman" w:hAnsi="Times New Roman"/>
            <w:noProof/>
          </w:rPr>
          <w:t>QQmlListProperty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_Toc382058733 \h </w:instrText>
        </w:r>
        <w:r w:rsidR="0010219A" w:rsidRPr="003A425A">
          <w:rPr>
            <w:noProof/>
            <w:webHidden/>
          </w:rPr>
        </w:r>
        <w:r w:rsidR="0010219A" w:rsidRPr="003A425A">
          <w:rPr>
            <w:noProof/>
            <w:webHidden/>
          </w:rPr>
          <w:fldChar w:fldCharType="separate"/>
        </w:r>
        <w:r w:rsidR="0010219A" w:rsidRPr="003A425A">
          <w:rPr>
            <w:noProof/>
            <w:webHidden/>
          </w:rPr>
          <w:t>298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4" w:history="1">
        <w:r w:rsidR="0010219A" w:rsidRPr="003A425A">
          <w:rPr>
            <w:rStyle w:val="a3"/>
            <w:rFonts w:ascii="Times New Roman" w:hAnsi="Times New Roman"/>
            <w:noProof/>
          </w:rPr>
          <w:t>QQmlIncubator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_Toc382058734 \h </w:instrText>
        </w:r>
        <w:r w:rsidR="0010219A" w:rsidRPr="003A425A">
          <w:rPr>
            <w:noProof/>
            <w:webHidden/>
          </w:rPr>
        </w:r>
        <w:r w:rsidR="0010219A" w:rsidRPr="003A425A">
          <w:rPr>
            <w:noProof/>
            <w:webHidden/>
          </w:rPr>
          <w:fldChar w:fldCharType="separate"/>
        </w:r>
        <w:r w:rsidR="0010219A" w:rsidRPr="003A425A">
          <w:rPr>
            <w:noProof/>
            <w:webHidden/>
          </w:rPr>
          <w:t>298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5" w:history="1">
        <w:r w:rsidR="0010219A" w:rsidRPr="003A425A">
          <w:rPr>
            <w:rStyle w:val="a3"/>
            <w:rFonts w:ascii="Times New Roman" w:hAnsi="Times New Roman"/>
            <w:noProof/>
          </w:rPr>
          <w:t>QQmlListReference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_Toc382058735 \h </w:instrText>
        </w:r>
        <w:r w:rsidR="0010219A" w:rsidRPr="003A425A">
          <w:rPr>
            <w:noProof/>
            <w:webHidden/>
          </w:rPr>
        </w:r>
        <w:r w:rsidR="0010219A" w:rsidRPr="003A425A">
          <w:rPr>
            <w:noProof/>
            <w:webHidden/>
          </w:rPr>
          <w:fldChar w:fldCharType="separate"/>
        </w:r>
        <w:r w:rsidR="0010219A" w:rsidRPr="003A425A">
          <w:rPr>
            <w:noProof/>
            <w:webHidden/>
          </w:rPr>
          <w:t>299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6" w:history="1">
        <w:r w:rsidR="0010219A" w:rsidRPr="003A425A">
          <w:rPr>
            <w:rStyle w:val="a3"/>
            <w:rFonts w:ascii="Times New Roman" w:hAnsi="Times New Roman"/>
            <w:noProof/>
          </w:rPr>
          <w:t>QQmlNetworkAccessManagerFactory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_Toc382058736 \h </w:instrText>
        </w:r>
        <w:r w:rsidR="0010219A" w:rsidRPr="003A425A">
          <w:rPr>
            <w:noProof/>
            <w:webHidden/>
          </w:rPr>
        </w:r>
        <w:r w:rsidR="0010219A" w:rsidRPr="003A425A">
          <w:rPr>
            <w:noProof/>
            <w:webHidden/>
          </w:rPr>
          <w:fldChar w:fldCharType="separate"/>
        </w:r>
        <w:r w:rsidR="0010219A" w:rsidRPr="003A425A">
          <w:rPr>
            <w:noProof/>
            <w:webHidden/>
          </w:rPr>
          <w:t>299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7" w:history="1">
        <w:r w:rsidR="0010219A" w:rsidRPr="003A425A">
          <w:rPr>
            <w:rStyle w:val="a3"/>
            <w:rFonts w:ascii="Times New Roman" w:hAnsi="Times New Roman"/>
            <w:noProof/>
          </w:rPr>
          <w:t>QQmlParserStatus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_Toc382058737 \h </w:instrText>
        </w:r>
        <w:r w:rsidR="0010219A" w:rsidRPr="003A425A">
          <w:rPr>
            <w:noProof/>
            <w:webHidden/>
          </w:rPr>
        </w:r>
        <w:r w:rsidR="0010219A" w:rsidRPr="003A425A">
          <w:rPr>
            <w:noProof/>
            <w:webHidden/>
          </w:rPr>
          <w:fldChar w:fldCharType="separate"/>
        </w:r>
        <w:r w:rsidR="0010219A" w:rsidRPr="003A425A">
          <w:rPr>
            <w:noProof/>
            <w:webHidden/>
          </w:rPr>
          <w:t>299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8" w:history="1">
        <w:r w:rsidR="0010219A" w:rsidRPr="003A425A">
          <w:rPr>
            <w:rStyle w:val="a3"/>
            <w:rFonts w:ascii="Times New Roman" w:hAnsi="Times New Roman"/>
            <w:noProof/>
          </w:rPr>
          <w:t>QQmlProperty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_Toc382058738 \h </w:instrText>
        </w:r>
        <w:r w:rsidR="0010219A" w:rsidRPr="003A425A">
          <w:rPr>
            <w:noProof/>
            <w:webHidden/>
          </w:rPr>
        </w:r>
        <w:r w:rsidR="0010219A" w:rsidRPr="003A425A">
          <w:rPr>
            <w:noProof/>
            <w:webHidden/>
          </w:rPr>
          <w:fldChar w:fldCharType="separate"/>
        </w:r>
        <w:r w:rsidR="0010219A" w:rsidRPr="003A425A">
          <w:rPr>
            <w:noProof/>
            <w:webHidden/>
          </w:rPr>
          <w:t>299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39" w:history="1">
        <w:r w:rsidR="0010219A" w:rsidRPr="003A425A">
          <w:rPr>
            <w:rStyle w:val="a3"/>
            <w:rFonts w:ascii="Times New Roman" w:hAnsi="Times New Roman"/>
            <w:noProof/>
          </w:rPr>
          <w:t>QQmlPropertyMap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_Toc382058739 \h </w:instrText>
        </w:r>
        <w:r w:rsidR="0010219A" w:rsidRPr="003A425A">
          <w:rPr>
            <w:noProof/>
            <w:webHidden/>
          </w:rPr>
        </w:r>
        <w:r w:rsidR="0010219A" w:rsidRPr="003A425A">
          <w:rPr>
            <w:noProof/>
            <w:webHidden/>
          </w:rPr>
          <w:fldChar w:fldCharType="separate"/>
        </w:r>
        <w:r w:rsidR="0010219A" w:rsidRPr="003A425A">
          <w:rPr>
            <w:noProof/>
            <w:webHidden/>
          </w:rPr>
          <w:t>299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0" w:history="1">
        <w:r w:rsidR="0010219A" w:rsidRPr="003A425A">
          <w:rPr>
            <w:rStyle w:val="a3"/>
            <w:rFonts w:ascii="Times New Roman" w:hAnsi="Times New Roman"/>
            <w:noProof/>
          </w:rPr>
          <w:t>QQmlPropertyValueSource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_Toc382058740 \h </w:instrText>
        </w:r>
        <w:r w:rsidR="0010219A" w:rsidRPr="003A425A">
          <w:rPr>
            <w:noProof/>
            <w:webHidden/>
          </w:rPr>
        </w:r>
        <w:r w:rsidR="0010219A" w:rsidRPr="003A425A">
          <w:rPr>
            <w:noProof/>
            <w:webHidden/>
          </w:rPr>
          <w:fldChar w:fldCharType="separate"/>
        </w:r>
        <w:r w:rsidR="0010219A" w:rsidRPr="003A425A">
          <w:rPr>
            <w:noProof/>
            <w:webHidden/>
          </w:rPr>
          <w:t>300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1" w:history="1">
        <w:r w:rsidR="0010219A" w:rsidRPr="003A425A">
          <w:rPr>
            <w:rStyle w:val="a3"/>
            <w:rFonts w:ascii="Times New Roman" w:hAnsi="Times New Roman"/>
            <w:noProof/>
          </w:rPr>
          <w:t>QQmlScriptString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_Toc382058741 \h </w:instrText>
        </w:r>
        <w:r w:rsidR="0010219A" w:rsidRPr="003A425A">
          <w:rPr>
            <w:noProof/>
            <w:webHidden/>
          </w:rPr>
        </w:r>
        <w:r w:rsidR="0010219A" w:rsidRPr="003A425A">
          <w:rPr>
            <w:noProof/>
            <w:webHidden/>
          </w:rPr>
          <w:fldChar w:fldCharType="separate"/>
        </w:r>
        <w:r w:rsidR="0010219A" w:rsidRPr="003A425A">
          <w:rPr>
            <w:noProof/>
            <w:webHidden/>
          </w:rPr>
          <w:t>300</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42" w:history="1">
        <w:r w:rsidR="0010219A" w:rsidRPr="003A425A">
          <w:rPr>
            <w:rStyle w:val="a3"/>
            <w:noProof/>
          </w:rPr>
          <w:t>ТОЧКИ РАСШИРЕНИЯ С++, ОБЕСПЕЧИВАЕМЫЕ QT QUICK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_Toc382058742 \h </w:instrText>
        </w:r>
        <w:r w:rsidR="0010219A" w:rsidRPr="003A425A">
          <w:rPr>
            <w:noProof/>
            <w:webHidden/>
          </w:rPr>
        </w:r>
        <w:r w:rsidR="0010219A" w:rsidRPr="003A425A">
          <w:rPr>
            <w:noProof/>
            <w:webHidden/>
          </w:rPr>
          <w:fldChar w:fldCharType="separate"/>
        </w:r>
        <w:r w:rsidR="0010219A" w:rsidRPr="003A425A">
          <w:rPr>
            <w:noProof/>
            <w:webHidden/>
          </w:rPr>
          <w:t>300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3" w:history="1">
        <w:r w:rsidR="0010219A" w:rsidRPr="003A425A">
          <w:rPr>
            <w:rStyle w:val="a3"/>
            <w:rFonts w:ascii="Times New Roman" w:hAnsi="Times New Roman"/>
            <w:noProof/>
            <w:lang w:val="en-GB"/>
          </w:rPr>
          <w:t>QQuickImageProvider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_Toc382058743 \h </w:instrText>
        </w:r>
        <w:r w:rsidR="0010219A" w:rsidRPr="003A425A">
          <w:rPr>
            <w:noProof/>
            <w:webHidden/>
          </w:rPr>
        </w:r>
        <w:r w:rsidR="0010219A" w:rsidRPr="003A425A">
          <w:rPr>
            <w:noProof/>
            <w:webHidden/>
          </w:rPr>
          <w:fldChar w:fldCharType="separate"/>
        </w:r>
        <w:r w:rsidR="0010219A" w:rsidRPr="003A425A">
          <w:rPr>
            <w:noProof/>
            <w:webHidden/>
          </w:rPr>
          <w:t>300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4" w:history="1">
        <w:r w:rsidR="0010219A" w:rsidRPr="003A425A">
          <w:rPr>
            <w:rStyle w:val="a3"/>
            <w:rFonts w:ascii="Times New Roman" w:hAnsi="Times New Roman"/>
            <w:noProof/>
          </w:rPr>
          <w:t>QQuickItem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_Toc382058744 \h </w:instrText>
        </w:r>
        <w:r w:rsidR="0010219A" w:rsidRPr="003A425A">
          <w:rPr>
            <w:noProof/>
            <w:webHidden/>
          </w:rPr>
        </w:r>
        <w:r w:rsidR="0010219A" w:rsidRPr="003A425A">
          <w:rPr>
            <w:noProof/>
            <w:webHidden/>
          </w:rPr>
          <w:fldChar w:fldCharType="separate"/>
        </w:r>
        <w:r w:rsidR="0010219A" w:rsidRPr="003A425A">
          <w:rPr>
            <w:noProof/>
            <w:webHidden/>
          </w:rPr>
          <w:t>301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5" w:history="1">
        <w:r w:rsidR="0010219A" w:rsidRPr="003A425A">
          <w:rPr>
            <w:rStyle w:val="a3"/>
            <w:rFonts w:ascii="Times New Roman" w:hAnsi="Times New Roman"/>
            <w:noProof/>
          </w:rPr>
          <w:t>QQuickWindow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_Toc382058745 \h </w:instrText>
        </w:r>
        <w:r w:rsidR="0010219A" w:rsidRPr="003A425A">
          <w:rPr>
            <w:noProof/>
            <w:webHidden/>
          </w:rPr>
        </w:r>
        <w:r w:rsidR="0010219A" w:rsidRPr="003A425A">
          <w:rPr>
            <w:noProof/>
            <w:webHidden/>
          </w:rPr>
          <w:fldChar w:fldCharType="separate"/>
        </w:r>
        <w:r w:rsidR="0010219A" w:rsidRPr="003A425A">
          <w:rPr>
            <w:noProof/>
            <w:webHidden/>
          </w:rPr>
          <w:t>301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6" w:history="1">
        <w:r w:rsidR="0010219A" w:rsidRPr="003A425A">
          <w:rPr>
            <w:rStyle w:val="a3"/>
            <w:rFonts w:ascii="Times New Roman" w:hAnsi="Times New Roman"/>
            <w:noProof/>
          </w:rPr>
          <w:t>QQuickTextDocument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_Toc382058746 \h </w:instrText>
        </w:r>
        <w:r w:rsidR="0010219A" w:rsidRPr="003A425A">
          <w:rPr>
            <w:noProof/>
            <w:webHidden/>
          </w:rPr>
        </w:r>
        <w:r w:rsidR="0010219A" w:rsidRPr="003A425A">
          <w:rPr>
            <w:noProof/>
            <w:webHidden/>
          </w:rPr>
          <w:fldChar w:fldCharType="separate"/>
        </w:r>
        <w:r w:rsidR="0010219A" w:rsidRPr="003A425A">
          <w:rPr>
            <w:noProof/>
            <w:webHidden/>
          </w:rPr>
          <w:t>301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7" w:history="1">
        <w:r w:rsidR="0010219A" w:rsidRPr="003A425A">
          <w:rPr>
            <w:rStyle w:val="a3"/>
            <w:rFonts w:ascii="Times New Roman" w:hAnsi="Times New Roman"/>
            <w:noProof/>
          </w:rPr>
          <w:t>QQuickTextureFactory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_Toc382058747 \h </w:instrText>
        </w:r>
        <w:r w:rsidR="0010219A" w:rsidRPr="003A425A">
          <w:rPr>
            <w:noProof/>
            <w:webHidden/>
          </w:rPr>
        </w:r>
        <w:r w:rsidR="0010219A" w:rsidRPr="003A425A">
          <w:rPr>
            <w:noProof/>
            <w:webHidden/>
          </w:rPr>
          <w:fldChar w:fldCharType="separate"/>
        </w:r>
        <w:r w:rsidR="0010219A" w:rsidRPr="003A425A">
          <w:rPr>
            <w:noProof/>
            <w:webHidden/>
          </w:rPr>
          <w:t>301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8" w:history="1">
        <w:r w:rsidR="0010219A" w:rsidRPr="003A425A">
          <w:rPr>
            <w:rStyle w:val="a3"/>
            <w:rFonts w:ascii="Times New Roman" w:hAnsi="Times New Roman"/>
            <w:noProof/>
          </w:rPr>
          <w:t>QQuickView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_Toc382058748 \h </w:instrText>
        </w:r>
        <w:r w:rsidR="0010219A" w:rsidRPr="003A425A">
          <w:rPr>
            <w:noProof/>
            <w:webHidden/>
          </w:rPr>
        </w:r>
        <w:r w:rsidR="0010219A" w:rsidRPr="003A425A">
          <w:rPr>
            <w:noProof/>
            <w:webHidden/>
          </w:rPr>
          <w:fldChar w:fldCharType="separate"/>
        </w:r>
        <w:r w:rsidR="0010219A" w:rsidRPr="003A425A">
          <w:rPr>
            <w:noProof/>
            <w:webHidden/>
          </w:rPr>
          <w:t>302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49" w:history="1">
        <w:r w:rsidR="0010219A" w:rsidRPr="003A425A">
          <w:rPr>
            <w:rStyle w:val="a3"/>
            <w:rFonts w:ascii="Times New Roman" w:hAnsi="Times New Roman"/>
            <w:noProof/>
          </w:rPr>
          <w:t>QQuickItem::ItemChangeData</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_Toc382058749 \h </w:instrText>
        </w:r>
        <w:r w:rsidR="0010219A" w:rsidRPr="003A425A">
          <w:rPr>
            <w:noProof/>
            <w:webHidden/>
          </w:rPr>
        </w:r>
        <w:r w:rsidR="0010219A" w:rsidRPr="003A425A">
          <w:rPr>
            <w:noProof/>
            <w:webHidden/>
          </w:rPr>
          <w:fldChar w:fldCharType="separate"/>
        </w:r>
        <w:r w:rsidR="0010219A" w:rsidRPr="003A425A">
          <w:rPr>
            <w:noProof/>
            <w:webHidden/>
          </w:rPr>
          <w:t>302</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750" w:history="1">
        <w:r w:rsidR="0010219A" w:rsidRPr="003A425A">
          <w:rPr>
            <w:rStyle w:val="a3"/>
            <w:rFonts w:ascii="Times New Roman" w:hAnsi="Times New Roman"/>
            <w:noProof/>
          </w:rPr>
          <w:t>ВИДЖЕТЫ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_Toc382058750 \h </w:instrText>
        </w:r>
        <w:r w:rsidR="0010219A" w:rsidRPr="003A425A">
          <w:rPr>
            <w:noProof/>
            <w:webHidden/>
          </w:rPr>
        </w:r>
        <w:r w:rsidR="0010219A" w:rsidRPr="003A425A">
          <w:rPr>
            <w:noProof/>
            <w:webHidden/>
          </w:rPr>
          <w:fldChar w:fldCharType="separate"/>
        </w:r>
        <w:r w:rsidR="0010219A" w:rsidRPr="003A425A">
          <w:rPr>
            <w:noProof/>
            <w:webHidden/>
          </w:rPr>
          <w:t>303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51" w:history="1">
        <w:r w:rsidR="0010219A" w:rsidRPr="003A425A">
          <w:rPr>
            <w:rStyle w:val="a3"/>
            <w:rFonts w:ascii="Times New Roman" w:hAnsi="Times New Roman"/>
            <w:noProof/>
          </w:rPr>
          <w:t>ИНТЕРФЕЙСЫ ПОЛЬЗОВАТЕЛЯ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_Toc382058751 \h </w:instrText>
        </w:r>
        <w:r w:rsidR="0010219A" w:rsidRPr="003A425A">
          <w:rPr>
            <w:noProof/>
            <w:webHidden/>
          </w:rPr>
        </w:r>
        <w:r w:rsidR="0010219A" w:rsidRPr="003A425A">
          <w:rPr>
            <w:noProof/>
            <w:webHidden/>
          </w:rPr>
          <w:fldChar w:fldCharType="separate"/>
        </w:r>
        <w:r w:rsidR="0010219A" w:rsidRPr="003A425A">
          <w:rPr>
            <w:noProof/>
            <w:webHidden/>
          </w:rPr>
          <w:t>303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52" w:history="1">
        <w:r w:rsidR="0010219A" w:rsidRPr="003A425A">
          <w:rPr>
            <w:rStyle w:val="a3"/>
            <w:rFonts w:ascii="Times New Roman" w:hAnsi="Times New Roman"/>
            <w:noProof/>
          </w:rPr>
          <w:t>ВИДЖЕТЫ ОКОН И ДИАЛОГОВ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_Toc382058752 \h </w:instrText>
        </w:r>
        <w:r w:rsidR="0010219A" w:rsidRPr="003A425A">
          <w:rPr>
            <w:noProof/>
            <w:webHidden/>
          </w:rPr>
        </w:r>
        <w:r w:rsidR="0010219A" w:rsidRPr="003A425A">
          <w:rPr>
            <w:noProof/>
            <w:webHidden/>
          </w:rPr>
          <w:fldChar w:fldCharType="separate"/>
        </w:r>
        <w:r w:rsidR="0010219A" w:rsidRPr="003A425A">
          <w:rPr>
            <w:noProof/>
            <w:webHidden/>
          </w:rPr>
          <w:t>306</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53" w:history="1">
        <w:r w:rsidR="0010219A" w:rsidRPr="003A425A">
          <w:rPr>
            <w:rStyle w:val="a3"/>
            <w:rFonts w:ascii="Times New Roman" w:hAnsi="Times New Roman"/>
            <w:noProof/>
          </w:rPr>
          <w:t>РУКОВОДСТВО ПО ВИДЖЕТАМ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_Toc382058753 \h </w:instrText>
        </w:r>
        <w:r w:rsidR="0010219A" w:rsidRPr="003A425A">
          <w:rPr>
            <w:noProof/>
            <w:webHidden/>
          </w:rPr>
        </w:r>
        <w:r w:rsidR="0010219A" w:rsidRPr="003A425A">
          <w:rPr>
            <w:noProof/>
            <w:webHidden/>
          </w:rPr>
          <w:fldChar w:fldCharType="separate"/>
        </w:r>
        <w:r w:rsidR="0010219A" w:rsidRPr="003A425A">
          <w:rPr>
            <w:noProof/>
            <w:webHidden/>
          </w:rPr>
          <w:t>306</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54" w:history="1">
        <w:r w:rsidR="0010219A" w:rsidRPr="003A425A">
          <w:rPr>
            <w:rStyle w:val="a3"/>
            <w:rFonts w:ascii="Times New Roman" w:hAnsi="Times New Roman"/>
            <w:noProof/>
          </w:rPr>
          <w:t>ГЛАВНОЕ ОКНО ПРИЛОЖЕНИЯ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_Toc382058754 \h </w:instrText>
        </w:r>
        <w:r w:rsidR="0010219A" w:rsidRPr="003A425A">
          <w:rPr>
            <w:noProof/>
            <w:webHidden/>
          </w:rPr>
        </w:r>
        <w:r w:rsidR="0010219A" w:rsidRPr="003A425A">
          <w:rPr>
            <w:noProof/>
            <w:webHidden/>
          </w:rPr>
          <w:fldChar w:fldCharType="separate"/>
        </w:r>
        <w:r w:rsidR="0010219A" w:rsidRPr="003A425A">
          <w:rPr>
            <w:noProof/>
            <w:webHidden/>
          </w:rPr>
          <w:t>307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55" w:history="1">
        <w:r w:rsidR="0010219A" w:rsidRPr="003A425A">
          <w:rPr>
            <w:rStyle w:val="a3"/>
            <w:rFonts w:ascii="Times New Roman" w:hAnsi="Times New Roman"/>
            <w:noProof/>
          </w:rPr>
          <w:t>QAction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_Toc382058755 \h </w:instrText>
        </w:r>
        <w:r w:rsidR="0010219A" w:rsidRPr="003A425A">
          <w:rPr>
            <w:noProof/>
            <w:webHidden/>
          </w:rPr>
        </w:r>
        <w:r w:rsidR="0010219A" w:rsidRPr="003A425A">
          <w:rPr>
            <w:noProof/>
            <w:webHidden/>
          </w:rPr>
          <w:fldChar w:fldCharType="separate"/>
        </w:r>
        <w:r w:rsidR="0010219A" w:rsidRPr="003A425A">
          <w:rPr>
            <w:noProof/>
            <w:webHidden/>
          </w:rPr>
          <w:t>307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56" w:history="1">
        <w:r w:rsidR="0010219A" w:rsidRPr="003A425A">
          <w:rPr>
            <w:rStyle w:val="a3"/>
            <w:rFonts w:ascii="Times New Roman" w:hAnsi="Times New Roman"/>
            <w:noProof/>
          </w:rPr>
          <w:t>QActionGroup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_Toc382058756 \h </w:instrText>
        </w:r>
        <w:r w:rsidR="0010219A" w:rsidRPr="003A425A">
          <w:rPr>
            <w:noProof/>
            <w:webHidden/>
          </w:rPr>
        </w:r>
        <w:r w:rsidR="0010219A" w:rsidRPr="003A425A">
          <w:rPr>
            <w:noProof/>
            <w:webHidden/>
          </w:rPr>
          <w:fldChar w:fldCharType="separate"/>
        </w:r>
        <w:r w:rsidR="0010219A" w:rsidRPr="003A425A">
          <w:rPr>
            <w:noProof/>
            <w:webHidden/>
          </w:rPr>
          <w:t>308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57" w:history="1">
        <w:r w:rsidR="0010219A" w:rsidRPr="003A425A">
          <w:rPr>
            <w:rStyle w:val="a3"/>
            <w:rFonts w:ascii="Times New Roman" w:hAnsi="Times New Roman"/>
            <w:noProof/>
          </w:rPr>
          <w:t>QWidgetAction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_Toc382058757 \h </w:instrText>
        </w:r>
        <w:r w:rsidR="0010219A" w:rsidRPr="003A425A">
          <w:rPr>
            <w:noProof/>
            <w:webHidden/>
          </w:rPr>
        </w:r>
        <w:r w:rsidR="0010219A" w:rsidRPr="003A425A">
          <w:rPr>
            <w:noProof/>
            <w:webHidden/>
          </w:rPr>
          <w:fldChar w:fldCharType="separate"/>
        </w:r>
        <w:r w:rsidR="0010219A" w:rsidRPr="003A425A">
          <w:rPr>
            <w:noProof/>
            <w:webHidden/>
          </w:rPr>
          <w:t>308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58" w:history="1">
        <w:r w:rsidR="0010219A" w:rsidRPr="003A425A">
          <w:rPr>
            <w:rStyle w:val="a3"/>
            <w:rFonts w:ascii="Times New Roman" w:hAnsi="Times New Roman"/>
            <w:noProof/>
          </w:rPr>
          <w:t>QDockWidget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_Toc382058758 \h </w:instrText>
        </w:r>
        <w:r w:rsidR="0010219A" w:rsidRPr="003A425A">
          <w:rPr>
            <w:noProof/>
            <w:webHidden/>
          </w:rPr>
        </w:r>
        <w:r w:rsidR="0010219A" w:rsidRPr="003A425A">
          <w:rPr>
            <w:noProof/>
            <w:webHidden/>
          </w:rPr>
          <w:fldChar w:fldCharType="separate"/>
        </w:r>
        <w:r w:rsidR="0010219A" w:rsidRPr="003A425A">
          <w:rPr>
            <w:noProof/>
            <w:webHidden/>
          </w:rPr>
          <w:t>308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59" w:history="1">
        <w:r w:rsidR="0010219A" w:rsidRPr="003A425A">
          <w:rPr>
            <w:rStyle w:val="a3"/>
            <w:rFonts w:ascii="Times New Roman" w:hAnsi="Times New Roman"/>
            <w:noProof/>
          </w:rPr>
          <w:t>QMainWindow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_Toc382058759 \h </w:instrText>
        </w:r>
        <w:r w:rsidR="0010219A" w:rsidRPr="003A425A">
          <w:rPr>
            <w:noProof/>
            <w:webHidden/>
          </w:rPr>
        </w:r>
        <w:r w:rsidR="0010219A" w:rsidRPr="003A425A">
          <w:rPr>
            <w:noProof/>
            <w:webHidden/>
          </w:rPr>
          <w:fldChar w:fldCharType="separate"/>
        </w:r>
        <w:r w:rsidR="0010219A" w:rsidRPr="003A425A">
          <w:rPr>
            <w:noProof/>
            <w:webHidden/>
          </w:rPr>
          <w:t>308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0" w:history="1">
        <w:r w:rsidR="0010219A" w:rsidRPr="003A425A">
          <w:rPr>
            <w:rStyle w:val="a3"/>
            <w:rFonts w:ascii="Times New Roman" w:hAnsi="Times New Roman"/>
            <w:noProof/>
          </w:rPr>
          <w:t>QMdiArea</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_Toc382058760 \h </w:instrText>
        </w:r>
        <w:r w:rsidR="0010219A" w:rsidRPr="003A425A">
          <w:rPr>
            <w:noProof/>
            <w:webHidden/>
          </w:rPr>
        </w:r>
        <w:r w:rsidR="0010219A" w:rsidRPr="003A425A">
          <w:rPr>
            <w:noProof/>
            <w:webHidden/>
          </w:rPr>
          <w:fldChar w:fldCharType="separate"/>
        </w:r>
        <w:r w:rsidR="0010219A" w:rsidRPr="003A425A">
          <w:rPr>
            <w:noProof/>
            <w:webHidden/>
          </w:rPr>
          <w:t>308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1" w:history="1">
        <w:r w:rsidR="0010219A" w:rsidRPr="003A425A">
          <w:rPr>
            <w:rStyle w:val="a3"/>
            <w:rFonts w:ascii="Times New Roman" w:hAnsi="Times New Roman"/>
            <w:noProof/>
          </w:rPr>
          <w:t>QMdiSubWindow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_Toc382058761 \h </w:instrText>
        </w:r>
        <w:r w:rsidR="0010219A" w:rsidRPr="003A425A">
          <w:rPr>
            <w:noProof/>
            <w:webHidden/>
          </w:rPr>
        </w:r>
        <w:r w:rsidR="0010219A" w:rsidRPr="003A425A">
          <w:rPr>
            <w:noProof/>
            <w:webHidden/>
          </w:rPr>
          <w:fldChar w:fldCharType="separate"/>
        </w:r>
        <w:r w:rsidR="0010219A" w:rsidRPr="003A425A">
          <w:rPr>
            <w:noProof/>
            <w:webHidden/>
          </w:rPr>
          <w:t>309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2" w:history="1">
        <w:r w:rsidR="0010219A" w:rsidRPr="003A425A">
          <w:rPr>
            <w:rStyle w:val="a3"/>
            <w:rFonts w:ascii="Times New Roman" w:hAnsi="Times New Roman"/>
            <w:noProof/>
          </w:rPr>
          <w:t>QMenu</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_Toc382058762 \h </w:instrText>
        </w:r>
        <w:r w:rsidR="0010219A" w:rsidRPr="003A425A">
          <w:rPr>
            <w:noProof/>
            <w:webHidden/>
          </w:rPr>
        </w:r>
        <w:r w:rsidR="0010219A" w:rsidRPr="003A425A">
          <w:rPr>
            <w:noProof/>
            <w:webHidden/>
          </w:rPr>
          <w:fldChar w:fldCharType="separate"/>
        </w:r>
        <w:r w:rsidR="0010219A" w:rsidRPr="003A425A">
          <w:rPr>
            <w:noProof/>
            <w:webHidden/>
          </w:rPr>
          <w:t>309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3" w:history="1">
        <w:r w:rsidR="0010219A" w:rsidRPr="003A425A">
          <w:rPr>
            <w:rStyle w:val="a3"/>
            <w:rFonts w:ascii="Times New Roman" w:hAnsi="Times New Roman"/>
            <w:noProof/>
          </w:rPr>
          <w:t>QSizeGrip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_Toc382058763 \h </w:instrText>
        </w:r>
        <w:r w:rsidR="0010219A" w:rsidRPr="003A425A">
          <w:rPr>
            <w:noProof/>
            <w:webHidden/>
          </w:rPr>
        </w:r>
        <w:r w:rsidR="0010219A" w:rsidRPr="003A425A">
          <w:rPr>
            <w:noProof/>
            <w:webHidden/>
          </w:rPr>
          <w:fldChar w:fldCharType="separate"/>
        </w:r>
        <w:r w:rsidR="0010219A" w:rsidRPr="003A425A">
          <w:rPr>
            <w:noProof/>
            <w:webHidden/>
          </w:rPr>
          <w:t>309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4" w:history="1">
        <w:r w:rsidR="0010219A" w:rsidRPr="003A425A">
          <w:rPr>
            <w:rStyle w:val="a3"/>
            <w:rFonts w:ascii="Times New Roman" w:hAnsi="Times New Roman"/>
            <w:noProof/>
          </w:rPr>
          <w:t>QStatusBa</w:t>
        </w:r>
        <w:r w:rsidR="0010219A" w:rsidRPr="003A425A">
          <w:rPr>
            <w:rStyle w:val="a3"/>
            <w:rFonts w:ascii="Times New Roman" w:hAnsi="Times New Roman"/>
            <w:noProof/>
            <w:lang w:val="en-US"/>
          </w:rPr>
          <w:t>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_Toc382058764 \h </w:instrText>
        </w:r>
        <w:r w:rsidR="0010219A" w:rsidRPr="003A425A">
          <w:rPr>
            <w:noProof/>
            <w:webHidden/>
          </w:rPr>
        </w:r>
        <w:r w:rsidR="0010219A" w:rsidRPr="003A425A">
          <w:rPr>
            <w:noProof/>
            <w:webHidden/>
          </w:rPr>
          <w:fldChar w:fldCharType="separate"/>
        </w:r>
        <w:r w:rsidR="0010219A" w:rsidRPr="003A425A">
          <w:rPr>
            <w:noProof/>
            <w:webHidden/>
          </w:rPr>
          <w:t>309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5" w:history="1">
        <w:r w:rsidR="0010219A" w:rsidRPr="003A425A">
          <w:rPr>
            <w:rStyle w:val="a3"/>
            <w:rFonts w:ascii="Times New Roman" w:hAnsi="Times New Roman"/>
            <w:noProof/>
          </w:rPr>
          <w:t>QToolBar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_Toc382058765 \h </w:instrText>
        </w:r>
        <w:r w:rsidR="0010219A" w:rsidRPr="003A425A">
          <w:rPr>
            <w:noProof/>
            <w:webHidden/>
          </w:rPr>
        </w:r>
        <w:r w:rsidR="0010219A" w:rsidRPr="003A425A">
          <w:rPr>
            <w:noProof/>
            <w:webHidden/>
          </w:rPr>
          <w:fldChar w:fldCharType="separate"/>
        </w:r>
        <w:r w:rsidR="0010219A" w:rsidRPr="003A425A">
          <w:rPr>
            <w:noProof/>
            <w:webHidden/>
          </w:rPr>
          <w:t>309</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66" w:history="1">
        <w:r w:rsidR="0010219A" w:rsidRPr="003A425A">
          <w:rPr>
            <w:rStyle w:val="a3"/>
            <w:rFonts w:ascii="Times New Roman" w:hAnsi="Times New Roman"/>
            <w:noProof/>
          </w:rPr>
          <w:t>ДИАЛОГОВЫЕ ОКНА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_Toc382058766 \h </w:instrText>
        </w:r>
        <w:r w:rsidR="0010219A" w:rsidRPr="003A425A">
          <w:rPr>
            <w:noProof/>
            <w:webHidden/>
          </w:rPr>
        </w:r>
        <w:r w:rsidR="0010219A" w:rsidRPr="003A425A">
          <w:rPr>
            <w:noProof/>
            <w:webHidden/>
          </w:rPr>
          <w:fldChar w:fldCharType="separate"/>
        </w:r>
        <w:r w:rsidR="0010219A" w:rsidRPr="003A425A">
          <w:rPr>
            <w:noProof/>
            <w:webHidden/>
          </w:rPr>
          <w:t>310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7" w:history="1">
        <w:r w:rsidR="0010219A" w:rsidRPr="003A425A">
          <w:rPr>
            <w:rStyle w:val="a3"/>
            <w:rFonts w:ascii="Times New Roman" w:hAnsi="Times New Roman"/>
            <w:noProof/>
          </w:rPr>
          <w:t>QColorDialog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_Toc382058767 \h </w:instrText>
        </w:r>
        <w:r w:rsidR="0010219A" w:rsidRPr="003A425A">
          <w:rPr>
            <w:noProof/>
            <w:webHidden/>
          </w:rPr>
        </w:r>
        <w:r w:rsidR="0010219A" w:rsidRPr="003A425A">
          <w:rPr>
            <w:noProof/>
            <w:webHidden/>
          </w:rPr>
          <w:fldChar w:fldCharType="separate"/>
        </w:r>
        <w:r w:rsidR="0010219A" w:rsidRPr="003A425A">
          <w:rPr>
            <w:noProof/>
            <w:webHidden/>
          </w:rPr>
          <w:t>310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8" w:history="1">
        <w:r w:rsidR="0010219A" w:rsidRPr="003A425A">
          <w:rPr>
            <w:rStyle w:val="a3"/>
            <w:rFonts w:ascii="Times New Roman" w:hAnsi="Times New Roman"/>
            <w:noProof/>
          </w:rPr>
          <w:t>QFileDialog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_Toc382058768 \h </w:instrText>
        </w:r>
        <w:r w:rsidR="0010219A" w:rsidRPr="003A425A">
          <w:rPr>
            <w:noProof/>
            <w:webHidden/>
          </w:rPr>
        </w:r>
        <w:r w:rsidR="0010219A" w:rsidRPr="003A425A">
          <w:rPr>
            <w:noProof/>
            <w:webHidden/>
          </w:rPr>
          <w:fldChar w:fldCharType="separate"/>
        </w:r>
        <w:r w:rsidR="0010219A" w:rsidRPr="003A425A">
          <w:rPr>
            <w:noProof/>
            <w:webHidden/>
          </w:rPr>
          <w:t>310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69" w:history="1">
        <w:r w:rsidR="0010219A" w:rsidRPr="003A425A">
          <w:rPr>
            <w:rStyle w:val="a3"/>
            <w:rFonts w:ascii="Times New Roman" w:hAnsi="Times New Roman"/>
            <w:noProof/>
          </w:rPr>
          <w:t>QFontDialog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_Toc382058769 \h </w:instrText>
        </w:r>
        <w:r w:rsidR="0010219A" w:rsidRPr="003A425A">
          <w:rPr>
            <w:noProof/>
            <w:webHidden/>
          </w:rPr>
        </w:r>
        <w:r w:rsidR="0010219A" w:rsidRPr="003A425A">
          <w:rPr>
            <w:noProof/>
            <w:webHidden/>
          </w:rPr>
          <w:fldChar w:fldCharType="separate"/>
        </w:r>
        <w:r w:rsidR="0010219A" w:rsidRPr="003A425A">
          <w:rPr>
            <w:noProof/>
            <w:webHidden/>
          </w:rPr>
          <w:t>310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0" w:history="1">
        <w:r w:rsidR="0010219A" w:rsidRPr="003A425A">
          <w:rPr>
            <w:rStyle w:val="a3"/>
            <w:rFonts w:ascii="Times New Roman" w:hAnsi="Times New Roman"/>
            <w:noProof/>
          </w:rPr>
          <w:t>QInputDialog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_Toc382058770 \h </w:instrText>
        </w:r>
        <w:r w:rsidR="0010219A" w:rsidRPr="003A425A">
          <w:rPr>
            <w:noProof/>
            <w:webHidden/>
          </w:rPr>
        </w:r>
        <w:r w:rsidR="0010219A" w:rsidRPr="003A425A">
          <w:rPr>
            <w:noProof/>
            <w:webHidden/>
          </w:rPr>
          <w:fldChar w:fldCharType="separate"/>
        </w:r>
        <w:r w:rsidR="0010219A" w:rsidRPr="003A425A">
          <w:rPr>
            <w:noProof/>
            <w:webHidden/>
          </w:rPr>
          <w:t>310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1" w:history="1">
        <w:r w:rsidR="0010219A" w:rsidRPr="003A425A">
          <w:rPr>
            <w:rStyle w:val="a3"/>
            <w:rFonts w:ascii="Times New Roman" w:hAnsi="Times New Roman"/>
            <w:noProof/>
          </w:rPr>
          <w:t>QMessageBox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_Toc382058771 \h </w:instrText>
        </w:r>
        <w:r w:rsidR="0010219A" w:rsidRPr="003A425A">
          <w:rPr>
            <w:noProof/>
            <w:webHidden/>
          </w:rPr>
        </w:r>
        <w:r w:rsidR="0010219A" w:rsidRPr="003A425A">
          <w:rPr>
            <w:noProof/>
            <w:webHidden/>
          </w:rPr>
          <w:fldChar w:fldCharType="separate"/>
        </w:r>
        <w:r w:rsidR="0010219A" w:rsidRPr="003A425A">
          <w:rPr>
            <w:noProof/>
            <w:webHidden/>
          </w:rPr>
          <w:t>310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2" w:history="1">
        <w:r w:rsidR="0010219A" w:rsidRPr="003A425A">
          <w:rPr>
            <w:rStyle w:val="a3"/>
            <w:rFonts w:ascii="Times New Roman" w:hAnsi="Times New Roman"/>
            <w:noProof/>
          </w:rPr>
          <w:t>QProgressDialog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_Toc382058772 \h </w:instrText>
        </w:r>
        <w:r w:rsidR="0010219A" w:rsidRPr="003A425A">
          <w:rPr>
            <w:noProof/>
            <w:webHidden/>
          </w:rPr>
        </w:r>
        <w:r w:rsidR="0010219A" w:rsidRPr="003A425A">
          <w:rPr>
            <w:noProof/>
            <w:webHidden/>
          </w:rPr>
          <w:fldChar w:fldCharType="separate"/>
        </w:r>
        <w:r w:rsidR="0010219A" w:rsidRPr="003A425A">
          <w:rPr>
            <w:noProof/>
            <w:webHidden/>
          </w:rPr>
          <w:t>311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3" w:history="1">
        <w:r w:rsidR="0010219A" w:rsidRPr="003A425A">
          <w:rPr>
            <w:rStyle w:val="a3"/>
            <w:rFonts w:ascii="Times New Roman" w:hAnsi="Times New Roman"/>
            <w:noProof/>
          </w:rPr>
          <w:t>QDialog</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_Toc382058773 \h </w:instrText>
        </w:r>
        <w:r w:rsidR="0010219A" w:rsidRPr="003A425A">
          <w:rPr>
            <w:noProof/>
            <w:webHidden/>
          </w:rPr>
        </w:r>
        <w:r w:rsidR="0010219A" w:rsidRPr="003A425A">
          <w:rPr>
            <w:noProof/>
            <w:webHidden/>
          </w:rPr>
          <w:fldChar w:fldCharType="separate"/>
        </w:r>
        <w:r w:rsidR="0010219A" w:rsidRPr="003A425A">
          <w:rPr>
            <w:noProof/>
            <w:webHidden/>
          </w:rPr>
          <w:t>311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4" w:history="1">
        <w:r w:rsidR="0010219A" w:rsidRPr="003A425A">
          <w:rPr>
            <w:rStyle w:val="a3"/>
            <w:rFonts w:ascii="Times New Roman" w:hAnsi="Times New Roman"/>
            <w:noProof/>
          </w:rPr>
          <w:t>QDialogButtonBox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_Toc382058774 \h </w:instrText>
        </w:r>
        <w:r w:rsidR="0010219A" w:rsidRPr="003A425A">
          <w:rPr>
            <w:noProof/>
            <w:webHidden/>
          </w:rPr>
        </w:r>
        <w:r w:rsidR="0010219A" w:rsidRPr="003A425A">
          <w:rPr>
            <w:noProof/>
            <w:webHidden/>
          </w:rPr>
          <w:fldChar w:fldCharType="separate"/>
        </w:r>
        <w:r w:rsidR="0010219A" w:rsidRPr="003A425A">
          <w:rPr>
            <w:noProof/>
            <w:webHidden/>
          </w:rPr>
          <w:t>312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75" w:history="1">
        <w:r w:rsidR="0010219A" w:rsidRPr="003A425A">
          <w:rPr>
            <w:rStyle w:val="a3"/>
            <w:rFonts w:ascii="Times New Roman" w:hAnsi="Times New Roman"/>
            <w:noProof/>
          </w:rPr>
          <w:t>ДЕСКТОП ИНТЕГРАЦИЯ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_Toc382058775 \h </w:instrText>
        </w:r>
        <w:r w:rsidR="0010219A" w:rsidRPr="003A425A">
          <w:rPr>
            <w:noProof/>
            <w:webHidden/>
          </w:rPr>
        </w:r>
        <w:r w:rsidR="0010219A" w:rsidRPr="003A425A">
          <w:rPr>
            <w:noProof/>
            <w:webHidden/>
          </w:rPr>
          <w:fldChar w:fldCharType="separate"/>
        </w:r>
        <w:r w:rsidR="0010219A" w:rsidRPr="003A425A">
          <w:rPr>
            <w:noProof/>
            <w:webHidden/>
          </w:rPr>
          <w:t>312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6" w:history="1">
        <w:r w:rsidR="0010219A" w:rsidRPr="003A425A">
          <w:rPr>
            <w:rStyle w:val="a3"/>
            <w:rFonts w:ascii="Times New Roman" w:hAnsi="Times New Roman"/>
            <w:noProof/>
          </w:rPr>
          <w:t>QDesktopServices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_Toc382058776 \h </w:instrText>
        </w:r>
        <w:r w:rsidR="0010219A" w:rsidRPr="003A425A">
          <w:rPr>
            <w:noProof/>
            <w:webHidden/>
          </w:rPr>
        </w:r>
        <w:r w:rsidR="0010219A" w:rsidRPr="003A425A">
          <w:rPr>
            <w:noProof/>
            <w:webHidden/>
          </w:rPr>
          <w:fldChar w:fldCharType="separate"/>
        </w:r>
        <w:r w:rsidR="0010219A" w:rsidRPr="003A425A">
          <w:rPr>
            <w:noProof/>
            <w:webHidden/>
          </w:rPr>
          <w:t>313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7" w:history="1">
        <w:r w:rsidR="0010219A" w:rsidRPr="003A425A">
          <w:rPr>
            <w:rStyle w:val="a3"/>
            <w:rFonts w:ascii="Times New Roman" w:hAnsi="Times New Roman"/>
            <w:noProof/>
          </w:rPr>
          <w:t>QDesktopWidget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_Toc382058777 \h </w:instrText>
        </w:r>
        <w:r w:rsidR="0010219A" w:rsidRPr="003A425A">
          <w:rPr>
            <w:noProof/>
            <w:webHidden/>
          </w:rPr>
        </w:r>
        <w:r w:rsidR="0010219A" w:rsidRPr="003A425A">
          <w:rPr>
            <w:noProof/>
            <w:webHidden/>
          </w:rPr>
          <w:fldChar w:fldCharType="separate"/>
        </w:r>
        <w:r w:rsidR="0010219A" w:rsidRPr="003A425A">
          <w:rPr>
            <w:noProof/>
            <w:webHidden/>
          </w:rPr>
          <w:t>313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78" w:history="1">
        <w:r w:rsidR="0010219A" w:rsidRPr="003A425A">
          <w:rPr>
            <w:rStyle w:val="a3"/>
            <w:rFonts w:ascii="Times New Roman" w:hAnsi="Times New Roman"/>
            <w:noProof/>
          </w:rPr>
          <w:t>QSystemTrayIcon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_Toc382058778 \h </w:instrText>
        </w:r>
        <w:r w:rsidR="0010219A" w:rsidRPr="003A425A">
          <w:rPr>
            <w:noProof/>
            <w:webHidden/>
          </w:rPr>
        </w:r>
        <w:r w:rsidR="0010219A" w:rsidRPr="003A425A">
          <w:rPr>
            <w:noProof/>
            <w:webHidden/>
          </w:rPr>
          <w:fldChar w:fldCharType="separate"/>
        </w:r>
        <w:r w:rsidR="0010219A" w:rsidRPr="003A425A">
          <w:rPr>
            <w:noProof/>
            <w:webHidden/>
          </w:rPr>
          <w:t>313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79" w:history="1">
        <w:r w:rsidR="0010219A" w:rsidRPr="003A425A">
          <w:rPr>
            <w:rStyle w:val="a3"/>
            <w:rFonts w:ascii="Times New Roman" w:hAnsi="Times New Roman"/>
            <w:noProof/>
          </w:rPr>
          <w:t>ФОКУС ВВОДА КЛАВИАТУРЫ В ВИДЖЕТАХ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_Toc382058779 \h </w:instrText>
        </w:r>
        <w:r w:rsidR="0010219A" w:rsidRPr="003A425A">
          <w:rPr>
            <w:noProof/>
            <w:webHidden/>
          </w:rPr>
        </w:r>
        <w:r w:rsidR="0010219A" w:rsidRPr="003A425A">
          <w:rPr>
            <w:noProof/>
            <w:webHidden/>
          </w:rPr>
          <w:fldChar w:fldCharType="separate"/>
        </w:r>
        <w:r w:rsidR="0010219A" w:rsidRPr="003A425A">
          <w:rPr>
            <w:noProof/>
            <w:webHidden/>
          </w:rPr>
          <w:t>314</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80" w:history="1">
        <w:r w:rsidR="0010219A" w:rsidRPr="003A425A">
          <w:rPr>
            <w:rStyle w:val="a3"/>
            <w:rFonts w:ascii="Times New Roman" w:hAnsi="Times New Roman"/>
            <w:noProof/>
          </w:rPr>
          <w:t>СТИЛИ И СТИЛИЗОВАННЫЕ ВИДЖЕТЫ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_Toc382058780 \h </w:instrText>
        </w:r>
        <w:r w:rsidR="0010219A" w:rsidRPr="003A425A">
          <w:rPr>
            <w:noProof/>
            <w:webHidden/>
          </w:rPr>
        </w:r>
        <w:r w:rsidR="0010219A" w:rsidRPr="003A425A">
          <w:rPr>
            <w:noProof/>
            <w:webHidden/>
          </w:rPr>
          <w:fldChar w:fldCharType="separate"/>
        </w:r>
        <w:r w:rsidR="0010219A" w:rsidRPr="003A425A">
          <w:rPr>
            <w:noProof/>
            <w:webHidden/>
          </w:rPr>
          <w:t>314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1" w:history="1">
        <w:r w:rsidR="0010219A" w:rsidRPr="003A425A">
          <w:rPr>
            <w:rStyle w:val="a3"/>
            <w:rFonts w:ascii="Times New Roman" w:hAnsi="Times New Roman"/>
            <w:noProof/>
          </w:rPr>
          <w:t>QCursor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_Toc382058781 \h </w:instrText>
        </w:r>
        <w:r w:rsidR="0010219A" w:rsidRPr="003A425A">
          <w:rPr>
            <w:noProof/>
            <w:webHidden/>
          </w:rPr>
        </w:r>
        <w:r w:rsidR="0010219A" w:rsidRPr="003A425A">
          <w:rPr>
            <w:noProof/>
            <w:webHidden/>
          </w:rPr>
          <w:fldChar w:fldCharType="separate"/>
        </w:r>
        <w:r w:rsidR="0010219A" w:rsidRPr="003A425A">
          <w:rPr>
            <w:noProof/>
            <w:webHidden/>
          </w:rPr>
          <w:t>319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2" w:history="1">
        <w:r w:rsidR="0010219A" w:rsidRPr="003A425A">
          <w:rPr>
            <w:rStyle w:val="a3"/>
            <w:rFonts w:ascii="Times New Roman" w:hAnsi="Times New Roman"/>
            <w:noProof/>
          </w:rPr>
          <w:t>QPalette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_Toc382058782 \h </w:instrText>
        </w:r>
        <w:r w:rsidR="0010219A" w:rsidRPr="003A425A">
          <w:rPr>
            <w:noProof/>
            <w:webHidden/>
          </w:rPr>
        </w:r>
        <w:r w:rsidR="0010219A" w:rsidRPr="003A425A">
          <w:rPr>
            <w:noProof/>
            <w:webHidden/>
          </w:rPr>
          <w:fldChar w:fldCharType="separate"/>
        </w:r>
        <w:r w:rsidR="0010219A" w:rsidRPr="003A425A">
          <w:rPr>
            <w:noProof/>
            <w:webHidden/>
          </w:rPr>
          <w:t>319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3" w:history="1">
        <w:r w:rsidR="0010219A" w:rsidRPr="003A425A">
          <w:rPr>
            <w:rStyle w:val="a3"/>
            <w:rFonts w:ascii="Times New Roman" w:hAnsi="Times New Roman"/>
            <w:noProof/>
            <w:lang w:val="en-GB"/>
          </w:rPr>
          <w:t>QCommonStyle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_Toc382058783 \h </w:instrText>
        </w:r>
        <w:r w:rsidR="0010219A" w:rsidRPr="003A425A">
          <w:rPr>
            <w:noProof/>
            <w:webHidden/>
          </w:rPr>
        </w:r>
        <w:r w:rsidR="0010219A" w:rsidRPr="003A425A">
          <w:rPr>
            <w:noProof/>
            <w:webHidden/>
          </w:rPr>
          <w:fldChar w:fldCharType="separate"/>
        </w:r>
        <w:r w:rsidR="0010219A" w:rsidRPr="003A425A">
          <w:rPr>
            <w:noProof/>
            <w:webHidden/>
          </w:rPr>
          <w:t>319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4" w:history="1">
        <w:r w:rsidR="0010219A" w:rsidRPr="003A425A">
          <w:rPr>
            <w:rStyle w:val="a3"/>
            <w:rFonts w:ascii="Times New Roman" w:hAnsi="Times New Roman"/>
            <w:noProof/>
          </w:rPr>
          <w:t>QStyleFactory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_Toc382058784 \h </w:instrText>
        </w:r>
        <w:r w:rsidR="0010219A" w:rsidRPr="003A425A">
          <w:rPr>
            <w:noProof/>
            <w:webHidden/>
          </w:rPr>
        </w:r>
        <w:r w:rsidR="0010219A" w:rsidRPr="003A425A">
          <w:rPr>
            <w:noProof/>
            <w:webHidden/>
          </w:rPr>
          <w:fldChar w:fldCharType="separate"/>
        </w:r>
        <w:r w:rsidR="0010219A" w:rsidRPr="003A425A">
          <w:rPr>
            <w:noProof/>
            <w:webHidden/>
          </w:rPr>
          <w:t>319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5" w:history="1">
        <w:r w:rsidR="0010219A" w:rsidRPr="003A425A">
          <w:rPr>
            <w:rStyle w:val="a3"/>
            <w:rFonts w:ascii="Times New Roman" w:hAnsi="Times New Roman"/>
            <w:noProof/>
          </w:rPr>
          <w:t>QStyleOption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_Toc382058785 \h </w:instrText>
        </w:r>
        <w:r w:rsidR="0010219A" w:rsidRPr="003A425A">
          <w:rPr>
            <w:noProof/>
            <w:webHidden/>
          </w:rPr>
        </w:r>
        <w:r w:rsidR="0010219A" w:rsidRPr="003A425A">
          <w:rPr>
            <w:noProof/>
            <w:webHidden/>
          </w:rPr>
          <w:fldChar w:fldCharType="separate"/>
        </w:r>
        <w:r w:rsidR="0010219A" w:rsidRPr="003A425A">
          <w:rPr>
            <w:noProof/>
            <w:webHidden/>
          </w:rPr>
          <w:t>320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6" w:history="1">
        <w:r w:rsidR="0010219A" w:rsidRPr="003A425A">
          <w:rPr>
            <w:rStyle w:val="a3"/>
            <w:rFonts w:ascii="Times New Roman" w:hAnsi="Times New Roman"/>
            <w:noProof/>
          </w:rPr>
          <w:t>QStyleHintReturn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_Toc382058786 \h </w:instrText>
        </w:r>
        <w:r w:rsidR="0010219A" w:rsidRPr="003A425A">
          <w:rPr>
            <w:noProof/>
            <w:webHidden/>
          </w:rPr>
        </w:r>
        <w:r w:rsidR="0010219A" w:rsidRPr="003A425A">
          <w:rPr>
            <w:noProof/>
            <w:webHidden/>
          </w:rPr>
          <w:fldChar w:fldCharType="separate"/>
        </w:r>
        <w:r w:rsidR="0010219A" w:rsidRPr="003A425A">
          <w:rPr>
            <w:noProof/>
            <w:webHidden/>
          </w:rPr>
          <w:t>320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7" w:history="1">
        <w:r w:rsidR="0010219A" w:rsidRPr="003A425A">
          <w:rPr>
            <w:rStyle w:val="a3"/>
            <w:rFonts w:ascii="Times New Roman" w:hAnsi="Times New Roman"/>
            <w:noProof/>
          </w:rPr>
          <w:t>QStyleHintReturnMask</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_Toc382058787 \h </w:instrText>
        </w:r>
        <w:r w:rsidR="0010219A" w:rsidRPr="003A425A">
          <w:rPr>
            <w:noProof/>
            <w:webHidden/>
          </w:rPr>
        </w:r>
        <w:r w:rsidR="0010219A" w:rsidRPr="003A425A">
          <w:rPr>
            <w:noProof/>
            <w:webHidden/>
          </w:rPr>
          <w:fldChar w:fldCharType="separate"/>
        </w:r>
        <w:r w:rsidR="0010219A" w:rsidRPr="003A425A">
          <w:rPr>
            <w:noProof/>
            <w:webHidden/>
          </w:rPr>
          <w:t>320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8" w:history="1">
        <w:r w:rsidR="0010219A" w:rsidRPr="003A425A">
          <w:rPr>
            <w:rStyle w:val="a3"/>
            <w:rFonts w:ascii="Times New Roman" w:hAnsi="Times New Roman"/>
            <w:noProof/>
          </w:rPr>
          <w:t>QStyleHintReturnVariant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_Toc382058788 \h </w:instrText>
        </w:r>
        <w:r w:rsidR="0010219A" w:rsidRPr="003A425A">
          <w:rPr>
            <w:noProof/>
            <w:webHidden/>
          </w:rPr>
        </w:r>
        <w:r w:rsidR="0010219A" w:rsidRPr="003A425A">
          <w:rPr>
            <w:noProof/>
            <w:webHidden/>
          </w:rPr>
          <w:fldChar w:fldCharType="separate"/>
        </w:r>
        <w:r w:rsidR="0010219A" w:rsidRPr="003A425A">
          <w:rPr>
            <w:noProof/>
            <w:webHidden/>
          </w:rPr>
          <w:t>320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89" w:history="1">
        <w:r w:rsidR="0010219A" w:rsidRPr="003A425A">
          <w:rPr>
            <w:rStyle w:val="a3"/>
            <w:rFonts w:ascii="Times New Roman" w:hAnsi="Times New Roman"/>
            <w:noProof/>
          </w:rPr>
          <w:t>QStylePainter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_Toc382058789 \h </w:instrText>
        </w:r>
        <w:r w:rsidR="0010219A" w:rsidRPr="003A425A">
          <w:rPr>
            <w:noProof/>
            <w:webHidden/>
          </w:rPr>
        </w:r>
        <w:r w:rsidR="0010219A" w:rsidRPr="003A425A">
          <w:rPr>
            <w:noProof/>
            <w:webHidden/>
          </w:rPr>
          <w:fldChar w:fldCharType="separate"/>
        </w:r>
        <w:r w:rsidR="0010219A" w:rsidRPr="003A425A">
          <w:rPr>
            <w:noProof/>
            <w:webHidden/>
          </w:rPr>
          <w:t>320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90" w:history="1">
        <w:r w:rsidR="0010219A" w:rsidRPr="003A425A">
          <w:rPr>
            <w:rStyle w:val="a3"/>
            <w:rFonts w:ascii="Times New Roman" w:hAnsi="Times New Roman"/>
            <w:noProof/>
          </w:rPr>
          <w:t>QProxyStyle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_Toc382058790 \h </w:instrText>
        </w:r>
        <w:r w:rsidR="0010219A" w:rsidRPr="003A425A">
          <w:rPr>
            <w:noProof/>
            <w:webHidden/>
          </w:rPr>
        </w:r>
        <w:r w:rsidR="0010219A" w:rsidRPr="003A425A">
          <w:rPr>
            <w:noProof/>
            <w:webHidden/>
          </w:rPr>
          <w:fldChar w:fldCharType="separate"/>
        </w:r>
        <w:r w:rsidR="0010219A" w:rsidRPr="003A425A">
          <w:rPr>
            <w:noProof/>
            <w:webHidden/>
          </w:rPr>
          <w:t>320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91" w:history="1">
        <w:r w:rsidR="0010219A" w:rsidRPr="003A425A">
          <w:rPr>
            <w:rStyle w:val="a3"/>
            <w:rFonts w:ascii="Times New Roman" w:hAnsi="Times New Roman"/>
            <w:noProof/>
          </w:rPr>
          <w:t>ДРУГИЕ КЛАССЫ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_Toc382058791 \h </w:instrText>
        </w:r>
        <w:r w:rsidR="0010219A" w:rsidRPr="003A425A">
          <w:rPr>
            <w:noProof/>
            <w:webHidden/>
          </w:rPr>
        </w:r>
        <w:r w:rsidR="0010219A" w:rsidRPr="003A425A">
          <w:rPr>
            <w:noProof/>
            <w:webHidden/>
          </w:rPr>
          <w:fldChar w:fldCharType="separate"/>
        </w:r>
        <w:r w:rsidR="0010219A" w:rsidRPr="003A425A">
          <w:rPr>
            <w:noProof/>
            <w:webHidden/>
          </w:rPr>
          <w:t>321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92" w:history="1">
        <w:r w:rsidR="0010219A" w:rsidRPr="003A425A">
          <w:rPr>
            <w:rStyle w:val="a3"/>
            <w:rFonts w:ascii="Times New Roman" w:hAnsi="Times New Roman"/>
            <w:noProof/>
          </w:rPr>
          <w:t>Некоторые другие классы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_Toc382058792 \h </w:instrText>
        </w:r>
        <w:r w:rsidR="0010219A" w:rsidRPr="003A425A">
          <w:rPr>
            <w:noProof/>
            <w:webHidden/>
          </w:rPr>
        </w:r>
        <w:r w:rsidR="0010219A" w:rsidRPr="003A425A">
          <w:rPr>
            <w:noProof/>
            <w:webHidden/>
          </w:rPr>
          <w:fldChar w:fldCharType="separate"/>
        </w:r>
        <w:r w:rsidR="0010219A" w:rsidRPr="003A425A">
          <w:rPr>
            <w:noProof/>
            <w:webHidden/>
          </w:rPr>
          <w:t>321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93" w:history="1">
        <w:r w:rsidR="0010219A" w:rsidRPr="003A425A">
          <w:rPr>
            <w:rStyle w:val="a3"/>
            <w:rFonts w:ascii="Times New Roman" w:hAnsi="Times New Roman"/>
            <w:noProof/>
            <w:lang w:val="en-US"/>
          </w:rPr>
          <w:t>QFontDatabase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_Toc382058793 \h </w:instrText>
        </w:r>
        <w:r w:rsidR="0010219A" w:rsidRPr="003A425A">
          <w:rPr>
            <w:noProof/>
            <w:webHidden/>
          </w:rPr>
        </w:r>
        <w:r w:rsidR="0010219A" w:rsidRPr="003A425A">
          <w:rPr>
            <w:noProof/>
            <w:webHidden/>
          </w:rPr>
          <w:fldChar w:fldCharType="separate"/>
        </w:r>
        <w:r w:rsidR="0010219A" w:rsidRPr="003A425A">
          <w:rPr>
            <w:noProof/>
            <w:webHidden/>
          </w:rPr>
          <w:t>321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94" w:history="1">
        <w:r w:rsidR="0010219A" w:rsidRPr="003A425A">
          <w:rPr>
            <w:rStyle w:val="a3"/>
            <w:rFonts w:ascii="Times New Roman" w:hAnsi="Times New Roman"/>
            <w:noProof/>
          </w:rPr>
          <w:t>QGraphicsAnchorLayout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_Toc382058794 \h </w:instrText>
        </w:r>
        <w:r w:rsidR="0010219A" w:rsidRPr="003A425A">
          <w:rPr>
            <w:noProof/>
            <w:webHidden/>
          </w:rPr>
        </w:r>
        <w:r w:rsidR="0010219A" w:rsidRPr="003A425A">
          <w:rPr>
            <w:noProof/>
            <w:webHidden/>
          </w:rPr>
          <w:fldChar w:fldCharType="separate"/>
        </w:r>
        <w:r w:rsidR="0010219A" w:rsidRPr="003A425A">
          <w:rPr>
            <w:noProof/>
            <w:webHidden/>
          </w:rPr>
          <w:t>321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795" w:history="1">
        <w:r w:rsidR="0010219A" w:rsidRPr="003A425A">
          <w:rPr>
            <w:rStyle w:val="a3"/>
            <w:rFonts w:ascii="Times New Roman" w:hAnsi="Times New Roman"/>
            <w:noProof/>
          </w:rPr>
          <w:t>QGraphicsAnchor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_Toc382058795 \h </w:instrText>
        </w:r>
        <w:r w:rsidR="0010219A" w:rsidRPr="003A425A">
          <w:rPr>
            <w:noProof/>
            <w:webHidden/>
          </w:rPr>
        </w:r>
        <w:r w:rsidR="0010219A" w:rsidRPr="003A425A">
          <w:rPr>
            <w:noProof/>
            <w:webHidden/>
          </w:rPr>
          <w:fldChar w:fldCharType="separate"/>
        </w:r>
        <w:r w:rsidR="0010219A" w:rsidRPr="003A425A">
          <w:rPr>
            <w:noProof/>
            <w:webHidden/>
          </w:rPr>
          <w:t>321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796" w:history="1">
        <w:r w:rsidR="0010219A" w:rsidRPr="003A425A">
          <w:rPr>
            <w:rStyle w:val="a3"/>
            <w:rFonts w:ascii="Times New Roman" w:hAnsi="Times New Roman"/>
            <w:noProof/>
          </w:rPr>
          <w:t>ШИТЫ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_Toc382058796 \h </w:instrText>
        </w:r>
        <w:r w:rsidR="0010219A" w:rsidRPr="003A425A">
          <w:rPr>
            <w:noProof/>
            <w:webHidden/>
          </w:rPr>
        </w:r>
        <w:r w:rsidR="0010219A" w:rsidRPr="003A425A">
          <w:rPr>
            <w:noProof/>
            <w:webHidden/>
          </w:rPr>
          <w:fldChar w:fldCharType="separate"/>
        </w:r>
        <w:r w:rsidR="0010219A" w:rsidRPr="003A425A">
          <w:rPr>
            <w:noProof/>
            <w:webHidden/>
          </w:rPr>
          <w:t>321</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97" w:history="1">
        <w:r w:rsidR="0010219A" w:rsidRPr="003A425A">
          <w:rPr>
            <w:rStyle w:val="a3"/>
            <w:noProof/>
          </w:rPr>
          <w:t>СИНТАКСИС ШИТОВ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_Toc382058797 \h </w:instrText>
        </w:r>
        <w:r w:rsidR="0010219A" w:rsidRPr="003A425A">
          <w:rPr>
            <w:noProof/>
            <w:webHidden/>
          </w:rPr>
        </w:r>
        <w:r w:rsidR="0010219A" w:rsidRPr="003A425A">
          <w:rPr>
            <w:noProof/>
            <w:webHidden/>
          </w:rPr>
          <w:fldChar w:fldCharType="separate"/>
        </w:r>
        <w:r w:rsidR="0010219A" w:rsidRPr="003A425A">
          <w:rPr>
            <w:noProof/>
            <w:webHidden/>
          </w:rPr>
          <w:t>322</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98" w:history="1">
        <w:r w:rsidR="0010219A" w:rsidRPr="003A425A">
          <w:rPr>
            <w:rStyle w:val="a3"/>
            <w:noProof/>
          </w:rPr>
          <w:t>ИНТЕГРАЦИЯ ШИТОВ СТИЛЕЙ С QT ДИЗАЙНЕРОМ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_Toc382058798 \h </w:instrText>
        </w:r>
        <w:r w:rsidR="0010219A" w:rsidRPr="003A425A">
          <w:rPr>
            <w:noProof/>
            <w:webHidden/>
          </w:rPr>
        </w:r>
        <w:r w:rsidR="0010219A" w:rsidRPr="003A425A">
          <w:rPr>
            <w:noProof/>
            <w:webHidden/>
          </w:rPr>
          <w:fldChar w:fldCharType="separate"/>
        </w:r>
        <w:r w:rsidR="0010219A" w:rsidRPr="003A425A">
          <w:rPr>
            <w:noProof/>
            <w:webHidden/>
          </w:rPr>
          <w:t>323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799" w:history="1">
        <w:r w:rsidR="0010219A" w:rsidRPr="003A425A">
          <w:rPr>
            <w:rStyle w:val="a3"/>
            <w:noProof/>
          </w:rPr>
          <w:t>НАСТРОЙКА QT ВИДЖЕТОВ С ИСПОЛЬЗОВАНИЕМ ШИТОВ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_Toc382058799 \h </w:instrText>
        </w:r>
        <w:r w:rsidR="0010219A" w:rsidRPr="003A425A">
          <w:rPr>
            <w:noProof/>
            <w:webHidden/>
          </w:rPr>
        </w:r>
        <w:r w:rsidR="0010219A" w:rsidRPr="003A425A">
          <w:rPr>
            <w:noProof/>
            <w:webHidden/>
          </w:rPr>
          <w:fldChar w:fldCharType="separate"/>
        </w:r>
        <w:r w:rsidR="0010219A" w:rsidRPr="003A425A">
          <w:rPr>
            <w:noProof/>
            <w:webHidden/>
          </w:rPr>
          <w:t>323</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800" w:history="1">
        <w:r w:rsidR="0010219A" w:rsidRPr="003A425A">
          <w:rPr>
            <w:rStyle w:val="a3"/>
            <w:noProof/>
          </w:rPr>
          <w:t>СПРАВОЧНИК ПО ШИТАМ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_Toc382058800 \h </w:instrText>
        </w:r>
        <w:r w:rsidR="0010219A" w:rsidRPr="003A425A">
          <w:rPr>
            <w:noProof/>
            <w:webHidden/>
          </w:rPr>
        </w:r>
        <w:r w:rsidR="0010219A" w:rsidRPr="003A425A">
          <w:rPr>
            <w:noProof/>
            <w:webHidden/>
          </w:rPr>
          <w:fldChar w:fldCharType="separate"/>
        </w:r>
        <w:r w:rsidR="0010219A" w:rsidRPr="003A425A">
          <w:rPr>
            <w:noProof/>
            <w:webHidden/>
          </w:rPr>
          <w:t>324</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801" w:history="1">
        <w:r w:rsidR="0010219A" w:rsidRPr="003A425A">
          <w:rPr>
            <w:rStyle w:val="a3"/>
            <w:noProof/>
          </w:rPr>
          <w:t>ПРИМЕРЫ ИСПОЛЬЗОВАНИЯ QT ШИТОВ СТИЛЕЙ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_Toc382058801 \h </w:instrText>
        </w:r>
        <w:r w:rsidR="0010219A" w:rsidRPr="003A425A">
          <w:rPr>
            <w:noProof/>
            <w:webHidden/>
          </w:rPr>
        </w:r>
        <w:r w:rsidR="0010219A" w:rsidRPr="003A425A">
          <w:rPr>
            <w:noProof/>
            <w:webHidden/>
          </w:rPr>
          <w:fldChar w:fldCharType="separate"/>
        </w:r>
        <w:r w:rsidR="0010219A" w:rsidRPr="003A425A">
          <w:rPr>
            <w:noProof/>
            <w:webHidden/>
          </w:rPr>
          <w:t>325</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802" w:history="1">
        <w:r w:rsidR="0010219A" w:rsidRPr="003A425A">
          <w:rPr>
            <w:rStyle w:val="a3"/>
            <w:rFonts w:ascii="Times New Roman" w:hAnsi="Times New Roman"/>
            <w:noProof/>
          </w:rPr>
          <w:t>УПРАВЛЕНИЕ МАКЕТАМИ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_Toc382058802 \h </w:instrText>
        </w:r>
        <w:r w:rsidR="0010219A" w:rsidRPr="003A425A">
          <w:rPr>
            <w:noProof/>
            <w:webHidden/>
          </w:rPr>
        </w:r>
        <w:r w:rsidR="0010219A" w:rsidRPr="003A425A">
          <w:rPr>
            <w:noProof/>
            <w:webHidden/>
          </w:rPr>
          <w:fldChar w:fldCharType="separate"/>
        </w:r>
        <w:r w:rsidR="0010219A" w:rsidRPr="003A425A">
          <w:rPr>
            <w:noProof/>
            <w:webHidden/>
          </w:rPr>
          <w:t>325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03" w:history="1">
        <w:r w:rsidR="0010219A" w:rsidRPr="003A425A">
          <w:rPr>
            <w:rStyle w:val="a3"/>
            <w:rFonts w:ascii="Times New Roman" w:hAnsi="Times New Roman"/>
            <w:noProof/>
          </w:rPr>
          <w:t>QGroupBox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_Toc382058803 \h </w:instrText>
        </w:r>
        <w:r w:rsidR="0010219A" w:rsidRPr="003A425A">
          <w:rPr>
            <w:noProof/>
            <w:webHidden/>
          </w:rPr>
        </w:r>
        <w:r w:rsidR="0010219A" w:rsidRPr="003A425A">
          <w:rPr>
            <w:noProof/>
            <w:webHidden/>
          </w:rPr>
          <w:fldChar w:fldCharType="separate"/>
        </w:r>
        <w:r w:rsidR="0010219A" w:rsidRPr="003A425A">
          <w:rPr>
            <w:noProof/>
            <w:webHidden/>
          </w:rPr>
          <w:t>327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04" w:history="1">
        <w:r w:rsidR="0010219A" w:rsidRPr="003A425A">
          <w:rPr>
            <w:rStyle w:val="a3"/>
            <w:rFonts w:ascii="Times New Roman" w:hAnsi="Times New Roman"/>
            <w:noProof/>
          </w:rPr>
          <w:t>QButtonGroup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_Toc382058804 \h </w:instrText>
        </w:r>
        <w:r w:rsidR="0010219A" w:rsidRPr="003A425A">
          <w:rPr>
            <w:noProof/>
            <w:webHidden/>
          </w:rPr>
        </w:r>
        <w:r w:rsidR="0010219A" w:rsidRPr="003A425A">
          <w:rPr>
            <w:noProof/>
            <w:webHidden/>
          </w:rPr>
          <w:fldChar w:fldCharType="separate"/>
        </w:r>
        <w:r w:rsidR="0010219A" w:rsidRPr="003A425A">
          <w:rPr>
            <w:noProof/>
            <w:webHidden/>
          </w:rPr>
          <w:t>327</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805" w:history="1">
        <w:r w:rsidR="0010219A" w:rsidRPr="003A425A">
          <w:rPr>
            <w:rStyle w:val="a3"/>
            <w:rFonts w:ascii="Times New Roman" w:hAnsi="Times New Roman"/>
            <w:noProof/>
          </w:rPr>
          <w:t>ПРОГРАММИРОВАНИЕ МОДЕЛИ/ПРЕДСТАВЛЕНИЯ</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_Toc382058805 \h </w:instrText>
        </w:r>
        <w:r w:rsidR="0010219A" w:rsidRPr="003A425A">
          <w:rPr>
            <w:noProof/>
            <w:webHidden/>
          </w:rPr>
        </w:r>
        <w:r w:rsidR="0010219A" w:rsidRPr="003A425A">
          <w:rPr>
            <w:noProof/>
            <w:webHidden/>
          </w:rPr>
          <w:fldChar w:fldCharType="separate"/>
        </w:r>
        <w:r w:rsidR="0010219A" w:rsidRPr="003A425A">
          <w:rPr>
            <w:noProof/>
            <w:webHidden/>
          </w:rPr>
          <w:t>327</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806" w:history="1">
        <w:r w:rsidR="0010219A" w:rsidRPr="003A425A">
          <w:rPr>
            <w:rStyle w:val="a3"/>
            <w:noProof/>
          </w:rPr>
          <w:t>РУКОВОДСТВО ПО МОДЕЛИ/ПРЕДСТАВЛЕНИЮ</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_Toc382058806 \h </w:instrText>
        </w:r>
        <w:r w:rsidR="0010219A" w:rsidRPr="003A425A">
          <w:rPr>
            <w:noProof/>
            <w:webHidden/>
          </w:rPr>
        </w:r>
        <w:r w:rsidR="0010219A" w:rsidRPr="003A425A">
          <w:rPr>
            <w:noProof/>
            <w:webHidden/>
          </w:rPr>
          <w:fldChar w:fldCharType="separate"/>
        </w:r>
        <w:r w:rsidR="0010219A" w:rsidRPr="003A425A">
          <w:rPr>
            <w:noProof/>
            <w:webHidden/>
          </w:rPr>
          <w:t>331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07" w:history="1">
        <w:r w:rsidR="0010219A" w:rsidRPr="003A425A">
          <w:rPr>
            <w:rStyle w:val="a3"/>
            <w:rFonts w:ascii="Times New Roman" w:hAnsi="Times New Roman"/>
            <w:noProof/>
          </w:rPr>
          <w:t>QAbstractItemModel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_Toc382058807 \h </w:instrText>
        </w:r>
        <w:r w:rsidR="0010219A" w:rsidRPr="003A425A">
          <w:rPr>
            <w:noProof/>
            <w:webHidden/>
          </w:rPr>
        </w:r>
        <w:r w:rsidR="0010219A" w:rsidRPr="003A425A">
          <w:rPr>
            <w:noProof/>
            <w:webHidden/>
          </w:rPr>
          <w:fldChar w:fldCharType="separate"/>
        </w:r>
        <w:r w:rsidR="0010219A" w:rsidRPr="003A425A">
          <w:rPr>
            <w:noProof/>
            <w:webHidden/>
          </w:rPr>
          <w:t>333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08" w:history="1">
        <w:r w:rsidR="0010219A" w:rsidRPr="003A425A">
          <w:rPr>
            <w:rStyle w:val="a3"/>
            <w:rFonts w:ascii="Times New Roman" w:hAnsi="Times New Roman"/>
            <w:noProof/>
          </w:rPr>
          <w:t>QAbstractListModel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_Toc382058808 \h </w:instrText>
        </w:r>
        <w:r w:rsidR="0010219A" w:rsidRPr="003A425A">
          <w:rPr>
            <w:noProof/>
            <w:webHidden/>
          </w:rPr>
        </w:r>
        <w:r w:rsidR="0010219A" w:rsidRPr="003A425A">
          <w:rPr>
            <w:noProof/>
            <w:webHidden/>
          </w:rPr>
          <w:fldChar w:fldCharType="separate"/>
        </w:r>
        <w:r w:rsidR="0010219A" w:rsidRPr="003A425A">
          <w:rPr>
            <w:noProof/>
            <w:webHidden/>
          </w:rPr>
          <w:t>333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09" w:history="1">
        <w:r w:rsidR="0010219A" w:rsidRPr="003A425A">
          <w:rPr>
            <w:rStyle w:val="a3"/>
            <w:rFonts w:ascii="Times New Roman" w:hAnsi="Times New Roman"/>
            <w:noProof/>
          </w:rPr>
          <w:t>QAbstractTableModel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_Toc382058809 \h </w:instrText>
        </w:r>
        <w:r w:rsidR="0010219A" w:rsidRPr="003A425A">
          <w:rPr>
            <w:noProof/>
            <w:webHidden/>
          </w:rPr>
        </w:r>
        <w:r w:rsidR="0010219A" w:rsidRPr="003A425A">
          <w:rPr>
            <w:noProof/>
            <w:webHidden/>
          </w:rPr>
          <w:fldChar w:fldCharType="separate"/>
        </w:r>
        <w:r w:rsidR="0010219A" w:rsidRPr="003A425A">
          <w:rPr>
            <w:noProof/>
            <w:webHidden/>
          </w:rPr>
          <w:t>333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0" w:history="1">
        <w:r w:rsidR="0010219A" w:rsidRPr="003A425A">
          <w:rPr>
            <w:rStyle w:val="a3"/>
            <w:rFonts w:ascii="Times New Roman" w:hAnsi="Times New Roman"/>
            <w:noProof/>
          </w:rPr>
          <w:t>QModelIndex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_Toc382058810 \h </w:instrText>
        </w:r>
        <w:r w:rsidR="0010219A" w:rsidRPr="003A425A">
          <w:rPr>
            <w:noProof/>
            <w:webHidden/>
          </w:rPr>
        </w:r>
        <w:r w:rsidR="0010219A" w:rsidRPr="003A425A">
          <w:rPr>
            <w:noProof/>
            <w:webHidden/>
          </w:rPr>
          <w:fldChar w:fldCharType="separate"/>
        </w:r>
        <w:r w:rsidR="0010219A" w:rsidRPr="003A425A">
          <w:rPr>
            <w:noProof/>
            <w:webHidden/>
          </w:rPr>
          <w:t>333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1" w:history="1">
        <w:r w:rsidR="0010219A" w:rsidRPr="003A425A">
          <w:rPr>
            <w:rStyle w:val="a3"/>
            <w:rFonts w:ascii="Times New Roman" w:hAnsi="Times New Roman"/>
            <w:noProof/>
          </w:rPr>
          <w:t>QPersistentModelIndex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_Toc382058811 \h </w:instrText>
        </w:r>
        <w:r w:rsidR="0010219A" w:rsidRPr="003A425A">
          <w:rPr>
            <w:noProof/>
            <w:webHidden/>
          </w:rPr>
        </w:r>
        <w:r w:rsidR="0010219A" w:rsidRPr="003A425A">
          <w:rPr>
            <w:noProof/>
            <w:webHidden/>
          </w:rPr>
          <w:fldChar w:fldCharType="separate"/>
        </w:r>
        <w:r w:rsidR="0010219A" w:rsidRPr="003A425A">
          <w:rPr>
            <w:noProof/>
            <w:webHidden/>
          </w:rPr>
          <w:t>333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2" w:history="1">
        <w:r w:rsidR="0010219A" w:rsidRPr="003A425A">
          <w:rPr>
            <w:rStyle w:val="a3"/>
            <w:rFonts w:ascii="Times New Roman" w:hAnsi="Times New Roman"/>
            <w:noProof/>
          </w:rPr>
          <w:t>QAbstractProxyMode</w:t>
        </w:r>
        <w:r w:rsidR="0010219A" w:rsidRPr="003A425A">
          <w:rPr>
            <w:rStyle w:val="a3"/>
            <w:rFonts w:ascii="Times New Roman" w:hAnsi="Times New Roman"/>
            <w:noProof/>
            <w:lang w:val="en-US"/>
          </w:rPr>
          <w:t>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_Toc382058812 \h </w:instrText>
        </w:r>
        <w:r w:rsidR="0010219A" w:rsidRPr="003A425A">
          <w:rPr>
            <w:noProof/>
            <w:webHidden/>
          </w:rPr>
        </w:r>
        <w:r w:rsidR="0010219A" w:rsidRPr="003A425A">
          <w:rPr>
            <w:noProof/>
            <w:webHidden/>
          </w:rPr>
          <w:fldChar w:fldCharType="separate"/>
        </w:r>
        <w:r w:rsidR="0010219A" w:rsidRPr="003A425A">
          <w:rPr>
            <w:noProof/>
            <w:webHidden/>
          </w:rPr>
          <w:t>334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3" w:history="1">
        <w:r w:rsidR="0010219A" w:rsidRPr="003A425A">
          <w:rPr>
            <w:rStyle w:val="a3"/>
            <w:rFonts w:ascii="Times New Roman" w:hAnsi="Times New Roman"/>
            <w:noProof/>
          </w:rPr>
          <w:t>QIdentityProxyModel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_Toc382058813 \h </w:instrText>
        </w:r>
        <w:r w:rsidR="0010219A" w:rsidRPr="003A425A">
          <w:rPr>
            <w:noProof/>
            <w:webHidden/>
          </w:rPr>
        </w:r>
        <w:r w:rsidR="0010219A" w:rsidRPr="003A425A">
          <w:rPr>
            <w:noProof/>
            <w:webHidden/>
          </w:rPr>
          <w:fldChar w:fldCharType="separate"/>
        </w:r>
        <w:r w:rsidR="0010219A" w:rsidRPr="003A425A">
          <w:rPr>
            <w:noProof/>
            <w:webHidden/>
          </w:rPr>
          <w:t>334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4" w:history="1">
        <w:r w:rsidR="0010219A" w:rsidRPr="003A425A">
          <w:rPr>
            <w:rStyle w:val="a3"/>
            <w:rFonts w:ascii="Times New Roman" w:hAnsi="Times New Roman"/>
            <w:noProof/>
          </w:rPr>
          <w:t>QItemSelection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_Toc382058814 \h </w:instrText>
        </w:r>
        <w:r w:rsidR="0010219A" w:rsidRPr="003A425A">
          <w:rPr>
            <w:noProof/>
            <w:webHidden/>
          </w:rPr>
        </w:r>
        <w:r w:rsidR="0010219A" w:rsidRPr="003A425A">
          <w:rPr>
            <w:noProof/>
            <w:webHidden/>
          </w:rPr>
          <w:fldChar w:fldCharType="separate"/>
        </w:r>
        <w:r w:rsidR="0010219A" w:rsidRPr="003A425A">
          <w:rPr>
            <w:noProof/>
            <w:webHidden/>
          </w:rPr>
          <w:t>334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5" w:history="1">
        <w:r w:rsidR="0010219A" w:rsidRPr="003A425A">
          <w:rPr>
            <w:rStyle w:val="a3"/>
            <w:rFonts w:ascii="Times New Roman" w:hAnsi="Times New Roman"/>
            <w:noProof/>
          </w:rPr>
          <w:t>QItemSelectionModel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_Toc382058815 \h </w:instrText>
        </w:r>
        <w:r w:rsidR="0010219A" w:rsidRPr="003A425A">
          <w:rPr>
            <w:noProof/>
            <w:webHidden/>
          </w:rPr>
        </w:r>
        <w:r w:rsidR="0010219A" w:rsidRPr="003A425A">
          <w:rPr>
            <w:noProof/>
            <w:webHidden/>
          </w:rPr>
          <w:fldChar w:fldCharType="separate"/>
        </w:r>
        <w:r w:rsidR="0010219A" w:rsidRPr="003A425A">
          <w:rPr>
            <w:noProof/>
            <w:webHidden/>
          </w:rPr>
          <w:t>334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6" w:history="1">
        <w:r w:rsidR="0010219A" w:rsidRPr="003A425A">
          <w:rPr>
            <w:rStyle w:val="a3"/>
            <w:rFonts w:ascii="Times New Roman" w:hAnsi="Times New Roman"/>
            <w:noProof/>
          </w:rPr>
          <w:t>QItemSelectionRange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_Toc382058816 \h </w:instrText>
        </w:r>
        <w:r w:rsidR="0010219A" w:rsidRPr="003A425A">
          <w:rPr>
            <w:noProof/>
            <w:webHidden/>
          </w:rPr>
        </w:r>
        <w:r w:rsidR="0010219A" w:rsidRPr="003A425A">
          <w:rPr>
            <w:noProof/>
            <w:webHidden/>
          </w:rPr>
          <w:fldChar w:fldCharType="separate"/>
        </w:r>
        <w:r w:rsidR="0010219A" w:rsidRPr="003A425A">
          <w:rPr>
            <w:noProof/>
            <w:webHidden/>
          </w:rPr>
          <w:t>334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7" w:history="1">
        <w:r w:rsidR="0010219A" w:rsidRPr="003A425A">
          <w:rPr>
            <w:rStyle w:val="a3"/>
            <w:rFonts w:ascii="Times New Roman" w:hAnsi="Times New Roman"/>
            <w:noProof/>
          </w:rPr>
          <w:t>QSortFilterProxyModel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_Toc382058817 \h </w:instrText>
        </w:r>
        <w:r w:rsidR="0010219A" w:rsidRPr="003A425A">
          <w:rPr>
            <w:noProof/>
            <w:webHidden/>
          </w:rPr>
        </w:r>
        <w:r w:rsidR="0010219A" w:rsidRPr="003A425A">
          <w:rPr>
            <w:noProof/>
            <w:webHidden/>
          </w:rPr>
          <w:fldChar w:fldCharType="separate"/>
        </w:r>
        <w:r w:rsidR="0010219A" w:rsidRPr="003A425A">
          <w:rPr>
            <w:noProof/>
            <w:webHidden/>
          </w:rPr>
          <w:t>334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8" w:history="1">
        <w:r w:rsidR="0010219A" w:rsidRPr="003A425A">
          <w:rPr>
            <w:rStyle w:val="a3"/>
            <w:rFonts w:ascii="Times New Roman" w:hAnsi="Times New Roman"/>
            <w:noProof/>
          </w:rPr>
          <w:t>QStringListModel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_Toc382058818 \h </w:instrText>
        </w:r>
        <w:r w:rsidR="0010219A" w:rsidRPr="003A425A">
          <w:rPr>
            <w:noProof/>
            <w:webHidden/>
          </w:rPr>
        </w:r>
        <w:r w:rsidR="0010219A" w:rsidRPr="003A425A">
          <w:rPr>
            <w:noProof/>
            <w:webHidden/>
          </w:rPr>
          <w:fldChar w:fldCharType="separate"/>
        </w:r>
        <w:r w:rsidR="0010219A" w:rsidRPr="003A425A">
          <w:rPr>
            <w:noProof/>
            <w:webHidden/>
          </w:rPr>
          <w:t>335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19" w:history="1">
        <w:r w:rsidR="0010219A" w:rsidRPr="003A425A">
          <w:rPr>
            <w:rStyle w:val="a3"/>
            <w:rFonts w:ascii="Times New Roman" w:hAnsi="Times New Roman"/>
            <w:noProof/>
          </w:rPr>
          <w:t>QStandardItem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_Toc382058819 \h </w:instrText>
        </w:r>
        <w:r w:rsidR="0010219A" w:rsidRPr="003A425A">
          <w:rPr>
            <w:noProof/>
            <w:webHidden/>
          </w:rPr>
        </w:r>
        <w:r w:rsidR="0010219A" w:rsidRPr="003A425A">
          <w:rPr>
            <w:noProof/>
            <w:webHidden/>
          </w:rPr>
          <w:fldChar w:fldCharType="separate"/>
        </w:r>
        <w:r w:rsidR="0010219A" w:rsidRPr="003A425A">
          <w:rPr>
            <w:noProof/>
            <w:webHidden/>
          </w:rPr>
          <w:t>335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0" w:history="1">
        <w:r w:rsidR="0010219A" w:rsidRPr="003A425A">
          <w:rPr>
            <w:rStyle w:val="a3"/>
            <w:rFonts w:ascii="Times New Roman" w:hAnsi="Times New Roman"/>
            <w:noProof/>
          </w:rPr>
          <w:t>QStandardItemModel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_Toc382058820 \h </w:instrText>
        </w:r>
        <w:r w:rsidR="0010219A" w:rsidRPr="003A425A">
          <w:rPr>
            <w:noProof/>
            <w:webHidden/>
          </w:rPr>
        </w:r>
        <w:r w:rsidR="0010219A" w:rsidRPr="003A425A">
          <w:rPr>
            <w:noProof/>
            <w:webHidden/>
          </w:rPr>
          <w:fldChar w:fldCharType="separate"/>
        </w:r>
        <w:r w:rsidR="0010219A" w:rsidRPr="003A425A">
          <w:rPr>
            <w:noProof/>
            <w:webHidden/>
          </w:rPr>
          <w:t>335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1" w:history="1">
        <w:r w:rsidR="0010219A" w:rsidRPr="003A425A">
          <w:rPr>
            <w:rStyle w:val="a3"/>
            <w:rFonts w:ascii="Times New Roman" w:hAnsi="Times New Roman"/>
            <w:noProof/>
          </w:rPr>
          <w:t>QFileSystemModel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_Toc382058821 \h </w:instrText>
        </w:r>
        <w:r w:rsidR="0010219A" w:rsidRPr="003A425A">
          <w:rPr>
            <w:noProof/>
            <w:webHidden/>
          </w:rPr>
        </w:r>
        <w:r w:rsidR="0010219A" w:rsidRPr="003A425A">
          <w:rPr>
            <w:noProof/>
            <w:webHidden/>
          </w:rPr>
          <w:fldChar w:fldCharType="separate"/>
        </w:r>
        <w:r w:rsidR="0010219A" w:rsidRPr="003A425A">
          <w:rPr>
            <w:noProof/>
            <w:webHidden/>
          </w:rPr>
          <w:t>335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2" w:history="1">
        <w:r w:rsidR="0010219A" w:rsidRPr="003A425A">
          <w:rPr>
            <w:rStyle w:val="a3"/>
            <w:rFonts w:ascii="Times New Roman" w:hAnsi="Times New Roman"/>
            <w:noProof/>
          </w:rPr>
          <w:t>QAbstractItemDelegate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_Toc382058822 \h </w:instrText>
        </w:r>
        <w:r w:rsidR="0010219A" w:rsidRPr="003A425A">
          <w:rPr>
            <w:noProof/>
            <w:webHidden/>
          </w:rPr>
        </w:r>
        <w:r w:rsidR="0010219A" w:rsidRPr="003A425A">
          <w:rPr>
            <w:noProof/>
            <w:webHidden/>
          </w:rPr>
          <w:fldChar w:fldCharType="separate"/>
        </w:r>
        <w:r w:rsidR="0010219A" w:rsidRPr="003A425A">
          <w:rPr>
            <w:noProof/>
            <w:webHidden/>
          </w:rPr>
          <w:t>336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3" w:history="1">
        <w:r w:rsidR="0010219A" w:rsidRPr="003A425A">
          <w:rPr>
            <w:rStyle w:val="a3"/>
            <w:rFonts w:ascii="Times New Roman" w:hAnsi="Times New Roman"/>
            <w:noProof/>
          </w:rPr>
          <w:t>QAbstractItemView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_Toc382058823 \h </w:instrText>
        </w:r>
        <w:r w:rsidR="0010219A" w:rsidRPr="003A425A">
          <w:rPr>
            <w:noProof/>
            <w:webHidden/>
          </w:rPr>
        </w:r>
        <w:r w:rsidR="0010219A" w:rsidRPr="003A425A">
          <w:rPr>
            <w:noProof/>
            <w:webHidden/>
          </w:rPr>
          <w:fldChar w:fldCharType="separate"/>
        </w:r>
        <w:r w:rsidR="0010219A" w:rsidRPr="003A425A">
          <w:rPr>
            <w:noProof/>
            <w:webHidden/>
          </w:rPr>
          <w:t>336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4" w:history="1">
        <w:r w:rsidR="0010219A" w:rsidRPr="003A425A">
          <w:rPr>
            <w:rStyle w:val="a3"/>
            <w:rFonts w:ascii="Times New Roman" w:hAnsi="Times New Roman"/>
            <w:noProof/>
          </w:rPr>
          <w:t>QColumnView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_Toc382058824 \h </w:instrText>
        </w:r>
        <w:r w:rsidR="0010219A" w:rsidRPr="003A425A">
          <w:rPr>
            <w:noProof/>
            <w:webHidden/>
          </w:rPr>
        </w:r>
        <w:r w:rsidR="0010219A" w:rsidRPr="003A425A">
          <w:rPr>
            <w:noProof/>
            <w:webHidden/>
          </w:rPr>
          <w:fldChar w:fldCharType="separate"/>
        </w:r>
        <w:r w:rsidR="0010219A" w:rsidRPr="003A425A">
          <w:rPr>
            <w:noProof/>
            <w:webHidden/>
          </w:rPr>
          <w:t>336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5" w:history="1">
        <w:r w:rsidR="0010219A" w:rsidRPr="003A425A">
          <w:rPr>
            <w:rStyle w:val="a3"/>
            <w:rFonts w:ascii="Times New Roman" w:hAnsi="Times New Roman"/>
            <w:noProof/>
          </w:rPr>
          <w:t>QDataWidgetMapper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_Toc382058825 \h </w:instrText>
        </w:r>
        <w:r w:rsidR="0010219A" w:rsidRPr="003A425A">
          <w:rPr>
            <w:noProof/>
            <w:webHidden/>
          </w:rPr>
        </w:r>
        <w:r w:rsidR="0010219A" w:rsidRPr="003A425A">
          <w:rPr>
            <w:noProof/>
            <w:webHidden/>
          </w:rPr>
          <w:fldChar w:fldCharType="separate"/>
        </w:r>
        <w:r w:rsidR="0010219A" w:rsidRPr="003A425A">
          <w:rPr>
            <w:noProof/>
            <w:webHidden/>
          </w:rPr>
          <w:t>336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6" w:history="1">
        <w:r w:rsidR="0010219A" w:rsidRPr="003A425A">
          <w:rPr>
            <w:rStyle w:val="a3"/>
            <w:rFonts w:ascii="Times New Roman" w:hAnsi="Times New Roman"/>
            <w:noProof/>
          </w:rPr>
          <w:t>QHeaderView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_Toc382058826 \h </w:instrText>
        </w:r>
        <w:r w:rsidR="0010219A" w:rsidRPr="003A425A">
          <w:rPr>
            <w:noProof/>
            <w:webHidden/>
          </w:rPr>
        </w:r>
        <w:r w:rsidR="0010219A" w:rsidRPr="003A425A">
          <w:rPr>
            <w:noProof/>
            <w:webHidden/>
          </w:rPr>
          <w:fldChar w:fldCharType="separate"/>
        </w:r>
        <w:r w:rsidR="0010219A" w:rsidRPr="003A425A">
          <w:rPr>
            <w:noProof/>
            <w:webHidden/>
          </w:rPr>
          <w:t>337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7" w:history="1">
        <w:r w:rsidR="0010219A" w:rsidRPr="003A425A">
          <w:rPr>
            <w:rStyle w:val="a3"/>
            <w:rFonts w:ascii="Times New Roman" w:hAnsi="Times New Roman"/>
            <w:noProof/>
          </w:rPr>
          <w:t>QItemDelegate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_Toc382058827 \h </w:instrText>
        </w:r>
        <w:r w:rsidR="0010219A" w:rsidRPr="003A425A">
          <w:rPr>
            <w:noProof/>
            <w:webHidden/>
          </w:rPr>
        </w:r>
        <w:r w:rsidR="0010219A" w:rsidRPr="003A425A">
          <w:rPr>
            <w:noProof/>
            <w:webHidden/>
          </w:rPr>
          <w:fldChar w:fldCharType="separate"/>
        </w:r>
        <w:r w:rsidR="0010219A" w:rsidRPr="003A425A">
          <w:rPr>
            <w:noProof/>
            <w:webHidden/>
          </w:rPr>
          <w:t>337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8" w:history="1">
        <w:r w:rsidR="0010219A" w:rsidRPr="003A425A">
          <w:rPr>
            <w:rStyle w:val="a3"/>
            <w:rFonts w:ascii="Times New Roman" w:hAnsi="Times New Roman"/>
            <w:noProof/>
          </w:rPr>
          <w:t>QItemEditorFactory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_Toc382058828 \h </w:instrText>
        </w:r>
        <w:r w:rsidR="0010219A" w:rsidRPr="003A425A">
          <w:rPr>
            <w:noProof/>
            <w:webHidden/>
          </w:rPr>
        </w:r>
        <w:r w:rsidR="0010219A" w:rsidRPr="003A425A">
          <w:rPr>
            <w:noProof/>
            <w:webHidden/>
          </w:rPr>
          <w:fldChar w:fldCharType="separate"/>
        </w:r>
        <w:r w:rsidR="0010219A" w:rsidRPr="003A425A">
          <w:rPr>
            <w:noProof/>
            <w:webHidden/>
          </w:rPr>
          <w:t>337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29" w:history="1">
        <w:r w:rsidR="0010219A" w:rsidRPr="003A425A">
          <w:rPr>
            <w:rStyle w:val="a3"/>
            <w:rFonts w:ascii="Times New Roman" w:hAnsi="Times New Roman"/>
            <w:noProof/>
          </w:rPr>
          <w:t>QItemEditorCreatorBase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_Toc382058829 \h </w:instrText>
        </w:r>
        <w:r w:rsidR="0010219A" w:rsidRPr="003A425A">
          <w:rPr>
            <w:noProof/>
            <w:webHidden/>
          </w:rPr>
        </w:r>
        <w:r w:rsidR="0010219A" w:rsidRPr="003A425A">
          <w:rPr>
            <w:noProof/>
            <w:webHidden/>
          </w:rPr>
          <w:fldChar w:fldCharType="separate"/>
        </w:r>
        <w:r w:rsidR="0010219A" w:rsidRPr="003A425A">
          <w:rPr>
            <w:noProof/>
            <w:webHidden/>
          </w:rPr>
          <w:t>337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0" w:history="1">
        <w:r w:rsidR="0010219A" w:rsidRPr="003A425A">
          <w:rPr>
            <w:rStyle w:val="a3"/>
            <w:rFonts w:ascii="Times New Roman" w:hAnsi="Times New Roman"/>
            <w:noProof/>
          </w:rPr>
          <w:t>QItemEditorCreator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_Toc382058830 \h </w:instrText>
        </w:r>
        <w:r w:rsidR="0010219A" w:rsidRPr="003A425A">
          <w:rPr>
            <w:noProof/>
            <w:webHidden/>
          </w:rPr>
        </w:r>
        <w:r w:rsidR="0010219A" w:rsidRPr="003A425A">
          <w:rPr>
            <w:noProof/>
            <w:webHidden/>
          </w:rPr>
          <w:fldChar w:fldCharType="separate"/>
        </w:r>
        <w:r w:rsidR="0010219A" w:rsidRPr="003A425A">
          <w:rPr>
            <w:noProof/>
            <w:webHidden/>
          </w:rPr>
          <w:t>338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1" w:history="1">
        <w:r w:rsidR="0010219A" w:rsidRPr="003A425A">
          <w:rPr>
            <w:rStyle w:val="a3"/>
            <w:rFonts w:ascii="Times New Roman" w:hAnsi="Times New Roman"/>
            <w:noProof/>
          </w:rPr>
          <w:t>QStandardItemEditorCreator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_Toc382058831 \h </w:instrText>
        </w:r>
        <w:r w:rsidR="0010219A" w:rsidRPr="003A425A">
          <w:rPr>
            <w:noProof/>
            <w:webHidden/>
          </w:rPr>
        </w:r>
        <w:r w:rsidR="0010219A" w:rsidRPr="003A425A">
          <w:rPr>
            <w:noProof/>
            <w:webHidden/>
          </w:rPr>
          <w:fldChar w:fldCharType="separate"/>
        </w:r>
        <w:r w:rsidR="0010219A" w:rsidRPr="003A425A">
          <w:rPr>
            <w:noProof/>
            <w:webHidden/>
          </w:rPr>
          <w:t>338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2" w:history="1">
        <w:r w:rsidR="0010219A" w:rsidRPr="003A425A">
          <w:rPr>
            <w:rStyle w:val="a3"/>
            <w:rFonts w:ascii="Times New Roman" w:hAnsi="Times New Roman"/>
            <w:noProof/>
          </w:rPr>
          <w:t>QListView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_Toc382058832 \h </w:instrText>
        </w:r>
        <w:r w:rsidR="0010219A" w:rsidRPr="003A425A">
          <w:rPr>
            <w:noProof/>
            <w:webHidden/>
          </w:rPr>
        </w:r>
        <w:r w:rsidR="0010219A" w:rsidRPr="003A425A">
          <w:rPr>
            <w:noProof/>
            <w:webHidden/>
          </w:rPr>
          <w:fldChar w:fldCharType="separate"/>
        </w:r>
        <w:r w:rsidR="0010219A" w:rsidRPr="003A425A">
          <w:rPr>
            <w:noProof/>
            <w:webHidden/>
          </w:rPr>
          <w:t>338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3" w:history="1">
        <w:r w:rsidR="0010219A" w:rsidRPr="003A425A">
          <w:rPr>
            <w:rStyle w:val="a3"/>
            <w:rFonts w:ascii="Times New Roman" w:hAnsi="Times New Roman"/>
            <w:noProof/>
          </w:rPr>
          <w:t>QListWidgetItem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_Toc382058833 \h </w:instrText>
        </w:r>
        <w:r w:rsidR="0010219A" w:rsidRPr="003A425A">
          <w:rPr>
            <w:noProof/>
            <w:webHidden/>
          </w:rPr>
        </w:r>
        <w:r w:rsidR="0010219A" w:rsidRPr="003A425A">
          <w:rPr>
            <w:noProof/>
            <w:webHidden/>
          </w:rPr>
          <w:fldChar w:fldCharType="separate"/>
        </w:r>
        <w:r w:rsidR="0010219A" w:rsidRPr="003A425A">
          <w:rPr>
            <w:noProof/>
            <w:webHidden/>
          </w:rPr>
          <w:t>338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4" w:history="1">
        <w:r w:rsidR="0010219A" w:rsidRPr="003A425A">
          <w:rPr>
            <w:rStyle w:val="a3"/>
            <w:rFonts w:ascii="Times New Roman" w:hAnsi="Times New Roman"/>
            <w:noProof/>
          </w:rPr>
          <w:t>QListWidget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_Toc382058834 \h </w:instrText>
        </w:r>
        <w:r w:rsidR="0010219A" w:rsidRPr="003A425A">
          <w:rPr>
            <w:noProof/>
            <w:webHidden/>
          </w:rPr>
        </w:r>
        <w:r w:rsidR="0010219A" w:rsidRPr="003A425A">
          <w:rPr>
            <w:noProof/>
            <w:webHidden/>
          </w:rPr>
          <w:fldChar w:fldCharType="separate"/>
        </w:r>
        <w:r w:rsidR="0010219A" w:rsidRPr="003A425A">
          <w:rPr>
            <w:noProof/>
            <w:webHidden/>
          </w:rPr>
          <w:t>338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5" w:history="1">
        <w:r w:rsidR="0010219A" w:rsidRPr="003A425A">
          <w:rPr>
            <w:rStyle w:val="a3"/>
            <w:rFonts w:ascii="Times New Roman" w:hAnsi="Times New Roman"/>
            <w:noProof/>
          </w:rPr>
          <w:t>QStyledItemDelegate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_Toc382058835 \h </w:instrText>
        </w:r>
        <w:r w:rsidR="0010219A" w:rsidRPr="003A425A">
          <w:rPr>
            <w:noProof/>
            <w:webHidden/>
          </w:rPr>
        </w:r>
        <w:r w:rsidR="0010219A" w:rsidRPr="003A425A">
          <w:rPr>
            <w:noProof/>
            <w:webHidden/>
          </w:rPr>
          <w:fldChar w:fldCharType="separate"/>
        </w:r>
        <w:r w:rsidR="0010219A" w:rsidRPr="003A425A">
          <w:rPr>
            <w:noProof/>
            <w:webHidden/>
          </w:rPr>
          <w:t>338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6" w:history="1">
        <w:r w:rsidR="0010219A" w:rsidRPr="003A425A">
          <w:rPr>
            <w:rStyle w:val="a3"/>
            <w:rFonts w:ascii="Times New Roman" w:hAnsi="Times New Roman"/>
            <w:noProof/>
          </w:rPr>
          <w:t>QTableView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_Toc382058836 \h </w:instrText>
        </w:r>
        <w:r w:rsidR="0010219A" w:rsidRPr="003A425A">
          <w:rPr>
            <w:noProof/>
            <w:webHidden/>
          </w:rPr>
        </w:r>
        <w:r w:rsidR="0010219A" w:rsidRPr="003A425A">
          <w:rPr>
            <w:noProof/>
            <w:webHidden/>
          </w:rPr>
          <w:fldChar w:fldCharType="separate"/>
        </w:r>
        <w:r w:rsidR="0010219A" w:rsidRPr="003A425A">
          <w:rPr>
            <w:noProof/>
            <w:webHidden/>
          </w:rPr>
          <w:t>339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7" w:history="1">
        <w:r w:rsidR="0010219A" w:rsidRPr="003A425A">
          <w:rPr>
            <w:rStyle w:val="a3"/>
            <w:rFonts w:ascii="Times New Roman" w:hAnsi="Times New Roman"/>
            <w:noProof/>
          </w:rPr>
          <w:t>QTableWidgetSelectionRange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_Toc382058837 \h </w:instrText>
        </w:r>
        <w:r w:rsidR="0010219A" w:rsidRPr="003A425A">
          <w:rPr>
            <w:noProof/>
            <w:webHidden/>
          </w:rPr>
        </w:r>
        <w:r w:rsidR="0010219A" w:rsidRPr="003A425A">
          <w:rPr>
            <w:noProof/>
            <w:webHidden/>
          </w:rPr>
          <w:fldChar w:fldCharType="separate"/>
        </w:r>
        <w:r w:rsidR="0010219A" w:rsidRPr="003A425A">
          <w:rPr>
            <w:noProof/>
            <w:webHidden/>
          </w:rPr>
          <w:t>339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8" w:history="1">
        <w:r w:rsidR="0010219A" w:rsidRPr="003A425A">
          <w:rPr>
            <w:rStyle w:val="a3"/>
            <w:rFonts w:ascii="Times New Roman" w:hAnsi="Times New Roman"/>
            <w:noProof/>
          </w:rPr>
          <w:t>QTableWidgetItem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_Toc382058838 \h </w:instrText>
        </w:r>
        <w:r w:rsidR="0010219A" w:rsidRPr="003A425A">
          <w:rPr>
            <w:noProof/>
            <w:webHidden/>
          </w:rPr>
        </w:r>
        <w:r w:rsidR="0010219A" w:rsidRPr="003A425A">
          <w:rPr>
            <w:noProof/>
            <w:webHidden/>
          </w:rPr>
          <w:fldChar w:fldCharType="separate"/>
        </w:r>
        <w:r w:rsidR="0010219A" w:rsidRPr="003A425A">
          <w:rPr>
            <w:noProof/>
            <w:webHidden/>
          </w:rPr>
          <w:t>339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39" w:history="1">
        <w:r w:rsidR="0010219A" w:rsidRPr="003A425A">
          <w:rPr>
            <w:rStyle w:val="a3"/>
            <w:rFonts w:ascii="Times New Roman" w:hAnsi="Times New Roman"/>
            <w:noProof/>
          </w:rPr>
          <w:t>QTableWidget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_Toc382058839 \h </w:instrText>
        </w:r>
        <w:r w:rsidR="0010219A" w:rsidRPr="003A425A">
          <w:rPr>
            <w:noProof/>
            <w:webHidden/>
          </w:rPr>
        </w:r>
        <w:r w:rsidR="0010219A" w:rsidRPr="003A425A">
          <w:rPr>
            <w:noProof/>
            <w:webHidden/>
          </w:rPr>
          <w:fldChar w:fldCharType="separate"/>
        </w:r>
        <w:r w:rsidR="0010219A" w:rsidRPr="003A425A">
          <w:rPr>
            <w:noProof/>
            <w:webHidden/>
          </w:rPr>
          <w:t>339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0" w:history="1">
        <w:r w:rsidR="0010219A" w:rsidRPr="003A425A">
          <w:rPr>
            <w:rStyle w:val="a3"/>
            <w:rFonts w:ascii="Times New Roman" w:hAnsi="Times New Roman"/>
            <w:noProof/>
          </w:rPr>
          <w:t>QTreeView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_Toc382058840 \h </w:instrText>
        </w:r>
        <w:r w:rsidR="0010219A" w:rsidRPr="003A425A">
          <w:rPr>
            <w:noProof/>
            <w:webHidden/>
          </w:rPr>
        </w:r>
        <w:r w:rsidR="0010219A" w:rsidRPr="003A425A">
          <w:rPr>
            <w:noProof/>
            <w:webHidden/>
          </w:rPr>
          <w:fldChar w:fldCharType="separate"/>
        </w:r>
        <w:r w:rsidR="0010219A" w:rsidRPr="003A425A">
          <w:rPr>
            <w:noProof/>
            <w:webHidden/>
          </w:rPr>
          <w:t>339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1" w:history="1">
        <w:r w:rsidR="0010219A" w:rsidRPr="003A425A">
          <w:rPr>
            <w:rStyle w:val="a3"/>
            <w:rFonts w:ascii="Times New Roman" w:hAnsi="Times New Roman"/>
            <w:noProof/>
          </w:rPr>
          <w:t>QTreeWidgetItem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_Toc382058841 \h </w:instrText>
        </w:r>
        <w:r w:rsidR="0010219A" w:rsidRPr="003A425A">
          <w:rPr>
            <w:noProof/>
            <w:webHidden/>
          </w:rPr>
        </w:r>
        <w:r w:rsidR="0010219A" w:rsidRPr="003A425A">
          <w:rPr>
            <w:noProof/>
            <w:webHidden/>
          </w:rPr>
          <w:fldChar w:fldCharType="separate"/>
        </w:r>
        <w:r w:rsidR="0010219A" w:rsidRPr="003A425A">
          <w:rPr>
            <w:noProof/>
            <w:webHidden/>
          </w:rPr>
          <w:t>339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2" w:history="1">
        <w:r w:rsidR="0010219A" w:rsidRPr="003A425A">
          <w:rPr>
            <w:rStyle w:val="a3"/>
            <w:rFonts w:ascii="Times New Roman" w:hAnsi="Times New Roman"/>
            <w:noProof/>
          </w:rPr>
          <w:t>QTreeWidget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_Toc382058842 \h </w:instrText>
        </w:r>
        <w:r w:rsidR="0010219A" w:rsidRPr="003A425A">
          <w:rPr>
            <w:noProof/>
            <w:webHidden/>
          </w:rPr>
        </w:r>
        <w:r w:rsidR="0010219A" w:rsidRPr="003A425A">
          <w:rPr>
            <w:noProof/>
            <w:webHidden/>
          </w:rPr>
          <w:fldChar w:fldCharType="separate"/>
        </w:r>
        <w:r w:rsidR="0010219A" w:rsidRPr="003A425A">
          <w:rPr>
            <w:noProof/>
            <w:webHidden/>
          </w:rPr>
          <w:t>339</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843" w:history="1">
        <w:r w:rsidR="0010219A" w:rsidRPr="003A425A">
          <w:rPr>
            <w:rStyle w:val="a3"/>
            <w:rFonts w:ascii="Times New Roman" w:hAnsi="Times New Roman"/>
            <w:noProof/>
          </w:rPr>
          <w:t>ГРАФИЧЕСКОЕ ПРЕДСТАВЛЕНИЕ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_Toc382058843 \h </w:instrText>
        </w:r>
        <w:r w:rsidR="0010219A" w:rsidRPr="003A425A">
          <w:rPr>
            <w:noProof/>
            <w:webHidden/>
          </w:rPr>
        </w:r>
        <w:r w:rsidR="0010219A" w:rsidRPr="003A425A">
          <w:rPr>
            <w:noProof/>
            <w:webHidden/>
          </w:rPr>
          <w:fldChar w:fldCharType="separate"/>
        </w:r>
        <w:r w:rsidR="0010219A" w:rsidRPr="003A425A">
          <w:rPr>
            <w:noProof/>
            <w:webHidden/>
          </w:rPr>
          <w:t>340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4" w:history="1">
        <w:r w:rsidR="0010219A" w:rsidRPr="003A425A">
          <w:rPr>
            <w:rStyle w:val="a3"/>
            <w:rFonts w:ascii="Times New Roman" w:hAnsi="Times New Roman"/>
            <w:noProof/>
          </w:rPr>
          <w:t>QGraphicsEffect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_Toc382058844 \h </w:instrText>
        </w:r>
        <w:r w:rsidR="0010219A" w:rsidRPr="003A425A">
          <w:rPr>
            <w:noProof/>
            <w:webHidden/>
          </w:rPr>
        </w:r>
        <w:r w:rsidR="0010219A" w:rsidRPr="003A425A">
          <w:rPr>
            <w:noProof/>
            <w:webHidden/>
          </w:rPr>
          <w:fldChar w:fldCharType="separate"/>
        </w:r>
        <w:r w:rsidR="0010219A" w:rsidRPr="003A425A">
          <w:rPr>
            <w:noProof/>
            <w:webHidden/>
          </w:rPr>
          <w:t>343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5" w:history="1">
        <w:r w:rsidR="0010219A" w:rsidRPr="003A425A">
          <w:rPr>
            <w:rStyle w:val="a3"/>
            <w:rFonts w:ascii="Times New Roman" w:hAnsi="Times New Roman"/>
            <w:noProof/>
          </w:rPr>
          <w:t>QGraphicsGridLayout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_Toc382058845 \h </w:instrText>
        </w:r>
        <w:r w:rsidR="0010219A" w:rsidRPr="003A425A">
          <w:rPr>
            <w:noProof/>
            <w:webHidden/>
          </w:rPr>
        </w:r>
        <w:r w:rsidR="0010219A" w:rsidRPr="003A425A">
          <w:rPr>
            <w:noProof/>
            <w:webHidden/>
          </w:rPr>
          <w:fldChar w:fldCharType="separate"/>
        </w:r>
        <w:r w:rsidR="0010219A" w:rsidRPr="003A425A">
          <w:rPr>
            <w:noProof/>
            <w:webHidden/>
          </w:rPr>
          <w:t>343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6" w:history="1">
        <w:r w:rsidR="0010219A" w:rsidRPr="003A425A">
          <w:rPr>
            <w:rStyle w:val="a3"/>
            <w:rFonts w:ascii="Times New Roman" w:hAnsi="Times New Roman"/>
            <w:noProof/>
          </w:rPr>
          <w:t>QGraphicsObject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_Toc382058846 \h </w:instrText>
        </w:r>
        <w:r w:rsidR="0010219A" w:rsidRPr="003A425A">
          <w:rPr>
            <w:noProof/>
            <w:webHidden/>
          </w:rPr>
        </w:r>
        <w:r w:rsidR="0010219A" w:rsidRPr="003A425A">
          <w:rPr>
            <w:noProof/>
            <w:webHidden/>
          </w:rPr>
          <w:fldChar w:fldCharType="separate"/>
        </w:r>
        <w:r w:rsidR="0010219A" w:rsidRPr="003A425A">
          <w:rPr>
            <w:noProof/>
            <w:webHidden/>
          </w:rPr>
          <w:t>344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7" w:history="1">
        <w:r w:rsidR="0010219A" w:rsidRPr="003A425A">
          <w:rPr>
            <w:rStyle w:val="a3"/>
            <w:rFonts w:ascii="Times New Roman" w:hAnsi="Times New Roman"/>
            <w:noProof/>
          </w:rPr>
          <w:t>QAbstractGraphicsShapeItem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_Toc382058847 \h </w:instrText>
        </w:r>
        <w:r w:rsidR="0010219A" w:rsidRPr="003A425A">
          <w:rPr>
            <w:noProof/>
            <w:webHidden/>
          </w:rPr>
        </w:r>
        <w:r w:rsidR="0010219A" w:rsidRPr="003A425A">
          <w:rPr>
            <w:noProof/>
            <w:webHidden/>
          </w:rPr>
          <w:fldChar w:fldCharType="separate"/>
        </w:r>
        <w:r w:rsidR="0010219A" w:rsidRPr="003A425A">
          <w:rPr>
            <w:noProof/>
            <w:webHidden/>
          </w:rPr>
          <w:t>344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8" w:history="1">
        <w:r w:rsidR="0010219A" w:rsidRPr="003A425A">
          <w:rPr>
            <w:rStyle w:val="a3"/>
            <w:rFonts w:ascii="Times New Roman" w:hAnsi="Times New Roman"/>
            <w:noProof/>
          </w:rPr>
          <w:t>QGraphicsRotation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_Toc382058848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49" w:history="1">
        <w:r w:rsidR="0010219A" w:rsidRPr="003A425A">
          <w:rPr>
            <w:rStyle w:val="a3"/>
            <w:rFonts w:ascii="Times New Roman" w:hAnsi="Times New Roman"/>
            <w:noProof/>
          </w:rPr>
          <w:t>QGraphicsScale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_Toc382058849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0" w:history="1">
        <w:r w:rsidR="0010219A" w:rsidRPr="003A425A">
          <w:rPr>
            <w:rStyle w:val="a3"/>
            <w:rFonts w:ascii="Times New Roman" w:hAnsi="Times New Roman"/>
            <w:noProof/>
          </w:rPr>
          <w:t>КЛАССЫ РАЗНЫХ ТИПОВ ЭЛЕМЕНТОВ СИНА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_Toc382058850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1" w:history="1">
        <w:r w:rsidR="0010219A" w:rsidRPr="003A425A">
          <w:rPr>
            <w:rStyle w:val="a3"/>
            <w:rFonts w:ascii="Times New Roman" w:hAnsi="Times New Roman"/>
            <w:noProof/>
          </w:rPr>
          <w:t>QGraphicsItemGroup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_Toc382058851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2" w:history="1">
        <w:r w:rsidR="0010219A" w:rsidRPr="003A425A">
          <w:rPr>
            <w:rStyle w:val="a3"/>
            <w:rFonts w:ascii="Times New Roman" w:hAnsi="Times New Roman"/>
            <w:noProof/>
          </w:rPr>
          <w:t>QGraphicsLayout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_Toc382058852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3" w:history="1">
        <w:r w:rsidR="0010219A" w:rsidRPr="003A425A">
          <w:rPr>
            <w:rStyle w:val="a3"/>
            <w:rFonts w:ascii="Times New Roman" w:hAnsi="Times New Roman"/>
            <w:noProof/>
          </w:rPr>
          <w:t>QGraphicsLayoutItem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_Toc382058853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4" w:history="1">
        <w:r w:rsidR="0010219A" w:rsidRPr="003A425A">
          <w:rPr>
            <w:rStyle w:val="a3"/>
            <w:rFonts w:ascii="Times New Roman" w:hAnsi="Times New Roman"/>
            <w:noProof/>
          </w:rPr>
          <w:t>QGraphicsProxyWidget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_Toc382058854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5" w:history="1">
        <w:r w:rsidR="0010219A" w:rsidRPr="003A425A">
          <w:rPr>
            <w:rStyle w:val="a3"/>
            <w:rFonts w:ascii="Times New Roman" w:hAnsi="Times New Roman"/>
            <w:noProof/>
          </w:rPr>
          <w:t>QGraphicsScene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_Toc382058855 \h </w:instrText>
        </w:r>
        <w:r w:rsidR="0010219A" w:rsidRPr="003A425A">
          <w:rPr>
            <w:noProof/>
            <w:webHidden/>
          </w:rPr>
        </w:r>
        <w:r w:rsidR="0010219A" w:rsidRPr="003A425A">
          <w:rPr>
            <w:noProof/>
            <w:webHidden/>
          </w:rPr>
          <w:fldChar w:fldCharType="separate"/>
        </w:r>
        <w:r w:rsidR="0010219A" w:rsidRPr="003A425A">
          <w:rPr>
            <w:noProof/>
            <w:webHidden/>
          </w:rPr>
          <w:t>345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6" w:history="1">
        <w:r w:rsidR="0010219A" w:rsidRPr="003A425A">
          <w:rPr>
            <w:rStyle w:val="a3"/>
            <w:rFonts w:ascii="Times New Roman" w:hAnsi="Times New Roman"/>
            <w:noProof/>
          </w:rPr>
          <w:t>QGraphicsSceneEvent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_Toc382058856 \h </w:instrText>
        </w:r>
        <w:r w:rsidR="0010219A" w:rsidRPr="003A425A">
          <w:rPr>
            <w:noProof/>
            <w:webHidden/>
          </w:rPr>
        </w:r>
        <w:r w:rsidR="0010219A" w:rsidRPr="003A425A">
          <w:rPr>
            <w:noProof/>
            <w:webHidden/>
          </w:rPr>
          <w:fldChar w:fldCharType="separate"/>
        </w:r>
        <w:r w:rsidR="0010219A" w:rsidRPr="003A425A">
          <w:rPr>
            <w:noProof/>
            <w:webHidden/>
          </w:rPr>
          <w:t>346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7" w:history="1">
        <w:r w:rsidR="0010219A" w:rsidRPr="003A425A">
          <w:rPr>
            <w:rStyle w:val="a3"/>
            <w:noProof/>
          </w:rPr>
          <w:t>КЛАССЫ СОБЫТИЙ СИН ГРАФА</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_Toc382058857 \h </w:instrText>
        </w:r>
        <w:r w:rsidR="0010219A" w:rsidRPr="003A425A">
          <w:rPr>
            <w:noProof/>
            <w:webHidden/>
          </w:rPr>
        </w:r>
        <w:r w:rsidR="0010219A" w:rsidRPr="003A425A">
          <w:rPr>
            <w:noProof/>
            <w:webHidden/>
          </w:rPr>
          <w:fldChar w:fldCharType="separate"/>
        </w:r>
        <w:r w:rsidR="0010219A" w:rsidRPr="003A425A">
          <w:rPr>
            <w:noProof/>
            <w:webHidden/>
          </w:rPr>
          <w:t>346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8" w:history="1">
        <w:r w:rsidR="0010219A" w:rsidRPr="003A425A">
          <w:rPr>
            <w:rStyle w:val="a3"/>
            <w:rFonts w:ascii="Times New Roman" w:hAnsi="Times New Roman"/>
            <w:noProof/>
          </w:rPr>
          <w:t>QGraphicsTransform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_Toc382058858 \h </w:instrText>
        </w:r>
        <w:r w:rsidR="0010219A" w:rsidRPr="003A425A">
          <w:rPr>
            <w:noProof/>
            <w:webHidden/>
          </w:rPr>
        </w:r>
        <w:r w:rsidR="0010219A" w:rsidRPr="003A425A">
          <w:rPr>
            <w:noProof/>
            <w:webHidden/>
          </w:rPr>
          <w:fldChar w:fldCharType="separate"/>
        </w:r>
        <w:r w:rsidR="0010219A" w:rsidRPr="003A425A">
          <w:rPr>
            <w:noProof/>
            <w:webHidden/>
          </w:rPr>
          <w:t>346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59" w:history="1">
        <w:r w:rsidR="0010219A" w:rsidRPr="003A425A">
          <w:rPr>
            <w:rStyle w:val="a3"/>
            <w:rFonts w:ascii="Times New Roman" w:hAnsi="Times New Roman"/>
            <w:noProof/>
          </w:rPr>
          <w:t>QGraphicsView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_Toc382058859 \h </w:instrText>
        </w:r>
        <w:r w:rsidR="0010219A" w:rsidRPr="003A425A">
          <w:rPr>
            <w:noProof/>
            <w:webHidden/>
          </w:rPr>
        </w:r>
        <w:r w:rsidR="0010219A" w:rsidRPr="003A425A">
          <w:rPr>
            <w:noProof/>
            <w:webHidden/>
          </w:rPr>
          <w:fldChar w:fldCharType="separate"/>
        </w:r>
        <w:r w:rsidR="0010219A" w:rsidRPr="003A425A">
          <w:rPr>
            <w:noProof/>
            <w:webHidden/>
          </w:rPr>
          <w:t>347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0" w:history="1">
        <w:r w:rsidR="0010219A" w:rsidRPr="003A425A">
          <w:rPr>
            <w:rStyle w:val="a3"/>
            <w:rFonts w:ascii="Times New Roman" w:hAnsi="Times New Roman"/>
            <w:noProof/>
          </w:rPr>
          <w:t>QGraphicsWidget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_Toc382058860 \h </w:instrText>
        </w:r>
        <w:r w:rsidR="0010219A" w:rsidRPr="003A425A">
          <w:rPr>
            <w:noProof/>
            <w:webHidden/>
          </w:rPr>
        </w:r>
        <w:r w:rsidR="0010219A" w:rsidRPr="003A425A">
          <w:rPr>
            <w:noProof/>
            <w:webHidden/>
          </w:rPr>
          <w:fldChar w:fldCharType="separate"/>
        </w:r>
        <w:r w:rsidR="0010219A" w:rsidRPr="003A425A">
          <w:rPr>
            <w:noProof/>
            <w:webHidden/>
          </w:rPr>
          <w:t>347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1" w:history="1">
        <w:r w:rsidR="0010219A" w:rsidRPr="003A425A">
          <w:rPr>
            <w:rStyle w:val="a3"/>
            <w:rFonts w:ascii="Times New Roman" w:hAnsi="Times New Roman"/>
            <w:noProof/>
          </w:rPr>
          <w:t>QStyleOptionGraphicsItem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_Toc382058861 \h </w:instrText>
        </w:r>
        <w:r w:rsidR="0010219A" w:rsidRPr="003A425A">
          <w:rPr>
            <w:noProof/>
            <w:webHidden/>
          </w:rPr>
        </w:r>
        <w:r w:rsidR="0010219A" w:rsidRPr="003A425A">
          <w:rPr>
            <w:noProof/>
            <w:webHidden/>
          </w:rPr>
          <w:fldChar w:fldCharType="separate"/>
        </w:r>
        <w:r w:rsidR="0010219A" w:rsidRPr="003A425A">
          <w:rPr>
            <w:noProof/>
            <w:webHidden/>
          </w:rPr>
          <w:t>347</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862" w:history="1">
        <w:r w:rsidR="0010219A" w:rsidRPr="003A425A">
          <w:rPr>
            <w:rStyle w:val="a3"/>
            <w:rFonts w:ascii="Times New Roman" w:hAnsi="Times New Roman"/>
            <w:noProof/>
            <w:lang w:val="be-BY"/>
          </w:rPr>
          <w:t>РУКОВОДСТВО ПО В</w:t>
        </w:r>
        <w:r w:rsidR="0010219A" w:rsidRPr="003A425A">
          <w:rPr>
            <w:rStyle w:val="a3"/>
            <w:rFonts w:ascii="Times New Roman" w:hAnsi="Times New Roman"/>
            <w:noProof/>
          </w:rPr>
          <w:t>ИДЖЕТАМ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_Toc382058862 \h </w:instrText>
        </w:r>
        <w:r w:rsidR="0010219A" w:rsidRPr="003A425A">
          <w:rPr>
            <w:noProof/>
            <w:webHidden/>
          </w:rPr>
        </w:r>
        <w:r w:rsidR="0010219A" w:rsidRPr="003A425A">
          <w:rPr>
            <w:noProof/>
            <w:webHidden/>
          </w:rPr>
          <w:fldChar w:fldCharType="separate"/>
        </w:r>
        <w:r w:rsidR="0010219A" w:rsidRPr="003A425A">
          <w:rPr>
            <w:noProof/>
            <w:webHidden/>
          </w:rPr>
          <w:t>348</w:t>
        </w:r>
        <w:r w:rsidR="0010219A" w:rsidRPr="003A425A">
          <w:rPr>
            <w:noProof/>
            <w:webHidden/>
          </w:rPr>
          <w:fldChar w:fldCharType="end"/>
        </w:r>
      </w:hyperlink>
    </w:p>
    <w:p w:rsidR="0010219A" w:rsidRPr="003A425A" w:rsidRDefault="00953454">
      <w:pPr>
        <w:pStyle w:val="31"/>
        <w:tabs>
          <w:tab w:val="right" w:leader="dot" w:pos="9345"/>
        </w:tabs>
        <w:rPr>
          <w:b w:val="0"/>
          <w:noProof/>
        </w:rPr>
      </w:pPr>
      <w:hyperlink w:anchor="_Toc382058863" w:history="1">
        <w:r w:rsidR="0010219A" w:rsidRPr="003A425A">
          <w:rPr>
            <w:rStyle w:val="a3"/>
            <w:noProof/>
          </w:rPr>
          <w:t>БАЗОВЫЕ ВИДЖЕТЫ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_Toc382058863 \h </w:instrText>
        </w:r>
        <w:r w:rsidR="0010219A" w:rsidRPr="003A425A">
          <w:rPr>
            <w:noProof/>
            <w:webHidden/>
          </w:rPr>
        </w:r>
        <w:r w:rsidR="0010219A" w:rsidRPr="003A425A">
          <w:rPr>
            <w:noProof/>
            <w:webHidden/>
          </w:rPr>
          <w:fldChar w:fldCharType="separate"/>
        </w:r>
        <w:r w:rsidR="0010219A" w:rsidRPr="003A425A">
          <w:rPr>
            <w:noProof/>
            <w:webHidden/>
          </w:rPr>
          <w:t>348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4" w:history="1">
        <w:r w:rsidR="0010219A" w:rsidRPr="003A425A">
          <w:rPr>
            <w:rStyle w:val="a3"/>
            <w:rFonts w:ascii="Times New Roman" w:hAnsi="Times New Roman"/>
            <w:noProof/>
          </w:rPr>
          <w:t>КЛАССЫ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_Toc382058864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5" w:history="1">
        <w:r w:rsidR="0010219A" w:rsidRPr="003A425A">
          <w:rPr>
            <w:rStyle w:val="a3"/>
            <w:rFonts w:ascii="Times New Roman" w:hAnsi="Times New Roman"/>
            <w:noProof/>
          </w:rPr>
          <w:t>QCommandLinkButton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_Toc382058865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6" w:history="1">
        <w:r w:rsidR="0010219A" w:rsidRPr="003A425A">
          <w:rPr>
            <w:rStyle w:val="a3"/>
            <w:rFonts w:ascii="Times New Roman" w:hAnsi="Times New Roman"/>
            <w:noProof/>
          </w:rPr>
          <w:t>Виджеты редактирования дат и времён</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_Toc382058866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7" w:history="1">
        <w:r w:rsidR="0010219A" w:rsidRPr="003A425A">
          <w:rPr>
            <w:rStyle w:val="a3"/>
            <w:rFonts w:ascii="Times New Roman" w:hAnsi="Times New Roman"/>
            <w:noProof/>
          </w:rPr>
          <w:t>QDial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_Toc382058867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8" w:history="1">
        <w:r w:rsidR="0010219A" w:rsidRPr="003A425A">
          <w:rPr>
            <w:rStyle w:val="a3"/>
            <w:rFonts w:ascii="Times New Roman" w:hAnsi="Times New Roman"/>
            <w:noProof/>
          </w:rPr>
          <w:t>QFocusFrame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_Toc382058868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69" w:history="1">
        <w:r w:rsidR="0010219A" w:rsidRPr="003A425A">
          <w:rPr>
            <w:rStyle w:val="a3"/>
            <w:rFonts w:ascii="Times New Roman" w:hAnsi="Times New Roman"/>
            <w:noProof/>
          </w:rPr>
          <w:t>QFontComboBox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_Toc382058869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0" w:history="1">
        <w:r w:rsidR="0010219A" w:rsidRPr="003A425A">
          <w:rPr>
            <w:rStyle w:val="a3"/>
            <w:rFonts w:ascii="Times New Roman" w:hAnsi="Times New Roman"/>
            <w:noProof/>
          </w:rPr>
          <w:t>QLabel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_Toc382058870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1" w:history="1">
        <w:r w:rsidR="0010219A" w:rsidRPr="003A425A">
          <w:rPr>
            <w:rStyle w:val="a3"/>
            <w:rFonts w:ascii="Times New Roman" w:hAnsi="Times New Roman"/>
            <w:noProof/>
          </w:rPr>
          <w:t>QLCDNumber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_Toc382058871 \h </w:instrText>
        </w:r>
        <w:r w:rsidR="0010219A" w:rsidRPr="003A425A">
          <w:rPr>
            <w:noProof/>
            <w:webHidden/>
          </w:rPr>
        </w:r>
        <w:r w:rsidR="0010219A" w:rsidRPr="003A425A">
          <w:rPr>
            <w:noProof/>
            <w:webHidden/>
          </w:rPr>
          <w:fldChar w:fldCharType="separate"/>
        </w:r>
        <w:r w:rsidR="0010219A" w:rsidRPr="003A425A">
          <w:rPr>
            <w:noProof/>
            <w:webHidden/>
          </w:rPr>
          <w:t>350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2" w:history="1">
        <w:r w:rsidR="0010219A" w:rsidRPr="003A425A">
          <w:rPr>
            <w:rStyle w:val="a3"/>
            <w:rFonts w:ascii="Times New Roman" w:hAnsi="Times New Roman"/>
            <w:noProof/>
          </w:rPr>
          <w:t>QLineEdit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_Toc382058872 \h </w:instrText>
        </w:r>
        <w:r w:rsidR="0010219A" w:rsidRPr="003A425A">
          <w:rPr>
            <w:noProof/>
            <w:webHidden/>
          </w:rPr>
        </w:r>
        <w:r w:rsidR="0010219A" w:rsidRPr="003A425A">
          <w:rPr>
            <w:noProof/>
            <w:webHidden/>
          </w:rPr>
          <w:fldChar w:fldCharType="separate"/>
        </w:r>
        <w:r w:rsidR="0010219A" w:rsidRPr="003A425A">
          <w:rPr>
            <w:noProof/>
            <w:webHidden/>
          </w:rPr>
          <w:t>351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3" w:history="1">
        <w:r w:rsidR="0010219A" w:rsidRPr="003A425A">
          <w:rPr>
            <w:rStyle w:val="a3"/>
            <w:rFonts w:ascii="Times New Roman" w:hAnsi="Times New Roman"/>
            <w:noProof/>
          </w:rPr>
          <w:t>QMenu</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_Toc382058873 \h </w:instrText>
        </w:r>
        <w:r w:rsidR="0010219A" w:rsidRPr="003A425A">
          <w:rPr>
            <w:noProof/>
            <w:webHidden/>
          </w:rPr>
        </w:r>
        <w:r w:rsidR="0010219A" w:rsidRPr="003A425A">
          <w:rPr>
            <w:noProof/>
            <w:webHidden/>
          </w:rPr>
          <w:fldChar w:fldCharType="separate"/>
        </w:r>
        <w:r w:rsidR="0010219A" w:rsidRPr="003A425A">
          <w:rPr>
            <w:noProof/>
            <w:webHidden/>
          </w:rPr>
          <w:t>351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4" w:history="1">
        <w:r w:rsidR="0010219A" w:rsidRPr="003A425A">
          <w:rPr>
            <w:rStyle w:val="a3"/>
            <w:rFonts w:ascii="Times New Roman" w:hAnsi="Times New Roman"/>
            <w:noProof/>
          </w:rPr>
          <w:t>QWidgetAction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_Toc382058874 \h </w:instrText>
        </w:r>
        <w:r w:rsidR="0010219A" w:rsidRPr="003A425A">
          <w:rPr>
            <w:noProof/>
            <w:webHidden/>
          </w:rPr>
        </w:r>
        <w:r w:rsidR="0010219A" w:rsidRPr="003A425A">
          <w:rPr>
            <w:noProof/>
            <w:webHidden/>
          </w:rPr>
          <w:fldChar w:fldCharType="separate"/>
        </w:r>
        <w:r w:rsidR="0010219A" w:rsidRPr="003A425A">
          <w:rPr>
            <w:noProof/>
            <w:webHidden/>
          </w:rPr>
          <w:t>351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5" w:history="1">
        <w:r w:rsidR="0010219A" w:rsidRPr="003A425A">
          <w:rPr>
            <w:rStyle w:val="a3"/>
            <w:rFonts w:ascii="Times New Roman" w:hAnsi="Times New Roman"/>
            <w:noProof/>
          </w:rPr>
          <w:t>Некоторые другие классы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_Toc382058875 \h </w:instrText>
        </w:r>
        <w:r w:rsidR="0010219A" w:rsidRPr="003A425A">
          <w:rPr>
            <w:noProof/>
            <w:webHidden/>
          </w:rPr>
        </w:r>
        <w:r w:rsidR="0010219A" w:rsidRPr="003A425A">
          <w:rPr>
            <w:noProof/>
            <w:webHidden/>
          </w:rPr>
          <w:fldChar w:fldCharType="separate"/>
        </w:r>
        <w:r w:rsidR="0010219A" w:rsidRPr="003A425A">
          <w:rPr>
            <w:noProof/>
            <w:webHidden/>
          </w:rPr>
          <w:t>351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6" w:history="1">
        <w:r w:rsidR="0010219A" w:rsidRPr="003A425A">
          <w:rPr>
            <w:rStyle w:val="a3"/>
            <w:rFonts w:ascii="Times New Roman" w:hAnsi="Times New Roman"/>
            <w:noProof/>
          </w:rPr>
          <w:t>QScrollArea</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_Toc382058876 \h </w:instrText>
        </w:r>
        <w:r w:rsidR="0010219A" w:rsidRPr="003A425A">
          <w:rPr>
            <w:noProof/>
            <w:webHidden/>
          </w:rPr>
        </w:r>
        <w:r w:rsidR="0010219A" w:rsidRPr="003A425A">
          <w:rPr>
            <w:noProof/>
            <w:webHidden/>
          </w:rPr>
          <w:fldChar w:fldCharType="separate"/>
        </w:r>
        <w:r w:rsidR="0010219A" w:rsidRPr="003A425A">
          <w:rPr>
            <w:noProof/>
            <w:webHidden/>
          </w:rPr>
          <w:t>351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7" w:history="1">
        <w:r w:rsidR="0010219A" w:rsidRPr="003A425A">
          <w:rPr>
            <w:rStyle w:val="a3"/>
            <w:rFonts w:ascii="Times New Roman" w:hAnsi="Times New Roman"/>
            <w:noProof/>
          </w:rPr>
          <w:t>QScrollBar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_Toc382058877 \h </w:instrText>
        </w:r>
        <w:r w:rsidR="0010219A" w:rsidRPr="003A425A">
          <w:rPr>
            <w:noProof/>
            <w:webHidden/>
          </w:rPr>
        </w:r>
        <w:r w:rsidR="0010219A" w:rsidRPr="003A425A">
          <w:rPr>
            <w:noProof/>
            <w:webHidden/>
          </w:rPr>
          <w:fldChar w:fldCharType="separate"/>
        </w:r>
        <w:r w:rsidR="0010219A" w:rsidRPr="003A425A">
          <w:rPr>
            <w:noProof/>
            <w:webHidden/>
          </w:rPr>
          <w:t>351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8" w:history="1">
        <w:r w:rsidR="0010219A" w:rsidRPr="003A425A">
          <w:rPr>
            <w:rStyle w:val="a3"/>
            <w:rFonts w:ascii="Times New Roman" w:hAnsi="Times New Roman"/>
            <w:noProof/>
          </w:rPr>
          <w:t>QSizeGrip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_Toc382058878 \h </w:instrText>
        </w:r>
        <w:r w:rsidR="0010219A" w:rsidRPr="003A425A">
          <w:rPr>
            <w:noProof/>
            <w:webHidden/>
          </w:rPr>
        </w:r>
        <w:r w:rsidR="0010219A" w:rsidRPr="003A425A">
          <w:rPr>
            <w:noProof/>
            <w:webHidden/>
          </w:rPr>
          <w:fldChar w:fldCharType="separate"/>
        </w:r>
        <w:r w:rsidR="0010219A" w:rsidRPr="003A425A">
          <w:rPr>
            <w:noProof/>
            <w:webHidden/>
          </w:rPr>
          <w:t>352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79" w:history="1">
        <w:r w:rsidR="0010219A" w:rsidRPr="003A425A">
          <w:rPr>
            <w:rStyle w:val="a3"/>
            <w:rFonts w:ascii="Times New Roman" w:hAnsi="Times New Roman"/>
            <w:noProof/>
          </w:rPr>
          <w:t>QSlider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_Toc382058879 \h </w:instrText>
        </w:r>
        <w:r w:rsidR="0010219A" w:rsidRPr="003A425A">
          <w:rPr>
            <w:noProof/>
            <w:webHidden/>
          </w:rPr>
        </w:r>
        <w:r w:rsidR="0010219A" w:rsidRPr="003A425A">
          <w:rPr>
            <w:noProof/>
            <w:webHidden/>
          </w:rPr>
          <w:fldChar w:fldCharType="separate"/>
        </w:r>
        <w:r w:rsidR="0010219A" w:rsidRPr="003A425A">
          <w:rPr>
            <w:noProof/>
            <w:webHidden/>
          </w:rPr>
          <w:t>352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0" w:history="1">
        <w:r w:rsidR="0010219A" w:rsidRPr="003A425A">
          <w:rPr>
            <w:rStyle w:val="a3"/>
            <w:rFonts w:ascii="Times New Roman" w:hAnsi="Times New Roman"/>
            <w:noProof/>
          </w:rPr>
          <w:t>QDoubleSpinBox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_Toc382058880 \h </w:instrText>
        </w:r>
        <w:r w:rsidR="0010219A" w:rsidRPr="003A425A">
          <w:rPr>
            <w:noProof/>
            <w:webHidden/>
          </w:rPr>
        </w:r>
        <w:r w:rsidR="0010219A" w:rsidRPr="003A425A">
          <w:rPr>
            <w:noProof/>
            <w:webHidden/>
          </w:rPr>
          <w:fldChar w:fldCharType="separate"/>
        </w:r>
        <w:r w:rsidR="0010219A" w:rsidRPr="003A425A">
          <w:rPr>
            <w:noProof/>
            <w:webHidden/>
          </w:rPr>
          <w:t>353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1" w:history="1">
        <w:r w:rsidR="0010219A" w:rsidRPr="003A425A">
          <w:rPr>
            <w:rStyle w:val="a3"/>
            <w:rFonts w:ascii="Times New Roman" w:hAnsi="Times New Roman"/>
            <w:noProof/>
          </w:rPr>
          <w:t>QSpinBox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_Toc382058881 \h </w:instrText>
        </w:r>
        <w:r w:rsidR="0010219A" w:rsidRPr="003A425A">
          <w:rPr>
            <w:noProof/>
            <w:webHidden/>
          </w:rPr>
        </w:r>
        <w:r w:rsidR="0010219A" w:rsidRPr="003A425A">
          <w:rPr>
            <w:noProof/>
            <w:webHidden/>
          </w:rPr>
          <w:fldChar w:fldCharType="separate"/>
        </w:r>
        <w:r w:rsidR="0010219A" w:rsidRPr="003A425A">
          <w:rPr>
            <w:noProof/>
            <w:webHidden/>
          </w:rPr>
          <w:t>353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2" w:history="1">
        <w:r w:rsidR="0010219A" w:rsidRPr="003A425A">
          <w:rPr>
            <w:rStyle w:val="a3"/>
            <w:rFonts w:ascii="Times New Roman" w:hAnsi="Times New Roman"/>
            <w:noProof/>
          </w:rPr>
          <w:t>QTabBar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_Toc382058882 \h </w:instrText>
        </w:r>
        <w:r w:rsidR="0010219A" w:rsidRPr="003A425A">
          <w:rPr>
            <w:noProof/>
            <w:webHidden/>
          </w:rPr>
        </w:r>
        <w:r w:rsidR="0010219A" w:rsidRPr="003A425A">
          <w:rPr>
            <w:noProof/>
            <w:webHidden/>
          </w:rPr>
          <w:fldChar w:fldCharType="separate"/>
        </w:r>
        <w:r w:rsidR="0010219A" w:rsidRPr="003A425A">
          <w:rPr>
            <w:noProof/>
            <w:webHidden/>
          </w:rPr>
          <w:t>353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3" w:history="1">
        <w:r w:rsidR="0010219A" w:rsidRPr="003A425A">
          <w:rPr>
            <w:rStyle w:val="a3"/>
            <w:rFonts w:ascii="Times New Roman" w:hAnsi="Times New Roman"/>
            <w:noProof/>
          </w:rPr>
          <w:t>QTabWidge</w:t>
        </w:r>
        <w:r w:rsidR="0010219A" w:rsidRPr="003A425A">
          <w:rPr>
            <w:rStyle w:val="a3"/>
            <w:rFonts w:ascii="Times New Roman" w:hAnsi="Times New Roman"/>
            <w:noProof/>
            <w:lang w:val="en-US"/>
          </w:rPr>
          <w:t>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_Toc382058883 \h </w:instrText>
        </w:r>
        <w:r w:rsidR="0010219A" w:rsidRPr="003A425A">
          <w:rPr>
            <w:noProof/>
            <w:webHidden/>
          </w:rPr>
        </w:r>
        <w:r w:rsidR="0010219A" w:rsidRPr="003A425A">
          <w:rPr>
            <w:noProof/>
            <w:webHidden/>
          </w:rPr>
          <w:fldChar w:fldCharType="separate"/>
        </w:r>
        <w:r w:rsidR="0010219A" w:rsidRPr="003A425A">
          <w:rPr>
            <w:noProof/>
            <w:webHidden/>
          </w:rPr>
          <w:t>353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4" w:history="1">
        <w:r w:rsidR="0010219A" w:rsidRPr="003A425A">
          <w:rPr>
            <w:rStyle w:val="a3"/>
            <w:rFonts w:ascii="Times New Roman" w:hAnsi="Times New Roman"/>
            <w:noProof/>
          </w:rPr>
          <w:t>QToolBox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_Toc382058884 \h </w:instrText>
        </w:r>
        <w:r w:rsidR="0010219A" w:rsidRPr="003A425A">
          <w:rPr>
            <w:noProof/>
            <w:webHidden/>
          </w:rPr>
        </w:r>
        <w:r w:rsidR="0010219A" w:rsidRPr="003A425A">
          <w:rPr>
            <w:noProof/>
            <w:webHidden/>
          </w:rPr>
          <w:fldChar w:fldCharType="separate"/>
        </w:r>
        <w:r w:rsidR="0010219A" w:rsidRPr="003A425A">
          <w:rPr>
            <w:noProof/>
            <w:webHidden/>
          </w:rPr>
          <w:t>354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5" w:history="1">
        <w:r w:rsidR="0010219A" w:rsidRPr="003A425A">
          <w:rPr>
            <w:rStyle w:val="a3"/>
            <w:rFonts w:ascii="Times New Roman" w:hAnsi="Times New Roman"/>
            <w:noProof/>
          </w:rPr>
          <w:t>QToolButton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_Toc382058885 \h </w:instrText>
        </w:r>
        <w:r w:rsidR="0010219A" w:rsidRPr="003A425A">
          <w:rPr>
            <w:noProof/>
            <w:webHidden/>
          </w:rPr>
        </w:r>
        <w:r w:rsidR="0010219A" w:rsidRPr="003A425A">
          <w:rPr>
            <w:noProof/>
            <w:webHidden/>
          </w:rPr>
          <w:fldChar w:fldCharType="separate"/>
        </w:r>
        <w:r w:rsidR="0010219A" w:rsidRPr="003A425A">
          <w:rPr>
            <w:noProof/>
            <w:webHidden/>
          </w:rPr>
          <w:t>354</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886" w:history="1">
        <w:r w:rsidR="0010219A" w:rsidRPr="003A425A">
          <w:rPr>
            <w:rStyle w:val="a3"/>
            <w:rFonts w:ascii="Times New Roman" w:hAnsi="Times New Roman"/>
            <w:noProof/>
          </w:rPr>
          <w:t>КЛАССЫ СЛОЖНЫХ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_Toc382058886 \h </w:instrText>
        </w:r>
        <w:r w:rsidR="0010219A" w:rsidRPr="003A425A">
          <w:rPr>
            <w:noProof/>
            <w:webHidden/>
          </w:rPr>
        </w:r>
        <w:r w:rsidR="0010219A" w:rsidRPr="003A425A">
          <w:rPr>
            <w:noProof/>
            <w:webHidden/>
          </w:rPr>
          <w:fldChar w:fldCharType="separate"/>
        </w:r>
        <w:r w:rsidR="0010219A" w:rsidRPr="003A425A">
          <w:rPr>
            <w:noProof/>
            <w:webHidden/>
          </w:rPr>
          <w:t>354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7" w:history="1">
        <w:r w:rsidR="0010219A" w:rsidRPr="003A425A">
          <w:rPr>
            <w:rStyle w:val="a3"/>
            <w:rFonts w:ascii="Times New Roman" w:hAnsi="Times New Roman"/>
            <w:noProof/>
          </w:rPr>
          <w:t>QColumnView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_Toc382058887 \h </w:instrText>
        </w:r>
        <w:r w:rsidR="0010219A" w:rsidRPr="003A425A">
          <w:rPr>
            <w:noProof/>
            <w:webHidden/>
          </w:rPr>
        </w:r>
        <w:r w:rsidR="0010219A" w:rsidRPr="003A425A">
          <w:rPr>
            <w:noProof/>
            <w:webHidden/>
          </w:rPr>
          <w:fldChar w:fldCharType="separate"/>
        </w:r>
        <w:r w:rsidR="0010219A" w:rsidRPr="003A425A">
          <w:rPr>
            <w:noProof/>
            <w:webHidden/>
          </w:rPr>
          <w:t>354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8" w:history="1">
        <w:r w:rsidR="0010219A" w:rsidRPr="003A425A">
          <w:rPr>
            <w:rStyle w:val="a3"/>
            <w:rFonts w:ascii="Times New Roman" w:hAnsi="Times New Roman"/>
            <w:noProof/>
          </w:rPr>
          <w:t>QDataWidgetMapper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_Toc382058888 \h </w:instrText>
        </w:r>
        <w:r w:rsidR="0010219A" w:rsidRPr="003A425A">
          <w:rPr>
            <w:noProof/>
            <w:webHidden/>
          </w:rPr>
        </w:r>
        <w:r w:rsidR="0010219A" w:rsidRPr="003A425A">
          <w:rPr>
            <w:noProof/>
            <w:webHidden/>
          </w:rPr>
          <w:fldChar w:fldCharType="separate"/>
        </w:r>
        <w:r w:rsidR="0010219A" w:rsidRPr="003A425A">
          <w:rPr>
            <w:noProof/>
            <w:webHidden/>
          </w:rPr>
          <w:t>354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89" w:history="1">
        <w:r w:rsidR="0010219A" w:rsidRPr="003A425A">
          <w:rPr>
            <w:rStyle w:val="a3"/>
            <w:rFonts w:ascii="Times New Roman" w:hAnsi="Times New Roman"/>
            <w:noProof/>
          </w:rPr>
          <w:t>QListView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_Toc382058889 \h </w:instrText>
        </w:r>
        <w:r w:rsidR="0010219A" w:rsidRPr="003A425A">
          <w:rPr>
            <w:noProof/>
            <w:webHidden/>
          </w:rPr>
        </w:r>
        <w:r w:rsidR="0010219A" w:rsidRPr="003A425A">
          <w:rPr>
            <w:noProof/>
            <w:webHidden/>
          </w:rPr>
          <w:fldChar w:fldCharType="separate"/>
        </w:r>
        <w:r w:rsidR="0010219A" w:rsidRPr="003A425A">
          <w:rPr>
            <w:noProof/>
            <w:webHidden/>
          </w:rPr>
          <w:t>355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0" w:history="1">
        <w:r w:rsidR="0010219A" w:rsidRPr="003A425A">
          <w:rPr>
            <w:rStyle w:val="a3"/>
            <w:rFonts w:ascii="Times New Roman" w:hAnsi="Times New Roman"/>
            <w:noProof/>
          </w:rPr>
          <w:t>QTableView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_Toc382058890 \h </w:instrText>
        </w:r>
        <w:r w:rsidR="0010219A" w:rsidRPr="003A425A">
          <w:rPr>
            <w:noProof/>
            <w:webHidden/>
          </w:rPr>
        </w:r>
        <w:r w:rsidR="0010219A" w:rsidRPr="003A425A">
          <w:rPr>
            <w:noProof/>
            <w:webHidden/>
          </w:rPr>
          <w:fldChar w:fldCharType="separate"/>
        </w:r>
        <w:r w:rsidR="0010219A" w:rsidRPr="003A425A">
          <w:rPr>
            <w:noProof/>
            <w:webHidden/>
          </w:rPr>
          <w:t>355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1" w:history="1">
        <w:r w:rsidR="0010219A" w:rsidRPr="003A425A">
          <w:rPr>
            <w:rStyle w:val="a3"/>
            <w:rFonts w:ascii="Times New Roman" w:hAnsi="Times New Roman"/>
            <w:noProof/>
          </w:rPr>
          <w:t>QTreeView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_Toc382058891 \h </w:instrText>
        </w:r>
        <w:r w:rsidR="0010219A" w:rsidRPr="003A425A">
          <w:rPr>
            <w:noProof/>
            <w:webHidden/>
          </w:rPr>
        </w:r>
        <w:r w:rsidR="0010219A" w:rsidRPr="003A425A">
          <w:rPr>
            <w:noProof/>
            <w:webHidden/>
          </w:rPr>
          <w:fldChar w:fldCharType="separate"/>
        </w:r>
        <w:r w:rsidR="0010219A" w:rsidRPr="003A425A">
          <w:rPr>
            <w:noProof/>
            <w:webHidden/>
          </w:rPr>
          <w:t>355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2" w:history="1">
        <w:r w:rsidR="0010219A" w:rsidRPr="003A425A">
          <w:rPr>
            <w:rStyle w:val="a3"/>
            <w:rFonts w:ascii="Times New Roman" w:hAnsi="Times New Roman"/>
            <w:noProof/>
          </w:rPr>
          <w:t>QDesktopWidget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_Toc382058892 \h </w:instrText>
        </w:r>
        <w:r w:rsidR="0010219A" w:rsidRPr="003A425A">
          <w:rPr>
            <w:noProof/>
            <w:webHidden/>
          </w:rPr>
        </w:r>
        <w:r w:rsidR="0010219A" w:rsidRPr="003A425A">
          <w:rPr>
            <w:noProof/>
            <w:webHidden/>
          </w:rPr>
          <w:fldChar w:fldCharType="separate"/>
        </w:r>
        <w:r w:rsidR="0010219A" w:rsidRPr="003A425A">
          <w:rPr>
            <w:noProof/>
            <w:webHidden/>
          </w:rPr>
          <w:t>355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3" w:history="1">
        <w:r w:rsidR="0010219A" w:rsidRPr="003A425A">
          <w:rPr>
            <w:rStyle w:val="a3"/>
            <w:rFonts w:ascii="Times New Roman" w:hAnsi="Times New Roman"/>
            <w:noProof/>
          </w:rPr>
          <w:t>QUndoView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_Toc382058893 \h </w:instrText>
        </w:r>
        <w:r w:rsidR="0010219A" w:rsidRPr="003A425A">
          <w:rPr>
            <w:noProof/>
            <w:webHidden/>
          </w:rPr>
        </w:r>
        <w:r w:rsidR="0010219A" w:rsidRPr="003A425A">
          <w:rPr>
            <w:noProof/>
            <w:webHidden/>
          </w:rPr>
          <w:fldChar w:fldCharType="separate"/>
        </w:r>
        <w:r w:rsidR="0010219A" w:rsidRPr="003A425A">
          <w:rPr>
            <w:noProof/>
            <w:webHidden/>
          </w:rPr>
          <w:t>355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4" w:history="1">
        <w:r w:rsidR="0010219A" w:rsidRPr="003A425A">
          <w:rPr>
            <w:rStyle w:val="a3"/>
            <w:rFonts w:ascii="Times New Roman" w:hAnsi="Times New Roman"/>
            <w:noProof/>
          </w:rPr>
          <w:t>QCalendarWidget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_Toc382058894 \h </w:instrText>
        </w:r>
        <w:r w:rsidR="0010219A" w:rsidRPr="003A425A">
          <w:rPr>
            <w:noProof/>
            <w:webHidden/>
          </w:rPr>
        </w:r>
        <w:r w:rsidR="0010219A" w:rsidRPr="003A425A">
          <w:rPr>
            <w:noProof/>
            <w:webHidden/>
          </w:rPr>
          <w:fldChar w:fldCharType="separate"/>
        </w:r>
        <w:r w:rsidR="0010219A" w:rsidRPr="003A425A">
          <w:rPr>
            <w:noProof/>
            <w:webHidden/>
          </w:rPr>
          <w:t>355</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895" w:history="1">
        <w:r w:rsidR="0010219A" w:rsidRPr="003A425A">
          <w:rPr>
            <w:rStyle w:val="a3"/>
            <w:rFonts w:ascii="Times New Roman" w:hAnsi="Times New Roman"/>
            <w:noProof/>
          </w:rPr>
          <w:t>АБСТРАКТНЫЕ КЛАССЫ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_Toc382058895 \h </w:instrText>
        </w:r>
        <w:r w:rsidR="0010219A" w:rsidRPr="003A425A">
          <w:rPr>
            <w:noProof/>
            <w:webHidden/>
          </w:rPr>
        </w:r>
        <w:r w:rsidR="0010219A" w:rsidRPr="003A425A">
          <w:rPr>
            <w:noProof/>
            <w:webHidden/>
          </w:rPr>
          <w:fldChar w:fldCharType="separate"/>
        </w:r>
        <w:r w:rsidR="0010219A" w:rsidRPr="003A425A">
          <w:rPr>
            <w:noProof/>
            <w:webHidden/>
          </w:rPr>
          <w:t>356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6" w:history="1">
        <w:r w:rsidR="0010219A" w:rsidRPr="003A425A">
          <w:rPr>
            <w:rStyle w:val="a3"/>
            <w:rFonts w:ascii="Times New Roman" w:hAnsi="Times New Roman"/>
            <w:noProof/>
            <w:lang w:val="en-GB"/>
          </w:rPr>
          <w:t>QAbstractButton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_Toc382058896 \h </w:instrText>
        </w:r>
        <w:r w:rsidR="0010219A" w:rsidRPr="003A425A">
          <w:rPr>
            <w:noProof/>
            <w:webHidden/>
          </w:rPr>
        </w:r>
        <w:r w:rsidR="0010219A" w:rsidRPr="003A425A">
          <w:rPr>
            <w:noProof/>
            <w:webHidden/>
          </w:rPr>
          <w:fldChar w:fldCharType="separate"/>
        </w:r>
        <w:r w:rsidR="0010219A" w:rsidRPr="003A425A">
          <w:rPr>
            <w:noProof/>
            <w:webHidden/>
          </w:rPr>
          <w:t>356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7" w:history="1">
        <w:r w:rsidR="0010219A" w:rsidRPr="003A425A">
          <w:rPr>
            <w:rStyle w:val="a3"/>
            <w:rFonts w:ascii="Times New Roman" w:hAnsi="Times New Roman"/>
            <w:noProof/>
          </w:rPr>
          <w:t>QAbstractScrollArea</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_Toc382058897 \h </w:instrText>
        </w:r>
        <w:r w:rsidR="0010219A" w:rsidRPr="003A425A">
          <w:rPr>
            <w:noProof/>
            <w:webHidden/>
          </w:rPr>
        </w:r>
        <w:r w:rsidR="0010219A" w:rsidRPr="003A425A">
          <w:rPr>
            <w:noProof/>
            <w:webHidden/>
          </w:rPr>
          <w:fldChar w:fldCharType="separate"/>
        </w:r>
        <w:r w:rsidR="0010219A" w:rsidRPr="003A425A">
          <w:rPr>
            <w:noProof/>
            <w:webHidden/>
          </w:rPr>
          <w:t>356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8" w:history="1">
        <w:r w:rsidR="0010219A" w:rsidRPr="003A425A">
          <w:rPr>
            <w:rStyle w:val="a3"/>
            <w:rFonts w:ascii="Times New Roman" w:hAnsi="Times New Roman"/>
            <w:noProof/>
          </w:rPr>
          <w:t>QAbstractSlider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_Toc382058898 \h </w:instrText>
        </w:r>
        <w:r w:rsidR="0010219A" w:rsidRPr="003A425A">
          <w:rPr>
            <w:noProof/>
            <w:webHidden/>
          </w:rPr>
        </w:r>
        <w:r w:rsidR="0010219A" w:rsidRPr="003A425A">
          <w:rPr>
            <w:noProof/>
            <w:webHidden/>
          </w:rPr>
          <w:fldChar w:fldCharType="separate"/>
        </w:r>
        <w:r w:rsidR="0010219A" w:rsidRPr="003A425A">
          <w:rPr>
            <w:noProof/>
            <w:webHidden/>
          </w:rPr>
          <w:t>357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899" w:history="1">
        <w:r w:rsidR="0010219A" w:rsidRPr="003A425A">
          <w:rPr>
            <w:rStyle w:val="a3"/>
            <w:rFonts w:ascii="Times New Roman" w:hAnsi="Times New Roman"/>
            <w:noProof/>
          </w:rPr>
          <w:t>QAbstractSpinBox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_Toc382058899 \h </w:instrText>
        </w:r>
        <w:r w:rsidR="0010219A" w:rsidRPr="003A425A">
          <w:rPr>
            <w:noProof/>
            <w:webHidden/>
          </w:rPr>
        </w:r>
        <w:r w:rsidR="0010219A" w:rsidRPr="003A425A">
          <w:rPr>
            <w:noProof/>
            <w:webHidden/>
          </w:rPr>
          <w:fldChar w:fldCharType="separate"/>
        </w:r>
        <w:r w:rsidR="0010219A" w:rsidRPr="003A425A">
          <w:rPr>
            <w:noProof/>
            <w:webHidden/>
          </w:rPr>
          <w:t>357</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00" w:history="1">
        <w:r w:rsidR="0010219A" w:rsidRPr="003A425A">
          <w:rPr>
            <w:rStyle w:val="a3"/>
            <w:rFonts w:ascii="Times New Roman" w:hAnsi="Times New Roman"/>
            <w:noProof/>
          </w:rPr>
          <w:t>КЛАССЫ МАКЕТОВ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_Toc382058900 \h </w:instrText>
        </w:r>
        <w:r w:rsidR="0010219A" w:rsidRPr="003A425A">
          <w:rPr>
            <w:noProof/>
            <w:webHidden/>
          </w:rPr>
        </w:r>
        <w:r w:rsidR="0010219A" w:rsidRPr="003A425A">
          <w:rPr>
            <w:noProof/>
            <w:webHidden/>
          </w:rPr>
          <w:fldChar w:fldCharType="separate"/>
        </w:r>
        <w:r w:rsidR="0010219A" w:rsidRPr="003A425A">
          <w:rPr>
            <w:noProof/>
            <w:webHidden/>
          </w:rPr>
          <w:t>357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1" w:history="1">
        <w:r w:rsidR="0010219A" w:rsidRPr="003A425A">
          <w:rPr>
            <w:rStyle w:val="a3"/>
            <w:rFonts w:ascii="Times New Roman" w:hAnsi="Times New Roman"/>
            <w:noProof/>
          </w:rPr>
          <w:t>QFrame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_Toc382058901 \h </w:instrText>
        </w:r>
        <w:r w:rsidR="0010219A" w:rsidRPr="003A425A">
          <w:rPr>
            <w:noProof/>
            <w:webHidden/>
          </w:rPr>
        </w:r>
        <w:r w:rsidR="0010219A" w:rsidRPr="003A425A">
          <w:rPr>
            <w:noProof/>
            <w:webHidden/>
          </w:rPr>
          <w:fldChar w:fldCharType="separate"/>
        </w:r>
        <w:r w:rsidR="0010219A" w:rsidRPr="003A425A">
          <w:rPr>
            <w:noProof/>
            <w:webHidden/>
          </w:rPr>
          <w:t>357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2" w:history="1">
        <w:r w:rsidR="0010219A" w:rsidRPr="003A425A">
          <w:rPr>
            <w:rStyle w:val="a3"/>
            <w:rFonts w:ascii="Times New Roman" w:hAnsi="Times New Roman"/>
            <w:noProof/>
          </w:rPr>
          <w:t>QButtonGroup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_Toc382058902 \h </w:instrText>
        </w:r>
        <w:r w:rsidR="0010219A" w:rsidRPr="003A425A">
          <w:rPr>
            <w:noProof/>
            <w:webHidden/>
          </w:rPr>
        </w:r>
        <w:r w:rsidR="0010219A" w:rsidRPr="003A425A">
          <w:rPr>
            <w:noProof/>
            <w:webHidden/>
          </w:rPr>
          <w:fldChar w:fldCharType="separate"/>
        </w:r>
        <w:r w:rsidR="0010219A" w:rsidRPr="003A425A">
          <w:rPr>
            <w:noProof/>
            <w:webHidden/>
          </w:rPr>
          <w:t>357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3" w:history="1">
        <w:r w:rsidR="0010219A" w:rsidRPr="003A425A">
          <w:rPr>
            <w:rStyle w:val="a3"/>
            <w:rFonts w:ascii="Times New Roman" w:hAnsi="Times New Roman"/>
            <w:noProof/>
          </w:rPr>
          <w:t>QGroupBox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_Toc382058903 \h </w:instrText>
        </w:r>
        <w:r w:rsidR="0010219A" w:rsidRPr="003A425A">
          <w:rPr>
            <w:noProof/>
            <w:webHidden/>
          </w:rPr>
        </w:r>
        <w:r w:rsidR="0010219A" w:rsidRPr="003A425A">
          <w:rPr>
            <w:noProof/>
            <w:webHidden/>
          </w:rPr>
          <w:fldChar w:fldCharType="separate"/>
        </w:r>
        <w:r w:rsidR="0010219A" w:rsidRPr="003A425A">
          <w:rPr>
            <w:noProof/>
            <w:webHidden/>
          </w:rPr>
          <w:t>357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4" w:history="1">
        <w:r w:rsidR="0010219A" w:rsidRPr="003A425A">
          <w:rPr>
            <w:rStyle w:val="a3"/>
            <w:rFonts w:ascii="Times New Roman" w:hAnsi="Times New Roman"/>
            <w:noProof/>
          </w:rPr>
          <w:t>QSplitterHandle</w:t>
        </w:r>
        <w:r w:rsidR="0010219A" w:rsidRPr="003A425A">
          <w:rPr>
            <w:rStyle w:val="a3"/>
            <w:rFonts w:ascii="Times New Roman" w:hAnsi="Times New Roman"/>
            <w:noProof/>
            <w:lang w:val="en-US"/>
          </w:rPr>
          <w:t>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_Toc382058904 \h </w:instrText>
        </w:r>
        <w:r w:rsidR="0010219A" w:rsidRPr="003A425A">
          <w:rPr>
            <w:noProof/>
            <w:webHidden/>
          </w:rPr>
        </w:r>
        <w:r w:rsidR="0010219A" w:rsidRPr="003A425A">
          <w:rPr>
            <w:noProof/>
            <w:webHidden/>
          </w:rPr>
          <w:fldChar w:fldCharType="separate"/>
        </w:r>
        <w:r w:rsidR="0010219A" w:rsidRPr="003A425A">
          <w:rPr>
            <w:noProof/>
            <w:webHidden/>
          </w:rPr>
          <w:t>358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5" w:history="1">
        <w:r w:rsidR="0010219A" w:rsidRPr="003A425A">
          <w:rPr>
            <w:rStyle w:val="a3"/>
            <w:rFonts w:ascii="Times New Roman" w:hAnsi="Times New Roman"/>
            <w:noProof/>
          </w:rPr>
          <w:t>QSplitter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_Toc382058905 \h </w:instrText>
        </w:r>
        <w:r w:rsidR="0010219A" w:rsidRPr="003A425A">
          <w:rPr>
            <w:noProof/>
            <w:webHidden/>
          </w:rPr>
        </w:r>
        <w:r w:rsidR="0010219A" w:rsidRPr="003A425A">
          <w:rPr>
            <w:noProof/>
            <w:webHidden/>
          </w:rPr>
          <w:fldChar w:fldCharType="separate"/>
        </w:r>
        <w:r w:rsidR="0010219A" w:rsidRPr="003A425A">
          <w:rPr>
            <w:noProof/>
            <w:webHidden/>
          </w:rPr>
          <w:t>358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6" w:history="1">
        <w:r w:rsidR="0010219A" w:rsidRPr="003A425A">
          <w:rPr>
            <w:rStyle w:val="a3"/>
            <w:rFonts w:ascii="Times New Roman" w:hAnsi="Times New Roman"/>
            <w:noProof/>
          </w:rPr>
          <w:t>QStackedWidget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_Toc382058906 \h </w:instrText>
        </w:r>
        <w:r w:rsidR="0010219A" w:rsidRPr="003A425A">
          <w:rPr>
            <w:noProof/>
            <w:webHidden/>
          </w:rPr>
        </w:r>
        <w:r w:rsidR="0010219A" w:rsidRPr="003A425A">
          <w:rPr>
            <w:noProof/>
            <w:webHidden/>
          </w:rPr>
          <w:fldChar w:fldCharType="separate"/>
        </w:r>
        <w:r w:rsidR="0010219A" w:rsidRPr="003A425A">
          <w:rPr>
            <w:noProof/>
            <w:webHidden/>
          </w:rPr>
          <w:t>358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7" w:history="1">
        <w:r w:rsidR="0010219A" w:rsidRPr="003A425A">
          <w:rPr>
            <w:rStyle w:val="a3"/>
            <w:rFonts w:ascii="Times New Roman" w:hAnsi="Times New Roman"/>
            <w:noProof/>
          </w:rPr>
          <w:t>QSizePolicy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_Toc382058907 \h </w:instrText>
        </w:r>
        <w:r w:rsidR="0010219A" w:rsidRPr="003A425A">
          <w:rPr>
            <w:noProof/>
            <w:webHidden/>
          </w:rPr>
        </w:r>
        <w:r w:rsidR="0010219A" w:rsidRPr="003A425A">
          <w:rPr>
            <w:noProof/>
            <w:webHidden/>
          </w:rPr>
          <w:fldChar w:fldCharType="separate"/>
        </w:r>
        <w:r w:rsidR="0010219A" w:rsidRPr="003A425A">
          <w:rPr>
            <w:noProof/>
            <w:webHidden/>
          </w:rPr>
          <w:t>358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08" w:history="1">
        <w:r w:rsidR="0010219A" w:rsidRPr="003A425A">
          <w:rPr>
            <w:rStyle w:val="a3"/>
            <w:rFonts w:ascii="Times New Roman" w:hAnsi="Times New Roman"/>
            <w:noProof/>
          </w:rPr>
          <w:t>QTabWidget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_Toc382058908 \h </w:instrText>
        </w:r>
        <w:r w:rsidR="0010219A" w:rsidRPr="003A425A">
          <w:rPr>
            <w:noProof/>
            <w:webHidden/>
          </w:rPr>
        </w:r>
        <w:r w:rsidR="0010219A" w:rsidRPr="003A425A">
          <w:rPr>
            <w:noProof/>
            <w:webHidden/>
          </w:rPr>
          <w:fldChar w:fldCharType="separate"/>
        </w:r>
        <w:r w:rsidR="0010219A" w:rsidRPr="003A425A">
          <w:rPr>
            <w:noProof/>
            <w:webHidden/>
          </w:rPr>
          <w:t>359</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09" w:history="1">
        <w:r w:rsidR="0010219A" w:rsidRPr="003A425A">
          <w:rPr>
            <w:rStyle w:val="a3"/>
            <w:rFonts w:ascii="Times New Roman" w:hAnsi="Times New Roman"/>
            <w:noProof/>
          </w:rPr>
          <w:t>ДРУГИЕ КЛАССЫ ВИДЖЕТОВ</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_Toc382058909 \h </w:instrText>
        </w:r>
        <w:r w:rsidR="0010219A" w:rsidRPr="003A425A">
          <w:rPr>
            <w:noProof/>
            <w:webHidden/>
          </w:rPr>
        </w:r>
        <w:r w:rsidR="0010219A" w:rsidRPr="003A425A">
          <w:rPr>
            <w:noProof/>
            <w:webHidden/>
          </w:rPr>
          <w:fldChar w:fldCharType="separate"/>
        </w:r>
        <w:r w:rsidR="0010219A" w:rsidRPr="003A425A">
          <w:rPr>
            <w:noProof/>
            <w:webHidden/>
          </w:rPr>
          <w:t>359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0" w:history="1">
        <w:r w:rsidR="0010219A" w:rsidRPr="003A425A">
          <w:rPr>
            <w:rStyle w:val="a3"/>
            <w:rFonts w:ascii="Times New Roman" w:hAnsi="Times New Roman"/>
            <w:noProof/>
          </w:rPr>
          <w:t>QTextEdit::ExtraSelection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_Toc382058910 \h </w:instrText>
        </w:r>
        <w:r w:rsidR="0010219A" w:rsidRPr="003A425A">
          <w:rPr>
            <w:noProof/>
            <w:webHidden/>
          </w:rPr>
        </w:r>
        <w:r w:rsidR="0010219A" w:rsidRPr="003A425A">
          <w:rPr>
            <w:noProof/>
            <w:webHidden/>
          </w:rPr>
          <w:fldChar w:fldCharType="separate"/>
        </w:r>
        <w:r w:rsidR="0010219A" w:rsidRPr="003A425A">
          <w:rPr>
            <w:noProof/>
            <w:webHidden/>
          </w:rPr>
          <w:t>359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1" w:history="1">
        <w:r w:rsidR="0010219A" w:rsidRPr="003A425A">
          <w:rPr>
            <w:rStyle w:val="a3"/>
            <w:rFonts w:ascii="Times New Roman" w:hAnsi="Times New Roman"/>
            <w:noProof/>
          </w:rPr>
          <w:t>QCompleter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_Toc382058911 \h </w:instrText>
        </w:r>
        <w:r w:rsidR="0010219A" w:rsidRPr="003A425A">
          <w:rPr>
            <w:noProof/>
            <w:webHidden/>
          </w:rPr>
        </w:r>
        <w:r w:rsidR="0010219A" w:rsidRPr="003A425A">
          <w:rPr>
            <w:noProof/>
            <w:webHidden/>
          </w:rPr>
          <w:fldChar w:fldCharType="separate"/>
        </w:r>
        <w:r w:rsidR="0010219A" w:rsidRPr="003A425A">
          <w:rPr>
            <w:noProof/>
            <w:webHidden/>
          </w:rPr>
          <w:t>359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2" w:history="1">
        <w:r w:rsidR="0010219A" w:rsidRPr="003A425A">
          <w:rPr>
            <w:rStyle w:val="a3"/>
            <w:rFonts w:ascii="Times New Roman" w:hAnsi="Times New Roman"/>
            <w:noProof/>
          </w:rPr>
          <w:t>QErrorMessage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_Toc382058912 \h </w:instrText>
        </w:r>
        <w:r w:rsidR="0010219A" w:rsidRPr="003A425A">
          <w:rPr>
            <w:noProof/>
            <w:webHidden/>
          </w:rPr>
        </w:r>
        <w:r w:rsidR="0010219A" w:rsidRPr="003A425A">
          <w:rPr>
            <w:noProof/>
            <w:webHidden/>
          </w:rPr>
          <w:fldChar w:fldCharType="separate"/>
        </w:r>
        <w:r w:rsidR="0010219A" w:rsidRPr="003A425A">
          <w:rPr>
            <w:noProof/>
            <w:webHidden/>
          </w:rPr>
          <w:t>359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3" w:history="1">
        <w:r w:rsidR="0010219A" w:rsidRPr="003A425A">
          <w:rPr>
            <w:rStyle w:val="a3"/>
            <w:rFonts w:ascii="Times New Roman" w:hAnsi="Times New Roman"/>
            <w:noProof/>
          </w:rPr>
          <w:t>QFileIconProvider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_Toc382058913 \h </w:instrText>
        </w:r>
        <w:r w:rsidR="0010219A" w:rsidRPr="003A425A">
          <w:rPr>
            <w:noProof/>
            <w:webHidden/>
          </w:rPr>
        </w:r>
        <w:r w:rsidR="0010219A" w:rsidRPr="003A425A">
          <w:rPr>
            <w:noProof/>
            <w:webHidden/>
          </w:rPr>
          <w:fldChar w:fldCharType="separate"/>
        </w:r>
        <w:r w:rsidR="0010219A" w:rsidRPr="003A425A">
          <w:rPr>
            <w:noProof/>
            <w:webHidden/>
          </w:rPr>
          <w:t>359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4" w:history="1">
        <w:r w:rsidR="0010219A" w:rsidRPr="003A425A">
          <w:rPr>
            <w:rStyle w:val="a3"/>
            <w:rFonts w:ascii="Times New Roman" w:hAnsi="Times New Roman"/>
            <w:noProof/>
          </w:rPr>
          <w:t>QPlainTextEdit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_Toc382058914 \h </w:instrText>
        </w:r>
        <w:r w:rsidR="0010219A" w:rsidRPr="003A425A">
          <w:rPr>
            <w:noProof/>
            <w:webHidden/>
          </w:rPr>
        </w:r>
        <w:r w:rsidR="0010219A" w:rsidRPr="003A425A">
          <w:rPr>
            <w:noProof/>
            <w:webHidden/>
          </w:rPr>
          <w:fldChar w:fldCharType="separate"/>
        </w:r>
        <w:r w:rsidR="0010219A" w:rsidRPr="003A425A">
          <w:rPr>
            <w:noProof/>
            <w:webHidden/>
          </w:rPr>
          <w:t>360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5" w:history="1">
        <w:r w:rsidR="0010219A" w:rsidRPr="003A425A">
          <w:rPr>
            <w:rStyle w:val="a3"/>
            <w:rFonts w:ascii="Times New Roman" w:hAnsi="Times New Roman"/>
            <w:noProof/>
          </w:rPr>
          <w:t>QRubberBand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_Toc382058915 \h </w:instrText>
        </w:r>
        <w:r w:rsidR="0010219A" w:rsidRPr="003A425A">
          <w:rPr>
            <w:noProof/>
            <w:webHidden/>
          </w:rPr>
        </w:r>
        <w:r w:rsidR="0010219A" w:rsidRPr="003A425A">
          <w:rPr>
            <w:noProof/>
            <w:webHidden/>
          </w:rPr>
          <w:fldChar w:fldCharType="separate"/>
        </w:r>
        <w:r w:rsidR="0010219A" w:rsidRPr="003A425A">
          <w:rPr>
            <w:noProof/>
            <w:webHidden/>
          </w:rPr>
          <w:t>360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6" w:history="1">
        <w:r w:rsidR="0010219A" w:rsidRPr="003A425A">
          <w:rPr>
            <w:rStyle w:val="a3"/>
            <w:rFonts w:ascii="Times New Roman" w:hAnsi="Times New Roman"/>
            <w:noProof/>
          </w:rPr>
          <w:t>QScroller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_Toc382058916 \h </w:instrText>
        </w:r>
        <w:r w:rsidR="0010219A" w:rsidRPr="003A425A">
          <w:rPr>
            <w:noProof/>
            <w:webHidden/>
          </w:rPr>
        </w:r>
        <w:r w:rsidR="0010219A" w:rsidRPr="003A425A">
          <w:rPr>
            <w:noProof/>
            <w:webHidden/>
          </w:rPr>
          <w:fldChar w:fldCharType="separate"/>
        </w:r>
        <w:r w:rsidR="0010219A" w:rsidRPr="003A425A">
          <w:rPr>
            <w:noProof/>
            <w:webHidden/>
          </w:rPr>
          <w:t>360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7" w:history="1">
        <w:r w:rsidR="0010219A" w:rsidRPr="003A425A">
          <w:rPr>
            <w:rStyle w:val="a3"/>
            <w:rFonts w:ascii="Times New Roman" w:hAnsi="Times New Roman"/>
            <w:noProof/>
          </w:rPr>
          <w:t>QSpacerItem</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_Toc382058917 \h </w:instrText>
        </w:r>
        <w:r w:rsidR="0010219A" w:rsidRPr="003A425A">
          <w:rPr>
            <w:noProof/>
            <w:webHidden/>
          </w:rPr>
        </w:r>
        <w:r w:rsidR="0010219A" w:rsidRPr="003A425A">
          <w:rPr>
            <w:noProof/>
            <w:webHidden/>
          </w:rPr>
          <w:fldChar w:fldCharType="separate"/>
        </w:r>
        <w:r w:rsidR="0010219A" w:rsidRPr="003A425A">
          <w:rPr>
            <w:noProof/>
            <w:webHidden/>
          </w:rPr>
          <w:t>360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8" w:history="1">
        <w:r w:rsidR="0010219A" w:rsidRPr="003A425A">
          <w:rPr>
            <w:rStyle w:val="a3"/>
            <w:rFonts w:ascii="Times New Roman" w:hAnsi="Times New Roman"/>
            <w:noProof/>
          </w:rPr>
          <w:t>QSplashScreen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_Toc382058918 \h </w:instrText>
        </w:r>
        <w:r w:rsidR="0010219A" w:rsidRPr="003A425A">
          <w:rPr>
            <w:noProof/>
            <w:webHidden/>
          </w:rPr>
        </w:r>
        <w:r w:rsidR="0010219A" w:rsidRPr="003A425A">
          <w:rPr>
            <w:noProof/>
            <w:webHidden/>
          </w:rPr>
          <w:fldChar w:fldCharType="separate"/>
        </w:r>
        <w:r w:rsidR="0010219A" w:rsidRPr="003A425A">
          <w:rPr>
            <w:noProof/>
            <w:webHidden/>
          </w:rPr>
          <w:t>360</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19" w:history="1">
        <w:r w:rsidR="0010219A" w:rsidRPr="003A425A">
          <w:rPr>
            <w:rStyle w:val="a3"/>
            <w:rFonts w:ascii="Times New Roman" w:hAnsi="Times New Roman"/>
            <w:noProof/>
          </w:rPr>
          <w:t>QTileRules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_Toc382058919 \h </w:instrText>
        </w:r>
        <w:r w:rsidR="0010219A" w:rsidRPr="003A425A">
          <w:rPr>
            <w:noProof/>
            <w:webHidden/>
          </w:rPr>
        </w:r>
        <w:r w:rsidR="0010219A" w:rsidRPr="003A425A">
          <w:rPr>
            <w:noProof/>
            <w:webHidden/>
          </w:rPr>
          <w:fldChar w:fldCharType="separate"/>
        </w:r>
        <w:r w:rsidR="0010219A" w:rsidRPr="003A425A">
          <w:rPr>
            <w:noProof/>
            <w:webHidden/>
          </w:rPr>
          <w:t>361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20" w:history="1">
        <w:r w:rsidR="0010219A" w:rsidRPr="003A425A">
          <w:rPr>
            <w:rStyle w:val="a3"/>
            <w:rFonts w:ascii="Times New Roman" w:hAnsi="Times New Roman"/>
            <w:noProof/>
          </w:rPr>
          <w:t>QToolTip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_Toc382058920 \h </w:instrText>
        </w:r>
        <w:r w:rsidR="0010219A" w:rsidRPr="003A425A">
          <w:rPr>
            <w:noProof/>
            <w:webHidden/>
          </w:rPr>
        </w:r>
        <w:r w:rsidR="0010219A" w:rsidRPr="003A425A">
          <w:rPr>
            <w:noProof/>
            <w:webHidden/>
          </w:rPr>
          <w:fldChar w:fldCharType="separate"/>
        </w:r>
        <w:r w:rsidR="0010219A" w:rsidRPr="003A425A">
          <w:rPr>
            <w:noProof/>
            <w:webHidden/>
          </w:rPr>
          <w:t>361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21" w:history="1">
        <w:r w:rsidR="0010219A" w:rsidRPr="003A425A">
          <w:rPr>
            <w:rStyle w:val="a3"/>
            <w:rFonts w:ascii="Times New Roman" w:hAnsi="Times New Roman"/>
            <w:noProof/>
          </w:rPr>
          <w:t>QUndoCommand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_Toc382058921 \h </w:instrText>
        </w:r>
        <w:r w:rsidR="0010219A" w:rsidRPr="003A425A">
          <w:rPr>
            <w:noProof/>
            <w:webHidden/>
          </w:rPr>
        </w:r>
        <w:r w:rsidR="0010219A" w:rsidRPr="003A425A">
          <w:rPr>
            <w:noProof/>
            <w:webHidden/>
          </w:rPr>
          <w:fldChar w:fldCharType="separate"/>
        </w:r>
        <w:r w:rsidR="0010219A" w:rsidRPr="003A425A">
          <w:rPr>
            <w:noProof/>
            <w:webHidden/>
          </w:rPr>
          <w:t>361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22" w:history="1">
        <w:r w:rsidR="0010219A" w:rsidRPr="003A425A">
          <w:rPr>
            <w:rStyle w:val="a3"/>
            <w:rFonts w:ascii="Times New Roman" w:hAnsi="Times New Roman"/>
            <w:noProof/>
          </w:rPr>
          <w:t>QUndoGroup</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_Toc382058922 \h </w:instrText>
        </w:r>
        <w:r w:rsidR="0010219A" w:rsidRPr="003A425A">
          <w:rPr>
            <w:noProof/>
            <w:webHidden/>
          </w:rPr>
        </w:r>
        <w:r w:rsidR="0010219A" w:rsidRPr="003A425A">
          <w:rPr>
            <w:noProof/>
            <w:webHidden/>
          </w:rPr>
          <w:fldChar w:fldCharType="separate"/>
        </w:r>
        <w:r w:rsidR="0010219A" w:rsidRPr="003A425A">
          <w:rPr>
            <w:noProof/>
            <w:webHidden/>
          </w:rPr>
          <w:t>361</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23" w:history="1">
        <w:r w:rsidR="0010219A" w:rsidRPr="003A425A">
          <w:rPr>
            <w:rStyle w:val="a3"/>
            <w:rFonts w:ascii="Times New Roman" w:hAnsi="Times New Roman"/>
            <w:noProof/>
          </w:rPr>
          <w:t>QWhatsThis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_Toc382058923 \h </w:instrText>
        </w:r>
        <w:r w:rsidR="0010219A" w:rsidRPr="003A425A">
          <w:rPr>
            <w:noProof/>
            <w:webHidden/>
          </w:rPr>
        </w:r>
        <w:r w:rsidR="0010219A" w:rsidRPr="003A425A">
          <w:rPr>
            <w:noProof/>
            <w:webHidden/>
          </w:rPr>
          <w:fldChar w:fldCharType="separate"/>
        </w:r>
        <w:r w:rsidR="0010219A" w:rsidRPr="003A425A">
          <w:rPr>
            <w:noProof/>
            <w:webHidden/>
          </w:rPr>
          <w:t>362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24" w:history="1">
        <w:r w:rsidR="0010219A" w:rsidRPr="003A425A">
          <w:rPr>
            <w:rStyle w:val="a3"/>
            <w:rFonts w:ascii="Times New Roman" w:hAnsi="Times New Roman"/>
            <w:noProof/>
          </w:rPr>
          <w:t>QWizard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_Toc382058924 \h </w:instrText>
        </w:r>
        <w:r w:rsidR="0010219A" w:rsidRPr="003A425A">
          <w:rPr>
            <w:noProof/>
            <w:webHidden/>
          </w:rPr>
        </w:r>
        <w:r w:rsidR="0010219A" w:rsidRPr="003A425A">
          <w:rPr>
            <w:noProof/>
            <w:webHidden/>
          </w:rPr>
          <w:fldChar w:fldCharType="separate"/>
        </w:r>
        <w:r w:rsidR="0010219A" w:rsidRPr="003A425A">
          <w:rPr>
            <w:noProof/>
            <w:webHidden/>
          </w:rPr>
          <w:t>362</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25" w:history="1">
        <w:r w:rsidR="0010219A" w:rsidRPr="003A425A">
          <w:rPr>
            <w:rStyle w:val="a3"/>
            <w:rFonts w:ascii="Times New Roman" w:hAnsi="Times New Roman"/>
            <w:noProof/>
          </w:rPr>
          <w:t>QWizardPage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_Toc382058925 \h </w:instrText>
        </w:r>
        <w:r w:rsidR="0010219A" w:rsidRPr="003A425A">
          <w:rPr>
            <w:noProof/>
            <w:webHidden/>
          </w:rPr>
        </w:r>
        <w:r w:rsidR="0010219A" w:rsidRPr="003A425A">
          <w:rPr>
            <w:noProof/>
            <w:webHidden/>
          </w:rPr>
          <w:fldChar w:fldCharType="separate"/>
        </w:r>
        <w:r w:rsidR="0010219A" w:rsidRPr="003A425A">
          <w:rPr>
            <w:noProof/>
            <w:webHidden/>
          </w:rPr>
          <w:t>363</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926" w:history="1">
        <w:r w:rsidR="0010219A" w:rsidRPr="003A425A">
          <w:rPr>
            <w:rStyle w:val="a3"/>
            <w:rFonts w:ascii="Times New Roman" w:hAnsi="Times New Roman"/>
            <w:noProof/>
            <w:lang w:val="en-GB"/>
          </w:rPr>
          <w:t>QT WEBKIT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_Toc382058926 \h </w:instrText>
        </w:r>
        <w:r w:rsidR="0010219A" w:rsidRPr="003A425A">
          <w:rPr>
            <w:noProof/>
            <w:webHidden/>
          </w:rPr>
        </w:r>
        <w:r w:rsidR="0010219A" w:rsidRPr="003A425A">
          <w:rPr>
            <w:noProof/>
            <w:webHidden/>
          </w:rPr>
          <w:fldChar w:fldCharType="separate"/>
        </w:r>
        <w:r w:rsidR="0010219A" w:rsidRPr="003A425A">
          <w:rPr>
            <w:noProof/>
            <w:webHidden/>
          </w:rPr>
          <w:t>363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27" w:history="1">
        <w:r w:rsidR="0010219A" w:rsidRPr="003A425A">
          <w:rPr>
            <w:rStyle w:val="a3"/>
            <w:rFonts w:ascii="Times New Roman" w:hAnsi="Times New Roman"/>
            <w:noProof/>
            <w:lang w:val="en-GB"/>
          </w:rPr>
          <w:t>WebView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_Toc382058927 \h </w:instrText>
        </w:r>
        <w:r w:rsidR="0010219A" w:rsidRPr="003A425A">
          <w:rPr>
            <w:noProof/>
            <w:webHidden/>
          </w:rPr>
        </w:r>
        <w:r w:rsidR="0010219A" w:rsidRPr="003A425A">
          <w:rPr>
            <w:noProof/>
            <w:webHidden/>
          </w:rPr>
          <w:fldChar w:fldCharType="separate"/>
        </w:r>
        <w:r w:rsidR="0010219A" w:rsidRPr="003A425A">
          <w:rPr>
            <w:noProof/>
            <w:webHidden/>
          </w:rPr>
          <w:t>363</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928" w:history="1">
        <w:r w:rsidR="0010219A" w:rsidRPr="003A425A">
          <w:rPr>
            <w:rStyle w:val="a3"/>
            <w:rFonts w:ascii="Times New Roman" w:hAnsi="Times New Roman"/>
            <w:noProof/>
            <w:lang w:val="en-GB"/>
          </w:rPr>
          <w:t xml:space="preserve">QT WEBKIT </w:t>
        </w:r>
        <w:r w:rsidR="0010219A" w:rsidRPr="003A425A">
          <w:rPr>
            <w:rStyle w:val="a3"/>
            <w:rFonts w:ascii="Times New Roman" w:hAnsi="Times New Roman"/>
            <w:noProof/>
          </w:rPr>
          <w:t>ВИДЖЕТЫ</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_Toc382058928 \h </w:instrText>
        </w:r>
        <w:r w:rsidR="0010219A" w:rsidRPr="003A425A">
          <w:rPr>
            <w:noProof/>
            <w:webHidden/>
          </w:rPr>
        </w:r>
        <w:r w:rsidR="0010219A" w:rsidRPr="003A425A">
          <w:rPr>
            <w:noProof/>
            <w:webHidden/>
          </w:rPr>
          <w:fldChar w:fldCharType="separate"/>
        </w:r>
        <w:r w:rsidR="0010219A" w:rsidRPr="003A425A">
          <w:rPr>
            <w:noProof/>
            <w:webHidden/>
          </w:rPr>
          <w:t>363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29" w:history="1">
        <w:r w:rsidR="0010219A" w:rsidRPr="003A425A">
          <w:rPr>
            <w:rStyle w:val="a3"/>
            <w:rFonts w:ascii="Times New Roman" w:hAnsi="Times New Roman"/>
            <w:noProof/>
            <w:lang w:val="be-BY"/>
          </w:rPr>
          <w:t>QT WEBKIT МОСТ</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_Toc382058929 \h </w:instrText>
        </w:r>
        <w:r w:rsidR="0010219A" w:rsidRPr="003A425A">
          <w:rPr>
            <w:noProof/>
            <w:webHidden/>
          </w:rPr>
        </w:r>
        <w:r w:rsidR="0010219A" w:rsidRPr="003A425A">
          <w:rPr>
            <w:noProof/>
            <w:webHidden/>
          </w:rPr>
          <w:fldChar w:fldCharType="separate"/>
        </w:r>
        <w:r w:rsidR="0010219A" w:rsidRPr="003A425A">
          <w:rPr>
            <w:noProof/>
            <w:webHidden/>
          </w:rPr>
          <w:t>365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30" w:history="1">
        <w:r w:rsidR="0010219A" w:rsidRPr="003A425A">
          <w:rPr>
            <w:rStyle w:val="a3"/>
            <w:rFonts w:ascii="Times New Roman" w:hAnsi="Times New Roman"/>
            <w:noProof/>
          </w:rPr>
          <w:t>QWebView</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_Toc382058930 \h </w:instrText>
        </w:r>
        <w:r w:rsidR="0010219A" w:rsidRPr="003A425A">
          <w:rPr>
            <w:noProof/>
            <w:webHidden/>
          </w:rPr>
        </w:r>
        <w:r w:rsidR="0010219A" w:rsidRPr="003A425A">
          <w:rPr>
            <w:noProof/>
            <w:webHidden/>
          </w:rPr>
          <w:fldChar w:fldCharType="separate"/>
        </w:r>
        <w:r w:rsidR="0010219A" w:rsidRPr="003A425A">
          <w:rPr>
            <w:noProof/>
            <w:webHidden/>
          </w:rPr>
          <w:t>367</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31" w:history="1">
        <w:r w:rsidR="0010219A" w:rsidRPr="003A425A">
          <w:rPr>
            <w:rStyle w:val="a3"/>
            <w:rFonts w:ascii="Times New Roman" w:hAnsi="Times New Roman"/>
            <w:noProof/>
          </w:rPr>
          <w:t>QWebPage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_Toc382058931 \h </w:instrText>
        </w:r>
        <w:r w:rsidR="0010219A" w:rsidRPr="003A425A">
          <w:rPr>
            <w:noProof/>
            <w:webHidden/>
          </w:rPr>
        </w:r>
        <w:r w:rsidR="0010219A" w:rsidRPr="003A425A">
          <w:rPr>
            <w:noProof/>
            <w:webHidden/>
          </w:rPr>
          <w:fldChar w:fldCharType="separate"/>
        </w:r>
        <w:r w:rsidR="0010219A" w:rsidRPr="003A425A">
          <w:rPr>
            <w:noProof/>
            <w:webHidden/>
          </w:rPr>
          <w:t>368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32" w:history="1">
        <w:r w:rsidR="0010219A" w:rsidRPr="003A425A">
          <w:rPr>
            <w:rStyle w:val="a3"/>
            <w:rFonts w:ascii="Times New Roman" w:hAnsi="Times New Roman"/>
            <w:noProof/>
          </w:rPr>
          <w:t>QWebFrame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_Toc382058932 \h </w:instrText>
        </w:r>
        <w:r w:rsidR="0010219A" w:rsidRPr="003A425A">
          <w:rPr>
            <w:noProof/>
            <w:webHidden/>
          </w:rPr>
        </w:r>
        <w:r w:rsidR="0010219A" w:rsidRPr="003A425A">
          <w:rPr>
            <w:noProof/>
            <w:webHidden/>
          </w:rPr>
          <w:fldChar w:fldCharType="separate"/>
        </w:r>
        <w:r w:rsidR="0010219A" w:rsidRPr="003A425A">
          <w:rPr>
            <w:noProof/>
            <w:webHidden/>
          </w:rPr>
          <w:t>368</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33" w:history="1">
        <w:r w:rsidR="0010219A" w:rsidRPr="003A425A">
          <w:rPr>
            <w:rStyle w:val="a3"/>
            <w:rFonts w:ascii="Times New Roman" w:hAnsi="Times New Roman"/>
            <w:noProof/>
          </w:rPr>
          <w:t>QWebElement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_Toc382058933 \h </w:instrText>
        </w:r>
        <w:r w:rsidR="0010219A" w:rsidRPr="003A425A">
          <w:rPr>
            <w:noProof/>
            <w:webHidden/>
          </w:rPr>
        </w:r>
        <w:r w:rsidR="0010219A" w:rsidRPr="003A425A">
          <w:rPr>
            <w:noProof/>
            <w:webHidden/>
          </w:rPr>
          <w:fldChar w:fldCharType="separate"/>
        </w:r>
        <w:r w:rsidR="0010219A" w:rsidRPr="003A425A">
          <w:rPr>
            <w:noProof/>
            <w:webHidden/>
          </w:rPr>
          <w:t>369</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34" w:history="1">
        <w:r w:rsidR="0010219A" w:rsidRPr="003A425A">
          <w:rPr>
            <w:rStyle w:val="a3"/>
            <w:rFonts w:ascii="Times New Roman" w:hAnsi="Times New Roman"/>
            <w:noProof/>
          </w:rPr>
          <w:t>QWebSettings</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_Toc382058934 \h </w:instrText>
        </w:r>
        <w:r w:rsidR="0010219A" w:rsidRPr="003A425A">
          <w:rPr>
            <w:noProof/>
            <w:webHidden/>
          </w:rPr>
        </w:r>
        <w:r w:rsidR="0010219A" w:rsidRPr="003A425A">
          <w:rPr>
            <w:noProof/>
            <w:webHidden/>
          </w:rPr>
          <w:fldChar w:fldCharType="separate"/>
        </w:r>
        <w:r w:rsidR="0010219A" w:rsidRPr="003A425A">
          <w:rPr>
            <w:noProof/>
            <w:webHidden/>
          </w:rPr>
          <w:t>369</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935" w:history="1">
        <w:r w:rsidR="0010219A" w:rsidRPr="003A425A">
          <w:rPr>
            <w:rStyle w:val="a3"/>
            <w:rFonts w:ascii="Times New Roman" w:hAnsi="Times New Roman"/>
            <w:noProof/>
            <w:lang w:val="en-GB"/>
          </w:rPr>
          <w:t>QT SQL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_Toc382058935 \h </w:instrText>
        </w:r>
        <w:r w:rsidR="0010219A" w:rsidRPr="003A425A">
          <w:rPr>
            <w:noProof/>
            <w:webHidden/>
          </w:rPr>
        </w:r>
        <w:r w:rsidR="0010219A" w:rsidRPr="003A425A">
          <w:rPr>
            <w:noProof/>
            <w:webHidden/>
          </w:rPr>
          <w:fldChar w:fldCharType="separate"/>
        </w:r>
        <w:r w:rsidR="0010219A" w:rsidRPr="003A425A">
          <w:rPr>
            <w:noProof/>
            <w:webHidden/>
          </w:rPr>
          <w:t>369</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36" w:history="1">
        <w:r w:rsidR="0010219A" w:rsidRPr="003A425A">
          <w:rPr>
            <w:rStyle w:val="a3"/>
            <w:rFonts w:ascii="Times New Roman" w:hAnsi="Times New Roman"/>
            <w:noProof/>
            <w:lang w:val="en-US"/>
          </w:rPr>
          <w:t>SQL</w:t>
        </w:r>
        <w:r w:rsidR="0010219A" w:rsidRPr="003A425A">
          <w:rPr>
            <w:rStyle w:val="a3"/>
            <w:rFonts w:ascii="Times New Roman" w:hAnsi="Times New Roman"/>
            <w:noProof/>
          </w:rPr>
          <w:t xml:space="preserve"> ПРОРАММИРОВАНИЕ</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_Toc382058936 \h </w:instrText>
        </w:r>
        <w:r w:rsidR="0010219A" w:rsidRPr="003A425A">
          <w:rPr>
            <w:noProof/>
            <w:webHidden/>
          </w:rPr>
        </w:r>
        <w:r w:rsidR="0010219A" w:rsidRPr="003A425A">
          <w:rPr>
            <w:noProof/>
            <w:webHidden/>
          </w:rPr>
          <w:fldChar w:fldCharType="separate"/>
        </w:r>
        <w:r w:rsidR="0010219A" w:rsidRPr="003A425A">
          <w:rPr>
            <w:noProof/>
            <w:webHidden/>
          </w:rPr>
          <w:t>369</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37" w:history="1">
        <w:r w:rsidR="0010219A" w:rsidRPr="003A425A">
          <w:rPr>
            <w:rStyle w:val="a3"/>
            <w:rFonts w:ascii="Times New Roman" w:hAnsi="Times New Roman"/>
            <w:noProof/>
          </w:rPr>
          <w:t>СОЕДИНЕНИЕ С БАЗАМИ ДАННЫХ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_Toc382058937 \h </w:instrText>
        </w:r>
        <w:r w:rsidR="0010219A" w:rsidRPr="003A425A">
          <w:rPr>
            <w:noProof/>
            <w:webHidden/>
          </w:rPr>
        </w:r>
        <w:r w:rsidR="0010219A" w:rsidRPr="003A425A">
          <w:rPr>
            <w:noProof/>
            <w:webHidden/>
          </w:rPr>
          <w:fldChar w:fldCharType="separate"/>
        </w:r>
        <w:r w:rsidR="0010219A" w:rsidRPr="003A425A">
          <w:rPr>
            <w:noProof/>
            <w:webHidden/>
          </w:rPr>
          <w:t>370</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38" w:history="1">
        <w:r w:rsidR="0010219A" w:rsidRPr="003A425A">
          <w:rPr>
            <w:rStyle w:val="a3"/>
            <w:rFonts w:ascii="Times New Roman" w:hAnsi="Times New Roman"/>
            <w:noProof/>
          </w:rPr>
          <w:t>SQL ДРАЙВЕРЫ БАЗ ДАННЫХ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_Toc382058938 \h </w:instrText>
        </w:r>
        <w:r w:rsidR="0010219A" w:rsidRPr="003A425A">
          <w:rPr>
            <w:noProof/>
            <w:webHidden/>
          </w:rPr>
        </w:r>
        <w:r w:rsidR="0010219A" w:rsidRPr="003A425A">
          <w:rPr>
            <w:noProof/>
            <w:webHidden/>
          </w:rPr>
          <w:fldChar w:fldCharType="separate"/>
        </w:r>
        <w:r w:rsidR="0010219A" w:rsidRPr="003A425A">
          <w:rPr>
            <w:noProof/>
            <w:webHidden/>
          </w:rPr>
          <w:t>370</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39" w:history="1">
        <w:r w:rsidR="0010219A" w:rsidRPr="003A425A">
          <w:rPr>
            <w:rStyle w:val="a3"/>
            <w:rFonts w:ascii="Times New Roman" w:hAnsi="Times New Roman"/>
            <w:noProof/>
          </w:rPr>
          <w:t>ВЫПОЛНЕНИЕ SQL УТВЕРЖДЕНИЙ</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_Toc382058939 \h </w:instrText>
        </w:r>
        <w:r w:rsidR="0010219A" w:rsidRPr="003A425A">
          <w:rPr>
            <w:noProof/>
            <w:webHidden/>
          </w:rPr>
        </w:r>
        <w:r w:rsidR="0010219A" w:rsidRPr="003A425A">
          <w:rPr>
            <w:noProof/>
            <w:webHidden/>
          </w:rPr>
          <w:fldChar w:fldCharType="separate"/>
        </w:r>
        <w:r w:rsidR="0010219A" w:rsidRPr="003A425A">
          <w:rPr>
            <w:noProof/>
            <w:webHidden/>
          </w:rPr>
          <w:t>371</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40" w:history="1">
        <w:r w:rsidR="0010219A" w:rsidRPr="003A425A">
          <w:rPr>
            <w:rStyle w:val="a3"/>
            <w:rFonts w:ascii="Times New Roman" w:hAnsi="Times New Roman"/>
            <w:noProof/>
          </w:rPr>
          <w:t>ТИПЫ ДАННЫХ ДЛЯ ПОДДЕРЖИВАЕМЫХ QT СИСТЕМ БАЗ ДАННЫХ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_Toc382058940 \h </w:instrText>
        </w:r>
        <w:r w:rsidR="0010219A" w:rsidRPr="003A425A">
          <w:rPr>
            <w:noProof/>
            <w:webHidden/>
          </w:rPr>
        </w:r>
        <w:r w:rsidR="0010219A" w:rsidRPr="003A425A">
          <w:rPr>
            <w:noProof/>
            <w:webHidden/>
          </w:rPr>
          <w:fldChar w:fldCharType="separate"/>
        </w:r>
        <w:r w:rsidR="0010219A" w:rsidRPr="003A425A">
          <w:rPr>
            <w:noProof/>
            <w:webHidden/>
          </w:rPr>
          <w:t>372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41" w:history="1">
        <w:r w:rsidR="0010219A" w:rsidRPr="003A425A">
          <w:rPr>
            <w:rStyle w:val="a3"/>
            <w:rFonts w:ascii="Times New Roman" w:hAnsi="Times New Roman"/>
            <w:noProof/>
          </w:rPr>
          <w:t>ИСПОЛЬЗОВАНИЕ КЛАССОВ SQL МОДЕЛИ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_Toc382058941 \h </w:instrText>
        </w:r>
        <w:r w:rsidR="0010219A" w:rsidRPr="003A425A">
          <w:rPr>
            <w:noProof/>
            <w:webHidden/>
          </w:rPr>
        </w:r>
        <w:r w:rsidR="0010219A" w:rsidRPr="003A425A">
          <w:rPr>
            <w:noProof/>
            <w:webHidden/>
          </w:rPr>
          <w:fldChar w:fldCharType="separate"/>
        </w:r>
        <w:r w:rsidR="0010219A" w:rsidRPr="003A425A">
          <w:rPr>
            <w:noProof/>
            <w:webHidden/>
          </w:rPr>
          <w:t>372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42" w:history="1">
        <w:r w:rsidR="0010219A" w:rsidRPr="003A425A">
          <w:rPr>
            <w:rStyle w:val="a3"/>
            <w:rFonts w:ascii="Times New Roman" w:hAnsi="Times New Roman"/>
            <w:noProof/>
          </w:rPr>
          <w:t>ПРЕДСТАВЛЕНИЕ ДАННЫХ В ТАБЛИЧНОМ ПРЕДСТАВЛЕНИИ</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_Toc382058942 \h </w:instrText>
        </w:r>
        <w:r w:rsidR="0010219A" w:rsidRPr="003A425A">
          <w:rPr>
            <w:noProof/>
            <w:webHidden/>
          </w:rPr>
        </w:r>
        <w:r w:rsidR="0010219A" w:rsidRPr="003A425A">
          <w:rPr>
            <w:noProof/>
            <w:webHidden/>
          </w:rPr>
          <w:fldChar w:fldCharType="separate"/>
        </w:r>
        <w:r w:rsidR="0010219A" w:rsidRPr="003A425A">
          <w:rPr>
            <w:noProof/>
            <w:webHidden/>
          </w:rPr>
          <w:t>372</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43" w:history="1">
        <w:r w:rsidR="0010219A" w:rsidRPr="003A425A">
          <w:rPr>
            <w:rStyle w:val="a3"/>
            <w:rFonts w:ascii="Times New Roman" w:hAnsi="Times New Roman"/>
            <w:noProof/>
          </w:rPr>
          <w:t>СОЗДАНИЕ ФОРМ, ОСВЕДОМЛЁННЫХ О ДАННЫХ</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_Toc382058943 \h </w:instrText>
        </w:r>
        <w:r w:rsidR="0010219A" w:rsidRPr="003A425A">
          <w:rPr>
            <w:noProof/>
            <w:webHidden/>
          </w:rPr>
        </w:r>
        <w:r w:rsidR="0010219A" w:rsidRPr="003A425A">
          <w:rPr>
            <w:noProof/>
            <w:webHidden/>
          </w:rPr>
          <w:fldChar w:fldCharType="separate"/>
        </w:r>
        <w:r w:rsidR="0010219A" w:rsidRPr="003A425A">
          <w:rPr>
            <w:noProof/>
            <w:webHidden/>
          </w:rPr>
          <w:t>373</w:t>
        </w:r>
        <w:r w:rsidR="0010219A" w:rsidRPr="003A425A">
          <w:rPr>
            <w:noProof/>
            <w:webHidden/>
          </w:rPr>
          <w:fldChar w:fldCharType="end"/>
        </w:r>
      </w:hyperlink>
    </w:p>
    <w:p w:rsidR="0010219A" w:rsidRPr="003A425A" w:rsidRDefault="00953454">
      <w:pPr>
        <w:pStyle w:val="21"/>
        <w:tabs>
          <w:tab w:val="right" w:leader="dot" w:pos="9345"/>
        </w:tabs>
        <w:rPr>
          <w:b w:val="0"/>
          <w:noProof/>
        </w:rPr>
      </w:pPr>
      <w:hyperlink w:anchor="_Toc382058944" w:history="1">
        <w:r w:rsidR="0010219A" w:rsidRPr="003A425A">
          <w:rPr>
            <w:rStyle w:val="a3"/>
            <w:rFonts w:ascii="Times New Roman" w:hAnsi="Times New Roman"/>
            <w:noProof/>
          </w:rPr>
          <w:t>КЛАССЫ SQL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_Toc382058944 \h </w:instrText>
        </w:r>
        <w:r w:rsidR="0010219A" w:rsidRPr="003A425A">
          <w:rPr>
            <w:noProof/>
            <w:webHidden/>
          </w:rPr>
        </w:r>
        <w:r w:rsidR="0010219A" w:rsidRPr="003A425A">
          <w:rPr>
            <w:noProof/>
            <w:webHidden/>
          </w:rPr>
          <w:fldChar w:fldCharType="separate"/>
        </w:r>
        <w:r w:rsidR="0010219A" w:rsidRPr="003A425A">
          <w:rPr>
            <w:noProof/>
            <w:webHidden/>
          </w:rPr>
          <w:t>373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45" w:history="1">
        <w:r w:rsidR="0010219A" w:rsidRPr="003A425A">
          <w:rPr>
            <w:rStyle w:val="a3"/>
            <w:rFonts w:ascii="Times New Roman" w:hAnsi="Times New Roman"/>
            <w:noProof/>
          </w:rPr>
          <w:t>QSql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_Toc382058945 \h </w:instrText>
        </w:r>
        <w:r w:rsidR="0010219A" w:rsidRPr="003A425A">
          <w:rPr>
            <w:noProof/>
            <w:webHidden/>
          </w:rPr>
        </w:r>
        <w:r w:rsidR="0010219A" w:rsidRPr="003A425A">
          <w:rPr>
            <w:noProof/>
            <w:webHidden/>
          </w:rPr>
          <w:fldChar w:fldCharType="separate"/>
        </w:r>
        <w:r w:rsidR="0010219A" w:rsidRPr="003A425A">
          <w:rPr>
            <w:noProof/>
            <w:webHidden/>
          </w:rPr>
          <w:t>373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46" w:history="1">
        <w:r w:rsidR="0010219A" w:rsidRPr="003A425A">
          <w:rPr>
            <w:rStyle w:val="a3"/>
            <w:rFonts w:ascii="Times New Roman" w:hAnsi="Times New Roman"/>
            <w:noProof/>
          </w:rPr>
          <w:t>QSqlDatabase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_Toc382058946 \h </w:instrText>
        </w:r>
        <w:r w:rsidR="0010219A" w:rsidRPr="003A425A">
          <w:rPr>
            <w:noProof/>
            <w:webHidden/>
          </w:rPr>
        </w:r>
        <w:r w:rsidR="0010219A" w:rsidRPr="003A425A">
          <w:rPr>
            <w:noProof/>
            <w:webHidden/>
          </w:rPr>
          <w:fldChar w:fldCharType="separate"/>
        </w:r>
        <w:r w:rsidR="0010219A" w:rsidRPr="003A425A">
          <w:rPr>
            <w:noProof/>
            <w:webHidden/>
          </w:rPr>
          <w:t>373</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47" w:history="1">
        <w:r w:rsidR="0010219A" w:rsidRPr="003A425A">
          <w:rPr>
            <w:rStyle w:val="a3"/>
            <w:rFonts w:ascii="Times New Roman" w:hAnsi="Times New Roman"/>
            <w:noProof/>
          </w:rPr>
          <w:t>QSqlDriver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_Toc382058947 \h </w:instrText>
        </w:r>
        <w:r w:rsidR="0010219A" w:rsidRPr="003A425A">
          <w:rPr>
            <w:noProof/>
            <w:webHidden/>
          </w:rPr>
        </w:r>
        <w:r w:rsidR="0010219A" w:rsidRPr="003A425A">
          <w:rPr>
            <w:noProof/>
            <w:webHidden/>
          </w:rPr>
          <w:fldChar w:fldCharType="separate"/>
        </w:r>
        <w:r w:rsidR="0010219A" w:rsidRPr="003A425A">
          <w:rPr>
            <w:noProof/>
            <w:webHidden/>
          </w:rPr>
          <w:t>374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48" w:history="1">
        <w:r w:rsidR="0010219A" w:rsidRPr="003A425A">
          <w:rPr>
            <w:rStyle w:val="a3"/>
            <w:rFonts w:ascii="Times New Roman" w:hAnsi="Times New Roman"/>
            <w:noProof/>
          </w:rPr>
          <w:t>QSqlDriverCreator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_Toc382058948 \h </w:instrText>
        </w:r>
        <w:r w:rsidR="0010219A" w:rsidRPr="003A425A">
          <w:rPr>
            <w:noProof/>
            <w:webHidden/>
          </w:rPr>
        </w:r>
        <w:r w:rsidR="0010219A" w:rsidRPr="003A425A">
          <w:rPr>
            <w:noProof/>
            <w:webHidden/>
          </w:rPr>
          <w:fldChar w:fldCharType="separate"/>
        </w:r>
        <w:r w:rsidR="0010219A" w:rsidRPr="003A425A">
          <w:rPr>
            <w:noProof/>
            <w:webHidden/>
          </w:rPr>
          <w:t>374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49" w:history="1">
        <w:r w:rsidR="0010219A" w:rsidRPr="003A425A">
          <w:rPr>
            <w:rStyle w:val="a3"/>
            <w:rFonts w:ascii="Times New Roman" w:hAnsi="Times New Roman"/>
            <w:noProof/>
          </w:rPr>
          <w:t>QSqlDriverCreatorBase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_Toc382058949 \h </w:instrText>
        </w:r>
        <w:r w:rsidR="0010219A" w:rsidRPr="003A425A">
          <w:rPr>
            <w:noProof/>
            <w:webHidden/>
          </w:rPr>
        </w:r>
        <w:r w:rsidR="0010219A" w:rsidRPr="003A425A">
          <w:rPr>
            <w:noProof/>
            <w:webHidden/>
          </w:rPr>
          <w:fldChar w:fldCharType="separate"/>
        </w:r>
        <w:r w:rsidR="0010219A" w:rsidRPr="003A425A">
          <w:rPr>
            <w:noProof/>
            <w:webHidden/>
          </w:rPr>
          <w:t>374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0" w:history="1">
        <w:r w:rsidR="0010219A" w:rsidRPr="003A425A">
          <w:rPr>
            <w:rStyle w:val="a3"/>
            <w:rFonts w:ascii="Times New Roman" w:hAnsi="Times New Roman"/>
            <w:noProof/>
          </w:rPr>
          <w:t>QSqlDriverPlugin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_Toc382058950 \h </w:instrText>
        </w:r>
        <w:r w:rsidR="0010219A" w:rsidRPr="003A425A">
          <w:rPr>
            <w:noProof/>
            <w:webHidden/>
          </w:rPr>
        </w:r>
        <w:r w:rsidR="0010219A" w:rsidRPr="003A425A">
          <w:rPr>
            <w:noProof/>
            <w:webHidden/>
          </w:rPr>
          <w:fldChar w:fldCharType="separate"/>
        </w:r>
        <w:r w:rsidR="0010219A" w:rsidRPr="003A425A">
          <w:rPr>
            <w:noProof/>
            <w:webHidden/>
          </w:rPr>
          <w:t>374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1" w:history="1">
        <w:r w:rsidR="0010219A" w:rsidRPr="003A425A">
          <w:rPr>
            <w:rStyle w:val="a3"/>
            <w:rFonts w:ascii="Times New Roman" w:hAnsi="Times New Roman"/>
            <w:noProof/>
          </w:rPr>
          <w:t>QSqlError</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_Toc382058951 \h </w:instrText>
        </w:r>
        <w:r w:rsidR="0010219A" w:rsidRPr="003A425A">
          <w:rPr>
            <w:noProof/>
            <w:webHidden/>
          </w:rPr>
        </w:r>
        <w:r w:rsidR="0010219A" w:rsidRPr="003A425A">
          <w:rPr>
            <w:noProof/>
            <w:webHidden/>
          </w:rPr>
          <w:fldChar w:fldCharType="separate"/>
        </w:r>
        <w:r w:rsidR="0010219A" w:rsidRPr="003A425A">
          <w:rPr>
            <w:noProof/>
            <w:webHidden/>
          </w:rPr>
          <w:t>374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2" w:history="1">
        <w:r w:rsidR="0010219A" w:rsidRPr="003A425A">
          <w:rPr>
            <w:rStyle w:val="a3"/>
            <w:rFonts w:ascii="Times New Roman" w:hAnsi="Times New Roman"/>
            <w:noProof/>
          </w:rPr>
          <w:t>QSqlField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_Toc382058952 \h </w:instrText>
        </w:r>
        <w:r w:rsidR="0010219A" w:rsidRPr="003A425A">
          <w:rPr>
            <w:noProof/>
            <w:webHidden/>
          </w:rPr>
        </w:r>
        <w:r w:rsidR="0010219A" w:rsidRPr="003A425A">
          <w:rPr>
            <w:noProof/>
            <w:webHidden/>
          </w:rPr>
          <w:fldChar w:fldCharType="separate"/>
        </w:r>
        <w:r w:rsidR="0010219A" w:rsidRPr="003A425A">
          <w:rPr>
            <w:noProof/>
            <w:webHidden/>
          </w:rPr>
          <w:t>374</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3" w:history="1">
        <w:r w:rsidR="0010219A" w:rsidRPr="003A425A">
          <w:rPr>
            <w:rStyle w:val="a3"/>
            <w:rFonts w:ascii="Times New Roman" w:hAnsi="Times New Roman"/>
            <w:noProof/>
          </w:rPr>
          <w:t>QSqlIndex</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_Toc382058953 \h </w:instrText>
        </w:r>
        <w:r w:rsidR="0010219A" w:rsidRPr="003A425A">
          <w:rPr>
            <w:noProof/>
            <w:webHidden/>
          </w:rPr>
        </w:r>
        <w:r w:rsidR="0010219A" w:rsidRPr="003A425A">
          <w:rPr>
            <w:noProof/>
            <w:webHidden/>
          </w:rPr>
          <w:fldChar w:fldCharType="separate"/>
        </w:r>
        <w:r w:rsidR="0010219A" w:rsidRPr="003A425A">
          <w:rPr>
            <w:noProof/>
            <w:webHidden/>
          </w:rPr>
          <w:t>375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4" w:history="1">
        <w:r w:rsidR="0010219A" w:rsidRPr="003A425A">
          <w:rPr>
            <w:rStyle w:val="a3"/>
            <w:rFonts w:ascii="Times New Roman" w:hAnsi="Times New Roman"/>
            <w:noProof/>
          </w:rPr>
          <w:t>QSqlQuery</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_Toc382058954 \h </w:instrText>
        </w:r>
        <w:r w:rsidR="0010219A" w:rsidRPr="003A425A">
          <w:rPr>
            <w:noProof/>
            <w:webHidden/>
          </w:rPr>
        </w:r>
        <w:r w:rsidR="0010219A" w:rsidRPr="003A425A">
          <w:rPr>
            <w:noProof/>
            <w:webHidden/>
          </w:rPr>
          <w:fldChar w:fldCharType="separate"/>
        </w:r>
        <w:r w:rsidR="0010219A" w:rsidRPr="003A425A">
          <w:rPr>
            <w:noProof/>
            <w:webHidden/>
          </w:rPr>
          <w:t>375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5" w:history="1">
        <w:r w:rsidR="0010219A" w:rsidRPr="003A425A">
          <w:rPr>
            <w:rStyle w:val="a3"/>
            <w:rFonts w:ascii="Times New Roman" w:hAnsi="Times New Roman"/>
            <w:noProof/>
          </w:rPr>
          <w:t>QSqlQueryModel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_Toc382058955 \h </w:instrText>
        </w:r>
        <w:r w:rsidR="0010219A" w:rsidRPr="003A425A">
          <w:rPr>
            <w:noProof/>
            <w:webHidden/>
          </w:rPr>
        </w:r>
        <w:r w:rsidR="0010219A" w:rsidRPr="003A425A">
          <w:rPr>
            <w:noProof/>
            <w:webHidden/>
          </w:rPr>
          <w:fldChar w:fldCharType="separate"/>
        </w:r>
        <w:r w:rsidR="0010219A" w:rsidRPr="003A425A">
          <w:rPr>
            <w:noProof/>
            <w:webHidden/>
          </w:rPr>
          <w:t>375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6" w:history="1">
        <w:r w:rsidR="0010219A" w:rsidRPr="003A425A">
          <w:rPr>
            <w:rStyle w:val="a3"/>
            <w:rFonts w:ascii="Times New Roman" w:hAnsi="Times New Roman"/>
            <w:noProof/>
          </w:rPr>
          <w:t>QSqlRecord</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_Toc382058956 \h </w:instrText>
        </w:r>
        <w:r w:rsidR="0010219A" w:rsidRPr="003A425A">
          <w:rPr>
            <w:noProof/>
            <w:webHidden/>
          </w:rPr>
        </w:r>
        <w:r w:rsidR="0010219A" w:rsidRPr="003A425A">
          <w:rPr>
            <w:noProof/>
            <w:webHidden/>
          </w:rPr>
          <w:fldChar w:fldCharType="separate"/>
        </w:r>
        <w:r w:rsidR="0010219A" w:rsidRPr="003A425A">
          <w:rPr>
            <w:noProof/>
            <w:webHidden/>
          </w:rPr>
          <w:t>375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7" w:history="1">
        <w:r w:rsidR="0010219A" w:rsidRPr="003A425A">
          <w:rPr>
            <w:rStyle w:val="a3"/>
            <w:rFonts w:ascii="Times New Roman" w:hAnsi="Times New Roman"/>
            <w:noProof/>
          </w:rPr>
          <w:t>QSqlRelation</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_Toc382058957 \h </w:instrText>
        </w:r>
        <w:r w:rsidR="0010219A" w:rsidRPr="003A425A">
          <w:rPr>
            <w:noProof/>
            <w:webHidden/>
          </w:rPr>
        </w:r>
        <w:r w:rsidR="0010219A" w:rsidRPr="003A425A">
          <w:rPr>
            <w:noProof/>
            <w:webHidden/>
          </w:rPr>
          <w:fldChar w:fldCharType="separate"/>
        </w:r>
        <w:r w:rsidR="0010219A" w:rsidRPr="003A425A">
          <w:rPr>
            <w:noProof/>
            <w:webHidden/>
          </w:rPr>
          <w:t>375</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8" w:history="1">
        <w:r w:rsidR="0010219A" w:rsidRPr="003A425A">
          <w:rPr>
            <w:rStyle w:val="a3"/>
            <w:rFonts w:ascii="Times New Roman" w:hAnsi="Times New Roman"/>
            <w:noProof/>
          </w:rPr>
          <w:t>QSqlRelationalDelegate</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_Toc382058958 \h </w:instrText>
        </w:r>
        <w:r w:rsidR="0010219A" w:rsidRPr="003A425A">
          <w:rPr>
            <w:noProof/>
            <w:webHidden/>
          </w:rPr>
        </w:r>
        <w:r w:rsidR="0010219A" w:rsidRPr="003A425A">
          <w:rPr>
            <w:noProof/>
            <w:webHidden/>
          </w:rPr>
          <w:fldChar w:fldCharType="separate"/>
        </w:r>
        <w:r w:rsidR="0010219A" w:rsidRPr="003A425A">
          <w:rPr>
            <w:noProof/>
            <w:webHidden/>
          </w:rPr>
          <w:t>376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59" w:history="1">
        <w:r w:rsidR="0010219A" w:rsidRPr="003A425A">
          <w:rPr>
            <w:rStyle w:val="a3"/>
            <w:rFonts w:ascii="Times New Roman" w:hAnsi="Times New Roman"/>
            <w:noProof/>
          </w:rPr>
          <w:t>QSqlRelationalTableModel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_Toc382058959 \h </w:instrText>
        </w:r>
        <w:r w:rsidR="0010219A" w:rsidRPr="003A425A">
          <w:rPr>
            <w:noProof/>
            <w:webHidden/>
          </w:rPr>
        </w:r>
        <w:r w:rsidR="0010219A" w:rsidRPr="003A425A">
          <w:rPr>
            <w:noProof/>
            <w:webHidden/>
          </w:rPr>
          <w:fldChar w:fldCharType="separate"/>
        </w:r>
        <w:r w:rsidR="0010219A" w:rsidRPr="003A425A">
          <w:rPr>
            <w:noProof/>
            <w:webHidden/>
          </w:rPr>
          <w:t>376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60" w:history="1">
        <w:r w:rsidR="0010219A" w:rsidRPr="003A425A">
          <w:rPr>
            <w:rStyle w:val="a3"/>
            <w:rFonts w:ascii="Times New Roman" w:hAnsi="Times New Roman"/>
            <w:noProof/>
          </w:rPr>
          <w:t>QSqlResult</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_Toc382058960 \h </w:instrText>
        </w:r>
        <w:r w:rsidR="0010219A" w:rsidRPr="003A425A">
          <w:rPr>
            <w:noProof/>
            <w:webHidden/>
          </w:rPr>
        </w:r>
        <w:r w:rsidR="0010219A" w:rsidRPr="003A425A">
          <w:rPr>
            <w:noProof/>
            <w:webHidden/>
          </w:rPr>
          <w:fldChar w:fldCharType="separate"/>
        </w:r>
        <w:r w:rsidR="0010219A" w:rsidRPr="003A425A">
          <w:rPr>
            <w:noProof/>
            <w:webHidden/>
          </w:rPr>
          <w:t>376</w:t>
        </w:r>
        <w:r w:rsidR="0010219A" w:rsidRPr="003A425A">
          <w:rPr>
            <w:noProof/>
            <w:webHidden/>
          </w:rPr>
          <w:fldChar w:fldCharType="end"/>
        </w:r>
      </w:hyperlink>
    </w:p>
    <w:p w:rsidR="0010219A" w:rsidRPr="003A425A" w:rsidRDefault="00953454">
      <w:pPr>
        <w:pStyle w:val="41"/>
        <w:tabs>
          <w:tab w:val="right" w:leader="dot" w:pos="9345"/>
        </w:tabs>
        <w:rPr>
          <w:rFonts w:eastAsia="Times New Roman"/>
          <w:b w:val="0"/>
          <w:noProof/>
          <w:lang w:val="en-GB" w:eastAsia="en-GB"/>
        </w:rPr>
      </w:pPr>
      <w:hyperlink w:anchor="_Toc382058961" w:history="1">
        <w:r w:rsidR="0010219A" w:rsidRPr="003A425A">
          <w:rPr>
            <w:rStyle w:val="a3"/>
            <w:rFonts w:ascii="Times New Roman" w:hAnsi="Times New Roman"/>
            <w:noProof/>
          </w:rPr>
          <w:t>QSqlTableModel</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_Toc382058961 \h </w:instrText>
        </w:r>
        <w:r w:rsidR="0010219A" w:rsidRPr="003A425A">
          <w:rPr>
            <w:noProof/>
            <w:webHidden/>
          </w:rPr>
        </w:r>
        <w:r w:rsidR="0010219A" w:rsidRPr="003A425A">
          <w:rPr>
            <w:noProof/>
            <w:webHidden/>
          </w:rPr>
          <w:fldChar w:fldCharType="separate"/>
        </w:r>
        <w:r w:rsidR="0010219A" w:rsidRPr="003A425A">
          <w:rPr>
            <w:noProof/>
            <w:webHidden/>
          </w:rPr>
          <w:t>376</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962" w:history="1">
        <w:r w:rsidR="0010219A" w:rsidRPr="003A425A">
          <w:rPr>
            <w:rStyle w:val="a3"/>
            <w:rFonts w:ascii="Times New Roman" w:hAnsi="Times New Roman"/>
            <w:noProof/>
            <w:lang w:val="be-BY"/>
          </w:rPr>
          <w:t>QT ТЕСТ</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_Toc382058962 \h </w:instrText>
        </w:r>
        <w:r w:rsidR="0010219A" w:rsidRPr="003A425A">
          <w:rPr>
            <w:noProof/>
            <w:webHidden/>
          </w:rPr>
        </w:r>
        <w:r w:rsidR="0010219A" w:rsidRPr="003A425A">
          <w:rPr>
            <w:noProof/>
            <w:webHidden/>
          </w:rPr>
          <w:fldChar w:fldCharType="separate"/>
        </w:r>
        <w:r w:rsidR="0010219A" w:rsidRPr="003A425A">
          <w:rPr>
            <w:noProof/>
            <w:webHidden/>
          </w:rPr>
          <w:t>376</w:t>
        </w:r>
        <w:r w:rsidR="0010219A" w:rsidRPr="003A425A">
          <w:rPr>
            <w:noProof/>
            <w:webHidden/>
          </w:rPr>
          <w:fldChar w:fldCharType="end"/>
        </w:r>
      </w:hyperlink>
    </w:p>
    <w:p w:rsidR="0010219A" w:rsidRPr="003A425A" w:rsidRDefault="00953454">
      <w:pPr>
        <w:pStyle w:val="11"/>
        <w:tabs>
          <w:tab w:val="right" w:leader="dot" w:pos="9345"/>
        </w:tabs>
        <w:rPr>
          <w:rFonts w:eastAsia="Times New Roman"/>
          <w:b w:val="0"/>
          <w:noProof/>
          <w:lang w:val="en-GB" w:eastAsia="en-GB"/>
        </w:rPr>
      </w:pPr>
      <w:hyperlink w:anchor="_Toc382058963" w:history="1">
        <w:r w:rsidR="0010219A" w:rsidRPr="003A425A">
          <w:rPr>
            <w:rStyle w:val="a3"/>
            <w:rFonts w:ascii="Times New Roman" w:hAnsi="Times New Roman"/>
            <w:noProof/>
          </w:rPr>
          <w:t>QSerialPort обеспечивает функции для доступа к последовательным портам.</w:t>
        </w:r>
        <w:r w:rsidR="0010219A" w:rsidRPr="003A425A">
          <w:rPr>
            <w:noProof/>
            <w:webHidden/>
          </w:rPr>
          <w:tab/>
        </w:r>
        <w:r w:rsidR="0010219A" w:rsidRPr="003A425A">
          <w:rPr>
            <w:noProof/>
            <w:webHidden/>
          </w:rPr>
          <w:fldChar w:fldCharType="begin"/>
        </w:r>
        <w:r w:rsidR="0010219A" w:rsidRPr="003A425A">
          <w:rPr>
            <w:noProof/>
            <w:webHidden/>
          </w:rPr>
          <w:instrText xml:space="preserve"> PAGEREF _Toc382058963 \h </w:instrText>
        </w:r>
        <w:r w:rsidR="0010219A" w:rsidRPr="003A425A">
          <w:rPr>
            <w:noProof/>
            <w:webHidden/>
          </w:rPr>
        </w:r>
        <w:r w:rsidR="0010219A" w:rsidRPr="003A425A">
          <w:rPr>
            <w:noProof/>
            <w:webHidden/>
          </w:rPr>
          <w:fldChar w:fldCharType="separate"/>
        </w:r>
        <w:r w:rsidR="0010219A" w:rsidRPr="003A425A">
          <w:rPr>
            <w:noProof/>
            <w:webHidden/>
          </w:rPr>
          <w:t>385</w:t>
        </w:r>
        <w:r w:rsidR="0010219A" w:rsidRPr="003A425A">
          <w:rPr>
            <w:noProof/>
            <w:webHidden/>
          </w:rPr>
          <w:fldChar w:fldCharType="end"/>
        </w:r>
      </w:hyperlink>
    </w:p>
    <w:p w:rsidR="00C30F43" w:rsidRPr="003A425A" w:rsidRDefault="0010219A">
      <w:r w:rsidRPr="003A425A">
        <w:rPr>
          <w:b/>
        </w:rPr>
        <w:fldChar w:fldCharType="end"/>
      </w:r>
    </w:p>
    <w:p w:rsidR="005A6BBD" w:rsidRPr="003A425A" w:rsidRDefault="00C30F43" w:rsidP="004003DB">
      <w:pPr>
        <w:jc w:val="both"/>
        <w:rPr>
          <w:rFonts w:ascii="Times New Roman" w:hAnsi="Times New Roman"/>
          <w:i/>
          <w:color w:val="FF0000"/>
          <w:sz w:val="24"/>
          <w:szCs w:val="24"/>
        </w:rPr>
      </w:pPr>
      <w:r w:rsidRPr="003A425A">
        <w:rPr>
          <w:rFonts w:ascii="Times New Roman" w:hAnsi="Times New Roman"/>
          <w:i/>
          <w:color w:val="FF0000"/>
          <w:sz w:val="24"/>
          <w:szCs w:val="24"/>
        </w:rPr>
        <w:br w:type="page"/>
      </w:r>
      <w:r w:rsidR="005A6BBD" w:rsidRPr="003A425A">
        <w:rPr>
          <w:rFonts w:ascii="Times New Roman" w:hAnsi="Times New Roman"/>
          <w:i/>
          <w:color w:val="FF0000"/>
          <w:sz w:val="24"/>
          <w:szCs w:val="24"/>
        </w:rPr>
        <w:lastRenderedPageBreak/>
        <w:t>Комментарии по поводу дальнейшей работы с конспе</w:t>
      </w:r>
      <w:r w:rsidR="007C19FA" w:rsidRPr="003A425A">
        <w:rPr>
          <w:rFonts w:ascii="Times New Roman" w:hAnsi="Times New Roman"/>
          <w:i/>
          <w:color w:val="FF0000"/>
          <w:sz w:val="24"/>
          <w:szCs w:val="24"/>
        </w:rPr>
        <w:t>кт</w:t>
      </w:r>
      <w:r w:rsidR="005A6BBD" w:rsidRPr="003A425A">
        <w:rPr>
          <w:rFonts w:ascii="Times New Roman" w:hAnsi="Times New Roman"/>
          <w:i/>
          <w:color w:val="FF0000"/>
          <w:sz w:val="24"/>
          <w:szCs w:val="24"/>
        </w:rPr>
        <w:t xml:space="preserve">ом. В целом сайт </w:t>
      </w:r>
      <w:r w:rsidR="00B00C9F" w:rsidRPr="003A425A">
        <w:rPr>
          <w:rFonts w:ascii="Times New Roman" w:hAnsi="Times New Roman"/>
          <w:i/>
          <w:color w:val="FF0000"/>
          <w:sz w:val="24"/>
          <w:szCs w:val="24"/>
        </w:rPr>
        <w:t>qt</w:t>
      </w:r>
      <w:r w:rsidR="005A6BBD" w:rsidRPr="003A425A">
        <w:rPr>
          <w:rFonts w:ascii="Times New Roman" w:hAnsi="Times New Roman"/>
          <w:i/>
          <w:color w:val="FF0000"/>
          <w:sz w:val="24"/>
          <w:szCs w:val="24"/>
        </w:rPr>
        <w:t xml:space="preserve"> документации очень информативен и замечательно </w:t>
      </w:r>
      <w:r w:rsidR="00CE391D" w:rsidRPr="003A425A">
        <w:rPr>
          <w:rFonts w:ascii="Times New Roman" w:hAnsi="Times New Roman"/>
          <w:i/>
          <w:color w:val="FF0000"/>
          <w:sz w:val="24"/>
          <w:szCs w:val="24"/>
        </w:rPr>
        <w:t>структурирован</w:t>
      </w:r>
      <w:r w:rsidR="005A6BBD" w:rsidRPr="003A425A">
        <w:rPr>
          <w:rFonts w:ascii="Times New Roman" w:hAnsi="Times New Roman"/>
          <w:i/>
          <w:color w:val="FF0000"/>
          <w:sz w:val="24"/>
          <w:szCs w:val="24"/>
        </w:rPr>
        <w:t>. Поэтому не нужно дополнительно стру</w:t>
      </w:r>
      <w:r w:rsidR="007C19FA" w:rsidRPr="003A425A">
        <w:rPr>
          <w:rFonts w:ascii="Times New Roman" w:hAnsi="Times New Roman"/>
          <w:i/>
          <w:color w:val="FF0000"/>
          <w:sz w:val="24"/>
          <w:szCs w:val="24"/>
        </w:rPr>
        <w:t>кт</w:t>
      </w:r>
      <w:r w:rsidR="005A6BBD" w:rsidRPr="003A425A">
        <w:rPr>
          <w:rFonts w:ascii="Times New Roman" w:hAnsi="Times New Roman"/>
          <w:i/>
          <w:color w:val="FF0000"/>
          <w:sz w:val="24"/>
          <w:szCs w:val="24"/>
        </w:rPr>
        <w:t>урировать данный конспе</w:t>
      </w:r>
      <w:r w:rsidR="007C19FA" w:rsidRPr="003A425A">
        <w:rPr>
          <w:rFonts w:ascii="Times New Roman" w:hAnsi="Times New Roman"/>
          <w:i/>
          <w:color w:val="FF0000"/>
          <w:sz w:val="24"/>
          <w:szCs w:val="24"/>
        </w:rPr>
        <w:t>кт</w:t>
      </w:r>
      <w:r w:rsidR="005A6BBD" w:rsidRPr="003A425A">
        <w:rPr>
          <w:rFonts w:ascii="Times New Roman" w:hAnsi="Times New Roman"/>
          <w:i/>
          <w:color w:val="FF0000"/>
          <w:sz w:val="24"/>
          <w:szCs w:val="24"/>
        </w:rPr>
        <w:t>. Можно в будущем создать лишь высокоуровневый граф. Сейчас моя задача – это понять данный конспе</w:t>
      </w:r>
      <w:r w:rsidR="007C19FA" w:rsidRPr="003A425A">
        <w:rPr>
          <w:rFonts w:ascii="Times New Roman" w:hAnsi="Times New Roman"/>
          <w:i/>
          <w:color w:val="FF0000"/>
          <w:sz w:val="24"/>
          <w:szCs w:val="24"/>
        </w:rPr>
        <w:t>кт</w:t>
      </w:r>
      <w:r w:rsidR="005A6BBD" w:rsidRPr="003A425A">
        <w:rPr>
          <w:rFonts w:ascii="Times New Roman" w:hAnsi="Times New Roman"/>
          <w:i/>
          <w:color w:val="FF0000"/>
          <w:sz w:val="24"/>
          <w:szCs w:val="24"/>
        </w:rPr>
        <w:t xml:space="preserve"> и определить, что понятно не до конца. Далее следует изучить дополнительные источники, которые нужны для лучшего понимания тех или иных тем данной документации.</w:t>
      </w:r>
    </w:p>
    <w:p w:rsidR="005A6BBD" w:rsidRPr="003A425A" w:rsidRDefault="005A6BBD" w:rsidP="004003DB">
      <w:pPr>
        <w:jc w:val="both"/>
        <w:rPr>
          <w:rFonts w:ascii="Times New Roman" w:hAnsi="Times New Roman"/>
          <w:i/>
          <w:color w:val="FF0000"/>
          <w:sz w:val="24"/>
          <w:szCs w:val="24"/>
        </w:rPr>
      </w:pP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Обозначения</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Красный цвет – то, что непонятно.</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Зелёный цвет – то, что важно и следует запомнить.</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Зелёный фон – мои комментарии, которые возникли на этапе изучения конспе</w:t>
      </w:r>
      <w:r w:rsidR="00645A83" w:rsidRPr="003A425A">
        <w:rPr>
          <w:rFonts w:ascii="Times New Roman" w:hAnsi="Times New Roman"/>
          <w:i/>
          <w:sz w:val="24"/>
          <w:szCs w:val="24"/>
        </w:rPr>
        <w:t>кт</w:t>
      </w:r>
      <w:r w:rsidRPr="003A425A">
        <w:rPr>
          <w:rFonts w:ascii="Times New Roman" w:hAnsi="Times New Roman"/>
          <w:i/>
          <w:sz w:val="24"/>
          <w:szCs w:val="24"/>
        </w:rPr>
        <w:t>а.</w:t>
      </w:r>
    </w:p>
    <w:p w:rsidR="00C30F43" w:rsidRPr="003A425A" w:rsidRDefault="005A6BBD" w:rsidP="00C30F43">
      <w:pPr>
        <w:jc w:val="both"/>
        <w:rPr>
          <w:rFonts w:ascii="Times New Roman" w:hAnsi="Times New Roman"/>
          <w:i/>
          <w:color w:val="FFFF00"/>
          <w:sz w:val="24"/>
          <w:szCs w:val="24"/>
        </w:rPr>
      </w:pPr>
      <w:r w:rsidRPr="003A425A">
        <w:rPr>
          <w:rFonts w:ascii="Times New Roman" w:hAnsi="Times New Roman"/>
          <w:i/>
          <w:color w:val="FFFF00"/>
          <w:sz w:val="24"/>
          <w:szCs w:val="24"/>
        </w:rPr>
        <w:t>Жёлтый шрифт – рекомендации авторов документации.</w:t>
      </w:r>
    </w:p>
    <w:p w:rsidR="00C30F43" w:rsidRPr="003A425A" w:rsidRDefault="00C30F43" w:rsidP="00C30F43">
      <w:pPr>
        <w:jc w:val="both"/>
        <w:rPr>
          <w:rFonts w:ascii="Times New Roman" w:hAnsi="Times New Roman"/>
          <w:i/>
          <w:color w:val="FFFF00"/>
          <w:sz w:val="24"/>
          <w:szCs w:val="24"/>
        </w:rPr>
      </w:pPr>
    </w:p>
    <w:p w:rsidR="00C30F43" w:rsidRPr="003A425A" w:rsidRDefault="00C30F43" w:rsidP="00C30F43">
      <w:pPr>
        <w:pStyle w:val="1"/>
        <w:jc w:val="center"/>
        <w:rPr>
          <w:rFonts w:ascii="Times New Roman" w:hAnsi="Times New Roman"/>
          <w:i/>
          <w:color w:val="000000"/>
          <w:sz w:val="24"/>
          <w:szCs w:val="24"/>
        </w:rPr>
      </w:pPr>
      <w:bookmarkStart w:id="0" w:name="_Toc377973332"/>
      <w:bookmarkStart w:id="1" w:name="_Toc380864227"/>
      <w:bookmarkStart w:id="2" w:name="_Toc382058122"/>
      <w:r w:rsidRPr="003A425A">
        <w:rPr>
          <w:rFonts w:ascii="Times New Roman" w:hAnsi="Times New Roman"/>
          <w:color w:val="000000"/>
          <w:sz w:val="24"/>
          <w:szCs w:val="24"/>
          <w:lang w:val="en-US"/>
        </w:rPr>
        <w:t>QT</w:t>
      </w:r>
      <w:r w:rsidRPr="003A425A">
        <w:rPr>
          <w:rFonts w:ascii="Times New Roman" w:hAnsi="Times New Roman"/>
          <w:color w:val="000000"/>
          <w:sz w:val="24"/>
          <w:szCs w:val="24"/>
        </w:rPr>
        <w:t xml:space="preserve"> – ВВЕДЕНИЕ</w:t>
      </w:r>
      <w:bookmarkEnd w:id="0"/>
      <w:bookmarkEnd w:id="1"/>
      <w:bookmarkEnd w:id="2"/>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Сайт </w:t>
      </w:r>
      <w:hyperlink r:id="rId6" w:history="1">
        <w:r w:rsidRPr="003A425A">
          <w:rPr>
            <w:rStyle w:val="a3"/>
            <w:rFonts w:ascii="Times New Roman" w:hAnsi="Times New Roman"/>
            <w:sz w:val="24"/>
            <w:szCs w:val="24"/>
          </w:rPr>
          <w:t>http://qt-project.org/doc/qt-5.1/qtdoc/index.html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 это полн</w:t>
      </w:r>
      <w:r w:rsidR="006E27D8" w:rsidRPr="003A425A">
        <w:rPr>
          <w:rFonts w:ascii="Times New Roman" w:hAnsi="Times New Roman"/>
          <w:sz w:val="24"/>
          <w:szCs w:val="24"/>
        </w:rPr>
        <w:t>ая</w:t>
      </w:r>
      <w:r w:rsidRPr="003A425A">
        <w:rPr>
          <w:rFonts w:ascii="Times New Roman" w:hAnsi="Times New Roman"/>
          <w:sz w:val="24"/>
          <w:szCs w:val="24"/>
        </w:rPr>
        <w:t xml:space="preserve"> </w:t>
      </w:r>
      <w:r w:rsidR="006E27D8" w:rsidRPr="003A425A">
        <w:rPr>
          <w:rFonts w:ascii="Times New Roman" w:hAnsi="Times New Roman"/>
          <w:sz w:val="24"/>
          <w:szCs w:val="24"/>
        </w:rPr>
        <w:t>библиотека</w:t>
      </w:r>
      <w:r w:rsidRPr="003A425A">
        <w:rPr>
          <w:rFonts w:ascii="Times New Roman" w:hAnsi="Times New Roman"/>
          <w:sz w:val="24"/>
          <w:szCs w:val="24"/>
        </w:rPr>
        <w:t xml:space="preserve"> с инструментами, разработанными, чтобы рационализировать создание приложений и графических интерфейсов пользователей для </w:t>
      </w:r>
      <w:r w:rsidR="002B3F91" w:rsidRPr="003A425A">
        <w:rPr>
          <w:rFonts w:ascii="Times New Roman" w:hAnsi="Times New Roman"/>
          <w:sz w:val="24"/>
          <w:szCs w:val="24"/>
        </w:rPr>
        <w:t>дескто</w:t>
      </w:r>
      <w:r w:rsidRPr="003A425A">
        <w:rPr>
          <w:rFonts w:ascii="Times New Roman" w:hAnsi="Times New Roman"/>
          <w:sz w:val="24"/>
          <w:szCs w:val="24"/>
        </w:rPr>
        <w:t>пов, встроенных и мобильных платформ.</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Framework</w:t>
      </w:r>
      <w:r w:rsidRPr="003A425A">
        <w:rPr>
          <w:rFonts w:ascii="Times New Roman" w:hAnsi="Times New Roman"/>
          <w:sz w:val="24"/>
          <w:szCs w:val="24"/>
        </w:rPr>
        <w:t xml:space="preserve"> – это интуитивные </w:t>
      </w:r>
      <w:r w:rsidR="00B00C9F" w:rsidRPr="003A425A">
        <w:rPr>
          <w:rFonts w:ascii="Times New Roman" w:hAnsi="Times New Roman"/>
          <w:sz w:val="24"/>
          <w:szCs w:val="24"/>
        </w:rPr>
        <w:t>API</w:t>
      </w:r>
      <w:r w:rsidRPr="003A425A">
        <w:rPr>
          <w:rFonts w:ascii="Times New Roman" w:hAnsi="Times New Roman"/>
          <w:sz w:val="24"/>
          <w:szCs w:val="24"/>
        </w:rPr>
        <w:t xml:space="preserve"> для С++ и </w:t>
      </w:r>
      <w:r w:rsidR="006E27D8" w:rsidRPr="003A425A">
        <w:rPr>
          <w:rFonts w:ascii="Times New Roman" w:hAnsi="Times New Roman"/>
          <w:sz w:val="24"/>
          <w:szCs w:val="24"/>
        </w:rPr>
        <w:t xml:space="preserve">для программирования (подобного на </w:t>
      </w:r>
      <w:r w:rsidR="006E27D8" w:rsidRPr="003A425A">
        <w:rPr>
          <w:rFonts w:ascii="Times New Roman" w:hAnsi="Times New Roman"/>
          <w:sz w:val="24"/>
          <w:szCs w:val="24"/>
          <w:lang w:val="en-US"/>
        </w:rPr>
        <w:t>CSS</w:t>
      </w:r>
      <w:r w:rsidR="006E27D8" w:rsidRPr="003A425A">
        <w:rPr>
          <w:rFonts w:ascii="Times New Roman" w:hAnsi="Times New Roman"/>
          <w:sz w:val="24"/>
          <w:szCs w:val="24"/>
        </w:rPr>
        <w:t>/</w:t>
      </w:r>
      <w:r w:rsidR="006E27D8" w:rsidRPr="003A425A">
        <w:rPr>
          <w:rFonts w:ascii="Times New Roman" w:hAnsi="Times New Roman"/>
          <w:sz w:val="24"/>
          <w:szCs w:val="24"/>
          <w:lang w:val="en-US"/>
        </w:rPr>
        <w:t>JavaScript</w:t>
      </w:r>
      <w:r w:rsidR="006E27D8" w:rsidRPr="003A425A">
        <w:rPr>
          <w:rFonts w:ascii="Times New Roman" w:hAnsi="Times New Roman"/>
          <w:sz w:val="24"/>
          <w:szCs w:val="24"/>
        </w:rPr>
        <w:t xml:space="preserve">) средствами </w:t>
      </w:r>
      <w:r w:rsidR="006E27D8" w:rsidRPr="003A425A">
        <w:rPr>
          <w:rFonts w:ascii="Times New Roman" w:hAnsi="Times New Roman"/>
          <w:sz w:val="24"/>
          <w:szCs w:val="24"/>
          <w:lang w:val="en-US"/>
        </w:rPr>
        <w:t>Qt</w:t>
      </w:r>
      <w:r w:rsidR="006E27D8" w:rsidRPr="003A425A">
        <w:rPr>
          <w:rFonts w:ascii="Times New Roman" w:hAnsi="Times New Roman"/>
          <w:sz w:val="24"/>
          <w:szCs w:val="24"/>
        </w:rPr>
        <w:t xml:space="preserve"> </w:t>
      </w:r>
      <w:r w:rsidR="006E27D8" w:rsidRPr="003A425A">
        <w:rPr>
          <w:rFonts w:ascii="Times New Roman" w:hAnsi="Times New Roman"/>
          <w:sz w:val="24"/>
          <w:szCs w:val="24"/>
          <w:lang w:val="en-US"/>
        </w:rPr>
        <w:t>Quick</w:t>
      </w:r>
      <w:r w:rsidR="006E27D8" w:rsidRPr="003A425A">
        <w:rPr>
          <w:rFonts w:ascii="Times New Roman" w:hAnsi="Times New Roman"/>
          <w:sz w:val="24"/>
          <w:szCs w:val="24"/>
        </w:rPr>
        <w:t xml:space="preserve"> для быстрого создания GUI</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Creator</w:t>
      </w:r>
      <w:r w:rsidRPr="003A425A">
        <w:rPr>
          <w:rFonts w:ascii="Times New Roman" w:hAnsi="Times New Roman"/>
          <w:sz w:val="24"/>
          <w:szCs w:val="24"/>
        </w:rPr>
        <w:t xml:space="preserve"> </w:t>
      </w:r>
      <w:r w:rsidRPr="003A425A">
        <w:rPr>
          <w:rFonts w:ascii="Times New Roman" w:hAnsi="Times New Roman"/>
          <w:sz w:val="24"/>
          <w:szCs w:val="24"/>
          <w:lang w:val="en-US"/>
        </w:rPr>
        <w:t>IDE</w:t>
      </w:r>
      <w:r w:rsidRPr="003A425A">
        <w:rPr>
          <w:rFonts w:ascii="Times New Roman" w:hAnsi="Times New Roman"/>
          <w:sz w:val="24"/>
          <w:szCs w:val="24"/>
        </w:rPr>
        <w:t xml:space="preserve"> – это мощная кросс-платформенная интегрированная среда разработки, включающая инструменты </w:t>
      </w:r>
      <w:r w:rsidR="00B00C9F" w:rsidRPr="003A425A">
        <w:rPr>
          <w:rFonts w:ascii="Times New Roman" w:hAnsi="Times New Roman"/>
          <w:sz w:val="24"/>
          <w:szCs w:val="24"/>
        </w:rPr>
        <w:t>GUI</w:t>
      </w:r>
      <w:r w:rsidRPr="003A425A">
        <w:rPr>
          <w:rFonts w:ascii="Times New Roman" w:hAnsi="Times New Roman"/>
          <w:sz w:val="24"/>
          <w:szCs w:val="24"/>
        </w:rPr>
        <w:t xml:space="preserve"> дизайна и средства отладки</w:t>
      </w:r>
      <w:r w:rsidR="00C30F43" w:rsidRPr="003A425A">
        <w:rPr>
          <w:rFonts w:ascii="Times New Roman" w:hAnsi="Times New Roman"/>
          <w:sz w:val="24"/>
          <w:szCs w:val="24"/>
        </w:rPr>
        <w:t xml:space="preserve"> на имитаторе устройства, и</w:t>
      </w:r>
      <w:r w:rsidRPr="003A425A">
        <w:rPr>
          <w:rFonts w:ascii="Times New Roman" w:hAnsi="Times New Roman"/>
          <w:sz w:val="24"/>
          <w:szCs w:val="24"/>
        </w:rPr>
        <w:t xml:space="preserve">нструменты и </w:t>
      </w:r>
      <w:r w:rsidRPr="003A425A">
        <w:rPr>
          <w:rFonts w:ascii="Times New Roman" w:hAnsi="Times New Roman"/>
          <w:color w:val="00B050"/>
          <w:sz w:val="24"/>
          <w:szCs w:val="24"/>
        </w:rPr>
        <w:t>наборы компиляторов</w:t>
      </w:r>
      <w:r w:rsidR="00C30F43" w:rsidRPr="003A425A">
        <w:rPr>
          <w:rFonts w:ascii="Times New Roman" w:hAnsi="Times New Roman"/>
          <w:sz w:val="24"/>
          <w:szCs w:val="24"/>
        </w:rPr>
        <w:t>, поддержку</w:t>
      </w:r>
      <w:r w:rsidRPr="003A425A">
        <w:rPr>
          <w:rFonts w:ascii="Times New Roman" w:hAnsi="Times New Roman"/>
          <w:sz w:val="24"/>
          <w:szCs w:val="24"/>
        </w:rPr>
        <w:t xml:space="preserve"> интернационализации и многое другое.</w:t>
      </w:r>
    </w:p>
    <w:p w:rsidR="005A6BBD" w:rsidRPr="003A425A" w:rsidRDefault="00953454" w:rsidP="004003DB">
      <w:pPr>
        <w:jc w:val="both"/>
        <w:rPr>
          <w:rFonts w:ascii="Times New Roman" w:hAnsi="Times New Roman"/>
          <w:sz w:val="24"/>
          <w:szCs w:val="24"/>
        </w:rPr>
      </w:pPr>
      <w:hyperlink r:id="rId7" w:history="1">
        <w:r w:rsidR="005A6BBD" w:rsidRPr="003A425A">
          <w:rPr>
            <w:rStyle w:val="a3"/>
            <w:rFonts w:ascii="Times New Roman" w:hAnsi="Times New Roman"/>
            <w:sz w:val="24"/>
            <w:szCs w:val="24"/>
          </w:rPr>
          <w:t>http://qt-project.org/doc/qt-5.1/qtdoc/gettingstarted.html</w:t>
        </w:r>
      </w:hyperlink>
      <w:r w:rsidR="00C30F43" w:rsidRPr="003A425A">
        <w:rPr>
          <w:rStyle w:val="a3"/>
          <w:rFonts w:ascii="Times New Roman" w:hAnsi="Times New Roman"/>
          <w:sz w:val="24"/>
          <w:szCs w:val="24"/>
        </w:rPr>
        <w:t xml:space="preserve"> - </w:t>
      </w:r>
      <w:r w:rsidR="005A6BBD" w:rsidRPr="003A425A">
        <w:rPr>
          <w:rFonts w:ascii="Times New Roman" w:hAnsi="Times New Roman"/>
          <w:sz w:val="24"/>
          <w:szCs w:val="24"/>
        </w:rPr>
        <w:t xml:space="preserve">страница, где находятся ссылки на все ресурсы касательно основ </w:t>
      </w:r>
      <w:r w:rsidR="00B00C9F" w:rsidRPr="003A425A">
        <w:rPr>
          <w:rFonts w:ascii="Times New Roman" w:hAnsi="Times New Roman"/>
          <w:sz w:val="24"/>
          <w:szCs w:val="24"/>
        </w:rPr>
        <w:t>qt</w:t>
      </w:r>
      <w:r w:rsidR="005A6BBD" w:rsidRPr="003A425A">
        <w:rPr>
          <w:rFonts w:ascii="Times New Roman" w:hAnsi="Times New Roman"/>
          <w:sz w:val="24"/>
          <w:szCs w:val="24"/>
        </w:rPr>
        <w:t>.</w:t>
      </w:r>
    </w:p>
    <w:p w:rsidR="00C30F43" w:rsidRPr="003A425A" w:rsidRDefault="00C30F43" w:rsidP="00C30F43">
      <w:pPr>
        <w:jc w:val="center"/>
        <w:rPr>
          <w:rFonts w:ascii="Times New Roman" w:hAnsi="Times New Roman"/>
          <w:b/>
          <w:color w:val="000000"/>
          <w:sz w:val="24"/>
          <w:szCs w:val="24"/>
        </w:rPr>
      </w:pPr>
    </w:p>
    <w:p w:rsidR="00C30F43" w:rsidRPr="003A425A" w:rsidRDefault="00C30F43" w:rsidP="00C30F43">
      <w:pPr>
        <w:pStyle w:val="2"/>
        <w:jc w:val="center"/>
        <w:rPr>
          <w:rFonts w:ascii="Times New Roman" w:hAnsi="Times New Roman"/>
          <w:color w:val="000000"/>
          <w:sz w:val="24"/>
          <w:szCs w:val="24"/>
        </w:rPr>
      </w:pPr>
      <w:bookmarkStart w:id="3" w:name="_Toc377973333"/>
      <w:bookmarkStart w:id="4" w:name="_Toc380864228"/>
      <w:bookmarkStart w:id="5" w:name="_Toc382058123"/>
      <w:r w:rsidRPr="003A425A">
        <w:rPr>
          <w:rFonts w:ascii="Times New Roman" w:hAnsi="Times New Roman"/>
          <w:color w:val="000000"/>
          <w:sz w:val="24"/>
          <w:szCs w:val="24"/>
        </w:rPr>
        <w:t>СРЕДСТВА РАЗРАБОТКИ</w:t>
      </w:r>
      <w:bookmarkEnd w:id="3"/>
      <w:bookmarkEnd w:id="4"/>
      <w:bookmarkEnd w:id="5"/>
    </w:p>
    <w:p w:rsidR="00556716" w:rsidRPr="003A425A" w:rsidRDefault="00556716" w:rsidP="00556716">
      <w:pPr>
        <w:pStyle w:val="3"/>
        <w:jc w:val="center"/>
      </w:pPr>
      <w:bookmarkStart w:id="6" w:name="_Toc377973334"/>
      <w:bookmarkStart w:id="7" w:name="_Toc380864229"/>
      <w:bookmarkStart w:id="8" w:name="_Toc382058124"/>
      <w:r w:rsidRPr="003A425A">
        <w:rPr>
          <w:lang w:val="en-US"/>
        </w:rPr>
        <w:t>QT</w:t>
      </w:r>
      <w:r w:rsidRPr="003A425A">
        <w:t xml:space="preserve"> </w:t>
      </w:r>
      <w:r w:rsidRPr="003A425A">
        <w:rPr>
          <w:lang w:val="en-US"/>
        </w:rPr>
        <w:t>CREATOR</w:t>
      </w:r>
      <w:bookmarkEnd w:id="6"/>
      <w:bookmarkEnd w:id="7"/>
      <w:bookmarkEnd w:id="8"/>
    </w:p>
    <w:p w:rsidR="005A6BBD" w:rsidRPr="003A425A" w:rsidRDefault="00953454" w:rsidP="004003DB">
      <w:pPr>
        <w:jc w:val="both"/>
        <w:rPr>
          <w:rFonts w:ascii="Times New Roman" w:hAnsi="Times New Roman"/>
          <w:sz w:val="24"/>
          <w:szCs w:val="24"/>
        </w:rPr>
      </w:pPr>
      <w:hyperlink r:id="rId8" w:history="1">
        <w:r w:rsidR="005A6BBD" w:rsidRPr="003A425A">
          <w:rPr>
            <w:rStyle w:val="a3"/>
            <w:rFonts w:ascii="Times New Roman" w:hAnsi="Times New Roman"/>
            <w:sz w:val="24"/>
            <w:szCs w:val="24"/>
          </w:rPr>
          <w:t>http://qt-project.org/doc/qt-5.1/qtdoc/topics-app-development.html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Creator</w:t>
      </w:r>
      <w:r w:rsidRPr="003A425A">
        <w:rPr>
          <w:rFonts w:ascii="Times New Roman" w:hAnsi="Times New Roman"/>
          <w:sz w:val="24"/>
          <w:szCs w:val="24"/>
        </w:rPr>
        <w:t xml:space="preserve"> обеспечива</w:t>
      </w:r>
      <w:r w:rsidR="00556716" w:rsidRPr="003A425A">
        <w:rPr>
          <w:rFonts w:ascii="Times New Roman" w:hAnsi="Times New Roman"/>
          <w:sz w:val="24"/>
          <w:szCs w:val="24"/>
        </w:rPr>
        <w:t xml:space="preserve">ет вас инструментами, которые позволяют вам пройти через </w:t>
      </w:r>
      <w:r w:rsidRPr="003A425A">
        <w:rPr>
          <w:rFonts w:ascii="Times New Roman" w:hAnsi="Times New Roman"/>
          <w:sz w:val="24"/>
          <w:szCs w:val="24"/>
        </w:rPr>
        <w:t xml:space="preserve">полный цикл разработки приложения, начиная от создания </w:t>
      </w:r>
      <w:r w:rsidR="00F850EA" w:rsidRPr="003A425A">
        <w:rPr>
          <w:rFonts w:ascii="Times New Roman" w:hAnsi="Times New Roman"/>
          <w:sz w:val="24"/>
          <w:szCs w:val="24"/>
        </w:rPr>
        <w:t>проект</w:t>
      </w:r>
      <w:r w:rsidRPr="003A425A">
        <w:rPr>
          <w:rFonts w:ascii="Times New Roman" w:hAnsi="Times New Roman"/>
          <w:sz w:val="24"/>
          <w:szCs w:val="24"/>
        </w:rPr>
        <w:t xml:space="preserve">а и заканчивая развёртыванием приложения на целевой платформе. </w:t>
      </w:r>
      <w:r w:rsidR="00556716" w:rsidRPr="003A425A">
        <w:rPr>
          <w:rFonts w:ascii="Times New Roman" w:hAnsi="Times New Roman"/>
          <w:sz w:val="24"/>
          <w:szCs w:val="24"/>
        </w:rPr>
        <w:t>Решения некоторых задач</w:t>
      </w:r>
      <w:r w:rsidRPr="003A425A">
        <w:rPr>
          <w:rFonts w:ascii="Times New Roman" w:hAnsi="Times New Roman"/>
          <w:sz w:val="24"/>
          <w:szCs w:val="24"/>
        </w:rPr>
        <w:t xml:space="preserve"> в данной среде </w:t>
      </w:r>
      <w:r w:rsidRPr="003A425A">
        <w:rPr>
          <w:rFonts w:ascii="Times New Roman" w:hAnsi="Times New Roman"/>
          <w:sz w:val="24"/>
          <w:szCs w:val="24"/>
        </w:rPr>
        <w:lastRenderedPageBreak/>
        <w:t>автоматизированы. Также она предоставляет инструменты для</w:t>
      </w:r>
      <w:r w:rsidR="00556716" w:rsidRPr="003A425A">
        <w:rPr>
          <w:rFonts w:ascii="Times New Roman" w:hAnsi="Times New Roman"/>
          <w:sz w:val="24"/>
          <w:szCs w:val="24"/>
        </w:rPr>
        <w:t xml:space="preserve"> синтаксического анализа кода</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Следующие инструменты </w:t>
      </w:r>
      <w:r w:rsidRPr="003A425A">
        <w:rPr>
          <w:rFonts w:ascii="Times New Roman" w:hAnsi="Times New Roman"/>
          <w:sz w:val="24"/>
          <w:szCs w:val="24"/>
          <w:lang w:val="en-US"/>
        </w:rPr>
        <w:t>qt</w:t>
      </w:r>
      <w:r w:rsidRPr="003A425A">
        <w:rPr>
          <w:rFonts w:ascii="Times New Roman" w:hAnsi="Times New Roman"/>
          <w:sz w:val="24"/>
          <w:szCs w:val="24"/>
        </w:rPr>
        <w:t xml:space="preserve"> интегрированы в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Creator</w:t>
      </w:r>
      <w:r w:rsidRPr="003A425A">
        <w:rPr>
          <w:rFonts w:ascii="Times New Roman" w:hAnsi="Times New Roman"/>
          <w:sz w:val="24"/>
          <w:szCs w:val="24"/>
        </w:rPr>
        <w:t>:</w:t>
      </w:r>
    </w:p>
    <w:p w:rsidR="005A6BBD"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Designer</w:t>
      </w:r>
      <w:r w:rsidRPr="003A425A">
        <w:rPr>
          <w:rFonts w:ascii="Times New Roman" w:hAnsi="Times New Roman"/>
          <w:sz w:val="24"/>
          <w:szCs w:val="24"/>
        </w:rPr>
        <w:t xml:space="preserve"> – для разработки и построения графического интерфейса пользователя из виджетов </w:t>
      </w:r>
      <w:r w:rsidRPr="003A425A">
        <w:rPr>
          <w:rFonts w:ascii="Times New Roman" w:hAnsi="Times New Roman"/>
          <w:sz w:val="24"/>
          <w:szCs w:val="24"/>
          <w:lang w:val="en-US"/>
        </w:rPr>
        <w:t>Qt</w:t>
      </w:r>
      <w:r w:rsidRPr="003A425A">
        <w:rPr>
          <w:rFonts w:ascii="Times New Roman" w:hAnsi="Times New Roman"/>
          <w:sz w:val="24"/>
          <w:szCs w:val="24"/>
        </w:rPr>
        <w:t xml:space="preserve">. Получить доступ к дизайнеру из создателя можно, перейдя в </w:t>
      </w:r>
      <w:r w:rsidRPr="003A425A">
        <w:rPr>
          <w:rFonts w:ascii="Times New Roman" w:hAnsi="Times New Roman"/>
          <w:sz w:val="24"/>
          <w:szCs w:val="24"/>
          <w:lang w:val="en-US"/>
        </w:rPr>
        <w:t>Design</w:t>
      </w:r>
      <w:r w:rsidRPr="003A425A">
        <w:rPr>
          <w:rFonts w:ascii="Times New Roman" w:hAnsi="Times New Roman"/>
          <w:sz w:val="24"/>
          <w:szCs w:val="24"/>
        </w:rPr>
        <w:t xml:space="preserve"> </w:t>
      </w:r>
      <w:r w:rsidRPr="003A425A">
        <w:rPr>
          <w:rFonts w:ascii="Times New Roman" w:hAnsi="Times New Roman"/>
          <w:sz w:val="24"/>
          <w:szCs w:val="24"/>
          <w:lang w:val="en-US"/>
        </w:rPr>
        <w:t>mode</w:t>
      </w:r>
      <w:r w:rsidR="00556716" w:rsidRPr="003A425A">
        <w:rPr>
          <w:rFonts w:ascii="Times New Roman" w:hAnsi="Times New Roman"/>
          <w:sz w:val="24"/>
          <w:szCs w:val="24"/>
        </w:rPr>
        <w:t>.</w:t>
      </w:r>
    </w:p>
    <w:p w:rsidR="005A6BBD"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 для построения приложений для разных целевых платформ. Вы также можете использовать и другие средства построения, такие как </w:t>
      </w:r>
      <w:r w:rsidRPr="003A425A">
        <w:rPr>
          <w:rFonts w:ascii="Times New Roman" w:hAnsi="Times New Roman"/>
          <w:sz w:val="24"/>
          <w:szCs w:val="24"/>
          <w:lang w:val="en-US"/>
        </w:rPr>
        <w:t>CMake</w:t>
      </w:r>
      <w:r w:rsidRPr="003A425A">
        <w:rPr>
          <w:rFonts w:ascii="Times New Roman" w:hAnsi="Times New Roman"/>
          <w:sz w:val="24"/>
          <w:szCs w:val="24"/>
        </w:rPr>
        <w:t xml:space="preserve"> или </w:t>
      </w:r>
      <w:r w:rsidRPr="003A425A">
        <w:rPr>
          <w:rFonts w:ascii="Times New Roman" w:hAnsi="Times New Roman"/>
          <w:sz w:val="24"/>
          <w:szCs w:val="24"/>
          <w:lang w:val="en-US"/>
        </w:rPr>
        <w:t>Autotools</w:t>
      </w:r>
      <w:r w:rsidRPr="003A425A">
        <w:rPr>
          <w:rFonts w:ascii="Times New Roman" w:hAnsi="Times New Roman"/>
          <w:sz w:val="24"/>
          <w:szCs w:val="24"/>
        </w:rPr>
        <w:t xml:space="preserve">. Вы можете запустить их из создателя, чтобы построить приложение. Вы указываете систему построения в </w:t>
      </w:r>
      <w:r w:rsidRPr="003A425A">
        <w:rPr>
          <w:rFonts w:ascii="Times New Roman" w:hAnsi="Times New Roman"/>
          <w:sz w:val="24"/>
          <w:szCs w:val="24"/>
          <w:lang w:val="en-US"/>
        </w:rPr>
        <w:t>Project</w:t>
      </w:r>
      <w:r w:rsidRPr="003A425A">
        <w:rPr>
          <w:rFonts w:ascii="Times New Roman" w:hAnsi="Times New Roman"/>
          <w:sz w:val="24"/>
          <w:szCs w:val="24"/>
        </w:rPr>
        <w:t xml:space="preserve"> </w:t>
      </w:r>
      <w:r w:rsidRPr="003A425A">
        <w:rPr>
          <w:rFonts w:ascii="Times New Roman" w:hAnsi="Times New Roman"/>
          <w:sz w:val="24"/>
          <w:szCs w:val="24"/>
          <w:lang w:val="en-US"/>
        </w:rPr>
        <w:t>mode</w:t>
      </w:r>
      <w:r w:rsidRPr="003A425A">
        <w:rPr>
          <w:rFonts w:ascii="Times New Roman" w:hAnsi="Times New Roman"/>
          <w:sz w:val="24"/>
          <w:szCs w:val="24"/>
        </w:rPr>
        <w:t>.</w:t>
      </w:r>
    </w:p>
    <w:p w:rsidR="005A6BBD"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xml:space="preserve"> – для локализации приложений. Он содержит инструменты для </w:t>
      </w:r>
      <w:r w:rsidR="00556716" w:rsidRPr="003A425A">
        <w:rPr>
          <w:rFonts w:ascii="Times New Roman" w:hAnsi="Times New Roman"/>
          <w:sz w:val="24"/>
          <w:szCs w:val="24"/>
        </w:rPr>
        <w:t>сотрудников</w:t>
      </w:r>
      <w:r w:rsidRPr="003A425A">
        <w:rPr>
          <w:rFonts w:ascii="Times New Roman" w:hAnsi="Times New Roman"/>
          <w:sz w:val="24"/>
          <w:szCs w:val="24"/>
        </w:rPr>
        <w:t xml:space="preserve">, типично вовлечённых в </w:t>
      </w:r>
      <w:r w:rsidR="00556716" w:rsidRPr="003A425A">
        <w:rPr>
          <w:rFonts w:ascii="Times New Roman" w:hAnsi="Times New Roman"/>
          <w:sz w:val="24"/>
          <w:szCs w:val="24"/>
        </w:rPr>
        <w:t xml:space="preserve">разработку </w:t>
      </w:r>
      <w:r w:rsidRPr="003A425A">
        <w:rPr>
          <w:rFonts w:ascii="Times New Roman" w:hAnsi="Times New Roman"/>
          <w:sz w:val="24"/>
          <w:szCs w:val="24"/>
        </w:rPr>
        <w:t>локализующи</w:t>
      </w:r>
      <w:r w:rsidR="00556716" w:rsidRPr="003A425A">
        <w:rPr>
          <w:rFonts w:ascii="Times New Roman" w:hAnsi="Times New Roman"/>
          <w:sz w:val="24"/>
          <w:szCs w:val="24"/>
        </w:rPr>
        <w:t>х</w:t>
      </w:r>
      <w:r w:rsidRPr="003A425A">
        <w:rPr>
          <w:rFonts w:ascii="Times New Roman" w:hAnsi="Times New Roman"/>
          <w:sz w:val="24"/>
          <w:szCs w:val="24"/>
        </w:rPr>
        <w:t>ся приложени</w:t>
      </w:r>
      <w:r w:rsidR="00556716" w:rsidRPr="003A425A">
        <w:rPr>
          <w:rFonts w:ascii="Times New Roman" w:hAnsi="Times New Roman"/>
          <w:sz w:val="24"/>
          <w:szCs w:val="24"/>
        </w:rPr>
        <w:t>й</w:t>
      </w:r>
      <w:r w:rsidRPr="003A425A">
        <w:rPr>
          <w:rFonts w:ascii="Times New Roman" w:hAnsi="Times New Roman"/>
          <w:sz w:val="24"/>
          <w:szCs w:val="24"/>
        </w:rPr>
        <w:t xml:space="preserve">: разработчиков, переводчиков и менеджеров выпуска. Его можно запустить из меню создателя </w:t>
      </w:r>
      <w:r w:rsidRPr="003A425A">
        <w:rPr>
          <w:rFonts w:ascii="Times New Roman" w:hAnsi="Times New Roman"/>
          <w:sz w:val="24"/>
          <w:szCs w:val="24"/>
          <w:lang w:val="en-US"/>
        </w:rPr>
        <w:t>Tools</w:t>
      </w:r>
      <w:r w:rsidRPr="003A425A">
        <w:rPr>
          <w:rFonts w:ascii="Times New Roman" w:hAnsi="Times New Roman"/>
          <w:sz w:val="24"/>
          <w:szCs w:val="24"/>
        </w:rPr>
        <w:t>.</w:t>
      </w:r>
    </w:p>
    <w:p w:rsidR="005A6BBD"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Assistant</w:t>
      </w:r>
      <w:r w:rsidRPr="003A425A">
        <w:rPr>
          <w:rFonts w:ascii="Times New Roman" w:hAnsi="Times New Roman"/>
          <w:sz w:val="24"/>
          <w:szCs w:val="24"/>
        </w:rPr>
        <w:t xml:space="preserve"> – для просмотра документации </w:t>
      </w:r>
      <w:r w:rsidRPr="003A425A">
        <w:rPr>
          <w:rFonts w:ascii="Times New Roman" w:hAnsi="Times New Roman"/>
          <w:sz w:val="24"/>
          <w:szCs w:val="24"/>
          <w:lang w:val="en-US"/>
        </w:rPr>
        <w:t>Qt</w:t>
      </w:r>
      <w:r w:rsidRPr="003A425A">
        <w:rPr>
          <w:rFonts w:ascii="Times New Roman" w:hAnsi="Times New Roman"/>
          <w:sz w:val="24"/>
          <w:szCs w:val="24"/>
        </w:rPr>
        <w:t xml:space="preserve">. Документацию также можно просматривать в создателе. Документация автоматически отображается в </w:t>
      </w:r>
      <w:r w:rsidRPr="003A425A">
        <w:rPr>
          <w:rFonts w:ascii="Times New Roman" w:hAnsi="Times New Roman"/>
          <w:sz w:val="24"/>
          <w:szCs w:val="24"/>
          <w:lang w:val="en-US"/>
        </w:rPr>
        <w:t>Help</w:t>
      </w:r>
      <w:r w:rsidRPr="003A425A">
        <w:rPr>
          <w:rFonts w:ascii="Times New Roman" w:hAnsi="Times New Roman"/>
          <w:sz w:val="24"/>
          <w:szCs w:val="24"/>
        </w:rPr>
        <w:t xml:space="preserve"> </w:t>
      </w:r>
      <w:r w:rsidRPr="003A425A">
        <w:rPr>
          <w:rFonts w:ascii="Times New Roman" w:hAnsi="Times New Roman"/>
          <w:sz w:val="24"/>
          <w:szCs w:val="24"/>
          <w:lang w:val="en-US"/>
        </w:rPr>
        <w:t>mode</w:t>
      </w:r>
      <w:r w:rsidRPr="003A425A">
        <w:rPr>
          <w:rFonts w:ascii="Times New Roman" w:hAnsi="Times New Roman"/>
          <w:sz w:val="24"/>
          <w:szCs w:val="24"/>
        </w:rPr>
        <w:t>.</w:t>
      </w:r>
    </w:p>
    <w:p w:rsidR="00556716"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makeqpf</w:t>
      </w:r>
      <w:r w:rsidRPr="003A425A">
        <w:rPr>
          <w:rFonts w:ascii="Times New Roman" w:hAnsi="Times New Roman"/>
          <w:sz w:val="24"/>
          <w:szCs w:val="24"/>
        </w:rPr>
        <w:t xml:space="preserve"> – для создания </w:t>
      </w:r>
      <w:r w:rsidRPr="003A425A">
        <w:rPr>
          <w:rFonts w:ascii="Times New Roman" w:hAnsi="Times New Roman"/>
          <w:sz w:val="24"/>
          <w:szCs w:val="24"/>
          <w:lang w:val="en-US"/>
        </w:rPr>
        <w:t>pre</w:t>
      </w:r>
      <w:r w:rsidRPr="003A425A">
        <w:rPr>
          <w:rFonts w:ascii="Times New Roman" w:hAnsi="Times New Roman"/>
          <w:sz w:val="24"/>
          <w:szCs w:val="24"/>
        </w:rPr>
        <w:t>-</w:t>
      </w:r>
      <w:r w:rsidRPr="003A425A">
        <w:rPr>
          <w:rFonts w:ascii="Times New Roman" w:hAnsi="Times New Roman"/>
          <w:sz w:val="24"/>
          <w:szCs w:val="24"/>
          <w:lang w:val="en-US"/>
        </w:rPr>
        <w:t>rendered</w:t>
      </w:r>
      <w:r w:rsidRPr="003A425A">
        <w:rPr>
          <w:rFonts w:ascii="Times New Roman" w:hAnsi="Times New Roman"/>
          <w:sz w:val="24"/>
          <w:szCs w:val="24"/>
        </w:rPr>
        <w:t xml:space="preserve"> шр</w:t>
      </w:r>
      <w:r w:rsidR="00556716" w:rsidRPr="003A425A">
        <w:rPr>
          <w:rFonts w:ascii="Times New Roman" w:hAnsi="Times New Roman"/>
          <w:sz w:val="24"/>
          <w:szCs w:val="24"/>
        </w:rPr>
        <w:t>ифтов для встроенных устройств,</w:t>
      </w:r>
    </w:p>
    <w:p w:rsidR="00556716"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Meta</w:t>
      </w:r>
      <w:r w:rsidRPr="003A425A">
        <w:rPr>
          <w:rFonts w:ascii="Times New Roman" w:hAnsi="Times New Roman"/>
          <w:sz w:val="24"/>
          <w:szCs w:val="24"/>
        </w:rPr>
        <w:t>-</w:t>
      </w:r>
      <w:r w:rsidRPr="003A425A">
        <w:rPr>
          <w:rFonts w:ascii="Times New Roman" w:hAnsi="Times New Roman"/>
          <w:sz w:val="24"/>
          <w:szCs w:val="24"/>
          <w:lang w:val="en-US"/>
        </w:rPr>
        <w:t>Object</w:t>
      </w:r>
      <w:r w:rsidRPr="003A425A">
        <w:rPr>
          <w:rFonts w:ascii="Times New Roman" w:hAnsi="Times New Roman"/>
          <w:sz w:val="24"/>
          <w:szCs w:val="24"/>
        </w:rPr>
        <w:t xml:space="preserve"> </w:t>
      </w:r>
      <w:r w:rsidRPr="003A425A">
        <w:rPr>
          <w:rFonts w:ascii="Times New Roman" w:hAnsi="Times New Roman"/>
          <w:sz w:val="24"/>
          <w:szCs w:val="24"/>
          <w:lang w:val="en-US"/>
        </w:rPr>
        <w:t>Compiler</w:t>
      </w:r>
      <w:r w:rsidRPr="003A425A">
        <w:rPr>
          <w:rFonts w:ascii="Times New Roman" w:hAnsi="Times New Roman"/>
          <w:sz w:val="24"/>
          <w:szCs w:val="24"/>
        </w:rPr>
        <w:t xml:space="preserve"> (</w:t>
      </w:r>
      <w:r w:rsidRPr="003A425A">
        <w:rPr>
          <w:rFonts w:ascii="Times New Roman" w:hAnsi="Times New Roman"/>
          <w:sz w:val="24"/>
          <w:szCs w:val="24"/>
          <w:lang w:val="en-US"/>
        </w:rPr>
        <w:t>moc</w:t>
      </w:r>
      <w:r w:rsidRPr="003A425A">
        <w:rPr>
          <w:rFonts w:ascii="Times New Roman" w:hAnsi="Times New Roman"/>
          <w:sz w:val="24"/>
          <w:szCs w:val="24"/>
        </w:rPr>
        <w:t>) – для генерации мета</w:t>
      </w:r>
      <w:r w:rsidR="00085476" w:rsidRPr="003A425A">
        <w:rPr>
          <w:rFonts w:ascii="Times New Roman" w:hAnsi="Times New Roman"/>
          <w:sz w:val="24"/>
          <w:szCs w:val="24"/>
        </w:rPr>
        <w:t>объект</w:t>
      </w:r>
      <w:r w:rsidRPr="003A425A">
        <w:rPr>
          <w:rFonts w:ascii="Times New Roman" w:hAnsi="Times New Roman"/>
          <w:sz w:val="24"/>
          <w:szCs w:val="24"/>
        </w:rPr>
        <w:t xml:space="preserve">ной информации о подклассах </w:t>
      </w:r>
      <w:r w:rsidRPr="003A425A">
        <w:rPr>
          <w:rFonts w:ascii="Times New Roman" w:hAnsi="Times New Roman"/>
          <w:sz w:val="24"/>
          <w:szCs w:val="24"/>
          <w:lang w:val="en-US"/>
        </w:rPr>
        <w:t>QObject</w:t>
      </w:r>
      <w:r w:rsidR="00556716" w:rsidRPr="003A425A">
        <w:rPr>
          <w:rFonts w:ascii="Times New Roman" w:hAnsi="Times New Roman"/>
          <w:sz w:val="24"/>
          <w:szCs w:val="24"/>
        </w:rPr>
        <w:t>.</w:t>
      </w:r>
    </w:p>
    <w:p w:rsidR="00556716"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User</w:t>
      </w:r>
      <w:r w:rsidRPr="003A425A">
        <w:rPr>
          <w:rFonts w:ascii="Times New Roman" w:hAnsi="Times New Roman"/>
          <w:sz w:val="24"/>
          <w:szCs w:val="24"/>
        </w:rPr>
        <w:t xml:space="preserve"> </w:t>
      </w:r>
      <w:r w:rsidRPr="003A425A">
        <w:rPr>
          <w:rFonts w:ascii="Times New Roman" w:hAnsi="Times New Roman"/>
          <w:sz w:val="24"/>
          <w:szCs w:val="24"/>
          <w:lang w:val="en-US"/>
        </w:rPr>
        <w:t>Interface</w:t>
      </w:r>
      <w:r w:rsidRPr="003A425A">
        <w:rPr>
          <w:rFonts w:ascii="Times New Roman" w:hAnsi="Times New Roman"/>
          <w:sz w:val="24"/>
          <w:szCs w:val="24"/>
        </w:rPr>
        <w:t xml:space="preserve"> </w:t>
      </w:r>
      <w:r w:rsidRPr="003A425A">
        <w:rPr>
          <w:rFonts w:ascii="Times New Roman" w:hAnsi="Times New Roman"/>
          <w:sz w:val="24"/>
          <w:szCs w:val="24"/>
          <w:lang w:val="en-US"/>
        </w:rPr>
        <w:t>Compiler</w:t>
      </w:r>
      <w:r w:rsidRPr="003A425A">
        <w:rPr>
          <w:rFonts w:ascii="Times New Roman" w:hAnsi="Times New Roman"/>
          <w:sz w:val="24"/>
          <w:szCs w:val="24"/>
        </w:rPr>
        <w:t xml:space="preserve"> (</w:t>
      </w:r>
      <w:r w:rsidRPr="003A425A">
        <w:rPr>
          <w:rFonts w:ascii="Times New Roman" w:hAnsi="Times New Roman"/>
          <w:sz w:val="24"/>
          <w:szCs w:val="24"/>
          <w:lang w:val="en-US"/>
        </w:rPr>
        <w:t>uic</w:t>
      </w:r>
      <w:r w:rsidRPr="003A425A">
        <w:rPr>
          <w:rFonts w:ascii="Times New Roman" w:hAnsi="Times New Roman"/>
          <w:sz w:val="24"/>
          <w:szCs w:val="24"/>
        </w:rPr>
        <w:t xml:space="preserve">) – для генерации кода С++ из </w:t>
      </w:r>
      <w:r w:rsidR="00556716" w:rsidRPr="003A425A">
        <w:rPr>
          <w:rFonts w:ascii="Times New Roman" w:hAnsi="Times New Roman"/>
          <w:sz w:val="24"/>
          <w:szCs w:val="24"/>
        </w:rPr>
        <w:t>файлов интерфейса пользователя,</w:t>
      </w:r>
    </w:p>
    <w:p w:rsidR="005A6BBD" w:rsidRPr="003A425A" w:rsidRDefault="005A6BBD" w:rsidP="004D4FF9">
      <w:pPr>
        <w:numPr>
          <w:ilvl w:val="0"/>
          <w:numId w:val="71"/>
        </w:numPr>
        <w:jc w:val="both"/>
        <w:rPr>
          <w:rFonts w:ascii="Times New Roman" w:hAnsi="Times New Roman"/>
          <w:sz w:val="24"/>
          <w:szCs w:val="24"/>
        </w:rPr>
      </w:pPr>
      <w:r w:rsidRPr="003A425A">
        <w:rPr>
          <w:rFonts w:ascii="Times New Roman" w:hAnsi="Times New Roman"/>
          <w:sz w:val="24"/>
          <w:szCs w:val="24"/>
          <w:lang w:val="en-US"/>
        </w:rPr>
        <w:t>Resource</w:t>
      </w:r>
      <w:r w:rsidRPr="003A425A">
        <w:rPr>
          <w:rFonts w:ascii="Times New Roman" w:hAnsi="Times New Roman"/>
          <w:sz w:val="24"/>
          <w:szCs w:val="24"/>
        </w:rPr>
        <w:t xml:space="preserve"> </w:t>
      </w:r>
      <w:r w:rsidRPr="003A425A">
        <w:rPr>
          <w:rFonts w:ascii="Times New Roman" w:hAnsi="Times New Roman"/>
          <w:sz w:val="24"/>
          <w:szCs w:val="24"/>
          <w:lang w:val="en-US"/>
        </w:rPr>
        <w:t>Compiler</w:t>
      </w:r>
      <w:r w:rsidRPr="003A425A">
        <w:rPr>
          <w:rFonts w:ascii="Times New Roman" w:hAnsi="Times New Roman"/>
          <w:sz w:val="24"/>
          <w:szCs w:val="24"/>
        </w:rPr>
        <w:t xml:space="preserve"> (</w:t>
      </w:r>
      <w:r w:rsidRPr="003A425A">
        <w:rPr>
          <w:rFonts w:ascii="Times New Roman" w:hAnsi="Times New Roman"/>
          <w:sz w:val="24"/>
          <w:szCs w:val="24"/>
          <w:lang w:val="en-US"/>
        </w:rPr>
        <w:t>rcc</w:t>
      </w:r>
      <w:r w:rsidRPr="003A425A">
        <w:rPr>
          <w:rFonts w:ascii="Times New Roman" w:hAnsi="Times New Roman"/>
          <w:sz w:val="24"/>
          <w:szCs w:val="24"/>
        </w:rPr>
        <w:t xml:space="preserve">) – встраивает ресурсы в приложения </w:t>
      </w:r>
      <w:r w:rsidRPr="003A425A">
        <w:rPr>
          <w:rFonts w:ascii="Times New Roman" w:hAnsi="Times New Roman"/>
          <w:sz w:val="24"/>
          <w:szCs w:val="24"/>
          <w:lang w:val="en-US"/>
        </w:rPr>
        <w:t>Qt</w:t>
      </w:r>
      <w:r w:rsidRPr="003A425A">
        <w:rPr>
          <w:rFonts w:ascii="Times New Roman" w:hAnsi="Times New Roman"/>
          <w:sz w:val="24"/>
          <w:szCs w:val="24"/>
        </w:rPr>
        <w:t xml:space="preserve"> во время процесса построения.</w:t>
      </w:r>
    </w:p>
    <w:p w:rsidR="005A6BBD" w:rsidRPr="003A425A" w:rsidRDefault="00953454" w:rsidP="004003DB">
      <w:pPr>
        <w:jc w:val="both"/>
        <w:rPr>
          <w:rFonts w:ascii="Times New Roman" w:hAnsi="Times New Roman"/>
          <w:sz w:val="24"/>
          <w:szCs w:val="24"/>
        </w:rPr>
      </w:pPr>
      <w:hyperlink r:id="rId9" w:history="1">
        <w:r w:rsidR="005A6BBD" w:rsidRPr="003A425A">
          <w:rPr>
            <w:rStyle w:val="a3"/>
            <w:rFonts w:ascii="Times New Roman" w:hAnsi="Times New Roman"/>
            <w:sz w:val="24"/>
            <w:szCs w:val="24"/>
          </w:rPr>
          <w:t>http://qt-project.org/doc/qt-5.1/qtdesigner/qtdesigner-manual.html</w:t>
        </w:r>
      </w:hyperlink>
    </w:p>
    <w:p w:rsidR="005A6BBD" w:rsidRPr="003A425A" w:rsidRDefault="00556716" w:rsidP="00102840">
      <w:pPr>
        <w:pStyle w:val="4"/>
        <w:jc w:val="center"/>
        <w:rPr>
          <w:rFonts w:ascii="Times New Roman" w:hAnsi="Times New Roman"/>
          <w:color w:val="000000"/>
          <w:sz w:val="24"/>
          <w:szCs w:val="24"/>
        </w:rPr>
      </w:pPr>
      <w:bookmarkStart w:id="9" w:name="_Toc380864230"/>
      <w:bookmarkStart w:id="10" w:name="_Toc382058125"/>
      <w:r w:rsidRPr="003A425A">
        <w:rPr>
          <w:rFonts w:ascii="Times New Roman" w:hAnsi="Times New Roman"/>
          <w:color w:val="000000"/>
          <w:sz w:val="24"/>
          <w:szCs w:val="24"/>
          <w:lang w:val="en-US"/>
        </w:rPr>
        <w:t>QT</w:t>
      </w:r>
      <w:r w:rsidRPr="003A425A">
        <w:rPr>
          <w:rFonts w:ascii="Times New Roman" w:hAnsi="Times New Roman"/>
          <w:color w:val="000000"/>
          <w:sz w:val="24"/>
          <w:szCs w:val="24"/>
        </w:rPr>
        <w:t xml:space="preserve"> </w:t>
      </w:r>
      <w:r w:rsidRPr="003A425A">
        <w:rPr>
          <w:rFonts w:ascii="Times New Roman" w:hAnsi="Times New Roman"/>
          <w:color w:val="000000"/>
          <w:sz w:val="24"/>
          <w:szCs w:val="24"/>
          <w:lang w:val="en-US"/>
        </w:rPr>
        <w:t>DESIGNER</w:t>
      </w:r>
      <w:bookmarkEnd w:id="9"/>
      <w:bookmarkEnd w:id="10"/>
    </w:p>
    <w:p w:rsidR="005A6BBD" w:rsidRPr="003A425A" w:rsidRDefault="00F316CE"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Designer</w:t>
      </w:r>
      <w:r w:rsidR="005A6BBD" w:rsidRPr="003A425A">
        <w:rPr>
          <w:rFonts w:ascii="Times New Roman" w:hAnsi="Times New Roman"/>
          <w:sz w:val="24"/>
          <w:szCs w:val="24"/>
        </w:rPr>
        <w:t xml:space="preserve"> – это инструмент </w:t>
      </w:r>
      <w:r w:rsidR="005A6BBD" w:rsidRPr="003A425A">
        <w:rPr>
          <w:rFonts w:ascii="Times New Roman" w:hAnsi="Times New Roman"/>
          <w:sz w:val="24"/>
          <w:szCs w:val="24"/>
          <w:lang w:val="en-US"/>
        </w:rPr>
        <w:t>Qt</w:t>
      </w:r>
      <w:r w:rsidR="005A6BBD" w:rsidRPr="003A425A">
        <w:rPr>
          <w:rFonts w:ascii="Times New Roman" w:hAnsi="Times New Roman"/>
          <w:sz w:val="24"/>
          <w:szCs w:val="24"/>
        </w:rPr>
        <w:t xml:space="preserve"> для построения графических интерфейсов пользователей с использованием </w:t>
      </w:r>
      <w:r w:rsidR="005A6BBD" w:rsidRPr="003A425A">
        <w:rPr>
          <w:rFonts w:ascii="Times New Roman" w:hAnsi="Times New Roman"/>
          <w:sz w:val="24"/>
          <w:szCs w:val="24"/>
          <w:lang w:val="en-US"/>
        </w:rPr>
        <w:t>Qt</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Widgets</w:t>
      </w:r>
      <w:r w:rsidR="005A6BBD" w:rsidRPr="003A425A">
        <w:rPr>
          <w:rFonts w:ascii="Times New Roman" w:hAnsi="Times New Roman"/>
          <w:sz w:val="24"/>
          <w:szCs w:val="24"/>
        </w:rPr>
        <w:t xml:space="preserve">. Вы можете придумать и настроить ваши окна или диалоги в </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WYSIWYG</w:t>
      </w:r>
      <w:r w:rsidR="005A6BBD" w:rsidRPr="003A425A">
        <w:rPr>
          <w:rFonts w:ascii="Times New Roman" w:hAnsi="Times New Roman"/>
          <w:color w:val="00B050"/>
          <w:sz w:val="24"/>
          <w:szCs w:val="24"/>
        </w:rPr>
        <w:t>) манере (</w:t>
      </w:r>
      <w:r w:rsidR="005A6BBD" w:rsidRPr="003A425A">
        <w:rPr>
          <w:rFonts w:ascii="Times New Roman" w:hAnsi="Times New Roman"/>
          <w:color w:val="00B050"/>
          <w:sz w:val="24"/>
          <w:szCs w:val="24"/>
          <w:lang w:val="en-US"/>
        </w:rPr>
        <w:t>what</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you</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see</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is</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what</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you</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get</w:t>
      </w:r>
      <w:r w:rsidR="005A6BBD" w:rsidRPr="003A425A">
        <w:rPr>
          <w:rFonts w:ascii="Times New Roman" w:hAnsi="Times New Roman"/>
          <w:color w:val="00B050"/>
          <w:sz w:val="24"/>
          <w:szCs w:val="24"/>
        </w:rPr>
        <w:t>)</w:t>
      </w:r>
      <w:r w:rsidR="005A6BBD" w:rsidRPr="003A425A">
        <w:rPr>
          <w:rFonts w:ascii="Times New Roman" w:hAnsi="Times New Roman"/>
          <w:sz w:val="24"/>
          <w:szCs w:val="24"/>
        </w:rPr>
        <w:t xml:space="preserve"> и протестировать их с использованием разных стилей и разрешений.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Виджеты и формы, созданные при помощи дизайнера, плавно интегрируются в код, с использованием механизма сигналов и слотов, так что вы можете легко присвоить поведение графическим элементам. Все свойства, установленные в дизайнере, могут быть изменены динамически внутри кода. Более того, особенности наподобие </w:t>
      </w:r>
      <w:r w:rsidRPr="003A425A">
        <w:rPr>
          <w:rFonts w:ascii="Times New Roman" w:hAnsi="Times New Roman"/>
          <w:color w:val="00B050"/>
          <w:sz w:val="24"/>
          <w:szCs w:val="24"/>
          <w:lang w:val="en-US"/>
        </w:rPr>
        <w:t>widget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promotion</w:t>
      </w:r>
      <w:r w:rsidRPr="003A425A">
        <w:rPr>
          <w:rFonts w:ascii="Times New Roman" w:hAnsi="Times New Roman"/>
          <w:sz w:val="24"/>
          <w:szCs w:val="24"/>
        </w:rPr>
        <w:t xml:space="preserve"> или </w:t>
      </w:r>
      <w:r w:rsidRPr="003A425A">
        <w:rPr>
          <w:rFonts w:ascii="Times New Roman" w:hAnsi="Times New Roman"/>
          <w:color w:val="00B050"/>
          <w:sz w:val="24"/>
          <w:szCs w:val="24"/>
          <w:lang w:val="en-US"/>
        </w:rPr>
        <w:t>custom</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plugins</w:t>
      </w:r>
      <w:r w:rsidRPr="003A425A">
        <w:rPr>
          <w:rFonts w:ascii="Times New Roman" w:hAnsi="Times New Roman"/>
          <w:sz w:val="24"/>
          <w:szCs w:val="24"/>
        </w:rPr>
        <w:t xml:space="preserve"> позволяют вам использовать ваши собственные компоненты вместе с дизайнером.</w:t>
      </w:r>
    </w:p>
    <w:p w:rsidR="005A6BBD" w:rsidRPr="003A425A" w:rsidRDefault="00953454" w:rsidP="004003DB">
      <w:pPr>
        <w:jc w:val="both"/>
        <w:rPr>
          <w:rFonts w:ascii="Times New Roman" w:hAnsi="Times New Roman"/>
          <w:sz w:val="24"/>
          <w:szCs w:val="24"/>
        </w:rPr>
      </w:pPr>
      <w:hyperlink r:id="rId10" w:history="1">
        <w:r w:rsidR="005A6BBD" w:rsidRPr="003A425A">
          <w:rPr>
            <w:rStyle w:val="a3"/>
            <w:rFonts w:ascii="Times New Roman" w:hAnsi="Times New Roman"/>
            <w:sz w:val="24"/>
            <w:szCs w:val="24"/>
          </w:rPr>
          <w:t>http://qt-project.org/doc/qt-5.1/qtdesigner/designer-editing-mode.html</w:t>
        </w:r>
      </w:hyperlink>
    </w:p>
    <w:p w:rsidR="005A6BBD" w:rsidRPr="003A425A" w:rsidRDefault="00102840" w:rsidP="00102840">
      <w:pPr>
        <w:pStyle w:val="5"/>
        <w:jc w:val="center"/>
        <w:rPr>
          <w:rFonts w:ascii="Times New Roman" w:hAnsi="Times New Roman"/>
          <w:sz w:val="24"/>
          <w:szCs w:val="24"/>
        </w:rPr>
      </w:pPr>
      <w:bookmarkStart w:id="11" w:name="_Toc382058126"/>
      <w:r w:rsidRPr="003A425A">
        <w:rPr>
          <w:rFonts w:ascii="Times New Roman" w:hAnsi="Times New Roman"/>
          <w:sz w:val="24"/>
          <w:szCs w:val="24"/>
          <w:lang w:val="en-US"/>
        </w:rPr>
        <w:lastRenderedPageBreak/>
        <w:t>DESIGNER</w:t>
      </w:r>
      <w:r w:rsidRPr="003A425A">
        <w:rPr>
          <w:rFonts w:ascii="Times New Roman" w:hAnsi="Times New Roman"/>
          <w:sz w:val="24"/>
          <w:szCs w:val="24"/>
        </w:rPr>
        <w:t xml:space="preserve"> </w:t>
      </w:r>
      <w:r w:rsidRPr="003A425A">
        <w:rPr>
          <w:rFonts w:ascii="Times New Roman" w:hAnsi="Times New Roman"/>
          <w:sz w:val="24"/>
          <w:szCs w:val="24"/>
          <w:lang w:val="en-US"/>
        </w:rPr>
        <w:t>MODES</w:t>
      </w:r>
      <w:bookmarkEnd w:id="11"/>
    </w:p>
    <w:p w:rsidR="00102840" w:rsidRPr="003A425A" w:rsidRDefault="00102840"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Designer</w:t>
      </w:r>
      <w:r w:rsidR="005A6BBD" w:rsidRPr="003A425A">
        <w:rPr>
          <w:rFonts w:ascii="Times New Roman" w:hAnsi="Times New Roman"/>
          <w:sz w:val="24"/>
          <w:szCs w:val="24"/>
        </w:rPr>
        <w:t xml:space="preserve"> предоставляет четыре моды для </w:t>
      </w:r>
      <w:r w:rsidR="00B347C0" w:rsidRPr="003A425A">
        <w:rPr>
          <w:rFonts w:ascii="Times New Roman" w:hAnsi="Times New Roman"/>
          <w:sz w:val="24"/>
          <w:szCs w:val="24"/>
        </w:rPr>
        <w:t>редактир</w:t>
      </w:r>
      <w:r w:rsidR="005F7262" w:rsidRPr="003A425A">
        <w:rPr>
          <w:rFonts w:ascii="Times New Roman" w:hAnsi="Times New Roman"/>
          <w:sz w:val="24"/>
          <w:szCs w:val="24"/>
        </w:rPr>
        <w:t>ования:</w:t>
      </w:r>
    </w:p>
    <w:p w:rsidR="00102840" w:rsidRPr="003A425A" w:rsidRDefault="005A6BBD" w:rsidP="004D4FF9">
      <w:pPr>
        <w:numPr>
          <w:ilvl w:val="0"/>
          <w:numId w:val="72"/>
        </w:numPr>
        <w:jc w:val="both"/>
        <w:rPr>
          <w:rFonts w:ascii="Times New Roman" w:hAnsi="Times New Roman"/>
          <w:sz w:val="24"/>
          <w:szCs w:val="24"/>
          <w:lang w:val="en-US"/>
        </w:rPr>
      </w:pPr>
      <w:r w:rsidRPr="003A425A">
        <w:rPr>
          <w:rFonts w:ascii="Times New Roman" w:hAnsi="Times New Roman"/>
          <w:sz w:val="24"/>
          <w:szCs w:val="24"/>
        </w:rPr>
        <w:t xml:space="preserve">мода </w:t>
      </w:r>
      <w:r w:rsidR="00B347C0" w:rsidRPr="003A425A">
        <w:rPr>
          <w:rFonts w:ascii="Times New Roman" w:hAnsi="Times New Roman"/>
          <w:sz w:val="24"/>
          <w:szCs w:val="24"/>
        </w:rPr>
        <w:t>редактир</w:t>
      </w:r>
      <w:r w:rsidR="005F7262" w:rsidRPr="003A425A">
        <w:rPr>
          <w:rFonts w:ascii="Times New Roman" w:hAnsi="Times New Roman"/>
          <w:sz w:val="24"/>
          <w:szCs w:val="24"/>
        </w:rPr>
        <w:t>ования виджетов,</w:t>
      </w:r>
    </w:p>
    <w:p w:rsidR="00102840" w:rsidRPr="003A425A" w:rsidRDefault="005A6BBD" w:rsidP="004D4FF9">
      <w:pPr>
        <w:numPr>
          <w:ilvl w:val="0"/>
          <w:numId w:val="72"/>
        </w:numPr>
        <w:jc w:val="both"/>
        <w:rPr>
          <w:rFonts w:ascii="Times New Roman" w:hAnsi="Times New Roman"/>
          <w:sz w:val="24"/>
          <w:szCs w:val="24"/>
        </w:rPr>
      </w:pPr>
      <w:r w:rsidRPr="003A425A">
        <w:rPr>
          <w:rFonts w:ascii="Times New Roman" w:hAnsi="Times New Roman"/>
          <w:sz w:val="24"/>
          <w:szCs w:val="24"/>
        </w:rPr>
        <w:t xml:space="preserve">мода </w:t>
      </w:r>
      <w:r w:rsidR="00B347C0" w:rsidRPr="003A425A">
        <w:rPr>
          <w:rFonts w:ascii="Times New Roman" w:hAnsi="Times New Roman"/>
          <w:sz w:val="24"/>
          <w:szCs w:val="24"/>
        </w:rPr>
        <w:t>редактир</w:t>
      </w:r>
      <w:r w:rsidR="005F7262" w:rsidRPr="003A425A">
        <w:rPr>
          <w:rFonts w:ascii="Times New Roman" w:hAnsi="Times New Roman"/>
          <w:sz w:val="24"/>
          <w:szCs w:val="24"/>
        </w:rPr>
        <w:t>ования сигналов и слотов,</w:t>
      </w:r>
    </w:p>
    <w:p w:rsidR="00102840" w:rsidRPr="003A425A" w:rsidRDefault="005A6BBD" w:rsidP="004D4FF9">
      <w:pPr>
        <w:numPr>
          <w:ilvl w:val="0"/>
          <w:numId w:val="72"/>
        </w:numPr>
        <w:jc w:val="both"/>
        <w:rPr>
          <w:rFonts w:ascii="Times New Roman" w:hAnsi="Times New Roman"/>
          <w:sz w:val="24"/>
          <w:szCs w:val="24"/>
          <w:lang w:val="en-US"/>
        </w:rPr>
      </w:pPr>
      <w:r w:rsidRPr="003A425A">
        <w:rPr>
          <w:rFonts w:ascii="Times New Roman" w:hAnsi="Times New Roman"/>
          <w:sz w:val="24"/>
          <w:szCs w:val="24"/>
        </w:rPr>
        <w:t xml:space="preserve">мода </w:t>
      </w:r>
      <w:r w:rsidR="00B347C0" w:rsidRPr="003A425A">
        <w:rPr>
          <w:rFonts w:ascii="Times New Roman" w:hAnsi="Times New Roman"/>
          <w:sz w:val="24"/>
          <w:szCs w:val="24"/>
        </w:rPr>
        <w:t>редактир</w:t>
      </w:r>
      <w:r w:rsidR="00102840" w:rsidRPr="003A425A">
        <w:rPr>
          <w:rFonts w:ascii="Times New Roman" w:hAnsi="Times New Roman"/>
          <w:sz w:val="24"/>
          <w:szCs w:val="24"/>
        </w:rPr>
        <w:t>ования партнёров</w:t>
      </w:r>
    </w:p>
    <w:p w:rsidR="005A6BBD" w:rsidRPr="003A425A" w:rsidRDefault="005A6BBD" w:rsidP="004D4FF9">
      <w:pPr>
        <w:numPr>
          <w:ilvl w:val="0"/>
          <w:numId w:val="72"/>
        </w:numPr>
        <w:jc w:val="both"/>
        <w:rPr>
          <w:rFonts w:ascii="Times New Roman" w:hAnsi="Times New Roman"/>
          <w:sz w:val="24"/>
          <w:szCs w:val="24"/>
        </w:rPr>
      </w:pPr>
      <w:r w:rsidRPr="003A425A">
        <w:rPr>
          <w:rFonts w:ascii="Times New Roman" w:hAnsi="Times New Roman"/>
          <w:sz w:val="24"/>
          <w:szCs w:val="24"/>
        </w:rPr>
        <w:t xml:space="preserve">мода </w:t>
      </w:r>
      <w:r w:rsidR="00B347C0" w:rsidRPr="003A425A">
        <w:rPr>
          <w:rFonts w:ascii="Times New Roman" w:hAnsi="Times New Roman"/>
          <w:sz w:val="24"/>
          <w:szCs w:val="24"/>
        </w:rPr>
        <w:t>редактир</w:t>
      </w:r>
      <w:r w:rsidRPr="003A425A">
        <w:rPr>
          <w:rFonts w:ascii="Times New Roman" w:hAnsi="Times New Roman"/>
          <w:sz w:val="24"/>
          <w:szCs w:val="24"/>
        </w:rPr>
        <w:t>ования порядка следования виджетов при нажатии табуляции.</w:t>
      </w:r>
    </w:p>
    <w:p w:rsidR="005A6BBD" w:rsidRPr="003A425A" w:rsidRDefault="00953454" w:rsidP="004003DB">
      <w:pPr>
        <w:jc w:val="both"/>
        <w:rPr>
          <w:rFonts w:ascii="Times New Roman" w:hAnsi="Times New Roman"/>
          <w:sz w:val="24"/>
          <w:szCs w:val="24"/>
        </w:rPr>
      </w:pPr>
      <w:hyperlink r:id="rId11" w:history="1">
        <w:r w:rsidR="005A6BBD" w:rsidRPr="003A425A">
          <w:rPr>
            <w:rStyle w:val="a3"/>
            <w:rFonts w:ascii="Times New Roman" w:hAnsi="Times New Roman"/>
            <w:sz w:val="24"/>
            <w:szCs w:val="24"/>
          </w:rPr>
          <w:t>http://qt-project.org/doc/qt-5.1/qtdesigner/designer-widget-mode.html</w:t>
        </w:r>
      </w:hyperlink>
    </w:p>
    <w:p w:rsidR="005A6BBD" w:rsidRPr="003A425A" w:rsidRDefault="005A6BBD" w:rsidP="005F7262">
      <w:pPr>
        <w:pStyle w:val="6"/>
        <w:jc w:val="center"/>
        <w:rPr>
          <w:rFonts w:ascii="Times New Roman" w:hAnsi="Times New Roman"/>
          <w:sz w:val="24"/>
          <w:szCs w:val="24"/>
        </w:rPr>
      </w:pPr>
      <w:bookmarkStart w:id="12" w:name="_Toc382058127"/>
      <w:r w:rsidRPr="003A425A">
        <w:rPr>
          <w:rFonts w:ascii="Times New Roman" w:hAnsi="Times New Roman"/>
          <w:sz w:val="24"/>
          <w:szCs w:val="24"/>
        </w:rPr>
        <w:t xml:space="preserve">МОДА </w:t>
      </w:r>
      <w:r w:rsidR="00B347C0" w:rsidRPr="003A425A">
        <w:rPr>
          <w:rFonts w:ascii="Times New Roman" w:hAnsi="Times New Roman"/>
          <w:sz w:val="24"/>
          <w:szCs w:val="24"/>
        </w:rPr>
        <w:t>РЕДАКТИР</w:t>
      </w:r>
      <w:r w:rsidRPr="003A425A">
        <w:rPr>
          <w:rFonts w:ascii="Times New Roman" w:hAnsi="Times New Roman"/>
          <w:sz w:val="24"/>
          <w:szCs w:val="24"/>
        </w:rPr>
        <w:t>ОВАНИЯ</w:t>
      </w:r>
      <w:bookmarkEnd w:id="12"/>
    </w:p>
    <w:p w:rsidR="00012869"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данной моде </w:t>
      </w:r>
      <w:r w:rsidR="00085476" w:rsidRPr="003A425A">
        <w:rPr>
          <w:rFonts w:ascii="Times New Roman" w:hAnsi="Times New Roman"/>
          <w:sz w:val="24"/>
          <w:szCs w:val="24"/>
        </w:rPr>
        <w:t>объект</w:t>
      </w:r>
      <w:r w:rsidRPr="003A425A">
        <w:rPr>
          <w:rFonts w:ascii="Times New Roman" w:hAnsi="Times New Roman"/>
          <w:sz w:val="24"/>
          <w:szCs w:val="24"/>
        </w:rPr>
        <w:t xml:space="preserve">ы можно перетащить из </w:t>
      </w:r>
      <w:r w:rsidR="00012869" w:rsidRPr="003A425A">
        <w:rPr>
          <w:rFonts w:ascii="Times New Roman" w:hAnsi="Times New Roman"/>
          <w:sz w:val="24"/>
          <w:szCs w:val="24"/>
        </w:rPr>
        <w:t>г</w:t>
      </w:r>
      <w:r w:rsidR="00783BFB" w:rsidRPr="003A425A">
        <w:rPr>
          <w:rFonts w:ascii="Times New Roman" w:hAnsi="Times New Roman"/>
          <w:sz w:val="24"/>
          <w:szCs w:val="24"/>
        </w:rPr>
        <w:t>лав</w:t>
      </w:r>
      <w:r w:rsidRPr="003A425A">
        <w:rPr>
          <w:rFonts w:ascii="Times New Roman" w:hAnsi="Times New Roman"/>
          <w:sz w:val="24"/>
          <w:szCs w:val="24"/>
        </w:rPr>
        <w:t xml:space="preserve">ного окна виджетов на форму, которые </w:t>
      </w:r>
      <w:r w:rsidR="00012869" w:rsidRPr="003A425A">
        <w:rPr>
          <w:rFonts w:ascii="Times New Roman" w:hAnsi="Times New Roman"/>
          <w:sz w:val="24"/>
          <w:szCs w:val="24"/>
        </w:rPr>
        <w:t xml:space="preserve">затем </w:t>
      </w:r>
      <w:r w:rsidRPr="003A425A">
        <w:rPr>
          <w:rFonts w:ascii="Times New Roman" w:hAnsi="Times New Roman"/>
          <w:sz w:val="24"/>
          <w:szCs w:val="24"/>
        </w:rPr>
        <w:t xml:space="preserve">можно </w:t>
      </w:r>
      <w:r w:rsidR="00B347C0" w:rsidRPr="003A425A">
        <w:rPr>
          <w:rFonts w:ascii="Times New Roman" w:hAnsi="Times New Roman"/>
          <w:sz w:val="24"/>
          <w:szCs w:val="24"/>
        </w:rPr>
        <w:t>редактир</w:t>
      </w:r>
      <w:r w:rsidRPr="003A425A">
        <w:rPr>
          <w:rFonts w:ascii="Times New Roman" w:hAnsi="Times New Roman"/>
          <w:sz w:val="24"/>
          <w:szCs w:val="24"/>
        </w:rPr>
        <w:t>овать</w:t>
      </w:r>
      <w:r w:rsidR="00012869" w:rsidRPr="003A425A">
        <w:rPr>
          <w:rFonts w:ascii="Times New Roman" w:hAnsi="Times New Roman"/>
          <w:sz w:val="24"/>
          <w:szCs w:val="24"/>
        </w:rPr>
        <w:t>:</w:t>
      </w:r>
    </w:p>
    <w:p w:rsidR="00012869" w:rsidRPr="003A425A" w:rsidRDefault="005F7262" w:rsidP="004D4FF9">
      <w:pPr>
        <w:numPr>
          <w:ilvl w:val="0"/>
          <w:numId w:val="73"/>
        </w:numPr>
        <w:jc w:val="both"/>
        <w:rPr>
          <w:rFonts w:ascii="Times New Roman" w:hAnsi="Times New Roman"/>
          <w:sz w:val="24"/>
          <w:szCs w:val="24"/>
        </w:rPr>
      </w:pPr>
      <w:r w:rsidRPr="003A425A">
        <w:rPr>
          <w:rFonts w:ascii="Times New Roman" w:hAnsi="Times New Roman"/>
          <w:sz w:val="24"/>
          <w:szCs w:val="24"/>
        </w:rPr>
        <w:t>изменять размер,</w:t>
      </w:r>
    </w:p>
    <w:p w:rsidR="00012869" w:rsidRPr="003A425A" w:rsidRDefault="005A6BBD" w:rsidP="004D4FF9">
      <w:pPr>
        <w:numPr>
          <w:ilvl w:val="0"/>
          <w:numId w:val="73"/>
        </w:numPr>
        <w:jc w:val="both"/>
        <w:rPr>
          <w:rFonts w:ascii="Times New Roman" w:hAnsi="Times New Roman"/>
          <w:sz w:val="24"/>
          <w:szCs w:val="24"/>
        </w:rPr>
      </w:pPr>
      <w:r w:rsidRPr="003A425A">
        <w:rPr>
          <w:rFonts w:ascii="Times New Roman" w:hAnsi="Times New Roman"/>
          <w:sz w:val="24"/>
          <w:szCs w:val="24"/>
        </w:rPr>
        <w:t>перетаскивать внутри фо</w:t>
      </w:r>
      <w:r w:rsidR="005F7262" w:rsidRPr="003A425A">
        <w:rPr>
          <w:rFonts w:ascii="Times New Roman" w:hAnsi="Times New Roman"/>
          <w:sz w:val="24"/>
          <w:szCs w:val="24"/>
        </w:rPr>
        <w:t>рмы</w:t>
      </w:r>
    </w:p>
    <w:p w:rsidR="00012869" w:rsidRPr="003A425A" w:rsidRDefault="00012869" w:rsidP="004D4FF9">
      <w:pPr>
        <w:numPr>
          <w:ilvl w:val="0"/>
          <w:numId w:val="73"/>
        </w:numPr>
        <w:jc w:val="both"/>
        <w:rPr>
          <w:rFonts w:ascii="Times New Roman" w:hAnsi="Times New Roman"/>
          <w:sz w:val="24"/>
          <w:szCs w:val="24"/>
        </w:rPr>
      </w:pPr>
      <w:r w:rsidRPr="003A425A">
        <w:rPr>
          <w:rFonts w:ascii="Times New Roman" w:hAnsi="Times New Roman"/>
          <w:sz w:val="24"/>
          <w:szCs w:val="24"/>
        </w:rPr>
        <w:t>перетаскивать между формами</w:t>
      </w:r>
    </w:p>
    <w:p w:rsidR="005A6BBD" w:rsidRPr="003A425A" w:rsidRDefault="00012869" w:rsidP="004D4FF9">
      <w:pPr>
        <w:numPr>
          <w:ilvl w:val="0"/>
          <w:numId w:val="73"/>
        </w:numPr>
        <w:jc w:val="both"/>
        <w:rPr>
          <w:rFonts w:ascii="Times New Roman" w:hAnsi="Times New Roman"/>
          <w:sz w:val="24"/>
          <w:szCs w:val="24"/>
        </w:rPr>
      </w:pPr>
      <w:r w:rsidRPr="003A425A">
        <w:rPr>
          <w:rFonts w:ascii="Times New Roman" w:hAnsi="Times New Roman"/>
          <w:sz w:val="24"/>
          <w:szCs w:val="24"/>
        </w:rPr>
        <w:t>изменять интерактивно с</w:t>
      </w:r>
      <w:r w:rsidR="005A6BBD" w:rsidRPr="003A425A">
        <w:rPr>
          <w:rFonts w:ascii="Times New Roman" w:hAnsi="Times New Roman"/>
          <w:sz w:val="24"/>
          <w:szCs w:val="24"/>
        </w:rPr>
        <w:t xml:space="preserve">войства </w:t>
      </w:r>
      <w:r w:rsidR="00085476" w:rsidRPr="003A425A">
        <w:rPr>
          <w:rFonts w:ascii="Times New Roman" w:hAnsi="Times New Roman"/>
          <w:sz w:val="24"/>
          <w:szCs w:val="24"/>
        </w:rPr>
        <w:t>объект</w:t>
      </w:r>
      <w:r w:rsidRPr="003A425A">
        <w:rPr>
          <w:rFonts w:ascii="Times New Roman" w:hAnsi="Times New Roman"/>
          <w:sz w:val="24"/>
          <w:szCs w:val="24"/>
        </w:rPr>
        <w:t>ов</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lang w:val="en-US"/>
        </w:rPr>
        <w:t>UI</w:t>
      </w:r>
      <w:r w:rsidRPr="003A425A">
        <w:rPr>
          <w:rFonts w:ascii="Times New Roman" w:hAnsi="Times New Roman"/>
          <w:color w:val="00B050"/>
          <w:sz w:val="24"/>
          <w:szCs w:val="24"/>
        </w:rPr>
        <w:t xml:space="preserve"> </w:t>
      </w:r>
      <w:r w:rsidR="000A4FD7" w:rsidRPr="003A425A">
        <w:rPr>
          <w:rFonts w:ascii="Times New Roman" w:hAnsi="Times New Roman"/>
          <w:color w:val="00B050"/>
          <w:sz w:val="24"/>
          <w:szCs w:val="24"/>
        </w:rPr>
        <w:t>файлы</w:t>
      </w:r>
      <w:r w:rsidRPr="003A425A">
        <w:rPr>
          <w:rFonts w:ascii="Times New Roman" w:hAnsi="Times New Roman"/>
          <w:color w:val="00B050"/>
          <w:sz w:val="24"/>
          <w:szCs w:val="24"/>
        </w:rPr>
        <w:t xml:space="preserve">, сохранённые дизайнером, содержат информацию об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ах, использованных пользователем, и также о любых деталях соединения сигналов и слотов между ними.</w:t>
      </w:r>
    </w:p>
    <w:p w:rsidR="000A4FD7" w:rsidRPr="003A425A" w:rsidRDefault="005A6BBD" w:rsidP="004003DB">
      <w:pPr>
        <w:jc w:val="both"/>
        <w:rPr>
          <w:rFonts w:ascii="Times New Roman" w:hAnsi="Times New Roman"/>
          <w:i/>
          <w:color w:val="FF0000"/>
          <w:sz w:val="24"/>
          <w:szCs w:val="24"/>
        </w:rPr>
      </w:pPr>
      <w:r w:rsidRPr="003A425A">
        <w:rPr>
          <w:rFonts w:ascii="Times New Roman" w:hAnsi="Times New Roman"/>
          <w:i/>
          <w:sz w:val="24"/>
          <w:szCs w:val="24"/>
        </w:rPr>
        <w:t>Реда</w:t>
      </w:r>
      <w:r w:rsidR="000A4FD7" w:rsidRPr="003A425A">
        <w:rPr>
          <w:rFonts w:ascii="Times New Roman" w:hAnsi="Times New Roman"/>
          <w:i/>
          <w:sz w:val="24"/>
          <w:szCs w:val="24"/>
        </w:rPr>
        <w:t>кт</w:t>
      </w:r>
      <w:r w:rsidRPr="003A425A">
        <w:rPr>
          <w:rFonts w:ascii="Times New Roman" w:hAnsi="Times New Roman"/>
          <w:i/>
          <w:sz w:val="24"/>
          <w:szCs w:val="24"/>
        </w:rPr>
        <w:t>ор свойств</w:t>
      </w:r>
      <w:r w:rsidRPr="003A425A">
        <w:rPr>
          <w:rFonts w:ascii="Times New Roman" w:hAnsi="Times New Roman"/>
          <w:sz w:val="24"/>
          <w:szCs w:val="24"/>
        </w:rPr>
        <w:t xml:space="preserve"> всегда содержит набор свойств текущего </w:t>
      </w:r>
      <w:r w:rsidRPr="003A425A">
        <w:rPr>
          <w:rFonts w:ascii="Times New Roman" w:hAnsi="Times New Roman"/>
          <w:color w:val="000000"/>
          <w:sz w:val="24"/>
          <w:szCs w:val="24"/>
        </w:rPr>
        <w:t xml:space="preserve">выбранного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а на форме. Модифицированные свойства отображаются при помощи жирного шрифта.</w:t>
      </w:r>
      <w:r w:rsidRPr="003A425A">
        <w:rPr>
          <w:rFonts w:ascii="Times New Roman" w:hAnsi="Times New Roman"/>
          <w:color w:val="00B050"/>
          <w:sz w:val="24"/>
          <w:szCs w:val="24"/>
        </w:rPr>
        <w:t xml:space="preserve"> </w:t>
      </w:r>
      <w:r w:rsidR="000A4FD7" w:rsidRPr="003A425A">
        <w:rPr>
          <w:rFonts w:ascii="Times New Roman" w:hAnsi="Times New Roman"/>
          <w:i/>
          <w:color w:val="FF0000"/>
          <w:sz w:val="24"/>
          <w:szCs w:val="24"/>
        </w:rPr>
        <w:t>Также есть возможность</w:t>
      </w:r>
      <w:r w:rsidR="005F7262" w:rsidRPr="003A425A">
        <w:rPr>
          <w:rFonts w:ascii="Times New Roman" w:hAnsi="Times New Roman"/>
          <w:i/>
          <w:color w:val="FF0000"/>
          <w:sz w:val="24"/>
          <w:szCs w:val="24"/>
        </w:rPr>
        <w:t xml:space="preserve"> создания динамических свойств.</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i/>
          <w:color w:val="000000"/>
          <w:sz w:val="24"/>
          <w:szCs w:val="24"/>
        </w:rPr>
        <w:t>Инспе</w:t>
      </w:r>
      <w:r w:rsidR="000A4FD7" w:rsidRPr="003A425A">
        <w:rPr>
          <w:rFonts w:ascii="Times New Roman" w:hAnsi="Times New Roman"/>
          <w:i/>
          <w:color w:val="000000"/>
          <w:sz w:val="24"/>
          <w:szCs w:val="24"/>
        </w:rPr>
        <w:t>кт</w:t>
      </w:r>
      <w:r w:rsidRPr="003A425A">
        <w:rPr>
          <w:rFonts w:ascii="Times New Roman" w:hAnsi="Times New Roman"/>
          <w:i/>
          <w:color w:val="000000"/>
          <w:sz w:val="24"/>
          <w:szCs w:val="24"/>
        </w:rPr>
        <w:t xml:space="preserve">ор </w:t>
      </w:r>
      <w:r w:rsidR="00085476" w:rsidRPr="003A425A">
        <w:rPr>
          <w:rFonts w:ascii="Times New Roman" w:hAnsi="Times New Roman"/>
          <w:i/>
          <w:color w:val="000000"/>
          <w:sz w:val="24"/>
          <w:szCs w:val="24"/>
        </w:rPr>
        <w:t>объект</w:t>
      </w:r>
      <w:r w:rsidRPr="003A425A">
        <w:rPr>
          <w:rFonts w:ascii="Times New Roman" w:hAnsi="Times New Roman"/>
          <w:i/>
          <w:color w:val="000000"/>
          <w:sz w:val="24"/>
          <w:szCs w:val="24"/>
        </w:rPr>
        <w:t>ов</w:t>
      </w:r>
      <w:r w:rsidRPr="003A425A">
        <w:rPr>
          <w:rFonts w:ascii="Times New Roman" w:hAnsi="Times New Roman"/>
          <w:color w:val="000000"/>
          <w:sz w:val="24"/>
          <w:szCs w:val="24"/>
        </w:rPr>
        <w:t xml:space="preserve"> отображает иерархический список всех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 xml:space="preserve">ов на форме, которая сейчас </w:t>
      </w:r>
      <w:r w:rsidR="00B347C0" w:rsidRPr="003A425A">
        <w:rPr>
          <w:rFonts w:ascii="Times New Roman" w:hAnsi="Times New Roman"/>
          <w:color w:val="000000"/>
          <w:sz w:val="24"/>
          <w:szCs w:val="24"/>
        </w:rPr>
        <w:t>редактир</w:t>
      </w:r>
      <w:r w:rsidRPr="003A425A">
        <w:rPr>
          <w:rFonts w:ascii="Times New Roman" w:hAnsi="Times New Roman"/>
          <w:color w:val="000000"/>
          <w:sz w:val="24"/>
          <w:szCs w:val="24"/>
        </w:rPr>
        <w:t>уется. Выбрав соответствующий пун</w:t>
      </w:r>
      <w:r w:rsidR="000A4FD7" w:rsidRPr="003A425A">
        <w:rPr>
          <w:rFonts w:ascii="Times New Roman" w:hAnsi="Times New Roman"/>
          <w:color w:val="000000"/>
          <w:sz w:val="24"/>
          <w:szCs w:val="24"/>
        </w:rPr>
        <w:t>кт</w:t>
      </w:r>
      <w:r w:rsidRPr="003A425A">
        <w:rPr>
          <w:rFonts w:ascii="Times New Roman" w:hAnsi="Times New Roman"/>
          <w:color w:val="000000"/>
          <w:sz w:val="24"/>
          <w:szCs w:val="24"/>
        </w:rPr>
        <w:t xml:space="preserve"> на инспе</w:t>
      </w:r>
      <w:r w:rsidR="000A4FD7" w:rsidRPr="003A425A">
        <w:rPr>
          <w:rFonts w:ascii="Times New Roman" w:hAnsi="Times New Roman"/>
          <w:color w:val="000000"/>
          <w:sz w:val="24"/>
          <w:szCs w:val="24"/>
        </w:rPr>
        <w:t>кт</w:t>
      </w:r>
      <w:r w:rsidRPr="003A425A">
        <w:rPr>
          <w:rFonts w:ascii="Times New Roman" w:hAnsi="Times New Roman"/>
          <w:color w:val="000000"/>
          <w:sz w:val="24"/>
          <w:szCs w:val="24"/>
        </w:rPr>
        <w:t xml:space="preserve">оре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 xml:space="preserve">ов, можно </w:t>
      </w:r>
      <w:r w:rsidR="000A4FD7" w:rsidRPr="003A425A">
        <w:rPr>
          <w:rFonts w:ascii="Times New Roman" w:hAnsi="Times New Roman"/>
          <w:color w:val="000000"/>
          <w:sz w:val="24"/>
          <w:szCs w:val="24"/>
        </w:rPr>
        <w:t>выбрать соответствующий виджет.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5"/>
        <w:gridCol w:w="4786"/>
      </w:tblGrid>
      <w:tr w:rsidR="005A6BBD" w:rsidRPr="003A425A" w:rsidTr="00330E17">
        <w:tc>
          <w:tcPr>
            <w:tcW w:w="4785" w:type="dxa"/>
          </w:tcPr>
          <w:p w:rsidR="005A6BBD" w:rsidRPr="003A425A" w:rsidRDefault="005A6BBD" w:rsidP="00330E17">
            <w:pPr>
              <w:spacing w:after="0" w:line="240" w:lineRule="auto"/>
              <w:jc w:val="both"/>
              <w:rPr>
                <w:rFonts w:ascii="Times New Roman" w:hAnsi="Times New Roman"/>
                <w:b/>
                <w:color w:val="000000"/>
                <w:sz w:val="24"/>
                <w:szCs w:val="24"/>
              </w:rPr>
            </w:pPr>
            <w:r w:rsidRPr="003A425A">
              <w:rPr>
                <w:rFonts w:ascii="Times New Roman" w:hAnsi="Times New Roman"/>
                <w:b/>
                <w:color w:val="000000"/>
                <w:sz w:val="24"/>
                <w:szCs w:val="24"/>
              </w:rPr>
              <w:t xml:space="preserve">Клавиша </w:t>
            </w:r>
          </w:p>
        </w:tc>
        <w:tc>
          <w:tcPr>
            <w:tcW w:w="4786" w:type="dxa"/>
          </w:tcPr>
          <w:p w:rsidR="005A6BBD" w:rsidRPr="003A425A" w:rsidRDefault="005A6BBD" w:rsidP="00330E17">
            <w:pPr>
              <w:spacing w:after="0" w:line="240" w:lineRule="auto"/>
              <w:jc w:val="both"/>
              <w:rPr>
                <w:rFonts w:ascii="Times New Roman" w:hAnsi="Times New Roman"/>
                <w:b/>
                <w:color w:val="000000"/>
                <w:sz w:val="24"/>
                <w:szCs w:val="24"/>
              </w:rPr>
            </w:pPr>
            <w:r w:rsidRPr="003A425A">
              <w:rPr>
                <w:rFonts w:ascii="Times New Roman" w:hAnsi="Times New Roman"/>
                <w:b/>
                <w:color w:val="000000"/>
                <w:sz w:val="24"/>
                <w:szCs w:val="24"/>
              </w:rPr>
              <w:t>Предназначение</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Перетаскивание виджетов с </w:t>
            </w:r>
            <w:r w:rsidRPr="003A425A">
              <w:rPr>
                <w:rFonts w:ascii="Times New Roman" w:hAnsi="Times New Roman"/>
                <w:color w:val="000000"/>
                <w:sz w:val="24"/>
                <w:szCs w:val="24"/>
                <w:lang w:val="en-US"/>
              </w:rPr>
              <w:t>ctrl</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виджет будет передвигаться пиксел за пикселем, а иначе он будет передвигать с шагом сетки, которая отображается на форме.</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lang w:val="en-US"/>
              </w:rPr>
            </w:pPr>
            <w:r w:rsidRPr="003A425A">
              <w:rPr>
                <w:rFonts w:ascii="Times New Roman" w:hAnsi="Times New Roman"/>
                <w:color w:val="000000"/>
                <w:sz w:val="24"/>
                <w:szCs w:val="24"/>
              </w:rPr>
              <w:t xml:space="preserve">Выбирать виджеты, удерживая </w:t>
            </w:r>
            <w:r w:rsidRPr="003A425A">
              <w:rPr>
                <w:rFonts w:ascii="Times New Roman" w:hAnsi="Times New Roman"/>
                <w:color w:val="000000"/>
                <w:sz w:val="24"/>
                <w:szCs w:val="24"/>
                <w:lang w:val="en-US"/>
              </w:rPr>
              <w:t>Shift</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Чтобы выбрать несколько виджетов</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 xml:space="preserve">Ctrl + Shift + </w:t>
            </w:r>
            <w:r w:rsidRPr="003A425A">
              <w:rPr>
                <w:rFonts w:ascii="Times New Roman" w:hAnsi="Times New Roman"/>
                <w:color w:val="000000"/>
                <w:sz w:val="24"/>
                <w:szCs w:val="24"/>
              </w:rPr>
              <w:t>передвигать виджеты</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Чтобы передвигать виджеты внутри макетов</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С</w:t>
            </w:r>
            <w:r w:rsidRPr="003A425A">
              <w:rPr>
                <w:rFonts w:ascii="Times New Roman" w:hAnsi="Times New Roman"/>
                <w:color w:val="000000"/>
                <w:sz w:val="24"/>
                <w:szCs w:val="24"/>
                <w:lang w:val="en-US"/>
              </w:rPr>
              <w:t>trl</w:t>
            </w:r>
            <w:r w:rsidRPr="003A425A">
              <w:rPr>
                <w:rFonts w:ascii="Times New Roman" w:hAnsi="Times New Roman"/>
                <w:color w:val="000000"/>
                <w:sz w:val="24"/>
                <w:szCs w:val="24"/>
              </w:rPr>
              <w:t xml:space="preserve"> </w:t>
            </w:r>
            <w:r w:rsidRPr="003A425A">
              <w:rPr>
                <w:rFonts w:ascii="Times New Roman" w:hAnsi="Times New Roman"/>
                <w:color w:val="000000"/>
                <w:sz w:val="24"/>
                <w:szCs w:val="24"/>
                <w:lang w:val="en-US"/>
              </w:rPr>
              <w:t>+</w:t>
            </w:r>
            <w:r w:rsidRPr="003A425A">
              <w:rPr>
                <w:rFonts w:ascii="Times New Roman" w:hAnsi="Times New Roman"/>
                <w:color w:val="000000"/>
                <w:sz w:val="24"/>
                <w:szCs w:val="24"/>
              </w:rPr>
              <w:t xml:space="preserve"> перетаскивание виджета </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Чтобы клонировать виджет</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lang w:val="en-US"/>
              </w:rPr>
            </w:pPr>
            <w:r w:rsidRPr="003A425A">
              <w:rPr>
                <w:rFonts w:ascii="Times New Roman" w:hAnsi="Times New Roman"/>
                <w:color w:val="000000"/>
                <w:sz w:val="24"/>
                <w:szCs w:val="24"/>
              </w:rPr>
              <w:t>С</w:t>
            </w:r>
            <w:r w:rsidRPr="003A425A">
              <w:rPr>
                <w:rFonts w:ascii="Times New Roman" w:hAnsi="Times New Roman"/>
                <w:color w:val="000000"/>
                <w:sz w:val="24"/>
                <w:szCs w:val="24"/>
                <w:lang w:val="en-US"/>
              </w:rPr>
              <w:t>trl + F</w:t>
            </w:r>
          </w:p>
        </w:tc>
        <w:tc>
          <w:tcPr>
            <w:tcW w:w="4786" w:type="dxa"/>
          </w:tcPr>
          <w:p w:rsidR="005A6BBD" w:rsidRPr="003A425A" w:rsidRDefault="005A6BBD" w:rsidP="000A4FD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Чтобы получить местоположение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а в инспе</w:t>
            </w:r>
            <w:r w:rsidR="000A4FD7" w:rsidRPr="003A425A">
              <w:rPr>
                <w:rFonts w:ascii="Times New Roman" w:hAnsi="Times New Roman"/>
                <w:color w:val="000000"/>
                <w:sz w:val="24"/>
                <w:szCs w:val="24"/>
              </w:rPr>
              <w:t>кт</w:t>
            </w:r>
            <w:r w:rsidRPr="003A425A">
              <w:rPr>
                <w:rFonts w:ascii="Times New Roman" w:hAnsi="Times New Roman"/>
                <w:color w:val="000000"/>
                <w:sz w:val="24"/>
                <w:szCs w:val="24"/>
              </w:rPr>
              <w:t xml:space="preserve">оре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ов</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F3</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Включение моды </w:t>
            </w:r>
            <w:r w:rsidR="00B347C0" w:rsidRPr="003A425A">
              <w:rPr>
                <w:rFonts w:ascii="Times New Roman" w:hAnsi="Times New Roman"/>
                <w:color w:val="000000"/>
                <w:sz w:val="24"/>
                <w:szCs w:val="24"/>
              </w:rPr>
              <w:t>редактир</w:t>
            </w:r>
            <w:r w:rsidRPr="003A425A">
              <w:rPr>
                <w:rFonts w:ascii="Times New Roman" w:hAnsi="Times New Roman"/>
                <w:color w:val="000000"/>
                <w:sz w:val="24"/>
                <w:szCs w:val="24"/>
              </w:rPr>
              <w:t>ования виджетов</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lang w:val="en-US"/>
              </w:rPr>
            </w:pPr>
            <w:r w:rsidRPr="003A425A">
              <w:rPr>
                <w:rFonts w:ascii="Times New Roman" w:hAnsi="Times New Roman"/>
                <w:color w:val="000000"/>
                <w:sz w:val="24"/>
                <w:szCs w:val="24"/>
                <w:lang w:val="en-US"/>
              </w:rPr>
              <w:t>Ctrl + R</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Предварительный просмотр формы</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lang w:val="en-US"/>
              </w:rPr>
            </w:pPr>
            <w:r w:rsidRPr="003A425A">
              <w:rPr>
                <w:rFonts w:ascii="Times New Roman" w:hAnsi="Times New Roman"/>
                <w:color w:val="000000"/>
                <w:sz w:val="24"/>
                <w:szCs w:val="24"/>
                <w:lang w:val="en-US"/>
              </w:rPr>
              <w:t>F4</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Включение моды </w:t>
            </w:r>
            <w:r w:rsidR="00B347C0" w:rsidRPr="003A425A">
              <w:rPr>
                <w:rFonts w:ascii="Times New Roman" w:hAnsi="Times New Roman"/>
                <w:color w:val="000000"/>
                <w:sz w:val="24"/>
                <w:szCs w:val="24"/>
              </w:rPr>
              <w:t>редактир</w:t>
            </w:r>
            <w:r w:rsidRPr="003A425A">
              <w:rPr>
                <w:rFonts w:ascii="Times New Roman" w:hAnsi="Times New Roman"/>
                <w:color w:val="000000"/>
                <w:sz w:val="24"/>
                <w:szCs w:val="24"/>
              </w:rPr>
              <w:t>ования сигналов и слотов.</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lastRenderedPageBreak/>
              <w:t xml:space="preserve">нажатие на один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 xml:space="preserve"> и перетаскивание курсора с него на другой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 xml:space="preserve">. Затем следует выбрать сигнал от одного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 xml:space="preserve">а и слот от другого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а</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Соединение сигнала со слотом.</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первый виджет кликается мышкой. Затем кликаются все остальные виджеты в том порядке, в котором вы желаете, чтобы они шли. Если вы сделали что-то не так, то следует произвести двойной щелчок мыши по форме. Если вы желаете изменить порядок следования виджетов в некоторой части цепочки следования виджетов, то вам необходимо, удерживая клавишу </w:t>
            </w:r>
            <w:r w:rsidRPr="003A425A">
              <w:rPr>
                <w:rFonts w:ascii="Times New Roman" w:hAnsi="Times New Roman"/>
                <w:color w:val="000000"/>
                <w:sz w:val="24"/>
                <w:szCs w:val="24"/>
                <w:lang w:val="en-US"/>
              </w:rPr>
              <w:t>ctrl</w:t>
            </w:r>
            <w:r w:rsidRPr="003A425A">
              <w:rPr>
                <w:rFonts w:ascii="Times New Roman" w:hAnsi="Times New Roman"/>
                <w:color w:val="000000"/>
                <w:sz w:val="24"/>
                <w:szCs w:val="24"/>
              </w:rPr>
              <w:t>, нажать на соответствующий виджет.</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Установка порядка следования виджетов на форме</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lang w:val="en-US"/>
              </w:rPr>
            </w:pPr>
            <w:r w:rsidRPr="003A425A">
              <w:rPr>
                <w:rFonts w:ascii="Times New Roman" w:hAnsi="Times New Roman"/>
                <w:color w:val="000000"/>
                <w:sz w:val="24"/>
                <w:szCs w:val="24"/>
                <w:lang w:val="en-US"/>
              </w:rPr>
              <w:t>Ctrl + 1</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Помещает выделенные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ы в горизонтальный макет</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 xml:space="preserve">Ctrl + </w:t>
            </w:r>
            <w:r w:rsidRPr="003A425A">
              <w:rPr>
                <w:rFonts w:ascii="Times New Roman" w:hAnsi="Times New Roman"/>
                <w:color w:val="000000"/>
                <w:sz w:val="24"/>
                <w:szCs w:val="24"/>
              </w:rPr>
              <w:t>2</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Помещает выделенные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ы в вертикальный макет</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 xml:space="preserve">Ctrl + </w:t>
            </w:r>
            <w:r w:rsidRPr="003A425A">
              <w:rPr>
                <w:rFonts w:ascii="Times New Roman" w:hAnsi="Times New Roman"/>
                <w:color w:val="000000"/>
                <w:sz w:val="24"/>
                <w:szCs w:val="24"/>
              </w:rPr>
              <w:t>5</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Помещает выделенные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ы в сеточный макет</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 xml:space="preserve">Ctrl + </w:t>
            </w:r>
            <w:r w:rsidRPr="003A425A">
              <w:rPr>
                <w:rFonts w:ascii="Times New Roman" w:hAnsi="Times New Roman"/>
                <w:color w:val="000000"/>
                <w:sz w:val="24"/>
                <w:szCs w:val="24"/>
              </w:rPr>
              <w:t>6</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Помещает выделенные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ы в макет формы</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 xml:space="preserve">Ctrl + </w:t>
            </w:r>
            <w:r w:rsidRPr="003A425A">
              <w:rPr>
                <w:rFonts w:ascii="Times New Roman" w:hAnsi="Times New Roman"/>
                <w:color w:val="000000"/>
                <w:sz w:val="24"/>
                <w:szCs w:val="24"/>
              </w:rPr>
              <w:t>3</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Создаёт горизонтальный разделитель и помещает выделенные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ы внутри него</w:t>
            </w:r>
          </w:p>
        </w:tc>
      </w:tr>
      <w:tr w:rsidR="005A6BBD"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 xml:space="preserve">Ctrl + </w:t>
            </w:r>
            <w:r w:rsidRPr="003A425A">
              <w:rPr>
                <w:rFonts w:ascii="Times New Roman" w:hAnsi="Times New Roman"/>
                <w:color w:val="000000"/>
                <w:sz w:val="24"/>
                <w:szCs w:val="24"/>
              </w:rPr>
              <w:t>4</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 xml:space="preserve">Создаёт вертикальный разделитель и помещает выделенные </w:t>
            </w:r>
            <w:r w:rsidR="00085476" w:rsidRPr="003A425A">
              <w:rPr>
                <w:rFonts w:ascii="Times New Roman" w:hAnsi="Times New Roman"/>
                <w:color w:val="000000"/>
                <w:sz w:val="24"/>
                <w:szCs w:val="24"/>
              </w:rPr>
              <w:t>объект</w:t>
            </w:r>
            <w:r w:rsidRPr="003A425A">
              <w:rPr>
                <w:rFonts w:ascii="Times New Roman" w:hAnsi="Times New Roman"/>
                <w:color w:val="000000"/>
                <w:sz w:val="24"/>
                <w:szCs w:val="24"/>
              </w:rPr>
              <w:t>ы внутри него</w:t>
            </w:r>
          </w:p>
        </w:tc>
      </w:tr>
      <w:tr w:rsidR="000A4FD7" w:rsidRPr="003A425A" w:rsidTr="00330E17">
        <w:tc>
          <w:tcPr>
            <w:tcW w:w="4785"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lang w:val="en-US"/>
              </w:rPr>
              <w:t>Ctrl + j</w:t>
            </w:r>
          </w:p>
        </w:tc>
        <w:tc>
          <w:tcPr>
            <w:tcW w:w="4786" w:type="dxa"/>
          </w:tcPr>
          <w:p w:rsidR="005A6BBD" w:rsidRPr="003A425A" w:rsidRDefault="005A6BBD" w:rsidP="00330E17">
            <w:pPr>
              <w:spacing w:after="0" w:line="240" w:lineRule="auto"/>
              <w:jc w:val="both"/>
              <w:rPr>
                <w:rFonts w:ascii="Times New Roman" w:hAnsi="Times New Roman"/>
                <w:color w:val="000000"/>
                <w:sz w:val="24"/>
                <w:szCs w:val="24"/>
              </w:rPr>
            </w:pPr>
            <w:r w:rsidRPr="003A425A">
              <w:rPr>
                <w:rFonts w:ascii="Times New Roman" w:hAnsi="Times New Roman"/>
                <w:color w:val="000000"/>
                <w:sz w:val="24"/>
                <w:szCs w:val="24"/>
              </w:rPr>
              <w:t>Приводит в порядок размер макета</w:t>
            </w:r>
          </w:p>
        </w:tc>
      </w:tr>
    </w:tbl>
    <w:p w:rsidR="005A6BBD" w:rsidRPr="003A425A" w:rsidRDefault="005A6BBD" w:rsidP="004003DB">
      <w:pPr>
        <w:jc w:val="both"/>
        <w:rPr>
          <w:rFonts w:ascii="Times New Roman" w:hAnsi="Times New Roman"/>
          <w:sz w:val="24"/>
          <w:szCs w:val="24"/>
        </w:rPr>
      </w:pPr>
    </w:p>
    <w:p w:rsidR="005F7262" w:rsidRPr="003A425A" w:rsidRDefault="005F7262" w:rsidP="00BF0A89">
      <w:pPr>
        <w:pStyle w:val="6"/>
        <w:jc w:val="center"/>
        <w:rPr>
          <w:rFonts w:ascii="Times New Roman" w:hAnsi="Times New Roman"/>
          <w:sz w:val="24"/>
          <w:szCs w:val="24"/>
        </w:rPr>
      </w:pPr>
      <w:bookmarkStart w:id="13" w:name="_Toc382058128"/>
      <w:r w:rsidRPr="003A425A">
        <w:rPr>
          <w:rFonts w:ascii="Times New Roman" w:hAnsi="Times New Roman"/>
          <w:sz w:val="24"/>
          <w:szCs w:val="24"/>
        </w:rPr>
        <w:t>МОДА РЕДАКТИРОВАНИЯ СИГНАЛОВ И СЛОТОВ</w:t>
      </w:r>
      <w:bookmarkEnd w:id="13"/>
    </w:p>
    <w:p w:rsidR="005A6BBD" w:rsidRPr="003A425A" w:rsidRDefault="00953454" w:rsidP="004003DB">
      <w:pPr>
        <w:jc w:val="both"/>
        <w:rPr>
          <w:rFonts w:ascii="Times New Roman" w:hAnsi="Times New Roman"/>
          <w:sz w:val="24"/>
          <w:szCs w:val="24"/>
        </w:rPr>
      </w:pPr>
      <w:hyperlink r:id="rId12" w:history="1">
        <w:r w:rsidR="005A6BBD" w:rsidRPr="003A425A">
          <w:rPr>
            <w:rStyle w:val="a3"/>
            <w:rFonts w:ascii="Times New Roman" w:hAnsi="Times New Roman"/>
            <w:sz w:val="24"/>
            <w:szCs w:val="24"/>
          </w:rPr>
          <w:t>http://qt-project.org/doc/qt-5.1/qtdesigner/designer-connection-mode.html</w:t>
        </w:r>
      </w:hyperlink>
    </w:p>
    <w:p w:rsidR="005A6BBD" w:rsidRPr="003A425A" w:rsidRDefault="005F7262" w:rsidP="004003DB">
      <w:pPr>
        <w:jc w:val="both"/>
        <w:rPr>
          <w:rFonts w:ascii="Times New Roman" w:hAnsi="Times New Roman"/>
          <w:sz w:val="24"/>
          <w:szCs w:val="24"/>
        </w:rPr>
      </w:pPr>
      <w:r w:rsidRPr="003A425A">
        <w:rPr>
          <w:rFonts w:ascii="Times New Roman" w:hAnsi="Times New Roman"/>
          <w:sz w:val="24"/>
          <w:szCs w:val="24"/>
        </w:rPr>
        <w:t>П</w:t>
      </w:r>
      <w:r w:rsidR="005A6BBD" w:rsidRPr="003A425A">
        <w:rPr>
          <w:rFonts w:ascii="Times New Roman" w:hAnsi="Times New Roman"/>
          <w:sz w:val="24"/>
          <w:szCs w:val="24"/>
        </w:rPr>
        <w:t xml:space="preserve">ри использовании моды </w:t>
      </w:r>
      <w:r w:rsidR="00B347C0" w:rsidRPr="003A425A">
        <w:rPr>
          <w:rFonts w:ascii="Times New Roman" w:hAnsi="Times New Roman"/>
          <w:sz w:val="24"/>
          <w:szCs w:val="24"/>
        </w:rPr>
        <w:t>редактир</w:t>
      </w:r>
      <w:r w:rsidR="005A6BBD" w:rsidRPr="003A425A">
        <w:rPr>
          <w:rFonts w:ascii="Times New Roman" w:hAnsi="Times New Roman"/>
          <w:sz w:val="24"/>
          <w:szCs w:val="24"/>
        </w:rPr>
        <w:t xml:space="preserve">ования сигналов и слотов, можно соединить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на форме. Все данные соединения сохраняются при сохранении формы. Чтобы соединить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с формой, просто отпустите курсор мыши над формой.</w:t>
      </w:r>
      <w:r w:rsidRPr="003A425A">
        <w:rPr>
          <w:rFonts w:ascii="Times New Roman" w:hAnsi="Times New Roman"/>
          <w:sz w:val="24"/>
          <w:szCs w:val="24"/>
        </w:rPr>
        <w:t xml:space="preserve"> </w:t>
      </w:r>
      <w:r w:rsidR="005A6BBD" w:rsidRPr="003A425A">
        <w:rPr>
          <w:rFonts w:ascii="Times New Roman" w:hAnsi="Times New Roman"/>
          <w:sz w:val="24"/>
          <w:szCs w:val="24"/>
        </w:rPr>
        <w:t xml:space="preserve">Соединения можно легко удалять, а также </w:t>
      </w:r>
      <w:r w:rsidR="00B347C0" w:rsidRPr="003A425A">
        <w:rPr>
          <w:rFonts w:ascii="Times New Roman" w:hAnsi="Times New Roman"/>
          <w:sz w:val="24"/>
          <w:szCs w:val="24"/>
        </w:rPr>
        <w:t>редактир</w:t>
      </w:r>
      <w:r w:rsidR="005A6BBD" w:rsidRPr="003A425A">
        <w:rPr>
          <w:rFonts w:ascii="Times New Roman" w:hAnsi="Times New Roman"/>
          <w:sz w:val="24"/>
          <w:szCs w:val="24"/>
        </w:rPr>
        <w:t>овать.</w:t>
      </w:r>
    </w:p>
    <w:p w:rsidR="005A6BBD" w:rsidRPr="003A425A" w:rsidRDefault="00953454" w:rsidP="004003DB">
      <w:pPr>
        <w:jc w:val="both"/>
        <w:rPr>
          <w:rFonts w:ascii="Times New Roman" w:hAnsi="Times New Roman"/>
          <w:sz w:val="24"/>
          <w:szCs w:val="24"/>
        </w:rPr>
      </w:pPr>
      <w:hyperlink r:id="rId13" w:history="1">
        <w:r w:rsidR="005A6BBD" w:rsidRPr="003A425A">
          <w:rPr>
            <w:rStyle w:val="a3"/>
            <w:rFonts w:ascii="Times New Roman" w:hAnsi="Times New Roman"/>
            <w:sz w:val="24"/>
            <w:szCs w:val="24"/>
          </w:rPr>
          <w:t>http://qt-project.org/doc/qt-5.1/qtdesigner/designer-buddy-mode.html</w:t>
        </w:r>
      </w:hyperlink>
    </w:p>
    <w:p w:rsidR="005F7262" w:rsidRPr="003A425A" w:rsidRDefault="005F7262" w:rsidP="00BF0A89">
      <w:pPr>
        <w:pStyle w:val="6"/>
        <w:jc w:val="center"/>
        <w:rPr>
          <w:rFonts w:ascii="Times New Roman" w:hAnsi="Times New Roman"/>
          <w:sz w:val="24"/>
          <w:szCs w:val="24"/>
        </w:rPr>
      </w:pPr>
      <w:bookmarkStart w:id="14" w:name="_Toc382058129"/>
      <w:r w:rsidRPr="003A425A">
        <w:rPr>
          <w:rFonts w:ascii="Times New Roman" w:hAnsi="Times New Roman"/>
          <w:sz w:val="24"/>
          <w:szCs w:val="24"/>
        </w:rPr>
        <w:t>МОДА ОПРЕДЕЛЕНИЯ ПАРТНЁРОВ</w:t>
      </w:r>
      <w:bookmarkEnd w:id="14"/>
    </w:p>
    <w:p w:rsidR="00F778C7" w:rsidRPr="003A425A" w:rsidRDefault="00F778C7" w:rsidP="004003DB">
      <w:pPr>
        <w:jc w:val="both"/>
        <w:rPr>
          <w:rFonts w:ascii="Times New Roman" w:hAnsi="Times New Roman"/>
          <w:sz w:val="24"/>
          <w:szCs w:val="24"/>
        </w:rPr>
      </w:pPr>
      <w:r w:rsidRPr="003A425A">
        <w:rPr>
          <w:rFonts w:ascii="Times New Roman" w:hAnsi="Times New Roman"/>
          <w:color w:val="00B050"/>
          <w:sz w:val="24"/>
          <w:szCs w:val="24"/>
        </w:rPr>
        <w:t>Виджет партнёр допускает фокус ввода от имени метки, когда пользователь нажимает комбинацию горячих клавиш данной метки</w:t>
      </w:r>
      <w:r w:rsidRPr="003A425A">
        <w:rPr>
          <w:rFonts w:ascii="Times New Roman" w:hAnsi="Times New Roman"/>
          <w:sz w:val="24"/>
          <w:szCs w:val="24"/>
        </w:rPr>
        <w:t>.</w:t>
      </w:r>
    </w:p>
    <w:p w:rsidR="0075483E"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Одна из наиболее полезных базовых особенностей в </w:t>
      </w:r>
      <w:r w:rsidRPr="003A425A">
        <w:rPr>
          <w:rFonts w:ascii="Times New Roman" w:hAnsi="Times New Roman"/>
          <w:sz w:val="24"/>
          <w:szCs w:val="24"/>
          <w:lang w:val="en-US"/>
        </w:rPr>
        <w:t>Qt</w:t>
      </w:r>
      <w:r w:rsidRPr="003A425A">
        <w:rPr>
          <w:rFonts w:ascii="Times New Roman" w:hAnsi="Times New Roman"/>
          <w:sz w:val="24"/>
          <w:szCs w:val="24"/>
        </w:rPr>
        <w:t xml:space="preserve"> – это поддержка виджетов партнёров. В данном случае все соединения производятся также как и в моде </w:t>
      </w:r>
      <w:r w:rsidR="00B347C0" w:rsidRPr="003A425A">
        <w:rPr>
          <w:rFonts w:ascii="Times New Roman" w:hAnsi="Times New Roman"/>
          <w:sz w:val="24"/>
          <w:szCs w:val="24"/>
        </w:rPr>
        <w:t>редактир</w:t>
      </w:r>
      <w:r w:rsidRPr="003A425A">
        <w:rPr>
          <w:rFonts w:ascii="Times New Roman" w:hAnsi="Times New Roman"/>
          <w:sz w:val="24"/>
          <w:szCs w:val="24"/>
        </w:rPr>
        <w:t>ования сигналов и слотов, но только соединения в данной моде должны начинаться с метки.</w:t>
      </w:r>
      <w:r w:rsidR="0075483E"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Протестировать партнёров можно с использованием предварительного просмотра формы.</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lastRenderedPageBreak/>
        <w:t>Для каждой метки может быть выбран только один виджет партнёр.</w:t>
      </w:r>
      <w:r w:rsidRPr="003A425A">
        <w:rPr>
          <w:rFonts w:ascii="Times New Roman" w:hAnsi="Times New Roman"/>
          <w:sz w:val="24"/>
          <w:szCs w:val="24"/>
        </w:rPr>
        <w:t xml:space="preserve"> Чтобы изменить партнёра, следует для начала удалить текущее соединение с партнёром.</w:t>
      </w:r>
    </w:p>
    <w:p w:rsidR="00656779" w:rsidRPr="003A425A" w:rsidRDefault="00656779" w:rsidP="00656779">
      <w:pPr>
        <w:jc w:val="both"/>
        <w:rPr>
          <w:rFonts w:ascii="Times New Roman" w:hAnsi="Times New Roman"/>
          <w:color w:val="00B050"/>
          <w:sz w:val="24"/>
          <w:szCs w:val="24"/>
        </w:rPr>
      </w:pPr>
      <w:r w:rsidRPr="003A425A">
        <w:rPr>
          <w:rFonts w:ascii="Times New Roman" w:hAnsi="Times New Roman"/>
          <w:color w:val="00B050"/>
          <w:sz w:val="24"/>
          <w:szCs w:val="24"/>
        </w:rPr>
        <w:t>Предшествующий символ &amp; делает следующую букву мнемоническим символом меню.</w:t>
      </w:r>
    </w:p>
    <w:p w:rsidR="005A6BBD" w:rsidRPr="003A425A" w:rsidRDefault="005A6BBD" w:rsidP="0075483E">
      <w:pPr>
        <w:pStyle w:val="6"/>
        <w:jc w:val="center"/>
        <w:rPr>
          <w:rFonts w:ascii="Times New Roman" w:hAnsi="Times New Roman"/>
          <w:sz w:val="24"/>
          <w:szCs w:val="24"/>
        </w:rPr>
      </w:pPr>
      <w:bookmarkStart w:id="15" w:name="_Toc382058130"/>
      <w:r w:rsidRPr="003A425A">
        <w:rPr>
          <w:rFonts w:ascii="Times New Roman" w:hAnsi="Times New Roman"/>
          <w:sz w:val="24"/>
          <w:szCs w:val="24"/>
        </w:rPr>
        <w:t>МОДА ПОРЯДКА ТАБУЛЯЦИИ</w:t>
      </w:r>
      <w:bookmarkEnd w:id="15"/>
    </w:p>
    <w:p w:rsidR="0075483E" w:rsidRPr="003A425A" w:rsidRDefault="00953454" w:rsidP="0075483E">
      <w:pPr>
        <w:jc w:val="both"/>
        <w:rPr>
          <w:rFonts w:ascii="Times New Roman" w:hAnsi="Times New Roman"/>
          <w:sz w:val="24"/>
          <w:szCs w:val="24"/>
        </w:rPr>
      </w:pPr>
      <w:hyperlink r:id="rId14" w:history="1">
        <w:r w:rsidR="0075483E" w:rsidRPr="003A425A">
          <w:rPr>
            <w:rStyle w:val="a3"/>
            <w:rFonts w:ascii="Times New Roman" w:hAnsi="Times New Roman"/>
            <w:sz w:val="24"/>
            <w:szCs w:val="24"/>
          </w:rPr>
          <w:t>http://qt-project.org/doc/qt-5.1/qtdesigner/designer-tab-order.html</w:t>
        </w:r>
      </w:hyperlink>
    </w:p>
    <w:p w:rsidR="005A6BBD" w:rsidRPr="003A425A" w:rsidRDefault="0075483E" w:rsidP="004003DB">
      <w:pPr>
        <w:jc w:val="both"/>
        <w:rPr>
          <w:rFonts w:ascii="Times New Roman" w:hAnsi="Times New Roman"/>
          <w:sz w:val="24"/>
          <w:szCs w:val="24"/>
        </w:rPr>
      </w:pPr>
      <w:r w:rsidRPr="003A425A">
        <w:rPr>
          <w:rFonts w:ascii="Times New Roman" w:hAnsi="Times New Roman"/>
          <w:sz w:val="24"/>
          <w:szCs w:val="24"/>
        </w:rPr>
        <w:t>М</w:t>
      </w:r>
      <w:r w:rsidR="005A6BBD" w:rsidRPr="003A425A">
        <w:rPr>
          <w:rFonts w:ascii="Times New Roman" w:hAnsi="Times New Roman"/>
          <w:sz w:val="24"/>
          <w:szCs w:val="24"/>
        </w:rPr>
        <w:t xml:space="preserve">ногие пользователи ожидают, что смогут проводить навигацию между виджетами только с использованием клавиатуры. </w:t>
      </w:r>
      <w:r w:rsidR="005A6BBD" w:rsidRPr="003A425A">
        <w:rPr>
          <w:rFonts w:ascii="Times New Roman" w:hAnsi="Times New Roman"/>
          <w:color w:val="00B050"/>
          <w:sz w:val="24"/>
          <w:szCs w:val="24"/>
          <w:lang w:val="en-US"/>
        </w:rPr>
        <w:t>Qt</w:t>
      </w:r>
      <w:r w:rsidR="005A6BBD" w:rsidRPr="003A425A">
        <w:rPr>
          <w:rFonts w:ascii="Times New Roman" w:hAnsi="Times New Roman"/>
          <w:color w:val="00B050"/>
          <w:sz w:val="24"/>
          <w:szCs w:val="24"/>
        </w:rPr>
        <w:t xml:space="preserve"> даёт возможность пользователям проводить навигацию между виджетами при помощи клавиш </w:t>
      </w:r>
      <w:r w:rsidR="005A6BBD" w:rsidRPr="003A425A">
        <w:rPr>
          <w:rFonts w:ascii="Times New Roman" w:hAnsi="Times New Roman"/>
          <w:color w:val="00B050"/>
          <w:sz w:val="24"/>
          <w:szCs w:val="24"/>
          <w:lang w:val="en-US"/>
        </w:rPr>
        <w:t>tab</w:t>
      </w:r>
      <w:r w:rsidR="005A6BBD" w:rsidRPr="003A425A">
        <w:rPr>
          <w:rFonts w:ascii="Times New Roman" w:hAnsi="Times New Roman"/>
          <w:color w:val="00B050"/>
          <w:sz w:val="24"/>
          <w:szCs w:val="24"/>
        </w:rPr>
        <w:t xml:space="preserve"> и </w:t>
      </w:r>
      <w:r w:rsidR="005A6BBD" w:rsidRPr="003A425A">
        <w:rPr>
          <w:rFonts w:ascii="Times New Roman" w:hAnsi="Times New Roman"/>
          <w:color w:val="00B050"/>
          <w:sz w:val="24"/>
          <w:szCs w:val="24"/>
          <w:lang w:val="en-US"/>
        </w:rPr>
        <w:t>shift</w:t>
      </w:r>
      <w:r w:rsidR="005A6BBD" w:rsidRPr="003A425A">
        <w:rPr>
          <w:rFonts w:ascii="Times New Roman" w:hAnsi="Times New Roman"/>
          <w:color w:val="00B050"/>
          <w:sz w:val="24"/>
          <w:szCs w:val="24"/>
        </w:rPr>
        <w:t>+</w:t>
      </w:r>
      <w:r w:rsidR="005A6BBD" w:rsidRPr="003A425A">
        <w:rPr>
          <w:rFonts w:ascii="Times New Roman" w:hAnsi="Times New Roman"/>
          <w:color w:val="00B050"/>
          <w:sz w:val="24"/>
          <w:szCs w:val="24"/>
          <w:lang w:val="en-US"/>
        </w:rPr>
        <w:t>tab</w:t>
      </w:r>
      <w:r w:rsidR="005A6BBD" w:rsidRPr="003A425A">
        <w:rPr>
          <w:rFonts w:ascii="Times New Roman" w:hAnsi="Times New Roman"/>
          <w:color w:val="00B050"/>
          <w:sz w:val="24"/>
          <w:szCs w:val="24"/>
        </w:rPr>
        <w:t>.</w:t>
      </w:r>
      <w:r w:rsidR="005A6BBD" w:rsidRPr="003A425A">
        <w:rPr>
          <w:rFonts w:ascii="Times New Roman" w:hAnsi="Times New Roman"/>
          <w:sz w:val="24"/>
          <w:szCs w:val="24"/>
        </w:rPr>
        <w:t xml:space="preserve"> Порядок по умолчанию совпадает с тем порядком, в котором виджеты конструировались.</w:t>
      </w:r>
    </w:p>
    <w:p w:rsidR="0006224F" w:rsidRPr="003A425A" w:rsidRDefault="0006224F" w:rsidP="0006224F">
      <w:pPr>
        <w:jc w:val="both"/>
        <w:rPr>
          <w:rFonts w:ascii="Times New Roman" w:hAnsi="Times New Roman"/>
          <w:b/>
          <w:sz w:val="24"/>
          <w:szCs w:val="24"/>
        </w:rPr>
      </w:pPr>
      <w:r w:rsidRPr="003A425A">
        <w:rPr>
          <w:rFonts w:ascii="Times New Roman" w:hAnsi="Times New Roman"/>
          <w:b/>
          <w:sz w:val="24"/>
          <w:szCs w:val="24"/>
        </w:rPr>
        <w:t>ВИДЖЕТЫ КОНТЕЙНЕРЫ</w:t>
      </w:r>
    </w:p>
    <w:p w:rsidR="005A6BBD" w:rsidRPr="003A425A" w:rsidRDefault="00953454" w:rsidP="004003DB">
      <w:pPr>
        <w:jc w:val="both"/>
        <w:rPr>
          <w:rFonts w:ascii="Times New Roman" w:hAnsi="Times New Roman"/>
          <w:sz w:val="24"/>
          <w:szCs w:val="24"/>
        </w:rPr>
      </w:pPr>
      <w:hyperlink r:id="rId15" w:history="1">
        <w:r w:rsidR="005A6BBD" w:rsidRPr="003A425A">
          <w:rPr>
            <w:rStyle w:val="a3"/>
            <w:rFonts w:ascii="Times New Roman" w:hAnsi="Times New Roman"/>
            <w:sz w:val="24"/>
            <w:szCs w:val="24"/>
          </w:rPr>
          <w:t>http://qt-project.org/doc/qt-5.1/qtdesigner/designer-using-containers.html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виджеты контейнеры обеспечивают более высокоуровневый контроль над группами </w:t>
      </w:r>
      <w:r w:rsidR="00085476" w:rsidRPr="003A425A">
        <w:rPr>
          <w:rFonts w:ascii="Times New Roman" w:hAnsi="Times New Roman"/>
          <w:sz w:val="24"/>
          <w:szCs w:val="24"/>
        </w:rPr>
        <w:t>объект</w:t>
      </w:r>
      <w:r w:rsidRPr="003A425A">
        <w:rPr>
          <w:rFonts w:ascii="Times New Roman" w:hAnsi="Times New Roman"/>
          <w:sz w:val="24"/>
          <w:szCs w:val="24"/>
        </w:rPr>
        <w:t>ов на форме.</w:t>
      </w:r>
    </w:p>
    <w:p w:rsidR="005A6BBD" w:rsidRPr="003A425A" w:rsidRDefault="00FB6D7B" w:rsidP="004003DB">
      <w:pPr>
        <w:jc w:val="both"/>
        <w:rPr>
          <w:rFonts w:ascii="Times New Roman" w:hAnsi="Times New Roman"/>
          <w:sz w:val="24"/>
          <w:szCs w:val="24"/>
        </w:rPr>
      </w:pPr>
      <w:r w:rsidRPr="003A425A">
        <w:rPr>
          <w:rFonts w:ascii="Times New Roman" w:hAnsi="Times New Roman"/>
          <w:sz w:val="24"/>
          <w:szCs w:val="24"/>
        </w:rPr>
        <w:t>Qt Designer</w:t>
      </w:r>
      <w:r w:rsidR="005A6BBD" w:rsidRPr="003A425A">
        <w:rPr>
          <w:rFonts w:ascii="Times New Roman" w:hAnsi="Times New Roman"/>
          <w:sz w:val="24"/>
          <w:szCs w:val="24"/>
        </w:rPr>
        <w:t xml:space="preserve"> обеспечивает визуальную обратную связь, чтобы помочь вам разместить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внутри ваших контейнеров. Когда вы перетаскиваете виджет из вкладыша на форму, каждый контейнер будет выделяться, когда курсор будет располагаться над ним. </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lang w:val="en-US"/>
        </w:rPr>
        <w:t>QFrame</w:t>
      </w:r>
      <w:r w:rsidRPr="003A425A">
        <w:rPr>
          <w:rFonts w:ascii="Times New Roman" w:hAnsi="Times New Roman"/>
          <w:color w:val="00B050"/>
          <w:sz w:val="24"/>
          <w:szCs w:val="24"/>
        </w:rPr>
        <w:t xml:space="preserve"> используется для заключения и группировки виджетов, также как и для обеспечения декорирования. Они используются как фундамент для более сложных контейнеров, но они также могут быть использованы как заполнители на форме.</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lang w:val="en-US"/>
        </w:rPr>
        <w:t>QGroupBox</w:t>
      </w:r>
      <w:r w:rsidRPr="003A425A">
        <w:rPr>
          <w:rFonts w:ascii="Times New Roman" w:hAnsi="Times New Roman"/>
          <w:color w:val="00B050"/>
          <w:sz w:val="24"/>
          <w:szCs w:val="24"/>
        </w:rPr>
        <w:t xml:space="preserve"> обычно используется для группирования вместе набора флажков и переключателей. </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lang w:val="en-US"/>
        </w:rPr>
        <w:t>Stacked</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Widgets</w:t>
      </w:r>
      <w:r w:rsidRPr="003A425A">
        <w:rPr>
          <w:rFonts w:ascii="Times New Roman" w:hAnsi="Times New Roman"/>
          <w:color w:val="00B050"/>
          <w:sz w:val="24"/>
          <w:szCs w:val="24"/>
        </w:rPr>
        <w:t xml:space="preserve">. Это наборы виджетов, в которых только самый верхний слой виден. Контроль за слоем, который виден, обычно осуществляется при помощи другого виджета. </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lang w:val="en-US"/>
        </w:rPr>
        <w:t>Tab</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Widgets</w:t>
      </w:r>
      <w:r w:rsidRPr="003A425A">
        <w:rPr>
          <w:rFonts w:ascii="Times New Roman" w:hAnsi="Times New Roman"/>
          <w:color w:val="00B050"/>
          <w:sz w:val="24"/>
          <w:szCs w:val="24"/>
        </w:rPr>
        <w:t xml:space="preserve"> позволяют разработчику дробить содержание виджета в разных, помеченных метками секциях, только одна из которых отображена в данное время. </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lang w:val="en-US"/>
        </w:rPr>
        <w:t>ToolBox</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Widgets</w:t>
      </w:r>
      <w:r w:rsidRPr="003A425A">
        <w:rPr>
          <w:rFonts w:ascii="Times New Roman" w:hAnsi="Times New Roman"/>
          <w:color w:val="00B050"/>
          <w:sz w:val="24"/>
          <w:szCs w:val="24"/>
        </w:rPr>
        <w:t xml:space="preserve"> обеспечивают серию страниц или отсеков в инструментах. Они обрабатываются похожим образом на предыдущий виджет. Есть иллюстрация. </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lang w:val="en-US"/>
        </w:rPr>
        <w:t>Dock</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Widgets</w:t>
      </w:r>
      <w:r w:rsidRPr="003A425A">
        <w:rPr>
          <w:rFonts w:ascii="Times New Roman" w:hAnsi="Times New Roman"/>
          <w:color w:val="00B050"/>
          <w:sz w:val="24"/>
          <w:szCs w:val="24"/>
        </w:rPr>
        <w:t xml:space="preserve"> – это плавающие панели, которые либо присоединяются к доковым облястям </w:t>
      </w:r>
      <w:r w:rsidR="00783BFB" w:rsidRPr="003A425A">
        <w:rPr>
          <w:rFonts w:ascii="Times New Roman" w:hAnsi="Times New Roman"/>
          <w:color w:val="00B050"/>
          <w:sz w:val="24"/>
          <w:szCs w:val="24"/>
        </w:rPr>
        <w:t>Глав</w:t>
      </w:r>
      <w:r w:rsidRPr="003A425A">
        <w:rPr>
          <w:rFonts w:ascii="Times New Roman" w:hAnsi="Times New Roman"/>
          <w:color w:val="00B050"/>
          <w:sz w:val="24"/>
          <w:szCs w:val="24"/>
        </w:rPr>
        <w:t>ного окна, либо всплывают как независимые окна инструментов.</w:t>
      </w:r>
    </w:p>
    <w:p w:rsidR="005A6BBD" w:rsidRPr="003A425A" w:rsidRDefault="005A6BBD" w:rsidP="00BF0A89">
      <w:pPr>
        <w:pStyle w:val="5"/>
        <w:jc w:val="center"/>
        <w:rPr>
          <w:rFonts w:ascii="Times New Roman" w:hAnsi="Times New Roman"/>
          <w:sz w:val="24"/>
          <w:szCs w:val="24"/>
        </w:rPr>
      </w:pPr>
      <w:bookmarkStart w:id="16" w:name="_Toc382058131"/>
      <w:r w:rsidRPr="003A425A">
        <w:rPr>
          <w:rFonts w:ascii="Times New Roman" w:hAnsi="Times New Roman"/>
          <w:sz w:val="24"/>
          <w:szCs w:val="24"/>
        </w:rPr>
        <w:t xml:space="preserve">ШАБЛОН </w:t>
      </w:r>
      <w:r w:rsidR="00783BFB" w:rsidRPr="003A425A">
        <w:rPr>
          <w:rFonts w:ascii="Times New Roman" w:hAnsi="Times New Roman"/>
          <w:sz w:val="24"/>
          <w:szCs w:val="24"/>
        </w:rPr>
        <w:t>ГЛАВ</w:t>
      </w:r>
      <w:r w:rsidRPr="003A425A">
        <w:rPr>
          <w:rFonts w:ascii="Times New Roman" w:hAnsi="Times New Roman"/>
          <w:sz w:val="24"/>
          <w:szCs w:val="24"/>
        </w:rPr>
        <w:t>НОГО ОКНА</w:t>
      </w:r>
      <w:bookmarkEnd w:id="16"/>
    </w:p>
    <w:p w:rsidR="0006224F" w:rsidRPr="003A425A" w:rsidRDefault="00953454" w:rsidP="0006224F">
      <w:pPr>
        <w:jc w:val="both"/>
        <w:rPr>
          <w:rFonts w:ascii="Times New Roman" w:hAnsi="Times New Roman"/>
          <w:sz w:val="24"/>
          <w:szCs w:val="24"/>
        </w:rPr>
      </w:pPr>
      <w:hyperlink r:id="rId16" w:history="1">
        <w:r w:rsidR="0006224F" w:rsidRPr="003A425A">
          <w:rPr>
            <w:rStyle w:val="a3"/>
            <w:rFonts w:ascii="Times New Roman" w:hAnsi="Times New Roman"/>
            <w:sz w:val="24"/>
            <w:szCs w:val="24"/>
          </w:rPr>
          <w:t>http://qt-project.org/doc/qt-5.1/qtdesigner/designer-creating-mainwindows.html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каждого интерфейса пользователя </w:t>
      </w:r>
      <w:r w:rsidR="00FB6D7B" w:rsidRPr="003A425A">
        <w:rPr>
          <w:rFonts w:ascii="Times New Roman" w:hAnsi="Times New Roman"/>
          <w:sz w:val="24"/>
          <w:szCs w:val="24"/>
        </w:rPr>
        <w:t>Qt Designer</w:t>
      </w:r>
      <w:r w:rsidRPr="003A425A">
        <w:rPr>
          <w:rFonts w:ascii="Times New Roman" w:hAnsi="Times New Roman"/>
          <w:sz w:val="24"/>
          <w:szCs w:val="24"/>
        </w:rPr>
        <w:t xml:space="preserve"> обеспечивает набор различных шаблонов для форм. Шаблон </w:t>
      </w:r>
      <w:r w:rsidR="00656779" w:rsidRPr="003A425A">
        <w:rPr>
          <w:rFonts w:ascii="Times New Roman" w:hAnsi="Times New Roman"/>
          <w:sz w:val="24"/>
          <w:szCs w:val="24"/>
        </w:rPr>
        <w:t>г</w:t>
      </w:r>
      <w:r w:rsidR="00783BFB" w:rsidRPr="003A425A">
        <w:rPr>
          <w:rFonts w:ascii="Times New Roman" w:hAnsi="Times New Roman"/>
          <w:sz w:val="24"/>
          <w:szCs w:val="24"/>
        </w:rPr>
        <w:t>лав</w:t>
      </w:r>
      <w:r w:rsidRPr="003A425A">
        <w:rPr>
          <w:rFonts w:ascii="Times New Roman" w:hAnsi="Times New Roman"/>
          <w:sz w:val="24"/>
          <w:szCs w:val="24"/>
        </w:rPr>
        <w:t xml:space="preserve">ного окна используется, чтобы создать окна приложения с меню, панелью инструментов и </w:t>
      </w:r>
      <w:r w:rsidRPr="003A425A">
        <w:rPr>
          <w:rFonts w:ascii="Times New Roman" w:hAnsi="Times New Roman"/>
          <w:sz w:val="24"/>
          <w:szCs w:val="24"/>
          <w:lang w:val="en-US"/>
        </w:rPr>
        <w:t>dock</w:t>
      </w:r>
      <w:r w:rsidRPr="003A425A">
        <w:rPr>
          <w:rFonts w:ascii="Times New Roman" w:hAnsi="Times New Roman"/>
          <w:sz w:val="24"/>
          <w:szCs w:val="24"/>
        </w:rPr>
        <w:t xml:space="preserve"> </w:t>
      </w:r>
      <w:r w:rsidRPr="003A425A">
        <w:rPr>
          <w:rFonts w:ascii="Times New Roman" w:hAnsi="Times New Roman"/>
          <w:sz w:val="24"/>
          <w:szCs w:val="24"/>
          <w:lang w:val="en-US"/>
        </w:rPr>
        <w:t>widgets</w:t>
      </w:r>
      <w:r w:rsidR="00656779" w:rsidRPr="003A425A">
        <w:rPr>
          <w:rFonts w:ascii="Times New Roman" w:hAnsi="Times New Roman"/>
          <w:sz w:val="24"/>
          <w:szCs w:val="24"/>
        </w:rPr>
        <w:t>.</w:t>
      </w:r>
    </w:p>
    <w:p w:rsidR="002D2E35"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lastRenderedPageBreak/>
        <w:t xml:space="preserve">Окно может иметь только одно меню, но много разных панелей инструментов. </w:t>
      </w:r>
      <w:r w:rsidRPr="003A425A">
        <w:rPr>
          <w:rFonts w:ascii="Times New Roman" w:hAnsi="Times New Roman"/>
          <w:sz w:val="24"/>
          <w:szCs w:val="24"/>
        </w:rPr>
        <w:t>Пун</w:t>
      </w:r>
      <w:r w:rsidR="00656779" w:rsidRPr="003A425A">
        <w:rPr>
          <w:rFonts w:ascii="Times New Roman" w:hAnsi="Times New Roman"/>
          <w:sz w:val="24"/>
          <w:szCs w:val="24"/>
        </w:rPr>
        <w:t>кт</w:t>
      </w:r>
      <w:r w:rsidRPr="003A425A">
        <w:rPr>
          <w:rFonts w:ascii="Times New Roman" w:hAnsi="Times New Roman"/>
          <w:sz w:val="24"/>
          <w:szCs w:val="24"/>
        </w:rPr>
        <w:t>ы меню м</w:t>
      </w:r>
      <w:r w:rsidR="002D2E35" w:rsidRPr="003A425A">
        <w:rPr>
          <w:rFonts w:ascii="Times New Roman" w:hAnsi="Times New Roman"/>
          <w:sz w:val="24"/>
          <w:szCs w:val="24"/>
        </w:rPr>
        <w:t xml:space="preserve">ожно перетаскивать внутри меню. </w:t>
      </w:r>
    </w:p>
    <w:p w:rsidR="005A6BBD" w:rsidRPr="003A425A" w:rsidRDefault="005A6BBD" w:rsidP="004003DB">
      <w:pPr>
        <w:jc w:val="both"/>
        <w:rPr>
          <w:rFonts w:ascii="Times New Roman" w:hAnsi="Times New Roman"/>
          <w:sz w:val="24"/>
          <w:szCs w:val="24"/>
        </w:rPr>
      </w:pPr>
      <w:r w:rsidRPr="003A425A">
        <w:rPr>
          <w:rFonts w:ascii="Times New Roman" w:hAnsi="Times New Roman"/>
          <w:i/>
          <w:sz w:val="24"/>
          <w:szCs w:val="24"/>
        </w:rPr>
        <w:t xml:space="preserve">Также показано, как создавать </w:t>
      </w:r>
      <w:r w:rsidRPr="003A425A">
        <w:rPr>
          <w:rFonts w:ascii="Times New Roman" w:hAnsi="Times New Roman"/>
          <w:i/>
          <w:sz w:val="24"/>
          <w:szCs w:val="24"/>
          <w:lang w:val="en-US"/>
        </w:rPr>
        <w:t>Dock</w:t>
      </w:r>
      <w:r w:rsidRPr="003A425A">
        <w:rPr>
          <w:rFonts w:ascii="Times New Roman" w:hAnsi="Times New Roman"/>
          <w:i/>
          <w:sz w:val="24"/>
          <w:szCs w:val="24"/>
        </w:rPr>
        <w:t xml:space="preserve"> </w:t>
      </w:r>
      <w:r w:rsidRPr="003A425A">
        <w:rPr>
          <w:rFonts w:ascii="Times New Roman" w:hAnsi="Times New Roman"/>
          <w:i/>
          <w:sz w:val="24"/>
          <w:szCs w:val="24"/>
          <w:lang w:val="en-US"/>
        </w:rPr>
        <w:t>Widgets</w:t>
      </w:r>
      <w:r w:rsidRPr="003A425A">
        <w:rPr>
          <w:rFonts w:ascii="Times New Roman" w:hAnsi="Times New Roman"/>
          <w:sz w:val="24"/>
          <w:szCs w:val="24"/>
        </w:rPr>
        <w:t>.</w:t>
      </w:r>
    </w:p>
    <w:p w:rsidR="005A6BBD" w:rsidRPr="003A425A" w:rsidRDefault="00953454" w:rsidP="004003DB">
      <w:pPr>
        <w:jc w:val="both"/>
        <w:rPr>
          <w:rFonts w:ascii="Times New Roman" w:hAnsi="Times New Roman"/>
          <w:sz w:val="24"/>
          <w:szCs w:val="24"/>
        </w:rPr>
      </w:pPr>
      <w:hyperlink r:id="rId17" w:history="1">
        <w:r w:rsidR="005A6BBD" w:rsidRPr="003A425A">
          <w:rPr>
            <w:rStyle w:val="a3"/>
            <w:rFonts w:ascii="Times New Roman" w:hAnsi="Times New Roman"/>
            <w:sz w:val="24"/>
            <w:szCs w:val="24"/>
          </w:rPr>
          <w:t>http://qt-project.org/doc/qt-5.1/qtdesigner/designer-resources.html</w:t>
        </w:r>
      </w:hyperlink>
    </w:p>
    <w:p w:rsidR="005A6BBD" w:rsidRPr="003A425A" w:rsidRDefault="00B347C0" w:rsidP="00BF0A89">
      <w:pPr>
        <w:pStyle w:val="5"/>
        <w:jc w:val="center"/>
        <w:rPr>
          <w:rFonts w:ascii="Times New Roman" w:hAnsi="Times New Roman"/>
          <w:sz w:val="24"/>
          <w:szCs w:val="24"/>
        </w:rPr>
      </w:pPr>
      <w:bookmarkStart w:id="17" w:name="_Toc382058132"/>
      <w:r w:rsidRPr="003A425A">
        <w:rPr>
          <w:rFonts w:ascii="Times New Roman" w:hAnsi="Times New Roman"/>
          <w:sz w:val="24"/>
          <w:szCs w:val="24"/>
        </w:rPr>
        <w:t>РЕДАКТИР</w:t>
      </w:r>
      <w:r w:rsidR="005A6BBD" w:rsidRPr="003A425A">
        <w:rPr>
          <w:rFonts w:ascii="Times New Roman" w:hAnsi="Times New Roman"/>
          <w:sz w:val="24"/>
          <w:szCs w:val="24"/>
        </w:rPr>
        <w:t>ОВАНИЕ РЕСУРСОВ</w:t>
      </w:r>
      <w:bookmarkEnd w:id="17"/>
    </w:p>
    <w:p w:rsidR="005A6BBD" w:rsidRPr="003A425A" w:rsidRDefault="00FB6D7B" w:rsidP="004003DB">
      <w:pPr>
        <w:jc w:val="both"/>
        <w:rPr>
          <w:rFonts w:ascii="Times New Roman" w:hAnsi="Times New Roman"/>
          <w:color w:val="00B050"/>
          <w:sz w:val="24"/>
          <w:szCs w:val="24"/>
        </w:rPr>
      </w:pPr>
      <w:r w:rsidRPr="003A425A">
        <w:rPr>
          <w:rFonts w:ascii="Times New Roman" w:hAnsi="Times New Roman"/>
          <w:sz w:val="24"/>
          <w:szCs w:val="24"/>
        </w:rPr>
        <w:t>Qt Designer</w:t>
      </w:r>
      <w:r w:rsidR="005A6BBD" w:rsidRPr="003A425A">
        <w:rPr>
          <w:rFonts w:ascii="Times New Roman" w:hAnsi="Times New Roman"/>
          <w:sz w:val="24"/>
          <w:szCs w:val="24"/>
        </w:rPr>
        <w:t xml:space="preserve"> полностью поддерживает систему ресурсов </w:t>
      </w:r>
      <w:r w:rsidR="005A6BBD" w:rsidRPr="003A425A">
        <w:rPr>
          <w:rFonts w:ascii="Times New Roman" w:hAnsi="Times New Roman"/>
          <w:sz w:val="24"/>
          <w:szCs w:val="24"/>
          <w:lang w:val="en-US"/>
        </w:rPr>
        <w:t>Qt</w:t>
      </w:r>
      <w:r w:rsidR="005A6BBD" w:rsidRPr="003A425A">
        <w:rPr>
          <w:rFonts w:ascii="Times New Roman" w:hAnsi="Times New Roman"/>
          <w:sz w:val="24"/>
          <w:szCs w:val="24"/>
        </w:rPr>
        <w:t>, давая возможность ресурсам быть определёнными вместе с формами, когда они разрабатываются. Для того чтобы помочь разработчикам управлять ресурсами для их приложений, реда</w:t>
      </w:r>
      <w:r w:rsidR="002D2E35" w:rsidRPr="003A425A">
        <w:rPr>
          <w:rFonts w:ascii="Times New Roman" w:hAnsi="Times New Roman"/>
          <w:sz w:val="24"/>
          <w:szCs w:val="24"/>
        </w:rPr>
        <w:t>кт</w:t>
      </w:r>
      <w:r w:rsidR="005A6BBD" w:rsidRPr="003A425A">
        <w:rPr>
          <w:rFonts w:ascii="Times New Roman" w:hAnsi="Times New Roman"/>
          <w:sz w:val="24"/>
          <w:szCs w:val="24"/>
        </w:rPr>
        <w:t xml:space="preserve">ор ресурсов дизайнера позволяет определить ресурсы для каждой формы. Другими словами, </w:t>
      </w:r>
      <w:r w:rsidR="005A6BBD" w:rsidRPr="003A425A">
        <w:rPr>
          <w:rFonts w:ascii="Times New Roman" w:hAnsi="Times New Roman"/>
          <w:color w:val="00B050"/>
          <w:sz w:val="24"/>
          <w:szCs w:val="24"/>
        </w:rPr>
        <w:t>каждая форма может иметь отдельный файл ресурсов.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Отмечается, что </w:t>
      </w:r>
      <w:r w:rsidRPr="003A425A">
        <w:rPr>
          <w:rFonts w:ascii="Times New Roman" w:hAnsi="Times New Roman"/>
          <w:color w:val="00B050"/>
          <w:sz w:val="24"/>
          <w:szCs w:val="24"/>
        </w:rPr>
        <w:t>включаемые ресурсы</w:t>
      </w:r>
      <w:r w:rsidR="004D5096" w:rsidRPr="003A425A">
        <w:rPr>
          <w:rFonts w:ascii="Times New Roman" w:hAnsi="Times New Roman"/>
          <w:color w:val="00B050"/>
          <w:sz w:val="24"/>
          <w:szCs w:val="24"/>
        </w:rPr>
        <w:t xml:space="preserve"> должны</w:t>
      </w:r>
      <w:r w:rsidRPr="003A425A">
        <w:rPr>
          <w:rFonts w:ascii="Times New Roman" w:hAnsi="Times New Roman"/>
          <w:color w:val="00B050"/>
          <w:sz w:val="24"/>
          <w:szCs w:val="24"/>
        </w:rPr>
        <w:t xml:space="preserve"> находиться внутри </w:t>
      </w:r>
      <w:r w:rsidR="00F850EA" w:rsidRPr="003A425A">
        <w:rPr>
          <w:rFonts w:ascii="Times New Roman" w:hAnsi="Times New Roman"/>
          <w:color w:val="00B050"/>
          <w:sz w:val="24"/>
          <w:szCs w:val="24"/>
        </w:rPr>
        <w:t>директори</w:t>
      </w:r>
      <w:r w:rsidRPr="003A425A">
        <w:rPr>
          <w:rFonts w:ascii="Times New Roman" w:hAnsi="Times New Roman"/>
          <w:color w:val="00B050"/>
          <w:sz w:val="24"/>
          <w:szCs w:val="24"/>
        </w:rPr>
        <w:t>и файла ресурсов или в одной из её под</w:t>
      </w:r>
      <w:r w:rsidR="00F850EA" w:rsidRPr="003A425A">
        <w:rPr>
          <w:rFonts w:ascii="Times New Roman" w:hAnsi="Times New Roman"/>
          <w:color w:val="00B050"/>
          <w:sz w:val="24"/>
          <w:szCs w:val="24"/>
        </w:rPr>
        <w:t>директори</w:t>
      </w:r>
      <w:r w:rsidRPr="003A425A">
        <w:rPr>
          <w:rFonts w:ascii="Times New Roman" w:hAnsi="Times New Roman"/>
          <w:color w:val="00B050"/>
          <w:sz w:val="24"/>
          <w:szCs w:val="24"/>
        </w:rPr>
        <w:t>й.</w:t>
      </w:r>
      <w:r w:rsidR="004C1D5F" w:rsidRPr="003A425A">
        <w:rPr>
          <w:rFonts w:ascii="Times New Roman" w:hAnsi="Times New Roman"/>
          <w:color w:val="00B050"/>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После создания файлов ресурсов, его можно </w:t>
      </w:r>
      <w:r w:rsidR="001B43DE" w:rsidRPr="003A425A">
        <w:rPr>
          <w:rFonts w:ascii="Times New Roman" w:hAnsi="Times New Roman"/>
          <w:sz w:val="24"/>
          <w:szCs w:val="24"/>
        </w:rPr>
        <w:t>актив</w:t>
      </w:r>
      <w:r w:rsidRPr="003A425A">
        <w:rPr>
          <w:rFonts w:ascii="Times New Roman" w:hAnsi="Times New Roman"/>
          <w:sz w:val="24"/>
          <w:szCs w:val="24"/>
        </w:rPr>
        <w:t xml:space="preserve">но использовать при разработке формы. Во время изменения свойств со значениями, которые могут быть определены с помощью ресурсов, </w:t>
      </w:r>
      <w:r w:rsidR="004C1D5F" w:rsidRPr="003A425A">
        <w:rPr>
          <w:rFonts w:ascii="Times New Roman" w:hAnsi="Times New Roman"/>
          <w:sz w:val="24"/>
          <w:szCs w:val="24"/>
        </w:rPr>
        <w:t>редактор</w:t>
      </w:r>
      <w:r w:rsidRPr="003A425A">
        <w:rPr>
          <w:rFonts w:ascii="Times New Roman" w:hAnsi="Times New Roman"/>
          <w:sz w:val="24"/>
          <w:szCs w:val="24"/>
        </w:rPr>
        <w:t xml:space="preserve"> свойств дизайнера позволяет вам указать ресурс в дополнение к опции выбора файла ресурсов обычным образом.</w:t>
      </w:r>
    </w:p>
    <w:p w:rsidR="005A6BBD" w:rsidRPr="003A425A" w:rsidRDefault="00953454" w:rsidP="004003DB">
      <w:pPr>
        <w:jc w:val="both"/>
        <w:rPr>
          <w:rFonts w:ascii="Times New Roman" w:hAnsi="Times New Roman"/>
          <w:sz w:val="24"/>
          <w:szCs w:val="24"/>
        </w:rPr>
      </w:pPr>
      <w:hyperlink r:id="rId18" w:history="1">
        <w:r w:rsidR="005A6BBD" w:rsidRPr="003A425A">
          <w:rPr>
            <w:rStyle w:val="a3"/>
            <w:rFonts w:ascii="Times New Roman" w:hAnsi="Times New Roman"/>
            <w:sz w:val="24"/>
            <w:szCs w:val="24"/>
          </w:rPr>
          <w:t>http://qt-project.org/doc/qt-5.1/qtdesigner/designer-stylesheet.html</w:t>
        </w:r>
      </w:hyperlink>
    </w:p>
    <w:p w:rsidR="005A6BBD" w:rsidRPr="003A425A" w:rsidRDefault="004C1D5F" w:rsidP="00BF0A89">
      <w:pPr>
        <w:pStyle w:val="5"/>
        <w:jc w:val="center"/>
        <w:rPr>
          <w:rFonts w:ascii="Times New Roman" w:hAnsi="Times New Roman"/>
          <w:sz w:val="24"/>
          <w:szCs w:val="24"/>
        </w:rPr>
      </w:pPr>
      <w:bookmarkStart w:id="18" w:name="_Toc382058133"/>
      <w:r w:rsidRPr="003A425A">
        <w:rPr>
          <w:rFonts w:ascii="Times New Roman" w:hAnsi="Times New Roman"/>
          <w:sz w:val="24"/>
          <w:szCs w:val="24"/>
        </w:rPr>
        <w:t>РЕДАКТОР</w:t>
      </w:r>
      <w:r w:rsidR="005A6BBD" w:rsidRPr="003A425A">
        <w:rPr>
          <w:rFonts w:ascii="Times New Roman" w:hAnsi="Times New Roman"/>
          <w:sz w:val="24"/>
          <w:szCs w:val="24"/>
        </w:rPr>
        <w:t xml:space="preserve"> СТИЛЕЙ</w:t>
      </w:r>
      <w:bookmarkEnd w:id="18"/>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дизайнере есть специальный </w:t>
      </w:r>
      <w:r w:rsidR="004C1D5F" w:rsidRPr="003A425A">
        <w:rPr>
          <w:rFonts w:ascii="Times New Roman" w:hAnsi="Times New Roman"/>
          <w:sz w:val="24"/>
          <w:szCs w:val="24"/>
        </w:rPr>
        <w:t>редактор</w:t>
      </w:r>
      <w:r w:rsidRPr="003A425A">
        <w:rPr>
          <w:rFonts w:ascii="Times New Roman" w:hAnsi="Times New Roman"/>
          <w:sz w:val="24"/>
          <w:szCs w:val="24"/>
        </w:rPr>
        <w:t xml:space="preserve"> </w:t>
      </w:r>
      <w:r w:rsidR="0018366D" w:rsidRPr="003A425A">
        <w:rPr>
          <w:rFonts w:ascii="Times New Roman" w:hAnsi="Times New Roman"/>
          <w:sz w:val="24"/>
          <w:szCs w:val="24"/>
        </w:rPr>
        <w:t>с</w:t>
      </w:r>
      <w:r w:rsidRPr="003A425A">
        <w:rPr>
          <w:rFonts w:ascii="Times New Roman" w:hAnsi="Times New Roman"/>
          <w:sz w:val="24"/>
          <w:szCs w:val="24"/>
        </w:rPr>
        <w:t xml:space="preserve">тилей, при помощи которого можно изменять стили. Для этого следует нажать на виджет правой кнопкой мыши и выбрать </w:t>
      </w:r>
      <w:r w:rsidR="0018366D" w:rsidRPr="003A425A">
        <w:rPr>
          <w:rFonts w:ascii="Times New Roman" w:hAnsi="Times New Roman"/>
          <w:sz w:val="24"/>
          <w:szCs w:val="24"/>
        </w:rPr>
        <w:t>пункт</w:t>
      </w:r>
      <w:r w:rsidRPr="003A425A">
        <w:rPr>
          <w:rFonts w:ascii="Times New Roman" w:hAnsi="Times New Roman"/>
          <w:sz w:val="24"/>
          <w:szCs w:val="24"/>
        </w:rPr>
        <w:t xml:space="preserve"> «Изменить стили».</w:t>
      </w:r>
    </w:p>
    <w:p w:rsidR="005A6BBD" w:rsidRPr="003A425A" w:rsidRDefault="00953454" w:rsidP="004003DB">
      <w:pPr>
        <w:jc w:val="both"/>
        <w:rPr>
          <w:rFonts w:ascii="Times New Roman" w:hAnsi="Times New Roman"/>
          <w:sz w:val="24"/>
          <w:szCs w:val="24"/>
        </w:rPr>
      </w:pPr>
      <w:hyperlink r:id="rId19" w:history="1">
        <w:r w:rsidR="005A6BBD" w:rsidRPr="003A425A">
          <w:rPr>
            <w:rStyle w:val="a3"/>
            <w:rFonts w:ascii="Times New Roman" w:hAnsi="Times New Roman"/>
            <w:sz w:val="24"/>
            <w:szCs w:val="24"/>
          </w:rPr>
          <w:t>http://qt-project.org/doc/qt-5.1/qtdesigner/designer-using-a-ui-file.html</w:t>
        </w:r>
      </w:hyperlink>
    </w:p>
    <w:p w:rsidR="005A6BBD" w:rsidRPr="003A425A" w:rsidRDefault="005A6BBD" w:rsidP="00BF0A89">
      <w:pPr>
        <w:pStyle w:val="5"/>
        <w:rPr>
          <w:rFonts w:ascii="Times New Roman" w:hAnsi="Times New Roman"/>
          <w:sz w:val="24"/>
          <w:szCs w:val="24"/>
        </w:rPr>
      </w:pPr>
      <w:bookmarkStart w:id="19" w:name="_Toc382058134"/>
      <w:r w:rsidRPr="003A425A">
        <w:rPr>
          <w:rFonts w:ascii="Times New Roman" w:hAnsi="Times New Roman"/>
          <w:sz w:val="24"/>
          <w:szCs w:val="24"/>
          <w:lang w:val="en-US"/>
        </w:rPr>
        <w:t>UI</w:t>
      </w:r>
      <w:r w:rsidRPr="003A425A">
        <w:rPr>
          <w:rFonts w:ascii="Times New Roman" w:hAnsi="Times New Roman"/>
          <w:sz w:val="24"/>
          <w:szCs w:val="24"/>
        </w:rPr>
        <w:t xml:space="preserve"> ФАЙЛЫ. СПОСОБЫ ИСПОЛЬЗОВАНИЯ ФОРМ ДИЗАЙНЕРА. АВТОМАТИЧЕСКОЕ И РУЧНОЕ СОЕДИНЕНИЕ СИГНАЛОВ И СЛОТОВ</w:t>
      </w:r>
      <w:bookmarkEnd w:id="19"/>
    </w:p>
    <w:p w:rsidR="005709EF" w:rsidRPr="003A425A" w:rsidRDefault="00B012D5" w:rsidP="004003DB">
      <w:pPr>
        <w:jc w:val="both"/>
        <w:rPr>
          <w:rFonts w:ascii="Times New Roman" w:hAnsi="Times New Roman"/>
          <w:color w:val="00B050"/>
          <w:sz w:val="24"/>
          <w:szCs w:val="24"/>
        </w:rPr>
      </w:pPr>
      <w:r w:rsidRPr="003A425A">
        <w:rPr>
          <w:rFonts w:ascii="Times New Roman" w:hAnsi="Times New Roman"/>
          <w:color w:val="00B050"/>
          <w:sz w:val="24"/>
          <w:szCs w:val="24"/>
          <w:lang w:val="be-BY"/>
        </w:rPr>
        <w:t>В</w:t>
      </w:r>
      <w:r w:rsidR="005A6BBD" w:rsidRPr="003A425A">
        <w:rPr>
          <w:rFonts w:ascii="Times New Roman" w:hAnsi="Times New Roman"/>
          <w:color w:val="00B050"/>
          <w:sz w:val="24"/>
          <w:szCs w:val="24"/>
          <w:lang w:val="be-BY"/>
        </w:rPr>
        <w:t xml:space="preserve"> </w:t>
      </w:r>
      <w:r w:rsidR="005A6BBD" w:rsidRPr="003A425A">
        <w:rPr>
          <w:rFonts w:ascii="Times New Roman" w:hAnsi="Times New Roman"/>
          <w:color w:val="00B050"/>
          <w:sz w:val="24"/>
          <w:szCs w:val="24"/>
          <w:lang w:val="en-US"/>
        </w:rPr>
        <w:t>Qt</w:t>
      </w:r>
      <w:r w:rsidR="005A6BBD" w:rsidRPr="003A425A">
        <w:rPr>
          <w:rFonts w:ascii="Times New Roman" w:hAnsi="Times New Roman"/>
          <w:color w:val="00B050"/>
          <w:sz w:val="24"/>
          <w:szCs w:val="24"/>
        </w:rPr>
        <w:t xml:space="preserve"> </w:t>
      </w:r>
      <w:r w:rsidR="005A6BBD" w:rsidRPr="003A425A">
        <w:rPr>
          <w:rFonts w:ascii="Times New Roman" w:hAnsi="Times New Roman"/>
          <w:color w:val="00B050"/>
          <w:sz w:val="24"/>
          <w:szCs w:val="24"/>
          <w:lang w:val="en-US"/>
        </w:rPr>
        <w:t>UI</w:t>
      </w:r>
      <w:r w:rsidR="005A6BBD" w:rsidRPr="003A425A">
        <w:rPr>
          <w:rFonts w:ascii="Times New Roman" w:hAnsi="Times New Roman"/>
          <w:color w:val="00B050"/>
          <w:sz w:val="24"/>
          <w:szCs w:val="24"/>
        </w:rPr>
        <w:t xml:space="preserve"> файлы дизайнера представляют из себя деревья виджетов в формате </w:t>
      </w:r>
      <w:r w:rsidR="005A6BBD" w:rsidRPr="003A425A">
        <w:rPr>
          <w:rFonts w:ascii="Times New Roman" w:hAnsi="Times New Roman"/>
          <w:color w:val="00B050"/>
          <w:sz w:val="24"/>
          <w:szCs w:val="24"/>
          <w:lang w:val="en-US"/>
        </w:rPr>
        <w:t>XML</w:t>
      </w:r>
      <w:r w:rsidR="005A6BBD" w:rsidRPr="003A425A">
        <w:rPr>
          <w:rFonts w:ascii="Times New Roman" w:hAnsi="Times New Roman"/>
          <w:color w:val="00B050"/>
          <w:sz w:val="24"/>
          <w:szCs w:val="24"/>
        </w:rPr>
        <w:t xml:space="preserve">. </w:t>
      </w:r>
    </w:p>
    <w:p w:rsidR="005709EF"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Формы можно производить: </w:t>
      </w:r>
    </w:p>
    <w:p w:rsidR="005709EF" w:rsidRPr="003A425A" w:rsidRDefault="005A6BBD" w:rsidP="004D4FF9">
      <w:pPr>
        <w:numPr>
          <w:ilvl w:val="0"/>
          <w:numId w:val="74"/>
        </w:numPr>
        <w:jc w:val="both"/>
        <w:rPr>
          <w:rFonts w:ascii="Times New Roman" w:hAnsi="Times New Roman"/>
          <w:sz w:val="24"/>
          <w:szCs w:val="24"/>
        </w:rPr>
      </w:pPr>
      <w:r w:rsidRPr="003A425A">
        <w:rPr>
          <w:rFonts w:ascii="Times New Roman" w:hAnsi="Times New Roman"/>
          <w:sz w:val="24"/>
          <w:szCs w:val="24"/>
        </w:rPr>
        <w:t xml:space="preserve">во время компилирования, что означает, что формы могут преобразовываться в код, который компилируется во время построения (при помощи </w:t>
      </w:r>
      <w:r w:rsidRPr="003A425A">
        <w:rPr>
          <w:rFonts w:ascii="Times New Roman" w:hAnsi="Times New Roman"/>
          <w:sz w:val="24"/>
          <w:szCs w:val="24"/>
          <w:lang w:val="en-US"/>
        </w:rPr>
        <w:t>uic</w:t>
      </w:r>
      <w:r w:rsidR="005709EF" w:rsidRPr="003A425A">
        <w:rPr>
          <w:rFonts w:ascii="Times New Roman" w:hAnsi="Times New Roman"/>
          <w:sz w:val="24"/>
          <w:szCs w:val="24"/>
        </w:rPr>
        <w:t>);</w:t>
      </w:r>
    </w:p>
    <w:p w:rsidR="005A6BBD" w:rsidRPr="003A425A" w:rsidRDefault="005A6BBD" w:rsidP="004D4FF9">
      <w:pPr>
        <w:numPr>
          <w:ilvl w:val="0"/>
          <w:numId w:val="74"/>
        </w:numPr>
        <w:jc w:val="both"/>
        <w:rPr>
          <w:rFonts w:ascii="Times New Roman" w:hAnsi="Times New Roman"/>
          <w:sz w:val="24"/>
          <w:szCs w:val="24"/>
        </w:rPr>
      </w:pPr>
      <w:r w:rsidRPr="003A425A">
        <w:rPr>
          <w:rFonts w:ascii="Times New Roman" w:hAnsi="Times New Roman"/>
          <w:sz w:val="24"/>
          <w:szCs w:val="24"/>
        </w:rPr>
        <w:t xml:space="preserve">во время работы, что означает, что формы производятся при помощи класса </w:t>
      </w:r>
      <w:r w:rsidRPr="003A425A">
        <w:rPr>
          <w:rFonts w:ascii="Times New Roman" w:hAnsi="Times New Roman"/>
          <w:sz w:val="24"/>
          <w:szCs w:val="24"/>
          <w:lang w:val="en-US"/>
        </w:rPr>
        <w:t>QuiLoader</w:t>
      </w:r>
      <w:r w:rsidRPr="003A425A">
        <w:rPr>
          <w:rFonts w:ascii="Times New Roman" w:hAnsi="Times New Roman"/>
          <w:sz w:val="24"/>
          <w:szCs w:val="24"/>
        </w:rPr>
        <w:t xml:space="preserve">, который динамически конструирует виджет при разборе </w:t>
      </w:r>
      <w:r w:rsidRPr="003A425A">
        <w:rPr>
          <w:rFonts w:ascii="Times New Roman" w:hAnsi="Times New Roman"/>
          <w:sz w:val="24"/>
          <w:szCs w:val="24"/>
          <w:lang w:val="en-US"/>
        </w:rPr>
        <w:t>XML</w:t>
      </w:r>
      <w:r w:rsidRPr="003A425A">
        <w:rPr>
          <w:rFonts w:ascii="Times New Roman" w:hAnsi="Times New Roman"/>
          <w:sz w:val="24"/>
          <w:szCs w:val="24"/>
        </w:rPr>
        <w:t xml:space="preserve"> файла.</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При построении формы во время компиляции при помощи </w:t>
      </w: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 xml:space="preserve"> и </w:t>
      </w:r>
      <w:r w:rsidRPr="003A425A">
        <w:rPr>
          <w:rFonts w:ascii="Times New Roman" w:hAnsi="Times New Roman"/>
          <w:color w:val="00B050"/>
          <w:sz w:val="24"/>
          <w:szCs w:val="24"/>
          <w:lang w:val="en-US"/>
        </w:rPr>
        <w:t>uic</w:t>
      </w:r>
      <w:r w:rsidRPr="003A425A">
        <w:rPr>
          <w:rFonts w:ascii="Times New Roman" w:hAnsi="Times New Roman"/>
          <w:color w:val="00B050"/>
          <w:sz w:val="24"/>
          <w:szCs w:val="24"/>
        </w:rPr>
        <w:t xml:space="preserve"> генерируется код, который содержит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 формы. Это </w:t>
      </w:r>
      <w:r w:rsidR="00C16F96" w:rsidRPr="003A425A">
        <w:rPr>
          <w:rFonts w:ascii="Times New Roman" w:hAnsi="Times New Roman"/>
          <w:color w:val="00B050"/>
          <w:sz w:val="24"/>
          <w:szCs w:val="24"/>
        </w:rPr>
        <w:t>структура</w:t>
      </w:r>
      <w:r w:rsidRPr="003A425A">
        <w:rPr>
          <w:rFonts w:ascii="Times New Roman" w:hAnsi="Times New Roman"/>
          <w:color w:val="00B050"/>
          <w:sz w:val="24"/>
          <w:szCs w:val="24"/>
        </w:rPr>
        <w:t xml:space="preserve"> С++, которая содержит указатели на виджеты формы, макеты, группы кнопок, а также действия; функцию член </w:t>
      </w:r>
      <w:r w:rsidRPr="003A425A">
        <w:rPr>
          <w:rFonts w:ascii="Times New Roman" w:hAnsi="Times New Roman"/>
          <w:color w:val="00B050"/>
          <w:sz w:val="24"/>
          <w:szCs w:val="24"/>
          <w:lang w:val="en-US"/>
        </w:rPr>
        <w:t>setupUi</w:t>
      </w:r>
      <w:r w:rsidRPr="003A425A">
        <w:rPr>
          <w:rFonts w:ascii="Times New Roman" w:hAnsi="Times New Roman"/>
          <w:color w:val="00B050"/>
          <w:sz w:val="24"/>
          <w:szCs w:val="24"/>
        </w:rPr>
        <w:t xml:space="preserve">(), которая строит дерево виджетов на родительском виджете; функцию член </w:t>
      </w:r>
      <w:r w:rsidRPr="003A425A">
        <w:rPr>
          <w:rFonts w:ascii="Times New Roman" w:hAnsi="Times New Roman"/>
          <w:color w:val="00B050"/>
          <w:sz w:val="24"/>
          <w:szCs w:val="24"/>
          <w:lang w:val="en-US"/>
        </w:rPr>
        <w:t>retranslateUi</w:t>
      </w:r>
      <w:r w:rsidRPr="003A425A">
        <w:rPr>
          <w:rFonts w:ascii="Times New Roman" w:hAnsi="Times New Roman"/>
          <w:color w:val="00B050"/>
          <w:sz w:val="24"/>
          <w:szCs w:val="24"/>
        </w:rPr>
        <w:t>(), которая как-то связана с переводом строковых констант виджетов.</w:t>
      </w:r>
    </w:p>
    <w:p w:rsidR="00822B47"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Сгенерированный код может быть использован затем для расширения п</w:t>
      </w:r>
      <w:r w:rsidR="00822B47" w:rsidRPr="003A425A">
        <w:rPr>
          <w:rFonts w:ascii="Times New Roman" w:hAnsi="Times New Roman"/>
          <w:sz w:val="24"/>
          <w:szCs w:val="24"/>
        </w:rPr>
        <w:t>одклассов стандартных виджетов.</w:t>
      </w:r>
    </w:p>
    <w:p w:rsidR="00822B47"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Созданная на этапе компиляции форма может быть использована вами при помощ</w:t>
      </w:r>
      <w:r w:rsidR="001918B5" w:rsidRPr="003A425A">
        <w:rPr>
          <w:rFonts w:ascii="Times New Roman" w:hAnsi="Times New Roman"/>
          <w:color w:val="00B050"/>
          <w:sz w:val="24"/>
          <w:szCs w:val="24"/>
        </w:rPr>
        <w:t>и одного из следующих подходов:</w:t>
      </w:r>
    </w:p>
    <w:p w:rsidR="00822B47" w:rsidRPr="003A425A" w:rsidRDefault="00822B47" w:rsidP="004D4FF9">
      <w:pPr>
        <w:numPr>
          <w:ilvl w:val="0"/>
          <w:numId w:val="75"/>
        </w:numPr>
        <w:jc w:val="both"/>
        <w:rPr>
          <w:rFonts w:ascii="Times New Roman" w:hAnsi="Times New Roman"/>
          <w:color w:val="00B050"/>
          <w:sz w:val="24"/>
          <w:szCs w:val="24"/>
        </w:rPr>
      </w:pPr>
      <w:r w:rsidRPr="003A425A">
        <w:rPr>
          <w:rFonts w:ascii="Times New Roman" w:hAnsi="Times New Roman"/>
          <w:color w:val="00B050"/>
          <w:sz w:val="24"/>
          <w:szCs w:val="24"/>
        </w:rPr>
        <w:t>прямой подход</w:t>
      </w:r>
      <w:r w:rsidR="00720B7C" w:rsidRPr="003A425A">
        <w:rPr>
          <w:rFonts w:ascii="Times New Roman" w:hAnsi="Times New Roman"/>
          <w:color w:val="00B050"/>
          <w:sz w:val="24"/>
          <w:szCs w:val="24"/>
        </w:rPr>
        <w:t xml:space="preserve"> (</w:t>
      </w:r>
      <w:r w:rsidR="00720B7C" w:rsidRPr="003A425A">
        <w:rPr>
          <w:rFonts w:ascii="Times New Roman" w:hAnsi="Times New Roman"/>
          <w:sz w:val="24"/>
          <w:szCs w:val="24"/>
        </w:rPr>
        <w:t xml:space="preserve">в исполняемый файл включается файл формы, создаётся объект описания интерфейса </w:t>
      </w:r>
      <w:r w:rsidR="00720B7C" w:rsidRPr="003A425A">
        <w:rPr>
          <w:rFonts w:ascii="Times New Roman" w:hAnsi="Times New Roman"/>
          <w:sz w:val="24"/>
          <w:szCs w:val="24"/>
          <w:lang w:val="en-US"/>
        </w:rPr>
        <w:t>Ui</w:t>
      </w:r>
      <w:r w:rsidR="00720B7C" w:rsidRPr="003A425A">
        <w:rPr>
          <w:rFonts w:ascii="Times New Roman" w:hAnsi="Times New Roman"/>
          <w:sz w:val="24"/>
          <w:szCs w:val="24"/>
        </w:rPr>
        <w:t>::</w:t>
      </w:r>
      <w:r w:rsidR="00720B7C" w:rsidRPr="003A425A">
        <w:rPr>
          <w:rFonts w:ascii="Times New Roman" w:hAnsi="Times New Roman"/>
          <w:sz w:val="24"/>
          <w:szCs w:val="24"/>
          <w:lang w:val="en-US"/>
        </w:rPr>
        <w:t>SomeForm</w:t>
      </w:r>
      <w:r w:rsidR="00720B7C" w:rsidRPr="003A425A">
        <w:rPr>
          <w:rFonts w:ascii="Times New Roman" w:hAnsi="Times New Roman"/>
          <w:sz w:val="24"/>
          <w:szCs w:val="24"/>
        </w:rPr>
        <w:t xml:space="preserve">, который вызывает функцию </w:t>
      </w:r>
      <w:r w:rsidR="00720B7C" w:rsidRPr="003A425A">
        <w:rPr>
          <w:rFonts w:ascii="Times New Roman" w:hAnsi="Times New Roman"/>
          <w:sz w:val="24"/>
          <w:szCs w:val="24"/>
          <w:lang w:val="en-US"/>
        </w:rPr>
        <w:t>setupUi</w:t>
      </w:r>
      <w:r w:rsidR="00720B7C" w:rsidRPr="003A425A">
        <w:rPr>
          <w:rFonts w:ascii="Times New Roman" w:hAnsi="Times New Roman"/>
          <w:sz w:val="24"/>
          <w:szCs w:val="24"/>
        </w:rPr>
        <w:t xml:space="preserve">(), которой в качестве аргумента передаётся виджет, который и будет отображать данную форму. </w:t>
      </w:r>
      <w:r w:rsidR="00720B7C" w:rsidRPr="003A425A">
        <w:rPr>
          <w:rFonts w:ascii="Times New Roman" w:hAnsi="Times New Roman"/>
          <w:color w:val="00B050"/>
          <w:sz w:val="24"/>
          <w:szCs w:val="24"/>
        </w:rPr>
        <w:t>Прямой подход следует использовать для управления простыми автономными компонентами вашего приложения).</w:t>
      </w:r>
    </w:p>
    <w:p w:rsidR="00822B47" w:rsidRPr="003A425A" w:rsidRDefault="005A6BBD" w:rsidP="004D4FF9">
      <w:pPr>
        <w:numPr>
          <w:ilvl w:val="0"/>
          <w:numId w:val="75"/>
        </w:numPr>
        <w:jc w:val="both"/>
        <w:rPr>
          <w:rFonts w:ascii="Times New Roman" w:hAnsi="Times New Roman"/>
          <w:color w:val="00B050"/>
          <w:sz w:val="24"/>
          <w:szCs w:val="24"/>
        </w:rPr>
      </w:pPr>
      <w:r w:rsidRPr="003A425A">
        <w:rPr>
          <w:rFonts w:ascii="Times New Roman" w:hAnsi="Times New Roman"/>
          <w:color w:val="00B050"/>
          <w:sz w:val="24"/>
          <w:szCs w:val="24"/>
        </w:rPr>
        <w:t>п</w:t>
      </w:r>
      <w:r w:rsidR="00822B47" w:rsidRPr="003A425A">
        <w:rPr>
          <w:rFonts w:ascii="Times New Roman" w:hAnsi="Times New Roman"/>
          <w:color w:val="00B050"/>
          <w:sz w:val="24"/>
          <w:szCs w:val="24"/>
        </w:rPr>
        <w:t>одход одиночного наследования</w:t>
      </w:r>
      <w:r w:rsidR="00B27A0D" w:rsidRPr="003A425A">
        <w:rPr>
          <w:rFonts w:ascii="Times New Roman" w:hAnsi="Times New Roman"/>
          <w:color w:val="00B050"/>
          <w:sz w:val="24"/>
          <w:szCs w:val="24"/>
        </w:rPr>
        <w:t xml:space="preserve"> с использованием закрытого члена</w:t>
      </w:r>
      <w:r w:rsidR="00E9450E" w:rsidRPr="003A425A">
        <w:rPr>
          <w:rFonts w:ascii="Times New Roman" w:hAnsi="Times New Roman"/>
          <w:color w:val="00B050"/>
          <w:sz w:val="24"/>
          <w:szCs w:val="24"/>
        </w:rPr>
        <w:t xml:space="preserve"> (</w:t>
      </w:r>
      <w:r w:rsidR="00E9450E" w:rsidRPr="003A425A">
        <w:rPr>
          <w:rFonts w:ascii="Times New Roman" w:hAnsi="Times New Roman"/>
          <w:sz w:val="24"/>
          <w:szCs w:val="24"/>
        </w:rPr>
        <w:t xml:space="preserve">К сожалению, </w:t>
      </w:r>
      <w:r w:rsidR="00E9450E" w:rsidRPr="003A425A">
        <w:rPr>
          <w:rFonts w:ascii="Times New Roman" w:hAnsi="Times New Roman"/>
          <w:color w:val="00B050"/>
          <w:sz w:val="24"/>
          <w:szCs w:val="24"/>
        </w:rPr>
        <w:t>часто компоненты, созданные при помощи дизайнера, требуют тесной интеграции с остальной частью кода.</w:t>
      </w:r>
      <w:r w:rsidR="00E9450E" w:rsidRPr="003A425A">
        <w:rPr>
          <w:rFonts w:ascii="Times New Roman" w:hAnsi="Times New Roman"/>
          <w:sz w:val="24"/>
          <w:szCs w:val="24"/>
        </w:rPr>
        <w:t xml:space="preserve"> Это можно исправить при помощи подхода одиночного наследования. В данном случае объект интерфейса формы делается закрытым членом класса, являющегося подклассом формы. </w:t>
      </w:r>
      <w:r w:rsidR="00BF0A89" w:rsidRPr="003A425A">
        <w:rPr>
          <w:rFonts w:ascii="Times New Roman" w:hAnsi="Times New Roman"/>
          <w:sz w:val="24"/>
          <w:szCs w:val="24"/>
        </w:rPr>
        <w:t>Ф</w:t>
      </w:r>
      <w:r w:rsidR="00E9450E" w:rsidRPr="003A425A">
        <w:rPr>
          <w:rFonts w:ascii="Times New Roman" w:hAnsi="Times New Roman"/>
          <w:sz w:val="24"/>
          <w:szCs w:val="24"/>
        </w:rPr>
        <w:t xml:space="preserve">ункция </w:t>
      </w:r>
      <w:r w:rsidR="00E9450E" w:rsidRPr="003A425A">
        <w:rPr>
          <w:rFonts w:ascii="Times New Roman" w:hAnsi="Times New Roman"/>
          <w:sz w:val="24"/>
          <w:szCs w:val="24"/>
          <w:lang w:val="en-US"/>
        </w:rPr>
        <w:t>setupUi</w:t>
      </w:r>
      <w:r w:rsidR="00E9450E" w:rsidRPr="003A425A">
        <w:rPr>
          <w:rFonts w:ascii="Times New Roman" w:hAnsi="Times New Roman"/>
          <w:sz w:val="24"/>
          <w:szCs w:val="24"/>
          <w:lang w:val="be-BY"/>
        </w:rPr>
        <w:t>()</w:t>
      </w:r>
      <w:r w:rsidR="00E9450E" w:rsidRPr="003A425A">
        <w:rPr>
          <w:rFonts w:ascii="Times New Roman" w:hAnsi="Times New Roman"/>
          <w:sz w:val="24"/>
          <w:szCs w:val="24"/>
        </w:rPr>
        <w:t xml:space="preserve"> вызывается в конструкторе виджета, а в качестве аргумента в ней указывается соответственно </w:t>
      </w:r>
      <w:r w:rsidR="00E9450E" w:rsidRPr="003A425A">
        <w:rPr>
          <w:rFonts w:ascii="Times New Roman" w:hAnsi="Times New Roman"/>
          <w:sz w:val="24"/>
          <w:szCs w:val="24"/>
          <w:lang w:val="en-US"/>
        </w:rPr>
        <w:t>this</w:t>
      </w:r>
      <w:r w:rsidR="00E9450E" w:rsidRPr="003A425A">
        <w:rPr>
          <w:rFonts w:ascii="Times New Roman" w:hAnsi="Times New Roman"/>
          <w:sz w:val="24"/>
          <w:szCs w:val="24"/>
        </w:rPr>
        <w:t xml:space="preserve">. Тогда компоненты формы просто становятся компонентами подкласса класса </w:t>
      </w:r>
      <w:r w:rsidR="00E9450E" w:rsidRPr="003A425A">
        <w:rPr>
          <w:rFonts w:ascii="Times New Roman" w:hAnsi="Times New Roman"/>
          <w:sz w:val="24"/>
          <w:szCs w:val="24"/>
          <w:lang w:val="en-US"/>
        </w:rPr>
        <w:t>QWidget</w:t>
      </w:r>
      <w:r w:rsidR="00E9450E" w:rsidRPr="003A425A">
        <w:rPr>
          <w:rFonts w:ascii="Times New Roman" w:hAnsi="Times New Roman"/>
          <w:sz w:val="24"/>
          <w:szCs w:val="24"/>
        </w:rPr>
        <w:t xml:space="preserve">. Также необходимо в данном случае включить файл, который генерирует </w:t>
      </w:r>
      <w:r w:rsidR="00E9450E" w:rsidRPr="003A425A">
        <w:rPr>
          <w:rFonts w:ascii="Times New Roman" w:hAnsi="Times New Roman"/>
          <w:sz w:val="24"/>
          <w:szCs w:val="24"/>
          <w:lang w:val="en-US"/>
        </w:rPr>
        <w:t>uic</w:t>
      </w:r>
      <w:r w:rsidR="00E9450E" w:rsidRPr="003A425A">
        <w:rPr>
          <w:rFonts w:ascii="Times New Roman" w:hAnsi="Times New Roman"/>
          <w:sz w:val="24"/>
          <w:szCs w:val="24"/>
        </w:rPr>
        <w:t xml:space="preserve"> при создании формы. </w:t>
      </w:r>
      <w:r w:rsidR="00E9450E" w:rsidRPr="003A425A">
        <w:rPr>
          <w:rFonts w:ascii="Times New Roman" w:hAnsi="Times New Roman"/>
          <w:color w:val="00B050"/>
          <w:sz w:val="24"/>
          <w:szCs w:val="24"/>
        </w:rPr>
        <w:t>Если каждый интерфейс к тому же поместить в отдельное пространство имён, то можно использовать несколько слоёв для одного и того же виджета, например, чтобы использовать их как табуляции).</w:t>
      </w:r>
    </w:p>
    <w:p w:rsidR="00B27A0D" w:rsidRPr="003A425A" w:rsidRDefault="00B27A0D" w:rsidP="004D4FF9">
      <w:pPr>
        <w:numPr>
          <w:ilvl w:val="0"/>
          <w:numId w:val="75"/>
        </w:numPr>
        <w:jc w:val="both"/>
        <w:rPr>
          <w:rFonts w:ascii="Times New Roman" w:hAnsi="Times New Roman"/>
          <w:sz w:val="24"/>
          <w:szCs w:val="24"/>
        </w:rPr>
      </w:pPr>
      <w:r w:rsidRPr="003A425A">
        <w:rPr>
          <w:rFonts w:ascii="Times New Roman" w:hAnsi="Times New Roman"/>
          <w:color w:val="00B050"/>
          <w:sz w:val="24"/>
          <w:szCs w:val="24"/>
        </w:rPr>
        <w:t>Подход одиночного наследования с использованием указателя (</w:t>
      </w:r>
      <w:r w:rsidRPr="003A425A">
        <w:rPr>
          <w:rFonts w:ascii="Times New Roman" w:hAnsi="Times New Roman"/>
          <w:sz w:val="24"/>
          <w:szCs w:val="24"/>
        </w:rPr>
        <w:t xml:space="preserve">При использовании члена указателя необходимо включить пространство имён </w:t>
      </w:r>
      <w:r w:rsidRPr="003A425A">
        <w:rPr>
          <w:rFonts w:ascii="Times New Roman" w:hAnsi="Times New Roman"/>
          <w:sz w:val="24"/>
          <w:szCs w:val="24"/>
          <w:lang w:val="en-US"/>
        </w:rPr>
        <w:t>Ui</w:t>
      </w:r>
      <w:r w:rsidRPr="003A425A">
        <w:rPr>
          <w:rFonts w:ascii="Times New Roman" w:hAnsi="Times New Roman"/>
          <w:sz w:val="24"/>
          <w:szCs w:val="24"/>
        </w:rPr>
        <w:t xml:space="preserve">, которое содержит класс формы. А в подклассе виджета включить закрытый член-указатель на данный класс. В конструкторе класса тогда следует генерировать данный объект и вызывать всё ту же функцию </w:t>
      </w:r>
      <w:r w:rsidRPr="003A425A">
        <w:rPr>
          <w:rFonts w:ascii="Times New Roman" w:hAnsi="Times New Roman"/>
          <w:sz w:val="24"/>
          <w:szCs w:val="24"/>
          <w:lang w:val="en-US"/>
        </w:rPr>
        <w:t>setupUi</w:t>
      </w:r>
      <w:r w:rsidRPr="003A425A">
        <w:rPr>
          <w:rFonts w:ascii="Times New Roman" w:hAnsi="Times New Roman"/>
          <w:sz w:val="24"/>
          <w:szCs w:val="24"/>
        </w:rPr>
        <w:t>(</w:t>
      </w:r>
      <w:r w:rsidRPr="003A425A">
        <w:rPr>
          <w:rFonts w:ascii="Times New Roman" w:hAnsi="Times New Roman"/>
          <w:sz w:val="24"/>
          <w:szCs w:val="24"/>
          <w:lang w:val="en-US"/>
        </w:rPr>
        <w:t>this</w:t>
      </w:r>
      <w:r w:rsidRPr="003A425A">
        <w:rPr>
          <w:rFonts w:ascii="Times New Roman" w:hAnsi="Times New Roman"/>
          <w:sz w:val="24"/>
          <w:szCs w:val="24"/>
        </w:rPr>
        <w:t xml:space="preserve">) (для примера смотри данный сайт). В деструкторе же необходимо очистить данный указатель. </w:t>
      </w:r>
      <w:r w:rsidRPr="003A425A">
        <w:rPr>
          <w:rFonts w:ascii="Times New Roman" w:hAnsi="Times New Roman"/>
          <w:color w:val="00B050"/>
          <w:sz w:val="24"/>
          <w:szCs w:val="24"/>
        </w:rPr>
        <w:t>В данном случае (использование единичного наследования с использованием указателя на виджет) преимущество состоит в том, что заголовочный файл подкласса виджета не включает заголовочный файл формы, в результате чего форма затем может быть изменена без перекомпиляции файлов исходного кода.</w:t>
      </w:r>
      <w:r w:rsidRPr="003A425A">
        <w:rPr>
          <w:rFonts w:ascii="Times New Roman" w:hAnsi="Times New Roman"/>
          <w:sz w:val="24"/>
          <w:szCs w:val="24"/>
        </w:rPr>
        <w:t xml:space="preserve"> </w:t>
      </w:r>
      <w:r w:rsidRPr="003A425A">
        <w:rPr>
          <w:rFonts w:ascii="Times New Roman" w:hAnsi="Times New Roman"/>
          <w:color w:val="00B050"/>
          <w:sz w:val="24"/>
          <w:szCs w:val="24"/>
        </w:rPr>
        <w:t xml:space="preserve">Это особенно важно, если на класс накладываются ограничения на двоичную совместимость). </w:t>
      </w:r>
      <w:r w:rsidRPr="003A425A">
        <w:rPr>
          <w:rFonts w:ascii="Times New Roman" w:hAnsi="Times New Roman"/>
          <w:sz w:val="24"/>
          <w:szCs w:val="24"/>
        </w:rPr>
        <w:t>Авторы рекомендуют данное приближение для библиотек и больших приложений.</w:t>
      </w:r>
    </w:p>
    <w:p w:rsidR="005A6BBD" w:rsidRPr="003A425A" w:rsidRDefault="005A6BBD" w:rsidP="004D4FF9">
      <w:pPr>
        <w:numPr>
          <w:ilvl w:val="0"/>
          <w:numId w:val="75"/>
        </w:numPr>
        <w:jc w:val="both"/>
        <w:rPr>
          <w:rFonts w:ascii="Times New Roman" w:hAnsi="Times New Roman"/>
          <w:sz w:val="24"/>
          <w:szCs w:val="24"/>
        </w:rPr>
      </w:pPr>
      <w:r w:rsidRPr="003A425A">
        <w:rPr>
          <w:rFonts w:ascii="Times New Roman" w:hAnsi="Times New Roman"/>
          <w:color w:val="00B050"/>
          <w:sz w:val="24"/>
          <w:szCs w:val="24"/>
        </w:rPr>
        <w:t>под</w:t>
      </w:r>
      <w:r w:rsidR="00822B47" w:rsidRPr="003A425A">
        <w:rPr>
          <w:rFonts w:ascii="Times New Roman" w:hAnsi="Times New Roman"/>
          <w:color w:val="00B050"/>
          <w:sz w:val="24"/>
          <w:szCs w:val="24"/>
        </w:rPr>
        <w:t>ход множественного наследования</w:t>
      </w:r>
      <w:r w:rsidR="00B27A0D" w:rsidRPr="003A425A">
        <w:rPr>
          <w:rFonts w:ascii="Times New Roman" w:hAnsi="Times New Roman"/>
          <w:color w:val="00B050"/>
          <w:sz w:val="24"/>
          <w:szCs w:val="24"/>
        </w:rPr>
        <w:t xml:space="preserve"> (</w:t>
      </w:r>
      <w:r w:rsidR="00B27A0D" w:rsidRPr="003A425A">
        <w:rPr>
          <w:rFonts w:ascii="Times New Roman" w:hAnsi="Times New Roman"/>
          <w:sz w:val="24"/>
          <w:szCs w:val="24"/>
        </w:rPr>
        <w:t xml:space="preserve">При подходе множественного наследования, подкласс наследует не только класс виджета, но также и класс интерфейса формы. Всё преимущество данного подхода (множественное наследование) сводится к тому, что ко всем виджетам формы можно обращаться напрямую без префикса </w:t>
      </w:r>
      <w:r w:rsidR="00B27A0D" w:rsidRPr="003A425A">
        <w:rPr>
          <w:rFonts w:ascii="Times New Roman" w:hAnsi="Times New Roman"/>
          <w:sz w:val="24"/>
          <w:szCs w:val="24"/>
          <w:lang w:val="en-US"/>
        </w:rPr>
        <w:t>ui</w:t>
      </w:r>
      <w:r w:rsidR="00B27A0D" w:rsidRPr="003A425A">
        <w:rPr>
          <w:rFonts w:ascii="Times New Roman" w:hAnsi="Times New Roman"/>
          <w:sz w:val="24"/>
          <w:szCs w:val="24"/>
        </w:rPr>
        <w:t xml:space="preserve">. </w:t>
      </w:r>
      <w:r w:rsidR="00B27A0D" w:rsidRPr="003A425A">
        <w:rPr>
          <w:rFonts w:ascii="Times New Roman" w:hAnsi="Times New Roman"/>
          <w:color w:val="00B05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объявление </w:t>
      </w:r>
      <w:r w:rsidRPr="003A425A">
        <w:rPr>
          <w:rFonts w:ascii="Times New Roman" w:hAnsi="Times New Roman"/>
          <w:sz w:val="24"/>
          <w:szCs w:val="24"/>
          <w:lang w:val="en-US"/>
        </w:rPr>
        <w:t>FORMS</w:t>
      </w:r>
      <w:r w:rsidRPr="003A425A">
        <w:rPr>
          <w:rFonts w:ascii="Times New Roman" w:hAnsi="Times New Roman"/>
          <w:sz w:val="24"/>
          <w:szCs w:val="24"/>
        </w:rPr>
        <w:t xml:space="preserve"> указывает </w:t>
      </w:r>
      <w:r w:rsidRPr="003A425A">
        <w:rPr>
          <w:rFonts w:ascii="Times New Roman" w:hAnsi="Times New Roman"/>
          <w:sz w:val="24"/>
          <w:szCs w:val="24"/>
          <w:lang w:val="en-US"/>
        </w:rPr>
        <w:t>qmake</w:t>
      </w:r>
      <w:r w:rsidRPr="003A425A">
        <w:rPr>
          <w:rFonts w:ascii="Times New Roman" w:hAnsi="Times New Roman"/>
          <w:sz w:val="24"/>
          <w:szCs w:val="24"/>
        </w:rPr>
        <w:t xml:space="preserve">, какие файлы генерировать при помощи </w:t>
      </w:r>
      <w:r w:rsidRPr="003A425A">
        <w:rPr>
          <w:rFonts w:ascii="Times New Roman" w:hAnsi="Times New Roman"/>
          <w:sz w:val="24"/>
          <w:szCs w:val="24"/>
          <w:lang w:val="en-US"/>
        </w:rPr>
        <w:t>uic</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Генерировать формы во время выполнения можно при помощи модуля </w:t>
      </w:r>
      <w:r w:rsidRPr="003A425A">
        <w:rPr>
          <w:rFonts w:ascii="Times New Roman" w:hAnsi="Times New Roman"/>
          <w:color w:val="00B050"/>
          <w:sz w:val="24"/>
          <w:szCs w:val="24"/>
          <w:lang w:val="en-US"/>
        </w:rPr>
        <w:t>QtUiTools</w:t>
      </w:r>
      <w:r w:rsidRPr="003A425A">
        <w:rPr>
          <w:rFonts w:ascii="Times New Roman" w:hAnsi="Times New Roman"/>
          <w:color w:val="00B050"/>
          <w:sz w:val="24"/>
          <w:szCs w:val="24"/>
        </w:rPr>
        <w:t xml:space="preserve">, который содержит класс </w:t>
      </w:r>
      <w:r w:rsidRPr="003A425A">
        <w:rPr>
          <w:rFonts w:ascii="Times New Roman" w:hAnsi="Times New Roman"/>
          <w:color w:val="00B050"/>
          <w:sz w:val="24"/>
          <w:szCs w:val="24"/>
          <w:lang w:val="en-US"/>
        </w:rPr>
        <w:t>QUiLoader</w:t>
      </w:r>
      <w:r w:rsidRPr="003A425A">
        <w:rPr>
          <w:rFonts w:ascii="Times New Roman" w:hAnsi="Times New Roman"/>
          <w:color w:val="00B050"/>
          <w:sz w:val="24"/>
          <w:szCs w:val="24"/>
        </w:rPr>
        <w:t>.</w:t>
      </w:r>
      <w:r w:rsidRPr="003A425A">
        <w:rPr>
          <w:rFonts w:ascii="Times New Roman" w:hAnsi="Times New Roman"/>
          <w:sz w:val="24"/>
          <w:szCs w:val="24"/>
        </w:rPr>
        <w:t xml:space="preserve"> Для начала необходимо подключить данный модуль, </w:t>
      </w:r>
      <w:r w:rsidRPr="003A425A">
        <w:rPr>
          <w:rFonts w:ascii="Times New Roman" w:hAnsi="Times New Roman"/>
          <w:sz w:val="24"/>
          <w:szCs w:val="24"/>
        </w:rPr>
        <w:lastRenderedPageBreak/>
        <w:t xml:space="preserve">для чего в файл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sz w:val="24"/>
          <w:szCs w:val="24"/>
          <w:lang w:val="en-US"/>
        </w:rPr>
        <w:t>qmake</w:t>
      </w:r>
      <w:r w:rsidRPr="003A425A">
        <w:rPr>
          <w:rFonts w:ascii="Times New Roman" w:hAnsi="Times New Roman"/>
          <w:sz w:val="24"/>
          <w:szCs w:val="24"/>
        </w:rPr>
        <w:t xml:space="preserve"> включается объявление </w:t>
      </w:r>
      <w:r w:rsidRPr="003A425A">
        <w:rPr>
          <w:rFonts w:ascii="Times New Roman" w:hAnsi="Times New Roman"/>
          <w:sz w:val="24"/>
          <w:szCs w:val="24"/>
          <w:lang w:val="en-US"/>
        </w:rPr>
        <w:t>QT</w:t>
      </w:r>
      <w:r w:rsidRPr="003A425A">
        <w:rPr>
          <w:rFonts w:ascii="Times New Roman" w:hAnsi="Times New Roman"/>
          <w:sz w:val="24"/>
          <w:szCs w:val="24"/>
        </w:rPr>
        <w:t xml:space="preserve"> += </w:t>
      </w:r>
      <w:r w:rsidRPr="003A425A">
        <w:rPr>
          <w:rFonts w:ascii="Times New Roman" w:hAnsi="Times New Roman"/>
          <w:sz w:val="24"/>
          <w:szCs w:val="24"/>
          <w:lang w:val="en-US"/>
        </w:rPr>
        <w:t>uitools</w:t>
      </w:r>
      <w:r w:rsidRPr="003A425A">
        <w:rPr>
          <w:rFonts w:ascii="Times New Roman" w:hAnsi="Times New Roman"/>
          <w:sz w:val="24"/>
          <w:szCs w:val="24"/>
        </w:rPr>
        <w:t xml:space="preserve">. Для создания виджета необходимо создать </w:t>
      </w:r>
      <w:r w:rsidR="00085476" w:rsidRPr="003A425A">
        <w:rPr>
          <w:rFonts w:ascii="Times New Roman" w:hAnsi="Times New Roman"/>
          <w:sz w:val="24"/>
          <w:szCs w:val="24"/>
        </w:rPr>
        <w:t>объект</w:t>
      </w:r>
      <w:r w:rsidRPr="003A425A">
        <w:rPr>
          <w:rFonts w:ascii="Times New Roman" w:hAnsi="Times New Roman"/>
          <w:sz w:val="24"/>
          <w:szCs w:val="24"/>
        </w:rPr>
        <w:t xml:space="preserve"> файла, который бы указывал на файл формы, после чего открыть данный файл и передать его в качестве аргумента функции </w:t>
      </w:r>
      <w:r w:rsidRPr="003A425A">
        <w:rPr>
          <w:rFonts w:ascii="Times New Roman" w:hAnsi="Times New Roman"/>
          <w:sz w:val="24"/>
          <w:szCs w:val="24"/>
          <w:lang w:val="en-US"/>
        </w:rPr>
        <w:t>load</w:t>
      </w:r>
      <w:r w:rsidRPr="003A425A">
        <w:rPr>
          <w:rFonts w:ascii="Times New Roman" w:hAnsi="Times New Roman"/>
          <w:sz w:val="24"/>
          <w:szCs w:val="24"/>
        </w:rPr>
        <w:t xml:space="preserve">() класса </w:t>
      </w:r>
      <w:r w:rsidR="00085476" w:rsidRPr="003A425A">
        <w:rPr>
          <w:rFonts w:ascii="Times New Roman" w:hAnsi="Times New Roman"/>
          <w:sz w:val="24"/>
          <w:szCs w:val="24"/>
        </w:rPr>
        <w:t>объект</w:t>
      </w:r>
      <w:r w:rsidRPr="003A425A">
        <w:rPr>
          <w:rFonts w:ascii="Times New Roman" w:hAnsi="Times New Roman"/>
          <w:sz w:val="24"/>
          <w:szCs w:val="24"/>
        </w:rPr>
        <w:t xml:space="preserve">а класса </w:t>
      </w:r>
      <w:r w:rsidRPr="003A425A">
        <w:rPr>
          <w:rFonts w:ascii="Times New Roman" w:hAnsi="Times New Roman"/>
          <w:sz w:val="24"/>
          <w:szCs w:val="24"/>
          <w:lang w:val="en-US"/>
        </w:rPr>
        <w:t>QUiLoader</w:t>
      </w:r>
      <w:r w:rsidRPr="003A425A">
        <w:rPr>
          <w:rFonts w:ascii="Times New Roman" w:hAnsi="Times New Roman"/>
          <w:sz w:val="24"/>
          <w:szCs w:val="24"/>
        </w:rPr>
        <w:t>, которая вернёт созданный виджет. После этого файл формы следует закрыть.</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Чтобы локализовать </w:t>
      </w:r>
      <w:r w:rsidR="00085476" w:rsidRPr="003A425A">
        <w:rPr>
          <w:rFonts w:ascii="Times New Roman" w:hAnsi="Times New Roman"/>
          <w:sz w:val="24"/>
          <w:szCs w:val="24"/>
        </w:rPr>
        <w:t>объект</w:t>
      </w:r>
      <w:r w:rsidRPr="003A425A">
        <w:rPr>
          <w:rFonts w:ascii="Times New Roman" w:hAnsi="Times New Roman"/>
          <w:sz w:val="24"/>
          <w:szCs w:val="24"/>
        </w:rPr>
        <w:t xml:space="preserve">ы на сгенерированной форме, необходимо использовать функцию </w:t>
      </w:r>
      <w:r w:rsidRPr="003A425A">
        <w:rPr>
          <w:rFonts w:ascii="Times New Roman" w:hAnsi="Times New Roman"/>
          <w:sz w:val="24"/>
          <w:szCs w:val="24"/>
          <w:lang w:val="en-US"/>
        </w:rPr>
        <w:t>findChild</w:t>
      </w:r>
      <w:r w:rsidRPr="003A425A">
        <w:rPr>
          <w:rFonts w:ascii="Times New Roman" w:hAnsi="Times New Roman"/>
          <w:sz w:val="24"/>
          <w:szCs w:val="24"/>
        </w:rPr>
        <w:t>&lt;</w:t>
      </w:r>
      <w:r w:rsidRPr="003A425A">
        <w:rPr>
          <w:rFonts w:ascii="Times New Roman" w:hAnsi="Times New Roman"/>
          <w:sz w:val="24"/>
          <w:szCs w:val="24"/>
          <w:lang w:val="en-US"/>
        </w:rPr>
        <w:t>class</w:t>
      </w:r>
      <w:r w:rsidRPr="003A425A">
        <w:rPr>
          <w:rFonts w:ascii="Times New Roman" w:hAnsi="Times New Roman"/>
          <w:sz w:val="24"/>
          <w:szCs w:val="24"/>
        </w:rPr>
        <w:t>*&gt;(“</w:t>
      </w:r>
      <w:r w:rsidRPr="003A425A">
        <w:rPr>
          <w:rFonts w:ascii="Times New Roman" w:hAnsi="Times New Roman"/>
          <w:sz w:val="24"/>
          <w:szCs w:val="24"/>
          <w:lang w:val="en-US"/>
        </w:rPr>
        <w:t>name</w:t>
      </w:r>
      <w:r w:rsidRPr="003A425A">
        <w:rPr>
          <w:rFonts w:ascii="Times New Roman" w:hAnsi="Times New Roman"/>
          <w:sz w:val="24"/>
          <w:szCs w:val="24"/>
        </w:rPr>
        <w:t>”). При помощи данных виджетов локализуются виджеты на форме, которые присваиваются указателям членам того класса, для которого динамически создавался виджет. Эта возможность позволяет пользователю изменять динамически графический интерфейс.</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FF0000"/>
          <w:sz w:val="24"/>
          <w:szCs w:val="24"/>
        </w:rPr>
        <w:t xml:space="preserve">Вопрос по ходу. Не понимаю, следует ли в </w:t>
      </w:r>
      <w:r w:rsidR="00B00C9F" w:rsidRPr="003A425A">
        <w:rPr>
          <w:rFonts w:ascii="Times New Roman" w:hAnsi="Times New Roman"/>
          <w:i/>
          <w:color w:val="FF0000"/>
          <w:sz w:val="24"/>
          <w:szCs w:val="24"/>
        </w:rPr>
        <w:t>qt</w:t>
      </w:r>
      <w:r w:rsidRPr="003A425A">
        <w:rPr>
          <w:rFonts w:ascii="Times New Roman" w:hAnsi="Times New Roman"/>
          <w:i/>
          <w:color w:val="FF0000"/>
          <w:sz w:val="24"/>
          <w:szCs w:val="24"/>
        </w:rPr>
        <w:t xml:space="preserve"> на каждый вызов </w:t>
      </w:r>
      <w:r w:rsidRPr="003A425A">
        <w:rPr>
          <w:rFonts w:ascii="Times New Roman" w:hAnsi="Times New Roman"/>
          <w:i/>
          <w:color w:val="FF0000"/>
          <w:sz w:val="24"/>
          <w:szCs w:val="24"/>
          <w:lang w:val="en-US"/>
        </w:rPr>
        <w:t>new</w:t>
      </w:r>
      <w:r w:rsidRPr="003A425A">
        <w:rPr>
          <w:rFonts w:ascii="Times New Roman" w:hAnsi="Times New Roman"/>
          <w:i/>
          <w:color w:val="FF0000"/>
          <w:sz w:val="24"/>
          <w:szCs w:val="24"/>
        </w:rPr>
        <w:t xml:space="preserve"> вызывать </w:t>
      </w:r>
      <w:r w:rsidRPr="003A425A">
        <w:rPr>
          <w:rFonts w:ascii="Times New Roman" w:hAnsi="Times New Roman"/>
          <w:i/>
          <w:color w:val="FF0000"/>
          <w:sz w:val="24"/>
          <w:szCs w:val="24"/>
          <w:lang w:val="en-US"/>
        </w:rPr>
        <w:t>delete</w:t>
      </w:r>
      <w:r w:rsidRPr="003A425A">
        <w:rPr>
          <w:rFonts w:ascii="Times New Roman" w:hAnsi="Times New Roman"/>
          <w:i/>
          <w:color w:val="FF0000"/>
          <w:sz w:val="24"/>
          <w:szCs w:val="24"/>
        </w:rPr>
        <w:t>?</w:t>
      </w:r>
      <w:r w:rsidR="00BF0A89" w:rsidRPr="003A425A">
        <w:rPr>
          <w:rFonts w:ascii="Times New Roman" w:hAnsi="Times New Roman"/>
          <w:i/>
          <w:color w:val="FF0000"/>
          <w:sz w:val="24"/>
          <w:szCs w:val="24"/>
        </w:rPr>
        <w:t xml:space="preserve"> </w:t>
      </w:r>
      <w:r w:rsidR="00BF0A89" w:rsidRPr="003A425A">
        <w:rPr>
          <w:rFonts w:ascii="Times New Roman" w:hAnsi="Times New Roman"/>
          <w:i/>
          <w:color w:val="00B050"/>
          <w:sz w:val="24"/>
          <w:szCs w:val="24"/>
        </w:rPr>
        <w:t>Пока ответ таков: при соотношении композиции между объектами указатели следует удалять в деструкторе родительского класса.</w:t>
      </w:r>
    </w:p>
    <w:p w:rsidR="005061B0"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Автоматические соединения: соединения между сигналами и слотами форм, созданных во время компиляции или выполнения, могут быть установлены как вручную, так и автоматически. </w:t>
      </w:r>
    </w:p>
    <w:p w:rsidR="005061B0" w:rsidRPr="003A425A" w:rsidRDefault="005A6BBD" w:rsidP="004D4FF9">
      <w:pPr>
        <w:numPr>
          <w:ilvl w:val="0"/>
          <w:numId w:val="76"/>
        </w:numPr>
        <w:jc w:val="both"/>
        <w:rPr>
          <w:rFonts w:ascii="Times New Roman" w:hAnsi="Times New Roman"/>
          <w:sz w:val="24"/>
          <w:szCs w:val="24"/>
        </w:rPr>
      </w:pPr>
      <w:r w:rsidRPr="003A425A">
        <w:rPr>
          <w:rFonts w:ascii="Times New Roman" w:hAnsi="Times New Roman"/>
          <w:sz w:val="24"/>
          <w:szCs w:val="24"/>
        </w:rPr>
        <w:t xml:space="preserve">Если мы действуем вручную, то необходимо создать частный слот, который затем при помощи функции </w:t>
      </w:r>
      <w:r w:rsidRPr="003A425A">
        <w:rPr>
          <w:rFonts w:ascii="Times New Roman" w:hAnsi="Times New Roman"/>
          <w:sz w:val="24"/>
          <w:szCs w:val="24"/>
          <w:lang w:val="en-US"/>
        </w:rPr>
        <w:t>connect</w:t>
      </w:r>
      <w:r w:rsidRPr="003A425A">
        <w:rPr>
          <w:rFonts w:ascii="Times New Roman" w:hAnsi="Times New Roman"/>
          <w:sz w:val="24"/>
          <w:szCs w:val="24"/>
        </w:rPr>
        <w:t xml:space="preserve">() соединить с некоторым сигналом. </w:t>
      </w:r>
    </w:p>
    <w:p w:rsidR="005A6BBD" w:rsidRPr="003A425A" w:rsidRDefault="005A6BBD" w:rsidP="004D4FF9">
      <w:pPr>
        <w:numPr>
          <w:ilvl w:val="0"/>
          <w:numId w:val="76"/>
        </w:numPr>
        <w:jc w:val="both"/>
        <w:rPr>
          <w:rFonts w:ascii="Times New Roman" w:hAnsi="Times New Roman"/>
          <w:i/>
          <w:sz w:val="24"/>
          <w:szCs w:val="24"/>
        </w:rPr>
      </w:pPr>
      <w:r w:rsidRPr="003A425A">
        <w:rPr>
          <w:rFonts w:ascii="Times New Roman" w:hAnsi="Times New Roman"/>
          <w:sz w:val="24"/>
          <w:szCs w:val="24"/>
        </w:rPr>
        <w:t xml:space="preserve">Если мы хотим автоматически соединять слот с сигналом, то необходимо его имя </w:t>
      </w:r>
      <w:r w:rsidR="00F850EA" w:rsidRPr="003A425A">
        <w:rPr>
          <w:rFonts w:ascii="Times New Roman" w:hAnsi="Times New Roman"/>
          <w:sz w:val="24"/>
          <w:szCs w:val="24"/>
        </w:rPr>
        <w:t>написа</w:t>
      </w:r>
      <w:r w:rsidRPr="003A425A">
        <w:rPr>
          <w:rFonts w:ascii="Times New Roman" w:hAnsi="Times New Roman"/>
          <w:sz w:val="24"/>
          <w:szCs w:val="24"/>
        </w:rPr>
        <w:t xml:space="preserve">ть в следующем формате: </w:t>
      </w:r>
      <w:r w:rsidRPr="003A425A">
        <w:rPr>
          <w:rFonts w:ascii="Times New Roman" w:hAnsi="Times New Roman"/>
          <w:sz w:val="24"/>
          <w:szCs w:val="24"/>
          <w:lang w:val="en-US"/>
        </w:rPr>
        <w:t>on</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xml:space="preserve"> </w:t>
      </w:r>
      <w:r w:rsidRPr="003A425A">
        <w:rPr>
          <w:rFonts w:ascii="Times New Roman" w:hAnsi="Times New Roman"/>
          <w:sz w:val="24"/>
          <w:szCs w:val="24"/>
          <w:lang w:val="en-US"/>
        </w:rPr>
        <w:t>name</w:t>
      </w:r>
      <w:r w:rsidRPr="003A425A">
        <w:rPr>
          <w:rFonts w:ascii="Times New Roman" w:hAnsi="Times New Roman"/>
          <w:sz w:val="24"/>
          <w:szCs w:val="24"/>
        </w:rPr>
        <w:t>_</w:t>
      </w:r>
      <w:r w:rsidRPr="003A425A">
        <w:rPr>
          <w:rFonts w:ascii="Times New Roman" w:hAnsi="Times New Roman"/>
          <w:sz w:val="24"/>
          <w:szCs w:val="24"/>
          <w:lang w:val="en-US"/>
        </w:rPr>
        <w:t>signal</w:t>
      </w:r>
      <w:r w:rsidRPr="003A425A">
        <w:rPr>
          <w:rFonts w:ascii="Times New Roman" w:hAnsi="Times New Roman"/>
          <w:sz w:val="24"/>
          <w:szCs w:val="24"/>
        </w:rPr>
        <w:t xml:space="preserve"> </w:t>
      </w:r>
      <w:r w:rsidRPr="003A425A">
        <w:rPr>
          <w:rFonts w:ascii="Times New Roman" w:hAnsi="Times New Roman"/>
          <w:sz w:val="24"/>
          <w:szCs w:val="24"/>
          <w:lang w:val="en-US"/>
        </w:rPr>
        <w:t>name</w:t>
      </w:r>
      <w:r w:rsidRPr="003A425A">
        <w:rPr>
          <w:rFonts w:ascii="Times New Roman" w:hAnsi="Times New Roman"/>
          <w:sz w:val="24"/>
          <w:szCs w:val="24"/>
        </w:rPr>
        <w:t>(</w:t>
      </w:r>
      <w:r w:rsidRPr="003A425A">
        <w:rPr>
          <w:rFonts w:ascii="Times New Roman" w:hAnsi="Times New Roman"/>
          <w:sz w:val="24"/>
          <w:szCs w:val="24"/>
          <w:lang w:val="en-US"/>
        </w:rPr>
        <w:t>signal</w:t>
      </w:r>
      <w:r w:rsidRPr="003A425A">
        <w:rPr>
          <w:rFonts w:ascii="Times New Roman" w:hAnsi="Times New Roman"/>
          <w:sz w:val="24"/>
          <w:szCs w:val="24"/>
        </w:rPr>
        <w:t xml:space="preserve"> </w:t>
      </w:r>
      <w:r w:rsidRPr="003A425A">
        <w:rPr>
          <w:rFonts w:ascii="Times New Roman" w:hAnsi="Times New Roman"/>
          <w:sz w:val="24"/>
          <w:szCs w:val="24"/>
          <w:lang w:val="en-US"/>
        </w:rPr>
        <w:t>parameters</w:t>
      </w:r>
      <w:r w:rsidRPr="003A425A">
        <w:rPr>
          <w:rFonts w:ascii="Times New Roman" w:hAnsi="Times New Roman"/>
          <w:sz w:val="24"/>
          <w:szCs w:val="24"/>
        </w:rPr>
        <w:t>).</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Вообще удобнейшая вещь. Но здесь есть две проблемы. Во-первых, не отражается внутренний смысл слота, так как при разных условиях при нажатии одной и той же кнопки могут использоваться различные слоты. Во-вторых, как временно отсоединять такие слоты.</w:t>
      </w:r>
    </w:p>
    <w:p w:rsidR="00B5667B" w:rsidRPr="003A425A" w:rsidRDefault="00B5667B" w:rsidP="00B16F2A">
      <w:pPr>
        <w:pStyle w:val="5"/>
        <w:rPr>
          <w:rFonts w:ascii="Times New Roman" w:hAnsi="Times New Roman"/>
          <w:b w:val="0"/>
          <w:sz w:val="24"/>
          <w:szCs w:val="24"/>
        </w:rPr>
      </w:pPr>
      <w:bookmarkStart w:id="20" w:name="_Toc382058135"/>
      <w:r w:rsidRPr="003A425A">
        <w:rPr>
          <w:rFonts w:ascii="Times New Roman" w:hAnsi="Times New Roman"/>
          <w:b w:val="0"/>
          <w:sz w:val="24"/>
          <w:szCs w:val="24"/>
        </w:rPr>
        <w:t>ЧАСТНЫЕ ВИДЖЕТЫ В ДИЗАЙНЕРЕ. ПРОДВИЖЕНИЕ ВИДЖЕТОВ.</w:t>
      </w:r>
      <w:bookmarkEnd w:id="20"/>
    </w:p>
    <w:p w:rsidR="005A6BBD" w:rsidRPr="003A425A" w:rsidRDefault="00953454" w:rsidP="004003DB">
      <w:pPr>
        <w:jc w:val="both"/>
        <w:rPr>
          <w:rFonts w:ascii="Times New Roman" w:hAnsi="Times New Roman"/>
          <w:color w:val="0000FF"/>
          <w:sz w:val="24"/>
          <w:szCs w:val="24"/>
          <w:u w:val="single"/>
        </w:rPr>
      </w:pPr>
      <w:hyperlink r:id="rId20" w:history="1">
        <w:r w:rsidR="005A6BBD" w:rsidRPr="003A425A">
          <w:rPr>
            <w:rStyle w:val="a3"/>
            <w:rFonts w:ascii="Times New Roman" w:hAnsi="Times New Roman"/>
            <w:sz w:val="24"/>
            <w:szCs w:val="24"/>
          </w:rPr>
          <w:t>http://qt-project.org/doc/qt-5.1/qtdesigner/designer-using-custom-widgets.html</w:t>
        </w:r>
      </w:hyperlink>
    </w:p>
    <w:p w:rsidR="005A6BBD" w:rsidRPr="003A425A" w:rsidRDefault="00FB6D7B" w:rsidP="004003DB">
      <w:pPr>
        <w:jc w:val="both"/>
        <w:rPr>
          <w:rFonts w:ascii="Times New Roman" w:hAnsi="Times New Roman"/>
          <w:sz w:val="24"/>
          <w:szCs w:val="24"/>
        </w:rPr>
      </w:pPr>
      <w:r w:rsidRPr="003A425A">
        <w:rPr>
          <w:rFonts w:ascii="Times New Roman" w:hAnsi="Times New Roman"/>
          <w:sz w:val="24"/>
          <w:szCs w:val="24"/>
        </w:rPr>
        <w:t>Qt Designer</w:t>
      </w:r>
      <w:r w:rsidR="005A6BBD" w:rsidRPr="003A425A">
        <w:rPr>
          <w:rFonts w:ascii="Times New Roman" w:hAnsi="Times New Roman"/>
          <w:sz w:val="24"/>
          <w:szCs w:val="24"/>
        </w:rPr>
        <w:t xml:space="preserve"> может отображать частные виджеты при помощи гибкого механизма плагинов, позволяющего пользователю и третьей стороне расширять целый ряд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ируемых виджетов. С другой стороны, возможно, использовать существующие виджеты как заполнители для классов виджетов, что обеспечивает похожий </w:t>
      </w:r>
      <w:r w:rsidR="00B00C9F" w:rsidRPr="003A425A">
        <w:rPr>
          <w:rFonts w:ascii="Times New Roman" w:hAnsi="Times New Roman"/>
          <w:sz w:val="24"/>
          <w:szCs w:val="24"/>
        </w:rPr>
        <w:t>API</w:t>
      </w:r>
      <w:r w:rsidR="005A6BBD"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По ряду причин (виджеты недоступны во время </w:t>
      </w:r>
      <w:r w:rsidR="00F850EA" w:rsidRPr="003A425A">
        <w:rPr>
          <w:rFonts w:ascii="Times New Roman" w:hAnsi="Times New Roman"/>
          <w:sz w:val="24"/>
          <w:szCs w:val="24"/>
        </w:rPr>
        <w:t>проект</w:t>
      </w:r>
      <w:r w:rsidRPr="003A425A">
        <w:rPr>
          <w:rFonts w:ascii="Times New Roman" w:hAnsi="Times New Roman"/>
          <w:sz w:val="24"/>
          <w:szCs w:val="24"/>
        </w:rPr>
        <w:t>ирования, виджеты могут зависеть от платформы и для каждой платформы приходится разрабатывать свой собственный виджет; исходный код частного виджета по каким-то причинам недоступный) некоторые виджеты не могут быть использованы как стандартные виджеты в дизайнере. Тем не менее, в данном случае всё равно можно достичь цели использования частного виджета при помощи такой особенности дизайнера, как продвижение (</w:t>
      </w:r>
      <w:r w:rsidRPr="003A425A">
        <w:rPr>
          <w:rFonts w:ascii="Times New Roman" w:hAnsi="Times New Roman"/>
          <w:sz w:val="24"/>
          <w:szCs w:val="24"/>
          <w:lang w:val="en-US"/>
        </w:rPr>
        <w:t>promotion</w:t>
      </w:r>
      <w:r w:rsidRPr="003A425A">
        <w:rPr>
          <w:rFonts w:ascii="Times New Roman" w:hAnsi="Times New Roman"/>
          <w:sz w:val="24"/>
          <w:szCs w:val="24"/>
        </w:rPr>
        <w:t>). В других ситуациях, когда код ч</w:t>
      </w:r>
      <w:r w:rsidR="00B5667B" w:rsidRPr="003A425A">
        <w:rPr>
          <w:rFonts w:ascii="Times New Roman" w:hAnsi="Times New Roman"/>
          <w:sz w:val="24"/>
          <w:szCs w:val="24"/>
        </w:rPr>
        <w:t>астного виджета доступен, можно</w:t>
      </w:r>
      <w:r w:rsidRPr="003A425A">
        <w:rPr>
          <w:rFonts w:ascii="Times New Roman" w:hAnsi="Times New Roman"/>
          <w:sz w:val="24"/>
          <w:szCs w:val="24"/>
        </w:rPr>
        <w:t xml:space="preserve"> адаптировать частный виджет</w:t>
      </w:r>
      <w:r w:rsidR="00B5667B" w:rsidRPr="003A425A">
        <w:rPr>
          <w:rFonts w:ascii="Times New Roman" w:hAnsi="Times New Roman"/>
          <w:sz w:val="24"/>
          <w:szCs w:val="24"/>
        </w:rPr>
        <w:t xml:space="preserve"> для использования в дизайнере.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Для продвижения виджета следует выбрать стандартный виджет того класса, который является наиболее близким к частному виджету. Поместить его на форму и в меню выбрать </w:t>
      </w:r>
      <w:r w:rsidR="0018366D" w:rsidRPr="003A425A">
        <w:rPr>
          <w:rFonts w:ascii="Times New Roman" w:hAnsi="Times New Roman"/>
          <w:sz w:val="24"/>
          <w:szCs w:val="24"/>
        </w:rPr>
        <w:t>пункт</w:t>
      </w:r>
      <w:r w:rsidRPr="003A425A">
        <w:rPr>
          <w:rFonts w:ascii="Times New Roman" w:hAnsi="Times New Roman"/>
          <w:sz w:val="24"/>
          <w:szCs w:val="24"/>
        </w:rPr>
        <w:t xml:space="preserve"> «</w:t>
      </w:r>
      <w:r w:rsidRPr="003A425A">
        <w:rPr>
          <w:rFonts w:ascii="Times New Roman" w:hAnsi="Times New Roman"/>
          <w:sz w:val="24"/>
          <w:szCs w:val="24"/>
          <w:lang w:val="en-US"/>
        </w:rPr>
        <w:t>Promote</w:t>
      </w:r>
      <w:r w:rsidRPr="003A425A">
        <w:rPr>
          <w:rFonts w:ascii="Times New Roman" w:hAnsi="Times New Roman"/>
          <w:sz w:val="24"/>
          <w:szCs w:val="24"/>
        </w:rPr>
        <w:t xml:space="preserve"> </w:t>
      </w:r>
      <w:r w:rsidRPr="003A425A">
        <w:rPr>
          <w:rFonts w:ascii="Times New Roman" w:hAnsi="Times New Roman"/>
          <w:sz w:val="24"/>
          <w:szCs w:val="24"/>
          <w:lang w:val="en-US"/>
        </w:rPr>
        <w:t>to</w:t>
      </w:r>
      <w:r w:rsidRPr="003A425A">
        <w:rPr>
          <w:rFonts w:ascii="Times New Roman" w:hAnsi="Times New Roman"/>
          <w:sz w:val="24"/>
          <w:szCs w:val="24"/>
        </w:rPr>
        <w:t xml:space="preserve">», после чего заменить имя стандартного класса на имя нового класса. Если нет близких к данному стандартных виджетов, то следует заменить класс </w:t>
      </w:r>
      <w:r w:rsidRPr="003A425A">
        <w:rPr>
          <w:rFonts w:ascii="Times New Roman" w:hAnsi="Times New Roman"/>
          <w:sz w:val="24"/>
          <w:szCs w:val="24"/>
          <w:lang w:val="en-US"/>
        </w:rPr>
        <w:t>QWidget</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Чтобы использовать частный виджет напрямую в дизайнере, необходимо гарантировать, что плагин будет находиться на том же пути, по которому </w:t>
      </w:r>
      <w:r w:rsidR="00FB6D7B" w:rsidRPr="003A425A">
        <w:rPr>
          <w:rFonts w:ascii="Times New Roman" w:hAnsi="Times New Roman"/>
          <w:sz w:val="24"/>
          <w:szCs w:val="24"/>
        </w:rPr>
        <w:t>Qt Designer</w:t>
      </w:r>
      <w:r w:rsidRPr="003A425A">
        <w:rPr>
          <w:rFonts w:ascii="Times New Roman" w:hAnsi="Times New Roman"/>
          <w:sz w:val="24"/>
          <w:szCs w:val="24"/>
        </w:rPr>
        <w:t xml:space="preserve"> ищет плагины. </w:t>
      </w:r>
    </w:p>
    <w:p w:rsidR="005A6BBD" w:rsidRPr="003A425A" w:rsidRDefault="00CC3E81" w:rsidP="004003DB">
      <w:pPr>
        <w:jc w:val="both"/>
        <w:rPr>
          <w:rStyle w:val="HTML"/>
          <w:rFonts w:ascii="Times New Roman" w:hAnsi="Times New Roman" w:cs="Times New Roman"/>
          <w:color w:val="00B050"/>
          <w:sz w:val="24"/>
          <w:szCs w:val="24"/>
        </w:rPr>
      </w:pPr>
      <w:r w:rsidRPr="003A425A">
        <w:rPr>
          <w:rFonts w:ascii="Times New Roman" w:hAnsi="Times New Roman"/>
          <w:color w:val="00B050"/>
          <w:sz w:val="24"/>
          <w:szCs w:val="24"/>
        </w:rPr>
        <w:t>П</w:t>
      </w:r>
      <w:r w:rsidR="005A6BBD" w:rsidRPr="003A425A">
        <w:rPr>
          <w:rFonts w:ascii="Times New Roman" w:hAnsi="Times New Roman"/>
          <w:color w:val="00B050"/>
          <w:sz w:val="24"/>
          <w:szCs w:val="24"/>
        </w:rPr>
        <w:t xml:space="preserve">лагины сохраняются в </w:t>
      </w:r>
      <w:r w:rsidR="005A6BBD" w:rsidRPr="003A425A">
        <w:rPr>
          <w:rStyle w:val="HTML"/>
          <w:rFonts w:ascii="Times New Roman" w:hAnsi="Times New Roman" w:cs="Times New Roman"/>
          <w:color w:val="00B050"/>
          <w:sz w:val="24"/>
          <w:szCs w:val="24"/>
        </w:rPr>
        <w:t xml:space="preserve">$QTDIR/plugins/designer, которая загружается, когда </w:t>
      </w:r>
      <w:r w:rsidR="00FB6D7B" w:rsidRPr="003A425A">
        <w:rPr>
          <w:rStyle w:val="HTML"/>
          <w:rFonts w:ascii="Times New Roman" w:hAnsi="Times New Roman" w:cs="Times New Roman"/>
          <w:color w:val="00B050"/>
          <w:sz w:val="24"/>
          <w:szCs w:val="24"/>
        </w:rPr>
        <w:t>Qt Designer</w:t>
      </w:r>
      <w:r w:rsidR="005A6BBD" w:rsidRPr="003A425A">
        <w:rPr>
          <w:rStyle w:val="HTML"/>
          <w:rFonts w:ascii="Times New Roman" w:hAnsi="Times New Roman" w:cs="Times New Roman"/>
          <w:color w:val="00B050"/>
          <w:sz w:val="24"/>
          <w:szCs w:val="24"/>
        </w:rPr>
        <w:t xml:space="preserve"> начинает работу.</w:t>
      </w:r>
    </w:p>
    <w:p w:rsidR="00B16F2A" w:rsidRPr="003A425A" w:rsidRDefault="00B16F2A" w:rsidP="00B16F2A">
      <w:pPr>
        <w:pStyle w:val="6"/>
        <w:rPr>
          <w:rFonts w:ascii="Times New Roman" w:hAnsi="Times New Roman"/>
          <w:b w:val="0"/>
          <w:sz w:val="24"/>
          <w:szCs w:val="24"/>
        </w:rPr>
      </w:pPr>
      <w:bookmarkStart w:id="21" w:name="_Toc382058136"/>
      <w:r w:rsidRPr="003A425A">
        <w:rPr>
          <w:rFonts w:ascii="Times New Roman" w:hAnsi="Times New Roman"/>
          <w:b w:val="0"/>
          <w:sz w:val="24"/>
          <w:szCs w:val="24"/>
        </w:rPr>
        <w:t>СОЗДАНИЕ ЧАСТНЫХ ВИДЖЕТОВ ДЛЯ QT ДИЗАЙНЕРА ПРИ ПОМОЩИ ПЛАГИНОВ</w:t>
      </w:r>
      <w:bookmarkEnd w:id="21"/>
    </w:p>
    <w:p w:rsidR="005A6BBD" w:rsidRPr="003A425A" w:rsidRDefault="00953454" w:rsidP="004003DB">
      <w:pPr>
        <w:jc w:val="both"/>
        <w:rPr>
          <w:rFonts w:ascii="Times New Roman" w:hAnsi="Times New Roman"/>
          <w:sz w:val="24"/>
          <w:szCs w:val="24"/>
        </w:rPr>
      </w:pPr>
      <w:hyperlink r:id="rId21" w:history="1">
        <w:r w:rsidR="005A6BBD" w:rsidRPr="003A425A">
          <w:rPr>
            <w:rStyle w:val="a3"/>
            <w:rFonts w:ascii="Times New Roman" w:hAnsi="Times New Roman"/>
            <w:sz w:val="24"/>
            <w:szCs w:val="24"/>
          </w:rPr>
          <w:t>http://qt-project.org/doc/qt-5.1/qtdesigner/designer-creating-custom-widgets.html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использовании частных виджетов в дизайнере все их свойства, сигналы и слоты могут обрабатываться через </w:t>
      </w:r>
      <w:r w:rsidR="00FB6D7B" w:rsidRPr="003A425A">
        <w:rPr>
          <w:rFonts w:ascii="Times New Roman" w:hAnsi="Times New Roman"/>
          <w:sz w:val="24"/>
          <w:szCs w:val="24"/>
        </w:rPr>
        <w:t>Qt Designer</w:t>
      </w:r>
      <w:r w:rsidRPr="003A425A">
        <w:rPr>
          <w:rFonts w:ascii="Times New Roman" w:hAnsi="Times New Roman"/>
          <w:sz w:val="24"/>
          <w:szCs w:val="24"/>
        </w:rPr>
        <w:t xml:space="preserve"> точно таким же образом, как и для стандартных виджетов. Также частные виджеты будут отображаться</w:t>
      </w:r>
      <w:r w:rsidR="00B16F2A" w:rsidRPr="003A425A">
        <w:rPr>
          <w:rFonts w:ascii="Times New Roman" w:hAnsi="Times New Roman"/>
          <w:sz w:val="24"/>
          <w:szCs w:val="24"/>
        </w:rPr>
        <w:t>,</w:t>
      </w:r>
      <w:r w:rsidRPr="003A425A">
        <w:rPr>
          <w:rFonts w:ascii="Times New Roman" w:hAnsi="Times New Roman"/>
          <w:sz w:val="24"/>
          <w:szCs w:val="24"/>
        </w:rPr>
        <w:t xml:space="preserve"> также как отображаются </w:t>
      </w:r>
      <w:r w:rsidR="00B16F2A" w:rsidRPr="003A425A">
        <w:rPr>
          <w:rFonts w:ascii="Times New Roman" w:hAnsi="Times New Roman"/>
          <w:sz w:val="24"/>
          <w:szCs w:val="24"/>
        </w:rPr>
        <w:t>стандартные виджеты.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интегрирования виджета в </w:t>
      </w:r>
      <w:r w:rsidR="00FB6D7B" w:rsidRPr="003A425A">
        <w:rPr>
          <w:rFonts w:ascii="Times New Roman" w:hAnsi="Times New Roman"/>
          <w:sz w:val="24"/>
          <w:szCs w:val="24"/>
        </w:rPr>
        <w:t>Qt Designer</w:t>
      </w:r>
      <w:r w:rsidRPr="003A425A">
        <w:rPr>
          <w:rFonts w:ascii="Times New Roman" w:hAnsi="Times New Roman"/>
          <w:sz w:val="24"/>
          <w:szCs w:val="24"/>
        </w:rPr>
        <w:t xml:space="preserve"> необходимо иметь подходящее описание виджета и соответствующий .</w:t>
      </w:r>
      <w:r w:rsidRPr="003A425A">
        <w:rPr>
          <w:rFonts w:ascii="Times New Roman" w:hAnsi="Times New Roman"/>
          <w:sz w:val="24"/>
          <w:szCs w:val="24"/>
          <w:lang w:val="en-US"/>
        </w:rPr>
        <w:t>pro</w:t>
      </w:r>
      <w:r w:rsidRPr="003A425A">
        <w:rPr>
          <w:rFonts w:ascii="Times New Roman" w:hAnsi="Times New Roman"/>
          <w:sz w:val="24"/>
          <w:szCs w:val="24"/>
        </w:rPr>
        <w:t xml:space="preserve"> файл.</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Чтобы проинформировать </w:t>
      </w:r>
      <w:r w:rsidR="00FB6D7B" w:rsidRPr="003A425A">
        <w:rPr>
          <w:rFonts w:ascii="Times New Roman" w:hAnsi="Times New Roman"/>
          <w:sz w:val="24"/>
          <w:szCs w:val="24"/>
        </w:rPr>
        <w:t>Qt Designer</w:t>
      </w:r>
      <w:r w:rsidRPr="003A425A">
        <w:rPr>
          <w:rFonts w:ascii="Times New Roman" w:hAnsi="Times New Roman"/>
          <w:sz w:val="24"/>
          <w:szCs w:val="24"/>
        </w:rPr>
        <w:t xml:space="preserve"> о типе виджета, следует создать подкласс класса </w:t>
      </w:r>
      <w:hyperlink r:id="rId22" w:history="1">
        <w:r w:rsidRPr="003A425A">
          <w:rPr>
            <w:rStyle w:val="a3"/>
            <w:rFonts w:ascii="Times New Roman" w:hAnsi="Times New Roman"/>
            <w:color w:val="auto"/>
            <w:sz w:val="24"/>
            <w:szCs w:val="24"/>
          </w:rPr>
          <w:t>QDesignerCustomWidgetInterface</w:t>
        </w:r>
      </w:hyperlink>
      <w:r w:rsidRPr="003A425A">
        <w:rPr>
          <w:rFonts w:ascii="Times New Roman" w:hAnsi="Times New Roman"/>
          <w:sz w:val="24"/>
          <w:szCs w:val="24"/>
        </w:rPr>
        <w:t>, который описывает все свойства, которые ваш виджет предоставляет. Большинство из них реализованы как некоторые чисто виртуальные функции, которые возвращают соответствующие свойства в виде возвращаемых значений. Все они перечислены в данной части, а также в описании к данному классу.</w:t>
      </w:r>
    </w:p>
    <w:p w:rsidR="00E60ECB"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Одной из функций является </w:t>
      </w:r>
      <w:r w:rsidRPr="003A425A">
        <w:rPr>
          <w:rFonts w:ascii="Times New Roman" w:hAnsi="Times New Roman"/>
          <w:sz w:val="24"/>
          <w:szCs w:val="24"/>
          <w:lang w:val="en-US"/>
        </w:rPr>
        <w:t>domXml</w:t>
      </w:r>
      <w:r w:rsidRPr="003A425A">
        <w:rPr>
          <w:rFonts w:ascii="Times New Roman" w:hAnsi="Times New Roman"/>
          <w:sz w:val="24"/>
          <w:szCs w:val="24"/>
        </w:rPr>
        <w:t xml:space="preserve">(), которая возвращает отрывок </w:t>
      </w:r>
      <w:r w:rsidRPr="003A425A">
        <w:rPr>
          <w:rFonts w:ascii="Times New Roman" w:hAnsi="Times New Roman"/>
          <w:sz w:val="24"/>
          <w:szCs w:val="24"/>
          <w:lang w:val="en-US"/>
        </w:rPr>
        <w:t>UI</w:t>
      </w:r>
      <w:r w:rsidRPr="003A425A">
        <w:rPr>
          <w:rFonts w:ascii="Times New Roman" w:hAnsi="Times New Roman"/>
          <w:sz w:val="24"/>
          <w:szCs w:val="24"/>
        </w:rPr>
        <w:t xml:space="preserve"> файла, который используется фабрикой виджетов дизайнера, чтобы создать частный виджет и его применимые свойства. </w:t>
      </w:r>
      <w:r w:rsidRPr="003A425A">
        <w:rPr>
          <w:rFonts w:ascii="Times New Roman" w:hAnsi="Times New Roman"/>
          <w:sz w:val="24"/>
          <w:szCs w:val="24"/>
          <w:lang w:val="en-US"/>
        </w:rPr>
        <w:t>UI</w:t>
      </w:r>
      <w:r w:rsidRPr="003A425A">
        <w:rPr>
          <w:rFonts w:ascii="Times New Roman" w:hAnsi="Times New Roman"/>
          <w:sz w:val="24"/>
          <w:szCs w:val="24"/>
        </w:rPr>
        <w:t xml:space="preserve"> файл может быть загружен при помощи тэга &lt;</w:t>
      </w:r>
      <w:r w:rsidRPr="003A425A">
        <w:rPr>
          <w:rFonts w:ascii="Times New Roman" w:hAnsi="Times New Roman"/>
          <w:sz w:val="24"/>
          <w:szCs w:val="24"/>
          <w:lang w:val="en-US"/>
        </w:rPr>
        <w:t>ui</w:t>
      </w:r>
      <w:r w:rsidRPr="003A425A">
        <w:rPr>
          <w:rFonts w:ascii="Times New Roman" w:hAnsi="Times New Roman"/>
          <w:sz w:val="24"/>
          <w:szCs w:val="24"/>
        </w:rPr>
        <w:t>&gt;. Этот же тэг позволяет добавить информацию касательно частного виджета. Тэга &lt;</w:t>
      </w:r>
      <w:r w:rsidRPr="003A425A">
        <w:rPr>
          <w:rFonts w:ascii="Times New Roman" w:hAnsi="Times New Roman"/>
          <w:sz w:val="24"/>
          <w:szCs w:val="24"/>
          <w:lang w:val="en-US"/>
        </w:rPr>
        <w:t>widget</w:t>
      </w:r>
      <w:r w:rsidRPr="003A425A">
        <w:rPr>
          <w:rFonts w:ascii="Times New Roman" w:hAnsi="Times New Roman"/>
          <w:sz w:val="24"/>
          <w:szCs w:val="24"/>
        </w:rPr>
        <w:t>&gt; достаточно, если не надо никакой дополнительной информации. Тэг &lt;</w:t>
      </w:r>
      <w:r w:rsidRPr="003A425A">
        <w:rPr>
          <w:rFonts w:ascii="Times New Roman" w:hAnsi="Times New Roman"/>
          <w:sz w:val="24"/>
          <w:szCs w:val="24"/>
          <w:lang w:val="en-US"/>
        </w:rPr>
        <w:t>property</w:t>
      </w:r>
      <w:r w:rsidRPr="003A425A">
        <w:rPr>
          <w:rFonts w:ascii="Times New Roman" w:hAnsi="Times New Roman"/>
          <w:sz w:val="24"/>
          <w:szCs w:val="24"/>
        </w:rPr>
        <w:t xml:space="preserve">&gt; позволяет добавлять некоторые параметры данного виджета, например, размеры по умолчанию. </w:t>
      </w:r>
    </w:p>
    <w:p w:rsidR="00E60ECB" w:rsidRPr="003A425A" w:rsidRDefault="005A6BBD" w:rsidP="00E60ECB">
      <w:pPr>
        <w:jc w:val="both"/>
        <w:rPr>
          <w:rFonts w:ascii="Times New Roman" w:hAnsi="Times New Roman"/>
          <w:sz w:val="24"/>
          <w:szCs w:val="24"/>
        </w:rPr>
      </w:pPr>
      <w:r w:rsidRPr="003A425A">
        <w:rPr>
          <w:rFonts w:ascii="Times New Roman" w:hAnsi="Times New Roman"/>
          <w:sz w:val="24"/>
          <w:szCs w:val="24"/>
        </w:rPr>
        <w:t xml:space="preserve">Ещё одной особенностью данной функции является та, что если она возвращает пустую строку, то виджет не будет установлен в ящик виджетов дизайнера. Но он всё равно может использоваться другими виджетами на форме. Эта особенность используется, чтобы спрятать виджеты, которые пользователям не следует явно создавать, но которые требуются для работы других виджетов. </w:t>
      </w:r>
      <w:r w:rsidR="00E60ECB" w:rsidRPr="003A425A">
        <w:rPr>
          <w:rFonts w:ascii="Times New Roman" w:hAnsi="Times New Roman"/>
          <w:sz w:val="24"/>
          <w:szCs w:val="24"/>
        </w:rPr>
        <w:t>Также нужно описать некоторую информацию для строки каждого свойства.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Особенно хочется отметить, что тэг &lt;</w:t>
      </w:r>
      <w:r w:rsidRPr="003A425A">
        <w:rPr>
          <w:rFonts w:ascii="Times New Roman" w:hAnsi="Times New Roman"/>
          <w:sz w:val="24"/>
          <w:szCs w:val="24"/>
          <w:lang w:val="en-US"/>
        </w:rPr>
        <w:t>addpagemethod</w:t>
      </w:r>
      <w:r w:rsidRPr="003A425A">
        <w:rPr>
          <w:rFonts w:ascii="Times New Roman" w:hAnsi="Times New Roman"/>
          <w:sz w:val="24"/>
          <w:szCs w:val="24"/>
        </w:rPr>
        <w:t xml:space="preserve">&gt; используется для контейнерных классов, которые не являются наследниками стандартных контейнерных классов.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обеспечения </w:t>
      </w:r>
      <w:r w:rsidR="007806BC" w:rsidRPr="003A425A">
        <w:rPr>
          <w:rFonts w:ascii="Times New Roman" w:hAnsi="Times New Roman"/>
          <w:sz w:val="24"/>
          <w:szCs w:val="24"/>
        </w:rPr>
        <w:t>корректн</w:t>
      </w:r>
      <w:r w:rsidRPr="003A425A">
        <w:rPr>
          <w:rFonts w:ascii="Times New Roman" w:hAnsi="Times New Roman"/>
          <w:sz w:val="24"/>
          <w:szCs w:val="24"/>
        </w:rPr>
        <w:t xml:space="preserve">ой работы плагинов следует, во-первых, экспортировать плагин, чтобы он мог быть загружен дизайнером (макрос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_</w:t>
      </w:r>
      <w:r w:rsidRPr="003A425A">
        <w:rPr>
          <w:rFonts w:ascii="Times New Roman" w:hAnsi="Times New Roman"/>
          <w:sz w:val="24"/>
          <w:szCs w:val="24"/>
          <w:lang w:val="en-US"/>
        </w:rPr>
        <w:t>METADATA</w:t>
      </w:r>
      <w:r w:rsidRPr="003A425A">
        <w:rPr>
          <w:rFonts w:ascii="Times New Roman" w:hAnsi="Times New Roman"/>
          <w:sz w:val="24"/>
          <w:szCs w:val="24"/>
        </w:rPr>
        <w:t xml:space="preserve">()); а </w:t>
      </w:r>
      <w:r w:rsidRPr="003A425A">
        <w:rPr>
          <w:rFonts w:ascii="Times New Roman" w:hAnsi="Times New Roman"/>
          <w:sz w:val="24"/>
          <w:szCs w:val="24"/>
        </w:rPr>
        <w:lastRenderedPageBreak/>
        <w:t xml:space="preserve">во-вторых, следует определить класс каждого частного виджета внутри плагина, который </w:t>
      </w:r>
      <w:r w:rsidR="00FB6D7B" w:rsidRPr="003A425A">
        <w:rPr>
          <w:rFonts w:ascii="Times New Roman" w:hAnsi="Times New Roman"/>
          <w:sz w:val="24"/>
          <w:szCs w:val="24"/>
        </w:rPr>
        <w:t>Qt Designer</w:t>
      </w:r>
      <w:r w:rsidRPr="003A425A">
        <w:rPr>
          <w:rFonts w:ascii="Times New Roman" w:hAnsi="Times New Roman"/>
          <w:sz w:val="24"/>
          <w:szCs w:val="24"/>
        </w:rPr>
        <w:t xml:space="preserve"> будет инстанцировать (макрос </w:t>
      </w:r>
      <w:r w:rsidRPr="003A425A">
        <w:rPr>
          <w:rFonts w:ascii="Times New Roman" w:hAnsi="Times New Roman"/>
          <w:sz w:val="24"/>
          <w:szCs w:val="24"/>
          <w:lang w:val="en-US"/>
        </w:rPr>
        <w:t>QDESIGNER</w:t>
      </w:r>
      <w:r w:rsidRPr="003A425A">
        <w:rPr>
          <w:rFonts w:ascii="Times New Roman" w:hAnsi="Times New Roman"/>
          <w:sz w:val="24"/>
          <w:szCs w:val="24"/>
        </w:rPr>
        <w:t>_</w:t>
      </w:r>
      <w:r w:rsidRPr="003A425A">
        <w:rPr>
          <w:rFonts w:ascii="Times New Roman" w:hAnsi="Times New Roman"/>
          <w:sz w:val="24"/>
          <w:szCs w:val="24"/>
          <w:lang w:val="en-US"/>
        </w:rPr>
        <w:t>WIDGET</w:t>
      </w:r>
      <w:r w:rsidRPr="003A425A">
        <w:rPr>
          <w:rFonts w:ascii="Times New Roman" w:hAnsi="Times New Roman"/>
          <w:sz w:val="24"/>
          <w:szCs w:val="24"/>
        </w:rPr>
        <w:t>_</w:t>
      </w:r>
      <w:r w:rsidRPr="003A425A">
        <w:rPr>
          <w:rFonts w:ascii="Times New Roman" w:hAnsi="Times New Roman"/>
          <w:sz w:val="24"/>
          <w:szCs w:val="24"/>
          <w:lang w:val="en-US"/>
        </w:rPr>
        <w:t>EXPORT</w:t>
      </w:r>
      <w:r w:rsidRPr="003A425A">
        <w:rPr>
          <w:rFonts w:ascii="Times New Roman" w:hAnsi="Times New Roman"/>
          <w:sz w:val="24"/>
          <w:szCs w:val="24"/>
        </w:rPr>
        <w:t>).</w:t>
      </w:r>
    </w:p>
    <w:p w:rsidR="004D259F" w:rsidRPr="003A425A" w:rsidRDefault="004D259F" w:rsidP="004003DB">
      <w:pPr>
        <w:jc w:val="both"/>
        <w:rPr>
          <w:rFonts w:ascii="Times New Roman" w:hAnsi="Times New Roman"/>
          <w:color w:val="00B050"/>
          <w:sz w:val="24"/>
          <w:szCs w:val="24"/>
        </w:rPr>
      </w:pPr>
      <w:r w:rsidRPr="003A425A">
        <w:rPr>
          <w:rFonts w:ascii="Times New Roman" w:hAnsi="Times New Roman"/>
          <w:color w:val="00B050"/>
          <w:sz w:val="24"/>
          <w:szCs w:val="24"/>
        </w:rPr>
        <w:t>Следует изучить механизм загрузки.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отмечается, что некоторые частные виджеты могут влиять на поведение дизайнера, например, если они вызывают </w:t>
      </w:r>
      <w:r w:rsidR="009D2DB7" w:rsidRPr="003A425A">
        <w:rPr>
          <w:rFonts w:ascii="Times New Roman" w:hAnsi="Times New Roman"/>
          <w:sz w:val="24"/>
          <w:szCs w:val="24"/>
        </w:rPr>
        <w:t>функцию</w:t>
      </w:r>
      <w:r w:rsidRPr="003A425A">
        <w:rPr>
          <w:rFonts w:ascii="Times New Roman" w:hAnsi="Times New Roman"/>
          <w:sz w:val="24"/>
          <w:szCs w:val="24"/>
        </w:rPr>
        <w:t xml:space="preserve"> </w:t>
      </w:r>
      <w:r w:rsidRPr="003A425A">
        <w:rPr>
          <w:rFonts w:ascii="Times New Roman" w:hAnsi="Times New Roman"/>
          <w:sz w:val="24"/>
          <w:szCs w:val="24"/>
          <w:lang w:val="en-US"/>
        </w:rPr>
        <w:t>grabKeyboard</w:t>
      </w:r>
      <w:r w:rsidRPr="003A425A">
        <w:rPr>
          <w:rFonts w:ascii="Times New Roman" w:hAnsi="Times New Roman"/>
          <w:sz w:val="24"/>
          <w:szCs w:val="24"/>
        </w:rPr>
        <w:t xml:space="preserve">(). Чтобы предоставить частным виджетам специальное поведение, обеспечьте применение функции </w:t>
      </w:r>
      <w:r w:rsidRPr="003A425A">
        <w:rPr>
          <w:rFonts w:ascii="Times New Roman" w:hAnsi="Times New Roman"/>
          <w:sz w:val="24"/>
          <w:szCs w:val="24"/>
          <w:lang w:val="en-US"/>
        </w:rPr>
        <w:t>initialize</w:t>
      </w:r>
      <w:r w:rsidRPr="003A425A">
        <w:rPr>
          <w:rFonts w:ascii="Times New Roman" w:hAnsi="Times New Roman"/>
          <w:sz w:val="24"/>
          <w:szCs w:val="24"/>
        </w:rPr>
        <w:t xml:space="preserve">(), чтобы настроить процесс конструирования виджета для специального поведения дизайнера. Эта функция будет вызвана первый раз до любого вызова функции </w:t>
      </w:r>
      <w:r w:rsidRPr="003A425A">
        <w:rPr>
          <w:rFonts w:ascii="Times New Roman" w:hAnsi="Times New Roman"/>
          <w:sz w:val="24"/>
          <w:szCs w:val="24"/>
          <w:lang w:val="en-US"/>
        </w:rPr>
        <w:t>createWidget</w:t>
      </w:r>
      <w:r w:rsidRPr="003A425A">
        <w:rPr>
          <w:rFonts w:ascii="Times New Roman" w:hAnsi="Times New Roman"/>
          <w:sz w:val="24"/>
          <w:szCs w:val="24"/>
        </w:rPr>
        <w:t xml:space="preserve">() и может поэтому установить внутренние флаги, которые затем могут быть протестированы, когда </w:t>
      </w:r>
      <w:r w:rsidR="00FB6D7B" w:rsidRPr="003A425A">
        <w:rPr>
          <w:rFonts w:ascii="Times New Roman" w:hAnsi="Times New Roman"/>
          <w:sz w:val="24"/>
          <w:szCs w:val="24"/>
        </w:rPr>
        <w:t>Qt Designer</w:t>
      </w:r>
      <w:r w:rsidRPr="003A425A">
        <w:rPr>
          <w:rFonts w:ascii="Times New Roman" w:hAnsi="Times New Roman"/>
          <w:sz w:val="24"/>
          <w:szCs w:val="24"/>
        </w:rPr>
        <w:t xml:space="preserve"> вызовет функцию </w:t>
      </w:r>
      <w:r w:rsidRPr="003A425A">
        <w:rPr>
          <w:rFonts w:ascii="Times New Roman" w:hAnsi="Times New Roman"/>
          <w:sz w:val="24"/>
          <w:szCs w:val="24"/>
          <w:lang w:val="en-US"/>
        </w:rPr>
        <w:t>createWidget</w:t>
      </w:r>
      <w:r w:rsidRPr="003A425A">
        <w:rPr>
          <w:rFonts w:ascii="Times New Roman" w:hAnsi="Times New Roman"/>
          <w:sz w:val="24"/>
          <w:szCs w:val="24"/>
        </w:rPr>
        <w:t>().</w:t>
      </w:r>
    </w:p>
    <w:p w:rsidR="00E16AC6"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Следует отметить, что если </w:t>
      </w:r>
      <w:r w:rsidRPr="003A425A">
        <w:rPr>
          <w:rFonts w:ascii="Times New Roman" w:hAnsi="Times New Roman"/>
          <w:color w:val="00B050"/>
          <w:sz w:val="24"/>
          <w:szCs w:val="24"/>
          <w:lang w:val="en-US"/>
        </w:rPr>
        <w:t>qt</w:t>
      </w:r>
      <w:r w:rsidR="009D2DB7" w:rsidRPr="003A425A">
        <w:rPr>
          <w:rFonts w:ascii="Times New Roman" w:hAnsi="Times New Roman"/>
          <w:color w:val="00B050"/>
          <w:sz w:val="24"/>
          <w:szCs w:val="24"/>
        </w:rPr>
        <w:t xml:space="preserve"> настроен</w:t>
      </w:r>
      <w:r w:rsidRPr="003A425A">
        <w:rPr>
          <w:rFonts w:ascii="Times New Roman" w:hAnsi="Times New Roman"/>
          <w:color w:val="00B050"/>
          <w:sz w:val="24"/>
          <w:szCs w:val="24"/>
        </w:rPr>
        <w:t xml:space="preserve"> на построение как в отладочной моде, так и в моде выпуска, то плагин </w:t>
      </w:r>
      <w:r w:rsidR="009D2DB7" w:rsidRPr="003A425A">
        <w:rPr>
          <w:rFonts w:ascii="Times New Roman" w:hAnsi="Times New Roman"/>
          <w:color w:val="00B050"/>
          <w:sz w:val="24"/>
          <w:szCs w:val="24"/>
        </w:rPr>
        <w:t xml:space="preserve">будет </w:t>
      </w:r>
      <w:r w:rsidRPr="003A425A">
        <w:rPr>
          <w:rFonts w:ascii="Times New Roman" w:hAnsi="Times New Roman"/>
          <w:color w:val="00B050"/>
          <w:sz w:val="24"/>
          <w:szCs w:val="24"/>
        </w:rPr>
        <w:t>построен только в моде выпуска, поэтому необходимо обеспечить, чтобы плагины также строились в моде выпуска</w:t>
      </w:r>
      <w:r w:rsidR="009D2DB7" w:rsidRPr="003A425A">
        <w:rPr>
          <w:rFonts w:ascii="Times New Roman" w:hAnsi="Times New Roman"/>
          <w:color w:val="00B050"/>
          <w:sz w:val="24"/>
          <w:szCs w:val="24"/>
        </w:rPr>
        <w:t xml:space="preserve"> при помощи строки в файле проекта:</w:t>
      </w:r>
      <w:r w:rsidR="009D2DB7" w:rsidRPr="003A425A">
        <w:rPr>
          <w:rFonts w:ascii="Times New Roman" w:hAnsi="Times New Roman"/>
          <w:sz w:val="24"/>
          <w:szCs w:val="24"/>
        </w:rPr>
        <w:t xml:space="preserve"> </w:t>
      </w:r>
      <w:r w:rsidR="009D2DB7" w:rsidRPr="003A425A">
        <w:rPr>
          <w:rFonts w:ascii="Times New Roman" w:hAnsi="Times New Roman"/>
          <w:sz w:val="24"/>
          <w:szCs w:val="24"/>
          <w:lang w:val="en-US"/>
        </w:rPr>
        <w:t>CONFIG</w:t>
      </w:r>
      <w:r w:rsidR="009D2DB7" w:rsidRPr="003A425A">
        <w:rPr>
          <w:rFonts w:ascii="Times New Roman" w:hAnsi="Times New Roman"/>
          <w:sz w:val="24"/>
          <w:szCs w:val="24"/>
        </w:rPr>
        <w:t xml:space="preserve"> += </w:t>
      </w:r>
      <w:r w:rsidR="009D2DB7" w:rsidRPr="003A425A">
        <w:rPr>
          <w:rFonts w:ascii="Times New Roman" w:hAnsi="Times New Roman"/>
          <w:sz w:val="24"/>
          <w:szCs w:val="24"/>
          <w:lang w:val="en-US"/>
        </w:rPr>
        <w:t>release</w:t>
      </w:r>
      <w:r w:rsidR="00E16AC6" w:rsidRPr="003A425A">
        <w:rPr>
          <w:rFonts w:ascii="Times New Roman" w:hAnsi="Times New Roman"/>
          <w:sz w:val="24"/>
          <w:szCs w:val="24"/>
        </w:rPr>
        <w:t xml:space="preserve">. </w:t>
      </w:r>
      <w:r w:rsidRPr="003A425A">
        <w:rPr>
          <w:rFonts w:ascii="Times New Roman" w:hAnsi="Times New Roman"/>
          <w:sz w:val="24"/>
          <w:szCs w:val="24"/>
        </w:rPr>
        <w:t>Если плагины построены в моде, которая несовместима с дизайнером, то они не будут загружены и установлены. Также следует обеспечить, чтобы плагины устанавливались вместе с другими плагинами виджетов дизайнера:</w:t>
      </w:r>
      <w:r w:rsidR="00E16AC6" w:rsidRPr="003A425A">
        <w:rPr>
          <w:rFonts w:ascii="Times New Roman" w:hAnsi="Times New Roman"/>
          <w:sz w:val="24"/>
          <w:szCs w:val="24"/>
        </w:rPr>
        <w:t xml:space="preserve"> </w:t>
      </w:r>
      <w:r w:rsidRPr="003A425A">
        <w:rPr>
          <w:rFonts w:ascii="Times New Roman" w:hAnsi="Times New Roman"/>
          <w:sz w:val="24"/>
          <w:szCs w:val="24"/>
        </w:rPr>
        <w:t>Переменная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INSTALL</w:t>
      </w:r>
      <w:r w:rsidRPr="003A425A">
        <w:rPr>
          <w:rFonts w:ascii="Times New Roman" w:hAnsi="Times New Roman"/>
          <w:sz w:val="24"/>
          <w:szCs w:val="24"/>
        </w:rPr>
        <w:t>_</w:t>
      </w:r>
      <w:r w:rsidRPr="003A425A">
        <w:rPr>
          <w:rFonts w:ascii="Times New Roman" w:hAnsi="Times New Roman"/>
          <w:sz w:val="24"/>
          <w:szCs w:val="24"/>
          <w:lang w:val="en-US"/>
        </w:rPr>
        <w:t>PLUGINS</w:t>
      </w:r>
      <w:r w:rsidRPr="003A425A">
        <w:rPr>
          <w:rFonts w:ascii="Times New Roman" w:hAnsi="Times New Roman"/>
          <w:sz w:val="24"/>
          <w:szCs w:val="24"/>
        </w:rPr>
        <w:t xml:space="preserve">] является указателем на место локализации установленных плагинов </w:t>
      </w:r>
      <w:r w:rsidRPr="003A425A">
        <w:rPr>
          <w:rFonts w:ascii="Times New Roman" w:hAnsi="Times New Roman"/>
          <w:sz w:val="24"/>
          <w:szCs w:val="24"/>
          <w:lang w:val="en-US"/>
        </w:rPr>
        <w:t>qt</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можно настроить </w:t>
      </w:r>
      <w:r w:rsidR="00FB6D7B" w:rsidRPr="003A425A">
        <w:rPr>
          <w:rFonts w:ascii="Times New Roman" w:hAnsi="Times New Roman"/>
          <w:sz w:val="24"/>
          <w:szCs w:val="24"/>
        </w:rPr>
        <w:t>Qt Designer</w:t>
      </w:r>
      <w:r w:rsidRPr="003A425A">
        <w:rPr>
          <w:rFonts w:ascii="Times New Roman" w:hAnsi="Times New Roman"/>
          <w:sz w:val="24"/>
          <w:szCs w:val="24"/>
        </w:rPr>
        <w:t xml:space="preserve"> </w:t>
      </w:r>
      <w:r w:rsidR="00E16AC6" w:rsidRPr="003A425A">
        <w:rPr>
          <w:rFonts w:ascii="Times New Roman" w:hAnsi="Times New Roman"/>
          <w:sz w:val="24"/>
          <w:szCs w:val="24"/>
        </w:rPr>
        <w:t>на просмотр других мест</w:t>
      </w:r>
      <w:r w:rsidRPr="003A425A">
        <w:rPr>
          <w:rFonts w:ascii="Times New Roman" w:hAnsi="Times New Roman"/>
          <w:sz w:val="24"/>
          <w:szCs w:val="24"/>
        </w:rPr>
        <w:t xml:space="preserve"> на наличие плагинов при помощи установки переменной среды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_</w:t>
      </w:r>
      <w:r w:rsidRPr="003A425A">
        <w:rPr>
          <w:rFonts w:ascii="Times New Roman" w:hAnsi="Times New Roman"/>
          <w:sz w:val="24"/>
          <w:szCs w:val="24"/>
          <w:lang w:val="en-US"/>
        </w:rPr>
        <w:t>PATH</w:t>
      </w:r>
      <w:r w:rsidRPr="003A425A">
        <w:rPr>
          <w:rFonts w:ascii="Times New Roman" w:hAnsi="Times New Roman"/>
          <w:sz w:val="24"/>
          <w:szCs w:val="24"/>
        </w:rPr>
        <w:t xml:space="preserve"> перед запуском приложения.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более подробного руководства по настройке путей библиотек и плагинов следует смотреть </w:t>
      </w:r>
      <w:hyperlink r:id="rId23" w:anchor="libraryPaths" w:history="1">
        <w:r w:rsidRPr="003A425A">
          <w:rPr>
            <w:rStyle w:val="a3"/>
            <w:rFonts w:ascii="Times New Roman" w:hAnsi="Times New Roman"/>
            <w:sz w:val="24"/>
            <w:szCs w:val="24"/>
          </w:rPr>
          <w:t>QCoreApplication::libraryPaths</w:t>
        </w:r>
      </w:hyperlink>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Также отмечается, что в реальном мире вы не хотите иметь зависимостей приложения от используемого частного виджета. Поэтому заголовочные файлы частного виджета можно поместить в специальный .</w:t>
      </w:r>
      <w:r w:rsidRPr="003A425A">
        <w:rPr>
          <w:rFonts w:ascii="Times New Roman" w:hAnsi="Times New Roman"/>
          <w:color w:val="00B050"/>
          <w:sz w:val="24"/>
          <w:szCs w:val="24"/>
          <w:lang w:val="en-US"/>
        </w:rPr>
        <w:t>pri</w:t>
      </w:r>
      <w:r w:rsidRPr="003A425A">
        <w:rPr>
          <w:rFonts w:ascii="Times New Roman" w:hAnsi="Times New Roman"/>
          <w:color w:val="00B050"/>
          <w:sz w:val="24"/>
          <w:szCs w:val="24"/>
        </w:rPr>
        <w:t xml:space="preserve"> файл, а затем добавить данный файл в .</w:t>
      </w:r>
      <w:r w:rsidRPr="003A425A">
        <w:rPr>
          <w:rFonts w:ascii="Times New Roman" w:hAnsi="Times New Roman"/>
          <w:color w:val="00B050"/>
          <w:sz w:val="24"/>
          <w:szCs w:val="24"/>
          <w:lang w:val="en-US"/>
        </w:rPr>
        <w:t>pro</w:t>
      </w:r>
      <w:r w:rsidRPr="003A425A">
        <w:rPr>
          <w:rFonts w:ascii="Times New Roman" w:hAnsi="Times New Roman"/>
          <w:color w:val="00B050"/>
          <w:sz w:val="24"/>
          <w:szCs w:val="24"/>
        </w:rPr>
        <w:t xml:space="preserve"> файл.</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можно с этой целью использовать разделяемые библиотеки, которые также можно создавать при помощи дизайнера.</w:t>
      </w:r>
    </w:p>
    <w:p w:rsidR="00E16AC6" w:rsidRPr="003A425A" w:rsidRDefault="00E16AC6" w:rsidP="00E16AC6">
      <w:pPr>
        <w:pStyle w:val="6"/>
        <w:rPr>
          <w:rFonts w:ascii="Times New Roman" w:hAnsi="Times New Roman"/>
          <w:b w:val="0"/>
          <w:sz w:val="24"/>
          <w:szCs w:val="24"/>
        </w:rPr>
      </w:pPr>
      <w:bookmarkStart w:id="22" w:name="_Toc382058137"/>
      <w:r w:rsidRPr="003A425A">
        <w:rPr>
          <w:rFonts w:ascii="Times New Roman" w:hAnsi="Times New Roman"/>
          <w:b w:val="0"/>
          <w:sz w:val="24"/>
          <w:szCs w:val="24"/>
        </w:rPr>
        <w:t>РАСШИРЕНИЯ ДЛЯ ЧАСТНЫХ ВИДЖЕТОВ</w:t>
      </w:r>
      <w:bookmarkEnd w:id="22"/>
    </w:p>
    <w:p w:rsidR="005A6BBD" w:rsidRPr="003A425A" w:rsidRDefault="00953454" w:rsidP="004003DB">
      <w:pPr>
        <w:jc w:val="both"/>
        <w:rPr>
          <w:rFonts w:ascii="Times New Roman" w:hAnsi="Times New Roman"/>
          <w:sz w:val="24"/>
          <w:szCs w:val="24"/>
        </w:rPr>
      </w:pPr>
      <w:hyperlink r:id="rId24" w:history="1">
        <w:r w:rsidR="005A6BBD" w:rsidRPr="003A425A">
          <w:rPr>
            <w:rStyle w:val="a3"/>
            <w:rFonts w:ascii="Times New Roman" w:hAnsi="Times New Roman"/>
            <w:sz w:val="24"/>
            <w:szCs w:val="24"/>
          </w:rPr>
          <w:t>http://qt-project.org/doc/qt-5.1/qtdesigner/designer-creating-custom-widgets-extensions.html</w:t>
        </w:r>
      </w:hyperlink>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когда вы создали плагин частного виджета для дизайнера, вы можете обеспечить его ожидаемым поведением и функциональностью внутри рабочего пространства дизайнера, используя расширения частных виджетов.</w:t>
      </w:r>
    </w:p>
    <w:p w:rsidR="003A4A7B" w:rsidRPr="003A425A" w:rsidRDefault="005A6BBD" w:rsidP="004003DB">
      <w:pPr>
        <w:jc w:val="both"/>
        <w:rPr>
          <w:rFonts w:ascii="Times New Roman" w:hAnsi="Times New Roman"/>
          <w:bCs/>
          <w:sz w:val="24"/>
          <w:szCs w:val="24"/>
        </w:rPr>
      </w:pPr>
      <w:r w:rsidRPr="003A425A">
        <w:rPr>
          <w:rFonts w:ascii="Times New Roman" w:hAnsi="Times New Roman"/>
          <w:sz w:val="24"/>
          <w:szCs w:val="24"/>
        </w:rPr>
        <w:t xml:space="preserve">Рассмотрим типы расширений. </w:t>
      </w:r>
      <w:hyperlink r:id="rId25" w:history="1">
        <w:r w:rsidRPr="003A425A">
          <w:rPr>
            <w:rStyle w:val="a3"/>
            <w:rFonts w:ascii="Times New Roman" w:hAnsi="Times New Roman"/>
            <w:sz w:val="24"/>
            <w:szCs w:val="24"/>
          </w:rPr>
          <w:t>QDesignerContainerExtension</w:t>
        </w:r>
      </w:hyperlink>
      <w:r w:rsidRPr="003A425A">
        <w:rPr>
          <w:rFonts w:ascii="Times New Roman" w:hAnsi="Times New Roman"/>
          <w:sz w:val="24"/>
          <w:szCs w:val="24"/>
        </w:rPr>
        <w:t xml:space="preserve"> необходим, когда используется частный многостраничный контейнер. Он позволяет добавлять и удалять страницы из многостраничного контейнера. </w:t>
      </w:r>
      <w:hyperlink r:id="rId26" w:history="1">
        <w:r w:rsidRPr="003A425A">
          <w:rPr>
            <w:rStyle w:val="a3"/>
            <w:rFonts w:ascii="Times New Roman" w:hAnsi="Times New Roman"/>
            <w:sz w:val="24"/>
            <w:szCs w:val="24"/>
          </w:rPr>
          <w:t>QDesignerTaskMenuExtension</w:t>
        </w:r>
      </w:hyperlink>
      <w:r w:rsidRPr="003A425A">
        <w:rPr>
          <w:rFonts w:ascii="Times New Roman" w:hAnsi="Times New Roman"/>
          <w:sz w:val="24"/>
          <w:szCs w:val="24"/>
        </w:rPr>
        <w:t xml:space="preserve"> полезен для частных виджетов, так как позволяет добавлять частные </w:t>
      </w:r>
      <w:r w:rsidR="00990129" w:rsidRPr="003A425A">
        <w:rPr>
          <w:rFonts w:ascii="Times New Roman" w:hAnsi="Times New Roman"/>
          <w:sz w:val="24"/>
          <w:szCs w:val="24"/>
        </w:rPr>
        <w:t>запис</w:t>
      </w:r>
      <w:r w:rsidRPr="003A425A">
        <w:rPr>
          <w:rFonts w:ascii="Times New Roman" w:hAnsi="Times New Roman"/>
          <w:sz w:val="24"/>
          <w:szCs w:val="24"/>
        </w:rPr>
        <w:t xml:space="preserve">и в меню задач дизайнера. </w:t>
      </w:r>
      <w:hyperlink r:id="rId27" w:history="1">
        <w:r w:rsidRPr="003A425A">
          <w:rPr>
            <w:rStyle w:val="a3"/>
            <w:rFonts w:ascii="Times New Roman" w:hAnsi="Times New Roman"/>
            <w:sz w:val="24"/>
            <w:szCs w:val="24"/>
          </w:rPr>
          <w:t>QDesignerMemberSheetExtension</w:t>
        </w:r>
      </w:hyperlink>
      <w:r w:rsidRPr="003A425A">
        <w:rPr>
          <w:rFonts w:ascii="Times New Roman" w:hAnsi="Times New Roman"/>
          <w:sz w:val="24"/>
          <w:szCs w:val="24"/>
        </w:rPr>
        <w:t xml:space="preserve"> позволяет манипулировать функциями членами виджета, когда производится соединение сигналов и слотов. </w:t>
      </w:r>
      <w:hyperlink r:id="rId28" w:history="1">
        <w:r w:rsidRPr="003A425A">
          <w:rPr>
            <w:rStyle w:val="a3"/>
            <w:rFonts w:ascii="Times New Roman" w:hAnsi="Times New Roman"/>
            <w:b/>
            <w:bCs/>
            <w:sz w:val="24"/>
            <w:szCs w:val="24"/>
          </w:rPr>
          <w:t>QDesignerPropertySheetExtension</w:t>
        </w:r>
      </w:hyperlink>
      <w:r w:rsidRPr="003A425A">
        <w:rPr>
          <w:rFonts w:ascii="Times New Roman" w:hAnsi="Times New Roman"/>
          <w:b/>
          <w:bCs/>
          <w:sz w:val="24"/>
          <w:szCs w:val="24"/>
        </w:rPr>
        <w:t xml:space="preserve">, </w:t>
      </w:r>
      <w:hyperlink r:id="rId29" w:history="1">
        <w:r w:rsidRPr="003A425A">
          <w:rPr>
            <w:rStyle w:val="a3"/>
            <w:rFonts w:ascii="Times New Roman" w:hAnsi="Times New Roman"/>
            <w:b/>
            <w:bCs/>
            <w:sz w:val="24"/>
            <w:szCs w:val="24"/>
          </w:rPr>
          <w:t>QDesignerDynamicPropertySheetExtension</w:t>
        </w:r>
      </w:hyperlink>
      <w:r w:rsidRPr="003A425A">
        <w:rPr>
          <w:rFonts w:ascii="Times New Roman" w:hAnsi="Times New Roman"/>
          <w:b/>
          <w:bCs/>
          <w:sz w:val="24"/>
          <w:szCs w:val="24"/>
        </w:rPr>
        <w:t xml:space="preserve"> </w:t>
      </w:r>
      <w:r w:rsidRPr="003A425A">
        <w:rPr>
          <w:rFonts w:ascii="Times New Roman" w:hAnsi="Times New Roman"/>
          <w:bCs/>
          <w:sz w:val="24"/>
          <w:szCs w:val="24"/>
        </w:rPr>
        <w:t xml:space="preserve">позволяют настраивать, как свойства данных виджетов должны отображаться в </w:t>
      </w:r>
      <w:r w:rsidR="004C1D5F" w:rsidRPr="003A425A">
        <w:rPr>
          <w:rFonts w:ascii="Times New Roman" w:hAnsi="Times New Roman"/>
          <w:bCs/>
          <w:sz w:val="24"/>
          <w:szCs w:val="24"/>
        </w:rPr>
        <w:t>редактор</w:t>
      </w:r>
      <w:r w:rsidRPr="003A425A">
        <w:rPr>
          <w:rFonts w:ascii="Times New Roman" w:hAnsi="Times New Roman"/>
          <w:bCs/>
          <w:sz w:val="24"/>
          <w:szCs w:val="24"/>
        </w:rPr>
        <w:t xml:space="preserve">е свойств дизайнера. </w:t>
      </w:r>
    </w:p>
    <w:p w:rsidR="005A6BBD" w:rsidRPr="003A425A" w:rsidRDefault="00FB6D7B" w:rsidP="004003DB">
      <w:pPr>
        <w:jc w:val="both"/>
        <w:rPr>
          <w:rFonts w:ascii="Times New Roman" w:hAnsi="Times New Roman"/>
          <w:bCs/>
          <w:sz w:val="24"/>
          <w:szCs w:val="24"/>
        </w:rPr>
      </w:pPr>
      <w:r w:rsidRPr="003A425A">
        <w:rPr>
          <w:rFonts w:ascii="Times New Roman" w:hAnsi="Times New Roman"/>
          <w:bCs/>
          <w:sz w:val="24"/>
          <w:szCs w:val="24"/>
        </w:rPr>
        <w:t>Qt Designer</w:t>
      </w:r>
      <w:r w:rsidR="005A6BBD" w:rsidRPr="003A425A">
        <w:rPr>
          <w:rFonts w:ascii="Times New Roman" w:hAnsi="Times New Roman"/>
          <w:bCs/>
          <w:sz w:val="24"/>
          <w:szCs w:val="24"/>
        </w:rPr>
        <w:t xml:space="preserve"> всегда запрашивает расширения частного виджета, когда к нему происходит обращение.</w:t>
      </w:r>
    </w:p>
    <w:p w:rsidR="005A6BBD" w:rsidRPr="003A425A" w:rsidRDefault="005A6BBD" w:rsidP="004003DB">
      <w:pPr>
        <w:jc w:val="both"/>
        <w:rPr>
          <w:rFonts w:ascii="Times New Roman" w:hAnsi="Times New Roman"/>
          <w:bCs/>
          <w:color w:val="00B050"/>
          <w:sz w:val="24"/>
          <w:szCs w:val="24"/>
        </w:rPr>
      </w:pPr>
      <w:r w:rsidRPr="003A425A">
        <w:rPr>
          <w:rFonts w:ascii="Times New Roman" w:hAnsi="Times New Roman"/>
          <w:bCs/>
          <w:color w:val="00B050"/>
          <w:sz w:val="24"/>
          <w:szCs w:val="24"/>
        </w:rPr>
        <w:t>Также следует иметь в виду, что все виджеты имеют страницы свойств по умолчанию, поэтому после создания расширенных страниц свойств, старые страницы будут переписаны.</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Для того чтобы подключить расширение, следует некоторому классу унаследовать классы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 xml:space="preserve"> и класс расширения. Так как мы применяем интерфейс, мы должны гарантировать, что он станет известен мета</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ной системе, для чего следует использовать макрос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INTERFACE</w:t>
      </w:r>
      <w:r w:rsidRPr="003A425A">
        <w:rPr>
          <w:rFonts w:ascii="Times New Roman" w:hAnsi="Times New Roman"/>
          <w:color w:val="00B050"/>
          <w:sz w:val="24"/>
          <w:szCs w:val="24"/>
        </w:rPr>
        <w:t xml:space="preserve">() </w:t>
      </w:r>
      <w:r w:rsidR="003A4A7B" w:rsidRPr="003A425A">
        <w:rPr>
          <w:rFonts w:ascii="Times New Roman" w:hAnsi="Times New Roman"/>
          <w:color w:val="00B050"/>
          <w:sz w:val="24"/>
          <w:szCs w:val="24"/>
        </w:rPr>
        <w:t xml:space="preserve">в </w:t>
      </w:r>
      <w:r w:rsidRPr="003A425A">
        <w:rPr>
          <w:rFonts w:ascii="Times New Roman" w:hAnsi="Times New Roman"/>
          <w:color w:val="00B050"/>
          <w:sz w:val="24"/>
          <w:szCs w:val="24"/>
        </w:rPr>
        <w:t>определении класса расширения.</w:t>
      </w:r>
      <w:r w:rsidRPr="003A425A">
        <w:rPr>
          <w:rFonts w:ascii="Times New Roman" w:hAnsi="Times New Roman"/>
          <w:sz w:val="24"/>
          <w:szCs w:val="24"/>
        </w:rPr>
        <w:t xml:space="preserve"> </w:t>
      </w:r>
      <w:r w:rsidRPr="003A425A">
        <w:rPr>
          <w:rFonts w:ascii="Times New Roman" w:hAnsi="Times New Roman"/>
          <w:i/>
          <w:sz w:val="24"/>
          <w:szCs w:val="24"/>
        </w:rPr>
        <w:t>Пример приведён на данной странице.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Это позволяет дизайнеру использовать функцию </w:t>
      </w:r>
      <w:hyperlink r:id="rId30" w:anchor="qobject_cast" w:history="1">
        <w:r w:rsidRPr="003A425A">
          <w:rPr>
            <w:rStyle w:val="a3"/>
            <w:rFonts w:ascii="Times New Roman" w:hAnsi="Times New Roman"/>
            <w:sz w:val="24"/>
            <w:szCs w:val="24"/>
          </w:rPr>
          <w:t>qobject_cast</w:t>
        </w:r>
      </w:hyperlink>
      <w:r w:rsidRPr="003A425A">
        <w:rPr>
          <w:rFonts w:ascii="Times New Roman" w:hAnsi="Times New Roman"/>
          <w:sz w:val="24"/>
          <w:szCs w:val="24"/>
        </w:rPr>
        <w:t xml:space="preserve">(), чтобы запрашивать поддерживаемые интерфейсы, используя только указатель на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Pr="003A425A">
        <w:rPr>
          <w:rFonts w:ascii="Times New Roman" w:hAnsi="Times New Roman"/>
          <w:sz w:val="24"/>
          <w:szCs w:val="24"/>
          <w:lang w:val="en-US"/>
        </w:rPr>
        <w:t>QObject</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В дизайнере расширения не создаются, пока они не понадобятся. Поэтому когда применяются расширения, следует породить подкласс класса </w:t>
      </w:r>
      <w:hyperlink r:id="rId31" w:history="1">
        <w:r w:rsidRPr="003A425A">
          <w:rPr>
            <w:rStyle w:val="a3"/>
            <w:rFonts w:ascii="Times New Roman" w:hAnsi="Times New Roman"/>
            <w:color w:val="00B050"/>
            <w:sz w:val="24"/>
            <w:szCs w:val="24"/>
          </w:rPr>
          <w:t>QExtensionFactory</w:t>
        </w:r>
      </w:hyperlink>
      <w:r w:rsidRPr="003A425A">
        <w:rPr>
          <w:rFonts w:ascii="Times New Roman" w:hAnsi="Times New Roman"/>
          <w:color w:val="00B050"/>
          <w:sz w:val="24"/>
          <w:szCs w:val="24"/>
        </w:rPr>
        <w:t>, который способен инстанцировать расширения.</w:t>
      </w:r>
      <w:r w:rsidRPr="003A425A">
        <w:rPr>
          <w:rFonts w:ascii="Times New Roman" w:hAnsi="Times New Roman"/>
          <w:sz w:val="24"/>
          <w:szCs w:val="24"/>
        </w:rPr>
        <w:t xml:space="preserve"> </w:t>
      </w:r>
      <w:r w:rsidRPr="003A425A">
        <w:rPr>
          <w:rFonts w:ascii="Times New Roman" w:hAnsi="Times New Roman"/>
          <w:color w:val="00B050"/>
          <w:sz w:val="24"/>
          <w:szCs w:val="24"/>
        </w:rPr>
        <w:t>Также данную фабрику следует зарегистрировать при помощи менеджера расширений дизайнера, который управляет конструированием расширений.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Когда расширение запрашивается, менеджер расширений дизайнера запустит через его зарегистрированные фабрики вызов функции </w:t>
      </w:r>
      <w:hyperlink r:id="rId32" w:anchor="createExtension" w:history="1">
        <w:r w:rsidRPr="003A425A">
          <w:rPr>
            <w:rStyle w:val="a3"/>
            <w:rFonts w:ascii="Times New Roman" w:hAnsi="Times New Roman"/>
            <w:sz w:val="24"/>
            <w:szCs w:val="24"/>
          </w:rPr>
          <w:t>QExtensionFactory::createExtension</w:t>
        </w:r>
      </w:hyperlink>
      <w:r w:rsidRPr="003A425A">
        <w:rPr>
          <w:rFonts w:ascii="Times New Roman" w:hAnsi="Times New Roman"/>
          <w:sz w:val="24"/>
          <w:szCs w:val="24"/>
        </w:rPr>
        <w:t>() для каждой из них, пока он не найдёт некоторую, которая будет способна создавать запрашиваемое расширение для выбранного виджета. Далее эта фабрика создас</w:t>
      </w:r>
      <w:r w:rsidR="003A4A7B" w:rsidRPr="003A425A">
        <w:rPr>
          <w:rFonts w:ascii="Times New Roman" w:hAnsi="Times New Roman"/>
          <w:sz w:val="24"/>
          <w:szCs w:val="24"/>
        </w:rPr>
        <w:t>т экземпляр данного расширения.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данную функцию переопределить в подклассе, то можно создать своё собственное расширение, такое как, например, расширение для многостраничного виджета.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Регистрация фабрики расширений обычно происходит в функции </w:t>
      </w:r>
      <w:hyperlink r:id="rId33" w:anchor="initialize" w:history="1">
        <w:r w:rsidRPr="003A425A">
          <w:rPr>
            <w:rStyle w:val="a3"/>
            <w:rFonts w:ascii="Times New Roman" w:hAnsi="Times New Roman"/>
            <w:sz w:val="24"/>
            <w:szCs w:val="24"/>
          </w:rPr>
          <w:t>QDesignerCustomWidgetInterface::initialize</w:t>
        </w:r>
      </w:hyperlink>
      <w:r w:rsidRPr="003A425A">
        <w:rPr>
          <w:rFonts w:ascii="Times New Roman" w:hAnsi="Times New Roman"/>
          <w:sz w:val="24"/>
          <w:szCs w:val="24"/>
        </w:rPr>
        <w:t>(), которая переопредел</w:t>
      </w:r>
      <w:r w:rsidR="003A4A7B" w:rsidRPr="003A425A">
        <w:rPr>
          <w:rFonts w:ascii="Times New Roman" w:hAnsi="Times New Roman"/>
          <w:sz w:val="24"/>
          <w:szCs w:val="24"/>
        </w:rPr>
        <w:t>яется в интерфейсе для плагина.</w:t>
      </w:r>
    </w:p>
    <w:p w:rsidR="009244D2" w:rsidRPr="003A425A" w:rsidRDefault="009244D2" w:rsidP="009244D2">
      <w:pPr>
        <w:pStyle w:val="5"/>
        <w:jc w:val="center"/>
        <w:rPr>
          <w:rFonts w:ascii="Times New Roman" w:hAnsi="Times New Roman"/>
          <w:b w:val="0"/>
          <w:sz w:val="24"/>
          <w:szCs w:val="24"/>
        </w:rPr>
      </w:pPr>
      <w:bookmarkStart w:id="23" w:name="_Toc382058138"/>
      <w:r w:rsidRPr="003A425A">
        <w:rPr>
          <w:rFonts w:ascii="Times New Roman" w:hAnsi="Times New Roman"/>
          <w:b w:val="0"/>
          <w:sz w:val="24"/>
          <w:szCs w:val="24"/>
          <w:lang w:val="en-US"/>
        </w:rPr>
        <w:t>XML</w:t>
      </w:r>
      <w:r w:rsidRPr="003A425A">
        <w:rPr>
          <w:rFonts w:ascii="Times New Roman" w:hAnsi="Times New Roman"/>
          <w:b w:val="0"/>
          <w:sz w:val="24"/>
          <w:szCs w:val="24"/>
        </w:rPr>
        <w:t xml:space="preserve">-СХЕМА ДЛЯ ФОРМАТА </w:t>
      </w:r>
      <w:r w:rsidRPr="003A425A">
        <w:rPr>
          <w:rFonts w:ascii="Times New Roman" w:hAnsi="Times New Roman"/>
          <w:b w:val="0"/>
          <w:sz w:val="24"/>
          <w:szCs w:val="24"/>
          <w:lang w:val="en-US"/>
        </w:rPr>
        <w:t>UI</w:t>
      </w:r>
      <w:r w:rsidRPr="003A425A">
        <w:rPr>
          <w:rFonts w:ascii="Times New Roman" w:hAnsi="Times New Roman"/>
          <w:b w:val="0"/>
          <w:sz w:val="24"/>
          <w:szCs w:val="24"/>
        </w:rPr>
        <w:t xml:space="preserve"> ФАЙЛА</w:t>
      </w:r>
      <w:bookmarkEnd w:id="23"/>
    </w:p>
    <w:p w:rsidR="005A6BBD" w:rsidRPr="003A425A" w:rsidRDefault="00953454" w:rsidP="004003DB">
      <w:pPr>
        <w:jc w:val="both"/>
        <w:rPr>
          <w:rFonts w:ascii="Times New Roman" w:hAnsi="Times New Roman"/>
          <w:sz w:val="24"/>
          <w:szCs w:val="24"/>
        </w:rPr>
      </w:pPr>
      <w:hyperlink r:id="rId34" w:history="1">
        <w:r w:rsidR="005A6BBD" w:rsidRPr="003A425A">
          <w:rPr>
            <w:rStyle w:val="a3"/>
            <w:rFonts w:ascii="Times New Roman" w:hAnsi="Times New Roman"/>
            <w:sz w:val="24"/>
            <w:szCs w:val="24"/>
          </w:rPr>
          <w:t>http://qt-project.org/doc/qt-5.1/qtdesigner/designer-ui-file-format.html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данной части описывается формат </w:t>
      </w:r>
      <w:r w:rsidRPr="003A425A">
        <w:rPr>
          <w:rFonts w:ascii="Times New Roman" w:hAnsi="Times New Roman"/>
          <w:sz w:val="24"/>
          <w:szCs w:val="24"/>
          <w:lang w:val="en-US"/>
        </w:rPr>
        <w:t>UI</w:t>
      </w:r>
      <w:r w:rsidRPr="003A425A">
        <w:rPr>
          <w:rFonts w:ascii="Times New Roman" w:hAnsi="Times New Roman"/>
          <w:sz w:val="24"/>
          <w:szCs w:val="24"/>
        </w:rPr>
        <w:t xml:space="preserve"> файла, используемый в дизайнере. Он обычно описывается на языке </w:t>
      </w:r>
      <w:r w:rsidRPr="003A425A">
        <w:rPr>
          <w:rFonts w:ascii="Times New Roman" w:hAnsi="Times New Roman"/>
          <w:sz w:val="24"/>
          <w:szCs w:val="24"/>
          <w:lang w:val="en-US"/>
        </w:rPr>
        <w:t>XML</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Авторы подчёркивают, что данный формат может быть изменён в будущих версиях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w:t>
      </w:r>
    </w:p>
    <w:p w:rsidR="009244D2" w:rsidRPr="003A425A" w:rsidRDefault="009244D2" w:rsidP="009244D2">
      <w:pPr>
        <w:pStyle w:val="5"/>
        <w:rPr>
          <w:rFonts w:ascii="Times New Roman" w:hAnsi="Times New Roman"/>
          <w:b w:val="0"/>
          <w:sz w:val="24"/>
          <w:szCs w:val="24"/>
        </w:rPr>
      </w:pPr>
      <w:bookmarkStart w:id="24" w:name="_Toc382058139"/>
      <w:r w:rsidRPr="003A425A">
        <w:rPr>
          <w:rFonts w:ascii="Times New Roman" w:hAnsi="Times New Roman"/>
          <w:b w:val="0"/>
          <w:sz w:val="24"/>
          <w:szCs w:val="24"/>
        </w:rPr>
        <w:t>МАКЕТЫ В ДИЗАЙНЕРЕ</w:t>
      </w:r>
      <w:bookmarkEnd w:id="24"/>
    </w:p>
    <w:p w:rsidR="005A6BBD" w:rsidRPr="003A425A" w:rsidRDefault="00953454" w:rsidP="004003DB">
      <w:pPr>
        <w:jc w:val="both"/>
        <w:rPr>
          <w:rFonts w:ascii="Times New Roman" w:hAnsi="Times New Roman"/>
          <w:sz w:val="24"/>
          <w:szCs w:val="24"/>
        </w:rPr>
      </w:pPr>
      <w:hyperlink r:id="rId35" w:history="1">
        <w:r w:rsidR="005A6BBD" w:rsidRPr="003A425A">
          <w:rPr>
            <w:rStyle w:val="a3"/>
            <w:rFonts w:ascii="Times New Roman" w:hAnsi="Times New Roman"/>
            <w:sz w:val="24"/>
            <w:szCs w:val="24"/>
          </w:rPr>
          <w:t>http://qt-project.org/doc/qt-5.1/qtdesigner/designer-layouts.html</w:t>
        </w:r>
      </w:hyperlink>
    </w:p>
    <w:p w:rsidR="005A6BBD" w:rsidRPr="003A425A" w:rsidRDefault="009244D2" w:rsidP="004003DB">
      <w:pPr>
        <w:jc w:val="both"/>
        <w:rPr>
          <w:rFonts w:ascii="Times New Roman" w:hAnsi="Times New Roman"/>
          <w:sz w:val="24"/>
          <w:szCs w:val="24"/>
        </w:rPr>
      </w:pPr>
      <w:r w:rsidRPr="003A425A">
        <w:rPr>
          <w:rFonts w:ascii="Times New Roman" w:hAnsi="Times New Roman"/>
          <w:sz w:val="24"/>
          <w:szCs w:val="24"/>
        </w:rPr>
        <w:lastRenderedPageBreak/>
        <w:t>П</w:t>
      </w:r>
      <w:r w:rsidR="005A6BBD" w:rsidRPr="003A425A">
        <w:rPr>
          <w:rFonts w:ascii="Times New Roman" w:hAnsi="Times New Roman"/>
          <w:sz w:val="24"/>
          <w:szCs w:val="24"/>
        </w:rPr>
        <w:t xml:space="preserve">еред тем как использовать форму,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на форме необходимо поместить в макеты. Это гарантирует то, что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будут отображаться правильно, когда форма будет просматриваться или использоваться в приложении. Размещение </w:t>
      </w:r>
      <w:r w:rsidR="00085476" w:rsidRPr="003A425A">
        <w:rPr>
          <w:rFonts w:ascii="Times New Roman" w:hAnsi="Times New Roman"/>
          <w:sz w:val="24"/>
          <w:szCs w:val="24"/>
        </w:rPr>
        <w:t>объект</w:t>
      </w:r>
      <w:r w:rsidR="005A6BBD" w:rsidRPr="003A425A">
        <w:rPr>
          <w:rFonts w:ascii="Times New Roman" w:hAnsi="Times New Roman"/>
          <w:sz w:val="24"/>
          <w:szCs w:val="24"/>
        </w:rPr>
        <w:t>ов в макете также гарантирует, что они будут правильно изменять размер, когда будет изменяться размер формы.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Наипростейший способ создания макета – это создание макета предопределённого вида для группы </w:t>
      </w:r>
      <w:r w:rsidR="00085476" w:rsidRPr="003A425A">
        <w:rPr>
          <w:rFonts w:ascii="Times New Roman" w:hAnsi="Times New Roman"/>
          <w:sz w:val="24"/>
          <w:szCs w:val="24"/>
        </w:rPr>
        <w:t>объект</w:t>
      </w:r>
      <w:r w:rsidRPr="003A425A">
        <w:rPr>
          <w:rFonts w:ascii="Times New Roman" w:hAnsi="Times New Roman"/>
          <w:sz w:val="24"/>
          <w:szCs w:val="24"/>
        </w:rPr>
        <w:t xml:space="preserve">ов, которые уже находятся на форме. </w:t>
      </w:r>
      <w:r w:rsidRPr="003A425A">
        <w:rPr>
          <w:rFonts w:ascii="Times New Roman" w:hAnsi="Times New Roman"/>
          <w:color w:val="00B050"/>
          <w:sz w:val="24"/>
          <w:szCs w:val="24"/>
        </w:rPr>
        <w:t>После того как виджеты были вставлены в макет, становится невозможно перемещать или изменять их размер по отдельности. Макет сам управляет геометрией каждого виджета внутри себя, принимая во внимание подсказки размеров, обеспечиваемые разделителями.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изменения геометрии </w:t>
      </w:r>
      <w:r w:rsidR="00085476" w:rsidRPr="003A425A">
        <w:rPr>
          <w:rFonts w:ascii="Times New Roman" w:hAnsi="Times New Roman"/>
          <w:sz w:val="24"/>
          <w:szCs w:val="24"/>
        </w:rPr>
        <w:t>объект</w:t>
      </w:r>
      <w:r w:rsidRPr="003A425A">
        <w:rPr>
          <w:rFonts w:ascii="Times New Roman" w:hAnsi="Times New Roman"/>
          <w:sz w:val="24"/>
          <w:szCs w:val="24"/>
        </w:rPr>
        <w:t>ов следует либо разрушить макет (</w:t>
      </w:r>
      <w:r w:rsidRPr="003A425A">
        <w:rPr>
          <w:rFonts w:ascii="Times New Roman" w:hAnsi="Times New Roman"/>
          <w:sz w:val="24"/>
          <w:szCs w:val="24"/>
          <w:lang w:val="en-US"/>
        </w:rPr>
        <w:t>Ctrl</w:t>
      </w:r>
      <w:r w:rsidRPr="003A425A">
        <w:rPr>
          <w:rFonts w:ascii="Times New Roman" w:hAnsi="Times New Roman"/>
          <w:sz w:val="24"/>
          <w:szCs w:val="24"/>
        </w:rPr>
        <w:t>+</w:t>
      </w:r>
      <w:r w:rsidRPr="003A425A">
        <w:rPr>
          <w:rFonts w:ascii="Times New Roman" w:hAnsi="Times New Roman"/>
          <w:sz w:val="24"/>
          <w:szCs w:val="24"/>
          <w:lang w:val="en-US"/>
        </w:rPr>
        <w:t>O</w:t>
      </w:r>
      <w:r w:rsidRPr="003A425A">
        <w:rPr>
          <w:rFonts w:ascii="Times New Roman" w:hAnsi="Times New Roman"/>
          <w:sz w:val="24"/>
          <w:szCs w:val="24"/>
        </w:rPr>
        <w:t xml:space="preserve">) и изменить размер отдельного </w:t>
      </w:r>
      <w:r w:rsidR="00085476" w:rsidRPr="003A425A">
        <w:rPr>
          <w:rFonts w:ascii="Times New Roman" w:hAnsi="Times New Roman"/>
          <w:sz w:val="24"/>
          <w:szCs w:val="24"/>
        </w:rPr>
        <w:t>объект</w:t>
      </w:r>
      <w:r w:rsidRPr="003A425A">
        <w:rPr>
          <w:rFonts w:ascii="Times New Roman" w:hAnsi="Times New Roman"/>
          <w:sz w:val="24"/>
          <w:szCs w:val="24"/>
        </w:rPr>
        <w:t>а, либо изменить размер самого макета в целом.</w:t>
      </w:r>
      <w:r w:rsidR="009244D2" w:rsidRPr="003A425A">
        <w:rPr>
          <w:rFonts w:ascii="Times New Roman" w:hAnsi="Times New Roman"/>
          <w:sz w:val="24"/>
          <w:szCs w:val="24"/>
        </w:rPr>
        <w:t xml:space="preserve"> </w:t>
      </w:r>
      <w:r w:rsidRPr="003A425A">
        <w:rPr>
          <w:rFonts w:ascii="Times New Roman" w:hAnsi="Times New Roman"/>
          <w:sz w:val="24"/>
          <w:szCs w:val="24"/>
        </w:rPr>
        <w:t xml:space="preserve">Также можно добавлять или удалять из макета разделители, чтобы влиять на расположение и размеры </w:t>
      </w:r>
      <w:r w:rsidR="00085476" w:rsidRPr="003A425A">
        <w:rPr>
          <w:rFonts w:ascii="Times New Roman" w:hAnsi="Times New Roman"/>
          <w:sz w:val="24"/>
          <w:szCs w:val="24"/>
        </w:rPr>
        <w:t>объект</w:t>
      </w:r>
      <w:r w:rsidRPr="003A425A">
        <w:rPr>
          <w:rFonts w:ascii="Times New Roman" w:hAnsi="Times New Roman"/>
          <w:sz w:val="24"/>
          <w:szCs w:val="24"/>
        </w:rPr>
        <w:t>ов.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Макет самого верхнего уровня может быть установлен при отмене любого выделения и применении макета ко всей форме в целом. Чтобы проверить, был ли создан макет самого верхнего уровня, следует произвести предварительный просмотр вашего виджета и попробовать изменить его размер. </w:t>
      </w:r>
    </w:p>
    <w:p w:rsidR="009244D2"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целом для формы можно выбрать два варианта распределения виджетов: </w:t>
      </w:r>
    </w:p>
    <w:p w:rsidR="009244D2" w:rsidRPr="003A425A" w:rsidRDefault="005A6BBD" w:rsidP="004D4FF9">
      <w:pPr>
        <w:numPr>
          <w:ilvl w:val="0"/>
          <w:numId w:val="77"/>
        </w:numPr>
        <w:jc w:val="both"/>
        <w:rPr>
          <w:rFonts w:ascii="Times New Roman" w:hAnsi="Times New Roman"/>
          <w:sz w:val="24"/>
          <w:szCs w:val="24"/>
        </w:rPr>
      </w:pPr>
      <w:r w:rsidRPr="003A425A">
        <w:rPr>
          <w:rFonts w:ascii="Times New Roman" w:hAnsi="Times New Roman"/>
          <w:sz w:val="24"/>
          <w:szCs w:val="24"/>
        </w:rPr>
        <w:t xml:space="preserve">использование вложенных горизонтальных и вертикальных макетов; </w:t>
      </w:r>
    </w:p>
    <w:p w:rsidR="005A6BBD" w:rsidRPr="003A425A" w:rsidRDefault="005A6BBD" w:rsidP="004D4FF9">
      <w:pPr>
        <w:numPr>
          <w:ilvl w:val="0"/>
          <w:numId w:val="77"/>
        </w:numPr>
        <w:jc w:val="both"/>
        <w:rPr>
          <w:rFonts w:ascii="Times New Roman" w:hAnsi="Times New Roman"/>
          <w:sz w:val="24"/>
          <w:szCs w:val="24"/>
        </w:rPr>
      </w:pPr>
      <w:r w:rsidRPr="003A425A">
        <w:rPr>
          <w:rFonts w:ascii="Times New Roman" w:hAnsi="Times New Roman"/>
          <w:sz w:val="24"/>
          <w:szCs w:val="24"/>
        </w:rPr>
        <w:t>а также использование сеточного макета, который является менее гибким, но лучше подходит для некоторых случаев.</w:t>
      </w:r>
    </w:p>
    <w:p w:rsidR="005A6BBD" w:rsidRPr="003A425A" w:rsidRDefault="005A6BBD" w:rsidP="004D4FF9">
      <w:pPr>
        <w:numPr>
          <w:ilvl w:val="0"/>
          <w:numId w:val="77"/>
        </w:numPr>
        <w:jc w:val="both"/>
        <w:rPr>
          <w:rFonts w:ascii="Times New Roman" w:hAnsi="Times New Roman"/>
          <w:sz w:val="24"/>
          <w:szCs w:val="24"/>
        </w:rPr>
      </w:pPr>
      <w:r w:rsidRPr="003A425A">
        <w:rPr>
          <w:rFonts w:ascii="Times New Roman" w:hAnsi="Times New Roman"/>
          <w:sz w:val="24"/>
          <w:szCs w:val="24"/>
        </w:rPr>
        <w:t xml:space="preserve">Макет формы размещает виджеты в два столбца, причём первый столбец заполняется метками, а второй столбец содержит виджеты с полями ввода: строка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счётчик и т.д. данный класс также придерживается того стиля, который </w:t>
      </w:r>
      <w:r w:rsidR="001B43DE" w:rsidRPr="003A425A">
        <w:rPr>
          <w:rFonts w:ascii="Times New Roman" w:hAnsi="Times New Roman"/>
          <w:sz w:val="24"/>
          <w:szCs w:val="24"/>
        </w:rPr>
        <w:t>характер</w:t>
      </w:r>
      <w:r w:rsidRPr="003A425A">
        <w:rPr>
          <w:rFonts w:ascii="Times New Roman" w:hAnsi="Times New Roman"/>
          <w:sz w:val="24"/>
          <w:szCs w:val="24"/>
        </w:rPr>
        <w:t xml:space="preserve">ен для данной платформы. </w:t>
      </w:r>
    </w:p>
    <w:p w:rsidR="005A6BBD" w:rsidRPr="003A425A" w:rsidRDefault="005A6BBD" w:rsidP="004D4FF9">
      <w:pPr>
        <w:numPr>
          <w:ilvl w:val="0"/>
          <w:numId w:val="77"/>
        </w:numPr>
        <w:jc w:val="both"/>
        <w:rPr>
          <w:rFonts w:ascii="Times New Roman" w:hAnsi="Times New Roman"/>
          <w:sz w:val="24"/>
          <w:szCs w:val="24"/>
        </w:rPr>
      </w:pPr>
      <w:r w:rsidRPr="003A425A">
        <w:rPr>
          <w:rFonts w:ascii="Times New Roman" w:hAnsi="Times New Roman"/>
          <w:sz w:val="24"/>
          <w:szCs w:val="24"/>
        </w:rPr>
        <w:t>Также есть макет разделитель (</w:t>
      </w:r>
      <w:r w:rsidRPr="003A425A">
        <w:rPr>
          <w:rFonts w:ascii="Times New Roman" w:hAnsi="Times New Roman"/>
          <w:sz w:val="24"/>
          <w:szCs w:val="24"/>
          <w:lang w:val="en-US"/>
        </w:rPr>
        <w:t>splitter</w:t>
      </w:r>
      <w:r w:rsidRPr="003A425A">
        <w:rPr>
          <w:rFonts w:ascii="Times New Roman" w:hAnsi="Times New Roman"/>
          <w:sz w:val="24"/>
          <w:szCs w:val="24"/>
        </w:rPr>
        <w:t>), который, хотя является контейнером, но обрабатывается как макет. Он также может выравнивать элементы по вертикали или горизонтали, но при это</w:t>
      </w:r>
      <w:r w:rsidR="009244D2" w:rsidRPr="003A425A">
        <w:rPr>
          <w:rFonts w:ascii="Times New Roman" w:hAnsi="Times New Roman"/>
          <w:sz w:val="24"/>
          <w:szCs w:val="24"/>
        </w:rPr>
        <w:t>м</w:t>
      </w:r>
      <w:r w:rsidRPr="003A425A">
        <w:rPr>
          <w:rFonts w:ascii="Times New Roman" w:hAnsi="Times New Roman"/>
          <w:sz w:val="24"/>
          <w:szCs w:val="24"/>
        </w:rPr>
        <w:t xml:space="preserve"> он позволяет пользователю приводить в порядок количество пространства, выделенного каждому </w:t>
      </w:r>
      <w:r w:rsidR="00085476" w:rsidRPr="003A425A">
        <w:rPr>
          <w:rFonts w:ascii="Times New Roman" w:hAnsi="Times New Roman"/>
          <w:sz w:val="24"/>
          <w:szCs w:val="24"/>
        </w:rPr>
        <w:t>объект</w:t>
      </w:r>
      <w:r w:rsidRPr="003A425A">
        <w:rPr>
          <w:rFonts w:ascii="Times New Roman" w:hAnsi="Times New Roman"/>
          <w:sz w:val="24"/>
          <w:szCs w:val="24"/>
        </w:rPr>
        <w:t>у.</w:t>
      </w:r>
    </w:p>
    <w:p w:rsidR="0070212B" w:rsidRPr="003A425A" w:rsidRDefault="0070212B" w:rsidP="0070212B">
      <w:pPr>
        <w:pStyle w:val="5"/>
        <w:rPr>
          <w:rFonts w:ascii="Times New Roman" w:hAnsi="Times New Roman"/>
          <w:b w:val="0"/>
          <w:sz w:val="24"/>
          <w:szCs w:val="24"/>
        </w:rPr>
      </w:pPr>
      <w:bookmarkStart w:id="25" w:name="_Toc382058140"/>
      <w:r w:rsidRPr="003A425A">
        <w:rPr>
          <w:rFonts w:ascii="Times New Roman" w:hAnsi="Times New Roman"/>
          <w:b w:val="0"/>
          <w:sz w:val="24"/>
          <w:szCs w:val="24"/>
        </w:rPr>
        <w:t>СОХРАНЕНИЕ, ПРОСМОТР И ПЕЧАТЬ ФОРМ В QT ДИЗАЙНЕРЕ</w:t>
      </w:r>
      <w:bookmarkEnd w:id="25"/>
    </w:p>
    <w:p w:rsidR="005A6BBD" w:rsidRPr="003A425A" w:rsidRDefault="00953454" w:rsidP="004003DB">
      <w:pPr>
        <w:jc w:val="both"/>
        <w:rPr>
          <w:rFonts w:ascii="Times New Roman" w:hAnsi="Times New Roman"/>
          <w:sz w:val="24"/>
          <w:szCs w:val="24"/>
        </w:rPr>
      </w:pPr>
      <w:hyperlink r:id="rId36" w:history="1">
        <w:r w:rsidR="005A6BBD" w:rsidRPr="003A425A">
          <w:rPr>
            <w:rStyle w:val="a3"/>
            <w:rFonts w:ascii="Times New Roman" w:hAnsi="Times New Roman"/>
            <w:sz w:val="24"/>
            <w:szCs w:val="24"/>
          </w:rPr>
          <w:t>http://qt-project.org/doc/qt-5.1/qtdesigner/designer-preview.html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полезно предварительно просматривать форму перед использованием. Для этого следует зайти в меню </w:t>
      </w:r>
      <w:r w:rsidRPr="003A425A">
        <w:rPr>
          <w:rFonts w:ascii="Times New Roman" w:hAnsi="Times New Roman"/>
          <w:sz w:val="24"/>
          <w:szCs w:val="24"/>
          <w:lang w:val="en-US"/>
        </w:rPr>
        <w:t>Form</w:t>
      </w:r>
      <w:r w:rsidRPr="003A425A">
        <w:rPr>
          <w:rFonts w:ascii="Times New Roman" w:hAnsi="Times New Roman"/>
          <w:sz w:val="24"/>
          <w:szCs w:val="24"/>
        </w:rPr>
        <w:t xml:space="preserve"> и выбрать </w:t>
      </w:r>
      <w:r w:rsidRPr="003A425A">
        <w:rPr>
          <w:rFonts w:ascii="Times New Roman" w:hAnsi="Times New Roman"/>
          <w:sz w:val="24"/>
          <w:szCs w:val="24"/>
          <w:lang w:val="en-US"/>
        </w:rPr>
        <w:t>Pre</w:t>
      </w:r>
      <w:r w:rsidR="0070212B" w:rsidRPr="003A425A">
        <w:rPr>
          <w:rFonts w:ascii="Times New Roman" w:hAnsi="Times New Roman"/>
          <w:sz w:val="24"/>
          <w:szCs w:val="24"/>
          <w:lang w:val="en-US"/>
        </w:rPr>
        <w:t>v</w:t>
      </w:r>
      <w:r w:rsidRPr="003A425A">
        <w:rPr>
          <w:rFonts w:ascii="Times New Roman" w:hAnsi="Times New Roman"/>
          <w:sz w:val="24"/>
          <w:szCs w:val="24"/>
          <w:lang w:val="en-US"/>
        </w:rPr>
        <w:t>ie</w:t>
      </w:r>
      <w:r w:rsidR="0070212B" w:rsidRPr="003A425A">
        <w:rPr>
          <w:rFonts w:ascii="Times New Roman" w:hAnsi="Times New Roman"/>
          <w:sz w:val="24"/>
          <w:szCs w:val="24"/>
          <w:lang w:val="en-US"/>
        </w:rPr>
        <w:t>w</w:t>
      </w:r>
      <w:r w:rsidRPr="003A425A">
        <w:rPr>
          <w:rFonts w:ascii="Times New Roman" w:hAnsi="Times New Roman"/>
          <w:sz w:val="24"/>
          <w:szCs w:val="24"/>
        </w:rPr>
        <w:t xml:space="preserve">, или нажать комбинацию горячих клавиш </w:t>
      </w:r>
      <w:r w:rsidRPr="003A425A">
        <w:rPr>
          <w:rFonts w:ascii="Times New Roman" w:hAnsi="Times New Roman"/>
          <w:sz w:val="24"/>
          <w:szCs w:val="24"/>
          <w:lang w:val="en-US"/>
        </w:rPr>
        <w:t>Ctrl</w:t>
      </w:r>
      <w:r w:rsidRPr="003A425A">
        <w:rPr>
          <w:rFonts w:ascii="Times New Roman" w:hAnsi="Times New Roman"/>
          <w:sz w:val="24"/>
          <w:szCs w:val="24"/>
        </w:rPr>
        <w:t>+</w:t>
      </w:r>
      <w:r w:rsidRPr="003A425A">
        <w:rPr>
          <w:rFonts w:ascii="Times New Roman" w:hAnsi="Times New Roman"/>
          <w:sz w:val="24"/>
          <w:szCs w:val="24"/>
          <w:lang w:val="en-US"/>
        </w:rPr>
        <w:t>R</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Также можно просматривать окно с использованием различных стилей. Для этого следует зайти в меню </w:t>
      </w:r>
      <w:r w:rsidRPr="003A425A">
        <w:rPr>
          <w:rFonts w:ascii="Times New Roman" w:hAnsi="Times New Roman"/>
          <w:color w:val="00B050"/>
          <w:sz w:val="24"/>
          <w:szCs w:val="24"/>
          <w:lang w:val="en-US"/>
        </w:rPr>
        <w:t>Edit</w:t>
      </w:r>
      <w:r w:rsidRPr="003A425A">
        <w:rPr>
          <w:rFonts w:ascii="Times New Roman" w:hAnsi="Times New Roman"/>
          <w:color w:val="00B050"/>
          <w:sz w:val="24"/>
          <w:szCs w:val="24"/>
        </w:rPr>
        <w:t xml:space="preserve"> и выбрать </w:t>
      </w:r>
      <w:r w:rsidR="0018366D" w:rsidRPr="003A425A">
        <w:rPr>
          <w:rFonts w:ascii="Times New Roman" w:hAnsi="Times New Roman"/>
          <w:color w:val="00B050"/>
          <w:sz w:val="24"/>
          <w:szCs w:val="24"/>
        </w:rPr>
        <w:t>пункт</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Preferences</w:t>
      </w:r>
      <w:r w:rsidRPr="003A425A">
        <w:rPr>
          <w:rFonts w:ascii="Times New Roman" w:hAnsi="Times New Roman"/>
          <w:color w:val="00B050"/>
          <w:sz w:val="24"/>
          <w:szCs w:val="24"/>
        </w:rPr>
        <w:t>.</w:t>
      </w:r>
      <w:r w:rsidRPr="003A425A">
        <w:rPr>
          <w:rFonts w:ascii="Times New Roman" w:hAnsi="Times New Roman"/>
          <w:sz w:val="24"/>
          <w:szCs w:val="24"/>
        </w:rPr>
        <w:t xml:space="preserve"> После этого появится диалог, в котором следует </w:t>
      </w:r>
      <w:r w:rsidR="001B43DE" w:rsidRPr="003A425A">
        <w:rPr>
          <w:rFonts w:ascii="Times New Roman" w:hAnsi="Times New Roman"/>
          <w:sz w:val="24"/>
          <w:szCs w:val="24"/>
        </w:rPr>
        <w:t>актив</w:t>
      </w:r>
      <w:r w:rsidRPr="003A425A">
        <w:rPr>
          <w:rFonts w:ascii="Times New Roman" w:hAnsi="Times New Roman"/>
          <w:sz w:val="24"/>
          <w:szCs w:val="24"/>
        </w:rPr>
        <w:t xml:space="preserve">ировать флажок </w:t>
      </w:r>
      <w:r w:rsidRPr="003A425A">
        <w:rPr>
          <w:rFonts w:ascii="Times New Roman" w:hAnsi="Times New Roman"/>
          <w:sz w:val="24"/>
          <w:szCs w:val="24"/>
          <w:lang w:val="en-US"/>
        </w:rPr>
        <w:t>Print</w:t>
      </w:r>
      <w:r w:rsidRPr="003A425A">
        <w:rPr>
          <w:rFonts w:ascii="Times New Roman" w:hAnsi="Times New Roman"/>
          <w:sz w:val="24"/>
          <w:szCs w:val="24"/>
        </w:rPr>
        <w:t>/</w:t>
      </w:r>
      <w:r w:rsidRPr="003A425A">
        <w:rPr>
          <w:rFonts w:ascii="Times New Roman" w:hAnsi="Times New Roman"/>
          <w:sz w:val="24"/>
          <w:szCs w:val="24"/>
          <w:lang w:val="en-US"/>
        </w:rPr>
        <w:t>Preview</w:t>
      </w:r>
      <w:r w:rsidRPr="003A425A">
        <w:rPr>
          <w:rFonts w:ascii="Times New Roman" w:hAnsi="Times New Roman"/>
          <w:sz w:val="24"/>
          <w:szCs w:val="24"/>
        </w:rPr>
        <w:t xml:space="preserve"> </w:t>
      </w:r>
      <w:r w:rsidRPr="003A425A">
        <w:rPr>
          <w:rFonts w:ascii="Times New Roman" w:hAnsi="Times New Roman"/>
          <w:sz w:val="24"/>
          <w:szCs w:val="24"/>
          <w:lang w:val="en-US"/>
        </w:rPr>
        <w:t>Configuration</w:t>
      </w:r>
      <w:r w:rsidRPr="003A425A">
        <w:rPr>
          <w:rFonts w:ascii="Times New Roman" w:hAnsi="Times New Roman"/>
          <w:sz w:val="24"/>
          <w:szCs w:val="24"/>
        </w:rPr>
        <w:t xml:space="preserve">. Там же можно выбрать стиль. А также можно выбрать частный стиль, созданный при помощи средств </w:t>
      </w:r>
      <w:r w:rsidRPr="003A425A">
        <w:rPr>
          <w:rFonts w:ascii="Times New Roman" w:hAnsi="Times New Roman"/>
          <w:sz w:val="24"/>
          <w:szCs w:val="24"/>
          <w:lang w:val="en-US"/>
        </w:rPr>
        <w:t>qt</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lastRenderedPageBreak/>
        <w:t xml:space="preserve">Также возможно просматривать код, сгенерированный </w:t>
      </w:r>
      <w:r w:rsidRPr="003A425A">
        <w:rPr>
          <w:rFonts w:ascii="Times New Roman" w:hAnsi="Times New Roman"/>
          <w:color w:val="00B050"/>
          <w:sz w:val="24"/>
          <w:szCs w:val="24"/>
          <w:lang w:val="en-US"/>
        </w:rPr>
        <w:t>uic</w:t>
      </w:r>
      <w:r w:rsidRPr="003A425A">
        <w:rPr>
          <w:rFonts w:ascii="Times New Roman" w:hAnsi="Times New Roman"/>
          <w:color w:val="00B050"/>
          <w:sz w:val="24"/>
          <w:szCs w:val="24"/>
        </w:rPr>
        <w:t xml:space="preserve"> для формы дизайнера. Для этого в меню </w:t>
      </w:r>
      <w:r w:rsidRPr="003A425A">
        <w:rPr>
          <w:rFonts w:ascii="Times New Roman" w:hAnsi="Times New Roman"/>
          <w:color w:val="00B050"/>
          <w:sz w:val="24"/>
          <w:szCs w:val="24"/>
          <w:lang w:val="en-US"/>
        </w:rPr>
        <w:t>Form</w:t>
      </w:r>
      <w:r w:rsidRPr="003A425A">
        <w:rPr>
          <w:rFonts w:ascii="Times New Roman" w:hAnsi="Times New Roman"/>
          <w:color w:val="00B050"/>
          <w:sz w:val="24"/>
          <w:szCs w:val="24"/>
        </w:rPr>
        <w:t xml:space="preserve"> следует выбрать </w:t>
      </w:r>
      <w:r w:rsidR="0018366D" w:rsidRPr="003A425A">
        <w:rPr>
          <w:rFonts w:ascii="Times New Roman" w:hAnsi="Times New Roman"/>
          <w:color w:val="00B050"/>
          <w:sz w:val="24"/>
          <w:szCs w:val="24"/>
        </w:rPr>
        <w:t>пункт</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View</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Code</w:t>
      </w:r>
      <w:r w:rsidRPr="003A425A">
        <w:rPr>
          <w:rFonts w:ascii="Times New Roman" w:hAnsi="Times New Roman"/>
          <w:color w:val="00B05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Формы можно распечатывать или сохранять как изображения.</w:t>
      </w:r>
    </w:p>
    <w:p w:rsidR="0070212B" w:rsidRPr="003A425A" w:rsidRDefault="0070212B" w:rsidP="00D95FF2">
      <w:pPr>
        <w:pStyle w:val="3"/>
        <w:rPr>
          <w:sz w:val="24"/>
          <w:szCs w:val="24"/>
        </w:rPr>
      </w:pPr>
      <w:bookmarkStart w:id="26" w:name="_Toc382058141"/>
      <w:r w:rsidRPr="003A425A">
        <w:rPr>
          <w:sz w:val="24"/>
          <w:szCs w:val="24"/>
          <w:lang w:val="en-US"/>
        </w:rPr>
        <w:t>QMAKE</w:t>
      </w:r>
      <w:bookmarkEnd w:id="26"/>
    </w:p>
    <w:p w:rsidR="005A6BBD" w:rsidRPr="003A425A" w:rsidRDefault="00953454" w:rsidP="004003DB">
      <w:pPr>
        <w:jc w:val="both"/>
        <w:rPr>
          <w:rFonts w:ascii="Times New Roman" w:hAnsi="Times New Roman"/>
          <w:sz w:val="24"/>
          <w:szCs w:val="24"/>
        </w:rPr>
      </w:pPr>
      <w:hyperlink r:id="rId37" w:history="1">
        <w:r w:rsidR="005A6BBD" w:rsidRPr="003A425A">
          <w:rPr>
            <w:rStyle w:val="a3"/>
            <w:rFonts w:ascii="Times New Roman" w:hAnsi="Times New Roman"/>
            <w:sz w:val="24"/>
            <w:szCs w:val="24"/>
          </w:rPr>
          <w:t>http://qt-project.org/doc/qt-5.1/qmake/qmake-manual.html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позволяет упростить процесс построения разрабатываемого </w:t>
      </w:r>
      <w:r w:rsidR="00F850EA" w:rsidRPr="003A425A">
        <w:rPr>
          <w:rFonts w:ascii="Times New Roman" w:hAnsi="Times New Roman"/>
          <w:sz w:val="24"/>
          <w:szCs w:val="24"/>
        </w:rPr>
        <w:t>проект</w:t>
      </w:r>
      <w:r w:rsidRPr="003A425A">
        <w:rPr>
          <w:rFonts w:ascii="Times New Roman" w:hAnsi="Times New Roman"/>
          <w:sz w:val="24"/>
          <w:szCs w:val="24"/>
        </w:rPr>
        <w:t xml:space="preserve">а при помощи разных платформ. Он автоматизирует генерирование </w:t>
      </w:r>
      <w:r w:rsidRPr="003A425A">
        <w:rPr>
          <w:rFonts w:ascii="Times New Roman" w:hAnsi="Times New Roman"/>
          <w:sz w:val="24"/>
          <w:szCs w:val="24"/>
          <w:lang w:val="en-US"/>
        </w:rPr>
        <w:t>Make</w:t>
      </w:r>
      <w:r w:rsidRPr="003A425A">
        <w:rPr>
          <w:rFonts w:ascii="Times New Roman" w:hAnsi="Times New Roman"/>
          <w:sz w:val="24"/>
          <w:szCs w:val="24"/>
        </w:rPr>
        <w:t xml:space="preserve">-файлов, так что только несколько линий информации необходимо, чтобы создать каждый </w:t>
      </w:r>
      <w:r w:rsidRPr="003A425A">
        <w:rPr>
          <w:rFonts w:ascii="Times New Roman" w:hAnsi="Times New Roman"/>
          <w:sz w:val="24"/>
          <w:szCs w:val="24"/>
          <w:lang w:val="en-US"/>
        </w:rPr>
        <w:t>Make</w:t>
      </w:r>
      <w:r w:rsidRPr="003A425A">
        <w:rPr>
          <w:rFonts w:ascii="Times New Roman" w:hAnsi="Times New Roman"/>
          <w:sz w:val="24"/>
          <w:szCs w:val="24"/>
        </w:rPr>
        <w:t>-файл.</w:t>
      </w:r>
    </w:p>
    <w:p w:rsidR="0070212B" w:rsidRPr="003A425A" w:rsidRDefault="0070212B"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Что такое </w:t>
      </w:r>
      <w:r w:rsidRPr="003A425A">
        <w:rPr>
          <w:rFonts w:ascii="Times New Roman" w:hAnsi="Times New Roman"/>
          <w:color w:val="00B050"/>
          <w:sz w:val="24"/>
          <w:szCs w:val="24"/>
          <w:lang w:val="en-US"/>
        </w:rPr>
        <w:t>Make</w:t>
      </w:r>
      <w:r w:rsidRPr="003A425A">
        <w:rPr>
          <w:rFonts w:ascii="Times New Roman" w:hAnsi="Times New Roman"/>
          <w:color w:val="00B050"/>
          <w:sz w:val="24"/>
          <w:szCs w:val="24"/>
        </w:rPr>
        <w:t>-</w:t>
      </w:r>
      <w:r w:rsidRPr="003A425A">
        <w:rPr>
          <w:rFonts w:ascii="Times New Roman" w:hAnsi="Times New Roman"/>
          <w:color w:val="00B050"/>
          <w:sz w:val="24"/>
          <w:szCs w:val="24"/>
          <w:lang w:val="en-US"/>
        </w:rPr>
        <w:t>file</w:t>
      </w:r>
      <w:r w:rsidRPr="003A425A">
        <w:rPr>
          <w:rFonts w:ascii="Times New Roman" w:hAnsi="Times New Roman"/>
          <w:color w:val="00B05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Он генерирует </w:t>
      </w:r>
      <w:r w:rsidRPr="003A425A">
        <w:rPr>
          <w:rFonts w:ascii="Times New Roman" w:hAnsi="Times New Roman"/>
          <w:color w:val="00B050"/>
          <w:sz w:val="24"/>
          <w:szCs w:val="24"/>
          <w:lang w:val="en-US"/>
        </w:rPr>
        <w:t>Make</w:t>
      </w:r>
      <w:r w:rsidRPr="003A425A">
        <w:rPr>
          <w:rFonts w:ascii="Times New Roman" w:hAnsi="Times New Roman"/>
          <w:color w:val="00B050"/>
          <w:sz w:val="24"/>
          <w:szCs w:val="24"/>
        </w:rPr>
        <w:t xml:space="preserve">-файл, основанный на информации в файле </w:t>
      </w:r>
      <w:r w:rsidR="00F850EA" w:rsidRPr="003A425A">
        <w:rPr>
          <w:rFonts w:ascii="Times New Roman" w:hAnsi="Times New Roman"/>
          <w:color w:val="00B050"/>
          <w:sz w:val="24"/>
          <w:szCs w:val="24"/>
        </w:rPr>
        <w:t>проект</w:t>
      </w:r>
      <w:r w:rsidRPr="003A425A">
        <w:rPr>
          <w:rFonts w:ascii="Times New Roman" w:hAnsi="Times New Roman"/>
          <w:color w:val="00B050"/>
          <w:sz w:val="24"/>
          <w:szCs w:val="24"/>
        </w:rPr>
        <w:t>а (.</w:t>
      </w:r>
      <w:r w:rsidRPr="003A425A">
        <w:rPr>
          <w:rFonts w:ascii="Times New Roman" w:hAnsi="Times New Roman"/>
          <w:color w:val="00B050"/>
          <w:sz w:val="24"/>
          <w:szCs w:val="24"/>
          <w:lang w:val="en-US"/>
        </w:rPr>
        <w:t>pro</w:t>
      </w:r>
      <w:r w:rsidRPr="003A425A">
        <w:rPr>
          <w:rFonts w:ascii="Times New Roman" w:hAnsi="Times New Roman"/>
          <w:color w:val="00B050"/>
          <w:sz w:val="24"/>
          <w:szCs w:val="24"/>
        </w:rPr>
        <w:t>).</w:t>
      </w:r>
      <w:r w:rsidRPr="003A425A">
        <w:rPr>
          <w:rFonts w:ascii="Times New Roman" w:hAnsi="Times New Roman"/>
          <w:sz w:val="24"/>
          <w:szCs w:val="24"/>
        </w:rPr>
        <w:t xml:space="preserve"> Файлы </w:t>
      </w:r>
      <w:r w:rsidR="00F850EA" w:rsidRPr="003A425A">
        <w:rPr>
          <w:rFonts w:ascii="Times New Roman" w:hAnsi="Times New Roman"/>
          <w:sz w:val="24"/>
          <w:szCs w:val="24"/>
        </w:rPr>
        <w:t>проект</w:t>
      </w:r>
      <w:r w:rsidRPr="003A425A">
        <w:rPr>
          <w:rFonts w:ascii="Times New Roman" w:hAnsi="Times New Roman"/>
          <w:sz w:val="24"/>
          <w:szCs w:val="24"/>
        </w:rPr>
        <w:t xml:space="preserve">а создаются разработчиком и обычно они простые, но </w:t>
      </w:r>
      <w:r w:rsidR="0070212B" w:rsidRPr="003A425A">
        <w:rPr>
          <w:rFonts w:ascii="Times New Roman" w:hAnsi="Times New Roman"/>
          <w:sz w:val="24"/>
          <w:szCs w:val="24"/>
        </w:rPr>
        <w:t xml:space="preserve">могут быть созданы и </w:t>
      </w:r>
      <w:r w:rsidRPr="003A425A">
        <w:rPr>
          <w:rFonts w:ascii="Times New Roman" w:hAnsi="Times New Roman"/>
          <w:sz w:val="24"/>
          <w:szCs w:val="24"/>
        </w:rPr>
        <w:t xml:space="preserve">более сложные файлы </w:t>
      </w:r>
      <w:r w:rsidR="00F850EA" w:rsidRPr="003A425A">
        <w:rPr>
          <w:rFonts w:ascii="Times New Roman" w:hAnsi="Times New Roman"/>
          <w:sz w:val="24"/>
          <w:szCs w:val="24"/>
        </w:rPr>
        <w:t>проект</w:t>
      </w:r>
      <w:r w:rsidRPr="003A425A">
        <w:rPr>
          <w:rFonts w:ascii="Times New Roman" w:hAnsi="Times New Roman"/>
          <w:sz w:val="24"/>
          <w:szCs w:val="24"/>
        </w:rPr>
        <w:t xml:space="preserve">ов для сложных </w:t>
      </w:r>
      <w:r w:rsidR="00F850EA" w:rsidRPr="003A425A">
        <w:rPr>
          <w:rFonts w:ascii="Times New Roman" w:hAnsi="Times New Roman"/>
          <w:sz w:val="24"/>
          <w:szCs w:val="24"/>
        </w:rPr>
        <w:t>проект</w:t>
      </w:r>
      <w:r w:rsidRPr="003A425A">
        <w:rPr>
          <w:rFonts w:ascii="Times New Roman" w:hAnsi="Times New Roman"/>
          <w:sz w:val="24"/>
          <w:szCs w:val="24"/>
        </w:rPr>
        <w:t>ов.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w:t>
      </w:r>
      <w:r w:rsidRPr="003A425A">
        <w:rPr>
          <w:rFonts w:ascii="Times New Roman" w:hAnsi="Times New Roman"/>
          <w:sz w:val="24"/>
          <w:szCs w:val="24"/>
          <w:lang w:val="en-US"/>
        </w:rPr>
        <w:t>qmake</w:t>
      </w:r>
      <w:r w:rsidRPr="003A425A">
        <w:rPr>
          <w:rFonts w:ascii="Times New Roman" w:hAnsi="Times New Roman"/>
          <w:sz w:val="24"/>
          <w:szCs w:val="24"/>
        </w:rPr>
        <w:t xml:space="preserve"> содержит дополнительные </w:t>
      </w:r>
      <w:r w:rsidR="00D95FF2" w:rsidRPr="003A425A">
        <w:rPr>
          <w:rFonts w:ascii="Times New Roman" w:hAnsi="Times New Roman"/>
          <w:sz w:val="24"/>
          <w:szCs w:val="24"/>
        </w:rPr>
        <w:t>средства</w:t>
      </w:r>
      <w:r w:rsidRPr="003A425A">
        <w:rPr>
          <w:rFonts w:ascii="Times New Roman" w:hAnsi="Times New Roman"/>
          <w:sz w:val="24"/>
          <w:szCs w:val="24"/>
        </w:rPr>
        <w:t xml:space="preserve"> для поддержки разработки с помощью </w:t>
      </w:r>
      <w:r w:rsidRPr="003A425A">
        <w:rPr>
          <w:rFonts w:ascii="Times New Roman" w:hAnsi="Times New Roman"/>
          <w:sz w:val="24"/>
          <w:szCs w:val="24"/>
          <w:lang w:val="en-US"/>
        </w:rPr>
        <w:t>Qt</w:t>
      </w:r>
      <w:r w:rsidRPr="003A425A">
        <w:rPr>
          <w:rFonts w:ascii="Times New Roman" w:hAnsi="Times New Roman"/>
          <w:sz w:val="24"/>
          <w:szCs w:val="24"/>
        </w:rPr>
        <w:t xml:space="preserve">, автоматически включая правила построения для </w:t>
      </w:r>
      <w:r w:rsidRPr="003A425A">
        <w:rPr>
          <w:rFonts w:ascii="Times New Roman" w:hAnsi="Times New Roman"/>
          <w:sz w:val="24"/>
          <w:szCs w:val="24"/>
          <w:lang w:val="en-US"/>
        </w:rPr>
        <w:t>moc</w:t>
      </w:r>
      <w:r w:rsidRPr="003A425A">
        <w:rPr>
          <w:rFonts w:ascii="Times New Roman" w:hAnsi="Times New Roman"/>
          <w:sz w:val="24"/>
          <w:szCs w:val="24"/>
        </w:rPr>
        <w:t xml:space="preserve"> и </w:t>
      </w:r>
      <w:r w:rsidRPr="003A425A">
        <w:rPr>
          <w:rFonts w:ascii="Times New Roman" w:hAnsi="Times New Roman"/>
          <w:sz w:val="24"/>
          <w:szCs w:val="24"/>
          <w:lang w:val="en-US"/>
        </w:rPr>
        <w:t>uic</w:t>
      </w:r>
      <w:r w:rsidRPr="003A425A">
        <w:rPr>
          <w:rFonts w:ascii="Times New Roman" w:hAnsi="Times New Roman"/>
          <w:sz w:val="24"/>
          <w:szCs w:val="24"/>
        </w:rPr>
        <w:t xml:space="preserve">. Также </w:t>
      </w:r>
      <w:r w:rsidRPr="003A425A">
        <w:rPr>
          <w:rFonts w:ascii="Times New Roman" w:hAnsi="Times New Roman"/>
          <w:sz w:val="24"/>
          <w:szCs w:val="24"/>
          <w:lang w:val="en-US"/>
        </w:rPr>
        <w:t>qmake</w:t>
      </w:r>
      <w:r w:rsidRPr="003A425A">
        <w:rPr>
          <w:rFonts w:ascii="Times New Roman" w:hAnsi="Times New Roman"/>
          <w:sz w:val="24"/>
          <w:szCs w:val="24"/>
        </w:rPr>
        <w:t xml:space="preserve"> может быть использован для генерирования </w:t>
      </w:r>
      <w:r w:rsidR="00F850EA" w:rsidRPr="003A425A">
        <w:rPr>
          <w:rFonts w:ascii="Times New Roman" w:hAnsi="Times New Roman"/>
          <w:sz w:val="24"/>
          <w:szCs w:val="24"/>
        </w:rPr>
        <w:t>проект</w:t>
      </w:r>
      <w:r w:rsidRPr="003A425A">
        <w:rPr>
          <w:rFonts w:ascii="Times New Roman" w:hAnsi="Times New Roman"/>
          <w:sz w:val="24"/>
          <w:szCs w:val="24"/>
        </w:rPr>
        <w:t xml:space="preserve">а для </w:t>
      </w:r>
      <w:r w:rsidRPr="003A425A">
        <w:rPr>
          <w:rFonts w:ascii="Times New Roman" w:hAnsi="Times New Roman"/>
          <w:sz w:val="24"/>
          <w:szCs w:val="24"/>
          <w:lang w:val="en-US"/>
        </w:rPr>
        <w:t>Microsoft</w:t>
      </w:r>
      <w:r w:rsidRPr="003A425A">
        <w:rPr>
          <w:rFonts w:ascii="Times New Roman" w:hAnsi="Times New Roman"/>
          <w:sz w:val="24"/>
          <w:szCs w:val="24"/>
        </w:rPr>
        <w:t xml:space="preserve"> </w:t>
      </w:r>
      <w:r w:rsidRPr="003A425A">
        <w:rPr>
          <w:rFonts w:ascii="Times New Roman" w:hAnsi="Times New Roman"/>
          <w:sz w:val="24"/>
          <w:szCs w:val="24"/>
          <w:lang w:val="en-US"/>
        </w:rPr>
        <w:t>Visual</w:t>
      </w:r>
      <w:r w:rsidRPr="003A425A">
        <w:rPr>
          <w:rFonts w:ascii="Times New Roman" w:hAnsi="Times New Roman"/>
          <w:sz w:val="24"/>
          <w:szCs w:val="24"/>
        </w:rPr>
        <w:t xml:space="preserve"> </w:t>
      </w:r>
      <w:r w:rsidRPr="003A425A">
        <w:rPr>
          <w:rFonts w:ascii="Times New Roman" w:hAnsi="Times New Roman"/>
          <w:sz w:val="24"/>
          <w:szCs w:val="24"/>
          <w:lang w:val="en-US"/>
        </w:rPr>
        <w:t>Studio</w:t>
      </w:r>
      <w:r w:rsidRPr="003A425A">
        <w:rPr>
          <w:rFonts w:ascii="Times New Roman" w:hAnsi="Times New Roman"/>
          <w:sz w:val="24"/>
          <w:szCs w:val="24"/>
        </w:rPr>
        <w:t>.</w:t>
      </w:r>
    </w:p>
    <w:p w:rsidR="00D95FF2" w:rsidRPr="003A425A" w:rsidRDefault="00D95FF2" w:rsidP="00D95FF2">
      <w:pPr>
        <w:pStyle w:val="4"/>
        <w:rPr>
          <w:rFonts w:ascii="Times New Roman" w:hAnsi="Times New Roman"/>
          <w:sz w:val="24"/>
          <w:szCs w:val="24"/>
        </w:rPr>
      </w:pPr>
      <w:bookmarkStart w:id="27" w:name="_Toc382058142"/>
      <w:r w:rsidRPr="003A425A">
        <w:rPr>
          <w:rFonts w:ascii="Times New Roman" w:hAnsi="Times New Roman"/>
          <w:b w:val="0"/>
          <w:sz w:val="24"/>
          <w:szCs w:val="24"/>
        </w:rPr>
        <w:t xml:space="preserve">ОБЗОР </w:t>
      </w:r>
      <w:r w:rsidRPr="003A425A">
        <w:rPr>
          <w:rFonts w:ascii="Times New Roman" w:hAnsi="Times New Roman"/>
          <w:b w:val="0"/>
          <w:sz w:val="24"/>
          <w:szCs w:val="24"/>
          <w:lang w:val="en-US"/>
        </w:rPr>
        <w:t>QMAKE</w:t>
      </w:r>
      <w:bookmarkEnd w:id="27"/>
    </w:p>
    <w:p w:rsidR="005A6BBD" w:rsidRPr="003A425A" w:rsidRDefault="00953454" w:rsidP="004003DB">
      <w:pPr>
        <w:jc w:val="both"/>
        <w:rPr>
          <w:rFonts w:ascii="Times New Roman" w:hAnsi="Times New Roman"/>
          <w:sz w:val="24"/>
          <w:szCs w:val="24"/>
        </w:rPr>
      </w:pPr>
      <w:hyperlink r:id="rId38" w:history="1">
        <w:r w:rsidR="005A6BBD" w:rsidRPr="003A425A">
          <w:rPr>
            <w:rStyle w:val="a3"/>
            <w:rFonts w:ascii="Times New Roman" w:hAnsi="Times New Roman"/>
            <w:sz w:val="24"/>
            <w:szCs w:val="24"/>
          </w:rPr>
          <w:t>http://qt-project.org/doc/qt-5.1/qmake/qmake-overview.html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расширяет информацию каждого </w:t>
      </w:r>
      <w:r w:rsidR="00F850EA" w:rsidRPr="003A425A">
        <w:rPr>
          <w:rFonts w:ascii="Times New Roman" w:hAnsi="Times New Roman"/>
          <w:sz w:val="24"/>
          <w:szCs w:val="24"/>
        </w:rPr>
        <w:t>проект</w:t>
      </w:r>
      <w:r w:rsidRPr="003A425A">
        <w:rPr>
          <w:rFonts w:ascii="Times New Roman" w:hAnsi="Times New Roman"/>
          <w:sz w:val="24"/>
          <w:szCs w:val="24"/>
        </w:rPr>
        <w:t>ного файла (.</w:t>
      </w:r>
      <w:r w:rsidRPr="003A425A">
        <w:rPr>
          <w:rFonts w:ascii="Times New Roman" w:hAnsi="Times New Roman"/>
          <w:sz w:val="24"/>
          <w:szCs w:val="24"/>
          <w:lang w:val="en-US"/>
        </w:rPr>
        <w:t>pro</w:t>
      </w:r>
      <w:r w:rsidRPr="003A425A">
        <w:rPr>
          <w:rFonts w:ascii="Times New Roman" w:hAnsi="Times New Roman"/>
          <w:sz w:val="24"/>
          <w:szCs w:val="24"/>
        </w:rPr>
        <w:t xml:space="preserve">) в </w:t>
      </w:r>
      <w:r w:rsidRPr="003A425A">
        <w:rPr>
          <w:rFonts w:ascii="Times New Roman" w:hAnsi="Times New Roman"/>
          <w:sz w:val="24"/>
          <w:szCs w:val="24"/>
          <w:lang w:val="en-US"/>
        </w:rPr>
        <w:t>Make</w:t>
      </w:r>
      <w:r w:rsidRPr="003A425A">
        <w:rPr>
          <w:rFonts w:ascii="Times New Roman" w:hAnsi="Times New Roman"/>
          <w:sz w:val="24"/>
          <w:szCs w:val="24"/>
        </w:rPr>
        <w:t>-файл, который выполняет необходимые команды для компиляции и связывания.</w:t>
      </w:r>
    </w:p>
    <w:p w:rsidR="005A6BBD" w:rsidRPr="003A425A" w:rsidRDefault="00F850EA" w:rsidP="004003DB">
      <w:pPr>
        <w:jc w:val="both"/>
        <w:rPr>
          <w:rFonts w:ascii="Times New Roman" w:hAnsi="Times New Roman"/>
          <w:sz w:val="24"/>
          <w:szCs w:val="24"/>
        </w:rPr>
      </w:pPr>
      <w:r w:rsidRPr="003A425A">
        <w:rPr>
          <w:rFonts w:ascii="Times New Roman" w:hAnsi="Times New Roman"/>
          <w:sz w:val="24"/>
          <w:szCs w:val="24"/>
        </w:rPr>
        <w:t>Проект</w:t>
      </w:r>
      <w:r w:rsidR="005A6BBD" w:rsidRPr="003A425A">
        <w:rPr>
          <w:rFonts w:ascii="Times New Roman" w:hAnsi="Times New Roman"/>
          <w:sz w:val="24"/>
          <w:szCs w:val="24"/>
        </w:rPr>
        <w:t xml:space="preserve">ы описываются при помощи содержания файлов </w:t>
      </w:r>
      <w:r w:rsidRPr="003A425A">
        <w:rPr>
          <w:rFonts w:ascii="Times New Roman" w:hAnsi="Times New Roman"/>
          <w:sz w:val="24"/>
          <w:szCs w:val="24"/>
        </w:rPr>
        <w:t>проект</w:t>
      </w:r>
      <w:r w:rsidR="005A6BBD" w:rsidRPr="003A425A">
        <w:rPr>
          <w:rFonts w:ascii="Times New Roman" w:hAnsi="Times New Roman"/>
          <w:sz w:val="24"/>
          <w:szCs w:val="24"/>
        </w:rPr>
        <w:t>а (.</w:t>
      </w:r>
      <w:r w:rsidR="005A6BBD" w:rsidRPr="003A425A">
        <w:rPr>
          <w:rFonts w:ascii="Times New Roman" w:hAnsi="Times New Roman"/>
          <w:sz w:val="24"/>
          <w:szCs w:val="24"/>
          <w:lang w:val="en-US"/>
        </w:rPr>
        <w:t>pro</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qmake</w:t>
      </w:r>
      <w:r w:rsidR="005A6BBD" w:rsidRPr="003A425A">
        <w:rPr>
          <w:rFonts w:ascii="Times New Roman" w:hAnsi="Times New Roman"/>
          <w:sz w:val="24"/>
          <w:szCs w:val="24"/>
        </w:rPr>
        <w:t xml:space="preserve"> использует данную информацию, чтобы сгенерировать </w:t>
      </w:r>
      <w:r w:rsidR="005A6BBD" w:rsidRPr="003A425A">
        <w:rPr>
          <w:rFonts w:ascii="Times New Roman" w:hAnsi="Times New Roman"/>
          <w:sz w:val="24"/>
          <w:szCs w:val="24"/>
          <w:lang w:val="en-US"/>
        </w:rPr>
        <w:t>Make</w:t>
      </w:r>
      <w:r w:rsidR="005A6BBD" w:rsidRPr="003A425A">
        <w:rPr>
          <w:rFonts w:ascii="Times New Roman" w:hAnsi="Times New Roman"/>
          <w:sz w:val="24"/>
          <w:szCs w:val="24"/>
        </w:rPr>
        <w:t xml:space="preserve">-файлы, которые содержат все команды, которые необходимы для построения каждого </w:t>
      </w:r>
      <w:r w:rsidRPr="003A425A">
        <w:rPr>
          <w:rFonts w:ascii="Times New Roman" w:hAnsi="Times New Roman"/>
          <w:sz w:val="24"/>
          <w:szCs w:val="24"/>
        </w:rPr>
        <w:t>проект</w:t>
      </w:r>
      <w:r w:rsidR="005A6BBD" w:rsidRPr="003A425A">
        <w:rPr>
          <w:rFonts w:ascii="Times New Roman" w:hAnsi="Times New Roman"/>
          <w:sz w:val="24"/>
          <w:szCs w:val="24"/>
        </w:rPr>
        <w:t xml:space="preserve">а. </w:t>
      </w:r>
      <w:r w:rsidR="00D95FF2" w:rsidRPr="003A425A">
        <w:rPr>
          <w:rFonts w:ascii="Times New Roman" w:hAnsi="Times New Roman"/>
          <w:sz w:val="24"/>
          <w:szCs w:val="24"/>
        </w:rPr>
        <w:t>Файл</w:t>
      </w:r>
      <w:r w:rsidR="005A6BBD" w:rsidRPr="003A425A">
        <w:rPr>
          <w:rFonts w:ascii="Times New Roman" w:hAnsi="Times New Roman"/>
          <w:sz w:val="24"/>
          <w:szCs w:val="24"/>
        </w:rPr>
        <w:t xml:space="preserve"> </w:t>
      </w:r>
      <w:r w:rsidRPr="003A425A">
        <w:rPr>
          <w:rFonts w:ascii="Times New Roman" w:hAnsi="Times New Roman"/>
          <w:sz w:val="24"/>
          <w:szCs w:val="24"/>
        </w:rPr>
        <w:t>проект</w:t>
      </w:r>
      <w:r w:rsidR="005A6BBD" w:rsidRPr="003A425A">
        <w:rPr>
          <w:rFonts w:ascii="Times New Roman" w:hAnsi="Times New Roman"/>
          <w:sz w:val="24"/>
          <w:szCs w:val="24"/>
        </w:rPr>
        <w:t xml:space="preserve">а обычно содержит список заголовочных файлов и файлов исходного кода, общую информацию конфигурирования, а также любые специфические для приложения детали, такие как список дополнительных библиотек, с которыми следует связаться, а также список дополнительных путей, которые будут использоваться. Файл </w:t>
      </w:r>
      <w:r w:rsidRPr="003A425A">
        <w:rPr>
          <w:rFonts w:ascii="Times New Roman" w:hAnsi="Times New Roman"/>
          <w:sz w:val="24"/>
          <w:szCs w:val="24"/>
        </w:rPr>
        <w:t>проект</w:t>
      </w:r>
      <w:r w:rsidR="005A6BBD" w:rsidRPr="003A425A">
        <w:rPr>
          <w:rFonts w:ascii="Times New Roman" w:hAnsi="Times New Roman"/>
          <w:sz w:val="24"/>
          <w:szCs w:val="24"/>
        </w:rPr>
        <w:t xml:space="preserve">а также может включать и некоторые другие элементы, такие как объявления переменных, комментарии, встроенные функции и некоторые простые </w:t>
      </w:r>
      <w:r w:rsidR="00D95FF2" w:rsidRPr="003A425A">
        <w:rPr>
          <w:rFonts w:ascii="Times New Roman" w:hAnsi="Times New Roman"/>
          <w:sz w:val="24"/>
          <w:szCs w:val="24"/>
        </w:rPr>
        <w:t>структур</w:t>
      </w:r>
      <w:r w:rsidR="005A6BBD" w:rsidRPr="003A425A">
        <w:rPr>
          <w:rFonts w:ascii="Times New Roman" w:hAnsi="Times New Roman"/>
          <w:sz w:val="24"/>
          <w:szCs w:val="24"/>
        </w:rPr>
        <w:t>ы управления.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простых </w:t>
      </w:r>
      <w:r w:rsidR="00F850EA" w:rsidRPr="003A425A">
        <w:rPr>
          <w:rFonts w:ascii="Times New Roman" w:hAnsi="Times New Roman"/>
          <w:sz w:val="24"/>
          <w:szCs w:val="24"/>
        </w:rPr>
        <w:t>проект</w:t>
      </w:r>
      <w:r w:rsidRPr="003A425A">
        <w:rPr>
          <w:rFonts w:ascii="Times New Roman" w:hAnsi="Times New Roman"/>
          <w:sz w:val="24"/>
          <w:szCs w:val="24"/>
        </w:rPr>
        <w:t>ов достаточно создавать список заголовочных файлов и файлов исходного кода, а также некоторые базовые настроечные параметры.</w:t>
      </w:r>
      <w:r w:rsidR="00D95FF2" w:rsidRPr="003A425A">
        <w:rPr>
          <w:rFonts w:ascii="Times New Roman" w:hAnsi="Times New Roman"/>
          <w:sz w:val="24"/>
          <w:szCs w:val="24"/>
        </w:rPr>
        <w:t xml:space="preserve"> </w:t>
      </w:r>
      <w:r w:rsidRPr="003A425A">
        <w:rPr>
          <w:rFonts w:ascii="Times New Roman" w:hAnsi="Times New Roman"/>
          <w:sz w:val="24"/>
          <w:szCs w:val="24"/>
        </w:rPr>
        <w:t xml:space="preserve">Можно создавать более сложные файлы </w:t>
      </w:r>
      <w:r w:rsidR="00F850EA" w:rsidRPr="003A425A">
        <w:rPr>
          <w:rFonts w:ascii="Times New Roman" w:hAnsi="Times New Roman"/>
          <w:sz w:val="24"/>
          <w:szCs w:val="24"/>
        </w:rPr>
        <w:t>проект</w:t>
      </w:r>
      <w:r w:rsidRPr="003A425A">
        <w:rPr>
          <w:rFonts w:ascii="Times New Roman" w:hAnsi="Times New Roman"/>
          <w:sz w:val="24"/>
          <w:szCs w:val="24"/>
        </w:rPr>
        <w:t xml:space="preserve">ов для более сложных </w:t>
      </w:r>
      <w:r w:rsidR="00F850EA" w:rsidRPr="003A425A">
        <w:rPr>
          <w:rFonts w:ascii="Times New Roman" w:hAnsi="Times New Roman"/>
          <w:sz w:val="24"/>
          <w:szCs w:val="24"/>
        </w:rPr>
        <w:t>проект</w:t>
      </w:r>
      <w:r w:rsidR="00D95FF2" w:rsidRPr="003A425A">
        <w:rPr>
          <w:rFonts w:ascii="Times New Roman" w:hAnsi="Times New Roman"/>
          <w:sz w:val="24"/>
          <w:szCs w:val="24"/>
        </w:rPr>
        <w:t>ов:</w:t>
      </w:r>
    </w:p>
    <w:p w:rsidR="005A6BBD" w:rsidRPr="003A425A" w:rsidRDefault="005A6BBD" w:rsidP="004D4FF9">
      <w:pPr>
        <w:numPr>
          <w:ilvl w:val="0"/>
          <w:numId w:val="78"/>
        </w:numPr>
        <w:jc w:val="both"/>
        <w:rPr>
          <w:rFonts w:ascii="Times New Roman" w:hAnsi="Times New Roman"/>
          <w:sz w:val="24"/>
          <w:szCs w:val="24"/>
        </w:rPr>
      </w:pPr>
      <w:r w:rsidRPr="003A425A">
        <w:rPr>
          <w:rFonts w:ascii="Times New Roman" w:hAnsi="Times New Roman"/>
          <w:sz w:val="24"/>
          <w:szCs w:val="24"/>
        </w:rPr>
        <w:t xml:space="preserve">Можно использовать некоторые шаблоны для построения приложения или библиотеки. С этой целью следует использовать визард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Creator</w:t>
      </w:r>
      <w:r w:rsidRPr="003A425A">
        <w:rPr>
          <w:rFonts w:ascii="Times New Roman" w:hAnsi="Times New Roman"/>
          <w:sz w:val="24"/>
          <w:szCs w:val="24"/>
        </w:rPr>
        <w:t xml:space="preserve">. </w:t>
      </w:r>
    </w:p>
    <w:p w:rsidR="00D95FF2" w:rsidRPr="003A425A" w:rsidRDefault="005A6BBD" w:rsidP="004D4FF9">
      <w:pPr>
        <w:numPr>
          <w:ilvl w:val="0"/>
          <w:numId w:val="78"/>
        </w:numPr>
        <w:jc w:val="both"/>
        <w:rPr>
          <w:rFonts w:ascii="Times New Roman" w:hAnsi="Times New Roman"/>
          <w:sz w:val="24"/>
          <w:szCs w:val="24"/>
        </w:rPr>
      </w:pPr>
      <w:r w:rsidRPr="003A425A">
        <w:rPr>
          <w:rFonts w:ascii="Times New Roman" w:hAnsi="Times New Roman"/>
          <w:sz w:val="24"/>
          <w:szCs w:val="24"/>
        </w:rPr>
        <w:t xml:space="preserve">Также можно использовать </w:t>
      </w:r>
      <w:r w:rsidRPr="003A425A">
        <w:rPr>
          <w:rFonts w:ascii="Times New Roman" w:hAnsi="Times New Roman"/>
          <w:sz w:val="24"/>
          <w:szCs w:val="24"/>
          <w:lang w:val="en-US"/>
        </w:rPr>
        <w:t>qmake</w:t>
      </w:r>
      <w:r w:rsidRPr="003A425A">
        <w:rPr>
          <w:rFonts w:ascii="Times New Roman" w:hAnsi="Times New Roman"/>
          <w:sz w:val="24"/>
          <w:szCs w:val="24"/>
        </w:rPr>
        <w:t xml:space="preserve"> для генерирования файла </w:t>
      </w:r>
      <w:r w:rsidR="00F850EA" w:rsidRPr="003A425A">
        <w:rPr>
          <w:rFonts w:ascii="Times New Roman" w:hAnsi="Times New Roman"/>
          <w:sz w:val="24"/>
          <w:szCs w:val="24"/>
        </w:rPr>
        <w:t>проект</w:t>
      </w:r>
      <w:r w:rsidRPr="003A425A">
        <w:rPr>
          <w:rFonts w:ascii="Times New Roman" w:hAnsi="Times New Roman"/>
          <w:sz w:val="24"/>
          <w:szCs w:val="24"/>
        </w:rPr>
        <w:t xml:space="preserve">а. Для этого следует использовать опции командной строки </w:t>
      </w:r>
      <w:r w:rsidRPr="003A425A">
        <w:rPr>
          <w:rFonts w:ascii="Times New Roman" w:hAnsi="Times New Roman"/>
          <w:sz w:val="24"/>
          <w:szCs w:val="24"/>
          <w:lang w:val="en-US"/>
        </w:rPr>
        <w:t>qmake</w:t>
      </w:r>
      <w:r w:rsidRPr="003A425A">
        <w:rPr>
          <w:rFonts w:ascii="Times New Roman" w:hAnsi="Times New Roman"/>
          <w:sz w:val="24"/>
          <w:szCs w:val="24"/>
        </w:rPr>
        <w:t xml:space="preserve">. </w:t>
      </w:r>
    </w:p>
    <w:p w:rsidR="005A6BBD" w:rsidRPr="003A425A" w:rsidRDefault="005A6BBD" w:rsidP="004D4FF9">
      <w:pPr>
        <w:numPr>
          <w:ilvl w:val="0"/>
          <w:numId w:val="78"/>
        </w:numPr>
        <w:jc w:val="both"/>
        <w:rPr>
          <w:rFonts w:ascii="Times New Roman" w:hAnsi="Times New Roman"/>
          <w:sz w:val="24"/>
          <w:szCs w:val="24"/>
        </w:rPr>
      </w:pPr>
      <w:r w:rsidRPr="003A425A">
        <w:rPr>
          <w:rFonts w:ascii="Times New Roman" w:hAnsi="Times New Roman"/>
          <w:sz w:val="24"/>
          <w:szCs w:val="24"/>
        </w:rPr>
        <w:lastRenderedPageBreak/>
        <w:t>Также может оказаться полезным использовать некоторые специфичные для платформы переменные.</w:t>
      </w:r>
    </w:p>
    <w:p w:rsidR="005A6BBD" w:rsidRPr="003A425A" w:rsidRDefault="005A6BBD" w:rsidP="004D4FF9">
      <w:pPr>
        <w:numPr>
          <w:ilvl w:val="0"/>
          <w:numId w:val="78"/>
        </w:numPr>
        <w:jc w:val="both"/>
        <w:rPr>
          <w:rFonts w:ascii="Times New Roman" w:hAnsi="Times New Roman"/>
          <w:sz w:val="24"/>
          <w:szCs w:val="24"/>
        </w:rPr>
      </w:pPr>
      <w:r w:rsidRPr="003A425A">
        <w:rPr>
          <w:rFonts w:ascii="Times New Roman" w:hAnsi="Times New Roman"/>
          <w:sz w:val="24"/>
          <w:szCs w:val="24"/>
        </w:rPr>
        <w:t xml:space="preserve">Также </w:t>
      </w:r>
      <w:r w:rsidRPr="003A425A">
        <w:rPr>
          <w:rFonts w:ascii="Times New Roman" w:hAnsi="Times New Roman"/>
          <w:sz w:val="24"/>
          <w:szCs w:val="24"/>
          <w:lang w:val="en-US"/>
        </w:rPr>
        <w:t>qmake</w:t>
      </w:r>
      <w:r w:rsidRPr="003A425A">
        <w:rPr>
          <w:rFonts w:ascii="Times New Roman" w:hAnsi="Times New Roman"/>
          <w:sz w:val="24"/>
          <w:szCs w:val="24"/>
        </w:rPr>
        <w:t xml:space="preserve"> предоставляет возможность управлять процессом построения.</w:t>
      </w:r>
    </w:p>
    <w:p w:rsidR="00D95FF2" w:rsidRPr="003A425A" w:rsidRDefault="00D95FF2" w:rsidP="00D95FF2">
      <w:pPr>
        <w:pStyle w:val="4"/>
        <w:rPr>
          <w:rFonts w:ascii="Times New Roman" w:hAnsi="Times New Roman"/>
          <w:b w:val="0"/>
          <w:sz w:val="24"/>
          <w:lang w:val="be-BY"/>
        </w:rPr>
      </w:pPr>
      <w:bookmarkStart w:id="28" w:name="_Toc382058143"/>
      <w:r w:rsidRPr="003A425A">
        <w:rPr>
          <w:rFonts w:ascii="Times New Roman" w:hAnsi="Times New Roman"/>
          <w:b w:val="0"/>
          <w:sz w:val="24"/>
        </w:rPr>
        <w:t xml:space="preserve">НЕКОТОРЫЕ ОСОБЕННОСТИ </w:t>
      </w:r>
      <w:r w:rsidRPr="003A425A">
        <w:rPr>
          <w:rFonts w:ascii="Times New Roman" w:hAnsi="Times New Roman"/>
          <w:b w:val="0"/>
          <w:sz w:val="24"/>
          <w:lang w:val="en-US"/>
        </w:rPr>
        <w:t>QMAKE</w:t>
      </w:r>
      <w:bookmarkEnd w:id="28"/>
    </w:p>
    <w:p w:rsidR="005A6BBD" w:rsidRPr="003A425A" w:rsidRDefault="00953454" w:rsidP="004003DB">
      <w:pPr>
        <w:jc w:val="both"/>
        <w:rPr>
          <w:rFonts w:ascii="Times New Roman" w:hAnsi="Times New Roman"/>
          <w:sz w:val="24"/>
          <w:szCs w:val="24"/>
        </w:rPr>
      </w:pPr>
      <w:hyperlink r:id="rId39" w:history="1">
        <w:r w:rsidR="005A6BBD" w:rsidRPr="003A425A">
          <w:rPr>
            <w:rStyle w:val="a3"/>
            <w:rFonts w:ascii="Times New Roman" w:hAnsi="Times New Roman"/>
            <w:sz w:val="24"/>
            <w:szCs w:val="24"/>
          </w:rPr>
          <w:t>http://qt-project.org/doc/qt-5.1/qmake/qmake-tutorial.html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Знак «\» после имён файлов позволяет объявить список заголовочных файлов.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HEADERS</w:t>
      </w:r>
      <w:r w:rsidRPr="003A425A">
        <w:rPr>
          <w:rFonts w:ascii="Times New Roman" w:hAnsi="Times New Roman"/>
          <w:sz w:val="24"/>
          <w:szCs w:val="24"/>
        </w:rPr>
        <w:t xml:space="preserve"> используется для объявления заголовочных файлов.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TARGET</w:t>
      </w:r>
      <w:r w:rsidRPr="003A425A">
        <w:rPr>
          <w:rFonts w:ascii="Times New Roman" w:hAnsi="Times New Roman"/>
          <w:sz w:val="24"/>
          <w:szCs w:val="24"/>
        </w:rPr>
        <w:t xml:space="preserve"> используется для определения имени для того, что разрабатывается в </w:t>
      </w:r>
      <w:r w:rsidR="00F850EA" w:rsidRPr="003A425A">
        <w:rPr>
          <w:rFonts w:ascii="Times New Roman" w:hAnsi="Times New Roman"/>
          <w:sz w:val="24"/>
          <w:szCs w:val="24"/>
        </w:rPr>
        <w:t>проект</w:t>
      </w:r>
      <w:r w:rsidRPr="003A425A">
        <w:rPr>
          <w:rFonts w:ascii="Times New Roman" w:hAnsi="Times New Roman"/>
          <w:sz w:val="24"/>
          <w:szCs w:val="24"/>
        </w:rPr>
        <w:t xml:space="preserve">е. По умолчанию имя задаётся таким, какого оно для файла </w:t>
      </w:r>
      <w:r w:rsidR="00F850EA" w:rsidRPr="003A425A">
        <w:rPr>
          <w:rFonts w:ascii="Times New Roman" w:hAnsi="Times New Roman"/>
          <w:sz w:val="24"/>
          <w:szCs w:val="24"/>
        </w:rPr>
        <w:t>проект</w:t>
      </w:r>
      <w:r w:rsidRPr="003A425A">
        <w:rPr>
          <w:rFonts w:ascii="Times New Roman" w:hAnsi="Times New Roman"/>
          <w:sz w:val="24"/>
          <w:szCs w:val="24"/>
        </w:rPr>
        <w:t>а. А расширение получающихся файлов затем определяется на этапе сборки в зависимости от платформы.</w:t>
      </w:r>
    </w:p>
    <w:p w:rsidR="005A6BBD"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Для того чтобы добавить отладочную версию приложения следует использовать переменную </w:t>
      </w:r>
      <w:r w:rsidRPr="003A425A">
        <w:rPr>
          <w:rFonts w:ascii="Times New Roman" w:hAnsi="Times New Roman"/>
          <w:sz w:val="24"/>
          <w:szCs w:val="24"/>
          <w:lang w:val="en-US"/>
        </w:rPr>
        <w:t>DEBUG</w:t>
      </w:r>
      <w:r w:rsidRPr="003A425A">
        <w:rPr>
          <w:rFonts w:ascii="Times New Roman" w:hAnsi="Times New Roman"/>
          <w:sz w:val="24"/>
          <w:szCs w:val="24"/>
        </w:rPr>
        <w:t xml:space="preserve"> += </w:t>
      </w:r>
      <w:r w:rsidRPr="003A425A">
        <w:rPr>
          <w:rFonts w:ascii="Times New Roman" w:hAnsi="Times New Roman"/>
          <w:sz w:val="24"/>
          <w:szCs w:val="24"/>
          <w:lang w:val="en-US"/>
        </w:rPr>
        <w:t>debug</w:t>
      </w:r>
    </w:p>
    <w:p w:rsidR="00D95FF2" w:rsidRPr="003A425A" w:rsidRDefault="00D95FF2" w:rsidP="004003DB">
      <w:pPr>
        <w:jc w:val="both"/>
        <w:rPr>
          <w:rFonts w:ascii="Times New Roman" w:hAnsi="Times New Roman"/>
          <w:color w:val="00B050"/>
          <w:sz w:val="24"/>
          <w:szCs w:val="24"/>
        </w:rPr>
      </w:pPr>
      <w:r w:rsidRPr="003A425A">
        <w:rPr>
          <w:rFonts w:ascii="Times New Roman" w:hAnsi="Times New Roman"/>
          <w:color w:val="00B050"/>
          <w:sz w:val="24"/>
          <w:szCs w:val="24"/>
          <w:lang w:val="be-BY"/>
        </w:rPr>
        <w:t>Что такое отладочная верс</w:t>
      </w:r>
      <w:r w:rsidRPr="003A425A">
        <w:rPr>
          <w:rFonts w:ascii="Times New Roman" w:hAnsi="Times New Roman"/>
          <w:color w:val="00B050"/>
          <w:sz w:val="24"/>
          <w:szCs w:val="24"/>
        </w:rPr>
        <w:t>ия приложения.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Здесь создаётся дополнительное </w:t>
      </w:r>
      <w:r w:rsidRPr="003A425A">
        <w:rPr>
          <w:rFonts w:ascii="Times New Roman" w:hAnsi="Times New Roman"/>
          <w:color w:val="00B050"/>
          <w:sz w:val="24"/>
          <w:szCs w:val="24"/>
        </w:rPr>
        <w:t>пространство имён</w:t>
      </w:r>
      <w:r w:rsidRPr="003A425A">
        <w:rPr>
          <w:rFonts w:ascii="Times New Roman" w:hAnsi="Times New Roman"/>
          <w:sz w:val="24"/>
          <w:szCs w:val="24"/>
        </w:rPr>
        <w:t xml:space="preserve">, которое указывает, что при сборке приложения на платформе </w:t>
      </w:r>
      <w:r w:rsidRPr="003A425A">
        <w:rPr>
          <w:rFonts w:ascii="Times New Roman" w:hAnsi="Times New Roman"/>
          <w:sz w:val="24"/>
          <w:szCs w:val="24"/>
          <w:lang w:val="en-US"/>
        </w:rPr>
        <w:t>Windows</w:t>
      </w:r>
      <w:r w:rsidRPr="003A425A">
        <w:rPr>
          <w:rFonts w:ascii="Times New Roman" w:hAnsi="Times New Roman"/>
          <w:sz w:val="24"/>
          <w:szCs w:val="24"/>
        </w:rPr>
        <w:t xml:space="preserve"> следует включить вот такие вот файлы в </w:t>
      </w:r>
      <w:r w:rsidR="00F850EA" w:rsidRPr="003A425A">
        <w:rPr>
          <w:rFonts w:ascii="Times New Roman" w:hAnsi="Times New Roman"/>
          <w:sz w:val="24"/>
          <w:szCs w:val="24"/>
        </w:rPr>
        <w:t>проект</w:t>
      </w:r>
      <w:r w:rsidRPr="003A425A">
        <w:rPr>
          <w:rFonts w:ascii="Times New Roman" w:hAnsi="Times New Roman"/>
          <w:sz w:val="24"/>
          <w:szCs w:val="24"/>
        </w:rPr>
        <w:t xml:space="preserve">. Если построение производится для какой-либо другой платформы, то </w:t>
      </w:r>
      <w:r w:rsidRPr="003A425A">
        <w:rPr>
          <w:rFonts w:ascii="Times New Roman" w:hAnsi="Times New Roman"/>
          <w:sz w:val="24"/>
          <w:szCs w:val="24"/>
          <w:lang w:val="en-US"/>
        </w:rPr>
        <w:t>qmake</w:t>
      </w:r>
      <w:r w:rsidRPr="003A425A">
        <w:rPr>
          <w:rFonts w:ascii="Times New Roman" w:hAnsi="Times New Roman"/>
          <w:sz w:val="24"/>
          <w:szCs w:val="24"/>
        </w:rPr>
        <w:t xml:space="preserve"> просто игнор</w:t>
      </w:r>
      <w:r w:rsidR="00D95FF2" w:rsidRPr="003A425A">
        <w:rPr>
          <w:rFonts w:ascii="Times New Roman" w:hAnsi="Times New Roman"/>
          <w:sz w:val="24"/>
          <w:szCs w:val="24"/>
        </w:rPr>
        <w:t>ирует это.</w:t>
      </w:r>
    </w:p>
    <w:p w:rsidR="005A6BBD" w:rsidRPr="003A425A" w:rsidRDefault="005A6BBD" w:rsidP="000679DE">
      <w:pPr>
        <w:jc w:val="both"/>
        <w:rPr>
          <w:rFonts w:ascii="Times New Roman" w:hAnsi="Times New Roman"/>
          <w:color w:val="000000"/>
          <w:sz w:val="24"/>
          <w:szCs w:val="24"/>
        </w:rPr>
      </w:pPr>
      <w:r w:rsidRPr="003A425A">
        <w:rPr>
          <w:rFonts w:ascii="Times New Roman" w:hAnsi="Times New Roman"/>
          <w:color w:val="000000"/>
          <w:sz w:val="24"/>
          <w:szCs w:val="24"/>
        </w:rPr>
        <w:t xml:space="preserve">Символ «!» используется для отрицания. </w:t>
      </w:r>
    </w:p>
    <w:p w:rsidR="005A6BBD" w:rsidRPr="003A425A" w:rsidRDefault="005A6BBD" w:rsidP="000679DE">
      <w:pPr>
        <w:jc w:val="both"/>
        <w:rPr>
          <w:rFonts w:ascii="Times New Roman" w:hAnsi="Times New Roman"/>
          <w:color w:val="000000"/>
          <w:sz w:val="24"/>
          <w:szCs w:val="24"/>
        </w:rPr>
      </w:pPr>
      <w:r w:rsidRPr="003A425A">
        <w:rPr>
          <w:rFonts w:ascii="Times New Roman" w:hAnsi="Times New Roman"/>
          <w:color w:val="000000"/>
          <w:sz w:val="24"/>
          <w:szCs w:val="24"/>
        </w:rPr>
        <w:t xml:space="preserve">Также можно определять более чем одно условие для выполнения некоторой информации построения. Например, вы желаете использовать платформу </w:t>
      </w:r>
      <w:r w:rsidRPr="003A425A">
        <w:rPr>
          <w:rFonts w:ascii="Times New Roman" w:hAnsi="Times New Roman"/>
          <w:color w:val="000000"/>
          <w:sz w:val="24"/>
          <w:szCs w:val="24"/>
          <w:lang w:val="en-US"/>
        </w:rPr>
        <w:t>Windows</w:t>
      </w:r>
      <w:r w:rsidRPr="003A425A">
        <w:rPr>
          <w:rFonts w:ascii="Times New Roman" w:hAnsi="Times New Roman"/>
          <w:color w:val="000000"/>
          <w:sz w:val="24"/>
          <w:szCs w:val="24"/>
        </w:rPr>
        <w:t>, но при этом вы также хотите увидеть некоторую отладочную информацию при помощи консоли. С этой целью используются вложенные области видимости. Первая создаёт одну область видимости, а вторая создаёт вторую область видимости, которая находится внутри первой.</w:t>
      </w:r>
    </w:p>
    <w:p w:rsidR="002C5493" w:rsidRPr="003A425A" w:rsidRDefault="002C5493" w:rsidP="002C5493">
      <w:pPr>
        <w:pStyle w:val="4"/>
        <w:rPr>
          <w:rFonts w:ascii="Times New Roman" w:hAnsi="Times New Roman"/>
          <w:b w:val="0"/>
          <w:sz w:val="24"/>
          <w:szCs w:val="24"/>
        </w:rPr>
      </w:pPr>
      <w:bookmarkStart w:id="29" w:name="_Toc382058144"/>
      <w:r w:rsidRPr="003A425A">
        <w:rPr>
          <w:rFonts w:ascii="Times New Roman" w:hAnsi="Times New Roman"/>
          <w:b w:val="0"/>
          <w:sz w:val="24"/>
          <w:szCs w:val="24"/>
        </w:rPr>
        <w:t>СОЗДАНИЕ ФАЙЛОВ ПРОЕКТА</w:t>
      </w:r>
      <w:bookmarkEnd w:id="29"/>
    </w:p>
    <w:p w:rsidR="005A6BBD" w:rsidRPr="003A425A" w:rsidRDefault="00953454" w:rsidP="004003DB">
      <w:pPr>
        <w:jc w:val="both"/>
        <w:rPr>
          <w:rFonts w:ascii="Times New Roman" w:hAnsi="Times New Roman"/>
          <w:sz w:val="24"/>
          <w:szCs w:val="24"/>
        </w:rPr>
      </w:pPr>
      <w:hyperlink r:id="rId40"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qmake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qmake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files</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2C5493" w:rsidRPr="003A425A" w:rsidRDefault="005A6BBD" w:rsidP="002C5493">
      <w:pPr>
        <w:jc w:val="both"/>
        <w:rPr>
          <w:rFonts w:ascii="Times New Roman" w:hAnsi="Times New Roman"/>
          <w:color w:val="000000"/>
          <w:sz w:val="24"/>
          <w:szCs w:val="24"/>
        </w:rPr>
      </w:pPr>
      <w:r w:rsidRPr="003A425A">
        <w:rPr>
          <w:rFonts w:ascii="Times New Roman" w:hAnsi="Times New Roman"/>
          <w:color w:val="000000"/>
          <w:sz w:val="24"/>
          <w:szCs w:val="24"/>
        </w:rPr>
        <w:t>Эт</w:t>
      </w:r>
      <w:r w:rsidR="002C5493" w:rsidRPr="003A425A">
        <w:rPr>
          <w:rFonts w:ascii="Times New Roman" w:hAnsi="Times New Roman"/>
          <w:color w:val="000000"/>
          <w:sz w:val="24"/>
          <w:szCs w:val="24"/>
        </w:rPr>
        <w:t>и</w:t>
      </w:r>
      <w:r w:rsidRPr="003A425A">
        <w:rPr>
          <w:rFonts w:ascii="Times New Roman" w:hAnsi="Times New Roman"/>
          <w:color w:val="000000"/>
          <w:sz w:val="24"/>
          <w:szCs w:val="24"/>
        </w:rPr>
        <w:t xml:space="preserve"> простые программные файлы используют простой декларативный стиль, определяющий стандартные переменные, чтобы указать исходные и заголовочные файлы, что используются в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е. Сложные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ы могут использовать </w:t>
      </w:r>
      <w:r w:rsidR="00D95FF2" w:rsidRPr="003A425A">
        <w:rPr>
          <w:rFonts w:ascii="Times New Roman" w:hAnsi="Times New Roman"/>
          <w:color w:val="000000"/>
          <w:sz w:val="24"/>
          <w:szCs w:val="24"/>
        </w:rPr>
        <w:t>структур</w:t>
      </w:r>
      <w:r w:rsidRPr="003A425A">
        <w:rPr>
          <w:rFonts w:ascii="Times New Roman" w:hAnsi="Times New Roman"/>
          <w:color w:val="000000"/>
          <w:sz w:val="24"/>
          <w:szCs w:val="24"/>
        </w:rPr>
        <w:t xml:space="preserve">ы контроля потоков, чтобы настроить процесс построения. </w:t>
      </w:r>
      <w:r w:rsidR="002C5493" w:rsidRPr="003A425A">
        <w:rPr>
          <w:rFonts w:ascii="Times New Roman" w:hAnsi="Times New Roman"/>
          <w:color w:val="000000"/>
          <w:sz w:val="24"/>
          <w:szCs w:val="24"/>
        </w:rPr>
        <w:t>Поддержка использования простых программных конструктов позволяет вам описывать различные процессы построения для разных платформ и сред.</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Сейчас опишем различные типы элементов, которые используются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p>
    <w:p w:rsidR="005A6BBD" w:rsidRPr="003A425A" w:rsidRDefault="005A6BBD" w:rsidP="004D4FF9">
      <w:pPr>
        <w:numPr>
          <w:ilvl w:val="0"/>
          <w:numId w:val="79"/>
        </w:numPr>
        <w:jc w:val="both"/>
        <w:rPr>
          <w:rFonts w:ascii="Times New Roman" w:hAnsi="Times New Roman"/>
          <w:color w:val="000000"/>
          <w:sz w:val="24"/>
          <w:szCs w:val="24"/>
        </w:rPr>
      </w:pPr>
      <w:r w:rsidRPr="003A425A">
        <w:rPr>
          <w:rFonts w:ascii="Times New Roman" w:hAnsi="Times New Roman"/>
          <w:color w:val="000000"/>
          <w:sz w:val="24"/>
          <w:szCs w:val="24"/>
        </w:rPr>
        <w:t xml:space="preserve">Переменные используются в файле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для удержания списков строк. В наипростейшем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е эти переменные информируют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о настройках конфигурации, которые следует использовать, или обеспечивают имена файлов и путей в процессе построения.</w:t>
      </w:r>
      <w:r w:rsidR="002C5493" w:rsidRPr="003A425A">
        <w:rPr>
          <w:rFonts w:ascii="Times New Roman" w:hAnsi="Times New Roman"/>
          <w:color w:val="000000"/>
          <w:sz w:val="24"/>
          <w:szCs w:val="24"/>
        </w:rPr>
        <w:t xml:space="preserve">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просматривает определённые переменные в </w:t>
      </w:r>
      <w:r w:rsidRPr="003A425A">
        <w:rPr>
          <w:rFonts w:ascii="Times New Roman" w:hAnsi="Times New Roman"/>
          <w:color w:val="000000"/>
          <w:sz w:val="24"/>
          <w:szCs w:val="24"/>
        </w:rPr>
        <w:lastRenderedPageBreak/>
        <w:t xml:space="preserve">каждом файле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и использует их содержание, чтобы определить, что следует </w:t>
      </w:r>
      <w:r w:rsidR="00F850EA" w:rsidRPr="003A425A">
        <w:rPr>
          <w:rFonts w:ascii="Times New Roman" w:hAnsi="Times New Roman"/>
          <w:color w:val="000000"/>
          <w:sz w:val="24"/>
          <w:szCs w:val="24"/>
        </w:rPr>
        <w:t>написа</w:t>
      </w:r>
      <w:r w:rsidRPr="003A425A">
        <w:rPr>
          <w:rFonts w:ascii="Times New Roman" w:hAnsi="Times New Roman"/>
          <w:color w:val="000000"/>
          <w:sz w:val="24"/>
          <w:szCs w:val="24"/>
        </w:rPr>
        <w:t xml:space="preserve">ть в </w:t>
      </w:r>
      <w:r w:rsidRPr="003A425A">
        <w:rPr>
          <w:rFonts w:ascii="Times New Roman" w:hAnsi="Times New Roman"/>
          <w:color w:val="000000"/>
          <w:sz w:val="24"/>
          <w:szCs w:val="24"/>
          <w:lang w:val="en-US"/>
        </w:rPr>
        <w:t>Make</w:t>
      </w:r>
      <w:r w:rsidRPr="003A425A">
        <w:rPr>
          <w:rFonts w:ascii="Times New Roman" w:hAnsi="Times New Roman"/>
          <w:color w:val="000000"/>
          <w:sz w:val="24"/>
          <w:szCs w:val="24"/>
        </w:rPr>
        <w:t xml:space="preserve">-файле. Например, </w:t>
      </w:r>
      <w:r w:rsidRPr="003A425A">
        <w:rPr>
          <w:rFonts w:ascii="Times New Roman" w:hAnsi="Times New Roman"/>
          <w:color w:val="000000"/>
          <w:sz w:val="24"/>
          <w:szCs w:val="24"/>
          <w:lang w:val="en-US"/>
        </w:rPr>
        <w:t>HEADERS</w:t>
      </w:r>
      <w:r w:rsidRPr="003A425A">
        <w:rPr>
          <w:rFonts w:ascii="Times New Roman" w:hAnsi="Times New Roman"/>
          <w:color w:val="000000"/>
          <w:sz w:val="24"/>
          <w:szCs w:val="24"/>
        </w:rPr>
        <w:t xml:space="preserve"> и </w:t>
      </w:r>
      <w:r w:rsidRPr="003A425A">
        <w:rPr>
          <w:rFonts w:ascii="Times New Roman" w:hAnsi="Times New Roman"/>
          <w:color w:val="000000"/>
          <w:sz w:val="24"/>
          <w:szCs w:val="24"/>
          <w:lang w:val="en-US"/>
        </w:rPr>
        <w:t>SOURCES</w:t>
      </w:r>
      <w:r w:rsidRPr="003A425A">
        <w:rPr>
          <w:rFonts w:ascii="Times New Roman" w:hAnsi="Times New Roman"/>
          <w:color w:val="000000"/>
          <w:sz w:val="24"/>
          <w:szCs w:val="24"/>
        </w:rPr>
        <w:t xml:space="preserve"> переменные используются, чтобы сказать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о заголовочных и исходных файлах, которые находятся в той же </w:t>
      </w:r>
      <w:r w:rsidR="00F850EA" w:rsidRPr="003A425A">
        <w:rPr>
          <w:rFonts w:ascii="Times New Roman" w:hAnsi="Times New Roman"/>
          <w:color w:val="000000"/>
          <w:sz w:val="24"/>
          <w:szCs w:val="24"/>
        </w:rPr>
        <w:t>директори</w:t>
      </w:r>
      <w:r w:rsidRPr="003A425A">
        <w:rPr>
          <w:rFonts w:ascii="Times New Roman" w:hAnsi="Times New Roman"/>
          <w:color w:val="000000"/>
          <w:sz w:val="24"/>
          <w:szCs w:val="24"/>
        </w:rPr>
        <w:t xml:space="preserve">и, что и файл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а.</w:t>
      </w:r>
      <w:r w:rsidR="002C5493" w:rsidRPr="003A425A">
        <w:rPr>
          <w:rFonts w:ascii="Times New Roman" w:hAnsi="Times New Roman"/>
          <w:color w:val="000000"/>
          <w:sz w:val="24"/>
          <w:szCs w:val="24"/>
        </w:rPr>
        <w:t xml:space="preserve"> </w:t>
      </w:r>
      <w:r w:rsidR="002E2D24" w:rsidRPr="003A425A">
        <w:rPr>
          <w:rFonts w:ascii="Times New Roman" w:hAnsi="Times New Roman"/>
          <w:color w:val="000000"/>
          <w:sz w:val="24"/>
          <w:szCs w:val="24"/>
        </w:rPr>
        <w:t xml:space="preserve">Если предварять имя переменной символом «$$», то тогда считывается значение переменной. Данный символ также часто используется встроенными функциями, которые управляют строками и списками значений. Обычно пробелы разделяют значения в обозначении переменных. Если же названия переменных сами включают пробел, то название заключается в двойные кавычки. То же самое касается и путей вместе с библиотеками. </w:t>
      </w:r>
      <w:r w:rsidRPr="003A425A">
        <w:rPr>
          <w:rFonts w:ascii="Times New Roman" w:hAnsi="Times New Roman"/>
          <w:color w:val="000000"/>
          <w:sz w:val="24"/>
          <w:szCs w:val="24"/>
        </w:rPr>
        <w:t>Перечислим наиболее часто используемые переменные:</w:t>
      </w:r>
    </w:p>
    <w:p w:rsidR="000F4593" w:rsidRPr="003A425A" w:rsidRDefault="005A6BBD" w:rsidP="004D4FF9">
      <w:pPr>
        <w:numPr>
          <w:ilvl w:val="0"/>
          <w:numId w:val="79"/>
        </w:numPr>
        <w:jc w:val="both"/>
        <w:rPr>
          <w:rFonts w:ascii="Times New Roman" w:hAnsi="Times New Roman"/>
          <w:sz w:val="24"/>
          <w:szCs w:val="24"/>
        </w:rPr>
      </w:pPr>
      <w:r w:rsidRPr="003A425A">
        <w:rPr>
          <w:rFonts w:ascii="Times New Roman" w:hAnsi="Times New Roman"/>
          <w:color w:val="000000"/>
          <w:sz w:val="24"/>
          <w:szCs w:val="24"/>
          <w:lang w:val="en-US"/>
        </w:rPr>
        <w:t>CONFIG</w:t>
      </w:r>
      <w:r w:rsidRPr="003A425A">
        <w:rPr>
          <w:rFonts w:ascii="Times New Roman" w:hAnsi="Times New Roman"/>
          <w:color w:val="000000"/>
          <w:sz w:val="24"/>
          <w:szCs w:val="24"/>
        </w:rPr>
        <w:t xml:space="preserve"> – общие настройки конфигурации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а;</w:t>
      </w:r>
      <w:r w:rsidR="00995294" w:rsidRPr="003A425A">
        <w:rPr>
          <w:rFonts w:ascii="Times New Roman" w:hAnsi="Times New Roman"/>
          <w:color w:val="000000"/>
          <w:sz w:val="24"/>
          <w:szCs w:val="24"/>
        </w:rPr>
        <w:t xml:space="preserve"> Переменная </w:t>
      </w:r>
      <w:r w:rsidR="00995294" w:rsidRPr="003A425A">
        <w:rPr>
          <w:rFonts w:ascii="Times New Roman" w:hAnsi="Times New Roman"/>
          <w:color w:val="000000"/>
          <w:sz w:val="24"/>
          <w:szCs w:val="24"/>
          <w:lang w:val="en-US"/>
        </w:rPr>
        <w:t>CONFIG</w:t>
      </w:r>
      <w:r w:rsidR="00995294" w:rsidRPr="003A425A">
        <w:rPr>
          <w:rFonts w:ascii="Times New Roman" w:hAnsi="Times New Roman"/>
          <w:color w:val="000000"/>
          <w:sz w:val="24"/>
          <w:szCs w:val="24"/>
        </w:rPr>
        <w:t xml:space="preserve"> определяет настройки и особенности, при помощи которых должен быть настроен проект. Проект должен быть построен либо в моде отладки, либо в моде выпуска. Для обеспечения построения двух мод следует присвоить данной переменной значение </w:t>
      </w:r>
      <w:r w:rsidR="00995294" w:rsidRPr="003A425A">
        <w:rPr>
          <w:rFonts w:ascii="Times New Roman" w:hAnsi="Times New Roman"/>
          <w:color w:val="000000"/>
          <w:sz w:val="24"/>
          <w:szCs w:val="24"/>
          <w:lang w:val="en-US"/>
        </w:rPr>
        <w:t>debug</w:t>
      </w:r>
      <w:r w:rsidR="00995294" w:rsidRPr="003A425A">
        <w:rPr>
          <w:rFonts w:ascii="Times New Roman" w:hAnsi="Times New Roman"/>
          <w:color w:val="000000"/>
          <w:sz w:val="24"/>
          <w:szCs w:val="24"/>
        </w:rPr>
        <w:t>_</w:t>
      </w:r>
      <w:r w:rsidR="00995294" w:rsidRPr="003A425A">
        <w:rPr>
          <w:rFonts w:ascii="Times New Roman" w:hAnsi="Times New Roman"/>
          <w:color w:val="000000"/>
          <w:sz w:val="24"/>
          <w:szCs w:val="24"/>
          <w:lang w:val="en-US"/>
        </w:rPr>
        <w:t>and</w:t>
      </w:r>
      <w:r w:rsidR="00995294" w:rsidRPr="003A425A">
        <w:rPr>
          <w:rFonts w:ascii="Times New Roman" w:hAnsi="Times New Roman"/>
          <w:color w:val="000000"/>
          <w:sz w:val="24"/>
          <w:szCs w:val="24"/>
        </w:rPr>
        <w:t>_</w:t>
      </w:r>
      <w:r w:rsidR="00995294" w:rsidRPr="003A425A">
        <w:rPr>
          <w:rFonts w:ascii="Times New Roman" w:hAnsi="Times New Roman"/>
          <w:color w:val="000000"/>
          <w:sz w:val="24"/>
          <w:szCs w:val="24"/>
          <w:lang w:val="en-US"/>
        </w:rPr>
        <w:t>released</w:t>
      </w:r>
      <w:r w:rsidR="00995294" w:rsidRPr="003A425A">
        <w:rPr>
          <w:rFonts w:ascii="Times New Roman" w:hAnsi="Times New Roman"/>
          <w:color w:val="000000"/>
          <w:sz w:val="24"/>
          <w:szCs w:val="24"/>
        </w:rPr>
        <w:t>. Если присвоить данной переменной два значения по отдельности</w:t>
      </w:r>
      <w:r w:rsidR="00995294" w:rsidRPr="003A425A">
        <w:rPr>
          <w:rFonts w:ascii="Times New Roman" w:hAnsi="Times New Roman"/>
          <w:sz w:val="24"/>
          <w:szCs w:val="24"/>
        </w:rPr>
        <w:t xml:space="preserve">, то будет </w:t>
      </w:r>
      <w:r w:rsidR="00995294" w:rsidRPr="003A425A">
        <w:rPr>
          <w:rFonts w:ascii="Times New Roman" w:hAnsi="Times New Roman"/>
          <w:color w:val="000000"/>
          <w:sz w:val="24"/>
          <w:szCs w:val="24"/>
        </w:rPr>
        <w:t xml:space="preserve">эффект на моду выпуска. Это связано с особенностями построения </w:t>
      </w:r>
      <w:r w:rsidR="00995294" w:rsidRPr="003A425A">
        <w:rPr>
          <w:rFonts w:ascii="Times New Roman" w:hAnsi="Times New Roman"/>
          <w:color w:val="000000"/>
          <w:sz w:val="24"/>
          <w:szCs w:val="24"/>
          <w:lang w:val="en-US"/>
        </w:rPr>
        <w:t>Make</w:t>
      </w:r>
      <w:r w:rsidR="00995294" w:rsidRPr="003A425A">
        <w:rPr>
          <w:rFonts w:ascii="Times New Roman" w:hAnsi="Times New Roman"/>
          <w:color w:val="000000"/>
          <w:sz w:val="24"/>
          <w:szCs w:val="24"/>
        </w:rPr>
        <w:t>-файла.</w:t>
      </w:r>
      <w:r w:rsidR="002161CE" w:rsidRPr="003A425A">
        <w:rPr>
          <w:rFonts w:ascii="Times New Roman" w:hAnsi="Times New Roman"/>
          <w:color w:val="000000"/>
          <w:sz w:val="24"/>
          <w:szCs w:val="24"/>
        </w:rPr>
        <w:t xml:space="preserve"> Если переменная </w:t>
      </w:r>
      <w:r w:rsidR="002161CE" w:rsidRPr="003A425A">
        <w:rPr>
          <w:rFonts w:ascii="Times New Roman" w:hAnsi="Times New Roman"/>
          <w:color w:val="000000"/>
          <w:sz w:val="24"/>
          <w:szCs w:val="24"/>
          <w:lang w:val="en-US"/>
        </w:rPr>
        <w:t>CONFIG</w:t>
      </w:r>
      <w:r w:rsidR="002161CE" w:rsidRPr="003A425A">
        <w:rPr>
          <w:rFonts w:ascii="Times New Roman" w:hAnsi="Times New Roman"/>
          <w:color w:val="000000"/>
          <w:sz w:val="24"/>
          <w:szCs w:val="24"/>
        </w:rPr>
        <w:t xml:space="preserve"> содержит значение </w:t>
      </w:r>
      <w:r w:rsidR="002161CE" w:rsidRPr="003A425A">
        <w:rPr>
          <w:rFonts w:ascii="Times New Roman" w:hAnsi="Times New Roman"/>
          <w:color w:val="000000"/>
          <w:sz w:val="24"/>
          <w:szCs w:val="24"/>
          <w:lang w:val="en-US"/>
        </w:rPr>
        <w:t>qt</w:t>
      </w:r>
      <w:r w:rsidR="002161CE" w:rsidRPr="003A425A">
        <w:rPr>
          <w:rFonts w:ascii="Times New Roman" w:hAnsi="Times New Roman"/>
          <w:color w:val="000000"/>
          <w:sz w:val="24"/>
          <w:szCs w:val="24"/>
        </w:rPr>
        <w:t xml:space="preserve">, поддержка </w:t>
      </w:r>
      <w:r w:rsidR="002161CE" w:rsidRPr="003A425A">
        <w:rPr>
          <w:rFonts w:ascii="Times New Roman" w:hAnsi="Times New Roman"/>
          <w:color w:val="000000"/>
          <w:sz w:val="24"/>
          <w:szCs w:val="24"/>
          <w:lang w:val="en-US"/>
        </w:rPr>
        <w:t>qmake</w:t>
      </w:r>
      <w:r w:rsidR="002161CE" w:rsidRPr="003A425A">
        <w:rPr>
          <w:rFonts w:ascii="Times New Roman" w:hAnsi="Times New Roman"/>
          <w:color w:val="000000"/>
          <w:sz w:val="24"/>
          <w:szCs w:val="24"/>
        </w:rPr>
        <w:t xml:space="preserve"> приложений </w:t>
      </w:r>
      <w:r w:rsidR="002161CE" w:rsidRPr="003A425A">
        <w:rPr>
          <w:rFonts w:ascii="Times New Roman" w:hAnsi="Times New Roman"/>
          <w:color w:val="000000"/>
          <w:sz w:val="24"/>
          <w:szCs w:val="24"/>
          <w:lang w:val="en-US"/>
        </w:rPr>
        <w:t>qt</w:t>
      </w:r>
      <w:r w:rsidR="002161CE" w:rsidRPr="003A425A">
        <w:rPr>
          <w:rFonts w:ascii="Times New Roman" w:hAnsi="Times New Roman"/>
          <w:color w:val="000000"/>
          <w:sz w:val="24"/>
          <w:szCs w:val="24"/>
        </w:rPr>
        <w:t xml:space="preserve"> доступна. Это даёт возможность более тщательно настроить, какой из модулей </w:t>
      </w:r>
      <w:r w:rsidR="002161CE" w:rsidRPr="003A425A">
        <w:rPr>
          <w:rFonts w:ascii="Times New Roman" w:hAnsi="Times New Roman"/>
          <w:color w:val="000000"/>
          <w:sz w:val="24"/>
          <w:szCs w:val="24"/>
          <w:lang w:val="en-US"/>
        </w:rPr>
        <w:t>qt</w:t>
      </w:r>
      <w:r w:rsidR="002161CE" w:rsidRPr="003A425A">
        <w:rPr>
          <w:rFonts w:ascii="Times New Roman" w:hAnsi="Times New Roman"/>
          <w:color w:val="000000"/>
          <w:sz w:val="24"/>
          <w:szCs w:val="24"/>
        </w:rPr>
        <w:t xml:space="preserve"> используется в вашем приложении. Это достигается при помощи переменной </w:t>
      </w:r>
      <w:r w:rsidR="002161CE" w:rsidRPr="003A425A">
        <w:rPr>
          <w:rFonts w:ascii="Times New Roman" w:hAnsi="Times New Roman"/>
          <w:color w:val="000000"/>
          <w:sz w:val="24"/>
          <w:szCs w:val="24"/>
          <w:lang w:val="en-US"/>
        </w:rPr>
        <w:t>QT</w:t>
      </w:r>
      <w:r w:rsidR="002161CE" w:rsidRPr="003A425A">
        <w:rPr>
          <w:rFonts w:ascii="Times New Roman" w:hAnsi="Times New Roman"/>
          <w:color w:val="000000"/>
          <w:sz w:val="24"/>
          <w:szCs w:val="24"/>
        </w:rPr>
        <w:t xml:space="preserve">, которая может быть использована для объявления требуемых модулей расширения. По умолчанию данная переменная содержит </w:t>
      </w:r>
      <w:r w:rsidR="002161CE" w:rsidRPr="003A425A">
        <w:rPr>
          <w:rFonts w:ascii="Times New Roman" w:hAnsi="Times New Roman"/>
          <w:color w:val="000000"/>
          <w:sz w:val="24"/>
          <w:szCs w:val="24"/>
          <w:lang w:val="en-US"/>
        </w:rPr>
        <w:t>gui</w:t>
      </w:r>
      <w:r w:rsidR="002161CE" w:rsidRPr="003A425A">
        <w:rPr>
          <w:rFonts w:ascii="Times New Roman" w:hAnsi="Times New Roman"/>
          <w:color w:val="000000"/>
          <w:sz w:val="24"/>
          <w:szCs w:val="24"/>
        </w:rPr>
        <w:t xml:space="preserve"> и </w:t>
      </w:r>
      <w:r w:rsidR="002161CE" w:rsidRPr="003A425A">
        <w:rPr>
          <w:rFonts w:ascii="Times New Roman" w:hAnsi="Times New Roman"/>
          <w:color w:val="000000"/>
          <w:sz w:val="24"/>
          <w:szCs w:val="24"/>
          <w:lang w:val="en-US"/>
        </w:rPr>
        <w:t>core</w:t>
      </w:r>
      <w:r w:rsidR="002161CE" w:rsidRPr="003A425A">
        <w:rPr>
          <w:rFonts w:ascii="Times New Roman" w:hAnsi="Times New Roman"/>
          <w:color w:val="000000"/>
          <w:sz w:val="24"/>
          <w:szCs w:val="24"/>
        </w:rPr>
        <w:t xml:space="preserve"> модули. Поэтому всегда следует использовать оператор «+=» для добавления новых модулей. Если </w:t>
      </w:r>
      <w:r w:rsidR="002161CE" w:rsidRPr="003A425A">
        <w:rPr>
          <w:rFonts w:ascii="Times New Roman" w:hAnsi="Times New Roman"/>
          <w:sz w:val="24"/>
          <w:szCs w:val="24"/>
        </w:rPr>
        <w:t>нужно удалить некоторый модуль из проекта, то используется оператор «-=».</w:t>
      </w:r>
      <w:r w:rsidR="000F4593" w:rsidRPr="003A425A">
        <w:rPr>
          <w:rFonts w:ascii="Times New Roman" w:hAnsi="Times New Roman"/>
          <w:sz w:val="24"/>
          <w:szCs w:val="24"/>
        </w:rPr>
        <w:t xml:space="preserve"> Если в переменной </w:t>
      </w:r>
      <w:r w:rsidR="000F4593" w:rsidRPr="003A425A">
        <w:rPr>
          <w:rFonts w:ascii="Times New Roman" w:hAnsi="Times New Roman"/>
          <w:sz w:val="24"/>
          <w:szCs w:val="24"/>
          <w:lang w:val="en-US"/>
        </w:rPr>
        <w:t>CONFIG</w:t>
      </w:r>
      <w:r w:rsidR="000F4593" w:rsidRPr="003A425A">
        <w:rPr>
          <w:rFonts w:ascii="Times New Roman" w:hAnsi="Times New Roman"/>
          <w:sz w:val="24"/>
          <w:szCs w:val="24"/>
        </w:rPr>
        <w:t xml:space="preserve"> определить по отдельности моды отладки и выпуска, то мода отладки просто перепишет моду выпуска. Для одновременного создания обоих мод используется значение данной переменной </w:t>
      </w:r>
      <w:r w:rsidR="000F4593" w:rsidRPr="003A425A">
        <w:rPr>
          <w:rFonts w:ascii="Times New Roman" w:hAnsi="Times New Roman"/>
          <w:sz w:val="24"/>
          <w:szCs w:val="24"/>
          <w:lang w:val="en-US"/>
        </w:rPr>
        <w:t>debug</w:t>
      </w:r>
      <w:r w:rsidR="000F4593" w:rsidRPr="003A425A">
        <w:rPr>
          <w:rFonts w:ascii="Times New Roman" w:hAnsi="Times New Roman"/>
          <w:sz w:val="24"/>
          <w:szCs w:val="24"/>
        </w:rPr>
        <w:t>_</w:t>
      </w:r>
      <w:r w:rsidR="000F4593" w:rsidRPr="003A425A">
        <w:rPr>
          <w:rFonts w:ascii="Times New Roman" w:hAnsi="Times New Roman"/>
          <w:sz w:val="24"/>
          <w:szCs w:val="24"/>
          <w:lang w:val="en-US"/>
        </w:rPr>
        <w:t>and</w:t>
      </w:r>
      <w:r w:rsidR="000F4593" w:rsidRPr="003A425A">
        <w:rPr>
          <w:rFonts w:ascii="Times New Roman" w:hAnsi="Times New Roman"/>
          <w:sz w:val="24"/>
          <w:szCs w:val="24"/>
        </w:rPr>
        <w:t>_</w:t>
      </w:r>
      <w:r w:rsidR="000F4593" w:rsidRPr="003A425A">
        <w:rPr>
          <w:rFonts w:ascii="Times New Roman" w:hAnsi="Times New Roman"/>
          <w:sz w:val="24"/>
          <w:szCs w:val="24"/>
          <w:lang w:val="en-US"/>
        </w:rPr>
        <w:t>release</w:t>
      </w:r>
      <w:r w:rsidR="000F4593" w:rsidRPr="003A425A">
        <w:rPr>
          <w:rFonts w:ascii="Times New Roman" w:hAnsi="Times New Roman"/>
          <w:sz w:val="24"/>
          <w:szCs w:val="24"/>
        </w:rPr>
        <w:t xml:space="preserve">. Если данной переменной присвоить значение: </w:t>
      </w:r>
      <w:r w:rsidR="000F4593" w:rsidRPr="003A425A">
        <w:rPr>
          <w:rFonts w:ascii="Times New Roman" w:hAnsi="Times New Roman"/>
          <w:sz w:val="24"/>
          <w:szCs w:val="24"/>
          <w:lang w:val="en-US"/>
        </w:rPr>
        <w:t>build</w:t>
      </w:r>
      <w:r w:rsidR="000F4593" w:rsidRPr="003A425A">
        <w:rPr>
          <w:rFonts w:ascii="Times New Roman" w:hAnsi="Times New Roman"/>
          <w:sz w:val="24"/>
          <w:szCs w:val="24"/>
        </w:rPr>
        <w:t>_</w:t>
      </w:r>
      <w:r w:rsidR="000F4593" w:rsidRPr="003A425A">
        <w:rPr>
          <w:rFonts w:ascii="Times New Roman" w:hAnsi="Times New Roman"/>
          <w:sz w:val="24"/>
          <w:szCs w:val="24"/>
          <w:lang w:val="en-US"/>
        </w:rPr>
        <w:t>all</w:t>
      </w:r>
      <w:r w:rsidR="000F4593" w:rsidRPr="003A425A">
        <w:rPr>
          <w:rFonts w:ascii="Times New Roman" w:hAnsi="Times New Roman"/>
          <w:sz w:val="24"/>
          <w:szCs w:val="24"/>
        </w:rPr>
        <w:t xml:space="preserve"> (гарантирует, что по умолчанию в проекте будут использоваться обе моды для построения).</w:t>
      </w:r>
    </w:p>
    <w:p w:rsidR="005A6BBD" w:rsidRPr="003A425A" w:rsidRDefault="005A6BBD" w:rsidP="004D4FF9">
      <w:pPr>
        <w:numPr>
          <w:ilvl w:val="1"/>
          <w:numId w:val="79"/>
        </w:numPr>
        <w:jc w:val="both"/>
        <w:rPr>
          <w:rFonts w:ascii="Times New Roman" w:hAnsi="Times New Roman"/>
          <w:color w:val="000000"/>
          <w:sz w:val="24"/>
          <w:szCs w:val="24"/>
        </w:rPr>
      </w:pPr>
      <w:r w:rsidRPr="003A425A">
        <w:rPr>
          <w:rFonts w:ascii="Times New Roman" w:hAnsi="Times New Roman"/>
          <w:color w:val="000000"/>
          <w:sz w:val="24"/>
          <w:szCs w:val="24"/>
          <w:lang w:val="en-US"/>
        </w:rPr>
        <w:t>DESTDIR</w:t>
      </w:r>
      <w:r w:rsidRPr="003A425A">
        <w:rPr>
          <w:rFonts w:ascii="Times New Roman" w:hAnsi="Times New Roman"/>
          <w:color w:val="000000"/>
          <w:sz w:val="24"/>
          <w:szCs w:val="24"/>
        </w:rPr>
        <w:t xml:space="preserve"> – </w:t>
      </w:r>
      <w:r w:rsidR="00F850EA" w:rsidRPr="003A425A">
        <w:rPr>
          <w:rFonts w:ascii="Times New Roman" w:hAnsi="Times New Roman"/>
          <w:color w:val="000000"/>
          <w:sz w:val="24"/>
          <w:szCs w:val="24"/>
        </w:rPr>
        <w:t>директори</w:t>
      </w:r>
      <w:r w:rsidRPr="003A425A">
        <w:rPr>
          <w:rFonts w:ascii="Times New Roman" w:hAnsi="Times New Roman"/>
          <w:color w:val="000000"/>
          <w:sz w:val="24"/>
          <w:szCs w:val="24"/>
        </w:rPr>
        <w:t>я, в которой исполняемый или двоичный файл будут помещены;</w:t>
      </w:r>
    </w:p>
    <w:p w:rsidR="005A6BBD" w:rsidRPr="003A425A" w:rsidRDefault="005A6BBD" w:rsidP="004D4FF9">
      <w:pPr>
        <w:numPr>
          <w:ilvl w:val="1"/>
          <w:numId w:val="79"/>
        </w:numPr>
        <w:jc w:val="both"/>
        <w:rPr>
          <w:rFonts w:ascii="Times New Roman" w:hAnsi="Times New Roman"/>
          <w:color w:val="000000"/>
          <w:sz w:val="24"/>
          <w:szCs w:val="24"/>
        </w:rPr>
      </w:pPr>
      <w:r w:rsidRPr="003A425A">
        <w:rPr>
          <w:rFonts w:ascii="Times New Roman" w:hAnsi="Times New Roman"/>
          <w:color w:val="000000"/>
          <w:sz w:val="24"/>
          <w:szCs w:val="24"/>
          <w:lang w:val="en-US"/>
        </w:rPr>
        <w:t>FORMS</w:t>
      </w:r>
      <w:r w:rsidRPr="003A425A">
        <w:rPr>
          <w:rFonts w:ascii="Times New Roman" w:hAnsi="Times New Roman"/>
          <w:color w:val="000000"/>
          <w:sz w:val="24"/>
          <w:szCs w:val="24"/>
        </w:rPr>
        <w:t xml:space="preserve"> – список </w:t>
      </w:r>
      <w:r w:rsidRPr="003A425A">
        <w:rPr>
          <w:rFonts w:ascii="Times New Roman" w:hAnsi="Times New Roman"/>
          <w:color w:val="000000"/>
          <w:sz w:val="24"/>
          <w:szCs w:val="24"/>
          <w:lang w:val="en-US"/>
        </w:rPr>
        <w:t>UI</w:t>
      </w:r>
      <w:r w:rsidRPr="003A425A">
        <w:rPr>
          <w:rFonts w:ascii="Times New Roman" w:hAnsi="Times New Roman"/>
          <w:color w:val="000000"/>
          <w:sz w:val="24"/>
          <w:szCs w:val="24"/>
        </w:rPr>
        <w:t xml:space="preserve"> файлов, которые обрабатываются </w:t>
      </w:r>
      <w:r w:rsidRPr="003A425A">
        <w:rPr>
          <w:rFonts w:ascii="Times New Roman" w:hAnsi="Times New Roman"/>
          <w:color w:val="000000"/>
          <w:sz w:val="24"/>
          <w:szCs w:val="24"/>
          <w:lang w:val="en-US"/>
        </w:rPr>
        <w:t>uic</w:t>
      </w:r>
      <w:r w:rsidRPr="003A425A">
        <w:rPr>
          <w:rFonts w:ascii="Times New Roman" w:hAnsi="Times New Roman"/>
          <w:color w:val="000000"/>
          <w:sz w:val="24"/>
          <w:szCs w:val="24"/>
        </w:rPr>
        <w:t>;</w:t>
      </w:r>
    </w:p>
    <w:p w:rsidR="005A6BBD" w:rsidRPr="003A425A" w:rsidRDefault="005A6BBD" w:rsidP="004D4FF9">
      <w:pPr>
        <w:numPr>
          <w:ilvl w:val="1"/>
          <w:numId w:val="79"/>
        </w:numPr>
        <w:jc w:val="both"/>
        <w:rPr>
          <w:rFonts w:ascii="Times New Roman" w:hAnsi="Times New Roman"/>
          <w:color w:val="000000"/>
          <w:sz w:val="24"/>
          <w:szCs w:val="24"/>
        </w:rPr>
      </w:pPr>
      <w:r w:rsidRPr="003A425A">
        <w:rPr>
          <w:rFonts w:ascii="Times New Roman" w:hAnsi="Times New Roman"/>
          <w:color w:val="000000"/>
          <w:sz w:val="24"/>
          <w:szCs w:val="24"/>
          <w:lang w:val="en-US"/>
        </w:rPr>
        <w:t>HEADERS</w:t>
      </w:r>
      <w:r w:rsidRPr="003A425A">
        <w:rPr>
          <w:rFonts w:ascii="Times New Roman" w:hAnsi="Times New Roman"/>
          <w:color w:val="000000"/>
          <w:sz w:val="24"/>
          <w:szCs w:val="24"/>
        </w:rPr>
        <w:t xml:space="preserve"> – список имён заголовочных файлов, используемых во время построения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а;</w:t>
      </w:r>
    </w:p>
    <w:p w:rsidR="005A6BBD" w:rsidRPr="003A425A" w:rsidRDefault="005A6BBD" w:rsidP="004D4FF9">
      <w:pPr>
        <w:numPr>
          <w:ilvl w:val="1"/>
          <w:numId w:val="79"/>
        </w:numPr>
        <w:jc w:val="both"/>
        <w:rPr>
          <w:rFonts w:ascii="Times New Roman" w:hAnsi="Times New Roman"/>
          <w:color w:val="000000"/>
          <w:sz w:val="24"/>
          <w:szCs w:val="24"/>
        </w:rPr>
      </w:pPr>
      <w:r w:rsidRPr="003A425A">
        <w:rPr>
          <w:rFonts w:ascii="Times New Roman" w:hAnsi="Times New Roman"/>
          <w:color w:val="000000"/>
          <w:sz w:val="24"/>
          <w:szCs w:val="24"/>
          <w:lang w:val="en-US"/>
        </w:rPr>
        <w:t>QT</w:t>
      </w:r>
      <w:r w:rsidRPr="003A425A">
        <w:rPr>
          <w:rFonts w:ascii="Times New Roman" w:hAnsi="Times New Roman"/>
          <w:color w:val="000000"/>
          <w:sz w:val="24"/>
          <w:szCs w:val="24"/>
        </w:rPr>
        <w:t xml:space="preserve"> – список модулей </w:t>
      </w:r>
      <w:r w:rsidRPr="003A425A">
        <w:rPr>
          <w:rFonts w:ascii="Times New Roman" w:hAnsi="Times New Roman"/>
          <w:color w:val="000000"/>
          <w:sz w:val="24"/>
          <w:szCs w:val="24"/>
          <w:lang w:val="en-US"/>
        </w:rPr>
        <w:t>qt</w:t>
      </w:r>
      <w:r w:rsidRPr="003A425A">
        <w:rPr>
          <w:rFonts w:ascii="Times New Roman" w:hAnsi="Times New Roman"/>
          <w:color w:val="000000"/>
          <w:sz w:val="24"/>
          <w:szCs w:val="24"/>
        </w:rPr>
        <w:t>, используемы</w:t>
      </w:r>
      <w:r w:rsidRPr="003A425A">
        <w:rPr>
          <w:rFonts w:ascii="Times New Roman" w:hAnsi="Times New Roman"/>
          <w:sz w:val="24"/>
          <w:szCs w:val="24"/>
        </w:rPr>
        <w:t xml:space="preserve">х в </w:t>
      </w:r>
      <w:r w:rsidR="00F850EA" w:rsidRPr="003A425A">
        <w:rPr>
          <w:rFonts w:ascii="Times New Roman" w:hAnsi="Times New Roman"/>
          <w:sz w:val="24"/>
          <w:szCs w:val="24"/>
        </w:rPr>
        <w:t>проект</w:t>
      </w:r>
      <w:r w:rsidRPr="003A425A">
        <w:rPr>
          <w:rFonts w:ascii="Times New Roman" w:hAnsi="Times New Roman"/>
          <w:sz w:val="24"/>
          <w:szCs w:val="24"/>
        </w:rPr>
        <w:t>е;</w:t>
      </w:r>
      <w:r w:rsidR="005F0F4D" w:rsidRPr="003A425A">
        <w:rPr>
          <w:rFonts w:ascii="Times New Roman" w:hAnsi="Times New Roman"/>
          <w:sz w:val="24"/>
          <w:szCs w:val="24"/>
        </w:rPr>
        <w:t xml:space="preserve"> Для построения плагина для дизайнера следует присвоить особые значения переменной </w:t>
      </w:r>
      <w:r w:rsidR="005F0F4D" w:rsidRPr="003A425A">
        <w:rPr>
          <w:rFonts w:ascii="Times New Roman" w:hAnsi="Times New Roman"/>
          <w:sz w:val="24"/>
          <w:szCs w:val="24"/>
          <w:lang w:val="en-US"/>
        </w:rPr>
        <w:t>QT</w:t>
      </w:r>
      <w:r w:rsidR="005F0F4D" w:rsidRPr="003A425A">
        <w:rPr>
          <w:rFonts w:ascii="Times New Roman" w:hAnsi="Times New Roman"/>
          <w:sz w:val="24"/>
          <w:szCs w:val="24"/>
        </w:rPr>
        <w:t xml:space="preserve">: </w:t>
      </w:r>
      <w:r w:rsidR="005F0F4D" w:rsidRPr="003A425A">
        <w:rPr>
          <w:rFonts w:ascii="Times New Roman" w:hAnsi="Times New Roman"/>
          <w:sz w:val="24"/>
          <w:szCs w:val="24"/>
          <w:lang w:val="en-US"/>
        </w:rPr>
        <w:t>widgets</w:t>
      </w:r>
      <w:r w:rsidR="005F0F4D" w:rsidRPr="003A425A">
        <w:rPr>
          <w:rFonts w:ascii="Times New Roman" w:hAnsi="Times New Roman"/>
          <w:sz w:val="24"/>
          <w:szCs w:val="24"/>
        </w:rPr>
        <w:t xml:space="preserve"> </w:t>
      </w:r>
      <w:r w:rsidR="005F0F4D" w:rsidRPr="003A425A">
        <w:rPr>
          <w:rFonts w:ascii="Times New Roman" w:hAnsi="Times New Roman"/>
          <w:sz w:val="24"/>
          <w:szCs w:val="24"/>
          <w:lang w:val="en-US"/>
        </w:rPr>
        <w:t>designer</w:t>
      </w:r>
      <w:r w:rsidR="005F0F4D" w:rsidRPr="003A425A">
        <w:rPr>
          <w:rFonts w:ascii="Times New Roman" w:hAnsi="Times New Roman"/>
          <w:sz w:val="24"/>
          <w:szCs w:val="24"/>
        </w:rPr>
        <w:t>.</w:t>
      </w:r>
    </w:p>
    <w:p w:rsidR="005A6BBD" w:rsidRPr="003A425A" w:rsidRDefault="005A6BBD" w:rsidP="004D4FF9">
      <w:pPr>
        <w:numPr>
          <w:ilvl w:val="1"/>
          <w:numId w:val="79"/>
        </w:numPr>
        <w:jc w:val="both"/>
        <w:rPr>
          <w:rFonts w:ascii="Times New Roman" w:hAnsi="Times New Roman"/>
          <w:color w:val="000000"/>
          <w:sz w:val="24"/>
          <w:szCs w:val="24"/>
        </w:rPr>
      </w:pPr>
      <w:r w:rsidRPr="003A425A">
        <w:rPr>
          <w:rFonts w:ascii="Times New Roman" w:hAnsi="Times New Roman"/>
          <w:color w:val="000000"/>
          <w:sz w:val="24"/>
          <w:szCs w:val="24"/>
          <w:lang w:val="en-US"/>
        </w:rPr>
        <w:t>RESOURCES</w:t>
      </w:r>
      <w:r w:rsidRPr="003A425A">
        <w:rPr>
          <w:rFonts w:ascii="Times New Roman" w:hAnsi="Times New Roman"/>
          <w:color w:val="000000"/>
          <w:sz w:val="24"/>
          <w:szCs w:val="24"/>
        </w:rPr>
        <w:t xml:space="preserve"> – список файлов ресурсов (.</w:t>
      </w:r>
      <w:r w:rsidRPr="003A425A">
        <w:rPr>
          <w:rFonts w:ascii="Times New Roman" w:hAnsi="Times New Roman"/>
          <w:color w:val="000000"/>
          <w:sz w:val="24"/>
          <w:szCs w:val="24"/>
          <w:lang w:val="en-US"/>
        </w:rPr>
        <w:t>qrc</w:t>
      </w:r>
      <w:r w:rsidRPr="003A425A">
        <w:rPr>
          <w:rFonts w:ascii="Times New Roman" w:hAnsi="Times New Roman"/>
          <w:color w:val="000000"/>
          <w:sz w:val="24"/>
          <w:szCs w:val="24"/>
        </w:rPr>
        <w:t xml:space="preserve">), которые следует включить в конечный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w:t>
      </w:r>
    </w:p>
    <w:p w:rsidR="00065DDA" w:rsidRPr="003A425A" w:rsidRDefault="005A6BBD" w:rsidP="004D4FF9">
      <w:pPr>
        <w:numPr>
          <w:ilvl w:val="1"/>
          <w:numId w:val="79"/>
        </w:numPr>
        <w:jc w:val="both"/>
        <w:rPr>
          <w:rFonts w:ascii="Times New Roman" w:hAnsi="Times New Roman"/>
          <w:sz w:val="24"/>
          <w:szCs w:val="24"/>
        </w:rPr>
      </w:pPr>
      <w:r w:rsidRPr="003A425A">
        <w:rPr>
          <w:rFonts w:ascii="Times New Roman" w:hAnsi="Times New Roman"/>
          <w:color w:val="000000"/>
          <w:sz w:val="24"/>
          <w:szCs w:val="24"/>
          <w:lang w:val="en-US"/>
        </w:rPr>
        <w:t>SOURCES</w:t>
      </w:r>
      <w:r w:rsidRPr="003A425A">
        <w:rPr>
          <w:rFonts w:ascii="Times New Roman" w:hAnsi="Times New Roman"/>
          <w:color w:val="000000"/>
          <w:sz w:val="24"/>
          <w:szCs w:val="24"/>
        </w:rPr>
        <w:t xml:space="preserve"> – список файлов исходного кода, которые следует использовать во время построения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а;</w:t>
      </w:r>
    </w:p>
    <w:p w:rsidR="00065DDA" w:rsidRPr="003A425A" w:rsidRDefault="005A6BBD" w:rsidP="004D4FF9">
      <w:pPr>
        <w:numPr>
          <w:ilvl w:val="1"/>
          <w:numId w:val="79"/>
        </w:numPr>
        <w:jc w:val="both"/>
        <w:rPr>
          <w:rFonts w:ascii="Times New Roman" w:hAnsi="Times New Roman"/>
          <w:sz w:val="24"/>
          <w:szCs w:val="24"/>
        </w:rPr>
      </w:pPr>
      <w:r w:rsidRPr="003A425A">
        <w:rPr>
          <w:rFonts w:ascii="Times New Roman" w:hAnsi="Times New Roman"/>
          <w:color w:val="000000"/>
          <w:sz w:val="24"/>
          <w:szCs w:val="24"/>
          <w:lang w:val="en-US"/>
        </w:rPr>
        <w:lastRenderedPageBreak/>
        <w:t>TEMPLATE</w:t>
      </w:r>
      <w:r w:rsidRPr="003A425A">
        <w:rPr>
          <w:rFonts w:ascii="Times New Roman" w:hAnsi="Times New Roman"/>
          <w:color w:val="000000"/>
          <w:sz w:val="24"/>
          <w:szCs w:val="24"/>
        </w:rPr>
        <w:t xml:space="preserve"> – шаблон, который используется для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Это определяет, будет ли конечный </w:t>
      </w:r>
      <w:r w:rsidR="002E2D24" w:rsidRPr="003A425A">
        <w:rPr>
          <w:rFonts w:ascii="Times New Roman" w:hAnsi="Times New Roman"/>
          <w:color w:val="000000"/>
          <w:sz w:val="24"/>
          <w:szCs w:val="24"/>
        </w:rPr>
        <w:t>продукт</w:t>
      </w:r>
      <w:r w:rsidRPr="003A425A">
        <w:rPr>
          <w:rFonts w:ascii="Times New Roman" w:hAnsi="Times New Roman"/>
          <w:color w:val="000000"/>
          <w:sz w:val="24"/>
          <w:szCs w:val="24"/>
        </w:rPr>
        <w:t xml:space="preserve"> приложением, библиотекой или плагином.</w:t>
      </w:r>
      <w:r w:rsidR="00065DDA" w:rsidRPr="003A425A">
        <w:rPr>
          <w:rFonts w:ascii="Times New Roman" w:hAnsi="Times New Roman"/>
          <w:color w:val="00B050"/>
          <w:sz w:val="24"/>
          <w:szCs w:val="24"/>
        </w:rPr>
        <w:t xml:space="preserve"> </w:t>
      </w:r>
    </w:p>
    <w:p w:rsidR="00065DDA" w:rsidRPr="003A425A" w:rsidRDefault="00065DDA" w:rsidP="004D4FF9">
      <w:pPr>
        <w:numPr>
          <w:ilvl w:val="1"/>
          <w:numId w:val="79"/>
        </w:numPr>
        <w:jc w:val="both"/>
        <w:rPr>
          <w:rFonts w:ascii="Times New Roman" w:hAnsi="Times New Roman"/>
          <w:color w:val="000000"/>
          <w:sz w:val="24"/>
          <w:szCs w:val="24"/>
        </w:rPr>
      </w:pPr>
      <w:r w:rsidRPr="003A425A">
        <w:rPr>
          <w:rFonts w:ascii="Times New Roman" w:hAnsi="Times New Roman"/>
          <w:color w:val="000000"/>
          <w:sz w:val="24"/>
          <w:szCs w:val="24"/>
        </w:rPr>
        <w:t xml:space="preserve">Если вы используете другие библиотеки в вашем проекте, то вам необходимо объявить их в файле проекта. Для этого в переменную </w:t>
      </w:r>
      <w:r w:rsidRPr="003A425A">
        <w:rPr>
          <w:rFonts w:ascii="Times New Roman" w:hAnsi="Times New Roman"/>
          <w:color w:val="000000"/>
          <w:sz w:val="24"/>
          <w:szCs w:val="24"/>
          <w:lang w:val="en-US"/>
        </w:rPr>
        <w:t>LIBS</w:t>
      </w:r>
      <w:r w:rsidRPr="003A425A">
        <w:rPr>
          <w:rFonts w:ascii="Times New Roman" w:hAnsi="Times New Roman"/>
          <w:color w:val="000000"/>
          <w:sz w:val="24"/>
          <w:szCs w:val="24"/>
        </w:rPr>
        <w:t xml:space="preserve"> следует добавить путь библиотеки и её название.</w:t>
      </w:r>
    </w:p>
    <w:p w:rsidR="005A6BBD" w:rsidRPr="003A425A" w:rsidRDefault="00065DDA" w:rsidP="004D4FF9">
      <w:pPr>
        <w:numPr>
          <w:ilvl w:val="1"/>
          <w:numId w:val="79"/>
        </w:numPr>
        <w:jc w:val="both"/>
        <w:rPr>
          <w:rFonts w:ascii="Times New Roman" w:hAnsi="Times New Roman"/>
          <w:sz w:val="24"/>
          <w:szCs w:val="24"/>
        </w:rPr>
      </w:pPr>
      <w:r w:rsidRPr="003A425A">
        <w:rPr>
          <w:rFonts w:ascii="Times New Roman" w:hAnsi="Times New Roman"/>
          <w:color w:val="000000"/>
          <w:sz w:val="24"/>
          <w:szCs w:val="24"/>
        </w:rPr>
        <w:t xml:space="preserve">Пути, которые содержат заголовочные файлы, также должны быть </w:t>
      </w:r>
      <w:r w:rsidRPr="003A425A">
        <w:rPr>
          <w:rFonts w:ascii="Times New Roman" w:hAnsi="Times New Roman"/>
          <w:sz w:val="24"/>
          <w:szCs w:val="24"/>
        </w:rPr>
        <w:t xml:space="preserve">определены подобным образом в переменной </w:t>
      </w:r>
      <w:r w:rsidRPr="003A425A">
        <w:rPr>
          <w:rFonts w:ascii="Times New Roman" w:hAnsi="Times New Roman"/>
          <w:sz w:val="24"/>
          <w:szCs w:val="24"/>
          <w:lang w:val="en-US"/>
        </w:rPr>
        <w:t>INCLUDEPATH</w:t>
      </w:r>
      <w:r w:rsidRPr="003A425A">
        <w:rPr>
          <w:rFonts w:ascii="Times New Roman" w:hAnsi="Times New Roman"/>
          <w:sz w:val="24"/>
          <w:szCs w:val="24"/>
        </w:rPr>
        <w:t>.</w:t>
      </w:r>
    </w:p>
    <w:p w:rsidR="00997FCC" w:rsidRPr="003A425A" w:rsidRDefault="00997FCC" w:rsidP="004D4FF9">
      <w:pPr>
        <w:numPr>
          <w:ilvl w:val="1"/>
          <w:numId w:val="79"/>
        </w:numPr>
        <w:jc w:val="both"/>
        <w:rPr>
          <w:rFonts w:ascii="Times New Roman" w:hAnsi="Times New Roman"/>
          <w:sz w:val="24"/>
          <w:szCs w:val="24"/>
        </w:rPr>
      </w:pPr>
      <w:r w:rsidRPr="003A425A">
        <w:rPr>
          <w:rFonts w:ascii="Times New Roman" w:hAnsi="Times New Roman"/>
          <w:sz w:val="24"/>
          <w:szCs w:val="24"/>
          <w:lang w:val="en-US"/>
        </w:rPr>
        <w:t>DEPENDPATH</w:t>
      </w:r>
      <w:r w:rsidRPr="003A425A">
        <w:rPr>
          <w:rFonts w:ascii="Times New Roman" w:hAnsi="Times New Roman"/>
          <w:sz w:val="24"/>
          <w:szCs w:val="24"/>
        </w:rPr>
        <w:t xml:space="preserve"> (поиск путей зависимостей для приложения).</w:t>
      </w:r>
    </w:p>
    <w:p w:rsidR="00997FCC" w:rsidRPr="003A425A" w:rsidRDefault="00997FCC" w:rsidP="004D4FF9">
      <w:pPr>
        <w:numPr>
          <w:ilvl w:val="1"/>
          <w:numId w:val="79"/>
        </w:numPr>
        <w:jc w:val="both"/>
        <w:rPr>
          <w:rFonts w:ascii="Times New Roman" w:hAnsi="Times New Roman"/>
          <w:sz w:val="24"/>
          <w:szCs w:val="24"/>
        </w:rPr>
      </w:pPr>
      <w:r w:rsidRPr="003A425A">
        <w:rPr>
          <w:rFonts w:ascii="Times New Roman" w:hAnsi="Times New Roman"/>
          <w:sz w:val="24"/>
          <w:szCs w:val="24"/>
          <w:lang w:val="en-US"/>
        </w:rPr>
        <w:t>DEFINES</w:t>
      </w:r>
      <w:r w:rsidRPr="003A425A">
        <w:rPr>
          <w:rFonts w:ascii="Times New Roman" w:hAnsi="Times New Roman"/>
          <w:sz w:val="24"/>
          <w:szCs w:val="24"/>
        </w:rPr>
        <w:t xml:space="preserve"> (список других директив препроцессора, необходимых приложению).</w:t>
      </w:r>
    </w:p>
    <w:p w:rsidR="00995294" w:rsidRPr="003A425A" w:rsidRDefault="005A6BBD" w:rsidP="004D4FF9">
      <w:pPr>
        <w:numPr>
          <w:ilvl w:val="0"/>
          <w:numId w:val="79"/>
        </w:numPr>
        <w:jc w:val="both"/>
        <w:rPr>
          <w:rFonts w:ascii="Times New Roman" w:hAnsi="Times New Roman"/>
          <w:sz w:val="24"/>
          <w:szCs w:val="24"/>
        </w:rPr>
      </w:pPr>
      <w:r w:rsidRPr="003A425A">
        <w:rPr>
          <w:rFonts w:ascii="Times New Roman" w:hAnsi="Times New Roman"/>
          <w:color w:val="000000"/>
          <w:sz w:val="24"/>
          <w:szCs w:val="24"/>
        </w:rPr>
        <w:t xml:space="preserve">Комментарии начинаются с символа «#» и продолжаются до конца линии. Чтобы включить данный символ в названия, следует использовать встроенную переменную </w:t>
      </w:r>
      <w:r w:rsidRPr="003A425A">
        <w:rPr>
          <w:rFonts w:ascii="Times New Roman" w:hAnsi="Times New Roman"/>
          <w:color w:val="000000"/>
          <w:sz w:val="24"/>
          <w:szCs w:val="24"/>
          <w:lang w:val="en-US"/>
        </w:rPr>
        <w:t>LITERAL</w:t>
      </w:r>
      <w:r w:rsidRPr="003A425A">
        <w:rPr>
          <w:rFonts w:ascii="Times New Roman" w:hAnsi="Times New Roman"/>
          <w:color w:val="000000"/>
          <w:sz w:val="24"/>
          <w:szCs w:val="24"/>
        </w:rPr>
        <w:t>_</w:t>
      </w:r>
      <w:r w:rsidRPr="003A425A">
        <w:rPr>
          <w:rFonts w:ascii="Times New Roman" w:hAnsi="Times New Roman"/>
          <w:color w:val="000000"/>
          <w:sz w:val="24"/>
          <w:szCs w:val="24"/>
          <w:lang w:val="en-US"/>
        </w:rPr>
        <w:t>HASH</w:t>
      </w:r>
      <w:r w:rsidRPr="003A425A">
        <w:rPr>
          <w:rFonts w:ascii="Times New Roman" w:hAnsi="Times New Roman"/>
          <w:color w:val="000000"/>
          <w:sz w:val="24"/>
          <w:szCs w:val="24"/>
        </w:rPr>
        <w:t>.</w:t>
      </w:r>
    </w:p>
    <w:p w:rsidR="005A6BBD" w:rsidRPr="003A425A" w:rsidRDefault="005A6BBD" w:rsidP="004D4FF9">
      <w:pPr>
        <w:numPr>
          <w:ilvl w:val="0"/>
          <w:numId w:val="79"/>
        </w:numPr>
        <w:jc w:val="both"/>
        <w:rPr>
          <w:rFonts w:ascii="Times New Roman" w:hAnsi="Times New Roman"/>
          <w:sz w:val="24"/>
          <w:szCs w:val="24"/>
        </w:rPr>
      </w:pP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обеспечивает набор встроенных функций для обеспечения обработки содержания переменных. Наиболее часто используемая в файлах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функция – это функция </w:t>
      </w:r>
      <w:r w:rsidRPr="003A425A">
        <w:rPr>
          <w:rFonts w:ascii="Times New Roman" w:hAnsi="Times New Roman"/>
          <w:color w:val="000000"/>
          <w:sz w:val="24"/>
          <w:szCs w:val="24"/>
          <w:lang w:val="en-US"/>
        </w:rPr>
        <w:t>include</w:t>
      </w:r>
      <w:r w:rsidRPr="003A425A">
        <w:rPr>
          <w:rFonts w:ascii="Times New Roman" w:hAnsi="Times New Roman"/>
          <w:color w:val="000000"/>
          <w:sz w:val="24"/>
          <w:szCs w:val="24"/>
        </w:rPr>
        <w:t xml:space="preserve">(), которая в качестве аргумента получает имя файла. Содержание соответствующего файла тогда включается в содержание файла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в том месте, где находится данная функция. Обычно её используют для включения других файлов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w:t>
      </w:r>
      <w:r w:rsidR="007C5A56" w:rsidRPr="003A425A">
        <w:rPr>
          <w:rFonts w:ascii="Times New Roman" w:hAnsi="Times New Roman"/>
          <w:color w:val="000000"/>
          <w:sz w:val="24"/>
          <w:szCs w:val="24"/>
        </w:rPr>
        <w:t xml:space="preserve">Более сложные операции, которые обычно требуют циклы, обеспечиваются встроенными функциями, такими как </w:t>
      </w:r>
      <w:r w:rsidR="007C5A56" w:rsidRPr="003A425A">
        <w:rPr>
          <w:rFonts w:ascii="Times New Roman" w:hAnsi="Times New Roman"/>
          <w:color w:val="000000"/>
          <w:sz w:val="24"/>
          <w:szCs w:val="24"/>
          <w:lang w:val="en-US"/>
        </w:rPr>
        <w:t>find</w:t>
      </w:r>
      <w:r w:rsidR="007C5A56" w:rsidRPr="003A425A">
        <w:rPr>
          <w:rFonts w:ascii="Times New Roman" w:hAnsi="Times New Roman"/>
          <w:color w:val="000000"/>
          <w:sz w:val="24"/>
          <w:szCs w:val="24"/>
        </w:rPr>
        <w:t xml:space="preserve">(), </w:t>
      </w:r>
      <w:r w:rsidR="007C5A56" w:rsidRPr="003A425A">
        <w:rPr>
          <w:rFonts w:ascii="Times New Roman" w:hAnsi="Times New Roman"/>
          <w:color w:val="000000"/>
          <w:sz w:val="24"/>
          <w:szCs w:val="24"/>
          <w:lang w:val="en-US"/>
        </w:rPr>
        <w:t>unique</w:t>
      </w:r>
      <w:r w:rsidR="007C5A56" w:rsidRPr="003A425A">
        <w:rPr>
          <w:rFonts w:ascii="Times New Roman" w:hAnsi="Times New Roman"/>
          <w:color w:val="000000"/>
          <w:sz w:val="24"/>
          <w:szCs w:val="24"/>
        </w:rPr>
        <w:t xml:space="preserve">(), </w:t>
      </w:r>
      <w:r w:rsidR="007C5A56" w:rsidRPr="003A425A">
        <w:rPr>
          <w:rFonts w:ascii="Times New Roman" w:hAnsi="Times New Roman"/>
          <w:color w:val="000000"/>
          <w:sz w:val="24"/>
          <w:szCs w:val="24"/>
          <w:lang w:val="en-US"/>
        </w:rPr>
        <w:t>count</w:t>
      </w:r>
      <w:r w:rsidR="007C5A56" w:rsidRPr="003A425A">
        <w:rPr>
          <w:rFonts w:ascii="Times New Roman" w:hAnsi="Times New Roman"/>
          <w:color w:val="000000"/>
          <w:sz w:val="24"/>
          <w:szCs w:val="24"/>
        </w:rPr>
        <w:t>(). Эти функции, как и многие другие, используются для манипулирования строками, путями, поддержки ввода пользователя, а также вызова внешних служб.</w:t>
      </w:r>
      <w:r w:rsidR="00995294" w:rsidRPr="003A425A">
        <w:rPr>
          <w:rFonts w:ascii="Times New Roman" w:hAnsi="Times New Roman"/>
          <w:color w:val="000000"/>
          <w:sz w:val="24"/>
          <w:szCs w:val="24"/>
        </w:rPr>
        <w:t xml:space="preserve"> Функцию </w:t>
      </w:r>
      <w:r w:rsidR="00995294" w:rsidRPr="003A425A">
        <w:rPr>
          <w:rFonts w:ascii="Times New Roman" w:hAnsi="Times New Roman"/>
          <w:color w:val="000000"/>
          <w:sz w:val="24"/>
          <w:szCs w:val="24"/>
          <w:lang w:val="en-US"/>
        </w:rPr>
        <w:t>CONFIG</w:t>
      </w:r>
      <w:r w:rsidR="00995294" w:rsidRPr="003A425A">
        <w:rPr>
          <w:rFonts w:ascii="Times New Roman" w:hAnsi="Times New Roman"/>
          <w:color w:val="000000"/>
          <w:sz w:val="24"/>
          <w:szCs w:val="24"/>
        </w:rPr>
        <w:t>() следует использовать, чтобы протестировать присутствие определённых настроек конфигурации.</w:t>
      </w:r>
    </w:p>
    <w:p w:rsidR="005A6BBD" w:rsidRPr="003A425A" w:rsidRDefault="005A6BBD" w:rsidP="004D4FF9">
      <w:pPr>
        <w:numPr>
          <w:ilvl w:val="0"/>
          <w:numId w:val="79"/>
        </w:numPr>
        <w:jc w:val="both"/>
        <w:rPr>
          <w:rFonts w:ascii="Times New Roman" w:hAnsi="Times New Roman"/>
          <w:color w:val="000000"/>
          <w:sz w:val="24"/>
          <w:szCs w:val="24"/>
        </w:rPr>
      </w:pPr>
      <w:r w:rsidRPr="003A425A">
        <w:rPr>
          <w:rFonts w:ascii="Times New Roman" w:hAnsi="Times New Roman"/>
          <w:color w:val="000000"/>
          <w:sz w:val="24"/>
          <w:szCs w:val="24"/>
        </w:rPr>
        <w:t>Фигурные скобки позволяют создавать условия выполнения и функции внутри данных скобок выполняются только в том случае, если условие выполняется.</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0000"/>
          <w:sz w:val="24"/>
          <w:szCs w:val="24"/>
        </w:rPr>
        <w:t xml:space="preserve">Переменная </w:t>
      </w:r>
      <w:r w:rsidRPr="003A425A">
        <w:rPr>
          <w:rFonts w:ascii="Times New Roman" w:hAnsi="Times New Roman"/>
          <w:color w:val="000000"/>
          <w:sz w:val="24"/>
          <w:szCs w:val="24"/>
          <w:lang w:val="en-US"/>
        </w:rPr>
        <w:t>TEMPLATE</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используется, чтобы определить тип </w:t>
      </w:r>
      <w:r w:rsidR="00F850EA" w:rsidRPr="003A425A">
        <w:rPr>
          <w:rFonts w:ascii="Times New Roman" w:hAnsi="Times New Roman"/>
          <w:sz w:val="24"/>
          <w:szCs w:val="24"/>
        </w:rPr>
        <w:t>проект</w:t>
      </w:r>
      <w:r w:rsidRPr="003A425A">
        <w:rPr>
          <w:rFonts w:ascii="Times New Roman" w:hAnsi="Times New Roman"/>
          <w:sz w:val="24"/>
          <w:szCs w:val="24"/>
        </w:rPr>
        <w:t xml:space="preserve">а, что будет построен. Если это не объявляется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sz w:val="24"/>
          <w:szCs w:val="24"/>
          <w:lang w:val="en-US"/>
        </w:rPr>
        <w:t>qmake</w:t>
      </w:r>
      <w:r w:rsidRPr="003A425A">
        <w:rPr>
          <w:rFonts w:ascii="Times New Roman" w:hAnsi="Times New Roman"/>
          <w:sz w:val="24"/>
          <w:szCs w:val="24"/>
        </w:rPr>
        <w:t xml:space="preserve"> полагает, что следует построить приложение. Перечислим типы </w:t>
      </w:r>
      <w:r w:rsidR="00F850EA" w:rsidRPr="003A425A">
        <w:rPr>
          <w:rFonts w:ascii="Times New Roman" w:hAnsi="Times New Roman"/>
          <w:sz w:val="24"/>
          <w:szCs w:val="24"/>
        </w:rPr>
        <w:t>проект</w:t>
      </w:r>
      <w:r w:rsidRPr="003A425A">
        <w:rPr>
          <w:rFonts w:ascii="Times New Roman" w:hAnsi="Times New Roman"/>
          <w:sz w:val="24"/>
          <w:szCs w:val="24"/>
        </w:rPr>
        <w:t>ов:</w:t>
      </w:r>
    </w:p>
    <w:p w:rsidR="005A6BBD" w:rsidRPr="003A425A" w:rsidRDefault="005A6BBD" w:rsidP="004D4FF9">
      <w:pPr>
        <w:numPr>
          <w:ilvl w:val="0"/>
          <w:numId w:val="80"/>
        </w:numPr>
        <w:jc w:val="both"/>
        <w:rPr>
          <w:rFonts w:ascii="Times New Roman" w:hAnsi="Times New Roman"/>
          <w:color w:val="000000"/>
          <w:sz w:val="24"/>
          <w:szCs w:val="24"/>
        </w:rPr>
      </w:pPr>
      <w:r w:rsidRPr="003A425A">
        <w:rPr>
          <w:rFonts w:ascii="Times New Roman" w:hAnsi="Times New Roman"/>
          <w:color w:val="000000"/>
          <w:sz w:val="24"/>
          <w:szCs w:val="24"/>
          <w:lang w:val="en-US"/>
        </w:rPr>
        <w:t>app</w:t>
      </w:r>
      <w:r w:rsidRPr="003A425A">
        <w:rPr>
          <w:rFonts w:ascii="Times New Roman" w:hAnsi="Times New Roman"/>
          <w:color w:val="000000"/>
          <w:sz w:val="24"/>
          <w:szCs w:val="24"/>
        </w:rPr>
        <w:t xml:space="preserve"> – приложение;</w:t>
      </w:r>
    </w:p>
    <w:p w:rsidR="005A6BBD" w:rsidRPr="003A425A" w:rsidRDefault="005A6BBD" w:rsidP="004D4FF9">
      <w:pPr>
        <w:numPr>
          <w:ilvl w:val="0"/>
          <w:numId w:val="80"/>
        </w:numPr>
        <w:jc w:val="both"/>
        <w:rPr>
          <w:rFonts w:ascii="Times New Roman" w:hAnsi="Times New Roman"/>
          <w:color w:val="000000"/>
          <w:sz w:val="24"/>
          <w:szCs w:val="24"/>
        </w:rPr>
      </w:pPr>
      <w:r w:rsidRPr="003A425A">
        <w:rPr>
          <w:rFonts w:ascii="Times New Roman" w:hAnsi="Times New Roman"/>
          <w:color w:val="000000"/>
          <w:sz w:val="24"/>
          <w:szCs w:val="24"/>
          <w:lang w:val="en-US"/>
        </w:rPr>
        <w:t>lib</w:t>
      </w:r>
      <w:r w:rsidRPr="003A425A">
        <w:rPr>
          <w:rFonts w:ascii="Times New Roman" w:hAnsi="Times New Roman"/>
          <w:color w:val="000000"/>
          <w:sz w:val="24"/>
          <w:szCs w:val="24"/>
        </w:rPr>
        <w:t xml:space="preserve"> – библиотека;</w:t>
      </w:r>
    </w:p>
    <w:p w:rsidR="005A6BBD" w:rsidRPr="003A425A" w:rsidRDefault="005A6BBD" w:rsidP="004D4FF9">
      <w:pPr>
        <w:numPr>
          <w:ilvl w:val="0"/>
          <w:numId w:val="80"/>
        </w:numPr>
        <w:jc w:val="both"/>
        <w:rPr>
          <w:rFonts w:ascii="Times New Roman" w:hAnsi="Times New Roman"/>
          <w:color w:val="000000"/>
          <w:sz w:val="24"/>
          <w:szCs w:val="24"/>
        </w:rPr>
      </w:pPr>
      <w:r w:rsidRPr="003A425A">
        <w:rPr>
          <w:rFonts w:ascii="Times New Roman" w:hAnsi="Times New Roman"/>
          <w:color w:val="000000"/>
          <w:sz w:val="24"/>
          <w:szCs w:val="24"/>
          <w:lang w:val="en-US"/>
        </w:rPr>
        <w:t>subdirs</w:t>
      </w:r>
      <w:r w:rsidRPr="003A425A">
        <w:rPr>
          <w:rFonts w:ascii="Times New Roman" w:hAnsi="Times New Roman"/>
          <w:color w:val="000000"/>
          <w:sz w:val="24"/>
          <w:szCs w:val="24"/>
        </w:rPr>
        <w:t xml:space="preserve"> – </w:t>
      </w:r>
      <w:r w:rsidRPr="003A425A">
        <w:rPr>
          <w:rFonts w:ascii="Times New Roman" w:hAnsi="Times New Roman"/>
          <w:color w:val="000000"/>
          <w:sz w:val="24"/>
          <w:szCs w:val="24"/>
          <w:lang w:val="en-US"/>
        </w:rPr>
        <w:t>Make</w:t>
      </w:r>
      <w:r w:rsidRPr="003A425A">
        <w:rPr>
          <w:rFonts w:ascii="Times New Roman" w:hAnsi="Times New Roman"/>
          <w:color w:val="000000"/>
          <w:sz w:val="24"/>
          <w:szCs w:val="24"/>
        </w:rPr>
        <w:t>-файл содержит правила для под</w:t>
      </w:r>
      <w:r w:rsidR="00F850EA" w:rsidRPr="003A425A">
        <w:rPr>
          <w:rFonts w:ascii="Times New Roman" w:hAnsi="Times New Roman"/>
          <w:color w:val="000000"/>
          <w:sz w:val="24"/>
          <w:szCs w:val="24"/>
        </w:rPr>
        <w:t>директори</w:t>
      </w:r>
      <w:r w:rsidRPr="003A425A">
        <w:rPr>
          <w:rFonts w:ascii="Times New Roman" w:hAnsi="Times New Roman"/>
          <w:color w:val="000000"/>
          <w:sz w:val="24"/>
          <w:szCs w:val="24"/>
        </w:rPr>
        <w:t xml:space="preserve">й, определённых при помощи переменной </w:t>
      </w:r>
      <w:r w:rsidRPr="003A425A">
        <w:rPr>
          <w:rFonts w:ascii="Times New Roman" w:hAnsi="Times New Roman"/>
          <w:color w:val="000000"/>
          <w:sz w:val="24"/>
          <w:szCs w:val="24"/>
          <w:lang w:val="en-US"/>
        </w:rPr>
        <w:t>SUBDIRS</w:t>
      </w:r>
      <w:r w:rsidRPr="003A425A">
        <w:rPr>
          <w:rFonts w:ascii="Times New Roman" w:hAnsi="Times New Roman"/>
          <w:color w:val="000000"/>
          <w:sz w:val="24"/>
          <w:szCs w:val="24"/>
        </w:rPr>
        <w:t>. Каждая под</w:t>
      </w:r>
      <w:r w:rsidR="00F850EA" w:rsidRPr="003A425A">
        <w:rPr>
          <w:rFonts w:ascii="Times New Roman" w:hAnsi="Times New Roman"/>
          <w:color w:val="000000"/>
          <w:sz w:val="24"/>
          <w:szCs w:val="24"/>
        </w:rPr>
        <w:t>директори</w:t>
      </w:r>
      <w:r w:rsidRPr="003A425A">
        <w:rPr>
          <w:rFonts w:ascii="Times New Roman" w:hAnsi="Times New Roman"/>
          <w:color w:val="000000"/>
          <w:sz w:val="24"/>
          <w:szCs w:val="24"/>
        </w:rPr>
        <w:t xml:space="preserve">я должна содержать свой собственный файл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а;</w:t>
      </w:r>
    </w:p>
    <w:p w:rsidR="005A6BBD" w:rsidRPr="003A425A" w:rsidRDefault="005A6BBD" w:rsidP="004D4FF9">
      <w:pPr>
        <w:numPr>
          <w:ilvl w:val="0"/>
          <w:numId w:val="80"/>
        </w:numPr>
        <w:jc w:val="both"/>
        <w:rPr>
          <w:rFonts w:ascii="Times New Roman" w:hAnsi="Times New Roman"/>
          <w:color w:val="000000"/>
          <w:sz w:val="24"/>
          <w:szCs w:val="24"/>
        </w:rPr>
      </w:pPr>
      <w:r w:rsidRPr="003A425A">
        <w:rPr>
          <w:rFonts w:ascii="Times New Roman" w:hAnsi="Times New Roman"/>
          <w:color w:val="000000"/>
          <w:sz w:val="24"/>
          <w:szCs w:val="24"/>
          <w:lang w:val="en-US"/>
        </w:rPr>
        <w:t>vcapp</w:t>
      </w:r>
      <w:r w:rsidRPr="003A425A">
        <w:rPr>
          <w:rFonts w:ascii="Times New Roman" w:hAnsi="Times New Roman"/>
          <w:color w:val="000000"/>
          <w:sz w:val="24"/>
          <w:szCs w:val="24"/>
        </w:rPr>
        <w:t xml:space="preserve"> –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 приложения для </w:t>
      </w:r>
      <w:r w:rsidRPr="003A425A">
        <w:rPr>
          <w:rFonts w:ascii="Times New Roman" w:hAnsi="Times New Roman"/>
          <w:color w:val="000000"/>
          <w:sz w:val="24"/>
          <w:szCs w:val="24"/>
          <w:lang w:val="en-US"/>
        </w:rPr>
        <w:t>Visual</w:t>
      </w:r>
      <w:r w:rsidRPr="003A425A">
        <w:rPr>
          <w:rFonts w:ascii="Times New Roman" w:hAnsi="Times New Roman"/>
          <w:color w:val="000000"/>
          <w:sz w:val="24"/>
          <w:szCs w:val="24"/>
        </w:rPr>
        <w:t xml:space="preserve"> </w:t>
      </w:r>
      <w:r w:rsidRPr="003A425A">
        <w:rPr>
          <w:rFonts w:ascii="Times New Roman" w:hAnsi="Times New Roman"/>
          <w:color w:val="000000"/>
          <w:sz w:val="24"/>
          <w:szCs w:val="24"/>
          <w:lang w:val="en-US"/>
        </w:rPr>
        <w:t>Studio</w:t>
      </w:r>
      <w:r w:rsidRPr="003A425A">
        <w:rPr>
          <w:rFonts w:ascii="Times New Roman" w:hAnsi="Times New Roman"/>
          <w:color w:val="000000"/>
          <w:sz w:val="24"/>
          <w:szCs w:val="24"/>
        </w:rPr>
        <w:t>;</w:t>
      </w:r>
    </w:p>
    <w:p w:rsidR="005A6BBD" w:rsidRPr="003A425A" w:rsidRDefault="005A6BBD" w:rsidP="004D4FF9">
      <w:pPr>
        <w:numPr>
          <w:ilvl w:val="0"/>
          <w:numId w:val="80"/>
        </w:numPr>
        <w:jc w:val="both"/>
        <w:rPr>
          <w:rFonts w:ascii="Times New Roman" w:hAnsi="Times New Roman"/>
          <w:color w:val="000000"/>
          <w:sz w:val="24"/>
          <w:szCs w:val="24"/>
        </w:rPr>
      </w:pPr>
      <w:r w:rsidRPr="003A425A">
        <w:rPr>
          <w:rFonts w:ascii="Times New Roman" w:hAnsi="Times New Roman"/>
          <w:color w:val="000000"/>
          <w:sz w:val="24"/>
          <w:szCs w:val="24"/>
          <w:lang w:val="en-US"/>
        </w:rPr>
        <w:t>vclib</w:t>
      </w:r>
      <w:r w:rsidRPr="003A425A">
        <w:rPr>
          <w:rFonts w:ascii="Times New Roman" w:hAnsi="Times New Roman"/>
          <w:color w:val="000000"/>
          <w:sz w:val="24"/>
          <w:szCs w:val="24"/>
        </w:rPr>
        <w:t xml:space="preserve">, </w:t>
      </w:r>
      <w:r w:rsidRPr="003A425A">
        <w:rPr>
          <w:rFonts w:ascii="Times New Roman" w:hAnsi="Times New Roman"/>
          <w:color w:val="000000"/>
          <w:sz w:val="24"/>
          <w:szCs w:val="24"/>
          <w:lang w:val="en-US"/>
        </w:rPr>
        <w:t>vcsubdirs</w:t>
      </w:r>
      <w:r w:rsidRPr="003A425A">
        <w:rPr>
          <w:rFonts w:ascii="Times New Roman" w:hAnsi="Times New Roman"/>
          <w:color w:val="000000"/>
          <w:sz w:val="24"/>
          <w:szCs w:val="24"/>
        </w:rPr>
        <w:t xml:space="preserve"> – то же самое.</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lastRenderedPageBreak/>
        <w:t xml:space="preserve">Когда используется шаблон </w:t>
      </w:r>
      <w:r w:rsidRPr="003A425A">
        <w:rPr>
          <w:rFonts w:ascii="Times New Roman" w:hAnsi="Times New Roman"/>
          <w:color w:val="000000"/>
          <w:sz w:val="24"/>
          <w:szCs w:val="24"/>
          <w:lang w:val="en-US"/>
        </w:rPr>
        <w:t>subdirs</w:t>
      </w:r>
      <w:r w:rsidRPr="003A425A">
        <w:rPr>
          <w:rFonts w:ascii="Times New Roman" w:hAnsi="Times New Roman"/>
          <w:color w:val="000000"/>
          <w:sz w:val="24"/>
          <w:szCs w:val="24"/>
        </w:rPr>
        <w:t xml:space="preserve">,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генерирует </w:t>
      </w:r>
      <w:r w:rsidRPr="003A425A">
        <w:rPr>
          <w:rFonts w:ascii="Times New Roman" w:hAnsi="Times New Roman"/>
          <w:color w:val="000000"/>
          <w:sz w:val="24"/>
          <w:szCs w:val="24"/>
          <w:lang w:val="en-US"/>
        </w:rPr>
        <w:t>Make</w:t>
      </w:r>
      <w:r w:rsidRPr="003A425A">
        <w:rPr>
          <w:rFonts w:ascii="Times New Roman" w:hAnsi="Times New Roman"/>
          <w:color w:val="000000"/>
          <w:sz w:val="24"/>
          <w:szCs w:val="24"/>
        </w:rPr>
        <w:t>-файл, чтобы проверить каждую определённую под</w:t>
      </w:r>
      <w:r w:rsidR="00F850EA" w:rsidRPr="003A425A">
        <w:rPr>
          <w:rFonts w:ascii="Times New Roman" w:hAnsi="Times New Roman"/>
          <w:color w:val="000000"/>
          <w:sz w:val="24"/>
          <w:szCs w:val="24"/>
        </w:rPr>
        <w:t>директори</w:t>
      </w:r>
      <w:r w:rsidRPr="003A425A">
        <w:rPr>
          <w:rFonts w:ascii="Times New Roman" w:hAnsi="Times New Roman"/>
          <w:color w:val="000000"/>
          <w:sz w:val="24"/>
          <w:szCs w:val="24"/>
        </w:rPr>
        <w:t xml:space="preserve">ю, обработать любой файл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который будет там найден и запустить инструмент построения для вновь созданного </w:t>
      </w:r>
      <w:r w:rsidRPr="003A425A">
        <w:rPr>
          <w:rFonts w:ascii="Times New Roman" w:hAnsi="Times New Roman"/>
          <w:color w:val="000000"/>
          <w:sz w:val="24"/>
          <w:szCs w:val="24"/>
          <w:lang w:val="en-US"/>
        </w:rPr>
        <w:t>Make</w:t>
      </w:r>
      <w:r w:rsidRPr="003A425A">
        <w:rPr>
          <w:rFonts w:ascii="Times New Roman" w:hAnsi="Times New Roman"/>
          <w:color w:val="000000"/>
          <w:sz w:val="24"/>
          <w:szCs w:val="24"/>
        </w:rPr>
        <w:t>-файла.</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Чем отличается мода отладки от моды выпуска внутренне.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Есть особенные настройки, которые оказывают </w:t>
      </w:r>
      <w:r w:rsidR="00DA7E37" w:rsidRPr="003A425A">
        <w:rPr>
          <w:rFonts w:ascii="Times New Roman" w:hAnsi="Times New Roman"/>
          <w:sz w:val="24"/>
          <w:szCs w:val="24"/>
        </w:rPr>
        <w:t>эффект</w:t>
      </w:r>
      <w:r w:rsidRPr="003A425A">
        <w:rPr>
          <w:rFonts w:ascii="Times New Roman" w:hAnsi="Times New Roman"/>
          <w:sz w:val="24"/>
          <w:szCs w:val="24"/>
        </w:rPr>
        <w:t xml:space="preserve">, когда используются на соответствующей платформе: </w:t>
      </w:r>
    </w:p>
    <w:p w:rsidR="005A6BBD" w:rsidRPr="003A425A" w:rsidRDefault="005A6BBD" w:rsidP="004D4FF9">
      <w:pPr>
        <w:numPr>
          <w:ilvl w:val="0"/>
          <w:numId w:val="81"/>
        </w:numPr>
        <w:jc w:val="both"/>
        <w:rPr>
          <w:rFonts w:ascii="Times New Roman" w:hAnsi="Times New Roman"/>
          <w:color w:val="000000"/>
          <w:sz w:val="24"/>
          <w:szCs w:val="24"/>
        </w:rPr>
      </w:pPr>
      <w:r w:rsidRPr="003A425A">
        <w:rPr>
          <w:rFonts w:ascii="Times New Roman" w:hAnsi="Times New Roman"/>
          <w:color w:val="000000"/>
          <w:sz w:val="24"/>
          <w:szCs w:val="24"/>
          <w:lang w:val="en-US"/>
        </w:rPr>
        <w:t>qt</w:t>
      </w:r>
      <w:r w:rsidRPr="003A425A">
        <w:rPr>
          <w:rFonts w:ascii="Times New Roman" w:hAnsi="Times New Roman"/>
          <w:color w:val="000000"/>
          <w:sz w:val="24"/>
          <w:szCs w:val="24"/>
        </w:rPr>
        <w:t xml:space="preserve"> –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 является приложением </w:t>
      </w:r>
      <w:r w:rsidRPr="003A425A">
        <w:rPr>
          <w:rFonts w:ascii="Times New Roman" w:hAnsi="Times New Roman"/>
          <w:color w:val="000000"/>
          <w:sz w:val="24"/>
          <w:szCs w:val="24"/>
          <w:lang w:val="en-US"/>
        </w:rPr>
        <w:t>qt</w:t>
      </w:r>
      <w:r w:rsidRPr="003A425A">
        <w:rPr>
          <w:rFonts w:ascii="Times New Roman" w:hAnsi="Times New Roman"/>
          <w:color w:val="000000"/>
          <w:sz w:val="24"/>
          <w:szCs w:val="24"/>
        </w:rPr>
        <w:t xml:space="preserve"> и его следует связывать с библиотекой </w:t>
      </w:r>
      <w:r w:rsidRPr="003A425A">
        <w:rPr>
          <w:rFonts w:ascii="Times New Roman" w:hAnsi="Times New Roman"/>
          <w:color w:val="000000"/>
          <w:sz w:val="24"/>
          <w:szCs w:val="24"/>
          <w:lang w:val="en-US"/>
        </w:rPr>
        <w:t>qt</w:t>
      </w:r>
      <w:r w:rsidRPr="003A425A">
        <w:rPr>
          <w:rFonts w:ascii="Times New Roman" w:hAnsi="Times New Roman"/>
          <w:color w:val="000000"/>
          <w:sz w:val="24"/>
          <w:szCs w:val="24"/>
        </w:rPr>
        <w:t xml:space="preserve">. Это значение добавляется по умолчанию, но его можно удалить с использованием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для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не </w:t>
      </w:r>
      <w:r w:rsidRPr="003A425A">
        <w:rPr>
          <w:rFonts w:ascii="Times New Roman" w:hAnsi="Times New Roman"/>
          <w:color w:val="000000"/>
          <w:sz w:val="24"/>
          <w:szCs w:val="24"/>
          <w:lang w:val="en-US"/>
        </w:rPr>
        <w:t>qt</w:t>
      </w:r>
      <w:r w:rsidRPr="003A425A">
        <w:rPr>
          <w:rFonts w:ascii="Times New Roman" w:hAnsi="Times New Roman"/>
          <w:color w:val="000000"/>
          <w:sz w:val="24"/>
          <w:szCs w:val="24"/>
        </w:rPr>
        <w:t>;</w:t>
      </w:r>
    </w:p>
    <w:p w:rsidR="005A6BBD" w:rsidRPr="003A425A" w:rsidRDefault="005A6BBD" w:rsidP="004D4FF9">
      <w:pPr>
        <w:numPr>
          <w:ilvl w:val="0"/>
          <w:numId w:val="81"/>
        </w:numPr>
        <w:jc w:val="both"/>
        <w:rPr>
          <w:rFonts w:ascii="Times New Roman" w:hAnsi="Times New Roman"/>
          <w:color w:val="000000"/>
          <w:sz w:val="24"/>
          <w:szCs w:val="24"/>
        </w:rPr>
      </w:pPr>
      <w:r w:rsidRPr="003A425A">
        <w:rPr>
          <w:rFonts w:ascii="Times New Roman" w:hAnsi="Times New Roman"/>
          <w:color w:val="000000"/>
          <w:sz w:val="24"/>
          <w:szCs w:val="24"/>
          <w:lang w:val="en-US"/>
        </w:rPr>
        <w:t>x</w:t>
      </w:r>
      <w:r w:rsidRPr="003A425A">
        <w:rPr>
          <w:rFonts w:ascii="Times New Roman" w:hAnsi="Times New Roman"/>
          <w:color w:val="000000"/>
          <w:sz w:val="24"/>
          <w:szCs w:val="24"/>
        </w:rPr>
        <w:t xml:space="preserve">11 –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 является </w:t>
      </w:r>
      <w:r w:rsidRPr="003A425A">
        <w:rPr>
          <w:rFonts w:ascii="Times New Roman" w:hAnsi="Times New Roman"/>
          <w:color w:val="000000"/>
          <w:sz w:val="24"/>
          <w:szCs w:val="24"/>
          <w:lang w:val="en-US"/>
        </w:rPr>
        <w:t>X</w:t>
      </w:r>
      <w:r w:rsidRPr="003A425A">
        <w:rPr>
          <w:rFonts w:ascii="Times New Roman" w:hAnsi="Times New Roman"/>
          <w:color w:val="000000"/>
          <w:sz w:val="24"/>
          <w:szCs w:val="24"/>
        </w:rPr>
        <w:t xml:space="preserve">11 приложением или библиотекой. Это значение не нужно, если цель использует </w:t>
      </w:r>
      <w:r w:rsidRPr="003A425A">
        <w:rPr>
          <w:rFonts w:ascii="Times New Roman" w:hAnsi="Times New Roman"/>
          <w:color w:val="000000"/>
          <w:sz w:val="24"/>
          <w:szCs w:val="24"/>
          <w:lang w:val="en-US"/>
        </w:rPr>
        <w:t>Qt</w:t>
      </w:r>
      <w:r w:rsidRPr="003A425A">
        <w:rPr>
          <w:rFonts w:ascii="Times New Roman" w:hAnsi="Times New Roman"/>
          <w:color w:val="00000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Каждый из данных шаблонов обеспечивает вас более специализированными настройками конфигурации, чтобы улучшить процесс построения.</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может быть </w:t>
      </w:r>
      <w:r w:rsidR="00065DDA" w:rsidRPr="003A425A">
        <w:rPr>
          <w:rFonts w:ascii="Times New Roman" w:hAnsi="Times New Roman"/>
          <w:color w:val="000000"/>
          <w:sz w:val="24"/>
          <w:szCs w:val="24"/>
        </w:rPr>
        <w:t>настроен</w:t>
      </w:r>
      <w:r w:rsidRPr="003A425A">
        <w:rPr>
          <w:rFonts w:ascii="Times New Roman" w:hAnsi="Times New Roman"/>
          <w:color w:val="000000"/>
          <w:sz w:val="24"/>
          <w:szCs w:val="24"/>
        </w:rPr>
        <w:t xml:space="preserve"> при помощи экстра особенностей конфигурации, которая определена в специальном файле особенностей (.</w:t>
      </w:r>
      <w:r w:rsidRPr="003A425A">
        <w:rPr>
          <w:rFonts w:ascii="Times New Roman" w:hAnsi="Times New Roman"/>
          <w:color w:val="000000"/>
          <w:sz w:val="24"/>
          <w:szCs w:val="24"/>
          <w:lang w:val="en-US"/>
        </w:rPr>
        <w:t>prf</w:t>
      </w:r>
      <w:r w:rsidRPr="003A425A">
        <w:rPr>
          <w:rFonts w:ascii="Times New Roman" w:hAnsi="Times New Roman"/>
          <w:color w:val="000000"/>
          <w:sz w:val="24"/>
          <w:szCs w:val="24"/>
        </w:rPr>
        <w:t xml:space="preserve">). Эти особенности часто обеспечивают поддержку частных инструментов, которые используются во время процесса построения. Для подсоединения некоторых особенностей построения следует добавить их имена в переменную </w:t>
      </w:r>
      <w:r w:rsidRPr="003A425A">
        <w:rPr>
          <w:rFonts w:ascii="Times New Roman" w:hAnsi="Times New Roman"/>
          <w:color w:val="000000"/>
          <w:sz w:val="24"/>
          <w:szCs w:val="24"/>
          <w:lang w:val="en-US"/>
        </w:rPr>
        <w:t>CONFIG</w:t>
      </w:r>
      <w:r w:rsidRPr="003A425A">
        <w:rPr>
          <w:rFonts w:ascii="Times New Roman" w:hAnsi="Times New Roman"/>
          <w:color w:val="000000"/>
          <w:sz w:val="24"/>
          <w:szCs w:val="24"/>
        </w:rPr>
        <w:t>.</w:t>
      </w:r>
    </w:p>
    <w:p w:rsidR="0034194C" w:rsidRPr="003A425A" w:rsidRDefault="0034194C" w:rsidP="00AA4AD7">
      <w:pPr>
        <w:pStyle w:val="4"/>
        <w:rPr>
          <w:rFonts w:ascii="Times New Roman" w:hAnsi="Times New Roman"/>
          <w:b w:val="0"/>
          <w:sz w:val="24"/>
          <w:szCs w:val="24"/>
        </w:rPr>
      </w:pPr>
      <w:bookmarkStart w:id="30" w:name="_Toc382058145"/>
      <w:r w:rsidRPr="003A425A">
        <w:rPr>
          <w:rFonts w:ascii="Times New Roman" w:hAnsi="Times New Roman"/>
          <w:b w:val="0"/>
          <w:sz w:val="24"/>
          <w:szCs w:val="24"/>
        </w:rPr>
        <w:t>ПОСТРОЕНИЕ ПРОЕКТОВ ОБЩИХ ТИПОВ</w:t>
      </w:r>
      <w:bookmarkEnd w:id="30"/>
    </w:p>
    <w:p w:rsidR="005A6BBD" w:rsidRPr="003A425A" w:rsidRDefault="00953454" w:rsidP="004003DB">
      <w:pPr>
        <w:jc w:val="both"/>
        <w:rPr>
          <w:rFonts w:ascii="Times New Roman" w:hAnsi="Times New Roman"/>
          <w:sz w:val="24"/>
          <w:szCs w:val="24"/>
        </w:rPr>
      </w:pPr>
      <w:hyperlink r:id="rId41"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qmake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qmake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common</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projects</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5A6BBD" w:rsidRPr="003A425A" w:rsidRDefault="005A6BBD" w:rsidP="004D4FF9">
      <w:pPr>
        <w:numPr>
          <w:ilvl w:val="0"/>
          <w:numId w:val="82"/>
        </w:numPr>
        <w:jc w:val="both"/>
        <w:rPr>
          <w:rFonts w:ascii="Times New Roman" w:hAnsi="Times New Roman"/>
          <w:color w:val="000000"/>
          <w:sz w:val="24"/>
          <w:szCs w:val="24"/>
        </w:rPr>
      </w:pPr>
      <w:r w:rsidRPr="003A425A">
        <w:rPr>
          <w:rFonts w:ascii="Times New Roman" w:hAnsi="Times New Roman"/>
          <w:color w:val="000000"/>
          <w:sz w:val="24"/>
          <w:szCs w:val="24"/>
          <w:lang w:val="en-US"/>
        </w:rPr>
        <w:t>app</w:t>
      </w:r>
      <w:r w:rsidRPr="003A425A">
        <w:rPr>
          <w:rFonts w:ascii="Times New Roman" w:hAnsi="Times New Roman"/>
          <w:color w:val="000000"/>
          <w:sz w:val="24"/>
          <w:szCs w:val="24"/>
        </w:rPr>
        <w:t xml:space="preserve"> шаблон говорит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строить программное приложение. При помощи дополнительных параметров можно также уточнить тип приложения. Эти параметры являются значениями переменной </w:t>
      </w:r>
      <w:r w:rsidRPr="003A425A">
        <w:rPr>
          <w:rFonts w:ascii="Times New Roman" w:hAnsi="Times New Roman"/>
          <w:color w:val="000000"/>
          <w:sz w:val="24"/>
          <w:szCs w:val="24"/>
          <w:lang w:val="en-US"/>
        </w:rPr>
        <w:t>CONFIG</w:t>
      </w:r>
      <w:r w:rsidRPr="003A425A">
        <w:rPr>
          <w:rFonts w:ascii="Times New Roman" w:hAnsi="Times New Roman"/>
          <w:color w:val="000000"/>
          <w:sz w:val="24"/>
          <w:szCs w:val="24"/>
        </w:rPr>
        <w:t>:</w:t>
      </w:r>
    </w:p>
    <w:p w:rsidR="005A6BBD" w:rsidRPr="003A425A" w:rsidRDefault="005A6BBD" w:rsidP="004D4FF9">
      <w:pPr>
        <w:numPr>
          <w:ilvl w:val="0"/>
          <w:numId w:val="82"/>
        </w:numPr>
        <w:jc w:val="both"/>
        <w:rPr>
          <w:rFonts w:ascii="Times New Roman" w:hAnsi="Times New Roman"/>
          <w:color w:val="000000"/>
          <w:sz w:val="24"/>
          <w:szCs w:val="24"/>
        </w:rPr>
      </w:pPr>
      <w:r w:rsidRPr="003A425A">
        <w:rPr>
          <w:rFonts w:ascii="Times New Roman" w:hAnsi="Times New Roman"/>
          <w:color w:val="000000"/>
          <w:sz w:val="24"/>
          <w:szCs w:val="24"/>
          <w:lang w:val="en-US"/>
        </w:rPr>
        <w:t>windows</w:t>
      </w:r>
      <w:r w:rsidRPr="003A425A">
        <w:rPr>
          <w:rFonts w:ascii="Times New Roman" w:hAnsi="Times New Roman"/>
          <w:color w:val="000000"/>
          <w:sz w:val="24"/>
          <w:szCs w:val="24"/>
        </w:rPr>
        <w:t xml:space="preserve"> – графическое приложение </w:t>
      </w:r>
      <w:r w:rsidRPr="003A425A">
        <w:rPr>
          <w:rFonts w:ascii="Times New Roman" w:hAnsi="Times New Roman"/>
          <w:color w:val="000000"/>
          <w:sz w:val="24"/>
          <w:szCs w:val="24"/>
          <w:lang w:val="en-US"/>
        </w:rPr>
        <w:t>Windows</w:t>
      </w:r>
    </w:p>
    <w:p w:rsidR="007F2AFF" w:rsidRPr="003A425A" w:rsidRDefault="005A6BBD" w:rsidP="004D4FF9">
      <w:pPr>
        <w:numPr>
          <w:ilvl w:val="0"/>
          <w:numId w:val="82"/>
        </w:numPr>
        <w:jc w:val="both"/>
        <w:rPr>
          <w:rFonts w:ascii="Times New Roman" w:hAnsi="Times New Roman"/>
          <w:color w:val="00B050"/>
          <w:sz w:val="24"/>
          <w:szCs w:val="24"/>
        </w:rPr>
      </w:pPr>
      <w:r w:rsidRPr="003A425A">
        <w:rPr>
          <w:rFonts w:ascii="Times New Roman" w:hAnsi="Times New Roman"/>
          <w:color w:val="000000"/>
          <w:sz w:val="24"/>
          <w:szCs w:val="24"/>
          <w:lang w:val="en-US"/>
        </w:rPr>
        <w:t>console</w:t>
      </w:r>
      <w:r w:rsidRPr="003A425A">
        <w:rPr>
          <w:rFonts w:ascii="Times New Roman" w:hAnsi="Times New Roman"/>
          <w:color w:val="000000"/>
          <w:sz w:val="24"/>
          <w:szCs w:val="24"/>
        </w:rPr>
        <w:t xml:space="preserve"> – консольное приложение </w:t>
      </w:r>
      <w:r w:rsidRPr="003A425A">
        <w:rPr>
          <w:rFonts w:ascii="Times New Roman" w:hAnsi="Times New Roman"/>
          <w:color w:val="000000"/>
          <w:sz w:val="24"/>
          <w:szCs w:val="24"/>
          <w:lang w:val="en-US"/>
        </w:rPr>
        <w:t>windows</w:t>
      </w:r>
    </w:p>
    <w:p w:rsidR="005A6BBD" w:rsidRPr="003A425A" w:rsidRDefault="005A6BBD" w:rsidP="004D4FF9">
      <w:pPr>
        <w:numPr>
          <w:ilvl w:val="0"/>
          <w:numId w:val="82"/>
        </w:numPr>
        <w:jc w:val="both"/>
        <w:rPr>
          <w:rFonts w:ascii="Times New Roman" w:hAnsi="Times New Roman"/>
          <w:color w:val="00B050"/>
          <w:sz w:val="24"/>
          <w:szCs w:val="24"/>
        </w:rPr>
      </w:pPr>
      <w:r w:rsidRPr="003A425A">
        <w:rPr>
          <w:rFonts w:ascii="Times New Roman" w:hAnsi="Times New Roman"/>
          <w:color w:val="000000"/>
          <w:sz w:val="24"/>
          <w:szCs w:val="24"/>
          <w:lang w:val="en-US"/>
        </w:rPr>
        <w:t>testcase</w:t>
      </w:r>
      <w:r w:rsidRPr="003A425A">
        <w:rPr>
          <w:rFonts w:ascii="Times New Roman" w:hAnsi="Times New Roman"/>
          <w:color w:val="000000"/>
          <w:sz w:val="24"/>
          <w:szCs w:val="24"/>
        </w:rPr>
        <w:t xml:space="preserve"> – приложение является автоматизированным т</w:t>
      </w:r>
      <w:r w:rsidRPr="003A425A">
        <w:rPr>
          <w:rFonts w:ascii="Times New Roman" w:hAnsi="Times New Roman"/>
          <w:sz w:val="24"/>
          <w:szCs w:val="24"/>
        </w:rPr>
        <w:t>естом</w:t>
      </w:r>
      <w:r w:rsidR="007F2AFF" w:rsidRPr="003A425A">
        <w:rPr>
          <w:rFonts w:ascii="Times New Roman" w:hAnsi="Times New Roman"/>
          <w:sz w:val="24"/>
          <w:szCs w:val="24"/>
        </w:rPr>
        <w:t>. testcase проект – это проект для выполнения автоматизированных тестов. Любое приложение можно отметить как автоматизированный тест. Тест считается пройденным, если он заканчивается с нулевым кодом.</w:t>
      </w:r>
    </w:p>
    <w:p w:rsidR="005A6BBD" w:rsidRPr="003A425A" w:rsidRDefault="00997FCC" w:rsidP="004003DB">
      <w:pPr>
        <w:jc w:val="both"/>
        <w:rPr>
          <w:rFonts w:ascii="Times New Roman" w:hAnsi="Times New Roman"/>
          <w:sz w:val="24"/>
          <w:szCs w:val="24"/>
        </w:rPr>
      </w:pPr>
      <w:r w:rsidRPr="003A425A">
        <w:rPr>
          <w:rFonts w:ascii="Times New Roman" w:hAnsi="Times New Roman"/>
          <w:sz w:val="24"/>
          <w:szCs w:val="24"/>
        </w:rPr>
        <w:t>П</w:t>
      </w:r>
      <w:r w:rsidR="005A6BBD" w:rsidRPr="003A425A">
        <w:rPr>
          <w:rFonts w:ascii="Times New Roman" w:hAnsi="Times New Roman"/>
          <w:sz w:val="24"/>
          <w:szCs w:val="24"/>
        </w:rPr>
        <w:t xml:space="preserve">ри использовании </w:t>
      </w:r>
      <w:r w:rsidR="005A6BBD" w:rsidRPr="003A425A">
        <w:rPr>
          <w:rFonts w:ascii="Times New Roman" w:hAnsi="Times New Roman"/>
          <w:color w:val="FF0000"/>
          <w:sz w:val="24"/>
          <w:szCs w:val="24"/>
        </w:rPr>
        <w:t xml:space="preserve">данного </w:t>
      </w:r>
      <w:r w:rsidR="005A6BBD" w:rsidRPr="003A425A">
        <w:rPr>
          <w:rFonts w:ascii="Times New Roman" w:hAnsi="Times New Roman"/>
          <w:sz w:val="24"/>
          <w:szCs w:val="24"/>
        </w:rPr>
        <w:t xml:space="preserve">шаблона </w:t>
      </w:r>
      <w:r w:rsidR="005A6BBD" w:rsidRPr="003A425A">
        <w:rPr>
          <w:rFonts w:ascii="Times New Roman" w:hAnsi="Times New Roman"/>
          <w:sz w:val="24"/>
          <w:szCs w:val="24"/>
          <w:lang w:val="en-US"/>
        </w:rPr>
        <w:t>qmake</w:t>
      </w:r>
      <w:r w:rsidR="005A6BBD" w:rsidRPr="003A425A">
        <w:rPr>
          <w:rFonts w:ascii="Times New Roman" w:hAnsi="Times New Roman"/>
          <w:sz w:val="24"/>
          <w:szCs w:val="24"/>
        </w:rPr>
        <w:t xml:space="preserve"> распознаёт следующие переменные: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HEADERS</w:t>
      </w:r>
      <w:r w:rsidRPr="003A425A">
        <w:rPr>
          <w:rFonts w:ascii="Times New Roman" w:hAnsi="Times New Roman"/>
          <w:sz w:val="24"/>
          <w:szCs w:val="24"/>
        </w:rPr>
        <w:t xml:space="preserve">, </w:t>
      </w:r>
      <w:r w:rsidRPr="003A425A">
        <w:rPr>
          <w:rFonts w:ascii="Times New Roman" w:hAnsi="Times New Roman"/>
          <w:sz w:val="24"/>
          <w:szCs w:val="24"/>
          <w:lang w:val="en-US"/>
        </w:rPr>
        <w:t>SOURCES</w:t>
      </w:r>
      <w:r w:rsidRPr="003A425A">
        <w:rPr>
          <w:rFonts w:ascii="Times New Roman" w:hAnsi="Times New Roman"/>
          <w:sz w:val="24"/>
          <w:szCs w:val="24"/>
        </w:rPr>
        <w:t xml:space="preserve">, </w:t>
      </w:r>
      <w:r w:rsidRPr="003A425A">
        <w:rPr>
          <w:rFonts w:ascii="Times New Roman" w:hAnsi="Times New Roman"/>
          <w:sz w:val="24"/>
          <w:szCs w:val="24"/>
          <w:lang w:val="en-US"/>
        </w:rPr>
        <w:t>FORMS</w:t>
      </w:r>
      <w:r w:rsidRPr="003A425A">
        <w:rPr>
          <w:rFonts w:ascii="Times New Roman" w:hAnsi="Times New Roman"/>
          <w:sz w:val="24"/>
          <w:szCs w:val="24"/>
        </w:rPr>
        <w:t xml:space="preserve">, </w:t>
      </w:r>
      <w:r w:rsidRPr="003A425A">
        <w:rPr>
          <w:rFonts w:ascii="Times New Roman" w:hAnsi="Times New Roman"/>
          <w:color w:val="FF0000"/>
          <w:sz w:val="24"/>
          <w:szCs w:val="24"/>
          <w:lang w:val="en-US"/>
        </w:rPr>
        <w:t>LEXSOURCES</w:t>
      </w:r>
      <w:r w:rsidRPr="003A425A">
        <w:rPr>
          <w:rFonts w:ascii="Times New Roman" w:hAnsi="Times New Roman"/>
          <w:color w:val="FF0000"/>
          <w:sz w:val="24"/>
          <w:szCs w:val="24"/>
        </w:rPr>
        <w:t xml:space="preserve"> (список файлов исходного кода </w:t>
      </w:r>
      <w:r w:rsidRPr="003A425A">
        <w:rPr>
          <w:rFonts w:ascii="Times New Roman" w:hAnsi="Times New Roman"/>
          <w:color w:val="FF0000"/>
          <w:sz w:val="24"/>
          <w:szCs w:val="24"/>
          <w:lang w:val="en-US"/>
        </w:rPr>
        <w:t>Lex</w:t>
      </w:r>
      <w:r w:rsidRPr="003A425A">
        <w:rPr>
          <w:rFonts w:ascii="Times New Roman" w:hAnsi="Times New Roman"/>
          <w:color w:val="FF0000"/>
          <w:sz w:val="24"/>
          <w:szCs w:val="24"/>
        </w:rPr>
        <w:t>),</w:t>
      </w:r>
      <w:r w:rsidRPr="003A425A">
        <w:rPr>
          <w:rFonts w:ascii="Times New Roman" w:hAnsi="Times New Roman"/>
          <w:sz w:val="24"/>
          <w:szCs w:val="24"/>
        </w:rPr>
        <w:t xml:space="preserve"> </w:t>
      </w:r>
      <w:r w:rsidRPr="003A425A">
        <w:rPr>
          <w:rFonts w:ascii="Times New Roman" w:hAnsi="Times New Roman"/>
          <w:color w:val="FF0000"/>
          <w:sz w:val="24"/>
          <w:szCs w:val="24"/>
          <w:lang w:val="en-US"/>
        </w:rPr>
        <w:t>YACCSOURCES</w:t>
      </w:r>
      <w:r w:rsidRPr="003A425A">
        <w:rPr>
          <w:rFonts w:ascii="Times New Roman" w:hAnsi="Times New Roman"/>
          <w:color w:val="FF0000"/>
          <w:sz w:val="24"/>
          <w:szCs w:val="24"/>
        </w:rPr>
        <w:t xml:space="preserve"> (список файлов исходного кода </w:t>
      </w:r>
      <w:r w:rsidRPr="003A425A">
        <w:rPr>
          <w:rFonts w:ascii="Times New Roman" w:hAnsi="Times New Roman"/>
          <w:color w:val="FF0000"/>
          <w:sz w:val="24"/>
          <w:szCs w:val="24"/>
          <w:lang w:val="en-US"/>
        </w:rPr>
        <w:t>Yacc</w:t>
      </w:r>
      <w:r w:rsidRPr="003A425A">
        <w:rPr>
          <w:rFonts w:ascii="Times New Roman" w:hAnsi="Times New Roman"/>
          <w:color w:val="FF0000"/>
          <w:sz w:val="24"/>
          <w:szCs w:val="24"/>
        </w:rPr>
        <w:t>),</w:t>
      </w:r>
      <w:r w:rsidRPr="003A425A">
        <w:rPr>
          <w:rFonts w:ascii="Times New Roman" w:hAnsi="Times New Roman"/>
          <w:sz w:val="24"/>
          <w:szCs w:val="24"/>
        </w:rPr>
        <w:t xml:space="preserve"> </w:t>
      </w:r>
      <w:r w:rsidRPr="003A425A">
        <w:rPr>
          <w:rFonts w:ascii="Times New Roman" w:hAnsi="Times New Roman"/>
          <w:sz w:val="24"/>
          <w:szCs w:val="24"/>
          <w:lang w:val="en-US"/>
        </w:rPr>
        <w:t>TARGET</w:t>
      </w:r>
      <w:r w:rsidRPr="003A425A">
        <w:rPr>
          <w:rFonts w:ascii="Times New Roman" w:hAnsi="Times New Roman"/>
          <w:sz w:val="24"/>
          <w:szCs w:val="24"/>
        </w:rPr>
        <w:t xml:space="preserve"> (имя исполняемого файла, по умолчанию совпадает с названием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sz w:val="24"/>
          <w:szCs w:val="24"/>
          <w:lang w:val="en-US"/>
        </w:rPr>
        <w:t>DESTDIR</w:t>
      </w:r>
      <w:r w:rsidRPr="003A425A">
        <w:rPr>
          <w:rFonts w:ascii="Times New Roman" w:hAnsi="Times New Roman"/>
          <w:sz w:val="24"/>
          <w:szCs w:val="24"/>
        </w:rPr>
        <w:t xml:space="preserve">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я, где располагается исполняемый файл), </w:t>
      </w:r>
      <w:r w:rsidRPr="003A425A">
        <w:rPr>
          <w:rFonts w:ascii="Times New Roman" w:hAnsi="Times New Roman"/>
          <w:color w:val="00B050"/>
          <w:sz w:val="24"/>
          <w:szCs w:val="24"/>
          <w:lang w:val="en-US"/>
        </w:rPr>
        <w:t>DEFINES</w:t>
      </w:r>
      <w:r w:rsidRPr="003A425A">
        <w:rPr>
          <w:rFonts w:ascii="Times New Roman" w:hAnsi="Times New Roman"/>
          <w:color w:val="00B050"/>
          <w:sz w:val="24"/>
          <w:szCs w:val="24"/>
        </w:rPr>
        <w:t xml:space="preserve"> (список других дире</w:t>
      </w:r>
      <w:r w:rsidR="00997FCC" w:rsidRPr="003A425A">
        <w:rPr>
          <w:rFonts w:ascii="Times New Roman" w:hAnsi="Times New Roman"/>
          <w:color w:val="00B050"/>
          <w:sz w:val="24"/>
          <w:szCs w:val="24"/>
        </w:rPr>
        <w:t>кт</w:t>
      </w:r>
      <w:r w:rsidRPr="003A425A">
        <w:rPr>
          <w:rFonts w:ascii="Times New Roman" w:hAnsi="Times New Roman"/>
          <w:color w:val="00B050"/>
          <w:sz w:val="24"/>
          <w:szCs w:val="24"/>
        </w:rPr>
        <w:t>ив препроцессора, необходимых приложению)</w:t>
      </w:r>
      <w:r w:rsidRPr="003A425A">
        <w:rPr>
          <w:rFonts w:ascii="Times New Roman" w:hAnsi="Times New Roman"/>
          <w:sz w:val="24"/>
          <w:szCs w:val="24"/>
        </w:rPr>
        <w:t xml:space="preserve">, </w:t>
      </w:r>
      <w:r w:rsidRPr="003A425A">
        <w:rPr>
          <w:rFonts w:ascii="Times New Roman" w:hAnsi="Times New Roman"/>
          <w:sz w:val="24"/>
          <w:szCs w:val="24"/>
          <w:lang w:val="en-US"/>
        </w:rPr>
        <w:t>INCLUDEPATH</w:t>
      </w:r>
      <w:r w:rsidRPr="003A425A">
        <w:rPr>
          <w:rFonts w:ascii="Times New Roman" w:hAnsi="Times New Roman"/>
          <w:sz w:val="24"/>
          <w:szCs w:val="24"/>
        </w:rPr>
        <w:t xml:space="preserve"> (список дополнительных путей, необходимых приложению), </w:t>
      </w:r>
      <w:r w:rsidRPr="003A425A">
        <w:rPr>
          <w:rFonts w:ascii="Times New Roman" w:hAnsi="Times New Roman"/>
          <w:color w:val="00B050"/>
          <w:sz w:val="24"/>
          <w:szCs w:val="24"/>
          <w:lang w:val="en-US"/>
        </w:rPr>
        <w:t>DEPENDPATH</w:t>
      </w:r>
      <w:r w:rsidRPr="003A425A">
        <w:rPr>
          <w:rFonts w:ascii="Times New Roman" w:hAnsi="Times New Roman"/>
          <w:color w:val="00B050"/>
          <w:sz w:val="24"/>
          <w:szCs w:val="24"/>
        </w:rPr>
        <w:t xml:space="preserve"> (поиск путей зависимостей для приложения) </w:t>
      </w:r>
      <w:r w:rsidRPr="003A425A">
        <w:rPr>
          <w:rFonts w:ascii="Times New Roman" w:hAnsi="Times New Roman"/>
          <w:color w:val="FF0000"/>
          <w:sz w:val="24"/>
          <w:szCs w:val="24"/>
        </w:rPr>
        <w:t>(что это такое???)</w:t>
      </w:r>
      <w:r w:rsidRPr="003A425A">
        <w:rPr>
          <w:rFonts w:ascii="Times New Roman" w:hAnsi="Times New Roman"/>
          <w:sz w:val="24"/>
          <w:szCs w:val="24"/>
        </w:rPr>
        <w:t xml:space="preserve">, </w:t>
      </w:r>
      <w:r w:rsidRPr="003A425A">
        <w:rPr>
          <w:rFonts w:ascii="Times New Roman" w:hAnsi="Times New Roman"/>
          <w:color w:val="FF0000"/>
          <w:sz w:val="24"/>
          <w:szCs w:val="24"/>
          <w:lang w:val="en-US"/>
        </w:rPr>
        <w:t>VPATH</w:t>
      </w:r>
      <w:r w:rsidRPr="003A425A">
        <w:rPr>
          <w:rFonts w:ascii="Times New Roman" w:hAnsi="Times New Roman"/>
          <w:color w:val="FF0000"/>
          <w:sz w:val="24"/>
          <w:szCs w:val="24"/>
        </w:rPr>
        <w:t xml:space="preserve"> (путь поиска поддерживаемых файлов)</w:t>
      </w:r>
      <w:r w:rsidRPr="003A425A">
        <w:rPr>
          <w:rFonts w:ascii="Times New Roman" w:hAnsi="Times New Roman"/>
          <w:sz w:val="24"/>
          <w:szCs w:val="24"/>
        </w:rPr>
        <w:t xml:space="preserve">, </w:t>
      </w:r>
      <w:r w:rsidRPr="003A425A">
        <w:rPr>
          <w:rFonts w:ascii="Times New Roman" w:hAnsi="Times New Roman"/>
          <w:color w:val="FF0000"/>
          <w:sz w:val="24"/>
          <w:szCs w:val="24"/>
          <w:lang w:val="en-US"/>
        </w:rPr>
        <w:t>DEF</w:t>
      </w:r>
      <w:r w:rsidRPr="003A425A">
        <w:rPr>
          <w:rFonts w:ascii="Times New Roman" w:hAnsi="Times New Roman"/>
          <w:color w:val="FF0000"/>
          <w:sz w:val="24"/>
          <w:szCs w:val="24"/>
        </w:rPr>
        <w:t>_</w:t>
      </w:r>
      <w:r w:rsidRPr="003A425A">
        <w:rPr>
          <w:rFonts w:ascii="Times New Roman" w:hAnsi="Times New Roman"/>
          <w:color w:val="FF0000"/>
          <w:sz w:val="24"/>
          <w:szCs w:val="24"/>
          <w:lang w:val="en-US"/>
        </w:rPr>
        <w:t>FILE</w:t>
      </w:r>
      <w:r w:rsidRPr="003A425A">
        <w:rPr>
          <w:rFonts w:ascii="Times New Roman" w:hAnsi="Times New Roman"/>
          <w:color w:val="FF0000"/>
          <w:sz w:val="24"/>
          <w:szCs w:val="24"/>
        </w:rPr>
        <w:t xml:space="preserve"> (только для </w:t>
      </w:r>
      <w:r w:rsidRPr="003A425A">
        <w:rPr>
          <w:rFonts w:ascii="Times New Roman" w:hAnsi="Times New Roman"/>
          <w:color w:val="FF0000"/>
          <w:sz w:val="24"/>
          <w:szCs w:val="24"/>
          <w:lang w:val="en-US"/>
        </w:rPr>
        <w:lastRenderedPageBreak/>
        <w:t>windows</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be-BY"/>
        </w:rPr>
        <w:t>.</w:t>
      </w:r>
      <w:r w:rsidRPr="003A425A">
        <w:rPr>
          <w:rFonts w:ascii="Times New Roman" w:hAnsi="Times New Roman"/>
          <w:color w:val="FF0000"/>
          <w:sz w:val="24"/>
          <w:szCs w:val="24"/>
          <w:lang w:val="en-US"/>
        </w:rPr>
        <w:t>def</w:t>
      </w:r>
      <w:r w:rsidRPr="003A425A">
        <w:rPr>
          <w:rFonts w:ascii="Times New Roman" w:hAnsi="Times New Roman"/>
          <w:color w:val="FF0000"/>
          <w:sz w:val="24"/>
          <w:szCs w:val="24"/>
        </w:rPr>
        <w:t xml:space="preserve"> файл, который ссылается по отношению к приложению???),</w:t>
      </w:r>
      <w:r w:rsidRPr="003A425A">
        <w:rPr>
          <w:rFonts w:ascii="Times New Roman" w:hAnsi="Times New Roman"/>
          <w:sz w:val="24"/>
          <w:szCs w:val="24"/>
        </w:rPr>
        <w:t xml:space="preserve"> </w:t>
      </w:r>
      <w:r w:rsidRPr="003A425A">
        <w:rPr>
          <w:rFonts w:ascii="Times New Roman" w:hAnsi="Times New Roman"/>
          <w:sz w:val="24"/>
          <w:szCs w:val="24"/>
          <w:lang w:val="en-US"/>
        </w:rPr>
        <w:t>RC</w:t>
      </w:r>
      <w:r w:rsidRPr="003A425A">
        <w:rPr>
          <w:rFonts w:ascii="Times New Roman" w:hAnsi="Times New Roman"/>
          <w:sz w:val="24"/>
          <w:szCs w:val="24"/>
        </w:rPr>
        <w:t>_</w:t>
      </w:r>
      <w:r w:rsidRPr="003A425A">
        <w:rPr>
          <w:rFonts w:ascii="Times New Roman" w:hAnsi="Times New Roman"/>
          <w:sz w:val="24"/>
          <w:szCs w:val="24"/>
          <w:lang w:val="en-US"/>
        </w:rPr>
        <w:t>FILE</w:t>
      </w:r>
      <w:r w:rsidRPr="003A425A">
        <w:rPr>
          <w:rFonts w:ascii="Times New Roman" w:hAnsi="Times New Roman"/>
          <w:sz w:val="24"/>
          <w:szCs w:val="24"/>
        </w:rPr>
        <w:t xml:space="preserve"> (только для </w:t>
      </w:r>
      <w:r w:rsidRPr="003A425A">
        <w:rPr>
          <w:rFonts w:ascii="Times New Roman" w:hAnsi="Times New Roman"/>
          <w:sz w:val="24"/>
          <w:szCs w:val="24"/>
          <w:lang w:val="en-US"/>
        </w:rPr>
        <w:t>windows</w:t>
      </w:r>
      <w:r w:rsidRPr="003A425A">
        <w:rPr>
          <w:rFonts w:ascii="Times New Roman" w:hAnsi="Times New Roman"/>
          <w:sz w:val="24"/>
          <w:szCs w:val="24"/>
        </w:rPr>
        <w:t xml:space="preserve">, файл ресурсов для приложения), </w:t>
      </w:r>
      <w:r w:rsidRPr="003A425A">
        <w:rPr>
          <w:rFonts w:ascii="Times New Roman" w:hAnsi="Times New Roman"/>
          <w:sz w:val="24"/>
          <w:szCs w:val="24"/>
          <w:lang w:val="en-US"/>
        </w:rPr>
        <w:t>RES</w:t>
      </w:r>
      <w:r w:rsidRPr="003A425A">
        <w:rPr>
          <w:rFonts w:ascii="Times New Roman" w:hAnsi="Times New Roman"/>
          <w:sz w:val="24"/>
          <w:szCs w:val="24"/>
        </w:rPr>
        <w:t>_</w:t>
      </w:r>
      <w:r w:rsidRPr="003A425A">
        <w:rPr>
          <w:rFonts w:ascii="Times New Roman" w:hAnsi="Times New Roman"/>
          <w:sz w:val="24"/>
          <w:szCs w:val="24"/>
          <w:lang w:val="en-US"/>
        </w:rPr>
        <w:t>FILE</w:t>
      </w:r>
      <w:r w:rsidRPr="003A425A">
        <w:rPr>
          <w:rFonts w:ascii="Times New Roman" w:hAnsi="Times New Roman"/>
          <w:sz w:val="24"/>
          <w:szCs w:val="24"/>
        </w:rPr>
        <w:t xml:space="preserve"> (только для </w:t>
      </w:r>
      <w:r w:rsidRPr="003A425A">
        <w:rPr>
          <w:rFonts w:ascii="Times New Roman" w:hAnsi="Times New Roman"/>
          <w:sz w:val="24"/>
          <w:szCs w:val="24"/>
          <w:lang w:val="en-US"/>
        </w:rPr>
        <w:t>windows</w:t>
      </w:r>
      <w:r w:rsidRPr="003A425A">
        <w:rPr>
          <w:rFonts w:ascii="Times New Roman" w:hAnsi="Times New Roman"/>
          <w:sz w:val="24"/>
          <w:szCs w:val="24"/>
        </w:rPr>
        <w:t>, файл ресурсов, который ссылается по отношению к приложению).</w:t>
      </w:r>
    </w:p>
    <w:p w:rsidR="00A27D0D" w:rsidRPr="003A425A" w:rsidRDefault="00A27D0D" w:rsidP="004003DB">
      <w:pPr>
        <w:jc w:val="both"/>
        <w:rPr>
          <w:rFonts w:ascii="Times New Roman" w:hAnsi="Times New Roman"/>
          <w:sz w:val="24"/>
          <w:szCs w:val="24"/>
        </w:rPr>
      </w:pPr>
      <w:r w:rsidRPr="003A425A">
        <w:rPr>
          <w:rFonts w:ascii="Times New Roman" w:hAnsi="Times New Roman"/>
          <w:sz w:val="24"/>
          <w:szCs w:val="24"/>
        </w:rPr>
        <w:t xml:space="preserve">Рассмотрим некоторые особенности построения модульных тестов в кт: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Выполнение </w:t>
      </w:r>
      <w:r w:rsidRPr="003A425A">
        <w:rPr>
          <w:rStyle w:val="HTML"/>
          <w:rFonts w:ascii="Times New Roman" w:hAnsi="Times New Roman" w:cs="Times New Roman"/>
          <w:sz w:val="24"/>
          <w:szCs w:val="24"/>
        </w:rPr>
        <w:t>check</w:t>
      </w:r>
      <w:r w:rsidRPr="003A425A">
        <w:rPr>
          <w:rFonts w:ascii="Times New Roman" w:hAnsi="Times New Roman"/>
          <w:sz w:val="24"/>
          <w:szCs w:val="24"/>
        </w:rPr>
        <w:t xml:space="preserve"> target может быть настроено при помощи определённых переменных </w:t>
      </w:r>
      <w:r w:rsidRPr="003A425A">
        <w:rPr>
          <w:rFonts w:ascii="Times New Roman" w:hAnsi="Times New Roman"/>
          <w:sz w:val="24"/>
          <w:szCs w:val="24"/>
          <w:lang w:val="en-US"/>
        </w:rPr>
        <w:t>Makefile</w:t>
      </w:r>
      <w:r w:rsidRPr="003A425A">
        <w:rPr>
          <w:rFonts w:ascii="Times New Roman" w:hAnsi="Times New Roman"/>
          <w:sz w:val="24"/>
          <w:szCs w:val="24"/>
        </w:rPr>
        <w:t xml:space="preserve">. Это </w:t>
      </w:r>
      <w:r w:rsidRPr="003A425A">
        <w:rPr>
          <w:rFonts w:ascii="Times New Roman" w:hAnsi="Times New Roman"/>
          <w:sz w:val="24"/>
          <w:szCs w:val="24"/>
          <w:lang w:val="en-US"/>
        </w:rPr>
        <w:t>TESTRUNNER</w:t>
      </w:r>
      <w:r w:rsidRPr="003A425A">
        <w:rPr>
          <w:rFonts w:ascii="Times New Roman" w:hAnsi="Times New Roman"/>
          <w:sz w:val="24"/>
          <w:szCs w:val="24"/>
        </w:rPr>
        <w:t xml:space="preserve"> (например, завершает тест, если он не был выполнен в течение определённого времени); </w:t>
      </w:r>
      <w:r w:rsidRPr="003A425A">
        <w:rPr>
          <w:rFonts w:ascii="Times New Roman" w:hAnsi="Times New Roman"/>
          <w:sz w:val="24"/>
          <w:szCs w:val="24"/>
          <w:lang w:val="en-US"/>
        </w:rPr>
        <w:t>TESTAGS</w:t>
      </w:r>
      <w:r w:rsidRPr="003A425A">
        <w:rPr>
          <w:rFonts w:ascii="Times New Roman" w:hAnsi="Times New Roman"/>
          <w:sz w:val="24"/>
          <w:szCs w:val="24"/>
        </w:rPr>
        <w:t xml:space="preserve"> (дополнительные аргументы, которые присоединяются к каждой команде теста. – это задание формата и т. д. ). Их следует устанавливать во время вызова </w:t>
      </w:r>
      <w:r w:rsidRPr="003A425A">
        <w:rPr>
          <w:rFonts w:ascii="Times New Roman" w:hAnsi="Times New Roman"/>
          <w:sz w:val="24"/>
          <w:szCs w:val="24"/>
          <w:lang w:val="en-US"/>
        </w:rPr>
        <w:t>make</w:t>
      </w:r>
      <w:r w:rsidRPr="003A425A">
        <w:rPr>
          <w:rFonts w:ascii="Times New Roman" w:hAnsi="Times New Roman"/>
          <w:sz w:val="24"/>
          <w:szCs w:val="24"/>
        </w:rPr>
        <w:t xml:space="preserve"> инструмента, но не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Большинство инструментов поддерживают установку данных переменных прямо в командной строке. </w:t>
      </w:r>
    </w:p>
    <w:p w:rsidR="005A6BBD" w:rsidRPr="003A425A" w:rsidRDefault="005A6BBD" w:rsidP="004D4FF9">
      <w:pPr>
        <w:numPr>
          <w:ilvl w:val="0"/>
          <w:numId w:val="83"/>
        </w:numPr>
        <w:jc w:val="both"/>
        <w:rPr>
          <w:rFonts w:ascii="Times New Roman" w:hAnsi="Times New Roman"/>
          <w:sz w:val="24"/>
          <w:szCs w:val="24"/>
        </w:rPr>
      </w:pPr>
      <w:r w:rsidRPr="003A425A">
        <w:rPr>
          <w:rFonts w:ascii="Times New Roman" w:hAnsi="Times New Roman"/>
          <w:sz w:val="24"/>
          <w:szCs w:val="24"/>
          <w:lang w:val="en-US"/>
        </w:rPr>
        <w:t>CONFIG</w:t>
      </w:r>
      <w:r w:rsidRPr="003A425A">
        <w:rPr>
          <w:rFonts w:ascii="Times New Roman" w:hAnsi="Times New Roman"/>
          <w:sz w:val="24"/>
          <w:szCs w:val="24"/>
        </w:rPr>
        <w:t xml:space="preserve">: </w:t>
      </w:r>
      <w:r w:rsidRPr="003A425A">
        <w:rPr>
          <w:rFonts w:ascii="Times New Roman" w:hAnsi="Times New Roman"/>
          <w:sz w:val="24"/>
          <w:szCs w:val="24"/>
          <w:lang w:val="en-US"/>
        </w:rPr>
        <w:t>insignificant</w:t>
      </w:r>
      <w:r w:rsidRPr="003A425A">
        <w:rPr>
          <w:rFonts w:ascii="Times New Roman" w:hAnsi="Times New Roman"/>
          <w:sz w:val="24"/>
          <w:szCs w:val="24"/>
        </w:rPr>
        <w:t>_</w:t>
      </w:r>
      <w:r w:rsidRPr="003A425A">
        <w:rPr>
          <w:rFonts w:ascii="Times New Roman" w:hAnsi="Times New Roman"/>
          <w:sz w:val="24"/>
          <w:szCs w:val="24"/>
          <w:lang w:val="en-US"/>
        </w:rPr>
        <w:t>test</w:t>
      </w:r>
      <w:r w:rsidRPr="003A425A">
        <w:rPr>
          <w:rFonts w:ascii="Times New Roman" w:hAnsi="Times New Roman"/>
          <w:sz w:val="24"/>
          <w:szCs w:val="24"/>
        </w:rPr>
        <w:t xml:space="preserve"> – код выхода теста будет игнорироваться во время проверки </w:t>
      </w:r>
      <w:r w:rsidRPr="003A425A">
        <w:rPr>
          <w:rFonts w:ascii="Times New Roman" w:hAnsi="Times New Roman"/>
          <w:sz w:val="24"/>
          <w:szCs w:val="24"/>
          <w:lang w:val="en-US"/>
        </w:rPr>
        <w:t>make</w:t>
      </w:r>
      <w:r w:rsidRPr="003A425A">
        <w:rPr>
          <w:rFonts w:ascii="Times New Roman" w:hAnsi="Times New Roman"/>
          <w:sz w:val="24"/>
          <w:szCs w:val="24"/>
        </w:rPr>
        <w:t xml:space="preserve">. </w:t>
      </w:r>
    </w:p>
    <w:p w:rsidR="005A6BBD" w:rsidRPr="003A425A" w:rsidRDefault="005A6BBD" w:rsidP="004D4FF9">
      <w:pPr>
        <w:numPr>
          <w:ilvl w:val="0"/>
          <w:numId w:val="83"/>
        </w:numPr>
        <w:jc w:val="both"/>
        <w:rPr>
          <w:rFonts w:ascii="Times New Roman" w:hAnsi="Times New Roman"/>
          <w:sz w:val="24"/>
          <w:szCs w:val="24"/>
        </w:rPr>
      </w:pPr>
      <w:r w:rsidRPr="003A425A">
        <w:rPr>
          <w:rFonts w:ascii="Times New Roman" w:hAnsi="Times New Roman"/>
          <w:sz w:val="24"/>
          <w:szCs w:val="24"/>
        </w:rPr>
        <w:t xml:space="preserve">Часто тесты пишутся при помощи </w:t>
      </w:r>
      <w:hyperlink r:id="rId42" w:history="1">
        <w:r w:rsidRPr="003A425A">
          <w:rPr>
            <w:rStyle w:val="a3"/>
            <w:rFonts w:ascii="Times New Roman" w:hAnsi="Times New Roman"/>
            <w:color w:val="auto"/>
            <w:sz w:val="24"/>
            <w:szCs w:val="24"/>
          </w:rPr>
          <w:t>QTest</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43" w:history="1">
        <w:r w:rsidRPr="003A425A">
          <w:rPr>
            <w:rStyle w:val="a3"/>
            <w:rFonts w:ascii="Times New Roman" w:hAnsi="Times New Roman"/>
            <w:color w:val="auto"/>
            <w:sz w:val="24"/>
            <w:szCs w:val="24"/>
          </w:rPr>
          <w:t>TestCase</w:t>
        </w:r>
      </w:hyperlink>
      <w:r w:rsidRPr="003A425A">
        <w:rPr>
          <w:rFonts w:ascii="Times New Roman" w:hAnsi="Times New Roman"/>
          <w:sz w:val="24"/>
          <w:szCs w:val="24"/>
        </w:rPr>
        <w:t xml:space="preserve">, но нет требования использовать именно </w:t>
      </w:r>
      <w:r w:rsidRPr="003A425A">
        <w:rPr>
          <w:rStyle w:val="HTML"/>
          <w:rFonts w:ascii="Times New Roman" w:hAnsi="Times New Roman" w:cs="Times New Roman"/>
          <w:sz w:val="24"/>
          <w:szCs w:val="24"/>
        </w:rPr>
        <w:t>CONFIG+=testcase</w:t>
      </w:r>
      <w:r w:rsidRPr="003A425A">
        <w:rPr>
          <w:rFonts w:ascii="Times New Roman" w:hAnsi="Times New Roman"/>
          <w:sz w:val="24"/>
          <w:szCs w:val="24"/>
        </w:rPr>
        <w:t xml:space="preserve"> and </w:t>
      </w:r>
      <w:r w:rsidRPr="003A425A">
        <w:rPr>
          <w:rStyle w:val="HTML"/>
          <w:rFonts w:ascii="Times New Roman" w:hAnsi="Times New Roman" w:cs="Times New Roman"/>
          <w:sz w:val="24"/>
          <w:szCs w:val="24"/>
        </w:rPr>
        <w:t>make check.</w:t>
      </w:r>
    </w:p>
    <w:p w:rsidR="005F0F4D" w:rsidRPr="003A425A" w:rsidRDefault="005F0F4D" w:rsidP="004003DB">
      <w:pPr>
        <w:jc w:val="both"/>
        <w:rPr>
          <w:rFonts w:ascii="Times New Roman" w:hAnsi="Times New Roman"/>
          <w:sz w:val="24"/>
          <w:szCs w:val="24"/>
        </w:rPr>
      </w:pPr>
      <w:r w:rsidRPr="003A425A">
        <w:rPr>
          <w:rFonts w:ascii="Times New Roman" w:hAnsi="Times New Roman"/>
          <w:sz w:val="24"/>
          <w:szCs w:val="24"/>
        </w:rPr>
        <w:t xml:space="preserve">Рассмотрим некоторые особенности построения библиотек: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использовании шаблона </w:t>
      </w:r>
      <w:r w:rsidRPr="003A425A">
        <w:rPr>
          <w:rFonts w:ascii="Times New Roman" w:hAnsi="Times New Roman"/>
          <w:sz w:val="24"/>
          <w:szCs w:val="24"/>
          <w:lang w:val="en-US"/>
        </w:rPr>
        <w:t>lib</w:t>
      </w:r>
      <w:r w:rsidRPr="003A425A">
        <w:rPr>
          <w:rFonts w:ascii="Times New Roman" w:hAnsi="Times New Roman"/>
          <w:sz w:val="24"/>
          <w:szCs w:val="24"/>
        </w:rPr>
        <w:t xml:space="preserve"> также присутствует дополнительная переменная </w:t>
      </w:r>
      <w:r w:rsidRPr="003A425A">
        <w:rPr>
          <w:rFonts w:ascii="Times New Roman" w:hAnsi="Times New Roman"/>
          <w:color w:val="00B050"/>
          <w:sz w:val="24"/>
          <w:szCs w:val="24"/>
          <w:lang w:val="en-US"/>
        </w:rPr>
        <w:t>VERSION</w:t>
      </w:r>
      <w:r w:rsidRPr="003A425A">
        <w:rPr>
          <w:rFonts w:ascii="Times New Roman" w:hAnsi="Times New Roman"/>
          <w:sz w:val="24"/>
          <w:szCs w:val="24"/>
        </w:rPr>
        <w:t>, которая указывает версию библиотеки.</w:t>
      </w:r>
    </w:p>
    <w:p w:rsidR="005F0F4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 переменной </w:t>
      </w:r>
      <w:r w:rsidRPr="003A425A">
        <w:rPr>
          <w:rFonts w:ascii="Times New Roman" w:hAnsi="Times New Roman"/>
          <w:sz w:val="24"/>
          <w:szCs w:val="24"/>
          <w:lang w:val="en-US"/>
        </w:rPr>
        <w:t>CONFIG</w:t>
      </w:r>
      <w:r w:rsidRPr="003A425A">
        <w:rPr>
          <w:rFonts w:ascii="Times New Roman" w:hAnsi="Times New Roman"/>
          <w:sz w:val="24"/>
          <w:szCs w:val="24"/>
        </w:rPr>
        <w:t xml:space="preserve"> могут быть добавлены следующие значения, чтобы указать тип библиотеки, которая будет строиться: </w:t>
      </w:r>
    </w:p>
    <w:p w:rsidR="005F0F4D" w:rsidRPr="003A425A" w:rsidRDefault="005A6BBD" w:rsidP="004D4FF9">
      <w:pPr>
        <w:numPr>
          <w:ilvl w:val="0"/>
          <w:numId w:val="84"/>
        </w:numPr>
        <w:jc w:val="both"/>
        <w:rPr>
          <w:rFonts w:ascii="Times New Roman" w:hAnsi="Times New Roman"/>
          <w:sz w:val="24"/>
          <w:szCs w:val="24"/>
        </w:rPr>
      </w:pPr>
      <w:r w:rsidRPr="003A425A">
        <w:rPr>
          <w:rFonts w:ascii="Times New Roman" w:hAnsi="Times New Roman"/>
          <w:sz w:val="24"/>
          <w:szCs w:val="24"/>
          <w:lang w:val="en-US"/>
        </w:rPr>
        <w:t>dll</w:t>
      </w:r>
      <w:r w:rsidRPr="003A425A">
        <w:rPr>
          <w:rFonts w:ascii="Times New Roman" w:hAnsi="Times New Roman"/>
          <w:sz w:val="24"/>
          <w:szCs w:val="24"/>
        </w:rPr>
        <w:t xml:space="preserve"> (динамическая библиотека),</w:t>
      </w:r>
    </w:p>
    <w:p w:rsidR="005F0F4D" w:rsidRPr="003A425A" w:rsidRDefault="005A6BBD" w:rsidP="004D4FF9">
      <w:pPr>
        <w:numPr>
          <w:ilvl w:val="0"/>
          <w:numId w:val="84"/>
        </w:numPr>
        <w:jc w:val="both"/>
        <w:rPr>
          <w:rFonts w:ascii="Times New Roman" w:hAnsi="Times New Roman"/>
          <w:sz w:val="24"/>
          <w:szCs w:val="24"/>
        </w:rPr>
      </w:pPr>
      <w:r w:rsidRPr="003A425A">
        <w:rPr>
          <w:rFonts w:ascii="Times New Roman" w:hAnsi="Times New Roman"/>
          <w:sz w:val="24"/>
          <w:szCs w:val="24"/>
          <w:lang w:val="en-US"/>
        </w:rPr>
        <w:t>staticlib</w:t>
      </w:r>
      <w:r w:rsidRPr="003A425A">
        <w:rPr>
          <w:rFonts w:ascii="Times New Roman" w:hAnsi="Times New Roman"/>
          <w:sz w:val="24"/>
          <w:szCs w:val="24"/>
        </w:rPr>
        <w:t xml:space="preserve"> (статическая библиотека), </w:t>
      </w:r>
    </w:p>
    <w:p w:rsidR="005A6BBD" w:rsidRPr="003A425A" w:rsidRDefault="005A6BBD" w:rsidP="004D4FF9">
      <w:pPr>
        <w:numPr>
          <w:ilvl w:val="0"/>
          <w:numId w:val="84"/>
        </w:numPr>
        <w:jc w:val="both"/>
        <w:rPr>
          <w:rFonts w:ascii="Times New Roman" w:hAnsi="Times New Roman"/>
          <w:sz w:val="24"/>
          <w:szCs w:val="24"/>
        </w:rPr>
      </w:pPr>
      <w:r w:rsidRPr="003A425A">
        <w:rPr>
          <w:rFonts w:ascii="Times New Roman" w:hAnsi="Times New Roman"/>
          <w:sz w:val="24"/>
          <w:szCs w:val="24"/>
          <w:lang w:val="en-US"/>
        </w:rPr>
        <w:t>plugin</w:t>
      </w:r>
      <w:r w:rsidRPr="003A425A">
        <w:rPr>
          <w:rFonts w:ascii="Times New Roman" w:hAnsi="Times New Roman"/>
          <w:sz w:val="24"/>
          <w:szCs w:val="24"/>
        </w:rPr>
        <w:t xml:space="preserve"> (плагин).</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Важно особо отметить, что имя библиотеки является платформенно зависимым, так как для некоторых платформ существуют особые правила </w:t>
      </w:r>
      <w:r w:rsidR="00F850EA" w:rsidRPr="003A425A">
        <w:rPr>
          <w:rFonts w:ascii="Times New Roman" w:hAnsi="Times New Roman"/>
          <w:color w:val="00B050"/>
          <w:sz w:val="24"/>
          <w:szCs w:val="24"/>
        </w:rPr>
        <w:t>написа</w:t>
      </w:r>
      <w:r w:rsidR="005F0F4D" w:rsidRPr="003A425A">
        <w:rPr>
          <w:rFonts w:ascii="Times New Roman" w:hAnsi="Times New Roman"/>
          <w:color w:val="00B050"/>
          <w:sz w:val="24"/>
          <w:szCs w:val="24"/>
        </w:rPr>
        <w:t>ния имён файлов библиотек.</w:t>
      </w:r>
    </w:p>
    <w:p w:rsidR="005A6BBD" w:rsidRPr="003A425A" w:rsidRDefault="005F0F4D" w:rsidP="00C159E7">
      <w:pPr>
        <w:jc w:val="both"/>
        <w:rPr>
          <w:rFonts w:ascii="Times New Roman" w:hAnsi="Times New Roman"/>
          <w:sz w:val="24"/>
          <w:szCs w:val="24"/>
        </w:rPr>
      </w:pPr>
      <w:r w:rsidRPr="003A425A">
        <w:rPr>
          <w:rFonts w:ascii="Times New Roman" w:hAnsi="Times New Roman"/>
          <w:sz w:val="24"/>
          <w:szCs w:val="24"/>
        </w:rPr>
        <w:t>Цели</w:t>
      </w:r>
      <w:r w:rsidR="005A6BBD" w:rsidRPr="003A425A">
        <w:rPr>
          <w:rFonts w:ascii="Times New Roman" w:hAnsi="Times New Roman"/>
          <w:sz w:val="24"/>
          <w:szCs w:val="24"/>
        </w:rPr>
        <w:t xml:space="preserve"> в различных модах построения можно присвоить различные имена.</w:t>
      </w:r>
    </w:p>
    <w:p w:rsidR="00B908CD" w:rsidRPr="003A425A" w:rsidRDefault="00B908CD" w:rsidP="00B908CD">
      <w:pPr>
        <w:pStyle w:val="4"/>
        <w:rPr>
          <w:rFonts w:ascii="Times New Roman" w:hAnsi="Times New Roman"/>
          <w:b w:val="0"/>
          <w:sz w:val="24"/>
          <w:szCs w:val="24"/>
        </w:rPr>
      </w:pPr>
      <w:bookmarkStart w:id="31" w:name="_Toc382058146"/>
      <w:r w:rsidRPr="003A425A">
        <w:rPr>
          <w:rFonts w:ascii="Times New Roman" w:hAnsi="Times New Roman"/>
          <w:b w:val="0"/>
          <w:sz w:val="24"/>
          <w:szCs w:val="24"/>
        </w:rPr>
        <w:t xml:space="preserve">ВЫПОЛНЕНИЕ </w:t>
      </w:r>
      <w:r w:rsidRPr="003A425A">
        <w:rPr>
          <w:rFonts w:ascii="Times New Roman" w:hAnsi="Times New Roman"/>
          <w:b w:val="0"/>
          <w:sz w:val="24"/>
          <w:szCs w:val="24"/>
          <w:lang w:val="en-US"/>
        </w:rPr>
        <w:t>QMAKE</w:t>
      </w:r>
      <w:r w:rsidR="00FE024C" w:rsidRPr="003A425A">
        <w:rPr>
          <w:rFonts w:ascii="Times New Roman" w:hAnsi="Times New Roman"/>
          <w:b w:val="0"/>
          <w:sz w:val="24"/>
          <w:szCs w:val="24"/>
        </w:rPr>
        <w:t xml:space="preserve"> В КОМАНДНОЙ СТРОКЕ</w:t>
      </w:r>
      <w:r w:rsidRPr="003A425A">
        <w:rPr>
          <w:rFonts w:ascii="Times New Roman" w:hAnsi="Times New Roman"/>
          <w:b w:val="0"/>
          <w:sz w:val="24"/>
          <w:szCs w:val="24"/>
        </w:rPr>
        <w:t>. МОДЫ И НАСТРОЙКИ.</w:t>
      </w:r>
      <w:bookmarkEnd w:id="31"/>
    </w:p>
    <w:p w:rsidR="005A6BBD" w:rsidRPr="003A425A" w:rsidRDefault="00953454" w:rsidP="004003DB">
      <w:pPr>
        <w:jc w:val="both"/>
        <w:rPr>
          <w:rFonts w:ascii="Times New Roman" w:hAnsi="Times New Roman"/>
          <w:sz w:val="24"/>
          <w:szCs w:val="24"/>
        </w:rPr>
      </w:pPr>
      <w:hyperlink r:id="rId44" w:history="1">
        <w:r w:rsidR="005A6BBD" w:rsidRPr="003A425A">
          <w:rPr>
            <w:rStyle w:val="a3"/>
            <w:rFonts w:ascii="Times New Roman" w:hAnsi="Times New Roman"/>
            <w:sz w:val="24"/>
            <w:szCs w:val="24"/>
            <w:lang w:val="en-GB"/>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GB"/>
          </w:rPr>
          <w:t>qmake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qmake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running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поведение </w:t>
      </w:r>
      <w:r w:rsidRPr="003A425A">
        <w:rPr>
          <w:rFonts w:ascii="Times New Roman" w:hAnsi="Times New Roman"/>
          <w:sz w:val="24"/>
          <w:szCs w:val="24"/>
          <w:lang w:val="en-US"/>
        </w:rPr>
        <w:t>qmake</w:t>
      </w:r>
      <w:r w:rsidRPr="003A425A">
        <w:rPr>
          <w:rFonts w:ascii="Times New Roman" w:hAnsi="Times New Roman"/>
          <w:sz w:val="24"/>
          <w:szCs w:val="24"/>
        </w:rPr>
        <w:t xml:space="preserve"> можно настраивать при помощи специальных инструкций в командной строке. При этом можно получать разного рода отладочную информацию.</w:t>
      </w:r>
    </w:p>
    <w:p w:rsidR="00B908C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Синтаксис запуска </w:t>
      </w:r>
      <w:r w:rsidRPr="003A425A">
        <w:rPr>
          <w:rFonts w:ascii="Times New Roman" w:hAnsi="Times New Roman"/>
          <w:sz w:val="24"/>
          <w:szCs w:val="24"/>
          <w:lang w:val="en-US"/>
        </w:rPr>
        <w:t>qmake</w:t>
      </w:r>
      <w:r w:rsidR="00B908CD" w:rsidRPr="003A425A">
        <w:rPr>
          <w:rFonts w:ascii="Times New Roman" w:hAnsi="Times New Roman"/>
          <w:sz w:val="24"/>
          <w:szCs w:val="24"/>
        </w:rPr>
        <w:t xml:space="preserve"> имеет следующую форму:</w:t>
      </w:r>
    </w:p>
    <w:p w:rsidR="005A6BBD" w:rsidRPr="003A425A" w:rsidRDefault="005A6BBD" w:rsidP="004D4FF9">
      <w:pPr>
        <w:numPr>
          <w:ilvl w:val="0"/>
          <w:numId w:val="85"/>
        </w:num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w:t>
      </w:r>
      <w:r w:rsidRPr="003A425A">
        <w:rPr>
          <w:rFonts w:ascii="Times New Roman" w:hAnsi="Times New Roman"/>
          <w:sz w:val="24"/>
          <w:szCs w:val="24"/>
          <w:lang w:val="en-US"/>
        </w:rPr>
        <w:t>mode</w:t>
      </w:r>
      <w:r w:rsidRPr="003A425A">
        <w:rPr>
          <w:rFonts w:ascii="Times New Roman" w:hAnsi="Times New Roman"/>
          <w:sz w:val="24"/>
          <w:szCs w:val="24"/>
        </w:rPr>
        <w:t>] [</w:t>
      </w:r>
      <w:r w:rsidRPr="003A425A">
        <w:rPr>
          <w:rFonts w:ascii="Times New Roman" w:hAnsi="Times New Roman"/>
          <w:sz w:val="24"/>
          <w:szCs w:val="24"/>
          <w:lang w:val="en-US"/>
        </w:rPr>
        <w:t>options</w:t>
      </w:r>
      <w:r w:rsidRPr="003A425A">
        <w:rPr>
          <w:rFonts w:ascii="Times New Roman" w:hAnsi="Times New Roman"/>
          <w:sz w:val="24"/>
          <w:szCs w:val="24"/>
        </w:rPr>
        <w:t xml:space="preserve">] </w:t>
      </w:r>
      <w:r w:rsidRPr="003A425A">
        <w:rPr>
          <w:rFonts w:ascii="Times New Roman" w:hAnsi="Times New Roman"/>
          <w:sz w:val="24"/>
          <w:szCs w:val="24"/>
          <w:lang w:val="en-US"/>
        </w:rPr>
        <w:t>files</w:t>
      </w:r>
      <w:r w:rsidRPr="003A425A">
        <w:rPr>
          <w:rFonts w:ascii="Times New Roman" w:hAnsi="Times New Roman"/>
          <w:sz w:val="24"/>
          <w:szCs w:val="24"/>
        </w:rPr>
        <w:t>.</w:t>
      </w:r>
    </w:p>
    <w:p w:rsidR="005D1026"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может работать в двух модах: в моде по умолчанию он использует для построения </w:t>
      </w:r>
      <w:r w:rsidRPr="003A425A">
        <w:rPr>
          <w:rFonts w:ascii="Times New Roman" w:hAnsi="Times New Roman"/>
          <w:sz w:val="24"/>
          <w:szCs w:val="24"/>
          <w:lang w:val="en-US"/>
        </w:rPr>
        <w:t>Make</w:t>
      </w:r>
      <w:r w:rsidRPr="003A425A">
        <w:rPr>
          <w:rFonts w:ascii="Times New Roman" w:hAnsi="Times New Roman"/>
          <w:sz w:val="24"/>
          <w:szCs w:val="24"/>
        </w:rPr>
        <w:t xml:space="preserve">-файла информацию из файла </w:t>
      </w:r>
      <w:r w:rsidR="00F850EA" w:rsidRPr="003A425A">
        <w:rPr>
          <w:rFonts w:ascii="Times New Roman" w:hAnsi="Times New Roman"/>
          <w:sz w:val="24"/>
          <w:szCs w:val="24"/>
        </w:rPr>
        <w:t>проект</w:t>
      </w:r>
      <w:r w:rsidRPr="003A425A">
        <w:rPr>
          <w:rFonts w:ascii="Times New Roman" w:hAnsi="Times New Roman"/>
          <w:sz w:val="24"/>
          <w:szCs w:val="24"/>
        </w:rPr>
        <w:t>а. Моду следует устанавливать</w:t>
      </w:r>
      <w:r w:rsidR="00C00671" w:rsidRPr="003A425A">
        <w:rPr>
          <w:rFonts w:ascii="Times New Roman" w:hAnsi="Times New Roman"/>
          <w:sz w:val="24"/>
          <w:szCs w:val="24"/>
        </w:rPr>
        <w:t xml:space="preserve"> до установки каких-либо опций:</w:t>
      </w:r>
    </w:p>
    <w:p w:rsidR="005D1026" w:rsidRPr="003A425A" w:rsidRDefault="005A6BBD" w:rsidP="004D4FF9">
      <w:pPr>
        <w:numPr>
          <w:ilvl w:val="0"/>
          <w:numId w:val="85"/>
        </w:numPr>
        <w:jc w:val="both"/>
        <w:rPr>
          <w:rFonts w:ascii="Times New Roman" w:hAnsi="Times New Roman"/>
          <w:sz w:val="24"/>
          <w:szCs w:val="24"/>
        </w:rPr>
      </w:pPr>
      <w:r w:rsidRPr="003A425A">
        <w:rPr>
          <w:rFonts w:ascii="Times New Roman" w:hAnsi="Times New Roman"/>
          <w:sz w:val="24"/>
          <w:szCs w:val="24"/>
        </w:rPr>
        <w:lastRenderedPageBreak/>
        <w:t>-</w:t>
      </w:r>
      <w:r w:rsidRPr="003A425A">
        <w:rPr>
          <w:rFonts w:ascii="Times New Roman" w:hAnsi="Times New Roman"/>
          <w:sz w:val="24"/>
          <w:szCs w:val="24"/>
          <w:lang w:val="en-US"/>
        </w:rPr>
        <w:t>makefile</w:t>
      </w:r>
      <w:r w:rsidRPr="003A425A">
        <w:rPr>
          <w:rFonts w:ascii="Times New Roman" w:hAnsi="Times New Roman"/>
          <w:sz w:val="24"/>
          <w:szCs w:val="24"/>
        </w:rPr>
        <w:t xml:space="preserve"> (будет создаваться </w:t>
      </w:r>
      <w:r w:rsidRPr="003A425A">
        <w:rPr>
          <w:rFonts w:ascii="Times New Roman" w:hAnsi="Times New Roman"/>
          <w:sz w:val="24"/>
          <w:szCs w:val="24"/>
          <w:lang w:val="en-US"/>
        </w:rPr>
        <w:t>Make</w:t>
      </w:r>
      <w:r w:rsidR="00C00671" w:rsidRPr="003A425A">
        <w:rPr>
          <w:rFonts w:ascii="Times New Roman" w:hAnsi="Times New Roman"/>
          <w:sz w:val="24"/>
          <w:szCs w:val="24"/>
        </w:rPr>
        <w:t>-файл);</w:t>
      </w:r>
    </w:p>
    <w:p w:rsidR="005D1026" w:rsidRPr="003A425A" w:rsidRDefault="005A6BBD" w:rsidP="004D4FF9">
      <w:pPr>
        <w:numPr>
          <w:ilvl w:val="0"/>
          <w:numId w:val="85"/>
        </w:numPr>
        <w:jc w:val="both"/>
        <w:rPr>
          <w:rFonts w:ascii="Times New Roman" w:hAnsi="Times New Roman"/>
          <w:sz w:val="24"/>
          <w:szCs w:val="24"/>
        </w:rPr>
      </w:pPr>
      <w:r w:rsidRPr="003A425A">
        <w:rPr>
          <w:rFonts w:ascii="Times New Roman" w:hAnsi="Times New Roman"/>
          <w:sz w:val="24"/>
          <w:szCs w:val="24"/>
        </w:rPr>
        <w:t>-</w:t>
      </w:r>
      <w:r w:rsidRPr="003A425A">
        <w:rPr>
          <w:rFonts w:ascii="Times New Roman" w:hAnsi="Times New Roman"/>
          <w:sz w:val="24"/>
          <w:szCs w:val="24"/>
          <w:lang w:val="en-US"/>
        </w:rPr>
        <w:t>project</w:t>
      </w:r>
      <w:r w:rsidRPr="003A425A">
        <w:rPr>
          <w:rFonts w:ascii="Times New Roman" w:hAnsi="Times New Roman"/>
          <w:sz w:val="24"/>
          <w:szCs w:val="24"/>
        </w:rPr>
        <w:t xml:space="preserve"> (будет создаваться файл </w:t>
      </w:r>
      <w:r w:rsidR="00F850EA" w:rsidRPr="003A425A">
        <w:rPr>
          <w:rFonts w:ascii="Times New Roman" w:hAnsi="Times New Roman"/>
          <w:sz w:val="24"/>
          <w:szCs w:val="24"/>
        </w:rPr>
        <w:t>проект</w:t>
      </w:r>
      <w:r w:rsidR="00C00671" w:rsidRPr="003A425A">
        <w:rPr>
          <w:rFonts w:ascii="Times New Roman" w:hAnsi="Times New Roman"/>
          <w:sz w:val="24"/>
          <w:szCs w:val="24"/>
        </w:rPr>
        <w:t>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Файлы в аргументе представляют собой несколько файлов </w:t>
      </w:r>
      <w:r w:rsidR="00F850EA" w:rsidRPr="003A425A">
        <w:rPr>
          <w:rFonts w:ascii="Times New Roman" w:hAnsi="Times New Roman"/>
          <w:sz w:val="24"/>
          <w:szCs w:val="24"/>
        </w:rPr>
        <w:t>проект</w:t>
      </w:r>
      <w:r w:rsidRPr="003A425A">
        <w:rPr>
          <w:rFonts w:ascii="Times New Roman" w:hAnsi="Times New Roman"/>
          <w:sz w:val="24"/>
          <w:szCs w:val="24"/>
        </w:rPr>
        <w:t xml:space="preserve">ов, из которых и будет строиться </w:t>
      </w:r>
      <w:r w:rsidRPr="003A425A">
        <w:rPr>
          <w:rFonts w:ascii="Times New Roman" w:hAnsi="Times New Roman"/>
          <w:sz w:val="24"/>
          <w:szCs w:val="24"/>
          <w:lang w:val="en-US"/>
        </w:rPr>
        <w:t>Make</w:t>
      </w:r>
      <w:r w:rsidRPr="003A425A">
        <w:rPr>
          <w:rFonts w:ascii="Times New Roman" w:hAnsi="Times New Roman"/>
          <w:sz w:val="24"/>
          <w:szCs w:val="24"/>
        </w:rPr>
        <w:t>-файл. Теперь перечислим некоторые опции.</w:t>
      </w:r>
    </w:p>
    <w:p w:rsidR="005A6BBD" w:rsidRPr="003A425A" w:rsidRDefault="005A6BBD" w:rsidP="004D4FF9">
      <w:pPr>
        <w:numPr>
          <w:ilvl w:val="0"/>
          <w:numId w:val="86"/>
        </w:numPr>
        <w:jc w:val="both"/>
        <w:rPr>
          <w:rFonts w:ascii="Times New Roman" w:hAnsi="Times New Roman"/>
          <w:sz w:val="24"/>
          <w:szCs w:val="24"/>
        </w:rPr>
      </w:pPr>
      <w:r w:rsidRPr="003A425A">
        <w:rPr>
          <w:rFonts w:ascii="Times New Roman" w:hAnsi="Times New Roman"/>
          <w:sz w:val="24"/>
          <w:szCs w:val="24"/>
        </w:rPr>
        <w:t>Основные опции</w:t>
      </w:r>
      <w:r w:rsidR="005D1026" w:rsidRPr="003A425A">
        <w:rPr>
          <w:rFonts w:ascii="Times New Roman" w:hAnsi="Times New Roman"/>
          <w:sz w:val="24"/>
          <w:szCs w:val="24"/>
        </w:rPr>
        <w:t>:</w:t>
      </w:r>
    </w:p>
    <w:p w:rsidR="005D1026"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help</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будет п</w:t>
      </w:r>
      <w:r w:rsidR="00C00671" w:rsidRPr="003A425A">
        <w:rPr>
          <w:rFonts w:ascii="Times New Roman" w:hAnsi="Times New Roman"/>
          <w:sz w:val="24"/>
          <w:szCs w:val="24"/>
        </w:rPr>
        <w:t>редоставлять некоторую помощь),</w:t>
      </w:r>
    </w:p>
    <w:p w:rsidR="0013119A"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o</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file</w:t>
      </w:r>
      <w:r w:rsidRPr="003A425A">
        <w:rPr>
          <w:rFonts w:ascii="Times New Roman" w:hAnsi="Times New Roman"/>
          <w:sz w:val="24"/>
          <w:szCs w:val="24"/>
        </w:rPr>
        <w:t xml:space="preserve"> (будет </w:t>
      </w:r>
      <w:r w:rsidR="00990129" w:rsidRPr="003A425A">
        <w:rPr>
          <w:rFonts w:ascii="Times New Roman" w:hAnsi="Times New Roman"/>
          <w:sz w:val="24"/>
          <w:szCs w:val="24"/>
        </w:rPr>
        <w:t>запис</w:t>
      </w:r>
      <w:r w:rsidRPr="003A425A">
        <w:rPr>
          <w:rFonts w:ascii="Times New Roman" w:hAnsi="Times New Roman"/>
          <w:sz w:val="24"/>
          <w:szCs w:val="24"/>
        </w:rPr>
        <w:t xml:space="preserve">ывать выходную информацию в некоторый файл), </w:t>
      </w:r>
    </w:p>
    <w:p w:rsidR="005D1026"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d</w:t>
      </w:r>
      <w:r w:rsidRPr="003A425A">
        <w:rPr>
          <w:rFonts w:ascii="Times New Roman" w:hAnsi="Times New Roman"/>
          <w:sz w:val="24"/>
          <w:szCs w:val="24"/>
        </w:rPr>
        <w:t xml:space="preserve"> (печатает также и отладочную информацию),</w:t>
      </w:r>
    </w:p>
    <w:p w:rsidR="005D1026"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tmpl</w:t>
      </w:r>
      <w:r w:rsidR="00C00671" w:rsidRPr="003A425A">
        <w:rPr>
          <w:rFonts w:ascii="Times New Roman" w:hAnsi="Times New Roman"/>
          <w:sz w:val="24"/>
          <w:szCs w:val="24"/>
        </w:rPr>
        <w:t xml:space="preserve"> (задаётся шаблон цели),</w:t>
      </w:r>
    </w:p>
    <w:p w:rsidR="005D1026"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tp</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prefix</w:t>
      </w:r>
      <w:r w:rsidRPr="003A425A">
        <w:rPr>
          <w:rFonts w:ascii="Times New Roman" w:hAnsi="Times New Roman"/>
          <w:sz w:val="24"/>
          <w:szCs w:val="24"/>
        </w:rPr>
        <w:t xml:space="preserve"> (добавляет</w:t>
      </w:r>
      <w:r w:rsidR="00C00671" w:rsidRPr="003A425A">
        <w:rPr>
          <w:rFonts w:ascii="Times New Roman" w:hAnsi="Times New Roman"/>
          <w:sz w:val="24"/>
          <w:szCs w:val="24"/>
        </w:rPr>
        <w:t xml:space="preserve"> префикс к переменной шаблона),</w:t>
      </w:r>
    </w:p>
    <w:p w:rsidR="005D1026"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Wall</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будет сообщать</w:t>
      </w:r>
      <w:r w:rsidR="00C00671" w:rsidRPr="003A425A">
        <w:rPr>
          <w:rFonts w:ascii="Times New Roman" w:hAnsi="Times New Roman"/>
          <w:sz w:val="24"/>
          <w:szCs w:val="24"/>
        </w:rPr>
        <w:t xml:space="preserve"> все известные предупреждения),</w:t>
      </w:r>
    </w:p>
    <w:p w:rsidR="005D1026"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Wnone</w:t>
      </w:r>
      <w:r w:rsidR="00C00671" w:rsidRPr="003A425A">
        <w:rPr>
          <w:rFonts w:ascii="Times New Roman" w:hAnsi="Times New Roman"/>
          <w:sz w:val="24"/>
          <w:szCs w:val="24"/>
        </w:rPr>
        <w:t xml:space="preserve"> (предупреждений не будет),</w:t>
      </w:r>
    </w:p>
    <w:p w:rsidR="005D1026"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Wparser</w:t>
      </w:r>
      <w:r w:rsidR="00C00671" w:rsidRPr="003A425A">
        <w:rPr>
          <w:rFonts w:ascii="Times New Roman" w:hAnsi="Times New Roman"/>
          <w:sz w:val="24"/>
          <w:szCs w:val="24"/>
        </w:rPr>
        <w:t xml:space="preserve"> (только ошибки синтаксиса),</w:t>
      </w:r>
    </w:p>
    <w:p w:rsidR="005A6BBD"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Wlogic</w:t>
      </w:r>
      <w:r w:rsidRPr="003A425A">
        <w:rPr>
          <w:rFonts w:ascii="Times New Roman" w:hAnsi="Times New Roman"/>
          <w:sz w:val="24"/>
          <w:szCs w:val="24"/>
        </w:rPr>
        <w:t xml:space="preserve"> (отображается информация о некоторых логических ловушках).</w:t>
      </w:r>
    </w:p>
    <w:p w:rsidR="005A6BBD" w:rsidRPr="003A425A" w:rsidRDefault="005A6BBD" w:rsidP="004D4FF9">
      <w:pPr>
        <w:numPr>
          <w:ilvl w:val="0"/>
          <w:numId w:val="86"/>
        </w:numPr>
        <w:jc w:val="both"/>
        <w:rPr>
          <w:rFonts w:ascii="Times New Roman" w:hAnsi="Times New Roman"/>
          <w:sz w:val="24"/>
          <w:szCs w:val="24"/>
        </w:rPr>
      </w:pPr>
      <w:r w:rsidRPr="003A425A">
        <w:rPr>
          <w:rFonts w:ascii="Times New Roman" w:hAnsi="Times New Roman"/>
          <w:sz w:val="24"/>
          <w:szCs w:val="24"/>
        </w:rPr>
        <w:t>Настройки для моды мэйкфайла</w:t>
      </w:r>
    </w:p>
    <w:p w:rsidR="0013119A"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FF0000"/>
          <w:sz w:val="24"/>
          <w:szCs w:val="24"/>
        </w:rPr>
        <w:t>-</w:t>
      </w:r>
      <w:r w:rsidRPr="003A425A">
        <w:rPr>
          <w:rFonts w:ascii="Times New Roman" w:hAnsi="Times New Roman"/>
          <w:color w:val="FF0000"/>
          <w:sz w:val="24"/>
          <w:szCs w:val="24"/>
          <w:lang w:val="en-US"/>
        </w:rPr>
        <w:t>after</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обработает присваивания, </w:t>
      </w:r>
      <w:r w:rsidR="00F850EA" w:rsidRPr="003A425A">
        <w:rPr>
          <w:rFonts w:ascii="Times New Roman" w:hAnsi="Times New Roman"/>
          <w:sz w:val="24"/>
          <w:szCs w:val="24"/>
        </w:rPr>
        <w:t>написа</w:t>
      </w:r>
      <w:r w:rsidRPr="003A425A">
        <w:rPr>
          <w:rFonts w:ascii="Times New Roman" w:hAnsi="Times New Roman"/>
          <w:sz w:val="24"/>
          <w:szCs w:val="24"/>
        </w:rPr>
        <w:t xml:space="preserve">нные после имён файлов в командной строке. Это присваивания значений некоторым переменным. Их можно присваивать и до имён файлов, но тогда без команды </w:t>
      </w:r>
      <w:r w:rsidRPr="003A425A">
        <w:rPr>
          <w:rFonts w:ascii="Times New Roman" w:hAnsi="Times New Roman"/>
          <w:sz w:val="24"/>
          <w:szCs w:val="24"/>
          <w:lang w:val="en-US"/>
        </w:rPr>
        <w:t>after</w:t>
      </w:r>
      <w:r w:rsidRPr="003A425A">
        <w:rPr>
          <w:rFonts w:ascii="Times New Roman" w:hAnsi="Times New Roman"/>
          <w:sz w:val="24"/>
          <w:szCs w:val="24"/>
        </w:rPr>
        <w:t xml:space="preserve">), </w:t>
      </w:r>
    </w:p>
    <w:p w:rsidR="0013119A"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FF0000"/>
          <w:sz w:val="24"/>
          <w:szCs w:val="24"/>
        </w:rPr>
        <w:t>-</w:t>
      </w:r>
      <w:r w:rsidRPr="003A425A">
        <w:rPr>
          <w:rFonts w:ascii="Times New Roman" w:hAnsi="Times New Roman"/>
          <w:color w:val="FF0000"/>
          <w:sz w:val="24"/>
          <w:szCs w:val="24"/>
          <w:lang w:val="en-US"/>
        </w:rPr>
        <w:t>nocache</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0013119A" w:rsidRPr="003A425A">
        <w:rPr>
          <w:rFonts w:ascii="Times New Roman" w:hAnsi="Times New Roman"/>
          <w:sz w:val="24"/>
          <w:szCs w:val="24"/>
        </w:rPr>
        <w:t xml:space="preserve"> будет игнорировать</w:t>
      </w:r>
      <w:r w:rsidRPr="003A425A">
        <w:rPr>
          <w:rFonts w:ascii="Times New Roman" w:hAnsi="Times New Roman"/>
          <w:sz w:val="24"/>
          <w:szCs w:val="24"/>
        </w:rPr>
        <w:t xml:space="preserve"> </w:t>
      </w:r>
      <w:r w:rsidRPr="003A425A">
        <w:rPr>
          <w:rFonts w:ascii="Times New Roman" w:hAnsi="Times New Roman"/>
          <w:color w:val="FF0000"/>
          <w:sz w:val="24"/>
          <w:szCs w:val="24"/>
          <w:lang w:val="en-US"/>
        </w:rPr>
        <w:t>qmake</w:t>
      </w:r>
      <w:r w:rsidRPr="003A425A">
        <w:rPr>
          <w:rFonts w:ascii="Times New Roman" w:hAnsi="Times New Roman"/>
          <w:color w:val="FF0000"/>
          <w:sz w:val="24"/>
          <w:szCs w:val="24"/>
        </w:rPr>
        <w:t>.</w:t>
      </w:r>
      <w:r w:rsidRPr="003A425A">
        <w:rPr>
          <w:rFonts w:ascii="Times New Roman" w:hAnsi="Times New Roman"/>
          <w:color w:val="FF0000"/>
          <w:sz w:val="24"/>
          <w:szCs w:val="24"/>
          <w:lang w:val="en-US"/>
        </w:rPr>
        <w:t>cache</w:t>
      </w:r>
      <w:r w:rsidRPr="003A425A">
        <w:rPr>
          <w:rFonts w:ascii="Times New Roman" w:hAnsi="Times New Roman"/>
          <w:sz w:val="24"/>
          <w:szCs w:val="24"/>
        </w:rPr>
        <w:t xml:space="preserve"> файлы), </w:t>
      </w:r>
    </w:p>
    <w:p w:rsidR="0013119A"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nodepend</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не будет генерировать информацию о зависимостях), </w:t>
      </w:r>
    </w:p>
    <w:p w:rsidR="0013119A"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FF0000"/>
          <w:sz w:val="24"/>
          <w:szCs w:val="24"/>
        </w:rPr>
        <w:t>-</w:t>
      </w:r>
      <w:r w:rsidRPr="003A425A">
        <w:rPr>
          <w:rFonts w:ascii="Times New Roman" w:hAnsi="Times New Roman"/>
          <w:color w:val="FF0000"/>
          <w:sz w:val="24"/>
          <w:szCs w:val="24"/>
          <w:lang w:val="en-US"/>
        </w:rPr>
        <w:t>cache</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file</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будет использовать данный файл как кэш файл и игнорировать другие найденные файлы), </w:t>
      </w:r>
    </w:p>
    <w:p w:rsidR="005A6BBD"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spec</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spec</w:t>
      </w:r>
      <w:r w:rsidRPr="003A425A">
        <w:rPr>
          <w:rFonts w:ascii="Times New Roman" w:hAnsi="Times New Roman"/>
          <w:color w:val="00B050"/>
          <w:sz w:val="24"/>
          <w:szCs w:val="24"/>
        </w:rPr>
        <w:t xml:space="preserve"> </w:t>
      </w:r>
      <w:r w:rsidRPr="003A425A">
        <w:rPr>
          <w:rFonts w:ascii="Times New Roman" w:hAnsi="Times New Roman"/>
          <w:sz w:val="24"/>
          <w:szCs w:val="24"/>
        </w:rPr>
        <w:t>(</w:t>
      </w:r>
      <w:r w:rsidRPr="003A425A">
        <w:rPr>
          <w:rFonts w:ascii="Times New Roman" w:hAnsi="Times New Roman"/>
          <w:sz w:val="24"/>
          <w:szCs w:val="24"/>
          <w:lang w:val="en-US"/>
        </w:rPr>
        <w:t>qmake</w:t>
      </w:r>
      <w:r w:rsidRPr="003A425A">
        <w:rPr>
          <w:rFonts w:ascii="Times New Roman" w:hAnsi="Times New Roman"/>
          <w:sz w:val="24"/>
          <w:szCs w:val="24"/>
        </w:rPr>
        <w:t xml:space="preserve">  будет использовать данный путь для получения информации о платформе и компиляторе и игнорировать значение переменной </w:t>
      </w:r>
      <w:r w:rsidRPr="003A425A">
        <w:rPr>
          <w:rFonts w:ascii="Times New Roman" w:hAnsi="Times New Roman"/>
          <w:color w:val="FF0000"/>
          <w:sz w:val="24"/>
          <w:szCs w:val="24"/>
        </w:rPr>
        <w:t>QMAKESPEC</w:t>
      </w:r>
      <w:r w:rsidRPr="003A425A">
        <w:rPr>
          <w:rFonts w:ascii="Times New Roman" w:hAnsi="Times New Roman"/>
          <w:sz w:val="24"/>
          <w:szCs w:val="24"/>
        </w:rPr>
        <w:t>).</w:t>
      </w:r>
    </w:p>
    <w:p w:rsidR="005A6BBD" w:rsidRPr="003A425A" w:rsidRDefault="005A6BBD" w:rsidP="004D4FF9">
      <w:pPr>
        <w:numPr>
          <w:ilvl w:val="0"/>
          <w:numId w:val="86"/>
        </w:numPr>
        <w:jc w:val="both"/>
        <w:rPr>
          <w:rFonts w:ascii="Times New Roman" w:hAnsi="Times New Roman"/>
          <w:sz w:val="24"/>
          <w:szCs w:val="24"/>
        </w:rPr>
      </w:pPr>
      <w:r w:rsidRPr="003A425A">
        <w:rPr>
          <w:rFonts w:ascii="Times New Roman" w:hAnsi="Times New Roman"/>
          <w:sz w:val="24"/>
          <w:szCs w:val="24"/>
        </w:rPr>
        <w:t xml:space="preserve">Настройки для моды </w:t>
      </w:r>
      <w:r w:rsidR="00F850EA" w:rsidRPr="003A425A">
        <w:rPr>
          <w:rFonts w:ascii="Times New Roman" w:hAnsi="Times New Roman"/>
          <w:sz w:val="24"/>
          <w:szCs w:val="24"/>
        </w:rPr>
        <w:t>проект</w:t>
      </w:r>
      <w:r w:rsidRPr="003A425A">
        <w:rPr>
          <w:rFonts w:ascii="Times New Roman" w:hAnsi="Times New Roman"/>
          <w:sz w:val="24"/>
          <w:szCs w:val="24"/>
        </w:rPr>
        <w:t>а</w:t>
      </w:r>
      <w:r w:rsidR="0013119A" w:rsidRPr="003A425A">
        <w:rPr>
          <w:rFonts w:ascii="Times New Roman" w:hAnsi="Times New Roman"/>
          <w:sz w:val="24"/>
          <w:szCs w:val="24"/>
        </w:rPr>
        <w:t>:</w:t>
      </w:r>
    </w:p>
    <w:p w:rsidR="00FE024C"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r</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будет просматривать обеспеченные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рекурсивно), </w:t>
      </w:r>
    </w:p>
    <w:p w:rsidR="005A6BBD" w:rsidRPr="003A425A" w:rsidRDefault="005A6BBD" w:rsidP="004D4FF9">
      <w:pPr>
        <w:numPr>
          <w:ilvl w:val="1"/>
          <w:numId w:val="86"/>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nopwd</w:t>
      </w:r>
      <w:r w:rsidRPr="003A425A">
        <w:rPr>
          <w:rFonts w:ascii="Times New Roman" w:hAnsi="Times New Roman"/>
          <w:sz w:val="24"/>
          <w:szCs w:val="24"/>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не будет смотреть в вашу текущую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ю для исходного кода. Он будет только использовать определённые файлы). В названиях файлов можно указывать также и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где находятся некоторые файлы, но тогда эти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будут включены в переменную </w:t>
      </w:r>
      <w:r w:rsidRPr="003A425A">
        <w:rPr>
          <w:rFonts w:ascii="Times New Roman" w:hAnsi="Times New Roman"/>
          <w:color w:val="00B050"/>
          <w:sz w:val="24"/>
          <w:szCs w:val="24"/>
          <w:lang w:val="en-US"/>
        </w:rPr>
        <w:t>DEPENDPATH</w:t>
      </w:r>
      <w:r w:rsidRPr="003A425A">
        <w:rPr>
          <w:rFonts w:ascii="Times New Roman" w:hAnsi="Times New Roman"/>
          <w:sz w:val="24"/>
          <w:szCs w:val="24"/>
        </w:rPr>
        <w:t>.</w:t>
      </w:r>
    </w:p>
    <w:p w:rsidR="00AC15A3" w:rsidRPr="003A425A" w:rsidRDefault="00AC15A3" w:rsidP="00AC15A3">
      <w:pPr>
        <w:pStyle w:val="4"/>
        <w:rPr>
          <w:rFonts w:ascii="Times New Roman" w:hAnsi="Times New Roman"/>
          <w:b w:val="0"/>
          <w:sz w:val="24"/>
          <w:szCs w:val="24"/>
          <w:lang w:val="be-BY"/>
        </w:rPr>
      </w:pPr>
      <w:bookmarkStart w:id="32" w:name="_Toc382058147"/>
      <w:r w:rsidRPr="003A425A">
        <w:rPr>
          <w:rFonts w:ascii="Times New Roman" w:hAnsi="Times New Roman"/>
          <w:b w:val="0"/>
          <w:sz w:val="24"/>
          <w:szCs w:val="24"/>
          <w:lang w:val="be-BY"/>
        </w:rPr>
        <w:lastRenderedPageBreak/>
        <w:t>СПЕЦИФИЧЕСКИЕ ПАРАМЕТРЫ ДЛЯ ПЛАТФОРМ</w:t>
      </w:r>
      <w:bookmarkEnd w:id="32"/>
    </w:p>
    <w:p w:rsidR="005A6BBD" w:rsidRPr="003A425A" w:rsidRDefault="00953454" w:rsidP="004003DB">
      <w:pPr>
        <w:jc w:val="both"/>
        <w:rPr>
          <w:rFonts w:ascii="Times New Roman" w:hAnsi="Times New Roman"/>
          <w:sz w:val="24"/>
          <w:szCs w:val="24"/>
          <w:lang w:val="be-BY"/>
        </w:rPr>
      </w:pPr>
      <w:hyperlink r:id="rId45"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qmake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qmake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platform</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notes</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be-BY"/>
        </w:rPr>
        <w:t xml:space="preserve">в </w:t>
      </w:r>
      <w:r w:rsidRPr="003A425A">
        <w:rPr>
          <w:rFonts w:ascii="Times New Roman" w:hAnsi="Times New Roman"/>
          <w:sz w:val="24"/>
          <w:szCs w:val="24"/>
          <w:lang w:val="en-US"/>
        </w:rPr>
        <w:t>qt</w:t>
      </w:r>
      <w:r w:rsidRPr="003A425A">
        <w:rPr>
          <w:rFonts w:ascii="Times New Roman" w:hAnsi="Times New Roman"/>
          <w:sz w:val="24"/>
          <w:szCs w:val="24"/>
        </w:rPr>
        <w:t xml:space="preserve"> существуют некоторые специфичные для некоторых платформ переменные. В частности для платформы </w:t>
      </w:r>
      <w:r w:rsidR="00CE11D0" w:rsidRPr="003A425A">
        <w:rPr>
          <w:rFonts w:ascii="Times New Roman" w:hAnsi="Times New Roman"/>
          <w:sz w:val="24"/>
          <w:szCs w:val="24"/>
        </w:rPr>
        <w:t>Windows</w:t>
      </w:r>
      <w:r w:rsidRPr="003A425A">
        <w:rPr>
          <w:rFonts w:ascii="Times New Roman" w:hAnsi="Times New Roman"/>
          <w:sz w:val="24"/>
          <w:szCs w:val="24"/>
        </w:rPr>
        <w:t xml:space="preserve"> можно создавать </w:t>
      </w:r>
      <w:r w:rsidR="00F850EA" w:rsidRPr="003A425A">
        <w:rPr>
          <w:rFonts w:ascii="Times New Roman" w:hAnsi="Times New Roman"/>
          <w:sz w:val="24"/>
          <w:szCs w:val="24"/>
        </w:rPr>
        <w:t>проект</w:t>
      </w:r>
      <w:r w:rsidRPr="003A425A">
        <w:rPr>
          <w:rFonts w:ascii="Times New Roman" w:hAnsi="Times New Roman"/>
          <w:sz w:val="24"/>
          <w:szCs w:val="24"/>
        </w:rPr>
        <w:t>ы вижуал студио.</w:t>
      </w:r>
    </w:p>
    <w:p w:rsidR="00AC15A3" w:rsidRPr="003A425A" w:rsidRDefault="00AC15A3" w:rsidP="00C70C0C">
      <w:pPr>
        <w:pStyle w:val="4"/>
        <w:rPr>
          <w:rFonts w:ascii="Times New Roman" w:hAnsi="Times New Roman"/>
          <w:b w:val="0"/>
          <w:sz w:val="24"/>
          <w:szCs w:val="24"/>
        </w:rPr>
      </w:pPr>
      <w:bookmarkStart w:id="33" w:name="_Toc382058148"/>
      <w:r w:rsidRPr="003A425A">
        <w:rPr>
          <w:rFonts w:ascii="Times New Roman" w:hAnsi="Times New Roman"/>
          <w:b w:val="0"/>
          <w:sz w:val="24"/>
          <w:szCs w:val="24"/>
        </w:rPr>
        <w:t xml:space="preserve">ЯЗЫК </w:t>
      </w:r>
      <w:r w:rsidRPr="003A425A">
        <w:rPr>
          <w:rFonts w:ascii="Times New Roman" w:hAnsi="Times New Roman"/>
          <w:b w:val="0"/>
          <w:sz w:val="24"/>
          <w:szCs w:val="24"/>
          <w:lang w:val="en-US"/>
        </w:rPr>
        <w:t>QMAKE</w:t>
      </w:r>
      <w:bookmarkEnd w:id="33"/>
    </w:p>
    <w:p w:rsidR="005A6BBD" w:rsidRPr="003A425A" w:rsidRDefault="00953454" w:rsidP="004003DB">
      <w:pPr>
        <w:jc w:val="both"/>
        <w:rPr>
          <w:rFonts w:ascii="Times New Roman" w:hAnsi="Times New Roman"/>
          <w:sz w:val="24"/>
          <w:szCs w:val="24"/>
        </w:rPr>
      </w:pPr>
      <w:hyperlink r:id="rId46" w:history="1">
        <w:r w:rsidR="005A6BBD" w:rsidRPr="003A425A">
          <w:rPr>
            <w:rStyle w:val="a3"/>
            <w:rFonts w:ascii="Times New Roman" w:hAnsi="Times New Roman"/>
            <w:sz w:val="24"/>
            <w:szCs w:val="24"/>
          </w:rPr>
          <w:t>http://qt-project.org/doc/qt-5.1/qmake/qmake-language.html</w:t>
        </w:r>
      </w:hyperlink>
    </w:p>
    <w:p w:rsidR="005A6BBD" w:rsidRPr="003A425A" w:rsidRDefault="005A6BBD" w:rsidP="004D4FF9">
      <w:pPr>
        <w:numPr>
          <w:ilvl w:val="0"/>
          <w:numId w:val="87"/>
        </w:numPr>
        <w:jc w:val="both"/>
        <w:rPr>
          <w:rFonts w:ascii="Times New Roman" w:hAnsi="Times New Roman"/>
          <w:sz w:val="24"/>
          <w:szCs w:val="24"/>
        </w:rPr>
      </w:pPr>
      <w:r w:rsidRPr="003A425A">
        <w:rPr>
          <w:rFonts w:ascii="Times New Roman" w:hAnsi="Times New Roman"/>
          <w:sz w:val="24"/>
          <w:szCs w:val="24"/>
        </w:rPr>
        <w:t>операторы</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008105D2" w:rsidRPr="003A425A">
        <w:rPr>
          <w:rFonts w:ascii="Times New Roman" w:hAnsi="Times New Roman"/>
          <w:sz w:val="24"/>
          <w:szCs w:val="24"/>
        </w:rPr>
        <w:t xml:space="preserve"> </w:t>
      </w:r>
      <w:r w:rsidRPr="003A425A">
        <w:rPr>
          <w:rFonts w:ascii="Times New Roman" w:hAnsi="Times New Roman"/>
          <w:sz w:val="24"/>
          <w:szCs w:val="24"/>
        </w:rPr>
        <w:t xml:space="preserve"> присваивание; присваивает данной переменной некоторое значение</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008105D2" w:rsidRPr="003A425A">
        <w:rPr>
          <w:rFonts w:ascii="Times New Roman" w:hAnsi="Times New Roman"/>
          <w:sz w:val="24"/>
          <w:szCs w:val="24"/>
        </w:rPr>
        <w:t xml:space="preserve"> </w:t>
      </w:r>
      <w:r w:rsidRPr="003A425A">
        <w:rPr>
          <w:rFonts w:ascii="Times New Roman" w:hAnsi="Times New Roman"/>
          <w:sz w:val="24"/>
          <w:szCs w:val="24"/>
        </w:rPr>
        <w:t>присоединение; присоединяет к данной переменной некоторое значение</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008105D2" w:rsidRPr="003A425A">
        <w:rPr>
          <w:rFonts w:ascii="Times New Roman" w:hAnsi="Times New Roman"/>
          <w:sz w:val="24"/>
          <w:szCs w:val="24"/>
        </w:rPr>
        <w:t xml:space="preserve"> </w:t>
      </w:r>
      <w:r w:rsidRPr="003A425A">
        <w:rPr>
          <w:rFonts w:ascii="Times New Roman" w:hAnsi="Times New Roman"/>
          <w:sz w:val="24"/>
          <w:szCs w:val="24"/>
        </w:rPr>
        <w:t>удаление некоторых предустановленных значений переменных</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008105D2" w:rsidRPr="003A425A">
        <w:rPr>
          <w:rFonts w:ascii="Times New Roman" w:hAnsi="Times New Roman"/>
          <w:sz w:val="24"/>
          <w:szCs w:val="24"/>
        </w:rPr>
        <w:t xml:space="preserve"> </w:t>
      </w:r>
      <w:r w:rsidRPr="003A425A">
        <w:rPr>
          <w:rFonts w:ascii="Times New Roman" w:hAnsi="Times New Roman"/>
          <w:sz w:val="24"/>
          <w:szCs w:val="24"/>
        </w:rPr>
        <w:t>оператор присоединяет значение к переменной, но только если такого значения ещё не было. Это предотвращает использования в одной переменной нескольких одинаковых значений.</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sz w:val="24"/>
          <w:szCs w:val="24"/>
        </w:rPr>
        <w:t xml:space="preserve"> - заменяет некоторое значение переменной другим значением переменной.</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sz w:val="24"/>
          <w:szCs w:val="24"/>
        </w:rPr>
        <w:t xml:space="preserve"> - извлекает значение из переменной</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color w:val="00B050"/>
          <w:sz w:val="24"/>
          <w:szCs w:val="24"/>
          <w:lang w:val="en-US"/>
        </w:rPr>
        <w:t>environment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variable</w:t>
      </w:r>
      <w:r w:rsidRPr="003A425A">
        <w:rPr>
          <w:rFonts w:ascii="Times New Roman" w:hAnsi="Times New Roman"/>
          <w:color w:val="00B050"/>
          <w:sz w:val="24"/>
          <w:szCs w:val="24"/>
        </w:rPr>
        <w:t>)</w:t>
      </w:r>
      <w:r w:rsidRPr="003A425A">
        <w:rPr>
          <w:rFonts w:ascii="Times New Roman" w:hAnsi="Times New Roman"/>
          <w:sz w:val="24"/>
          <w:szCs w:val="24"/>
        </w:rPr>
        <w:t xml:space="preserve"> – функция считывает значение переменной среды во время работы </w:t>
      </w:r>
      <w:r w:rsidRPr="003A425A">
        <w:rPr>
          <w:rFonts w:ascii="Times New Roman" w:hAnsi="Times New Roman"/>
          <w:sz w:val="24"/>
          <w:szCs w:val="24"/>
          <w:lang w:val="en-US"/>
        </w:rPr>
        <w:t>qmake</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environment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variable</w:t>
      </w:r>
      <w:r w:rsidRPr="003A425A">
        <w:rPr>
          <w:rFonts w:ascii="Times New Roman" w:hAnsi="Times New Roman"/>
          <w:color w:val="00B050"/>
          <w:sz w:val="24"/>
          <w:szCs w:val="24"/>
        </w:rPr>
        <w:t>)</w:t>
      </w:r>
      <w:r w:rsidRPr="003A425A">
        <w:rPr>
          <w:rFonts w:ascii="Times New Roman" w:hAnsi="Times New Roman"/>
          <w:sz w:val="24"/>
          <w:szCs w:val="24"/>
        </w:rPr>
        <w:t xml:space="preserve"> – получение некоторой информации уже во время обработки </w:t>
      </w:r>
      <w:r w:rsidRPr="003A425A">
        <w:rPr>
          <w:rFonts w:ascii="Times New Roman" w:hAnsi="Times New Roman"/>
          <w:sz w:val="24"/>
          <w:szCs w:val="24"/>
          <w:lang w:val="en-US"/>
        </w:rPr>
        <w:t>Make</w:t>
      </w:r>
      <w:r w:rsidRPr="003A425A">
        <w:rPr>
          <w:rFonts w:ascii="Times New Roman" w:hAnsi="Times New Roman"/>
          <w:sz w:val="24"/>
          <w:szCs w:val="24"/>
        </w:rPr>
        <w:t>-файла.</w:t>
      </w:r>
    </w:p>
    <w:p w:rsidR="008105D2"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sz w:val="24"/>
          <w:szCs w:val="24"/>
        </w:rPr>
        <w:t xml:space="preserve"> – оператор для доступа к свойствам </w:t>
      </w:r>
      <w:r w:rsidRPr="003A425A">
        <w:rPr>
          <w:rFonts w:ascii="Times New Roman" w:hAnsi="Times New Roman"/>
          <w:sz w:val="24"/>
          <w:szCs w:val="24"/>
          <w:lang w:val="en-US"/>
        </w:rPr>
        <w:t>qmake</w:t>
      </w:r>
      <w:r w:rsidRPr="003A425A">
        <w:rPr>
          <w:rFonts w:ascii="Times New Roman" w:hAnsi="Times New Roman"/>
          <w:sz w:val="24"/>
          <w:szCs w:val="24"/>
        </w:rPr>
        <w:t xml:space="preserve"> (в качестве аргумента используется значение переменной с префиксом </w:t>
      </w:r>
      <w:r w:rsidRPr="003A425A">
        <w:rPr>
          <w:rFonts w:ascii="Times New Roman" w:hAnsi="Times New Roman"/>
          <w:sz w:val="24"/>
          <w:szCs w:val="24"/>
          <w:lang w:val="en-US"/>
        </w:rPr>
        <w:t>QT</w:t>
      </w:r>
      <w:r w:rsidRPr="003A425A">
        <w:rPr>
          <w:rFonts w:ascii="Times New Roman" w:hAnsi="Times New Roman"/>
          <w:sz w:val="24"/>
          <w:szCs w:val="24"/>
        </w:rPr>
        <w:t xml:space="preserve">_). Обычно свойства, доступные с данным оператором, используются для интеграции в </w:t>
      </w:r>
      <w:r w:rsidRPr="003A425A">
        <w:rPr>
          <w:rFonts w:ascii="Times New Roman" w:hAnsi="Times New Roman"/>
          <w:sz w:val="24"/>
          <w:szCs w:val="24"/>
          <w:lang w:val="en-US"/>
        </w:rPr>
        <w:t>qt</w:t>
      </w:r>
      <w:r w:rsidRPr="003A425A">
        <w:rPr>
          <w:rFonts w:ascii="Times New Roman" w:hAnsi="Times New Roman"/>
          <w:sz w:val="24"/>
          <w:szCs w:val="24"/>
        </w:rPr>
        <w:t xml:space="preserve"> сторонних плагинов. Переменная предоставляет некоторые свойства </w:t>
      </w:r>
      <w:r w:rsidR="00B00C9F" w:rsidRPr="003A425A">
        <w:rPr>
          <w:rFonts w:ascii="Times New Roman" w:hAnsi="Times New Roman"/>
          <w:sz w:val="24"/>
          <w:szCs w:val="24"/>
        </w:rPr>
        <w:t>qt</w:t>
      </w:r>
      <w:r w:rsidRPr="003A425A">
        <w:rPr>
          <w:rFonts w:ascii="Times New Roman" w:hAnsi="Times New Roman"/>
          <w:sz w:val="24"/>
          <w:szCs w:val="24"/>
        </w:rPr>
        <w:t>.</w:t>
      </w:r>
    </w:p>
    <w:p w:rsidR="008105D2" w:rsidRPr="003A425A" w:rsidRDefault="008105D2"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sz w:val="24"/>
          <w:szCs w:val="24"/>
        </w:rPr>
        <w:t xml:space="preserve"> оператор отрицания, который активно используется в условиях.</w:t>
      </w:r>
    </w:p>
    <w:p w:rsidR="008105D2" w:rsidRPr="003A425A" w:rsidRDefault="008105D2"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sz w:val="24"/>
          <w:szCs w:val="24"/>
        </w:rPr>
        <w:t xml:space="preserve"> действует как </w:t>
      </w:r>
      <w:r w:rsidRPr="003A425A">
        <w:rPr>
          <w:rFonts w:ascii="Times New Roman" w:hAnsi="Times New Roman"/>
          <w:color w:val="00B050"/>
          <w:sz w:val="24"/>
          <w:szCs w:val="24"/>
        </w:rPr>
        <w:t>логическое И</w:t>
      </w:r>
      <w:r w:rsidRPr="003A425A">
        <w:rPr>
          <w:rFonts w:ascii="Times New Roman" w:hAnsi="Times New Roman"/>
          <w:sz w:val="24"/>
          <w:szCs w:val="24"/>
        </w:rPr>
        <w:t>.</w:t>
      </w:r>
    </w:p>
    <w:p w:rsidR="008105D2" w:rsidRPr="003A425A" w:rsidRDefault="008105D2" w:rsidP="004D4FF9">
      <w:pPr>
        <w:numPr>
          <w:ilvl w:val="1"/>
          <w:numId w:val="87"/>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sz w:val="24"/>
          <w:szCs w:val="24"/>
        </w:rPr>
        <w:t xml:space="preserve"> действует как логическое </w:t>
      </w:r>
      <w:r w:rsidRPr="003A425A">
        <w:rPr>
          <w:rFonts w:ascii="Times New Roman" w:hAnsi="Times New Roman"/>
          <w:color w:val="00B050"/>
          <w:sz w:val="24"/>
          <w:szCs w:val="24"/>
        </w:rPr>
        <w:t>ИЛИ</w:t>
      </w:r>
      <w:r w:rsidRPr="003A425A">
        <w:rPr>
          <w:rFonts w:ascii="Times New Roman" w:hAnsi="Times New Roman"/>
          <w:sz w:val="24"/>
          <w:szCs w:val="24"/>
        </w:rPr>
        <w:t xml:space="preserve"> и позволяет соединить вместе несколько условий, требуя, чтобы только одно из них было правильным.</w:t>
      </w:r>
    </w:p>
    <w:p w:rsidR="00AC7266" w:rsidRPr="003A425A" w:rsidRDefault="005A6BBD" w:rsidP="004D4FF9">
      <w:pPr>
        <w:numPr>
          <w:ilvl w:val="0"/>
          <w:numId w:val="87"/>
        </w:numPr>
        <w:jc w:val="both"/>
        <w:rPr>
          <w:rFonts w:ascii="Times New Roman" w:hAnsi="Times New Roman"/>
          <w:sz w:val="24"/>
          <w:szCs w:val="24"/>
        </w:rPr>
      </w:pPr>
      <w:r w:rsidRPr="003A425A">
        <w:rPr>
          <w:rFonts w:ascii="Times New Roman" w:hAnsi="Times New Roman"/>
          <w:sz w:val="24"/>
          <w:szCs w:val="24"/>
        </w:rPr>
        <w:t>Области видимости: если услови</w:t>
      </w:r>
      <w:r w:rsidR="008105D2" w:rsidRPr="003A425A">
        <w:rPr>
          <w:rFonts w:ascii="Times New Roman" w:hAnsi="Times New Roman"/>
          <w:sz w:val="24"/>
          <w:szCs w:val="24"/>
        </w:rPr>
        <w:t>е</w:t>
      </w:r>
      <w:r w:rsidRPr="003A425A">
        <w:rPr>
          <w:rFonts w:ascii="Times New Roman" w:hAnsi="Times New Roman"/>
          <w:sz w:val="24"/>
          <w:szCs w:val="24"/>
        </w:rPr>
        <w:t xml:space="preserve"> области видимости выполняется, то все инструкции в ней выполняются. У области видимости такой синтаксис:</w:t>
      </w:r>
      <w:r w:rsidR="008105D2" w:rsidRPr="003A425A">
        <w:rPr>
          <w:rFonts w:ascii="Times New Roman" w:hAnsi="Times New Roman"/>
          <w:sz w:val="24"/>
          <w:szCs w:val="24"/>
        </w:rPr>
        <w:t xml:space="preserve"> </w:t>
      </w:r>
      <w:r w:rsidRPr="003A425A">
        <w:rPr>
          <w:rFonts w:ascii="Times New Roman" w:hAnsi="Times New Roman"/>
          <w:sz w:val="24"/>
          <w:szCs w:val="24"/>
        </w:rPr>
        <w:t>&lt;</w:t>
      </w:r>
      <w:r w:rsidRPr="003A425A">
        <w:rPr>
          <w:rFonts w:ascii="Times New Roman" w:hAnsi="Times New Roman"/>
          <w:sz w:val="24"/>
          <w:szCs w:val="24"/>
          <w:lang w:val="en-US"/>
        </w:rPr>
        <w:t>condition</w:t>
      </w:r>
      <w:r w:rsidRPr="003A425A">
        <w:rPr>
          <w:rFonts w:ascii="Times New Roman" w:hAnsi="Times New Roman"/>
          <w:sz w:val="24"/>
          <w:szCs w:val="24"/>
        </w:rPr>
        <w:t>&gt;{</w:t>
      </w:r>
      <w:r w:rsidR="008105D2" w:rsidRPr="003A425A">
        <w:rPr>
          <w:rFonts w:ascii="Times New Roman" w:hAnsi="Times New Roman"/>
          <w:sz w:val="24"/>
          <w:szCs w:val="24"/>
        </w:rPr>
        <w:t xml:space="preserve"> </w:t>
      </w:r>
      <w:r w:rsidRPr="003A425A">
        <w:rPr>
          <w:rFonts w:ascii="Times New Roman" w:hAnsi="Times New Roman"/>
          <w:sz w:val="24"/>
          <w:szCs w:val="24"/>
        </w:rPr>
        <w:t>&lt;</w:t>
      </w:r>
      <w:r w:rsidRPr="003A425A">
        <w:rPr>
          <w:rFonts w:ascii="Times New Roman" w:hAnsi="Times New Roman"/>
          <w:sz w:val="24"/>
          <w:szCs w:val="24"/>
          <w:lang w:val="en-US"/>
        </w:rPr>
        <w:t>command</w:t>
      </w:r>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r w:rsidRPr="003A425A">
        <w:rPr>
          <w:rFonts w:ascii="Times New Roman" w:hAnsi="Times New Roman"/>
          <w:sz w:val="24"/>
          <w:szCs w:val="24"/>
          <w:lang w:val="en-US"/>
        </w:rPr>
        <w:t>definition</w:t>
      </w:r>
      <w:r w:rsidRPr="003A425A">
        <w:rPr>
          <w:rFonts w:ascii="Times New Roman" w:hAnsi="Times New Roman"/>
          <w:sz w:val="24"/>
          <w:szCs w:val="24"/>
        </w:rPr>
        <w:t>&gt;</w:t>
      </w:r>
      <w:r w:rsidR="008105D2" w:rsidRPr="003A425A">
        <w:rPr>
          <w:rFonts w:ascii="Times New Roman" w:hAnsi="Times New Roman"/>
          <w:sz w:val="24"/>
          <w:szCs w:val="24"/>
        </w:rPr>
        <w:t xml:space="preserve"> </w:t>
      </w:r>
      <w:r w:rsidRPr="003A425A">
        <w:rPr>
          <w:rFonts w:ascii="Times New Roman" w:hAnsi="Times New Roman"/>
          <w:sz w:val="24"/>
          <w:szCs w:val="24"/>
        </w:rPr>
        <w:t>…</w:t>
      </w:r>
      <w:r w:rsidR="008105D2" w:rsidRPr="003A425A">
        <w:rPr>
          <w:rFonts w:ascii="Times New Roman" w:hAnsi="Times New Roman"/>
          <w:sz w:val="24"/>
          <w:szCs w:val="24"/>
        </w:rPr>
        <w:t xml:space="preserve"> </w:t>
      </w:r>
      <w:r w:rsidRPr="003A425A">
        <w:rPr>
          <w:rFonts w:ascii="Times New Roman" w:hAnsi="Times New Roman"/>
          <w:sz w:val="24"/>
          <w:szCs w:val="24"/>
        </w:rPr>
        <w:t>}</w:t>
      </w:r>
      <w:r w:rsidR="008105D2" w:rsidRPr="003A425A">
        <w:rPr>
          <w:rFonts w:ascii="Times New Roman" w:hAnsi="Times New Roman"/>
          <w:sz w:val="24"/>
          <w:szCs w:val="24"/>
        </w:rPr>
        <w:t xml:space="preserve"> </w:t>
      </w:r>
      <w:r w:rsidRPr="003A425A">
        <w:rPr>
          <w:rFonts w:ascii="Times New Roman" w:hAnsi="Times New Roman"/>
          <w:color w:val="00B050"/>
          <w:sz w:val="24"/>
          <w:szCs w:val="24"/>
        </w:rPr>
        <w:t>Важно отметить, что первая скобка должна быть на той же строке, что и условие.</w:t>
      </w:r>
      <w:r w:rsidRPr="003A425A">
        <w:rPr>
          <w:rFonts w:ascii="Times New Roman" w:hAnsi="Times New Roman"/>
          <w:sz w:val="24"/>
          <w:szCs w:val="24"/>
        </w:rPr>
        <w:t xml:space="preserve"> Области видимости можно вкладывать одна в одну.</w:t>
      </w:r>
      <w:r w:rsidR="008105D2" w:rsidRPr="003A425A">
        <w:rPr>
          <w:rFonts w:ascii="Times New Roman" w:hAnsi="Times New Roman"/>
          <w:sz w:val="24"/>
          <w:szCs w:val="24"/>
        </w:rPr>
        <w:t xml:space="preserve"> </w:t>
      </w:r>
      <w:r w:rsidRPr="003A425A">
        <w:rPr>
          <w:rFonts w:ascii="Times New Roman" w:hAnsi="Times New Roman"/>
          <w:sz w:val="24"/>
          <w:szCs w:val="24"/>
        </w:rPr>
        <w:t xml:space="preserve">Если в условии к области видимости использовать такой синтаксис: &lt;условие1&gt;:&lt;условие2&gt;:&lt;условие3&gt;… , то это равносильно тому, что мы имеем вложенные области видимости, причём самая внешняя соответствует </w:t>
      </w:r>
      <w:r w:rsidRPr="003A425A">
        <w:rPr>
          <w:rFonts w:ascii="Times New Roman" w:hAnsi="Times New Roman"/>
          <w:sz w:val="24"/>
          <w:szCs w:val="24"/>
        </w:rPr>
        <w:lastRenderedPageBreak/>
        <w:t>самому первому условию.</w:t>
      </w:r>
      <w:r w:rsidR="008105D2" w:rsidRPr="003A425A">
        <w:rPr>
          <w:rFonts w:ascii="Times New Roman" w:hAnsi="Times New Roman"/>
          <w:sz w:val="24"/>
          <w:szCs w:val="24"/>
        </w:rPr>
        <w:t xml:space="preserve"> </w:t>
      </w:r>
      <w:r w:rsidRPr="003A425A">
        <w:rPr>
          <w:rFonts w:ascii="Times New Roman" w:hAnsi="Times New Roman"/>
          <w:sz w:val="24"/>
          <w:szCs w:val="24"/>
        </w:rPr>
        <w:t>Условие может также быть применимо к единичной строке. В данном случае фигурные скобки просто опускаются, а применяемая строка отделяется от условия при помощи пробелов.</w:t>
      </w:r>
      <w:r w:rsidR="008105D2" w:rsidRPr="003A425A">
        <w:rPr>
          <w:rFonts w:ascii="Times New Roman" w:hAnsi="Times New Roman"/>
          <w:sz w:val="24"/>
          <w:szCs w:val="24"/>
        </w:rPr>
        <w:t xml:space="preserve"> </w:t>
      </w:r>
      <w:r w:rsidRPr="003A425A">
        <w:rPr>
          <w:rFonts w:ascii="Times New Roman" w:hAnsi="Times New Roman"/>
          <w:sz w:val="24"/>
          <w:szCs w:val="24"/>
        </w:rPr>
        <w:t xml:space="preserve">Также существует оператор </w:t>
      </w:r>
      <w:r w:rsidRPr="003A425A">
        <w:rPr>
          <w:rFonts w:ascii="Times New Roman" w:hAnsi="Times New Roman"/>
          <w:color w:val="000000"/>
          <w:sz w:val="24"/>
          <w:szCs w:val="24"/>
          <w:lang w:val="en-US"/>
        </w:rPr>
        <w:t>else</w:t>
      </w:r>
      <w:r w:rsidRPr="003A425A">
        <w:rPr>
          <w:rFonts w:ascii="Times New Roman" w:hAnsi="Times New Roman"/>
          <w:color w:val="000000"/>
          <w:sz w:val="24"/>
          <w:szCs w:val="24"/>
        </w:rPr>
        <w:t xml:space="preserve"> для областей видимости, который позволяет, создавать сложные тесты для приложения.</w:t>
      </w:r>
      <w:r w:rsidR="008105D2" w:rsidRPr="003A425A">
        <w:rPr>
          <w:rFonts w:ascii="Times New Roman" w:hAnsi="Times New Roman"/>
          <w:color w:val="000000"/>
          <w:sz w:val="24"/>
          <w:szCs w:val="24"/>
        </w:rPr>
        <w:t xml:space="preserve"> </w:t>
      </w:r>
      <w:r w:rsidR="008105D2" w:rsidRPr="003A425A">
        <w:rPr>
          <w:rFonts w:ascii="Times New Roman" w:hAnsi="Times New Roman"/>
          <w:color w:val="00B050"/>
          <w:sz w:val="24"/>
          <w:szCs w:val="24"/>
        </w:rPr>
        <w:t xml:space="preserve">Каким образом он позволяет создавать сложные тесты для приложения? </w:t>
      </w:r>
      <w:r w:rsidR="008105D2" w:rsidRPr="003A425A">
        <w:rPr>
          <w:rFonts w:ascii="Times New Roman" w:hAnsi="Times New Roman"/>
          <w:sz w:val="24"/>
          <w:szCs w:val="24"/>
        </w:rPr>
        <w:t xml:space="preserve">  </w:t>
      </w:r>
      <w:r w:rsidRPr="003A425A">
        <w:rPr>
          <w:rFonts w:ascii="Times New Roman" w:hAnsi="Times New Roman"/>
          <w:sz w:val="24"/>
          <w:szCs w:val="24"/>
        </w:rPr>
        <w:t>&lt;условие1&gt; {</w:t>
      </w:r>
      <w:r w:rsidR="008105D2" w:rsidRPr="003A425A">
        <w:rPr>
          <w:rFonts w:ascii="Times New Roman" w:hAnsi="Times New Roman"/>
          <w:sz w:val="24"/>
          <w:szCs w:val="24"/>
        </w:rPr>
        <w:t xml:space="preserve"> </w:t>
      </w:r>
      <w:r w:rsidRPr="003A425A">
        <w:rPr>
          <w:rFonts w:ascii="Times New Roman" w:hAnsi="Times New Roman"/>
          <w:sz w:val="24"/>
          <w:szCs w:val="24"/>
        </w:rPr>
        <w:t xml:space="preserve">} </w:t>
      </w:r>
      <w:r w:rsidRPr="003A425A">
        <w:rPr>
          <w:rFonts w:ascii="Times New Roman" w:hAnsi="Times New Roman"/>
          <w:sz w:val="24"/>
          <w:szCs w:val="24"/>
          <w:lang w:val="en-US"/>
        </w:rPr>
        <w:t>else</w:t>
      </w:r>
      <w:r w:rsidRPr="003A425A">
        <w:rPr>
          <w:rFonts w:ascii="Times New Roman" w:hAnsi="Times New Roman"/>
          <w:sz w:val="24"/>
          <w:szCs w:val="24"/>
        </w:rPr>
        <w:t xml:space="preserve"> {</w:t>
      </w:r>
      <w:r w:rsidR="008105D2" w:rsidRPr="003A425A">
        <w:rPr>
          <w:rFonts w:ascii="Times New Roman" w:hAnsi="Times New Roman"/>
          <w:sz w:val="24"/>
          <w:szCs w:val="24"/>
        </w:rPr>
        <w:t xml:space="preserve"> </w:t>
      </w:r>
      <w:r w:rsidRPr="003A425A">
        <w:rPr>
          <w:rFonts w:ascii="Times New Roman" w:hAnsi="Times New Roman"/>
          <w:sz w:val="24"/>
          <w:szCs w:val="24"/>
        </w:rPr>
        <w:t>}</w:t>
      </w:r>
      <w:r w:rsidR="00AC7266" w:rsidRPr="003A425A">
        <w:rPr>
          <w:rFonts w:ascii="Times New Roman" w:hAnsi="Times New Roman"/>
          <w:sz w:val="24"/>
          <w:szCs w:val="24"/>
        </w:rPr>
        <w:t xml:space="preserve"> </w:t>
      </w:r>
    </w:p>
    <w:p w:rsidR="005A6BBD" w:rsidRPr="003A425A" w:rsidRDefault="005A6BBD" w:rsidP="004D4FF9">
      <w:pPr>
        <w:numPr>
          <w:ilvl w:val="1"/>
          <w:numId w:val="87"/>
        </w:numPr>
        <w:jc w:val="both"/>
        <w:rPr>
          <w:rFonts w:ascii="Times New Roman" w:hAnsi="Times New Roman"/>
          <w:sz w:val="24"/>
          <w:szCs w:val="24"/>
        </w:rPr>
      </w:pPr>
      <w:r w:rsidRPr="003A425A">
        <w:rPr>
          <w:rFonts w:ascii="Times New Roman" w:hAnsi="Times New Roman"/>
          <w:sz w:val="24"/>
          <w:szCs w:val="24"/>
        </w:rPr>
        <w:t xml:space="preserve">Значения переменной </w:t>
      </w:r>
      <w:r w:rsidRPr="003A425A">
        <w:rPr>
          <w:rFonts w:ascii="Times New Roman" w:hAnsi="Times New Roman"/>
          <w:sz w:val="24"/>
          <w:szCs w:val="24"/>
          <w:lang w:val="en-US"/>
        </w:rPr>
        <w:t>CONFIG</w:t>
      </w:r>
      <w:r w:rsidRPr="003A425A">
        <w:rPr>
          <w:rFonts w:ascii="Times New Roman" w:hAnsi="Times New Roman"/>
          <w:sz w:val="24"/>
          <w:szCs w:val="24"/>
        </w:rPr>
        <w:t xml:space="preserve"> обрабатываются </w:t>
      </w:r>
      <w:r w:rsidRPr="003A425A">
        <w:rPr>
          <w:rFonts w:ascii="Times New Roman" w:hAnsi="Times New Roman"/>
          <w:sz w:val="24"/>
          <w:szCs w:val="24"/>
          <w:lang w:val="en-US"/>
        </w:rPr>
        <w:t>qmake</w:t>
      </w:r>
      <w:r w:rsidRPr="003A425A">
        <w:rPr>
          <w:rFonts w:ascii="Times New Roman" w:hAnsi="Times New Roman"/>
          <w:sz w:val="24"/>
          <w:szCs w:val="24"/>
        </w:rPr>
        <w:t xml:space="preserve"> по-особенному. Значения данной переменной могут обраба</w:t>
      </w:r>
      <w:r w:rsidR="00AC7266" w:rsidRPr="003A425A">
        <w:rPr>
          <w:rFonts w:ascii="Times New Roman" w:hAnsi="Times New Roman"/>
          <w:sz w:val="24"/>
          <w:szCs w:val="24"/>
        </w:rPr>
        <w:t>тываться как отдельные условия.</w:t>
      </w:r>
    </w:p>
    <w:p w:rsidR="00AC7266" w:rsidRPr="003A425A" w:rsidRDefault="00AC7266" w:rsidP="004D4FF9">
      <w:pPr>
        <w:numPr>
          <w:ilvl w:val="1"/>
          <w:numId w:val="87"/>
        </w:numPr>
        <w:jc w:val="both"/>
        <w:rPr>
          <w:rFonts w:ascii="Times New Roman" w:hAnsi="Times New Roman"/>
          <w:sz w:val="24"/>
          <w:szCs w:val="24"/>
        </w:rPr>
      </w:pPr>
      <w:r w:rsidRPr="003A425A">
        <w:rPr>
          <w:rFonts w:ascii="Times New Roman" w:hAnsi="Times New Roman"/>
          <w:sz w:val="24"/>
          <w:szCs w:val="24"/>
        </w:rPr>
        <w:t xml:space="preserve">В директории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Style w:val="HTML"/>
          <w:rFonts w:ascii="Times New Roman" w:hAnsi="Times New Roman" w:cs="Times New Roman"/>
          <w:sz w:val="24"/>
          <w:szCs w:val="24"/>
        </w:rPr>
        <w:t xml:space="preserve">mkspecs </w:t>
      </w:r>
      <w:r w:rsidRPr="003A425A">
        <w:rPr>
          <w:rFonts w:ascii="Times New Roman" w:hAnsi="Times New Roman"/>
          <w:sz w:val="24"/>
          <w:szCs w:val="24"/>
        </w:rPr>
        <w:t xml:space="preserve">расположена спецификация платформы. Например, можно включить такой код в файл проекта с целью проверки, является ли данная среда средой </w:t>
      </w:r>
      <w:r w:rsidR="00CE11D0" w:rsidRPr="003A425A">
        <w:rPr>
          <w:rFonts w:ascii="Times New Roman" w:hAnsi="Times New Roman"/>
          <w:sz w:val="24"/>
          <w:szCs w:val="24"/>
        </w:rPr>
        <w:t>Linux</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файле </w:t>
      </w:r>
      <w:r w:rsidR="00F850EA" w:rsidRPr="003A425A">
        <w:rPr>
          <w:rFonts w:ascii="Times New Roman" w:hAnsi="Times New Roman"/>
          <w:sz w:val="24"/>
          <w:szCs w:val="24"/>
        </w:rPr>
        <w:t>проект</w:t>
      </w:r>
      <w:r w:rsidRPr="003A425A">
        <w:rPr>
          <w:rFonts w:ascii="Times New Roman" w:hAnsi="Times New Roman"/>
          <w:sz w:val="24"/>
          <w:szCs w:val="24"/>
        </w:rPr>
        <w:t>а можно создавать свои собственные переменные:</w:t>
      </w:r>
    </w:p>
    <w:p w:rsidR="005A6BBD" w:rsidRPr="003A425A" w:rsidRDefault="005A6BBD" w:rsidP="00A10863">
      <w:pPr>
        <w:jc w:val="both"/>
        <w:rPr>
          <w:rFonts w:ascii="Times New Roman" w:hAnsi="Times New Roman"/>
          <w:sz w:val="24"/>
          <w:szCs w:val="24"/>
        </w:rPr>
      </w:pPr>
      <w:r w:rsidRPr="003A425A">
        <w:rPr>
          <w:rFonts w:ascii="Times New Roman" w:hAnsi="Times New Roman"/>
          <w:sz w:val="24"/>
          <w:szCs w:val="24"/>
          <w:lang w:val="en-US"/>
        </w:rPr>
        <w:t>MY</w:t>
      </w:r>
      <w:r w:rsidRPr="003A425A">
        <w:rPr>
          <w:rFonts w:ascii="Times New Roman" w:hAnsi="Times New Roman"/>
          <w:sz w:val="24"/>
          <w:szCs w:val="24"/>
        </w:rPr>
        <w:t>_</w:t>
      </w:r>
      <w:r w:rsidRPr="003A425A">
        <w:rPr>
          <w:rFonts w:ascii="Times New Roman" w:hAnsi="Times New Roman"/>
          <w:sz w:val="24"/>
          <w:szCs w:val="24"/>
          <w:lang w:val="en-US"/>
        </w:rPr>
        <w:t>VARIABLE</w:t>
      </w:r>
      <w:r w:rsidRPr="003A425A">
        <w:rPr>
          <w:rFonts w:ascii="Times New Roman" w:hAnsi="Times New Roman"/>
          <w:sz w:val="24"/>
          <w:szCs w:val="24"/>
        </w:rPr>
        <w:t xml:space="preserve"> = </w:t>
      </w:r>
      <w:r w:rsidRPr="003A425A">
        <w:rPr>
          <w:rFonts w:ascii="Times New Roman" w:hAnsi="Times New Roman"/>
          <w:sz w:val="24"/>
          <w:szCs w:val="24"/>
          <w:lang w:val="en-US"/>
        </w:rPr>
        <w:t>value</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Данная </w:t>
      </w:r>
      <w:r w:rsidR="00990129" w:rsidRPr="003A425A">
        <w:rPr>
          <w:rFonts w:ascii="Times New Roman" w:hAnsi="Times New Roman"/>
          <w:sz w:val="24"/>
          <w:szCs w:val="24"/>
        </w:rPr>
        <w:t>запис</w:t>
      </w:r>
      <w:r w:rsidRPr="003A425A">
        <w:rPr>
          <w:rFonts w:ascii="Times New Roman" w:hAnsi="Times New Roman"/>
          <w:sz w:val="24"/>
          <w:szCs w:val="24"/>
        </w:rPr>
        <w:t xml:space="preserve">ь означает, что можно создавать переменные, которые содержат часть имени, совпадающую с содержимым некоторой другой переменной.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содержит некоторые встроенные функции для обработки значений переменных. Эти функции обрабатывают аргументы, передаваемые им, и выдают некоторое значение. </w:t>
      </w:r>
    </w:p>
    <w:p w:rsidR="005A6BBD" w:rsidRPr="003A425A" w:rsidRDefault="005A6BBD" w:rsidP="004D4FF9">
      <w:pPr>
        <w:numPr>
          <w:ilvl w:val="0"/>
          <w:numId w:val="88"/>
        </w:numPr>
        <w:jc w:val="both"/>
        <w:rPr>
          <w:rFonts w:ascii="Times New Roman" w:hAnsi="Times New Roman"/>
          <w:sz w:val="24"/>
          <w:szCs w:val="24"/>
        </w:rPr>
      </w:pPr>
      <w:r w:rsidRPr="003A425A">
        <w:rPr>
          <w:rFonts w:ascii="Times New Roman" w:hAnsi="Times New Roman"/>
          <w:sz w:val="24"/>
          <w:szCs w:val="24"/>
        </w:rPr>
        <w:t xml:space="preserve">В </w:t>
      </w:r>
      <w:r w:rsidRPr="003A425A">
        <w:rPr>
          <w:rFonts w:ascii="Times New Roman" w:hAnsi="Times New Roman"/>
          <w:sz w:val="24"/>
          <w:szCs w:val="24"/>
          <w:lang w:val="en-US"/>
        </w:rPr>
        <w:t>qmake</w:t>
      </w:r>
      <w:r w:rsidRPr="003A425A">
        <w:rPr>
          <w:rFonts w:ascii="Times New Roman" w:hAnsi="Times New Roman"/>
          <w:sz w:val="24"/>
          <w:szCs w:val="24"/>
        </w:rPr>
        <w:t xml:space="preserve"> можно выделить группу функций замещения, которые располагаются справа от оператора присваивания и преобразуют значения некоторых переменных в те значения, которые необходимо присвоить.</w:t>
      </w:r>
    </w:p>
    <w:p w:rsidR="005A6BBD" w:rsidRPr="003A425A" w:rsidRDefault="005A6BBD" w:rsidP="004D4FF9">
      <w:pPr>
        <w:numPr>
          <w:ilvl w:val="0"/>
          <w:numId w:val="88"/>
        </w:numPr>
        <w:jc w:val="both"/>
        <w:rPr>
          <w:rFonts w:ascii="Times New Roman" w:hAnsi="Times New Roman"/>
          <w:sz w:val="24"/>
          <w:szCs w:val="24"/>
        </w:rPr>
      </w:pPr>
      <w:r w:rsidRPr="003A425A">
        <w:rPr>
          <w:rFonts w:ascii="Times New Roman" w:hAnsi="Times New Roman"/>
          <w:sz w:val="24"/>
          <w:szCs w:val="24"/>
        </w:rPr>
        <w:t xml:space="preserve">В </w:t>
      </w:r>
      <w:r w:rsidRPr="003A425A">
        <w:rPr>
          <w:rFonts w:ascii="Times New Roman" w:hAnsi="Times New Roman"/>
          <w:sz w:val="24"/>
          <w:szCs w:val="24"/>
          <w:lang w:val="en-US"/>
        </w:rPr>
        <w:t>qmake</w:t>
      </w:r>
      <w:r w:rsidRPr="003A425A">
        <w:rPr>
          <w:rFonts w:ascii="Times New Roman" w:hAnsi="Times New Roman"/>
          <w:sz w:val="24"/>
          <w:szCs w:val="24"/>
        </w:rPr>
        <w:t xml:space="preserve"> есть группа функций, называемых тестовыми, которые могут служить в качестве тестовых выражений.</w:t>
      </w:r>
      <w:r w:rsidRPr="003A425A">
        <w:rPr>
          <w:rFonts w:ascii="Times New Roman" w:hAnsi="Times New Roman"/>
          <w:sz w:val="24"/>
          <w:szCs w:val="24"/>
          <w:lang w:val="be-BY"/>
        </w:rPr>
        <w:t xml:space="preserve"> </w:t>
      </w:r>
      <w:r w:rsidRPr="003A425A">
        <w:rPr>
          <w:rFonts w:ascii="Times New Roman" w:hAnsi="Times New Roman"/>
          <w:sz w:val="24"/>
          <w:szCs w:val="24"/>
        </w:rPr>
        <w:t>Эти функции не возвращают значение, но генерируют вместо этого правду или ложь.</w:t>
      </w:r>
    </w:p>
    <w:p w:rsidR="00AC7266" w:rsidRPr="003A425A" w:rsidRDefault="00AC7266" w:rsidP="00AC7266">
      <w:pPr>
        <w:jc w:val="both"/>
        <w:rPr>
          <w:rFonts w:ascii="Times New Roman" w:hAnsi="Times New Roman"/>
          <w:sz w:val="24"/>
          <w:szCs w:val="24"/>
        </w:rPr>
      </w:pPr>
      <w:r w:rsidRPr="003A425A">
        <w:rPr>
          <w:rFonts w:ascii="Times New Roman" w:hAnsi="Times New Roman"/>
          <w:sz w:val="24"/>
          <w:szCs w:val="24"/>
        </w:rPr>
        <w:t>Можно писать собственные функции.</w:t>
      </w:r>
    </w:p>
    <w:p w:rsidR="00797815" w:rsidRPr="003A425A" w:rsidRDefault="00797815" w:rsidP="00797815">
      <w:pPr>
        <w:pStyle w:val="4"/>
        <w:rPr>
          <w:rFonts w:ascii="Times New Roman" w:hAnsi="Times New Roman"/>
          <w:b w:val="0"/>
          <w:sz w:val="24"/>
          <w:szCs w:val="24"/>
        </w:rPr>
      </w:pPr>
      <w:bookmarkStart w:id="34" w:name="_Toc382058149"/>
      <w:r w:rsidRPr="003A425A">
        <w:rPr>
          <w:rFonts w:ascii="Times New Roman" w:hAnsi="Times New Roman"/>
          <w:b w:val="0"/>
          <w:sz w:val="24"/>
          <w:szCs w:val="24"/>
        </w:rPr>
        <w:t>ДОБАВЛЕНИЕ НОВЫХ ОСОБЕННОСТЕЙ КОНФИГУРАЦИИ</w:t>
      </w:r>
      <w:bookmarkEnd w:id="34"/>
    </w:p>
    <w:p w:rsidR="005A6BBD" w:rsidRPr="003A425A" w:rsidRDefault="00953454" w:rsidP="004003DB">
      <w:pPr>
        <w:jc w:val="both"/>
        <w:rPr>
          <w:rFonts w:ascii="Times New Roman" w:hAnsi="Times New Roman"/>
          <w:sz w:val="24"/>
          <w:szCs w:val="24"/>
        </w:rPr>
      </w:pPr>
      <w:hyperlink r:id="rId47" w:history="1">
        <w:r w:rsidR="005A6BBD" w:rsidRPr="003A425A">
          <w:rPr>
            <w:rStyle w:val="a3"/>
            <w:rFonts w:ascii="Times New Roman" w:hAnsi="Times New Roman"/>
            <w:sz w:val="24"/>
            <w:szCs w:val="24"/>
          </w:rPr>
          <w:t>http://qt-project.org/doc/qt-5.1/qmake/qmake-advanced-usage.html</w:t>
        </w:r>
      </w:hyperlink>
    </w:p>
    <w:p w:rsidR="00D239AA"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позволяет вам добавлять собственные значения в переменную </w:t>
      </w:r>
      <w:r w:rsidRPr="003A425A">
        <w:rPr>
          <w:rFonts w:ascii="Times New Roman" w:hAnsi="Times New Roman"/>
          <w:sz w:val="24"/>
          <w:szCs w:val="24"/>
          <w:lang w:val="en-US"/>
        </w:rPr>
        <w:t>CONFIG</w:t>
      </w:r>
      <w:r w:rsidRPr="003A425A">
        <w:rPr>
          <w:rFonts w:ascii="Times New Roman" w:hAnsi="Times New Roman"/>
          <w:sz w:val="24"/>
          <w:szCs w:val="24"/>
        </w:rPr>
        <w:t xml:space="preserve">. </w:t>
      </w:r>
      <w:r w:rsidRPr="003A425A">
        <w:rPr>
          <w:rFonts w:ascii="Times New Roman" w:hAnsi="Times New Roman"/>
          <w:color w:val="00B050"/>
          <w:sz w:val="24"/>
          <w:szCs w:val="24"/>
        </w:rPr>
        <w:t xml:space="preserve">Эти </w:t>
      </w:r>
      <w:r w:rsidR="00D239AA" w:rsidRPr="003A425A">
        <w:rPr>
          <w:rFonts w:ascii="Times New Roman" w:hAnsi="Times New Roman"/>
          <w:sz w:val="24"/>
          <w:szCs w:val="24"/>
        </w:rPr>
        <w:t>средства</w:t>
      </w:r>
      <w:r w:rsidRPr="003A425A">
        <w:rPr>
          <w:rFonts w:ascii="Times New Roman" w:hAnsi="Times New Roman"/>
          <w:sz w:val="24"/>
          <w:szCs w:val="24"/>
        </w:rPr>
        <w:t xml:space="preserve"> – это наборы частных функций и определений в файле .</w:t>
      </w:r>
      <w:r w:rsidRPr="003A425A">
        <w:rPr>
          <w:rFonts w:ascii="Times New Roman" w:hAnsi="Times New Roman"/>
          <w:sz w:val="24"/>
          <w:szCs w:val="24"/>
          <w:lang w:val="en-US"/>
        </w:rPr>
        <w:t>prf</w:t>
      </w:r>
      <w:r w:rsidRPr="003A425A">
        <w:rPr>
          <w:rFonts w:ascii="Times New Roman" w:hAnsi="Times New Roman"/>
          <w:sz w:val="24"/>
          <w:szCs w:val="24"/>
        </w:rPr>
        <w:t xml:space="preserve">, которые могут находиться в одной из многих стандартных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й. Эти местоположения могут быть определены в </w:t>
      </w:r>
      <w:r w:rsidR="00D239AA" w:rsidRPr="003A425A">
        <w:rPr>
          <w:rFonts w:ascii="Times New Roman" w:hAnsi="Times New Roman"/>
          <w:sz w:val="24"/>
          <w:szCs w:val="24"/>
        </w:rPr>
        <w:t>некотором</w:t>
      </w:r>
      <w:r w:rsidRPr="003A425A">
        <w:rPr>
          <w:rFonts w:ascii="Times New Roman" w:hAnsi="Times New Roman"/>
          <w:sz w:val="24"/>
          <w:szCs w:val="24"/>
        </w:rPr>
        <w:t xml:space="preserve"> количестве мест, и </w:t>
      </w:r>
      <w:r w:rsidRPr="003A425A">
        <w:rPr>
          <w:rFonts w:ascii="Times New Roman" w:hAnsi="Times New Roman"/>
          <w:sz w:val="24"/>
          <w:szCs w:val="24"/>
          <w:lang w:val="en-US"/>
        </w:rPr>
        <w:t>qmake</w:t>
      </w:r>
      <w:r w:rsidRPr="003A425A">
        <w:rPr>
          <w:rFonts w:ascii="Times New Roman" w:hAnsi="Times New Roman"/>
          <w:sz w:val="24"/>
          <w:szCs w:val="24"/>
        </w:rPr>
        <w:t xml:space="preserve"> проверяет каждую из них в следующем порядке, когда он просматривает файл .</w:t>
      </w:r>
      <w:r w:rsidRPr="003A425A">
        <w:rPr>
          <w:rFonts w:ascii="Times New Roman" w:hAnsi="Times New Roman"/>
          <w:sz w:val="24"/>
          <w:szCs w:val="24"/>
          <w:lang w:val="en-US"/>
        </w:rPr>
        <w:t>prf</w:t>
      </w:r>
      <w:r w:rsidRPr="003A425A">
        <w:rPr>
          <w:rFonts w:ascii="Times New Roman" w:hAnsi="Times New Roman"/>
          <w:sz w:val="24"/>
          <w:szCs w:val="24"/>
        </w:rPr>
        <w:t xml:space="preserve">. </w:t>
      </w:r>
    </w:p>
    <w:p w:rsidR="00D239AA" w:rsidRPr="003A425A" w:rsidRDefault="005A6BBD" w:rsidP="004D4FF9">
      <w:pPr>
        <w:numPr>
          <w:ilvl w:val="0"/>
          <w:numId w:val="89"/>
        </w:numPr>
        <w:jc w:val="both"/>
        <w:rPr>
          <w:rFonts w:ascii="Times New Roman" w:hAnsi="Times New Roman"/>
          <w:sz w:val="24"/>
          <w:szCs w:val="24"/>
        </w:rPr>
      </w:pPr>
      <w:r w:rsidRPr="003A425A">
        <w:rPr>
          <w:rFonts w:ascii="Times New Roman" w:hAnsi="Times New Roman"/>
          <w:sz w:val="24"/>
          <w:szCs w:val="24"/>
          <w:lang w:val="en-US"/>
        </w:rPr>
        <w:t>QMAKEFEATURES</w:t>
      </w:r>
      <w:r w:rsidRPr="003A425A">
        <w:rPr>
          <w:rFonts w:ascii="Times New Roman" w:hAnsi="Times New Roman"/>
          <w:sz w:val="24"/>
          <w:szCs w:val="24"/>
        </w:rPr>
        <w:t xml:space="preserve">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указанные внутри данной переменной среды и данной переменной свойств), </w:t>
      </w:r>
    </w:p>
    <w:p w:rsidR="00D239AA" w:rsidRPr="003A425A" w:rsidRDefault="00F850EA" w:rsidP="004D4FF9">
      <w:pPr>
        <w:numPr>
          <w:ilvl w:val="0"/>
          <w:numId w:val="89"/>
        </w:numPr>
        <w:jc w:val="both"/>
        <w:rPr>
          <w:rFonts w:ascii="Times New Roman" w:hAnsi="Times New Roman"/>
          <w:sz w:val="24"/>
          <w:szCs w:val="24"/>
        </w:rPr>
      </w:pPr>
      <w:r w:rsidRPr="003A425A">
        <w:rPr>
          <w:rFonts w:ascii="Times New Roman" w:hAnsi="Times New Roman"/>
          <w:sz w:val="24"/>
          <w:szCs w:val="24"/>
        </w:rPr>
        <w:t>директори</w:t>
      </w:r>
      <w:r w:rsidR="005A6BBD" w:rsidRPr="003A425A">
        <w:rPr>
          <w:rFonts w:ascii="Times New Roman" w:hAnsi="Times New Roman"/>
          <w:sz w:val="24"/>
          <w:szCs w:val="24"/>
        </w:rPr>
        <w:t xml:space="preserve">я </w:t>
      </w:r>
      <w:r w:rsidR="00D239AA" w:rsidRPr="003A425A">
        <w:rPr>
          <w:rFonts w:ascii="Times New Roman" w:hAnsi="Times New Roman"/>
          <w:sz w:val="24"/>
          <w:szCs w:val="24"/>
        </w:rPr>
        <w:t>средств</w:t>
      </w:r>
      <w:r w:rsidR="005A6BBD" w:rsidRPr="003A425A">
        <w:rPr>
          <w:rFonts w:ascii="Times New Roman" w:hAnsi="Times New Roman"/>
          <w:sz w:val="24"/>
          <w:szCs w:val="24"/>
        </w:rPr>
        <w:t xml:space="preserve">, которая находится внутри </w:t>
      </w:r>
      <w:r w:rsidRPr="003A425A">
        <w:rPr>
          <w:rFonts w:ascii="Times New Roman" w:hAnsi="Times New Roman"/>
          <w:sz w:val="24"/>
          <w:szCs w:val="24"/>
        </w:rPr>
        <w:t>директори</w:t>
      </w:r>
      <w:r w:rsidR="005A6BBD" w:rsidRPr="003A425A">
        <w:rPr>
          <w:rFonts w:ascii="Times New Roman" w:hAnsi="Times New Roman"/>
          <w:sz w:val="24"/>
          <w:szCs w:val="24"/>
        </w:rPr>
        <w:t xml:space="preserve">й </w:t>
      </w:r>
      <w:r w:rsidR="005A6BBD" w:rsidRPr="003A425A">
        <w:rPr>
          <w:rFonts w:ascii="Times New Roman" w:hAnsi="Times New Roman"/>
          <w:sz w:val="24"/>
          <w:szCs w:val="24"/>
          <w:lang w:val="en-US"/>
        </w:rPr>
        <w:t>mkspecs</w:t>
      </w:r>
      <w:r w:rsidR="005A6BBD" w:rsidRPr="003A425A">
        <w:rPr>
          <w:rFonts w:ascii="Times New Roman" w:hAnsi="Times New Roman"/>
          <w:sz w:val="24"/>
          <w:szCs w:val="24"/>
        </w:rPr>
        <w:t xml:space="preserve">, которые могут располагаться в каждой </w:t>
      </w:r>
      <w:r w:rsidRPr="003A425A">
        <w:rPr>
          <w:rFonts w:ascii="Times New Roman" w:hAnsi="Times New Roman"/>
          <w:sz w:val="24"/>
          <w:szCs w:val="24"/>
        </w:rPr>
        <w:t>директори</w:t>
      </w:r>
      <w:r w:rsidR="005A6BBD" w:rsidRPr="003A425A">
        <w:rPr>
          <w:rFonts w:ascii="Times New Roman" w:hAnsi="Times New Roman"/>
          <w:sz w:val="24"/>
          <w:szCs w:val="24"/>
        </w:rPr>
        <w:t xml:space="preserve">и, перечисленной в переменной среды </w:t>
      </w:r>
      <w:r w:rsidR="005A6BBD" w:rsidRPr="003A425A">
        <w:rPr>
          <w:rFonts w:ascii="Times New Roman" w:hAnsi="Times New Roman"/>
          <w:sz w:val="24"/>
          <w:szCs w:val="24"/>
          <w:lang w:val="en-US"/>
        </w:rPr>
        <w:t>QMAKEPATH</w:t>
      </w:r>
      <w:r w:rsidR="005A6BBD" w:rsidRPr="003A425A">
        <w:rPr>
          <w:rFonts w:ascii="Times New Roman" w:hAnsi="Times New Roman"/>
          <w:sz w:val="24"/>
          <w:szCs w:val="24"/>
        </w:rPr>
        <w:t xml:space="preserve"> (например, $</w:t>
      </w:r>
      <w:r w:rsidR="005A6BBD" w:rsidRPr="003A425A">
        <w:rPr>
          <w:rFonts w:ascii="Times New Roman" w:hAnsi="Times New Roman"/>
          <w:sz w:val="24"/>
          <w:szCs w:val="24"/>
          <w:lang w:val="en-US"/>
        </w:rPr>
        <w:t>QMAKEPATH</w:t>
      </w:r>
      <w:r w:rsidR="005A6BBD" w:rsidRPr="003A425A">
        <w:rPr>
          <w:rFonts w:ascii="Times New Roman" w:hAnsi="Times New Roman"/>
          <w:sz w:val="24"/>
          <w:szCs w:val="24"/>
        </w:rPr>
        <w:t>/</w:t>
      </w:r>
      <w:r w:rsidR="005A6BBD" w:rsidRPr="003A425A">
        <w:rPr>
          <w:rFonts w:ascii="Times New Roman" w:hAnsi="Times New Roman"/>
          <w:sz w:val="24"/>
          <w:szCs w:val="24"/>
          <w:lang w:val="en-US"/>
        </w:rPr>
        <w:t>mkspecs</w:t>
      </w:r>
      <w:r w:rsidR="005A6BBD" w:rsidRPr="003A425A">
        <w:rPr>
          <w:rFonts w:ascii="Times New Roman" w:hAnsi="Times New Roman"/>
          <w:sz w:val="24"/>
          <w:szCs w:val="24"/>
        </w:rPr>
        <w:t>/&lt;</w:t>
      </w:r>
      <w:r w:rsidR="005A6BBD" w:rsidRPr="003A425A">
        <w:rPr>
          <w:rFonts w:ascii="Times New Roman" w:hAnsi="Times New Roman"/>
          <w:sz w:val="24"/>
          <w:szCs w:val="24"/>
          <w:lang w:val="en-US"/>
        </w:rPr>
        <w:t>features</w:t>
      </w:r>
      <w:r w:rsidR="005A6BBD" w:rsidRPr="003A425A">
        <w:rPr>
          <w:rFonts w:ascii="Times New Roman" w:hAnsi="Times New Roman"/>
          <w:sz w:val="24"/>
          <w:szCs w:val="24"/>
        </w:rPr>
        <w:t xml:space="preserve">&gt;), </w:t>
      </w:r>
    </w:p>
    <w:p w:rsidR="00D239AA" w:rsidRPr="003A425A" w:rsidRDefault="005A6BBD" w:rsidP="004D4FF9">
      <w:pPr>
        <w:numPr>
          <w:ilvl w:val="0"/>
          <w:numId w:val="89"/>
        </w:numPr>
        <w:jc w:val="both"/>
        <w:rPr>
          <w:rFonts w:ascii="Times New Roman" w:hAnsi="Times New Roman"/>
          <w:sz w:val="24"/>
          <w:szCs w:val="24"/>
        </w:rPr>
      </w:pPr>
      <w:r w:rsidRPr="003A425A">
        <w:rPr>
          <w:rFonts w:ascii="Times New Roman" w:hAnsi="Times New Roman"/>
          <w:sz w:val="24"/>
          <w:szCs w:val="24"/>
        </w:rPr>
        <w:lastRenderedPageBreak/>
        <w:t xml:space="preserve">в специальной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которая находится в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обеспечиваемой переменной </w:t>
      </w:r>
      <w:r w:rsidRPr="003A425A">
        <w:rPr>
          <w:rFonts w:ascii="Times New Roman" w:hAnsi="Times New Roman"/>
          <w:sz w:val="24"/>
          <w:szCs w:val="24"/>
          <w:lang w:val="en-US"/>
        </w:rPr>
        <w:t>QMAKESPEC</w:t>
      </w:r>
      <w:r w:rsidRPr="003A425A">
        <w:rPr>
          <w:rFonts w:ascii="Times New Roman" w:hAnsi="Times New Roman"/>
          <w:sz w:val="24"/>
          <w:szCs w:val="24"/>
        </w:rPr>
        <w:t xml:space="preserve">. </w:t>
      </w:r>
    </w:p>
    <w:p w:rsidR="005A6BBD" w:rsidRPr="003A425A" w:rsidRDefault="005A6BBD" w:rsidP="004D4FF9">
      <w:pPr>
        <w:numPr>
          <w:ilvl w:val="0"/>
          <w:numId w:val="89"/>
        </w:numPr>
        <w:jc w:val="both"/>
        <w:rPr>
          <w:rFonts w:ascii="Times New Roman" w:hAnsi="Times New Roman"/>
          <w:sz w:val="24"/>
          <w:szCs w:val="24"/>
        </w:rPr>
      </w:pPr>
      <w:r w:rsidRPr="003A425A">
        <w:rPr>
          <w:rFonts w:ascii="Times New Roman" w:hAnsi="Times New Roman"/>
          <w:sz w:val="24"/>
          <w:szCs w:val="24"/>
        </w:rPr>
        <w:t xml:space="preserve">В любой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с особенностями, которая расположена в следующей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r w:rsidRPr="003A425A">
        <w:rPr>
          <w:rFonts w:ascii="Times New Roman" w:hAnsi="Times New Roman"/>
          <w:sz w:val="24"/>
          <w:szCs w:val="24"/>
          <w:lang w:val="en-US"/>
        </w:rPr>
        <w:t>data</w:t>
      </w:r>
      <w:r w:rsidRPr="003A425A">
        <w:rPr>
          <w:rFonts w:ascii="Times New Roman" w:hAnsi="Times New Roman"/>
          <w:sz w:val="24"/>
          <w:szCs w:val="24"/>
        </w:rPr>
        <w:t>_</w:t>
      </w:r>
      <w:r w:rsidRPr="003A425A">
        <w:rPr>
          <w:rFonts w:ascii="Times New Roman" w:hAnsi="Times New Roman"/>
          <w:sz w:val="24"/>
          <w:szCs w:val="24"/>
          <w:lang w:val="en-US"/>
        </w:rPr>
        <w:t>install</w:t>
      </w:r>
      <w:r w:rsidRPr="003A425A">
        <w:rPr>
          <w:rFonts w:ascii="Times New Roman" w:hAnsi="Times New Roman"/>
          <w:sz w:val="24"/>
          <w:szCs w:val="24"/>
        </w:rPr>
        <w:t>/</w:t>
      </w:r>
      <w:r w:rsidRPr="003A425A">
        <w:rPr>
          <w:rFonts w:ascii="Times New Roman" w:hAnsi="Times New Roman"/>
          <w:sz w:val="24"/>
          <w:szCs w:val="24"/>
          <w:lang w:val="en-US"/>
        </w:rPr>
        <w:t>mkspecs</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этом важно, чтобы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я называлась </w:t>
      </w:r>
      <w:r w:rsidRPr="003A425A">
        <w:rPr>
          <w:rFonts w:ascii="Times New Roman" w:hAnsi="Times New Roman"/>
          <w:sz w:val="24"/>
          <w:szCs w:val="24"/>
          <w:lang w:val="en-US"/>
        </w:rPr>
        <w:t>features</w:t>
      </w:r>
      <w:r w:rsidRPr="003A425A">
        <w:rPr>
          <w:rFonts w:ascii="Times New Roman" w:hAnsi="Times New Roman"/>
          <w:sz w:val="24"/>
          <w:szCs w:val="24"/>
        </w:rPr>
        <w:t xml:space="preserve">/, </w:t>
      </w:r>
      <w:r w:rsidRPr="003A425A">
        <w:rPr>
          <w:rFonts w:ascii="Times New Roman" w:hAnsi="Times New Roman"/>
          <w:sz w:val="24"/>
          <w:szCs w:val="24"/>
          <w:lang w:val="en-US"/>
        </w:rPr>
        <w:t>features</w:t>
      </w:r>
      <w:r w:rsidRPr="003A425A">
        <w:rPr>
          <w:rFonts w:ascii="Times New Roman" w:hAnsi="Times New Roman"/>
          <w:sz w:val="24"/>
          <w:szCs w:val="24"/>
        </w:rPr>
        <w:t>/</w:t>
      </w:r>
      <w:r w:rsidRPr="003A425A">
        <w:rPr>
          <w:rFonts w:ascii="Times New Roman" w:hAnsi="Times New Roman"/>
          <w:sz w:val="24"/>
          <w:szCs w:val="24"/>
          <w:lang w:val="en-US"/>
        </w:rPr>
        <w:t>unix</w:t>
      </w:r>
      <w:r w:rsidRPr="003A425A">
        <w:rPr>
          <w:rFonts w:ascii="Times New Roman" w:hAnsi="Times New Roman"/>
          <w:sz w:val="24"/>
          <w:szCs w:val="24"/>
        </w:rPr>
        <w:t xml:space="preserve">, </w:t>
      </w:r>
      <w:r w:rsidRPr="003A425A">
        <w:rPr>
          <w:rFonts w:ascii="Times New Roman" w:hAnsi="Times New Roman"/>
          <w:sz w:val="24"/>
          <w:szCs w:val="24"/>
          <w:lang w:val="en-US"/>
        </w:rPr>
        <w:t>features</w:t>
      </w:r>
      <w:r w:rsidRPr="003A425A">
        <w:rPr>
          <w:rFonts w:ascii="Times New Roman" w:hAnsi="Times New Roman"/>
          <w:sz w:val="24"/>
          <w:szCs w:val="24"/>
        </w:rPr>
        <w:t>/</w:t>
      </w:r>
      <w:r w:rsidRPr="003A425A">
        <w:rPr>
          <w:rFonts w:ascii="Times New Roman" w:hAnsi="Times New Roman"/>
          <w:sz w:val="24"/>
          <w:szCs w:val="24"/>
          <w:lang w:val="en-US"/>
        </w:rPr>
        <w:t>win</w:t>
      </w:r>
      <w:r w:rsidRPr="003A425A">
        <w:rPr>
          <w:rFonts w:ascii="Times New Roman" w:hAnsi="Times New Roman"/>
          <w:sz w:val="24"/>
          <w:szCs w:val="24"/>
        </w:rPr>
        <w:t xml:space="preserve">32, </w:t>
      </w:r>
      <w:r w:rsidRPr="003A425A">
        <w:rPr>
          <w:rFonts w:ascii="Times New Roman" w:hAnsi="Times New Roman"/>
          <w:sz w:val="24"/>
          <w:szCs w:val="24"/>
          <w:lang w:val="en-US"/>
        </w:rPr>
        <w:t>features</w:t>
      </w:r>
      <w:r w:rsidRPr="003A425A">
        <w:rPr>
          <w:rFonts w:ascii="Times New Roman" w:hAnsi="Times New Roman"/>
          <w:sz w:val="24"/>
          <w:szCs w:val="24"/>
        </w:rPr>
        <w:t>/</w:t>
      </w:r>
      <w:r w:rsidRPr="003A425A">
        <w:rPr>
          <w:rFonts w:ascii="Times New Roman" w:hAnsi="Times New Roman"/>
          <w:sz w:val="24"/>
          <w:szCs w:val="24"/>
          <w:lang w:val="en-US"/>
        </w:rPr>
        <w:t>macx</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следует отметить, что файл .</w:t>
      </w:r>
      <w:r w:rsidRPr="003A425A">
        <w:rPr>
          <w:rFonts w:ascii="Times New Roman" w:hAnsi="Times New Roman"/>
          <w:sz w:val="24"/>
          <w:szCs w:val="24"/>
          <w:lang w:val="en-US"/>
        </w:rPr>
        <w:t>prf</w:t>
      </w:r>
      <w:r w:rsidRPr="003A425A">
        <w:rPr>
          <w:rFonts w:ascii="Times New Roman" w:hAnsi="Times New Roman"/>
          <w:sz w:val="24"/>
          <w:szCs w:val="24"/>
        </w:rPr>
        <w:t xml:space="preserve"> может иметь название, сост</w:t>
      </w:r>
      <w:r w:rsidR="00D239AA" w:rsidRPr="003A425A">
        <w:rPr>
          <w:rFonts w:ascii="Times New Roman" w:hAnsi="Times New Roman"/>
          <w:sz w:val="24"/>
          <w:szCs w:val="24"/>
        </w:rPr>
        <w:t>оящее только из прописных букв.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системы </w:t>
      </w:r>
      <w:r w:rsidRPr="003A425A">
        <w:rPr>
          <w:rFonts w:ascii="Times New Roman" w:hAnsi="Times New Roman"/>
          <w:sz w:val="24"/>
          <w:szCs w:val="24"/>
          <w:lang w:val="en-US"/>
        </w:rPr>
        <w:t>Unix</w:t>
      </w:r>
      <w:r w:rsidRPr="003A425A">
        <w:rPr>
          <w:rFonts w:ascii="Times New Roman" w:hAnsi="Times New Roman"/>
          <w:sz w:val="24"/>
          <w:szCs w:val="24"/>
        </w:rPr>
        <w:t xml:space="preserve"> также является обычной </w:t>
      </w:r>
      <w:r w:rsidR="00B347C0" w:rsidRPr="003A425A">
        <w:rPr>
          <w:rFonts w:ascii="Times New Roman" w:hAnsi="Times New Roman"/>
          <w:sz w:val="24"/>
          <w:szCs w:val="24"/>
        </w:rPr>
        <w:t>практик</w:t>
      </w:r>
      <w:r w:rsidRPr="003A425A">
        <w:rPr>
          <w:rFonts w:ascii="Times New Roman" w:hAnsi="Times New Roman"/>
          <w:sz w:val="24"/>
          <w:szCs w:val="24"/>
        </w:rPr>
        <w:t xml:space="preserve">ой использовать инструменты построения для установки приложений и библиотек. Например,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я для файла документации может быть указана следующим образом: </w:t>
      </w:r>
    </w:p>
    <w:p w:rsidR="005A6BBD" w:rsidRPr="003A425A" w:rsidRDefault="005A6BBD" w:rsidP="009B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fr-FR" w:eastAsia="ru-RU"/>
        </w:rPr>
      </w:pPr>
      <w:r w:rsidRPr="003A425A">
        <w:rPr>
          <w:rFonts w:ascii="Times New Roman" w:hAnsi="Times New Roman"/>
          <w:sz w:val="24"/>
          <w:szCs w:val="24"/>
          <w:lang w:val="fr-FR" w:eastAsia="ru-RU"/>
        </w:rPr>
        <w:t>documentation.path = /usr/local/program/doc</w:t>
      </w:r>
    </w:p>
    <w:p w:rsidR="005A6BBD" w:rsidRPr="003A425A" w:rsidRDefault="005A6BBD" w:rsidP="009B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fr-FR" w:eastAsia="ru-RU"/>
        </w:rPr>
      </w:pPr>
      <w:r w:rsidRPr="003A425A">
        <w:rPr>
          <w:rFonts w:ascii="Times New Roman" w:hAnsi="Times New Roman"/>
          <w:sz w:val="24"/>
          <w:szCs w:val="24"/>
          <w:lang w:val="fr-FR" w:eastAsia="ru-RU"/>
        </w:rPr>
        <w:t>documentation.files = docs/*</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первая строка указывает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ю, в которую должны быть установлены файлы из переменной </w:t>
      </w:r>
      <w:r w:rsidRPr="003A425A">
        <w:rPr>
          <w:rFonts w:ascii="Times New Roman" w:hAnsi="Times New Roman"/>
          <w:sz w:val="24"/>
          <w:szCs w:val="24"/>
          <w:lang w:val="en-US"/>
        </w:rPr>
        <w:t>documentation</w:t>
      </w:r>
      <w:r w:rsidRPr="003A425A">
        <w:rPr>
          <w:rFonts w:ascii="Times New Roman" w:hAnsi="Times New Roman"/>
          <w:sz w:val="24"/>
          <w:szCs w:val="24"/>
        </w:rPr>
        <w:t xml:space="preserve">. В данном случае эта переменная содержит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ю </w:t>
      </w:r>
      <w:r w:rsidRPr="003A425A">
        <w:rPr>
          <w:rFonts w:ascii="Times New Roman" w:hAnsi="Times New Roman"/>
          <w:sz w:val="24"/>
          <w:szCs w:val="24"/>
          <w:lang w:val="en-US"/>
        </w:rPr>
        <w:t>docs</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После того как набор для установки будет полностью описан, вы можете добавить его в список установки при помощи следующей линии: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INSTALLS</w:t>
      </w:r>
      <w:r w:rsidRPr="003A425A">
        <w:rPr>
          <w:rFonts w:ascii="Times New Roman" w:hAnsi="Times New Roman"/>
          <w:sz w:val="24"/>
          <w:szCs w:val="24"/>
        </w:rPr>
        <w:t xml:space="preserve"> += </w:t>
      </w:r>
      <w:r w:rsidRPr="003A425A">
        <w:rPr>
          <w:rFonts w:ascii="Times New Roman" w:hAnsi="Times New Roman"/>
          <w:sz w:val="24"/>
          <w:szCs w:val="24"/>
          <w:lang w:val="en-US"/>
        </w:rPr>
        <w:t>documentation</w:t>
      </w:r>
    </w:p>
    <w:p w:rsidR="005A6BBD" w:rsidRPr="003A425A" w:rsidRDefault="005A6BBD" w:rsidP="00C96A87">
      <w:pPr>
        <w:jc w:val="both"/>
        <w:rPr>
          <w:rFonts w:ascii="Times New Roman" w:hAnsi="Times New Roman"/>
          <w:color w:val="000000"/>
          <w:sz w:val="24"/>
          <w:szCs w:val="24"/>
        </w:rPr>
      </w:pPr>
      <w:r w:rsidRPr="003A425A">
        <w:rPr>
          <w:rFonts w:ascii="Times New Roman" w:hAnsi="Times New Roman"/>
          <w:color w:val="000000"/>
          <w:sz w:val="24"/>
          <w:szCs w:val="24"/>
        </w:rPr>
        <w:t xml:space="preserve">Также при помощи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можно создавать специальные команды, которые будут восприниматься только на некоторой платформе.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не трогать переменную </w:t>
      </w:r>
      <w:r w:rsidRPr="003A425A">
        <w:rPr>
          <w:rFonts w:ascii="Times New Roman" w:hAnsi="Times New Roman"/>
          <w:sz w:val="24"/>
          <w:szCs w:val="24"/>
          <w:lang w:val="en-US"/>
        </w:rPr>
        <w:t>INSTALLS</w:t>
      </w:r>
      <w:r w:rsidRPr="003A425A">
        <w:rPr>
          <w:rFonts w:ascii="Times New Roman" w:hAnsi="Times New Roman"/>
          <w:sz w:val="24"/>
          <w:szCs w:val="24"/>
        </w:rPr>
        <w:t xml:space="preserve">, то </w:t>
      </w:r>
      <w:r w:rsidRPr="003A425A">
        <w:rPr>
          <w:rFonts w:ascii="Times New Roman" w:hAnsi="Times New Roman"/>
          <w:sz w:val="24"/>
          <w:szCs w:val="24"/>
          <w:lang w:val="en-US"/>
        </w:rPr>
        <w:t>qmake</w:t>
      </w:r>
      <w:r w:rsidRPr="003A425A">
        <w:rPr>
          <w:rFonts w:ascii="Times New Roman" w:hAnsi="Times New Roman"/>
          <w:sz w:val="24"/>
          <w:szCs w:val="24"/>
        </w:rPr>
        <w:t xml:space="preserve"> автоматически выполнит установку. По умолчанию у данной переменной есть некоторые предустановленные значения (они описаны в данной части).</w:t>
      </w:r>
    </w:p>
    <w:p w:rsidR="00D239AA" w:rsidRPr="003A425A" w:rsidRDefault="00D239AA" w:rsidP="004003DB">
      <w:pPr>
        <w:jc w:val="both"/>
        <w:rPr>
          <w:rFonts w:ascii="Times New Roman" w:hAnsi="Times New Roman"/>
          <w:color w:val="FF0000"/>
          <w:sz w:val="24"/>
          <w:szCs w:val="24"/>
        </w:rPr>
      </w:pPr>
      <w:r w:rsidRPr="003A425A">
        <w:rPr>
          <w:rFonts w:ascii="Times New Roman" w:hAnsi="Times New Roman"/>
          <w:color w:val="FF0000"/>
          <w:sz w:val="24"/>
          <w:szCs w:val="24"/>
        </w:rPr>
        <w:t>В чём состоит механизм установки приложения?</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lang w:val="en-US"/>
        </w:rPr>
        <w:t>qmake</w:t>
      </w:r>
      <w:r w:rsidRPr="003A425A">
        <w:rPr>
          <w:rFonts w:ascii="Times New Roman" w:hAnsi="Times New Roman"/>
          <w:color w:val="FF0000"/>
          <w:sz w:val="24"/>
          <w:szCs w:val="24"/>
        </w:rPr>
        <w:t xml:space="preserve"> пытается делать всё так, как ожидается от кросс-платформенного средства построения. Но часто выходит неидеально, когда вам действительно нужно использовать платформенно-зависимые команды. Это может </w:t>
      </w:r>
      <w:r w:rsidR="00D239AA" w:rsidRPr="003A425A">
        <w:rPr>
          <w:rFonts w:ascii="Times New Roman" w:hAnsi="Times New Roman"/>
          <w:color w:val="FF0000"/>
          <w:sz w:val="24"/>
          <w:szCs w:val="24"/>
        </w:rPr>
        <w:t>осуществлять</w:t>
      </w:r>
      <w:r w:rsidRPr="003A425A">
        <w:rPr>
          <w:rFonts w:ascii="Times New Roman" w:hAnsi="Times New Roman"/>
          <w:color w:val="FF0000"/>
          <w:sz w:val="24"/>
          <w:szCs w:val="24"/>
        </w:rPr>
        <w:t xml:space="preserve"> при помощи специальных инструкций.</w:t>
      </w:r>
    </w:p>
    <w:p w:rsidR="005A6BBD" w:rsidRPr="003A425A" w:rsidRDefault="005A6BBD" w:rsidP="004003DB">
      <w:pPr>
        <w:jc w:val="both"/>
        <w:rPr>
          <w:rFonts w:ascii="Times New Roman" w:hAnsi="Times New Roman"/>
          <w:color w:val="FF0000"/>
          <w:sz w:val="24"/>
          <w:szCs w:val="24"/>
          <w:lang w:val="en-US"/>
        </w:rPr>
      </w:pPr>
      <w:r w:rsidRPr="003A425A">
        <w:rPr>
          <w:rFonts w:ascii="Times New Roman" w:hAnsi="Times New Roman"/>
          <w:color w:val="FF0000"/>
          <w:sz w:val="24"/>
          <w:szCs w:val="24"/>
        </w:rPr>
        <w:t xml:space="preserve">Настройка выхода </w:t>
      </w:r>
      <w:r w:rsidRPr="003A425A">
        <w:rPr>
          <w:rFonts w:ascii="Times New Roman" w:hAnsi="Times New Roman"/>
          <w:color w:val="FF0000"/>
          <w:sz w:val="24"/>
          <w:szCs w:val="24"/>
          <w:lang w:val="en-US"/>
        </w:rPr>
        <w:t>Make</w:t>
      </w:r>
      <w:r w:rsidRPr="003A425A">
        <w:rPr>
          <w:rFonts w:ascii="Times New Roman" w:hAnsi="Times New Roman"/>
          <w:color w:val="FF0000"/>
          <w:sz w:val="24"/>
          <w:szCs w:val="24"/>
        </w:rPr>
        <w:t xml:space="preserve">-файла производится через </w:t>
      </w:r>
      <w:r w:rsidR="00085476" w:rsidRPr="003A425A">
        <w:rPr>
          <w:rFonts w:ascii="Times New Roman" w:hAnsi="Times New Roman"/>
          <w:color w:val="FF0000"/>
          <w:sz w:val="24"/>
          <w:szCs w:val="24"/>
        </w:rPr>
        <w:t>объект</w:t>
      </w:r>
      <w:r w:rsidRPr="003A425A">
        <w:rPr>
          <w:rFonts w:ascii="Times New Roman" w:hAnsi="Times New Roman"/>
          <w:color w:val="FF0000"/>
          <w:sz w:val="24"/>
          <w:szCs w:val="24"/>
        </w:rPr>
        <w:t xml:space="preserve">ное </w:t>
      </w:r>
      <w:r w:rsidRPr="003A425A">
        <w:rPr>
          <w:rFonts w:ascii="Times New Roman" w:hAnsi="Times New Roman"/>
          <w:color w:val="FF0000"/>
          <w:sz w:val="24"/>
          <w:szCs w:val="24"/>
          <w:lang w:val="en-US"/>
        </w:rPr>
        <w:t>API</w:t>
      </w:r>
      <w:r w:rsidRPr="003A425A">
        <w:rPr>
          <w:rFonts w:ascii="Times New Roman" w:hAnsi="Times New Roman"/>
          <w:color w:val="FF0000"/>
          <w:sz w:val="24"/>
          <w:szCs w:val="24"/>
        </w:rPr>
        <w:t xml:space="preserve">. </w:t>
      </w:r>
      <w:r w:rsidR="00085476" w:rsidRPr="003A425A">
        <w:rPr>
          <w:rFonts w:ascii="Times New Roman" w:hAnsi="Times New Roman"/>
          <w:color w:val="FF0000"/>
          <w:sz w:val="24"/>
          <w:szCs w:val="24"/>
        </w:rPr>
        <w:t>Объект</w:t>
      </w:r>
      <w:r w:rsidRPr="003A425A">
        <w:rPr>
          <w:rFonts w:ascii="Times New Roman" w:hAnsi="Times New Roman"/>
          <w:color w:val="FF0000"/>
          <w:sz w:val="24"/>
          <w:szCs w:val="24"/>
        </w:rPr>
        <w:t>ы определяются автоматически при задании их членов. Например</w:t>
      </w:r>
      <w:r w:rsidRPr="003A425A">
        <w:rPr>
          <w:rFonts w:ascii="Times New Roman" w:hAnsi="Times New Roman"/>
          <w:color w:val="FF0000"/>
          <w:sz w:val="24"/>
          <w:szCs w:val="24"/>
          <w:lang w:val="en-US"/>
        </w:rPr>
        <w:t xml:space="preserve">: </w:t>
      </w:r>
    </w:p>
    <w:p w:rsidR="005A6BBD" w:rsidRPr="003A425A" w:rsidRDefault="005A6BBD" w:rsidP="00C1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mytarget.target = .buildfile</w:t>
      </w:r>
    </w:p>
    <w:p w:rsidR="005A6BBD" w:rsidRPr="003A425A" w:rsidRDefault="005A6BBD" w:rsidP="00C1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mytarget.commands = touch $$mytarget.target</w:t>
      </w:r>
    </w:p>
    <w:p w:rsidR="005A6BBD" w:rsidRPr="003A425A" w:rsidRDefault="005A6BBD" w:rsidP="00C1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mytarget.depends = mytarget2</w:t>
      </w:r>
    </w:p>
    <w:p w:rsidR="005A6BBD" w:rsidRPr="003A425A" w:rsidRDefault="005A6BBD" w:rsidP="00C1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mytarget2.commands = @echo Building $$mytarget.target</w:t>
      </w:r>
    </w:p>
    <w:p w:rsidR="005A6BBD" w:rsidRPr="003A425A" w:rsidRDefault="005A6BBD" w:rsidP="00C1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eastAsia="ru-RU"/>
        </w:rPr>
      </w:pPr>
    </w:p>
    <w:p w:rsidR="005A6BBD" w:rsidRPr="003A425A" w:rsidRDefault="00D239AA" w:rsidP="004003DB">
      <w:pPr>
        <w:jc w:val="both"/>
        <w:rPr>
          <w:rFonts w:ascii="Times New Roman" w:hAnsi="Times New Roman"/>
          <w:sz w:val="24"/>
          <w:szCs w:val="24"/>
        </w:rPr>
      </w:pPr>
      <w:r w:rsidRPr="003A425A">
        <w:rPr>
          <w:rFonts w:ascii="Times New Roman" w:hAnsi="Times New Roman"/>
          <w:sz w:val="24"/>
          <w:szCs w:val="24"/>
        </w:rPr>
        <w:t>О</w:t>
      </w:r>
      <w:r w:rsidR="005A6BBD" w:rsidRPr="003A425A">
        <w:rPr>
          <w:rFonts w:ascii="Times New Roman" w:hAnsi="Times New Roman"/>
          <w:sz w:val="24"/>
          <w:szCs w:val="24"/>
        </w:rPr>
        <w:t xml:space="preserve">пределения выше определяют новый таргет </w:t>
      </w:r>
      <w:r w:rsidR="005A6BBD" w:rsidRPr="003A425A">
        <w:rPr>
          <w:rFonts w:ascii="Times New Roman" w:hAnsi="Times New Roman"/>
          <w:sz w:val="24"/>
          <w:szCs w:val="24"/>
          <w:lang w:val="en-US"/>
        </w:rPr>
        <w:t>qmake</w:t>
      </w:r>
      <w:r w:rsidR="005A6BBD" w:rsidRPr="003A425A">
        <w:rPr>
          <w:rFonts w:ascii="Times New Roman" w:hAnsi="Times New Roman"/>
          <w:sz w:val="24"/>
          <w:szCs w:val="24"/>
        </w:rPr>
        <w:t xml:space="preserve">, который называется </w:t>
      </w:r>
      <w:r w:rsidR="005A6BBD" w:rsidRPr="003A425A">
        <w:rPr>
          <w:rFonts w:ascii="Times New Roman" w:hAnsi="Times New Roman"/>
          <w:sz w:val="24"/>
          <w:szCs w:val="24"/>
          <w:lang w:val="en-US"/>
        </w:rPr>
        <w:t>mytarget</w:t>
      </w:r>
      <w:r w:rsidR="005A6BBD" w:rsidRPr="003A425A">
        <w:rPr>
          <w:rFonts w:ascii="Times New Roman" w:hAnsi="Times New Roman"/>
          <w:sz w:val="24"/>
          <w:szCs w:val="24"/>
        </w:rPr>
        <w:t xml:space="preserve">, содержащий таргет </w:t>
      </w:r>
      <w:r w:rsidR="005A6BBD" w:rsidRPr="003A425A">
        <w:rPr>
          <w:rFonts w:ascii="Times New Roman" w:hAnsi="Times New Roman"/>
          <w:sz w:val="24"/>
          <w:szCs w:val="24"/>
          <w:lang w:val="en-US"/>
        </w:rPr>
        <w:t>Make</w:t>
      </w:r>
      <w:r w:rsidR="005A6BBD" w:rsidRPr="003A425A">
        <w:rPr>
          <w:rFonts w:ascii="Times New Roman" w:hAnsi="Times New Roman"/>
          <w:sz w:val="24"/>
          <w:szCs w:val="24"/>
        </w:rPr>
        <w:t>-файла под названием .</w:t>
      </w:r>
      <w:r w:rsidR="005A6BBD" w:rsidRPr="003A425A">
        <w:rPr>
          <w:rFonts w:ascii="Times New Roman" w:hAnsi="Times New Roman"/>
          <w:sz w:val="24"/>
          <w:szCs w:val="24"/>
          <w:lang w:val="en-US"/>
        </w:rPr>
        <w:t>buildfile</w:t>
      </w:r>
      <w:r w:rsidR="005A6BBD" w:rsidRPr="003A425A">
        <w:rPr>
          <w:rFonts w:ascii="Times New Roman" w:hAnsi="Times New Roman"/>
          <w:sz w:val="24"/>
          <w:szCs w:val="24"/>
        </w:rPr>
        <w:t xml:space="preserve">, который по очереди генерируется при помощи функции </w:t>
      </w:r>
      <w:r w:rsidR="005A6BBD" w:rsidRPr="003A425A">
        <w:rPr>
          <w:rFonts w:ascii="Times New Roman" w:hAnsi="Times New Roman"/>
          <w:sz w:val="24"/>
          <w:szCs w:val="24"/>
          <w:lang w:val="en-US"/>
        </w:rPr>
        <w:t>touch</w:t>
      </w:r>
      <w:r w:rsidR="005A6BBD" w:rsidRPr="003A425A">
        <w:rPr>
          <w:rFonts w:ascii="Times New Roman" w:hAnsi="Times New Roman"/>
          <w:sz w:val="24"/>
          <w:szCs w:val="24"/>
        </w:rPr>
        <w:t>(). В конце член .</w:t>
      </w:r>
      <w:r w:rsidR="005A6BBD" w:rsidRPr="003A425A">
        <w:rPr>
          <w:rFonts w:ascii="Times New Roman" w:hAnsi="Times New Roman"/>
          <w:sz w:val="24"/>
          <w:szCs w:val="24"/>
          <w:lang w:val="en-US"/>
        </w:rPr>
        <w:t>depends</w:t>
      </w:r>
      <w:r w:rsidR="005A6BBD" w:rsidRPr="003A425A">
        <w:rPr>
          <w:rFonts w:ascii="Times New Roman" w:hAnsi="Times New Roman"/>
          <w:sz w:val="24"/>
          <w:szCs w:val="24"/>
        </w:rPr>
        <w:t xml:space="preserve"> определяет, что </w:t>
      </w:r>
      <w:r w:rsidR="005A6BBD" w:rsidRPr="003A425A">
        <w:rPr>
          <w:rFonts w:ascii="Times New Roman" w:hAnsi="Times New Roman"/>
          <w:sz w:val="24"/>
          <w:szCs w:val="24"/>
          <w:lang w:val="en-US"/>
        </w:rPr>
        <w:lastRenderedPageBreak/>
        <w:t>mytarget</w:t>
      </w:r>
      <w:r w:rsidR="005A6BBD" w:rsidRPr="003A425A">
        <w:rPr>
          <w:rFonts w:ascii="Times New Roman" w:hAnsi="Times New Roman"/>
          <w:sz w:val="24"/>
          <w:szCs w:val="24"/>
        </w:rPr>
        <w:t xml:space="preserve"> зависит от </w:t>
      </w:r>
      <w:r w:rsidR="005A6BBD" w:rsidRPr="003A425A">
        <w:rPr>
          <w:rFonts w:ascii="Times New Roman" w:hAnsi="Times New Roman"/>
          <w:sz w:val="24"/>
          <w:szCs w:val="24"/>
          <w:lang w:val="en-US"/>
        </w:rPr>
        <w:t>mytarget</w:t>
      </w:r>
      <w:r w:rsidR="005A6BBD" w:rsidRPr="003A425A">
        <w:rPr>
          <w:rFonts w:ascii="Times New Roman" w:hAnsi="Times New Roman"/>
          <w:sz w:val="24"/>
          <w:szCs w:val="24"/>
        </w:rPr>
        <w:t xml:space="preserve">2, другого таргета, который определяется впоследствии. Второй таргет является просто манекеном, который передаёт некоторую информацию на консоль.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конце следует использовать некоторую переменную </w:t>
      </w:r>
      <w:r w:rsidRPr="003A425A">
        <w:rPr>
          <w:rFonts w:ascii="Times New Roman" w:hAnsi="Times New Roman"/>
          <w:sz w:val="24"/>
          <w:szCs w:val="24"/>
          <w:lang w:val="en-US"/>
        </w:rPr>
        <w:t>QMAKE</w:t>
      </w:r>
      <w:r w:rsidRPr="003A425A">
        <w:rPr>
          <w:rFonts w:ascii="Times New Roman" w:hAnsi="Times New Roman"/>
          <w:sz w:val="24"/>
          <w:szCs w:val="24"/>
        </w:rPr>
        <w:t>_</w:t>
      </w:r>
      <w:r w:rsidRPr="003A425A">
        <w:rPr>
          <w:rFonts w:ascii="Times New Roman" w:hAnsi="Times New Roman"/>
          <w:sz w:val="24"/>
          <w:szCs w:val="24"/>
          <w:lang w:val="en-US"/>
        </w:rPr>
        <w:t>EXTRA</w:t>
      </w:r>
      <w:r w:rsidRPr="003A425A">
        <w:rPr>
          <w:rFonts w:ascii="Times New Roman" w:hAnsi="Times New Roman"/>
          <w:sz w:val="24"/>
          <w:szCs w:val="24"/>
        </w:rPr>
        <w:t>_</w:t>
      </w:r>
      <w:r w:rsidRPr="003A425A">
        <w:rPr>
          <w:rFonts w:ascii="Times New Roman" w:hAnsi="Times New Roman"/>
          <w:sz w:val="24"/>
          <w:szCs w:val="24"/>
          <w:lang w:val="en-US"/>
        </w:rPr>
        <w:t>TARGETS</w:t>
      </w:r>
      <w:r w:rsidRPr="003A425A">
        <w:rPr>
          <w:rFonts w:ascii="Times New Roman" w:hAnsi="Times New Roman"/>
          <w:sz w:val="24"/>
          <w:szCs w:val="24"/>
        </w:rPr>
        <w:t>, чтобы про</w:t>
      </w:r>
      <w:r w:rsidR="00D239AA" w:rsidRPr="003A425A">
        <w:rPr>
          <w:rFonts w:ascii="Times New Roman" w:hAnsi="Times New Roman"/>
          <w:sz w:val="24"/>
          <w:szCs w:val="24"/>
        </w:rPr>
        <w:t>инструкт</w:t>
      </w:r>
      <w:r w:rsidRPr="003A425A">
        <w:rPr>
          <w:rFonts w:ascii="Times New Roman" w:hAnsi="Times New Roman"/>
          <w:sz w:val="24"/>
          <w:szCs w:val="24"/>
        </w:rPr>
        <w:t xml:space="preserve">ировать </w:t>
      </w:r>
      <w:r w:rsidRPr="003A425A">
        <w:rPr>
          <w:rFonts w:ascii="Times New Roman" w:hAnsi="Times New Roman"/>
          <w:sz w:val="24"/>
          <w:szCs w:val="24"/>
          <w:lang w:val="en-US"/>
        </w:rPr>
        <w:t>qmake</w:t>
      </w:r>
      <w:r w:rsidRPr="003A425A">
        <w:rPr>
          <w:rFonts w:ascii="Times New Roman" w:hAnsi="Times New Roman"/>
          <w:sz w:val="24"/>
          <w:szCs w:val="24"/>
        </w:rPr>
        <w:t xml:space="preserve">, что этот </w:t>
      </w:r>
      <w:r w:rsidR="00085476" w:rsidRPr="003A425A">
        <w:rPr>
          <w:rFonts w:ascii="Times New Roman" w:hAnsi="Times New Roman"/>
          <w:sz w:val="24"/>
          <w:szCs w:val="24"/>
        </w:rPr>
        <w:t>объект</w:t>
      </w:r>
      <w:r w:rsidRPr="003A425A">
        <w:rPr>
          <w:rFonts w:ascii="Times New Roman" w:hAnsi="Times New Roman"/>
          <w:sz w:val="24"/>
          <w:szCs w:val="24"/>
        </w:rPr>
        <w:t xml:space="preserve"> является таргетом, который необходимо построить.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_</w:t>
      </w:r>
      <w:r w:rsidRPr="003A425A">
        <w:rPr>
          <w:rFonts w:ascii="Times New Roman" w:hAnsi="Times New Roman"/>
          <w:sz w:val="24"/>
          <w:szCs w:val="24"/>
          <w:lang w:val="en-US"/>
        </w:rPr>
        <w:t>EXTRA</w:t>
      </w:r>
      <w:r w:rsidRPr="003A425A">
        <w:rPr>
          <w:rFonts w:ascii="Times New Roman" w:hAnsi="Times New Roman"/>
          <w:sz w:val="24"/>
          <w:szCs w:val="24"/>
        </w:rPr>
        <w:t>_</w:t>
      </w:r>
      <w:r w:rsidRPr="003A425A">
        <w:rPr>
          <w:rFonts w:ascii="Times New Roman" w:hAnsi="Times New Roman"/>
          <w:sz w:val="24"/>
          <w:szCs w:val="24"/>
          <w:lang w:val="en-US"/>
        </w:rPr>
        <w:t>TARGETS</w:t>
      </w:r>
      <w:r w:rsidRPr="003A425A">
        <w:rPr>
          <w:rFonts w:ascii="Times New Roman" w:hAnsi="Times New Roman"/>
          <w:sz w:val="24"/>
          <w:szCs w:val="24"/>
        </w:rPr>
        <w:t xml:space="preserve"> += </w:t>
      </w:r>
      <w:r w:rsidRPr="003A425A">
        <w:rPr>
          <w:rFonts w:ascii="Times New Roman" w:hAnsi="Times New Roman"/>
          <w:sz w:val="24"/>
          <w:szCs w:val="24"/>
          <w:lang w:val="en-US"/>
        </w:rPr>
        <w:t>mytarget</w:t>
      </w:r>
      <w:r w:rsidRPr="003A425A">
        <w:rPr>
          <w:rFonts w:ascii="Times New Roman" w:hAnsi="Times New Roman"/>
          <w:sz w:val="24"/>
          <w:szCs w:val="24"/>
        </w:rPr>
        <w:t xml:space="preserve"> </w:t>
      </w:r>
      <w:r w:rsidRPr="003A425A">
        <w:rPr>
          <w:rFonts w:ascii="Times New Roman" w:hAnsi="Times New Roman"/>
          <w:sz w:val="24"/>
          <w:szCs w:val="24"/>
          <w:lang w:val="en-US"/>
        </w:rPr>
        <w:t>mytarget</w:t>
      </w:r>
      <w:r w:rsidRPr="003A425A">
        <w:rPr>
          <w:rFonts w:ascii="Times New Roman" w:hAnsi="Times New Roman"/>
          <w:sz w:val="24"/>
          <w:szCs w:val="24"/>
        </w:rPr>
        <w:t>2</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sz w:val="24"/>
          <w:szCs w:val="24"/>
        </w:rPr>
        <w:t xml:space="preserve">Понятно, что вы также хотите связать данный таргет с таргетом построения, который есть у </w:t>
      </w:r>
      <w:r w:rsidRPr="003A425A">
        <w:rPr>
          <w:rFonts w:ascii="Times New Roman" w:hAnsi="Times New Roman"/>
          <w:sz w:val="24"/>
          <w:szCs w:val="24"/>
          <w:lang w:val="en-US"/>
        </w:rPr>
        <w:t>qmake</w:t>
      </w:r>
      <w:r w:rsidRPr="003A425A">
        <w:rPr>
          <w:rFonts w:ascii="Times New Roman" w:hAnsi="Times New Roman"/>
          <w:sz w:val="24"/>
          <w:szCs w:val="24"/>
        </w:rPr>
        <w:t xml:space="preserve">. Для этого вам просто необходимо включить таргет вашего </w:t>
      </w:r>
      <w:r w:rsidRPr="003A425A">
        <w:rPr>
          <w:rFonts w:ascii="Times New Roman" w:hAnsi="Times New Roman"/>
          <w:sz w:val="24"/>
          <w:szCs w:val="24"/>
          <w:lang w:val="en-US"/>
        </w:rPr>
        <w:t>Make</w:t>
      </w:r>
      <w:r w:rsidRPr="003A425A">
        <w:rPr>
          <w:rFonts w:ascii="Times New Roman" w:hAnsi="Times New Roman"/>
          <w:sz w:val="24"/>
          <w:szCs w:val="24"/>
        </w:rPr>
        <w:t xml:space="preserve">-файла в список </w:t>
      </w:r>
      <w:r w:rsidRPr="003A425A">
        <w:rPr>
          <w:rFonts w:ascii="Times New Roman" w:hAnsi="Times New Roman"/>
          <w:color w:val="000000"/>
          <w:sz w:val="24"/>
          <w:szCs w:val="24"/>
          <w:lang w:val="en-US"/>
        </w:rPr>
        <w:t>PRE</w:t>
      </w:r>
      <w:r w:rsidRPr="003A425A">
        <w:rPr>
          <w:rFonts w:ascii="Times New Roman" w:hAnsi="Times New Roman"/>
          <w:color w:val="000000"/>
          <w:sz w:val="24"/>
          <w:szCs w:val="24"/>
        </w:rPr>
        <w:t>_</w:t>
      </w:r>
      <w:r w:rsidRPr="003A425A">
        <w:rPr>
          <w:rFonts w:ascii="Times New Roman" w:hAnsi="Times New Roman"/>
          <w:color w:val="000000"/>
          <w:sz w:val="24"/>
          <w:szCs w:val="24"/>
          <w:lang w:val="en-US"/>
        </w:rPr>
        <w:t>TARGETDEPS</w:t>
      </w:r>
      <w:r w:rsidRPr="003A425A">
        <w:rPr>
          <w:rFonts w:ascii="Times New Roman" w:hAnsi="Times New Roman"/>
          <w:color w:val="000000"/>
          <w:sz w:val="24"/>
          <w:szCs w:val="24"/>
        </w:rPr>
        <w:t>.</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Также возможно настроить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таким образом, чтобы можно было добавить новые компиляторы и препроцессоры.</w:t>
      </w:r>
    </w:p>
    <w:p w:rsidR="005A6BBD" w:rsidRPr="003A425A" w:rsidRDefault="005A6BBD" w:rsidP="00ED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new_moc.output  = moc_${QMAKE_FILE_BASE}.cpp</w:t>
      </w:r>
    </w:p>
    <w:p w:rsidR="005A6BBD" w:rsidRPr="003A425A" w:rsidRDefault="005A6BBD" w:rsidP="00ED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new_moc.commands = moc ${QMAKE_FILE_NAME} -o ${QMAKE_FILE_OUT}</w:t>
      </w:r>
    </w:p>
    <w:p w:rsidR="005A6BBD" w:rsidRPr="003A425A" w:rsidRDefault="005A6BBD" w:rsidP="00ED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new_moc.depend_command = g++ -E -M ${QMAKE_FILE_NAME} | sed "s,^.*: ,,"</w:t>
      </w:r>
    </w:p>
    <w:p w:rsidR="005A6BBD" w:rsidRPr="003A425A" w:rsidRDefault="005A6BBD" w:rsidP="00ED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new_moc.input = NEW_HEADERS</w:t>
      </w:r>
    </w:p>
    <w:p w:rsidR="005A6BBD" w:rsidRPr="003A425A" w:rsidRDefault="005A6BBD" w:rsidP="00ED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lang w:val="en-US" w:eastAsia="ru-RU"/>
        </w:rPr>
      </w:pPr>
      <w:r w:rsidRPr="003A425A">
        <w:rPr>
          <w:rFonts w:ascii="Times New Roman" w:hAnsi="Times New Roman"/>
          <w:color w:val="FF0000"/>
          <w:sz w:val="24"/>
          <w:szCs w:val="24"/>
          <w:lang w:val="en-US" w:eastAsia="ru-RU"/>
        </w:rPr>
        <w:t>QMAKE_EXTRA_COMPILERS += new_moc</w:t>
      </w:r>
    </w:p>
    <w:p w:rsidR="00D239AA" w:rsidRPr="003A425A" w:rsidRDefault="00D239AA" w:rsidP="004003DB">
      <w:pPr>
        <w:jc w:val="both"/>
        <w:rPr>
          <w:rFonts w:ascii="Times New Roman" w:hAnsi="Times New Roman"/>
          <w:sz w:val="24"/>
          <w:szCs w:val="24"/>
          <w:lang w:val="en-GB"/>
        </w:rPr>
      </w:pP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Например, сверху вместо </w:t>
      </w:r>
      <w:r w:rsidRPr="003A425A">
        <w:rPr>
          <w:rFonts w:ascii="Times New Roman" w:hAnsi="Times New Roman"/>
          <w:sz w:val="24"/>
          <w:szCs w:val="24"/>
          <w:lang w:val="en-US"/>
        </w:rPr>
        <w:t>moc</w:t>
      </w:r>
      <w:r w:rsidRPr="003A425A">
        <w:rPr>
          <w:rFonts w:ascii="Times New Roman" w:hAnsi="Times New Roman"/>
          <w:sz w:val="24"/>
          <w:szCs w:val="24"/>
        </w:rPr>
        <w:t xml:space="preserve"> добавляется некоторый новый компилятор. В данной части руководства описаны все члены, которые можно определить для нового компилятора. </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 xml:space="preserve">Пока я не совсем понял данную тему, но в будущем, возможно, прочитав остальную часть руководства, я разберусь с данной проблемой и смогу </w:t>
      </w:r>
      <w:r w:rsidR="00DA7E37" w:rsidRPr="003A425A">
        <w:rPr>
          <w:rFonts w:ascii="Times New Roman" w:hAnsi="Times New Roman"/>
          <w:i/>
          <w:color w:val="FF0000"/>
          <w:sz w:val="24"/>
          <w:szCs w:val="24"/>
        </w:rPr>
        <w:t>эффект</w:t>
      </w:r>
      <w:r w:rsidRPr="003A425A">
        <w:rPr>
          <w:rFonts w:ascii="Times New Roman" w:hAnsi="Times New Roman"/>
          <w:i/>
          <w:color w:val="FF0000"/>
          <w:sz w:val="24"/>
          <w:szCs w:val="24"/>
        </w:rPr>
        <w:t>ивно её использовать.</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При создании библиотек часто так бывает, что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полагается на платформу, для которой пишется библиотека, </w:t>
      </w:r>
      <w:r w:rsidR="00D239AA" w:rsidRPr="003A425A">
        <w:rPr>
          <w:rFonts w:ascii="Times New Roman" w:hAnsi="Times New Roman"/>
          <w:color w:val="000000"/>
          <w:sz w:val="24"/>
          <w:szCs w:val="24"/>
        </w:rPr>
        <w:t xml:space="preserve">и считает, </w:t>
      </w:r>
      <w:r w:rsidRPr="003A425A">
        <w:rPr>
          <w:rFonts w:ascii="Times New Roman" w:hAnsi="Times New Roman"/>
          <w:color w:val="000000"/>
          <w:sz w:val="24"/>
          <w:szCs w:val="24"/>
        </w:rPr>
        <w:t xml:space="preserve">что она знает, с какими другими библиотеками данная библиотека связана, и позволяет платформе </w:t>
      </w:r>
      <w:r w:rsidR="00D239AA" w:rsidRPr="003A425A">
        <w:rPr>
          <w:rFonts w:ascii="Times New Roman" w:hAnsi="Times New Roman"/>
          <w:color w:val="000000"/>
          <w:sz w:val="24"/>
          <w:szCs w:val="24"/>
        </w:rPr>
        <w:t>захватить</w:t>
      </w:r>
      <w:r w:rsidRPr="003A425A">
        <w:rPr>
          <w:rFonts w:ascii="Times New Roman" w:hAnsi="Times New Roman"/>
          <w:color w:val="000000"/>
          <w:sz w:val="24"/>
          <w:szCs w:val="24"/>
        </w:rPr>
        <w:t xml:space="preserve"> их самостоятельно. Однако бывает, что этого недостаточно. Например, когда статически связывается библиотека, с которой никакие другие библиотеки не связываются, поэтому никаких зависимостей к ней нет. Но приложение, которое затем будет использовать данную библиотеку должно будет знать, где находятся </w:t>
      </w:r>
      <w:r w:rsidR="00D239AA" w:rsidRPr="003A425A">
        <w:rPr>
          <w:rFonts w:ascii="Times New Roman" w:hAnsi="Times New Roman"/>
          <w:color w:val="000000"/>
          <w:sz w:val="24"/>
          <w:szCs w:val="24"/>
        </w:rPr>
        <w:t>лексемы</w:t>
      </w:r>
      <w:r w:rsidRPr="003A425A">
        <w:rPr>
          <w:rFonts w:ascii="Times New Roman" w:hAnsi="Times New Roman"/>
          <w:color w:val="000000"/>
          <w:sz w:val="24"/>
          <w:szCs w:val="24"/>
        </w:rPr>
        <w:t xml:space="preserve">, которые данная библиотека использует. </w:t>
      </w:r>
      <w:r w:rsidRPr="003A425A">
        <w:rPr>
          <w:rFonts w:ascii="Times New Roman" w:hAnsi="Times New Roman"/>
          <w:color w:val="000000"/>
          <w:sz w:val="24"/>
          <w:szCs w:val="24"/>
          <w:lang w:val="en-US"/>
        </w:rPr>
        <w:t>Qt</w:t>
      </w:r>
      <w:r w:rsidRPr="003A425A">
        <w:rPr>
          <w:rFonts w:ascii="Times New Roman" w:hAnsi="Times New Roman"/>
          <w:color w:val="000000"/>
          <w:sz w:val="24"/>
          <w:szCs w:val="24"/>
        </w:rPr>
        <w:t xml:space="preserve"> пытается следить за зависимостями библиотеки, когда это необходимо, если вы яв</w:t>
      </w:r>
      <w:r w:rsidR="00D239AA" w:rsidRPr="003A425A">
        <w:rPr>
          <w:rFonts w:ascii="Times New Roman" w:hAnsi="Times New Roman"/>
          <w:color w:val="000000"/>
          <w:sz w:val="24"/>
          <w:szCs w:val="24"/>
        </w:rPr>
        <w:t>но дадите возможность слежения.</w:t>
      </w:r>
    </w:p>
    <w:p w:rsidR="005A6BBD" w:rsidRPr="003A425A" w:rsidRDefault="005A6BBD" w:rsidP="00D239AA">
      <w:pPr>
        <w:jc w:val="both"/>
        <w:rPr>
          <w:rFonts w:ascii="Times New Roman" w:hAnsi="Times New Roman"/>
          <w:color w:val="000000"/>
          <w:sz w:val="24"/>
          <w:szCs w:val="24"/>
          <w:lang w:eastAsia="ru-RU"/>
        </w:rPr>
      </w:pPr>
      <w:r w:rsidRPr="003A425A">
        <w:rPr>
          <w:rFonts w:ascii="Times New Roman" w:hAnsi="Times New Roman"/>
          <w:color w:val="000000"/>
          <w:sz w:val="24"/>
          <w:szCs w:val="24"/>
        </w:rPr>
        <w:t xml:space="preserve">Первый шаг – это разрешить отслеживать зависимости самой библиотеке. Для этого используется следующая строка: </w:t>
      </w:r>
      <w:r w:rsidRPr="003A425A">
        <w:rPr>
          <w:rFonts w:ascii="Times New Roman" w:hAnsi="Times New Roman"/>
          <w:color w:val="000000"/>
          <w:sz w:val="24"/>
          <w:szCs w:val="24"/>
          <w:lang w:eastAsia="ru-RU"/>
        </w:rPr>
        <w:t>CONFIG += create_prl</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Данный способ работает только с шаблоном </w:t>
      </w:r>
      <w:r w:rsidRPr="003A425A">
        <w:rPr>
          <w:rFonts w:ascii="Times New Roman" w:hAnsi="Times New Roman"/>
          <w:color w:val="000000"/>
          <w:sz w:val="24"/>
          <w:szCs w:val="24"/>
          <w:lang w:val="en-US"/>
        </w:rPr>
        <w:t>lib</w:t>
      </w:r>
      <w:r w:rsidRPr="003A425A">
        <w:rPr>
          <w:rFonts w:ascii="Times New Roman" w:hAnsi="Times New Roman"/>
          <w:color w:val="000000"/>
          <w:sz w:val="24"/>
          <w:szCs w:val="24"/>
        </w:rPr>
        <w:t xml:space="preserve">. Когда данная опция доступна,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создаст файл с расширением .</w:t>
      </w:r>
      <w:r w:rsidRPr="003A425A">
        <w:rPr>
          <w:rFonts w:ascii="Times New Roman" w:hAnsi="Times New Roman"/>
          <w:color w:val="000000"/>
          <w:sz w:val="24"/>
          <w:szCs w:val="24"/>
          <w:lang w:val="en-US"/>
        </w:rPr>
        <w:t>prl</w:t>
      </w:r>
      <w:r w:rsidRPr="003A425A">
        <w:rPr>
          <w:rFonts w:ascii="Times New Roman" w:hAnsi="Times New Roman"/>
          <w:color w:val="000000"/>
          <w:sz w:val="24"/>
          <w:szCs w:val="24"/>
        </w:rPr>
        <w:t xml:space="preserve">, который сохранит некоторую мета-информацию о библиотеке. Этот метафайл просто как простой файл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 но только содержит объявления внутренних переменных. Когда будете устанавливать эту библиотеку, задавая её как таргет в переменной </w:t>
      </w:r>
      <w:r w:rsidRPr="003A425A">
        <w:rPr>
          <w:rFonts w:ascii="Times New Roman" w:hAnsi="Times New Roman"/>
          <w:color w:val="000000"/>
          <w:sz w:val="24"/>
          <w:szCs w:val="24"/>
          <w:lang w:val="en-US"/>
        </w:rPr>
        <w:t>INSTALLS</w:t>
      </w:r>
      <w:r w:rsidRPr="003A425A">
        <w:rPr>
          <w:rFonts w:ascii="Times New Roman" w:hAnsi="Times New Roman"/>
          <w:color w:val="000000"/>
          <w:sz w:val="24"/>
          <w:szCs w:val="24"/>
        </w:rPr>
        <w:t xml:space="preserve">,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автоматически скопирует .</w:t>
      </w:r>
      <w:r w:rsidRPr="003A425A">
        <w:rPr>
          <w:rFonts w:ascii="Times New Roman" w:hAnsi="Times New Roman"/>
          <w:color w:val="000000"/>
          <w:sz w:val="24"/>
          <w:szCs w:val="24"/>
          <w:lang w:val="en-US"/>
        </w:rPr>
        <w:t>prl</w:t>
      </w:r>
      <w:r w:rsidRPr="003A425A">
        <w:rPr>
          <w:rFonts w:ascii="Times New Roman" w:hAnsi="Times New Roman"/>
          <w:color w:val="000000"/>
          <w:sz w:val="24"/>
          <w:szCs w:val="24"/>
        </w:rPr>
        <w:t xml:space="preserve"> файл в путь для установки. </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lastRenderedPageBreak/>
        <w:t xml:space="preserve">Вторым шагом является </w:t>
      </w:r>
      <w:r w:rsidR="00D239AA" w:rsidRPr="003A425A">
        <w:rPr>
          <w:rFonts w:ascii="Times New Roman" w:hAnsi="Times New Roman"/>
          <w:color w:val="000000"/>
          <w:sz w:val="24"/>
          <w:szCs w:val="24"/>
        </w:rPr>
        <w:t>предоставление возможности</w:t>
      </w:r>
      <w:r w:rsidRPr="003A425A">
        <w:rPr>
          <w:rFonts w:ascii="Times New Roman" w:hAnsi="Times New Roman"/>
          <w:color w:val="000000"/>
          <w:sz w:val="24"/>
          <w:szCs w:val="24"/>
        </w:rPr>
        <w:t xml:space="preserve"> чтения этой метаинформации в приложениях, которые используют эту статическую библиотеку:</w:t>
      </w:r>
    </w:p>
    <w:p w:rsidR="005A6BBD" w:rsidRPr="003A425A" w:rsidRDefault="005A6BBD" w:rsidP="00E0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4"/>
          <w:szCs w:val="24"/>
          <w:lang w:eastAsia="ru-RU"/>
        </w:rPr>
      </w:pPr>
      <w:r w:rsidRPr="003A425A">
        <w:rPr>
          <w:rFonts w:ascii="Times New Roman" w:hAnsi="Times New Roman"/>
          <w:color w:val="000000"/>
          <w:sz w:val="24"/>
          <w:szCs w:val="24"/>
          <w:lang w:eastAsia="ru-RU"/>
        </w:rPr>
        <w:t>CONFIG += link_prl</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Когда это сделано, </w:t>
      </w:r>
      <w:r w:rsidRPr="003A425A">
        <w:rPr>
          <w:rFonts w:ascii="Times New Roman" w:hAnsi="Times New Roman"/>
          <w:color w:val="000000"/>
          <w:sz w:val="24"/>
          <w:szCs w:val="24"/>
          <w:lang w:val="en-US"/>
        </w:rPr>
        <w:t>qmake</w:t>
      </w:r>
      <w:r w:rsidRPr="003A425A">
        <w:rPr>
          <w:rFonts w:ascii="Times New Roman" w:hAnsi="Times New Roman"/>
          <w:color w:val="000000"/>
          <w:sz w:val="24"/>
          <w:szCs w:val="24"/>
        </w:rPr>
        <w:t xml:space="preserve"> обработает все библиотеки, подключенные к приложению и найдёт их метаинформацию. </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Вот не совсем я понял, о чём здесь идёт речь.</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Файлы </w:t>
      </w: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 xml:space="preserve"> должны быть созданы только при помощи </w:t>
      </w: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 xml:space="preserve"> и не должны переноситься с платформы на платформу, так как они имеют некоторую платформенно-зависимую информацию.</w:t>
      </w:r>
    </w:p>
    <w:p w:rsidR="00657D0F" w:rsidRPr="003A425A" w:rsidRDefault="00657D0F" w:rsidP="00657D0F">
      <w:pPr>
        <w:pStyle w:val="4"/>
        <w:rPr>
          <w:rFonts w:ascii="Times New Roman" w:hAnsi="Times New Roman"/>
          <w:b w:val="0"/>
          <w:sz w:val="24"/>
          <w:szCs w:val="24"/>
        </w:rPr>
      </w:pPr>
      <w:bookmarkStart w:id="35" w:name="_Toc382058150"/>
      <w:r w:rsidRPr="003A425A">
        <w:rPr>
          <w:rFonts w:ascii="Times New Roman" w:hAnsi="Times New Roman"/>
          <w:b w:val="0"/>
          <w:sz w:val="24"/>
          <w:szCs w:val="24"/>
        </w:rPr>
        <w:t>ИСПОЛЬЗОВАНИЕ ПРЕДКОМПИЛИРОВАННЫХ ЗАГОЛОВКОВ</w:t>
      </w:r>
      <w:bookmarkEnd w:id="35"/>
    </w:p>
    <w:p w:rsidR="005A6BBD" w:rsidRPr="003A425A" w:rsidRDefault="00953454" w:rsidP="004003DB">
      <w:pPr>
        <w:jc w:val="both"/>
        <w:rPr>
          <w:rFonts w:ascii="Times New Roman" w:hAnsi="Times New Roman"/>
          <w:sz w:val="24"/>
          <w:szCs w:val="24"/>
        </w:rPr>
      </w:pPr>
      <w:hyperlink r:id="rId48" w:history="1">
        <w:r w:rsidR="005A6BBD" w:rsidRPr="003A425A">
          <w:rPr>
            <w:rStyle w:val="a3"/>
            <w:rFonts w:ascii="Times New Roman" w:hAnsi="Times New Roman"/>
            <w:sz w:val="24"/>
            <w:szCs w:val="24"/>
          </w:rPr>
          <w:t>http://qt-project.org/doc/qt-5.1/qmake/qmake-precompiledheaders.html</w:t>
        </w:r>
      </w:hyperlink>
    </w:p>
    <w:p w:rsidR="005A6BBD" w:rsidRPr="003A425A" w:rsidRDefault="00657D0F" w:rsidP="004003DB">
      <w:pPr>
        <w:jc w:val="both"/>
        <w:rPr>
          <w:rFonts w:ascii="Times New Roman" w:hAnsi="Times New Roman"/>
          <w:color w:val="000000"/>
          <w:sz w:val="24"/>
          <w:szCs w:val="24"/>
        </w:rPr>
      </w:pPr>
      <w:r w:rsidRPr="003A425A">
        <w:rPr>
          <w:rFonts w:ascii="Times New Roman" w:hAnsi="Times New Roman"/>
          <w:color w:val="000000"/>
          <w:sz w:val="24"/>
          <w:szCs w:val="24"/>
        </w:rPr>
        <w:t>П</w:t>
      </w:r>
      <w:r w:rsidR="005A6BBD" w:rsidRPr="003A425A">
        <w:rPr>
          <w:rFonts w:ascii="Times New Roman" w:hAnsi="Times New Roman"/>
          <w:color w:val="000000"/>
          <w:sz w:val="24"/>
          <w:szCs w:val="24"/>
        </w:rPr>
        <w:t>редкомпилируемые заголовочные файлы (</w:t>
      </w:r>
      <w:r w:rsidR="005A6BBD" w:rsidRPr="003A425A">
        <w:rPr>
          <w:rFonts w:ascii="Times New Roman" w:hAnsi="Times New Roman"/>
          <w:color w:val="000000"/>
          <w:sz w:val="24"/>
          <w:szCs w:val="24"/>
          <w:lang w:val="en-US"/>
        </w:rPr>
        <w:t>PCH</w:t>
      </w:r>
      <w:r w:rsidR="005A6BBD" w:rsidRPr="003A425A">
        <w:rPr>
          <w:rFonts w:ascii="Times New Roman" w:hAnsi="Times New Roman"/>
          <w:color w:val="000000"/>
          <w:sz w:val="24"/>
          <w:szCs w:val="24"/>
        </w:rPr>
        <w:t>) – это особенность работы некоторых компиляторов, которая позволяет компилировать стабильное тело кода и сохранять скомпилированное состояние кода в бинарном файле. Во время последовательных компиляций, компилятор будет загружать сохранённое состояние и продолжать компилирование определённого файла. Каждая последующая компиляция будет быстрее, так как стабильный код не нужно будет перекомпилировать.</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поддерживает такие файлы для следующих компиляторов и платформ:</w:t>
      </w:r>
      <w:r w:rsidR="00657D0F" w:rsidRPr="003A425A">
        <w:rPr>
          <w:rFonts w:ascii="Times New Roman" w:hAnsi="Times New Roman"/>
          <w:sz w:val="24"/>
          <w:szCs w:val="24"/>
        </w:rPr>
        <w:t xml:space="preserve"> </w:t>
      </w:r>
      <w:r w:rsidRPr="003A425A">
        <w:rPr>
          <w:rFonts w:ascii="Times New Roman" w:hAnsi="Times New Roman"/>
          <w:sz w:val="24"/>
          <w:szCs w:val="24"/>
          <w:lang w:val="en-US"/>
        </w:rPr>
        <w:t>Windows</w:t>
      </w:r>
      <w:r w:rsidRPr="003A425A">
        <w:rPr>
          <w:rFonts w:ascii="Times New Roman" w:hAnsi="Times New Roman"/>
          <w:sz w:val="24"/>
          <w:szCs w:val="24"/>
        </w:rPr>
        <w:t xml:space="preserve">: </w:t>
      </w:r>
      <w:r w:rsidRPr="003A425A">
        <w:rPr>
          <w:rFonts w:ascii="Times New Roman" w:hAnsi="Times New Roman"/>
          <w:sz w:val="24"/>
          <w:szCs w:val="24"/>
          <w:lang w:val="en-US"/>
        </w:rPr>
        <w:t>nmake</w:t>
      </w:r>
      <w:r w:rsidRPr="003A425A">
        <w:rPr>
          <w:rFonts w:ascii="Times New Roman" w:hAnsi="Times New Roman"/>
          <w:sz w:val="24"/>
          <w:szCs w:val="24"/>
        </w:rPr>
        <w:t xml:space="preserve">, </w:t>
      </w:r>
      <w:r w:rsidRPr="003A425A">
        <w:rPr>
          <w:rFonts w:ascii="Times New Roman" w:hAnsi="Times New Roman"/>
          <w:sz w:val="24"/>
          <w:szCs w:val="24"/>
          <w:lang w:val="en-US"/>
        </w:rPr>
        <w:t>VS</w:t>
      </w:r>
      <w:r w:rsidRPr="003A425A">
        <w:rPr>
          <w:rFonts w:ascii="Times New Roman" w:hAnsi="Times New Roman"/>
          <w:sz w:val="24"/>
          <w:szCs w:val="24"/>
        </w:rPr>
        <w:t xml:space="preserve"> 2008 </w:t>
      </w:r>
      <w:r w:rsidRPr="003A425A">
        <w:rPr>
          <w:rFonts w:ascii="Times New Roman" w:hAnsi="Times New Roman"/>
          <w:sz w:val="24"/>
          <w:szCs w:val="24"/>
          <w:lang w:val="en-US"/>
        </w:rPr>
        <w:t>and</w:t>
      </w:r>
      <w:r w:rsidRPr="003A425A">
        <w:rPr>
          <w:rFonts w:ascii="Times New Roman" w:hAnsi="Times New Roman"/>
          <w:sz w:val="24"/>
          <w:szCs w:val="24"/>
        </w:rPr>
        <w:t xml:space="preserve"> </w:t>
      </w:r>
      <w:r w:rsidRPr="003A425A">
        <w:rPr>
          <w:rFonts w:ascii="Times New Roman" w:hAnsi="Times New Roman"/>
          <w:sz w:val="24"/>
          <w:szCs w:val="24"/>
          <w:lang w:val="en-US"/>
        </w:rPr>
        <w:t>later</w:t>
      </w:r>
      <w:r w:rsidRPr="003A425A">
        <w:rPr>
          <w:rFonts w:ascii="Times New Roman" w:hAnsi="Times New Roman"/>
          <w:sz w:val="24"/>
          <w:szCs w:val="24"/>
        </w:rPr>
        <w:t xml:space="preserve">; </w:t>
      </w:r>
      <w:r w:rsidRPr="003A425A">
        <w:rPr>
          <w:rFonts w:ascii="Times New Roman" w:hAnsi="Times New Roman"/>
          <w:sz w:val="24"/>
          <w:szCs w:val="24"/>
          <w:lang w:val="en-US"/>
        </w:rPr>
        <w:t>Mac</w:t>
      </w:r>
      <w:r w:rsidRPr="003A425A">
        <w:rPr>
          <w:rFonts w:ascii="Times New Roman" w:hAnsi="Times New Roman"/>
          <w:sz w:val="24"/>
          <w:szCs w:val="24"/>
        </w:rPr>
        <w:t xml:space="preserve"> </w:t>
      </w:r>
      <w:r w:rsidRPr="003A425A">
        <w:rPr>
          <w:rFonts w:ascii="Times New Roman" w:hAnsi="Times New Roman"/>
          <w:sz w:val="24"/>
          <w:szCs w:val="24"/>
          <w:lang w:val="en-US"/>
        </w:rPr>
        <w:t>Os</w:t>
      </w:r>
      <w:r w:rsidRPr="003A425A">
        <w:rPr>
          <w:rFonts w:ascii="Times New Roman" w:hAnsi="Times New Roman"/>
          <w:sz w:val="24"/>
          <w:szCs w:val="24"/>
        </w:rPr>
        <w:t xml:space="preserve"> </w:t>
      </w:r>
      <w:r w:rsidRPr="003A425A">
        <w:rPr>
          <w:rFonts w:ascii="Times New Roman" w:hAnsi="Times New Roman"/>
          <w:sz w:val="24"/>
          <w:szCs w:val="24"/>
          <w:lang w:val="en-US"/>
        </w:rPr>
        <w:t>X</w:t>
      </w:r>
      <w:r w:rsidRPr="003A425A">
        <w:rPr>
          <w:rFonts w:ascii="Times New Roman" w:hAnsi="Times New Roman"/>
          <w:sz w:val="24"/>
          <w:szCs w:val="24"/>
        </w:rPr>
        <w:t xml:space="preserve">: </w:t>
      </w:r>
      <w:r w:rsidRPr="003A425A">
        <w:rPr>
          <w:rFonts w:ascii="Times New Roman" w:hAnsi="Times New Roman"/>
          <w:sz w:val="24"/>
          <w:szCs w:val="24"/>
          <w:lang w:val="en-US"/>
        </w:rPr>
        <w:t>Makefile</w:t>
      </w:r>
      <w:r w:rsidRPr="003A425A">
        <w:rPr>
          <w:rFonts w:ascii="Times New Roman" w:hAnsi="Times New Roman"/>
          <w:sz w:val="24"/>
          <w:szCs w:val="24"/>
        </w:rPr>
        <w:t xml:space="preserve">, </w:t>
      </w:r>
      <w:r w:rsidRPr="003A425A">
        <w:rPr>
          <w:rFonts w:ascii="Times New Roman" w:hAnsi="Times New Roman"/>
          <w:sz w:val="24"/>
          <w:szCs w:val="24"/>
          <w:lang w:val="en-US"/>
        </w:rPr>
        <w:t>Xcode</w:t>
      </w:r>
      <w:r w:rsidRPr="003A425A">
        <w:rPr>
          <w:rFonts w:ascii="Times New Roman" w:hAnsi="Times New Roman"/>
          <w:sz w:val="24"/>
          <w:szCs w:val="24"/>
        </w:rPr>
        <w:t xml:space="preserve">; </w:t>
      </w:r>
      <w:r w:rsidRPr="003A425A">
        <w:rPr>
          <w:rFonts w:ascii="Times New Roman" w:hAnsi="Times New Roman"/>
          <w:sz w:val="24"/>
          <w:szCs w:val="24"/>
          <w:lang w:val="en-US"/>
        </w:rPr>
        <w:t>Unix</w:t>
      </w:r>
      <w:r w:rsidRPr="003A425A">
        <w:rPr>
          <w:rFonts w:ascii="Times New Roman" w:hAnsi="Times New Roman"/>
          <w:sz w:val="24"/>
          <w:szCs w:val="24"/>
        </w:rPr>
        <w:t xml:space="preserve">: </w:t>
      </w:r>
      <w:r w:rsidRPr="003A425A">
        <w:rPr>
          <w:rFonts w:ascii="Times New Roman" w:hAnsi="Times New Roman"/>
          <w:sz w:val="24"/>
          <w:szCs w:val="24"/>
          <w:lang w:val="en-US"/>
        </w:rPr>
        <w:t>GCC</w:t>
      </w:r>
      <w:r w:rsidRPr="003A425A">
        <w:rPr>
          <w:rFonts w:ascii="Times New Roman" w:hAnsi="Times New Roman"/>
          <w:sz w:val="24"/>
          <w:szCs w:val="24"/>
        </w:rPr>
        <w:t xml:space="preserve"> 3.4 </w:t>
      </w:r>
      <w:r w:rsidRPr="003A425A">
        <w:rPr>
          <w:rFonts w:ascii="Times New Roman" w:hAnsi="Times New Roman"/>
          <w:sz w:val="24"/>
          <w:szCs w:val="24"/>
          <w:lang w:val="en-US"/>
        </w:rPr>
        <w:t>and</w:t>
      </w:r>
      <w:r w:rsidRPr="003A425A">
        <w:rPr>
          <w:rFonts w:ascii="Times New Roman" w:hAnsi="Times New Roman"/>
          <w:sz w:val="24"/>
          <w:szCs w:val="24"/>
        </w:rPr>
        <w:t xml:space="preserve"> </w:t>
      </w:r>
      <w:r w:rsidRPr="003A425A">
        <w:rPr>
          <w:rFonts w:ascii="Times New Roman" w:hAnsi="Times New Roman"/>
          <w:sz w:val="24"/>
          <w:szCs w:val="24"/>
          <w:lang w:val="en-US"/>
        </w:rPr>
        <w:t>above</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Чтобы добавить предкомпилируемые файлы в ваш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 следует просто добавить его в переменную </w:t>
      </w:r>
      <w:r w:rsidRPr="003A425A">
        <w:rPr>
          <w:rFonts w:ascii="Times New Roman" w:hAnsi="Times New Roman"/>
          <w:color w:val="000000"/>
          <w:sz w:val="24"/>
          <w:szCs w:val="24"/>
          <w:lang w:val="en-US"/>
        </w:rPr>
        <w:t>PRECOMPILED</w:t>
      </w:r>
      <w:r w:rsidRPr="003A425A">
        <w:rPr>
          <w:rFonts w:ascii="Times New Roman" w:hAnsi="Times New Roman"/>
          <w:color w:val="000000"/>
          <w:sz w:val="24"/>
          <w:szCs w:val="24"/>
        </w:rPr>
        <w:t>_</w:t>
      </w:r>
      <w:r w:rsidRPr="003A425A">
        <w:rPr>
          <w:rFonts w:ascii="Times New Roman" w:hAnsi="Times New Roman"/>
          <w:color w:val="000000"/>
          <w:sz w:val="24"/>
          <w:szCs w:val="24"/>
          <w:lang w:val="en-US"/>
        </w:rPr>
        <w:t>HEADER</w:t>
      </w:r>
      <w:r w:rsidRPr="003A425A">
        <w:rPr>
          <w:rFonts w:ascii="Times New Roman" w:hAnsi="Times New Roman"/>
          <w:color w:val="000000"/>
          <w:sz w:val="24"/>
          <w:szCs w:val="24"/>
        </w:rPr>
        <w:t xml:space="preserve">. Данный файл не следует включать в переменную </w:t>
      </w:r>
      <w:r w:rsidRPr="003A425A">
        <w:rPr>
          <w:rFonts w:ascii="Times New Roman" w:hAnsi="Times New Roman"/>
          <w:color w:val="000000"/>
          <w:sz w:val="24"/>
          <w:szCs w:val="24"/>
          <w:lang w:val="en-US"/>
        </w:rPr>
        <w:t>HEADERS</w:t>
      </w:r>
      <w:r w:rsidRPr="003A425A">
        <w:rPr>
          <w:rFonts w:ascii="Times New Roman" w:hAnsi="Times New Roman"/>
          <w:color w:val="000000"/>
          <w:sz w:val="24"/>
          <w:szCs w:val="24"/>
        </w:rPr>
        <w:t>, так как это будет сделано автоматически, если обеспечивается поддержка предкомпилируемых заголовочных файлов.</w:t>
      </w:r>
    </w:p>
    <w:p w:rsidR="00657D0F"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rPr>
        <w:t xml:space="preserve">Существует некоторая </w:t>
      </w:r>
      <w:r w:rsidRPr="003A425A">
        <w:rPr>
          <w:rFonts w:ascii="Times New Roman" w:hAnsi="Times New Roman"/>
          <w:color w:val="000000"/>
          <w:sz w:val="24"/>
          <w:szCs w:val="24"/>
        </w:rPr>
        <w:t xml:space="preserve">опция </w:t>
      </w:r>
      <w:r w:rsidRPr="003A425A">
        <w:rPr>
          <w:rFonts w:ascii="Times New Roman" w:hAnsi="Times New Roman"/>
          <w:color w:val="000000"/>
          <w:sz w:val="24"/>
          <w:szCs w:val="24"/>
          <w:lang w:val="en-US"/>
        </w:rPr>
        <w:t>precompiled</w:t>
      </w:r>
      <w:r w:rsidRPr="003A425A">
        <w:rPr>
          <w:rFonts w:ascii="Times New Roman" w:hAnsi="Times New Roman"/>
          <w:color w:val="000000"/>
          <w:sz w:val="24"/>
          <w:szCs w:val="24"/>
        </w:rPr>
        <w:t>_</w:t>
      </w:r>
      <w:r w:rsidRPr="003A425A">
        <w:rPr>
          <w:rFonts w:ascii="Times New Roman" w:hAnsi="Times New Roman"/>
          <w:color w:val="000000"/>
          <w:sz w:val="24"/>
          <w:szCs w:val="24"/>
          <w:lang w:val="en-US"/>
        </w:rPr>
        <w:t>header</w:t>
      </w:r>
      <w:r w:rsidRPr="003A425A">
        <w:rPr>
          <w:rFonts w:ascii="Times New Roman" w:hAnsi="Times New Roman"/>
          <w:color w:val="000000"/>
          <w:sz w:val="24"/>
          <w:szCs w:val="24"/>
        </w:rPr>
        <w:t>, которая проверяет, есть ли возможность предкомпиляции на данной платформе. Затем в блок этого условия можно включить опцию для использования заголовочных файлов предкомпилирования.</w:t>
      </w:r>
      <w:r w:rsidR="00657D0F" w:rsidRPr="003A425A">
        <w:rPr>
          <w:rFonts w:ascii="Times New Roman" w:hAnsi="Times New Roman"/>
          <w:color w:val="00B050"/>
          <w:sz w:val="24"/>
          <w:szCs w:val="24"/>
        </w:rPr>
        <w:t xml:space="preserve"> </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Существует некоторая проблема, связанная с тем, что на некоторых платформах имена файлов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ов имеют тот же суффикс, что и заголовочные файлы предкомпиляции. Это может вызвать то неприятное обстоятельство, что будет существовать два разных файла с одинаковым именем. Поэтому для таких файлов следует придумывать особенные имена. </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 xml:space="preserve">Какого предназначение </w:t>
      </w:r>
      <w:r w:rsidRPr="003A425A">
        <w:rPr>
          <w:rFonts w:ascii="Times New Roman" w:hAnsi="Times New Roman"/>
          <w:i/>
          <w:color w:val="FF0000"/>
          <w:sz w:val="24"/>
          <w:szCs w:val="24"/>
          <w:lang w:val="en-US"/>
        </w:rPr>
        <w:t>DEFINE</w:t>
      </w:r>
      <w:r w:rsidRPr="003A425A">
        <w:rPr>
          <w:rFonts w:ascii="Times New Roman" w:hAnsi="Times New Roman"/>
          <w:i/>
          <w:color w:val="FF0000"/>
          <w:sz w:val="24"/>
          <w:szCs w:val="24"/>
        </w:rPr>
        <w:t xml:space="preserve">, </w:t>
      </w:r>
      <w:r w:rsidRPr="003A425A">
        <w:rPr>
          <w:rFonts w:ascii="Times New Roman" w:hAnsi="Times New Roman"/>
          <w:i/>
          <w:color w:val="FF0000"/>
          <w:sz w:val="24"/>
          <w:szCs w:val="24"/>
          <w:lang w:val="en-US"/>
        </w:rPr>
        <w:t>IFN</w:t>
      </w:r>
      <w:r w:rsidRPr="003A425A">
        <w:rPr>
          <w:rFonts w:ascii="Times New Roman" w:hAnsi="Times New Roman"/>
          <w:i/>
          <w:color w:val="FF0000"/>
          <w:sz w:val="24"/>
          <w:szCs w:val="24"/>
        </w:rPr>
        <w:t>_</w:t>
      </w:r>
      <w:r w:rsidRPr="003A425A">
        <w:rPr>
          <w:rFonts w:ascii="Times New Roman" w:hAnsi="Times New Roman"/>
          <w:i/>
          <w:color w:val="FF0000"/>
          <w:sz w:val="24"/>
          <w:szCs w:val="24"/>
          <w:lang w:val="en-US"/>
        </w:rPr>
        <w:t>DEF</w:t>
      </w:r>
      <w:r w:rsidRPr="003A425A">
        <w:rPr>
          <w:rFonts w:ascii="Times New Roman" w:hAnsi="Times New Roman"/>
          <w:i/>
          <w:color w:val="FF0000"/>
          <w:sz w:val="24"/>
          <w:szCs w:val="24"/>
        </w:rPr>
        <w:t xml:space="preserve">, </w:t>
      </w:r>
      <w:r w:rsidRPr="003A425A">
        <w:rPr>
          <w:rFonts w:ascii="Times New Roman" w:hAnsi="Times New Roman"/>
          <w:i/>
          <w:color w:val="FF0000"/>
          <w:sz w:val="24"/>
          <w:szCs w:val="24"/>
          <w:lang w:val="en-US"/>
        </w:rPr>
        <w:t>pragma</w:t>
      </w:r>
      <w:r w:rsidRPr="003A425A">
        <w:rPr>
          <w:rFonts w:ascii="Times New Roman" w:hAnsi="Times New Roman"/>
          <w:i/>
          <w:color w:val="FF0000"/>
          <w:sz w:val="24"/>
          <w:szCs w:val="24"/>
        </w:rPr>
        <w:t xml:space="preserve"> и т. д.?</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 xml:space="preserve">В большом </w:t>
      </w:r>
      <w:r w:rsidR="00F850EA" w:rsidRPr="003A425A">
        <w:rPr>
          <w:rFonts w:ascii="Times New Roman" w:hAnsi="Times New Roman"/>
          <w:i/>
          <w:color w:val="00B050"/>
          <w:sz w:val="24"/>
          <w:szCs w:val="24"/>
        </w:rPr>
        <w:t>проект</w:t>
      </w:r>
      <w:r w:rsidRPr="003A425A">
        <w:rPr>
          <w:rFonts w:ascii="Times New Roman" w:hAnsi="Times New Roman"/>
          <w:i/>
          <w:color w:val="00B050"/>
          <w:sz w:val="24"/>
          <w:szCs w:val="24"/>
        </w:rPr>
        <w:t>е это может вызвать дополнительные трудности, связанные с тем, что если код явится всё же не таким стабильным, то придётся искать этот заголовочный файл предкомпиляции, затем ещё один, и в конце мы придём к тому, что забудем, где и когда что включалось,</w:t>
      </w:r>
      <w:r w:rsidR="00657D0F" w:rsidRPr="003A425A">
        <w:rPr>
          <w:rFonts w:ascii="Times New Roman" w:hAnsi="Times New Roman"/>
          <w:i/>
          <w:color w:val="00B050"/>
          <w:sz w:val="24"/>
          <w:szCs w:val="24"/>
        </w:rPr>
        <w:t xml:space="preserve"> а где и когда всё выключалось.</w:t>
      </w:r>
    </w:p>
    <w:p w:rsidR="00F51149" w:rsidRPr="003A425A" w:rsidRDefault="00F51149" w:rsidP="00F51149">
      <w:pPr>
        <w:pStyle w:val="4"/>
        <w:rPr>
          <w:rFonts w:ascii="Times New Roman" w:hAnsi="Times New Roman"/>
          <w:b w:val="0"/>
          <w:sz w:val="24"/>
          <w:szCs w:val="24"/>
        </w:rPr>
      </w:pPr>
      <w:bookmarkStart w:id="36" w:name="_Toc382058151"/>
      <w:r w:rsidRPr="003A425A">
        <w:rPr>
          <w:rFonts w:ascii="Times New Roman" w:hAnsi="Times New Roman"/>
          <w:b w:val="0"/>
          <w:sz w:val="24"/>
          <w:szCs w:val="24"/>
        </w:rPr>
        <w:t xml:space="preserve">КОНФИГУРИРОВАНИЕ </w:t>
      </w:r>
      <w:r w:rsidRPr="003A425A">
        <w:rPr>
          <w:rFonts w:ascii="Times New Roman" w:hAnsi="Times New Roman"/>
          <w:b w:val="0"/>
          <w:sz w:val="24"/>
          <w:szCs w:val="24"/>
          <w:lang w:val="en-US"/>
        </w:rPr>
        <w:t>QMAKE</w:t>
      </w:r>
      <w:bookmarkEnd w:id="36"/>
    </w:p>
    <w:p w:rsidR="005A6BBD" w:rsidRPr="003A425A" w:rsidRDefault="00953454" w:rsidP="004003DB">
      <w:pPr>
        <w:jc w:val="both"/>
        <w:rPr>
          <w:rFonts w:ascii="Times New Roman" w:hAnsi="Times New Roman"/>
          <w:i/>
          <w:sz w:val="24"/>
          <w:szCs w:val="24"/>
        </w:rPr>
      </w:pPr>
      <w:hyperlink r:id="rId49" w:history="1">
        <w:r w:rsidR="005A6BBD" w:rsidRPr="003A425A">
          <w:rPr>
            <w:rStyle w:val="a3"/>
            <w:rFonts w:ascii="Times New Roman" w:hAnsi="Times New Roman"/>
            <w:i/>
            <w:sz w:val="24"/>
            <w:szCs w:val="24"/>
          </w:rPr>
          <w:t>http://qt-project.org/doc/qt-5.1/qmake/qmake-environment-reference.html</w:t>
        </w:r>
      </w:hyperlink>
    </w:p>
    <w:p w:rsidR="005A6BBD" w:rsidRPr="003A425A" w:rsidRDefault="005A6BBD" w:rsidP="00EF5864">
      <w:pPr>
        <w:jc w:val="both"/>
        <w:rPr>
          <w:rFonts w:ascii="Times New Roman" w:hAnsi="Times New Roman"/>
          <w:sz w:val="24"/>
          <w:szCs w:val="24"/>
          <w:lang w:eastAsia="ru-RU"/>
        </w:rPr>
      </w:pPr>
      <w:r w:rsidRPr="003A425A">
        <w:rPr>
          <w:rFonts w:ascii="Times New Roman" w:hAnsi="Times New Roman"/>
          <w:sz w:val="24"/>
          <w:szCs w:val="24"/>
        </w:rPr>
        <w:lastRenderedPageBreak/>
        <w:t xml:space="preserve">при помощи следующей строки вы можете создать некоторые частные свойства для </w:t>
      </w:r>
      <w:r w:rsidRPr="003A425A">
        <w:rPr>
          <w:rFonts w:ascii="Times New Roman" w:hAnsi="Times New Roman"/>
          <w:sz w:val="24"/>
          <w:szCs w:val="24"/>
          <w:lang w:val="en-US"/>
        </w:rPr>
        <w:t>qmake</w:t>
      </w:r>
      <w:r w:rsidRPr="003A425A">
        <w:rPr>
          <w:rFonts w:ascii="Times New Roman" w:hAnsi="Times New Roman"/>
          <w:sz w:val="24"/>
          <w:szCs w:val="24"/>
        </w:rPr>
        <w:t xml:space="preserve"> и присвоить им значения:</w:t>
      </w:r>
      <w:r w:rsidR="00EF5864" w:rsidRPr="003A425A">
        <w:rPr>
          <w:rFonts w:ascii="Times New Roman" w:hAnsi="Times New Roman"/>
          <w:sz w:val="24"/>
          <w:szCs w:val="24"/>
        </w:rPr>
        <w:t xml:space="preserve"> </w:t>
      </w:r>
      <w:r w:rsidRPr="003A425A">
        <w:rPr>
          <w:rFonts w:ascii="Times New Roman" w:hAnsi="Times New Roman"/>
          <w:sz w:val="24"/>
          <w:szCs w:val="24"/>
          <w:lang w:eastAsia="ru-RU"/>
        </w:rPr>
        <w:t>qmake -set PROPERTY VALUE</w:t>
      </w:r>
    </w:p>
    <w:p w:rsidR="005A6BBD" w:rsidRPr="003A425A" w:rsidRDefault="005A6BBD" w:rsidP="0006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ru-RU"/>
        </w:rPr>
      </w:pPr>
    </w:p>
    <w:p w:rsidR="005A6BBD" w:rsidRPr="003A425A" w:rsidRDefault="005A6BBD" w:rsidP="00EF5864">
      <w:pPr>
        <w:jc w:val="both"/>
        <w:rPr>
          <w:rFonts w:ascii="Times New Roman" w:hAnsi="Times New Roman"/>
          <w:sz w:val="24"/>
          <w:szCs w:val="24"/>
          <w:lang w:eastAsia="ru-RU"/>
        </w:rPr>
      </w:pPr>
      <w:r w:rsidRPr="003A425A">
        <w:rPr>
          <w:rFonts w:ascii="Times New Roman" w:hAnsi="Times New Roman"/>
          <w:sz w:val="24"/>
          <w:szCs w:val="24"/>
        </w:rPr>
        <w:t xml:space="preserve">чтобы получить свойства </w:t>
      </w:r>
      <w:r w:rsidRPr="003A425A">
        <w:rPr>
          <w:rFonts w:ascii="Times New Roman" w:hAnsi="Times New Roman"/>
          <w:sz w:val="24"/>
          <w:szCs w:val="24"/>
          <w:lang w:val="en-US"/>
        </w:rPr>
        <w:t>qmake</w:t>
      </w:r>
      <w:r w:rsidRPr="003A425A">
        <w:rPr>
          <w:rFonts w:ascii="Times New Roman" w:hAnsi="Times New Roman"/>
          <w:sz w:val="24"/>
          <w:szCs w:val="24"/>
        </w:rPr>
        <w:t xml:space="preserve">, следует </w:t>
      </w:r>
      <w:r w:rsidR="00F850EA" w:rsidRPr="003A425A">
        <w:rPr>
          <w:rFonts w:ascii="Times New Roman" w:hAnsi="Times New Roman"/>
          <w:sz w:val="24"/>
          <w:szCs w:val="24"/>
        </w:rPr>
        <w:t>написа</w:t>
      </w:r>
      <w:r w:rsidRPr="003A425A">
        <w:rPr>
          <w:rFonts w:ascii="Times New Roman" w:hAnsi="Times New Roman"/>
          <w:sz w:val="24"/>
          <w:szCs w:val="24"/>
        </w:rPr>
        <w:t xml:space="preserve">ть следующую команду: </w:t>
      </w:r>
      <w:r w:rsidRPr="003A425A">
        <w:rPr>
          <w:rFonts w:ascii="Times New Roman" w:hAnsi="Times New Roman"/>
          <w:sz w:val="24"/>
          <w:szCs w:val="24"/>
          <w:lang w:eastAsia="ru-RU"/>
        </w:rPr>
        <w:t>qmake -query PROPERTY</w:t>
      </w:r>
    </w:p>
    <w:p w:rsidR="005A6BBD" w:rsidRPr="003A425A" w:rsidRDefault="005A6BBD" w:rsidP="0006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ru-RU"/>
        </w:rPr>
      </w:pPr>
    </w:p>
    <w:p w:rsidR="005A6BBD" w:rsidRPr="003A425A" w:rsidRDefault="005A6BBD" w:rsidP="00EF5864">
      <w:pPr>
        <w:jc w:val="both"/>
        <w:rPr>
          <w:rFonts w:ascii="Times New Roman" w:hAnsi="Times New Roman"/>
          <w:sz w:val="24"/>
          <w:szCs w:val="24"/>
          <w:lang w:eastAsia="ru-RU"/>
        </w:rPr>
      </w:pPr>
      <w:r w:rsidRPr="003A425A">
        <w:rPr>
          <w:rFonts w:ascii="Times New Roman" w:hAnsi="Times New Roman"/>
          <w:sz w:val="24"/>
          <w:szCs w:val="24"/>
        </w:rPr>
        <w:t xml:space="preserve">если вы желаете получить все свойства </w:t>
      </w:r>
      <w:r w:rsidRPr="003A425A">
        <w:rPr>
          <w:rFonts w:ascii="Times New Roman" w:hAnsi="Times New Roman"/>
          <w:sz w:val="24"/>
          <w:szCs w:val="24"/>
          <w:lang w:val="en-US"/>
        </w:rPr>
        <w:t>qmake</w:t>
      </w:r>
      <w:r w:rsidRPr="003A425A">
        <w:rPr>
          <w:rFonts w:ascii="Times New Roman" w:hAnsi="Times New Roman"/>
          <w:sz w:val="24"/>
          <w:szCs w:val="24"/>
        </w:rPr>
        <w:t>, то нужно вызвать такую строку:</w:t>
      </w:r>
      <w:r w:rsidR="00EF5864" w:rsidRPr="003A425A">
        <w:rPr>
          <w:rFonts w:ascii="Times New Roman" w:hAnsi="Times New Roman"/>
          <w:sz w:val="24"/>
          <w:szCs w:val="24"/>
        </w:rPr>
        <w:t xml:space="preserve"> </w:t>
      </w:r>
      <w:r w:rsidRPr="003A425A">
        <w:rPr>
          <w:rFonts w:ascii="Times New Roman" w:hAnsi="Times New Roman"/>
          <w:sz w:val="24"/>
          <w:szCs w:val="24"/>
          <w:lang w:eastAsia="ru-RU"/>
        </w:rPr>
        <w:t>qmake –query</w:t>
      </w:r>
    </w:p>
    <w:p w:rsidR="005A6BBD" w:rsidRPr="003A425A" w:rsidRDefault="005A6BBD" w:rsidP="0006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ru-RU"/>
        </w:rPr>
      </w:pP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w:t>
      </w:r>
      <w:r w:rsidRPr="003A425A">
        <w:rPr>
          <w:rFonts w:ascii="Times New Roman" w:hAnsi="Times New Roman"/>
          <w:sz w:val="24"/>
          <w:szCs w:val="24"/>
        </w:rPr>
        <w:t xml:space="preserve"> содержит также некоторые встроенные свойства, которые перечислены в таблице в данной части; все они начинаются с </w:t>
      </w: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_</w:t>
      </w:r>
      <w:r w:rsidRPr="003A425A">
        <w:rPr>
          <w:rFonts w:ascii="Times New Roman" w:hAnsi="Times New Roman"/>
          <w:sz w:val="24"/>
          <w:szCs w:val="24"/>
        </w:rPr>
        <w:t xml:space="preserve"> или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HOST</w:t>
      </w:r>
      <w:r w:rsidRPr="003A425A">
        <w:rPr>
          <w:rFonts w:ascii="Times New Roman" w:hAnsi="Times New Roman"/>
          <w:sz w:val="24"/>
          <w:szCs w:val="24"/>
        </w:rPr>
        <w:t xml:space="preserve">, или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INSTALL</w:t>
      </w:r>
      <w:r w:rsidRPr="003A425A">
        <w:rPr>
          <w:rFonts w:ascii="Times New Roman" w:hAnsi="Times New Roman"/>
          <w:sz w:val="24"/>
          <w:szCs w:val="24"/>
        </w:rPr>
        <w:t xml:space="preserve">, или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SYSROOT</w:t>
      </w:r>
      <w:r w:rsidRPr="003A425A">
        <w:rPr>
          <w:rFonts w:ascii="Times New Roman" w:hAnsi="Times New Roman"/>
          <w:sz w:val="24"/>
          <w:szCs w:val="24"/>
        </w:rPr>
        <w:t xml:space="preserve">, или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VERSION</w:t>
      </w:r>
      <w:r w:rsidRPr="003A425A">
        <w:rPr>
          <w:rFonts w:ascii="Times New Roman" w:hAnsi="Times New Roman"/>
          <w:sz w:val="24"/>
          <w:szCs w:val="24"/>
        </w:rPr>
        <w:t xml:space="preserve">. При вызове данной команды информация будет сохранена в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Pr="003A425A">
        <w:rPr>
          <w:rFonts w:ascii="Times New Roman" w:hAnsi="Times New Roman"/>
          <w:sz w:val="24"/>
          <w:szCs w:val="24"/>
          <w:lang w:val="en-US"/>
        </w:rPr>
        <w:t>QSettings</w:t>
      </w:r>
      <w:r w:rsidRPr="003A425A">
        <w:rPr>
          <w:rFonts w:ascii="Times New Roman" w:hAnsi="Times New Roman"/>
          <w:sz w:val="24"/>
          <w:szCs w:val="24"/>
        </w:rPr>
        <w:t>, который может сохраняться в разных платформах в разных местах.</w:t>
      </w:r>
    </w:p>
    <w:p w:rsidR="005A6BBD" w:rsidRPr="003A425A" w:rsidRDefault="005A6BBD" w:rsidP="004003DB">
      <w:pPr>
        <w:jc w:val="both"/>
        <w:rPr>
          <w:rFonts w:ascii="Times New Roman" w:hAnsi="Times New Roman"/>
          <w:i/>
          <w:color w:val="FFFF00"/>
          <w:sz w:val="24"/>
          <w:szCs w:val="24"/>
        </w:rPr>
      </w:pPr>
      <w:r w:rsidRPr="003A425A">
        <w:rPr>
          <w:rFonts w:ascii="Times New Roman" w:hAnsi="Times New Roman"/>
          <w:color w:val="00B050"/>
          <w:sz w:val="24"/>
          <w:szCs w:val="24"/>
        </w:rPr>
        <w:t xml:space="preserve">Что касается переменной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VERSION</w:t>
      </w:r>
      <w:r w:rsidRPr="003A425A">
        <w:rPr>
          <w:rFonts w:ascii="Times New Roman" w:hAnsi="Times New Roman"/>
          <w:color w:val="00B050"/>
          <w:sz w:val="24"/>
          <w:szCs w:val="24"/>
        </w:rPr>
        <w:t xml:space="preserve">, то рекомендуется, чтобы вы запрашивали не номер версии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а номер версии некоторого модуля </w:t>
      </w:r>
      <w:r w:rsidRPr="003A425A">
        <w:rPr>
          <w:rFonts w:ascii="Times New Roman" w:hAnsi="Times New Roman"/>
          <w:color w:val="00B050"/>
          <w:sz w:val="24"/>
          <w:szCs w:val="24"/>
          <w:lang w:val="en-US"/>
        </w:rPr>
        <w:t>qt</w:t>
      </w:r>
      <w:r w:rsidR="00EF5864" w:rsidRPr="003A425A">
        <w:rPr>
          <w:rFonts w:ascii="Times New Roman" w:hAnsi="Times New Roman"/>
          <w:color w:val="00B050"/>
          <w:sz w:val="24"/>
          <w:szCs w:val="24"/>
        </w:rPr>
        <w:t xml:space="preserve">: </w:t>
      </w:r>
      <w:r w:rsidRPr="003A425A">
        <w:rPr>
          <w:rFonts w:ascii="Times New Roman" w:hAnsi="Times New Roman"/>
          <w:i/>
          <w:color w:val="00B050"/>
          <w:sz w:val="24"/>
          <w:szCs w:val="24"/>
        </w:rPr>
        <w:t xml:space="preserve"> </w:t>
      </w:r>
      <w:r w:rsidRPr="003A425A">
        <w:rPr>
          <w:rFonts w:ascii="Times New Roman" w:hAnsi="Times New Roman"/>
          <w:color w:val="00B050"/>
          <w:sz w:val="24"/>
          <w:szCs w:val="24"/>
        </w:rPr>
        <w:t>$$QT.&lt;module&gt;.version</w:t>
      </w:r>
      <w:r w:rsidR="00EF5864" w:rsidRPr="003A425A">
        <w:rPr>
          <w:rFonts w:ascii="Times New Roman" w:hAnsi="Times New Roman"/>
          <w:color w:val="00B05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требует некоторое описание платформы и компилятора, которое содержит много значений по умолчанию, которые используются, чтобы сгенерировать </w:t>
      </w:r>
      <w:r w:rsidRPr="003A425A">
        <w:rPr>
          <w:rFonts w:ascii="Times New Roman" w:hAnsi="Times New Roman"/>
          <w:sz w:val="24"/>
          <w:szCs w:val="24"/>
          <w:lang w:val="en-US"/>
        </w:rPr>
        <w:t>Make</w:t>
      </w:r>
      <w:r w:rsidRPr="003A425A">
        <w:rPr>
          <w:rFonts w:ascii="Times New Roman" w:hAnsi="Times New Roman"/>
          <w:sz w:val="24"/>
          <w:szCs w:val="24"/>
        </w:rPr>
        <w:t xml:space="preserve">-файл. Стандартный пакет </w:t>
      </w:r>
      <w:r w:rsidRPr="003A425A">
        <w:rPr>
          <w:rFonts w:ascii="Times New Roman" w:hAnsi="Times New Roman"/>
          <w:sz w:val="24"/>
          <w:szCs w:val="24"/>
          <w:lang w:val="en-US"/>
        </w:rPr>
        <w:t>qt</w:t>
      </w:r>
      <w:r w:rsidRPr="003A425A">
        <w:rPr>
          <w:rFonts w:ascii="Times New Roman" w:hAnsi="Times New Roman"/>
          <w:sz w:val="24"/>
          <w:szCs w:val="24"/>
        </w:rPr>
        <w:t xml:space="preserve"> содержит много таких файлов, которые находятся в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r w:rsidRPr="003A425A">
        <w:rPr>
          <w:rFonts w:ascii="Times New Roman" w:hAnsi="Times New Roman"/>
          <w:sz w:val="24"/>
          <w:szCs w:val="24"/>
          <w:lang w:val="en-US"/>
        </w:rPr>
        <w:t>mcspec</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QMAKESPEC</w:t>
      </w:r>
      <w:r w:rsidRPr="003A425A">
        <w:rPr>
          <w:rFonts w:ascii="Times New Roman" w:hAnsi="Times New Roman"/>
          <w:sz w:val="24"/>
          <w:szCs w:val="24"/>
        </w:rPr>
        <w:t xml:space="preserve"> будет автоматически добавлена к переменной </w:t>
      </w:r>
      <w:r w:rsidRPr="003A425A">
        <w:rPr>
          <w:rFonts w:ascii="Times New Roman" w:hAnsi="Times New Roman"/>
          <w:sz w:val="24"/>
          <w:szCs w:val="24"/>
          <w:lang w:val="en-US"/>
        </w:rPr>
        <w:t>INCLUDEPATH</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Кэш-файл – это специальный файл </w:t>
      </w:r>
      <w:r w:rsidRPr="003A425A">
        <w:rPr>
          <w:rFonts w:ascii="Times New Roman" w:hAnsi="Times New Roman"/>
          <w:sz w:val="24"/>
          <w:szCs w:val="24"/>
          <w:lang w:val="en-US"/>
        </w:rPr>
        <w:t>qmake</w:t>
      </w:r>
      <w:r w:rsidRPr="003A425A">
        <w:rPr>
          <w:rFonts w:ascii="Times New Roman" w:hAnsi="Times New Roman"/>
          <w:sz w:val="24"/>
          <w:szCs w:val="24"/>
        </w:rPr>
        <w:t xml:space="preserve">, чтобы находить настройки, которые не определяются в файле конфигурирования </w:t>
      </w:r>
      <w:r w:rsidRPr="003A425A">
        <w:rPr>
          <w:rFonts w:ascii="Times New Roman" w:hAnsi="Times New Roman"/>
          <w:sz w:val="24"/>
          <w:szCs w:val="24"/>
          <w:lang w:val="en-US"/>
        </w:rPr>
        <w:t>qmake</w:t>
      </w:r>
      <w:r w:rsidRPr="003A425A">
        <w:rPr>
          <w:rFonts w:ascii="Times New Roman" w:hAnsi="Times New Roman"/>
          <w:sz w:val="24"/>
          <w:szCs w:val="24"/>
        </w:rPr>
        <w:t>.</w:t>
      </w:r>
      <w:r w:rsidRPr="003A425A">
        <w:rPr>
          <w:rFonts w:ascii="Times New Roman" w:hAnsi="Times New Roman"/>
          <w:sz w:val="24"/>
          <w:szCs w:val="24"/>
          <w:lang w:val="en-US"/>
        </w:rPr>
        <w:t>conf</w:t>
      </w:r>
      <w:r w:rsidRPr="003A425A">
        <w:rPr>
          <w:rFonts w:ascii="Times New Roman" w:hAnsi="Times New Roman"/>
          <w:sz w:val="24"/>
          <w:szCs w:val="24"/>
        </w:rPr>
        <w:t xml:space="preserve">,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а также в командной строке. Когда </w:t>
      </w:r>
      <w:r w:rsidRPr="003A425A">
        <w:rPr>
          <w:rFonts w:ascii="Times New Roman" w:hAnsi="Times New Roman"/>
          <w:sz w:val="24"/>
          <w:szCs w:val="24"/>
          <w:lang w:val="en-US"/>
        </w:rPr>
        <w:t>qmake</w:t>
      </w:r>
      <w:r w:rsidRPr="003A425A">
        <w:rPr>
          <w:rFonts w:ascii="Times New Roman" w:hAnsi="Times New Roman"/>
          <w:sz w:val="24"/>
          <w:szCs w:val="24"/>
        </w:rPr>
        <w:t xml:space="preserve"> запускается, он сначала ищет файл .</w:t>
      </w:r>
      <w:r w:rsidRPr="003A425A">
        <w:rPr>
          <w:rFonts w:ascii="Times New Roman" w:hAnsi="Times New Roman"/>
          <w:sz w:val="24"/>
          <w:szCs w:val="24"/>
          <w:lang w:val="en-US"/>
        </w:rPr>
        <w:t>qmake</w:t>
      </w:r>
      <w:r w:rsidRPr="003A425A">
        <w:rPr>
          <w:rFonts w:ascii="Times New Roman" w:hAnsi="Times New Roman"/>
          <w:sz w:val="24"/>
          <w:szCs w:val="24"/>
        </w:rPr>
        <w:t>.</w:t>
      </w:r>
      <w:r w:rsidRPr="003A425A">
        <w:rPr>
          <w:rFonts w:ascii="Times New Roman" w:hAnsi="Times New Roman"/>
          <w:sz w:val="24"/>
          <w:szCs w:val="24"/>
          <w:lang w:val="en-US"/>
        </w:rPr>
        <w:t>cache</w:t>
      </w:r>
      <w:r w:rsidRPr="003A425A">
        <w:rPr>
          <w:rFonts w:ascii="Times New Roman" w:hAnsi="Times New Roman"/>
          <w:sz w:val="24"/>
          <w:szCs w:val="24"/>
        </w:rPr>
        <w:t xml:space="preserve"> в родительской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текущей </w:t>
      </w:r>
      <w:r w:rsidR="00F850EA" w:rsidRPr="003A425A">
        <w:rPr>
          <w:rFonts w:ascii="Times New Roman" w:hAnsi="Times New Roman"/>
          <w:sz w:val="24"/>
          <w:szCs w:val="24"/>
        </w:rPr>
        <w:t>директори</w:t>
      </w:r>
      <w:r w:rsidRPr="003A425A">
        <w:rPr>
          <w:rFonts w:ascii="Times New Roman" w:hAnsi="Times New Roman"/>
          <w:sz w:val="24"/>
          <w:szCs w:val="24"/>
        </w:rPr>
        <w:t>и, если только не определена команда –</w:t>
      </w:r>
      <w:r w:rsidRPr="003A425A">
        <w:rPr>
          <w:rFonts w:ascii="Times New Roman" w:hAnsi="Times New Roman"/>
          <w:sz w:val="24"/>
          <w:szCs w:val="24"/>
          <w:lang w:val="en-US"/>
        </w:rPr>
        <w:t>nocache</w:t>
      </w:r>
      <w:r w:rsidRPr="003A425A">
        <w:rPr>
          <w:rFonts w:ascii="Times New Roman" w:hAnsi="Times New Roman"/>
          <w:sz w:val="24"/>
          <w:szCs w:val="24"/>
        </w:rPr>
        <w:t xml:space="preserve">. Если </w:t>
      </w:r>
      <w:r w:rsidRPr="003A425A">
        <w:rPr>
          <w:rFonts w:ascii="Times New Roman" w:hAnsi="Times New Roman"/>
          <w:sz w:val="24"/>
          <w:szCs w:val="24"/>
          <w:lang w:val="en-US"/>
        </w:rPr>
        <w:t>qmake</w:t>
      </w:r>
      <w:r w:rsidRPr="003A425A">
        <w:rPr>
          <w:rFonts w:ascii="Times New Roman" w:hAnsi="Times New Roman"/>
          <w:sz w:val="24"/>
          <w:szCs w:val="24"/>
        </w:rPr>
        <w:t xml:space="preserve"> не находит данный файл, то он просто молча игнорирует данный шаг, а затем просто переходит к обработке файла </w:t>
      </w:r>
      <w:r w:rsidR="00F850EA" w:rsidRPr="003A425A">
        <w:rPr>
          <w:rFonts w:ascii="Times New Roman" w:hAnsi="Times New Roman"/>
          <w:sz w:val="24"/>
          <w:szCs w:val="24"/>
        </w:rPr>
        <w:t>проект</w:t>
      </w:r>
      <w:r w:rsidRPr="003A425A">
        <w:rPr>
          <w:rFonts w:ascii="Times New Roman" w:hAnsi="Times New Roman"/>
          <w:sz w:val="24"/>
          <w:szCs w:val="24"/>
        </w:rPr>
        <w:t>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в </w:t>
      </w:r>
      <w:r w:rsidRPr="003A425A">
        <w:rPr>
          <w:rFonts w:ascii="Times New Roman" w:hAnsi="Times New Roman"/>
          <w:sz w:val="24"/>
          <w:szCs w:val="24"/>
          <w:lang w:val="en-US"/>
        </w:rPr>
        <w:t>qt</w:t>
      </w:r>
      <w:r w:rsidRPr="003A425A">
        <w:rPr>
          <w:rFonts w:ascii="Times New Roman" w:hAnsi="Times New Roman"/>
          <w:sz w:val="24"/>
          <w:szCs w:val="24"/>
        </w:rPr>
        <w:t xml:space="preserve"> существуют некоторые переменные, которые хранят расширения файлов </w:t>
      </w:r>
      <w:r w:rsidRPr="003A425A">
        <w:rPr>
          <w:rFonts w:ascii="Times New Roman" w:hAnsi="Times New Roman"/>
          <w:sz w:val="24"/>
          <w:szCs w:val="24"/>
          <w:lang w:val="en-US"/>
        </w:rPr>
        <w:t>qt</w:t>
      </w:r>
      <w:r w:rsidRPr="003A425A">
        <w:rPr>
          <w:rFonts w:ascii="Times New Roman" w:hAnsi="Times New Roman"/>
          <w:sz w:val="24"/>
          <w:szCs w:val="24"/>
        </w:rPr>
        <w:t xml:space="preserve">. Все они перечислены в данной части и могут быть изменены, что требуется на некоторых платформах. Все они начинаются с </w:t>
      </w:r>
      <w:r w:rsidRPr="003A425A">
        <w:rPr>
          <w:rFonts w:ascii="Times New Roman" w:hAnsi="Times New Roman"/>
          <w:sz w:val="24"/>
          <w:szCs w:val="24"/>
          <w:lang w:val="en-US"/>
        </w:rPr>
        <w:t>QMAKE</w:t>
      </w:r>
      <w:r w:rsidRPr="003A425A">
        <w:rPr>
          <w:rFonts w:ascii="Times New Roman" w:hAnsi="Times New Roman"/>
          <w:sz w:val="24"/>
          <w:szCs w:val="24"/>
        </w:rPr>
        <w:t xml:space="preserve">_. </w:t>
      </w:r>
      <w:r w:rsidR="00484476" w:rsidRPr="003A425A">
        <w:rPr>
          <w:rFonts w:ascii="Times New Roman" w:hAnsi="Times New Roman"/>
          <w:color w:val="00B050"/>
          <w:sz w:val="24"/>
          <w:szCs w:val="24"/>
        </w:rPr>
        <w:t>Это довольно важная и полезная особенность</w:t>
      </w:r>
      <w:r w:rsidR="00484476" w:rsidRPr="003A425A">
        <w:rPr>
          <w:rFonts w:ascii="Times New Roman" w:hAnsi="Times New Roman"/>
          <w:sz w:val="24"/>
          <w:szCs w:val="24"/>
        </w:rPr>
        <w:t>.</w:t>
      </w:r>
    </w:p>
    <w:p w:rsidR="00484476" w:rsidRPr="003A425A" w:rsidRDefault="00484476" w:rsidP="005B2CA3">
      <w:pPr>
        <w:pStyle w:val="4"/>
        <w:rPr>
          <w:rFonts w:ascii="Times New Roman" w:hAnsi="Times New Roman"/>
          <w:b w:val="0"/>
          <w:sz w:val="24"/>
          <w:szCs w:val="24"/>
        </w:rPr>
      </w:pPr>
      <w:bookmarkStart w:id="37" w:name="_Toc382058152"/>
      <w:r w:rsidRPr="003A425A">
        <w:rPr>
          <w:rFonts w:ascii="Times New Roman" w:hAnsi="Times New Roman"/>
          <w:b w:val="0"/>
          <w:sz w:val="24"/>
          <w:szCs w:val="24"/>
        </w:rPr>
        <w:t>ССЫЛКИ</w:t>
      </w:r>
      <w:bookmarkEnd w:id="37"/>
    </w:p>
    <w:p w:rsidR="005A6BBD" w:rsidRPr="003A425A" w:rsidRDefault="00953454" w:rsidP="004003DB">
      <w:pPr>
        <w:jc w:val="both"/>
        <w:rPr>
          <w:rFonts w:ascii="Times New Roman" w:hAnsi="Times New Roman"/>
          <w:sz w:val="24"/>
          <w:szCs w:val="24"/>
        </w:rPr>
      </w:pPr>
      <w:hyperlink r:id="rId50" w:history="1">
        <w:r w:rsidR="005A6BBD" w:rsidRPr="003A425A">
          <w:rPr>
            <w:rStyle w:val="a3"/>
            <w:rFonts w:ascii="Times New Roman" w:hAnsi="Times New Roman"/>
            <w:sz w:val="24"/>
            <w:szCs w:val="24"/>
          </w:rPr>
          <w:t>http://qt-project.org/doc/qt-5.1/qmake/qmake-reference.html</w:t>
        </w:r>
      </w:hyperlink>
    </w:p>
    <w:p w:rsidR="005B2CA3" w:rsidRPr="003A425A" w:rsidRDefault="005A6BBD" w:rsidP="004003DB">
      <w:pPr>
        <w:jc w:val="both"/>
        <w:rPr>
          <w:rFonts w:ascii="Times New Roman" w:hAnsi="Times New Roman"/>
          <w:sz w:val="24"/>
          <w:szCs w:val="24"/>
          <w:lang w:val="en-US"/>
        </w:rPr>
      </w:pPr>
      <w:r w:rsidRPr="003A425A">
        <w:rPr>
          <w:rFonts w:ascii="Times New Roman" w:hAnsi="Times New Roman"/>
          <w:sz w:val="24"/>
          <w:szCs w:val="24"/>
        </w:rPr>
        <w:t xml:space="preserve">все функции </w:t>
      </w:r>
      <w:r w:rsidRPr="003A425A">
        <w:rPr>
          <w:rFonts w:ascii="Times New Roman" w:hAnsi="Times New Roman"/>
          <w:sz w:val="24"/>
          <w:szCs w:val="24"/>
          <w:lang w:val="en-US"/>
        </w:rPr>
        <w:t>q</w:t>
      </w:r>
      <w:r w:rsidR="00484476" w:rsidRPr="003A425A">
        <w:rPr>
          <w:rFonts w:ascii="Times New Roman" w:hAnsi="Times New Roman"/>
          <w:sz w:val="24"/>
          <w:szCs w:val="24"/>
          <w:lang w:val="en-US"/>
        </w:rPr>
        <w:t>make</w:t>
      </w:r>
      <w:r w:rsidRPr="003A425A">
        <w:rPr>
          <w:rFonts w:ascii="Times New Roman" w:hAnsi="Times New Roman"/>
          <w:sz w:val="24"/>
          <w:szCs w:val="24"/>
        </w:rPr>
        <w:t xml:space="preserve"> делятся на замещающие и тестирующие. Замещающие возвращают некоторое значение, а тестирующие возвращают булево значение. Функции применяются в двух местах: </w:t>
      </w:r>
    </w:p>
    <w:p w:rsidR="005B2CA3" w:rsidRPr="003A425A" w:rsidRDefault="005A6BBD" w:rsidP="004D4FF9">
      <w:pPr>
        <w:numPr>
          <w:ilvl w:val="0"/>
          <w:numId w:val="90"/>
        </w:numPr>
        <w:jc w:val="both"/>
        <w:rPr>
          <w:rFonts w:ascii="Times New Roman" w:hAnsi="Times New Roman"/>
          <w:sz w:val="24"/>
          <w:szCs w:val="24"/>
        </w:rPr>
      </w:pPr>
      <w:r w:rsidRPr="003A425A">
        <w:rPr>
          <w:rFonts w:ascii="Times New Roman" w:hAnsi="Times New Roman"/>
          <w:sz w:val="24"/>
          <w:szCs w:val="24"/>
        </w:rPr>
        <w:t xml:space="preserve">фундаментальная функциональность обеспечивается встроенными функциями; </w:t>
      </w:r>
    </w:p>
    <w:p w:rsidR="005A6BBD" w:rsidRPr="003A425A" w:rsidRDefault="005A6BBD" w:rsidP="004D4FF9">
      <w:pPr>
        <w:numPr>
          <w:ilvl w:val="0"/>
          <w:numId w:val="90"/>
        </w:numPr>
        <w:jc w:val="both"/>
        <w:rPr>
          <w:rFonts w:ascii="Times New Roman" w:hAnsi="Times New Roman"/>
          <w:sz w:val="24"/>
          <w:szCs w:val="24"/>
        </w:rPr>
      </w:pPr>
      <w:r w:rsidRPr="003A425A">
        <w:rPr>
          <w:rFonts w:ascii="Times New Roman" w:hAnsi="Times New Roman"/>
          <w:sz w:val="24"/>
          <w:szCs w:val="24"/>
        </w:rPr>
        <w:t>более сложные функции применяются в библиотеке файлов функций (.</w:t>
      </w:r>
      <w:r w:rsidRPr="003A425A">
        <w:rPr>
          <w:rFonts w:ascii="Times New Roman" w:hAnsi="Times New Roman"/>
          <w:sz w:val="24"/>
          <w:szCs w:val="24"/>
          <w:lang w:val="en-US"/>
        </w:rPr>
        <w:t>prf</w:t>
      </w:r>
      <w:r w:rsidRPr="003A425A">
        <w:rPr>
          <w:rFonts w:ascii="Times New Roman" w:hAnsi="Times New Roman"/>
          <w:sz w:val="24"/>
          <w:szCs w:val="24"/>
        </w:rPr>
        <w:t>).</w:t>
      </w:r>
    </w:p>
    <w:p w:rsidR="0001033C" w:rsidRPr="003A425A" w:rsidRDefault="0001033C" w:rsidP="0001033C">
      <w:pPr>
        <w:pStyle w:val="4"/>
        <w:rPr>
          <w:rFonts w:ascii="Times New Roman" w:hAnsi="Times New Roman"/>
          <w:b w:val="0"/>
          <w:sz w:val="24"/>
          <w:szCs w:val="24"/>
        </w:rPr>
      </w:pPr>
      <w:bookmarkStart w:id="38" w:name="_Toc382058153"/>
      <w:r w:rsidRPr="003A425A">
        <w:rPr>
          <w:rFonts w:ascii="Times New Roman" w:hAnsi="Times New Roman"/>
          <w:b w:val="0"/>
          <w:sz w:val="24"/>
          <w:szCs w:val="24"/>
        </w:rPr>
        <w:lastRenderedPageBreak/>
        <w:t>ПЕРЕМЕННЫЕ</w:t>
      </w:r>
      <w:bookmarkEnd w:id="38"/>
    </w:p>
    <w:p w:rsidR="005A6BBD" w:rsidRPr="003A425A" w:rsidRDefault="00953454" w:rsidP="004003DB">
      <w:pPr>
        <w:jc w:val="both"/>
        <w:rPr>
          <w:rFonts w:ascii="Times New Roman" w:hAnsi="Times New Roman"/>
          <w:sz w:val="24"/>
          <w:szCs w:val="24"/>
        </w:rPr>
      </w:pPr>
      <w:hyperlink r:id="rId51" w:history="1">
        <w:r w:rsidR="005A6BBD" w:rsidRPr="003A425A">
          <w:rPr>
            <w:rStyle w:val="a3"/>
            <w:rFonts w:ascii="Times New Roman" w:hAnsi="Times New Roman"/>
            <w:sz w:val="24"/>
            <w:szCs w:val="24"/>
          </w:rPr>
          <w:t>http://qt-project.org/doc/qt-5.1/qmake/qmake-variable-reference.html</w:t>
        </w:r>
      </w:hyperlink>
    </w:p>
    <w:p w:rsidR="005A6BBD" w:rsidRPr="003A425A" w:rsidRDefault="0001033C" w:rsidP="004003DB">
      <w:pPr>
        <w:jc w:val="both"/>
        <w:rPr>
          <w:rFonts w:ascii="Times New Roman" w:hAnsi="Times New Roman"/>
          <w:sz w:val="24"/>
          <w:szCs w:val="24"/>
        </w:rPr>
      </w:pPr>
      <w:r w:rsidRPr="003A425A">
        <w:rPr>
          <w:rFonts w:ascii="Times New Roman" w:hAnsi="Times New Roman"/>
          <w:sz w:val="24"/>
          <w:szCs w:val="24"/>
        </w:rPr>
        <w:t>Ф</w:t>
      </w:r>
      <w:r w:rsidR="005A6BBD" w:rsidRPr="003A425A">
        <w:rPr>
          <w:rFonts w:ascii="Times New Roman" w:hAnsi="Times New Roman"/>
          <w:sz w:val="24"/>
          <w:szCs w:val="24"/>
        </w:rPr>
        <w:t xml:space="preserve">ундаментальное поведение </w:t>
      </w:r>
      <w:r w:rsidR="005A6BBD" w:rsidRPr="003A425A">
        <w:rPr>
          <w:rFonts w:ascii="Times New Roman" w:hAnsi="Times New Roman"/>
          <w:sz w:val="24"/>
          <w:szCs w:val="24"/>
          <w:lang w:val="en-US"/>
        </w:rPr>
        <w:t>qmake</w:t>
      </w:r>
      <w:r w:rsidR="005A6BBD" w:rsidRPr="003A425A">
        <w:rPr>
          <w:rFonts w:ascii="Times New Roman" w:hAnsi="Times New Roman"/>
          <w:sz w:val="24"/>
          <w:szCs w:val="24"/>
        </w:rPr>
        <w:t xml:space="preserve"> подвергается влиянию объявлений переменных, которые определяют процесс построения каждого </w:t>
      </w:r>
      <w:r w:rsidR="00F850EA" w:rsidRPr="003A425A">
        <w:rPr>
          <w:rFonts w:ascii="Times New Roman" w:hAnsi="Times New Roman"/>
          <w:sz w:val="24"/>
          <w:szCs w:val="24"/>
        </w:rPr>
        <w:t>проект</w:t>
      </w:r>
      <w:r w:rsidR="005A6BBD" w:rsidRPr="003A425A">
        <w:rPr>
          <w:rFonts w:ascii="Times New Roman" w:hAnsi="Times New Roman"/>
          <w:sz w:val="24"/>
          <w:szCs w:val="24"/>
        </w:rPr>
        <w:t>а. Некоторые являются общими для всех платформ, тогда как другие используются, чтобы настроить поведение на конкретных платформах.</w:t>
      </w:r>
    </w:p>
    <w:p w:rsidR="005A6BBD" w:rsidRPr="003A425A" w:rsidRDefault="005A6BBD" w:rsidP="004D4FF9">
      <w:pPr>
        <w:numPr>
          <w:ilvl w:val="0"/>
          <w:numId w:val="91"/>
        </w:numPr>
        <w:jc w:val="both"/>
        <w:rPr>
          <w:rFonts w:ascii="Times New Roman" w:hAnsi="Times New Roman"/>
          <w:sz w:val="24"/>
          <w:szCs w:val="24"/>
        </w:rPr>
      </w:pPr>
      <w:r w:rsidRPr="003A425A">
        <w:rPr>
          <w:rFonts w:ascii="Times New Roman" w:hAnsi="Times New Roman"/>
          <w:sz w:val="24"/>
          <w:szCs w:val="24"/>
        </w:rPr>
        <w:t xml:space="preserve">Переменная </w:t>
      </w:r>
      <w:r w:rsidRPr="003A425A">
        <w:rPr>
          <w:rFonts w:ascii="Times New Roman" w:hAnsi="Times New Roman"/>
          <w:sz w:val="24"/>
          <w:szCs w:val="24"/>
          <w:lang w:val="en-US"/>
        </w:rPr>
        <w:t>CONFIG</w:t>
      </w:r>
      <w:r w:rsidRPr="003A425A">
        <w:rPr>
          <w:rFonts w:ascii="Times New Roman" w:hAnsi="Times New Roman"/>
          <w:sz w:val="24"/>
          <w:szCs w:val="24"/>
        </w:rPr>
        <w:t xml:space="preserve"> определяет конфигурацию </w:t>
      </w:r>
      <w:r w:rsidR="00F850EA" w:rsidRPr="003A425A">
        <w:rPr>
          <w:rFonts w:ascii="Times New Roman" w:hAnsi="Times New Roman"/>
          <w:sz w:val="24"/>
          <w:szCs w:val="24"/>
        </w:rPr>
        <w:t>проект</w:t>
      </w:r>
      <w:r w:rsidRPr="003A425A">
        <w:rPr>
          <w:rFonts w:ascii="Times New Roman" w:hAnsi="Times New Roman"/>
          <w:sz w:val="24"/>
          <w:szCs w:val="24"/>
        </w:rPr>
        <w:t xml:space="preserve">а и настройки компилятора. Значение распознаётся внутри </w:t>
      </w:r>
      <w:r w:rsidRPr="003A425A">
        <w:rPr>
          <w:rFonts w:ascii="Times New Roman" w:hAnsi="Times New Roman"/>
          <w:sz w:val="24"/>
          <w:szCs w:val="24"/>
          <w:lang w:val="en-US"/>
        </w:rPr>
        <w:t>qmake</w:t>
      </w:r>
      <w:r w:rsidR="0001033C" w:rsidRPr="003A425A">
        <w:rPr>
          <w:rFonts w:ascii="Times New Roman" w:hAnsi="Times New Roman"/>
          <w:sz w:val="24"/>
          <w:szCs w:val="24"/>
        </w:rPr>
        <w:t xml:space="preserve"> и имеет особое предназначение. </w:t>
      </w:r>
      <w:r w:rsidRPr="003A425A">
        <w:rPr>
          <w:rFonts w:ascii="Times New Roman" w:hAnsi="Times New Roman"/>
          <w:sz w:val="24"/>
          <w:szCs w:val="24"/>
        </w:rPr>
        <w:t>К данной переменной можно добавлять также собственные значения.</w:t>
      </w:r>
    </w:p>
    <w:p w:rsidR="005A6BBD" w:rsidRPr="003A425A" w:rsidRDefault="005A6BBD" w:rsidP="004D4FF9">
      <w:pPr>
        <w:numPr>
          <w:ilvl w:val="0"/>
          <w:numId w:val="91"/>
        </w:numPr>
        <w:jc w:val="both"/>
        <w:rPr>
          <w:rFonts w:ascii="Times New Roman" w:hAnsi="Times New Roman"/>
          <w:color w:val="FF0000"/>
          <w:sz w:val="24"/>
          <w:szCs w:val="24"/>
        </w:rPr>
      </w:pPr>
      <w:r w:rsidRPr="003A425A">
        <w:rPr>
          <w:rFonts w:ascii="Times New Roman" w:hAnsi="Times New Roman"/>
          <w:color w:val="FF0000"/>
          <w:sz w:val="24"/>
          <w:szCs w:val="24"/>
          <w:lang w:val="en-US"/>
        </w:rPr>
        <w:t>DEPENDPATH</w:t>
      </w:r>
      <w:r w:rsidRPr="003A425A">
        <w:rPr>
          <w:rFonts w:ascii="Times New Roman" w:hAnsi="Times New Roman"/>
          <w:color w:val="FF0000"/>
          <w:sz w:val="24"/>
          <w:szCs w:val="24"/>
        </w:rPr>
        <w:t xml:space="preserve"> – определяет все </w:t>
      </w:r>
      <w:r w:rsidR="00F850EA" w:rsidRPr="003A425A">
        <w:rPr>
          <w:rFonts w:ascii="Times New Roman" w:hAnsi="Times New Roman"/>
          <w:color w:val="FF0000"/>
          <w:sz w:val="24"/>
          <w:szCs w:val="24"/>
        </w:rPr>
        <w:t>директори</w:t>
      </w:r>
      <w:r w:rsidRPr="003A425A">
        <w:rPr>
          <w:rFonts w:ascii="Times New Roman" w:hAnsi="Times New Roman"/>
          <w:color w:val="FF0000"/>
          <w:sz w:val="24"/>
          <w:szCs w:val="24"/>
        </w:rPr>
        <w:t>и, в которые следует смотреть, чтобы определить зависимости, когда прос</w:t>
      </w:r>
      <w:r w:rsidR="000C4F01" w:rsidRPr="003A425A">
        <w:rPr>
          <w:rFonts w:ascii="Times New Roman" w:hAnsi="Times New Roman"/>
          <w:color w:val="FF0000"/>
          <w:sz w:val="24"/>
          <w:szCs w:val="24"/>
        </w:rPr>
        <w:t>матриваются заголовочные файлы.</w:t>
      </w:r>
    </w:p>
    <w:p w:rsidR="005A6BBD" w:rsidRPr="003A425A" w:rsidRDefault="005A6BBD" w:rsidP="004D4FF9">
      <w:pPr>
        <w:numPr>
          <w:ilvl w:val="0"/>
          <w:numId w:val="91"/>
        </w:numPr>
        <w:jc w:val="both"/>
        <w:rPr>
          <w:rFonts w:ascii="Times New Roman" w:hAnsi="Times New Roman"/>
          <w:sz w:val="24"/>
          <w:szCs w:val="24"/>
        </w:rPr>
      </w:pPr>
      <w:r w:rsidRPr="003A425A">
        <w:rPr>
          <w:rFonts w:ascii="Times New Roman" w:hAnsi="Times New Roman"/>
          <w:sz w:val="24"/>
          <w:szCs w:val="24"/>
          <w:lang w:val="en-US"/>
        </w:rPr>
        <w:t>DESTDIR</w:t>
      </w:r>
      <w:r w:rsidRPr="003A425A">
        <w:rPr>
          <w:rFonts w:ascii="Times New Roman" w:hAnsi="Times New Roman"/>
          <w:sz w:val="24"/>
          <w:szCs w:val="24"/>
        </w:rPr>
        <w:t xml:space="preserve"> – определяет, где разместить целевой файл.</w:t>
      </w:r>
    </w:p>
    <w:p w:rsidR="005A6BBD" w:rsidRPr="003A425A" w:rsidRDefault="005A6BBD" w:rsidP="004D4FF9">
      <w:pPr>
        <w:numPr>
          <w:ilvl w:val="0"/>
          <w:numId w:val="91"/>
        </w:numPr>
        <w:jc w:val="both"/>
        <w:rPr>
          <w:rFonts w:ascii="Times New Roman" w:hAnsi="Times New Roman"/>
          <w:sz w:val="24"/>
          <w:szCs w:val="24"/>
        </w:rPr>
      </w:pPr>
      <w:r w:rsidRPr="003A425A">
        <w:rPr>
          <w:rFonts w:ascii="Times New Roman" w:hAnsi="Times New Roman"/>
          <w:sz w:val="24"/>
          <w:szCs w:val="24"/>
          <w:lang w:val="en-US"/>
        </w:rPr>
        <w:t>INCLUDEPATH</w:t>
      </w:r>
      <w:r w:rsidRPr="003A425A">
        <w:rPr>
          <w:rFonts w:ascii="Times New Roman" w:hAnsi="Times New Roman"/>
          <w:sz w:val="24"/>
          <w:szCs w:val="24"/>
        </w:rPr>
        <w:t xml:space="preserve"> – определяет </w:t>
      </w:r>
      <w:r w:rsidR="00F850EA" w:rsidRPr="003A425A">
        <w:rPr>
          <w:rFonts w:ascii="Times New Roman" w:hAnsi="Times New Roman"/>
          <w:sz w:val="24"/>
          <w:szCs w:val="24"/>
        </w:rPr>
        <w:t>директори</w:t>
      </w:r>
      <w:r w:rsidRPr="003A425A">
        <w:rPr>
          <w:rFonts w:ascii="Times New Roman" w:hAnsi="Times New Roman"/>
          <w:sz w:val="24"/>
          <w:szCs w:val="24"/>
        </w:rPr>
        <w:t>и #</w:t>
      </w:r>
      <w:r w:rsidRPr="003A425A">
        <w:rPr>
          <w:rFonts w:ascii="Times New Roman" w:hAnsi="Times New Roman"/>
          <w:sz w:val="24"/>
          <w:szCs w:val="24"/>
          <w:lang w:val="en-US"/>
        </w:rPr>
        <w:t>include</w:t>
      </w:r>
      <w:r w:rsidRPr="003A425A">
        <w:rPr>
          <w:rFonts w:ascii="Times New Roman" w:hAnsi="Times New Roman"/>
          <w:sz w:val="24"/>
          <w:szCs w:val="24"/>
        </w:rPr>
        <w:t xml:space="preserve">, в которых следует искать во время компиляции </w:t>
      </w:r>
      <w:r w:rsidR="00F850EA" w:rsidRPr="003A425A">
        <w:rPr>
          <w:rFonts w:ascii="Times New Roman" w:hAnsi="Times New Roman"/>
          <w:sz w:val="24"/>
          <w:szCs w:val="24"/>
        </w:rPr>
        <w:t>проект</w:t>
      </w:r>
      <w:r w:rsidRPr="003A425A">
        <w:rPr>
          <w:rFonts w:ascii="Times New Roman" w:hAnsi="Times New Roman"/>
          <w:sz w:val="24"/>
          <w:szCs w:val="24"/>
        </w:rPr>
        <w:t>а.</w:t>
      </w:r>
    </w:p>
    <w:p w:rsidR="005A6BBD" w:rsidRPr="003A425A" w:rsidRDefault="005A6BBD" w:rsidP="004D4FF9">
      <w:pPr>
        <w:numPr>
          <w:ilvl w:val="0"/>
          <w:numId w:val="91"/>
        </w:numPr>
        <w:jc w:val="both"/>
        <w:rPr>
          <w:rFonts w:ascii="Times New Roman" w:hAnsi="Times New Roman"/>
          <w:sz w:val="24"/>
          <w:szCs w:val="24"/>
        </w:rPr>
      </w:pPr>
      <w:r w:rsidRPr="003A425A">
        <w:rPr>
          <w:rFonts w:ascii="Times New Roman" w:hAnsi="Times New Roman"/>
          <w:sz w:val="24"/>
          <w:szCs w:val="24"/>
          <w:lang w:val="en-US"/>
        </w:rPr>
        <w:t>INSTALLS</w:t>
      </w:r>
      <w:r w:rsidRPr="003A425A">
        <w:rPr>
          <w:rFonts w:ascii="Times New Roman" w:hAnsi="Times New Roman"/>
          <w:sz w:val="24"/>
          <w:szCs w:val="24"/>
        </w:rPr>
        <w:t xml:space="preserve"> – определяет список ресурсов, которые будут устан</w:t>
      </w:r>
      <w:r w:rsidR="000C4F01" w:rsidRPr="003A425A">
        <w:rPr>
          <w:rFonts w:ascii="Times New Roman" w:hAnsi="Times New Roman"/>
          <w:sz w:val="24"/>
          <w:szCs w:val="24"/>
        </w:rPr>
        <w:t>овлены при процедуре установки.</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 xml:space="preserve">Что такое </w:t>
      </w:r>
      <w:r w:rsidRPr="003A425A">
        <w:rPr>
          <w:rFonts w:ascii="Times New Roman" w:hAnsi="Times New Roman"/>
          <w:i/>
          <w:color w:val="FF0000"/>
          <w:sz w:val="24"/>
          <w:szCs w:val="24"/>
          <w:lang w:val="en-US"/>
        </w:rPr>
        <w:t>Lex</w:t>
      </w:r>
      <w:r w:rsidRPr="003A425A">
        <w:rPr>
          <w:rFonts w:ascii="Times New Roman" w:hAnsi="Times New Roman"/>
          <w:i/>
          <w:color w:val="FF0000"/>
          <w:sz w:val="24"/>
          <w:szCs w:val="24"/>
        </w:rPr>
        <w:t xml:space="preserve"> файлы?</w:t>
      </w:r>
    </w:p>
    <w:p w:rsidR="005A6BBD" w:rsidRPr="003A425A" w:rsidRDefault="005A6BBD" w:rsidP="004D4FF9">
      <w:pPr>
        <w:numPr>
          <w:ilvl w:val="0"/>
          <w:numId w:val="92"/>
        </w:numPr>
        <w:jc w:val="both"/>
        <w:rPr>
          <w:rFonts w:ascii="Times New Roman" w:hAnsi="Times New Roman"/>
          <w:sz w:val="24"/>
          <w:szCs w:val="24"/>
        </w:rPr>
      </w:pPr>
      <w:r w:rsidRPr="003A425A">
        <w:rPr>
          <w:rFonts w:ascii="Times New Roman" w:hAnsi="Times New Roman"/>
          <w:sz w:val="24"/>
          <w:szCs w:val="24"/>
          <w:lang w:val="en-US"/>
        </w:rPr>
        <w:t>LIBS</w:t>
      </w:r>
      <w:r w:rsidRPr="003A425A">
        <w:rPr>
          <w:rFonts w:ascii="Times New Roman" w:hAnsi="Times New Roman"/>
          <w:sz w:val="24"/>
          <w:szCs w:val="24"/>
        </w:rPr>
        <w:t xml:space="preserve"> – определяет список библиотек, которые следует связать с </w:t>
      </w:r>
      <w:r w:rsidR="00F850EA" w:rsidRPr="003A425A">
        <w:rPr>
          <w:rFonts w:ascii="Times New Roman" w:hAnsi="Times New Roman"/>
          <w:sz w:val="24"/>
          <w:szCs w:val="24"/>
        </w:rPr>
        <w:t>проект</w:t>
      </w:r>
      <w:r w:rsidRPr="003A425A">
        <w:rPr>
          <w:rFonts w:ascii="Times New Roman" w:hAnsi="Times New Roman"/>
          <w:sz w:val="24"/>
          <w:szCs w:val="24"/>
        </w:rPr>
        <w:t>ом.</w:t>
      </w:r>
      <w:r w:rsidR="000C4F01" w:rsidRPr="003A425A">
        <w:rPr>
          <w:rFonts w:ascii="Times New Roman" w:hAnsi="Times New Roman"/>
          <w:sz w:val="24"/>
          <w:szCs w:val="24"/>
        </w:rPr>
        <w:t xml:space="preserve"> </w:t>
      </w:r>
      <w:r w:rsidRPr="003A425A">
        <w:rPr>
          <w:rFonts w:ascii="Times New Roman" w:hAnsi="Times New Roman"/>
          <w:sz w:val="24"/>
          <w:szCs w:val="24"/>
        </w:rPr>
        <w:t>Символ библиотеки –</w:t>
      </w:r>
      <w:r w:rsidRPr="003A425A">
        <w:rPr>
          <w:rFonts w:ascii="Times New Roman" w:hAnsi="Times New Roman"/>
          <w:sz w:val="24"/>
          <w:szCs w:val="24"/>
          <w:lang w:val="en-US"/>
        </w:rPr>
        <w:t>l</w:t>
      </w:r>
      <w:r w:rsidRPr="003A425A">
        <w:rPr>
          <w:rFonts w:ascii="Times New Roman" w:hAnsi="Times New Roman"/>
          <w:sz w:val="24"/>
          <w:szCs w:val="24"/>
        </w:rPr>
        <w:t xml:space="preserve"> является специфическим для </w:t>
      </w:r>
      <w:r w:rsidRPr="003A425A">
        <w:rPr>
          <w:rFonts w:ascii="Times New Roman" w:hAnsi="Times New Roman"/>
          <w:sz w:val="24"/>
          <w:szCs w:val="24"/>
          <w:lang w:val="en-US"/>
        </w:rPr>
        <w:t>Unix</w:t>
      </w:r>
      <w:r w:rsidRPr="003A425A">
        <w:rPr>
          <w:rFonts w:ascii="Times New Roman" w:hAnsi="Times New Roman"/>
          <w:sz w:val="24"/>
          <w:szCs w:val="24"/>
        </w:rPr>
        <w:t xml:space="preserve">, однако библиотека будет </w:t>
      </w:r>
      <w:r w:rsidR="007806BC" w:rsidRPr="003A425A">
        <w:rPr>
          <w:rFonts w:ascii="Times New Roman" w:hAnsi="Times New Roman"/>
          <w:sz w:val="24"/>
          <w:szCs w:val="24"/>
        </w:rPr>
        <w:t>корректн</w:t>
      </w:r>
      <w:r w:rsidRPr="003A425A">
        <w:rPr>
          <w:rFonts w:ascii="Times New Roman" w:hAnsi="Times New Roman"/>
          <w:sz w:val="24"/>
          <w:szCs w:val="24"/>
        </w:rPr>
        <w:t xml:space="preserve">о обрабатываться и на платформе </w:t>
      </w:r>
      <w:r w:rsidRPr="003A425A">
        <w:rPr>
          <w:rFonts w:ascii="Times New Roman" w:hAnsi="Times New Roman"/>
          <w:sz w:val="24"/>
          <w:szCs w:val="24"/>
          <w:lang w:val="en-US"/>
        </w:rPr>
        <w:t>Windows</w:t>
      </w:r>
      <w:r w:rsidRPr="003A425A">
        <w:rPr>
          <w:rFonts w:ascii="Times New Roman" w:hAnsi="Times New Roman"/>
          <w:sz w:val="24"/>
          <w:szCs w:val="24"/>
        </w:rPr>
        <w:t xml:space="preserve">. По умолчанию список библиотек, которые будут использованы </w:t>
      </w:r>
      <w:r w:rsidRPr="003A425A">
        <w:rPr>
          <w:rFonts w:ascii="Times New Roman" w:hAnsi="Times New Roman"/>
          <w:sz w:val="24"/>
          <w:szCs w:val="24"/>
          <w:lang w:val="en-US"/>
        </w:rPr>
        <w:t>qmake</w:t>
      </w:r>
      <w:r w:rsidRPr="003A425A">
        <w:rPr>
          <w:rFonts w:ascii="Times New Roman" w:hAnsi="Times New Roman"/>
          <w:sz w:val="24"/>
          <w:szCs w:val="24"/>
        </w:rPr>
        <w:t xml:space="preserve"> уменьшается до списка уникальных имён. В переменной </w:t>
      </w:r>
      <w:r w:rsidRPr="003A425A">
        <w:rPr>
          <w:rFonts w:ascii="Times New Roman" w:hAnsi="Times New Roman"/>
          <w:sz w:val="24"/>
          <w:szCs w:val="24"/>
          <w:lang w:val="en-US"/>
        </w:rPr>
        <w:t>CONFIG</w:t>
      </w:r>
      <w:r w:rsidRPr="003A425A">
        <w:rPr>
          <w:rFonts w:ascii="Times New Roman" w:hAnsi="Times New Roman"/>
          <w:sz w:val="24"/>
          <w:szCs w:val="24"/>
        </w:rPr>
        <w:t xml:space="preserve"> есть специальная переменная, которая позволяет это отменить.</w:t>
      </w:r>
    </w:p>
    <w:p w:rsidR="005A6BBD" w:rsidRPr="003A425A" w:rsidRDefault="005A6BBD" w:rsidP="004D4FF9">
      <w:pPr>
        <w:numPr>
          <w:ilvl w:val="0"/>
          <w:numId w:val="92"/>
        </w:numPr>
        <w:jc w:val="both"/>
        <w:rPr>
          <w:rFonts w:ascii="Times New Roman" w:hAnsi="Times New Roman"/>
          <w:sz w:val="24"/>
          <w:szCs w:val="24"/>
        </w:rPr>
      </w:pPr>
      <w:r w:rsidRPr="003A425A">
        <w:rPr>
          <w:rFonts w:ascii="Times New Roman" w:hAnsi="Times New Roman"/>
          <w:sz w:val="24"/>
          <w:szCs w:val="24"/>
          <w:lang w:val="en-US"/>
        </w:rPr>
        <w:t>LITERAL</w:t>
      </w:r>
      <w:r w:rsidRPr="003A425A">
        <w:rPr>
          <w:rFonts w:ascii="Times New Roman" w:hAnsi="Times New Roman"/>
          <w:sz w:val="24"/>
          <w:szCs w:val="24"/>
        </w:rPr>
        <w:t>_</w:t>
      </w:r>
      <w:r w:rsidRPr="003A425A">
        <w:rPr>
          <w:rFonts w:ascii="Times New Roman" w:hAnsi="Times New Roman"/>
          <w:sz w:val="24"/>
          <w:szCs w:val="24"/>
          <w:lang w:val="en-US"/>
        </w:rPr>
        <w:t>HASH</w:t>
      </w:r>
      <w:r w:rsidRPr="003A425A">
        <w:rPr>
          <w:rFonts w:ascii="Times New Roman" w:hAnsi="Times New Roman"/>
          <w:sz w:val="24"/>
          <w:szCs w:val="24"/>
        </w:rPr>
        <w:t xml:space="preserve"> – макрос для символа # для использования в именах. </w:t>
      </w:r>
    </w:p>
    <w:p w:rsidR="005A6BBD" w:rsidRPr="003A425A" w:rsidRDefault="005A6BBD" w:rsidP="004D4FF9">
      <w:pPr>
        <w:numPr>
          <w:ilvl w:val="0"/>
          <w:numId w:val="92"/>
        </w:numPr>
        <w:jc w:val="both"/>
        <w:rPr>
          <w:rFonts w:ascii="Times New Roman" w:hAnsi="Times New Roman"/>
          <w:sz w:val="24"/>
          <w:szCs w:val="24"/>
        </w:rPr>
      </w:pPr>
      <w:r w:rsidRPr="003A425A">
        <w:rPr>
          <w:rFonts w:ascii="Times New Roman" w:hAnsi="Times New Roman"/>
          <w:color w:val="00B050"/>
          <w:sz w:val="24"/>
          <w:szCs w:val="24"/>
          <w:lang w:val="en-US"/>
        </w:rPr>
        <w:t>MAKEFILE</w:t>
      </w:r>
      <w:r w:rsidRPr="003A425A">
        <w:rPr>
          <w:rFonts w:ascii="Times New Roman" w:hAnsi="Times New Roman"/>
          <w:sz w:val="24"/>
          <w:szCs w:val="24"/>
        </w:rPr>
        <w:t xml:space="preserve"> определяет имя генерируемого </w:t>
      </w:r>
      <w:r w:rsidRPr="003A425A">
        <w:rPr>
          <w:rFonts w:ascii="Times New Roman" w:hAnsi="Times New Roman"/>
          <w:sz w:val="24"/>
          <w:szCs w:val="24"/>
          <w:lang w:val="en-US"/>
        </w:rPr>
        <w:t>Make</w:t>
      </w:r>
      <w:r w:rsidRPr="003A425A">
        <w:rPr>
          <w:rFonts w:ascii="Times New Roman" w:hAnsi="Times New Roman"/>
          <w:sz w:val="24"/>
          <w:szCs w:val="24"/>
        </w:rPr>
        <w:t xml:space="preserve">-файла. </w:t>
      </w:r>
    </w:p>
    <w:p w:rsidR="005A6BBD" w:rsidRPr="003A425A" w:rsidRDefault="005A6BBD" w:rsidP="004D4FF9">
      <w:pPr>
        <w:numPr>
          <w:ilvl w:val="0"/>
          <w:numId w:val="92"/>
        </w:numPr>
        <w:jc w:val="both"/>
        <w:rPr>
          <w:rFonts w:ascii="Times New Roman" w:hAnsi="Times New Roman"/>
          <w:sz w:val="24"/>
          <w:szCs w:val="24"/>
        </w:rPr>
      </w:pPr>
      <w:r w:rsidRPr="003A425A">
        <w:rPr>
          <w:rFonts w:ascii="Times New Roman" w:hAnsi="Times New Roman"/>
          <w:color w:val="00B050"/>
          <w:sz w:val="24"/>
          <w:szCs w:val="24"/>
          <w:lang w:val="en-US"/>
        </w:rPr>
        <w:t>MOC</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DIR</w:t>
      </w:r>
      <w:r w:rsidRPr="003A425A">
        <w:rPr>
          <w:rFonts w:ascii="Times New Roman" w:hAnsi="Times New Roman"/>
          <w:sz w:val="24"/>
          <w:szCs w:val="24"/>
        </w:rPr>
        <w:t xml:space="preserve"> – определяет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ю, в которой  должны быть сохранены все промежуточные файлы </w:t>
      </w:r>
      <w:r w:rsidRPr="003A425A">
        <w:rPr>
          <w:rFonts w:ascii="Times New Roman" w:hAnsi="Times New Roman"/>
          <w:sz w:val="24"/>
          <w:szCs w:val="24"/>
          <w:lang w:val="en-US"/>
        </w:rPr>
        <w:t>moc</w:t>
      </w:r>
      <w:r w:rsidRPr="003A425A">
        <w:rPr>
          <w:rFonts w:ascii="Times New Roman" w:hAnsi="Times New Roman"/>
          <w:sz w:val="24"/>
          <w:szCs w:val="24"/>
        </w:rPr>
        <w:t>.</w:t>
      </w:r>
    </w:p>
    <w:p w:rsidR="005A6BBD" w:rsidRPr="003A425A" w:rsidRDefault="005A6BBD" w:rsidP="004D4FF9">
      <w:pPr>
        <w:numPr>
          <w:ilvl w:val="0"/>
          <w:numId w:val="92"/>
        </w:numPr>
        <w:jc w:val="both"/>
        <w:rPr>
          <w:rFonts w:ascii="Times New Roman" w:hAnsi="Times New Roman"/>
          <w:sz w:val="24"/>
          <w:szCs w:val="24"/>
        </w:rPr>
      </w:pPr>
      <w:r w:rsidRPr="003A425A">
        <w:rPr>
          <w:rFonts w:ascii="Times New Roman" w:hAnsi="Times New Roman"/>
          <w:color w:val="00B050"/>
          <w:sz w:val="24"/>
          <w:szCs w:val="24"/>
          <w:lang w:val="en-US"/>
        </w:rPr>
        <w:t>OBJECTS</w:t>
      </w:r>
      <w:r w:rsidRPr="003A425A">
        <w:rPr>
          <w:rFonts w:ascii="Times New Roman" w:hAnsi="Times New Roman"/>
          <w:sz w:val="24"/>
          <w:szCs w:val="24"/>
        </w:rPr>
        <w:t xml:space="preserve"> – переменная образуется из </w:t>
      </w:r>
      <w:r w:rsidRPr="003A425A">
        <w:rPr>
          <w:rFonts w:ascii="Times New Roman" w:hAnsi="Times New Roman"/>
          <w:sz w:val="24"/>
          <w:szCs w:val="24"/>
          <w:lang w:val="en-US"/>
        </w:rPr>
        <w:t>SOURCES</w:t>
      </w:r>
      <w:r w:rsidRPr="003A425A">
        <w:rPr>
          <w:rFonts w:ascii="Times New Roman" w:hAnsi="Times New Roman"/>
          <w:sz w:val="24"/>
          <w:szCs w:val="24"/>
        </w:rPr>
        <w:t xml:space="preserve"> так, что она содержит имена </w:t>
      </w:r>
      <w:r w:rsidR="00085476" w:rsidRPr="003A425A">
        <w:rPr>
          <w:rFonts w:ascii="Times New Roman" w:hAnsi="Times New Roman"/>
          <w:sz w:val="24"/>
          <w:szCs w:val="24"/>
        </w:rPr>
        <w:t>объект</w:t>
      </w:r>
      <w:r w:rsidRPr="003A425A">
        <w:rPr>
          <w:rFonts w:ascii="Times New Roman" w:hAnsi="Times New Roman"/>
          <w:sz w:val="24"/>
          <w:szCs w:val="24"/>
        </w:rPr>
        <w:t xml:space="preserve">ных файлов с расширением, специфичным для данной платформы. </w:t>
      </w:r>
      <w:r w:rsidR="000C4F01" w:rsidRPr="003A425A">
        <w:rPr>
          <w:rFonts w:ascii="Times New Roman" w:hAnsi="Times New Roman"/>
          <w:color w:val="FF0000"/>
          <w:sz w:val="24"/>
          <w:szCs w:val="24"/>
        </w:rPr>
        <w:t>Что такое объектный файл???</w:t>
      </w:r>
    </w:p>
    <w:p w:rsidR="005A6BBD" w:rsidRPr="003A425A" w:rsidRDefault="005A6BBD" w:rsidP="004D4FF9">
      <w:pPr>
        <w:numPr>
          <w:ilvl w:val="0"/>
          <w:numId w:val="92"/>
        </w:numPr>
        <w:jc w:val="both"/>
        <w:rPr>
          <w:rFonts w:ascii="Times New Roman" w:hAnsi="Times New Roman"/>
          <w:sz w:val="24"/>
          <w:szCs w:val="24"/>
        </w:rPr>
      </w:pPr>
      <w:r w:rsidRPr="003A425A">
        <w:rPr>
          <w:rFonts w:ascii="Times New Roman" w:hAnsi="Times New Roman"/>
          <w:color w:val="00B050"/>
          <w:sz w:val="24"/>
          <w:szCs w:val="24"/>
          <w:lang w:val="en-US"/>
        </w:rPr>
        <w:t>OBJECTS</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DIR</w:t>
      </w:r>
      <w:r w:rsidRPr="003A425A">
        <w:rPr>
          <w:rFonts w:ascii="Times New Roman" w:hAnsi="Times New Roman"/>
          <w:sz w:val="24"/>
          <w:szCs w:val="24"/>
        </w:rPr>
        <w:t xml:space="preserve"> –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я, в которой содержатся данные промежуточные </w:t>
      </w:r>
      <w:r w:rsidR="00085476" w:rsidRPr="003A425A">
        <w:rPr>
          <w:rFonts w:ascii="Times New Roman" w:hAnsi="Times New Roman"/>
          <w:sz w:val="24"/>
          <w:szCs w:val="24"/>
        </w:rPr>
        <w:t>объект</w:t>
      </w:r>
      <w:r w:rsidR="000C4F01" w:rsidRPr="003A425A">
        <w:rPr>
          <w:rFonts w:ascii="Times New Roman" w:hAnsi="Times New Roman"/>
          <w:sz w:val="24"/>
          <w:szCs w:val="24"/>
        </w:rPr>
        <w:t>ные файлы.</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 xml:space="preserve">Получается, что при сборке среда разработки создаёт из каждого файла исходного </w:t>
      </w:r>
      <w:r w:rsidR="000C4F01" w:rsidRPr="003A425A">
        <w:rPr>
          <w:rFonts w:ascii="Times New Roman" w:hAnsi="Times New Roman"/>
          <w:i/>
          <w:color w:val="FF0000"/>
          <w:sz w:val="24"/>
          <w:szCs w:val="24"/>
        </w:rPr>
        <w:t>кода</w:t>
      </w:r>
      <w:r w:rsidRPr="003A425A">
        <w:rPr>
          <w:rFonts w:ascii="Times New Roman" w:hAnsi="Times New Roman"/>
          <w:i/>
          <w:color w:val="FF0000"/>
          <w:sz w:val="24"/>
          <w:szCs w:val="24"/>
        </w:rPr>
        <w:t xml:space="preserve"> некий </w:t>
      </w:r>
      <w:r w:rsidR="00085476" w:rsidRPr="003A425A">
        <w:rPr>
          <w:rFonts w:ascii="Times New Roman" w:hAnsi="Times New Roman"/>
          <w:i/>
          <w:color w:val="FF0000"/>
          <w:sz w:val="24"/>
          <w:szCs w:val="24"/>
        </w:rPr>
        <w:t>объект</w:t>
      </w:r>
      <w:r w:rsidRPr="003A425A">
        <w:rPr>
          <w:rFonts w:ascii="Times New Roman" w:hAnsi="Times New Roman"/>
          <w:i/>
          <w:color w:val="FF0000"/>
          <w:sz w:val="24"/>
          <w:szCs w:val="24"/>
        </w:rPr>
        <w:t>ный файл, из которых затем создаётся исполняемый файл приложения?</w:t>
      </w:r>
    </w:p>
    <w:p w:rsidR="005A6BBD" w:rsidRPr="003A425A" w:rsidRDefault="005A6BBD" w:rsidP="004D4FF9">
      <w:pPr>
        <w:numPr>
          <w:ilvl w:val="0"/>
          <w:numId w:val="93"/>
        </w:numPr>
        <w:jc w:val="both"/>
        <w:rPr>
          <w:rFonts w:ascii="Times New Roman" w:hAnsi="Times New Roman"/>
          <w:color w:val="FF0000"/>
          <w:sz w:val="24"/>
          <w:szCs w:val="24"/>
          <w:lang w:val="en-US"/>
        </w:rPr>
      </w:pPr>
      <w:r w:rsidRPr="003A425A">
        <w:rPr>
          <w:rFonts w:ascii="Times New Roman" w:hAnsi="Times New Roman"/>
          <w:color w:val="FF0000"/>
          <w:sz w:val="24"/>
          <w:szCs w:val="24"/>
          <w:lang w:val="en-US"/>
        </w:rPr>
        <w:t xml:space="preserve">POST_TARGETDEPS, PRE_ TARGETDEPS </w:t>
      </w:r>
      <w:r w:rsidRPr="003A425A">
        <w:rPr>
          <w:rFonts w:ascii="Times New Roman" w:hAnsi="Times New Roman"/>
          <w:color w:val="FF0000"/>
          <w:sz w:val="24"/>
          <w:szCs w:val="24"/>
        </w:rPr>
        <w:t>мне</w:t>
      </w:r>
      <w:r w:rsidRPr="003A425A">
        <w:rPr>
          <w:rFonts w:ascii="Times New Roman" w:hAnsi="Times New Roman"/>
          <w:color w:val="FF0000"/>
          <w:sz w:val="24"/>
          <w:szCs w:val="24"/>
          <w:lang w:val="en-US"/>
        </w:rPr>
        <w:t xml:space="preserve"> </w:t>
      </w:r>
      <w:r w:rsidRPr="003A425A">
        <w:rPr>
          <w:rFonts w:ascii="Times New Roman" w:hAnsi="Times New Roman"/>
          <w:color w:val="FF0000"/>
          <w:sz w:val="24"/>
          <w:szCs w:val="24"/>
        </w:rPr>
        <w:t>не</w:t>
      </w:r>
      <w:r w:rsidRPr="003A425A">
        <w:rPr>
          <w:rFonts w:ascii="Times New Roman" w:hAnsi="Times New Roman"/>
          <w:color w:val="FF0000"/>
          <w:sz w:val="24"/>
          <w:szCs w:val="24"/>
          <w:lang w:val="en-US"/>
        </w:rPr>
        <w:t xml:space="preserve"> </w:t>
      </w:r>
      <w:r w:rsidRPr="003A425A">
        <w:rPr>
          <w:rFonts w:ascii="Times New Roman" w:hAnsi="Times New Roman"/>
          <w:color w:val="FF0000"/>
          <w:sz w:val="24"/>
          <w:szCs w:val="24"/>
        </w:rPr>
        <w:t>понятны</w:t>
      </w:r>
      <w:r w:rsidRPr="003A425A">
        <w:rPr>
          <w:rFonts w:ascii="Times New Roman" w:hAnsi="Times New Roman"/>
          <w:color w:val="FF0000"/>
          <w:sz w:val="24"/>
          <w:szCs w:val="24"/>
          <w:lang w:val="en-US"/>
        </w:rPr>
        <w:t>.</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sz w:val="24"/>
          <w:szCs w:val="24"/>
          <w:lang w:val="en-US"/>
        </w:rPr>
        <w:lastRenderedPageBreak/>
        <w:t>PRECOMPILED</w:t>
      </w:r>
      <w:r w:rsidRPr="003A425A">
        <w:rPr>
          <w:rFonts w:ascii="Times New Roman" w:hAnsi="Times New Roman"/>
          <w:sz w:val="24"/>
          <w:szCs w:val="24"/>
        </w:rPr>
        <w:t>_</w:t>
      </w:r>
      <w:r w:rsidRPr="003A425A">
        <w:rPr>
          <w:rFonts w:ascii="Times New Roman" w:hAnsi="Times New Roman"/>
          <w:sz w:val="24"/>
          <w:szCs w:val="24"/>
          <w:lang w:val="en-US"/>
        </w:rPr>
        <w:t>HEADER</w:t>
      </w:r>
      <w:r w:rsidRPr="003A425A">
        <w:rPr>
          <w:rFonts w:ascii="Times New Roman" w:hAnsi="Times New Roman"/>
          <w:sz w:val="24"/>
          <w:szCs w:val="24"/>
        </w:rPr>
        <w:t xml:space="preserve"> – указывает заголовочные файлы предкомпиляции.</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PWD</w:t>
      </w:r>
      <w:r w:rsidRPr="003A425A">
        <w:rPr>
          <w:rFonts w:ascii="Times New Roman" w:hAnsi="Times New Roman"/>
          <w:sz w:val="24"/>
          <w:szCs w:val="24"/>
        </w:rPr>
        <w:t xml:space="preserve"> – содержит полностью путь, по которому располагается анализируемый </w:t>
      </w:r>
      <w:r w:rsidR="000C4F01" w:rsidRPr="003A425A">
        <w:rPr>
          <w:rFonts w:ascii="Times New Roman" w:hAnsi="Times New Roman"/>
          <w:sz w:val="24"/>
          <w:szCs w:val="24"/>
        </w:rPr>
        <w:t>файл.</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OUT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PWD</w:t>
      </w:r>
      <w:r w:rsidRPr="003A425A">
        <w:rPr>
          <w:rFonts w:ascii="Times New Roman" w:hAnsi="Times New Roman"/>
          <w:sz w:val="24"/>
          <w:szCs w:val="24"/>
        </w:rPr>
        <w:t xml:space="preserve"> – то же, но для сгенерированного </w:t>
      </w:r>
      <w:r w:rsidRPr="003A425A">
        <w:rPr>
          <w:rFonts w:ascii="Times New Roman" w:hAnsi="Times New Roman"/>
          <w:sz w:val="24"/>
          <w:szCs w:val="24"/>
          <w:lang w:val="en-US"/>
        </w:rPr>
        <w:t>Make</w:t>
      </w:r>
      <w:r w:rsidRPr="003A425A">
        <w:rPr>
          <w:rFonts w:ascii="Times New Roman" w:hAnsi="Times New Roman"/>
          <w:sz w:val="24"/>
          <w:szCs w:val="24"/>
        </w:rPr>
        <w:t>-файла.</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sz w:val="24"/>
          <w:szCs w:val="24"/>
          <w:lang w:val="en-US"/>
        </w:rPr>
        <w:t>QMAKESPEC</w:t>
      </w:r>
      <w:r w:rsidRPr="003A425A">
        <w:rPr>
          <w:rFonts w:ascii="Times New Roman" w:hAnsi="Times New Roman"/>
          <w:sz w:val="24"/>
          <w:szCs w:val="24"/>
        </w:rPr>
        <w:t xml:space="preserve"> – системная переменная, которая содержит полный путь конфигурирования </w:t>
      </w:r>
      <w:r w:rsidRPr="003A425A">
        <w:rPr>
          <w:rFonts w:ascii="Times New Roman" w:hAnsi="Times New Roman"/>
          <w:sz w:val="24"/>
          <w:szCs w:val="24"/>
          <w:lang w:val="en-US"/>
        </w:rPr>
        <w:t>qmake</w:t>
      </w:r>
      <w:r w:rsidRPr="003A425A">
        <w:rPr>
          <w:rFonts w:ascii="Times New Roman" w:hAnsi="Times New Roman"/>
          <w:sz w:val="24"/>
          <w:szCs w:val="24"/>
        </w:rPr>
        <w:t xml:space="preserve">, когда генерируется </w:t>
      </w:r>
      <w:r w:rsidRPr="003A425A">
        <w:rPr>
          <w:rFonts w:ascii="Times New Roman" w:hAnsi="Times New Roman"/>
          <w:sz w:val="24"/>
          <w:szCs w:val="24"/>
          <w:lang w:val="en-US"/>
        </w:rPr>
        <w:t>Make</w:t>
      </w:r>
      <w:r w:rsidRPr="003A425A">
        <w:rPr>
          <w:rFonts w:ascii="Times New Roman" w:hAnsi="Times New Roman"/>
          <w:sz w:val="24"/>
          <w:szCs w:val="24"/>
        </w:rPr>
        <w:t xml:space="preserve">-файл. </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CC</w:t>
      </w:r>
      <w:r w:rsidRPr="003A425A">
        <w:rPr>
          <w:rFonts w:ascii="Times New Roman" w:hAnsi="Times New Roman"/>
          <w:sz w:val="24"/>
          <w:szCs w:val="24"/>
        </w:rPr>
        <w:t xml:space="preserve"> – переменная, в которой задаётся компилятор С, который должен использоваться для компиляции вставок языка С. Необходимо задавать только имя его исполняемого файла, а также путь к нему в переменной </w:t>
      </w:r>
      <w:r w:rsidRPr="003A425A">
        <w:rPr>
          <w:rFonts w:ascii="Times New Roman" w:hAnsi="Times New Roman"/>
          <w:sz w:val="24"/>
          <w:szCs w:val="24"/>
          <w:lang w:val="en-US"/>
        </w:rPr>
        <w:t>PATH</w:t>
      </w:r>
      <w:r w:rsidRPr="003A425A">
        <w:rPr>
          <w:rFonts w:ascii="Times New Roman" w:hAnsi="Times New Roman"/>
          <w:sz w:val="24"/>
          <w:szCs w:val="24"/>
        </w:rPr>
        <w:t xml:space="preserve">. </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C</w:t>
      </w:r>
      <w:r w:rsidRPr="003A425A">
        <w:rPr>
          <w:rFonts w:ascii="Times New Roman" w:hAnsi="Times New Roman"/>
          <w:color w:val="00B050"/>
          <w:sz w:val="24"/>
          <w:szCs w:val="24"/>
        </w:rPr>
        <w:t>ХХ</w:t>
      </w:r>
      <w:r w:rsidRPr="003A425A">
        <w:rPr>
          <w:rFonts w:ascii="Times New Roman" w:hAnsi="Times New Roman"/>
          <w:sz w:val="24"/>
          <w:szCs w:val="24"/>
        </w:rPr>
        <w:t xml:space="preserve"> – определяет компилятор, который будет использован для компиляции кода на С++ подобно переменной </w:t>
      </w:r>
      <w:r w:rsidRPr="003A425A">
        <w:rPr>
          <w:rFonts w:ascii="Times New Roman" w:hAnsi="Times New Roman"/>
          <w:sz w:val="24"/>
          <w:szCs w:val="24"/>
          <w:lang w:val="en-US"/>
        </w:rPr>
        <w:t>QMAKE</w:t>
      </w:r>
      <w:r w:rsidRPr="003A425A">
        <w:rPr>
          <w:rFonts w:ascii="Times New Roman" w:hAnsi="Times New Roman"/>
          <w:sz w:val="24"/>
          <w:szCs w:val="24"/>
        </w:rPr>
        <w:t>_</w:t>
      </w:r>
      <w:r w:rsidRPr="003A425A">
        <w:rPr>
          <w:rFonts w:ascii="Times New Roman" w:hAnsi="Times New Roman"/>
          <w:sz w:val="24"/>
          <w:szCs w:val="24"/>
          <w:lang w:val="en-US"/>
        </w:rPr>
        <w:t>CC</w:t>
      </w:r>
      <w:r w:rsidRPr="003A425A">
        <w:rPr>
          <w:rFonts w:ascii="Times New Roman" w:hAnsi="Times New Roman"/>
          <w:sz w:val="24"/>
          <w:szCs w:val="24"/>
        </w:rPr>
        <w:t>.</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EXTRA</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COMPILERS</w:t>
      </w:r>
      <w:r w:rsidRPr="003A425A">
        <w:rPr>
          <w:rFonts w:ascii="Times New Roman" w:hAnsi="Times New Roman"/>
          <w:sz w:val="24"/>
          <w:szCs w:val="24"/>
        </w:rPr>
        <w:t xml:space="preserve"> – определяет список дополнительных компиляторов или препроцессоров. </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EXTRA</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TARGETS</w:t>
      </w:r>
      <w:r w:rsidRPr="003A425A">
        <w:rPr>
          <w:rFonts w:ascii="Times New Roman" w:hAnsi="Times New Roman"/>
          <w:sz w:val="24"/>
          <w:szCs w:val="24"/>
        </w:rPr>
        <w:t xml:space="preserve"> – определяет список дополнительных таргетов.</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LFLAGS</w:t>
      </w:r>
      <w:r w:rsidRPr="003A425A">
        <w:rPr>
          <w:rFonts w:ascii="Times New Roman" w:hAnsi="Times New Roman"/>
          <w:sz w:val="24"/>
          <w:szCs w:val="24"/>
        </w:rPr>
        <w:t xml:space="preserve"> – определяет набор флагов, которые устанавливаются для компоновщика. Если вы хотите изменить флаги для некоторой платформы или типа </w:t>
      </w:r>
      <w:r w:rsidR="00F850EA" w:rsidRPr="003A425A">
        <w:rPr>
          <w:rFonts w:ascii="Times New Roman" w:hAnsi="Times New Roman"/>
          <w:sz w:val="24"/>
          <w:szCs w:val="24"/>
        </w:rPr>
        <w:t>проект</w:t>
      </w:r>
      <w:r w:rsidRPr="003A425A">
        <w:rPr>
          <w:rFonts w:ascii="Times New Roman" w:hAnsi="Times New Roman"/>
          <w:sz w:val="24"/>
          <w:szCs w:val="24"/>
        </w:rPr>
        <w:t>а, используйте одну из специализированных переменных вместо данной.</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 определяет модули </w:t>
      </w:r>
      <w:r w:rsidRPr="003A425A">
        <w:rPr>
          <w:rFonts w:ascii="Times New Roman" w:hAnsi="Times New Roman"/>
          <w:sz w:val="24"/>
          <w:szCs w:val="24"/>
          <w:lang w:val="en-US"/>
        </w:rPr>
        <w:t>qt</w:t>
      </w:r>
      <w:r w:rsidRPr="003A425A">
        <w:rPr>
          <w:rFonts w:ascii="Times New Roman" w:hAnsi="Times New Roman"/>
          <w:sz w:val="24"/>
          <w:szCs w:val="24"/>
        </w:rPr>
        <w:t xml:space="preserve">, которые будут использованы в </w:t>
      </w:r>
      <w:r w:rsidR="00F850EA" w:rsidRPr="003A425A">
        <w:rPr>
          <w:rFonts w:ascii="Times New Roman" w:hAnsi="Times New Roman"/>
          <w:sz w:val="24"/>
          <w:szCs w:val="24"/>
        </w:rPr>
        <w:t>проект</w:t>
      </w:r>
      <w:r w:rsidRPr="003A425A">
        <w:rPr>
          <w:rFonts w:ascii="Times New Roman" w:hAnsi="Times New Roman"/>
          <w:sz w:val="24"/>
          <w:szCs w:val="24"/>
        </w:rPr>
        <w:t>е. Значения данной переменной перечислены в данной части.</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QTPLUGIN</w:t>
      </w:r>
      <w:r w:rsidRPr="003A425A">
        <w:rPr>
          <w:rFonts w:ascii="Times New Roman" w:hAnsi="Times New Roman"/>
          <w:sz w:val="24"/>
          <w:szCs w:val="24"/>
        </w:rPr>
        <w:t xml:space="preserve"> – определяет список имён статических плагинов </w:t>
      </w:r>
      <w:r w:rsidRPr="003A425A">
        <w:rPr>
          <w:rFonts w:ascii="Times New Roman" w:hAnsi="Times New Roman"/>
          <w:sz w:val="24"/>
          <w:szCs w:val="24"/>
          <w:lang w:val="en-US"/>
        </w:rPr>
        <w:t>Qt</w:t>
      </w:r>
      <w:r w:rsidRPr="003A425A">
        <w:rPr>
          <w:rFonts w:ascii="Times New Roman" w:hAnsi="Times New Roman"/>
          <w:sz w:val="24"/>
          <w:szCs w:val="24"/>
        </w:rPr>
        <w:t>, которые необходимо присоединить к приложению, так что они будут доступны как встроенные ресурсы.</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sz w:val="24"/>
          <w:szCs w:val="24"/>
          <w:lang w:val="en-US"/>
        </w:rPr>
        <w:t>REQUIRES</w:t>
      </w:r>
      <w:r w:rsidRPr="003A425A">
        <w:rPr>
          <w:rFonts w:ascii="Times New Roman" w:hAnsi="Times New Roman"/>
          <w:sz w:val="24"/>
          <w:szCs w:val="24"/>
        </w:rPr>
        <w:t xml:space="preserve"> – определяет список значений, которые оцениваются как условия. Если одно из условий является ложью, </w:t>
      </w:r>
      <w:r w:rsidRPr="003A425A">
        <w:rPr>
          <w:rFonts w:ascii="Times New Roman" w:hAnsi="Times New Roman"/>
          <w:sz w:val="24"/>
          <w:szCs w:val="24"/>
          <w:lang w:val="en-US"/>
        </w:rPr>
        <w:t>qmake</w:t>
      </w:r>
      <w:r w:rsidRPr="003A425A">
        <w:rPr>
          <w:rFonts w:ascii="Times New Roman" w:hAnsi="Times New Roman"/>
          <w:sz w:val="24"/>
          <w:szCs w:val="24"/>
        </w:rPr>
        <w:t xml:space="preserve"> пропускает данный </w:t>
      </w:r>
      <w:r w:rsidR="00F850EA" w:rsidRPr="003A425A">
        <w:rPr>
          <w:rFonts w:ascii="Times New Roman" w:hAnsi="Times New Roman"/>
          <w:sz w:val="24"/>
          <w:szCs w:val="24"/>
        </w:rPr>
        <w:t>проект</w:t>
      </w:r>
      <w:r w:rsidRPr="003A425A">
        <w:rPr>
          <w:rFonts w:ascii="Times New Roman" w:hAnsi="Times New Roman"/>
          <w:sz w:val="24"/>
          <w:szCs w:val="24"/>
        </w:rPr>
        <w:t xml:space="preserve"> и его под</w:t>
      </w:r>
      <w:r w:rsidR="00F850EA" w:rsidRPr="003A425A">
        <w:rPr>
          <w:rFonts w:ascii="Times New Roman" w:hAnsi="Times New Roman"/>
          <w:sz w:val="24"/>
          <w:szCs w:val="24"/>
        </w:rPr>
        <w:t>директори</w:t>
      </w:r>
      <w:r w:rsidRPr="003A425A">
        <w:rPr>
          <w:rFonts w:ascii="Times New Roman" w:hAnsi="Times New Roman"/>
          <w:sz w:val="24"/>
          <w:szCs w:val="24"/>
        </w:rPr>
        <w:t>и во время построения.</w:t>
      </w:r>
    </w:p>
    <w:p w:rsidR="005A6BBD" w:rsidRPr="003A425A" w:rsidRDefault="005A6BBD" w:rsidP="004D4FF9">
      <w:pPr>
        <w:numPr>
          <w:ilvl w:val="0"/>
          <w:numId w:val="93"/>
        </w:numPr>
        <w:jc w:val="both"/>
        <w:rPr>
          <w:rFonts w:ascii="Times New Roman" w:hAnsi="Times New Roman"/>
          <w:i/>
          <w:sz w:val="24"/>
          <w:szCs w:val="24"/>
        </w:rPr>
      </w:pPr>
      <w:r w:rsidRPr="003A425A">
        <w:rPr>
          <w:rFonts w:ascii="Times New Roman" w:hAnsi="Times New Roman"/>
          <w:sz w:val="24"/>
          <w:szCs w:val="24"/>
          <w:lang w:val="en-US"/>
        </w:rPr>
        <w:t>SUBDIRS</w:t>
      </w:r>
      <w:r w:rsidRPr="003A425A">
        <w:rPr>
          <w:rFonts w:ascii="Times New Roman" w:hAnsi="Times New Roman"/>
          <w:sz w:val="24"/>
          <w:szCs w:val="24"/>
        </w:rPr>
        <w:t xml:space="preserve"> – </w:t>
      </w:r>
      <w:r w:rsidRPr="003A425A">
        <w:rPr>
          <w:rFonts w:ascii="Times New Roman" w:hAnsi="Times New Roman"/>
          <w:i/>
          <w:sz w:val="24"/>
          <w:szCs w:val="24"/>
        </w:rPr>
        <w:t xml:space="preserve">в данной </w:t>
      </w:r>
      <w:r w:rsidR="00F850EA" w:rsidRPr="003A425A">
        <w:rPr>
          <w:rFonts w:ascii="Times New Roman" w:hAnsi="Times New Roman"/>
          <w:i/>
          <w:sz w:val="24"/>
          <w:szCs w:val="24"/>
        </w:rPr>
        <w:t>директори</w:t>
      </w:r>
      <w:r w:rsidRPr="003A425A">
        <w:rPr>
          <w:rFonts w:ascii="Times New Roman" w:hAnsi="Times New Roman"/>
          <w:i/>
          <w:sz w:val="24"/>
          <w:szCs w:val="24"/>
        </w:rPr>
        <w:t>и определены некоторые операции, которые можно использовать для установления порядка сборки под</w:t>
      </w:r>
      <w:r w:rsidR="00F850EA" w:rsidRPr="003A425A">
        <w:rPr>
          <w:rFonts w:ascii="Times New Roman" w:hAnsi="Times New Roman"/>
          <w:i/>
          <w:sz w:val="24"/>
          <w:szCs w:val="24"/>
        </w:rPr>
        <w:t>директори</w:t>
      </w:r>
      <w:r w:rsidRPr="003A425A">
        <w:rPr>
          <w:rFonts w:ascii="Times New Roman" w:hAnsi="Times New Roman"/>
          <w:i/>
          <w:sz w:val="24"/>
          <w:szCs w:val="24"/>
        </w:rPr>
        <w:t>й.</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TRANSLATIONS</w:t>
      </w:r>
      <w:r w:rsidRPr="003A425A">
        <w:rPr>
          <w:rFonts w:ascii="Times New Roman" w:hAnsi="Times New Roman"/>
          <w:sz w:val="24"/>
          <w:szCs w:val="24"/>
        </w:rPr>
        <w:t xml:space="preserve"> – определяет список файлов переводов (.</w:t>
      </w:r>
      <w:r w:rsidRPr="003A425A">
        <w:rPr>
          <w:rFonts w:ascii="Times New Roman" w:hAnsi="Times New Roman"/>
          <w:sz w:val="24"/>
          <w:szCs w:val="24"/>
          <w:lang w:val="en-US"/>
        </w:rPr>
        <w:t>ts</w:t>
      </w:r>
      <w:r w:rsidRPr="003A425A">
        <w:rPr>
          <w:rFonts w:ascii="Times New Roman" w:hAnsi="Times New Roman"/>
          <w:sz w:val="24"/>
          <w:szCs w:val="24"/>
        </w:rPr>
        <w:t>), которые содержат перевод текста интерфейса пользователя на другой язык.</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sz w:val="24"/>
          <w:szCs w:val="24"/>
          <w:lang w:val="en-US"/>
        </w:rPr>
        <w:t>VERSION</w:t>
      </w:r>
      <w:r w:rsidRPr="003A425A">
        <w:rPr>
          <w:rFonts w:ascii="Times New Roman" w:hAnsi="Times New Roman"/>
          <w:sz w:val="24"/>
          <w:szCs w:val="24"/>
        </w:rPr>
        <w:t xml:space="preserve"> – определяет номер версии приложения.</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lang w:val="en-US"/>
        </w:rPr>
        <w:t>VPATH</w:t>
      </w:r>
      <w:r w:rsidRPr="003A425A">
        <w:rPr>
          <w:rFonts w:ascii="Times New Roman" w:hAnsi="Times New Roman"/>
          <w:sz w:val="24"/>
          <w:szCs w:val="24"/>
        </w:rPr>
        <w:t xml:space="preserve"> – пути, к которым </w:t>
      </w:r>
      <w:r w:rsidRPr="003A425A">
        <w:rPr>
          <w:rFonts w:ascii="Times New Roman" w:hAnsi="Times New Roman"/>
          <w:sz w:val="24"/>
          <w:szCs w:val="24"/>
          <w:lang w:val="en-US"/>
        </w:rPr>
        <w:t>qmake</w:t>
      </w:r>
      <w:r w:rsidRPr="003A425A">
        <w:rPr>
          <w:rFonts w:ascii="Times New Roman" w:hAnsi="Times New Roman"/>
          <w:sz w:val="24"/>
          <w:szCs w:val="24"/>
        </w:rPr>
        <w:t xml:space="preserve"> обращается, когда не может открыть некоторый файл.</w:t>
      </w:r>
    </w:p>
    <w:p w:rsidR="005A6BBD" w:rsidRPr="003A425A" w:rsidRDefault="005A6BBD" w:rsidP="004D4FF9">
      <w:pPr>
        <w:numPr>
          <w:ilvl w:val="0"/>
          <w:numId w:val="93"/>
        </w:numPr>
        <w:jc w:val="both"/>
        <w:rPr>
          <w:rFonts w:ascii="Times New Roman" w:hAnsi="Times New Roman"/>
          <w:sz w:val="24"/>
          <w:szCs w:val="24"/>
        </w:rPr>
      </w:pPr>
      <w:r w:rsidRPr="003A425A">
        <w:rPr>
          <w:rFonts w:ascii="Times New Roman" w:hAnsi="Times New Roman"/>
          <w:color w:val="00B050"/>
          <w:sz w:val="24"/>
          <w:szCs w:val="24"/>
        </w:rPr>
        <w:t>_</w:t>
      </w:r>
      <w:r w:rsidRPr="003A425A">
        <w:rPr>
          <w:rFonts w:ascii="Times New Roman" w:hAnsi="Times New Roman"/>
          <w:color w:val="00B050"/>
          <w:sz w:val="24"/>
          <w:szCs w:val="24"/>
          <w:lang w:val="en-US"/>
        </w:rPr>
        <w:t>PRO</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FILE</w:t>
      </w:r>
      <w:r w:rsidRPr="003A425A">
        <w:rPr>
          <w:rFonts w:ascii="Times New Roman" w:hAnsi="Times New Roman"/>
          <w:color w:val="00B050"/>
          <w:sz w:val="24"/>
          <w:szCs w:val="24"/>
        </w:rPr>
        <w:t>_</w:t>
      </w:r>
      <w:r w:rsidRPr="003A425A">
        <w:rPr>
          <w:rFonts w:ascii="Times New Roman" w:hAnsi="Times New Roman"/>
          <w:sz w:val="24"/>
          <w:szCs w:val="24"/>
        </w:rPr>
        <w:t xml:space="preserve"> - местоположение файла </w:t>
      </w:r>
      <w:r w:rsidR="00F850EA" w:rsidRPr="003A425A">
        <w:rPr>
          <w:rFonts w:ascii="Times New Roman" w:hAnsi="Times New Roman"/>
          <w:sz w:val="24"/>
          <w:szCs w:val="24"/>
        </w:rPr>
        <w:t>проект</w:t>
      </w:r>
      <w:r w:rsidRPr="003A425A">
        <w:rPr>
          <w:rFonts w:ascii="Times New Roman" w:hAnsi="Times New Roman"/>
          <w:sz w:val="24"/>
          <w:szCs w:val="24"/>
        </w:rPr>
        <w:t>а, который используется.</w:t>
      </w:r>
    </w:p>
    <w:p w:rsidR="005A6BBD" w:rsidRPr="003A425A" w:rsidRDefault="005A6BBD" w:rsidP="004D4FF9">
      <w:pPr>
        <w:numPr>
          <w:ilvl w:val="0"/>
          <w:numId w:val="93"/>
        </w:numPr>
        <w:jc w:val="both"/>
        <w:rPr>
          <w:rFonts w:ascii="Times New Roman" w:hAnsi="Times New Roman"/>
          <w:color w:val="00B050"/>
          <w:sz w:val="24"/>
          <w:szCs w:val="24"/>
        </w:rPr>
      </w:pPr>
      <w:r w:rsidRPr="003A425A">
        <w:rPr>
          <w:rFonts w:ascii="Times New Roman" w:hAnsi="Times New Roman"/>
          <w:color w:val="00B050"/>
          <w:sz w:val="24"/>
          <w:szCs w:val="24"/>
        </w:rPr>
        <w:lastRenderedPageBreak/>
        <w:t>_</w:t>
      </w:r>
      <w:r w:rsidRPr="003A425A">
        <w:rPr>
          <w:rFonts w:ascii="Times New Roman" w:hAnsi="Times New Roman"/>
          <w:color w:val="00B050"/>
          <w:sz w:val="24"/>
          <w:szCs w:val="24"/>
          <w:lang w:val="en-US"/>
        </w:rPr>
        <w:t>PRO</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FILE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PWD</w:t>
      </w:r>
      <w:r w:rsidRPr="003A425A">
        <w:rPr>
          <w:rFonts w:ascii="Times New Roman" w:hAnsi="Times New Roman"/>
          <w:sz w:val="24"/>
          <w:szCs w:val="24"/>
        </w:rPr>
        <w:t xml:space="preserve"> – то же, но только к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r w:rsidRPr="003A425A">
        <w:rPr>
          <w:rFonts w:ascii="Times New Roman" w:hAnsi="Times New Roman"/>
          <w:color w:val="00B050"/>
          <w:sz w:val="24"/>
          <w:szCs w:val="24"/>
        </w:rPr>
        <w:t>Не следует пробовать переписать значение данной переменной.</w:t>
      </w:r>
    </w:p>
    <w:p w:rsidR="00073345" w:rsidRPr="003A425A" w:rsidRDefault="005A6BBD" w:rsidP="007D0BE0">
      <w:pPr>
        <w:jc w:val="both"/>
        <w:rPr>
          <w:rFonts w:ascii="Times New Roman" w:hAnsi="Times New Roman"/>
          <w:i/>
          <w:sz w:val="24"/>
          <w:szCs w:val="24"/>
        </w:rPr>
      </w:pPr>
      <w:r w:rsidRPr="003A425A">
        <w:rPr>
          <w:rFonts w:ascii="Times New Roman" w:hAnsi="Times New Roman"/>
          <w:i/>
          <w:sz w:val="24"/>
          <w:szCs w:val="24"/>
        </w:rPr>
        <w:t>Все остальные переменны</w:t>
      </w:r>
      <w:r w:rsidR="00073345" w:rsidRPr="003A425A">
        <w:rPr>
          <w:rFonts w:ascii="Times New Roman" w:hAnsi="Times New Roman"/>
          <w:i/>
          <w:sz w:val="24"/>
          <w:szCs w:val="24"/>
        </w:rPr>
        <w:t>е</w:t>
      </w:r>
      <w:r w:rsidRPr="003A425A">
        <w:rPr>
          <w:rFonts w:ascii="Times New Roman" w:hAnsi="Times New Roman"/>
          <w:i/>
          <w:sz w:val="24"/>
          <w:szCs w:val="24"/>
        </w:rPr>
        <w:t xml:space="preserve"> относятся к одной из следующих категорий: </w:t>
      </w:r>
    </w:p>
    <w:p w:rsidR="00073345" w:rsidRPr="003A425A" w:rsidRDefault="005A6BBD" w:rsidP="004D4FF9">
      <w:pPr>
        <w:numPr>
          <w:ilvl w:val="0"/>
          <w:numId w:val="94"/>
        </w:numPr>
        <w:jc w:val="both"/>
        <w:rPr>
          <w:rFonts w:ascii="Times New Roman" w:hAnsi="Times New Roman"/>
          <w:i/>
          <w:sz w:val="24"/>
          <w:szCs w:val="24"/>
        </w:rPr>
      </w:pPr>
      <w:r w:rsidRPr="003A425A">
        <w:rPr>
          <w:rFonts w:ascii="Times New Roman" w:hAnsi="Times New Roman"/>
          <w:i/>
          <w:sz w:val="24"/>
          <w:szCs w:val="24"/>
        </w:rPr>
        <w:t xml:space="preserve">специальные переменные для некоторой среды; </w:t>
      </w:r>
    </w:p>
    <w:p w:rsidR="00073345" w:rsidRPr="003A425A" w:rsidRDefault="005A6BBD" w:rsidP="004D4FF9">
      <w:pPr>
        <w:numPr>
          <w:ilvl w:val="0"/>
          <w:numId w:val="94"/>
        </w:numPr>
        <w:jc w:val="both"/>
        <w:rPr>
          <w:rFonts w:ascii="Times New Roman" w:hAnsi="Times New Roman"/>
          <w:i/>
          <w:sz w:val="24"/>
          <w:szCs w:val="24"/>
        </w:rPr>
      </w:pPr>
      <w:r w:rsidRPr="003A425A">
        <w:rPr>
          <w:rFonts w:ascii="Times New Roman" w:hAnsi="Times New Roman"/>
          <w:i/>
          <w:sz w:val="24"/>
          <w:szCs w:val="24"/>
        </w:rPr>
        <w:t xml:space="preserve">переменные для </w:t>
      </w:r>
      <w:r w:rsidRPr="003A425A">
        <w:rPr>
          <w:rFonts w:ascii="Times New Roman" w:hAnsi="Times New Roman"/>
          <w:i/>
          <w:sz w:val="24"/>
          <w:szCs w:val="24"/>
          <w:lang w:val="en-US"/>
        </w:rPr>
        <w:t>qmake</w:t>
      </w:r>
      <w:r w:rsidRPr="003A425A">
        <w:rPr>
          <w:rFonts w:ascii="Times New Roman" w:hAnsi="Times New Roman"/>
          <w:i/>
          <w:sz w:val="24"/>
          <w:szCs w:val="24"/>
        </w:rPr>
        <w:t xml:space="preserve">, </w:t>
      </w:r>
    </w:p>
    <w:p w:rsidR="005A6BBD" w:rsidRPr="003A425A" w:rsidRDefault="005A6BBD" w:rsidP="004D4FF9">
      <w:pPr>
        <w:numPr>
          <w:ilvl w:val="0"/>
          <w:numId w:val="94"/>
        </w:numPr>
        <w:jc w:val="both"/>
        <w:rPr>
          <w:rFonts w:ascii="Times New Roman" w:hAnsi="Times New Roman"/>
          <w:i/>
          <w:sz w:val="24"/>
          <w:szCs w:val="24"/>
        </w:rPr>
      </w:pPr>
      <w:r w:rsidRPr="003A425A">
        <w:rPr>
          <w:rFonts w:ascii="Times New Roman" w:hAnsi="Times New Roman"/>
          <w:i/>
          <w:sz w:val="24"/>
          <w:szCs w:val="24"/>
        </w:rPr>
        <w:t>переменные, которые редко будут использоваться.</w:t>
      </w:r>
    </w:p>
    <w:p w:rsidR="00DB0A8D" w:rsidRPr="003A425A" w:rsidRDefault="00DB0A8D" w:rsidP="00DB0A8D">
      <w:pPr>
        <w:pStyle w:val="4"/>
        <w:rPr>
          <w:rFonts w:ascii="Times New Roman" w:hAnsi="Times New Roman"/>
          <w:b w:val="0"/>
          <w:sz w:val="24"/>
          <w:szCs w:val="24"/>
        </w:rPr>
      </w:pPr>
      <w:bookmarkStart w:id="39" w:name="_Toc382058154"/>
      <w:r w:rsidRPr="003A425A">
        <w:rPr>
          <w:rFonts w:ascii="Times New Roman" w:hAnsi="Times New Roman"/>
          <w:b w:val="0"/>
          <w:sz w:val="24"/>
          <w:szCs w:val="24"/>
        </w:rPr>
        <w:t>ФУНКЦИИ ЗАМЕЩЕНИЯ</w:t>
      </w:r>
      <w:bookmarkEnd w:id="39"/>
    </w:p>
    <w:p w:rsidR="005A6BBD" w:rsidRPr="003A425A" w:rsidRDefault="00953454" w:rsidP="004003DB">
      <w:pPr>
        <w:jc w:val="both"/>
        <w:rPr>
          <w:rFonts w:ascii="Times New Roman" w:hAnsi="Times New Roman"/>
          <w:sz w:val="24"/>
          <w:szCs w:val="24"/>
        </w:rPr>
      </w:pPr>
      <w:hyperlink r:id="rId52" w:history="1">
        <w:r w:rsidR="005A6BBD" w:rsidRPr="003A425A">
          <w:rPr>
            <w:rStyle w:val="a3"/>
            <w:rFonts w:ascii="Times New Roman" w:hAnsi="Times New Roman"/>
            <w:sz w:val="24"/>
            <w:szCs w:val="24"/>
          </w:rPr>
          <w:t>http://qt-project.org/doc/qt-5.1/qmake/qmake-function-reference.html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это функции для обработки содержания переменных во время процесса конфигурирования. Обычно они возвращают значения, которые можно присвоить другим переменным. Эти значения можно вернуть при помощи префикса к функциям $$. Функции замещения можно поделить на встроенные функции и библиотеки функций.</w:t>
      </w:r>
    </w:p>
    <w:p w:rsidR="005A6BBD" w:rsidRPr="003A425A" w:rsidRDefault="005A6BBD" w:rsidP="004003DB">
      <w:pPr>
        <w:jc w:val="both"/>
        <w:rPr>
          <w:rFonts w:ascii="Times New Roman" w:hAnsi="Times New Roman"/>
          <w:i/>
          <w:sz w:val="24"/>
          <w:szCs w:val="24"/>
          <w:lang w:val="be-BY"/>
        </w:rPr>
      </w:pPr>
      <w:r w:rsidRPr="003A425A">
        <w:rPr>
          <w:rFonts w:ascii="Times New Roman" w:hAnsi="Times New Roman"/>
          <w:i/>
          <w:sz w:val="24"/>
          <w:szCs w:val="24"/>
        </w:rPr>
        <w:t>Далее буду подробно описывать лишь наиболее непонятные или наиболее интересные для меня функции.</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lang w:val="be-BY"/>
        </w:rPr>
        <w:t>В больш</w:t>
      </w:r>
      <w:r w:rsidRPr="003A425A">
        <w:rPr>
          <w:rFonts w:ascii="Times New Roman" w:hAnsi="Times New Roman"/>
          <w:i/>
          <w:sz w:val="24"/>
          <w:szCs w:val="24"/>
        </w:rPr>
        <w:t>инстве</w:t>
      </w:r>
      <w:r w:rsidR="00DB0A8D" w:rsidRPr="003A425A">
        <w:rPr>
          <w:rFonts w:ascii="Times New Roman" w:hAnsi="Times New Roman"/>
          <w:i/>
          <w:sz w:val="24"/>
          <w:szCs w:val="24"/>
        </w:rPr>
        <w:t xml:space="preserve"> случаев</w:t>
      </w:r>
      <w:r w:rsidRPr="003A425A">
        <w:rPr>
          <w:rFonts w:ascii="Times New Roman" w:hAnsi="Times New Roman"/>
          <w:i/>
          <w:sz w:val="24"/>
          <w:szCs w:val="24"/>
        </w:rPr>
        <w:t xml:space="preserve"> функции мне понятны, но при этом более подробно я буду их использовать только тогда, когда в них возникнет необходимость.</w:t>
      </w:r>
    </w:p>
    <w:p w:rsidR="001D4777" w:rsidRPr="003A425A" w:rsidRDefault="001D4777" w:rsidP="001D4777">
      <w:pPr>
        <w:pStyle w:val="4"/>
        <w:rPr>
          <w:rFonts w:ascii="Times New Roman" w:hAnsi="Times New Roman"/>
          <w:sz w:val="24"/>
          <w:szCs w:val="24"/>
        </w:rPr>
      </w:pPr>
      <w:bookmarkStart w:id="40" w:name="_Toc382058155"/>
      <w:r w:rsidRPr="003A425A">
        <w:rPr>
          <w:rFonts w:ascii="Times New Roman" w:hAnsi="Times New Roman"/>
          <w:b w:val="0"/>
          <w:color w:val="000000"/>
          <w:sz w:val="24"/>
          <w:szCs w:val="24"/>
        </w:rPr>
        <w:t>ТЕСТОВЫЕ ФУНКЦИИ</w:t>
      </w:r>
      <w:bookmarkEnd w:id="40"/>
      <w:r w:rsidRPr="003A425A">
        <w:rPr>
          <w:rFonts w:ascii="Times New Roman" w:hAnsi="Times New Roman"/>
          <w:sz w:val="24"/>
          <w:szCs w:val="24"/>
        </w:rPr>
        <w:t xml:space="preserve"> </w:t>
      </w:r>
    </w:p>
    <w:p w:rsidR="005A6BBD" w:rsidRPr="003A425A" w:rsidRDefault="00953454" w:rsidP="004003DB">
      <w:pPr>
        <w:jc w:val="both"/>
        <w:rPr>
          <w:rFonts w:ascii="Times New Roman" w:hAnsi="Times New Roman"/>
          <w:sz w:val="24"/>
          <w:szCs w:val="24"/>
        </w:rPr>
      </w:pPr>
      <w:hyperlink r:id="rId53" w:history="1">
        <w:r w:rsidR="005A6BBD" w:rsidRPr="003A425A">
          <w:rPr>
            <w:rStyle w:val="a3"/>
            <w:rFonts w:ascii="Times New Roman" w:hAnsi="Times New Roman"/>
            <w:sz w:val="24"/>
            <w:szCs w:val="24"/>
          </w:rPr>
          <w:t>http://qt-project.org/doc/qt-5.1/qmake/qmake-test-function-reference.html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рекомендуется использовать тестовую функцию </w:t>
      </w:r>
      <w:r w:rsidRPr="003A425A">
        <w:rPr>
          <w:rFonts w:ascii="Times New Roman" w:hAnsi="Times New Roman"/>
          <w:sz w:val="24"/>
          <w:szCs w:val="24"/>
          <w:lang w:val="en-US"/>
        </w:rPr>
        <w:t>requires</w:t>
      </w:r>
      <w:r w:rsidRPr="003A425A">
        <w:rPr>
          <w:rFonts w:ascii="Times New Roman" w:hAnsi="Times New Roman"/>
          <w:sz w:val="24"/>
          <w:szCs w:val="24"/>
        </w:rPr>
        <w:t xml:space="preserve">() вместо переменной </w:t>
      </w:r>
      <w:r w:rsidRPr="003A425A">
        <w:rPr>
          <w:rFonts w:ascii="Times New Roman" w:hAnsi="Times New Roman"/>
          <w:sz w:val="24"/>
          <w:szCs w:val="24"/>
          <w:lang w:val="en-US"/>
        </w:rPr>
        <w:t>REQUIRES</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Тестовые библиотеки находятся в файлах </w:t>
      </w:r>
      <w:r w:rsidRPr="003A425A">
        <w:rPr>
          <w:rFonts w:ascii="Times New Roman" w:hAnsi="Times New Roman"/>
          <w:sz w:val="24"/>
          <w:szCs w:val="24"/>
          <w:lang w:val="be-BY"/>
        </w:rPr>
        <w:t>.</w:t>
      </w:r>
      <w:r w:rsidRPr="003A425A">
        <w:rPr>
          <w:rFonts w:ascii="Times New Roman" w:hAnsi="Times New Roman"/>
          <w:sz w:val="24"/>
          <w:szCs w:val="24"/>
          <w:lang w:val="en-US"/>
        </w:rPr>
        <w:t>prf</w:t>
      </w:r>
      <w:r w:rsidRPr="003A425A">
        <w:rPr>
          <w:rFonts w:ascii="Times New Roman" w:hAnsi="Times New Roman"/>
          <w:sz w:val="24"/>
          <w:szCs w:val="24"/>
        </w:rPr>
        <w:t>.</w:t>
      </w:r>
    </w:p>
    <w:p w:rsidR="001D4777" w:rsidRPr="003A425A" w:rsidRDefault="001D4777" w:rsidP="001D4777">
      <w:pPr>
        <w:pStyle w:val="3"/>
        <w:rPr>
          <w:b w:val="0"/>
          <w:sz w:val="24"/>
          <w:szCs w:val="24"/>
          <w:lang w:val="en-GB"/>
        </w:rPr>
      </w:pPr>
      <w:bookmarkStart w:id="41" w:name="_Toc382058156"/>
      <w:r w:rsidRPr="003A425A">
        <w:rPr>
          <w:b w:val="0"/>
          <w:sz w:val="24"/>
          <w:szCs w:val="24"/>
          <w:lang w:val="en-US"/>
        </w:rPr>
        <w:t>QT</w:t>
      </w:r>
      <w:r w:rsidRPr="003A425A">
        <w:rPr>
          <w:b w:val="0"/>
          <w:sz w:val="24"/>
          <w:szCs w:val="24"/>
          <w:lang w:val="en-GB"/>
        </w:rPr>
        <w:t xml:space="preserve"> </w:t>
      </w:r>
      <w:r w:rsidRPr="003A425A">
        <w:rPr>
          <w:b w:val="0"/>
          <w:sz w:val="24"/>
          <w:szCs w:val="24"/>
          <w:lang w:val="en-US"/>
        </w:rPr>
        <w:t>LINGUIST</w:t>
      </w:r>
      <w:bookmarkEnd w:id="41"/>
    </w:p>
    <w:p w:rsidR="005A6BBD" w:rsidRPr="003A425A" w:rsidRDefault="00953454" w:rsidP="004003DB">
      <w:pPr>
        <w:jc w:val="both"/>
        <w:rPr>
          <w:rFonts w:ascii="Times New Roman" w:hAnsi="Times New Roman"/>
          <w:sz w:val="24"/>
          <w:szCs w:val="24"/>
          <w:lang w:val="en-GB"/>
        </w:rPr>
      </w:pPr>
      <w:hyperlink r:id="rId54" w:history="1">
        <w:r w:rsidR="005A6BBD" w:rsidRPr="003A425A">
          <w:rPr>
            <w:rStyle w:val="a3"/>
            <w:rFonts w:ascii="Times New Roman" w:hAnsi="Times New Roman"/>
            <w:sz w:val="24"/>
            <w:szCs w:val="24"/>
            <w:lang w:val="en-GB"/>
          </w:rPr>
          <w:t>http://qt-project.org/doc/qt-5.1/qtlinguist/qtlinguist-index.html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предоставляет прекрасный инструмент для создания локализованных приложений. Это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xml:space="preserve">. Менеджеры </w:t>
      </w:r>
      <w:r w:rsidR="00F850EA" w:rsidRPr="003A425A">
        <w:rPr>
          <w:rFonts w:ascii="Times New Roman" w:hAnsi="Times New Roman"/>
          <w:sz w:val="24"/>
          <w:szCs w:val="24"/>
        </w:rPr>
        <w:t>проект</w:t>
      </w:r>
      <w:r w:rsidRPr="003A425A">
        <w:rPr>
          <w:rFonts w:ascii="Times New Roman" w:hAnsi="Times New Roman"/>
          <w:sz w:val="24"/>
          <w:szCs w:val="24"/>
        </w:rPr>
        <w:t xml:space="preserve">а, переводчики и разработчики могут использовать этот инструмент для достижения </w:t>
      </w:r>
      <w:r w:rsidR="008B0173" w:rsidRPr="003A425A">
        <w:rPr>
          <w:rFonts w:ascii="Times New Roman" w:hAnsi="Times New Roman"/>
          <w:sz w:val="24"/>
          <w:szCs w:val="24"/>
        </w:rPr>
        <w:t>своих</w:t>
      </w:r>
      <w:r w:rsidRPr="003A425A">
        <w:rPr>
          <w:rFonts w:ascii="Times New Roman" w:hAnsi="Times New Roman"/>
          <w:sz w:val="24"/>
          <w:szCs w:val="24"/>
        </w:rPr>
        <w:t xml:space="preserve"> целей. Они могут использовать </w:t>
      </w:r>
      <w:r w:rsidRPr="003A425A">
        <w:rPr>
          <w:rFonts w:ascii="Times New Roman" w:hAnsi="Times New Roman"/>
          <w:sz w:val="24"/>
          <w:szCs w:val="24"/>
          <w:lang w:val="en-US"/>
        </w:rPr>
        <w:t>lupdate</w:t>
      </w:r>
      <w:r w:rsidRPr="003A425A">
        <w:rPr>
          <w:rFonts w:ascii="Times New Roman" w:hAnsi="Times New Roman"/>
          <w:sz w:val="24"/>
          <w:szCs w:val="24"/>
        </w:rPr>
        <w:t xml:space="preserve"> инструмент для синхронизации исходного кода и переводов, а также </w:t>
      </w:r>
      <w:r w:rsidRPr="003A425A">
        <w:rPr>
          <w:rFonts w:ascii="Times New Roman" w:hAnsi="Times New Roman"/>
          <w:sz w:val="24"/>
          <w:szCs w:val="24"/>
          <w:lang w:val="en-US"/>
        </w:rPr>
        <w:t>lrelease</w:t>
      </w:r>
      <w:r w:rsidRPr="003A425A">
        <w:rPr>
          <w:rFonts w:ascii="Times New Roman" w:hAnsi="Times New Roman"/>
          <w:sz w:val="24"/>
          <w:szCs w:val="24"/>
        </w:rPr>
        <w:t xml:space="preserve"> инструмент для создания файлов динамических переводов, которые использует выпускаемое приложение.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Переводчики используют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xml:space="preserve"> для перевода текста в приложениях.</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Разработчики способны создавать приложения </w:t>
      </w:r>
      <w:r w:rsidRPr="003A425A">
        <w:rPr>
          <w:rFonts w:ascii="Times New Roman" w:hAnsi="Times New Roman"/>
          <w:sz w:val="24"/>
          <w:szCs w:val="24"/>
          <w:lang w:val="en-US"/>
        </w:rPr>
        <w:t>Qt</w:t>
      </w:r>
      <w:r w:rsidRPr="003A425A">
        <w:rPr>
          <w:rFonts w:ascii="Times New Roman" w:hAnsi="Times New Roman"/>
          <w:sz w:val="24"/>
          <w:szCs w:val="24"/>
        </w:rPr>
        <w:t>, которые содержат переводимый текст.</w:t>
      </w:r>
    </w:p>
    <w:p w:rsidR="008B0173" w:rsidRPr="003A425A" w:rsidRDefault="008B0173" w:rsidP="008B0173">
      <w:pPr>
        <w:pStyle w:val="4"/>
        <w:rPr>
          <w:rFonts w:ascii="Times New Roman" w:hAnsi="Times New Roman"/>
          <w:b w:val="0"/>
          <w:sz w:val="24"/>
          <w:szCs w:val="24"/>
        </w:rPr>
      </w:pPr>
      <w:bookmarkStart w:id="42" w:name="_Toc382058157"/>
      <w:r w:rsidRPr="003A425A">
        <w:rPr>
          <w:rFonts w:ascii="Times New Roman" w:hAnsi="Times New Roman"/>
          <w:b w:val="0"/>
          <w:sz w:val="24"/>
          <w:szCs w:val="24"/>
        </w:rPr>
        <w:t>ОБЗОР ПРОЦЕССА ПЕРЕВОДА</w:t>
      </w:r>
      <w:bookmarkEnd w:id="42"/>
    </w:p>
    <w:p w:rsidR="005A6BBD" w:rsidRPr="003A425A" w:rsidRDefault="00953454" w:rsidP="004003DB">
      <w:pPr>
        <w:jc w:val="both"/>
        <w:rPr>
          <w:rFonts w:ascii="Times New Roman" w:hAnsi="Times New Roman"/>
          <w:sz w:val="24"/>
          <w:szCs w:val="24"/>
        </w:rPr>
      </w:pPr>
      <w:hyperlink r:id="rId55" w:history="1">
        <w:r w:rsidR="005A6BBD" w:rsidRPr="003A425A">
          <w:rPr>
            <w:rStyle w:val="a3"/>
            <w:rFonts w:ascii="Times New Roman" w:hAnsi="Times New Roman"/>
            <w:sz w:val="24"/>
            <w:szCs w:val="24"/>
          </w:rPr>
          <w:t>http://qt-project.org/doc/qt-5.1/qtlinguist/linguist-overview.html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большинство текста в приложении, который следует переводить, представляет из себя короткие слова или фразы, в основном отображаемые на элементах управления. Обычно разработчик пишет эти фразы в т</w:t>
      </w:r>
      <w:r w:rsidR="000151B1" w:rsidRPr="003A425A">
        <w:rPr>
          <w:rFonts w:ascii="Times New Roman" w:hAnsi="Times New Roman"/>
          <w:sz w:val="24"/>
          <w:szCs w:val="24"/>
        </w:rPr>
        <w:t>ексте.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Менеджер выпуска генерирует несколько файлов перевода, которые производятся из исходного кода и передаёт их переводчику. Переводчик открывает эти файлы при помощи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вводит переводы и сохраняет результаты назад в файлы трансляции, которые они затем передают назад менеджерам выпуска. Затем менеджер выпуска генерирует сжатые версии данных файлов, готовых к использованию приложением.</w:t>
      </w:r>
    </w:p>
    <w:p w:rsidR="000151B1" w:rsidRPr="003A425A" w:rsidRDefault="000151B1" w:rsidP="000151B1">
      <w:pPr>
        <w:pStyle w:val="4"/>
      </w:pPr>
      <w:bookmarkStart w:id="43" w:name="_Toc382058158"/>
      <w:r w:rsidRPr="003A425A">
        <w:rPr>
          <w:rFonts w:ascii="Times New Roman" w:hAnsi="Times New Roman"/>
          <w:b w:val="0"/>
          <w:sz w:val="24"/>
          <w:szCs w:val="24"/>
        </w:rPr>
        <w:t>РУКОВОДСТВО ПО ЛИНГВИСТУ ДЛЯ МЕНЕДЖЕРОВ</w:t>
      </w:r>
      <w:bookmarkEnd w:id="43"/>
      <w:r w:rsidRPr="003A425A">
        <w:t xml:space="preserve"> </w:t>
      </w:r>
    </w:p>
    <w:p w:rsidR="005A6BBD" w:rsidRPr="003A425A" w:rsidRDefault="00953454" w:rsidP="004003DB">
      <w:pPr>
        <w:jc w:val="both"/>
        <w:rPr>
          <w:rFonts w:ascii="Times New Roman" w:hAnsi="Times New Roman"/>
          <w:sz w:val="24"/>
          <w:szCs w:val="24"/>
        </w:rPr>
      </w:pPr>
      <w:hyperlink r:id="rId56" w:history="1">
        <w:r w:rsidR="005A6BBD" w:rsidRPr="003A425A">
          <w:rPr>
            <w:rStyle w:val="a3"/>
            <w:rFonts w:ascii="Times New Roman" w:hAnsi="Times New Roman"/>
            <w:sz w:val="24"/>
            <w:szCs w:val="24"/>
          </w:rPr>
          <w:t>http://qt-project.org/doc/qt-5.1/qtlinguist/linguist-manager.html</w:t>
        </w:r>
      </w:hyperlink>
    </w:p>
    <w:p w:rsidR="000151B1" w:rsidRPr="003A425A" w:rsidRDefault="005A6BBD" w:rsidP="004003DB">
      <w:pPr>
        <w:jc w:val="both"/>
        <w:rPr>
          <w:rFonts w:ascii="Times New Roman" w:hAnsi="Times New Roman"/>
          <w:sz w:val="24"/>
          <w:szCs w:val="24"/>
        </w:rPr>
      </w:pPr>
      <w:r w:rsidRPr="003A425A">
        <w:rPr>
          <w:rFonts w:ascii="Times New Roman" w:hAnsi="Times New Roman"/>
          <w:sz w:val="24"/>
          <w:szCs w:val="24"/>
        </w:rPr>
        <w:t>два инструмента доступны менеджерам:</w:t>
      </w:r>
    </w:p>
    <w:p w:rsidR="000151B1" w:rsidRPr="003A425A" w:rsidRDefault="005A6BBD" w:rsidP="004D4FF9">
      <w:pPr>
        <w:numPr>
          <w:ilvl w:val="0"/>
          <w:numId w:val="95"/>
        </w:numPr>
        <w:jc w:val="both"/>
        <w:rPr>
          <w:rFonts w:ascii="Times New Roman" w:hAnsi="Times New Roman"/>
          <w:sz w:val="24"/>
          <w:szCs w:val="24"/>
        </w:rPr>
      </w:pPr>
      <w:r w:rsidRPr="003A425A">
        <w:rPr>
          <w:rFonts w:ascii="Times New Roman" w:hAnsi="Times New Roman"/>
          <w:sz w:val="24"/>
          <w:szCs w:val="24"/>
          <w:lang w:val="en-US"/>
        </w:rPr>
        <w:t>lupdate</w:t>
      </w:r>
    </w:p>
    <w:p w:rsidR="000151B1" w:rsidRPr="003A425A" w:rsidRDefault="005A6BBD" w:rsidP="004D4FF9">
      <w:pPr>
        <w:numPr>
          <w:ilvl w:val="0"/>
          <w:numId w:val="95"/>
        </w:numPr>
        <w:jc w:val="both"/>
        <w:rPr>
          <w:rFonts w:ascii="Times New Roman" w:hAnsi="Times New Roman"/>
          <w:sz w:val="24"/>
          <w:szCs w:val="24"/>
        </w:rPr>
      </w:pPr>
      <w:r w:rsidRPr="003A425A">
        <w:rPr>
          <w:rFonts w:ascii="Times New Roman" w:hAnsi="Times New Roman"/>
          <w:sz w:val="24"/>
          <w:szCs w:val="24"/>
          <w:lang w:val="en-US"/>
        </w:rPr>
        <w:t>lrelease</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которые могут обрабатывать файлы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sz w:val="24"/>
          <w:szCs w:val="24"/>
          <w:lang w:val="en-US"/>
        </w:rPr>
        <w:t>qmake</w:t>
      </w:r>
      <w:r w:rsidRPr="003A425A">
        <w:rPr>
          <w:rFonts w:ascii="Times New Roman" w:hAnsi="Times New Roman"/>
          <w:sz w:val="24"/>
          <w:szCs w:val="24"/>
        </w:rPr>
        <w:t xml:space="preserve"> или работать напрямую с файловой системой.</w:t>
      </w:r>
    </w:p>
    <w:p w:rsidR="000151B1"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данной части перечислен порядок создания файлов перевода для локализованных приложений: </w:t>
      </w:r>
    </w:p>
    <w:p w:rsidR="000151B1" w:rsidRPr="003A425A" w:rsidRDefault="005A6BBD" w:rsidP="004D4FF9">
      <w:pPr>
        <w:numPr>
          <w:ilvl w:val="0"/>
          <w:numId w:val="96"/>
        </w:numPr>
        <w:jc w:val="both"/>
        <w:rPr>
          <w:rFonts w:ascii="Times New Roman" w:hAnsi="Times New Roman"/>
          <w:color w:val="00B050"/>
          <w:sz w:val="24"/>
          <w:szCs w:val="24"/>
        </w:rPr>
      </w:pPr>
      <w:r w:rsidRPr="003A425A">
        <w:rPr>
          <w:rFonts w:ascii="Times New Roman" w:hAnsi="Times New Roman"/>
          <w:sz w:val="24"/>
          <w:szCs w:val="24"/>
        </w:rPr>
        <w:t>вначале создаются файлы исходных переводов (</w:t>
      </w:r>
      <w:r w:rsidRPr="003A425A">
        <w:rPr>
          <w:rFonts w:ascii="Times New Roman" w:hAnsi="Times New Roman"/>
          <w:sz w:val="24"/>
          <w:szCs w:val="24"/>
          <w:lang w:val="en-US"/>
        </w:rPr>
        <w:t>TS</w:t>
      </w:r>
      <w:r w:rsidRPr="003A425A">
        <w:rPr>
          <w:rFonts w:ascii="Times New Roman" w:hAnsi="Times New Roman"/>
          <w:sz w:val="24"/>
          <w:szCs w:val="24"/>
        </w:rPr>
        <w:t xml:space="preserve">) (при помощи </w:t>
      </w:r>
      <w:r w:rsidRPr="003A425A">
        <w:rPr>
          <w:rFonts w:ascii="Times New Roman" w:hAnsi="Times New Roman"/>
          <w:sz w:val="24"/>
          <w:szCs w:val="24"/>
          <w:lang w:val="en-US"/>
        </w:rPr>
        <w:t>lupdate</w:t>
      </w:r>
      <w:r w:rsidRPr="003A425A">
        <w:rPr>
          <w:rFonts w:ascii="Times New Roman" w:hAnsi="Times New Roman"/>
          <w:sz w:val="24"/>
          <w:szCs w:val="24"/>
        </w:rPr>
        <w:t xml:space="preserve">), которые содержат только переводимую информацию. </w:t>
      </w:r>
    </w:p>
    <w:p w:rsidR="000151B1" w:rsidRPr="003A425A" w:rsidRDefault="005A6BBD" w:rsidP="004D4FF9">
      <w:pPr>
        <w:numPr>
          <w:ilvl w:val="0"/>
          <w:numId w:val="96"/>
        </w:numPr>
        <w:jc w:val="both"/>
        <w:rPr>
          <w:rFonts w:ascii="Times New Roman" w:hAnsi="Times New Roman"/>
          <w:color w:val="00B050"/>
          <w:sz w:val="24"/>
          <w:szCs w:val="24"/>
        </w:rPr>
      </w:pPr>
      <w:r w:rsidRPr="003A425A">
        <w:rPr>
          <w:rFonts w:ascii="Times New Roman" w:hAnsi="Times New Roman"/>
          <w:sz w:val="24"/>
          <w:szCs w:val="24"/>
        </w:rPr>
        <w:t xml:space="preserve">Затем они передаются переводчику, который при помощи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xml:space="preserve"> создаёт переводы.</w:t>
      </w:r>
      <w:r w:rsidR="000151B1" w:rsidRPr="003A425A">
        <w:rPr>
          <w:rFonts w:ascii="Times New Roman" w:hAnsi="Times New Roman"/>
          <w:sz w:val="24"/>
          <w:szCs w:val="24"/>
        </w:rPr>
        <w:t xml:space="preserve"> </w:t>
      </w:r>
      <w:r w:rsidR="000151B1" w:rsidRPr="003A425A">
        <w:rPr>
          <w:rFonts w:ascii="Times New Roman" w:hAnsi="Times New Roman"/>
          <w:color w:val="00B050"/>
          <w:sz w:val="24"/>
          <w:szCs w:val="24"/>
          <w:lang w:val="en-US"/>
        </w:rPr>
        <w:t>lupdate</w:t>
      </w:r>
      <w:r w:rsidR="000151B1" w:rsidRPr="003A425A">
        <w:rPr>
          <w:rFonts w:ascii="Times New Roman" w:hAnsi="Times New Roman"/>
          <w:color w:val="00B050"/>
          <w:sz w:val="24"/>
          <w:szCs w:val="24"/>
        </w:rPr>
        <w:t xml:space="preserve"> просматривает все файлы исходного кода и форм и выбирает из них все текстовые выражения, на основании чего создаются </w:t>
      </w:r>
      <w:r w:rsidR="000151B1" w:rsidRPr="003A425A">
        <w:rPr>
          <w:rFonts w:ascii="Times New Roman" w:hAnsi="Times New Roman"/>
          <w:color w:val="00B050"/>
          <w:sz w:val="24"/>
          <w:szCs w:val="24"/>
          <w:lang w:val="en-US"/>
        </w:rPr>
        <w:t>TS</w:t>
      </w:r>
      <w:r w:rsidR="000151B1" w:rsidRPr="003A425A">
        <w:rPr>
          <w:rFonts w:ascii="Times New Roman" w:hAnsi="Times New Roman"/>
          <w:color w:val="00B050"/>
          <w:sz w:val="24"/>
          <w:szCs w:val="24"/>
        </w:rPr>
        <w:t xml:space="preserve"> файлы.</w:t>
      </w:r>
    </w:p>
    <w:p w:rsidR="000151B1" w:rsidRPr="003A425A" w:rsidRDefault="005A6BBD" w:rsidP="004D4FF9">
      <w:pPr>
        <w:numPr>
          <w:ilvl w:val="0"/>
          <w:numId w:val="96"/>
        </w:numPr>
        <w:jc w:val="both"/>
        <w:rPr>
          <w:rFonts w:ascii="Times New Roman" w:hAnsi="Times New Roman"/>
          <w:sz w:val="24"/>
          <w:szCs w:val="24"/>
        </w:rPr>
      </w:pPr>
      <w:r w:rsidRPr="003A425A">
        <w:rPr>
          <w:rFonts w:ascii="Times New Roman" w:hAnsi="Times New Roman"/>
          <w:sz w:val="24"/>
          <w:szCs w:val="24"/>
        </w:rPr>
        <w:t xml:space="preserve">Затем </w:t>
      </w:r>
      <w:r w:rsidRPr="003A425A">
        <w:rPr>
          <w:rFonts w:ascii="Times New Roman" w:hAnsi="Times New Roman"/>
          <w:sz w:val="24"/>
          <w:szCs w:val="24"/>
          <w:lang w:val="en-US"/>
        </w:rPr>
        <w:t>lupdate</w:t>
      </w:r>
      <w:r w:rsidRPr="003A425A">
        <w:rPr>
          <w:rFonts w:ascii="Times New Roman" w:hAnsi="Times New Roman"/>
          <w:sz w:val="24"/>
          <w:szCs w:val="24"/>
        </w:rPr>
        <w:t xml:space="preserve"> используется для перевода новых фрагментов текста, которые были добавлены во время разработки приложения. </w:t>
      </w:r>
    </w:p>
    <w:p w:rsidR="000151B1" w:rsidRPr="003A425A" w:rsidRDefault="005A6BBD" w:rsidP="004D4FF9">
      <w:pPr>
        <w:numPr>
          <w:ilvl w:val="0"/>
          <w:numId w:val="96"/>
        </w:numPr>
        <w:jc w:val="both"/>
        <w:rPr>
          <w:rFonts w:ascii="Times New Roman" w:hAnsi="Times New Roman"/>
          <w:sz w:val="24"/>
          <w:szCs w:val="24"/>
        </w:rPr>
      </w:pPr>
      <w:r w:rsidRPr="003A425A">
        <w:rPr>
          <w:rFonts w:ascii="Times New Roman" w:hAnsi="Times New Roman"/>
          <w:sz w:val="24"/>
          <w:szCs w:val="24"/>
        </w:rPr>
        <w:t xml:space="preserve">Затем </w:t>
      </w:r>
      <w:r w:rsidRPr="003A425A">
        <w:rPr>
          <w:rFonts w:ascii="Times New Roman" w:hAnsi="Times New Roman"/>
          <w:sz w:val="24"/>
          <w:szCs w:val="24"/>
          <w:lang w:val="en-US"/>
        </w:rPr>
        <w:t>lrelease</w:t>
      </w:r>
      <w:r w:rsidRPr="003A425A">
        <w:rPr>
          <w:rFonts w:ascii="Times New Roman" w:hAnsi="Times New Roman"/>
          <w:sz w:val="24"/>
          <w:szCs w:val="24"/>
        </w:rPr>
        <w:t xml:space="preserve"> используется для построения из</w:t>
      </w:r>
      <w:r w:rsidRPr="003A425A">
        <w:rPr>
          <w:rFonts w:ascii="Times New Roman" w:hAnsi="Times New Roman"/>
          <w:sz w:val="24"/>
          <w:szCs w:val="24"/>
          <w:lang w:val="be-BY"/>
        </w:rPr>
        <w:t xml:space="preserve"> </w:t>
      </w:r>
      <w:r w:rsidRPr="003A425A">
        <w:rPr>
          <w:rFonts w:ascii="Times New Roman" w:hAnsi="Times New Roman"/>
          <w:sz w:val="24"/>
          <w:szCs w:val="24"/>
          <w:lang w:val="en-US"/>
        </w:rPr>
        <w:t>TS</w:t>
      </w:r>
      <w:r w:rsidRPr="003A425A">
        <w:rPr>
          <w:rFonts w:ascii="Times New Roman" w:hAnsi="Times New Roman"/>
          <w:sz w:val="24"/>
          <w:szCs w:val="24"/>
        </w:rPr>
        <w:t xml:space="preserve">-файлов </w:t>
      </w:r>
      <w:r w:rsidRPr="003A425A">
        <w:rPr>
          <w:rFonts w:ascii="Times New Roman" w:hAnsi="Times New Roman"/>
          <w:sz w:val="24"/>
          <w:szCs w:val="24"/>
          <w:lang w:val="en-US"/>
        </w:rPr>
        <w:t>QM</w:t>
      </w:r>
      <w:r w:rsidRPr="003A425A">
        <w:rPr>
          <w:rFonts w:ascii="Times New Roman" w:hAnsi="Times New Roman"/>
          <w:sz w:val="24"/>
          <w:szCs w:val="24"/>
        </w:rPr>
        <w:t xml:space="preserve">-файлов, которые используются приложением.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Файлы должны быть помещены в файл </w:t>
      </w:r>
      <w:r w:rsidR="00F850EA" w:rsidRPr="003A425A">
        <w:rPr>
          <w:rFonts w:ascii="Times New Roman" w:hAnsi="Times New Roman"/>
          <w:sz w:val="24"/>
          <w:szCs w:val="24"/>
        </w:rPr>
        <w:t>проект</w:t>
      </w:r>
      <w:r w:rsidRPr="003A425A">
        <w:rPr>
          <w:rFonts w:ascii="Times New Roman" w:hAnsi="Times New Roman"/>
          <w:sz w:val="24"/>
          <w:szCs w:val="24"/>
        </w:rPr>
        <w:t xml:space="preserve">а приложения, чтобы </w:t>
      </w:r>
      <w:r w:rsidRPr="003A425A">
        <w:rPr>
          <w:rFonts w:ascii="Times New Roman" w:hAnsi="Times New Roman"/>
          <w:sz w:val="24"/>
          <w:szCs w:val="24"/>
          <w:lang w:val="en-US"/>
        </w:rPr>
        <w:t>lupdate</w:t>
      </w:r>
      <w:r w:rsidRPr="003A425A">
        <w:rPr>
          <w:rFonts w:ascii="Times New Roman" w:hAnsi="Times New Roman"/>
          <w:sz w:val="24"/>
          <w:szCs w:val="24"/>
        </w:rPr>
        <w:t xml:space="preserve"> знал, какие файлы переводов ему обрабатывать.</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TS</w:t>
      </w:r>
      <w:r w:rsidRPr="003A425A">
        <w:rPr>
          <w:rFonts w:ascii="Times New Roman" w:hAnsi="Times New Roman"/>
          <w:sz w:val="24"/>
          <w:szCs w:val="24"/>
        </w:rPr>
        <w:t xml:space="preserve"> – это простой, читаемый людьми </w:t>
      </w:r>
      <w:r w:rsidRPr="003A425A">
        <w:rPr>
          <w:rFonts w:ascii="Times New Roman" w:hAnsi="Times New Roman"/>
          <w:sz w:val="24"/>
          <w:szCs w:val="24"/>
          <w:lang w:val="en-US"/>
        </w:rPr>
        <w:t>XML</w:t>
      </w:r>
      <w:r w:rsidRPr="003A425A">
        <w:rPr>
          <w:rFonts w:ascii="Times New Roman" w:hAnsi="Times New Roman"/>
          <w:sz w:val="24"/>
          <w:szCs w:val="24"/>
        </w:rPr>
        <w:t xml:space="preserve"> формат, который может использоваться системами контроля версий.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lrelease</w:t>
      </w:r>
      <w:r w:rsidRPr="003A425A">
        <w:rPr>
          <w:rFonts w:ascii="Times New Roman" w:hAnsi="Times New Roman"/>
          <w:sz w:val="24"/>
          <w:szCs w:val="24"/>
        </w:rPr>
        <w:t xml:space="preserve"> преобразует </w:t>
      </w:r>
      <w:r w:rsidRPr="003A425A">
        <w:rPr>
          <w:rFonts w:ascii="Times New Roman" w:hAnsi="Times New Roman"/>
          <w:sz w:val="24"/>
          <w:szCs w:val="24"/>
          <w:lang w:val="en-US"/>
        </w:rPr>
        <w:t>TS</w:t>
      </w:r>
      <w:r w:rsidRPr="003A425A">
        <w:rPr>
          <w:rFonts w:ascii="Times New Roman" w:hAnsi="Times New Roman"/>
          <w:sz w:val="24"/>
          <w:szCs w:val="24"/>
        </w:rPr>
        <w:t xml:space="preserve">-файл в </w:t>
      </w:r>
      <w:r w:rsidRPr="003A425A">
        <w:rPr>
          <w:rFonts w:ascii="Times New Roman" w:hAnsi="Times New Roman"/>
          <w:sz w:val="24"/>
          <w:szCs w:val="24"/>
          <w:lang w:val="en-US"/>
        </w:rPr>
        <w:t>QM</w:t>
      </w:r>
      <w:r w:rsidRPr="003A425A">
        <w:rPr>
          <w:rFonts w:ascii="Times New Roman" w:hAnsi="Times New Roman"/>
          <w:sz w:val="24"/>
          <w:szCs w:val="24"/>
        </w:rPr>
        <w:t xml:space="preserve">-файл – это файл в двоичном формате, который используется локализованными приложениями. </w:t>
      </w:r>
      <w:r w:rsidRPr="003A425A">
        <w:rPr>
          <w:rFonts w:ascii="Times New Roman" w:hAnsi="Times New Roman"/>
          <w:sz w:val="24"/>
          <w:szCs w:val="24"/>
          <w:lang w:val="en-US"/>
        </w:rPr>
        <w:t>TS</w:t>
      </w:r>
      <w:r w:rsidRPr="003A425A">
        <w:rPr>
          <w:rFonts w:ascii="Times New Roman" w:hAnsi="Times New Roman"/>
          <w:sz w:val="24"/>
          <w:szCs w:val="24"/>
        </w:rPr>
        <w:t xml:space="preserve">-файлы должны быть заданы либо в командной строке, либо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sz w:val="24"/>
          <w:szCs w:val="24"/>
          <w:lang w:val="en-US"/>
        </w:rPr>
        <w:t>Qt</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sz w:val="24"/>
          <w:szCs w:val="24"/>
        </w:rPr>
        <w:t xml:space="preserve">Важно отметить, что если файлы </w:t>
      </w:r>
      <w:r w:rsidRPr="003A425A">
        <w:rPr>
          <w:rFonts w:ascii="Times New Roman" w:hAnsi="Times New Roman"/>
          <w:sz w:val="24"/>
          <w:szCs w:val="24"/>
          <w:lang w:val="en-US"/>
        </w:rPr>
        <w:t>QM</w:t>
      </w:r>
      <w:r w:rsidRPr="003A425A">
        <w:rPr>
          <w:rFonts w:ascii="Times New Roman" w:hAnsi="Times New Roman"/>
          <w:sz w:val="24"/>
          <w:szCs w:val="24"/>
        </w:rPr>
        <w:t xml:space="preserve"> не создались, то приложение будет хорошо работать с текстом, который находится в файлах исходного кода. Там есть замечание, </w:t>
      </w:r>
      <w:r w:rsidR="000151B1" w:rsidRPr="003A425A">
        <w:rPr>
          <w:rFonts w:ascii="Times New Roman" w:hAnsi="Times New Roman"/>
          <w:sz w:val="24"/>
          <w:szCs w:val="24"/>
        </w:rPr>
        <w:t>соглас</w:t>
      </w:r>
      <w:r w:rsidRPr="003A425A">
        <w:rPr>
          <w:rFonts w:ascii="Times New Roman" w:hAnsi="Times New Roman"/>
          <w:sz w:val="24"/>
          <w:szCs w:val="24"/>
        </w:rPr>
        <w:t>но которому</w:t>
      </w:r>
      <w:r w:rsidRPr="003A425A">
        <w:rPr>
          <w:rFonts w:ascii="Times New Roman" w:hAnsi="Times New Roman"/>
          <w:sz w:val="24"/>
          <w:szCs w:val="24"/>
          <w:lang w:val="be-BY"/>
        </w:rPr>
        <w:t xml:space="preserve"> </w:t>
      </w:r>
      <w:r w:rsidRPr="003A425A">
        <w:rPr>
          <w:rFonts w:ascii="Times New Roman" w:hAnsi="Times New Roman"/>
          <w:color w:val="FF0000"/>
          <w:sz w:val="24"/>
          <w:szCs w:val="24"/>
          <w:lang w:val="en-US"/>
        </w:rPr>
        <w:t>lrelease</w:t>
      </w:r>
      <w:r w:rsidRPr="003A425A">
        <w:rPr>
          <w:rFonts w:ascii="Times New Roman" w:hAnsi="Times New Roman"/>
          <w:color w:val="FF0000"/>
          <w:sz w:val="24"/>
          <w:szCs w:val="24"/>
        </w:rPr>
        <w:t xml:space="preserve"> переводит только те строки, которые отмечены, как завершённые.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могут быть пропущены переводы некоторых слов, вместо которых будет просто вставляться исходный текст из файлов исходного кода.</w:t>
      </w:r>
    </w:p>
    <w:p w:rsidR="000151B1" w:rsidRPr="003A425A" w:rsidRDefault="000151B1" w:rsidP="000151B1">
      <w:pPr>
        <w:pStyle w:val="4"/>
        <w:rPr>
          <w:rFonts w:ascii="Times New Roman" w:hAnsi="Times New Roman"/>
          <w:b w:val="0"/>
          <w:sz w:val="24"/>
          <w:szCs w:val="24"/>
        </w:rPr>
      </w:pPr>
      <w:bookmarkStart w:id="44" w:name="_Toc382058159"/>
      <w:r w:rsidRPr="003A425A">
        <w:rPr>
          <w:rFonts w:ascii="Times New Roman" w:hAnsi="Times New Roman"/>
          <w:b w:val="0"/>
          <w:sz w:val="24"/>
          <w:szCs w:val="24"/>
        </w:rPr>
        <w:lastRenderedPageBreak/>
        <w:t>РУКОВОДСТВО ПО ЛИНГВИСТУ ДЛЯ ПЕРЕВОДЧИКОВ</w:t>
      </w:r>
      <w:bookmarkEnd w:id="44"/>
    </w:p>
    <w:p w:rsidR="005A6BBD" w:rsidRPr="003A425A" w:rsidRDefault="00953454" w:rsidP="004003DB">
      <w:pPr>
        <w:jc w:val="both"/>
        <w:rPr>
          <w:rFonts w:ascii="Times New Roman" w:hAnsi="Times New Roman"/>
          <w:sz w:val="24"/>
          <w:szCs w:val="24"/>
        </w:rPr>
      </w:pPr>
      <w:hyperlink r:id="rId57" w:history="1">
        <w:r w:rsidR="005A6BBD" w:rsidRPr="003A425A">
          <w:rPr>
            <w:rStyle w:val="a3"/>
            <w:rFonts w:ascii="Times New Roman" w:hAnsi="Times New Roman"/>
            <w:sz w:val="24"/>
            <w:szCs w:val="24"/>
          </w:rPr>
          <w:t>http://qt-project.org/doc/qt-5.1/qtlinguist/linguist-translators.html</w:t>
        </w:r>
      </w:hyperlink>
    </w:p>
    <w:p w:rsidR="000151B1"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xml:space="preserve"> – это инструмент для добавления переводов в приложения </w:t>
      </w:r>
      <w:r w:rsidRPr="003A425A">
        <w:rPr>
          <w:rFonts w:ascii="Times New Roman" w:hAnsi="Times New Roman"/>
          <w:sz w:val="24"/>
          <w:szCs w:val="24"/>
          <w:lang w:val="en-US"/>
        </w:rPr>
        <w:t>qt</w:t>
      </w:r>
      <w:r w:rsidRPr="003A425A">
        <w:rPr>
          <w:rFonts w:ascii="Times New Roman" w:hAnsi="Times New Roman"/>
          <w:sz w:val="24"/>
          <w:szCs w:val="24"/>
        </w:rPr>
        <w:t xml:space="preserve">. Данный инструмент </w:t>
      </w:r>
      <w:r w:rsidR="00990129" w:rsidRPr="003A425A">
        <w:rPr>
          <w:rFonts w:ascii="Times New Roman" w:hAnsi="Times New Roman"/>
          <w:sz w:val="24"/>
          <w:szCs w:val="24"/>
        </w:rPr>
        <w:t>запис</w:t>
      </w:r>
      <w:r w:rsidRPr="003A425A">
        <w:rPr>
          <w:rFonts w:ascii="Times New Roman" w:hAnsi="Times New Roman"/>
          <w:sz w:val="24"/>
          <w:szCs w:val="24"/>
        </w:rPr>
        <w:t xml:space="preserve">ывается вместе с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color w:val="00B050"/>
          <w:sz w:val="24"/>
          <w:szCs w:val="24"/>
        </w:rPr>
        <w:t>Данный инструмент имеет несколько меню:</w:t>
      </w:r>
    </w:p>
    <w:p w:rsidR="000151B1" w:rsidRPr="003A425A" w:rsidRDefault="005A6BBD" w:rsidP="004D4FF9">
      <w:pPr>
        <w:numPr>
          <w:ilvl w:val="0"/>
          <w:numId w:val="97"/>
        </w:numPr>
        <w:jc w:val="both"/>
        <w:rPr>
          <w:rFonts w:ascii="Times New Roman" w:hAnsi="Times New Roman"/>
          <w:sz w:val="24"/>
          <w:szCs w:val="24"/>
        </w:rPr>
      </w:pPr>
      <w:r w:rsidRPr="003A425A">
        <w:rPr>
          <w:rFonts w:ascii="Times New Roman" w:hAnsi="Times New Roman"/>
          <w:sz w:val="24"/>
          <w:szCs w:val="24"/>
        </w:rPr>
        <w:t xml:space="preserve">контекст (список контекстов, в которых встречаются строки, которые следует перевести), </w:t>
      </w:r>
    </w:p>
    <w:p w:rsidR="000151B1" w:rsidRPr="003A425A" w:rsidRDefault="005A6BBD" w:rsidP="004D4FF9">
      <w:pPr>
        <w:numPr>
          <w:ilvl w:val="0"/>
          <w:numId w:val="97"/>
        </w:numPr>
        <w:jc w:val="both"/>
        <w:rPr>
          <w:rFonts w:ascii="Times New Roman" w:hAnsi="Times New Roman"/>
          <w:sz w:val="24"/>
          <w:szCs w:val="24"/>
        </w:rPr>
      </w:pPr>
      <w:r w:rsidRPr="003A425A">
        <w:rPr>
          <w:rFonts w:ascii="Times New Roman" w:hAnsi="Times New Roman"/>
          <w:sz w:val="24"/>
          <w:szCs w:val="24"/>
        </w:rPr>
        <w:t xml:space="preserve">строки (для просмотра переводимых строк, находящихся в контексте), </w:t>
      </w:r>
    </w:p>
    <w:p w:rsidR="000151B1" w:rsidRPr="003A425A" w:rsidRDefault="005A6BBD" w:rsidP="004D4FF9">
      <w:pPr>
        <w:numPr>
          <w:ilvl w:val="0"/>
          <w:numId w:val="97"/>
        </w:numPr>
        <w:jc w:val="both"/>
        <w:rPr>
          <w:rFonts w:ascii="Times New Roman" w:hAnsi="Times New Roman"/>
          <w:sz w:val="24"/>
          <w:szCs w:val="24"/>
        </w:rPr>
      </w:pPr>
      <w:r w:rsidRPr="003A425A">
        <w:rPr>
          <w:rFonts w:ascii="Times New Roman" w:hAnsi="Times New Roman"/>
          <w:sz w:val="24"/>
          <w:szCs w:val="24"/>
        </w:rPr>
        <w:t xml:space="preserve">ресурсы и формы (для просмотра файлов, где используется данная строка, если этот код доступен), </w:t>
      </w:r>
    </w:p>
    <w:p w:rsidR="000151B1" w:rsidRPr="003A425A" w:rsidRDefault="005A6BBD" w:rsidP="004D4FF9">
      <w:pPr>
        <w:numPr>
          <w:ilvl w:val="0"/>
          <w:numId w:val="97"/>
        </w:numPr>
        <w:jc w:val="both"/>
        <w:rPr>
          <w:rFonts w:ascii="Times New Roman" w:hAnsi="Times New Roman"/>
          <w:sz w:val="24"/>
          <w:szCs w:val="24"/>
        </w:rPr>
      </w:pPr>
      <w:r w:rsidRPr="003A425A">
        <w:rPr>
          <w:rFonts w:ascii="Times New Roman" w:hAnsi="Times New Roman"/>
          <w:sz w:val="24"/>
          <w:szCs w:val="24"/>
        </w:rPr>
        <w:t xml:space="preserve">фразы и предположения (для просмотра возможных переводов данной строки), </w:t>
      </w:r>
    </w:p>
    <w:p w:rsidR="000151B1" w:rsidRPr="003A425A" w:rsidRDefault="005A6BBD" w:rsidP="004D4FF9">
      <w:pPr>
        <w:numPr>
          <w:ilvl w:val="0"/>
          <w:numId w:val="97"/>
        </w:numPr>
        <w:jc w:val="both"/>
        <w:rPr>
          <w:rFonts w:ascii="Times New Roman" w:hAnsi="Times New Roman"/>
          <w:sz w:val="24"/>
          <w:szCs w:val="24"/>
        </w:rPr>
      </w:pPr>
      <w:r w:rsidRPr="003A425A">
        <w:rPr>
          <w:rFonts w:ascii="Times New Roman" w:hAnsi="Times New Roman"/>
          <w:sz w:val="24"/>
          <w:szCs w:val="24"/>
        </w:rPr>
        <w:t xml:space="preserve">предупреждения (список строк, которые не прошли проверку тестов), </w:t>
      </w:r>
    </w:p>
    <w:p w:rsidR="005A6BBD" w:rsidRPr="003A425A" w:rsidRDefault="005A6BBD" w:rsidP="004D4FF9">
      <w:pPr>
        <w:numPr>
          <w:ilvl w:val="0"/>
          <w:numId w:val="97"/>
        </w:numPr>
        <w:jc w:val="both"/>
        <w:rPr>
          <w:rFonts w:ascii="Times New Roman" w:hAnsi="Times New Roman"/>
          <w:sz w:val="24"/>
          <w:szCs w:val="24"/>
        </w:rPr>
      </w:pPr>
      <w:r w:rsidRPr="003A425A">
        <w:rPr>
          <w:rFonts w:ascii="Times New Roman" w:hAnsi="Times New Roman"/>
          <w:sz w:val="24"/>
          <w:szCs w:val="24"/>
        </w:rPr>
        <w:t>область перевода для перевода строк.</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Также можно преобразовывать данный </w:t>
      </w:r>
      <w:r w:rsidRPr="003A425A">
        <w:rPr>
          <w:rFonts w:ascii="Times New Roman" w:hAnsi="Times New Roman"/>
          <w:i/>
          <w:sz w:val="24"/>
          <w:szCs w:val="24"/>
          <w:lang w:val="en-US"/>
        </w:rPr>
        <w:t>TS</w:t>
      </w:r>
      <w:r w:rsidRPr="003A425A">
        <w:rPr>
          <w:rFonts w:ascii="Times New Roman" w:hAnsi="Times New Roman"/>
          <w:i/>
          <w:sz w:val="24"/>
          <w:szCs w:val="24"/>
        </w:rPr>
        <w:t xml:space="preserve">-файл в </w:t>
      </w:r>
      <w:r w:rsidRPr="003A425A">
        <w:rPr>
          <w:rFonts w:ascii="Times New Roman" w:hAnsi="Times New Roman"/>
          <w:i/>
          <w:sz w:val="24"/>
          <w:szCs w:val="24"/>
          <w:lang w:val="en-US"/>
        </w:rPr>
        <w:t>QM</w:t>
      </w:r>
      <w:r w:rsidRPr="003A425A">
        <w:rPr>
          <w:rFonts w:ascii="Times New Roman" w:hAnsi="Times New Roman"/>
          <w:i/>
          <w:sz w:val="24"/>
          <w:szCs w:val="24"/>
        </w:rPr>
        <w:t xml:space="preserve">-файл. При выполнении команды </w:t>
      </w:r>
      <w:r w:rsidRPr="003A425A">
        <w:rPr>
          <w:rFonts w:ascii="Times New Roman" w:hAnsi="Times New Roman"/>
          <w:i/>
          <w:sz w:val="24"/>
          <w:szCs w:val="24"/>
          <w:lang w:val="en-US"/>
        </w:rPr>
        <w:t>qmake</w:t>
      </w:r>
      <w:r w:rsidRPr="003A425A">
        <w:rPr>
          <w:rFonts w:ascii="Times New Roman" w:hAnsi="Times New Roman"/>
          <w:i/>
          <w:sz w:val="24"/>
          <w:szCs w:val="24"/>
        </w:rPr>
        <w:t xml:space="preserve"> </w:t>
      </w:r>
      <w:r w:rsidRPr="003A425A">
        <w:rPr>
          <w:rFonts w:ascii="Times New Roman" w:hAnsi="Times New Roman"/>
          <w:i/>
          <w:sz w:val="24"/>
          <w:szCs w:val="24"/>
          <w:lang w:val="en-US"/>
        </w:rPr>
        <w:t>release</w:t>
      </w:r>
      <w:r w:rsidRPr="003A425A">
        <w:rPr>
          <w:rFonts w:ascii="Times New Roman" w:hAnsi="Times New Roman"/>
          <w:i/>
          <w:sz w:val="24"/>
          <w:szCs w:val="24"/>
        </w:rPr>
        <w:t xml:space="preserve"> все </w:t>
      </w:r>
      <w:r w:rsidRPr="003A425A">
        <w:rPr>
          <w:rFonts w:ascii="Times New Roman" w:hAnsi="Times New Roman"/>
          <w:i/>
          <w:sz w:val="24"/>
          <w:szCs w:val="24"/>
          <w:lang w:val="en-US"/>
        </w:rPr>
        <w:t>TS</w:t>
      </w:r>
      <w:r w:rsidRPr="003A425A">
        <w:rPr>
          <w:rFonts w:ascii="Times New Roman" w:hAnsi="Times New Roman"/>
          <w:i/>
          <w:sz w:val="24"/>
          <w:szCs w:val="24"/>
        </w:rPr>
        <w:t xml:space="preserve">-файлы преобразуются в </w:t>
      </w:r>
      <w:r w:rsidRPr="003A425A">
        <w:rPr>
          <w:rFonts w:ascii="Times New Roman" w:hAnsi="Times New Roman"/>
          <w:i/>
          <w:sz w:val="24"/>
          <w:szCs w:val="24"/>
          <w:lang w:val="en-US"/>
        </w:rPr>
        <w:t>QM</w:t>
      </w:r>
      <w:r w:rsidRPr="003A425A">
        <w:rPr>
          <w:rFonts w:ascii="Times New Roman" w:hAnsi="Times New Roman"/>
          <w:i/>
          <w:sz w:val="24"/>
          <w:szCs w:val="24"/>
        </w:rPr>
        <w:t>-файлы.</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Также можно оставлять некоторые строки непереведёнными для перевода в будущем.</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Если некоторая фраза встречается несколько раз, то </w:t>
      </w:r>
      <w:r w:rsidRPr="003A425A">
        <w:rPr>
          <w:rFonts w:ascii="Times New Roman" w:hAnsi="Times New Roman"/>
          <w:i/>
          <w:sz w:val="24"/>
          <w:szCs w:val="24"/>
          <w:lang w:val="en-US"/>
        </w:rPr>
        <w:t>Qt</w:t>
      </w:r>
      <w:r w:rsidRPr="003A425A">
        <w:rPr>
          <w:rFonts w:ascii="Times New Roman" w:hAnsi="Times New Roman"/>
          <w:i/>
          <w:sz w:val="24"/>
          <w:szCs w:val="24"/>
        </w:rPr>
        <w:t xml:space="preserve"> </w:t>
      </w:r>
      <w:r w:rsidRPr="003A425A">
        <w:rPr>
          <w:rFonts w:ascii="Times New Roman" w:hAnsi="Times New Roman"/>
          <w:i/>
          <w:sz w:val="24"/>
          <w:szCs w:val="24"/>
          <w:lang w:val="en-US"/>
        </w:rPr>
        <w:t>Linguist</w:t>
      </w:r>
      <w:r w:rsidRPr="003A425A">
        <w:rPr>
          <w:rFonts w:ascii="Times New Roman" w:hAnsi="Times New Roman"/>
          <w:i/>
          <w:sz w:val="24"/>
          <w:szCs w:val="24"/>
        </w:rPr>
        <w:t xml:space="preserve"> при её последующем появлении предлагает предыдущий перевод в разделе </w:t>
      </w:r>
      <w:r w:rsidRPr="003A425A">
        <w:rPr>
          <w:rFonts w:ascii="Times New Roman" w:hAnsi="Times New Roman"/>
          <w:i/>
          <w:sz w:val="24"/>
          <w:szCs w:val="24"/>
          <w:lang w:val="en-US"/>
        </w:rPr>
        <w:t>Phrases</w:t>
      </w:r>
      <w:r w:rsidRPr="003A425A">
        <w:rPr>
          <w:rFonts w:ascii="Times New Roman" w:hAnsi="Times New Roman"/>
          <w:i/>
          <w:sz w:val="24"/>
          <w:szCs w:val="24"/>
        </w:rPr>
        <w:t xml:space="preserve"> </w:t>
      </w:r>
      <w:r w:rsidRPr="003A425A">
        <w:rPr>
          <w:rFonts w:ascii="Times New Roman" w:hAnsi="Times New Roman"/>
          <w:i/>
          <w:sz w:val="24"/>
          <w:szCs w:val="24"/>
          <w:lang w:val="en-US"/>
        </w:rPr>
        <w:t>and</w:t>
      </w:r>
      <w:r w:rsidRPr="003A425A">
        <w:rPr>
          <w:rFonts w:ascii="Times New Roman" w:hAnsi="Times New Roman"/>
          <w:i/>
          <w:sz w:val="24"/>
          <w:szCs w:val="24"/>
        </w:rPr>
        <w:t xml:space="preserve"> </w:t>
      </w:r>
      <w:r w:rsidRPr="003A425A">
        <w:rPr>
          <w:rFonts w:ascii="Times New Roman" w:hAnsi="Times New Roman"/>
          <w:i/>
          <w:sz w:val="24"/>
          <w:szCs w:val="24"/>
          <w:lang w:val="en-US"/>
        </w:rPr>
        <w:t>Guesses</w:t>
      </w:r>
      <w:r w:rsidRPr="003A425A">
        <w:rPr>
          <w:rFonts w:ascii="Times New Roman" w:hAnsi="Times New Roman"/>
          <w:i/>
          <w:sz w:val="24"/>
          <w:szCs w:val="24"/>
        </w:rPr>
        <w:t>, но можно для данной фразы в зависимости от контекста также формировать и новый перевод.</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Если в одном контексте есть две одинаковые фразы, которые должны быть по-разному переведены, то чтобы их затем выделить из контекста, следует снабдить их разными комментариями разработчика в соответствующем разделе.</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Ускоритель – это клавиша или комбинация клавиш, которая, когда нажата, вызывает выполнение некоторого действия приложением. Есть два вида ускорителей клавиатуры: </w:t>
      </w:r>
      <w:r w:rsidRPr="003A425A">
        <w:rPr>
          <w:rFonts w:ascii="Times New Roman" w:hAnsi="Times New Roman"/>
          <w:color w:val="00B050"/>
          <w:sz w:val="24"/>
          <w:szCs w:val="24"/>
          <w:lang w:val="en-US"/>
        </w:rPr>
        <w:t>Alt</w:t>
      </w:r>
      <w:r w:rsidRPr="003A425A">
        <w:rPr>
          <w:rFonts w:ascii="Times New Roman" w:hAnsi="Times New Roman"/>
          <w:color w:val="00B050"/>
          <w:sz w:val="24"/>
          <w:szCs w:val="24"/>
        </w:rPr>
        <w:t xml:space="preserve"> и </w:t>
      </w:r>
      <w:r w:rsidRPr="003A425A">
        <w:rPr>
          <w:rFonts w:ascii="Times New Roman" w:hAnsi="Times New Roman"/>
          <w:color w:val="00B050"/>
          <w:sz w:val="24"/>
          <w:szCs w:val="24"/>
          <w:lang w:val="en-US"/>
        </w:rPr>
        <w:t>Ctrl</w:t>
      </w:r>
      <w:r w:rsidRPr="003A425A">
        <w:rPr>
          <w:rFonts w:ascii="Times New Roman" w:hAnsi="Times New Roman"/>
          <w:color w:val="00B050"/>
          <w:sz w:val="24"/>
          <w:szCs w:val="24"/>
        </w:rPr>
        <w:t>.</w:t>
      </w:r>
      <w:r w:rsidR="003B3209" w:rsidRPr="003A425A">
        <w:rPr>
          <w:rFonts w:ascii="Times New Roman" w:hAnsi="Times New Roman"/>
          <w:color w:val="00B050"/>
          <w:sz w:val="24"/>
          <w:szCs w:val="24"/>
        </w:rPr>
        <w:t xml:space="preserve"> </w:t>
      </w:r>
      <w:r w:rsidRPr="003A425A">
        <w:rPr>
          <w:rFonts w:ascii="Times New Roman" w:hAnsi="Times New Roman"/>
          <w:color w:val="00B050"/>
          <w:sz w:val="24"/>
          <w:szCs w:val="24"/>
        </w:rPr>
        <w:t xml:space="preserve">Подчёркнутый снизу символ в меню или на кнопке обозначает, что при нажатии </w:t>
      </w:r>
      <w:r w:rsidRPr="003A425A">
        <w:rPr>
          <w:rFonts w:ascii="Times New Roman" w:hAnsi="Times New Roman"/>
          <w:color w:val="00B050"/>
          <w:sz w:val="24"/>
          <w:szCs w:val="24"/>
          <w:lang w:val="en-US"/>
        </w:rPr>
        <w:t>Alt</w:t>
      </w:r>
      <w:r w:rsidRPr="003A425A">
        <w:rPr>
          <w:rFonts w:ascii="Times New Roman" w:hAnsi="Times New Roman"/>
          <w:color w:val="00B050"/>
          <w:sz w:val="24"/>
          <w:szCs w:val="24"/>
        </w:rPr>
        <w:t xml:space="preserve">+данный символ на клавиатуре инициируется то же действие, что при выборе соответствующего меню или соответствующей кнопки. Чтобы идентифицировать данный ускоритель, следует букву, которая будет инициировать выполнение данного действия, сопроводить спереди символом «&amp;».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Переводчик может изменять букв</w:t>
      </w:r>
      <w:r w:rsidR="005B52CF" w:rsidRPr="003A425A">
        <w:rPr>
          <w:rFonts w:ascii="Times New Roman" w:hAnsi="Times New Roman"/>
          <w:sz w:val="24"/>
          <w:szCs w:val="24"/>
        </w:rPr>
        <w:t>у, которая входит в ускоритель.</w:t>
      </w:r>
    </w:p>
    <w:p w:rsidR="005A6BBD" w:rsidRPr="003A425A" w:rsidRDefault="005A6BBD" w:rsidP="004D4FF9">
      <w:pPr>
        <w:numPr>
          <w:ilvl w:val="0"/>
          <w:numId w:val="98"/>
        </w:numPr>
        <w:jc w:val="both"/>
        <w:rPr>
          <w:rFonts w:ascii="Times New Roman" w:hAnsi="Times New Roman"/>
          <w:sz w:val="24"/>
          <w:szCs w:val="24"/>
        </w:rPr>
      </w:pPr>
      <w:r w:rsidRPr="003A425A">
        <w:rPr>
          <w:rFonts w:ascii="Times New Roman" w:hAnsi="Times New Roman"/>
          <w:sz w:val="24"/>
          <w:szCs w:val="24"/>
          <w:lang w:val="en-US"/>
        </w:rPr>
        <w:t>Alt</w:t>
      </w:r>
      <w:r w:rsidRPr="003A425A">
        <w:rPr>
          <w:rFonts w:ascii="Times New Roman" w:hAnsi="Times New Roman"/>
          <w:sz w:val="24"/>
          <w:szCs w:val="24"/>
        </w:rPr>
        <w:t xml:space="preserve"> ускорители должны быть разными в рамках одного визуального элемента, но могут быть одинаковыми у разных визуальных элементов.</w:t>
      </w:r>
    </w:p>
    <w:p w:rsidR="005A6BBD" w:rsidRPr="003A425A" w:rsidRDefault="005A6BBD" w:rsidP="004D4FF9">
      <w:pPr>
        <w:numPr>
          <w:ilvl w:val="0"/>
          <w:numId w:val="98"/>
        </w:numPr>
        <w:jc w:val="both"/>
        <w:rPr>
          <w:rFonts w:ascii="Times New Roman" w:hAnsi="Times New Roman"/>
          <w:sz w:val="24"/>
          <w:szCs w:val="24"/>
        </w:rPr>
      </w:pPr>
      <w:r w:rsidRPr="003A425A">
        <w:rPr>
          <w:rFonts w:ascii="Times New Roman" w:hAnsi="Times New Roman"/>
          <w:sz w:val="24"/>
          <w:szCs w:val="24"/>
          <w:lang w:val="en-US"/>
        </w:rPr>
        <w:t>Ctrl</w:t>
      </w:r>
      <w:r w:rsidRPr="003A425A">
        <w:rPr>
          <w:rFonts w:ascii="Times New Roman" w:hAnsi="Times New Roman"/>
          <w:sz w:val="24"/>
          <w:szCs w:val="24"/>
        </w:rPr>
        <w:t xml:space="preserve"> ускорители могут существовать независимо от любого визуального элемента управления. Они часто инициируют действия из меню, которые в противном случае пришлось бы инициировать при помощи м</w:t>
      </w:r>
      <w:r w:rsidR="003B3209" w:rsidRPr="003A425A">
        <w:rPr>
          <w:rFonts w:ascii="Times New Roman" w:hAnsi="Times New Roman"/>
          <w:sz w:val="24"/>
          <w:szCs w:val="24"/>
        </w:rPr>
        <w:t>ножественного нажатия на клавиши</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Каждый такой ускоритель показан в меню Строк как отдельная строка, например, </w:t>
      </w:r>
      <w:r w:rsidRPr="003A425A">
        <w:rPr>
          <w:rFonts w:ascii="Times New Roman" w:hAnsi="Times New Roman"/>
          <w:b/>
          <w:sz w:val="24"/>
          <w:szCs w:val="24"/>
          <w:lang w:val="en-US"/>
        </w:rPr>
        <w:t>Ctrl</w:t>
      </w:r>
      <w:r w:rsidRPr="003A425A">
        <w:rPr>
          <w:rFonts w:ascii="Times New Roman" w:hAnsi="Times New Roman"/>
          <w:b/>
          <w:sz w:val="24"/>
          <w:szCs w:val="24"/>
        </w:rPr>
        <w:t>+</w:t>
      </w:r>
      <w:r w:rsidRPr="003A425A">
        <w:rPr>
          <w:rFonts w:ascii="Times New Roman" w:hAnsi="Times New Roman"/>
          <w:b/>
          <w:sz w:val="24"/>
          <w:szCs w:val="24"/>
          <w:lang w:val="en-US"/>
        </w:rPr>
        <w:t>Enter</w:t>
      </w:r>
      <w:r w:rsidRPr="003A425A">
        <w:rPr>
          <w:rFonts w:ascii="Times New Roman" w:hAnsi="Times New Roman"/>
          <w:sz w:val="24"/>
          <w:szCs w:val="24"/>
        </w:rPr>
        <w:t xml:space="preserve">. Также переводчик должен полагаться на разработчика графического интерфейса в том, что он </w:t>
      </w:r>
      <w:r w:rsidR="00370BD7" w:rsidRPr="003A425A">
        <w:rPr>
          <w:rFonts w:ascii="Times New Roman" w:hAnsi="Times New Roman"/>
          <w:sz w:val="24"/>
          <w:szCs w:val="24"/>
        </w:rPr>
        <w:t>напи</w:t>
      </w:r>
      <w:r w:rsidRPr="003A425A">
        <w:rPr>
          <w:rFonts w:ascii="Times New Roman" w:hAnsi="Times New Roman"/>
          <w:sz w:val="24"/>
          <w:szCs w:val="24"/>
        </w:rPr>
        <w:t>шет переводимый комментарий к тому, какое действие выполняется данным ускорителем.</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Также предоставляется возможность использования пронумерованных аргументов, которые пишутся одинаково в различных языках. Данные аргументы обозначаются при помощи %</w:t>
      </w:r>
      <w:r w:rsidRPr="003A425A">
        <w:rPr>
          <w:rFonts w:ascii="Times New Roman" w:hAnsi="Times New Roman"/>
          <w:i/>
          <w:sz w:val="24"/>
          <w:szCs w:val="24"/>
          <w:lang w:val="en-US"/>
        </w:rPr>
        <w:t>i</w:t>
      </w:r>
      <w:r w:rsidRPr="003A425A">
        <w:rPr>
          <w:rFonts w:ascii="Times New Roman" w:hAnsi="Times New Roman"/>
          <w:i/>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названиях </w:t>
      </w:r>
      <w:r w:rsidRPr="003A425A">
        <w:rPr>
          <w:rFonts w:ascii="Times New Roman" w:hAnsi="Times New Roman"/>
          <w:sz w:val="24"/>
          <w:szCs w:val="24"/>
          <w:lang w:val="en-US"/>
        </w:rPr>
        <w:t>TS</w:t>
      </w:r>
      <w:r w:rsidRPr="003A425A">
        <w:rPr>
          <w:rFonts w:ascii="Times New Roman" w:hAnsi="Times New Roman"/>
          <w:sz w:val="24"/>
          <w:szCs w:val="24"/>
        </w:rPr>
        <w:t xml:space="preserve">-файлов лучше явно задавать, какая в них размещена локализация: язык и страна. Но также и в самом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xml:space="preserve"> есть такая возможность. Для этого необходимо зайти в меню </w:t>
      </w:r>
      <w:r w:rsidRPr="003A425A">
        <w:rPr>
          <w:rFonts w:ascii="Times New Roman" w:hAnsi="Times New Roman"/>
          <w:sz w:val="24"/>
          <w:szCs w:val="24"/>
          <w:lang w:val="en-US"/>
        </w:rPr>
        <w:t>Edit</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Каждый контекст – это некоторый подкласс класса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w:t>
      </w:r>
      <w:r w:rsidRPr="003A425A">
        <w:rPr>
          <w:rFonts w:ascii="Times New Roman" w:hAnsi="Times New Roman"/>
          <w:sz w:val="24"/>
          <w:szCs w:val="24"/>
        </w:rPr>
        <w:t xml:space="preserve"> Каждому контексту могут соответствовать некоторые значки, которые указывают состояние перевода.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В меню строк отображаются все строки из данного контекста. Напротив них также могут ставиться некоторые тематические значки, кото</w:t>
      </w:r>
      <w:r w:rsidR="00370BD7" w:rsidRPr="003A425A">
        <w:rPr>
          <w:rFonts w:ascii="Times New Roman" w:hAnsi="Times New Roman"/>
          <w:sz w:val="24"/>
          <w:szCs w:val="24"/>
        </w:rPr>
        <w:t>рые перечислены в данной части.</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rPr>
        <w:t>Если перевод совпадает с исходным текстом, то есть специальная команда, которая копирует исходный текст в область перевода (</w:t>
      </w:r>
      <w:r w:rsidRPr="003A425A">
        <w:rPr>
          <w:rFonts w:ascii="Times New Roman" w:hAnsi="Times New Roman"/>
          <w:sz w:val="24"/>
          <w:szCs w:val="24"/>
          <w:lang w:val="en-US"/>
        </w:rPr>
        <w:t>Translation</w:t>
      </w:r>
      <w:r w:rsidRPr="003A425A">
        <w:rPr>
          <w:rFonts w:ascii="Times New Roman" w:hAnsi="Times New Roman"/>
          <w:sz w:val="24"/>
          <w:szCs w:val="24"/>
        </w:rPr>
        <w:t xml:space="preserve"> &gt; </w:t>
      </w:r>
      <w:r w:rsidRPr="003A425A">
        <w:rPr>
          <w:rFonts w:ascii="Times New Roman" w:hAnsi="Times New Roman"/>
          <w:sz w:val="24"/>
          <w:szCs w:val="24"/>
          <w:lang w:val="en-US"/>
        </w:rPr>
        <w:t>Copy</w:t>
      </w:r>
      <w:r w:rsidRPr="003A425A">
        <w:rPr>
          <w:rFonts w:ascii="Times New Roman" w:hAnsi="Times New Roman"/>
          <w:sz w:val="24"/>
          <w:szCs w:val="24"/>
        </w:rPr>
        <w:t xml:space="preserve"> </w:t>
      </w:r>
      <w:r w:rsidRPr="003A425A">
        <w:rPr>
          <w:rFonts w:ascii="Times New Roman" w:hAnsi="Times New Roman"/>
          <w:sz w:val="24"/>
          <w:szCs w:val="24"/>
          <w:lang w:val="en-US"/>
        </w:rPr>
        <w:t>from</w:t>
      </w:r>
      <w:r w:rsidRPr="003A425A">
        <w:rPr>
          <w:rFonts w:ascii="Times New Roman" w:hAnsi="Times New Roman"/>
          <w:sz w:val="24"/>
          <w:szCs w:val="24"/>
        </w:rPr>
        <w:t xml:space="preserve"> </w:t>
      </w:r>
      <w:r w:rsidRPr="003A425A">
        <w:rPr>
          <w:rFonts w:ascii="Times New Roman" w:hAnsi="Times New Roman"/>
          <w:sz w:val="24"/>
          <w:szCs w:val="24"/>
          <w:lang w:val="en-US"/>
        </w:rPr>
        <w:t>source</w:t>
      </w:r>
      <w:r w:rsidRPr="003A425A">
        <w:rPr>
          <w:rFonts w:ascii="Times New Roman" w:hAnsi="Times New Roman"/>
          <w:sz w:val="24"/>
          <w:szCs w:val="24"/>
        </w:rPr>
        <w:t xml:space="preserve"> </w:t>
      </w:r>
      <w:r w:rsidRPr="003A425A">
        <w:rPr>
          <w:rFonts w:ascii="Times New Roman" w:hAnsi="Times New Roman"/>
          <w:sz w:val="24"/>
          <w:szCs w:val="24"/>
          <w:lang w:val="en-US"/>
        </w:rPr>
        <w:t>text</w:t>
      </w:r>
      <w:r w:rsidRPr="003A425A">
        <w:rPr>
          <w:rFonts w:ascii="Times New Roman" w:hAnsi="Times New Roman"/>
          <w:sz w:val="24"/>
          <w:szCs w:val="24"/>
        </w:rPr>
        <w:t>). Также строки можно копировать из блока фраз и предположений, щёлкнув по строке двойным щелчком мыши.</w:t>
      </w:r>
      <w:r w:rsidR="00370BD7" w:rsidRPr="003A425A">
        <w:rPr>
          <w:rFonts w:ascii="Times New Roman" w:hAnsi="Times New Roman"/>
          <w:sz w:val="24"/>
          <w:szCs w:val="24"/>
        </w:rPr>
        <w:t xml:space="preserve"> </w:t>
      </w:r>
      <w:r w:rsidRPr="003A425A">
        <w:rPr>
          <w:rFonts w:ascii="Times New Roman" w:hAnsi="Times New Roman"/>
          <w:sz w:val="24"/>
          <w:szCs w:val="24"/>
        </w:rPr>
        <w:t xml:space="preserve">Также можно использовать </w:t>
      </w:r>
      <w:r w:rsidRPr="003A425A">
        <w:rPr>
          <w:rFonts w:ascii="Times New Roman" w:hAnsi="Times New Roman"/>
          <w:sz w:val="24"/>
          <w:szCs w:val="24"/>
          <w:lang w:val="en-US"/>
        </w:rPr>
        <w:t>batch</w:t>
      </w:r>
      <w:r w:rsidRPr="003A425A">
        <w:rPr>
          <w:rFonts w:ascii="Times New Roman" w:hAnsi="Times New Roman"/>
          <w:sz w:val="24"/>
          <w:szCs w:val="24"/>
        </w:rPr>
        <w:t xml:space="preserve"> </w:t>
      </w:r>
      <w:r w:rsidRPr="003A425A">
        <w:rPr>
          <w:rFonts w:ascii="Times New Roman" w:hAnsi="Times New Roman"/>
          <w:sz w:val="24"/>
          <w:szCs w:val="24"/>
          <w:lang w:val="en-US"/>
        </w:rPr>
        <w:t>translation</w:t>
      </w:r>
      <w:r w:rsidRPr="003A425A">
        <w:rPr>
          <w:rFonts w:ascii="Times New Roman" w:hAnsi="Times New Roman"/>
          <w:sz w:val="24"/>
          <w:szCs w:val="24"/>
        </w:rPr>
        <w:t>, чтобы взять перевод фраз из книги фраз.</w:t>
      </w:r>
      <w:r w:rsidR="00370BD7" w:rsidRPr="003A425A">
        <w:rPr>
          <w:rFonts w:ascii="Times New Roman" w:hAnsi="Times New Roman"/>
          <w:sz w:val="24"/>
          <w:szCs w:val="24"/>
        </w:rPr>
        <w:t xml:space="preserve"> </w:t>
      </w:r>
      <w:r w:rsidRPr="003A425A">
        <w:rPr>
          <w:rFonts w:ascii="Times New Roman" w:hAnsi="Times New Roman"/>
          <w:sz w:val="24"/>
          <w:szCs w:val="24"/>
        </w:rPr>
        <w:t xml:space="preserve">Данные книги можно создавать и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овать. Они создаются в меню </w:t>
      </w:r>
      <w:r w:rsidRPr="003A425A">
        <w:rPr>
          <w:rFonts w:ascii="Times New Roman" w:hAnsi="Times New Roman"/>
          <w:sz w:val="24"/>
          <w:szCs w:val="24"/>
          <w:lang w:val="en-US"/>
        </w:rPr>
        <w:t>Phrases</w:t>
      </w:r>
      <w:r w:rsidRPr="003A425A">
        <w:rPr>
          <w:rFonts w:ascii="Times New Roman" w:hAnsi="Times New Roman"/>
          <w:sz w:val="24"/>
          <w:szCs w:val="24"/>
        </w:rPr>
        <w:t>.</w:t>
      </w:r>
      <w:r w:rsidRPr="003A425A">
        <w:rPr>
          <w:rFonts w:ascii="Times New Roman" w:hAnsi="Times New Roman"/>
          <w:color w:val="00B050"/>
          <w:sz w:val="24"/>
          <w:szCs w:val="24"/>
        </w:rPr>
        <w:t xml:space="preserve"> </w:t>
      </w:r>
    </w:p>
    <w:p w:rsidR="00370BD7"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Linguist</w:t>
      </w:r>
      <w:r w:rsidRPr="003A425A">
        <w:rPr>
          <w:rFonts w:ascii="Times New Roman" w:hAnsi="Times New Roman"/>
          <w:sz w:val="24"/>
          <w:szCs w:val="24"/>
        </w:rPr>
        <w:t xml:space="preserve"> предлагает следующие тесты для проверки текста: </w:t>
      </w:r>
    </w:p>
    <w:p w:rsidR="005A6BBD" w:rsidRPr="003A425A" w:rsidRDefault="005A6BBD" w:rsidP="004D4FF9">
      <w:pPr>
        <w:numPr>
          <w:ilvl w:val="0"/>
          <w:numId w:val="99"/>
        </w:numPr>
        <w:jc w:val="both"/>
        <w:rPr>
          <w:rFonts w:ascii="Times New Roman" w:hAnsi="Times New Roman"/>
          <w:sz w:val="24"/>
          <w:szCs w:val="24"/>
        </w:rPr>
      </w:pPr>
      <w:r w:rsidRPr="003A425A">
        <w:rPr>
          <w:rFonts w:ascii="Times New Roman" w:hAnsi="Times New Roman"/>
          <w:sz w:val="24"/>
          <w:szCs w:val="24"/>
        </w:rPr>
        <w:t>тест ускорителя проверяет переводимые фразы, которые не имеют подчёркивания или предшествующего символа и наоборот.</w:t>
      </w:r>
    </w:p>
    <w:p w:rsidR="005A6BBD" w:rsidRPr="003A425A" w:rsidRDefault="005A6BBD" w:rsidP="004D4FF9">
      <w:pPr>
        <w:numPr>
          <w:ilvl w:val="0"/>
          <w:numId w:val="99"/>
        </w:numPr>
        <w:jc w:val="both"/>
        <w:rPr>
          <w:rFonts w:ascii="Times New Roman" w:hAnsi="Times New Roman"/>
          <w:sz w:val="24"/>
          <w:szCs w:val="24"/>
        </w:rPr>
      </w:pPr>
      <w:r w:rsidRPr="003A425A">
        <w:rPr>
          <w:rFonts w:ascii="Times New Roman" w:hAnsi="Times New Roman"/>
          <w:sz w:val="24"/>
          <w:szCs w:val="24"/>
        </w:rPr>
        <w:t xml:space="preserve">Тесты </w:t>
      </w:r>
      <w:r w:rsidR="0018366D" w:rsidRPr="003A425A">
        <w:rPr>
          <w:rFonts w:ascii="Times New Roman" w:hAnsi="Times New Roman"/>
          <w:sz w:val="24"/>
          <w:szCs w:val="24"/>
        </w:rPr>
        <w:t>пункт</w:t>
      </w:r>
      <w:r w:rsidRPr="003A425A">
        <w:rPr>
          <w:rFonts w:ascii="Times New Roman" w:hAnsi="Times New Roman"/>
          <w:sz w:val="24"/>
          <w:szCs w:val="24"/>
        </w:rPr>
        <w:t xml:space="preserve">уации проверяют отличия в </w:t>
      </w:r>
      <w:r w:rsidR="0018366D" w:rsidRPr="003A425A">
        <w:rPr>
          <w:rFonts w:ascii="Times New Roman" w:hAnsi="Times New Roman"/>
          <w:sz w:val="24"/>
          <w:szCs w:val="24"/>
        </w:rPr>
        <w:t>пункт</w:t>
      </w:r>
      <w:r w:rsidRPr="003A425A">
        <w:rPr>
          <w:rFonts w:ascii="Times New Roman" w:hAnsi="Times New Roman"/>
          <w:sz w:val="24"/>
          <w:szCs w:val="24"/>
        </w:rPr>
        <w:t xml:space="preserve">уации между исходными и переведёнными фразами, когда это может быть важно. </w:t>
      </w:r>
    </w:p>
    <w:p w:rsidR="005A6BBD" w:rsidRPr="003A425A" w:rsidRDefault="005A6BBD" w:rsidP="004D4FF9">
      <w:pPr>
        <w:numPr>
          <w:ilvl w:val="0"/>
          <w:numId w:val="99"/>
        </w:numPr>
        <w:jc w:val="both"/>
        <w:rPr>
          <w:rFonts w:ascii="Times New Roman" w:hAnsi="Times New Roman"/>
          <w:sz w:val="24"/>
          <w:szCs w:val="24"/>
        </w:rPr>
      </w:pPr>
      <w:r w:rsidRPr="003A425A">
        <w:rPr>
          <w:rFonts w:ascii="Times New Roman" w:hAnsi="Times New Roman"/>
          <w:sz w:val="24"/>
          <w:szCs w:val="24"/>
        </w:rPr>
        <w:t xml:space="preserve">Тест фраз проверяет исходные фразы, которые также есть в книге фраз, но чьи переводы отличаются от тех, которые даны в книге фраз. </w:t>
      </w:r>
    </w:p>
    <w:p w:rsidR="005A6BBD" w:rsidRPr="003A425A" w:rsidRDefault="005A6BBD" w:rsidP="004D4FF9">
      <w:pPr>
        <w:numPr>
          <w:ilvl w:val="0"/>
          <w:numId w:val="99"/>
        </w:numPr>
        <w:jc w:val="both"/>
        <w:rPr>
          <w:rFonts w:ascii="Times New Roman" w:hAnsi="Times New Roman"/>
          <w:sz w:val="24"/>
          <w:szCs w:val="24"/>
        </w:rPr>
      </w:pPr>
      <w:r w:rsidRPr="003A425A">
        <w:rPr>
          <w:rFonts w:ascii="Times New Roman" w:hAnsi="Times New Roman"/>
          <w:sz w:val="24"/>
          <w:szCs w:val="24"/>
        </w:rPr>
        <w:t>Тест местоположения маркеров проверяет, используются ли одинаковые переменные в одних и тех же местах в исходном тексте и в переводе (%1, %2, %3).</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Можно одновременно загрузить множество файлов переводов.</w:t>
      </w:r>
    </w:p>
    <w:p w:rsidR="00650F81" w:rsidRPr="003A425A" w:rsidRDefault="00650F81" w:rsidP="00650F81">
      <w:pPr>
        <w:pStyle w:val="4"/>
        <w:rPr>
          <w:rFonts w:ascii="Times New Roman" w:hAnsi="Times New Roman"/>
          <w:b w:val="0"/>
          <w:sz w:val="24"/>
          <w:szCs w:val="24"/>
        </w:rPr>
      </w:pPr>
      <w:bookmarkStart w:id="45" w:name="_Toc382058160"/>
      <w:r w:rsidRPr="003A425A">
        <w:rPr>
          <w:rFonts w:ascii="Times New Roman" w:hAnsi="Times New Roman"/>
          <w:sz w:val="24"/>
          <w:szCs w:val="24"/>
        </w:rPr>
        <w:t>РУКОВОДСТВО ПО ЛИНГВИСТУ ДЛЯ РАЗРАБОТЧИКОВ</w:t>
      </w:r>
      <w:bookmarkEnd w:id="45"/>
    </w:p>
    <w:p w:rsidR="005A6BBD" w:rsidRPr="003A425A" w:rsidRDefault="00953454" w:rsidP="004003DB">
      <w:pPr>
        <w:jc w:val="both"/>
        <w:rPr>
          <w:rFonts w:ascii="Times New Roman" w:hAnsi="Times New Roman"/>
          <w:sz w:val="24"/>
          <w:szCs w:val="24"/>
        </w:rPr>
      </w:pPr>
      <w:hyperlink r:id="rId58" w:history="1">
        <w:r w:rsidR="005A6BBD" w:rsidRPr="003A425A">
          <w:rPr>
            <w:rStyle w:val="a3"/>
            <w:rFonts w:ascii="Times New Roman" w:hAnsi="Times New Roman"/>
            <w:sz w:val="24"/>
            <w:szCs w:val="24"/>
          </w:rPr>
          <w:t>http://qt-project.org/doc/qt-5.1/qtlinguist/linguist-programmers.html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минимизирует затраты производительности при использовании переводов, переводя фразы для каждого окна, когда оно создаётся.</w:t>
      </w:r>
      <w:r w:rsidRPr="003A425A">
        <w:rPr>
          <w:rFonts w:ascii="Times New Roman" w:hAnsi="Times New Roman"/>
          <w:sz w:val="24"/>
          <w:szCs w:val="24"/>
        </w:rPr>
        <w:t xml:space="preserve"> Во многих приложениях </w:t>
      </w:r>
      <w:r w:rsidR="00783BFB" w:rsidRPr="003A425A">
        <w:rPr>
          <w:rFonts w:ascii="Times New Roman" w:hAnsi="Times New Roman"/>
          <w:sz w:val="24"/>
          <w:szCs w:val="24"/>
        </w:rPr>
        <w:t>Глав</w:t>
      </w:r>
      <w:r w:rsidRPr="003A425A">
        <w:rPr>
          <w:rFonts w:ascii="Times New Roman" w:hAnsi="Times New Roman"/>
          <w:sz w:val="24"/>
          <w:szCs w:val="24"/>
        </w:rPr>
        <w:t xml:space="preserve">ное окно встречается только раз. </w:t>
      </w:r>
      <w:r w:rsidRPr="003A425A">
        <w:rPr>
          <w:rFonts w:ascii="Times New Roman" w:hAnsi="Times New Roman"/>
          <w:color w:val="00B050"/>
          <w:sz w:val="24"/>
          <w:szCs w:val="24"/>
        </w:rPr>
        <w:t>Только окна, которые регулярно создаются и уничтожаются будут вызывать накладные затраты производительности.</w:t>
      </w:r>
    </w:p>
    <w:p w:rsidR="005A6BBD" w:rsidRPr="003A425A" w:rsidRDefault="005A6BBD" w:rsidP="004003DB">
      <w:pPr>
        <w:jc w:val="both"/>
        <w:rPr>
          <w:rFonts w:ascii="Times New Roman" w:hAnsi="Times New Roman"/>
          <w:color w:val="00B050"/>
          <w:sz w:val="24"/>
          <w:szCs w:val="24"/>
          <w:lang w:val="be-BY"/>
        </w:rPr>
      </w:pPr>
      <w:r w:rsidRPr="003A425A">
        <w:rPr>
          <w:rFonts w:ascii="Times New Roman" w:hAnsi="Times New Roman"/>
          <w:color w:val="00B050"/>
          <w:sz w:val="24"/>
          <w:szCs w:val="24"/>
        </w:rPr>
        <w:lastRenderedPageBreak/>
        <w:t xml:space="preserve">Создание приложений с возможностью динамического изменения языка возможно при помощи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но требует определённого количества вмешательства разработчика и будет влиять на производительн</w:t>
      </w:r>
      <w:r w:rsidR="00762F12" w:rsidRPr="003A425A">
        <w:rPr>
          <w:rFonts w:ascii="Times New Roman" w:hAnsi="Times New Roman"/>
          <w:color w:val="00B050"/>
          <w:sz w:val="24"/>
          <w:szCs w:val="24"/>
        </w:rPr>
        <w:t>ость во время работы программы.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определения файлов ресурсов для переводов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sz w:val="24"/>
          <w:szCs w:val="24"/>
          <w:lang w:val="en-US"/>
        </w:rPr>
        <w:t>qmake</w:t>
      </w:r>
      <w:r w:rsidRPr="003A425A">
        <w:rPr>
          <w:rFonts w:ascii="Times New Roman" w:hAnsi="Times New Roman"/>
          <w:sz w:val="24"/>
          <w:szCs w:val="24"/>
        </w:rPr>
        <w:t xml:space="preserve"> имеется переменная </w:t>
      </w:r>
      <w:r w:rsidRPr="003A425A">
        <w:rPr>
          <w:rFonts w:ascii="Times New Roman" w:hAnsi="Times New Roman"/>
          <w:sz w:val="24"/>
          <w:szCs w:val="24"/>
          <w:lang w:val="en-US"/>
        </w:rPr>
        <w:t>TRANSLATIONS</w:t>
      </w:r>
      <w:r w:rsidRPr="003A425A">
        <w:rPr>
          <w:rFonts w:ascii="Times New Roman" w:hAnsi="Times New Roman"/>
          <w:sz w:val="24"/>
          <w:szCs w:val="24"/>
        </w:rPr>
        <w:t xml:space="preserve">. Затем </w:t>
      </w:r>
      <w:r w:rsidRPr="003A425A">
        <w:rPr>
          <w:rFonts w:ascii="Times New Roman" w:hAnsi="Times New Roman"/>
          <w:sz w:val="24"/>
          <w:szCs w:val="24"/>
          <w:lang w:val="en-US"/>
        </w:rPr>
        <w:t>lupdate</w:t>
      </w:r>
      <w:r w:rsidRPr="003A425A">
        <w:rPr>
          <w:rFonts w:ascii="Times New Roman" w:hAnsi="Times New Roman"/>
          <w:sz w:val="24"/>
          <w:szCs w:val="24"/>
        </w:rPr>
        <w:t xml:space="preserve"> просматривает переменные </w:t>
      </w:r>
      <w:r w:rsidRPr="003A425A">
        <w:rPr>
          <w:rFonts w:ascii="Times New Roman" w:hAnsi="Times New Roman"/>
          <w:sz w:val="24"/>
          <w:szCs w:val="24"/>
          <w:lang w:val="en-US"/>
        </w:rPr>
        <w:t>SOURCES</w:t>
      </w:r>
      <w:r w:rsidRPr="003A425A">
        <w:rPr>
          <w:rFonts w:ascii="Times New Roman" w:hAnsi="Times New Roman"/>
          <w:sz w:val="24"/>
          <w:szCs w:val="24"/>
        </w:rPr>
        <w:t xml:space="preserve">, </w:t>
      </w:r>
      <w:r w:rsidRPr="003A425A">
        <w:rPr>
          <w:rFonts w:ascii="Times New Roman" w:hAnsi="Times New Roman"/>
          <w:sz w:val="24"/>
          <w:szCs w:val="24"/>
          <w:lang w:val="en-US"/>
        </w:rPr>
        <w:t>FORMS</w:t>
      </w:r>
      <w:r w:rsidRPr="003A425A">
        <w:rPr>
          <w:rFonts w:ascii="Times New Roman" w:hAnsi="Times New Roman"/>
          <w:sz w:val="24"/>
          <w:szCs w:val="24"/>
        </w:rPr>
        <w:t xml:space="preserve"> и </w:t>
      </w:r>
      <w:r w:rsidRPr="003A425A">
        <w:rPr>
          <w:rFonts w:ascii="Times New Roman" w:hAnsi="Times New Roman"/>
          <w:sz w:val="24"/>
          <w:szCs w:val="24"/>
          <w:lang w:val="en-US"/>
        </w:rPr>
        <w:t>HEADERS</w:t>
      </w:r>
      <w:r w:rsidRPr="003A425A">
        <w:rPr>
          <w:rFonts w:ascii="Times New Roman" w:hAnsi="Times New Roman"/>
          <w:sz w:val="24"/>
          <w:szCs w:val="24"/>
        </w:rPr>
        <w:t>, в которой находит файлы исходного кода, анализирует их и выделяет из них строки.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ваш компилятор использует другую кодировку для времени работы, нежели используется в файлах исходного кода, то необходимо установить переменную </w:t>
      </w:r>
      <w:r w:rsidRPr="003A425A">
        <w:rPr>
          <w:rFonts w:ascii="Times New Roman" w:hAnsi="Times New Roman"/>
          <w:color w:val="00B050"/>
          <w:sz w:val="24"/>
          <w:szCs w:val="24"/>
          <w:lang w:val="en-US"/>
        </w:rPr>
        <w:t>CODECFORSRC</w:t>
      </w:r>
      <w:r w:rsidRPr="003A425A">
        <w:rPr>
          <w:rFonts w:ascii="Times New Roman" w:hAnsi="Times New Roman"/>
          <w:sz w:val="24"/>
          <w:szCs w:val="24"/>
        </w:rPr>
        <w:t xml:space="preserve"> (если вы хотите использовать не символы </w:t>
      </w:r>
      <w:r w:rsidRPr="003A425A">
        <w:rPr>
          <w:rFonts w:ascii="Times New Roman" w:hAnsi="Times New Roman"/>
          <w:sz w:val="24"/>
          <w:szCs w:val="24"/>
          <w:lang w:val="en-US"/>
        </w:rPr>
        <w:t>ASCII</w:t>
      </w:r>
      <w:r w:rsidRPr="003A425A">
        <w:rPr>
          <w:rFonts w:ascii="Times New Roman" w:hAnsi="Times New Roman"/>
          <w:sz w:val="24"/>
          <w:szCs w:val="24"/>
        </w:rPr>
        <w:t>).</w:t>
      </w:r>
    </w:p>
    <w:p w:rsidR="005A6BBD" w:rsidRPr="003A425A" w:rsidRDefault="005A6BBD" w:rsidP="001116EA">
      <w:pPr>
        <w:jc w:val="both"/>
        <w:rPr>
          <w:rFonts w:ascii="Times New Roman" w:hAnsi="Times New Roman"/>
          <w:i/>
          <w:sz w:val="24"/>
          <w:szCs w:val="24"/>
          <w:lang w:eastAsia="ru-RU"/>
        </w:rPr>
      </w:pPr>
      <w:r w:rsidRPr="003A425A">
        <w:rPr>
          <w:rFonts w:ascii="Times New Roman" w:hAnsi="Times New Roman"/>
          <w:color w:val="FF0000"/>
          <w:sz w:val="24"/>
          <w:szCs w:val="24"/>
        </w:rPr>
        <w:t xml:space="preserve">Если разместить в файлах исходного кода не файлы С++, а, например, файлы </w:t>
      </w:r>
      <w:r w:rsidRPr="003A425A">
        <w:rPr>
          <w:rFonts w:ascii="Times New Roman" w:hAnsi="Times New Roman"/>
          <w:color w:val="FF0000"/>
          <w:sz w:val="24"/>
          <w:szCs w:val="24"/>
          <w:lang w:val="en-US"/>
        </w:rPr>
        <w:t>QML</w:t>
      </w:r>
      <w:r w:rsidRPr="003A425A">
        <w:rPr>
          <w:rFonts w:ascii="Times New Roman" w:hAnsi="Times New Roman"/>
          <w:color w:val="FF0000"/>
          <w:sz w:val="24"/>
          <w:szCs w:val="24"/>
        </w:rPr>
        <w:t xml:space="preserve"> или </w:t>
      </w:r>
      <w:r w:rsidRPr="003A425A">
        <w:rPr>
          <w:rFonts w:ascii="Times New Roman" w:hAnsi="Times New Roman"/>
          <w:color w:val="FF0000"/>
          <w:sz w:val="24"/>
          <w:szCs w:val="24"/>
          <w:lang w:val="en-US"/>
        </w:rPr>
        <w:t>JavaScript</w:t>
      </w:r>
      <w:r w:rsidRPr="003A425A">
        <w:rPr>
          <w:rFonts w:ascii="Times New Roman" w:hAnsi="Times New Roman"/>
          <w:color w:val="FF0000"/>
          <w:sz w:val="24"/>
          <w:szCs w:val="24"/>
        </w:rPr>
        <w:t xml:space="preserve">, то компилятор попытается построить их как будто они являются </w:t>
      </w:r>
      <w:r w:rsidRPr="003A425A">
        <w:rPr>
          <w:rFonts w:ascii="Times New Roman" w:hAnsi="Times New Roman"/>
          <w:color w:val="FF0000"/>
          <w:sz w:val="24"/>
          <w:szCs w:val="24"/>
          <w:lang w:val="en-US"/>
        </w:rPr>
        <w:t>C</w:t>
      </w:r>
      <w:r w:rsidRPr="003A425A">
        <w:rPr>
          <w:rFonts w:ascii="Times New Roman" w:hAnsi="Times New Roman"/>
          <w:color w:val="FF0000"/>
          <w:sz w:val="24"/>
          <w:szCs w:val="24"/>
        </w:rPr>
        <w:t xml:space="preserve">++ файлами. </w:t>
      </w:r>
      <w:r w:rsidRPr="003A425A">
        <w:rPr>
          <w:rFonts w:ascii="Times New Roman" w:hAnsi="Times New Roman"/>
          <w:i/>
          <w:color w:val="FF0000"/>
          <w:sz w:val="24"/>
          <w:szCs w:val="24"/>
        </w:rPr>
        <w:t xml:space="preserve">Показано также, куда помещать файлы </w:t>
      </w:r>
      <w:r w:rsidR="00D10A6A" w:rsidRPr="003A425A">
        <w:rPr>
          <w:rFonts w:ascii="Times New Roman" w:hAnsi="Times New Roman"/>
          <w:i/>
          <w:color w:val="FF0000"/>
          <w:sz w:val="24"/>
          <w:szCs w:val="24"/>
        </w:rPr>
        <w:t>java script</w:t>
      </w:r>
      <w:r w:rsidRPr="003A425A">
        <w:rPr>
          <w:rFonts w:ascii="Times New Roman" w:hAnsi="Times New Roman"/>
          <w:i/>
          <w:color w:val="FF0000"/>
          <w:sz w:val="24"/>
          <w:szCs w:val="24"/>
        </w:rPr>
        <w:t xml:space="preserve"> и </w:t>
      </w:r>
      <w:r w:rsidR="009B0257" w:rsidRPr="003A425A">
        <w:rPr>
          <w:rFonts w:ascii="Times New Roman" w:hAnsi="Times New Roman"/>
          <w:i/>
          <w:color w:val="FF0000"/>
          <w:sz w:val="24"/>
          <w:szCs w:val="24"/>
        </w:rPr>
        <w:t>qml</w:t>
      </w:r>
      <w:r w:rsidRPr="003A425A">
        <w:rPr>
          <w:rFonts w:ascii="Times New Roman" w:hAnsi="Times New Roman"/>
          <w:i/>
          <w:sz w:val="24"/>
          <w:szCs w:val="24"/>
        </w:rPr>
        <w:t>.</w:t>
      </w:r>
    </w:p>
    <w:p w:rsidR="00762F12"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Разрабатывайте ваше приложение так, чтобы оно </w:t>
      </w:r>
      <w:r w:rsidR="00762F12" w:rsidRPr="003A425A">
        <w:rPr>
          <w:rFonts w:ascii="Times New Roman" w:hAnsi="Times New Roman"/>
          <w:sz w:val="24"/>
          <w:szCs w:val="24"/>
        </w:rPr>
        <w:t>могл</w:t>
      </w:r>
      <w:r w:rsidRPr="003A425A">
        <w:rPr>
          <w:rFonts w:ascii="Times New Roman" w:hAnsi="Times New Roman"/>
          <w:sz w:val="24"/>
          <w:szCs w:val="24"/>
        </w:rPr>
        <w:t xml:space="preserve">о быть использовано в разных регионах и местах без инженерных изменений. Для этого обращайте внимание на следующие моменты при </w:t>
      </w:r>
      <w:r w:rsidR="00F850EA" w:rsidRPr="003A425A">
        <w:rPr>
          <w:rFonts w:ascii="Times New Roman" w:hAnsi="Times New Roman"/>
          <w:sz w:val="24"/>
          <w:szCs w:val="24"/>
        </w:rPr>
        <w:t>написа</w:t>
      </w:r>
      <w:r w:rsidRPr="003A425A">
        <w:rPr>
          <w:rFonts w:ascii="Times New Roman" w:hAnsi="Times New Roman"/>
          <w:sz w:val="24"/>
          <w:szCs w:val="24"/>
        </w:rPr>
        <w:t xml:space="preserve">нии ваших приложений: </w:t>
      </w:r>
    </w:p>
    <w:p w:rsidR="00762F12" w:rsidRPr="003A425A" w:rsidRDefault="005A6BBD" w:rsidP="004D4FF9">
      <w:pPr>
        <w:numPr>
          <w:ilvl w:val="0"/>
          <w:numId w:val="100"/>
        </w:numPr>
        <w:jc w:val="both"/>
        <w:rPr>
          <w:rFonts w:ascii="Times New Roman" w:hAnsi="Times New Roman"/>
          <w:sz w:val="24"/>
          <w:szCs w:val="24"/>
        </w:rPr>
      </w:pPr>
      <w:r w:rsidRPr="003A425A">
        <w:rPr>
          <w:rFonts w:ascii="Times New Roman" w:hAnsi="Times New Roman"/>
          <w:sz w:val="24"/>
          <w:szCs w:val="24"/>
        </w:rPr>
        <w:t xml:space="preserve">пусть ваше приложение будет искать и загружать подходящие файлы переводов; </w:t>
      </w:r>
    </w:p>
    <w:p w:rsidR="00762F12" w:rsidRPr="003A425A" w:rsidRDefault="005A6BBD" w:rsidP="004D4FF9">
      <w:pPr>
        <w:numPr>
          <w:ilvl w:val="0"/>
          <w:numId w:val="100"/>
        </w:numPr>
        <w:jc w:val="both"/>
        <w:rPr>
          <w:rFonts w:ascii="Times New Roman" w:hAnsi="Times New Roman"/>
          <w:sz w:val="24"/>
          <w:szCs w:val="24"/>
        </w:rPr>
      </w:pPr>
      <w:r w:rsidRPr="003A425A">
        <w:rPr>
          <w:rFonts w:ascii="Times New Roman" w:hAnsi="Times New Roman"/>
          <w:sz w:val="24"/>
          <w:szCs w:val="24"/>
        </w:rPr>
        <w:t xml:space="preserve">обозначьте видимый пользователем текст и ускорители </w:t>
      </w:r>
      <w:r w:rsidRPr="003A425A">
        <w:rPr>
          <w:rFonts w:ascii="Times New Roman" w:hAnsi="Times New Roman"/>
          <w:sz w:val="24"/>
          <w:szCs w:val="24"/>
          <w:lang w:val="en-US"/>
        </w:rPr>
        <w:t>Ctrl</w:t>
      </w:r>
      <w:r w:rsidRPr="003A425A">
        <w:rPr>
          <w:rFonts w:ascii="Times New Roman" w:hAnsi="Times New Roman"/>
          <w:sz w:val="24"/>
          <w:szCs w:val="24"/>
        </w:rPr>
        <w:t xml:space="preserve"> как целевые для перевода (</w:t>
      </w:r>
      <w:r w:rsidRPr="003A425A">
        <w:rPr>
          <w:rFonts w:ascii="Times New Roman" w:hAnsi="Times New Roman"/>
          <w:i/>
          <w:sz w:val="24"/>
          <w:szCs w:val="24"/>
        </w:rPr>
        <w:t>в виде комментариев???</w:t>
      </w:r>
      <w:r w:rsidRPr="003A425A">
        <w:rPr>
          <w:rFonts w:ascii="Times New Roman" w:hAnsi="Times New Roman"/>
          <w:sz w:val="24"/>
          <w:szCs w:val="24"/>
        </w:rPr>
        <w:t xml:space="preserve">); </w:t>
      </w:r>
    </w:p>
    <w:p w:rsidR="00762F12" w:rsidRPr="003A425A" w:rsidRDefault="005A6BBD" w:rsidP="004D4FF9">
      <w:pPr>
        <w:numPr>
          <w:ilvl w:val="0"/>
          <w:numId w:val="100"/>
        </w:numPr>
        <w:jc w:val="both"/>
        <w:rPr>
          <w:rFonts w:ascii="Times New Roman" w:hAnsi="Times New Roman"/>
          <w:sz w:val="24"/>
          <w:szCs w:val="24"/>
        </w:rPr>
      </w:pPr>
      <w:r w:rsidRPr="003A425A">
        <w:rPr>
          <w:rFonts w:ascii="Times New Roman" w:hAnsi="Times New Roman"/>
          <w:sz w:val="24"/>
          <w:szCs w:val="24"/>
        </w:rPr>
        <w:t xml:space="preserve">обеспечьте контекст для текста, который следует перевести; </w:t>
      </w:r>
    </w:p>
    <w:p w:rsidR="00762F12" w:rsidRPr="003A425A" w:rsidRDefault="005A6BBD" w:rsidP="004D4FF9">
      <w:pPr>
        <w:numPr>
          <w:ilvl w:val="0"/>
          <w:numId w:val="100"/>
        </w:numPr>
        <w:jc w:val="both"/>
        <w:rPr>
          <w:rFonts w:ascii="Times New Roman" w:hAnsi="Times New Roman"/>
          <w:sz w:val="24"/>
          <w:szCs w:val="24"/>
        </w:rPr>
      </w:pPr>
      <w:r w:rsidRPr="003A425A">
        <w:rPr>
          <w:rFonts w:ascii="Times New Roman" w:hAnsi="Times New Roman"/>
          <w:sz w:val="24"/>
          <w:szCs w:val="24"/>
        </w:rPr>
        <w:t xml:space="preserve">устраняйте неоднозначности идентичного текста; </w:t>
      </w:r>
    </w:p>
    <w:p w:rsidR="00762F12" w:rsidRPr="003A425A" w:rsidRDefault="005A6BBD" w:rsidP="004D4FF9">
      <w:pPr>
        <w:numPr>
          <w:ilvl w:val="0"/>
          <w:numId w:val="100"/>
        </w:numPr>
        <w:jc w:val="both"/>
        <w:rPr>
          <w:rFonts w:ascii="Times New Roman" w:hAnsi="Times New Roman"/>
          <w:sz w:val="24"/>
          <w:szCs w:val="24"/>
        </w:rPr>
      </w:pPr>
      <w:r w:rsidRPr="003A425A">
        <w:rPr>
          <w:rFonts w:ascii="Times New Roman" w:hAnsi="Times New Roman"/>
          <w:sz w:val="24"/>
          <w:szCs w:val="24"/>
        </w:rPr>
        <w:t>используйте пронумерованные аргументы как указатели места, которые замещаются текстом или числовыми значениями (</w:t>
      </w:r>
      <w:r w:rsidRPr="003A425A">
        <w:rPr>
          <w:rFonts w:ascii="Times New Roman" w:hAnsi="Times New Roman"/>
          <w:i/>
          <w:sz w:val="24"/>
          <w:szCs w:val="24"/>
        </w:rPr>
        <w:t>данная техника пока мне не понятна: где определять замещающий текст???</w:t>
      </w:r>
      <w:r w:rsidRPr="003A425A">
        <w:rPr>
          <w:rFonts w:ascii="Times New Roman" w:hAnsi="Times New Roman"/>
          <w:sz w:val="24"/>
          <w:szCs w:val="24"/>
        </w:rPr>
        <w:t xml:space="preserve">); </w:t>
      </w:r>
    </w:p>
    <w:p w:rsidR="00762F12" w:rsidRPr="003A425A" w:rsidRDefault="005A6BBD" w:rsidP="004D4FF9">
      <w:pPr>
        <w:numPr>
          <w:ilvl w:val="0"/>
          <w:numId w:val="100"/>
        </w:numPr>
        <w:jc w:val="both"/>
        <w:rPr>
          <w:rFonts w:ascii="Times New Roman" w:hAnsi="Times New Roman"/>
          <w:sz w:val="24"/>
          <w:szCs w:val="24"/>
        </w:rPr>
      </w:pPr>
      <w:r w:rsidRPr="003A425A">
        <w:rPr>
          <w:rFonts w:ascii="Times New Roman" w:hAnsi="Times New Roman"/>
          <w:sz w:val="24"/>
          <w:szCs w:val="24"/>
        </w:rPr>
        <w:t xml:space="preserve">интернационализируйте числа, даты, время и валюту; </w:t>
      </w:r>
    </w:p>
    <w:p w:rsidR="005A6BBD" w:rsidRPr="003A425A" w:rsidRDefault="005A6BBD" w:rsidP="004D4FF9">
      <w:pPr>
        <w:numPr>
          <w:ilvl w:val="0"/>
          <w:numId w:val="100"/>
        </w:numPr>
        <w:jc w:val="both"/>
        <w:rPr>
          <w:rFonts w:ascii="Times New Roman" w:hAnsi="Times New Roman"/>
          <w:sz w:val="24"/>
          <w:szCs w:val="24"/>
        </w:rPr>
      </w:pPr>
      <w:r w:rsidRPr="003A425A">
        <w:rPr>
          <w:rFonts w:ascii="Times New Roman" w:hAnsi="Times New Roman"/>
          <w:sz w:val="24"/>
          <w:szCs w:val="24"/>
        </w:rPr>
        <w:t>помечайте строки вне функций как переводимые (</w:t>
      </w:r>
      <w:r w:rsidRPr="003A425A">
        <w:rPr>
          <w:rFonts w:ascii="Times New Roman" w:hAnsi="Times New Roman"/>
          <w:i/>
          <w:sz w:val="24"/>
          <w:szCs w:val="24"/>
        </w:rPr>
        <w:t>не понял, о чём здесь идёт речь</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Каждый текст, который следует перевести, требует контекст, чтобы помочь переводчику идентифицировать в программе появление текста. В случае многих идентичных текстов, которые требуют разного перевода, переводчик также требует некоторую информацию, чтобы устранить неоднозначность исходного текста. Пометка текста как текста для перевода автоматически вызовет то, что имя класса будет использоваться как базовый контекст информации. В некоторых случаях у разработчика можно потребовать добавить дополнительную информацию, чтобы помочь переводчику.</w:t>
      </w:r>
    </w:p>
    <w:p w:rsidR="00762F12" w:rsidRPr="003A425A" w:rsidRDefault="00762F12" w:rsidP="00762F12">
      <w:pPr>
        <w:pStyle w:val="4"/>
        <w:rPr>
          <w:rFonts w:ascii="Times New Roman" w:hAnsi="Times New Roman"/>
          <w:b w:val="0"/>
          <w:color w:val="FF0000"/>
          <w:sz w:val="24"/>
          <w:szCs w:val="24"/>
        </w:rPr>
      </w:pPr>
      <w:bookmarkStart w:id="46" w:name="_Toc382058161"/>
      <w:r w:rsidRPr="003A425A">
        <w:rPr>
          <w:rFonts w:ascii="Times New Roman" w:hAnsi="Times New Roman"/>
          <w:color w:val="FF0000"/>
          <w:sz w:val="24"/>
          <w:szCs w:val="24"/>
          <w:lang w:val="en-US"/>
        </w:rPr>
        <w:t>TS</w:t>
      </w:r>
      <w:r w:rsidRPr="003A425A">
        <w:rPr>
          <w:rFonts w:ascii="Times New Roman" w:hAnsi="Times New Roman"/>
          <w:color w:val="FF0000"/>
          <w:sz w:val="24"/>
          <w:szCs w:val="24"/>
        </w:rPr>
        <w:t xml:space="preserve"> ФОРМАТ ФАЙЛОВ</w:t>
      </w:r>
      <w:bookmarkEnd w:id="46"/>
    </w:p>
    <w:p w:rsidR="005A6BBD" w:rsidRPr="003A425A" w:rsidRDefault="00953454" w:rsidP="004003DB">
      <w:pPr>
        <w:jc w:val="both"/>
        <w:rPr>
          <w:rFonts w:ascii="Times New Roman" w:hAnsi="Times New Roman"/>
          <w:sz w:val="24"/>
          <w:szCs w:val="24"/>
        </w:rPr>
      </w:pPr>
      <w:hyperlink r:id="rId59" w:history="1">
        <w:r w:rsidR="005A6BBD" w:rsidRPr="003A425A">
          <w:rPr>
            <w:rStyle w:val="a3"/>
            <w:rFonts w:ascii="Times New Roman" w:hAnsi="Times New Roman"/>
            <w:sz w:val="24"/>
            <w:szCs w:val="24"/>
          </w:rPr>
          <w:t>http://qt-project.org/doc/qt-5.1/qtlinguist/linguist-ts-file-format.html</w:t>
        </w:r>
      </w:hyperlink>
    </w:p>
    <w:p w:rsidR="005A6BBD" w:rsidRPr="003A425A" w:rsidRDefault="005A6BBD" w:rsidP="004003DB">
      <w:pPr>
        <w:jc w:val="both"/>
        <w:rPr>
          <w:rFonts w:ascii="Times New Roman" w:hAnsi="Times New Roman"/>
          <w:color w:val="FFFF00"/>
          <w:sz w:val="24"/>
          <w:szCs w:val="24"/>
        </w:rPr>
      </w:pPr>
      <w:r w:rsidRPr="003A425A">
        <w:rPr>
          <w:rFonts w:ascii="Times New Roman" w:hAnsi="Times New Roman"/>
          <w:sz w:val="24"/>
          <w:szCs w:val="24"/>
        </w:rPr>
        <w:lastRenderedPageBreak/>
        <w:t xml:space="preserve">далее приведён формат </w:t>
      </w:r>
      <w:r w:rsidRPr="003A425A">
        <w:rPr>
          <w:rFonts w:ascii="Times New Roman" w:hAnsi="Times New Roman"/>
          <w:sz w:val="24"/>
          <w:szCs w:val="24"/>
          <w:lang w:val="en-US"/>
        </w:rPr>
        <w:t>TS</w:t>
      </w:r>
      <w:r w:rsidRPr="003A425A">
        <w:rPr>
          <w:rFonts w:ascii="Times New Roman" w:hAnsi="Times New Roman"/>
          <w:sz w:val="24"/>
          <w:szCs w:val="24"/>
        </w:rPr>
        <w:t xml:space="preserve">-файла. В отличие от формата для формы дизайнера, данный формат описан при помощи </w:t>
      </w:r>
      <w:r w:rsidRPr="003A425A">
        <w:rPr>
          <w:rFonts w:ascii="Times New Roman" w:hAnsi="Times New Roman"/>
          <w:sz w:val="24"/>
          <w:szCs w:val="24"/>
          <w:lang w:val="en-US"/>
        </w:rPr>
        <w:t>DTD</w:t>
      </w:r>
      <w:r w:rsidRPr="003A425A">
        <w:rPr>
          <w:rFonts w:ascii="Times New Roman" w:hAnsi="Times New Roman"/>
          <w:sz w:val="24"/>
          <w:szCs w:val="24"/>
        </w:rPr>
        <w:t xml:space="preserve">. </w:t>
      </w:r>
      <w:r w:rsidRPr="003A425A">
        <w:rPr>
          <w:rFonts w:ascii="Times New Roman" w:hAnsi="Times New Roman"/>
          <w:color w:val="00B050"/>
          <w:sz w:val="24"/>
          <w:szCs w:val="24"/>
        </w:rPr>
        <w:t xml:space="preserve">Данный формат может измениться в будущих выпусках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w:t>
      </w:r>
      <w:r w:rsidRPr="003A425A">
        <w:rPr>
          <w:rFonts w:ascii="Times New Roman" w:hAnsi="Times New Roman"/>
          <w:color w:val="FFFF00"/>
          <w:sz w:val="24"/>
          <w:szCs w:val="24"/>
        </w:rPr>
        <w:t xml:space="preserve"> </w:t>
      </w:r>
    </w:p>
    <w:p w:rsidR="00762F12" w:rsidRPr="003A425A" w:rsidRDefault="00762F12" w:rsidP="00762F12">
      <w:pPr>
        <w:pStyle w:val="4"/>
        <w:rPr>
          <w:rFonts w:ascii="Times New Roman" w:hAnsi="Times New Roman"/>
          <w:b w:val="0"/>
          <w:color w:val="FF0000"/>
          <w:sz w:val="24"/>
          <w:szCs w:val="24"/>
        </w:rPr>
      </w:pPr>
      <w:bookmarkStart w:id="47" w:name="_Toc382058162"/>
      <w:r w:rsidRPr="003A425A">
        <w:rPr>
          <w:rFonts w:ascii="Times New Roman" w:hAnsi="Times New Roman"/>
          <w:color w:val="FF0000"/>
          <w:sz w:val="24"/>
          <w:szCs w:val="24"/>
        </w:rPr>
        <w:t>ПЕРЕВОДЫ, ОСНОВАННЫЕ НА ТЕКСТОВЫХ ИДЕНТИФИКАТОРАХ</w:t>
      </w:r>
      <w:bookmarkEnd w:id="47"/>
    </w:p>
    <w:p w:rsidR="005A6BBD" w:rsidRPr="003A425A" w:rsidRDefault="00953454" w:rsidP="004003DB">
      <w:pPr>
        <w:jc w:val="both"/>
        <w:rPr>
          <w:rFonts w:ascii="Times New Roman" w:hAnsi="Times New Roman"/>
          <w:sz w:val="24"/>
          <w:szCs w:val="24"/>
        </w:rPr>
      </w:pPr>
      <w:hyperlink r:id="rId60" w:history="1">
        <w:r w:rsidR="005A6BBD" w:rsidRPr="003A425A">
          <w:rPr>
            <w:rStyle w:val="a3"/>
            <w:rFonts w:ascii="Times New Roman" w:hAnsi="Times New Roman"/>
            <w:sz w:val="24"/>
            <w:szCs w:val="24"/>
          </w:rPr>
          <w:t>http://qt-project.org/doc/qt-5.1/qtlinguist/linguist-id-based-i18n.html</w:t>
        </w:r>
      </w:hyperlink>
    </w:p>
    <w:p w:rsidR="005A6BBD" w:rsidRPr="003A425A" w:rsidRDefault="00762F12" w:rsidP="004003DB">
      <w:pPr>
        <w:jc w:val="both"/>
        <w:rPr>
          <w:rFonts w:ascii="Times New Roman" w:hAnsi="Times New Roman"/>
          <w:color w:val="00B050"/>
          <w:sz w:val="24"/>
          <w:szCs w:val="24"/>
        </w:rPr>
      </w:pPr>
      <w:r w:rsidRPr="003A425A">
        <w:rPr>
          <w:rFonts w:ascii="Times New Roman" w:hAnsi="Times New Roman"/>
          <w:sz w:val="24"/>
          <w:szCs w:val="24"/>
        </w:rPr>
        <w:t>М</w:t>
      </w:r>
      <w:r w:rsidR="005A6BBD" w:rsidRPr="003A425A">
        <w:rPr>
          <w:rFonts w:ascii="Times New Roman" w:hAnsi="Times New Roman"/>
          <w:sz w:val="24"/>
          <w:szCs w:val="24"/>
        </w:rPr>
        <w:t xml:space="preserve">еханизм перевода по </w:t>
      </w:r>
      <w:r w:rsidR="005A6BBD" w:rsidRPr="003A425A">
        <w:rPr>
          <w:rFonts w:ascii="Times New Roman" w:hAnsi="Times New Roman"/>
          <w:sz w:val="24"/>
          <w:szCs w:val="24"/>
          <w:lang w:val="en-US"/>
        </w:rPr>
        <w:t>ID</w:t>
      </w:r>
      <w:r w:rsidR="005A6BBD" w:rsidRPr="003A425A">
        <w:rPr>
          <w:rFonts w:ascii="Times New Roman" w:hAnsi="Times New Roman"/>
          <w:sz w:val="24"/>
          <w:szCs w:val="24"/>
        </w:rPr>
        <w:t xml:space="preserve"> – система промышленной силы для интернационализации и локализации. Каждому тексту в приложении приписывается уникальный идентификатор, и эти идентификаторы используются напрямую в исходном коде в месте, где находится простой текст. Это требует немного большей работы разработчиков графического интерфейса пользователя, но делает намного более лёгким управление большого числа переводимых текстов.</w:t>
      </w:r>
    </w:p>
    <w:p w:rsidR="00762F12" w:rsidRPr="003A425A" w:rsidRDefault="005A6BBD" w:rsidP="004003DB">
      <w:pPr>
        <w:jc w:val="both"/>
        <w:rPr>
          <w:rFonts w:ascii="Times New Roman" w:hAnsi="Times New Roman"/>
          <w:sz w:val="24"/>
          <w:szCs w:val="24"/>
        </w:rPr>
      </w:pPr>
      <w:r w:rsidRPr="003A425A">
        <w:rPr>
          <w:rFonts w:ascii="Times New Roman" w:hAnsi="Times New Roman"/>
          <w:color w:val="00B050"/>
          <w:sz w:val="24"/>
          <w:szCs w:val="24"/>
        </w:rPr>
        <w:t xml:space="preserve">В одном приложении, однако, можно использовать либо функции, основанные на механизме </w:t>
      </w:r>
      <w:r w:rsidRPr="003A425A">
        <w:rPr>
          <w:rFonts w:ascii="Times New Roman" w:hAnsi="Times New Roman"/>
          <w:color w:val="00B050"/>
          <w:sz w:val="24"/>
          <w:szCs w:val="24"/>
          <w:lang w:val="en-US"/>
        </w:rPr>
        <w:t>ID</w:t>
      </w:r>
      <w:r w:rsidRPr="003A425A">
        <w:rPr>
          <w:rFonts w:ascii="Times New Roman" w:hAnsi="Times New Roman"/>
          <w:color w:val="00B050"/>
          <w:sz w:val="24"/>
          <w:szCs w:val="24"/>
        </w:rPr>
        <w:t>, либо функции для простого текста.</w:t>
      </w:r>
      <w:r w:rsidRPr="003A425A">
        <w:rPr>
          <w:rFonts w:ascii="Times New Roman" w:hAnsi="Times New Roman"/>
          <w:sz w:val="24"/>
          <w:szCs w:val="24"/>
        </w:rPr>
        <w:t xml:space="preserve"> При использовании системы </w:t>
      </w:r>
      <w:r w:rsidRPr="003A425A">
        <w:rPr>
          <w:rFonts w:ascii="Times New Roman" w:hAnsi="Times New Roman"/>
          <w:sz w:val="24"/>
          <w:szCs w:val="24"/>
          <w:lang w:val="en-US"/>
        </w:rPr>
        <w:t>ID</w:t>
      </w:r>
      <w:r w:rsidRPr="003A425A">
        <w:rPr>
          <w:rFonts w:ascii="Times New Roman" w:hAnsi="Times New Roman"/>
          <w:sz w:val="24"/>
          <w:szCs w:val="24"/>
        </w:rPr>
        <w:t xml:space="preserve"> вместо простого текста, общий метод интернационализации приложения тот же, но есть некоторые специфические детали:</w:t>
      </w:r>
    </w:p>
    <w:p w:rsidR="005A6BBD" w:rsidRPr="003A425A" w:rsidRDefault="005A6BBD" w:rsidP="004D4FF9">
      <w:pPr>
        <w:numPr>
          <w:ilvl w:val="0"/>
          <w:numId w:val="101"/>
        </w:numPr>
        <w:jc w:val="both"/>
        <w:rPr>
          <w:rFonts w:ascii="Times New Roman" w:hAnsi="Times New Roman"/>
          <w:sz w:val="24"/>
          <w:szCs w:val="24"/>
        </w:rPr>
      </w:pPr>
      <w:r w:rsidRPr="003A425A">
        <w:rPr>
          <w:rFonts w:ascii="Times New Roman" w:hAnsi="Times New Roman"/>
          <w:sz w:val="24"/>
          <w:szCs w:val="24"/>
        </w:rPr>
        <w:t xml:space="preserve">Функции и макросы для данной системы отличны от таковых для системы с простым текстом: </w:t>
      </w:r>
      <w:r w:rsidRPr="003A425A">
        <w:rPr>
          <w:rFonts w:ascii="Times New Roman" w:hAnsi="Times New Roman"/>
          <w:sz w:val="24"/>
          <w:szCs w:val="24"/>
          <w:lang w:val="en-US"/>
        </w:rPr>
        <w:t>qsTrId</w:t>
      </w:r>
      <w:r w:rsidRPr="003A425A">
        <w:rPr>
          <w:rFonts w:ascii="Times New Roman" w:hAnsi="Times New Roman"/>
          <w:sz w:val="24"/>
          <w:szCs w:val="24"/>
        </w:rPr>
        <w:t xml:space="preserve">() вместо </w:t>
      </w:r>
      <w:r w:rsidRPr="003A425A">
        <w:rPr>
          <w:rFonts w:ascii="Times New Roman" w:hAnsi="Times New Roman"/>
          <w:sz w:val="24"/>
          <w:szCs w:val="24"/>
          <w:lang w:val="en-US"/>
        </w:rPr>
        <w:t>qsTr</w:t>
      </w:r>
      <w:r w:rsidRPr="003A425A">
        <w:rPr>
          <w:rFonts w:ascii="Times New Roman" w:hAnsi="Times New Roman"/>
          <w:sz w:val="24"/>
          <w:szCs w:val="24"/>
        </w:rPr>
        <w:t xml:space="preserve">(),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TRID</w:t>
      </w:r>
      <w:r w:rsidRPr="003A425A">
        <w:rPr>
          <w:rFonts w:ascii="Times New Roman" w:hAnsi="Times New Roman"/>
          <w:sz w:val="24"/>
          <w:szCs w:val="24"/>
        </w:rPr>
        <w:t>_</w:t>
      </w:r>
      <w:r w:rsidRPr="003A425A">
        <w:rPr>
          <w:rFonts w:ascii="Times New Roman" w:hAnsi="Times New Roman"/>
          <w:sz w:val="24"/>
          <w:szCs w:val="24"/>
          <w:lang w:val="en-US"/>
        </w:rPr>
        <w:t>NOOP</w:t>
      </w:r>
      <w:r w:rsidRPr="003A425A">
        <w:rPr>
          <w:rFonts w:ascii="Times New Roman" w:hAnsi="Times New Roman"/>
          <w:sz w:val="24"/>
          <w:szCs w:val="24"/>
        </w:rPr>
        <w:t xml:space="preserve">() вместо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TR</w:t>
      </w:r>
      <w:r w:rsidRPr="003A425A">
        <w:rPr>
          <w:rFonts w:ascii="Times New Roman" w:hAnsi="Times New Roman"/>
          <w:sz w:val="24"/>
          <w:szCs w:val="24"/>
        </w:rPr>
        <w:t>_</w:t>
      </w:r>
      <w:r w:rsidRPr="003A425A">
        <w:rPr>
          <w:rFonts w:ascii="Times New Roman" w:hAnsi="Times New Roman"/>
          <w:sz w:val="24"/>
          <w:szCs w:val="24"/>
          <w:lang w:val="en-US"/>
        </w:rPr>
        <w:t>NOOP</w:t>
      </w:r>
      <w:r w:rsidRPr="003A425A">
        <w:rPr>
          <w:rFonts w:ascii="Times New Roman" w:hAnsi="Times New Roman"/>
          <w:sz w:val="24"/>
          <w:szCs w:val="24"/>
        </w:rPr>
        <w:t>().</w:t>
      </w:r>
    </w:p>
    <w:p w:rsidR="00762F12" w:rsidRPr="003A425A" w:rsidRDefault="005A6BBD" w:rsidP="004D4FF9">
      <w:pPr>
        <w:numPr>
          <w:ilvl w:val="0"/>
          <w:numId w:val="101"/>
        </w:numPr>
        <w:jc w:val="both"/>
        <w:rPr>
          <w:rFonts w:ascii="Times New Roman" w:hAnsi="Times New Roman"/>
          <w:sz w:val="24"/>
          <w:szCs w:val="24"/>
        </w:rPr>
      </w:pPr>
      <w:r w:rsidRPr="003A425A">
        <w:rPr>
          <w:rFonts w:ascii="Times New Roman" w:hAnsi="Times New Roman"/>
          <w:sz w:val="24"/>
          <w:szCs w:val="24"/>
          <w:lang w:val="en-US"/>
        </w:rPr>
        <w:t xml:space="preserve">Use text IDs as user interface strings rather than plain text strings. </w:t>
      </w:r>
      <w:r w:rsidRPr="003A425A">
        <w:rPr>
          <w:rFonts w:ascii="Times New Roman" w:hAnsi="Times New Roman"/>
          <w:sz w:val="24"/>
          <w:szCs w:val="24"/>
        </w:rPr>
        <w:t xml:space="preserve">For example, </w:t>
      </w:r>
      <w:r w:rsidRPr="003A425A">
        <w:rPr>
          <w:rStyle w:val="HTML"/>
          <w:rFonts w:ascii="Times New Roman" w:hAnsi="Times New Roman" w:cs="Times New Roman"/>
          <w:sz w:val="24"/>
          <w:szCs w:val="24"/>
        </w:rPr>
        <w:t>qsTrId("id-back-not-front") ()</w:t>
      </w:r>
      <w:r w:rsidRPr="003A425A">
        <w:rPr>
          <w:rFonts w:ascii="Times New Roman" w:hAnsi="Times New Roman"/>
          <w:sz w:val="24"/>
          <w:szCs w:val="24"/>
        </w:rPr>
        <w:t xml:space="preserve"> (</w:t>
      </w:r>
      <w:r w:rsidRPr="003A425A">
        <w:rPr>
          <w:rFonts w:ascii="Times New Roman" w:hAnsi="Times New Roman"/>
          <w:i/>
          <w:sz w:val="24"/>
          <w:szCs w:val="24"/>
        </w:rPr>
        <w:t xml:space="preserve">видимо, названия идентификаторов должны удовлетворять действиям пользователя в </w:t>
      </w:r>
      <w:r w:rsidR="00B00C9F" w:rsidRPr="003A425A">
        <w:rPr>
          <w:rFonts w:ascii="Times New Roman" w:hAnsi="Times New Roman"/>
          <w:i/>
          <w:sz w:val="24"/>
          <w:szCs w:val="24"/>
        </w:rPr>
        <w:t>GUI</w:t>
      </w:r>
      <w:r w:rsidRPr="003A425A">
        <w:rPr>
          <w:rFonts w:ascii="Times New Roman" w:hAnsi="Times New Roman"/>
          <w:sz w:val="24"/>
          <w:szCs w:val="24"/>
        </w:rPr>
        <w:t>)</w:t>
      </w:r>
    </w:p>
    <w:p w:rsidR="00762F12" w:rsidRPr="003A425A" w:rsidRDefault="005A6BBD" w:rsidP="004D4FF9">
      <w:pPr>
        <w:numPr>
          <w:ilvl w:val="0"/>
          <w:numId w:val="101"/>
        </w:numPr>
        <w:jc w:val="both"/>
        <w:rPr>
          <w:rFonts w:ascii="Times New Roman" w:hAnsi="Times New Roman"/>
          <w:sz w:val="24"/>
          <w:szCs w:val="24"/>
        </w:rPr>
      </w:pPr>
      <w:r w:rsidRPr="003A425A">
        <w:rPr>
          <w:rFonts w:ascii="Times New Roman" w:hAnsi="Times New Roman"/>
          <w:sz w:val="24"/>
          <w:szCs w:val="24"/>
        </w:rPr>
        <w:t>нельзя определять параметр контекста вместе с идентификатором. Для двух одинаковых текстов с разным значением следует испо</w:t>
      </w:r>
      <w:r w:rsidR="00762F12" w:rsidRPr="003A425A">
        <w:rPr>
          <w:rFonts w:ascii="Times New Roman" w:hAnsi="Times New Roman"/>
          <w:sz w:val="24"/>
          <w:szCs w:val="24"/>
        </w:rPr>
        <w:t>льзовать разные идентификаторы.</w:t>
      </w:r>
    </w:p>
    <w:p w:rsidR="00762F12" w:rsidRPr="003A425A" w:rsidRDefault="005A6BBD" w:rsidP="004D4FF9">
      <w:pPr>
        <w:numPr>
          <w:ilvl w:val="0"/>
          <w:numId w:val="101"/>
        </w:numPr>
        <w:jc w:val="both"/>
        <w:rPr>
          <w:rFonts w:ascii="Times New Roman" w:hAnsi="Times New Roman"/>
          <w:sz w:val="24"/>
          <w:szCs w:val="24"/>
        </w:rPr>
      </w:pPr>
      <w:r w:rsidRPr="003A425A">
        <w:rPr>
          <w:rFonts w:ascii="Times New Roman" w:hAnsi="Times New Roman"/>
          <w:color w:val="00B050"/>
          <w:sz w:val="24"/>
          <w:szCs w:val="24"/>
        </w:rPr>
        <w:t>//% комментарий</w:t>
      </w:r>
      <w:r w:rsidRPr="003A425A">
        <w:rPr>
          <w:rFonts w:ascii="Times New Roman" w:hAnsi="Times New Roman"/>
          <w:sz w:val="24"/>
          <w:szCs w:val="24"/>
        </w:rPr>
        <w:t xml:space="preserve"> в  коде как раз и </w:t>
      </w:r>
      <w:r w:rsidRPr="003A425A">
        <w:rPr>
          <w:rFonts w:ascii="Times New Roman" w:hAnsi="Times New Roman"/>
          <w:color w:val="00B050"/>
          <w:sz w:val="24"/>
          <w:szCs w:val="24"/>
        </w:rPr>
        <w:t>присваивает имя ID (то есть непосредственно текст)</w:t>
      </w:r>
      <w:r w:rsidRPr="003A425A">
        <w:rPr>
          <w:rFonts w:ascii="Times New Roman" w:hAnsi="Times New Roman"/>
          <w:sz w:val="24"/>
          <w:szCs w:val="24"/>
        </w:rPr>
        <w:t>. Без этого комментария сам идентификатор отобразится на элементе интерфейса пользователя.</w:t>
      </w:r>
    </w:p>
    <w:p w:rsidR="005A6BBD" w:rsidRPr="003A425A" w:rsidRDefault="005A6BBD" w:rsidP="004D4FF9">
      <w:pPr>
        <w:numPr>
          <w:ilvl w:val="0"/>
          <w:numId w:val="101"/>
        </w:numPr>
        <w:jc w:val="both"/>
        <w:rPr>
          <w:rFonts w:ascii="Times New Roman" w:hAnsi="Times New Roman"/>
          <w:sz w:val="24"/>
          <w:szCs w:val="24"/>
        </w:rPr>
      </w:pPr>
      <w:r w:rsidRPr="003A425A">
        <w:rPr>
          <w:rFonts w:ascii="Times New Roman" w:hAnsi="Times New Roman"/>
          <w:color w:val="00B050"/>
          <w:sz w:val="24"/>
          <w:szCs w:val="24"/>
        </w:rPr>
        <w:t>//:</w:t>
      </w:r>
      <w:r w:rsidRPr="003A425A">
        <w:rPr>
          <w:rFonts w:ascii="Times New Roman" w:hAnsi="Times New Roman"/>
          <w:sz w:val="24"/>
          <w:szCs w:val="24"/>
        </w:rPr>
        <w:t xml:space="preserve"> комментарий </w:t>
      </w:r>
      <w:r w:rsidRPr="003A425A">
        <w:rPr>
          <w:rFonts w:ascii="Times New Roman" w:hAnsi="Times New Roman"/>
          <w:color w:val="00B050"/>
          <w:sz w:val="24"/>
          <w:szCs w:val="24"/>
        </w:rPr>
        <w:t>обеспечивает экстра информацию переводчику</w:t>
      </w:r>
      <w:r w:rsidRPr="003A425A">
        <w:rPr>
          <w:rFonts w:ascii="Times New Roman" w:hAnsi="Times New Roman"/>
          <w:sz w:val="24"/>
          <w:szCs w:val="24"/>
        </w:rPr>
        <w:t>. Для данной системы данная экстра информация становится очень существенной, так как без неё вы только имеет</w:t>
      </w:r>
      <w:r w:rsidR="00762F12" w:rsidRPr="003A425A">
        <w:rPr>
          <w:rFonts w:ascii="Times New Roman" w:hAnsi="Times New Roman"/>
          <w:sz w:val="24"/>
          <w:szCs w:val="24"/>
        </w:rPr>
        <w:t>е</w:t>
      </w:r>
      <w:r w:rsidRPr="003A425A">
        <w:rPr>
          <w:rFonts w:ascii="Times New Roman" w:hAnsi="Times New Roman"/>
          <w:sz w:val="24"/>
          <w:szCs w:val="24"/>
        </w:rPr>
        <w:t xml:space="preserve"> идентификатор текста, который для переводчика может ничего не значить.</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Как я понял вся экстра информация помещается прямо в коде в виде комментариев.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Что касается более продвинутой организации локализации, то здесь необходимо удалить переменную </w:t>
      </w:r>
      <w:r w:rsidRPr="003A425A">
        <w:rPr>
          <w:rFonts w:ascii="Times New Roman" w:hAnsi="Times New Roman"/>
          <w:sz w:val="24"/>
          <w:szCs w:val="24"/>
          <w:lang w:val="en-US"/>
        </w:rPr>
        <w:t>TRANSLATIONS</w:t>
      </w:r>
      <w:r w:rsidRPr="003A425A">
        <w:rPr>
          <w:rFonts w:ascii="Times New Roman" w:hAnsi="Times New Roman"/>
          <w:sz w:val="24"/>
          <w:szCs w:val="24"/>
        </w:rPr>
        <w:t xml:space="preserve"> из файла </w:t>
      </w:r>
      <w:r w:rsidR="00F850EA" w:rsidRPr="003A425A">
        <w:rPr>
          <w:rFonts w:ascii="Times New Roman" w:hAnsi="Times New Roman"/>
          <w:sz w:val="24"/>
          <w:szCs w:val="24"/>
        </w:rPr>
        <w:t>проект</w:t>
      </w:r>
      <w:r w:rsidRPr="003A425A">
        <w:rPr>
          <w:rFonts w:ascii="Times New Roman" w:hAnsi="Times New Roman"/>
          <w:sz w:val="24"/>
          <w:szCs w:val="24"/>
        </w:rPr>
        <w:t xml:space="preserve">а и </w:t>
      </w:r>
      <w:r w:rsidR="00F850EA" w:rsidRPr="003A425A">
        <w:rPr>
          <w:rFonts w:ascii="Times New Roman" w:hAnsi="Times New Roman"/>
          <w:sz w:val="24"/>
          <w:szCs w:val="24"/>
        </w:rPr>
        <w:t>написа</w:t>
      </w:r>
      <w:r w:rsidRPr="003A425A">
        <w:rPr>
          <w:rFonts w:ascii="Times New Roman" w:hAnsi="Times New Roman"/>
          <w:sz w:val="24"/>
          <w:szCs w:val="24"/>
        </w:rPr>
        <w:t xml:space="preserve">ть отдельный скрипт, в котором происходит управление переводами: осуществляются все вызовы </w:t>
      </w:r>
      <w:r w:rsidRPr="003A425A">
        <w:rPr>
          <w:rFonts w:ascii="Times New Roman" w:hAnsi="Times New Roman"/>
          <w:sz w:val="24"/>
          <w:szCs w:val="24"/>
          <w:lang w:val="en-US"/>
        </w:rPr>
        <w:t>lupdate</w:t>
      </w:r>
      <w:r w:rsidRPr="003A425A">
        <w:rPr>
          <w:rFonts w:ascii="Times New Roman" w:hAnsi="Times New Roman"/>
          <w:sz w:val="24"/>
          <w:szCs w:val="24"/>
        </w:rPr>
        <w:t xml:space="preserve"> и </w:t>
      </w:r>
      <w:r w:rsidRPr="003A425A">
        <w:rPr>
          <w:rFonts w:ascii="Times New Roman" w:hAnsi="Times New Roman"/>
          <w:sz w:val="24"/>
          <w:szCs w:val="24"/>
          <w:lang w:val="en-US"/>
        </w:rPr>
        <w:t>lreaease</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Не понимаю значение комментария вида //~ ?</w:t>
      </w:r>
    </w:p>
    <w:p w:rsidR="00762F12" w:rsidRPr="003A425A" w:rsidRDefault="00762F12" w:rsidP="00762F12">
      <w:pPr>
        <w:pStyle w:val="4"/>
        <w:rPr>
          <w:rFonts w:ascii="Times New Roman" w:hAnsi="Times New Roman"/>
          <w:b w:val="0"/>
          <w:sz w:val="24"/>
          <w:szCs w:val="24"/>
        </w:rPr>
      </w:pPr>
      <w:bookmarkStart w:id="48" w:name="_Toc382058163"/>
      <w:r w:rsidRPr="003A425A">
        <w:rPr>
          <w:rFonts w:ascii="Times New Roman" w:hAnsi="Times New Roman"/>
          <w:sz w:val="24"/>
          <w:szCs w:val="24"/>
        </w:rPr>
        <w:t>ИНТЕРНАЦИОНАЛИЗАЦИЯ</w:t>
      </w:r>
      <w:r w:rsidRPr="003A425A">
        <w:rPr>
          <w:rFonts w:ascii="Times New Roman" w:hAnsi="Times New Roman"/>
          <w:b w:val="0"/>
          <w:sz w:val="24"/>
          <w:szCs w:val="24"/>
        </w:rPr>
        <w:t xml:space="preserve"> И ЛОКАЛИЗАЦИЯ</w:t>
      </w:r>
      <w:bookmarkEnd w:id="48"/>
    </w:p>
    <w:p w:rsidR="005A6BBD" w:rsidRPr="003A425A" w:rsidRDefault="00953454" w:rsidP="004003DB">
      <w:pPr>
        <w:jc w:val="both"/>
        <w:rPr>
          <w:rFonts w:ascii="Times New Roman" w:hAnsi="Times New Roman"/>
          <w:sz w:val="24"/>
          <w:szCs w:val="24"/>
        </w:rPr>
      </w:pPr>
      <w:hyperlink r:id="rId61" w:history="1">
        <w:r w:rsidR="005A6BBD" w:rsidRPr="003A425A">
          <w:rPr>
            <w:rStyle w:val="a3"/>
            <w:rFonts w:ascii="Times New Roman" w:hAnsi="Times New Roman"/>
            <w:sz w:val="24"/>
            <w:szCs w:val="24"/>
          </w:rPr>
          <w:t>http://qt-project.org/doc/qt-5.1/qtdoc/internationalization.html</w:t>
        </w:r>
      </w:hyperlink>
    </w:p>
    <w:p w:rsidR="005A6BBD" w:rsidRPr="003A425A" w:rsidRDefault="008A150D" w:rsidP="004003DB">
      <w:pPr>
        <w:jc w:val="both"/>
        <w:rPr>
          <w:rFonts w:ascii="Times New Roman" w:hAnsi="Times New Roman"/>
          <w:color w:val="00B050"/>
          <w:sz w:val="24"/>
          <w:szCs w:val="24"/>
        </w:rPr>
      </w:pPr>
      <w:r w:rsidRPr="003A425A">
        <w:rPr>
          <w:rFonts w:ascii="Times New Roman" w:hAnsi="Times New Roman"/>
          <w:sz w:val="24"/>
          <w:szCs w:val="24"/>
        </w:rPr>
        <w:lastRenderedPageBreak/>
        <w:t>И</w:t>
      </w:r>
      <w:r w:rsidR="005A6BBD" w:rsidRPr="003A425A">
        <w:rPr>
          <w:rFonts w:ascii="Times New Roman" w:hAnsi="Times New Roman"/>
          <w:sz w:val="24"/>
          <w:szCs w:val="24"/>
        </w:rPr>
        <w:t xml:space="preserve">нтернационализация и локализация приложения – это процессы адаптации приложения к разным языкам, региональным отличиям и техническим требованиям целевого рынка. </w:t>
      </w:r>
      <w:r w:rsidR="005A6BBD" w:rsidRPr="003A425A">
        <w:rPr>
          <w:rFonts w:ascii="Times New Roman" w:hAnsi="Times New Roman"/>
          <w:color w:val="00B050"/>
          <w:sz w:val="24"/>
          <w:szCs w:val="24"/>
        </w:rPr>
        <w:t xml:space="preserve">Интернационализация значит </w:t>
      </w:r>
      <w:r w:rsidR="00F850EA" w:rsidRPr="003A425A">
        <w:rPr>
          <w:rFonts w:ascii="Times New Roman" w:hAnsi="Times New Roman"/>
          <w:color w:val="00B050"/>
          <w:sz w:val="24"/>
          <w:szCs w:val="24"/>
        </w:rPr>
        <w:t>написа</w:t>
      </w:r>
      <w:r w:rsidR="005A6BBD" w:rsidRPr="003A425A">
        <w:rPr>
          <w:rFonts w:ascii="Times New Roman" w:hAnsi="Times New Roman"/>
          <w:color w:val="00B050"/>
          <w:sz w:val="24"/>
          <w:szCs w:val="24"/>
        </w:rPr>
        <w:t xml:space="preserve">ние такого приложения, которое может быть адаптировано к разным языкам и регионам без внесения инженерных изменений в </w:t>
      </w:r>
      <w:r w:rsidR="00F850EA" w:rsidRPr="003A425A">
        <w:rPr>
          <w:rFonts w:ascii="Times New Roman" w:hAnsi="Times New Roman"/>
          <w:color w:val="00B050"/>
          <w:sz w:val="24"/>
          <w:szCs w:val="24"/>
        </w:rPr>
        <w:t>проект</w:t>
      </w:r>
      <w:r w:rsidR="005A6BBD" w:rsidRPr="003A425A">
        <w:rPr>
          <w:rFonts w:ascii="Times New Roman" w:hAnsi="Times New Roman"/>
          <w:color w:val="00B050"/>
          <w:sz w:val="24"/>
          <w:szCs w:val="24"/>
        </w:rPr>
        <w:t>.</w:t>
      </w:r>
      <w:r w:rsidR="005A6BBD" w:rsidRPr="003A425A">
        <w:rPr>
          <w:rFonts w:ascii="Times New Roman" w:hAnsi="Times New Roman"/>
          <w:sz w:val="24"/>
          <w:szCs w:val="24"/>
        </w:rPr>
        <w:t xml:space="preserve"> </w:t>
      </w:r>
      <w:r w:rsidR="005A6BBD" w:rsidRPr="003A425A">
        <w:rPr>
          <w:rFonts w:ascii="Times New Roman" w:hAnsi="Times New Roman"/>
          <w:color w:val="00B050"/>
          <w:sz w:val="24"/>
          <w:szCs w:val="24"/>
        </w:rPr>
        <w:t>Локализация означает адаптацию интернационализированного программного обеспечения для специального региона или языка при помощи добавления определённых компонентов (таких как дата, время и численный форматы), а также переводящегося текста.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Классы, которые обеспечивают интернационализацию </w:t>
      </w:r>
      <w:r w:rsidRPr="003A425A">
        <w:rPr>
          <w:rFonts w:ascii="Times New Roman" w:hAnsi="Times New Roman"/>
          <w:sz w:val="24"/>
          <w:szCs w:val="24"/>
          <w:lang w:val="en-US"/>
        </w:rPr>
        <w:t>Qt</w:t>
      </w:r>
      <w:r w:rsidRPr="003A425A">
        <w:rPr>
          <w:rFonts w:ascii="Times New Roman" w:hAnsi="Times New Roman"/>
          <w:sz w:val="24"/>
          <w:szCs w:val="24"/>
        </w:rPr>
        <w:t xml:space="preserve"> приложений: </w:t>
      </w:r>
      <w:r w:rsidRPr="003A425A">
        <w:rPr>
          <w:rFonts w:ascii="Times New Roman" w:hAnsi="Times New Roman"/>
          <w:sz w:val="24"/>
          <w:szCs w:val="24"/>
          <w:lang w:val="en-US"/>
        </w:rPr>
        <w:t>QTextCodec</w:t>
      </w:r>
      <w:r w:rsidRPr="003A425A">
        <w:rPr>
          <w:rFonts w:ascii="Times New Roman" w:hAnsi="Times New Roman"/>
          <w:sz w:val="24"/>
          <w:szCs w:val="24"/>
        </w:rPr>
        <w:t xml:space="preserve">, </w:t>
      </w:r>
      <w:r w:rsidRPr="003A425A">
        <w:rPr>
          <w:rFonts w:ascii="Times New Roman" w:hAnsi="Times New Roman"/>
          <w:sz w:val="24"/>
          <w:szCs w:val="24"/>
          <w:lang w:val="en-US"/>
        </w:rPr>
        <w:t>QTextDecoder</w:t>
      </w:r>
      <w:r w:rsidRPr="003A425A">
        <w:rPr>
          <w:rFonts w:ascii="Times New Roman" w:hAnsi="Times New Roman"/>
          <w:sz w:val="24"/>
          <w:szCs w:val="24"/>
        </w:rPr>
        <w:t xml:space="preserve">, </w:t>
      </w:r>
      <w:r w:rsidRPr="003A425A">
        <w:rPr>
          <w:rFonts w:ascii="Times New Roman" w:hAnsi="Times New Roman"/>
          <w:sz w:val="24"/>
          <w:szCs w:val="24"/>
          <w:lang w:val="en-US"/>
        </w:rPr>
        <w:t>QTextEncoder</w:t>
      </w:r>
      <w:r w:rsidRPr="003A425A">
        <w:rPr>
          <w:rFonts w:ascii="Times New Roman" w:hAnsi="Times New Roman"/>
          <w:sz w:val="24"/>
          <w:szCs w:val="24"/>
        </w:rPr>
        <w:t xml:space="preserve">, </w:t>
      </w:r>
      <w:r w:rsidRPr="003A425A">
        <w:rPr>
          <w:rFonts w:ascii="Times New Roman" w:hAnsi="Times New Roman"/>
          <w:sz w:val="24"/>
          <w:szCs w:val="24"/>
          <w:lang w:val="en-US"/>
        </w:rPr>
        <w:t>QTranslator</w:t>
      </w:r>
      <w:r w:rsidRPr="003A425A">
        <w:rPr>
          <w:rFonts w:ascii="Times New Roman" w:hAnsi="Times New Roman"/>
          <w:sz w:val="24"/>
          <w:szCs w:val="24"/>
        </w:rPr>
        <w:t xml:space="preserve">, </w:t>
      </w:r>
      <w:r w:rsidRPr="003A425A">
        <w:rPr>
          <w:rFonts w:ascii="Times New Roman" w:hAnsi="Times New Roman"/>
          <w:sz w:val="24"/>
          <w:szCs w:val="24"/>
          <w:lang w:val="en-US"/>
        </w:rPr>
        <w:t>QLocale</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Иногда интернационализация производится легко. Например, из американского </w:t>
      </w:r>
      <w:r w:rsidR="008A150D" w:rsidRPr="003A425A">
        <w:rPr>
          <w:rFonts w:ascii="Times New Roman" w:hAnsi="Times New Roman"/>
          <w:sz w:val="24"/>
          <w:szCs w:val="24"/>
        </w:rPr>
        <w:t>англ</w:t>
      </w:r>
      <w:r w:rsidRPr="003A425A">
        <w:rPr>
          <w:rFonts w:ascii="Times New Roman" w:hAnsi="Times New Roman"/>
          <w:sz w:val="24"/>
          <w:szCs w:val="24"/>
        </w:rPr>
        <w:t>ийского в австралийский. Но иногда это сделать очень сложно, например, с корейского на немецкий, так как в данном случае программное обеспечение будет функционировать в разных языках, а также использовать разные техники ввода, разную кодировку симв</w:t>
      </w:r>
      <w:r w:rsidR="008A150D" w:rsidRPr="003A425A">
        <w:rPr>
          <w:rFonts w:ascii="Times New Roman" w:hAnsi="Times New Roman"/>
          <w:sz w:val="24"/>
          <w:szCs w:val="24"/>
        </w:rPr>
        <w:t>олов и конвенции представления.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пытается сделать интернационализацию как можно более безболезненной для разработчиков. Все средства ввода и рисования текста в </w:t>
      </w:r>
      <w:r w:rsidRPr="003A425A">
        <w:rPr>
          <w:rFonts w:ascii="Times New Roman" w:hAnsi="Times New Roman"/>
          <w:sz w:val="24"/>
          <w:szCs w:val="24"/>
          <w:lang w:val="en-US"/>
        </w:rPr>
        <w:t>qt</w:t>
      </w:r>
      <w:r w:rsidRPr="003A425A">
        <w:rPr>
          <w:rFonts w:ascii="Times New Roman" w:hAnsi="Times New Roman"/>
          <w:sz w:val="24"/>
          <w:szCs w:val="24"/>
        </w:rPr>
        <w:t xml:space="preserve"> предлагают встроенную поддержку </w:t>
      </w:r>
      <w:r w:rsidR="008A150D" w:rsidRPr="003A425A">
        <w:rPr>
          <w:rFonts w:ascii="Times New Roman" w:hAnsi="Times New Roman"/>
          <w:sz w:val="24"/>
          <w:szCs w:val="24"/>
        </w:rPr>
        <w:t>для всех поддерживаемых языков.</w:t>
      </w:r>
      <w:r w:rsidR="008A150D" w:rsidRPr="003A425A">
        <w:rPr>
          <w:rFonts w:ascii="Times New Roman" w:hAnsi="Times New Roman"/>
          <w:i/>
          <w:sz w:val="24"/>
          <w:szCs w:val="24"/>
        </w:rPr>
        <w:t xml:space="preserve"> В данной части перечислены все вложенные в </w:t>
      </w:r>
      <w:r w:rsidR="008A150D" w:rsidRPr="003A425A">
        <w:rPr>
          <w:rFonts w:ascii="Times New Roman" w:hAnsi="Times New Roman"/>
          <w:i/>
          <w:sz w:val="24"/>
          <w:szCs w:val="24"/>
          <w:lang w:val="en-US"/>
        </w:rPr>
        <w:t>qt</w:t>
      </w:r>
      <w:r w:rsidR="008A150D" w:rsidRPr="003A425A">
        <w:rPr>
          <w:rFonts w:ascii="Times New Roman" w:hAnsi="Times New Roman"/>
          <w:i/>
          <w:sz w:val="24"/>
          <w:szCs w:val="24"/>
        </w:rPr>
        <w:t xml:space="preserve"> языки. </w:t>
      </w:r>
      <w:r w:rsidRPr="003A425A">
        <w:rPr>
          <w:rFonts w:ascii="Times New Roman" w:hAnsi="Times New Roman"/>
          <w:sz w:val="24"/>
          <w:szCs w:val="24"/>
        </w:rPr>
        <w:t xml:space="preserve">Список данных языков поддерживается и будет работать на всех платформах, пока система содержит шрифты для данный систем </w:t>
      </w:r>
      <w:r w:rsidR="00F850EA" w:rsidRPr="003A425A">
        <w:rPr>
          <w:rFonts w:ascii="Times New Roman" w:hAnsi="Times New Roman"/>
          <w:sz w:val="24"/>
          <w:szCs w:val="24"/>
        </w:rPr>
        <w:t>написа</w:t>
      </w:r>
      <w:r w:rsidR="008A150D" w:rsidRPr="003A425A">
        <w:rPr>
          <w:rFonts w:ascii="Times New Roman" w:hAnsi="Times New Roman"/>
          <w:sz w:val="24"/>
          <w:szCs w:val="24"/>
        </w:rPr>
        <w:t>ния.</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В целом в некоторых языках могут быть некоторые особенности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ния различных символов. </w:t>
      </w:r>
      <w:r w:rsidRPr="003A425A">
        <w:rPr>
          <w:rFonts w:ascii="Times New Roman" w:hAnsi="Times New Roman"/>
          <w:i/>
          <w:sz w:val="24"/>
          <w:szCs w:val="24"/>
          <w:lang w:val="en-US"/>
        </w:rPr>
        <w:t>Qt</w:t>
      </w:r>
      <w:r w:rsidRPr="003A425A">
        <w:rPr>
          <w:rFonts w:ascii="Times New Roman" w:hAnsi="Times New Roman"/>
          <w:i/>
          <w:sz w:val="24"/>
          <w:szCs w:val="24"/>
        </w:rPr>
        <w:t xml:space="preserve"> освобождает разработчика от необходимости учитывать это, так как данная среда разработки сама управляет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нием символов из разных языков в своих нативных элементах управления. Есть, правда, два </w:t>
      </w:r>
      <w:r w:rsidR="008A150D" w:rsidRPr="003A425A">
        <w:rPr>
          <w:rFonts w:ascii="Times New Roman" w:hAnsi="Times New Roman"/>
          <w:i/>
          <w:sz w:val="24"/>
          <w:szCs w:val="24"/>
        </w:rPr>
        <w:t>исклю</w:t>
      </w:r>
      <w:r w:rsidRPr="003A425A">
        <w:rPr>
          <w:rFonts w:ascii="Times New Roman" w:hAnsi="Times New Roman"/>
          <w:i/>
          <w:sz w:val="24"/>
          <w:szCs w:val="24"/>
        </w:rPr>
        <w:t xml:space="preserve">чения, касающиеся функции </w:t>
      </w:r>
      <w:r w:rsidRPr="003A425A">
        <w:rPr>
          <w:rFonts w:ascii="Times New Roman" w:hAnsi="Times New Roman"/>
          <w:i/>
          <w:sz w:val="24"/>
          <w:szCs w:val="24"/>
          <w:lang w:val="en-US"/>
        </w:rPr>
        <w:t>QPainter</w:t>
      </w:r>
      <w:r w:rsidRPr="003A425A">
        <w:rPr>
          <w:rFonts w:ascii="Times New Roman" w:hAnsi="Times New Roman"/>
          <w:i/>
          <w:sz w:val="24"/>
          <w:szCs w:val="24"/>
        </w:rPr>
        <w:t>:</w:t>
      </w:r>
      <w:r w:rsidRPr="003A425A">
        <w:rPr>
          <w:rFonts w:ascii="Times New Roman" w:hAnsi="Times New Roman"/>
          <w:i/>
          <w:sz w:val="24"/>
          <w:szCs w:val="24"/>
          <w:lang w:val="en-US"/>
        </w:rPr>
        <w:t>drawText</w:t>
      </w:r>
      <w:r w:rsidRPr="003A425A">
        <w:rPr>
          <w:rFonts w:ascii="Times New Roman" w:hAnsi="Times New Roman"/>
          <w:i/>
          <w:sz w:val="24"/>
          <w:szCs w:val="24"/>
        </w:rPr>
        <w:t xml:space="preserve">() и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ния собственных средств ввода, так как в некоторых языках ширина и форма символа зависят от того, какие символы его окружают. Поэтому проще бывает просто унаследовать некоторый встроенный класс ввода </w:t>
      </w:r>
      <w:r w:rsidRPr="003A425A">
        <w:rPr>
          <w:rFonts w:ascii="Times New Roman" w:hAnsi="Times New Roman"/>
          <w:i/>
          <w:sz w:val="24"/>
          <w:szCs w:val="24"/>
          <w:lang w:val="en-US"/>
        </w:rPr>
        <w:t>qt</w:t>
      </w:r>
      <w:r w:rsidRPr="003A425A">
        <w:rPr>
          <w:rFonts w:ascii="Times New Roman" w:hAnsi="Times New Roman"/>
          <w:i/>
          <w:sz w:val="24"/>
          <w:szCs w:val="24"/>
        </w:rPr>
        <w:t>.</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обеспечивает прекрасную поддержку для перевода С++ и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Quick</w:t>
      </w:r>
      <w:r w:rsidRPr="003A425A">
        <w:rPr>
          <w:rFonts w:ascii="Times New Roman" w:hAnsi="Times New Roman"/>
          <w:sz w:val="24"/>
          <w:szCs w:val="24"/>
        </w:rPr>
        <w:t xml:space="preserve"> приложений на локальные языки.</w:t>
      </w:r>
      <w:r w:rsidR="008A150D" w:rsidRPr="003A425A">
        <w:rPr>
          <w:rFonts w:ascii="Times New Roman" w:hAnsi="Times New Roman"/>
          <w:sz w:val="24"/>
          <w:szCs w:val="24"/>
        </w:rPr>
        <w:t xml:space="preserve"> </w:t>
      </w:r>
      <w:r w:rsidRPr="003A425A">
        <w:rPr>
          <w:rFonts w:ascii="Times New Roman" w:hAnsi="Times New Roman"/>
          <w:sz w:val="24"/>
          <w:szCs w:val="24"/>
        </w:rPr>
        <w:t xml:space="preserve">В репозитории </w:t>
      </w:r>
      <w:r w:rsidRPr="003A425A">
        <w:rPr>
          <w:rFonts w:ascii="Times New Roman" w:hAnsi="Times New Roman"/>
          <w:sz w:val="24"/>
          <w:szCs w:val="24"/>
          <w:lang w:val="en-US"/>
        </w:rPr>
        <w:t>qttranslations</w:t>
      </w:r>
      <w:r w:rsidRPr="003A425A">
        <w:rPr>
          <w:rFonts w:ascii="Times New Roman" w:hAnsi="Times New Roman"/>
          <w:sz w:val="24"/>
          <w:szCs w:val="24"/>
        </w:rPr>
        <w:t xml:space="preserve"> находятся файлы переводов строк, которые содержатся внутри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color w:val="00B050"/>
          <w:sz w:val="24"/>
          <w:szCs w:val="24"/>
        </w:rPr>
        <w:t xml:space="preserve"> </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 xml:space="preserve">Там есть ссылка на статью, посвящённую переводу </w:t>
      </w:r>
      <w:r w:rsidRPr="003A425A">
        <w:rPr>
          <w:rFonts w:ascii="Times New Roman" w:hAnsi="Times New Roman"/>
          <w:i/>
          <w:color w:val="00B050"/>
          <w:sz w:val="24"/>
          <w:szCs w:val="24"/>
          <w:lang w:val="en-US"/>
        </w:rPr>
        <w:t>qt</w:t>
      </w:r>
      <w:r w:rsidRPr="003A425A">
        <w:rPr>
          <w:rFonts w:ascii="Times New Roman" w:hAnsi="Times New Roman"/>
          <w:i/>
          <w:color w:val="00B050"/>
          <w:sz w:val="24"/>
          <w:szCs w:val="24"/>
        </w:rPr>
        <w:t xml:space="preserve"> на другие языки.</w:t>
      </w:r>
    </w:p>
    <w:p w:rsidR="008A150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Обычно </w:t>
      </w:r>
      <w:r w:rsidR="00783BFB" w:rsidRPr="003A425A">
        <w:rPr>
          <w:rFonts w:ascii="Times New Roman" w:hAnsi="Times New Roman"/>
          <w:sz w:val="24"/>
          <w:szCs w:val="24"/>
        </w:rPr>
        <w:t>Глав</w:t>
      </w:r>
      <w:r w:rsidRPr="003A425A">
        <w:rPr>
          <w:rFonts w:ascii="Times New Roman" w:hAnsi="Times New Roman"/>
          <w:sz w:val="24"/>
          <w:szCs w:val="24"/>
        </w:rPr>
        <w:t xml:space="preserve">ная функция приложения будет включать следующее: </w:t>
      </w:r>
    </w:p>
    <w:p w:rsidR="008A150D" w:rsidRPr="003A425A" w:rsidRDefault="005A6BBD" w:rsidP="004D4FF9">
      <w:pPr>
        <w:numPr>
          <w:ilvl w:val="0"/>
          <w:numId w:val="102"/>
        </w:numPr>
        <w:jc w:val="both"/>
        <w:rPr>
          <w:rFonts w:ascii="Times New Roman" w:hAnsi="Times New Roman"/>
          <w:sz w:val="24"/>
          <w:szCs w:val="24"/>
        </w:rPr>
      </w:pPr>
      <w:r w:rsidRPr="003A425A">
        <w:rPr>
          <w:rFonts w:ascii="Times New Roman" w:hAnsi="Times New Roman"/>
          <w:sz w:val="24"/>
          <w:szCs w:val="24"/>
        </w:rPr>
        <w:t xml:space="preserve">создание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Pr="003A425A">
        <w:rPr>
          <w:rFonts w:ascii="Times New Roman" w:hAnsi="Times New Roman"/>
          <w:sz w:val="24"/>
          <w:szCs w:val="24"/>
          <w:lang w:val="en-US"/>
        </w:rPr>
        <w:t>QTranslator</w:t>
      </w:r>
      <w:r w:rsidRPr="003A425A">
        <w:rPr>
          <w:rFonts w:ascii="Times New Roman" w:hAnsi="Times New Roman"/>
          <w:sz w:val="24"/>
          <w:szCs w:val="24"/>
        </w:rPr>
        <w:t xml:space="preserve">; </w:t>
      </w:r>
    </w:p>
    <w:p w:rsidR="008A150D" w:rsidRPr="003A425A" w:rsidRDefault="005A6BBD" w:rsidP="004D4FF9">
      <w:pPr>
        <w:numPr>
          <w:ilvl w:val="0"/>
          <w:numId w:val="102"/>
        </w:numPr>
        <w:jc w:val="both"/>
        <w:rPr>
          <w:rFonts w:ascii="Times New Roman" w:hAnsi="Times New Roman"/>
          <w:sz w:val="24"/>
          <w:szCs w:val="24"/>
        </w:rPr>
      </w:pPr>
      <w:r w:rsidRPr="003A425A">
        <w:rPr>
          <w:rFonts w:ascii="Times New Roman" w:hAnsi="Times New Roman"/>
          <w:sz w:val="24"/>
          <w:szCs w:val="24"/>
        </w:rPr>
        <w:t>затем перевод загружается в соответствии с текущим местом расположения</w:t>
      </w:r>
      <w:r w:rsidR="008A150D" w:rsidRPr="003A425A">
        <w:rPr>
          <w:rFonts w:ascii="Times New Roman" w:hAnsi="Times New Roman"/>
          <w:sz w:val="24"/>
          <w:szCs w:val="24"/>
        </w:rPr>
        <w:t>,</w:t>
      </w:r>
      <w:r w:rsidRPr="003A425A">
        <w:rPr>
          <w:rFonts w:ascii="Times New Roman" w:hAnsi="Times New Roman"/>
          <w:sz w:val="24"/>
          <w:szCs w:val="24"/>
        </w:rPr>
        <w:t xml:space="preserve"> </w:t>
      </w:r>
    </w:p>
    <w:p w:rsidR="005A6BBD" w:rsidRPr="003A425A" w:rsidRDefault="005A6BBD" w:rsidP="004D4FF9">
      <w:pPr>
        <w:numPr>
          <w:ilvl w:val="0"/>
          <w:numId w:val="102"/>
        </w:numPr>
        <w:jc w:val="both"/>
        <w:rPr>
          <w:rFonts w:ascii="Times New Roman" w:hAnsi="Times New Roman"/>
          <w:i/>
          <w:sz w:val="24"/>
          <w:szCs w:val="24"/>
        </w:rPr>
      </w:pPr>
      <w:r w:rsidRPr="003A425A">
        <w:rPr>
          <w:rFonts w:ascii="Times New Roman" w:hAnsi="Times New Roman"/>
          <w:sz w:val="24"/>
          <w:szCs w:val="24"/>
        </w:rPr>
        <w:t xml:space="preserve">а </w:t>
      </w:r>
      <w:r w:rsidR="00085476" w:rsidRPr="003A425A">
        <w:rPr>
          <w:rFonts w:ascii="Times New Roman" w:hAnsi="Times New Roman"/>
          <w:sz w:val="24"/>
          <w:szCs w:val="24"/>
        </w:rPr>
        <w:t>объект</w:t>
      </w:r>
      <w:r w:rsidRPr="003A425A">
        <w:rPr>
          <w:rFonts w:ascii="Times New Roman" w:hAnsi="Times New Roman"/>
          <w:sz w:val="24"/>
          <w:szCs w:val="24"/>
        </w:rPr>
        <w:t xml:space="preserve"> переводчи</w:t>
      </w:r>
      <w:r w:rsidR="008A150D" w:rsidRPr="003A425A">
        <w:rPr>
          <w:rFonts w:ascii="Times New Roman" w:hAnsi="Times New Roman"/>
          <w:sz w:val="24"/>
          <w:szCs w:val="24"/>
        </w:rPr>
        <w:t>к устанавливается в приложение.</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Отмечается, что при загрузк</w:t>
      </w:r>
      <w:r w:rsidR="008A150D" w:rsidRPr="003A425A">
        <w:rPr>
          <w:rFonts w:ascii="Times New Roman" w:hAnsi="Times New Roman"/>
          <w:color w:val="FF0000"/>
          <w:sz w:val="24"/>
          <w:szCs w:val="24"/>
        </w:rPr>
        <w:t>е</w:t>
      </w:r>
      <w:r w:rsidRPr="003A425A">
        <w:rPr>
          <w:rFonts w:ascii="Times New Roman" w:hAnsi="Times New Roman"/>
          <w:color w:val="FF0000"/>
          <w:sz w:val="24"/>
          <w:szCs w:val="24"/>
        </w:rPr>
        <w:t xml:space="preserve"> необходимого перевода разработчики должны запрашивать путь к переводам во время выполнения, передавая некоторой функции не переменную среды, а некоторую другую переменную (при помощи </w:t>
      </w:r>
      <w:hyperlink r:id="rId62" w:anchor="LibraryLocation-enum" w:history="1">
        <w:r w:rsidRPr="003A425A">
          <w:rPr>
            <w:rStyle w:val="a3"/>
            <w:rFonts w:ascii="Times New Roman" w:hAnsi="Times New Roman"/>
            <w:color w:val="FF0000"/>
            <w:sz w:val="24"/>
            <w:szCs w:val="24"/>
          </w:rPr>
          <w:t>QLibraryInfo::TranslationsPath</w:t>
        </w:r>
      </w:hyperlink>
      <w:r w:rsidR="008A150D" w:rsidRPr="003A425A">
        <w:rPr>
          <w:rFonts w:ascii="Times New Roman" w:hAnsi="Times New Roman"/>
          <w:color w:val="FF0000"/>
          <w:sz w:val="24"/>
          <w:szCs w:val="24"/>
        </w:rPr>
        <w:t>)</w:t>
      </w:r>
      <w:r w:rsidRPr="003A425A">
        <w:rPr>
          <w:rFonts w:ascii="Times New Roman" w:hAnsi="Times New Roman"/>
          <w:color w:val="FF000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Класс </w:t>
      </w:r>
      <w:r w:rsidRPr="003A425A">
        <w:rPr>
          <w:rFonts w:ascii="Times New Roman" w:hAnsi="Times New Roman"/>
          <w:sz w:val="24"/>
          <w:szCs w:val="24"/>
          <w:lang w:val="en-US"/>
        </w:rPr>
        <w:t>QTextCodec</w:t>
      </w:r>
      <w:r w:rsidR="008A150D" w:rsidRPr="003A425A">
        <w:rPr>
          <w:rFonts w:ascii="Times New Roman" w:hAnsi="Times New Roman"/>
          <w:sz w:val="24"/>
          <w:szCs w:val="24"/>
        </w:rPr>
        <w:t xml:space="preserve"> и его средства в</w:t>
      </w:r>
      <w:r w:rsidRPr="003A425A">
        <w:rPr>
          <w:rFonts w:ascii="Times New Roman" w:hAnsi="Times New Roman"/>
          <w:sz w:val="24"/>
          <w:szCs w:val="24"/>
        </w:rPr>
        <w:t xml:space="preserve"> </w:t>
      </w:r>
      <w:r w:rsidRPr="003A425A">
        <w:rPr>
          <w:rFonts w:ascii="Times New Roman" w:hAnsi="Times New Roman"/>
          <w:sz w:val="24"/>
          <w:szCs w:val="24"/>
          <w:lang w:val="en-US"/>
        </w:rPr>
        <w:t>QTextStream</w:t>
      </w:r>
      <w:r w:rsidRPr="003A425A">
        <w:rPr>
          <w:rFonts w:ascii="Times New Roman" w:hAnsi="Times New Roman"/>
          <w:sz w:val="24"/>
          <w:szCs w:val="24"/>
        </w:rPr>
        <w:t xml:space="preserve"> делают простой поддержку многих кодировок для ваших данных пользователя. Когда приложение начинает работу, место действия машины определит 8-битную кодировку, используемую во время работы с внешними 8-битными данными. В данном классе есть функция, которая возвращает кодек, который может быть использован для преобразования между локальной кодировкой и кодировкой юникода. Внутри </w:t>
      </w:r>
      <w:r w:rsidRPr="003A425A">
        <w:rPr>
          <w:rFonts w:ascii="Times New Roman" w:hAnsi="Times New Roman"/>
          <w:sz w:val="24"/>
          <w:szCs w:val="24"/>
          <w:lang w:val="en-US"/>
        </w:rPr>
        <w:t>qt</w:t>
      </w:r>
      <w:r w:rsidRPr="003A425A">
        <w:rPr>
          <w:rFonts w:ascii="Times New Roman" w:hAnsi="Times New Roman"/>
          <w:sz w:val="24"/>
          <w:szCs w:val="24"/>
        </w:rPr>
        <w:t xml:space="preserve"> определены большинство данных кодеков.</w:t>
      </w:r>
      <w:r w:rsidR="008A150D" w:rsidRPr="003A425A">
        <w:rPr>
          <w:rFonts w:ascii="Times New Roman" w:hAnsi="Times New Roman"/>
          <w:sz w:val="24"/>
          <w:szCs w:val="24"/>
        </w:rPr>
        <w:t xml:space="preserve"> </w:t>
      </w:r>
      <w:r w:rsidRPr="003A425A">
        <w:rPr>
          <w:rFonts w:ascii="Times New Roman" w:hAnsi="Times New Roman"/>
          <w:sz w:val="24"/>
          <w:szCs w:val="24"/>
        </w:rPr>
        <w:t xml:space="preserve">Если всё же в </w:t>
      </w:r>
      <w:r w:rsidRPr="003A425A">
        <w:rPr>
          <w:rFonts w:ascii="Times New Roman" w:hAnsi="Times New Roman"/>
          <w:sz w:val="24"/>
          <w:szCs w:val="24"/>
          <w:lang w:val="en-US"/>
        </w:rPr>
        <w:t>qt</w:t>
      </w:r>
      <w:r w:rsidRPr="003A425A">
        <w:rPr>
          <w:rFonts w:ascii="Times New Roman" w:hAnsi="Times New Roman"/>
          <w:sz w:val="24"/>
          <w:szCs w:val="24"/>
        </w:rPr>
        <w:t xml:space="preserve"> нет некоторой кодировки, то можно создать подкласс данного класса или обратиться к разработчикам </w:t>
      </w:r>
      <w:r w:rsidRPr="003A425A">
        <w:rPr>
          <w:rFonts w:ascii="Times New Roman" w:hAnsi="Times New Roman"/>
          <w:sz w:val="24"/>
          <w:szCs w:val="24"/>
          <w:lang w:val="en-US"/>
        </w:rPr>
        <w:t>qt</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локализации дат, времён, чисел и строк с валютами следует использовать класс </w:t>
      </w:r>
      <w:r w:rsidRPr="003A425A">
        <w:rPr>
          <w:rFonts w:ascii="Times New Roman" w:hAnsi="Times New Roman"/>
          <w:sz w:val="24"/>
          <w:szCs w:val="24"/>
          <w:lang w:val="en-US"/>
        </w:rPr>
        <w:t>QLocale</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Большинство картинок локализовать не рекомендуется.</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Некоторые приложения способны во время работы изменять язык пользователя. Для обеспечения возникновения названий на новом языке на всех элементах управления следует переопределить функцию </w:t>
      </w:r>
      <w:r w:rsidRPr="003A425A">
        <w:rPr>
          <w:rFonts w:ascii="Times New Roman" w:hAnsi="Times New Roman"/>
          <w:color w:val="000000"/>
          <w:sz w:val="24"/>
          <w:szCs w:val="24"/>
          <w:lang w:val="en-US"/>
        </w:rPr>
        <w:t>changeEvent</w:t>
      </w:r>
      <w:r w:rsidRPr="003A425A">
        <w:rPr>
          <w:rFonts w:ascii="Times New Roman" w:hAnsi="Times New Roman"/>
          <w:color w:val="000000"/>
          <w:sz w:val="24"/>
          <w:szCs w:val="24"/>
        </w:rPr>
        <w:t xml:space="preserve">(), чтобы она проверяла, не произошло ли событие </w:t>
      </w:r>
      <w:r w:rsidRPr="003A425A">
        <w:rPr>
          <w:rFonts w:ascii="Times New Roman" w:hAnsi="Times New Roman"/>
          <w:color w:val="000000"/>
          <w:sz w:val="24"/>
          <w:szCs w:val="24"/>
          <w:lang w:val="en-US"/>
        </w:rPr>
        <w:t>LanguageChange</w:t>
      </w:r>
      <w:r w:rsidRPr="003A425A">
        <w:rPr>
          <w:rFonts w:ascii="Times New Roman" w:hAnsi="Times New Roman"/>
          <w:color w:val="000000"/>
          <w:sz w:val="24"/>
          <w:szCs w:val="24"/>
        </w:rPr>
        <w:t xml:space="preserve">. Если да, то затем следует обновить текст, который отображается на каждом виджете с использованием функции </w:t>
      </w:r>
      <w:r w:rsidRPr="003A425A">
        <w:rPr>
          <w:rFonts w:ascii="Times New Roman" w:hAnsi="Times New Roman"/>
          <w:color w:val="000000"/>
          <w:sz w:val="24"/>
          <w:szCs w:val="24"/>
          <w:lang w:val="en-US"/>
        </w:rPr>
        <w:t>tr</w:t>
      </w:r>
      <w:r w:rsidRPr="003A425A">
        <w:rPr>
          <w:rFonts w:ascii="Times New Roman" w:hAnsi="Times New Roman"/>
          <w:color w:val="000000"/>
          <w:sz w:val="24"/>
          <w:szCs w:val="24"/>
        </w:rPr>
        <w:t>(). Всё это делается в коде данной функции.</w:t>
      </w:r>
      <w:r w:rsidR="008A150D" w:rsidRPr="003A425A">
        <w:rPr>
          <w:rFonts w:ascii="Times New Roman" w:hAnsi="Times New Roman"/>
          <w:color w:val="000000"/>
          <w:sz w:val="24"/>
          <w:szCs w:val="24"/>
        </w:rPr>
        <w:t xml:space="preserve"> </w:t>
      </w:r>
      <w:r w:rsidRPr="003A425A">
        <w:rPr>
          <w:rFonts w:ascii="Times New Roman" w:hAnsi="Times New Roman"/>
          <w:color w:val="000000"/>
          <w:sz w:val="24"/>
          <w:szCs w:val="24"/>
        </w:rPr>
        <w:t>Все события, связанные с некоторыми изменениями должны заканчиваться вызовом этой функции по умолчанию.</w:t>
      </w:r>
      <w:r w:rsidR="008A150D" w:rsidRPr="003A425A">
        <w:rPr>
          <w:rFonts w:ascii="Times New Roman" w:hAnsi="Times New Roman"/>
          <w:color w:val="000000"/>
          <w:sz w:val="24"/>
          <w:szCs w:val="24"/>
        </w:rPr>
        <w:t xml:space="preserve"> </w:t>
      </w:r>
      <w:r w:rsidRPr="003A425A">
        <w:rPr>
          <w:rFonts w:ascii="Times New Roman" w:hAnsi="Times New Roman"/>
          <w:color w:val="000000"/>
          <w:sz w:val="24"/>
          <w:szCs w:val="24"/>
        </w:rPr>
        <w:t xml:space="preserve">События об изменении языка будут отправлены, когда новый перевод будет установлен при помощи функции </w:t>
      </w:r>
      <w:r w:rsidRPr="003A425A">
        <w:rPr>
          <w:rFonts w:ascii="Times New Roman" w:hAnsi="Times New Roman"/>
          <w:color w:val="000000"/>
          <w:sz w:val="24"/>
          <w:szCs w:val="24"/>
          <w:lang w:val="en-US"/>
        </w:rPr>
        <w:t>QCoreApplication</w:t>
      </w:r>
      <w:r w:rsidRPr="003A425A">
        <w:rPr>
          <w:rFonts w:ascii="Times New Roman" w:hAnsi="Times New Roman"/>
          <w:color w:val="000000"/>
          <w:sz w:val="24"/>
          <w:szCs w:val="24"/>
        </w:rPr>
        <w:t>::</w:t>
      </w:r>
      <w:r w:rsidRPr="003A425A">
        <w:rPr>
          <w:rFonts w:ascii="Times New Roman" w:hAnsi="Times New Roman"/>
          <w:color w:val="000000"/>
          <w:sz w:val="24"/>
          <w:szCs w:val="24"/>
          <w:lang w:val="en-US"/>
        </w:rPr>
        <w:t>InstallTranslator</w:t>
      </w:r>
      <w:r w:rsidRPr="003A425A">
        <w:rPr>
          <w:rFonts w:ascii="Times New Roman" w:hAnsi="Times New Roman"/>
          <w:color w:val="000000"/>
          <w:sz w:val="24"/>
          <w:szCs w:val="24"/>
        </w:rPr>
        <w:t>().</w:t>
      </w:r>
    </w:p>
    <w:p w:rsidR="005A6BBD" w:rsidRPr="003A425A" w:rsidRDefault="005A6BBD" w:rsidP="004003DB">
      <w:pPr>
        <w:jc w:val="both"/>
        <w:rPr>
          <w:rFonts w:ascii="Times New Roman" w:hAnsi="Times New Roman"/>
          <w:i/>
          <w:sz w:val="24"/>
          <w:szCs w:val="24"/>
        </w:rPr>
      </w:pPr>
      <w:r w:rsidRPr="003A425A">
        <w:rPr>
          <w:rFonts w:ascii="Times New Roman" w:hAnsi="Times New Roman"/>
          <w:color w:val="00B050"/>
          <w:sz w:val="24"/>
          <w:szCs w:val="24"/>
        </w:rPr>
        <w:t xml:space="preserve">На некоторых платформах существуют определённые ограничения для различного рода кодировок. Поэтому, в общем,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приложения должны рассматривать</w:t>
      </w:r>
      <w:r w:rsidR="0026285D" w:rsidRPr="003A425A">
        <w:rPr>
          <w:rFonts w:ascii="Times New Roman" w:hAnsi="Times New Roman"/>
          <w:color w:val="00B050"/>
          <w:sz w:val="24"/>
          <w:szCs w:val="24"/>
        </w:rPr>
        <w:t>ся</w:t>
      </w:r>
      <w:r w:rsidRPr="003A425A">
        <w:rPr>
          <w:rFonts w:ascii="Times New Roman" w:hAnsi="Times New Roman"/>
          <w:color w:val="00B050"/>
          <w:sz w:val="24"/>
          <w:szCs w:val="24"/>
        </w:rPr>
        <w:t xml:space="preserve"> также с точки зрения ограничений, специфичных для данной платформы.</w:t>
      </w:r>
      <w:r w:rsidR="0026285D" w:rsidRPr="003A425A">
        <w:rPr>
          <w:rFonts w:ascii="Times New Roman" w:hAnsi="Times New Roman"/>
          <w:color w:val="00B050"/>
          <w:sz w:val="24"/>
          <w:szCs w:val="24"/>
        </w:rPr>
        <w:t xml:space="preserve"> </w:t>
      </w:r>
      <w:r w:rsidRPr="003A425A">
        <w:rPr>
          <w:rFonts w:ascii="Times New Roman" w:hAnsi="Times New Roman"/>
          <w:i/>
          <w:sz w:val="24"/>
          <w:szCs w:val="24"/>
        </w:rPr>
        <w:t xml:space="preserve">Затем перечислены некоторые особенности взаимодействия </w:t>
      </w:r>
      <w:r w:rsidRPr="003A425A">
        <w:rPr>
          <w:rFonts w:ascii="Times New Roman" w:hAnsi="Times New Roman"/>
          <w:i/>
          <w:sz w:val="24"/>
          <w:szCs w:val="24"/>
          <w:lang w:val="en-US"/>
        </w:rPr>
        <w:t>qt</w:t>
      </w:r>
      <w:r w:rsidRPr="003A425A">
        <w:rPr>
          <w:rFonts w:ascii="Times New Roman" w:hAnsi="Times New Roman"/>
          <w:i/>
          <w:sz w:val="24"/>
          <w:szCs w:val="24"/>
        </w:rPr>
        <w:t xml:space="preserve"> с различными платформами с точки зрения кодировок. Пока я не совсем понял данные особенности, но в будущем их нужно будет изучить.</w:t>
      </w:r>
    </w:p>
    <w:p w:rsidR="0026285D" w:rsidRPr="003A425A" w:rsidRDefault="0026285D" w:rsidP="0026285D">
      <w:pPr>
        <w:pStyle w:val="4"/>
        <w:rPr>
          <w:rFonts w:ascii="Times New Roman" w:hAnsi="Times New Roman"/>
          <w:b w:val="0"/>
          <w:sz w:val="24"/>
          <w:szCs w:val="24"/>
        </w:rPr>
      </w:pPr>
      <w:bookmarkStart w:id="49" w:name="_Toc382058164"/>
      <w:r w:rsidRPr="003A425A">
        <w:rPr>
          <w:rFonts w:ascii="Times New Roman" w:hAnsi="Times New Roman"/>
          <w:b w:val="0"/>
          <w:sz w:val="24"/>
          <w:szCs w:val="24"/>
        </w:rPr>
        <w:t>НАПИСАНИЕ ИСХОДНОГО КОДА ДЛЯ ПЕРЕВОДА</w:t>
      </w:r>
      <w:bookmarkEnd w:id="49"/>
    </w:p>
    <w:p w:rsidR="005A6BBD" w:rsidRPr="003A425A" w:rsidRDefault="00953454" w:rsidP="004003DB">
      <w:pPr>
        <w:jc w:val="both"/>
        <w:rPr>
          <w:rFonts w:ascii="Times New Roman" w:hAnsi="Times New Roman"/>
          <w:sz w:val="24"/>
          <w:szCs w:val="24"/>
        </w:rPr>
      </w:pPr>
      <w:hyperlink r:id="rId63" w:history="1">
        <w:r w:rsidR="005A6BBD" w:rsidRPr="003A425A">
          <w:rPr>
            <w:rStyle w:val="a3"/>
            <w:rFonts w:ascii="Times New Roman" w:hAnsi="Times New Roman"/>
            <w:sz w:val="24"/>
            <w:szCs w:val="24"/>
          </w:rPr>
          <w:t>http://qt-project.org/doc/qt-5.1/qtdoc/i18n-source-translation.html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QString</w:t>
      </w:r>
      <w:r w:rsidRPr="003A425A">
        <w:rPr>
          <w:rFonts w:ascii="Times New Roman" w:hAnsi="Times New Roman"/>
          <w:sz w:val="24"/>
          <w:szCs w:val="24"/>
        </w:rPr>
        <w:t xml:space="preserve"> поддерживает кодировку </w:t>
      </w:r>
      <w:r w:rsidRPr="003A425A">
        <w:rPr>
          <w:rFonts w:ascii="Times New Roman" w:hAnsi="Times New Roman"/>
          <w:sz w:val="24"/>
          <w:szCs w:val="24"/>
          <w:lang w:val="en-US"/>
        </w:rPr>
        <w:t>Unicode</w:t>
      </w:r>
      <w:r w:rsidRPr="003A425A">
        <w:rPr>
          <w:rFonts w:ascii="Times New Roman" w:hAnsi="Times New Roman"/>
          <w:sz w:val="24"/>
          <w:szCs w:val="24"/>
        </w:rPr>
        <w:t xml:space="preserve">. Все внутренние функции </w:t>
      </w:r>
      <w:r w:rsidRPr="003A425A">
        <w:rPr>
          <w:rFonts w:ascii="Times New Roman" w:hAnsi="Times New Roman"/>
          <w:sz w:val="24"/>
          <w:szCs w:val="24"/>
          <w:lang w:val="en-US"/>
        </w:rPr>
        <w:t>qt</w:t>
      </w:r>
      <w:r w:rsidRPr="003A425A">
        <w:rPr>
          <w:rFonts w:ascii="Times New Roman" w:hAnsi="Times New Roman"/>
          <w:sz w:val="24"/>
          <w:szCs w:val="24"/>
        </w:rPr>
        <w:t xml:space="preserve"> используют именно данный класс, но названия элементов управления могут быть не только </w:t>
      </w:r>
      <w:r w:rsidRPr="003A425A">
        <w:rPr>
          <w:rFonts w:ascii="Times New Roman" w:hAnsi="Times New Roman"/>
          <w:sz w:val="24"/>
          <w:szCs w:val="24"/>
          <w:lang w:val="en-US"/>
        </w:rPr>
        <w:t>QString</w:t>
      </w:r>
      <w:r w:rsidRPr="003A425A">
        <w:rPr>
          <w:rFonts w:ascii="Times New Roman" w:hAnsi="Times New Roman"/>
          <w:sz w:val="24"/>
          <w:szCs w:val="24"/>
        </w:rPr>
        <w:t xml:space="preserve">, но и обычными </w:t>
      </w:r>
      <w:r w:rsidRPr="003A425A">
        <w:rPr>
          <w:rFonts w:ascii="Times New Roman" w:hAnsi="Times New Roman"/>
          <w:sz w:val="24"/>
          <w:szCs w:val="24"/>
          <w:lang w:val="be-BY"/>
        </w:rPr>
        <w:t>С</w:t>
      </w:r>
      <w:r w:rsidRPr="003A425A">
        <w:rPr>
          <w:rFonts w:ascii="Times New Roman" w:hAnsi="Times New Roman"/>
          <w:sz w:val="24"/>
          <w:szCs w:val="24"/>
        </w:rPr>
        <w:t>-строками.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предполагает,</w:t>
      </w:r>
      <w:r w:rsidR="0026285D" w:rsidRPr="003A425A">
        <w:rPr>
          <w:rFonts w:ascii="Times New Roman" w:hAnsi="Times New Roman"/>
          <w:sz w:val="24"/>
          <w:szCs w:val="24"/>
        </w:rPr>
        <w:t xml:space="preserve"> что все С-строки по умолчанию написаны</w:t>
      </w:r>
      <w:r w:rsidRPr="003A425A">
        <w:rPr>
          <w:rFonts w:ascii="Times New Roman" w:hAnsi="Times New Roman"/>
          <w:sz w:val="24"/>
          <w:szCs w:val="24"/>
        </w:rPr>
        <w:t xml:space="preserve"> в кодировке </w:t>
      </w:r>
      <w:r w:rsidRPr="003A425A">
        <w:rPr>
          <w:rFonts w:ascii="Times New Roman" w:hAnsi="Times New Roman"/>
          <w:sz w:val="24"/>
          <w:szCs w:val="24"/>
          <w:lang w:val="en-US"/>
        </w:rPr>
        <w:t>UTF</w:t>
      </w:r>
      <w:r w:rsidRPr="003A425A">
        <w:rPr>
          <w:rFonts w:ascii="Times New Roman" w:hAnsi="Times New Roman"/>
          <w:sz w:val="24"/>
          <w:szCs w:val="24"/>
        </w:rPr>
        <w:t>-8. Поэтому если у вас другая кодировка, то необходимо для нормального преобразования текста использовать специализированные классы.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того чтобы текст в коде был переводимым (заключённый в кавычки), необходимо, чтобы по отношению к нему использовалась функция </w:t>
      </w:r>
      <w:r w:rsidRPr="003A425A">
        <w:rPr>
          <w:rFonts w:ascii="Times New Roman" w:hAnsi="Times New Roman"/>
          <w:sz w:val="24"/>
          <w:szCs w:val="24"/>
          <w:lang w:val="en-US"/>
        </w:rPr>
        <w:t>QCoreApplication</w:t>
      </w:r>
      <w:r w:rsidRPr="003A425A">
        <w:rPr>
          <w:rFonts w:ascii="Times New Roman" w:hAnsi="Times New Roman"/>
          <w:sz w:val="24"/>
          <w:szCs w:val="24"/>
        </w:rPr>
        <w:t>::</w:t>
      </w:r>
      <w:r w:rsidRPr="003A425A">
        <w:rPr>
          <w:rFonts w:ascii="Times New Roman" w:hAnsi="Times New Roman"/>
          <w:sz w:val="24"/>
          <w:szCs w:val="24"/>
          <w:lang w:val="en-US"/>
        </w:rPr>
        <w:t>translate</w:t>
      </w:r>
      <w:r w:rsidRPr="003A425A">
        <w:rPr>
          <w:rFonts w:ascii="Times New Roman" w:hAnsi="Times New Roman"/>
          <w:sz w:val="24"/>
          <w:szCs w:val="24"/>
        </w:rPr>
        <w:t xml:space="preserve">(). Это легко реализовать, если для такого текста всегда вызывать функцию </w:t>
      </w:r>
      <w:r w:rsidRPr="003A425A">
        <w:rPr>
          <w:rFonts w:ascii="Times New Roman" w:hAnsi="Times New Roman"/>
          <w:color w:val="00B050"/>
          <w:sz w:val="24"/>
          <w:szCs w:val="24"/>
          <w:lang w:val="en-US"/>
        </w:rPr>
        <w:t>tr</w:t>
      </w:r>
      <w:r w:rsidRPr="003A425A">
        <w:rPr>
          <w:rFonts w:ascii="Times New Roman" w:hAnsi="Times New Roman"/>
          <w:color w:val="00B050"/>
          <w:sz w:val="24"/>
          <w:szCs w:val="24"/>
        </w:rPr>
        <w:t>().</w:t>
      </w:r>
      <w:r w:rsidRPr="003A425A">
        <w:rPr>
          <w:rFonts w:ascii="Times New Roman" w:hAnsi="Times New Roman"/>
          <w:sz w:val="24"/>
          <w:szCs w:val="24"/>
        </w:rPr>
        <w:t xml:space="preserve"> Также эта функция </w:t>
      </w:r>
      <w:r w:rsidRPr="003A425A">
        <w:rPr>
          <w:rFonts w:ascii="Times New Roman" w:hAnsi="Times New Roman"/>
          <w:color w:val="00B050"/>
          <w:sz w:val="24"/>
          <w:szCs w:val="24"/>
        </w:rPr>
        <w:t>указывает в программе на те строки, которые должны быть переводимыми</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строка находится не в </w:t>
      </w:r>
      <w:r w:rsidR="00085476" w:rsidRPr="003A425A">
        <w:rPr>
          <w:rFonts w:ascii="Times New Roman" w:hAnsi="Times New Roman"/>
          <w:sz w:val="24"/>
          <w:szCs w:val="24"/>
        </w:rPr>
        <w:t>объект</w:t>
      </w:r>
      <w:r w:rsidRPr="003A425A">
        <w:rPr>
          <w:rFonts w:ascii="Times New Roman" w:hAnsi="Times New Roman"/>
          <w:sz w:val="24"/>
          <w:szCs w:val="24"/>
        </w:rPr>
        <w:t xml:space="preserve">е </w:t>
      </w:r>
      <w:r w:rsidRPr="003A425A">
        <w:rPr>
          <w:rFonts w:ascii="Times New Roman" w:hAnsi="Times New Roman"/>
          <w:sz w:val="24"/>
          <w:szCs w:val="24"/>
          <w:lang w:val="en-US"/>
        </w:rPr>
        <w:t>QObject</w:t>
      </w:r>
      <w:r w:rsidRPr="003A425A">
        <w:rPr>
          <w:rFonts w:ascii="Times New Roman" w:hAnsi="Times New Roman"/>
          <w:sz w:val="24"/>
          <w:szCs w:val="24"/>
        </w:rPr>
        <w:t xml:space="preserve">, то можно использовать </w:t>
      </w:r>
      <w:r w:rsidRPr="003A425A">
        <w:rPr>
          <w:rFonts w:ascii="Times New Roman" w:hAnsi="Times New Roman"/>
          <w:sz w:val="24"/>
          <w:szCs w:val="24"/>
          <w:lang w:val="en-US"/>
        </w:rPr>
        <w:t>QCoreApplication</w:t>
      </w:r>
      <w:r w:rsidRPr="003A425A">
        <w:rPr>
          <w:rFonts w:ascii="Times New Roman" w:hAnsi="Times New Roman"/>
          <w:sz w:val="24"/>
          <w:szCs w:val="24"/>
        </w:rPr>
        <w:t>::</w:t>
      </w:r>
      <w:r w:rsidRPr="003A425A">
        <w:rPr>
          <w:rFonts w:ascii="Times New Roman" w:hAnsi="Times New Roman"/>
          <w:sz w:val="24"/>
          <w:szCs w:val="24"/>
          <w:lang w:val="en-US"/>
        </w:rPr>
        <w:t>translate</w:t>
      </w:r>
      <w:r w:rsidRPr="003A425A">
        <w:rPr>
          <w:rFonts w:ascii="Times New Roman" w:hAnsi="Times New Roman"/>
          <w:sz w:val="24"/>
          <w:szCs w:val="24"/>
        </w:rPr>
        <w:t>() напрямую.</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Каждому тексту, выделенному для перевода, </w:t>
      </w:r>
      <w:r w:rsidRPr="003A425A">
        <w:rPr>
          <w:rFonts w:ascii="Times New Roman" w:hAnsi="Times New Roman"/>
          <w:sz w:val="24"/>
          <w:szCs w:val="24"/>
          <w:lang w:val="en-US"/>
        </w:rPr>
        <w:t>qt</w:t>
      </w:r>
      <w:r w:rsidRPr="003A425A">
        <w:rPr>
          <w:rFonts w:ascii="Times New Roman" w:hAnsi="Times New Roman"/>
          <w:sz w:val="24"/>
          <w:szCs w:val="24"/>
        </w:rPr>
        <w:t xml:space="preserve"> выделяет определённый индекс, связанный с контекстом перевода, который обычно совпадает с именем класса </w:t>
      </w:r>
      <w:r w:rsidRPr="003A425A">
        <w:rPr>
          <w:rFonts w:ascii="Times New Roman" w:hAnsi="Times New Roman"/>
          <w:sz w:val="24"/>
          <w:szCs w:val="24"/>
          <w:lang w:val="en-US"/>
        </w:rPr>
        <w:t>QObject</w:t>
      </w:r>
      <w:r w:rsidRPr="003A425A">
        <w:rPr>
          <w:rFonts w:ascii="Times New Roman" w:hAnsi="Times New Roman"/>
          <w:sz w:val="24"/>
          <w:szCs w:val="24"/>
        </w:rPr>
        <w:t>, в котором находится переводимый текст.</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Функция </w:t>
      </w:r>
      <w:r w:rsidRPr="003A425A">
        <w:rPr>
          <w:rFonts w:ascii="Times New Roman" w:hAnsi="Times New Roman"/>
          <w:sz w:val="24"/>
          <w:szCs w:val="24"/>
          <w:lang w:val="en-US"/>
        </w:rPr>
        <w:t>tr</w:t>
      </w:r>
      <w:r w:rsidRPr="003A425A">
        <w:rPr>
          <w:rFonts w:ascii="Times New Roman" w:hAnsi="Times New Roman"/>
          <w:sz w:val="24"/>
          <w:szCs w:val="24"/>
        </w:rPr>
        <w:t xml:space="preserve">() просматривает переводимый текст сквозь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Pr="003A425A">
        <w:rPr>
          <w:rFonts w:ascii="Times New Roman" w:hAnsi="Times New Roman"/>
          <w:sz w:val="24"/>
          <w:szCs w:val="24"/>
          <w:lang w:val="en-US"/>
        </w:rPr>
        <w:t>QTranslator</w:t>
      </w:r>
      <w:r w:rsidRPr="003A425A">
        <w:rPr>
          <w:rFonts w:ascii="Times New Roman" w:hAnsi="Times New Roman"/>
          <w:sz w:val="24"/>
          <w:szCs w:val="24"/>
        </w:rPr>
        <w:t xml:space="preserve">. Но при этом на </w:t>
      </w:r>
      <w:r w:rsidR="00085476" w:rsidRPr="003A425A">
        <w:rPr>
          <w:rFonts w:ascii="Times New Roman" w:hAnsi="Times New Roman"/>
          <w:sz w:val="24"/>
          <w:szCs w:val="24"/>
        </w:rPr>
        <w:t>объект</w:t>
      </w:r>
      <w:r w:rsidRPr="003A425A">
        <w:rPr>
          <w:rFonts w:ascii="Times New Roman" w:hAnsi="Times New Roman"/>
          <w:sz w:val="24"/>
          <w:szCs w:val="24"/>
        </w:rPr>
        <w:t xml:space="preserve"> приложения должен быть установлен какой-либо из </w:t>
      </w:r>
      <w:r w:rsidR="00085476" w:rsidRPr="003A425A">
        <w:rPr>
          <w:rFonts w:ascii="Times New Roman" w:hAnsi="Times New Roman"/>
          <w:sz w:val="24"/>
          <w:szCs w:val="24"/>
        </w:rPr>
        <w:t>объект</w:t>
      </w:r>
      <w:r w:rsidRPr="003A425A">
        <w:rPr>
          <w:rFonts w:ascii="Times New Roman" w:hAnsi="Times New Roman"/>
          <w:sz w:val="24"/>
          <w:szCs w:val="24"/>
        </w:rPr>
        <w:t>ов-переводчиков (</w:t>
      </w:r>
      <w:r w:rsidRPr="003A425A">
        <w:rPr>
          <w:rFonts w:ascii="Times New Roman" w:hAnsi="Times New Roman"/>
          <w:i/>
          <w:sz w:val="24"/>
          <w:szCs w:val="24"/>
        </w:rPr>
        <w:t xml:space="preserve">видимо, в </w:t>
      </w:r>
      <w:r w:rsidR="00783BFB" w:rsidRPr="003A425A">
        <w:rPr>
          <w:rFonts w:ascii="Times New Roman" w:hAnsi="Times New Roman"/>
          <w:i/>
          <w:sz w:val="24"/>
          <w:szCs w:val="24"/>
        </w:rPr>
        <w:t>Глав</w:t>
      </w:r>
      <w:r w:rsidRPr="003A425A">
        <w:rPr>
          <w:rFonts w:ascii="Times New Roman" w:hAnsi="Times New Roman"/>
          <w:i/>
          <w:sz w:val="24"/>
          <w:szCs w:val="24"/>
        </w:rPr>
        <w:t>ной функции приложения</w:t>
      </w:r>
      <w:r w:rsidRPr="003A425A">
        <w:rPr>
          <w:rFonts w:ascii="Times New Roman" w:hAnsi="Times New Roman"/>
          <w:sz w:val="24"/>
          <w:szCs w:val="24"/>
        </w:rPr>
        <w:t>).</w:t>
      </w:r>
      <w:r w:rsidR="009F1CF1" w:rsidRPr="003A425A">
        <w:rPr>
          <w:rFonts w:ascii="Times New Roman" w:hAnsi="Times New Roman"/>
          <w:sz w:val="24"/>
          <w:szCs w:val="24"/>
        </w:rPr>
        <w:t xml:space="preserve"> </w:t>
      </w:r>
      <w:r w:rsidRPr="003A425A">
        <w:rPr>
          <w:rFonts w:ascii="Times New Roman" w:hAnsi="Times New Roman"/>
          <w:sz w:val="24"/>
          <w:szCs w:val="24"/>
        </w:rPr>
        <w:t xml:space="preserve">Что касается </w:t>
      </w:r>
      <w:r w:rsidRPr="003A425A">
        <w:rPr>
          <w:rFonts w:ascii="Times New Roman" w:hAnsi="Times New Roman"/>
          <w:color w:val="00B050"/>
          <w:sz w:val="24"/>
          <w:szCs w:val="24"/>
        </w:rPr>
        <w:t xml:space="preserve">файлов </w:t>
      </w:r>
      <w:r w:rsidRPr="003A425A">
        <w:rPr>
          <w:rFonts w:ascii="Times New Roman" w:hAnsi="Times New Roman"/>
          <w:color w:val="00B050"/>
          <w:sz w:val="24"/>
          <w:szCs w:val="24"/>
          <w:lang w:val="en-US"/>
        </w:rPr>
        <w:t>QML</w:t>
      </w:r>
      <w:r w:rsidRPr="003A425A">
        <w:rPr>
          <w:rFonts w:ascii="Times New Roman" w:hAnsi="Times New Roman"/>
          <w:sz w:val="24"/>
          <w:szCs w:val="24"/>
        </w:rPr>
        <w:t xml:space="preserve">, то там тоже самое, но использовать нужно функцию </w:t>
      </w:r>
      <w:r w:rsidRPr="003A425A">
        <w:rPr>
          <w:rFonts w:ascii="Times New Roman" w:hAnsi="Times New Roman"/>
          <w:color w:val="00B050"/>
          <w:sz w:val="24"/>
          <w:szCs w:val="24"/>
          <w:lang w:val="en-US"/>
        </w:rPr>
        <w:t>qsTr</w:t>
      </w:r>
      <w:r w:rsidRPr="003A425A">
        <w:rPr>
          <w:rFonts w:ascii="Times New Roman" w:hAnsi="Times New Roman"/>
          <w:color w:val="00B050"/>
          <w:sz w:val="24"/>
          <w:szCs w:val="24"/>
        </w:rPr>
        <w:t>().</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rPr>
        <w:t xml:space="preserve">Для создания контекста следует вызвать 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который переписывает контекст.</w:t>
      </w:r>
      <w:r w:rsidR="009F1CF1" w:rsidRPr="003A425A">
        <w:rPr>
          <w:rFonts w:ascii="Times New Roman" w:hAnsi="Times New Roman"/>
          <w:color w:val="00B050"/>
          <w:sz w:val="24"/>
          <w:szCs w:val="24"/>
        </w:rPr>
        <w:t xml:space="preserve"> </w:t>
      </w:r>
      <w:r w:rsidR="009F1CF1" w:rsidRPr="003A425A">
        <w:rPr>
          <w:rFonts w:ascii="Times New Roman" w:hAnsi="Times New Roman"/>
          <w:b/>
          <w:color w:val="00B050"/>
          <w:sz w:val="24"/>
          <w:szCs w:val="24"/>
        </w:rPr>
        <w:t>ЭТОТ МАКРОС НУЖНО ПЕРЕОПРЕДЕЛЯТЬ В КАЖДОМ ПОДКЛАССЕ, ЧТОБЫ ОН ПЕРЕПИСАЛ КОНТЕКСТ, ИНАЧЕ ОН БУДЕТ ОБРАЩАТЬСЯ К КОНТЕКСТУ РОДИТЕЛЬСКОГО КЛАССА</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Функция </w:t>
      </w:r>
      <w:r w:rsidRPr="003A425A">
        <w:rPr>
          <w:rFonts w:ascii="Times New Roman" w:hAnsi="Times New Roman"/>
          <w:sz w:val="24"/>
          <w:szCs w:val="24"/>
          <w:lang w:val="en-US"/>
        </w:rPr>
        <w:t>tr</w:t>
      </w:r>
      <w:r w:rsidRPr="003A425A">
        <w:rPr>
          <w:rFonts w:ascii="Times New Roman" w:hAnsi="Times New Roman"/>
          <w:sz w:val="24"/>
          <w:szCs w:val="24"/>
        </w:rPr>
        <w:t xml:space="preserve">() будет обращаться именно к данному контексту. Когда </w:t>
      </w:r>
      <w:r w:rsidRPr="003A425A">
        <w:rPr>
          <w:rFonts w:ascii="Times New Roman" w:hAnsi="Times New Roman"/>
          <w:sz w:val="24"/>
          <w:szCs w:val="24"/>
          <w:lang w:val="en-US"/>
        </w:rPr>
        <w:t>lupdate</w:t>
      </w:r>
      <w:r w:rsidRPr="003A425A">
        <w:rPr>
          <w:rFonts w:ascii="Times New Roman" w:hAnsi="Times New Roman"/>
          <w:sz w:val="24"/>
          <w:szCs w:val="24"/>
        </w:rPr>
        <w:t xml:space="preserve"> работает, то он сохраняет текст в функции </w:t>
      </w:r>
      <w:r w:rsidRPr="003A425A">
        <w:rPr>
          <w:rFonts w:ascii="Times New Roman" w:hAnsi="Times New Roman"/>
          <w:sz w:val="24"/>
          <w:szCs w:val="24"/>
          <w:lang w:val="en-US"/>
        </w:rPr>
        <w:t>tr</w:t>
      </w:r>
      <w:r w:rsidRPr="003A425A">
        <w:rPr>
          <w:rFonts w:ascii="Times New Roman" w:hAnsi="Times New Roman"/>
          <w:sz w:val="24"/>
          <w:szCs w:val="24"/>
          <w:lang w:val="be-BY"/>
        </w:rPr>
        <w:t>()</w:t>
      </w:r>
      <w:r w:rsidRPr="003A425A">
        <w:rPr>
          <w:rFonts w:ascii="Times New Roman" w:hAnsi="Times New Roman"/>
          <w:sz w:val="24"/>
          <w:szCs w:val="24"/>
        </w:rPr>
        <w:t xml:space="preserve"> в файле переводов в том контексте, к которому она относится.</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Раздел по локализации чисел понял плохо.</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Если необходимо обеспечить интернационализацию класса, который не является наследником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xml:space="preserve">, то следует использовать 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DECLARE</w:t>
      </w:r>
      <w:r w:rsidRPr="003A425A">
        <w:rPr>
          <w:rFonts w:ascii="Times New Roman" w:hAnsi="Times New Roman"/>
          <w:sz w:val="24"/>
          <w:szCs w:val="24"/>
        </w:rPr>
        <w:t>_</w:t>
      </w:r>
      <w:r w:rsidRPr="003A425A">
        <w:rPr>
          <w:rFonts w:ascii="Times New Roman" w:hAnsi="Times New Roman"/>
          <w:sz w:val="24"/>
          <w:szCs w:val="24"/>
          <w:lang w:val="en-US"/>
        </w:rPr>
        <w:t>TRACE</w:t>
      </w:r>
      <w:r w:rsidRPr="003A425A">
        <w:rPr>
          <w:rFonts w:ascii="Times New Roman" w:hAnsi="Times New Roman"/>
          <w:sz w:val="24"/>
          <w:szCs w:val="24"/>
        </w:rPr>
        <w:t>_</w:t>
      </w:r>
      <w:r w:rsidRPr="003A425A">
        <w:rPr>
          <w:rFonts w:ascii="Times New Roman" w:hAnsi="Times New Roman"/>
          <w:sz w:val="24"/>
          <w:szCs w:val="24"/>
          <w:lang w:val="en-US"/>
        </w:rPr>
        <w:t>FUNCTIONS</w:t>
      </w:r>
      <w:r w:rsidRPr="003A425A">
        <w:rPr>
          <w:rFonts w:ascii="Times New Roman" w:hAnsi="Times New Roman"/>
          <w:sz w:val="24"/>
          <w:szCs w:val="24"/>
        </w:rPr>
        <w:t xml:space="preserve">(), или функцию </w:t>
      </w:r>
      <w:r w:rsidRPr="003A425A">
        <w:rPr>
          <w:rFonts w:ascii="Times New Roman" w:hAnsi="Times New Roman"/>
          <w:sz w:val="24"/>
          <w:szCs w:val="24"/>
          <w:lang w:val="en-US"/>
        </w:rPr>
        <w:t>QCoreApplication</w:t>
      </w:r>
      <w:r w:rsidRPr="003A425A">
        <w:rPr>
          <w:rFonts w:ascii="Times New Roman" w:hAnsi="Times New Roman"/>
          <w:sz w:val="24"/>
          <w:szCs w:val="24"/>
        </w:rPr>
        <w:t>::</w:t>
      </w:r>
      <w:r w:rsidRPr="003A425A">
        <w:rPr>
          <w:rFonts w:ascii="Times New Roman" w:hAnsi="Times New Roman"/>
          <w:sz w:val="24"/>
          <w:szCs w:val="24"/>
          <w:lang w:val="en-US"/>
        </w:rPr>
        <w:t>translate</w:t>
      </w:r>
      <w:r w:rsidRPr="003A425A">
        <w:rPr>
          <w:rFonts w:ascii="Times New Roman" w:hAnsi="Times New Roman"/>
          <w:sz w:val="24"/>
          <w:szCs w:val="24"/>
        </w:rPr>
        <w:t>() напрямую</w:t>
      </w:r>
      <w:r w:rsidR="009F1CF1"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Комментарии переводчика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Разработчики могут сообщить информацию по каждой строке для перевода, чтобы облегчить работу переводчиков. Она извлекается, когда </w:t>
      </w:r>
      <w:r w:rsidRPr="003A425A">
        <w:rPr>
          <w:rFonts w:ascii="Times New Roman" w:hAnsi="Times New Roman"/>
          <w:sz w:val="24"/>
          <w:szCs w:val="24"/>
          <w:lang w:val="en-US"/>
        </w:rPr>
        <w:t>lupdate</w:t>
      </w:r>
      <w:r w:rsidRPr="003A425A">
        <w:rPr>
          <w:rFonts w:ascii="Times New Roman" w:hAnsi="Times New Roman"/>
          <w:sz w:val="24"/>
          <w:szCs w:val="24"/>
        </w:rPr>
        <w:t xml:space="preserve"> используется, чтобы обрабатывать файлы исходного кода. </w:t>
      </w:r>
      <w:r w:rsidRPr="003A425A">
        <w:rPr>
          <w:rFonts w:ascii="Times New Roman" w:hAnsi="Times New Roman"/>
          <w:color w:val="00B050"/>
          <w:sz w:val="24"/>
          <w:szCs w:val="24"/>
        </w:rPr>
        <w:t xml:space="preserve">Рекомендуемый способ добавления комментариев – это комментировать перед функцией </w:t>
      </w:r>
      <w:r w:rsidRPr="003A425A">
        <w:rPr>
          <w:rFonts w:ascii="Times New Roman" w:hAnsi="Times New Roman"/>
          <w:color w:val="00B050"/>
          <w:sz w:val="24"/>
          <w:szCs w:val="24"/>
          <w:lang w:val="en-US"/>
        </w:rPr>
        <w:t>tr</w:t>
      </w:r>
      <w:r w:rsidRPr="003A425A">
        <w:rPr>
          <w:rFonts w:ascii="Times New Roman" w:hAnsi="Times New Roman"/>
          <w:color w:val="00B050"/>
          <w:sz w:val="24"/>
          <w:szCs w:val="24"/>
        </w:rPr>
        <w:t>() в вашем коде.</w:t>
      </w:r>
      <w:r w:rsidRPr="003A425A">
        <w:rPr>
          <w:rFonts w:ascii="Times New Roman" w:hAnsi="Times New Roman"/>
          <w:sz w:val="24"/>
          <w:szCs w:val="24"/>
        </w:rPr>
        <w:t xml:space="preserve"> Комментарии должны быть в следующем виде:</w:t>
      </w:r>
    </w:p>
    <w:p w:rsidR="005A6BBD" w:rsidRPr="003A425A" w:rsidRDefault="009F1CF1" w:rsidP="004003DB">
      <w:pPr>
        <w:jc w:val="both"/>
        <w:rPr>
          <w:rFonts w:ascii="Times New Roman" w:hAnsi="Times New Roman"/>
          <w:sz w:val="24"/>
          <w:szCs w:val="24"/>
        </w:rPr>
      </w:pPr>
      <w:r w:rsidRPr="003A425A">
        <w:rPr>
          <w:rFonts w:ascii="Times New Roman" w:hAnsi="Times New Roman"/>
          <w:sz w:val="24"/>
          <w:szCs w:val="24"/>
        </w:rPr>
        <w:t>//: … или /*: …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Тогда комментарии будут связаны со строкой, которая находится в функции </w:t>
      </w:r>
      <w:r w:rsidRPr="003A425A">
        <w:rPr>
          <w:rFonts w:ascii="Times New Roman" w:hAnsi="Times New Roman"/>
          <w:sz w:val="24"/>
          <w:szCs w:val="24"/>
          <w:lang w:val="en-US"/>
        </w:rPr>
        <w:t>tr</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Добавление мета-данных в строку. Дополнительные данные могут быть добавлены в каждое переводимое сообщение. Они добавляются при помощи специального комментария: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&lt;</w:t>
      </w:r>
      <w:r w:rsidRPr="003A425A">
        <w:rPr>
          <w:rFonts w:ascii="Times New Roman" w:hAnsi="Times New Roman"/>
          <w:sz w:val="24"/>
          <w:szCs w:val="24"/>
          <w:lang w:val="en-US"/>
        </w:rPr>
        <w:t>id</w:t>
      </w:r>
      <w:r w:rsidRPr="003A425A">
        <w:rPr>
          <w:rFonts w:ascii="Times New Roman" w:hAnsi="Times New Roman"/>
          <w:sz w:val="24"/>
          <w:szCs w:val="24"/>
        </w:rPr>
        <w:t>&gt;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Это можно использовать для передачи сообщению уникального идентификатора, чтобы поддержать инструменты, которым он нужен. Альтернативный способ добавить мета-данные к сообщению – это использовать следующий синтаксис:</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&lt;</w:t>
      </w:r>
      <w:r w:rsidRPr="003A425A">
        <w:rPr>
          <w:rFonts w:ascii="Times New Roman" w:hAnsi="Times New Roman"/>
          <w:sz w:val="24"/>
          <w:szCs w:val="24"/>
          <w:lang w:val="en-US"/>
        </w:rPr>
        <w:t>field</w:t>
      </w:r>
      <w:r w:rsidRPr="003A425A">
        <w:rPr>
          <w:rFonts w:ascii="Times New Roman" w:hAnsi="Times New Roman"/>
          <w:sz w:val="24"/>
          <w:szCs w:val="24"/>
        </w:rPr>
        <w:t xml:space="preserve"> </w:t>
      </w:r>
      <w:r w:rsidRPr="003A425A">
        <w:rPr>
          <w:rFonts w:ascii="Times New Roman" w:hAnsi="Times New Roman"/>
          <w:sz w:val="24"/>
          <w:szCs w:val="24"/>
          <w:lang w:val="en-US"/>
        </w:rPr>
        <w:t>name</w:t>
      </w:r>
      <w:r w:rsidRPr="003A425A">
        <w:rPr>
          <w:rFonts w:ascii="Times New Roman" w:hAnsi="Times New Roman"/>
          <w:sz w:val="24"/>
          <w:szCs w:val="24"/>
        </w:rPr>
        <w:t>&gt; &lt;</w:t>
      </w:r>
      <w:r w:rsidRPr="003A425A">
        <w:rPr>
          <w:rFonts w:ascii="Times New Roman" w:hAnsi="Times New Roman"/>
          <w:sz w:val="24"/>
          <w:szCs w:val="24"/>
          <w:lang w:val="en-US"/>
        </w:rPr>
        <w:t>field</w:t>
      </w:r>
      <w:r w:rsidRPr="003A425A">
        <w:rPr>
          <w:rFonts w:ascii="Times New Roman" w:hAnsi="Times New Roman"/>
          <w:sz w:val="24"/>
          <w:szCs w:val="24"/>
        </w:rPr>
        <w:t xml:space="preserve"> </w:t>
      </w:r>
      <w:r w:rsidRPr="003A425A">
        <w:rPr>
          <w:rFonts w:ascii="Times New Roman" w:hAnsi="Times New Roman"/>
          <w:sz w:val="24"/>
          <w:szCs w:val="24"/>
          <w:lang w:val="en-US"/>
        </w:rPr>
        <w:t>contents</w:t>
      </w:r>
      <w:r w:rsidRPr="003A425A">
        <w:rPr>
          <w:rFonts w:ascii="Times New Roman" w:hAnsi="Times New Roman"/>
          <w:sz w:val="24"/>
          <w:szCs w:val="24"/>
        </w:rPr>
        <w:t>&gt;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можно использовать ключевое слово </w:t>
      </w:r>
      <w:r w:rsidRPr="003A425A">
        <w:rPr>
          <w:rFonts w:ascii="Times New Roman" w:hAnsi="Times New Roman"/>
          <w:color w:val="FF0000"/>
          <w:sz w:val="24"/>
          <w:szCs w:val="24"/>
          <w:lang w:val="en-US"/>
        </w:rPr>
        <w:t>TRANSLATOR</w:t>
      </w:r>
      <w:r w:rsidRPr="003A425A">
        <w:rPr>
          <w:rFonts w:ascii="Times New Roman" w:hAnsi="Times New Roman"/>
          <w:color w:val="FF0000"/>
          <w:sz w:val="24"/>
          <w:szCs w:val="24"/>
        </w:rPr>
        <w:t>.</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Вместе с префиксом «</w:t>
      </w:r>
      <w:r w:rsidRPr="003A425A">
        <w:rPr>
          <w:rFonts w:ascii="Times New Roman" w:hAnsi="Times New Roman"/>
          <w:color w:val="FF0000"/>
          <w:sz w:val="24"/>
          <w:szCs w:val="24"/>
          <w:lang w:val="en-US"/>
        </w:rPr>
        <w:t>extra</w:t>
      </w:r>
      <w:r w:rsidRPr="003A425A">
        <w:rPr>
          <w:rFonts w:ascii="Times New Roman" w:hAnsi="Times New Roman"/>
          <w:color w:val="FF0000"/>
          <w:sz w:val="24"/>
          <w:szCs w:val="24"/>
        </w:rPr>
        <w:t xml:space="preserve">-» имя поля будет образовывать </w:t>
      </w:r>
      <w:r w:rsidRPr="003A425A">
        <w:rPr>
          <w:rFonts w:ascii="Times New Roman" w:hAnsi="Times New Roman"/>
          <w:color w:val="FF0000"/>
          <w:sz w:val="24"/>
          <w:szCs w:val="24"/>
          <w:lang w:val="en-US"/>
        </w:rPr>
        <w:t>XML</w:t>
      </w:r>
      <w:r w:rsidRPr="003A425A">
        <w:rPr>
          <w:rFonts w:ascii="Times New Roman" w:hAnsi="Times New Roman"/>
          <w:color w:val="FF0000"/>
          <w:sz w:val="24"/>
          <w:szCs w:val="24"/>
        </w:rPr>
        <w:t xml:space="preserve">-элемент.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Многозначность. Если в рамках одного и того же контекста есть две абсолютно одинаковые строки, то в функции </w:t>
      </w:r>
      <w:r w:rsidRPr="003A425A">
        <w:rPr>
          <w:rFonts w:ascii="Times New Roman" w:hAnsi="Times New Roman"/>
          <w:sz w:val="24"/>
          <w:szCs w:val="24"/>
          <w:lang w:val="en-US"/>
        </w:rPr>
        <w:t>tr</w:t>
      </w:r>
      <w:r w:rsidRPr="003A425A">
        <w:rPr>
          <w:rFonts w:ascii="Times New Roman" w:hAnsi="Times New Roman"/>
          <w:sz w:val="24"/>
          <w:szCs w:val="24"/>
        </w:rPr>
        <w:t>() можно помещать дополнительный строковый аргумент, который используется для того, чтобы отличить одинаковые строки.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Обработка множественных чисел. Некоторые строки содержат указатели места на различные целочисленные значения и их необходимо переводить по-разному в зависимости от того, какие значения имеют эти целочисленные элементы. С этой целью в функции </w:t>
      </w:r>
      <w:r w:rsidRPr="003A425A">
        <w:rPr>
          <w:rFonts w:ascii="Times New Roman" w:hAnsi="Times New Roman"/>
          <w:sz w:val="24"/>
          <w:szCs w:val="24"/>
          <w:lang w:val="en-US"/>
        </w:rPr>
        <w:t>tr</w:t>
      </w:r>
      <w:r w:rsidRPr="003A425A">
        <w:rPr>
          <w:rFonts w:ascii="Times New Roman" w:hAnsi="Times New Roman"/>
          <w:sz w:val="24"/>
          <w:szCs w:val="24"/>
        </w:rPr>
        <w:t>() передаётся дополнительный аргумент.</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в данном примере видно, что если символ поместить в </w:t>
      </w:r>
      <w:r w:rsidR="009F1CF1" w:rsidRPr="003A425A">
        <w:rPr>
          <w:rFonts w:ascii="Times New Roman" w:hAnsi="Times New Roman"/>
          <w:sz w:val="24"/>
          <w:szCs w:val="24"/>
        </w:rPr>
        <w:t>кругл</w:t>
      </w:r>
      <w:r w:rsidRPr="003A425A">
        <w:rPr>
          <w:rFonts w:ascii="Times New Roman" w:hAnsi="Times New Roman"/>
          <w:sz w:val="24"/>
          <w:szCs w:val="24"/>
        </w:rPr>
        <w:t>ые скобки, то при переводе он становится полужирным.</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В данной части есть специальная ссылка на обработку слов, которые могут иметь как множественное, так и единственное число в зависимости от действий пользователя.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Если вместо %</w:t>
      </w:r>
      <w:r w:rsidRPr="003A425A">
        <w:rPr>
          <w:rFonts w:ascii="Times New Roman" w:hAnsi="Times New Roman"/>
          <w:sz w:val="24"/>
          <w:szCs w:val="24"/>
          <w:lang w:val="en-US"/>
        </w:rPr>
        <w:t>n</w:t>
      </w:r>
      <w:r w:rsidRPr="003A425A">
        <w:rPr>
          <w:rFonts w:ascii="Times New Roman" w:hAnsi="Times New Roman"/>
          <w:sz w:val="24"/>
          <w:szCs w:val="24"/>
        </w:rPr>
        <w:t xml:space="preserve"> использовать %</w:t>
      </w:r>
      <w:r w:rsidRPr="003A425A">
        <w:rPr>
          <w:rFonts w:ascii="Times New Roman" w:hAnsi="Times New Roman"/>
          <w:sz w:val="24"/>
          <w:szCs w:val="24"/>
          <w:lang w:val="en-US"/>
        </w:rPr>
        <w:t>Ln</w:t>
      </w:r>
      <w:r w:rsidRPr="003A425A">
        <w:rPr>
          <w:rFonts w:ascii="Times New Roman" w:hAnsi="Times New Roman"/>
          <w:sz w:val="24"/>
          <w:szCs w:val="24"/>
        </w:rPr>
        <w:t>, то при переводе будет отображаться локализованная версия данного числа.</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Предположим, например, что вы желаете иметь переводимый текст в вашей программе, но вне функций. Для осуществления данной задачи используются два макроса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TR</w:t>
      </w:r>
      <w:r w:rsidRPr="003A425A">
        <w:rPr>
          <w:rFonts w:ascii="Times New Roman" w:hAnsi="Times New Roman"/>
          <w:sz w:val="24"/>
          <w:szCs w:val="24"/>
        </w:rPr>
        <w:t>_</w:t>
      </w:r>
      <w:r w:rsidRPr="003A425A">
        <w:rPr>
          <w:rFonts w:ascii="Times New Roman" w:hAnsi="Times New Roman"/>
          <w:sz w:val="24"/>
          <w:szCs w:val="24"/>
          <w:lang w:val="en-US"/>
        </w:rPr>
        <w:t>NOOP</w:t>
      </w:r>
      <w:r w:rsidRPr="003A425A">
        <w:rPr>
          <w:rFonts w:ascii="Times New Roman" w:hAnsi="Times New Roman"/>
          <w:sz w:val="24"/>
          <w:szCs w:val="24"/>
        </w:rPr>
        <w:t xml:space="preserve">() и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TRANSLATE</w:t>
      </w:r>
      <w:r w:rsidRPr="003A425A">
        <w:rPr>
          <w:rFonts w:ascii="Times New Roman" w:hAnsi="Times New Roman"/>
          <w:sz w:val="24"/>
          <w:szCs w:val="24"/>
        </w:rPr>
        <w:t>_</w:t>
      </w:r>
      <w:r w:rsidRPr="003A425A">
        <w:rPr>
          <w:rFonts w:ascii="Times New Roman" w:hAnsi="Times New Roman"/>
          <w:sz w:val="24"/>
          <w:szCs w:val="24"/>
          <w:lang w:val="en-US"/>
        </w:rPr>
        <w:t>NOOP</w:t>
      </w:r>
      <w:r w:rsidRPr="003A425A">
        <w:rPr>
          <w:rFonts w:ascii="Times New Roman" w:hAnsi="Times New Roman"/>
          <w:sz w:val="24"/>
          <w:szCs w:val="24"/>
        </w:rPr>
        <w:t xml:space="preserve">(). Они просто помечают текст, как тот, который должен выделять инструмент </w:t>
      </w:r>
      <w:r w:rsidRPr="003A425A">
        <w:rPr>
          <w:rFonts w:ascii="Times New Roman" w:hAnsi="Times New Roman"/>
          <w:sz w:val="24"/>
          <w:szCs w:val="24"/>
          <w:lang w:val="en-US"/>
        </w:rPr>
        <w:t>lupdate</w:t>
      </w:r>
      <w:r w:rsidRPr="003A425A">
        <w:rPr>
          <w:rFonts w:ascii="Times New Roman" w:hAnsi="Times New Roman"/>
          <w:sz w:val="24"/>
          <w:szCs w:val="24"/>
        </w:rPr>
        <w:t xml:space="preserve">. Но макрос расширяет только текст, без контекста. </w:t>
      </w:r>
      <w:r w:rsidRPr="003A425A">
        <w:rPr>
          <w:rFonts w:ascii="Times New Roman" w:hAnsi="Times New Roman"/>
          <w:i/>
          <w:sz w:val="24"/>
          <w:szCs w:val="24"/>
        </w:rPr>
        <w:t>Полезные макросы для множественно повторяющихся строк.</w:t>
      </w:r>
    </w:p>
    <w:p w:rsidR="005A6BBD" w:rsidRPr="003A425A" w:rsidRDefault="005A6BBD" w:rsidP="004003DB">
      <w:pPr>
        <w:jc w:val="both"/>
        <w:rPr>
          <w:rFonts w:ascii="Times New Roman" w:hAnsi="Times New Roman"/>
          <w:color w:val="92D050"/>
          <w:sz w:val="24"/>
          <w:szCs w:val="24"/>
        </w:rPr>
      </w:pPr>
      <w:r w:rsidRPr="003A425A">
        <w:rPr>
          <w:rFonts w:ascii="Times New Roman" w:hAnsi="Times New Roman"/>
          <w:color w:val="92D050"/>
          <w:sz w:val="24"/>
          <w:szCs w:val="24"/>
        </w:rPr>
        <w:t xml:space="preserve">При этом следует помнить, что если вы делаете невозможным автоматическую конвертацию с массива строк в класс </w:t>
      </w:r>
      <w:r w:rsidRPr="003A425A">
        <w:rPr>
          <w:rFonts w:ascii="Times New Roman" w:hAnsi="Times New Roman"/>
          <w:color w:val="92D050"/>
          <w:sz w:val="24"/>
          <w:szCs w:val="24"/>
          <w:lang w:val="en-US"/>
        </w:rPr>
        <w:t>QString</w:t>
      </w:r>
      <w:r w:rsidRPr="003A425A">
        <w:rPr>
          <w:rFonts w:ascii="Times New Roman" w:hAnsi="Times New Roman"/>
          <w:color w:val="92D050"/>
          <w:sz w:val="24"/>
          <w:szCs w:val="24"/>
        </w:rPr>
        <w:t xml:space="preserve"> при помощи макроса </w:t>
      </w:r>
      <w:r w:rsidRPr="003A425A">
        <w:rPr>
          <w:rFonts w:ascii="Times New Roman" w:hAnsi="Times New Roman"/>
          <w:color w:val="92D050"/>
          <w:sz w:val="24"/>
          <w:szCs w:val="24"/>
          <w:lang w:val="en-US"/>
        </w:rPr>
        <w:t>QT</w:t>
      </w:r>
      <w:r w:rsidRPr="003A425A">
        <w:rPr>
          <w:rFonts w:ascii="Times New Roman" w:hAnsi="Times New Roman"/>
          <w:color w:val="92D050"/>
          <w:sz w:val="24"/>
          <w:szCs w:val="24"/>
        </w:rPr>
        <w:t>_</w:t>
      </w:r>
      <w:r w:rsidRPr="003A425A">
        <w:rPr>
          <w:rFonts w:ascii="Times New Roman" w:hAnsi="Times New Roman"/>
          <w:color w:val="92D050"/>
          <w:sz w:val="24"/>
          <w:szCs w:val="24"/>
          <w:lang w:val="en-US"/>
        </w:rPr>
        <w:t>NO</w:t>
      </w:r>
      <w:r w:rsidRPr="003A425A">
        <w:rPr>
          <w:rFonts w:ascii="Times New Roman" w:hAnsi="Times New Roman"/>
          <w:color w:val="92D050"/>
          <w:sz w:val="24"/>
          <w:szCs w:val="24"/>
        </w:rPr>
        <w:t>_</w:t>
      </w:r>
      <w:r w:rsidRPr="003A425A">
        <w:rPr>
          <w:rFonts w:ascii="Times New Roman" w:hAnsi="Times New Roman"/>
          <w:color w:val="92D050"/>
          <w:sz w:val="24"/>
          <w:szCs w:val="24"/>
          <w:lang w:val="en-US"/>
        </w:rPr>
        <w:t>CAST</w:t>
      </w:r>
      <w:r w:rsidRPr="003A425A">
        <w:rPr>
          <w:rFonts w:ascii="Times New Roman" w:hAnsi="Times New Roman"/>
          <w:color w:val="92D050"/>
          <w:sz w:val="24"/>
          <w:szCs w:val="24"/>
        </w:rPr>
        <w:t>_</w:t>
      </w:r>
      <w:r w:rsidRPr="003A425A">
        <w:rPr>
          <w:rFonts w:ascii="Times New Roman" w:hAnsi="Times New Roman"/>
          <w:color w:val="92D050"/>
          <w:sz w:val="24"/>
          <w:szCs w:val="24"/>
          <w:lang w:val="en-US"/>
        </w:rPr>
        <w:t>FROM</w:t>
      </w:r>
      <w:r w:rsidRPr="003A425A">
        <w:rPr>
          <w:rFonts w:ascii="Times New Roman" w:hAnsi="Times New Roman"/>
          <w:color w:val="92D050"/>
          <w:sz w:val="24"/>
          <w:szCs w:val="24"/>
        </w:rPr>
        <w:t>_</w:t>
      </w:r>
      <w:r w:rsidRPr="003A425A">
        <w:rPr>
          <w:rFonts w:ascii="Times New Roman" w:hAnsi="Times New Roman"/>
          <w:color w:val="92D050"/>
          <w:sz w:val="24"/>
          <w:szCs w:val="24"/>
          <w:lang w:val="en-US"/>
        </w:rPr>
        <w:t>ASCII</w:t>
      </w:r>
      <w:r w:rsidRPr="003A425A">
        <w:rPr>
          <w:rFonts w:ascii="Times New Roman" w:hAnsi="Times New Roman"/>
          <w:color w:val="92D050"/>
          <w:sz w:val="24"/>
          <w:szCs w:val="24"/>
        </w:rPr>
        <w:t>, то вы можете неожиданно потерять некоторые строки.</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Значения клавишей-ускорителей также должны быть переведены. Для этого используется некоторый класс </w:t>
      </w:r>
      <w:r w:rsidRPr="003A425A">
        <w:rPr>
          <w:rFonts w:ascii="Times New Roman" w:hAnsi="Times New Roman"/>
          <w:sz w:val="24"/>
          <w:szCs w:val="24"/>
          <w:lang w:val="en-US"/>
        </w:rPr>
        <w:t>QKeySequence</w:t>
      </w:r>
      <w:r w:rsidRPr="003A425A">
        <w:rPr>
          <w:rFonts w:ascii="Times New Roman" w:hAnsi="Times New Roman"/>
          <w:sz w:val="24"/>
          <w:szCs w:val="24"/>
        </w:rPr>
        <w:t xml:space="preserve">. </w:t>
      </w:r>
      <w:r w:rsidRPr="003A425A">
        <w:rPr>
          <w:rFonts w:ascii="Times New Roman" w:hAnsi="Times New Roman"/>
          <w:i/>
          <w:sz w:val="24"/>
          <w:szCs w:val="24"/>
        </w:rPr>
        <w:t>Как это делается, показано в данной части.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Использование перечисляемых аргументов. Это просто использование знакомой функции </w:t>
      </w:r>
      <w:r w:rsidRPr="003A425A">
        <w:rPr>
          <w:rFonts w:ascii="Times New Roman" w:hAnsi="Times New Roman"/>
          <w:sz w:val="24"/>
          <w:szCs w:val="24"/>
          <w:lang w:val="en-US"/>
        </w:rPr>
        <w:t>arg</w:t>
      </w:r>
      <w:r w:rsidRPr="003A425A">
        <w:rPr>
          <w:rFonts w:ascii="Times New Roman" w:hAnsi="Times New Roman"/>
          <w:sz w:val="24"/>
          <w:szCs w:val="24"/>
        </w:rPr>
        <w:t xml:space="preserve">() класса </w:t>
      </w:r>
      <w:r w:rsidRPr="003A425A">
        <w:rPr>
          <w:rFonts w:ascii="Times New Roman" w:hAnsi="Times New Roman"/>
          <w:sz w:val="24"/>
          <w:szCs w:val="24"/>
          <w:lang w:val="en-US"/>
        </w:rPr>
        <w:t>QString</w:t>
      </w:r>
      <w:r w:rsidRPr="003A425A">
        <w:rPr>
          <w:rFonts w:ascii="Times New Roman" w:hAnsi="Times New Roman"/>
          <w:sz w:val="24"/>
          <w:szCs w:val="24"/>
        </w:rPr>
        <w:t>. Если в разных языках изменяется порядок символов, то в строках переводов также следует изменять данный порядок.</w:t>
      </w:r>
    </w:p>
    <w:p w:rsidR="009F1CF1" w:rsidRPr="003A425A" w:rsidRDefault="009F1CF1" w:rsidP="004A3064">
      <w:pPr>
        <w:pStyle w:val="3"/>
        <w:rPr>
          <w:b w:val="0"/>
          <w:sz w:val="24"/>
          <w:szCs w:val="24"/>
        </w:rPr>
      </w:pPr>
      <w:bookmarkStart w:id="50" w:name="_Toc382058165"/>
      <w:r w:rsidRPr="003A425A">
        <w:rPr>
          <w:b w:val="0"/>
          <w:sz w:val="24"/>
          <w:szCs w:val="24"/>
        </w:rPr>
        <w:t>МЕТА-ОБЪЕКТНЫЙ КОМПИЛЯТОР</w:t>
      </w:r>
      <w:bookmarkEnd w:id="50"/>
    </w:p>
    <w:p w:rsidR="005A6BBD" w:rsidRPr="003A425A" w:rsidRDefault="00953454" w:rsidP="004003DB">
      <w:pPr>
        <w:jc w:val="both"/>
        <w:rPr>
          <w:rFonts w:ascii="Times New Roman" w:hAnsi="Times New Roman"/>
          <w:sz w:val="24"/>
          <w:szCs w:val="24"/>
        </w:rPr>
      </w:pPr>
      <w:hyperlink r:id="rId64" w:anchor="moc" w:history="1">
        <w:r w:rsidR="005A6BBD" w:rsidRPr="003A425A">
          <w:rPr>
            <w:rStyle w:val="a3"/>
            <w:rFonts w:ascii="Times New Roman" w:hAnsi="Times New Roman"/>
            <w:sz w:val="24"/>
            <w:szCs w:val="24"/>
          </w:rPr>
          <w:t>http://qt-project.org/doc/qt-5.1/qtdoc/moc.html#moc</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это программа, которая обрабатывает расширения языка С++, предоставляемые </w:t>
      </w:r>
      <w:r w:rsidRPr="003A425A">
        <w:rPr>
          <w:rFonts w:ascii="Times New Roman" w:hAnsi="Times New Roman"/>
          <w:sz w:val="24"/>
          <w:szCs w:val="24"/>
          <w:lang w:val="en-US"/>
        </w:rPr>
        <w:t>qt</w:t>
      </w:r>
      <w:r w:rsidRPr="003A425A">
        <w:rPr>
          <w:rFonts w:ascii="Times New Roman" w:hAnsi="Times New Roman"/>
          <w:sz w:val="24"/>
          <w:szCs w:val="24"/>
        </w:rPr>
        <w:t>.</w:t>
      </w:r>
    </w:p>
    <w:p w:rsidR="005A6BBD" w:rsidRPr="003A425A" w:rsidRDefault="000D4358" w:rsidP="004003DB">
      <w:pPr>
        <w:jc w:val="both"/>
        <w:rPr>
          <w:rFonts w:ascii="Times New Roman" w:hAnsi="Times New Roman"/>
          <w:sz w:val="24"/>
          <w:szCs w:val="24"/>
        </w:rPr>
      </w:pPr>
      <w:r w:rsidRPr="003A425A">
        <w:rPr>
          <w:rFonts w:ascii="Times New Roman" w:hAnsi="Times New Roman"/>
          <w:sz w:val="24"/>
          <w:szCs w:val="24"/>
        </w:rPr>
        <w:t>Moc</w:t>
      </w:r>
      <w:r w:rsidR="005A6BBD" w:rsidRPr="003A425A">
        <w:rPr>
          <w:rFonts w:ascii="Times New Roman" w:hAnsi="Times New Roman"/>
          <w:sz w:val="24"/>
          <w:szCs w:val="24"/>
        </w:rPr>
        <w:t xml:space="preserve"> считывает заголовочные файлы С++, и если он находит один или более классов, объявления которых включают макрос </w:t>
      </w:r>
      <w:r w:rsidR="005A6BBD" w:rsidRPr="003A425A">
        <w:rPr>
          <w:rFonts w:ascii="Times New Roman" w:hAnsi="Times New Roman"/>
          <w:sz w:val="24"/>
          <w:szCs w:val="24"/>
          <w:lang w:val="en-US"/>
        </w:rPr>
        <w:t>Q</w:t>
      </w:r>
      <w:r w:rsidR="005A6BBD" w:rsidRPr="003A425A">
        <w:rPr>
          <w:rFonts w:ascii="Times New Roman" w:hAnsi="Times New Roman"/>
          <w:sz w:val="24"/>
          <w:szCs w:val="24"/>
        </w:rPr>
        <w:t>_</w:t>
      </w:r>
      <w:r w:rsidR="005A6BBD" w:rsidRPr="003A425A">
        <w:rPr>
          <w:rFonts w:ascii="Times New Roman" w:hAnsi="Times New Roman"/>
          <w:sz w:val="24"/>
          <w:szCs w:val="24"/>
          <w:lang w:val="en-US"/>
        </w:rPr>
        <w:t>OBJECT</w:t>
      </w:r>
      <w:r w:rsidR="005A6BBD" w:rsidRPr="003A425A">
        <w:rPr>
          <w:rFonts w:ascii="Times New Roman" w:hAnsi="Times New Roman"/>
          <w:sz w:val="24"/>
          <w:szCs w:val="24"/>
        </w:rPr>
        <w:t>, то он производит С++ файл исходного кода, содержащий мета-</w:t>
      </w:r>
      <w:r w:rsidR="00085476" w:rsidRPr="003A425A">
        <w:rPr>
          <w:rFonts w:ascii="Times New Roman" w:hAnsi="Times New Roman"/>
          <w:sz w:val="24"/>
          <w:szCs w:val="24"/>
        </w:rPr>
        <w:t>объект</w:t>
      </w:r>
      <w:r w:rsidR="005A6BBD" w:rsidRPr="003A425A">
        <w:rPr>
          <w:rFonts w:ascii="Times New Roman" w:hAnsi="Times New Roman"/>
          <w:sz w:val="24"/>
          <w:szCs w:val="24"/>
        </w:rPr>
        <w:t>ный код для данных классов. Также данный код требуется для механизма сигналов и слотов, предоставления информации о типах во время выполнения и для системы динамических свойств.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Файл исходного кода, генерируемый </w:t>
      </w:r>
      <w:r w:rsidR="000D4358" w:rsidRPr="003A425A">
        <w:rPr>
          <w:rFonts w:ascii="Times New Roman" w:hAnsi="Times New Roman"/>
          <w:sz w:val="24"/>
          <w:szCs w:val="24"/>
        </w:rPr>
        <w:t>moc</w:t>
      </w:r>
      <w:r w:rsidRPr="003A425A">
        <w:rPr>
          <w:rFonts w:ascii="Times New Roman" w:hAnsi="Times New Roman"/>
          <w:sz w:val="24"/>
          <w:szCs w:val="24"/>
        </w:rPr>
        <w:t xml:space="preserve">, должен быть скомпилирован и связан с файлом реализации класса. </w:t>
      </w:r>
      <w:r w:rsidR="000D4358" w:rsidRPr="003A425A">
        <w:rPr>
          <w:rFonts w:ascii="Times New Roman" w:hAnsi="Times New Roman"/>
          <w:sz w:val="24"/>
          <w:szCs w:val="24"/>
          <w:lang w:val="en-US"/>
        </w:rPr>
        <w:t>q</w:t>
      </w:r>
      <w:r w:rsidRPr="003A425A">
        <w:rPr>
          <w:rFonts w:ascii="Times New Roman" w:hAnsi="Times New Roman"/>
          <w:sz w:val="24"/>
          <w:szCs w:val="24"/>
          <w:lang w:val="en-US"/>
        </w:rPr>
        <w:t>make</w:t>
      </w:r>
      <w:r w:rsidRPr="003A425A">
        <w:rPr>
          <w:rFonts w:ascii="Times New Roman" w:hAnsi="Times New Roman"/>
          <w:sz w:val="24"/>
          <w:szCs w:val="24"/>
        </w:rPr>
        <w:t xml:space="preserve"> использует </w:t>
      </w:r>
      <w:r w:rsidR="000D4358" w:rsidRPr="003A425A">
        <w:rPr>
          <w:rFonts w:ascii="Times New Roman" w:hAnsi="Times New Roman"/>
          <w:sz w:val="24"/>
          <w:szCs w:val="24"/>
        </w:rPr>
        <w:t>moc</w:t>
      </w:r>
      <w:r w:rsidRPr="003A425A">
        <w:rPr>
          <w:rFonts w:ascii="Times New Roman" w:hAnsi="Times New Roman"/>
          <w:sz w:val="24"/>
          <w:szCs w:val="24"/>
        </w:rPr>
        <w:t xml:space="preserve"> самостоятельно, так что нет необходимости работать с </w:t>
      </w:r>
      <w:r w:rsidR="000D4358" w:rsidRPr="003A425A">
        <w:rPr>
          <w:rFonts w:ascii="Times New Roman" w:hAnsi="Times New Roman"/>
          <w:sz w:val="24"/>
          <w:szCs w:val="24"/>
        </w:rPr>
        <w:t>moc</w:t>
      </w:r>
      <w:r w:rsidRPr="003A425A">
        <w:rPr>
          <w:rFonts w:ascii="Times New Roman" w:hAnsi="Times New Roman"/>
          <w:sz w:val="24"/>
          <w:szCs w:val="24"/>
        </w:rPr>
        <w:t xml:space="preserve"> напрямую.</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Также </w:t>
      </w:r>
      <w:r w:rsidR="000D4358" w:rsidRPr="003A425A">
        <w:rPr>
          <w:rFonts w:ascii="Times New Roman" w:hAnsi="Times New Roman"/>
          <w:sz w:val="24"/>
          <w:szCs w:val="24"/>
        </w:rPr>
        <w:t>moc</w:t>
      </w:r>
      <w:r w:rsidRPr="003A425A">
        <w:rPr>
          <w:rFonts w:ascii="Times New Roman" w:hAnsi="Times New Roman"/>
          <w:sz w:val="24"/>
          <w:szCs w:val="24"/>
        </w:rPr>
        <w:t xml:space="preserve"> используется, если объявлены макросы: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PROPERTY</w:t>
      </w:r>
      <w:r w:rsidRPr="003A425A">
        <w:rPr>
          <w:rFonts w:ascii="Times New Roman" w:hAnsi="Times New Roman"/>
          <w:sz w:val="24"/>
          <w:szCs w:val="24"/>
        </w:rPr>
        <w:t xml:space="preserve">() и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ENUMS</w:t>
      </w:r>
      <w:r w:rsidRPr="003A425A">
        <w:rPr>
          <w:rFonts w:ascii="Times New Roman" w:hAnsi="Times New Roman"/>
          <w:sz w:val="24"/>
          <w:szCs w:val="24"/>
        </w:rPr>
        <w:t xml:space="preserve">(). Первый макрос объявляет свойства </w:t>
      </w:r>
      <w:r w:rsidR="00085476" w:rsidRPr="003A425A">
        <w:rPr>
          <w:rFonts w:ascii="Times New Roman" w:hAnsi="Times New Roman"/>
          <w:sz w:val="24"/>
          <w:szCs w:val="24"/>
        </w:rPr>
        <w:t>объект</w:t>
      </w:r>
      <w:r w:rsidRPr="003A425A">
        <w:rPr>
          <w:rFonts w:ascii="Times New Roman" w:hAnsi="Times New Roman"/>
          <w:sz w:val="24"/>
          <w:szCs w:val="24"/>
        </w:rPr>
        <w:t>а, а второй – набор перечисляемых типов внутри класса, который используется внутри системы свойств.</w:t>
      </w:r>
      <w:r w:rsidR="000D4358" w:rsidRPr="003A425A">
        <w:rPr>
          <w:rFonts w:ascii="Times New Roman" w:hAnsi="Times New Roman"/>
          <w:sz w:val="24"/>
          <w:szCs w:val="24"/>
        </w:rPr>
        <w:t xml:space="preserve">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FLAGS</w:t>
      </w:r>
      <w:r w:rsidRPr="003A425A">
        <w:rPr>
          <w:rFonts w:ascii="Times New Roman" w:hAnsi="Times New Roman"/>
          <w:sz w:val="24"/>
          <w:szCs w:val="24"/>
        </w:rPr>
        <w:t xml:space="preserve">() макрос объявляет перечисления, которые используются как флаги.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CLASSINFO</w:t>
      </w:r>
      <w:r w:rsidRPr="003A425A">
        <w:rPr>
          <w:rFonts w:ascii="Times New Roman" w:hAnsi="Times New Roman"/>
          <w:sz w:val="24"/>
          <w:szCs w:val="24"/>
        </w:rPr>
        <w:t>() позволяет вам добавлять дополнительные пары имя/значение в мета-</w:t>
      </w:r>
      <w:r w:rsidR="00085476" w:rsidRPr="003A425A">
        <w:rPr>
          <w:rFonts w:ascii="Times New Roman" w:hAnsi="Times New Roman"/>
          <w:sz w:val="24"/>
          <w:szCs w:val="24"/>
        </w:rPr>
        <w:t>объект</w:t>
      </w:r>
      <w:r w:rsidR="000D4358" w:rsidRPr="003A425A">
        <w:rPr>
          <w:rFonts w:ascii="Times New Roman" w:hAnsi="Times New Roman"/>
          <w:sz w:val="24"/>
          <w:szCs w:val="24"/>
        </w:rPr>
        <w:t xml:space="preserve"> класса.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Каждый раз как </w:t>
      </w:r>
      <w:r w:rsidRPr="003A425A">
        <w:rPr>
          <w:rFonts w:ascii="Times New Roman" w:hAnsi="Times New Roman"/>
          <w:sz w:val="24"/>
          <w:szCs w:val="24"/>
          <w:lang w:val="en-US"/>
        </w:rPr>
        <w:t>qmake</w:t>
      </w:r>
      <w:r w:rsidRPr="003A425A">
        <w:rPr>
          <w:rFonts w:ascii="Times New Roman" w:hAnsi="Times New Roman"/>
          <w:sz w:val="24"/>
          <w:szCs w:val="24"/>
        </w:rPr>
        <w:t xml:space="preserve"> фиксирует файл с некоторыми макросами, он вызывает </w:t>
      </w:r>
      <w:r w:rsidR="000D4358" w:rsidRPr="003A425A">
        <w:rPr>
          <w:rFonts w:ascii="Times New Roman" w:hAnsi="Times New Roman"/>
          <w:sz w:val="24"/>
          <w:szCs w:val="24"/>
        </w:rPr>
        <w:t>moc</w:t>
      </w:r>
      <w:r w:rsidRPr="003A425A">
        <w:rPr>
          <w:rFonts w:ascii="Times New Roman" w:hAnsi="Times New Roman"/>
          <w:sz w:val="24"/>
          <w:szCs w:val="24"/>
        </w:rPr>
        <w:t xml:space="preserve"> для построения файла исходного мета-</w:t>
      </w:r>
      <w:r w:rsidR="00085476" w:rsidRPr="003A425A">
        <w:rPr>
          <w:rFonts w:ascii="Times New Roman" w:hAnsi="Times New Roman"/>
          <w:sz w:val="24"/>
          <w:szCs w:val="24"/>
        </w:rPr>
        <w:t>объект</w:t>
      </w:r>
      <w:r w:rsidRPr="003A425A">
        <w:rPr>
          <w:rFonts w:ascii="Times New Roman" w:hAnsi="Times New Roman"/>
          <w:sz w:val="24"/>
          <w:szCs w:val="24"/>
        </w:rPr>
        <w:t xml:space="preserve">ного кода, который называется </w:t>
      </w:r>
      <w:r w:rsidRPr="003A425A">
        <w:rPr>
          <w:rFonts w:ascii="Times New Roman" w:hAnsi="Times New Roman"/>
          <w:sz w:val="24"/>
          <w:szCs w:val="24"/>
          <w:lang w:val="en-US"/>
        </w:rPr>
        <w:t>moc</w:t>
      </w:r>
      <w:r w:rsidRPr="003A425A">
        <w:rPr>
          <w:rFonts w:ascii="Times New Roman" w:hAnsi="Times New Roman"/>
          <w:sz w:val="24"/>
          <w:szCs w:val="24"/>
        </w:rPr>
        <w:t>_</w:t>
      </w:r>
      <w:r w:rsidRPr="003A425A">
        <w:rPr>
          <w:rFonts w:ascii="Times New Roman" w:hAnsi="Times New Roman"/>
          <w:sz w:val="24"/>
          <w:szCs w:val="24"/>
          <w:lang w:val="en-US"/>
        </w:rPr>
        <w:t>myclass</w:t>
      </w:r>
      <w:r w:rsidRPr="003A425A">
        <w:rPr>
          <w:rFonts w:ascii="Times New Roman" w:hAnsi="Times New Roman"/>
          <w:sz w:val="24"/>
          <w:szCs w:val="24"/>
        </w:rPr>
        <w:t>.</w:t>
      </w:r>
      <w:r w:rsidRPr="003A425A">
        <w:rPr>
          <w:rFonts w:ascii="Times New Roman" w:hAnsi="Times New Roman"/>
          <w:sz w:val="24"/>
          <w:szCs w:val="24"/>
          <w:lang w:val="en-US"/>
        </w:rPr>
        <w:t>cpp</w:t>
      </w:r>
      <w:r w:rsidRPr="003A425A">
        <w:rPr>
          <w:rFonts w:ascii="Times New Roman" w:hAnsi="Times New Roman"/>
          <w:sz w:val="24"/>
          <w:szCs w:val="24"/>
        </w:rPr>
        <w:t xml:space="preserve">, который затем компилируется как обычно, преобразуясь в </w:t>
      </w:r>
      <w:r w:rsidR="00085476" w:rsidRPr="003A425A">
        <w:rPr>
          <w:rFonts w:ascii="Times New Roman" w:hAnsi="Times New Roman"/>
          <w:sz w:val="24"/>
          <w:szCs w:val="24"/>
        </w:rPr>
        <w:t>объект</w:t>
      </w:r>
      <w:r w:rsidRPr="003A425A">
        <w:rPr>
          <w:rFonts w:ascii="Times New Roman" w:hAnsi="Times New Roman"/>
          <w:sz w:val="24"/>
          <w:szCs w:val="24"/>
        </w:rPr>
        <w:t xml:space="preserve">ный файл. Этот файл затем следует включить в список </w:t>
      </w:r>
      <w:r w:rsidR="00085476" w:rsidRPr="003A425A">
        <w:rPr>
          <w:rFonts w:ascii="Times New Roman" w:hAnsi="Times New Roman"/>
          <w:sz w:val="24"/>
          <w:szCs w:val="24"/>
        </w:rPr>
        <w:t>объект</w:t>
      </w:r>
      <w:r w:rsidRPr="003A425A">
        <w:rPr>
          <w:rFonts w:ascii="Times New Roman" w:hAnsi="Times New Roman"/>
          <w:sz w:val="24"/>
          <w:szCs w:val="24"/>
        </w:rPr>
        <w:t>ных файлов, которые связываются вместе на конечной фазе построения программы.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в </w:t>
      </w:r>
      <w:r w:rsidRPr="003A425A">
        <w:rPr>
          <w:rFonts w:ascii="Times New Roman" w:hAnsi="Times New Roman"/>
          <w:sz w:val="24"/>
          <w:szCs w:val="24"/>
          <w:lang w:val="en-US"/>
        </w:rPr>
        <w:t>make</w:t>
      </w:r>
      <w:r w:rsidRPr="003A425A">
        <w:rPr>
          <w:rFonts w:ascii="Times New Roman" w:hAnsi="Times New Roman"/>
          <w:sz w:val="24"/>
          <w:szCs w:val="24"/>
        </w:rPr>
        <w:t xml:space="preserve">-файл добавить некоторые инструкции, то во время построения он может публиковать некоторую выходную информацию о работе </w:t>
      </w:r>
      <w:r w:rsidRPr="003A425A">
        <w:rPr>
          <w:rFonts w:ascii="Times New Roman" w:hAnsi="Times New Roman"/>
          <w:sz w:val="24"/>
          <w:szCs w:val="24"/>
          <w:lang w:val="en-US"/>
        </w:rPr>
        <w:t>moc</w:t>
      </w:r>
      <w:r w:rsidRPr="003A425A">
        <w:rPr>
          <w:rFonts w:ascii="Times New Roman" w:hAnsi="Times New Roman"/>
          <w:sz w:val="24"/>
          <w:szCs w:val="24"/>
        </w:rPr>
        <w:t>.</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 xml:space="preserve">Затем идёт несколько разделов, посвящённых ручному управлению </w:t>
      </w:r>
      <w:r w:rsidR="000D4358" w:rsidRPr="003A425A">
        <w:rPr>
          <w:rFonts w:ascii="Times New Roman" w:hAnsi="Times New Roman"/>
          <w:i/>
          <w:color w:val="00B050"/>
          <w:sz w:val="24"/>
          <w:szCs w:val="24"/>
        </w:rPr>
        <w:t>moc</w:t>
      </w:r>
      <w:r w:rsidRPr="003A425A">
        <w:rPr>
          <w:rFonts w:ascii="Times New Roman" w:hAnsi="Times New Roman"/>
          <w:i/>
          <w:color w:val="00B050"/>
          <w:sz w:val="24"/>
          <w:szCs w:val="24"/>
        </w:rPr>
        <w:t xml:space="preserve">. Но указывается, что лучше доверить данное управление </w:t>
      </w:r>
      <w:r w:rsidRPr="003A425A">
        <w:rPr>
          <w:rFonts w:ascii="Times New Roman" w:hAnsi="Times New Roman"/>
          <w:i/>
          <w:color w:val="00B050"/>
          <w:sz w:val="24"/>
          <w:szCs w:val="24"/>
          <w:lang w:val="en-US"/>
        </w:rPr>
        <w:t>qmake</w:t>
      </w:r>
      <w:r w:rsidRPr="003A425A">
        <w:rPr>
          <w:rFonts w:ascii="Times New Roman" w:hAnsi="Times New Roman"/>
          <w:i/>
          <w:color w:val="00B05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Диагностика. </w:t>
      </w:r>
      <w:r w:rsidR="000D4358" w:rsidRPr="003A425A">
        <w:rPr>
          <w:rFonts w:ascii="Times New Roman" w:hAnsi="Times New Roman"/>
          <w:sz w:val="24"/>
          <w:szCs w:val="24"/>
        </w:rPr>
        <w:t>Moc</w:t>
      </w:r>
      <w:r w:rsidRPr="003A425A">
        <w:rPr>
          <w:rFonts w:ascii="Times New Roman" w:hAnsi="Times New Roman"/>
          <w:sz w:val="24"/>
          <w:szCs w:val="24"/>
        </w:rPr>
        <w:t xml:space="preserve"> будет выдавать предупреждения вам о некоторых опасностях или неправильных конструкциях в объявлении класса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w:t>
      </w:r>
    </w:p>
    <w:p w:rsidR="005A6BBD" w:rsidRPr="003A425A" w:rsidRDefault="005A6BBD" w:rsidP="004D4FF9">
      <w:pPr>
        <w:numPr>
          <w:ilvl w:val="0"/>
          <w:numId w:val="103"/>
        </w:numPr>
        <w:jc w:val="both"/>
        <w:rPr>
          <w:rFonts w:ascii="Times New Roman" w:hAnsi="Times New Roman"/>
          <w:color w:val="00B050"/>
          <w:sz w:val="24"/>
          <w:szCs w:val="24"/>
        </w:rPr>
      </w:pPr>
      <w:r w:rsidRPr="003A425A">
        <w:rPr>
          <w:rFonts w:ascii="Times New Roman" w:hAnsi="Times New Roman"/>
          <w:color w:val="00B050"/>
          <w:sz w:val="24"/>
          <w:szCs w:val="24"/>
        </w:rPr>
        <w:t xml:space="preserve">Нельзя пользоваться </w:t>
      </w:r>
      <w:r w:rsidR="000D4358" w:rsidRPr="003A425A">
        <w:rPr>
          <w:rFonts w:ascii="Times New Roman" w:hAnsi="Times New Roman"/>
          <w:color w:val="00B050"/>
          <w:sz w:val="24"/>
          <w:szCs w:val="24"/>
        </w:rPr>
        <w:t>moc</w:t>
      </w:r>
      <w:r w:rsidRPr="003A425A">
        <w:rPr>
          <w:rFonts w:ascii="Times New Roman" w:hAnsi="Times New Roman"/>
          <w:color w:val="00B050"/>
          <w:sz w:val="24"/>
          <w:szCs w:val="24"/>
        </w:rPr>
        <w:t xml:space="preserve"> для шаблонов. Так что шаблон класса не может иметь сигналов и слотов.</w:t>
      </w:r>
    </w:p>
    <w:p w:rsidR="005A6BBD" w:rsidRPr="003A425A" w:rsidRDefault="005A6BBD" w:rsidP="004D4FF9">
      <w:pPr>
        <w:numPr>
          <w:ilvl w:val="0"/>
          <w:numId w:val="103"/>
        </w:numPr>
        <w:jc w:val="both"/>
        <w:rPr>
          <w:rFonts w:ascii="Times New Roman" w:hAnsi="Times New Roman"/>
          <w:color w:val="00B050"/>
          <w:sz w:val="24"/>
          <w:szCs w:val="24"/>
        </w:rPr>
      </w:pPr>
      <w:r w:rsidRPr="003A425A">
        <w:rPr>
          <w:rFonts w:ascii="Times New Roman" w:hAnsi="Times New Roman"/>
          <w:color w:val="00B050"/>
          <w:sz w:val="24"/>
          <w:szCs w:val="24"/>
        </w:rPr>
        <w:t xml:space="preserve">При множественном наследовании требуется также, чтобы класс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Object</w:t>
      </w:r>
      <w:r w:rsidRPr="003A425A">
        <w:rPr>
          <w:rFonts w:ascii="Times New Roman" w:hAnsi="Times New Roman"/>
          <w:color w:val="00B050"/>
          <w:sz w:val="24"/>
          <w:szCs w:val="24"/>
        </w:rPr>
        <w:t xml:space="preserve"> был на первом месте.</w:t>
      </w:r>
    </w:p>
    <w:p w:rsidR="005A6BBD" w:rsidRPr="003A425A" w:rsidRDefault="005A6BBD" w:rsidP="004D4FF9">
      <w:pPr>
        <w:numPr>
          <w:ilvl w:val="0"/>
          <w:numId w:val="103"/>
        </w:numPr>
        <w:jc w:val="both"/>
        <w:rPr>
          <w:rFonts w:ascii="Times New Roman" w:hAnsi="Times New Roman"/>
          <w:color w:val="00B050"/>
          <w:sz w:val="24"/>
          <w:szCs w:val="24"/>
        </w:rPr>
      </w:pPr>
      <w:r w:rsidRPr="003A425A">
        <w:rPr>
          <w:rFonts w:ascii="Times New Roman" w:hAnsi="Times New Roman"/>
          <w:color w:val="00B050"/>
          <w:sz w:val="24"/>
          <w:szCs w:val="24"/>
        </w:rPr>
        <w:t>Указатели на функции не могут быть также сигналами или слотами.</w:t>
      </w:r>
    </w:p>
    <w:p w:rsidR="005A6BBD" w:rsidRPr="003A425A" w:rsidRDefault="005A6BBD" w:rsidP="004D4FF9">
      <w:pPr>
        <w:numPr>
          <w:ilvl w:val="0"/>
          <w:numId w:val="103"/>
        </w:numPr>
        <w:jc w:val="both"/>
        <w:rPr>
          <w:rFonts w:ascii="Times New Roman" w:hAnsi="Times New Roman"/>
          <w:color w:val="00B050"/>
          <w:sz w:val="24"/>
          <w:szCs w:val="24"/>
        </w:rPr>
      </w:pPr>
      <w:r w:rsidRPr="003A425A">
        <w:rPr>
          <w:rFonts w:ascii="Times New Roman" w:hAnsi="Times New Roman"/>
          <w:color w:val="00B050"/>
          <w:sz w:val="24"/>
          <w:szCs w:val="24"/>
        </w:rPr>
        <w:t xml:space="preserve">При использовании функции </w:t>
      </w:r>
      <w:r w:rsidRPr="003A425A">
        <w:rPr>
          <w:rFonts w:ascii="Times New Roman" w:hAnsi="Times New Roman"/>
          <w:color w:val="00B050"/>
          <w:sz w:val="24"/>
          <w:szCs w:val="24"/>
          <w:lang w:val="en-US"/>
        </w:rPr>
        <w:t>connect</w:t>
      </w:r>
      <w:r w:rsidRPr="003A425A">
        <w:rPr>
          <w:rFonts w:ascii="Times New Roman" w:hAnsi="Times New Roman"/>
          <w:color w:val="00B050"/>
          <w:sz w:val="24"/>
          <w:szCs w:val="24"/>
        </w:rPr>
        <w:t xml:space="preserve">() она сравнивает типы посимвольно, буквально, так что в аргументах сигналов и слотов следует указывать полные типы: </w:t>
      </w:r>
      <w:r w:rsidRPr="003A425A">
        <w:rPr>
          <w:rFonts w:ascii="Times New Roman" w:hAnsi="Times New Roman"/>
          <w:color w:val="00B050"/>
          <w:sz w:val="24"/>
          <w:szCs w:val="24"/>
          <w:lang w:val="en-US"/>
        </w:rPr>
        <w:t>MyClass</w:t>
      </w:r>
      <w:r w:rsidRPr="003A425A">
        <w:rPr>
          <w:rFonts w:ascii="Times New Roman" w:hAnsi="Times New Roman"/>
          <w:color w:val="00B050"/>
          <w:sz w:val="24"/>
          <w:szCs w:val="24"/>
        </w:rPr>
        <w:t>:</w:t>
      </w:r>
      <w:r w:rsidRPr="003A425A">
        <w:rPr>
          <w:rFonts w:ascii="Times New Roman" w:hAnsi="Times New Roman"/>
          <w:color w:val="00B050"/>
          <w:sz w:val="24"/>
          <w:szCs w:val="24"/>
          <w:lang w:val="en-US"/>
        </w:rPr>
        <w:t>EnumerationType</w:t>
      </w:r>
      <w:r w:rsidRPr="003A425A">
        <w:rPr>
          <w:rFonts w:ascii="Times New Roman" w:hAnsi="Times New Roman"/>
          <w:color w:val="00B050"/>
          <w:sz w:val="24"/>
          <w:szCs w:val="24"/>
        </w:rPr>
        <w:t>.</w:t>
      </w:r>
    </w:p>
    <w:p w:rsidR="005A6BBD" w:rsidRPr="003A425A" w:rsidRDefault="005A6BBD" w:rsidP="004D4FF9">
      <w:pPr>
        <w:numPr>
          <w:ilvl w:val="0"/>
          <w:numId w:val="103"/>
        </w:numPr>
        <w:jc w:val="both"/>
        <w:rPr>
          <w:rFonts w:ascii="Times New Roman" w:hAnsi="Times New Roman"/>
          <w:color w:val="00B050"/>
          <w:sz w:val="24"/>
          <w:szCs w:val="24"/>
        </w:rPr>
      </w:pPr>
      <w:r w:rsidRPr="003A425A">
        <w:rPr>
          <w:rFonts w:ascii="Times New Roman" w:hAnsi="Times New Roman"/>
          <w:color w:val="00B050"/>
          <w:sz w:val="24"/>
          <w:szCs w:val="24"/>
        </w:rPr>
        <w:t>Вложенные классы не могут иметь сигналов и слотов.</w:t>
      </w:r>
    </w:p>
    <w:p w:rsidR="005A6BBD" w:rsidRPr="003A425A" w:rsidRDefault="005A6BBD" w:rsidP="004D4FF9">
      <w:pPr>
        <w:numPr>
          <w:ilvl w:val="0"/>
          <w:numId w:val="103"/>
        </w:numPr>
        <w:jc w:val="both"/>
        <w:rPr>
          <w:rFonts w:ascii="Times New Roman" w:hAnsi="Times New Roman"/>
          <w:color w:val="00B050"/>
          <w:sz w:val="24"/>
          <w:szCs w:val="24"/>
        </w:rPr>
      </w:pPr>
      <w:r w:rsidRPr="003A425A">
        <w:rPr>
          <w:rFonts w:ascii="Times New Roman" w:hAnsi="Times New Roman"/>
          <w:color w:val="00B050"/>
          <w:sz w:val="24"/>
          <w:szCs w:val="24"/>
        </w:rPr>
        <w:t xml:space="preserve">Сигналы и слоты не должны возвращать ссылки, иначе они будут обработаны как </w:t>
      </w:r>
      <w:r w:rsidRPr="003A425A">
        <w:rPr>
          <w:rFonts w:ascii="Times New Roman" w:hAnsi="Times New Roman"/>
          <w:color w:val="00B050"/>
          <w:sz w:val="24"/>
          <w:szCs w:val="24"/>
          <w:lang w:val="en-US"/>
        </w:rPr>
        <w:t>void</w:t>
      </w:r>
      <w:r w:rsidRPr="003A425A">
        <w:rPr>
          <w:rFonts w:ascii="Times New Roman" w:hAnsi="Times New Roman"/>
          <w:color w:val="00B050"/>
          <w:sz w:val="24"/>
          <w:szCs w:val="24"/>
        </w:rPr>
        <w:t>.</w:t>
      </w:r>
    </w:p>
    <w:p w:rsidR="005A6BBD" w:rsidRPr="003A425A" w:rsidRDefault="005A6BBD" w:rsidP="004D4FF9">
      <w:pPr>
        <w:numPr>
          <w:ilvl w:val="0"/>
          <w:numId w:val="103"/>
        </w:numPr>
        <w:jc w:val="both"/>
        <w:rPr>
          <w:rFonts w:ascii="Times New Roman" w:hAnsi="Times New Roman"/>
          <w:color w:val="00B050"/>
          <w:sz w:val="24"/>
          <w:szCs w:val="24"/>
        </w:rPr>
      </w:pPr>
      <w:r w:rsidRPr="003A425A">
        <w:rPr>
          <w:rFonts w:ascii="Times New Roman" w:hAnsi="Times New Roman"/>
          <w:color w:val="00B050"/>
          <w:sz w:val="24"/>
          <w:szCs w:val="24"/>
        </w:rPr>
        <w:t xml:space="preserve">В секции сигналов и слотов класса могут помещаться только сигналы и слоты и никакие другие </w:t>
      </w:r>
      <w:r w:rsidR="002C5493" w:rsidRPr="003A425A">
        <w:rPr>
          <w:rFonts w:ascii="Times New Roman" w:hAnsi="Times New Roman"/>
          <w:color w:val="00B050"/>
          <w:sz w:val="24"/>
          <w:szCs w:val="24"/>
        </w:rPr>
        <w:t>конструкт</w:t>
      </w:r>
      <w:r w:rsidRPr="003A425A">
        <w:rPr>
          <w:rFonts w:ascii="Times New Roman" w:hAnsi="Times New Roman"/>
          <w:color w:val="00B050"/>
          <w:sz w:val="24"/>
          <w:szCs w:val="24"/>
        </w:rPr>
        <w:t>ы.</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ЭТО ОЧЕНЬ ВАЖНАЯ ИНФОРМАЦИЯ, КОТОРУЮ СЛЕДУЕТ ЗАПОМНИТЬ.</w:t>
      </w:r>
    </w:p>
    <w:p w:rsidR="00FB6D7B" w:rsidRPr="003A425A" w:rsidRDefault="00FB6D7B" w:rsidP="00FB6D7B">
      <w:pPr>
        <w:pStyle w:val="3"/>
        <w:rPr>
          <w:sz w:val="24"/>
          <w:szCs w:val="24"/>
        </w:rPr>
      </w:pPr>
      <w:bookmarkStart w:id="51" w:name="_Toc382058166"/>
      <w:r w:rsidRPr="003A425A">
        <w:rPr>
          <w:sz w:val="24"/>
          <w:szCs w:val="24"/>
        </w:rPr>
        <w:t>КОМПИЛЯТОР ИНТЕРФЕЙСА ПОЛЬЗОВАТЕЛЯ (</w:t>
      </w:r>
      <w:r w:rsidRPr="003A425A">
        <w:rPr>
          <w:sz w:val="24"/>
          <w:szCs w:val="24"/>
          <w:lang w:val="en-US"/>
        </w:rPr>
        <w:t>UIC</w:t>
      </w:r>
      <w:r w:rsidRPr="003A425A">
        <w:rPr>
          <w:sz w:val="24"/>
          <w:szCs w:val="24"/>
        </w:rPr>
        <w:t>)</w:t>
      </w:r>
      <w:bookmarkEnd w:id="51"/>
    </w:p>
    <w:p w:rsidR="005A6BBD" w:rsidRPr="003A425A" w:rsidRDefault="00953454" w:rsidP="004003DB">
      <w:pPr>
        <w:jc w:val="both"/>
        <w:rPr>
          <w:rFonts w:ascii="Times New Roman" w:hAnsi="Times New Roman"/>
          <w:sz w:val="24"/>
          <w:szCs w:val="24"/>
        </w:rPr>
      </w:pPr>
      <w:hyperlink r:id="rId65" w:history="1">
        <w:r w:rsidR="005A6BBD" w:rsidRPr="003A425A">
          <w:rPr>
            <w:rStyle w:val="a3"/>
            <w:rFonts w:ascii="Times New Roman" w:hAnsi="Times New Roman"/>
            <w:sz w:val="24"/>
            <w:szCs w:val="24"/>
          </w:rPr>
          <w:t>http://qt-project.org/doc/qt-5.1/qtdoc/uic.html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lang w:val="en-US"/>
        </w:rPr>
        <w:t>uic</w:t>
      </w:r>
      <w:r w:rsidRPr="003A425A">
        <w:rPr>
          <w:rFonts w:ascii="Times New Roman" w:hAnsi="Times New Roman"/>
          <w:sz w:val="24"/>
          <w:szCs w:val="24"/>
        </w:rPr>
        <w:t xml:space="preserve"> считывает </w:t>
      </w:r>
      <w:r w:rsidRPr="003A425A">
        <w:rPr>
          <w:rFonts w:ascii="Times New Roman" w:hAnsi="Times New Roman"/>
          <w:sz w:val="24"/>
          <w:szCs w:val="24"/>
          <w:lang w:val="en-US"/>
        </w:rPr>
        <w:t>xml</w:t>
      </w:r>
      <w:r w:rsidRPr="003A425A">
        <w:rPr>
          <w:rFonts w:ascii="Times New Roman" w:hAnsi="Times New Roman"/>
          <w:sz w:val="24"/>
          <w:szCs w:val="24"/>
        </w:rPr>
        <w:t xml:space="preserve"> файл .</w:t>
      </w:r>
      <w:r w:rsidRPr="003A425A">
        <w:rPr>
          <w:rFonts w:ascii="Times New Roman" w:hAnsi="Times New Roman"/>
          <w:sz w:val="24"/>
          <w:szCs w:val="24"/>
          <w:lang w:val="en-US"/>
        </w:rPr>
        <w:t>ui</w:t>
      </w:r>
      <w:r w:rsidRPr="003A425A">
        <w:rPr>
          <w:rFonts w:ascii="Times New Roman" w:hAnsi="Times New Roman"/>
          <w:sz w:val="24"/>
          <w:szCs w:val="24"/>
        </w:rPr>
        <w:t xml:space="preserve">, который создаётся при помощи дизайнера и преобразует его в заголовочный файл </w:t>
      </w:r>
      <w:r w:rsidRPr="003A425A">
        <w:rPr>
          <w:rFonts w:ascii="Times New Roman" w:hAnsi="Times New Roman"/>
          <w:sz w:val="24"/>
          <w:szCs w:val="24"/>
          <w:lang w:val="be-BY"/>
        </w:rPr>
        <w:t>С++.</w:t>
      </w:r>
      <w:r w:rsidR="00FB6D7B" w:rsidRPr="003A425A">
        <w:rPr>
          <w:rFonts w:ascii="Times New Roman" w:hAnsi="Times New Roman"/>
          <w:sz w:val="24"/>
          <w:szCs w:val="24"/>
          <w:lang w:val="be-BY"/>
        </w:rPr>
        <w:t xml:space="preserve"> </w:t>
      </w:r>
      <w:r w:rsidRPr="003A425A">
        <w:rPr>
          <w:rFonts w:ascii="Times New Roman" w:hAnsi="Times New Roman"/>
          <w:sz w:val="24"/>
          <w:szCs w:val="24"/>
          <w:lang w:val="be-BY"/>
        </w:rPr>
        <w:t>Также указаны некоторые опц</w:t>
      </w:r>
      <w:r w:rsidRPr="003A425A">
        <w:rPr>
          <w:rFonts w:ascii="Times New Roman" w:hAnsi="Times New Roman"/>
          <w:sz w:val="24"/>
          <w:szCs w:val="24"/>
        </w:rPr>
        <w:t>ии данного компилятора, если его использовать вручную.</w:t>
      </w:r>
    </w:p>
    <w:p w:rsidR="00FB6D7B" w:rsidRPr="003A425A" w:rsidRDefault="00FB6D7B" w:rsidP="00FB6D7B">
      <w:pPr>
        <w:pStyle w:val="3"/>
        <w:rPr>
          <w:b w:val="0"/>
          <w:sz w:val="24"/>
          <w:szCs w:val="24"/>
        </w:rPr>
      </w:pPr>
      <w:bookmarkStart w:id="52" w:name="_Toc382058167"/>
      <w:r w:rsidRPr="003A425A">
        <w:rPr>
          <w:b w:val="0"/>
          <w:sz w:val="24"/>
          <w:szCs w:val="24"/>
        </w:rPr>
        <w:lastRenderedPageBreak/>
        <w:t>КОМПИЛЯТОР РЕСУРСОВ (</w:t>
      </w:r>
      <w:r w:rsidRPr="003A425A">
        <w:rPr>
          <w:b w:val="0"/>
          <w:sz w:val="24"/>
          <w:szCs w:val="24"/>
          <w:lang w:val="en-US"/>
        </w:rPr>
        <w:t>RCC</w:t>
      </w:r>
      <w:r w:rsidRPr="003A425A">
        <w:rPr>
          <w:b w:val="0"/>
          <w:sz w:val="24"/>
          <w:szCs w:val="24"/>
        </w:rPr>
        <w:t>)</w:t>
      </w:r>
      <w:bookmarkEnd w:id="52"/>
    </w:p>
    <w:p w:rsidR="005A6BBD" w:rsidRPr="003A425A" w:rsidRDefault="00953454" w:rsidP="004003DB">
      <w:pPr>
        <w:jc w:val="both"/>
        <w:rPr>
          <w:rFonts w:ascii="Times New Roman" w:hAnsi="Times New Roman"/>
          <w:sz w:val="24"/>
          <w:szCs w:val="24"/>
        </w:rPr>
      </w:pPr>
      <w:hyperlink r:id="rId66" w:history="1">
        <w:r w:rsidR="005A6BBD" w:rsidRPr="003A425A">
          <w:rPr>
            <w:rStyle w:val="a3"/>
            <w:rFonts w:ascii="Times New Roman" w:hAnsi="Times New Roman"/>
            <w:sz w:val="24"/>
            <w:szCs w:val="24"/>
          </w:rPr>
          <w:t>http://qt-project.org/doc/qt-5.1/qtdoc/rcc.html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lang w:val="en-US"/>
        </w:rPr>
        <w:t>rcc</w:t>
      </w:r>
      <w:r w:rsidRPr="003A425A">
        <w:rPr>
          <w:rFonts w:ascii="Times New Roman" w:hAnsi="Times New Roman"/>
          <w:sz w:val="24"/>
          <w:szCs w:val="24"/>
        </w:rPr>
        <w:t xml:space="preserve"> (компилятор ресурсов) используется для включения ресурсов в приложение </w:t>
      </w:r>
      <w:r w:rsidRPr="003A425A">
        <w:rPr>
          <w:rFonts w:ascii="Times New Roman" w:hAnsi="Times New Roman"/>
          <w:sz w:val="24"/>
          <w:szCs w:val="24"/>
          <w:lang w:val="en-US"/>
        </w:rPr>
        <w:t>Qt</w:t>
      </w:r>
      <w:r w:rsidRPr="003A425A">
        <w:rPr>
          <w:rFonts w:ascii="Times New Roman" w:hAnsi="Times New Roman"/>
          <w:sz w:val="24"/>
          <w:szCs w:val="24"/>
        </w:rPr>
        <w:t xml:space="preserve"> во время процесса построения. Он генерирует С++ файл исходного кода, содержащий данные, определённые в файле ресурсов .</w:t>
      </w:r>
      <w:r w:rsidRPr="003A425A">
        <w:rPr>
          <w:rFonts w:ascii="Times New Roman" w:hAnsi="Times New Roman"/>
          <w:sz w:val="24"/>
          <w:szCs w:val="24"/>
          <w:lang w:val="en-US"/>
        </w:rPr>
        <w:t>qrc</w:t>
      </w:r>
      <w:r w:rsidRPr="003A425A">
        <w:rPr>
          <w:rFonts w:ascii="Times New Roman" w:hAnsi="Times New Roman"/>
          <w:sz w:val="24"/>
          <w:szCs w:val="24"/>
        </w:rPr>
        <w:t>.</w:t>
      </w:r>
      <w:r w:rsidR="00FB6D7B" w:rsidRPr="003A425A">
        <w:rPr>
          <w:rFonts w:ascii="Times New Roman" w:hAnsi="Times New Roman"/>
          <w:sz w:val="24"/>
          <w:szCs w:val="24"/>
        </w:rPr>
        <w:t xml:space="preserve"> </w:t>
      </w:r>
      <w:r w:rsidRPr="003A425A">
        <w:rPr>
          <w:rFonts w:ascii="Times New Roman" w:hAnsi="Times New Roman"/>
          <w:i/>
          <w:sz w:val="24"/>
          <w:szCs w:val="24"/>
        </w:rPr>
        <w:t>Далее по тексту определено, как настраивать данный компилятор и как им управлять.</w:t>
      </w:r>
    </w:p>
    <w:p w:rsidR="00FB6D7B" w:rsidRPr="003A425A" w:rsidRDefault="00FB6D7B" w:rsidP="00FB6D7B">
      <w:pPr>
        <w:pStyle w:val="3"/>
        <w:rPr>
          <w:b w:val="0"/>
          <w:sz w:val="24"/>
          <w:szCs w:val="24"/>
          <w:lang w:val="en-GB"/>
        </w:rPr>
      </w:pPr>
      <w:bookmarkStart w:id="53" w:name="_Toc382058168"/>
      <w:r w:rsidRPr="003A425A">
        <w:rPr>
          <w:b w:val="0"/>
          <w:sz w:val="24"/>
          <w:szCs w:val="24"/>
          <w:lang w:val="en-US"/>
        </w:rPr>
        <w:t>QT</w:t>
      </w:r>
      <w:r w:rsidRPr="003A425A">
        <w:rPr>
          <w:b w:val="0"/>
          <w:sz w:val="24"/>
          <w:szCs w:val="24"/>
          <w:lang w:val="en-GB"/>
        </w:rPr>
        <w:t xml:space="preserve"> </w:t>
      </w:r>
      <w:r w:rsidRPr="003A425A">
        <w:rPr>
          <w:b w:val="0"/>
          <w:sz w:val="24"/>
          <w:szCs w:val="24"/>
          <w:lang w:val="en-US"/>
        </w:rPr>
        <w:t>CREATOR</w:t>
      </w:r>
      <w:bookmarkEnd w:id="53"/>
    </w:p>
    <w:p w:rsidR="005A6BBD" w:rsidRPr="003A425A" w:rsidRDefault="00953454" w:rsidP="004003DB">
      <w:pPr>
        <w:jc w:val="both"/>
        <w:rPr>
          <w:rFonts w:ascii="Times New Roman" w:hAnsi="Times New Roman"/>
          <w:sz w:val="24"/>
          <w:szCs w:val="24"/>
          <w:lang w:val="en-GB"/>
        </w:rPr>
      </w:pPr>
      <w:hyperlink r:id="rId67" w:history="1">
        <w:r w:rsidR="005A6BBD" w:rsidRPr="003A425A">
          <w:rPr>
            <w:rStyle w:val="a3"/>
            <w:rFonts w:ascii="Times New Roman" w:hAnsi="Times New Roman"/>
            <w:sz w:val="24"/>
            <w:szCs w:val="24"/>
            <w:lang w:val="en-GB"/>
          </w:rPr>
          <w:t>http://qt-project.org/doc/qtcreator-2.8/index.html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Это интегрированная кросс-платформенная среда разработки.</w:t>
      </w:r>
    </w:p>
    <w:p w:rsidR="00FB6D7B" w:rsidRPr="003A425A" w:rsidRDefault="00FB6D7B" w:rsidP="00FB6D7B">
      <w:pPr>
        <w:pStyle w:val="4"/>
        <w:rPr>
          <w:rFonts w:ascii="Times New Roman" w:hAnsi="Times New Roman"/>
          <w:sz w:val="24"/>
          <w:szCs w:val="24"/>
        </w:rPr>
      </w:pPr>
      <w:bookmarkStart w:id="54" w:name="_Toc382058169"/>
      <w:r w:rsidRPr="003A425A">
        <w:rPr>
          <w:rFonts w:ascii="Times New Roman" w:hAnsi="Times New Roman"/>
          <w:b w:val="0"/>
          <w:sz w:val="24"/>
          <w:szCs w:val="24"/>
        </w:rPr>
        <w:t>ОБЗОР</w:t>
      </w:r>
      <w:bookmarkEnd w:id="54"/>
    </w:p>
    <w:p w:rsidR="005A6BBD" w:rsidRPr="003A425A" w:rsidRDefault="00953454" w:rsidP="004003DB">
      <w:pPr>
        <w:jc w:val="both"/>
        <w:rPr>
          <w:rFonts w:ascii="Times New Roman" w:hAnsi="Times New Roman"/>
          <w:sz w:val="24"/>
          <w:szCs w:val="24"/>
        </w:rPr>
      </w:pPr>
      <w:hyperlink r:id="rId68" w:history="1">
        <w:r w:rsidR="005A6BBD" w:rsidRPr="003A425A">
          <w:rPr>
            <w:rStyle w:val="a3"/>
            <w:rFonts w:ascii="Times New Roman" w:hAnsi="Times New Roman"/>
            <w:sz w:val="24"/>
            <w:szCs w:val="24"/>
          </w:rPr>
          <w:t>http://qt-project.org/doc/qtcreator-2.8/creator-overview.html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для построения приложения создателю необходима та же информация, что и компилятору. Эт</w:t>
      </w:r>
      <w:r w:rsidR="00FB6D7B" w:rsidRPr="003A425A">
        <w:rPr>
          <w:rFonts w:ascii="Times New Roman" w:hAnsi="Times New Roman"/>
          <w:sz w:val="24"/>
          <w:szCs w:val="24"/>
        </w:rPr>
        <w:t>а</w:t>
      </w:r>
      <w:r w:rsidRPr="003A425A">
        <w:rPr>
          <w:rFonts w:ascii="Times New Roman" w:hAnsi="Times New Roman"/>
          <w:sz w:val="24"/>
          <w:szCs w:val="24"/>
        </w:rPr>
        <w:t xml:space="preserve"> информация устанавливается в настройках </w:t>
      </w:r>
      <w:r w:rsidR="00F850EA" w:rsidRPr="003A425A">
        <w:rPr>
          <w:rFonts w:ascii="Times New Roman" w:hAnsi="Times New Roman"/>
          <w:sz w:val="24"/>
          <w:szCs w:val="24"/>
        </w:rPr>
        <w:t>проект</w:t>
      </w:r>
      <w:r w:rsidRPr="003A425A">
        <w:rPr>
          <w:rFonts w:ascii="Times New Roman" w:hAnsi="Times New Roman"/>
          <w:sz w:val="24"/>
          <w:szCs w:val="24"/>
        </w:rPr>
        <w:t>а.</w:t>
      </w:r>
    </w:p>
    <w:p w:rsidR="00FB6D7B" w:rsidRPr="003A425A" w:rsidRDefault="00205395" w:rsidP="004003DB">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обеспечивает два средства разработки графического интерфейса пользователя: </w:t>
      </w:r>
    </w:p>
    <w:p w:rsidR="00FB6D7B" w:rsidRPr="003A425A" w:rsidRDefault="00FB6D7B" w:rsidP="004D4FF9">
      <w:pPr>
        <w:numPr>
          <w:ilvl w:val="0"/>
          <w:numId w:val="104"/>
        </w:numPr>
        <w:jc w:val="both"/>
        <w:rPr>
          <w:rFonts w:ascii="Times New Roman" w:hAnsi="Times New Roman"/>
          <w:sz w:val="24"/>
          <w:szCs w:val="24"/>
          <w:lang w:val="en-US"/>
        </w:rPr>
      </w:pPr>
      <w:r w:rsidRPr="003A425A">
        <w:rPr>
          <w:rFonts w:ascii="Times New Roman" w:hAnsi="Times New Roman"/>
          <w:sz w:val="24"/>
          <w:szCs w:val="24"/>
        </w:rPr>
        <w:t>Qt Designer</w:t>
      </w:r>
    </w:p>
    <w:p w:rsidR="00FB6D7B" w:rsidRPr="003A425A" w:rsidRDefault="00FB6D7B" w:rsidP="004D4FF9">
      <w:pPr>
        <w:numPr>
          <w:ilvl w:val="0"/>
          <w:numId w:val="104"/>
        </w:numPr>
        <w:jc w:val="both"/>
        <w:rPr>
          <w:rFonts w:ascii="Times New Roman" w:hAnsi="Times New Roman"/>
          <w:sz w:val="24"/>
          <w:szCs w:val="24"/>
        </w:rPr>
      </w:pPr>
      <w:r w:rsidRPr="003A425A">
        <w:rPr>
          <w:rFonts w:ascii="Times New Roman" w:hAnsi="Times New Roman"/>
          <w:sz w:val="24"/>
          <w:szCs w:val="24"/>
        </w:rPr>
        <w:t>QtQuick</w:t>
      </w:r>
      <w:r w:rsidR="005A6BBD"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Первый используется для построения классического </w:t>
      </w:r>
      <w:r w:rsidR="00D95FF2" w:rsidRPr="003A425A">
        <w:rPr>
          <w:rFonts w:ascii="Times New Roman" w:hAnsi="Times New Roman"/>
          <w:sz w:val="24"/>
          <w:szCs w:val="24"/>
        </w:rPr>
        <w:t>структур</w:t>
      </w:r>
      <w:r w:rsidRPr="003A425A">
        <w:rPr>
          <w:rFonts w:ascii="Times New Roman" w:hAnsi="Times New Roman"/>
          <w:sz w:val="24"/>
          <w:szCs w:val="24"/>
        </w:rPr>
        <w:t>ированного интерфейса для поддерживаемых платформ; второй используется для быстрого создания современного и интуитивного интерфейса пользователя.</w:t>
      </w:r>
      <w:r w:rsidR="00205395" w:rsidRPr="003A425A">
        <w:rPr>
          <w:rFonts w:ascii="Times New Roman" w:hAnsi="Times New Roman"/>
          <w:sz w:val="24"/>
          <w:szCs w:val="24"/>
        </w:rPr>
        <w:t xml:space="preserve"> Qt Creator</w:t>
      </w:r>
      <w:r w:rsidRPr="003A425A">
        <w:rPr>
          <w:rFonts w:ascii="Times New Roman" w:hAnsi="Times New Roman"/>
          <w:sz w:val="24"/>
          <w:szCs w:val="24"/>
        </w:rPr>
        <w:t xml:space="preserve"> понимает код </w:t>
      </w:r>
      <w:r w:rsidRPr="003A425A">
        <w:rPr>
          <w:rFonts w:ascii="Times New Roman" w:hAnsi="Times New Roman"/>
          <w:sz w:val="24"/>
          <w:szCs w:val="24"/>
          <w:lang w:val="be-BY"/>
        </w:rPr>
        <w:t>С++</w:t>
      </w:r>
      <w:r w:rsidRPr="003A425A">
        <w:rPr>
          <w:rFonts w:ascii="Times New Roman" w:hAnsi="Times New Roman"/>
          <w:sz w:val="24"/>
          <w:szCs w:val="24"/>
        </w:rPr>
        <w:t xml:space="preserve"> и</w:t>
      </w:r>
      <w:r w:rsidRPr="003A425A">
        <w:rPr>
          <w:rFonts w:ascii="Times New Roman" w:hAnsi="Times New Roman"/>
          <w:sz w:val="24"/>
          <w:szCs w:val="24"/>
          <w:lang w:val="be-BY"/>
        </w:rPr>
        <w:t xml:space="preserve"> </w:t>
      </w:r>
      <w:r w:rsidRPr="003A425A">
        <w:rPr>
          <w:rFonts w:ascii="Times New Roman" w:hAnsi="Times New Roman"/>
          <w:sz w:val="24"/>
          <w:szCs w:val="24"/>
          <w:lang w:val="en-US"/>
        </w:rPr>
        <w:t>QML</w:t>
      </w:r>
      <w:r w:rsidRPr="003A425A">
        <w:rPr>
          <w:rFonts w:ascii="Times New Roman" w:hAnsi="Times New Roman"/>
          <w:sz w:val="24"/>
          <w:szCs w:val="24"/>
        </w:rPr>
        <w:t>.</w:t>
      </w:r>
    </w:p>
    <w:p w:rsidR="005A6BBD" w:rsidRPr="003A425A" w:rsidRDefault="00205395" w:rsidP="004003DB">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интегрирован с кросс-платформенными системами построения: </w:t>
      </w:r>
      <w:r w:rsidR="005A6BBD" w:rsidRPr="003A425A">
        <w:rPr>
          <w:rFonts w:ascii="Times New Roman" w:hAnsi="Times New Roman"/>
          <w:sz w:val="24"/>
          <w:szCs w:val="24"/>
          <w:lang w:val="en-US"/>
        </w:rPr>
        <w:t>qmake</w:t>
      </w:r>
      <w:r w:rsidR="005A6BBD" w:rsidRPr="003A425A">
        <w:rPr>
          <w:rFonts w:ascii="Times New Roman" w:hAnsi="Times New Roman"/>
          <w:sz w:val="24"/>
          <w:szCs w:val="24"/>
        </w:rPr>
        <w:t xml:space="preserve"> и </w:t>
      </w:r>
      <w:r w:rsidR="005A6BBD" w:rsidRPr="003A425A">
        <w:rPr>
          <w:rFonts w:ascii="Times New Roman" w:hAnsi="Times New Roman"/>
          <w:sz w:val="24"/>
          <w:szCs w:val="24"/>
          <w:lang w:val="en-US"/>
        </w:rPr>
        <w:t>CMake</w:t>
      </w:r>
      <w:r w:rsidR="005A6BBD" w:rsidRPr="003A425A">
        <w:rPr>
          <w:rFonts w:ascii="Times New Roman" w:hAnsi="Times New Roman"/>
          <w:sz w:val="24"/>
          <w:szCs w:val="24"/>
        </w:rPr>
        <w:t xml:space="preserve">. Вы также можете полностью </w:t>
      </w:r>
      <w:r w:rsidRPr="003A425A">
        <w:rPr>
          <w:rFonts w:ascii="Times New Roman" w:hAnsi="Times New Roman"/>
          <w:sz w:val="24"/>
          <w:szCs w:val="24"/>
        </w:rPr>
        <w:t>контроли</w:t>
      </w:r>
      <w:r w:rsidR="005A6BBD" w:rsidRPr="003A425A">
        <w:rPr>
          <w:rFonts w:ascii="Times New Roman" w:hAnsi="Times New Roman"/>
          <w:sz w:val="24"/>
          <w:szCs w:val="24"/>
        </w:rPr>
        <w:t>ровать команды процесса построения.</w:t>
      </w:r>
    </w:p>
    <w:p w:rsidR="00205395"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w:t>
      </w:r>
      <w:r w:rsidR="00205395" w:rsidRPr="003A425A">
        <w:rPr>
          <w:rFonts w:ascii="Times New Roman" w:hAnsi="Times New Roman"/>
          <w:sz w:val="24"/>
          <w:szCs w:val="24"/>
        </w:rPr>
        <w:t>Qt Creator</w:t>
      </w:r>
      <w:r w:rsidRPr="003A425A">
        <w:rPr>
          <w:rFonts w:ascii="Times New Roman" w:hAnsi="Times New Roman"/>
          <w:sz w:val="24"/>
          <w:szCs w:val="24"/>
        </w:rPr>
        <w:t xml:space="preserve"> интегрирован с различными внешними отладчиками: </w:t>
      </w:r>
    </w:p>
    <w:p w:rsidR="00205395" w:rsidRPr="003A425A" w:rsidRDefault="005A6BBD" w:rsidP="004D4FF9">
      <w:pPr>
        <w:numPr>
          <w:ilvl w:val="0"/>
          <w:numId w:val="105"/>
        </w:numPr>
        <w:jc w:val="both"/>
        <w:rPr>
          <w:rFonts w:ascii="Times New Roman" w:hAnsi="Times New Roman"/>
          <w:sz w:val="24"/>
          <w:szCs w:val="24"/>
        </w:rPr>
      </w:pPr>
      <w:r w:rsidRPr="003A425A">
        <w:rPr>
          <w:rFonts w:ascii="Times New Roman" w:hAnsi="Times New Roman"/>
          <w:sz w:val="24"/>
          <w:szCs w:val="24"/>
          <w:lang w:val="en-US"/>
        </w:rPr>
        <w:t>GNU</w:t>
      </w:r>
      <w:r w:rsidRPr="003A425A">
        <w:rPr>
          <w:rFonts w:ascii="Times New Roman" w:hAnsi="Times New Roman"/>
          <w:sz w:val="24"/>
          <w:szCs w:val="24"/>
          <w:lang w:val="en-GB"/>
        </w:rPr>
        <w:t xml:space="preserve"> </w:t>
      </w:r>
      <w:r w:rsidRPr="003A425A">
        <w:rPr>
          <w:rFonts w:ascii="Times New Roman" w:hAnsi="Times New Roman"/>
          <w:sz w:val="24"/>
          <w:szCs w:val="24"/>
          <w:lang w:val="en-US"/>
        </w:rPr>
        <w:t>Symbolic</w:t>
      </w:r>
      <w:r w:rsidRPr="003A425A">
        <w:rPr>
          <w:rFonts w:ascii="Times New Roman" w:hAnsi="Times New Roman"/>
          <w:sz w:val="24"/>
          <w:szCs w:val="24"/>
          <w:lang w:val="en-GB"/>
        </w:rPr>
        <w:t xml:space="preserve"> </w:t>
      </w:r>
      <w:r w:rsidRPr="003A425A">
        <w:rPr>
          <w:rFonts w:ascii="Times New Roman" w:hAnsi="Times New Roman"/>
          <w:sz w:val="24"/>
          <w:szCs w:val="24"/>
          <w:lang w:val="en-US"/>
        </w:rPr>
        <w:t>Debugger</w:t>
      </w:r>
      <w:r w:rsidRPr="003A425A">
        <w:rPr>
          <w:rFonts w:ascii="Times New Roman" w:hAnsi="Times New Roman"/>
          <w:sz w:val="24"/>
          <w:szCs w:val="24"/>
          <w:lang w:val="en-GB"/>
        </w:rPr>
        <w:t xml:space="preserve"> (</w:t>
      </w:r>
      <w:r w:rsidRPr="003A425A">
        <w:rPr>
          <w:rFonts w:ascii="Times New Roman" w:hAnsi="Times New Roman"/>
          <w:sz w:val="24"/>
          <w:szCs w:val="24"/>
          <w:lang w:val="en-US"/>
        </w:rPr>
        <w:t>GDB</w:t>
      </w:r>
      <w:r w:rsidRPr="003A425A">
        <w:rPr>
          <w:rFonts w:ascii="Times New Roman" w:hAnsi="Times New Roman"/>
          <w:sz w:val="24"/>
          <w:szCs w:val="24"/>
          <w:lang w:val="en-GB"/>
        </w:rPr>
        <w:t xml:space="preserve">), </w:t>
      </w:r>
    </w:p>
    <w:p w:rsidR="00205395" w:rsidRPr="003A425A" w:rsidRDefault="005A6BBD" w:rsidP="004D4FF9">
      <w:pPr>
        <w:numPr>
          <w:ilvl w:val="0"/>
          <w:numId w:val="105"/>
        </w:numPr>
        <w:jc w:val="both"/>
        <w:rPr>
          <w:rFonts w:ascii="Times New Roman" w:hAnsi="Times New Roman"/>
          <w:sz w:val="24"/>
          <w:szCs w:val="24"/>
          <w:lang w:val="en-GB"/>
        </w:rPr>
      </w:pPr>
      <w:r w:rsidRPr="003A425A">
        <w:rPr>
          <w:rFonts w:ascii="Times New Roman" w:hAnsi="Times New Roman"/>
          <w:sz w:val="24"/>
          <w:szCs w:val="24"/>
          <w:lang w:val="en-US"/>
        </w:rPr>
        <w:t>Microsoft</w:t>
      </w:r>
      <w:r w:rsidRPr="003A425A">
        <w:rPr>
          <w:rFonts w:ascii="Times New Roman" w:hAnsi="Times New Roman"/>
          <w:sz w:val="24"/>
          <w:szCs w:val="24"/>
          <w:lang w:val="en-GB"/>
        </w:rPr>
        <w:t xml:space="preserve"> </w:t>
      </w:r>
      <w:r w:rsidRPr="003A425A">
        <w:rPr>
          <w:rFonts w:ascii="Times New Roman" w:hAnsi="Times New Roman"/>
          <w:sz w:val="24"/>
          <w:szCs w:val="24"/>
          <w:lang w:val="en-US"/>
        </w:rPr>
        <w:t>Console</w:t>
      </w:r>
      <w:r w:rsidRPr="003A425A">
        <w:rPr>
          <w:rFonts w:ascii="Times New Roman" w:hAnsi="Times New Roman"/>
          <w:sz w:val="24"/>
          <w:szCs w:val="24"/>
          <w:lang w:val="en-GB"/>
        </w:rPr>
        <w:t xml:space="preserve"> </w:t>
      </w:r>
      <w:r w:rsidRPr="003A425A">
        <w:rPr>
          <w:rFonts w:ascii="Times New Roman" w:hAnsi="Times New Roman"/>
          <w:sz w:val="24"/>
          <w:szCs w:val="24"/>
          <w:lang w:val="en-US"/>
        </w:rPr>
        <w:t>Debugger</w:t>
      </w:r>
      <w:r w:rsidRPr="003A425A">
        <w:rPr>
          <w:rFonts w:ascii="Times New Roman" w:hAnsi="Times New Roman"/>
          <w:sz w:val="24"/>
          <w:szCs w:val="24"/>
          <w:lang w:val="en-GB"/>
        </w:rPr>
        <w:t xml:space="preserve"> (</w:t>
      </w:r>
      <w:r w:rsidRPr="003A425A">
        <w:rPr>
          <w:rFonts w:ascii="Times New Roman" w:hAnsi="Times New Roman"/>
          <w:sz w:val="24"/>
          <w:szCs w:val="24"/>
          <w:lang w:val="en-US"/>
        </w:rPr>
        <w:t>CDB</w:t>
      </w:r>
      <w:r w:rsidRPr="003A425A">
        <w:rPr>
          <w:rFonts w:ascii="Times New Roman" w:hAnsi="Times New Roman"/>
          <w:sz w:val="24"/>
          <w:szCs w:val="24"/>
          <w:lang w:val="en-GB"/>
        </w:rPr>
        <w:t xml:space="preserve">) </w:t>
      </w:r>
      <w:r w:rsidRPr="003A425A">
        <w:rPr>
          <w:rFonts w:ascii="Times New Roman" w:hAnsi="Times New Roman"/>
          <w:sz w:val="24"/>
          <w:szCs w:val="24"/>
        </w:rPr>
        <w:t>и</w:t>
      </w:r>
      <w:r w:rsidRPr="003A425A">
        <w:rPr>
          <w:rFonts w:ascii="Times New Roman" w:hAnsi="Times New Roman"/>
          <w:sz w:val="24"/>
          <w:szCs w:val="24"/>
          <w:lang w:val="en-GB"/>
        </w:rPr>
        <w:t xml:space="preserve"> </w:t>
      </w:r>
    </w:p>
    <w:p w:rsidR="00205395" w:rsidRPr="003A425A" w:rsidRDefault="005A6BBD" w:rsidP="004D4FF9">
      <w:pPr>
        <w:numPr>
          <w:ilvl w:val="0"/>
          <w:numId w:val="105"/>
        </w:numPr>
        <w:jc w:val="both"/>
        <w:rPr>
          <w:rFonts w:ascii="Times New Roman" w:hAnsi="Times New Roman"/>
          <w:sz w:val="24"/>
          <w:szCs w:val="24"/>
        </w:rPr>
      </w:pPr>
      <w:r w:rsidRPr="003A425A">
        <w:rPr>
          <w:rFonts w:ascii="Times New Roman" w:hAnsi="Times New Roman"/>
          <w:sz w:val="24"/>
          <w:szCs w:val="24"/>
          <w:lang w:val="en-US"/>
        </w:rPr>
        <w:t>internal</w:t>
      </w:r>
      <w:r w:rsidRPr="003A425A">
        <w:rPr>
          <w:rFonts w:ascii="Times New Roman" w:hAnsi="Times New Roman"/>
          <w:sz w:val="24"/>
          <w:szCs w:val="24"/>
          <w:lang w:val="en-GB"/>
        </w:rPr>
        <w:t xml:space="preserve"> </w:t>
      </w:r>
      <w:r w:rsidRPr="003A425A">
        <w:rPr>
          <w:rFonts w:ascii="Times New Roman" w:hAnsi="Times New Roman"/>
          <w:sz w:val="24"/>
          <w:szCs w:val="24"/>
          <w:lang w:val="en-US"/>
        </w:rPr>
        <w:t>Java</w:t>
      </w:r>
      <w:r w:rsidRPr="003A425A">
        <w:rPr>
          <w:rFonts w:ascii="Times New Roman" w:hAnsi="Times New Roman"/>
          <w:sz w:val="24"/>
          <w:szCs w:val="24"/>
          <w:lang w:val="en-GB"/>
        </w:rPr>
        <w:t>-</w:t>
      </w:r>
      <w:r w:rsidRPr="003A425A">
        <w:rPr>
          <w:rFonts w:ascii="Times New Roman" w:hAnsi="Times New Roman"/>
          <w:sz w:val="24"/>
          <w:szCs w:val="24"/>
          <w:lang w:val="en-US"/>
        </w:rPr>
        <w:t>Script</w:t>
      </w:r>
      <w:r w:rsidRPr="003A425A">
        <w:rPr>
          <w:rFonts w:ascii="Times New Roman" w:hAnsi="Times New Roman"/>
          <w:sz w:val="24"/>
          <w:szCs w:val="24"/>
          <w:lang w:val="en-GB"/>
        </w:rPr>
        <w:t xml:space="preserve"> </w:t>
      </w:r>
      <w:r w:rsidRPr="003A425A">
        <w:rPr>
          <w:rFonts w:ascii="Times New Roman" w:hAnsi="Times New Roman"/>
          <w:sz w:val="24"/>
          <w:szCs w:val="24"/>
          <w:lang w:val="en-US"/>
        </w:rPr>
        <w:t>debugger</w:t>
      </w:r>
      <w:r w:rsidRPr="003A425A">
        <w:rPr>
          <w:rFonts w:ascii="Times New Roman" w:hAnsi="Times New Roman"/>
          <w:sz w:val="24"/>
          <w:szCs w:val="24"/>
          <w:lang w:val="en-GB"/>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w:t>
      </w:r>
      <w:r w:rsidR="00205395" w:rsidRPr="003A425A">
        <w:rPr>
          <w:rFonts w:ascii="Times New Roman" w:hAnsi="Times New Roman"/>
          <w:sz w:val="24"/>
          <w:szCs w:val="24"/>
        </w:rPr>
        <w:t>Qt Creator</w:t>
      </w:r>
      <w:r w:rsidRPr="003A425A">
        <w:rPr>
          <w:rFonts w:ascii="Times New Roman" w:hAnsi="Times New Roman"/>
          <w:sz w:val="24"/>
          <w:szCs w:val="24"/>
        </w:rPr>
        <w:t xml:space="preserve"> интегрирован с </w:t>
      </w:r>
      <w:r w:rsidRPr="003A425A">
        <w:rPr>
          <w:rFonts w:ascii="Times New Roman" w:hAnsi="Times New Roman"/>
          <w:sz w:val="24"/>
          <w:szCs w:val="24"/>
          <w:lang w:val="en-US"/>
        </w:rPr>
        <w:t>Valgrind</w:t>
      </w:r>
      <w:r w:rsidRPr="003A425A">
        <w:rPr>
          <w:rFonts w:ascii="Times New Roman" w:hAnsi="Times New Roman"/>
          <w:sz w:val="24"/>
          <w:szCs w:val="24"/>
        </w:rPr>
        <w:t xml:space="preserve">, чтобы тестировать производительность процессора и расход памяти.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мобильных платформ </w:t>
      </w:r>
      <w:r w:rsidR="00205395" w:rsidRPr="003A425A">
        <w:rPr>
          <w:rFonts w:ascii="Times New Roman" w:hAnsi="Times New Roman"/>
          <w:sz w:val="24"/>
          <w:szCs w:val="24"/>
        </w:rPr>
        <w:t>Qt Creator</w:t>
      </w:r>
      <w:r w:rsidRPr="003A425A">
        <w:rPr>
          <w:rFonts w:ascii="Times New Roman" w:hAnsi="Times New Roman"/>
          <w:sz w:val="24"/>
          <w:szCs w:val="24"/>
        </w:rPr>
        <w:t xml:space="preserve"> позволяет создавать специальные установщики для загрузки приложения в различные мобильные магазины.</w:t>
      </w:r>
    </w:p>
    <w:p w:rsidR="00E95774" w:rsidRPr="003A425A" w:rsidRDefault="00E95774" w:rsidP="00E95774">
      <w:pPr>
        <w:pStyle w:val="4"/>
        <w:rPr>
          <w:rFonts w:ascii="Times New Roman" w:hAnsi="Times New Roman"/>
          <w:b w:val="0"/>
          <w:sz w:val="24"/>
          <w:szCs w:val="24"/>
        </w:rPr>
      </w:pPr>
      <w:bookmarkStart w:id="55" w:name="_Toc382058170"/>
      <w:r w:rsidRPr="003A425A">
        <w:rPr>
          <w:rFonts w:ascii="Times New Roman" w:hAnsi="Times New Roman"/>
          <w:b w:val="0"/>
          <w:sz w:val="24"/>
          <w:szCs w:val="24"/>
        </w:rPr>
        <w:t>МОДА ПРИВЕТСТВИЯ</w:t>
      </w:r>
      <w:bookmarkEnd w:id="55"/>
    </w:p>
    <w:p w:rsidR="005A6BBD" w:rsidRPr="003A425A" w:rsidRDefault="00953454" w:rsidP="004003DB">
      <w:pPr>
        <w:jc w:val="both"/>
        <w:rPr>
          <w:rFonts w:ascii="Times New Roman" w:hAnsi="Times New Roman"/>
          <w:sz w:val="24"/>
          <w:szCs w:val="24"/>
        </w:rPr>
      </w:pPr>
      <w:hyperlink r:id="rId69" w:history="1">
        <w:r w:rsidR="005A6BBD" w:rsidRPr="003A425A">
          <w:rPr>
            <w:rStyle w:val="a3"/>
            <w:rFonts w:ascii="Times New Roman" w:hAnsi="Times New Roman"/>
            <w:sz w:val="24"/>
            <w:szCs w:val="24"/>
          </w:rPr>
          <w:t>http://qt-project.org/doc/qtcreator-2.8/creator-quick-tour.html</w:t>
        </w:r>
      </w:hyperlink>
    </w:p>
    <w:p w:rsidR="00141C70" w:rsidRPr="003A425A" w:rsidRDefault="00141C70" w:rsidP="004003DB">
      <w:pPr>
        <w:jc w:val="both"/>
        <w:rPr>
          <w:rFonts w:ascii="Times New Roman" w:hAnsi="Times New Roman"/>
          <w:sz w:val="24"/>
          <w:szCs w:val="24"/>
        </w:rPr>
      </w:pPr>
      <w:r w:rsidRPr="003A425A">
        <w:rPr>
          <w:rFonts w:ascii="Times New Roman" w:hAnsi="Times New Roman"/>
          <w:sz w:val="24"/>
          <w:szCs w:val="24"/>
        </w:rPr>
        <w:t>П</w:t>
      </w:r>
      <w:r w:rsidR="005A6BBD" w:rsidRPr="003A425A">
        <w:rPr>
          <w:rFonts w:ascii="Times New Roman" w:hAnsi="Times New Roman"/>
          <w:sz w:val="24"/>
          <w:szCs w:val="24"/>
        </w:rPr>
        <w:t xml:space="preserve">ри загрузке создателя он переходит в моду приветствия, где вы можете: </w:t>
      </w:r>
    </w:p>
    <w:p w:rsidR="00141C70" w:rsidRPr="003A425A" w:rsidRDefault="005A6BBD" w:rsidP="004D4FF9">
      <w:pPr>
        <w:numPr>
          <w:ilvl w:val="0"/>
          <w:numId w:val="106"/>
        </w:numPr>
        <w:jc w:val="both"/>
        <w:rPr>
          <w:rFonts w:ascii="Times New Roman" w:hAnsi="Times New Roman"/>
          <w:sz w:val="24"/>
          <w:szCs w:val="24"/>
        </w:rPr>
      </w:pPr>
      <w:r w:rsidRPr="003A425A">
        <w:rPr>
          <w:rFonts w:ascii="Times New Roman" w:hAnsi="Times New Roman"/>
          <w:sz w:val="24"/>
          <w:szCs w:val="24"/>
        </w:rPr>
        <w:lastRenderedPageBreak/>
        <w:t xml:space="preserve">открыть предыдущие секции и </w:t>
      </w:r>
      <w:r w:rsidR="00F850EA" w:rsidRPr="003A425A">
        <w:rPr>
          <w:rFonts w:ascii="Times New Roman" w:hAnsi="Times New Roman"/>
          <w:sz w:val="24"/>
          <w:szCs w:val="24"/>
        </w:rPr>
        <w:t>проект</w:t>
      </w:r>
      <w:r w:rsidR="00141C70" w:rsidRPr="003A425A">
        <w:rPr>
          <w:rFonts w:ascii="Times New Roman" w:hAnsi="Times New Roman"/>
          <w:sz w:val="24"/>
          <w:szCs w:val="24"/>
        </w:rPr>
        <w:t>ы;</w:t>
      </w:r>
    </w:p>
    <w:p w:rsidR="00141C70" w:rsidRPr="003A425A" w:rsidRDefault="005A6BBD" w:rsidP="004D4FF9">
      <w:pPr>
        <w:numPr>
          <w:ilvl w:val="0"/>
          <w:numId w:val="106"/>
        </w:numPr>
        <w:jc w:val="both"/>
        <w:rPr>
          <w:rFonts w:ascii="Times New Roman" w:hAnsi="Times New Roman"/>
          <w:sz w:val="24"/>
          <w:szCs w:val="24"/>
        </w:rPr>
      </w:pPr>
      <w:r w:rsidRPr="003A425A">
        <w:rPr>
          <w:rFonts w:ascii="Times New Roman" w:hAnsi="Times New Roman"/>
          <w:sz w:val="24"/>
          <w:szCs w:val="24"/>
        </w:rPr>
        <w:t xml:space="preserve">создать </w:t>
      </w:r>
      <w:r w:rsidR="00141C70" w:rsidRPr="003A425A">
        <w:rPr>
          <w:rFonts w:ascii="Times New Roman" w:hAnsi="Times New Roman"/>
          <w:sz w:val="24"/>
          <w:szCs w:val="24"/>
        </w:rPr>
        <w:t>новые</w:t>
      </w:r>
      <w:r w:rsidRPr="003A425A">
        <w:rPr>
          <w:rFonts w:ascii="Times New Roman" w:hAnsi="Times New Roman"/>
          <w:sz w:val="24"/>
          <w:szCs w:val="24"/>
        </w:rPr>
        <w:t xml:space="preserve"> </w:t>
      </w:r>
      <w:r w:rsidR="00F850EA" w:rsidRPr="003A425A">
        <w:rPr>
          <w:rFonts w:ascii="Times New Roman" w:hAnsi="Times New Roman"/>
          <w:sz w:val="24"/>
          <w:szCs w:val="24"/>
        </w:rPr>
        <w:t>проект</w:t>
      </w:r>
      <w:r w:rsidR="00141C70" w:rsidRPr="003A425A">
        <w:rPr>
          <w:rFonts w:ascii="Times New Roman" w:hAnsi="Times New Roman"/>
          <w:sz w:val="24"/>
          <w:szCs w:val="24"/>
        </w:rPr>
        <w:t>ы;</w:t>
      </w:r>
    </w:p>
    <w:p w:rsidR="00141C70" w:rsidRPr="003A425A" w:rsidRDefault="005A6BBD" w:rsidP="004D4FF9">
      <w:pPr>
        <w:numPr>
          <w:ilvl w:val="0"/>
          <w:numId w:val="106"/>
        </w:numPr>
        <w:jc w:val="both"/>
        <w:rPr>
          <w:rFonts w:ascii="Times New Roman" w:hAnsi="Times New Roman"/>
          <w:sz w:val="24"/>
          <w:szCs w:val="24"/>
        </w:rPr>
      </w:pPr>
      <w:r w:rsidRPr="003A425A">
        <w:rPr>
          <w:rFonts w:ascii="Times New Roman" w:hAnsi="Times New Roman"/>
          <w:sz w:val="24"/>
          <w:szCs w:val="24"/>
        </w:rPr>
        <w:t xml:space="preserve">открыть учебники и </w:t>
      </w:r>
      <w:r w:rsidR="00F850EA" w:rsidRPr="003A425A">
        <w:rPr>
          <w:rFonts w:ascii="Times New Roman" w:hAnsi="Times New Roman"/>
          <w:sz w:val="24"/>
          <w:szCs w:val="24"/>
        </w:rPr>
        <w:t>проект</w:t>
      </w:r>
      <w:r w:rsidR="00141C70" w:rsidRPr="003A425A">
        <w:rPr>
          <w:rFonts w:ascii="Times New Roman" w:hAnsi="Times New Roman"/>
          <w:sz w:val="24"/>
          <w:szCs w:val="24"/>
        </w:rPr>
        <w:t>ы-примеры;</w:t>
      </w:r>
    </w:p>
    <w:p w:rsidR="00141C70" w:rsidRPr="003A425A" w:rsidRDefault="005A6BBD" w:rsidP="004D4FF9">
      <w:pPr>
        <w:numPr>
          <w:ilvl w:val="0"/>
          <w:numId w:val="106"/>
        </w:numPr>
        <w:jc w:val="both"/>
        <w:rPr>
          <w:rFonts w:ascii="Times New Roman" w:hAnsi="Times New Roman"/>
          <w:sz w:val="24"/>
          <w:szCs w:val="24"/>
        </w:rPr>
      </w:pPr>
      <w:r w:rsidRPr="003A425A">
        <w:rPr>
          <w:rFonts w:ascii="Times New Roman" w:hAnsi="Times New Roman"/>
          <w:sz w:val="24"/>
          <w:szCs w:val="24"/>
        </w:rPr>
        <w:t xml:space="preserve">прочитать новости от сообщества </w:t>
      </w:r>
      <w:r w:rsidRPr="003A425A">
        <w:rPr>
          <w:rFonts w:ascii="Times New Roman" w:hAnsi="Times New Roman"/>
          <w:sz w:val="24"/>
          <w:szCs w:val="24"/>
          <w:lang w:val="en-US"/>
        </w:rPr>
        <w:t>qt</w:t>
      </w:r>
      <w:r w:rsidR="00141C70" w:rsidRPr="003A425A">
        <w:rPr>
          <w:rFonts w:ascii="Times New Roman" w:hAnsi="Times New Roman"/>
          <w:sz w:val="24"/>
          <w:szCs w:val="24"/>
        </w:rPr>
        <w:t xml:space="preserve"> или из онлайн лабораторий;</w:t>
      </w:r>
    </w:p>
    <w:p w:rsidR="005A6BBD" w:rsidRPr="003A425A" w:rsidRDefault="005A6BBD" w:rsidP="004D4FF9">
      <w:pPr>
        <w:numPr>
          <w:ilvl w:val="0"/>
          <w:numId w:val="106"/>
        </w:numPr>
        <w:jc w:val="both"/>
        <w:rPr>
          <w:rFonts w:ascii="Times New Roman" w:hAnsi="Times New Roman"/>
          <w:sz w:val="24"/>
          <w:szCs w:val="24"/>
        </w:rPr>
      </w:pPr>
      <w:r w:rsidRPr="003A425A">
        <w:rPr>
          <w:rFonts w:ascii="Times New Roman" w:hAnsi="Times New Roman"/>
          <w:sz w:val="24"/>
          <w:szCs w:val="24"/>
        </w:rPr>
        <w:t>осуществить обратную связь с командой разработчиков.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Там есть меню мод, выбор инструментария построения, отладк</w:t>
      </w:r>
      <w:r w:rsidR="00141C70" w:rsidRPr="003A425A">
        <w:rPr>
          <w:rFonts w:ascii="Times New Roman" w:hAnsi="Times New Roman"/>
          <w:sz w:val="24"/>
          <w:szCs w:val="24"/>
        </w:rPr>
        <w:t>и</w:t>
      </w:r>
      <w:r w:rsidRPr="003A425A">
        <w:rPr>
          <w:rFonts w:ascii="Times New Roman" w:hAnsi="Times New Roman"/>
          <w:sz w:val="24"/>
          <w:szCs w:val="24"/>
        </w:rPr>
        <w:t xml:space="preserve">, непосредственно построение и поиск по </w:t>
      </w:r>
      <w:r w:rsidR="00F850EA" w:rsidRPr="003A425A">
        <w:rPr>
          <w:rFonts w:ascii="Times New Roman" w:hAnsi="Times New Roman"/>
          <w:sz w:val="24"/>
          <w:szCs w:val="24"/>
        </w:rPr>
        <w:t>проект</w:t>
      </w:r>
      <w:r w:rsidRPr="003A425A">
        <w:rPr>
          <w:rFonts w:ascii="Times New Roman" w:hAnsi="Times New Roman"/>
          <w:sz w:val="24"/>
          <w:szCs w:val="24"/>
        </w:rPr>
        <w:t>у.</w:t>
      </w:r>
    </w:p>
    <w:p w:rsidR="005A6BBD" w:rsidRPr="003A425A" w:rsidRDefault="00205395" w:rsidP="00886800">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предоставляет следующие моды: </w:t>
      </w:r>
    </w:p>
    <w:p w:rsidR="005A6BBD" w:rsidRPr="003A425A" w:rsidRDefault="005A6BBD" w:rsidP="004D4FF9">
      <w:pPr>
        <w:pStyle w:val="a8"/>
        <w:numPr>
          <w:ilvl w:val="0"/>
          <w:numId w:val="42"/>
        </w:numPr>
        <w:jc w:val="both"/>
        <w:rPr>
          <w:rFonts w:ascii="Times New Roman" w:hAnsi="Times New Roman"/>
          <w:sz w:val="24"/>
          <w:szCs w:val="24"/>
        </w:rPr>
      </w:pPr>
      <w:r w:rsidRPr="003A425A">
        <w:rPr>
          <w:rFonts w:ascii="Times New Roman" w:hAnsi="Times New Roman"/>
          <w:sz w:val="24"/>
          <w:szCs w:val="24"/>
        </w:rPr>
        <w:t xml:space="preserve">мода приветствия для открытия </w:t>
      </w:r>
      <w:r w:rsidR="00F850EA" w:rsidRPr="003A425A">
        <w:rPr>
          <w:rFonts w:ascii="Times New Roman" w:hAnsi="Times New Roman"/>
          <w:sz w:val="24"/>
          <w:szCs w:val="24"/>
        </w:rPr>
        <w:t>проект</w:t>
      </w:r>
      <w:r w:rsidRPr="003A425A">
        <w:rPr>
          <w:rFonts w:ascii="Times New Roman" w:hAnsi="Times New Roman"/>
          <w:sz w:val="24"/>
          <w:szCs w:val="24"/>
        </w:rPr>
        <w:t xml:space="preserve">ов; </w:t>
      </w:r>
    </w:p>
    <w:p w:rsidR="005A6BBD" w:rsidRPr="003A425A" w:rsidRDefault="005A6BBD" w:rsidP="004D4FF9">
      <w:pPr>
        <w:pStyle w:val="a8"/>
        <w:numPr>
          <w:ilvl w:val="0"/>
          <w:numId w:val="42"/>
        </w:numPr>
        <w:jc w:val="both"/>
        <w:rPr>
          <w:rFonts w:ascii="Times New Roman" w:hAnsi="Times New Roman"/>
          <w:sz w:val="24"/>
          <w:szCs w:val="24"/>
        </w:rPr>
      </w:pPr>
      <w:r w:rsidRPr="003A425A">
        <w:rPr>
          <w:rFonts w:ascii="Times New Roman" w:hAnsi="Times New Roman"/>
          <w:sz w:val="24"/>
          <w:szCs w:val="24"/>
        </w:rPr>
        <w:t xml:space="preserve">мода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кода; </w:t>
      </w:r>
    </w:p>
    <w:p w:rsidR="005A6BBD" w:rsidRPr="003A425A" w:rsidRDefault="005A6BBD" w:rsidP="004D4FF9">
      <w:pPr>
        <w:pStyle w:val="a8"/>
        <w:numPr>
          <w:ilvl w:val="0"/>
          <w:numId w:val="42"/>
        </w:numPr>
        <w:jc w:val="both"/>
        <w:rPr>
          <w:rFonts w:ascii="Times New Roman" w:hAnsi="Times New Roman"/>
          <w:sz w:val="24"/>
          <w:szCs w:val="24"/>
        </w:rPr>
      </w:pPr>
      <w:r w:rsidRPr="003A425A">
        <w:rPr>
          <w:rFonts w:ascii="Times New Roman" w:hAnsi="Times New Roman"/>
          <w:sz w:val="24"/>
          <w:szCs w:val="24"/>
        </w:rPr>
        <w:t xml:space="preserve">мода построения интерфейса; </w:t>
      </w:r>
    </w:p>
    <w:p w:rsidR="005A6BBD" w:rsidRPr="003A425A" w:rsidRDefault="005A6BBD" w:rsidP="004D4FF9">
      <w:pPr>
        <w:pStyle w:val="a8"/>
        <w:numPr>
          <w:ilvl w:val="0"/>
          <w:numId w:val="42"/>
        </w:numPr>
        <w:jc w:val="both"/>
        <w:rPr>
          <w:rFonts w:ascii="Times New Roman" w:hAnsi="Times New Roman"/>
          <w:sz w:val="24"/>
          <w:szCs w:val="24"/>
        </w:rPr>
      </w:pPr>
      <w:r w:rsidRPr="003A425A">
        <w:rPr>
          <w:rFonts w:ascii="Times New Roman" w:hAnsi="Times New Roman"/>
          <w:sz w:val="24"/>
          <w:szCs w:val="24"/>
        </w:rPr>
        <w:t xml:space="preserve">мода отладки для проверки состояния приложения во время отладки; </w:t>
      </w:r>
    </w:p>
    <w:p w:rsidR="005A6BBD" w:rsidRPr="003A425A" w:rsidRDefault="005A6BBD" w:rsidP="004D4FF9">
      <w:pPr>
        <w:pStyle w:val="a8"/>
        <w:numPr>
          <w:ilvl w:val="0"/>
          <w:numId w:val="42"/>
        </w:numPr>
        <w:jc w:val="both"/>
        <w:rPr>
          <w:rFonts w:ascii="Times New Roman" w:hAnsi="Times New Roman"/>
          <w:sz w:val="24"/>
          <w:szCs w:val="24"/>
        </w:rPr>
      </w:pPr>
      <w:r w:rsidRPr="003A425A">
        <w:rPr>
          <w:rFonts w:ascii="Times New Roman" w:hAnsi="Times New Roman"/>
          <w:sz w:val="24"/>
          <w:szCs w:val="24"/>
        </w:rPr>
        <w:t xml:space="preserve">мода </w:t>
      </w:r>
      <w:r w:rsidR="00F850EA" w:rsidRPr="003A425A">
        <w:rPr>
          <w:rFonts w:ascii="Times New Roman" w:hAnsi="Times New Roman"/>
          <w:sz w:val="24"/>
          <w:szCs w:val="24"/>
        </w:rPr>
        <w:t>проект</w:t>
      </w:r>
      <w:r w:rsidRPr="003A425A">
        <w:rPr>
          <w:rFonts w:ascii="Times New Roman" w:hAnsi="Times New Roman"/>
          <w:sz w:val="24"/>
          <w:szCs w:val="24"/>
        </w:rPr>
        <w:t xml:space="preserve">а для настройки построения и выполнения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p>
    <w:p w:rsidR="005A6BBD" w:rsidRPr="003A425A" w:rsidRDefault="005A6BBD" w:rsidP="004D4FF9">
      <w:pPr>
        <w:pStyle w:val="a8"/>
        <w:numPr>
          <w:ilvl w:val="0"/>
          <w:numId w:val="42"/>
        </w:numPr>
        <w:jc w:val="both"/>
        <w:rPr>
          <w:rFonts w:ascii="Times New Roman" w:hAnsi="Times New Roman"/>
          <w:color w:val="FF0000"/>
          <w:sz w:val="24"/>
          <w:szCs w:val="24"/>
        </w:rPr>
      </w:pPr>
      <w:r w:rsidRPr="003A425A">
        <w:rPr>
          <w:rFonts w:ascii="Times New Roman" w:hAnsi="Times New Roman"/>
          <w:color w:val="FF0000"/>
          <w:sz w:val="24"/>
          <w:szCs w:val="24"/>
        </w:rPr>
        <w:t xml:space="preserve">мода анализа для проверки затрат памяти и профайла С++ или </w:t>
      </w:r>
      <w:r w:rsidRPr="003A425A">
        <w:rPr>
          <w:rFonts w:ascii="Times New Roman" w:hAnsi="Times New Roman"/>
          <w:color w:val="FF0000"/>
          <w:sz w:val="24"/>
          <w:szCs w:val="24"/>
          <w:lang w:val="en-US"/>
        </w:rPr>
        <w:t>QML</w:t>
      </w:r>
      <w:r w:rsidRPr="003A425A">
        <w:rPr>
          <w:rFonts w:ascii="Times New Roman" w:hAnsi="Times New Roman"/>
          <w:color w:val="FF0000"/>
          <w:sz w:val="24"/>
          <w:szCs w:val="24"/>
        </w:rPr>
        <w:t xml:space="preserve">; </w:t>
      </w:r>
    </w:p>
    <w:p w:rsidR="005A6BBD" w:rsidRPr="003A425A" w:rsidRDefault="005A6BBD" w:rsidP="004D4FF9">
      <w:pPr>
        <w:pStyle w:val="a8"/>
        <w:numPr>
          <w:ilvl w:val="0"/>
          <w:numId w:val="42"/>
        </w:numPr>
        <w:jc w:val="both"/>
        <w:rPr>
          <w:rFonts w:ascii="Times New Roman" w:hAnsi="Times New Roman"/>
          <w:sz w:val="24"/>
          <w:szCs w:val="24"/>
        </w:rPr>
      </w:pPr>
      <w:r w:rsidRPr="003A425A">
        <w:rPr>
          <w:rFonts w:ascii="Times New Roman" w:hAnsi="Times New Roman"/>
          <w:sz w:val="24"/>
          <w:szCs w:val="24"/>
        </w:rPr>
        <w:t xml:space="preserve">мода помощи, где находится документация </w:t>
      </w:r>
      <w:r w:rsidRPr="003A425A">
        <w:rPr>
          <w:rFonts w:ascii="Times New Roman" w:hAnsi="Times New Roman"/>
          <w:sz w:val="24"/>
          <w:szCs w:val="24"/>
          <w:lang w:val="en-US"/>
        </w:rPr>
        <w:t>qt</w:t>
      </w:r>
      <w:r w:rsidRPr="003A425A">
        <w:rPr>
          <w:rFonts w:ascii="Times New Roman" w:hAnsi="Times New Roman"/>
          <w:sz w:val="24"/>
          <w:szCs w:val="24"/>
        </w:rPr>
        <w:t>.</w:t>
      </w:r>
    </w:p>
    <w:p w:rsidR="001439C0"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в создателе можно просматривать содержание </w:t>
      </w:r>
      <w:r w:rsidR="00F850EA" w:rsidRPr="003A425A">
        <w:rPr>
          <w:rFonts w:ascii="Times New Roman" w:hAnsi="Times New Roman"/>
          <w:sz w:val="24"/>
          <w:szCs w:val="24"/>
        </w:rPr>
        <w:t>проект</w:t>
      </w:r>
      <w:r w:rsidRPr="003A425A">
        <w:rPr>
          <w:rFonts w:ascii="Times New Roman" w:hAnsi="Times New Roman"/>
          <w:sz w:val="24"/>
          <w:szCs w:val="24"/>
        </w:rPr>
        <w:t xml:space="preserve">а. Это осуществляется на боковой панели, которая доступна в модах </w:t>
      </w:r>
      <w:r w:rsidR="00B347C0" w:rsidRPr="003A425A">
        <w:rPr>
          <w:rFonts w:ascii="Times New Roman" w:hAnsi="Times New Roman"/>
          <w:sz w:val="24"/>
          <w:szCs w:val="24"/>
        </w:rPr>
        <w:t>редактир</w:t>
      </w:r>
      <w:r w:rsidRPr="003A425A">
        <w:rPr>
          <w:rFonts w:ascii="Times New Roman" w:hAnsi="Times New Roman"/>
          <w:sz w:val="24"/>
          <w:szCs w:val="24"/>
        </w:rPr>
        <w:t>ования и отладки. Там можно выбрать то, что отображает данная панель:</w:t>
      </w:r>
    </w:p>
    <w:p w:rsidR="001439C0" w:rsidRPr="003A425A" w:rsidRDefault="005A6BBD" w:rsidP="004D4FF9">
      <w:pPr>
        <w:numPr>
          <w:ilvl w:val="0"/>
          <w:numId w:val="107"/>
        </w:numPr>
        <w:jc w:val="both"/>
        <w:rPr>
          <w:rFonts w:ascii="Times New Roman" w:hAnsi="Times New Roman"/>
          <w:sz w:val="24"/>
          <w:szCs w:val="24"/>
        </w:rPr>
      </w:pPr>
      <w:r w:rsidRPr="003A425A">
        <w:rPr>
          <w:rFonts w:ascii="Times New Roman" w:hAnsi="Times New Roman"/>
          <w:sz w:val="24"/>
          <w:szCs w:val="24"/>
        </w:rPr>
        <w:t xml:space="preserve">файлы </w:t>
      </w:r>
      <w:r w:rsidR="00F850EA" w:rsidRPr="003A425A">
        <w:rPr>
          <w:rFonts w:ascii="Times New Roman" w:hAnsi="Times New Roman"/>
          <w:sz w:val="24"/>
          <w:szCs w:val="24"/>
        </w:rPr>
        <w:t>проект</w:t>
      </w:r>
      <w:r w:rsidRPr="003A425A">
        <w:rPr>
          <w:rFonts w:ascii="Times New Roman" w:hAnsi="Times New Roman"/>
          <w:sz w:val="24"/>
          <w:szCs w:val="24"/>
        </w:rPr>
        <w:t xml:space="preserve">ов текущей сессии; </w:t>
      </w:r>
    </w:p>
    <w:p w:rsidR="001439C0" w:rsidRPr="003A425A" w:rsidRDefault="005A6BBD" w:rsidP="004D4FF9">
      <w:pPr>
        <w:numPr>
          <w:ilvl w:val="0"/>
          <w:numId w:val="107"/>
        </w:numPr>
        <w:jc w:val="both"/>
        <w:rPr>
          <w:rFonts w:ascii="Times New Roman" w:hAnsi="Times New Roman"/>
          <w:sz w:val="24"/>
          <w:szCs w:val="24"/>
        </w:rPr>
      </w:pPr>
      <w:r w:rsidRPr="003A425A">
        <w:rPr>
          <w:rFonts w:ascii="Times New Roman" w:hAnsi="Times New Roman"/>
          <w:sz w:val="24"/>
          <w:szCs w:val="24"/>
        </w:rPr>
        <w:t xml:space="preserve">открытые в настоящее время файлы; </w:t>
      </w:r>
    </w:p>
    <w:p w:rsidR="001439C0" w:rsidRPr="003A425A" w:rsidRDefault="005A6BBD" w:rsidP="004D4FF9">
      <w:pPr>
        <w:numPr>
          <w:ilvl w:val="0"/>
          <w:numId w:val="107"/>
        </w:numPr>
        <w:jc w:val="both"/>
        <w:rPr>
          <w:rFonts w:ascii="Times New Roman" w:hAnsi="Times New Roman"/>
          <w:sz w:val="24"/>
          <w:szCs w:val="24"/>
        </w:rPr>
      </w:pPr>
      <w:r w:rsidRPr="003A425A">
        <w:rPr>
          <w:rFonts w:ascii="Times New Roman" w:hAnsi="Times New Roman"/>
          <w:sz w:val="24"/>
          <w:szCs w:val="24"/>
        </w:rPr>
        <w:t xml:space="preserve">просмотреть все закладки текущей сессии; </w:t>
      </w:r>
    </w:p>
    <w:p w:rsidR="001439C0" w:rsidRPr="003A425A" w:rsidRDefault="005A6BBD" w:rsidP="004D4FF9">
      <w:pPr>
        <w:numPr>
          <w:ilvl w:val="0"/>
          <w:numId w:val="107"/>
        </w:numPr>
        <w:jc w:val="both"/>
        <w:rPr>
          <w:rFonts w:ascii="Times New Roman" w:hAnsi="Times New Roman"/>
          <w:sz w:val="24"/>
          <w:szCs w:val="24"/>
        </w:rPr>
      </w:pPr>
      <w:r w:rsidRPr="003A425A">
        <w:rPr>
          <w:rFonts w:ascii="Times New Roman" w:hAnsi="Times New Roman"/>
          <w:sz w:val="24"/>
          <w:szCs w:val="24"/>
        </w:rPr>
        <w:t xml:space="preserve">файловая система показывает все файлы в выбранной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p>
    <w:p w:rsidR="001439C0" w:rsidRPr="003A425A" w:rsidRDefault="005A6BBD" w:rsidP="004D4FF9">
      <w:pPr>
        <w:numPr>
          <w:ilvl w:val="0"/>
          <w:numId w:val="107"/>
        </w:numPr>
        <w:jc w:val="both"/>
        <w:rPr>
          <w:rFonts w:ascii="Times New Roman" w:hAnsi="Times New Roman"/>
          <w:sz w:val="24"/>
          <w:szCs w:val="24"/>
        </w:rPr>
      </w:pPr>
      <w:r w:rsidRPr="003A425A">
        <w:rPr>
          <w:rFonts w:ascii="Times New Roman" w:hAnsi="Times New Roman"/>
          <w:sz w:val="24"/>
          <w:szCs w:val="24"/>
        </w:rPr>
        <w:t xml:space="preserve">отображения классов показывает иерархию классов в выбранном </w:t>
      </w:r>
      <w:r w:rsidR="00F850EA" w:rsidRPr="003A425A">
        <w:rPr>
          <w:rFonts w:ascii="Times New Roman" w:hAnsi="Times New Roman"/>
          <w:sz w:val="24"/>
          <w:szCs w:val="24"/>
        </w:rPr>
        <w:t>проект</w:t>
      </w:r>
      <w:r w:rsidRPr="003A425A">
        <w:rPr>
          <w:rFonts w:ascii="Times New Roman" w:hAnsi="Times New Roman"/>
          <w:sz w:val="24"/>
          <w:szCs w:val="24"/>
        </w:rPr>
        <w:t xml:space="preserve">е; </w:t>
      </w:r>
    </w:p>
    <w:p w:rsidR="001439C0" w:rsidRPr="003A425A" w:rsidRDefault="005A6BBD" w:rsidP="004D4FF9">
      <w:pPr>
        <w:numPr>
          <w:ilvl w:val="0"/>
          <w:numId w:val="107"/>
        </w:numPr>
        <w:jc w:val="both"/>
        <w:rPr>
          <w:rFonts w:ascii="Times New Roman" w:hAnsi="Times New Roman"/>
          <w:color w:val="FF0000"/>
          <w:sz w:val="24"/>
          <w:szCs w:val="24"/>
        </w:rPr>
      </w:pPr>
      <w:r w:rsidRPr="003A425A">
        <w:rPr>
          <w:rFonts w:ascii="Times New Roman" w:hAnsi="Times New Roman"/>
          <w:color w:val="FF0000"/>
          <w:sz w:val="24"/>
          <w:szCs w:val="24"/>
        </w:rPr>
        <w:t xml:space="preserve">аутлайн показывает иерархию символов в С++ и иерархию типов в </w:t>
      </w:r>
      <w:r w:rsidRPr="003A425A">
        <w:rPr>
          <w:rFonts w:ascii="Times New Roman" w:hAnsi="Times New Roman"/>
          <w:color w:val="FF0000"/>
          <w:sz w:val="24"/>
          <w:szCs w:val="24"/>
          <w:lang w:val="en-US"/>
        </w:rPr>
        <w:t>QML</w:t>
      </w:r>
      <w:r w:rsidRPr="003A425A">
        <w:rPr>
          <w:rFonts w:ascii="Times New Roman" w:hAnsi="Times New Roman"/>
          <w:color w:val="FF0000"/>
          <w:sz w:val="24"/>
          <w:szCs w:val="24"/>
        </w:rPr>
        <w:t xml:space="preserve">; </w:t>
      </w:r>
    </w:p>
    <w:p w:rsidR="005A6BBD" w:rsidRPr="003A425A" w:rsidRDefault="005A6BBD" w:rsidP="004D4FF9">
      <w:pPr>
        <w:numPr>
          <w:ilvl w:val="0"/>
          <w:numId w:val="107"/>
        </w:numPr>
        <w:jc w:val="both"/>
        <w:rPr>
          <w:rFonts w:ascii="Times New Roman" w:hAnsi="Times New Roman"/>
          <w:color w:val="FF0000"/>
          <w:sz w:val="24"/>
          <w:szCs w:val="24"/>
        </w:rPr>
      </w:pPr>
      <w:r w:rsidRPr="003A425A">
        <w:rPr>
          <w:rFonts w:ascii="Times New Roman" w:hAnsi="Times New Roman"/>
          <w:color w:val="FF0000"/>
          <w:sz w:val="24"/>
          <w:szCs w:val="24"/>
        </w:rPr>
        <w:t>иерархия типов показывает базовые классы данного класса.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На боковой панели есть специальные средства для переключения панели, для разделения панели с целью отобразить некоторую другую информацию, а также для закрытия панели.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просмотре </w:t>
      </w:r>
      <w:r w:rsidR="00F850EA" w:rsidRPr="003A425A">
        <w:rPr>
          <w:rFonts w:ascii="Times New Roman" w:hAnsi="Times New Roman"/>
          <w:sz w:val="24"/>
          <w:szCs w:val="24"/>
        </w:rPr>
        <w:t>проект</w:t>
      </w:r>
      <w:r w:rsidRPr="003A425A">
        <w:rPr>
          <w:rFonts w:ascii="Times New Roman" w:hAnsi="Times New Roman"/>
          <w:sz w:val="24"/>
          <w:szCs w:val="24"/>
        </w:rPr>
        <w:t xml:space="preserve">ов файлы можно сортировать и фильтровать, а также просматривать их абсолютные пути. </w:t>
      </w:r>
      <w:r w:rsidRPr="003A425A">
        <w:rPr>
          <w:rFonts w:ascii="Times New Roman" w:hAnsi="Times New Roman"/>
          <w:i/>
          <w:sz w:val="24"/>
          <w:szCs w:val="24"/>
        </w:rPr>
        <w:t>Как это делается, описано в данной части</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при просмотре </w:t>
      </w:r>
      <w:r w:rsidR="00F850EA" w:rsidRPr="003A425A">
        <w:rPr>
          <w:rFonts w:ascii="Times New Roman" w:hAnsi="Times New Roman"/>
          <w:sz w:val="24"/>
          <w:szCs w:val="24"/>
        </w:rPr>
        <w:t>проект</w:t>
      </w:r>
      <w:r w:rsidRPr="003A425A">
        <w:rPr>
          <w:rFonts w:ascii="Times New Roman" w:hAnsi="Times New Roman"/>
          <w:sz w:val="24"/>
          <w:szCs w:val="24"/>
        </w:rPr>
        <w:t>ов не видно файла, то следует переключится к просмотру файловой системы.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Чтобы просмотреть базовые классы данного, нажмите правой кнопкой мыши на класс и выберите </w:t>
      </w:r>
      <w:r w:rsidR="0018366D" w:rsidRPr="003A425A">
        <w:rPr>
          <w:rFonts w:ascii="Times New Roman" w:hAnsi="Times New Roman"/>
          <w:sz w:val="24"/>
          <w:szCs w:val="24"/>
        </w:rPr>
        <w:t>пункт</w:t>
      </w:r>
      <w:r w:rsidRPr="003A425A">
        <w:rPr>
          <w:rFonts w:ascii="Times New Roman" w:hAnsi="Times New Roman"/>
          <w:sz w:val="24"/>
          <w:szCs w:val="24"/>
        </w:rPr>
        <w:t xml:space="preserve"> «показать иерархию типов».</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Область задач создателя может отоб</w:t>
      </w:r>
      <w:r w:rsidR="007F6FE9" w:rsidRPr="003A425A">
        <w:rPr>
          <w:rFonts w:ascii="Times New Roman" w:hAnsi="Times New Roman"/>
          <w:sz w:val="24"/>
          <w:szCs w:val="24"/>
        </w:rPr>
        <w:t>ражать одну из следующих задач:</w:t>
      </w:r>
    </w:p>
    <w:p w:rsidR="005A6BBD" w:rsidRPr="003A425A" w:rsidRDefault="007F6FE9" w:rsidP="004D4FF9">
      <w:pPr>
        <w:pStyle w:val="a8"/>
        <w:numPr>
          <w:ilvl w:val="0"/>
          <w:numId w:val="43"/>
        </w:numPr>
        <w:jc w:val="both"/>
        <w:rPr>
          <w:rFonts w:ascii="Times New Roman" w:hAnsi="Times New Roman"/>
          <w:color w:val="FF0000"/>
          <w:sz w:val="24"/>
          <w:szCs w:val="24"/>
        </w:rPr>
      </w:pPr>
      <w:r w:rsidRPr="003A425A">
        <w:rPr>
          <w:rFonts w:ascii="Times New Roman" w:hAnsi="Times New Roman"/>
          <w:color w:val="FF0000"/>
          <w:sz w:val="24"/>
          <w:szCs w:val="24"/>
        </w:rPr>
        <w:t>вопросы,</w:t>
      </w:r>
    </w:p>
    <w:p w:rsidR="005A6BBD" w:rsidRPr="003A425A" w:rsidRDefault="005A6BBD" w:rsidP="004D4FF9">
      <w:pPr>
        <w:pStyle w:val="a8"/>
        <w:numPr>
          <w:ilvl w:val="0"/>
          <w:numId w:val="43"/>
        </w:numPr>
        <w:jc w:val="both"/>
        <w:rPr>
          <w:rFonts w:ascii="Times New Roman" w:hAnsi="Times New Roman"/>
          <w:sz w:val="24"/>
          <w:szCs w:val="24"/>
        </w:rPr>
      </w:pPr>
      <w:r w:rsidRPr="003A425A">
        <w:rPr>
          <w:rFonts w:ascii="Times New Roman" w:hAnsi="Times New Roman"/>
          <w:sz w:val="24"/>
          <w:szCs w:val="24"/>
        </w:rPr>
        <w:t xml:space="preserve">результаты поиска, </w:t>
      </w:r>
    </w:p>
    <w:p w:rsidR="005A6BBD" w:rsidRPr="003A425A" w:rsidRDefault="005A6BBD" w:rsidP="004D4FF9">
      <w:pPr>
        <w:pStyle w:val="a8"/>
        <w:numPr>
          <w:ilvl w:val="0"/>
          <w:numId w:val="43"/>
        </w:numPr>
        <w:jc w:val="both"/>
        <w:rPr>
          <w:rFonts w:ascii="Times New Roman" w:hAnsi="Times New Roman"/>
          <w:sz w:val="24"/>
          <w:szCs w:val="24"/>
        </w:rPr>
      </w:pPr>
      <w:r w:rsidRPr="003A425A">
        <w:rPr>
          <w:rFonts w:ascii="Times New Roman" w:hAnsi="Times New Roman"/>
          <w:sz w:val="24"/>
          <w:szCs w:val="24"/>
        </w:rPr>
        <w:t xml:space="preserve">вывод приложения, </w:t>
      </w:r>
    </w:p>
    <w:p w:rsidR="005A6BBD" w:rsidRPr="003A425A" w:rsidRDefault="005A6BBD" w:rsidP="004D4FF9">
      <w:pPr>
        <w:pStyle w:val="a8"/>
        <w:numPr>
          <w:ilvl w:val="0"/>
          <w:numId w:val="43"/>
        </w:numPr>
        <w:jc w:val="both"/>
        <w:rPr>
          <w:rFonts w:ascii="Times New Roman" w:hAnsi="Times New Roman"/>
          <w:color w:val="FF0000"/>
          <w:sz w:val="24"/>
          <w:szCs w:val="24"/>
        </w:rPr>
      </w:pPr>
      <w:r w:rsidRPr="003A425A">
        <w:rPr>
          <w:rFonts w:ascii="Times New Roman" w:hAnsi="Times New Roman"/>
          <w:color w:val="FF0000"/>
          <w:sz w:val="24"/>
          <w:szCs w:val="24"/>
        </w:rPr>
        <w:t xml:space="preserve">вывод компилятора, </w:t>
      </w:r>
    </w:p>
    <w:p w:rsidR="005A6BBD" w:rsidRPr="003A425A" w:rsidRDefault="005A6BBD" w:rsidP="004D4FF9">
      <w:pPr>
        <w:pStyle w:val="a8"/>
        <w:numPr>
          <w:ilvl w:val="0"/>
          <w:numId w:val="43"/>
        </w:numPr>
        <w:jc w:val="both"/>
        <w:rPr>
          <w:rFonts w:ascii="Times New Roman" w:hAnsi="Times New Roman"/>
          <w:color w:val="FF0000"/>
          <w:sz w:val="24"/>
          <w:szCs w:val="24"/>
        </w:rPr>
      </w:pPr>
      <w:r w:rsidRPr="003A425A">
        <w:rPr>
          <w:rFonts w:ascii="Times New Roman" w:hAnsi="Times New Roman"/>
          <w:color w:val="FF0000"/>
          <w:sz w:val="24"/>
          <w:szCs w:val="24"/>
        </w:rPr>
        <w:t xml:space="preserve">консоль для </w:t>
      </w:r>
      <w:r w:rsidRPr="003A425A">
        <w:rPr>
          <w:rFonts w:ascii="Times New Roman" w:hAnsi="Times New Roman"/>
          <w:color w:val="FF0000"/>
          <w:sz w:val="24"/>
          <w:szCs w:val="24"/>
          <w:lang w:val="en-US"/>
        </w:rPr>
        <w:t>QML</w:t>
      </w:r>
      <w:r w:rsidRPr="003A425A">
        <w:rPr>
          <w:rFonts w:ascii="Times New Roman" w:hAnsi="Times New Roman"/>
          <w:color w:val="FF0000"/>
          <w:sz w:val="24"/>
          <w:szCs w:val="24"/>
        </w:rPr>
        <w:t>/</w:t>
      </w:r>
      <w:r w:rsidRPr="003A425A">
        <w:rPr>
          <w:rFonts w:ascii="Times New Roman" w:hAnsi="Times New Roman"/>
          <w:color w:val="FF0000"/>
          <w:sz w:val="24"/>
          <w:szCs w:val="24"/>
          <w:lang w:val="en-US"/>
        </w:rPr>
        <w:t>JS</w:t>
      </w:r>
      <w:r w:rsidRPr="003A425A">
        <w:rPr>
          <w:rFonts w:ascii="Times New Roman" w:hAnsi="Times New Roman"/>
          <w:color w:val="FF0000"/>
          <w:sz w:val="24"/>
          <w:szCs w:val="24"/>
        </w:rPr>
        <w:t xml:space="preserve">, </w:t>
      </w:r>
    </w:p>
    <w:p w:rsidR="005A6BBD" w:rsidRPr="003A425A" w:rsidRDefault="005A6BBD" w:rsidP="004D4FF9">
      <w:pPr>
        <w:pStyle w:val="a8"/>
        <w:numPr>
          <w:ilvl w:val="0"/>
          <w:numId w:val="43"/>
        </w:numPr>
        <w:jc w:val="both"/>
        <w:rPr>
          <w:rFonts w:ascii="Times New Roman" w:hAnsi="Times New Roman"/>
          <w:color w:val="FF0000"/>
          <w:sz w:val="24"/>
          <w:szCs w:val="24"/>
        </w:rPr>
      </w:pPr>
      <w:r w:rsidRPr="003A425A">
        <w:rPr>
          <w:rFonts w:ascii="Times New Roman" w:hAnsi="Times New Roman"/>
          <w:color w:val="FF0000"/>
          <w:sz w:val="24"/>
          <w:szCs w:val="24"/>
          <w:lang w:val="en-US"/>
        </w:rPr>
        <w:t>to</w:t>
      </w:r>
      <w:r w:rsidRPr="003A425A">
        <w:rPr>
          <w:rFonts w:ascii="Times New Roman" w:hAnsi="Times New Roman"/>
          <w:color w:val="FF0000"/>
          <w:sz w:val="24"/>
          <w:szCs w:val="24"/>
        </w:rPr>
        <w:t>-</w:t>
      </w:r>
      <w:r w:rsidRPr="003A425A">
        <w:rPr>
          <w:rFonts w:ascii="Times New Roman" w:hAnsi="Times New Roman"/>
          <w:color w:val="FF0000"/>
          <w:sz w:val="24"/>
          <w:szCs w:val="24"/>
          <w:lang w:val="en-US"/>
        </w:rPr>
        <w:t>do</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entries</w:t>
      </w:r>
      <w:r w:rsidRPr="003A425A">
        <w:rPr>
          <w:rFonts w:ascii="Times New Roman" w:hAnsi="Times New Roman"/>
          <w:color w:val="FF0000"/>
          <w:sz w:val="24"/>
          <w:szCs w:val="24"/>
        </w:rPr>
        <w:t xml:space="preserve">, </w:t>
      </w:r>
    </w:p>
    <w:p w:rsidR="005A6BBD" w:rsidRPr="003A425A" w:rsidRDefault="005A6BBD" w:rsidP="004D4FF9">
      <w:pPr>
        <w:pStyle w:val="a8"/>
        <w:numPr>
          <w:ilvl w:val="0"/>
          <w:numId w:val="43"/>
        </w:numPr>
        <w:jc w:val="both"/>
        <w:rPr>
          <w:rFonts w:ascii="Times New Roman" w:hAnsi="Times New Roman"/>
          <w:sz w:val="24"/>
          <w:szCs w:val="24"/>
        </w:rPr>
      </w:pPr>
      <w:r w:rsidRPr="003A425A">
        <w:rPr>
          <w:rFonts w:ascii="Times New Roman" w:hAnsi="Times New Roman"/>
          <w:sz w:val="24"/>
          <w:szCs w:val="24"/>
        </w:rPr>
        <w:t xml:space="preserve">контроль версий, </w:t>
      </w:r>
    </w:p>
    <w:p w:rsidR="005A6BBD" w:rsidRPr="003A425A" w:rsidRDefault="005A6BBD" w:rsidP="004D4FF9">
      <w:pPr>
        <w:pStyle w:val="a8"/>
        <w:numPr>
          <w:ilvl w:val="0"/>
          <w:numId w:val="43"/>
        </w:numPr>
        <w:jc w:val="both"/>
        <w:rPr>
          <w:rFonts w:ascii="Times New Roman" w:hAnsi="Times New Roman"/>
          <w:sz w:val="24"/>
          <w:szCs w:val="24"/>
        </w:rPr>
      </w:pPr>
      <w:r w:rsidRPr="003A425A">
        <w:rPr>
          <w:rFonts w:ascii="Times New Roman" w:hAnsi="Times New Roman"/>
          <w:sz w:val="24"/>
          <w:szCs w:val="24"/>
        </w:rPr>
        <w:t>общие сообщения.</w:t>
      </w:r>
    </w:p>
    <w:p w:rsidR="007F6FE9"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Область вопросов обеспечивает следующие вопросы: </w:t>
      </w:r>
    </w:p>
    <w:p w:rsidR="007F6FE9" w:rsidRPr="003A425A" w:rsidRDefault="005A6BBD" w:rsidP="004D4FF9">
      <w:pPr>
        <w:numPr>
          <w:ilvl w:val="0"/>
          <w:numId w:val="108"/>
        </w:numPr>
        <w:jc w:val="both"/>
        <w:rPr>
          <w:rFonts w:ascii="Times New Roman" w:hAnsi="Times New Roman"/>
          <w:sz w:val="24"/>
          <w:szCs w:val="24"/>
        </w:rPr>
      </w:pPr>
      <w:r w:rsidRPr="003A425A">
        <w:rPr>
          <w:rFonts w:ascii="Times New Roman" w:hAnsi="Times New Roman"/>
          <w:sz w:val="24"/>
          <w:szCs w:val="24"/>
        </w:rPr>
        <w:t xml:space="preserve">анализатор – ошибки при работе системы анализа кода; </w:t>
      </w:r>
    </w:p>
    <w:p w:rsidR="007F6FE9" w:rsidRPr="003A425A" w:rsidRDefault="005A6BBD" w:rsidP="004D4FF9">
      <w:pPr>
        <w:numPr>
          <w:ilvl w:val="0"/>
          <w:numId w:val="108"/>
        </w:numPr>
        <w:jc w:val="both"/>
        <w:rPr>
          <w:rFonts w:ascii="Times New Roman" w:hAnsi="Times New Roman"/>
          <w:sz w:val="24"/>
          <w:szCs w:val="24"/>
        </w:rPr>
      </w:pPr>
      <w:r w:rsidRPr="003A425A">
        <w:rPr>
          <w:rFonts w:ascii="Times New Roman" w:hAnsi="Times New Roman"/>
          <w:sz w:val="24"/>
          <w:szCs w:val="24"/>
        </w:rPr>
        <w:t xml:space="preserve">ошибки и предупреждения во время построения; </w:t>
      </w:r>
    </w:p>
    <w:p w:rsidR="007F6FE9" w:rsidRPr="003A425A" w:rsidRDefault="005A6BBD" w:rsidP="004D4FF9">
      <w:pPr>
        <w:numPr>
          <w:ilvl w:val="0"/>
          <w:numId w:val="108"/>
        </w:numPr>
        <w:jc w:val="both"/>
        <w:rPr>
          <w:rFonts w:ascii="Times New Roman" w:hAnsi="Times New Roman"/>
          <w:sz w:val="24"/>
          <w:szCs w:val="24"/>
        </w:rPr>
      </w:pPr>
      <w:r w:rsidRPr="003A425A">
        <w:rPr>
          <w:rFonts w:ascii="Times New Roman" w:hAnsi="Times New Roman"/>
          <w:sz w:val="24"/>
          <w:szCs w:val="24"/>
        </w:rPr>
        <w:t xml:space="preserve">вывод компилятора; </w:t>
      </w:r>
    </w:p>
    <w:p w:rsidR="007F6FE9" w:rsidRPr="003A425A" w:rsidRDefault="00990129" w:rsidP="004D4FF9">
      <w:pPr>
        <w:numPr>
          <w:ilvl w:val="0"/>
          <w:numId w:val="108"/>
        </w:numPr>
        <w:jc w:val="both"/>
        <w:rPr>
          <w:rFonts w:ascii="Times New Roman" w:hAnsi="Times New Roman"/>
          <w:sz w:val="24"/>
          <w:szCs w:val="24"/>
        </w:rPr>
      </w:pPr>
      <w:r w:rsidRPr="003A425A">
        <w:rPr>
          <w:rFonts w:ascii="Times New Roman" w:hAnsi="Times New Roman"/>
          <w:color w:val="FF0000"/>
          <w:sz w:val="24"/>
          <w:szCs w:val="24"/>
        </w:rPr>
        <w:t>запис</w:t>
      </w:r>
      <w:r w:rsidR="005A6BBD" w:rsidRPr="003A425A">
        <w:rPr>
          <w:rFonts w:ascii="Times New Roman" w:hAnsi="Times New Roman"/>
          <w:color w:val="FF0000"/>
          <w:sz w:val="24"/>
          <w:szCs w:val="24"/>
        </w:rPr>
        <w:t>и из файла задач (</w:t>
      </w:r>
      <w:r w:rsidR="005A6BBD" w:rsidRPr="003A425A">
        <w:rPr>
          <w:rFonts w:ascii="Times New Roman" w:hAnsi="Times New Roman"/>
          <w:color w:val="FF0000"/>
          <w:sz w:val="24"/>
          <w:szCs w:val="24"/>
          <w:lang w:val="be-BY"/>
        </w:rPr>
        <w:t>.</w:t>
      </w:r>
      <w:r w:rsidR="005A6BBD" w:rsidRPr="003A425A">
        <w:rPr>
          <w:rFonts w:ascii="Times New Roman" w:hAnsi="Times New Roman"/>
          <w:color w:val="FF0000"/>
          <w:sz w:val="24"/>
          <w:szCs w:val="24"/>
          <w:lang w:val="en-US"/>
        </w:rPr>
        <w:t>tasks</w:t>
      </w:r>
      <w:r w:rsidR="005A6BBD" w:rsidRPr="003A425A">
        <w:rPr>
          <w:rFonts w:ascii="Times New Roman" w:hAnsi="Times New Roman"/>
          <w:color w:val="FF0000"/>
          <w:sz w:val="24"/>
          <w:szCs w:val="24"/>
        </w:rPr>
        <w:t>), который генерируется при помощи инструментов сканирования и анализа кода;</w:t>
      </w:r>
      <w:r w:rsidR="005A6BBD" w:rsidRPr="003A425A">
        <w:rPr>
          <w:rFonts w:ascii="Times New Roman" w:hAnsi="Times New Roman"/>
          <w:sz w:val="24"/>
          <w:szCs w:val="24"/>
        </w:rPr>
        <w:t xml:space="preserve"> </w:t>
      </w:r>
    </w:p>
    <w:p w:rsidR="007F6FE9" w:rsidRPr="003A425A" w:rsidRDefault="005A6BBD" w:rsidP="004D4FF9">
      <w:pPr>
        <w:numPr>
          <w:ilvl w:val="0"/>
          <w:numId w:val="108"/>
        </w:numPr>
        <w:jc w:val="both"/>
        <w:rPr>
          <w:rFonts w:ascii="Times New Roman" w:hAnsi="Times New Roman"/>
          <w:sz w:val="24"/>
          <w:szCs w:val="24"/>
        </w:rPr>
      </w:pPr>
      <w:r w:rsidRPr="003A425A">
        <w:rPr>
          <w:rFonts w:ascii="Times New Roman" w:hAnsi="Times New Roman"/>
          <w:sz w:val="24"/>
          <w:szCs w:val="24"/>
        </w:rPr>
        <w:t xml:space="preserve">также некоторые другие </w:t>
      </w:r>
      <w:r w:rsidR="00990129" w:rsidRPr="003A425A">
        <w:rPr>
          <w:rFonts w:ascii="Times New Roman" w:hAnsi="Times New Roman"/>
          <w:sz w:val="24"/>
          <w:szCs w:val="24"/>
        </w:rPr>
        <w:t>запис</w:t>
      </w:r>
      <w:r w:rsidRPr="003A425A">
        <w:rPr>
          <w:rFonts w:ascii="Times New Roman" w:hAnsi="Times New Roman"/>
          <w:sz w:val="24"/>
          <w:szCs w:val="24"/>
        </w:rPr>
        <w:t xml:space="preserve">и. </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Там также есть фильтр, который позволяет выбрать подходящую информацию для вывода приложения.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Область задач поиска обеспечивает сохранение предыдущих поисков в истории поисков и возможность последующего выбора из них.</w:t>
      </w:r>
      <w:r w:rsidR="00C63F15" w:rsidRPr="003A425A">
        <w:rPr>
          <w:rFonts w:ascii="Times New Roman" w:hAnsi="Times New Roman"/>
          <w:sz w:val="24"/>
          <w:szCs w:val="24"/>
        </w:rPr>
        <w:t xml:space="preserve"> </w:t>
      </w:r>
      <w:r w:rsidRPr="003A425A">
        <w:rPr>
          <w:rFonts w:ascii="Times New Roman" w:hAnsi="Times New Roman"/>
          <w:sz w:val="24"/>
          <w:szCs w:val="24"/>
        </w:rPr>
        <w:t>Область вывода приложения отображает статус программы, когда она выполняется, а также вывод отладки.</w:t>
      </w:r>
      <w:r w:rsidR="00C63F15" w:rsidRPr="003A425A">
        <w:rPr>
          <w:rFonts w:ascii="Times New Roman" w:hAnsi="Times New Roman"/>
          <w:sz w:val="24"/>
          <w:szCs w:val="24"/>
        </w:rPr>
        <w:t xml:space="preserve"> </w:t>
      </w:r>
      <w:r w:rsidRPr="003A425A">
        <w:rPr>
          <w:rFonts w:ascii="Times New Roman" w:hAnsi="Times New Roman"/>
          <w:sz w:val="24"/>
          <w:szCs w:val="24"/>
        </w:rPr>
        <w:t>Вывод компилятора – это более детальная информация, чем та, которая отображается в области вопросов.</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i/>
          <w:color w:val="FF0000"/>
          <w:sz w:val="24"/>
          <w:szCs w:val="24"/>
        </w:rPr>
        <w:t xml:space="preserve">Что делает </w:t>
      </w:r>
      <w:r w:rsidRPr="003A425A">
        <w:rPr>
          <w:rFonts w:ascii="Times New Roman" w:hAnsi="Times New Roman"/>
          <w:i/>
          <w:color w:val="FF0000"/>
          <w:sz w:val="24"/>
          <w:szCs w:val="24"/>
          <w:lang w:val="en-US"/>
        </w:rPr>
        <w:t>to</w:t>
      </w:r>
      <w:r w:rsidRPr="003A425A">
        <w:rPr>
          <w:rFonts w:ascii="Times New Roman" w:hAnsi="Times New Roman"/>
          <w:i/>
          <w:color w:val="FF0000"/>
          <w:sz w:val="24"/>
          <w:szCs w:val="24"/>
        </w:rPr>
        <w:t>-</w:t>
      </w:r>
      <w:r w:rsidRPr="003A425A">
        <w:rPr>
          <w:rFonts w:ascii="Times New Roman" w:hAnsi="Times New Roman"/>
          <w:i/>
          <w:color w:val="FF0000"/>
          <w:sz w:val="24"/>
          <w:szCs w:val="24"/>
          <w:lang w:val="en-US"/>
        </w:rPr>
        <w:t>do</w:t>
      </w:r>
      <w:r w:rsidRPr="003A425A">
        <w:rPr>
          <w:rFonts w:ascii="Times New Roman" w:hAnsi="Times New Roman"/>
          <w:i/>
          <w:color w:val="FF0000"/>
          <w:sz w:val="24"/>
          <w:szCs w:val="24"/>
        </w:rPr>
        <w:t>, я пока не понял. Он недоступен по умолчанию, но может загружаться как плагин</w:t>
      </w:r>
      <w:r w:rsidRPr="003A425A">
        <w:rPr>
          <w:rFonts w:ascii="Times New Roman" w:hAnsi="Times New Roman"/>
          <w:color w:val="FF0000"/>
          <w:sz w:val="24"/>
          <w:szCs w:val="24"/>
        </w:rPr>
        <w:t>.</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 xml:space="preserve">Также </w:t>
      </w:r>
      <w:r w:rsidR="00205395" w:rsidRPr="003A425A">
        <w:rPr>
          <w:rFonts w:ascii="Times New Roman" w:hAnsi="Times New Roman"/>
          <w:color w:val="FF0000"/>
          <w:sz w:val="24"/>
          <w:szCs w:val="24"/>
        </w:rPr>
        <w:t>Qt Creator</w:t>
      </w:r>
      <w:r w:rsidRPr="003A425A">
        <w:rPr>
          <w:rFonts w:ascii="Times New Roman" w:hAnsi="Times New Roman"/>
          <w:color w:val="FF0000"/>
          <w:sz w:val="24"/>
          <w:szCs w:val="24"/>
        </w:rPr>
        <w:t xml:space="preserve"> обеспечивает специальный менеджер для просмотра изображений из соответствующих файлов.</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 xml:space="preserve">Также </w:t>
      </w:r>
      <w:r w:rsidR="00205395" w:rsidRPr="003A425A">
        <w:rPr>
          <w:rFonts w:ascii="Times New Roman" w:hAnsi="Times New Roman"/>
          <w:color w:val="FF0000"/>
          <w:sz w:val="24"/>
          <w:szCs w:val="24"/>
        </w:rPr>
        <w:t>Qt Creator</w:t>
      </w:r>
      <w:r w:rsidRPr="003A425A">
        <w:rPr>
          <w:rFonts w:ascii="Times New Roman" w:hAnsi="Times New Roman"/>
          <w:color w:val="FF0000"/>
          <w:sz w:val="24"/>
          <w:szCs w:val="24"/>
        </w:rPr>
        <w:t xml:space="preserve"> обеспечивает много клавиш для навигации по создателю.</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Мне следует затем детально изучить </w:t>
      </w:r>
      <w:r w:rsidR="00205395" w:rsidRPr="003A425A">
        <w:rPr>
          <w:rFonts w:ascii="Times New Roman" w:hAnsi="Times New Roman"/>
          <w:i/>
          <w:sz w:val="24"/>
          <w:szCs w:val="24"/>
        </w:rPr>
        <w:t>Qt Creator</w:t>
      </w:r>
      <w:r w:rsidRPr="003A425A">
        <w:rPr>
          <w:rFonts w:ascii="Times New Roman" w:hAnsi="Times New Roman"/>
          <w:i/>
          <w:sz w:val="24"/>
          <w:szCs w:val="24"/>
        </w:rPr>
        <w:t>.</w:t>
      </w:r>
    </w:p>
    <w:p w:rsidR="00C63F15" w:rsidRPr="003A425A" w:rsidRDefault="00C63F15" w:rsidP="00C63F15">
      <w:pPr>
        <w:pStyle w:val="4"/>
        <w:rPr>
          <w:rFonts w:ascii="Times New Roman" w:hAnsi="Times New Roman"/>
          <w:b w:val="0"/>
          <w:sz w:val="24"/>
          <w:szCs w:val="24"/>
        </w:rPr>
      </w:pPr>
      <w:bookmarkStart w:id="56" w:name="_Toc382058171"/>
      <w:r w:rsidRPr="003A425A">
        <w:rPr>
          <w:rFonts w:ascii="Times New Roman" w:hAnsi="Times New Roman"/>
          <w:b w:val="0"/>
          <w:sz w:val="24"/>
          <w:szCs w:val="24"/>
        </w:rPr>
        <w:t>НАСТРОЙКА СОЗДАТЕЛЯ</w:t>
      </w:r>
      <w:bookmarkEnd w:id="56"/>
    </w:p>
    <w:p w:rsidR="005A6BBD" w:rsidRPr="003A425A" w:rsidRDefault="00953454" w:rsidP="004003DB">
      <w:pPr>
        <w:jc w:val="both"/>
        <w:rPr>
          <w:rFonts w:ascii="Times New Roman" w:hAnsi="Times New Roman"/>
          <w:sz w:val="24"/>
          <w:szCs w:val="24"/>
        </w:rPr>
      </w:pPr>
      <w:hyperlink r:id="rId70" w:history="1">
        <w:r w:rsidR="005A6BBD" w:rsidRPr="003A425A">
          <w:rPr>
            <w:rStyle w:val="a3"/>
            <w:rFonts w:ascii="Times New Roman" w:hAnsi="Times New Roman"/>
            <w:sz w:val="24"/>
            <w:szCs w:val="24"/>
          </w:rPr>
          <w:t>http://qt-project.org/doc/qtcreator-2.8/creator-configuring.html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вы установили </w:t>
      </w:r>
      <w:r w:rsidR="00205395" w:rsidRPr="003A425A">
        <w:rPr>
          <w:rFonts w:ascii="Times New Roman" w:hAnsi="Times New Roman"/>
          <w:sz w:val="24"/>
          <w:szCs w:val="24"/>
        </w:rPr>
        <w:t>Qt Creator</w:t>
      </w:r>
      <w:r w:rsidRPr="003A425A">
        <w:rPr>
          <w:rFonts w:ascii="Times New Roman" w:hAnsi="Times New Roman"/>
          <w:sz w:val="24"/>
          <w:szCs w:val="24"/>
        </w:rPr>
        <w:t xml:space="preserve"> в составе пакета установки, то вы можете сразу его использовать. Но если вы установили его отдельно, то его необходимо настроить. При этом следует указать создателю пути к компиляторам и библиотекам </w:t>
      </w:r>
      <w:r w:rsidRPr="003A425A">
        <w:rPr>
          <w:rFonts w:ascii="Times New Roman" w:hAnsi="Times New Roman"/>
          <w:sz w:val="24"/>
          <w:szCs w:val="24"/>
          <w:lang w:val="en-US"/>
        </w:rPr>
        <w:t>qt</w:t>
      </w:r>
      <w:r w:rsidRPr="003A425A">
        <w:rPr>
          <w:rFonts w:ascii="Times New Roman" w:hAnsi="Times New Roman"/>
          <w:sz w:val="24"/>
          <w:szCs w:val="24"/>
        </w:rPr>
        <w:t>, которые он будет использовать.</w:t>
      </w:r>
      <w:r w:rsidR="00C63F15" w:rsidRPr="003A425A">
        <w:rPr>
          <w:rFonts w:ascii="Times New Roman" w:hAnsi="Times New Roman"/>
          <w:sz w:val="24"/>
          <w:szCs w:val="24"/>
        </w:rPr>
        <w:t xml:space="preserve"> </w:t>
      </w:r>
      <w:r w:rsidRPr="003A425A">
        <w:rPr>
          <w:rFonts w:ascii="Times New Roman" w:hAnsi="Times New Roman"/>
          <w:sz w:val="24"/>
          <w:szCs w:val="24"/>
        </w:rPr>
        <w:t xml:space="preserve">Для использования создателя для разработки необходимо, чтобы была </w:t>
      </w:r>
      <w:r w:rsidRPr="003A425A">
        <w:rPr>
          <w:rFonts w:ascii="Times New Roman" w:hAnsi="Times New Roman"/>
          <w:sz w:val="24"/>
          <w:szCs w:val="24"/>
        </w:rPr>
        <w:lastRenderedPageBreak/>
        <w:t xml:space="preserve">установлена библиотека </w:t>
      </w:r>
      <w:r w:rsidRPr="003A425A">
        <w:rPr>
          <w:rFonts w:ascii="Times New Roman" w:hAnsi="Times New Roman"/>
          <w:sz w:val="24"/>
          <w:szCs w:val="24"/>
          <w:lang w:val="en-US"/>
        </w:rPr>
        <w:t>qt</w:t>
      </w:r>
      <w:r w:rsidRPr="003A425A">
        <w:rPr>
          <w:rFonts w:ascii="Times New Roman" w:hAnsi="Times New Roman"/>
          <w:sz w:val="24"/>
          <w:szCs w:val="24"/>
        </w:rPr>
        <w:t xml:space="preserve"> и компилятор. Необходимо добавить в определённом меню настроек набор инструментов, библиотеку </w:t>
      </w:r>
      <w:r w:rsidRPr="003A425A">
        <w:rPr>
          <w:rFonts w:ascii="Times New Roman" w:hAnsi="Times New Roman"/>
          <w:sz w:val="24"/>
          <w:szCs w:val="24"/>
          <w:lang w:val="en-US"/>
        </w:rPr>
        <w:t>qt</w:t>
      </w:r>
      <w:r w:rsidRPr="003A425A">
        <w:rPr>
          <w:rFonts w:ascii="Times New Roman" w:hAnsi="Times New Roman"/>
          <w:sz w:val="24"/>
          <w:szCs w:val="24"/>
        </w:rPr>
        <w:t>, а также компилятор.</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можно добавлять к создателю некоторые устройства для тестирования приложения на них. Это делается в меню настроек «Устройства».</w:t>
      </w:r>
    </w:p>
    <w:p w:rsidR="00C63F15"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Также можно изменять в создателе схему цветов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кода. </w:t>
      </w:r>
      <w:r w:rsidR="00C63F15" w:rsidRPr="003A425A">
        <w:rPr>
          <w:rFonts w:ascii="Times New Roman" w:hAnsi="Times New Roman"/>
          <w:sz w:val="24"/>
          <w:szCs w:val="24"/>
        </w:rPr>
        <w:t>Э</w:t>
      </w:r>
      <w:r w:rsidRPr="003A425A">
        <w:rPr>
          <w:rFonts w:ascii="Times New Roman" w:hAnsi="Times New Roman"/>
          <w:sz w:val="24"/>
          <w:szCs w:val="24"/>
        </w:rPr>
        <w:t xml:space="preserve">то делается в меню настроек текстового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Также при работе с кодом </w:t>
      </w:r>
      <w:r w:rsidR="00205395" w:rsidRPr="003A425A">
        <w:rPr>
          <w:rFonts w:ascii="Times New Roman" w:hAnsi="Times New Roman"/>
          <w:sz w:val="24"/>
          <w:szCs w:val="24"/>
        </w:rPr>
        <w:t>Qt Creator</w:t>
      </w:r>
      <w:r w:rsidRPr="003A425A">
        <w:rPr>
          <w:rFonts w:ascii="Times New Roman" w:hAnsi="Times New Roman"/>
          <w:sz w:val="24"/>
          <w:szCs w:val="24"/>
        </w:rPr>
        <w:t xml:space="preserve"> может давать некоторые подсказки о том, что следует ввести. Эти подсказки можно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овать в специальном меню настроек текстового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w:t>
      </w:r>
      <w:r w:rsidRPr="003A425A">
        <w:rPr>
          <w:rFonts w:ascii="Times New Roman" w:hAnsi="Times New Roman"/>
          <w:sz w:val="24"/>
          <w:szCs w:val="24"/>
          <w:lang w:val="en-US"/>
        </w:rPr>
        <w:t>Code</w:t>
      </w:r>
      <w:r w:rsidRPr="003A425A">
        <w:rPr>
          <w:rFonts w:ascii="Times New Roman" w:hAnsi="Times New Roman"/>
          <w:sz w:val="24"/>
          <w:szCs w:val="24"/>
        </w:rPr>
        <w:t xml:space="preserve"> </w:t>
      </w:r>
      <w:r w:rsidRPr="003A425A">
        <w:rPr>
          <w:rFonts w:ascii="Times New Roman" w:hAnsi="Times New Roman"/>
          <w:sz w:val="24"/>
          <w:szCs w:val="24"/>
          <w:lang w:val="en-US"/>
        </w:rPr>
        <w:t>snippets</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можно настраивать систему контроля версий, что также делается в создателе в специальном меню настроек системы контроля версий.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w:t>
      </w:r>
      <w:r w:rsidR="00205395" w:rsidRPr="003A425A">
        <w:rPr>
          <w:rFonts w:ascii="Times New Roman" w:hAnsi="Times New Roman"/>
          <w:sz w:val="24"/>
          <w:szCs w:val="24"/>
        </w:rPr>
        <w:t>Qt Creator</w:t>
      </w:r>
      <w:r w:rsidRPr="003A425A">
        <w:rPr>
          <w:rFonts w:ascii="Times New Roman" w:hAnsi="Times New Roman"/>
          <w:sz w:val="24"/>
          <w:szCs w:val="24"/>
        </w:rPr>
        <w:t xml:space="preserve"> предоставляет различные экспериментальные плагины, которые можно установить или сделать недоступными в зависимости от, того что вы делаете. Для этого следует обратиться по следующей ссылке: </w:t>
      </w:r>
      <w:r w:rsidRPr="003A425A">
        <w:rPr>
          <w:rFonts w:ascii="Times New Roman" w:hAnsi="Times New Roman"/>
          <w:sz w:val="24"/>
          <w:szCs w:val="24"/>
          <w:lang w:val="en-US"/>
        </w:rPr>
        <w:t>Help</w:t>
      </w:r>
      <w:r w:rsidRPr="003A425A">
        <w:rPr>
          <w:rFonts w:ascii="Times New Roman" w:hAnsi="Times New Roman"/>
          <w:sz w:val="24"/>
          <w:szCs w:val="24"/>
        </w:rPr>
        <w:t xml:space="preserve"> &gt; </w:t>
      </w:r>
      <w:r w:rsidRPr="003A425A">
        <w:rPr>
          <w:rFonts w:ascii="Times New Roman" w:hAnsi="Times New Roman"/>
          <w:sz w:val="24"/>
          <w:szCs w:val="24"/>
          <w:lang w:val="en-US"/>
        </w:rPr>
        <w:t>About</w:t>
      </w:r>
      <w:r w:rsidRPr="003A425A">
        <w:rPr>
          <w:rFonts w:ascii="Times New Roman" w:hAnsi="Times New Roman"/>
          <w:sz w:val="24"/>
          <w:szCs w:val="24"/>
        </w:rPr>
        <w:t xml:space="preserve"> </w:t>
      </w:r>
      <w:r w:rsidRPr="003A425A">
        <w:rPr>
          <w:rFonts w:ascii="Times New Roman" w:hAnsi="Times New Roman"/>
          <w:sz w:val="24"/>
          <w:szCs w:val="24"/>
          <w:lang w:val="en-US"/>
        </w:rPr>
        <w:t>Plugins</w:t>
      </w:r>
      <w:r w:rsidRPr="003A425A">
        <w:rPr>
          <w:rFonts w:ascii="Times New Roman" w:hAnsi="Times New Roman"/>
          <w:sz w:val="24"/>
          <w:szCs w:val="24"/>
        </w:rPr>
        <w:t>.</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В данном разделе есть много ссылок на более подробные настройки, которые затем следует изучить.</w:t>
      </w:r>
    </w:p>
    <w:p w:rsidR="00C63F15" w:rsidRPr="003A425A" w:rsidRDefault="00C63F15" w:rsidP="00C63F15">
      <w:pPr>
        <w:pStyle w:val="4"/>
        <w:rPr>
          <w:rFonts w:ascii="Times New Roman" w:hAnsi="Times New Roman"/>
          <w:b w:val="0"/>
          <w:sz w:val="24"/>
          <w:szCs w:val="24"/>
        </w:rPr>
      </w:pPr>
      <w:bookmarkStart w:id="57" w:name="_Toc382058172"/>
      <w:r w:rsidRPr="003A425A">
        <w:rPr>
          <w:rFonts w:ascii="Times New Roman" w:hAnsi="Times New Roman"/>
          <w:b w:val="0"/>
          <w:sz w:val="24"/>
          <w:szCs w:val="24"/>
        </w:rPr>
        <w:t>ПОСТРОЕНИЕ И ЗАПУСК ПРИМЕРА</w:t>
      </w:r>
      <w:bookmarkEnd w:id="57"/>
    </w:p>
    <w:p w:rsidR="005A6BBD" w:rsidRPr="003A425A" w:rsidRDefault="00953454" w:rsidP="004003DB">
      <w:pPr>
        <w:jc w:val="both"/>
        <w:rPr>
          <w:rFonts w:ascii="Times New Roman" w:hAnsi="Times New Roman"/>
          <w:sz w:val="24"/>
          <w:szCs w:val="24"/>
        </w:rPr>
      </w:pPr>
      <w:hyperlink r:id="rId71" w:history="1">
        <w:r w:rsidR="005A6BBD" w:rsidRPr="003A425A">
          <w:rPr>
            <w:rStyle w:val="a3"/>
            <w:rFonts w:ascii="Times New Roman" w:hAnsi="Times New Roman"/>
            <w:sz w:val="24"/>
            <w:szCs w:val="24"/>
          </w:rPr>
          <w:t>http://qt-project.org/doc/qtcreator-2.8/creator-build-example-application.html</w:t>
        </w:r>
      </w:hyperlink>
    </w:p>
    <w:p w:rsidR="005A6BBD" w:rsidRPr="003A425A" w:rsidRDefault="00187846" w:rsidP="004003DB">
      <w:pPr>
        <w:jc w:val="both"/>
        <w:rPr>
          <w:rFonts w:ascii="Times New Roman" w:hAnsi="Times New Roman"/>
          <w:i/>
          <w:sz w:val="24"/>
          <w:szCs w:val="24"/>
        </w:rPr>
      </w:pPr>
      <w:r w:rsidRPr="003A425A">
        <w:rPr>
          <w:rFonts w:ascii="Times New Roman" w:hAnsi="Times New Roman"/>
          <w:sz w:val="24"/>
          <w:szCs w:val="24"/>
        </w:rPr>
        <w:t>Д</w:t>
      </w:r>
      <w:r w:rsidR="005A6BBD" w:rsidRPr="003A425A">
        <w:rPr>
          <w:rFonts w:ascii="Times New Roman" w:hAnsi="Times New Roman"/>
          <w:sz w:val="24"/>
          <w:szCs w:val="24"/>
        </w:rPr>
        <w:t xml:space="preserve">ля проверки того, что </w:t>
      </w:r>
      <w:r w:rsidR="00205395" w:rsidRPr="003A425A">
        <w:rPr>
          <w:rFonts w:ascii="Times New Roman" w:hAnsi="Times New Roman"/>
          <w:sz w:val="24"/>
          <w:szCs w:val="24"/>
        </w:rPr>
        <w:t>Qt Creator</w:t>
      </w:r>
      <w:r w:rsidR="005A6BBD" w:rsidRPr="003A425A">
        <w:rPr>
          <w:rFonts w:ascii="Times New Roman" w:hAnsi="Times New Roman"/>
          <w:sz w:val="24"/>
          <w:szCs w:val="24"/>
        </w:rPr>
        <w:t xml:space="preserve"> установлен правильно, вам следует запустить на нём пример и протестировать его работу. </w:t>
      </w:r>
      <w:r w:rsidR="005A6BBD" w:rsidRPr="003A425A">
        <w:rPr>
          <w:rFonts w:ascii="Times New Roman" w:hAnsi="Times New Roman"/>
          <w:i/>
          <w:sz w:val="24"/>
          <w:szCs w:val="24"/>
        </w:rPr>
        <w:t>Как это делается, показано в данной части.</w:t>
      </w:r>
    </w:p>
    <w:p w:rsidR="005A6BBD" w:rsidRPr="003A425A" w:rsidRDefault="00953454" w:rsidP="004003DB">
      <w:pPr>
        <w:jc w:val="both"/>
        <w:rPr>
          <w:rFonts w:ascii="Times New Roman" w:hAnsi="Times New Roman"/>
          <w:sz w:val="24"/>
          <w:szCs w:val="24"/>
        </w:rPr>
      </w:pPr>
      <w:hyperlink r:id="rId72" w:history="1">
        <w:r w:rsidR="005A6BBD" w:rsidRPr="003A425A">
          <w:rPr>
            <w:rStyle w:val="a3"/>
            <w:rFonts w:ascii="Times New Roman" w:hAnsi="Times New Roman"/>
            <w:sz w:val="24"/>
            <w:szCs w:val="24"/>
          </w:rPr>
          <w:t>http://qt-project.org/doc/qtcreator-2.8/creator-tutorials.html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вы можете создавать приложения для разных платформ при помощи разных базовых технологий. Далее они рассматриваются детальнее.</w:t>
      </w:r>
    </w:p>
    <w:p w:rsidR="00637FD3" w:rsidRPr="003A425A" w:rsidRDefault="00637FD3" w:rsidP="00637FD3">
      <w:pPr>
        <w:pStyle w:val="4"/>
        <w:rPr>
          <w:rFonts w:ascii="Times New Roman" w:hAnsi="Times New Roman"/>
          <w:b w:val="0"/>
          <w:color w:val="FF0000"/>
          <w:sz w:val="24"/>
          <w:szCs w:val="24"/>
        </w:rPr>
      </w:pPr>
      <w:bookmarkStart w:id="58" w:name="_Toc382058173"/>
      <w:r w:rsidRPr="003A425A">
        <w:rPr>
          <w:rFonts w:ascii="Times New Roman" w:hAnsi="Times New Roman"/>
          <w:b w:val="0"/>
          <w:color w:val="FF0000"/>
          <w:sz w:val="24"/>
          <w:szCs w:val="24"/>
        </w:rPr>
        <w:t>СОЗДАНИЕ ПРИЛОЖЕНИЯ QT QUICK</w:t>
      </w:r>
      <w:bookmarkEnd w:id="58"/>
    </w:p>
    <w:p w:rsidR="005A6BBD" w:rsidRPr="003A425A" w:rsidRDefault="00953454" w:rsidP="004003DB">
      <w:pPr>
        <w:jc w:val="both"/>
        <w:rPr>
          <w:rFonts w:ascii="Times New Roman" w:hAnsi="Times New Roman"/>
          <w:sz w:val="24"/>
          <w:szCs w:val="24"/>
        </w:rPr>
      </w:pPr>
      <w:hyperlink r:id="rId73" w:history="1">
        <w:r w:rsidR="005A6BBD" w:rsidRPr="003A425A">
          <w:rPr>
            <w:rStyle w:val="a3"/>
            <w:rFonts w:ascii="Times New Roman" w:hAnsi="Times New Roman"/>
            <w:sz w:val="24"/>
            <w:szCs w:val="24"/>
          </w:rPr>
          <w:t>http://qt-project.org/doc/qtcreator-2.8/creator-qml-application.html</w:t>
        </w:r>
      </w:hyperlink>
    </w:p>
    <w:p w:rsidR="004676CD" w:rsidRPr="003A425A" w:rsidRDefault="004676CD" w:rsidP="004676CD">
      <w:pPr>
        <w:pStyle w:val="4"/>
        <w:rPr>
          <w:rFonts w:ascii="Times New Roman" w:hAnsi="Times New Roman"/>
          <w:b w:val="0"/>
          <w:sz w:val="24"/>
          <w:szCs w:val="24"/>
        </w:rPr>
      </w:pPr>
      <w:bookmarkStart w:id="59" w:name="_Toc382058174"/>
      <w:r w:rsidRPr="003A425A">
        <w:rPr>
          <w:rFonts w:ascii="Times New Roman" w:hAnsi="Times New Roman"/>
          <w:b w:val="0"/>
          <w:sz w:val="24"/>
          <w:szCs w:val="24"/>
        </w:rPr>
        <w:t>ДОБАВЛЕНИЕ НАБОРОВ ИНСТРУМЕНТОВ</w:t>
      </w:r>
      <w:bookmarkEnd w:id="59"/>
    </w:p>
    <w:p w:rsidR="005A6BBD" w:rsidRPr="003A425A" w:rsidRDefault="00953454" w:rsidP="004003DB">
      <w:pPr>
        <w:jc w:val="both"/>
        <w:rPr>
          <w:rFonts w:ascii="Times New Roman" w:hAnsi="Times New Roman"/>
          <w:sz w:val="24"/>
          <w:szCs w:val="24"/>
        </w:rPr>
      </w:pPr>
      <w:hyperlink r:id="rId74" w:history="1">
        <w:r w:rsidR="005A6BBD" w:rsidRPr="003A425A">
          <w:rPr>
            <w:rStyle w:val="a3"/>
            <w:rFonts w:ascii="Times New Roman" w:hAnsi="Times New Roman"/>
            <w:sz w:val="24"/>
            <w:szCs w:val="24"/>
          </w:rPr>
          <w:t>http://qt-project.org/doc/qtcreator-2.8/creator-targets.html</w:t>
        </w:r>
      </w:hyperlink>
    </w:p>
    <w:p w:rsidR="005A6BBD" w:rsidRPr="003A425A" w:rsidRDefault="00205395" w:rsidP="004003DB">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группирует настройки построения и выполнения приложения как некоторые наборы инструментов. Каждый набор инструме</w:t>
      </w:r>
      <w:r w:rsidR="00D425BD" w:rsidRPr="003A425A">
        <w:rPr>
          <w:rFonts w:ascii="Times New Roman" w:hAnsi="Times New Roman"/>
          <w:sz w:val="24"/>
          <w:szCs w:val="24"/>
        </w:rPr>
        <w:t>нтов содержит некоторые значения</w:t>
      </w:r>
      <w:r w:rsidR="005A6BBD" w:rsidRPr="003A425A">
        <w:rPr>
          <w:rFonts w:ascii="Times New Roman" w:hAnsi="Times New Roman"/>
          <w:sz w:val="24"/>
          <w:szCs w:val="24"/>
        </w:rPr>
        <w:t xml:space="preserve">, которые определяют некоторую среду, такую как устройство или компилятор, версию библиотеки, и команду отладчика, которая будет использована, а также некоторые метаданные, такие как иконка или имя </w:t>
      </w:r>
      <w:r w:rsidR="00B00C9F" w:rsidRPr="003A425A">
        <w:rPr>
          <w:rFonts w:ascii="Times New Roman" w:hAnsi="Times New Roman"/>
          <w:sz w:val="24"/>
          <w:szCs w:val="24"/>
        </w:rPr>
        <w:t>Kit</w:t>
      </w:r>
      <w:r w:rsidR="005A6BBD" w:rsidRPr="003A425A">
        <w:rPr>
          <w:rFonts w:ascii="Times New Roman" w:hAnsi="Times New Roman"/>
          <w:sz w:val="24"/>
          <w:szCs w:val="24"/>
        </w:rPr>
        <w:t xml:space="preserve">а. Однажды определив </w:t>
      </w:r>
      <w:r w:rsidR="00B00C9F" w:rsidRPr="003A425A">
        <w:rPr>
          <w:rFonts w:ascii="Times New Roman" w:hAnsi="Times New Roman"/>
          <w:sz w:val="24"/>
          <w:szCs w:val="24"/>
        </w:rPr>
        <w:t>Kit</w:t>
      </w:r>
      <w:r w:rsidR="005A6BBD" w:rsidRPr="003A425A">
        <w:rPr>
          <w:rFonts w:ascii="Times New Roman" w:hAnsi="Times New Roman"/>
          <w:sz w:val="24"/>
          <w:szCs w:val="24"/>
        </w:rPr>
        <w:t xml:space="preserve">, вы можете затем использовать его для построения и выполнения </w:t>
      </w:r>
      <w:r w:rsidR="00F850EA" w:rsidRPr="003A425A">
        <w:rPr>
          <w:rFonts w:ascii="Times New Roman" w:hAnsi="Times New Roman"/>
          <w:sz w:val="24"/>
          <w:szCs w:val="24"/>
        </w:rPr>
        <w:t>проект</w:t>
      </w:r>
      <w:r w:rsidR="005A6BBD" w:rsidRPr="003A425A">
        <w:rPr>
          <w:rFonts w:ascii="Times New Roman" w:hAnsi="Times New Roman"/>
          <w:sz w:val="24"/>
          <w:szCs w:val="24"/>
        </w:rPr>
        <w:t>а.</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Далее идёт описание каждого </w:t>
      </w:r>
      <w:r w:rsidR="0018366D" w:rsidRPr="003A425A">
        <w:rPr>
          <w:rFonts w:ascii="Times New Roman" w:hAnsi="Times New Roman"/>
          <w:i/>
          <w:sz w:val="24"/>
          <w:szCs w:val="24"/>
        </w:rPr>
        <w:t>пункт</w:t>
      </w:r>
      <w:r w:rsidRPr="003A425A">
        <w:rPr>
          <w:rFonts w:ascii="Times New Roman" w:hAnsi="Times New Roman"/>
          <w:i/>
          <w:sz w:val="24"/>
          <w:szCs w:val="24"/>
        </w:rPr>
        <w:t xml:space="preserve">а установки </w:t>
      </w:r>
      <w:r w:rsidR="00B00C9F" w:rsidRPr="003A425A">
        <w:rPr>
          <w:rFonts w:ascii="Times New Roman" w:hAnsi="Times New Roman"/>
          <w:i/>
          <w:sz w:val="24"/>
          <w:szCs w:val="24"/>
        </w:rPr>
        <w:t>Kit</w:t>
      </w:r>
      <w:r w:rsidRPr="003A425A">
        <w:rPr>
          <w:rFonts w:ascii="Times New Roman" w:hAnsi="Times New Roman"/>
          <w:i/>
          <w:sz w:val="24"/>
          <w:szCs w:val="24"/>
        </w:rPr>
        <w:t xml:space="preserve">а. Особенно хочется отметить последний </w:t>
      </w:r>
      <w:r w:rsidR="0018366D" w:rsidRPr="003A425A">
        <w:rPr>
          <w:rFonts w:ascii="Times New Roman" w:hAnsi="Times New Roman"/>
          <w:i/>
          <w:sz w:val="24"/>
          <w:szCs w:val="24"/>
        </w:rPr>
        <w:t>пункт</w:t>
      </w:r>
      <w:r w:rsidRPr="003A425A">
        <w:rPr>
          <w:rFonts w:ascii="Times New Roman" w:hAnsi="Times New Roman"/>
          <w:i/>
          <w:sz w:val="24"/>
          <w:szCs w:val="24"/>
        </w:rPr>
        <w:t xml:space="preserve">, в котором могут задаваться специальные команды для </w:t>
      </w:r>
      <w:r w:rsidRPr="003A425A">
        <w:rPr>
          <w:rFonts w:ascii="Times New Roman" w:hAnsi="Times New Roman"/>
          <w:i/>
          <w:sz w:val="24"/>
          <w:szCs w:val="24"/>
          <w:lang w:val="en-US"/>
        </w:rPr>
        <w:t>qmake</w:t>
      </w:r>
      <w:r w:rsidRPr="003A425A">
        <w:rPr>
          <w:rFonts w:ascii="Times New Roman" w:hAnsi="Times New Roman"/>
          <w:i/>
          <w:sz w:val="24"/>
          <w:szCs w:val="24"/>
        </w:rPr>
        <w:t>. Если они не заданы, то используются команды по умолчанию.</w:t>
      </w:r>
      <w:r w:rsidR="00D425BD" w:rsidRPr="003A425A">
        <w:rPr>
          <w:rFonts w:ascii="Times New Roman" w:hAnsi="Times New Roman"/>
          <w:i/>
          <w:sz w:val="24"/>
          <w:szCs w:val="24"/>
        </w:rPr>
        <w:t xml:space="preserve"> </w:t>
      </w:r>
      <w:r w:rsidRPr="003A425A">
        <w:rPr>
          <w:rFonts w:ascii="Times New Roman" w:hAnsi="Times New Roman"/>
          <w:i/>
          <w:sz w:val="24"/>
          <w:szCs w:val="24"/>
        </w:rPr>
        <w:t xml:space="preserve">Затем отмечается, как загрузить отладчик. Для этого в целом необходимо выбрать тип отладчика и указать путь к его исполняемому файлу. Но при этом очень важно то, что это за исполняемый файл. </w:t>
      </w:r>
      <w:r w:rsidRPr="003A425A">
        <w:rPr>
          <w:rFonts w:ascii="Times New Roman" w:hAnsi="Times New Roman"/>
          <w:i/>
          <w:sz w:val="24"/>
          <w:szCs w:val="24"/>
        </w:rPr>
        <w:lastRenderedPageBreak/>
        <w:t xml:space="preserve">Например, отладчики для </w:t>
      </w:r>
      <w:r w:rsidRPr="003A425A">
        <w:rPr>
          <w:rFonts w:ascii="Times New Roman" w:hAnsi="Times New Roman"/>
          <w:i/>
          <w:sz w:val="24"/>
          <w:szCs w:val="24"/>
          <w:lang w:val="en-US"/>
        </w:rPr>
        <w:t>Windows</w:t>
      </w:r>
      <w:r w:rsidRPr="003A425A">
        <w:rPr>
          <w:rFonts w:ascii="Times New Roman" w:hAnsi="Times New Roman"/>
          <w:i/>
          <w:sz w:val="24"/>
          <w:szCs w:val="24"/>
        </w:rPr>
        <w:t xml:space="preserve"> должны поддерживать сценарии питона. При выборе отладчика следует обращаться к данному разделу более детально.</w:t>
      </w:r>
    </w:p>
    <w:p w:rsidR="00D425BD" w:rsidRPr="003A425A" w:rsidRDefault="00D425BD" w:rsidP="00D425BD">
      <w:pPr>
        <w:pStyle w:val="4"/>
        <w:rPr>
          <w:rFonts w:ascii="Times New Roman" w:hAnsi="Times New Roman"/>
          <w:b w:val="0"/>
          <w:sz w:val="24"/>
          <w:szCs w:val="24"/>
        </w:rPr>
      </w:pPr>
      <w:bookmarkStart w:id="60" w:name="_Toc382058175"/>
      <w:r w:rsidRPr="003A425A">
        <w:rPr>
          <w:rFonts w:ascii="Times New Roman" w:hAnsi="Times New Roman"/>
          <w:b w:val="0"/>
          <w:sz w:val="24"/>
          <w:szCs w:val="24"/>
        </w:rPr>
        <w:t>ДОБАВЛЕНЕИМ ВЕРСИЙ QT</w:t>
      </w:r>
      <w:bookmarkEnd w:id="60"/>
    </w:p>
    <w:p w:rsidR="005A6BBD" w:rsidRPr="003A425A" w:rsidRDefault="00953454" w:rsidP="004003DB">
      <w:pPr>
        <w:jc w:val="both"/>
        <w:rPr>
          <w:rFonts w:ascii="Times New Roman" w:hAnsi="Times New Roman"/>
          <w:sz w:val="24"/>
          <w:szCs w:val="24"/>
        </w:rPr>
      </w:pPr>
      <w:hyperlink r:id="rId75" w:history="1">
        <w:r w:rsidR="005A6BBD" w:rsidRPr="003A425A">
          <w:rPr>
            <w:rStyle w:val="a3"/>
            <w:rFonts w:ascii="Times New Roman" w:hAnsi="Times New Roman"/>
            <w:sz w:val="24"/>
            <w:szCs w:val="24"/>
          </w:rPr>
          <w:t>http://qt-project.org/doc/qtcreator-2.8/creator-project-qmake.html</w:t>
        </w:r>
      </w:hyperlink>
    </w:p>
    <w:p w:rsidR="005A6BBD" w:rsidRPr="003A425A" w:rsidRDefault="00205395" w:rsidP="004003DB">
      <w:pPr>
        <w:jc w:val="both"/>
        <w:rPr>
          <w:rFonts w:ascii="Times New Roman" w:hAnsi="Times New Roman"/>
          <w:i/>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поддерживает множественные версии </w:t>
      </w:r>
      <w:r w:rsidR="005A6BBD" w:rsidRPr="003A425A">
        <w:rPr>
          <w:rFonts w:ascii="Times New Roman" w:hAnsi="Times New Roman"/>
          <w:sz w:val="24"/>
          <w:szCs w:val="24"/>
          <w:lang w:val="en-US"/>
        </w:rPr>
        <w:t>qt</w:t>
      </w:r>
      <w:r w:rsidR="005A6BBD" w:rsidRPr="003A425A">
        <w:rPr>
          <w:rFonts w:ascii="Times New Roman" w:hAnsi="Times New Roman"/>
          <w:sz w:val="24"/>
          <w:szCs w:val="24"/>
        </w:rPr>
        <w:t xml:space="preserve">, которые можно устанавливать для построения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а. Каждая версия устанавливается для конкретного </w:t>
      </w:r>
      <w:r w:rsidR="00B00C9F" w:rsidRPr="003A425A">
        <w:rPr>
          <w:rFonts w:ascii="Times New Roman" w:hAnsi="Times New Roman"/>
          <w:sz w:val="24"/>
          <w:szCs w:val="24"/>
        </w:rPr>
        <w:t>Kit</w:t>
      </w:r>
      <w:r w:rsidR="005A6BBD" w:rsidRPr="003A425A">
        <w:rPr>
          <w:rFonts w:ascii="Times New Roman" w:hAnsi="Times New Roman"/>
          <w:sz w:val="24"/>
          <w:szCs w:val="24"/>
        </w:rPr>
        <w:t>а.</w:t>
      </w:r>
      <w:r w:rsidR="00C26378" w:rsidRPr="003A425A">
        <w:rPr>
          <w:rFonts w:ascii="Times New Roman" w:hAnsi="Times New Roman"/>
          <w:sz w:val="24"/>
          <w:szCs w:val="24"/>
        </w:rPr>
        <w:t xml:space="preserve"> </w:t>
      </w:r>
      <w:r w:rsidR="005A6BBD" w:rsidRPr="003A425A">
        <w:rPr>
          <w:rFonts w:ascii="Times New Roman" w:hAnsi="Times New Roman"/>
          <w:i/>
          <w:sz w:val="24"/>
          <w:szCs w:val="24"/>
        </w:rPr>
        <w:t xml:space="preserve">В данной части показано, как установить нужную версию библиотеки для данного </w:t>
      </w:r>
      <w:r w:rsidR="00B00C9F" w:rsidRPr="003A425A">
        <w:rPr>
          <w:rFonts w:ascii="Times New Roman" w:hAnsi="Times New Roman"/>
          <w:i/>
          <w:sz w:val="24"/>
          <w:szCs w:val="24"/>
        </w:rPr>
        <w:t>Kit</w:t>
      </w:r>
      <w:r w:rsidR="005A6BBD" w:rsidRPr="003A425A">
        <w:rPr>
          <w:rFonts w:ascii="Times New Roman" w:hAnsi="Times New Roman"/>
          <w:i/>
          <w:sz w:val="24"/>
          <w:szCs w:val="24"/>
        </w:rPr>
        <w:t>а. Для этого стандартно необходимо название версии и путь.</w:t>
      </w:r>
    </w:p>
    <w:p w:rsidR="00C26378" w:rsidRPr="003A425A" w:rsidRDefault="00C26378" w:rsidP="00C26378">
      <w:pPr>
        <w:pStyle w:val="4"/>
        <w:rPr>
          <w:rFonts w:ascii="Times New Roman" w:hAnsi="Times New Roman"/>
          <w:b w:val="0"/>
          <w:sz w:val="24"/>
          <w:szCs w:val="24"/>
        </w:rPr>
      </w:pPr>
      <w:bookmarkStart w:id="61" w:name="_Toc382058176"/>
      <w:r w:rsidRPr="003A425A">
        <w:rPr>
          <w:rFonts w:ascii="Times New Roman" w:hAnsi="Times New Roman"/>
          <w:b w:val="0"/>
          <w:sz w:val="24"/>
          <w:szCs w:val="24"/>
        </w:rPr>
        <w:t>ДОБАВЛЕНИЕ КОМПИЛЯТОРА</w:t>
      </w:r>
      <w:bookmarkEnd w:id="61"/>
    </w:p>
    <w:p w:rsidR="005A6BBD" w:rsidRPr="003A425A" w:rsidRDefault="00953454" w:rsidP="004003DB">
      <w:pPr>
        <w:jc w:val="both"/>
        <w:rPr>
          <w:rFonts w:ascii="Times New Roman" w:hAnsi="Times New Roman"/>
          <w:sz w:val="24"/>
          <w:szCs w:val="24"/>
        </w:rPr>
      </w:pPr>
      <w:hyperlink r:id="rId76" w:history="1">
        <w:r w:rsidR="005A6BBD" w:rsidRPr="003A425A">
          <w:rPr>
            <w:rStyle w:val="a3"/>
            <w:rFonts w:ascii="Times New Roman" w:hAnsi="Times New Roman"/>
            <w:sz w:val="24"/>
            <w:szCs w:val="24"/>
          </w:rPr>
          <w:t>http://qt-project.org/doc/qtcreator-2.8/creator-tool-chains.html</w:t>
        </w:r>
      </w:hyperlink>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rPr>
        <w:t xml:space="preserve">компилятор определяется также для конкретного </w:t>
      </w:r>
      <w:r w:rsidR="00B00C9F" w:rsidRPr="003A425A">
        <w:rPr>
          <w:rFonts w:ascii="Times New Roman" w:hAnsi="Times New Roman"/>
          <w:sz w:val="24"/>
          <w:szCs w:val="24"/>
        </w:rPr>
        <w:t>Kit</w:t>
      </w:r>
      <w:r w:rsidRPr="003A425A">
        <w:rPr>
          <w:rFonts w:ascii="Times New Roman" w:hAnsi="Times New Roman"/>
          <w:sz w:val="24"/>
          <w:szCs w:val="24"/>
        </w:rPr>
        <w:t>а.</w:t>
      </w:r>
      <w:r w:rsidR="00C26378" w:rsidRPr="003A425A">
        <w:rPr>
          <w:rFonts w:ascii="Times New Roman" w:hAnsi="Times New Roman"/>
          <w:sz w:val="24"/>
          <w:szCs w:val="24"/>
        </w:rPr>
        <w:t xml:space="preserve"> </w:t>
      </w:r>
      <w:r w:rsidRPr="003A425A">
        <w:rPr>
          <w:rFonts w:ascii="Times New Roman" w:hAnsi="Times New Roman"/>
          <w:sz w:val="24"/>
          <w:szCs w:val="24"/>
        </w:rPr>
        <w:t xml:space="preserve">Для некоторых компиляторов нужно задавать </w:t>
      </w:r>
      <w:r w:rsidR="00F850EA" w:rsidRPr="003A425A">
        <w:rPr>
          <w:rFonts w:ascii="Times New Roman" w:hAnsi="Times New Roman"/>
          <w:sz w:val="24"/>
          <w:szCs w:val="24"/>
        </w:rPr>
        <w:t>директори</w:t>
      </w:r>
      <w:r w:rsidRPr="003A425A">
        <w:rPr>
          <w:rFonts w:ascii="Times New Roman" w:hAnsi="Times New Roman"/>
          <w:sz w:val="24"/>
          <w:szCs w:val="24"/>
        </w:rPr>
        <w:t>ю хранения некоторых файлов, а также пути к исполняемым файлам компилятора и имя компилятора.</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также там указан путь для добавления частного компилятора, который не перечислен в стандартном списке компиляторов для создателя в данной части.</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Также тут указаны некоторые ошибки, которые могут возникнуть при работе с компилятором </w:t>
      </w:r>
      <w:r w:rsidRPr="003A425A">
        <w:rPr>
          <w:rFonts w:ascii="Times New Roman" w:hAnsi="Times New Roman"/>
          <w:i/>
          <w:sz w:val="24"/>
          <w:szCs w:val="24"/>
          <w:lang w:val="en-US"/>
        </w:rPr>
        <w:t>MinGW</w:t>
      </w:r>
      <w:r w:rsidRPr="003A425A">
        <w:rPr>
          <w:rFonts w:ascii="Times New Roman" w:hAnsi="Times New Roman"/>
          <w:i/>
          <w:sz w:val="24"/>
          <w:szCs w:val="24"/>
        </w:rPr>
        <w:t xml:space="preserve">. Если в области задач при выводе компилятора отсутствуют слеши в путях файла, то следует </w:t>
      </w:r>
      <w:r w:rsidR="00F850EA" w:rsidRPr="003A425A">
        <w:rPr>
          <w:rFonts w:ascii="Times New Roman" w:hAnsi="Times New Roman"/>
          <w:i/>
          <w:sz w:val="24"/>
          <w:szCs w:val="24"/>
        </w:rPr>
        <w:t>написа</w:t>
      </w:r>
      <w:r w:rsidRPr="003A425A">
        <w:rPr>
          <w:rFonts w:ascii="Times New Roman" w:hAnsi="Times New Roman"/>
          <w:i/>
          <w:sz w:val="24"/>
          <w:szCs w:val="24"/>
        </w:rPr>
        <w:t xml:space="preserve">ть в командной строке некоторые дополнительные команды, которые дадут некоторые дополнительные пути. Затем следует взять эти пути и добавить в переменную </w:t>
      </w:r>
      <w:r w:rsidRPr="003A425A">
        <w:rPr>
          <w:rFonts w:ascii="Times New Roman" w:hAnsi="Times New Roman"/>
          <w:i/>
          <w:sz w:val="24"/>
          <w:szCs w:val="24"/>
          <w:lang w:val="en-US"/>
        </w:rPr>
        <w:t>PATH</w:t>
      </w:r>
      <w:r w:rsidRPr="003A425A">
        <w:rPr>
          <w:rFonts w:ascii="Times New Roman" w:hAnsi="Times New Roman"/>
          <w:i/>
          <w:sz w:val="24"/>
          <w:szCs w:val="24"/>
        </w:rPr>
        <w:t xml:space="preserve">. </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Аналогичную процедуру для частных компиляторов я не понял.</w:t>
      </w:r>
    </w:p>
    <w:p w:rsidR="00C26378" w:rsidRPr="003A425A" w:rsidRDefault="00C26378" w:rsidP="00C26378">
      <w:pPr>
        <w:pStyle w:val="4"/>
        <w:rPr>
          <w:rFonts w:ascii="Times New Roman" w:hAnsi="Times New Roman"/>
          <w:b w:val="0"/>
          <w:sz w:val="24"/>
          <w:szCs w:val="24"/>
        </w:rPr>
      </w:pPr>
      <w:bookmarkStart w:id="62" w:name="_Toc382058177"/>
      <w:r w:rsidRPr="003A425A">
        <w:rPr>
          <w:rFonts w:ascii="Times New Roman" w:hAnsi="Times New Roman"/>
          <w:b w:val="0"/>
          <w:sz w:val="24"/>
          <w:szCs w:val="24"/>
        </w:rPr>
        <w:t>УПРАВЛЕНИЕ ПРОЕКТАМИ</w:t>
      </w:r>
      <w:bookmarkEnd w:id="62"/>
    </w:p>
    <w:p w:rsidR="005A6BBD" w:rsidRPr="003A425A" w:rsidRDefault="00953454" w:rsidP="004003DB">
      <w:pPr>
        <w:jc w:val="both"/>
        <w:rPr>
          <w:rFonts w:ascii="Times New Roman" w:hAnsi="Times New Roman"/>
          <w:sz w:val="24"/>
          <w:szCs w:val="24"/>
        </w:rPr>
      </w:pPr>
      <w:hyperlink r:id="rId77" w:history="1">
        <w:r w:rsidR="005A6BBD" w:rsidRPr="003A425A">
          <w:rPr>
            <w:rStyle w:val="a3"/>
            <w:rFonts w:ascii="Times New Roman" w:hAnsi="Times New Roman"/>
            <w:sz w:val="24"/>
            <w:szCs w:val="24"/>
          </w:rPr>
          <w:t>http://qt-project.org/doc/qtcreator-2.8/creator-project-managing.html</w:t>
        </w:r>
      </w:hyperlink>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отображены основные </w:t>
      </w:r>
      <w:r w:rsidR="00BE64FE" w:rsidRPr="003A425A">
        <w:rPr>
          <w:rFonts w:ascii="Times New Roman" w:hAnsi="Times New Roman"/>
          <w:color w:val="000000"/>
          <w:sz w:val="24"/>
          <w:szCs w:val="24"/>
        </w:rPr>
        <w:t>аспект</w:t>
      </w:r>
      <w:r w:rsidRPr="003A425A">
        <w:rPr>
          <w:rFonts w:ascii="Times New Roman" w:hAnsi="Times New Roman"/>
          <w:color w:val="000000"/>
          <w:sz w:val="24"/>
          <w:szCs w:val="24"/>
        </w:rPr>
        <w:t xml:space="preserve">ы управления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 xml:space="preserve">ами, о которых далее речь пойдёт более подробнее. </w:t>
      </w:r>
    </w:p>
    <w:p w:rsidR="005A6BBD" w:rsidRPr="003A425A" w:rsidRDefault="005A6BBD" w:rsidP="004D4FF9">
      <w:pPr>
        <w:pStyle w:val="a8"/>
        <w:numPr>
          <w:ilvl w:val="0"/>
          <w:numId w:val="44"/>
        </w:numPr>
        <w:jc w:val="both"/>
        <w:rPr>
          <w:rFonts w:ascii="Times New Roman" w:hAnsi="Times New Roman"/>
          <w:color w:val="000000"/>
          <w:sz w:val="24"/>
          <w:szCs w:val="24"/>
        </w:rPr>
      </w:pPr>
      <w:r w:rsidRPr="003A425A">
        <w:rPr>
          <w:rFonts w:ascii="Times New Roman" w:hAnsi="Times New Roman"/>
          <w:color w:val="000000"/>
          <w:sz w:val="24"/>
          <w:szCs w:val="24"/>
        </w:rPr>
        <w:t xml:space="preserve">Создание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ов.</w:t>
      </w:r>
    </w:p>
    <w:p w:rsidR="005A6BBD" w:rsidRPr="003A425A" w:rsidRDefault="005A6BBD" w:rsidP="004D4FF9">
      <w:pPr>
        <w:pStyle w:val="a8"/>
        <w:numPr>
          <w:ilvl w:val="0"/>
          <w:numId w:val="44"/>
        </w:numPr>
        <w:jc w:val="both"/>
        <w:rPr>
          <w:rFonts w:ascii="Times New Roman" w:hAnsi="Times New Roman"/>
          <w:color w:val="000000"/>
          <w:sz w:val="24"/>
          <w:szCs w:val="24"/>
        </w:rPr>
      </w:pPr>
      <w:r w:rsidRPr="003A425A">
        <w:rPr>
          <w:rFonts w:ascii="Times New Roman" w:hAnsi="Times New Roman"/>
          <w:color w:val="000000"/>
          <w:sz w:val="24"/>
          <w:szCs w:val="24"/>
        </w:rPr>
        <w:t>Использование систем контроля версий.</w:t>
      </w:r>
    </w:p>
    <w:p w:rsidR="005A6BBD" w:rsidRPr="003A425A" w:rsidRDefault="005A6BBD" w:rsidP="004D4FF9">
      <w:pPr>
        <w:pStyle w:val="a8"/>
        <w:numPr>
          <w:ilvl w:val="0"/>
          <w:numId w:val="44"/>
        </w:numPr>
        <w:jc w:val="both"/>
        <w:rPr>
          <w:rFonts w:ascii="Times New Roman" w:hAnsi="Times New Roman"/>
          <w:color w:val="000000"/>
          <w:sz w:val="24"/>
          <w:szCs w:val="24"/>
        </w:rPr>
      </w:pPr>
      <w:r w:rsidRPr="003A425A">
        <w:rPr>
          <w:rFonts w:ascii="Times New Roman" w:hAnsi="Times New Roman"/>
          <w:color w:val="000000"/>
          <w:sz w:val="24"/>
          <w:szCs w:val="24"/>
        </w:rPr>
        <w:t xml:space="preserve">Конфигурирование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ов.</w:t>
      </w:r>
    </w:p>
    <w:p w:rsidR="005A6BBD" w:rsidRPr="003A425A" w:rsidRDefault="005A6BBD" w:rsidP="004D4FF9">
      <w:pPr>
        <w:pStyle w:val="a8"/>
        <w:numPr>
          <w:ilvl w:val="0"/>
          <w:numId w:val="44"/>
        </w:numPr>
        <w:jc w:val="both"/>
        <w:rPr>
          <w:rFonts w:ascii="Times New Roman" w:hAnsi="Times New Roman"/>
          <w:color w:val="000000"/>
          <w:sz w:val="24"/>
          <w:szCs w:val="24"/>
        </w:rPr>
      </w:pPr>
      <w:r w:rsidRPr="003A425A">
        <w:rPr>
          <w:rFonts w:ascii="Times New Roman" w:hAnsi="Times New Roman"/>
          <w:color w:val="000000"/>
          <w:sz w:val="24"/>
          <w:szCs w:val="24"/>
        </w:rPr>
        <w:t>Управление сессиями.</w:t>
      </w:r>
    </w:p>
    <w:p w:rsidR="00C26378" w:rsidRPr="003A425A" w:rsidRDefault="00C26378" w:rsidP="00C26378">
      <w:pPr>
        <w:pStyle w:val="5"/>
        <w:rPr>
          <w:rFonts w:ascii="Times New Roman" w:hAnsi="Times New Roman"/>
          <w:b w:val="0"/>
          <w:sz w:val="24"/>
          <w:szCs w:val="24"/>
        </w:rPr>
      </w:pPr>
      <w:bookmarkStart w:id="63" w:name="_Toc382058178"/>
      <w:r w:rsidRPr="003A425A">
        <w:rPr>
          <w:rFonts w:ascii="Times New Roman" w:hAnsi="Times New Roman"/>
          <w:b w:val="0"/>
          <w:sz w:val="24"/>
          <w:szCs w:val="24"/>
        </w:rPr>
        <w:t>СОЗДАНИЕ ПРОЕКТОВ</w:t>
      </w:r>
      <w:bookmarkEnd w:id="63"/>
    </w:p>
    <w:p w:rsidR="005A6BBD" w:rsidRPr="003A425A" w:rsidRDefault="00953454" w:rsidP="004003DB">
      <w:pPr>
        <w:jc w:val="both"/>
        <w:rPr>
          <w:rFonts w:ascii="Times New Roman" w:hAnsi="Times New Roman"/>
          <w:sz w:val="24"/>
          <w:szCs w:val="24"/>
        </w:rPr>
      </w:pPr>
      <w:hyperlink r:id="rId78" w:history="1">
        <w:r w:rsidR="005A6BBD" w:rsidRPr="003A425A">
          <w:rPr>
            <w:rStyle w:val="a3"/>
            <w:rFonts w:ascii="Times New Roman" w:hAnsi="Times New Roman"/>
            <w:sz w:val="24"/>
            <w:szCs w:val="24"/>
          </w:rPr>
          <w:t>http://qt-project.org/doc/qtcreator-2.8/creator-project-creating.html</w:t>
        </w:r>
      </w:hyperlink>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создание </w:t>
      </w:r>
      <w:r w:rsidR="00F850EA" w:rsidRPr="003A425A">
        <w:rPr>
          <w:rFonts w:ascii="Times New Roman" w:hAnsi="Times New Roman"/>
          <w:color w:val="000000"/>
          <w:sz w:val="24"/>
          <w:szCs w:val="24"/>
        </w:rPr>
        <w:t>проект</w:t>
      </w:r>
      <w:r w:rsidRPr="003A425A">
        <w:rPr>
          <w:rFonts w:ascii="Times New Roman" w:hAnsi="Times New Roman"/>
          <w:color w:val="000000"/>
          <w:sz w:val="24"/>
          <w:szCs w:val="24"/>
        </w:rPr>
        <w:t>ов предоставляет вам возможность:</w:t>
      </w:r>
    </w:p>
    <w:p w:rsidR="005A6BBD" w:rsidRPr="003A425A" w:rsidRDefault="005A6BBD" w:rsidP="004D4FF9">
      <w:pPr>
        <w:pStyle w:val="a8"/>
        <w:numPr>
          <w:ilvl w:val="0"/>
          <w:numId w:val="45"/>
        </w:numPr>
        <w:jc w:val="both"/>
        <w:rPr>
          <w:rFonts w:ascii="Times New Roman" w:hAnsi="Times New Roman"/>
          <w:color w:val="000000"/>
          <w:sz w:val="24"/>
          <w:szCs w:val="24"/>
        </w:rPr>
      </w:pPr>
      <w:r w:rsidRPr="003A425A">
        <w:rPr>
          <w:rFonts w:ascii="Times New Roman" w:hAnsi="Times New Roman"/>
          <w:color w:val="000000"/>
          <w:sz w:val="24"/>
          <w:szCs w:val="24"/>
        </w:rPr>
        <w:t xml:space="preserve">группировать файлы вместе, </w:t>
      </w:r>
    </w:p>
    <w:p w:rsidR="005A6BBD" w:rsidRPr="003A425A" w:rsidRDefault="005A6BBD" w:rsidP="004D4FF9">
      <w:pPr>
        <w:pStyle w:val="a8"/>
        <w:numPr>
          <w:ilvl w:val="0"/>
          <w:numId w:val="45"/>
        </w:numPr>
        <w:jc w:val="both"/>
        <w:rPr>
          <w:rFonts w:ascii="Times New Roman" w:hAnsi="Times New Roman"/>
          <w:color w:val="000000"/>
          <w:sz w:val="24"/>
          <w:szCs w:val="24"/>
        </w:rPr>
      </w:pPr>
      <w:r w:rsidRPr="003A425A">
        <w:rPr>
          <w:rFonts w:ascii="Times New Roman" w:hAnsi="Times New Roman"/>
          <w:color w:val="000000"/>
          <w:sz w:val="24"/>
          <w:szCs w:val="24"/>
        </w:rPr>
        <w:t xml:space="preserve">добавлять частные шаги построения, </w:t>
      </w:r>
    </w:p>
    <w:p w:rsidR="005A6BBD" w:rsidRPr="003A425A" w:rsidRDefault="005A6BBD" w:rsidP="004D4FF9">
      <w:pPr>
        <w:pStyle w:val="a8"/>
        <w:numPr>
          <w:ilvl w:val="0"/>
          <w:numId w:val="45"/>
        </w:numPr>
        <w:jc w:val="both"/>
        <w:rPr>
          <w:rFonts w:ascii="Times New Roman" w:hAnsi="Times New Roman"/>
          <w:color w:val="000000"/>
          <w:sz w:val="24"/>
          <w:szCs w:val="24"/>
        </w:rPr>
      </w:pPr>
      <w:r w:rsidRPr="003A425A">
        <w:rPr>
          <w:rFonts w:ascii="Times New Roman" w:hAnsi="Times New Roman"/>
          <w:color w:val="000000"/>
          <w:sz w:val="24"/>
          <w:szCs w:val="24"/>
        </w:rPr>
        <w:t xml:space="preserve">включать формы и файлы исходного кода, </w:t>
      </w:r>
    </w:p>
    <w:p w:rsidR="005A6BBD" w:rsidRPr="003A425A" w:rsidRDefault="005A6BBD" w:rsidP="004D4FF9">
      <w:pPr>
        <w:pStyle w:val="a8"/>
        <w:numPr>
          <w:ilvl w:val="0"/>
          <w:numId w:val="45"/>
        </w:numPr>
        <w:jc w:val="both"/>
        <w:rPr>
          <w:rFonts w:ascii="Times New Roman" w:hAnsi="Times New Roman"/>
          <w:color w:val="000000"/>
          <w:sz w:val="24"/>
          <w:szCs w:val="24"/>
        </w:rPr>
      </w:pPr>
      <w:r w:rsidRPr="003A425A">
        <w:rPr>
          <w:rFonts w:ascii="Times New Roman" w:hAnsi="Times New Roman"/>
          <w:color w:val="000000"/>
          <w:sz w:val="24"/>
          <w:szCs w:val="24"/>
        </w:rPr>
        <w:t>определять настройки для работающих приложений.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Для создания </w:t>
      </w:r>
      <w:r w:rsidR="00F850EA" w:rsidRPr="003A425A">
        <w:rPr>
          <w:rFonts w:ascii="Times New Roman" w:hAnsi="Times New Roman"/>
          <w:sz w:val="24"/>
          <w:szCs w:val="24"/>
        </w:rPr>
        <w:t>проект</w:t>
      </w:r>
      <w:r w:rsidRPr="003A425A">
        <w:rPr>
          <w:rFonts w:ascii="Times New Roman" w:hAnsi="Times New Roman"/>
          <w:sz w:val="24"/>
          <w:szCs w:val="24"/>
        </w:rPr>
        <w:t xml:space="preserve">а вас будет шаг за шагом сопровождать специальный </w:t>
      </w:r>
      <w:r w:rsidR="00C26378" w:rsidRPr="003A425A">
        <w:rPr>
          <w:rFonts w:ascii="Times New Roman" w:hAnsi="Times New Roman"/>
          <w:sz w:val="24"/>
          <w:szCs w:val="24"/>
        </w:rPr>
        <w:t>визард</w:t>
      </w:r>
      <w:r w:rsidRPr="003A425A">
        <w:rPr>
          <w:rFonts w:ascii="Times New Roman" w:hAnsi="Times New Roman"/>
          <w:sz w:val="24"/>
          <w:szCs w:val="24"/>
        </w:rPr>
        <w:t xml:space="preserve">.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Кроме использования </w:t>
      </w:r>
      <w:r w:rsidRPr="003A425A">
        <w:rPr>
          <w:rFonts w:ascii="Times New Roman" w:hAnsi="Times New Roman"/>
          <w:sz w:val="24"/>
          <w:szCs w:val="24"/>
          <w:lang w:val="en-US"/>
        </w:rPr>
        <w:t>qmake</w:t>
      </w:r>
      <w:r w:rsidRPr="003A425A">
        <w:rPr>
          <w:rFonts w:ascii="Times New Roman" w:hAnsi="Times New Roman"/>
          <w:sz w:val="24"/>
          <w:szCs w:val="24"/>
        </w:rPr>
        <w:t xml:space="preserve"> и </w:t>
      </w:r>
      <w:r w:rsidRPr="003A425A">
        <w:rPr>
          <w:rFonts w:ascii="Times New Roman" w:hAnsi="Times New Roman"/>
          <w:sz w:val="24"/>
          <w:szCs w:val="24"/>
          <w:lang w:val="en-US"/>
        </w:rPr>
        <w:t>CMake</w:t>
      </w:r>
      <w:r w:rsidRPr="003A425A">
        <w:rPr>
          <w:rFonts w:ascii="Times New Roman" w:hAnsi="Times New Roman"/>
          <w:sz w:val="24"/>
          <w:szCs w:val="24"/>
        </w:rPr>
        <w:t xml:space="preserve"> вы также можете использовать другие средства построения </w:t>
      </w:r>
      <w:r w:rsidR="00F850EA" w:rsidRPr="003A425A">
        <w:rPr>
          <w:rFonts w:ascii="Times New Roman" w:hAnsi="Times New Roman"/>
          <w:sz w:val="24"/>
          <w:szCs w:val="24"/>
        </w:rPr>
        <w:t>проект</w:t>
      </w:r>
      <w:r w:rsidRPr="003A425A">
        <w:rPr>
          <w:rFonts w:ascii="Times New Roman" w:hAnsi="Times New Roman"/>
          <w:sz w:val="24"/>
          <w:szCs w:val="24"/>
        </w:rPr>
        <w:t xml:space="preserve">ов, используя </w:t>
      </w:r>
      <w:r w:rsidR="00205395" w:rsidRPr="003A425A">
        <w:rPr>
          <w:rFonts w:ascii="Times New Roman" w:hAnsi="Times New Roman"/>
          <w:sz w:val="24"/>
          <w:szCs w:val="24"/>
        </w:rPr>
        <w:t>Qt Creator</w:t>
      </w:r>
      <w:r w:rsidRPr="003A425A">
        <w:rPr>
          <w:rFonts w:ascii="Times New Roman" w:hAnsi="Times New Roman"/>
          <w:sz w:val="24"/>
          <w:szCs w:val="24"/>
        </w:rPr>
        <w:t xml:space="preserve"> просто как </w:t>
      </w:r>
      <w:r w:rsidR="004C1D5F" w:rsidRPr="003A425A">
        <w:rPr>
          <w:rFonts w:ascii="Times New Roman" w:hAnsi="Times New Roman"/>
          <w:sz w:val="24"/>
          <w:szCs w:val="24"/>
        </w:rPr>
        <w:t>редактор</w:t>
      </w:r>
      <w:r w:rsidRPr="003A425A">
        <w:rPr>
          <w:rFonts w:ascii="Times New Roman" w:hAnsi="Times New Roman"/>
          <w:sz w:val="24"/>
          <w:szCs w:val="24"/>
        </w:rPr>
        <w:t xml:space="preserve"> кода.</w:t>
      </w:r>
    </w:p>
    <w:p w:rsidR="00C26378"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создании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p>
    <w:p w:rsidR="00C26378" w:rsidRPr="003A425A" w:rsidRDefault="005A6BBD" w:rsidP="004D4FF9">
      <w:pPr>
        <w:numPr>
          <w:ilvl w:val="0"/>
          <w:numId w:val="109"/>
        </w:numPr>
        <w:jc w:val="both"/>
        <w:rPr>
          <w:rFonts w:ascii="Times New Roman" w:hAnsi="Times New Roman"/>
          <w:sz w:val="24"/>
          <w:szCs w:val="24"/>
        </w:rPr>
      </w:pPr>
      <w:r w:rsidRPr="003A425A">
        <w:rPr>
          <w:rFonts w:ascii="Times New Roman" w:hAnsi="Times New Roman"/>
          <w:sz w:val="24"/>
          <w:szCs w:val="24"/>
        </w:rPr>
        <w:t xml:space="preserve">вначале вы выбираете шаблон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p>
    <w:p w:rsidR="00C26378" w:rsidRPr="003A425A" w:rsidRDefault="005A6BBD" w:rsidP="004D4FF9">
      <w:pPr>
        <w:numPr>
          <w:ilvl w:val="0"/>
          <w:numId w:val="109"/>
        </w:numPr>
        <w:jc w:val="both"/>
        <w:rPr>
          <w:rFonts w:ascii="Times New Roman" w:hAnsi="Times New Roman"/>
          <w:sz w:val="24"/>
          <w:szCs w:val="24"/>
        </w:rPr>
      </w:pPr>
      <w:r w:rsidRPr="003A425A">
        <w:rPr>
          <w:rFonts w:ascii="Times New Roman" w:hAnsi="Times New Roman"/>
          <w:sz w:val="24"/>
          <w:szCs w:val="24"/>
        </w:rPr>
        <w:t xml:space="preserve">Далее вы выбираете локацию </w:t>
      </w:r>
      <w:r w:rsidR="00F850EA" w:rsidRPr="003A425A">
        <w:rPr>
          <w:rFonts w:ascii="Times New Roman" w:hAnsi="Times New Roman"/>
          <w:sz w:val="24"/>
          <w:szCs w:val="24"/>
        </w:rPr>
        <w:t>проект</w:t>
      </w:r>
      <w:r w:rsidRPr="003A425A">
        <w:rPr>
          <w:rFonts w:ascii="Times New Roman" w:hAnsi="Times New Roman"/>
          <w:sz w:val="24"/>
          <w:szCs w:val="24"/>
        </w:rPr>
        <w:t xml:space="preserve">а и </w:t>
      </w:r>
    </w:p>
    <w:p w:rsidR="00C26378" w:rsidRPr="003A425A" w:rsidRDefault="005A6BBD" w:rsidP="004D4FF9">
      <w:pPr>
        <w:numPr>
          <w:ilvl w:val="0"/>
          <w:numId w:val="109"/>
        </w:numPr>
        <w:jc w:val="both"/>
        <w:rPr>
          <w:rFonts w:ascii="Times New Roman" w:hAnsi="Times New Roman"/>
          <w:sz w:val="24"/>
          <w:szCs w:val="24"/>
        </w:rPr>
      </w:pPr>
      <w:r w:rsidRPr="003A425A">
        <w:rPr>
          <w:rFonts w:ascii="Times New Roman" w:hAnsi="Times New Roman"/>
          <w:sz w:val="24"/>
          <w:szCs w:val="24"/>
        </w:rPr>
        <w:t xml:space="preserve">определяете его настройки. </w:t>
      </w:r>
    </w:p>
    <w:p w:rsidR="005A6BBD" w:rsidRPr="003A425A" w:rsidRDefault="005A6BBD" w:rsidP="004D4FF9">
      <w:pPr>
        <w:numPr>
          <w:ilvl w:val="0"/>
          <w:numId w:val="109"/>
        </w:numPr>
        <w:jc w:val="both"/>
        <w:rPr>
          <w:rFonts w:ascii="Times New Roman" w:hAnsi="Times New Roman"/>
          <w:sz w:val="24"/>
          <w:szCs w:val="24"/>
        </w:rPr>
      </w:pPr>
      <w:r w:rsidRPr="003A425A">
        <w:rPr>
          <w:rFonts w:ascii="Times New Roman" w:hAnsi="Times New Roman"/>
          <w:sz w:val="24"/>
          <w:szCs w:val="24"/>
        </w:rPr>
        <w:t xml:space="preserve">После создания </w:t>
      </w:r>
      <w:r w:rsidR="00F850EA" w:rsidRPr="003A425A">
        <w:rPr>
          <w:rFonts w:ascii="Times New Roman" w:hAnsi="Times New Roman"/>
          <w:sz w:val="24"/>
          <w:szCs w:val="24"/>
        </w:rPr>
        <w:t>проект</w:t>
      </w:r>
      <w:r w:rsidRPr="003A425A">
        <w:rPr>
          <w:rFonts w:ascii="Times New Roman" w:hAnsi="Times New Roman"/>
          <w:sz w:val="24"/>
          <w:szCs w:val="24"/>
        </w:rPr>
        <w:t xml:space="preserve">а визард создаёт все необходимые для выбранного вами </w:t>
      </w:r>
      <w:r w:rsidR="00F850EA" w:rsidRPr="003A425A">
        <w:rPr>
          <w:rFonts w:ascii="Times New Roman" w:hAnsi="Times New Roman"/>
          <w:sz w:val="24"/>
          <w:szCs w:val="24"/>
        </w:rPr>
        <w:t>проект</w:t>
      </w:r>
      <w:r w:rsidRPr="003A425A">
        <w:rPr>
          <w:rFonts w:ascii="Times New Roman" w:hAnsi="Times New Roman"/>
          <w:sz w:val="24"/>
          <w:szCs w:val="24"/>
        </w:rPr>
        <w:t>а файлы.</w:t>
      </w:r>
    </w:p>
    <w:p w:rsidR="00C26378"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Вы можете использовать визард для создания следующих типов приложений: </w:t>
      </w:r>
    </w:p>
    <w:p w:rsidR="00C26378" w:rsidRPr="003A425A" w:rsidRDefault="005A6BBD" w:rsidP="004D4FF9">
      <w:pPr>
        <w:numPr>
          <w:ilvl w:val="0"/>
          <w:numId w:val="110"/>
        </w:numPr>
        <w:jc w:val="both"/>
        <w:rPr>
          <w:rFonts w:ascii="Times New Roman" w:hAnsi="Times New Roman"/>
          <w:sz w:val="24"/>
          <w:szCs w:val="24"/>
        </w:rPr>
      </w:pPr>
      <w:r w:rsidRPr="003A425A">
        <w:rPr>
          <w:rFonts w:ascii="Times New Roman" w:hAnsi="Times New Roman"/>
          <w:sz w:val="24"/>
          <w:szCs w:val="24"/>
        </w:rPr>
        <w:t>приложения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с графическим интерфейсом;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мобильные приложения;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приложения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Quick</w:t>
      </w:r>
      <w:r w:rsidRPr="003A425A">
        <w:rPr>
          <w:rFonts w:ascii="Times New Roman" w:hAnsi="Times New Roman"/>
          <w:sz w:val="24"/>
          <w:szCs w:val="24"/>
        </w:rPr>
        <w:t xml:space="preserve"> – использование встроенных типов для создания графических интерфейсов пользователя;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консольные приложения,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создание веб-приложений); </w:t>
      </w:r>
    </w:p>
    <w:p w:rsidR="00C26378" w:rsidRPr="003A425A" w:rsidRDefault="005A6BBD" w:rsidP="004D4FF9">
      <w:pPr>
        <w:numPr>
          <w:ilvl w:val="0"/>
          <w:numId w:val="110"/>
        </w:numPr>
        <w:jc w:val="both"/>
        <w:rPr>
          <w:rFonts w:ascii="Times New Roman" w:hAnsi="Times New Roman"/>
          <w:sz w:val="24"/>
          <w:szCs w:val="24"/>
        </w:rPr>
      </w:pPr>
      <w:r w:rsidRPr="003A425A">
        <w:rPr>
          <w:rFonts w:ascii="Times New Roman" w:hAnsi="Times New Roman"/>
          <w:sz w:val="24"/>
          <w:szCs w:val="24"/>
        </w:rPr>
        <w:t>библиотеки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разделяемые или статические библиотеки С++,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плагин для </w:t>
      </w:r>
      <w:r w:rsidR="00C26378" w:rsidRPr="003A425A">
        <w:rPr>
          <w:rFonts w:ascii="Times New Roman" w:hAnsi="Times New Roman"/>
          <w:sz w:val="24"/>
          <w:szCs w:val="24"/>
        </w:rPr>
        <w:t>дизайнера</w:t>
      </w:r>
      <w:r w:rsidRPr="003A425A">
        <w:rPr>
          <w:rFonts w:ascii="Times New Roman" w:hAnsi="Times New Roman"/>
          <w:sz w:val="24"/>
          <w:szCs w:val="24"/>
        </w:rPr>
        <w:t xml:space="preserve">, </w:t>
      </w:r>
    </w:p>
    <w:p w:rsidR="00C26378"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плагины для </w:t>
      </w:r>
      <w:r w:rsidRPr="003A425A">
        <w:rPr>
          <w:rFonts w:ascii="Times New Roman" w:hAnsi="Times New Roman"/>
          <w:sz w:val="24"/>
          <w:szCs w:val="24"/>
          <w:lang w:val="en-US"/>
        </w:rPr>
        <w:t>Quick</w:t>
      </w:r>
      <w:r w:rsidRPr="003A425A">
        <w:rPr>
          <w:rFonts w:ascii="Times New Roman" w:hAnsi="Times New Roman"/>
          <w:sz w:val="24"/>
          <w:szCs w:val="24"/>
        </w:rPr>
        <w:t xml:space="preserve">); </w:t>
      </w:r>
    </w:p>
    <w:p w:rsidR="00214EDD" w:rsidRPr="003A425A" w:rsidRDefault="005A6BBD" w:rsidP="004D4FF9">
      <w:pPr>
        <w:numPr>
          <w:ilvl w:val="0"/>
          <w:numId w:val="110"/>
        </w:numPr>
        <w:jc w:val="both"/>
        <w:rPr>
          <w:rFonts w:ascii="Times New Roman" w:hAnsi="Times New Roman"/>
          <w:sz w:val="24"/>
          <w:szCs w:val="24"/>
        </w:rPr>
      </w:pPr>
      <w:r w:rsidRPr="003A425A">
        <w:rPr>
          <w:rFonts w:ascii="Times New Roman" w:hAnsi="Times New Roman"/>
          <w:sz w:val="24"/>
          <w:szCs w:val="24"/>
        </w:rPr>
        <w:t xml:space="preserve">другие </w:t>
      </w:r>
      <w:r w:rsidR="00F850EA" w:rsidRPr="003A425A">
        <w:rPr>
          <w:rFonts w:ascii="Times New Roman" w:hAnsi="Times New Roman"/>
          <w:sz w:val="24"/>
          <w:szCs w:val="24"/>
        </w:rPr>
        <w:t>проект</w:t>
      </w:r>
      <w:r w:rsidRPr="003A425A">
        <w:rPr>
          <w:rFonts w:ascii="Times New Roman" w:hAnsi="Times New Roman"/>
          <w:sz w:val="24"/>
          <w:szCs w:val="24"/>
        </w:rPr>
        <w:t>ы (</w:t>
      </w:r>
    </w:p>
    <w:p w:rsidR="00214EDD"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модульные тесты, </w:t>
      </w:r>
    </w:p>
    <w:p w:rsidR="00214EDD"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частные виджеты для дизайнера, пустые </w:t>
      </w:r>
      <w:r w:rsidR="00F850EA" w:rsidRPr="003A425A">
        <w:rPr>
          <w:rFonts w:ascii="Times New Roman" w:hAnsi="Times New Roman"/>
          <w:sz w:val="24"/>
          <w:szCs w:val="24"/>
        </w:rPr>
        <w:t>проект</w:t>
      </w:r>
      <w:r w:rsidRPr="003A425A">
        <w:rPr>
          <w:rFonts w:ascii="Times New Roman" w:hAnsi="Times New Roman"/>
          <w:sz w:val="24"/>
          <w:szCs w:val="24"/>
        </w:rPr>
        <w:t xml:space="preserve">ы, </w:t>
      </w:r>
    </w:p>
    <w:p w:rsidR="00214EDD" w:rsidRPr="003A425A" w:rsidRDefault="00F850EA" w:rsidP="004D4FF9">
      <w:pPr>
        <w:numPr>
          <w:ilvl w:val="1"/>
          <w:numId w:val="110"/>
        </w:numPr>
        <w:jc w:val="both"/>
        <w:rPr>
          <w:rFonts w:ascii="Times New Roman" w:hAnsi="Times New Roman"/>
          <w:sz w:val="24"/>
          <w:szCs w:val="24"/>
        </w:rPr>
      </w:pPr>
      <w:r w:rsidRPr="003A425A">
        <w:rPr>
          <w:rFonts w:ascii="Times New Roman" w:hAnsi="Times New Roman"/>
          <w:sz w:val="24"/>
          <w:szCs w:val="24"/>
        </w:rPr>
        <w:t>проект</w:t>
      </w:r>
      <w:r w:rsidR="005A6BBD" w:rsidRPr="003A425A">
        <w:rPr>
          <w:rFonts w:ascii="Times New Roman" w:hAnsi="Times New Roman"/>
          <w:sz w:val="24"/>
          <w:szCs w:val="24"/>
        </w:rPr>
        <w:t>ы под</w:t>
      </w:r>
      <w:r w:rsidRPr="003A425A">
        <w:rPr>
          <w:rFonts w:ascii="Times New Roman" w:hAnsi="Times New Roman"/>
          <w:sz w:val="24"/>
          <w:szCs w:val="24"/>
        </w:rPr>
        <w:t>директори</w:t>
      </w:r>
      <w:r w:rsidR="005A6BBD" w:rsidRPr="003A425A">
        <w:rPr>
          <w:rFonts w:ascii="Times New Roman" w:hAnsi="Times New Roman"/>
          <w:sz w:val="24"/>
          <w:szCs w:val="24"/>
        </w:rPr>
        <w:t xml:space="preserve">и, </w:t>
      </w:r>
    </w:p>
    <w:p w:rsidR="00C26378" w:rsidRPr="003A425A" w:rsidRDefault="005A6BBD" w:rsidP="004D4FF9">
      <w:pPr>
        <w:numPr>
          <w:ilvl w:val="1"/>
          <w:numId w:val="110"/>
        </w:numPr>
        <w:jc w:val="both"/>
        <w:rPr>
          <w:rFonts w:ascii="Times New Roman" w:hAnsi="Times New Roman"/>
          <w:color w:val="FF0000"/>
          <w:sz w:val="24"/>
          <w:szCs w:val="24"/>
        </w:rPr>
      </w:pPr>
      <w:r w:rsidRPr="003A425A">
        <w:rPr>
          <w:rFonts w:ascii="Times New Roman" w:hAnsi="Times New Roman"/>
          <w:color w:val="FF0000"/>
          <w:sz w:val="24"/>
          <w:szCs w:val="24"/>
        </w:rPr>
        <w:t xml:space="preserve">вставки кода – </w:t>
      </w:r>
      <w:r w:rsidRPr="003A425A">
        <w:rPr>
          <w:rFonts w:ascii="Times New Roman" w:hAnsi="Times New Roman"/>
          <w:i/>
          <w:color w:val="FF0000"/>
          <w:sz w:val="24"/>
          <w:szCs w:val="24"/>
        </w:rPr>
        <w:t>не понял, что это такое. Видимо, некоторые дополнительные команды для построения</w:t>
      </w:r>
      <w:r w:rsidRPr="003A425A">
        <w:rPr>
          <w:rFonts w:ascii="Times New Roman" w:hAnsi="Times New Roman"/>
          <w:color w:val="FF0000"/>
          <w:sz w:val="24"/>
          <w:szCs w:val="24"/>
        </w:rPr>
        <w:t xml:space="preserve">); </w:t>
      </w:r>
    </w:p>
    <w:p w:rsidR="00C26378" w:rsidRPr="003A425A" w:rsidRDefault="005A6BBD" w:rsidP="004D4FF9">
      <w:pPr>
        <w:numPr>
          <w:ilvl w:val="0"/>
          <w:numId w:val="110"/>
        </w:numPr>
        <w:jc w:val="both"/>
        <w:rPr>
          <w:rFonts w:ascii="Times New Roman" w:hAnsi="Times New Roman"/>
          <w:sz w:val="24"/>
          <w:szCs w:val="24"/>
        </w:rPr>
      </w:pPr>
      <w:r w:rsidRPr="003A425A">
        <w:rPr>
          <w:rFonts w:ascii="Times New Roman" w:hAnsi="Times New Roman"/>
          <w:sz w:val="24"/>
          <w:szCs w:val="24"/>
        </w:rPr>
        <w:t xml:space="preserve">не </w:t>
      </w:r>
      <w:r w:rsidRPr="003A425A">
        <w:rPr>
          <w:rFonts w:ascii="Times New Roman" w:hAnsi="Times New Roman"/>
          <w:sz w:val="24"/>
          <w:szCs w:val="24"/>
          <w:lang w:val="en-US"/>
        </w:rPr>
        <w:t>qt</w:t>
      </w:r>
      <w:r w:rsidRPr="003A425A">
        <w:rPr>
          <w:rFonts w:ascii="Times New Roman" w:hAnsi="Times New Roman"/>
          <w:sz w:val="24"/>
          <w:szCs w:val="24"/>
        </w:rPr>
        <w:t xml:space="preserve"> </w:t>
      </w:r>
      <w:r w:rsidR="00F850EA" w:rsidRPr="003A425A">
        <w:rPr>
          <w:rFonts w:ascii="Times New Roman" w:hAnsi="Times New Roman"/>
          <w:sz w:val="24"/>
          <w:szCs w:val="24"/>
        </w:rPr>
        <w:t>проект</w:t>
      </w:r>
      <w:r w:rsidRPr="003A425A">
        <w:rPr>
          <w:rFonts w:ascii="Times New Roman" w:hAnsi="Times New Roman"/>
          <w:sz w:val="24"/>
          <w:szCs w:val="24"/>
        </w:rPr>
        <w:t xml:space="preserve">ы (с++ </w:t>
      </w:r>
      <w:r w:rsidR="00F850EA" w:rsidRPr="003A425A">
        <w:rPr>
          <w:rFonts w:ascii="Times New Roman" w:hAnsi="Times New Roman"/>
          <w:sz w:val="24"/>
          <w:szCs w:val="24"/>
        </w:rPr>
        <w:t>проект</w:t>
      </w:r>
      <w:r w:rsidRPr="003A425A">
        <w:rPr>
          <w:rFonts w:ascii="Times New Roman" w:hAnsi="Times New Roman"/>
          <w:sz w:val="24"/>
          <w:szCs w:val="24"/>
        </w:rPr>
        <w:t xml:space="preserve">ы двух видов); </w:t>
      </w:r>
    </w:p>
    <w:p w:rsidR="00214EDD" w:rsidRPr="003A425A" w:rsidRDefault="005A6BBD" w:rsidP="004D4FF9">
      <w:pPr>
        <w:numPr>
          <w:ilvl w:val="0"/>
          <w:numId w:val="110"/>
        </w:numPr>
        <w:jc w:val="both"/>
        <w:rPr>
          <w:rFonts w:ascii="Times New Roman" w:hAnsi="Times New Roman"/>
          <w:sz w:val="24"/>
          <w:szCs w:val="24"/>
        </w:rPr>
      </w:pPr>
      <w:r w:rsidRPr="003A425A">
        <w:rPr>
          <w:rFonts w:ascii="Times New Roman" w:hAnsi="Times New Roman"/>
          <w:sz w:val="24"/>
          <w:szCs w:val="24"/>
        </w:rPr>
        <w:t xml:space="preserve">импортировать </w:t>
      </w:r>
      <w:r w:rsidR="00F850EA" w:rsidRPr="003A425A">
        <w:rPr>
          <w:rFonts w:ascii="Times New Roman" w:hAnsi="Times New Roman"/>
          <w:sz w:val="24"/>
          <w:szCs w:val="24"/>
        </w:rPr>
        <w:t>проект</w:t>
      </w:r>
      <w:r w:rsidRPr="003A425A">
        <w:rPr>
          <w:rFonts w:ascii="Times New Roman" w:hAnsi="Times New Roman"/>
          <w:sz w:val="24"/>
          <w:szCs w:val="24"/>
        </w:rPr>
        <w:t>ы (</w:t>
      </w:r>
    </w:p>
    <w:p w:rsidR="00214EDD"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t xml:space="preserve">из системы контроля версии; </w:t>
      </w:r>
    </w:p>
    <w:p w:rsidR="005A6BBD" w:rsidRPr="003A425A" w:rsidRDefault="005A6BBD" w:rsidP="004D4FF9">
      <w:pPr>
        <w:numPr>
          <w:ilvl w:val="1"/>
          <w:numId w:val="110"/>
        </w:numPr>
        <w:jc w:val="both"/>
        <w:rPr>
          <w:rFonts w:ascii="Times New Roman" w:hAnsi="Times New Roman"/>
          <w:sz w:val="24"/>
          <w:szCs w:val="24"/>
        </w:rPr>
      </w:pPr>
      <w:r w:rsidRPr="003A425A">
        <w:rPr>
          <w:rFonts w:ascii="Times New Roman" w:hAnsi="Times New Roman"/>
          <w:sz w:val="24"/>
          <w:szCs w:val="24"/>
        </w:rPr>
        <w:lastRenderedPageBreak/>
        <w:t xml:space="preserve">существующий </w:t>
      </w:r>
      <w:r w:rsidR="00F850EA" w:rsidRPr="003A425A">
        <w:rPr>
          <w:rFonts w:ascii="Times New Roman" w:hAnsi="Times New Roman"/>
          <w:sz w:val="24"/>
          <w:szCs w:val="24"/>
        </w:rPr>
        <w:t>проект</w:t>
      </w:r>
      <w:r w:rsidRPr="003A425A">
        <w:rPr>
          <w:rFonts w:ascii="Times New Roman" w:hAnsi="Times New Roman"/>
          <w:sz w:val="24"/>
          <w:szCs w:val="24"/>
        </w:rPr>
        <w:t>).</w:t>
      </w:r>
    </w:p>
    <w:p w:rsidR="00214ED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Затем после выбора шаблона следуйте указаниям визарда. Обычно следует выбрать необходимый </w:t>
      </w:r>
      <w:r w:rsidR="00B00C9F" w:rsidRPr="003A425A">
        <w:rPr>
          <w:rFonts w:ascii="Times New Roman" w:hAnsi="Times New Roman"/>
          <w:sz w:val="24"/>
          <w:szCs w:val="24"/>
        </w:rPr>
        <w:t>Kit</w:t>
      </w:r>
      <w:r w:rsidR="00214EDD" w:rsidRPr="003A425A">
        <w:rPr>
          <w:rFonts w:ascii="Times New Roman" w:hAnsi="Times New Roman"/>
          <w:sz w:val="24"/>
          <w:szCs w:val="24"/>
        </w:rPr>
        <w:t>.</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поддерживает </w:t>
      </w:r>
      <w:r w:rsidRPr="003A425A">
        <w:rPr>
          <w:rFonts w:ascii="Times New Roman" w:hAnsi="Times New Roman"/>
          <w:sz w:val="24"/>
          <w:szCs w:val="24"/>
          <w:lang w:val="en-US"/>
        </w:rPr>
        <w:t>OpenGL</w:t>
      </w:r>
      <w:r w:rsidRPr="003A425A">
        <w:rPr>
          <w:rFonts w:ascii="Times New Roman" w:hAnsi="Times New Roman"/>
          <w:sz w:val="24"/>
          <w:szCs w:val="24"/>
        </w:rPr>
        <w:t xml:space="preserve"> для отображения трёхмерной графики. Следует читать соответствующий модуль.</w:t>
      </w:r>
      <w:r w:rsidR="00214EDD" w:rsidRPr="003A425A">
        <w:rPr>
          <w:rFonts w:ascii="Times New Roman" w:hAnsi="Times New Roman"/>
          <w:sz w:val="24"/>
          <w:szCs w:val="24"/>
        </w:rPr>
        <w:t xml:space="preserve"> </w:t>
      </w:r>
      <w:r w:rsidRPr="003A425A">
        <w:rPr>
          <w:rFonts w:ascii="Times New Roman" w:hAnsi="Times New Roman"/>
          <w:sz w:val="24"/>
          <w:szCs w:val="24"/>
          <w:lang w:val="en-US"/>
        </w:rPr>
        <w:t>GLSL</w:t>
      </w:r>
      <w:r w:rsidRPr="003A425A">
        <w:rPr>
          <w:rFonts w:ascii="Times New Roman" w:hAnsi="Times New Roman"/>
          <w:sz w:val="24"/>
          <w:szCs w:val="24"/>
        </w:rPr>
        <w:t xml:space="preserve"> – это специальный язык (</w:t>
      </w:r>
      <w:r w:rsidRPr="003A425A">
        <w:rPr>
          <w:rFonts w:ascii="Times New Roman" w:hAnsi="Times New Roman"/>
          <w:sz w:val="24"/>
          <w:szCs w:val="24"/>
          <w:lang w:val="en-US"/>
        </w:rPr>
        <w:t>OpenGL</w:t>
      </w:r>
      <w:r w:rsidRPr="003A425A">
        <w:rPr>
          <w:rFonts w:ascii="Times New Roman" w:hAnsi="Times New Roman"/>
          <w:sz w:val="24"/>
          <w:szCs w:val="24"/>
        </w:rPr>
        <w:t xml:space="preserve"> </w:t>
      </w:r>
      <w:r w:rsidRPr="003A425A">
        <w:rPr>
          <w:rFonts w:ascii="Times New Roman" w:hAnsi="Times New Roman"/>
          <w:sz w:val="24"/>
          <w:szCs w:val="24"/>
          <w:lang w:val="en-US"/>
        </w:rPr>
        <w:t>Shading</w:t>
      </w:r>
      <w:r w:rsidRPr="003A425A">
        <w:rPr>
          <w:rFonts w:ascii="Times New Roman" w:hAnsi="Times New Roman"/>
          <w:sz w:val="24"/>
          <w:szCs w:val="24"/>
        </w:rPr>
        <w:t xml:space="preserve"> </w:t>
      </w:r>
      <w:r w:rsidRPr="003A425A">
        <w:rPr>
          <w:rFonts w:ascii="Times New Roman" w:hAnsi="Times New Roman"/>
          <w:sz w:val="24"/>
          <w:szCs w:val="24"/>
          <w:lang w:val="en-US"/>
        </w:rPr>
        <w:t>Language</w:t>
      </w:r>
      <w:r w:rsidRPr="003A425A">
        <w:rPr>
          <w:rFonts w:ascii="Times New Roman" w:hAnsi="Times New Roman"/>
          <w:sz w:val="24"/>
          <w:szCs w:val="24"/>
        </w:rPr>
        <w:t xml:space="preserve">), который используется для построения графики с использованием данной библиотеки. Вы можете писать файлы на данном языке прямо в создателе. Они есть в списке файлов для выбора при добавлении файла к </w:t>
      </w:r>
      <w:r w:rsidR="00F850EA" w:rsidRPr="003A425A">
        <w:rPr>
          <w:rFonts w:ascii="Times New Roman" w:hAnsi="Times New Roman"/>
          <w:sz w:val="24"/>
          <w:szCs w:val="24"/>
        </w:rPr>
        <w:t>проект</w:t>
      </w:r>
      <w:r w:rsidRPr="003A425A">
        <w:rPr>
          <w:rFonts w:ascii="Times New Roman" w:hAnsi="Times New Roman"/>
          <w:sz w:val="24"/>
          <w:szCs w:val="24"/>
        </w:rPr>
        <w:t xml:space="preserve">у. </w:t>
      </w:r>
      <w:r w:rsidRPr="003A425A">
        <w:rPr>
          <w:rFonts w:ascii="Times New Roman" w:hAnsi="Times New Roman"/>
          <w:i/>
          <w:sz w:val="24"/>
          <w:szCs w:val="24"/>
        </w:rPr>
        <w:t xml:space="preserve">Затем, как я понял, в </w:t>
      </w:r>
      <w:r w:rsidRPr="003A425A">
        <w:rPr>
          <w:rFonts w:ascii="Times New Roman" w:hAnsi="Times New Roman"/>
          <w:i/>
          <w:sz w:val="24"/>
          <w:szCs w:val="24"/>
          <w:lang w:val="en-US"/>
        </w:rPr>
        <w:t>qt</w:t>
      </w:r>
      <w:r w:rsidRPr="003A425A">
        <w:rPr>
          <w:rFonts w:ascii="Times New Roman" w:hAnsi="Times New Roman"/>
          <w:i/>
          <w:sz w:val="24"/>
          <w:szCs w:val="24"/>
        </w:rPr>
        <w:t xml:space="preserve"> есть специальные классы, которые преобразуют данный класс в код С++</w:t>
      </w:r>
      <w:r w:rsidRPr="003A425A">
        <w:rPr>
          <w:rFonts w:ascii="Times New Roman" w:hAnsi="Times New Roman"/>
          <w:sz w:val="24"/>
          <w:szCs w:val="24"/>
        </w:rPr>
        <w:t xml:space="preserve">. </w:t>
      </w:r>
      <w:r w:rsidRPr="003A425A">
        <w:rPr>
          <w:rFonts w:ascii="Times New Roman" w:hAnsi="Times New Roman"/>
          <w:i/>
          <w:color w:val="00B050"/>
          <w:sz w:val="24"/>
          <w:szCs w:val="24"/>
        </w:rPr>
        <w:t>Но ранее я читал, что руководство по данной части библиотеки является устаревшим. Так что будем ждать нового.</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Чтобы отображать в </w:t>
      </w:r>
      <w:r w:rsidRPr="003A425A">
        <w:rPr>
          <w:rFonts w:ascii="Times New Roman" w:hAnsi="Times New Roman"/>
          <w:sz w:val="24"/>
          <w:szCs w:val="24"/>
          <w:lang w:val="en-US"/>
        </w:rPr>
        <w:t>qt</w:t>
      </w:r>
      <w:r w:rsidRPr="003A425A">
        <w:rPr>
          <w:rFonts w:ascii="Times New Roman" w:hAnsi="Times New Roman"/>
          <w:sz w:val="24"/>
          <w:szCs w:val="24"/>
        </w:rPr>
        <w:t xml:space="preserve"> другие файлы, добавьте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некоторые значения переменной </w:t>
      </w:r>
      <w:r w:rsidRPr="003A425A">
        <w:rPr>
          <w:rFonts w:ascii="Times New Roman" w:hAnsi="Times New Roman"/>
          <w:sz w:val="24"/>
          <w:szCs w:val="24"/>
          <w:lang w:val="en-US"/>
        </w:rPr>
        <w:t>OTHER</w:t>
      </w:r>
      <w:r w:rsidRPr="003A425A">
        <w:rPr>
          <w:rFonts w:ascii="Times New Roman" w:hAnsi="Times New Roman"/>
          <w:sz w:val="24"/>
          <w:szCs w:val="24"/>
        </w:rPr>
        <w:t>_</w:t>
      </w:r>
      <w:r w:rsidRPr="003A425A">
        <w:rPr>
          <w:rFonts w:ascii="Times New Roman" w:hAnsi="Times New Roman"/>
          <w:sz w:val="24"/>
          <w:szCs w:val="24"/>
          <w:lang w:val="en-US"/>
        </w:rPr>
        <w:t>FILES</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rPr>
        <w:t xml:space="preserve">Кроме библиотек </w:t>
      </w:r>
      <w:r w:rsidRPr="003A425A">
        <w:rPr>
          <w:rFonts w:ascii="Times New Roman" w:hAnsi="Times New Roman"/>
          <w:sz w:val="24"/>
          <w:szCs w:val="24"/>
          <w:lang w:val="en-US"/>
        </w:rPr>
        <w:t>qt</w:t>
      </w:r>
      <w:r w:rsidRPr="003A425A">
        <w:rPr>
          <w:rFonts w:ascii="Times New Roman" w:hAnsi="Times New Roman"/>
          <w:sz w:val="24"/>
          <w:szCs w:val="24"/>
        </w:rPr>
        <w:t xml:space="preserve"> вы можете добавить к вашему приложению другие библиотеки, например, системные или собственные. Чтобы скомпилировать ваш </w:t>
      </w:r>
      <w:r w:rsidR="00F850EA" w:rsidRPr="003A425A">
        <w:rPr>
          <w:rFonts w:ascii="Times New Roman" w:hAnsi="Times New Roman"/>
          <w:sz w:val="24"/>
          <w:szCs w:val="24"/>
        </w:rPr>
        <w:t>проект</w:t>
      </w:r>
      <w:r w:rsidRPr="003A425A">
        <w:rPr>
          <w:rFonts w:ascii="Times New Roman" w:hAnsi="Times New Roman"/>
          <w:sz w:val="24"/>
          <w:szCs w:val="24"/>
        </w:rPr>
        <w:t xml:space="preserve">, вы можете добавить библиотеки в ваш </w:t>
      </w:r>
      <w:r w:rsidR="00F850EA" w:rsidRPr="003A425A">
        <w:rPr>
          <w:rFonts w:ascii="Times New Roman" w:hAnsi="Times New Roman"/>
          <w:sz w:val="24"/>
          <w:szCs w:val="24"/>
        </w:rPr>
        <w:t>проект</w:t>
      </w:r>
      <w:r w:rsidRPr="003A425A">
        <w:rPr>
          <w:rFonts w:ascii="Times New Roman" w:hAnsi="Times New Roman"/>
          <w:sz w:val="24"/>
          <w:szCs w:val="24"/>
        </w:rPr>
        <w:t xml:space="preserve">. Процедура добавления библиотеки к приложению зависит от системы построения, которую вы используете. Вы можете добавить ваш </w:t>
      </w:r>
      <w:r w:rsidR="00F850EA" w:rsidRPr="003A425A">
        <w:rPr>
          <w:rFonts w:ascii="Times New Roman" w:hAnsi="Times New Roman"/>
          <w:sz w:val="24"/>
          <w:szCs w:val="24"/>
        </w:rPr>
        <w:t>проект</w:t>
      </w:r>
      <w:r w:rsidRPr="003A425A">
        <w:rPr>
          <w:rFonts w:ascii="Times New Roman" w:hAnsi="Times New Roman"/>
          <w:sz w:val="24"/>
          <w:szCs w:val="24"/>
        </w:rPr>
        <w:t xml:space="preserve"> как под</w:t>
      </w:r>
      <w:r w:rsidR="00F850EA" w:rsidRPr="003A425A">
        <w:rPr>
          <w:rFonts w:ascii="Times New Roman" w:hAnsi="Times New Roman"/>
          <w:sz w:val="24"/>
          <w:szCs w:val="24"/>
        </w:rPr>
        <w:t>проект</w:t>
      </w:r>
      <w:r w:rsidRPr="003A425A">
        <w:rPr>
          <w:rFonts w:ascii="Times New Roman" w:hAnsi="Times New Roman"/>
          <w:sz w:val="24"/>
          <w:szCs w:val="24"/>
        </w:rPr>
        <w:t xml:space="preserve"> другого </w:t>
      </w:r>
      <w:r w:rsidR="00F850EA" w:rsidRPr="003A425A">
        <w:rPr>
          <w:rFonts w:ascii="Times New Roman" w:hAnsi="Times New Roman"/>
          <w:sz w:val="24"/>
          <w:szCs w:val="24"/>
        </w:rPr>
        <w:t>проект</w:t>
      </w:r>
      <w:r w:rsidRPr="003A425A">
        <w:rPr>
          <w:rFonts w:ascii="Times New Roman" w:hAnsi="Times New Roman"/>
          <w:sz w:val="24"/>
          <w:szCs w:val="24"/>
        </w:rPr>
        <w:t xml:space="preserve">а, но при этом должен использоваться шаблон </w:t>
      </w:r>
      <w:r w:rsidRPr="003A425A">
        <w:rPr>
          <w:rFonts w:ascii="Times New Roman" w:hAnsi="Times New Roman"/>
          <w:sz w:val="24"/>
          <w:szCs w:val="24"/>
          <w:lang w:val="en-US"/>
        </w:rPr>
        <w:t>subdirs</w:t>
      </w:r>
      <w:r w:rsidRPr="003A425A">
        <w:rPr>
          <w:rFonts w:ascii="Times New Roman" w:hAnsi="Times New Roman"/>
          <w:sz w:val="24"/>
          <w:szCs w:val="24"/>
        </w:rPr>
        <w:t>.</w:t>
      </w:r>
      <w:r w:rsidRPr="003A425A">
        <w:rPr>
          <w:rFonts w:ascii="Times New Roman" w:hAnsi="Times New Roman"/>
          <w:color w:val="00B050"/>
          <w:sz w:val="24"/>
          <w:szCs w:val="24"/>
        </w:rPr>
        <w:t xml:space="preserve"> </w:t>
      </w:r>
      <w:r w:rsidRPr="003A425A">
        <w:rPr>
          <w:rFonts w:ascii="Times New Roman" w:hAnsi="Times New Roman"/>
          <w:color w:val="FF0000"/>
          <w:sz w:val="24"/>
          <w:szCs w:val="24"/>
        </w:rPr>
        <w:t>Для определения зависимостей используйте специальный визард.</w:t>
      </w:r>
    </w:p>
    <w:p w:rsidR="00214EDD" w:rsidRPr="003A425A" w:rsidRDefault="00214EDD" w:rsidP="00214EDD">
      <w:pPr>
        <w:pStyle w:val="5"/>
        <w:rPr>
          <w:rFonts w:ascii="Times New Roman" w:hAnsi="Times New Roman"/>
          <w:b w:val="0"/>
          <w:sz w:val="24"/>
          <w:szCs w:val="24"/>
        </w:rPr>
      </w:pPr>
      <w:bookmarkStart w:id="64" w:name="_Toc382058179"/>
      <w:r w:rsidRPr="003A425A">
        <w:rPr>
          <w:rFonts w:ascii="Times New Roman" w:hAnsi="Times New Roman"/>
          <w:b w:val="0"/>
          <w:sz w:val="24"/>
          <w:szCs w:val="24"/>
        </w:rPr>
        <w:t>ОТКРЫТИЕ ПРОЕКТОВ</w:t>
      </w:r>
      <w:bookmarkEnd w:id="64"/>
    </w:p>
    <w:p w:rsidR="005A6BBD" w:rsidRPr="003A425A" w:rsidRDefault="00953454" w:rsidP="004003DB">
      <w:pPr>
        <w:jc w:val="both"/>
        <w:rPr>
          <w:rFonts w:ascii="Times New Roman" w:hAnsi="Times New Roman"/>
          <w:sz w:val="24"/>
          <w:szCs w:val="24"/>
        </w:rPr>
      </w:pPr>
      <w:hyperlink r:id="rId79" w:history="1">
        <w:r w:rsidR="005A6BBD" w:rsidRPr="003A425A">
          <w:rPr>
            <w:rStyle w:val="a3"/>
            <w:rFonts w:ascii="Times New Roman" w:hAnsi="Times New Roman"/>
            <w:sz w:val="24"/>
            <w:szCs w:val="24"/>
          </w:rPr>
          <w:t>http://qt-project.org/doc/qtcreator-2.8/creator-project-opening.html</w:t>
        </w:r>
      </w:hyperlink>
    </w:p>
    <w:p w:rsidR="005A6BBD" w:rsidRPr="003A425A" w:rsidRDefault="00205395" w:rsidP="004003DB">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сохраняет информацию, которая ему необходима для построения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а в </w:t>
      </w:r>
      <w:r w:rsidR="005A6BBD" w:rsidRPr="003A425A">
        <w:rPr>
          <w:rFonts w:ascii="Times New Roman" w:hAnsi="Times New Roman"/>
          <w:color w:val="00B050"/>
          <w:sz w:val="24"/>
          <w:szCs w:val="24"/>
        </w:rPr>
        <w:t>файле .</w:t>
      </w:r>
      <w:r w:rsidR="005A6BBD" w:rsidRPr="003A425A">
        <w:rPr>
          <w:rFonts w:ascii="Times New Roman" w:hAnsi="Times New Roman"/>
          <w:color w:val="00B050"/>
          <w:sz w:val="24"/>
          <w:szCs w:val="24"/>
          <w:lang w:val="en-US"/>
        </w:rPr>
        <w:t>user</w:t>
      </w:r>
      <w:r w:rsidR="005A6BBD" w:rsidRPr="003A425A">
        <w:rPr>
          <w:rFonts w:ascii="Times New Roman" w:hAnsi="Times New Roman"/>
          <w:sz w:val="24"/>
          <w:szCs w:val="24"/>
        </w:rPr>
        <w:t xml:space="preserve">. если </w:t>
      </w:r>
      <w:r w:rsidRPr="003A425A">
        <w:rPr>
          <w:rFonts w:ascii="Times New Roman" w:hAnsi="Times New Roman"/>
          <w:sz w:val="24"/>
          <w:szCs w:val="24"/>
        </w:rPr>
        <w:t>Qt Creator</w:t>
      </w:r>
      <w:r w:rsidR="005A6BBD" w:rsidRPr="003A425A">
        <w:rPr>
          <w:rFonts w:ascii="Times New Roman" w:hAnsi="Times New Roman"/>
          <w:sz w:val="24"/>
          <w:szCs w:val="24"/>
        </w:rPr>
        <w:t xml:space="preserve"> не находит данного файла в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е, который вы собираетесь открыть, то он просит вас ввести эту информацию самостоятельно. </w:t>
      </w:r>
      <w:r w:rsidR="005A6BBD" w:rsidRPr="003A425A">
        <w:rPr>
          <w:rFonts w:ascii="Times New Roman" w:hAnsi="Times New Roman"/>
          <w:color w:val="00B050"/>
          <w:sz w:val="24"/>
          <w:szCs w:val="24"/>
        </w:rPr>
        <w:t xml:space="preserve">Если </w:t>
      </w:r>
      <w:r w:rsidR="00F850EA" w:rsidRPr="003A425A">
        <w:rPr>
          <w:rFonts w:ascii="Times New Roman" w:hAnsi="Times New Roman"/>
          <w:color w:val="00B050"/>
          <w:sz w:val="24"/>
          <w:szCs w:val="24"/>
        </w:rPr>
        <w:t>проект</w:t>
      </w:r>
      <w:r w:rsidR="005A6BBD" w:rsidRPr="003A425A">
        <w:rPr>
          <w:rFonts w:ascii="Times New Roman" w:hAnsi="Times New Roman"/>
          <w:color w:val="00B050"/>
          <w:sz w:val="24"/>
          <w:szCs w:val="24"/>
        </w:rPr>
        <w:t xml:space="preserve"> был создан в создателе на другой платформе, то вам будет предложено загрузить старые настройки. Лучше этого не делать, так как настройки зависят от платформы.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меню настройки </w:t>
      </w:r>
      <w:r w:rsidR="00F850EA" w:rsidRPr="003A425A">
        <w:rPr>
          <w:rFonts w:ascii="Times New Roman" w:hAnsi="Times New Roman"/>
          <w:sz w:val="24"/>
          <w:szCs w:val="24"/>
        </w:rPr>
        <w:t>проект</w:t>
      </w:r>
      <w:r w:rsidRPr="003A425A">
        <w:rPr>
          <w:rFonts w:ascii="Times New Roman" w:hAnsi="Times New Roman"/>
          <w:sz w:val="24"/>
          <w:szCs w:val="24"/>
        </w:rPr>
        <w:t xml:space="preserve">а вам следует выбрать соответствующий </w:t>
      </w:r>
      <w:r w:rsidR="00B00C9F" w:rsidRPr="003A425A">
        <w:rPr>
          <w:rFonts w:ascii="Times New Roman" w:hAnsi="Times New Roman"/>
          <w:sz w:val="24"/>
          <w:szCs w:val="24"/>
        </w:rPr>
        <w:t>Kit</w:t>
      </w:r>
      <w:r w:rsidR="0090081B" w:rsidRPr="003A425A">
        <w:rPr>
          <w:rFonts w:ascii="Times New Roman" w:hAnsi="Times New Roman"/>
          <w:sz w:val="24"/>
          <w:szCs w:val="24"/>
        </w:rPr>
        <w:t xml:space="preserve">. </w:t>
      </w:r>
      <w:r w:rsidR="00205395" w:rsidRPr="003A425A">
        <w:rPr>
          <w:rFonts w:ascii="Times New Roman" w:hAnsi="Times New Roman"/>
          <w:sz w:val="24"/>
          <w:szCs w:val="24"/>
        </w:rPr>
        <w:t>Qt Creator</w:t>
      </w:r>
      <w:r w:rsidRPr="003A425A">
        <w:rPr>
          <w:rFonts w:ascii="Times New Roman" w:hAnsi="Times New Roman"/>
          <w:sz w:val="24"/>
          <w:szCs w:val="24"/>
        </w:rPr>
        <w:t xml:space="preserve"> предложит вам названия для </w:t>
      </w:r>
      <w:r w:rsidR="00F850EA" w:rsidRPr="003A425A">
        <w:rPr>
          <w:rFonts w:ascii="Times New Roman" w:hAnsi="Times New Roman"/>
          <w:sz w:val="24"/>
          <w:szCs w:val="24"/>
        </w:rPr>
        <w:t>проект</w:t>
      </w:r>
      <w:r w:rsidRPr="003A425A">
        <w:rPr>
          <w:rFonts w:ascii="Times New Roman" w:hAnsi="Times New Roman"/>
          <w:sz w:val="24"/>
          <w:szCs w:val="24"/>
        </w:rPr>
        <w:t xml:space="preserve">а. Вы можете их изменить. Если </w:t>
      </w:r>
      <w:r w:rsidR="00205395" w:rsidRPr="003A425A">
        <w:rPr>
          <w:rFonts w:ascii="Times New Roman" w:hAnsi="Times New Roman"/>
          <w:sz w:val="24"/>
          <w:szCs w:val="24"/>
        </w:rPr>
        <w:t>Qt Creator</w:t>
      </w:r>
      <w:r w:rsidRPr="003A425A">
        <w:rPr>
          <w:rFonts w:ascii="Times New Roman" w:hAnsi="Times New Roman"/>
          <w:sz w:val="24"/>
          <w:szCs w:val="24"/>
        </w:rPr>
        <w:t xml:space="preserve"> не находит построенный при помощи данного </w:t>
      </w:r>
      <w:r w:rsidR="00B00C9F" w:rsidRPr="003A425A">
        <w:rPr>
          <w:rFonts w:ascii="Times New Roman" w:hAnsi="Times New Roman"/>
          <w:sz w:val="24"/>
          <w:szCs w:val="24"/>
        </w:rPr>
        <w:t>Kit</w:t>
      </w:r>
      <w:r w:rsidRPr="003A425A">
        <w:rPr>
          <w:rFonts w:ascii="Times New Roman" w:hAnsi="Times New Roman"/>
          <w:sz w:val="24"/>
          <w:szCs w:val="24"/>
        </w:rPr>
        <w:t xml:space="preserve">а </w:t>
      </w:r>
      <w:r w:rsidR="00F850EA" w:rsidRPr="003A425A">
        <w:rPr>
          <w:rFonts w:ascii="Times New Roman" w:hAnsi="Times New Roman"/>
          <w:sz w:val="24"/>
          <w:szCs w:val="24"/>
        </w:rPr>
        <w:t>проект</w:t>
      </w:r>
      <w:r w:rsidRPr="003A425A">
        <w:rPr>
          <w:rFonts w:ascii="Times New Roman" w:hAnsi="Times New Roman"/>
          <w:sz w:val="24"/>
          <w:szCs w:val="24"/>
        </w:rPr>
        <w:t xml:space="preserve"> с заданным названием, то он предлагает создать новый </w:t>
      </w:r>
      <w:r w:rsidR="00F850EA" w:rsidRPr="003A425A">
        <w:rPr>
          <w:rFonts w:ascii="Times New Roman" w:hAnsi="Times New Roman"/>
          <w:sz w:val="24"/>
          <w:szCs w:val="24"/>
        </w:rPr>
        <w:t>проект</w:t>
      </w:r>
      <w:r w:rsidRPr="003A425A">
        <w:rPr>
          <w:rFonts w:ascii="Times New Roman" w:hAnsi="Times New Roman"/>
          <w:sz w:val="24"/>
          <w:szCs w:val="24"/>
        </w:rPr>
        <w:t xml:space="preserve">. Если </w:t>
      </w:r>
      <w:r w:rsidR="00F850EA" w:rsidRPr="003A425A">
        <w:rPr>
          <w:rFonts w:ascii="Times New Roman" w:hAnsi="Times New Roman"/>
          <w:sz w:val="24"/>
          <w:szCs w:val="24"/>
        </w:rPr>
        <w:t>проект</w:t>
      </w:r>
      <w:r w:rsidRPr="003A425A">
        <w:rPr>
          <w:rFonts w:ascii="Times New Roman" w:hAnsi="Times New Roman"/>
          <w:sz w:val="24"/>
          <w:szCs w:val="24"/>
        </w:rPr>
        <w:t xml:space="preserve"> был построен ранее, то вы можете импортировать его с аналогичными настройками построения.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создании нового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00205395" w:rsidRPr="003A425A">
        <w:rPr>
          <w:rFonts w:ascii="Times New Roman" w:hAnsi="Times New Roman"/>
          <w:sz w:val="24"/>
          <w:szCs w:val="24"/>
        </w:rPr>
        <w:t>Qt Creator</w:t>
      </w:r>
      <w:r w:rsidRPr="003A425A">
        <w:rPr>
          <w:rFonts w:ascii="Times New Roman" w:hAnsi="Times New Roman"/>
          <w:sz w:val="24"/>
          <w:szCs w:val="24"/>
        </w:rPr>
        <w:t xml:space="preserve"> анализирует все файлы в существующем </w:t>
      </w:r>
      <w:r w:rsidR="00F850EA" w:rsidRPr="003A425A">
        <w:rPr>
          <w:rFonts w:ascii="Times New Roman" w:hAnsi="Times New Roman"/>
          <w:sz w:val="24"/>
          <w:szCs w:val="24"/>
        </w:rPr>
        <w:t>проект</w:t>
      </w:r>
      <w:r w:rsidRPr="003A425A">
        <w:rPr>
          <w:rFonts w:ascii="Times New Roman" w:hAnsi="Times New Roman"/>
          <w:sz w:val="24"/>
          <w:szCs w:val="24"/>
        </w:rPr>
        <w:t xml:space="preserve">е, на основании чего строит новый </w:t>
      </w:r>
      <w:r w:rsidR="00F850EA" w:rsidRPr="003A425A">
        <w:rPr>
          <w:rFonts w:ascii="Times New Roman" w:hAnsi="Times New Roman"/>
          <w:sz w:val="24"/>
          <w:szCs w:val="24"/>
        </w:rPr>
        <w:t>проект</w:t>
      </w:r>
      <w:r w:rsidRPr="003A425A">
        <w:rPr>
          <w:rFonts w:ascii="Times New Roman" w:hAnsi="Times New Roman"/>
          <w:sz w:val="24"/>
          <w:szCs w:val="24"/>
        </w:rPr>
        <w:t>.</w:t>
      </w:r>
    </w:p>
    <w:p w:rsidR="0090081B" w:rsidRPr="003A425A" w:rsidRDefault="0090081B" w:rsidP="0090081B">
      <w:pPr>
        <w:pStyle w:val="5"/>
        <w:rPr>
          <w:rFonts w:ascii="Times New Roman" w:hAnsi="Times New Roman"/>
          <w:b w:val="0"/>
          <w:color w:val="FF0000"/>
          <w:sz w:val="24"/>
          <w:szCs w:val="24"/>
        </w:rPr>
      </w:pPr>
      <w:bookmarkStart w:id="65" w:name="_Toc382058180"/>
      <w:r w:rsidRPr="003A425A">
        <w:rPr>
          <w:rFonts w:ascii="Times New Roman" w:hAnsi="Times New Roman"/>
          <w:b w:val="0"/>
          <w:color w:val="FF0000"/>
          <w:sz w:val="24"/>
          <w:szCs w:val="24"/>
        </w:rPr>
        <w:t>ДОБАВЛНИЕ БИБЛИОТЕК В ПРОЕКТ</w:t>
      </w:r>
      <w:bookmarkEnd w:id="65"/>
    </w:p>
    <w:p w:rsidR="005A6BBD" w:rsidRPr="003A425A" w:rsidRDefault="00953454" w:rsidP="004003DB">
      <w:pPr>
        <w:jc w:val="both"/>
        <w:rPr>
          <w:rFonts w:ascii="Times New Roman" w:hAnsi="Times New Roman"/>
          <w:sz w:val="24"/>
          <w:szCs w:val="24"/>
        </w:rPr>
      </w:pPr>
      <w:hyperlink r:id="rId80" w:history="1">
        <w:r w:rsidR="005A6BBD" w:rsidRPr="003A425A">
          <w:rPr>
            <w:rStyle w:val="a3"/>
            <w:rFonts w:ascii="Times New Roman" w:hAnsi="Times New Roman"/>
            <w:sz w:val="24"/>
            <w:szCs w:val="24"/>
          </w:rPr>
          <w:t>http://qt-project.org/doc/qtcreator-2.8/creator-project-qmake-libraries.html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w:t>
      </w:r>
      <w:r w:rsidR="00F850EA" w:rsidRPr="003A425A">
        <w:rPr>
          <w:rFonts w:ascii="Times New Roman" w:hAnsi="Times New Roman"/>
          <w:sz w:val="24"/>
          <w:szCs w:val="24"/>
        </w:rPr>
        <w:t>проект</w:t>
      </w:r>
      <w:r w:rsidRPr="003A425A">
        <w:rPr>
          <w:rFonts w:ascii="Times New Roman" w:hAnsi="Times New Roman"/>
          <w:sz w:val="24"/>
          <w:szCs w:val="24"/>
        </w:rPr>
        <w:t xml:space="preserve"> можно добавить другие библиотеки.</w:t>
      </w:r>
      <w:r w:rsidR="0090081B" w:rsidRPr="003A425A">
        <w:rPr>
          <w:rFonts w:ascii="Times New Roman" w:hAnsi="Times New Roman"/>
          <w:sz w:val="24"/>
          <w:szCs w:val="24"/>
        </w:rPr>
        <w:t xml:space="preserve"> </w:t>
      </w:r>
      <w:r w:rsidRPr="003A425A">
        <w:rPr>
          <w:rFonts w:ascii="Times New Roman" w:hAnsi="Times New Roman"/>
          <w:sz w:val="24"/>
          <w:szCs w:val="24"/>
        </w:rPr>
        <w:t>Путь, по которому добавляется библиотека, зависит от типа и локации библиотеки. Вы можете добавить системную библиотеку, вашу собственную библиотеку или библиотеку третьей стороны.</w:t>
      </w:r>
      <w:r w:rsidR="0090081B" w:rsidRPr="003A425A">
        <w:rPr>
          <w:rFonts w:ascii="Times New Roman" w:hAnsi="Times New Roman"/>
          <w:sz w:val="24"/>
          <w:szCs w:val="24"/>
        </w:rPr>
        <w:t xml:space="preserve"> </w:t>
      </w:r>
      <w:r w:rsidRPr="003A425A">
        <w:rPr>
          <w:rFonts w:ascii="Times New Roman" w:hAnsi="Times New Roman"/>
          <w:sz w:val="24"/>
          <w:szCs w:val="24"/>
        </w:rPr>
        <w:t xml:space="preserve">Как правило, к системным </w:t>
      </w:r>
      <w:r w:rsidRPr="003A425A">
        <w:rPr>
          <w:rFonts w:ascii="Times New Roman" w:hAnsi="Times New Roman"/>
          <w:sz w:val="24"/>
          <w:szCs w:val="24"/>
        </w:rPr>
        <w:lastRenderedPageBreak/>
        <w:t>библиотекам не требуется указывать пути, так как они известны по умолчанию. Для ваших библиотек и библиотек третьих сторон вы должны указывать путь.</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всех библиотек лучше указать целевую платформу, а также лучше определить, является библиотека статической или динамической. Для статически связанных внутренних библиотек </w:t>
      </w:r>
      <w:r w:rsidR="00205395" w:rsidRPr="003A425A">
        <w:rPr>
          <w:rFonts w:ascii="Times New Roman" w:hAnsi="Times New Roman"/>
          <w:sz w:val="24"/>
          <w:szCs w:val="24"/>
        </w:rPr>
        <w:t>Qt Creator</w:t>
      </w:r>
      <w:r w:rsidRPr="003A425A">
        <w:rPr>
          <w:rFonts w:ascii="Times New Roman" w:hAnsi="Times New Roman"/>
          <w:sz w:val="24"/>
          <w:szCs w:val="24"/>
        </w:rPr>
        <w:t xml:space="preserve"> добавляет зависимости (</w:t>
      </w:r>
      <w:r w:rsidRPr="003A425A">
        <w:rPr>
          <w:rFonts w:ascii="Times New Roman" w:hAnsi="Times New Roman"/>
          <w:sz w:val="24"/>
          <w:szCs w:val="24"/>
          <w:lang w:val="en-US"/>
        </w:rPr>
        <w:t>PRE</w:t>
      </w:r>
      <w:r w:rsidRPr="003A425A">
        <w:rPr>
          <w:rFonts w:ascii="Times New Roman" w:hAnsi="Times New Roman"/>
          <w:sz w:val="24"/>
          <w:szCs w:val="24"/>
        </w:rPr>
        <w:t>_</w:t>
      </w:r>
      <w:r w:rsidRPr="003A425A">
        <w:rPr>
          <w:rFonts w:ascii="Times New Roman" w:hAnsi="Times New Roman"/>
          <w:sz w:val="24"/>
          <w:szCs w:val="24"/>
          <w:lang w:val="en-US"/>
        </w:rPr>
        <w:t>TARGETDEPS</w:t>
      </w:r>
      <w:r w:rsidRPr="003A425A">
        <w:rPr>
          <w:rFonts w:ascii="Times New Roman" w:hAnsi="Times New Roman"/>
          <w:sz w:val="24"/>
          <w:szCs w:val="24"/>
        </w:rPr>
        <w:t xml:space="preserve"> в файле </w:t>
      </w:r>
      <w:r w:rsidR="00F850EA" w:rsidRPr="003A425A">
        <w:rPr>
          <w:rFonts w:ascii="Times New Roman" w:hAnsi="Times New Roman"/>
          <w:sz w:val="24"/>
          <w:szCs w:val="24"/>
        </w:rPr>
        <w:t>проект</w:t>
      </w:r>
      <w:r w:rsidRPr="003A425A">
        <w:rPr>
          <w:rFonts w:ascii="Times New Roman" w:hAnsi="Times New Roman"/>
          <w:sz w:val="24"/>
          <w:szCs w:val="24"/>
        </w:rPr>
        <w:t xml:space="preserve">а, где указаны все внутренние библиотеки, от которых зависит приложение). </w:t>
      </w:r>
    </w:p>
    <w:p w:rsidR="005A6BBD" w:rsidRPr="003A425A" w:rsidRDefault="0090081B" w:rsidP="004003DB">
      <w:pPr>
        <w:jc w:val="both"/>
        <w:rPr>
          <w:rFonts w:ascii="Times New Roman" w:hAnsi="Times New Roman"/>
          <w:sz w:val="24"/>
          <w:szCs w:val="24"/>
        </w:rPr>
      </w:pPr>
      <w:r w:rsidRPr="003A425A">
        <w:rPr>
          <w:rFonts w:ascii="Times New Roman" w:hAnsi="Times New Roman"/>
          <w:color w:val="00B050"/>
          <w:sz w:val="24"/>
          <w:szCs w:val="24"/>
        </w:rPr>
        <w:t>Т</w:t>
      </w:r>
      <w:r w:rsidR="005A6BBD" w:rsidRPr="003A425A">
        <w:rPr>
          <w:rFonts w:ascii="Times New Roman" w:hAnsi="Times New Roman"/>
          <w:color w:val="00B050"/>
          <w:sz w:val="24"/>
          <w:szCs w:val="24"/>
        </w:rPr>
        <w:t>акже некоторые настройки библиотек зависят от платформы.</w:t>
      </w:r>
      <w:r w:rsidR="005A6BBD" w:rsidRPr="003A425A">
        <w:rPr>
          <w:rFonts w:ascii="Times New Roman" w:hAnsi="Times New Roman"/>
          <w:sz w:val="24"/>
          <w:szCs w:val="24"/>
        </w:rPr>
        <w:t xml:space="preserve"> Например, в </w:t>
      </w:r>
      <w:r w:rsidR="005A6BBD" w:rsidRPr="003A425A">
        <w:rPr>
          <w:rFonts w:ascii="Times New Roman" w:hAnsi="Times New Roman"/>
          <w:sz w:val="24"/>
          <w:szCs w:val="24"/>
          <w:lang w:val="en-US"/>
        </w:rPr>
        <w:t>Windows</w:t>
      </w:r>
      <w:r w:rsidR="005A6BBD" w:rsidRPr="003A425A">
        <w:rPr>
          <w:rFonts w:ascii="Times New Roman" w:hAnsi="Times New Roman"/>
          <w:sz w:val="24"/>
          <w:szCs w:val="24"/>
        </w:rPr>
        <w:t xml:space="preserve"> принято </w:t>
      </w:r>
      <w:r w:rsidR="005061B0" w:rsidRPr="003A425A">
        <w:rPr>
          <w:rFonts w:ascii="Times New Roman" w:hAnsi="Times New Roman"/>
          <w:sz w:val="24"/>
          <w:szCs w:val="24"/>
        </w:rPr>
        <w:t>соглашени</w:t>
      </w:r>
      <w:r w:rsidR="005A6BBD" w:rsidRPr="003A425A">
        <w:rPr>
          <w:rFonts w:ascii="Times New Roman" w:hAnsi="Times New Roman"/>
          <w:sz w:val="24"/>
          <w:szCs w:val="24"/>
        </w:rPr>
        <w:t xml:space="preserve">е, </w:t>
      </w:r>
      <w:r w:rsidR="000151B1" w:rsidRPr="003A425A">
        <w:rPr>
          <w:rFonts w:ascii="Times New Roman" w:hAnsi="Times New Roman"/>
          <w:sz w:val="24"/>
          <w:szCs w:val="24"/>
        </w:rPr>
        <w:t>соглас</w:t>
      </w:r>
      <w:r w:rsidR="005A6BBD" w:rsidRPr="003A425A">
        <w:rPr>
          <w:rFonts w:ascii="Times New Roman" w:hAnsi="Times New Roman"/>
          <w:sz w:val="24"/>
          <w:szCs w:val="24"/>
        </w:rPr>
        <w:t xml:space="preserve">но которому отладочная и выпускная версии библиотеки имеют одинаковые имена, но располагаются в разных </w:t>
      </w:r>
      <w:r w:rsidR="00F850EA" w:rsidRPr="003A425A">
        <w:rPr>
          <w:rFonts w:ascii="Times New Roman" w:hAnsi="Times New Roman"/>
          <w:sz w:val="24"/>
          <w:szCs w:val="24"/>
        </w:rPr>
        <w:t>директори</w:t>
      </w:r>
      <w:r w:rsidR="005A6BBD" w:rsidRPr="003A425A">
        <w:rPr>
          <w:rFonts w:ascii="Times New Roman" w:hAnsi="Times New Roman"/>
          <w:sz w:val="24"/>
          <w:szCs w:val="24"/>
        </w:rPr>
        <w:t>ях. Если их не указать, то у вас не будет возможности настроить то, чтобы библиотеки помещались в разные папки.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Есть альтернатива: к отладочной версии добавляется буква </w:t>
      </w:r>
      <w:r w:rsidRPr="003A425A">
        <w:rPr>
          <w:rFonts w:ascii="Times New Roman" w:hAnsi="Times New Roman"/>
          <w:sz w:val="24"/>
          <w:szCs w:val="24"/>
          <w:lang w:val="en-US"/>
        </w:rPr>
        <w:t>d</w:t>
      </w:r>
      <w:r w:rsidR="0090081B" w:rsidRPr="003A425A">
        <w:rPr>
          <w:rFonts w:ascii="Times New Roman" w:hAnsi="Times New Roman"/>
          <w:sz w:val="24"/>
          <w:szCs w:val="24"/>
        </w:rPr>
        <w:t>.</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Я не понимаю, что имеется в виду под внутренней библиотекой.</w:t>
      </w:r>
    </w:p>
    <w:p w:rsidR="005A6BBD" w:rsidRPr="003A425A" w:rsidRDefault="005A6BBD" w:rsidP="004003DB">
      <w:pPr>
        <w:jc w:val="both"/>
        <w:rPr>
          <w:rFonts w:ascii="Times New Roman" w:hAnsi="Times New Roman"/>
          <w:sz w:val="24"/>
          <w:szCs w:val="24"/>
        </w:rPr>
      </w:pPr>
      <w:r w:rsidRPr="003A425A">
        <w:rPr>
          <w:rFonts w:ascii="Times New Roman" w:hAnsi="Times New Roman"/>
          <w:i/>
          <w:sz w:val="24"/>
          <w:szCs w:val="24"/>
        </w:rPr>
        <w:t xml:space="preserve">также показателем пример кода в файле </w:t>
      </w:r>
      <w:r w:rsidR="00F850EA" w:rsidRPr="003A425A">
        <w:rPr>
          <w:rFonts w:ascii="Times New Roman" w:hAnsi="Times New Roman"/>
          <w:i/>
          <w:sz w:val="24"/>
          <w:szCs w:val="24"/>
        </w:rPr>
        <w:t>проект</w:t>
      </w:r>
      <w:r w:rsidRPr="003A425A">
        <w:rPr>
          <w:rFonts w:ascii="Times New Roman" w:hAnsi="Times New Roman"/>
          <w:i/>
          <w:sz w:val="24"/>
          <w:szCs w:val="24"/>
        </w:rPr>
        <w:t xml:space="preserve">а при создании статической библиотеки. Там не просто указываются места локализации отладочной и выпускной версий для платформ </w:t>
      </w:r>
      <w:r w:rsidRPr="003A425A">
        <w:rPr>
          <w:rFonts w:ascii="Times New Roman" w:hAnsi="Times New Roman"/>
          <w:i/>
          <w:sz w:val="24"/>
          <w:szCs w:val="24"/>
          <w:lang w:val="en-US"/>
        </w:rPr>
        <w:t>Windows</w:t>
      </w:r>
      <w:r w:rsidRPr="003A425A">
        <w:rPr>
          <w:rFonts w:ascii="Times New Roman" w:hAnsi="Times New Roman"/>
          <w:i/>
          <w:sz w:val="24"/>
          <w:szCs w:val="24"/>
        </w:rPr>
        <w:t xml:space="preserve"> и</w:t>
      </w:r>
      <w:r w:rsidRPr="003A425A">
        <w:rPr>
          <w:rFonts w:ascii="Times New Roman" w:hAnsi="Times New Roman"/>
          <w:i/>
          <w:sz w:val="24"/>
          <w:szCs w:val="24"/>
          <w:lang w:val="be-BY"/>
        </w:rPr>
        <w:t xml:space="preserve"> </w:t>
      </w:r>
      <w:r w:rsidRPr="003A425A">
        <w:rPr>
          <w:rFonts w:ascii="Times New Roman" w:hAnsi="Times New Roman"/>
          <w:i/>
          <w:sz w:val="24"/>
          <w:szCs w:val="24"/>
          <w:lang w:val="en-US"/>
        </w:rPr>
        <w:t>Linux</w:t>
      </w:r>
      <w:r w:rsidRPr="003A425A">
        <w:rPr>
          <w:rFonts w:ascii="Times New Roman" w:hAnsi="Times New Roman"/>
          <w:i/>
          <w:sz w:val="24"/>
          <w:szCs w:val="24"/>
        </w:rPr>
        <w:t xml:space="preserve">, но также </w:t>
      </w:r>
      <w:r w:rsidR="0090081B" w:rsidRPr="003A425A">
        <w:rPr>
          <w:rFonts w:ascii="Times New Roman" w:hAnsi="Times New Roman"/>
          <w:i/>
          <w:sz w:val="24"/>
          <w:szCs w:val="24"/>
        </w:rPr>
        <w:t>е</w:t>
      </w:r>
      <w:r w:rsidRPr="003A425A">
        <w:rPr>
          <w:rFonts w:ascii="Times New Roman" w:hAnsi="Times New Roman"/>
          <w:i/>
          <w:sz w:val="24"/>
          <w:szCs w:val="24"/>
        </w:rPr>
        <w:t>сть</w:t>
      </w:r>
      <w:r w:rsidR="0090081B" w:rsidRPr="003A425A">
        <w:rPr>
          <w:rFonts w:ascii="Times New Roman" w:hAnsi="Times New Roman"/>
          <w:i/>
          <w:sz w:val="24"/>
          <w:szCs w:val="24"/>
        </w:rPr>
        <w:t xml:space="preserve"> и</w:t>
      </w:r>
      <w:r w:rsidRPr="003A425A">
        <w:rPr>
          <w:rFonts w:ascii="Times New Roman" w:hAnsi="Times New Roman"/>
          <w:i/>
          <w:sz w:val="24"/>
          <w:szCs w:val="24"/>
        </w:rPr>
        <w:t xml:space="preserve"> переменная </w:t>
      </w:r>
      <w:r w:rsidRPr="003A425A">
        <w:rPr>
          <w:rFonts w:ascii="Times New Roman" w:hAnsi="Times New Roman"/>
          <w:sz w:val="24"/>
          <w:szCs w:val="24"/>
          <w:lang w:val="en-US"/>
        </w:rPr>
        <w:t>PRE</w:t>
      </w:r>
      <w:r w:rsidRPr="003A425A">
        <w:rPr>
          <w:rFonts w:ascii="Times New Roman" w:hAnsi="Times New Roman"/>
          <w:sz w:val="24"/>
          <w:szCs w:val="24"/>
        </w:rPr>
        <w:t>_</w:t>
      </w:r>
      <w:r w:rsidRPr="003A425A">
        <w:rPr>
          <w:rFonts w:ascii="Times New Roman" w:hAnsi="Times New Roman"/>
          <w:sz w:val="24"/>
          <w:szCs w:val="24"/>
          <w:lang w:val="en-US"/>
        </w:rPr>
        <w:t>TARGETDEPS</w:t>
      </w:r>
      <w:r w:rsidRPr="003A425A">
        <w:rPr>
          <w:rFonts w:ascii="Times New Roman" w:hAnsi="Times New Roman"/>
          <w:sz w:val="24"/>
          <w:szCs w:val="24"/>
        </w:rPr>
        <w:t xml:space="preserve">, в которую помещается путь к библиотеке по отношению к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r w:rsidRPr="003A425A">
        <w:rPr>
          <w:rFonts w:ascii="Times New Roman" w:hAnsi="Times New Roman"/>
          <w:sz w:val="24"/>
          <w:szCs w:val="24"/>
          <w:lang w:val="en-US"/>
        </w:rPr>
        <w:t>OUT</w:t>
      </w:r>
      <w:r w:rsidRPr="003A425A">
        <w:rPr>
          <w:rFonts w:ascii="Times New Roman" w:hAnsi="Times New Roman"/>
          <w:sz w:val="24"/>
          <w:szCs w:val="24"/>
        </w:rPr>
        <w:t>_</w:t>
      </w:r>
      <w:r w:rsidRPr="003A425A">
        <w:rPr>
          <w:rFonts w:ascii="Times New Roman" w:hAnsi="Times New Roman"/>
          <w:sz w:val="24"/>
          <w:szCs w:val="24"/>
          <w:lang w:val="en-US"/>
        </w:rPr>
        <w:t>PWD</w:t>
      </w:r>
      <w:r w:rsidRPr="003A425A">
        <w:rPr>
          <w:rFonts w:ascii="Times New Roman" w:hAnsi="Times New Roman"/>
          <w:sz w:val="24"/>
          <w:szCs w:val="24"/>
        </w:rPr>
        <w:t xml:space="preserve">. </w:t>
      </w:r>
    </w:p>
    <w:p w:rsidR="0090081B" w:rsidRPr="003A425A" w:rsidRDefault="0090081B" w:rsidP="0090081B">
      <w:pPr>
        <w:pStyle w:val="4"/>
        <w:rPr>
          <w:rFonts w:ascii="Times New Roman" w:hAnsi="Times New Roman"/>
          <w:b w:val="0"/>
          <w:sz w:val="24"/>
          <w:szCs w:val="24"/>
        </w:rPr>
      </w:pPr>
      <w:bookmarkStart w:id="66" w:name="_Toc382058181"/>
      <w:r w:rsidRPr="003A425A">
        <w:rPr>
          <w:rFonts w:ascii="Times New Roman" w:hAnsi="Times New Roman"/>
          <w:b w:val="0"/>
          <w:sz w:val="24"/>
          <w:szCs w:val="24"/>
        </w:rPr>
        <w:t>ДОБАВЛЕНИЕ НОВЫХ ЧАСТНЫХ ВИЗАРДОВ</w:t>
      </w:r>
      <w:bookmarkEnd w:id="66"/>
    </w:p>
    <w:p w:rsidR="005A6BBD" w:rsidRPr="003A425A" w:rsidRDefault="00953454" w:rsidP="004003DB">
      <w:pPr>
        <w:jc w:val="both"/>
        <w:rPr>
          <w:rFonts w:ascii="Times New Roman" w:hAnsi="Times New Roman"/>
          <w:i/>
          <w:sz w:val="24"/>
          <w:szCs w:val="24"/>
        </w:rPr>
      </w:pPr>
      <w:hyperlink r:id="rId81" w:history="1">
        <w:r w:rsidR="005A6BBD" w:rsidRPr="003A425A">
          <w:rPr>
            <w:rStyle w:val="a3"/>
            <w:rFonts w:ascii="Times New Roman" w:hAnsi="Times New Roman"/>
            <w:i/>
            <w:sz w:val="24"/>
            <w:szCs w:val="24"/>
          </w:rPr>
          <w:t>http://qt-project.org/doc/qtcreator-2.8/creator-project-wizards.html</w:t>
        </w:r>
      </w:hyperlink>
    </w:p>
    <w:p w:rsidR="005A6BBD" w:rsidRPr="003A425A" w:rsidRDefault="00102F20" w:rsidP="004003DB">
      <w:pPr>
        <w:jc w:val="both"/>
        <w:rPr>
          <w:rFonts w:ascii="Times New Roman" w:hAnsi="Times New Roman"/>
          <w:sz w:val="24"/>
          <w:szCs w:val="24"/>
        </w:rPr>
      </w:pPr>
      <w:r w:rsidRPr="003A425A">
        <w:rPr>
          <w:rFonts w:ascii="Times New Roman" w:hAnsi="Times New Roman"/>
          <w:sz w:val="24"/>
          <w:szCs w:val="24"/>
        </w:rPr>
        <w:t>Е</w:t>
      </w:r>
      <w:r w:rsidR="005A6BBD" w:rsidRPr="003A425A">
        <w:rPr>
          <w:rFonts w:ascii="Times New Roman" w:hAnsi="Times New Roman"/>
          <w:sz w:val="24"/>
          <w:szCs w:val="24"/>
        </w:rPr>
        <w:t xml:space="preserve">сли вы работаете в команде над большим приложением, то вы желаете создать некоторый стандартный способ, по которому команда будет создавать </w:t>
      </w:r>
      <w:r w:rsidR="00F850EA" w:rsidRPr="003A425A">
        <w:rPr>
          <w:rFonts w:ascii="Times New Roman" w:hAnsi="Times New Roman"/>
          <w:sz w:val="24"/>
          <w:szCs w:val="24"/>
        </w:rPr>
        <w:t>проект</w:t>
      </w:r>
      <w:r w:rsidR="005A6BBD" w:rsidRPr="003A425A">
        <w:rPr>
          <w:rFonts w:ascii="Times New Roman" w:hAnsi="Times New Roman"/>
          <w:sz w:val="24"/>
          <w:szCs w:val="24"/>
        </w:rPr>
        <w:t>ы и классы.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Частный визард определят интерфейс страниц визарда. На каждой странице есть поля ввода и их названия. Когда пользователь вводит туда значения, то они затем используются системой для построения. Построение может происходить двумя способами:</w:t>
      </w:r>
    </w:p>
    <w:p w:rsidR="005A6BBD" w:rsidRPr="003A425A" w:rsidRDefault="005A6BBD" w:rsidP="004D4FF9">
      <w:pPr>
        <w:numPr>
          <w:ilvl w:val="0"/>
          <w:numId w:val="111"/>
        </w:numPr>
        <w:jc w:val="both"/>
        <w:rPr>
          <w:rFonts w:ascii="Times New Roman" w:hAnsi="Times New Roman"/>
          <w:sz w:val="24"/>
          <w:szCs w:val="24"/>
        </w:rPr>
      </w:pPr>
      <w:r w:rsidRPr="003A425A">
        <w:rPr>
          <w:rFonts w:ascii="Times New Roman" w:hAnsi="Times New Roman"/>
          <w:color w:val="00B050"/>
          <w:sz w:val="24"/>
          <w:szCs w:val="24"/>
        </w:rPr>
        <w:t>по шаблону</w:t>
      </w:r>
      <w:r w:rsidRPr="003A425A">
        <w:rPr>
          <w:rFonts w:ascii="Times New Roman" w:hAnsi="Times New Roman"/>
          <w:sz w:val="24"/>
          <w:szCs w:val="24"/>
        </w:rPr>
        <w:t>, когда указатели в исходных файлах заменяются значениями в визарде.</w:t>
      </w:r>
    </w:p>
    <w:p w:rsidR="005A6BBD" w:rsidRPr="003A425A" w:rsidRDefault="005A6BBD" w:rsidP="004D4FF9">
      <w:pPr>
        <w:numPr>
          <w:ilvl w:val="0"/>
          <w:numId w:val="111"/>
        </w:numPr>
        <w:jc w:val="both"/>
        <w:rPr>
          <w:rFonts w:ascii="Times New Roman" w:hAnsi="Times New Roman"/>
          <w:sz w:val="24"/>
          <w:szCs w:val="24"/>
        </w:rPr>
      </w:pPr>
      <w:r w:rsidRPr="003A425A">
        <w:rPr>
          <w:rFonts w:ascii="Times New Roman" w:hAnsi="Times New Roman"/>
          <w:color w:val="00B050"/>
          <w:sz w:val="24"/>
          <w:szCs w:val="24"/>
        </w:rPr>
        <w:t>сценарий генератора</w:t>
      </w:r>
      <w:r w:rsidRPr="003A425A">
        <w:rPr>
          <w:rFonts w:ascii="Times New Roman" w:hAnsi="Times New Roman"/>
          <w:sz w:val="24"/>
          <w:szCs w:val="24"/>
        </w:rPr>
        <w:t xml:space="preserve">, когда пишется сценарий, который создаёт файлы. </w:t>
      </w:r>
      <w:r w:rsidRPr="003A425A">
        <w:rPr>
          <w:rFonts w:ascii="Times New Roman" w:hAnsi="Times New Roman"/>
          <w:color w:val="00B050"/>
          <w:sz w:val="24"/>
          <w:szCs w:val="24"/>
        </w:rPr>
        <w:t>но это не рекомендуется, так как писать кросс-платформенные сценарии по существу очень сложно.</w:t>
      </w:r>
      <w:r w:rsidRPr="003A425A">
        <w:rPr>
          <w:rFonts w:ascii="Times New Roman" w:hAnsi="Times New Roman"/>
          <w:color w:val="FFFF00"/>
          <w:sz w:val="24"/>
          <w:szCs w:val="24"/>
        </w:rPr>
        <w:t xml:space="preserve"> </w:t>
      </w:r>
      <w:r w:rsidRPr="003A425A">
        <w:rPr>
          <w:rFonts w:ascii="Times New Roman" w:hAnsi="Times New Roman"/>
          <w:sz w:val="24"/>
          <w:szCs w:val="24"/>
        </w:rPr>
        <w:t xml:space="preserve">Это оправдано, только если требуется сложная логика создания файлов </w:t>
      </w:r>
      <w:r w:rsidR="00F850EA" w:rsidRPr="003A425A">
        <w:rPr>
          <w:rFonts w:ascii="Times New Roman" w:hAnsi="Times New Roman"/>
          <w:sz w:val="24"/>
          <w:szCs w:val="24"/>
        </w:rPr>
        <w:t>проект</w:t>
      </w:r>
      <w:r w:rsidRPr="003A425A">
        <w:rPr>
          <w:rFonts w:ascii="Times New Roman" w:hAnsi="Times New Roman"/>
          <w:sz w:val="24"/>
          <w:szCs w:val="24"/>
        </w:rPr>
        <w:t>а.</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Далее показаны </w:t>
      </w:r>
      <w:r w:rsidR="00F850EA" w:rsidRPr="003A425A">
        <w:rPr>
          <w:rFonts w:ascii="Times New Roman" w:hAnsi="Times New Roman"/>
          <w:i/>
          <w:sz w:val="24"/>
          <w:szCs w:val="24"/>
        </w:rPr>
        <w:t>директори</w:t>
      </w:r>
      <w:r w:rsidRPr="003A425A">
        <w:rPr>
          <w:rFonts w:ascii="Times New Roman" w:hAnsi="Times New Roman"/>
          <w:i/>
          <w:sz w:val="24"/>
          <w:szCs w:val="24"/>
        </w:rPr>
        <w:t>и</w:t>
      </w:r>
      <w:r w:rsidR="00D11FDF" w:rsidRPr="003A425A">
        <w:rPr>
          <w:rFonts w:ascii="Times New Roman" w:hAnsi="Times New Roman"/>
          <w:i/>
          <w:sz w:val="24"/>
          <w:szCs w:val="24"/>
        </w:rPr>
        <w:t>, где хранятся частные визарды.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Частные визарды имеют </w:t>
      </w:r>
      <w:r w:rsidRPr="003A425A">
        <w:rPr>
          <w:rFonts w:ascii="Times New Roman" w:hAnsi="Times New Roman"/>
          <w:sz w:val="24"/>
          <w:szCs w:val="24"/>
          <w:lang w:val="en-US"/>
        </w:rPr>
        <w:t>XML</w:t>
      </w:r>
      <w:r w:rsidRPr="003A425A">
        <w:rPr>
          <w:rFonts w:ascii="Times New Roman" w:hAnsi="Times New Roman"/>
          <w:sz w:val="24"/>
          <w:szCs w:val="24"/>
        </w:rPr>
        <w:t>-файл, где находится его описание. Исходный файл шаблона визарда, а также некоторый скрипт.</w:t>
      </w:r>
    </w:p>
    <w:p w:rsidR="00D11FDF"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создания визарда </w:t>
      </w:r>
      <w:r w:rsidR="00F850EA" w:rsidRPr="003A425A">
        <w:rPr>
          <w:rFonts w:ascii="Times New Roman" w:hAnsi="Times New Roman"/>
          <w:sz w:val="24"/>
          <w:szCs w:val="24"/>
        </w:rPr>
        <w:t>проект</w:t>
      </w:r>
      <w:r w:rsidRPr="003A425A">
        <w:rPr>
          <w:rFonts w:ascii="Times New Roman" w:hAnsi="Times New Roman"/>
          <w:sz w:val="24"/>
          <w:szCs w:val="24"/>
        </w:rPr>
        <w:t xml:space="preserve">а следует: </w:t>
      </w:r>
    </w:p>
    <w:p w:rsidR="00D11FDF" w:rsidRPr="003A425A" w:rsidRDefault="005A6BBD" w:rsidP="004D4FF9">
      <w:pPr>
        <w:numPr>
          <w:ilvl w:val="0"/>
          <w:numId w:val="112"/>
        </w:numPr>
        <w:jc w:val="both"/>
        <w:rPr>
          <w:rFonts w:ascii="Times New Roman" w:hAnsi="Times New Roman"/>
          <w:sz w:val="24"/>
          <w:szCs w:val="24"/>
        </w:rPr>
      </w:pPr>
      <w:r w:rsidRPr="003A425A">
        <w:rPr>
          <w:rFonts w:ascii="Times New Roman" w:hAnsi="Times New Roman"/>
          <w:sz w:val="24"/>
          <w:szCs w:val="24"/>
        </w:rPr>
        <w:t xml:space="preserve">сделать копию некоторой папки шаблона существующего визарда (лучше примера); </w:t>
      </w:r>
    </w:p>
    <w:p w:rsidR="00D11FDF" w:rsidRPr="003A425A" w:rsidRDefault="005A6BBD" w:rsidP="004D4FF9">
      <w:pPr>
        <w:numPr>
          <w:ilvl w:val="0"/>
          <w:numId w:val="112"/>
        </w:numPr>
        <w:jc w:val="both"/>
        <w:rPr>
          <w:rFonts w:ascii="Times New Roman" w:hAnsi="Times New Roman"/>
          <w:sz w:val="24"/>
          <w:szCs w:val="24"/>
        </w:rPr>
      </w:pPr>
      <w:r w:rsidRPr="003A425A">
        <w:rPr>
          <w:rFonts w:ascii="Times New Roman" w:hAnsi="Times New Roman"/>
          <w:sz w:val="24"/>
          <w:szCs w:val="24"/>
        </w:rPr>
        <w:t xml:space="preserve">модифицировать </w:t>
      </w:r>
      <w:r w:rsidRPr="003A425A">
        <w:rPr>
          <w:rFonts w:ascii="Times New Roman" w:hAnsi="Times New Roman"/>
          <w:sz w:val="24"/>
          <w:szCs w:val="24"/>
          <w:lang w:val="en-US"/>
        </w:rPr>
        <w:t>XML</w:t>
      </w:r>
      <w:r w:rsidRPr="003A425A">
        <w:rPr>
          <w:rFonts w:ascii="Times New Roman" w:hAnsi="Times New Roman"/>
          <w:sz w:val="24"/>
          <w:szCs w:val="24"/>
        </w:rPr>
        <w:t>-файл примера (там задаётся тип визарда, после какой страниц</w:t>
      </w:r>
      <w:r w:rsidR="00D11FDF" w:rsidRPr="003A425A">
        <w:rPr>
          <w:rFonts w:ascii="Times New Roman" w:hAnsi="Times New Roman"/>
          <w:sz w:val="24"/>
          <w:szCs w:val="24"/>
        </w:rPr>
        <w:t>ы</w:t>
      </w:r>
      <w:r w:rsidRPr="003A425A">
        <w:rPr>
          <w:rFonts w:ascii="Times New Roman" w:hAnsi="Times New Roman"/>
          <w:sz w:val="24"/>
          <w:szCs w:val="24"/>
        </w:rPr>
        <w:t xml:space="preserve"> стандартного визарда добавляется данная страница, а также категория, к </w:t>
      </w:r>
      <w:r w:rsidRPr="003A425A">
        <w:rPr>
          <w:rFonts w:ascii="Times New Roman" w:hAnsi="Times New Roman"/>
          <w:sz w:val="24"/>
          <w:szCs w:val="24"/>
        </w:rPr>
        <w:lastRenderedPageBreak/>
        <w:t xml:space="preserve">которой будет относится данный визард; далее указываются иконка и описание визарда; файлы, которые добавляются к </w:t>
      </w:r>
      <w:r w:rsidR="00F850EA" w:rsidRPr="003A425A">
        <w:rPr>
          <w:rFonts w:ascii="Times New Roman" w:hAnsi="Times New Roman"/>
          <w:sz w:val="24"/>
          <w:szCs w:val="24"/>
        </w:rPr>
        <w:t>проект</w:t>
      </w:r>
      <w:r w:rsidRPr="003A425A">
        <w:rPr>
          <w:rFonts w:ascii="Times New Roman" w:hAnsi="Times New Roman"/>
          <w:sz w:val="24"/>
          <w:szCs w:val="24"/>
        </w:rPr>
        <w:t>у, причём данные файлы должны быть в папке частного визарда, откуда они просто копируются</w:t>
      </w:r>
      <w:r w:rsidR="00D11FDF" w:rsidRPr="003A425A">
        <w:rPr>
          <w:rFonts w:ascii="Times New Roman" w:hAnsi="Times New Roman"/>
          <w:sz w:val="24"/>
          <w:szCs w:val="24"/>
        </w:rPr>
        <w:t>)</w:t>
      </w:r>
      <w:r w:rsidRPr="003A425A">
        <w:rPr>
          <w:rFonts w:ascii="Times New Roman" w:hAnsi="Times New Roman"/>
          <w:sz w:val="24"/>
          <w:szCs w:val="24"/>
        </w:rPr>
        <w:t xml:space="preserve">; </w:t>
      </w:r>
    </w:p>
    <w:p w:rsidR="00D11FDF" w:rsidRPr="003A425A" w:rsidRDefault="005A6BBD" w:rsidP="004D4FF9">
      <w:pPr>
        <w:numPr>
          <w:ilvl w:val="0"/>
          <w:numId w:val="112"/>
        </w:numPr>
        <w:jc w:val="both"/>
        <w:rPr>
          <w:rFonts w:ascii="Times New Roman" w:hAnsi="Times New Roman"/>
          <w:sz w:val="24"/>
          <w:szCs w:val="24"/>
        </w:rPr>
      </w:pPr>
      <w:r w:rsidRPr="003A425A">
        <w:rPr>
          <w:rFonts w:ascii="Times New Roman" w:hAnsi="Times New Roman"/>
          <w:sz w:val="24"/>
          <w:szCs w:val="24"/>
        </w:rPr>
        <w:t xml:space="preserve">затем задаются опции сценария генератора; </w:t>
      </w:r>
    </w:p>
    <w:p w:rsidR="005A6BBD" w:rsidRPr="003A425A" w:rsidRDefault="005A6BBD" w:rsidP="004D4FF9">
      <w:pPr>
        <w:numPr>
          <w:ilvl w:val="0"/>
          <w:numId w:val="112"/>
        </w:numPr>
        <w:jc w:val="both"/>
        <w:rPr>
          <w:rFonts w:ascii="Times New Roman" w:hAnsi="Times New Roman"/>
          <w:sz w:val="24"/>
          <w:szCs w:val="24"/>
        </w:rPr>
      </w:pPr>
      <w:r w:rsidRPr="003A425A">
        <w:rPr>
          <w:rFonts w:ascii="Times New Roman" w:hAnsi="Times New Roman"/>
          <w:sz w:val="24"/>
          <w:szCs w:val="24"/>
        </w:rPr>
        <w:t>затем следует код, который создаёт страницу визарда.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Затем приводится аналогичная процедура для создания визарда класса.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создания полей в визарде можно использовать следующие </w:t>
      </w:r>
      <w:r w:rsidR="00085476" w:rsidRPr="003A425A">
        <w:rPr>
          <w:rFonts w:ascii="Times New Roman" w:hAnsi="Times New Roman"/>
          <w:sz w:val="24"/>
          <w:szCs w:val="24"/>
        </w:rPr>
        <w:t>объект</w:t>
      </w:r>
      <w:r w:rsidRPr="003A425A">
        <w:rPr>
          <w:rFonts w:ascii="Times New Roman" w:hAnsi="Times New Roman"/>
          <w:sz w:val="24"/>
          <w:szCs w:val="24"/>
        </w:rPr>
        <w:t xml:space="preserve">ы: </w:t>
      </w:r>
      <w:r w:rsidRPr="003A425A">
        <w:rPr>
          <w:rFonts w:ascii="Times New Roman" w:hAnsi="Times New Roman"/>
          <w:sz w:val="24"/>
          <w:szCs w:val="24"/>
          <w:lang w:val="en-US"/>
        </w:rPr>
        <w:t>PathChooser</w:t>
      </w:r>
      <w:r w:rsidRPr="003A425A">
        <w:rPr>
          <w:rFonts w:ascii="Times New Roman" w:hAnsi="Times New Roman"/>
          <w:sz w:val="24"/>
          <w:szCs w:val="24"/>
        </w:rPr>
        <w:t xml:space="preserve">, </w:t>
      </w:r>
      <w:r w:rsidRPr="003A425A">
        <w:rPr>
          <w:rFonts w:ascii="Times New Roman" w:hAnsi="Times New Roman"/>
          <w:sz w:val="24"/>
          <w:szCs w:val="24"/>
          <w:lang w:val="en-US"/>
        </w:rPr>
        <w:t>QCheckBox</w:t>
      </w:r>
      <w:r w:rsidRPr="003A425A">
        <w:rPr>
          <w:rFonts w:ascii="Times New Roman" w:hAnsi="Times New Roman"/>
          <w:sz w:val="24"/>
          <w:szCs w:val="24"/>
        </w:rPr>
        <w:t xml:space="preserve">, </w:t>
      </w:r>
      <w:r w:rsidRPr="003A425A">
        <w:rPr>
          <w:rFonts w:ascii="Times New Roman" w:hAnsi="Times New Roman"/>
          <w:sz w:val="24"/>
          <w:szCs w:val="24"/>
          <w:lang w:val="en-US"/>
        </w:rPr>
        <w:t>QComboBox</w:t>
      </w:r>
      <w:r w:rsidRPr="003A425A">
        <w:rPr>
          <w:rFonts w:ascii="Times New Roman" w:hAnsi="Times New Roman"/>
          <w:sz w:val="24"/>
          <w:szCs w:val="24"/>
        </w:rPr>
        <w:t xml:space="preserve">, </w:t>
      </w:r>
      <w:r w:rsidRPr="003A425A">
        <w:rPr>
          <w:rFonts w:ascii="Times New Roman" w:hAnsi="Times New Roman"/>
          <w:sz w:val="24"/>
          <w:szCs w:val="24"/>
          <w:lang w:val="en-US"/>
        </w:rPr>
        <w:t>QLineEdit</w:t>
      </w:r>
      <w:r w:rsidRPr="003A425A">
        <w:rPr>
          <w:rFonts w:ascii="Times New Roman" w:hAnsi="Times New Roman"/>
          <w:sz w:val="24"/>
          <w:szCs w:val="24"/>
        </w:rPr>
        <w:t xml:space="preserve">, </w:t>
      </w:r>
      <w:r w:rsidRPr="003A425A">
        <w:rPr>
          <w:rFonts w:ascii="Times New Roman" w:hAnsi="Times New Roman"/>
          <w:sz w:val="24"/>
          <w:szCs w:val="24"/>
          <w:lang w:val="en-US"/>
        </w:rPr>
        <w:t>QTextEdit</w:t>
      </w:r>
      <w:r w:rsidRPr="003A425A">
        <w:rPr>
          <w:rFonts w:ascii="Times New Roman" w:hAnsi="Times New Roman"/>
          <w:sz w:val="24"/>
          <w:szCs w:val="24"/>
        </w:rPr>
        <w:t>.</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Далее показывается, как при помощи </w:t>
      </w:r>
      <w:r w:rsidRPr="003A425A">
        <w:rPr>
          <w:rFonts w:ascii="Times New Roman" w:hAnsi="Times New Roman"/>
          <w:i/>
          <w:sz w:val="24"/>
          <w:szCs w:val="24"/>
          <w:lang w:val="en-US"/>
        </w:rPr>
        <w:t>XML</w:t>
      </w:r>
      <w:r w:rsidRPr="003A425A">
        <w:rPr>
          <w:rFonts w:ascii="Times New Roman" w:hAnsi="Times New Roman"/>
          <w:i/>
          <w:sz w:val="24"/>
          <w:szCs w:val="24"/>
        </w:rPr>
        <w:t>-описания можно создавать все данные элементы.</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Шаблонные файлы исходного кода содержат указатели на место, которые затем заменяются тем, что вводит пользователь. Те места кода, которые заменяются введёнными значениями, обозначены как %</w:t>
      </w:r>
      <w:r w:rsidRPr="003A425A">
        <w:rPr>
          <w:rFonts w:ascii="Times New Roman" w:hAnsi="Times New Roman"/>
          <w:sz w:val="24"/>
          <w:szCs w:val="24"/>
          <w:lang w:val="en-US"/>
        </w:rPr>
        <w:t>FIELDNAME</w:t>
      </w:r>
      <w:r w:rsidRPr="003A425A">
        <w:rPr>
          <w:rFonts w:ascii="Times New Roman" w:hAnsi="Times New Roman"/>
          <w:sz w:val="24"/>
          <w:szCs w:val="24"/>
        </w:rPr>
        <w:t xml:space="preserve">:%, причём с данным полем могут находится некоторые дополнительные символы, которые указывают на тип начертания. </w:t>
      </w:r>
      <w:r w:rsidRPr="003A425A">
        <w:rPr>
          <w:rFonts w:ascii="Times New Roman" w:hAnsi="Times New Roman"/>
          <w:i/>
          <w:sz w:val="24"/>
          <w:szCs w:val="24"/>
        </w:rPr>
        <w:t>Они показаны в данной части.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в описании предусмотрены некоторые идентификаторы, обозначающие предопределённые константы.</w:t>
      </w:r>
      <w:r w:rsidR="00D11FDF" w:rsidRPr="003A425A">
        <w:rPr>
          <w:rFonts w:ascii="Times New Roman" w:hAnsi="Times New Roman"/>
          <w:sz w:val="24"/>
          <w:szCs w:val="24"/>
        </w:rPr>
        <w:t xml:space="preserve"> </w:t>
      </w:r>
      <w:r w:rsidRPr="003A425A">
        <w:rPr>
          <w:rFonts w:ascii="Times New Roman" w:hAnsi="Times New Roman"/>
          <w:sz w:val="24"/>
          <w:szCs w:val="24"/>
        </w:rPr>
        <w:t>Также можно задать правила доступа для ввода пользователя.</w:t>
      </w:r>
      <w:r w:rsidR="00D11FDF" w:rsidRPr="003A425A">
        <w:rPr>
          <w:rFonts w:ascii="Times New Roman" w:hAnsi="Times New Roman"/>
          <w:sz w:val="24"/>
          <w:szCs w:val="24"/>
        </w:rPr>
        <w:t xml:space="preserve"> </w:t>
      </w:r>
      <w:r w:rsidRPr="003A425A">
        <w:rPr>
          <w:rFonts w:ascii="Times New Roman" w:hAnsi="Times New Roman"/>
          <w:sz w:val="24"/>
          <w:szCs w:val="24"/>
        </w:rPr>
        <w:t xml:space="preserve">Также для создания частного визарда можно </w:t>
      </w:r>
      <w:r w:rsidR="00F850EA" w:rsidRPr="003A425A">
        <w:rPr>
          <w:rFonts w:ascii="Times New Roman" w:hAnsi="Times New Roman"/>
          <w:sz w:val="24"/>
          <w:szCs w:val="24"/>
        </w:rPr>
        <w:t>написа</w:t>
      </w:r>
      <w:r w:rsidRPr="003A425A">
        <w:rPr>
          <w:rFonts w:ascii="Times New Roman" w:hAnsi="Times New Roman"/>
          <w:sz w:val="24"/>
          <w:szCs w:val="24"/>
        </w:rPr>
        <w:t>ть свой собственный скрипт.</w:t>
      </w:r>
    </w:p>
    <w:p w:rsidR="00D11FDF" w:rsidRPr="003A425A" w:rsidRDefault="00D11FDF" w:rsidP="00D11FDF">
      <w:pPr>
        <w:pStyle w:val="4"/>
        <w:rPr>
          <w:rFonts w:ascii="Times New Roman" w:hAnsi="Times New Roman"/>
          <w:b w:val="0"/>
          <w:color w:val="FF0000"/>
          <w:sz w:val="24"/>
          <w:szCs w:val="24"/>
        </w:rPr>
      </w:pPr>
      <w:bookmarkStart w:id="67" w:name="_Toc382058182"/>
      <w:r w:rsidRPr="003A425A">
        <w:rPr>
          <w:rFonts w:ascii="Times New Roman" w:hAnsi="Times New Roman"/>
          <w:b w:val="0"/>
          <w:color w:val="FF0000"/>
          <w:sz w:val="24"/>
          <w:szCs w:val="24"/>
        </w:rPr>
        <w:t>ИСПОЛЬЗОВАНИЕ СИСТЕМ КОНТРОЛЯ ВЕРСИЙ</w:t>
      </w:r>
      <w:bookmarkEnd w:id="67"/>
    </w:p>
    <w:p w:rsidR="005A6BBD" w:rsidRPr="003A425A" w:rsidRDefault="00953454" w:rsidP="004003DB">
      <w:pPr>
        <w:jc w:val="both"/>
        <w:rPr>
          <w:rFonts w:ascii="Times New Roman" w:hAnsi="Times New Roman"/>
          <w:sz w:val="24"/>
          <w:szCs w:val="24"/>
        </w:rPr>
      </w:pPr>
      <w:hyperlink r:id="rId82" w:history="1">
        <w:r w:rsidR="005A6BBD" w:rsidRPr="003A425A">
          <w:rPr>
            <w:rStyle w:val="a3"/>
            <w:rFonts w:ascii="Times New Roman" w:hAnsi="Times New Roman"/>
            <w:sz w:val="24"/>
            <w:szCs w:val="24"/>
          </w:rPr>
          <w:t>http://qt-project.org/doc/qtcreator-2.8/creator-version-control.html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в данной части перечислены системы контроля версий, которые поддерживаются создателем. Меркуриал присутствует в данном списке.</w:t>
      </w:r>
    </w:p>
    <w:p w:rsidR="005A6BBD" w:rsidRPr="003A425A" w:rsidRDefault="00205395" w:rsidP="004003DB">
      <w:pPr>
        <w:jc w:val="both"/>
        <w:rPr>
          <w:rFonts w:ascii="Times New Roman" w:hAnsi="Times New Roman"/>
          <w:color w:val="FF0000"/>
          <w:sz w:val="24"/>
          <w:szCs w:val="24"/>
        </w:rPr>
      </w:pPr>
      <w:r w:rsidRPr="003A425A">
        <w:rPr>
          <w:rFonts w:ascii="Times New Roman" w:hAnsi="Times New Roman"/>
          <w:color w:val="FF0000"/>
          <w:sz w:val="24"/>
          <w:szCs w:val="24"/>
        </w:rPr>
        <w:t>Qt Creator</w:t>
      </w:r>
      <w:r w:rsidR="005A6BBD" w:rsidRPr="003A425A">
        <w:rPr>
          <w:rFonts w:ascii="Times New Roman" w:hAnsi="Times New Roman"/>
          <w:color w:val="FF0000"/>
          <w:sz w:val="24"/>
          <w:szCs w:val="24"/>
        </w:rPr>
        <w:t xml:space="preserve"> использует клиентов командной строки систем контроля для доступа к репозиториям. Поэтому данные клиенты должны быть указаны в переменной среды </w:t>
      </w:r>
      <w:r w:rsidR="005A6BBD" w:rsidRPr="003A425A">
        <w:rPr>
          <w:rFonts w:ascii="Times New Roman" w:hAnsi="Times New Roman"/>
          <w:color w:val="FF0000"/>
          <w:sz w:val="24"/>
          <w:szCs w:val="24"/>
          <w:lang w:val="en-US"/>
        </w:rPr>
        <w:t>PATH</w:t>
      </w:r>
      <w:r w:rsidR="005A6BBD" w:rsidRPr="003A425A">
        <w:rPr>
          <w:rFonts w:ascii="Times New Roman" w:hAnsi="Times New Roman"/>
          <w:color w:val="FF0000"/>
          <w:sz w:val="24"/>
          <w:szCs w:val="24"/>
        </w:rPr>
        <w:t>.</w:t>
      </w:r>
    </w:p>
    <w:p w:rsidR="005A6BBD" w:rsidRPr="003A425A" w:rsidRDefault="00205395" w:rsidP="004003DB">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позволяет вам создавать репозитории для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а, если система контроля версий поддерживает локальные репозитории. Это делается на последней странице визарда при создании </w:t>
      </w:r>
      <w:r w:rsidR="00F850EA" w:rsidRPr="003A425A">
        <w:rPr>
          <w:rFonts w:ascii="Times New Roman" w:hAnsi="Times New Roman"/>
          <w:sz w:val="24"/>
          <w:szCs w:val="24"/>
        </w:rPr>
        <w:t>проект</w:t>
      </w:r>
      <w:r w:rsidR="006F27A1" w:rsidRPr="003A425A">
        <w:rPr>
          <w:rFonts w:ascii="Times New Roman" w:hAnsi="Times New Roman"/>
          <w:sz w:val="24"/>
          <w:szCs w:val="24"/>
        </w:rPr>
        <w:t xml:space="preserve">а. </w:t>
      </w:r>
      <w:r w:rsidR="005A6BBD" w:rsidRPr="003A425A">
        <w:rPr>
          <w:rFonts w:ascii="Times New Roman" w:hAnsi="Times New Roman"/>
          <w:sz w:val="24"/>
          <w:szCs w:val="24"/>
        </w:rPr>
        <w:t xml:space="preserve">Также можно загрузить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 из некоторой системы контроля версий.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Меню </w:t>
      </w:r>
      <w:r w:rsidRPr="003A425A">
        <w:rPr>
          <w:rFonts w:ascii="Times New Roman" w:hAnsi="Times New Roman"/>
          <w:sz w:val="24"/>
          <w:szCs w:val="24"/>
          <w:lang w:val="en-US"/>
        </w:rPr>
        <w:t>tools</w:t>
      </w:r>
      <w:r w:rsidRPr="003A425A">
        <w:rPr>
          <w:rFonts w:ascii="Times New Roman" w:hAnsi="Times New Roman"/>
          <w:sz w:val="24"/>
          <w:szCs w:val="24"/>
        </w:rPr>
        <w:t xml:space="preserve"> имеет подменю для каждой системы контроля версий.</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Также есть меню (</w:t>
      </w:r>
      <w:r w:rsidRPr="003A425A">
        <w:rPr>
          <w:rFonts w:ascii="Times New Roman" w:hAnsi="Times New Roman"/>
          <w:i/>
          <w:color w:val="FF0000"/>
          <w:sz w:val="24"/>
          <w:szCs w:val="24"/>
        </w:rPr>
        <w:t>указано в данной части</w:t>
      </w:r>
      <w:r w:rsidRPr="003A425A">
        <w:rPr>
          <w:rFonts w:ascii="Times New Roman" w:hAnsi="Times New Roman"/>
          <w:color w:val="FF0000"/>
          <w:sz w:val="24"/>
          <w:szCs w:val="24"/>
        </w:rPr>
        <w:t>), которое открывает окно, в котором отображаются команды, которые выполняются, временные метки а также вывод.</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вы создаёте </w:t>
      </w:r>
      <w:r w:rsidR="00085476" w:rsidRPr="003A425A">
        <w:rPr>
          <w:rFonts w:ascii="Times New Roman" w:hAnsi="Times New Roman"/>
          <w:sz w:val="24"/>
          <w:szCs w:val="24"/>
        </w:rPr>
        <w:t>объект</w:t>
      </w:r>
      <w:r w:rsidRPr="003A425A">
        <w:rPr>
          <w:rFonts w:ascii="Times New Roman" w:hAnsi="Times New Roman"/>
          <w:sz w:val="24"/>
          <w:szCs w:val="24"/>
        </w:rPr>
        <w:t xml:space="preserve"> или файл в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которая находится под действием системы контроля версий, то вы будете запрошены на счёт того, следует ли добавить файл в систему контроля версий. Иначе можно затем добавить данные файлы и </w:t>
      </w:r>
      <w:r w:rsidR="00F850EA" w:rsidRPr="003A425A">
        <w:rPr>
          <w:rFonts w:ascii="Times New Roman" w:hAnsi="Times New Roman"/>
          <w:sz w:val="24"/>
          <w:szCs w:val="24"/>
        </w:rPr>
        <w:t>директори</w:t>
      </w:r>
      <w:r w:rsidRPr="003A425A">
        <w:rPr>
          <w:rFonts w:ascii="Times New Roman" w:hAnsi="Times New Roman"/>
          <w:sz w:val="24"/>
          <w:szCs w:val="24"/>
        </w:rPr>
        <w:t>и в систему контроля версий при помощи инструментов самой системы.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В создателе можно просматривать в режиме только чтения результат выполнения команды </w:t>
      </w:r>
      <w:r w:rsidRPr="003A425A">
        <w:rPr>
          <w:rFonts w:ascii="Times New Roman" w:hAnsi="Times New Roman"/>
          <w:sz w:val="24"/>
          <w:szCs w:val="24"/>
          <w:lang w:val="en-US"/>
        </w:rPr>
        <w:t>diff</w:t>
      </w:r>
      <w:r w:rsidRPr="003A425A">
        <w:rPr>
          <w:rFonts w:ascii="Times New Roman" w:hAnsi="Times New Roman"/>
          <w:sz w:val="24"/>
          <w:szCs w:val="24"/>
        </w:rPr>
        <w:t>: сравнение изменений в файле по сравнению с предыдущей версией.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можно просматривать историю изменений в системе контроля версий при помощи создателя. </w:t>
      </w:r>
      <w:r w:rsidRPr="003A425A">
        <w:rPr>
          <w:rFonts w:ascii="Times New Roman" w:hAnsi="Times New Roman"/>
          <w:i/>
          <w:color w:val="FF0000"/>
          <w:sz w:val="24"/>
          <w:szCs w:val="24"/>
        </w:rPr>
        <w:t>Также можно просматривать какую-то аннотацию.</w:t>
      </w:r>
      <w:r w:rsidR="006F27A1" w:rsidRPr="003A425A">
        <w:rPr>
          <w:rFonts w:ascii="Times New Roman" w:hAnsi="Times New Roman"/>
          <w:i/>
          <w:color w:val="FF0000"/>
          <w:sz w:val="24"/>
          <w:szCs w:val="24"/>
        </w:rPr>
        <w:t xml:space="preserve"> </w:t>
      </w:r>
      <w:r w:rsidRPr="003A425A">
        <w:rPr>
          <w:rFonts w:ascii="Times New Roman" w:hAnsi="Times New Roman"/>
          <w:color w:val="FF0000"/>
          <w:sz w:val="24"/>
          <w:szCs w:val="24"/>
        </w:rPr>
        <w:t>Также из создателя можно закоммитить или засабмитить изменения.</w:t>
      </w:r>
      <w:r w:rsidR="006F27A1" w:rsidRPr="003A425A">
        <w:rPr>
          <w:rFonts w:ascii="Times New Roman" w:hAnsi="Times New Roman"/>
          <w:color w:val="FF0000"/>
          <w:sz w:val="24"/>
          <w:szCs w:val="24"/>
        </w:rPr>
        <w:t xml:space="preserve"> </w:t>
      </w:r>
      <w:r w:rsidRPr="003A425A">
        <w:rPr>
          <w:rFonts w:ascii="Times New Roman" w:hAnsi="Times New Roman"/>
          <w:sz w:val="24"/>
          <w:szCs w:val="24"/>
        </w:rPr>
        <w:t>Также можно и отменять изменения. Но это зависит от возможностей самой системы контроля версий.</w:t>
      </w:r>
      <w:r w:rsidR="006F27A1" w:rsidRPr="003A425A">
        <w:rPr>
          <w:rFonts w:ascii="Times New Roman" w:hAnsi="Times New Roman"/>
          <w:sz w:val="24"/>
          <w:szCs w:val="24"/>
        </w:rPr>
        <w:t xml:space="preserve"> </w:t>
      </w:r>
      <w:r w:rsidRPr="003A425A">
        <w:rPr>
          <w:rFonts w:ascii="Times New Roman" w:hAnsi="Times New Roman"/>
          <w:i/>
          <w:color w:val="FF0000"/>
          <w:sz w:val="24"/>
          <w:szCs w:val="24"/>
        </w:rPr>
        <w:t xml:space="preserve">Также можно просматривать какой-то статус </w:t>
      </w:r>
      <w:r w:rsidR="00F850EA" w:rsidRPr="003A425A">
        <w:rPr>
          <w:rFonts w:ascii="Times New Roman" w:hAnsi="Times New Roman"/>
          <w:i/>
          <w:color w:val="FF0000"/>
          <w:sz w:val="24"/>
          <w:szCs w:val="24"/>
        </w:rPr>
        <w:t>проект</w:t>
      </w:r>
      <w:r w:rsidRPr="003A425A">
        <w:rPr>
          <w:rFonts w:ascii="Times New Roman" w:hAnsi="Times New Roman"/>
          <w:i/>
          <w:color w:val="FF0000"/>
          <w:sz w:val="24"/>
          <w:szCs w:val="24"/>
        </w:rPr>
        <w:t>а или репозитории.</w:t>
      </w:r>
      <w:r w:rsidR="006F27A1" w:rsidRPr="003A425A">
        <w:rPr>
          <w:rFonts w:ascii="Times New Roman" w:hAnsi="Times New Roman"/>
          <w:i/>
          <w:color w:val="FF0000"/>
          <w:sz w:val="24"/>
          <w:szCs w:val="24"/>
        </w:rPr>
        <w:t xml:space="preserve"> </w:t>
      </w:r>
      <w:r w:rsidRPr="003A425A">
        <w:rPr>
          <w:rFonts w:ascii="Times New Roman" w:hAnsi="Times New Roman"/>
          <w:sz w:val="24"/>
          <w:szCs w:val="24"/>
        </w:rPr>
        <w:t>Также можно обновлять рабочее дерево насчёт последних изменений.</w:t>
      </w:r>
      <w:r w:rsidR="006F27A1" w:rsidRPr="003A425A">
        <w:rPr>
          <w:rFonts w:ascii="Times New Roman" w:hAnsi="Times New Roman"/>
          <w:sz w:val="24"/>
          <w:szCs w:val="24"/>
        </w:rPr>
        <w:t xml:space="preserve"> </w:t>
      </w:r>
      <w:r w:rsidRPr="003A425A">
        <w:rPr>
          <w:rFonts w:ascii="Times New Roman" w:hAnsi="Times New Roman"/>
          <w:sz w:val="24"/>
          <w:szCs w:val="24"/>
        </w:rPr>
        <w:t>Также можно удалять файлы из репозитори</w:t>
      </w:r>
      <w:r w:rsidR="006F27A1" w:rsidRPr="003A425A">
        <w:rPr>
          <w:rFonts w:ascii="Times New Roman" w:hAnsi="Times New Roman"/>
          <w:sz w:val="24"/>
          <w:szCs w:val="24"/>
        </w:rPr>
        <w:t>я</w:t>
      </w:r>
      <w:r w:rsidRPr="003A425A">
        <w:rPr>
          <w:rFonts w:ascii="Times New Roman" w:hAnsi="Times New Roman"/>
          <w:sz w:val="24"/>
          <w:szCs w:val="24"/>
        </w:rPr>
        <w:t>.</w:t>
      </w:r>
      <w:r w:rsidR="006F27A1" w:rsidRPr="003A425A">
        <w:rPr>
          <w:rFonts w:ascii="Times New Roman" w:hAnsi="Times New Roman"/>
          <w:sz w:val="24"/>
          <w:szCs w:val="24"/>
        </w:rPr>
        <w:t xml:space="preserve"> </w:t>
      </w:r>
      <w:r w:rsidRPr="003A425A">
        <w:rPr>
          <w:rFonts w:ascii="Times New Roman" w:hAnsi="Times New Roman"/>
          <w:color w:val="FF0000"/>
          <w:sz w:val="24"/>
          <w:szCs w:val="24"/>
        </w:rPr>
        <w:t xml:space="preserve">Также можно использовать дополнительную команду, которая помечает файл для фиксации в репозитории. </w:t>
      </w:r>
      <w:r w:rsidRPr="003A425A">
        <w:rPr>
          <w:rFonts w:ascii="Times New Roman" w:hAnsi="Times New Roman"/>
          <w:sz w:val="24"/>
          <w:szCs w:val="24"/>
        </w:rPr>
        <w:t>Также можно очистить репозиторий.</w:t>
      </w:r>
      <w:r w:rsidR="006F27A1" w:rsidRPr="003A425A">
        <w:rPr>
          <w:rFonts w:ascii="Times New Roman" w:hAnsi="Times New Roman"/>
          <w:sz w:val="24"/>
          <w:szCs w:val="24"/>
        </w:rPr>
        <w:t xml:space="preserve"> </w:t>
      </w:r>
      <w:r w:rsidRPr="003A425A">
        <w:rPr>
          <w:rFonts w:ascii="Times New Roman" w:hAnsi="Times New Roman"/>
          <w:i/>
          <w:color w:val="FF0000"/>
          <w:sz w:val="24"/>
          <w:szCs w:val="24"/>
        </w:rPr>
        <w:t>Также можно применять какие-то файлы патчей, в которых описаны инструкции для воздействия на некоторую группу файлов</w:t>
      </w:r>
      <w:r w:rsidRPr="003A425A">
        <w:rPr>
          <w:rFonts w:ascii="Times New Roman" w:hAnsi="Times New Roman"/>
          <w:color w:val="FF0000"/>
          <w:sz w:val="24"/>
          <w:szCs w:val="24"/>
        </w:rPr>
        <w:t>.</w:t>
      </w:r>
      <w:r w:rsidR="006F27A1" w:rsidRPr="003A425A">
        <w:rPr>
          <w:rFonts w:ascii="Times New Roman" w:hAnsi="Times New Roman"/>
          <w:color w:val="FF0000"/>
          <w:sz w:val="24"/>
          <w:szCs w:val="24"/>
        </w:rPr>
        <w:t xml:space="preserve"> </w:t>
      </w:r>
      <w:r w:rsidRPr="003A425A">
        <w:rPr>
          <w:rFonts w:ascii="Times New Roman" w:hAnsi="Times New Roman"/>
          <w:color w:val="FF0000"/>
          <w:sz w:val="24"/>
          <w:szCs w:val="24"/>
        </w:rPr>
        <w:t>Также можно применять различные действия к фиксациям.</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color w:val="FF0000"/>
          <w:sz w:val="24"/>
          <w:szCs w:val="24"/>
        </w:rPr>
        <w:t xml:space="preserve">Что касается меркуриала, то здесь есть несколько дополнительных возможностей для данной системы контроля версий. </w:t>
      </w:r>
      <w:r w:rsidRPr="003A425A">
        <w:rPr>
          <w:rFonts w:ascii="Times New Roman" w:hAnsi="Times New Roman"/>
          <w:i/>
          <w:color w:val="FF0000"/>
          <w:sz w:val="24"/>
          <w:szCs w:val="24"/>
        </w:rPr>
        <w:t>Все они описаны в конце данной части.</w:t>
      </w:r>
    </w:p>
    <w:p w:rsidR="006F27A1" w:rsidRPr="003A425A" w:rsidRDefault="006F27A1" w:rsidP="006F27A1">
      <w:pPr>
        <w:pStyle w:val="4"/>
        <w:rPr>
          <w:rFonts w:ascii="Times New Roman" w:hAnsi="Times New Roman"/>
          <w:b w:val="0"/>
          <w:color w:val="FF0000"/>
          <w:sz w:val="24"/>
          <w:szCs w:val="24"/>
        </w:rPr>
      </w:pPr>
      <w:bookmarkStart w:id="68" w:name="_Toc382058183"/>
      <w:r w:rsidRPr="003A425A">
        <w:rPr>
          <w:rFonts w:ascii="Times New Roman" w:hAnsi="Times New Roman"/>
          <w:b w:val="0"/>
          <w:color w:val="FF0000"/>
          <w:sz w:val="24"/>
          <w:szCs w:val="24"/>
        </w:rPr>
        <w:t>КОНФИГУРИРОВАНИЕ ПРОЕКТА</w:t>
      </w:r>
      <w:bookmarkEnd w:id="68"/>
    </w:p>
    <w:p w:rsidR="005A6BBD" w:rsidRPr="003A425A" w:rsidRDefault="00953454" w:rsidP="004003DB">
      <w:pPr>
        <w:jc w:val="both"/>
        <w:rPr>
          <w:rFonts w:ascii="Times New Roman" w:hAnsi="Times New Roman"/>
          <w:sz w:val="24"/>
          <w:szCs w:val="24"/>
        </w:rPr>
      </w:pPr>
      <w:hyperlink r:id="rId83" w:history="1">
        <w:r w:rsidR="005A6BBD" w:rsidRPr="003A425A">
          <w:rPr>
            <w:rStyle w:val="a3"/>
            <w:rFonts w:ascii="Times New Roman" w:hAnsi="Times New Roman"/>
            <w:sz w:val="24"/>
            <w:szCs w:val="24"/>
          </w:rPr>
          <w:t>http://qt-project.org/doc/qtcreator-2.8/creator-configuring-projects.html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того чтобы изменить настройки для данного </w:t>
      </w:r>
      <w:r w:rsidR="00F850EA" w:rsidRPr="003A425A">
        <w:rPr>
          <w:rFonts w:ascii="Times New Roman" w:hAnsi="Times New Roman"/>
          <w:sz w:val="24"/>
          <w:szCs w:val="24"/>
        </w:rPr>
        <w:t>проект</w:t>
      </w:r>
      <w:r w:rsidRPr="003A425A">
        <w:rPr>
          <w:rFonts w:ascii="Times New Roman" w:hAnsi="Times New Roman"/>
          <w:sz w:val="24"/>
          <w:szCs w:val="24"/>
        </w:rPr>
        <w:t xml:space="preserve">а, следует перейти в моду </w:t>
      </w:r>
      <w:r w:rsidR="00F850EA" w:rsidRPr="003A425A">
        <w:rPr>
          <w:rFonts w:ascii="Times New Roman" w:hAnsi="Times New Roman"/>
          <w:sz w:val="24"/>
          <w:szCs w:val="24"/>
        </w:rPr>
        <w:t>проект</w:t>
      </w:r>
      <w:r w:rsidRPr="003A425A">
        <w:rPr>
          <w:rFonts w:ascii="Times New Roman" w:hAnsi="Times New Roman"/>
          <w:sz w:val="24"/>
          <w:szCs w:val="24"/>
        </w:rPr>
        <w:t xml:space="preserve">а. В настройках можно добавлять, изменять и удалять </w:t>
      </w:r>
      <w:r w:rsidR="00B00C9F" w:rsidRPr="003A425A">
        <w:rPr>
          <w:rFonts w:ascii="Times New Roman" w:hAnsi="Times New Roman"/>
          <w:sz w:val="24"/>
          <w:szCs w:val="24"/>
        </w:rPr>
        <w:t>Kit</w:t>
      </w:r>
      <w:r w:rsidR="006F27A1" w:rsidRPr="003A425A">
        <w:rPr>
          <w:rFonts w:ascii="Times New Roman" w:hAnsi="Times New Roman"/>
          <w:sz w:val="24"/>
          <w:szCs w:val="24"/>
          <w:lang w:val="en-US"/>
        </w:rPr>
        <w:t>s</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 xml:space="preserve">Страница </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 xml:space="preserve">а состоит из следующих табов: </w:t>
      </w:r>
    </w:p>
    <w:p w:rsidR="005A6BBD" w:rsidRPr="003A425A" w:rsidRDefault="005A6BBD" w:rsidP="004D4FF9">
      <w:pPr>
        <w:pStyle w:val="a8"/>
        <w:numPr>
          <w:ilvl w:val="0"/>
          <w:numId w:val="46"/>
        </w:numPr>
        <w:jc w:val="both"/>
        <w:rPr>
          <w:rFonts w:ascii="Times New Roman" w:hAnsi="Times New Roman"/>
          <w:color w:val="FF0000"/>
          <w:sz w:val="24"/>
          <w:szCs w:val="24"/>
        </w:rPr>
      </w:pPr>
      <w:r w:rsidRPr="003A425A">
        <w:rPr>
          <w:rFonts w:ascii="Times New Roman" w:hAnsi="Times New Roman"/>
          <w:color w:val="FF0000"/>
          <w:sz w:val="24"/>
          <w:szCs w:val="24"/>
        </w:rPr>
        <w:t xml:space="preserve">построение и запуск (настройки построения и настройки запуска), </w:t>
      </w:r>
    </w:p>
    <w:p w:rsidR="005A6BBD" w:rsidRPr="003A425A" w:rsidRDefault="005A6BBD" w:rsidP="004D4FF9">
      <w:pPr>
        <w:pStyle w:val="a8"/>
        <w:numPr>
          <w:ilvl w:val="0"/>
          <w:numId w:val="46"/>
        </w:numPr>
        <w:jc w:val="both"/>
        <w:rPr>
          <w:rFonts w:ascii="Times New Roman" w:hAnsi="Times New Roman"/>
          <w:color w:val="FF0000"/>
          <w:sz w:val="24"/>
          <w:szCs w:val="24"/>
        </w:rPr>
      </w:pPr>
      <w:r w:rsidRPr="003A425A">
        <w:rPr>
          <w:rFonts w:ascii="Times New Roman" w:hAnsi="Times New Roman"/>
          <w:color w:val="FF0000"/>
          <w:sz w:val="24"/>
          <w:szCs w:val="24"/>
        </w:rPr>
        <w:t xml:space="preserve">настройки </w:t>
      </w:r>
      <w:r w:rsidR="004C1D5F" w:rsidRPr="003A425A">
        <w:rPr>
          <w:rFonts w:ascii="Times New Roman" w:hAnsi="Times New Roman"/>
          <w:color w:val="FF0000"/>
          <w:sz w:val="24"/>
          <w:szCs w:val="24"/>
        </w:rPr>
        <w:t>редактор</w:t>
      </w:r>
      <w:r w:rsidRPr="003A425A">
        <w:rPr>
          <w:rFonts w:ascii="Times New Roman" w:hAnsi="Times New Roman"/>
          <w:color w:val="FF0000"/>
          <w:sz w:val="24"/>
          <w:szCs w:val="24"/>
        </w:rPr>
        <w:t xml:space="preserve">а, </w:t>
      </w:r>
    </w:p>
    <w:p w:rsidR="005A6BBD" w:rsidRPr="003A425A" w:rsidRDefault="005A6BBD" w:rsidP="004D4FF9">
      <w:pPr>
        <w:pStyle w:val="a8"/>
        <w:numPr>
          <w:ilvl w:val="0"/>
          <w:numId w:val="46"/>
        </w:numPr>
        <w:jc w:val="both"/>
        <w:rPr>
          <w:rFonts w:ascii="Times New Roman" w:hAnsi="Times New Roman"/>
          <w:color w:val="FF0000"/>
          <w:sz w:val="24"/>
          <w:szCs w:val="24"/>
        </w:rPr>
      </w:pPr>
      <w:r w:rsidRPr="003A425A">
        <w:rPr>
          <w:rFonts w:ascii="Times New Roman" w:hAnsi="Times New Roman"/>
          <w:color w:val="FF0000"/>
          <w:sz w:val="24"/>
          <w:szCs w:val="24"/>
        </w:rPr>
        <w:t xml:space="preserve">настройки стиля кода, </w:t>
      </w:r>
    </w:p>
    <w:p w:rsidR="005A6BBD" w:rsidRPr="003A425A" w:rsidRDefault="005A6BBD" w:rsidP="004D4FF9">
      <w:pPr>
        <w:pStyle w:val="a8"/>
        <w:numPr>
          <w:ilvl w:val="0"/>
          <w:numId w:val="46"/>
        </w:numPr>
        <w:jc w:val="both"/>
        <w:rPr>
          <w:rFonts w:ascii="Times New Roman" w:hAnsi="Times New Roman"/>
          <w:color w:val="FF0000"/>
          <w:sz w:val="24"/>
          <w:szCs w:val="24"/>
        </w:rPr>
      </w:pPr>
      <w:r w:rsidRPr="003A425A">
        <w:rPr>
          <w:rFonts w:ascii="Times New Roman" w:hAnsi="Times New Roman"/>
          <w:color w:val="FF0000"/>
          <w:sz w:val="24"/>
          <w:szCs w:val="24"/>
        </w:rPr>
        <w:t>зависимости.</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 xml:space="preserve">Также, если открыто несколько </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 xml:space="preserve">ов, можно использовать специальные переключатели для навигации в настройках различных </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ов.</w:t>
      </w:r>
    </w:p>
    <w:p w:rsidR="005A6BBD" w:rsidRPr="003A425A" w:rsidRDefault="00953454" w:rsidP="004003DB">
      <w:pPr>
        <w:jc w:val="both"/>
        <w:rPr>
          <w:rFonts w:ascii="Times New Roman" w:hAnsi="Times New Roman"/>
          <w:sz w:val="24"/>
          <w:szCs w:val="24"/>
        </w:rPr>
      </w:pPr>
      <w:hyperlink r:id="rId84" w:history="1">
        <w:r w:rsidR="005A6BBD" w:rsidRPr="003A425A">
          <w:rPr>
            <w:rStyle w:val="a3"/>
            <w:rFonts w:ascii="Times New Roman" w:hAnsi="Times New Roman"/>
            <w:sz w:val="24"/>
            <w:szCs w:val="24"/>
          </w:rPr>
          <w:t>http://qt-project.org/doc/qtcreator-2.8/creator-targets.html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уже рассматривалось</w:t>
      </w:r>
    </w:p>
    <w:p w:rsidR="005A6BBD" w:rsidRPr="003A425A" w:rsidRDefault="00953454" w:rsidP="004003DB">
      <w:pPr>
        <w:jc w:val="both"/>
        <w:rPr>
          <w:rFonts w:ascii="Times New Roman" w:hAnsi="Times New Roman"/>
          <w:i/>
          <w:sz w:val="24"/>
          <w:szCs w:val="24"/>
        </w:rPr>
      </w:pPr>
      <w:hyperlink r:id="rId85" w:history="1">
        <w:r w:rsidR="005A6BBD" w:rsidRPr="003A425A">
          <w:rPr>
            <w:rStyle w:val="a3"/>
            <w:rFonts w:ascii="Times New Roman" w:hAnsi="Times New Roman"/>
            <w:i/>
            <w:sz w:val="24"/>
            <w:szCs w:val="24"/>
          </w:rPr>
          <w:t>http://qt-project.org/doc/qtcreator-2.8/creator-project-qmake.html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уже рассматривалось</w:t>
      </w:r>
    </w:p>
    <w:p w:rsidR="005A6BBD" w:rsidRPr="003A425A" w:rsidRDefault="00953454" w:rsidP="004003DB">
      <w:pPr>
        <w:jc w:val="both"/>
        <w:rPr>
          <w:rFonts w:ascii="Times New Roman" w:hAnsi="Times New Roman"/>
          <w:i/>
          <w:sz w:val="24"/>
          <w:szCs w:val="24"/>
        </w:rPr>
      </w:pPr>
      <w:hyperlink r:id="rId86" w:history="1">
        <w:r w:rsidR="005A6BBD" w:rsidRPr="003A425A">
          <w:rPr>
            <w:rStyle w:val="a3"/>
            <w:rFonts w:ascii="Times New Roman" w:hAnsi="Times New Roman"/>
            <w:i/>
            <w:sz w:val="24"/>
            <w:szCs w:val="24"/>
          </w:rPr>
          <w:t>http://qt-project.org/doc/qtcreator-2.8/creator-tool-chains.html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уже рассматривалось</w:t>
      </w:r>
    </w:p>
    <w:p w:rsidR="006F27A1" w:rsidRPr="003A425A" w:rsidRDefault="006F27A1" w:rsidP="006F27A1">
      <w:pPr>
        <w:pStyle w:val="5"/>
        <w:rPr>
          <w:rFonts w:ascii="Times New Roman" w:hAnsi="Times New Roman"/>
          <w:b w:val="0"/>
          <w:sz w:val="24"/>
          <w:szCs w:val="24"/>
        </w:rPr>
      </w:pPr>
      <w:bookmarkStart w:id="69" w:name="_Toc382058184"/>
      <w:r w:rsidRPr="003A425A">
        <w:rPr>
          <w:rFonts w:ascii="Times New Roman" w:hAnsi="Times New Roman"/>
          <w:b w:val="0"/>
          <w:sz w:val="24"/>
          <w:szCs w:val="24"/>
        </w:rPr>
        <w:t>ОПРЕДЕЛЕНИЕ НАСТРОЕК ПОСТРОЕНИЯ</w:t>
      </w:r>
      <w:bookmarkEnd w:id="69"/>
    </w:p>
    <w:p w:rsidR="005A6BBD" w:rsidRPr="003A425A" w:rsidRDefault="00953454" w:rsidP="004003DB">
      <w:pPr>
        <w:jc w:val="both"/>
        <w:rPr>
          <w:rFonts w:ascii="Times New Roman" w:hAnsi="Times New Roman"/>
          <w:i/>
          <w:sz w:val="24"/>
          <w:szCs w:val="24"/>
        </w:rPr>
      </w:pPr>
      <w:hyperlink r:id="rId87" w:history="1">
        <w:r w:rsidR="005A6BBD" w:rsidRPr="003A425A">
          <w:rPr>
            <w:rStyle w:val="a3"/>
            <w:rFonts w:ascii="Times New Roman" w:hAnsi="Times New Roman"/>
            <w:i/>
            <w:sz w:val="24"/>
            <w:szCs w:val="24"/>
          </w:rPr>
          <w:t>http://qt-project.org/doc/qtcreator-2.8/creator-build-settings.html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общем, конфигурация отладки используется для тестирования, а конфигурация выпуска для выпуска конечной версии </w:t>
      </w:r>
      <w:r w:rsidR="002E2D24" w:rsidRPr="003A425A">
        <w:rPr>
          <w:rFonts w:ascii="Times New Roman" w:hAnsi="Times New Roman"/>
          <w:sz w:val="24"/>
          <w:szCs w:val="24"/>
        </w:rPr>
        <w:t>продукт</w:t>
      </w:r>
      <w:r w:rsidRPr="003A425A">
        <w:rPr>
          <w:rFonts w:ascii="Times New Roman" w:hAnsi="Times New Roman"/>
          <w:sz w:val="24"/>
          <w:szCs w:val="24"/>
        </w:rPr>
        <w:t>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По умолчанию </w:t>
      </w:r>
      <w:r w:rsidR="00205395" w:rsidRPr="003A425A">
        <w:rPr>
          <w:rFonts w:ascii="Times New Roman" w:hAnsi="Times New Roman"/>
          <w:sz w:val="24"/>
          <w:szCs w:val="24"/>
        </w:rPr>
        <w:t>Qt Creator</w:t>
      </w:r>
      <w:r w:rsidRPr="003A425A">
        <w:rPr>
          <w:rFonts w:ascii="Times New Roman" w:hAnsi="Times New Roman"/>
          <w:sz w:val="24"/>
          <w:szCs w:val="24"/>
        </w:rPr>
        <w:t xml:space="preserve"> производит построение </w:t>
      </w:r>
      <w:r w:rsidR="00F850EA" w:rsidRPr="003A425A">
        <w:rPr>
          <w:rFonts w:ascii="Times New Roman" w:hAnsi="Times New Roman"/>
          <w:sz w:val="24"/>
          <w:szCs w:val="24"/>
        </w:rPr>
        <w:t>проект</w:t>
      </w:r>
      <w:r w:rsidRPr="003A425A">
        <w:rPr>
          <w:rFonts w:ascii="Times New Roman" w:hAnsi="Times New Roman"/>
          <w:sz w:val="24"/>
          <w:szCs w:val="24"/>
        </w:rPr>
        <w:t xml:space="preserve">а в конфигурациях построения для выпуска и отладки. Построение отладки имеет несколько дополнительных символов, которые используются для отладки, а в построении выпуска данные символы опускаются. В общем, построение отладки используется для тестирования, а построение выпуска – для создания конечного файла установки.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По умолчанию </w:t>
      </w:r>
      <w:r w:rsidR="00205395" w:rsidRPr="003A425A">
        <w:rPr>
          <w:rFonts w:ascii="Times New Roman" w:hAnsi="Times New Roman"/>
          <w:sz w:val="24"/>
          <w:szCs w:val="24"/>
        </w:rPr>
        <w:t>Qt Creator</w:t>
      </w:r>
      <w:r w:rsidRPr="003A425A">
        <w:rPr>
          <w:rFonts w:ascii="Times New Roman" w:hAnsi="Times New Roman"/>
          <w:sz w:val="24"/>
          <w:szCs w:val="24"/>
        </w:rPr>
        <w:t xml:space="preserve"> строит </w:t>
      </w:r>
      <w:r w:rsidR="00F850EA" w:rsidRPr="003A425A">
        <w:rPr>
          <w:rFonts w:ascii="Times New Roman" w:hAnsi="Times New Roman"/>
          <w:sz w:val="24"/>
          <w:szCs w:val="24"/>
        </w:rPr>
        <w:t>проект</w:t>
      </w:r>
      <w:r w:rsidRPr="003A425A">
        <w:rPr>
          <w:rFonts w:ascii="Times New Roman" w:hAnsi="Times New Roman"/>
          <w:sz w:val="24"/>
          <w:szCs w:val="24"/>
        </w:rPr>
        <w:t xml:space="preserve">ы в отдельной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от исходной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что называется теневой сборкой. Это позволяет разделять файлы, сгенерированные для каждого </w:t>
      </w:r>
      <w:r w:rsidR="00B00C9F" w:rsidRPr="003A425A">
        <w:rPr>
          <w:rFonts w:ascii="Times New Roman" w:hAnsi="Times New Roman"/>
          <w:sz w:val="24"/>
          <w:szCs w:val="24"/>
        </w:rPr>
        <w:t>Kit</w:t>
      </w:r>
      <w:r w:rsidRPr="003A425A">
        <w:rPr>
          <w:rFonts w:ascii="Times New Roman" w:hAnsi="Times New Roman"/>
          <w:sz w:val="24"/>
          <w:szCs w:val="24"/>
        </w:rPr>
        <w:t xml:space="preserve"> построения и выполнения. Если же вы используете только один </w:t>
      </w:r>
      <w:r w:rsidR="00B00C9F" w:rsidRPr="003A425A">
        <w:rPr>
          <w:rFonts w:ascii="Times New Roman" w:hAnsi="Times New Roman"/>
          <w:sz w:val="24"/>
          <w:szCs w:val="24"/>
        </w:rPr>
        <w:t>Kit</w:t>
      </w:r>
      <w:r w:rsidRPr="003A425A">
        <w:rPr>
          <w:rFonts w:ascii="Times New Roman" w:hAnsi="Times New Roman"/>
          <w:sz w:val="24"/>
          <w:szCs w:val="24"/>
        </w:rPr>
        <w:t>, то это свойство можно изменить.</w:t>
      </w:r>
    </w:p>
    <w:p w:rsidR="005A6BBD" w:rsidRPr="003A425A" w:rsidRDefault="00205395" w:rsidP="004003DB">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использует внешние процессы для выполнения задач, таких как построение или запуск приложений. Для выполнения процессов </w:t>
      </w:r>
      <w:r w:rsidRPr="003A425A">
        <w:rPr>
          <w:rFonts w:ascii="Times New Roman" w:hAnsi="Times New Roman"/>
          <w:sz w:val="24"/>
          <w:szCs w:val="24"/>
        </w:rPr>
        <w:t>Qt Creator</w:t>
      </w:r>
      <w:r w:rsidR="005A6BBD" w:rsidRPr="003A425A">
        <w:rPr>
          <w:rFonts w:ascii="Times New Roman" w:hAnsi="Times New Roman"/>
          <w:sz w:val="24"/>
          <w:szCs w:val="24"/>
        </w:rPr>
        <w:t xml:space="preserve"> использует команды шела, которые являются родными для системы.</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Вы можете задать различные аргументы. Также можно создавать команды шела для перенаправления и других сложных конструкций.</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color w:val="FF0000"/>
          <w:sz w:val="24"/>
          <w:szCs w:val="24"/>
        </w:rPr>
        <w:t xml:space="preserve">Также можно задавать значения для любых переменных среды. </w:t>
      </w:r>
      <w:r w:rsidRPr="003A425A">
        <w:rPr>
          <w:rFonts w:ascii="Times New Roman" w:hAnsi="Times New Roman"/>
          <w:i/>
          <w:color w:val="FF0000"/>
          <w:sz w:val="24"/>
          <w:szCs w:val="24"/>
        </w:rPr>
        <w:t>Как это делается, показано в данной части.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w:t>
      </w:r>
      <w:r w:rsidR="006F27A1" w:rsidRPr="003A425A">
        <w:rPr>
          <w:rFonts w:ascii="Times New Roman" w:hAnsi="Times New Roman"/>
          <w:sz w:val="24"/>
          <w:szCs w:val="24"/>
        </w:rPr>
        <w:t>разделе шагов</w:t>
      </w:r>
      <w:r w:rsidRPr="003A425A">
        <w:rPr>
          <w:rFonts w:ascii="Times New Roman" w:hAnsi="Times New Roman"/>
          <w:sz w:val="24"/>
          <w:szCs w:val="24"/>
        </w:rPr>
        <w:t xml:space="preserve"> построения можно изменять настройки для сборщика. Также можно задавать частные шаги построения.</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Также можно использовать процесс очистки для удаления промежуточных файлов. </w:t>
      </w:r>
      <w:r w:rsidRPr="003A425A">
        <w:rPr>
          <w:rFonts w:ascii="Times New Roman" w:hAnsi="Times New Roman"/>
          <w:i/>
          <w:sz w:val="24"/>
          <w:szCs w:val="24"/>
        </w:rPr>
        <w:t>Как это делается, показано в данной части.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можно проверять и настраивать среду построения, добавляя новые переменные среды или изменяя старые.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Следует отметить, что изменения, внесённые вами в свойства среды, сохраняются в локальном специфичном для данного </w:t>
      </w:r>
      <w:r w:rsidR="00F850EA" w:rsidRPr="003A425A">
        <w:rPr>
          <w:rFonts w:ascii="Times New Roman" w:hAnsi="Times New Roman"/>
          <w:sz w:val="24"/>
          <w:szCs w:val="24"/>
        </w:rPr>
        <w:t>проект</w:t>
      </w:r>
      <w:r w:rsidRPr="003A425A">
        <w:rPr>
          <w:rFonts w:ascii="Times New Roman" w:hAnsi="Times New Roman"/>
          <w:sz w:val="24"/>
          <w:szCs w:val="24"/>
        </w:rPr>
        <w:t>а файле: .</w:t>
      </w:r>
      <w:r w:rsidRPr="003A425A">
        <w:rPr>
          <w:rFonts w:ascii="Times New Roman" w:hAnsi="Times New Roman"/>
          <w:sz w:val="24"/>
          <w:szCs w:val="24"/>
          <w:lang w:val="en-US"/>
        </w:rPr>
        <w:t>pro</w:t>
      </w:r>
      <w:r w:rsidRPr="003A425A">
        <w:rPr>
          <w:rFonts w:ascii="Times New Roman" w:hAnsi="Times New Roman"/>
          <w:sz w:val="24"/>
          <w:szCs w:val="24"/>
        </w:rPr>
        <w:t>.</w:t>
      </w:r>
      <w:r w:rsidRPr="003A425A">
        <w:rPr>
          <w:rFonts w:ascii="Times New Roman" w:hAnsi="Times New Roman"/>
          <w:sz w:val="24"/>
          <w:szCs w:val="24"/>
          <w:lang w:val="en-US"/>
        </w:rPr>
        <w:t>user</w:t>
      </w:r>
      <w:r w:rsidRPr="003A425A">
        <w:rPr>
          <w:rFonts w:ascii="Times New Roman" w:hAnsi="Times New Roman"/>
          <w:sz w:val="24"/>
          <w:szCs w:val="24"/>
        </w:rPr>
        <w:t xml:space="preserve">. поэтому они не подходят для разделения между разработчиками или их компьютерами. Для того чтобы разделять настройки, их следует помещать в файл </w:t>
      </w:r>
      <w:r w:rsidR="00F850EA" w:rsidRPr="003A425A">
        <w:rPr>
          <w:rFonts w:ascii="Times New Roman" w:hAnsi="Times New Roman"/>
          <w:sz w:val="24"/>
          <w:szCs w:val="24"/>
        </w:rPr>
        <w:t>проект</w:t>
      </w:r>
      <w:r w:rsidRPr="003A425A">
        <w:rPr>
          <w:rFonts w:ascii="Times New Roman" w:hAnsi="Times New Roman"/>
          <w:sz w:val="24"/>
          <w:szCs w:val="24"/>
        </w:rPr>
        <w:t>а.</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color w:val="FF0000"/>
          <w:sz w:val="24"/>
          <w:szCs w:val="24"/>
        </w:rPr>
        <w:t xml:space="preserve">Также можно выполнить построение для очищенной среды, </w:t>
      </w:r>
      <w:r w:rsidRPr="003A425A">
        <w:rPr>
          <w:rFonts w:ascii="Times New Roman" w:hAnsi="Times New Roman"/>
          <w:i/>
          <w:color w:val="FF0000"/>
          <w:sz w:val="24"/>
          <w:szCs w:val="24"/>
        </w:rPr>
        <w:t>но что это такое, я так и не понял.</w:t>
      </w:r>
    </w:p>
    <w:p w:rsidR="00B74A73" w:rsidRPr="003A425A" w:rsidRDefault="00B74A73" w:rsidP="00B74A73">
      <w:pPr>
        <w:pStyle w:val="5"/>
        <w:rPr>
          <w:rFonts w:ascii="Times New Roman" w:hAnsi="Times New Roman"/>
          <w:b w:val="0"/>
          <w:sz w:val="24"/>
          <w:szCs w:val="24"/>
        </w:rPr>
      </w:pPr>
      <w:bookmarkStart w:id="70" w:name="_Toc382058185"/>
      <w:r w:rsidRPr="003A425A">
        <w:rPr>
          <w:rFonts w:ascii="Times New Roman" w:hAnsi="Times New Roman"/>
          <w:sz w:val="24"/>
          <w:szCs w:val="24"/>
        </w:rPr>
        <w:t>ОПРЕДЕЛЕНИЕ НАСТРОЕК ВЫПОЛНЕНИЯ</w:t>
      </w:r>
      <w:bookmarkEnd w:id="70"/>
    </w:p>
    <w:p w:rsidR="005A6BBD" w:rsidRPr="003A425A" w:rsidRDefault="00953454" w:rsidP="004003DB">
      <w:pPr>
        <w:jc w:val="both"/>
        <w:rPr>
          <w:rFonts w:ascii="Times New Roman" w:hAnsi="Times New Roman"/>
          <w:sz w:val="24"/>
          <w:szCs w:val="24"/>
        </w:rPr>
      </w:pPr>
      <w:hyperlink r:id="rId88" w:history="1">
        <w:r w:rsidR="005A6BBD" w:rsidRPr="003A425A">
          <w:rPr>
            <w:rStyle w:val="a3"/>
            <w:rFonts w:ascii="Times New Roman" w:hAnsi="Times New Roman"/>
            <w:sz w:val="24"/>
            <w:szCs w:val="24"/>
          </w:rPr>
          <w:t>http://qt-project.org/doc/qtcreator-2.8/creator-run-settings.html</w:t>
        </w:r>
      </w:hyperlink>
    </w:p>
    <w:p w:rsidR="005A6BBD" w:rsidRPr="003A425A" w:rsidRDefault="00205395" w:rsidP="004003DB">
      <w:pPr>
        <w:jc w:val="both"/>
        <w:rPr>
          <w:rFonts w:ascii="Times New Roman" w:hAnsi="Times New Roman"/>
          <w:sz w:val="24"/>
          <w:szCs w:val="24"/>
        </w:rPr>
      </w:pPr>
      <w:r w:rsidRPr="003A425A">
        <w:rPr>
          <w:rFonts w:ascii="Times New Roman" w:hAnsi="Times New Roman"/>
          <w:color w:val="000000"/>
          <w:sz w:val="24"/>
          <w:szCs w:val="24"/>
        </w:rPr>
        <w:t>Qt Creator</w:t>
      </w:r>
      <w:r w:rsidR="005A6BBD" w:rsidRPr="003A425A">
        <w:rPr>
          <w:rFonts w:ascii="Times New Roman" w:hAnsi="Times New Roman"/>
          <w:color w:val="000000"/>
          <w:sz w:val="24"/>
          <w:szCs w:val="24"/>
        </w:rPr>
        <w:t xml:space="preserve"> автоматически создаёт настройки для конфигурации запуска приложения.</w:t>
      </w:r>
      <w:r w:rsidR="00B74A73" w:rsidRPr="003A425A">
        <w:rPr>
          <w:rFonts w:ascii="Times New Roman" w:hAnsi="Times New Roman"/>
          <w:color w:val="000000"/>
          <w:sz w:val="24"/>
          <w:szCs w:val="24"/>
          <w:lang w:val="be-BY"/>
        </w:rPr>
        <w:t xml:space="preserve"> </w:t>
      </w:r>
      <w:r w:rsidR="005A6BBD" w:rsidRPr="003A425A">
        <w:rPr>
          <w:rFonts w:ascii="Times New Roman" w:hAnsi="Times New Roman"/>
          <w:sz w:val="24"/>
          <w:szCs w:val="24"/>
        </w:rPr>
        <w:t xml:space="preserve">Настройки можно менять. </w:t>
      </w:r>
      <w:r w:rsidR="005A6BBD" w:rsidRPr="003A425A">
        <w:rPr>
          <w:rFonts w:ascii="Times New Roman" w:hAnsi="Times New Roman"/>
          <w:color w:val="00B050"/>
          <w:sz w:val="24"/>
          <w:szCs w:val="24"/>
        </w:rPr>
        <w:t xml:space="preserve">Они зависят от типа </w:t>
      </w:r>
      <w:r w:rsidR="00F850EA" w:rsidRPr="003A425A">
        <w:rPr>
          <w:rFonts w:ascii="Times New Roman" w:hAnsi="Times New Roman"/>
          <w:color w:val="00B050"/>
          <w:sz w:val="24"/>
          <w:szCs w:val="24"/>
        </w:rPr>
        <w:t>проект</w:t>
      </w:r>
      <w:r w:rsidR="005A6BBD" w:rsidRPr="003A425A">
        <w:rPr>
          <w:rFonts w:ascii="Times New Roman" w:hAnsi="Times New Roman"/>
          <w:color w:val="00B050"/>
          <w:sz w:val="24"/>
          <w:szCs w:val="24"/>
        </w:rPr>
        <w:t xml:space="preserve">а и типа </w:t>
      </w:r>
      <w:r w:rsidR="00B00C9F" w:rsidRPr="003A425A">
        <w:rPr>
          <w:rFonts w:ascii="Times New Roman" w:hAnsi="Times New Roman"/>
          <w:color w:val="00B050"/>
          <w:sz w:val="24"/>
          <w:szCs w:val="24"/>
        </w:rPr>
        <w:t>Kit</w:t>
      </w:r>
      <w:r w:rsidR="005A6BBD" w:rsidRPr="003A425A">
        <w:rPr>
          <w:rFonts w:ascii="Times New Roman" w:hAnsi="Times New Roman"/>
          <w:color w:val="00B050"/>
          <w:sz w:val="24"/>
          <w:szCs w:val="24"/>
        </w:rPr>
        <w:t xml:space="preserve">а. Конфигурация для </w:t>
      </w:r>
      <w:r w:rsidR="005A6BBD" w:rsidRPr="003A425A">
        <w:rPr>
          <w:rFonts w:ascii="Times New Roman" w:hAnsi="Times New Roman"/>
          <w:color w:val="00B050"/>
          <w:sz w:val="24"/>
          <w:szCs w:val="24"/>
          <w:lang w:val="en-US"/>
        </w:rPr>
        <w:t>qmake</w:t>
      </w:r>
      <w:r w:rsidR="005A6BBD" w:rsidRPr="003A425A">
        <w:rPr>
          <w:rFonts w:ascii="Times New Roman" w:hAnsi="Times New Roman"/>
          <w:color w:val="00B050"/>
          <w:sz w:val="24"/>
          <w:szCs w:val="24"/>
        </w:rPr>
        <w:t xml:space="preserve"> производит свои исполняемые файлы из проанализированного файла </w:t>
      </w:r>
      <w:r w:rsidR="00F850EA" w:rsidRPr="003A425A">
        <w:rPr>
          <w:rFonts w:ascii="Times New Roman" w:hAnsi="Times New Roman"/>
          <w:color w:val="00B050"/>
          <w:sz w:val="24"/>
          <w:szCs w:val="24"/>
        </w:rPr>
        <w:t>проект</w:t>
      </w:r>
      <w:r w:rsidR="005A6BBD" w:rsidRPr="003A425A">
        <w:rPr>
          <w:rFonts w:ascii="Times New Roman" w:hAnsi="Times New Roman"/>
          <w:color w:val="00B050"/>
          <w:sz w:val="24"/>
          <w:szCs w:val="24"/>
        </w:rPr>
        <w:t>а.</w:t>
      </w:r>
      <w:r w:rsidR="00B74A73" w:rsidRPr="003A425A">
        <w:rPr>
          <w:rFonts w:ascii="Times New Roman" w:hAnsi="Times New Roman"/>
          <w:color w:val="00B050"/>
          <w:sz w:val="24"/>
          <w:szCs w:val="24"/>
          <w:lang w:val="be-BY"/>
        </w:rPr>
        <w:t xml:space="preserve"> </w:t>
      </w:r>
      <w:r w:rsidR="005A6BBD" w:rsidRPr="003A425A">
        <w:rPr>
          <w:rFonts w:ascii="Times New Roman" w:hAnsi="Times New Roman"/>
          <w:sz w:val="24"/>
          <w:szCs w:val="24"/>
        </w:rPr>
        <w:t xml:space="preserve">Также можно определять аргументы командной строки, которые передаются исполняемому файлу и рабочей </w:t>
      </w:r>
      <w:r w:rsidR="00F850EA" w:rsidRPr="003A425A">
        <w:rPr>
          <w:rFonts w:ascii="Times New Roman" w:hAnsi="Times New Roman"/>
          <w:sz w:val="24"/>
          <w:szCs w:val="24"/>
        </w:rPr>
        <w:t>директори</w:t>
      </w:r>
      <w:r w:rsidR="005A6BBD" w:rsidRPr="003A425A">
        <w:rPr>
          <w:rFonts w:ascii="Times New Roman" w:hAnsi="Times New Roman"/>
          <w:sz w:val="24"/>
          <w:szCs w:val="24"/>
        </w:rPr>
        <w:t>и для использования.</w:t>
      </w:r>
    </w:p>
    <w:p w:rsidR="00B74A73" w:rsidRPr="003A425A" w:rsidRDefault="00205395" w:rsidP="004003DB">
      <w:pPr>
        <w:jc w:val="both"/>
        <w:rPr>
          <w:rFonts w:ascii="Times New Roman" w:hAnsi="Times New Roman"/>
          <w:sz w:val="24"/>
          <w:szCs w:val="24"/>
          <w:lang w:val="be-BY"/>
        </w:rPr>
      </w:pPr>
      <w:r w:rsidRPr="003A425A">
        <w:rPr>
          <w:rFonts w:ascii="Times New Roman" w:hAnsi="Times New Roman"/>
          <w:sz w:val="24"/>
          <w:szCs w:val="24"/>
        </w:rPr>
        <w:t>Qt Creator</w:t>
      </w:r>
      <w:r w:rsidR="005A6BBD" w:rsidRPr="003A425A">
        <w:rPr>
          <w:rFonts w:ascii="Times New Roman" w:hAnsi="Times New Roman"/>
          <w:sz w:val="24"/>
          <w:szCs w:val="24"/>
        </w:rPr>
        <w:t xml:space="preserve"> интегрирован с </w:t>
      </w:r>
      <w:r w:rsidR="005A6BBD" w:rsidRPr="003A425A">
        <w:rPr>
          <w:rFonts w:ascii="Times New Roman" w:hAnsi="Times New Roman"/>
          <w:sz w:val="24"/>
          <w:szCs w:val="24"/>
          <w:lang w:val="en-US"/>
        </w:rPr>
        <w:t>Valgrind</w:t>
      </w:r>
      <w:r w:rsidR="005A6BBD" w:rsidRPr="003A425A">
        <w:rPr>
          <w:rFonts w:ascii="Times New Roman" w:hAnsi="Times New Roman"/>
          <w:sz w:val="24"/>
          <w:szCs w:val="24"/>
        </w:rPr>
        <w:t xml:space="preserve"> анализатором кода для </w:t>
      </w:r>
      <w:r w:rsidR="00F850EA" w:rsidRPr="003A425A">
        <w:rPr>
          <w:rFonts w:ascii="Times New Roman" w:hAnsi="Times New Roman"/>
          <w:sz w:val="24"/>
          <w:szCs w:val="24"/>
        </w:rPr>
        <w:t>детекти</w:t>
      </w:r>
      <w:r w:rsidR="005A6BBD" w:rsidRPr="003A425A">
        <w:rPr>
          <w:rFonts w:ascii="Times New Roman" w:hAnsi="Times New Roman"/>
          <w:sz w:val="24"/>
          <w:szCs w:val="24"/>
        </w:rPr>
        <w:t xml:space="preserve">рования расхода памяти и профайлинга выполнения функций. Настройки анализатора можно задать </w:t>
      </w:r>
      <w:r w:rsidR="00B74A73" w:rsidRPr="003A425A">
        <w:rPr>
          <w:rFonts w:ascii="Times New Roman" w:hAnsi="Times New Roman"/>
          <w:sz w:val="24"/>
          <w:szCs w:val="24"/>
          <w:lang w:val="be-BY"/>
        </w:rPr>
        <w:t>глоба</w:t>
      </w:r>
      <w:r w:rsidR="00B74A73" w:rsidRPr="003A425A">
        <w:rPr>
          <w:rFonts w:ascii="Times New Roman" w:hAnsi="Times New Roman"/>
          <w:sz w:val="24"/>
          <w:szCs w:val="24"/>
        </w:rPr>
        <w:t>л</w:t>
      </w:r>
      <w:r w:rsidR="005A6BBD" w:rsidRPr="003A425A">
        <w:rPr>
          <w:rFonts w:ascii="Times New Roman" w:hAnsi="Times New Roman"/>
          <w:sz w:val="24"/>
          <w:szCs w:val="24"/>
        </w:rPr>
        <w:t xml:space="preserve">ьно для всех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ов или отдельно для каждого </w:t>
      </w:r>
      <w:r w:rsidR="00F850EA" w:rsidRPr="003A425A">
        <w:rPr>
          <w:rFonts w:ascii="Times New Roman" w:hAnsi="Times New Roman"/>
          <w:sz w:val="24"/>
          <w:szCs w:val="24"/>
        </w:rPr>
        <w:t>проект</w:t>
      </w:r>
      <w:r w:rsidR="005A6BBD" w:rsidRPr="003A425A">
        <w:rPr>
          <w:rFonts w:ascii="Times New Roman" w:hAnsi="Times New Roman"/>
          <w:sz w:val="24"/>
          <w:szCs w:val="24"/>
        </w:rPr>
        <w:t xml:space="preserve">а. </w:t>
      </w:r>
    </w:p>
    <w:p w:rsidR="005A6BBD" w:rsidRPr="003A425A" w:rsidRDefault="005A6BBD" w:rsidP="004003DB">
      <w:pPr>
        <w:jc w:val="both"/>
        <w:rPr>
          <w:rFonts w:ascii="Times New Roman" w:hAnsi="Times New Roman"/>
          <w:i/>
          <w:sz w:val="24"/>
          <w:szCs w:val="24"/>
        </w:rPr>
      </w:pPr>
      <w:r w:rsidRPr="003A425A">
        <w:rPr>
          <w:rFonts w:ascii="Times New Roman" w:hAnsi="Times New Roman"/>
          <w:color w:val="00B050"/>
          <w:sz w:val="24"/>
          <w:szCs w:val="24"/>
        </w:rPr>
        <w:lastRenderedPageBreak/>
        <w:t xml:space="preserve">Также можно задавать настройки отладчика. </w:t>
      </w:r>
      <w:r w:rsidRPr="003A425A">
        <w:rPr>
          <w:rFonts w:ascii="Times New Roman" w:hAnsi="Times New Roman"/>
          <w:i/>
          <w:color w:val="FF0000"/>
          <w:sz w:val="24"/>
          <w:szCs w:val="24"/>
        </w:rPr>
        <w:t xml:space="preserve">Можно задавать порт отладчика, но что это такое, я пока не понял. Однако там по тексту есть одно замечание, </w:t>
      </w:r>
      <w:r w:rsidR="000151B1" w:rsidRPr="003A425A">
        <w:rPr>
          <w:rFonts w:ascii="Times New Roman" w:hAnsi="Times New Roman"/>
          <w:i/>
          <w:color w:val="FF0000"/>
          <w:sz w:val="24"/>
          <w:szCs w:val="24"/>
        </w:rPr>
        <w:t>соглас</w:t>
      </w:r>
      <w:r w:rsidRPr="003A425A">
        <w:rPr>
          <w:rFonts w:ascii="Times New Roman" w:hAnsi="Times New Roman"/>
          <w:i/>
          <w:color w:val="FF0000"/>
          <w:sz w:val="24"/>
          <w:szCs w:val="24"/>
        </w:rPr>
        <w:t xml:space="preserve">но которому открытие сокетов в хорошо известных портах представляет определённый риск для безопасности. Любой из интернета может подключиться к приложению, которое вы отлаживаете и выполнить любую функцию </w:t>
      </w:r>
      <w:r w:rsidRPr="003A425A">
        <w:rPr>
          <w:rFonts w:ascii="Times New Roman" w:hAnsi="Times New Roman"/>
          <w:i/>
          <w:color w:val="FF0000"/>
          <w:sz w:val="24"/>
          <w:szCs w:val="24"/>
          <w:lang w:val="en-US"/>
        </w:rPr>
        <w:t>JavaScript</w:t>
      </w:r>
      <w:r w:rsidRPr="003A425A">
        <w:rPr>
          <w:rFonts w:ascii="Times New Roman" w:hAnsi="Times New Roman"/>
          <w:i/>
          <w:color w:val="FF0000"/>
          <w:sz w:val="24"/>
          <w:szCs w:val="24"/>
        </w:rPr>
        <w:t>. Поэтому вы должны быть уверены, что порт качественно защищён при помощи брандмауэра. Что всё это значит???</w:t>
      </w:r>
    </w:p>
    <w:p w:rsidR="005A6BBD" w:rsidRPr="003A425A" w:rsidRDefault="005A6BBD" w:rsidP="004003DB">
      <w:pPr>
        <w:jc w:val="both"/>
        <w:rPr>
          <w:rFonts w:ascii="Times New Roman" w:hAnsi="Times New Roman"/>
          <w:sz w:val="24"/>
          <w:szCs w:val="24"/>
          <w:lang w:val="be-BY"/>
        </w:rPr>
      </w:pPr>
      <w:r w:rsidRPr="003A425A">
        <w:rPr>
          <w:rFonts w:ascii="Times New Roman" w:hAnsi="Times New Roman"/>
          <w:color w:val="FF0000"/>
          <w:sz w:val="24"/>
          <w:szCs w:val="24"/>
        </w:rPr>
        <w:t>Если вы попытаетесь отлаживать одновременно разные приложения при помощи одного и того же порта, то вам будет выдано сообщение об ошибке. Поэтому следует выбрать свободный порт для одного из приложений</w:t>
      </w:r>
      <w:r w:rsidRPr="003A425A">
        <w:rPr>
          <w:rFonts w:ascii="Times New Roman" w:hAnsi="Times New Roman"/>
          <w:sz w:val="24"/>
          <w:szCs w:val="24"/>
        </w:rPr>
        <w:t>.</w:t>
      </w:r>
      <w:r w:rsidR="00B74A73" w:rsidRPr="003A425A">
        <w:rPr>
          <w:rFonts w:ascii="Times New Roman" w:hAnsi="Times New Roman"/>
          <w:sz w:val="24"/>
          <w:szCs w:val="24"/>
          <w:lang w:val="be-BY"/>
        </w:rPr>
        <w:t xml:space="preserve"> </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Также можно </w:t>
      </w:r>
      <w:r w:rsidR="00B347C0" w:rsidRPr="003A425A">
        <w:rPr>
          <w:rFonts w:ascii="Times New Roman" w:hAnsi="Times New Roman"/>
          <w:color w:val="000000"/>
          <w:sz w:val="24"/>
          <w:szCs w:val="24"/>
        </w:rPr>
        <w:t>редактир</w:t>
      </w:r>
      <w:r w:rsidRPr="003A425A">
        <w:rPr>
          <w:rFonts w:ascii="Times New Roman" w:hAnsi="Times New Roman"/>
          <w:color w:val="000000"/>
          <w:sz w:val="24"/>
          <w:szCs w:val="24"/>
        </w:rPr>
        <w:t>овать среду выполнения или выбрать другую среду выполнения.</w:t>
      </w:r>
    </w:p>
    <w:p w:rsidR="005A6BBD" w:rsidRPr="003A425A" w:rsidRDefault="005A6BBD" w:rsidP="004003DB">
      <w:pPr>
        <w:jc w:val="both"/>
        <w:rPr>
          <w:rFonts w:ascii="Times New Roman" w:hAnsi="Times New Roman"/>
          <w:sz w:val="24"/>
          <w:szCs w:val="24"/>
        </w:rPr>
      </w:pPr>
      <w:r w:rsidRPr="003A425A">
        <w:rPr>
          <w:rFonts w:ascii="Times New Roman" w:hAnsi="Times New Roman"/>
          <w:color w:val="FF0000"/>
          <w:sz w:val="24"/>
          <w:szCs w:val="24"/>
        </w:rPr>
        <w:t xml:space="preserve">Также можно создать частную конфигурацию запуска для вашего </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а.</w:t>
      </w:r>
      <w:r w:rsidRPr="003A425A">
        <w:rPr>
          <w:rFonts w:ascii="Times New Roman" w:hAnsi="Times New Roman"/>
          <w:sz w:val="24"/>
          <w:szCs w:val="24"/>
        </w:rPr>
        <w:t xml:space="preserve"> </w:t>
      </w:r>
      <w:r w:rsidRPr="003A425A">
        <w:rPr>
          <w:rFonts w:ascii="Times New Roman" w:hAnsi="Times New Roman"/>
          <w:color w:val="FF0000"/>
          <w:sz w:val="24"/>
          <w:szCs w:val="24"/>
        </w:rPr>
        <w:t>Например, когда вы создаёте библиотеку, вы можете запустить тестовое приложение, которое связывается с данной библиотекой</w:t>
      </w:r>
      <w:r w:rsidRPr="003A425A">
        <w:rPr>
          <w:rFonts w:ascii="Times New Roman" w:hAnsi="Times New Roman"/>
          <w:sz w:val="24"/>
          <w:szCs w:val="24"/>
        </w:rPr>
        <w:t>.</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Также можно добавлять некоторые особенные настройки для </w:t>
      </w:r>
      <w:r w:rsidR="00F850EA" w:rsidRPr="003A425A">
        <w:rPr>
          <w:rFonts w:ascii="Times New Roman" w:hAnsi="Times New Roman"/>
          <w:i/>
          <w:sz w:val="24"/>
          <w:szCs w:val="24"/>
        </w:rPr>
        <w:t>проект</w:t>
      </w:r>
      <w:r w:rsidRPr="003A425A">
        <w:rPr>
          <w:rFonts w:ascii="Times New Roman" w:hAnsi="Times New Roman"/>
          <w:i/>
          <w:sz w:val="24"/>
          <w:szCs w:val="24"/>
        </w:rPr>
        <w:t xml:space="preserve">ов </w:t>
      </w:r>
      <w:r w:rsidRPr="003A425A">
        <w:rPr>
          <w:rFonts w:ascii="Times New Roman" w:hAnsi="Times New Roman"/>
          <w:i/>
          <w:sz w:val="24"/>
          <w:szCs w:val="24"/>
          <w:lang w:val="en-US"/>
        </w:rPr>
        <w:t>Qt</w:t>
      </w:r>
      <w:r w:rsidRPr="003A425A">
        <w:rPr>
          <w:rFonts w:ascii="Times New Roman" w:hAnsi="Times New Roman"/>
          <w:i/>
          <w:sz w:val="24"/>
          <w:szCs w:val="24"/>
        </w:rPr>
        <w:t xml:space="preserve"> </w:t>
      </w:r>
      <w:r w:rsidRPr="003A425A">
        <w:rPr>
          <w:rFonts w:ascii="Times New Roman" w:hAnsi="Times New Roman"/>
          <w:i/>
          <w:sz w:val="24"/>
          <w:szCs w:val="24"/>
          <w:lang w:val="en-US"/>
        </w:rPr>
        <w:t>Quick</w:t>
      </w:r>
      <w:r w:rsidRPr="003A425A">
        <w:rPr>
          <w:rFonts w:ascii="Times New Roman" w:hAnsi="Times New Roman"/>
          <w:i/>
          <w:sz w:val="24"/>
          <w:szCs w:val="24"/>
        </w:rPr>
        <w:t>.</w:t>
      </w:r>
    </w:p>
    <w:p w:rsidR="00B74A73" w:rsidRPr="003A425A" w:rsidRDefault="00B74A73" w:rsidP="00B74A73">
      <w:pPr>
        <w:pStyle w:val="4"/>
        <w:rPr>
          <w:rFonts w:ascii="Times New Roman" w:hAnsi="Times New Roman"/>
          <w:b w:val="0"/>
          <w:sz w:val="24"/>
          <w:szCs w:val="24"/>
        </w:rPr>
      </w:pPr>
      <w:bookmarkStart w:id="71" w:name="_Toc382058186"/>
      <w:r w:rsidRPr="003A425A">
        <w:rPr>
          <w:rFonts w:ascii="Times New Roman" w:hAnsi="Times New Roman"/>
          <w:sz w:val="24"/>
          <w:szCs w:val="24"/>
        </w:rPr>
        <w:t>ОПРЕДЕЛЕНИЕ НАСТРОЕК РЕДАКТОРА</w:t>
      </w:r>
      <w:bookmarkEnd w:id="71"/>
    </w:p>
    <w:p w:rsidR="005A6BBD" w:rsidRPr="003A425A" w:rsidRDefault="00953454" w:rsidP="004003DB">
      <w:pPr>
        <w:jc w:val="both"/>
        <w:rPr>
          <w:rFonts w:ascii="Times New Roman" w:hAnsi="Times New Roman"/>
          <w:sz w:val="24"/>
          <w:szCs w:val="24"/>
        </w:rPr>
      </w:pPr>
      <w:hyperlink r:id="rId89" w:history="1">
        <w:r w:rsidR="005A6BBD" w:rsidRPr="003A425A">
          <w:rPr>
            <w:rStyle w:val="a3"/>
            <w:rFonts w:ascii="Times New Roman" w:hAnsi="Times New Roman"/>
            <w:sz w:val="24"/>
            <w:szCs w:val="24"/>
          </w:rPr>
          <w:t>http://qt-project.org/doc/qtcreator-2.8/creator-editor-settings.html</w:t>
        </w:r>
      </w:hyperlink>
    </w:p>
    <w:p w:rsidR="005A6BBD" w:rsidRPr="003A425A" w:rsidRDefault="00205395" w:rsidP="004003DB">
      <w:pPr>
        <w:jc w:val="both"/>
        <w:rPr>
          <w:rFonts w:ascii="Times New Roman" w:hAnsi="Times New Roman"/>
          <w:sz w:val="24"/>
          <w:szCs w:val="24"/>
        </w:rPr>
      </w:pPr>
      <w:r w:rsidRPr="003A425A">
        <w:rPr>
          <w:rFonts w:ascii="Times New Roman" w:hAnsi="Times New Roman"/>
          <w:color w:val="00B050"/>
          <w:sz w:val="24"/>
          <w:szCs w:val="24"/>
        </w:rPr>
        <w:t>Qt Creator</w:t>
      </w:r>
      <w:r w:rsidR="005A6BBD" w:rsidRPr="003A425A">
        <w:rPr>
          <w:rFonts w:ascii="Times New Roman" w:hAnsi="Times New Roman"/>
          <w:color w:val="00B050"/>
          <w:sz w:val="24"/>
          <w:szCs w:val="24"/>
        </w:rPr>
        <w:t xml:space="preserve"> использует тип </w:t>
      </w:r>
      <w:r w:rsidR="005A6BBD" w:rsidRPr="003A425A">
        <w:rPr>
          <w:rFonts w:ascii="Times New Roman" w:hAnsi="Times New Roman"/>
          <w:color w:val="00B050"/>
          <w:sz w:val="24"/>
          <w:szCs w:val="24"/>
          <w:lang w:val="en-US"/>
        </w:rPr>
        <w:t>MIME</w:t>
      </w:r>
      <w:r w:rsidR="005A6BBD" w:rsidRPr="003A425A">
        <w:rPr>
          <w:rFonts w:ascii="Times New Roman" w:hAnsi="Times New Roman"/>
          <w:color w:val="00B050"/>
          <w:sz w:val="24"/>
          <w:szCs w:val="24"/>
        </w:rPr>
        <w:t xml:space="preserve"> файла, чтобы определить, какая мода и </w:t>
      </w:r>
      <w:r w:rsidR="004C1D5F" w:rsidRPr="003A425A">
        <w:rPr>
          <w:rFonts w:ascii="Times New Roman" w:hAnsi="Times New Roman"/>
          <w:color w:val="00B050"/>
          <w:sz w:val="24"/>
          <w:szCs w:val="24"/>
        </w:rPr>
        <w:t>редактор</w:t>
      </w:r>
      <w:r w:rsidR="005A6BBD" w:rsidRPr="003A425A">
        <w:rPr>
          <w:rFonts w:ascii="Times New Roman" w:hAnsi="Times New Roman"/>
          <w:color w:val="00B050"/>
          <w:sz w:val="24"/>
          <w:szCs w:val="24"/>
        </w:rPr>
        <w:t xml:space="preserve"> должны быть использованы для открытия файла.</w:t>
      </w:r>
      <w:r w:rsidR="005A6BBD" w:rsidRPr="003A425A">
        <w:rPr>
          <w:rFonts w:ascii="Times New Roman" w:hAnsi="Times New Roman"/>
          <w:sz w:val="24"/>
          <w:szCs w:val="24"/>
        </w:rPr>
        <w:t xml:space="preserve"> Например, </w:t>
      </w:r>
      <w:r w:rsidRPr="003A425A">
        <w:rPr>
          <w:rFonts w:ascii="Times New Roman" w:hAnsi="Times New Roman"/>
          <w:sz w:val="24"/>
          <w:szCs w:val="24"/>
        </w:rPr>
        <w:t>Qt Creator</w:t>
      </w:r>
      <w:r w:rsidR="005A6BBD" w:rsidRPr="003A425A">
        <w:rPr>
          <w:rFonts w:ascii="Times New Roman" w:hAnsi="Times New Roman"/>
          <w:sz w:val="24"/>
          <w:szCs w:val="24"/>
        </w:rPr>
        <w:t xml:space="preserve"> открывает .</w:t>
      </w:r>
      <w:r w:rsidR="005A6BBD" w:rsidRPr="003A425A">
        <w:rPr>
          <w:rFonts w:ascii="Times New Roman" w:hAnsi="Times New Roman"/>
          <w:sz w:val="24"/>
          <w:szCs w:val="24"/>
          <w:lang w:val="en-US"/>
        </w:rPr>
        <w:t>txt</w:t>
      </w:r>
      <w:r w:rsidR="005A6BBD" w:rsidRPr="003A425A">
        <w:rPr>
          <w:rFonts w:ascii="Times New Roman" w:hAnsi="Times New Roman"/>
          <w:sz w:val="24"/>
          <w:szCs w:val="24"/>
        </w:rPr>
        <w:t xml:space="preserve"> в моде </w:t>
      </w:r>
      <w:r w:rsidR="00B347C0" w:rsidRPr="003A425A">
        <w:rPr>
          <w:rFonts w:ascii="Times New Roman" w:hAnsi="Times New Roman"/>
          <w:sz w:val="24"/>
          <w:szCs w:val="24"/>
        </w:rPr>
        <w:t>редактир</w:t>
      </w:r>
      <w:r w:rsidR="005A6BBD" w:rsidRPr="003A425A">
        <w:rPr>
          <w:rFonts w:ascii="Times New Roman" w:hAnsi="Times New Roman"/>
          <w:sz w:val="24"/>
          <w:szCs w:val="24"/>
        </w:rPr>
        <w:t>ования.</w:t>
      </w:r>
    </w:p>
    <w:p w:rsidR="00B74A73" w:rsidRPr="003A425A" w:rsidRDefault="00B74A73" w:rsidP="00B74A73">
      <w:pPr>
        <w:pStyle w:val="4"/>
        <w:rPr>
          <w:rFonts w:ascii="Times New Roman" w:hAnsi="Times New Roman"/>
          <w:b w:val="0"/>
          <w:sz w:val="24"/>
          <w:szCs w:val="24"/>
        </w:rPr>
      </w:pPr>
      <w:bookmarkStart w:id="72" w:name="_Toc382058187"/>
      <w:r w:rsidRPr="003A425A">
        <w:rPr>
          <w:rFonts w:ascii="Times New Roman" w:hAnsi="Times New Roman"/>
          <w:sz w:val="24"/>
          <w:szCs w:val="24"/>
        </w:rPr>
        <w:t>ОПРЕДЕЛЕНИЕ НАСТРОЕК СТИЛЯ КОДА</w:t>
      </w:r>
      <w:bookmarkEnd w:id="72"/>
    </w:p>
    <w:p w:rsidR="005A6BBD" w:rsidRPr="003A425A" w:rsidRDefault="00953454" w:rsidP="004003DB">
      <w:pPr>
        <w:jc w:val="both"/>
        <w:rPr>
          <w:rFonts w:ascii="Times New Roman" w:hAnsi="Times New Roman"/>
          <w:sz w:val="24"/>
          <w:szCs w:val="24"/>
        </w:rPr>
      </w:pPr>
      <w:hyperlink r:id="rId90" w:history="1">
        <w:r w:rsidR="005A6BBD" w:rsidRPr="003A425A">
          <w:rPr>
            <w:rStyle w:val="a3"/>
            <w:rFonts w:ascii="Times New Roman" w:hAnsi="Times New Roman"/>
            <w:sz w:val="24"/>
            <w:szCs w:val="24"/>
          </w:rPr>
          <w:t>http://qt-project.org/doc/qtcreator-2.8/creator-code-style-settings.html</w:t>
        </w:r>
      </w:hyperlink>
    </w:p>
    <w:p w:rsidR="005A6BBD" w:rsidRPr="003A425A" w:rsidRDefault="00B74A73" w:rsidP="004003DB">
      <w:pPr>
        <w:jc w:val="both"/>
        <w:rPr>
          <w:rFonts w:ascii="Times New Roman" w:hAnsi="Times New Roman"/>
          <w:color w:val="000000"/>
          <w:sz w:val="24"/>
          <w:szCs w:val="24"/>
        </w:rPr>
      </w:pPr>
      <w:r w:rsidRPr="003A425A">
        <w:rPr>
          <w:rFonts w:ascii="Times New Roman" w:hAnsi="Times New Roman"/>
          <w:color w:val="000000"/>
          <w:sz w:val="24"/>
          <w:szCs w:val="24"/>
          <w:lang w:val="be-BY"/>
        </w:rPr>
        <w:t>В</w:t>
      </w:r>
      <w:r w:rsidR="005A6BBD" w:rsidRPr="003A425A">
        <w:rPr>
          <w:rFonts w:ascii="Times New Roman" w:hAnsi="Times New Roman"/>
          <w:color w:val="000000"/>
          <w:sz w:val="24"/>
          <w:szCs w:val="24"/>
        </w:rPr>
        <w:t xml:space="preserve">ы можете настраивать стиль кода для ваших нужд. Вы можете настраивать его для всех </w:t>
      </w:r>
      <w:r w:rsidR="00F850EA" w:rsidRPr="003A425A">
        <w:rPr>
          <w:rFonts w:ascii="Times New Roman" w:hAnsi="Times New Roman"/>
          <w:color w:val="000000"/>
          <w:sz w:val="24"/>
          <w:szCs w:val="24"/>
        </w:rPr>
        <w:t>проект</w:t>
      </w:r>
      <w:r w:rsidR="005A6BBD" w:rsidRPr="003A425A">
        <w:rPr>
          <w:rFonts w:ascii="Times New Roman" w:hAnsi="Times New Roman"/>
          <w:color w:val="000000"/>
          <w:sz w:val="24"/>
          <w:szCs w:val="24"/>
        </w:rPr>
        <w:t xml:space="preserve">ов либо для данного конкретного </w:t>
      </w:r>
      <w:r w:rsidR="00F850EA" w:rsidRPr="003A425A">
        <w:rPr>
          <w:rFonts w:ascii="Times New Roman" w:hAnsi="Times New Roman"/>
          <w:color w:val="000000"/>
          <w:sz w:val="24"/>
          <w:szCs w:val="24"/>
        </w:rPr>
        <w:t>проект</w:t>
      </w:r>
      <w:r w:rsidR="005A6BBD" w:rsidRPr="003A425A">
        <w:rPr>
          <w:rFonts w:ascii="Times New Roman" w:hAnsi="Times New Roman"/>
          <w:color w:val="000000"/>
          <w:sz w:val="24"/>
          <w:szCs w:val="24"/>
        </w:rPr>
        <w:t>а. Вы также можете определить несколько наборов стилей кода и просто переключаться между ними.</w:t>
      </w:r>
    </w:p>
    <w:p w:rsidR="005A6BBD" w:rsidRPr="003A425A" w:rsidRDefault="005A6BBD" w:rsidP="004003DB">
      <w:pPr>
        <w:jc w:val="both"/>
        <w:rPr>
          <w:rFonts w:ascii="Times New Roman" w:hAnsi="Times New Roman"/>
          <w:i/>
          <w:color w:val="000000"/>
          <w:sz w:val="24"/>
          <w:szCs w:val="24"/>
        </w:rPr>
      </w:pPr>
      <w:r w:rsidRPr="003A425A">
        <w:rPr>
          <w:rFonts w:ascii="Times New Roman" w:hAnsi="Times New Roman"/>
          <w:i/>
          <w:color w:val="000000"/>
          <w:sz w:val="24"/>
          <w:szCs w:val="24"/>
        </w:rPr>
        <w:t xml:space="preserve">В данной части показано, как изменять стиль кода </w:t>
      </w:r>
      <w:r w:rsidR="00B74A73" w:rsidRPr="003A425A">
        <w:rPr>
          <w:rFonts w:ascii="Times New Roman" w:hAnsi="Times New Roman"/>
          <w:i/>
          <w:color w:val="000000"/>
          <w:sz w:val="24"/>
          <w:szCs w:val="24"/>
          <w:lang w:val="be-BY"/>
        </w:rPr>
        <w:t>г</w:t>
      </w:r>
      <w:r w:rsidR="00B74A73" w:rsidRPr="003A425A">
        <w:rPr>
          <w:rFonts w:ascii="Times New Roman" w:hAnsi="Times New Roman"/>
          <w:i/>
          <w:color w:val="000000"/>
          <w:sz w:val="24"/>
          <w:szCs w:val="24"/>
        </w:rPr>
        <w:t>лобал</w:t>
      </w:r>
      <w:r w:rsidRPr="003A425A">
        <w:rPr>
          <w:rFonts w:ascii="Times New Roman" w:hAnsi="Times New Roman"/>
          <w:i/>
          <w:color w:val="000000"/>
          <w:sz w:val="24"/>
          <w:szCs w:val="24"/>
        </w:rPr>
        <w:t xml:space="preserve">ьно, для всех </w:t>
      </w:r>
      <w:r w:rsidR="00F850EA" w:rsidRPr="003A425A">
        <w:rPr>
          <w:rFonts w:ascii="Times New Roman" w:hAnsi="Times New Roman"/>
          <w:i/>
          <w:color w:val="000000"/>
          <w:sz w:val="24"/>
          <w:szCs w:val="24"/>
        </w:rPr>
        <w:t>проект</w:t>
      </w:r>
      <w:r w:rsidRPr="003A425A">
        <w:rPr>
          <w:rFonts w:ascii="Times New Roman" w:hAnsi="Times New Roman"/>
          <w:i/>
          <w:color w:val="000000"/>
          <w:sz w:val="24"/>
          <w:szCs w:val="24"/>
        </w:rPr>
        <w:t xml:space="preserve">ов, а как это делать локально, для данного конкретного </w:t>
      </w:r>
      <w:r w:rsidR="00F850EA" w:rsidRPr="003A425A">
        <w:rPr>
          <w:rFonts w:ascii="Times New Roman" w:hAnsi="Times New Roman"/>
          <w:i/>
          <w:color w:val="000000"/>
          <w:sz w:val="24"/>
          <w:szCs w:val="24"/>
        </w:rPr>
        <w:t>проект</w:t>
      </w:r>
      <w:r w:rsidRPr="003A425A">
        <w:rPr>
          <w:rFonts w:ascii="Times New Roman" w:hAnsi="Times New Roman"/>
          <w:i/>
          <w:color w:val="000000"/>
          <w:sz w:val="24"/>
          <w:szCs w:val="24"/>
        </w:rPr>
        <w:t>а.</w:t>
      </w:r>
    </w:p>
    <w:p w:rsidR="00B74A73" w:rsidRPr="003A425A" w:rsidRDefault="00B74A73" w:rsidP="00B74A73">
      <w:pPr>
        <w:pStyle w:val="4"/>
        <w:rPr>
          <w:rFonts w:ascii="Times New Roman" w:hAnsi="Times New Roman"/>
          <w:b w:val="0"/>
          <w:color w:val="FF0000"/>
          <w:sz w:val="24"/>
          <w:szCs w:val="24"/>
        </w:rPr>
      </w:pPr>
      <w:bookmarkStart w:id="73" w:name="_Toc382058188"/>
      <w:r w:rsidRPr="003A425A">
        <w:rPr>
          <w:rFonts w:ascii="Times New Roman" w:hAnsi="Times New Roman"/>
          <w:color w:val="FF0000"/>
          <w:sz w:val="24"/>
          <w:szCs w:val="24"/>
        </w:rPr>
        <w:t>ОПРЕДЕЛЕНИЕ ЗАВИСИМОСТЕЙ</w:t>
      </w:r>
      <w:bookmarkEnd w:id="73"/>
    </w:p>
    <w:p w:rsidR="005A6BBD" w:rsidRPr="003A425A" w:rsidRDefault="00953454" w:rsidP="004003DB">
      <w:pPr>
        <w:jc w:val="both"/>
        <w:rPr>
          <w:rFonts w:ascii="Times New Roman" w:hAnsi="Times New Roman"/>
          <w:sz w:val="24"/>
          <w:szCs w:val="24"/>
        </w:rPr>
      </w:pPr>
      <w:hyperlink r:id="rId91" w:history="1">
        <w:r w:rsidR="005A6BBD" w:rsidRPr="003A425A">
          <w:rPr>
            <w:rStyle w:val="a3"/>
            <w:rFonts w:ascii="Times New Roman" w:hAnsi="Times New Roman"/>
            <w:sz w:val="24"/>
            <w:szCs w:val="24"/>
          </w:rPr>
          <w:t>http://qt-project.org/doc/qtcreator-2.8/creator-build-dependencies.html</w:t>
        </w:r>
      </w:hyperlink>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 xml:space="preserve">если вы работаете с несколькими </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ами, то вы можете задавать порядок, в котором они будут строиться.</w:t>
      </w:r>
      <w:r w:rsidR="00B74A73" w:rsidRPr="003A425A">
        <w:rPr>
          <w:rFonts w:ascii="Times New Roman" w:hAnsi="Times New Roman"/>
          <w:color w:val="FF0000"/>
          <w:sz w:val="24"/>
          <w:szCs w:val="24"/>
          <w:lang w:val="be-BY"/>
        </w:rPr>
        <w:t xml:space="preserve"> </w:t>
      </w:r>
      <w:r w:rsidRPr="003A425A">
        <w:rPr>
          <w:rFonts w:ascii="Times New Roman" w:hAnsi="Times New Roman"/>
          <w:color w:val="FF0000"/>
          <w:sz w:val="24"/>
          <w:szCs w:val="24"/>
        </w:rPr>
        <w:t xml:space="preserve">Заметьте, что данное свойство касается именно сессии, а не </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а.</w:t>
      </w:r>
      <w:r w:rsidR="00B74A73" w:rsidRPr="003A425A">
        <w:rPr>
          <w:rFonts w:ascii="Times New Roman" w:hAnsi="Times New Roman"/>
          <w:color w:val="FF0000"/>
          <w:sz w:val="24"/>
          <w:szCs w:val="24"/>
          <w:lang w:val="be-BY"/>
        </w:rPr>
        <w:t xml:space="preserve"> </w:t>
      </w:r>
      <w:r w:rsidRPr="003A425A">
        <w:rPr>
          <w:rFonts w:ascii="Times New Roman" w:hAnsi="Times New Roman"/>
          <w:color w:val="FF0000"/>
          <w:sz w:val="24"/>
          <w:szCs w:val="24"/>
        </w:rPr>
        <w:t>Также таким образом нельзя строить под-</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 xml:space="preserve">ы к </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ам.</w:t>
      </w:r>
    </w:p>
    <w:p w:rsidR="00B74A73" w:rsidRPr="003A425A" w:rsidRDefault="00B74A73" w:rsidP="00B74A73">
      <w:pPr>
        <w:pStyle w:val="4"/>
        <w:rPr>
          <w:rFonts w:ascii="Times New Roman" w:hAnsi="Times New Roman"/>
          <w:b w:val="0"/>
          <w:sz w:val="24"/>
          <w:szCs w:val="24"/>
        </w:rPr>
      </w:pPr>
      <w:bookmarkStart w:id="74" w:name="_Toc382058189"/>
      <w:r w:rsidRPr="003A425A">
        <w:rPr>
          <w:rFonts w:ascii="Times New Roman" w:hAnsi="Times New Roman"/>
          <w:sz w:val="24"/>
          <w:szCs w:val="24"/>
        </w:rPr>
        <w:t>РАЗДЕЛЕНИЕ НАСТРОЕК ПРОЕКТА</w:t>
      </w:r>
      <w:bookmarkEnd w:id="74"/>
    </w:p>
    <w:p w:rsidR="005A6BBD" w:rsidRPr="003A425A" w:rsidRDefault="00953454" w:rsidP="004003DB">
      <w:pPr>
        <w:jc w:val="both"/>
        <w:rPr>
          <w:rFonts w:ascii="Times New Roman" w:hAnsi="Times New Roman"/>
          <w:sz w:val="24"/>
          <w:szCs w:val="24"/>
        </w:rPr>
      </w:pPr>
      <w:hyperlink r:id="rId92" w:history="1">
        <w:r w:rsidR="005A6BBD" w:rsidRPr="003A425A">
          <w:rPr>
            <w:rStyle w:val="a3"/>
            <w:rFonts w:ascii="Times New Roman" w:hAnsi="Times New Roman"/>
            <w:sz w:val="24"/>
            <w:szCs w:val="24"/>
          </w:rPr>
          <w:t>http://qt-project.org/doc/qtcreator-2.8/creator-sharing-project-settings.html</w:t>
        </w:r>
      </w:hyperlink>
    </w:p>
    <w:p w:rsidR="005A6BBD" w:rsidRPr="003A425A" w:rsidRDefault="00205395" w:rsidP="004003DB">
      <w:pPr>
        <w:jc w:val="both"/>
        <w:rPr>
          <w:rFonts w:ascii="Times New Roman" w:hAnsi="Times New Roman"/>
          <w:i/>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сохраняет определённые пользователем настройки </w:t>
      </w:r>
      <w:r w:rsidR="00F850EA" w:rsidRPr="003A425A">
        <w:rPr>
          <w:rFonts w:ascii="Times New Roman" w:hAnsi="Times New Roman"/>
          <w:sz w:val="24"/>
          <w:szCs w:val="24"/>
        </w:rPr>
        <w:t>проект</w:t>
      </w:r>
      <w:r w:rsidR="005A6BBD" w:rsidRPr="003A425A">
        <w:rPr>
          <w:rFonts w:ascii="Times New Roman" w:hAnsi="Times New Roman"/>
          <w:sz w:val="24"/>
          <w:szCs w:val="24"/>
        </w:rPr>
        <w:t>а в файле .</w:t>
      </w:r>
      <w:r w:rsidR="005A6BBD" w:rsidRPr="003A425A">
        <w:rPr>
          <w:rFonts w:ascii="Times New Roman" w:hAnsi="Times New Roman"/>
          <w:sz w:val="24"/>
          <w:szCs w:val="24"/>
          <w:lang w:val="en-US"/>
        </w:rPr>
        <w:t>pro</w:t>
      </w:r>
      <w:r w:rsidR="005A6BBD" w:rsidRPr="003A425A">
        <w:rPr>
          <w:rFonts w:ascii="Times New Roman" w:hAnsi="Times New Roman"/>
          <w:sz w:val="24"/>
          <w:szCs w:val="24"/>
        </w:rPr>
        <w:t>.</w:t>
      </w:r>
      <w:r w:rsidR="005A6BBD" w:rsidRPr="003A425A">
        <w:rPr>
          <w:rFonts w:ascii="Times New Roman" w:hAnsi="Times New Roman"/>
          <w:sz w:val="24"/>
          <w:szCs w:val="24"/>
          <w:lang w:val="en-US"/>
        </w:rPr>
        <w:t>user</w:t>
      </w:r>
      <w:r w:rsidR="005A6BBD" w:rsidRPr="003A425A">
        <w:rPr>
          <w:rFonts w:ascii="Times New Roman" w:hAnsi="Times New Roman"/>
          <w:sz w:val="24"/>
          <w:szCs w:val="24"/>
        </w:rPr>
        <w:t xml:space="preserve">. Вы можете разделять эти настройки между несколькими </w:t>
      </w:r>
      <w:r w:rsidR="00F850EA" w:rsidRPr="003A425A">
        <w:rPr>
          <w:rFonts w:ascii="Times New Roman" w:hAnsi="Times New Roman"/>
          <w:sz w:val="24"/>
          <w:szCs w:val="24"/>
        </w:rPr>
        <w:t>проект</w:t>
      </w:r>
      <w:r w:rsidR="005A6BBD" w:rsidRPr="003A425A">
        <w:rPr>
          <w:rFonts w:ascii="Times New Roman" w:hAnsi="Times New Roman"/>
          <w:sz w:val="24"/>
          <w:szCs w:val="24"/>
        </w:rPr>
        <w:t>ами как .</w:t>
      </w:r>
      <w:r w:rsidR="005A6BBD" w:rsidRPr="003A425A">
        <w:rPr>
          <w:rFonts w:ascii="Times New Roman" w:hAnsi="Times New Roman"/>
          <w:sz w:val="24"/>
          <w:szCs w:val="24"/>
          <w:lang w:val="en-US"/>
        </w:rPr>
        <w:t>pro</w:t>
      </w:r>
      <w:r w:rsidR="005A6BBD" w:rsidRPr="003A425A">
        <w:rPr>
          <w:rFonts w:ascii="Times New Roman" w:hAnsi="Times New Roman"/>
          <w:sz w:val="24"/>
          <w:szCs w:val="24"/>
        </w:rPr>
        <w:t>.</w:t>
      </w:r>
      <w:r w:rsidR="005A6BBD" w:rsidRPr="003A425A">
        <w:rPr>
          <w:rFonts w:ascii="Times New Roman" w:hAnsi="Times New Roman"/>
          <w:sz w:val="24"/>
          <w:szCs w:val="24"/>
          <w:lang w:val="en-US"/>
        </w:rPr>
        <w:t>shared</w:t>
      </w:r>
      <w:r w:rsidR="005A6BBD" w:rsidRPr="003A425A">
        <w:rPr>
          <w:rFonts w:ascii="Times New Roman" w:hAnsi="Times New Roman"/>
          <w:sz w:val="24"/>
          <w:szCs w:val="24"/>
        </w:rPr>
        <w:t xml:space="preserve"> файл. Он </w:t>
      </w:r>
      <w:r w:rsidR="005A6BBD" w:rsidRPr="003A425A">
        <w:rPr>
          <w:rFonts w:ascii="Times New Roman" w:hAnsi="Times New Roman"/>
          <w:sz w:val="24"/>
          <w:szCs w:val="24"/>
        </w:rPr>
        <w:lastRenderedPageBreak/>
        <w:t xml:space="preserve">имеет такую же </w:t>
      </w:r>
      <w:r w:rsidR="00D95FF2" w:rsidRPr="003A425A">
        <w:rPr>
          <w:rFonts w:ascii="Times New Roman" w:hAnsi="Times New Roman"/>
          <w:sz w:val="24"/>
          <w:szCs w:val="24"/>
        </w:rPr>
        <w:t>структур</w:t>
      </w:r>
      <w:r w:rsidR="005A6BBD" w:rsidRPr="003A425A">
        <w:rPr>
          <w:rFonts w:ascii="Times New Roman" w:hAnsi="Times New Roman"/>
          <w:sz w:val="24"/>
          <w:szCs w:val="24"/>
        </w:rPr>
        <w:t xml:space="preserve">у, как и </w:t>
      </w:r>
      <w:r w:rsidR="005A6BBD" w:rsidRPr="003A425A">
        <w:rPr>
          <w:rFonts w:ascii="Times New Roman" w:hAnsi="Times New Roman"/>
          <w:sz w:val="24"/>
          <w:szCs w:val="24"/>
          <w:lang w:val="en-US"/>
        </w:rPr>
        <w:t>XML</w:t>
      </w:r>
      <w:r w:rsidR="005A6BBD" w:rsidRPr="003A425A">
        <w:rPr>
          <w:rFonts w:ascii="Times New Roman" w:hAnsi="Times New Roman"/>
          <w:sz w:val="24"/>
          <w:szCs w:val="24"/>
        </w:rPr>
        <w:t>-файл настроек пользователя, но дополнительно содержит также некоторые настройки разделения.</w:t>
      </w:r>
    </w:p>
    <w:p w:rsidR="00B74A73" w:rsidRPr="003A425A" w:rsidRDefault="00B74A73" w:rsidP="006D7FC2">
      <w:pPr>
        <w:pStyle w:val="4"/>
        <w:rPr>
          <w:rFonts w:ascii="Times New Roman" w:hAnsi="Times New Roman"/>
          <w:b w:val="0"/>
          <w:sz w:val="24"/>
          <w:szCs w:val="24"/>
        </w:rPr>
      </w:pPr>
      <w:bookmarkStart w:id="75" w:name="_Toc382058190"/>
      <w:r w:rsidRPr="003A425A">
        <w:rPr>
          <w:rFonts w:ascii="Times New Roman" w:hAnsi="Times New Roman"/>
          <w:sz w:val="24"/>
          <w:szCs w:val="24"/>
        </w:rPr>
        <w:t>УПРАВЛЕНИЕ СЕССИЯМИ</w:t>
      </w:r>
      <w:bookmarkEnd w:id="75"/>
    </w:p>
    <w:p w:rsidR="005A6BBD" w:rsidRPr="003A425A" w:rsidRDefault="00953454" w:rsidP="004003DB">
      <w:pPr>
        <w:jc w:val="both"/>
        <w:rPr>
          <w:rFonts w:ascii="Times New Roman" w:hAnsi="Times New Roman"/>
          <w:sz w:val="24"/>
          <w:szCs w:val="24"/>
        </w:rPr>
      </w:pPr>
      <w:hyperlink r:id="rId93" w:history="1">
        <w:r w:rsidR="005A6BBD" w:rsidRPr="003A425A">
          <w:rPr>
            <w:rStyle w:val="a3"/>
            <w:rFonts w:ascii="Times New Roman" w:hAnsi="Times New Roman"/>
            <w:sz w:val="24"/>
            <w:szCs w:val="24"/>
          </w:rPr>
          <w:t>http://qt-project.org/doc/qtcreator-2.8/creator-project-managing-sessions.html</w:t>
        </w:r>
      </w:hyperlink>
    </w:p>
    <w:p w:rsidR="00A41FB4" w:rsidRPr="003A425A" w:rsidRDefault="006D7FC2" w:rsidP="00A41FB4">
      <w:pPr>
        <w:jc w:val="both"/>
        <w:rPr>
          <w:rFonts w:ascii="Times New Roman" w:hAnsi="Times New Roman"/>
          <w:bCs/>
          <w:sz w:val="24"/>
          <w:szCs w:val="24"/>
        </w:rPr>
      </w:pPr>
      <w:r w:rsidRPr="003A425A">
        <w:rPr>
          <w:rFonts w:ascii="Times New Roman" w:hAnsi="Times New Roman"/>
          <w:bCs/>
          <w:sz w:val="24"/>
          <w:szCs w:val="24"/>
        </w:rPr>
        <w:t xml:space="preserve">Сессия – это произвольный набор: открытых проектов с их зависимостями, открытых редакторов, выражений и </w:t>
      </w:r>
      <w:r w:rsidRPr="003A425A">
        <w:rPr>
          <w:rFonts w:ascii="Times New Roman" w:hAnsi="Times New Roman"/>
          <w:bCs/>
          <w:sz w:val="24"/>
          <w:szCs w:val="24"/>
          <w:lang w:val="be-BY"/>
        </w:rPr>
        <w:t>точек останова</w:t>
      </w:r>
      <w:r w:rsidRPr="003A425A">
        <w:rPr>
          <w:rFonts w:ascii="Times New Roman" w:hAnsi="Times New Roman"/>
          <w:bCs/>
          <w:sz w:val="24"/>
          <w:szCs w:val="24"/>
        </w:rPr>
        <w:t>, закладок.</w:t>
      </w:r>
      <w:r w:rsidR="00A41FB4" w:rsidRPr="003A425A">
        <w:rPr>
          <w:rFonts w:ascii="Times New Roman" w:hAnsi="Times New Roman"/>
          <w:bCs/>
          <w:sz w:val="24"/>
          <w:szCs w:val="24"/>
        </w:rPr>
        <w:t xml:space="preserve"> Сессия является персональной, что значит, что она не разделяется. Она не предполагает отражение структуры проекта. Она содержит персональные данные, такие как закладки и точки останова, которые обычно не являются сферами интереса других разработчиков.</w:t>
      </w:r>
    </w:p>
    <w:p w:rsidR="005A6BBD" w:rsidRPr="003A425A" w:rsidRDefault="006D7FC2" w:rsidP="004003DB">
      <w:pPr>
        <w:jc w:val="both"/>
        <w:rPr>
          <w:rFonts w:ascii="Times New Roman" w:hAnsi="Times New Roman"/>
          <w:bCs/>
          <w:sz w:val="24"/>
          <w:szCs w:val="24"/>
          <w:lang w:val="be-BY"/>
        </w:rPr>
      </w:pPr>
      <w:r w:rsidRPr="003A425A">
        <w:rPr>
          <w:rFonts w:ascii="Times New Roman" w:hAnsi="Times New Roman"/>
          <w:sz w:val="24"/>
          <w:szCs w:val="24"/>
          <w:lang w:val="be-BY"/>
        </w:rPr>
        <w:t>К</w:t>
      </w:r>
      <w:r w:rsidR="005A6BBD" w:rsidRPr="003A425A">
        <w:rPr>
          <w:rFonts w:ascii="Times New Roman" w:hAnsi="Times New Roman"/>
          <w:sz w:val="24"/>
          <w:szCs w:val="24"/>
        </w:rPr>
        <w:t>огда вы выходите из создателя, то снимок вашего текущего рабочего пространства сохраняется как сессия. Чтобы пере</w:t>
      </w:r>
      <w:r w:rsidR="00990129" w:rsidRPr="003A425A">
        <w:rPr>
          <w:rFonts w:ascii="Times New Roman" w:hAnsi="Times New Roman"/>
          <w:sz w:val="24"/>
          <w:szCs w:val="24"/>
        </w:rPr>
        <w:t>запис</w:t>
      </w:r>
      <w:r w:rsidR="005A6BBD" w:rsidRPr="003A425A">
        <w:rPr>
          <w:rFonts w:ascii="Times New Roman" w:hAnsi="Times New Roman"/>
          <w:sz w:val="24"/>
          <w:szCs w:val="24"/>
        </w:rPr>
        <w:t xml:space="preserve">ать сессию автоматически, когда вы запускаете </w:t>
      </w:r>
      <w:r w:rsidR="00205395" w:rsidRPr="003A425A">
        <w:rPr>
          <w:rFonts w:ascii="Times New Roman" w:hAnsi="Times New Roman"/>
          <w:sz w:val="24"/>
          <w:szCs w:val="24"/>
        </w:rPr>
        <w:t>Qt Creator</w:t>
      </w:r>
      <w:r w:rsidR="005A6BBD" w:rsidRPr="003A425A">
        <w:rPr>
          <w:rFonts w:ascii="Times New Roman" w:hAnsi="Times New Roman"/>
          <w:sz w:val="24"/>
          <w:szCs w:val="24"/>
        </w:rPr>
        <w:t xml:space="preserve">, выберите </w:t>
      </w:r>
      <w:r w:rsidR="005A6BBD" w:rsidRPr="003A425A">
        <w:rPr>
          <w:rFonts w:ascii="Times New Roman" w:hAnsi="Times New Roman"/>
          <w:b/>
          <w:bCs/>
          <w:sz w:val="24"/>
          <w:szCs w:val="24"/>
        </w:rPr>
        <w:t>File &gt; Session Manager &gt; R</w:t>
      </w:r>
      <w:r w:rsidR="00A41FB4" w:rsidRPr="003A425A">
        <w:rPr>
          <w:rFonts w:ascii="Times New Roman" w:hAnsi="Times New Roman"/>
          <w:b/>
          <w:bCs/>
          <w:sz w:val="24"/>
          <w:szCs w:val="24"/>
        </w:rPr>
        <w:t>estore last session on startup.</w:t>
      </w:r>
    </w:p>
    <w:p w:rsidR="005A6BBD" w:rsidRPr="003A425A" w:rsidRDefault="005A6BBD" w:rsidP="004003DB">
      <w:pPr>
        <w:jc w:val="both"/>
        <w:rPr>
          <w:rFonts w:ascii="Times New Roman" w:hAnsi="Times New Roman"/>
          <w:bCs/>
          <w:sz w:val="24"/>
          <w:szCs w:val="24"/>
        </w:rPr>
      </w:pPr>
      <w:r w:rsidRPr="003A425A">
        <w:rPr>
          <w:rFonts w:ascii="Times New Roman" w:hAnsi="Times New Roman"/>
          <w:bCs/>
          <w:sz w:val="24"/>
          <w:szCs w:val="24"/>
        </w:rPr>
        <w:t xml:space="preserve">Например, вы работаете над одним </w:t>
      </w:r>
      <w:r w:rsidR="00F850EA" w:rsidRPr="003A425A">
        <w:rPr>
          <w:rFonts w:ascii="Times New Roman" w:hAnsi="Times New Roman"/>
          <w:bCs/>
          <w:sz w:val="24"/>
          <w:szCs w:val="24"/>
        </w:rPr>
        <w:t>проект</w:t>
      </w:r>
      <w:r w:rsidRPr="003A425A">
        <w:rPr>
          <w:rFonts w:ascii="Times New Roman" w:hAnsi="Times New Roman"/>
          <w:bCs/>
          <w:sz w:val="24"/>
          <w:szCs w:val="24"/>
        </w:rPr>
        <w:t xml:space="preserve">ом, и вам стало очень необходимо поработать над другим </w:t>
      </w:r>
      <w:r w:rsidR="00F850EA" w:rsidRPr="003A425A">
        <w:rPr>
          <w:rFonts w:ascii="Times New Roman" w:hAnsi="Times New Roman"/>
          <w:bCs/>
          <w:sz w:val="24"/>
          <w:szCs w:val="24"/>
        </w:rPr>
        <w:t>проект</w:t>
      </w:r>
      <w:r w:rsidRPr="003A425A">
        <w:rPr>
          <w:rFonts w:ascii="Times New Roman" w:hAnsi="Times New Roman"/>
          <w:bCs/>
          <w:sz w:val="24"/>
          <w:szCs w:val="24"/>
        </w:rPr>
        <w:t xml:space="preserve">ом. Тогда вы сохраняете его как отдельную сессию и затем возвращаетесь в него точно также, как вы его оставили, когда переходили </w:t>
      </w:r>
      <w:r w:rsidR="00A41FB4" w:rsidRPr="003A425A">
        <w:rPr>
          <w:rFonts w:ascii="Times New Roman" w:hAnsi="Times New Roman"/>
          <w:bCs/>
          <w:sz w:val="24"/>
          <w:szCs w:val="24"/>
          <w:lang w:val="be-BY"/>
        </w:rPr>
        <w:t>в</w:t>
      </w:r>
      <w:r w:rsidRPr="003A425A">
        <w:rPr>
          <w:rFonts w:ascii="Times New Roman" w:hAnsi="Times New Roman"/>
          <w:bCs/>
          <w:sz w:val="24"/>
          <w:szCs w:val="24"/>
        </w:rPr>
        <w:t xml:space="preserve"> другой </w:t>
      </w:r>
      <w:r w:rsidR="00F850EA" w:rsidRPr="003A425A">
        <w:rPr>
          <w:rFonts w:ascii="Times New Roman" w:hAnsi="Times New Roman"/>
          <w:bCs/>
          <w:sz w:val="24"/>
          <w:szCs w:val="24"/>
        </w:rPr>
        <w:t>проект</w:t>
      </w:r>
      <w:r w:rsidRPr="003A425A">
        <w:rPr>
          <w:rFonts w:ascii="Times New Roman" w:hAnsi="Times New Roman"/>
          <w:bCs/>
          <w:sz w:val="24"/>
          <w:szCs w:val="24"/>
        </w:rPr>
        <w:t>.</w:t>
      </w:r>
    </w:p>
    <w:p w:rsidR="005A6BBD" w:rsidRPr="003A425A" w:rsidRDefault="005A6BBD" w:rsidP="004003DB">
      <w:pPr>
        <w:jc w:val="both"/>
        <w:rPr>
          <w:rFonts w:ascii="Times New Roman" w:hAnsi="Times New Roman"/>
          <w:bCs/>
          <w:sz w:val="24"/>
          <w:szCs w:val="24"/>
        </w:rPr>
      </w:pPr>
      <w:r w:rsidRPr="003A425A">
        <w:rPr>
          <w:rFonts w:ascii="Times New Roman" w:hAnsi="Times New Roman"/>
          <w:bCs/>
          <w:i/>
          <w:sz w:val="24"/>
          <w:szCs w:val="24"/>
        </w:rPr>
        <w:t>Для этого из меню файла вызывается менеджер сессий. Как это делается, показано в данной части.</w:t>
      </w:r>
      <w:r w:rsidR="00A41FB4" w:rsidRPr="003A425A">
        <w:rPr>
          <w:rFonts w:ascii="Times New Roman" w:hAnsi="Times New Roman"/>
          <w:bCs/>
          <w:i/>
          <w:sz w:val="24"/>
          <w:szCs w:val="24"/>
          <w:lang w:val="be-BY"/>
        </w:rPr>
        <w:t xml:space="preserve"> </w:t>
      </w:r>
      <w:r w:rsidRPr="003A425A">
        <w:rPr>
          <w:rFonts w:ascii="Times New Roman" w:hAnsi="Times New Roman"/>
          <w:bCs/>
          <w:sz w:val="24"/>
          <w:szCs w:val="24"/>
        </w:rPr>
        <w:t xml:space="preserve">Чтобы переключиться между сессиями, используйте всё тот же менеджер. </w:t>
      </w:r>
      <w:r w:rsidR="00205395" w:rsidRPr="003A425A">
        <w:rPr>
          <w:rFonts w:ascii="Times New Roman" w:hAnsi="Times New Roman"/>
          <w:bCs/>
          <w:sz w:val="24"/>
          <w:szCs w:val="24"/>
        </w:rPr>
        <w:t>Qt Creator</w:t>
      </w:r>
      <w:r w:rsidRPr="003A425A">
        <w:rPr>
          <w:rFonts w:ascii="Times New Roman" w:hAnsi="Times New Roman"/>
          <w:bCs/>
          <w:sz w:val="24"/>
          <w:szCs w:val="24"/>
        </w:rPr>
        <w:t xml:space="preserve"> всегда создаёт сессию по умолчанию, сохраняя то, что было в нём, когда вы закрыли его в последний раз.</w:t>
      </w:r>
    </w:p>
    <w:p w:rsidR="005A6BBD" w:rsidRPr="003A425A" w:rsidRDefault="005A6BBD" w:rsidP="004003DB">
      <w:pPr>
        <w:jc w:val="both"/>
        <w:rPr>
          <w:rFonts w:ascii="Times New Roman" w:hAnsi="Times New Roman"/>
          <w:bCs/>
          <w:sz w:val="24"/>
          <w:szCs w:val="24"/>
        </w:rPr>
      </w:pPr>
      <w:r w:rsidRPr="003A425A">
        <w:rPr>
          <w:rFonts w:ascii="Times New Roman" w:hAnsi="Times New Roman"/>
          <w:bCs/>
          <w:sz w:val="24"/>
          <w:szCs w:val="24"/>
        </w:rPr>
        <w:t xml:space="preserve">Начиная </w:t>
      </w:r>
      <w:r w:rsidR="00205395" w:rsidRPr="003A425A">
        <w:rPr>
          <w:rFonts w:ascii="Times New Roman" w:hAnsi="Times New Roman"/>
          <w:bCs/>
          <w:sz w:val="24"/>
          <w:szCs w:val="24"/>
        </w:rPr>
        <w:t>Qt Creator</w:t>
      </w:r>
      <w:r w:rsidRPr="003A425A">
        <w:rPr>
          <w:rFonts w:ascii="Times New Roman" w:hAnsi="Times New Roman"/>
          <w:bCs/>
          <w:sz w:val="24"/>
          <w:szCs w:val="24"/>
        </w:rPr>
        <w:t xml:space="preserve"> из командной строки, вы можете задать название сессии как аргумент и </w:t>
      </w:r>
      <w:r w:rsidR="00205395" w:rsidRPr="003A425A">
        <w:rPr>
          <w:rFonts w:ascii="Times New Roman" w:hAnsi="Times New Roman"/>
          <w:bCs/>
          <w:sz w:val="24"/>
          <w:szCs w:val="24"/>
        </w:rPr>
        <w:t>Qt Creator</w:t>
      </w:r>
      <w:r w:rsidRPr="003A425A">
        <w:rPr>
          <w:rFonts w:ascii="Times New Roman" w:hAnsi="Times New Roman"/>
          <w:bCs/>
          <w:sz w:val="24"/>
          <w:szCs w:val="24"/>
        </w:rPr>
        <w:t xml:space="preserve"> начнётся с данной сессии.</w:t>
      </w:r>
    </w:p>
    <w:p w:rsidR="00A41FB4" w:rsidRPr="003A425A" w:rsidRDefault="00A41FB4" w:rsidP="00A41FB4">
      <w:pPr>
        <w:pStyle w:val="4"/>
        <w:rPr>
          <w:rFonts w:ascii="Times New Roman" w:hAnsi="Times New Roman"/>
          <w:b w:val="0"/>
          <w:sz w:val="24"/>
          <w:szCs w:val="24"/>
        </w:rPr>
      </w:pPr>
      <w:bookmarkStart w:id="76" w:name="_Toc382058191"/>
      <w:r w:rsidRPr="003A425A">
        <w:rPr>
          <w:rFonts w:ascii="Times New Roman" w:hAnsi="Times New Roman"/>
          <w:b w:val="0"/>
          <w:sz w:val="24"/>
          <w:szCs w:val="24"/>
        </w:rPr>
        <w:t>РАЗРАБОТКА ИНТЕРФЕЙСОВ ПОЛЬЗОВАТЕЛЕЙ</w:t>
      </w:r>
      <w:bookmarkEnd w:id="76"/>
    </w:p>
    <w:p w:rsidR="005A6BBD" w:rsidRPr="003A425A" w:rsidRDefault="00953454" w:rsidP="004003DB">
      <w:pPr>
        <w:jc w:val="both"/>
        <w:rPr>
          <w:rFonts w:ascii="Times New Roman" w:hAnsi="Times New Roman"/>
          <w:bCs/>
          <w:sz w:val="24"/>
          <w:szCs w:val="24"/>
        </w:rPr>
      </w:pPr>
      <w:hyperlink r:id="rId94" w:history="1">
        <w:r w:rsidR="005A6BBD" w:rsidRPr="003A425A">
          <w:rPr>
            <w:rStyle w:val="a3"/>
            <w:rFonts w:ascii="Times New Roman" w:hAnsi="Times New Roman"/>
            <w:bCs/>
            <w:sz w:val="24"/>
            <w:szCs w:val="24"/>
          </w:rPr>
          <w:t>http://qt-project.org/doc/qtcreator-2.8/creator-design-mode.html</w:t>
        </w:r>
      </w:hyperlink>
    </w:p>
    <w:p w:rsidR="005E01E7"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для разработки графических интерфейсов пользователя </w:t>
      </w:r>
      <w:r w:rsidR="00205395" w:rsidRPr="003A425A">
        <w:rPr>
          <w:rFonts w:ascii="Times New Roman" w:hAnsi="Times New Roman"/>
          <w:sz w:val="24"/>
          <w:szCs w:val="24"/>
        </w:rPr>
        <w:t>Qt Creator</w:t>
      </w:r>
      <w:r w:rsidRPr="003A425A">
        <w:rPr>
          <w:rFonts w:ascii="Times New Roman" w:hAnsi="Times New Roman"/>
          <w:sz w:val="24"/>
          <w:szCs w:val="24"/>
        </w:rPr>
        <w:t xml:space="preserve"> обеспечивает два интегрированных визуальных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w:t>
      </w:r>
    </w:p>
    <w:p w:rsidR="005E01E7" w:rsidRPr="003A425A" w:rsidRDefault="005A6BBD" w:rsidP="004D4FF9">
      <w:pPr>
        <w:numPr>
          <w:ilvl w:val="0"/>
          <w:numId w:val="113"/>
        </w:numPr>
        <w:jc w:val="both"/>
        <w:rPr>
          <w:rFonts w:ascii="Times New Roman" w:hAnsi="Times New Roman"/>
          <w:sz w:val="24"/>
          <w:szCs w:val="24"/>
          <w:lang w:val="be-BY"/>
        </w:rPr>
      </w:pPr>
      <w:r w:rsidRPr="003A425A">
        <w:rPr>
          <w:rFonts w:ascii="Times New Roman" w:hAnsi="Times New Roman"/>
          <w:sz w:val="24"/>
          <w:szCs w:val="24"/>
          <w:lang w:val="en-US"/>
        </w:rPr>
        <w:t>Qt</w:t>
      </w:r>
      <w:r w:rsidRPr="003A425A">
        <w:rPr>
          <w:rFonts w:ascii="Times New Roman" w:hAnsi="Times New Roman"/>
          <w:sz w:val="24"/>
          <w:szCs w:val="24"/>
          <w:lang w:val="en-GB"/>
        </w:rPr>
        <w:t xml:space="preserve"> </w:t>
      </w:r>
      <w:r w:rsidRPr="003A425A">
        <w:rPr>
          <w:rFonts w:ascii="Times New Roman" w:hAnsi="Times New Roman"/>
          <w:sz w:val="24"/>
          <w:szCs w:val="24"/>
          <w:lang w:val="en-US"/>
        </w:rPr>
        <w:t>Quick</w:t>
      </w:r>
      <w:r w:rsidRPr="003A425A">
        <w:rPr>
          <w:rFonts w:ascii="Times New Roman" w:hAnsi="Times New Roman"/>
          <w:sz w:val="24"/>
          <w:szCs w:val="24"/>
          <w:lang w:val="en-GB"/>
        </w:rPr>
        <w:t xml:space="preserve"> </w:t>
      </w:r>
      <w:r w:rsidRPr="003A425A">
        <w:rPr>
          <w:rFonts w:ascii="Times New Roman" w:hAnsi="Times New Roman"/>
          <w:sz w:val="24"/>
          <w:szCs w:val="24"/>
          <w:lang w:val="en-US"/>
        </w:rPr>
        <w:t>r</w:t>
      </w:r>
      <w:r w:rsidRPr="003A425A">
        <w:rPr>
          <w:rFonts w:ascii="Times New Roman" w:hAnsi="Times New Roman"/>
          <w:sz w:val="24"/>
          <w:szCs w:val="24"/>
          <w:lang w:val="en-GB"/>
        </w:rPr>
        <w:t xml:space="preserve"> </w:t>
      </w:r>
      <w:r w:rsidRPr="003A425A">
        <w:rPr>
          <w:rFonts w:ascii="Times New Roman" w:hAnsi="Times New Roman"/>
          <w:sz w:val="24"/>
          <w:szCs w:val="24"/>
        </w:rPr>
        <w:t>и</w:t>
      </w:r>
      <w:r w:rsidRPr="003A425A">
        <w:rPr>
          <w:rFonts w:ascii="Times New Roman" w:hAnsi="Times New Roman"/>
          <w:sz w:val="24"/>
          <w:szCs w:val="24"/>
          <w:lang w:val="en-GB"/>
        </w:rPr>
        <w:t xml:space="preserve"> </w:t>
      </w:r>
    </w:p>
    <w:p w:rsidR="005E01E7" w:rsidRPr="003A425A" w:rsidRDefault="005A6BBD" w:rsidP="004D4FF9">
      <w:pPr>
        <w:numPr>
          <w:ilvl w:val="0"/>
          <w:numId w:val="113"/>
        </w:numPr>
        <w:jc w:val="both"/>
        <w:rPr>
          <w:rFonts w:ascii="Times New Roman" w:hAnsi="Times New Roman"/>
          <w:sz w:val="24"/>
          <w:szCs w:val="24"/>
          <w:lang w:val="be-BY"/>
        </w:rPr>
      </w:pPr>
      <w:r w:rsidRPr="003A425A">
        <w:rPr>
          <w:rFonts w:ascii="Times New Roman" w:hAnsi="Times New Roman"/>
          <w:sz w:val="24"/>
          <w:szCs w:val="24"/>
          <w:lang w:val="en-US"/>
        </w:rPr>
        <w:t>Qt</w:t>
      </w:r>
      <w:r w:rsidRPr="003A425A">
        <w:rPr>
          <w:rFonts w:ascii="Times New Roman" w:hAnsi="Times New Roman"/>
          <w:sz w:val="24"/>
          <w:szCs w:val="24"/>
          <w:lang w:val="en-GB"/>
        </w:rPr>
        <w:t xml:space="preserve"> </w:t>
      </w:r>
      <w:r w:rsidR="005E01E7" w:rsidRPr="003A425A">
        <w:rPr>
          <w:rFonts w:ascii="Times New Roman" w:hAnsi="Times New Roman"/>
          <w:sz w:val="24"/>
          <w:szCs w:val="24"/>
          <w:lang w:val="en-US"/>
        </w:rPr>
        <w:t>Designe</w:t>
      </w:r>
      <w:r w:rsidRPr="003A425A">
        <w:rPr>
          <w:rFonts w:ascii="Times New Roman" w:hAnsi="Times New Roman"/>
          <w:sz w:val="24"/>
          <w:szCs w:val="24"/>
          <w:lang w:val="en-GB"/>
        </w:rPr>
        <w:t xml:space="preserve">. </w:t>
      </w:r>
    </w:p>
    <w:p w:rsidR="005E01E7"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Интеграция включает </w:t>
      </w:r>
    </w:p>
    <w:p w:rsidR="005E01E7" w:rsidRPr="003A425A" w:rsidRDefault="005A6BBD" w:rsidP="004D4FF9">
      <w:pPr>
        <w:numPr>
          <w:ilvl w:val="0"/>
          <w:numId w:val="114"/>
        </w:numPr>
        <w:jc w:val="both"/>
        <w:rPr>
          <w:rFonts w:ascii="Times New Roman" w:hAnsi="Times New Roman"/>
          <w:sz w:val="24"/>
          <w:szCs w:val="24"/>
          <w:lang w:val="be-BY"/>
        </w:rPr>
      </w:pPr>
      <w:r w:rsidRPr="003A425A">
        <w:rPr>
          <w:rFonts w:ascii="Times New Roman" w:hAnsi="Times New Roman"/>
          <w:sz w:val="24"/>
          <w:szCs w:val="24"/>
        </w:rPr>
        <w:t xml:space="preserve">управление </w:t>
      </w:r>
      <w:r w:rsidR="00F850EA" w:rsidRPr="003A425A">
        <w:rPr>
          <w:rFonts w:ascii="Times New Roman" w:hAnsi="Times New Roman"/>
          <w:sz w:val="24"/>
          <w:szCs w:val="24"/>
        </w:rPr>
        <w:t>проект</w:t>
      </w:r>
      <w:r w:rsidRPr="003A425A">
        <w:rPr>
          <w:rFonts w:ascii="Times New Roman" w:hAnsi="Times New Roman"/>
          <w:sz w:val="24"/>
          <w:szCs w:val="24"/>
        </w:rPr>
        <w:t xml:space="preserve">ом и </w:t>
      </w:r>
    </w:p>
    <w:p w:rsidR="005A6BBD" w:rsidRPr="003A425A" w:rsidRDefault="005A6BBD" w:rsidP="004D4FF9">
      <w:pPr>
        <w:numPr>
          <w:ilvl w:val="0"/>
          <w:numId w:val="114"/>
        </w:numPr>
        <w:jc w:val="both"/>
        <w:rPr>
          <w:rFonts w:ascii="Times New Roman" w:hAnsi="Times New Roman"/>
          <w:sz w:val="24"/>
          <w:szCs w:val="24"/>
          <w:lang w:val="be-BY"/>
        </w:rPr>
      </w:pPr>
      <w:r w:rsidRPr="003A425A">
        <w:rPr>
          <w:rFonts w:ascii="Times New Roman" w:hAnsi="Times New Roman"/>
          <w:sz w:val="24"/>
          <w:szCs w:val="24"/>
        </w:rPr>
        <w:t>завершение кода.</w:t>
      </w:r>
    </w:p>
    <w:p w:rsidR="005E01E7" w:rsidRPr="003A425A" w:rsidRDefault="005E01E7" w:rsidP="005E01E7">
      <w:pPr>
        <w:pStyle w:val="5"/>
        <w:rPr>
          <w:rFonts w:ascii="Times New Roman" w:hAnsi="Times New Roman"/>
          <w:b w:val="0"/>
          <w:sz w:val="24"/>
          <w:szCs w:val="24"/>
        </w:rPr>
      </w:pPr>
      <w:bookmarkStart w:id="77" w:name="_Toc382058192"/>
      <w:r w:rsidRPr="003A425A">
        <w:rPr>
          <w:rFonts w:ascii="Times New Roman" w:hAnsi="Times New Roman"/>
          <w:b w:val="0"/>
          <w:sz w:val="24"/>
          <w:szCs w:val="24"/>
        </w:rPr>
        <w:t>РАЗРАБОТКА QT QUICK ПРИЛОЖЕНИЙ</w:t>
      </w:r>
      <w:bookmarkEnd w:id="77"/>
    </w:p>
    <w:p w:rsidR="005A6BBD" w:rsidRPr="003A425A" w:rsidRDefault="00953454" w:rsidP="004003DB">
      <w:pPr>
        <w:jc w:val="both"/>
        <w:rPr>
          <w:rFonts w:ascii="Times New Roman" w:hAnsi="Times New Roman"/>
          <w:sz w:val="24"/>
          <w:szCs w:val="24"/>
        </w:rPr>
      </w:pPr>
      <w:hyperlink r:id="rId95" w:history="1">
        <w:r w:rsidR="005A6BBD" w:rsidRPr="003A425A">
          <w:rPr>
            <w:rStyle w:val="a3"/>
            <w:rFonts w:ascii="Times New Roman" w:hAnsi="Times New Roman"/>
            <w:sz w:val="24"/>
            <w:szCs w:val="24"/>
          </w:rPr>
          <w:t>http://qt-project.org/doc/qtcreator-2.8/creator-visual-editor.html</w:t>
        </w:r>
      </w:hyperlink>
    </w:p>
    <w:p w:rsidR="005E01E7" w:rsidRPr="003A425A" w:rsidRDefault="00E72681" w:rsidP="004003DB">
      <w:pPr>
        <w:jc w:val="both"/>
        <w:rPr>
          <w:rFonts w:ascii="Times New Roman" w:hAnsi="Times New Roman"/>
          <w:sz w:val="24"/>
          <w:szCs w:val="24"/>
          <w:lang w:val="be-BY"/>
        </w:rPr>
      </w:pPr>
      <w:r w:rsidRPr="003A425A">
        <w:rPr>
          <w:rFonts w:ascii="Times New Roman" w:hAnsi="Times New Roman"/>
          <w:sz w:val="24"/>
          <w:szCs w:val="24"/>
          <w:lang w:val="be-BY"/>
        </w:rPr>
        <w:t>Д</w:t>
      </w:r>
      <w:r w:rsidR="005A6BBD" w:rsidRPr="003A425A">
        <w:rPr>
          <w:rFonts w:ascii="Times New Roman" w:hAnsi="Times New Roman"/>
          <w:sz w:val="24"/>
          <w:szCs w:val="24"/>
        </w:rPr>
        <w:t xml:space="preserve">ля разработки приложений </w:t>
      </w:r>
      <w:r w:rsidRPr="003A425A">
        <w:rPr>
          <w:rFonts w:ascii="Times New Roman" w:hAnsi="Times New Roman"/>
          <w:sz w:val="24"/>
          <w:szCs w:val="24"/>
        </w:rPr>
        <w:t>Qt Quick</w:t>
      </w:r>
      <w:r w:rsidR="005A6BBD" w:rsidRPr="003A425A">
        <w:rPr>
          <w:rFonts w:ascii="Times New Roman" w:hAnsi="Times New Roman"/>
          <w:sz w:val="24"/>
          <w:szCs w:val="24"/>
        </w:rPr>
        <w:t xml:space="preserve"> можно использовать две моды: </w:t>
      </w:r>
    </w:p>
    <w:p w:rsidR="005E01E7" w:rsidRPr="003A425A" w:rsidRDefault="005A6BBD" w:rsidP="004D4FF9">
      <w:pPr>
        <w:numPr>
          <w:ilvl w:val="0"/>
          <w:numId w:val="116"/>
        </w:numPr>
        <w:jc w:val="both"/>
        <w:rPr>
          <w:rFonts w:ascii="Times New Roman" w:hAnsi="Times New Roman"/>
          <w:sz w:val="24"/>
          <w:szCs w:val="24"/>
          <w:lang w:val="be-BY"/>
        </w:rPr>
      </w:pPr>
      <w:r w:rsidRPr="003A425A">
        <w:rPr>
          <w:rFonts w:ascii="Times New Roman" w:hAnsi="Times New Roman"/>
          <w:sz w:val="24"/>
          <w:szCs w:val="24"/>
        </w:rPr>
        <w:t xml:space="preserve">мода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и </w:t>
      </w:r>
    </w:p>
    <w:p w:rsidR="005E01E7" w:rsidRPr="003A425A" w:rsidRDefault="005A6BBD" w:rsidP="004D4FF9">
      <w:pPr>
        <w:numPr>
          <w:ilvl w:val="0"/>
          <w:numId w:val="116"/>
        </w:numPr>
        <w:jc w:val="both"/>
        <w:rPr>
          <w:rFonts w:ascii="Times New Roman" w:hAnsi="Times New Roman"/>
          <w:sz w:val="24"/>
          <w:szCs w:val="24"/>
          <w:lang w:val="be-BY"/>
        </w:rPr>
      </w:pPr>
      <w:r w:rsidRPr="003A425A">
        <w:rPr>
          <w:rFonts w:ascii="Times New Roman" w:hAnsi="Times New Roman"/>
          <w:sz w:val="24"/>
          <w:szCs w:val="24"/>
        </w:rPr>
        <w:lastRenderedPageBreak/>
        <w:t xml:space="preserve">мода разработки. </w:t>
      </w:r>
    </w:p>
    <w:p w:rsidR="005E01E7"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Обычно разработка приложения состоит из следующих стадий: </w:t>
      </w:r>
    </w:p>
    <w:p w:rsidR="005E01E7" w:rsidRPr="003A425A" w:rsidRDefault="005A6BBD" w:rsidP="004D4FF9">
      <w:pPr>
        <w:numPr>
          <w:ilvl w:val="0"/>
          <w:numId w:val="115"/>
        </w:numPr>
        <w:jc w:val="both"/>
        <w:rPr>
          <w:rFonts w:ascii="Times New Roman" w:hAnsi="Times New Roman"/>
          <w:sz w:val="24"/>
          <w:szCs w:val="24"/>
          <w:lang w:val="be-BY"/>
        </w:rPr>
      </w:pPr>
      <w:r w:rsidRPr="003A425A">
        <w:rPr>
          <w:rFonts w:ascii="Times New Roman" w:hAnsi="Times New Roman"/>
          <w:sz w:val="24"/>
          <w:szCs w:val="24"/>
        </w:rPr>
        <w:t xml:space="preserve">создание или импортирование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p>
    <w:p w:rsidR="005E01E7" w:rsidRPr="003A425A" w:rsidRDefault="005A6BBD" w:rsidP="004D4FF9">
      <w:pPr>
        <w:numPr>
          <w:ilvl w:val="0"/>
          <w:numId w:val="115"/>
        </w:numPr>
        <w:jc w:val="both"/>
        <w:rPr>
          <w:rFonts w:ascii="Times New Roman" w:hAnsi="Times New Roman"/>
          <w:sz w:val="24"/>
          <w:szCs w:val="24"/>
          <w:lang w:val="be-BY"/>
        </w:rPr>
      </w:pPr>
      <w:r w:rsidRPr="003A425A">
        <w:rPr>
          <w:rFonts w:ascii="Times New Roman" w:hAnsi="Times New Roman"/>
          <w:sz w:val="24"/>
          <w:szCs w:val="24"/>
        </w:rPr>
        <w:t xml:space="preserve">создание компонентов; </w:t>
      </w:r>
    </w:p>
    <w:p w:rsidR="005E01E7" w:rsidRPr="003A425A" w:rsidRDefault="005A6BBD" w:rsidP="004D4FF9">
      <w:pPr>
        <w:numPr>
          <w:ilvl w:val="0"/>
          <w:numId w:val="115"/>
        </w:numPr>
        <w:jc w:val="both"/>
        <w:rPr>
          <w:rFonts w:ascii="Times New Roman" w:hAnsi="Times New Roman"/>
          <w:sz w:val="24"/>
          <w:szCs w:val="24"/>
          <w:lang w:val="be-BY"/>
        </w:rPr>
      </w:pPr>
      <w:r w:rsidRPr="003A425A">
        <w:rPr>
          <w:rFonts w:ascii="Times New Roman" w:hAnsi="Times New Roman"/>
          <w:sz w:val="24"/>
          <w:szCs w:val="24"/>
        </w:rPr>
        <w:t xml:space="preserve">создание экранов; </w:t>
      </w:r>
    </w:p>
    <w:p w:rsidR="005E01E7" w:rsidRPr="003A425A" w:rsidRDefault="005A6BBD" w:rsidP="004D4FF9">
      <w:pPr>
        <w:numPr>
          <w:ilvl w:val="0"/>
          <w:numId w:val="115"/>
        </w:numPr>
        <w:jc w:val="both"/>
        <w:rPr>
          <w:rFonts w:ascii="Times New Roman" w:hAnsi="Times New Roman"/>
          <w:sz w:val="24"/>
          <w:szCs w:val="24"/>
          <w:lang w:val="be-BY"/>
        </w:rPr>
      </w:pPr>
      <w:r w:rsidRPr="003A425A">
        <w:rPr>
          <w:rFonts w:ascii="Times New Roman" w:hAnsi="Times New Roman"/>
          <w:sz w:val="24"/>
          <w:szCs w:val="24"/>
        </w:rPr>
        <w:t xml:space="preserve">добавление на экраны анимации; </w:t>
      </w:r>
    </w:p>
    <w:p w:rsidR="005E01E7" w:rsidRPr="003A425A" w:rsidRDefault="005A6BBD" w:rsidP="004D4FF9">
      <w:pPr>
        <w:numPr>
          <w:ilvl w:val="0"/>
          <w:numId w:val="115"/>
        </w:numPr>
        <w:jc w:val="both"/>
        <w:rPr>
          <w:rFonts w:ascii="Times New Roman" w:hAnsi="Times New Roman"/>
          <w:sz w:val="24"/>
          <w:szCs w:val="24"/>
          <w:lang w:val="be-BY"/>
        </w:rPr>
      </w:pPr>
      <w:r w:rsidRPr="003A425A">
        <w:rPr>
          <w:rFonts w:ascii="Times New Roman" w:hAnsi="Times New Roman"/>
          <w:sz w:val="24"/>
          <w:szCs w:val="24"/>
        </w:rPr>
        <w:t xml:space="preserve">добавление методов взаимодействия пользователей; </w:t>
      </w:r>
    </w:p>
    <w:p w:rsidR="005A6BBD" w:rsidRPr="003A425A" w:rsidRDefault="005E01E7" w:rsidP="004D4FF9">
      <w:pPr>
        <w:numPr>
          <w:ilvl w:val="0"/>
          <w:numId w:val="115"/>
        </w:numPr>
        <w:jc w:val="both"/>
        <w:rPr>
          <w:rFonts w:ascii="Times New Roman" w:hAnsi="Times New Roman"/>
          <w:sz w:val="24"/>
          <w:szCs w:val="24"/>
          <w:lang w:val="be-BY"/>
        </w:rPr>
      </w:pPr>
      <w:r w:rsidRPr="003A425A">
        <w:rPr>
          <w:rFonts w:ascii="Times New Roman" w:hAnsi="Times New Roman"/>
          <w:sz w:val="24"/>
          <w:szCs w:val="24"/>
        </w:rPr>
        <w:t>реализация логики приложения</w:t>
      </w:r>
      <w:r w:rsidRPr="003A425A">
        <w:rPr>
          <w:rFonts w:ascii="Times New Roman" w:hAnsi="Times New Roman"/>
          <w:sz w:val="24"/>
          <w:szCs w:val="24"/>
          <w:lang w:val="be-BY"/>
        </w:rPr>
        <w:t>.</w:t>
      </w:r>
    </w:p>
    <w:p w:rsidR="00E72681" w:rsidRPr="003A425A" w:rsidRDefault="00E72681" w:rsidP="00490DFC">
      <w:pPr>
        <w:pStyle w:val="6"/>
        <w:rPr>
          <w:rFonts w:ascii="Times New Roman" w:hAnsi="Times New Roman"/>
          <w:b w:val="0"/>
          <w:sz w:val="24"/>
          <w:szCs w:val="24"/>
        </w:rPr>
      </w:pPr>
      <w:bookmarkStart w:id="78" w:name="_Toc382058193"/>
      <w:r w:rsidRPr="003A425A">
        <w:rPr>
          <w:rFonts w:ascii="Times New Roman" w:hAnsi="Times New Roman"/>
          <w:b w:val="0"/>
          <w:sz w:val="24"/>
          <w:szCs w:val="24"/>
        </w:rPr>
        <w:t>СОЗДАНИЕ ПРОЕКТОВ В QT QUICK</w:t>
      </w:r>
      <w:bookmarkEnd w:id="78"/>
    </w:p>
    <w:p w:rsidR="005A6BBD" w:rsidRPr="003A425A" w:rsidRDefault="00953454" w:rsidP="004003DB">
      <w:pPr>
        <w:jc w:val="both"/>
        <w:rPr>
          <w:rFonts w:ascii="Times New Roman" w:hAnsi="Times New Roman"/>
          <w:sz w:val="24"/>
          <w:szCs w:val="24"/>
        </w:rPr>
      </w:pPr>
      <w:hyperlink r:id="rId96" w:history="1">
        <w:r w:rsidR="005A6BBD" w:rsidRPr="003A425A">
          <w:rPr>
            <w:rStyle w:val="a3"/>
            <w:rFonts w:ascii="Times New Roman" w:hAnsi="Times New Roman"/>
            <w:sz w:val="24"/>
            <w:szCs w:val="24"/>
          </w:rPr>
          <w:t>http://qt-project.org/doc/qtcreator-2.8/quick-projects.html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приложение </w:t>
      </w:r>
      <w:r w:rsidR="00FB6D7B" w:rsidRPr="003A425A">
        <w:rPr>
          <w:rFonts w:ascii="Times New Roman" w:hAnsi="Times New Roman"/>
          <w:sz w:val="24"/>
          <w:szCs w:val="24"/>
        </w:rPr>
        <w:t>QtQuick</w:t>
      </w:r>
      <w:r w:rsidRPr="003A425A">
        <w:rPr>
          <w:rFonts w:ascii="Times New Roman" w:hAnsi="Times New Roman"/>
          <w:sz w:val="24"/>
          <w:szCs w:val="24"/>
        </w:rPr>
        <w:t xml:space="preserve"> строится на основе языков </w:t>
      </w:r>
      <w:r w:rsidRPr="003A425A">
        <w:rPr>
          <w:rFonts w:ascii="Times New Roman" w:hAnsi="Times New Roman"/>
          <w:sz w:val="24"/>
          <w:szCs w:val="24"/>
          <w:lang w:val="en-US"/>
        </w:rPr>
        <w:t>C</w:t>
      </w:r>
      <w:r w:rsidRPr="003A425A">
        <w:rPr>
          <w:rFonts w:ascii="Times New Roman" w:hAnsi="Times New Roman"/>
          <w:sz w:val="24"/>
          <w:szCs w:val="24"/>
        </w:rPr>
        <w:t xml:space="preserve">++ и </w:t>
      </w:r>
      <w:r w:rsidRPr="003A425A">
        <w:rPr>
          <w:rFonts w:ascii="Times New Roman" w:hAnsi="Times New Roman"/>
          <w:sz w:val="24"/>
          <w:szCs w:val="24"/>
          <w:lang w:val="en-US"/>
        </w:rPr>
        <w:t>QML</w:t>
      </w:r>
      <w:r w:rsidRPr="003A425A">
        <w:rPr>
          <w:rFonts w:ascii="Times New Roman" w:hAnsi="Times New Roman"/>
          <w:sz w:val="24"/>
          <w:szCs w:val="24"/>
        </w:rPr>
        <w:t xml:space="preserve">. </w:t>
      </w:r>
      <w:r w:rsidR="00F850EA" w:rsidRPr="003A425A">
        <w:rPr>
          <w:rFonts w:ascii="Times New Roman" w:hAnsi="Times New Roman"/>
          <w:sz w:val="24"/>
          <w:szCs w:val="24"/>
        </w:rPr>
        <w:t>Проект</w:t>
      </w:r>
      <w:r w:rsidRPr="003A425A">
        <w:rPr>
          <w:rFonts w:ascii="Times New Roman" w:hAnsi="Times New Roman"/>
          <w:sz w:val="24"/>
          <w:szCs w:val="24"/>
        </w:rPr>
        <w:t xml:space="preserve"> включает класс </w:t>
      </w:r>
      <w:r w:rsidRPr="003A425A">
        <w:rPr>
          <w:rFonts w:ascii="Times New Roman" w:hAnsi="Times New Roman"/>
          <w:sz w:val="24"/>
          <w:szCs w:val="24"/>
          <w:lang w:val="en-US"/>
        </w:rPr>
        <w:t>QDeclarativeView</w:t>
      </w:r>
      <w:r w:rsidRPr="003A425A">
        <w:rPr>
          <w:rFonts w:ascii="Times New Roman" w:hAnsi="Times New Roman"/>
          <w:sz w:val="24"/>
          <w:szCs w:val="24"/>
        </w:rPr>
        <w:t xml:space="preserve">. Вы можете выбрать шаблоны, которые затем использовать либо как встроенные типы </w:t>
      </w:r>
      <w:r w:rsidRPr="003A425A">
        <w:rPr>
          <w:rFonts w:ascii="Times New Roman" w:hAnsi="Times New Roman"/>
          <w:sz w:val="24"/>
          <w:szCs w:val="24"/>
          <w:lang w:val="en-US"/>
        </w:rPr>
        <w:t>QML</w:t>
      </w:r>
      <w:r w:rsidRPr="003A425A">
        <w:rPr>
          <w:rFonts w:ascii="Times New Roman" w:hAnsi="Times New Roman"/>
          <w:sz w:val="24"/>
          <w:szCs w:val="24"/>
        </w:rPr>
        <w:t xml:space="preserve">, либо как компоненты </w:t>
      </w:r>
      <w:r w:rsidR="00E72681" w:rsidRPr="003A425A">
        <w:rPr>
          <w:rFonts w:ascii="Times New Roman" w:hAnsi="Times New Roman"/>
          <w:sz w:val="24"/>
          <w:szCs w:val="24"/>
        </w:rPr>
        <w:t>Qt Quick</w:t>
      </w:r>
      <w:r w:rsidRPr="003A425A">
        <w:rPr>
          <w:rFonts w:ascii="Times New Roman" w:hAnsi="Times New Roman"/>
          <w:sz w:val="24"/>
          <w:szCs w:val="24"/>
        </w:rPr>
        <w:t>.</w:t>
      </w:r>
    </w:p>
    <w:p w:rsidR="00E72681"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создании графического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00FB6D7B" w:rsidRPr="003A425A">
        <w:rPr>
          <w:rFonts w:ascii="Times New Roman" w:hAnsi="Times New Roman"/>
          <w:sz w:val="24"/>
          <w:szCs w:val="24"/>
        </w:rPr>
        <w:t>QtQuick</w:t>
      </w:r>
      <w:r w:rsidRPr="003A425A">
        <w:rPr>
          <w:rFonts w:ascii="Times New Roman" w:hAnsi="Times New Roman"/>
          <w:sz w:val="24"/>
          <w:szCs w:val="24"/>
        </w:rPr>
        <w:t xml:space="preserve"> </w:t>
      </w:r>
      <w:r w:rsidR="00205395" w:rsidRPr="003A425A">
        <w:rPr>
          <w:rFonts w:ascii="Times New Roman" w:hAnsi="Times New Roman"/>
          <w:sz w:val="24"/>
          <w:szCs w:val="24"/>
        </w:rPr>
        <w:t>Qt Creator</w:t>
      </w:r>
      <w:r w:rsidRPr="003A425A">
        <w:rPr>
          <w:rFonts w:ascii="Times New Roman" w:hAnsi="Times New Roman"/>
          <w:sz w:val="24"/>
          <w:szCs w:val="24"/>
        </w:rPr>
        <w:t xml:space="preserve"> создаст следующие файлы: </w:t>
      </w:r>
    </w:p>
    <w:p w:rsidR="00E72681" w:rsidRPr="003A425A" w:rsidRDefault="005A6BBD" w:rsidP="004D4FF9">
      <w:pPr>
        <w:numPr>
          <w:ilvl w:val="0"/>
          <w:numId w:val="117"/>
        </w:numPr>
        <w:jc w:val="both"/>
        <w:rPr>
          <w:rFonts w:ascii="Times New Roman" w:hAnsi="Times New Roman"/>
          <w:sz w:val="24"/>
          <w:szCs w:val="24"/>
        </w:rPr>
      </w:pPr>
      <w:r w:rsidRPr="003A425A">
        <w:rPr>
          <w:rFonts w:ascii="Times New Roman" w:hAnsi="Times New Roman"/>
          <w:sz w:val="24"/>
          <w:szCs w:val="24"/>
        </w:rPr>
        <w:t>.</w:t>
      </w:r>
      <w:r w:rsidRPr="003A425A">
        <w:rPr>
          <w:rFonts w:ascii="Times New Roman" w:hAnsi="Times New Roman"/>
          <w:sz w:val="24"/>
          <w:szCs w:val="24"/>
          <w:lang w:val="en-US"/>
        </w:rPr>
        <w:t>qmlproject</w:t>
      </w:r>
      <w:r w:rsidRPr="003A425A">
        <w:rPr>
          <w:rFonts w:ascii="Times New Roman" w:hAnsi="Times New Roman"/>
          <w:sz w:val="24"/>
          <w:szCs w:val="24"/>
        </w:rPr>
        <w:t xml:space="preserve"> (определяет, что все файлы в папке </w:t>
      </w:r>
      <w:r w:rsidR="00F850EA" w:rsidRPr="003A425A">
        <w:rPr>
          <w:rFonts w:ascii="Times New Roman" w:hAnsi="Times New Roman"/>
          <w:sz w:val="24"/>
          <w:szCs w:val="24"/>
        </w:rPr>
        <w:t>проект</w:t>
      </w:r>
      <w:r w:rsidRPr="003A425A">
        <w:rPr>
          <w:rFonts w:ascii="Times New Roman" w:hAnsi="Times New Roman"/>
          <w:sz w:val="24"/>
          <w:szCs w:val="24"/>
        </w:rPr>
        <w:t xml:space="preserve">а принадлежат к </w:t>
      </w:r>
      <w:r w:rsidR="00F850EA" w:rsidRPr="003A425A">
        <w:rPr>
          <w:rFonts w:ascii="Times New Roman" w:hAnsi="Times New Roman"/>
          <w:sz w:val="24"/>
          <w:szCs w:val="24"/>
        </w:rPr>
        <w:t>проект</w:t>
      </w:r>
      <w:r w:rsidRPr="003A425A">
        <w:rPr>
          <w:rFonts w:ascii="Times New Roman" w:hAnsi="Times New Roman"/>
          <w:sz w:val="24"/>
          <w:szCs w:val="24"/>
        </w:rPr>
        <w:t xml:space="preserve">у), </w:t>
      </w:r>
    </w:p>
    <w:p w:rsidR="005A6BBD" w:rsidRPr="003A425A" w:rsidRDefault="005A6BBD" w:rsidP="004D4FF9">
      <w:pPr>
        <w:numPr>
          <w:ilvl w:val="0"/>
          <w:numId w:val="117"/>
        </w:numPr>
        <w:jc w:val="both"/>
        <w:rPr>
          <w:rFonts w:ascii="Times New Roman" w:hAnsi="Times New Roman"/>
          <w:sz w:val="24"/>
          <w:szCs w:val="24"/>
        </w:rPr>
      </w:pPr>
      <w:r w:rsidRPr="003A425A">
        <w:rPr>
          <w:rFonts w:ascii="Times New Roman" w:hAnsi="Times New Roman"/>
          <w:sz w:val="24"/>
          <w:szCs w:val="24"/>
        </w:rPr>
        <w:t>.</w:t>
      </w:r>
      <w:r w:rsidRPr="003A425A">
        <w:rPr>
          <w:rFonts w:ascii="Times New Roman" w:hAnsi="Times New Roman"/>
          <w:sz w:val="24"/>
          <w:szCs w:val="24"/>
          <w:lang w:val="en-US"/>
        </w:rPr>
        <w:t>qml</w:t>
      </w:r>
      <w:r w:rsidRPr="003A425A">
        <w:rPr>
          <w:rFonts w:ascii="Times New Roman" w:hAnsi="Times New Roman"/>
          <w:sz w:val="24"/>
          <w:szCs w:val="24"/>
        </w:rPr>
        <w:t xml:space="preserve"> (определяет элемент интерфейса пользователя, такой как экран или компонент, или целое приложение интерфейса пользователя).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Утверждение вначале файла .</w:t>
      </w:r>
      <w:r w:rsidRPr="003A425A">
        <w:rPr>
          <w:rFonts w:ascii="Times New Roman" w:hAnsi="Times New Roman"/>
          <w:sz w:val="24"/>
          <w:szCs w:val="24"/>
          <w:lang w:val="en-US"/>
        </w:rPr>
        <w:t>qml</w:t>
      </w:r>
      <w:r w:rsidRPr="003A425A">
        <w:rPr>
          <w:rFonts w:ascii="Times New Roman" w:hAnsi="Times New Roman"/>
          <w:sz w:val="24"/>
          <w:szCs w:val="24"/>
        </w:rPr>
        <w:t xml:space="preserve"> определяет модули </w:t>
      </w:r>
      <w:r w:rsidRPr="003A425A">
        <w:rPr>
          <w:rFonts w:ascii="Times New Roman" w:hAnsi="Times New Roman"/>
          <w:sz w:val="24"/>
          <w:szCs w:val="24"/>
          <w:lang w:val="en-US"/>
        </w:rPr>
        <w:t>qt</w:t>
      </w:r>
      <w:r w:rsidRPr="003A425A">
        <w:rPr>
          <w:rFonts w:ascii="Times New Roman" w:hAnsi="Times New Roman"/>
          <w:sz w:val="24"/>
          <w:szCs w:val="24"/>
        </w:rPr>
        <w:t xml:space="preserve">, которые следует импортировать. Каждый модуль библиотеки содержит набор </w:t>
      </w:r>
      <w:r w:rsidRPr="003A425A">
        <w:rPr>
          <w:rFonts w:ascii="Times New Roman" w:hAnsi="Times New Roman"/>
          <w:sz w:val="24"/>
          <w:szCs w:val="24"/>
          <w:lang w:val="en-US"/>
        </w:rPr>
        <w:t>QML</w:t>
      </w:r>
      <w:r w:rsidRPr="003A425A">
        <w:rPr>
          <w:rFonts w:ascii="Times New Roman" w:hAnsi="Times New Roman"/>
          <w:sz w:val="24"/>
          <w:szCs w:val="24"/>
        </w:rPr>
        <w:t xml:space="preserve">-типов по умолчанию. Для того чтобы получить те особенности, которые вам нужны, вам следует определить версию. Чтобы использовать файлы </w:t>
      </w:r>
      <w:r w:rsidRPr="003A425A">
        <w:rPr>
          <w:rFonts w:ascii="Times New Roman" w:hAnsi="Times New Roman"/>
          <w:sz w:val="24"/>
          <w:szCs w:val="24"/>
          <w:lang w:val="en-US"/>
        </w:rPr>
        <w:t>JavaScript</w:t>
      </w:r>
      <w:r w:rsidRPr="003A425A">
        <w:rPr>
          <w:rFonts w:ascii="Times New Roman" w:hAnsi="Times New Roman"/>
          <w:sz w:val="24"/>
          <w:szCs w:val="24"/>
        </w:rPr>
        <w:t xml:space="preserve"> и изображений, перекопируйте их в папку </w:t>
      </w:r>
      <w:r w:rsidR="00F850EA" w:rsidRPr="003A425A">
        <w:rPr>
          <w:rFonts w:ascii="Times New Roman" w:hAnsi="Times New Roman"/>
          <w:sz w:val="24"/>
          <w:szCs w:val="24"/>
        </w:rPr>
        <w:t>проект</w:t>
      </w:r>
      <w:r w:rsidRPr="003A425A">
        <w:rPr>
          <w:rFonts w:ascii="Times New Roman" w:hAnsi="Times New Roman"/>
          <w:sz w:val="24"/>
          <w:szCs w:val="24"/>
        </w:rPr>
        <w:t>а.</w:t>
      </w:r>
    </w:p>
    <w:p w:rsidR="00E72681" w:rsidRPr="003A425A" w:rsidRDefault="00E72681" w:rsidP="00490DFC">
      <w:pPr>
        <w:pStyle w:val="6"/>
        <w:rPr>
          <w:rFonts w:ascii="Times New Roman" w:hAnsi="Times New Roman"/>
          <w:b w:val="0"/>
          <w:sz w:val="24"/>
          <w:szCs w:val="24"/>
        </w:rPr>
      </w:pPr>
      <w:bookmarkStart w:id="79" w:name="_Toc382058194"/>
      <w:r w:rsidRPr="003A425A">
        <w:rPr>
          <w:rFonts w:ascii="Times New Roman" w:hAnsi="Times New Roman"/>
          <w:b w:val="0"/>
          <w:sz w:val="24"/>
          <w:szCs w:val="24"/>
        </w:rPr>
        <w:t>ИС</w:t>
      </w:r>
      <w:r w:rsidR="00490DFC" w:rsidRPr="003A425A">
        <w:rPr>
          <w:rFonts w:ascii="Times New Roman" w:hAnsi="Times New Roman"/>
          <w:b w:val="0"/>
          <w:sz w:val="24"/>
          <w:szCs w:val="24"/>
        </w:rPr>
        <w:t>ПО</w:t>
      </w:r>
      <w:r w:rsidRPr="003A425A">
        <w:rPr>
          <w:rFonts w:ascii="Times New Roman" w:hAnsi="Times New Roman"/>
          <w:b w:val="0"/>
          <w:sz w:val="24"/>
          <w:szCs w:val="24"/>
        </w:rPr>
        <w:t>ЛЬЗОВАНИЕ QT QUICK ДИЗАЙНЕРА</w:t>
      </w:r>
      <w:bookmarkEnd w:id="79"/>
    </w:p>
    <w:p w:rsidR="005A6BBD" w:rsidRPr="003A425A" w:rsidRDefault="00953454" w:rsidP="004003DB">
      <w:pPr>
        <w:jc w:val="both"/>
        <w:rPr>
          <w:rFonts w:ascii="Times New Roman" w:hAnsi="Times New Roman"/>
          <w:sz w:val="24"/>
          <w:szCs w:val="24"/>
        </w:rPr>
      </w:pPr>
      <w:hyperlink r:id="rId97" w:history="1">
        <w:r w:rsidR="005A6BBD" w:rsidRPr="003A425A">
          <w:rPr>
            <w:rStyle w:val="a3"/>
            <w:rFonts w:ascii="Times New Roman" w:hAnsi="Times New Roman"/>
            <w:sz w:val="24"/>
            <w:szCs w:val="24"/>
          </w:rPr>
          <w:t>http://qt-project.org/doc/qtcreator-2.8/creator-using-qt-quick-designer.html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w:t>
      </w:r>
      <w:r w:rsidRPr="003A425A">
        <w:rPr>
          <w:rFonts w:ascii="Times New Roman" w:hAnsi="Times New Roman"/>
          <w:sz w:val="24"/>
          <w:szCs w:val="24"/>
          <w:lang w:val="en-US"/>
        </w:rPr>
        <w:t>qml</w:t>
      </w:r>
      <w:r w:rsidRPr="003A425A">
        <w:rPr>
          <w:rFonts w:ascii="Times New Roman" w:hAnsi="Times New Roman"/>
          <w:sz w:val="24"/>
          <w:szCs w:val="24"/>
        </w:rPr>
        <w:t xml:space="preserve"> файл можно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овать либо в дизайнере </w:t>
      </w:r>
      <w:r w:rsidR="00E72681" w:rsidRPr="003A425A">
        <w:rPr>
          <w:rFonts w:ascii="Times New Roman" w:hAnsi="Times New Roman"/>
          <w:sz w:val="24"/>
          <w:szCs w:val="24"/>
        </w:rPr>
        <w:t>Qt Quick</w:t>
      </w:r>
      <w:r w:rsidRPr="003A425A">
        <w:rPr>
          <w:rFonts w:ascii="Times New Roman" w:hAnsi="Times New Roman"/>
          <w:sz w:val="24"/>
          <w:szCs w:val="24"/>
        </w:rPr>
        <w:t xml:space="preserve">, либо в </w:t>
      </w:r>
      <w:r w:rsidR="004C1D5F" w:rsidRPr="003A425A">
        <w:rPr>
          <w:rFonts w:ascii="Times New Roman" w:hAnsi="Times New Roman"/>
          <w:sz w:val="24"/>
          <w:szCs w:val="24"/>
        </w:rPr>
        <w:t>редактор</w:t>
      </w:r>
      <w:r w:rsidRPr="003A425A">
        <w:rPr>
          <w:rFonts w:ascii="Times New Roman" w:hAnsi="Times New Roman"/>
          <w:sz w:val="24"/>
          <w:szCs w:val="24"/>
        </w:rPr>
        <w:t xml:space="preserve">е кода. </w:t>
      </w:r>
    </w:p>
    <w:p w:rsidR="00E72681" w:rsidRPr="003A425A" w:rsidRDefault="00E72681" w:rsidP="004003DB">
      <w:pPr>
        <w:jc w:val="both"/>
        <w:rPr>
          <w:rFonts w:ascii="Times New Roman" w:hAnsi="Times New Roman"/>
          <w:sz w:val="24"/>
          <w:szCs w:val="24"/>
        </w:rPr>
      </w:pPr>
      <w:r w:rsidRPr="003A425A">
        <w:rPr>
          <w:rFonts w:ascii="Times New Roman" w:hAnsi="Times New Roman"/>
          <w:sz w:val="24"/>
          <w:szCs w:val="24"/>
        </w:rPr>
        <w:t>В</w:t>
      </w:r>
      <w:r w:rsidR="005A6BBD" w:rsidRPr="003A425A">
        <w:rPr>
          <w:rFonts w:ascii="Times New Roman" w:hAnsi="Times New Roman"/>
          <w:sz w:val="24"/>
          <w:szCs w:val="24"/>
        </w:rPr>
        <w:t xml:space="preserve"> самом дизайнере есть несколько панелей: </w:t>
      </w:r>
    </w:p>
    <w:p w:rsidR="00E72681" w:rsidRPr="003A425A" w:rsidRDefault="005A6BBD" w:rsidP="004D4FF9">
      <w:pPr>
        <w:numPr>
          <w:ilvl w:val="0"/>
          <w:numId w:val="118"/>
        </w:numPr>
        <w:jc w:val="both"/>
        <w:rPr>
          <w:rFonts w:ascii="Times New Roman" w:hAnsi="Times New Roman"/>
          <w:sz w:val="24"/>
          <w:szCs w:val="24"/>
        </w:rPr>
      </w:pPr>
      <w:r w:rsidRPr="003A425A">
        <w:rPr>
          <w:rFonts w:ascii="Times New Roman" w:hAnsi="Times New Roman"/>
          <w:sz w:val="24"/>
          <w:szCs w:val="24"/>
        </w:rPr>
        <w:t>навигатор (показывает элементы .</w:t>
      </w:r>
      <w:r w:rsidRPr="003A425A">
        <w:rPr>
          <w:rFonts w:ascii="Times New Roman" w:hAnsi="Times New Roman"/>
          <w:sz w:val="24"/>
          <w:szCs w:val="24"/>
          <w:lang w:val="en-US"/>
        </w:rPr>
        <w:t>qml</w:t>
      </w:r>
      <w:r w:rsidRPr="003A425A">
        <w:rPr>
          <w:rFonts w:ascii="Times New Roman" w:hAnsi="Times New Roman"/>
          <w:sz w:val="24"/>
          <w:szCs w:val="24"/>
        </w:rPr>
        <w:t xml:space="preserve"> файла как древовидную </w:t>
      </w:r>
      <w:r w:rsidR="00D95FF2" w:rsidRPr="003A425A">
        <w:rPr>
          <w:rFonts w:ascii="Times New Roman" w:hAnsi="Times New Roman"/>
          <w:sz w:val="24"/>
          <w:szCs w:val="24"/>
        </w:rPr>
        <w:t>структур</w:t>
      </w:r>
      <w:r w:rsidRPr="003A425A">
        <w:rPr>
          <w:rFonts w:ascii="Times New Roman" w:hAnsi="Times New Roman"/>
          <w:sz w:val="24"/>
          <w:szCs w:val="24"/>
        </w:rPr>
        <w:t xml:space="preserve">у), библиотека (предопределённые типы </w:t>
      </w:r>
      <w:r w:rsidRPr="003A425A">
        <w:rPr>
          <w:rFonts w:ascii="Times New Roman" w:hAnsi="Times New Roman"/>
          <w:sz w:val="24"/>
          <w:szCs w:val="24"/>
          <w:lang w:val="en-US"/>
        </w:rPr>
        <w:t>qml</w:t>
      </w:r>
      <w:r w:rsidRPr="003A425A">
        <w:rPr>
          <w:rFonts w:ascii="Times New Roman" w:hAnsi="Times New Roman"/>
          <w:sz w:val="24"/>
          <w:szCs w:val="24"/>
        </w:rPr>
        <w:t xml:space="preserve">, ваши собственные </w:t>
      </w:r>
      <w:r w:rsidR="002C5493" w:rsidRPr="003A425A">
        <w:rPr>
          <w:rFonts w:ascii="Times New Roman" w:hAnsi="Times New Roman"/>
          <w:sz w:val="24"/>
          <w:szCs w:val="24"/>
        </w:rPr>
        <w:t>конструкт</w:t>
      </w:r>
      <w:r w:rsidRPr="003A425A">
        <w:rPr>
          <w:rFonts w:ascii="Times New Roman" w:hAnsi="Times New Roman"/>
          <w:sz w:val="24"/>
          <w:szCs w:val="24"/>
        </w:rPr>
        <w:t xml:space="preserve">ы </w:t>
      </w:r>
      <w:r w:rsidRPr="003A425A">
        <w:rPr>
          <w:rFonts w:ascii="Times New Roman" w:hAnsi="Times New Roman"/>
          <w:sz w:val="24"/>
          <w:szCs w:val="24"/>
          <w:lang w:val="en-US"/>
        </w:rPr>
        <w:t>qml</w:t>
      </w:r>
      <w:r w:rsidRPr="003A425A">
        <w:rPr>
          <w:rFonts w:ascii="Times New Roman" w:hAnsi="Times New Roman"/>
          <w:sz w:val="24"/>
          <w:szCs w:val="24"/>
        </w:rPr>
        <w:t xml:space="preserve"> и импортированные элементы), </w:t>
      </w:r>
    </w:p>
    <w:p w:rsidR="00E72681" w:rsidRPr="003A425A" w:rsidRDefault="005A6BBD" w:rsidP="004D4FF9">
      <w:pPr>
        <w:numPr>
          <w:ilvl w:val="0"/>
          <w:numId w:val="118"/>
        </w:numPr>
        <w:jc w:val="both"/>
        <w:rPr>
          <w:rFonts w:ascii="Times New Roman" w:hAnsi="Times New Roman"/>
          <w:sz w:val="24"/>
          <w:szCs w:val="24"/>
          <w:lang w:val="en-US"/>
        </w:rPr>
      </w:pPr>
      <w:r w:rsidRPr="003A425A">
        <w:rPr>
          <w:rFonts w:ascii="Times New Roman" w:hAnsi="Times New Roman"/>
          <w:sz w:val="24"/>
          <w:szCs w:val="24"/>
        </w:rPr>
        <w:t xml:space="preserve">холст, </w:t>
      </w:r>
    </w:p>
    <w:p w:rsidR="005A6BBD" w:rsidRPr="003A425A" w:rsidRDefault="004C1D5F" w:rsidP="004D4FF9">
      <w:pPr>
        <w:numPr>
          <w:ilvl w:val="0"/>
          <w:numId w:val="118"/>
        </w:numPr>
        <w:jc w:val="both"/>
        <w:rPr>
          <w:rFonts w:ascii="Times New Roman" w:hAnsi="Times New Roman"/>
          <w:sz w:val="24"/>
          <w:szCs w:val="24"/>
        </w:rPr>
      </w:pPr>
      <w:r w:rsidRPr="003A425A">
        <w:rPr>
          <w:rFonts w:ascii="Times New Roman" w:hAnsi="Times New Roman"/>
          <w:sz w:val="24"/>
          <w:szCs w:val="24"/>
        </w:rPr>
        <w:t>редактор</w:t>
      </w:r>
      <w:r w:rsidR="005A6BBD" w:rsidRPr="003A425A">
        <w:rPr>
          <w:rFonts w:ascii="Times New Roman" w:hAnsi="Times New Roman"/>
          <w:sz w:val="24"/>
          <w:szCs w:val="24"/>
        </w:rPr>
        <w:t xml:space="preserve"> свойств и состояний, в которых может пребывать данный элемент.</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Навигатор отображает элементы в текущем .</w:t>
      </w:r>
      <w:r w:rsidRPr="003A425A">
        <w:rPr>
          <w:rFonts w:ascii="Times New Roman" w:hAnsi="Times New Roman"/>
          <w:sz w:val="24"/>
          <w:szCs w:val="24"/>
          <w:lang w:val="en-US"/>
        </w:rPr>
        <w:t>qml</w:t>
      </w:r>
      <w:r w:rsidRPr="003A425A">
        <w:rPr>
          <w:rFonts w:ascii="Times New Roman" w:hAnsi="Times New Roman"/>
          <w:sz w:val="24"/>
          <w:szCs w:val="24"/>
        </w:rPr>
        <w:t xml:space="preserve"> и их взаимоотношения. Также следует отметить, что дочерние элементы не обязательно будут находиться внутри родительских </w:t>
      </w:r>
      <w:r w:rsidRPr="003A425A">
        <w:rPr>
          <w:rFonts w:ascii="Times New Roman" w:hAnsi="Times New Roman"/>
          <w:sz w:val="24"/>
          <w:szCs w:val="24"/>
        </w:rPr>
        <w:lastRenderedPageBreak/>
        <w:t>элементов. Во время работы с холстом можно разные элементы прятать и показывать для удобства, а также управлять их видимостью, делая их прозрачными и непрозрачными.</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Значение </w:t>
      </w:r>
      <w:r w:rsidRPr="003A425A">
        <w:rPr>
          <w:rFonts w:ascii="Times New Roman" w:hAnsi="Times New Roman"/>
          <w:sz w:val="24"/>
          <w:szCs w:val="24"/>
          <w:lang w:val="en-US"/>
        </w:rPr>
        <w:t>z</w:t>
      </w:r>
      <w:r w:rsidRPr="003A425A">
        <w:rPr>
          <w:rFonts w:ascii="Times New Roman" w:hAnsi="Times New Roman"/>
          <w:sz w:val="24"/>
          <w:szCs w:val="24"/>
        </w:rPr>
        <w:t xml:space="preserve"> показывает положение элемента по сравнению с соседями одинакового с ним уровня. Данное значение можно изменять.</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вы перетаскиваете дочерний элемент на другое место, то его родитель не меняется автоматически. Для этого удерживайте клавишу </w:t>
      </w:r>
      <w:r w:rsidRPr="003A425A">
        <w:rPr>
          <w:rFonts w:ascii="Times New Roman" w:hAnsi="Times New Roman"/>
          <w:sz w:val="24"/>
          <w:szCs w:val="24"/>
          <w:lang w:val="en-US"/>
        </w:rPr>
        <w:t>shift</w:t>
      </w:r>
      <w:r w:rsidRPr="003A425A">
        <w:rPr>
          <w:rFonts w:ascii="Times New Roman" w:hAnsi="Times New Roman"/>
          <w:sz w:val="24"/>
          <w:szCs w:val="24"/>
        </w:rPr>
        <w:t xml:space="preserve"> или же поменяйте его в навигаторе.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Свойства и библиотека сгруппированы тематически. Значения свойств по умолчанию имеют белый цвет, а значения, изменённые пользователем, голубой цвет. Также вместо конкретного значения свойства можно задавать выражение: код </w:t>
      </w:r>
      <w:r w:rsidRPr="003A425A">
        <w:rPr>
          <w:rFonts w:ascii="Times New Roman" w:hAnsi="Times New Roman"/>
          <w:sz w:val="24"/>
          <w:szCs w:val="24"/>
          <w:lang w:val="en-US"/>
        </w:rPr>
        <w:t>JavaScript</w:t>
      </w:r>
      <w:r w:rsidRPr="003A425A">
        <w:rPr>
          <w:rFonts w:ascii="Times New Roman" w:hAnsi="Times New Roman"/>
          <w:sz w:val="24"/>
          <w:szCs w:val="24"/>
        </w:rPr>
        <w:t xml:space="preserve">, который связывает значение данного свойства со значением другого свойства. Также для каждого значения можно отмечать, что оно должно переводиться. </w:t>
      </w:r>
    </w:p>
    <w:p w:rsidR="005A6BBD" w:rsidRPr="003A425A" w:rsidRDefault="00FB6D7B" w:rsidP="004003DB">
      <w:pPr>
        <w:jc w:val="both"/>
        <w:rPr>
          <w:rFonts w:ascii="Times New Roman" w:hAnsi="Times New Roman"/>
          <w:sz w:val="24"/>
          <w:szCs w:val="24"/>
        </w:rPr>
      </w:pPr>
      <w:r w:rsidRPr="003A425A">
        <w:rPr>
          <w:rFonts w:ascii="Times New Roman" w:hAnsi="Times New Roman"/>
          <w:sz w:val="24"/>
          <w:szCs w:val="24"/>
        </w:rPr>
        <w:t>QtQuick</w:t>
      </w:r>
      <w:r w:rsidR="005A6BBD" w:rsidRPr="003A425A">
        <w:rPr>
          <w:rFonts w:ascii="Times New Roman" w:hAnsi="Times New Roman"/>
          <w:sz w:val="24"/>
          <w:szCs w:val="24"/>
        </w:rPr>
        <w:t xml:space="preserve"> поддерживает модели, представления и делегаты, так что если вы задаёте некоторое представление, то его модель и делегат добавляются автоматически.</w:t>
      </w:r>
    </w:p>
    <w:p w:rsidR="005A6BBD" w:rsidRPr="003A425A" w:rsidRDefault="005A6BBD" w:rsidP="004003DB">
      <w:pPr>
        <w:jc w:val="both"/>
        <w:rPr>
          <w:rFonts w:ascii="Times New Roman" w:hAnsi="Times New Roman"/>
          <w:i/>
          <w:sz w:val="24"/>
          <w:szCs w:val="24"/>
        </w:rPr>
      </w:pPr>
      <w:r w:rsidRPr="003A425A">
        <w:rPr>
          <w:rFonts w:ascii="Times New Roman" w:hAnsi="Times New Roman"/>
          <w:i/>
          <w:color w:val="FF0000"/>
          <w:sz w:val="24"/>
          <w:szCs w:val="24"/>
        </w:rPr>
        <w:t xml:space="preserve">Также, насколько я понял, в </w:t>
      </w:r>
      <w:r w:rsidR="00FB6D7B" w:rsidRPr="003A425A">
        <w:rPr>
          <w:rFonts w:ascii="Times New Roman" w:hAnsi="Times New Roman"/>
          <w:i/>
          <w:color w:val="FF0000"/>
          <w:sz w:val="24"/>
          <w:szCs w:val="24"/>
        </w:rPr>
        <w:t>QtQuick</w:t>
      </w:r>
      <w:r w:rsidRPr="003A425A">
        <w:rPr>
          <w:rFonts w:ascii="Times New Roman" w:hAnsi="Times New Roman"/>
          <w:i/>
          <w:color w:val="FF0000"/>
          <w:sz w:val="24"/>
          <w:szCs w:val="24"/>
        </w:rPr>
        <w:t xml:space="preserve"> возможна утрата контекста, но что конкретно имеется в виду, мне пока непонятно</w:t>
      </w:r>
      <w:r w:rsidRPr="003A425A">
        <w:rPr>
          <w:rFonts w:ascii="Times New Roman" w:hAnsi="Times New Roman"/>
          <w:i/>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в </w:t>
      </w:r>
      <w:r w:rsidR="00FB6D7B" w:rsidRPr="003A425A">
        <w:rPr>
          <w:rFonts w:ascii="Times New Roman" w:hAnsi="Times New Roman"/>
          <w:sz w:val="24"/>
          <w:szCs w:val="24"/>
        </w:rPr>
        <w:t>QtQuick</w:t>
      </w:r>
      <w:r w:rsidRPr="003A425A">
        <w:rPr>
          <w:rFonts w:ascii="Times New Roman" w:hAnsi="Times New Roman"/>
          <w:sz w:val="24"/>
          <w:szCs w:val="24"/>
        </w:rPr>
        <w:t xml:space="preserve"> введён так называемый манекен модели. Дело в том, что если </w:t>
      </w:r>
      <w:r w:rsidR="00E72681" w:rsidRPr="003A425A">
        <w:rPr>
          <w:rFonts w:ascii="Times New Roman" w:hAnsi="Times New Roman"/>
          <w:sz w:val="24"/>
          <w:szCs w:val="24"/>
        </w:rPr>
        <w:t>Qt Quick</w:t>
      </w:r>
      <w:r w:rsidRPr="003A425A">
        <w:rPr>
          <w:rFonts w:ascii="Times New Roman" w:hAnsi="Times New Roman"/>
          <w:sz w:val="24"/>
          <w:szCs w:val="24"/>
        </w:rPr>
        <w:t xml:space="preserve"> ссылается на модель С++, то он ничего не отобразит. Для того, чтобы он отобразил, следует в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r w:rsidR="00F850EA" w:rsidRPr="003A425A">
        <w:rPr>
          <w:rFonts w:ascii="Times New Roman" w:hAnsi="Times New Roman"/>
          <w:sz w:val="24"/>
          <w:szCs w:val="24"/>
        </w:rPr>
        <w:t>проект</w:t>
      </w:r>
      <w:r w:rsidRPr="003A425A">
        <w:rPr>
          <w:rFonts w:ascii="Times New Roman" w:hAnsi="Times New Roman"/>
          <w:sz w:val="24"/>
          <w:szCs w:val="24"/>
        </w:rPr>
        <w:t xml:space="preserve">а создать специальную </w:t>
      </w:r>
      <w:r w:rsidR="00F850EA" w:rsidRPr="003A425A">
        <w:rPr>
          <w:rFonts w:ascii="Times New Roman" w:hAnsi="Times New Roman"/>
          <w:sz w:val="24"/>
          <w:szCs w:val="24"/>
        </w:rPr>
        <w:t>директори</w:t>
      </w:r>
      <w:r w:rsidRPr="003A425A">
        <w:rPr>
          <w:rFonts w:ascii="Times New Roman" w:hAnsi="Times New Roman"/>
          <w:sz w:val="24"/>
          <w:szCs w:val="24"/>
        </w:rPr>
        <w:t>ю, в которую поместить .</w:t>
      </w:r>
      <w:r w:rsidRPr="003A425A">
        <w:rPr>
          <w:rFonts w:ascii="Times New Roman" w:hAnsi="Times New Roman"/>
          <w:sz w:val="24"/>
          <w:szCs w:val="24"/>
          <w:lang w:val="en-US"/>
        </w:rPr>
        <w:t>qml</w:t>
      </w:r>
      <w:r w:rsidRPr="003A425A">
        <w:rPr>
          <w:rFonts w:ascii="Times New Roman" w:hAnsi="Times New Roman"/>
          <w:sz w:val="24"/>
          <w:szCs w:val="24"/>
        </w:rPr>
        <w:t xml:space="preserve"> файл с именем, таким же, как у модели, а также создать файл со специальным названием (файл-манекен). </w:t>
      </w:r>
    </w:p>
    <w:p w:rsidR="005A6BBD" w:rsidRPr="003A425A" w:rsidRDefault="00E72681" w:rsidP="004003DB">
      <w:pPr>
        <w:jc w:val="both"/>
        <w:rPr>
          <w:rFonts w:ascii="Times New Roman" w:hAnsi="Times New Roman"/>
          <w:i/>
          <w:sz w:val="24"/>
          <w:szCs w:val="24"/>
        </w:rPr>
      </w:pPr>
      <w:r w:rsidRPr="003A425A">
        <w:rPr>
          <w:rFonts w:ascii="Times New Roman" w:hAnsi="Times New Roman"/>
          <w:i/>
          <w:sz w:val="24"/>
          <w:szCs w:val="24"/>
        </w:rPr>
        <w:t>Фактич</w:t>
      </w:r>
      <w:r w:rsidR="005A6BBD" w:rsidRPr="003A425A">
        <w:rPr>
          <w:rFonts w:ascii="Times New Roman" w:hAnsi="Times New Roman"/>
          <w:i/>
          <w:sz w:val="24"/>
          <w:szCs w:val="24"/>
        </w:rPr>
        <w:t xml:space="preserve">ески манекен нужен для того, чтобы определить некоторые данные, которых в принципе не предполагается, но без которых </w:t>
      </w:r>
      <w:r w:rsidR="00FB6D7B" w:rsidRPr="003A425A">
        <w:rPr>
          <w:rFonts w:ascii="Times New Roman" w:hAnsi="Times New Roman"/>
          <w:i/>
          <w:sz w:val="24"/>
          <w:szCs w:val="24"/>
        </w:rPr>
        <w:t>QtQuick</w:t>
      </w:r>
      <w:r w:rsidR="005A6BBD" w:rsidRPr="003A425A">
        <w:rPr>
          <w:rFonts w:ascii="Times New Roman" w:hAnsi="Times New Roman"/>
          <w:i/>
          <w:sz w:val="24"/>
          <w:szCs w:val="24"/>
        </w:rPr>
        <w:t xml:space="preserve"> </w:t>
      </w:r>
      <w:r w:rsidR="00FB6D7B" w:rsidRPr="003A425A">
        <w:rPr>
          <w:rFonts w:ascii="Times New Roman" w:hAnsi="Times New Roman"/>
          <w:i/>
          <w:sz w:val="24"/>
          <w:szCs w:val="24"/>
        </w:rPr>
        <w:t>Qt Designer</w:t>
      </w:r>
      <w:r w:rsidR="005A6BBD" w:rsidRPr="003A425A">
        <w:rPr>
          <w:rFonts w:ascii="Times New Roman" w:hAnsi="Times New Roman"/>
          <w:i/>
          <w:sz w:val="24"/>
          <w:szCs w:val="24"/>
        </w:rPr>
        <w:t xml:space="preserve"> не будет отображать необходимые элементы.</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позиционирования в </w:t>
      </w:r>
      <w:r w:rsidR="00FB6D7B" w:rsidRPr="003A425A">
        <w:rPr>
          <w:rFonts w:ascii="Times New Roman" w:hAnsi="Times New Roman"/>
          <w:sz w:val="24"/>
          <w:szCs w:val="24"/>
        </w:rPr>
        <w:t>QtQuick</w:t>
      </w:r>
      <w:r w:rsidRPr="003A425A">
        <w:rPr>
          <w:rFonts w:ascii="Times New Roman" w:hAnsi="Times New Roman"/>
          <w:sz w:val="24"/>
          <w:szCs w:val="24"/>
        </w:rPr>
        <w:t xml:space="preserve"> предусмотрены так называемые якоря, которые определяют положение границ элемента и его центра.</w:t>
      </w:r>
      <w:r w:rsidR="00EE3275" w:rsidRPr="003A425A">
        <w:rPr>
          <w:rFonts w:ascii="Times New Roman" w:hAnsi="Times New Roman"/>
          <w:sz w:val="24"/>
          <w:szCs w:val="24"/>
        </w:rPr>
        <w:t xml:space="preserve"> </w:t>
      </w:r>
      <w:r w:rsidRPr="003A425A">
        <w:rPr>
          <w:rFonts w:ascii="Times New Roman" w:hAnsi="Times New Roman"/>
          <w:sz w:val="24"/>
          <w:szCs w:val="24"/>
        </w:rPr>
        <w:t xml:space="preserve">Якорями можно связывать только элемент с его ближайшим родителем, а также с равноправными в иерархии элементами. Базовый якорь не задаётся в дизайнере, но задаётся в </w:t>
      </w:r>
      <w:r w:rsidR="004C1D5F" w:rsidRPr="003A425A">
        <w:rPr>
          <w:rFonts w:ascii="Times New Roman" w:hAnsi="Times New Roman"/>
          <w:sz w:val="24"/>
          <w:szCs w:val="24"/>
        </w:rPr>
        <w:t>редактор</w:t>
      </w:r>
      <w:r w:rsidRPr="003A425A">
        <w:rPr>
          <w:rFonts w:ascii="Times New Roman" w:hAnsi="Times New Roman"/>
          <w:sz w:val="24"/>
          <w:szCs w:val="24"/>
        </w:rPr>
        <w:t>е кода.</w:t>
      </w:r>
      <w:r w:rsidR="00EE3275" w:rsidRPr="003A425A">
        <w:rPr>
          <w:rFonts w:ascii="Times New Roman" w:hAnsi="Times New Roman"/>
          <w:sz w:val="24"/>
          <w:szCs w:val="24"/>
        </w:rPr>
        <w:t xml:space="preserve"> </w:t>
      </w:r>
      <w:r w:rsidRPr="003A425A">
        <w:rPr>
          <w:rFonts w:ascii="Times New Roman" w:hAnsi="Times New Roman"/>
          <w:sz w:val="24"/>
          <w:szCs w:val="24"/>
        </w:rPr>
        <w:t>Что касается отношения родитель-ребёнок, то якоря связывают только одноимённые стороны, а для отношения равноправных элементов якоря связывают противоположные стороны, чтобы держать элементы вместе.</w:t>
      </w:r>
      <w:r w:rsidR="00EE3275" w:rsidRPr="003A425A">
        <w:rPr>
          <w:rFonts w:ascii="Times New Roman" w:hAnsi="Times New Roman"/>
          <w:sz w:val="24"/>
          <w:szCs w:val="24"/>
        </w:rPr>
        <w:t xml:space="preserve"> </w:t>
      </w:r>
      <w:r w:rsidRPr="003A425A">
        <w:rPr>
          <w:rFonts w:ascii="Times New Roman" w:hAnsi="Times New Roman"/>
          <w:sz w:val="24"/>
          <w:szCs w:val="24"/>
        </w:rPr>
        <w:t>Также только для якорей можно ввести поля.</w:t>
      </w:r>
    </w:p>
    <w:p w:rsidR="00EE3275"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для каждого элемента можно обеспечивать трансформации: </w:t>
      </w:r>
    </w:p>
    <w:p w:rsidR="00EE3275" w:rsidRPr="003A425A" w:rsidRDefault="005A6BBD" w:rsidP="004D4FF9">
      <w:pPr>
        <w:numPr>
          <w:ilvl w:val="0"/>
          <w:numId w:val="119"/>
        </w:numPr>
        <w:jc w:val="both"/>
        <w:rPr>
          <w:rFonts w:ascii="Times New Roman" w:hAnsi="Times New Roman"/>
          <w:sz w:val="24"/>
          <w:szCs w:val="24"/>
        </w:rPr>
      </w:pPr>
      <w:r w:rsidRPr="003A425A">
        <w:rPr>
          <w:rFonts w:ascii="Times New Roman" w:hAnsi="Times New Roman"/>
          <w:sz w:val="24"/>
          <w:szCs w:val="24"/>
        </w:rPr>
        <w:t xml:space="preserve">вращение, </w:t>
      </w:r>
    </w:p>
    <w:p w:rsidR="00EE3275" w:rsidRPr="003A425A" w:rsidRDefault="005A6BBD" w:rsidP="004D4FF9">
      <w:pPr>
        <w:numPr>
          <w:ilvl w:val="0"/>
          <w:numId w:val="119"/>
        </w:numPr>
        <w:jc w:val="both"/>
        <w:rPr>
          <w:rFonts w:ascii="Times New Roman" w:hAnsi="Times New Roman"/>
          <w:sz w:val="24"/>
          <w:szCs w:val="24"/>
        </w:rPr>
      </w:pPr>
      <w:r w:rsidRPr="003A425A">
        <w:rPr>
          <w:rFonts w:ascii="Times New Roman" w:hAnsi="Times New Roman"/>
          <w:sz w:val="24"/>
          <w:szCs w:val="24"/>
        </w:rPr>
        <w:t xml:space="preserve">масштабирование, </w:t>
      </w:r>
    </w:p>
    <w:p w:rsidR="005A6BBD" w:rsidRPr="003A425A" w:rsidRDefault="005A6BBD" w:rsidP="004D4FF9">
      <w:pPr>
        <w:numPr>
          <w:ilvl w:val="0"/>
          <w:numId w:val="119"/>
        </w:numPr>
        <w:jc w:val="both"/>
        <w:rPr>
          <w:rFonts w:ascii="Times New Roman" w:hAnsi="Times New Roman"/>
          <w:sz w:val="24"/>
          <w:szCs w:val="24"/>
        </w:rPr>
      </w:pPr>
      <w:r w:rsidRPr="003A425A">
        <w:rPr>
          <w:rFonts w:ascii="Times New Roman" w:hAnsi="Times New Roman"/>
          <w:sz w:val="24"/>
          <w:szCs w:val="24"/>
        </w:rPr>
        <w:t>трансляция.</w:t>
      </w:r>
    </w:p>
    <w:p w:rsidR="00464DD0"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Интерфейс создаётся с целью того, чтобы модифицироваться при взаимодействии с ним пользователя. Поэтому необходимо определять для интерфейса также и некоторые его внутренние состояния. Каждый элемент в </w:t>
      </w:r>
      <w:r w:rsidRPr="003A425A">
        <w:rPr>
          <w:rFonts w:ascii="Times New Roman" w:hAnsi="Times New Roman"/>
          <w:sz w:val="24"/>
          <w:szCs w:val="24"/>
          <w:lang w:val="en-US"/>
        </w:rPr>
        <w:t>qml</w:t>
      </w:r>
      <w:r w:rsidRPr="003A425A">
        <w:rPr>
          <w:rFonts w:ascii="Times New Roman" w:hAnsi="Times New Roman"/>
          <w:sz w:val="24"/>
          <w:szCs w:val="24"/>
        </w:rPr>
        <w:t xml:space="preserve"> может иметь различные состояния, при </w:t>
      </w:r>
      <w:r w:rsidRPr="003A425A">
        <w:rPr>
          <w:rFonts w:ascii="Times New Roman" w:hAnsi="Times New Roman"/>
          <w:sz w:val="24"/>
          <w:szCs w:val="24"/>
        </w:rPr>
        <w:lastRenderedPageBreak/>
        <w:t xml:space="preserve">переходе между которыми изменяются свойства элементов. Каждое состояние может обеспечивать некоторые возможности, среди которых можно выделить следующие: </w:t>
      </w:r>
    </w:p>
    <w:p w:rsidR="00464DD0" w:rsidRPr="003A425A" w:rsidRDefault="005A6BBD" w:rsidP="004D4FF9">
      <w:pPr>
        <w:numPr>
          <w:ilvl w:val="0"/>
          <w:numId w:val="120"/>
        </w:numPr>
        <w:jc w:val="both"/>
        <w:rPr>
          <w:rFonts w:ascii="Times New Roman" w:hAnsi="Times New Roman"/>
          <w:sz w:val="24"/>
          <w:szCs w:val="24"/>
        </w:rPr>
      </w:pPr>
      <w:r w:rsidRPr="003A425A">
        <w:rPr>
          <w:rFonts w:ascii="Times New Roman" w:hAnsi="Times New Roman"/>
          <w:sz w:val="24"/>
          <w:szCs w:val="24"/>
        </w:rPr>
        <w:t xml:space="preserve">показывать одни элементы и прятать другие, </w:t>
      </w:r>
    </w:p>
    <w:p w:rsidR="00464DD0" w:rsidRPr="003A425A" w:rsidRDefault="005A6BBD" w:rsidP="004D4FF9">
      <w:pPr>
        <w:numPr>
          <w:ilvl w:val="0"/>
          <w:numId w:val="120"/>
        </w:numPr>
        <w:jc w:val="both"/>
        <w:rPr>
          <w:rFonts w:ascii="Times New Roman" w:hAnsi="Times New Roman"/>
          <w:sz w:val="24"/>
          <w:szCs w:val="24"/>
        </w:rPr>
      </w:pPr>
      <w:r w:rsidRPr="003A425A">
        <w:rPr>
          <w:rFonts w:ascii="Times New Roman" w:hAnsi="Times New Roman"/>
          <w:sz w:val="24"/>
          <w:szCs w:val="24"/>
        </w:rPr>
        <w:t xml:space="preserve">предоставлять пользователю различные доступные действия; </w:t>
      </w:r>
    </w:p>
    <w:p w:rsidR="00464DD0" w:rsidRPr="003A425A" w:rsidRDefault="005A6BBD" w:rsidP="004D4FF9">
      <w:pPr>
        <w:numPr>
          <w:ilvl w:val="0"/>
          <w:numId w:val="120"/>
        </w:numPr>
        <w:jc w:val="both"/>
        <w:rPr>
          <w:rFonts w:ascii="Times New Roman" w:hAnsi="Times New Roman"/>
          <w:sz w:val="24"/>
          <w:szCs w:val="24"/>
        </w:rPr>
      </w:pPr>
      <w:r w:rsidRPr="003A425A">
        <w:rPr>
          <w:rFonts w:ascii="Times New Roman" w:hAnsi="Times New Roman"/>
          <w:sz w:val="24"/>
          <w:szCs w:val="24"/>
        </w:rPr>
        <w:t xml:space="preserve">начинать, останавливать или приостанавливать анимацию; </w:t>
      </w:r>
    </w:p>
    <w:p w:rsidR="00464DD0" w:rsidRPr="003A425A" w:rsidRDefault="005A6BBD" w:rsidP="004D4FF9">
      <w:pPr>
        <w:numPr>
          <w:ilvl w:val="0"/>
          <w:numId w:val="120"/>
        </w:numPr>
        <w:jc w:val="both"/>
        <w:rPr>
          <w:rFonts w:ascii="Times New Roman" w:hAnsi="Times New Roman"/>
          <w:sz w:val="24"/>
          <w:szCs w:val="24"/>
        </w:rPr>
      </w:pPr>
      <w:r w:rsidRPr="003A425A">
        <w:rPr>
          <w:rFonts w:ascii="Times New Roman" w:hAnsi="Times New Roman"/>
          <w:sz w:val="24"/>
          <w:szCs w:val="24"/>
        </w:rPr>
        <w:t xml:space="preserve">выполнять некоторый скрипт, требуемый в новом состоянии; </w:t>
      </w:r>
    </w:p>
    <w:p w:rsidR="00464DD0" w:rsidRPr="003A425A" w:rsidRDefault="005A6BBD" w:rsidP="004D4FF9">
      <w:pPr>
        <w:numPr>
          <w:ilvl w:val="0"/>
          <w:numId w:val="120"/>
        </w:numPr>
        <w:jc w:val="both"/>
        <w:rPr>
          <w:rFonts w:ascii="Times New Roman" w:hAnsi="Times New Roman"/>
          <w:sz w:val="24"/>
          <w:szCs w:val="24"/>
        </w:rPr>
      </w:pPr>
      <w:r w:rsidRPr="003A425A">
        <w:rPr>
          <w:rFonts w:ascii="Times New Roman" w:hAnsi="Times New Roman"/>
          <w:sz w:val="24"/>
          <w:szCs w:val="24"/>
        </w:rPr>
        <w:t xml:space="preserve">изменять значения свойства для конкретного элемента; </w:t>
      </w:r>
    </w:p>
    <w:p w:rsidR="005A6BBD" w:rsidRPr="003A425A" w:rsidRDefault="005A6BBD" w:rsidP="004D4FF9">
      <w:pPr>
        <w:numPr>
          <w:ilvl w:val="0"/>
          <w:numId w:val="120"/>
        </w:numPr>
        <w:jc w:val="both"/>
        <w:rPr>
          <w:rFonts w:ascii="Times New Roman" w:hAnsi="Times New Roman"/>
          <w:sz w:val="24"/>
          <w:szCs w:val="24"/>
        </w:rPr>
      </w:pPr>
      <w:r w:rsidRPr="003A425A">
        <w:rPr>
          <w:rFonts w:ascii="Times New Roman" w:hAnsi="Times New Roman"/>
          <w:sz w:val="24"/>
          <w:szCs w:val="24"/>
        </w:rPr>
        <w:t>показывать различные представления или экраны.</w:t>
      </w:r>
    </w:p>
    <w:p w:rsidR="005A6BBD" w:rsidRPr="003A425A" w:rsidRDefault="00FB6D7B" w:rsidP="004003DB">
      <w:pPr>
        <w:jc w:val="both"/>
        <w:rPr>
          <w:rFonts w:ascii="Times New Roman" w:hAnsi="Times New Roman"/>
          <w:sz w:val="24"/>
          <w:szCs w:val="24"/>
        </w:rPr>
      </w:pPr>
      <w:r w:rsidRPr="003A425A">
        <w:rPr>
          <w:rFonts w:ascii="Times New Roman" w:hAnsi="Times New Roman"/>
          <w:sz w:val="24"/>
          <w:szCs w:val="24"/>
        </w:rPr>
        <w:t>QtQuick</w:t>
      </w:r>
      <w:r w:rsidR="005A6BBD" w:rsidRPr="003A425A">
        <w:rPr>
          <w:rFonts w:ascii="Times New Roman" w:hAnsi="Times New Roman"/>
          <w:sz w:val="24"/>
          <w:szCs w:val="24"/>
        </w:rPr>
        <w:t xml:space="preserve"> предоставляет всю полноту возможностей </w:t>
      </w:r>
      <w:r w:rsidR="00B347C0" w:rsidRPr="003A425A">
        <w:rPr>
          <w:rFonts w:ascii="Times New Roman" w:hAnsi="Times New Roman"/>
          <w:sz w:val="24"/>
          <w:szCs w:val="24"/>
        </w:rPr>
        <w:t>редактир</w:t>
      </w:r>
      <w:r w:rsidR="005A6BBD" w:rsidRPr="003A425A">
        <w:rPr>
          <w:rFonts w:ascii="Times New Roman" w:hAnsi="Times New Roman"/>
          <w:sz w:val="24"/>
          <w:szCs w:val="24"/>
        </w:rPr>
        <w:t>ования состояний.</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Позиция элемента на холсте может быть как абсолютной, так и относительной, по отношению к другим элементам. Вы можете задавать абсолютные координаты элемента на холсте или использовать якоря для задания его относительного положения.</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В дизайнере </w:t>
      </w:r>
      <w:r w:rsidR="00FB6D7B" w:rsidRPr="003A425A">
        <w:rPr>
          <w:rFonts w:ascii="Times New Roman" w:hAnsi="Times New Roman"/>
          <w:sz w:val="24"/>
          <w:szCs w:val="24"/>
        </w:rPr>
        <w:t>QtQuick</w:t>
      </w:r>
      <w:r w:rsidRPr="003A425A">
        <w:rPr>
          <w:rFonts w:ascii="Times New Roman" w:hAnsi="Times New Roman"/>
          <w:sz w:val="24"/>
          <w:szCs w:val="24"/>
        </w:rPr>
        <w:t xml:space="preserve"> есть возможность убирать границы элемента, </w:t>
      </w:r>
      <w:r w:rsidR="00464DD0" w:rsidRPr="003A425A">
        <w:rPr>
          <w:rFonts w:ascii="Times New Roman" w:hAnsi="Times New Roman"/>
          <w:i/>
          <w:sz w:val="24"/>
          <w:szCs w:val="24"/>
        </w:rPr>
        <w:t>что показано в данной части.</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Также при внесениях изменений следует переустанавливать каждый раз холст, так как он может отображать неправильно элементы.</w:t>
      </w:r>
    </w:p>
    <w:p w:rsidR="009C501B" w:rsidRPr="003A425A" w:rsidRDefault="009C501B" w:rsidP="00490DFC">
      <w:pPr>
        <w:pStyle w:val="6"/>
        <w:rPr>
          <w:rFonts w:ascii="Times New Roman" w:hAnsi="Times New Roman"/>
          <w:b w:val="0"/>
          <w:sz w:val="24"/>
          <w:szCs w:val="24"/>
        </w:rPr>
      </w:pPr>
      <w:bookmarkStart w:id="80" w:name="_Toc382058195"/>
      <w:r w:rsidRPr="003A425A">
        <w:rPr>
          <w:rFonts w:ascii="Times New Roman" w:hAnsi="Times New Roman"/>
          <w:b w:val="0"/>
          <w:sz w:val="24"/>
          <w:szCs w:val="24"/>
        </w:rPr>
        <w:t>СОЗДАНИЕ КОМПОНЕНТОВ</w:t>
      </w:r>
      <w:bookmarkEnd w:id="80"/>
    </w:p>
    <w:p w:rsidR="005A6BBD" w:rsidRPr="003A425A" w:rsidRDefault="00953454" w:rsidP="004003DB">
      <w:pPr>
        <w:jc w:val="both"/>
        <w:rPr>
          <w:rFonts w:ascii="Times New Roman" w:hAnsi="Times New Roman"/>
          <w:sz w:val="24"/>
          <w:szCs w:val="24"/>
        </w:rPr>
      </w:pPr>
      <w:hyperlink r:id="rId98" w:history="1">
        <w:r w:rsidR="005A6BBD" w:rsidRPr="003A425A">
          <w:rPr>
            <w:rStyle w:val="a3"/>
            <w:rFonts w:ascii="Times New Roman" w:hAnsi="Times New Roman"/>
            <w:sz w:val="24"/>
            <w:szCs w:val="24"/>
          </w:rPr>
          <w:t>http://qt-project.org/doc/qtcreator-2.8/quick-components.html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компонент обеспечивает способ определения новых визуальных элементов, которые затем можно повторно использовать в других </w:t>
      </w:r>
      <w:r w:rsidRPr="003A425A">
        <w:rPr>
          <w:rFonts w:ascii="Times New Roman" w:hAnsi="Times New Roman"/>
          <w:sz w:val="24"/>
          <w:szCs w:val="24"/>
          <w:lang w:val="en-US"/>
        </w:rPr>
        <w:t>qml</w:t>
      </w:r>
      <w:r w:rsidRPr="003A425A">
        <w:rPr>
          <w:rFonts w:ascii="Times New Roman" w:hAnsi="Times New Roman"/>
          <w:sz w:val="24"/>
          <w:szCs w:val="24"/>
        </w:rPr>
        <w:t>-файлах. Компонент как чёрный ящик: он взаимодействует с окружающим миром при помощи свойств, сигналов и слотов, а сам описан в .</w:t>
      </w:r>
      <w:r w:rsidRPr="003A425A">
        <w:rPr>
          <w:rFonts w:ascii="Times New Roman" w:hAnsi="Times New Roman"/>
          <w:sz w:val="24"/>
          <w:szCs w:val="24"/>
          <w:lang w:val="en-US"/>
        </w:rPr>
        <w:t>qml</w:t>
      </w:r>
      <w:r w:rsidRPr="003A425A">
        <w:rPr>
          <w:rFonts w:ascii="Times New Roman" w:hAnsi="Times New Roman"/>
          <w:sz w:val="24"/>
          <w:szCs w:val="24"/>
        </w:rPr>
        <w:t xml:space="preserve"> файле.</w:t>
      </w:r>
    </w:p>
    <w:p w:rsidR="009C501B"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Можно использовать следующие типы </w:t>
      </w:r>
      <w:r w:rsidRPr="003A425A">
        <w:rPr>
          <w:rFonts w:ascii="Times New Roman" w:hAnsi="Times New Roman"/>
          <w:sz w:val="24"/>
          <w:szCs w:val="24"/>
          <w:lang w:val="en-US"/>
        </w:rPr>
        <w:t>qml</w:t>
      </w:r>
      <w:r w:rsidRPr="003A425A">
        <w:rPr>
          <w:rFonts w:ascii="Times New Roman" w:hAnsi="Times New Roman"/>
          <w:sz w:val="24"/>
          <w:szCs w:val="24"/>
        </w:rPr>
        <w:t xml:space="preserve">: </w:t>
      </w:r>
    </w:p>
    <w:p w:rsidR="009C501B" w:rsidRPr="003A425A" w:rsidRDefault="005A6BBD" w:rsidP="004D4FF9">
      <w:pPr>
        <w:numPr>
          <w:ilvl w:val="0"/>
          <w:numId w:val="121"/>
        </w:numPr>
        <w:jc w:val="both"/>
        <w:rPr>
          <w:rFonts w:ascii="Times New Roman" w:hAnsi="Times New Roman"/>
          <w:sz w:val="24"/>
          <w:szCs w:val="24"/>
        </w:rPr>
      </w:pPr>
      <w:r w:rsidRPr="003A425A">
        <w:rPr>
          <w:rFonts w:ascii="Times New Roman" w:hAnsi="Times New Roman"/>
          <w:sz w:val="24"/>
          <w:szCs w:val="24"/>
        </w:rPr>
        <w:t xml:space="preserve">изображение с границами (для фона или границы), </w:t>
      </w:r>
    </w:p>
    <w:p w:rsidR="009C501B" w:rsidRPr="003A425A" w:rsidRDefault="005A6BBD" w:rsidP="004D4FF9">
      <w:pPr>
        <w:numPr>
          <w:ilvl w:val="0"/>
          <w:numId w:val="121"/>
        </w:numPr>
        <w:jc w:val="both"/>
        <w:rPr>
          <w:rFonts w:ascii="Times New Roman" w:hAnsi="Times New Roman"/>
          <w:sz w:val="24"/>
          <w:szCs w:val="24"/>
        </w:rPr>
      </w:pPr>
      <w:r w:rsidRPr="003A425A">
        <w:rPr>
          <w:rFonts w:ascii="Times New Roman" w:hAnsi="Times New Roman"/>
          <w:sz w:val="24"/>
          <w:szCs w:val="24"/>
        </w:rPr>
        <w:t xml:space="preserve">изображение (битовый рисунок), </w:t>
      </w:r>
    </w:p>
    <w:p w:rsidR="009C501B" w:rsidRPr="003A425A" w:rsidRDefault="005A6BBD" w:rsidP="004D4FF9">
      <w:pPr>
        <w:numPr>
          <w:ilvl w:val="0"/>
          <w:numId w:val="121"/>
        </w:numPr>
        <w:jc w:val="both"/>
        <w:rPr>
          <w:rFonts w:ascii="Times New Roman" w:hAnsi="Times New Roman"/>
          <w:sz w:val="24"/>
          <w:szCs w:val="24"/>
        </w:rPr>
      </w:pPr>
      <w:r w:rsidRPr="003A425A">
        <w:rPr>
          <w:rFonts w:ascii="Times New Roman" w:hAnsi="Times New Roman"/>
          <w:sz w:val="24"/>
          <w:szCs w:val="24"/>
        </w:rPr>
        <w:t xml:space="preserve">элемент (наиболее базовый элемент из всех визуальных элементов, он не имеет изображения, но описывает наиболее общие свойства, которые имеют другие визуальные элементы), </w:t>
      </w:r>
    </w:p>
    <w:p w:rsidR="009C501B" w:rsidRPr="003A425A" w:rsidRDefault="005A6BBD" w:rsidP="004D4FF9">
      <w:pPr>
        <w:numPr>
          <w:ilvl w:val="0"/>
          <w:numId w:val="121"/>
        </w:numPr>
        <w:jc w:val="both"/>
        <w:rPr>
          <w:rFonts w:ascii="Times New Roman" w:hAnsi="Times New Roman"/>
          <w:sz w:val="24"/>
          <w:szCs w:val="24"/>
        </w:rPr>
      </w:pPr>
      <w:r w:rsidRPr="003A425A">
        <w:rPr>
          <w:rFonts w:ascii="Times New Roman" w:hAnsi="Times New Roman"/>
          <w:sz w:val="24"/>
          <w:szCs w:val="24"/>
        </w:rPr>
        <w:t xml:space="preserve">прямоугольник, </w:t>
      </w:r>
    </w:p>
    <w:p w:rsidR="009C501B" w:rsidRPr="003A425A" w:rsidRDefault="005A6BBD" w:rsidP="004D4FF9">
      <w:pPr>
        <w:numPr>
          <w:ilvl w:val="0"/>
          <w:numId w:val="121"/>
        </w:numPr>
        <w:jc w:val="both"/>
        <w:rPr>
          <w:rFonts w:ascii="Times New Roman" w:hAnsi="Times New Roman"/>
          <w:sz w:val="24"/>
          <w:szCs w:val="24"/>
        </w:rPr>
      </w:pPr>
      <w:r w:rsidRPr="003A425A">
        <w:rPr>
          <w:rFonts w:ascii="Times New Roman" w:hAnsi="Times New Roman"/>
          <w:sz w:val="24"/>
          <w:szCs w:val="24"/>
        </w:rPr>
        <w:t xml:space="preserve">текст, </w:t>
      </w:r>
    </w:p>
    <w:p w:rsidR="009C501B" w:rsidRPr="003A425A" w:rsidRDefault="004C1D5F" w:rsidP="004D4FF9">
      <w:pPr>
        <w:numPr>
          <w:ilvl w:val="0"/>
          <w:numId w:val="121"/>
        </w:numPr>
        <w:jc w:val="both"/>
        <w:rPr>
          <w:rFonts w:ascii="Times New Roman" w:hAnsi="Times New Roman"/>
          <w:sz w:val="24"/>
          <w:szCs w:val="24"/>
        </w:rPr>
      </w:pPr>
      <w:r w:rsidRPr="003A425A">
        <w:rPr>
          <w:rFonts w:ascii="Times New Roman" w:hAnsi="Times New Roman"/>
          <w:sz w:val="24"/>
          <w:szCs w:val="24"/>
        </w:rPr>
        <w:t>редактор</w:t>
      </w:r>
      <w:r w:rsidR="005A6BBD" w:rsidRPr="003A425A">
        <w:rPr>
          <w:rFonts w:ascii="Times New Roman" w:hAnsi="Times New Roman"/>
          <w:sz w:val="24"/>
          <w:szCs w:val="24"/>
        </w:rPr>
        <w:t xml:space="preserve"> текста, </w:t>
      </w:r>
    </w:p>
    <w:p w:rsidR="009C501B" w:rsidRPr="003A425A" w:rsidRDefault="005A6BBD" w:rsidP="004D4FF9">
      <w:pPr>
        <w:numPr>
          <w:ilvl w:val="0"/>
          <w:numId w:val="121"/>
        </w:numPr>
        <w:jc w:val="both"/>
        <w:rPr>
          <w:rFonts w:ascii="Times New Roman" w:hAnsi="Times New Roman"/>
          <w:sz w:val="24"/>
          <w:szCs w:val="24"/>
        </w:rPr>
      </w:pPr>
      <w:r w:rsidRPr="003A425A">
        <w:rPr>
          <w:rFonts w:ascii="Times New Roman" w:hAnsi="Times New Roman"/>
          <w:sz w:val="24"/>
          <w:szCs w:val="24"/>
        </w:rPr>
        <w:t xml:space="preserve">ввод текста, </w:t>
      </w:r>
    </w:p>
    <w:p w:rsidR="005A6BBD" w:rsidRPr="003A425A" w:rsidRDefault="005A6BBD" w:rsidP="004D4FF9">
      <w:pPr>
        <w:numPr>
          <w:ilvl w:val="0"/>
          <w:numId w:val="121"/>
        </w:numPr>
        <w:jc w:val="both"/>
        <w:rPr>
          <w:rFonts w:ascii="Times New Roman" w:hAnsi="Times New Roman"/>
          <w:sz w:val="24"/>
          <w:szCs w:val="24"/>
        </w:rPr>
      </w:pPr>
      <w:r w:rsidRPr="003A425A">
        <w:rPr>
          <w:rFonts w:ascii="Times New Roman" w:hAnsi="Times New Roman"/>
          <w:sz w:val="24"/>
          <w:szCs w:val="24"/>
        </w:rPr>
        <w:lastRenderedPageBreak/>
        <w:t xml:space="preserve">веб-представление.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одни компоненты могут состоять из других компонентов, и это можно просматривать во время работы.</w:t>
      </w:r>
    </w:p>
    <w:p w:rsidR="005A6BBD" w:rsidRPr="003A425A" w:rsidRDefault="00953454" w:rsidP="004003DB">
      <w:pPr>
        <w:jc w:val="both"/>
        <w:rPr>
          <w:rFonts w:ascii="Times New Roman" w:hAnsi="Times New Roman"/>
          <w:sz w:val="24"/>
          <w:szCs w:val="24"/>
        </w:rPr>
      </w:pPr>
      <w:hyperlink r:id="rId99" w:history="1">
        <w:r w:rsidR="005A6BBD" w:rsidRPr="003A425A">
          <w:rPr>
            <w:rStyle w:val="a3"/>
            <w:rFonts w:ascii="Times New Roman" w:hAnsi="Times New Roman"/>
            <w:sz w:val="24"/>
            <w:szCs w:val="24"/>
          </w:rPr>
          <w:t>http://qt-project.org/doc/qtcreator-2.8/quick-buttons.html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показано, как создать кнопку.</w:t>
      </w:r>
    </w:p>
    <w:p w:rsidR="005A6BBD" w:rsidRPr="003A425A" w:rsidRDefault="00953454" w:rsidP="004003DB">
      <w:pPr>
        <w:jc w:val="both"/>
        <w:rPr>
          <w:rFonts w:ascii="Times New Roman" w:hAnsi="Times New Roman"/>
          <w:i/>
          <w:sz w:val="24"/>
          <w:szCs w:val="24"/>
        </w:rPr>
      </w:pPr>
      <w:hyperlink r:id="rId100" w:history="1">
        <w:r w:rsidR="005A6BBD" w:rsidRPr="003A425A">
          <w:rPr>
            <w:rStyle w:val="a3"/>
            <w:rFonts w:ascii="Times New Roman" w:hAnsi="Times New Roman"/>
            <w:i/>
            <w:sz w:val="24"/>
            <w:szCs w:val="24"/>
          </w:rPr>
          <w:t>http://qt-project.org/doc/qtcreator-2.8/quick-scalable-image.html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показано, как при помощи </w:t>
      </w:r>
      <w:r w:rsidR="00085476" w:rsidRPr="003A425A">
        <w:rPr>
          <w:rFonts w:ascii="Times New Roman" w:hAnsi="Times New Roman"/>
          <w:i/>
          <w:sz w:val="24"/>
          <w:szCs w:val="24"/>
        </w:rPr>
        <w:t>объект</w:t>
      </w:r>
      <w:r w:rsidRPr="003A425A">
        <w:rPr>
          <w:rFonts w:ascii="Times New Roman" w:hAnsi="Times New Roman"/>
          <w:i/>
          <w:sz w:val="24"/>
          <w:szCs w:val="24"/>
        </w:rPr>
        <w:t>а изображения с рамкой создать собственную кнопку.</w:t>
      </w:r>
    </w:p>
    <w:p w:rsidR="005A6BBD" w:rsidRPr="003A425A" w:rsidRDefault="00953454" w:rsidP="004003DB">
      <w:pPr>
        <w:jc w:val="both"/>
        <w:rPr>
          <w:rFonts w:ascii="Times New Roman" w:hAnsi="Times New Roman"/>
          <w:sz w:val="24"/>
          <w:szCs w:val="24"/>
        </w:rPr>
      </w:pPr>
      <w:hyperlink r:id="rId101" w:history="1">
        <w:r w:rsidR="005A6BBD" w:rsidRPr="003A425A">
          <w:rPr>
            <w:rStyle w:val="a3"/>
            <w:rFonts w:ascii="Times New Roman" w:hAnsi="Times New Roman"/>
            <w:sz w:val="24"/>
            <w:szCs w:val="24"/>
          </w:rPr>
          <w:t>http://qt-project.org/doc/qtcreator-2.8/quick-screens.html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по данному разделу мне пока читать нечего. Лучше читать необходимые вещи, а это отдельно выучить после.</w:t>
      </w:r>
    </w:p>
    <w:p w:rsidR="005A6BBD" w:rsidRPr="003A425A" w:rsidRDefault="00953454" w:rsidP="004003DB">
      <w:pPr>
        <w:jc w:val="both"/>
        <w:rPr>
          <w:rFonts w:ascii="Times New Roman" w:hAnsi="Times New Roman"/>
          <w:sz w:val="24"/>
          <w:szCs w:val="24"/>
        </w:rPr>
      </w:pPr>
      <w:hyperlink r:id="rId102" w:history="1">
        <w:r w:rsidR="005A6BBD" w:rsidRPr="003A425A">
          <w:rPr>
            <w:rStyle w:val="a3"/>
            <w:rFonts w:ascii="Times New Roman" w:hAnsi="Times New Roman"/>
            <w:sz w:val="24"/>
            <w:szCs w:val="24"/>
          </w:rPr>
          <w:t>http://qt-project.org/doc/qtcreator-2.8/quick-animations.html</w:t>
        </w:r>
      </w:hyperlink>
    </w:p>
    <w:p w:rsidR="005A6BBD" w:rsidRPr="003A425A" w:rsidRDefault="00953454" w:rsidP="004003DB">
      <w:pPr>
        <w:jc w:val="both"/>
        <w:rPr>
          <w:rFonts w:ascii="Times New Roman" w:hAnsi="Times New Roman"/>
          <w:sz w:val="24"/>
          <w:szCs w:val="24"/>
        </w:rPr>
      </w:pPr>
      <w:hyperlink r:id="rId103" w:history="1">
        <w:r w:rsidR="005A6BBD" w:rsidRPr="003A425A">
          <w:rPr>
            <w:rStyle w:val="a3"/>
            <w:rFonts w:ascii="Times New Roman" w:hAnsi="Times New Roman"/>
            <w:sz w:val="24"/>
            <w:szCs w:val="24"/>
          </w:rPr>
          <w:t>http://qt-project.org/doc/qtcreator-2.8/quick-user-interaction.html</w:t>
        </w:r>
      </w:hyperlink>
    </w:p>
    <w:p w:rsidR="005A6BBD" w:rsidRPr="003A425A" w:rsidRDefault="00953454" w:rsidP="004003DB">
      <w:pPr>
        <w:jc w:val="both"/>
        <w:rPr>
          <w:rFonts w:ascii="Times New Roman" w:hAnsi="Times New Roman"/>
          <w:sz w:val="24"/>
          <w:szCs w:val="24"/>
        </w:rPr>
      </w:pPr>
      <w:hyperlink r:id="rId104" w:history="1">
        <w:r w:rsidR="005A6BBD" w:rsidRPr="003A425A">
          <w:rPr>
            <w:rStyle w:val="a3"/>
            <w:rFonts w:ascii="Times New Roman" w:hAnsi="Times New Roman"/>
            <w:sz w:val="24"/>
            <w:szCs w:val="24"/>
          </w:rPr>
          <w:t>http://qt-project.org/doc/qtcreator-2.8/quick-export-to-qml.html</w:t>
        </w:r>
      </w:hyperlink>
    </w:p>
    <w:p w:rsidR="005A6BBD" w:rsidRPr="003A425A" w:rsidRDefault="00953454" w:rsidP="004003DB">
      <w:pPr>
        <w:jc w:val="both"/>
        <w:rPr>
          <w:rFonts w:ascii="Times New Roman" w:hAnsi="Times New Roman"/>
          <w:sz w:val="24"/>
          <w:szCs w:val="24"/>
        </w:rPr>
      </w:pPr>
      <w:hyperlink r:id="rId105" w:history="1">
        <w:r w:rsidR="005A6BBD" w:rsidRPr="003A425A">
          <w:rPr>
            <w:rStyle w:val="a3"/>
            <w:rFonts w:ascii="Times New Roman" w:hAnsi="Times New Roman"/>
            <w:sz w:val="24"/>
            <w:szCs w:val="24"/>
          </w:rPr>
          <w:t>http://qt-project.org/doc/qtcreator-2.8/quick-application-logic.html</w:t>
        </w:r>
      </w:hyperlink>
    </w:p>
    <w:p w:rsidR="005A6BBD" w:rsidRPr="003A425A" w:rsidRDefault="00953454" w:rsidP="004003DB">
      <w:pPr>
        <w:jc w:val="both"/>
        <w:rPr>
          <w:rFonts w:ascii="Times New Roman" w:hAnsi="Times New Roman"/>
          <w:sz w:val="24"/>
          <w:szCs w:val="24"/>
        </w:rPr>
      </w:pPr>
      <w:hyperlink r:id="rId106" w:history="1">
        <w:r w:rsidR="005A6BBD" w:rsidRPr="003A425A">
          <w:rPr>
            <w:rStyle w:val="a3"/>
            <w:rFonts w:ascii="Times New Roman" w:hAnsi="Times New Roman"/>
            <w:sz w:val="24"/>
            <w:szCs w:val="24"/>
          </w:rPr>
          <w:t>http://qt-project.org/doc/qtcreator-2.8/creator-qml-modules-with-plugins.html</w:t>
        </w:r>
      </w:hyperlink>
    </w:p>
    <w:p w:rsidR="00490DFC" w:rsidRPr="003A425A" w:rsidRDefault="00490DFC" w:rsidP="00490DFC">
      <w:pPr>
        <w:pStyle w:val="5"/>
        <w:rPr>
          <w:rFonts w:ascii="Times New Roman" w:hAnsi="Times New Roman"/>
          <w:b w:val="0"/>
          <w:sz w:val="24"/>
          <w:szCs w:val="24"/>
        </w:rPr>
      </w:pPr>
      <w:bookmarkStart w:id="81" w:name="_Toc382058196"/>
      <w:r w:rsidRPr="003A425A">
        <w:rPr>
          <w:rFonts w:ascii="Times New Roman" w:hAnsi="Times New Roman"/>
          <w:b w:val="0"/>
          <w:sz w:val="24"/>
          <w:szCs w:val="24"/>
        </w:rPr>
        <w:t>РАЗРАБОТКА ОСНОВАННЫХ НА ВИДЖЕТАХ ПРИЛОЖЕНИЙ</w:t>
      </w:r>
      <w:bookmarkEnd w:id="81"/>
    </w:p>
    <w:p w:rsidR="005A6BBD" w:rsidRPr="003A425A" w:rsidRDefault="00953454" w:rsidP="004003DB">
      <w:pPr>
        <w:jc w:val="both"/>
        <w:rPr>
          <w:rFonts w:ascii="Times New Roman" w:hAnsi="Times New Roman"/>
          <w:sz w:val="24"/>
          <w:szCs w:val="24"/>
        </w:rPr>
      </w:pPr>
      <w:hyperlink r:id="rId107" w:history="1">
        <w:r w:rsidR="005A6BBD" w:rsidRPr="003A425A">
          <w:rPr>
            <w:rStyle w:val="a3"/>
            <w:rFonts w:ascii="Times New Roman" w:hAnsi="Times New Roman"/>
            <w:sz w:val="24"/>
            <w:szCs w:val="24"/>
          </w:rPr>
          <w:t>http://qt-project.org/doc/qtcreator-2.8/creator-using-qt-designer.html</w:t>
        </w:r>
      </w:hyperlink>
    </w:p>
    <w:p w:rsidR="005A6BBD" w:rsidRPr="003A425A" w:rsidRDefault="00205395" w:rsidP="004003DB">
      <w:pPr>
        <w:jc w:val="both"/>
        <w:rPr>
          <w:rFonts w:ascii="Times New Roman" w:hAnsi="Times New Roman"/>
          <w:i/>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автоматически использует </w:t>
      </w:r>
      <w:r w:rsidR="00FB6D7B" w:rsidRPr="003A425A">
        <w:rPr>
          <w:rFonts w:ascii="Times New Roman" w:hAnsi="Times New Roman"/>
          <w:sz w:val="24"/>
          <w:szCs w:val="24"/>
        </w:rPr>
        <w:t>Qt Designer</w:t>
      </w:r>
      <w:r w:rsidR="005A6BBD" w:rsidRPr="003A425A">
        <w:rPr>
          <w:rFonts w:ascii="Times New Roman" w:hAnsi="Times New Roman"/>
          <w:sz w:val="24"/>
          <w:szCs w:val="24"/>
        </w:rPr>
        <w:t xml:space="preserve"> для открытия всех .</w:t>
      </w:r>
      <w:r w:rsidR="005A6BBD" w:rsidRPr="003A425A">
        <w:rPr>
          <w:rFonts w:ascii="Times New Roman" w:hAnsi="Times New Roman"/>
          <w:sz w:val="24"/>
          <w:szCs w:val="24"/>
          <w:lang w:val="en-US"/>
        </w:rPr>
        <w:t>ui</w:t>
      </w:r>
      <w:r w:rsidR="005A6BBD" w:rsidRPr="003A425A">
        <w:rPr>
          <w:rFonts w:ascii="Times New Roman" w:hAnsi="Times New Roman"/>
          <w:sz w:val="24"/>
          <w:szCs w:val="24"/>
        </w:rPr>
        <w:t xml:space="preserve"> файлов при создании приложений, основанных на виджетах. </w:t>
      </w:r>
      <w:r w:rsidR="005A6BBD" w:rsidRPr="003A425A">
        <w:rPr>
          <w:rFonts w:ascii="Times New Roman" w:hAnsi="Times New Roman"/>
          <w:i/>
          <w:sz w:val="24"/>
          <w:szCs w:val="24"/>
        </w:rPr>
        <w:t xml:space="preserve">Затем идёт речь о возможностях дизайнера. Многое из этого я уже видел. Особое внимание следует обратить на самый последний раздел на данной странице, в котором описаны некие обёртки устройства – набор файлов конфигурации, которые </w:t>
      </w:r>
      <w:r w:rsidR="00490DFC" w:rsidRPr="003A425A">
        <w:rPr>
          <w:rFonts w:ascii="Times New Roman" w:hAnsi="Times New Roman"/>
          <w:i/>
          <w:sz w:val="24"/>
          <w:szCs w:val="24"/>
        </w:rPr>
        <w:t>описывают мобильное устройство.</w:t>
      </w:r>
    </w:p>
    <w:p w:rsidR="00490DFC" w:rsidRPr="003A425A" w:rsidRDefault="00490DFC" w:rsidP="00490DFC">
      <w:pPr>
        <w:pStyle w:val="6"/>
        <w:rPr>
          <w:rFonts w:ascii="Times New Roman" w:hAnsi="Times New Roman"/>
          <w:b w:val="0"/>
          <w:sz w:val="24"/>
          <w:szCs w:val="24"/>
        </w:rPr>
      </w:pPr>
      <w:bookmarkStart w:id="82" w:name="_Toc382058197"/>
      <w:r w:rsidRPr="003A425A">
        <w:rPr>
          <w:rFonts w:ascii="Times New Roman" w:hAnsi="Times New Roman"/>
          <w:b w:val="0"/>
          <w:sz w:val="24"/>
          <w:szCs w:val="24"/>
        </w:rPr>
        <w:t>ДОБАВЛЕНИЕ ПЛАГИНОВ В QT DESIGNER</w:t>
      </w:r>
      <w:bookmarkEnd w:id="82"/>
    </w:p>
    <w:p w:rsidR="005A6BBD" w:rsidRPr="003A425A" w:rsidRDefault="00953454" w:rsidP="004003DB">
      <w:pPr>
        <w:jc w:val="both"/>
        <w:rPr>
          <w:rFonts w:ascii="Times New Roman" w:hAnsi="Times New Roman"/>
          <w:sz w:val="24"/>
          <w:szCs w:val="24"/>
          <w:lang w:val="be-BY"/>
        </w:rPr>
      </w:pPr>
      <w:hyperlink r:id="rId108" w:history="1">
        <w:r w:rsidR="005A6BBD" w:rsidRPr="003A425A">
          <w:rPr>
            <w:rStyle w:val="a3"/>
            <w:rFonts w:ascii="Times New Roman" w:hAnsi="Times New Roman"/>
            <w:sz w:val="24"/>
            <w:szCs w:val="24"/>
          </w:rPr>
          <w:t>http://qt-project.org/doc/qtcreator-2.8/adding-plugins.html</w:t>
        </w:r>
      </w:hyperlink>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sz w:val="24"/>
          <w:szCs w:val="24"/>
        </w:rPr>
        <w:t xml:space="preserve">вы можете добавлять в </w:t>
      </w:r>
      <w:r w:rsidR="00FB6D7B" w:rsidRPr="003A425A">
        <w:rPr>
          <w:rFonts w:ascii="Times New Roman" w:hAnsi="Times New Roman"/>
          <w:sz w:val="24"/>
          <w:szCs w:val="24"/>
        </w:rPr>
        <w:t>Qt Designer</w:t>
      </w:r>
      <w:r w:rsidRPr="003A425A">
        <w:rPr>
          <w:rFonts w:ascii="Times New Roman" w:hAnsi="Times New Roman"/>
          <w:sz w:val="24"/>
          <w:szCs w:val="24"/>
        </w:rPr>
        <w:t xml:space="preserve"> свои собственные виджеты. Наиболее гибкий способ включения плагина в приложение – это скомпилировать его в динамическую библиотеку, которая помещается отдельно и </w:t>
      </w:r>
      <w:r w:rsidR="00F850EA" w:rsidRPr="003A425A">
        <w:rPr>
          <w:rFonts w:ascii="Times New Roman" w:hAnsi="Times New Roman"/>
          <w:sz w:val="24"/>
          <w:szCs w:val="24"/>
        </w:rPr>
        <w:t>детекти</w:t>
      </w:r>
      <w:r w:rsidRPr="003A425A">
        <w:rPr>
          <w:rFonts w:ascii="Times New Roman" w:hAnsi="Times New Roman"/>
          <w:sz w:val="24"/>
          <w:szCs w:val="24"/>
        </w:rPr>
        <w:t>руется, после чего загружается во время выполнения.</w:t>
      </w:r>
      <w:r w:rsidR="00490DFC" w:rsidRPr="003A425A">
        <w:rPr>
          <w:rFonts w:ascii="Times New Roman" w:hAnsi="Times New Roman"/>
          <w:sz w:val="24"/>
          <w:szCs w:val="24"/>
        </w:rPr>
        <w:t xml:space="preserve"> </w:t>
      </w:r>
      <w:r w:rsidRPr="003A425A">
        <w:rPr>
          <w:rFonts w:ascii="Times New Roman" w:hAnsi="Times New Roman"/>
          <w:sz w:val="24"/>
          <w:szCs w:val="24"/>
        </w:rPr>
        <w:t xml:space="preserve">Приложения могут распознать плагины, которые помещаются в стандартные </w:t>
      </w:r>
      <w:r w:rsidR="00F850EA" w:rsidRPr="003A425A">
        <w:rPr>
          <w:rFonts w:ascii="Times New Roman" w:hAnsi="Times New Roman"/>
          <w:sz w:val="24"/>
          <w:szCs w:val="24"/>
        </w:rPr>
        <w:t>директори</w:t>
      </w:r>
      <w:r w:rsidRPr="003A425A">
        <w:rPr>
          <w:rFonts w:ascii="Times New Roman" w:hAnsi="Times New Roman"/>
          <w:sz w:val="24"/>
          <w:szCs w:val="24"/>
        </w:rPr>
        <w:t>и плагинов.</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Далее идёт речь о том, в каких </w:t>
      </w:r>
      <w:r w:rsidR="00F850EA" w:rsidRPr="003A425A">
        <w:rPr>
          <w:rFonts w:ascii="Times New Roman" w:hAnsi="Times New Roman"/>
          <w:i/>
          <w:sz w:val="24"/>
          <w:szCs w:val="24"/>
        </w:rPr>
        <w:t>директори</w:t>
      </w:r>
      <w:r w:rsidRPr="003A425A">
        <w:rPr>
          <w:rFonts w:ascii="Times New Roman" w:hAnsi="Times New Roman"/>
          <w:i/>
          <w:sz w:val="24"/>
          <w:szCs w:val="24"/>
        </w:rPr>
        <w:t xml:space="preserve">ях помещать плагины для дизайнера: в случае, когда он загружается отдельно, и в случае, когда он загружается как часть </w:t>
      </w:r>
      <w:r w:rsidRPr="003A425A">
        <w:rPr>
          <w:rFonts w:ascii="Times New Roman" w:hAnsi="Times New Roman"/>
          <w:i/>
          <w:sz w:val="24"/>
          <w:szCs w:val="24"/>
          <w:lang w:val="en-US"/>
        </w:rPr>
        <w:t>SDK</w:t>
      </w:r>
      <w:r w:rsidRPr="003A425A">
        <w:rPr>
          <w:rFonts w:ascii="Times New Roman" w:hAnsi="Times New Roman"/>
          <w:i/>
          <w:sz w:val="24"/>
          <w:szCs w:val="24"/>
        </w:rPr>
        <w:t>.</w:t>
      </w:r>
    </w:p>
    <w:p w:rsidR="005A6BBD" w:rsidRPr="003A425A" w:rsidRDefault="00953454" w:rsidP="004003DB">
      <w:pPr>
        <w:jc w:val="both"/>
        <w:rPr>
          <w:rFonts w:ascii="Times New Roman" w:hAnsi="Times New Roman"/>
          <w:sz w:val="24"/>
          <w:szCs w:val="24"/>
        </w:rPr>
      </w:pPr>
      <w:hyperlink r:id="rId109" w:history="1">
        <w:r w:rsidR="005A6BBD" w:rsidRPr="003A425A">
          <w:rPr>
            <w:rStyle w:val="a3"/>
            <w:rFonts w:ascii="Times New Roman" w:hAnsi="Times New Roman"/>
            <w:sz w:val="24"/>
            <w:szCs w:val="24"/>
          </w:rPr>
          <w:t>http://qt-project.org/doc/qtcreator-2.8/creator-usability.html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пропускаем, так как это касается мобильных устройств.</w:t>
      </w:r>
    </w:p>
    <w:p w:rsidR="00490DFC" w:rsidRPr="003A425A" w:rsidRDefault="00490DFC" w:rsidP="00490DFC">
      <w:pPr>
        <w:pStyle w:val="4"/>
        <w:rPr>
          <w:rFonts w:ascii="Times New Roman" w:hAnsi="Times New Roman"/>
          <w:b w:val="0"/>
          <w:sz w:val="24"/>
          <w:szCs w:val="24"/>
        </w:rPr>
      </w:pPr>
      <w:bookmarkStart w:id="83" w:name="_Toc382058198"/>
      <w:r w:rsidRPr="003A425A">
        <w:rPr>
          <w:rFonts w:ascii="Times New Roman" w:hAnsi="Times New Roman"/>
          <w:b w:val="0"/>
          <w:sz w:val="24"/>
          <w:szCs w:val="24"/>
        </w:rPr>
        <w:lastRenderedPageBreak/>
        <w:t>КОДИРОВАНИЕ</w:t>
      </w:r>
      <w:bookmarkEnd w:id="83"/>
    </w:p>
    <w:p w:rsidR="005A6BBD" w:rsidRPr="003A425A" w:rsidRDefault="00953454" w:rsidP="004003DB">
      <w:pPr>
        <w:jc w:val="both"/>
        <w:rPr>
          <w:rFonts w:ascii="Times New Roman" w:hAnsi="Times New Roman"/>
          <w:i/>
          <w:sz w:val="24"/>
          <w:szCs w:val="24"/>
        </w:rPr>
      </w:pPr>
      <w:hyperlink r:id="rId110" w:history="1">
        <w:r w:rsidR="005A6BBD" w:rsidRPr="003A425A">
          <w:rPr>
            <w:rStyle w:val="a3"/>
            <w:rFonts w:ascii="Times New Roman" w:hAnsi="Times New Roman"/>
            <w:i/>
            <w:sz w:val="24"/>
            <w:szCs w:val="24"/>
          </w:rPr>
          <w:t>http://qt-project.org/doc/qtcreator-2.8/creator-coding.html</w:t>
        </w:r>
      </w:hyperlink>
    </w:p>
    <w:p w:rsidR="005A6BBD" w:rsidRPr="003A425A" w:rsidRDefault="00F850EA" w:rsidP="004003DB">
      <w:pPr>
        <w:jc w:val="both"/>
        <w:rPr>
          <w:rFonts w:ascii="Times New Roman" w:hAnsi="Times New Roman"/>
          <w:sz w:val="24"/>
          <w:szCs w:val="24"/>
        </w:rPr>
      </w:pPr>
      <w:r w:rsidRPr="003A425A">
        <w:rPr>
          <w:rFonts w:ascii="Times New Roman" w:hAnsi="Times New Roman"/>
          <w:sz w:val="24"/>
          <w:szCs w:val="24"/>
        </w:rPr>
        <w:t>Написа</w:t>
      </w:r>
      <w:r w:rsidR="005A6BBD" w:rsidRPr="003A425A">
        <w:rPr>
          <w:rFonts w:ascii="Times New Roman" w:hAnsi="Times New Roman"/>
          <w:sz w:val="24"/>
          <w:szCs w:val="24"/>
        </w:rPr>
        <w:t xml:space="preserve">ние, </w:t>
      </w:r>
      <w:r w:rsidR="00B347C0" w:rsidRPr="003A425A">
        <w:rPr>
          <w:rFonts w:ascii="Times New Roman" w:hAnsi="Times New Roman"/>
          <w:sz w:val="24"/>
          <w:szCs w:val="24"/>
        </w:rPr>
        <w:t>редактир</w:t>
      </w:r>
      <w:r w:rsidR="005A6BBD" w:rsidRPr="003A425A">
        <w:rPr>
          <w:rFonts w:ascii="Times New Roman" w:hAnsi="Times New Roman"/>
          <w:sz w:val="24"/>
          <w:szCs w:val="24"/>
        </w:rPr>
        <w:t xml:space="preserve">ование и навигация в коде – одна из центральных задач </w:t>
      </w:r>
      <w:r w:rsidRPr="003A425A">
        <w:rPr>
          <w:rFonts w:ascii="Times New Roman" w:hAnsi="Times New Roman"/>
          <w:sz w:val="24"/>
          <w:szCs w:val="24"/>
        </w:rPr>
        <w:t>написа</w:t>
      </w:r>
      <w:r w:rsidR="005A6BBD" w:rsidRPr="003A425A">
        <w:rPr>
          <w:rFonts w:ascii="Times New Roman" w:hAnsi="Times New Roman"/>
          <w:sz w:val="24"/>
          <w:szCs w:val="24"/>
        </w:rPr>
        <w:t xml:space="preserve">ния приложения. Поэтому </w:t>
      </w:r>
      <w:r w:rsidR="004C1D5F" w:rsidRPr="003A425A">
        <w:rPr>
          <w:rFonts w:ascii="Times New Roman" w:hAnsi="Times New Roman"/>
          <w:sz w:val="24"/>
          <w:szCs w:val="24"/>
        </w:rPr>
        <w:t>редактор</w:t>
      </w:r>
      <w:r w:rsidR="005A6BBD" w:rsidRPr="003A425A">
        <w:rPr>
          <w:rFonts w:ascii="Times New Roman" w:hAnsi="Times New Roman"/>
          <w:sz w:val="24"/>
          <w:szCs w:val="24"/>
        </w:rPr>
        <w:t xml:space="preserve"> кода занимает ключевое положение в создателе.</w:t>
      </w:r>
      <w:r w:rsidR="00490DFC" w:rsidRPr="003A425A">
        <w:rPr>
          <w:rFonts w:ascii="Times New Roman" w:hAnsi="Times New Roman"/>
          <w:sz w:val="24"/>
          <w:szCs w:val="24"/>
        </w:rPr>
        <w:t xml:space="preserve"> </w:t>
      </w:r>
      <w:r w:rsidR="00205395" w:rsidRPr="003A425A">
        <w:rPr>
          <w:rFonts w:ascii="Times New Roman" w:hAnsi="Times New Roman"/>
          <w:sz w:val="24"/>
          <w:szCs w:val="24"/>
        </w:rPr>
        <w:t>Qt Creator</w:t>
      </w:r>
      <w:r w:rsidR="005A6BBD" w:rsidRPr="003A425A">
        <w:rPr>
          <w:rFonts w:ascii="Times New Roman" w:hAnsi="Times New Roman"/>
          <w:sz w:val="24"/>
          <w:szCs w:val="24"/>
        </w:rPr>
        <w:t xml:space="preserve"> обеспечивает различные методы поиска.</w:t>
      </w:r>
      <w:r w:rsidR="00490DFC" w:rsidRPr="003A425A">
        <w:rPr>
          <w:rFonts w:ascii="Times New Roman" w:hAnsi="Times New Roman"/>
          <w:sz w:val="24"/>
          <w:szCs w:val="24"/>
        </w:rPr>
        <w:t xml:space="preserve"> </w:t>
      </w:r>
      <w:r w:rsidR="00205395" w:rsidRPr="003A425A">
        <w:rPr>
          <w:rFonts w:ascii="Times New Roman" w:hAnsi="Times New Roman"/>
          <w:sz w:val="24"/>
          <w:szCs w:val="24"/>
        </w:rPr>
        <w:t>Qt Creator</w:t>
      </w:r>
      <w:r w:rsidR="005A6BBD" w:rsidRPr="003A425A">
        <w:rPr>
          <w:rFonts w:ascii="Times New Roman" w:hAnsi="Times New Roman"/>
          <w:sz w:val="24"/>
          <w:szCs w:val="24"/>
        </w:rPr>
        <w:t xml:space="preserve"> предоставляет некоторые возможности </w:t>
      </w:r>
      <w:r w:rsidR="00490DFC" w:rsidRPr="003A425A">
        <w:rPr>
          <w:rFonts w:ascii="Times New Roman" w:hAnsi="Times New Roman"/>
          <w:sz w:val="24"/>
          <w:szCs w:val="24"/>
        </w:rPr>
        <w:t>рефактор</w:t>
      </w:r>
      <w:r w:rsidR="005A6BBD" w:rsidRPr="003A425A">
        <w:rPr>
          <w:rFonts w:ascii="Times New Roman" w:hAnsi="Times New Roman"/>
          <w:sz w:val="24"/>
          <w:szCs w:val="24"/>
        </w:rPr>
        <w:t>инга.</w:t>
      </w:r>
      <w:r w:rsidR="00490DFC" w:rsidRPr="003A425A">
        <w:rPr>
          <w:rFonts w:ascii="Times New Roman" w:hAnsi="Times New Roman"/>
          <w:sz w:val="24"/>
          <w:szCs w:val="24"/>
        </w:rPr>
        <w:t xml:space="preserve"> </w:t>
      </w:r>
      <w:r w:rsidR="005A6BBD" w:rsidRPr="003A425A">
        <w:rPr>
          <w:rFonts w:ascii="Times New Roman" w:hAnsi="Times New Roman"/>
          <w:sz w:val="24"/>
          <w:szCs w:val="24"/>
        </w:rPr>
        <w:t xml:space="preserve">Также вы можете настраивать </w:t>
      </w:r>
      <w:r w:rsidR="004C1D5F" w:rsidRPr="003A425A">
        <w:rPr>
          <w:rFonts w:ascii="Times New Roman" w:hAnsi="Times New Roman"/>
          <w:sz w:val="24"/>
          <w:szCs w:val="24"/>
        </w:rPr>
        <w:t>редактор</w:t>
      </w:r>
      <w:r w:rsidR="005A6BBD" w:rsidRPr="003A425A">
        <w:rPr>
          <w:rFonts w:ascii="Times New Roman" w:hAnsi="Times New Roman"/>
          <w:sz w:val="24"/>
          <w:szCs w:val="24"/>
        </w:rPr>
        <w:t xml:space="preserve"> кода на своё усмотрение.</w:t>
      </w:r>
    </w:p>
    <w:p w:rsidR="005A6BBD" w:rsidRPr="003A425A" w:rsidRDefault="00953454" w:rsidP="004003DB">
      <w:pPr>
        <w:jc w:val="both"/>
        <w:rPr>
          <w:rFonts w:ascii="Times New Roman" w:hAnsi="Times New Roman"/>
          <w:sz w:val="24"/>
          <w:szCs w:val="24"/>
        </w:rPr>
      </w:pPr>
      <w:hyperlink r:id="rId111" w:history="1">
        <w:r w:rsidR="005A6BBD" w:rsidRPr="003A425A">
          <w:rPr>
            <w:rStyle w:val="a3"/>
            <w:rFonts w:ascii="Times New Roman" w:hAnsi="Times New Roman"/>
            <w:sz w:val="24"/>
            <w:szCs w:val="24"/>
          </w:rPr>
          <w:t>http://qt-project.org/doc/qtcreator-2.8/creator-editor-functions.html</w:t>
        </w:r>
      </w:hyperlink>
    </w:p>
    <w:p w:rsidR="005A6BBD" w:rsidRPr="003A425A" w:rsidRDefault="00F850EA" w:rsidP="004003DB">
      <w:pPr>
        <w:jc w:val="both"/>
        <w:rPr>
          <w:rFonts w:ascii="Times New Roman" w:hAnsi="Times New Roman"/>
          <w:b/>
          <w:sz w:val="24"/>
          <w:szCs w:val="24"/>
        </w:rPr>
      </w:pPr>
      <w:r w:rsidRPr="003A425A">
        <w:rPr>
          <w:rFonts w:ascii="Times New Roman" w:hAnsi="Times New Roman"/>
          <w:b/>
          <w:sz w:val="24"/>
          <w:szCs w:val="24"/>
        </w:rPr>
        <w:t>НАПИСА</w:t>
      </w:r>
      <w:r w:rsidR="005A6BBD" w:rsidRPr="003A425A">
        <w:rPr>
          <w:rFonts w:ascii="Times New Roman" w:hAnsi="Times New Roman"/>
          <w:b/>
          <w:sz w:val="24"/>
          <w:szCs w:val="24"/>
        </w:rPr>
        <w:t>НИЕ КОДА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w:t>
      </w:r>
      <w:r w:rsidR="00F850EA" w:rsidRPr="003A425A">
        <w:rPr>
          <w:rFonts w:ascii="Times New Roman" w:hAnsi="Times New Roman"/>
          <w:sz w:val="24"/>
          <w:szCs w:val="24"/>
        </w:rPr>
        <w:t>написа</w:t>
      </w:r>
      <w:r w:rsidRPr="003A425A">
        <w:rPr>
          <w:rFonts w:ascii="Times New Roman" w:hAnsi="Times New Roman"/>
          <w:sz w:val="24"/>
          <w:szCs w:val="24"/>
        </w:rPr>
        <w:t xml:space="preserve">ния кода </w:t>
      </w:r>
      <w:r w:rsidR="004C1D5F" w:rsidRPr="003A425A">
        <w:rPr>
          <w:rFonts w:ascii="Times New Roman" w:hAnsi="Times New Roman"/>
          <w:sz w:val="24"/>
          <w:szCs w:val="24"/>
        </w:rPr>
        <w:t>редактор</w:t>
      </w:r>
      <w:r w:rsidRPr="003A425A">
        <w:rPr>
          <w:rFonts w:ascii="Times New Roman" w:hAnsi="Times New Roman"/>
          <w:sz w:val="24"/>
          <w:szCs w:val="24"/>
        </w:rPr>
        <w:t xml:space="preserve"> кода в создателе обеспечен следующими возможностями:</w:t>
      </w:r>
    </w:p>
    <w:p w:rsidR="005A6BBD" w:rsidRPr="003A425A" w:rsidRDefault="005A6BBD" w:rsidP="004D4FF9">
      <w:pPr>
        <w:pStyle w:val="a8"/>
        <w:numPr>
          <w:ilvl w:val="0"/>
          <w:numId w:val="47"/>
        </w:numPr>
        <w:jc w:val="both"/>
        <w:rPr>
          <w:rFonts w:ascii="Times New Roman" w:hAnsi="Times New Roman"/>
          <w:sz w:val="24"/>
          <w:szCs w:val="24"/>
        </w:rPr>
      </w:pPr>
      <w:r w:rsidRPr="003A425A">
        <w:rPr>
          <w:rFonts w:ascii="Times New Roman" w:hAnsi="Times New Roman"/>
          <w:sz w:val="24"/>
          <w:szCs w:val="24"/>
        </w:rPr>
        <w:t>семантическое выделение,</w:t>
      </w:r>
    </w:p>
    <w:p w:rsidR="005A6BBD" w:rsidRPr="003A425A" w:rsidRDefault="005A6BBD" w:rsidP="004D4FF9">
      <w:pPr>
        <w:pStyle w:val="a8"/>
        <w:numPr>
          <w:ilvl w:val="0"/>
          <w:numId w:val="47"/>
        </w:numPr>
        <w:jc w:val="both"/>
        <w:rPr>
          <w:rFonts w:ascii="Times New Roman" w:hAnsi="Times New Roman"/>
          <w:sz w:val="24"/>
          <w:szCs w:val="24"/>
        </w:rPr>
      </w:pPr>
      <w:r w:rsidRPr="003A425A">
        <w:rPr>
          <w:rFonts w:ascii="Times New Roman" w:hAnsi="Times New Roman"/>
          <w:sz w:val="24"/>
          <w:szCs w:val="24"/>
        </w:rPr>
        <w:t>проверка синтаксиса,</w:t>
      </w:r>
    </w:p>
    <w:p w:rsidR="005A6BBD" w:rsidRPr="003A425A" w:rsidRDefault="005A6BBD" w:rsidP="004D4FF9">
      <w:pPr>
        <w:pStyle w:val="a8"/>
        <w:numPr>
          <w:ilvl w:val="0"/>
          <w:numId w:val="47"/>
        </w:numPr>
        <w:jc w:val="both"/>
        <w:rPr>
          <w:rFonts w:ascii="Times New Roman" w:hAnsi="Times New Roman"/>
          <w:sz w:val="24"/>
          <w:szCs w:val="24"/>
        </w:rPr>
      </w:pPr>
      <w:r w:rsidRPr="003A425A">
        <w:rPr>
          <w:rFonts w:ascii="Times New Roman" w:hAnsi="Times New Roman"/>
          <w:sz w:val="24"/>
          <w:szCs w:val="24"/>
        </w:rPr>
        <w:t>заверш</w:t>
      </w:r>
      <w:r w:rsidR="00B823D1" w:rsidRPr="003A425A">
        <w:rPr>
          <w:rFonts w:ascii="Times New Roman" w:hAnsi="Times New Roman"/>
          <w:sz w:val="24"/>
          <w:szCs w:val="24"/>
        </w:rPr>
        <w:t>ение</w:t>
      </w:r>
      <w:r w:rsidRPr="003A425A">
        <w:rPr>
          <w:rFonts w:ascii="Times New Roman" w:hAnsi="Times New Roman"/>
          <w:sz w:val="24"/>
          <w:szCs w:val="24"/>
        </w:rPr>
        <w:t xml:space="preserve"> кода,</w:t>
      </w:r>
    </w:p>
    <w:p w:rsidR="005A6BBD" w:rsidRPr="003A425A" w:rsidRDefault="005A6BBD" w:rsidP="004D4FF9">
      <w:pPr>
        <w:pStyle w:val="a8"/>
        <w:numPr>
          <w:ilvl w:val="0"/>
          <w:numId w:val="47"/>
        </w:numPr>
        <w:jc w:val="both"/>
        <w:rPr>
          <w:rFonts w:ascii="Times New Roman" w:hAnsi="Times New Roman"/>
          <w:sz w:val="24"/>
          <w:szCs w:val="24"/>
        </w:rPr>
      </w:pPr>
      <w:r w:rsidRPr="003A425A">
        <w:rPr>
          <w:rFonts w:ascii="Times New Roman" w:hAnsi="Times New Roman"/>
          <w:sz w:val="24"/>
          <w:szCs w:val="24"/>
        </w:rPr>
        <w:t>отступы кода;</w:t>
      </w:r>
    </w:p>
    <w:p w:rsidR="005A6BBD" w:rsidRPr="003A425A" w:rsidRDefault="005A6BBD" w:rsidP="004D4FF9">
      <w:pPr>
        <w:pStyle w:val="a8"/>
        <w:numPr>
          <w:ilvl w:val="0"/>
          <w:numId w:val="47"/>
        </w:numPr>
        <w:jc w:val="both"/>
        <w:rPr>
          <w:rFonts w:ascii="Times New Roman" w:hAnsi="Times New Roman"/>
          <w:sz w:val="24"/>
          <w:szCs w:val="24"/>
        </w:rPr>
      </w:pPr>
      <w:r w:rsidRPr="003A425A">
        <w:rPr>
          <w:rFonts w:ascii="Times New Roman" w:hAnsi="Times New Roman"/>
          <w:sz w:val="24"/>
          <w:szCs w:val="24"/>
        </w:rPr>
        <w:t>справка, чувствительная к содержанию;</w:t>
      </w:r>
    </w:p>
    <w:p w:rsidR="005A6BBD" w:rsidRPr="003A425A" w:rsidRDefault="005A6BBD" w:rsidP="004D4FF9">
      <w:pPr>
        <w:pStyle w:val="a8"/>
        <w:numPr>
          <w:ilvl w:val="0"/>
          <w:numId w:val="47"/>
        </w:numPr>
        <w:jc w:val="both"/>
        <w:rPr>
          <w:rFonts w:ascii="Times New Roman" w:hAnsi="Times New Roman"/>
          <w:sz w:val="24"/>
          <w:szCs w:val="24"/>
        </w:rPr>
      </w:pPr>
      <w:r w:rsidRPr="003A425A">
        <w:rPr>
          <w:rFonts w:ascii="Times New Roman" w:hAnsi="Times New Roman"/>
          <w:sz w:val="24"/>
          <w:szCs w:val="24"/>
        </w:rPr>
        <w:t>индикаторы ошибок.</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работе в моде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вы можете использовать панель инструментов </w:t>
      </w:r>
      <w:r w:rsidR="004C1D5F" w:rsidRPr="003A425A">
        <w:rPr>
          <w:rFonts w:ascii="Times New Roman" w:hAnsi="Times New Roman"/>
          <w:sz w:val="24"/>
          <w:szCs w:val="24"/>
        </w:rPr>
        <w:t>редактор</w:t>
      </w:r>
      <w:r w:rsidRPr="003A425A">
        <w:rPr>
          <w:rFonts w:ascii="Times New Roman" w:hAnsi="Times New Roman"/>
          <w:sz w:val="24"/>
          <w:szCs w:val="24"/>
        </w:rPr>
        <w:t>а для навигации между открытыми файлами и символами. Вы можете также разделить экран для работы на несколько, чтобы просматривать несколько отдельных файлов одновременно, добавлять закладки и передвигаться между символьными определениями и объявлениями.</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Кроме прочих важных особенностей вы можете также выбирать и высылать другим коллегам по команде те фрагменты кода, которые например, вы планируете зафиксировать в системе контроля версий.</w:t>
      </w:r>
    </w:p>
    <w:p w:rsidR="005A6BBD" w:rsidRPr="003A425A" w:rsidRDefault="005A6BBD" w:rsidP="004003DB">
      <w:pPr>
        <w:jc w:val="both"/>
        <w:rPr>
          <w:rFonts w:ascii="Times New Roman" w:hAnsi="Times New Roman"/>
          <w:color w:val="FF0000"/>
          <w:sz w:val="24"/>
          <w:szCs w:val="24"/>
        </w:rPr>
      </w:pPr>
      <w:r w:rsidRPr="003A425A">
        <w:rPr>
          <w:rFonts w:ascii="Times New Roman" w:hAnsi="Times New Roman"/>
          <w:color w:val="FF0000"/>
          <w:sz w:val="24"/>
          <w:szCs w:val="24"/>
        </w:rPr>
        <w:t>Также в коде вы можете задавать различного рода макросы, которые будут в коде заменяться той символьной последовательностью, которую они представляют.</w:t>
      </w:r>
    </w:p>
    <w:p w:rsidR="00B823D1" w:rsidRPr="003A425A" w:rsidRDefault="00B823D1" w:rsidP="00BB2992">
      <w:pPr>
        <w:pStyle w:val="5"/>
        <w:rPr>
          <w:rFonts w:ascii="Times New Roman" w:hAnsi="Times New Roman"/>
          <w:b w:val="0"/>
          <w:sz w:val="24"/>
          <w:szCs w:val="24"/>
        </w:rPr>
      </w:pPr>
      <w:bookmarkStart w:id="84" w:name="_Toc382058199"/>
      <w:r w:rsidRPr="003A425A">
        <w:rPr>
          <w:rFonts w:ascii="Times New Roman" w:hAnsi="Times New Roman"/>
          <w:b w:val="0"/>
          <w:sz w:val="24"/>
          <w:szCs w:val="24"/>
        </w:rPr>
        <w:t>РАБОТА В МОДЕ РЕДАКТИРОВАНИЯ</w:t>
      </w:r>
      <w:bookmarkEnd w:id="84"/>
    </w:p>
    <w:p w:rsidR="005A6BBD" w:rsidRPr="003A425A" w:rsidRDefault="00953454" w:rsidP="004003DB">
      <w:pPr>
        <w:jc w:val="both"/>
        <w:rPr>
          <w:rFonts w:ascii="Times New Roman" w:hAnsi="Times New Roman"/>
          <w:sz w:val="24"/>
          <w:szCs w:val="24"/>
        </w:rPr>
      </w:pPr>
      <w:hyperlink r:id="rId112" w:history="1">
        <w:r w:rsidR="005A6BBD" w:rsidRPr="003A425A">
          <w:rPr>
            <w:rStyle w:val="a3"/>
            <w:rFonts w:ascii="Times New Roman" w:hAnsi="Times New Roman"/>
            <w:sz w:val="24"/>
            <w:szCs w:val="24"/>
          </w:rPr>
          <w:t>http://qt-project.org/doc/qtcreator-2.8/creator-coding-navigating.html</w:t>
        </w:r>
      </w:hyperlink>
    </w:p>
    <w:p w:rsidR="005A6BBD" w:rsidRPr="003A425A" w:rsidRDefault="00203245" w:rsidP="004003DB">
      <w:pPr>
        <w:jc w:val="both"/>
        <w:rPr>
          <w:rFonts w:ascii="Times New Roman" w:hAnsi="Times New Roman"/>
          <w:sz w:val="24"/>
          <w:szCs w:val="24"/>
        </w:rPr>
      </w:pPr>
      <w:r w:rsidRPr="003A425A">
        <w:rPr>
          <w:rFonts w:ascii="Times New Roman" w:hAnsi="Times New Roman"/>
          <w:sz w:val="24"/>
          <w:szCs w:val="24"/>
          <w:lang w:val="be-BY"/>
        </w:rPr>
        <w:t>В</w:t>
      </w:r>
      <w:r w:rsidR="005A6BBD" w:rsidRPr="003A425A">
        <w:rPr>
          <w:rFonts w:ascii="Times New Roman" w:hAnsi="Times New Roman"/>
          <w:sz w:val="24"/>
          <w:szCs w:val="24"/>
        </w:rPr>
        <w:t xml:space="preserve">се панели инструментов в моде </w:t>
      </w:r>
      <w:r w:rsidR="00B347C0" w:rsidRPr="003A425A">
        <w:rPr>
          <w:rFonts w:ascii="Times New Roman" w:hAnsi="Times New Roman"/>
          <w:sz w:val="24"/>
          <w:szCs w:val="24"/>
        </w:rPr>
        <w:t>редактир</w:t>
      </w:r>
      <w:r w:rsidR="005A6BBD" w:rsidRPr="003A425A">
        <w:rPr>
          <w:rFonts w:ascii="Times New Roman" w:hAnsi="Times New Roman"/>
          <w:sz w:val="24"/>
          <w:szCs w:val="24"/>
        </w:rPr>
        <w:t xml:space="preserve">ования расположены вверху поля </w:t>
      </w:r>
      <w:r w:rsidR="004C1D5F" w:rsidRPr="003A425A">
        <w:rPr>
          <w:rFonts w:ascii="Times New Roman" w:hAnsi="Times New Roman"/>
          <w:sz w:val="24"/>
          <w:szCs w:val="24"/>
        </w:rPr>
        <w:t>редактор</w:t>
      </w:r>
      <w:r w:rsidR="005A6BBD" w:rsidRPr="003A425A">
        <w:rPr>
          <w:rFonts w:ascii="Times New Roman" w:hAnsi="Times New Roman"/>
          <w:sz w:val="24"/>
          <w:szCs w:val="24"/>
        </w:rPr>
        <w:t xml:space="preserve">а кода. Панель управления </w:t>
      </w:r>
      <w:r w:rsidR="004C1D5F" w:rsidRPr="003A425A">
        <w:rPr>
          <w:rFonts w:ascii="Times New Roman" w:hAnsi="Times New Roman"/>
          <w:sz w:val="24"/>
          <w:szCs w:val="24"/>
        </w:rPr>
        <w:t>редактор</w:t>
      </w:r>
      <w:r w:rsidR="005A6BBD" w:rsidRPr="003A425A">
        <w:rPr>
          <w:rFonts w:ascii="Times New Roman" w:hAnsi="Times New Roman"/>
          <w:sz w:val="24"/>
          <w:szCs w:val="24"/>
        </w:rPr>
        <w:t xml:space="preserve">а чувствительна к содержанию и показывает элементы, уместные для открытого в настоящее время файла в </w:t>
      </w:r>
      <w:r w:rsidR="004C1D5F" w:rsidRPr="003A425A">
        <w:rPr>
          <w:rFonts w:ascii="Times New Roman" w:hAnsi="Times New Roman"/>
          <w:sz w:val="24"/>
          <w:szCs w:val="24"/>
        </w:rPr>
        <w:t>редактор</w:t>
      </w:r>
      <w:r w:rsidR="005A6BBD" w:rsidRPr="003A425A">
        <w:rPr>
          <w:rFonts w:ascii="Times New Roman" w:hAnsi="Times New Roman"/>
          <w:sz w:val="24"/>
          <w:szCs w:val="24"/>
        </w:rPr>
        <w:t>е. Есть кнопки для продвижения про просматриваемым файлам назад и вперёд.</w:t>
      </w:r>
    </w:p>
    <w:p w:rsidR="00B823D1"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Сверху </w:t>
      </w:r>
      <w:r w:rsidR="004C1D5F" w:rsidRPr="003A425A">
        <w:rPr>
          <w:rFonts w:ascii="Times New Roman" w:hAnsi="Times New Roman"/>
          <w:sz w:val="24"/>
          <w:szCs w:val="24"/>
        </w:rPr>
        <w:t>редактор</w:t>
      </w:r>
      <w:r w:rsidR="00203245" w:rsidRPr="003A425A">
        <w:rPr>
          <w:rFonts w:ascii="Times New Roman" w:hAnsi="Times New Roman"/>
          <w:sz w:val="24"/>
          <w:szCs w:val="24"/>
        </w:rPr>
        <w:t>а есть два меню:</w:t>
      </w:r>
    </w:p>
    <w:p w:rsidR="00B823D1" w:rsidRPr="003A425A" w:rsidRDefault="00B823D1" w:rsidP="004D4FF9">
      <w:pPr>
        <w:numPr>
          <w:ilvl w:val="0"/>
          <w:numId w:val="122"/>
        </w:numPr>
        <w:jc w:val="both"/>
        <w:rPr>
          <w:rFonts w:ascii="Times New Roman" w:hAnsi="Times New Roman"/>
          <w:sz w:val="24"/>
          <w:szCs w:val="24"/>
        </w:rPr>
      </w:pPr>
      <w:r w:rsidRPr="003A425A">
        <w:rPr>
          <w:rFonts w:ascii="Times New Roman" w:hAnsi="Times New Roman"/>
          <w:sz w:val="24"/>
          <w:szCs w:val="24"/>
        </w:rPr>
        <w:t xml:space="preserve">Меню </w:t>
      </w:r>
      <w:r w:rsidR="00203245" w:rsidRPr="003A425A">
        <w:rPr>
          <w:rFonts w:ascii="Times New Roman" w:hAnsi="Times New Roman"/>
          <w:sz w:val="24"/>
          <w:szCs w:val="24"/>
        </w:rPr>
        <w:t>символов</w:t>
      </w:r>
    </w:p>
    <w:p w:rsidR="00B823D1" w:rsidRPr="003A425A" w:rsidRDefault="00B823D1" w:rsidP="004D4FF9">
      <w:pPr>
        <w:numPr>
          <w:ilvl w:val="0"/>
          <w:numId w:val="122"/>
        </w:numPr>
        <w:jc w:val="both"/>
        <w:rPr>
          <w:rFonts w:ascii="Times New Roman" w:hAnsi="Times New Roman"/>
          <w:sz w:val="24"/>
          <w:szCs w:val="24"/>
        </w:rPr>
      </w:pPr>
      <w:r w:rsidRPr="003A425A">
        <w:rPr>
          <w:rFonts w:ascii="Times New Roman" w:hAnsi="Times New Roman"/>
          <w:sz w:val="24"/>
          <w:szCs w:val="24"/>
        </w:rPr>
        <w:t xml:space="preserve">Меню </w:t>
      </w:r>
      <w:r w:rsidR="00203245" w:rsidRPr="003A425A">
        <w:rPr>
          <w:rFonts w:ascii="Times New Roman" w:hAnsi="Times New Roman"/>
          <w:sz w:val="24"/>
          <w:szCs w:val="24"/>
        </w:rPr>
        <w:t>файлов.</w:t>
      </w:r>
    </w:p>
    <w:p w:rsidR="005A6BBD" w:rsidRPr="003A425A" w:rsidRDefault="005A6BBD" w:rsidP="004003DB">
      <w:pPr>
        <w:jc w:val="both"/>
        <w:rPr>
          <w:rFonts w:ascii="Times New Roman" w:hAnsi="Times New Roman"/>
          <w:i/>
          <w:sz w:val="24"/>
          <w:szCs w:val="24"/>
          <w:lang w:val="be-BY"/>
        </w:rPr>
      </w:pPr>
      <w:r w:rsidRPr="003A425A">
        <w:rPr>
          <w:rFonts w:ascii="Times New Roman" w:hAnsi="Times New Roman"/>
          <w:sz w:val="24"/>
          <w:szCs w:val="24"/>
        </w:rPr>
        <w:t xml:space="preserve">Первое позволяет выбирать символ в файле, к которому следует перейти. Второе – выбирать файл из тех, что открыты. </w:t>
      </w:r>
      <w:r w:rsidRPr="003A425A">
        <w:rPr>
          <w:rFonts w:ascii="Times New Roman" w:hAnsi="Times New Roman"/>
          <w:i/>
          <w:sz w:val="24"/>
          <w:szCs w:val="24"/>
        </w:rPr>
        <w:t xml:space="preserve">Открытым файлом, как я понял, считается только </w:t>
      </w:r>
      <w:r w:rsidRPr="003A425A">
        <w:rPr>
          <w:rFonts w:ascii="Times New Roman" w:hAnsi="Times New Roman"/>
          <w:i/>
          <w:sz w:val="24"/>
          <w:szCs w:val="24"/>
        </w:rPr>
        <w:lastRenderedPageBreak/>
        <w:t xml:space="preserve">тот, который был просмотрен в </w:t>
      </w:r>
      <w:r w:rsidR="004C1D5F" w:rsidRPr="003A425A">
        <w:rPr>
          <w:rFonts w:ascii="Times New Roman" w:hAnsi="Times New Roman"/>
          <w:i/>
          <w:sz w:val="24"/>
          <w:szCs w:val="24"/>
        </w:rPr>
        <w:t>редактор</w:t>
      </w:r>
      <w:r w:rsidRPr="003A425A">
        <w:rPr>
          <w:rFonts w:ascii="Times New Roman" w:hAnsi="Times New Roman"/>
          <w:i/>
          <w:sz w:val="24"/>
          <w:szCs w:val="24"/>
        </w:rPr>
        <w:t>е кода</w:t>
      </w:r>
      <w:r w:rsidRPr="003A425A">
        <w:rPr>
          <w:rFonts w:ascii="Times New Roman" w:hAnsi="Times New Roman"/>
          <w:sz w:val="24"/>
          <w:szCs w:val="24"/>
        </w:rPr>
        <w:t>. Элементы в меню элементов можно сортировать по алфавиту.</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перехода на нужную строку следует нажать </w:t>
      </w:r>
      <w:r w:rsidRPr="003A425A">
        <w:rPr>
          <w:rFonts w:ascii="Times New Roman" w:hAnsi="Times New Roman"/>
          <w:sz w:val="24"/>
          <w:szCs w:val="24"/>
          <w:lang w:val="en-US"/>
        </w:rPr>
        <w:t>Ctrl</w:t>
      </w:r>
      <w:r w:rsidRPr="003A425A">
        <w:rPr>
          <w:rFonts w:ascii="Times New Roman" w:hAnsi="Times New Roman"/>
          <w:sz w:val="24"/>
          <w:szCs w:val="24"/>
        </w:rPr>
        <w:t>-</w:t>
      </w:r>
      <w:r w:rsidRPr="003A425A">
        <w:rPr>
          <w:rFonts w:ascii="Times New Roman" w:hAnsi="Times New Roman"/>
          <w:sz w:val="24"/>
          <w:szCs w:val="24"/>
          <w:lang w:val="en-US"/>
        </w:rPr>
        <w:t>L</w:t>
      </w:r>
      <w:r w:rsidRPr="003A425A">
        <w:rPr>
          <w:rFonts w:ascii="Times New Roman" w:hAnsi="Times New Roman"/>
          <w:sz w:val="24"/>
          <w:szCs w:val="24"/>
        </w:rPr>
        <w:t xml:space="preserve"> и ввести номер строки и столбца в формате «строка-столбец».</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 xml:space="preserve">Также там есть некоторая опция по </w:t>
      </w:r>
      <w:r w:rsidRPr="003A425A">
        <w:rPr>
          <w:rFonts w:ascii="Times New Roman" w:hAnsi="Times New Roman"/>
          <w:i/>
          <w:color w:val="FF0000"/>
          <w:sz w:val="24"/>
          <w:szCs w:val="24"/>
          <w:lang w:val="en-US"/>
        </w:rPr>
        <w:t>file</w:t>
      </w:r>
      <w:r w:rsidRPr="003A425A">
        <w:rPr>
          <w:rFonts w:ascii="Times New Roman" w:hAnsi="Times New Roman"/>
          <w:i/>
          <w:color w:val="FF0000"/>
          <w:sz w:val="24"/>
          <w:szCs w:val="24"/>
        </w:rPr>
        <w:t>-</w:t>
      </w:r>
      <w:r w:rsidRPr="003A425A">
        <w:rPr>
          <w:rFonts w:ascii="Times New Roman" w:hAnsi="Times New Roman"/>
          <w:i/>
          <w:color w:val="FF0000"/>
          <w:sz w:val="24"/>
          <w:szCs w:val="24"/>
          <w:lang w:val="en-US"/>
        </w:rPr>
        <w:t>encoding</w:t>
      </w:r>
      <w:r w:rsidRPr="003A425A">
        <w:rPr>
          <w:rFonts w:ascii="Times New Roman" w:hAnsi="Times New Roman"/>
          <w:i/>
          <w:color w:val="FF0000"/>
          <w:sz w:val="24"/>
          <w:szCs w:val="24"/>
        </w:rPr>
        <w:t>, которую я не нашёл в нашем создателе. Видимо это касается более поздней версии.</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Также в данной части показано, как разделять </w:t>
      </w:r>
      <w:r w:rsidR="004C1D5F" w:rsidRPr="003A425A">
        <w:rPr>
          <w:rFonts w:ascii="Times New Roman" w:hAnsi="Times New Roman"/>
          <w:i/>
          <w:sz w:val="24"/>
          <w:szCs w:val="24"/>
        </w:rPr>
        <w:t>редактор</w:t>
      </w:r>
      <w:r w:rsidRPr="003A425A">
        <w:rPr>
          <w:rFonts w:ascii="Times New Roman" w:hAnsi="Times New Roman"/>
          <w:i/>
          <w:sz w:val="24"/>
          <w:szCs w:val="24"/>
        </w:rPr>
        <w:t xml:space="preserve"> кода для просмотра нескольких файлов и </w:t>
      </w:r>
      <w:r w:rsidRPr="003A425A">
        <w:rPr>
          <w:rFonts w:ascii="Times New Roman" w:hAnsi="Times New Roman"/>
          <w:i/>
          <w:color w:val="FF0000"/>
          <w:sz w:val="24"/>
          <w:szCs w:val="24"/>
        </w:rPr>
        <w:t>как просматривать их в новом окне</w:t>
      </w:r>
      <w:r w:rsidRPr="003A425A">
        <w:rPr>
          <w:rFonts w:ascii="Times New Roman" w:hAnsi="Times New Roman"/>
          <w:i/>
          <w:sz w:val="24"/>
          <w:szCs w:val="24"/>
        </w:rPr>
        <w:t>.</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Также здесь показано несколько способов </w:t>
      </w:r>
      <w:r w:rsidRPr="003A425A">
        <w:rPr>
          <w:rFonts w:ascii="Times New Roman" w:hAnsi="Times New Roman"/>
          <w:i/>
          <w:color w:val="00B050"/>
          <w:sz w:val="24"/>
          <w:szCs w:val="24"/>
        </w:rPr>
        <w:t>установки закладки</w:t>
      </w:r>
      <w:r w:rsidRPr="003A425A">
        <w:rPr>
          <w:rFonts w:ascii="Times New Roman" w:hAnsi="Times New Roman"/>
          <w:i/>
          <w:sz w:val="24"/>
          <w:szCs w:val="24"/>
        </w:rPr>
        <w:t xml:space="preserve"> на некоторую строку. Мне наиболее понравился способ использования сочетания клавиш </w:t>
      </w:r>
      <w:r w:rsidRPr="003A425A">
        <w:rPr>
          <w:rFonts w:ascii="Times New Roman" w:hAnsi="Times New Roman"/>
          <w:i/>
          <w:color w:val="00B050"/>
          <w:sz w:val="24"/>
          <w:szCs w:val="24"/>
          <w:lang w:val="en-US"/>
        </w:rPr>
        <w:t>Ctrl</w:t>
      </w:r>
      <w:r w:rsidRPr="003A425A">
        <w:rPr>
          <w:rFonts w:ascii="Times New Roman" w:hAnsi="Times New Roman"/>
          <w:i/>
          <w:color w:val="00B050"/>
          <w:sz w:val="24"/>
          <w:szCs w:val="24"/>
        </w:rPr>
        <w:t>-</w:t>
      </w:r>
      <w:r w:rsidRPr="003A425A">
        <w:rPr>
          <w:rFonts w:ascii="Times New Roman" w:hAnsi="Times New Roman"/>
          <w:i/>
          <w:color w:val="00B050"/>
          <w:sz w:val="24"/>
          <w:szCs w:val="24"/>
          <w:lang w:val="en-US"/>
        </w:rPr>
        <w:t>M</w:t>
      </w:r>
      <w:r w:rsidRPr="003A425A">
        <w:rPr>
          <w:rFonts w:ascii="Times New Roman" w:hAnsi="Times New Roman"/>
          <w:i/>
          <w:color w:val="00B050"/>
          <w:sz w:val="24"/>
          <w:szCs w:val="24"/>
        </w:rPr>
        <w:t>.</w:t>
      </w:r>
      <w:r w:rsidR="00BB2992" w:rsidRPr="003A425A">
        <w:rPr>
          <w:rFonts w:ascii="Times New Roman" w:hAnsi="Times New Roman"/>
          <w:i/>
          <w:color w:val="00B050"/>
          <w:sz w:val="24"/>
          <w:szCs w:val="24"/>
          <w:lang w:val="be-BY"/>
        </w:rPr>
        <w:t xml:space="preserve"> </w:t>
      </w:r>
      <w:r w:rsidRPr="003A425A">
        <w:rPr>
          <w:rFonts w:ascii="Times New Roman" w:hAnsi="Times New Roman"/>
          <w:i/>
          <w:sz w:val="24"/>
          <w:szCs w:val="24"/>
        </w:rPr>
        <w:t xml:space="preserve">Также там сказано, что </w:t>
      </w:r>
      <w:r w:rsidRPr="003A425A">
        <w:rPr>
          <w:rFonts w:ascii="Times New Roman" w:hAnsi="Times New Roman"/>
          <w:i/>
          <w:color w:val="00B050"/>
          <w:sz w:val="24"/>
          <w:szCs w:val="24"/>
        </w:rPr>
        <w:t>к закладкам можно приписывать некоторые комментарии</w:t>
      </w:r>
      <w:r w:rsidRPr="003A425A">
        <w:rPr>
          <w:rFonts w:ascii="Times New Roman" w:hAnsi="Times New Roman"/>
          <w:i/>
          <w:sz w:val="24"/>
          <w:szCs w:val="24"/>
        </w:rPr>
        <w:t xml:space="preserve">, но в нашем создателе это не работает. Также </w:t>
      </w:r>
      <w:r w:rsidR="00F850EA" w:rsidRPr="003A425A">
        <w:rPr>
          <w:rFonts w:ascii="Times New Roman" w:hAnsi="Times New Roman"/>
          <w:i/>
          <w:sz w:val="24"/>
          <w:szCs w:val="24"/>
        </w:rPr>
        <w:t>написа</w:t>
      </w:r>
      <w:r w:rsidRPr="003A425A">
        <w:rPr>
          <w:rFonts w:ascii="Times New Roman" w:hAnsi="Times New Roman"/>
          <w:i/>
          <w:sz w:val="24"/>
          <w:szCs w:val="24"/>
        </w:rPr>
        <w:t>но сочетание клавиш для перехода от закладки к закладке, но это сочетание также не работает на нашем создателе.</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также </w:t>
      </w:r>
      <w:r w:rsidR="00FB6D7B" w:rsidRPr="003A425A">
        <w:rPr>
          <w:rFonts w:ascii="Times New Roman" w:hAnsi="Times New Roman"/>
          <w:sz w:val="24"/>
          <w:szCs w:val="24"/>
        </w:rPr>
        <w:t xml:space="preserve">Qt </w:t>
      </w:r>
      <w:r w:rsidR="00777A38" w:rsidRPr="003A425A">
        <w:rPr>
          <w:rFonts w:ascii="Times New Roman" w:hAnsi="Times New Roman"/>
          <w:sz w:val="24"/>
          <w:szCs w:val="24"/>
          <w:lang w:val="en-US"/>
        </w:rPr>
        <w:t>Creator</w:t>
      </w:r>
      <w:r w:rsidRPr="003A425A">
        <w:rPr>
          <w:rFonts w:ascii="Times New Roman" w:hAnsi="Times New Roman"/>
          <w:sz w:val="24"/>
          <w:szCs w:val="24"/>
        </w:rPr>
        <w:t xml:space="preserve"> предоставляет возможность перемещаться напрямую между объявлением и определением некоторого символа. Наиболее удобный способ сделать это – клавиша </w:t>
      </w:r>
      <w:r w:rsidRPr="003A425A">
        <w:rPr>
          <w:rFonts w:ascii="Times New Roman" w:hAnsi="Times New Roman"/>
          <w:sz w:val="24"/>
          <w:szCs w:val="24"/>
          <w:lang w:val="en-US"/>
        </w:rPr>
        <w:t>F</w:t>
      </w:r>
      <w:r w:rsidRPr="003A425A">
        <w:rPr>
          <w:rFonts w:ascii="Times New Roman" w:hAnsi="Times New Roman"/>
          <w:sz w:val="24"/>
          <w:szCs w:val="24"/>
        </w:rPr>
        <w:t xml:space="preserve">2. Также можно отключить данную возможность. </w:t>
      </w:r>
      <w:r w:rsidRPr="003A425A">
        <w:rPr>
          <w:rFonts w:ascii="Times New Roman" w:hAnsi="Times New Roman"/>
          <w:i/>
          <w:sz w:val="24"/>
          <w:szCs w:val="24"/>
        </w:rPr>
        <w:t>Как это сделать, показано в данном документе.</w:t>
      </w:r>
    </w:p>
    <w:p w:rsidR="005A6BBD" w:rsidRPr="003A425A" w:rsidRDefault="005A6BBD" w:rsidP="004003DB">
      <w:pPr>
        <w:jc w:val="both"/>
        <w:rPr>
          <w:rFonts w:ascii="Times New Roman" w:hAnsi="Times New Roman"/>
          <w:i/>
          <w:sz w:val="24"/>
          <w:szCs w:val="24"/>
        </w:rPr>
      </w:pPr>
      <w:r w:rsidRPr="003A425A">
        <w:rPr>
          <w:rFonts w:ascii="Times New Roman" w:hAnsi="Times New Roman"/>
          <w:color w:val="FF0000"/>
          <w:sz w:val="24"/>
          <w:szCs w:val="24"/>
        </w:rPr>
        <w:t xml:space="preserve">Также ссылки на определение или объявление по умолчанию показываются в той же области </w:t>
      </w:r>
      <w:r w:rsidR="004C1D5F" w:rsidRPr="003A425A">
        <w:rPr>
          <w:rFonts w:ascii="Times New Roman" w:hAnsi="Times New Roman"/>
          <w:color w:val="FF0000"/>
          <w:sz w:val="24"/>
          <w:szCs w:val="24"/>
        </w:rPr>
        <w:t>редактор</w:t>
      </w:r>
      <w:r w:rsidRPr="003A425A">
        <w:rPr>
          <w:rFonts w:ascii="Times New Roman" w:hAnsi="Times New Roman"/>
          <w:color w:val="FF0000"/>
          <w:sz w:val="24"/>
          <w:szCs w:val="24"/>
        </w:rPr>
        <w:t xml:space="preserve">а. Это также можно выключить. </w:t>
      </w:r>
      <w:r w:rsidRPr="003A425A">
        <w:rPr>
          <w:rFonts w:ascii="Times New Roman" w:hAnsi="Times New Roman"/>
          <w:i/>
          <w:color w:val="FF0000"/>
          <w:sz w:val="24"/>
          <w:szCs w:val="24"/>
        </w:rPr>
        <w:t>Как это делается, показано в данной части</w:t>
      </w:r>
      <w:r w:rsidRPr="003A425A">
        <w:rPr>
          <w:rFonts w:ascii="Times New Roman" w:hAnsi="Times New Roman"/>
          <w:color w:val="FF0000"/>
          <w:sz w:val="24"/>
          <w:szCs w:val="24"/>
        </w:rPr>
        <w:t xml:space="preserve">. </w:t>
      </w:r>
      <w:r w:rsidRPr="003A425A">
        <w:rPr>
          <w:rFonts w:ascii="Times New Roman" w:hAnsi="Times New Roman"/>
          <w:i/>
          <w:color w:val="FF0000"/>
          <w:sz w:val="24"/>
          <w:szCs w:val="24"/>
        </w:rPr>
        <w:t>К слову, в нашем создателе такой функции я не нашёл</w:t>
      </w:r>
      <w:r w:rsidRPr="003A425A">
        <w:rPr>
          <w:rFonts w:ascii="Times New Roman" w:hAnsi="Times New Roman"/>
          <w:i/>
          <w:sz w:val="24"/>
          <w:szCs w:val="24"/>
        </w:rPr>
        <w:t>.</w:t>
      </w:r>
      <w:r w:rsidR="00777A38" w:rsidRPr="003A425A">
        <w:rPr>
          <w:rFonts w:ascii="Times New Roman" w:hAnsi="Times New Roman"/>
          <w:i/>
          <w:sz w:val="24"/>
          <w:szCs w:val="24"/>
        </w:rPr>
        <w:t xml:space="preserve"> </w:t>
      </w:r>
      <w:r w:rsidRPr="003A425A">
        <w:rPr>
          <w:rFonts w:ascii="Times New Roman" w:hAnsi="Times New Roman"/>
          <w:i/>
          <w:color w:val="FF0000"/>
          <w:sz w:val="24"/>
          <w:szCs w:val="24"/>
        </w:rPr>
        <w:t xml:space="preserve">Также там сказано об </w:t>
      </w:r>
      <w:r w:rsidRPr="003A425A">
        <w:rPr>
          <w:rFonts w:ascii="Times New Roman" w:hAnsi="Times New Roman"/>
          <w:i/>
          <w:color w:val="FF0000"/>
          <w:sz w:val="24"/>
          <w:szCs w:val="24"/>
          <w:lang w:val="be-BY"/>
        </w:rPr>
        <w:t xml:space="preserve">ручном </w:t>
      </w:r>
      <w:r w:rsidRPr="003A425A">
        <w:rPr>
          <w:rFonts w:ascii="Times New Roman" w:hAnsi="Times New Roman"/>
          <w:i/>
          <w:color w:val="FF0000"/>
          <w:sz w:val="24"/>
          <w:szCs w:val="24"/>
        </w:rPr>
        <w:t>обновлении модели кода</w:t>
      </w:r>
      <w:r w:rsidRPr="003A425A">
        <w:rPr>
          <w:rFonts w:ascii="Times New Roman" w:hAnsi="Times New Roman"/>
          <w:i/>
          <w:color w:val="FF0000"/>
          <w:sz w:val="24"/>
          <w:szCs w:val="24"/>
          <w:lang w:val="be-BY"/>
        </w:rPr>
        <w:t xml:space="preserve">, которое следует </w:t>
      </w:r>
      <w:r w:rsidRPr="003A425A">
        <w:rPr>
          <w:rFonts w:ascii="Times New Roman" w:hAnsi="Times New Roman"/>
          <w:i/>
          <w:color w:val="FF0000"/>
          <w:sz w:val="24"/>
          <w:szCs w:val="24"/>
        </w:rPr>
        <w:t>использовать в аварийных ситуациях</w:t>
      </w:r>
      <w:r w:rsidRPr="003A425A">
        <w:rPr>
          <w:rFonts w:ascii="Times New Roman" w:hAnsi="Times New Roman"/>
          <w: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9"/>
        <w:gridCol w:w="6202"/>
      </w:tblGrid>
      <w:tr w:rsidR="005A6BBD" w:rsidRPr="003A425A" w:rsidTr="00330E17">
        <w:tc>
          <w:tcPr>
            <w:tcW w:w="3369" w:type="dxa"/>
          </w:tcPr>
          <w:p w:rsidR="005A6BBD" w:rsidRPr="003A425A" w:rsidRDefault="005A6BBD" w:rsidP="00330E17">
            <w:pPr>
              <w:spacing w:after="0" w:line="240" w:lineRule="auto"/>
              <w:jc w:val="both"/>
              <w:rPr>
                <w:rFonts w:ascii="Times New Roman" w:hAnsi="Times New Roman"/>
                <w:b/>
                <w:color w:val="00B050"/>
                <w:sz w:val="24"/>
                <w:szCs w:val="24"/>
              </w:rPr>
            </w:pPr>
            <w:r w:rsidRPr="003A425A">
              <w:rPr>
                <w:rFonts w:ascii="Times New Roman" w:hAnsi="Times New Roman"/>
                <w:b/>
                <w:color w:val="00B050"/>
                <w:sz w:val="24"/>
                <w:szCs w:val="24"/>
              </w:rPr>
              <w:t xml:space="preserve">Клавиша </w:t>
            </w:r>
          </w:p>
        </w:tc>
        <w:tc>
          <w:tcPr>
            <w:tcW w:w="6202" w:type="dxa"/>
          </w:tcPr>
          <w:p w:rsidR="005A6BBD" w:rsidRPr="003A425A" w:rsidRDefault="005A6BBD" w:rsidP="00330E17">
            <w:pPr>
              <w:spacing w:after="0" w:line="240" w:lineRule="auto"/>
              <w:jc w:val="both"/>
              <w:rPr>
                <w:rFonts w:ascii="Times New Roman" w:hAnsi="Times New Roman"/>
                <w:b/>
                <w:color w:val="00B050"/>
                <w:sz w:val="24"/>
                <w:szCs w:val="24"/>
              </w:rPr>
            </w:pPr>
            <w:r w:rsidRPr="003A425A">
              <w:rPr>
                <w:rFonts w:ascii="Times New Roman" w:hAnsi="Times New Roman"/>
                <w:b/>
                <w:color w:val="00B050"/>
                <w:sz w:val="24"/>
                <w:szCs w:val="24"/>
              </w:rPr>
              <w:t>Описание действия</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lang w:val="en-US"/>
              </w:rPr>
              <w:t>Ctrl</w:t>
            </w:r>
            <w:r w:rsidRPr="003A425A">
              <w:rPr>
                <w:rFonts w:ascii="Times New Roman" w:hAnsi="Times New Roman"/>
                <w:color w:val="00B050"/>
                <w:sz w:val="24"/>
                <w:szCs w:val="24"/>
              </w:rPr>
              <w:t xml:space="preserve"> + </w:t>
            </w:r>
            <w:r w:rsidRPr="003A425A">
              <w:rPr>
                <w:rFonts w:ascii="Times New Roman" w:hAnsi="Times New Roman"/>
                <w:color w:val="00B050"/>
                <w:sz w:val="24"/>
                <w:szCs w:val="24"/>
                <w:lang w:val="en-US"/>
              </w:rPr>
              <w:t>L</w:t>
            </w:r>
            <w:r w:rsidRPr="003A425A">
              <w:rPr>
                <w:rFonts w:ascii="Times New Roman" w:hAnsi="Times New Roman"/>
                <w:color w:val="00B050"/>
                <w:sz w:val="24"/>
                <w:szCs w:val="24"/>
              </w:rPr>
              <w:t xml:space="preserve"> + ввод номера строки и столбца</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Переход к определённому месту кода</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Ctrl + M</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Установка закладки</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Ctrl + ,</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Переход к предыдущей закладке</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Ctrl + .</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Переход к следующей закладке</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F2</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Переход между объявлением и определением файлов</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Ctrl + space</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Высвечиваются и фиксируются возможные завершения кода</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rPr>
              <w:t xml:space="preserve">Выделить блок кода + </w:t>
            </w:r>
            <w:r w:rsidRPr="003A425A">
              <w:rPr>
                <w:rFonts w:ascii="Times New Roman" w:hAnsi="Times New Roman"/>
                <w:color w:val="00B050"/>
                <w:sz w:val="24"/>
                <w:szCs w:val="24"/>
                <w:lang w:val="en-US"/>
              </w:rPr>
              <w:t>Tab</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На блок подействует отступ</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 xml:space="preserve">Выделить блок кода + </w:t>
            </w:r>
            <w:r w:rsidRPr="003A425A">
              <w:rPr>
                <w:rFonts w:ascii="Times New Roman" w:hAnsi="Times New Roman"/>
                <w:color w:val="00B050"/>
                <w:sz w:val="24"/>
                <w:szCs w:val="24"/>
                <w:lang w:val="en-US"/>
              </w:rPr>
              <w:t>Shift</w:t>
            </w:r>
            <w:r w:rsidRPr="003A425A">
              <w:rPr>
                <w:rFonts w:ascii="Times New Roman" w:hAnsi="Times New Roman"/>
                <w:color w:val="00B050"/>
                <w:sz w:val="24"/>
                <w:szCs w:val="24"/>
              </w:rPr>
              <w:t xml:space="preserve"> + </w:t>
            </w:r>
            <w:r w:rsidRPr="003A425A">
              <w:rPr>
                <w:rFonts w:ascii="Times New Roman" w:hAnsi="Times New Roman"/>
                <w:color w:val="00B050"/>
                <w:sz w:val="24"/>
                <w:szCs w:val="24"/>
                <w:lang w:val="en-US"/>
              </w:rPr>
              <w:t>Tab</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Блок будет отменён</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Alt + (</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 xml:space="preserve">Начать </w:t>
            </w:r>
            <w:r w:rsidR="00F850EA" w:rsidRPr="003A425A">
              <w:rPr>
                <w:rFonts w:ascii="Times New Roman" w:hAnsi="Times New Roman"/>
                <w:color w:val="00B050"/>
                <w:sz w:val="24"/>
                <w:szCs w:val="24"/>
              </w:rPr>
              <w:t>написа</w:t>
            </w:r>
            <w:r w:rsidRPr="003A425A">
              <w:rPr>
                <w:rFonts w:ascii="Times New Roman" w:hAnsi="Times New Roman"/>
                <w:color w:val="00B050"/>
                <w:sz w:val="24"/>
                <w:szCs w:val="24"/>
              </w:rPr>
              <w:t xml:space="preserve">ние макроса в </w:t>
            </w:r>
            <w:r w:rsidR="004C1D5F" w:rsidRPr="003A425A">
              <w:rPr>
                <w:rFonts w:ascii="Times New Roman" w:hAnsi="Times New Roman"/>
                <w:color w:val="00B050"/>
                <w:sz w:val="24"/>
                <w:szCs w:val="24"/>
              </w:rPr>
              <w:t>редактор</w:t>
            </w:r>
            <w:r w:rsidRPr="003A425A">
              <w:rPr>
                <w:rFonts w:ascii="Times New Roman" w:hAnsi="Times New Roman"/>
                <w:color w:val="00B050"/>
                <w:sz w:val="24"/>
                <w:szCs w:val="24"/>
              </w:rPr>
              <w:t>е кода</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FF0000"/>
                <w:sz w:val="24"/>
                <w:szCs w:val="24"/>
              </w:rPr>
            </w:pPr>
            <w:r w:rsidRPr="003A425A">
              <w:rPr>
                <w:rFonts w:ascii="Times New Roman" w:hAnsi="Times New Roman"/>
                <w:color w:val="FF0000"/>
                <w:sz w:val="24"/>
                <w:szCs w:val="24"/>
                <w:lang w:val="en-US"/>
              </w:rPr>
              <w:t xml:space="preserve">Alt + </w:t>
            </w:r>
            <w:r w:rsidRPr="003A425A">
              <w:rPr>
                <w:rFonts w:ascii="Times New Roman" w:hAnsi="Times New Roman"/>
                <w:color w:val="FF0000"/>
                <w:sz w:val="24"/>
                <w:szCs w:val="24"/>
              </w:rPr>
              <w:t>)</w:t>
            </w:r>
          </w:p>
        </w:tc>
        <w:tc>
          <w:tcPr>
            <w:tcW w:w="6202" w:type="dxa"/>
          </w:tcPr>
          <w:p w:rsidR="005A6BBD" w:rsidRPr="003A425A" w:rsidRDefault="005A6BBD" w:rsidP="00330E17">
            <w:pPr>
              <w:spacing w:after="0" w:line="240" w:lineRule="auto"/>
              <w:jc w:val="both"/>
              <w:rPr>
                <w:rFonts w:ascii="Times New Roman" w:hAnsi="Times New Roman"/>
                <w:color w:val="FF0000"/>
                <w:sz w:val="24"/>
                <w:szCs w:val="24"/>
              </w:rPr>
            </w:pPr>
            <w:r w:rsidRPr="003A425A">
              <w:rPr>
                <w:rFonts w:ascii="Times New Roman" w:hAnsi="Times New Roman"/>
                <w:color w:val="FF0000"/>
                <w:sz w:val="24"/>
                <w:szCs w:val="24"/>
              </w:rPr>
              <w:t xml:space="preserve">Закончить </w:t>
            </w:r>
            <w:r w:rsidR="00F850EA" w:rsidRPr="003A425A">
              <w:rPr>
                <w:rFonts w:ascii="Times New Roman" w:hAnsi="Times New Roman"/>
                <w:color w:val="FF0000"/>
                <w:sz w:val="24"/>
                <w:szCs w:val="24"/>
              </w:rPr>
              <w:t>написа</w:t>
            </w:r>
            <w:r w:rsidRPr="003A425A">
              <w:rPr>
                <w:rFonts w:ascii="Times New Roman" w:hAnsi="Times New Roman"/>
                <w:color w:val="FF0000"/>
                <w:sz w:val="24"/>
                <w:szCs w:val="24"/>
              </w:rPr>
              <w:t xml:space="preserve">ние макроса в </w:t>
            </w:r>
            <w:r w:rsidR="004C1D5F" w:rsidRPr="003A425A">
              <w:rPr>
                <w:rFonts w:ascii="Times New Roman" w:hAnsi="Times New Roman"/>
                <w:color w:val="FF0000"/>
                <w:sz w:val="24"/>
                <w:szCs w:val="24"/>
              </w:rPr>
              <w:t>редактор</w:t>
            </w:r>
            <w:r w:rsidRPr="003A425A">
              <w:rPr>
                <w:rFonts w:ascii="Times New Roman" w:hAnsi="Times New Roman"/>
                <w:color w:val="FF0000"/>
                <w:sz w:val="24"/>
                <w:szCs w:val="24"/>
              </w:rPr>
              <w:t>е кода</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FF0000"/>
                <w:sz w:val="24"/>
                <w:szCs w:val="24"/>
                <w:lang w:val="en-US"/>
              </w:rPr>
            </w:pPr>
            <w:r w:rsidRPr="003A425A">
              <w:rPr>
                <w:rFonts w:ascii="Times New Roman" w:hAnsi="Times New Roman"/>
                <w:color w:val="FF0000"/>
                <w:sz w:val="24"/>
                <w:szCs w:val="24"/>
                <w:lang w:val="en-US"/>
              </w:rPr>
              <w:t xml:space="preserve">Alt + R </w:t>
            </w:r>
          </w:p>
        </w:tc>
        <w:tc>
          <w:tcPr>
            <w:tcW w:w="6202" w:type="dxa"/>
          </w:tcPr>
          <w:p w:rsidR="005A6BBD" w:rsidRPr="003A425A" w:rsidRDefault="005A6BBD" w:rsidP="00330E17">
            <w:pPr>
              <w:spacing w:after="0" w:line="240" w:lineRule="auto"/>
              <w:jc w:val="both"/>
              <w:rPr>
                <w:rFonts w:ascii="Times New Roman" w:hAnsi="Times New Roman"/>
                <w:color w:val="FF0000"/>
                <w:sz w:val="24"/>
                <w:szCs w:val="24"/>
              </w:rPr>
            </w:pPr>
            <w:r w:rsidRPr="003A425A">
              <w:rPr>
                <w:rFonts w:ascii="Times New Roman" w:hAnsi="Times New Roman"/>
                <w:color w:val="FF0000"/>
                <w:sz w:val="24"/>
                <w:szCs w:val="24"/>
              </w:rPr>
              <w:t>Проиграть последний макрос</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FF0000"/>
                <w:sz w:val="24"/>
                <w:szCs w:val="24"/>
                <w:lang w:val="en-US"/>
              </w:rPr>
            </w:pPr>
            <w:r w:rsidRPr="003A425A">
              <w:rPr>
                <w:rFonts w:ascii="Times New Roman" w:hAnsi="Times New Roman"/>
                <w:color w:val="FF0000"/>
                <w:sz w:val="24"/>
                <w:szCs w:val="24"/>
                <w:lang w:val="en-US"/>
              </w:rPr>
              <w:t>Ctrl + K</w:t>
            </w:r>
          </w:p>
        </w:tc>
        <w:tc>
          <w:tcPr>
            <w:tcW w:w="6202" w:type="dxa"/>
          </w:tcPr>
          <w:p w:rsidR="005A6BBD" w:rsidRPr="003A425A" w:rsidRDefault="001B43DE" w:rsidP="00330E17">
            <w:pPr>
              <w:spacing w:after="0" w:line="240" w:lineRule="auto"/>
              <w:jc w:val="both"/>
              <w:rPr>
                <w:rFonts w:ascii="Times New Roman" w:hAnsi="Times New Roman"/>
                <w:color w:val="FF0000"/>
                <w:sz w:val="24"/>
                <w:szCs w:val="24"/>
              </w:rPr>
            </w:pPr>
            <w:r w:rsidRPr="003A425A">
              <w:rPr>
                <w:rFonts w:ascii="Times New Roman" w:hAnsi="Times New Roman"/>
                <w:color w:val="FF0000"/>
                <w:sz w:val="24"/>
                <w:szCs w:val="24"/>
              </w:rPr>
              <w:t>Актив</w:t>
            </w:r>
            <w:r w:rsidR="005A6BBD" w:rsidRPr="003A425A">
              <w:rPr>
                <w:rFonts w:ascii="Times New Roman" w:hAnsi="Times New Roman"/>
                <w:color w:val="FF0000"/>
                <w:sz w:val="24"/>
                <w:szCs w:val="24"/>
              </w:rPr>
              <w:t>ировать локатор</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Ctrl + Shift + U</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Найти использование данного симлова</w:t>
            </w:r>
          </w:p>
        </w:tc>
      </w:tr>
      <w:tr w:rsidR="005A6BBD" w:rsidRPr="003A425A" w:rsidTr="00330E17">
        <w:tc>
          <w:tcPr>
            <w:tcW w:w="3369" w:type="dxa"/>
          </w:tcPr>
          <w:p w:rsidR="005A6BBD" w:rsidRPr="003A425A" w:rsidRDefault="005A6BBD" w:rsidP="00330E17">
            <w:pPr>
              <w:spacing w:after="0" w:line="240" w:lineRule="auto"/>
              <w:jc w:val="both"/>
              <w:rPr>
                <w:rFonts w:ascii="Times New Roman" w:hAnsi="Times New Roman"/>
                <w:color w:val="00B050"/>
                <w:sz w:val="24"/>
                <w:szCs w:val="24"/>
                <w:lang w:val="en-US"/>
              </w:rPr>
            </w:pPr>
            <w:r w:rsidRPr="003A425A">
              <w:rPr>
                <w:rFonts w:ascii="Times New Roman" w:hAnsi="Times New Roman"/>
                <w:color w:val="00B050"/>
                <w:sz w:val="24"/>
                <w:szCs w:val="24"/>
                <w:lang w:val="en-US"/>
              </w:rPr>
              <w:t>Alt + Enter</w:t>
            </w:r>
          </w:p>
        </w:tc>
        <w:tc>
          <w:tcPr>
            <w:tcW w:w="6202" w:type="dxa"/>
          </w:tcPr>
          <w:p w:rsidR="005A6BBD" w:rsidRPr="003A425A" w:rsidRDefault="005A6BBD" w:rsidP="00330E17">
            <w:pPr>
              <w:spacing w:after="0" w:line="240" w:lineRule="auto"/>
              <w:jc w:val="both"/>
              <w:rPr>
                <w:rFonts w:ascii="Times New Roman" w:hAnsi="Times New Roman"/>
                <w:color w:val="00B050"/>
                <w:sz w:val="24"/>
                <w:szCs w:val="24"/>
              </w:rPr>
            </w:pPr>
            <w:r w:rsidRPr="003A425A">
              <w:rPr>
                <w:rFonts w:ascii="Times New Roman" w:hAnsi="Times New Roman"/>
                <w:color w:val="00B050"/>
                <w:sz w:val="24"/>
                <w:szCs w:val="24"/>
              </w:rPr>
              <w:t xml:space="preserve">Открывается контекстное меню для возможных действий </w:t>
            </w:r>
            <w:r w:rsidR="00490DFC" w:rsidRPr="003A425A">
              <w:rPr>
                <w:rFonts w:ascii="Times New Roman" w:hAnsi="Times New Roman"/>
                <w:color w:val="00B050"/>
                <w:sz w:val="24"/>
                <w:szCs w:val="24"/>
              </w:rPr>
              <w:t>рефактор</w:t>
            </w:r>
            <w:r w:rsidRPr="003A425A">
              <w:rPr>
                <w:rFonts w:ascii="Times New Roman" w:hAnsi="Times New Roman"/>
                <w:color w:val="00B050"/>
                <w:sz w:val="24"/>
                <w:szCs w:val="24"/>
              </w:rPr>
              <w:t>инга, которые можно применить в данном месте кода</w:t>
            </w:r>
          </w:p>
        </w:tc>
      </w:tr>
    </w:tbl>
    <w:p w:rsidR="005A6BBD" w:rsidRPr="003A425A" w:rsidRDefault="005A6BBD" w:rsidP="004003DB">
      <w:pPr>
        <w:jc w:val="both"/>
        <w:rPr>
          <w:rFonts w:ascii="Times New Roman" w:hAnsi="Times New Roman"/>
          <w:sz w:val="24"/>
          <w:szCs w:val="24"/>
        </w:rPr>
      </w:pPr>
    </w:p>
    <w:p w:rsidR="00BB2992" w:rsidRPr="003A425A" w:rsidRDefault="00BB2992" w:rsidP="00BB2992">
      <w:pPr>
        <w:pStyle w:val="5"/>
        <w:rPr>
          <w:rFonts w:ascii="Times New Roman" w:hAnsi="Times New Roman"/>
          <w:b w:val="0"/>
          <w:sz w:val="24"/>
          <w:szCs w:val="24"/>
        </w:rPr>
      </w:pPr>
      <w:bookmarkStart w:id="85" w:name="_Toc382058200"/>
      <w:r w:rsidRPr="003A425A">
        <w:rPr>
          <w:rFonts w:ascii="Times New Roman" w:hAnsi="Times New Roman"/>
          <w:sz w:val="24"/>
          <w:szCs w:val="24"/>
        </w:rPr>
        <w:lastRenderedPageBreak/>
        <w:t>СЕМАНТИЧЕСКОЕ ВЫДЕЛЕНИЕ</w:t>
      </w:r>
      <w:bookmarkEnd w:id="85"/>
    </w:p>
    <w:p w:rsidR="005A6BBD" w:rsidRPr="003A425A" w:rsidRDefault="00953454" w:rsidP="004003DB">
      <w:pPr>
        <w:jc w:val="both"/>
        <w:rPr>
          <w:rFonts w:ascii="Times New Roman" w:hAnsi="Times New Roman"/>
          <w:sz w:val="24"/>
          <w:szCs w:val="24"/>
        </w:rPr>
      </w:pPr>
      <w:hyperlink r:id="rId113" w:history="1">
        <w:r w:rsidR="005A6BBD" w:rsidRPr="003A425A">
          <w:rPr>
            <w:rStyle w:val="a3"/>
            <w:rFonts w:ascii="Times New Roman" w:hAnsi="Times New Roman"/>
            <w:sz w:val="24"/>
            <w:szCs w:val="24"/>
          </w:rPr>
          <w:t>http://qt-project.org/doc/qtcreator-2.8/creator-highlighting.html</w:t>
        </w:r>
      </w:hyperlink>
    </w:p>
    <w:p w:rsidR="005A6BBD" w:rsidRPr="003A425A" w:rsidRDefault="004C1D5F" w:rsidP="004003DB">
      <w:pPr>
        <w:jc w:val="both"/>
        <w:rPr>
          <w:rFonts w:ascii="Times New Roman" w:hAnsi="Times New Roman"/>
          <w:i/>
          <w:sz w:val="24"/>
          <w:szCs w:val="24"/>
        </w:rPr>
      </w:pPr>
      <w:r w:rsidRPr="003A425A">
        <w:rPr>
          <w:rFonts w:ascii="Times New Roman" w:hAnsi="Times New Roman"/>
          <w:color w:val="00B050"/>
          <w:sz w:val="24"/>
          <w:szCs w:val="24"/>
        </w:rPr>
        <w:t>редактор</w:t>
      </w:r>
      <w:r w:rsidR="005A6BBD" w:rsidRPr="003A425A">
        <w:rPr>
          <w:rFonts w:ascii="Times New Roman" w:hAnsi="Times New Roman"/>
          <w:color w:val="00B050"/>
          <w:sz w:val="24"/>
          <w:szCs w:val="24"/>
        </w:rPr>
        <w:t xml:space="preserve"> кода отличает типы, локальные переменные, поля класса, виртуальные методы. </w:t>
      </w:r>
      <w:r w:rsidR="005A6BBD" w:rsidRPr="003A425A">
        <w:rPr>
          <w:rFonts w:ascii="Times New Roman" w:hAnsi="Times New Roman"/>
          <w:i/>
          <w:sz w:val="24"/>
          <w:szCs w:val="24"/>
        </w:rPr>
        <w:t>Здесь показано, как определить схему цветов для выделения кода.</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color w:val="FF0000"/>
          <w:sz w:val="24"/>
          <w:szCs w:val="24"/>
        </w:rPr>
        <w:t xml:space="preserve">Можно загружать файлы определения для выделения кода, которые использует </w:t>
      </w:r>
      <w:r w:rsidR="00205395" w:rsidRPr="003A425A">
        <w:rPr>
          <w:rFonts w:ascii="Times New Roman" w:hAnsi="Times New Roman"/>
          <w:color w:val="FF0000"/>
          <w:sz w:val="24"/>
          <w:szCs w:val="24"/>
        </w:rPr>
        <w:t>Qt Creator</w:t>
      </w:r>
      <w:r w:rsidRPr="003A425A">
        <w:rPr>
          <w:rFonts w:ascii="Times New Roman" w:hAnsi="Times New Roman"/>
          <w:color w:val="FF0000"/>
          <w:sz w:val="24"/>
          <w:szCs w:val="24"/>
        </w:rPr>
        <w:t xml:space="preserve">. </w:t>
      </w:r>
      <w:r w:rsidRPr="003A425A">
        <w:rPr>
          <w:rFonts w:ascii="Times New Roman" w:hAnsi="Times New Roman"/>
          <w:i/>
          <w:color w:val="FF0000"/>
          <w:sz w:val="24"/>
          <w:szCs w:val="24"/>
        </w:rPr>
        <w:t>Как это конкретно делать, я пока не совсем понял, но в будущем я разберусь в этом.</w:t>
      </w:r>
    </w:p>
    <w:p w:rsidR="005A6BBD" w:rsidRPr="003A425A" w:rsidRDefault="005A6BBD" w:rsidP="004003DB">
      <w:pPr>
        <w:jc w:val="both"/>
        <w:rPr>
          <w:rFonts w:ascii="Times New Roman" w:hAnsi="Times New Roman"/>
          <w:i/>
          <w:sz w:val="24"/>
          <w:szCs w:val="24"/>
        </w:rPr>
      </w:pPr>
      <w:r w:rsidRPr="003A425A">
        <w:rPr>
          <w:rFonts w:ascii="Times New Roman" w:hAnsi="Times New Roman"/>
          <w:sz w:val="24"/>
          <w:szCs w:val="24"/>
        </w:rPr>
        <w:t xml:space="preserve">Также можно выделять блоки. Например, если вы помещаете курсор в код под блоком, то данный блок выделяется. </w:t>
      </w:r>
      <w:r w:rsidRPr="003A425A">
        <w:rPr>
          <w:rFonts w:ascii="Times New Roman" w:hAnsi="Times New Roman"/>
          <w:i/>
          <w:sz w:val="24"/>
          <w:szCs w:val="24"/>
        </w:rPr>
        <w:t>Очень полезная особенность. В данной части показано, как это установить.</w:t>
      </w:r>
    </w:p>
    <w:p w:rsidR="00055EAB" w:rsidRPr="003A425A" w:rsidRDefault="00055EAB" w:rsidP="000D300B">
      <w:pPr>
        <w:pStyle w:val="5"/>
        <w:rPr>
          <w:rFonts w:ascii="Times New Roman" w:hAnsi="Times New Roman"/>
          <w:b w:val="0"/>
          <w:sz w:val="24"/>
          <w:szCs w:val="24"/>
        </w:rPr>
      </w:pPr>
      <w:bookmarkStart w:id="86" w:name="_Toc382058201"/>
      <w:r w:rsidRPr="003A425A">
        <w:rPr>
          <w:rFonts w:ascii="Times New Roman" w:hAnsi="Times New Roman"/>
          <w:b w:val="0"/>
          <w:sz w:val="24"/>
          <w:szCs w:val="24"/>
        </w:rPr>
        <w:t>ПРОВЕРКА СИНТАКСИСА КОДА</w:t>
      </w:r>
      <w:bookmarkEnd w:id="86"/>
    </w:p>
    <w:p w:rsidR="005A6BBD" w:rsidRPr="003A425A" w:rsidRDefault="00953454" w:rsidP="004003DB">
      <w:pPr>
        <w:jc w:val="both"/>
        <w:rPr>
          <w:rFonts w:ascii="Times New Roman" w:hAnsi="Times New Roman"/>
          <w:sz w:val="24"/>
          <w:szCs w:val="24"/>
        </w:rPr>
      </w:pPr>
      <w:hyperlink r:id="rId114" w:history="1">
        <w:r w:rsidR="005A6BBD" w:rsidRPr="003A425A">
          <w:rPr>
            <w:rStyle w:val="a3"/>
            <w:rFonts w:ascii="Times New Roman" w:hAnsi="Times New Roman"/>
            <w:sz w:val="24"/>
            <w:szCs w:val="24"/>
          </w:rPr>
          <w:t>http://qt-project.org/doc/qtcreator-2.8/creator-checking-code-syntax.html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синтаксические ошибки подчёркиваются красным, а семантические ошибки и предупреждения подчёркиваются оливковым оттенком.</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rPr>
        <w:t xml:space="preserve">Затем там есть огромная </w:t>
      </w:r>
      <w:r w:rsidR="00783BFB" w:rsidRPr="003A425A">
        <w:rPr>
          <w:rFonts w:ascii="Times New Roman" w:hAnsi="Times New Roman"/>
          <w:i/>
          <w:color w:val="FF0000"/>
          <w:sz w:val="24"/>
          <w:szCs w:val="24"/>
        </w:rPr>
        <w:t>Глав</w:t>
      </w:r>
      <w:r w:rsidRPr="003A425A">
        <w:rPr>
          <w:rFonts w:ascii="Times New Roman" w:hAnsi="Times New Roman"/>
          <w:i/>
          <w:color w:val="FF0000"/>
          <w:sz w:val="24"/>
          <w:szCs w:val="24"/>
        </w:rPr>
        <w:t xml:space="preserve">а, которая посвящена </w:t>
      </w:r>
      <w:r w:rsidRPr="003A425A">
        <w:rPr>
          <w:rFonts w:ascii="Times New Roman" w:hAnsi="Times New Roman"/>
          <w:i/>
          <w:color w:val="FF0000"/>
          <w:sz w:val="24"/>
          <w:szCs w:val="24"/>
          <w:lang w:val="en-US"/>
        </w:rPr>
        <w:t>JavaScript</w:t>
      </w:r>
      <w:r w:rsidRPr="003A425A">
        <w:rPr>
          <w:rFonts w:ascii="Times New Roman" w:hAnsi="Times New Roman"/>
          <w:i/>
          <w:color w:val="FF0000"/>
          <w:sz w:val="24"/>
          <w:szCs w:val="24"/>
        </w:rPr>
        <w:t xml:space="preserve"> и </w:t>
      </w:r>
      <w:r w:rsidRPr="003A425A">
        <w:rPr>
          <w:rFonts w:ascii="Times New Roman" w:hAnsi="Times New Roman"/>
          <w:i/>
          <w:color w:val="FF0000"/>
          <w:sz w:val="24"/>
          <w:szCs w:val="24"/>
          <w:lang w:val="en-US"/>
        </w:rPr>
        <w:t>QML</w:t>
      </w:r>
      <w:r w:rsidRPr="003A425A">
        <w:rPr>
          <w:rFonts w:ascii="Times New Roman" w:hAnsi="Times New Roman"/>
          <w:i/>
          <w:color w:val="FF0000"/>
          <w:sz w:val="24"/>
          <w:szCs w:val="24"/>
        </w:rPr>
        <w:t>. Там, видимо, собраны все возможные ошибки, которые могут возникнуть в данном случае.</w:t>
      </w:r>
    </w:p>
    <w:p w:rsidR="001520A0" w:rsidRPr="003A425A" w:rsidRDefault="001520A0" w:rsidP="001520A0">
      <w:pPr>
        <w:pStyle w:val="5"/>
        <w:rPr>
          <w:rFonts w:ascii="Times New Roman" w:hAnsi="Times New Roman"/>
          <w:b w:val="0"/>
          <w:sz w:val="24"/>
          <w:szCs w:val="24"/>
        </w:rPr>
      </w:pPr>
      <w:bookmarkStart w:id="87" w:name="_Toc382058202"/>
      <w:r w:rsidRPr="003A425A">
        <w:rPr>
          <w:rFonts w:ascii="Times New Roman" w:hAnsi="Times New Roman"/>
          <w:b w:val="0"/>
          <w:sz w:val="24"/>
          <w:szCs w:val="24"/>
        </w:rPr>
        <w:t>ЗАВЕРШЕНИЕ КОДА</w:t>
      </w:r>
      <w:bookmarkEnd w:id="87"/>
    </w:p>
    <w:p w:rsidR="005A6BBD" w:rsidRPr="003A425A" w:rsidRDefault="00953454" w:rsidP="004003DB">
      <w:pPr>
        <w:jc w:val="both"/>
        <w:rPr>
          <w:rFonts w:ascii="Times New Roman" w:hAnsi="Times New Roman"/>
          <w:sz w:val="24"/>
          <w:szCs w:val="24"/>
        </w:rPr>
      </w:pPr>
      <w:hyperlink r:id="rId115" w:history="1">
        <w:r w:rsidR="005A6BBD" w:rsidRPr="003A425A">
          <w:rPr>
            <w:rStyle w:val="a3"/>
            <w:rFonts w:ascii="Times New Roman" w:hAnsi="Times New Roman"/>
            <w:sz w:val="24"/>
            <w:szCs w:val="24"/>
          </w:rPr>
          <w:t>http://qt-project.org/doc/qtcreator-2.8/creator-completing-code.html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когда вы пишете код, то </w:t>
      </w:r>
      <w:r w:rsidR="00205395" w:rsidRPr="003A425A">
        <w:rPr>
          <w:rFonts w:ascii="Times New Roman" w:hAnsi="Times New Roman"/>
          <w:sz w:val="24"/>
          <w:szCs w:val="24"/>
        </w:rPr>
        <w:t>Qt Creator</w:t>
      </w:r>
      <w:r w:rsidRPr="003A425A">
        <w:rPr>
          <w:rFonts w:ascii="Times New Roman" w:hAnsi="Times New Roman"/>
          <w:sz w:val="24"/>
          <w:szCs w:val="24"/>
        </w:rPr>
        <w:t xml:space="preserve"> предлагает свойства, скобки и идентификаторы, чтобы завершить код. При нажатии на клавишу </w:t>
      </w:r>
      <w:r w:rsidRPr="003A425A">
        <w:rPr>
          <w:rFonts w:ascii="Times New Roman" w:hAnsi="Times New Roman"/>
          <w:sz w:val="24"/>
          <w:szCs w:val="24"/>
          <w:lang w:val="en-US"/>
        </w:rPr>
        <w:t>Ctrl</w:t>
      </w:r>
      <w:r w:rsidRPr="003A425A">
        <w:rPr>
          <w:rFonts w:ascii="Times New Roman" w:hAnsi="Times New Roman"/>
          <w:sz w:val="24"/>
          <w:szCs w:val="24"/>
        </w:rPr>
        <w:t>+</w:t>
      </w:r>
      <w:r w:rsidRPr="003A425A">
        <w:rPr>
          <w:rFonts w:ascii="Times New Roman" w:hAnsi="Times New Roman"/>
          <w:sz w:val="24"/>
          <w:szCs w:val="24"/>
          <w:lang w:val="en-US"/>
        </w:rPr>
        <w:t>space</w:t>
      </w:r>
      <w:r w:rsidRPr="003A425A">
        <w:rPr>
          <w:rFonts w:ascii="Times New Roman" w:hAnsi="Times New Roman"/>
          <w:sz w:val="24"/>
          <w:szCs w:val="24"/>
        </w:rPr>
        <w:t xml:space="preserve"> возможные предложения по завершению кода от создателя высветятся и зафиксируются.</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В данной части приведён список значков для каждого элемента кода.</w:t>
      </w:r>
    </w:p>
    <w:p w:rsidR="001520A0"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Фрагменты кода для вставки можно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овать. Это делается в свойствах </w:t>
      </w:r>
      <w:r w:rsidR="004C1D5F" w:rsidRPr="003A425A">
        <w:rPr>
          <w:rFonts w:ascii="Times New Roman" w:hAnsi="Times New Roman"/>
          <w:sz w:val="24"/>
          <w:szCs w:val="24"/>
        </w:rPr>
        <w:t>редактор</w:t>
      </w:r>
      <w:r w:rsidRPr="003A425A">
        <w:rPr>
          <w:rFonts w:ascii="Times New Roman" w:hAnsi="Times New Roman"/>
          <w:sz w:val="24"/>
          <w:szCs w:val="24"/>
        </w:rPr>
        <w:t>а кода.</w:t>
      </w:r>
      <w:r w:rsidR="001520A0" w:rsidRPr="003A425A">
        <w:rPr>
          <w:rFonts w:ascii="Times New Roman" w:hAnsi="Times New Roman"/>
          <w:sz w:val="24"/>
          <w:szCs w:val="24"/>
          <w:lang w:val="be-BY"/>
        </w:rPr>
        <w:t xml:space="preserve"> </w:t>
      </w:r>
      <w:r w:rsidRPr="003A425A">
        <w:rPr>
          <w:rFonts w:ascii="Times New Roman" w:hAnsi="Times New Roman"/>
          <w:sz w:val="24"/>
          <w:szCs w:val="24"/>
        </w:rPr>
        <w:t xml:space="preserve">Вы можете задавать свои собственные вставки: </w:t>
      </w:r>
    </w:p>
    <w:p w:rsidR="001520A0" w:rsidRPr="003A425A" w:rsidRDefault="005A6BBD" w:rsidP="004D4FF9">
      <w:pPr>
        <w:numPr>
          <w:ilvl w:val="0"/>
          <w:numId w:val="123"/>
        </w:numPr>
        <w:jc w:val="both"/>
        <w:rPr>
          <w:rFonts w:ascii="Times New Roman" w:hAnsi="Times New Roman"/>
          <w:sz w:val="24"/>
          <w:szCs w:val="24"/>
          <w:lang w:val="be-BY"/>
        </w:rPr>
      </w:pPr>
      <w:r w:rsidRPr="003A425A">
        <w:rPr>
          <w:rFonts w:ascii="Times New Roman" w:hAnsi="Times New Roman"/>
          <w:sz w:val="24"/>
          <w:szCs w:val="24"/>
        </w:rPr>
        <w:t xml:space="preserve">вставки кода С++, </w:t>
      </w:r>
    </w:p>
    <w:p w:rsidR="001520A0" w:rsidRPr="003A425A" w:rsidRDefault="005A6BBD" w:rsidP="004D4FF9">
      <w:pPr>
        <w:numPr>
          <w:ilvl w:val="0"/>
          <w:numId w:val="123"/>
        </w:numPr>
        <w:jc w:val="both"/>
        <w:rPr>
          <w:rFonts w:ascii="Times New Roman" w:hAnsi="Times New Roman"/>
          <w:sz w:val="24"/>
          <w:szCs w:val="24"/>
          <w:lang w:val="be-BY"/>
        </w:rPr>
      </w:pPr>
      <w:r w:rsidRPr="003A425A">
        <w:rPr>
          <w:rFonts w:ascii="Times New Roman" w:hAnsi="Times New Roman"/>
          <w:sz w:val="24"/>
          <w:szCs w:val="24"/>
        </w:rPr>
        <w:t xml:space="preserve">вставки кода </w:t>
      </w:r>
      <w:r w:rsidRPr="003A425A">
        <w:rPr>
          <w:rFonts w:ascii="Times New Roman" w:hAnsi="Times New Roman"/>
          <w:sz w:val="24"/>
          <w:szCs w:val="24"/>
          <w:lang w:val="en-US"/>
        </w:rPr>
        <w:t>QML</w:t>
      </w:r>
      <w:r w:rsidRPr="003A425A">
        <w:rPr>
          <w:rFonts w:ascii="Times New Roman" w:hAnsi="Times New Roman"/>
          <w:sz w:val="24"/>
          <w:szCs w:val="24"/>
        </w:rPr>
        <w:t xml:space="preserve">, </w:t>
      </w:r>
    </w:p>
    <w:p w:rsidR="005A6BBD" w:rsidRPr="003A425A" w:rsidRDefault="005A6BBD" w:rsidP="004D4FF9">
      <w:pPr>
        <w:numPr>
          <w:ilvl w:val="0"/>
          <w:numId w:val="123"/>
        </w:numPr>
        <w:jc w:val="both"/>
        <w:rPr>
          <w:rFonts w:ascii="Times New Roman" w:hAnsi="Times New Roman"/>
          <w:sz w:val="24"/>
          <w:szCs w:val="24"/>
        </w:rPr>
      </w:pPr>
      <w:r w:rsidRPr="003A425A">
        <w:rPr>
          <w:rFonts w:ascii="Times New Roman" w:hAnsi="Times New Roman"/>
          <w:sz w:val="24"/>
          <w:szCs w:val="24"/>
        </w:rPr>
        <w:t xml:space="preserve">вставки простых строк, например, комментариев. </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 xml:space="preserve">Это грандиозно!!! Я сейчас попробовал на своём коде. Всё предельно просто. Выбираешь в окне </w:t>
      </w:r>
      <w:r w:rsidR="00B347C0" w:rsidRPr="003A425A">
        <w:rPr>
          <w:rFonts w:ascii="Times New Roman" w:hAnsi="Times New Roman"/>
          <w:i/>
          <w:color w:val="00B050"/>
          <w:sz w:val="24"/>
          <w:szCs w:val="24"/>
        </w:rPr>
        <w:t>редактир</w:t>
      </w:r>
      <w:r w:rsidRPr="003A425A">
        <w:rPr>
          <w:rFonts w:ascii="Times New Roman" w:hAnsi="Times New Roman"/>
          <w:i/>
          <w:color w:val="00B050"/>
          <w:sz w:val="24"/>
          <w:szCs w:val="24"/>
        </w:rPr>
        <w:t xml:space="preserve">ования фрагментов создать новый фрагмент. В первом столбце пишешь фрагмент кода, который следует замещать (например, </w:t>
      </w:r>
      <w:r w:rsidRPr="003A425A">
        <w:rPr>
          <w:rFonts w:ascii="Times New Roman" w:hAnsi="Times New Roman"/>
          <w:i/>
          <w:color w:val="00B050"/>
          <w:sz w:val="24"/>
          <w:szCs w:val="24"/>
          <w:lang w:val="en-US"/>
        </w:rPr>
        <w:t>QLab</w:t>
      </w:r>
      <w:r w:rsidRPr="003A425A">
        <w:rPr>
          <w:rFonts w:ascii="Times New Roman" w:hAnsi="Times New Roman"/>
          <w:i/>
          <w:color w:val="00B050"/>
          <w:sz w:val="24"/>
          <w:szCs w:val="24"/>
        </w:rPr>
        <w:t>), справа пишешь название того, чем ты будешь замещать. А внизу в специальной области ты пишешь к</w:t>
      </w:r>
      <w:r w:rsidR="001520A0" w:rsidRPr="003A425A">
        <w:rPr>
          <w:rFonts w:ascii="Times New Roman" w:hAnsi="Times New Roman"/>
          <w:i/>
          <w:color w:val="00B050"/>
          <w:sz w:val="24"/>
          <w:szCs w:val="24"/>
        </w:rPr>
        <w:t>од, который будет вставлен. Так</w:t>
      </w:r>
      <w:r w:rsidRPr="003A425A">
        <w:rPr>
          <w:rFonts w:ascii="Times New Roman" w:hAnsi="Times New Roman"/>
          <w:i/>
          <w:color w:val="00B050"/>
          <w:sz w:val="24"/>
          <w:szCs w:val="24"/>
        </w:rPr>
        <w:t>же можно очень быстро получать все тестовые метки и так далее и тому подобное.</w:t>
      </w:r>
    </w:p>
    <w:p w:rsidR="005A6BBD" w:rsidRPr="003A425A" w:rsidRDefault="004C1D5F" w:rsidP="004003DB">
      <w:pPr>
        <w:jc w:val="both"/>
        <w:rPr>
          <w:rFonts w:ascii="Times New Roman" w:hAnsi="Times New Roman"/>
          <w:i/>
          <w:sz w:val="24"/>
          <w:szCs w:val="24"/>
        </w:rPr>
      </w:pPr>
      <w:r w:rsidRPr="003A425A">
        <w:rPr>
          <w:rFonts w:ascii="Times New Roman" w:hAnsi="Times New Roman"/>
          <w:sz w:val="24"/>
          <w:szCs w:val="24"/>
        </w:rPr>
        <w:t>Редактор</w:t>
      </w:r>
      <w:r w:rsidR="005A6BBD" w:rsidRPr="003A425A">
        <w:rPr>
          <w:rFonts w:ascii="Times New Roman" w:hAnsi="Times New Roman"/>
          <w:sz w:val="24"/>
          <w:szCs w:val="24"/>
        </w:rPr>
        <w:t xml:space="preserve"> фрагментов обеспечивает вас возможностью выделения отступов, скобок соответствия, базово</w:t>
      </w:r>
      <w:r w:rsidR="00D52D5C" w:rsidRPr="003A425A">
        <w:rPr>
          <w:rFonts w:ascii="Times New Roman" w:hAnsi="Times New Roman"/>
          <w:sz w:val="24"/>
          <w:szCs w:val="24"/>
          <w:lang w:val="be-BY"/>
        </w:rPr>
        <w:t>го</w:t>
      </w:r>
      <w:r w:rsidR="005A6BBD" w:rsidRPr="003A425A">
        <w:rPr>
          <w:rFonts w:ascii="Times New Roman" w:hAnsi="Times New Roman"/>
          <w:sz w:val="24"/>
          <w:szCs w:val="24"/>
        </w:rPr>
        <w:t xml:space="preserve"> замещени</w:t>
      </w:r>
      <w:r w:rsidR="00D52D5C" w:rsidRPr="003A425A">
        <w:rPr>
          <w:rFonts w:ascii="Times New Roman" w:hAnsi="Times New Roman"/>
          <w:sz w:val="24"/>
          <w:szCs w:val="24"/>
          <w:lang w:val="be-BY"/>
        </w:rPr>
        <w:t>я</w:t>
      </w:r>
      <w:r w:rsidR="005A6BBD" w:rsidRPr="003A425A">
        <w:rPr>
          <w:rFonts w:ascii="Times New Roman" w:hAnsi="Times New Roman"/>
          <w:sz w:val="24"/>
          <w:szCs w:val="24"/>
        </w:rPr>
        <w:t xml:space="preserve"> кода.</w:t>
      </w:r>
      <w:r w:rsidR="00D52D5C" w:rsidRPr="003A425A">
        <w:rPr>
          <w:rFonts w:ascii="Times New Roman" w:hAnsi="Times New Roman"/>
          <w:sz w:val="24"/>
          <w:szCs w:val="24"/>
          <w:lang w:val="be-BY"/>
        </w:rPr>
        <w:t xml:space="preserve"> </w:t>
      </w:r>
      <w:r w:rsidR="005A6BBD" w:rsidRPr="003A425A">
        <w:rPr>
          <w:rFonts w:ascii="Times New Roman" w:hAnsi="Times New Roman"/>
          <w:i/>
          <w:sz w:val="24"/>
          <w:szCs w:val="24"/>
        </w:rPr>
        <w:t xml:space="preserve">Если в коде для замещения вместо некоторого имени использовать такую </w:t>
      </w:r>
      <w:r w:rsidR="00990129" w:rsidRPr="003A425A">
        <w:rPr>
          <w:rFonts w:ascii="Times New Roman" w:hAnsi="Times New Roman"/>
          <w:i/>
          <w:sz w:val="24"/>
          <w:szCs w:val="24"/>
        </w:rPr>
        <w:t>запис</w:t>
      </w:r>
      <w:r w:rsidR="005A6BBD" w:rsidRPr="003A425A">
        <w:rPr>
          <w:rFonts w:ascii="Times New Roman" w:hAnsi="Times New Roman"/>
          <w:i/>
          <w:sz w:val="24"/>
          <w:szCs w:val="24"/>
        </w:rPr>
        <w:t>ь $</w:t>
      </w:r>
      <w:r w:rsidR="005A6BBD" w:rsidRPr="003A425A">
        <w:rPr>
          <w:rFonts w:ascii="Times New Roman" w:hAnsi="Times New Roman"/>
          <w:i/>
          <w:sz w:val="24"/>
          <w:szCs w:val="24"/>
          <w:lang w:val="en-US"/>
        </w:rPr>
        <w:t>name</w:t>
      </w:r>
      <w:r w:rsidR="005A6BBD" w:rsidRPr="003A425A">
        <w:rPr>
          <w:rFonts w:ascii="Times New Roman" w:hAnsi="Times New Roman"/>
          <w:i/>
          <w:sz w:val="24"/>
          <w:szCs w:val="24"/>
        </w:rPr>
        <w:t xml:space="preserve">$, то при вставке фрагмента кода затем </w:t>
      </w:r>
      <w:r w:rsidR="005A6BBD" w:rsidRPr="003A425A">
        <w:rPr>
          <w:rFonts w:ascii="Times New Roman" w:hAnsi="Times New Roman"/>
          <w:i/>
          <w:sz w:val="24"/>
          <w:szCs w:val="24"/>
        </w:rPr>
        <w:lastRenderedPageBreak/>
        <w:t>можно заменить данное имя, и оно автоматически изменяется во всех местах вставленного кода.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есть возможность удалить все встроенные фрагменты для завершения, если они вам не очень ну</w:t>
      </w:r>
      <w:r w:rsidR="00D52D5C" w:rsidRPr="003A425A">
        <w:rPr>
          <w:rFonts w:ascii="Times New Roman" w:hAnsi="Times New Roman"/>
          <w:sz w:val="24"/>
          <w:szCs w:val="24"/>
        </w:rPr>
        <w:t>жны и переустановить их позднее</w:t>
      </w:r>
      <w:r w:rsidR="00D52D5C" w:rsidRPr="003A425A">
        <w:rPr>
          <w:rFonts w:ascii="Times New Roman" w:hAnsi="Times New Roman"/>
          <w:sz w:val="24"/>
          <w:szCs w:val="24"/>
          <w:lang w:val="be-BY"/>
        </w:rPr>
        <w:t xml:space="preserve">, </w:t>
      </w:r>
      <w:r w:rsidRPr="003A425A">
        <w:rPr>
          <w:rFonts w:ascii="Times New Roman" w:hAnsi="Times New Roman"/>
          <w:sz w:val="24"/>
          <w:szCs w:val="24"/>
        </w:rPr>
        <w:t>верну</w:t>
      </w:r>
      <w:r w:rsidR="00D52D5C" w:rsidRPr="003A425A">
        <w:rPr>
          <w:rFonts w:ascii="Times New Roman" w:hAnsi="Times New Roman"/>
          <w:sz w:val="24"/>
          <w:szCs w:val="24"/>
          <w:lang w:val="be-BY"/>
        </w:rPr>
        <w:t>в</w:t>
      </w:r>
      <w:r w:rsidRPr="003A425A">
        <w:rPr>
          <w:rFonts w:ascii="Times New Roman" w:hAnsi="Times New Roman"/>
          <w:sz w:val="24"/>
          <w:szCs w:val="24"/>
        </w:rPr>
        <w:t xml:space="preserve"> назад все удалённые.</w:t>
      </w:r>
    </w:p>
    <w:p w:rsidR="0072516D" w:rsidRPr="003A425A" w:rsidRDefault="0072516D" w:rsidP="0072516D">
      <w:pPr>
        <w:pStyle w:val="5"/>
        <w:rPr>
          <w:rFonts w:ascii="Times New Roman" w:hAnsi="Times New Roman"/>
          <w:b w:val="0"/>
          <w:sz w:val="24"/>
          <w:szCs w:val="24"/>
        </w:rPr>
      </w:pPr>
      <w:bookmarkStart w:id="88" w:name="_Toc382058203"/>
      <w:r w:rsidRPr="003A425A">
        <w:rPr>
          <w:rFonts w:ascii="Times New Roman" w:hAnsi="Times New Roman"/>
          <w:b w:val="0"/>
          <w:sz w:val="24"/>
          <w:szCs w:val="24"/>
        </w:rPr>
        <w:t>ОТСТУПЫ ТЕКСТА ИЛИ КОДА</w:t>
      </w:r>
      <w:bookmarkEnd w:id="88"/>
    </w:p>
    <w:p w:rsidR="005A6BBD" w:rsidRPr="003A425A" w:rsidRDefault="00953454" w:rsidP="004003DB">
      <w:pPr>
        <w:jc w:val="both"/>
        <w:rPr>
          <w:rFonts w:ascii="Times New Roman" w:hAnsi="Times New Roman"/>
          <w:sz w:val="24"/>
          <w:szCs w:val="24"/>
        </w:rPr>
      </w:pPr>
      <w:hyperlink r:id="rId116" w:history="1">
        <w:r w:rsidR="005A6BBD" w:rsidRPr="003A425A">
          <w:rPr>
            <w:rStyle w:val="a3"/>
            <w:rFonts w:ascii="Times New Roman" w:hAnsi="Times New Roman"/>
            <w:sz w:val="24"/>
            <w:szCs w:val="24"/>
          </w:rPr>
          <w:t>http://qt-project.org/doc/qtcreator-2.8/creator-indenting-code.html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выделить блок кода, а затем нажать </w:t>
      </w:r>
      <w:r w:rsidRPr="003A425A">
        <w:rPr>
          <w:rFonts w:ascii="Times New Roman" w:hAnsi="Times New Roman"/>
          <w:sz w:val="24"/>
          <w:szCs w:val="24"/>
          <w:lang w:val="en-US"/>
        </w:rPr>
        <w:t>tab</w:t>
      </w:r>
      <w:r w:rsidRPr="003A425A">
        <w:rPr>
          <w:rFonts w:ascii="Times New Roman" w:hAnsi="Times New Roman"/>
          <w:sz w:val="24"/>
          <w:szCs w:val="24"/>
        </w:rPr>
        <w:t xml:space="preserve">, то код перейдёт на отступ вперёд, а если </w:t>
      </w:r>
      <w:r w:rsidRPr="003A425A">
        <w:rPr>
          <w:rFonts w:ascii="Times New Roman" w:hAnsi="Times New Roman"/>
          <w:sz w:val="24"/>
          <w:szCs w:val="24"/>
          <w:lang w:val="en-US"/>
        </w:rPr>
        <w:t>shift</w:t>
      </w:r>
      <w:r w:rsidRPr="003A425A">
        <w:rPr>
          <w:rFonts w:ascii="Times New Roman" w:hAnsi="Times New Roman"/>
          <w:sz w:val="24"/>
          <w:szCs w:val="24"/>
        </w:rPr>
        <w:t>+</w:t>
      </w:r>
      <w:r w:rsidRPr="003A425A">
        <w:rPr>
          <w:rFonts w:ascii="Times New Roman" w:hAnsi="Times New Roman"/>
          <w:sz w:val="24"/>
          <w:szCs w:val="24"/>
          <w:lang w:val="en-US"/>
        </w:rPr>
        <w:t>tab</w:t>
      </w:r>
      <w:r w:rsidRPr="003A425A">
        <w:rPr>
          <w:rFonts w:ascii="Times New Roman" w:hAnsi="Times New Roman"/>
          <w:sz w:val="24"/>
          <w:szCs w:val="24"/>
        </w:rPr>
        <w:t xml:space="preserve">, то один отступ будет отменён. Также можно отключить автоматические отступы, которые предоставляет </w:t>
      </w:r>
      <w:r w:rsidR="00205395" w:rsidRPr="003A425A">
        <w:rPr>
          <w:rFonts w:ascii="Times New Roman" w:hAnsi="Times New Roman"/>
          <w:sz w:val="24"/>
          <w:szCs w:val="24"/>
        </w:rPr>
        <w:t>Qt Creator</w:t>
      </w:r>
      <w:r w:rsidRPr="003A425A">
        <w:rPr>
          <w:rFonts w:ascii="Times New Roman" w:hAnsi="Times New Roman"/>
          <w:sz w:val="24"/>
          <w:szCs w:val="24"/>
        </w:rPr>
        <w:t>.</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00B050"/>
          <w:sz w:val="24"/>
          <w:szCs w:val="24"/>
        </w:rPr>
        <w:t xml:space="preserve">Также можно задать несколько стилей </w:t>
      </w:r>
      <w:r w:rsidR="00F850EA" w:rsidRPr="003A425A">
        <w:rPr>
          <w:rFonts w:ascii="Times New Roman" w:hAnsi="Times New Roman"/>
          <w:color w:val="00B050"/>
          <w:sz w:val="24"/>
          <w:szCs w:val="24"/>
        </w:rPr>
        <w:t>написа</w:t>
      </w:r>
      <w:r w:rsidRPr="003A425A">
        <w:rPr>
          <w:rFonts w:ascii="Times New Roman" w:hAnsi="Times New Roman"/>
          <w:color w:val="00B050"/>
          <w:sz w:val="24"/>
          <w:szCs w:val="24"/>
        </w:rPr>
        <w:t xml:space="preserve">ния кода и переключаться между ними, так что для каждого </w:t>
      </w:r>
      <w:r w:rsidR="00F850EA" w:rsidRPr="003A425A">
        <w:rPr>
          <w:rFonts w:ascii="Times New Roman" w:hAnsi="Times New Roman"/>
          <w:color w:val="00B050"/>
          <w:sz w:val="24"/>
          <w:szCs w:val="24"/>
        </w:rPr>
        <w:t>проект</w:t>
      </w:r>
      <w:r w:rsidRPr="003A425A">
        <w:rPr>
          <w:rFonts w:ascii="Times New Roman" w:hAnsi="Times New Roman"/>
          <w:color w:val="00B050"/>
          <w:sz w:val="24"/>
          <w:szCs w:val="24"/>
        </w:rPr>
        <w:t xml:space="preserve">а будет свой собственный стиль </w:t>
      </w:r>
      <w:r w:rsidR="00F850EA" w:rsidRPr="003A425A">
        <w:rPr>
          <w:rFonts w:ascii="Times New Roman" w:hAnsi="Times New Roman"/>
          <w:color w:val="00B050"/>
          <w:sz w:val="24"/>
          <w:szCs w:val="24"/>
        </w:rPr>
        <w:t>написа</w:t>
      </w:r>
      <w:r w:rsidRPr="003A425A">
        <w:rPr>
          <w:rFonts w:ascii="Times New Roman" w:hAnsi="Times New Roman"/>
          <w:color w:val="00B050"/>
          <w:sz w:val="24"/>
          <w:szCs w:val="24"/>
        </w:rPr>
        <w:t>ния кода.</w:t>
      </w:r>
    </w:p>
    <w:p w:rsidR="003A00FC"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Для установки настроек отступов для С++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кода, </w:t>
      </w:r>
      <w:r w:rsidRPr="003A425A">
        <w:rPr>
          <w:rFonts w:ascii="Times New Roman" w:hAnsi="Times New Roman"/>
          <w:i/>
          <w:sz w:val="24"/>
          <w:szCs w:val="24"/>
        </w:rPr>
        <w:t>следуйте инструкциям, отображённым в данной части</w:t>
      </w:r>
      <w:r w:rsidRPr="003A425A">
        <w:rPr>
          <w:rFonts w:ascii="Times New Roman" w:hAnsi="Times New Roman"/>
          <w:sz w:val="24"/>
          <w:szCs w:val="24"/>
        </w:rPr>
        <w:t>.</w:t>
      </w:r>
      <w:r w:rsidR="003A00FC" w:rsidRPr="003A425A">
        <w:rPr>
          <w:rFonts w:ascii="Times New Roman" w:hAnsi="Times New Roman"/>
          <w:sz w:val="24"/>
          <w:szCs w:val="24"/>
          <w:lang w:val="be-BY"/>
        </w:rPr>
        <w:t xml:space="preserve"> </w:t>
      </w:r>
      <w:r w:rsidRPr="003A425A">
        <w:rPr>
          <w:rFonts w:ascii="Times New Roman" w:hAnsi="Times New Roman"/>
          <w:sz w:val="24"/>
          <w:szCs w:val="24"/>
        </w:rPr>
        <w:t xml:space="preserve">Для того чтобы определить отступы для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кода С++, </w:t>
      </w:r>
    </w:p>
    <w:p w:rsidR="003A00FC" w:rsidRPr="003A425A" w:rsidRDefault="005A6BBD" w:rsidP="004D4FF9">
      <w:pPr>
        <w:numPr>
          <w:ilvl w:val="0"/>
          <w:numId w:val="124"/>
        </w:numPr>
        <w:jc w:val="both"/>
        <w:rPr>
          <w:rFonts w:ascii="Times New Roman" w:hAnsi="Times New Roman"/>
          <w:sz w:val="24"/>
          <w:szCs w:val="24"/>
          <w:lang w:val="be-BY"/>
        </w:rPr>
      </w:pPr>
      <w:r w:rsidRPr="003A425A">
        <w:rPr>
          <w:rFonts w:ascii="Times New Roman" w:hAnsi="Times New Roman"/>
          <w:sz w:val="24"/>
          <w:szCs w:val="24"/>
        </w:rPr>
        <w:t xml:space="preserve">следует зайти в инструменты-настройки-С++, </w:t>
      </w:r>
    </w:p>
    <w:p w:rsidR="003A00FC" w:rsidRPr="003A425A" w:rsidRDefault="005A6BBD" w:rsidP="004D4FF9">
      <w:pPr>
        <w:numPr>
          <w:ilvl w:val="0"/>
          <w:numId w:val="124"/>
        </w:numPr>
        <w:jc w:val="both"/>
        <w:rPr>
          <w:rFonts w:ascii="Times New Roman" w:hAnsi="Times New Roman"/>
          <w:sz w:val="24"/>
          <w:szCs w:val="24"/>
          <w:lang w:val="be-BY"/>
        </w:rPr>
      </w:pPr>
      <w:r w:rsidRPr="003A425A">
        <w:rPr>
          <w:rFonts w:ascii="Times New Roman" w:hAnsi="Times New Roman"/>
          <w:sz w:val="24"/>
          <w:szCs w:val="24"/>
        </w:rPr>
        <w:t xml:space="preserve">скопировать базовый стиль отступов, </w:t>
      </w:r>
    </w:p>
    <w:p w:rsidR="005A6BBD" w:rsidRPr="003A425A" w:rsidRDefault="005A6BBD" w:rsidP="004D4FF9">
      <w:pPr>
        <w:numPr>
          <w:ilvl w:val="0"/>
          <w:numId w:val="124"/>
        </w:numPr>
        <w:jc w:val="both"/>
        <w:rPr>
          <w:rFonts w:ascii="Times New Roman" w:hAnsi="Times New Roman"/>
          <w:sz w:val="24"/>
          <w:szCs w:val="24"/>
        </w:rPr>
      </w:pPr>
      <w:r w:rsidRPr="003A425A">
        <w:rPr>
          <w:rFonts w:ascii="Times New Roman" w:hAnsi="Times New Roman"/>
          <w:sz w:val="24"/>
          <w:szCs w:val="24"/>
        </w:rPr>
        <w:t>присвоив ему уникальное имя.</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определения разных настроек для разных </w:t>
      </w:r>
      <w:r w:rsidR="00F850EA" w:rsidRPr="003A425A">
        <w:rPr>
          <w:rFonts w:ascii="Times New Roman" w:hAnsi="Times New Roman"/>
          <w:sz w:val="24"/>
          <w:szCs w:val="24"/>
        </w:rPr>
        <w:t>проект</w:t>
      </w:r>
      <w:r w:rsidRPr="003A425A">
        <w:rPr>
          <w:rFonts w:ascii="Times New Roman" w:hAnsi="Times New Roman"/>
          <w:sz w:val="24"/>
          <w:szCs w:val="24"/>
        </w:rPr>
        <w:t xml:space="preserve">ов следует обратиться к меню </w:t>
      </w:r>
      <w:r w:rsidRPr="003A425A">
        <w:rPr>
          <w:rFonts w:ascii="Times New Roman" w:hAnsi="Times New Roman"/>
          <w:sz w:val="24"/>
          <w:szCs w:val="24"/>
          <w:lang w:val="en-US"/>
        </w:rPr>
        <w:t>Projects</w:t>
      </w:r>
      <w:r w:rsidRPr="003A425A">
        <w:rPr>
          <w:rFonts w:ascii="Times New Roman" w:hAnsi="Times New Roman"/>
          <w:sz w:val="24"/>
          <w:szCs w:val="24"/>
        </w:rPr>
        <w:t>-</w:t>
      </w:r>
      <w:r w:rsidRPr="003A425A">
        <w:rPr>
          <w:rFonts w:ascii="Times New Roman" w:hAnsi="Times New Roman"/>
          <w:sz w:val="24"/>
          <w:szCs w:val="24"/>
          <w:lang w:val="en-US"/>
        </w:rPr>
        <w:t>Code</w:t>
      </w:r>
      <w:r w:rsidRPr="003A425A">
        <w:rPr>
          <w:rFonts w:ascii="Times New Roman" w:hAnsi="Times New Roman"/>
          <w:sz w:val="24"/>
          <w:szCs w:val="24"/>
        </w:rPr>
        <w:t xml:space="preserve"> </w:t>
      </w:r>
      <w:r w:rsidRPr="003A425A">
        <w:rPr>
          <w:rFonts w:ascii="Times New Roman" w:hAnsi="Times New Roman"/>
          <w:sz w:val="24"/>
          <w:szCs w:val="24"/>
          <w:lang w:val="en-US"/>
        </w:rPr>
        <w:t>Style</w:t>
      </w:r>
      <w:r w:rsidRPr="003A425A">
        <w:rPr>
          <w:rFonts w:ascii="Times New Roman" w:hAnsi="Times New Roman"/>
          <w:sz w:val="24"/>
          <w:szCs w:val="24"/>
        </w:rPr>
        <w:t xml:space="preserve"> </w:t>
      </w:r>
      <w:r w:rsidRPr="003A425A">
        <w:rPr>
          <w:rFonts w:ascii="Times New Roman" w:hAnsi="Times New Roman"/>
          <w:sz w:val="24"/>
          <w:szCs w:val="24"/>
          <w:lang w:val="en-US"/>
        </w:rPr>
        <w:t>Settings</w:t>
      </w:r>
      <w:r w:rsidRPr="003A425A">
        <w:rPr>
          <w:rFonts w:ascii="Times New Roman" w:hAnsi="Times New Roman"/>
          <w:sz w:val="24"/>
          <w:szCs w:val="24"/>
        </w:rPr>
        <w:t>.</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Методом проб и ошибок я обнаружил, что новому стилю будет соответствовать только новый код, а старый код останется в старом стиле.</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 xml:space="preserve">Затем в данной части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но про отступы в </w:t>
      </w:r>
      <w:r w:rsidRPr="003A425A">
        <w:rPr>
          <w:rFonts w:ascii="Times New Roman" w:hAnsi="Times New Roman"/>
          <w:i/>
          <w:sz w:val="24"/>
          <w:szCs w:val="24"/>
          <w:lang w:val="en-US"/>
        </w:rPr>
        <w:t>QML</w:t>
      </w:r>
      <w:r w:rsidRPr="003A425A">
        <w:rPr>
          <w:rFonts w:ascii="Times New Roman" w:hAnsi="Times New Roman"/>
          <w:i/>
          <w:sz w:val="24"/>
          <w:szCs w:val="24"/>
        </w:rPr>
        <w:t>.</w:t>
      </w:r>
    </w:p>
    <w:p w:rsidR="005A6BBD" w:rsidRPr="003A425A" w:rsidRDefault="005A6BBD" w:rsidP="004003DB">
      <w:pPr>
        <w:jc w:val="both"/>
        <w:rPr>
          <w:rFonts w:ascii="Times New Roman" w:hAnsi="Times New Roman"/>
          <w:bCs/>
          <w:sz w:val="24"/>
          <w:szCs w:val="24"/>
        </w:rPr>
      </w:pPr>
      <w:r w:rsidRPr="003A425A">
        <w:rPr>
          <w:rFonts w:ascii="Times New Roman" w:hAnsi="Times New Roman"/>
          <w:sz w:val="24"/>
          <w:szCs w:val="24"/>
        </w:rPr>
        <w:t xml:space="preserve">для определения отступов в текстовых файлах другого назначения выберите </w:t>
      </w:r>
      <w:r w:rsidRPr="003A425A">
        <w:rPr>
          <w:rFonts w:ascii="Times New Roman" w:hAnsi="Times New Roman"/>
          <w:b/>
          <w:bCs/>
          <w:sz w:val="24"/>
          <w:szCs w:val="24"/>
        </w:rPr>
        <w:t>Tools &gt; Options &gt; Text Editor &gt; Behavior</w:t>
      </w:r>
      <w:r w:rsidRPr="003A425A">
        <w:rPr>
          <w:rFonts w:ascii="Times New Roman" w:hAnsi="Times New Roman"/>
          <w:bCs/>
          <w:sz w:val="24"/>
          <w:szCs w:val="24"/>
        </w:rPr>
        <w:t xml:space="preserve">. Для определения других установок для конкретного </w:t>
      </w:r>
      <w:r w:rsidR="00F850EA" w:rsidRPr="003A425A">
        <w:rPr>
          <w:rFonts w:ascii="Times New Roman" w:hAnsi="Times New Roman"/>
          <w:bCs/>
          <w:sz w:val="24"/>
          <w:szCs w:val="24"/>
        </w:rPr>
        <w:t>проект</w:t>
      </w:r>
      <w:r w:rsidRPr="003A425A">
        <w:rPr>
          <w:rFonts w:ascii="Times New Roman" w:hAnsi="Times New Roman"/>
          <w:bCs/>
          <w:sz w:val="24"/>
          <w:szCs w:val="24"/>
        </w:rPr>
        <w:t xml:space="preserve">а выберите </w:t>
      </w:r>
      <w:r w:rsidRPr="003A425A">
        <w:rPr>
          <w:rFonts w:ascii="Times New Roman" w:hAnsi="Times New Roman"/>
          <w:b/>
          <w:bCs/>
          <w:sz w:val="24"/>
          <w:szCs w:val="24"/>
        </w:rPr>
        <w:t>Projects</w:t>
      </w:r>
      <w:r w:rsidRPr="003A425A">
        <w:rPr>
          <w:rFonts w:ascii="Times New Roman" w:hAnsi="Times New Roman"/>
          <w:sz w:val="24"/>
          <w:szCs w:val="24"/>
        </w:rPr>
        <w:t xml:space="preserve"> &gt; </w:t>
      </w:r>
      <w:r w:rsidRPr="003A425A">
        <w:rPr>
          <w:rFonts w:ascii="Times New Roman" w:hAnsi="Times New Roman"/>
          <w:b/>
          <w:bCs/>
          <w:sz w:val="24"/>
          <w:szCs w:val="24"/>
        </w:rPr>
        <w:t>Editor</w:t>
      </w:r>
      <w:r w:rsidRPr="003A425A">
        <w:rPr>
          <w:rFonts w:ascii="Times New Roman" w:hAnsi="Times New Roman"/>
          <w:bCs/>
          <w:sz w:val="24"/>
          <w:szCs w:val="24"/>
        </w:rPr>
        <w:t>.</w:t>
      </w:r>
    </w:p>
    <w:p w:rsidR="003A00FC" w:rsidRPr="003A425A" w:rsidRDefault="005A6BBD" w:rsidP="004003DB">
      <w:pPr>
        <w:jc w:val="both"/>
        <w:rPr>
          <w:rFonts w:ascii="Times New Roman" w:hAnsi="Times New Roman"/>
          <w:bCs/>
          <w:sz w:val="24"/>
          <w:szCs w:val="24"/>
          <w:lang w:val="be-BY"/>
        </w:rPr>
      </w:pPr>
      <w:r w:rsidRPr="003A425A">
        <w:rPr>
          <w:rFonts w:ascii="Times New Roman" w:hAnsi="Times New Roman"/>
          <w:bCs/>
          <w:sz w:val="24"/>
          <w:szCs w:val="24"/>
        </w:rPr>
        <w:t xml:space="preserve">При настройке отступов вы можете определить, совершать ли их только пробелами или также и табуляциями, а также определить, чтобы они совершались смешанно. Также можно изменить величину отступа и табуляции. Можно задавать или отменять автоматическое выравнивание линий. Также можно задать уменьшение отступа при нажатии клавиши </w:t>
      </w:r>
      <w:r w:rsidRPr="003A425A">
        <w:rPr>
          <w:rFonts w:ascii="Times New Roman" w:hAnsi="Times New Roman"/>
          <w:bCs/>
          <w:sz w:val="24"/>
          <w:szCs w:val="24"/>
          <w:lang w:val="en-US"/>
        </w:rPr>
        <w:t>backspace</w:t>
      </w:r>
      <w:r w:rsidRPr="003A425A">
        <w:rPr>
          <w:rFonts w:ascii="Times New Roman" w:hAnsi="Times New Roman"/>
          <w:bCs/>
          <w:sz w:val="24"/>
          <w:szCs w:val="24"/>
        </w:rPr>
        <w:t>.</w:t>
      </w:r>
      <w:r w:rsidR="003A00FC" w:rsidRPr="003A425A">
        <w:rPr>
          <w:rFonts w:ascii="Times New Roman" w:hAnsi="Times New Roman"/>
          <w:bCs/>
          <w:sz w:val="24"/>
          <w:szCs w:val="24"/>
          <w:lang w:val="be-BY"/>
        </w:rPr>
        <w:t xml:space="preserve"> </w:t>
      </w:r>
    </w:p>
    <w:p w:rsidR="005A6BBD" w:rsidRPr="003A425A" w:rsidRDefault="005A6BBD" w:rsidP="004003DB">
      <w:pPr>
        <w:jc w:val="both"/>
        <w:rPr>
          <w:rFonts w:ascii="Times New Roman" w:hAnsi="Times New Roman"/>
          <w:bCs/>
          <w:sz w:val="24"/>
          <w:szCs w:val="24"/>
        </w:rPr>
      </w:pPr>
      <w:r w:rsidRPr="003A425A">
        <w:rPr>
          <w:rFonts w:ascii="Times New Roman" w:hAnsi="Times New Roman"/>
          <w:bCs/>
          <w:sz w:val="24"/>
          <w:szCs w:val="24"/>
        </w:rPr>
        <w:t>Также в настройках можно определять, когда совершается отступ, где располагать фигурные скобки и т.д.</w:t>
      </w:r>
    </w:p>
    <w:p w:rsidR="005A6BBD" w:rsidRPr="003A425A" w:rsidRDefault="00953454" w:rsidP="004003DB">
      <w:pPr>
        <w:jc w:val="both"/>
        <w:rPr>
          <w:rFonts w:ascii="Times New Roman" w:hAnsi="Times New Roman"/>
          <w:sz w:val="24"/>
          <w:szCs w:val="24"/>
        </w:rPr>
      </w:pPr>
      <w:hyperlink r:id="rId117" w:history="1">
        <w:r w:rsidR="005A6BBD" w:rsidRPr="003A425A">
          <w:rPr>
            <w:rStyle w:val="a3"/>
            <w:rFonts w:ascii="Times New Roman" w:hAnsi="Times New Roman"/>
            <w:sz w:val="24"/>
            <w:szCs w:val="24"/>
          </w:rPr>
          <w:t>http://qt-project.org/doc/qtcreator-2.8/qt-quick-toolbars.html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тут про </w:t>
      </w:r>
      <w:r w:rsidR="00FB6D7B" w:rsidRPr="003A425A">
        <w:rPr>
          <w:rFonts w:ascii="Times New Roman" w:hAnsi="Times New Roman"/>
          <w:sz w:val="24"/>
          <w:szCs w:val="24"/>
        </w:rPr>
        <w:t>QtQuick</w:t>
      </w:r>
      <w:r w:rsidRPr="003A425A">
        <w:rPr>
          <w:rFonts w:ascii="Times New Roman" w:hAnsi="Times New Roman"/>
          <w:sz w:val="24"/>
          <w:szCs w:val="24"/>
        </w:rPr>
        <w:t>. Это пока тоже мне не очень интересно.</w:t>
      </w:r>
    </w:p>
    <w:p w:rsidR="005A6BBD" w:rsidRPr="003A425A" w:rsidRDefault="00953454" w:rsidP="004003DB">
      <w:pPr>
        <w:jc w:val="both"/>
        <w:rPr>
          <w:rFonts w:ascii="Times New Roman" w:hAnsi="Times New Roman"/>
          <w:sz w:val="24"/>
          <w:szCs w:val="24"/>
        </w:rPr>
      </w:pPr>
      <w:hyperlink r:id="rId118" w:history="1">
        <w:r w:rsidR="005A6BBD" w:rsidRPr="003A425A">
          <w:rPr>
            <w:rStyle w:val="a3"/>
            <w:rFonts w:ascii="Times New Roman" w:hAnsi="Times New Roman"/>
            <w:sz w:val="24"/>
            <w:szCs w:val="24"/>
          </w:rPr>
          <w:t>http://qt-project.org/doc/qtcreator-2.8/creator-editor-codepasting.html</w:t>
        </w:r>
      </w:hyperlink>
    </w:p>
    <w:p w:rsidR="005A6BBD" w:rsidRPr="003A425A" w:rsidRDefault="005A6BBD" w:rsidP="004003DB">
      <w:pPr>
        <w:jc w:val="both"/>
        <w:rPr>
          <w:rFonts w:ascii="Times New Roman" w:hAnsi="Times New Roman"/>
          <w:i/>
          <w:color w:val="FF0000"/>
          <w:sz w:val="24"/>
          <w:szCs w:val="24"/>
          <w:lang w:val="be-BY"/>
        </w:rPr>
      </w:pPr>
      <w:r w:rsidRPr="003A425A">
        <w:rPr>
          <w:rFonts w:ascii="Times New Roman" w:hAnsi="Times New Roman"/>
          <w:i/>
          <w:color w:val="FF0000"/>
          <w:sz w:val="24"/>
          <w:szCs w:val="24"/>
        </w:rPr>
        <w:t>чему посвящена данная часть, я плохо понял. Речь идёт о получении и загрузке кода с серверов и на сервера. В данной части перечислены серверы с кодом (но непонятно, это интернет серверы или это средство для локальных серверов).</w:t>
      </w:r>
    </w:p>
    <w:p w:rsidR="007F44E8" w:rsidRPr="003A425A" w:rsidRDefault="007F44E8" w:rsidP="007F44E8">
      <w:pPr>
        <w:pStyle w:val="5"/>
        <w:rPr>
          <w:rFonts w:ascii="Times New Roman" w:hAnsi="Times New Roman"/>
          <w:b w:val="0"/>
          <w:color w:val="FF0000"/>
          <w:sz w:val="24"/>
          <w:szCs w:val="24"/>
          <w:lang w:val="be-BY"/>
        </w:rPr>
      </w:pPr>
      <w:bookmarkStart w:id="89" w:name="_Toc382058204"/>
      <w:r w:rsidRPr="003A425A">
        <w:rPr>
          <w:rFonts w:ascii="Times New Roman" w:hAnsi="Times New Roman"/>
          <w:b w:val="0"/>
          <w:color w:val="FF0000"/>
          <w:sz w:val="24"/>
          <w:szCs w:val="24"/>
          <w:lang w:val="be-BY"/>
        </w:rPr>
        <w:t>ИСПОЛЬЗОВАНИЕ МАКРОСОВ РЕДАКТИРОВАНИЯ ТЕКСТА</w:t>
      </w:r>
      <w:bookmarkEnd w:id="89"/>
    </w:p>
    <w:p w:rsidR="005A6BBD" w:rsidRPr="003A425A" w:rsidRDefault="00953454" w:rsidP="004003DB">
      <w:pPr>
        <w:jc w:val="both"/>
        <w:rPr>
          <w:rStyle w:val="a3"/>
          <w:rFonts w:ascii="Times New Roman" w:hAnsi="Times New Roman"/>
          <w:i/>
          <w:sz w:val="24"/>
          <w:szCs w:val="24"/>
          <w:lang w:val="be-BY"/>
        </w:rPr>
      </w:pPr>
      <w:hyperlink r:id="rId119" w:history="1">
        <w:r w:rsidR="005A6BBD" w:rsidRPr="003A425A">
          <w:rPr>
            <w:rStyle w:val="a3"/>
            <w:rFonts w:ascii="Times New Roman" w:hAnsi="Times New Roman"/>
            <w:i/>
            <w:sz w:val="24"/>
            <w:szCs w:val="24"/>
          </w:rPr>
          <w:t>http://qt-project.org/doc/qtcreator-2.8/creator-macros.html</w:t>
        </w:r>
      </w:hyperlink>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i/>
          <w:color w:val="FF0000"/>
          <w:sz w:val="24"/>
          <w:szCs w:val="24"/>
          <w:lang w:val="be-BY"/>
        </w:rPr>
        <w:t>Для лучшего понимания данной возможности её следует опробировать.</w:t>
      </w:r>
    </w:p>
    <w:p w:rsidR="008474FC" w:rsidRPr="003A425A" w:rsidRDefault="008474FC" w:rsidP="008474FC">
      <w:pPr>
        <w:pStyle w:val="5"/>
        <w:rPr>
          <w:rFonts w:ascii="Times New Roman" w:hAnsi="Times New Roman"/>
          <w:b w:val="0"/>
          <w:color w:val="FF0000"/>
          <w:sz w:val="24"/>
          <w:szCs w:val="24"/>
        </w:rPr>
      </w:pPr>
      <w:bookmarkStart w:id="90" w:name="_Toc382058205"/>
      <w:r w:rsidRPr="003A425A">
        <w:rPr>
          <w:rFonts w:ascii="Times New Roman" w:hAnsi="Times New Roman"/>
          <w:b w:val="0"/>
          <w:color w:val="FF0000"/>
          <w:sz w:val="24"/>
          <w:szCs w:val="24"/>
        </w:rPr>
        <w:t>СРАВНЕНИЕ ФАЙЛОВ</w:t>
      </w:r>
      <w:bookmarkEnd w:id="90"/>
    </w:p>
    <w:p w:rsidR="005A6BBD" w:rsidRPr="003A425A" w:rsidRDefault="00953454" w:rsidP="004003DB">
      <w:pPr>
        <w:jc w:val="both"/>
        <w:rPr>
          <w:rFonts w:ascii="Times New Roman" w:hAnsi="Times New Roman"/>
          <w:i/>
          <w:sz w:val="24"/>
          <w:szCs w:val="24"/>
        </w:rPr>
      </w:pPr>
      <w:hyperlink r:id="rId120" w:history="1">
        <w:r w:rsidR="005A6BBD" w:rsidRPr="003A425A">
          <w:rPr>
            <w:rStyle w:val="a3"/>
            <w:rFonts w:ascii="Times New Roman" w:hAnsi="Times New Roman"/>
            <w:i/>
            <w:sz w:val="24"/>
            <w:szCs w:val="24"/>
          </w:rPr>
          <w:t>http://qt-project.org/doc/qtcreator-2.8/creator-diff-editor.html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color w:val="00B050"/>
          <w:sz w:val="24"/>
          <w:szCs w:val="24"/>
        </w:rPr>
        <w:t xml:space="preserve">вы можете использовать </w:t>
      </w:r>
      <w:r w:rsidRPr="003A425A">
        <w:rPr>
          <w:rFonts w:ascii="Times New Roman" w:hAnsi="Times New Roman"/>
          <w:color w:val="00B050"/>
          <w:sz w:val="24"/>
          <w:szCs w:val="24"/>
          <w:lang w:val="en-US"/>
        </w:rPr>
        <w:t>diff</w:t>
      </w:r>
      <w:r w:rsidRPr="003A425A">
        <w:rPr>
          <w:rFonts w:ascii="Times New Roman" w:hAnsi="Times New Roman"/>
          <w:color w:val="00B050"/>
          <w:sz w:val="24"/>
          <w:szCs w:val="24"/>
        </w:rPr>
        <w:t xml:space="preserve"> </w:t>
      </w:r>
      <w:r w:rsidR="004C1D5F" w:rsidRPr="003A425A">
        <w:rPr>
          <w:rFonts w:ascii="Times New Roman" w:hAnsi="Times New Roman"/>
          <w:color w:val="00B050"/>
          <w:sz w:val="24"/>
          <w:szCs w:val="24"/>
        </w:rPr>
        <w:t>редактор</w:t>
      </w:r>
      <w:r w:rsidRPr="003A425A">
        <w:rPr>
          <w:rFonts w:ascii="Times New Roman" w:hAnsi="Times New Roman"/>
          <w:color w:val="00B050"/>
          <w:sz w:val="24"/>
          <w:szCs w:val="24"/>
        </w:rPr>
        <w:t>, чтобы проверить отличия в двух файлах.</w:t>
      </w:r>
      <w:r w:rsidRPr="003A425A">
        <w:rPr>
          <w:rFonts w:ascii="Times New Roman" w:hAnsi="Times New Roman"/>
          <w:sz w:val="24"/>
          <w:szCs w:val="24"/>
        </w:rPr>
        <w:t xml:space="preserve"> </w:t>
      </w:r>
      <w:r w:rsidRPr="003A425A">
        <w:rPr>
          <w:rFonts w:ascii="Times New Roman" w:hAnsi="Times New Roman"/>
          <w:i/>
          <w:sz w:val="24"/>
          <w:szCs w:val="24"/>
        </w:rPr>
        <w:t xml:space="preserve">В данной части указано, как загрузить данный </w:t>
      </w:r>
      <w:r w:rsidR="004C1D5F" w:rsidRPr="003A425A">
        <w:rPr>
          <w:rFonts w:ascii="Times New Roman" w:hAnsi="Times New Roman"/>
          <w:i/>
          <w:sz w:val="24"/>
          <w:szCs w:val="24"/>
        </w:rPr>
        <w:t>редактор</w:t>
      </w:r>
      <w:r w:rsidRPr="003A425A">
        <w:rPr>
          <w:rFonts w:ascii="Times New Roman" w:hAnsi="Times New Roman"/>
          <w:i/>
          <w:sz w:val="24"/>
          <w:szCs w:val="24"/>
        </w:rPr>
        <w:t>.</w:t>
      </w:r>
      <w:r w:rsidR="008474FC" w:rsidRPr="003A425A">
        <w:rPr>
          <w:rFonts w:ascii="Times New Roman" w:hAnsi="Times New Roman"/>
          <w:i/>
          <w:sz w:val="24"/>
          <w:szCs w:val="24"/>
          <w:lang w:val="be-BY"/>
        </w:rPr>
        <w:t xml:space="preserve"> </w:t>
      </w:r>
      <w:r w:rsidRPr="003A425A">
        <w:rPr>
          <w:rFonts w:ascii="Times New Roman" w:hAnsi="Times New Roman"/>
          <w:i/>
          <w:sz w:val="24"/>
          <w:szCs w:val="24"/>
        </w:rPr>
        <w:t>В данной части описаны особенности использования данного средства.</w:t>
      </w:r>
    </w:p>
    <w:p w:rsidR="00360092" w:rsidRPr="003A425A" w:rsidRDefault="00360092" w:rsidP="00360092">
      <w:pPr>
        <w:pStyle w:val="5"/>
        <w:rPr>
          <w:rFonts w:ascii="Times New Roman" w:hAnsi="Times New Roman"/>
          <w:b w:val="0"/>
          <w:sz w:val="24"/>
          <w:szCs w:val="24"/>
        </w:rPr>
      </w:pPr>
      <w:bookmarkStart w:id="91" w:name="_Toc382058206"/>
      <w:r w:rsidRPr="003A425A">
        <w:rPr>
          <w:rFonts w:ascii="Times New Roman" w:hAnsi="Times New Roman"/>
          <w:b w:val="0"/>
          <w:sz w:val="24"/>
          <w:szCs w:val="24"/>
        </w:rPr>
        <w:t>ПОИСК</w:t>
      </w:r>
      <w:bookmarkEnd w:id="91"/>
    </w:p>
    <w:p w:rsidR="005A6BBD" w:rsidRPr="003A425A" w:rsidRDefault="00953454" w:rsidP="004003DB">
      <w:pPr>
        <w:jc w:val="both"/>
        <w:rPr>
          <w:rFonts w:ascii="Times New Roman" w:hAnsi="Times New Roman"/>
          <w:i/>
          <w:sz w:val="24"/>
          <w:szCs w:val="24"/>
        </w:rPr>
      </w:pPr>
      <w:hyperlink r:id="rId121" w:history="1">
        <w:r w:rsidR="005A6BBD" w:rsidRPr="003A425A">
          <w:rPr>
            <w:rStyle w:val="a3"/>
            <w:rFonts w:ascii="Times New Roman" w:hAnsi="Times New Roman"/>
            <w:i/>
            <w:sz w:val="24"/>
            <w:szCs w:val="24"/>
          </w:rPr>
          <w:t>http://qt-project.org/doc/qtcreator-2.8/creator-finding-overview.html</w:t>
        </w:r>
      </w:hyperlink>
    </w:p>
    <w:p w:rsidR="00360092" w:rsidRPr="003A425A" w:rsidRDefault="00205395" w:rsidP="004003DB">
      <w:pPr>
        <w:jc w:val="both"/>
        <w:rPr>
          <w:rFonts w:ascii="Times New Roman" w:hAnsi="Times New Roman"/>
          <w:sz w:val="24"/>
          <w:szCs w:val="24"/>
          <w:lang w:val="be-BY"/>
        </w:rPr>
      </w:pPr>
      <w:r w:rsidRPr="003A425A">
        <w:rPr>
          <w:rFonts w:ascii="Times New Roman" w:hAnsi="Times New Roman"/>
          <w:sz w:val="24"/>
          <w:szCs w:val="24"/>
        </w:rPr>
        <w:t>Qt Creator</w:t>
      </w:r>
      <w:r w:rsidR="005A6BBD" w:rsidRPr="003A425A">
        <w:rPr>
          <w:rFonts w:ascii="Times New Roman" w:hAnsi="Times New Roman"/>
          <w:sz w:val="24"/>
          <w:szCs w:val="24"/>
        </w:rPr>
        <w:t xml:space="preserve"> предоставляет два типа поиска: </w:t>
      </w:r>
    </w:p>
    <w:p w:rsidR="00360092" w:rsidRPr="003A425A" w:rsidRDefault="00360092" w:rsidP="004D4FF9">
      <w:pPr>
        <w:numPr>
          <w:ilvl w:val="0"/>
          <w:numId w:val="125"/>
        </w:numPr>
        <w:jc w:val="both"/>
        <w:rPr>
          <w:rFonts w:ascii="Times New Roman" w:hAnsi="Times New Roman"/>
          <w:sz w:val="24"/>
          <w:szCs w:val="24"/>
          <w:lang w:val="be-BY"/>
        </w:rPr>
      </w:pPr>
      <w:r w:rsidRPr="003A425A">
        <w:rPr>
          <w:rFonts w:ascii="Times New Roman" w:hAnsi="Times New Roman"/>
          <w:sz w:val="24"/>
          <w:szCs w:val="24"/>
        </w:rPr>
        <w:t>инкрементный</w:t>
      </w:r>
    </w:p>
    <w:p w:rsidR="00360092" w:rsidRPr="003A425A" w:rsidRDefault="005A6BBD" w:rsidP="004D4FF9">
      <w:pPr>
        <w:numPr>
          <w:ilvl w:val="0"/>
          <w:numId w:val="125"/>
        </w:numPr>
        <w:jc w:val="both"/>
        <w:rPr>
          <w:rFonts w:ascii="Times New Roman" w:hAnsi="Times New Roman"/>
          <w:sz w:val="24"/>
          <w:szCs w:val="24"/>
          <w:lang w:val="be-BY"/>
        </w:rPr>
      </w:pPr>
      <w:r w:rsidRPr="003A425A">
        <w:rPr>
          <w:rFonts w:ascii="Times New Roman" w:hAnsi="Times New Roman"/>
          <w:sz w:val="24"/>
          <w:szCs w:val="24"/>
        </w:rPr>
        <w:t>продвинутый</w:t>
      </w:r>
      <w:r w:rsidR="00360092"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Инкрементный поиск – это последовательное выделение совпадающих символов в коде в открытом в настоящее время файле. Продвинутый поиск – это поиск среди всех файлов открытого </w:t>
      </w:r>
      <w:r w:rsidR="00F850EA" w:rsidRPr="003A425A">
        <w:rPr>
          <w:rFonts w:ascii="Times New Roman" w:hAnsi="Times New Roman"/>
          <w:sz w:val="24"/>
          <w:szCs w:val="24"/>
        </w:rPr>
        <w:t>проект</w:t>
      </w:r>
      <w:r w:rsidRPr="003A425A">
        <w:rPr>
          <w:rFonts w:ascii="Times New Roman" w:hAnsi="Times New Roman"/>
          <w:sz w:val="24"/>
          <w:szCs w:val="24"/>
        </w:rPr>
        <w:t>а, которые находятся в файловой системе.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в создателе есть специальная служба лёгкого поиска, называемая локатором.</w:t>
      </w:r>
    </w:p>
    <w:p w:rsidR="005A6BBD" w:rsidRPr="003A425A" w:rsidRDefault="00953454" w:rsidP="004003DB">
      <w:pPr>
        <w:jc w:val="both"/>
        <w:rPr>
          <w:rFonts w:ascii="Times New Roman" w:hAnsi="Times New Roman"/>
          <w:sz w:val="24"/>
          <w:szCs w:val="24"/>
        </w:rPr>
      </w:pPr>
      <w:hyperlink r:id="rId122" w:history="1">
        <w:r w:rsidR="005A6BBD" w:rsidRPr="003A425A">
          <w:rPr>
            <w:rStyle w:val="a3"/>
            <w:rFonts w:ascii="Times New Roman" w:hAnsi="Times New Roman"/>
            <w:sz w:val="24"/>
            <w:szCs w:val="24"/>
          </w:rPr>
          <w:t>http://qt-project.org/doc/qtcreator-2.8/creator-editor-finding.html</w:t>
        </w:r>
      </w:hyperlink>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в данной части описано, как осуществлять инкрементный поиск.</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Также в данной части описано, как осуществлять продвинутый поиск.</w:t>
      </w:r>
    </w:p>
    <w:p w:rsidR="007446BC" w:rsidRPr="003A425A" w:rsidRDefault="007446BC" w:rsidP="007446BC">
      <w:pPr>
        <w:pStyle w:val="5"/>
        <w:rPr>
          <w:rFonts w:ascii="Times New Roman" w:hAnsi="Times New Roman"/>
          <w:b w:val="0"/>
          <w:sz w:val="24"/>
          <w:szCs w:val="24"/>
        </w:rPr>
      </w:pPr>
      <w:bookmarkStart w:id="92" w:name="_Toc382058207"/>
      <w:r w:rsidRPr="003A425A">
        <w:rPr>
          <w:rFonts w:ascii="Times New Roman" w:hAnsi="Times New Roman"/>
          <w:b w:val="0"/>
          <w:sz w:val="24"/>
          <w:szCs w:val="24"/>
        </w:rPr>
        <w:t>ПОИСК ПРИ ПОМОЩИ ЛОКАТОРА</w:t>
      </w:r>
      <w:bookmarkEnd w:id="92"/>
    </w:p>
    <w:p w:rsidR="005A6BBD" w:rsidRPr="003A425A" w:rsidRDefault="00953454" w:rsidP="004003DB">
      <w:pPr>
        <w:jc w:val="both"/>
        <w:rPr>
          <w:rFonts w:ascii="Times New Roman" w:hAnsi="Times New Roman"/>
          <w:sz w:val="24"/>
          <w:szCs w:val="24"/>
        </w:rPr>
      </w:pPr>
      <w:hyperlink r:id="rId123" w:history="1">
        <w:r w:rsidR="005A6BBD" w:rsidRPr="003A425A">
          <w:rPr>
            <w:rStyle w:val="a3"/>
            <w:rFonts w:ascii="Times New Roman" w:hAnsi="Times New Roman"/>
            <w:sz w:val="24"/>
            <w:szCs w:val="24"/>
          </w:rPr>
          <w:t>http://qt-project.org/doc/qtcreator-2.8/creator-editor-locator.html</w:t>
        </w:r>
      </w:hyperlink>
    </w:p>
    <w:p w:rsidR="005A6BBD" w:rsidRPr="003A425A" w:rsidRDefault="005A6BBD" w:rsidP="004003DB">
      <w:pPr>
        <w:jc w:val="both"/>
        <w:rPr>
          <w:rFonts w:ascii="Times New Roman" w:hAnsi="Times New Roman"/>
          <w:color w:val="00B050"/>
          <w:sz w:val="24"/>
          <w:szCs w:val="24"/>
          <w:lang w:val="be-BY"/>
        </w:rPr>
      </w:pPr>
      <w:r w:rsidRPr="003A425A">
        <w:rPr>
          <w:rFonts w:ascii="Times New Roman" w:hAnsi="Times New Roman"/>
          <w:color w:val="FF0000"/>
          <w:sz w:val="24"/>
          <w:szCs w:val="24"/>
        </w:rPr>
        <w:t>локатор находитс</w:t>
      </w:r>
      <w:r w:rsidR="007446BC" w:rsidRPr="003A425A">
        <w:rPr>
          <w:rFonts w:ascii="Times New Roman" w:hAnsi="Times New Roman"/>
          <w:color w:val="FF0000"/>
          <w:sz w:val="24"/>
          <w:szCs w:val="24"/>
        </w:rPr>
        <w:t>я слева внизу в окне создателя</w:t>
      </w:r>
      <w:r w:rsidR="007446BC" w:rsidRPr="003A425A">
        <w:rPr>
          <w:rFonts w:ascii="Times New Roman" w:hAnsi="Times New Roman"/>
          <w:color w:val="00B05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В локаторе можно задавать имя файла, после чего данный файл открывается, а также задавать номер строки и столбца, после чего курсор переходит на данную строку и столбец.</w:t>
      </w:r>
      <w:r w:rsidR="00683249" w:rsidRPr="003A425A">
        <w:rPr>
          <w:rFonts w:ascii="Times New Roman" w:hAnsi="Times New Roman"/>
          <w:color w:val="00B050"/>
          <w:sz w:val="24"/>
          <w:szCs w:val="24"/>
          <w:lang w:val="be-BY"/>
        </w:rPr>
        <w:t xml:space="preserve"> </w:t>
      </w:r>
      <w:r w:rsidRPr="003A425A">
        <w:rPr>
          <w:rFonts w:ascii="Times New Roman" w:hAnsi="Times New Roman"/>
          <w:color w:val="FF0000"/>
          <w:sz w:val="24"/>
          <w:szCs w:val="24"/>
        </w:rPr>
        <w:t>Также в локаторе можно использовать различные фильтры, которые задаются некоторым специальным фильтром</w:t>
      </w:r>
      <w:r w:rsidRPr="003A425A">
        <w:rPr>
          <w:rFonts w:ascii="Times New Roman" w:hAnsi="Times New Roman"/>
          <w:color w:val="00B05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Также в данной части описывается, как создавать свои собственные фильтры локатора. Что касается информации, которую ищет локатор, то она кэшируется. Например, </w:t>
      </w:r>
      <w:r w:rsidR="00205395" w:rsidRPr="003A425A">
        <w:rPr>
          <w:rFonts w:ascii="Times New Roman" w:hAnsi="Times New Roman"/>
          <w:sz w:val="24"/>
          <w:szCs w:val="24"/>
        </w:rPr>
        <w:t xml:space="preserve">Qt </w:t>
      </w:r>
      <w:r w:rsidR="00205395" w:rsidRPr="003A425A">
        <w:rPr>
          <w:rFonts w:ascii="Times New Roman" w:hAnsi="Times New Roman"/>
          <w:sz w:val="24"/>
          <w:szCs w:val="24"/>
        </w:rPr>
        <w:lastRenderedPageBreak/>
        <w:t>Creator</w:t>
      </w:r>
      <w:r w:rsidRPr="003A425A">
        <w:rPr>
          <w:rFonts w:ascii="Times New Roman" w:hAnsi="Times New Roman"/>
          <w:sz w:val="24"/>
          <w:szCs w:val="24"/>
        </w:rPr>
        <w:t xml:space="preserve"> очищает кэш созданных вами фильтров раз в час. Чтобы обновить кэш вручную, следует зайти в настройки локатора и нажать команду </w:t>
      </w:r>
      <w:r w:rsidRPr="003A425A">
        <w:rPr>
          <w:rFonts w:ascii="Times New Roman" w:hAnsi="Times New Roman"/>
          <w:b/>
          <w:sz w:val="24"/>
          <w:szCs w:val="24"/>
          <w:lang w:val="en-US"/>
        </w:rPr>
        <w:t>Refresh</w:t>
      </w:r>
      <w:r w:rsidRPr="003A425A">
        <w:rPr>
          <w:rFonts w:ascii="Times New Roman" w:hAnsi="Times New Roman"/>
          <w:sz w:val="24"/>
          <w:szCs w:val="24"/>
        </w:rPr>
        <w:t>.</w:t>
      </w:r>
    </w:p>
    <w:p w:rsidR="00683249" w:rsidRPr="003A425A" w:rsidRDefault="00683249" w:rsidP="00683249">
      <w:pPr>
        <w:pStyle w:val="5"/>
        <w:rPr>
          <w:rFonts w:ascii="Times New Roman" w:hAnsi="Times New Roman"/>
          <w:b w:val="0"/>
          <w:sz w:val="24"/>
          <w:szCs w:val="24"/>
        </w:rPr>
      </w:pPr>
      <w:bookmarkStart w:id="93" w:name="_Toc382058208"/>
      <w:r w:rsidRPr="003A425A">
        <w:rPr>
          <w:rFonts w:ascii="Times New Roman" w:hAnsi="Times New Roman"/>
          <w:b w:val="0"/>
          <w:sz w:val="24"/>
          <w:szCs w:val="24"/>
        </w:rPr>
        <w:t>РЕФАКТОРИНГ</w:t>
      </w:r>
      <w:bookmarkEnd w:id="93"/>
    </w:p>
    <w:p w:rsidR="005A6BBD" w:rsidRPr="003A425A" w:rsidRDefault="00953454" w:rsidP="004003DB">
      <w:pPr>
        <w:jc w:val="both"/>
        <w:rPr>
          <w:rFonts w:ascii="Times New Roman" w:hAnsi="Times New Roman"/>
          <w:sz w:val="24"/>
          <w:szCs w:val="24"/>
        </w:rPr>
      </w:pPr>
      <w:hyperlink r:id="rId124" w:history="1">
        <w:r w:rsidR="005A6BBD" w:rsidRPr="003A425A">
          <w:rPr>
            <w:rStyle w:val="a3"/>
            <w:rFonts w:ascii="Times New Roman" w:hAnsi="Times New Roman"/>
            <w:sz w:val="24"/>
            <w:szCs w:val="24"/>
          </w:rPr>
          <w:t>http://qt-project.org/doc/qtcreator-2.8/creator-editor-refactoring.html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выполняйте </w:t>
      </w:r>
      <w:r w:rsidR="00490DFC" w:rsidRPr="003A425A">
        <w:rPr>
          <w:rFonts w:ascii="Times New Roman" w:hAnsi="Times New Roman"/>
          <w:sz w:val="24"/>
          <w:szCs w:val="24"/>
        </w:rPr>
        <w:t>рефактор</w:t>
      </w:r>
      <w:r w:rsidRPr="003A425A">
        <w:rPr>
          <w:rFonts w:ascii="Times New Roman" w:hAnsi="Times New Roman"/>
          <w:sz w:val="24"/>
          <w:szCs w:val="24"/>
        </w:rPr>
        <w:t xml:space="preserve">инг для того, чтобы: </w:t>
      </w:r>
    </w:p>
    <w:p w:rsidR="005A6BBD" w:rsidRPr="003A425A" w:rsidRDefault="005A6BBD" w:rsidP="004D4FF9">
      <w:pPr>
        <w:pStyle w:val="a8"/>
        <w:numPr>
          <w:ilvl w:val="0"/>
          <w:numId w:val="48"/>
        </w:numPr>
        <w:jc w:val="both"/>
        <w:rPr>
          <w:rFonts w:ascii="Times New Roman" w:hAnsi="Times New Roman"/>
          <w:sz w:val="24"/>
          <w:szCs w:val="24"/>
        </w:rPr>
      </w:pPr>
      <w:r w:rsidRPr="003A425A">
        <w:rPr>
          <w:rFonts w:ascii="Times New Roman" w:hAnsi="Times New Roman"/>
          <w:sz w:val="24"/>
          <w:szCs w:val="24"/>
        </w:rPr>
        <w:t xml:space="preserve">улучшить внутреннее качество ваших приложений, </w:t>
      </w:r>
    </w:p>
    <w:p w:rsidR="005A6BBD" w:rsidRPr="003A425A" w:rsidRDefault="005A6BBD" w:rsidP="004D4FF9">
      <w:pPr>
        <w:pStyle w:val="a8"/>
        <w:numPr>
          <w:ilvl w:val="0"/>
          <w:numId w:val="48"/>
        </w:numPr>
        <w:jc w:val="both"/>
        <w:rPr>
          <w:rFonts w:ascii="Times New Roman" w:hAnsi="Times New Roman"/>
          <w:sz w:val="24"/>
          <w:szCs w:val="24"/>
        </w:rPr>
      </w:pPr>
      <w:r w:rsidRPr="003A425A">
        <w:rPr>
          <w:rFonts w:ascii="Times New Roman" w:hAnsi="Times New Roman"/>
          <w:sz w:val="24"/>
          <w:szCs w:val="24"/>
        </w:rPr>
        <w:t xml:space="preserve">улучшить расширяемость и производительность, </w:t>
      </w:r>
    </w:p>
    <w:p w:rsidR="005A6BBD" w:rsidRPr="003A425A" w:rsidRDefault="005A6BBD" w:rsidP="004D4FF9">
      <w:pPr>
        <w:pStyle w:val="a8"/>
        <w:numPr>
          <w:ilvl w:val="0"/>
          <w:numId w:val="48"/>
        </w:numPr>
        <w:jc w:val="both"/>
        <w:rPr>
          <w:rFonts w:ascii="Times New Roman" w:hAnsi="Times New Roman"/>
          <w:sz w:val="24"/>
          <w:szCs w:val="24"/>
        </w:rPr>
      </w:pPr>
      <w:r w:rsidRPr="003A425A">
        <w:rPr>
          <w:rFonts w:ascii="Times New Roman" w:hAnsi="Times New Roman"/>
          <w:sz w:val="24"/>
          <w:szCs w:val="24"/>
        </w:rPr>
        <w:t xml:space="preserve">улучшить читабельность и устойчивость кода, </w:t>
      </w:r>
    </w:p>
    <w:p w:rsidR="005A6BBD" w:rsidRPr="003A425A" w:rsidRDefault="005A6BBD" w:rsidP="004D4FF9">
      <w:pPr>
        <w:pStyle w:val="a8"/>
        <w:numPr>
          <w:ilvl w:val="0"/>
          <w:numId w:val="48"/>
        </w:numPr>
        <w:jc w:val="both"/>
        <w:rPr>
          <w:rFonts w:ascii="Times New Roman" w:hAnsi="Times New Roman"/>
          <w:sz w:val="24"/>
          <w:szCs w:val="24"/>
        </w:rPr>
      </w:pPr>
      <w:r w:rsidRPr="003A425A">
        <w:rPr>
          <w:rFonts w:ascii="Times New Roman" w:hAnsi="Times New Roman"/>
          <w:sz w:val="24"/>
          <w:szCs w:val="24"/>
        </w:rPr>
        <w:t xml:space="preserve">упростить </w:t>
      </w:r>
      <w:r w:rsidR="00D95FF2" w:rsidRPr="003A425A">
        <w:rPr>
          <w:rFonts w:ascii="Times New Roman" w:hAnsi="Times New Roman"/>
          <w:sz w:val="24"/>
          <w:szCs w:val="24"/>
        </w:rPr>
        <w:t>структур</w:t>
      </w:r>
      <w:r w:rsidRPr="003A425A">
        <w:rPr>
          <w:rFonts w:ascii="Times New Roman" w:hAnsi="Times New Roman"/>
          <w:sz w:val="24"/>
          <w:szCs w:val="24"/>
        </w:rPr>
        <w:t>у кода.</w:t>
      </w:r>
    </w:p>
    <w:p w:rsidR="005A6BBD" w:rsidRPr="003A425A" w:rsidRDefault="005A6BBD" w:rsidP="004003DB">
      <w:pPr>
        <w:jc w:val="both"/>
        <w:rPr>
          <w:rFonts w:ascii="Times New Roman" w:hAnsi="Times New Roman"/>
          <w:i/>
          <w:sz w:val="24"/>
          <w:szCs w:val="24"/>
        </w:rPr>
      </w:pPr>
      <w:r w:rsidRPr="003A425A">
        <w:rPr>
          <w:rFonts w:ascii="Times New Roman" w:hAnsi="Times New Roman"/>
          <w:i/>
          <w:sz w:val="24"/>
          <w:szCs w:val="24"/>
        </w:rPr>
        <w:t>показано, как переименовать символ, что я уже успешно умею делать.</w:t>
      </w:r>
      <w:r w:rsidR="00683249" w:rsidRPr="003A425A">
        <w:rPr>
          <w:rFonts w:ascii="Times New Roman" w:hAnsi="Times New Roman"/>
          <w:i/>
          <w:sz w:val="24"/>
          <w:szCs w:val="24"/>
          <w:lang w:val="be-BY"/>
        </w:rPr>
        <w:t xml:space="preserve"> </w:t>
      </w:r>
      <w:r w:rsidRPr="003A425A">
        <w:rPr>
          <w:rFonts w:ascii="Times New Roman" w:hAnsi="Times New Roman"/>
          <w:i/>
          <w:sz w:val="24"/>
          <w:szCs w:val="24"/>
        </w:rPr>
        <w:t xml:space="preserve">Также там перечислены возможные действия, которые позволяет делать </w:t>
      </w:r>
      <w:r w:rsidR="00205395" w:rsidRPr="003A425A">
        <w:rPr>
          <w:rFonts w:ascii="Times New Roman" w:hAnsi="Times New Roman"/>
          <w:i/>
          <w:sz w:val="24"/>
          <w:szCs w:val="24"/>
        </w:rPr>
        <w:t>Qt Creator</w:t>
      </w:r>
      <w:r w:rsidRPr="003A425A">
        <w:rPr>
          <w:rFonts w:ascii="Times New Roman" w:hAnsi="Times New Roman"/>
          <w:i/>
          <w:sz w:val="24"/>
          <w:szCs w:val="24"/>
        </w:rPr>
        <w:t xml:space="preserve"> с кодом С++. Там очень много полезных приёмов </w:t>
      </w:r>
      <w:r w:rsidR="00490DFC" w:rsidRPr="003A425A">
        <w:rPr>
          <w:rFonts w:ascii="Times New Roman" w:hAnsi="Times New Roman"/>
          <w:i/>
          <w:sz w:val="24"/>
          <w:szCs w:val="24"/>
        </w:rPr>
        <w:t>рефактор</w:t>
      </w:r>
      <w:r w:rsidRPr="003A425A">
        <w:rPr>
          <w:rFonts w:ascii="Times New Roman" w:hAnsi="Times New Roman"/>
          <w:i/>
          <w:sz w:val="24"/>
          <w:szCs w:val="24"/>
        </w:rPr>
        <w:t xml:space="preserve">инга, многие из которых я не использовал. К традиционным можно отнести создание определения/объявления. А там можно совершать несколько десятков приёмов </w:t>
      </w:r>
      <w:r w:rsidR="00490DFC" w:rsidRPr="003A425A">
        <w:rPr>
          <w:rFonts w:ascii="Times New Roman" w:hAnsi="Times New Roman"/>
          <w:i/>
          <w:sz w:val="24"/>
          <w:szCs w:val="24"/>
        </w:rPr>
        <w:t>рефактор</w:t>
      </w:r>
      <w:r w:rsidRPr="003A425A">
        <w:rPr>
          <w:rFonts w:ascii="Times New Roman" w:hAnsi="Times New Roman"/>
          <w:i/>
          <w:sz w:val="24"/>
          <w:szCs w:val="24"/>
        </w:rPr>
        <w:t>инга.</w:t>
      </w:r>
    </w:p>
    <w:p w:rsidR="005A6BBD" w:rsidRPr="003A425A" w:rsidRDefault="005A6BBD" w:rsidP="004D4FF9">
      <w:pPr>
        <w:pStyle w:val="a8"/>
        <w:numPr>
          <w:ilvl w:val="0"/>
          <w:numId w:val="49"/>
        </w:numPr>
        <w:jc w:val="both"/>
        <w:rPr>
          <w:rFonts w:ascii="Times New Roman" w:hAnsi="Times New Roman"/>
          <w:i/>
          <w:color w:val="FF0000"/>
          <w:sz w:val="24"/>
          <w:szCs w:val="24"/>
        </w:rPr>
      </w:pPr>
      <w:r w:rsidRPr="003A425A">
        <w:rPr>
          <w:rFonts w:ascii="Times New Roman" w:hAnsi="Times New Roman"/>
          <w:i/>
          <w:color w:val="FF0000"/>
          <w:sz w:val="24"/>
          <w:szCs w:val="24"/>
        </w:rPr>
        <w:t>Можно переименовывать символ.</w:t>
      </w:r>
    </w:p>
    <w:p w:rsidR="005A6BBD" w:rsidRPr="003A425A" w:rsidRDefault="005A6BBD" w:rsidP="004D4FF9">
      <w:pPr>
        <w:pStyle w:val="a8"/>
        <w:numPr>
          <w:ilvl w:val="0"/>
          <w:numId w:val="49"/>
        </w:numPr>
        <w:jc w:val="both"/>
        <w:rPr>
          <w:rFonts w:ascii="Times New Roman" w:hAnsi="Times New Roman"/>
          <w:i/>
          <w:color w:val="FF0000"/>
          <w:sz w:val="24"/>
          <w:szCs w:val="24"/>
        </w:rPr>
      </w:pPr>
      <w:r w:rsidRPr="003A425A">
        <w:rPr>
          <w:rFonts w:ascii="Times New Roman" w:hAnsi="Times New Roman"/>
          <w:i/>
          <w:color w:val="FF0000"/>
          <w:sz w:val="24"/>
          <w:szCs w:val="24"/>
        </w:rPr>
        <w:t>Можно изменить бинарные операции.</w:t>
      </w:r>
    </w:p>
    <w:p w:rsidR="005A6BBD" w:rsidRPr="003A425A" w:rsidRDefault="005A6BBD" w:rsidP="004D4FF9">
      <w:pPr>
        <w:pStyle w:val="a8"/>
        <w:numPr>
          <w:ilvl w:val="0"/>
          <w:numId w:val="49"/>
        </w:numPr>
        <w:jc w:val="both"/>
        <w:rPr>
          <w:rFonts w:ascii="Times New Roman" w:hAnsi="Times New Roman"/>
          <w:i/>
          <w:color w:val="FF0000"/>
          <w:sz w:val="24"/>
          <w:szCs w:val="24"/>
        </w:rPr>
      </w:pPr>
      <w:r w:rsidRPr="003A425A">
        <w:rPr>
          <w:rFonts w:ascii="Times New Roman" w:hAnsi="Times New Roman"/>
          <w:i/>
          <w:color w:val="FF0000"/>
          <w:sz w:val="24"/>
          <w:szCs w:val="24"/>
        </w:rPr>
        <w:t xml:space="preserve">Упрощение условий </w:t>
      </w:r>
      <w:r w:rsidRPr="003A425A">
        <w:rPr>
          <w:rFonts w:ascii="Times New Roman" w:hAnsi="Times New Roman"/>
          <w:i/>
          <w:color w:val="FF0000"/>
          <w:sz w:val="24"/>
          <w:szCs w:val="24"/>
          <w:lang w:val="en-US"/>
        </w:rPr>
        <w:t>if</w:t>
      </w:r>
      <w:r w:rsidRPr="003A425A">
        <w:rPr>
          <w:rFonts w:ascii="Times New Roman" w:hAnsi="Times New Roman"/>
          <w:i/>
          <w:color w:val="FF0000"/>
          <w:sz w:val="24"/>
          <w:szCs w:val="24"/>
        </w:rPr>
        <w:t xml:space="preserve"> и</w:t>
      </w:r>
      <w:r w:rsidRPr="003A425A">
        <w:rPr>
          <w:rFonts w:ascii="Times New Roman" w:hAnsi="Times New Roman"/>
          <w:i/>
          <w:color w:val="FF0000"/>
          <w:sz w:val="24"/>
          <w:szCs w:val="24"/>
          <w:lang w:val="be-BY"/>
        </w:rPr>
        <w:t xml:space="preserve"> </w:t>
      </w:r>
      <w:r w:rsidRPr="003A425A">
        <w:rPr>
          <w:rFonts w:ascii="Times New Roman" w:hAnsi="Times New Roman"/>
          <w:i/>
          <w:color w:val="FF0000"/>
          <w:sz w:val="24"/>
          <w:szCs w:val="24"/>
          <w:lang w:val="en-US"/>
        </w:rPr>
        <w:t>while</w:t>
      </w:r>
      <w:r w:rsidRPr="003A425A">
        <w:rPr>
          <w:rFonts w:ascii="Times New Roman" w:hAnsi="Times New Roman"/>
          <w:i/>
          <w:color w:val="FF0000"/>
          <w:sz w:val="24"/>
          <w:szCs w:val="24"/>
        </w:rPr>
        <w:t>.</w:t>
      </w:r>
    </w:p>
    <w:p w:rsidR="005A6BBD" w:rsidRPr="003A425A" w:rsidRDefault="00B347C0" w:rsidP="004D4FF9">
      <w:pPr>
        <w:pStyle w:val="a8"/>
        <w:numPr>
          <w:ilvl w:val="0"/>
          <w:numId w:val="49"/>
        </w:numPr>
        <w:jc w:val="both"/>
        <w:rPr>
          <w:rFonts w:ascii="Times New Roman" w:hAnsi="Times New Roman"/>
          <w:i/>
          <w:color w:val="FF0000"/>
          <w:sz w:val="24"/>
          <w:szCs w:val="24"/>
        </w:rPr>
      </w:pPr>
      <w:r w:rsidRPr="003A425A">
        <w:rPr>
          <w:rFonts w:ascii="Times New Roman" w:hAnsi="Times New Roman"/>
          <w:i/>
          <w:color w:val="FF0000"/>
          <w:sz w:val="24"/>
          <w:szCs w:val="24"/>
        </w:rPr>
        <w:t>Редактир</w:t>
      </w:r>
      <w:r w:rsidR="005A6BBD" w:rsidRPr="003A425A">
        <w:rPr>
          <w:rFonts w:ascii="Times New Roman" w:hAnsi="Times New Roman"/>
          <w:i/>
          <w:color w:val="FF0000"/>
          <w:sz w:val="24"/>
          <w:szCs w:val="24"/>
        </w:rPr>
        <w:t>ование строк</w:t>
      </w:r>
    </w:p>
    <w:p w:rsidR="005A6BBD" w:rsidRPr="003A425A" w:rsidRDefault="005A6BBD" w:rsidP="004D4FF9">
      <w:pPr>
        <w:pStyle w:val="a8"/>
        <w:numPr>
          <w:ilvl w:val="0"/>
          <w:numId w:val="49"/>
        </w:numPr>
        <w:jc w:val="both"/>
        <w:rPr>
          <w:rFonts w:ascii="Times New Roman" w:hAnsi="Times New Roman"/>
          <w:i/>
          <w:color w:val="FF0000"/>
          <w:sz w:val="24"/>
          <w:szCs w:val="24"/>
        </w:rPr>
      </w:pPr>
      <w:r w:rsidRPr="003A425A">
        <w:rPr>
          <w:rFonts w:ascii="Times New Roman" w:hAnsi="Times New Roman"/>
          <w:i/>
          <w:color w:val="FF0000"/>
          <w:sz w:val="24"/>
          <w:szCs w:val="24"/>
        </w:rPr>
        <w:t>Создание объявления переменных</w:t>
      </w:r>
    </w:p>
    <w:p w:rsidR="005A6BBD" w:rsidRPr="003A425A" w:rsidRDefault="005A6BBD" w:rsidP="004D4FF9">
      <w:pPr>
        <w:pStyle w:val="a8"/>
        <w:numPr>
          <w:ilvl w:val="0"/>
          <w:numId w:val="49"/>
        </w:numPr>
        <w:jc w:val="both"/>
        <w:rPr>
          <w:rFonts w:ascii="Times New Roman" w:hAnsi="Times New Roman"/>
          <w:i/>
          <w:color w:val="FF0000"/>
          <w:sz w:val="24"/>
          <w:szCs w:val="24"/>
        </w:rPr>
      </w:pPr>
      <w:r w:rsidRPr="003A425A">
        <w:rPr>
          <w:rFonts w:ascii="Times New Roman" w:hAnsi="Times New Roman"/>
          <w:i/>
          <w:color w:val="FF0000"/>
          <w:sz w:val="24"/>
          <w:szCs w:val="24"/>
        </w:rPr>
        <w:t>Создание определения и объявления методов</w:t>
      </w:r>
    </w:p>
    <w:p w:rsidR="00090B3D" w:rsidRPr="003A425A" w:rsidRDefault="00090B3D" w:rsidP="00090B3D">
      <w:pPr>
        <w:pStyle w:val="5"/>
        <w:rPr>
          <w:rFonts w:ascii="Times New Roman" w:hAnsi="Times New Roman"/>
          <w:b w:val="0"/>
          <w:sz w:val="24"/>
          <w:szCs w:val="24"/>
        </w:rPr>
      </w:pPr>
      <w:bookmarkStart w:id="94" w:name="_Toc382058209"/>
      <w:r w:rsidRPr="003A425A">
        <w:rPr>
          <w:rFonts w:ascii="Times New Roman" w:hAnsi="Times New Roman"/>
          <w:b w:val="0"/>
          <w:sz w:val="24"/>
          <w:szCs w:val="24"/>
        </w:rPr>
        <w:t>КОНФИГУРИРОВАНИЕ РЕДАКТОРА</w:t>
      </w:r>
      <w:bookmarkEnd w:id="94"/>
    </w:p>
    <w:p w:rsidR="005A6BBD" w:rsidRPr="003A425A" w:rsidRDefault="00953454" w:rsidP="004003DB">
      <w:pPr>
        <w:jc w:val="both"/>
        <w:rPr>
          <w:rFonts w:ascii="Times New Roman" w:hAnsi="Times New Roman"/>
          <w:i/>
          <w:sz w:val="24"/>
          <w:szCs w:val="24"/>
        </w:rPr>
      </w:pPr>
      <w:hyperlink r:id="rId125" w:history="1">
        <w:r w:rsidR="005A6BBD" w:rsidRPr="003A425A">
          <w:rPr>
            <w:rStyle w:val="a3"/>
            <w:rFonts w:ascii="Times New Roman" w:hAnsi="Times New Roman"/>
            <w:i/>
            <w:sz w:val="24"/>
            <w:szCs w:val="24"/>
          </w:rPr>
          <w:t>http://qt-project.org/doc/qtcreator-2.8/creator-editor-options.html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 данной части обобщены все возможные операции по </w:t>
      </w:r>
      <w:r w:rsidR="00B347C0" w:rsidRPr="003A425A">
        <w:rPr>
          <w:rFonts w:ascii="Times New Roman" w:hAnsi="Times New Roman"/>
          <w:sz w:val="24"/>
          <w:szCs w:val="24"/>
        </w:rPr>
        <w:t>редактир</w:t>
      </w:r>
      <w:r w:rsidRPr="003A425A">
        <w:rPr>
          <w:rFonts w:ascii="Times New Roman" w:hAnsi="Times New Roman"/>
          <w:sz w:val="24"/>
          <w:szCs w:val="24"/>
        </w:rPr>
        <w:t>ованию кода</w:t>
      </w:r>
    </w:p>
    <w:p w:rsidR="005A6BBD" w:rsidRPr="003A425A" w:rsidRDefault="005A6BBD" w:rsidP="004D4FF9">
      <w:pPr>
        <w:pStyle w:val="a8"/>
        <w:numPr>
          <w:ilvl w:val="0"/>
          <w:numId w:val="50"/>
        </w:numPr>
        <w:jc w:val="both"/>
        <w:rPr>
          <w:rFonts w:ascii="Times New Roman" w:hAnsi="Times New Roman"/>
          <w:sz w:val="24"/>
          <w:szCs w:val="24"/>
        </w:rPr>
      </w:pPr>
      <w:r w:rsidRPr="003A425A">
        <w:rPr>
          <w:rFonts w:ascii="Times New Roman" w:hAnsi="Times New Roman"/>
          <w:sz w:val="24"/>
          <w:szCs w:val="24"/>
        </w:rPr>
        <w:t xml:space="preserve">Определение цветовых схем и выделений для кода </w:t>
      </w:r>
    </w:p>
    <w:p w:rsidR="005A6BBD" w:rsidRPr="003A425A" w:rsidRDefault="005A6BBD" w:rsidP="004D4FF9">
      <w:pPr>
        <w:pStyle w:val="a8"/>
        <w:numPr>
          <w:ilvl w:val="0"/>
          <w:numId w:val="50"/>
        </w:numPr>
        <w:jc w:val="both"/>
        <w:rPr>
          <w:rFonts w:ascii="Times New Roman" w:hAnsi="Times New Roman"/>
          <w:sz w:val="24"/>
          <w:szCs w:val="24"/>
        </w:rPr>
      </w:pPr>
      <w:r w:rsidRPr="003A425A">
        <w:rPr>
          <w:rFonts w:ascii="Times New Roman" w:hAnsi="Times New Roman"/>
          <w:sz w:val="24"/>
          <w:szCs w:val="24"/>
        </w:rPr>
        <w:t>Определение цветовых схем и выделений для других типов файлов</w:t>
      </w:r>
    </w:p>
    <w:p w:rsidR="005A6BBD" w:rsidRPr="003A425A" w:rsidRDefault="005A6BBD" w:rsidP="004D4FF9">
      <w:pPr>
        <w:pStyle w:val="a8"/>
        <w:numPr>
          <w:ilvl w:val="0"/>
          <w:numId w:val="50"/>
        </w:numPr>
        <w:jc w:val="both"/>
        <w:rPr>
          <w:rFonts w:ascii="Times New Roman" w:hAnsi="Times New Roman"/>
          <w:sz w:val="24"/>
          <w:szCs w:val="24"/>
        </w:rPr>
      </w:pPr>
      <w:r w:rsidRPr="003A425A">
        <w:rPr>
          <w:rFonts w:ascii="Times New Roman" w:hAnsi="Times New Roman"/>
          <w:sz w:val="24"/>
          <w:szCs w:val="24"/>
        </w:rPr>
        <w:t>Установка табуляции, отступов и поведения пробелов</w:t>
      </w:r>
    </w:p>
    <w:p w:rsidR="005A6BBD" w:rsidRPr="003A425A" w:rsidRDefault="005A6BBD" w:rsidP="004D4FF9">
      <w:pPr>
        <w:pStyle w:val="a8"/>
        <w:numPr>
          <w:ilvl w:val="0"/>
          <w:numId w:val="50"/>
        </w:numPr>
        <w:jc w:val="both"/>
        <w:rPr>
          <w:rFonts w:ascii="Times New Roman" w:hAnsi="Times New Roman"/>
          <w:sz w:val="24"/>
          <w:szCs w:val="24"/>
        </w:rPr>
      </w:pPr>
      <w:r w:rsidRPr="003A425A">
        <w:rPr>
          <w:rFonts w:ascii="Times New Roman" w:hAnsi="Times New Roman"/>
          <w:sz w:val="24"/>
          <w:szCs w:val="24"/>
        </w:rPr>
        <w:t>Добавление, изменение и удаление вставок кода</w:t>
      </w:r>
    </w:p>
    <w:p w:rsidR="005A6BBD" w:rsidRPr="003A425A" w:rsidRDefault="005A6BBD" w:rsidP="004D4FF9">
      <w:pPr>
        <w:pStyle w:val="a8"/>
        <w:numPr>
          <w:ilvl w:val="0"/>
          <w:numId w:val="50"/>
        </w:numPr>
        <w:jc w:val="both"/>
        <w:rPr>
          <w:rFonts w:ascii="Times New Roman" w:hAnsi="Times New Roman"/>
          <w:color w:val="FF0000"/>
          <w:sz w:val="24"/>
          <w:szCs w:val="24"/>
        </w:rPr>
      </w:pPr>
      <w:r w:rsidRPr="003A425A">
        <w:rPr>
          <w:rFonts w:ascii="Times New Roman" w:hAnsi="Times New Roman"/>
          <w:color w:val="FF0000"/>
          <w:sz w:val="24"/>
          <w:szCs w:val="24"/>
        </w:rPr>
        <w:t>Добавление, изменение и удаление макросов</w:t>
      </w:r>
    </w:p>
    <w:p w:rsidR="005A6BBD" w:rsidRPr="003A425A" w:rsidRDefault="005A6BBD" w:rsidP="004D4FF9">
      <w:pPr>
        <w:pStyle w:val="a8"/>
        <w:numPr>
          <w:ilvl w:val="0"/>
          <w:numId w:val="50"/>
        </w:numPr>
        <w:jc w:val="both"/>
        <w:rPr>
          <w:rFonts w:ascii="Times New Roman" w:hAnsi="Times New Roman"/>
          <w:sz w:val="24"/>
          <w:szCs w:val="24"/>
        </w:rPr>
      </w:pPr>
      <w:r w:rsidRPr="003A425A">
        <w:rPr>
          <w:rFonts w:ascii="Times New Roman" w:hAnsi="Times New Roman"/>
          <w:sz w:val="24"/>
          <w:szCs w:val="24"/>
        </w:rPr>
        <w:t>Настройка завершения кода</w:t>
      </w:r>
    </w:p>
    <w:p w:rsidR="00140F36" w:rsidRPr="003A425A" w:rsidRDefault="00140F36" w:rsidP="00140F36">
      <w:pPr>
        <w:pStyle w:val="5"/>
        <w:rPr>
          <w:rFonts w:ascii="Times New Roman" w:hAnsi="Times New Roman"/>
          <w:b w:val="0"/>
          <w:color w:val="FF0000"/>
          <w:sz w:val="24"/>
          <w:szCs w:val="24"/>
        </w:rPr>
      </w:pPr>
      <w:bookmarkStart w:id="95" w:name="_Toc382058210"/>
      <w:r w:rsidRPr="003A425A">
        <w:rPr>
          <w:rFonts w:ascii="Times New Roman" w:hAnsi="Times New Roman"/>
          <w:b w:val="0"/>
          <w:color w:val="FF0000"/>
          <w:sz w:val="24"/>
          <w:szCs w:val="24"/>
        </w:rPr>
        <w:t>ВСТАВКА ФРАГМЕНТОВ КОДА</w:t>
      </w:r>
      <w:bookmarkEnd w:id="95"/>
    </w:p>
    <w:p w:rsidR="005A6BBD" w:rsidRPr="003A425A" w:rsidRDefault="00953454" w:rsidP="004003DB">
      <w:pPr>
        <w:jc w:val="both"/>
        <w:rPr>
          <w:rFonts w:ascii="Times New Roman" w:hAnsi="Times New Roman"/>
          <w:i/>
          <w:sz w:val="24"/>
          <w:szCs w:val="24"/>
        </w:rPr>
      </w:pPr>
      <w:hyperlink r:id="rId126" w:anchor="editing-code-snippets" w:history="1">
        <w:r w:rsidR="005A6BBD" w:rsidRPr="003A425A">
          <w:rPr>
            <w:rStyle w:val="a3"/>
            <w:rFonts w:ascii="Times New Roman" w:hAnsi="Times New Roman"/>
            <w:i/>
            <w:sz w:val="24"/>
            <w:szCs w:val="24"/>
          </w:rPr>
          <w:t>http://qt-project.org/doc/qtcreator-2.8/creator-completing-code.html#editing-code-snippets</w:t>
        </w:r>
      </w:hyperlink>
    </w:p>
    <w:p w:rsidR="005A6BBD" w:rsidRPr="003A425A" w:rsidRDefault="005A6BBD" w:rsidP="004003DB">
      <w:pPr>
        <w:jc w:val="both"/>
        <w:rPr>
          <w:rFonts w:ascii="Times New Roman" w:hAnsi="Times New Roman"/>
          <w:sz w:val="24"/>
          <w:szCs w:val="24"/>
          <w:lang w:val="be-BY"/>
        </w:rPr>
      </w:pPr>
      <w:r w:rsidRPr="003A425A">
        <w:rPr>
          <w:rFonts w:ascii="Times New Roman" w:hAnsi="Times New Roman"/>
          <w:sz w:val="24"/>
          <w:szCs w:val="24"/>
        </w:rPr>
        <w:t xml:space="preserve">Вставки определяют некоторые </w:t>
      </w:r>
      <w:r w:rsidR="002C5493" w:rsidRPr="003A425A">
        <w:rPr>
          <w:rFonts w:ascii="Times New Roman" w:hAnsi="Times New Roman"/>
          <w:sz w:val="24"/>
          <w:szCs w:val="24"/>
        </w:rPr>
        <w:t>конструкт</w:t>
      </w:r>
      <w:r w:rsidRPr="003A425A">
        <w:rPr>
          <w:rFonts w:ascii="Times New Roman" w:hAnsi="Times New Roman"/>
          <w:sz w:val="24"/>
          <w:szCs w:val="24"/>
        </w:rPr>
        <w:t>ы С++.</w:t>
      </w:r>
    </w:p>
    <w:p w:rsidR="00140F36" w:rsidRPr="003A425A" w:rsidRDefault="00140F36" w:rsidP="00140F36">
      <w:pPr>
        <w:pStyle w:val="5"/>
        <w:rPr>
          <w:rFonts w:ascii="Times New Roman" w:hAnsi="Times New Roman"/>
          <w:b w:val="0"/>
          <w:sz w:val="24"/>
          <w:szCs w:val="24"/>
        </w:rPr>
      </w:pPr>
      <w:bookmarkStart w:id="96" w:name="_Toc382058211"/>
      <w:r w:rsidRPr="003A425A">
        <w:rPr>
          <w:rFonts w:ascii="Times New Roman" w:hAnsi="Times New Roman"/>
          <w:b w:val="0"/>
          <w:sz w:val="24"/>
          <w:szCs w:val="24"/>
        </w:rPr>
        <w:t>ИЗМЕНЕНИЕ ЦВЕТОВОЙ СХЕМЫ</w:t>
      </w:r>
      <w:bookmarkEnd w:id="96"/>
    </w:p>
    <w:p w:rsidR="005A6BBD" w:rsidRPr="003A425A" w:rsidRDefault="00953454" w:rsidP="004003DB">
      <w:pPr>
        <w:jc w:val="both"/>
        <w:rPr>
          <w:rFonts w:ascii="Times New Roman" w:hAnsi="Times New Roman"/>
          <w:i/>
          <w:sz w:val="24"/>
          <w:szCs w:val="24"/>
          <w:lang w:val="be-BY"/>
        </w:rPr>
      </w:pPr>
      <w:hyperlink r:id="rId127" w:history="1">
        <w:r w:rsidR="005A6BBD" w:rsidRPr="003A425A">
          <w:rPr>
            <w:rStyle w:val="a3"/>
            <w:rFonts w:ascii="Times New Roman" w:hAnsi="Times New Roman"/>
            <w:i/>
            <w:sz w:val="24"/>
            <w:szCs w:val="24"/>
          </w:rPr>
          <w:t>http</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qt</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project</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org</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doc</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qtcreator</w:t>
        </w:r>
        <w:r w:rsidR="005A6BBD" w:rsidRPr="003A425A">
          <w:rPr>
            <w:rStyle w:val="a3"/>
            <w:rFonts w:ascii="Times New Roman" w:hAnsi="Times New Roman"/>
            <w:i/>
            <w:sz w:val="24"/>
            <w:szCs w:val="24"/>
            <w:lang w:val="be-BY"/>
          </w:rPr>
          <w:t>-2.8/</w:t>
        </w:r>
        <w:r w:rsidR="005A6BBD" w:rsidRPr="003A425A">
          <w:rPr>
            <w:rStyle w:val="a3"/>
            <w:rFonts w:ascii="Times New Roman" w:hAnsi="Times New Roman"/>
            <w:i/>
            <w:sz w:val="24"/>
            <w:szCs w:val="24"/>
          </w:rPr>
          <w:t>creator</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editor</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options</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text</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html</w:t>
        </w:r>
      </w:hyperlink>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i/>
          <w:color w:val="000000"/>
          <w:sz w:val="24"/>
          <w:szCs w:val="24"/>
        </w:rPr>
        <w:t>показано, как изменять шрифт и цветовую схему в создателе.</w:t>
      </w:r>
      <w:r w:rsidR="00140F36" w:rsidRPr="003A425A">
        <w:rPr>
          <w:rFonts w:ascii="Times New Roman" w:hAnsi="Times New Roman"/>
          <w:i/>
          <w:color w:val="00B050"/>
          <w:sz w:val="24"/>
          <w:szCs w:val="24"/>
          <w:lang w:val="be-BY"/>
        </w:rPr>
        <w:t xml:space="preserve"> </w:t>
      </w:r>
      <w:r w:rsidRPr="003A425A">
        <w:rPr>
          <w:rFonts w:ascii="Times New Roman" w:hAnsi="Times New Roman"/>
          <w:color w:val="00B050"/>
          <w:sz w:val="24"/>
          <w:szCs w:val="24"/>
        </w:rPr>
        <w:t xml:space="preserve">Что касается кодирования файлов, то </w:t>
      </w:r>
      <w:r w:rsidR="00205395" w:rsidRPr="003A425A">
        <w:rPr>
          <w:rFonts w:ascii="Times New Roman" w:hAnsi="Times New Roman"/>
          <w:color w:val="00B050"/>
          <w:sz w:val="24"/>
          <w:szCs w:val="24"/>
        </w:rPr>
        <w:t>Qt Creator</w:t>
      </w:r>
      <w:r w:rsidRPr="003A425A">
        <w:rPr>
          <w:rFonts w:ascii="Times New Roman" w:hAnsi="Times New Roman"/>
          <w:color w:val="00B050"/>
          <w:sz w:val="24"/>
          <w:szCs w:val="24"/>
        </w:rPr>
        <w:t xml:space="preserve"> использует по умолчанию кодировку </w:t>
      </w:r>
      <w:r w:rsidRPr="003A425A">
        <w:rPr>
          <w:rFonts w:ascii="Times New Roman" w:hAnsi="Times New Roman"/>
          <w:color w:val="00B050"/>
          <w:sz w:val="24"/>
          <w:szCs w:val="24"/>
          <w:lang w:val="en-US"/>
        </w:rPr>
        <w:t>UTF</w:t>
      </w:r>
      <w:r w:rsidRPr="003A425A">
        <w:rPr>
          <w:rFonts w:ascii="Times New Roman" w:hAnsi="Times New Roman"/>
          <w:color w:val="00B050"/>
          <w:sz w:val="24"/>
          <w:szCs w:val="24"/>
        </w:rPr>
        <w:t>-8.</w:t>
      </w:r>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color w:val="FF0000"/>
          <w:sz w:val="24"/>
          <w:szCs w:val="24"/>
        </w:rPr>
        <w:lastRenderedPageBreak/>
        <w:t xml:space="preserve">Чтобы перерешать </w:t>
      </w:r>
      <w:r w:rsidR="00E42496" w:rsidRPr="003A425A">
        <w:rPr>
          <w:rFonts w:ascii="Times New Roman" w:hAnsi="Times New Roman"/>
          <w:color w:val="FF0000"/>
          <w:sz w:val="24"/>
          <w:szCs w:val="24"/>
        </w:rPr>
        <w:t>некоторый элемент, используйте</w:t>
      </w:r>
      <w:r w:rsidRPr="003A425A">
        <w:rPr>
          <w:rFonts w:ascii="Times New Roman" w:hAnsi="Times New Roman"/>
          <w:color w:val="FF0000"/>
          <w:sz w:val="24"/>
          <w:szCs w:val="24"/>
        </w:rPr>
        <w:t xml:space="preserve"> инструмент конвертации файлов, чтобы преобразовать кодировку файла к </w:t>
      </w:r>
      <w:r w:rsidRPr="003A425A">
        <w:rPr>
          <w:rFonts w:ascii="Times New Roman" w:hAnsi="Times New Roman"/>
          <w:color w:val="FF0000"/>
          <w:sz w:val="24"/>
          <w:szCs w:val="24"/>
          <w:lang w:val="en-US"/>
        </w:rPr>
        <w:t>UTF</w:t>
      </w:r>
      <w:r w:rsidRPr="003A425A">
        <w:rPr>
          <w:rFonts w:ascii="Times New Roman" w:hAnsi="Times New Roman"/>
          <w:color w:val="FF0000"/>
          <w:sz w:val="24"/>
          <w:szCs w:val="24"/>
        </w:rPr>
        <w:t xml:space="preserve">-8, когда разработка ведётся на </w:t>
      </w:r>
      <w:r w:rsidRPr="003A425A">
        <w:rPr>
          <w:rFonts w:ascii="Times New Roman" w:hAnsi="Times New Roman"/>
          <w:color w:val="FF0000"/>
          <w:sz w:val="24"/>
          <w:szCs w:val="24"/>
          <w:lang w:val="en-US"/>
        </w:rPr>
        <w:t>Qt</w:t>
      </w:r>
      <w:r w:rsidRPr="003A425A">
        <w:rPr>
          <w:rFonts w:ascii="Times New Roman" w:hAnsi="Times New Roman"/>
          <w:color w:val="FF0000"/>
          <w:sz w:val="24"/>
          <w:szCs w:val="24"/>
        </w:rPr>
        <w:t xml:space="preserve"> 5. Иначе преобразование строковых констант в класс </w:t>
      </w:r>
      <w:r w:rsidRPr="003A425A">
        <w:rPr>
          <w:rFonts w:ascii="Times New Roman" w:hAnsi="Times New Roman"/>
          <w:color w:val="FF0000"/>
          <w:sz w:val="24"/>
          <w:szCs w:val="24"/>
          <w:lang w:val="en-US"/>
        </w:rPr>
        <w:t>QString</w:t>
      </w:r>
      <w:r w:rsidRPr="003A425A">
        <w:rPr>
          <w:rFonts w:ascii="Times New Roman" w:hAnsi="Times New Roman"/>
          <w:color w:val="FF0000"/>
          <w:sz w:val="24"/>
          <w:szCs w:val="24"/>
        </w:rPr>
        <w:t xml:space="preserve"> не сможет работать так, как ожидалось.</w:t>
      </w:r>
      <w:r w:rsidR="00E42496" w:rsidRPr="003A425A">
        <w:rPr>
          <w:rFonts w:ascii="Times New Roman" w:hAnsi="Times New Roman"/>
          <w:color w:val="FF0000"/>
          <w:sz w:val="24"/>
          <w:szCs w:val="24"/>
          <w:lang w:val="be-BY"/>
        </w:rPr>
        <w:t xml:space="preserve"> </w:t>
      </w:r>
      <w:r w:rsidRPr="003A425A">
        <w:rPr>
          <w:rFonts w:ascii="Times New Roman" w:hAnsi="Times New Roman"/>
          <w:i/>
          <w:color w:val="FF0000"/>
          <w:sz w:val="24"/>
          <w:szCs w:val="24"/>
        </w:rPr>
        <w:t xml:space="preserve">Не совсем понял данный </w:t>
      </w:r>
      <w:r w:rsidR="0018366D" w:rsidRPr="003A425A">
        <w:rPr>
          <w:rFonts w:ascii="Times New Roman" w:hAnsi="Times New Roman"/>
          <w:i/>
          <w:color w:val="FF0000"/>
          <w:sz w:val="24"/>
          <w:szCs w:val="24"/>
        </w:rPr>
        <w:t>пункт</w:t>
      </w:r>
      <w:r w:rsidRPr="003A425A">
        <w:rPr>
          <w:rFonts w:ascii="Times New Roman" w:hAnsi="Times New Roman"/>
          <w:i/>
          <w:color w:val="FF0000"/>
          <w:sz w:val="24"/>
          <w:szCs w:val="24"/>
        </w:rPr>
        <w:t xml:space="preserve">. В будущем мне следует уточнить данную информацию. </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Если вы разрабатываете только приложения </w:t>
      </w:r>
      <w:r w:rsidRPr="003A425A">
        <w:rPr>
          <w:rFonts w:ascii="Times New Roman" w:hAnsi="Times New Roman"/>
          <w:sz w:val="24"/>
          <w:szCs w:val="24"/>
          <w:lang w:val="en-US"/>
        </w:rPr>
        <w:t>Qt</w:t>
      </w:r>
      <w:r w:rsidRPr="003A425A">
        <w:rPr>
          <w:rFonts w:ascii="Times New Roman" w:hAnsi="Times New Roman"/>
          <w:sz w:val="24"/>
          <w:szCs w:val="24"/>
        </w:rPr>
        <w:t xml:space="preserve">4, вы можете установить другие настройки кодировки, отличные от кодировки по умолчанию. Выберите </w:t>
      </w:r>
      <w:r w:rsidRPr="003A425A">
        <w:rPr>
          <w:rFonts w:ascii="Times New Roman" w:hAnsi="Times New Roman"/>
          <w:sz w:val="24"/>
          <w:szCs w:val="24"/>
          <w:lang w:val="en-US"/>
        </w:rPr>
        <w:t>System</w:t>
      </w:r>
      <w:r w:rsidRPr="003A425A">
        <w:rPr>
          <w:rFonts w:ascii="Times New Roman" w:hAnsi="Times New Roman"/>
          <w:sz w:val="24"/>
          <w:szCs w:val="24"/>
        </w:rPr>
        <w:t xml:space="preserve"> настройку, чтобы использовать кодировку файла, используемую вашей системой.</w:t>
      </w:r>
    </w:p>
    <w:p w:rsidR="00E42496" w:rsidRPr="003A425A" w:rsidRDefault="00E42496" w:rsidP="004A7056">
      <w:pPr>
        <w:pStyle w:val="5"/>
        <w:rPr>
          <w:lang w:val="be-BY"/>
        </w:rPr>
      </w:pPr>
      <w:bookmarkStart w:id="97" w:name="_Toc382058212"/>
      <w:r w:rsidRPr="003A425A">
        <w:rPr>
          <w:rFonts w:ascii="Times New Roman" w:hAnsi="Times New Roman"/>
          <w:color w:val="FF0000"/>
          <w:sz w:val="24"/>
          <w:szCs w:val="24"/>
          <w:lang w:val="en-US"/>
        </w:rPr>
        <w:t>FakeVim</w:t>
      </w:r>
      <w:bookmarkEnd w:id="97"/>
    </w:p>
    <w:p w:rsidR="005A6BBD" w:rsidRPr="003A425A" w:rsidRDefault="00953454" w:rsidP="004003DB">
      <w:pPr>
        <w:jc w:val="both"/>
        <w:rPr>
          <w:rFonts w:ascii="Times New Roman" w:hAnsi="Times New Roman"/>
          <w:sz w:val="24"/>
          <w:szCs w:val="24"/>
        </w:rPr>
      </w:pPr>
      <w:hyperlink r:id="rId128" w:history="1">
        <w:r w:rsidR="005A6BBD" w:rsidRPr="003A425A">
          <w:rPr>
            <w:rStyle w:val="a3"/>
            <w:rFonts w:ascii="Times New Roman" w:hAnsi="Times New Roman"/>
            <w:sz w:val="24"/>
            <w:szCs w:val="24"/>
            <w:lang w:val="en-GB"/>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qtcreator</w:t>
        </w:r>
        <w:r w:rsidR="005A6BBD" w:rsidRPr="003A425A">
          <w:rPr>
            <w:rStyle w:val="a3"/>
            <w:rFonts w:ascii="Times New Roman" w:hAnsi="Times New Roman"/>
            <w:sz w:val="24"/>
            <w:szCs w:val="24"/>
          </w:rPr>
          <w:t>-2.8/</w:t>
        </w:r>
        <w:r w:rsidR="005A6BBD" w:rsidRPr="003A425A">
          <w:rPr>
            <w:rStyle w:val="a3"/>
            <w:rFonts w:ascii="Times New Roman" w:hAnsi="Times New Roman"/>
            <w:sz w:val="24"/>
            <w:szCs w:val="24"/>
            <w:lang w:val="en-GB"/>
          </w:rPr>
          <w:t>creator</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editor</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fakevim</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html</w:t>
        </w:r>
      </w:hyperlink>
    </w:p>
    <w:p w:rsidR="005A6BBD" w:rsidRPr="003A425A" w:rsidRDefault="005A6BBD" w:rsidP="004003DB">
      <w:pPr>
        <w:jc w:val="both"/>
        <w:rPr>
          <w:rFonts w:ascii="Times New Roman" w:hAnsi="Times New Roman"/>
          <w:i/>
          <w:color w:val="FF0000"/>
          <w:sz w:val="24"/>
          <w:szCs w:val="24"/>
        </w:rPr>
      </w:pPr>
      <w:r w:rsidRPr="003A425A">
        <w:rPr>
          <w:rFonts w:ascii="Times New Roman" w:hAnsi="Times New Roman"/>
          <w:color w:val="FF0000"/>
          <w:sz w:val="24"/>
          <w:szCs w:val="24"/>
        </w:rPr>
        <w:t xml:space="preserve">в моде </w:t>
      </w:r>
      <w:r w:rsidRPr="003A425A">
        <w:rPr>
          <w:rFonts w:ascii="Times New Roman" w:hAnsi="Times New Roman"/>
          <w:color w:val="FF0000"/>
          <w:sz w:val="24"/>
          <w:szCs w:val="24"/>
          <w:lang w:val="en-US"/>
        </w:rPr>
        <w:t>FakeVim</w:t>
      </w:r>
      <w:r w:rsidRPr="003A425A">
        <w:rPr>
          <w:rFonts w:ascii="Times New Roman" w:hAnsi="Times New Roman"/>
          <w:color w:val="FF0000"/>
          <w:sz w:val="24"/>
          <w:szCs w:val="24"/>
        </w:rPr>
        <w:t xml:space="preserve"> вы можете запустить </w:t>
      </w:r>
      <w:r w:rsidR="00783BFB" w:rsidRPr="003A425A">
        <w:rPr>
          <w:rFonts w:ascii="Times New Roman" w:hAnsi="Times New Roman"/>
          <w:color w:val="FF0000"/>
          <w:sz w:val="24"/>
          <w:szCs w:val="24"/>
        </w:rPr>
        <w:t>Глав</w:t>
      </w:r>
      <w:r w:rsidRPr="003A425A">
        <w:rPr>
          <w:rFonts w:ascii="Times New Roman" w:hAnsi="Times New Roman"/>
          <w:color w:val="FF0000"/>
          <w:sz w:val="24"/>
          <w:szCs w:val="24"/>
        </w:rPr>
        <w:t xml:space="preserve">ный </w:t>
      </w:r>
      <w:r w:rsidR="004C1D5F" w:rsidRPr="003A425A">
        <w:rPr>
          <w:rFonts w:ascii="Times New Roman" w:hAnsi="Times New Roman"/>
          <w:color w:val="FF0000"/>
          <w:sz w:val="24"/>
          <w:szCs w:val="24"/>
        </w:rPr>
        <w:t>редактор</w:t>
      </w:r>
      <w:r w:rsidRPr="003A425A">
        <w:rPr>
          <w:rFonts w:ascii="Times New Roman" w:hAnsi="Times New Roman"/>
          <w:color w:val="FF0000"/>
          <w:sz w:val="24"/>
          <w:szCs w:val="24"/>
        </w:rPr>
        <w:t xml:space="preserve"> способом, подобным на </w:t>
      </w:r>
      <w:r w:rsidR="004C1D5F" w:rsidRPr="003A425A">
        <w:rPr>
          <w:rFonts w:ascii="Times New Roman" w:hAnsi="Times New Roman"/>
          <w:color w:val="FF0000"/>
          <w:sz w:val="24"/>
          <w:szCs w:val="24"/>
        </w:rPr>
        <w:t>редактор</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Vim</w:t>
      </w:r>
      <w:r w:rsidRPr="003A425A">
        <w:rPr>
          <w:rFonts w:ascii="Times New Roman" w:hAnsi="Times New Roman"/>
          <w:color w:val="FF0000"/>
          <w:sz w:val="24"/>
          <w:szCs w:val="24"/>
        </w:rPr>
        <w:t xml:space="preserve">. </w:t>
      </w:r>
      <w:r w:rsidRPr="003A425A">
        <w:rPr>
          <w:rFonts w:ascii="Times New Roman" w:hAnsi="Times New Roman"/>
          <w:i/>
          <w:color w:val="FF0000"/>
          <w:sz w:val="24"/>
          <w:szCs w:val="24"/>
        </w:rPr>
        <w:t xml:space="preserve">Пока не понимаю, что это такое, но догадываюсь, что речь идёт о некотором другом текстовом </w:t>
      </w:r>
      <w:r w:rsidR="004C1D5F" w:rsidRPr="003A425A">
        <w:rPr>
          <w:rFonts w:ascii="Times New Roman" w:hAnsi="Times New Roman"/>
          <w:i/>
          <w:color w:val="FF0000"/>
          <w:sz w:val="24"/>
          <w:szCs w:val="24"/>
        </w:rPr>
        <w:t>редактор</w:t>
      </w:r>
      <w:r w:rsidRPr="003A425A">
        <w:rPr>
          <w:rFonts w:ascii="Times New Roman" w:hAnsi="Times New Roman"/>
          <w:i/>
          <w:color w:val="FF0000"/>
          <w:sz w:val="24"/>
          <w:szCs w:val="24"/>
        </w:rPr>
        <w:t xml:space="preserve">е, в стиле которого можно сделать текстовый </w:t>
      </w:r>
      <w:r w:rsidR="004C1D5F" w:rsidRPr="003A425A">
        <w:rPr>
          <w:rFonts w:ascii="Times New Roman" w:hAnsi="Times New Roman"/>
          <w:i/>
          <w:color w:val="FF0000"/>
          <w:sz w:val="24"/>
          <w:szCs w:val="24"/>
        </w:rPr>
        <w:t>редактор</w:t>
      </w:r>
      <w:r w:rsidRPr="003A425A">
        <w:rPr>
          <w:rFonts w:ascii="Times New Roman" w:hAnsi="Times New Roman"/>
          <w:i/>
          <w:color w:val="FF0000"/>
          <w:sz w:val="24"/>
          <w:szCs w:val="24"/>
        </w:rPr>
        <w:t xml:space="preserve"> создателя.</w:t>
      </w:r>
    </w:p>
    <w:p w:rsidR="004A7056" w:rsidRPr="003A425A" w:rsidRDefault="004A7056" w:rsidP="004A7056">
      <w:pPr>
        <w:pStyle w:val="5"/>
        <w:rPr>
          <w:rFonts w:ascii="Times New Roman" w:hAnsi="Times New Roman"/>
          <w:b w:val="0"/>
          <w:sz w:val="24"/>
          <w:szCs w:val="24"/>
        </w:rPr>
      </w:pPr>
      <w:bookmarkStart w:id="98" w:name="_Toc382058213"/>
      <w:r w:rsidRPr="003A425A">
        <w:rPr>
          <w:rFonts w:ascii="Times New Roman" w:hAnsi="Times New Roman"/>
          <w:b w:val="0"/>
          <w:sz w:val="24"/>
          <w:szCs w:val="24"/>
        </w:rPr>
        <w:t xml:space="preserve">РЕДАКТИРОВАНИЕ </w:t>
      </w:r>
      <w:r w:rsidRPr="003A425A">
        <w:rPr>
          <w:rFonts w:ascii="Times New Roman" w:hAnsi="Times New Roman"/>
          <w:b w:val="0"/>
          <w:sz w:val="24"/>
          <w:szCs w:val="24"/>
          <w:lang w:val="en-US"/>
        </w:rPr>
        <w:t>MIME</w:t>
      </w:r>
      <w:r w:rsidRPr="003A425A">
        <w:rPr>
          <w:rFonts w:ascii="Times New Roman" w:hAnsi="Times New Roman"/>
          <w:b w:val="0"/>
          <w:sz w:val="24"/>
          <w:szCs w:val="24"/>
        </w:rPr>
        <w:t>-ТИПОВ</w:t>
      </w:r>
      <w:bookmarkEnd w:id="98"/>
    </w:p>
    <w:p w:rsidR="005A6BBD" w:rsidRPr="003A425A" w:rsidRDefault="00953454" w:rsidP="004003DB">
      <w:pPr>
        <w:jc w:val="both"/>
        <w:rPr>
          <w:rFonts w:ascii="Times New Roman" w:hAnsi="Times New Roman"/>
          <w:i/>
          <w:sz w:val="24"/>
          <w:szCs w:val="24"/>
        </w:rPr>
      </w:pPr>
      <w:hyperlink r:id="rId129" w:history="1">
        <w:r w:rsidR="005A6BBD" w:rsidRPr="003A425A">
          <w:rPr>
            <w:rStyle w:val="a3"/>
            <w:rFonts w:ascii="Times New Roman" w:hAnsi="Times New Roman"/>
            <w:i/>
            <w:sz w:val="24"/>
            <w:szCs w:val="24"/>
          </w:rPr>
          <w:t>http://qt-project.org/doc/qtcreator-2.8/creator-mime-types.html</w:t>
        </w:r>
      </w:hyperlink>
    </w:p>
    <w:p w:rsidR="005A6BBD" w:rsidRPr="003A425A" w:rsidRDefault="00205395" w:rsidP="004003DB">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использует файл </w:t>
      </w:r>
      <w:r w:rsidR="005A6BBD" w:rsidRPr="003A425A">
        <w:rPr>
          <w:rFonts w:ascii="Times New Roman" w:hAnsi="Times New Roman"/>
          <w:sz w:val="24"/>
          <w:szCs w:val="24"/>
          <w:lang w:val="en-US"/>
        </w:rPr>
        <w:t>Internet</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media</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type</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MIME</w:t>
      </w:r>
      <w:r w:rsidR="005A6BBD" w:rsidRPr="003A425A">
        <w:rPr>
          <w:rFonts w:ascii="Times New Roman" w:hAnsi="Times New Roman"/>
          <w:sz w:val="24"/>
          <w:szCs w:val="24"/>
        </w:rPr>
        <w:t xml:space="preserve">), чтобы определить, в какой моде и какой использовать </w:t>
      </w:r>
      <w:r w:rsidR="004C1D5F" w:rsidRPr="003A425A">
        <w:rPr>
          <w:rFonts w:ascii="Times New Roman" w:hAnsi="Times New Roman"/>
          <w:sz w:val="24"/>
          <w:szCs w:val="24"/>
        </w:rPr>
        <w:t>редактор</w:t>
      </w:r>
      <w:r w:rsidR="005A6BBD" w:rsidRPr="003A425A">
        <w:rPr>
          <w:rFonts w:ascii="Times New Roman" w:hAnsi="Times New Roman"/>
          <w:sz w:val="24"/>
          <w:szCs w:val="24"/>
        </w:rPr>
        <w:t xml:space="preserve">, чтобы открыть данный файл. Для идентификации майм типа файла </w:t>
      </w:r>
      <w:r w:rsidRPr="003A425A">
        <w:rPr>
          <w:rFonts w:ascii="Times New Roman" w:hAnsi="Times New Roman"/>
          <w:sz w:val="24"/>
          <w:szCs w:val="24"/>
        </w:rPr>
        <w:t>Qt Creator</w:t>
      </w:r>
      <w:r w:rsidR="005A6BBD" w:rsidRPr="003A425A">
        <w:rPr>
          <w:rFonts w:ascii="Times New Roman" w:hAnsi="Times New Roman"/>
          <w:sz w:val="24"/>
          <w:szCs w:val="24"/>
        </w:rPr>
        <w:t xml:space="preserve"> использует совпадение шаблонов и содержания. Сначала </w:t>
      </w:r>
      <w:r w:rsidRPr="003A425A">
        <w:rPr>
          <w:rFonts w:ascii="Times New Roman" w:hAnsi="Times New Roman"/>
          <w:sz w:val="24"/>
          <w:szCs w:val="24"/>
        </w:rPr>
        <w:t>Qt Creator</w:t>
      </w:r>
      <w:r w:rsidR="005A6BBD" w:rsidRPr="003A425A">
        <w:rPr>
          <w:rFonts w:ascii="Times New Roman" w:hAnsi="Times New Roman"/>
          <w:sz w:val="24"/>
          <w:szCs w:val="24"/>
        </w:rPr>
        <w:t xml:space="preserve"> просматривает имя файла, чтобы проверить, совпадает ли оно с шаблоном, определённым для любого майм-типа. Если совпадения нет, то он проверяет содержание файла в магических заголовках файла, определённых внутри самого файла.</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sz w:val="24"/>
          <w:szCs w:val="24"/>
        </w:rPr>
        <w:t>Магические заголовки могут содержать строки или байты.</w:t>
      </w:r>
      <w:r w:rsidR="006A4C1E" w:rsidRPr="003A425A">
        <w:rPr>
          <w:rFonts w:ascii="Times New Roman" w:hAnsi="Times New Roman"/>
          <w:sz w:val="24"/>
          <w:szCs w:val="24"/>
          <w:lang w:val="be-BY"/>
        </w:rPr>
        <w:t xml:space="preserve"> </w:t>
      </w:r>
      <w:r w:rsidR="00205395" w:rsidRPr="003A425A">
        <w:rPr>
          <w:rFonts w:ascii="Times New Roman" w:hAnsi="Times New Roman"/>
          <w:color w:val="00B050"/>
          <w:sz w:val="24"/>
          <w:szCs w:val="24"/>
        </w:rPr>
        <w:t>Qt Creator</w:t>
      </w:r>
      <w:r w:rsidRPr="003A425A">
        <w:rPr>
          <w:rFonts w:ascii="Times New Roman" w:hAnsi="Times New Roman"/>
          <w:color w:val="00B050"/>
          <w:sz w:val="24"/>
          <w:szCs w:val="24"/>
        </w:rPr>
        <w:t xml:space="preserve"> предоставляет возможность самостоятельно добавлять расширения и магические заголовки тех файлов, которые планируется использовать. </w:t>
      </w:r>
      <w:r w:rsidRPr="003A425A">
        <w:rPr>
          <w:rFonts w:ascii="Times New Roman" w:hAnsi="Times New Roman"/>
          <w:i/>
          <w:color w:val="000000"/>
          <w:sz w:val="24"/>
          <w:szCs w:val="24"/>
        </w:rPr>
        <w:t>Как это сделать, показано в данной части.</w:t>
      </w:r>
    </w:p>
    <w:p w:rsidR="005A6BBD" w:rsidRPr="003A425A" w:rsidRDefault="005A6BBD" w:rsidP="004003DB">
      <w:pPr>
        <w:jc w:val="both"/>
        <w:rPr>
          <w:rFonts w:ascii="Times New Roman" w:hAnsi="Times New Roman"/>
          <w:i/>
          <w:color w:val="00B050"/>
          <w:sz w:val="24"/>
          <w:szCs w:val="24"/>
        </w:rPr>
      </w:pPr>
      <w:r w:rsidRPr="003A425A">
        <w:rPr>
          <w:rFonts w:ascii="Times New Roman" w:hAnsi="Times New Roman"/>
          <w:i/>
          <w:color w:val="00B050"/>
          <w:sz w:val="24"/>
          <w:szCs w:val="24"/>
        </w:rPr>
        <w:t xml:space="preserve">То есть, </w:t>
      </w:r>
      <w:r w:rsidR="00E72681" w:rsidRPr="003A425A">
        <w:rPr>
          <w:rFonts w:ascii="Times New Roman" w:hAnsi="Times New Roman"/>
          <w:i/>
          <w:color w:val="00B050"/>
          <w:sz w:val="24"/>
          <w:szCs w:val="24"/>
        </w:rPr>
        <w:t>фактич</w:t>
      </w:r>
      <w:r w:rsidRPr="003A425A">
        <w:rPr>
          <w:rFonts w:ascii="Times New Roman" w:hAnsi="Times New Roman"/>
          <w:i/>
          <w:color w:val="00B050"/>
          <w:sz w:val="24"/>
          <w:szCs w:val="24"/>
        </w:rPr>
        <w:t xml:space="preserve">ески, при помощи создателя можно работать с другими типами текстовых файлов, которые важны для </w:t>
      </w:r>
      <w:r w:rsidR="00F850EA" w:rsidRPr="003A425A">
        <w:rPr>
          <w:rFonts w:ascii="Times New Roman" w:hAnsi="Times New Roman"/>
          <w:i/>
          <w:color w:val="00B050"/>
          <w:sz w:val="24"/>
          <w:szCs w:val="24"/>
        </w:rPr>
        <w:t>проект</w:t>
      </w:r>
      <w:r w:rsidRPr="003A425A">
        <w:rPr>
          <w:rFonts w:ascii="Times New Roman" w:hAnsi="Times New Roman"/>
          <w:i/>
          <w:color w:val="00B050"/>
          <w:sz w:val="24"/>
          <w:szCs w:val="24"/>
        </w:rPr>
        <w:t>а.</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При изменении магических заголовков изменения внесутся при следующем запуске создателя.</w:t>
      </w:r>
    </w:p>
    <w:p w:rsidR="00A45BFA" w:rsidRPr="003A425A" w:rsidRDefault="00A45BFA" w:rsidP="00BB5304">
      <w:pPr>
        <w:pStyle w:val="4"/>
        <w:rPr>
          <w:rFonts w:ascii="Times New Roman" w:hAnsi="Times New Roman"/>
          <w:b w:val="0"/>
          <w:sz w:val="24"/>
          <w:szCs w:val="24"/>
        </w:rPr>
      </w:pPr>
      <w:bookmarkStart w:id="99" w:name="_Toc382058214"/>
      <w:r w:rsidRPr="003A425A">
        <w:rPr>
          <w:rFonts w:ascii="Times New Roman" w:hAnsi="Times New Roman"/>
          <w:b w:val="0"/>
          <w:sz w:val="24"/>
          <w:szCs w:val="24"/>
        </w:rPr>
        <w:t>ПОСТРОЕНИЕ И ЗАПУСК</w:t>
      </w:r>
      <w:bookmarkEnd w:id="99"/>
    </w:p>
    <w:p w:rsidR="005A6BBD" w:rsidRPr="003A425A" w:rsidRDefault="00953454" w:rsidP="004003DB">
      <w:pPr>
        <w:jc w:val="both"/>
        <w:rPr>
          <w:rFonts w:ascii="Times New Roman" w:hAnsi="Times New Roman"/>
          <w:sz w:val="24"/>
          <w:szCs w:val="24"/>
        </w:rPr>
      </w:pPr>
      <w:hyperlink r:id="rId130" w:history="1">
        <w:r w:rsidR="005A6BBD" w:rsidRPr="003A425A">
          <w:rPr>
            <w:rStyle w:val="a3"/>
            <w:rFonts w:ascii="Times New Roman" w:hAnsi="Times New Roman"/>
            <w:sz w:val="24"/>
            <w:szCs w:val="24"/>
          </w:rPr>
          <w:t>http://qt-project.org/doc/qtcreator-2.8/creator-building-running.html</w:t>
        </w:r>
      </w:hyperlink>
    </w:p>
    <w:p w:rsidR="003F5792" w:rsidRPr="003A425A" w:rsidRDefault="00205395" w:rsidP="004003DB">
      <w:pPr>
        <w:jc w:val="both"/>
        <w:rPr>
          <w:rFonts w:ascii="Times New Roman" w:hAnsi="Times New Roman"/>
          <w:sz w:val="24"/>
          <w:szCs w:val="24"/>
          <w:lang w:val="be-BY"/>
        </w:rPr>
      </w:pPr>
      <w:r w:rsidRPr="003A425A">
        <w:rPr>
          <w:rFonts w:ascii="Times New Roman" w:hAnsi="Times New Roman"/>
          <w:sz w:val="24"/>
          <w:szCs w:val="24"/>
        </w:rPr>
        <w:t>Qt Creator</w:t>
      </w:r>
      <w:r w:rsidR="005A6BBD" w:rsidRPr="003A425A">
        <w:rPr>
          <w:rFonts w:ascii="Times New Roman" w:hAnsi="Times New Roman"/>
          <w:sz w:val="24"/>
          <w:szCs w:val="24"/>
        </w:rPr>
        <w:t xml:space="preserve"> предоставляет поддержку построения, запуска и развёртывания приложений на различных целевых платформах или с использованием разных компиляторов, отладчиков, или версий </w:t>
      </w:r>
      <w:r w:rsidR="005A6BBD" w:rsidRPr="003A425A">
        <w:rPr>
          <w:rFonts w:ascii="Times New Roman" w:hAnsi="Times New Roman"/>
          <w:sz w:val="24"/>
          <w:szCs w:val="24"/>
          <w:lang w:val="en-US"/>
        </w:rPr>
        <w:t>Qt</w:t>
      </w:r>
      <w:r w:rsidR="005A6BBD" w:rsidRPr="003A425A">
        <w:rPr>
          <w:rFonts w:ascii="Times New Roman" w:hAnsi="Times New Roman"/>
          <w:sz w:val="24"/>
          <w:szCs w:val="24"/>
        </w:rPr>
        <w:t xml:space="preserve">. </w:t>
      </w:r>
    </w:p>
    <w:p w:rsidR="005A6BBD" w:rsidRPr="003A425A" w:rsidRDefault="003F5792" w:rsidP="004003DB">
      <w:pPr>
        <w:jc w:val="both"/>
        <w:rPr>
          <w:rFonts w:ascii="Times New Roman" w:hAnsi="Times New Roman"/>
          <w:sz w:val="24"/>
          <w:szCs w:val="24"/>
        </w:rPr>
      </w:pPr>
      <w:r w:rsidRPr="003A425A">
        <w:rPr>
          <w:rFonts w:ascii="Times New Roman" w:hAnsi="Times New Roman"/>
          <w:sz w:val="24"/>
          <w:szCs w:val="24"/>
        </w:rPr>
        <w:t>Kits</w:t>
      </w:r>
      <w:r w:rsidR="005A6BBD" w:rsidRPr="003A425A">
        <w:rPr>
          <w:rFonts w:ascii="Times New Roman" w:hAnsi="Times New Roman"/>
          <w:sz w:val="24"/>
          <w:szCs w:val="24"/>
        </w:rPr>
        <w:t xml:space="preserve"> определяют инструменты, типы устройства и другие настройки, чтобы использовать их во время построения  и запуска вашего </w:t>
      </w:r>
      <w:r w:rsidR="00F850EA" w:rsidRPr="003A425A">
        <w:rPr>
          <w:rFonts w:ascii="Times New Roman" w:hAnsi="Times New Roman"/>
          <w:sz w:val="24"/>
          <w:szCs w:val="24"/>
        </w:rPr>
        <w:t>проект</w:t>
      </w:r>
      <w:r w:rsidR="005A6BBD" w:rsidRPr="003A425A">
        <w:rPr>
          <w:rFonts w:ascii="Times New Roman" w:hAnsi="Times New Roman"/>
          <w:sz w:val="24"/>
          <w:szCs w:val="24"/>
        </w:rPr>
        <w:t>а.</w:t>
      </w:r>
      <w:r w:rsidRPr="003A425A">
        <w:rPr>
          <w:rFonts w:ascii="Times New Roman" w:hAnsi="Times New Roman"/>
          <w:sz w:val="24"/>
          <w:szCs w:val="24"/>
        </w:rPr>
        <w:t xml:space="preserve"> </w:t>
      </w:r>
      <w:r w:rsidR="005A6BBD" w:rsidRPr="003A425A">
        <w:rPr>
          <w:rFonts w:ascii="Times New Roman" w:hAnsi="Times New Roman"/>
          <w:sz w:val="24"/>
          <w:szCs w:val="24"/>
        </w:rPr>
        <w:t xml:space="preserve">Настройки построения содержат всё, что вам нужно для компиляции исходных файлов в двоичные. Конфигурации построения используют инструменты и настройки, определённые в их соответствующих </w:t>
      </w:r>
      <w:r w:rsidRPr="003A425A">
        <w:rPr>
          <w:rFonts w:ascii="Times New Roman" w:hAnsi="Times New Roman"/>
          <w:sz w:val="24"/>
          <w:szCs w:val="24"/>
        </w:rPr>
        <w:t>Kits</w:t>
      </w:r>
      <w:r w:rsidR="005A6BBD"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lastRenderedPageBreak/>
        <w:t xml:space="preserve">Конфигурации запуска запускают приложение в локации, где оно было скопировано конфигурацией развёртывания. По умолчанию, когда вы выбираете функцию запуска, </w:t>
      </w:r>
      <w:r w:rsidR="00205395" w:rsidRPr="003A425A">
        <w:rPr>
          <w:rFonts w:ascii="Times New Roman" w:hAnsi="Times New Roman"/>
          <w:sz w:val="24"/>
          <w:szCs w:val="24"/>
        </w:rPr>
        <w:t>Qt Creator</w:t>
      </w:r>
      <w:r w:rsidRPr="003A425A">
        <w:rPr>
          <w:rFonts w:ascii="Times New Roman" w:hAnsi="Times New Roman"/>
          <w:sz w:val="24"/>
          <w:szCs w:val="24"/>
        </w:rPr>
        <w:t xml:space="preserve"> строит </w:t>
      </w:r>
      <w:r w:rsidR="00F850EA" w:rsidRPr="003A425A">
        <w:rPr>
          <w:rFonts w:ascii="Times New Roman" w:hAnsi="Times New Roman"/>
          <w:sz w:val="24"/>
          <w:szCs w:val="24"/>
        </w:rPr>
        <w:t>проект</w:t>
      </w:r>
      <w:r w:rsidRPr="003A425A">
        <w:rPr>
          <w:rFonts w:ascii="Times New Roman" w:hAnsi="Times New Roman"/>
          <w:sz w:val="24"/>
          <w:szCs w:val="24"/>
        </w:rPr>
        <w:t xml:space="preserve">, развёртывает его на устройстве, определённом в </w:t>
      </w:r>
      <w:r w:rsidR="003F5792" w:rsidRPr="003A425A">
        <w:rPr>
          <w:rFonts w:ascii="Times New Roman" w:hAnsi="Times New Roman"/>
          <w:sz w:val="24"/>
          <w:szCs w:val="24"/>
        </w:rPr>
        <w:t>Kit</w:t>
      </w:r>
      <w:r w:rsidRPr="003A425A">
        <w:rPr>
          <w:rFonts w:ascii="Times New Roman" w:hAnsi="Times New Roman"/>
          <w:sz w:val="24"/>
          <w:szCs w:val="24"/>
        </w:rPr>
        <w:t xml:space="preserve"> и запускает его там. Однако если вы не внесли никаких изменений в </w:t>
      </w:r>
      <w:r w:rsidR="00F850EA" w:rsidRPr="003A425A">
        <w:rPr>
          <w:rFonts w:ascii="Times New Roman" w:hAnsi="Times New Roman"/>
          <w:sz w:val="24"/>
          <w:szCs w:val="24"/>
        </w:rPr>
        <w:t>проект</w:t>
      </w:r>
      <w:r w:rsidRPr="003A425A">
        <w:rPr>
          <w:rFonts w:ascii="Times New Roman" w:hAnsi="Times New Roman"/>
          <w:sz w:val="24"/>
          <w:szCs w:val="24"/>
        </w:rPr>
        <w:t xml:space="preserve"> с момента последнего построения и развёртывания, </w:t>
      </w:r>
      <w:r w:rsidR="00205395" w:rsidRPr="003A425A">
        <w:rPr>
          <w:rFonts w:ascii="Times New Roman" w:hAnsi="Times New Roman"/>
          <w:sz w:val="24"/>
          <w:szCs w:val="24"/>
        </w:rPr>
        <w:t>Qt Creator</w:t>
      </w:r>
      <w:r w:rsidRPr="003A425A">
        <w:rPr>
          <w:rFonts w:ascii="Times New Roman" w:hAnsi="Times New Roman"/>
          <w:sz w:val="24"/>
          <w:szCs w:val="24"/>
        </w:rPr>
        <w:t xml:space="preserve"> просто запустит его снова.</w:t>
      </w:r>
    </w:p>
    <w:p w:rsidR="005A6BBD" w:rsidRPr="003A425A" w:rsidRDefault="005A6BBD" w:rsidP="004003DB">
      <w:pPr>
        <w:jc w:val="both"/>
        <w:rPr>
          <w:rFonts w:ascii="Times New Roman" w:hAnsi="Times New Roman"/>
          <w:sz w:val="24"/>
          <w:szCs w:val="24"/>
        </w:rPr>
      </w:pPr>
      <w:r w:rsidRPr="003A425A">
        <w:rPr>
          <w:rFonts w:ascii="Times New Roman" w:hAnsi="Times New Roman"/>
          <w:color w:val="FF0000"/>
          <w:sz w:val="24"/>
          <w:szCs w:val="24"/>
        </w:rPr>
        <w:t>Конфигурации развёртывания обрабатывают пакетирование и копирование необходимых файлов в локацию, в которой вы желаете запустить исполняемый файл</w:t>
      </w:r>
      <w:r w:rsidRPr="003A425A">
        <w:rPr>
          <w:rFonts w:ascii="Times New Roman" w:hAnsi="Times New Roman"/>
          <w:color w:val="00B050"/>
          <w:sz w:val="24"/>
          <w:szCs w:val="24"/>
        </w:rPr>
        <w:t>.</w:t>
      </w:r>
      <w:r w:rsidRPr="003A425A">
        <w:rPr>
          <w:rFonts w:ascii="Times New Roman" w:hAnsi="Times New Roman"/>
          <w:sz w:val="24"/>
          <w:szCs w:val="24"/>
        </w:rPr>
        <w:t xml:space="preserve"> Файлы могут быть скопированы в локацию в файловой системе персонального компьютера или на мобильном устройстве.</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Также для мобильных устройств следует настроить некоторое дополнительное программное обеспечение, чтобы соединить мобильные устройства и персональный компьютер.</w:t>
      </w:r>
    </w:p>
    <w:p w:rsidR="005A6BBD" w:rsidRPr="003A425A" w:rsidRDefault="005A6BBD" w:rsidP="004003DB">
      <w:pPr>
        <w:jc w:val="both"/>
        <w:rPr>
          <w:rFonts w:ascii="Times New Roman" w:hAnsi="Times New Roman"/>
          <w:color w:val="000000"/>
          <w:sz w:val="24"/>
          <w:szCs w:val="24"/>
        </w:rPr>
      </w:pPr>
      <w:r w:rsidRPr="003A425A">
        <w:rPr>
          <w:rFonts w:ascii="Times New Roman" w:hAnsi="Times New Roman"/>
          <w:color w:val="000000"/>
          <w:sz w:val="24"/>
          <w:szCs w:val="24"/>
        </w:rPr>
        <w:t xml:space="preserve">По умолчанию, запуск приложения также строит приложение и развёртывает его в локации, из которой оно может быть запущено на устройстве. </w:t>
      </w:r>
      <w:r w:rsidRPr="003A425A">
        <w:rPr>
          <w:rFonts w:ascii="Times New Roman" w:hAnsi="Times New Roman"/>
          <w:color w:val="00B050"/>
          <w:sz w:val="24"/>
          <w:szCs w:val="24"/>
        </w:rPr>
        <w:t>Вы можете изменить отношения между построением, запуском и развёртыванием конфигураций</w:t>
      </w:r>
      <w:r w:rsidRPr="003A425A">
        <w:rPr>
          <w:rFonts w:ascii="Times New Roman" w:hAnsi="Times New Roman"/>
          <w:color w:val="000000"/>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Вы можете использовать </w:t>
      </w:r>
      <w:r w:rsidRPr="003A425A">
        <w:rPr>
          <w:rFonts w:ascii="Times New Roman" w:hAnsi="Times New Roman"/>
          <w:sz w:val="24"/>
          <w:szCs w:val="24"/>
          <w:lang w:val="en-US"/>
        </w:rPr>
        <w:t>Qt</w:t>
      </w:r>
      <w:r w:rsidRPr="003A425A">
        <w:rPr>
          <w:rFonts w:ascii="Times New Roman" w:hAnsi="Times New Roman"/>
          <w:sz w:val="24"/>
          <w:szCs w:val="24"/>
        </w:rPr>
        <w:t xml:space="preserve"> симулятор, чтобы протестировать приложения </w:t>
      </w:r>
      <w:r w:rsidRPr="003A425A">
        <w:rPr>
          <w:rFonts w:ascii="Times New Roman" w:hAnsi="Times New Roman"/>
          <w:sz w:val="24"/>
          <w:szCs w:val="24"/>
          <w:lang w:val="en-US"/>
        </w:rPr>
        <w:t>Qt</w:t>
      </w:r>
      <w:r w:rsidRPr="003A425A">
        <w:rPr>
          <w:rFonts w:ascii="Times New Roman" w:hAnsi="Times New Roman"/>
          <w:sz w:val="24"/>
          <w:szCs w:val="24"/>
        </w:rPr>
        <w:t>, которые намереваются для мобильных устройств в среде, подобной на ту, которая на устройстве.</w:t>
      </w:r>
      <w:r w:rsidR="003F5792" w:rsidRPr="003A425A">
        <w:rPr>
          <w:rFonts w:ascii="Times New Roman" w:hAnsi="Times New Roman"/>
          <w:sz w:val="24"/>
          <w:szCs w:val="24"/>
        </w:rPr>
        <w:t xml:space="preserve"> </w:t>
      </w:r>
      <w:r w:rsidRPr="003A425A">
        <w:rPr>
          <w:rFonts w:ascii="Times New Roman" w:hAnsi="Times New Roman"/>
          <w:sz w:val="24"/>
          <w:szCs w:val="24"/>
        </w:rPr>
        <w:t>Также можно использовать симулятор, чтобы протестировать приложения, которые используют родные для устройства библиотеки. Для этого следует использовать эмуляторы устройств. Обычно, однако, быстрее протестировать это на реальном устройстве, чем на эмуляторе.</w:t>
      </w:r>
    </w:p>
    <w:p w:rsidR="003F5792" w:rsidRPr="003A425A" w:rsidRDefault="003F5792" w:rsidP="00151497">
      <w:pPr>
        <w:pStyle w:val="5"/>
        <w:rPr>
          <w:rFonts w:ascii="Times New Roman" w:hAnsi="Times New Roman"/>
          <w:b w:val="0"/>
          <w:sz w:val="24"/>
          <w:szCs w:val="24"/>
        </w:rPr>
      </w:pPr>
      <w:bookmarkStart w:id="100" w:name="_Toc382058215"/>
      <w:r w:rsidRPr="003A425A">
        <w:rPr>
          <w:rFonts w:ascii="Times New Roman" w:hAnsi="Times New Roman"/>
          <w:b w:val="0"/>
          <w:sz w:val="24"/>
          <w:szCs w:val="24"/>
        </w:rPr>
        <w:t>ПОСТРОЕНИЕ ДЛЯ МНОГИХ ПЛАТФОРМ</w:t>
      </w:r>
      <w:bookmarkEnd w:id="100"/>
    </w:p>
    <w:p w:rsidR="005A6BBD" w:rsidRPr="003A425A" w:rsidRDefault="00953454" w:rsidP="004003DB">
      <w:pPr>
        <w:jc w:val="both"/>
        <w:rPr>
          <w:rFonts w:ascii="Times New Roman" w:hAnsi="Times New Roman"/>
          <w:sz w:val="24"/>
          <w:szCs w:val="24"/>
        </w:rPr>
      </w:pPr>
      <w:hyperlink r:id="rId131" w:history="1">
        <w:r w:rsidR="005A6BBD" w:rsidRPr="003A425A">
          <w:rPr>
            <w:rStyle w:val="a3"/>
            <w:rFonts w:ascii="Times New Roman" w:hAnsi="Times New Roman"/>
            <w:sz w:val="24"/>
            <w:szCs w:val="24"/>
          </w:rPr>
          <w:t>http://qt-project.org/doc/qtcreator-2.8/creator-building-targets.html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при построении </w:t>
      </w:r>
      <w:r w:rsidR="00F850EA" w:rsidRPr="003A425A">
        <w:rPr>
          <w:rFonts w:ascii="Times New Roman" w:hAnsi="Times New Roman"/>
          <w:sz w:val="24"/>
          <w:szCs w:val="24"/>
        </w:rPr>
        <w:t>проект</w:t>
      </w:r>
      <w:r w:rsidRPr="003A425A">
        <w:rPr>
          <w:rFonts w:ascii="Times New Roman" w:hAnsi="Times New Roman"/>
          <w:sz w:val="24"/>
          <w:szCs w:val="24"/>
        </w:rPr>
        <w:t xml:space="preserve">а ошибки и предупреждения построения отображаются на </w:t>
      </w:r>
      <w:r w:rsidRPr="003A425A">
        <w:rPr>
          <w:rFonts w:ascii="Times New Roman" w:hAnsi="Times New Roman"/>
          <w:sz w:val="24"/>
          <w:szCs w:val="24"/>
          <w:lang w:val="en-US"/>
        </w:rPr>
        <w:t>Issues</w:t>
      </w:r>
      <w:r w:rsidRPr="003A425A">
        <w:rPr>
          <w:rFonts w:ascii="Times New Roman" w:hAnsi="Times New Roman"/>
          <w:sz w:val="24"/>
          <w:szCs w:val="24"/>
        </w:rPr>
        <w:t xml:space="preserve"> панели, а более детальная информация содержится на </w:t>
      </w:r>
      <w:r w:rsidRPr="003A425A">
        <w:rPr>
          <w:rFonts w:ascii="Times New Roman" w:hAnsi="Times New Roman"/>
          <w:sz w:val="24"/>
          <w:szCs w:val="24"/>
          <w:lang w:val="en-US"/>
        </w:rPr>
        <w:t>Comiler</w:t>
      </w:r>
      <w:r w:rsidRPr="003A425A">
        <w:rPr>
          <w:rFonts w:ascii="Times New Roman" w:hAnsi="Times New Roman"/>
          <w:sz w:val="24"/>
          <w:szCs w:val="24"/>
        </w:rPr>
        <w:t xml:space="preserve"> </w:t>
      </w:r>
      <w:r w:rsidRPr="003A425A">
        <w:rPr>
          <w:rFonts w:ascii="Times New Roman" w:hAnsi="Times New Roman"/>
          <w:sz w:val="24"/>
          <w:szCs w:val="24"/>
          <w:lang w:val="en-US"/>
        </w:rPr>
        <w:t>Output</w:t>
      </w:r>
      <w:r w:rsidRPr="003A425A">
        <w:rPr>
          <w:rFonts w:ascii="Times New Roman" w:hAnsi="Times New Roman"/>
          <w:sz w:val="24"/>
          <w:szCs w:val="24"/>
        </w:rPr>
        <w:t>.</w:t>
      </w:r>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 xml:space="preserve">Для построения приложения следует выбрать </w:t>
      </w:r>
      <w:r w:rsidR="00B00C9F" w:rsidRPr="003A425A">
        <w:rPr>
          <w:rFonts w:ascii="Times New Roman" w:hAnsi="Times New Roman"/>
          <w:sz w:val="24"/>
          <w:szCs w:val="24"/>
        </w:rPr>
        <w:t>Kit</w:t>
      </w:r>
      <w:r w:rsidRPr="003A425A">
        <w:rPr>
          <w:rFonts w:ascii="Times New Roman" w:hAnsi="Times New Roman"/>
          <w:sz w:val="24"/>
          <w:szCs w:val="24"/>
        </w:rPr>
        <w:t xml:space="preserve"> для </w:t>
      </w:r>
      <w:r w:rsidR="00F850EA" w:rsidRPr="003A425A">
        <w:rPr>
          <w:rFonts w:ascii="Times New Roman" w:hAnsi="Times New Roman"/>
          <w:sz w:val="24"/>
          <w:szCs w:val="24"/>
        </w:rPr>
        <w:t>проект</w:t>
      </w:r>
      <w:r w:rsidRPr="003A425A">
        <w:rPr>
          <w:rFonts w:ascii="Times New Roman" w:hAnsi="Times New Roman"/>
          <w:sz w:val="24"/>
          <w:szCs w:val="24"/>
        </w:rPr>
        <w:t>а.</w:t>
      </w:r>
    </w:p>
    <w:p w:rsidR="005A6BBD" w:rsidRPr="003A425A" w:rsidRDefault="005A6BBD" w:rsidP="004003DB">
      <w:pPr>
        <w:jc w:val="both"/>
        <w:rPr>
          <w:rFonts w:ascii="Times New Roman" w:hAnsi="Times New Roman"/>
          <w:color w:val="00B050"/>
          <w:sz w:val="24"/>
          <w:szCs w:val="24"/>
        </w:rPr>
      </w:pPr>
      <w:r w:rsidRPr="003A425A">
        <w:rPr>
          <w:rFonts w:ascii="Times New Roman" w:hAnsi="Times New Roman"/>
          <w:color w:val="FF0000"/>
          <w:sz w:val="24"/>
          <w:szCs w:val="24"/>
        </w:rPr>
        <w:t>Чтобы быстро проверить вывод компиляции на изменения, которые вы сделали в одном из файлов или под</w:t>
      </w:r>
      <w:r w:rsidR="00F850EA" w:rsidRPr="003A425A">
        <w:rPr>
          <w:rFonts w:ascii="Times New Roman" w:hAnsi="Times New Roman"/>
          <w:color w:val="FF0000"/>
          <w:sz w:val="24"/>
          <w:szCs w:val="24"/>
        </w:rPr>
        <w:t>проект</w:t>
      </w:r>
      <w:r w:rsidRPr="003A425A">
        <w:rPr>
          <w:rFonts w:ascii="Times New Roman" w:hAnsi="Times New Roman"/>
          <w:color w:val="FF0000"/>
          <w:sz w:val="24"/>
          <w:szCs w:val="24"/>
        </w:rPr>
        <w:t xml:space="preserve">ах, вы можете использовать команды меню </w:t>
      </w:r>
      <w:r w:rsidRPr="003A425A">
        <w:rPr>
          <w:rFonts w:ascii="Times New Roman" w:hAnsi="Times New Roman"/>
          <w:color w:val="FF0000"/>
          <w:sz w:val="24"/>
          <w:szCs w:val="24"/>
          <w:lang w:val="en-US"/>
        </w:rPr>
        <w:t>Build</w:t>
      </w:r>
      <w:r w:rsidRPr="003A425A">
        <w:rPr>
          <w:rFonts w:ascii="Times New Roman" w:hAnsi="Times New Roman"/>
          <w:color w:val="FF0000"/>
          <w:sz w:val="24"/>
          <w:szCs w:val="24"/>
        </w:rPr>
        <w:t>, чтобы построить файл или под</w:t>
      </w:r>
      <w:r w:rsidR="00F850EA" w:rsidRPr="003A425A">
        <w:rPr>
          <w:rFonts w:ascii="Times New Roman" w:hAnsi="Times New Roman"/>
          <w:color w:val="FF0000"/>
          <w:sz w:val="24"/>
          <w:szCs w:val="24"/>
        </w:rPr>
        <w:t>проект</w:t>
      </w:r>
      <w:r w:rsidRPr="003A425A">
        <w:rPr>
          <w:rFonts w:ascii="Times New Roman" w:hAnsi="Times New Roman"/>
          <w:color w:val="00B050"/>
          <w:sz w:val="24"/>
          <w:szCs w:val="24"/>
        </w:rPr>
        <w:t>.</w:t>
      </w:r>
    </w:p>
    <w:p w:rsidR="00151497" w:rsidRPr="003A425A" w:rsidRDefault="00151497" w:rsidP="00151497">
      <w:pPr>
        <w:pStyle w:val="5"/>
        <w:rPr>
          <w:rFonts w:ascii="Times New Roman" w:hAnsi="Times New Roman"/>
          <w:b w:val="0"/>
          <w:sz w:val="24"/>
          <w:szCs w:val="24"/>
        </w:rPr>
      </w:pPr>
      <w:bookmarkStart w:id="101" w:name="_Toc382058216"/>
      <w:r w:rsidRPr="003A425A">
        <w:rPr>
          <w:rFonts w:ascii="Times New Roman" w:hAnsi="Times New Roman"/>
          <w:b w:val="0"/>
          <w:sz w:val="24"/>
          <w:szCs w:val="24"/>
        </w:rPr>
        <w:t>ЗАПУСК НА МНОГИХ ПЛАТФОРМАХ</w:t>
      </w:r>
      <w:bookmarkEnd w:id="101"/>
    </w:p>
    <w:p w:rsidR="005A6BBD" w:rsidRPr="003A425A" w:rsidRDefault="00953454" w:rsidP="004003DB">
      <w:pPr>
        <w:jc w:val="both"/>
        <w:rPr>
          <w:rFonts w:ascii="Times New Roman" w:hAnsi="Times New Roman"/>
          <w:sz w:val="24"/>
          <w:szCs w:val="24"/>
        </w:rPr>
      </w:pPr>
      <w:hyperlink r:id="rId132" w:history="1">
        <w:r w:rsidR="005A6BBD" w:rsidRPr="003A425A">
          <w:rPr>
            <w:rStyle w:val="a3"/>
            <w:rFonts w:ascii="Times New Roman" w:hAnsi="Times New Roman"/>
            <w:sz w:val="24"/>
            <w:szCs w:val="24"/>
          </w:rPr>
          <w:t>http://qt-project.org/doc/qtcreator-2.8/creator-running-targets.html</w:t>
        </w:r>
      </w:hyperlink>
    </w:p>
    <w:p w:rsidR="005A6BBD" w:rsidRPr="003A425A" w:rsidRDefault="005A6BBD" w:rsidP="004003DB">
      <w:pPr>
        <w:jc w:val="both"/>
        <w:rPr>
          <w:rFonts w:ascii="Times New Roman" w:hAnsi="Times New Roman"/>
          <w:sz w:val="24"/>
          <w:szCs w:val="24"/>
        </w:rPr>
      </w:pPr>
      <w:r w:rsidRPr="003A425A">
        <w:rPr>
          <w:rFonts w:ascii="Times New Roman" w:hAnsi="Times New Roman"/>
          <w:sz w:val="24"/>
          <w:szCs w:val="24"/>
        </w:rPr>
        <w:t>по умолчанию запуск приложения также строит и развёртывает его в локации, из которой оно может быть запущено на рабочем столе, симуляторе или на мобильном устройстве, которое присоединено к компьютеру разработчика.</w:t>
      </w:r>
    </w:p>
    <w:p w:rsidR="005A6BBD" w:rsidRPr="003A425A" w:rsidRDefault="005A6BBD" w:rsidP="004003DB">
      <w:pPr>
        <w:jc w:val="both"/>
        <w:rPr>
          <w:rFonts w:ascii="Times New Roman" w:hAnsi="Times New Roman"/>
          <w:i/>
          <w:sz w:val="24"/>
          <w:szCs w:val="24"/>
        </w:rPr>
      </w:pPr>
      <w:r w:rsidRPr="003A425A">
        <w:rPr>
          <w:rFonts w:ascii="Times New Roman" w:hAnsi="Times New Roman"/>
          <w:i/>
          <w:color w:val="FF0000"/>
          <w:sz w:val="24"/>
          <w:szCs w:val="24"/>
        </w:rPr>
        <w:t>Показаны различные способы запуска приложения</w:t>
      </w:r>
      <w:r w:rsidRPr="003A425A">
        <w:rPr>
          <w:rFonts w:ascii="Times New Roman" w:hAnsi="Times New Roman"/>
          <w:i/>
          <w:sz w:val="24"/>
          <w:szCs w:val="24"/>
        </w:rPr>
        <w:t>.</w:t>
      </w:r>
    </w:p>
    <w:p w:rsidR="005A6BBD" w:rsidRPr="003A425A" w:rsidRDefault="00953454" w:rsidP="004003DB">
      <w:pPr>
        <w:jc w:val="both"/>
        <w:rPr>
          <w:rFonts w:ascii="Times New Roman" w:hAnsi="Times New Roman"/>
          <w:i/>
          <w:sz w:val="24"/>
          <w:szCs w:val="24"/>
        </w:rPr>
      </w:pPr>
      <w:hyperlink r:id="rId133" w:history="1">
        <w:r w:rsidR="005A6BBD" w:rsidRPr="003A425A">
          <w:rPr>
            <w:rStyle w:val="a3"/>
            <w:rFonts w:ascii="Times New Roman" w:hAnsi="Times New Roman"/>
            <w:i/>
            <w:sz w:val="24"/>
            <w:szCs w:val="24"/>
          </w:rPr>
          <w:t>http://qt-project.org/doc/qtcreator-2.8/creator-deployment.html</w:t>
        </w:r>
      </w:hyperlink>
    </w:p>
    <w:p w:rsidR="005A6BBD" w:rsidRPr="003A425A" w:rsidRDefault="00953454" w:rsidP="004003DB">
      <w:pPr>
        <w:jc w:val="both"/>
        <w:rPr>
          <w:rFonts w:ascii="Times New Roman" w:hAnsi="Times New Roman"/>
          <w:i/>
          <w:sz w:val="24"/>
          <w:szCs w:val="24"/>
        </w:rPr>
      </w:pPr>
      <w:hyperlink r:id="rId134" w:history="1">
        <w:r w:rsidR="005A6BBD" w:rsidRPr="003A425A">
          <w:rPr>
            <w:rStyle w:val="a3"/>
            <w:rFonts w:ascii="Times New Roman" w:hAnsi="Times New Roman"/>
            <w:i/>
            <w:sz w:val="24"/>
            <w:szCs w:val="24"/>
          </w:rPr>
          <w:t>http://qt-project.org/doc/qtcreator-2.8/creator-deploying-android.html</w:t>
        </w:r>
      </w:hyperlink>
    </w:p>
    <w:p w:rsidR="005A6BBD" w:rsidRPr="003A425A" w:rsidRDefault="00953454" w:rsidP="004003DB">
      <w:pPr>
        <w:jc w:val="both"/>
        <w:rPr>
          <w:rFonts w:ascii="Times New Roman" w:hAnsi="Times New Roman"/>
          <w:i/>
          <w:sz w:val="24"/>
          <w:szCs w:val="24"/>
        </w:rPr>
      </w:pPr>
      <w:hyperlink r:id="rId135" w:history="1">
        <w:r w:rsidR="005A6BBD" w:rsidRPr="003A425A">
          <w:rPr>
            <w:rStyle w:val="a3"/>
            <w:rFonts w:ascii="Times New Roman" w:hAnsi="Times New Roman"/>
            <w:i/>
            <w:sz w:val="24"/>
            <w:szCs w:val="24"/>
          </w:rPr>
          <w:t>http://qt-project.org/doc/qtcreator-2.8/creator-deployment-bb10.html</w:t>
        </w:r>
      </w:hyperlink>
    </w:p>
    <w:p w:rsidR="005A6BBD" w:rsidRPr="003A425A" w:rsidRDefault="00953454" w:rsidP="004003DB">
      <w:pPr>
        <w:jc w:val="both"/>
        <w:rPr>
          <w:rFonts w:ascii="Times New Roman" w:hAnsi="Times New Roman"/>
          <w:i/>
          <w:sz w:val="24"/>
          <w:szCs w:val="24"/>
        </w:rPr>
      </w:pPr>
      <w:hyperlink r:id="rId136" w:history="1">
        <w:r w:rsidR="005A6BBD" w:rsidRPr="003A425A">
          <w:rPr>
            <w:rStyle w:val="a3"/>
            <w:rFonts w:ascii="Times New Roman" w:hAnsi="Times New Roman"/>
            <w:i/>
            <w:sz w:val="24"/>
            <w:szCs w:val="24"/>
          </w:rPr>
          <w:t>http://qt-project.org/doc/qtcreator-2.8/creator-deployment-maemo.html</w:t>
        </w:r>
      </w:hyperlink>
    </w:p>
    <w:p w:rsidR="005A6BBD" w:rsidRPr="003A425A" w:rsidRDefault="00953454" w:rsidP="004003DB">
      <w:pPr>
        <w:jc w:val="both"/>
        <w:rPr>
          <w:rFonts w:ascii="Times New Roman" w:hAnsi="Times New Roman"/>
          <w:i/>
          <w:sz w:val="24"/>
          <w:szCs w:val="24"/>
        </w:rPr>
      </w:pPr>
      <w:hyperlink r:id="rId137" w:history="1">
        <w:r w:rsidR="005A6BBD" w:rsidRPr="003A425A">
          <w:rPr>
            <w:rStyle w:val="a3"/>
            <w:rFonts w:ascii="Times New Roman" w:hAnsi="Times New Roman"/>
            <w:i/>
            <w:sz w:val="24"/>
            <w:szCs w:val="24"/>
          </w:rPr>
          <w:t>http://qt-project.org/doc/qtcreator-2.8/creator-deployment-qnx.html</w:t>
        </w:r>
      </w:hyperlink>
    </w:p>
    <w:p w:rsidR="005A6BBD" w:rsidRPr="003A425A" w:rsidRDefault="00953454" w:rsidP="004003DB">
      <w:pPr>
        <w:jc w:val="both"/>
        <w:rPr>
          <w:rFonts w:ascii="Times New Roman" w:hAnsi="Times New Roman"/>
          <w:i/>
          <w:sz w:val="24"/>
          <w:szCs w:val="24"/>
        </w:rPr>
      </w:pPr>
      <w:hyperlink r:id="rId138" w:history="1">
        <w:r w:rsidR="005A6BBD" w:rsidRPr="003A425A">
          <w:rPr>
            <w:rStyle w:val="a3"/>
            <w:rFonts w:ascii="Times New Roman" w:hAnsi="Times New Roman"/>
            <w:i/>
            <w:sz w:val="24"/>
            <w:szCs w:val="24"/>
          </w:rPr>
          <w:t>http://qt-project.org/doc/qtcreator-2.8/creator-connecting-mobile.html</w:t>
        </w:r>
      </w:hyperlink>
    </w:p>
    <w:p w:rsidR="005A6BBD" w:rsidRPr="003A425A" w:rsidRDefault="00953454" w:rsidP="004003DB">
      <w:pPr>
        <w:jc w:val="both"/>
        <w:rPr>
          <w:rFonts w:ascii="Times New Roman" w:hAnsi="Times New Roman"/>
          <w:i/>
          <w:sz w:val="24"/>
          <w:szCs w:val="24"/>
        </w:rPr>
      </w:pPr>
      <w:hyperlink r:id="rId139" w:history="1">
        <w:r w:rsidR="005A6BBD" w:rsidRPr="003A425A">
          <w:rPr>
            <w:rStyle w:val="a3"/>
            <w:rFonts w:ascii="Times New Roman" w:hAnsi="Times New Roman"/>
            <w:i/>
            <w:sz w:val="24"/>
            <w:szCs w:val="24"/>
          </w:rPr>
          <w:t>http://qt-project.org/doc/qtcreator-2.8/creator-developing-android.html</w:t>
        </w:r>
      </w:hyperlink>
    </w:p>
    <w:p w:rsidR="005A6BBD" w:rsidRPr="003A425A" w:rsidRDefault="00953454" w:rsidP="004003DB">
      <w:pPr>
        <w:jc w:val="both"/>
        <w:rPr>
          <w:rFonts w:ascii="Times New Roman" w:hAnsi="Times New Roman"/>
          <w:i/>
          <w:sz w:val="24"/>
          <w:szCs w:val="24"/>
        </w:rPr>
      </w:pPr>
      <w:hyperlink r:id="rId140" w:history="1">
        <w:r w:rsidR="005A6BBD" w:rsidRPr="003A425A">
          <w:rPr>
            <w:rStyle w:val="a3"/>
            <w:rFonts w:ascii="Times New Roman" w:hAnsi="Times New Roman"/>
            <w:i/>
            <w:sz w:val="24"/>
            <w:szCs w:val="24"/>
          </w:rPr>
          <w:t>http://qt-project.org/doc/qtcreator-2.8/creator-developing-bb10.html</w:t>
        </w:r>
      </w:hyperlink>
    </w:p>
    <w:p w:rsidR="005A6BBD" w:rsidRPr="003A425A" w:rsidRDefault="00953454" w:rsidP="004003DB">
      <w:pPr>
        <w:jc w:val="both"/>
        <w:rPr>
          <w:rFonts w:ascii="Times New Roman" w:hAnsi="Times New Roman"/>
          <w:i/>
          <w:sz w:val="24"/>
          <w:szCs w:val="24"/>
        </w:rPr>
      </w:pPr>
      <w:hyperlink r:id="rId141" w:history="1">
        <w:r w:rsidR="005A6BBD" w:rsidRPr="003A425A">
          <w:rPr>
            <w:rStyle w:val="a3"/>
            <w:rFonts w:ascii="Times New Roman" w:hAnsi="Times New Roman"/>
            <w:i/>
            <w:sz w:val="24"/>
            <w:szCs w:val="24"/>
          </w:rPr>
          <w:t>http://qt-project.org/doc/qtcreator-2.8/creator-developing-generic-linux.html</w:t>
        </w:r>
      </w:hyperlink>
    </w:p>
    <w:p w:rsidR="005A6BBD" w:rsidRPr="003A425A" w:rsidRDefault="00953454" w:rsidP="004003DB">
      <w:pPr>
        <w:jc w:val="both"/>
        <w:rPr>
          <w:rFonts w:ascii="Times New Roman" w:hAnsi="Times New Roman"/>
          <w:i/>
          <w:sz w:val="24"/>
          <w:szCs w:val="24"/>
        </w:rPr>
      </w:pPr>
      <w:hyperlink r:id="rId142" w:history="1">
        <w:r w:rsidR="005A6BBD" w:rsidRPr="003A425A">
          <w:rPr>
            <w:rStyle w:val="a3"/>
            <w:rFonts w:ascii="Times New Roman" w:hAnsi="Times New Roman"/>
            <w:i/>
            <w:sz w:val="24"/>
            <w:szCs w:val="24"/>
          </w:rPr>
          <w:t>http://qt-project.org/doc/qtcreator-2.8/creator-developing-maemo.html</w:t>
        </w:r>
      </w:hyperlink>
    </w:p>
    <w:p w:rsidR="005A6BBD" w:rsidRPr="003A425A" w:rsidRDefault="00953454" w:rsidP="004003DB">
      <w:pPr>
        <w:jc w:val="both"/>
        <w:rPr>
          <w:rFonts w:ascii="Times New Roman" w:hAnsi="Times New Roman"/>
          <w:i/>
          <w:sz w:val="24"/>
          <w:szCs w:val="24"/>
        </w:rPr>
      </w:pPr>
      <w:hyperlink r:id="rId143" w:history="1">
        <w:r w:rsidR="005A6BBD" w:rsidRPr="003A425A">
          <w:rPr>
            <w:rStyle w:val="a3"/>
            <w:rFonts w:ascii="Times New Roman" w:hAnsi="Times New Roman"/>
            <w:i/>
            <w:sz w:val="24"/>
            <w:szCs w:val="24"/>
          </w:rPr>
          <w:t>http://qt-project.org/doc/qtcreator-2.8/creator-developing-meego.html</w:t>
        </w:r>
      </w:hyperlink>
    </w:p>
    <w:p w:rsidR="005A6BBD" w:rsidRPr="003A425A" w:rsidRDefault="00953454" w:rsidP="004003DB">
      <w:pPr>
        <w:jc w:val="both"/>
        <w:rPr>
          <w:rFonts w:ascii="Times New Roman" w:hAnsi="Times New Roman"/>
          <w:i/>
          <w:sz w:val="24"/>
          <w:szCs w:val="24"/>
        </w:rPr>
      </w:pPr>
      <w:hyperlink r:id="rId144" w:history="1">
        <w:r w:rsidR="005A6BBD" w:rsidRPr="003A425A">
          <w:rPr>
            <w:rStyle w:val="a3"/>
            <w:rFonts w:ascii="Times New Roman" w:hAnsi="Times New Roman"/>
            <w:i/>
            <w:sz w:val="24"/>
            <w:szCs w:val="24"/>
          </w:rPr>
          <w:t>http://qt-project.org/doc/qtcreator-2.8/creator-developing-qnx.html</w:t>
        </w:r>
      </w:hyperlink>
    </w:p>
    <w:p w:rsidR="005A6BBD" w:rsidRPr="003A425A" w:rsidRDefault="005A6BBD" w:rsidP="0056151A">
      <w:pPr>
        <w:jc w:val="both"/>
        <w:rPr>
          <w:rFonts w:ascii="Times New Roman" w:hAnsi="Times New Roman"/>
          <w:i/>
          <w:sz w:val="24"/>
          <w:szCs w:val="24"/>
        </w:rPr>
      </w:pPr>
      <w:r w:rsidRPr="003A425A">
        <w:rPr>
          <w:rFonts w:ascii="Times New Roman" w:hAnsi="Times New Roman"/>
          <w:i/>
          <w:sz w:val="24"/>
          <w:szCs w:val="24"/>
        </w:rPr>
        <w:t>все данные части посвящены мобильным устройствам, что пока мне не нужно.</w:t>
      </w:r>
    </w:p>
    <w:p w:rsidR="00151497" w:rsidRPr="003A425A" w:rsidRDefault="00151497" w:rsidP="00151497">
      <w:pPr>
        <w:pStyle w:val="5"/>
        <w:rPr>
          <w:color w:val="FF0000"/>
        </w:rPr>
      </w:pPr>
      <w:bookmarkStart w:id="102" w:name="_Toc382058217"/>
      <w:r w:rsidRPr="003A425A">
        <w:rPr>
          <w:color w:val="FF0000"/>
        </w:rPr>
        <w:t>ОТНОШЕНИЕ МЕЖДУ ПОСТРОЕНИЕМ, ЗАПУСКОМ И РАЗВЁРТЫВАНИЕМ</w:t>
      </w:r>
      <w:bookmarkEnd w:id="102"/>
    </w:p>
    <w:p w:rsidR="005A6BBD" w:rsidRPr="003A425A" w:rsidRDefault="00953454" w:rsidP="0056151A">
      <w:pPr>
        <w:jc w:val="both"/>
        <w:rPr>
          <w:rFonts w:ascii="Times New Roman" w:hAnsi="Times New Roman"/>
          <w:i/>
          <w:sz w:val="24"/>
          <w:szCs w:val="24"/>
        </w:rPr>
      </w:pPr>
      <w:hyperlink r:id="rId145" w:history="1">
        <w:r w:rsidR="005A6BBD" w:rsidRPr="003A425A">
          <w:rPr>
            <w:rStyle w:val="a3"/>
            <w:rFonts w:ascii="Times New Roman" w:hAnsi="Times New Roman"/>
            <w:i/>
            <w:sz w:val="24"/>
            <w:szCs w:val="24"/>
            <w:lang w:val="en-US"/>
          </w:rPr>
          <w:t>http</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qt</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project</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org</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doc</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qtcreator</w:t>
        </w:r>
        <w:r w:rsidR="005A6BBD" w:rsidRPr="003A425A">
          <w:rPr>
            <w:rStyle w:val="a3"/>
            <w:rFonts w:ascii="Times New Roman" w:hAnsi="Times New Roman"/>
            <w:i/>
            <w:sz w:val="24"/>
            <w:szCs w:val="24"/>
          </w:rPr>
          <w:t>-2.8/</w:t>
        </w:r>
        <w:r w:rsidR="005A6BBD" w:rsidRPr="003A425A">
          <w:rPr>
            <w:rStyle w:val="a3"/>
            <w:rFonts w:ascii="Times New Roman" w:hAnsi="Times New Roman"/>
            <w:i/>
            <w:sz w:val="24"/>
            <w:szCs w:val="24"/>
            <w:lang w:val="en-US"/>
          </w:rPr>
          <w:t>creator</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build</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process</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customizing</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html</w:t>
        </w:r>
      </w:hyperlink>
    </w:p>
    <w:p w:rsidR="005A6BBD" w:rsidRPr="003A425A" w:rsidRDefault="005A6BBD" w:rsidP="0056151A">
      <w:pPr>
        <w:jc w:val="both"/>
        <w:rPr>
          <w:rFonts w:ascii="Times New Roman" w:hAnsi="Times New Roman"/>
          <w:i/>
          <w:sz w:val="24"/>
          <w:szCs w:val="24"/>
        </w:rPr>
      </w:pPr>
      <w:r w:rsidRPr="003A425A">
        <w:rPr>
          <w:rFonts w:ascii="Times New Roman" w:hAnsi="Times New Roman"/>
          <w:i/>
          <w:sz w:val="24"/>
          <w:szCs w:val="24"/>
        </w:rPr>
        <w:t>указан путь, как изменить взаимоотношение между построением, развёртыванием и запуском.</w:t>
      </w:r>
    </w:p>
    <w:p w:rsidR="005A6BBD" w:rsidRPr="003A425A" w:rsidRDefault="00953454" w:rsidP="0056151A">
      <w:pPr>
        <w:jc w:val="both"/>
        <w:rPr>
          <w:rFonts w:ascii="Times New Roman" w:hAnsi="Times New Roman"/>
          <w:i/>
          <w:sz w:val="24"/>
          <w:szCs w:val="24"/>
        </w:rPr>
      </w:pPr>
      <w:hyperlink r:id="rId146" w:history="1">
        <w:r w:rsidR="005A6BBD" w:rsidRPr="003A425A">
          <w:rPr>
            <w:rStyle w:val="a3"/>
            <w:rFonts w:ascii="Times New Roman" w:hAnsi="Times New Roman"/>
            <w:i/>
            <w:sz w:val="24"/>
            <w:szCs w:val="24"/>
          </w:rPr>
          <w:t>http://qt-project.org/doc/qtcreator-2.8/creator-maemo-emulator.html</w:t>
        </w:r>
      </w:hyperlink>
    </w:p>
    <w:p w:rsidR="005A6BBD" w:rsidRPr="003A425A" w:rsidRDefault="005A6BBD" w:rsidP="0056151A">
      <w:pPr>
        <w:jc w:val="both"/>
        <w:rPr>
          <w:rFonts w:ascii="Times New Roman" w:hAnsi="Times New Roman"/>
          <w:i/>
          <w:sz w:val="24"/>
          <w:szCs w:val="24"/>
        </w:rPr>
      </w:pPr>
      <w:r w:rsidRPr="003A425A">
        <w:rPr>
          <w:rFonts w:ascii="Times New Roman" w:hAnsi="Times New Roman"/>
          <w:i/>
          <w:sz w:val="24"/>
          <w:szCs w:val="24"/>
        </w:rPr>
        <w:t>тоже касается мобильных дел.</w:t>
      </w:r>
    </w:p>
    <w:p w:rsidR="00090A5F" w:rsidRPr="003A425A" w:rsidRDefault="00090A5F" w:rsidP="00090A5F">
      <w:pPr>
        <w:pStyle w:val="4"/>
        <w:rPr>
          <w:rFonts w:ascii="Times New Roman" w:hAnsi="Times New Roman"/>
          <w:b w:val="0"/>
          <w:sz w:val="24"/>
          <w:szCs w:val="24"/>
        </w:rPr>
      </w:pPr>
      <w:bookmarkStart w:id="103" w:name="_Toc382058218"/>
      <w:r w:rsidRPr="003A425A">
        <w:rPr>
          <w:rFonts w:ascii="Times New Roman" w:hAnsi="Times New Roman"/>
          <w:b w:val="0"/>
          <w:sz w:val="24"/>
          <w:szCs w:val="24"/>
        </w:rPr>
        <w:t>ОТЛАДКА И АНАЛИЗ</w:t>
      </w:r>
      <w:bookmarkEnd w:id="103"/>
    </w:p>
    <w:p w:rsidR="005A6BBD" w:rsidRPr="003A425A" w:rsidRDefault="00953454" w:rsidP="0056151A">
      <w:pPr>
        <w:jc w:val="both"/>
        <w:rPr>
          <w:rFonts w:ascii="Times New Roman" w:hAnsi="Times New Roman"/>
          <w:i/>
          <w:sz w:val="24"/>
          <w:szCs w:val="24"/>
        </w:rPr>
      </w:pPr>
      <w:hyperlink r:id="rId147" w:history="1">
        <w:r w:rsidR="005A6BBD" w:rsidRPr="003A425A">
          <w:rPr>
            <w:rStyle w:val="a3"/>
            <w:rFonts w:ascii="Times New Roman" w:hAnsi="Times New Roman"/>
            <w:i/>
            <w:sz w:val="24"/>
            <w:szCs w:val="24"/>
          </w:rPr>
          <w:t>http://qt-project.org/doc/qtcreator-2.8/creator-testing.html</w:t>
        </w:r>
      </w:hyperlink>
    </w:p>
    <w:p w:rsidR="005A6BBD" w:rsidRPr="003A425A" w:rsidRDefault="005A6BBD" w:rsidP="0056151A">
      <w:pPr>
        <w:jc w:val="both"/>
        <w:rPr>
          <w:rFonts w:ascii="Times New Roman" w:hAnsi="Times New Roman"/>
          <w:sz w:val="24"/>
          <w:szCs w:val="24"/>
        </w:rPr>
      </w:pPr>
      <w:r w:rsidRPr="003A425A">
        <w:rPr>
          <w:rFonts w:ascii="Times New Roman" w:hAnsi="Times New Roman"/>
          <w:color w:val="00B050"/>
          <w:sz w:val="24"/>
          <w:szCs w:val="24"/>
        </w:rPr>
        <w:t xml:space="preserve">если вы устанавливаете </w:t>
      </w:r>
      <w:r w:rsidR="00205395" w:rsidRPr="003A425A">
        <w:rPr>
          <w:rFonts w:ascii="Times New Roman" w:hAnsi="Times New Roman"/>
          <w:color w:val="00B050"/>
          <w:sz w:val="24"/>
          <w:szCs w:val="24"/>
        </w:rPr>
        <w:t>Qt Creator</w:t>
      </w:r>
      <w:r w:rsidRPr="003A425A">
        <w:rPr>
          <w:rFonts w:ascii="Times New Roman" w:hAnsi="Times New Roman"/>
          <w:color w:val="00B050"/>
          <w:sz w:val="24"/>
          <w:szCs w:val="24"/>
        </w:rPr>
        <w:t xml:space="preserve"> совместно с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SDK</w:t>
      </w:r>
      <w:r w:rsidRPr="003A425A">
        <w:rPr>
          <w:rFonts w:ascii="Times New Roman" w:hAnsi="Times New Roman"/>
          <w:color w:val="00B050"/>
          <w:sz w:val="24"/>
          <w:szCs w:val="24"/>
        </w:rPr>
        <w:t xml:space="preserve">, то </w:t>
      </w:r>
      <w:r w:rsidRPr="003A425A">
        <w:rPr>
          <w:rFonts w:ascii="Times New Roman" w:hAnsi="Times New Roman"/>
          <w:color w:val="00B050"/>
          <w:sz w:val="24"/>
          <w:szCs w:val="24"/>
          <w:lang w:val="en-US"/>
        </w:rPr>
        <w:t>GNU</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Symgollic</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Debugger</w:t>
      </w:r>
      <w:r w:rsidRPr="003A425A">
        <w:rPr>
          <w:rFonts w:ascii="Times New Roman" w:hAnsi="Times New Roman"/>
          <w:color w:val="00B050"/>
          <w:sz w:val="24"/>
          <w:szCs w:val="24"/>
        </w:rPr>
        <w:t xml:space="preserve"> устанавливается автоматически и вам следует быть готовым к началу отладки после создания нового </w:t>
      </w:r>
      <w:r w:rsidR="00F850EA" w:rsidRPr="003A425A">
        <w:rPr>
          <w:rFonts w:ascii="Times New Roman" w:hAnsi="Times New Roman"/>
          <w:color w:val="00B050"/>
          <w:sz w:val="24"/>
          <w:szCs w:val="24"/>
        </w:rPr>
        <w:t>проект</w:t>
      </w:r>
      <w:r w:rsidRPr="003A425A">
        <w:rPr>
          <w:rFonts w:ascii="Times New Roman" w:hAnsi="Times New Roman"/>
          <w:color w:val="00B050"/>
          <w:sz w:val="24"/>
          <w:szCs w:val="24"/>
        </w:rPr>
        <w:t>а.</w:t>
      </w:r>
      <w:r w:rsidRPr="003A425A">
        <w:rPr>
          <w:rFonts w:ascii="Times New Roman" w:hAnsi="Times New Roman"/>
          <w:sz w:val="24"/>
          <w:szCs w:val="24"/>
        </w:rPr>
        <w:t xml:space="preserve"> Однако вы можете изменить установки, чтобы использовать отладочные инструменты для </w:t>
      </w:r>
      <w:r w:rsidRPr="003A425A">
        <w:rPr>
          <w:rFonts w:ascii="Times New Roman" w:hAnsi="Times New Roman"/>
          <w:sz w:val="24"/>
          <w:szCs w:val="24"/>
          <w:lang w:val="en-US"/>
        </w:rPr>
        <w:t>Windows</w:t>
      </w:r>
      <w:r w:rsidRPr="003A425A">
        <w:rPr>
          <w:rFonts w:ascii="Times New Roman" w:hAnsi="Times New Roman"/>
          <w:sz w:val="24"/>
          <w:szCs w:val="24"/>
        </w:rPr>
        <w:t>, например</w:t>
      </w:r>
      <w:r w:rsidR="00090A5F" w:rsidRPr="003A425A">
        <w:rPr>
          <w:rFonts w:ascii="Times New Roman" w:hAnsi="Times New Roman"/>
          <w:sz w:val="24"/>
          <w:szCs w:val="24"/>
        </w:rPr>
        <w:t>,</w:t>
      </w:r>
      <w:r w:rsidRPr="003A425A">
        <w:rPr>
          <w:rFonts w:ascii="Times New Roman" w:hAnsi="Times New Roman"/>
          <w:sz w:val="24"/>
          <w:szCs w:val="24"/>
        </w:rPr>
        <w:t xml:space="preserve"> </w:t>
      </w:r>
      <w:r w:rsidR="00090A5F" w:rsidRPr="003A425A">
        <w:rPr>
          <w:rFonts w:ascii="Times New Roman" w:hAnsi="Times New Roman"/>
          <w:sz w:val="24"/>
          <w:szCs w:val="24"/>
        </w:rPr>
        <w:t>в</w:t>
      </w:r>
      <w:r w:rsidRPr="003A425A">
        <w:rPr>
          <w:rFonts w:ascii="Times New Roman" w:hAnsi="Times New Roman"/>
          <w:sz w:val="24"/>
          <w:szCs w:val="24"/>
        </w:rPr>
        <w:t>ы можете производить отладку на подключенных к компьютеру мобильных устройствах.</w:t>
      </w:r>
    </w:p>
    <w:p w:rsidR="005A6BBD" w:rsidRPr="003A425A" w:rsidRDefault="00205395" w:rsidP="0056151A">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интегрирует </w:t>
      </w:r>
      <w:r w:rsidR="005A6BBD" w:rsidRPr="003A425A">
        <w:rPr>
          <w:rFonts w:ascii="Times New Roman" w:hAnsi="Times New Roman"/>
          <w:sz w:val="24"/>
          <w:szCs w:val="24"/>
          <w:lang w:val="en-US"/>
        </w:rPr>
        <w:t>Valgrind</w:t>
      </w:r>
      <w:r w:rsidR="005A6BBD" w:rsidRPr="003A425A">
        <w:rPr>
          <w:rFonts w:ascii="Times New Roman" w:hAnsi="Times New Roman"/>
          <w:sz w:val="24"/>
          <w:szCs w:val="24"/>
        </w:rPr>
        <w:t xml:space="preserve"> анализатор кода для </w:t>
      </w:r>
      <w:r w:rsidR="00F850EA" w:rsidRPr="003A425A">
        <w:rPr>
          <w:rFonts w:ascii="Times New Roman" w:hAnsi="Times New Roman"/>
          <w:sz w:val="24"/>
          <w:szCs w:val="24"/>
        </w:rPr>
        <w:t>детекти</w:t>
      </w:r>
      <w:r w:rsidR="005A6BBD" w:rsidRPr="003A425A">
        <w:rPr>
          <w:rFonts w:ascii="Times New Roman" w:hAnsi="Times New Roman"/>
          <w:sz w:val="24"/>
          <w:szCs w:val="24"/>
        </w:rPr>
        <w:t xml:space="preserve">рования расходов памяти и профильных функций выполнения. Вы должны загрузить и установить их отдельно, чтобы использовать их из создателя. Профилирование </w:t>
      </w:r>
      <w:r w:rsidR="005A6BBD" w:rsidRPr="003A425A">
        <w:rPr>
          <w:rFonts w:ascii="Times New Roman" w:hAnsi="Times New Roman"/>
          <w:sz w:val="24"/>
          <w:szCs w:val="24"/>
          <w:lang w:val="en-US"/>
        </w:rPr>
        <w:t>QML</w:t>
      </w:r>
      <w:r w:rsidR="005A6BBD" w:rsidRPr="003A425A">
        <w:rPr>
          <w:rFonts w:ascii="Times New Roman" w:hAnsi="Times New Roman"/>
          <w:sz w:val="24"/>
          <w:szCs w:val="24"/>
        </w:rPr>
        <w:t xml:space="preserve"> доступно по умолчанию.</w:t>
      </w:r>
    </w:p>
    <w:p w:rsidR="00090A5F" w:rsidRPr="003A425A" w:rsidRDefault="00090A5F" w:rsidP="00090A5F">
      <w:pPr>
        <w:pStyle w:val="5"/>
        <w:rPr>
          <w:rFonts w:ascii="Times New Roman" w:hAnsi="Times New Roman"/>
          <w:b w:val="0"/>
          <w:sz w:val="24"/>
          <w:szCs w:val="24"/>
        </w:rPr>
      </w:pPr>
      <w:bookmarkStart w:id="104" w:name="_Toc382058219"/>
      <w:r w:rsidRPr="003A425A">
        <w:rPr>
          <w:rFonts w:ascii="Times New Roman" w:hAnsi="Times New Roman"/>
          <w:b w:val="0"/>
          <w:sz w:val="24"/>
          <w:szCs w:val="24"/>
        </w:rPr>
        <w:t>ОТЛАДКА</w:t>
      </w:r>
      <w:bookmarkEnd w:id="104"/>
    </w:p>
    <w:p w:rsidR="005A6BBD" w:rsidRPr="003A425A" w:rsidRDefault="00953454" w:rsidP="0056151A">
      <w:pPr>
        <w:jc w:val="both"/>
        <w:rPr>
          <w:rFonts w:ascii="Times New Roman" w:hAnsi="Times New Roman"/>
          <w:sz w:val="24"/>
          <w:szCs w:val="24"/>
        </w:rPr>
      </w:pPr>
      <w:hyperlink r:id="rId148" w:history="1">
        <w:r w:rsidR="005A6BBD" w:rsidRPr="003A425A">
          <w:rPr>
            <w:rStyle w:val="a3"/>
            <w:rFonts w:ascii="Times New Roman" w:hAnsi="Times New Roman"/>
            <w:sz w:val="24"/>
            <w:szCs w:val="24"/>
          </w:rPr>
          <w:t>http://qt-project.org/doc/qtcreator-2.8/creator-debugging.html</w:t>
        </w:r>
      </w:hyperlink>
    </w:p>
    <w:p w:rsidR="005A6BBD" w:rsidRPr="003A425A" w:rsidRDefault="00205395" w:rsidP="0056151A">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обеспечивает плагин для отладчика, который действует как интерфейс между создателем и внешними нативными отладчиками, такими как </w:t>
      </w:r>
      <w:r w:rsidR="005A6BBD" w:rsidRPr="003A425A">
        <w:rPr>
          <w:rFonts w:ascii="Times New Roman" w:hAnsi="Times New Roman"/>
          <w:sz w:val="24"/>
          <w:szCs w:val="24"/>
          <w:lang w:val="en-US"/>
        </w:rPr>
        <w:t>GDB</w:t>
      </w:r>
      <w:r w:rsidR="005A6BBD" w:rsidRPr="003A425A">
        <w:rPr>
          <w:rFonts w:ascii="Times New Roman" w:hAnsi="Times New Roman"/>
          <w:sz w:val="24"/>
          <w:szCs w:val="24"/>
        </w:rPr>
        <w:t xml:space="preserve"> или </w:t>
      </w:r>
      <w:r w:rsidR="005A6BBD" w:rsidRPr="003A425A">
        <w:rPr>
          <w:rFonts w:ascii="Times New Roman" w:hAnsi="Times New Roman"/>
          <w:sz w:val="24"/>
          <w:szCs w:val="24"/>
          <w:lang w:val="en-US"/>
        </w:rPr>
        <w:t>CDB</w:t>
      </w:r>
      <w:r w:rsidR="005A6BBD" w:rsidRPr="003A425A">
        <w:rPr>
          <w:rFonts w:ascii="Times New Roman" w:hAnsi="Times New Roman"/>
          <w:sz w:val="24"/>
          <w:szCs w:val="24"/>
        </w:rPr>
        <w:t>.</w:t>
      </w:r>
      <w:r w:rsidR="00090A5F" w:rsidRPr="003A425A">
        <w:rPr>
          <w:rFonts w:ascii="Times New Roman" w:hAnsi="Times New Roman"/>
          <w:sz w:val="24"/>
          <w:szCs w:val="24"/>
        </w:rPr>
        <w:t xml:space="preserve"> </w:t>
      </w:r>
      <w:r w:rsidR="005A6BBD" w:rsidRPr="003A425A">
        <w:rPr>
          <w:rFonts w:ascii="Times New Roman" w:hAnsi="Times New Roman"/>
          <w:sz w:val="24"/>
          <w:szCs w:val="24"/>
        </w:rPr>
        <w:t xml:space="preserve">Плагин автоматически находит отладчик в вашей системе и применяет его для вашего </w:t>
      </w:r>
      <w:r w:rsidR="00F850EA" w:rsidRPr="003A425A">
        <w:rPr>
          <w:rFonts w:ascii="Times New Roman" w:hAnsi="Times New Roman"/>
          <w:sz w:val="24"/>
          <w:szCs w:val="24"/>
        </w:rPr>
        <w:t>проект</w:t>
      </w:r>
      <w:r w:rsidR="005A6BBD" w:rsidRPr="003A425A">
        <w:rPr>
          <w:rFonts w:ascii="Times New Roman" w:hAnsi="Times New Roman"/>
          <w:sz w:val="24"/>
          <w:szCs w:val="24"/>
        </w:rPr>
        <w:t>а. Отладчик можно изменять автоматически.</w:t>
      </w:r>
    </w:p>
    <w:p w:rsidR="005A6BBD" w:rsidRPr="003A425A" w:rsidRDefault="005A6BBD" w:rsidP="0056151A">
      <w:pPr>
        <w:jc w:val="both"/>
        <w:rPr>
          <w:rFonts w:ascii="Times New Roman" w:hAnsi="Times New Roman"/>
          <w:i/>
          <w:sz w:val="24"/>
          <w:szCs w:val="24"/>
        </w:rPr>
      </w:pPr>
      <w:r w:rsidRPr="003A425A">
        <w:rPr>
          <w:rFonts w:ascii="Times New Roman" w:hAnsi="Times New Roman"/>
          <w:i/>
          <w:sz w:val="24"/>
          <w:szCs w:val="24"/>
        </w:rPr>
        <w:lastRenderedPageBreak/>
        <w:t>Показано, как запустить отладку.</w:t>
      </w:r>
    </w:p>
    <w:p w:rsidR="005A6BBD" w:rsidRPr="003A425A" w:rsidRDefault="005A6BBD" w:rsidP="0056151A">
      <w:pPr>
        <w:jc w:val="both"/>
        <w:rPr>
          <w:rFonts w:ascii="Times New Roman" w:hAnsi="Times New Roman"/>
          <w:sz w:val="24"/>
          <w:szCs w:val="24"/>
        </w:rPr>
      </w:pPr>
      <w:r w:rsidRPr="003A425A">
        <w:rPr>
          <w:rFonts w:ascii="Times New Roman" w:hAnsi="Times New Roman"/>
          <w:sz w:val="24"/>
          <w:szCs w:val="24"/>
        </w:rPr>
        <w:t>Вы можете использовать в моде отладки специальные инструменты, чтобы проверять</w:t>
      </w:r>
      <w:r w:rsidR="00090A5F" w:rsidRPr="003A425A">
        <w:rPr>
          <w:rFonts w:ascii="Times New Roman" w:hAnsi="Times New Roman"/>
          <w:sz w:val="24"/>
          <w:szCs w:val="24"/>
        </w:rPr>
        <w:t xml:space="preserve"> состояние вашего приложения во</w:t>
      </w:r>
      <w:r w:rsidRPr="003A425A">
        <w:rPr>
          <w:rFonts w:ascii="Times New Roman" w:hAnsi="Times New Roman"/>
          <w:sz w:val="24"/>
          <w:szCs w:val="24"/>
        </w:rPr>
        <w:t xml:space="preserve"> время отладки.</w:t>
      </w:r>
    </w:p>
    <w:p w:rsidR="005A6BBD" w:rsidRPr="003A425A" w:rsidRDefault="005A6BBD" w:rsidP="0056151A">
      <w:pPr>
        <w:jc w:val="both"/>
        <w:rPr>
          <w:rFonts w:ascii="Times New Roman" w:hAnsi="Times New Roman"/>
          <w:sz w:val="24"/>
          <w:szCs w:val="24"/>
        </w:rPr>
      </w:pPr>
      <w:r w:rsidRPr="003A425A">
        <w:rPr>
          <w:rFonts w:ascii="Times New Roman" w:hAnsi="Times New Roman"/>
          <w:color w:val="FF0000"/>
          <w:sz w:val="24"/>
          <w:szCs w:val="24"/>
        </w:rPr>
        <w:t xml:space="preserve">Также </w:t>
      </w:r>
      <w:r w:rsidR="00205395" w:rsidRPr="003A425A">
        <w:rPr>
          <w:rFonts w:ascii="Times New Roman" w:hAnsi="Times New Roman"/>
          <w:color w:val="FF0000"/>
          <w:sz w:val="24"/>
          <w:szCs w:val="24"/>
        </w:rPr>
        <w:t>Qt Creator</w:t>
      </w:r>
      <w:r w:rsidRPr="003A425A">
        <w:rPr>
          <w:rFonts w:ascii="Times New Roman" w:hAnsi="Times New Roman"/>
          <w:color w:val="FF0000"/>
          <w:sz w:val="24"/>
          <w:szCs w:val="24"/>
        </w:rPr>
        <w:t xml:space="preserve"> предоставляет некоторые более совершенные технологии, объединённые под названием </w:t>
      </w:r>
      <w:r w:rsidRPr="003A425A">
        <w:rPr>
          <w:rFonts w:ascii="Times New Roman" w:hAnsi="Times New Roman"/>
          <w:color w:val="FF0000"/>
          <w:sz w:val="24"/>
          <w:szCs w:val="24"/>
          <w:lang w:val="en-US"/>
        </w:rPr>
        <w:t>debugging</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helpers</w:t>
      </w:r>
      <w:r w:rsidRPr="003A425A">
        <w:rPr>
          <w:rFonts w:ascii="Times New Roman" w:hAnsi="Times New Roman"/>
          <w:color w:val="FF0000"/>
          <w:sz w:val="24"/>
          <w:szCs w:val="24"/>
        </w:rPr>
        <w:t>. Эти технологии позволяют проводить быстрое тестирование сложных данных</w:t>
      </w:r>
      <w:r w:rsidRPr="003A425A">
        <w:rPr>
          <w:rFonts w:ascii="Times New Roman" w:hAnsi="Times New Roman"/>
          <w:sz w:val="24"/>
          <w:szCs w:val="24"/>
        </w:rPr>
        <w:t>.</w:t>
      </w:r>
    </w:p>
    <w:p w:rsidR="005A6BBD" w:rsidRPr="003A425A" w:rsidRDefault="005A6BBD" w:rsidP="0056151A">
      <w:pPr>
        <w:jc w:val="both"/>
        <w:rPr>
          <w:rFonts w:ascii="Times New Roman" w:hAnsi="Times New Roman"/>
          <w:i/>
          <w:sz w:val="24"/>
          <w:szCs w:val="24"/>
        </w:rPr>
      </w:pPr>
      <w:r w:rsidRPr="003A425A">
        <w:rPr>
          <w:rFonts w:ascii="Times New Roman" w:hAnsi="Times New Roman"/>
          <w:i/>
          <w:sz w:val="24"/>
          <w:szCs w:val="24"/>
        </w:rPr>
        <w:t xml:space="preserve">Сказано про особенности отладки </w:t>
      </w:r>
      <w:r w:rsidR="00FB6D7B" w:rsidRPr="003A425A">
        <w:rPr>
          <w:rFonts w:ascii="Times New Roman" w:hAnsi="Times New Roman"/>
          <w:i/>
          <w:sz w:val="24"/>
          <w:szCs w:val="24"/>
        </w:rPr>
        <w:t>QtQuick</w:t>
      </w:r>
      <w:r w:rsidRPr="003A425A">
        <w:rPr>
          <w:rFonts w:ascii="Times New Roman" w:hAnsi="Times New Roman"/>
          <w:i/>
          <w:sz w:val="24"/>
          <w:szCs w:val="24"/>
        </w:rPr>
        <w:t xml:space="preserve"> приложений.</w:t>
      </w:r>
    </w:p>
    <w:p w:rsidR="006E341E" w:rsidRPr="003A425A" w:rsidRDefault="006E341E" w:rsidP="006E341E">
      <w:pPr>
        <w:pStyle w:val="5"/>
        <w:rPr>
          <w:rFonts w:ascii="Times New Roman" w:hAnsi="Times New Roman"/>
          <w:b w:val="0"/>
          <w:sz w:val="24"/>
          <w:szCs w:val="24"/>
        </w:rPr>
      </w:pPr>
      <w:bookmarkStart w:id="105" w:name="_Toc382058220"/>
      <w:r w:rsidRPr="003A425A">
        <w:rPr>
          <w:rFonts w:ascii="Times New Roman" w:hAnsi="Times New Roman"/>
          <w:b w:val="0"/>
          <w:sz w:val="24"/>
          <w:szCs w:val="24"/>
        </w:rPr>
        <w:t>УСТАНОВКА ОТЛАДЧИКА</w:t>
      </w:r>
      <w:bookmarkEnd w:id="105"/>
    </w:p>
    <w:p w:rsidR="005A6BBD" w:rsidRPr="003A425A" w:rsidRDefault="00953454" w:rsidP="0056151A">
      <w:pPr>
        <w:jc w:val="both"/>
        <w:rPr>
          <w:rFonts w:ascii="Times New Roman" w:hAnsi="Times New Roman"/>
          <w:sz w:val="24"/>
          <w:szCs w:val="24"/>
        </w:rPr>
      </w:pPr>
      <w:hyperlink r:id="rId149" w:history="1">
        <w:r w:rsidR="005A6BBD" w:rsidRPr="003A425A">
          <w:rPr>
            <w:rStyle w:val="a3"/>
            <w:rFonts w:ascii="Times New Roman" w:hAnsi="Times New Roman"/>
            <w:sz w:val="24"/>
            <w:szCs w:val="24"/>
          </w:rPr>
          <w:t>http://qt-project.org/doc/qtcreator-2.8/creator-debugger-engines.html</w:t>
        </w:r>
      </w:hyperlink>
    </w:p>
    <w:p w:rsidR="005A6BBD" w:rsidRPr="003A425A" w:rsidRDefault="00783BFB" w:rsidP="0056151A">
      <w:pPr>
        <w:jc w:val="both"/>
        <w:rPr>
          <w:rFonts w:ascii="Times New Roman" w:hAnsi="Times New Roman"/>
          <w:color w:val="00B050"/>
          <w:sz w:val="24"/>
          <w:szCs w:val="24"/>
        </w:rPr>
      </w:pPr>
      <w:r w:rsidRPr="003A425A">
        <w:rPr>
          <w:rFonts w:ascii="Times New Roman" w:hAnsi="Times New Roman"/>
          <w:color w:val="00B050"/>
          <w:sz w:val="24"/>
          <w:szCs w:val="24"/>
        </w:rPr>
        <w:t>Глав</w:t>
      </w:r>
      <w:r w:rsidR="005A6BBD" w:rsidRPr="003A425A">
        <w:rPr>
          <w:rFonts w:ascii="Times New Roman" w:hAnsi="Times New Roman"/>
          <w:color w:val="00B050"/>
          <w:sz w:val="24"/>
          <w:szCs w:val="24"/>
        </w:rPr>
        <w:t xml:space="preserve">ные настройки отладчика связаны с некоторым </w:t>
      </w:r>
      <w:r w:rsidR="006E341E" w:rsidRPr="003A425A">
        <w:rPr>
          <w:rFonts w:ascii="Times New Roman" w:hAnsi="Times New Roman"/>
          <w:color w:val="00B050"/>
          <w:sz w:val="24"/>
          <w:szCs w:val="24"/>
        </w:rPr>
        <w:t>Kit</w:t>
      </w:r>
      <w:r w:rsidR="005A6BBD" w:rsidRPr="003A425A">
        <w:rPr>
          <w:rFonts w:ascii="Times New Roman" w:hAnsi="Times New Roman"/>
          <w:color w:val="00B050"/>
          <w:sz w:val="24"/>
          <w:szCs w:val="24"/>
        </w:rPr>
        <w:t xml:space="preserve">, при помощи которого вы строите и запускаете ваш </w:t>
      </w:r>
      <w:r w:rsidR="00F850EA" w:rsidRPr="003A425A">
        <w:rPr>
          <w:rFonts w:ascii="Times New Roman" w:hAnsi="Times New Roman"/>
          <w:color w:val="00B050"/>
          <w:sz w:val="24"/>
          <w:szCs w:val="24"/>
        </w:rPr>
        <w:t>проект</w:t>
      </w:r>
      <w:r w:rsidR="005A6BBD" w:rsidRPr="003A425A">
        <w:rPr>
          <w:rFonts w:ascii="Times New Roman" w:hAnsi="Times New Roman"/>
          <w:color w:val="00B050"/>
          <w:sz w:val="24"/>
          <w:szCs w:val="24"/>
        </w:rPr>
        <w:t xml:space="preserve">. Вам необходимо устанавливать отладчик, только если автоматическая установка потерпела крах, так как нативный отладчик отсутствует. На </w:t>
      </w:r>
      <w:r w:rsidR="005A6BBD" w:rsidRPr="003A425A">
        <w:rPr>
          <w:rFonts w:ascii="Times New Roman" w:hAnsi="Times New Roman"/>
          <w:color w:val="00B050"/>
          <w:sz w:val="24"/>
          <w:szCs w:val="24"/>
          <w:lang w:val="en-US"/>
        </w:rPr>
        <w:t>Windows</w:t>
      </w:r>
      <w:r w:rsidR="005A6BBD" w:rsidRPr="003A425A">
        <w:rPr>
          <w:rFonts w:ascii="Times New Roman" w:hAnsi="Times New Roman"/>
          <w:color w:val="00B050"/>
          <w:sz w:val="24"/>
          <w:szCs w:val="24"/>
        </w:rPr>
        <w:t xml:space="preserve"> вы всегда должны устанавливать </w:t>
      </w:r>
      <w:r w:rsidR="005A6BBD" w:rsidRPr="003A425A">
        <w:rPr>
          <w:rFonts w:ascii="Times New Roman" w:hAnsi="Times New Roman"/>
          <w:color w:val="00B050"/>
          <w:sz w:val="24"/>
          <w:szCs w:val="24"/>
          <w:lang w:val="en-US"/>
        </w:rPr>
        <w:t>CDB</w:t>
      </w:r>
      <w:r w:rsidR="005A6BBD" w:rsidRPr="003A425A">
        <w:rPr>
          <w:rFonts w:ascii="Times New Roman" w:hAnsi="Times New Roman"/>
          <w:color w:val="00B050"/>
          <w:sz w:val="24"/>
          <w:szCs w:val="24"/>
        </w:rPr>
        <w:t xml:space="preserve"> самостоятельно. </w:t>
      </w:r>
    </w:p>
    <w:p w:rsidR="005A6BBD" w:rsidRPr="003A425A" w:rsidRDefault="005A6BBD" w:rsidP="0056151A">
      <w:pPr>
        <w:jc w:val="both"/>
        <w:rPr>
          <w:rFonts w:ascii="Times New Roman" w:hAnsi="Times New Roman"/>
          <w:color w:val="00B050"/>
          <w:sz w:val="24"/>
          <w:szCs w:val="24"/>
        </w:rPr>
      </w:pPr>
      <w:r w:rsidRPr="003A425A">
        <w:rPr>
          <w:rFonts w:ascii="Times New Roman" w:hAnsi="Times New Roman"/>
          <w:color w:val="00B050"/>
          <w:sz w:val="24"/>
          <w:szCs w:val="24"/>
        </w:rPr>
        <w:t xml:space="preserve">Если вы хотите установить некоторый другой отладчик, то вам следует клонировать </w:t>
      </w:r>
      <w:r w:rsidR="00B00C9F" w:rsidRPr="003A425A">
        <w:rPr>
          <w:rFonts w:ascii="Times New Roman" w:hAnsi="Times New Roman"/>
          <w:color w:val="00B050"/>
          <w:sz w:val="24"/>
          <w:szCs w:val="24"/>
        </w:rPr>
        <w:t>Kit</w:t>
      </w:r>
      <w:r w:rsidRPr="003A425A">
        <w:rPr>
          <w:rFonts w:ascii="Times New Roman" w:hAnsi="Times New Roman"/>
          <w:color w:val="00B050"/>
          <w:sz w:val="24"/>
          <w:szCs w:val="24"/>
        </w:rPr>
        <w:t xml:space="preserve"> и установить там новый отладчик, после чего использовать данный </w:t>
      </w:r>
      <w:r w:rsidR="00B00C9F" w:rsidRPr="003A425A">
        <w:rPr>
          <w:rFonts w:ascii="Times New Roman" w:hAnsi="Times New Roman"/>
          <w:color w:val="00B050"/>
          <w:sz w:val="24"/>
          <w:szCs w:val="24"/>
        </w:rPr>
        <w:t>Kit</w:t>
      </w:r>
      <w:r w:rsidRPr="003A425A">
        <w:rPr>
          <w:rFonts w:ascii="Times New Roman" w:hAnsi="Times New Roman"/>
          <w:color w:val="00B050"/>
          <w:sz w:val="24"/>
          <w:szCs w:val="24"/>
        </w:rPr>
        <w:t xml:space="preserve"> для построения </w:t>
      </w:r>
      <w:r w:rsidR="00F850EA" w:rsidRPr="003A425A">
        <w:rPr>
          <w:rFonts w:ascii="Times New Roman" w:hAnsi="Times New Roman"/>
          <w:color w:val="00B050"/>
          <w:sz w:val="24"/>
          <w:szCs w:val="24"/>
        </w:rPr>
        <w:t>проект</w:t>
      </w:r>
      <w:r w:rsidRPr="003A425A">
        <w:rPr>
          <w:rFonts w:ascii="Times New Roman" w:hAnsi="Times New Roman"/>
          <w:color w:val="00B050"/>
          <w:sz w:val="24"/>
          <w:szCs w:val="24"/>
        </w:rPr>
        <w:t xml:space="preserve">а. </w:t>
      </w:r>
    </w:p>
    <w:p w:rsidR="006E341E" w:rsidRPr="003A425A" w:rsidRDefault="005A6BBD" w:rsidP="006E341E">
      <w:pPr>
        <w:jc w:val="both"/>
        <w:rPr>
          <w:rFonts w:ascii="Times New Roman" w:hAnsi="Times New Roman"/>
          <w:i/>
          <w:color w:val="00B050"/>
          <w:sz w:val="24"/>
          <w:szCs w:val="24"/>
        </w:rPr>
      </w:pPr>
      <w:r w:rsidRPr="003A425A">
        <w:rPr>
          <w:rFonts w:ascii="Times New Roman" w:hAnsi="Times New Roman"/>
          <w:color w:val="00B050"/>
          <w:sz w:val="24"/>
          <w:szCs w:val="24"/>
        </w:rPr>
        <w:t xml:space="preserve">Для установки инструментов отладки на </w:t>
      </w:r>
      <w:r w:rsidRPr="003A425A">
        <w:rPr>
          <w:rFonts w:ascii="Times New Roman" w:hAnsi="Times New Roman"/>
          <w:color w:val="00B050"/>
          <w:sz w:val="24"/>
          <w:szCs w:val="24"/>
          <w:lang w:val="en-US"/>
        </w:rPr>
        <w:t>Windows</w:t>
      </w:r>
      <w:r w:rsidRPr="003A425A">
        <w:rPr>
          <w:rFonts w:ascii="Times New Roman" w:hAnsi="Times New Roman"/>
          <w:color w:val="00B050"/>
          <w:sz w:val="24"/>
          <w:szCs w:val="24"/>
        </w:rPr>
        <w:t xml:space="preserve"> вы должны установить их и сервер символов, обеспечиваемый </w:t>
      </w:r>
      <w:r w:rsidRPr="003A425A">
        <w:rPr>
          <w:rFonts w:ascii="Times New Roman" w:hAnsi="Times New Roman"/>
          <w:color w:val="00B050"/>
          <w:sz w:val="24"/>
          <w:szCs w:val="24"/>
          <w:lang w:val="en-US"/>
        </w:rPr>
        <w:t>Microsoft</w:t>
      </w:r>
      <w:r w:rsidRPr="003A425A">
        <w:rPr>
          <w:rFonts w:ascii="Times New Roman" w:hAnsi="Times New Roman"/>
          <w:color w:val="00B050"/>
          <w:sz w:val="24"/>
          <w:szCs w:val="24"/>
        </w:rPr>
        <w:t>, данный сервер обеспечивает путь поиска символов для отладчика.</w:t>
      </w:r>
      <w:r w:rsidR="006E341E" w:rsidRPr="003A425A">
        <w:rPr>
          <w:rFonts w:ascii="Times New Roman" w:hAnsi="Times New Roman"/>
          <w:color w:val="00B050"/>
          <w:sz w:val="24"/>
          <w:szCs w:val="24"/>
        </w:rPr>
        <w:t xml:space="preserve"> Сервер символов </w:t>
      </w:r>
      <w:r w:rsidR="006E341E" w:rsidRPr="003A425A">
        <w:rPr>
          <w:rFonts w:ascii="Times New Roman" w:hAnsi="Times New Roman"/>
          <w:color w:val="00B050"/>
          <w:sz w:val="24"/>
          <w:szCs w:val="24"/>
          <w:lang w:val="en-US"/>
        </w:rPr>
        <w:t>Microsoft</w:t>
      </w:r>
      <w:r w:rsidR="006E341E" w:rsidRPr="003A425A">
        <w:rPr>
          <w:rFonts w:ascii="Times New Roman" w:hAnsi="Times New Roman"/>
          <w:color w:val="00B050"/>
          <w:sz w:val="24"/>
          <w:szCs w:val="24"/>
        </w:rPr>
        <w:t xml:space="preserve"> обеспечивает вас отладочной информацией для управления системных библиотек для отладки приложений </w:t>
      </w:r>
      <w:r w:rsidR="006E341E" w:rsidRPr="003A425A">
        <w:rPr>
          <w:rFonts w:ascii="Times New Roman" w:hAnsi="Times New Roman"/>
          <w:color w:val="00B050"/>
          <w:sz w:val="24"/>
          <w:szCs w:val="24"/>
          <w:lang w:val="en-US"/>
        </w:rPr>
        <w:t>Windows</w:t>
      </w:r>
      <w:r w:rsidR="006E341E" w:rsidRPr="003A425A">
        <w:rPr>
          <w:rFonts w:ascii="Times New Roman" w:hAnsi="Times New Roman"/>
          <w:color w:val="00B050"/>
          <w:sz w:val="24"/>
          <w:szCs w:val="24"/>
        </w:rPr>
        <w:t>.</w:t>
      </w:r>
      <w:r w:rsidR="006E341E" w:rsidRPr="003A425A">
        <w:rPr>
          <w:rFonts w:ascii="Times New Roman" w:hAnsi="Times New Roman"/>
          <w:i/>
          <w:color w:val="00B050"/>
          <w:sz w:val="24"/>
          <w:szCs w:val="24"/>
        </w:rPr>
        <w:t xml:space="preserve"> Также показано, как добавить сервер символов.</w:t>
      </w:r>
    </w:p>
    <w:p w:rsidR="005A6BBD" w:rsidRPr="003A425A" w:rsidRDefault="005A6BBD" w:rsidP="0056151A">
      <w:pPr>
        <w:jc w:val="both"/>
        <w:rPr>
          <w:rFonts w:ascii="Times New Roman" w:hAnsi="Times New Roman"/>
          <w:i/>
          <w:sz w:val="24"/>
          <w:szCs w:val="24"/>
        </w:rPr>
      </w:pPr>
      <w:r w:rsidRPr="003A425A">
        <w:rPr>
          <w:rFonts w:ascii="Times New Roman" w:hAnsi="Times New Roman"/>
          <w:i/>
          <w:sz w:val="24"/>
          <w:szCs w:val="24"/>
        </w:rPr>
        <w:t>В данной части перечислены поддерживаемые отладчики. А также для каждого отладчика указаны минимальные поддерживаемые версии.</w:t>
      </w:r>
      <w:r w:rsidR="006E341E" w:rsidRPr="003A425A">
        <w:rPr>
          <w:rFonts w:ascii="Times New Roman" w:hAnsi="Times New Roman"/>
          <w:i/>
          <w:sz w:val="24"/>
          <w:szCs w:val="24"/>
        </w:rPr>
        <w:t xml:space="preserve"> </w:t>
      </w:r>
      <w:r w:rsidRPr="003A425A">
        <w:rPr>
          <w:rFonts w:ascii="Times New Roman" w:hAnsi="Times New Roman"/>
          <w:i/>
          <w:sz w:val="24"/>
          <w:szCs w:val="24"/>
        </w:rPr>
        <w:t xml:space="preserve">Также дана ссылка для установки инструментов отладки для </w:t>
      </w:r>
      <w:r w:rsidRPr="003A425A">
        <w:rPr>
          <w:rFonts w:ascii="Times New Roman" w:hAnsi="Times New Roman"/>
          <w:i/>
          <w:sz w:val="24"/>
          <w:szCs w:val="24"/>
          <w:lang w:val="en-US"/>
        </w:rPr>
        <w:t>Windows</w:t>
      </w:r>
      <w:r w:rsidRPr="003A425A">
        <w:rPr>
          <w:rFonts w:ascii="Times New Roman" w:hAnsi="Times New Roman"/>
          <w:i/>
          <w:sz w:val="24"/>
          <w:szCs w:val="24"/>
        </w:rPr>
        <w:t>.</w:t>
      </w:r>
    </w:p>
    <w:p w:rsidR="005A6BBD" w:rsidRPr="003A425A" w:rsidRDefault="005A6BBD" w:rsidP="0056151A">
      <w:pPr>
        <w:jc w:val="both"/>
        <w:rPr>
          <w:rFonts w:ascii="Times New Roman" w:hAnsi="Times New Roman"/>
          <w:i/>
          <w:color w:val="FF0000"/>
          <w:sz w:val="24"/>
          <w:szCs w:val="24"/>
        </w:rPr>
      </w:pPr>
      <w:r w:rsidRPr="003A425A">
        <w:rPr>
          <w:rFonts w:ascii="Times New Roman" w:hAnsi="Times New Roman"/>
          <w:color w:val="FF0000"/>
          <w:sz w:val="24"/>
          <w:szCs w:val="24"/>
        </w:rPr>
        <w:t xml:space="preserve">Для того чтобы дать отладчику возможность шагнуть в код и отобразить исходный код, используя копию дерева исходного кода в локации, отличной от той, в которой библиотеки были построены, отобразите пути ресурсов на целевые пути: </w:t>
      </w:r>
      <w:r w:rsidRPr="003A425A">
        <w:rPr>
          <w:rFonts w:ascii="Times New Roman" w:hAnsi="Times New Roman"/>
          <w:i/>
          <w:color w:val="FF0000"/>
          <w:sz w:val="24"/>
          <w:szCs w:val="24"/>
        </w:rPr>
        <w:t>как это сделать, показано в данной части, но я этого не понял.</w:t>
      </w:r>
    </w:p>
    <w:p w:rsidR="006E341E" w:rsidRPr="003A425A" w:rsidRDefault="006E341E" w:rsidP="006E341E">
      <w:pPr>
        <w:jc w:val="both"/>
        <w:rPr>
          <w:rFonts w:ascii="Times New Roman" w:hAnsi="Times New Roman"/>
          <w:b/>
          <w:sz w:val="24"/>
          <w:szCs w:val="24"/>
        </w:rPr>
      </w:pPr>
      <w:r w:rsidRPr="003A425A">
        <w:rPr>
          <w:rFonts w:ascii="Times New Roman" w:hAnsi="Times New Roman"/>
          <w:b/>
          <w:sz w:val="24"/>
          <w:szCs w:val="24"/>
        </w:rPr>
        <w:t>ЗАПУСК ОТЛАДЧИКА</w:t>
      </w:r>
    </w:p>
    <w:p w:rsidR="005A6BBD" w:rsidRPr="003A425A" w:rsidRDefault="00953454" w:rsidP="0056151A">
      <w:pPr>
        <w:jc w:val="both"/>
        <w:rPr>
          <w:rFonts w:ascii="Times New Roman" w:hAnsi="Times New Roman"/>
          <w:sz w:val="24"/>
          <w:szCs w:val="24"/>
        </w:rPr>
      </w:pPr>
      <w:hyperlink r:id="rId150" w:history="1">
        <w:r w:rsidR="005A6BBD" w:rsidRPr="003A425A">
          <w:rPr>
            <w:rStyle w:val="a3"/>
            <w:rFonts w:ascii="Times New Roman" w:hAnsi="Times New Roman"/>
            <w:sz w:val="24"/>
            <w:szCs w:val="24"/>
          </w:rPr>
          <w:t>http://qt-project.org/doc/qtcreator-2.8/creator-debugger-operating-modes.html</w:t>
        </w:r>
      </w:hyperlink>
    </w:p>
    <w:p w:rsidR="005A6BBD" w:rsidRPr="003A425A" w:rsidRDefault="005A6BBD" w:rsidP="0056151A">
      <w:pPr>
        <w:jc w:val="both"/>
        <w:rPr>
          <w:rFonts w:ascii="Times New Roman" w:hAnsi="Times New Roman"/>
          <w:sz w:val="24"/>
          <w:szCs w:val="24"/>
        </w:rPr>
      </w:pPr>
      <w:r w:rsidRPr="003A425A">
        <w:rPr>
          <w:rFonts w:ascii="Times New Roman" w:hAnsi="Times New Roman"/>
          <w:sz w:val="24"/>
          <w:szCs w:val="24"/>
        </w:rPr>
        <w:t>плагин отладчиков может запускать нативные отладчики в разных модах работы. Некоторые моды доступны только для некоторых операционных систем или платформ.</w:t>
      </w:r>
    </w:p>
    <w:p w:rsidR="006E341E" w:rsidRPr="003A425A" w:rsidRDefault="005A6BBD" w:rsidP="0056151A">
      <w:pPr>
        <w:jc w:val="both"/>
        <w:rPr>
          <w:rFonts w:ascii="Times New Roman" w:hAnsi="Times New Roman"/>
          <w:sz w:val="24"/>
          <w:szCs w:val="24"/>
        </w:rPr>
      </w:pPr>
      <w:r w:rsidRPr="003A425A">
        <w:rPr>
          <w:rFonts w:ascii="Times New Roman" w:hAnsi="Times New Roman"/>
          <w:sz w:val="24"/>
          <w:szCs w:val="24"/>
        </w:rPr>
        <w:t xml:space="preserve">Вот моды работы отладчика: </w:t>
      </w:r>
    </w:p>
    <w:p w:rsidR="006E341E" w:rsidRPr="003A425A" w:rsidRDefault="005A6BBD" w:rsidP="004D4FF9">
      <w:pPr>
        <w:numPr>
          <w:ilvl w:val="0"/>
          <w:numId w:val="126"/>
        </w:numPr>
        <w:jc w:val="both"/>
        <w:rPr>
          <w:rFonts w:ascii="Times New Roman" w:hAnsi="Times New Roman"/>
          <w:sz w:val="24"/>
          <w:szCs w:val="24"/>
        </w:rPr>
      </w:pPr>
      <w:r w:rsidRPr="003A425A">
        <w:rPr>
          <w:rFonts w:ascii="Times New Roman" w:hAnsi="Times New Roman"/>
          <w:color w:val="FF0000"/>
          <w:sz w:val="24"/>
          <w:szCs w:val="24"/>
          <w:lang w:val="en-US"/>
        </w:rPr>
        <w:t>start</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internal</w:t>
      </w:r>
      <w:r w:rsidRPr="003A425A">
        <w:rPr>
          <w:rFonts w:ascii="Times New Roman" w:hAnsi="Times New Roman"/>
          <w:sz w:val="24"/>
          <w:szCs w:val="24"/>
        </w:rPr>
        <w:t xml:space="preserve"> (чтобы отлаживать приложения, разработанные внутри </w:t>
      </w:r>
      <w:r w:rsidRPr="003A425A">
        <w:rPr>
          <w:rFonts w:ascii="Times New Roman" w:hAnsi="Times New Roman"/>
          <w:sz w:val="24"/>
          <w:szCs w:val="24"/>
          <w:lang w:val="en-US"/>
        </w:rPr>
        <w:t>Qt</w:t>
      </w:r>
      <w:r w:rsidRPr="003A425A">
        <w:rPr>
          <w:rFonts w:ascii="Times New Roman" w:hAnsi="Times New Roman"/>
          <w:sz w:val="24"/>
          <w:szCs w:val="24"/>
        </w:rPr>
        <w:t xml:space="preserve">, такие как основанные на </w:t>
      </w:r>
      <w:r w:rsidRPr="003A425A">
        <w:rPr>
          <w:rFonts w:ascii="Times New Roman" w:hAnsi="Times New Roman"/>
          <w:sz w:val="24"/>
          <w:szCs w:val="24"/>
          <w:lang w:val="en-US"/>
        </w:rPr>
        <w:t>Qt</w:t>
      </w:r>
      <w:r w:rsidRPr="003A425A">
        <w:rPr>
          <w:rFonts w:ascii="Times New Roman" w:hAnsi="Times New Roman"/>
          <w:sz w:val="24"/>
          <w:szCs w:val="24"/>
        </w:rPr>
        <w:t xml:space="preserve"> приложения с графическим интерфейсом пользователя); </w:t>
      </w:r>
    </w:p>
    <w:p w:rsidR="006E341E" w:rsidRPr="003A425A" w:rsidRDefault="005A6BBD" w:rsidP="004D4FF9">
      <w:pPr>
        <w:numPr>
          <w:ilvl w:val="0"/>
          <w:numId w:val="126"/>
        </w:numPr>
        <w:jc w:val="both"/>
        <w:rPr>
          <w:rFonts w:ascii="Times New Roman" w:hAnsi="Times New Roman"/>
          <w:sz w:val="24"/>
          <w:szCs w:val="24"/>
        </w:rPr>
      </w:pPr>
      <w:r w:rsidRPr="003A425A">
        <w:rPr>
          <w:rFonts w:ascii="Times New Roman" w:hAnsi="Times New Roman"/>
          <w:color w:val="FF0000"/>
          <w:sz w:val="24"/>
          <w:szCs w:val="24"/>
          <w:lang w:val="en-US"/>
        </w:rPr>
        <w:lastRenderedPageBreak/>
        <w:t>start</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external</w:t>
      </w:r>
      <w:r w:rsidRPr="003A425A">
        <w:rPr>
          <w:rFonts w:ascii="Times New Roman" w:hAnsi="Times New Roman"/>
          <w:sz w:val="24"/>
          <w:szCs w:val="24"/>
        </w:rPr>
        <w:t xml:space="preserve"> (начать отладку процессов без надлежащей установки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sz w:val="24"/>
          <w:szCs w:val="24"/>
          <w:lang w:val="en-US"/>
        </w:rPr>
        <w:t>Qt</w:t>
      </w:r>
      <w:r w:rsidRPr="003A425A">
        <w:rPr>
          <w:rFonts w:ascii="Times New Roman" w:hAnsi="Times New Roman"/>
          <w:sz w:val="24"/>
          <w:szCs w:val="24"/>
        </w:rPr>
        <w:t xml:space="preserve"> либо на локальной, либо на удалённой машине); </w:t>
      </w:r>
    </w:p>
    <w:p w:rsidR="006E341E" w:rsidRPr="003A425A" w:rsidRDefault="005A6BBD" w:rsidP="004D4FF9">
      <w:pPr>
        <w:numPr>
          <w:ilvl w:val="0"/>
          <w:numId w:val="126"/>
        </w:numPr>
        <w:jc w:val="both"/>
        <w:rPr>
          <w:rFonts w:ascii="Times New Roman" w:hAnsi="Times New Roman"/>
          <w:sz w:val="24"/>
          <w:szCs w:val="24"/>
        </w:rPr>
      </w:pPr>
      <w:r w:rsidRPr="003A425A">
        <w:rPr>
          <w:rFonts w:ascii="Times New Roman" w:hAnsi="Times New Roman"/>
          <w:color w:val="FF0000"/>
          <w:sz w:val="24"/>
          <w:szCs w:val="24"/>
          <w:lang w:val="en-US"/>
        </w:rPr>
        <w:t>Attach</w:t>
      </w:r>
      <w:r w:rsidRPr="003A425A">
        <w:rPr>
          <w:rFonts w:ascii="Times New Roman" w:hAnsi="Times New Roman"/>
          <w:sz w:val="24"/>
          <w:szCs w:val="24"/>
        </w:rPr>
        <w:t xml:space="preserve"> (чтобы отладить процессы, которые уже начались и работают вне создателя, либо на локальной, либо на удалённой машине); </w:t>
      </w:r>
    </w:p>
    <w:p w:rsidR="006E341E" w:rsidRPr="003A425A" w:rsidRDefault="005A6BBD" w:rsidP="004D4FF9">
      <w:pPr>
        <w:numPr>
          <w:ilvl w:val="0"/>
          <w:numId w:val="126"/>
        </w:numPr>
        <w:jc w:val="both"/>
        <w:rPr>
          <w:rFonts w:ascii="Times New Roman" w:hAnsi="Times New Roman"/>
          <w:sz w:val="24"/>
          <w:szCs w:val="24"/>
        </w:rPr>
      </w:pPr>
      <w:r w:rsidRPr="003A425A">
        <w:rPr>
          <w:rFonts w:ascii="Times New Roman" w:hAnsi="Times New Roman"/>
          <w:color w:val="FF0000"/>
          <w:sz w:val="24"/>
          <w:szCs w:val="24"/>
          <w:lang w:val="en-US"/>
        </w:rPr>
        <w:t>Core</w:t>
      </w:r>
      <w:r w:rsidRPr="003A425A">
        <w:rPr>
          <w:rFonts w:ascii="Times New Roman" w:hAnsi="Times New Roman"/>
          <w:sz w:val="24"/>
          <w:szCs w:val="24"/>
        </w:rPr>
        <w:t xml:space="preserve"> (чтобы отладить процессы на </w:t>
      </w:r>
      <w:r w:rsidRPr="003A425A">
        <w:rPr>
          <w:rFonts w:ascii="Times New Roman" w:hAnsi="Times New Roman"/>
          <w:sz w:val="24"/>
          <w:szCs w:val="24"/>
          <w:lang w:val="en-US"/>
        </w:rPr>
        <w:t>Unix</w:t>
      </w:r>
      <w:r w:rsidRPr="003A425A">
        <w:rPr>
          <w:rFonts w:ascii="Times New Roman" w:hAnsi="Times New Roman"/>
          <w:sz w:val="24"/>
          <w:szCs w:val="24"/>
        </w:rPr>
        <w:t xml:space="preserve">); </w:t>
      </w:r>
    </w:p>
    <w:p w:rsidR="005A6BBD" w:rsidRPr="003A425A" w:rsidRDefault="005A6BBD" w:rsidP="004D4FF9">
      <w:pPr>
        <w:numPr>
          <w:ilvl w:val="0"/>
          <w:numId w:val="126"/>
        </w:numPr>
        <w:jc w:val="both"/>
        <w:rPr>
          <w:rFonts w:ascii="Times New Roman" w:hAnsi="Times New Roman"/>
          <w:sz w:val="24"/>
          <w:szCs w:val="24"/>
        </w:rPr>
      </w:pPr>
      <w:r w:rsidRPr="003A425A">
        <w:rPr>
          <w:rFonts w:ascii="Times New Roman" w:hAnsi="Times New Roman"/>
          <w:color w:val="FF0000"/>
          <w:sz w:val="24"/>
          <w:szCs w:val="24"/>
          <w:lang w:val="en-US"/>
        </w:rPr>
        <w:t>Post</w:t>
      </w:r>
      <w:r w:rsidRPr="003A425A">
        <w:rPr>
          <w:rFonts w:ascii="Times New Roman" w:hAnsi="Times New Roman"/>
          <w:color w:val="FF0000"/>
          <w:sz w:val="24"/>
          <w:szCs w:val="24"/>
        </w:rPr>
        <w:t>-</w:t>
      </w:r>
      <w:r w:rsidRPr="003A425A">
        <w:rPr>
          <w:rFonts w:ascii="Times New Roman" w:hAnsi="Times New Roman"/>
          <w:color w:val="FF0000"/>
          <w:sz w:val="24"/>
          <w:szCs w:val="24"/>
          <w:lang w:val="en-US"/>
        </w:rPr>
        <w:t>mortem</w:t>
      </w:r>
      <w:r w:rsidRPr="003A425A">
        <w:rPr>
          <w:rFonts w:ascii="Times New Roman" w:hAnsi="Times New Roman"/>
          <w:sz w:val="24"/>
          <w:szCs w:val="24"/>
        </w:rPr>
        <w:t xml:space="preserve"> (чтобы отладить кэшированные процессы на </w:t>
      </w:r>
      <w:r w:rsidRPr="003A425A">
        <w:rPr>
          <w:rFonts w:ascii="Times New Roman" w:hAnsi="Times New Roman"/>
          <w:sz w:val="24"/>
          <w:szCs w:val="24"/>
          <w:lang w:val="en-US"/>
        </w:rPr>
        <w:t>Windows</w:t>
      </w:r>
      <w:r w:rsidRPr="003A425A">
        <w:rPr>
          <w:rFonts w:ascii="Times New Roman" w:hAnsi="Times New Roman"/>
          <w:sz w:val="24"/>
          <w:szCs w:val="24"/>
        </w:rPr>
        <w:t>).</w:t>
      </w:r>
    </w:p>
    <w:p w:rsidR="005A6BBD" w:rsidRPr="003A425A" w:rsidRDefault="005A6BBD" w:rsidP="0056151A">
      <w:pPr>
        <w:jc w:val="both"/>
        <w:rPr>
          <w:rFonts w:ascii="Times New Roman" w:hAnsi="Times New Roman"/>
          <w:sz w:val="24"/>
          <w:szCs w:val="24"/>
        </w:rPr>
      </w:pPr>
      <w:r w:rsidRPr="003A425A">
        <w:rPr>
          <w:rFonts w:ascii="Times New Roman" w:hAnsi="Times New Roman"/>
          <w:sz w:val="24"/>
          <w:szCs w:val="24"/>
        </w:rPr>
        <w:t xml:space="preserve">Для запуска отладчика во внутренней моде, следует просто нажать отладку. Это мода по умолчанию для большинства </w:t>
      </w:r>
      <w:r w:rsidR="00F850EA" w:rsidRPr="003A425A">
        <w:rPr>
          <w:rFonts w:ascii="Times New Roman" w:hAnsi="Times New Roman"/>
          <w:sz w:val="24"/>
          <w:szCs w:val="24"/>
        </w:rPr>
        <w:t>проект</w:t>
      </w:r>
      <w:r w:rsidRPr="003A425A">
        <w:rPr>
          <w:rFonts w:ascii="Times New Roman" w:hAnsi="Times New Roman"/>
          <w:sz w:val="24"/>
          <w:szCs w:val="24"/>
        </w:rPr>
        <w:t xml:space="preserve">ов. Если вам нужна консоль, чтобы управлять вашим приложением, например, из-за того, что оно допускает ввод консоли от пользователя, то это следует установить отдельно. </w:t>
      </w:r>
      <w:r w:rsidRPr="003A425A">
        <w:rPr>
          <w:rFonts w:ascii="Times New Roman" w:hAnsi="Times New Roman"/>
          <w:i/>
          <w:sz w:val="24"/>
          <w:szCs w:val="24"/>
        </w:rPr>
        <w:t>Как это сделать, показано в данной части</w:t>
      </w:r>
      <w:r w:rsidR="006E341E" w:rsidRPr="003A425A">
        <w:rPr>
          <w:rFonts w:ascii="Times New Roman" w:hAnsi="Times New Roman"/>
          <w:sz w:val="24"/>
          <w:szCs w:val="24"/>
        </w:rPr>
        <w:t>.</w:t>
      </w:r>
    </w:p>
    <w:p w:rsidR="005A6BBD" w:rsidRPr="003A425A" w:rsidRDefault="005A6BBD" w:rsidP="0056151A">
      <w:pPr>
        <w:jc w:val="both"/>
        <w:rPr>
          <w:rFonts w:ascii="Times New Roman" w:hAnsi="Times New Roman"/>
          <w:sz w:val="24"/>
          <w:szCs w:val="24"/>
        </w:rPr>
      </w:pPr>
      <w:r w:rsidRPr="003A425A">
        <w:rPr>
          <w:rFonts w:ascii="Times New Roman" w:hAnsi="Times New Roman"/>
          <w:sz w:val="24"/>
          <w:szCs w:val="24"/>
        </w:rPr>
        <w:t xml:space="preserve">Для запуска исполняемого файла, который уже присутствует на вашей локальной или удалённой машине без использования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r w:rsidRPr="003A425A">
        <w:rPr>
          <w:rFonts w:ascii="Times New Roman" w:hAnsi="Times New Roman"/>
          <w:i/>
          <w:sz w:val="24"/>
          <w:szCs w:val="24"/>
        </w:rPr>
        <w:t xml:space="preserve">следуйте инструкциям, которые приведены в данной части. </w:t>
      </w:r>
      <w:r w:rsidRPr="003A425A">
        <w:rPr>
          <w:rFonts w:ascii="Times New Roman" w:hAnsi="Times New Roman"/>
          <w:sz w:val="24"/>
          <w:szCs w:val="24"/>
        </w:rPr>
        <w:t xml:space="preserve">Это и есть мода отладчика </w:t>
      </w:r>
      <w:r w:rsidRPr="003A425A">
        <w:rPr>
          <w:rFonts w:ascii="Times New Roman" w:hAnsi="Times New Roman"/>
          <w:sz w:val="24"/>
          <w:szCs w:val="24"/>
          <w:lang w:val="en-US"/>
        </w:rPr>
        <w:t>start</w:t>
      </w:r>
      <w:r w:rsidRPr="003A425A">
        <w:rPr>
          <w:rFonts w:ascii="Times New Roman" w:hAnsi="Times New Roman"/>
          <w:sz w:val="24"/>
          <w:szCs w:val="24"/>
        </w:rPr>
        <w:t xml:space="preserve"> </w:t>
      </w:r>
      <w:r w:rsidRPr="003A425A">
        <w:rPr>
          <w:rFonts w:ascii="Times New Roman" w:hAnsi="Times New Roman"/>
          <w:sz w:val="24"/>
          <w:szCs w:val="24"/>
          <w:lang w:val="en-US"/>
        </w:rPr>
        <w:t>external</w:t>
      </w:r>
      <w:r w:rsidRPr="003A425A">
        <w:rPr>
          <w:rFonts w:ascii="Times New Roman" w:hAnsi="Times New Roman"/>
          <w:sz w:val="24"/>
          <w:szCs w:val="24"/>
        </w:rPr>
        <w:t>.</w:t>
      </w:r>
    </w:p>
    <w:p w:rsidR="005A6BBD" w:rsidRPr="003A425A" w:rsidRDefault="005A6BBD" w:rsidP="0056151A">
      <w:pPr>
        <w:jc w:val="both"/>
        <w:rPr>
          <w:rFonts w:ascii="Times New Roman" w:hAnsi="Times New Roman"/>
          <w:sz w:val="24"/>
          <w:szCs w:val="24"/>
        </w:rPr>
      </w:pPr>
      <w:r w:rsidRPr="003A425A">
        <w:rPr>
          <w:rFonts w:ascii="Times New Roman" w:hAnsi="Times New Roman"/>
          <w:sz w:val="24"/>
          <w:szCs w:val="24"/>
        </w:rPr>
        <w:t xml:space="preserve">Для того чтобы присоединить отладчик к приложению, которое уже работает на вашей машине, </w:t>
      </w:r>
      <w:r w:rsidRPr="003A425A">
        <w:rPr>
          <w:rFonts w:ascii="Times New Roman" w:hAnsi="Times New Roman"/>
          <w:i/>
          <w:sz w:val="24"/>
          <w:szCs w:val="24"/>
        </w:rPr>
        <w:t xml:space="preserve">следуйте инструкциям в данной части. </w:t>
      </w:r>
      <w:r w:rsidRPr="003A425A">
        <w:rPr>
          <w:rFonts w:ascii="Times New Roman" w:hAnsi="Times New Roman"/>
          <w:sz w:val="24"/>
          <w:szCs w:val="24"/>
        </w:rPr>
        <w:t xml:space="preserve">Это и есть мода </w:t>
      </w:r>
      <w:r w:rsidRPr="003A425A">
        <w:rPr>
          <w:rFonts w:ascii="Times New Roman" w:hAnsi="Times New Roman"/>
          <w:sz w:val="24"/>
          <w:szCs w:val="24"/>
          <w:lang w:val="en-US"/>
        </w:rPr>
        <w:t>Attach</w:t>
      </w:r>
      <w:r w:rsidRPr="003A425A">
        <w:rPr>
          <w:rFonts w:ascii="Times New Roman" w:hAnsi="Times New Roman"/>
          <w:sz w:val="24"/>
          <w:szCs w:val="24"/>
        </w:rPr>
        <w:t xml:space="preserve">. Там нужно будет задать идентификатор процесса, который запущен на машине. Также в данном случае можно использовать </w:t>
      </w:r>
      <w:r w:rsidR="00205395" w:rsidRPr="003A425A">
        <w:rPr>
          <w:rFonts w:ascii="Times New Roman" w:hAnsi="Times New Roman"/>
          <w:sz w:val="24"/>
          <w:szCs w:val="24"/>
        </w:rPr>
        <w:t>Qt Creator</w:t>
      </w:r>
      <w:r w:rsidRPr="003A425A">
        <w:rPr>
          <w:rFonts w:ascii="Times New Roman" w:hAnsi="Times New Roman"/>
          <w:sz w:val="24"/>
          <w:szCs w:val="24"/>
        </w:rPr>
        <w:t xml:space="preserve"> для установки точек останова. Причём их можно устанавливать как до начала запуска </w:t>
      </w:r>
      <w:r w:rsidR="00F850EA" w:rsidRPr="003A425A">
        <w:rPr>
          <w:rFonts w:ascii="Times New Roman" w:hAnsi="Times New Roman"/>
          <w:sz w:val="24"/>
          <w:szCs w:val="24"/>
        </w:rPr>
        <w:t>проект</w:t>
      </w:r>
      <w:r w:rsidRPr="003A425A">
        <w:rPr>
          <w:rFonts w:ascii="Times New Roman" w:hAnsi="Times New Roman"/>
          <w:sz w:val="24"/>
          <w:szCs w:val="24"/>
        </w:rPr>
        <w:t xml:space="preserve">а, так и после запуска </w:t>
      </w:r>
      <w:r w:rsidR="00F850EA" w:rsidRPr="003A425A">
        <w:rPr>
          <w:rFonts w:ascii="Times New Roman" w:hAnsi="Times New Roman"/>
          <w:sz w:val="24"/>
          <w:szCs w:val="24"/>
        </w:rPr>
        <w:t>проект</w:t>
      </w:r>
      <w:r w:rsidRPr="003A425A">
        <w:rPr>
          <w:rFonts w:ascii="Times New Roman" w:hAnsi="Times New Roman"/>
          <w:sz w:val="24"/>
          <w:szCs w:val="24"/>
        </w:rPr>
        <w:t>а.</w:t>
      </w:r>
    </w:p>
    <w:p w:rsidR="005A6BBD" w:rsidRPr="003A425A" w:rsidRDefault="005A6BBD" w:rsidP="0056151A">
      <w:pPr>
        <w:jc w:val="both"/>
        <w:rPr>
          <w:rFonts w:ascii="Times New Roman" w:hAnsi="Times New Roman"/>
          <w:sz w:val="24"/>
          <w:szCs w:val="24"/>
        </w:rPr>
      </w:pPr>
      <w:r w:rsidRPr="003A425A">
        <w:rPr>
          <w:rFonts w:ascii="Times New Roman" w:hAnsi="Times New Roman"/>
          <w:sz w:val="24"/>
          <w:szCs w:val="24"/>
          <w:lang w:val="en-US"/>
        </w:rPr>
        <w:t>Core</w:t>
      </w:r>
      <w:r w:rsidRPr="003A425A">
        <w:rPr>
          <w:rFonts w:ascii="Times New Roman" w:hAnsi="Times New Roman"/>
          <w:sz w:val="24"/>
          <w:szCs w:val="24"/>
        </w:rPr>
        <w:t xml:space="preserve"> мода используется для инспекции файлов ядра, которые генерируются из кэшированных процессов </w:t>
      </w:r>
      <w:r w:rsidR="00A448EF" w:rsidRPr="003A425A">
        <w:rPr>
          <w:rFonts w:ascii="Times New Roman" w:hAnsi="Times New Roman"/>
          <w:sz w:val="24"/>
          <w:szCs w:val="24"/>
        </w:rPr>
        <w:t>в</w:t>
      </w:r>
      <w:r w:rsidRPr="003A425A">
        <w:rPr>
          <w:rFonts w:ascii="Times New Roman" w:hAnsi="Times New Roman"/>
          <w:sz w:val="24"/>
          <w:szCs w:val="24"/>
        </w:rPr>
        <w:t xml:space="preserve"> </w:t>
      </w:r>
      <w:r w:rsidRPr="003A425A">
        <w:rPr>
          <w:rFonts w:ascii="Times New Roman" w:hAnsi="Times New Roman"/>
          <w:sz w:val="24"/>
          <w:szCs w:val="24"/>
          <w:lang w:val="en-US"/>
        </w:rPr>
        <w:t>Linux</w:t>
      </w:r>
      <w:r w:rsidRPr="003A425A">
        <w:rPr>
          <w:rFonts w:ascii="Times New Roman" w:hAnsi="Times New Roman"/>
          <w:sz w:val="24"/>
          <w:szCs w:val="24"/>
        </w:rPr>
        <w:t xml:space="preserve"> и </w:t>
      </w:r>
      <w:r w:rsidRPr="003A425A">
        <w:rPr>
          <w:rFonts w:ascii="Times New Roman" w:hAnsi="Times New Roman"/>
          <w:sz w:val="24"/>
          <w:szCs w:val="24"/>
          <w:lang w:val="en-US"/>
        </w:rPr>
        <w:t>Unix</w:t>
      </w:r>
      <w:r w:rsidRPr="003A425A">
        <w:rPr>
          <w:rFonts w:ascii="Times New Roman" w:hAnsi="Times New Roman"/>
          <w:sz w:val="24"/>
          <w:szCs w:val="24"/>
        </w:rPr>
        <w:t xml:space="preserve"> системах, если система позволяет это. В данной моде также полезно иметь качественно сконфигурированный </w:t>
      </w:r>
      <w:r w:rsidR="00F850EA" w:rsidRPr="003A425A">
        <w:rPr>
          <w:rFonts w:ascii="Times New Roman" w:hAnsi="Times New Roman"/>
          <w:sz w:val="24"/>
          <w:szCs w:val="24"/>
        </w:rPr>
        <w:t>проект</w:t>
      </w:r>
      <w:r w:rsidRPr="003A425A">
        <w:rPr>
          <w:rFonts w:ascii="Times New Roman" w:hAnsi="Times New Roman"/>
          <w:sz w:val="24"/>
          <w:szCs w:val="24"/>
        </w:rPr>
        <w:t>, содержащий исходники обрушенной программы.</w:t>
      </w:r>
    </w:p>
    <w:p w:rsidR="005A6BBD" w:rsidRPr="003A425A" w:rsidRDefault="005A6BBD" w:rsidP="0056151A">
      <w:pPr>
        <w:jc w:val="both"/>
        <w:rPr>
          <w:rFonts w:ascii="Times New Roman" w:hAnsi="Times New Roman"/>
          <w:sz w:val="24"/>
          <w:szCs w:val="24"/>
        </w:rPr>
      </w:pPr>
      <w:r w:rsidRPr="003A425A">
        <w:rPr>
          <w:rFonts w:ascii="Times New Roman" w:hAnsi="Times New Roman"/>
          <w:sz w:val="24"/>
          <w:szCs w:val="24"/>
          <w:lang w:val="en-US"/>
        </w:rPr>
        <w:t>Post</w:t>
      </w:r>
      <w:r w:rsidRPr="003A425A">
        <w:rPr>
          <w:rFonts w:ascii="Times New Roman" w:hAnsi="Times New Roman"/>
          <w:sz w:val="24"/>
          <w:szCs w:val="24"/>
        </w:rPr>
        <w:t>-</w:t>
      </w:r>
      <w:r w:rsidRPr="003A425A">
        <w:rPr>
          <w:rFonts w:ascii="Times New Roman" w:hAnsi="Times New Roman"/>
          <w:sz w:val="24"/>
          <w:szCs w:val="24"/>
          <w:lang w:val="en-US"/>
        </w:rPr>
        <w:t>Mortem</w:t>
      </w:r>
      <w:r w:rsidRPr="003A425A">
        <w:rPr>
          <w:rFonts w:ascii="Times New Roman" w:hAnsi="Times New Roman"/>
          <w:sz w:val="24"/>
          <w:szCs w:val="24"/>
        </w:rPr>
        <w:t xml:space="preserve"> мода доступна только на </w:t>
      </w:r>
      <w:r w:rsidRPr="003A425A">
        <w:rPr>
          <w:rFonts w:ascii="Times New Roman" w:hAnsi="Times New Roman"/>
          <w:sz w:val="24"/>
          <w:szCs w:val="24"/>
          <w:lang w:val="en-US"/>
        </w:rPr>
        <w:t>Windows</w:t>
      </w:r>
      <w:r w:rsidRPr="003A425A">
        <w:rPr>
          <w:rFonts w:ascii="Times New Roman" w:hAnsi="Times New Roman"/>
          <w:sz w:val="24"/>
          <w:szCs w:val="24"/>
        </w:rPr>
        <w:t xml:space="preserve">, если вы установили инструменты отладки для </w:t>
      </w:r>
      <w:r w:rsidRPr="003A425A">
        <w:rPr>
          <w:rFonts w:ascii="Times New Roman" w:hAnsi="Times New Roman"/>
          <w:sz w:val="24"/>
          <w:szCs w:val="24"/>
          <w:lang w:val="en-US"/>
        </w:rPr>
        <w:t>Windows</w:t>
      </w:r>
      <w:r w:rsidRPr="003A425A">
        <w:rPr>
          <w:rFonts w:ascii="Times New Roman" w:hAnsi="Times New Roman"/>
          <w:sz w:val="24"/>
          <w:szCs w:val="24"/>
        </w:rPr>
        <w:t xml:space="preserve">. Программа установки создателя запрашивает вас, хотите ли вы зарегистрировать </w:t>
      </w:r>
      <w:r w:rsidR="00205395" w:rsidRPr="003A425A">
        <w:rPr>
          <w:rFonts w:ascii="Times New Roman" w:hAnsi="Times New Roman"/>
          <w:sz w:val="24"/>
          <w:szCs w:val="24"/>
        </w:rPr>
        <w:t>Qt Creator</w:t>
      </w:r>
      <w:r w:rsidRPr="003A425A">
        <w:rPr>
          <w:rFonts w:ascii="Times New Roman" w:hAnsi="Times New Roman"/>
          <w:sz w:val="24"/>
          <w:szCs w:val="24"/>
        </w:rPr>
        <w:t xml:space="preserve"> как </w:t>
      </w:r>
      <w:r w:rsidRPr="003A425A">
        <w:rPr>
          <w:rFonts w:ascii="Times New Roman" w:hAnsi="Times New Roman"/>
          <w:sz w:val="24"/>
          <w:szCs w:val="24"/>
          <w:lang w:val="en-US"/>
        </w:rPr>
        <w:t>post</w:t>
      </w:r>
      <w:r w:rsidRPr="003A425A">
        <w:rPr>
          <w:rFonts w:ascii="Times New Roman" w:hAnsi="Times New Roman"/>
          <w:sz w:val="24"/>
          <w:szCs w:val="24"/>
        </w:rPr>
        <w:t>-</w:t>
      </w:r>
      <w:r w:rsidRPr="003A425A">
        <w:rPr>
          <w:rFonts w:ascii="Times New Roman" w:hAnsi="Times New Roman"/>
          <w:sz w:val="24"/>
          <w:szCs w:val="24"/>
          <w:lang w:val="en-US"/>
        </w:rPr>
        <w:t>mortem</w:t>
      </w:r>
      <w:r w:rsidRPr="003A425A">
        <w:rPr>
          <w:rFonts w:ascii="Times New Roman" w:hAnsi="Times New Roman"/>
          <w:sz w:val="24"/>
          <w:szCs w:val="24"/>
        </w:rPr>
        <w:t xml:space="preserve"> отладчик. Вы можете запустить отладчик в данной моде, если приложение обрушивается на </w:t>
      </w:r>
      <w:r w:rsidRPr="003A425A">
        <w:rPr>
          <w:rFonts w:ascii="Times New Roman" w:hAnsi="Times New Roman"/>
          <w:sz w:val="24"/>
          <w:szCs w:val="24"/>
          <w:lang w:val="en-US"/>
        </w:rPr>
        <w:t>Windows</w:t>
      </w:r>
      <w:r w:rsidRPr="003A425A">
        <w:rPr>
          <w:rFonts w:ascii="Times New Roman" w:hAnsi="Times New Roman"/>
          <w:sz w:val="24"/>
          <w:szCs w:val="24"/>
        </w:rPr>
        <w:t>.</w:t>
      </w:r>
    </w:p>
    <w:p w:rsidR="005A6BBD" w:rsidRPr="003A425A" w:rsidRDefault="00205395" w:rsidP="0056151A">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обеспечивает очень простой д</w:t>
      </w:r>
      <w:r w:rsidR="00A448EF" w:rsidRPr="003A425A">
        <w:rPr>
          <w:rFonts w:ascii="Times New Roman" w:hAnsi="Times New Roman"/>
          <w:sz w:val="24"/>
          <w:szCs w:val="24"/>
        </w:rPr>
        <w:t xml:space="preserve">оступ к </w:t>
      </w:r>
      <w:r w:rsidR="00A448EF" w:rsidRPr="003A425A">
        <w:rPr>
          <w:rFonts w:ascii="Times New Roman" w:hAnsi="Times New Roman"/>
          <w:color w:val="FF0000"/>
          <w:sz w:val="24"/>
          <w:szCs w:val="24"/>
        </w:rPr>
        <w:t>удалённой отладке</w:t>
      </w:r>
      <w:r w:rsidR="00A448EF" w:rsidRPr="003A425A">
        <w:rPr>
          <w:rFonts w:ascii="Times New Roman" w:hAnsi="Times New Roman"/>
          <w:sz w:val="24"/>
          <w:szCs w:val="24"/>
        </w:rPr>
        <w:t>.</w:t>
      </w:r>
    </w:p>
    <w:p w:rsidR="00A448EF" w:rsidRPr="003A425A" w:rsidRDefault="00A448EF" w:rsidP="00A448EF">
      <w:pPr>
        <w:pStyle w:val="5"/>
        <w:rPr>
          <w:rFonts w:ascii="Times New Roman" w:hAnsi="Times New Roman"/>
          <w:b w:val="0"/>
          <w:sz w:val="24"/>
          <w:szCs w:val="24"/>
        </w:rPr>
      </w:pPr>
      <w:bookmarkStart w:id="106" w:name="_Toc382058221"/>
      <w:r w:rsidRPr="003A425A">
        <w:rPr>
          <w:rFonts w:ascii="Times New Roman" w:hAnsi="Times New Roman"/>
          <w:b w:val="0"/>
          <w:sz w:val="24"/>
          <w:szCs w:val="24"/>
        </w:rPr>
        <w:t>ВЗАИМОДЕЙСТВИЕ С ОТЛАДЧИКОМ</w:t>
      </w:r>
      <w:bookmarkEnd w:id="106"/>
    </w:p>
    <w:p w:rsidR="005A6BBD" w:rsidRPr="003A425A" w:rsidRDefault="00953454" w:rsidP="0056151A">
      <w:pPr>
        <w:jc w:val="both"/>
        <w:rPr>
          <w:rFonts w:ascii="Times New Roman" w:hAnsi="Times New Roman"/>
          <w:sz w:val="24"/>
          <w:szCs w:val="24"/>
        </w:rPr>
      </w:pPr>
      <w:hyperlink r:id="rId151" w:history="1">
        <w:r w:rsidR="005A6BBD" w:rsidRPr="003A425A">
          <w:rPr>
            <w:rStyle w:val="a3"/>
            <w:rFonts w:ascii="Times New Roman" w:hAnsi="Times New Roman"/>
            <w:sz w:val="24"/>
            <w:szCs w:val="24"/>
          </w:rPr>
          <w:t>http://qt-project.org/doc/qtcreator-2.8/creator-debug-mode.html</w:t>
        </w:r>
      </w:hyperlink>
    </w:p>
    <w:p w:rsidR="005A6BBD" w:rsidRPr="003A425A" w:rsidRDefault="006E6531" w:rsidP="0056151A">
      <w:pPr>
        <w:jc w:val="both"/>
        <w:rPr>
          <w:rFonts w:ascii="Times New Roman" w:hAnsi="Times New Roman"/>
          <w:sz w:val="24"/>
          <w:szCs w:val="24"/>
        </w:rPr>
      </w:pPr>
      <w:r w:rsidRPr="003A425A">
        <w:rPr>
          <w:rFonts w:ascii="Times New Roman" w:hAnsi="Times New Roman"/>
          <w:sz w:val="24"/>
          <w:szCs w:val="24"/>
        </w:rPr>
        <w:t>В</w:t>
      </w:r>
      <w:r w:rsidR="005A6BBD" w:rsidRPr="003A425A">
        <w:rPr>
          <w:rFonts w:ascii="Times New Roman" w:hAnsi="Times New Roman"/>
          <w:sz w:val="24"/>
          <w:szCs w:val="24"/>
        </w:rPr>
        <w:t xml:space="preserve">ы можете использовать моду отладки создателя, чтобы </w:t>
      </w:r>
      <w:r w:rsidR="00A448EF" w:rsidRPr="003A425A">
        <w:rPr>
          <w:rFonts w:ascii="Times New Roman" w:hAnsi="Times New Roman"/>
          <w:sz w:val="24"/>
          <w:szCs w:val="24"/>
        </w:rPr>
        <w:t>инспект</w:t>
      </w:r>
      <w:r w:rsidR="005A6BBD" w:rsidRPr="003A425A">
        <w:rPr>
          <w:rFonts w:ascii="Times New Roman" w:hAnsi="Times New Roman"/>
          <w:sz w:val="24"/>
          <w:szCs w:val="24"/>
        </w:rPr>
        <w:t xml:space="preserve">ировать состояние вашего приложения во время отладки. Вы можете взаимодействовать с отладчиком несколькими способами, включая следующие: </w:t>
      </w:r>
    </w:p>
    <w:p w:rsidR="005A6BBD" w:rsidRPr="003A425A" w:rsidRDefault="005A6BBD" w:rsidP="0023398F">
      <w:pPr>
        <w:pStyle w:val="a8"/>
        <w:numPr>
          <w:ilvl w:val="0"/>
          <w:numId w:val="2"/>
        </w:numPr>
        <w:jc w:val="both"/>
        <w:rPr>
          <w:rFonts w:ascii="Times New Roman" w:hAnsi="Times New Roman"/>
          <w:sz w:val="24"/>
          <w:szCs w:val="24"/>
        </w:rPr>
      </w:pPr>
      <w:r w:rsidRPr="003A425A">
        <w:rPr>
          <w:rFonts w:ascii="Times New Roman" w:hAnsi="Times New Roman"/>
          <w:sz w:val="24"/>
          <w:szCs w:val="24"/>
        </w:rPr>
        <w:t>Идя через программу линия за линией и инструкция за инструкцией</w:t>
      </w:r>
    </w:p>
    <w:p w:rsidR="005A6BBD" w:rsidRPr="003A425A" w:rsidRDefault="005A6BBD" w:rsidP="0023398F">
      <w:pPr>
        <w:pStyle w:val="a8"/>
        <w:numPr>
          <w:ilvl w:val="0"/>
          <w:numId w:val="2"/>
        </w:numPr>
        <w:jc w:val="both"/>
        <w:rPr>
          <w:rFonts w:ascii="Times New Roman" w:hAnsi="Times New Roman"/>
          <w:sz w:val="24"/>
          <w:szCs w:val="24"/>
        </w:rPr>
      </w:pPr>
      <w:r w:rsidRPr="003A425A">
        <w:rPr>
          <w:rFonts w:ascii="Times New Roman" w:hAnsi="Times New Roman"/>
          <w:sz w:val="24"/>
          <w:szCs w:val="24"/>
        </w:rPr>
        <w:t>Прерывая работающие программы</w:t>
      </w:r>
    </w:p>
    <w:p w:rsidR="005A6BBD" w:rsidRPr="003A425A" w:rsidRDefault="005A6BBD" w:rsidP="0023398F">
      <w:pPr>
        <w:pStyle w:val="a8"/>
        <w:numPr>
          <w:ilvl w:val="0"/>
          <w:numId w:val="2"/>
        </w:numPr>
        <w:jc w:val="both"/>
        <w:rPr>
          <w:rFonts w:ascii="Times New Roman" w:hAnsi="Times New Roman"/>
          <w:sz w:val="24"/>
          <w:szCs w:val="24"/>
        </w:rPr>
      </w:pPr>
      <w:r w:rsidRPr="003A425A">
        <w:rPr>
          <w:rFonts w:ascii="Times New Roman" w:hAnsi="Times New Roman"/>
          <w:sz w:val="24"/>
          <w:szCs w:val="24"/>
        </w:rPr>
        <w:t>Устанавливая точки останова</w:t>
      </w:r>
    </w:p>
    <w:p w:rsidR="005A6BBD" w:rsidRPr="003A425A" w:rsidRDefault="005A6BBD" w:rsidP="0023398F">
      <w:pPr>
        <w:pStyle w:val="a8"/>
        <w:numPr>
          <w:ilvl w:val="0"/>
          <w:numId w:val="2"/>
        </w:numPr>
        <w:jc w:val="both"/>
        <w:rPr>
          <w:rFonts w:ascii="Times New Roman" w:hAnsi="Times New Roman"/>
          <w:color w:val="FF0000"/>
          <w:sz w:val="24"/>
          <w:szCs w:val="24"/>
        </w:rPr>
      </w:pPr>
      <w:r w:rsidRPr="003A425A">
        <w:rPr>
          <w:rFonts w:ascii="Times New Roman" w:hAnsi="Times New Roman"/>
          <w:color w:val="FF0000"/>
          <w:sz w:val="24"/>
          <w:szCs w:val="24"/>
        </w:rPr>
        <w:t>Проверяя содержание стека вызовов</w:t>
      </w:r>
    </w:p>
    <w:p w:rsidR="005A6BBD" w:rsidRPr="003A425A" w:rsidRDefault="005A6BBD" w:rsidP="0023398F">
      <w:pPr>
        <w:pStyle w:val="a8"/>
        <w:numPr>
          <w:ilvl w:val="0"/>
          <w:numId w:val="2"/>
        </w:numPr>
        <w:jc w:val="both"/>
        <w:rPr>
          <w:rFonts w:ascii="Times New Roman" w:hAnsi="Times New Roman"/>
          <w:sz w:val="24"/>
          <w:szCs w:val="24"/>
        </w:rPr>
      </w:pPr>
      <w:r w:rsidRPr="003A425A">
        <w:rPr>
          <w:rFonts w:ascii="Times New Roman" w:hAnsi="Times New Roman"/>
          <w:sz w:val="24"/>
          <w:szCs w:val="24"/>
        </w:rPr>
        <w:t>Проверяя и модифицируя регистры памяти отлаживаемой программы</w:t>
      </w:r>
    </w:p>
    <w:p w:rsidR="005A6BBD" w:rsidRPr="003A425A" w:rsidRDefault="005A6BBD" w:rsidP="0023398F">
      <w:pPr>
        <w:pStyle w:val="a8"/>
        <w:numPr>
          <w:ilvl w:val="0"/>
          <w:numId w:val="2"/>
        </w:numPr>
        <w:jc w:val="both"/>
        <w:rPr>
          <w:rFonts w:ascii="Times New Roman" w:hAnsi="Times New Roman"/>
          <w:sz w:val="24"/>
          <w:szCs w:val="24"/>
        </w:rPr>
      </w:pPr>
      <w:r w:rsidRPr="003A425A">
        <w:rPr>
          <w:rFonts w:ascii="Times New Roman" w:hAnsi="Times New Roman"/>
          <w:sz w:val="24"/>
          <w:szCs w:val="24"/>
        </w:rPr>
        <w:lastRenderedPageBreak/>
        <w:t xml:space="preserve">Проверяя список загруженных </w:t>
      </w:r>
      <w:r w:rsidRPr="003A425A">
        <w:rPr>
          <w:rFonts w:ascii="Times New Roman" w:hAnsi="Times New Roman"/>
          <w:color w:val="FF0000"/>
          <w:sz w:val="24"/>
          <w:szCs w:val="24"/>
        </w:rPr>
        <w:t>разделяемых библиотек</w:t>
      </w:r>
    </w:p>
    <w:p w:rsidR="005A6BBD" w:rsidRPr="003A425A" w:rsidRDefault="005A6BBD" w:rsidP="0023398F">
      <w:pPr>
        <w:pStyle w:val="a8"/>
        <w:numPr>
          <w:ilvl w:val="0"/>
          <w:numId w:val="2"/>
        </w:numPr>
        <w:jc w:val="both"/>
        <w:rPr>
          <w:rFonts w:ascii="Times New Roman" w:hAnsi="Times New Roman"/>
          <w:color w:val="FF0000"/>
          <w:sz w:val="24"/>
          <w:szCs w:val="24"/>
        </w:rPr>
      </w:pPr>
      <w:r w:rsidRPr="003A425A">
        <w:rPr>
          <w:rFonts w:ascii="Times New Roman" w:hAnsi="Times New Roman"/>
          <w:color w:val="FF0000"/>
          <w:sz w:val="24"/>
          <w:szCs w:val="24"/>
        </w:rPr>
        <w:t>Разъединяя секции кода</w:t>
      </w:r>
    </w:p>
    <w:p w:rsidR="005A6BBD" w:rsidRPr="003A425A" w:rsidRDefault="005A6BBD" w:rsidP="0023398F">
      <w:pPr>
        <w:pStyle w:val="a8"/>
        <w:numPr>
          <w:ilvl w:val="0"/>
          <w:numId w:val="2"/>
        </w:numPr>
        <w:jc w:val="both"/>
        <w:rPr>
          <w:rFonts w:ascii="Times New Roman" w:hAnsi="Times New Roman"/>
          <w:color w:val="FF0000"/>
          <w:sz w:val="24"/>
          <w:szCs w:val="24"/>
        </w:rPr>
      </w:pPr>
      <w:r w:rsidRPr="003A425A">
        <w:rPr>
          <w:rFonts w:ascii="Times New Roman" w:hAnsi="Times New Roman"/>
          <w:color w:val="FF0000"/>
          <w:sz w:val="24"/>
          <w:szCs w:val="24"/>
        </w:rPr>
        <w:t>Создавая снимки текущего состояния отлаживаемой программы и перепроверяя их позднее.</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Также плагин отладчиков понимает некоторые свойственные для </w:t>
      </w:r>
      <w:r w:rsidRPr="003A425A">
        <w:rPr>
          <w:rFonts w:ascii="Times New Roman" w:hAnsi="Times New Roman"/>
          <w:sz w:val="24"/>
          <w:szCs w:val="24"/>
          <w:lang w:val="en-US"/>
        </w:rPr>
        <w:t>qt</w:t>
      </w:r>
      <w:r w:rsidRPr="003A425A">
        <w:rPr>
          <w:rFonts w:ascii="Times New Roman" w:hAnsi="Times New Roman"/>
          <w:sz w:val="24"/>
          <w:szCs w:val="24"/>
        </w:rPr>
        <w:t xml:space="preserve"> вещи, такие как </w:t>
      </w:r>
      <w:r w:rsidRPr="003A425A">
        <w:rPr>
          <w:rFonts w:ascii="Times New Roman" w:hAnsi="Times New Roman"/>
          <w:sz w:val="24"/>
          <w:szCs w:val="24"/>
          <w:lang w:val="en-US"/>
        </w:rPr>
        <w:t>QString</w:t>
      </w:r>
      <w:r w:rsidRPr="003A425A">
        <w:rPr>
          <w:rFonts w:ascii="Times New Roman" w:hAnsi="Times New Roman"/>
          <w:sz w:val="24"/>
          <w:szCs w:val="24"/>
        </w:rPr>
        <w:t xml:space="preserve">, контейнеры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QObject</w:t>
      </w:r>
      <w:r w:rsidRPr="003A425A">
        <w:rPr>
          <w:rFonts w:ascii="Times New Roman" w:hAnsi="Times New Roman"/>
          <w:sz w:val="24"/>
          <w:szCs w:val="24"/>
        </w:rPr>
        <w:t>.</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В моде отладки вы можете использовать несколько представлений для взаимодействия с программой, которую вы отлаживаете. Часто используемые представления показаны по умолчанию, а редко используемые представления скрыты. </w:t>
      </w:r>
      <w:r w:rsidRPr="003A425A">
        <w:rPr>
          <w:rFonts w:ascii="Times New Roman" w:hAnsi="Times New Roman"/>
          <w:i/>
          <w:sz w:val="24"/>
          <w:szCs w:val="24"/>
        </w:rPr>
        <w:t>В данной части показано, как это изменить.</w:t>
      </w:r>
      <w:r w:rsidR="00A448EF" w:rsidRPr="003A425A">
        <w:rPr>
          <w:rFonts w:ascii="Times New Roman" w:hAnsi="Times New Roman"/>
          <w:i/>
          <w:sz w:val="24"/>
          <w:szCs w:val="24"/>
        </w:rPr>
        <w:t xml:space="preserve"> </w:t>
      </w:r>
      <w:r w:rsidRPr="003A425A">
        <w:rPr>
          <w:rFonts w:ascii="Times New Roman" w:hAnsi="Times New Roman"/>
          <w:sz w:val="24"/>
          <w:szCs w:val="24"/>
        </w:rPr>
        <w:t>Есть специальная функция прерывания программы во время отладки.</w:t>
      </w:r>
    </w:p>
    <w:p w:rsidR="00A448EF"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Если программа останавливается, то </w:t>
      </w:r>
      <w:r w:rsidR="00205395" w:rsidRPr="003A425A">
        <w:rPr>
          <w:rFonts w:ascii="Times New Roman" w:hAnsi="Times New Roman"/>
          <w:sz w:val="24"/>
          <w:szCs w:val="24"/>
        </w:rPr>
        <w:t>Qt Creator</w:t>
      </w:r>
      <w:r w:rsidRPr="003A425A">
        <w:rPr>
          <w:rFonts w:ascii="Times New Roman" w:hAnsi="Times New Roman"/>
          <w:sz w:val="24"/>
          <w:szCs w:val="24"/>
        </w:rPr>
        <w:t xml:space="preserve">: </w:t>
      </w:r>
    </w:p>
    <w:p w:rsidR="00A448EF" w:rsidRPr="003A425A" w:rsidRDefault="005A6BBD" w:rsidP="004D4FF9">
      <w:pPr>
        <w:numPr>
          <w:ilvl w:val="0"/>
          <w:numId w:val="127"/>
        </w:numPr>
        <w:jc w:val="both"/>
        <w:rPr>
          <w:rFonts w:ascii="Times New Roman" w:hAnsi="Times New Roman"/>
          <w:sz w:val="24"/>
          <w:szCs w:val="24"/>
        </w:rPr>
      </w:pPr>
      <w:r w:rsidRPr="003A425A">
        <w:rPr>
          <w:rFonts w:ascii="Times New Roman" w:hAnsi="Times New Roman"/>
          <w:sz w:val="24"/>
          <w:szCs w:val="24"/>
        </w:rPr>
        <w:t xml:space="preserve">получает данные, представляющие стек вызова в текущей позиции программы; </w:t>
      </w:r>
    </w:p>
    <w:p w:rsidR="00A448EF" w:rsidRPr="003A425A" w:rsidRDefault="005A6BBD" w:rsidP="004D4FF9">
      <w:pPr>
        <w:numPr>
          <w:ilvl w:val="0"/>
          <w:numId w:val="127"/>
        </w:numPr>
        <w:jc w:val="both"/>
        <w:rPr>
          <w:rFonts w:ascii="Times New Roman" w:hAnsi="Times New Roman"/>
          <w:sz w:val="24"/>
          <w:szCs w:val="24"/>
        </w:rPr>
      </w:pPr>
      <w:r w:rsidRPr="003A425A">
        <w:rPr>
          <w:rFonts w:ascii="Times New Roman" w:hAnsi="Times New Roman"/>
          <w:sz w:val="24"/>
          <w:szCs w:val="24"/>
        </w:rPr>
        <w:t xml:space="preserve">получает содержания локальных переменных; </w:t>
      </w:r>
    </w:p>
    <w:p w:rsidR="00A448EF" w:rsidRPr="003A425A" w:rsidRDefault="005A6BBD" w:rsidP="004D4FF9">
      <w:pPr>
        <w:numPr>
          <w:ilvl w:val="0"/>
          <w:numId w:val="127"/>
        </w:numPr>
        <w:jc w:val="both"/>
        <w:rPr>
          <w:rFonts w:ascii="Times New Roman" w:hAnsi="Times New Roman"/>
          <w:sz w:val="24"/>
          <w:szCs w:val="24"/>
        </w:rPr>
      </w:pPr>
      <w:r w:rsidRPr="003A425A">
        <w:rPr>
          <w:rFonts w:ascii="Times New Roman" w:hAnsi="Times New Roman"/>
          <w:sz w:val="24"/>
          <w:szCs w:val="24"/>
        </w:rPr>
        <w:t xml:space="preserve">тестирует выражения; </w:t>
      </w:r>
    </w:p>
    <w:p w:rsidR="005A6BBD" w:rsidRPr="003A425A" w:rsidRDefault="005A6BBD" w:rsidP="004D4FF9">
      <w:pPr>
        <w:numPr>
          <w:ilvl w:val="0"/>
          <w:numId w:val="127"/>
        </w:numPr>
        <w:jc w:val="both"/>
        <w:rPr>
          <w:rFonts w:ascii="Times New Roman" w:hAnsi="Times New Roman"/>
          <w:sz w:val="24"/>
          <w:szCs w:val="24"/>
        </w:rPr>
      </w:pPr>
      <w:r w:rsidRPr="003A425A">
        <w:rPr>
          <w:rFonts w:ascii="Times New Roman" w:hAnsi="Times New Roman"/>
          <w:sz w:val="24"/>
          <w:szCs w:val="24"/>
        </w:rPr>
        <w:t>обновляет регистры, модули и разъединённые представления, если вы отлаживаете основанные на С++ приложения.</w:t>
      </w:r>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Также в данной части указаны горячие клавиши для управления отладчиком.</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Точки останова сохраняются вместе с сессией.</w:t>
      </w:r>
      <w:r w:rsidR="00A448EF" w:rsidRPr="003A425A">
        <w:rPr>
          <w:rFonts w:ascii="Times New Roman" w:hAnsi="Times New Roman"/>
          <w:sz w:val="24"/>
          <w:szCs w:val="24"/>
        </w:rPr>
        <w:t xml:space="preserve"> </w:t>
      </w:r>
      <w:r w:rsidRPr="003A425A">
        <w:rPr>
          <w:rFonts w:ascii="Times New Roman" w:hAnsi="Times New Roman"/>
          <w:i/>
          <w:sz w:val="24"/>
          <w:szCs w:val="24"/>
        </w:rPr>
        <w:t>В данной части показано, как задавать точки останова, а также как задавать их свойства.</w:t>
      </w:r>
      <w:r w:rsidR="00A448EF" w:rsidRPr="003A425A">
        <w:rPr>
          <w:rFonts w:ascii="Times New Roman" w:hAnsi="Times New Roman"/>
          <w:i/>
          <w:sz w:val="24"/>
          <w:szCs w:val="24"/>
        </w:rPr>
        <w:t xml:space="preserve"> </w:t>
      </w:r>
      <w:r w:rsidRPr="003A425A">
        <w:rPr>
          <w:rFonts w:ascii="Times New Roman" w:hAnsi="Times New Roman"/>
          <w:sz w:val="24"/>
          <w:szCs w:val="24"/>
        </w:rPr>
        <w:t xml:space="preserve">Можно задавать тип точки останова, также можно задавать условие, которое следует оценить прежде остановки. Остановка происходит, если условие оказывается правдой. В поле игнорирования следует указать количество раз, которое точка останова должна игнорироваться, прежде чем произойдёт остановка. </w:t>
      </w:r>
      <w:r w:rsidRPr="003A425A">
        <w:rPr>
          <w:rFonts w:ascii="Times New Roman" w:hAnsi="Times New Roman"/>
          <w:color w:val="FF0000"/>
          <w:sz w:val="24"/>
          <w:szCs w:val="24"/>
        </w:rPr>
        <w:t>В поле команд задайте команды, которые следует выполнить, когда программа остановится. В одной линии должна быть одна команда</w:t>
      </w:r>
      <w:r w:rsidRPr="003A425A">
        <w:rPr>
          <w:rFonts w:ascii="Times New Roman" w:hAnsi="Times New Roman"/>
          <w:color w:val="00B050"/>
          <w:sz w:val="24"/>
          <w:szCs w:val="24"/>
        </w:rPr>
        <w:t>.</w:t>
      </w:r>
    </w:p>
    <w:p w:rsidR="005A6BBD" w:rsidRPr="003A425A" w:rsidRDefault="005A6BBD" w:rsidP="00C94DDE">
      <w:pPr>
        <w:jc w:val="both"/>
        <w:rPr>
          <w:rFonts w:ascii="Times New Roman" w:hAnsi="Times New Roman"/>
          <w:i/>
          <w:sz w:val="24"/>
          <w:szCs w:val="24"/>
        </w:rPr>
      </w:pPr>
      <w:r w:rsidRPr="003A425A">
        <w:rPr>
          <w:rFonts w:ascii="Times New Roman" w:hAnsi="Times New Roman"/>
          <w:sz w:val="24"/>
          <w:szCs w:val="24"/>
        </w:rPr>
        <w:t xml:space="preserve">Точки останова можно передвигать между линиями по технике перетащи-отпусти. </w:t>
      </w:r>
      <w:r w:rsidRPr="003A425A">
        <w:rPr>
          <w:rFonts w:ascii="Times New Roman" w:hAnsi="Times New Roman"/>
          <w:i/>
          <w:sz w:val="24"/>
          <w:szCs w:val="24"/>
        </w:rPr>
        <w:t>Но почему-то в настоящем создателе это не очень получается.</w:t>
      </w:r>
      <w:r w:rsidR="00A448EF" w:rsidRPr="003A425A">
        <w:rPr>
          <w:rFonts w:ascii="Times New Roman" w:hAnsi="Times New Roman"/>
          <w:i/>
          <w:sz w:val="24"/>
          <w:szCs w:val="24"/>
        </w:rPr>
        <w:t xml:space="preserve"> </w:t>
      </w:r>
      <w:r w:rsidRPr="003A425A">
        <w:rPr>
          <w:rFonts w:ascii="Times New Roman" w:hAnsi="Times New Roman"/>
          <w:sz w:val="24"/>
          <w:szCs w:val="24"/>
        </w:rPr>
        <w:t xml:space="preserve">Также точки останова можно удалять. </w:t>
      </w:r>
      <w:r w:rsidRPr="003A425A">
        <w:rPr>
          <w:rFonts w:ascii="Times New Roman" w:hAnsi="Times New Roman"/>
          <w:i/>
          <w:sz w:val="24"/>
          <w:szCs w:val="24"/>
        </w:rPr>
        <w:t>Способы удаления точек останова указаны в данной части.</w:t>
      </w:r>
    </w:p>
    <w:p w:rsidR="005A6BBD" w:rsidRPr="003A425A" w:rsidRDefault="005A6BBD" w:rsidP="00C94DDE">
      <w:pPr>
        <w:jc w:val="both"/>
        <w:rPr>
          <w:rFonts w:ascii="Times New Roman" w:hAnsi="Times New Roman"/>
          <w:sz w:val="24"/>
          <w:szCs w:val="24"/>
        </w:rPr>
      </w:pPr>
      <w:r w:rsidRPr="003A425A">
        <w:rPr>
          <w:rFonts w:ascii="Times New Roman" w:hAnsi="Times New Roman"/>
          <w:color w:val="FF0000"/>
          <w:sz w:val="24"/>
          <w:szCs w:val="24"/>
        </w:rPr>
        <w:t xml:space="preserve">Точка останова данных останавливается, когда данные считываются или </w:t>
      </w:r>
      <w:r w:rsidR="00990129" w:rsidRPr="003A425A">
        <w:rPr>
          <w:rFonts w:ascii="Times New Roman" w:hAnsi="Times New Roman"/>
          <w:color w:val="FF0000"/>
          <w:sz w:val="24"/>
          <w:szCs w:val="24"/>
        </w:rPr>
        <w:t>запис</w:t>
      </w:r>
      <w:r w:rsidRPr="003A425A">
        <w:rPr>
          <w:rFonts w:ascii="Times New Roman" w:hAnsi="Times New Roman"/>
          <w:color w:val="FF0000"/>
          <w:sz w:val="24"/>
          <w:szCs w:val="24"/>
        </w:rPr>
        <w:t>ываются по специальному адресу</w:t>
      </w:r>
      <w:r w:rsidRPr="003A425A">
        <w:rPr>
          <w:rFonts w:ascii="Times New Roman" w:hAnsi="Times New Roman"/>
          <w:sz w:val="24"/>
          <w:szCs w:val="24"/>
        </w:rPr>
        <w:t>.</w:t>
      </w:r>
    </w:p>
    <w:p w:rsidR="005A6BBD" w:rsidRPr="003A425A" w:rsidRDefault="005A6BBD" w:rsidP="00C94DDE">
      <w:pPr>
        <w:jc w:val="both"/>
        <w:rPr>
          <w:rFonts w:ascii="Times New Roman" w:hAnsi="Times New Roman"/>
          <w:color w:val="FF0000"/>
          <w:sz w:val="24"/>
          <w:szCs w:val="24"/>
        </w:rPr>
      </w:pPr>
      <w:r w:rsidRPr="003A425A">
        <w:rPr>
          <w:rFonts w:ascii="Times New Roman" w:hAnsi="Times New Roman"/>
          <w:color w:val="FF0000"/>
          <w:sz w:val="24"/>
          <w:szCs w:val="24"/>
        </w:rPr>
        <w:t xml:space="preserve">Когда отлаживаемая программа прерывается, </w:t>
      </w:r>
      <w:r w:rsidR="00205395" w:rsidRPr="003A425A">
        <w:rPr>
          <w:rFonts w:ascii="Times New Roman" w:hAnsi="Times New Roman"/>
          <w:color w:val="FF0000"/>
          <w:sz w:val="24"/>
          <w:szCs w:val="24"/>
        </w:rPr>
        <w:t>Qt Creator</w:t>
      </w:r>
      <w:r w:rsidRPr="003A425A">
        <w:rPr>
          <w:rFonts w:ascii="Times New Roman" w:hAnsi="Times New Roman"/>
          <w:color w:val="FF0000"/>
          <w:sz w:val="24"/>
          <w:szCs w:val="24"/>
        </w:rPr>
        <w:t xml:space="preserve"> отображает вложенные вызовы функций, приводящие к текущей позиции как след стека вызовов. Этот след стека построен из фреймов стека вызовов, каждый из которых представляет некоторую частную функцию. </w:t>
      </w:r>
      <w:r w:rsidR="00A448EF" w:rsidRPr="003A425A">
        <w:rPr>
          <w:rFonts w:ascii="Times New Roman" w:hAnsi="Times New Roman"/>
          <w:color w:val="FF0000"/>
          <w:sz w:val="24"/>
          <w:szCs w:val="24"/>
        </w:rPr>
        <w:t>Д</w:t>
      </w:r>
      <w:r w:rsidRPr="003A425A">
        <w:rPr>
          <w:rFonts w:ascii="Times New Roman" w:hAnsi="Times New Roman"/>
          <w:color w:val="FF0000"/>
          <w:sz w:val="24"/>
          <w:szCs w:val="24"/>
        </w:rPr>
        <w:t xml:space="preserve">ля каждой функции </w:t>
      </w:r>
      <w:r w:rsidR="00205395" w:rsidRPr="003A425A">
        <w:rPr>
          <w:rFonts w:ascii="Times New Roman" w:hAnsi="Times New Roman"/>
          <w:color w:val="FF0000"/>
          <w:sz w:val="24"/>
          <w:szCs w:val="24"/>
        </w:rPr>
        <w:t>Qt Creator</w:t>
      </w:r>
      <w:r w:rsidRPr="003A425A">
        <w:rPr>
          <w:rFonts w:ascii="Times New Roman" w:hAnsi="Times New Roman"/>
          <w:color w:val="FF0000"/>
          <w:sz w:val="24"/>
          <w:szCs w:val="24"/>
        </w:rPr>
        <w:t xml:space="preserve"> пытается получить файл и номер строки.</w:t>
      </w:r>
      <w:r w:rsidR="00A448EF" w:rsidRPr="003A425A">
        <w:rPr>
          <w:rFonts w:ascii="Times New Roman" w:hAnsi="Times New Roman"/>
          <w:color w:val="FF0000"/>
          <w:sz w:val="24"/>
          <w:szCs w:val="24"/>
        </w:rPr>
        <w:t xml:space="preserve"> </w:t>
      </w:r>
      <w:r w:rsidRPr="003A425A">
        <w:rPr>
          <w:rFonts w:ascii="Times New Roman" w:hAnsi="Times New Roman"/>
          <w:color w:val="FF0000"/>
          <w:sz w:val="24"/>
          <w:szCs w:val="24"/>
        </w:rPr>
        <w:t>Когда бы ни останавливалась программа под контролем отладчика, он получает информацию о самом верхнем фрейме стека и отображает её в представлении локальных переменных и выражений. Они типично включают информацию о параметрах функции в этом фрейме также как и локальные переменные.</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lastRenderedPageBreak/>
        <w:t xml:space="preserve">Сложные данные можно расширять, чтобы просматривать все данные. </w:t>
      </w:r>
    </w:p>
    <w:p w:rsidR="005A6BBD" w:rsidRPr="003A425A" w:rsidRDefault="005A6BBD" w:rsidP="00C94DDE">
      <w:pPr>
        <w:jc w:val="both"/>
        <w:rPr>
          <w:rFonts w:ascii="Times New Roman" w:hAnsi="Times New Roman"/>
          <w:color w:val="00B050"/>
          <w:sz w:val="24"/>
          <w:szCs w:val="24"/>
        </w:rPr>
      </w:pPr>
      <w:r w:rsidRPr="003A425A">
        <w:rPr>
          <w:rFonts w:ascii="Times New Roman" w:hAnsi="Times New Roman"/>
          <w:color w:val="00B050"/>
          <w:sz w:val="24"/>
          <w:szCs w:val="24"/>
        </w:rPr>
        <w:t xml:space="preserve">В замечании указывается, что </w:t>
      </w:r>
      <w:r w:rsidRPr="003A425A">
        <w:rPr>
          <w:rFonts w:ascii="Times New Roman" w:hAnsi="Times New Roman"/>
          <w:color w:val="00B050"/>
          <w:sz w:val="24"/>
          <w:szCs w:val="24"/>
          <w:lang w:val="en-US"/>
        </w:rPr>
        <w:t>GDB</w:t>
      </w:r>
      <w:r w:rsidRPr="003A425A">
        <w:rPr>
          <w:rFonts w:ascii="Times New Roman" w:hAnsi="Times New Roman"/>
          <w:color w:val="00B050"/>
          <w:sz w:val="24"/>
          <w:szCs w:val="24"/>
        </w:rPr>
        <w:t xml:space="preserve">, особенно на </w:t>
      </w:r>
      <w:r w:rsidR="00CE11D0" w:rsidRPr="003A425A">
        <w:rPr>
          <w:rFonts w:ascii="Times New Roman" w:hAnsi="Times New Roman"/>
          <w:color w:val="00B050"/>
          <w:sz w:val="24"/>
          <w:szCs w:val="24"/>
        </w:rPr>
        <w:t>Linux</w:t>
      </w:r>
      <w:r w:rsidRPr="003A425A">
        <w:rPr>
          <w:rFonts w:ascii="Times New Roman" w:hAnsi="Times New Roman"/>
          <w:color w:val="00B050"/>
          <w:sz w:val="24"/>
          <w:szCs w:val="24"/>
        </w:rPr>
        <w:t>, может оптимизировать свою работу и поэтому может не отображать некоторую информацию в данном представлении. Поэтому при работе с данным компилятором там вы можете увидеть неожиданные результаты.</w:t>
      </w:r>
    </w:p>
    <w:p w:rsidR="005A6BBD" w:rsidRPr="003A425A" w:rsidRDefault="005A6BBD" w:rsidP="00C94DDE">
      <w:pPr>
        <w:jc w:val="both"/>
        <w:rPr>
          <w:rFonts w:ascii="Times New Roman" w:hAnsi="Times New Roman"/>
          <w:color w:val="FF0000"/>
          <w:sz w:val="24"/>
          <w:szCs w:val="24"/>
        </w:rPr>
      </w:pPr>
      <w:r w:rsidRPr="003A425A">
        <w:rPr>
          <w:rFonts w:ascii="Times New Roman" w:hAnsi="Times New Roman"/>
          <w:color w:val="FF0000"/>
          <w:sz w:val="24"/>
          <w:szCs w:val="24"/>
        </w:rPr>
        <w:t>Также при использовании помощников (</w:t>
      </w:r>
      <w:r w:rsidRPr="003A425A">
        <w:rPr>
          <w:rFonts w:ascii="Times New Roman" w:hAnsi="Times New Roman"/>
          <w:i/>
          <w:color w:val="FF0000"/>
          <w:sz w:val="24"/>
          <w:szCs w:val="24"/>
        </w:rPr>
        <w:t xml:space="preserve">как их установить, </w:t>
      </w:r>
      <w:r w:rsidR="00F850EA" w:rsidRPr="003A425A">
        <w:rPr>
          <w:rFonts w:ascii="Times New Roman" w:hAnsi="Times New Roman"/>
          <w:i/>
          <w:color w:val="FF0000"/>
          <w:sz w:val="24"/>
          <w:szCs w:val="24"/>
        </w:rPr>
        <w:t>написа</w:t>
      </w:r>
      <w:r w:rsidRPr="003A425A">
        <w:rPr>
          <w:rFonts w:ascii="Times New Roman" w:hAnsi="Times New Roman"/>
          <w:i/>
          <w:color w:val="FF0000"/>
          <w:sz w:val="24"/>
          <w:szCs w:val="24"/>
        </w:rPr>
        <w:t>но в данной части</w:t>
      </w:r>
      <w:r w:rsidRPr="003A425A">
        <w:rPr>
          <w:rFonts w:ascii="Times New Roman" w:hAnsi="Times New Roman"/>
          <w:color w:val="FF0000"/>
          <w:sz w:val="24"/>
          <w:szCs w:val="24"/>
        </w:rPr>
        <w:t xml:space="preserve">), будут отображаться особенности базовых </w:t>
      </w:r>
      <w:r w:rsidR="00085476" w:rsidRPr="003A425A">
        <w:rPr>
          <w:rFonts w:ascii="Times New Roman" w:hAnsi="Times New Roman"/>
          <w:color w:val="FF0000"/>
          <w:sz w:val="24"/>
          <w:szCs w:val="24"/>
        </w:rPr>
        <w:t>объект</w:t>
      </w:r>
      <w:r w:rsidRPr="003A425A">
        <w:rPr>
          <w:rFonts w:ascii="Times New Roman" w:hAnsi="Times New Roman"/>
          <w:color w:val="FF0000"/>
          <w:sz w:val="24"/>
          <w:szCs w:val="24"/>
        </w:rPr>
        <w:t xml:space="preserve">ов </w:t>
      </w:r>
      <w:r w:rsidRPr="003A425A">
        <w:rPr>
          <w:rFonts w:ascii="Times New Roman" w:hAnsi="Times New Roman"/>
          <w:color w:val="FF0000"/>
          <w:sz w:val="24"/>
          <w:szCs w:val="24"/>
          <w:lang w:val="en-US"/>
        </w:rPr>
        <w:t>Qt</w:t>
      </w:r>
      <w:r w:rsidRPr="003A425A">
        <w:rPr>
          <w:rFonts w:ascii="Times New Roman" w:hAnsi="Times New Roman"/>
          <w:color w:val="FF0000"/>
          <w:sz w:val="24"/>
          <w:szCs w:val="24"/>
        </w:rPr>
        <w:t>. При этом при нажатии правой кнопкой мыши по представлению можно также изменять некоторые свойства, которые зависят от типа представляемых данных.</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Также можно изменять во время отладки значения переменных простых типов. </w:t>
      </w:r>
      <w:r w:rsidRPr="003A425A">
        <w:rPr>
          <w:rFonts w:ascii="Times New Roman" w:hAnsi="Times New Roman"/>
          <w:i/>
          <w:sz w:val="24"/>
          <w:szCs w:val="24"/>
        </w:rPr>
        <w:t>Как это сделать, показано в данной части</w:t>
      </w:r>
      <w:r w:rsidR="00A448EF" w:rsidRPr="003A425A">
        <w:rPr>
          <w:rFonts w:ascii="Times New Roman" w:hAnsi="Times New Roman"/>
          <w:sz w:val="24"/>
          <w:szCs w:val="24"/>
        </w:rPr>
        <w:t>.</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В некоторых случаях полезно взаимодействовать с командной строкой некоторого отладчика. </w:t>
      </w:r>
      <w:r w:rsidRPr="003A425A">
        <w:rPr>
          <w:rFonts w:ascii="Times New Roman" w:hAnsi="Times New Roman"/>
          <w:i/>
          <w:sz w:val="24"/>
          <w:szCs w:val="24"/>
        </w:rPr>
        <w:t xml:space="preserve">В данной части показано, как это можно осуществить. </w:t>
      </w:r>
      <w:r w:rsidRPr="003A425A">
        <w:rPr>
          <w:rFonts w:ascii="Times New Roman" w:hAnsi="Times New Roman"/>
          <w:sz w:val="24"/>
          <w:szCs w:val="24"/>
        </w:rPr>
        <w:t xml:space="preserve">Но обычно данная особенность не нужна, так как </w:t>
      </w:r>
      <w:r w:rsidR="00205395" w:rsidRPr="003A425A">
        <w:rPr>
          <w:rFonts w:ascii="Times New Roman" w:hAnsi="Times New Roman"/>
          <w:sz w:val="24"/>
          <w:szCs w:val="24"/>
        </w:rPr>
        <w:t>Qt Creator</w:t>
      </w:r>
      <w:r w:rsidRPr="003A425A">
        <w:rPr>
          <w:rFonts w:ascii="Times New Roman" w:hAnsi="Times New Roman"/>
          <w:sz w:val="24"/>
          <w:szCs w:val="24"/>
        </w:rPr>
        <w:t xml:space="preserve"> сам обеспечивает всю полноту функциональности для выполнения отладки.</w:t>
      </w:r>
    </w:p>
    <w:p w:rsidR="005A6BBD" w:rsidRPr="003A425A" w:rsidRDefault="005A6BBD" w:rsidP="00C94DDE">
      <w:pPr>
        <w:jc w:val="both"/>
        <w:rPr>
          <w:rFonts w:ascii="Times New Roman" w:hAnsi="Times New Roman"/>
          <w:i/>
          <w:sz w:val="24"/>
          <w:szCs w:val="24"/>
        </w:rPr>
      </w:pPr>
      <w:r w:rsidRPr="003A425A">
        <w:rPr>
          <w:rFonts w:ascii="Times New Roman" w:hAnsi="Times New Roman"/>
          <w:sz w:val="24"/>
          <w:szCs w:val="24"/>
        </w:rPr>
        <w:t xml:space="preserve">Отладку можно начать из командной строки для приложений </w:t>
      </w:r>
      <w:r w:rsidRPr="003A425A">
        <w:rPr>
          <w:rFonts w:ascii="Times New Roman" w:hAnsi="Times New Roman"/>
          <w:sz w:val="24"/>
          <w:szCs w:val="24"/>
          <w:lang w:val="en-US"/>
        </w:rPr>
        <w:t>C</w:t>
      </w:r>
      <w:r w:rsidRPr="003A425A">
        <w:rPr>
          <w:rFonts w:ascii="Times New Roman" w:hAnsi="Times New Roman"/>
          <w:sz w:val="24"/>
          <w:szCs w:val="24"/>
        </w:rPr>
        <w:t xml:space="preserve">++. </w:t>
      </w:r>
      <w:r w:rsidRPr="003A425A">
        <w:rPr>
          <w:rFonts w:ascii="Times New Roman" w:hAnsi="Times New Roman"/>
          <w:i/>
          <w:sz w:val="24"/>
          <w:szCs w:val="24"/>
        </w:rPr>
        <w:t xml:space="preserve">Как это сделать, </w:t>
      </w:r>
      <w:r w:rsidR="00F850EA" w:rsidRPr="003A425A">
        <w:rPr>
          <w:rFonts w:ascii="Times New Roman" w:hAnsi="Times New Roman"/>
          <w:i/>
          <w:sz w:val="24"/>
          <w:szCs w:val="24"/>
        </w:rPr>
        <w:t>написа</w:t>
      </w:r>
      <w:r w:rsidRPr="003A425A">
        <w:rPr>
          <w:rFonts w:ascii="Times New Roman" w:hAnsi="Times New Roman"/>
          <w:i/>
          <w:sz w:val="24"/>
          <w:szCs w:val="24"/>
        </w:rPr>
        <w:t>но в данной части.</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Если многопоточная программа приостанавливается, то представление потоков может быть использовано, чтобы переключиться от одного потока на другой. Представление стека изменяет своё содержимое соответственно.</w:t>
      </w:r>
    </w:p>
    <w:p w:rsidR="005A6BBD" w:rsidRPr="003A425A" w:rsidRDefault="005A6BBD" w:rsidP="00C94DDE">
      <w:pPr>
        <w:jc w:val="both"/>
        <w:rPr>
          <w:rFonts w:ascii="Times New Roman" w:hAnsi="Times New Roman"/>
          <w:sz w:val="24"/>
          <w:szCs w:val="24"/>
          <w:lang w:val="en-US"/>
        </w:rPr>
      </w:pPr>
      <w:r w:rsidRPr="003A425A">
        <w:rPr>
          <w:rFonts w:ascii="Times New Roman" w:hAnsi="Times New Roman"/>
          <w:sz w:val="24"/>
          <w:szCs w:val="24"/>
        </w:rPr>
        <w:t>Представление модулей содержит информацию о модулях, включённых в приложение, что сейчас отлаживается. Модуль</w:t>
      </w:r>
      <w:r w:rsidRPr="003A425A">
        <w:rPr>
          <w:rFonts w:ascii="Times New Roman" w:hAnsi="Times New Roman"/>
          <w:sz w:val="24"/>
          <w:szCs w:val="24"/>
          <w:lang w:val="en-US"/>
        </w:rPr>
        <w:t xml:space="preserve"> – </w:t>
      </w:r>
      <w:r w:rsidRPr="003A425A">
        <w:rPr>
          <w:rFonts w:ascii="Times New Roman" w:hAnsi="Times New Roman"/>
          <w:sz w:val="24"/>
          <w:szCs w:val="24"/>
        </w:rPr>
        <w:t>это</w:t>
      </w:r>
      <w:r w:rsidRPr="003A425A">
        <w:rPr>
          <w:rFonts w:ascii="Times New Roman" w:hAnsi="Times New Roman"/>
          <w:sz w:val="24"/>
          <w:szCs w:val="24"/>
          <w:lang w:val="en-US"/>
        </w:rPr>
        <w:t xml:space="preserve"> Dynamic Linked Library (.dll) on Windows, shared object (.so) in Linux and a dynamic shared library (.dylib) in Mac OS.</w:t>
      </w:r>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Также есть представление файлов исходного кода.</w:t>
      </w:r>
    </w:p>
    <w:p w:rsidR="005A6BBD" w:rsidRPr="003A425A" w:rsidRDefault="005A6BBD" w:rsidP="00C94DDE">
      <w:pPr>
        <w:jc w:val="both"/>
        <w:rPr>
          <w:rFonts w:ascii="Times New Roman" w:hAnsi="Times New Roman"/>
          <w:sz w:val="24"/>
          <w:szCs w:val="24"/>
        </w:rPr>
      </w:pPr>
      <w:r w:rsidRPr="003A425A">
        <w:rPr>
          <w:rFonts w:ascii="Times New Roman" w:hAnsi="Times New Roman"/>
          <w:color w:val="FF0000"/>
          <w:sz w:val="24"/>
          <w:szCs w:val="24"/>
        </w:rPr>
        <w:t xml:space="preserve">Также есть представление </w:t>
      </w:r>
      <w:r w:rsidRPr="003A425A">
        <w:rPr>
          <w:rFonts w:ascii="Times New Roman" w:hAnsi="Times New Roman"/>
          <w:b/>
          <w:bCs/>
          <w:color w:val="FF0000"/>
          <w:sz w:val="24"/>
          <w:szCs w:val="24"/>
        </w:rPr>
        <w:t>Disassembler</w:t>
      </w:r>
      <w:r w:rsidRPr="003A425A">
        <w:rPr>
          <w:rFonts w:ascii="Times New Roman" w:hAnsi="Times New Roman"/>
          <w:color w:val="FF0000"/>
          <w:sz w:val="24"/>
          <w:szCs w:val="24"/>
        </w:rPr>
        <w:t xml:space="preserve">, </w:t>
      </w:r>
      <w:r w:rsidRPr="003A425A">
        <w:rPr>
          <w:rFonts w:ascii="Times New Roman" w:hAnsi="Times New Roman"/>
          <w:i/>
          <w:color w:val="FF0000"/>
          <w:sz w:val="24"/>
          <w:szCs w:val="24"/>
        </w:rPr>
        <w:t>назначение которого я не понял</w:t>
      </w:r>
      <w:r w:rsidRPr="003A425A">
        <w:rPr>
          <w:rFonts w:ascii="Times New Roman" w:hAnsi="Times New Roman"/>
          <w:color w:val="FF0000"/>
          <w:sz w:val="24"/>
          <w:szCs w:val="24"/>
        </w:rPr>
        <w:t>.</w:t>
      </w:r>
      <w:r w:rsidRPr="003A425A">
        <w:rPr>
          <w:rFonts w:ascii="Times New Roman" w:hAnsi="Times New Roman"/>
          <w:sz w:val="24"/>
          <w:szCs w:val="24"/>
        </w:rPr>
        <w:t xml:space="preserve"> Кроме этого есть представление регистров центрального процессора, в котором отображены текущие состояния регистров центрального процессора.</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Снимок содержит полное состояние отлаживаемой программы за раз, включая полное содержание памяти. </w:t>
      </w:r>
      <w:r w:rsidR="00A448EF" w:rsidRPr="003A425A">
        <w:rPr>
          <w:rFonts w:ascii="Times New Roman" w:hAnsi="Times New Roman"/>
          <w:sz w:val="24"/>
          <w:szCs w:val="24"/>
        </w:rPr>
        <w:t>Д</w:t>
      </w:r>
      <w:r w:rsidRPr="003A425A">
        <w:rPr>
          <w:rFonts w:ascii="Times New Roman" w:hAnsi="Times New Roman"/>
          <w:sz w:val="24"/>
          <w:szCs w:val="24"/>
        </w:rPr>
        <w:t>ля работы со снимками используется специальное представление снимков.</w:t>
      </w:r>
    </w:p>
    <w:p w:rsidR="00A448EF" w:rsidRPr="003A425A" w:rsidRDefault="00A448EF" w:rsidP="00A448EF">
      <w:pPr>
        <w:pStyle w:val="5"/>
        <w:rPr>
          <w:rFonts w:ascii="Times New Roman" w:hAnsi="Times New Roman"/>
          <w:b w:val="0"/>
          <w:sz w:val="24"/>
          <w:szCs w:val="24"/>
        </w:rPr>
      </w:pPr>
      <w:bookmarkStart w:id="107" w:name="_Toc382058222"/>
      <w:r w:rsidRPr="003A425A">
        <w:rPr>
          <w:rFonts w:ascii="Times New Roman" w:hAnsi="Times New Roman"/>
          <w:b w:val="0"/>
          <w:sz w:val="24"/>
          <w:szCs w:val="24"/>
        </w:rPr>
        <w:t>ИСПОЛЬЗОВАНИЕ ВСПОМОГГАТЕЛЬНЫХ ФУНКЦИЙ ОТЛАДКИ</w:t>
      </w:r>
      <w:bookmarkEnd w:id="107"/>
    </w:p>
    <w:p w:rsidR="005A6BBD" w:rsidRPr="003A425A" w:rsidRDefault="00953454" w:rsidP="00C94DDE">
      <w:pPr>
        <w:jc w:val="both"/>
        <w:rPr>
          <w:rFonts w:ascii="Times New Roman" w:hAnsi="Times New Roman"/>
          <w:sz w:val="24"/>
          <w:szCs w:val="24"/>
        </w:rPr>
      </w:pPr>
      <w:hyperlink r:id="rId152" w:history="1">
        <w:r w:rsidR="005A6BBD" w:rsidRPr="003A425A">
          <w:rPr>
            <w:rStyle w:val="a3"/>
            <w:rFonts w:ascii="Times New Roman" w:hAnsi="Times New Roman"/>
            <w:sz w:val="24"/>
            <w:szCs w:val="24"/>
          </w:rPr>
          <w:t>http://qt-project.org/doc/qtcreator-2.8/creator-debugging-helpers.html</w:t>
        </w:r>
      </w:hyperlink>
    </w:p>
    <w:p w:rsidR="005A6BBD" w:rsidRPr="003A425A" w:rsidRDefault="00EC038F" w:rsidP="00C94DDE">
      <w:pPr>
        <w:jc w:val="both"/>
        <w:rPr>
          <w:rFonts w:ascii="Times New Roman" w:hAnsi="Times New Roman"/>
          <w:sz w:val="24"/>
          <w:szCs w:val="24"/>
        </w:rPr>
      </w:pPr>
      <w:r w:rsidRPr="003A425A">
        <w:rPr>
          <w:rFonts w:ascii="Times New Roman" w:hAnsi="Times New Roman"/>
          <w:sz w:val="24"/>
          <w:szCs w:val="24"/>
        </w:rPr>
        <w:t>В</w:t>
      </w:r>
      <w:r w:rsidR="005A6BBD" w:rsidRPr="003A425A">
        <w:rPr>
          <w:rFonts w:ascii="Times New Roman" w:hAnsi="Times New Roman"/>
          <w:sz w:val="24"/>
          <w:szCs w:val="24"/>
        </w:rPr>
        <w:t xml:space="preserve"> представлении локальных переменных и выражений сложные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и ассоциативные контейнеры отображаются сложным образом, так как внутренне они состоят из сложного набора взаимосвязанных указателей. Для более удобного представления таких данных служат вспомогательные функции отладки отладчика. Они могут быть основаны на Питоне и компилируемыми в зависимости от </w:t>
      </w:r>
      <w:r w:rsidR="00B00C9F" w:rsidRPr="003A425A">
        <w:rPr>
          <w:rFonts w:ascii="Times New Roman" w:hAnsi="Times New Roman"/>
          <w:sz w:val="24"/>
          <w:szCs w:val="24"/>
        </w:rPr>
        <w:t>Kit</w:t>
      </w:r>
      <w:r w:rsidR="005A6BBD" w:rsidRPr="003A425A">
        <w:rPr>
          <w:rFonts w:ascii="Times New Roman" w:hAnsi="Times New Roman"/>
          <w:sz w:val="24"/>
          <w:szCs w:val="24"/>
        </w:rPr>
        <w:t xml:space="preserve">а. Помощники позволяют обрабатывать около 80 стандартных классов </w:t>
      </w:r>
      <w:r w:rsidR="005A6BBD" w:rsidRPr="003A425A">
        <w:rPr>
          <w:rFonts w:ascii="Times New Roman" w:hAnsi="Times New Roman"/>
          <w:sz w:val="24"/>
          <w:szCs w:val="24"/>
          <w:lang w:val="en-US"/>
        </w:rPr>
        <w:t>Qt</w:t>
      </w:r>
      <w:r w:rsidR="005A6BBD" w:rsidRPr="003A425A">
        <w:rPr>
          <w:rFonts w:ascii="Times New Roman" w:hAnsi="Times New Roman"/>
          <w:sz w:val="24"/>
          <w:szCs w:val="24"/>
        </w:rPr>
        <w:t>.</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lang w:val="be-BY"/>
        </w:rPr>
        <w:lastRenderedPageBreak/>
        <w:t xml:space="preserve">Во время </w:t>
      </w:r>
      <w:r w:rsidRPr="003A425A">
        <w:rPr>
          <w:rFonts w:ascii="Times New Roman" w:hAnsi="Times New Roman"/>
          <w:sz w:val="24"/>
          <w:szCs w:val="24"/>
        </w:rPr>
        <w:t>использования помощников С++ отладчик загружает динамическую библиотеку в процесс отладки.</w:t>
      </w:r>
    </w:p>
    <w:p w:rsidR="005A6BBD" w:rsidRPr="003A425A" w:rsidRDefault="005A6BBD" w:rsidP="00C94DDE">
      <w:pPr>
        <w:jc w:val="both"/>
        <w:rPr>
          <w:rFonts w:ascii="Times New Roman" w:hAnsi="Times New Roman"/>
          <w:i/>
          <w:color w:val="FF0000"/>
          <w:sz w:val="24"/>
          <w:szCs w:val="24"/>
        </w:rPr>
      </w:pPr>
      <w:r w:rsidRPr="003A425A">
        <w:rPr>
          <w:rFonts w:ascii="Times New Roman" w:hAnsi="Times New Roman"/>
          <w:color w:val="FF0000"/>
          <w:sz w:val="24"/>
          <w:szCs w:val="24"/>
        </w:rPr>
        <w:t xml:space="preserve">Помощник, основанный на питоне, намного проще, но он не поддерживается некоторыми системами. </w:t>
      </w:r>
      <w:r w:rsidRPr="003A425A">
        <w:rPr>
          <w:rFonts w:ascii="Times New Roman" w:hAnsi="Times New Roman"/>
          <w:i/>
          <w:color w:val="FF0000"/>
          <w:sz w:val="24"/>
          <w:szCs w:val="24"/>
        </w:rPr>
        <w:t xml:space="preserve">Подробнее о нём </w:t>
      </w:r>
      <w:r w:rsidR="00F850EA" w:rsidRPr="003A425A">
        <w:rPr>
          <w:rFonts w:ascii="Times New Roman" w:hAnsi="Times New Roman"/>
          <w:i/>
          <w:color w:val="FF0000"/>
          <w:sz w:val="24"/>
          <w:szCs w:val="24"/>
        </w:rPr>
        <w:t>написа</w:t>
      </w:r>
      <w:r w:rsidRPr="003A425A">
        <w:rPr>
          <w:rFonts w:ascii="Times New Roman" w:hAnsi="Times New Roman"/>
          <w:i/>
          <w:color w:val="FF0000"/>
          <w:sz w:val="24"/>
          <w:szCs w:val="24"/>
        </w:rPr>
        <w:t>но в данной части.</w:t>
      </w:r>
      <w:r w:rsidR="00EC038F" w:rsidRPr="003A425A">
        <w:rPr>
          <w:rFonts w:ascii="Times New Roman" w:hAnsi="Times New Roman"/>
          <w:i/>
          <w:color w:val="FF0000"/>
          <w:sz w:val="24"/>
          <w:szCs w:val="24"/>
        </w:rPr>
        <w:t xml:space="preserve"> </w:t>
      </w:r>
      <w:r w:rsidRPr="003A425A">
        <w:rPr>
          <w:rFonts w:ascii="Times New Roman" w:hAnsi="Times New Roman"/>
          <w:i/>
          <w:color w:val="FF0000"/>
          <w:sz w:val="24"/>
          <w:szCs w:val="24"/>
        </w:rPr>
        <w:t>В данной части большая часть информации посвящена такому языку как питон, а также его использованию для отладки.</w:t>
      </w:r>
    </w:p>
    <w:p w:rsidR="005A6BBD" w:rsidRPr="003A425A" w:rsidRDefault="00953454" w:rsidP="00C94DDE">
      <w:pPr>
        <w:jc w:val="both"/>
        <w:rPr>
          <w:rFonts w:ascii="Times New Roman" w:hAnsi="Times New Roman"/>
          <w:i/>
          <w:sz w:val="24"/>
          <w:szCs w:val="24"/>
        </w:rPr>
      </w:pPr>
      <w:hyperlink r:id="rId153" w:history="1">
        <w:r w:rsidR="005A6BBD" w:rsidRPr="003A425A">
          <w:rPr>
            <w:rStyle w:val="a3"/>
            <w:rFonts w:ascii="Times New Roman" w:hAnsi="Times New Roman"/>
            <w:i/>
            <w:sz w:val="24"/>
            <w:szCs w:val="24"/>
          </w:rPr>
          <w:t>http://qt-project.org/doc/qtcreator-2.8/creator-debugging-qml.html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 xml:space="preserve">отладка </w:t>
      </w:r>
      <w:r w:rsidR="00FB6D7B" w:rsidRPr="003A425A">
        <w:rPr>
          <w:rFonts w:ascii="Times New Roman" w:hAnsi="Times New Roman"/>
          <w:i/>
          <w:sz w:val="24"/>
          <w:szCs w:val="24"/>
        </w:rPr>
        <w:t>QtQuick</w:t>
      </w:r>
      <w:r w:rsidRPr="003A425A">
        <w:rPr>
          <w:rFonts w:ascii="Times New Roman" w:hAnsi="Times New Roman"/>
          <w:i/>
          <w:sz w:val="24"/>
          <w:szCs w:val="24"/>
        </w:rPr>
        <w:t xml:space="preserve"> приложений</w:t>
      </w:r>
    </w:p>
    <w:p w:rsidR="005A6BBD" w:rsidRPr="003A425A" w:rsidRDefault="00953454" w:rsidP="00C94DDE">
      <w:pPr>
        <w:jc w:val="both"/>
        <w:rPr>
          <w:rFonts w:ascii="Times New Roman" w:hAnsi="Times New Roman"/>
          <w:i/>
          <w:sz w:val="24"/>
          <w:szCs w:val="24"/>
        </w:rPr>
      </w:pPr>
      <w:hyperlink r:id="rId154" w:history="1">
        <w:r w:rsidR="005A6BBD" w:rsidRPr="003A425A">
          <w:rPr>
            <w:rStyle w:val="a3"/>
            <w:rFonts w:ascii="Times New Roman" w:hAnsi="Times New Roman"/>
            <w:i/>
            <w:sz w:val="24"/>
            <w:szCs w:val="24"/>
          </w:rPr>
          <w:t>http://qt-project.org/doc/qtcreator-2.8/creator-debugging-example.html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пример отладки кода С++</w:t>
      </w:r>
    </w:p>
    <w:p w:rsidR="005A6BBD" w:rsidRPr="003A425A" w:rsidRDefault="00953454" w:rsidP="00C94DDE">
      <w:pPr>
        <w:jc w:val="both"/>
        <w:rPr>
          <w:rFonts w:ascii="Times New Roman" w:hAnsi="Times New Roman"/>
          <w:i/>
          <w:sz w:val="24"/>
          <w:szCs w:val="24"/>
        </w:rPr>
      </w:pPr>
      <w:hyperlink r:id="rId155" w:history="1">
        <w:r w:rsidR="005A6BBD" w:rsidRPr="003A425A">
          <w:rPr>
            <w:rStyle w:val="a3"/>
            <w:rFonts w:ascii="Times New Roman" w:hAnsi="Times New Roman"/>
            <w:i/>
            <w:sz w:val="24"/>
            <w:szCs w:val="24"/>
          </w:rPr>
          <w:t>http://qt-project.org/doc/qtcreator-2.8/creator-qml-debugging-example.html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 xml:space="preserve">пример отладки приложения </w:t>
      </w:r>
      <w:r w:rsidR="00FB6D7B" w:rsidRPr="003A425A">
        <w:rPr>
          <w:rFonts w:ascii="Times New Roman" w:hAnsi="Times New Roman"/>
          <w:i/>
          <w:sz w:val="24"/>
          <w:szCs w:val="24"/>
        </w:rPr>
        <w:t>QtQuick</w:t>
      </w:r>
    </w:p>
    <w:p w:rsidR="00EC038F" w:rsidRPr="003A425A" w:rsidRDefault="00EC038F" w:rsidP="00EC038F">
      <w:pPr>
        <w:pStyle w:val="5"/>
        <w:rPr>
          <w:rFonts w:ascii="Times New Roman" w:hAnsi="Times New Roman"/>
          <w:b w:val="0"/>
          <w:sz w:val="24"/>
          <w:szCs w:val="24"/>
        </w:rPr>
      </w:pPr>
      <w:bookmarkStart w:id="108" w:name="_Toc382058223"/>
      <w:r w:rsidRPr="003A425A">
        <w:rPr>
          <w:rFonts w:ascii="Times New Roman" w:hAnsi="Times New Roman"/>
          <w:sz w:val="24"/>
          <w:szCs w:val="24"/>
        </w:rPr>
        <w:t>ПРОБЛЕМЫ ПРИ ОТЛАДКЕ</w:t>
      </w:r>
      <w:bookmarkEnd w:id="108"/>
    </w:p>
    <w:p w:rsidR="005A6BBD" w:rsidRPr="003A425A" w:rsidRDefault="00953454" w:rsidP="00C94DDE">
      <w:pPr>
        <w:jc w:val="both"/>
        <w:rPr>
          <w:rFonts w:ascii="Times New Roman" w:hAnsi="Times New Roman"/>
          <w:i/>
          <w:sz w:val="24"/>
          <w:szCs w:val="24"/>
        </w:rPr>
      </w:pPr>
      <w:hyperlink r:id="rId156" w:history="1">
        <w:r w:rsidR="005A6BBD" w:rsidRPr="003A425A">
          <w:rPr>
            <w:rStyle w:val="a3"/>
            <w:rFonts w:ascii="Times New Roman" w:hAnsi="Times New Roman"/>
            <w:i/>
            <w:sz w:val="24"/>
            <w:szCs w:val="24"/>
          </w:rPr>
          <w:t>http://qt-project.org/doc/qtcreator-2.8/creator-troubleshooting-debugging.html</w:t>
        </w:r>
      </w:hyperlink>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в данной части находятся вероятные проблемы, с которыми вы можете столкнуться при отладке, и возможные пути их решения.</w:t>
      </w:r>
    </w:p>
    <w:p w:rsidR="005A6BBD" w:rsidRPr="003A425A" w:rsidRDefault="005A6BBD" w:rsidP="004D4FF9">
      <w:pPr>
        <w:numPr>
          <w:ilvl w:val="0"/>
          <w:numId w:val="128"/>
        </w:numPr>
        <w:jc w:val="both"/>
        <w:rPr>
          <w:rFonts w:ascii="Times New Roman" w:hAnsi="Times New Roman"/>
          <w:sz w:val="24"/>
          <w:szCs w:val="24"/>
        </w:rPr>
      </w:pPr>
      <w:r w:rsidRPr="003A425A">
        <w:rPr>
          <w:rFonts w:ascii="Times New Roman" w:hAnsi="Times New Roman"/>
          <w:sz w:val="24"/>
          <w:szCs w:val="24"/>
        </w:rPr>
        <w:t>Некоторые антивирусы могут препятствовать отладчику получать информацию.</w:t>
      </w:r>
    </w:p>
    <w:p w:rsidR="005A6BBD" w:rsidRPr="003A425A" w:rsidRDefault="005A6BBD" w:rsidP="004D4FF9">
      <w:pPr>
        <w:numPr>
          <w:ilvl w:val="0"/>
          <w:numId w:val="128"/>
        </w:numPr>
        <w:jc w:val="both"/>
        <w:rPr>
          <w:rFonts w:ascii="Times New Roman" w:hAnsi="Times New Roman"/>
          <w:sz w:val="24"/>
          <w:szCs w:val="24"/>
        </w:rPr>
      </w:pPr>
      <w:r w:rsidRPr="003A425A">
        <w:rPr>
          <w:rFonts w:ascii="Times New Roman" w:hAnsi="Times New Roman"/>
          <w:sz w:val="24"/>
          <w:szCs w:val="24"/>
        </w:rPr>
        <w:t xml:space="preserve">Если нет остановки в местах точек останова, то обратите внимание на настройки отладчика </w:t>
      </w:r>
      <w:r w:rsidR="00F850EA" w:rsidRPr="003A425A">
        <w:rPr>
          <w:rFonts w:ascii="Times New Roman" w:hAnsi="Times New Roman"/>
          <w:sz w:val="24"/>
          <w:szCs w:val="24"/>
        </w:rPr>
        <w:t>проект</w:t>
      </w:r>
      <w:r w:rsidRPr="003A425A">
        <w:rPr>
          <w:rFonts w:ascii="Times New Roman" w:hAnsi="Times New Roman"/>
          <w:sz w:val="24"/>
          <w:szCs w:val="24"/>
        </w:rPr>
        <w:t>а (</w:t>
      </w:r>
      <w:r w:rsidRPr="003A425A">
        <w:rPr>
          <w:rFonts w:ascii="Times New Roman" w:hAnsi="Times New Roman"/>
          <w:i/>
          <w:sz w:val="24"/>
          <w:szCs w:val="24"/>
        </w:rPr>
        <w:t>смотри данную часть</w:t>
      </w:r>
      <w:r w:rsidRPr="003A425A">
        <w:rPr>
          <w:rFonts w:ascii="Times New Roman" w:hAnsi="Times New Roman"/>
          <w:sz w:val="24"/>
          <w:szCs w:val="24"/>
        </w:rPr>
        <w:t>).</w:t>
      </w:r>
    </w:p>
    <w:p w:rsidR="005A6BBD" w:rsidRPr="003A425A" w:rsidRDefault="005A6BBD" w:rsidP="004D4FF9">
      <w:pPr>
        <w:numPr>
          <w:ilvl w:val="0"/>
          <w:numId w:val="128"/>
        </w:numPr>
        <w:jc w:val="both"/>
        <w:rPr>
          <w:rFonts w:ascii="Times New Roman" w:hAnsi="Times New Roman"/>
          <w:sz w:val="24"/>
          <w:szCs w:val="24"/>
        </w:rPr>
      </w:pPr>
      <w:r w:rsidRPr="003A425A">
        <w:rPr>
          <w:rFonts w:ascii="Times New Roman" w:hAnsi="Times New Roman"/>
          <w:sz w:val="24"/>
          <w:szCs w:val="24"/>
        </w:rPr>
        <w:t xml:space="preserve">Если отладчик не работает хорошо, попробуйте следующее: удостоверьтесь, что вы используете по крайней мере </w:t>
      </w:r>
      <w:r w:rsidR="00205395" w:rsidRPr="003A425A">
        <w:rPr>
          <w:rFonts w:ascii="Times New Roman" w:hAnsi="Times New Roman"/>
          <w:sz w:val="24"/>
          <w:szCs w:val="24"/>
        </w:rPr>
        <w:t>Qt Creator</w:t>
      </w:r>
      <w:r w:rsidRPr="003A425A">
        <w:rPr>
          <w:rFonts w:ascii="Times New Roman" w:hAnsi="Times New Roman"/>
          <w:sz w:val="24"/>
          <w:szCs w:val="24"/>
        </w:rPr>
        <w:t xml:space="preserve"> версии 2.1; удостоверьтесь, что отладчик установлен качественно; откройте лог отладчика и посмотрите, что пошло не так.</w:t>
      </w:r>
    </w:p>
    <w:p w:rsidR="005A6BBD" w:rsidRPr="003A425A" w:rsidRDefault="005A6BBD" w:rsidP="004D4FF9">
      <w:pPr>
        <w:numPr>
          <w:ilvl w:val="0"/>
          <w:numId w:val="128"/>
        </w:numPr>
        <w:jc w:val="both"/>
        <w:rPr>
          <w:rFonts w:ascii="Times New Roman" w:hAnsi="Times New Roman"/>
          <w:i/>
          <w:sz w:val="24"/>
          <w:szCs w:val="24"/>
        </w:rPr>
      </w:pPr>
      <w:r w:rsidRPr="003A425A">
        <w:rPr>
          <w:rFonts w:ascii="Times New Roman" w:hAnsi="Times New Roman"/>
          <w:sz w:val="24"/>
          <w:szCs w:val="24"/>
        </w:rPr>
        <w:t xml:space="preserve">Если переменные-указатели не отображаются, то следует сделать то, </w:t>
      </w:r>
      <w:r w:rsidRPr="003A425A">
        <w:rPr>
          <w:rFonts w:ascii="Times New Roman" w:hAnsi="Times New Roman"/>
          <w:i/>
          <w:sz w:val="24"/>
          <w:szCs w:val="24"/>
        </w:rPr>
        <w:t xml:space="preserve">что описано в данной части. </w:t>
      </w:r>
    </w:p>
    <w:p w:rsidR="005A6BBD" w:rsidRPr="003A425A" w:rsidRDefault="005A6BBD" w:rsidP="004D4FF9">
      <w:pPr>
        <w:numPr>
          <w:ilvl w:val="0"/>
          <w:numId w:val="128"/>
        </w:numPr>
        <w:jc w:val="both"/>
        <w:rPr>
          <w:rFonts w:ascii="Times New Roman" w:hAnsi="Times New Roman"/>
          <w:sz w:val="24"/>
          <w:szCs w:val="24"/>
        </w:rPr>
      </w:pPr>
      <w:r w:rsidRPr="003A425A">
        <w:rPr>
          <w:rFonts w:ascii="Times New Roman" w:hAnsi="Times New Roman"/>
          <w:sz w:val="24"/>
          <w:szCs w:val="24"/>
        </w:rPr>
        <w:t>Если отладчик работает медленно, то уменьшите количество точек останова.</w:t>
      </w:r>
    </w:p>
    <w:p w:rsidR="005A6BBD" w:rsidRPr="003A425A" w:rsidRDefault="005A6BBD" w:rsidP="004D4FF9">
      <w:pPr>
        <w:numPr>
          <w:ilvl w:val="0"/>
          <w:numId w:val="128"/>
        </w:numPr>
        <w:jc w:val="both"/>
        <w:rPr>
          <w:rFonts w:ascii="Times New Roman" w:hAnsi="Times New Roman"/>
          <w:sz w:val="24"/>
          <w:szCs w:val="24"/>
        </w:rPr>
      </w:pPr>
      <w:r w:rsidRPr="003A425A">
        <w:rPr>
          <w:rFonts w:ascii="Times New Roman" w:hAnsi="Times New Roman"/>
          <w:sz w:val="24"/>
          <w:szCs w:val="24"/>
        </w:rPr>
        <w:t>Отладчик выдаёт сообщение &lt;вне области видимости&gt;: скорее всего, неправильно работают помощники.</w:t>
      </w:r>
    </w:p>
    <w:p w:rsidR="005A6BBD" w:rsidRPr="003A425A" w:rsidRDefault="005A6BBD" w:rsidP="004D4FF9">
      <w:pPr>
        <w:numPr>
          <w:ilvl w:val="0"/>
          <w:numId w:val="128"/>
        </w:numPr>
        <w:jc w:val="both"/>
        <w:rPr>
          <w:rFonts w:ascii="Times New Roman" w:hAnsi="Times New Roman"/>
          <w:i/>
          <w:sz w:val="24"/>
          <w:szCs w:val="24"/>
        </w:rPr>
      </w:pPr>
      <w:r w:rsidRPr="003A425A">
        <w:rPr>
          <w:rFonts w:ascii="Times New Roman" w:hAnsi="Times New Roman"/>
          <w:sz w:val="24"/>
          <w:szCs w:val="24"/>
        </w:rPr>
        <w:t xml:space="preserve">В некоторых дистрибутивах </w:t>
      </w:r>
      <w:r w:rsidR="00CE11D0" w:rsidRPr="003A425A">
        <w:rPr>
          <w:rFonts w:ascii="Times New Roman" w:hAnsi="Times New Roman"/>
          <w:sz w:val="24"/>
          <w:szCs w:val="24"/>
        </w:rPr>
        <w:t>Linux</w:t>
      </w:r>
      <w:r w:rsidRPr="003A425A">
        <w:rPr>
          <w:rFonts w:ascii="Times New Roman" w:hAnsi="Times New Roman"/>
          <w:sz w:val="24"/>
          <w:szCs w:val="24"/>
        </w:rPr>
        <w:t xml:space="preserve"> не разрешается отладчику подключиться к работающему приложению. </w:t>
      </w:r>
      <w:r w:rsidRPr="003A425A">
        <w:rPr>
          <w:rFonts w:ascii="Times New Roman" w:hAnsi="Times New Roman"/>
          <w:i/>
          <w:sz w:val="24"/>
          <w:szCs w:val="24"/>
        </w:rPr>
        <w:t>В конце данной части показано, как этого избежать.</w:t>
      </w:r>
    </w:p>
    <w:p w:rsidR="00C769FE" w:rsidRPr="003A425A" w:rsidRDefault="00C769FE" w:rsidP="00C769FE">
      <w:pPr>
        <w:pStyle w:val="4"/>
        <w:rPr>
          <w:rFonts w:ascii="Times New Roman" w:hAnsi="Times New Roman"/>
          <w:b w:val="0"/>
          <w:color w:val="FF0000"/>
          <w:sz w:val="24"/>
          <w:szCs w:val="24"/>
        </w:rPr>
      </w:pPr>
      <w:bookmarkStart w:id="109" w:name="_Toc382058224"/>
      <w:r w:rsidRPr="003A425A">
        <w:rPr>
          <w:rFonts w:ascii="Times New Roman" w:hAnsi="Times New Roman"/>
          <w:color w:val="FF0000"/>
          <w:sz w:val="24"/>
          <w:szCs w:val="24"/>
        </w:rPr>
        <w:t>АНАЛИЗ КОДА</w:t>
      </w:r>
      <w:bookmarkEnd w:id="109"/>
    </w:p>
    <w:p w:rsidR="005A6BBD" w:rsidRPr="003A425A" w:rsidRDefault="00953454" w:rsidP="00C94DDE">
      <w:pPr>
        <w:jc w:val="both"/>
        <w:rPr>
          <w:rFonts w:ascii="Times New Roman" w:hAnsi="Times New Roman"/>
          <w:sz w:val="24"/>
          <w:szCs w:val="24"/>
        </w:rPr>
      </w:pPr>
      <w:hyperlink r:id="rId157" w:history="1">
        <w:r w:rsidR="005A6BBD" w:rsidRPr="003A425A">
          <w:rPr>
            <w:rStyle w:val="a3"/>
            <w:rFonts w:ascii="Times New Roman" w:hAnsi="Times New Roman"/>
            <w:sz w:val="24"/>
            <w:szCs w:val="24"/>
          </w:rPr>
          <w:t>http://qt-project.org/doc/qtcreator-2.8/creator-analyze-mode.html</w:t>
        </w:r>
      </w:hyperlink>
    </w:p>
    <w:p w:rsidR="005A6BBD" w:rsidRPr="003A425A" w:rsidRDefault="005A6BBD" w:rsidP="00C94DDE">
      <w:pPr>
        <w:jc w:val="both"/>
        <w:rPr>
          <w:rFonts w:ascii="Times New Roman" w:hAnsi="Times New Roman"/>
          <w:color w:val="FF0000"/>
          <w:sz w:val="24"/>
          <w:szCs w:val="24"/>
        </w:rPr>
      </w:pPr>
      <w:r w:rsidRPr="003A425A">
        <w:rPr>
          <w:rFonts w:ascii="Times New Roman" w:hAnsi="Times New Roman"/>
          <w:sz w:val="24"/>
          <w:szCs w:val="24"/>
        </w:rPr>
        <w:t>в моде анализа можно использо</w:t>
      </w:r>
      <w:r w:rsidR="00C769FE" w:rsidRPr="003A425A">
        <w:rPr>
          <w:rFonts w:ascii="Times New Roman" w:hAnsi="Times New Roman"/>
          <w:sz w:val="24"/>
          <w:szCs w:val="24"/>
        </w:rPr>
        <w:t>вать инструменты анализа кода. В</w:t>
      </w:r>
      <w:r w:rsidRPr="003A425A">
        <w:rPr>
          <w:rFonts w:ascii="Times New Roman" w:hAnsi="Times New Roman"/>
          <w:sz w:val="24"/>
          <w:szCs w:val="24"/>
        </w:rPr>
        <w:t xml:space="preserve"> данной моде можно выбрать тип анализа.</w:t>
      </w:r>
      <w:r w:rsidR="00C769FE" w:rsidRPr="003A425A">
        <w:rPr>
          <w:rFonts w:ascii="Times New Roman" w:hAnsi="Times New Roman"/>
          <w:sz w:val="24"/>
          <w:szCs w:val="24"/>
        </w:rPr>
        <w:t xml:space="preserve"> </w:t>
      </w:r>
      <w:r w:rsidRPr="003A425A">
        <w:rPr>
          <w:rFonts w:ascii="Times New Roman" w:hAnsi="Times New Roman"/>
          <w:color w:val="FF0000"/>
          <w:sz w:val="24"/>
          <w:szCs w:val="24"/>
        </w:rPr>
        <w:t xml:space="preserve">Это анализ производительности и </w:t>
      </w:r>
      <w:r w:rsidR="009B0257" w:rsidRPr="003A425A">
        <w:rPr>
          <w:rFonts w:ascii="Times New Roman" w:hAnsi="Times New Roman"/>
          <w:color w:val="FF0000"/>
          <w:sz w:val="24"/>
          <w:szCs w:val="24"/>
        </w:rPr>
        <w:t>qml</w:t>
      </w:r>
      <w:r w:rsidRPr="003A425A">
        <w:rPr>
          <w:rFonts w:ascii="Times New Roman" w:hAnsi="Times New Roman"/>
          <w:color w:val="FF0000"/>
          <w:sz w:val="24"/>
          <w:szCs w:val="24"/>
        </w:rPr>
        <w:t xml:space="preserve"> профайлер.</w:t>
      </w:r>
    </w:p>
    <w:p w:rsidR="005A6BBD" w:rsidRPr="003A425A" w:rsidRDefault="00953454" w:rsidP="00C94DDE">
      <w:pPr>
        <w:jc w:val="both"/>
        <w:rPr>
          <w:rFonts w:ascii="Times New Roman" w:hAnsi="Times New Roman"/>
          <w:sz w:val="24"/>
          <w:szCs w:val="24"/>
        </w:rPr>
      </w:pPr>
      <w:hyperlink r:id="rId158" w:history="1">
        <w:r w:rsidR="005A6BBD" w:rsidRPr="003A425A">
          <w:rPr>
            <w:rStyle w:val="a3"/>
            <w:rFonts w:ascii="Times New Roman" w:hAnsi="Times New Roman"/>
            <w:sz w:val="24"/>
            <w:szCs w:val="24"/>
          </w:rPr>
          <w:t>http://qt-project.org/doc/qtcreator-2.8/creator-qml-performance-monitor.html</w:t>
        </w:r>
      </w:hyperlink>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про исследование </w:t>
      </w:r>
      <w:r w:rsidRPr="003A425A">
        <w:rPr>
          <w:rFonts w:ascii="Times New Roman" w:hAnsi="Times New Roman"/>
          <w:sz w:val="24"/>
          <w:szCs w:val="24"/>
          <w:lang w:val="en-US"/>
        </w:rPr>
        <w:t>QML</w:t>
      </w:r>
      <w:r w:rsidRPr="003A425A">
        <w:rPr>
          <w:rFonts w:ascii="Times New Roman" w:hAnsi="Times New Roman"/>
          <w:sz w:val="24"/>
          <w:szCs w:val="24"/>
        </w:rPr>
        <w:t>-приложений.</w:t>
      </w:r>
    </w:p>
    <w:p w:rsidR="00CE11D0" w:rsidRPr="003A425A" w:rsidRDefault="00CE11D0" w:rsidP="00CE11D0">
      <w:pPr>
        <w:pStyle w:val="5"/>
        <w:rPr>
          <w:b w:val="0"/>
          <w:color w:val="FF0000"/>
        </w:rPr>
      </w:pPr>
      <w:bookmarkStart w:id="110" w:name="_Toc382058225"/>
      <w:r w:rsidRPr="003A425A">
        <w:rPr>
          <w:rFonts w:ascii="Times New Roman" w:hAnsi="Times New Roman"/>
          <w:b w:val="0"/>
          <w:color w:val="FF0000"/>
          <w:sz w:val="24"/>
          <w:szCs w:val="24"/>
        </w:rPr>
        <w:t>VALGRID</w:t>
      </w:r>
      <w:bookmarkEnd w:id="110"/>
    </w:p>
    <w:p w:rsidR="005A6BBD" w:rsidRPr="003A425A" w:rsidRDefault="00953454" w:rsidP="00C94DDE">
      <w:pPr>
        <w:jc w:val="both"/>
        <w:rPr>
          <w:rFonts w:ascii="Times New Roman" w:hAnsi="Times New Roman"/>
          <w:sz w:val="24"/>
          <w:szCs w:val="24"/>
        </w:rPr>
      </w:pPr>
      <w:hyperlink r:id="rId159"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qtcreator</w:t>
        </w:r>
        <w:r w:rsidR="005A6BBD" w:rsidRPr="003A425A">
          <w:rPr>
            <w:rStyle w:val="a3"/>
            <w:rFonts w:ascii="Times New Roman" w:hAnsi="Times New Roman"/>
            <w:sz w:val="24"/>
            <w:szCs w:val="24"/>
          </w:rPr>
          <w:t>-2.8/</w:t>
        </w:r>
        <w:r w:rsidR="005A6BBD" w:rsidRPr="003A425A">
          <w:rPr>
            <w:rStyle w:val="a3"/>
            <w:rFonts w:ascii="Times New Roman" w:hAnsi="Times New Roman"/>
            <w:sz w:val="24"/>
            <w:szCs w:val="24"/>
            <w:lang w:val="en-US"/>
          </w:rPr>
          <w:t>creator</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valgrind</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overview</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5A6BBD" w:rsidRPr="003A425A" w:rsidRDefault="00205395" w:rsidP="00C94DDE">
      <w:pPr>
        <w:jc w:val="both"/>
        <w:rPr>
          <w:rFonts w:ascii="Times New Roman" w:hAnsi="Times New Roman"/>
          <w:sz w:val="24"/>
          <w:szCs w:val="24"/>
        </w:rPr>
      </w:pPr>
      <w:r w:rsidRPr="003A425A">
        <w:rPr>
          <w:rFonts w:ascii="Times New Roman" w:hAnsi="Times New Roman"/>
          <w:sz w:val="24"/>
          <w:szCs w:val="24"/>
        </w:rPr>
        <w:t>Qt Creator</w:t>
      </w:r>
      <w:r w:rsidR="005A6BBD" w:rsidRPr="003A425A">
        <w:rPr>
          <w:rFonts w:ascii="Times New Roman" w:hAnsi="Times New Roman"/>
          <w:sz w:val="24"/>
          <w:szCs w:val="24"/>
        </w:rPr>
        <w:t xml:space="preserve"> использует </w:t>
      </w:r>
      <w:r w:rsidR="00CE11D0" w:rsidRPr="003A425A">
        <w:rPr>
          <w:rFonts w:ascii="Times New Roman" w:hAnsi="Times New Roman"/>
          <w:sz w:val="24"/>
          <w:szCs w:val="24"/>
        </w:rPr>
        <w:t>Valgrid</w:t>
      </w:r>
      <w:r w:rsidR="005A6BBD" w:rsidRPr="003A425A">
        <w:rPr>
          <w:rFonts w:ascii="Times New Roman" w:hAnsi="Times New Roman"/>
          <w:sz w:val="24"/>
          <w:szCs w:val="24"/>
        </w:rPr>
        <w:t xml:space="preserve"> для контроля расхода памяти и профайлинга исходного кода. </w:t>
      </w:r>
      <w:r w:rsidR="00CE11D0" w:rsidRPr="003A425A">
        <w:rPr>
          <w:rFonts w:ascii="Times New Roman" w:hAnsi="Times New Roman"/>
          <w:sz w:val="24"/>
          <w:szCs w:val="24"/>
        </w:rPr>
        <w:t>Valgrid</w:t>
      </w:r>
      <w:r w:rsidR="005A6BBD" w:rsidRPr="003A425A">
        <w:rPr>
          <w:rFonts w:ascii="Times New Roman" w:hAnsi="Times New Roman"/>
          <w:sz w:val="24"/>
          <w:szCs w:val="24"/>
        </w:rPr>
        <w:t xml:space="preserve"> следует установить отдельно для использования в создателе.</w:t>
      </w:r>
    </w:p>
    <w:p w:rsidR="005A6BBD" w:rsidRPr="003A425A" w:rsidRDefault="00CE11D0" w:rsidP="00C94DDE">
      <w:pPr>
        <w:jc w:val="both"/>
        <w:rPr>
          <w:rFonts w:ascii="Times New Roman" w:hAnsi="Times New Roman"/>
          <w:sz w:val="24"/>
          <w:szCs w:val="24"/>
        </w:rPr>
      </w:pPr>
      <w:r w:rsidRPr="003A425A">
        <w:rPr>
          <w:rFonts w:ascii="Times New Roman" w:hAnsi="Times New Roman"/>
          <w:sz w:val="24"/>
          <w:szCs w:val="24"/>
        </w:rPr>
        <w:t>Valgrid</w:t>
      </w:r>
      <w:r w:rsidR="005A6BBD" w:rsidRPr="003A425A">
        <w:rPr>
          <w:rFonts w:ascii="Times New Roman" w:hAnsi="Times New Roman"/>
          <w:sz w:val="24"/>
          <w:szCs w:val="24"/>
        </w:rPr>
        <w:t xml:space="preserve"> можно запускать удалённо, а также настраивать его.</w:t>
      </w:r>
    </w:p>
    <w:p w:rsidR="00CE11D0" w:rsidRPr="003A425A" w:rsidRDefault="00CE11D0" w:rsidP="00CE11D0">
      <w:pPr>
        <w:pStyle w:val="5"/>
        <w:rPr>
          <w:rFonts w:ascii="Times New Roman" w:hAnsi="Times New Roman"/>
          <w:b w:val="0"/>
          <w:color w:val="FF0000"/>
          <w:sz w:val="24"/>
          <w:szCs w:val="24"/>
        </w:rPr>
      </w:pPr>
      <w:bookmarkStart w:id="111" w:name="_Toc382058226"/>
      <w:r w:rsidRPr="003A425A">
        <w:rPr>
          <w:rFonts w:ascii="Times New Roman" w:hAnsi="Times New Roman"/>
          <w:color w:val="FF0000"/>
          <w:sz w:val="24"/>
          <w:szCs w:val="24"/>
        </w:rPr>
        <w:t>ДЕТЕКТИРОВАНИЕ ПОТЕРЬ ПАМЯТИ</w:t>
      </w:r>
      <w:bookmarkEnd w:id="111"/>
    </w:p>
    <w:p w:rsidR="005A6BBD" w:rsidRPr="003A425A" w:rsidRDefault="00953454" w:rsidP="00C94DDE">
      <w:pPr>
        <w:jc w:val="both"/>
        <w:rPr>
          <w:rFonts w:ascii="Times New Roman" w:hAnsi="Times New Roman"/>
          <w:sz w:val="24"/>
          <w:szCs w:val="24"/>
        </w:rPr>
      </w:pPr>
      <w:hyperlink r:id="rId160" w:history="1">
        <w:r w:rsidR="005A6BBD" w:rsidRPr="003A425A">
          <w:rPr>
            <w:rStyle w:val="a3"/>
            <w:rFonts w:ascii="Times New Roman" w:hAnsi="Times New Roman"/>
            <w:sz w:val="24"/>
            <w:szCs w:val="24"/>
          </w:rPr>
          <w:t>http://qt-project.org/doc/qtcreator-2.8/creator-analyzer.html</w:t>
        </w:r>
      </w:hyperlink>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в </w:t>
      </w:r>
      <w:r w:rsidR="00CE11D0" w:rsidRPr="003A425A">
        <w:rPr>
          <w:rFonts w:ascii="Times New Roman" w:hAnsi="Times New Roman"/>
          <w:sz w:val="24"/>
          <w:szCs w:val="24"/>
        </w:rPr>
        <w:t>Valgrid</w:t>
      </w:r>
      <w:r w:rsidRPr="003A425A">
        <w:rPr>
          <w:rFonts w:ascii="Times New Roman" w:hAnsi="Times New Roman"/>
          <w:sz w:val="24"/>
          <w:szCs w:val="24"/>
        </w:rPr>
        <w:t xml:space="preserve"> интегрировано средство для тестирования расходов памяти: </w:t>
      </w:r>
      <w:r w:rsidR="00CE11D0" w:rsidRPr="003A425A">
        <w:rPr>
          <w:rFonts w:ascii="Times New Roman" w:hAnsi="Times New Roman"/>
          <w:sz w:val="24"/>
          <w:szCs w:val="24"/>
        </w:rPr>
        <w:t>memcheck</w:t>
      </w:r>
      <w:r w:rsidRPr="003A425A">
        <w:rPr>
          <w:rFonts w:ascii="Times New Roman" w:hAnsi="Times New Roman"/>
          <w:sz w:val="24"/>
          <w:szCs w:val="24"/>
        </w:rPr>
        <w:t xml:space="preserve">, которое доступно локально на </w:t>
      </w:r>
      <w:r w:rsidR="00CE11D0" w:rsidRPr="003A425A">
        <w:rPr>
          <w:rFonts w:ascii="Times New Roman" w:hAnsi="Times New Roman"/>
          <w:sz w:val="24"/>
          <w:szCs w:val="24"/>
        </w:rPr>
        <w:t>Linux</w:t>
      </w:r>
      <w:r w:rsidRPr="003A425A">
        <w:rPr>
          <w:rFonts w:ascii="Times New Roman" w:hAnsi="Times New Roman"/>
          <w:sz w:val="24"/>
          <w:szCs w:val="24"/>
        </w:rPr>
        <w:t xml:space="preserve">, но только удалённо на </w:t>
      </w:r>
      <w:r w:rsidR="00CE11D0" w:rsidRPr="003A425A">
        <w:rPr>
          <w:rFonts w:ascii="Times New Roman" w:hAnsi="Times New Roman"/>
          <w:sz w:val="24"/>
          <w:szCs w:val="24"/>
        </w:rPr>
        <w:t>Windows</w:t>
      </w:r>
      <w:r w:rsidRPr="003A425A">
        <w:rPr>
          <w:rFonts w:ascii="Times New Roman" w:hAnsi="Times New Roman"/>
          <w:sz w:val="24"/>
          <w:szCs w:val="24"/>
        </w:rPr>
        <w:t>.</w:t>
      </w:r>
    </w:p>
    <w:p w:rsidR="005A6BBD" w:rsidRPr="003A425A" w:rsidRDefault="005A6BBD" w:rsidP="00C94DDE">
      <w:pPr>
        <w:jc w:val="both"/>
        <w:rPr>
          <w:rFonts w:ascii="Times New Roman" w:hAnsi="Times New Roman"/>
          <w:i/>
          <w:sz w:val="24"/>
          <w:szCs w:val="24"/>
        </w:rPr>
      </w:pPr>
      <w:r w:rsidRPr="003A425A">
        <w:rPr>
          <w:rFonts w:ascii="Times New Roman" w:hAnsi="Times New Roman"/>
          <w:sz w:val="24"/>
          <w:szCs w:val="24"/>
        </w:rPr>
        <w:t xml:space="preserve">После установки </w:t>
      </w:r>
      <w:r w:rsidR="00CE11D0" w:rsidRPr="003A425A">
        <w:rPr>
          <w:rFonts w:ascii="Times New Roman" w:hAnsi="Times New Roman"/>
          <w:sz w:val="24"/>
          <w:szCs w:val="24"/>
        </w:rPr>
        <w:t>Valgrid</w:t>
      </w:r>
      <w:r w:rsidRPr="003A425A">
        <w:rPr>
          <w:rFonts w:ascii="Times New Roman" w:hAnsi="Times New Roman"/>
          <w:sz w:val="24"/>
          <w:szCs w:val="24"/>
        </w:rPr>
        <w:t xml:space="preserve"> можно использовать </w:t>
      </w:r>
      <w:r w:rsidR="00CE11D0" w:rsidRPr="003A425A">
        <w:rPr>
          <w:rFonts w:ascii="Times New Roman" w:hAnsi="Times New Roman"/>
          <w:sz w:val="24"/>
          <w:szCs w:val="24"/>
        </w:rPr>
        <w:t>memcheck</w:t>
      </w:r>
      <w:r w:rsidRPr="003A425A">
        <w:rPr>
          <w:rFonts w:ascii="Times New Roman" w:hAnsi="Times New Roman"/>
          <w:sz w:val="24"/>
          <w:szCs w:val="24"/>
        </w:rPr>
        <w:t xml:space="preserve"> прямо из создателя. </w:t>
      </w:r>
      <w:r w:rsidRPr="003A425A">
        <w:rPr>
          <w:rFonts w:ascii="Times New Roman" w:hAnsi="Times New Roman"/>
          <w:i/>
          <w:sz w:val="24"/>
          <w:szCs w:val="24"/>
        </w:rPr>
        <w:t>Как это сделать, показано в данной части.</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Во время работы приложения </w:t>
      </w:r>
      <w:r w:rsidR="00CE11D0" w:rsidRPr="003A425A">
        <w:rPr>
          <w:rFonts w:ascii="Times New Roman" w:hAnsi="Times New Roman"/>
          <w:sz w:val="24"/>
          <w:szCs w:val="24"/>
        </w:rPr>
        <w:t>memcheck проверяет</w:t>
      </w:r>
      <w:r w:rsidRPr="003A425A">
        <w:rPr>
          <w:rFonts w:ascii="Times New Roman" w:hAnsi="Times New Roman"/>
          <w:sz w:val="24"/>
          <w:szCs w:val="24"/>
        </w:rPr>
        <w:t xml:space="preserve"> все считывания и </w:t>
      </w:r>
      <w:r w:rsidR="00990129" w:rsidRPr="003A425A">
        <w:rPr>
          <w:rFonts w:ascii="Times New Roman" w:hAnsi="Times New Roman"/>
          <w:sz w:val="24"/>
          <w:szCs w:val="24"/>
        </w:rPr>
        <w:t>запис</w:t>
      </w:r>
      <w:r w:rsidRPr="003A425A">
        <w:rPr>
          <w:rFonts w:ascii="Times New Roman" w:hAnsi="Times New Roman"/>
          <w:sz w:val="24"/>
          <w:szCs w:val="24"/>
        </w:rPr>
        <w:t xml:space="preserve">и памяти и собирает все вызовы, которые выделяют и освобождают память. По окончании работы приложения </w:t>
      </w:r>
      <w:r w:rsidR="00CE11D0" w:rsidRPr="003A425A">
        <w:rPr>
          <w:rFonts w:ascii="Times New Roman" w:hAnsi="Times New Roman"/>
          <w:sz w:val="24"/>
          <w:szCs w:val="24"/>
        </w:rPr>
        <w:t>memcheck</w:t>
      </w:r>
      <w:r w:rsidRPr="003A425A">
        <w:rPr>
          <w:rFonts w:ascii="Times New Roman" w:hAnsi="Times New Roman"/>
          <w:sz w:val="24"/>
          <w:szCs w:val="24"/>
        </w:rPr>
        <w:t xml:space="preserve"> отображает результаты, причём можно посмотреть в стеке вызовов, что вызвало данное использование памяти.</w:t>
      </w:r>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Настройки тестирования памяти можно задавать для всех </w:t>
      </w:r>
      <w:r w:rsidR="00F850EA" w:rsidRPr="003A425A">
        <w:rPr>
          <w:rFonts w:ascii="Times New Roman" w:hAnsi="Times New Roman"/>
          <w:sz w:val="24"/>
          <w:szCs w:val="24"/>
        </w:rPr>
        <w:t>проект</w:t>
      </w:r>
      <w:r w:rsidRPr="003A425A">
        <w:rPr>
          <w:rFonts w:ascii="Times New Roman" w:hAnsi="Times New Roman"/>
          <w:sz w:val="24"/>
          <w:szCs w:val="24"/>
        </w:rPr>
        <w:t xml:space="preserve">ов </w:t>
      </w:r>
      <w:r w:rsidR="00CE11D0" w:rsidRPr="003A425A">
        <w:rPr>
          <w:rFonts w:ascii="Times New Roman" w:hAnsi="Times New Roman"/>
          <w:sz w:val="24"/>
          <w:szCs w:val="24"/>
        </w:rPr>
        <w:t>г</w:t>
      </w:r>
      <w:r w:rsidR="00B74A73" w:rsidRPr="003A425A">
        <w:rPr>
          <w:rFonts w:ascii="Times New Roman" w:hAnsi="Times New Roman"/>
          <w:sz w:val="24"/>
          <w:szCs w:val="24"/>
        </w:rPr>
        <w:t>лобал</w:t>
      </w:r>
      <w:r w:rsidRPr="003A425A">
        <w:rPr>
          <w:rFonts w:ascii="Times New Roman" w:hAnsi="Times New Roman"/>
          <w:sz w:val="24"/>
          <w:szCs w:val="24"/>
        </w:rPr>
        <w:t xml:space="preserve">ьно либо для конкретного </w:t>
      </w:r>
      <w:r w:rsidR="00F850EA" w:rsidRPr="003A425A">
        <w:rPr>
          <w:rFonts w:ascii="Times New Roman" w:hAnsi="Times New Roman"/>
          <w:sz w:val="24"/>
          <w:szCs w:val="24"/>
        </w:rPr>
        <w:t>проект</w:t>
      </w:r>
      <w:r w:rsidRPr="003A425A">
        <w:rPr>
          <w:rFonts w:ascii="Times New Roman" w:hAnsi="Times New Roman"/>
          <w:sz w:val="24"/>
          <w:szCs w:val="24"/>
        </w:rPr>
        <w:t>а.</w:t>
      </w:r>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В настройках можно задавать размер стека вызовов, а также файлы подавления. Но я пока не понимаю, что это означает.</w:t>
      </w:r>
    </w:p>
    <w:p w:rsidR="000A677F" w:rsidRPr="003A425A" w:rsidRDefault="000A677F" w:rsidP="000A677F">
      <w:pPr>
        <w:pStyle w:val="5"/>
        <w:rPr>
          <w:rFonts w:ascii="Times New Roman" w:hAnsi="Times New Roman"/>
          <w:b w:val="0"/>
          <w:color w:val="FF0000"/>
          <w:sz w:val="24"/>
          <w:szCs w:val="24"/>
        </w:rPr>
      </w:pPr>
      <w:bookmarkStart w:id="112" w:name="_Toc382058227"/>
      <w:r w:rsidRPr="003A425A">
        <w:rPr>
          <w:rFonts w:ascii="Times New Roman" w:hAnsi="Times New Roman"/>
          <w:color w:val="FF0000"/>
          <w:sz w:val="24"/>
          <w:szCs w:val="24"/>
        </w:rPr>
        <w:t>ПРОФАЙЛИНГ ВЫПОЛНЕНИЯ ФУНКЦИЙ</w:t>
      </w:r>
      <w:bookmarkEnd w:id="112"/>
    </w:p>
    <w:p w:rsidR="005A6BBD" w:rsidRPr="003A425A" w:rsidRDefault="00953454" w:rsidP="00C94DDE">
      <w:pPr>
        <w:jc w:val="both"/>
        <w:rPr>
          <w:rFonts w:ascii="Times New Roman" w:hAnsi="Times New Roman"/>
          <w:sz w:val="24"/>
          <w:szCs w:val="24"/>
        </w:rPr>
      </w:pPr>
      <w:hyperlink r:id="rId161" w:history="1">
        <w:r w:rsidR="005A6BBD" w:rsidRPr="003A425A">
          <w:rPr>
            <w:rStyle w:val="a3"/>
            <w:rFonts w:ascii="Times New Roman" w:hAnsi="Times New Roman"/>
            <w:sz w:val="24"/>
            <w:szCs w:val="24"/>
          </w:rPr>
          <w:t>http://qt-project.org/doc/qtcreator-2.8/creator-cache-profiler.html</w:t>
        </w:r>
      </w:hyperlink>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также можно использовать </w:t>
      </w:r>
      <w:r w:rsidR="000A677F" w:rsidRPr="003A425A">
        <w:rPr>
          <w:rFonts w:ascii="Times New Roman" w:hAnsi="Times New Roman"/>
          <w:sz w:val="24"/>
          <w:szCs w:val="24"/>
        </w:rPr>
        <w:t>callgrid</w:t>
      </w:r>
      <w:r w:rsidRPr="003A425A">
        <w:rPr>
          <w:rFonts w:ascii="Times New Roman" w:hAnsi="Times New Roman"/>
          <w:sz w:val="24"/>
          <w:szCs w:val="24"/>
        </w:rPr>
        <w:t xml:space="preserve"> для тестирования выполнения некоторых функций. Это средство также можно использовать из создателя. </w:t>
      </w:r>
      <w:r w:rsidRPr="003A425A">
        <w:rPr>
          <w:rFonts w:ascii="Times New Roman" w:hAnsi="Times New Roman"/>
          <w:i/>
          <w:sz w:val="24"/>
          <w:szCs w:val="24"/>
        </w:rPr>
        <w:t>В данной части показано, как его включить.</w:t>
      </w:r>
      <w:r w:rsidRPr="003A425A">
        <w:rPr>
          <w:rFonts w:ascii="Times New Roman" w:hAnsi="Times New Roman"/>
          <w:sz w:val="24"/>
          <w:szCs w:val="24"/>
        </w:rPr>
        <w:t xml:space="preserve">Данное средство собирает информацию о вызовах функций. Также можно задавать настройки данного средства. Причём задавать их можно как для всех </w:t>
      </w:r>
      <w:r w:rsidR="00F850EA" w:rsidRPr="003A425A">
        <w:rPr>
          <w:rFonts w:ascii="Times New Roman" w:hAnsi="Times New Roman"/>
          <w:sz w:val="24"/>
          <w:szCs w:val="24"/>
        </w:rPr>
        <w:t>проект</w:t>
      </w:r>
      <w:r w:rsidRPr="003A425A">
        <w:rPr>
          <w:rFonts w:ascii="Times New Roman" w:hAnsi="Times New Roman"/>
          <w:sz w:val="24"/>
          <w:szCs w:val="24"/>
        </w:rPr>
        <w:t xml:space="preserve">ов </w:t>
      </w:r>
      <w:r w:rsidR="000A677F" w:rsidRPr="003A425A">
        <w:rPr>
          <w:rFonts w:ascii="Times New Roman" w:hAnsi="Times New Roman"/>
          <w:sz w:val="24"/>
          <w:szCs w:val="24"/>
        </w:rPr>
        <w:t>г</w:t>
      </w:r>
      <w:r w:rsidR="00B74A73" w:rsidRPr="003A425A">
        <w:rPr>
          <w:rFonts w:ascii="Times New Roman" w:hAnsi="Times New Roman"/>
          <w:sz w:val="24"/>
          <w:szCs w:val="24"/>
        </w:rPr>
        <w:t>лобал</w:t>
      </w:r>
      <w:r w:rsidRPr="003A425A">
        <w:rPr>
          <w:rFonts w:ascii="Times New Roman" w:hAnsi="Times New Roman"/>
          <w:sz w:val="24"/>
          <w:szCs w:val="24"/>
        </w:rPr>
        <w:t xml:space="preserve">ьно, так и для конкретного </w:t>
      </w:r>
      <w:r w:rsidR="00F850EA" w:rsidRPr="003A425A">
        <w:rPr>
          <w:rFonts w:ascii="Times New Roman" w:hAnsi="Times New Roman"/>
          <w:sz w:val="24"/>
          <w:szCs w:val="24"/>
        </w:rPr>
        <w:t>проект</w:t>
      </w:r>
      <w:r w:rsidRPr="003A425A">
        <w:rPr>
          <w:rFonts w:ascii="Times New Roman" w:hAnsi="Times New Roman"/>
          <w:sz w:val="24"/>
          <w:szCs w:val="24"/>
        </w:rPr>
        <w:t>а локально.</w:t>
      </w:r>
    </w:p>
    <w:p w:rsidR="005A6BBD" w:rsidRPr="003A425A" w:rsidRDefault="005A6BBD" w:rsidP="00C94DDE">
      <w:pPr>
        <w:jc w:val="both"/>
        <w:rPr>
          <w:rFonts w:ascii="Times New Roman" w:hAnsi="Times New Roman"/>
          <w:i/>
          <w:color w:val="FF0000"/>
          <w:sz w:val="24"/>
          <w:szCs w:val="24"/>
        </w:rPr>
      </w:pPr>
      <w:r w:rsidRPr="003A425A">
        <w:rPr>
          <w:rFonts w:ascii="Times New Roman" w:hAnsi="Times New Roman"/>
          <w:i/>
          <w:color w:val="FF0000"/>
          <w:sz w:val="24"/>
          <w:szCs w:val="24"/>
        </w:rPr>
        <w:t>Также можно настраивать каким-то образом кэш. Относительно этого я не понял. Также можно просматривать разные ветви и перескоки программы (видимо это касается циклов и условных операторов)</w:t>
      </w:r>
    </w:p>
    <w:p w:rsidR="005A6BBD" w:rsidRPr="003A425A" w:rsidRDefault="00953454" w:rsidP="00C94DDE">
      <w:pPr>
        <w:jc w:val="both"/>
        <w:rPr>
          <w:rFonts w:ascii="Times New Roman" w:hAnsi="Times New Roman"/>
          <w:sz w:val="24"/>
          <w:szCs w:val="24"/>
        </w:rPr>
      </w:pPr>
      <w:hyperlink r:id="rId162" w:history="1">
        <w:r w:rsidR="005A6BBD" w:rsidRPr="003A425A">
          <w:rPr>
            <w:rStyle w:val="a3"/>
            <w:rFonts w:ascii="Times New Roman" w:hAnsi="Times New Roman"/>
            <w:sz w:val="24"/>
            <w:szCs w:val="24"/>
          </w:rPr>
          <w:t>http://qt-project.org/doc/qtcreator-2.8/creator-running-valgrind-remotely.html</w:t>
        </w:r>
      </w:hyperlink>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на системе </w:t>
      </w:r>
      <w:r w:rsidR="00CE11D0" w:rsidRPr="003A425A">
        <w:rPr>
          <w:rFonts w:ascii="Times New Roman" w:hAnsi="Times New Roman"/>
          <w:sz w:val="24"/>
          <w:szCs w:val="24"/>
        </w:rPr>
        <w:t>Windows</w:t>
      </w:r>
      <w:r w:rsidRPr="003A425A">
        <w:rPr>
          <w:rFonts w:ascii="Times New Roman" w:hAnsi="Times New Roman"/>
          <w:sz w:val="24"/>
          <w:szCs w:val="24"/>
        </w:rPr>
        <w:t xml:space="preserve"> можно работать с </w:t>
      </w:r>
      <w:r w:rsidR="00CE11D0" w:rsidRPr="003A425A">
        <w:rPr>
          <w:rFonts w:ascii="Times New Roman" w:hAnsi="Times New Roman"/>
          <w:sz w:val="24"/>
          <w:szCs w:val="24"/>
        </w:rPr>
        <w:t>Valgrid</w:t>
      </w:r>
      <w:r w:rsidRPr="003A425A">
        <w:rPr>
          <w:rFonts w:ascii="Times New Roman" w:hAnsi="Times New Roman"/>
          <w:sz w:val="24"/>
          <w:szCs w:val="24"/>
        </w:rPr>
        <w:t xml:space="preserve"> удалённо, для чего следует задать </w:t>
      </w:r>
      <w:r w:rsidR="00B00C9F" w:rsidRPr="003A425A">
        <w:rPr>
          <w:rFonts w:ascii="Times New Roman" w:hAnsi="Times New Roman"/>
          <w:sz w:val="24"/>
          <w:szCs w:val="24"/>
        </w:rPr>
        <w:t>Kit</w:t>
      </w:r>
      <w:r w:rsidRPr="003A425A">
        <w:rPr>
          <w:rFonts w:ascii="Times New Roman" w:hAnsi="Times New Roman"/>
          <w:sz w:val="24"/>
          <w:szCs w:val="24"/>
        </w:rPr>
        <w:t xml:space="preserve"> и приложение. </w:t>
      </w:r>
      <w:r w:rsidRPr="003A425A">
        <w:rPr>
          <w:rFonts w:ascii="Times New Roman" w:hAnsi="Times New Roman"/>
          <w:i/>
          <w:sz w:val="24"/>
          <w:szCs w:val="24"/>
        </w:rPr>
        <w:t>Как это сделать, показано в данной части</w:t>
      </w:r>
      <w:r w:rsidRPr="003A425A">
        <w:rPr>
          <w:rFonts w:ascii="Times New Roman" w:hAnsi="Times New Roman"/>
          <w:sz w:val="24"/>
          <w:szCs w:val="24"/>
        </w:rPr>
        <w:t>.</w:t>
      </w:r>
    </w:p>
    <w:p w:rsidR="005A6BBD" w:rsidRPr="003A425A" w:rsidRDefault="00953454" w:rsidP="00C94DDE">
      <w:pPr>
        <w:jc w:val="both"/>
        <w:rPr>
          <w:rFonts w:ascii="Times New Roman" w:hAnsi="Times New Roman"/>
          <w:sz w:val="24"/>
          <w:szCs w:val="24"/>
        </w:rPr>
      </w:pPr>
      <w:hyperlink r:id="rId163" w:history="1">
        <w:r w:rsidR="005A6BBD" w:rsidRPr="003A425A">
          <w:rPr>
            <w:rStyle w:val="a3"/>
            <w:rFonts w:ascii="Times New Roman" w:hAnsi="Times New Roman"/>
            <w:sz w:val="24"/>
            <w:szCs w:val="24"/>
          </w:rPr>
          <w:t>http://qt-project.org/doc/qtcreator-2.8/creator-publish-ovi.html</w:t>
        </w:r>
      </w:hyperlink>
    </w:p>
    <w:p w:rsidR="005A6BBD" w:rsidRPr="003A425A" w:rsidRDefault="00953454" w:rsidP="00C94DDE">
      <w:pPr>
        <w:jc w:val="both"/>
        <w:rPr>
          <w:rFonts w:ascii="Times New Roman" w:hAnsi="Times New Roman"/>
          <w:sz w:val="24"/>
          <w:szCs w:val="24"/>
        </w:rPr>
      </w:pPr>
      <w:hyperlink r:id="rId164" w:history="1">
        <w:r w:rsidR="005A6BBD" w:rsidRPr="003A425A">
          <w:rPr>
            <w:rStyle w:val="a3"/>
            <w:rFonts w:ascii="Times New Roman" w:hAnsi="Times New Roman"/>
            <w:sz w:val="24"/>
            <w:szCs w:val="24"/>
          </w:rPr>
          <w:t>http://qt-project.org/doc/qtcreator-2.8/creator-publish-ovi-maemo.html</w:t>
        </w:r>
      </w:hyperlink>
    </w:p>
    <w:p w:rsidR="005A6BBD" w:rsidRPr="003A425A" w:rsidRDefault="00953454" w:rsidP="00C94DDE">
      <w:pPr>
        <w:jc w:val="both"/>
        <w:rPr>
          <w:rFonts w:ascii="Times New Roman" w:hAnsi="Times New Roman"/>
          <w:sz w:val="24"/>
          <w:szCs w:val="24"/>
        </w:rPr>
      </w:pPr>
      <w:hyperlink r:id="rId165" w:history="1">
        <w:r w:rsidR="005A6BBD" w:rsidRPr="003A425A">
          <w:rPr>
            <w:rStyle w:val="a3"/>
            <w:rFonts w:ascii="Times New Roman" w:hAnsi="Times New Roman"/>
            <w:sz w:val="24"/>
            <w:szCs w:val="24"/>
          </w:rPr>
          <w:t>http://qt-project.org/doc/qtcreator-2.8/creator-publish-ovi-meego.html</w:t>
        </w:r>
      </w:hyperlink>
    </w:p>
    <w:p w:rsidR="005A6BBD" w:rsidRPr="003A425A" w:rsidRDefault="00953454" w:rsidP="00C94DDE">
      <w:pPr>
        <w:jc w:val="both"/>
        <w:rPr>
          <w:rFonts w:ascii="Times New Roman" w:hAnsi="Times New Roman"/>
          <w:sz w:val="24"/>
          <w:szCs w:val="24"/>
        </w:rPr>
      </w:pPr>
      <w:hyperlink r:id="rId166" w:history="1">
        <w:r w:rsidR="005A6BBD" w:rsidRPr="003A425A">
          <w:rPr>
            <w:rStyle w:val="a3"/>
            <w:rFonts w:ascii="Times New Roman" w:hAnsi="Times New Roman"/>
            <w:sz w:val="24"/>
            <w:szCs w:val="24"/>
          </w:rPr>
          <w:t>http://qt-project.org/doc/qtcreator-2.8/creator-publishing-to-maemo-extras.html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публикация приложений в мобильных магазинах</w:t>
      </w:r>
    </w:p>
    <w:p w:rsidR="003574D5" w:rsidRPr="003A425A" w:rsidRDefault="003574D5" w:rsidP="003574D5">
      <w:pPr>
        <w:pStyle w:val="4"/>
        <w:rPr>
          <w:rFonts w:ascii="Times New Roman" w:hAnsi="Times New Roman"/>
          <w:b w:val="0"/>
          <w:sz w:val="24"/>
          <w:szCs w:val="24"/>
        </w:rPr>
      </w:pPr>
      <w:bookmarkStart w:id="113" w:name="_Toc382058228"/>
      <w:r w:rsidRPr="003A425A">
        <w:rPr>
          <w:rFonts w:ascii="Times New Roman" w:hAnsi="Times New Roman"/>
          <w:sz w:val="24"/>
          <w:szCs w:val="24"/>
        </w:rPr>
        <w:t>ПРОДВИНУТОЕ ИСПОЛЬЗОВАНИЕ</w:t>
      </w:r>
      <w:r w:rsidRPr="003A425A">
        <w:rPr>
          <w:rFonts w:ascii="Times New Roman" w:hAnsi="Times New Roman"/>
          <w:b w:val="0"/>
          <w:sz w:val="24"/>
          <w:szCs w:val="24"/>
        </w:rPr>
        <w:t xml:space="preserve"> </w:t>
      </w:r>
      <w:r w:rsidRPr="003A425A">
        <w:rPr>
          <w:rFonts w:ascii="Times New Roman" w:hAnsi="Times New Roman"/>
          <w:b w:val="0"/>
          <w:sz w:val="24"/>
          <w:szCs w:val="24"/>
          <w:lang w:val="en-US"/>
        </w:rPr>
        <w:t>QT</w:t>
      </w:r>
      <w:r w:rsidRPr="003A425A">
        <w:rPr>
          <w:rFonts w:ascii="Times New Roman" w:hAnsi="Times New Roman"/>
          <w:b w:val="0"/>
          <w:sz w:val="24"/>
          <w:szCs w:val="24"/>
        </w:rPr>
        <w:t xml:space="preserve"> </w:t>
      </w:r>
      <w:r w:rsidRPr="003A425A">
        <w:rPr>
          <w:rFonts w:ascii="Times New Roman" w:hAnsi="Times New Roman"/>
          <w:b w:val="0"/>
          <w:sz w:val="24"/>
          <w:szCs w:val="24"/>
          <w:lang w:val="en-US"/>
        </w:rPr>
        <w:t>CREATOR</w:t>
      </w:r>
      <w:bookmarkEnd w:id="113"/>
    </w:p>
    <w:p w:rsidR="005A6BBD" w:rsidRPr="003A425A" w:rsidRDefault="00953454" w:rsidP="00C94DDE">
      <w:pPr>
        <w:jc w:val="both"/>
        <w:rPr>
          <w:rFonts w:ascii="Times New Roman" w:hAnsi="Times New Roman"/>
          <w:i/>
          <w:sz w:val="24"/>
          <w:szCs w:val="24"/>
        </w:rPr>
      </w:pPr>
      <w:hyperlink r:id="rId167" w:history="1">
        <w:r w:rsidR="005A6BBD" w:rsidRPr="003A425A">
          <w:rPr>
            <w:rStyle w:val="a3"/>
            <w:rFonts w:ascii="Times New Roman" w:hAnsi="Times New Roman"/>
            <w:i/>
            <w:sz w:val="24"/>
            <w:szCs w:val="24"/>
          </w:rPr>
          <w:t>http://qt-project.org/doc/qtcreator-2.8/creator-advanced.html</w:t>
        </w:r>
      </w:hyperlink>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при использовании создателя вы можете загрузить </w:t>
      </w:r>
      <w:r w:rsidRPr="003A425A">
        <w:rPr>
          <w:rFonts w:ascii="Times New Roman" w:hAnsi="Times New Roman"/>
          <w:sz w:val="24"/>
          <w:szCs w:val="24"/>
          <w:lang w:val="en-US"/>
        </w:rPr>
        <w:t>SDK</w:t>
      </w:r>
      <w:r w:rsidRPr="003A425A">
        <w:rPr>
          <w:rFonts w:ascii="Times New Roman" w:hAnsi="Times New Roman"/>
          <w:sz w:val="24"/>
          <w:szCs w:val="24"/>
        </w:rPr>
        <w:t xml:space="preserve"> с автоматическими установками и использовать сразу </w:t>
      </w:r>
      <w:r w:rsidR="00205395" w:rsidRPr="003A425A">
        <w:rPr>
          <w:rFonts w:ascii="Times New Roman" w:hAnsi="Times New Roman"/>
          <w:sz w:val="24"/>
          <w:szCs w:val="24"/>
        </w:rPr>
        <w:t>Qt Creator</w:t>
      </w:r>
      <w:r w:rsidRPr="003A425A">
        <w:rPr>
          <w:rFonts w:ascii="Times New Roman" w:hAnsi="Times New Roman"/>
          <w:sz w:val="24"/>
          <w:szCs w:val="24"/>
        </w:rPr>
        <w:t>. Но вы также можете настроить его на сво</w:t>
      </w:r>
      <w:r w:rsidR="003574D5" w:rsidRPr="003A425A">
        <w:rPr>
          <w:rFonts w:ascii="Times New Roman" w:hAnsi="Times New Roman"/>
          <w:sz w:val="24"/>
          <w:szCs w:val="24"/>
        </w:rPr>
        <w:t>й</w:t>
      </w:r>
      <w:r w:rsidRPr="003A425A">
        <w:rPr>
          <w:rFonts w:ascii="Times New Roman" w:hAnsi="Times New Roman"/>
          <w:sz w:val="24"/>
          <w:szCs w:val="24"/>
        </w:rPr>
        <w:t xml:space="preserve"> лад:</w:t>
      </w:r>
      <w:r w:rsidR="003574D5" w:rsidRPr="003A425A">
        <w:rPr>
          <w:rFonts w:ascii="Times New Roman" w:hAnsi="Times New Roman"/>
          <w:sz w:val="24"/>
          <w:szCs w:val="24"/>
        </w:rPr>
        <w:t xml:space="preserve"> </w:t>
      </w:r>
      <w:r w:rsidRPr="003A425A">
        <w:rPr>
          <w:rFonts w:ascii="Times New Roman" w:hAnsi="Times New Roman"/>
          <w:sz w:val="24"/>
          <w:szCs w:val="24"/>
        </w:rPr>
        <w:t xml:space="preserve">например, </w:t>
      </w:r>
      <w:r w:rsidR="00205395" w:rsidRPr="003A425A">
        <w:rPr>
          <w:rFonts w:ascii="Times New Roman" w:hAnsi="Times New Roman"/>
          <w:sz w:val="24"/>
          <w:szCs w:val="24"/>
        </w:rPr>
        <w:t>Qt Creator</w:t>
      </w:r>
      <w:r w:rsidRPr="003A425A">
        <w:rPr>
          <w:rFonts w:ascii="Times New Roman" w:hAnsi="Times New Roman"/>
          <w:sz w:val="24"/>
          <w:szCs w:val="24"/>
        </w:rPr>
        <w:t xml:space="preserve"> можно запускать и настраивать из командной строки.</w:t>
      </w:r>
      <w:r w:rsidR="003574D5" w:rsidRPr="003A425A">
        <w:rPr>
          <w:rFonts w:ascii="Times New Roman" w:hAnsi="Times New Roman"/>
          <w:sz w:val="24"/>
          <w:szCs w:val="24"/>
        </w:rPr>
        <w:t xml:space="preserve"> </w:t>
      </w:r>
      <w:r w:rsidRPr="003A425A">
        <w:rPr>
          <w:rFonts w:ascii="Times New Roman" w:hAnsi="Times New Roman"/>
          <w:sz w:val="24"/>
          <w:szCs w:val="24"/>
        </w:rPr>
        <w:t>Также в создателе существует большое количество горячих клавиш для управления им при помощи клавиатуры.</w:t>
      </w:r>
      <w:r w:rsidR="003574D5" w:rsidRPr="003A425A">
        <w:rPr>
          <w:rFonts w:ascii="Times New Roman" w:hAnsi="Times New Roman"/>
          <w:sz w:val="24"/>
          <w:szCs w:val="24"/>
        </w:rPr>
        <w:t xml:space="preserve"> </w:t>
      </w:r>
      <w:r w:rsidRPr="003A425A">
        <w:rPr>
          <w:rFonts w:ascii="Times New Roman" w:hAnsi="Times New Roman"/>
          <w:sz w:val="24"/>
          <w:szCs w:val="24"/>
        </w:rPr>
        <w:t xml:space="preserve">Внешние инструменты можно использовать прямо из создателя. </w:t>
      </w:r>
      <w:r w:rsidRPr="003A425A">
        <w:rPr>
          <w:rFonts w:ascii="Times New Roman" w:hAnsi="Times New Roman"/>
          <w:color w:val="FF0000"/>
          <w:sz w:val="24"/>
          <w:szCs w:val="24"/>
        </w:rPr>
        <w:t xml:space="preserve">Можно также сделать так, чтобы файлы описания внешних инструментов, таких как анализаторы кода, появлялись на панели </w:t>
      </w:r>
      <w:r w:rsidRPr="003A425A">
        <w:rPr>
          <w:rFonts w:ascii="Times New Roman" w:hAnsi="Times New Roman"/>
          <w:color w:val="FF0000"/>
          <w:sz w:val="24"/>
          <w:szCs w:val="24"/>
          <w:lang w:val="en-US"/>
        </w:rPr>
        <w:t>issues</w:t>
      </w:r>
      <w:r w:rsidRPr="003A425A">
        <w:rPr>
          <w:rFonts w:ascii="Times New Roman" w:hAnsi="Times New Roman"/>
          <w:color w:val="FF0000"/>
          <w:sz w:val="24"/>
          <w:szCs w:val="24"/>
        </w:rPr>
        <w:t>.</w:t>
      </w:r>
    </w:p>
    <w:p w:rsidR="005A6BBD" w:rsidRPr="003A425A" w:rsidRDefault="00953454" w:rsidP="00C94DDE">
      <w:pPr>
        <w:jc w:val="both"/>
        <w:rPr>
          <w:rFonts w:ascii="Times New Roman" w:hAnsi="Times New Roman"/>
          <w:sz w:val="24"/>
          <w:szCs w:val="24"/>
        </w:rPr>
      </w:pPr>
      <w:hyperlink r:id="rId168" w:history="1">
        <w:r w:rsidR="005A6BBD" w:rsidRPr="003A425A">
          <w:rPr>
            <w:rStyle w:val="a3"/>
            <w:rFonts w:ascii="Times New Roman" w:hAnsi="Times New Roman"/>
            <w:sz w:val="24"/>
            <w:szCs w:val="24"/>
          </w:rPr>
          <w:t>http://qt-project.org/doc/qtcreator-2.8/creator-os-supported-platforms.html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перечислены поддерживаемые платформы.</w:t>
      </w:r>
    </w:p>
    <w:p w:rsidR="005A6BBD" w:rsidRPr="003A425A" w:rsidRDefault="00953454" w:rsidP="00C94DDE">
      <w:pPr>
        <w:jc w:val="both"/>
        <w:rPr>
          <w:rFonts w:ascii="Times New Roman" w:hAnsi="Times New Roman"/>
          <w:sz w:val="24"/>
          <w:szCs w:val="24"/>
        </w:rPr>
      </w:pPr>
      <w:hyperlink r:id="rId169" w:history="1">
        <w:r w:rsidR="005A6BBD" w:rsidRPr="003A425A">
          <w:rPr>
            <w:rStyle w:val="a3"/>
            <w:rFonts w:ascii="Times New Roman" w:hAnsi="Times New Roman"/>
            <w:sz w:val="24"/>
            <w:szCs w:val="24"/>
          </w:rPr>
          <w:t>http://qt-project.org/doc/qtcreator-2.8/creator-project-other.html</w:t>
        </w:r>
      </w:hyperlink>
    </w:p>
    <w:p w:rsidR="005A6BBD" w:rsidRPr="003A425A" w:rsidRDefault="005A6BBD" w:rsidP="00C94DDE">
      <w:pPr>
        <w:jc w:val="both"/>
        <w:rPr>
          <w:rFonts w:ascii="Times New Roman" w:hAnsi="Times New Roman"/>
          <w:sz w:val="24"/>
          <w:szCs w:val="24"/>
        </w:rPr>
      </w:pPr>
      <w:r w:rsidRPr="003A425A">
        <w:rPr>
          <w:rFonts w:ascii="Times New Roman" w:hAnsi="Times New Roman"/>
          <w:sz w:val="24"/>
          <w:szCs w:val="24"/>
        </w:rPr>
        <w:t xml:space="preserve">вместо </w:t>
      </w:r>
      <w:r w:rsidRPr="003A425A">
        <w:rPr>
          <w:rFonts w:ascii="Times New Roman" w:hAnsi="Times New Roman"/>
          <w:sz w:val="24"/>
          <w:szCs w:val="24"/>
          <w:lang w:val="en-US"/>
        </w:rPr>
        <w:t>qmake</w:t>
      </w:r>
      <w:r w:rsidRPr="003A425A">
        <w:rPr>
          <w:rFonts w:ascii="Times New Roman" w:hAnsi="Times New Roman"/>
          <w:sz w:val="24"/>
          <w:szCs w:val="24"/>
        </w:rPr>
        <w:t xml:space="preserve"> можно использовать для построения </w:t>
      </w:r>
      <w:r w:rsidRPr="003A425A">
        <w:rPr>
          <w:rFonts w:ascii="Times New Roman" w:hAnsi="Times New Roman"/>
          <w:sz w:val="24"/>
          <w:szCs w:val="24"/>
          <w:lang w:val="en-US"/>
        </w:rPr>
        <w:t>CMake</w:t>
      </w:r>
      <w:r w:rsidRPr="003A425A">
        <w:rPr>
          <w:rFonts w:ascii="Times New Roman" w:hAnsi="Times New Roman"/>
          <w:sz w:val="24"/>
          <w:szCs w:val="24"/>
        </w:rPr>
        <w:t xml:space="preserve">. Также </w:t>
      </w:r>
      <w:r w:rsidR="00205395" w:rsidRPr="003A425A">
        <w:rPr>
          <w:rFonts w:ascii="Times New Roman" w:hAnsi="Times New Roman"/>
          <w:sz w:val="24"/>
          <w:szCs w:val="24"/>
        </w:rPr>
        <w:t>Qt Creator</w:t>
      </w:r>
      <w:r w:rsidRPr="003A425A">
        <w:rPr>
          <w:rFonts w:ascii="Times New Roman" w:hAnsi="Times New Roman"/>
          <w:sz w:val="24"/>
          <w:szCs w:val="24"/>
        </w:rPr>
        <w:t xml:space="preserve"> можно использовать просто как </w:t>
      </w:r>
      <w:r w:rsidR="004C1D5F" w:rsidRPr="003A425A">
        <w:rPr>
          <w:rFonts w:ascii="Times New Roman" w:hAnsi="Times New Roman"/>
          <w:sz w:val="24"/>
          <w:szCs w:val="24"/>
        </w:rPr>
        <w:t>редактор</w:t>
      </w:r>
      <w:r w:rsidRPr="003A425A">
        <w:rPr>
          <w:rFonts w:ascii="Times New Roman" w:hAnsi="Times New Roman"/>
          <w:sz w:val="24"/>
          <w:szCs w:val="24"/>
        </w:rPr>
        <w:t xml:space="preserve"> кода и всё.</w:t>
      </w:r>
    </w:p>
    <w:p w:rsidR="00E34BE6" w:rsidRPr="003A425A" w:rsidRDefault="00E34BE6" w:rsidP="00E34BE6">
      <w:pPr>
        <w:pStyle w:val="4"/>
        <w:rPr>
          <w:rFonts w:ascii="Times New Roman" w:hAnsi="Times New Roman"/>
          <w:b w:val="0"/>
          <w:sz w:val="24"/>
          <w:szCs w:val="24"/>
        </w:rPr>
      </w:pPr>
      <w:bookmarkStart w:id="114" w:name="_Toc382058229"/>
      <w:r w:rsidRPr="003A425A">
        <w:rPr>
          <w:rFonts w:ascii="Times New Roman" w:hAnsi="Times New Roman"/>
          <w:sz w:val="24"/>
          <w:szCs w:val="24"/>
          <w:lang w:val="en-US"/>
        </w:rPr>
        <w:t>CMAKE</w:t>
      </w:r>
      <w:bookmarkEnd w:id="114"/>
    </w:p>
    <w:p w:rsidR="005A6BBD" w:rsidRPr="003A425A" w:rsidRDefault="00953454" w:rsidP="00C94DDE">
      <w:pPr>
        <w:jc w:val="both"/>
        <w:rPr>
          <w:rFonts w:ascii="Times New Roman" w:hAnsi="Times New Roman"/>
          <w:sz w:val="24"/>
          <w:szCs w:val="24"/>
        </w:rPr>
      </w:pPr>
      <w:hyperlink r:id="rId170" w:history="1">
        <w:r w:rsidR="005A6BBD" w:rsidRPr="003A425A">
          <w:rPr>
            <w:rStyle w:val="a3"/>
            <w:rFonts w:ascii="Times New Roman" w:hAnsi="Times New Roman"/>
            <w:sz w:val="24"/>
            <w:szCs w:val="24"/>
          </w:rPr>
          <w:t>http://qt-project.org/doc/qtcreator-2.8/creator-project-cmake.html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sz w:val="24"/>
          <w:szCs w:val="24"/>
          <w:lang w:val="en-US"/>
        </w:rPr>
        <w:t>CMake</w:t>
      </w:r>
      <w:r w:rsidRPr="003A425A">
        <w:rPr>
          <w:rFonts w:ascii="Times New Roman" w:hAnsi="Times New Roman"/>
          <w:sz w:val="24"/>
          <w:szCs w:val="24"/>
        </w:rPr>
        <w:t xml:space="preserve"> – это другое средство построения, которое также можно настраивать. Оно отличается от</w:t>
      </w:r>
      <w:r w:rsidRPr="003A425A">
        <w:rPr>
          <w:rFonts w:ascii="Times New Roman" w:hAnsi="Times New Roman"/>
          <w:sz w:val="24"/>
          <w:szCs w:val="24"/>
          <w:lang w:val="be-BY"/>
        </w:rPr>
        <w:t xml:space="preserve"> </w:t>
      </w:r>
      <w:r w:rsidRPr="003A425A">
        <w:rPr>
          <w:rFonts w:ascii="Times New Roman" w:hAnsi="Times New Roman"/>
          <w:sz w:val="24"/>
          <w:szCs w:val="24"/>
          <w:lang w:val="en-US"/>
        </w:rPr>
        <w:t>qmake</w:t>
      </w:r>
      <w:r w:rsidRPr="003A425A">
        <w:rPr>
          <w:rFonts w:ascii="Times New Roman" w:hAnsi="Times New Roman"/>
          <w:sz w:val="24"/>
          <w:szCs w:val="24"/>
        </w:rPr>
        <w:t xml:space="preserve"> принципом работы и генерируемыми файлами. Для данного строителя следует указать путь для исполняемого файла. </w:t>
      </w:r>
      <w:r w:rsidRPr="003A425A">
        <w:rPr>
          <w:rFonts w:ascii="Times New Roman" w:hAnsi="Times New Roman"/>
          <w:i/>
          <w:sz w:val="24"/>
          <w:szCs w:val="24"/>
        </w:rPr>
        <w:t>Как это делается, показано в данной части.</w:t>
      </w:r>
    </w:p>
    <w:p w:rsidR="005A6BBD" w:rsidRPr="003A425A" w:rsidRDefault="00953454" w:rsidP="00C94DDE">
      <w:pPr>
        <w:jc w:val="both"/>
        <w:rPr>
          <w:rFonts w:ascii="Times New Roman" w:hAnsi="Times New Roman"/>
          <w:sz w:val="24"/>
          <w:szCs w:val="24"/>
        </w:rPr>
      </w:pPr>
      <w:hyperlink r:id="rId171" w:history="1">
        <w:r w:rsidR="005A6BBD" w:rsidRPr="003A425A">
          <w:rPr>
            <w:rStyle w:val="a3"/>
            <w:rFonts w:ascii="Times New Roman" w:hAnsi="Times New Roman"/>
            <w:sz w:val="24"/>
            <w:szCs w:val="24"/>
          </w:rPr>
          <w:t>http://qt-project.org/doc/qtcreator-2.8/creator-project-qbs.html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 xml:space="preserve">рассказано про некоторое экспериментальное средство </w:t>
      </w:r>
      <w:r w:rsidRPr="003A425A">
        <w:rPr>
          <w:rFonts w:ascii="Times New Roman" w:hAnsi="Times New Roman"/>
          <w:i/>
          <w:sz w:val="24"/>
          <w:szCs w:val="24"/>
          <w:lang w:val="en-US"/>
        </w:rPr>
        <w:t>qt</w:t>
      </w:r>
      <w:r w:rsidRPr="003A425A">
        <w:rPr>
          <w:rFonts w:ascii="Times New Roman" w:hAnsi="Times New Roman"/>
          <w:i/>
          <w:sz w:val="24"/>
          <w:szCs w:val="24"/>
        </w:rPr>
        <w:t>.</w:t>
      </w:r>
    </w:p>
    <w:p w:rsidR="005A6BBD" w:rsidRPr="003A425A" w:rsidRDefault="00953454" w:rsidP="00C94DDE">
      <w:pPr>
        <w:jc w:val="both"/>
        <w:rPr>
          <w:rFonts w:ascii="Times New Roman" w:hAnsi="Times New Roman"/>
          <w:i/>
          <w:sz w:val="24"/>
          <w:szCs w:val="24"/>
        </w:rPr>
      </w:pPr>
      <w:hyperlink r:id="rId172" w:history="1">
        <w:r w:rsidR="005A6BBD" w:rsidRPr="003A425A">
          <w:rPr>
            <w:rStyle w:val="a3"/>
            <w:rFonts w:ascii="Times New Roman" w:hAnsi="Times New Roman"/>
            <w:i/>
            <w:sz w:val="24"/>
            <w:szCs w:val="24"/>
          </w:rPr>
          <w:t>http://qt-project.org/doc/qtcreator-2.8/creator-projects-autotools.html</w:t>
        </w:r>
      </w:hyperlink>
    </w:p>
    <w:p w:rsidR="005A6BBD" w:rsidRPr="003A425A" w:rsidRDefault="005A6BBD" w:rsidP="00C94DDE">
      <w:pPr>
        <w:jc w:val="both"/>
        <w:rPr>
          <w:rFonts w:ascii="Times New Roman" w:hAnsi="Times New Roman"/>
          <w:i/>
          <w:color w:val="FF0000"/>
          <w:sz w:val="24"/>
          <w:szCs w:val="24"/>
        </w:rPr>
      </w:pPr>
      <w:r w:rsidRPr="003A425A">
        <w:rPr>
          <w:rFonts w:ascii="Times New Roman" w:hAnsi="Times New Roman"/>
          <w:i/>
          <w:color w:val="FF0000"/>
          <w:sz w:val="24"/>
          <w:szCs w:val="24"/>
        </w:rPr>
        <w:t>не читал, что здесь конкретно сказано, но считаю, что в будущем это можно изучить.</w:t>
      </w:r>
    </w:p>
    <w:p w:rsidR="005A6BBD" w:rsidRPr="003A425A" w:rsidRDefault="00953454" w:rsidP="00C94DDE">
      <w:pPr>
        <w:jc w:val="both"/>
        <w:rPr>
          <w:rFonts w:ascii="Times New Roman" w:hAnsi="Times New Roman"/>
          <w:i/>
          <w:sz w:val="24"/>
          <w:szCs w:val="24"/>
        </w:rPr>
      </w:pPr>
      <w:hyperlink r:id="rId173" w:history="1">
        <w:r w:rsidR="005A6BBD" w:rsidRPr="003A425A">
          <w:rPr>
            <w:rStyle w:val="a3"/>
            <w:rFonts w:ascii="Times New Roman" w:hAnsi="Times New Roman"/>
            <w:i/>
            <w:sz w:val="24"/>
            <w:szCs w:val="24"/>
          </w:rPr>
          <w:t>http://qt-project.org/doc/qtcreator-2.8/creator-project-generic.html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 xml:space="preserve">рассказывается, как сделать так, чтобы </w:t>
      </w:r>
      <w:r w:rsidR="00205395" w:rsidRPr="003A425A">
        <w:rPr>
          <w:rFonts w:ascii="Times New Roman" w:hAnsi="Times New Roman"/>
          <w:i/>
          <w:sz w:val="24"/>
          <w:szCs w:val="24"/>
        </w:rPr>
        <w:t>Qt Creator</w:t>
      </w:r>
      <w:r w:rsidRPr="003A425A">
        <w:rPr>
          <w:rFonts w:ascii="Times New Roman" w:hAnsi="Times New Roman"/>
          <w:i/>
          <w:sz w:val="24"/>
          <w:szCs w:val="24"/>
        </w:rPr>
        <w:t xml:space="preserve"> выступал просто как </w:t>
      </w:r>
      <w:r w:rsidR="004C1D5F" w:rsidRPr="003A425A">
        <w:rPr>
          <w:rFonts w:ascii="Times New Roman" w:hAnsi="Times New Roman"/>
          <w:i/>
          <w:sz w:val="24"/>
          <w:szCs w:val="24"/>
        </w:rPr>
        <w:t>редактор</w:t>
      </w:r>
      <w:r w:rsidRPr="003A425A">
        <w:rPr>
          <w:rFonts w:ascii="Times New Roman" w:hAnsi="Times New Roman"/>
          <w:i/>
          <w:sz w:val="24"/>
          <w:szCs w:val="24"/>
        </w:rPr>
        <w:t xml:space="preserve"> кода.</w:t>
      </w:r>
    </w:p>
    <w:p w:rsidR="00C93D50" w:rsidRPr="003A425A" w:rsidRDefault="00C93D50" w:rsidP="00C93D50">
      <w:pPr>
        <w:pStyle w:val="4"/>
        <w:rPr>
          <w:rFonts w:ascii="Times New Roman" w:hAnsi="Times New Roman"/>
          <w:b w:val="0"/>
          <w:sz w:val="24"/>
          <w:szCs w:val="24"/>
        </w:rPr>
      </w:pPr>
      <w:bookmarkStart w:id="115" w:name="_Toc382058230"/>
      <w:r w:rsidRPr="003A425A">
        <w:rPr>
          <w:rFonts w:ascii="Times New Roman" w:hAnsi="Times New Roman"/>
          <w:sz w:val="24"/>
          <w:szCs w:val="24"/>
        </w:rPr>
        <w:t>ИСПОЛЬЗОВАНИЕ НАСТРОЕК КОМАНДНОЙ СТРОКИ</w:t>
      </w:r>
      <w:bookmarkEnd w:id="115"/>
    </w:p>
    <w:p w:rsidR="005A6BBD" w:rsidRPr="003A425A" w:rsidRDefault="00953454" w:rsidP="00C94DDE">
      <w:pPr>
        <w:jc w:val="both"/>
        <w:rPr>
          <w:rFonts w:ascii="Times New Roman" w:hAnsi="Times New Roman"/>
          <w:i/>
          <w:sz w:val="24"/>
          <w:szCs w:val="24"/>
        </w:rPr>
      </w:pPr>
      <w:hyperlink r:id="rId174" w:history="1">
        <w:r w:rsidR="005A6BBD" w:rsidRPr="003A425A">
          <w:rPr>
            <w:rStyle w:val="a3"/>
            <w:rFonts w:ascii="Times New Roman" w:hAnsi="Times New Roman"/>
            <w:i/>
            <w:sz w:val="24"/>
            <w:szCs w:val="24"/>
          </w:rPr>
          <w:t>http://qt-project.org/doc/qtcreator-2.8/creator-cli.html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lastRenderedPageBreak/>
        <w:t>рассказывается про использование параметров командной строки для работы с построением при помощи создателя.</w:t>
      </w:r>
      <w:r w:rsidR="00C93D50" w:rsidRPr="003A425A">
        <w:rPr>
          <w:rFonts w:ascii="Times New Roman" w:hAnsi="Times New Roman"/>
          <w:i/>
          <w:sz w:val="24"/>
          <w:szCs w:val="24"/>
        </w:rPr>
        <w:t xml:space="preserve"> </w:t>
      </w:r>
      <w:r w:rsidRPr="003A425A">
        <w:rPr>
          <w:rFonts w:ascii="Times New Roman" w:hAnsi="Times New Roman"/>
          <w:i/>
          <w:sz w:val="24"/>
          <w:szCs w:val="24"/>
        </w:rPr>
        <w:t>Можно также попробовать данные возможности.</w:t>
      </w:r>
    </w:p>
    <w:p w:rsidR="00C93D50" w:rsidRPr="003A425A" w:rsidRDefault="00C93D50" w:rsidP="00C93D50">
      <w:pPr>
        <w:pStyle w:val="4"/>
        <w:rPr>
          <w:rFonts w:ascii="Times New Roman" w:hAnsi="Times New Roman"/>
          <w:b w:val="0"/>
          <w:sz w:val="24"/>
          <w:szCs w:val="24"/>
        </w:rPr>
      </w:pPr>
      <w:bookmarkStart w:id="116" w:name="_Toc382058231"/>
      <w:r w:rsidRPr="003A425A">
        <w:rPr>
          <w:rFonts w:ascii="Times New Roman" w:hAnsi="Times New Roman"/>
          <w:sz w:val="24"/>
          <w:szCs w:val="24"/>
        </w:rPr>
        <w:t>ГОРЯЧИЕ КЛАВИШИ</w:t>
      </w:r>
      <w:bookmarkEnd w:id="116"/>
    </w:p>
    <w:p w:rsidR="005A6BBD" w:rsidRPr="003A425A" w:rsidRDefault="00953454" w:rsidP="00C94DDE">
      <w:pPr>
        <w:jc w:val="both"/>
        <w:rPr>
          <w:rFonts w:ascii="Times New Roman" w:hAnsi="Times New Roman"/>
          <w:i/>
          <w:sz w:val="24"/>
          <w:szCs w:val="24"/>
        </w:rPr>
      </w:pPr>
      <w:hyperlink r:id="rId175" w:history="1">
        <w:r w:rsidR="005A6BBD" w:rsidRPr="003A425A">
          <w:rPr>
            <w:rStyle w:val="a3"/>
            <w:rFonts w:ascii="Times New Roman" w:hAnsi="Times New Roman"/>
            <w:i/>
            <w:sz w:val="24"/>
            <w:szCs w:val="24"/>
          </w:rPr>
          <w:t>http://qt-project.org/doc/qtcreator-2.8/creator-keyboard-shortcuts.html</w:t>
        </w:r>
      </w:hyperlink>
    </w:p>
    <w:p w:rsidR="005A6BBD" w:rsidRPr="003A425A" w:rsidRDefault="005A6BBD" w:rsidP="00C94DDE">
      <w:pPr>
        <w:jc w:val="both"/>
        <w:rPr>
          <w:rFonts w:ascii="Times New Roman" w:hAnsi="Times New Roman"/>
          <w:i/>
          <w:color w:val="00B050"/>
          <w:sz w:val="24"/>
          <w:szCs w:val="24"/>
        </w:rPr>
      </w:pPr>
      <w:r w:rsidRPr="003A425A">
        <w:rPr>
          <w:rFonts w:ascii="Times New Roman" w:hAnsi="Times New Roman"/>
          <w:i/>
          <w:color w:val="00B050"/>
          <w:sz w:val="24"/>
          <w:szCs w:val="24"/>
        </w:rPr>
        <w:t xml:space="preserve">перечислены горячие клавиши для </w:t>
      </w:r>
      <w:r w:rsidRPr="003A425A">
        <w:rPr>
          <w:rFonts w:ascii="Times New Roman" w:hAnsi="Times New Roman"/>
          <w:i/>
          <w:color w:val="00B050"/>
          <w:sz w:val="24"/>
          <w:szCs w:val="24"/>
          <w:lang w:val="en-US"/>
        </w:rPr>
        <w:t>qt</w:t>
      </w:r>
      <w:r w:rsidRPr="003A425A">
        <w:rPr>
          <w:rFonts w:ascii="Times New Roman" w:hAnsi="Times New Roman"/>
          <w:i/>
          <w:color w:val="00B050"/>
          <w:sz w:val="24"/>
          <w:szCs w:val="24"/>
        </w:rPr>
        <w:t>.</w:t>
      </w:r>
    </w:p>
    <w:p w:rsidR="00C93D50" w:rsidRPr="003A425A" w:rsidRDefault="00C93D50" w:rsidP="00C93D50">
      <w:pPr>
        <w:pStyle w:val="4"/>
        <w:rPr>
          <w:rFonts w:ascii="Times New Roman" w:hAnsi="Times New Roman"/>
          <w:b w:val="0"/>
          <w:sz w:val="24"/>
          <w:szCs w:val="24"/>
        </w:rPr>
      </w:pPr>
      <w:bookmarkStart w:id="117" w:name="_Toc382058232"/>
      <w:r w:rsidRPr="003A425A">
        <w:rPr>
          <w:rFonts w:ascii="Times New Roman" w:hAnsi="Times New Roman"/>
          <w:sz w:val="24"/>
          <w:szCs w:val="24"/>
        </w:rPr>
        <w:t>ВНЕШНИЕ ИНСТРУМЕТНЫ</w:t>
      </w:r>
      <w:bookmarkEnd w:id="117"/>
    </w:p>
    <w:p w:rsidR="005A6BBD" w:rsidRPr="003A425A" w:rsidRDefault="00953454" w:rsidP="00C94DDE">
      <w:pPr>
        <w:jc w:val="both"/>
        <w:rPr>
          <w:rFonts w:ascii="Times New Roman" w:hAnsi="Times New Roman"/>
          <w:i/>
          <w:sz w:val="24"/>
          <w:szCs w:val="24"/>
        </w:rPr>
      </w:pPr>
      <w:hyperlink r:id="rId176" w:history="1">
        <w:r w:rsidR="005A6BBD" w:rsidRPr="003A425A">
          <w:rPr>
            <w:rStyle w:val="a3"/>
            <w:rFonts w:ascii="Times New Roman" w:hAnsi="Times New Roman"/>
            <w:i/>
            <w:sz w:val="24"/>
            <w:szCs w:val="24"/>
          </w:rPr>
          <w:t>http://qt-project.org/doc/qtcreator-2.8/creator-editor-external.html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 xml:space="preserve">рассказано про использование внешних инструментов, в том числе и </w:t>
      </w:r>
      <w:r w:rsidRPr="003A425A">
        <w:rPr>
          <w:rFonts w:ascii="Times New Roman" w:hAnsi="Times New Roman"/>
          <w:i/>
          <w:sz w:val="24"/>
          <w:szCs w:val="24"/>
          <w:lang w:val="en-US"/>
        </w:rPr>
        <w:t>Qt</w:t>
      </w:r>
      <w:r w:rsidRPr="003A425A">
        <w:rPr>
          <w:rFonts w:ascii="Times New Roman" w:hAnsi="Times New Roman"/>
          <w:i/>
          <w:sz w:val="24"/>
          <w:szCs w:val="24"/>
        </w:rPr>
        <w:t xml:space="preserve"> </w:t>
      </w:r>
      <w:r w:rsidRPr="003A425A">
        <w:rPr>
          <w:rFonts w:ascii="Times New Roman" w:hAnsi="Times New Roman"/>
          <w:i/>
          <w:sz w:val="24"/>
          <w:szCs w:val="24"/>
          <w:lang w:val="en-US"/>
        </w:rPr>
        <w:t>Linguist</w:t>
      </w:r>
      <w:r w:rsidRPr="003A425A">
        <w:rPr>
          <w:rFonts w:ascii="Times New Roman" w:hAnsi="Times New Roman"/>
          <w:i/>
          <w:sz w:val="24"/>
          <w:szCs w:val="24"/>
        </w:rPr>
        <w:t>.</w:t>
      </w:r>
    </w:p>
    <w:p w:rsidR="00C93D50" w:rsidRPr="003A425A" w:rsidRDefault="00C93D50" w:rsidP="00C93D50">
      <w:pPr>
        <w:pStyle w:val="4"/>
        <w:rPr>
          <w:rFonts w:ascii="Times New Roman" w:hAnsi="Times New Roman"/>
          <w:b w:val="0"/>
          <w:color w:val="FF0000"/>
          <w:sz w:val="24"/>
          <w:szCs w:val="24"/>
        </w:rPr>
      </w:pPr>
      <w:bookmarkStart w:id="118" w:name="_Toc382058233"/>
      <w:r w:rsidRPr="003A425A">
        <w:rPr>
          <w:rFonts w:ascii="Times New Roman" w:hAnsi="Times New Roman"/>
          <w:color w:val="FF0000"/>
          <w:sz w:val="24"/>
          <w:szCs w:val="24"/>
        </w:rPr>
        <w:t xml:space="preserve">ПОКАЗ ФАЙЛОВ СПИСКА ЗАДАЧ НА ПАНЕЛИ </w:t>
      </w:r>
      <w:r w:rsidRPr="003A425A">
        <w:rPr>
          <w:rFonts w:ascii="Times New Roman" w:hAnsi="Times New Roman"/>
          <w:color w:val="FF0000"/>
          <w:sz w:val="24"/>
          <w:szCs w:val="24"/>
          <w:lang w:val="en-US"/>
        </w:rPr>
        <w:t>ISSUE</w:t>
      </w:r>
      <w:bookmarkEnd w:id="118"/>
    </w:p>
    <w:p w:rsidR="005A6BBD" w:rsidRPr="003A425A" w:rsidRDefault="00953454" w:rsidP="00C94DDE">
      <w:pPr>
        <w:jc w:val="both"/>
        <w:rPr>
          <w:rFonts w:ascii="Times New Roman" w:hAnsi="Times New Roman"/>
          <w:i/>
          <w:sz w:val="24"/>
          <w:szCs w:val="24"/>
        </w:rPr>
      </w:pPr>
      <w:hyperlink r:id="rId177" w:history="1">
        <w:r w:rsidR="005A6BBD" w:rsidRPr="003A425A">
          <w:rPr>
            <w:rStyle w:val="a3"/>
            <w:rFonts w:ascii="Times New Roman" w:hAnsi="Times New Roman"/>
            <w:i/>
            <w:sz w:val="24"/>
            <w:szCs w:val="24"/>
          </w:rPr>
          <w:t>http://qt-project.org/doc/qtcreator-2.8/creator-task-lists.html</w:t>
        </w:r>
      </w:hyperlink>
    </w:p>
    <w:p w:rsidR="005A6BBD" w:rsidRPr="003A425A" w:rsidRDefault="005A6BBD" w:rsidP="00C94DDE">
      <w:pPr>
        <w:jc w:val="both"/>
        <w:rPr>
          <w:rFonts w:ascii="Times New Roman" w:hAnsi="Times New Roman"/>
          <w:color w:val="000000"/>
          <w:sz w:val="24"/>
          <w:szCs w:val="24"/>
        </w:rPr>
      </w:pPr>
      <w:r w:rsidRPr="003A425A">
        <w:rPr>
          <w:rFonts w:ascii="Times New Roman" w:hAnsi="Times New Roman"/>
          <w:color w:val="000000"/>
          <w:sz w:val="24"/>
          <w:szCs w:val="24"/>
        </w:rPr>
        <w:t xml:space="preserve">Эта панель показывает те вопросы, которые вам следует решить. </w:t>
      </w:r>
      <w:r w:rsidR="00205395" w:rsidRPr="003A425A">
        <w:rPr>
          <w:rFonts w:ascii="Times New Roman" w:hAnsi="Times New Roman"/>
          <w:color w:val="000000"/>
          <w:sz w:val="24"/>
          <w:szCs w:val="24"/>
        </w:rPr>
        <w:t>Qt Creator</w:t>
      </w:r>
      <w:r w:rsidRPr="003A425A">
        <w:rPr>
          <w:rFonts w:ascii="Times New Roman" w:hAnsi="Times New Roman"/>
          <w:color w:val="000000"/>
          <w:sz w:val="24"/>
          <w:szCs w:val="24"/>
        </w:rPr>
        <w:t xml:space="preserve"> позволяет вам загрузить список задач в данную панель для более лёгкой навигации. </w:t>
      </w:r>
    </w:p>
    <w:p w:rsidR="005A6BBD" w:rsidRPr="003A425A" w:rsidRDefault="005A6BBD" w:rsidP="00C94DDE">
      <w:pPr>
        <w:jc w:val="both"/>
        <w:rPr>
          <w:rFonts w:ascii="Times New Roman" w:hAnsi="Times New Roman"/>
          <w:i/>
          <w:sz w:val="24"/>
          <w:szCs w:val="24"/>
        </w:rPr>
      </w:pPr>
      <w:r w:rsidRPr="003A425A">
        <w:rPr>
          <w:rFonts w:ascii="Times New Roman" w:hAnsi="Times New Roman"/>
          <w:i/>
          <w:color w:val="000000"/>
          <w:sz w:val="24"/>
          <w:szCs w:val="24"/>
        </w:rPr>
        <w:t>В данной части есть ссылка на пример.</w:t>
      </w:r>
      <w:r w:rsidR="00C93D50" w:rsidRPr="003A425A">
        <w:rPr>
          <w:rFonts w:ascii="Times New Roman" w:hAnsi="Times New Roman"/>
          <w:i/>
          <w:color w:val="000000"/>
          <w:sz w:val="24"/>
          <w:szCs w:val="24"/>
        </w:rPr>
        <w:t xml:space="preserve"> </w:t>
      </w:r>
      <w:r w:rsidRPr="003A425A">
        <w:rPr>
          <w:rFonts w:ascii="Times New Roman" w:hAnsi="Times New Roman"/>
          <w:i/>
          <w:sz w:val="24"/>
          <w:szCs w:val="24"/>
        </w:rPr>
        <w:t xml:space="preserve">показано, как использовать файлы задач на панели </w:t>
      </w:r>
      <w:r w:rsidRPr="003A425A">
        <w:rPr>
          <w:rFonts w:ascii="Times New Roman" w:hAnsi="Times New Roman"/>
          <w:i/>
          <w:sz w:val="24"/>
          <w:szCs w:val="24"/>
          <w:lang w:val="en-US"/>
        </w:rPr>
        <w:t>issues</w:t>
      </w:r>
      <w:r w:rsidRPr="003A425A">
        <w:rPr>
          <w:rFonts w:ascii="Times New Roman" w:hAnsi="Times New Roman"/>
          <w:i/>
          <w:sz w:val="24"/>
          <w:szCs w:val="24"/>
        </w:rPr>
        <w:t>.</w:t>
      </w:r>
      <w:r w:rsidR="00C93D50" w:rsidRPr="003A425A">
        <w:rPr>
          <w:rFonts w:ascii="Times New Roman" w:hAnsi="Times New Roman"/>
          <w:i/>
          <w:sz w:val="24"/>
          <w:szCs w:val="24"/>
        </w:rPr>
        <w:t xml:space="preserve"> </w:t>
      </w:r>
      <w:r w:rsidRPr="003A425A">
        <w:rPr>
          <w:rFonts w:ascii="Times New Roman" w:hAnsi="Times New Roman"/>
          <w:i/>
          <w:sz w:val="24"/>
          <w:szCs w:val="24"/>
        </w:rPr>
        <w:t>Как я понимаю, это особенные проблемы кода, которые специфичны для вашего приложения.</w:t>
      </w:r>
    </w:p>
    <w:p w:rsidR="005501A8" w:rsidRPr="003A425A" w:rsidRDefault="005501A8" w:rsidP="005501A8">
      <w:pPr>
        <w:pStyle w:val="4"/>
        <w:rPr>
          <w:rFonts w:ascii="Times New Roman" w:hAnsi="Times New Roman"/>
          <w:b w:val="0"/>
          <w:sz w:val="24"/>
          <w:szCs w:val="24"/>
        </w:rPr>
      </w:pPr>
      <w:bookmarkStart w:id="119" w:name="_Toc382058234"/>
      <w:r w:rsidRPr="003A425A">
        <w:rPr>
          <w:rFonts w:ascii="Times New Roman" w:hAnsi="Times New Roman"/>
          <w:sz w:val="24"/>
          <w:szCs w:val="24"/>
        </w:rPr>
        <w:t>СПРАВКА</w:t>
      </w:r>
      <w:bookmarkEnd w:id="119"/>
    </w:p>
    <w:p w:rsidR="005A6BBD" w:rsidRPr="003A425A" w:rsidRDefault="00953454" w:rsidP="00C94DDE">
      <w:pPr>
        <w:jc w:val="both"/>
        <w:rPr>
          <w:rFonts w:ascii="Times New Roman" w:hAnsi="Times New Roman"/>
          <w:i/>
          <w:sz w:val="24"/>
          <w:szCs w:val="24"/>
        </w:rPr>
      </w:pPr>
      <w:hyperlink r:id="rId178" w:history="1">
        <w:r w:rsidR="005A6BBD" w:rsidRPr="003A425A">
          <w:rPr>
            <w:rStyle w:val="a3"/>
            <w:rFonts w:ascii="Times New Roman" w:hAnsi="Times New Roman"/>
            <w:i/>
            <w:sz w:val="24"/>
            <w:szCs w:val="24"/>
          </w:rPr>
          <w:t>http://qt-project.org/doc/qtcreator-2.8/creator-help-overview.html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рассказывается, как пользоваться справкой.</w:t>
      </w:r>
    </w:p>
    <w:p w:rsidR="005A6BBD" w:rsidRPr="003A425A" w:rsidRDefault="00953454" w:rsidP="00C94DDE">
      <w:pPr>
        <w:jc w:val="both"/>
        <w:rPr>
          <w:rFonts w:ascii="Times New Roman" w:hAnsi="Times New Roman"/>
          <w:i/>
          <w:sz w:val="24"/>
          <w:szCs w:val="24"/>
        </w:rPr>
      </w:pPr>
      <w:hyperlink r:id="rId179" w:history="1">
        <w:r w:rsidR="005A6BBD" w:rsidRPr="003A425A">
          <w:rPr>
            <w:rStyle w:val="a3"/>
            <w:rFonts w:ascii="Times New Roman" w:hAnsi="Times New Roman"/>
            <w:i/>
            <w:sz w:val="24"/>
            <w:szCs w:val="24"/>
          </w:rPr>
          <w:t>http://qt-project.org/doc/qtcreator-2.8/creator-help.html</w:t>
        </w:r>
      </w:hyperlink>
    </w:p>
    <w:p w:rsidR="005A6BBD" w:rsidRPr="003A425A" w:rsidRDefault="005A6BBD" w:rsidP="005501A8">
      <w:pPr>
        <w:pStyle w:val="5"/>
        <w:rPr>
          <w:rFonts w:ascii="Times New Roman" w:hAnsi="Times New Roman"/>
          <w:b w:val="0"/>
          <w:sz w:val="24"/>
          <w:szCs w:val="24"/>
        </w:rPr>
      </w:pPr>
      <w:bookmarkStart w:id="120" w:name="_Toc382058235"/>
      <w:r w:rsidRPr="003A425A">
        <w:rPr>
          <w:rFonts w:ascii="Times New Roman" w:hAnsi="Times New Roman"/>
          <w:sz w:val="24"/>
          <w:szCs w:val="24"/>
        </w:rPr>
        <w:t>МОДА СПРАВКИ</w:t>
      </w:r>
      <w:bookmarkEnd w:id="120"/>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использование моды справки.</w:t>
      </w:r>
    </w:p>
    <w:p w:rsidR="005501A8" w:rsidRPr="003A425A" w:rsidRDefault="005501A8" w:rsidP="005501A8">
      <w:pPr>
        <w:pStyle w:val="5"/>
        <w:rPr>
          <w:rFonts w:ascii="Times New Roman" w:hAnsi="Times New Roman"/>
          <w:b w:val="0"/>
          <w:sz w:val="24"/>
          <w:szCs w:val="24"/>
        </w:rPr>
      </w:pPr>
      <w:bookmarkStart w:id="121" w:name="_Toc382058236"/>
      <w:r w:rsidRPr="003A425A">
        <w:rPr>
          <w:rFonts w:ascii="Times New Roman" w:hAnsi="Times New Roman"/>
          <w:sz w:val="24"/>
          <w:szCs w:val="24"/>
          <w:lang w:val="en-US"/>
        </w:rPr>
        <w:t>FAQ</w:t>
      </w:r>
      <w:bookmarkEnd w:id="121"/>
    </w:p>
    <w:p w:rsidR="005A6BBD" w:rsidRPr="003A425A" w:rsidRDefault="00953454" w:rsidP="00C94DDE">
      <w:pPr>
        <w:jc w:val="both"/>
        <w:rPr>
          <w:rFonts w:ascii="Times New Roman" w:hAnsi="Times New Roman"/>
          <w:i/>
          <w:sz w:val="24"/>
          <w:szCs w:val="24"/>
        </w:rPr>
      </w:pPr>
      <w:hyperlink r:id="rId180" w:history="1">
        <w:r w:rsidR="005A6BBD" w:rsidRPr="003A425A">
          <w:rPr>
            <w:rStyle w:val="a3"/>
            <w:rFonts w:ascii="Times New Roman" w:hAnsi="Times New Roman"/>
            <w:i/>
            <w:sz w:val="24"/>
            <w:szCs w:val="24"/>
          </w:rPr>
          <w:t>http://qt-project.org/doc/qtcreator-2.8/creator-faq.html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содержатся наиболее часто задаваемые вопросы и ответы на них.</w:t>
      </w:r>
    </w:p>
    <w:p w:rsidR="005501A8" w:rsidRPr="003A425A" w:rsidRDefault="005501A8" w:rsidP="005501A8">
      <w:pPr>
        <w:pStyle w:val="5"/>
        <w:rPr>
          <w:rFonts w:ascii="Times New Roman" w:hAnsi="Times New Roman"/>
          <w:b w:val="0"/>
          <w:sz w:val="24"/>
          <w:szCs w:val="24"/>
        </w:rPr>
      </w:pPr>
      <w:bookmarkStart w:id="122" w:name="_Toc382058237"/>
      <w:r w:rsidRPr="003A425A">
        <w:rPr>
          <w:rFonts w:ascii="Times New Roman" w:hAnsi="Times New Roman"/>
          <w:sz w:val="24"/>
          <w:szCs w:val="24"/>
        </w:rPr>
        <w:t>СОВЕТЫ И ХИТРОСТИ</w:t>
      </w:r>
      <w:bookmarkEnd w:id="122"/>
    </w:p>
    <w:p w:rsidR="005A6BBD" w:rsidRPr="003A425A" w:rsidRDefault="00953454" w:rsidP="00C94DDE">
      <w:pPr>
        <w:jc w:val="both"/>
        <w:rPr>
          <w:rFonts w:ascii="Times New Roman" w:hAnsi="Times New Roman"/>
          <w:i/>
          <w:sz w:val="24"/>
          <w:szCs w:val="24"/>
        </w:rPr>
      </w:pPr>
      <w:hyperlink r:id="rId181" w:history="1">
        <w:r w:rsidR="005A6BBD" w:rsidRPr="003A425A">
          <w:rPr>
            <w:rStyle w:val="a3"/>
            <w:rFonts w:ascii="Times New Roman" w:hAnsi="Times New Roman"/>
            <w:i/>
            <w:sz w:val="24"/>
            <w:szCs w:val="24"/>
          </w:rPr>
          <w:t>http://qt-project.org/doc/qtcreator-2.8/creator-tips.html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sz w:val="24"/>
          <w:szCs w:val="24"/>
        </w:rPr>
        <w:t xml:space="preserve">Переключение между модами – </w:t>
      </w:r>
      <w:r w:rsidRPr="003A425A">
        <w:rPr>
          <w:rFonts w:ascii="Times New Roman" w:hAnsi="Times New Roman"/>
          <w:sz w:val="24"/>
          <w:szCs w:val="24"/>
          <w:lang w:val="en-US"/>
        </w:rPr>
        <w:t>Ctrl</w:t>
      </w:r>
      <w:r w:rsidRPr="003A425A">
        <w:rPr>
          <w:rFonts w:ascii="Times New Roman" w:hAnsi="Times New Roman"/>
          <w:sz w:val="24"/>
          <w:szCs w:val="24"/>
        </w:rPr>
        <w:t xml:space="preserve"> + число от 1 до 7.</w:t>
      </w:r>
      <w:r w:rsidR="005501A8" w:rsidRPr="003A425A">
        <w:rPr>
          <w:rFonts w:ascii="Times New Roman" w:hAnsi="Times New Roman"/>
          <w:sz w:val="24"/>
          <w:szCs w:val="24"/>
        </w:rPr>
        <w:t xml:space="preserve"> </w:t>
      </w:r>
      <w:r w:rsidRPr="003A425A">
        <w:rPr>
          <w:rFonts w:ascii="Times New Roman" w:hAnsi="Times New Roman"/>
          <w:sz w:val="24"/>
          <w:szCs w:val="24"/>
          <w:lang w:val="en-US"/>
        </w:rPr>
        <w:t>Ctrl</w:t>
      </w:r>
      <w:r w:rsidRPr="003A425A">
        <w:rPr>
          <w:rFonts w:ascii="Times New Roman" w:hAnsi="Times New Roman"/>
          <w:sz w:val="24"/>
          <w:szCs w:val="24"/>
        </w:rPr>
        <w:t xml:space="preserve"> + </w:t>
      </w:r>
      <w:r w:rsidRPr="003A425A">
        <w:rPr>
          <w:rFonts w:ascii="Times New Roman" w:hAnsi="Times New Roman"/>
          <w:sz w:val="24"/>
          <w:szCs w:val="24"/>
          <w:lang w:val="en-US"/>
        </w:rPr>
        <w:t>tab</w:t>
      </w:r>
      <w:r w:rsidRPr="003A425A">
        <w:rPr>
          <w:rFonts w:ascii="Times New Roman" w:hAnsi="Times New Roman"/>
          <w:sz w:val="24"/>
          <w:szCs w:val="24"/>
        </w:rPr>
        <w:t xml:space="preserve"> – быстрое передвижение между открытыми в настоящий момент файлами.</w:t>
      </w:r>
      <w:r w:rsidR="005501A8" w:rsidRPr="003A425A">
        <w:rPr>
          <w:rFonts w:ascii="Times New Roman" w:hAnsi="Times New Roman"/>
          <w:sz w:val="24"/>
          <w:szCs w:val="24"/>
        </w:rPr>
        <w:t xml:space="preserve"> </w:t>
      </w:r>
      <w:r w:rsidRPr="003A425A">
        <w:rPr>
          <w:rFonts w:ascii="Times New Roman" w:hAnsi="Times New Roman"/>
          <w:sz w:val="24"/>
          <w:szCs w:val="24"/>
        </w:rPr>
        <w:t xml:space="preserve">Открытие панелей вывода – </w:t>
      </w:r>
      <w:r w:rsidRPr="003A425A">
        <w:rPr>
          <w:rFonts w:ascii="Times New Roman" w:hAnsi="Times New Roman"/>
          <w:sz w:val="24"/>
          <w:szCs w:val="24"/>
          <w:lang w:val="en-US"/>
        </w:rPr>
        <w:t>Alt</w:t>
      </w:r>
      <w:r w:rsidRPr="003A425A">
        <w:rPr>
          <w:rFonts w:ascii="Times New Roman" w:hAnsi="Times New Roman"/>
          <w:sz w:val="24"/>
          <w:szCs w:val="24"/>
        </w:rPr>
        <w:t xml:space="preserve"> + цифры от 1 до 4.</w:t>
      </w:r>
      <w:r w:rsidR="005501A8" w:rsidRPr="003A425A">
        <w:rPr>
          <w:rFonts w:ascii="Times New Roman" w:hAnsi="Times New Roman"/>
          <w:sz w:val="24"/>
          <w:szCs w:val="24"/>
        </w:rPr>
        <w:t xml:space="preserve"> </w:t>
      </w:r>
      <w:r w:rsidRPr="003A425A">
        <w:rPr>
          <w:rFonts w:ascii="Times New Roman" w:hAnsi="Times New Roman"/>
          <w:sz w:val="24"/>
          <w:szCs w:val="24"/>
        </w:rPr>
        <w:t>Можно настраивать горячие клавиши.</w:t>
      </w:r>
      <w:r w:rsidR="005501A8" w:rsidRPr="003A425A">
        <w:rPr>
          <w:rFonts w:ascii="Times New Roman" w:hAnsi="Times New Roman"/>
          <w:sz w:val="24"/>
          <w:szCs w:val="24"/>
        </w:rPr>
        <w:t xml:space="preserve"> </w:t>
      </w:r>
      <w:r w:rsidRPr="003A425A">
        <w:rPr>
          <w:rFonts w:ascii="Times New Roman" w:hAnsi="Times New Roman"/>
          <w:i/>
          <w:color w:val="00B050"/>
          <w:sz w:val="24"/>
          <w:szCs w:val="24"/>
        </w:rPr>
        <w:t>Следует обратить внимание на создание лицензионного шаблона в лицензионном заголовочном файле С++.</w:t>
      </w:r>
    </w:p>
    <w:p w:rsidR="005501A8" w:rsidRPr="003A425A" w:rsidRDefault="005501A8" w:rsidP="005501A8">
      <w:pPr>
        <w:pStyle w:val="5"/>
        <w:rPr>
          <w:rFonts w:ascii="Times New Roman" w:hAnsi="Times New Roman"/>
          <w:b w:val="0"/>
          <w:sz w:val="24"/>
          <w:szCs w:val="24"/>
        </w:rPr>
      </w:pPr>
      <w:bookmarkStart w:id="123" w:name="_Toc382058238"/>
      <w:r w:rsidRPr="003A425A">
        <w:rPr>
          <w:rFonts w:ascii="Times New Roman" w:hAnsi="Times New Roman"/>
          <w:sz w:val="24"/>
          <w:szCs w:val="24"/>
        </w:rPr>
        <w:t>ИЗВЕСТНЫЕ БАГИ</w:t>
      </w:r>
      <w:bookmarkEnd w:id="123"/>
    </w:p>
    <w:p w:rsidR="005A6BBD" w:rsidRPr="003A425A" w:rsidRDefault="00953454" w:rsidP="00C94DDE">
      <w:pPr>
        <w:jc w:val="both"/>
        <w:rPr>
          <w:rFonts w:ascii="Times New Roman" w:hAnsi="Times New Roman"/>
          <w:i/>
          <w:sz w:val="24"/>
          <w:szCs w:val="24"/>
        </w:rPr>
      </w:pPr>
      <w:hyperlink r:id="rId182" w:history="1">
        <w:r w:rsidR="005A6BBD" w:rsidRPr="003A425A">
          <w:rPr>
            <w:rStyle w:val="a3"/>
            <w:rFonts w:ascii="Times New Roman" w:hAnsi="Times New Roman"/>
            <w:i/>
            <w:sz w:val="24"/>
            <w:szCs w:val="24"/>
          </w:rPr>
          <w:t>http://qt-project.org/doc/qtcreator-2.8/creator-known-issues.html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 xml:space="preserve">перечислены некоторые хорошо известные баги </w:t>
      </w:r>
      <w:r w:rsidRPr="003A425A">
        <w:rPr>
          <w:rFonts w:ascii="Times New Roman" w:hAnsi="Times New Roman"/>
          <w:i/>
          <w:sz w:val="24"/>
          <w:szCs w:val="24"/>
          <w:lang w:val="en-US"/>
        </w:rPr>
        <w:t>qt</w:t>
      </w:r>
      <w:r w:rsidRPr="003A425A">
        <w:rPr>
          <w:rFonts w:ascii="Times New Roman" w:hAnsi="Times New Roman"/>
          <w:i/>
          <w:sz w:val="24"/>
          <w:szCs w:val="24"/>
        </w:rPr>
        <w:t>, которые затем следует более подробно изучить.</w:t>
      </w:r>
    </w:p>
    <w:p w:rsidR="005501A8" w:rsidRPr="003A425A" w:rsidRDefault="005501A8" w:rsidP="005501A8">
      <w:pPr>
        <w:pStyle w:val="4"/>
        <w:rPr>
          <w:rFonts w:ascii="Times New Roman" w:hAnsi="Times New Roman"/>
          <w:b w:val="0"/>
          <w:sz w:val="24"/>
          <w:szCs w:val="24"/>
        </w:rPr>
      </w:pPr>
      <w:bookmarkStart w:id="124" w:name="_Toc382058239"/>
      <w:r w:rsidRPr="003A425A">
        <w:rPr>
          <w:rFonts w:ascii="Times New Roman" w:hAnsi="Times New Roman"/>
          <w:sz w:val="24"/>
          <w:szCs w:val="24"/>
        </w:rPr>
        <w:lastRenderedPageBreak/>
        <w:t>СЛОВАРЬ ТЕРМИНОВ</w:t>
      </w:r>
      <w:r w:rsidRPr="003A425A">
        <w:rPr>
          <w:rFonts w:ascii="Times New Roman" w:hAnsi="Times New Roman"/>
          <w:b w:val="0"/>
          <w:sz w:val="24"/>
          <w:szCs w:val="24"/>
        </w:rPr>
        <w:t xml:space="preserve"> </w:t>
      </w:r>
      <w:r w:rsidRPr="003A425A">
        <w:rPr>
          <w:rFonts w:ascii="Times New Roman" w:hAnsi="Times New Roman"/>
          <w:b w:val="0"/>
          <w:sz w:val="24"/>
          <w:szCs w:val="24"/>
          <w:lang w:val="en-US"/>
        </w:rPr>
        <w:t>QT</w:t>
      </w:r>
      <w:r w:rsidRPr="003A425A">
        <w:rPr>
          <w:rFonts w:ascii="Times New Roman" w:hAnsi="Times New Roman"/>
          <w:b w:val="0"/>
          <w:sz w:val="24"/>
          <w:szCs w:val="24"/>
        </w:rPr>
        <w:t xml:space="preserve"> </w:t>
      </w:r>
      <w:r w:rsidRPr="003A425A">
        <w:rPr>
          <w:rFonts w:ascii="Times New Roman" w:hAnsi="Times New Roman"/>
          <w:b w:val="0"/>
          <w:sz w:val="24"/>
          <w:szCs w:val="24"/>
          <w:lang w:val="en-US"/>
        </w:rPr>
        <w:t>CREATOR</w:t>
      </w:r>
      <w:bookmarkEnd w:id="124"/>
    </w:p>
    <w:p w:rsidR="005A6BBD" w:rsidRPr="003A425A" w:rsidRDefault="00953454" w:rsidP="00C94DDE">
      <w:pPr>
        <w:jc w:val="both"/>
        <w:rPr>
          <w:rFonts w:ascii="Times New Roman" w:hAnsi="Times New Roman"/>
          <w:i/>
          <w:sz w:val="24"/>
          <w:szCs w:val="24"/>
        </w:rPr>
      </w:pPr>
      <w:hyperlink r:id="rId183" w:history="1">
        <w:r w:rsidR="005A6BBD" w:rsidRPr="003A425A">
          <w:rPr>
            <w:rStyle w:val="a3"/>
            <w:rFonts w:ascii="Times New Roman" w:hAnsi="Times New Roman"/>
            <w:i/>
            <w:sz w:val="24"/>
            <w:szCs w:val="24"/>
          </w:rPr>
          <w:t>http://qt-project.org/doc/qtcreator-2.8/creator-glossary.html</w:t>
        </w:r>
      </w:hyperlink>
    </w:p>
    <w:p w:rsidR="005A6BBD" w:rsidRPr="003A425A" w:rsidRDefault="005A6BBD" w:rsidP="00C94DDE">
      <w:pPr>
        <w:jc w:val="both"/>
        <w:rPr>
          <w:rFonts w:ascii="Times New Roman" w:hAnsi="Times New Roman"/>
          <w:i/>
          <w:sz w:val="24"/>
          <w:szCs w:val="24"/>
        </w:rPr>
      </w:pPr>
      <w:r w:rsidRPr="003A425A">
        <w:rPr>
          <w:rFonts w:ascii="Times New Roman" w:hAnsi="Times New Roman"/>
          <w:i/>
          <w:sz w:val="24"/>
          <w:szCs w:val="24"/>
        </w:rPr>
        <w:t>словарь наиважнейших терминов касательно создателя. Полезная вещь.</w:t>
      </w:r>
    </w:p>
    <w:p w:rsidR="003148E8" w:rsidRPr="003A425A" w:rsidRDefault="00F61837" w:rsidP="00274517">
      <w:pPr>
        <w:pStyle w:val="1"/>
        <w:rPr>
          <w:rFonts w:ascii="Times New Roman" w:hAnsi="Times New Roman"/>
          <w:sz w:val="24"/>
          <w:szCs w:val="24"/>
        </w:rPr>
      </w:pPr>
      <w:r w:rsidRPr="003A425A">
        <w:br w:type="page"/>
      </w:r>
    </w:p>
    <w:p w:rsidR="00385556" w:rsidRPr="003A425A" w:rsidRDefault="00385556" w:rsidP="00385556">
      <w:pPr>
        <w:pStyle w:val="1"/>
        <w:rPr>
          <w:rFonts w:ascii="Times New Roman" w:hAnsi="Times New Roman"/>
          <w:b w:val="0"/>
          <w:sz w:val="24"/>
          <w:szCs w:val="24"/>
        </w:rPr>
      </w:pPr>
      <w:bookmarkStart w:id="125" w:name="_Toc382058240"/>
      <w:r w:rsidRPr="003A425A">
        <w:rPr>
          <w:rFonts w:ascii="Times New Roman" w:hAnsi="Times New Roman"/>
          <w:sz w:val="24"/>
          <w:szCs w:val="24"/>
        </w:rPr>
        <w:t>ВСЕ МОДУЛИ QT</w:t>
      </w:r>
      <w:bookmarkEnd w:id="125"/>
    </w:p>
    <w:p w:rsidR="00385556" w:rsidRPr="003A425A" w:rsidRDefault="00953454" w:rsidP="00385556">
      <w:pPr>
        <w:jc w:val="both"/>
        <w:rPr>
          <w:rFonts w:ascii="Times New Roman" w:hAnsi="Times New Roman"/>
          <w:sz w:val="24"/>
          <w:szCs w:val="24"/>
        </w:rPr>
      </w:pPr>
      <w:hyperlink r:id="rId184" w:history="1">
        <w:r w:rsidR="00385556" w:rsidRPr="003A425A">
          <w:rPr>
            <w:rStyle w:val="a3"/>
            <w:rFonts w:ascii="Times New Roman" w:hAnsi="Times New Roman"/>
            <w:sz w:val="24"/>
            <w:szCs w:val="24"/>
          </w:rPr>
          <w:t>http://qt-project.org/doc/qt-5.1/qtdoc/qtmodules.html</w:t>
        </w:r>
      </w:hyperlink>
    </w:p>
    <w:p w:rsidR="00385556" w:rsidRPr="003A425A" w:rsidRDefault="00385556" w:rsidP="00385556">
      <w:pPr>
        <w:jc w:val="both"/>
        <w:rPr>
          <w:rFonts w:ascii="Times New Roman" w:hAnsi="Times New Roman"/>
          <w:sz w:val="24"/>
          <w:szCs w:val="24"/>
        </w:rPr>
      </w:pPr>
      <w:r w:rsidRPr="003A425A">
        <w:rPr>
          <w:rFonts w:ascii="Times New Roman" w:hAnsi="Times New Roman"/>
          <w:sz w:val="24"/>
          <w:szCs w:val="24"/>
        </w:rPr>
        <w:t xml:space="preserve">зашёл на страницу классов </w:t>
      </w:r>
      <w:r w:rsidRPr="003A425A">
        <w:rPr>
          <w:rFonts w:ascii="Times New Roman" w:hAnsi="Times New Roman"/>
          <w:sz w:val="24"/>
          <w:szCs w:val="24"/>
          <w:lang w:val="en-US"/>
        </w:rPr>
        <w:t>qt</w:t>
      </w:r>
      <w:r w:rsidRPr="003A425A">
        <w:rPr>
          <w:rFonts w:ascii="Times New Roman" w:hAnsi="Times New Roman"/>
          <w:sz w:val="24"/>
          <w:szCs w:val="24"/>
        </w:rPr>
        <w:t xml:space="preserve"> (</w:t>
      </w:r>
      <w:hyperlink r:id="rId185" w:anchor="x" w:history="1">
        <w:r w:rsidRPr="003A425A">
          <w:rPr>
            <w:rStyle w:val="a3"/>
            <w:rFonts w:ascii="Times New Roman" w:hAnsi="Times New Roman"/>
            <w:sz w:val="24"/>
            <w:szCs w:val="24"/>
          </w:rPr>
          <w:t>http://qt-project.org/doc/qt-5.1/qtdoc/classes.html#x</w:t>
        </w:r>
      </w:hyperlink>
      <w:r w:rsidRPr="003A425A">
        <w:rPr>
          <w:rFonts w:ascii="Times New Roman" w:hAnsi="Times New Roman"/>
          <w:sz w:val="24"/>
          <w:szCs w:val="24"/>
        </w:rPr>
        <w:t>). Оказалось, что в данной библиотеке приблизительно около 1000 классов.</w:t>
      </w:r>
    </w:p>
    <w:p w:rsidR="00385556" w:rsidRPr="003A425A" w:rsidRDefault="00385556" w:rsidP="00385556">
      <w:pPr>
        <w:jc w:val="both"/>
        <w:rPr>
          <w:rFonts w:ascii="Times New Roman" w:hAnsi="Times New Roman"/>
          <w:sz w:val="24"/>
          <w:szCs w:val="24"/>
        </w:rPr>
      </w:pPr>
      <w:r w:rsidRPr="003A425A">
        <w:rPr>
          <w:rFonts w:ascii="Times New Roman" w:hAnsi="Times New Roman"/>
          <w:sz w:val="24"/>
          <w:szCs w:val="24"/>
        </w:rPr>
        <w:t xml:space="preserve">Данная часть содержит необходимое основание данной библиотеки на всех платформах. Они все будут оставаться исходно и двоично совместимыми на протяжение выпуска </w:t>
      </w:r>
      <w:r w:rsidRPr="003A425A">
        <w:rPr>
          <w:rFonts w:ascii="Times New Roman" w:hAnsi="Times New Roman"/>
          <w:sz w:val="24"/>
          <w:szCs w:val="24"/>
          <w:lang w:val="en-US"/>
        </w:rPr>
        <w:t>Qt</w:t>
      </w:r>
      <w:r w:rsidRPr="003A425A">
        <w:rPr>
          <w:rFonts w:ascii="Times New Roman" w:hAnsi="Times New Roman"/>
          <w:sz w:val="24"/>
          <w:szCs w:val="24"/>
        </w:rPr>
        <w:t xml:space="preserve">5. Основные модули являются общими. Они полезные для большинства приложений </w:t>
      </w:r>
      <w:r w:rsidRPr="003A425A">
        <w:rPr>
          <w:rFonts w:ascii="Times New Roman" w:hAnsi="Times New Roman"/>
          <w:sz w:val="24"/>
          <w:szCs w:val="24"/>
          <w:lang w:val="en-US"/>
        </w:rPr>
        <w:t>qt</w:t>
      </w:r>
      <w:r w:rsidRPr="003A425A">
        <w:rPr>
          <w:rFonts w:ascii="Times New Roman" w:hAnsi="Times New Roman"/>
          <w:sz w:val="24"/>
          <w:szCs w:val="24"/>
        </w:rPr>
        <w:t>. Остальные модули, которые не рассмотрены в данной части, считаются неосновными, но дополнительными.</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QtCore</w:t>
      </w:r>
      <w:r w:rsidRPr="003A425A">
        <w:rPr>
          <w:rFonts w:ascii="Times New Roman" w:hAnsi="Times New Roman"/>
          <w:sz w:val="24"/>
          <w:szCs w:val="24"/>
        </w:rPr>
        <w:t xml:space="preserve"> (неграфические классы ядра, используемые другими модулями),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QtGui</w:t>
      </w:r>
      <w:r w:rsidRPr="003A425A">
        <w:rPr>
          <w:rFonts w:ascii="Times New Roman" w:hAnsi="Times New Roman"/>
          <w:sz w:val="24"/>
          <w:szCs w:val="24"/>
        </w:rPr>
        <w:t xml:space="preserve"> (основные классы для графического интерфейса пользователя. Включает </w:t>
      </w:r>
      <w:r w:rsidRPr="003A425A">
        <w:rPr>
          <w:rFonts w:ascii="Times New Roman" w:hAnsi="Times New Roman"/>
          <w:sz w:val="24"/>
          <w:szCs w:val="24"/>
          <w:lang w:val="en-US"/>
        </w:rPr>
        <w:t>OpenGL</w:t>
      </w:r>
      <w:r w:rsidRPr="003A425A">
        <w:rPr>
          <w:rFonts w:ascii="Times New Roman" w:hAnsi="Times New Roman"/>
          <w:sz w:val="24"/>
          <w:szCs w:val="24"/>
        </w:rPr>
        <w:t xml:space="preserve">),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Multimedia</w:t>
      </w:r>
      <w:r w:rsidRPr="003A425A">
        <w:rPr>
          <w:rFonts w:ascii="Times New Roman" w:hAnsi="Times New Roman"/>
          <w:sz w:val="24"/>
          <w:szCs w:val="24"/>
        </w:rPr>
        <w:t xml:space="preserve"> (классы для аудио, видео и функциональности камеры),</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Multimedia</w:t>
      </w:r>
      <w:r w:rsidRPr="003A425A">
        <w:rPr>
          <w:rFonts w:ascii="Times New Roman" w:hAnsi="Times New Roman"/>
          <w:sz w:val="24"/>
          <w:szCs w:val="24"/>
        </w:rPr>
        <w:t xml:space="preserve"> </w:t>
      </w:r>
      <w:r w:rsidRPr="003A425A">
        <w:rPr>
          <w:rFonts w:ascii="Times New Roman" w:hAnsi="Times New Roman"/>
          <w:sz w:val="24"/>
          <w:szCs w:val="24"/>
          <w:lang w:val="en-US"/>
        </w:rPr>
        <w:t>Widgets</w:t>
      </w:r>
      <w:r w:rsidRPr="003A425A">
        <w:rPr>
          <w:rFonts w:ascii="Times New Roman" w:hAnsi="Times New Roman"/>
          <w:sz w:val="24"/>
          <w:szCs w:val="24"/>
        </w:rPr>
        <w:t xml:space="preserve"> (основанные на виджетах классы для применения функциональности мультимедиа),</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Network</w:t>
      </w:r>
      <w:r w:rsidRPr="003A425A">
        <w:rPr>
          <w:rFonts w:ascii="Times New Roman" w:hAnsi="Times New Roman"/>
          <w:sz w:val="24"/>
          <w:szCs w:val="24"/>
        </w:rPr>
        <w:t xml:space="preserve"> (классы для программирования сетей),</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QML</w:t>
      </w:r>
      <w:r w:rsidRPr="003A425A">
        <w:rPr>
          <w:rFonts w:ascii="Times New Roman" w:hAnsi="Times New Roman"/>
          <w:sz w:val="24"/>
          <w:szCs w:val="24"/>
        </w:rPr>
        <w:t xml:space="preserve"> (классы для </w:t>
      </w:r>
      <w:r w:rsidRPr="003A425A">
        <w:rPr>
          <w:rFonts w:ascii="Times New Roman" w:hAnsi="Times New Roman"/>
          <w:sz w:val="24"/>
          <w:szCs w:val="24"/>
          <w:lang w:val="en-US"/>
        </w:rPr>
        <w:t>QML</w:t>
      </w:r>
      <w:r w:rsidRPr="003A425A">
        <w:rPr>
          <w:rFonts w:ascii="Times New Roman" w:hAnsi="Times New Roman"/>
          <w:sz w:val="24"/>
          <w:szCs w:val="24"/>
        </w:rPr>
        <w:t xml:space="preserve"> и </w:t>
      </w:r>
      <w:r w:rsidRPr="003A425A">
        <w:rPr>
          <w:rFonts w:ascii="Times New Roman" w:hAnsi="Times New Roman"/>
          <w:sz w:val="24"/>
          <w:szCs w:val="24"/>
          <w:lang w:val="en-US"/>
        </w:rPr>
        <w:t>JavaScript</w:t>
      </w:r>
      <w:r w:rsidRPr="003A425A">
        <w:rPr>
          <w:rFonts w:ascii="Times New Roman" w:hAnsi="Times New Roman"/>
          <w:sz w:val="24"/>
          <w:szCs w:val="24"/>
        </w:rPr>
        <w:t xml:space="preserve">),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Quick</w:t>
      </w:r>
      <w:r w:rsidRPr="003A425A">
        <w:rPr>
          <w:rFonts w:ascii="Times New Roman" w:hAnsi="Times New Roman"/>
          <w:sz w:val="24"/>
          <w:szCs w:val="24"/>
        </w:rPr>
        <w:t xml:space="preserve"> (декларативный каркас для построения высоко динамичных приложений с частным графическим интерфейсом пользователя),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Quick</w:t>
      </w:r>
      <w:r w:rsidRPr="003A425A">
        <w:rPr>
          <w:rFonts w:ascii="Times New Roman" w:hAnsi="Times New Roman"/>
          <w:sz w:val="24"/>
          <w:szCs w:val="24"/>
        </w:rPr>
        <w:t xml:space="preserve"> </w:t>
      </w:r>
      <w:r w:rsidRPr="003A425A">
        <w:rPr>
          <w:rFonts w:ascii="Times New Roman" w:hAnsi="Times New Roman"/>
          <w:sz w:val="24"/>
          <w:szCs w:val="24"/>
          <w:lang w:val="en-US"/>
        </w:rPr>
        <w:t>Controls</w:t>
      </w:r>
      <w:r w:rsidRPr="003A425A">
        <w:rPr>
          <w:rFonts w:ascii="Times New Roman" w:hAnsi="Times New Roman"/>
          <w:sz w:val="24"/>
          <w:szCs w:val="24"/>
        </w:rPr>
        <w:t xml:space="preserve"> (повторно используемые основные элементы управления для создания классических интерфейсов пользователя),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Quick</w:t>
      </w:r>
      <w:r w:rsidRPr="003A425A">
        <w:rPr>
          <w:rFonts w:ascii="Times New Roman" w:hAnsi="Times New Roman"/>
          <w:sz w:val="24"/>
          <w:szCs w:val="24"/>
        </w:rPr>
        <w:t xml:space="preserve"> </w:t>
      </w:r>
      <w:r w:rsidRPr="003A425A">
        <w:rPr>
          <w:rFonts w:ascii="Times New Roman" w:hAnsi="Times New Roman"/>
          <w:sz w:val="24"/>
          <w:szCs w:val="24"/>
          <w:lang w:val="en-US"/>
        </w:rPr>
        <w:t>Layouts</w:t>
      </w:r>
      <w:r w:rsidRPr="003A425A">
        <w:rPr>
          <w:rFonts w:ascii="Times New Roman" w:hAnsi="Times New Roman"/>
          <w:sz w:val="24"/>
          <w:szCs w:val="24"/>
        </w:rPr>
        <w:t xml:space="preserve"> (макеты для элементов, которые испльзуются для организации элементов, основанных на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Quick</w:t>
      </w:r>
      <w:r w:rsidRPr="003A425A">
        <w:rPr>
          <w:rFonts w:ascii="Times New Roman" w:hAnsi="Times New Roman"/>
          <w:sz w:val="24"/>
          <w:szCs w:val="24"/>
        </w:rPr>
        <w:t xml:space="preserve"> 2),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SQL</w:t>
      </w:r>
      <w:r w:rsidRPr="003A425A">
        <w:rPr>
          <w:rFonts w:ascii="Times New Roman" w:hAnsi="Times New Roman"/>
          <w:sz w:val="24"/>
          <w:szCs w:val="24"/>
        </w:rPr>
        <w:t xml:space="preserve"> (классы для интегрирования в базу данных </w:t>
      </w:r>
      <w:r w:rsidRPr="003A425A">
        <w:rPr>
          <w:rFonts w:ascii="Times New Roman" w:hAnsi="Times New Roman"/>
          <w:sz w:val="24"/>
          <w:szCs w:val="24"/>
          <w:lang w:val="en-US"/>
        </w:rPr>
        <w:t>SQL</w:t>
      </w:r>
      <w:r w:rsidRPr="003A425A">
        <w:rPr>
          <w:rFonts w:ascii="Times New Roman" w:hAnsi="Times New Roman"/>
          <w:sz w:val="24"/>
          <w:szCs w:val="24"/>
        </w:rPr>
        <w:t xml:space="preserve">),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Test</w:t>
      </w:r>
      <w:r w:rsidRPr="003A425A">
        <w:rPr>
          <w:rFonts w:ascii="Times New Roman" w:hAnsi="Times New Roman"/>
          <w:sz w:val="24"/>
          <w:szCs w:val="24"/>
        </w:rPr>
        <w:t xml:space="preserve"> (классы для модульного тестирования приложений </w:t>
      </w:r>
      <w:r w:rsidRPr="003A425A">
        <w:rPr>
          <w:rFonts w:ascii="Times New Roman" w:hAnsi="Times New Roman"/>
          <w:sz w:val="24"/>
          <w:szCs w:val="24"/>
          <w:lang w:val="en-US"/>
        </w:rPr>
        <w:t>qt</w:t>
      </w:r>
      <w:r w:rsidRPr="003A425A">
        <w:rPr>
          <w:rFonts w:ascii="Times New Roman" w:hAnsi="Times New Roman"/>
          <w:sz w:val="24"/>
          <w:szCs w:val="24"/>
        </w:rPr>
        <w:t xml:space="preserve"> и библиотек),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WebKit</w:t>
      </w:r>
      <w:r w:rsidRPr="003A425A">
        <w:rPr>
          <w:rFonts w:ascii="Times New Roman" w:hAnsi="Times New Roman"/>
          <w:sz w:val="24"/>
          <w:szCs w:val="24"/>
        </w:rPr>
        <w:t xml:space="preserve"> (классы для применений </w:t>
      </w:r>
      <w:r w:rsidRPr="003A425A">
        <w:rPr>
          <w:rFonts w:ascii="Times New Roman" w:hAnsi="Times New Roman"/>
          <w:sz w:val="24"/>
          <w:szCs w:val="24"/>
          <w:lang w:val="en-US"/>
        </w:rPr>
        <w:t>WebKit</w:t>
      </w:r>
      <w:r w:rsidRPr="003A425A">
        <w:rPr>
          <w:rFonts w:ascii="Times New Roman" w:hAnsi="Times New Roman"/>
          <w:sz w:val="24"/>
          <w:szCs w:val="24"/>
        </w:rPr>
        <w:t xml:space="preserve">2 и новых </w:t>
      </w:r>
      <w:r w:rsidRPr="003A425A">
        <w:rPr>
          <w:rFonts w:ascii="Times New Roman" w:hAnsi="Times New Roman"/>
          <w:sz w:val="24"/>
          <w:szCs w:val="24"/>
          <w:lang w:val="en-US"/>
        </w:rPr>
        <w:t>QML</w:t>
      </w:r>
      <w:r w:rsidRPr="003A425A">
        <w:rPr>
          <w:rFonts w:ascii="Times New Roman" w:hAnsi="Times New Roman"/>
          <w:sz w:val="24"/>
          <w:szCs w:val="24"/>
        </w:rPr>
        <w:t xml:space="preserve"> </w:t>
      </w:r>
      <w:r w:rsidRPr="003A425A">
        <w:rPr>
          <w:rFonts w:ascii="Times New Roman" w:hAnsi="Times New Roman"/>
          <w:sz w:val="24"/>
          <w:szCs w:val="24"/>
          <w:lang w:val="en-US"/>
        </w:rPr>
        <w:t>API</w:t>
      </w:r>
      <w:r w:rsidRPr="003A425A">
        <w:rPr>
          <w:rFonts w:ascii="Times New Roman" w:hAnsi="Times New Roman"/>
          <w:sz w:val="24"/>
          <w:szCs w:val="24"/>
        </w:rPr>
        <w:t xml:space="preserve">),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WebKit</w:t>
      </w:r>
      <w:r w:rsidRPr="003A425A">
        <w:rPr>
          <w:rFonts w:ascii="Times New Roman" w:hAnsi="Times New Roman"/>
          <w:sz w:val="24"/>
          <w:szCs w:val="24"/>
        </w:rPr>
        <w:t xml:space="preserve"> </w:t>
      </w:r>
      <w:r w:rsidRPr="003A425A">
        <w:rPr>
          <w:rFonts w:ascii="Times New Roman" w:hAnsi="Times New Roman"/>
          <w:sz w:val="24"/>
          <w:szCs w:val="24"/>
          <w:lang w:val="en-US"/>
        </w:rPr>
        <w:t>Widgets</w:t>
      </w:r>
      <w:r w:rsidRPr="003A425A">
        <w:rPr>
          <w:rFonts w:ascii="Times New Roman" w:hAnsi="Times New Roman"/>
          <w:sz w:val="24"/>
          <w:szCs w:val="24"/>
        </w:rPr>
        <w:t xml:space="preserve"> (</w:t>
      </w:r>
      <w:r w:rsidRPr="003A425A">
        <w:rPr>
          <w:rFonts w:ascii="Times New Roman" w:hAnsi="Times New Roman"/>
          <w:sz w:val="24"/>
          <w:szCs w:val="24"/>
          <w:lang w:val="en-US"/>
        </w:rPr>
        <w:t>WebKit</w:t>
      </w:r>
      <w:r w:rsidRPr="003A425A">
        <w:rPr>
          <w:rFonts w:ascii="Times New Roman" w:hAnsi="Times New Roman"/>
          <w:sz w:val="24"/>
          <w:szCs w:val="24"/>
        </w:rPr>
        <w:t xml:space="preserve">1 и основанные на </w:t>
      </w:r>
      <w:r w:rsidRPr="003A425A">
        <w:rPr>
          <w:rFonts w:ascii="Times New Roman" w:hAnsi="Times New Roman"/>
          <w:sz w:val="24"/>
          <w:szCs w:val="24"/>
          <w:lang w:val="en-US"/>
        </w:rPr>
        <w:t>QWidget</w:t>
      </w:r>
      <w:r w:rsidRPr="003A425A">
        <w:rPr>
          <w:rFonts w:ascii="Times New Roman" w:hAnsi="Times New Roman"/>
          <w:sz w:val="24"/>
          <w:szCs w:val="24"/>
        </w:rPr>
        <w:t xml:space="preserve"> классы из </w:t>
      </w:r>
      <w:r w:rsidRPr="003A425A">
        <w:rPr>
          <w:rFonts w:ascii="Times New Roman" w:hAnsi="Times New Roman"/>
          <w:sz w:val="24"/>
          <w:szCs w:val="24"/>
          <w:lang w:val="en-US"/>
        </w:rPr>
        <w:t>Qt</w:t>
      </w:r>
      <w:r w:rsidRPr="003A425A">
        <w:rPr>
          <w:rFonts w:ascii="Times New Roman" w:hAnsi="Times New Roman"/>
          <w:sz w:val="24"/>
          <w:szCs w:val="24"/>
        </w:rPr>
        <w:t xml:space="preserve">4), </w:t>
      </w:r>
    </w:p>
    <w:p w:rsidR="00385556" w:rsidRPr="003A425A" w:rsidRDefault="00385556" w:rsidP="004D4FF9">
      <w:pPr>
        <w:pStyle w:val="a8"/>
        <w:numPr>
          <w:ilvl w:val="0"/>
          <w:numId w:val="51"/>
        </w:num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Widgets</w:t>
      </w:r>
      <w:r w:rsidRPr="003A425A">
        <w:rPr>
          <w:rFonts w:ascii="Times New Roman" w:hAnsi="Times New Roman"/>
          <w:sz w:val="24"/>
          <w:szCs w:val="24"/>
        </w:rPr>
        <w:t xml:space="preserve"> (классы, расширяющие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Gui</w:t>
      </w:r>
      <w:r w:rsidRPr="003A425A">
        <w:rPr>
          <w:rFonts w:ascii="Times New Roman" w:hAnsi="Times New Roman"/>
          <w:sz w:val="24"/>
          <w:szCs w:val="24"/>
        </w:rPr>
        <w:t xml:space="preserve"> </w:t>
      </w:r>
      <w:r w:rsidRPr="003A425A">
        <w:rPr>
          <w:rFonts w:ascii="Times New Roman" w:hAnsi="Times New Roman"/>
          <w:sz w:val="24"/>
          <w:szCs w:val="24"/>
          <w:lang w:val="en-US"/>
        </w:rPr>
        <w:t>C</w:t>
      </w:r>
      <w:r w:rsidRPr="003A425A">
        <w:rPr>
          <w:rFonts w:ascii="Times New Roman" w:hAnsi="Times New Roman"/>
          <w:sz w:val="24"/>
          <w:szCs w:val="24"/>
        </w:rPr>
        <w:t>++ виджеты).</w:t>
      </w:r>
    </w:p>
    <w:p w:rsidR="00385556" w:rsidRPr="003A425A" w:rsidRDefault="00385556" w:rsidP="00385556">
      <w:pPr>
        <w:jc w:val="both"/>
        <w:rPr>
          <w:rFonts w:ascii="Times New Roman" w:hAnsi="Times New Roman"/>
          <w:sz w:val="24"/>
          <w:szCs w:val="24"/>
        </w:rPr>
      </w:pPr>
      <w:r w:rsidRPr="003A425A">
        <w:rPr>
          <w:rFonts w:ascii="Times New Roman" w:hAnsi="Times New Roman"/>
          <w:color w:val="00B050"/>
          <w:sz w:val="24"/>
          <w:szCs w:val="24"/>
        </w:rPr>
        <w:t xml:space="preserve">Если вы используете </w:t>
      </w:r>
      <w:r w:rsidRPr="003A425A">
        <w:rPr>
          <w:rFonts w:ascii="Times New Roman" w:hAnsi="Times New Roman"/>
          <w:color w:val="00B050"/>
          <w:sz w:val="24"/>
          <w:szCs w:val="24"/>
          <w:lang w:val="en-US"/>
        </w:rPr>
        <w:t>qmake</w:t>
      </w:r>
      <w:r w:rsidRPr="003A425A">
        <w:rPr>
          <w:rFonts w:ascii="Times New Roman" w:hAnsi="Times New Roman"/>
          <w:color w:val="00B050"/>
          <w:sz w:val="24"/>
          <w:szCs w:val="24"/>
        </w:rPr>
        <w:t xml:space="preserve">, то модули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Core</w:t>
      </w:r>
      <w:r w:rsidRPr="003A425A">
        <w:rPr>
          <w:rFonts w:ascii="Times New Roman" w:hAnsi="Times New Roman"/>
          <w:color w:val="00B050"/>
          <w:sz w:val="24"/>
          <w:szCs w:val="24"/>
        </w:rPr>
        <w:t xml:space="preserve"> 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Gui</w:t>
      </w:r>
      <w:r w:rsidRPr="003A425A">
        <w:rPr>
          <w:rFonts w:ascii="Times New Roman" w:hAnsi="Times New Roman"/>
          <w:color w:val="00B050"/>
          <w:sz w:val="24"/>
          <w:szCs w:val="24"/>
        </w:rPr>
        <w:t xml:space="preserve"> добавляются автоматически. </w:t>
      </w:r>
      <w:r w:rsidRPr="003A425A">
        <w:rPr>
          <w:rFonts w:ascii="Times New Roman" w:hAnsi="Times New Roman"/>
          <w:sz w:val="24"/>
          <w:szCs w:val="24"/>
        </w:rPr>
        <w:t>Если вы используете С</w:t>
      </w:r>
      <w:r w:rsidRPr="003A425A">
        <w:rPr>
          <w:rFonts w:ascii="Times New Roman" w:hAnsi="Times New Roman"/>
          <w:sz w:val="24"/>
          <w:szCs w:val="24"/>
          <w:lang w:val="en-US"/>
        </w:rPr>
        <w:t>Make</w:t>
      </w:r>
      <w:r w:rsidRPr="003A425A">
        <w:rPr>
          <w:rFonts w:ascii="Times New Roman" w:hAnsi="Times New Roman"/>
          <w:sz w:val="24"/>
          <w:szCs w:val="24"/>
        </w:rPr>
        <w:t xml:space="preserve"> на </w:t>
      </w:r>
      <w:r w:rsidRPr="003A425A">
        <w:rPr>
          <w:rFonts w:ascii="Times New Roman" w:hAnsi="Times New Roman"/>
          <w:sz w:val="24"/>
          <w:szCs w:val="24"/>
          <w:lang w:val="en-US"/>
        </w:rPr>
        <w:t>Windows</w:t>
      </w:r>
      <w:r w:rsidRPr="003A425A">
        <w:rPr>
          <w:rFonts w:ascii="Times New Roman" w:hAnsi="Times New Roman"/>
          <w:sz w:val="24"/>
          <w:szCs w:val="24"/>
        </w:rPr>
        <w:t xml:space="preserve">, вам также следует присоединить библиотеку </w:t>
      </w:r>
      <w:r w:rsidRPr="003A425A">
        <w:rPr>
          <w:rFonts w:ascii="Times New Roman" w:hAnsi="Times New Roman"/>
          <w:sz w:val="24"/>
          <w:szCs w:val="24"/>
          <w:lang w:val="en-US"/>
        </w:rPr>
        <w:t>qtmain</w:t>
      </w:r>
      <w:r w:rsidRPr="003A425A">
        <w:rPr>
          <w:rFonts w:ascii="Times New Roman" w:hAnsi="Times New Roman"/>
          <w:sz w:val="24"/>
          <w:szCs w:val="24"/>
        </w:rPr>
        <w:t>.</w:t>
      </w:r>
    </w:p>
    <w:p w:rsidR="00385556" w:rsidRPr="003A425A" w:rsidRDefault="00385556" w:rsidP="00385556">
      <w:pPr>
        <w:jc w:val="both"/>
        <w:rPr>
          <w:rFonts w:ascii="Times New Roman" w:hAnsi="Times New Roman"/>
          <w:sz w:val="24"/>
          <w:szCs w:val="24"/>
        </w:rPr>
      </w:pPr>
      <w:r w:rsidRPr="003A425A">
        <w:rPr>
          <w:rFonts w:ascii="Times New Roman" w:hAnsi="Times New Roman"/>
          <w:sz w:val="24"/>
          <w:szCs w:val="24"/>
        </w:rPr>
        <w:t xml:space="preserve">Дополнительные модули </w:t>
      </w:r>
      <w:r w:rsidRPr="003A425A">
        <w:rPr>
          <w:rFonts w:ascii="Times New Roman" w:hAnsi="Times New Roman"/>
          <w:sz w:val="24"/>
          <w:szCs w:val="24"/>
          <w:lang w:val="en-US"/>
        </w:rPr>
        <w:t>qt</w:t>
      </w:r>
      <w:r w:rsidRPr="003A425A">
        <w:rPr>
          <w:rFonts w:ascii="Times New Roman" w:hAnsi="Times New Roman"/>
          <w:sz w:val="24"/>
          <w:szCs w:val="24"/>
        </w:rPr>
        <w:t xml:space="preserve"> предоставляют дополнительные возможности для решения некоторых специфических задач. Некоторые из этих модулей могут быть доступны только на некоторых платформах.</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Active</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 </w:t>
      </w:r>
      <w:r w:rsidRPr="003A425A">
        <w:rPr>
          <w:rFonts w:ascii="Times New Roman" w:hAnsi="Times New Roman"/>
          <w:color w:val="00B050"/>
          <w:sz w:val="24"/>
          <w:szCs w:val="24"/>
          <w:lang w:val="en-US"/>
        </w:rPr>
        <w:t>Windows</w:t>
      </w:r>
      <w:r w:rsidRPr="003A425A">
        <w:rPr>
          <w:rFonts w:ascii="Times New Roman" w:hAnsi="Times New Roman"/>
          <w:color w:val="00B050"/>
          <w:sz w:val="24"/>
          <w:szCs w:val="24"/>
        </w:rPr>
        <w:t xml:space="preserve"> классы для приложений, которые используют </w:t>
      </w:r>
      <w:r w:rsidRPr="003A425A">
        <w:rPr>
          <w:rFonts w:ascii="Times New Roman" w:hAnsi="Times New Roman"/>
          <w:color w:val="00B050"/>
          <w:sz w:val="24"/>
          <w:szCs w:val="24"/>
          <w:lang w:val="en-US"/>
        </w:rPr>
        <w:t>Active</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X</w:t>
      </w:r>
      <w:r w:rsidRPr="003A425A">
        <w:rPr>
          <w:rFonts w:ascii="Times New Roman" w:hAnsi="Times New Roman"/>
          <w:color w:val="00B050"/>
          <w:sz w:val="24"/>
          <w:szCs w:val="24"/>
        </w:rPr>
        <w:t xml:space="preserve"> и </w:t>
      </w:r>
      <w:r w:rsidRPr="003A425A">
        <w:rPr>
          <w:rFonts w:ascii="Times New Roman" w:hAnsi="Times New Roman"/>
          <w:color w:val="00B050"/>
          <w:sz w:val="24"/>
          <w:szCs w:val="24"/>
          <w:lang w:val="en-US"/>
        </w:rPr>
        <w:t>COM</w:t>
      </w:r>
      <w:r w:rsidRPr="003A425A">
        <w:rPr>
          <w:rFonts w:ascii="Times New Roman" w:hAnsi="Times New Roman"/>
          <w:color w:val="00B050"/>
          <w:sz w:val="24"/>
          <w:szCs w:val="24"/>
        </w:rPr>
        <w:t>.</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Concurrent</w:t>
      </w:r>
      <w:r w:rsidRPr="003A425A">
        <w:rPr>
          <w:rFonts w:ascii="Times New Roman" w:hAnsi="Times New Roman"/>
          <w:color w:val="00B050"/>
          <w:sz w:val="24"/>
          <w:szCs w:val="24"/>
        </w:rPr>
        <w:t xml:space="preserve"> – классы для написания многопоточных программ без использования низкоуровневых поточных примитивов.</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lastRenderedPageBreak/>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D</w:t>
      </w:r>
      <w:r w:rsidRPr="003A425A">
        <w:rPr>
          <w:rFonts w:ascii="Times New Roman" w:hAnsi="Times New Roman"/>
          <w:color w:val="00B050"/>
          <w:sz w:val="24"/>
          <w:szCs w:val="24"/>
        </w:rPr>
        <w:t>-</w:t>
      </w:r>
      <w:r w:rsidRPr="003A425A">
        <w:rPr>
          <w:rFonts w:ascii="Times New Roman" w:hAnsi="Times New Roman"/>
          <w:color w:val="00B050"/>
          <w:sz w:val="24"/>
          <w:szCs w:val="24"/>
          <w:lang w:val="en-US"/>
        </w:rPr>
        <w:t>Bus</w:t>
      </w:r>
      <w:r w:rsidRPr="003A425A">
        <w:rPr>
          <w:rFonts w:ascii="Times New Roman" w:hAnsi="Times New Roman"/>
          <w:color w:val="00B050"/>
          <w:sz w:val="24"/>
          <w:szCs w:val="24"/>
        </w:rPr>
        <w:t xml:space="preserve"> – </w:t>
      </w:r>
      <w:r w:rsidRPr="003A425A">
        <w:rPr>
          <w:rFonts w:ascii="Times New Roman" w:hAnsi="Times New Roman"/>
          <w:color w:val="00B050"/>
          <w:sz w:val="24"/>
          <w:szCs w:val="24"/>
          <w:lang w:val="en-US"/>
        </w:rPr>
        <w:t>Linux</w:t>
      </w:r>
      <w:r w:rsidRPr="003A425A">
        <w:rPr>
          <w:rFonts w:ascii="Times New Roman" w:hAnsi="Times New Roman"/>
          <w:color w:val="00B050"/>
          <w:sz w:val="24"/>
          <w:szCs w:val="24"/>
        </w:rPr>
        <w:t xml:space="preserve"> – классы для внутрипроцессной коммуникации над </w:t>
      </w:r>
      <w:r w:rsidRPr="003A425A">
        <w:rPr>
          <w:rFonts w:ascii="Times New Roman" w:hAnsi="Times New Roman"/>
          <w:color w:val="00B050"/>
          <w:sz w:val="24"/>
          <w:szCs w:val="24"/>
          <w:lang w:val="en-US"/>
        </w:rPr>
        <w:t>D</w:t>
      </w:r>
      <w:r w:rsidRPr="003A425A">
        <w:rPr>
          <w:rFonts w:ascii="Times New Roman" w:hAnsi="Times New Roman"/>
          <w:color w:val="00B050"/>
          <w:sz w:val="24"/>
          <w:szCs w:val="24"/>
        </w:rPr>
        <w:t>-</w:t>
      </w:r>
      <w:r w:rsidRPr="003A425A">
        <w:rPr>
          <w:rFonts w:ascii="Times New Roman" w:hAnsi="Times New Roman"/>
          <w:color w:val="00B050"/>
          <w:sz w:val="24"/>
          <w:szCs w:val="24"/>
          <w:lang w:val="en-US"/>
        </w:rPr>
        <w:t>Bus</w:t>
      </w:r>
      <w:r w:rsidRPr="003A425A">
        <w:rPr>
          <w:rFonts w:ascii="Times New Roman" w:hAnsi="Times New Roman"/>
          <w:color w:val="00B050"/>
          <w:sz w:val="24"/>
          <w:szCs w:val="24"/>
        </w:rPr>
        <w:t xml:space="preserve"> протоколом.</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Graphical</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Effects</w:t>
      </w:r>
      <w:r w:rsidRPr="003A425A">
        <w:rPr>
          <w:rFonts w:ascii="Times New Roman" w:hAnsi="Times New Roman"/>
          <w:color w:val="00B050"/>
          <w:sz w:val="24"/>
          <w:szCs w:val="24"/>
        </w:rPr>
        <w:t xml:space="preserve"> – графические эффекты для использования с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Quick</w:t>
      </w:r>
      <w:r w:rsidRPr="003A425A">
        <w:rPr>
          <w:rFonts w:ascii="Times New Roman" w:hAnsi="Times New Roman"/>
          <w:color w:val="00B050"/>
          <w:sz w:val="24"/>
          <w:szCs w:val="24"/>
        </w:rPr>
        <w:t>2.</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Image</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Formats</w:t>
      </w:r>
      <w:r w:rsidRPr="003A425A">
        <w:rPr>
          <w:rFonts w:ascii="Times New Roman" w:hAnsi="Times New Roman"/>
          <w:color w:val="00B050"/>
          <w:sz w:val="24"/>
          <w:szCs w:val="24"/>
        </w:rPr>
        <w:t xml:space="preserve"> – плагины для дополнительных форматов изображений </w:t>
      </w:r>
      <w:r w:rsidRPr="003A425A">
        <w:rPr>
          <w:rFonts w:ascii="Times New Roman" w:hAnsi="Times New Roman"/>
          <w:color w:val="00B050"/>
          <w:sz w:val="24"/>
          <w:szCs w:val="24"/>
          <w:lang w:val="en-US"/>
        </w:rPr>
        <w:t>TIFF</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MNG</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TGA</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WBMP</w:t>
      </w:r>
      <w:r w:rsidRPr="003A425A">
        <w:rPr>
          <w:rFonts w:ascii="Times New Roman" w:hAnsi="Times New Roman"/>
          <w:color w:val="00B050"/>
          <w:sz w:val="24"/>
          <w:szCs w:val="24"/>
        </w:rPr>
        <w:t>.</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OpenGL</w:t>
      </w:r>
      <w:r w:rsidRPr="003A425A">
        <w:rPr>
          <w:rFonts w:ascii="Times New Roman" w:hAnsi="Times New Roman"/>
          <w:color w:val="00B050"/>
          <w:sz w:val="24"/>
          <w:szCs w:val="24"/>
        </w:rPr>
        <w:t xml:space="preserve"> – классы для поддержки </w:t>
      </w:r>
      <w:r w:rsidRPr="003A425A">
        <w:rPr>
          <w:rFonts w:ascii="Times New Roman" w:hAnsi="Times New Roman"/>
          <w:color w:val="00B050"/>
          <w:sz w:val="24"/>
          <w:szCs w:val="24"/>
          <w:lang w:val="en-US"/>
        </w:rPr>
        <w:t>OpenGL</w:t>
      </w:r>
      <w:r w:rsidRPr="003A425A">
        <w:rPr>
          <w:rFonts w:ascii="Times New Roman" w:hAnsi="Times New Roman"/>
          <w:color w:val="00B050"/>
          <w:sz w:val="24"/>
          <w:szCs w:val="24"/>
        </w:rPr>
        <w:t xml:space="preserve"> (только для поддержки приложений из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4. В новом коде используйте классы из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Gui</w:t>
      </w:r>
      <w:r w:rsidRPr="003A425A">
        <w:rPr>
          <w:rFonts w:ascii="Times New Roman" w:hAnsi="Times New Roman"/>
          <w:color w:val="00B050"/>
          <w:sz w:val="24"/>
          <w:szCs w:val="24"/>
        </w:rPr>
        <w:t>).</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Print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Support</w:t>
      </w:r>
      <w:r w:rsidRPr="003A425A">
        <w:rPr>
          <w:rFonts w:ascii="Times New Roman" w:hAnsi="Times New Roman"/>
          <w:color w:val="00B050"/>
          <w:sz w:val="24"/>
          <w:szCs w:val="24"/>
        </w:rPr>
        <w:t xml:space="preserve"> – классы для того, чтобы сделать печать легче и более портативно.</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Declarative</w:t>
      </w:r>
      <w:r w:rsidRPr="003A425A">
        <w:rPr>
          <w:rFonts w:ascii="Times New Roman" w:hAnsi="Times New Roman"/>
          <w:color w:val="00B050"/>
          <w:sz w:val="24"/>
          <w:szCs w:val="24"/>
        </w:rPr>
        <w:t xml:space="preserve"> – обеспечивается для совместимости с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4.</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Script</w:t>
      </w:r>
      <w:r w:rsidRPr="003A425A">
        <w:rPr>
          <w:rFonts w:ascii="Times New Roman" w:hAnsi="Times New Roman"/>
          <w:color w:val="00B050"/>
          <w:sz w:val="24"/>
          <w:szCs w:val="24"/>
        </w:rPr>
        <w:t xml:space="preserve"> – классы для представления приложений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в виде сценариев. Обеспечивается для совместимости с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4. Для нового кода используйте </w:t>
      </w:r>
      <w:r w:rsidRPr="003A425A">
        <w:rPr>
          <w:rFonts w:ascii="Times New Roman" w:hAnsi="Times New Roman"/>
          <w:color w:val="00B050"/>
          <w:sz w:val="24"/>
          <w:szCs w:val="24"/>
          <w:lang w:val="en-US"/>
        </w:rPr>
        <w:t>QtQml</w:t>
      </w:r>
      <w:r w:rsidRPr="003A425A">
        <w:rPr>
          <w:rFonts w:ascii="Times New Roman" w:hAnsi="Times New Roman"/>
          <w:color w:val="00B050"/>
          <w:sz w:val="24"/>
          <w:szCs w:val="24"/>
        </w:rPr>
        <w:t xml:space="preserve">. </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Script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Tools</w:t>
      </w:r>
      <w:r w:rsidRPr="003A425A">
        <w:rPr>
          <w:rFonts w:ascii="Times New Roman" w:hAnsi="Times New Roman"/>
          <w:color w:val="00B050"/>
          <w:sz w:val="24"/>
          <w:szCs w:val="24"/>
        </w:rPr>
        <w:t xml:space="preserve"> – дополнительные компоненты для приложений, которые используют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Script</w:t>
      </w:r>
      <w:r w:rsidRPr="003A425A">
        <w:rPr>
          <w:rFonts w:ascii="Times New Roman" w:hAnsi="Times New Roman"/>
          <w:color w:val="00B050"/>
          <w:sz w:val="24"/>
          <w:szCs w:val="24"/>
        </w:rPr>
        <w:t>.</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Sensors</w:t>
      </w:r>
      <w:r w:rsidRPr="003A425A">
        <w:rPr>
          <w:rFonts w:ascii="Times New Roman" w:hAnsi="Times New Roman"/>
          <w:color w:val="00B050"/>
          <w:sz w:val="24"/>
          <w:szCs w:val="24"/>
        </w:rPr>
        <w:t xml:space="preserve"> – для мобильных устройств.</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XML</w:t>
      </w:r>
      <w:r w:rsidRPr="003A425A">
        <w:rPr>
          <w:rFonts w:ascii="Times New Roman" w:hAnsi="Times New Roman"/>
          <w:color w:val="00B050"/>
          <w:sz w:val="24"/>
          <w:szCs w:val="24"/>
        </w:rPr>
        <w:t xml:space="preserve"> – С++ реализация </w:t>
      </w:r>
      <w:r w:rsidRPr="003A425A">
        <w:rPr>
          <w:rFonts w:ascii="Times New Roman" w:hAnsi="Times New Roman"/>
          <w:color w:val="00B050"/>
          <w:sz w:val="24"/>
          <w:szCs w:val="24"/>
          <w:lang w:val="en-US"/>
        </w:rPr>
        <w:t>SAX</w:t>
      </w:r>
      <w:r w:rsidRPr="003A425A">
        <w:rPr>
          <w:rFonts w:ascii="Times New Roman" w:hAnsi="Times New Roman"/>
          <w:color w:val="00B050"/>
          <w:sz w:val="24"/>
          <w:szCs w:val="24"/>
        </w:rPr>
        <w:t xml:space="preserve"> и </w:t>
      </w:r>
      <w:r w:rsidRPr="003A425A">
        <w:rPr>
          <w:rFonts w:ascii="Times New Roman" w:hAnsi="Times New Roman"/>
          <w:color w:val="00B050"/>
          <w:sz w:val="24"/>
          <w:szCs w:val="24"/>
          <w:lang w:val="en-US"/>
        </w:rPr>
        <w:t>DOM</w:t>
      </w:r>
      <w:r w:rsidRPr="003A425A">
        <w:rPr>
          <w:rFonts w:ascii="Times New Roman" w:hAnsi="Times New Roman"/>
          <w:color w:val="00B050"/>
          <w:sz w:val="24"/>
          <w:szCs w:val="24"/>
        </w:rPr>
        <w:t xml:space="preserve">. Устарел. Использовать вместо него классы </w:t>
      </w:r>
      <w:r w:rsidRPr="003A425A">
        <w:rPr>
          <w:rFonts w:ascii="Times New Roman" w:hAnsi="Times New Roman"/>
          <w:color w:val="00B050"/>
          <w:sz w:val="24"/>
          <w:szCs w:val="24"/>
          <w:lang w:val="en-US"/>
        </w:rPr>
        <w:t>QXmlStreamReader</w:t>
      </w:r>
      <w:r w:rsidRPr="003A425A">
        <w:rPr>
          <w:rFonts w:ascii="Times New Roman" w:hAnsi="Times New Roman"/>
          <w:color w:val="00B050"/>
          <w:sz w:val="24"/>
          <w:szCs w:val="24"/>
        </w:rPr>
        <w:t xml:space="preserve"> и </w:t>
      </w:r>
      <w:r w:rsidRPr="003A425A">
        <w:rPr>
          <w:rFonts w:ascii="Times New Roman" w:hAnsi="Times New Roman"/>
          <w:color w:val="00B050"/>
          <w:sz w:val="24"/>
          <w:szCs w:val="24"/>
          <w:lang w:val="en-US"/>
        </w:rPr>
        <w:t>QXmlStreamWriter</w:t>
      </w:r>
      <w:r w:rsidRPr="003A425A">
        <w:rPr>
          <w:rFonts w:ascii="Times New Roman" w:hAnsi="Times New Roman"/>
          <w:color w:val="00B050"/>
          <w:sz w:val="24"/>
          <w:szCs w:val="24"/>
        </w:rPr>
        <w:t>.</w:t>
      </w:r>
    </w:p>
    <w:p w:rsidR="00385556" w:rsidRPr="003A425A" w:rsidRDefault="00385556" w:rsidP="004D4FF9">
      <w:pPr>
        <w:pStyle w:val="a8"/>
        <w:numPr>
          <w:ilvl w:val="0"/>
          <w:numId w:val="52"/>
        </w:numPr>
        <w:jc w:val="both"/>
        <w:rPr>
          <w:rFonts w:ascii="Times New Roman" w:hAnsi="Times New Roman"/>
          <w:color w:val="00B050"/>
          <w:sz w:val="24"/>
          <w:szCs w:val="24"/>
        </w:rPr>
      </w:pP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XML</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Patterns</w:t>
      </w:r>
      <w:r w:rsidRPr="003A425A">
        <w:rPr>
          <w:rFonts w:ascii="Times New Roman" w:hAnsi="Times New Roman"/>
          <w:color w:val="00B050"/>
          <w:sz w:val="24"/>
          <w:szCs w:val="24"/>
        </w:rPr>
        <w:t xml:space="preserve"> – поддержка </w:t>
      </w:r>
      <w:r w:rsidRPr="003A425A">
        <w:rPr>
          <w:rFonts w:ascii="Times New Roman" w:hAnsi="Times New Roman"/>
          <w:color w:val="00B050"/>
          <w:sz w:val="24"/>
          <w:szCs w:val="24"/>
          <w:lang w:val="en-US"/>
        </w:rPr>
        <w:t>XPath</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XQuery</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XSLT</w:t>
      </w:r>
      <w:r w:rsidRPr="003A425A">
        <w:rPr>
          <w:rFonts w:ascii="Times New Roman" w:hAnsi="Times New Roman"/>
          <w:color w:val="00B050"/>
          <w:sz w:val="24"/>
          <w:szCs w:val="24"/>
        </w:rPr>
        <w:t xml:space="preserve"> и </w:t>
      </w:r>
      <w:r w:rsidRPr="003A425A">
        <w:rPr>
          <w:rFonts w:ascii="Times New Roman" w:hAnsi="Times New Roman"/>
          <w:color w:val="00B050"/>
          <w:sz w:val="24"/>
          <w:szCs w:val="24"/>
          <w:lang w:val="en-US"/>
        </w:rPr>
        <w:t>XML</w:t>
      </w:r>
      <w:r w:rsidRPr="003A425A">
        <w:rPr>
          <w:rFonts w:ascii="Times New Roman" w:hAnsi="Times New Roman"/>
          <w:color w:val="00B050"/>
          <w:sz w:val="24"/>
          <w:szCs w:val="24"/>
        </w:rPr>
        <w:t xml:space="preserve"> схем.</w:t>
      </w:r>
    </w:p>
    <w:p w:rsidR="00385556" w:rsidRPr="003A425A" w:rsidRDefault="00385556" w:rsidP="00385556">
      <w:pPr>
        <w:jc w:val="both"/>
        <w:rPr>
          <w:rFonts w:ascii="Times New Roman" w:hAnsi="Times New Roman"/>
          <w:sz w:val="24"/>
          <w:szCs w:val="24"/>
        </w:rPr>
      </w:pPr>
      <w:r w:rsidRPr="003A425A">
        <w:rPr>
          <w:rFonts w:ascii="Times New Roman" w:hAnsi="Times New Roman"/>
          <w:sz w:val="24"/>
          <w:szCs w:val="24"/>
        </w:rPr>
        <w:t xml:space="preserve">Также в </w:t>
      </w:r>
      <w:r w:rsidRPr="003A425A">
        <w:rPr>
          <w:rFonts w:ascii="Times New Roman" w:hAnsi="Times New Roman"/>
          <w:sz w:val="24"/>
          <w:szCs w:val="24"/>
          <w:lang w:val="en-US"/>
        </w:rPr>
        <w:t>qt</w:t>
      </w:r>
      <w:r w:rsidRPr="003A425A">
        <w:rPr>
          <w:rFonts w:ascii="Times New Roman" w:hAnsi="Times New Roman"/>
          <w:sz w:val="24"/>
          <w:szCs w:val="24"/>
        </w:rPr>
        <w:t xml:space="preserve"> есть некоторые инструменты: Qt Designer, справка и </w:t>
      </w:r>
      <w:r w:rsidRPr="003A425A">
        <w:rPr>
          <w:rFonts w:ascii="Times New Roman" w:hAnsi="Times New Roman"/>
          <w:color w:val="FF0000"/>
          <w:sz w:val="24"/>
          <w:szCs w:val="24"/>
          <w:lang w:val="en-US"/>
        </w:rPr>
        <w:t>Qt</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UI</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Tools</w:t>
      </w:r>
      <w:r w:rsidRPr="003A425A">
        <w:rPr>
          <w:rFonts w:ascii="Times New Roman" w:hAnsi="Times New Roman"/>
          <w:sz w:val="24"/>
          <w:szCs w:val="24"/>
        </w:rPr>
        <w:t xml:space="preserve"> для динамической загрузки виджетов во время выполнения.</w:t>
      </w:r>
    </w:p>
    <w:p w:rsidR="0069504C" w:rsidRPr="003A425A" w:rsidRDefault="0069504C" w:rsidP="0069504C">
      <w:pPr>
        <w:pStyle w:val="1"/>
        <w:rPr>
          <w:rFonts w:ascii="Times New Roman" w:hAnsi="Times New Roman"/>
          <w:b w:val="0"/>
          <w:sz w:val="24"/>
          <w:szCs w:val="24"/>
        </w:rPr>
      </w:pPr>
      <w:bookmarkStart w:id="126" w:name="_Toc382058241"/>
      <w:r w:rsidRPr="003A425A">
        <w:rPr>
          <w:rFonts w:ascii="Times New Roman" w:hAnsi="Times New Roman"/>
          <w:sz w:val="24"/>
          <w:szCs w:val="24"/>
        </w:rPr>
        <w:t>МОДУЛЬ ЯДРА</w:t>
      </w:r>
      <w:bookmarkEnd w:id="126"/>
    </w:p>
    <w:p w:rsidR="0069504C" w:rsidRPr="003A425A" w:rsidRDefault="00953454" w:rsidP="0069504C">
      <w:pPr>
        <w:jc w:val="both"/>
        <w:rPr>
          <w:rFonts w:ascii="Times New Roman" w:hAnsi="Times New Roman"/>
          <w:sz w:val="24"/>
          <w:szCs w:val="24"/>
        </w:rPr>
      </w:pPr>
      <w:hyperlink r:id="rId186" w:history="1">
        <w:r w:rsidR="0069504C" w:rsidRPr="003A425A">
          <w:rPr>
            <w:rStyle w:val="a3"/>
            <w:rFonts w:ascii="Times New Roman" w:hAnsi="Times New Roman"/>
            <w:sz w:val="24"/>
            <w:szCs w:val="24"/>
          </w:rPr>
          <w:t>http://qt-project.org/doc/qt-5.1/qtcore/qtcore-index.html</w:t>
        </w:r>
      </w:hyperlink>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Все модули qt полагаются на модуль ядра. При помощи ядра qt добавляет к С++ следующую функциональность:</w:t>
      </w:r>
    </w:p>
    <w:p w:rsidR="0069504C" w:rsidRPr="003A425A" w:rsidRDefault="0069504C" w:rsidP="0069504C">
      <w:pPr>
        <w:pStyle w:val="a8"/>
        <w:numPr>
          <w:ilvl w:val="0"/>
          <w:numId w:val="3"/>
        </w:numPr>
        <w:jc w:val="both"/>
        <w:rPr>
          <w:rFonts w:ascii="Times New Roman" w:hAnsi="Times New Roman"/>
          <w:sz w:val="24"/>
          <w:szCs w:val="24"/>
        </w:rPr>
      </w:pPr>
      <w:r w:rsidRPr="003A425A">
        <w:rPr>
          <w:rFonts w:ascii="Times New Roman" w:hAnsi="Times New Roman"/>
          <w:sz w:val="24"/>
          <w:szCs w:val="24"/>
        </w:rPr>
        <w:t>Механизм сигналов и слотов для коммуникации между объектами;</w:t>
      </w:r>
    </w:p>
    <w:p w:rsidR="0069504C" w:rsidRPr="003A425A" w:rsidRDefault="0069504C" w:rsidP="0069504C">
      <w:pPr>
        <w:pStyle w:val="a8"/>
        <w:numPr>
          <w:ilvl w:val="0"/>
          <w:numId w:val="3"/>
        </w:numPr>
        <w:jc w:val="both"/>
        <w:rPr>
          <w:rFonts w:ascii="Times New Roman" w:hAnsi="Times New Roman"/>
          <w:sz w:val="24"/>
          <w:szCs w:val="24"/>
        </w:rPr>
      </w:pPr>
      <w:r w:rsidRPr="003A425A">
        <w:rPr>
          <w:rFonts w:ascii="Times New Roman" w:hAnsi="Times New Roman"/>
          <w:sz w:val="24"/>
          <w:szCs w:val="24"/>
        </w:rPr>
        <w:t>Свойства объектов</w:t>
      </w:r>
    </w:p>
    <w:p w:rsidR="0069504C" w:rsidRPr="003A425A" w:rsidRDefault="0069504C" w:rsidP="0069504C">
      <w:pPr>
        <w:pStyle w:val="a8"/>
        <w:numPr>
          <w:ilvl w:val="0"/>
          <w:numId w:val="3"/>
        </w:numPr>
        <w:jc w:val="both"/>
        <w:rPr>
          <w:rFonts w:ascii="Times New Roman" w:hAnsi="Times New Roman"/>
          <w:sz w:val="24"/>
          <w:szCs w:val="24"/>
        </w:rPr>
      </w:pPr>
      <w:r w:rsidRPr="003A425A">
        <w:rPr>
          <w:rFonts w:ascii="Times New Roman" w:hAnsi="Times New Roman"/>
          <w:sz w:val="24"/>
          <w:szCs w:val="24"/>
        </w:rPr>
        <w:t>Иерархические объектные деревья</w:t>
      </w:r>
    </w:p>
    <w:p w:rsidR="0069504C" w:rsidRPr="003A425A" w:rsidRDefault="0069504C" w:rsidP="0069504C">
      <w:pPr>
        <w:pStyle w:val="a8"/>
        <w:numPr>
          <w:ilvl w:val="0"/>
          <w:numId w:val="3"/>
        </w:numPr>
        <w:jc w:val="both"/>
        <w:rPr>
          <w:rFonts w:ascii="Times New Roman" w:hAnsi="Times New Roman"/>
          <w:sz w:val="24"/>
          <w:szCs w:val="24"/>
        </w:rPr>
      </w:pPr>
      <w:r w:rsidRPr="003A425A">
        <w:rPr>
          <w:rFonts w:ascii="Times New Roman" w:hAnsi="Times New Roman"/>
          <w:sz w:val="24"/>
          <w:szCs w:val="24"/>
        </w:rPr>
        <w:t>Владение объектами безопасным способом при помощи специальных указателей</w:t>
      </w:r>
    </w:p>
    <w:p w:rsidR="0069504C" w:rsidRPr="003A425A" w:rsidRDefault="0069504C" w:rsidP="0069504C">
      <w:pPr>
        <w:pStyle w:val="a8"/>
        <w:numPr>
          <w:ilvl w:val="0"/>
          <w:numId w:val="3"/>
        </w:numPr>
        <w:jc w:val="both"/>
        <w:rPr>
          <w:rFonts w:ascii="Times New Roman" w:hAnsi="Times New Roman"/>
          <w:color w:val="00B050"/>
          <w:sz w:val="24"/>
          <w:szCs w:val="24"/>
        </w:rPr>
      </w:pPr>
      <w:r w:rsidRPr="003A425A">
        <w:rPr>
          <w:rFonts w:ascii="Times New Roman" w:hAnsi="Times New Roman"/>
          <w:sz w:val="24"/>
          <w:szCs w:val="24"/>
        </w:rPr>
        <w:t>Динамическое определение типов, которое работает</w:t>
      </w:r>
      <w:r w:rsidRPr="003A425A">
        <w:rPr>
          <w:rFonts w:ascii="Times New Roman" w:hAnsi="Times New Roman"/>
          <w:color w:val="00B050"/>
          <w:sz w:val="24"/>
          <w:szCs w:val="24"/>
        </w:rPr>
        <w:t xml:space="preserve"> сквозь границы библиотек</w:t>
      </w:r>
      <w:r w:rsidRPr="003A425A">
        <w:rPr>
          <w:rFonts w:ascii="Times New Roman" w:hAnsi="Times New Roman"/>
          <w:sz w:val="24"/>
          <w:szCs w:val="24"/>
        </w:rPr>
        <w:t>.</w:t>
      </w:r>
    </w:p>
    <w:p w:rsidR="0069504C" w:rsidRPr="003A425A" w:rsidRDefault="0069504C" w:rsidP="0069504C">
      <w:pPr>
        <w:pStyle w:val="2"/>
        <w:rPr>
          <w:rFonts w:ascii="Times New Roman" w:hAnsi="Times New Roman"/>
          <w:b w:val="0"/>
          <w:sz w:val="24"/>
          <w:szCs w:val="24"/>
        </w:rPr>
      </w:pPr>
      <w:bookmarkStart w:id="127" w:name="_Toc382058242"/>
      <w:r w:rsidRPr="003A425A">
        <w:rPr>
          <w:rFonts w:ascii="Times New Roman" w:hAnsi="Times New Roman"/>
          <w:sz w:val="24"/>
          <w:szCs w:val="24"/>
        </w:rPr>
        <w:t>ОБЪЕКТНАЯ МОДЕЛЬ</w:t>
      </w:r>
      <w:bookmarkEnd w:id="127"/>
    </w:p>
    <w:p w:rsidR="0069504C" w:rsidRPr="003A425A" w:rsidRDefault="00953454" w:rsidP="0069504C">
      <w:pPr>
        <w:jc w:val="both"/>
        <w:rPr>
          <w:rFonts w:ascii="Times New Roman" w:hAnsi="Times New Roman"/>
          <w:sz w:val="24"/>
          <w:szCs w:val="24"/>
        </w:rPr>
      </w:pPr>
      <w:hyperlink r:id="rId187" w:history="1">
        <w:r w:rsidR="0069504C" w:rsidRPr="003A425A">
          <w:rPr>
            <w:rStyle w:val="a3"/>
            <w:rFonts w:ascii="Times New Roman" w:hAnsi="Times New Roman"/>
            <w:sz w:val="24"/>
            <w:szCs w:val="24"/>
          </w:rPr>
          <w:t>http://qt-project.org/doc/qt-5.1/qtcore/object.html</w:t>
        </w:r>
      </w:hyperlink>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Стандартная объектная модель С++ обеспечивает очень эффективную поддержку объектной парадигмы во время выполнения. Но в некоторых проблемных областях её статическая природа является очень негибкой. Например, разработка графического интерфейса пользователя требует как эффективности во время выполнения, так и высокого уровня гибкости. Qt обеспечивает это, комбинируя скорость С++ с объектной моделью qt.</w:t>
      </w:r>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Qt добавляет следующие особенности к С++:</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Сигналы и слоты</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Объектные свойства</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lastRenderedPageBreak/>
        <w:t>Мощные события и фильтры событий</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Контекстуальный перевод строк для интернационализации</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Изысканные таймеры, которые позволяют элегантно интегрировать много задач в управляемое событиями приложение с графическим интерфейсом пользователей</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Иерархические и запрашиваемые деревья объектов, которые организуют владение объектом естественным образом</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Охраняемые указатели,</w:t>
      </w:r>
      <w:r w:rsidR="00274517" w:rsidRPr="003A425A">
        <w:rPr>
          <w:rFonts w:ascii="Times New Roman" w:hAnsi="Times New Roman"/>
          <w:sz w:val="24"/>
          <w:szCs w:val="24"/>
        </w:rPr>
        <w:t xml:space="preserve"> которые автоматически установливаются</w:t>
      </w:r>
      <w:r w:rsidRPr="003A425A">
        <w:rPr>
          <w:rFonts w:ascii="Times New Roman" w:hAnsi="Times New Roman"/>
          <w:sz w:val="24"/>
          <w:szCs w:val="24"/>
        </w:rPr>
        <w:t xml:space="preserve"> в 0, когда ссылаемые объекты уничтожаются, в отличие от нормального С++ указателя, который становится свисающим, когда его объект уничтожается.</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 xml:space="preserve">Динамическое приведение типов, </w:t>
      </w:r>
      <w:r w:rsidRPr="003A425A">
        <w:rPr>
          <w:rFonts w:ascii="Times New Roman" w:hAnsi="Times New Roman"/>
          <w:color w:val="FF0000"/>
          <w:sz w:val="24"/>
          <w:szCs w:val="24"/>
        </w:rPr>
        <w:t>которое работает сквозь границы библиотек</w:t>
      </w:r>
      <w:r w:rsidRPr="003A425A">
        <w:rPr>
          <w:rFonts w:ascii="Times New Roman" w:hAnsi="Times New Roman"/>
          <w:sz w:val="24"/>
          <w:szCs w:val="24"/>
        </w:rPr>
        <w:t xml:space="preserve"> (</w:t>
      </w:r>
      <w:r w:rsidRPr="003A425A">
        <w:rPr>
          <w:rFonts w:ascii="Times New Roman" w:hAnsi="Times New Roman"/>
          <w:i/>
          <w:sz w:val="24"/>
          <w:szCs w:val="24"/>
        </w:rPr>
        <w:t>не понимаю, причём здесь границы библиотек</w:t>
      </w:r>
      <w:r w:rsidRPr="003A425A">
        <w:rPr>
          <w:rFonts w:ascii="Times New Roman" w:hAnsi="Times New Roman"/>
          <w:sz w:val="24"/>
          <w:szCs w:val="24"/>
        </w:rPr>
        <w:t>)</w:t>
      </w:r>
    </w:p>
    <w:p w:rsidR="0069504C" w:rsidRPr="003A425A" w:rsidRDefault="0069504C" w:rsidP="004D4FF9">
      <w:pPr>
        <w:pStyle w:val="a8"/>
        <w:numPr>
          <w:ilvl w:val="0"/>
          <w:numId w:val="134"/>
        </w:numPr>
        <w:jc w:val="both"/>
        <w:rPr>
          <w:rFonts w:ascii="Times New Roman" w:hAnsi="Times New Roman"/>
          <w:sz w:val="24"/>
          <w:szCs w:val="24"/>
        </w:rPr>
      </w:pPr>
      <w:r w:rsidRPr="003A425A">
        <w:rPr>
          <w:rFonts w:ascii="Times New Roman" w:hAnsi="Times New Roman"/>
          <w:sz w:val="24"/>
          <w:szCs w:val="24"/>
        </w:rPr>
        <w:t>Поддержка создания частных типов</w:t>
      </w:r>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 xml:space="preserve">Многие из этих особенностей qt применяются со стандартными техниками qt, основанными на наследовании от класса </w:t>
      </w:r>
      <w:r w:rsidRPr="003A425A">
        <w:rPr>
          <w:rFonts w:ascii="Times New Roman" w:hAnsi="Times New Roman"/>
          <w:sz w:val="24"/>
          <w:szCs w:val="24"/>
          <w:lang w:val="en-US"/>
        </w:rPr>
        <w:t>QObject</w:t>
      </w:r>
      <w:r w:rsidRPr="003A425A">
        <w:rPr>
          <w:rFonts w:ascii="Times New Roman" w:hAnsi="Times New Roman"/>
          <w:sz w:val="24"/>
          <w:szCs w:val="24"/>
        </w:rPr>
        <w:t>. Другие, такие как механизм коммуникации объектов и динамическая система свойств, требуют мета-объектной системы, обеспечиваемой moc.</w:t>
      </w:r>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Мета-объектная система – это расширение С++, которое делает язык лучше пригодным к программированию компонентов графического интерфейса пользователя.</w:t>
      </w:r>
      <w:r w:rsidR="00274517" w:rsidRPr="003A425A">
        <w:rPr>
          <w:rFonts w:ascii="Times New Roman" w:hAnsi="Times New Roman"/>
          <w:sz w:val="24"/>
          <w:szCs w:val="24"/>
        </w:rPr>
        <w:t xml:space="preserve"> </w:t>
      </w:r>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Некоторые из добавленных особенностей, перечисленных выше для объектной модели qt, требуют, чтобы мы думали об объектах qt как о</w:t>
      </w:r>
      <w:r w:rsidR="00274517" w:rsidRPr="003A425A">
        <w:rPr>
          <w:rFonts w:ascii="Times New Roman" w:hAnsi="Times New Roman"/>
          <w:sz w:val="24"/>
          <w:szCs w:val="24"/>
        </w:rPr>
        <w:t>б</w:t>
      </w:r>
      <w:r w:rsidRPr="003A425A">
        <w:rPr>
          <w:rFonts w:ascii="Times New Roman" w:hAnsi="Times New Roman"/>
          <w:sz w:val="24"/>
          <w:szCs w:val="24"/>
        </w:rPr>
        <w:t xml:space="preserve"> идентичностях, а не как о значениях. Значения копируются или присваиваются, а идентичности клонируются. Они выглядят идентичными, но они имеют разные имена, разные локации, и могут иметь полностью разные социальные связи.</w:t>
      </w:r>
      <w:r w:rsidR="00274517" w:rsidRPr="003A425A">
        <w:rPr>
          <w:rFonts w:ascii="Times New Roman" w:hAnsi="Times New Roman"/>
          <w:sz w:val="24"/>
          <w:szCs w:val="24"/>
        </w:rPr>
        <w:t xml:space="preserve"> </w:t>
      </w:r>
      <w:r w:rsidRPr="003A425A">
        <w:rPr>
          <w:rFonts w:ascii="Times New Roman" w:hAnsi="Times New Roman"/>
          <w:sz w:val="24"/>
          <w:szCs w:val="24"/>
        </w:rPr>
        <w:t>Клонирование идентичности является более сложной операцией, чем копирование или присваивание значения. Мы можем видеть, что это значит в объектной модели qt.</w:t>
      </w:r>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Объект qt</w:t>
      </w:r>
      <w:r w:rsidR="00274517" w:rsidRPr="003A425A">
        <w:rPr>
          <w:rFonts w:ascii="Times New Roman" w:hAnsi="Times New Roman"/>
          <w:sz w:val="24"/>
          <w:szCs w:val="24"/>
        </w:rPr>
        <w:t xml:space="preserve"> может</w:t>
      </w:r>
    </w:p>
    <w:p w:rsidR="0069504C" w:rsidRPr="003A425A" w:rsidRDefault="0069504C" w:rsidP="004D4FF9">
      <w:pPr>
        <w:pStyle w:val="a8"/>
        <w:numPr>
          <w:ilvl w:val="0"/>
          <w:numId w:val="135"/>
        </w:numPr>
        <w:jc w:val="both"/>
        <w:rPr>
          <w:rFonts w:ascii="Times New Roman" w:hAnsi="Times New Roman"/>
          <w:sz w:val="24"/>
          <w:szCs w:val="24"/>
        </w:rPr>
      </w:pPr>
      <w:r w:rsidRPr="003A425A">
        <w:rPr>
          <w:rFonts w:ascii="Times New Roman" w:hAnsi="Times New Roman"/>
          <w:sz w:val="24"/>
          <w:szCs w:val="24"/>
        </w:rPr>
        <w:t>Иметь уникальное имя (</w:t>
      </w:r>
      <w:hyperlink r:id="rId188" w:anchor="objectName-prop" w:history="1">
        <w:r w:rsidRPr="003A425A">
          <w:rPr>
            <w:rStyle w:val="a3"/>
            <w:rFonts w:ascii="Times New Roman" w:hAnsi="Times New Roman"/>
            <w:color w:val="auto"/>
            <w:sz w:val="24"/>
            <w:szCs w:val="24"/>
          </w:rPr>
          <w:t>QObject::objectName</w:t>
        </w:r>
      </w:hyperlink>
      <w:r w:rsidRPr="003A425A">
        <w:rPr>
          <w:rFonts w:ascii="Times New Roman" w:hAnsi="Times New Roman"/>
          <w:sz w:val="24"/>
          <w:szCs w:val="24"/>
        </w:rPr>
        <w:t>()). Если мы копируем, то какое имя мы должны дать объекту?</w:t>
      </w:r>
    </w:p>
    <w:p w:rsidR="0069504C" w:rsidRPr="003A425A" w:rsidRDefault="0069504C" w:rsidP="004D4FF9">
      <w:pPr>
        <w:pStyle w:val="a8"/>
        <w:numPr>
          <w:ilvl w:val="0"/>
          <w:numId w:val="135"/>
        </w:numPr>
        <w:jc w:val="both"/>
        <w:rPr>
          <w:rFonts w:ascii="Times New Roman" w:hAnsi="Times New Roman"/>
          <w:sz w:val="24"/>
          <w:szCs w:val="24"/>
        </w:rPr>
      </w:pPr>
      <w:r w:rsidRPr="003A425A">
        <w:rPr>
          <w:rFonts w:ascii="Times New Roman" w:hAnsi="Times New Roman"/>
          <w:sz w:val="24"/>
          <w:szCs w:val="24"/>
        </w:rPr>
        <w:t>Иметь локацию в объектной иерархии. Если мы копируем объект, то где мы должны е</w:t>
      </w:r>
      <w:r w:rsidR="00274517" w:rsidRPr="003A425A">
        <w:rPr>
          <w:rFonts w:ascii="Times New Roman" w:hAnsi="Times New Roman"/>
          <w:sz w:val="24"/>
          <w:szCs w:val="24"/>
        </w:rPr>
        <w:t>го</w:t>
      </w:r>
      <w:r w:rsidRPr="003A425A">
        <w:rPr>
          <w:rFonts w:ascii="Times New Roman" w:hAnsi="Times New Roman"/>
          <w:sz w:val="24"/>
          <w:szCs w:val="24"/>
        </w:rPr>
        <w:t xml:space="preserve"> разместить?</w:t>
      </w:r>
    </w:p>
    <w:p w:rsidR="0069504C" w:rsidRPr="003A425A" w:rsidRDefault="0069504C" w:rsidP="004D4FF9">
      <w:pPr>
        <w:pStyle w:val="a8"/>
        <w:numPr>
          <w:ilvl w:val="0"/>
          <w:numId w:val="135"/>
        </w:numPr>
        <w:jc w:val="both"/>
        <w:rPr>
          <w:rFonts w:ascii="Times New Roman" w:hAnsi="Times New Roman"/>
          <w:sz w:val="24"/>
          <w:szCs w:val="24"/>
        </w:rPr>
      </w:pPr>
      <w:r w:rsidRPr="003A425A">
        <w:rPr>
          <w:rFonts w:ascii="Times New Roman" w:hAnsi="Times New Roman"/>
          <w:sz w:val="24"/>
          <w:szCs w:val="24"/>
        </w:rPr>
        <w:t>Может быть связан с другими объектами qt при помощи механизма сигналов и слотов. Как мы должны переносить данные связи на копию объекта?</w:t>
      </w:r>
    </w:p>
    <w:p w:rsidR="0069504C" w:rsidRPr="003A425A" w:rsidRDefault="0069504C" w:rsidP="004D4FF9">
      <w:pPr>
        <w:pStyle w:val="a8"/>
        <w:numPr>
          <w:ilvl w:val="0"/>
          <w:numId w:val="135"/>
        </w:numPr>
        <w:jc w:val="both"/>
        <w:rPr>
          <w:rFonts w:ascii="Times New Roman" w:hAnsi="Times New Roman"/>
          <w:color w:val="00B050"/>
          <w:sz w:val="24"/>
          <w:szCs w:val="24"/>
        </w:rPr>
      </w:pPr>
      <w:r w:rsidRPr="003A425A">
        <w:rPr>
          <w:rFonts w:ascii="Times New Roman" w:hAnsi="Times New Roman"/>
          <w:sz w:val="24"/>
          <w:szCs w:val="24"/>
        </w:rPr>
        <w:t>Может иметь новые свойства, которые добавляются ему во время выполнения и которые не объявлены в С++ классе. Должна ли копия включать данные свойства?</w:t>
      </w:r>
    </w:p>
    <w:p w:rsidR="0069504C" w:rsidRPr="003A425A" w:rsidRDefault="0069504C" w:rsidP="0069504C">
      <w:pPr>
        <w:jc w:val="both"/>
        <w:rPr>
          <w:rFonts w:ascii="Times New Roman" w:hAnsi="Times New Roman"/>
          <w:sz w:val="24"/>
          <w:szCs w:val="24"/>
        </w:rPr>
      </w:pPr>
      <w:r w:rsidRPr="003A425A">
        <w:rPr>
          <w:rFonts w:ascii="Times New Roman" w:hAnsi="Times New Roman"/>
          <w:sz w:val="24"/>
          <w:szCs w:val="24"/>
        </w:rPr>
        <w:t xml:space="preserve">По этим причинам объекты qt должны обрабатываться как идентичности, но не как значения. Идентичности клонируются, но не копируются или присваиваются. </w:t>
      </w:r>
      <w:r w:rsidRPr="003A425A">
        <w:rPr>
          <w:rFonts w:ascii="Times New Roman" w:hAnsi="Times New Roman"/>
          <w:color w:val="00B050"/>
          <w:sz w:val="24"/>
          <w:szCs w:val="24"/>
        </w:rPr>
        <w:t xml:space="preserve">Поэтому класс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 xml:space="preserve"> и все его подклассы (прямые или непрямые) имеют свои конструкторы копирования и операторы присваивания защищёнными.</w:t>
      </w:r>
    </w:p>
    <w:p w:rsidR="00802DEE" w:rsidRPr="003A425A" w:rsidRDefault="00802DEE" w:rsidP="00802DEE">
      <w:pPr>
        <w:pStyle w:val="3"/>
        <w:rPr>
          <w:b w:val="0"/>
          <w:sz w:val="24"/>
          <w:szCs w:val="24"/>
        </w:rPr>
      </w:pPr>
      <w:bookmarkStart w:id="128" w:name="_Toc382058243"/>
      <w:r w:rsidRPr="003A425A">
        <w:rPr>
          <w:sz w:val="24"/>
          <w:szCs w:val="24"/>
        </w:rPr>
        <w:t>ОБЪЕКТНЫЕ ДЕРЕВЬЯ И ВЛАДЕНИЕ</w:t>
      </w:r>
      <w:bookmarkEnd w:id="128"/>
    </w:p>
    <w:p w:rsidR="00802DEE" w:rsidRPr="003A425A" w:rsidRDefault="00953454" w:rsidP="00802DEE">
      <w:pPr>
        <w:jc w:val="both"/>
        <w:rPr>
          <w:rFonts w:ascii="Times New Roman" w:hAnsi="Times New Roman"/>
          <w:sz w:val="24"/>
          <w:szCs w:val="24"/>
        </w:rPr>
      </w:pPr>
      <w:hyperlink r:id="rId189" w:history="1">
        <w:r w:rsidR="00802DEE" w:rsidRPr="003A425A">
          <w:rPr>
            <w:rStyle w:val="a3"/>
            <w:rFonts w:ascii="Times New Roman" w:hAnsi="Times New Roman"/>
            <w:sz w:val="24"/>
            <w:szCs w:val="24"/>
          </w:rPr>
          <w:t>http://qt-project.org/doc/qt-5.1/qtcore/objecttrees.html</w:t>
        </w:r>
      </w:hyperlink>
    </w:p>
    <w:p w:rsidR="00802DEE" w:rsidRPr="003A425A" w:rsidRDefault="00802DEE" w:rsidP="00802DEE">
      <w:pPr>
        <w:jc w:val="both"/>
        <w:rPr>
          <w:rFonts w:ascii="Times New Roman" w:hAnsi="Times New Roman"/>
          <w:sz w:val="24"/>
          <w:szCs w:val="24"/>
        </w:rPr>
      </w:pPr>
      <w:r w:rsidRPr="003A425A">
        <w:rPr>
          <w:rFonts w:ascii="Times New Roman" w:hAnsi="Times New Roman"/>
          <w:sz w:val="24"/>
          <w:szCs w:val="24"/>
          <w:lang w:val="en-US"/>
        </w:rPr>
        <w:lastRenderedPageBreak/>
        <w:t>QObject</w:t>
      </w:r>
      <w:r w:rsidRPr="003A425A">
        <w:rPr>
          <w:rFonts w:ascii="Times New Roman" w:hAnsi="Times New Roman"/>
          <w:sz w:val="24"/>
          <w:szCs w:val="24"/>
        </w:rPr>
        <w:t xml:space="preserve"> организует себя в дерева объектов. В каждом подклассе данного класса есть некоторые внутренние члены данных, которые отслеживают родителей и детей. Класс </w:t>
      </w:r>
      <w:r w:rsidRPr="003A425A">
        <w:rPr>
          <w:rFonts w:ascii="Times New Roman" w:hAnsi="Times New Roman"/>
          <w:sz w:val="24"/>
          <w:szCs w:val="24"/>
          <w:lang w:val="en-US"/>
        </w:rPr>
        <w:t>QWidget</w:t>
      </w:r>
      <w:r w:rsidRPr="003A425A">
        <w:rPr>
          <w:rFonts w:ascii="Times New Roman" w:hAnsi="Times New Roman"/>
          <w:sz w:val="24"/>
          <w:szCs w:val="24"/>
        </w:rPr>
        <w:t xml:space="preserve"> также расширяет данную функциональность, так как наследник также обычно становится виджетом, что означает, что он также показывается графически внутри рамки своего родителя. Этот механизм активно используется при удалении объектов. Например, при удалении некоторого родительского виджета также удаляются все его дочерние виджеты.</w:t>
      </w:r>
    </w:p>
    <w:p w:rsidR="00802DEE" w:rsidRPr="003A425A" w:rsidRDefault="00802DEE" w:rsidP="00802DEE">
      <w:pPr>
        <w:jc w:val="both"/>
        <w:rPr>
          <w:rFonts w:ascii="Times New Roman" w:hAnsi="Times New Roman"/>
          <w:sz w:val="24"/>
          <w:szCs w:val="24"/>
        </w:rPr>
      </w:pPr>
      <w:r w:rsidRPr="003A425A">
        <w:rPr>
          <w:rFonts w:ascii="Times New Roman" w:hAnsi="Times New Roman"/>
          <w:sz w:val="24"/>
          <w:szCs w:val="24"/>
        </w:rPr>
        <w:t xml:space="preserve">Когда объекты создаются в яме, то дерево может быть построено из них в любом порядке, а позднее объекты в дереве могут быть уничтожены в любом порядке. Когда в дереве удаляется любой объект </w:t>
      </w:r>
      <w:r w:rsidRPr="003A425A">
        <w:rPr>
          <w:rFonts w:ascii="Times New Roman" w:hAnsi="Times New Roman"/>
          <w:sz w:val="24"/>
          <w:szCs w:val="24"/>
          <w:lang w:val="en-US"/>
        </w:rPr>
        <w:t>QObject</w:t>
      </w:r>
      <w:r w:rsidRPr="003A425A">
        <w:rPr>
          <w:rFonts w:ascii="Times New Roman" w:hAnsi="Times New Roman"/>
          <w:sz w:val="24"/>
          <w:szCs w:val="24"/>
        </w:rPr>
        <w:t xml:space="preserve">, то если данный объект имеет родителя, деструктор автоматически удаляет объект из его родителей. Если объект имеет наследников, то деструктор автоматически удаляет каждого наследника. Ни один объект не будет уничтожен дважды. </w:t>
      </w:r>
    </w:p>
    <w:p w:rsidR="00802DEE" w:rsidRPr="003A425A" w:rsidRDefault="00802DEE" w:rsidP="00802DEE">
      <w:pPr>
        <w:jc w:val="both"/>
        <w:rPr>
          <w:rFonts w:ascii="Times New Roman" w:hAnsi="Times New Roman"/>
          <w:i/>
          <w:sz w:val="24"/>
          <w:szCs w:val="24"/>
        </w:rPr>
      </w:pPr>
      <w:r w:rsidRPr="003A425A">
        <w:rPr>
          <w:rFonts w:ascii="Times New Roman" w:hAnsi="Times New Roman"/>
          <w:sz w:val="24"/>
          <w:szCs w:val="24"/>
        </w:rPr>
        <w:t xml:space="preserve">В стандарте С++ деструкторы вызываются в обратном порядке конструкторов. </w:t>
      </w:r>
      <w:r w:rsidRPr="003A425A">
        <w:rPr>
          <w:rFonts w:ascii="Times New Roman" w:hAnsi="Times New Roman"/>
          <w:i/>
          <w:sz w:val="24"/>
          <w:szCs w:val="24"/>
        </w:rPr>
        <w:t>В данной части поэтому указывается, что в обычном С++ нельзя создавать объекты в произвольном порядке, если известно в каком порядке они будут удаляться, но в qt это делать можно, как было сказано ранее.</w:t>
      </w:r>
    </w:p>
    <w:p w:rsidR="00274517" w:rsidRPr="003A425A" w:rsidRDefault="00274517" w:rsidP="00802DEE">
      <w:pPr>
        <w:pStyle w:val="3"/>
        <w:rPr>
          <w:b w:val="0"/>
          <w:sz w:val="24"/>
          <w:szCs w:val="24"/>
        </w:rPr>
      </w:pPr>
      <w:bookmarkStart w:id="129" w:name="_Toc382058244"/>
      <w:r w:rsidRPr="003A425A">
        <w:rPr>
          <w:sz w:val="24"/>
          <w:szCs w:val="24"/>
        </w:rPr>
        <w:t>МЕТА-ОБЪЕКТНАЯ СИСТЕМА</w:t>
      </w:r>
      <w:r w:rsidRPr="003A425A">
        <w:rPr>
          <w:b w:val="0"/>
          <w:sz w:val="24"/>
          <w:szCs w:val="24"/>
        </w:rPr>
        <w:t xml:space="preserve"> </w:t>
      </w:r>
      <w:r w:rsidRPr="003A425A">
        <w:rPr>
          <w:b w:val="0"/>
          <w:sz w:val="24"/>
          <w:szCs w:val="24"/>
          <w:lang w:val="en-US"/>
        </w:rPr>
        <w:t>QT</w:t>
      </w:r>
      <w:bookmarkEnd w:id="129"/>
    </w:p>
    <w:p w:rsidR="00274517" w:rsidRPr="003A425A" w:rsidRDefault="00953454" w:rsidP="00274517">
      <w:pPr>
        <w:jc w:val="both"/>
        <w:rPr>
          <w:rFonts w:ascii="Times New Roman" w:hAnsi="Times New Roman"/>
          <w:sz w:val="24"/>
          <w:szCs w:val="24"/>
        </w:rPr>
      </w:pPr>
      <w:hyperlink r:id="rId190" w:anchor="meta-object-system" w:history="1">
        <w:r w:rsidR="00274517" w:rsidRPr="003A425A">
          <w:rPr>
            <w:rStyle w:val="a3"/>
            <w:rFonts w:ascii="Times New Roman" w:hAnsi="Times New Roman"/>
            <w:sz w:val="24"/>
            <w:szCs w:val="24"/>
          </w:rPr>
          <w:t>http://qt-project.org/doc/qt-5.1/qtcore/metaobjects.html#meta-object-system</w:t>
        </w:r>
      </w:hyperlink>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Мета-объектная система обеспечивает </w:t>
      </w:r>
    </w:p>
    <w:p w:rsidR="00274517" w:rsidRPr="003A425A" w:rsidRDefault="00274517" w:rsidP="004D4FF9">
      <w:pPr>
        <w:numPr>
          <w:ilvl w:val="0"/>
          <w:numId w:val="129"/>
        </w:numPr>
        <w:jc w:val="both"/>
        <w:rPr>
          <w:rFonts w:ascii="Times New Roman" w:hAnsi="Times New Roman"/>
          <w:sz w:val="24"/>
          <w:szCs w:val="24"/>
        </w:rPr>
      </w:pPr>
      <w:r w:rsidRPr="003A425A">
        <w:rPr>
          <w:rFonts w:ascii="Times New Roman" w:hAnsi="Times New Roman"/>
          <w:sz w:val="24"/>
          <w:szCs w:val="24"/>
        </w:rPr>
        <w:t xml:space="preserve">механизм сигналов и слотов для коммуникации между объектами, </w:t>
      </w:r>
    </w:p>
    <w:p w:rsidR="00274517" w:rsidRPr="003A425A" w:rsidRDefault="00274517" w:rsidP="004D4FF9">
      <w:pPr>
        <w:numPr>
          <w:ilvl w:val="0"/>
          <w:numId w:val="129"/>
        </w:numPr>
        <w:jc w:val="both"/>
        <w:rPr>
          <w:rFonts w:ascii="Times New Roman" w:hAnsi="Times New Roman"/>
          <w:sz w:val="24"/>
          <w:szCs w:val="24"/>
        </w:rPr>
      </w:pPr>
      <w:r w:rsidRPr="003A425A">
        <w:rPr>
          <w:rFonts w:ascii="Times New Roman" w:hAnsi="Times New Roman"/>
          <w:sz w:val="24"/>
          <w:szCs w:val="24"/>
        </w:rPr>
        <w:t xml:space="preserve">динамическую информацию о типе, </w:t>
      </w:r>
    </w:p>
    <w:p w:rsidR="00274517" w:rsidRPr="003A425A" w:rsidRDefault="00274517" w:rsidP="004D4FF9">
      <w:pPr>
        <w:numPr>
          <w:ilvl w:val="0"/>
          <w:numId w:val="129"/>
        </w:numPr>
        <w:jc w:val="both"/>
        <w:rPr>
          <w:rFonts w:ascii="Times New Roman" w:hAnsi="Times New Roman"/>
          <w:sz w:val="24"/>
          <w:szCs w:val="24"/>
        </w:rPr>
      </w:pPr>
      <w:r w:rsidRPr="003A425A">
        <w:rPr>
          <w:rFonts w:ascii="Times New Roman" w:hAnsi="Times New Roman"/>
          <w:sz w:val="24"/>
          <w:szCs w:val="24"/>
        </w:rPr>
        <w:t>динамическую систему свойств.</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Мета-объектная система основа на трёх вещах:</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1. </w:t>
      </w:r>
      <w:r w:rsidRPr="003A425A">
        <w:rPr>
          <w:rFonts w:ascii="Times New Roman" w:hAnsi="Times New Roman"/>
          <w:sz w:val="24"/>
          <w:szCs w:val="24"/>
          <w:lang w:val="en-US"/>
        </w:rPr>
        <w:t>QObject</w:t>
      </w:r>
      <w:r w:rsidRPr="003A425A">
        <w:rPr>
          <w:rFonts w:ascii="Times New Roman" w:hAnsi="Times New Roman"/>
          <w:sz w:val="24"/>
          <w:szCs w:val="24"/>
        </w:rPr>
        <w:t xml:space="preserve"> класс обеспечивает базовый класс для объектов, которые пользуются преимуществами мета-объектной системы.</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2.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xml:space="preserve"> макрос внутри секции закрытых членов класса используется, чтобы обеспечить возможности особенностей мета-объектной системы, такие как динамические свойства, сигналы и слоты. </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3. moc, который обеспечивает каждый подкласс </w:t>
      </w:r>
      <w:r w:rsidRPr="003A425A">
        <w:rPr>
          <w:rFonts w:ascii="Times New Roman" w:hAnsi="Times New Roman"/>
          <w:sz w:val="24"/>
          <w:szCs w:val="24"/>
          <w:lang w:val="en-US"/>
        </w:rPr>
        <w:t>QObject</w:t>
      </w:r>
      <w:r w:rsidRPr="003A425A">
        <w:rPr>
          <w:rFonts w:ascii="Times New Roman" w:hAnsi="Times New Roman"/>
          <w:sz w:val="24"/>
          <w:szCs w:val="24"/>
        </w:rPr>
        <w:t xml:space="preserve"> необходимым кодом, чтобы выполнять особенности мета-объектной системы.</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Помимо всех вышеуказанных особенностей мета-объектная система предоставляет несколько функций: </w:t>
      </w:r>
    </w:p>
    <w:p w:rsidR="00274517" w:rsidRPr="003A425A" w:rsidRDefault="00274517" w:rsidP="004D4FF9">
      <w:pPr>
        <w:numPr>
          <w:ilvl w:val="0"/>
          <w:numId w:val="130"/>
        </w:numPr>
        <w:jc w:val="both"/>
        <w:rPr>
          <w:rFonts w:ascii="Times New Roman" w:hAnsi="Times New Roman"/>
          <w:sz w:val="24"/>
          <w:szCs w:val="24"/>
        </w:rPr>
      </w:pPr>
      <w:r w:rsidRPr="003A425A">
        <w:rPr>
          <w:rFonts w:ascii="Times New Roman" w:hAnsi="Times New Roman"/>
          <w:sz w:val="24"/>
          <w:szCs w:val="24"/>
        </w:rPr>
        <w:t xml:space="preserve">для возврата всего связанного мета-объекта для данного класса; </w:t>
      </w:r>
    </w:p>
    <w:p w:rsidR="00274517" w:rsidRPr="003A425A" w:rsidRDefault="00274517" w:rsidP="004D4FF9">
      <w:pPr>
        <w:numPr>
          <w:ilvl w:val="0"/>
          <w:numId w:val="130"/>
        </w:numPr>
        <w:jc w:val="both"/>
        <w:rPr>
          <w:rFonts w:ascii="Times New Roman" w:hAnsi="Times New Roman"/>
          <w:sz w:val="24"/>
          <w:szCs w:val="24"/>
        </w:rPr>
      </w:pPr>
      <w:r w:rsidRPr="003A425A">
        <w:rPr>
          <w:rFonts w:ascii="Times New Roman" w:hAnsi="Times New Roman"/>
          <w:sz w:val="24"/>
          <w:szCs w:val="24"/>
        </w:rPr>
        <w:t xml:space="preserve">для получения во время выполнения имени класса без использования средств </w:t>
      </w:r>
      <w:r w:rsidRPr="003A425A">
        <w:rPr>
          <w:rFonts w:ascii="Times New Roman" w:hAnsi="Times New Roman"/>
          <w:sz w:val="24"/>
          <w:szCs w:val="24"/>
          <w:lang w:val="en-US"/>
        </w:rPr>
        <w:t>RTTI</w:t>
      </w:r>
      <w:r w:rsidRPr="003A425A">
        <w:rPr>
          <w:rFonts w:ascii="Times New Roman" w:hAnsi="Times New Roman"/>
          <w:sz w:val="24"/>
          <w:szCs w:val="24"/>
        </w:rPr>
        <w:t xml:space="preserve">, </w:t>
      </w:r>
    </w:p>
    <w:p w:rsidR="00274517" w:rsidRPr="003A425A" w:rsidRDefault="00274517" w:rsidP="004D4FF9">
      <w:pPr>
        <w:numPr>
          <w:ilvl w:val="0"/>
          <w:numId w:val="130"/>
        </w:numPr>
        <w:jc w:val="both"/>
        <w:rPr>
          <w:rFonts w:ascii="Times New Roman" w:hAnsi="Times New Roman"/>
          <w:sz w:val="24"/>
          <w:szCs w:val="24"/>
        </w:rPr>
      </w:pPr>
      <w:r w:rsidRPr="003A425A">
        <w:rPr>
          <w:rFonts w:ascii="Times New Roman" w:hAnsi="Times New Roman"/>
          <w:sz w:val="24"/>
          <w:szCs w:val="24"/>
        </w:rPr>
        <w:lastRenderedPageBreak/>
        <w:t xml:space="preserve">для возврата информации о том, является ли данный объект экземпляром класса, который наследует определённый класс в иерархии </w:t>
      </w:r>
      <w:r w:rsidRPr="003A425A">
        <w:rPr>
          <w:rFonts w:ascii="Times New Roman" w:hAnsi="Times New Roman"/>
          <w:sz w:val="24"/>
          <w:szCs w:val="24"/>
          <w:lang w:val="en-US"/>
        </w:rPr>
        <w:t>QObject</w:t>
      </w:r>
      <w:r w:rsidRPr="003A425A">
        <w:rPr>
          <w:rFonts w:ascii="Times New Roman" w:hAnsi="Times New Roman"/>
          <w:sz w:val="24"/>
          <w:szCs w:val="24"/>
        </w:rPr>
        <w:t xml:space="preserve">; </w:t>
      </w:r>
    </w:p>
    <w:p w:rsidR="00274517" w:rsidRPr="003A425A" w:rsidRDefault="00274517" w:rsidP="004D4FF9">
      <w:pPr>
        <w:numPr>
          <w:ilvl w:val="0"/>
          <w:numId w:val="130"/>
        </w:numPr>
        <w:jc w:val="both"/>
        <w:rPr>
          <w:rFonts w:ascii="Times New Roman" w:hAnsi="Times New Roman"/>
          <w:sz w:val="24"/>
          <w:szCs w:val="24"/>
        </w:rPr>
      </w:pPr>
      <w:r w:rsidRPr="003A425A">
        <w:rPr>
          <w:rFonts w:ascii="Times New Roman" w:hAnsi="Times New Roman"/>
          <w:sz w:val="24"/>
          <w:szCs w:val="24"/>
        </w:rPr>
        <w:t xml:space="preserve">функции для интернационализации; </w:t>
      </w:r>
    </w:p>
    <w:p w:rsidR="00274517" w:rsidRPr="003A425A" w:rsidRDefault="00274517" w:rsidP="004D4FF9">
      <w:pPr>
        <w:numPr>
          <w:ilvl w:val="0"/>
          <w:numId w:val="130"/>
        </w:numPr>
        <w:jc w:val="both"/>
        <w:rPr>
          <w:rFonts w:ascii="Times New Roman" w:hAnsi="Times New Roman"/>
          <w:sz w:val="24"/>
          <w:szCs w:val="24"/>
        </w:rPr>
      </w:pPr>
      <w:r w:rsidRPr="003A425A">
        <w:rPr>
          <w:rFonts w:ascii="Times New Roman" w:hAnsi="Times New Roman"/>
          <w:sz w:val="24"/>
          <w:szCs w:val="24"/>
        </w:rPr>
        <w:t xml:space="preserve">функции для динамических сеттеров и геттеров по имени свойства; </w:t>
      </w:r>
    </w:p>
    <w:p w:rsidR="00274517" w:rsidRPr="003A425A" w:rsidRDefault="00274517" w:rsidP="004D4FF9">
      <w:pPr>
        <w:numPr>
          <w:ilvl w:val="0"/>
          <w:numId w:val="130"/>
        </w:numPr>
        <w:jc w:val="both"/>
        <w:rPr>
          <w:rFonts w:ascii="Times New Roman" w:hAnsi="Times New Roman"/>
          <w:sz w:val="24"/>
          <w:szCs w:val="24"/>
        </w:rPr>
      </w:pPr>
      <w:r w:rsidRPr="003A425A">
        <w:rPr>
          <w:rFonts w:ascii="Times New Roman" w:hAnsi="Times New Roman"/>
          <w:sz w:val="24"/>
          <w:szCs w:val="24"/>
        </w:rPr>
        <w:t>для построения экземпляра некоторого класса.</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Также можно использовать специальную функцию динамического приведения типов для объектов </w:t>
      </w:r>
      <w:r w:rsidRPr="003A425A">
        <w:rPr>
          <w:rFonts w:ascii="Times New Roman" w:hAnsi="Times New Roman"/>
          <w:sz w:val="24"/>
          <w:szCs w:val="24"/>
          <w:lang w:val="en-US"/>
        </w:rPr>
        <w:t>QObject</w:t>
      </w:r>
      <w:r w:rsidRPr="003A425A">
        <w:rPr>
          <w:rFonts w:ascii="Times New Roman" w:hAnsi="Times New Roman"/>
          <w:sz w:val="24"/>
          <w:szCs w:val="24"/>
        </w:rPr>
        <w:t xml:space="preserve">: </w:t>
      </w:r>
      <w:r w:rsidRPr="003A425A">
        <w:rPr>
          <w:rFonts w:ascii="Times New Roman" w:hAnsi="Times New Roman"/>
          <w:sz w:val="24"/>
          <w:szCs w:val="24"/>
          <w:lang w:val="en-US"/>
        </w:rPr>
        <w:t>qobject</w:t>
      </w:r>
      <w:r w:rsidRPr="003A425A">
        <w:rPr>
          <w:rFonts w:ascii="Times New Roman" w:hAnsi="Times New Roman"/>
          <w:sz w:val="24"/>
          <w:szCs w:val="24"/>
        </w:rPr>
        <w:t>_</w:t>
      </w:r>
      <w:r w:rsidRPr="003A425A">
        <w:rPr>
          <w:rFonts w:ascii="Times New Roman" w:hAnsi="Times New Roman"/>
          <w:sz w:val="24"/>
          <w:szCs w:val="24"/>
          <w:lang w:val="en-US"/>
        </w:rPr>
        <w:t>cast</w:t>
      </w:r>
      <w:r w:rsidRPr="003A425A">
        <w:rPr>
          <w:rFonts w:ascii="Times New Roman" w:hAnsi="Times New Roman"/>
          <w:sz w:val="24"/>
          <w:szCs w:val="24"/>
        </w:rPr>
        <w:t xml:space="preserve">(). Эта функция работает подобно </w:t>
      </w:r>
      <w:r w:rsidRPr="003A425A">
        <w:rPr>
          <w:rFonts w:ascii="Times New Roman" w:hAnsi="Times New Roman"/>
          <w:sz w:val="24"/>
          <w:szCs w:val="24"/>
          <w:lang w:val="en-US"/>
        </w:rPr>
        <w:t>dynamic</w:t>
      </w:r>
      <w:r w:rsidRPr="003A425A">
        <w:rPr>
          <w:rFonts w:ascii="Times New Roman" w:hAnsi="Times New Roman"/>
          <w:sz w:val="24"/>
          <w:szCs w:val="24"/>
        </w:rPr>
        <w:t>_</w:t>
      </w:r>
      <w:r w:rsidRPr="003A425A">
        <w:rPr>
          <w:rFonts w:ascii="Times New Roman" w:hAnsi="Times New Roman"/>
          <w:sz w:val="24"/>
          <w:szCs w:val="24"/>
          <w:lang w:val="en-US"/>
        </w:rPr>
        <w:t>cast</w:t>
      </w:r>
      <w:r w:rsidRPr="003A425A">
        <w:rPr>
          <w:rFonts w:ascii="Times New Roman" w:hAnsi="Times New Roman"/>
          <w:sz w:val="24"/>
          <w:szCs w:val="24"/>
        </w:rPr>
        <w:t xml:space="preserve">(), но при этом не требует поддержки </w:t>
      </w:r>
      <w:r w:rsidRPr="003A425A">
        <w:rPr>
          <w:rFonts w:ascii="Times New Roman" w:hAnsi="Times New Roman"/>
          <w:sz w:val="24"/>
          <w:szCs w:val="24"/>
          <w:lang w:val="en-US"/>
        </w:rPr>
        <w:t>RTTI</w:t>
      </w:r>
      <w:r w:rsidRPr="003A425A">
        <w:rPr>
          <w:rFonts w:ascii="Times New Roman" w:hAnsi="Times New Roman"/>
          <w:sz w:val="24"/>
          <w:szCs w:val="24"/>
        </w:rPr>
        <w:t xml:space="preserve"> и</w:t>
      </w:r>
      <w:r w:rsidRPr="003A425A">
        <w:rPr>
          <w:rFonts w:ascii="Times New Roman" w:hAnsi="Times New Roman"/>
          <w:color w:val="00B050"/>
          <w:sz w:val="24"/>
          <w:szCs w:val="24"/>
        </w:rPr>
        <w:t xml:space="preserve"> </w:t>
      </w:r>
      <w:r w:rsidRPr="003A425A">
        <w:rPr>
          <w:rFonts w:ascii="Times New Roman" w:hAnsi="Times New Roman"/>
          <w:color w:val="FF0000"/>
          <w:sz w:val="24"/>
          <w:szCs w:val="24"/>
        </w:rPr>
        <w:t>работает сквозь границы динамических библиотек</w:t>
      </w:r>
      <w:r w:rsidRPr="003A425A">
        <w:rPr>
          <w:rFonts w:ascii="Times New Roman" w:hAnsi="Times New Roman"/>
          <w:sz w:val="24"/>
          <w:szCs w:val="24"/>
        </w:rPr>
        <w:t xml:space="preserve"> </w:t>
      </w:r>
      <w:r w:rsidRPr="003A425A">
        <w:rPr>
          <w:rFonts w:ascii="Times New Roman" w:hAnsi="Times New Roman"/>
          <w:color w:val="FF0000"/>
          <w:sz w:val="24"/>
          <w:szCs w:val="24"/>
        </w:rPr>
        <w:t>(</w:t>
      </w:r>
      <w:r w:rsidRPr="003A425A">
        <w:rPr>
          <w:rFonts w:ascii="Times New Roman" w:hAnsi="Times New Roman"/>
          <w:i/>
          <w:color w:val="FF0000"/>
          <w:sz w:val="24"/>
          <w:szCs w:val="24"/>
        </w:rPr>
        <w:t>что значит, сквозь границы динамических библиотек?)</w:t>
      </w:r>
    </w:p>
    <w:p w:rsidR="00274517" w:rsidRPr="003A425A" w:rsidRDefault="00274517" w:rsidP="00274517">
      <w:pPr>
        <w:jc w:val="both"/>
        <w:rPr>
          <w:rFonts w:ascii="Times New Roman" w:hAnsi="Times New Roman"/>
          <w:color w:val="00B050"/>
          <w:sz w:val="24"/>
          <w:szCs w:val="24"/>
        </w:rPr>
      </w:pPr>
      <w:r w:rsidRPr="003A425A">
        <w:rPr>
          <w:rFonts w:ascii="Times New Roman" w:hAnsi="Times New Roman"/>
          <w:color w:val="00B050"/>
          <w:sz w:val="24"/>
          <w:szCs w:val="24"/>
        </w:rPr>
        <w:t xml:space="preserve">Строго рекомендуется, чтобы все подклассы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 xml:space="preserve"> содержали макрос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OBJECT</w:t>
      </w:r>
      <w:r w:rsidRPr="003A425A">
        <w:rPr>
          <w:rFonts w:ascii="Times New Roman" w:hAnsi="Times New Roman"/>
          <w:color w:val="00B050"/>
          <w:sz w:val="24"/>
          <w:szCs w:val="24"/>
        </w:rPr>
        <w:t>, чтобы к ним была подключена мета-объектная система.</w:t>
      </w:r>
    </w:p>
    <w:p w:rsidR="00274517" w:rsidRPr="003A425A" w:rsidRDefault="00274517" w:rsidP="00802DEE">
      <w:pPr>
        <w:pStyle w:val="4"/>
        <w:rPr>
          <w:rFonts w:ascii="Times New Roman" w:hAnsi="Times New Roman"/>
          <w:b w:val="0"/>
          <w:sz w:val="24"/>
          <w:szCs w:val="24"/>
        </w:rPr>
      </w:pPr>
      <w:bookmarkStart w:id="130" w:name="_Toc382058245"/>
      <w:r w:rsidRPr="003A425A">
        <w:rPr>
          <w:rFonts w:ascii="Times New Roman" w:hAnsi="Times New Roman"/>
          <w:sz w:val="24"/>
          <w:szCs w:val="24"/>
        </w:rPr>
        <w:t>СИСТЕМА СВОЙСТВ</w:t>
      </w:r>
      <w:bookmarkEnd w:id="130"/>
    </w:p>
    <w:p w:rsidR="00274517" w:rsidRPr="003A425A" w:rsidRDefault="00953454" w:rsidP="00274517">
      <w:pPr>
        <w:jc w:val="both"/>
        <w:rPr>
          <w:rFonts w:ascii="Times New Roman" w:hAnsi="Times New Roman"/>
          <w:sz w:val="24"/>
          <w:szCs w:val="24"/>
        </w:rPr>
      </w:pPr>
      <w:hyperlink r:id="rId191" w:anchor="qt-s-property-system" w:history="1">
        <w:r w:rsidR="00274517" w:rsidRPr="003A425A">
          <w:rPr>
            <w:rStyle w:val="a3"/>
            <w:rFonts w:ascii="Times New Roman" w:hAnsi="Times New Roman"/>
            <w:color w:val="auto"/>
            <w:sz w:val="24"/>
            <w:szCs w:val="24"/>
          </w:rPr>
          <w:t>http://qt-project.org/doc/qt-5.1/qtcore/properties.html#qt-s-property-system</w:t>
        </w:r>
      </w:hyperlink>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обеспечивает изысканную систему свойств, подобную тем системам, которые поддерживают некоторые производители компиляторов. Но решение </w:t>
      </w:r>
      <w:r w:rsidRPr="003A425A">
        <w:rPr>
          <w:rFonts w:ascii="Times New Roman" w:hAnsi="Times New Roman"/>
          <w:sz w:val="24"/>
          <w:szCs w:val="24"/>
          <w:lang w:val="en-US"/>
        </w:rPr>
        <w:t>qt</w:t>
      </w:r>
      <w:r w:rsidRPr="003A425A">
        <w:rPr>
          <w:rFonts w:ascii="Times New Roman" w:hAnsi="Times New Roman"/>
          <w:sz w:val="24"/>
          <w:szCs w:val="24"/>
        </w:rPr>
        <w:t xml:space="preserve"> работает с любым стандартным компилятором на любой поддерживаемой платформе. Она основана на мета-объектной системе. </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Для объявления свойств используйте 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PROPERTY</w:t>
      </w:r>
      <w:r w:rsidRPr="003A425A">
        <w:rPr>
          <w:rFonts w:ascii="Times New Roman" w:hAnsi="Times New Roman"/>
          <w:sz w:val="24"/>
          <w:szCs w:val="24"/>
        </w:rPr>
        <w:t xml:space="preserve">() в классе, который наследует </w:t>
      </w:r>
      <w:r w:rsidRPr="003A425A">
        <w:rPr>
          <w:rFonts w:ascii="Times New Roman" w:hAnsi="Times New Roman"/>
          <w:sz w:val="24"/>
          <w:szCs w:val="24"/>
          <w:lang w:val="en-US"/>
        </w:rPr>
        <w:t>QObject</w:t>
      </w:r>
      <w:r w:rsidRPr="003A425A">
        <w:rPr>
          <w:rFonts w:ascii="Times New Roman" w:hAnsi="Times New Roman"/>
          <w:sz w:val="24"/>
          <w:szCs w:val="24"/>
        </w:rPr>
        <w:t xml:space="preserve">. </w:t>
      </w:r>
    </w:p>
    <w:p w:rsidR="00274517" w:rsidRPr="003A425A" w:rsidRDefault="00274517" w:rsidP="00274517">
      <w:pPr>
        <w:jc w:val="both"/>
        <w:rPr>
          <w:rFonts w:ascii="Times New Roman" w:hAnsi="Times New Roman"/>
          <w:i/>
          <w:sz w:val="24"/>
          <w:szCs w:val="24"/>
        </w:rPr>
      </w:pPr>
      <w:r w:rsidRPr="003A425A">
        <w:rPr>
          <w:rFonts w:ascii="Times New Roman" w:hAnsi="Times New Roman"/>
          <w:sz w:val="24"/>
          <w:szCs w:val="24"/>
        </w:rPr>
        <w:t>Свойство ведёт себя как обычный член класса, но имеет ряд особенностей, обеспечиваемых мета-объектной системой:</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READ</w:t>
      </w:r>
      <w:r w:rsidRPr="003A425A">
        <w:rPr>
          <w:rFonts w:ascii="Times New Roman" w:hAnsi="Times New Roman"/>
          <w:sz w:val="24"/>
          <w:szCs w:val="24"/>
        </w:rPr>
        <w:t xml:space="preserve">: требуется, если не была определена переменная </w:t>
      </w:r>
      <w:r w:rsidRPr="003A425A">
        <w:rPr>
          <w:rFonts w:ascii="Times New Roman" w:hAnsi="Times New Roman"/>
          <w:sz w:val="24"/>
          <w:szCs w:val="24"/>
          <w:lang w:val="en-US"/>
        </w:rPr>
        <w:t>MEMBER</w:t>
      </w:r>
      <w:r w:rsidRPr="003A425A">
        <w:rPr>
          <w:rFonts w:ascii="Times New Roman" w:hAnsi="Times New Roman"/>
          <w:sz w:val="24"/>
          <w:szCs w:val="24"/>
        </w:rPr>
        <w:t xml:space="preserve">. </w:t>
      </w:r>
      <w:r w:rsidRPr="003A425A">
        <w:rPr>
          <w:rFonts w:ascii="Times New Roman" w:hAnsi="Times New Roman"/>
          <w:color w:val="00B050"/>
          <w:sz w:val="24"/>
          <w:szCs w:val="24"/>
        </w:rPr>
        <w:t>Эта функция для считывания значения свойства</w:t>
      </w:r>
      <w:r w:rsidRPr="003A425A">
        <w:rPr>
          <w:rFonts w:ascii="Times New Roman" w:hAnsi="Times New Roman"/>
          <w:sz w:val="24"/>
          <w:szCs w:val="24"/>
        </w:rPr>
        <w:t>. Функция может возвращать тип самого свойства, или указатель на него, или ссылку.</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WRITE</w:t>
      </w:r>
      <w:r w:rsidRPr="003A425A">
        <w:rPr>
          <w:rFonts w:ascii="Times New Roman" w:hAnsi="Times New Roman"/>
          <w:sz w:val="24"/>
          <w:szCs w:val="24"/>
        </w:rPr>
        <w:t xml:space="preserve">: необязательный. Она </w:t>
      </w:r>
      <w:r w:rsidRPr="003A425A">
        <w:rPr>
          <w:rFonts w:ascii="Times New Roman" w:hAnsi="Times New Roman"/>
          <w:color w:val="00B050"/>
          <w:sz w:val="24"/>
          <w:szCs w:val="24"/>
        </w:rPr>
        <w:t>предназначена для установки свойств</w:t>
      </w:r>
      <w:r w:rsidRPr="003A425A">
        <w:rPr>
          <w:rFonts w:ascii="Times New Roman" w:hAnsi="Times New Roman"/>
          <w:sz w:val="24"/>
          <w:szCs w:val="24"/>
        </w:rPr>
        <w:t xml:space="preserve">. Она должна возвращать </w:t>
      </w:r>
      <w:r w:rsidRPr="003A425A">
        <w:rPr>
          <w:rFonts w:ascii="Times New Roman" w:hAnsi="Times New Roman"/>
          <w:sz w:val="24"/>
          <w:szCs w:val="24"/>
          <w:lang w:val="en-US"/>
        </w:rPr>
        <w:t>void</w:t>
      </w:r>
      <w:r w:rsidRPr="003A425A">
        <w:rPr>
          <w:rFonts w:ascii="Times New Roman" w:hAnsi="Times New Roman"/>
          <w:sz w:val="24"/>
          <w:szCs w:val="24"/>
        </w:rPr>
        <w:t xml:space="preserve"> и должна иметь только один аргумент того же типа, что и свойство.</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MEMBER</w:t>
      </w:r>
      <w:r w:rsidRPr="003A425A">
        <w:rPr>
          <w:rFonts w:ascii="Times New Roman" w:hAnsi="Times New Roman"/>
          <w:sz w:val="24"/>
          <w:szCs w:val="24"/>
        </w:rPr>
        <w:t xml:space="preserve">: требуется, если нет функции доступа </w:t>
      </w:r>
      <w:r w:rsidRPr="003A425A">
        <w:rPr>
          <w:rFonts w:ascii="Times New Roman" w:hAnsi="Times New Roman"/>
          <w:sz w:val="24"/>
          <w:szCs w:val="24"/>
          <w:lang w:val="en-US"/>
        </w:rPr>
        <w:t>READ</w:t>
      </w:r>
      <w:r w:rsidRPr="003A425A">
        <w:rPr>
          <w:rFonts w:ascii="Times New Roman" w:hAnsi="Times New Roman"/>
          <w:sz w:val="24"/>
          <w:szCs w:val="24"/>
        </w:rPr>
        <w:t xml:space="preserve">. </w:t>
      </w:r>
      <w:r w:rsidRPr="003A425A">
        <w:rPr>
          <w:rFonts w:ascii="Times New Roman" w:hAnsi="Times New Roman"/>
          <w:color w:val="00B050"/>
          <w:sz w:val="24"/>
          <w:szCs w:val="24"/>
        </w:rPr>
        <w:t>Это делает данную переменную класса считываемой и записываемой без необходимости использования функций доступа</w:t>
      </w:r>
      <w:r w:rsidRPr="003A425A">
        <w:rPr>
          <w:rFonts w:ascii="Times New Roman" w:hAnsi="Times New Roman"/>
          <w:sz w:val="24"/>
          <w:szCs w:val="24"/>
        </w:rPr>
        <w:t xml:space="preserve"> (</w:t>
      </w:r>
      <w:r w:rsidRPr="003A425A">
        <w:rPr>
          <w:rFonts w:ascii="Times New Roman" w:hAnsi="Times New Roman"/>
          <w:i/>
          <w:sz w:val="24"/>
          <w:szCs w:val="24"/>
        </w:rPr>
        <w:t>видимо, её можно изменять не только при помощи функций доступа</w:t>
      </w:r>
      <w:r w:rsidRPr="003A425A">
        <w:rPr>
          <w:rFonts w:ascii="Times New Roman" w:hAnsi="Times New Roman"/>
          <w:sz w:val="24"/>
          <w:szCs w:val="24"/>
        </w:rPr>
        <w:t>).</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RESET</w:t>
      </w:r>
      <w:r w:rsidRPr="003A425A">
        <w:rPr>
          <w:rFonts w:ascii="Times New Roman" w:hAnsi="Times New Roman"/>
          <w:sz w:val="24"/>
          <w:szCs w:val="24"/>
        </w:rPr>
        <w:t xml:space="preserve">: настраиваемая функция. </w:t>
      </w:r>
      <w:r w:rsidRPr="003A425A">
        <w:rPr>
          <w:rFonts w:ascii="Times New Roman" w:hAnsi="Times New Roman"/>
          <w:color w:val="00B050"/>
          <w:sz w:val="24"/>
          <w:szCs w:val="24"/>
        </w:rPr>
        <w:t>Возвращает значение свойства в значение по умолчанию.</w:t>
      </w:r>
      <w:r w:rsidRPr="003A425A">
        <w:rPr>
          <w:rFonts w:ascii="Times New Roman" w:hAnsi="Times New Roman"/>
          <w:sz w:val="24"/>
          <w:szCs w:val="24"/>
        </w:rPr>
        <w:t xml:space="preserve"> Данная функция должна возвращать </w:t>
      </w:r>
      <w:r w:rsidRPr="003A425A">
        <w:rPr>
          <w:rFonts w:ascii="Times New Roman" w:hAnsi="Times New Roman"/>
          <w:sz w:val="24"/>
          <w:szCs w:val="24"/>
          <w:lang w:val="en-US"/>
        </w:rPr>
        <w:t>void</w:t>
      </w:r>
      <w:r w:rsidRPr="003A425A">
        <w:rPr>
          <w:rFonts w:ascii="Times New Roman" w:hAnsi="Times New Roman"/>
          <w:sz w:val="24"/>
          <w:szCs w:val="24"/>
        </w:rPr>
        <w:t xml:space="preserve"> и не иметь параметров.</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NOTIFY</w:t>
      </w:r>
      <w:r w:rsidRPr="003A425A">
        <w:rPr>
          <w:rFonts w:ascii="Times New Roman" w:hAnsi="Times New Roman"/>
          <w:sz w:val="24"/>
          <w:szCs w:val="24"/>
        </w:rPr>
        <w:t xml:space="preserve">: необязательный. </w:t>
      </w:r>
      <w:r w:rsidRPr="003A425A">
        <w:rPr>
          <w:rFonts w:ascii="Times New Roman" w:hAnsi="Times New Roman"/>
          <w:color w:val="00B050"/>
          <w:sz w:val="24"/>
          <w:szCs w:val="24"/>
        </w:rPr>
        <w:t>Определяет некоторый сигнал, который эмитируется каждый раз, как свойство изменяется</w:t>
      </w:r>
      <w:r w:rsidRPr="003A425A">
        <w:rPr>
          <w:rFonts w:ascii="Times New Roman" w:hAnsi="Times New Roman"/>
          <w:sz w:val="24"/>
          <w:szCs w:val="24"/>
        </w:rPr>
        <w:t>.</w:t>
      </w:r>
    </w:p>
    <w:p w:rsidR="00274517" w:rsidRPr="003A425A" w:rsidRDefault="00274517" w:rsidP="004D4FF9">
      <w:pPr>
        <w:numPr>
          <w:ilvl w:val="0"/>
          <w:numId w:val="131"/>
        </w:numPr>
        <w:jc w:val="both"/>
        <w:rPr>
          <w:rFonts w:ascii="Times New Roman" w:hAnsi="Times New Roman"/>
          <w:color w:val="FF0000"/>
          <w:sz w:val="24"/>
          <w:szCs w:val="24"/>
        </w:rPr>
      </w:pPr>
      <w:r w:rsidRPr="003A425A">
        <w:rPr>
          <w:rFonts w:ascii="Times New Roman" w:hAnsi="Times New Roman"/>
          <w:color w:val="FF0000"/>
          <w:sz w:val="24"/>
          <w:szCs w:val="24"/>
          <w:lang w:val="en-US"/>
        </w:rPr>
        <w:lastRenderedPageBreak/>
        <w:t>REVISION</w:t>
      </w:r>
      <w:r w:rsidRPr="003A425A">
        <w:rPr>
          <w:rFonts w:ascii="Times New Roman" w:hAnsi="Times New Roman"/>
          <w:color w:val="FF0000"/>
          <w:sz w:val="24"/>
          <w:szCs w:val="24"/>
        </w:rPr>
        <w:t xml:space="preserve">: необязательный. Определяет свойства и их уведомления при исползьовании их в определённой ревизии (для </w:t>
      </w:r>
      <w:r w:rsidR="009B0257" w:rsidRPr="003A425A">
        <w:rPr>
          <w:rFonts w:ascii="Times New Roman" w:hAnsi="Times New Roman"/>
          <w:color w:val="FF0000"/>
          <w:sz w:val="24"/>
          <w:szCs w:val="24"/>
        </w:rPr>
        <w:t>qml</w:t>
      </w:r>
      <w:r w:rsidRPr="003A425A">
        <w:rPr>
          <w:rFonts w:ascii="Times New Roman" w:hAnsi="Times New Roman"/>
          <w:color w:val="FF0000"/>
          <w:sz w:val="24"/>
          <w:szCs w:val="24"/>
        </w:rPr>
        <w:t>).</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DESIGNABLE</w:t>
      </w:r>
      <w:r w:rsidRPr="003A425A">
        <w:rPr>
          <w:rFonts w:ascii="Times New Roman" w:hAnsi="Times New Roman"/>
          <w:sz w:val="24"/>
          <w:szCs w:val="24"/>
        </w:rPr>
        <w:t>: необязательный. Должно ли свойство быть видимым в дизайнере. По умолчанию да. Можно также определить булеву функцию-член.</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SCRIPTABLE</w:t>
      </w:r>
      <w:r w:rsidRPr="003A425A">
        <w:rPr>
          <w:rFonts w:ascii="Times New Roman" w:hAnsi="Times New Roman"/>
          <w:sz w:val="24"/>
          <w:szCs w:val="24"/>
        </w:rPr>
        <w:t>: необязательный. Атрибут указывает, должен ли иметь доступ к данному свойству скриптовый движок.</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FF0000"/>
          <w:sz w:val="24"/>
          <w:szCs w:val="24"/>
          <w:lang w:val="en-US"/>
        </w:rPr>
        <w:t>STORED</w:t>
      </w:r>
      <w:r w:rsidRPr="003A425A">
        <w:rPr>
          <w:rFonts w:ascii="Times New Roman" w:hAnsi="Times New Roman"/>
          <w:color w:val="FF0000"/>
          <w:sz w:val="24"/>
          <w:szCs w:val="24"/>
        </w:rPr>
        <w:t>: необязательный. Указывает, зависит ли свойство от других или существует само по себе. Также используется для того, чтобы указать, следует ли сохранять данное свойство, когда сохраняется состояние объекта</w:t>
      </w:r>
      <w:r w:rsidRPr="003A425A">
        <w:rPr>
          <w:rFonts w:ascii="Times New Roman" w:hAnsi="Times New Roman"/>
          <w:sz w:val="24"/>
          <w:szCs w:val="24"/>
        </w:rPr>
        <w:t>.</w:t>
      </w:r>
    </w:p>
    <w:p w:rsidR="00274517" w:rsidRPr="003A425A" w:rsidRDefault="00274517" w:rsidP="004D4FF9">
      <w:pPr>
        <w:numPr>
          <w:ilvl w:val="0"/>
          <w:numId w:val="131"/>
        </w:numPr>
        <w:jc w:val="both"/>
        <w:rPr>
          <w:rFonts w:ascii="Times New Roman" w:hAnsi="Times New Roman"/>
          <w:color w:val="FF0000"/>
          <w:sz w:val="24"/>
          <w:szCs w:val="24"/>
        </w:rPr>
      </w:pPr>
      <w:r w:rsidRPr="003A425A">
        <w:rPr>
          <w:rFonts w:ascii="Times New Roman" w:hAnsi="Times New Roman"/>
          <w:color w:val="FF0000"/>
          <w:sz w:val="24"/>
          <w:szCs w:val="24"/>
          <w:lang w:val="en-US"/>
        </w:rPr>
        <w:t>USER</w:t>
      </w:r>
      <w:r w:rsidRPr="003A425A">
        <w:rPr>
          <w:rFonts w:ascii="Times New Roman" w:hAnsi="Times New Roman"/>
          <w:color w:val="FF0000"/>
          <w:sz w:val="24"/>
          <w:szCs w:val="24"/>
        </w:rPr>
        <w:t>: атрибут указывает, предназначено ли это свойство для использования пользователями. В классе может быть только одно свойство.</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CONSTANT</w:t>
      </w:r>
      <w:r w:rsidRPr="003A425A">
        <w:rPr>
          <w:rFonts w:ascii="Times New Roman" w:hAnsi="Times New Roman"/>
          <w:sz w:val="24"/>
          <w:szCs w:val="24"/>
        </w:rPr>
        <w:t>: необязательный. Атрибут указывает, что значение свойства постоянно.</w:t>
      </w:r>
    </w:p>
    <w:p w:rsidR="00274517" w:rsidRPr="003A425A" w:rsidRDefault="00274517" w:rsidP="004D4FF9">
      <w:pPr>
        <w:numPr>
          <w:ilvl w:val="0"/>
          <w:numId w:val="131"/>
        </w:numPr>
        <w:jc w:val="both"/>
        <w:rPr>
          <w:rFonts w:ascii="Times New Roman" w:hAnsi="Times New Roman"/>
          <w:sz w:val="24"/>
          <w:szCs w:val="24"/>
        </w:rPr>
      </w:pPr>
      <w:r w:rsidRPr="003A425A">
        <w:rPr>
          <w:rFonts w:ascii="Times New Roman" w:hAnsi="Times New Roman"/>
          <w:color w:val="00B050"/>
          <w:sz w:val="24"/>
          <w:szCs w:val="24"/>
          <w:lang w:val="en-US"/>
        </w:rPr>
        <w:t>FINAL</w:t>
      </w:r>
      <w:r w:rsidRPr="003A425A">
        <w:rPr>
          <w:rFonts w:ascii="Times New Roman" w:hAnsi="Times New Roman"/>
          <w:sz w:val="24"/>
          <w:szCs w:val="24"/>
        </w:rPr>
        <w:t xml:space="preserve">: необязательный. Атрибут указывает, что свойство не может быть переписано в производном классе. </w:t>
      </w:r>
      <w:r w:rsidRPr="003A425A">
        <w:rPr>
          <w:rFonts w:ascii="Times New Roman" w:hAnsi="Times New Roman"/>
          <w:color w:val="00B050"/>
          <w:sz w:val="24"/>
          <w:szCs w:val="24"/>
        </w:rPr>
        <w:t>Лучше никогда не следует переписывать данный атрибут свойства</w:t>
      </w:r>
      <w:r w:rsidRPr="003A425A">
        <w:rPr>
          <w:rFonts w:ascii="Times New Roman" w:hAnsi="Times New Roman"/>
          <w:sz w:val="24"/>
          <w:szCs w:val="24"/>
        </w:rPr>
        <w:t>.</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Функции </w:t>
      </w:r>
      <w:r w:rsidRPr="003A425A">
        <w:rPr>
          <w:rFonts w:ascii="Times New Roman" w:hAnsi="Times New Roman"/>
          <w:sz w:val="24"/>
          <w:szCs w:val="24"/>
          <w:lang w:val="en-US"/>
        </w:rPr>
        <w:t>READ</w:t>
      </w:r>
      <w:r w:rsidRPr="003A425A">
        <w:rPr>
          <w:rFonts w:ascii="Times New Roman" w:hAnsi="Times New Roman"/>
          <w:sz w:val="24"/>
          <w:szCs w:val="24"/>
        </w:rPr>
        <w:t xml:space="preserve">, </w:t>
      </w:r>
      <w:r w:rsidRPr="003A425A">
        <w:rPr>
          <w:rFonts w:ascii="Times New Roman" w:hAnsi="Times New Roman"/>
          <w:sz w:val="24"/>
          <w:szCs w:val="24"/>
          <w:lang w:val="en-US"/>
        </w:rPr>
        <w:t>WRITE</w:t>
      </w:r>
      <w:r w:rsidRPr="003A425A">
        <w:rPr>
          <w:rFonts w:ascii="Times New Roman" w:hAnsi="Times New Roman"/>
          <w:sz w:val="24"/>
          <w:szCs w:val="24"/>
        </w:rPr>
        <w:t xml:space="preserve"> и </w:t>
      </w:r>
      <w:r w:rsidRPr="003A425A">
        <w:rPr>
          <w:rFonts w:ascii="Times New Roman" w:hAnsi="Times New Roman"/>
          <w:sz w:val="24"/>
          <w:szCs w:val="24"/>
          <w:lang w:val="en-US"/>
        </w:rPr>
        <w:t>RESET</w:t>
      </w:r>
      <w:r w:rsidRPr="003A425A">
        <w:rPr>
          <w:rFonts w:ascii="Times New Roman" w:hAnsi="Times New Roman"/>
          <w:sz w:val="24"/>
          <w:szCs w:val="24"/>
        </w:rPr>
        <w:t xml:space="preserve"> могут быть унаследованы, а также быть виртуальными.</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Если используется множественное наследование, то они наследуются из первого класса. Типом свойства может быть любой тип, поддерживаемый </w:t>
      </w:r>
      <w:r w:rsidRPr="003A425A">
        <w:rPr>
          <w:rFonts w:ascii="Times New Roman" w:hAnsi="Times New Roman"/>
          <w:sz w:val="24"/>
          <w:szCs w:val="24"/>
          <w:lang w:val="en-US"/>
        </w:rPr>
        <w:t>QVariant</w:t>
      </w:r>
      <w:r w:rsidRPr="003A425A">
        <w:rPr>
          <w:rFonts w:ascii="Times New Roman" w:hAnsi="Times New Roman"/>
          <w:sz w:val="24"/>
          <w:szCs w:val="24"/>
        </w:rPr>
        <w:t xml:space="preserve"> или любой пользовательский тип. Заметьте, что внутри макросов не должно быть внутренних строк с запятыми, так как они используются системой для обработки макросов. Например, </w:t>
      </w:r>
      <w:r w:rsidRPr="003A425A">
        <w:rPr>
          <w:rFonts w:ascii="Times New Roman" w:hAnsi="Times New Roman"/>
          <w:sz w:val="24"/>
          <w:szCs w:val="24"/>
          <w:lang w:val="en-US"/>
        </w:rPr>
        <w:t>QMap</w:t>
      </w:r>
      <w:r w:rsidRPr="003A425A">
        <w:rPr>
          <w:rFonts w:ascii="Times New Roman" w:hAnsi="Times New Roman"/>
          <w:sz w:val="24"/>
          <w:szCs w:val="24"/>
        </w:rPr>
        <w:t>&lt;</w:t>
      </w:r>
      <w:r w:rsidRPr="003A425A">
        <w:rPr>
          <w:rFonts w:ascii="Times New Roman" w:hAnsi="Times New Roman"/>
          <w:sz w:val="24"/>
          <w:szCs w:val="24"/>
          <w:lang w:val="en-US"/>
        </w:rPr>
        <w:t>QString</w:t>
      </w:r>
      <w:r w:rsidRPr="003A425A">
        <w:rPr>
          <w:rFonts w:ascii="Times New Roman" w:hAnsi="Times New Roman"/>
          <w:sz w:val="24"/>
          <w:szCs w:val="24"/>
        </w:rPr>
        <w:t xml:space="preserve">, </w:t>
      </w:r>
      <w:r w:rsidRPr="003A425A">
        <w:rPr>
          <w:rFonts w:ascii="Times New Roman" w:hAnsi="Times New Roman"/>
          <w:sz w:val="24"/>
          <w:szCs w:val="24"/>
          <w:lang w:val="en-US"/>
        </w:rPr>
        <w:t>QVariant</w:t>
      </w:r>
      <w:r w:rsidRPr="003A425A">
        <w:rPr>
          <w:rFonts w:ascii="Times New Roman" w:hAnsi="Times New Roman"/>
          <w:sz w:val="24"/>
          <w:szCs w:val="24"/>
        </w:rPr>
        <w:t xml:space="preserve">&gt; будет неправильно, тогда как </w:t>
      </w:r>
      <w:r w:rsidRPr="003A425A">
        <w:rPr>
          <w:rFonts w:ascii="Times New Roman" w:hAnsi="Times New Roman"/>
          <w:sz w:val="24"/>
          <w:szCs w:val="24"/>
          <w:lang w:val="en-US"/>
        </w:rPr>
        <w:t>QMap</w:t>
      </w:r>
      <w:r w:rsidRPr="003A425A">
        <w:rPr>
          <w:rFonts w:ascii="Times New Roman" w:hAnsi="Times New Roman"/>
          <w:sz w:val="24"/>
          <w:szCs w:val="24"/>
        </w:rPr>
        <w:t xml:space="preserve"> будет правильно.</w:t>
      </w:r>
    </w:p>
    <w:p w:rsidR="00274517" w:rsidRPr="003A425A" w:rsidRDefault="00274517" w:rsidP="00274517">
      <w:pPr>
        <w:jc w:val="both"/>
        <w:rPr>
          <w:rFonts w:ascii="Times New Roman" w:hAnsi="Times New Roman"/>
          <w:i/>
          <w:sz w:val="24"/>
          <w:szCs w:val="24"/>
        </w:rPr>
      </w:pPr>
      <w:r w:rsidRPr="003A425A">
        <w:rPr>
          <w:rFonts w:ascii="Times New Roman" w:hAnsi="Times New Roman"/>
          <w:sz w:val="24"/>
          <w:szCs w:val="24"/>
        </w:rPr>
        <w:t xml:space="preserve">Вся польза данной системы состоит в том, что свойство может быть считано, если только известно само свойство, но ничего неизвестно о классе. Для этого используются функции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setProperty</w:t>
      </w:r>
      <w:r w:rsidRPr="003A425A">
        <w:rPr>
          <w:rFonts w:ascii="Times New Roman" w:hAnsi="Times New Roman"/>
          <w:sz w:val="24"/>
          <w:szCs w:val="24"/>
        </w:rPr>
        <w:t xml:space="preserve">() и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property</w:t>
      </w:r>
      <w:r w:rsidRPr="003A425A">
        <w:rPr>
          <w:rFonts w:ascii="Times New Roman" w:hAnsi="Times New Roman"/>
          <w:sz w:val="24"/>
          <w:szCs w:val="24"/>
        </w:rPr>
        <w:t xml:space="preserve">(). </w:t>
      </w:r>
      <w:r w:rsidRPr="003A425A">
        <w:rPr>
          <w:rFonts w:ascii="Times New Roman" w:hAnsi="Times New Roman"/>
          <w:i/>
          <w:sz w:val="24"/>
          <w:szCs w:val="24"/>
        </w:rPr>
        <w:t>Пример их использования показан в данной части.</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В данном случае во время компиляции можно знать только имя свойства, но не знать имени класса. Но как узнать имя данного свойства??? Для этого необходимо запросить у объекта во время выполнения его </w:t>
      </w:r>
      <w:r w:rsidRPr="003A425A">
        <w:rPr>
          <w:rFonts w:ascii="Times New Roman" w:hAnsi="Times New Roman"/>
          <w:sz w:val="24"/>
          <w:szCs w:val="24"/>
          <w:lang w:val="en-US"/>
        </w:rPr>
        <w:t>QObject</w:t>
      </w:r>
      <w:r w:rsidRPr="003A425A">
        <w:rPr>
          <w:rFonts w:ascii="Times New Roman" w:hAnsi="Times New Roman"/>
          <w:sz w:val="24"/>
          <w:szCs w:val="24"/>
        </w:rPr>
        <w:t xml:space="preserve">, </w:t>
      </w:r>
      <w:r w:rsidRPr="003A425A">
        <w:rPr>
          <w:rFonts w:ascii="Times New Roman" w:hAnsi="Times New Roman"/>
          <w:sz w:val="24"/>
          <w:szCs w:val="24"/>
          <w:lang w:val="en-US"/>
        </w:rPr>
        <w:t>QMetaObject</w:t>
      </w:r>
      <w:r w:rsidRPr="003A425A">
        <w:rPr>
          <w:rFonts w:ascii="Times New Roman" w:hAnsi="Times New Roman"/>
          <w:sz w:val="24"/>
          <w:szCs w:val="24"/>
        </w:rPr>
        <w:t xml:space="preserve"> или </w:t>
      </w:r>
      <w:r w:rsidRPr="003A425A">
        <w:rPr>
          <w:rFonts w:ascii="Times New Roman" w:hAnsi="Times New Roman"/>
          <w:sz w:val="24"/>
          <w:szCs w:val="24"/>
          <w:lang w:val="en-US"/>
        </w:rPr>
        <w:t>QMetaProperties</w:t>
      </w:r>
      <w:r w:rsidRPr="003A425A">
        <w:rPr>
          <w:rFonts w:ascii="Times New Roman" w:hAnsi="Times New Roman"/>
          <w:sz w:val="24"/>
          <w:szCs w:val="24"/>
        </w:rPr>
        <w:t xml:space="preserve">. </w:t>
      </w:r>
    </w:p>
    <w:p w:rsidR="00274517" w:rsidRPr="003A425A" w:rsidRDefault="00274517" w:rsidP="00274517">
      <w:pPr>
        <w:jc w:val="both"/>
        <w:rPr>
          <w:rFonts w:ascii="Times New Roman" w:hAnsi="Times New Roman"/>
          <w:i/>
          <w:sz w:val="24"/>
          <w:szCs w:val="24"/>
        </w:rPr>
      </w:pPr>
      <w:r w:rsidRPr="003A425A">
        <w:rPr>
          <w:rFonts w:ascii="Times New Roman" w:hAnsi="Times New Roman"/>
          <w:i/>
          <w:sz w:val="24"/>
          <w:szCs w:val="24"/>
        </w:rPr>
        <w:t xml:space="preserve">Пример кода показан в данной части. В самом коде я ссылаюсь только на указатель на объект </w:t>
      </w:r>
      <w:r w:rsidRPr="003A425A">
        <w:rPr>
          <w:rFonts w:ascii="Times New Roman" w:hAnsi="Times New Roman"/>
          <w:i/>
          <w:sz w:val="24"/>
          <w:szCs w:val="24"/>
          <w:lang w:val="en-US"/>
        </w:rPr>
        <w:t>QObject</w:t>
      </w:r>
      <w:r w:rsidRPr="003A425A">
        <w:rPr>
          <w:rFonts w:ascii="Times New Roman" w:hAnsi="Times New Roman"/>
          <w:i/>
          <w:sz w:val="24"/>
          <w:szCs w:val="24"/>
        </w:rPr>
        <w:t>, но во время выполнения данным объектом может быть любой его подкласс. Если же известно имя свойства, то его можно установить для любого подкласса, который имеет данное свойство.</w:t>
      </w:r>
    </w:p>
    <w:p w:rsidR="00274517" w:rsidRPr="003A425A" w:rsidRDefault="00274517" w:rsidP="00274517">
      <w:pPr>
        <w:jc w:val="both"/>
        <w:rPr>
          <w:rFonts w:ascii="Times New Roman" w:hAnsi="Times New Roman"/>
          <w:color w:val="00B050"/>
          <w:sz w:val="24"/>
          <w:szCs w:val="24"/>
        </w:rPr>
      </w:pP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ENUMS</w:t>
      </w:r>
      <w:r w:rsidRPr="003A425A">
        <w:rPr>
          <w:rFonts w:ascii="Times New Roman" w:hAnsi="Times New Roman"/>
          <w:color w:val="00B050"/>
          <w:sz w:val="24"/>
          <w:szCs w:val="24"/>
        </w:rPr>
        <w:t xml:space="preserve"> позволяет функции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w:t>
      </w:r>
      <w:r w:rsidRPr="003A425A">
        <w:rPr>
          <w:rFonts w:ascii="Times New Roman" w:hAnsi="Times New Roman"/>
          <w:color w:val="00B050"/>
          <w:sz w:val="24"/>
          <w:szCs w:val="24"/>
          <w:lang w:val="en-US"/>
        </w:rPr>
        <w:t>property</w:t>
      </w:r>
      <w:r w:rsidRPr="003A425A">
        <w:rPr>
          <w:rFonts w:ascii="Times New Roman" w:hAnsi="Times New Roman"/>
          <w:color w:val="00B050"/>
          <w:sz w:val="24"/>
          <w:szCs w:val="24"/>
        </w:rPr>
        <w:t>() видеть перечисления, создаваемые в классе.</w:t>
      </w:r>
    </w:p>
    <w:p w:rsidR="00274517" w:rsidRPr="003A425A" w:rsidRDefault="00274517" w:rsidP="00274517">
      <w:pPr>
        <w:jc w:val="both"/>
        <w:rPr>
          <w:rFonts w:ascii="Times New Roman" w:hAnsi="Times New Roman"/>
          <w:sz w:val="24"/>
          <w:szCs w:val="24"/>
        </w:rPr>
      </w:pPr>
      <w:r w:rsidRPr="003A425A">
        <w:rPr>
          <w:rFonts w:ascii="Times New Roman" w:hAnsi="Times New Roman"/>
          <w:color w:val="00B050"/>
          <w:sz w:val="24"/>
          <w:szCs w:val="24"/>
        </w:rPr>
        <w:t xml:space="preserve">Обычно сигнал </w:t>
      </w:r>
      <w:r w:rsidRPr="003A425A">
        <w:rPr>
          <w:rFonts w:ascii="Times New Roman" w:hAnsi="Times New Roman"/>
          <w:color w:val="00B050"/>
          <w:sz w:val="24"/>
          <w:szCs w:val="24"/>
          <w:lang w:val="en-US"/>
        </w:rPr>
        <w:t>NOTIFY</w:t>
      </w:r>
      <w:r w:rsidRPr="003A425A">
        <w:rPr>
          <w:rFonts w:ascii="Times New Roman" w:hAnsi="Times New Roman"/>
          <w:color w:val="00B050"/>
          <w:sz w:val="24"/>
          <w:szCs w:val="24"/>
        </w:rPr>
        <w:t xml:space="preserve"> высылается в теле функции </w:t>
      </w:r>
      <w:r w:rsidRPr="003A425A">
        <w:rPr>
          <w:rFonts w:ascii="Times New Roman" w:hAnsi="Times New Roman"/>
          <w:color w:val="00B050"/>
          <w:sz w:val="24"/>
          <w:szCs w:val="24"/>
          <w:lang w:val="en-US"/>
        </w:rPr>
        <w:t>setProperty</w:t>
      </w:r>
      <w:r w:rsidRPr="003A425A">
        <w:rPr>
          <w:rFonts w:ascii="Times New Roman" w:hAnsi="Times New Roman"/>
          <w:color w:val="00B050"/>
          <w:sz w:val="24"/>
          <w:szCs w:val="24"/>
        </w:rPr>
        <w:t>() для некоторого свойства</w:t>
      </w:r>
      <w:r w:rsidRPr="003A425A">
        <w:rPr>
          <w:rFonts w:ascii="Times New Roman" w:hAnsi="Times New Roman"/>
          <w:sz w:val="24"/>
          <w:szCs w:val="24"/>
        </w:rPr>
        <w:t>.</w:t>
      </w:r>
    </w:p>
    <w:p w:rsidR="00274517" w:rsidRPr="003A425A" w:rsidRDefault="00274517" w:rsidP="00274517">
      <w:pPr>
        <w:jc w:val="both"/>
        <w:rPr>
          <w:rFonts w:ascii="Times New Roman" w:hAnsi="Times New Roman"/>
          <w:color w:val="FF0000"/>
          <w:sz w:val="24"/>
          <w:szCs w:val="24"/>
        </w:rPr>
      </w:pPr>
      <w:r w:rsidRPr="003A425A">
        <w:rPr>
          <w:rFonts w:ascii="Times New Roman" w:hAnsi="Times New Roman"/>
          <w:color w:val="FF0000"/>
          <w:sz w:val="24"/>
          <w:szCs w:val="24"/>
        </w:rPr>
        <w:lastRenderedPageBreak/>
        <w:t xml:space="preserve">Внутри функций чтения и записи имя свойства употребляется с префиксом </w:t>
      </w:r>
      <w:r w:rsidRPr="003A425A">
        <w:rPr>
          <w:rFonts w:ascii="Times New Roman" w:hAnsi="Times New Roman"/>
          <w:color w:val="FF0000"/>
          <w:sz w:val="24"/>
          <w:szCs w:val="24"/>
          <w:lang w:val="en-US"/>
        </w:rPr>
        <w:t>m</w:t>
      </w:r>
      <w:r w:rsidRPr="003A425A">
        <w:rPr>
          <w:rFonts w:ascii="Times New Roman" w:hAnsi="Times New Roman"/>
          <w:color w:val="FF0000"/>
          <w:sz w:val="24"/>
          <w:szCs w:val="24"/>
        </w:rPr>
        <w:t>_.</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Затем демонстрируется, что есть две возможности установить свойства: </w:t>
      </w:r>
    </w:p>
    <w:p w:rsidR="00274517" w:rsidRPr="003A425A" w:rsidRDefault="00274517" w:rsidP="004D4FF9">
      <w:pPr>
        <w:numPr>
          <w:ilvl w:val="0"/>
          <w:numId w:val="132"/>
        </w:numPr>
        <w:jc w:val="both"/>
        <w:rPr>
          <w:rFonts w:ascii="Times New Roman" w:hAnsi="Times New Roman"/>
          <w:sz w:val="24"/>
          <w:szCs w:val="24"/>
        </w:rPr>
      </w:pPr>
      <w:r w:rsidRPr="003A425A">
        <w:rPr>
          <w:rFonts w:ascii="Times New Roman" w:hAnsi="Times New Roman"/>
          <w:sz w:val="24"/>
          <w:szCs w:val="24"/>
        </w:rPr>
        <w:t xml:space="preserve">через функции доступа и </w:t>
      </w:r>
    </w:p>
    <w:p w:rsidR="00274517" w:rsidRPr="003A425A" w:rsidRDefault="00274517" w:rsidP="004D4FF9">
      <w:pPr>
        <w:numPr>
          <w:ilvl w:val="0"/>
          <w:numId w:val="132"/>
        </w:numPr>
        <w:jc w:val="both"/>
        <w:rPr>
          <w:rFonts w:ascii="Times New Roman" w:hAnsi="Times New Roman"/>
          <w:sz w:val="24"/>
          <w:szCs w:val="24"/>
        </w:rPr>
      </w:pPr>
      <w:r w:rsidRPr="003A425A">
        <w:rPr>
          <w:rFonts w:ascii="Times New Roman" w:hAnsi="Times New Roman"/>
          <w:sz w:val="24"/>
          <w:szCs w:val="24"/>
        </w:rPr>
        <w:t xml:space="preserve">через функцию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setProperty</w:t>
      </w:r>
      <w:r w:rsidRPr="003A425A">
        <w:rPr>
          <w:rFonts w:ascii="Times New Roman" w:hAnsi="Times New Roman"/>
          <w:sz w:val="24"/>
          <w:szCs w:val="24"/>
        </w:rPr>
        <w:t>().</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FLAGS</w:t>
      </w:r>
      <w:r w:rsidRPr="003A425A">
        <w:rPr>
          <w:rFonts w:ascii="Times New Roman" w:hAnsi="Times New Roman"/>
          <w:sz w:val="24"/>
          <w:szCs w:val="24"/>
        </w:rPr>
        <w:t xml:space="preserve">() – это макрос, который также определяет перечисление, но данное перечисление состоит из флагов, которые могут быть логически объединены. </w:t>
      </w:r>
    </w:p>
    <w:p w:rsidR="00274517" w:rsidRPr="003A425A" w:rsidRDefault="00274517" w:rsidP="00274517">
      <w:pPr>
        <w:jc w:val="both"/>
        <w:rPr>
          <w:rFonts w:ascii="Times New Roman" w:hAnsi="Times New Roman"/>
          <w:i/>
          <w:sz w:val="24"/>
          <w:szCs w:val="24"/>
        </w:rPr>
      </w:pPr>
      <w:r w:rsidRPr="003A425A">
        <w:rPr>
          <w:rFonts w:ascii="Times New Roman" w:hAnsi="Times New Roman"/>
          <w:color w:val="00B050"/>
          <w:sz w:val="24"/>
          <w:szCs w:val="24"/>
        </w:rPr>
        <w:t>Динамические свойства.</w:t>
      </w:r>
      <w:r w:rsidRPr="003A425A">
        <w:rPr>
          <w:rFonts w:ascii="Times New Roman" w:hAnsi="Times New Roman"/>
          <w:sz w:val="24"/>
          <w:szCs w:val="24"/>
        </w:rPr>
        <w:t xml:space="preserve"> Здесь описано поведение функции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setProperty</w:t>
      </w:r>
      <w:r w:rsidRPr="003A425A">
        <w:rPr>
          <w:rFonts w:ascii="Times New Roman" w:hAnsi="Times New Roman"/>
          <w:sz w:val="24"/>
          <w:szCs w:val="24"/>
        </w:rPr>
        <w:t xml:space="preserve">(). Если такое свойство существует в данном объекте и переданное значение соответствует его типу, то свойство записывается и функция возвращает истину. Если тип значения несовместим с данным свойством, но оно существует, то функция возвращает ложь, но свойство не переписывается. Если же свойства с таким именем нет в объекте, то новое свойство с данным именем и значением автоматически добавляется в данный объект. </w:t>
      </w:r>
      <w:r w:rsidRPr="003A425A">
        <w:rPr>
          <w:rFonts w:ascii="Times New Roman" w:hAnsi="Times New Roman"/>
          <w:i/>
          <w:color w:val="FF0000"/>
          <w:sz w:val="24"/>
          <w:szCs w:val="24"/>
        </w:rPr>
        <w:t xml:space="preserve">Интересно, оно добавляется именно в данный класс или в данный экземпляр? Это похоже на </w:t>
      </w:r>
      <w:r w:rsidRPr="003A425A">
        <w:rPr>
          <w:rFonts w:ascii="Times New Roman" w:hAnsi="Times New Roman"/>
          <w:i/>
          <w:color w:val="FF0000"/>
          <w:sz w:val="24"/>
          <w:szCs w:val="24"/>
          <w:lang w:val="en-US"/>
        </w:rPr>
        <w:t>JS</w:t>
      </w:r>
      <w:r w:rsidRPr="003A425A">
        <w:rPr>
          <w:rFonts w:ascii="Times New Roman" w:hAnsi="Times New Roman"/>
          <w:i/>
          <w:color w:val="FF0000"/>
          <w:sz w:val="24"/>
          <w:szCs w:val="24"/>
        </w:rPr>
        <w:t>.</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Частные типы, используемые свойствами, должны быть зарегистрированы с использованием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DECLARE</w:t>
      </w:r>
      <w:r w:rsidRPr="003A425A">
        <w:rPr>
          <w:rFonts w:ascii="Times New Roman" w:hAnsi="Times New Roman"/>
          <w:sz w:val="24"/>
          <w:szCs w:val="24"/>
        </w:rPr>
        <w:t>_</w:t>
      </w:r>
      <w:r w:rsidRPr="003A425A">
        <w:rPr>
          <w:rFonts w:ascii="Times New Roman" w:hAnsi="Times New Roman"/>
          <w:sz w:val="24"/>
          <w:szCs w:val="24"/>
          <w:lang w:val="en-US"/>
        </w:rPr>
        <w:t>METATYPE</w:t>
      </w:r>
      <w:r w:rsidRPr="003A425A">
        <w:rPr>
          <w:rFonts w:ascii="Times New Roman" w:hAnsi="Times New Roman"/>
          <w:sz w:val="24"/>
          <w:szCs w:val="24"/>
        </w:rPr>
        <w:t xml:space="preserve">(), чтобы их значения могли бы быть сохранены в объектах </w:t>
      </w:r>
      <w:r w:rsidRPr="003A425A">
        <w:rPr>
          <w:rFonts w:ascii="Times New Roman" w:hAnsi="Times New Roman"/>
          <w:sz w:val="24"/>
          <w:szCs w:val="24"/>
          <w:lang w:val="en-US"/>
        </w:rPr>
        <w:t>QVariant</w:t>
      </w:r>
      <w:r w:rsidRPr="003A425A">
        <w:rPr>
          <w:rFonts w:ascii="Times New Roman" w:hAnsi="Times New Roman"/>
          <w:sz w:val="24"/>
          <w:szCs w:val="24"/>
        </w:rPr>
        <w:t xml:space="preserve">. Это делает возможным их использование как для свойств, определённых при помощи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PROPERTY</w:t>
      </w:r>
      <w:r w:rsidRPr="003A425A">
        <w:rPr>
          <w:rFonts w:ascii="Times New Roman" w:hAnsi="Times New Roman"/>
          <w:sz w:val="24"/>
          <w:szCs w:val="24"/>
        </w:rPr>
        <w:t xml:space="preserve">() и при использовании динамического определения свойств. </w:t>
      </w:r>
    </w:p>
    <w:p w:rsidR="00274517" w:rsidRPr="003A425A" w:rsidRDefault="00274517" w:rsidP="00274517">
      <w:pPr>
        <w:jc w:val="both"/>
        <w:rPr>
          <w:rFonts w:ascii="Times New Roman" w:hAnsi="Times New Roman"/>
          <w:color w:val="000000"/>
          <w:sz w:val="24"/>
          <w:szCs w:val="24"/>
        </w:rPr>
      </w:pPr>
      <w:r w:rsidRPr="003A425A">
        <w:rPr>
          <w:rFonts w:ascii="Times New Roman" w:hAnsi="Times New Roman"/>
          <w:sz w:val="24"/>
          <w:szCs w:val="24"/>
        </w:rPr>
        <w:t xml:space="preserve">В дополнение к системе свойств есть некоторый дополнительный макрос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CLASSINFO</w:t>
      </w:r>
      <w:r w:rsidRPr="003A425A">
        <w:rPr>
          <w:rFonts w:ascii="Times New Roman" w:hAnsi="Times New Roman"/>
          <w:color w:val="00B050"/>
          <w:sz w:val="24"/>
          <w:szCs w:val="24"/>
        </w:rPr>
        <w:t>()</w:t>
      </w:r>
      <w:r w:rsidRPr="003A425A">
        <w:rPr>
          <w:rFonts w:ascii="Times New Roman" w:hAnsi="Times New Roman"/>
          <w:sz w:val="24"/>
          <w:szCs w:val="24"/>
        </w:rPr>
        <w:t xml:space="preserve">, который может быть использован, чтобы добавить дополнительные пары имя – значение к мета-объекту класса, например, версию, дату или автора. </w:t>
      </w:r>
      <w:r w:rsidRPr="003A425A">
        <w:rPr>
          <w:rFonts w:ascii="Times New Roman" w:hAnsi="Times New Roman"/>
          <w:color w:val="00B050"/>
          <w:sz w:val="24"/>
          <w:szCs w:val="24"/>
        </w:rPr>
        <w:t>Возможно, кстати, даты создавать было бы даже неплохо для отслеживания процесса разработки. А затем при помощи специально написанного анализатора кода убирать данные вставки из конечной версии.</w:t>
      </w:r>
    </w:p>
    <w:p w:rsidR="00274517" w:rsidRPr="003A425A" w:rsidRDefault="00274517" w:rsidP="00802DEE">
      <w:pPr>
        <w:pStyle w:val="4"/>
        <w:rPr>
          <w:rFonts w:ascii="Times New Roman" w:hAnsi="Times New Roman"/>
          <w:b w:val="0"/>
          <w:sz w:val="24"/>
          <w:szCs w:val="24"/>
        </w:rPr>
      </w:pPr>
      <w:bookmarkStart w:id="131" w:name="_Toc382058246"/>
      <w:r w:rsidRPr="003A425A">
        <w:rPr>
          <w:rFonts w:ascii="Times New Roman" w:hAnsi="Times New Roman"/>
          <w:b w:val="0"/>
          <w:sz w:val="24"/>
          <w:szCs w:val="24"/>
        </w:rPr>
        <w:t>МЕХАНИЗМ СИГНАЛОВ И СЛОТОВ</w:t>
      </w:r>
      <w:bookmarkEnd w:id="131"/>
    </w:p>
    <w:p w:rsidR="00274517" w:rsidRPr="003A425A" w:rsidRDefault="00953454" w:rsidP="00274517">
      <w:pPr>
        <w:jc w:val="both"/>
        <w:rPr>
          <w:rFonts w:ascii="Times New Roman" w:hAnsi="Times New Roman"/>
          <w:sz w:val="24"/>
          <w:szCs w:val="24"/>
        </w:rPr>
      </w:pPr>
      <w:hyperlink r:id="rId192" w:anchor="signals-and-slots" w:history="1">
        <w:r w:rsidR="00274517" w:rsidRPr="003A425A">
          <w:rPr>
            <w:rStyle w:val="a3"/>
            <w:rFonts w:ascii="Times New Roman" w:hAnsi="Times New Roman"/>
            <w:sz w:val="24"/>
            <w:szCs w:val="24"/>
          </w:rPr>
          <w:t>http://qt-project.org/doc/qt-5.0/qtcore/signalsandslots.html#signals-and-slots</w:t>
        </w:r>
      </w:hyperlink>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сигналы и слоты используются для коммуникации между объектами. Это одна из наиболее отличительных особенностей </w:t>
      </w:r>
      <w:r w:rsidRPr="003A425A">
        <w:rPr>
          <w:rFonts w:ascii="Times New Roman" w:hAnsi="Times New Roman"/>
          <w:sz w:val="24"/>
          <w:szCs w:val="24"/>
          <w:lang w:val="en-US"/>
        </w:rPr>
        <w:t>qt</w:t>
      </w:r>
      <w:r w:rsidRPr="003A425A">
        <w:rPr>
          <w:rFonts w:ascii="Times New Roman" w:hAnsi="Times New Roman"/>
          <w:sz w:val="24"/>
          <w:szCs w:val="24"/>
        </w:rPr>
        <w:t>.</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Раньше проблема коммуникации между объектами решалась при помощи функций обратного вызова. Это указатели на функции, которые передавались работающей функции, которая вызывает функцию обратного вызова затем, когда необходимо. У такого решения есть два потенциальных недостатка: во-первых, это небезопасно, так как управляющая функция может передать функции обратного вызова произвольные аргументы. Во-вторых, управляющая функция должна знать, какую функцию обратного вызова вызывать.</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В </w:t>
      </w:r>
      <w:r w:rsidRPr="003A425A">
        <w:rPr>
          <w:rFonts w:ascii="Times New Roman" w:hAnsi="Times New Roman"/>
          <w:sz w:val="24"/>
          <w:szCs w:val="24"/>
          <w:lang w:val="en-US"/>
        </w:rPr>
        <w:t>qt</w:t>
      </w:r>
      <w:r w:rsidRPr="003A425A">
        <w:rPr>
          <w:rFonts w:ascii="Times New Roman" w:hAnsi="Times New Roman"/>
          <w:sz w:val="24"/>
          <w:szCs w:val="24"/>
        </w:rPr>
        <w:t xml:space="preserve"> существует альтернатива: сигнал эмитируется каждый раз, как происходит некоторое событие. Есть предопределённые сигналы, но можно создавать и собственные сигналы. Слоты – это функции, которые вызываются при инициировании сигнала.</w:t>
      </w:r>
    </w:p>
    <w:p w:rsidR="00274517" w:rsidRPr="003A425A" w:rsidRDefault="00274517" w:rsidP="00274517">
      <w:pPr>
        <w:jc w:val="both"/>
        <w:rPr>
          <w:rFonts w:ascii="Times New Roman" w:hAnsi="Times New Roman"/>
          <w:color w:val="00B050"/>
          <w:sz w:val="24"/>
          <w:szCs w:val="24"/>
        </w:rPr>
      </w:pPr>
      <w:r w:rsidRPr="003A425A">
        <w:rPr>
          <w:rFonts w:ascii="Times New Roman" w:hAnsi="Times New Roman"/>
          <w:sz w:val="24"/>
          <w:szCs w:val="24"/>
        </w:rPr>
        <w:lastRenderedPageBreak/>
        <w:t xml:space="preserve">Moc при анализе кода создаёт мета-объект, который содержит список всех сигналов и слотов, а также указатели на данные функции.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xml:space="preserve"> макрос обрабатывается препроцессором, чтобы объявить некоторые функции-члены, которые используются moc. Moc игнорирует остальные функции-члены.</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Это безопасный механизм с точки зрения типа, так как сигнатура сигнала должна совпадать с сигнатурой слота-получателя.</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Слот может иметь и меньше аргументов, чем сигнал, игнорируя дополнительные аргументы.</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Они слабо связаны между собой, так как класс, эмитирующий сигнал может ничего не знать о классе, который является его получателем.</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 xml:space="preserve">Слоты и сигналы могут иметь сколько угодно аргументов любого типа, но использовать их могут только объекты </w:t>
      </w:r>
      <w:r w:rsidRPr="003A425A">
        <w:rPr>
          <w:rFonts w:ascii="Times New Roman" w:hAnsi="Times New Roman"/>
          <w:sz w:val="24"/>
          <w:szCs w:val="24"/>
          <w:lang w:val="en-US"/>
        </w:rPr>
        <w:t>QObject</w:t>
      </w:r>
      <w:r w:rsidRPr="003A425A">
        <w:rPr>
          <w:rFonts w:ascii="Times New Roman" w:hAnsi="Times New Roman"/>
          <w:sz w:val="24"/>
          <w:szCs w:val="24"/>
        </w:rPr>
        <w:t>.</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 xml:space="preserve">Слоты являются в остальном обычными функциями-членами и могут использоваться отдельно. </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Сигналы генерируются moc и не должны определяться в исполняемом файле. Также они не должны возвращать значение.</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Слоты можно делать виртуальными.</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Аргументы сигналов и слотов могут иметь значения по умолчанию.</w:t>
      </w:r>
    </w:p>
    <w:p w:rsidR="00274517" w:rsidRPr="003A425A" w:rsidRDefault="00274517" w:rsidP="004D4FF9">
      <w:pPr>
        <w:numPr>
          <w:ilvl w:val="0"/>
          <w:numId w:val="133"/>
        </w:numPr>
        <w:jc w:val="both"/>
        <w:rPr>
          <w:rFonts w:ascii="Times New Roman" w:hAnsi="Times New Roman"/>
          <w:sz w:val="24"/>
          <w:szCs w:val="24"/>
        </w:rPr>
      </w:pPr>
      <w:r w:rsidRPr="003A425A">
        <w:rPr>
          <w:rFonts w:ascii="Times New Roman" w:hAnsi="Times New Roman"/>
          <w:sz w:val="24"/>
          <w:szCs w:val="24"/>
        </w:rPr>
        <w:t xml:space="preserve">В </w:t>
      </w:r>
      <w:r w:rsidRPr="003A425A">
        <w:rPr>
          <w:rFonts w:ascii="Times New Roman" w:hAnsi="Times New Roman"/>
          <w:sz w:val="24"/>
          <w:szCs w:val="24"/>
          <w:lang w:val="en-US"/>
        </w:rPr>
        <w:t>qt</w:t>
      </w:r>
      <w:r w:rsidRPr="003A425A">
        <w:rPr>
          <w:rFonts w:ascii="Times New Roman" w:hAnsi="Times New Roman"/>
          <w:sz w:val="24"/>
          <w:szCs w:val="24"/>
        </w:rPr>
        <w:t>5 был введён новый синтаксис, чтобы можно было перегружать сигналы.</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Сигналы можно присоединять ко многим слотам и наоборот. Более того, сигналы можно соединять с сигналами. Для подключения данной возможности и используется 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xml:space="preserve">(). Функция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connect</w:t>
      </w:r>
      <w:r w:rsidRPr="003A425A">
        <w:rPr>
          <w:rFonts w:ascii="Times New Roman" w:hAnsi="Times New Roman"/>
          <w:sz w:val="24"/>
          <w:szCs w:val="24"/>
        </w:rPr>
        <w:t>() используется для соединения сигналов и слотов.</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По умолчанию, для каждого соединения испускается один сигнал. Если соединение повторяется, то испускаются два сигнала и т.д. Для того чтобы устранить дополнительные сигналы, следует использовать функцию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w:t>
      </w:r>
      <w:r w:rsidRPr="003A425A">
        <w:rPr>
          <w:rFonts w:ascii="Times New Roman" w:hAnsi="Times New Roman"/>
          <w:color w:val="00B050"/>
          <w:sz w:val="24"/>
          <w:szCs w:val="24"/>
          <w:lang w:val="en-US"/>
        </w:rPr>
        <w:t>disconnect</w:t>
      </w:r>
      <w:r w:rsidRPr="003A425A">
        <w:rPr>
          <w:rFonts w:ascii="Times New Roman" w:hAnsi="Times New Roman"/>
          <w:color w:val="00B050"/>
          <w:sz w:val="24"/>
          <w:szCs w:val="24"/>
        </w:rPr>
        <w:t>(),</w:t>
      </w:r>
      <w:r w:rsidRPr="003A425A">
        <w:rPr>
          <w:rFonts w:ascii="Times New Roman" w:hAnsi="Times New Roman"/>
          <w:sz w:val="24"/>
          <w:szCs w:val="24"/>
        </w:rPr>
        <w:t xml:space="preserve"> которая устраняет одно из соединений, или обеспечить тип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w:t>
      </w:r>
      <w:r w:rsidRPr="003A425A">
        <w:rPr>
          <w:rFonts w:ascii="Times New Roman" w:hAnsi="Times New Roman"/>
          <w:color w:val="00B050"/>
          <w:sz w:val="24"/>
          <w:szCs w:val="24"/>
          <w:lang w:val="en-US"/>
        </w:rPr>
        <w:t>UnicConnection</w:t>
      </w:r>
      <w:r w:rsidRPr="003A425A">
        <w:rPr>
          <w:rFonts w:ascii="Times New Roman" w:hAnsi="Times New Roman"/>
          <w:sz w:val="24"/>
          <w:szCs w:val="24"/>
        </w:rPr>
        <w:t>, когда при повторном случае встречи данного соединения, оно не реализуется; то есть, если уже есть соединение одинаковых сигналов и слотов от одинаковых объектов.</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Для испускания сигналов в коде используется слово</w:t>
      </w:r>
      <w:r w:rsidRPr="003A425A">
        <w:rPr>
          <w:rFonts w:ascii="Times New Roman" w:hAnsi="Times New Roman"/>
          <w:sz w:val="24"/>
          <w:szCs w:val="24"/>
          <w:lang w:val="be-BY"/>
        </w:rPr>
        <w:t xml:space="preserve"> </w:t>
      </w:r>
      <w:r w:rsidRPr="003A425A">
        <w:rPr>
          <w:rFonts w:ascii="Times New Roman" w:hAnsi="Times New Roman"/>
          <w:color w:val="00B050"/>
          <w:sz w:val="24"/>
          <w:szCs w:val="24"/>
          <w:lang w:val="en-US"/>
        </w:rPr>
        <w:t>emit</w:t>
      </w:r>
      <w:r w:rsidRPr="003A425A">
        <w:rPr>
          <w:rFonts w:ascii="Times New Roman" w:hAnsi="Times New Roman"/>
          <w:sz w:val="24"/>
          <w:szCs w:val="24"/>
        </w:rPr>
        <w:t xml:space="preserve"> </w:t>
      </w:r>
      <w:r w:rsidRPr="003A425A">
        <w:rPr>
          <w:rFonts w:ascii="Times New Roman" w:hAnsi="Times New Roman"/>
          <w:sz w:val="24"/>
          <w:szCs w:val="24"/>
          <w:lang w:val="en-US"/>
        </w:rPr>
        <w:t>signal</w:t>
      </w:r>
      <w:r w:rsidRPr="003A425A">
        <w:rPr>
          <w:rFonts w:ascii="Times New Roman" w:hAnsi="Times New Roman"/>
          <w:sz w:val="24"/>
          <w:szCs w:val="24"/>
        </w:rPr>
        <w:t>().</w:t>
      </w:r>
    </w:p>
    <w:p w:rsidR="00274517" w:rsidRPr="003A425A" w:rsidRDefault="00274517" w:rsidP="00274517">
      <w:pPr>
        <w:jc w:val="both"/>
        <w:rPr>
          <w:rFonts w:ascii="Times New Roman" w:hAnsi="Times New Roman"/>
          <w:color w:val="00B050"/>
          <w:sz w:val="24"/>
          <w:szCs w:val="24"/>
        </w:rPr>
      </w:pPr>
      <w:r w:rsidRPr="003A425A">
        <w:rPr>
          <w:rFonts w:ascii="Times New Roman" w:hAnsi="Times New Roman"/>
          <w:color w:val="00B050"/>
          <w:sz w:val="24"/>
          <w:szCs w:val="24"/>
        </w:rPr>
        <w:t>В документации рекомендуется испускать сигнал только из того класса, который его определил.</w:t>
      </w:r>
    </w:p>
    <w:p w:rsidR="00274517" w:rsidRPr="003A425A" w:rsidRDefault="00274517" w:rsidP="00274517">
      <w:pPr>
        <w:jc w:val="both"/>
        <w:rPr>
          <w:rFonts w:ascii="Times New Roman" w:hAnsi="Times New Roman"/>
          <w:sz w:val="24"/>
          <w:szCs w:val="24"/>
        </w:rPr>
      </w:pPr>
      <w:r w:rsidRPr="003A425A">
        <w:rPr>
          <w:rFonts w:ascii="Times New Roman" w:hAnsi="Times New Roman"/>
          <w:color w:val="00B050"/>
          <w:sz w:val="24"/>
          <w:szCs w:val="24"/>
        </w:rPr>
        <w:t>При вызове слотов при помощи посылки сигналов этот процесс происходит независимо от цикла обработки событий графического интерфейса пользователя.</w:t>
      </w:r>
      <w:r w:rsidRPr="003A425A">
        <w:rPr>
          <w:rFonts w:ascii="Times New Roman" w:hAnsi="Times New Roman"/>
          <w:sz w:val="24"/>
          <w:szCs w:val="24"/>
        </w:rPr>
        <w:t xml:space="preserve"> Код, который следует за эмиссией сигнала, будет выполняться только тогда, когда сигналы будут выполнены. Другая ситуация имеет место для очерёдных соединений, когда код за эмиссией происходит немедленно.</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lastRenderedPageBreak/>
        <w:t>Если сигнал соединён с несколькими слотами, то они будут выполнены в том порядке, в котором были соединены с сигналом.</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Для того чтобы сигналы могли соединяться со слотами различных типов, они не должны иметь некоторые специфические для данного класса типы. </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Вызов слотов через сигналы происходит в примерно 10 раз медленнее, чем их прямой вызов. Это время тратится на поиск нужного объекта и на проверку безопасности соединения (объект существует). Но зато механизм очень простой. Пользователи едва ли заметят это замедление, так как слоты вызываются через сигналы сравнительно редко.</w:t>
      </w:r>
    </w:p>
    <w:p w:rsidR="00274517" w:rsidRPr="003A425A" w:rsidRDefault="00274517" w:rsidP="00274517">
      <w:pPr>
        <w:jc w:val="both"/>
        <w:rPr>
          <w:rFonts w:ascii="Times New Roman" w:hAnsi="Times New Roman"/>
          <w:i/>
          <w:sz w:val="24"/>
          <w:szCs w:val="24"/>
        </w:rPr>
      </w:pPr>
      <w:r w:rsidRPr="003A425A">
        <w:rPr>
          <w:rFonts w:ascii="Times New Roman" w:hAnsi="Times New Roman"/>
          <w:i/>
          <w:sz w:val="24"/>
          <w:szCs w:val="24"/>
        </w:rPr>
        <w:t>Также показан пример, как проверять, является ли данный класс наследником некоторого другого класса.</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Для связи сигналов и слотов при помощи функции</w:t>
      </w:r>
      <w:r w:rsidRPr="003A425A">
        <w:rPr>
          <w:rFonts w:ascii="Times New Roman" w:hAnsi="Times New Roman"/>
          <w:sz w:val="24"/>
          <w:szCs w:val="24"/>
          <w:lang w:val="be-BY"/>
        </w:rPr>
        <w:t xml:space="preserve">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connect</w:t>
      </w:r>
      <w:r w:rsidRPr="003A425A">
        <w:rPr>
          <w:rFonts w:ascii="Times New Roman" w:hAnsi="Times New Roman"/>
          <w:sz w:val="24"/>
          <w:szCs w:val="24"/>
        </w:rPr>
        <w:t>() можно использовать как указатели на функции, так и макрос</w:t>
      </w:r>
      <w:r w:rsidRPr="003A425A">
        <w:rPr>
          <w:rFonts w:ascii="Times New Roman" w:hAnsi="Times New Roman"/>
          <w:sz w:val="24"/>
          <w:szCs w:val="24"/>
          <w:lang w:val="be-BY"/>
        </w:rPr>
        <w:t>ы</w:t>
      </w:r>
      <w:r w:rsidRPr="003A425A">
        <w:rPr>
          <w:rFonts w:ascii="Times New Roman" w:hAnsi="Times New Roman"/>
          <w:sz w:val="24"/>
          <w:szCs w:val="24"/>
        </w:rPr>
        <w:t xml:space="preserve"> </w:t>
      </w:r>
      <w:r w:rsidRPr="003A425A">
        <w:rPr>
          <w:rFonts w:ascii="Times New Roman" w:hAnsi="Times New Roman"/>
          <w:color w:val="00B050"/>
          <w:sz w:val="24"/>
          <w:szCs w:val="24"/>
          <w:lang w:val="en-US"/>
        </w:rPr>
        <w:t>SIGNAL</w:t>
      </w:r>
      <w:r w:rsidRPr="003A425A">
        <w:rPr>
          <w:rFonts w:ascii="Times New Roman" w:hAnsi="Times New Roman"/>
          <w:color w:val="00B050"/>
          <w:sz w:val="24"/>
          <w:szCs w:val="24"/>
        </w:rPr>
        <w:t>()</w:t>
      </w:r>
      <w:r w:rsidRPr="003A425A">
        <w:rPr>
          <w:rFonts w:ascii="Times New Roman" w:hAnsi="Times New Roman"/>
          <w:sz w:val="24"/>
          <w:szCs w:val="24"/>
        </w:rPr>
        <w:t xml:space="preserve"> и </w:t>
      </w:r>
      <w:r w:rsidRPr="003A425A">
        <w:rPr>
          <w:rFonts w:ascii="Times New Roman" w:hAnsi="Times New Roman"/>
          <w:color w:val="00B050"/>
          <w:sz w:val="24"/>
          <w:szCs w:val="24"/>
          <w:lang w:val="en-US"/>
        </w:rPr>
        <w:t>SLOT</w:t>
      </w:r>
      <w:r w:rsidRPr="003A425A">
        <w:rPr>
          <w:rFonts w:ascii="Times New Roman" w:hAnsi="Times New Roman"/>
          <w:color w:val="00B050"/>
          <w:sz w:val="24"/>
          <w:szCs w:val="24"/>
        </w:rPr>
        <w:t>(),</w:t>
      </w:r>
      <w:r w:rsidRPr="003A425A">
        <w:rPr>
          <w:rFonts w:ascii="Times New Roman" w:hAnsi="Times New Roman"/>
          <w:sz w:val="24"/>
          <w:szCs w:val="24"/>
        </w:rPr>
        <w:t xml:space="preserve"> но при этом количество аргументов слота должно быть меньше или равно количеству аргументов сигнала.</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Если необходимо знать информацию о том, кто послал сигнал, то есть функция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w:t>
      </w:r>
      <w:r w:rsidRPr="003A425A">
        <w:rPr>
          <w:rFonts w:ascii="Times New Roman" w:hAnsi="Times New Roman"/>
          <w:color w:val="00B050"/>
          <w:sz w:val="24"/>
          <w:szCs w:val="24"/>
          <w:lang w:val="en-US"/>
        </w:rPr>
        <w:t>sender</w:t>
      </w:r>
      <w:r w:rsidRPr="003A425A">
        <w:rPr>
          <w:rFonts w:ascii="Times New Roman" w:hAnsi="Times New Roman"/>
          <w:color w:val="00B050"/>
          <w:sz w:val="24"/>
          <w:szCs w:val="24"/>
        </w:rPr>
        <w:t>()</w:t>
      </w:r>
      <w:r w:rsidRPr="003A425A">
        <w:rPr>
          <w:rFonts w:ascii="Times New Roman" w:hAnsi="Times New Roman"/>
          <w:sz w:val="24"/>
          <w:szCs w:val="24"/>
        </w:rPr>
        <w:t>, которая возвращает указатель на объект, который прислал сигнал.</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color w:val="00B050"/>
          <w:sz w:val="24"/>
          <w:szCs w:val="24"/>
          <w:lang w:val="en-US"/>
        </w:rPr>
        <w:t>QSignalMapper</w:t>
      </w:r>
      <w:r w:rsidRPr="003A425A">
        <w:rPr>
          <w:rFonts w:ascii="Times New Roman" w:hAnsi="Times New Roman"/>
          <w:sz w:val="24"/>
          <w:szCs w:val="24"/>
        </w:rPr>
        <w:t xml:space="preserve"> используется на тот случай, если к слоту присоединено много сигналов и все их слот обрабатывает по-разному. </w:t>
      </w:r>
      <w:r w:rsidRPr="003A425A">
        <w:rPr>
          <w:rFonts w:ascii="Times New Roman" w:hAnsi="Times New Roman"/>
          <w:i/>
          <w:sz w:val="24"/>
          <w:szCs w:val="24"/>
        </w:rPr>
        <w:t>Данный класс работает так: сначала в маппер помещаются отображения объектов, которые могут высылать сигнал, а также некоторая сопроводительная информация в виде строки или числа, по которой затем можно будет отличить отправителя. После этого сигналы отправителей соединяются с сигналами маппера. А определённый сигнал маппера с сопроводительным параметром, который будет инициироваться каждый раз, как будет инициироваться сигнал настоящего объекта, связывается со слотом объекта. Фактически маппер используется для преобразования сигнала отправителя в другой сигнал, который содержит информацию об отправителе</w:t>
      </w:r>
      <w:r w:rsidRPr="003A425A">
        <w:rPr>
          <w:rFonts w:ascii="Times New Roman" w:hAnsi="Times New Roman"/>
          <w:sz w:val="24"/>
          <w:szCs w:val="24"/>
        </w:rPr>
        <w:t>.</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Также можно использовать сторонние системы сигналов и слотов. Для этого следует в файле проекта задать в настройках конфигурации </w:t>
      </w:r>
      <w:r w:rsidRPr="003A425A">
        <w:rPr>
          <w:rFonts w:ascii="Times New Roman" w:hAnsi="Times New Roman"/>
          <w:sz w:val="24"/>
          <w:szCs w:val="24"/>
          <w:lang w:val="en-GB" w:eastAsia="en-GB"/>
        </w:rPr>
        <w:t>CONFIG</w:t>
      </w:r>
      <w:r w:rsidRPr="003A425A">
        <w:rPr>
          <w:rFonts w:ascii="Times New Roman" w:hAnsi="Times New Roman"/>
          <w:sz w:val="24"/>
          <w:szCs w:val="24"/>
          <w:lang w:eastAsia="en-GB"/>
        </w:rPr>
        <w:t xml:space="preserve"> += </w:t>
      </w:r>
      <w:r w:rsidRPr="003A425A">
        <w:rPr>
          <w:rFonts w:ascii="Times New Roman" w:hAnsi="Times New Roman"/>
          <w:sz w:val="24"/>
          <w:szCs w:val="24"/>
          <w:lang w:val="en-GB" w:eastAsia="en-GB"/>
        </w:rPr>
        <w:t>no</w:t>
      </w:r>
      <w:r w:rsidRPr="003A425A">
        <w:rPr>
          <w:rFonts w:ascii="Times New Roman" w:hAnsi="Times New Roman"/>
          <w:sz w:val="24"/>
          <w:szCs w:val="24"/>
          <w:lang w:eastAsia="en-GB"/>
        </w:rPr>
        <w:t>_</w:t>
      </w:r>
      <w:r w:rsidRPr="003A425A">
        <w:rPr>
          <w:rFonts w:ascii="Times New Roman" w:hAnsi="Times New Roman"/>
          <w:sz w:val="24"/>
          <w:szCs w:val="24"/>
          <w:lang w:val="en-GB" w:eastAsia="en-GB"/>
        </w:rPr>
        <w:t>keywords</w:t>
      </w:r>
      <w:r w:rsidRPr="003A425A">
        <w:rPr>
          <w:rFonts w:ascii="Times New Roman" w:hAnsi="Times New Roman"/>
          <w:sz w:val="24"/>
          <w:szCs w:val="24"/>
          <w:lang w:eastAsia="en-GB"/>
        </w:rPr>
        <w:t xml:space="preserve">. </w:t>
      </w:r>
      <w:r w:rsidRPr="003A425A">
        <w:rPr>
          <w:rFonts w:ascii="Times New Roman" w:hAnsi="Times New Roman"/>
          <w:sz w:val="24"/>
          <w:szCs w:val="24"/>
        </w:rPr>
        <w:t xml:space="preserve">Данная строка просто говорит moc не обращать внимание на ключевые слова, которые теперь будут использованы третьей стороной. Если к некоторым компонентам нужно использовать систему сигналов и слотов </w:t>
      </w:r>
      <w:r w:rsidRPr="003A425A">
        <w:rPr>
          <w:rFonts w:ascii="Times New Roman" w:hAnsi="Times New Roman"/>
          <w:sz w:val="24"/>
          <w:szCs w:val="24"/>
          <w:lang w:val="en-US"/>
        </w:rPr>
        <w:t>qt</w:t>
      </w:r>
      <w:r w:rsidRPr="003A425A">
        <w:rPr>
          <w:rFonts w:ascii="Times New Roman" w:hAnsi="Times New Roman"/>
          <w:sz w:val="24"/>
          <w:szCs w:val="24"/>
        </w:rPr>
        <w:t xml:space="preserve">, то следует использовать макросы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SIGNALS</w:t>
      </w:r>
      <w:r w:rsidRPr="003A425A">
        <w:rPr>
          <w:rFonts w:ascii="Times New Roman" w:hAnsi="Times New Roman"/>
          <w:color w:val="00B050"/>
          <w:sz w:val="24"/>
          <w:szCs w:val="24"/>
        </w:rPr>
        <w:t>()</w:t>
      </w:r>
      <w:r w:rsidRPr="003A425A">
        <w:rPr>
          <w:rFonts w:ascii="Times New Roman" w:hAnsi="Times New Roman"/>
          <w:sz w:val="24"/>
          <w:szCs w:val="24"/>
        </w:rPr>
        <w:t xml:space="preserve">,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SLOTS</w:t>
      </w:r>
      <w:r w:rsidRPr="003A425A">
        <w:rPr>
          <w:rFonts w:ascii="Times New Roman" w:hAnsi="Times New Roman"/>
          <w:color w:val="00B050"/>
          <w:sz w:val="24"/>
          <w:szCs w:val="24"/>
        </w:rPr>
        <w:t>()</w:t>
      </w:r>
      <w:r w:rsidRPr="003A425A">
        <w:rPr>
          <w:rFonts w:ascii="Times New Roman" w:hAnsi="Times New Roman"/>
          <w:sz w:val="24"/>
          <w:szCs w:val="24"/>
        </w:rPr>
        <w:t xml:space="preserve">,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EMIT</w:t>
      </w:r>
      <w:r w:rsidRPr="003A425A">
        <w:rPr>
          <w:rFonts w:ascii="Times New Roman" w:hAnsi="Times New Roman"/>
          <w:color w:val="00B050"/>
          <w:sz w:val="24"/>
          <w:szCs w:val="24"/>
        </w:rPr>
        <w:t>()</w:t>
      </w:r>
      <w:r w:rsidRPr="003A425A">
        <w:rPr>
          <w:rFonts w:ascii="Times New Roman" w:hAnsi="Times New Roman"/>
          <w:sz w:val="24"/>
          <w:szCs w:val="24"/>
        </w:rPr>
        <w:t xml:space="preserve"> вместо обычных ключевых слов.</w:t>
      </w:r>
    </w:p>
    <w:p w:rsidR="00274517" w:rsidRPr="003A425A" w:rsidRDefault="00274517" w:rsidP="00802DEE">
      <w:pPr>
        <w:pStyle w:val="4"/>
        <w:rPr>
          <w:rFonts w:ascii="Times New Roman" w:hAnsi="Times New Roman"/>
          <w:b w:val="0"/>
          <w:sz w:val="24"/>
          <w:szCs w:val="24"/>
        </w:rPr>
      </w:pPr>
      <w:bookmarkStart w:id="132" w:name="_Toc382058247"/>
      <w:r w:rsidRPr="003A425A">
        <w:rPr>
          <w:rFonts w:ascii="Times New Roman" w:hAnsi="Times New Roman"/>
          <w:sz w:val="24"/>
          <w:szCs w:val="24"/>
        </w:rPr>
        <w:t>СИСТЕМА РЕСУРСОВ</w:t>
      </w:r>
      <w:bookmarkEnd w:id="132"/>
    </w:p>
    <w:p w:rsidR="00274517" w:rsidRPr="003A425A" w:rsidRDefault="00953454" w:rsidP="00274517">
      <w:pPr>
        <w:jc w:val="both"/>
        <w:rPr>
          <w:rFonts w:ascii="Times New Roman" w:hAnsi="Times New Roman"/>
          <w:sz w:val="24"/>
          <w:szCs w:val="24"/>
        </w:rPr>
      </w:pPr>
      <w:hyperlink r:id="rId193" w:history="1">
        <w:r w:rsidR="00274517" w:rsidRPr="003A425A">
          <w:rPr>
            <w:rStyle w:val="a3"/>
            <w:rFonts w:ascii="Times New Roman" w:hAnsi="Times New Roman"/>
            <w:sz w:val="24"/>
            <w:szCs w:val="24"/>
          </w:rPr>
          <w:t>http://qt-project.org/doc/qt-5.1/qtcore/resources.html</w:t>
        </w:r>
      </w:hyperlink>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Система ресурсов </w:t>
      </w:r>
      <w:r w:rsidRPr="003A425A">
        <w:rPr>
          <w:rFonts w:ascii="Times New Roman" w:hAnsi="Times New Roman"/>
          <w:sz w:val="24"/>
          <w:szCs w:val="24"/>
          <w:lang w:val="en-US"/>
        </w:rPr>
        <w:t>qt</w:t>
      </w:r>
      <w:r w:rsidRPr="003A425A">
        <w:rPr>
          <w:rFonts w:ascii="Times New Roman" w:hAnsi="Times New Roman"/>
          <w:sz w:val="24"/>
          <w:szCs w:val="24"/>
        </w:rPr>
        <w:t xml:space="preserve"> является платформенно-независимым механизмом для сохранения двоичных файлов в исполняемом приложении. Это удобно, если ваше приложение нуждается в наборе определённых файлов (иконки, файлы перевода и т.д.) и вы не желаете увеличивать риск потери файлов. Система ресурсов основана на тесном взаимодействии между </w:t>
      </w:r>
      <w:r w:rsidRPr="003A425A">
        <w:rPr>
          <w:rFonts w:ascii="Times New Roman" w:hAnsi="Times New Roman"/>
          <w:sz w:val="24"/>
          <w:szCs w:val="24"/>
          <w:lang w:val="en-US"/>
        </w:rPr>
        <w:t>qmake</w:t>
      </w:r>
      <w:r w:rsidRPr="003A425A">
        <w:rPr>
          <w:rFonts w:ascii="Times New Roman" w:hAnsi="Times New Roman"/>
          <w:sz w:val="24"/>
          <w:szCs w:val="24"/>
        </w:rPr>
        <w:t xml:space="preserve">, </w:t>
      </w:r>
      <w:r w:rsidRPr="003A425A">
        <w:rPr>
          <w:rFonts w:ascii="Times New Roman" w:hAnsi="Times New Roman"/>
          <w:sz w:val="24"/>
          <w:szCs w:val="24"/>
          <w:lang w:val="en-US"/>
        </w:rPr>
        <w:t>rcc</w:t>
      </w:r>
      <w:r w:rsidRPr="003A425A">
        <w:rPr>
          <w:rFonts w:ascii="Times New Roman" w:hAnsi="Times New Roman"/>
          <w:sz w:val="24"/>
          <w:szCs w:val="24"/>
        </w:rPr>
        <w:t xml:space="preserve"> и </w:t>
      </w:r>
      <w:r w:rsidRPr="003A425A">
        <w:rPr>
          <w:rFonts w:ascii="Times New Roman" w:hAnsi="Times New Roman"/>
          <w:sz w:val="24"/>
          <w:szCs w:val="24"/>
          <w:lang w:val="en-US"/>
        </w:rPr>
        <w:t>QFile</w:t>
      </w:r>
      <w:r w:rsidRPr="003A425A">
        <w:rPr>
          <w:rFonts w:ascii="Times New Roman" w:hAnsi="Times New Roman"/>
          <w:sz w:val="24"/>
          <w:szCs w:val="24"/>
        </w:rPr>
        <w:t>.</w:t>
      </w:r>
    </w:p>
    <w:p w:rsidR="00274517" w:rsidRPr="003A425A" w:rsidRDefault="00274517" w:rsidP="00274517">
      <w:pPr>
        <w:jc w:val="both"/>
        <w:rPr>
          <w:rFonts w:ascii="Times New Roman" w:hAnsi="Times New Roman"/>
          <w:color w:val="00B050"/>
          <w:sz w:val="24"/>
          <w:szCs w:val="24"/>
        </w:rPr>
      </w:pPr>
      <w:r w:rsidRPr="003A425A">
        <w:rPr>
          <w:rFonts w:ascii="Times New Roman" w:hAnsi="Times New Roman"/>
          <w:sz w:val="24"/>
          <w:szCs w:val="24"/>
        </w:rPr>
        <w:lastRenderedPageBreak/>
        <w:t xml:space="preserve">Ресурсы, связанные с приложением, определяются в </w:t>
      </w:r>
      <w:r w:rsidRPr="003A425A">
        <w:rPr>
          <w:rFonts w:ascii="Times New Roman" w:hAnsi="Times New Roman"/>
          <w:color w:val="00B050"/>
          <w:sz w:val="24"/>
          <w:szCs w:val="24"/>
        </w:rPr>
        <w:t>файле .</w:t>
      </w:r>
      <w:r w:rsidRPr="003A425A">
        <w:rPr>
          <w:rFonts w:ascii="Times New Roman" w:hAnsi="Times New Roman"/>
          <w:color w:val="00B050"/>
          <w:sz w:val="24"/>
          <w:szCs w:val="24"/>
          <w:lang w:val="en-US"/>
        </w:rPr>
        <w:t>qrc</w:t>
      </w:r>
      <w:r w:rsidRPr="003A425A">
        <w:rPr>
          <w:rFonts w:ascii="Times New Roman" w:hAnsi="Times New Roman"/>
          <w:color w:val="00B050"/>
          <w:sz w:val="24"/>
          <w:szCs w:val="24"/>
        </w:rPr>
        <w:t xml:space="preserve"> – </w:t>
      </w:r>
      <w:r w:rsidRPr="003A425A">
        <w:rPr>
          <w:rFonts w:ascii="Times New Roman" w:hAnsi="Times New Roman"/>
          <w:sz w:val="24"/>
          <w:szCs w:val="24"/>
          <w:lang w:val="en-US"/>
        </w:rPr>
        <w:t>xml</w:t>
      </w:r>
      <w:r w:rsidRPr="003A425A">
        <w:rPr>
          <w:rFonts w:ascii="Times New Roman" w:hAnsi="Times New Roman"/>
          <w:sz w:val="24"/>
          <w:szCs w:val="24"/>
        </w:rPr>
        <w:t>-подобном формате файлов, который перечисляет файлы на диске и может присваивать им имена ресурсов, которые использует приложение для доступа к данным ресурсам. Все пути в данном файле являются относительными к той директории, в которой находится данный файл.</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Данные ресурсов могут либо быть скомпилированными в двоичный файл, и тогда доступ к ним осуществляется немедленно, либо бинарный ресурс может быть создан, а позднее зарегистрирован системой ресурсов. Ресурсы в приложении доступны под тем же именем, которое они имеют в дереве источников, но с префиксом :/, или при помощи </w:t>
      </w:r>
      <w:r w:rsidRPr="003A425A">
        <w:rPr>
          <w:rFonts w:ascii="Times New Roman" w:hAnsi="Times New Roman"/>
          <w:sz w:val="24"/>
          <w:szCs w:val="24"/>
          <w:lang w:val="en-US"/>
        </w:rPr>
        <w:t>URL</w:t>
      </w:r>
      <w:r w:rsidRPr="003A425A">
        <w:rPr>
          <w:rFonts w:ascii="Times New Roman" w:hAnsi="Times New Roman"/>
          <w:sz w:val="24"/>
          <w:szCs w:val="24"/>
        </w:rPr>
        <w:t xml:space="preserve"> с </w:t>
      </w:r>
      <w:r w:rsidRPr="003A425A">
        <w:rPr>
          <w:rFonts w:ascii="Times New Roman" w:hAnsi="Times New Roman"/>
          <w:sz w:val="24"/>
          <w:szCs w:val="24"/>
          <w:lang w:val="en-US"/>
        </w:rPr>
        <w:t>qrc</w:t>
      </w:r>
      <w:r w:rsidRPr="003A425A">
        <w:rPr>
          <w:rFonts w:ascii="Times New Roman" w:hAnsi="Times New Roman"/>
          <w:sz w:val="24"/>
          <w:szCs w:val="24"/>
        </w:rPr>
        <w:t xml:space="preserve"> схемой: </w:t>
      </w:r>
      <w:r w:rsidRPr="003A425A">
        <w:rPr>
          <w:rStyle w:val="HTML"/>
          <w:rFonts w:ascii="Times New Roman" w:hAnsi="Times New Roman" w:cs="Times New Roman"/>
          <w:sz w:val="24"/>
          <w:szCs w:val="24"/>
        </w:rPr>
        <w:t>:/images/cut.png или qrc:///images/cut.png.</w:t>
      </w:r>
    </w:p>
    <w:p w:rsidR="00274517" w:rsidRPr="003A425A" w:rsidRDefault="00274517" w:rsidP="00274517">
      <w:pPr>
        <w:jc w:val="both"/>
        <w:rPr>
          <w:rFonts w:ascii="Times New Roman" w:hAnsi="Times New Roman"/>
          <w:i/>
          <w:sz w:val="24"/>
          <w:szCs w:val="24"/>
        </w:rPr>
      </w:pPr>
      <w:r w:rsidRPr="003A425A">
        <w:rPr>
          <w:rFonts w:ascii="Times New Roman" w:hAnsi="Times New Roman"/>
          <w:color w:val="00B050"/>
          <w:sz w:val="24"/>
          <w:szCs w:val="24"/>
        </w:rPr>
        <w:t>В файле ресурсов можно специфицировать идентификатор к любому файлу на своё усмотрение</w:t>
      </w:r>
      <w:r w:rsidRPr="003A425A">
        <w:rPr>
          <w:rFonts w:ascii="Times New Roman" w:hAnsi="Times New Roman"/>
          <w:sz w:val="24"/>
          <w:szCs w:val="24"/>
        </w:rPr>
        <w:t xml:space="preserve">. </w:t>
      </w:r>
      <w:r w:rsidRPr="003A425A">
        <w:rPr>
          <w:rFonts w:ascii="Times New Roman" w:hAnsi="Times New Roman"/>
          <w:i/>
          <w:sz w:val="24"/>
          <w:szCs w:val="24"/>
        </w:rPr>
        <w:t xml:space="preserve">Пример того, как это делается, показан в данной части. </w:t>
      </w:r>
    </w:p>
    <w:p w:rsidR="00274517" w:rsidRPr="003A425A" w:rsidRDefault="00274517" w:rsidP="00274517">
      <w:pPr>
        <w:jc w:val="both"/>
        <w:rPr>
          <w:rFonts w:ascii="Times New Roman" w:hAnsi="Times New Roman"/>
          <w:color w:val="00B050"/>
          <w:sz w:val="24"/>
          <w:szCs w:val="24"/>
        </w:rPr>
      </w:pPr>
      <w:r w:rsidRPr="003A425A">
        <w:rPr>
          <w:rFonts w:ascii="Times New Roman" w:hAnsi="Times New Roman"/>
          <w:sz w:val="24"/>
          <w:szCs w:val="24"/>
        </w:rPr>
        <w:t>Для внешнего двоичного ресурса вы должны создать данные ресурса (обычно в</w:t>
      </w:r>
      <w:r w:rsidRPr="003A425A">
        <w:rPr>
          <w:rFonts w:ascii="Times New Roman" w:hAnsi="Times New Roman"/>
          <w:color w:val="00B050"/>
          <w:sz w:val="24"/>
          <w:szCs w:val="24"/>
        </w:rPr>
        <w:t xml:space="preserve"> формате .</w:t>
      </w:r>
      <w:r w:rsidRPr="003A425A">
        <w:rPr>
          <w:rFonts w:ascii="Times New Roman" w:hAnsi="Times New Roman"/>
          <w:color w:val="00B050"/>
          <w:sz w:val="24"/>
          <w:szCs w:val="24"/>
          <w:lang w:val="en-US"/>
        </w:rPr>
        <w:t>rcc</w:t>
      </w:r>
      <w:r w:rsidRPr="003A425A">
        <w:rPr>
          <w:rFonts w:ascii="Times New Roman" w:hAnsi="Times New Roman"/>
          <w:sz w:val="24"/>
          <w:szCs w:val="24"/>
        </w:rPr>
        <w:t xml:space="preserve">). Данный ресурс следует регистрировать в приложении следующим образом: </w:t>
      </w:r>
      <w:hyperlink r:id="rId194" w:history="1">
        <w:r w:rsidRPr="003A425A">
          <w:rPr>
            <w:rStyle w:val="a3"/>
            <w:rFonts w:ascii="Times New Roman" w:hAnsi="Times New Roman"/>
            <w:color w:val="00B050"/>
            <w:sz w:val="24"/>
            <w:szCs w:val="24"/>
            <w:lang w:val="en-US"/>
          </w:rPr>
          <w:t>QResource</w:t>
        </w:r>
      </w:hyperlink>
      <w:r w:rsidRPr="003A425A">
        <w:rPr>
          <w:rStyle w:val="operator"/>
          <w:rFonts w:ascii="Times New Roman" w:hAnsi="Times New Roman"/>
          <w:color w:val="00B050"/>
          <w:sz w:val="24"/>
          <w:szCs w:val="24"/>
        </w:rPr>
        <w:t>::</w:t>
      </w:r>
      <w:r w:rsidRPr="003A425A">
        <w:rPr>
          <w:rFonts w:ascii="Times New Roman" w:hAnsi="Times New Roman"/>
          <w:color w:val="00B050"/>
          <w:sz w:val="24"/>
          <w:szCs w:val="24"/>
          <w:lang w:val="en-US"/>
        </w:rPr>
        <w:t>registerResource</w:t>
      </w:r>
      <w:r w:rsidRPr="003A425A">
        <w:rPr>
          <w:rFonts w:ascii="Times New Roman" w:hAnsi="Times New Roman"/>
          <w:color w:val="00B050"/>
          <w:sz w:val="24"/>
          <w:szCs w:val="24"/>
        </w:rPr>
        <w:t>(</w:t>
      </w:r>
      <w:r w:rsidRPr="003A425A">
        <w:rPr>
          <w:rStyle w:val="string"/>
          <w:rFonts w:ascii="Times New Roman" w:hAnsi="Times New Roman"/>
          <w:color w:val="00B050"/>
          <w:sz w:val="24"/>
          <w:szCs w:val="24"/>
        </w:rPr>
        <w:t>"/</w:t>
      </w:r>
      <w:r w:rsidRPr="003A425A">
        <w:rPr>
          <w:rStyle w:val="string"/>
          <w:rFonts w:ascii="Times New Roman" w:hAnsi="Times New Roman"/>
          <w:color w:val="00B050"/>
          <w:sz w:val="24"/>
          <w:szCs w:val="24"/>
          <w:lang w:val="en-US"/>
        </w:rPr>
        <w:t>path</w:t>
      </w:r>
      <w:r w:rsidRPr="003A425A">
        <w:rPr>
          <w:rStyle w:val="string"/>
          <w:rFonts w:ascii="Times New Roman" w:hAnsi="Times New Roman"/>
          <w:color w:val="00B050"/>
          <w:sz w:val="24"/>
          <w:szCs w:val="24"/>
        </w:rPr>
        <w:t>/</w:t>
      </w:r>
      <w:r w:rsidRPr="003A425A">
        <w:rPr>
          <w:rStyle w:val="string"/>
          <w:rFonts w:ascii="Times New Roman" w:hAnsi="Times New Roman"/>
          <w:color w:val="00B050"/>
          <w:sz w:val="24"/>
          <w:szCs w:val="24"/>
          <w:lang w:val="en-US"/>
        </w:rPr>
        <w:t>to</w:t>
      </w:r>
      <w:r w:rsidRPr="003A425A">
        <w:rPr>
          <w:rStyle w:val="string"/>
          <w:rFonts w:ascii="Times New Roman" w:hAnsi="Times New Roman"/>
          <w:color w:val="00B050"/>
          <w:sz w:val="24"/>
          <w:szCs w:val="24"/>
        </w:rPr>
        <w:t>/</w:t>
      </w:r>
      <w:r w:rsidRPr="003A425A">
        <w:rPr>
          <w:rStyle w:val="string"/>
          <w:rFonts w:ascii="Times New Roman" w:hAnsi="Times New Roman"/>
          <w:color w:val="00B050"/>
          <w:sz w:val="24"/>
          <w:szCs w:val="24"/>
          <w:lang w:val="en-US"/>
        </w:rPr>
        <w:t>myresource</w:t>
      </w:r>
      <w:r w:rsidRPr="003A425A">
        <w:rPr>
          <w:rStyle w:val="string"/>
          <w:rFonts w:ascii="Times New Roman" w:hAnsi="Times New Roman"/>
          <w:color w:val="00B050"/>
          <w:sz w:val="24"/>
          <w:szCs w:val="24"/>
        </w:rPr>
        <w:t>.</w:t>
      </w:r>
      <w:r w:rsidRPr="003A425A">
        <w:rPr>
          <w:rStyle w:val="string"/>
          <w:rFonts w:ascii="Times New Roman" w:hAnsi="Times New Roman"/>
          <w:color w:val="00B050"/>
          <w:sz w:val="24"/>
          <w:szCs w:val="24"/>
          <w:lang w:val="en-US"/>
        </w:rPr>
        <w:t>rcc</w:t>
      </w:r>
      <w:r w:rsidRPr="003A425A">
        <w:rPr>
          <w:rStyle w:val="string"/>
          <w:rFonts w:ascii="Times New Roman" w:hAnsi="Times New Roman"/>
          <w:color w:val="00B050"/>
          <w:sz w:val="24"/>
          <w:szCs w:val="24"/>
        </w:rPr>
        <w:t>"</w:t>
      </w:r>
      <w:r w:rsidRPr="003A425A">
        <w:rPr>
          <w:rFonts w:ascii="Times New Roman" w:hAnsi="Times New Roman"/>
          <w:color w:val="00B050"/>
          <w:sz w:val="24"/>
          <w:szCs w:val="24"/>
        </w:rPr>
        <w:t>);</w:t>
      </w:r>
    </w:p>
    <w:p w:rsidR="00274517" w:rsidRPr="003A425A" w:rsidRDefault="00274517" w:rsidP="00274517">
      <w:pPr>
        <w:jc w:val="both"/>
        <w:rPr>
          <w:rFonts w:ascii="Times New Roman" w:hAnsi="Times New Roman"/>
          <w:i/>
          <w:color w:val="FF0000"/>
          <w:sz w:val="24"/>
          <w:szCs w:val="24"/>
        </w:rPr>
      </w:pPr>
      <w:r w:rsidRPr="003A425A">
        <w:rPr>
          <w:rFonts w:ascii="Times New Roman" w:hAnsi="Times New Roman"/>
          <w:i/>
          <w:color w:val="FF0000"/>
          <w:sz w:val="24"/>
          <w:szCs w:val="24"/>
        </w:rPr>
        <w:t>Чем отличается внешний ресурс от внутреннего ресурса.</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Для ресурса, который компилируется в бинарный, файл .</w:t>
      </w:r>
      <w:r w:rsidRPr="003A425A">
        <w:rPr>
          <w:rFonts w:ascii="Times New Roman" w:hAnsi="Times New Roman"/>
          <w:sz w:val="24"/>
          <w:szCs w:val="24"/>
          <w:lang w:val="en-US"/>
        </w:rPr>
        <w:t>qrc</w:t>
      </w:r>
      <w:r w:rsidRPr="003A425A">
        <w:rPr>
          <w:rFonts w:ascii="Times New Roman" w:hAnsi="Times New Roman"/>
          <w:sz w:val="24"/>
          <w:szCs w:val="24"/>
        </w:rPr>
        <w:t xml:space="preserve"> должен быть упомянут в файле проекта приложения .</w:t>
      </w:r>
      <w:r w:rsidRPr="003A425A">
        <w:rPr>
          <w:rFonts w:ascii="Times New Roman" w:hAnsi="Times New Roman"/>
          <w:sz w:val="24"/>
          <w:szCs w:val="24"/>
          <w:lang w:val="en-US"/>
        </w:rPr>
        <w:t>pro</w:t>
      </w:r>
      <w:r w:rsidRPr="003A425A">
        <w:rPr>
          <w:rFonts w:ascii="Times New Roman" w:hAnsi="Times New Roman"/>
          <w:sz w:val="24"/>
          <w:szCs w:val="24"/>
        </w:rPr>
        <w:t>. Этот файл содержит все данные для изображений и других ресурсов как статические массивы С++, состоящие из сжатых двоичных данных.</w:t>
      </w:r>
      <w:r w:rsidRPr="003A425A">
        <w:rPr>
          <w:rFonts w:ascii="Times New Roman" w:hAnsi="Times New Roman"/>
          <w:color w:val="00B050"/>
          <w:sz w:val="24"/>
          <w:szCs w:val="24"/>
        </w:rPr>
        <w:t xml:space="preserve"> Файл </w:t>
      </w:r>
      <w:r w:rsidRPr="003A425A">
        <w:rPr>
          <w:rFonts w:ascii="Times New Roman" w:hAnsi="Times New Roman"/>
          <w:color w:val="00B050"/>
          <w:sz w:val="24"/>
          <w:szCs w:val="24"/>
          <w:lang w:val="en-US"/>
        </w:rPr>
        <w:t>qrc</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application</w:t>
      </w:r>
      <w:r w:rsidRPr="003A425A">
        <w:rPr>
          <w:rFonts w:ascii="Times New Roman" w:hAnsi="Times New Roman"/>
          <w:color w:val="00B050"/>
          <w:sz w:val="24"/>
          <w:szCs w:val="24"/>
        </w:rPr>
        <w:t>.</w:t>
      </w:r>
      <w:r w:rsidRPr="003A425A">
        <w:rPr>
          <w:rFonts w:ascii="Times New Roman" w:hAnsi="Times New Roman"/>
          <w:color w:val="00B050"/>
          <w:sz w:val="24"/>
          <w:szCs w:val="24"/>
          <w:lang w:val="en-US"/>
        </w:rPr>
        <w:t>cpp</w:t>
      </w:r>
      <w:r w:rsidRPr="003A425A">
        <w:rPr>
          <w:rFonts w:ascii="Times New Roman" w:hAnsi="Times New Roman"/>
          <w:color w:val="00B050"/>
          <w:sz w:val="24"/>
          <w:szCs w:val="24"/>
        </w:rPr>
        <w:t xml:space="preserve"> </w:t>
      </w:r>
      <w:r w:rsidRPr="003A425A">
        <w:rPr>
          <w:rFonts w:ascii="Times New Roman" w:hAnsi="Times New Roman"/>
          <w:sz w:val="24"/>
          <w:szCs w:val="24"/>
        </w:rPr>
        <w:t>автоматически регенерируется каждый раз, когда .</w:t>
      </w:r>
      <w:r w:rsidRPr="003A425A">
        <w:rPr>
          <w:rFonts w:ascii="Times New Roman" w:hAnsi="Times New Roman"/>
          <w:sz w:val="24"/>
          <w:szCs w:val="24"/>
          <w:lang w:val="en-US"/>
        </w:rPr>
        <w:t>qrc</w:t>
      </w:r>
      <w:r w:rsidRPr="003A425A">
        <w:rPr>
          <w:rFonts w:ascii="Times New Roman" w:hAnsi="Times New Roman"/>
          <w:sz w:val="24"/>
          <w:szCs w:val="24"/>
        </w:rPr>
        <w:t xml:space="preserve"> файл изменяется или один из файлов, на которые он ссылается, изменяются. Если вы не используете .</w:t>
      </w:r>
      <w:r w:rsidRPr="003A425A">
        <w:rPr>
          <w:rFonts w:ascii="Times New Roman" w:hAnsi="Times New Roman"/>
          <w:sz w:val="24"/>
          <w:szCs w:val="24"/>
          <w:lang w:val="en-US"/>
        </w:rPr>
        <w:t>pro</w:t>
      </w:r>
      <w:r w:rsidRPr="003A425A">
        <w:rPr>
          <w:rFonts w:ascii="Times New Roman" w:hAnsi="Times New Roman"/>
          <w:sz w:val="24"/>
          <w:szCs w:val="24"/>
        </w:rPr>
        <w:t xml:space="preserve">, то вы должны запрашивать </w:t>
      </w:r>
      <w:r w:rsidRPr="003A425A">
        <w:rPr>
          <w:rFonts w:ascii="Times New Roman" w:hAnsi="Times New Roman"/>
          <w:sz w:val="24"/>
          <w:szCs w:val="24"/>
          <w:lang w:val="en-US"/>
        </w:rPr>
        <w:t>rcc</w:t>
      </w:r>
      <w:r w:rsidRPr="003A425A">
        <w:rPr>
          <w:rFonts w:ascii="Times New Roman" w:hAnsi="Times New Roman"/>
          <w:sz w:val="24"/>
          <w:szCs w:val="24"/>
        </w:rPr>
        <w:t xml:space="preserve"> вручную или добавлять правила построения в вашу систему построения.</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В настоящее время, </w:t>
      </w:r>
      <w:r w:rsidRPr="003A425A">
        <w:rPr>
          <w:rFonts w:ascii="Times New Roman" w:hAnsi="Times New Roman"/>
          <w:sz w:val="24"/>
          <w:szCs w:val="24"/>
          <w:lang w:val="en-US"/>
        </w:rPr>
        <w:t>qt</w:t>
      </w:r>
      <w:r w:rsidRPr="003A425A">
        <w:rPr>
          <w:rFonts w:ascii="Times New Roman" w:hAnsi="Times New Roman"/>
          <w:sz w:val="24"/>
          <w:szCs w:val="24"/>
        </w:rPr>
        <w:t xml:space="preserve"> всегда сохраняет данные прямо в исполняемом файле, даже если операционная система обеспечивает нативную поддержку ресурсов. Это может измениться в будущих выпусках </w:t>
      </w:r>
      <w:r w:rsidRPr="003A425A">
        <w:rPr>
          <w:rFonts w:ascii="Times New Roman" w:hAnsi="Times New Roman"/>
          <w:sz w:val="24"/>
          <w:szCs w:val="24"/>
          <w:lang w:val="en-US"/>
        </w:rPr>
        <w:t>Qt</w:t>
      </w:r>
      <w:r w:rsidRPr="003A425A">
        <w:rPr>
          <w:rFonts w:ascii="Times New Roman" w:hAnsi="Times New Roman"/>
          <w:sz w:val="24"/>
          <w:szCs w:val="24"/>
        </w:rPr>
        <w:t>.</w:t>
      </w:r>
    </w:p>
    <w:p w:rsidR="00274517" w:rsidRPr="003A425A" w:rsidRDefault="00274517" w:rsidP="00274517">
      <w:pPr>
        <w:jc w:val="both"/>
        <w:rPr>
          <w:rFonts w:ascii="Times New Roman" w:hAnsi="Times New Roman"/>
          <w:sz w:val="24"/>
          <w:szCs w:val="24"/>
        </w:rPr>
      </w:pPr>
      <w:r w:rsidRPr="003A425A">
        <w:rPr>
          <w:rFonts w:ascii="Times New Roman" w:hAnsi="Times New Roman"/>
          <w:color w:val="00B050"/>
          <w:sz w:val="24"/>
          <w:szCs w:val="24"/>
        </w:rPr>
        <w:t xml:space="preserve">Ресурсы сжимаются по умолчанию (в формате </w:t>
      </w:r>
      <w:r w:rsidRPr="003A425A">
        <w:rPr>
          <w:rFonts w:ascii="Times New Roman" w:hAnsi="Times New Roman"/>
          <w:color w:val="00B050"/>
          <w:sz w:val="24"/>
          <w:szCs w:val="24"/>
          <w:lang w:val="en-US"/>
        </w:rPr>
        <w:t>ZIP</w:t>
      </w:r>
      <w:r w:rsidRPr="003A425A">
        <w:rPr>
          <w:rFonts w:ascii="Times New Roman" w:hAnsi="Times New Roman"/>
          <w:color w:val="00B050"/>
          <w:sz w:val="24"/>
          <w:szCs w:val="24"/>
        </w:rPr>
        <w:t>).</w:t>
      </w:r>
      <w:r w:rsidRPr="003A425A">
        <w:rPr>
          <w:rFonts w:ascii="Times New Roman" w:hAnsi="Times New Roman"/>
          <w:sz w:val="24"/>
          <w:szCs w:val="24"/>
        </w:rPr>
        <w:t xml:space="preserve"> Также возможно выключить сжатие. Это полезно тогда, когда ваши ресурсы уже содержат сжатый формат, такой как .</w:t>
      </w:r>
      <w:r w:rsidRPr="003A425A">
        <w:rPr>
          <w:rFonts w:ascii="Times New Roman" w:hAnsi="Times New Roman"/>
          <w:sz w:val="24"/>
          <w:szCs w:val="24"/>
          <w:lang w:val="en-US"/>
        </w:rPr>
        <w:t>png</w:t>
      </w:r>
      <w:r w:rsidRPr="003A425A">
        <w:rPr>
          <w:rFonts w:ascii="Times New Roman" w:hAnsi="Times New Roman"/>
          <w:sz w:val="24"/>
          <w:szCs w:val="24"/>
        </w:rPr>
        <w:t xml:space="preserve"> файлы. Это делается при помощи </w:t>
      </w:r>
      <w:r w:rsidRPr="003A425A">
        <w:rPr>
          <w:rFonts w:ascii="Times New Roman" w:hAnsi="Times New Roman"/>
          <w:color w:val="00B050"/>
          <w:sz w:val="24"/>
          <w:szCs w:val="24"/>
        </w:rPr>
        <w:t>аргумента командной строки –</w:t>
      </w:r>
      <w:r w:rsidRPr="003A425A">
        <w:rPr>
          <w:rFonts w:ascii="Times New Roman" w:hAnsi="Times New Roman"/>
          <w:color w:val="00B050"/>
          <w:sz w:val="24"/>
          <w:szCs w:val="24"/>
          <w:lang w:val="en-US"/>
        </w:rPr>
        <w:t>no</w:t>
      </w:r>
      <w:r w:rsidRPr="003A425A">
        <w:rPr>
          <w:rFonts w:ascii="Times New Roman" w:hAnsi="Times New Roman"/>
          <w:color w:val="00B050"/>
          <w:sz w:val="24"/>
          <w:szCs w:val="24"/>
        </w:rPr>
        <w:t>-</w:t>
      </w:r>
      <w:r w:rsidRPr="003A425A">
        <w:rPr>
          <w:rFonts w:ascii="Times New Roman" w:hAnsi="Times New Roman"/>
          <w:color w:val="00B050"/>
          <w:sz w:val="24"/>
          <w:szCs w:val="24"/>
          <w:lang w:val="en-US"/>
        </w:rPr>
        <w:t>compress</w:t>
      </w:r>
      <w:r w:rsidRPr="003A425A">
        <w:rPr>
          <w:rFonts w:ascii="Times New Roman" w:hAnsi="Times New Roman"/>
          <w:sz w:val="24"/>
          <w:szCs w:val="24"/>
        </w:rPr>
        <w:t xml:space="preserve">. Также можно задавать уровень сжатия и пороговый уровень. </w:t>
      </w:r>
    </w:p>
    <w:p w:rsidR="00274517" w:rsidRPr="003A425A" w:rsidRDefault="00274517" w:rsidP="00274517">
      <w:pPr>
        <w:jc w:val="both"/>
        <w:rPr>
          <w:rFonts w:ascii="Times New Roman" w:hAnsi="Times New Roman"/>
          <w:color w:val="00B050"/>
          <w:sz w:val="24"/>
          <w:szCs w:val="24"/>
        </w:rPr>
      </w:pPr>
      <w:r w:rsidRPr="003A425A">
        <w:rPr>
          <w:rFonts w:ascii="Times New Roman" w:hAnsi="Times New Roman"/>
          <w:color w:val="00B050"/>
          <w:sz w:val="24"/>
          <w:szCs w:val="24"/>
        </w:rPr>
        <w:t xml:space="preserve">В приложении, пути ресурсов могут быть использованы во многих местах вместо обычных путей файлов системы. Его можно передать </w:t>
      </w:r>
      <w:r w:rsidRPr="003A425A">
        <w:rPr>
          <w:rFonts w:ascii="Times New Roman" w:hAnsi="Times New Roman"/>
          <w:color w:val="00B050"/>
          <w:sz w:val="24"/>
          <w:szCs w:val="24"/>
          <w:lang w:val="en-US"/>
        </w:rPr>
        <w:t>QIcon</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QImage</w:t>
      </w:r>
      <w:r w:rsidRPr="003A425A">
        <w:rPr>
          <w:rFonts w:ascii="Times New Roman" w:hAnsi="Times New Roman"/>
          <w:color w:val="00B050"/>
          <w:sz w:val="24"/>
          <w:szCs w:val="24"/>
        </w:rPr>
        <w:t xml:space="preserve"> или </w:t>
      </w:r>
      <w:r w:rsidRPr="003A425A">
        <w:rPr>
          <w:rFonts w:ascii="Times New Roman" w:hAnsi="Times New Roman"/>
          <w:color w:val="00B050"/>
          <w:sz w:val="24"/>
          <w:szCs w:val="24"/>
          <w:lang w:val="en-US"/>
        </w:rPr>
        <w:t>QPixmap</w:t>
      </w:r>
      <w:r w:rsidRPr="003A425A">
        <w:rPr>
          <w:rFonts w:ascii="Times New Roman" w:hAnsi="Times New Roman"/>
          <w:color w:val="00B050"/>
          <w:sz w:val="24"/>
          <w:szCs w:val="24"/>
        </w:rPr>
        <w:t xml:space="preserve"> конструкторам.</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В памяти ресурсы представлены деревом объектов ресурсов. Это дерево автоматически строится при запуске и используется </w:t>
      </w:r>
      <w:r w:rsidRPr="003A425A">
        <w:rPr>
          <w:rFonts w:ascii="Times New Roman" w:hAnsi="Times New Roman"/>
          <w:sz w:val="24"/>
          <w:szCs w:val="24"/>
          <w:lang w:val="en-US"/>
        </w:rPr>
        <w:t>QFile</w:t>
      </w:r>
      <w:r w:rsidRPr="003A425A">
        <w:rPr>
          <w:rFonts w:ascii="Times New Roman" w:hAnsi="Times New Roman"/>
          <w:sz w:val="24"/>
          <w:szCs w:val="24"/>
        </w:rPr>
        <w:t xml:space="preserve"> для решения путей для ресурсов. Вы можете использовать </w:t>
      </w:r>
      <w:r w:rsidRPr="003A425A">
        <w:rPr>
          <w:rFonts w:ascii="Times New Roman" w:hAnsi="Times New Roman"/>
          <w:sz w:val="24"/>
          <w:szCs w:val="24"/>
          <w:lang w:val="en-US"/>
        </w:rPr>
        <w:t>QDir</w:t>
      </w:r>
      <w:r w:rsidRPr="003A425A">
        <w:rPr>
          <w:rFonts w:ascii="Times New Roman" w:hAnsi="Times New Roman"/>
          <w:sz w:val="24"/>
          <w:szCs w:val="24"/>
        </w:rPr>
        <w:t xml:space="preserve"> (</w:t>
      </w:r>
      <w:r w:rsidRPr="003A425A">
        <w:rPr>
          <w:rFonts w:ascii="Times New Roman" w:hAnsi="Times New Roman"/>
          <w:color w:val="FF0000"/>
          <w:sz w:val="24"/>
          <w:szCs w:val="24"/>
        </w:rPr>
        <w:t>устарел</w:t>
      </w:r>
      <w:r w:rsidRPr="003A425A">
        <w:rPr>
          <w:rFonts w:ascii="Times New Roman" w:hAnsi="Times New Roman"/>
          <w:sz w:val="24"/>
          <w:szCs w:val="24"/>
        </w:rPr>
        <w:t xml:space="preserve">), чтобы осуществлять навигацию через дерево ресурсов. Ресурсы </w:t>
      </w:r>
      <w:r w:rsidRPr="003A425A">
        <w:rPr>
          <w:rFonts w:ascii="Times New Roman" w:hAnsi="Times New Roman"/>
          <w:sz w:val="24"/>
          <w:szCs w:val="24"/>
          <w:lang w:val="en-US"/>
        </w:rPr>
        <w:t>Qt</w:t>
      </w:r>
      <w:r w:rsidRPr="003A425A">
        <w:rPr>
          <w:rFonts w:ascii="Times New Roman" w:hAnsi="Times New Roman"/>
          <w:sz w:val="24"/>
          <w:szCs w:val="24"/>
        </w:rPr>
        <w:t xml:space="preserve"> поддерживают концепцию поиска в списке путей.</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t xml:space="preserve">Если вы имеете ресурсы в статической библиотеке, вам может быть необходимо инициализировать ваши ресурсы при помощи вызова макроса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INIT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RESOURCE</w:t>
      </w:r>
      <w:r w:rsidRPr="003A425A">
        <w:rPr>
          <w:rFonts w:ascii="Times New Roman" w:hAnsi="Times New Roman"/>
          <w:color w:val="00B050"/>
          <w:sz w:val="24"/>
          <w:szCs w:val="24"/>
        </w:rPr>
        <w:t>()</w:t>
      </w:r>
      <w:r w:rsidRPr="003A425A">
        <w:rPr>
          <w:rFonts w:ascii="Times New Roman" w:hAnsi="Times New Roman"/>
          <w:sz w:val="24"/>
          <w:szCs w:val="24"/>
        </w:rPr>
        <w:t xml:space="preserve"> с основным именем .</w:t>
      </w:r>
      <w:r w:rsidRPr="003A425A">
        <w:rPr>
          <w:rFonts w:ascii="Times New Roman" w:hAnsi="Times New Roman"/>
          <w:sz w:val="24"/>
          <w:szCs w:val="24"/>
          <w:lang w:val="en-US"/>
        </w:rPr>
        <w:t>qrc</w:t>
      </w:r>
      <w:r w:rsidRPr="003A425A">
        <w:rPr>
          <w:rFonts w:ascii="Times New Roman" w:hAnsi="Times New Roman"/>
          <w:sz w:val="24"/>
          <w:szCs w:val="24"/>
        </w:rPr>
        <w:t xml:space="preserve"> файла (</w:t>
      </w:r>
      <w:r w:rsidRPr="003A425A">
        <w:rPr>
          <w:rFonts w:ascii="Times New Roman" w:hAnsi="Times New Roman"/>
          <w:i/>
          <w:sz w:val="24"/>
          <w:szCs w:val="24"/>
        </w:rPr>
        <w:t>видимо из библиотеки</w:t>
      </w:r>
      <w:r w:rsidRPr="003A425A">
        <w:rPr>
          <w:rFonts w:ascii="Times New Roman" w:hAnsi="Times New Roman"/>
          <w:sz w:val="24"/>
          <w:szCs w:val="24"/>
        </w:rPr>
        <w:t>).</w:t>
      </w:r>
    </w:p>
    <w:p w:rsidR="00274517" w:rsidRPr="003A425A" w:rsidRDefault="00274517" w:rsidP="00274517">
      <w:pPr>
        <w:jc w:val="both"/>
        <w:rPr>
          <w:rFonts w:ascii="Times New Roman" w:hAnsi="Times New Roman"/>
          <w:sz w:val="24"/>
          <w:szCs w:val="24"/>
        </w:rPr>
      </w:pPr>
      <w:r w:rsidRPr="003A425A">
        <w:rPr>
          <w:rFonts w:ascii="Times New Roman" w:hAnsi="Times New Roman"/>
          <w:sz w:val="24"/>
          <w:szCs w:val="24"/>
        </w:rPr>
        <w:lastRenderedPageBreak/>
        <w:t xml:space="preserve">Если надобности в ресурсах более нет, то можно освободить ресурсы при помощи макроса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CLEANUP</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RESOURCE</w:t>
      </w:r>
      <w:r w:rsidRPr="003A425A">
        <w:rPr>
          <w:rFonts w:ascii="Times New Roman" w:hAnsi="Times New Roman"/>
          <w:color w:val="00B050"/>
          <w:sz w:val="24"/>
          <w:szCs w:val="24"/>
        </w:rPr>
        <w:t>()</w:t>
      </w:r>
      <w:r w:rsidRPr="003A425A">
        <w:rPr>
          <w:rFonts w:ascii="Times New Roman" w:hAnsi="Times New Roman"/>
          <w:sz w:val="24"/>
          <w:szCs w:val="24"/>
        </w:rPr>
        <w:t xml:space="preserve"> с базовым именем, совпадающим с .</w:t>
      </w:r>
      <w:r w:rsidRPr="003A425A">
        <w:rPr>
          <w:rFonts w:ascii="Times New Roman" w:hAnsi="Times New Roman"/>
          <w:sz w:val="24"/>
          <w:szCs w:val="24"/>
          <w:lang w:val="en-US"/>
        </w:rPr>
        <w:t>qrc</w:t>
      </w:r>
      <w:r w:rsidRPr="003A425A">
        <w:rPr>
          <w:rFonts w:ascii="Times New Roman" w:hAnsi="Times New Roman"/>
          <w:sz w:val="24"/>
          <w:szCs w:val="24"/>
        </w:rPr>
        <w:t xml:space="preserve"> файлом данного ресурса. В этом может возникнуть необходимость при удалении, например, плагина или если ресурсы более недействительны.</w:t>
      </w:r>
    </w:p>
    <w:p w:rsidR="003148E8" w:rsidRPr="003A425A" w:rsidRDefault="003148E8" w:rsidP="00802DEE">
      <w:pPr>
        <w:pStyle w:val="3"/>
        <w:rPr>
          <w:sz w:val="24"/>
          <w:szCs w:val="24"/>
        </w:rPr>
      </w:pPr>
      <w:bookmarkStart w:id="133" w:name="_Toc382058248"/>
      <w:r w:rsidRPr="003A425A">
        <w:rPr>
          <w:sz w:val="24"/>
          <w:szCs w:val="24"/>
        </w:rPr>
        <w:t xml:space="preserve">КЛАССЫ </w:t>
      </w:r>
      <w:r w:rsidR="0056699C" w:rsidRPr="003A425A">
        <w:rPr>
          <w:sz w:val="24"/>
          <w:szCs w:val="24"/>
        </w:rPr>
        <w:t>ОБЪЕКТНОЙ МОДЕЛИ</w:t>
      </w:r>
      <w:bookmarkEnd w:id="133"/>
    </w:p>
    <w:p w:rsidR="00D84DFC" w:rsidRPr="003A425A" w:rsidRDefault="00D84DFC" w:rsidP="00D84DFC">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QObject</w:t>
      </w:r>
      <w:r w:rsidRPr="003A425A">
        <w:rPr>
          <w:rFonts w:ascii="Times New Roman" w:hAnsi="Times New Roman"/>
          <w:sz w:val="24"/>
          <w:szCs w:val="24"/>
        </w:rPr>
        <w:t xml:space="preserve"> является базовым классом всех объектов qt. Это сердце объектной модели qt.</w:t>
      </w:r>
    </w:p>
    <w:p w:rsidR="00D84DFC" w:rsidRPr="003A425A" w:rsidRDefault="008C2B83" w:rsidP="00D84DFC">
      <w:pPr>
        <w:jc w:val="both"/>
        <w:rPr>
          <w:rFonts w:ascii="Times New Roman" w:hAnsi="Times New Roman"/>
          <w:sz w:val="24"/>
          <w:szCs w:val="24"/>
        </w:rPr>
      </w:pP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DECLARE</w:t>
      </w:r>
      <w:r w:rsidRPr="003A425A">
        <w:rPr>
          <w:rFonts w:ascii="Times New Roman" w:hAnsi="Times New Roman"/>
          <w:sz w:val="24"/>
          <w:szCs w:val="24"/>
        </w:rPr>
        <w:t>_</w:t>
      </w:r>
      <w:r w:rsidRPr="003A425A">
        <w:rPr>
          <w:rFonts w:ascii="Times New Roman" w:hAnsi="Times New Roman"/>
          <w:sz w:val="24"/>
          <w:szCs w:val="24"/>
          <w:lang w:val="en-US"/>
        </w:rPr>
        <w:t>METATYPE</w:t>
      </w:r>
      <w:r w:rsidRPr="003A425A">
        <w:rPr>
          <w:rFonts w:ascii="Times New Roman" w:hAnsi="Times New Roman"/>
          <w:sz w:val="24"/>
          <w:szCs w:val="24"/>
        </w:rPr>
        <w:t xml:space="preserve"> позволяет регистрировать частные типы для использования системой свойств.</w:t>
      </w:r>
      <w:r w:rsidR="00802DEE" w:rsidRPr="003A425A">
        <w:rPr>
          <w:rFonts w:ascii="Times New Roman" w:hAnsi="Times New Roman"/>
          <w:sz w:val="24"/>
          <w:szCs w:val="24"/>
        </w:rPr>
        <w:t xml:space="preserve"> </w:t>
      </w:r>
      <w:r w:rsidR="00D84DFC" w:rsidRPr="003A425A">
        <w:rPr>
          <w:rFonts w:ascii="Times New Roman" w:hAnsi="Times New Roman"/>
          <w:sz w:val="24"/>
          <w:szCs w:val="24"/>
          <w:lang w:val="be-BY"/>
        </w:rPr>
        <w:t xml:space="preserve">Класс </w:t>
      </w:r>
      <w:r w:rsidR="00D84DFC" w:rsidRPr="003A425A">
        <w:rPr>
          <w:rFonts w:ascii="Times New Roman" w:hAnsi="Times New Roman"/>
          <w:sz w:val="24"/>
          <w:szCs w:val="24"/>
          <w:lang w:val="en-US"/>
        </w:rPr>
        <w:t>QMetaObject</w:t>
      </w:r>
      <w:r w:rsidR="00D84DFC" w:rsidRPr="003A425A">
        <w:rPr>
          <w:rFonts w:ascii="Times New Roman" w:hAnsi="Times New Roman"/>
          <w:sz w:val="24"/>
          <w:szCs w:val="24"/>
        </w:rPr>
        <w:t xml:space="preserve"> содержит мета-информацию об объектах </w:t>
      </w:r>
      <w:r w:rsidR="00D84DFC" w:rsidRPr="003A425A">
        <w:rPr>
          <w:rFonts w:ascii="Times New Roman" w:hAnsi="Times New Roman"/>
          <w:sz w:val="24"/>
          <w:szCs w:val="24"/>
          <w:lang w:val="en-US"/>
        </w:rPr>
        <w:t>qt</w:t>
      </w:r>
      <w:r w:rsidR="00D84DFC" w:rsidRPr="003A425A">
        <w:rPr>
          <w:rFonts w:ascii="Times New Roman" w:hAnsi="Times New Roman"/>
          <w:sz w:val="24"/>
          <w:szCs w:val="24"/>
        </w:rPr>
        <w:t xml:space="preserve">. класс </w:t>
      </w:r>
      <w:r w:rsidR="00D84DFC" w:rsidRPr="003A425A">
        <w:rPr>
          <w:rFonts w:ascii="Times New Roman" w:hAnsi="Times New Roman"/>
          <w:sz w:val="24"/>
          <w:szCs w:val="24"/>
          <w:lang w:val="en-US"/>
        </w:rPr>
        <w:t>QMetaMethod</w:t>
      </w:r>
      <w:r w:rsidR="00D84DFC" w:rsidRPr="003A425A">
        <w:rPr>
          <w:rFonts w:ascii="Times New Roman" w:hAnsi="Times New Roman"/>
          <w:sz w:val="24"/>
          <w:szCs w:val="24"/>
        </w:rPr>
        <w:t xml:space="preserve"> обеспечивает метаданные о функциях членах. Класс </w:t>
      </w:r>
      <w:r w:rsidR="00D84DFC" w:rsidRPr="003A425A">
        <w:rPr>
          <w:rFonts w:ascii="Times New Roman" w:hAnsi="Times New Roman"/>
          <w:sz w:val="24"/>
          <w:szCs w:val="24"/>
          <w:lang w:val="en-US"/>
        </w:rPr>
        <w:t>QMetaEnum</w:t>
      </w:r>
      <w:r w:rsidR="00D84DFC" w:rsidRPr="003A425A">
        <w:rPr>
          <w:rFonts w:ascii="Times New Roman" w:hAnsi="Times New Roman"/>
          <w:sz w:val="24"/>
          <w:szCs w:val="24"/>
        </w:rPr>
        <w:t xml:space="preserve">  обеспечивает метаданные о перечислителях. класс </w:t>
      </w:r>
      <w:r w:rsidR="00D84DFC" w:rsidRPr="003A425A">
        <w:rPr>
          <w:rFonts w:ascii="Times New Roman" w:hAnsi="Times New Roman"/>
          <w:sz w:val="24"/>
          <w:szCs w:val="24"/>
          <w:lang w:val="en-US"/>
        </w:rPr>
        <w:t>QMetaProperty</w:t>
      </w:r>
      <w:r w:rsidR="00D84DFC" w:rsidRPr="003A425A">
        <w:rPr>
          <w:rFonts w:ascii="Times New Roman" w:hAnsi="Times New Roman"/>
          <w:sz w:val="24"/>
          <w:szCs w:val="24"/>
        </w:rPr>
        <w:t xml:space="preserve"> обеспечивает метаданные о свойстве.</w:t>
      </w:r>
    </w:p>
    <w:p w:rsidR="00D84DFC" w:rsidRPr="003A425A" w:rsidRDefault="00D84DFC" w:rsidP="00D84DFC">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QMetaTypeInfo</w:t>
      </w:r>
      <w:r w:rsidRPr="003A425A">
        <w:rPr>
          <w:rFonts w:ascii="Times New Roman" w:hAnsi="Times New Roman"/>
          <w:sz w:val="24"/>
          <w:szCs w:val="24"/>
        </w:rPr>
        <w:t xml:space="preserve"> предоставляет дополнительную информацию о классе. Это просто пары имя-значение, которые задаются при помощи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CLASSINFO</w:t>
      </w:r>
      <w:r w:rsidRPr="003A425A">
        <w:rPr>
          <w:rFonts w:ascii="Times New Roman" w:hAnsi="Times New Roman"/>
          <w:sz w:val="24"/>
          <w:szCs w:val="24"/>
        </w:rPr>
        <w:t>().</w:t>
      </w:r>
    </w:p>
    <w:p w:rsidR="0056699C" w:rsidRPr="003A425A" w:rsidRDefault="00802DEE" w:rsidP="003148E8">
      <w:pPr>
        <w:jc w:val="both"/>
        <w:rPr>
          <w:rFonts w:ascii="Times New Roman" w:hAnsi="Times New Roman"/>
          <w:sz w:val="24"/>
          <w:szCs w:val="24"/>
        </w:rPr>
      </w:pPr>
      <w:r w:rsidRPr="003A425A">
        <w:rPr>
          <w:rFonts w:ascii="Times New Roman" w:hAnsi="Times New Roman"/>
          <w:sz w:val="24"/>
          <w:szCs w:val="24"/>
          <w:lang w:val="en-US"/>
        </w:rPr>
        <w:t>QVariant</w:t>
      </w:r>
      <w:r w:rsidRPr="003A425A">
        <w:rPr>
          <w:rFonts w:ascii="Times New Roman" w:hAnsi="Times New Roman"/>
          <w:sz w:val="24"/>
          <w:szCs w:val="24"/>
        </w:rPr>
        <w:t xml:space="preserve"> выступает как объединение для наиболее общих типов данных </w:t>
      </w:r>
      <w:r w:rsidRPr="003A425A">
        <w:rPr>
          <w:rFonts w:ascii="Times New Roman" w:hAnsi="Times New Roman"/>
          <w:sz w:val="24"/>
          <w:szCs w:val="24"/>
          <w:lang w:val="en-US"/>
        </w:rPr>
        <w:t>Qt</w:t>
      </w:r>
      <w:r w:rsidRPr="003A425A">
        <w:rPr>
          <w:rFonts w:ascii="Times New Roman" w:hAnsi="Times New Roman"/>
          <w:sz w:val="24"/>
          <w:szCs w:val="24"/>
        </w:rPr>
        <w:t>.</w:t>
      </w:r>
    </w:p>
    <w:p w:rsidR="002D52C1" w:rsidRPr="003A425A" w:rsidRDefault="002D52C1" w:rsidP="002D52C1">
      <w:pPr>
        <w:jc w:val="both"/>
        <w:rPr>
          <w:rFonts w:ascii="Times New Roman" w:hAnsi="Times New Roman"/>
          <w:sz w:val="24"/>
          <w:szCs w:val="24"/>
        </w:rPr>
      </w:pPr>
      <w:r w:rsidRPr="003A425A">
        <w:rPr>
          <w:rFonts w:ascii="Times New Roman" w:hAnsi="Times New Roman"/>
          <w:sz w:val="24"/>
          <w:szCs w:val="24"/>
        </w:rPr>
        <w:t xml:space="preserve">Объектная система </w:t>
      </w:r>
      <w:r w:rsidRPr="003A425A">
        <w:rPr>
          <w:rFonts w:ascii="Times New Roman" w:hAnsi="Times New Roman"/>
          <w:sz w:val="24"/>
          <w:szCs w:val="24"/>
          <w:lang w:val="en-US"/>
        </w:rPr>
        <w:t>Qt</w:t>
      </w:r>
      <w:r w:rsidRPr="003A425A">
        <w:rPr>
          <w:rFonts w:ascii="Times New Roman" w:hAnsi="Times New Roman"/>
          <w:sz w:val="24"/>
          <w:szCs w:val="24"/>
        </w:rPr>
        <w:t xml:space="preserve"> предоставляет несколько типов различных указателей. К</w:t>
      </w:r>
      <w:r w:rsidR="00802DEE" w:rsidRPr="003A425A">
        <w:rPr>
          <w:rFonts w:ascii="Times New Roman" w:hAnsi="Times New Roman"/>
          <w:sz w:val="24"/>
          <w:szCs w:val="24"/>
        </w:rPr>
        <w:t xml:space="preserve">ласс </w:t>
      </w:r>
      <w:r w:rsidR="00802DEE" w:rsidRPr="003A425A">
        <w:rPr>
          <w:rFonts w:ascii="Times New Roman" w:hAnsi="Times New Roman"/>
          <w:sz w:val="24"/>
          <w:szCs w:val="24"/>
          <w:lang w:val="en-US"/>
        </w:rPr>
        <w:t>QSharedPointer</w:t>
      </w:r>
      <w:r w:rsidR="00802DEE" w:rsidRPr="003A425A">
        <w:rPr>
          <w:rFonts w:ascii="Times New Roman" w:hAnsi="Times New Roman"/>
          <w:sz w:val="24"/>
          <w:szCs w:val="24"/>
        </w:rPr>
        <w:t xml:space="preserve"> удерживает сильную ссылку на разделяемый указатель. </w:t>
      </w:r>
      <w:r w:rsidRPr="003A425A">
        <w:rPr>
          <w:rFonts w:ascii="Times New Roman" w:hAnsi="Times New Roman"/>
          <w:sz w:val="24"/>
          <w:szCs w:val="24"/>
        </w:rPr>
        <w:t>Он устанавливается в нуль, если объект выходит из области видимости.</w:t>
      </w:r>
      <w:r w:rsidRPr="003A425A">
        <w:rPr>
          <w:rFonts w:ascii="Times New Roman" w:hAnsi="Times New Roman"/>
          <w:color w:val="00B050"/>
          <w:sz w:val="24"/>
          <w:szCs w:val="24"/>
        </w:rPr>
        <w:t xml:space="preserve"> </w:t>
      </w:r>
      <w:r w:rsidR="0049326B" w:rsidRPr="003A425A">
        <w:rPr>
          <w:rFonts w:ascii="Times New Roman" w:hAnsi="Times New Roman"/>
          <w:sz w:val="24"/>
          <w:szCs w:val="24"/>
        </w:rPr>
        <w:t>Этот класс выполняет подсчёт ссылок на данный указатель</w:t>
      </w:r>
      <w:r w:rsidRPr="003A425A">
        <w:rPr>
          <w:rFonts w:ascii="Times New Roman" w:hAnsi="Times New Roman"/>
          <w:color w:val="00B050"/>
          <w:sz w:val="24"/>
          <w:szCs w:val="24"/>
        </w:rPr>
        <w:t>.</w:t>
      </w:r>
      <w:r w:rsidRPr="003A425A">
        <w:rPr>
          <w:rFonts w:ascii="Times New Roman" w:hAnsi="Times New Roman"/>
          <w:sz w:val="24"/>
          <w:szCs w:val="24"/>
        </w:rPr>
        <w:t xml:space="preserve"> </w:t>
      </w:r>
      <w:r w:rsidRPr="003A425A">
        <w:rPr>
          <w:rFonts w:ascii="Times New Roman" w:hAnsi="Times New Roman"/>
          <w:sz w:val="24"/>
          <w:szCs w:val="24"/>
          <w:lang w:val="en-US"/>
        </w:rPr>
        <w:t>QWeakPointer</w:t>
      </w:r>
      <w:r w:rsidRPr="003A425A">
        <w:rPr>
          <w:rFonts w:ascii="Times New Roman" w:hAnsi="Times New Roman"/>
          <w:sz w:val="24"/>
          <w:szCs w:val="24"/>
        </w:rPr>
        <w:t xml:space="preserve"> (</w:t>
      </w:r>
      <w:r w:rsidRPr="003A425A">
        <w:rPr>
          <w:rFonts w:ascii="Times New Roman" w:hAnsi="Times New Roman"/>
          <w:color w:val="FF0000"/>
          <w:sz w:val="24"/>
          <w:szCs w:val="24"/>
        </w:rPr>
        <w:t>устарел</w:t>
      </w:r>
      <w:r w:rsidRPr="003A425A">
        <w:rPr>
          <w:rFonts w:ascii="Times New Roman" w:hAnsi="Times New Roman"/>
          <w:sz w:val="24"/>
          <w:szCs w:val="24"/>
        </w:rPr>
        <w:t xml:space="preserve">) является слабой ссылкой на разделяемый указатель. Он может ссылаться уже на несуществующий объект. </w:t>
      </w:r>
      <w:r w:rsidRPr="003A425A">
        <w:rPr>
          <w:rFonts w:ascii="Times New Roman" w:hAnsi="Times New Roman"/>
          <w:sz w:val="24"/>
          <w:szCs w:val="24"/>
          <w:lang w:val="en-US"/>
        </w:rPr>
        <w:t>QPointer</w:t>
      </w:r>
      <w:r w:rsidRPr="003A425A">
        <w:rPr>
          <w:rFonts w:ascii="Times New Roman" w:hAnsi="Times New Roman"/>
          <w:sz w:val="24"/>
          <w:szCs w:val="24"/>
        </w:rPr>
        <w:t xml:space="preserve"> – это шаблонный класс, который ведёт себя как обычный С++ указатель, но устанавливается в нуль при выходе объекта из области видимости. QScopedPointer </w:t>
      </w:r>
      <w:r w:rsidRPr="003A425A">
        <w:rPr>
          <w:rFonts w:ascii="Times New Roman" w:hAnsi="Times New Roman"/>
          <w:color w:val="00B050"/>
          <w:sz w:val="24"/>
          <w:szCs w:val="24"/>
        </w:rPr>
        <w:t>(</w:t>
      </w:r>
      <w:r w:rsidRPr="003A425A">
        <w:rPr>
          <w:rFonts w:ascii="Times New Roman" w:hAnsi="Times New Roman"/>
          <w:color w:val="FF0000"/>
          <w:sz w:val="24"/>
          <w:szCs w:val="24"/>
        </w:rPr>
        <w:t>устарел</w:t>
      </w:r>
      <w:r w:rsidRPr="003A425A">
        <w:rPr>
          <w:rFonts w:ascii="Times New Roman" w:hAnsi="Times New Roman"/>
          <w:color w:val="00B050"/>
          <w:sz w:val="24"/>
          <w:szCs w:val="24"/>
        </w:rPr>
        <w:t>).</w:t>
      </w:r>
      <w:r w:rsidRPr="003A425A">
        <w:rPr>
          <w:rFonts w:ascii="Times New Roman" w:hAnsi="Times New Roman"/>
          <w:sz w:val="24"/>
          <w:szCs w:val="24"/>
        </w:rPr>
        <w:t xml:space="preserve"> </w:t>
      </w:r>
      <w:r w:rsidRPr="003A425A">
        <w:rPr>
          <w:rFonts w:ascii="Times New Roman" w:hAnsi="Times New Roman"/>
          <w:sz w:val="24"/>
          <w:szCs w:val="24"/>
          <w:lang w:val="en-US"/>
        </w:rPr>
        <w:t>QSharedDataPointer</w:t>
      </w:r>
      <w:r w:rsidRPr="003A425A">
        <w:rPr>
          <w:rFonts w:ascii="Times New Roman" w:hAnsi="Times New Roman"/>
          <w:sz w:val="24"/>
          <w:szCs w:val="24"/>
        </w:rPr>
        <w:t xml:space="preserve"> представляет указатель на неявно разделяемый объект. Класс QExplicitlySharedDataPointer класс представляет указатель на явно разделяемый объект.</w:t>
      </w:r>
    </w:p>
    <w:p w:rsidR="00DB0B1F" w:rsidRPr="003A425A" w:rsidRDefault="00DB0B1F" w:rsidP="002D52C1">
      <w:pPr>
        <w:jc w:val="both"/>
        <w:rPr>
          <w:rFonts w:ascii="Times New Roman" w:hAnsi="Times New Roman"/>
          <w:sz w:val="24"/>
          <w:szCs w:val="24"/>
        </w:rPr>
      </w:pPr>
      <w:r w:rsidRPr="003A425A">
        <w:rPr>
          <w:rFonts w:ascii="Times New Roman" w:hAnsi="Times New Roman"/>
          <w:sz w:val="24"/>
          <w:szCs w:val="24"/>
          <w:lang w:val="en-US"/>
        </w:rPr>
        <w:t>QObjectCleanUpHandler</w:t>
      </w:r>
      <w:r w:rsidRPr="003A425A">
        <w:rPr>
          <w:rFonts w:ascii="Times New Roman" w:hAnsi="Times New Roman"/>
          <w:sz w:val="24"/>
          <w:szCs w:val="24"/>
        </w:rPr>
        <w:t xml:space="preserve"> класс следит за временем жизни множества объектов </w:t>
      </w:r>
      <w:r w:rsidRPr="003A425A">
        <w:rPr>
          <w:rFonts w:ascii="Times New Roman" w:hAnsi="Times New Roman"/>
          <w:sz w:val="24"/>
          <w:szCs w:val="24"/>
          <w:lang w:val="en-US"/>
        </w:rPr>
        <w:t>QObject</w:t>
      </w:r>
      <w:r w:rsidRPr="003A425A">
        <w:rPr>
          <w:rFonts w:ascii="Times New Roman" w:hAnsi="Times New Roman"/>
          <w:sz w:val="24"/>
          <w:szCs w:val="24"/>
        </w:rPr>
        <w:t xml:space="preserve">. Данный класс полезен всякий раз, когда вам необходимо знать, когда некоторое количество объектов </w:t>
      </w:r>
      <w:r w:rsidRPr="003A425A">
        <w:rPr>
          <w:rFonts w:ascii="Times New Roman" w:hAnsi="Times New Roman"/>
          <w:sz w:val="24"/>
          <w:szCs w:val="24"/>
          <w:lang w:val="en-US"/>
        </w:rPr>
        <w:t>QObject</w:t>
      </w:r>
      <w:r w:rsidRPr="003A425A">
        <w:rPr>
          <w:rFonts w:ascii="Times New Roman" w:hAnsi="Times New Roman"/>
          <w:sz w:val="24"/>
          <w:szCs w:val="24"/>
        </w:rPr>
        <w:t>, которыми владеет некто, также были удалены.</w:t>
      </w:r>
    </w:p>
    <w:p w:rsidR="007301C2" w:rsidRPr="003A425A" w:rsidRDefault="007301C2" w:rsidP="007301C2">
      <w:pPr>
        <w:pStyle w:val="4"/>
        <w:rPr>
          <w:color w:val="auto"/>
        </w:rPr>
      </w:pPr>
      <w:bookmarkStart w:id="134" w:name="_Toc382058249"/>
      <w:r w:rsidRPr="003A425A">
        <w:rPr>
          <w:color w:val="auto"/>
          <w:lang w:val="en-US"/>
        </w:rPr>
        <w:t>Qt</w:t>
      </w:r>
      <w:r w:rsidRPr="003A425A">
        <w:rPr>
          <w:color w:val="auto"/>
        </w:rPr>
        <w:t xml:space="preserve"> пространство имён</w:t>
      </w:r>
      <w:bookmarkEnd w:id="134"/>
    </w:p>
    <w:p w:rsidR="007301C2" w:rsidRPr="003A425A" w:rsidRDefault="00953454" w:rsidP="007301C2">
      <w:pPr>
        <w:jc w:val="both"/>
        <w:rPr>
          <w:rFonts w:ascii="Times New Roman" w:hAnsi="Times New Roman"/>
          <w:sz w:val="24"/>
          <w:szCs w:val="24"/>
          <w:lang w:val="be-BY"/>
        </w:rPr>
      </w:pPr>
      <w:hyperlink r:id="rId195" w:history="1">
        <w:r w:rsidR="007301C2" w:rsidRPr="003A425A">
          <w:rPr>
            <w:rStyle w:val="a3"/>
            <w:rFonts w:ascii="Times New Roman" w:hAnsi="Times New Roman"/>
            <w:color w:val="auto"/>
            <w:sz w:val="24"/>
            <w:szCs w:val="24"/>
            <w:lang w:val="en-US"/>
          </w:rPr>
          <w:t>http</w:t>
        </w:r>
        <w:r w:rsidR="007301C2" w:rsidRPr="003A425A">
          <w:rPr>
            <w:rStyle w:val="a3"/>
            <w:rFonts w:ascii="Times New Roman" w:hAnsi="Times New Roman"/>
            <w:color w:val="auto"/>
            <w:sz w:val="24"/>
            <w:szCs w:val="24"/>
            <w:lang w:val="be-BY"/>
          </w:rPr>
          <w:t>://</w:t>
        </w:r>
        <w:r w:rsidR="007301C2" w:rsidRPr="003A425A">
          <w:rPr>
            <w:rStyle w:val="a3"/>
            <w:rFonts w:ascii="Times New Roman" w:hAnsi="Times New Roman"/>
            <w:color w:val="auto"/>
            <w:sz w:val="24"/>
            <w:szCs w:val="24"/>
            <w:lang w:val="en-US"/>
          </w:rPr>
          <w:t>qt</w:t>
        </w:r>
        <w:r w:rsidR="007301C2" w:rsidRPr="003A425A">
          <w:rPr>
            <w:rStyle w:val="a3"/>
            <w:rFonts w:ascii="Times New Roman" w:hAnsi="Times New Roman"/>
            <w:color w:val="auto"/>
            <w:sz w:val="24"/>
            <w:szCs w:val="24"/>
            <w:lang w:val="be-BY"/>
          </w:rPr>
          <w:t>-</w:t>
        </w:r>
        <w:r w:rsidR="007301C2" w:rsidRPr="003A425A">
          <w:rPr>
            <w:rStyle w:val="a3"/>
            <w:rFonts w:ascii="Times New Roman" w:hAnsi="Times New Roman"/>
            <w:color w:val="auto"/>
            <w:sz w:val="24"/>
            <w:szCs w:val="24"/>
            <w:lang w:val="en-US"/>
          </w:rPr>
          <w:t>project</w:t>
        </w:r>
        <w:r w:rsidR="007301C2" w:rsidRPr="003A425A">
          <w:rPr>
            <w:rStyle w:val="a3"/>
            <w:rFonts w:ascii="Times New Roman" w:hAnsi="Times New Roman"/>
            <w:color w:val="auto"/>
            <w:sz w:val="24"/>
            <w:szCs w:val="24"/>
            <w:lang w:val="be-BY"/>
          </w:rPr>
          <w:t>.</w:t>
        </w:r>
        <w:r w:rsidR="007301C2" w:rsidRPr="003A425A">
          <w:rPr>
            <w:rStyle w:val="a3"/>
            <w:rFonts w:ascii="Times New Roman" w:hAnsi="Times New Roman"/>
            <w:color w:val="auto"/>
            <w:sz w:val="24"/>
            <w:szCs w:val="24"/>
            <w:lang w:val="en-US"/>
          </w:rPr>
          <w:t>org</w:t>
        </w:r>
        <w:r w:rsidR="007301C2" w:rsidRPr="003A425A">
          <w:rPr>
            <w:rStyle w:val="a3"/>
            <w:rFonts w:ascii="Times New Roman" w:hAnsi="Times New Roman"/>
            <w:color w:val="auto"/>
            <w:sz w:val="24"/>
            <w:szCs w:val="24"/>
            <w:lang w:val="be-BY"/>
          </w:rPr>
          <w:t>/</w:t>
        </w:r>
        <w:r w:rsidR="007301C2" w:rsidRPr="003A425A">
          <w:rPr>
            <w:rStyle w:val="a3"/>
            <w:rFonts w:ascii="Times New Roman" w:hAnsi="Times New Roman"/>
            <w:color w:val="auto"/>
            <w:sz w:val="24"/>
            <w:szCs w:val="24"/>
            <w:lang w:val="en-US"/>
          </w:rPr>
          <w:t>doc</w:t>
        </w:r>
        <w:r w:rsidR="007301C2" w:rsidRPr="003A425A">
          <w:rPr>
            <w:rStyle w:val="a3"/>
            <w:rFonts w:ascii="Times New Roman" w:hAnsi="Times New Roman"/>
            <w:color w:val="auto"/>
            <w:sz w:val="24"/>
            <w:szCs w:val="24"/>
            <w:lang w:val="be-BY"/>
          </w:rPr>
          <w:t>/</w:t>
        </w:r>
        <w:r w:rsidR="007301C2" w:rsidRPr="003A425A">
          <w:rPr>
            <w:rStyle w:val="a3"/>
            <w:rFonts w:ascii="Times New Roman" w:hAnsi="Times New Roman"/>
            <w:color w:val="auto"/>
            <w:sz w:val="24"/>
            <w:szCs w:val="24"/>
            <w:lang w:val="en-US"/>
          </w:rPr>
          <w:t>qt</w:t>
        </w:r>
        <w:r w:rsidR="007301C2" w:rsidRPr="003A425A">
          <w:rPr>
            <w:rStyle w:val="a3"/>
            <w:rFonts w:ascii="Times New Roman" w:hAnsi="Times New Roman"/>
            <w:color w:val="auto"/>
            <w:sz w:val="24"/>
            <w:szCs w:val="24"/>
            <w:lang w:val="be-BY"/>
          </w:rPr>
          <w:t>-5.1/</w:t>
        </w:r>
        <w:r w:rsidR="007301C2" w:rsidRPr="003A425A">
          <w:rPr>
            <w:rStyle w:val="a3"/>
            <w:rFonts w:ascii="Times New Roman" w:hAnsi="Times New Roman"/>
            <w:color w:val="auto"/>
            <w:sz w:val="24"/>
            <w:szCs w:val="24"/>
            <w:lang w:val="en-US"/>
          </w:rPr>
          <w:t>qtcore</w:t>
        </w:r>
        <w:r w:rsidR="007301C2" w:rsidRPr="003A425A">
          <w:rPr>
            <w:rStyle w:val="a3"/>
            <w:rFonts w:ascii="Times New Roman" w:hAnsi="Times New Roman"/>
            <w:color w:val="auto"/>
            <w:sz w:val="24"/>
            <w:szCs w:val="24"/>
            <w:lang w:val="be-BY"/>
          </w:rPr>
          <w:t>/</w:t>
        </w:r>
        <w:r w:rsidR="007301C2" w:rsidRPr="003A425A">
          <w:rPr>
            <w:rStyle w:val="a3"/>
            <w:rFonts w:ascii="Times New Roman" w:hAnsi="Times New Roman"/>
            <w:color w:val="auto"/>
            <w:sz w:val="24"/>
            <w:szCs w:val="24"/>
            <w:lang w:val="en-US"/>
          </w:rPr>
          <w:t>qt</w:t>
        </w:r>
        <w:r w:rsidR="007301C2" w:rsidRPr="003A425A">
          <w:rPr>
            <w:rStyle w:val="a3"/>
            <w:rFonts w:ascii="Times New Roman" w:hAnsi="Times New Roman"/>
            <w:color w:val="auto"/>
            <w:sz w:val="24"/>
            <w:szCs w:val="24"/>
            <w:lang w:val="be-BY"/>
          </w:rPr>
          <w:t>.</w:t>
        </w:r>
        <w:r w:rsidR="007301C2" w:rsidRPr="003A425A">
          <w:rPr>
            <w:rStyle w:val="a3"/>
            <w:rFonts w:ascii="Times New Roman" w:hAnsi="Times New Roman"/>
            <w:color w:val="auto"/>
            <w:sz w:val="24"/>
            <w:szCs w:val="24"/>
            <w:lang w:val="en-US"/>
          </w:rPr>
          <w:t>html</w:t>
        </w:r>
      </w:hyperlink>
    </w:p>
    <w:p w:rsidR="007301C2" w:rsidRPr="003A425A" w:rsidRDefault="007301C2" w:rsidP="002D52C1">
      <w:pPr>
        <w:jc w:val="both"/>
        <w:rPr>
          <w:rFonts w:ascii="Times New Roman" w:hAnsi="Times New Roman"/>
          <w:i/>
          <w:sz w:val="24"/>
          <w:szCs w:val="24"/>
        </w:rPr>
      </w:pPr>
      <w:r w:rsidRPr="003A425A">
        <w:rPr>
          <w:rFonts w:ascii="Times New Roman" w:hAnsi="Times New Roman"/>
          <w:sz w:val="24"/>
          <w:szCs w:val="24"/>
        </w:rPr>
        <w:t xml:space="preserve">пространство имён </w:t>
      </w:r>
      <w:r w:rsidRPr="003A425A">
        <w:rPr>
          <w:rFonts w:ascii="Times New Roman" w:hAnsi="Times New Roman"/>
          <w:sz w:val="24"/>
          <w:szCs w:val="24"/>
          <w:lang w:val="en-US"/>
        </w:rPr>
        <w:t>Qt</w:t>
      </w:r>
      <w:r w:rsidRPr="003A425A">
        <w:rPr>
          <w:rFonts w:ascii="Times New Roman" w:hAnsi="Times New Roman"/>
          <w:sz w:val="24"/>
          <w:szCs w:val="24"/>
        </w:rPr>
        <w:t xml:space="preserve">, которое содержит разнообразные идентификаторы, используемые в qt библиотеке. </w:t>
      </w:r>
      <w:r w:rsidRPr="003A425A">
        <w:rPr>
          <w:rFonts w:ascii="Times New Roman" w:hAnsi="Times New Roman"/>
          <w:i/>
          <w:sz w:val="24"/>
          <w:szCs w:val="24"/>
        </w:rPr>
        <w:t>Было бы интересно их просмотреть более подробно.</w:t>
      </w:r>
    </w:p>
    <w:p w:rsidR="002D52C1" w:rsidRPr="003A425A" w:rsidRDefault="002D52C1" w:rsidP="002D52C1">
      <w:pPr>
        <w:pStyle w:val="4"/>
      </w:pPr>
      <w:bookmarkStart w:id="135" w:name="_Toc382058250"/>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DECLARE</w:t>
      </w:r>
      <w:r w:rsidRPr="003A425A">
        <w:rPr>
          <w:rFonts w:ascii="Times New Roman" w:hAnsi="Times New Roman"/>
          <w:sz w:val="24"/>
          <w:szCs w:val="24"/>
        </w:rPr>
        <w:t>_</w:t>
      </w:r>
      <w:r w:rsidRPr="003A425A">
        <w:rPr>
          <w:rFonts w:ascii="Times New Roman" w:hAnsi="Times New Roman"/>
          <w:sz w:val="24"/>
          <w:szCs w:val="24"/>
          <w:lang w:val="en-US"/>
        </w:rPr>
        <w:t>METATYPE</w:t>
      </w:r>
      <w:r w:rsidRPr="003A425A">
        <w:rPr>
          <w:rFonts w:ascii="Times New Roman" w:hAnsi="Times New Roman"/>
          <w:sz w:val="24"/>
          <w:szCs w:val="24"/>
        </w:rPr>
        <w:t>()</w:t>
      </w:r>
      <w:bookmarkEnd w:id="135"/>
    </w:p>
    <w:p w:rsidR="00F61837" w:rsidRPr="003A425A" w:rsidRDefault="00953454" w:rsidP="00F61837">
      <w:pPr>
        <w:jc w:val="both"/>
        <w:rPr>
          <w:rFonts w:ascii="Times New Roman" w:hAnsi="Times New Roman"/>
          <w:sz w:val="24"/>
          <w:szCs w:val="24"/>
          <w:lang w:val="be-BY"/>
        </w:rPr>
      </w:pPr>
      <w:hyperlink r:id="rId196" w:anchor="Q_DECLARE_METATYPE" w:history="1">
        <w:r w:rsidR="00F61837" w:rsidRPr="003A425A">
          <w:rPr>
            <w:rStyle w:val="a3"/>
            <w:rFonts w:ascii="Times New Roman" w:hAnsi="Times New Roman"/>
            <w:sz w:val="24"/>
            <w:szCs w:val="24"/>
            <w:lang w:val="en-US"/>
          </w:rPr>
          <w:t>http</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qt</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project</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org</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doc</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qt</w:t>
        </w:r>
        <w:r w:rsidR="00F61837" w:rsidRPr="003A425A">
          <w:rPr>
            <w:rStyle w:val="a3"/>
            <w:rFonts w:ascii="Times New Roman" w:hAnsi="Times New Roman"/>
            <w:sz w:val="24"/>
            <w:szCs w:val="24"/>
            <w:lang w:val="be-BY"/>
          </w:rPr>
          <w:t>-5.1/</w:t>
        </w:r>
        <w:r w:rsidR="00F61837" w:rsidRPr="003A425A">
          <w:rPr>
            <w:rStyle w:val="a3"/>
            <w:rFonts w:ascii="Times New Roman" w:hAnsi="Times New Roman"/>
            <w:sz w:val="24"/>
            <w:szCs w:val="24"/>
            <w:lang w:val="en-US"/>
          </w:rPr>
          <w:t>qtcore</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qmetatype</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html</w:t>
        </w:r>
        <w:r w:rsidR="00F61837" w:rsidRPr="003A425A">
          <w:rPr>
            <w:rStyle w:val="a3"/>
            <w:rFonts w:ascii="Times New Roman" w:hAnsi="Times New Roman"/>
            <w:sz w:val="24"/>
            <w:szCs w:val="24"/>
            <w:lang w:val="be-BY"/>
          </w:rPr>
          <w:t>#</w:t>
        </w:r>
        <w:r w:rsidR="00F61837" w:rsidRPr="003A425A">
          <w:rPr>
            <w:rStyle w:val="a3"/>
            <w:rFonts w:ascii="Times New Roman" w:hAnsi="Times New Roman"/>
            <w:sz w:val="24"/>
            <w:szCs w:val="24"/>
            <w:lang w:val="en-US"/>
          </w:rPr>
          <w:t>Q</w:t>
        </w:r>
        <w:r w:rsidR="00F61837" w:rsidRPr="003A425A">
          <w:rPr>
            <w:rStyle w:val="a3"/>
            <w:rFonts w:ascii="Times New Roman" w:hAnsi="Times New Roman"/>
            <w:sz w:val="24"/>
            <w:szCs w:val="24"/>
            <w:lang w:val="be-BY"/>
          </w:rPr>
          <w:t>_</w:t>
        </w:r>
        <w:r w:rsidR="00F61837" w:rsidRPr="003A425A">
          <w:rPr>
            <w:rStyle w:val="a3"/>
            <w:rFonts w:ascii="Times New Roman" w:hAnsi="Times New Roman"/>
            <w:sz w:val="24"/>
            <w:szCs w:val="24"/>
            <w:lang w:val="en-US"/>
          </w:rPr>
          <w:t>DECLARE</w:t>
        </w:r>
        <w:r w:rsidR="00F61837" w:rsidRPr="003A425A">
          <w:rPr>
            <w:rStyle w:val="a3"/>
            <w:rFonts w:ascii="Times New Roman" w:hAnsi="Times New Roman"/>
            <w:sz w:val="24"/>
            <w:szCs w:val="24"/>
            <w:lang w:val="be-BY"/>
          </w:rPr>
          <w:t>_</w:t>
        </w:r>
        <w:r w:rsidR="00F61837" w:rsidRPr="003A425A">
          <w:rPr>
            <w:rStyle w:val="a3"/>
            <w:rFonts w:ascii="Times New Roman" w:hAnsi="Times New Roman"/>
            <w:sz w:val="24"/>
            <w:szCs w:val="24"/>
            <w:lang w:val="en-US"/>
          </w:rPr>
          <w:t>METATYPE</w:t>
        </w:r>
      </w:hyperlink>
    </w:p>
    <w:p w:rsidR="00F61837" w:rsidRPr="003A425A" w:rsidRDefault="00256146" w:rsidP="00F61837">
      <w:pPr>
        <w:jc w:val="both"/>
        <w:rPr>
          <w:rFonts w:ascii="Times New Roman" w:hAnsi="Times New Roman"/>
          <w:sz w:val="24"/>
          <w:szCs w:val="24"/>
        </w:rPr>
      </w:pPr>
      <w:r w:rsidRPr="003A425A">
        <w:rPr>
          <w:rFonts w:ascii="Times New Roman" w:hAnsi="Times New Roman"/>
          <w:sz w:val="24"/>
          <w:szCs w:val="24"/>
        </w:rPr>
        <w:t>Д</w:t>
      </w:r>
      <w:r w:rsidR="00F61837" w:rsidRPr="003A425A">
        <w:rPr>
          <w:rFonts w:ascii="Times New Roman" w:hAnsi="Times New Roman"/>
          <w:sz w:val="24"/>
          <w:szCs w:val="24"/>
        </w:rPr>
        <w:t>анный макрос делает некоторый тип известным мета-объектной системе. Тип должен предоставлять как конструктор по умолчанию, так и конструктор копирования.</w:t>
      </w:r>
      <w:r w:rsidR="002D52C1" w:rsidRPr="003A425A">
        <w:rPr>
          <w:rFonts w:ascii="Times New Roman" w:hAnsi="Times New Roman"/>
          <w:sz w:val="24"/>
          <w:szCs w:val="24"/>
        </w:rPr>
        <w:t xml:space="preserve"> </w:t>
      </w:r>
      <w:r w:rsidR="00F61837" w:rsidRPr="003A425A">
        <w:rPr>
          <w:rFonts w:ascii="Times New Roman" w:hAnsi="Times New Roman"/>
          <w:sz w:val="24"/>
          <w:szCs w:val="24"/>
        </w:rPr>
        <w:t xml:space="preserve">Класс используется как помощник к </w:t>
      </w:r>
      <w:r w:rsidR="00F61837" w:rsidRPr="003A425A">
        <w:rPr>
          <w:rFonts w:ascii="Times New Roman" w:hAnsi="Times New Roman"/>
          <w:color w:val="FF0000"/>
          <w:sz w:val="24"/>
          <w:szCs w:val="24"/>
        </w:rPr>
        <w:t>маршаловским</w:t>
      </w:r>
      <w:r w:rsidR="00F61837" w:rsidRPr="003A425A">
        <w:rPr>
          <w:rFonts w:ascii="Times New Roman" w:hAnsi="Times New Roman"/>
          <w:sz w:val="24"/>
          <w:szCs w:val="24"/>
        </w:rPr>
        <w:t xml:space="preserve"> типам в </w:t>
      </w:r>
      <w:r w:rsidR="00F61837" w:rsidRPr="003A425A">
        <w:rPr>
          <w:rFonts w:ascii="Times New Roman" w:hAnsi="Times New Roman"/>
          <w:sz w:val="24"/>
          <w:szCs w:val="24"/>
          <w:lang w:val="en-US"/>
        </w:rPr>
        <w:t>QVariant</w:t>
      </w:r>
      <w:r w:rsidR="00F61837" w:rsidRPr="003A425A">
        <w:rPr>
          <w:rFonts w:ascii="Times New Roman" w:hAnsi="Times New Roman"/>
          <w:sz w:val="24"/>
          <w:szCs w:val="24"/>
        </w:rPr>
        <w:t xml:space="preserve"> и для соединений сигналов и слотов.</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lastRenderedPageBreak/>
        <w:t xml:space="preserve">Если объявить новые типы через 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DECLARE</w:t>
      </w:r>
      <w:r w:rsidRPr="003A425A">
        <w:rPr>
          <w:rFonts w:ascii="Times New Roman" w:hAnsi="Times New Roman"/>
          <w:sz w:val="24"/>
          <w:szCs w:val="24"/>
        </w:rPr>
        <w:t>_</w:t>
      </w:r>
      <w:r w:rsidRPr="003A425A">
        <w:rPr>
          <w:rFonts w:ascii="Times New Roman" w:hAnsi="Times New Roman"/>
          <w:sz w:val="24"/>
          <w:szCs w:val="24"/>
          <w:lang w:val="en-US"/>
        </w:rPr>
        <w:t>METATYPE</w:t>
      </w:r>
      <w:r w:rsidRPr="003A425A">
        <w:rPr>
          <w:rFonts w:ascii="Times New Roman" w:hAnsi="Times New Roman"/>
          <w:sz w:val="24"/>
          <w:szCs w:val="24"/>
        </w:rPr>
        <w:t xml:space="preserve">(), то они становятся доступны для </w:t>
      </w:r>
      <w:r w:rsidRPr="003A425A">
        <w:rPr>
          <w:rFonts w:ascii="Times New Roman" w:hAnsi="Times New Roman"/>
          <w:sz w:val="24"/>
          <w:szCs w:val="24"/>
          <w:lang w:val="en-US"/>
        </w:rPr>
        <w:t>QVariant</w:t>
      </w:r>
      <w:r w:rsidRPr="003A425A">
        <w:rPr>
          <w:rFonts w:ascii="Times New Roman" w:hAnsi="Times New Roman"/>
          <w:sz w:val="24"/>
          <w:szCs w:val="24"/>
        </w:rPr>
        <w:t xml:space="preserve"> и других, основанных на шаблонах функций.</w:t>
      </w:r>
      <w:r w:rsidR="002D52C1" w:rsidRPr="003A425A">
        <w:rPr>
          <w:rFonts w:ascii="Times New Roman" w:hAnsi="Times New Roman"/>
          <w:sz w:val="24"/>
          <w:szCs w:val="24"/>
        </w:rPr>
        <w:t xml:space="preserve"> </w:t>
      </w:r>
      <w:r w:rsidRPr="003A425A">
        <w:rPr>
          <w:rFonts w:ascii="Times New Roman" w:hAnsi="Times New Roman"/>
          <w:sz w:val="24"/>
          <w:szCs w:val="24"/>
        </w:rPr>
        <w:t xml:space="preserve">Всё это в конченом итоге необходимо, чтобы использовать данный тип как частный тип для </w:t>
      </w:r>
      <w:r w:rsidRPr="003A425A">
        <w:rPr>
          <w:rFonts w:ascii="Times New Roman" w:hAnsi="Times New Roman"/>
          <w:sz w:val="24"/>
          <w:szCs w:val="24"/>
          <w:lang w:val="en-US"/>
        </w:rPr>
        <w:t>QVariant</w:t>
      </w:r>
      <w:r w:rsidRPr="003A425A">
        <w:rPr>
          <w:rFonts w:ascii="Times New Roman" w:hAnsi="Times New Roman"/>
          <w:sz w:val="24"/>
          <w:szCs w:val="24"/>
        </w:rPr>
        <w:t>.</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Этот макрос требует, чтобы данный тип был полностью определён к тому моменту, как макрос используется. Если это касается указателей, то требуется, чтобы указатель на тип был также полностью определён. Для этого следует использовать макрос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DECLARE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OPAQUE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POINTER</w:t>
      </w:r>
      <w:r w:rsidRPr="003A425A">
        <w:rPr>
          <w:rFonts w:ascii="Times New Roman" w:hAnsi="Times New Roman"/>
          <w:color w:val="00B050"/>
          <w:sz w:val="24"/>
          <w:szCs w:val="24"/>
        </w:rPr>
        <w:t>()</w:t>
      </w:r>
      <w:r w:rsidRPr="003A425A">
        <w:rPr>
          <w:rFonts w:ascii="Times New Roman" w:hAnsi="Times New Roman"/>
          <w:sz w:val="24"/>
          <w:szCs w:val="24"/>
        </w:rPr>
        <w:t>, чтобы зарегистрировать указатель</w:t>
      </w:r>
      <w:r w:rsidR="002D52C1" w:rsidRPr="003A425A">
        <w:rPr>
          <w:rFonts w:ascii="Times New Roman" w:hAnsi="Times New Roman"/>
          <w:sz w:val="24"/>
          <w:szCs w:val="24"/>
        </w:rPr>
        <w:t>.</w:t>
      </w:r>
    </w:p>
    <w:p w:rsidR="00F61837" w:rsidRPr="003A425A" w:rsidRDefault="00F61837" w:rsidP="00F61837">
      <w:pPr>
        <w:jc w:val="both"/>
        <w:rPr>
          <w:rFonts w:ascii="Times New Roman" w:hAnsi="Times New Roman"/>
          <w:color w:val="00B050"/>
          <w:sz w:val="24"/>
          <w:szCs w:val="24"/>
        </w:rPr>
      </w:pPr>
      <w:r w:rsidRPr="003A425A">
        <w:rPr>
          <w:rFonts w:ascii="Times New Roman" w:hAnsi="Times New Roman"/>
          <w:color w:val="00B050"/>
          <w:sz w:val="24"/>
          <w:szCs w:val="24"/>
        </w:rPr>
        <w:t>В идеальном случае данный макрос должен быть помещён под определением структуры или класса.</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Использование данного макроса позволяет сделать частный тип известным всем классам, основанным на шаблонах. Если вы также хотите использовать данный тип в системе сигналов или слотов, следует также вызывать функцию </w:t>
      </w:r>
      <w:r w:rsidRPr="003A425A">
        <w:rPr>
          <w:rFonts w:ascii="Times New Roman" w:hAnsi="Times New Roman"/>
          <w:color w:val="00B050"/>
          <w:sz w:val="24"/>
          <w:szCs w:val="24"/>
          <w:lang w:val="en-US"/>
        </w:rPr>
        <w:t>qRegisterMetaType</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из класса </w:t>
      </w:r>
      <w:r w:rsidRPr="003A425A">
        <w:rPr>
          <w:rFonts w:ascii="Times New Roman" w:hAnsi="Times New Roman"/>
          <w:color w:val="FF0000"/>
          <w:sz w:val="24"/>
          <w:szCs w:val="24"/>
          <w:lang w:val="en-US"/>
        </w:rPr>
        <w:t>QMetaType</w:t>
      </w:r>
      <w:r w:rsidRPr="003A425A">
        <w:rPr>
          <w:rFonts w:ascii="Times New Roman" w:hAnsi="Times New Roman"/>
          <w:color w:val="FF0000"/>
          <w:sz w:val="24"/>
          <w:szCs w:val="24"/>
        </w:rPr>
        <w:t>.</w:t>
      </w:r>
      <w:r w:rsidRPr="003A425A">
        <w:rPr>
          <w:rFonts w:ascii="Times New Roman" w:hAnsi="Times New Roman"/>
          <w:sz w:val="24"/>
          <w:szCs w:val="24"/>
        </w:rPr>
        <w:t xml:space="preserve"> </w:t>
      </w:r>
    </w:p>
    <w:p w:rsidR="00F61837" w:rsidRPr="003A425A" w:rsidRDefault="00F61837" w:rsidP="00F61837">
      <w:pPr>
        <w:jc w:val="both"/>
        <w:rPr>
          <w:rFonts w:ascii="Times New Roman" w:hAnsi="Times New Roman"/>
          <w:color w:val="00B050"/>
          <w:sz w:val="24"/>
          <w:szCs w:val="24"/>
        </w:rPr>
      </w:pP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DECLARE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OPAQUE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POINTER</w:t>
      </w:r>
      <w:r w:rsidRPr="003A425A">
        <w:rPr>
          <w:rFonts w:ascii="Times New Roman" w:hAnsi="Times New Roman"/>
          <w:color w:val="00B050"/>
          <w:sz w:val="24"/>
          <w:szCs w:val="24"/>
        </w:rPr>
        <w:t xml:space="preserve">(). </w:t>
      </w:r>
      <w:r w:rsidRPr="003A425A">
        <w:rPr>
          <w:rFonts w:ascii="Times New Roman" w:hAnsi="Times New Roman"/>
          <w:sz w:val="24"/>
          <w:szCs w:val="24"/>
        </w:rPr>
        <w:t>Данный макрос разрешает указатели для объявленных впереди типов.</w:t>
      </w:r>
    </w:p>
    <w:p w:rsidR="00F61837" w:rsidRPr="003A425A" w:rsidRDefault="00F61837" w:rsidP="00F61837">
      <w:pPr>
        <w:jc w:val="both"/>
        <w:rPr>
          <w:rFonts w:ascii="Times New Roman" w:hAnsi="Times New Roman"/>
          <w:sz w:val="24"/>
          <w:szCs w:val="24"/>
        </w:rPr>
      </w:pPr>
      <w:r w:rsidRPr="003A425A">
        <w:rPr>
          <w:rFonts w:ascii="Times New Roman" w:hAnsi="Times New Roman"/>
          <w:color w:val="00B050"/>
          <w:sz w:val="24"/>
          <w:szCs w:val="24"/>
          <w:lang w:val="en-US"/>
        </w:rPr>
        <w:t>qRegisterMetaType</w:t>
      </w:r>
      <w:r w:rsidRPr="003A425A">
        <w:rPr>
          <w:rFonts w:ascii="Times New Roman" w:hAnsi="Times New Roman"/>
          <w:color w:val="00B050"/>
          <w:sz w:val="24"/>
          <w:szCs w:val="24"/>
        </w:rPr>
        <w:t>()</w:t>
      </w:r>
      <w:r w:rsidRPr="003A425A">
        <w:rPr>
          <w:rFonts w:ascii="Times New Roman" w:hAnsi="Times New Roman"/>
          <w:sz w:val="24"/>
          <w:szCs w:val="24"/>
        </w:rPr>
        <w:t xml:space="preserve"> регистрирует некоторый тип и возвращает некоторый идентификатор, который использует </w:t>
      </w:r>
      <w:r w:rsidRPr="003A425A">
        <w:rPr>
          <w:rFonts w:ascii="Times New Roman" w:hAnsi="Times New Roman"/>
          <w:color w:val="FF0000"/>
          <w:sz w:val="24"/>
          <w:szCs w:val="24"/>
          <w:lang w:val="en-US"/>
        </w:rPr>
        <w:t>QMetaType</w:t>
      </w:r>
      <w:r w:rsidRPr="003A425A">
        <w:rPr>
          <w:rFonts w:ascii="Times New Roman" w:hAnsi="Times New Roman"/>
          <w:sz w:val="24"/>
          <w:szCs w:val="24"/>
        </w:rPr>
        <w:t xml:space="preserve"> для данного типа. Зарегистрированными могут быть любые классы, которые имеют публичные конструктор по умолчанию, конструктор копирования и деструктор.</w:t>
      </w:r>
      <w:r w:rsidR="002D52C1" w:rsidRPr="003A425A">
        <w:rPr>
          <w:rFonts w:ascii="Times New Roman" w:hAnsi="Times New Roman"/>
          <w:sz w:val="24"/>
          <w:szCs w:val="24"/>
        </w:rPr>
        <w:t xml:space="preserve"> </w:t>
      </w:r>
      <w:r w:rsidRPr="003A425A">
        <w:rPr>
          <w:rFonts w:ascii="Times New Roman" w:hAnsi="Times New Roman"/>
          <w:sz w:val="24"/>
          <w:szCs w:val="24"/>
        </w:rPr>
        <w:t>Функцию нужно вызвать только для зарегистрированных типов. После этого указанный тип может быть использован для создания объектов во время выполнения.</w:t>
      </w:r>
      <w:r w:rsidR="002D52C1" w:rsidRPr="003A425A">
        <w:rPr>
          <w:rFonts w:ascii="Times New Roman" w:hAnsi="Times New Roman"/>
          <w:sz w:val="24"/>
          <w:szCs w:val="24"/>
        </w:rPr>
        <w:t xml:space="preserve"> </w:t>
      </w:r>
      <w:r w:rsidRPr="003A425A">
        <w:rPr>
          <w:rFonts w:ascii="Times New Roman" w:hAnsi="Times New Roman"/>
          <w:sz w:val="24"/>
          <w:szCs w:val="24"/>
        </w:rPr>
        <w:t xml:space="preserve">Эта функция </w:t>
      </w:r>
      <w:r w:rsidR="002D52C1" w:rsidRPr="003A425A">
        <w:rPr>
          <w:rFonts w:ascii="Times New Roman" w:hAnsi="Times New Roman"/>
          <w:sz w:val="24"/>
          <w:szCs w:val="24"/>
        </w:rPr>
        <w:t>поточно безопасная</w:t>
      </w:r>
      <w:r w:rsidRPr="003A425A">
        <w:rPr>
          <w:rFonts w:ascii="Times New Roman" w:hAnsi="Times New Roman"/>
          <w:sz w:val="24"/>
          <w:szCs w:val="24"/>
        </w:rPr>
        <w:t>.</w:t>
      </w:r>
    </w:p>
    <w:p w:rsidR="002D52C1" w:rsidRPr="003A425A" w:rsidRDefault="002D52C1" w:rsidP="002D52C1">
      <w:pPr>
        <w:pStyle w:val="4"/>
        <w:rPr>
          <w:color w:val="000000"/>
        </w:rPr>
      </w:pPr>
      <w:bookmarkStart w:id="136" w:name="_Toc382058251"/>
      <w:r w:rsidRPr="003A425A">
        <w:rPr>
          <w:rFonts w:ascii="Times New Roman" w:hAnsi="Times New Roman"/>
          <w:color w:val="000000"/>
          <w:sz w:val="24"/>
          <w:szCs w:val="24"/>
          <w:lang w:val="en-US"/>
        </w:rPr>
        <w:t>QVariant</w:t>
      </w:r>
      <w:bookmarkEnd w:id="136"/>
      <w:r w:rsidRPr="003A425A">
        <w:rPr>
          <w:color w:val="000000"/>
        </w:rPr>
        <w:t xml:space="preserve"> </w:t>
      </w:r>
    </w:p>
    <w:p w:rsidR="00F61837" w:rsidRPr="003A425A" w:rsidRDefault="00953454" w:rsidP="00F61837">
      <w:pPr>
        <w:jc w:val="both"/>
        <w:rPr>
          <w:rFonts w:ascii="Times New Roman" w:hAnsi="Times New Roman"/>
          <w:sz w:val="24"/>
          <w:szCs w:val="24"/>
        </w:rPr>
      </w:pPr>
      <w:hyperlink r:id="rId197" w:history="1">
        <w:r w:rsidR="00F61837" w:rsidRPr="003A425A">
          <w:rPr>
            <w:rStyle w:val="a3"/>
            <w:rFonts w:ascii="Times New Roman" w:hAnsi="Times New Roman"/>
            <w:sz w:val="24"/>
            <w:szCs w:val="24"/>
            <w:lang w:val="en-GB"/>
          </w:rPr>
          <w:t>http</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GB"/>
          </w:rPr>
          <w:t>qt</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GB"/>
          </w:rPr>
          <w:t>project</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GB"/>
          </w:rPr>
          <w:t>org</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GB"/>
          </w:rPr>
          <w:t>doc</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GB"/>
          </w:rPr>
          <w:t>qt</w:t>
        </w:r>
        <w:r w:rsidR="00F61837" w:rsidRPr="003A425A">
          <w:rPr>
            <w:rStyle w:val="a3"/>
            <w:rFonts w:ascii="Times New Roman" w:hAnsi="Times New Roman"/>
            <w:sz w:val="24"/>
            <w:szCs w:val="24"/>
          </w:rPr>
          <w:t>-5.1/</w:t>
        </w:r>
        <w:r w:rsidR="00F61837" w:rsidRPr="003A425A">
          <w:rPr>
            <w:rStyle w:val="a3"/>
            <w:rFonts w:ascii="Times New Roman" w:hAnsi="Times New Roman"/>
            <w:sz w:val="24"/>
            <w:szCs w:val="24"/>
            <w:lang w:val="en-GB"/>
          </w:rPr>
          <w:t>qtcore</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GB"/>
          </w:rPr>
          <w:t>qvariant</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GB"/>
          </w:rPr>
          <w:t>html</w:t>
        </w:r>
      </w:hyperlink>
    </w:p>
    <w:p w:rsidR="00F61837" w:rsidRPr="003A425A" w:rsidRDefault="00F61837" w:rsidP="00F61837">
      <w:pPr>
        <w:jc w:val="both"/>
        <w:rPr>
          <w:rFonts w:ascii="Times New Roman" w:hAnsi="Times New Roman"/>
          <w:color w:val="00B050"/>
          <w:sz w:val="24"/>
          <w:szCs w:val="24"/>
        </w:rPr>
      </w:pPr>
      <w:r w:rsidRPr="003A425A">
        <w:rPr>
          <w:rFonts w:ascii="Times New Roman" w:hAnsi="Times New Roman"/>
          <w:color w:val="00B050"/>
          <w:sz w:val="24"/>
          <w:szCs w:val="24"/>
          <w:lang w:val="en-US"/>
        </w:rPr>
        <w:t>QVariant</w:t>
      </w:r>
      <w:r w:rsidRPr="003A425A">
        <w:rPr>
          <w:rFonts w:ascii="Times New Roman" w:hAnsi="Times New Roman"/>
          <w:color w:val="00B050"/>
          <w:sz w:val="24"/>
          <w:szCs w:val="24"/>
        </w:rPr>
        <w:t xml:space="preserve"> выступает как объединение для наиболее общих типов данных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Поскольку С++ запрещает включать в объединения типы, которые имеют конструкторов не по умолчанию, наиболее интересные классы </w:t>
      </w:r>
      <w:r w:rsidRPr="003A425A">
        <w:rPr>
          <w:rFonts w:ascii="Times New Roman" w:hAnsi="Times New Roman"/>
          <w:sz w:val="24"/>
          <w:szCs w:val="24"/>
          <w:lang w:val="en-US"/>
        </w:rPr>
        <w:t>Qt</w:t>
      </w:r>
      <w:r w:rsidRPr="003A425A">
        <w:rPr>
          <w:rFonts w:ascii="Times New Roman" w:hAnsi="Times New Roman"/>
          <w:sz w:val="24"/>
          <w:szCs w:val="24"/>
        </w:rPr>
        <w:t xml:space="preserve"> не могут быть использованы в объединениях. Без данного класса будут проблемы с функцией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property</w:t>
      </w:r>
      <w:r w:rsidRPr="003A425A">
        <w:rPr>
          <w:rFonts w:ascii="Times New Roman" w:hAnsi="Times New Roman"/>
          <w:sz w:val="24"/>
          <w:szCs w:val="24"/>
        </w:rPr>
        <w:t>() (</w:t>
      </w:r>
      <w:r w:rsidRPr="003A425A">
        <w:rPr>
          <w:rFonts w:ascii="Times New Roman" w:hAnsi="Times New Roman"/>
          <w:i/>
          <w:sz w:val="24"/>
          <w:szCs w:val="24"/>
        </w:rPr>
        <w:t>она может возвращать разные типы данных</w:t>
      </w:r>
      <w:r w:rsidRPr="003A425A">
        <w:rPr>
          <w:rFonts w:ascii="Times New Roman" w:hAnsi="Times New Roman"/>
          <w:sz w:val="24"/>
          <w:szCs w:val="24"/>
        </w:rPr>
        <w:t>), а также с работой с базой данных, и т.д.</w:t>
      </w:r>
      <w:r w:rsidR="00DD6338" w:rsidRPr="003A425A">
        <w:rPr>
          <w:rFonts w:ascii="Times New Roman" w:hAnsi="Times New Roman"/>
          <w:sz w:val="24"/>
          <w:szCs w:val="24"/>
        </w:rPr>
        <w:t xml:space="preserve"> </w:t>
      </w:r>
      <w:r w:rsidRPr="003A425A">
        <w:rPr>
          <w:rFonts w:ascii="Times New Roman" w:hAnsi="Times New Roman"/>
          <w:sz w:val="24"/>
          <w:szCs w:val="24"/>
        </w:rPr>
        <w:t xml:space="preserve">В одно время данный класс может содержать значение некоторого конкретного типа </w:t>
      </w:r>
      <w:r w:rsidRPr="003A425A">
        <w:rPr>
          <w:rFonts w:ascii="Times New Roman" w:hAnsi="Times New Roman"/>
          <w:sz w:val="24"/>
          <w:szCs w:val="24"/>
          <w:lang w:val="en-US"/>
        </w:rPr>
        <w:t>type</w:t>
      </w:r>
      <w:r w:rsidRPr="003A425A">
        <w:rPr>
          <w:rFonts w:ascii="Times New Roman" w:hAnsi="Times New Roman"/>
          <w:sz w:val="24"/>
          <w:szCs w:val="24"/>
        </w:rPr>
        <w:t xml:space="preserve">(). Используя функцию </w:t>
      </w:r>
      <w:r w:rsidRPr="003A425A">
        <w:rPr>
          <w:rFonts w:ascii="Times New Roman" w:hAnsi="Times New Roman"/>
          <w:sz w:val="24"/>
          <w:szCs w:val="24"/>
          <w:lang w:val="en-US"/>
        </w:rPr>
        <w:t>convert</w:t>
      </w:r>
      <w:r w:rsidRPr="003A425A">
        <w:rPr>
          <w:rFonts w:ascii="Times New Roman" w:hAnsi="Times New Roman"/>
          <w:sz w:val="24"/>
          <w:szCs w:val="24"/>
        </w:rPr>
        <w:t xml:space="preserve">(), можно преобразовать данный тип в другой. Все функции </w:t>
      </w:r>
      <w:r w:rsidRPr="003A425A">
        <w:rPr>
          <w:rFonts w:ascii="Times New Roman" w:hAnsi="Times New Roman"/>
          <w:sz w:val="24"/>
          <w:szCs w:val="24"/>
          <w:lang w:val="en-US"/>
        </w:rPr>
        <w:t>toT</w:t>
      </w:r>
      <w:r w:rsidRPr="003A425A">
        <w:rPr>
          <w:rFonts w:ascii="Times New Roman" w:hAnsi="Times New Roman"/>
          <w:sz w:val="24"/>
          <w:szCs w:val="24"/>
        </w:rPr>
        <w:t>() возвращают копию, не затрагивая сам объект.</w:t>
      </w:r>
    </w:p>
    <w:p w:rsidR="00F61837" w:rsidRPr="003A425A" w:rsidRDefault="00F61837" w:rsidP="00F61837">
      <w:pPr>
        <w:jc w:val="both"/>
        <w:rPr>
          <w:rFonts w:ascii="Times New Roman" w:hAnsi="Times New Roman"/>
          <w:i/>
          <w:sz w:val="24"/>
          <w:szCs w:val="24"/>
        </w:rPr>
      </w:pPr>
      <w:r w:rsidRPr="003A425A">
        <w:rPr>
          <w:rFonts w:ascii="Times New Roman" w:hAnsi="Times New Roman"/>
          <w:sz w:val="24"/>
          <w:szCs w:val="24"/>
        </w:rPr>
        <w:t xml:space="preserve">Также можно сохранять объекты данного типа в контейнерах, создавая </w:t>
      </w:r>
      <w:r w:rsidRPr="003A425A">
        <w:rPr>
          <w:rFonts w:ascii="Times New Roman" w:hAnsi="Times New Roman"/>
          <w:color w:val="00B050"/>
          <w:sz w:val="24"/>
          <w:szCs w:val="24"/>
        </w:rPr>
        <w:t>сложные структуры с данными разного типа</w:t>
      </w:r>
      <w:r w:rsidRPr="003A425A">
        <w:rPr>
          <w:rFonts w:ascii="Times New Roman" w:hAnsi="Times New Roman"/>
          <w:sz w:val="24"/>
          <w:szCs w:val="24"/>
        </w:rPr>
        <w:t>.</w:t>
      </w:r>
      <w:r w:rsidR="00DD6338" w:rsidRPr="003A425A">
        <w:rPr>
          <w:rFonts w:ascii="Times New Roman" w:hAnsi="Times New Roman"/>
          <w:sz w:val="24"/>
          <w:szCs w:val="24"/>
        </w:rPr>
        <w:t xml:space="preserve"> Т</w:t>
      </w:r>
      <w:r w:rsidRPr="003A425A">
        <w:rPr>
          <w:rFonts w:ascii="Times New Roman" w:hAnsi="Times New Roman"/>
          <w:i/>
          <w:sz w:val="24"/>
          <w:szCs w:val="24"/>
        </w:rPr>
        <w:t>акже там в конце детального описания указаны некоторые особенности преобразования самого данного типа в другие типы: в некоторых случаях этого сделать не получится.</w:t>
      </w:r>
    </w:p>
    <w:p w:rsidR="00F61837" w:rsidRPr="003A425A" w:rsidRDefault="00F61837" w:rsidP="00F61837">
      <w:pPr>
        <w:jc w:val="both"/>
        <w:rPr>
          <w:rFonts w:ascii="Times New Roman" w:hAnsi="Times New Roman"/>
          <w:color w:val="000000"/>
          <w:sz w:val="24"/>
          <w:szCs w:val="24"/>
        </w:rPr>
      </w:pPr>
      <w:r w:rsidRPr="003A425A">
        <w:rPr>
          <w:rFonts w:ascii="Times New Roman" w:hAnsi="Times New Roman"/>
          <w:color w:val="000000"/>
          <w:sz w:val="24"/>
          <w:szCs w:val="24"/>
        </w:rPr>
        <w:t xml:space="preserve">Это часть модуля </w:t>
      </w:r>
      <w:r w:rsidRPr="003A425A">
        <w:rPr>
          <w:rFonts w:ascii="Times New Roman" w:hAnsi="Times New Roman"/>
          <w:color w:val="000000"/>
          <w:sz w:val="24"/>
          <w:szCs w:val="24"/>
          <w:lang w:val="en-US"/>
        </w:rPr>
        <w:t>QCore</w:t>
      </w:r>
      <w:r w:rsidRPr="003A425A">
        <w:rPr>
          <w:rFonts w:ascii="Times New Roman" w:hAnsi="Times New Roman"/>
          <w:color w:val="000000"/>
          <w:sz w:val="24"/>
          <w:szCs w:val="24"/>
        </w:rPr>
        <w:t xml:space="preserve">, поэтому </w:t>
      </w:r>
      <w:r w:rsidRPr="003A425A">
        <w:rPr>
          <w:rFonts w:ascii="Times New Roman" w:hAnsi="Times New Roman"/>
          <w:color w:val="000000"/>
          <w:sz w:val="24"/>
          <w:szCs w:val="24"/>
          <w:lang w:val="en-US"/>
        </w:rPr>
        <w:t>QVariant</w:t>
      </w:r>
      <w:r w:rsidRPr="003A425A">
        <w:rPr>
          <w:rFonts w:ascii="Times New Roman" w:hAnsi="Times New Roman"/>
          <w:color w:val="000000"/>
          <w:sz w:val="24"/>
          <w:szCs w:val="24"/>
        </w:rPr>
        <w:t xml:space="preserve"> не может обеспечить преобразование в типы данных, определённые в модуле GUI. Поэтому здесь нет функций типа </w:t>
      </w:r>
      <w:r w:rsidRPr="003A425A">
        <w:rPr>
          <w:rFonts w:ascii="Times New Roman" w:hAnsi="Times New Roman"/>
          <w:color w:val="000000"/>
          <w:sz w:val="24"/>
          <w:szCs w:val="24"/>
          <w:lang w:val="en-US"/>
        </w:rPr>
        <w:t>toColor</w:t>
      </w:r>
      <w:r w:rsidRPr="003A425A">
        <w:rPr>
          <w:rFonts w:ascii="Times New Roman" w:hAnsi="Times New Roman"/>
          <w:color w:val="000000"/>
          <w:sz w:val="24"/>
          <w:szCs w:val="24"/>
        </w:rPr>
        <w:t xml:space="preserve">(), но преобразование осуществить можно при помощи функции </w:t>
      </w:r>
      <w:r w:rsidRPr="003A425A">
        <w:rPr>
          <w:rFonts w:ascii="Times New Roman" w:hAnsi="Times New Roman"/>
          <w:color w:val="000000"/>
          <w:sz w:val="24"/>
          <w:szCs w:val="24"/>
          <w:lang w:val="en-US"/>
        </w:rPr>
        <w:t>value</w:t>
      </w:r>
      <w:r w:rsidRPr="003A425A">
        <w:rPr>
          <w:rFonts w:ascii="Times New Roman" w:hAnsi="Times New Roman"/>
          <w:color w:val="000000"/>
          <w:sz w:val="24"/>
          <w:szCs w:val="24"/>
        </w:rPr>
        <w:t xml:space="preserve">(). Обратное </w:t>
      </w:r>
      <w:r w:rsidRPr="003A425A">
        <w:rPr>
          <w:rFonts w:ascii="Times New Roman" w:hAnsi="Times New Roman"/>
          <w:color w:val="000000"/>
          <w:sz w:val="24"/>
          <w:szCs w:val="24"/>
        </w:rPr>
        <w:lastRenderedPageBreak/>
        <w:t xml:space="preserve">преобразование является автоматическим для всех типов данных, поддерживаемых </w:t>
      </w:r>
      <w:r w:rsidRPr="003A425A">
        <w:rPr>
          <w:rFonts w:ascii="Times New Roman" w:hAnsi="Times New Roman"/>
          <w:color w:val="000000"/>
          <w:sz w:val="24"/>
          <w:szCs w:val="24"/>
          <w:lang w:val="en-US"/>
        </w:rPr>
        <w:t>QVariant</w:t>
      </w:r>
      <w:r w:rsidRPr="003A425A">
        <w:rPr>
          <w:rFonts w:ascii="Times New Roman" w:hAnsi="Times New Roman"/>
          <w:color w:val="000000"/>
          <w:sz w:val="24"/>
          <w:szCs w:val="24"/>
        </w:rPr>
        <w:t>.</w:t>
      </w:r>
    </w:p>
    <w:p w:rsidR="00F61837" w:rsidRPr="003A425A" w:rsidRDefault="00F61837" w:rsidP="00F61837">
      <w:pPr>
        <w:jc w:val="both"/>
        <w:rPr>
          <w:rFonts w:ascii="Times New Roman" w:hAnsi="Times New Roman"/>
          <w:color w:val="000000"/>
          <w:sz w:val="24"/>
          <w:szCs w:val="24"/>
        </w:rPr>
      </w:pPr>
      <w:r w:rsidRPr="003A425A">
        <w:rPr>
          <w:rFonts w:ascii="Times New Roman" w:hAnsi="Times New Roman"/>
          <w:color w:val="000000"/>
          <w:sz w:val="24"/>
          <w:szCs w:val="24"/>
        </w:rPr>
        <w:t xml:space="preserve">Важными являются функции </w:t>
      </w:r>
      <w:r w:rsidRPr="003A425A">
        <w:rPr>
          <w:rFonts w:ascii="Times New Roman" w:hAnsi="Times New Roman"/>
          <w:color w:val="000000"/>
          <w:sz w:val="24"/>
          <w:szCs w:val="24"/>
          <w:lang w:val="en-US"/>
        </w:rPr>
        <w:t>canConvert</w:t>
      </w:r>
      <w:r w:rsidRPr="003A425A">
        <w:rPr>
          <w:rFonts w:ascii="Times New Roman" w:hAnsi="Times New Roman"/>
          <w:color w:val="000000"/>
          <w:sz w:val="24"/>
          <w:szCs w:val="24"/>
        </w:rPr>
        <w:t xml:space="preserve">() и </w:t>
      </w:r>
      <w:r w:rsidRPr="003A425A">
        <w:rPr>
          <w:rFonts w:ascii="Times New Roman" w:hAnsi="Times New Roman"/>
          <w:color w:val="000000"/>
          <w:sz w:val="24"/>
          <w:szCs w:val="24"/>
          <w:lang w:val="en-US"/>
        </w:rPr>
        <w:t>convert</w:t>
      </w:r>
      <w:r w:rsidRPr="003A425A">
        <w:rPr>
          <w:rFonts w:ascii="Times New Roman" w:hAnsi="Times New Roman"/>
          <w:color w:val="000000"/>
          <w:sz w:val="24"/>
          <w:szCs w:val="24"/>
        </w:rPr>
        <w:t>().</w:t>
      </w:r>
    </w:p>
    <w:p w:rsidR="00DD6338" w:rsidRPr="003A425A" w:rsidRDefault="00DD6338" w:rsidP="00DD6338">
      <w:pPr>
        <w:pStyle w:val="4"/>
        <w:rPr>
          <w:color w:val="000000"/>
        </w:rPr>
      </w:pPr>
      <w:bookmarkStart w:id="137" w:name="_Toc382058252"/>
      <w:r w:rsidRPr="003A425A">
        <w:rPr>
          <w:rFonts w:ascii="Times New Roman" w:hAnsi="Times New Roman"/>
          <w:color w:val="000000"/>
          <w:sz w:val="24"/>
          <w:szCs w:val="24"/>
          <w:lang w:val="en-US"/>
        </w:rPr>
        <w:t>QMetaObject</w:t>
      </w:r>
      <w:bookmarkEnd w:id="137"/>
    </w:p>
    <w:p w:rsidR="00F61837" w:rsidRPr="003A425A" w:rsidRDefault="00953454" w:rsidP="00F61837">
      <w:pPr>
        <w:jc w:val="both"/>
        <w:rPr>
          <w:rFonts w:ascii="Times New Roman" w:hAnsi="Times New Roman"/>
          <w:sz w:val="24"/>
          <w:szCs w:val="24"/>
        </w:rPr>
      </w:pPr>
      <w:hyperlink r:id="rId198" w:anchor="details" w:history="1">
        <w:r w:rsidR="00F61837" w:rsidRPr="003A425A">
          <w:rPr>
            <w:rStyle w:val="a3"/>
            <w:rFonts w:ascii="Times New Roman" w:hAnsi="Times New Roman"/>
            <w:sz w:val="24"/>
            <w:szCs w:val="24"/>
            <w:lang w:val="en-US"/>
          </w:rPr>
          <w:t>http</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qt</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project</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org</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doc</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qt</w:t>
        </w:r>
        <w:r w:rsidR="00F61837" w:rsidRPr="003A425A">
          <w:rPr>
            <w:rStyle w:val="a3"/>
            <w:rFonts w:ascii="Times New Roman" w:hAnsi="Times New Roman"/>
            <w:sz w:val="24"/>
            <w:szCs w:val="24"/>
          </w:rPr>
          <w:t>-5.1/</w:t>
        </w:r>
        <w:r w:rsidR="00F61837" w:rsidRPr="003A425A">
          <w:rPr>
            <w:rStyle w:val="a3"/>
            <w:rFonts w:ascii="Times New Roman" w:hAnsi="Times New Roman"/>
            <w:sz w:val="24"/>
            <w:szCs w:val="24"/>
            <w:lang w:val="en-US"/>
          </w:rPr>
          <w:t>qtcore</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qmetaobject</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html</w:t>
        </w:r>
        <w:r w:rsidR="00F61837" w:rsidRPr="003A425A">
          <w:rPr>
            <w:rStyle w:val="a3"/>
            <w:rFonts w:ascii="Times New Roman" w:hAnsi="Times New Roman"/>
            <w:sz w:val="24"/>
            <w:szCs w:val="24"/>
          </w:rPr>
          <w:t>#</w:t>
        </w:r>
        <w:r w:rsidR="00F61837" w:rsidRPr="003A425A">
          <w:rPr>
            <w:rStyle w:val="a3"/>
            <w:rFonts w:ascii="Times New Roman" w:hAnsi="Times New Roman"/>
            <w:sz w:val="24"/>
            <w:szCs w:val="24"/>
            <w:lang w:val="en-US"/>
          </w:rPr>
          <w:t>details</w:t>
        </w:r>
      </w:hyperlink>
      <w:r w:rsidR="00F61837" w:rsidRPr="003A425A">
        <w:rPr>
          <w:rFonts w:ascii="Times New Roman" w:hAnsi="Times New Roman"/>
          <w:sz w:val="24"/>
          <w:szCs w:val="24"/>
        </w:rPr>
        <w:t xml:space="preserve"> </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lang w:val="be-BY"/>
        </w:rPr>
        <w:t xml:space="preserve">класс </w:t>
      </w:r>
      <w:r w:rsidRPr="003A425A">
        <w:rPr>
          <w:rFonts w:ascii="Times New Roman" w:hAnsi="Times New Roman"/>
          <w:sz w:val="24"/>
          <w:szCs w:val="24"/>
          <w:lang w:val="en-US"/>
        </w:rPr>
        <w:t>QMetaObject</w:t>
      </w:r>
      <w:r w:rsidRPr="003A425A">
        <w:rPr>
          <w:rFonts w:ascii="Times New Roman" w:hAnsi="Times New Roman"/>
          <w:sz w:val="24"/>
          <w:szCs w:val="24"/>
        </w:rPr>
        <w:t xml:space="preserve"> содержит мета-информацию об объектах </w:t>
      </w:r>
      <w:r w:rsidRPr="003A425A">
        <w:rPr>
          <w:rFonts w:ascii="Times New Roman" w:hAnsi="Times New Roman"/>
          <w:sz w:val="24"/>
          <w:szCs w:val="24"/>
          <w:lang w:val="en-US"/>
        </w:rPr>
        <w:t>qt</w:t>
      </w:r>
      <w:r w:rsidRPr="003A425A">
        <w:rPr>
          <w:rFonts w:ascii="Times New Roman" w:hAnsi="Times New Roman"/>
          <w:sz w:val="24"/>
          <w:szCs w:val="24"/>
        </w:rPr>
        <w:t xml:space="preserve">. Для каждого класса приложения, являющегося подклассом </w:t>
      </w:r>
      <w:r w:rsidRPr="003A425A">
        <w:rPr>
          <w:rFonts w:ascii="Times New Roman" w:hAnsi="Times New Roman"/>
          <w:sz w:val="24"/>
          <w:szCs w:val="24"/>
          <w:lang w:val="en-US"/>
        </w:rPr>
        <w:t>QObject</w:t>
      </w:r>
      <w:r w:rsidRPr="003A425A">
        <w:rPr>
          <w:rFonts w:ascii="Times New Roman" w:hAnsi="Times New Roman"/>
          <w:sz w:val="24"/>
          <w:szCs w:val="24"/>
        </w:rPr>
        <w:t xml:space="preserve">, создаётся один экземпляр </w:t>
      </w:r>
      <w:r w:rsidRPr="003A425A">
        <w:rPr>
          <w:rFonts w:ascii="Times New Roman" w:hAnsi="Times New Roman"/>
          <w:sz w:val="24"/>
          <w:szCs w:val="24"/>
          <w:lang w:val="en-US"/>
        </w:rPr>
        <w:t>QMetaObject</w:t>
      </w:r>
      <w:r w:rsidRPr="003A425A">
        <w:rPr>
          <w:rFonts w:ascii="Times New Roman" w:hAnsi="Times New Roman"/>
          <w:sz w:val="24"/>
          <w:szCs w:val="24"/>
        </w:rPr>
        <w:t xml:space="preserve">, который содержит информацию о нём. Для получения данной информации следует воспользоваться методом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metaObject</w:t>
      </w:r>
      <w:r w:rsidRPr="003A425A">
        <w:rPr>
          <w:rFonts w:ascii="Times New Roman" w:hAnsi="Times New Roman"/>
          <w:sz w:val="24"/>
          <w:szCs w:val="24"/>
        </w:rPr>
        <w:t>().</w:t>
      </w:r>
      <w:r w:rsidR="002849B8" w:rsidRPr="003A425A">
        <w:rPr>
          <w:rFonts w:ascii="Times New Roman" w:hAnsi="Times New Roman"/>
          <w:sz w:val="24"/>
          <w:szCs w:val="24"/>
        </w:rPr>
        <w:t xml:space="preserve"> </w:t>
      </w:r>
      <w:r w:rsidRPr="003A425A">
        <w:rPr>
          <w:rFonts w:ascii="Times New Roman" w:hAnsi="Times New Roman"/>
          <w:sz w:val="24"/>
          <w:szCs w:val="24"/>
        </w:rPr>
        <w:t>Этот класс обычно не используется, но он полезен, если вы строите скриптовые движки или среды для разработки графических интерфейсов.</w:t>
      </w:r>
    </w:p>
    <w:p w:rsidR="00F61837" w:rsidRPr="003A425A" w:rsidRDefault="00F61837" w:rsidP="00F61837">
      <w:pPr>
        <w:jc w:val="both"/>
        <w:rPr>
          <w:rFonts w:ascii="Times New Roman" w:hAnsi="Times New Roman"/>
          <w:i/>
          <w:sz w:val="24"/>
          <w:szCs w:val="24"/>
        </w:rPr>
      </w:pPr>
      <w:r w:rsidRPr="003A425A">
        <w:rPr>
          <w:rFonts w:ascii="Times New Roman" w:hAnsi="Times New Roman"/>
          <w:sz w:val="24"/>
          <w:szCs w:val="24"/>
        </w:rPr>
        <w:t xml:space="preserve">Класс предоставляет множество методов для получения метаинформации о другом классе. Также существует класс </w:t>
      </w:r>
      <w:r w:rsidRPr="003A425A">
        <w:rPr>
          <w:rFonts w:ascii="Times New Roman" w:hAnsi="Times New Roman"/>
          <w:sz w:val="24"/>
          <w:szCs w:val="24"/>
          <w:lang w:val="en-US"/>
        </w:rPr>
        <w:t>QMetaClassInfo</w:t>
      </w:r>
      <w:r w:rsidRPr="003A425A">
        <w:rPr>
          <w:rFonts w:ascii="Times New Roman" w:hAnsi="Times New Roman"/>
          <w:sz w:val="24"/>
          <w:szCs w:val="24"/>
        </w:rPr>
        <w:t xml:space="preserve">, в котором сохраняется дополнительная, созданная пользователем метаинформация о классе в виде </w:t>
      </w:r>
      <w:r w:rsidR="002849B8" w:rsidRPr="003A425A">
        <w:rPr>
          <w:rFonts w:ascii="Times New Roman" w:hAnsi="Times New Roman"/>
          <w:sz w:val="24"/>
          <w:szCs w:val="24"/>
        </w:rPr>
        <w:t xml:space="preserve">пары </w:t>
      </w:r>
      <w:r w:rsidRPr="003A425A">
        <w:rPr>
          <w:rFonts w:ascii="Times New Roman" w:hAnsi="Times New Roman"/>
          <w:sz w:val="24"/>
          <w:szCs w:val="24"/>
        </w:rPr>
        <w:t>имя/значение.</w:t>
      </w:r>
      <w:r w:rsidR="002849B8" w:rsidRPr="003A425A">
        <w:rPr>
          <w:rFonts w:ascii="Times New Roman" w:hAnsi="Times New Roman"/>
          <w:sz w:val="24"/>
          <w:szCs w:val="24"/>
        </w:rPr>
        <w:t xml:space="preserve"> </w:t>
      </w:r>
      <w:r w:rsidRPr="003A425A">
        <w:rPr>
          <w:rFonts w:ascii="Times New Roman" w:hAnsi="Times New Roman"/>
          <w:i/>
          <w:sz w:val="24"/>
          <w:szCs w:val="24"/>
        </w:rPr>
        <w:t xml:space="preserve">В классе описаны также некоторые макросы, изучение которых я пока нахожу излишне детальными: </w:t>
      </w:r>
      <w:r w:rsidRPr="003A425A">
        <w:rPr>
          <w:rFonts w:ascii="Times New Roman" w:hAnsi="Times New Roman"/>
          <w:i/>
          <w:color w:val="FF0000"/>
          <w:sz w:val="24"/>
          <w:szCs w:val="24"/>
          <w:lang w:val="en-US"/>
        </w:rPr>
        <w:t>Q</w:t>
      </w:r>
      <w:r w:rsidRPr="003A425A">
        <w:rPr>
          <w:rFonts w:ascii="Times New Roman" w:hAnsi="Times New Roman"/>
          <w:i/>
          <w:color w:val="FF0000"/>
          <w:sz w:val="24"/>
          <w:szCs w:val="24"/>
        </w:rPr>
        <w:t>_</w:t>
      </w:r>
      <w:r w:rsidRPr="003A425A">
        <w:rPr>
          <w:rFonts w:ascii="Times New Roman" w:hAnsi="Times New Roman"/>
          <w:i/>
          <w:color w:val="FF0000"/>
          <w:sz w:val="24"/>
          <w:szCs w:val="24"/>
          <w:lang w:val="en-US"/>
        </w:rPr>
        <w:t>ARG</w:t>
      </w:r>
      <w:r w:rsidRPr="003A425A">
        <w:rPr>
          <w:rFonts w:ascii="Times New Roman" w:hAnsi="Times New Roman"/>
          <w:i/>
          <w:color w:val="FF0000"/>
          <w:sz w:val="24"/>
          <w:szCs w:val="24"/>
        </w:rPr>
        <w:t xml:space="preserve">(), </w:t>
      </w:r>
      <w:r w:rsidRPr="003A425A">
        <w:rPr>
          <w:rFonts w:ascii="Times New Roman" w:hAnsi="Times New Roman"/>
          <w:i/>
          <w:color w:val="FF0000"/>
          <w:sz w:val="24"/>
          <w:szCs w:val="24"/>
          <w:lang w:val="en-US"/>
        </w:rPr>
        <w:t>Q</w:t>
      </w:r>
      <w:r w:rsidRPr="003A425A">
        <w:rPr>
          <w:rFonts w:ascii="Times New Roman" w:hAnsi="Times New Roman"/>
          <w:i/>
          <w:color w:val="FF0000"/>
          <w:sz w:val="24"/>
          <w:szCs w:val="24"/>
        </w:rPr>
        <w:t>_</w:t>
      </w:r>
      <w:r w:rsidRPr="003A425A">
        <w:rPr>
          <w:rFonts w:ascii="Times New Roman" w:hAnsi="Times New Roman"/>
          <w:i/>
          <w:color w:val="FF0000"/>
          <w:sz w:val="24"/>
          <w:szCs w:val="24"/>
          <w:lang w:val="en-US"/>
        </w:rPr>
        <w:t>RETURN</w:t>
      </w:r>
      <w:r w:rsidRPr="003A425A">
        <w:rPr>
          <w:rFonts w:ascii="Times New Roman" w:hAnsi="Times New Roman"/>
          <w:i/>
          <w:color w:val="FF0000"/>
          <w:sz w:val="24"/>
          <w:szCs w:val="24"/>
        </w:rPr>
        <w:t>_</w:t>
      </w:r>
      <w:r w:rsidRPr="003A425A">
        <w:rPr>
          <w:rFonts w:ascii="Times New Roman" w:hAnsi="Times New Roman"/>
          <w:i/>
          <w:color w:val="FF0000"/>
          <w:sz w:val="24"/>
          <w:szCs w:val="24"/>
          <w:lang w:val="en-US"/>
        </w:rPr>
        <w:t>ARG</w:t>
      </w:r>
      <w:r w:rsidRPr="003A425A">
        <w:rPr>
          <w:rFonts w:ascii="Times New Roman" w:hAnsi="Times New Roman"/>
          <w:i/>
          <w:color w:val="FF0000"/>
          <w:sz w:val="24"/>
          <w:szCs w:val="24"/>
        </w:rPr>
        <w:t>()</w:t>
      </w:r>
      <w:r w:rsidRPr="003A425A">
        <w:rPr>
          <w:rFonts w:ascii="Times New Roman" w:hAnsi="Times New Roman"/>
          <w:i/>
          <w:sz w:val="24"/>
          <w:szCs w:val="24"/>
        </w:rPr>
        <w:t>.</w:t>
      </w:r>
    </w:p>
    <w:p w:rsidR="001767A8" w:rsidRPr="003A425A" w:rsidRDefault="001767A8" w:rsidP="001767A8">
      <w:pPr>
        <w:pStyle w:val="4"/>
        <w:rPr>
          <w:color w:val="auto"/>
        </w:rPr>
      </w:pPr>
      <w:bookmarkStart w:id="138" w:name="_Toc382058253"/>
      <w:r w:rsidRPr="003A425A">
        <w:rPr>
          <w:rFonts w:ascii="Times New Roman" w:hAnsi="Times New Roman"/>
          <w:color w:val="auto"/>
          <w:sz w:val="24"/>
          <w:szCs w:val="24"/>
          <w:lang w:val="en-US"/>
        </w:rPr>
        <w:t>QMetaMethod</w:t>
      </w:r>
      <w:bookmarkEnd w:id="138"/>
    </w:p>
    <w:p w:rsidR="001767A8" w:rsidRPr="003A425A" w:rsidRDefault="00953454" w:rsidP="001767A8">
      <w:pPr>
        <w:jc w:val="both"/>
        <w:rPr>
          <w:rFonts w:ascii="Times New Roman" w:hAnsi="Times New Roman"/>
          <w:sz w:val="24"/>
          <w:szCs w:val="24"/>
        </w:rPr>
      </w:pPr>
      <w:hyperlink r:id="rId199" w:history="1">
        <w:r w:rsidR="001767A8" w:rsidRPr="003A425A">
          <w:rPr>
            <w:rStyle w:val="a3"/>
            <w:rFonts w:ascii="Times New Roman" w:hAnsi="Times New Roman"/>
            <w:sz w:val="24"/>
            <w:szCs w:val="24"/>
          </w:rPr>
          <w:t>http://qt-project.org/doc/qt-5.1/qtcore/qmetamethod.html</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QMetaMethod</w:t>
      </w:r>
      <w:r w:rsidRPr="003A425A">
        <w:rPr>
          <w:rFonts w:ascii="Times New Roman" w:hAnsi="Times New Roman"/>
          <w:sz w:val="24"/>
          <w:szCs w:val="24"/>
        </w:rPr>
        <w:t xml:space="preserve"> обеспечивает метаданные о функциях членах.</w:t>
      </w:r>
    </w:p>
    <w:p w:rsidR="004A2FA1" w:rsidRPr="003A425A" w:rsidRDefault="004A2FA1" w:rsidP="004A2FA1">
      <w:pPr>
        <w:pStyle w:val="4"/>
        <w:rPr>
          <w:rFonts w:ascii="Times New Roman" w:hAnsi="Times New Roman"/>
          <w:b w:val="0"/>
          <w:color w:val="auto"/>
          <w:sz w:val="24"/>
          <w:szCs w:val="24"/>
        </w:rPr>
      </w:pPr>
      <w:bookmarkStart w:id="139" w:name="_Toc382058254"/>
      <w:r w:rsidRPr="003A425A">
        <w:rPr>
          <w:rFonts w:ascii="Times New Roman" w:hAnsi="Times New Roman"/>
          <w:color w:val="auto"/>
          <w:sz w:val="24"/>
          <w:szCs w:val="24"/>
          <w:lang w:val="en-US"/>
        </w:rPr>
        <w:t>QMetaEnum</w:t>
      </w:r>
      <w:bookmarkEnd w:id="139"/>
    </w:p>
    <w:p w:rsidR="001767A8" w:rsidRPr="003A425A" w:rsidRDefault="00953454" w:rsidP="001767A8">
      <w:pPr>
        <w:jc w:val="both"/>
        <w:rPr>
          <w:rFonts w:ascii="Times New Roman" w:hAnsi="Times New Roman"/>
          <w:sz w:val="24"/>
          <w:szCs w:val="24"/>
        </w:rPr>
      </w:pPr>
      <w:hyperlink r:id="rId200" w:history="1">
        <w:r w:rsidR="001767A8" w:rsidRPr="003A425A">
          <w:rPr>
            <w:rStyle w:val="a3"/>
            <w:rFonts w:ascii="Times New Roman" w:hAnsi="Times New Roman"/>
            <w:sz w:val="24"/>
            <w:szCs w:val="24"/>
          </w:rPr>
          <w:t>http://qt-project.org/doc/qt-5.1/qtcore/qmetaenum.html</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QMetaEnum</w:t>
      </w:r>
      <w:r w:rsidRPr="003A425A">
        <w:rPr>
          <w:rFonts w:ascii="Times New Roman" w:hAnsi="Times New Roman"/>
          <w:sz w:val="24"/>
          <w:szCs w:val="24"/>
        </w:rPr>
        <w:t xml:space="preserve">  обеспечивает метаданные о перечислителях.</w:t>
      </w:r>
    </w:p>
    <w:p w:rsidR="001767A8" w:rsidRPr="003A425A" w:rsidRDefault="001767A8" w:rsidP="001767A8">
      <w:pPr>
        <w:pStyle w:val="4"/>
        <w:rPr>
          <w:color w:val="auto"/>
        </w:rPr>
      </w:pPr>
      <w:bookmarkStart w:id="140" w:name="_Toc382058255"/>
      <w:r w:rsidRPr="003A425A">
        <w:rPr>
          <w:rFonts w:ascii="Times New Roman" w:hAnsi="Times New Roman"/>
          <w:color w:val="auto"/>
          <w:sz w:val="24"/>
          <w:szCs w:val="24"/>
          <w:lang w:val="en-US"/>
        </w:rPr>
        <w:t>QMetaProperty</w:t>
      </w:r>
      <w:bookmarkEnd w:id="140"/>
    </w:p>
    <w:p w:rsidR="001767A8" w:rsidRPr="003A425A" w:rsidRDefault="00953454" w:rsidP="001767A8">
      <w:pPr>
        <w:jc w:val="both"/>
        <w:rPr>
          <w:rFonts w:ascii="Times New Roman" w:hAnsi="Times New Roman"/>
          <w:sz w:val="24"/>
          <w:szCs w:val="24"/>
        </w:rPr>
      </w:pPr>
      <w:hyperlink r:id="rId201" w:history="1">
        <w:r w:rsidR="001767A8" w:rsidRPr="003A425A">
          <w:rPr>
            <w:rStyle w:val="a3"/>
            <w:rFonts w:ascii="Times New Roman" w:hAnsi="Times New Roman"/>
            <w:sz w:val="24"/>
            <w:szCs w:val="24"/>
          </w:rPr>
          <w:t>http://qt-project.org/doc/qt-5.1/qtcore/qmetaproperty.html</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QMetaProperty</w:t>
      </w:r>
      <w:r w:rsidRPr="003A425A">
        <w:rPr>
          <w:rFonts w:ascii="Times New Roman" w:hAnsi="Times New Roman"/>
          <w:sz w:val="24"/>
          <w:szCs w:val="24"/>
        </w:rPr>
        <w:t xml:space="preserve"> обеспечивает метаданные о свойстве.</w:t>
      </w:r>
      <w:r w:rsidR="00DB0B1F" w:rsidRPr="003A425A">
        <w:rPr>
          <w:rFonts w:ascii="Times New Roman" w:hAnsi="Times New Roman"/>
          <w:sz w:val="24"/>
          <w:szCs w:val="24"/>
        </w:rPr>
        <w:t xml:space="preserve"> </w:t>
      </w:r>
      <w:r w:rsidRPr="003A425A">
        <w:rPr>
          <w:rFonts w:ascii="Times New Roman" w:hAnsi="Times New Roman"/>
          <w:sz w:val="24"/>
          <w:szCs w:val="24"/>
        </w:rPr>
        <w:t>Объекты данного класса могут быть скопированы по значению. Однако каждое значение будет ссылаться на одно и то же свойство.</w:t>
      </w:r>
    </w:p>
    <w:p w:rsidR="001767A8" w:rsidRPr="003A425A" w:rsidRDefault="001767A8" w:rsidP="001767A8">
      <w:pPr>
        <w:jc w:val="both"/>
        <w:rPr>
          <w:rFonts w:ascii="Times New Roman" w:hAnsi="Times New Roman"/>
          <w:i/>
          <w:sz w:val="24"/>
          <w:szCs w:val="24"/>
        </w:rPr>
      </w:pPr>
      <w:r w:rsidRPr="003A425A">
        <w:rPr>
          <w:rFonts w:ascii="Times New Roman" w:hAnsi="Times New Roman"/>
          <w:i/>
          <w:sz w:val="24"/>
          <w:szCs w:val="24"/>
        </w:rPr>
        <w:t xml:space="preserve">Как я понимаю все данные классы содержат информацию о некоторых свойствах объектов qt, которые используются в программе. Обычно, насколько я помню, объекты данных классов получаются при возврате метаданных из объектов класса. А сами эти классы полезны, когда необходимо извлечь некоторую информацию о программных объектах во время выполнения, либо когда нужно создать дополнительные свойства во время выполнения. Также, как я понимаю, для всех особенностей класса, к которым применимы данные классы метаданных, следует применять соответствующие макросы, предоставляемые </w:t>
      </w:r>
      <w:r w:rsidRPr="003A425A">
        <w:rPr>
          <w:rFonts w:ascii="Times New Roman" w:hAnsi="Times New Roman"/>
          <w:i/>
          <w:sz w:val="24"/>
          <w:szCs w:val="24"/>
          <w:lang w:val="en-US"/>
        </w:rPr>
        <w:t>qt</w:t>
      </w:r>
      <w:r w:rsidRPr="003A425A">
        <w:rPr>
          <w:rFonts w:ascii="Times New Roman" w:hAnsi="Times New Roman"/>
          <w:i/>
          <w:sz w:val="24"/>
          <w:szCs w:val="24"/>
        </w:rPr>
        <w:t>.</w:t>
      </w:r>
    </w:p>
    <w:p w:rsidR="00DB0B1F" w:rsidRPr="003A425A" w:rsidRDefault="00DB0B1F" w:rsidP="00DB0B1F">
      <w:pPr>
        <w:pStyle w:val="4"/>
        <w:rPr>
          <w:color w:val="auto"/>
        </w:rPr>
      </w:pPr>
      <w:bookmarkStart w:id="141" w:name="_Toc382058256"/>
      <w:r w:rsidRPr="003A425A">
        <w:rPr>
          <w:rFonts w:ascii="Times New Roman" w:hAnsi="Times New Roman"/>
          <w:color w:val="auto"/>
          <w:sz w:val="24"/>
          <w:szCs w:val="24"/>
          <w:lang w:val="en-US"/>
        </w:rPr>
        <w:t>QMetaTypeInfo</w:t>
      </w:r>
      <w:bookmarkEnd w:id="141"/>
    </w:p>
    <w:p w:rsidR="001767A8" w:rsidRPr="003A425A" w:rsidRDefault="00953454" w:rsidP="001767A8">
      <w:pPr>
        <w:jc w:val="both"/>
        <w:rPr>
          <w:rFonts w:ascii="Times New Roman" w:hAnsi="Times New Roman"/>
          <w:sz w:val="24"/>
          <w:szCs w:val="24"/>
        </w:rPr>
      </w:pPr>
      <w:hyperlink r:id="rId202" w:anchor="details" w:history="1">
        <w:r w:rsidR="001767A8" w:rsidRPr="003A425A">
          <w:rPr>
            <w:rStyle w:val="a3"/>
            <w:rFonts w:ascii="Times New Roman" w:hAnsi="Times New Roman"/>
            <w:sz w:val="24"/>
            <w:szCs w:val="24"/>
          </w:rPr>
          <w:t>http://qt-project.org/doc/qt-5.1/qtcore/qmetaclassinfo.html#details</w:t>
        </w:r>
      </w:hyperlink>
    </w:p>
    <w:p w:rsidR="001767A8" w:rsidRPr="003A425A" w:rsidRDefault="001767A8" w:rsidP="001767A8">
      <w:pPr>
        <w:jc w:val="both"/>
        <w:rPr>
          <w:rFonts w:ascii="Times New Roman" w:hAnsi="Times New Roman"/>
          <w:color w:val="FFFF00"/>
          <w:sz w:val="24"/>
          <w:szCs w:val="24"/>
        </w:rPr>
      </w:pPr>
      <w:r w:rsidRPr="003A425A">
        <w:rPr>
          <w:rFonts w:ascii="Times New Roman" w:hAnsi="Times New Roman"/>
          <w:sz w:val="24"/>
          <w:szCs w:val="24"/>
        </w:rPr>
        <w:lastRenderedPageBreak/>
        <w:t xml:space="preserve">класс </w:t>
      </w:r>
      <w:r w:rsidRPr="003A425A">
        <w:rPr>
          <w:rFonts w:ascii="Times New Roman" w:hAnsi="Times New Roman"/>
          <w:sz w:val="24"/>
          <w:szCs w:val="24"/>
          <w:lang w:val="en-US"/>
        </w:rPr>
        <w:t>QMetaTypeInfo</w:t>
      </w:r>
      <w:r w:rsidRPr="003A425A">
        <w:rPr>
          <w:rFonts w:ascii="Times New Roman" w:hAnsi="Times New Roman"/>
          <w:sz w:val="24"/>
          <w:szCs w:val="24"/>
        </w:rPr>
        <w:t xml:space="preserve"> предоставляет дополнительную информацию о классе. Это просто пары имя-значение, которые задаются при помощи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CLASSINFO</w:t>
      </w:r>
      <w:r w:rsidRPr="003A425A">
        <w:rPr>
          <w:rFonts w:ascii="Times New Roman" w:hAnsi="Times New Roman"/>
          <w:sz w:val="24"/>
          <w:szCs w:val="24"/>
        </w:rPr>
        <w:t>(). Обычно туда можно поместить имя создателя или адреса.</w:t>
      </w:r>
      <w:r w:rsidR="00DB0B1F" w:rsidRPr="003A425A">
        <w:rPr>
          <w:rFonts w:ascii="Times New Roman" w:hAnsi="Times New Roman"/>
          <w:sz w:val="24"/>
          <w:szCs w:val="24"/>
        </w:rPr>
        <w:t xml:space="preserve"> </w:t>
      </w:r>
      <w:r w:rsidRPr="003A425A">
        <w:rPr>
          <w:rFonts w:ascii="Times New Roman" w:hAnsi="Times New Roman"/>
          <w:i/>
          <w:color w:val="00B050"/>
          <w:sz w:val="24"/>
          <w:szCs w:val="24"/>
        </w:rPr>
        <w:t>Кстати было бы интересно сделать практику, чтобы каждый разработчик использовал данную возможность, чтобы потом можно было определить, кто создал тот или иной класс.</w:t>
      </w:r>
      <w:r w:rsidR="00DB0B1F" w:rsidRPr="003A425A">
        <w:rPr>
          <w:rFonts w:ascii="Times New Roman" w:hAnsi="Times New Roman"/>
          <w:i/>
          <w:color w:val="00B050"/>
          <w:sz w:val="24"/>
          <w:szCs w:val="24"/>
        </w:rPr>
        <w:t xml:space="preserve"> </w:t>
      </w:r>
      <w:r w:rsidRPr="003A425A">
        <w:rPr>
          <w:rFonts w:ascii="Times New Roman" w:hAnsi="Times New Roman"/>
          <w:color w:val="00B050"/>
          <w:sz w:val="24"/>
          <w:szCs w:val="24"/>
        </w:rPr>
        <w:t>Сама библиотека нигде не использует данный класс. Он исключительно для вас.</w:t>
      </w:r>
    </w:p>
    <w:p w:rsidR="00DB0B1F" w:rsidRPr="003A425A" w:rsidRDefault="00DB0B1F" w:rsidP="00DB0B1F">
      <w:pPr>
        <w:pStyle w:val="4"/>
        <w:rPr>
          <w:color w:val="auto"/>
        </w:rPr>
      </w:pPr>
      <w:bookmarkStart w:id="142" w:name="_Toc382058257"/>
      <w:r w:rsidRPr="003A425A">
        <w:rPr>
          <w:rFonts w:ascii="Times New Roman" w:hAnsi="Times New Roman"/>
          <w:color w:val="auto"/>
          <w:sz w:val="24"/>
          <w:szCs w:val="24"/>
          <w:lang w:val="en-US"/>
        </w:rPr>
        <w:t>QObject</w:t>
      </w:r>
      <w:bookmarkEnd w:id="142"/>
    </w:p>
    <w:p w:rsidR="001767A8" w:rsidRPr="003A425A" w:rsidRDefault="00953454" w:rsidP="001767A8">
      <w:pPr>
        <w:jc w:val="both"/>
        <w:rPr>
          <w:rFonts w:ascii="Times New Roman" w:hAnsi="Times New Roman"/>
          <w:sz w:val="24"/>
          <w:szCs w:val="24"/>
        </w:rPr>
      </w:pPr>
      <w:hyperlink r:id="rId203" w:history="1">
        <w:r w:rsidR="001767A8" w:rsidRPr="003A425A">
          <w:rPr>
            <w:rStyle w:val="a3"/>
            <w:rFonts w:ascii="Times New Roman" w:hAnsi="Times New Roman"/>
            <w:sz w:val="24"/>
            <w:szCs w:val="24"/>
          </w:rPr>
          <w:t>http://qt-project.org/doc/qt-5.1/qtcore/qobject.html</w:t>
        </w:r>
      </w:hyperlink>
    </w:p>
    <w:p w:rsidR="001767A8" w:rsidRPr="003A425A" w:rsidRDefault="001767A8" w:rsidP="001767A8">
      <w:pPr>
        <w:jc w:val="both"/>
        <w:rPr>
          <w:rFonts w:ascii="Times New Roman" w:hAnsi="Times New Roman"/>
          <w:color w:val="00B050"/>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QObject</w:t>
      </w:r>
      <w:r w:rsidRPr="003A425A">
        <w:rPr>
          <w:rFonts w:ascii="Times New Roman" w:hAnsi="Times New Roman"/>
          <w:sz w:val="24"/>
          <w:szCs w:val="24"/>
        </w:rPr>
        <w:t xml:space="preserve"> является базовым классом всех объектов qt. Это сердце объектной модели qt.</w:t>
      </w:r>
      <w:r w:rsidR="00DB0B1F" w:rsidRPr="003A425A">
        <w:rPr>
          <w:rFonts w:ascii="Times New Roman" w:hAnsi="Times New Roman"/>
          <w:sz w:val="24"/>
          <w:szCs w:val="24"/>
        </w:rPr>
        <w:t xml:space="preserve"> </w:t>
      </w:r>
      <w:r w:rsidRPr="003A425A">
        <w:rPr>
          <w:rFonts w:ascii="Times New Roman" w:hAnsi="Times New Roman"/>
          <w:sz w:val="24"/>
          <w:szCs w:val="24"/>
        </w:rPr>
        <w:t>Данный класс обеспечивает механизм сигналов и слотов. Есть специальные функции для временного запрещения сигналов и слотов, чтобы прерывать неск</w:t>
      </w:r>
      <w:r w:rsidR="00DB0B1F" w:rsidRPr="003A425A">
        <w:rPr>
          <w:rFonts w:ascii="Times New Roman" w:hAnsi="Times New Roman"/>
          <w:sz w:val="24"/>
          <w:szCs w:val="24"/>
        </w:rPr>
        <w:t>о</w:t>
      </w:r>
      <w:r w:rsidRPr="003A425A">
        <w:rPr>
          <w:rFonts w:ascii="Times New Roman" w:hAnsi="Times New Roman"/>
          <w:sz w:val="24"/>
          <w:szCs w:val="24"/>
        </w:rPr>
        <w:t>нчаемые циклы, для того, чтоб получать информацию о том, присоединено ли что-либо к данному сигналу и не отсоединено ли от него что-либо</w:t>
      </w:r>
      <w:r w:rsidRPr="003A425A">
        <w:rPr>
          <w:rFonts w:ascii="Times New Roman" w:hAnsi="Times New Roman"/>
          <w:color w:val="00B050"/>
          <w:sz w:val="24"/>
          <w:szCs w:val="24"/>
        </w:rPr>
        <w:t xml:space="preserve"> (</w:t>
      </w:r>
      <w:r w:rsidRPr="003A425A">
        <w:rPr>
          <w:rFonts w:ascii="Times New Roman" w:hAnsi="Times New Roman"/>
          <w:i/>
          <w:sz w:val="24"/>
          <w:szCs w:val="24"/>
        </w:rPr>
        <w:t>кстати, очень полезные функции для тестирования</w:t>
      </w:r>
      <w:r w:rsidRPr="003A425A">
        <w:rPr>
          <w:rFonts w:ascii="Times New Roman" w:hAnsi="Times New Roman"/>
          <w:color w:val="00B050"/>
          <w:sz w:val="24"/>
          <w:szCs w:val="24"/>
        </w:rPr>
        <w:t>).</w:t>
      </w:r>
    </w:p>
    <w:p w:rsidR="001767A8" w:rsidRPr="003A425A" w:rsidRDefault="00DB0B1F" w:rsidP="001767A8">
      <w:pPr>
        <w:jc w:val="both"/>
        <w:rPr>
          <w:rFonts w:ascii="Times New Roman" w:hAnsi="Times New Roman"/>
          <w:sz w:val="24"/>
          <w:szCs w:val="24"/>
        </w:rPr>
      </w:pPr>
      <w:r w:rsidRPr="003A425A">
        <w:rPr>
          <w:rFonts w:ascii="Times New Roman" w:hAnsi="Times New Roman"/>
          <w:sz w:val="24"/>
          <w:szCs w:val="24"/>
          <w:lang w:val="en-US"/>
        </w:rPr>
        <w:t>QObject</w:t>
      </w:r>
      <w:r w:rsidR="001767A8" w:rsidRPr="003A425A">
        <w:rPr>
          <w:rFonts w:ascii="Times New Roman" w:hAnsi="Times New Roman"/>
          <w:sz w:val="24"/>
          <w:szCs w:val="24"/>
        </w:rPr>
        <w:t xml:space="preserve"> организуют сами себя в дерево объектов. </w:t>
      </w:r>
      <w:r w:rsidR="001767A8" w:rsidRPr="003A425A">
        <w:rPr>
          <w:rFonts w:ascii="Times New Roman" w:hAnsi="Times New Roman"/>
          <w:color w:val="00B050"/>
          <w:sz w:val="24"/>
          <w:szCs w:val="24"/>
        </w:rPr>
        <w:t>Есть также функции, которые возвращают все объекты, которые являются объектами данного класса. (</w:t>
      </w:r>
      <w:r w:rsidR="001767A8" w:rsidRPr="003A425A">
        <w:rPr>
          <w:rFonts w:ascii="Times New Roman" w:hAnsi="Times New Roman"/>
          <w:i/>
          <w:sz w:val="24"/>
          <w:szCs w:val="24"/>
        </w:rPr>
        <w:t>это также блестящая функция для тестирования</w:t>
      </w:r>
      <w:r w:rsidR="001767A8" w:rsidRPr="003A425A">
        <w:rPr>
          <w:rFonts w:ascii="Times New Roman" w:hAnsi="Times New Roman"/>
          <w:color w:val="00B050"/>
          <w:sz w:val="24"/>
          <w:szCs w:val="24"/>
        </w:rPr>
        <w:t>).</w:t>
      </w:r>
      <w:r w:rsidRPr="003A425A">
        <w:rPr>
          <w:rFonts w:ascii="Times New Roman" w:hAnsi="Times New Roman"/>
          <w:color w:val="00B050"/>
          <w:sz w:val="24"/>
          <w:szCs w:val="24"/>
        </w:rPr>
        <w:t xml:space="preserve"> </w:t>
      </w:r>
      <w:r w:rsidR="001767A8" w:rsidRPr="003A425A">
        <w:rPr>
          <w:rFonts w:ascii="Times New Roman" w:hAnsi="Times New Roman"/>
          <w:sz w:val="24"/>
          <w:szCs w:val="24"/>
        </w:rPr>
        <w:t>Также каждый объект имеет своё имя, а также можно при помощи класса мета</w:t>
      </w:r>
      <w:r w:rsidRPr="003A425A">
        <w:rPr>
          <w:rFonts w:ascii="Times New Roman" w:hAnsi="Times New Roman"/>
          <w:sz w:val="24"/>
          <w:szCs w:val="24"/>
        </w:rPr>
        <w:t>-</w:t>
      </w:r>
      <w:r w:rsidR="001767A8" w:rsidRPr="003A425A">
        <w:rPr>
          <w:rFonts w:ascii="Times New Roman" w:hAnsi="Times New Roman"/>
          <w:sz w:val="24"/>
          <w:szCs w:val="24"/>
        </w:rPr>
        <w:t xml:space="preserve">объекта вернуть имя класса заданного объекта. </w:t>
      </w:r>
      <w:r w:rsidRPr="003A425A">
        <w:rPr>
          <w:rFonts w:ascii="Times New Roman" w:hAnsi="Times New Roman"/>
          <w:sz w:val="24"/>
          <w:szCs w:val="24"/>
        </w:rPr>
        <w:t>И</w:t>
      </w:r>
      <w:r w:rsidR="001767A8" w:rsidRPr="003A425A">
        <w:rPr>
          <w:rFonts w:ascii="Times New Roman" w:hAnsi="Times New Roman"/>
          <w:sz w:val="24"/>
          <w:szCs w:val="24"/>
        </w:rPr>
        <w:t>мя объекта можно получать и задавать.</w:t>
      </w:r>
      <w:r w:rsidRPr="003A425A">
        <w:rPr>
          <w:rFonts w:ascii="Times New Roman" w:hAnsi="Times New Roman"/>
          <w:sz w:val="24"/>
          <w:szCs w:val="24"/>
        </w:rPr>
        <w:t xml:space="preserve"> </w:t>
      </w:r>
      <w:r w:rsidR="001767A8" w:rsidRPr="003A425A">
        <w:rPr>
          <w:rFonts w:ascii="Times New Roman" w:hAnsi="Times New Roman"/>
          <w:sz w:val="24"/>
          <w:szCs w:val="24"/>
        </w:rPr>
        <w:t xml:space="preserve">Когда объект удаляется, то он высылает сигнал </w:t>
      </w:r>
      <w:r w:rsidR="001767A8" w:rsidRPr="003A425A">
        <w:rPr>
          <w:rFonts w:ascii="Times New Roman" w:hAnsi="Times New Roman"/>
          <w:sz w:val="24"/>
          <w:szCs w:val="24"/>
          <w:lang w:val="en-US"/>
        </w:rPr>
        <w:t>destroyed</w:t>
      </w:r>
      <w:r w:rsidR="001767A8" w:rsidRPr="003A425A">
        <w:rPr>
          <w:rFonts w:ascii="Times New Roman" w:hAnsi="Times New Roman"/>
          <w:sz w:val="24"/>
          <w:szCs w:val="24"/>
        </w:rPr>
        <w:t>(), который можно перехватить, чтобы убрать висячие ссылки.</w:t>
      </w:r>
      <w:r w:rsidRPr="003A425A">
        <w:rPr>
          <w:rFonts w:ascii="Times New Roman" w:hAnsi="Times New Roman"/>
          <w:sz w:val="24"/>
          <w:szCs w:val="24"/>
        </w:rPr>
        <w:t xml:space="preserve"> </w:t>
      </w:r>
      <w:r w:rsidR="001767A8" w:rsidRPr="003A425A">
        <w:rPr>
          <w:rFonts w:ascii="Times New Roman" w:hAnsi="Times New Roman"/>
          <w:sz w:val="24"/>
          <w:szCs w:val="24"/>
        </w:rPr>
        <w:t xml:space="preserve">События доставляются в том же потоке, в котором объект был создан. Следует иметь в виду, что обработка событий не происходит, если функция </w:t>
      </w:r>
      <w:r w:rsidR="001767A8" w:rsidRPr="003A425A">
        <w:rPr>
          <w:rFonts w:ascii="Times New Roman" w:hAnsi="Times New Roman"/>
          <w:sz w:val="24"/>
          <w:szCs w:val="24"/>
          <w:lang w:val="en-US"/>
        </w:rPr>
        <w:t>thread</w:t>
      </w:r>
      <w:r w:rsidR="001767A8" w:rsidRPr="003A425A">
        <w:rPr>
          <w:rFonts w:ascii="Times New Roman" w:hAnsi="Times New Roman"/>
          <w:sz w:val="24"/>
          <w:szCs w:val="24"/>
        </w:rPr>
        <w:t>() возвращает нуль. Также есть функции, которые позволяют изменять поток существования объектов.</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xml:space="preserve"> является обязательным для предоставления всех возможностей qt. Рекомендуется использовать</w:t>
      </w:r>
      <w:r w:rsidR="00DB0B1F" w:rsidRPr="003A425A">
        <w:rPr>
          <w:rFonts w:ascii="Times New Roman" w:hAnsi="Times New Roman"/>
          <w:sz w:val="24"/>
          <w:szCs w:val="24"/>
        </w:rPr>
        <w:t xml:space="preserve"> данный макрос во всех подклассов</w:t>
      </w:r>
      <w:r w:rsidRPr="003A425A">
        <w:rPr>
          <w:rFonts w:ascii="Times New Roman" w:hAnsi="Times New Roman"/>
          <w:sz w:val="24"/>
          <w:szCs w:val="24"/>
        </w:rPr>
        <w:t xml:space="preserve"> </w:t>
      </w:r>
      <w:r w:rsidRPr="003A425A">
        <w:rPr>
          <w:rFonts w:ascii="Times New Roman" w:hAnsi="Times New Roman"/>
          <w:sz w:val="24"/>
          <w:szCs w:val="24"/>
          <w:lang w:val="en-US"/>
        </w:rPr>
        <w:t>QObject</w:t>
      </w:r>
      <w:r w:rsidRPr="003A425A">
        <w:rPr>
          <w:rFonts w:ascii="Times New Roman" w:hAnsi="Times New Roman"/>
          <w:sz w:val="24"/>
          <w:szCs w:val="24"/>
        </w:rPr>
        <w:t xml:space="preserve"> независимо от того, имеют ли они сигналы или слоты, так как некоторые функции тогда будут вести себя немного странно.</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Также есть функция, которая возвращает информацию о том, является ли данный объект действительно виджетом. Она намного быстрее, чем </w:t>
      </w:r>
      <w:r w:rsidRPr="003A425A">
        <w:rPr>
          <w:rFonts w:ascii="Times New Roman" w:hAnsi="Times New Roman"/>
          <w:sz w:val="24"/>
          <w:szCs w:val="24"/>
          <w:lang w:val="en-US"/>
        </w:rPr>
        <w:t>qobject</w:t>
      </w:r>
      <w:r w:rsidRPr="003A425A">
        <w:rPr>
          <w:rFonts w:ascii="Times New Roman" w:hAnsi="Times New Roman"/>
          <w:sz w:val="24"/>
          <w:szCs w:val="24"/>
        </w:rPr>
        <w:t>_</w:t>
      </w:r>
      <w:r w:rsidRPr="003A425A">
        <w:rPr>
          <w:rFonts w:ascii="Times New Roman" w:hAnsi="Times New Roman"/>
          <w:sz w:val="24"/>
          <w:szCs w:val="24"/>
          <w:lang w:val="en-US"/>
        </w:rPr>
        <w:t>cast</w:t>
      </w:r>
      <w:r w:rsidRPr="003A425A">
        <w:rPr>
          <w:rFonts w:ascii="Times New Roman" w:hAnsi="Times New Roman"/>
          <w:sz w:val="24"/>
          <w:szCs w:val="24"/>
        </w:rPr>
        <w:t>&lt;&gt;().</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В данном классе нет ни конструктора копирования, ни оператора присваивания. Это из-за дизайна. Они объявлены, но в закрытой части с макросом</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DISABLE</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COPY</w:t>
      </w:r>
      <w:r w:rsidRPr="003A425A">
        <w:rPr>
          <w:rFonts w:ascii="Times New Roman" w:hAnsi="Times New Roman"/>
          <w:color w:val="00B050"/>
          <w:sz w:val="24"/>
          <w:szCs w:val="24"/>
        </w:rPr>
        <w:t>().</w:t>
      </w:r>
      <w:r w:rsidRPr="003A425A">
        <w:rPr>
          <w:rFonts w:ascii="Times New Roman" w:hAnsi="Times New Roman"/>
          <w:sz w:val="24"/>
          <w:szCs w:val="24"/>
        </w:rPr>
        <w:t xml:space="preserve"> Все подклассы также используют данный макрос, чтобы задекларировать данные методы закрытыми. О причинах данного решения было сказано ранее.</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Очень классным методом является такой: </w:t>
      </w:r>
      <w:hyperlink r:id="rId204" w:anchor="connectSlotsByName" w:history="1">
        <w:r w:rsidRPr="003A425A">
          <w:rPr>
            <w:rStyle w:val="a3"/>
            <w:rFonts w:ascii="Times New Roman" w:hAnsi="Times New Roman"/>
            <w:color w:val="auto"/>
            <w:sz w:val="24"/>
            <w:szCs w:val="24"/>
          </w:rPr>
          <w:t>QMetaObject::connectSlotsByName</w:t>
        </w:r>
      </w:hyperlink>
      <w:r w:rsidRPr="003A425A">
        <w:rPr>
          <w:rFonts w:ascii="Times New Roman" w:hAnsi="Times New Roman"/>
          <w:sz w:val="24"/>
          <w:szCs w:val="24"/>
        </w:rPr>
        <w:t xml:space="preserve">(). Данный метод в качестве параметра имеет некоторый объект </w:t>
      </w:r>
      <w:r w:rsidRPr="003A425A">
        <w:rPr>
          <w:rFonts w:ascii="Times New Roman" w:hAnsi="Times New Roman"/>
          <w:sz w:val="24"/>
          <w:szCs w:val="24"/>
          <w:lang w:val="en-US"/>
        </w:rPr>
        <w:t>QObject</w:t>
      </w:r>
      <w:r w:rsidRPr="003A425A">
        <w:rPr>
          <w:rFonts w:ascii="Times New Roman" w:hAnsi="Times New Roman"/>
          <w:sz w:val="24"/>
          <w:szCs w:val="24"/>
        </w:rPr>
        <w:t>, слот которого, написанный в соответствии с конвенцией об именах слотов, соединяется с соответствующим сигналом всех его дочерних объектов автоматически.</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 объектам данного класса могут во время выполнения добавляться и удаляться динамические свойства. Для их считывания и установки значения используются все те же </w:t>
      </w:r>
      <w:r w:rsidRPr="003A425A">
        <w:rPr>
          <w:rFonts w:ascii="Times New Roman" w:hAnsi="Times New Roman"/>
          <w:sz w:val="24"/>
          <w:szCs w:val="24"/>
        </w:rPr>
        <w:lastRenderedPageBreak/>
        <w:t xml:space="preserve">функции, которые используются для свойств, объявленных во время компиляции. </w:t>
      </w:r>
      <w:r w:rsidRPr="003A425A">
        <w:rPr>
          <w:rFonts w:ascii="Times New Roman" w:hAnsi="Times New Roman"/>
          <w:i/>
          <w:sz w:val="24"/>
          <w:szCs w:val="24"/>
        </w:rPr>
        <w:t xml:space="preserve">Данные методы объявлены в данной части. </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Операция </w:t>
      </w:r>
      <w:r w:rsidRPr="003A425A">
        <w:rPr>
          <w:rFonts w:ascii="Times New Roman" w:hAnsi="Times New Roman"/>
          <w:sz w:val="24"/>
          <w:szCs w:val="24"/>
          <w:lang w:val="en-US"/>
        </w:rPr>
        <w:t>tr</w:t>
      </w:r>
      <w:r w:rsidRPr="003A425A">
        <w:rPr>
          <w:rFonts w:ascii="Times New Roman" w:hAnsi="Times New Roman"/>
          <w:sz w:val="24"/>
          <w:szCs w:val="24"/>
        </w:rPr>
        <w:t>() позволяет все объекты данного класса делать переводимыми на другие языки.</w:t>
      </w:r>
    </w:p>
    <w:p w:rsidR="00FA00F9" w:rsidRPr="003A425A" w:rsidRDefault="00FA00F9" w:rsidP="00FA00F9">
      <w:pPr>
        <w:pStyle w:val="4"/>
        <w:rPr>
          <w:color w:val="auto"/>
        </w:rPr>
      </w:pPr>
      <w:bookmarkStart w:id="143" w:name="_Toc382058258"/>
      <w:r w:rsidRPr="003A425A">
        <w:rPr>
          <w:rFonts w:ascii="Times New Roman" w:hAnsi="Times New Roman"/>
          <w:color w:val="auto"/>
          <w:sz w:val="24"/>
          <w:szCs w:val="24"/>
          <w:lang w:val="en-US"/>
        </w:rPr>
        <w:t>QObjectCleanUpHandler</w:t>
      </w:r>
      <w:bookmarkEnd w:id="143"/>
    </w:p>
    <w:p w:rsidR="001767A8" w:rsidRPr="003A425A" w:rsidRDefault="00953454" w:rsidP="001767A8">
      <w:pPr>
        <w:jc w:val="both"/>
        <w:rPr>
          <w:rFonts w:ascii="Times New Roman" w:hAnsi="Times New Roman"/>
          <w:sz w:val="24"/>
          <w:szCs w:val="24"/>
        </w:rPr>
      </w:pPr>
      <w:hyperlink r:id="rId205" w:anchor="details" w:history="1">
        <w:r w:rsidR="001767A8" w:rsidRPr="003A425A">
          <w:rPr>
            <w:rStyle w:val="a3"/>
            <w:rFonts w:ascii="Times New Roman" w:hAnsi="Times New Roman"/>
            <w:sz w:val="24"/>
            <w:szCs w:val="24"/>
          </w:rPr>
          <w:t>http://qt-project.org/doc/qt-5.1/qtcore/qobjectcleanuphandler.html#details</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lang w:val="en-US"/>
        </w:rPr>
        <w:t>QObjectCleanUpHandler</w:t>
      </w:r>
      <w:r w:rsidRPr="003A425A">
        <w:rPr>
          <w:rFonts w:ascii="Times New Roman" w:hAnsi="Times New Roman"/>
          <w:sz w:val="24"/>
          <w:szCs w:val="24"/>
        </w:rPr>
        <w:t xml:space="preserve"> класс следит за временем жизни множества объектов </w:t>
      </w:r>
      <w:r w:rsidRPr="003A425A">
        <w:rPr>
          <w:rFonts w:ascii="Times New Roman" w:hAnsi="Times New Roman"/>
          <w:sz w:val="24"/>
          <w:szCs w:val="24"/>
          <w:lang w:val="en-US"/>
        </w:rPr>
        <w:t>QObject</w:t>
      </w:r>
      <w:r w:rsidRPr="003A425A">
        <w:rPr>
          <w:rFonts w:ascii="Times New Roman" w:hAnsi="Times New Roman"/>
          <w:sz w:val="24"/>
          <w:szCs w:val="24"/>
        </w:rPr>
        <w:t>.</w:t>
      </w:r>
      <w:r w:rsidR="00DB0B1F"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полезен всякий раз, когда вам необходимо знать, когда некоторое количество объектов </w:t>
      </w:r>
      <w:r w:rsidRPr="003A425A">
        <w:rPr>
          <w:rFonts w:ascii="Times New Roman" w:hAnsi="Times New Roman"/>
          <w:sz w:val="24"/>
          <w:szCs w:val="24"/>
          <w:lang w:val="en-US"/>
        </w:rPr>
        <w:t>QObject</w:t>
      </w:r>
      <w:r w:rsidRPr="003A425A">
        <w:rPr>
          <w:rFonts w:ascii="Times New Roman" w:hAnsi="Times New Roman"/>
          <w:sz w:val="24"/>
          <w:szCs w:val="24"/>
        </w:rPr>
        <w:t>, которыми владеет некто, также были удалены. Это важно, например, когда ссылаешься на память в приложении, которая была динамически выделена в разделяемой библиотеке.</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Для слежения за некоторыми объектами следует создать данный класс и добавить в него объекты, которыми вы интересуетесь. Если объект удаляется, то он автоматически удаляется и из данного объекта. </w:t>
      </w:r>
      <w:r w:rsidR="00FA00F9" w:rsidRPr="003A425A">
        <w:rPr>
          <w:rFonts w:ascii="Times New Roman" w:hAnsi="Times New Roman"/>
          <w:sz w:val="24"/>
          <w:szCs w:val="24"/>
        </w:rPr>
        <w:t>Т</w:t>
      </w:r>
      <w:r w:rsidRPr="003A425A">
        <w:rPr>
          <w:rFonts w:ascii="Times New Roman" w:hAnsi="Times New Roman"/>
          <w:sz w:val="24"/>
          <w:szCs w:val="24"/>
        </w:rPr>
        <w:t>акже можно объекты убирать из него самостоятельно.</w:t>
      </w:r>
    </w:p>
    <w:p w:rsidR="0049326B" w:rsidRPr="003A425A" w:rsidRDefault="0049326B" w:rsidP="0049326B">
      <w:pPr>
        <w:pStyle w:val="4"/>
        <w:rPr>
          <w:color w:val="auto"/>
        </w:rPr>
      </w:pPr>
      <w:bookmarkStart w:id="144" w:name="_Toc382058259"/>
      <w:r w:rsidRPr="003A425A">
        <w:rPr>
          <w:rFonts w:ascii="Times New Roman" w:hAnsi="Times New Roman"/>
          <w:color w:val="auto"/>
          <w:sz w:val="24"/>
          <w:szCs w:val="24"/>
          <w:lang w:val="en-US"/>
        </w:rPr>
        <w:t>QPointer</w:t>
      </w:r>
      <w:bookmarkEnd w:id="144"/>
    </w:p>
    <w:p w:rsidR="001767A8" w:rsidRPr="003A425A" w:rsidRDefault="00953454" w:rsidP="001767A8">
      <w:pPr>
        <w:jc w:val="both"/>
        <w:rPr>
          <w:rFonts w:ascii="Times New Roman" w:hAnsi="Times New Roman"/>
          <w:sz w:val="24"/>
          <w:szCs w:val="24"/>
        </w:rPr>
      </w:pPr>
      <w:hyperlink r:id="rId206" w:anchor="details" w:history="1">
        <w:r w:rsidR="001767A8" w:rsidRPr="003A425A">
          <w:rPr>
            <w:rStyle w:val="a3"/>
            <w:rFonts w:ascii="Times New Roman" w:hAnsi="Times New Roman"/>
            <w:sz w:val="24"/>
            <w:szCs w:val="24"/>
          </w:rPr>
          <w:t>http://qt-project.org/doc/qt-5.1/qtcore/qpointer.html#details</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lang w:val="en-US"/>
        </w:rPr>
        <w:t>QPointer</w:t>
      </w:r>
      <w:r w:rsidRPr="003A425A">
        <w:rPr>
          <w:rFonts w:ascii="Times New Roman" w:hAnsi="Times New Roman"/>
          <w:sz w:val="24"/>
          <w:szCs w:val="24"/>
        </w:rPr>
        <w:t xml:space="preserve"> – это шаблонный класс, который обеспечивает охраняемые указатели на объекты </w:t>
      </w:r>
      <w:r w:rsidRPr="003A425A">
        <w:rPr>
          <w:rFonts w:ascii="Times New Roman" w:hAnsi="Times New Roman"/>
          <w:sz w:val="24"/>
          <w:szCs w:val="24"/>
          <w:lang w:val="en-US"/>
        </w:rPr>
        <w:t>QObject</w:t>
      </w:r>
      <w:r w:rsidRPr="003A425A">
        <w:rPr>
          <w:rFonts w:ascii="Times New Roman" w:hAnsi="Times New Roman"/>
          <w:sz w:val="24"/>
          <w:szCs w:val="24"/>
        </w:rPr>
        <w:t xml:space="preserve">. Он ведёт себя как обычный указатель </w:t>
      </w:r>
      <w:r w:rsidRPr="003A425A">
        <w:rPr>
          <w:rFonts w:ascii="Times New Roman" w:hAnsi="Times New Roman"/>
          <w:sz w:val="24"/>
          <w:szCs w:val="24"/>
          <w:lang w:val="en-US"/>
        </w:rPr>
        <w:t>C</w:t>
      </w:r>
      <w:r w:rsidRPr="003A425A">
        <w:rPr>
          <w:rFonts w:ascii="Times New Roman" w:hAnsi="Times New Roman"/>
          <w:sz w:val="24"/>
          <w:szCs w:val="24"/>
        </w:rPr>
        <w:t>++ за исключением того, что автоматически устанавливается в нуль, если соответствующий объект удаляется.</w:t>
      </w:r>
      <w:r w:rsidR="0049326B" w:rsidRPr="003A425A">
        <w:rPr>
          <w:rFonts w:ascii="Times New Roman" w:hAnsi="Times New Roman"/>
          <w:sz w:val="24"/>
          <w:szCs w:val="24"/>
        </w:rPr>
        <w:t xml:space="preserve"> </w:t>
      </w:r>
      <w:r w:rsidRPr="003A425A">
        <w:rPr>
          <w:rFonts w:ascii="Times New Roman" w:hAnsi="Times New Roman"/>
          <w:i/>
          <w:sz w:val="24"/>
          <w:szCs w:val="24"/>
        </w:rPr>
        <w:t xml:space="preserve">В описании класса есть некоторые особенности для поведения данного класса, которые были введены в библиотеке </w:t>
      </w:r>
      <w:r w:rsidRPr="003A425A">
        <w:rPr>
          <w:rFonts w:ascii="Times New Roman" w:hAnsi="Times New Roman"/>
          <w:i/>
          <w:sz w:val="24"/>
          <w:szCs w:val="24"/>
          <w:lang w:val="en-US"/>
        </w:rPr>
        <w:t>qt</w:t>
      </w:r>
      <w:r w:rsidRPr="003A425A">
        <w:rPr>
          <w:rFonts w:ascii="Times New Roman" w:hAnsi="Times New Roman"/>
          <w:i/>
          <w:sz w:val="24"/>
          <w:szCs w:val="24"/>
        </w:rPr>
        <w:t>5.</w:t>
      </w:r>
      <w:r w:rsidR="0049326B" w:rsidRPr="003A425A">
        <w:rPr>
          <w:rFonts w:ascii="Times New Roman" w:hAnsi="Times New Roman"/>
          <w:i/>
          <w:sz w:val="24"/>
          <w:szCs w:val="24"/>
        </w:rPr>
        <w:t xml:space="preserve"> </w:t>
      </w:r>
      <w:r w:rsidRPr="003A425A">
        <w:rPr>
          <w:rFonts w:ascii="Times New Roman" w:hAnsi="Times New Roman"/>
          <w:sz w:val="24"/>
          <w:szCs w:val="24"/>
        </w:rPr>
        <w:t xml:space="preserve">Также qt предоставляет класс </w:t>
      </w:r>
      <w:r w:rsidRPr="003A425A">
        <w:rPr>
          <w:rFonts w:ascii="Times New Roman" w:hAnsi="Times New Roman"/>
          <w:sz w:val="24"/>
          <w:szCs w:val="24"/>
          <w:lang w:val="en-US"/>
        </w:rPr>
        <w:t>QSharedPointer</w:t>
      </w:r>
      <w:r w:rsidRPr="003A425A">
        <w:rPr>
          <w:rFonts w:ascii="Times New Roman" w:hAnsi="Times New Roman"/>
          <w:sz w:val="24"/>
          <w:szCs w:val="24"/>
        </w:rPr>
        <w:t>, который представляет из себя объект указателя с возможностью подсчёта ссылок, который может быть использован для удержания коллекции ссылок на один указатель.</w:t>
      </w:r>
    </w:p>
    <w:p w:rsidR="001767A8" w:rsidRPr="003A425A" w:rsidRDefault="001767A8" w:rsidP="001767A8">
      <w:pPr>
        <w:jc w:val="both"/>
        <w:rPr>
          <w:rFonts w:ascii="Times New Roman" w:hAnsi="Times New Roman"/>
          <w:color w:val="FFFF00"/>
          <w:sz w:val="24"/>
          <w:szCs w:val="24"/>
        </w:rPr>
      </w:pPr>
      <w:r w:rsidRPr="003A425A">
        <w:rPr>
          <w:rFonts w:ascii="Times New Roman" w:hAnsi="Times New Roman"/>
          <w:sz w:val="24"/>
          <w:szCs w:val="24"/>
        </w:rPr>
        <w:t>Охраняемые указатели можно передавать функциям, которые требуют обычный указатель. То есть обычные указатели и охраняемые указатели являются взаимозаменяемыми.</w:t>
      </w:r>
      <w:r w:rsidR="0049326B" w:rsidRPr="003A425A">
        <w:rPr>
          <w:rFonts w:ascii="Times New Roman" w:hAnsi="Times New Roman"/>
          <w:sz w:val="24"/>
          <w:szCs w:val="24"/>
        </w:rPr>
        <w:t xml:space="preserve"> </w:t>
      </w:r>
      <w:r w:rsidRPr="003A425A">
        <w:rPr>
          <w:rFonts w:ascii="Times New Roman" w:hAnsi="Times New Roman"/>
          <w:sz w:val="24"/>
          <w:szCs w:val="24"/>
        </w:rPr>
        <w:t xml:space="preserve">Обязательным для данного класса является условие того, чтобы класс, на который он ссылается был бы подклассом </w:t>
      </w:r>
      <w:r w:rsidRPr="003A425A">
        <w:rPr>
          <w:rFonts w:ascii="Times New Roman" w:hAnsi="Times New Roman"/>
          <w:sz w:val="24"/>
          <w:szCs w:val="24"/>
          <w:lang w:val="en-US"/>
        </w:rPr>
        <w:t>QObject</w:t>
      </w:r>
      <w:r w:rsidRPr="003A425A">
        <w:rPr>
          <w:rFonts w:ascii="Times New Roman" w:hAnsi="Times New Roman"/>
          <w:sz w:val="24"/>
          <w:szCs w:val="24"/>
        </w:rPr>
        <w:t>.</w:t>
      </w:r>
    </w:p>
    <w:p w:rsidR="004A2FA1" w:rsidRPr="003A425A" w:rsidRDefault="004A2FA1" w:rsidP="004A2FA1">
      <w:pPr>
        <w:pStyle w:val="4"/>
        <w:rPr>
          <w:color w:val="auto"/>
        </w:rPr>
      </w:pPr>
      <w:bookmarkStart w:id="145" w:name="_Toc382058260"/>
      <w:r w:rsidRPr="003A425A">
        <w:rPr>
          <w:rFonts w:ascii="Times New Roman" w:hAnsi="Times New Roman"/>
          <w:color w:val="auto"/>
          <w:sz w:val="24"/>
          <w:szCs w:val="24"/>
          <w:lang w:val="en-US"/>
        </w:rPr>
        <w:t>QSharedPointer</w:t>
      </w:r>
      <w:bookmarkEnd w:id="145"/>
    </w:p>
    <w:p w:rsidR="001767A8" w:rsidRPr="003A425A" w:rsidRDefault="00953454" w:rsidP="001767A8">
      <w:pPr>
        <w:jc w:val="both"/>
        <w:rPr>
          <w:rFonts w:ascii="Times New Roman" w:hAnsi="Times New Roman"/>
          <w:sz w:val="24"/>
          <w:szCs w:val="24"/>
        </w:rPr>
      </w:pPr>
      <w:hyperlink r:id="rId207" w:history="1">
        <w:r w:rsidR="001767A8" w:rsidRPr="003A425A">
          <w:rPr>
            <w:rStyle w:val="a3"/>
            <w:rFonts w:ascii="Times New Roman" w:hAnsi="Times New Roman"/>
            <w:sz w:val="24"/>
            <w:szCs w:val="24"/>
            <w:lang w:val="en-US"/>
          </w:rPr>
          <w:t>http</w:t>
        </w:r>
        <w:r w:rsidR="001767A8" w:rsidRPr="003A425A">
          <w:rPr>
            <w:rStyle w:val="a3"/>
            <w:rFonts w:ascii="Times New Roman" w:hAnsi="Times New Roman"/>
            <w:sz w:val="24"/>
            <w:szCs w:val="24"/>
          </w:rPr>
          <w:t>://</w:t>
        </w:r>
        <w:r w:rsidR="001767A8" w:rsidRPr="003A425A">
          <w:rPr>
            <w:rStyle w:val="a3"/>
            <w:rFonts w:ascii="Times New Roman" w:hAnsi="Times New Roman"/>
            <w:sz w:val="24"/>
            <w:szCs w:val="24"/>
            <w:lang w:val="en-US"/>
          </w:rPr>
          <w:t>qt</w:t>
        </w:r>
        <w:r w:rsidR="001767A8" w:rsidRPr="003A425A">
          <w:rPr>
            <w:rStyle w:val="a3"/>
            <w:rFonts w:ascii="Times New Roman" w:hAnsi="Times New Roman"/>
            <w:sz w:val="24"/>
            <w:szCs w:val="24"/>
          </w:rPr>
          <w:t>-</w:t>
        </w:r>
        <w:r w:rsidR="001767A8" w:rsidRPr="003A425A">
          <w:rPr>
            <w:rStyle w:val="a3"/>
            <w:rFonts w:ascii="Times New Roman" w:hAnsi="Times New Roman"/>
            <w:sz w:val="24"/>
            <w:szCs w:val="24"/>
            <w:lang w:val="en-US"/>
          </w:rPr>
          <w:t>project</w:t>
        </w:r>
        <w:r w:rsidR="001767A8" w:rsidRPr="003A425A">
          <w:rPr>
            <w:rStyle w:val="a3"/>
            <w:rFonts w:ascii="Times New Roman" w:hAnsi="Times New Roman"/>
            <w:sz w:val="24"/>
            <w:szCs w:val="24"/>
          </w:rPr>
          <w:t>.</w:t>
        </w:r>
        <w:r w:rsidR="001767A8" w:rsidRPr="003A425A">
          <w:rPr>
            <w:rStyle w:val="a3"/>
            <w:rFonts w:ascii="Times New Roman" w:hAnsi="Times New Roman"/>
            <w:sz w:val="24"/>
            <w:szCs w:val="24"/>
            <w:lang w:val="en-US"/>
          </w:rPr>
          <w:t>org</w:t>
        </w:r>
        <w:r w:rsidR="001767A8" w:rsidRPr="003A425A">
          <w:rPr>
            <w:rStyle w:val="a3"/>
            <w:rFonts w:ascii="Times New Roman" w:hAnsi="Times New Roman"/>
            <w:sz w:val="24"/>
            <w:szCs w:val="24"/>
          </w:rPr>
          <w:t>/</w:t>
        </w:r>
        <w:r w:rsidR="001767A8" w:rsidRPr="003A425A">
          <w:rPr>
            <w:rStyle w:val="a3"/>
            <w:rFonts w:ascii="Times New Roman" w:hAnsi="Times New Roman"/>
            <w:sz w:val="24"/>
            <w:szCs w:val="24"/>
            <w:lang w:val="en-US"/>
          </w:rPr>
          <w:t>doc</w:t>
        </w:r>
        <w:r w:rsidR="001767A8" w:rsidRPr="003A425A">
          <w:rPr>
            <w:rStyle w:val="a3"/>
            <w:rFonts w:ascii="Times New Roman" w:hAnsi="Times New Roman"/>
            <w:sz w:val="24"/>
            <w:szCs w:val="24"/>
          </w:rPr>
          <w:t>/</w:t>
        </w:r>
        <w:r w:rsidR="001767A8" w:rsidRPr="003A425A">
          <w:rPr>
            <w:rStyle w:val="a3"/>
            <w:rFonts w:ascii="Times New Roman" w:hAnsi="Times New Roman"/>
            <w:sz w:val="24"/>
            <w:szCs w:val="24"/>
            <w:lang w:val="en-US"/>
          </w:rPr>
          <w:t>qt</w:t>
        </w:r>
        <w:r w:rsidR="001767A8" w:rsidRPr="003A425A">
          <w:rPr>
            <w:rStyle w:val="a3"/>
            <w:rFonts w:ascii="Times New Roman" w:hAnsi="Times New Roman"/>
            <w:sz w:val="24"/>
            <w:szCs w:val="24"/>
          </w:rPr>
          <w:t>-5.1/</w:t>
        </w:r>
        <w:r w:rsidR="001767A8" w:rsidRPr="003A425A">
          <w:rPr>
            <w:rStyle w:val="a3"/>
            <w:rFonts w:ascii="Times New Roman" w:hAnsi="Times New Roman"/>
            <w:sz w:val="24"/>
            <w:szCs w:val="24"/>
            <w:lang w:val="en-US"/>
          </w:rPr>
          <w:t>qtcore</w:t>
        </w:r>
        <w:r w:rsidR="001767A8" w:rsidRPr="003A425A">
          <w:rPr>
            <w:rStyle w:val="a3"/>
            <w:rFonts w:ascii="Times New Roman" w:hAnsi="Times New Roman"/>
            <w:sz w:val="24"/>
            <w:szCs w:val="24"/>
          </w:rPr>
          <w:t>/</w:t>
        </w:r>
        <w:r w:rsidR="001767A8" w:rsidRPr="003A425A">
          <w:rPr>
            <w:rStyle w:val="a3"/>
            <w:rFonts w:ascii="Times New Roman" w:hAnsi="Times New Roman"/>
            <w:sz w:val="24"/>
            <w:szCs w:val="24"/>
            <w:lang w:val="en-US"/>
          </w:rPr>
          <w:t>qsharedpointer</w:t>
        </w:r>
        <w:r w:rsidR="001767A8" w:rsidRPr="003A425A">
          <w:rPr>
            <w:rStyle w:val="a3"/>
            <w:rFonts w:ascii="Times New Roman" w:hAnsi="Times New Roman"/>
            <w:sz w:val="24"/>
            <w:szCs w:val="24"/>
          </w:rPr>
          <w:t>.</w:t>
        </w:r>
        <w:r w:rsidR="001767A8" w:rsidRPr="003A425A">
          <w:rPr>
            <w:rStyle w:val="a3"/>
            <w:rFonts w:ascii="Times New Roman" w:hAnsi="Times New Roman"/>
            <w:sz w:val="24"/>
            <w:szCs w:val="24"/>
            <w:lang w:val="en-US"/>
          </w:rPr>
          <w:t>html</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QSharedPointer</w:t>
      </w:r>
      <w:r w:rsidRPr="003A425A">
        <w:rPr>
          <w:rFonts w:ascii="Times New Roman" w:hAnsi="Times New Roman"/>
          <w:sz w:val="24"/>
          <w:szCs w:val="24"/>
        </w:rPr>
        <w:t xml:space="preserve"> удерживает сильную ссылку на разделяемый указатель. Это автоматический разделяемый указатель в С++. Он ведёт себя точно также как и обычный указатель для обычных целей. Данный класс будет удалять указатель, который он удерживает, когда тот выходит из области видимости, обеспечивая, чтобы ни один другой объект </w:t>
      </w:r>
      <w:r w:rsidRPr="003A425A">
        <w:rPr>
          <w:rFonts w:ascii="Times New Roman" w:hAnsi="Times New Roman"/>
          <w:sz w:val="24"/>
          <w:szCs w:val="24"/>
          <w:lang w:val="en-US"/>
        </w:rPr>
        <w:t>QSharedPointer</w:t>
      </w:r>
      <w:r w:rsidRPr="003A425A">
        <w:rPr>
          <w:rFonts w:ascii="Times New Roman" w:hAnsi="Times New Roman"/>
          <w:sz w:val="24"/>
          <w:szCs w:val="24"/>
        </w:rPr>
        <w:t xml:space="preserve"> не мог ссылаться на него. Данный объект можно создать из обычного указателя, из такого же разделяемого указателя, или при помощи продвижения слабого указателя.</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Данный класс является поточно безопасным и работает автоматически со значением указателя. Разные потоки могут обращаться к данному классу, указывающему на один и тот же объект, не используя механизм блокировки.</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lastRenderedPageBreak/>
        <w:t xml:space="preserve">Также qt предоставляет два других обёрточных класса для указателей: </w:t>
      </w:r>
      <w:r w:rsidRPr="003A425A">
        <w:rPr>
          <w:rFonts w:ascii="Times New Roman" w:hAnsi="Times New Roman"/>
          <w:sz w:val="24"/>
          <w:szCs w:val="24"/>
          <w:lang w:val="en-US"/>
        </w:rPr>
        <w:t>QPointer</w:t>
      </w:r>
      <w:r w:rsidRPr="003A425A">
        <w:rPr>
          <w:rFonts w:ascii="Times New Roman" w:hAnsi="Times New Roman"/>
          <w:sz w:val="24"/>
          <w:szCs w:val="24"/>
        </w:rPr>
        <w:t xml:space="preserve"> и </w:t>
      </w:r>
      <w:r w:rsidRPr="003A425A">
        <w:rPr>
          <w:rFonts w:ascii="Times New Roman" w:hAnsi="Times New Roman"/>
          <w:sz w:val="24"/>
          <w:szCs w:val="24"/>
          <w:lang w:val="en-US"/>
        </w:rPr>
        <w:t>QSharedDataPointer</w:t>
      </w:r>
      <w:r w:rsidRPr="003A425A">
        <w:rPr>
          <w:rFonts w:ascii="Times New Roman" w:hAnsi="Times New Roman"/>
          <w:sz w:val="24"/>
          <w:szCs w:val="24"/>
        </w:rPr>
        <w:t xml:space="preserve">. </w:t>
      </w:r>
      <w:r w:rsidRPr="003A425A">
        <w:rPr>
          <w:rFonts w:ascii="Times New Roman" w:hAnsi="Times New Roman"/>
          <w:color w:val="00B050"/>
          <w:sz w:val="24"/>
          <w:szCs w:val="24"/>
        </w:rPr>
        <w:t>Они несовместимы друг с другом, так как каждый из них имеет разные случаи использования.</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Данный класс удерживает разделяемый указатель при помощи внешнего счётчика ссылок (счётчик находится вне объекта). </w:t>
      </w:r>
      <w:r w:rsidR="006E20BC" w:rsidRPr="003A425A">
        <w:rPr>
          <w:rFonts w:ascii="Times New Roman" w:hAnsi="Times New Roman"/>
          <w:sz w:val="24"/>
          <w:szCs w:val="24"/>
        </w:rPr>
        <w:t>И</w:t>
      </w:r>
      <w:r w:rsidRPr="003A425A">
        <w:rPr>
          <w:rFonts w:ascii="Times New Roman" w:hAnsi="Times New Roman"/>
          <w:sz w:val="24"/>
          <w:szCs w:val="24"/>
        </w:rPr>
        <w:t xml:space="preserve">сходя из названия, указатель разделяется между всеми экземплярами классов </w:t>
      </w:r>
      <w:r w:rsidRPr="003A425A">
        <w:rPr>
          <w:rFonts w:ascii="Times New Roman" w:hAnsi="Times New Roman"/>
          <w:sz w:val="24"/>
          <w:szCs w:val="24"/>
          <w:lang w:val="en-US"/>
        </w:rPr>
        <w:t>QSharedPointer</w:t>
      </w:r>
      <w:r w:rsidRPr="003A425A">
        <w:rPr>
          <w:rFonts w:ascii="Times New Roman" w:hAnsi="Times New Roman"/>
          <w:sz w:val="24"/>
          <w:szCs w:val="24"/>
        </w:rPr>
        <w:t xml:space="preserve"> и </w:t>
      </w:r>
      <w:r w:rsidRPr="003A425A">
        <w:rPr>
          <w:rFonts w:ascii="Times New Roman" w:hAnsi="Times New Roman"/>
          <w:sz w:val="24"/>
          <w:szCs w:val="24"/>
          <w:lang w:val="en-US"/>
        </w:rPr>
        <w:t>QWeakPointer</w:t>
      </w:r>
      <w:r w:rsidRPr="003A425A">
        <w:rPr>
          <w:rFonts w:ascii="Times New Roman" w:hAnsi="Times New Roman"/>
          <w:sz w:val="24"/>
          <w:szCs w:val="24"/>
        </w:rPr>
        <w:t xml:space="preserve">. Содержание объекта, на который указывает указатель, не рассматривается как разделяемое, однако существует только один объект. Поэтому класс </w:t>
      </w:r>
      <w:r w:rsidRPr="003A425A">
        <w:rPr>
          <w:rFonts w:ascii="Times New Roman" w:hAnsi="Times New Roman"/>
          <w:sz w:val="24"/>
          <w:szCs w:val="24"/>
          <w:lang w:val="en-US"/>
        </w:rPr>
        <w:t>QSharedPointer</w:t>
      </w:r>
      <w:r w:rsidRPr="003A425A">
        <w:rPr>
          <w:rFonts w:ascii="Times New Roman" w:hAnsi="Times New Roman"/>
          <w:sz w:val="24"/>
          <w:szCs w:val="24"/>
        </w:rPr>
        <w:t xml:space="preserve"> не обеспечивает способ отделения или копирования указываемого объекта.</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lang w:val="en-US"/>
        </w:rPr>
        <w:t>QSharedDataPointer</w:t>
      </w:r>
      <w:r w:rsidRPr="003A425A">
        <w:rPr>
          <w:rFonts w:ascii="Times New Roman" w:hAnsi="Times New Roman"/>
          <w:sz w:val="24"/>
          <w:szCs w:val="24"/>
        </w:rPr>
        <w:t xml:space="preserve"> удерживает указатель на разделяемые данные (класс, производный от  </w:t>
      </w:r>
      <w:r w:rsidRPr="003A425A">
        <w:rPr>
          <w:rFonts w:ascii="Times New Roman" w:hAnsi="Times New Roman"/>
          <w:sz w:val="24"/>
          <w:szCs w:val="24"/>
          <w:lang w:val="en-US"/>
        </w:rPr>
        <w:t>DeruvedData</w:t>
      </w:r>
      <w:r w:rsidRPr="003A425A">
        <w:rPr>
          <w:rFonts w:ascii="Times New Roman" w:hAnsi="Times New Roman"/>
          <w:sz w:val="24"/>
          <w:szCs w:val="24"/>
        </w:rPr>
        <w:t xml:space="preserve">). Он делает это при помощи внутреннего счётчика ссылок. </w:t>
      </w:r>
      <w:r w:rsidR="006E20BC" w:rsidRPr="003A425A">
        <w:rPr>
          <w:rFonts w:ascii="Times New Roman" w:hAnsi="Times New Roman"/>
          <w:sz w:val="24"/>
          <w:szCs w:val="24"/>
        </w:rPr>
        <w:t>П</w:t>
      </w:r>
      <w:r w:rsidRPr="003A425A">
        <w:rPr>
          <w:rFonts w:ascii="Times New Roman" w:hAnsi="Times New Roman"/>
          <w:sz w:val="24"/>
          <w:szCs w:val="24"/>
        </w:rPr>
        <w:t>оэтому данный класс может отделить основанные на типе доступа данные, которые охраняются: если доступ не константный, он создаёт копию автоматически для завершения операций.</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lang w:val="en-US"/>
        </w:rPr>
        <w:t>QScopedPointer</w:t>
      </w:r>
      <w:r w:rsidRPr="003A425A">
        <w:rPr>
          <w:rFonts w:ascii="Times New Roman" w:hAnsi="Times New Roman"/>
          <w:sz w:val="24"/>
          <w:szCs w:val="24"/>
        </w:rPr>
        <w:t xml:space="preserve"> просто удерживает яму, которая динамически выделит память для объекта и удаляет его в деструкторе. </w:t>
      </w:r>
      <w:r w:rsidR="006E20BC" w:rsidRPr="003A425A">
        <w:rPr>
          <w:rFonts w:ascii="Times New Roman" w:hAnsi="Times New Roman"/>
          <w:sz w:val="24"/>
          <w:szCs w:val="24"/>
        </w:rPr>
        <w:t>Э</w:t>
      </w:r>
      <w:r w:rsidRPr="003A425A">
        <w:rPr>
          <w:rFonts w:ascii="Times New Roman" w:hAnsi="Times New Roman"/>
          <w:sz w:val="24"/>
          <w:szCs w:val="24"/>
        </w:rPr>
        <w:t>тот класс полезен тогда, когда объект должен быть создан в яме и удалён автоматически, но не более. Этот указатель очень прост, очень лёгок. (</w:t>
      </w:r>
      <w:r w:rsidRPr="003A425A">
        <w:rPr>
          <w:rFonts w:ascii="Times New Roman" w:hAnsi="Times New Roman"/>
          <w:i/>
          <w:sz w:val="24"/>
          <w:szCs w:val="24"/>
        </w:rPr>
        <w:t xml:space="preserve">как я понял, это просто избавление программиста от написания ключевых слов </w:t>
      </w:r>
      <w:r w:rsidRPr="003A425A">
        <w:rPr>
          <w:rFonts w:ascii="Times New Roman" w:hAnsi="Times New Roman"/>
          <w:i/>
          <w:sz w:val="24"/>
          <w:szCs w:val="24"/>
          <w:lang w:val="en-US"/>
        </w:rPr>
        <w:t>new</w:t>
      </w:r>
      <w:r w:rsidRPr="003A425A">
        <w:rPr>
          <w:rFonts w:ascii="Times New Roman" w:hAnsi="Times New Roman"/>
          <w:i/>
          <w:sz w:val="24"/>
          <w:szCs w:val="24"/>
        </w:rPr>
        <w:t xml:space="preserve"> и </w:t>
      </w:r>
      <w:r w:rsidRPr="003A425A">
        <w:rPr>
          <w:rFonts w:ascii="Times New Roman" w:hAnsi="Times New Roman"/>
          <w:i/>
          <w:sz w:val="24"/>
          <w:szCs w:val="24"/>
          <w:lang w:val="en-US"/>
        </w:rPr>
        <w:t>delete</w:t>
      </w:r>
      <w:r w:rsidRPr="003A425A">
        <w:rPr>
          <w:rFonts w:ascii="Times New Roman" w:hAnsi="Times New Roman"/>
          <w:sz w:val="24"/>
          <w:szCs w:val="24"/>
        </w:rPr>
        <w:t>). Он лёгок, так как не использует дополнительную структуру для подсчёта ссылок.</w:t>
      </w:r>
    </w:p>
    <w:p w:rsidR="001767A8" w:rsidRPr="003A425A" w:rsidRDefault="001767A8" w:rsidP="001767A8">
      <w:pPr>
        <w:jc w:val="both"/>
        <w:rPr>
          <w:rFonts w:ascii="Times New Roman" w:hAnsi="Times New Roman"/>
          <w:sz w:val="24"/>
          <w:szCs w:val="24"/>
        </w:rPr>
      </w:pPr>
      <w:r w:rsidRPr="003A425A">
        <w:rPr>
          <w:rFonts w:ascii="Times New Roman" w:hAnsi="Times New Roman"/>
          <w:color w:val="00B050"/>
          <w:sz w:val="24"/>
          <w:szCs w:val="24"/>
        </w:rPr>
        <w:t xml:space="preserve">Класс </w:t>
      </w:r>
      <w:r w:rsidRPr="003A425A">
        <w:rPr>
          <w:rFonts w:ascii="Times New Roman" w:hAnsi="Times New Roman"/>
          <w:color w:val="00B050"/>
          <w:sz w:val="24"/>
          <w:szCs w:val="24"/>
          <w:lang w:val="en-US"/>
        </w:rPr>
        <w:t>QPointer</w:t>
      </w:r>
      <w:r w:rsidRPr="003A425A">
        <w:rPr>
          <w:rFonts w:ascii="Times New Roman" w:hAnsi="Times New Roman"/>
          <w:color w:val="00B050"/>
          <w:sz w:val="24"/>
          <w:szCs w:val="24"/>
        </w:rPr>
        <w:t xml:space="preserve"> удерживает указатель на производный класс от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 но он делает это слабо.</w:t>
      </w:r>
      <w:r w:rsidRPr="003A425A">
        <w:rPr>
          <w:rFonts w:ascii="Times New Roman" w:hAnsi="Times New Roman"/>
          <w:sz w:val="24"/>
          <w:szCs w:val="24"/>
        </w:rPr>
        <w:t xml:space="preserve"> </w:t>
      </w:r>
      <w:r w:rsidRPr="003A425A">
        <w:rPr>
          <w:rFonts w:ascii="Times New Roman" w:hAnsi="Times New Roman"/>
          <w:sz w:val="24"/>
          <w:szCs w:val="24"/>
          <w:lang w:val="en-US"/>
        </w:rPr>
        <w:t>QWeakPointer</w:t>
      </w:r>
      <w:r w:rsidRPr="003A425A">
        <w:rPr>
          <w:rFonts w:ascii="Times New Roman" w:hAnsi="Times New Roman"/>
          <w:sz w:val="24"/>
          <w:szCs w:val="24"/>
        </w:rPr>
        <w:t xml:space="preserve"> имеет такую же функциональность, но его использование для этой функции устарело.</w:t>
      </w:r>
    </w:p>
    <w:p w:rsidR="001767A8" w:rsidRPr="003A425A" w:rsidRDefault="001767A8" w:rsidP="001767A8">
      <w:pPr>
        <w:jc w:val="both"/>
        <w:rPr>
          <w:rFonts w:ascii="Times New Roman" w:hAnsi="Times New Roman"/>
          <w:i/>
          <w:sz w:val="24"/>
          <w:szCs w:val="24"/>
        </w:rPr>
      </w:pPr>
      <w:r w:rsidRPr="003A425A">
        <w:rPr>
          <w:rFonts w:ascii="Times New Roman" w:hAnsi="Times New Roman"/>
          <w:sz w:val="24"/>
          <w:szCs w:val="24"/>
        </w:rPr>
        <w:t xml:space="preserve">Особенность класса </w:t>
      </w:r>
      <w:r w:rsidRPr="003A425A">
        <w:rPr>
          <w:rFonts w:ascii="Times New Roman" w:hAnsi="Times New Roman"/>
          <w:sz w:val="24"/>
          <w:szCs w:val="24"/>
          <w:lang w:val="en-US"/>
        </w:rPr>
        <w:t>QSharedPointer</w:t>
      </w:r>
      <w:r w:rsidRPr="003A425A">
        <w:rPr>
          <w:rFonts w:ascii="Times New Roman" w:hAnsi="Times New Roman"/>
          <w:sz w:val="24"/>
          <w:szCs w:val="24"/>
        </w:rPr>
        <w:t xml:space="preserve">, которая может быть доступна во время компиляции для целей отладки – это механизм отслеживания. Когда доступен, данный класс регистрирует в Глобальной коллекции все указатели, за которыми он следит. Это позволяет ему словить ошибки, например, присваивание одного и того же указателя двум объектам </w:t>
      </w:r>
      <w:r w:rsidRPr="003A425A">
        <w:rPr>
          <w:rFonts w:ascii="Times New Roman" w:hAnsi="Times New Roman"/>
          <w:sz w:val="24"/>
          <w:szCs w:val="24"/>
          <w:lang w:val="en-US"/>
        </w:rPr>
        <w:t>QSharedPoiner</w:t>
      </w:r>
      <w:r w:rsidRPr="003A425A">
        <w:rPr>
          <w:rFonts w:ascii="Times New Roman" w:hAnsi="Times New Roman"/>
          <w:sz w:val="24"/>
          <w:szCs w:val="24"/>
        </w:rPr>
        <w:t>.</w:t>
      </w:r>
      <w:r w:rsidR="006E20BC" w:rsidRPr="003A425A">
        <w:rPr>
          <w:rFonts w:ascii="Times New Roman" w:hAnsi="Times New Roman"/>
          <w:sz w:val="24"/>
          <w:szCs w:val="24"/>
        </w:rPr>
        <w:t xml:space="preserve"> </w:t>
      </w:r>
      <w:r w:rsidRPr="003A425A">
        <w:rPr>
          <w:rFonts w:ascii="Times New Roman" w:hAnsi="Times New Roman"/>
          <w:sz w:val="24"/>
          <w:szCs w:val="24"/>
        </w:rPr>
        <w:t xml:space="preserve">Эта функция доступна при объявлении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SHAREDPOINTER</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TRACK</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POINTERS</w:t>
      </w:r>
      <w:r w:rsidRPr="003A425A">
        <w:rPr>
          <w:rFonts w:ascii="Times New Roman" w:hAnsi="Times New Roman"/>
          <w:sz w:val="24"/>
          <w:szCs w:val="24"/>
        </w:rPr>
        <w:t xml:space="preserve"> макроса перед включением заголовочного файла </w:t>
      </w:r>
      <w:r w:rsidRPr="003A425A">
        <w:rPr>
          <w:rFonts w:ascii="Times New Roman" w:hAnsi="Times New Roman"/>
          <w:sz w:val="24"/>
          <w:szCs w:val="24"/>
          <w:lang w:val="en-US"/>
        </w:rPr>
        <w:t>QSharedPointer</w:t>
      </w:r>
      <w:r w:rsidRPr="003A425A">
        <w:rPr>
          <w:rFonts w:ascii="Times New Roman" w:hAnsi="Times New Roman"/>
          <w:sz w:val="24"/>
          <w:szCs w:val="24"/>
        </w:rPr>
        <w:t xml:space="preserve">. </w:t>
      </w:r>
      <w:r w:rsidRPr="003A425A">
        <w:rPr>
          <w:rFonts w:ascii="Times New Roman" w:hAnsi="Times New Roman"/>
          <w:i/>
          <w:sz w:val="24"/>
          <w:szCs w:val="24"/>
        </w:rPr>
        <w:t>Также указан случай, когда данный механизм работает неправильно, но я не понял, о чём идёт речь. Разберусь в будущем.</w:t>
      </w:r>
    </w:p>
    <w:p w:rsidR="001767A8" w:rsidRPr="003A425A" w:rsidRDefault="001767A8" w:rsidP="001767A8">
      <w:pPr>
        <w:jc w:val="both"/>
        <w:rPr>
          <w:rFonts w:ascii="Times New Roman" w:hAnsi="Times New Roman"/>
          <w:i/>
          <w:sz w:val="24"/>
          <w:szCs w:val="24"/>
        </w:rPr>
      </w:pPr>
      <w:r w:rsidRPr="003A425A">
        <w:rPr>
          <w:rFonts w:ascii="Times New Roman" w:hAnsi="Times New Roman"/>
          <w:i/>
          <w:sz w:val="24"/>
          <w:szCs w:val="24"/>
        </w:rPr>
        <w:t>Я пока понимаю данный класс так: есть один указатель, который может быть «захвачен многими» экземплярами данного класса. Если все они удаляются, то удаляется и сам указатель. Причём, как я понимаю, выполнять присваивание двум экземплярам данного класса нельзя.</w:t>
      </w:r>
    </w:p>
    <w:p w:rsidR="001767A8" w:rsidRPr="003A425A" w:rsidRDefault="001767A8" w:rsidP="001767A8">
      <w:pPr>
        <w:jc w:val="both"/>
        <w:rPr>
          <w:rFonts w:ascii="Times New Roman" w:hAnsi="Times New Roman"/>
          <w:i/>
          <w:sz w:val="24"/>
          <w:szCs w:val="24"/>
        </w:rPr>
      </w:pPr>
      <w:r w:rsidRPr="003A425A">
        <w:rPr>
          <w:rFonts w:ascii="Times New Roman" w:hAnsi="Times New Roman"/>
          <w:i/>
          <w:sz w:val="24"/>
          <w:szCs w:val="24"/>
        </w:rPr>
        <w:t>Мне следует экспериментально поработать над данным классом. Со всеми непонятными для меня аспектами.</w:t>
      </w:r>
    </w:p>
    <w:p w:rsidR="006E20BC" w:rsidRPr="003A425A" w:rsidRDefault="006E20BC" w:rsidP="006E20BC">
      <w:pPr>
        <w:pStyle w:val="4"/>
        <w:rPr>
          <w:color w:val="auto"/>
          <w:lang w:val="en-GB"/>
        </w:rPr>
      </w:pPr>
      <w:bookmarkStart w:id="146" w:name="_Toc382058261"/>
      <w:r w:rsidRPr="003A425A">
        <w:rPr>
          <w:rFonts w:ascii="Times New Roman" w:hAnsi="Times New Roman"/>
          <w:color w:val="auto"/>
          <w:sz w:val="24"/>
          <w:szCs w:val="24"/>
          <w:lang w:val="en-US"/>
        </w:rPr>
        <w:t>QWeakPointer</w:t>
      </w:r>
      <w:r w:rsidRPr="003A425A">
        <w:rPr>
          <w:rFonts w:ascii="Times New Roman" w:hAnsi="Times New Roman"/>
          <w:color w:val="auto"/>
          <w:sz w:val="24"/>
          <w:szCs w:val="24"/>
          <w:lang w:val="en-GB"/>
        </w:rPr>
        <w:t xml:space="preserve"> (</w:t>
      </w:r>
      <w:r w:rsidRPr="003A425A">
        <w:rPr>
          <w:rFonts w:ascii="Times New Roman" w:hAnsi="Times New Roman"/>
          <w:color w:val="auto"/>
          <w:sz w:val="24"/>
          <w:szCs w:val="24"/>
        </w:rPr>
        <w:t>устарел</w:t>
      </w:r>
      <w:r w:rsidRPr="003A425A">
        <w:rPr>
          <w:rFonts w:ascii="Times New Roman" w:hAnsi="Times New Roman"/>
          <w:color w:val="auto"/>
          <w:sz w:val="24"/>
          <w:szCs w:val="24"/>
          <w:lang w:val="en-GB"/>
        </w:rPr>
        <w:t>)</w:t>
      </w:r>
      <w:bookmarkEnd w:id="146"/>
    </w:p>
    <w:p w:rsidR="001767A8" w:rsidRPr="003A425A" w:rsidRDefault="00953454" w:rsidP="001767A8">
      <w:pPr>
        <w:jc w:val="both"/>
        <w:rPr>
          <w:rFonts w:ascii="Times New Roman" w:hAnsi="Times New Roman"/>
          <w:sz w:val="24"/>
          <w:szCs w:val="24"/>
          <w:lang w:val="be-BY"/>
        </w:rPr>
      </w:pPr>
      <w:hyperlink r:id="rId208" w:anchor="details" w:history="1">
        <w:r w:rsidR="001767A8" w:rsidRPr="003A425A">
          <w:rPr>
            <w:rStyle w:val="a3"/>
            <w:rFonts w:ascii="Times New Roman" w:hAnsi="Times New Roman"/>
            <w:sz w:val="24"/>
            <w:szCs w:val="24"/>
            <w:lang w:val="be-BY"/>
          </w:rPr>
          <w:t>http://qt-project.org/doc/qt-5.1/qtcore/qweakpointer.html#details</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QWeakPointer</w:t>
      </w:r>
      <w:r w:rsidRPr="003A425A">
        <w:rPr>
          <w:rFonts w:ascii="Times New Roman" w:hAnsi="Times New Roman"/>
          <w:sz w:val="24"/>
          <w:szCs w:val="24"/>
        </w:rPr>
        <w:t xml:space="preserve"> (устарел) является слабой ссылкой на разделяемый указатель. Это автоматическая слабая ссылка в С++. Она не может разыменовать указатель, но она </w:t>
      </w:r>
      <w:r w:rsidRPr="003A425A">
        <w:rPr>
          <w:rFonts w:ascii="Times New Roman" w:hAnsi="Times New Roman"/>
          <w:sz w:val="24"/>
          <w:szCs w:val="24"/>
        </w:rPr>
        <w:lastRenderedPageBreak/>
        <w:t xml:space="preserve">позволяет проверить, был ли удалён указатель или нет в другом контексте. Объекты данного класса могут быть созданы только при помощи присваивания из </w:t>
      </w:r>
      <w:r w:rsidRPr="003A425A">
        <w:rPr>
          <w:rFonts w:ascii="Times New Roman" w:hAnsi="Times New Roman"/>
          <w:sz w:val="24"/>
          <w:szCs w:val="24"/>
          <w:lang w:val="en-US"/>
        </w:rPr>
        <w:t>QSharedPointer</w:t>
      </w:r>
      <w:r w:rsidRPr="003A425A">
        <w:rPr>
          <w:rFonts w:ascii="Times New Roman" w:hAnsi="Times New Roman"/>
          <w:sz w:val="24"/>
          <w:szCs w:val="24"/>
        </w:rPr>
        <w:t>.</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Класс не может рассматриваться как указатель сам по себе, так как он не может гарантировать, что объект доступен. Поэтому для доступа к данному объекту для начала следует продвинуть данный класс в </w:t>
      </w:r>
      <w:r w:rsidRPr="003A425A">
        <w:rPr>
          <w:rFonts w:ascii="Times New Roman" w:hAnsi="Times New Roman"/>
          <w:sz w:val="24"/>
          <w:szCs w:val="24"/>
          <w:lang w:val="en-US"/>
        </w:rPr>
        <w:t>QSharedPointer</w:t>
      </w:r>
      <w:r w:rsidRPr="003A425A">
        <w:rPr>
          <w:rFonts w:ascii="Times New Roman" w:hAnsi="Times New Roman"/>
          <w:sz w:val="24"/>
          <w:szCs w:val="24"/>
        </w:rPr>
        <w:t xml:space="preserve"> и проверить, существует ли объект или нет.</w:t>
      </w:r>
      <w:r w:rsidR="00693310" w:rsidRPr="003A425A">
        <w:rPr>
          <w:rFonts w:ascii="Times New Roman" w:hAnsi="Times New Roman"/>
          <w:sz w:val="24"/>
          <w:szCs w:val="24"/>
        </w:rPr>
        <w:t xml:space="preserve"> </w:t>
      </w:r>
      <w:r w:rsidRPr="003A425A">
        <w:rPr>
          <w:rFonts w:ascii="Times New Roman" w:hAnsi="Times New Roman"/>
          <w:sz w:val="24"/>
          <w:szCs w:val="24"/>
        </w:rPr>
        <w:t>Также данный класс может возвращать указатель, но он не гарантирует, что он будет доступен.</w:t>
      </w:r>
    </w:p>
    <w:p w:rsidR="00693310" w:rsidRPr="003A425A" w:rsidRDefault="00693310" w:rsidP="001767A8">
      <w:pPr>
        <w:jc w:val="both"/>
        <w:rPr>
          <w:lang w:val="en-GB"/>
        </w:rPr>
      </w:pPr>
      <w:r w:rsidRPr="003A425A">
        <w:rPr>
          <w:rFonts w:ascii="Times New Roman" w:hAnsi="Times New Roman"/>
          <w:sz w:val="24"/>
          <w:szCs w:val="24"/>
          <w:lang w:val="en-GB"/>
        </w:rPr>
        <w:t>QScopedPointer (</w:t>
      </w:r>
      <w:r w:rsidRPr="003A425A">
        <w:rPr>
          <w:rFonts w:ascii="Times New Roman" w:hAnsi="Times New Roman"/>
          <w:sz w:val="24"/>
          <w:szCs w:val="24"/>
        </w:rPr>
        <w:t>устарел</w:t>
      </w:r>
      <w:r w:rsidRPr="003A425A">
        <w:rPr>
          <w:rFonts w:ascii="Times New Roman" w:hAnsi="Times New Roman"/>
          <w:sz w:val="24"/>
          <w:szCs w:val="24"/>
          <w:lang w:val="en-GB"/>
        </w:rPr>
        <w:t>)</w:t>
      </w:r>
    </w:p>
    <w:p w:rsidR="001767A8" w:rsidRPr="003A425A" w:rsidRDefault="00953454" w:rsidP="001767A8">
      <w:pPr>
        <w:jc w:val="both"/>
        <w:rPr>
          <w:rFonts w:ascii="Times New Roman" w:hAnsi="Times New Roman"/>
          <w:sz w:val="24"/>
          <w:szCs w:val="24"/>
          <w:lang w:val="en-GB"/>
        </w:rPr>
      </w:pPr>
      <w:hyperlink r:id="rId209" w:anchor="details" w:history="1">
        <w:r w:rsidR="001767A8" w:rsidRPr="003A425A">
          <w:rPr>
            <w:rStyle w:val="a3"/>
            <w:rFonts w:ascii="Times New Roman" w:hAnsi="Times New Roman"/>
            <w:sz w:val="24"/>
            <w:szCs w:val="24"/>
            <w:lang w:val="en-GB"/>
          </w:rPr>
          <w:t>http://qt-project.org/doc/qt-5.1/qtcore/qscopedpointer.html#details</w:t>
        </w:r>
      </w:hyperlink>
    </w:p>
    <w:p w:rsidR="001767A8" w:rsidRPr="003A425A" w:rsidRDefault="001767A8" w:rsidP="001767A8">
      <w:pPr>
        <w:jc w:val="both"/>
        <w:rPr>
          <w:rFonts w:ascii="Times New Roman" w:hAnsi="Times New Roman"/>
          <w:color w:val="FFFF00"/>
          <w:sz w:val="24"/>
          <w:szCs w:val="24"/>
        </w:rPr>
      </w:pPr>
      <w:r w:rsidRPr="003A425A">
        <w:rPr>
          <w:rFonts w:ascii="Times New Roman" w:hAnsi="Times New Roman"/>
          <w:sz w:val="24"/>
          <w:szCs w:val="24"/>
        </w:rPr>
        <w:t>QScopedPointer (устарел) сохраняет указатель на динамически сохранённый объект и удаляет его в деструкторе.</w:t>
      </w:r>
      <w:r w:rsidR="00693310" w:rsidRPr="003A425A">
        <w:rPr>
          <w:rFonts w:ascii="Times New Roman" w:hAnsi="Times New Roman"/>
          <w:sz w:val="24"/>
          <w:szCs w:val="24"/>
        </w:rPr>
        <w:t xml:space="preserve"> </w:t>
      </w:r>
      <w:r w:rsidRPr="003A425A">
        <w:rPr>
          <w:rFonts w:ascii="Times New Roman" w:hAnsi="Times New Roman"/>
          <w:sz w:val="24"/>
          <w:szCs w:val="24"/>
        </w:rPr>
        <w:t>Класс не имеет конструктора копирования и оператора присваивания.</w:t>
      </w:r>
      <w:r w:rsidR="00693310" w:rsidRPr="003A425A">
        <w:rPr>
          <w:rFonts w:ascii="Times New Roman" w:hAnsi="Times New Roman"/>
          <w:sz w:val="24"/>
          <w:szCs w:val="24"/>
        </w:rPr>
        <w:t xml:space="preserve"> </w:t>
      </w:r>
      <w:r w:rsidRPr="003A425A">
        <w:rPr>
          <w:rFonts w:ascii="Times New Roman" w:hAnsi="Times New Roman"/>
          <w:sz w:val="24"/>
          <w:szCs w:val="24"/>
        </w:rPr>
        <w:t xml:space="preserve">Классы, которые предварительно объявлены, могут быть использованы с данным типом указателя. </w:t>
      </w:r>
      <w:r w:rsidRPr="003A425A">
        <w:rPr>
          <w:rFonts w:ascii="Times New Roman" w:hAnsi="Times New Roman"/>
          <w:i/>
          <w:sz w:val="24"/>
          <w:szCs w:val="24"/>
        </w:rPr>
        <w:t>Но для них должны выполняться особенные требования, которые описаны в данной части.</w:t>
      </w:r>
      <w:r w:rsidR="00693310" w:rsidRPr="003A425A">
        <w:rPr>
          <w:rFonts w:ascii="Times New Roman" w:hAnsi="Times New Roman"/>
          <w:i/>
          <w:sz w:val="24"/>
          <w:szCs w:val="24"/>
        </w:rPr>
        <w:t xml:space="preserve"> </w:t>
      </w:r>
      <w:r w:rsidRPr="003A425A">
        <w:rPr>
          <w:rFonts w:ascii="Times New Roman" w:hAnsi="Times New Roman"/>
          <w:color w:val="00B050"/>
          <w:sz w:val="24"/>
          <w:szCs w:val="24"/>
        </w:rPr>
        <w:t xml:space="preserve">Данный класс устарел. Для </w:t>
      </w:r>
      <w:r w:rsidRPr="003A425A">
        <w:rPr>
          <w:rFonts w:ascii="Times New Roman" w:hAnsi="Times New Roman"/>
          <w:color w:val="00B050"/>
          <w:sz w:val="24"/>
          <w:szCs w:val="24"/>
          <w:lang w:val="en-US"/>
        </w:rPr>
        <w:t>QObject</w:t>
      </w:r>
      <w:r w:rsidRPr="003A425A">
        <w:rPr>
          <w:rFonts w:ascii="Times New Roman" w:hAnsi="Times New Roman"/>
          <w:color w:val="00B050"/>
          <w:sz w:val="24"/>
          <w:szCs w:val="24"/>
        </w:rPr>
        <w:t xml:space="preserve"> лучше использовать класс </w:t>
      </w:r>
      <w:r w:rsidRPr="003A425A">
        <w:rPr>
          <w:rFonts w:ascii="Times New Roman" w:hAnsi="Times New Roman"/>
          <w:color w:val="00B050"/>
          <w:sz w:val="24"/>
          <w:szCs w:val="24"/>
          <w:lang w:val="en-US"/>
        </w:rPr>
        <w:t>QPointer</w:t>
      </w:r>
      <w:r w:rsidRPr="003A425A">
        <w:rPr>
          <w:rFonts w:ascii="Times New Roman" w:hAnsi="Times New Roman"/>
          <w:color w:val="00B050"/>
          <w:sz w:val="24"/>
          <w:szCs w:val="24"/>
        </w:rPr>
        <w:t>.</w:t>
      </w:r>
    </w:p>
    <w:p w:rsidR="008E4F0D" w:rsidRPr="003A425A" w:rsidRDefault="008E4F0D" w:rsidP="008E4F0D">
      <w:pPr>
        <w:pStyle w:val="4"/>
        <w:rPr>
          <w:color w:val="auto"/>
        </w:rPr>
      </w:pPr>
      <w:bookmarkStart w:id="147" w:name="_Toc382058262"/>
      <w:r w:rsidRPr="003A425A">
        <w:rPr>
          <w:rFonts w:ascii="Times New Roman" w:hAnsi="Times New Roman"/>
          <w:color w:val="auto"/>
          <w:sz w:val="24"/>
          <w:szCs w:val="24"/>
          <w:lang w:val="en-US"/>
        </w:rPr>
        <w:t>QSharedDataPointer</w:t>
      </w:r>
      <w:bookmarkEnd w:id="147"/>
    </w:p>
    <w:p w:rsidR="001767A8" w:rsidRPr="003A425A" w:rsidRDefault="00953454" w:rsidP="001767A8">
      <w:pPr>
        <w:jc w:val="both"/>
        <w:rPr>
          <w:rFonts w:ascii="Times New Roman" w:hAnsi="Times New Roman"/>
          <w:sz w:val="24"/>
          <w:szCs w:val="24"/>
        </w:rPr>
      </w:pPr>
      <w:hyperlink r:id="rId210" w:history="1">
        <w:r w:rsidR="001767A8" w:rsidRPr="003A425A">
          <w:rPr>
            <w:rStyle w:val="a3"/>
            <w:rFonts w:ascii="Times New Roman" w:hAnsi="Times New Roman"/>
            <w:sz w:val="24"/>
            <w:szCs w:val="24"/>
          </w:rPr>
          <w:t>http://qt-project.org/doc/qt-5.1/qtcore/qshareddatapointer.html</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lang w:val="en-US"/>
        </w:rPr>
        <w:t>QSharedDataPointer</w:t>
      </w:r>
      <w:r w:rsidRPr="003A425A">
        <w:rPr>
          <w:rFonts w:ascii="Times New Roman" w:hAnsi="Times New Roman"/>
          <w:sz w:val="24"/>
          <w:szCs w:val="24"/>
        </w:rPr>
        <w:t xml:space="preserve"> представляет указатель на неявно разделяемый объект. </w:t>
      </w:r>
      <w:r w:rsidRPr="003A425A">
        <w:rPr>
          <w:rFonts w:ascii="Times New Roman" w:hAnsi="Times New Roman"/>
          <w:sz w:val="24"/>
          <w:szCs w:val="24"/>
          <w:lang w:val="en-US"/>
        </w:rPr>
        <w:t>QSharedDataPointer</w:t>
      </w:r>
      <w:r w:rsidRPr="003A425A">
        <w:rPr>
          <w:rFonts w:ascii="Times New Roman" w:hAnsi="Times New Roman"/>
          <w:sz w:val="24"/>
          <w:szCs w:val="24"/>
        </w:rPr>
        <w:t>&lt;</w:t>
      </w:r>
      <w:r w:rsidRPr="003A425A">
        <w:rPr>
          <w:rFonts w:ascii="Times New Roman" w:hAnsi="Times New Roman"/>
          <w:sz w:val="24"/>
          <w:szCs w:val="24"/>
          <w:lang w:val="en-US"/>
        </w:rPr>
        <w:t>T</w:t>
      </w:r>
      <w:r w:rsidRPr="003A425A">
        <w:rPr>
          <w:rFonts w:ascii="Times New Roman" w:hAnsi="Times New Roman"/>
          <w:sz w:val="24"/>
          <w:szCs w:val="24"/>
        </w:rPr>
        <w:t>&gt; делает лёгким написание ваших собственных неявно разделяемых классов. Данный класс является поточно безопасным при подсчёте ссылок.</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Неявное разделение используется многими классами qt, чтобы объединить скорость и эффективность памяти указателей с лёгкостью использования классов.</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Для того чтобы создать неявно разделяемый класс, следует задать в нём член данных </w:t>
      </w:r>
      <w:r w:rsidRPr="003A425A">
        <w:rPr>
          <w:rFonts w:ascii="Times New Roman" w:hAnsi="Times New Roman"/>
          <w:sz w:val="24"/>
          <w:szCs w:val="24"/>
          <w:lang w:val="en-US"/>
        </w:rPr>
        <w:t>QSharedDataPointer</w:t>
      </w:r>
      <w:r w:rsidRPr="003A425A">
        <w:rPr>
          <w:rFonts w:ascii="Times New Roman" w:hAnsi="Times New Roman"/>
          <w:sz w:val="24"/>
          <w:szCs w:val="24"/>
        </w:rPr>
        <w:t>&lt;</w:t>
      </w:r>
      <w:r w:rsidRPr="003A425A">
        <w:rPr>
          <w:rFonts w:ascii="Times New Roman" w:hAnsi="Times New Roman"/>
          <w:sz w:val="24"/>
          <w:szCs w:val="24"/>
          <w:lang w:val="en-US"/>
        </w:rPr>
        <w:t>T</w:t>
      </w:r>
      <w:r w:rsidRPr="003A425A">
        <w:rPr>
          <w:rFonts w:ascii="Times New Roman" w:hAnsi="Times New Roman"/>
          <w:sz w:val="24"/>
          <w:szCs w:val="24"/>
        </w:rPr>
        <w:t xml:space="preserve">&gt;, а класс Т должен быть производным классом от </w:t>
      </w:r>
      <w:r w:rsidRPr="003A425A">
        <w:rPr>
          <w:rFonts w:ascii="Times New Roman" w:hAnsi="Times New Roman"/>
          <w:sz w:val="24"/>
          <w:szCs w:val="24"/>
          <w:lang w:val="en-US"/>
        </w:rPr>
        <w:t>QSharedData</w:t>
      </w:r>
      <w:r w:rsidRPr="003A425A">
        <w:rPr>
          <w:rFonts w:ascii="Times New Roman" w:hAnsi="Times New Roman"/>
          <w:sz w:val="24"/>
          <w:szCs w:val="24"/>
        </w:rPr>
        <w:t>.</w:t>
      </w:r>
    </w:p>
    <w:p w:rsidR="001767A8" w:rsidRPr="003A425A" w:rsidRDefault="001767A8" w:rsidP="001767A8">
      <w:pPr>
        <w:jc w:val="both"/>
        <w:rPr>
          <w:rFonts w:ascii="Times New Roman" w:hAnsi="Times New Roman"/>
          <w:i/>
          <w:sz w:val="24"/>
          <w:szCs w:val="24"/>
        </w:rPr>
      </w:pPr>
      <w:r w:rsidRPr="003A425A">
        <w:rPr>
          <w:rFonts w:ascii="Times New Roman" w:hAnsi="Times New Roman"/>
          <w:i/>
          <w:sz w:val="24"/>
          <w:szCs w:val="24"/>
        </w:rPr>
        <w:t xml:space="preserve">В данной части есть некоторый демонстрационный код. </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Данный класс работает так. Предположим, что вы имеете некоторый один член данных у многих классов, который является разделяемыми данными. Если вы  в одном классе изменяете данный член, то автоматически создаётся его копия, чтобы это не затронуло остальные классы-владельцы этих данных.</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Если в классе владельце находится такой указатель, то все обращения к разделяемому объекту происходят через него. Если при этом будет записываться некоторая информация в разделяемый объект, то оператор -&gt;() автоматически вызовет операцию </w:t>
      </w:r>
      <w:r w:rsidRPr="003A425A">
        <w:rPr>
          <w:rFonts w:ascii="Times New Roman" w:hAnsi="Times New Roman"/>
          <w:sz w:val="24"/>
          <w:szCs w:val="24"/>
          <w:lang w:val="en-US"/>
        </w:rPr>
        <w:t>detach</w:t>
      </w:r>
      <w:r w:rsidRPr="003A425A">
        <w:rPr>
          <w:rFonts w:ascii="Times New Roman" w:hAnsi="Times New Roman"/>
          <w:sz w:val="24"/>
          <w:szCs w:val="24"/>
        </w:rPr>
        <w:t>(), которая создаст копию разделяемого объекта, если счётчик разделяемого объекта будет более одного. Это гарантирует, что запись в один объект владелец не повлияет на любые другие данные в другом объекте-владельце, которые разделяют тот же самый объект данных.</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Класс разделяемых данных имеет конструктор по умолчанию, конструктор копирования и деструктор. Обычно это всё, что необходимо для класса данных для неявного разделения. Здесь под классом данных понимается и тот класс, который хранит указатель на </w:t>
      </w:r>
      <w:r w:rsidRPr="003A425A">
        <w:rPr>
          <w:rFonts w:ascii="Times New Roman" w:hAnsi="Times New Roman"/>
          <w:sz w:val="24"/>
          <w:szCs w:val="24"/>
        </w:rPr>
        <w:lastRenderedPageBreak/>
        <w:t xml:space="preserve">разделяемые данные, и тот класс, где непосредственно находятся сами данные, </w:t>
      </w:r>
      <w:r w:rsidRPr="003A425A">
        <w:rPr>
          <w:rFonts w:ascii="Times New Roman" w:hAnsi="Times New Roman"/>
          <w:i/>
          <w:sz w:val="24"/>
          <w:szCs w:val="24"/>
        </w:rPr>
        <w:t>как я понял из примера.</w:t>
      </w:r>
    </w:p>
    <w:p w:rsidR="008E4F0D"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Также далее идёт разговор о закрытых и открытых классах, </w:t>
      </w:r>
      <w:r w:rsidRPr="003A425A">
        <w:rPr>
          <w:rFonts w:ascii="Times New Roman" w:hAnsi="Times New Roman"/>
          <w:color w:val="FF0000"/>
          <w:sz w:val="24"/>
          <w:szCs w:val="24"/>
        </w:rPr>
        <w:t>о публичных и нет файлах</w:t>
      </w:r>
      <w:r w:rsidRPr="003A425A">
        <w:rPr>
          <w:rFonts w:ascii="Times New Roman" w:hAnsi="Times New Roman"/>
          <w:sz w:val="24"/>
          <w:szCs w:val="24"/>
        </w:rPr>
        <w:t xml:space="preserve">. </w:t>
      </w:r>
    </w:p>
    <w:p w:rsidR="008E4F0D" w:rsidRPr="003A425A" w:rsidRDefault="008E4F0D" w:rsidP="001767A8">
      <w:pPr>
        <w:jc w:val="both"/>
        <w:rPr>
          <w:rFonts w:ascii="Times New Roman" w:hAnsi="Times New Roman"/>
          <w:color w:val="FF0000"/>
          <w:sz w:val="24"/>
          <w:szCs w:val="24"/>
        </w:rPr>
      </w:pPr>
      <w:r w:rsidRPr="003A425A">
        <w:rPr>
          <w:rFonts w:ascii="Times New Roman" w:hAnsi="Times New Roman"/>
          <w:color w:val="FF0000"/>
          <w:sz w:val="24"/>
          <w:szCs w:val="24"/>
        </w:rPr>
        <w:t>Что такое закрытые заголовочные файлы???</w:t>
      </w:r>
    </w:p>
    <w:p w:rsidR="001767A8" w:rsidRPr="003A425A" w:rsidRDefault="001767A8" w:rsidP="001767A8">
      <w:pPr>
        <w:jc w:val="both"/>
        <w:rPr>
          <w:rFonts w:ascii="Times New Roman" w:hAnsi="Times New Roman"/>
          <w:i/>
          <w:sz w:val="24"/>
          <w:szCs w:val="24"/>
        </w:rPr>
      </w:pPr>
      <w:r w:rsidRPr="003A425A">
        <w:rPr>
          <w:rFonts w:ascii="Times New Roman" w:hAnsi="Times New Roman"/>
          <w:i/>
          <w:sz w:val="24"/>
          <w:szCs w:val="24"/>
        </w:rPr>
        <w:t>Как это всё реализуется.</w:t>
      </w:r>
      <w:r w:rsidR="008E4F0D" w:rsidRPr="003A425A">
        <w:rPr>
          <w:rFonts w:ascii="Times New Roman" w:hAnsi="Times New Roman"/>
          <w:i/>
          <w:sz w:val="24"/>
          <w:szCs w:val="24"/>
        </w:rPr>
        <w:t xml:space="preserve"> </w:t>
      </w:r>
      <w:r w:rsidRPr="003A425A">
        <w:rPr>
          <w:rFonts w:ascii="Times New Roman" w:hAnsi="Times New Roman"/>
          <w:i/>
          <w:sz w:val="24"/>
          <w:szCs w:val="24"/>
        </w:rPr>
        <w:t>Также в конце идёт понятная и очень интересная часть, посвящённая потенциальным проблемам при работе с данным классом.</w:t>
      </w:r>
    </w:p>
    <w:p w:rsidR="00296488" w:rsidRPr="003A425A" w:rsidRDefault="00296488" w:rsidP="00296488">
      <w:pPr>
        <w:pStyle w:val="4"/>
        <w:rPr>
          <w:color w:val="auto"/>
        </w:rPr>
      </w:pPr>
      <w:bookmarkStart w:id="148" w:name="_Toc382058263"/>
      <w:r w:rsidRPr="003A425A">
        <w:rPr>
          <w:rFonts w:ascii="Times New Roman" w:hAnsi="Times New Roman"/>
          <w:color w:val="auto"/>
          <w:sz w:val="24"/>
          <w:szCs w:val="24"/>
        </w:rPr>
        <w:t>QExplicitlySharedDataPointer</w:t>
      </w:r>
      <w:bookmarkEnd w:id="148"/>
    </w:p>
    <w:p w:rsidR="001767A8" w:rsidRPr="003A425A" w:rsidRDefault="00953454" w:rsidP="001767A8">
      <w:pPr>
        <w:jc w:val="both"/>
        <w:rPr>
          <w:rFonts w:ascii="Times New Roman" w:hAnsi="Times New Roman"/>
          <w:sz w:val="24"/>
          <w:szCs w:val="24"/>
        </w:rPr>
      </w:pPr>
      <w:hyperlink r:id="rId211" w:history="1">
        <w:r w:rsidR="001767A8" w:rsidRPr="003A425A">
          <w:rPr>
            <w:rStyle w:val="a3"/>
            <w:rFonts w:ascii="Times New Roman" w:hAnsi="Times New Roman"/>
            <w:sz w:val="24"/>
            <w:szCs w:val="24"/>
          </w:rPr>
          <w:t>http://qt-project.org/doc/qt-5.1/qtcore/qexplicitlyshareddatapointer.html</w:t>
        </w:r>
      </w:hyperlink>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класс QExplicitlySharedDataPointer класс представляет указатель на явно разделяемый объект.</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Данный класс позволяет вам писать ваш собственный явно разделяемый класс легко. Он поточно безопасный. За исключением одного большого недостатка. Операции данного класса не производят автоматическое копирование члена данных при его перезаписывании. Но функция </w:t>
      </w:r>
      <w:r w:rsidRPr="003A425A">
        <w:rPr>
          <w:rFonts w:ascii="Times New Roman" w:hAnsi="Times New Roman"/>
          <w:sz w:val="24"/>
          <w:szCs w:val="24"/>
          <w:lang w:val="en-US"/>
        </w:rPr>
        <w:t>detach</w:t>
      </w:r>
      <w:r w:rsidRPr="003A425A">
        <w:rPr>
          <w:rFonts w:ascii="Times New Roman" w:hAnsi="Times New Roman"/>
          <w:sz w:val="24"/>
          <w:szCs w:val="24"/>
        </w:rPr>
        <w:t>() там всё равно доступна, однако вам придётся использовать её самостоятельно. Они ведут себя как обычные указатели С++ за тем исключением, что не оставляют висячих ссылок при удалении объекта.</w:t>
      </w:r>
    </w:p>
    <w:p w:rsidR="001767A8" w:rsidRPr="003A425A" w:rsidRDefault="001767A8" w:rsidP="001767A8">
      <w:pPr>
        <w:jc w:val="both"/>
        <w:rPr>
          <w:rFonts w:ascii="Times New Roman" w:hAnsi="Times New Roman"/>
          <w:i/>
          <w:sz w:val="24"/>
          <w:szCs w:val="24"/>
        </w:rPr>
      </w:pPr>
      <w:r w:rsidRPr="003A425A">
        <w:rPr>
          <w:rFonts w:ascii="Times New Roman" w:hAnsi="Times New Roman"/>
          <w:i/>
          <w:sz w:val="24"/>
          <w:szCs w:val="24"/>
        </w:rPr>
        <w:t>Вы явно сами определяете, как данный класс копируется при изменении.</w:t>
      </w:r>
    </w:p>
    <w:p w:rsidR="001767A8" w:rsidRPr="003A425A" w:rsidRDefault="001767A8" w:rsidP="001767A8">
      <w:pPr>
        <w:jc w:val="both"/>
        <w:rPr>
          <w:rFonts w:ascii="Times New Roman" w:hAnsi="Times New Roman"/>
          <w:sz w:val="24"/>
          <w:szCs w:val="24"/>
        </w:rPr>
      </w:pPr>
      <w:r w:rsidRPr="003A425A">
        <w:rPr>
          <w:rFonts w:ascii="Times New Roman" w:hAnsi="Times New Roman"/>
          <w:sz w:val="24"/>
          <w:szCs w:val="24"/>
        </w:rPr>
        <w:t xml:space="preserve">Также отмечается, что есть функции отладки </w:t>
      </w:r>
      <w:hyperlink r:id="rId212" w:anchor="dumpObjectTree" w:history="1">
        <w:r w:rsidRPr="003A425A">
          <w:rPr>
            <w:rStyle w:val="a3"/>
            <w:rFonts w:ascii="Times New Roman" w:hAnsi="Times New Roman"/>
            <w:color w:val="auto"/>
            <w:sz w:val="24"/>
            <w:szCs w:val="24"/>
          </w:rPr>
          <w:t>QObject::dumpObjectTree</w:t>
        </w:r>
      </w:hyperlink>
      <w:r w:rsidRPr="003A425A">
        <w:rPr>
          <w:rFonts w:ascii="Times New Roman" w:hAnsi="Times New Roman"/>
          <w:sz w:val="24"/>
          <w:szCs w:val="24"/>
        </w:rPr>
        <w:t xml:space="preserve">() and </w:t>
      </w:r>
      <w:hyperlink r:id="rId213" w:anchor="dumpObjectInfo" w:history="1">
        <w:r w:rsidRPr="003A425A">
          <w:rPr>
            <w:rStyle w:val="a3"/>
            <w:rFonts w:ascii="Times New Roman" w:hAnsi="Times New Roman"/>
            <w:color w:val="auto"/>
            <w:sz w:val="24"/>
            <w:szCs w:val="24"/>
          </w:rPr>
          <w:t>QObject::dumpObjectInfo</w:t>
        </w:r>
      </w:hyperlink>
      <w:r w:rsidRPr="003A425A">
        <w:rPr>
          <w:rFonts w:ascii="Times New Roman" w:hAnsi="Times New Roman"/>
          <w:sz w:val="24"/>
          <w:szCs w:val="24"/>
        </w:rPr>
        <w:t>(), которые очень полезны, когда приложение ведёт себя странно.</w:t>
      </w:r>
    </w:p>
    <w:p w:rsidR="008627F7" w:rsidRPr="003A425A" w:rsidRDefault="008627F7" w:rsidP="008627F7">
      <w:pPr>
        <w:jc w:val="both"/>
        <w:rPr>
          <w:rFonts w:ascii="Times New Roman" w:hAnsi="Times New Roman"/>
          <w:b/>
          <w:sz w:val="24"/>
          <w:szCs w:val="24"/>
          <w:lang w:val="be-BY"/>
        </w:rPr>
      </w:pPr>
    </w:p>
    <w:p w:rsidR="008627F7" w:rsidRPr="003A425A" w:rsidRDefault="008627F7" w:rsidP="008627F7">
      <w:pPr>
        <w:pStyle w:val="3"/>
        <w:rPr>
          <w:b w:val="0"/>
          <w:sz w:val="24"/>
          <w:szCs w:val="24"/>
        </w:rPr>
      </w:pPr>
      <w:bookmarkStart w:id="149" w:name="_Toc382058264"/>
      <w:r w:rsidRPr="003A425A">
        <w:rPr>
          <w:sz w:val="24"/>
          <w:szCs w:val="24"/>
        </w:rPr>
        <w:t>СИСТЕМА ВВОДА/ВЫВОДА</w:t>
      </w:r>
      <w:bookmarkEnd w:id="149"/>
    </w:p>
    <w:p w:rsidR="008627F7" w:rsidRPr="003A425A" w:rsidRDefault="00953454" w:rsidP="008627F7">
      <w:pPr>
        <w:jc w:val="both"/>
        <w:rPr>
          <w:rStyle w:val="a3"/>
          <w:rFonts w:ascii="Times New Roman" w:hAnsi="Times New Roman"/>
          <w:sz w:val="24"/>
          <w:szCs w:val="24"/>
          <w:lang w:val="be-BY"/>
        </w:rPr>
      </w:pPr>
      <w:hyperlink r:id="rId214" w:history="1">
        <w:r w:rsidR="008627F7" w:rsidRPr="003A425A">
          <w:rPr>
            <w:rStyle w:val="a3"/>
            <w:rFonts w:ascii="Times New Roman" w:hAnsi="Times New Roman"/>
            <w:sz w:val="24"/>
            <w:szCs w:val="24"/>
          </w:rPr>
          <w:t>http://qt-project.org/doc/qt-5.1/qtcore/io.html</w:t>
        </w:r>
      </w:hyperlink>
    </w:p>
    <w:p w:rsidR="00E06778" w:rsidRPr="003A425A" w:rsidRDefault="00E06778" w:rsidP="008627F7">
      <w:pPr>
        <w:jc w:val="both"/>
        <w:rPr>
          <w:rFonts w:ascii="Times New Roman" w:hAnsi="Times New Roman"/>
          <w:sz w:val="24"/>
          <w:szCs w:val="24"/>
        </w:rPr>
      </w:pPr>
      <w:r w:rsidRPr="003A425A">
        <w:rPr>
          <w:rFonts w:ascii="Times New Roman" w:hAnsi="Times New Roman"/>
          <w:sz w:val="24"/>
          <w:szCs w:val="24"/>
          <w:lang w:val="be-BY"/>
        </w:rPr>
        <w:t xml:space="preserve">класс </w:t>
      </w:r>
      <w:r w:rsidRPr="003A425A">
        <w:rPr>
          <w:rFonts w:ascii="Times New Roman" w:hAnsi="Times New Roman"/>
          <w:sz w:val="24"/>
          <w:szCs w:val="24"/>
          <w:lang w:val="en-US"/>
        </w:rPr>
        <w:t>QImageReader</w:t>
      </w:r>
      <w:r w:rsidRPr="003A425A">
        <w:rPr>
          <w:rFonts w:ascii="Times New Roman" w:hAnsi="Times New Roman"/>
          <w:sz w:val="24"/>
          <w:szCs w:val="24"/>
        </w:rPr>
        <w:t xml:space="preserve"> предоставляет независимый от формата интерфейс для считывания изображений из файлов или других устройств.</w:t>
      </w:r>
    </w:p>
    <w:p w:rsidR="00417FFD" w:rsidRPr="003A425A" w:rsidRDefault="00417FFD" w:rsidP="008627F7">
      <w:pPr>
        <w:jc w:val="both"/>
        <w:rPr>
          <w:rFonts w:ascii="Times New Roman" w:hAnsi="Times New Roman"/>
          <w:sz w:val="24"/>
          <w:szCs w:val="24"/>
        </w:rPr>
      </w:pPr>
      <w:r w:rsidRPr="003A425A">
        <w:rPr>
          <w:rFonts w:ascii="Times New Roman" w:hAnsi="Times New Roman"/>
          <w:sz w:val="24"/>
          <w:szCs w:val="24"/>
        </w:rPr>
        <w:t>класс QImageWriter  обеспечивает независимый от формата интерфейс для записи изображений в файлы и а другие устройства.</w:t>
      </w:r>
    </w:p>
    <w:p w:rsidR="00417FFD" w:rsidRPr="003A425A" w:rsidRDefault="00417FFD" w:rsidP="00417FFD">
      <w:pPr>
        <w:jc w:val="both"/>
        <w:rPr>
          <w:rFonts w:ascii="Times New Roman" w:hAnsi="Times New Roman"/>
          <w:sz w:val="24"/>
          <w:szCs w:val="24"/>
        </w:rPr>
      </w:pPr>
      <w:r w:rsidRPr="003A425A">
        <w:rPr>
          <w:rFonts w:ascii="Times New Roman" w:hAnsi="Times New Roman"/>
          <w:sz w:val="24"/>
          <w:szCs w:val="24"/>
        </w:rPr>
        <w:t xml:space="preserve">класс QTextDocumentWriter обеспечивает независимый от формата интерфейс для записи </w:t>
      </w:r>
      <w:hyperlink r:id="rId215"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в файлы или на другие устройства.</w:t>
      </w:r>
    </w:p>
    <w:p w:rsidR="002634FF" w:rsidRPr="003A425A" w:rsidRDefault="002634FF" w:rsidP="002634FF">
      <w:pPr>
        <w:jc w:val="both"/>
        <w:rPr>
          <w:rFonts w:ascii="Times New Roman" w:hAnsi="Times New Roman"/>
          <w:sz w:val="24"/>
          <w:szCs w:val="24"/>
        </w:rPr>
      </w:pPr>
      <w:r w:rsidRPr="003A425A">
        <w:rPr>
          <w:rFonts w:ascii="Times New Roman" w:hAnsi="Times New Roman"/>
          <w:sz w:val="24"/>
          <w:szCs w:val="24"/>
        </w:rPr>
        <w:t xml:space="preserve">Класс QFileDevice обеспечивает интерфейс для чтения и записи открытых файлов. Это базовый класс для </w:t>
      </w:r>
      <w:r w:rsidRPr="003A425A">
        <w:rPr>
          <w:rFonts w:ascii="Times New Roman" w:hAnsi="Times New Roman"/>
          <w:sz w:val="24"/>
          <w:szCs w:val="24"/>
          <w:lang w:val="en-US"/>
        </w:rPr>
        <w:t>QFile</w:t>
      </w:r>
      <w:r w:rsidRPr="003A425A">
        <w:rPr>
          <w:rFonts w:ascii="Times New Roman" w:hAnsi="Times New Roman"/>
          <w:sz w:val="24"/>
          <w:szCs w:val="24"/>
        </w:rPr>
        <w:t>, а также нек</w:t>
      </w:r>
      <w:r w:rsidR="00461058" w:rsidRPr="003A425A">
        <w:rPr>
          <w:rFonts w:ascii="Times New Roman" w:hAnsi="Times New Roman"/>
          <w:sz w:val="24"/>
          <w:szCs w:val="24"/>
        </w:rPr>
        <w:t>оторых других файловых классов.</w:t>
      </w:r>
    </w:p>
    <w:p w:rsidR="00461058" w:rsidRPr="003A425A" w:rsidRDefault="00461058" w:rsidP="002634FF">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QFileInfo</w:t>
      </w:r>
      <w:r w:rsidRPr="003A425A">
        <w:rPr>
          <w:rFonts w:ascii="Times New Roman" w:hAnsi="Times New Roman"/>
          <w:sz w:val="24"/>
          <w:szCs w:val="24"/>
        </w:rPr>
        <w:t xml:space="preserve"> обеспечивает независимую от системы информацию о файле: размер, положение в файловой с</w:t>
      </w:r>
      <w:r w:rsidR="00CA1ED1" w:rsidRPr="003A425A">
        <w:rPr>
          <w:rFonts w:ascii="Times New Roman" w:hAnsi="Times New Roman"/>
          <w:sz w:val="24"/>
          <w:szCs w:val="24"/>
        </w:rPr>
        <w:t>истеме и другие данные о файле.</w:t>
      </w:r>
    </w:p>
    <w:p w:rsidR="00CA1ED1" w:rsidRPr="003A425A" w:rsidRDefault="00CA1ED1" w:rsidP="002634FF">
      <w:pPr>
        <w:jc w:val="both"/>
        <w:rPr>
          <w:rFonts w:ascii="Times New Roman" w:hAnsi="Times New Roman"/>
          <w:sz w:val="24"/>
          <w:szCs w:val="24"/>
        </w:rPr>
      </w:pPr>
      <w:r w:rsidRPr="003A425A">
        <w:rPr>
          <w:rFonts w:ascii="Times New Roman" w:hAnsi="Times New Roman"/>
          <w:sz w:val="24"/>
          <w:szCs w:val="24"/>
        </w:rPr>
        <w:t>класс QFileSystemWatcher обеспечивает интерфейс для мониторинга файлов и директорий на наличие модификаций.</w:t>
      </w:r>
    </w:p>
    <w:p w:rsidR="00AD46D5" w:rsidRPr="003A425A" w:rsidRDefault="00AD46D5" w:rsidP="002634FF">
      <w:pPr>
        <w:jc w:val="both"/>
        <w:rPr>
          <w:rFonts w:ascii="Times New Roman" w:hAnsi="Times New Roman"/>
          <w:sz w:val="24"/>
          <w:szCs w:val="24"/>
        </w:rPr>
      </w:pPr>
      <w:r w:rsidRPr="003A425A">
        <w:rPr>
          <w:rFonts w:ascii="Times New Roman" w:hAnsi="Times New Roman"/>
          <w:sz w:val="24"/>
          <w:szCs w:val="24"/>
        </w:rPr>
        <w:lastRenderedPageBreak/>
        <w:t>класс QIODevice является базовым интерфейсным классом для всех устройств ввода/вывода в qt.</w:t>
      </w:r>
    </w:p>
    <w:p w:rsidR="00AD46D5" w:rsidRPr="003A425A" w:rsidRDefault="00AD46D5" w:rsidP="002634FF">
      <w:pPr>
        <w:jc w:val="both"/>
        <w:rPr>
          <w:rFonts w:ascii="Times New Roman" w:hAnsi="Times New Roman"/>
          <w:sz w:val="24"/>
          <w:szCs w:val="24"/>
        </w:rPr>
      </w:pPr>
      <w:r w:rsidRPr="003A425A">
        <w:rPr>
          <w:rFonts w:ascii="Times New Roman" w:hAnsi="Times New Roman"/>
          <w:sz w:val="24"/>
          <w:szCs w:val="24"/>
        </w:rPr>
        <w:t>класс QResource обеспечивает интерфейс для чтения напрямую из ресурсов. Это объект, который представляет набор данных, относящихся к единичной сущности ресурса.</w:t>
      </w:r>
    </w:p>
    <w:p w:rsidR="0019533E" w:rsidRPr="003A425A" w:rsidRDefault="0019533E" w:rsidP="002634FF">
      <w:pPr>
        <w:jc w:val="both"/>
        <w:rPr>
          <w:rFonts w:ascii="Times New Roman" w:hAnsi="Times New Roman"/>
          <w:sz w:val="24"/>
          <w:szCs w:val="24"/>
        </w:rPr>
      </w:pPr>
      <w:r w:rsidRPr="003A425A">
        <w:rPr>
          <w:rFonts w:ascii="Times New Roman" w:hAnsi="Times New Roman"/>
          <w:sz w:val="24"/>
          <w:szCs w:val="24"/>
        </w:rPr>
        <w:t>класс QTemporaryDir создаёт уникальную директорию для временного пользования. Он делает это безопасно. Имя новой директории гарантированно будет уникальным, и она удалится при удалении объекта данного класса.</w:t>
      </w:r>
    </w:p>
    <w:p w:rsidR="0019533E" w:rsidRPr="003A425A" w:rsidRDefault="0019533E" w:rsidP="002634FF">
      <w:pPr>
        <w:jc w:val="both"/>
        <w:rPr>
          <w:rFonts w:ascii="Times New Roman" w:hAnsi="Times New Roman"/>
          <w:i/>
          <w:sz w:val="24"/>
          <w:szCs w:val="24"/>
        </w:rPr>
      </w:pPr>
      <w:r w:rsidRPr="003A425A">
        <w:rPr>
          <w:rFonts w:ascii="Times New Roman" w:hAnsi="Times New Roman"/>
          <w:sz w:val="24"/>
          <w:szCs w:val="24"/>
        </w:rPr>
        <w:t xml:space="preserve">класс QSaveFile обеспечивает интерфейс для записи текстовых и двоичных файлов, без потери существующих данных, если операция записи отказывает. </w:t>
      </w:r>
      <w:r w:rsidRPr="003A425A">
        <w:rPr>
          <w:rFonts w:ascii="Times New Roman" w:hAnsi="Times New Roman"/>
          <w:i/>
          <w:sz w:val="24"/>
          <w:szCs w:val="24"/>
        </w:rPr>
        <w:t>Всегда используйте данный файл при записи полных документов на диск.</w:t>
      </w:r>
    </w:p>
    <w:p w:rsidR="006B754A" w:rsidRPr="003A425A" w:rsidRDefault="006B754A" w:rsidP="002634FF">
      <w:pPr>
        <w:jc w:val="both"/>
        <w:rPr>
          <w:rFonts w:ascii="Times New Roman" w:hAnsi="Times New Roman"/>
          <w:sz w:val="24"/>
          <w:szCs w:val="24"/>
        </w:rPr>
      </w:pPr>
      <w:r w:rsidRPr="003A425A">
        <w:rPr>
          <w:rFonts w:ascii="Times New Roman" w:hAnsi="Times New Roman"/>
          <w:sz w:val="24"/>
          <w:szCs w:val="24"/>
        </w:rPr>
        <w:t>класс QTemporaryFile является устройством ввода/вывода, которое управляет временными файлами.</w:t>
      </w:r>
    </w:p>
    <w:p w:rsidR="006B754A" w:rsidRPr="003A425A" w:rsidRDefault="006B754A" w:rsidP="002634FF">
      <w:pPr>
        <w:jc w:val="both"/>
        <w:rPr>
          <w:rFonts w:ascii="Times New Roman" w:hAnsi="Times New Roman"/>
          <w:sz w:val="24"/>
          <w:szCs w:val="24"/>
        </w:rPr>
      </w:pPr>
      <w:r w:rsidRPr="003A425A">
        <w:rPr>
          <w:rFonts w:ascii="Times New Roman" w:hAnsi="Times New Roman"/>
          <w:sz w:val="24"/>
          <w:szCs w:val="24"/>
        </w:rPr>
        <w:t>класс QUrl обеспечивает удобный интерфейс для работы с url. Он может анализировать и строить url как в закодированной, так и в незакодированной форме. Также данный класс имеет поддержку интернационализированных имён доменов.</w:t>
      </w:r>
    </w:p>
    <w:p w:rsidR="006B754A" w:rsidRPr="003A425A" w:rsidRDefault="006B754A" w:rsidP="002634FF">
      <w:pPr>
        <w:jc w:val="both"/>
        <w:rPr>
          <w:rFonts w:ascii="Times New Roman" w:hAnsi="Times New Roman"/>
          <w:sz w:val="24"/>
          <w:szCs w:val="24"/>
        </w:rPr>
      </w:pPr>
      <w:r w:rsidRPr="003A425A">
        <w:rPr>
          <w:rFonts w:ascii="Times New Roman" w:hAnsi="Times New Roman"/>
          <w:sz w:val="24"/>
          <w:szCs w:val="24"/>
        </w:rPr>
        <w:t>класс QUrlQuery обеспечивает способ манипулирования парами ключ-значение в запросе url. Это используется для анализа запроса, который находится в url.</w:t>
      </w:r>
    </w:p>
    <w:p w:rsidR="006B3EF7" w:rsidRPr="003A425A" w:rsidRDefault="006B3EF7" w:rsidP="002634FF">
      <w:pPr>
        <w:jc w:val="both"/>
        <w:rPr>
          <w:rFonts w:ascii="Times New Roman" w:hAnsi="Times New Roman"/>
          <w:color w:val="FF0000"/>
          <w:sz w:val="24"/>
          <w:szCs w:val="24"/>
        </w:rPr>
      </w:pPr>
      <w:r w:rsidRPr="003A425A">
        <w:rPr>
          <w:rFonts w:ascii="Times New Roman" w:hAnsi="Times New Roman"/>
          <w:color w:val="FF0000"/>
          <w:sz w:val="24"/>
          <w:szCs w:val="24"/>
        </w:rPr>
        <w:t>класс QSocketNotifier обеспечивает поддержку для мониторинга активности дескриптора файла.</w:t>
      </w:r>
    </w:p>
    <w:p w:rsidR="00E45D37" w:rsidRPr="003A425A" w:rsidRDefault="00E45D37" w:rsidP="002634FF">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QFile</w:t>
      </w:r>
      <w:r w:rsidRPr="003A425A">
        <w:rPr>
          <w:rFonts w:ascii="Times New Roman" w:hAnsi="Times New Roman"/>
          <w:sz w:val="24"/>
          <w:szCs w:val="24"/>
        </w:rPr>
        <w:t xml:space="preserve"> обеспечивает интерфейс для считывания и записи файлов. Это инструмент для считывания текстовых файлов, двоичных файлов и ресурсов. Этот класс может быть использован сам по себе или, что более удобно, с классами </w:t>
      </w:r>
      <w:r w:rsidRPr="003A425A">
        <w:rPr>
          <w:rFonts w:ascii="Times New Roman" w:hAnsi="Times New Roman"/>
          <w:sz w:val="24"/>
          <w:szCs w:val="24"/>
          <w:lang w:val="en-US"/>
        </w:rPr>
        <w:t>QTextStream</w:t>
      </w:r>
      <w:r w:rsidRPr="003A425A">
        <w:rPr>
          <w:rFonts w:ascii="Times New Roman" w:hAnsi="Times New Roman"/>
          <w:sz w:val="24"/>
          <w:szCs w:val="24"/>
        </w:rPr>
        <w:t xml:space="preserve">  или </w:t>
      </w:r>
      <w:r w:rsidRPr="003A425A">
        <w:rPr>
          <w:rFonts w:ascii="Times New Roman" w:hAnsi="Times New Roman"/>
          <w:sz w:val="24"/>
          <w:szCs w:val="24"/>
          <w:lang w:val="en-US"/>
        </w:rPr>
        <w:t>QDataStream</w:t>
      </w:r>
      <w:r w:rsidRPr="003A425A">
        <w:rPr>
          <w:rFonts w:ascii="Times New Roman" w:hAnsi="Times New Roman"/>
          <w:sz w:val="24"/>
          <w:szCs w:val="24"/>
        </w:rPr>
        <w:t>.</w:t>
      </w:r>
    </w:p>
    <w:p w:rsidR="00E45D37" w:rsidRPr="003A425A" w:rsidRDefault="00E45D37" w:rsidP="00E45D3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QTextStream</w:t>
      </w:r>
      <w:r w:rsidRPr="003A425A">
        <w:rPr>
          <w:rFonts w:ascii="Times New Roman" w:hAnsi="Times New Roman"/>
          <w:sz w:val="24"/>
          <w:szCs w:val="24"/>
        </w:rPr>
        <w:t xml:space="preserve"> предоставляет удобный интерфейс для чтения и записи текста. </w:t>
      </w:r>
      <w:r w:rsidRPr="003A425A">
        <w:rPr>
          <w:rFonts w:ascii="Times New Roman" w:hAnsi="Times New Roman"/>
          <w:sz w:val="24"/>
          <w:szCs w:val="24"/>
          <w:lang w:val="en-US"/>
        </w:rPr>
        <w:t>QTextStream</w:t>
      </w:r>
      <w:r w:rsidRPr="003A425A">
        <w:rPr>
          <w:rFonts w:ascii="Times New Roman" w:hAnsi="Times New Roman"/>
          <w:sz w:val="24"/>
          <w:szCs w:val="24"/>
        </w:rPr>
        <w:t xml:space="preserve"> конвертирует восьмибитные данные, сохранённые на диске в 16-битную юникод строку. При этом по умолчанию предполагается, что пользователь использует восьмибитную локальную кодировку. Для изменения этого используйте класс </w:t>
      </w:r>
      <w:r w:rsidRPr="003A425A">
        <w:rPr>
          <w:rFonts w:ascii="Times New Roman" w:hAnsi="Times New Roman"/>
          <w:sz w:val="24"/>
          <w:szCs w:val="24"/>
          <w:lang w:val="en-US"/>
        </w:rPr>
        <w:t>QTextCodec</w:t>
      </w:r>
      <w:r w:rsidRPr="003A425A">
        <w:rPr>
          <w:rFonts w:ascii="Times New Roman" w:hAnsi="Times New Roman"/>
          <w:sz w:val="24"/>
          <w:szCs w:val="24"/>
        </w:rPr>
        <w:t>.</w:t>
      </w:r>
      <w:r w:rsidR="00130DEE" w:rsidRPr="003A425A">
        <w:rPr>
          <w:rFonts w:ascii="Times New Roman" w:hAnsi="Times New Roman"/>
          <w:sz w:val="24"/>
          <w:szCs w:val="24"/>
        </w:rPr>
        <w:t xml:space="preserve"> </w:t>
      </w:r>
      <w:r w:rsidRPr="003A425A">
        <w:rPr>
          <w:rFonts w:ascii="Times New Roman" w:hAnsi="Times New Roman"/>
          <w:sz w:val="24"/>
          <w:szCs w:val="24"/>
        </w:rPr>
        <w:t xml:space="preserve">Также данный класс использует буфер, из-за чего вам не следует считывать информацию из потока с использованием функциональности его суперкласса, например </w:t>
      </w:r>
      <w:r w:rsidRPr="003A425A">
        <w:rPr>
          <w:rFonts w:ascii="Times New Roman" w:hAnsi="Times New Roman"/>
          <w:sz w:val="24"/>
          <w:szCs w:val="24"/>
          <w:lang w:val="en-US"/>
        </w:rPr>
        <w:t>QFile</w:t>
      </w:r>
      <w:r w:rsidRPr="003A425A">
        <w:rPr>
          <w:rFonts w:ascii="Times New Roman" w:hAnsi="Times New Roman"/>
          <w:sz w:val="24"/>
          <w:szCs w:val="24"/>
        </w:rPr>
        <w:t xml:space="preserve">, так </w:t>
      </w:r>
      <w:bookmarkStart w:id="150" w:name="система_ввода_вывода"/>
      <w:r w:rsidRPr="003A425A">
        <w:rPr>
          <w:rFonts w:ascii="Times New Roman" w:hAnsi="Times New Roman"/>
          <w:sz w:val="24"/>
          <w:szCs w:val="24"/>
        </w:rPr>
        <w:t>как например положение в потоке и положение в файле будут отличаться.</w:t>
      </w:r>
    </w:p>
    <w:p w:rsidR="00130DEE" w:rsidRPr="003A425A" w:rsidRDefault="00130DEE" w:rsidP="00130DEE">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QDataStream</w:t>
      </w:r>
      <w:r w:rsidRPr="003A425A">
        <w:rPr>
          <w:rFonts w:ascii="Times New Roman" w:hAnsi="Times New Roman"/>
          <w:sz w:val="24"/>
          <w:szCs w:val="24"/>
        </w:rPr>
        <w:t xml:space="preserve"> обеспечивает сериализацию двоичных данных на </w:t>
      </w:r>
      <w:r w:rsidRPr="003A425A">
        <w:rPr>
          <w:rFonts w:ascii="Times New Roman" w:hAnsi="Times New Roman"/>
          <w:sz w:val="24"/>
          <w:szCs w:val="24"/>
          <w:lang w:val="en-US"/>
        </w:rPr>
        <w:t>QIODevice</w:t>
      </w:r>
      <w:r w:rsidRPr="003A425A">
        <w:rPr>
          <w:rFonts w:ascii="Times New Roman" w:hAnsi="Times New Roman"/>
          <w:sz w:val="24"/>
          <w:szCs w:val="24"/>
        </w:rPr>
        <w:t xml:space="preserve">. </w:t>
      </w:r>
    </w:p>
    <w:p w:rsidR="00EA0D2B" w:rsidRPr="003A425A" w:rsidRDefault="00EA0D2B" w:rsidP="00EA0D2B">
      <w:pPr>
        <w:jc w:val="both"/>
        <w:rPr>
          <w:rFonts w:ascii="Times New Roman" w:hAnsi="Times New Roman"/>
          <w:sz w:val="24"/>
          <w:szCs w:val="24"/>
        </w:rPr>
      </w:pPr>
      <w:r w:rsidRPr="003A425A">
        <w:rPr>
          <w:rFonts w:ascii="Times New Roman" w:hAnsi="Times New Roman"/>
          <w:sz w:val="24"/>
          <w:szCs w:val="24"/>
          <w:lang w:val="en-US"/>
        </w:rPr>
        <w:t>QBuffer</w:t>
      </w:r>
      <w:r w:rsidRPr="003A425A">
        <w:rPr>
          <w:rFonts w:ascii="Times New Roman" w:hAnsi="Times New Roman"/>
          <w:sz w:val="24"/>
          <w:szCs w:val="24"/>
        </w:rPr>
        <w:t xml:space="preserve"> класс предоставляет интерфейс </w:t>
      </w:r>
      <w:r w:rsidRPr="003A425A">
        <w:rPr>
          <w:rFonts w:ascii="Times New Roman" w:hAnsi="Times New Roman"/>
          <w:sz w:val="24"/>
          <w:szCs w:val="24"/>
          <w:lang w:val="en-US"/>
        </w:rPr>
        <w:t>QIODevice</w:t>
      </w:r>
      <w:r w:rsidRPr="003A425A">
        <w:rPr>
          <w:rFonts w:ascii="Times New Roman" w:hAnsi="Times New Roman"/>
          <w:sz w:val="24"/>
          <w:szCs w:val="24"/>
        </w:rPr>
        <w:t xml:space="preserve"> для класса </w:t>
      </w:r>
      <w:r w:rsidRPr="003A425A">
        <w:rPr>
          <w:rFonts w:ascii="Times New Roman" w:hAnsi="Times New Roman"/>
          <w:sz w:val="24"/>
          <w:szCs w:val="24"/>
          <w:lang w:val="en-US"/>
        </w:rPr>
        <w:t>QByteArray</w:t>
      </w:r>
      <w:r w:rsidRPr="003A425A">
        <w:rPr>
          <w:rFonts w:ascii="Times New Roman" w:hAnsi="Times New Roman"/>
          <w:sz w:val="24"/>
          <w:szCs w:val="24"/>
        </w:rPr>
        <w:t>. Массив обрабатывается как обычный файл с произвольным доступом.</w:t>
      </w:r>
    </w:p>
    <w:p w:rsidR="005E15E2" w:rsidRPr="003A425A" w:rsidRDefault="005E15E2" w:rsidP="00EA0D2B">
      <w:pPr>
        <w:jc w:val="both"/>
        <w:rPr>
          <w:rFonts w:ascii="Times New Roman" w:hAnsi="Times New Roman"/>
          <w:sz w:val="24"/>
          <w:szCs w:val="24"/>
        </w:rPr>
      </w:pPr>
      <w:r w:rsidRPr="003A425A">
        <w:rPr>
          <w:rFonts w:ascii="Times New Roman" w:hAnsi="Times New Roman"/>
          <w:sz w:val="24"/>
          <w:szCs w:val="24"/>
          <w:lang w:val="en-US"/>
        </w:rPr>
        <w:t>QByteArray</w:t>
      </w:r>
      <w:r w:rsidRPr="003A425A">
        <w:rPr>
          <w:rFonts w:ascii="Times New Roman" w:hAnsi="Times New Roman"/>
          <w:sz w:val="24"/>
          <w:szCs w:val="24"/>
        </w:rPr>
        <w:t xml:space="preserve"> обеспечивает массив байтов.</w:t>
      </w:r>
    </w:p>
    <w:p w:rsidR="006E2780" w:rsidRPr="003A425A" w:rsidRDefault="006E2780" w:rsidP="00EA0D2B">
      <w:pPr>
        <w:jc w:val="both"/>
        <w:rPr>
          <w:rStyle w:val="a3"/>
          <w:rFonts w:ascii="Times New Roman" w:hAnsi="Times New Roman"/>
          <w:color w:val="auto"/>
          <w:sz w:val="24"/>
          <w:szCs w:val="24"/>
          <w:u w:val="none"/>
        </w:rPr>
      </w:pPr>
      <w:r w:rsidRPr="003A425A">
        <w:rPr>
          <w:rStyle w:val="a3"/>
          <w:rFonts w:ascii="Times New Roman" w:hAnsi="Times New Roman"/>
          <w:color w:val="auto"/>
          <w:sz w:val="24"/>
          <w:szCs w:val="24"/>
          <w:u w:val="none"/>
        </w:rPr>
        <w:t xml:space="preserve">класс </w:t>
      </w:r>
      <w:r w:rsidRPr="003A425A">
        <w:rPr>
          <w:rStyle w:val="a3"/>
          <w:rFonts w:ascii="Times New Roman" w:hAnsi="Times New Roman"/>
          <w:color w:val="auto"/>
          <w:sz w:val="24"/>
          <w:szCs w:val="24"/>
          <w:u w:val="none"/>
          <w:lang w:val="en-US"/>
        </w:rPr>
        <w:t>QDir</w:t>
      </w:r>
      <w:r w:rsidRPr="003A425A">
        <w:rPr>
          <w:rStyle w:val="a3"/>
          <w:rFonts w:ascii="Times New Roman" w:hAnsi="Times New Roman"/>
          <w:color w:val="auto"/>
          <w:sz w:val="24"/>
          <w:szCs w:val="24"/>
          <w:u w:val="none"/>
        </w:rPr>
        <w:t xml:space="preserve"> (</w:t>
      </w:r>
      <w:r w:rsidRPr="003A425A">
        <w:rPr>
          <w:rStyle w:val="a3"/>
          <w:rFonts w:ascii="Times New Roman" w:hAnsi="Times New Roman"/>
          <w:i/>
          <w:color w:val="FF0000"/>
          <w:sz w:val="24"/>
          <w:szCs w:val="24"/>
          <w:u w:val="none"/>
        </w:rPr>
        <w:t>устарел?</w:t>
      </w:r>
      <w:r w:rsidRPr="003A425A">
        <w:rPr>
          <w:rStyle w:val="a3"/>
          <w:rFonts w:ascii="Times New Roman" w:hAnsi="Times New Roman"/>
          <w:color w:val="auto"/>
          <w:sz w:val="24"/>
          <w:szCs w:val="24"/>
          <w:u w:val="none"/>
        </w:rPr>
        <w:t>) предоставляет доступ к структурам директорий их содержанию.</w:t>
      </w:r>
    </w:p>
    <w:p w:rsidR="000E7815" w:rsidRPr="003A425A" w:rsidRDefault="000E7815" w:rsidP="00EA0D2B">
      <w:pPr>
        <w:jc w:val="both"/>
        <w:rPr>
          <w:rFonts w:ascii="Times New Roman" w:hAnsi="Times New Roman"/>
          <w:sz w:val="24"/>
          <w:szCs w:val="24"/>
        </w:rPr>
      </w:pPr>
      <w:r w:rsidRPr="003A425A">
        <w:rPr>
          <w:rFonts w:ascii="Times New Roman" w:hAnsi="Times New Roman"/>
          <w:sz w:val="24"/>
          <w:szCs w:val="24"/>
          <w:lang w:val="en-US"/>
        </w:rPr>
        <w:t>QBitArray</w:t>
      </w:r>
      <w:r w:rsidRPr="003A425A">
        <w:rPr>
          <w:rFonts w:ascii="Times New Roman" w:hAnsi="Times New Roman"/>
          <w:sz w:val="24"/>
          <w:szCs w:val="24"/>
        </w:rPr>
        <w:t xml:space="preserve"> – это класс, который обеспечивает массив битов. Это массив, который даёт доступ к отдельным битам и обеспечивает выполнение над ними логических операций.</w:t>
      </w:r>
    </w:p>
    <w:p w:rsidR="000E7815" w:rsidRPr="003A425A" w:rsidRDefault="000E7815" w:rsidP="00EA0D2B">
      <w:pPr>
        <w:jc w:val="both"/>
        <w:rPr>
          <w:rFonts w:ascii="Times New Roman" w:hAnsi="Times New Roman"/>
          <w:sz w:val="24"/>
          <w:szCs w:val="24"/>
        </w:rPr>
      </w:pPr>
      <w:r w:rsidRPr="003A425A">
        <w:rPr>
          <w:rFonts w:ascii="Times New Roman" w:hAnsi="Times New Roman"/>
          <w:sz w:val="24"/>
          <w:szCs w:val="24"/>
          <w:lang w:val="en-US"/>
        </w:rPr>
        <w:lastRenderedPageBreak/>
        <w:t>QBitArray</w:t>
      </w:r>
      <w:r w:rsidRPr="003A425A">
        <w:rPr>
          <w:rFonts w:ascii="Times New Roman" w:hAnsi="Times New Roman"/>
          <w:sz w:val="24"/>
          <w:szCs w:val="24"/>
        </w:rPr>
        <w:t xml:space="preserve"> – это класс, который обеспечивает массив битов. Это массив, который даёт доступ к отдельным битам и обеспечивает выполнение над ними логических операций.</w:t>
      </w:r>
    </w:p>
    <w:p w:rsidR="00E06778" w:rsidRPr="003A425A" w:rsidRDefault="00E06778" w:rsidP="00E06778">
      <w:pPr>
        <w:pStyle w:val="4"/>
        <w:rPr>
          <w:rFonts w:ascii="Times New Roman" w:hAnsi="Times New Roman"/>
          <w:color w:val="auto"/>
          <w:sz w:val="24"/>
          <w:szCs w:val="24"/>
          <w:lang w:val="be-BY"/>
        </w:rPr>
      </w:pPr>
      <w:bookmarkStart w:id="151" w:name="_Toc382058265"/>
      <w:bookmarkEnd w:id="150"/>
      <w:r w:rsidRPr="003A425A">
        <w:rPr>
          <w:rFonts w:ascii="Times New Roman" w:hAnsi="Times New Roman"/>
          <w:color w:val="auto"/>
          <w:sz w:val="24"/>
          <w:szCs w:val="24"/>
        </w:rPr>
        <w:t>QImageReader</w:t>
      </w:r>
      <w:bookmarkEnd w:id="151"/>
    </w:p>
    <w:p w:rsidR="008627F7" w:rsidRPr="003A425A" w:rsidRDefault="00953454" w:rsidP="008627F7">
      <w:pPr>
        <w:jc w:val="both"/>
        <w:rPr>
          <w:rFonts w:ascii="Times New Roman" w:hAnsi="Times New Roman"/>
          <w:sz w:val="24"/>
          <w:szCs w:val="24"/>
          <w:lang w:val="be-BY"/>
        </w:rPr>
      </w:pPr>
      <w:hyperlink r:id="rId216" w:history="1">
        <w:r w:rsidR="008627F7" w:rsidRPr="003A425A">
          <w:rPr>
            <w:rStyle w:val="a3"/>
            <w:rFonts w:ascii="Times New Roman" w:hAnsi="Times New Roman"/>
            <w:sz w:val="24"/>
            <w:szCs w:val="24"/>
          </w:rPr>
          <w:t>http</w:t>
        </w:r>
        <w:r w:rsidR="008627F7" w:rsidRPr="003A425A">
          <w:rPr>
            <w:rStyle w:val="a3"/>
            <w:rFonts w:ascii="Times New Roman" w:hAnsi="Times New Roman"/>
            <w:sz w:val="24"/>
            <w:szCs w:val="24"/>
            <w:lang w:val="be-BY"/>
          </w:rPr>
          <w:t>://</w:t>
        </w:r>
        <w:r w:rsidR="008627F7" w:rsidRPr="003A425A">
          <w:rPr>
            <w:rStyle w:val="a3"/>
            <w:rFonts w:ascii="Times New Roman" w:hAnsi="Times New Roman"/>
            <w:sz w:val="24"/>
            <w:szCs w:val="24"/>
          </w:rPr>
          <w:t>qt</w:t>
        </w:r>
        <w:r w:rsidR="008627F7" w:rsidRPr="003A425A">
          <w:rPr>
            <w:rStyle w:val="a3"/>
            <w:rFonts w:ascii="Times New Roman" w:hAnsi="Times New Roman"/>
            <w:sz w:val="24"/>
            <w:szCs w:val="24"/>
            <w:lang w:val="be-BY"/>
          </w:rPr>
          <w:t>-</w:t>
        </w:r>
        <w:r w:rsidR="008627F7" w:rsidRPr="003A425A">
          <w:rPr>
            <w:rStyle w:val="a3"/>
            <w:rFonts w:ascii="Times New Roman" w:hAnsi="Times New Roman"/>
            <w:sz w:val="24"/>
            <w:szCs w:val="24"/>
          </w:rPr>
          <w:t>project</w:t>
        </w:r>
        <w:r w:rsidR="008627F7" w:rsidRPr="003A425A">
          <w:rPr>
            <w:rStyle w:val="a3"/>
            <w:rFonts w:ascii="Times New Roman" w:hAnsi="Times New Roman"/>
            <w:sz w:val="24"/>
            <w:szCs w:val="24"/>
            <w:lang w:val="be-BY"/>
          </w:rPr>
          <w:t>.</w:t>
        </w:r>
        <w:r w:rsidR="008627F7" w:rsidRPr="003A425A">
          <w:rPr>
            <w:rStyle w:val="a3"/>
            <w:rFonts w:ascii="Times New Roman" w:hAnsi="Times New Roman"/>
            <w:sz w:val="24"/>
            <w:szCs w:val="24"/>
          </w:rPr>
          <w:t>org</w:t>
        </w:r>
        <w:r w:rsidR="008627F7" w:rsidRPr="003A425A">
          <w:rPr>
            <w:rStyle w:val="a3"/>
            <w:rFonts w:ascii="Times New Roman" w:hAnsi="Times New Roman"/>
            <w:sz w:val="24"/>
            <w:szCs w:val="24"/>
            <w:lang w:val="be-BY"/>
          </w:rPr>
          <w:t>/</w:t>
        </w:r>
        <w:r w:rsidR="008627F7" w:rsidRPr="003A425A">
          <w:rPr>
            <w:rStyle w:val="a3"/>
            <w:rFonts w:ascii="Times New Roman" w:hAnsi="Times New Roman"/>
            <w:sz w:val="24"/>
            <w:szCs w:val="24"/>
          </w:rPr>
          <w:t>doc</w:t>
        </w:r>
        <w:r w:rsidR="008627F7" w:rsidRPr="003A425A">
          <w:rPr>
            <w:rStyle w:val="a3"/>
            <w:rFonts w:ascii="Times New Roman" w:hAnsi="Times New Roman"/>
            <w:sz w:val="24"/>
            <w:szCs w:val="24"/>
            <w:lang w:val="be-BY"/>
          </w:rPr>
          <w:t>/</w:t>
        </w:r>
        <w:r w:rsidR="008627F7" w:rsidRPr="003A425A">
          <w:rPr>
            <w:rStyle w:val="a3"/>
            <w:rFonts w:ascii="Times New Roman" w:hAnsi="Times New Roman"/>
            <w:sz w:val="24"/>
            <w:szCs w:val="24"/>
          </w:rPr>
          <w:t>qt</w:t>
        </w:r>
        <w:r w:rsidR="008627F7" w:rsidRPr="003A425A">
          <w:rPr>
            <w:rStyle w:val="a3"/>
            <w:rFonts w:ascii="Times New Roman" w:hAnsi="Times New Roman"/>
            <w:sz w:val="24"/>
            <w:szCs w:val="24"/>
            <w:lang w:val="be-BY"/>
          </w:rPr>
          <w:t>-5.1/</w:t>
        </w:r>
        <w:r w:rsidR="008627F7" w:rsidRPr="003A425A">
          <w:rPr>
            <w:rStyle w:val="a3"/>
            <w:rFonts w:ascii="Times New Roman" w:hAnsi="Times New Roman"/>
            <w:sz w:val="24"/>
            <w:szCs w:val="24"/>
          </w:rPr>
          <w:t>qtgui</w:t>
        </w:r>
        <w:r w:rsidR="008627F7" w:rsidRPr="003A425A">
          <w:rPr>
            <w:rStyle w:val="a3"/>
            <w:rFonts w:ascii="Times New Roman" w:hAnsi="Times New Roman"/>
            <w:sz w:val="24"/>
            <w:szCs w:val="24"/>
            <w:lang w:val="be-BY"/>
          </w:rPr>
          <w:t>/</w:t>
        </w:r>
        <w:r w:rsidR="008627F7" w:rsidRPr="003A425A">
          <w:rPr>
            <w:rStyle w:val="a3"/>
            <w:rFonts w:ascii="Times New Roman" w:hAnsi="Times New Roman"/>
            <w:sz w:val="24"/>
            <w:szCs w:val="24"/>
          </w:rPr>
          <w:t>qimagereader</w:t>
        </w:r>
        <w:r w:rsidR="008627F7" w:rsidRPr="003A425A">
          <w:rPr>
            <w:rStyle w:val="a3"/>
            <w:rFonts w:ascii="Times New Roman" w:hAnsi="Times New Roman"/>
            <w:sz w:val="24"/>
            <w:szCs w:val="24"/>
            <w:lang w:val="be-BY"/>
          </w:rPr>
          <w:t>.</w:t>
        </w:r>
        <w:r w:rsidR="008627F7" w:rsidRPr="003A425A">
          <w:rPr>
            <w:rStyle w:val="a3"/>
            <w:rFonts w:ascii="Times New Roman" w:hAnsi="Times New Roman"/>
            <w:sz w:val="24"/>
            <w:szCs w:val="24"/>
          </w:rPr>
          <w:t>html</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QImageReader предоставляет независимый от формата интерфейс для считывания изображений из файлов или других устройств. Этот класс даёт больший контроль при считывании изображений, нежели </w:t>
      </w:r>
      <w:hyperlink r:id="rId217" w:history="1">
        <w:r w:rsidRPr="003A425A">
          <w:rPr>
            <w:rStyle w:val="a3"/>
            <w:rFonts w:ascii="Times New Roman" w:hAnsi="Times New Roman"/>
            <w:color w:val="auto"/>
            <w:sz w:val="24"/>
            <w:szCs w:val="24"/>
          </w:rPr>
          <w:t>QImage</w:t>
        </w:r>
      </w:hyperlink>
      <w:r w:rsidRPr="003A425A">
        <w:rPr>
          <w:rFonts w:ascii="Times New Roman" w:hAnsi="Times New Roman"/>
          <w:sz w:val="24"/>
          <w:szCs w:val="24"/>
        </w:rPr>
        <w:t xml:space="preserve"> and </w:t>
      </w:r>
      <w:hyperlink r:id="rId218" w:history="1">
        <w:r w:rsidRPr="003A425A">
          <w:rPr>
            <w:rStyle w:val="a3"/>
            <w:rFonts w:ascii="Times New Roman" w:hAnsi="Times New Roman"/>
            <w:color w:val="auto"/>
            <w:sz w:val="24"/>
            <w:szCs w:val="24"/>
          </w:rPr>
          <w:t>QPixmap</w:t>
        </w:r>
      </w:hyperlink>
      <w:r w:rsidRPr="003A425A">
        <w:rPr>
          <w:rFonts w:ascii="Times New Roman" w:hAnsi="Times New Roman"/>
          <w:sz w:val="24"/>
          <w:szCs w:val="24"/>
        </w:rPr>
        <w:t xml:space="preserve"> классы. Например, можно изменить размер изображени</w:t>
      </w:r>
      <w:r w:rsidR="006750BC" w:rsidRPr="003A425A">
        <w:rPr>
          <w:rFonts w:ascii="Times New Roman" w:hAnsi="Times New Roman"/>
          <w:sz w:val="24"/>
          <w:szCs w:val="24"/>
        </w:rPr>
        <w:t>я или считать только его часть.</w:t>
      </w:r>
      <w:r w:rsidR="00417FFD" w:rsidRPr="003A425A">
        <w:rPr>
          <w:rFonts w:ascii="Times New Roman" w:hAnsi="Times New Roman"/>
          <w:sz w:val="24"/>
          <w:szCs w:val="24"/>
        </w:rPr>
        <w:t xml:space="preserve"> </w:t>
      </w:r>
      <w:r w:rsidRPr="003A425A">
        <w:rPr>
          <w:rFonts w:ascii="Times New Roman" w:hAnsi="Times New Roman"/>
          <w:i/>
          <w:sz w:val="24"/>
          <w:szCs w:val="24"/>
        </w:rPr>
        <w:t>Далее показано, как пользоваться данным классом</w:t>
      </w:r>
      <w:r w:rsidRPr="003A425A">
        <w:rPr>
          <w:rFonts w:ascii="Times New Roman" w:hAnsi="Times New Roman"/>
          <w:sz w:val="24"/>
          <w:szCs w:val="24"/>
        </w:rPr>
        <w:t>.</w:t>
      </w:r>
      <w:r w:rsidR="00417FFD" w:rsidRPr="003A425A">
        <w:rPr>
          <w:rFonts w:ascii="Times New Roman" w:hAnsi="Times New Roman"/>
          <w:sz w:val="24"/>
          <w:szCs w:val="24"/>
        </w:rPr>
        <w:t xml:space="preserve"> </w:t>
      </w:r>
      <w:r w:rsidRPr="003A425A">
        <w:rPr>
          <w:rFonts w:ascii="Times New Roman" w:hAnsi="Times New Roman"/>
          <w:sz w:val="24"/>
          <w:szCs w:val="24"/>
        </w:rPr>
        <w:t>Есть функция для получения информации об ошибке при считывании. Данный класс поддерживает все встроенные форматы изображений, а также форматы от плагинов, в которых обеспечено чтение. Также можно разрешить или запретить автоматическое детектирование формата файла.</w:t>
      </w:r>
    </w:p>
    <w:p w:rsidR="00417FFD" w:rsidRPr="003A425A" w:rsidRDefault="00417FFD" w:rsidP="00417FFD">
      <w:pPr>
        <w:pStyle w:val="4"/>
        <w:rPr>
          <w:color w:val="auto"/>
        </w:rPr>
      </w:pPr>
      <w:bookmarkStart w:id="152" w:name="_Toc382058266"/>
      <w:r w:rsidRPr="003A425A">
        <w:rPr>
          <w:rFonts w:ascii="Times New Roman" w:hAnsi="Times New Roman"/>
          <w:color w:val="auto"/>
          <w:sz w:val="24"/>
          <w:szCs w:val="24"/>
        </w:rPr>
        <w:t>QImageWriter</w:t>
      </w:r>
      <w:bookmarkEnd w:id="152"/>
    </w:p>
    <w:p w:rsidR="008627F7" w:rsidRPr="003A425A" w:rsidRDefault="00953454" w:rsidP="008627F7">
      <w:pPr>
        <w:jc w:val="both"/>
        <w:rPr>
          <w:rFonts w:ascii="Times New Roman" w:hAnsi="Times New Roman"/>
          <w:sz w:val="24"/>
          <w:szCs w:val="24"/>
        </w:rPr>
      </w:pPr>
      <w:hyperlink r:id="rId219" w:anchor="details" w:history="1">
        <w:r w:rsidR="008627F7" w:rsidRPr="003A425A">
          <w:rPr>
            <w:rStyle w:val="a3"/>
            <w:rFonts w:ascii="Times New Roman" w:hAnsi="Times New Roman"/>
            <w:sz w:val="24"/>
            <w:szCs w:val="24"/>
          </w:rPr>
          <w:t>http://qt-project.org/doc/qt-5.1/qtgui/qimagewriter.html#details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QImageWriter  обеспечивает независимый от формата интерфейс для записи изображений в файлы и а другие устройства. Он поддерживает настройки, зависимые от формата: гамма уровень, уровень сжатия и уровень качества. Если вам не нужны такие настройки, то воспользуйтесь </w:t>
      </w:r>
      <w:hyperlink r:id="rId220" w:anchor="save" w:history="1">
        <w:r w:rsidRPr="003A425A">
          <w:rPr>
            <w:rStyle w:val="a3"/>
            <w:rFonts w:ascii="Times New Roman" w:hAnsi="Times New Roman"/>
            <w:sz w:val="24"/>
            <w:szCs w:val="24"/>
          </w:rPr>
          <w:t>QImage::save</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221" w:anchor="save" w:history="1">
        <w:r w:rsidRPr="003A425A">
          <w:rPr>
            <w:rStyle w:val="a3"/>
            <w:rFonts w:ascii="Times New Roman" w:hAnsi="Times New Roman"/>
            <w:sz w:val="24"/>
            <w:szCs w:val="24"/>
          </w:rPr>
          <w:t>QPixmap::save</w:t>
        </w:r>
      </w:hyperlink>
      <w:r w:rsidR="00417FFD" w:rsidRPr="003A425A">
        <w:rPr>
          <w:rFonts w:ascii="Times New Roman" w:hAnsi="Times New Roman"/>
          <w:sz w:val="24"/>
          <w:szCs w:val="24"/>
        </w:rPr>
        <w:t>()</w:t>
      </w:r>
      <w:r w:rsidRPr="003A425A">
        <w:rPr>
          <w:rFonts w:ascii="Times New Roman" w:hAnsi="Times New Roman"/>
          <w:sz w:val="24"/>
          <w:szCs w:val="24"/>
        </w:rPr>
        <w:t xml:space="preserve"> вместо</w:t>
      </w:r>
      <w:r w:rsidR="00417FFD" w:rsidRPr="003A425A">
        <w:rPr>
          <w:rFonts w:ascii="Times New Roman" w:hAnsi="Times New Roman"/>
          <w:sz w:val="24"/>
          <w:szCs w:val="24"/>
        </w:rPr>
        <w:t xml:space="preserve"> вместо данного класса</w:t>
      </w:r>
      <w:r w:rsidRPr="003A425A">
        <w:rPr>
          <w:rFonts w:ascii="Times New Roman" w:hAnsi="Times New Roman"/>
          <w:sz w:val="24"/>
          <w:szCs w:val="24"/>
        </w:rPr>
        <w:t>.</w:t>
      </w:r>
    </w:p>
    <w:p w:rsidR="00417FFD" w:rsidRPr="003A425A" w:rsidRDefault="00417FFD" w:rsidP="00417FFD">
      <w:pPr>
        <w:pStyle w:val="4"/>
        <w:rPr>
          <w:color w:val="auto"/>
        </w:rPr>
      </w:pPr>
      <w:bookmarkStart w:id="153" w:name="_Toc382058267"/>
      <w:r w:rsidRPr="003A425A">
        <w:rPr>
          <w:rFonts w:ascii="Times New Roman" w:hAnsi="Times New Roman"/>
          <w:color w:val="auto"/>
          <w:sz w:val="24"/>
          <w:szCs w:val="24"/>
        </w:rPr>
        <w:t>QTextDocumentWriter</w:t>
      </w:r>
      <w:bookmarkEnd w:id="153"/>
    </w:p>
    <w:p w:rsidR="008627F7" w:rsidRPr="003A425A" w:rsidRDefault="00953454" w:rsidP="008627F7">
      <w:pPr>
        <w:jc w:val="both"/>
        <w:rPr>
          <w:rFonts w:ascii="Times New Roman" w:hAnsi="Times New Roman"/>
          <w:sz w:val="24"/>
          <w:szCs w:val="24"/>
        </w:rPr>
      </w:pPr>
      <w:hyperlink r:id="rId222" w:anchor="details" w:history="1">
        <w:r w:rsidR="008627F7" w:rsidRPr="003A425A">
          <w:rPr>
            <w:rStyle w:val="a3"/>
            <w:rFonts w:ascii="Times New Roman" w:hAnsi="Times New Roman"/>
            <w:sz w:val="24"/>
            <w:szCs w:val="24"/>
          </w:rPr>
          <w:t>http://qt-project.org/doc/qt-5.1/qtgui/qtextdocumentwriter.html#details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QTextDocumentWriter обеспечивает независимый от формата интерфейс для записи </w:t>
      </w:r>
      <w:hyperlink r:id="rId223"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в файлы или на другие устройства.</w:t>
      </w:r>
      <w:r w:rsidR="00417FFD" w:rsidRPr="003A425A">
        <w:rPr>
          <w:rFonts w:ascii="Times New Roman" w:hAnsi="Times New Roman"/>
          <w:sz w:val="24"/>
          <w:szCs w:val="24"/>
        </w:rPr>
        <w:t xml:space="preserve"> </w:t>
      </w:r>
      <w:r w:rsidRPr="003A425A">
        <w:rPr>
          <w:rFonts w:ascii="Times New Roman" w:hAnsi="Times New Roman"/>
          <w:sz w:val="24"/>
          <w:szCs w:val="24"/>
        </w:rPr>
        <w:t>Для записи следует построить объект данного класса с именем файла или устройства и определить формат документа для записи. Можно получать информацию об ошибках.</w:t>
      </w:r>
      <w:r w:rsidR="00417FFD" w:rsidRPr="003A425A">
        <w:rPr>
          <w:rFonts w:ascii="Times New Roman" w:hAnsi="Times New Roman"/>
          <w:sz w:val="24"/>
          <w:szCs w:val="24"/>
        </w:rPr>
        <w:t xml:space="preserve"> </w:t>
      </w:r>
      <w:r w:rsidRPr="003A425A">
        <w:rPr>
          <w:rFonts w:ascii="Times New Roman" w:hAnsi="Times New Roman"/>
          <w:i/>
          <w:sz w:val="24"/>
          <w:szCs w:val="24"/>
        </w:rPr>
        <w:t>Следует экспериментально изучить данный класс, который представляет для меня довольно большой интерес.</w:t>
      </w:r>
    </w:p>
    <w:p w:rsidR="002634FF" w:rsidRPr="003A425A" w:rsidRDefault="002634FF" w:rsidP="002634FF">
      <w:pPr>
        <w:pStyle w:val="4"/>
        <w:rPr>
          <w:color w:val="auto"/>
        </w:rPr>
      </w:pPr>
      <w:bookmarkStart w:id="154" w:name="_Toc382058268"/>
      <w:r w:rsidRPr="003A425A">
        <w:rPr>
          <w:rFonts w:ascii="Times New Roman" w:hAnsi="Times New Roman"/>
          <w:color w:val="auto"/>
          <w:sz w:val="24"/>
          <w:szCs w:val="24"/>
        </w:rPr>
        <w:t>QFileDevice</w:t>
      </w:r>
      <w:bookmarkEnd w:id="154"/>
    </w:p>
    <w:p w:rsidR="008627F7" w:rsidRPr="003A425A" w:rsidRDefault="00953454" w:rsidP="008627F7">
      <w:pPr>
        <w:jc w:val="both"/>
        <w:rPr>
          <w:rFonts w:ascii="Times New Roman" w:hAnsi="Times New Roman"/>
          <w:sz w:val="24"/>
          <w:szCs w:val="24"/>
        </w:rPr>
      </w:pPr>
      <w:hyperlink r:id="rId224" w:anchor="details" w:history="1">
        <w:r w:rsidR="008627F7" w:rsidRPr="003A425A">
          <w:rPr>
            <w:rStyle w:val="a3"/>
            <w:rFonts w:ascii="Times New Roman" w:hAnsi="Times New Roman"/>
            <w:sz w:val="24"/>
            <w:szCs w:val="24"/>
          </w:rPr>
          <w:t>http://qt-project.org/doc/qt-5.1/qtcore/qfiledevice.html#details</w:t>
        </w:r>
      </w:hyperlink>
    </w:p>
    <w:p w:rsidR="008627F7" w:rsidRPr="003A425A" w:rsidRDefault="002634FF" w:rsidP="008627F7">
      <w:pPr>
        <w:jc w:val="both"/>
        <w:rPr>
          <w:rFonts w:ascii="Times New Roman" w:hAnsi="Times New Roman"/>
          <w:sz w:val="24"/>
          <w:szCs w:val="24"/>
        </w:rPr>
      </w:pPr>
      <w:r w:rsidRPr="003A425A">
        <w:rPr>
          <w:rFonts w:ascii="Times New Roman" w:hAnsi="Times New Roman"/>
          <w:sz w:val="24"/>
          <w:szCs w:val="24"/>
        </w:rPr>
        <w:t>Класс QFileDevice</w:t>
      </w:r>
      <w:r w:rsidR="008627F7" w:rsidRPr="003A425A">
        <w:rPr>
          <w:rFonts w:ascii="Times New Roman" w:hAnsi="Times New Roman"/>
          <w:sz w:val="24"/>
          <w:szCs w:val="24"/>
        </w:rPr>
        <w:t xml:space="preserve"> обеспечивает интерфейс для чтения и записи открытых файлов. Это базовый класс для </w:t>
      </w:r>
      <w:r w:rsidR="008627F7" w:rsidRPr="003A425A">
        <w:rPr>
          <w:rFonts w:ascii="Times New Roman" w:hAnsi="Times New Roman"/>
          <w:sz w:val="24"/>
          <w:szCs w:val="24"/>
          <w:lang w:val="en-US"/>
        </w:rPr>
        <w:t>QFile</w:t>
      </w:r>
      <w:r w:rsidR="008627F7" w:rsidRPr="003A425A">
        <w:rPr>
          <w:rFonts w:ascii="Times New Roman" w:hAnsi="Times New Roman"/>
          <w:sz w:val="24"/>
          <w:szCs w:val="24"/>
        </w:rPr>
        <w:t xml:space="preserve">, а также некоторых других файловых классов. </w:t>
      </w:r>
    </w:p>
    <w:p w:rsidR="00461058" w:rsidRPr="003A425A" w:rsidRDefault="00461058" w:rsidP="00461058">
      <w:pPr>
        <w:pStyle w:val="4"/>
        <w:rPr>
          <w:color w:val="auto"/>
        </w:rPr>
      </w:pPr>
      <w:bookmarkStart w:id="155" w:name="_Toc382058269"/>
      <w:r w:rsidRPr="003A425A">
        <w:rPr>
          <w:rFonts w:ascii="Times New Roman" w:hAnsi="Times New Roman"/>
          <w:color w:val="auto"/>
          <w:sz w:val="24"/>
          <w:szCs w:val="24"/>
          <w:lang w:val="en-US"/>
        </w:rPr>
        <w:t>QFileInfo</w:t>
      </w:r>
      <w:bookmarkEnd w:id="155"/>
    </w:p>
    <w:p w:rsidR="008627F7" w:rsidRPr="003A425A" w:rsidRDefault="00953454" w:rsidP="008627F7">
      <w:pPr>
        <w:jc w:val="both"/>
        <w:rPr>
          <w:rFonts w:ascii="Times New Roman" w:hAnsi="Times New Roman"/>
          <w:sz w:val="24"/>
          <w:szCs w:val="24"/>
        </w:rPr>
      </w:pPr>
      <w:hyperlink r:id="rId225" w:anchor="details" w:history="1">
        <w:r w:rsidR="008627F7" w:rsidRPr="003A425A">
          <w:rPr>
            <w:rStyle w:val="a3"/>
            <w:rFonts w:ascii="Times New Roman" w:hAnsi="Times New Roman"/>
            <w:sz w:val="24"/>
            <w:szCs w:val="24"/>
          </w:rPr>
          <w:t>http://qt-project.org/doc/qt-5.1/qtcore/qfileinfo.html#details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QFileInfo</w:t>
      </w:r>
      <w:r w:rsidRPr="003A425A">
        <w:rPr>
          <w:rFonts w:ascii="Times New Roman" w:hAnsi="Times New Roman"/>
          <w:sz w:val="24"/>
          <w:szCs w:val="24"/>
        </w:rPr>
        <w:t xml:space="preserve"> обеспечивает независимую от системы информацию о файле. Он обеспечивает информацию об имени и позиции файла в файловой системе, права доступа к нему и является ли он директорией или символической ссылкой. Также доступны размер файла и время последней модификации/чтения. Также данный класс может быть использован для получения информации о ресурсе qt. Есть функции для работы с разными типами путей. На юникс системе информация о символической ссылке совпадает с информацией о файле, на который она ссылается. На Windows вся информация </w:t>
      </w:r>
      <w:r w:rsidRPr="003A425A">
        <w:rPr>
          <w:rFonts w:ascii="Times New Roman" w:hAnsi="Times New Roman"/>
          <w:sz w:val="24"/>
          <w:szCs w:val="24"/>
        </w:rPr>
        <w:lastRenderedPageBreak/>
        <w:t>соответствует файлу ссылки, а не целевому файлу.</w:t>
      </w:r>
      <w:r w:rsidR="00461058" w:rsidRPr="003A425A">
        <w:rPr>
          <w:rFonts w:ascii="Times New Roman" w:hAnsi="Times New Roman"/>
          <w:sz w:val="24"/>
          <w:szCs w:val="24"/>
        </w:rPr>
        <w:t xml:space="preserve"> </w:t>
      </w:r>
      <w:r w:rsidRPr="003A425A">
        <w:rPr>
          <w:rFonts w:ascii="Times New Roman" w:hAnsi="Times New Roman"/>
          <w:i/>
          <w:sz w:val="24"/>
          <w:szCs w:val="24"/>
        </w:rPr>
        <w:t>Функции данного класса, которые не обращаются к файловой системе, работают быстрее.</w:t>
      </w:r>
      <w:r w:rsidRPr="003A425A">
        <w:rPr>
          <w:rFonts w:ascii="Times New Roman" w:hAnsi="Times New Roman"/>
          <w:sz w:val="24"/>
          <w:szCs w:val="24"/>
        </w:rPr>
        <w:t xml:space="preserve"> </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Также для ускорения работы данный класс кэширует информацию о файле. Но файлы могут изменяться. Поэтому есть функция, которая обновляет информацию о файле. Также можно отменить кэширование.</w:t>
      </w:r>
    </w:p>
    <w:p w:rsidR="00CA1ED1" w:rsidRPr="003A425A" w:rsidRDefault="00CA1ED1" w:rsidP="00CA1ED1">
      <w:pPr>
        <w:pStyle w:val="4"/>
        <w:rPr>
          <w:color w:val="auto"/>
        </w:rPr>
      </w:pPr>
      <w:bookmarkStart w:id="156" w:name="_Toc382058270"/>
      <w:r w:rsidRPr="003A425A">
        <w:rPr>
          <w:rFonts w:ascii="Times New Roman" w:hAnsi="Times New Roman"/>
          <w:color w:val="auto"/>
          <w:sz w:val="24"/>
          <w:szCs w:val="24"/>
        </w:rPr>
        <w:t>QFileSystemWatcher</w:t>
      </w:r>
      <w:bookmarkEnd w:id="156"/>
    </w:p>
    <w:p w:rsidR="008627F7" w:rsidRPr="003A425A" w:rsidRDefault="00953454" w:rsidP="008627F7">
      <w:pPr>
        <w:jc w:val="both"/>
        <w:rPr>
          <w:rFonts w:ascii="Times New Roman" w:hAnsi="Times New Roman"/>
          <w:sz w:val="24"/>
          <w:szCs w:val="24"/>
        </w:rPr>
      </w:pPr>
      <w:hyperlink r:id="rId226" w:anchor="details" w:history="1">
        <w:r w:rsidR="008627F7" w:rsidRPr="003A425A">
          <w:rPr>
            <w:rStyle w:val="a3"/>
            <w:rFonts w:ascii="Times New Roman" w:hAnsi="Times New Roman"/>
            <w:sz w:val="24"/>
            <w:szCs w:val="24"/>
          </w:rPr>
          <w:t>http://qt-project.org/doc/qt-5.1/qtcore/qfilesystemwatcher.html#details</w:t>
        </w:r>
      </w:hyperlink>
    </w:p>
    <w:p w:rsidR="008627F7" w:rsidRPr="003A425A" w:rsidRDefault="008627F7" w:rsidP="008627F7">
      <w:pPr>
        <w:jc w:val="both"/>
        <w:rPr>
          <w:rFonts w:ascii="Times New Roman" w:hAnsi="Times New Roman"/>
          <w:i/>
          <w:sz w:val="24"/>
          <w:szCs w:val="24"/>
        </w:rPr>
      </w:pPr>
      <w:r w:rsidRPr="003A425A">
        <w:rPr>
          <w:rFonts w:ascii="Times New Roman" w:hAnsi="Times New Roman"/>
          <w:sz w:val="24"/>
          <w:szCs w:val="24"/>
        </w:rPr>
        <w:t xml:space="preserve">класс QFileSystemWatcher обеспечивает интерфейс для мониторинга файлов и директорий для модификаций. Класс проводит мониторинг файловой системы на изменения файлов и директорий при помощи просмотра списка определённый путей. Пути могут добавляться и удаляться. Есть сигнал, который высылается, когда некоторый файл был модифицирован или удалён из системы. То же самое есть и для директории. Слежение за файлами останавливается при их удалении или переименовании. </w:t>
      </w:r>
      <w:r w:rsidRPr="003A425A">
        <w:rPr>
          <w:rFonts w:ascii="Times New Roman" w:hAnsi="Times New Roman"/>
          <w:i/>
          <w:color w:val="FF0000"/>
          <w:sz w:val="24"/>
          <w:szCs w:val="24"/>
        </w:rPr>
        <w:t xml:space="preserve">Есть некоторое замечание по поводу Linux, но которое я не понял. </w:t>
      </w:r>
      <w:r w:rsidRPr="003A425A">
        <w:rPr>
          <w:rFonts w:ascii="Times New Roman" w:hAnsi="Times New Roman"/>
          <w:sz w:val="24"/>
          <w:szCs w:val="24"/>
        </w:rPr>
        <w:t>Действие слежения потребляет ресурсы системы. Некоторые системы, например, разрешают одновременное открытие лишь фиксированного максимального количества файлов. Если вы захотите добавить файл ещё, то функция выйдет из строя.</w:t>
      </w:r>
    </w:p>
    <w:p w:rsidR="00AD46D5" w:rsidRPr="003A425A" w:rsidRDefault="00AD46D5" w:rsidP="00AD46D5">
      <w:pPr>
        <w:pStyle w:val="4"/>
        <w:rPr>
          <w:color w:val="auto"/>
        </w:rPr>
      </w:pPr>
      <w:bookmarkStart w:id="157" w:name="_Toc382058271"/>
      <w:r w:rsidRPr="003A425A">
        <w:rPr>
          <w:rFonts w:ascii="Times New Roman" w:hAnsi="Times New Roman"/>
          <w:color w:val="auto"/>
          <w:sz w:val="24"/>
          <w:szCs w:val="24"/>
        </w:rPr>
        <w:t>QIODevice</w:t>
      </w:r>
      <w:bookmarkEnd w:id="157"/>
    </w:p>
    <w:p w:rsidR="008627F7" w:rsidRPr="003A425A" w:rsidRDefault="00953454" w:rsidP="008627F7">
      <w:pPr>
        <w:jc w:val="both"/>
        <w:rPr>
          <w:rFonts w:ascii="Times New Roman" w:hAnsi="Times New Roman"/>
          <w:sz w:val="24"/>
          <w:szCs w:val="24"/>
        </w:rPr>
      </w:pPr>
      <w:hyperlink r:id="rId227" w:anchor="details" w:history="1">
        <w:r w:rsidR="008627F7" w:rsidRPr="003A425A">
          <w:rPr>
            <w:rStyle w:val="a3"/>
            <w:rFonts w:ascii="Times New Roman" w:hAnsi="Times New Roman"/>
            <w:sz w:val="24"/>
            <w:szCs w:val="24"/>
          </w:rPr>
          <w:t>http://qt-project.org/doc/qt-5.1/qtcore/qiodevice.html#details</w:t>
        </w:r>
      </w:hyperlink>
    </w:p>
    <w:p w:rsidR="00AD46D5" w:rsidRPr="003A425A" w:rsidRDefault="008627F7" w:rsidP="008627F7">
      <w:pPr>
        <w:jc w:val="both"/>
        <w:rPr>
          <w:rFonts w:ascii="Times New Roman" w:hAnsi="Times New Roman"/>
          <w:sz w:val="24"/>
          <w:szCs w:val="24"/>
        </w:rPr>
      </w:pPr>
      <w:r w:rsidRPr="003A425A">
        <w:rPr>
          <w:rFonts w:ascii="Times New Roman" w:hAnsi="Times New Roman"/>
          <w:sz w:val="24"/>
          <w:szCs w:val="24"/>
        </w:rPr>
        <w:t>класс QIODevice является базовым интерфейсным классом для всех устройств ввода/вывода в qt. Он обеспечивает базовый абстрактный интерфейс и общее определение для устройств, которые поддерживают чтение и запись блоков данных.</w:t>
      </w:r>
      <w:r w:rsidR="00AD46D5"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нельзя инстанцировать, но он используется многими другими классами, которые требуют представления на различных устройствах ввода/вывода. Данный класс различает два типа устройств: </w:t>
      </w:r>
    </w:p>
    <w:p w:rsidR="00AD46D5" w:rsidRPr="003A425A" w:rsidRDefault="008627F7" w:rsidP="004D4FF9">
      <w:pPr>
        <w:numPr>
          <w:ilvl w:val="0"/>
          <w:numId w:val="136"/>
        </w:numPr>
        <w:jc w:val="both"/>
        <w:rPr>
          <w:rFonts w:ascii="Times New Roman" w:hAnsi="Times New Roman"/>
          <w:sz w:val="24"/>
          <w:szCs w:val="24"/>
        </w:rPr>
      </w:pPr>
      <w:r w:rsidRPr="003A425A">
        <w:rPr>
          <w:rFonts w:ascii="Times New Roman" w:hAnsi="Times New Roman"/>
          <w:sz w:val="24"/>
          <w:szCs w:val="24"/>
        </w:rPr>
        <w:t xml:space="preserve">произвольного доступа и </w:t>
      </w:r>
    </w:p>
    <w:p w:rsidR="008627F7" w:rsidRPr="003A425A" w:rsidRDefault="008627F7" w:rsidP="004D4FF9">
      <w:pPr>
        <w:numPr>
          <w:ilvl w:val="0"/>
          <w:numId w:val="136"/>
        </w:numPr>
        <w:jc w:val="both"/>
        <w:rPr>
          <w:rFonts w:ascii="Times New Roman" w:hAnsi="Times New Roman"/>
          <w:sz w:val="24"/>
          <w:szCs w:val="24"/>
        </w:rPr>
      </w:pPr>
      <w:r w:rsidRPr="003A425A">
        <w:rPr>
          <w:rFonts w:ascii="Times New Roman" w:hAnsi="Times New Roman"/>
          <w:sz w:val="24"/>
          <w:szCs w:val="24"/>
        </w:rPr>
        <w:t>последовательного доступа.</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Некоторые операции данного класса являются асинхронными, и это не всегда хорошо. </w:t>
      </w:r>
      <w:r w:rsidRPr="003A425A">
        <w:rPr>
          <w:rFonts w:ascii="Times New Roman" w:hAnsi="Times New Roman"/>
          <w:i/>
          <w:sz w:val="24"/>
          <w:szCs w:val="24"/>
        </w:rPr>
        <w:t>В данной части они перечислены и есть пример кода.</w:t>
      </w:r>
      <w:r w:rsidR="00AD46D5" w:rsidRPr="003A425A">
        <w:rPr>
          <w:rFonts w:ascii="Times New Roman" w:hAnsi="Times New Roman"/>
          <w:i/>
          <w:sz w:val="24"/>
          <w:szCs w:val="24"/>
        </w:rPr>
        <w:t xml:space="preserve"> </w:t>
      </w:r>
      <w:r w:rsidRPr="003A425A">
        <w:rPr>
          <w:rFonts w:ascii="Times New Roman" w:hAnsi="Times New Roman"/>
          <w:sz w:val="24"/>
          <w:szCs w:val="24"/>
        </w:rPr>
        <w:t>Некоторые подклассы данного класса используют буфер.</w:t>
      </w:r>
    </w:p>
    <w:p w:rsidR="00AD46D5" w:rsidRPr="003A425A" w:rsidRDefault="00AD46D5" w:rsidP="00AD46D5">
      <w:pPr>
        <w:pStyle w:val="4"/>
        <w:rPr>
          <w:color w:val="auto"/>
        </w:rPr>
      </w:pPr>
      <w:bookmarkStart w:id="158" w:name="_Toc382058272"/>
      <w:r w:rsidRPr="003A425A">
        <w:rPr>
          <w:rFonts w:ascii="Times New Roman" w:hAnsi="Times New Roman"/>
          <w:color w:val="auto"/>
          <w:sz w:val="24"/>
          <w:szCs w:val="24"/>
        </w:rPr>
        <w:t>QResource</w:t>
      </w:r>
      <w:bookmarkEnd w:id="158"/>
    </w:p>
    <w:p w:rsidR="008627F7" w:rsidRPr="003A425A" w:rsidRDefault="00953454" w:rsidP="008627F7">
      <w:pPr>
        <w:jc w:val="both"/>
        <w:rPr>
          <w:rFonts w:ascii="Times New Roman" w:hAnsi="Times New Roman"/>
          <w:sz w:val="24"/>
          <w:szCs w:val="24"/>
        </w:rPr>
      </w:pPr>
      <w:hyperlink r:id="rId228" w:anchor="details" w:history="1">
        <w:r w:rsidR="008627F7" w:rsidRPr="003A425A">
          <w:rPr>
            <w:rStyle w:val="a3"/>
            <w:rFonts w:ascii="Times New Roman" w:hAnsi="Times New Roman"/>
            <w:sz w:val="24"/>
            <w:szCs w:val="24"/>
          </w:rPr>
          <w:t>http://qt-project.org/doc/qt-5.1/qtcore/qresource.html#details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класс QResource обеспечивает интерфейс для чтения напрямую из ресурсов. Это объект, который представляет набор данных, относящихся к единичной сущности ресурса. Класс даёт прямой доступ к байтам в их сыром формате. Это позволяет работать с ресурсом без буфера или</w:t>
      </w:r>
      <w:r w:rsidRPr="003A425A">
        <w:rPr>
          <w:rFonts w:ascii="Times New Roman" w:hAnsi="Times New Roman"/>
          <w:color w:val="00B050"/>
          <w:sz w:val="24"/>
          <w:szCs w:val="24"/>
        </w:rPr>
        <w:t xml:space="preserve"> </w:t>
      </w:r>
      <w:r w:rsidRPr="003A425A">
        <w:rPr>
          <w:rFonts w:ascii="Times New Roman" w:hAnsi="Times New Roman"/>
          <w:color w:val="FF0000"/>
          <w:sz w:val="24"/>
          <w:szCs w:val="24"/>
        </w:rPr>
        <w:t>перенаправления</w:t>
      </w:r>
      <w:r w:rsidRPr="003A425A">
        <w:rPr>
          <w:rFonts w:ascii="Times New Roman" w:hAnsi="Times New Roman"/>
          <w:color w:val="00B050"/>
          <w:sz w:val="24"/>
          <w:szCs w:val="24"/>
        </w:rPr>
        <w:t xml:space="preserve">. </w:t>
      </w:r>
      <w:r w:rsidRPr="003A425A">
        <w:rPr>
          <w:rFonts w:ascii="Times New Roman" w:hAnsi="Times New Roman"/>
          <w:color w:val="FF0000"/>
          <w:sz w:val="24"/>
          <w:szCs w:val="24"/>
        </w:rPr>
        <w:t>Перенаправление</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полезно, когда с ресурсом следует работать как с файлом. В данном случае следует использовать класс </w:t>
      </w:r>
      <w:r w:rsidRPr="003A425A">
        <w:rPr>
          <w:rFonts w:ascii="Times New Roman" w:hAnsi="Times New Roman"/>
          <w:sz w:val="24"/>
          <w:szCs w:val="24"/>
          <w:lang w:val="en-US"/>
        </w:rPr>
        <w:t>QFile</w:t>
      </w:r>
      <w:r w:rsidRPr="003A425A">
        <w:rPr>
          <w:rFonts w:ascii="Times New Roman" w:hAnsi="Times New Roman"/>
          <w:sz w:val="24"/>
          <w:szCs w:val="24"/>
        </w:rPr>
        <w:t xml:space="preserve">. Обычно данные в данном классе компилируются в приложение/библиотеку. Но также возможно загрузить ресурс во время выполнения. Когда загружается во время выполнения, файл </w:t>
      </w:r>
      <w:r w:rsidRPr="003A425A">
        <w:rPr>
          <w:rFonts w:ascii="Times New Roman" w:hAnsi="Times New Roman"/>
          <w:sz w:val="24"/>
          <w:szCs w:val="24"/>
        </w:rPr>
        <w:lastRenderedPageBreak/>
        <w:t xml:space="preserve">ресурса будет загружен как один большой набор данных и затем будет дан в виде частей через ссылки на дерево ресурса. Загружать ресурс можно или через абсолютный путь или через относительный. </w:t>
      </w:r>
    </w:p>
    <w:p w:rsidR="008627F7" w:rsidRPr="003A425A" w:rsidRDefault="008627F7" w:rsidP="008627F7">
      <w:pPr>
        <w:jc w:val="both"/>
        <w:rPr>
          <w:rFonts w:ascii="Times New Roman" w:hAnsi="Times New Roman"/>
          <w:i/>
          <w:color w:val="FF0000"/>
          <w:sz w:val="24"/>
          <w:szCs w:val="24"/>
        </w:rPr>
      </w:pPr>
      <w:r w:rsidRPr="003A425A">
        <w:rPr>
          <w:rFonts w:ascii="Times New Roman" w:hAnsi="Times New Roman"/>
          <w:i/>
          <w:sz w:val="24"/>
          <w:szCs w:val="24"/>
        </w:rPr>
        <w:t xml:space="preserve">Также сказана некоторая информация о возможности разжатия файлов. Есть некоторая функция, которая используется для доступа к реальным данным, если данные сжаты. </w:t>
      </w:r>
      <w:r w:rsidRPr="003A425A">
        <w:rPr>
          <w:rFonts w:ascii="Times New Roman" w:hAnsi="Times New Roman"/>
          <w:sz w:val="24"/>
          <w:szCs w:val="24"/>
        </w:rPr>
        <w:t xml:space="preserve">Обращение к данной функции происходит неявно через доступ из класса </w:t>
      </w:r>
      <w:r w:rsidRPr="003A425A">
        <w:rPr>
          <w:rFonts w:ascii="Times New Roman" w:hAnsi="Times New Roman"/>
          <w:sz w:val="24"/>
          <w:szCs w:val="24"/>
          <w:lang w:val="en-US"/>
        </w:rPr>
        <w:t>QFile</w:t>
      </w:r>
      <w:r w:rsidRPr="003A425A">
        <w:rPr>
          <w:rFonts w:ascii="Times New Roman" w:hAnsi="Times New Roman"/>
          <w:sz w:val="24"/>
          <w:szCs w:val="24"/>
        </w:rPr>
        <w:t>. Ресурс, который представляет директорию, может иметь только потомков, но не данные.</w:t>
      </w:r>
      <w:r w:rsidR="0019533E" w:rsidRPr="003A425A">
        <w:rPr>
          <w:rFonts w:ascii="Times New Roman" w:hAnsi="Times New Roman"/>
          <w:sz w:val="24"/>
          <w:szCs w:val="24"/>
        </w:rPr>
        <w:t xml:space="preserve"> </w:t>
      </w:r>
      <w:r w:rsidRPr="003A425A">
        <w:rPr>
          <w:rFonts w:ascii="Times New Roman" w:hAnsi="Times New Roman"/>
          <w:sz w:val="24"/>
          <w:szCs w:val="24"/>
        </w:rPr>
        <w:t>Есть функция для загрузки ресурса во время выполнения. Файл, который передаётся в качестве аргумента данной функции, должен быть двоичным файлом ресурса (</w:t>
      </w:r>
      <w:r w:rsidRPr="003A425A">
        <w:rPr>
          <w:rFonts w:ascii="Times New Roman" w:hAnsi="Times New Roman"/>
          <w:sz w:val="24"/>
          <w:szCs w:val="24"/>
          <w:lang w:val="en-US"/>
        </w:rPr>
        <w:t>rcc</w:t>
      </w:r>
      <w:r w:rsidRPr="003A425A">
        <w:rPr>
          <w:rFonts w:ascii="Times New Roman" w:hAnsi="Times New Roman"/>
          <w:sz w:val="24"/>
          <w:szCs w:val="24"/>
        </w:rPr>
        <w:t>).</w:t>
      </w:r>
      <w:r w:rsidRPr="003A425A">
        <w:rPr>
          <w:rFonts w:ascii="Times New Roman" w:hAnsi="Times New Roman"/>
          <w:color w:val="00B050"/>
          <w:sz w:val="24"/>
          <w:szCs w:val="24"/>
        </w:rPr>
        <w:t xml:space="preserve"> </w:t>
      </w:r>
      <w:r w:rsidRPr="003A425A">
        <w:rPr>
          <w:rFonts w:ascii="Times New Roman" w:hAnsi="Times New Roman"/>
          <w:i/>
          <w:color w:val="FF0000"/>
          <w:sz w:val="24"/>
          <w:szCs w:val="24"/>
        </w:rPr>
        <w:t>Также в конце есть некоторая информация по поводу динамической загрузки ресурсов. Я не понял данной информации.</w:t>
      </w:r>
    </w:p>
    <w:p w:rsidR="0019533E" w:rsidRPr="003A425A" w:rsidRDefault="0019533E" w:rsidP="0019533E">
      <w:pPr>
        <w:pStyle w:val="4"/>
        <w:rPr>
          <w:color w:val="auto"/>
        </w:rPr>
      </w:pPr>
      <w:bookmarkStart w:id="159" w:name="_Toc382058273"/>
      <w:r w:rsidRPr="003A425A">
        <w:rPr>
          <w:rFonts w:ascii="Times New Roman" w:hAnsi="Times New Roman"/>
          <w:color w:val="auto"/>
          <w:sz w:val="24"/>
          <w:szCs w:val="24"/>
        </w:rPr>
        <w:t>QSaveFile</w:t>
      </w:r>
      <w:bookmarkEnd w:id="159"/>
    </w:p>
    <w:p w:rsidR="008627F7" w:rsidRPr="003A425A" w:rsidRDefault="00953454" w:rsidP="008627F7">
      <w:pPr>
        <w:jc w:val="both"/>
        <w:rPr>
          <w:rFonts w:ascii="Times New Roman" w:hAnsi="Times New Roman"/>
          <w:sz w:val="24"/>
          <w:szCs w:val="24"/>
        </w:rPr>
      </w:pPr>
      <w:hyperlink r:id="rId229" w:anchor="details" w:history="1">
        <w:r w:rsidR="008627F7" w:rsidRPr="003A425A">
          <w:rPr>
            <w:rStyle w:val="a3"/>
            <w:rFonts w:ascii="Times New Roman" w:hAnsi="Times New Roman"/>
            <w:sz w:val="24"/>
            <w:szCs w:val="24"/>
          </w:rPr>
          <w:t>http://qt-project.org/doc/qt-5.1/qtcore/qsavefile.html#details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QSaveFile обеспечивает интерфейс для </w:t>
      </w:r>
      <w:r w:rsidR="0019533E" w:rsidRPr="003A425A">
        <w:rPr>
          <w:rFonts w:ascii="Times New Roman" w:hAnsi="Times New Roman"/>
          <w:sz w:val="24"/>
          <w:szCs w:val="24"/>
        </w:rPr>
        <w:t>записи</w:t>
      </w:r>
      <w:r w:rsidRPr="003A425A">
        <w:rPr>
          <w:rFonts w:ascii="Times New Roman" w:hAnsi="Times New Roman"/>
          <w:sz w:val="24"/>
          <w:szCs w:val="24"/>
        </w:rPr>
        <w:t xml:space="preserve"> текстовых и двоичных файлов, без потери существующих данны</w:t>
      </w:r>
      <w:r w:rsidR="0019533E" w:rsidRPr="003A425A">
        <w:rPr>
          <w:rFonts w:ascii="Times New Roman" w:hAnsi="Times New Roman"/>
          <w:sz w:val="24"/>
          <w:szCs w:val="24"/>
        </w:rPr>
        <w:t>х</w:t>
      </w:r>
      <w:r w:rsidRPr="003A425A">
        <w:rPr>
          <w:rFonts w:ascii="Times New Roman" w:hAnsi="Times New Roman"/>
          <w:sz w:val="24"/>
          <w:szCs w:val="24"/>
        </w:rPr>
        <w:t xml:space="preserve">, если операция записи отказывает. </w:t>
      </w:r>
      <w:r w:rsidR="0019533E" w:rsidRPr="003A425A">
        <w:rPr>
          <w:rFonts w:ascii="Times New Roman" w:hAnsi="Times New Roman"/>
          <w:i/>
          <w:sz w:val="24"/>
          <w:szCs w:val="24"/>
        </w:rPr>
        <w:t>Всегда используйте данный файл при записи полных документов на диск.</w:t>
      </w:r>
      <w:r w:rsidR="0019533E" w:rsidRPr="003A425A">
        <w:rPr>
          <w:rFonts w:ascii="Times New Roman" w:hAnsi="Times New Roman"/>
          <w:color w:val="FFFF00"/>
          <w:sz w:val="24"/>
          <w:szCs w:val="24"/>
        </w:rPr>
        <w:t xml:space="preserve"> </w:t>
      </w:r>
      <w:r w:rsidRPr="003A425A">
        <w:rPr>
          <w:rFonts w:ascii="Times New Roman" w:hAnsi="Times New Roman"/>
          <w:sz w:val="24"/>
          <w:szCs w:val="24"/>
        </w:rPr>
        <w:t>Во время записи содержание будет записано во временный файл и если не случится ошибки, то при помощи специальной операции содержание можно поместить в конечный файл.</w:t>
      </w:r>
      <w:r w:rsidR="0019533E" w:rsidRPr="003A425A">
        <w:rPr>
          <w:rFonts w:ascii="Times New Roman" w:hAnsi="Times New Roman"/>
          <w:color w:val="00B050"/>
          <w:sz w:val="24"/>
          <w:szCs w:val="24"/>
        </w:rPr>
        <w:t xml:space="preserve"> </w:t>
      </w:r>
      <w:r w:rsidRPr="003A425A">
        <w:rPr>
          <w:rFonts w:ascii="Times New Roman" w:hAnsi="Times New Roman"/>
          <w:sz w:val="24"/>
          <w:szCs w:val="24"/>
        </w:rPr>
        <w:t>Есть функции для отмены записи при проблемах с приложением. Также, если объект класса был уничтожен, то временный файл отбрасывается.</w:t>
      </w:r>
    </w:p>
    <w:p w:rsidR="0019533E" w:rsidRPr="003A425A" w:rsidRDefault="0019533E" w:rsidP="0019533E">
      <w:pPr>
        <w:pStyle w:val="4"/>
      </w:pPr>
      <w:bookmarkStart w:id="160" w:name="_Toc382058274"/>
      <w:r w:rsidRPr="003A425A">
        <w:rPr>
          <w:rFonts w:ascii="Times New Roman" w:hAnsi="Times New Roman"/>
          <w:color w:val="auto"/>
          <w:sz w:val="24"/>
          <w:szCs w:val="24"/>
        </w:rPr>
        <w:t>QTemporaryDir</w:t>
      </w:r>
      <w:bookmarkEnd w:id="160"/>
    </w:p>
    <w:p w:rsidR="008627F7" w:rsidRPr="003A425A" w:rsidRDefault="00953454" w:rsidP="008627F7">
      <w:pPr>
        <w:jc w:val="both"/>
        <w:rPr>
          <w:rFonts w:ascii="Times New Roman" w:hAnsi="Times New Roman"/>
          <w:i/>
          <w:sz w:val="24"/>
          <w:szCs w:val="24"/>
        </w:rPr>
      </w:pPr>
      <w:hyperlink r:id="rId230" w:anchor="details" w:history="1">
        <w:r w:rsidR="008627F7" w:rsidRPr="003A425A">
          <w:rPr>
            <w:rStyle w:val="a3"/>
            <w:rFonts w:ascii="Times New Roman" w:hAnsi="Times New Roman"/>
            <w:i/>
            <w:sz w:val="24"/>
            <w:szCs w:val="24"/>
          </w:rPr>
          <w:t>http://qt-project.org/doc/qt-5.1/qtcore/qtemporarydir.html#details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QTemporaryDir создаёт уникальную директорию для временного пользования. Он делает это безопасно. Имя новой директории гарантированно будет уникальным, и она удалится при удалении объекта данного класса. </w:t>
      </w:r>
      <w:r w:rsidRPr="003A425A">
        <w:rPr>
          <w:rFonts w:ascii="Times New Roman" w:hAnsi="Times New Roman"/>
          <w:color w:val="00B050"/>
          <w:sz w:val="24"/>
          <w:szCs w:val="24"/>
        </w:rPr>
        <w:t>Имя директории либо генерируется автоматически, либо создаётся на основе шаблона вручную.</w:t>
      </w:r>
      <w:r w:rsidRPr="003A425A">
        <w:rPr>
          <w:rFonts w:ascii="Times New Roman" w:hAnsi="Times New Roman"/>
          <w:sz w:val="24"/>
          <w:szCs w:val="24"/>
        </w:rPr>
        <w:t xml:space="preserve"> </w:t>
      </w:r>
      <w:r w:rsidRPr="003A425A">
        <w:rPr>
          <w:rFonts w:ascii="Times New Roman" w:hAnsi="Times New Roman"/>
          <w:color w:val="FFFF00"/>
          <w:sz w:val="24"/>
          <w:szCs w:val="24"/>
        </w:rPr>
        <w:t xml:space="preserve">Также очень важно протестировать, что временная директория была создана. </w:t>
      </w:r>
      <w:r w:rsidRPr="003A425A">
        <w:rPr>
          <w:rFonts w:ascii="Times New Roman" w:hAnsi="Times New Roman"/>
          <w:color w:val="00B050"/>
          <w:sz w:val="24"/>
          <w:szCs w:val="24"/>
        </w:rPr>
        <w:t xml:space="preserve">Но при этом важно, чтобы использовалась именно функция </w:t>
      </w:r>
      <w:r w:rsidRPr="003A425A">
        <w:rPr>
          <w:rFonts w:ascii="Times New Roman" w:hAnsi="Times New Roman"/>
          <w:color w:val="00B050"/>
          <w:sz w:val="24"/>
          <w:szCs w:val="24"/>
          <w:lang w:val="en-US"/>
        </w:rPr>
        <w:t>isValid</w:t>
      </w:r>
      <w:r w:rsidRPr="003A425A">
        <w:rPr>
          <w:rFonts w:ascii="Times New Roman" w:hAnsi="Times New Roman"/>
          <w:color w:val="00B050"/>
          <w:sz w:val="24"/>
          <w:szCs w:val="24"/>
        </w:rPr>
        <w:t xml:space="preserve">(), а не </w:t>
      </w:r>
      <w:r w:rsidRPr="003A425A">
        <w:rPr>
          <w:rFonts w:ascii="Times New Roman" w:hAnsi="Times New Roman"/>
          <w:color w:val="00B050"/>
          <w:sz w:val="24"/>
          <w:szCs w:val="24"/>
          <w:lang w:val="en-US"/>
        </w:rPr>
        <w:t>exists</w:t>
      </w:r>
      <w:r w:rsidRPr="003A425A">
        <w:rPr>
          <w:rFonts w:ascii="Times New Roman" w:hAnsi="Times New Roman"/>
          <w:color w:val="00B050"/>
          <w:sz w:val="24"/>
          <w:szCs w:val="24"/>
        </w:rPr>
        <w:t>(), так как последняя представляет текущую директорию.</w:t>
      </w:r>
    </w:p>
    <w:p w:rsidR="008627F7" w:rsidRPr="003A425A" w:rsidRDefault="008627F7" w:rsidP="008627F7">
      <w:pPr>
        <w:jc w:val="both"/>
        <w:rPr>
          <w:rFonts w:ascii="Times New Roman" w:hAnsi="Times New Roman"/>
          <w:i/>
          <w:sz w:val="24"/>
          <w:szCs w:val="24"/>
        </w:rPr>
      </w:pPr>
      <w:r w:rsidRPr="003A425A">
        <w:rPr>
          <w:rFonts w:ascii="Times New Roman" w:hAnsi="Times New Roman"/>
          <w:i/>
          <w:sz w:val="24"/>
          <w:szCs w:val="24"/>
        </w:rPr>
        <w:t>Также в данной части в конце речь идёт о формировании имени временной директории.</w:t>
      </w:r>
    </w:p>
    <w:p w:rsidR="006B754A" w:rsidRPr="003A425A" w:rsidRDefault="006B754A" w:rsidP="006B754A">
      <w:pPr>
        <w:pStyle w:val="4"/>
        <w:rPr>
          <w:color w:val="auto"/>
        </w:rPr>
      </w:pPr>
      <w:bookmarkStart w:id="161" w:name="_Toc382058275"/>
      <w:r w:rsidRPr="003A425A">
        <w:rPr>
          <w:rFonts w:ascii="Times New Roman" w:hAnsi="Times New Roman"/>
          <w:color w:val="auto"/>
          <w:sz w:val="24"/>
          <w:szCs w:val="24"/>
        </w:rPr>
        <w:t>QTemporaryFile</w:t>
      </w:r>
      <w:bookmarkEnd w:id="161"/>
    </w:p>
    <w:p w:rsidR="008627F7" w:rsidRPr="003A425A" w:rsidRDefault="00953454" w:rsidP="008627F7">
      <w:pPr>
        <w:jc w:val="both"/>
        <w:rPr>
          <w:rFonts w:ascii="Times New Roman" w:hAnsi="Times New Roman"/>
          <w:sz w:val="24"/>
          <w:szCs w:val="24"/>
        </w:rPr>
      </w:pPr>
      <w:hyperlink r:id="rId231" w:anchor="details" w:history="1">
        <w:r w:rsidR="008627F7" w:rsidRPr="003A425A">
          <w:rPr>
            <w:rStyle w:val="a3"/>
            <w:rFonts w:ascii="Times New Roman" w:hAnsi="Times New Roman"/>
            <w:sz w:val="24"/>
            <w:szCs w:val="24"/>
          </w:rPr>
          <w:t>http://qt-project.org/doc/qt-5.1/qtcore/qtemporaryfile.html#details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класс QTemporaryFile является устройством ввода/вывода, которое управляет временными файлами.</w:t>
      </w:r>
      <w:r w:rsidRPr="003A425A">
        <w:rPr>
          <w:rFonts w:ascii="Times New Roman" w:hAnsi="Times New Roman"/>
          <w:color w:val="00B050"/>
          <w:sz w:val="24"/>
          <w:szCs w:val="24"/>
        </w:rPr>
        <w:t xml:space="preserve"> </w:t>
      </w:r>
      <w:r w:rsidRPr="003A425A">
        <w:rPr>
          <w:rFonts w:ascii="Times New Roman" w:hAnsi="Times New Roman"/>
          <w:sz w:val="24"/>
          <w:szCs w:val="24"/>
        </w:rPr>
        <w:t>Описание данного класса подобно описанию класса QTemporaryDir.</w:t>
      </w:r>
    </w:p>
    <w:p w:rsidR="006B754A" w:rsidRPr="003A425A" w:rsidRDefault="006B754A" w:rsidP="006B754A">
      <w:pPr>
        <w:pStyle w:val="4"/>
        <w:rPr>
          <w:color w:val="auto"/>
        </w:rPr>
      </w:pPr>
      <w:bookmarkStart w:id="162" w:name="_Toc382058276"/>
      <w:r w:rsidRPr="003A425A">
        <w:rPr>
          <w:rFonts w:ascii="Times New Roman" w:hAnsi="Times New Roman"/>
          <w:color w:val="auto"/>
          <w:sz w:val="24"/>
          <w:szCs w:val="24"/>
        </w:rPr>
        <w:t>QUrl</w:t>
      </w:r>
      <w:bookmarkEnd w:id="162"/>
    </w:p>
    <w:p w:rsidR="008627F7" w:rsidRPr="003A425A" w:rsidRDefault="00953454" w:rsidP="008627F7">
      <w:pPr>
        <w:jc w:val="both"/>
        <w:rPr>
          <w:rFonts w:ascii="Times New Roman" w:hAnsi="Times New Roman"/>
          <w:sz w:val="24"/>
          <w:szCs w:val="24"/>
        </w:rPr>
      </w:pPr>
      <w:hyperlink r:id="rId232" w:anchor="details" w:history="1">
        <w:r w:rsidR="008627F7" w:rsidRPr="003A425A">
          <w:rPr>
            <w:rStyle w:val="a3"/>
            <w:rFonts w:ascii="Times New Roman" w:hAnsi="Times New Roman"/>
            <w:sz w:val="24"/>
            <w:szCs w:val="24"/>
          </w:rPr>
          <w:t>http://qt-project.org/doc/qt-5.1/qtcore/qurl.html#details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QUrl обеспечивает удобный интерфейс для работы с </w:t>
      </w:r>
      <w:r w:rsidR="006B754A" w:rsidRPr="003A425A">
        <w:rPr>
          <w:rFonts w:ascii="Times New Roman" w:hAnsi="Times New Roman"/>
          <w:sz w:val="24"/>
          <w:szCs w:val="24"/>
        </w:rPr>
        <w:t>url</w:t>
      </w:r>
      <w:r w:rsidRPr="003A425A">
        <w:rPr>
          <w:rFonts w:ascii="Times New Roman" w:hAnsi="Times New Roman"/>
          <w:sz w:val="24"/>
          <w:szCs w:val="24"/>
        </w:rPr>
        <w:t xml:space="preserve">. Он может анализировать и строить </w:t>
      </w:r>
      <w:r w:rsidR="006B754A" w:rsidRPr="003A425A">
        <w:rPr>
          <w:rFonts w:ascii="Times New Roman" w:hAnsi="Times New Roman"/>
          <w:sz w:val="24"/>
          <w:szCs w:val="24"/>
        </w:rPr>
        <w:t>url</w:t>
      </w:r>
      <w:r w:rsidRPr="003A425A">
        <w:rPr>
          <w:rFonts w:ascii="Times New Roman" w:hAnsi="Times New Roman"/>
          <w:sz w:val="24"/>
          <w:szCs w:val="24"/>
        </w:rPr>
        <w:t xml:space="preserve"> как в закодированной, так и в незакодированной форме. Также данный класс имеет поддержку интернационализированных имён доменов. </w:t>
      </w:r>
      <w:r w:rsidR="006B754A" w:rsidRPr="003A425A">
        <w:rPr>
          <w:rFonts w:ascii="Times New Roman" w:hAnsi="Times New Roman"/>
          <w:sz w:val="24"/>
          <w:szCs w:val="24"/>
        </w:rPr>
        <w:t>Url</w:t>
      </w:r>
      <w:r w:rsidRPr="003A425A">
        <w:rPr>
          <w:rFonts w:ascii="Times New Roman" w:hAnsi="Times New Roman"/>
          <w:sz w:val="24"/>
          <w:szCs w:val="24"/>
        </w:rPr>
        <w:t xml:space="preserve"> может отображаться в </w:t>
      </w:r>
      <w:r w:rsidRPr="003A425A">
        <w:rPr>
          <w:rFonts w:ascii="Times New Roman" w:hAnsi="Times New Roman"/>
          <w:sz w:val="24"/>
          <w:szCs w:val="24"/>
        </w:rPr>
        <w:lastRenderedPageBreak/>
        <w:t xml:space="preserve">закодированном и незакодированном виде. </w:t>
      </w:r>
      <w:r w:rsidRPr="003A425A">
        <w:rPr>
          <w:rFonts w:ascii="Times New Roman" w:hAnsi="Times New Roman"/>
          <w:color w:val="00B050"/>
          <w:sz w:val="24"/>
          <w:szCs w:val="24"/>
        </w:rPr>
        <w:t>Незакодированный вид – это то, что обы</w:t>
      </w:r>
      <w:r w:rsidR="006B754A" w:rsidRPr="003A425A">
        <w:rPr>
          <w:rFonts w:ascii="Times New Roman" w:hAnsi="Times New Roman"/>
          <w:color w:val="00B050"/>
          <w:sz w:val="24"/>
          <w:szCs w:val="24"/>
        </w:rPr>
        <w:t>ч</w:t>
      </w:r>
      <w:r w:rsidRPr="003A425A">
        <w:rPr>
          <w:rFonts w:ascii="Times New Roman" w:hAnsi="Times New Roman"/>
          <w:color w:val="00B050"/>
          <w:sz w:val="24"/>
          <w:szCs w:val="24"/>
        </w:rPr>
        <w:t xml:space="preserve">но видят пользователи, тогда как закодированный вид обычно используется для отправления на веб-сервер. </w:t>
      </w:r>
      <w:r w:rsidRPr="003A425A">
        <w:rPr>
          <w:rFonts w:ascii="Times New Roman" w:hAnsi="Times New Roman"/>
          <w:sz w:val="24"/>
          <w:szCs w:val="24"/>
        </w:rPr>
        <w:t xml:space="preserve">Также данный класс обеспечивает функции для построения </w:t>
      </w:r>
      <w:r w:rsidR="006B754A" w:rsidRPr="003A425A">
        <w:rPr>
          <w:rFonts w:ascii="Times New Roman" w:hAnsi="Times New Roman"/>
          <w:sz w:val="24"/>
          <w:szCs w:val="24"/>
        </w:rPr>
        <w:t>url</w:t>
      </w:r>
      <w:r w:rsidRPr="003A425A">
        <w:rPr>
          <w:rFonts w:ascii="Times New Roman" w:hAnsi="Times New Roman"/>
          <w:sz w:val="24"/>
          <w:szCs w:val="24"/>
        </w:rPr>
        <w:t xml:space="preserve"> часть за частью. Для кодирования и раскодирования </w:t>
      </w:r>
      <w:r w:rsidR="006B754A" w:rsidRPr="003A425A">
        <w:rPr>
          <w:rFonts w:ascii="Times New Roman" w:hAnsi="Times New Roman"/>
          <w:sz w:val="24"/>
          <w:szCs w:val="24"/>
        </w:rPr>
        <w:t>url</w:t>
      </w:r>
      <w:r w:rsidRPr="003A425A">
        <w:rPr>
          <w:rFonts w:ascii="Times New Roman" w:hAnsi="Times New Roman"/>
          <w:sz w:val="24"/>
          <w:szCs w:val="24"/>
        </w:rPr>
        <w:t xml:space="preserve"> используются специальные функции.</w:t>
      </w:r>
      <w:r w:rsidR="006B754A" w:rsidRPr="003A425A">
        <w:rPr>
          <w:rFonts w:ascii="Times New Roman" w:hAnsi="Times New Roman"/>
          <w:sz w:val="24"/>
          <w:szCs w:val="24"/>
        </w:rPr>
        <w:t xml:space="preserve"> </w:t>
      </w:r>
      <w:r w:rsidRPr="003A425A">
        <w:rPr>
          <w:rFonts w:ascii="Times New Roman" w:hAnsi="Times New Roman"/>
          <w:i/>
          <w:sz w:val="24"/>
          <w:szCs w:val="24"/>
        </w:rPr>
        <w:t>Также в данной части перечислены все стандарты, которых придерживается данный класс.</w:t>
      </w:r>
      <w:r w:rsidR="006B754A"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способен обнаруживать много ошибок в </w:t>
      </w:r>
      <w:r w:rsidR="006B754A" w:rsidRPr="003A425A">
        <w:rPr>
          <w:rFonts w:ascii="Times New Roman" w:hAnsi="Times New Roman"/>
          <w:sz w:val="24"/>
          <w:szCs w:val="24"/>
        </w:rPr>
        <w:t>url</w:t>
      </w:r>
      <w:r w:rsidRPr="003A425A">
        <w:rPr>
          <w:rFonts w:ascii="Times New Roman" w:hAnsi="Times New Roman"/>
          <w:sz w:val="24"/>
          <w:szCs w:val="24"/>
        </w:rPr>
        <w:t xml:space="preserve"> во время анализа или когда компоненты </w:t>
      </w:r>
      <w:r w:rsidR="006B754A" w:rsidRPr="003A425A">
        <w:rPr>
          <w:rFonts w:ascii="Times New Roman" w:hAnsi="Times New Roman"/>
          <w:sz w:val="24"/>
          <w:szCs w:val="24"/>
        </w:rPr>
        <w:t>url</w:t>
      </w:r>
      <w:r w:rsidRPr="003A425A">
        <w:rPr>
          <w:rFonts w:ascii="Times New Roman" w:hAnsi="Times New Roman"/>
          <w:sz w:val="24"/>
          <w:szCs w:val="24"/>
        </w:rPr>
        <w:t xml:space="preserve"> установлены при помощи индивидуальных методов сеттеров.</w:t>
      </w:r>
      <w:r w:rsidRPr="003A425A">
        <w:rPr>
          <w:rFonts w:ascii="Times New Roman" w:hAnsi="Times New Roman"/>
          <w:color w:val="00B050"/>
          <w:sz w:val="24"/>
          <w:szCs w:val="24"/>
        </w:rPr>
        <w:t xml:space="preserve"> </w:t>
      </w:r>
      <w:r w:rsidRPr="003A425A">
        <w:rPr>
          <w:rFonts w:ascii="Times New Roman" w:hAnsi="Times New Roman"/>
          <w:i/>
          <w:color w:val="FF0000"/>
          <w:sz w:val="24"/>
          <w:szCs w:val="24"/>
        </w:rPr>
        <w:t xml:space="preserve">Далее в данном классе содержится информация об детектировании ошибок в </w:t>
      </w:r>
      <w:r w:rsidR="006B754A" w:rsidRPr="003A425A">
        <w:rPr>
          <w:rFonts w:ascii="Times New Roman" w:hAnsi="Times New Roman"/>
          <w:i/>
          <w:color w:val="FF0000"/>
          <w:sz w:val="24"/>
          <w:szCs w:val="24"/>
        </w:rPr>
        <w:t>url</w:t>
      </w:r>
      <w:r w:rsidRPr="003A425A">
        <w:rPr>
          <w:rFonts w:ascii="Times New Roman" w:hAnsi="Times New Roman"/>
          <w:i/>
          <w:color w:val="FF0000"/>
          <w:sz w:val="24"/>
          <w:szCs w:val="24"/>
        </w:rPr>
        <w:t>, которую тяжело воспринимать без знаний в данной предметной области.</w:t>
      </w:r>
      <w:r w:rsidR="006B754A" w:rsidRPr="003A425A">
        <w:rPr>
          <w:rFonts w:ascii="Times New Roman" w:hAnsi="Times New Roman"/>
          <w:i/>
          <w:color w:val="FF0000"/>
          <w:sz w:val="24"/>
          <w:szCs w:val="24"/>
        </w:rPr>
        <w:t xml:space="preserve"> </w:t>
      </w:r>
      <w:r w:rsidRPr="003A425A">
        <w:rPr>
          <w:rFonts w:ascii="Times New Roman" w:hAnsi="Times New Roman"/>
          <w:sz w:val="24"/>
          <w:szCs w:val="24"/>
        </w:rPr>
        <w:t xml:space="preserve">Также при создании </w:t>
      </w:r>
      <w:r w:rsidRPr="003A425A">
        <w:rPr>
          <w:rFonts w:ascii="Times New Roman" w:hAnsi="Times New Roman"/>
          <w:sz w:val="24"/>
          <w:szCs w:val="24"/>
          <w:lang w:val="en-US"/>
        </w:rPr>
        <w:t>QString</w:t>
      </w:r>
      <w:r w:rsidRPr="003A425A">
        <w:rPr>
          <w:rFonts w:ascii="Times New Roman" w:hAnsi="Times New Roman"/>
          <w:sz w:val="24"/>
          <w:szCs w:val="24"/>
        </w:rPr>
        <w:t xml:space="preserve">, содержащей </w:t>
      </w:r>
      <w:r w:rsidR="006B754A" w:rsidRPr="003A425A">
        <w:rPr>
          <w:rFonts w:ascii="Times New Roman" w:hAnsi="Times New Roman"/>
          <w:sz w:val="24"/>
          <w:szCs w:val="24"/>
        </w:rPr>
        <w:t>url</w:t>
      </w:r>
      <w:r w:rsidRPr="003A425A">
        <w:rPr>
          <w:rFonts w:ascii="Times New Roman" w:hAnsi="Times New Roman"/>
          <w:sz w:val="24"/>
          <w:szCs w:val="24"/>
        </w:rPr>
        <w:t xml:space="preserve">, из </w:t>
      </w:r>
      <w:r w:rsidRPr="003A425A">
        <w:rPr>
          <w:rFonts w:ascii="Times New Roman" w:hAnsi="Times New Roman"/>
          <w:sz w:val="24"/>
          <w:szCs w:val="24"/>
          <w:lang w:val="en-US"/>
        </w:rPr>
        <w:t>QByteArray</w:t>
      </w:r>
      <w:r w:rsidRPr="003A425A">
        <w:rPr>
          <w:rFonts w:ascii="Times New Roman" w:hAnsi="Times New Roman"/>
          <w:sz w:val="24"/>
          <w:szCs w:val="24"/>
        </w:rPr>
        <w:t xml:space="preserve"> или </w:t>
      </w:r>
      <w:r w:rsidRPr="003A425A">
        <w:rPr>
          <w:rFonts w:ascii="Times New Roman" w:hAnsi="Times New Roman"/>
          <w:sz w:val="24"/>
          <w:szCs w:val="24"/>
          <w:lang w:val="en-US"/>
        </w:rPr>
        <w:t>char</w:t>
      </w:r>
      <w:r w:rsidRPr="003A425A">
        <w:rPr>
          <w:rFonts w:ascii="Times New Roman" w:hAnsi="Times New Roman"/>
          <w:sz w:val="24"/>
          <w:szCs w:val="24"/>
        </w:rPr>
        <w:t xml:space="preserve">* всегда вызывайте </w:t>
      </w:r>
      <w:r w:rsidRPr="003A425A">
        <w:rPr>
          <w:rFonts w:ascii="Times New Roman" w:hAnsi="Times New Roman"/>
          <w:sz w:val="24"/>
          <w:szCs w:val="24"/>
          <w:lang w:val="en-US"/>
        </w:rPr>
        <w:t>QString</w:t>
      </w:r>
      <w:r w:rsidRPr="003A425A">
        <w:rPr>
          <w:rFonts w:ascii="Times New Roman" w:hAnsi="Times New Roman"/>
          <w:sz w:val="24"/>
          <w:szCs w:val="24"/>
        </w:rPr>
        <w:t>::</w:t>
      </w:r>
      <w:r w:rsidRPr="003A425A">
        <w:rPr>
          <w:rFonts w:ascii="Times New Roman" w:hAnsi="Times New Roman"/>
          <w:sz w:val="24"/>
          <w:szCs w:val="24"/>
          <w:lang w:val="en-US"/>
        </w:rPr>
        <w:t>fromUtf</w:t>
      </w:r>
      <w:r w:rsidRPr="003A425A">
        <w:rPr>
          <w:rFonts w:ascii="Times New Roman" w:hAnsi="Times New Roman"/>
          <w:sz w:val="24"/>
          <w:szCs w:val="24"/>
        </w:rPr>
        <w:t>8().</w:t>
      </w:r>
    </w:p>
    <w:p w:rsidR="006B754A" w:rsidRPr="003A425A" w:rsidRDefault="006B754A" w:rsidP="006B754A">
      <w:pPr>
        <w:pStyle w:val="4"/>
        <w:rPr>
          <w:color w:val="auto"/>
        </w:rPr>
      </w:pPr>
      <w:bookmarkStart w:id="163" w:name="_Toc382058277"/>
      <w:r w:rsidRPr="003A425A">
        <w:rPr>
          <w:rFonts w:ascii="Times New Roman" w:hAnsi="Times New Roman"/>
          <w:color w:val="auto"/>
          <w:sz w:val="24"/>
          <w:szCs w:val="24"/>
        </w:rPr>
        <w:t>QUrlQuery</w:t>
      </w:r>
      <w:bookmarkEnd w:id="163"/>
    </w:p>
    <w:p w:rsidR="008627F7" w:rsidRPr="003A425A" w:rsidRDefault="00953454" w:rsidP="008627F7">
      <w:pPr>
        <w:jc w:val="both"/>
        <w:rPr>
          <w:rFonts w:ascii="Times New Roman" w:hAnsi="Times New Roman"/>
          <w:sz w:val="24"/>
          <w:szCs w:val="24"/>
        </w:rPr>
      </w:pPr>
      <w:hyperlink r:id="rId233" w:anchor="details" w:history="1">
        <w:r w:rsidR="008627F7" w:rsidRPr="003A425A">
          <w:rPr>
            <w:rStyle w:val="a3"/>
            <w:rFonts w:ascii="Times New Roman" w:hAnsi="Times New Roman"/>
            <w:sz w:val="24"/>
            <w:szCs w:val="24"/>
          </w:rPr>
          <w:t>http://qt-project.org/doc/qt-5.1/qtcore/qurlquery.html#details</w:t>
        </w:r>
      </w:hyperlink>
    </w:p>
    <w:p w:rsidR="008627F7" w:rsidRPr="003A425A" w:rsidRDefault="008627F7" w:rsidP="008627F7">
      <w:pPr>
        <w:jc w:val="both"/>
        <w:rPr>
          <w:rFonts w:ascii="Times New Roman" w:hAnsi="Times New Roman"/>
          <w:i/>
          <w:sz w:val="24"/>
          <w:szCs w:val="24"/>
        </w:rPr>
      </w:pPr>
      <w:r w:rsidRPr="003A425A">
        <w:rPr>
          <w:rFonts w:ascii="Times New Roman" w:hAnsi="Times New Roman"/>
          <w:sz w:val="24"/>
          <w:szCs w:val="24"/>
        </w:rPr>
        <w:t xml:space="preserve">класс QUrlQuery обеспечивает способ манипулирования парами ключ-значение в запросе </w:t>
      </w:r>
      <w:r w:rsidR="006B754A" w:rsidRPr="003A425A">
        <w:rPr>
          <w:rFonts w:ascii="Times New Roman" w:hAnsi="Times New Roman"/>
          <w:sz w:val="24"/>
          <w:szCs w:val="24"/>
        </w:rPr>
        <w:t>url</w:t>
      </w:r>
      <w:r w:rsidRPr="003A425A">
        <w:rPr>
          <w:rFonts w:ascii="Times New Roman" w:hAnsi="Times New Roman"/>
          <w:sz w:val="24"/>
          <w:szCs w:val="24"/>
        </w:rPr>
        <w:t xml:space="preserve">. Это используется для анализа запроса, который находится в </w:t>
      </w:r>
      <w:r w:rsidR="006B754A" w:rsidRPr="003A425A">
        <w:rPr>
          <w:rFonts w:ascii="Times New Roman" w:hAnsi="Times New Roman"/>
          <w:sz w:val="24"/>
          <w:szCs w:val="24"/>
        </w:rPr>
        <w:t>url</w:t>
      </w:r>
      <w:r w:rsidRPr="003A425A">
        <w:rPr>
          <w:rFonts w:ascii="Times New Roman" w:hAnsi="Times New Roman"/>
          <w:sz w:val="24"/>
          <w:szCs w:val="24"/>
        </w:rPr>
        <w:t xml:space="preserve">. </w:t>
      </w:r>
      <w:r w:rsidRPr="003A425A">
        <w:rPr>
          <w:rFonts w:ascii="Times New Roman" w:hAnsi="Times New Roman"/>
          <w:i/>
          <w:sz w:val="24"/>
          <w:szCs w:val="24"/>
        </w:rPr>
        <w:t xml:space="preserve">В данной части есть иллюстративный пример. </w:t>
      </w:r>
      <w:r w:rsidRPr="003A425A">
        <w:rPr>
          <w:rFonts w:ascii="Times New Roman" w:hAnsi="Times New Roman"/>
          <w:sz w:val="24"/>
          <w:szCs w:val="24"/>
        </w:rPr>
        <w:t xml:space="preserve">Запросы используются для передачи настроек в </w:t>
      </w:r>
      <w:r w:rsidR="006B754A" w:rsidRPr="003A425A">
        <w:rPr>
          <w:rFonts w:ascii="Times New Roman" w:hAnsi="Times New Roman"/>
          <w:sz w:val="24"/>
          <w:szCs w:val="24"/>
        </w:rPr>
        <w:t>url</w:t>
      </w:r>
      <w:r w:rsidRPr="003A425A">
        <w:rPr>
          <w:rFonts w:ascii="Times New Roman" w:hAnsi="Times New Roman"/>
          <w:sz w:val="24"/>
          <w:szCs w:val="24"/>
        </w:rPr>
        <w:t xml:space="preserve"> и обычно декодируются в множественные пары ключ-значение.</w:t>
      </w:r>
      <w:r w:rsidR="006B3EF7" w:rsidRPr="003A425A">
        <w:rPr>
          <w:rFonts w:ascii="Times New Roman" w:hAnsi="Times New Roman"/>
          <w:sz w:val="24"/>
          <w:szCs w:val="24"/>
        </w:rPr>
        <w:t xml:space="preserve"> </w:t>
      </w:r>
      <w:r w:rsidRPr="003A425A">
        <w:rPr>
          <w:rFonts w:ascii="Times New Roman" w:hAnsi="Times New Roman"/>
          <w:i/>
          <w:sz w:val="24"/>
          <w:szCs w:val="24"/>
        </w:rPr>
        <w:t>Также в данной части рассматриваются некоторые вопросы кодировки.</w:t>
      </w:r>
      <w:r w:rsidR="006B3EF7" w:rsidRPr="003A425A">
        <w:rPr>
          <w:rFonts w:ascii="Times New Roman" w:hAnsi="Times New Roman"/>
          <w:i/>
          <w:sz w:val="24"/>
          <w:szCs w:val="24"/>
        </w:rPr>
        <w:t xml:space="preserve"> </w:t>
      </w:r>
      <w:r w:rsidRPr="003A425A">
        <w:rPr>
          <w:rFonts w:ascii="Times New Roman" w:hAnsi="Times New Roman"/>
          <w:i/>
          <w:sz w:val="24"/>
          <w:szCs w:val="24"/>
        </w:rPr>
        <w:t>Также рассматриваются специфические для данной области вопросы кодирования знаков пробела.</w:t>
      </w:r>
      <w:r w:rsidR="006B3EF7" w:rsidRPr="003A425A">
        <w:rPr>
          <w:rFonts w:ascii="Times New Roman" w:hAnsi="Times New Roman"/>
          <w:i/>
          <w:sz w:val="24"/>
          <w:szCs w:val="24"/>
        </w:rPr>
        <w:t xml:space="preserve"> </w:t>
      </w:r>
      <w:r w:rsidRPr="003A425A">
        <w:rPr>
          <w:rFonts w:ascii="Times New Roman" w:hAnsi="Times New Roman"/>
          <w:sz w:val="24"/>
          <w:szCs w:val="24"/>
        </w:rPr>
        <w:t xml:space="preserve">По умолчанию данный класс использует знак «=» для отделения ключа от своего значения, а знак “&amp;”для отделения пар ключ-значение друг от друга. Можно задавать собственные символы разделителей. </w:t>
      </w:r>
      <w:r w:rsidRPr="003A425A">
        <w:rPr>
          <w:rFonts w:ascii="Times New Roman" w:hAnsi="Times New Roman"/>
          <w:i/>
          <w:sz w:val="24"/>
          <w:szCs w:val="24"/>
        </w:rPr>
        <w:t xml:space="preserve">Сказано пользоваться для выбора нестандартных разделителей следующим стандартом </w:t>
      </w:r>
      <w:r w:rsidRPr="003A425A">
        <w:rPr>
          <w:rFonts w:ascii="Times New Roman" w:hAnsi="Times New Roman"/>
          <w:sz w:val="24"/>
          <w:szCs w:val="24"/>
        </w:rPr>
        <w:t>RFC 3986.</w:t>
      </w:r>
      <w:r w:rsidR="006B3EF7" w:rsidRPr="003A425A">
        <w:rPr>
          <w:rFonts w:ascii="Times New Roman" w:hAnsi="Times New Roman"/>
          <w:sz w:val="24"/>
          <w:szCs w:val="24"/>
        </w:rPr>
        <w:t xml:space="preserve"> </w:t>
      </w:r>
      <w:r w:rsidRPr="003A425A">
        <w:rPr>
          <w:rFonts w:ascii="Times New Roman" w:hAnsi="Times New Roman"/>
          <w:i/>
          <w:sz w:val="24"/>
          <w:szCs w:val="24"/>
        </w:rPr>
        <w:t>Прежде использования данного класса мне следует более подробно из</w:t>
      </w:r>
      <w:r w:rsidR="006B3EF7" w:rsidRPr="003A425A">
        <w:rPr>
          <w:rFonts w:ascii="Times New Roman" w:hAnsi="Times New Roman"/>
          <w:i/>
          <w:sz w:val="24"/>
          <w:szCs w:val="24"/>
        </w:rPr>
        <w:t>у</w:t>
      </w:r>
      <w:r w:rsidRPr="003A425A">
        <w:rPr>
          <w:rFonts w:ascii="Times New Roman" w:hAnsi="Times New Roman"/>
          <w:i/>
          <w:sz w:val="24"/>
          <w:szCs w:val="24"/>
        </w:rPr>
        <w:t xml:space="preserve">чить такую тему, как </w:t>
      </w:r>
      <w:r w:rsidR="006B754A" w:rsidRPr="003A425A">
        <w:rPr>
          <w:rFonts w:ascii="Times New Roman" w:hAnsi="Times New Roman"/>
          <w:i/>
          <w:sz w:val="24"/>
          <w:szCs w:val="24"/>
        </w:rPr>
        <w:t>url</w:t>
      </w:r>
      <w:r w:rsidRPr="003A425A">
        <w:rPr>
          <w:rFonts w:ascii="Times New Roman" w:hAnsi="Times New Roman"/>
          <w:i/>
          <w:sz w:val="24"/>
          <w:szCs w:val="24"/>
        </w:rPr>
        <w:t>.</w:t>
      </w:r>
    </w:p>
    <w:p w:rsidR="006B3EF7" w:rsidRPr="003A425A" w:rsidRDefault="006B3EF7" w:rsidP="006B3EF7">
      <w:pPr>
        <w:pStyle w:val="4"/>
      </w:pPr>
      <w:bookmarkStart w:id="164" w:name="_Toc382058278"/>
      <w:r w:rsidRPr="003A425A">
        <w:rPr>
          <w:rFonts w:ascii="Times New Roman" w:hAnsi="Times New Roman"/>
          <w:color w:val="FF0000"/>
          <w:sz w:val="24"/>
          <w:szCs w:val="24"/>
        </w:rPr>
        <w:t>QSocketNotifier</w:t>
      </w:r>
      <w:bookmarkEnd w:id="164"/>
    </w:p>
    <w:p w:rsidR="008627F7" w:rsidRPr="003A425A" w:rsidRDefault="00953454" w:rsidP="008627F7">
      <w:pPr>
        <w:jc w:val="both"/>
        <w:rPr>
          <w:rFonts w:ascii="Times New Roman" w:hAnsi="Times New Roman"/>
          <w:i/>
          <w:sz w:val="24"/>
          <w:szCs w:val="24"/>
        </w:rPr>
      </w:pPr>
      <w:hyperlink r:id="rId234" w:anchor="details" w:history="1">
        <w:r w:rsidR="008627F7" w:rsidRPr="003A425A">
          <w:rPr>
            <w:rStyle w:val="a3"/>
            <w:rFonts w:ascii="Times New Roman" w:hAnsi="Times New Roman"/>
            <w:i/>
            <w:sz w:val="24"/>
            <w:szCs w:val="24"/>
          </w:rPr>
          <w:t>http://qt-project.org/doc/qt-5.1/qtcore/qsocketnotifier.html#details</w:t>
        </w:r>
      </w:hyperlink>
    </w:p>
    <w:p w:rsidR="008627F7" w:rsidRPr="003A425A" w:rsidRDefault="008627F7" w:rsidP="008627F7">
      <w:pPr>
        <w:jc w:val="both"/>
        <w:rPr>
          <w:rFonts w:ascii="Times New Roman" w:hAnsi="Times New Roman"/>
          <w:i/>
          <w:sz w:val="24"/>
          <w:szCs w:val="24"/>
        </w:rPr>
      </w:pPr>
      <w:r w:rsidRPr="003A425A">
        <w:rPr>
          <w:rFonts w:ascii="Times New Roman" w:hAnsi="Times New Roman"/>
          <w:sz w:val="24"/>
          <w:szCs w:val="24"/>
        </w:rPr>
        <w:t>класс QSocketNotifier обеспечивает поддержку для мониторинга активности дескриптора файла. Данный класс делает возможным интеграцию цикла обработки событий qt</w:t>
      </w:r>
      <w:r w:rsidR="006B3EF7" w:rsidRPr="003A425A">
        <w:rPr>
          <w:rFonts w:ascii="Times New Roman" w:hAnsi="Times New Roman"/>
          <w:sz w:val="24"/>
          <w:szCs w:val="24"/>
        </w:rPr>
        <w:t xml:space="preserve"> </w:t>
      </w:r>
      <w:r w:rsidRPr="003A425A">
        <w:rPr>
          <w:rFonts w:ascii="Times New Roman" w:hAnsi="Times New Roman"/>
          <w:sz w:val="24"/>
          <w:szCs w:val="24"/>
        </w:rPr>
        <w:t>с другими циклами обработки событий, основанными на мониторинге дескриптора. Действия дескриптора файла детектируются в цикле обработки событий приложения. Открыв однажды устройство с использованием низкоуровневого программного интерфейса, вы можете создать сокет уведомитель, чтобы проводить мониторинг дескриптора файлов.</w:t>
      </w:r>
      <w:r w:rsidR="006B3EF7" w:rsidRPr="003A425A">
        <w:rPr>
          <w:rFonts w:ascii="Times New Roman" w:hAnsi="Times New Roman"/>
          <w:sz w:val="24"/>
          <w:szCs w:val="24"/>
        </w:rPr>
        <w:t xml:space="preserve"> </w:t>
      </w:r>
      <w:r w:rsidRPr="003A425A">
        <w:rPr>
          <w:rFonts w:ascii="Times New Roman" w:hAnsi="Times New Roman"/>
          <w:sz w:val="24"/>
          <w:szCs w:val="24"/>
        </w:rPr>
        <w:t>Есть три типа сокетов уведомителей: чтение, запись и исключение. Тип должен быть определён при построении сокета. Невозможно установить два уведомителя сокета одинакового типа для одного и того же сокета.</w:t>
      </w:r>
      <w:r w:rsidR="006B3EF7" w:rsidRPr="003A425A">
        <w:rPr>
          <w:rFonts w:ascii="Times New Roman" w:hAnsi="Times New Roman"/>
          <w:sz w:val="24"/>
          <w:szCs w:val="24"/>
        </w:rPr>
        <w:t xml:space="preserve"> </w:t>
      </w:r>
      <w:r w:rsidRPr="003A425A">
        <w:rPr>
          <w:rFonts w:ascii="Times New Roman" w:hAnsi="Times New Roman"/>
          <w:sz w:val="24"/>
          <w:szCs w:val="24"/>
        </w:rPr>
        <w:t>Также в данной части советуют всегда явно разрешать или запрещать конкретный уведомитель сокета. Также можно получить идентификатор сокета при помощи специальной функции.</w:t>
      </w:r>
      <w:r w:rsidR="006B3EF7" w:rsidRPr="003A425A">
        <w:rPr>
          <w:rFonts w:ascii="Times New Roman" w:hAnsi="Times New Roman"/>
          <w:sz w:val="24"/>
          <w:szCs w:val="24"/>
        </w:rPr>
        <w:t xml:space="preserve"> </w:t>
      </w:r>
      <w:r w:rsidRPr="003A425A">
        <w:rPr>
          <w:rFonts w:ascii="Times New Roman" w:hAnsi="Times New Roman"/>
          <w:sz w:val="24"/>
          <w:szCs w:val="24"/>
        </w:rPr>
        <w:t>Сокет, переданный данному классу, станет неблокирующимся, даже если он был создан как блокирующийся сокет.</w:t>
      </w:r>
      <w:r w:rsidR="006B3EF7" w:rsidRPr="003A425A">
        <w:rPr>
          <w:rFonts w:ascii="Times New Roman" w:hAnsi="Times New Roman"/>
          <w:sz w:val="24"/>
          <w:szCs w:val="24"/>
        </w:rPr>
        <w:t xml:space="preserve"> </w:t>
      </w:r>
      <w:r w:rsidRPr="003A425A">
        <w:rPr>
          <w:rFonts w:ascii="Times New Roman" w:hAnsi="Times New Roman"/>
          <w:i/>
          <w:sz w:val="24"/>
          <w:szCs w:val="24"/>
        </w:rPr>
        <w:t xml:space="preserve">Также в последней части есть некоторая специфическая информация по использованию данного класса в ОС </w:t>
      </w:r>
      <w:r w:rsidRPr="003A425A">
        <w:rPr>
          <w:rFonts w:ascii="Times New Roman" w:hAnsi="Times New Roman"/>
          <w:i/>
          <w:sz w:val="24"/>
          <w:szCs w:val="24"/>
          <w:lang w:val="en-US"/>
        </w:rPr>
        <w:t>Windows</w:t>
      </w:r>
      <w:r w:rsidRPr="003A425A">
        <w:rPr>
          <w:rFonts w:ascii="Times New Roman" w:hAnsi="Times New Roman"/>
          <w:i/>
          <w:sz w:val="24"/>
          <w:szCs w:val="24"/>
        </w:rPr>
        <w:t>. Об этом я почитаю подробнее, когда изучу, что такое сокет, и захочу использовать данный класс в своих приложениях.</w:t>
      </w:r>
    </w:p>
    <w:p w:rsidR="006B3EF7" w:rsidRPr="003A425A" w:rsidRDefault="006B3EF7" w:rsidP="006B3EF7">
      <w:pPr>
        <w:pStyle w:val="4"/>
        <w:rPr>
          <w:color w:val="auto"/>
        </w:rPr>
      </w:pPr>
      <w:bookmarkStart w:id="165" w:name="_Toc382058279"/>
      <w:r w:rsidRPr="003A425A">
        <w:rPr>
          <w:rFonts w:ascii="Times New Roman" w:hAnsi="Times New Roman"/>
          <w:color w:val="auto"/>
          <w:sz w:val="24"/>
          <w:szCs w:val="24"/>
          <w:lang w:val="en-US"/>
        </w:rPr>
        <w:lastRenderedPageBreak/>
        <w:t>QFile</w:t>
      </w:r>
      <w:bookmarkEnd w:id="165"/>
    </w:p>
    <w:p w:rsidR="008627F7" w:rsidRPr="003A425A" w:rsidRDefault="00953454" w:rsidP="008627F7">
      <w:pPr>
        <w:jc w:val="both"/>
        <w:rPr>
          <w:rFonts w:ascii="Times New Roman" w:hAnsi="Times New Roman"/>
          <w:sz w:val="24"/>
          <w:szCs w:val="24"/>
        </w:rPr>
      </w:pPr>
      <w:hyperlink r:id="rId235" w:anchor="details" w:history="1">
        <w:r w:rsidR="008627F7" w:rsidRPr="003A425A">
          <w:rPr>
            <w:rStyle w:val="a3"/>
            <w:rFonts w:ascii="Times New Roman" w:hAnsi="Times New Roman"/>
            <w:sz w:val="24"/>
            <w:szCs w:val="24"/>
          </w:rPr>
          <w:t>http://qt-project.org/doc/qt-5.1/qtcore/qfile.html#details</w:t>
        </w:r>
      </w:hyperlink>
    </w:p>
    <w:p w:rsidR="00E45D3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QFile</w:t>
      </w:r>
      <w:r w:rsidRPr="003A425A">
        <w:rPr>
          <w:rFonts w:ascii="Times New Roman" w:hAnsi="Times New Roman"/>
          <w:sz w:val="24"/>
          <w:szCs w:val="24"/>
        </w:rPr>
        <w:t xml:space="preserve"> обеспечивает интерфейс для считывания и записи файлов. Это инструмент для считывания текстовых файлов, двоичных файлов и ресурсов. Этот класс может быть использован сам по себе или, что более удобно, с классами </w:t>
      </w:r>
      <w:r w:rsidRPr="003A425A">
        <w:rPr>
          <w:rFonts w:ascii="Times New Roman" w:hAnsi="Times New Roman"/>
          <w:sz w:val="24"/>
          <w:szCs w:val="24"/>
          <w:lang w:val="en-US"/>
        </w:rPr>
        <w:t>QTextStream</w:t>
      </w:r>
      <w:r w:rsidRPr="003A425A">
        <w:rPr>
          <w:rFonts w:ascii="Times New Roman" w:hAnsi="Times New Roman"/>
          <w:sz w:val="24"/>
          <w:szCs w:val="24"/>
        </w:rPr>
        <w:t xml:space="preserve">  или </w:t>
      </w:r>
      <w:r w:rsidRPr="003A425A">
        <w:rPr>
          <w:rFonts w:ascii="Times New Roman" w:hAnsi="Times New Roman"/>
          <w:sz w:val="24"/>
          <w:szCs w:val="24"/>
          <w:lang w:val="en-US"/>
        </w:rPr>
        <w:t>QDataStream</w:t>
      </w:r>
      <w:r w:rsidRPr="003A425A">
        <w:rPr>
          <w:rFonts w:ascii="Times New Roman" w:hAnsi="Times New Roman"/>
          <w:sz w:val="24"/>
          <w:szCs w:val="24"/>
        </w:rPr>
        <w:t>. Имя файла обычно передаётся через конструктор, но может быть установлено и при помощи специальной функции.</w:t>
      </w:r>
      <w:r w:rsidRPr="003A425A">
        <w:rPr>
          <w:rFonts w:ascii="Times New Roman" w:hAnsi="Times New Roman"/>
          <w:i/>
          <w:sz w:val="24"/>
          <w:szCs w:val="24"/>
        </w:rPr>
        <w:t xml:space="preserve"> Также данный класс ожидает разделителя «/» независимо от операционной системы.</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Класс обеспечивает средства для проверки существования файла, для его  удаления, открытия, закрытия, а также </w:t>
      </w:r>
      <w:r w:rsidRPr="003A425A">
        <w:rPr>
          <w:rFonts w:ascii="Times New Roman" w:hAnsi="Times New Roman"/>
          <w:sz w:val="24"/>
          <w:szCs w:val="24"/>
          <w:lang w:val="en-US"/>
        </w:rPr>
        <w:t>flush</w:t>
      </w:r>
      <w:r w:rsidRPr="003A425A">
        <w:rPr>
          <w:rFonts w:ascii="Times New Roman" w:hAnsi="Times New Roman"/>
          <w:sz w:val="24"/>
          <w:szCs w:val="24"/>
        </w:rPr>
        <w:t xml:space="preserve">(). Данные обычно записываются и считываются при помощи </w:t>
      </w:r>
      <w:r w:rsidRPr="003A425A">
        <w:rPr>
          <w:rFonts w:ascii="Times New Roman" w:hAnsi="Times New Roman"/>
          <w:sz w:val="24"/>
          <w:szCs w:val="24"/>
          <w:lang w:val="en-US"/>
        </w:rPr>
        <w:t>QDataStream</w:t>
      </w:r>
      <w:r w:rsidRPr="003A425A">
        <w:rPr>
          <w:rFonts w:ascii="Times New Roman" w:hAnsi="Times New Roman"/>
          <w:sz w:val="24"/>
          <w:szCs w:val="24"/>
        </w:rPr>
        <w:t xml:space="preserve"> и </w:t>
      </w:r>
      <w:r w:rsidRPr="003A425A">
        <w:rPr>
          <w:rFonts w:ascii="Times New Roman" w:hAnsi="Times New Roman"/>
          <w:sz w:val="24"/>
          <w:szCs w:val="24"/>
          <w:lang w:val="en-US"/>
        </w:rPr>
        <w:t>QTextStream</w:t>
      </w:r>
      <w:r w:rsidRPr="003A425A">
        <w:rPr>
          <w:rFonts w:ascii="Times New Roman" w:hAnsi="Times New Roman"/>
          <w:sz w:val="24"/>
          <w:szCs w:val="24"/>
        </w:rPr>
        <w:t xml:space="preserve">, но вы можете также использовать </w:t>
      </w:r>
      <w:r w:rsidRPr="003A425A">
        <w:rPr>
          <w:rFonts w:ascii="Times New Roman" w:hAnsi="Times New Roman"/>
          <w:sz w:val="24"/>
          <w:szCs w:val="24"/>
          <w:lang w:val="en-US"/>
        </w:rPr>
        <w:t>QIODevice</w:t>
      </w:r>
      <w:r w:rsidRPr="003A425A">
        <w:rPr>
          <w:rFonts w:ascii="Times New Roman" w:hAnsi="Times New Roman"/>
          <w:sz w:val="24"/>
          <w:szCs w:val="24"/>
        </w:rPr>
        <w:t>-наследованные методы. Также данный класс наследует методы, работающие с отдельными символами.</w:t>
      </w:r>
      <w:r w:rsidR="006B3EF7" w:rsidRPr="003A425A">
        <w:rPr>
          <w:rFonts w:ascii="Times New Roman" w:hAnsi="Times New Roman"/>
          <w:sz w:val="24"/>
          <w:szCs w:val="24"/>
        </w:rPr>
        <w:t xml:space="preserve"> </w:t>
      </w:r>
      <w:r w:rsidRPr="003A425A">
        <w:rPr>
          <w:rFonts w:ascii="Times New Roman" w:hAnsi="Times New Roman"/>
          <w:sz w:val="24"/>
          <w:szCs w:val="24"/>
        </w:rPr>
        <w:t>Класс обеспечивает различные функции навигации по файлу.</w:t>
      </w:r>
      <w:r w:rsidR="006B3EF7" w:rsidRPr="003A425A">
        <w:rPr>
          <w:rFonts w:ascii="Times New Roman" w:hAnsi="Times New Roman"/>
          <w:sz w:val="24"/>
          <w:szCs w:val="24"/>
        </w:rPr>
        <w:t xml:space="preserve"> </w:t>
      </w:r>
      <w:r w:rsidRPr="003A425A">
        <w:rPr>
          <w:rFonts w:ascii="Times New Roman" w:hAnsi="Times New Roman"/>
          <w:sz w:val="24"/>
          <w:szCs w:val="24"/>
        </w:rPr>
        <w:t>По умолчанию класс работает с файлом как с двоичным файлом.</w:t>
      </w:r>
      <w:r w:rsidR="006B3EF7" w:rsidRPr="003A425A">
        <w:rPr>
          <w:rFonts w:ascii="Times New Roman" w:hAnsi="Times New Roman"/>
          <w:sz w:val="24"/>
          <w:szCs w:val="24"/>
        </w:rPr>
        <w:t xml:space="preserve"> </w:t>
      </w:r>
      <w:r w:rsidRPr="003A425A">
        <w:rPr>
          <w:rFonts w:ascii="Times New Roman" w:hAnsi="Times New Roman"/>
          <w:i/>
          <w:sz w:val="24"/>
          <w:szCs w:val="24"/>
        </w:rPr>
        <w:t>В классе показан пример</w:t>
      </w:r>
      <w:r w:rsidR="006B3EF7" w:rsidRPr="003A425A">
        <w:rPr>
          <w:rFonts w:ascii="Times New Roman" w:hAnsi="Times New Roman"/>
          <w:i/>
          <w:sz w:val="24"/>
          <w:szCs w:val="24"/>
        </w:rPr>
        <w:t xml:space="preserve"> построчного считывания файла. </w:t>
      </w:r>
      <w:r w:rsidRPr="003A425A">
        <w:rPr>
          <w:rFonts w:ascii="Times New Roman" w:hAnsi="Times New Roman"/>
          <w:sz w:val="24"/>
          <w:szCs w:val="24"/>
        </w:rPr>
        <w:t>Для считывания ф</w:t>
      </w:r>
      <w:r w:rsidR="00E45D37" w:rsidRPr="003A425A">
        <w:rPr>
          <w:rFonts w:ascii="Times New Roman" w:hAnsi="Times New Roman"/>
          <w:sz w:val="24"/>
          <w:szCs w:val="24"/>
        </w:rPr>
        <w:t>айла можно использовать потоки.</w:t>
      </w:r>
    </w:p>
    <w:p w:rsidR="008627F7" w:rsidRPr="003A425A" w:rsidRDefault="008627F7" w:rsidP="008627F7">
      <w:pPr>
        <w:jc w:val="both"/>
        <w:rPr>
          <w:rFonts w:ascii="Times New Roman" w:hAnsi="Times New Roman"/>
          <w:sz w:val="24"/>
          <w:szCs w:val="24"/>
        </w:rPr>
      </w:pPr>
      <w:r w:rsidRPr="003A425A">
        <w:rPr>
          <w:rFonts w:ascii="Times New Roman" w:hAnsi="Times New Roman"/>
          <w:color w:val="00B050"/>
          <w:sz w:val="24"/>
          <w:szCs w:val="24"/>
        </w:rPr>
        <w:t xml:space="preserve">Все классы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используют названия в кодировке </w:t>
      </w:r>
      <w:r w:rsidRPr="003A425A">
        <w:rPr>
          <w:rFonts w:ascii="Times New Roman" w:hAnsi="Times New Roman"/>
          <w:color w:val="00B050"/>
          <w:sz w:val="24"/>
          <w:szCs w:val="24"/>
          <w:lang w:val="en-US"/>
        </w:rPr>
        <w:t>Unicode</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Если вы хотите воспользоваться другими средствами работы с файлами, например, стандартными средствами С++, которые используют восьмибитные кодировки, то вам необходимо использовать функции </w:t>
      </w:r>
      <w:r w:rsidRPr="003A425A">
        <w:rPr>
          <w:rFonts w:ascii="Times New Roman" w:hAnsi="Times New Roman"/>
          <w:sz w:val="24"/>
          <w:szCs w:val="24"/>
          <w:lang w:val="en-US"/>
        </w:rPr>
        <w:t>encodeName</w:t>
      </w:r>
      <w:r w:rsidRPr="003A425A">
        <w:rPr>
          <w:rFonts w:ascii="Times New Roman" w:hAnsi="Times New Roman"/>
          <w:sz w:val="24"/>
          <w:szCs w:val="24"/>
        </w:rPr>
        <w:t xml:space="preserve">() и </w:t>
      </w:r>
      <w:r w:rsidRPr="003A425A">
        <w:rPr>
          <w:rFonts w:ascii="Times New Roman" w:hAnsi="Times New Roman"/>
          <w:sz w:val="24"/>
          <w:szCs w:val="24"/>
          <w:lang w:val="en-US"/>
        </w:rPr>
        <w:t>decodeName</w:t>
      </w:r>
      <w:r w:rsidRPr="003A425A">
        <w:rPr>
          <w:rFonts w:ascii="Times New Roman" w:hAnsi="Times New Roman"/>
          <w:sz w:val="24"/>
          <w:szCs w:val="24"/>
        </w:rPr>
        <w:t>(). Ссылки на них указаны в описании данного класса.</w:t>
      </w:r>
    </w:p>
    <w:p w:rsidR="008627F7" w:rsidRPr="003A425A" w:rsidRDefault="008627F7" w:rsidP="008627F7">
      <w:pPr>
        <w:jc w:val="both"/>
        <w:rPr>
          <w:rFonts w:ascii="Times New Roman" w:hAnsi="Times New Roman"/>
          <w:sz w:val="24"/>
          <w:szCs w:val="24"/>
        </w:rPr>
      </w:pPr>
      <w:r w:rsidRPr="003A425A">
        <w:rPr>
          <w:rFonts w:ascii="Times New Roman" w:hAnsi="Times New Roman"/>
          <w:i/>
          <w:sz w:val="24"/>
          <w:szCs w:val="24"/>
        </w:rPr>
        <w:t xml:space="preserve">В системе </w:t>
      </w:r>
      <w:r w:rsidRPr="003A425A">
        <w:rPr>
          <w:rFonts w:ascii="Times New Roman" w:hAnsi="Times New Roman"/>
          <w:i/>
          <w:sz w:val="24"/>
          <w:szCs w:val="24"/>
          <w:lang w:val="en-US"/>
        </w:rPr>
        <w:t>Unix</w:t>
      </w:r>
      <w:r w:rsidRPr="003A425A">
        <w:rPr>
          <w:rFonts w:ascii="Times New Roman" w:hAnsi="Times New Roman"/>
          <w:i/>
          <w:sz w:val="24"/>
          <w:szCs w:val="24"/>
        </w:rPr>
        <w:t xml:space="preserve"> есть некоторые файлы, которые ведут себя по-особенному. Они описаны в описании к данному классу</w:t>
      </w:r>
      <w:r w:rsidRPr="003A425A">
        <w:rPr>
          <w:rFonts w:ascii="Times New Roman" w:hAnsi="Times New Roman"/>
          <w:sz w:val="24"/>
          <w:szCs w:val="24"/>
        </w:rPr>
        <w:t>.</w:t>
      </w:r>
      <w:r w:rsidR="00E45D37" w:rsidRPr="003A425A">
        <w:rPr>
          <w:rFonts w:ascii="Times New Roman" w:hAnsi="Times New Roman"/>
          <w:sz w:val="24"/>
          <w:szCs w:val="24"/>
        </w:rPr>
        <w:t xml:space="preserve"> </w:t>
      </w:r>
      <w:r w:rsidRPr="003A425A">
        <w:rPr>
          <w:rFonts w:ascii="Times New Roman" w:hAnsi="Times New Roman"/>
          <w:sz w:val="24"/>
          <w:szCs w:val="24"/>
        </w:rPr>
        <w:t xml:space="preserve">Также данный класс вовсе не подходит для считывания некоторых файлов, таких как файлы устройств в системе </w:t>
      </w:r>
      <w:r w:rsidRPr="003A425A">
        <w:rPr>
          <w:rFonts w:ascii="Times New Roman" w:hAnsi="Times New Roman"/>
          <w:sz w:val="24"/>
          <w:szCs w:val="24"/>
          <w:lang w:val="en-US"/>
        </w:rPr>
        <w:t>Unix</w:t>
      </w:r>
      <w:r w:rsidRPr="003A425A">
        <w:rPr>
          <w:rFonts w:ascii="Times New Roman" w:hAnsi="Times New Roman"/>
          <w:sz w:val="24"/>
          <w:szCs w:val="24"/>
        </w:rPr>
        <w:t>.</w:t>
      </w:r>
      <w:r w:rsidR="00E45D37" w:rsidRPr="003A425A">
        <w:rPr>
          <w:rFonts w:ascii="Times New Roman" w:hAnsi="Times New Roman"/>
          <w:sz w:val="24"/>
          <w:szCs w:val="24"/>
        </w:rPr>
        <w:t xml:space="preserve"> </w:t>
      </w:r>
      <w:r w:rsidRPr="003A425A">
        <w:rPr>
          <w:rFonts w:ascii="Times New Roman" w:hAnsi="Times New Roman"/>
          <w:sz w:val="24"/>
          <w:szCs w:val="24"/>
        </w:rPr>
        <w:t>Также файлы зависят от платформы. Например, в Linux в некоторые директории нельзя записывать файлы.</w:t>
      </w:r>
    </w:p>
    <w:p w:rsidR="00E45D37" w:rsidRPr="003A425A" w:rsidRDefault="00E45D37" w:rsidP="00E45D37">
      <w:pPr>
        <w:pStyle w:val="4"/>
        <w:rPr>
          <w:color w:val="auto"/>
        </w:rPr>
      </w:pPr>
      <w:bookmarkStart w:id="166" w:name="_Toc382058280"/>
      <w:r w:rsidRPr="003A425A">
        <w:rPr>
          <w:rFonts w:ascii="Times New Roman" w:hAnsi="Times New Roman"/>
          <w:color w:val="auto"/>
          <w:sz w:val="24"/>
          <w:szCs w:val="24"/>
          <w:lang w:val="en-US"/>
        </w:rPr>
        <w:t>QTextStream</w:t>
      </w:r>
      <w:bookmarkEnd w:id="166"/>
    </w:p>
    <w:p w:rsidR="008627F7" w:rsidRPr="003A425A" w:rsidRDefault="00953454" w:rsidP="008627F7">
      <w:pPr>
        <w:jc w:val="both"/>
        <w:rPr>
          <w:rFonts w:ascii="Times New Roman" w:hAnsi="Times New Roman"/>
          <w:sz w:val="24"/>
          <w:szCs w:val="24"/>
        </w:rPr>
      </w:pPr>
      <w:hyperlink r:id="rId236" w:anchor="details" w:history="1">
        <w:r w:rsidR="008627F7" w:rsidRPr="003A425A">
          <w:rPr>
            <w:rStyle w:val="a3"/>
            <w:rFonts w:ascii="Times New Roman" w:hAnsi="Times New Roman"/>
            <w:sz w:val="24"/>
            <w:szCs w:val="24"/>
          </w:rPr>
          <w:t>http://qt-project.org/doc/qt-5.1/qtcore/qtextstream.html#details</w:t>
        </w:r>
      </w:hyperlink>
    </w:p>
    <w:p w:rsidR="00E45D3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QTextStream</w:t>
      </w:r>
      <w:r w:rsidRPr="003A425A">
        <w:rPr>
          <w:rFonts w:ascii="Times New Roman" w:hAnsi="Times New Roman"/>
          <w:sz w:val="24"/>
          <w:szCs w:val="24"/>
        </w:rPr>
        <w:t xml:space="preserve"> предоставляет удобный интерфейс для чтения и записи текста.</w:t>
      </w:r>
      <w:r w:rsidR="00E45D37" w:rsidRPr="003A425A">
        <w:rPr>
          <w:rFonts w:ascii="Times New Roman" w:hAnsi="Times New Roman"/>
          <w:sz w:val="24"/>
          <w:szCs w:val="24"/>
        </w:rPr>
        <w:t xml:space="preserve"> </w:t>
      </w:r>
      <w:r w:rsidR="00E45D37" w:rsidRPr="003A425A">
        <w:rPr>
          <w:rFonts w:ascii="Times New Roman" w:hAnsi="Times New Roman"/>
          <w:sz w:val="24"/>
          <w:szCs w:val="24"/>
          <w:lang w:val="en-US"/>
        </w:rPr>
        <w:t>QTextStream</w:t>
      </w:r>
      <w:r w:rsidR="00E45D37" w:rsidRPr="003A425A">
        <w:rPr>
          <w:rFonts w:ascii="Times New Roman" w:hAnsi="Times New Roman"/>
          <w:sz w:val="24"/>
          <w:szCs w:val="24"/>
        </w:rPr>
        <w:t xml:space="preserve"> конвертирует восьмибитные данные, сохранённые на диске в 16-битную юникод строку. При этом по умолчанию предполагается, что пользователь использует восьмибитную локальную кодировку. Для изменения этого используйте класс </w:t>
      </w:r>
      <w:r w:rsidR="00E45D37" w:rsidRPr="003A425A">
        <w:rPr>
          <w:rFonts w:ascii="Times New Roman" w:hAnsi="Times New Roman"/>
          <w:sz w:val="24"/>
          <w:szCs w:val="24"/>
          <w:lang w:val="en-US"/>
        </w:rPr>
        <w:t>QTextCodec</w:t>
      </w:r>
      <w:r w:rsidR="00E45D37" w:rsidRPr="003A425A">
        <w:rPr>
          <w:rFonts w:ascii="Times New Roman" w:hAnsi="Times New Roman"/>
          <w:sz w:val="24"/>
          <w:szCs w:val="24"/>
        </w:rPr>
        <w:t xml:space="preserve">. </w:t>
      </w:r>
      <w:r w:rsidR="00E45D37" w:rsidRPr="003A425A">
        <w:rPr>
          <w:rFonts w:ascii="Times New Roman" w:hAnsi="Times New Roman"/>
          <w:color w:val="00B050"/>
          <w:sz w:val="24"/>
          <w:szCs w:val="24"/>
        </w:rPr>
        <w:t>(</w:t>
      </w:r>
      <w:hyperlink r:id="rId237" w:anchor="details" w:history="1">
        <w:r w:rsidR="00E45D37" w:rsidRPr="003A425A">
          <w:rPr>
            <w:rStyle w:val="a3"/>
            <w:rFonts w:ascii="Times New Roman" w:hAnsi="Times New Roman"/>
            <w:sz w:val="24"/>
            <w:szCs w:val="24"/>
          </w:rPr>
          <w:t>http://qt-project.org/doc/qt-5.1/qtcore/qfile.html#details</w:t>
        </w:r>
      </w:hyperlink>
      <w:r w:rsidR="00E45D37" w:rsidRPr="003A425A">
        <w:rPr>
          <w:rFonts w:ascii="Times New Roman" w:hAnsi="Times New Roman"/>
          <w:color w:val="00B050"/>
          <w:sz w:val="24"/>
          <w:szCs w:val="24"/>
        </w:rPr>
        <w:t>).</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Данный класс может работать на </w:t>
      </w:r>
      <w:r w:rsidRPr="003A425A">
        <w:rPr>
          <w:rFonts w:ascii="Times New Roman" w:hAnsi="Times New Roman"/>
          <w:sz w:val="24"/>
          <w:szCs w:val="24"/>
          <w:lang w:val="en-US"/>
        </w:rPr>
        <w:t>QIODevice</w:t>
      </w:r>
      <w:r w:rsidRPr="003A425A">
        <w:rPr>
          <w:rFonts w:ascii="Times New Roman" w:hAnsi="Times New Roman"/>
          <w:sz w:val="24"/>
          <w:szCs w:val="24"/>
        </w:rPr>
        <w:t xml:space="preserve">, </w:t>
      </w:r>
      <w:r w:rsidRPr="003A425A">
        <w:rPr>
          <w:rFonts w:ascii="Times New Roman" w:hAnsi="Times New Roman"/>
          <w:sz w:val="24"/>
          <w:szCs w:val="24"/>
          <w:lang w:val="en-US"/>
        </w:rPr>
        <w:t>QByteArray</w:t>
      </w:r>
      <w:r w:rsidRPr="003A425A">
        <w:rPr>
          <w:rFonts w:ascii="Times New Roman" w:hAnsi="Times New Roman"/>
          <w:sz w:val="24"/>
          <w:szCs w:val="24"/>
        </w:rPr>
        <w:t xml:space="preserve"> или </w:t>
      </w:r>
      <w:r w:rsidRPr="003A425A">
        <w:rPr>
          <w:rFonts w:ascii="Times New Roman" w:hAnsi="Times New Roman"/>
          <w:sz w:val="24"/>
          <w:szCs w:val="24"/>
          <w:lang w:val="en-US"/>
        </w:rPr>
        <w:t>QString</w:t>
      </w:r>
      <w:r w:rsidRPr="003A425A">
        <w:rPr>
          <w:rFonts w:ascii="Times New Roman" w:hAnsi="Times New Roman"/>
          <w:sz w:val="24"/>
          <w:szCs w:val="24"/>
        </w:rPr>
        <w:t>. Вы можете средствами данного класса удобно считывать слова, строки и числа. Этот класс обладает функциональностью форматирования текста, а также чисел.</w:t>
      </w:r>
      <w:r w:rsidR="00E45D37" w:rsidRPr="003A425A">
        <w:rPr>
          <w:rFonts w:ascii="Times New Roman" w:hAnsi="Times New Roman"/>
          <w:sz w:val="24"/>
          <w:szCs w:val="24"/>
        </w:rPr>
        <w:t xml:space="preserve"> </w:t>
      </w:r>
      <w:r w:rsidRPr="003A425A">
        <w:rPr>
          <w:rFonts w:ascii="Times New Roman" w:hAnsi="Times New Roman"/>
          <w:sz w:val="24"/>
          <w:szCs w:val="24"/>
        </w:rPr>
        <w:t>Также данный класс используют для консоли. Он осведомлён о локализации и автоматически декодирует стандартный ввод, используя правильный кодек.</w:t>
      </w:r>
      <w:r w:rsidR="00E45D37" w:rsidRPr="003A425A">
        <w:rPr>
          <w:rFonts w:ascii="Times New Roman" w:hAnsi="Times New Roman"/>
          <w:sz w:val="24"/>
          <w:szCs w:val="24"/>
        </w:rPr>
        <w:t xml:space="preserve"> </w:t>
      </w:r>
      <w:r w:rsidRPr="003A425A">
        <w:rPr>
          <w:rFonts w:ascii="Times New Roman" w:hAnsi="Times New Roman"/>
          <w:sz w:val="24"/>
          <w:szCs w:val="24"/>
        </w:rPr>
        <w:t xml:space="preserve">Также можно установить прибор или строку, с которыми работает данный класс. Также данный класс обеспечивает функции навигации над файлом и т.д. Этот класс внутренне использует </w:t>
      </w:r>
      <w:r w:rsidRPr="003A425A">
        <w:rPr>
          <w:rFonts w:ascii="Times New Roman" w:hAnsi="Times New Roman"/>
          <w:sz w:val="24"/>
          <w:szCs w:val="24"/>
          <w:lang w:val="en-US"/>
        </w:rPr>
        <w:t>QTextCodec</w:t>
      </w:r>
      <w:r w:rsidRPr="003A425A">
        <w:rPr>
          <w:rFonts w:ascii="Times New Roman" w:hAnsi="Times New Roman"/>
          <w:sz w:val="24"/>
          <w:szCs w:val="24"/>
        </w:rPr>
        <w:t>, чтобы автоматически поддерживать разные наборы символов. Но установить кодек можно также и самостоятельно.</w:t>
      </w:r>
      <w:r w:rsidR="00E45D37" w:rsidRPr="003A425A">
        <w:rPr>
          <w:rFonts w:ascii="Times New Roman" w:hAnsi="Times New Roman"/>
          <w:sz w:val="24"/>
          <w:szCs w:val="24"/>
        </w:rPr>
        <w:t xml:space="preserve"> К</w:t>
      </w:r>
      <w:r w:rsidRPr="003A425A">
        <w:rPr>
          <w:rFonts w:ascii="Times New Roman" w:hAnsi="Times New Roman"/>
          <w:sz w:val="24"/>
          <w:szCs w:val="24"/>
        </w:rPr>
        <w:t xml:space="preserve">огда данный класс работает с </w:t>
      </w:r>
      <w:r w:rsidRPr="003A425A">
        <w:rPr>
          <w:rFonts w:ascii="Times New Roman" w:hAnsi="Times New Roman"/>
          <w:sz w:val="24"/>
          <w:szCs w:val="24"/>
          <w:lang w:val="en-US"/>
        </w:rPr>
        <w:t>QString</w:t>
      </w:r>
      <w:r w:rsidRPr="003A425A">
        <w:rPr>
          <w:rFonts w:ascii="Times New Roman" w:hAnsi="Times New Roman"/>
          <w:sz w:val="24"/>
          <w:szCs w:val="24"/>
        </w:rPr>
        <w:t>, то кодек становится недоступным.</w:t>
      </w:r>
      <w:r w:rsidR="00E45D37" w:rsidRPr="003A425A">
        <w:rPr>
          <w:rFonts w:ascii="Times New Roman" w:hAnsi="Times New Roman"/>
          <w:sz w:val="24"/>
          <w:szCs w:val="24"/>
        </w:rPr>
        <w:t xml:space="preserve"> </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Есть три общих способа использования данного класса при чтении файла: </w:t>
      </w:r>
    </w:p>
    <w:p w:rsidR="008627F7" w:rsidRPr="003A425A" w:rsidRDefault="008627F7" w:rsidP="008627F7">
      <w:pPr>
        <w:pStyle w:val="a8"/>
        <w:numPr>
          <w:ilvl w:val="0"/>
          <w:numId w:val="1"/>
        </w:numPr>
        <w:jc w:val="both"/>
        <w:rPr>
          <w:rFonts w:ascii="Times New Roman" w:hAnsi="Times New Roman"/>
          <w:sz w:val="24"/>
          <w:szCs w:val="24"/>
        </w:rPr>
      </w:pPr>
      <w:r w:rsidRPr="003A425A">
        <w:rPr>
          <w:rFonts w:ascii="Times New Roman" w:hAnsi="Times New Roman"/>
          <w:sz w:val="24"/>
          <w:szCs w:val="24"/>
        </w:rPr>
        <w:lastRenderedPageBreak/>
        <w:t>Кусочек за кусочком (</w:t>
      </w:r>
      <w:r w:rsidRPr="003A425A">
        <w:rPr>
          <w:rFonts w:ascii="Times New Roman" w:hAnsi="Times New Roman"/>
          <w:sz w:val="24"/>
          <w:szCs w:val="24"/>
          <w:lang w:val="en-US"/>
        </w:rPr>
        <w:t>readLine(), readAll()</w:t>
      </w:r>
      <w:r w:rsidRPr="003A425A">
        <w:rPr>
          <w:rFonts w:ascii="Times New Roman" w:hAnsi="Times New Roman"/>
          <w:sz w:val="24"/>
          <w:szCs w:val="24"/>
        </w:rPr>
        <w:t>);</w:t>
      </w:r>
    </w:p>
    <w:p w:rsidR="008627F7" w:rsidRPr="003A425A" w:rsidRDefault="008627F7" w:rsidP="008627F7">
      <w:pPr>
        <w:pStyle w:val="a8"/>
        <w:numPr>
          <w:ilvl w:val="0"/>
          <w:numId w:val="1"/>
        </w:numPr>
        <w:jc w:val="both"/>
        <w:rPr>
          <w:rFonts w:ascii="Times New Roman" w:hAnsi="Times New Roman"/>
          <w:sz w:val="24"/>
          <w:szCs w:val="24"/>
        </w:rPr>
      </w:pPr>
      <w:r w:rsidRPr="003A425A">
        <w:rPr>
          <w:rFonts w:ascii="Times New Roman" w:hAnsi="Times New Roman"/>
          <w:sz w:val="24"/>
          <w:szCs w:val="24"/>
        </w:rPr>
        <w:t>Слово за словом, причём слова отделяются пробелами, а передний пробел автоматически отбрасывается.</w:t>
      </w:r>
    </w:p>
    <w:p w:rsidR="008627F7" w:rsidRPr="003A425A" w:rsidRDefault="008627F7" w:rsidP="008627F7">
      <w:pPr>
        <w:pStyle w:val="a8"/>
        <w:numPr>
          <w:ilvl w:val="0"/>
          <w:numId w:val="1"/>
        </w:numPr>
        <w:jc w:val="both"/>
        <w:rPr>
          <w:rFonts w:ascii="Times New Roman" w:hAnsi="Times New Roman"/>
          <w:sz w:val="24"/>
          <w:szCs w:val="24"/>
        </w:rPr>
      </w:pPr>
      <w:r w:rsidRPr="003A425A">
        <w:rPr>
          <w:rFonts w:ascii="Times New Roman" w:hAnsi="Times New Roman"/>
          <w:sz w:val="24"/>
          <w:szCs w:val="24"/>
        </w:rPr>
        <w:t>Символ за символом. Этот метод часто используется для удобного управления анализом файла.</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Также данный класс использует буфер, из-за чего вам не следует считывать информацию из потока с использованием функциональности его суперкласса, например </w:t>
      </w:r>
      <w:r w:rsidRPr="003A425A">
        <w:rPr>
          <w:rFonts w:ascii="Times New Roman" w:hAnsi="Times New Roman"/>
          <w:sz w:val="24"/>
          <w:szCs w:val="24"/>
          <w:lang w:val="en-US"/>
        </w:rPr>
        <w:t>QFile</w:t>
      </w:r>
      <w:r w:rsidRPr="003A425A">
        <w:rPr>
          <w:rFonts w:ascii="Times New Roman" w:hAnsi="Times New Roman"/>
          <w:sz w:val="24"/>
          <w:szCs w:val="24"/>
        </w:rPr>
        <w:t>, так как например положение в потоке и положение в файле будут отличаться.</w:t>
      </w:r>
      <w:r w:rsidR="00130DEE" w:rsidRPr="003A425A">
        <w:rPr>
          <w:rFonts w:ascii="Times New Roman" w:hAnsi="Times New Roman"/>
          <w:sz w:val="24"/>
          <w:szCs w:val="24"/>
        </w:rPr>
        <w:t xml:space="preserve"> </w:t>
      </w:r>
      <w:r w:rsidRPr="003A425A">
        <w:rPr>
          <w:rFonts w:ascii="Times New Roman" w:hAnsi="Times New Roman"/>
          <w:sz w:val="24"/>
          <w:szCs w:val="24"/>
        </w:rPr>
        <w:t>Данный класс автоматически детектирует систему счисления чисел, но её можно также устанавливать вручную.</w:t>
      </w:r>
      <w:r w:rsidR="00130DEE" w:rsidRPr="003A425A">
        <w:rPr>
          <w:rFonts w:ascii="Times New Roman" w:hAnsi="Times New Roman"/>
          <w:sz w:val="24"/>
          <w:szCs w:val="24"/>
        </w:rPr>
        <w:t xml:space="preserve"> </w:t>
      </w:r>
      <w:r w:rsidRPr="003A425A">
        <w:rPr>
          <w:rFonts w:ascii="Times New Roman" w:hAnsi="Times New Roman"/>
          <w:sz w:val="24"/>
          <w:szCs w:val="24"/>
        </w:rPr>
        <w:t>Данный класс обеспечивает также некоторые манипуляторы.</w:t>
      </w:r>
    </w:p>
    <w:p w:rsidR="00860577" w:rsidRPr="003A425A" w:rsidRDefault="00860577" w:rsidP="00860577">
      <w:pPr>
        <w:pStyle w:val="4"/>
        <w:rPr>
          <w:color w:val="auto"/>
        </w:rPr>
      </w:pPr>
      <w:bookmarkStart w:id="167" w:name="_Toc382058281"/>
      <w:r w:rsidRPr="003A425A">
        <w:rPr>
          <w:rFonts w:ascii="Times New Roman" w:hAnsi="Times New Roman"/>
          <w:color w:val="auto"/>
          <w:sz w:val="24"/>
          <w:szCs w:val="24"/>
        </w:rPr>
        <w:t>QInputMethodEvent::Attribute</w:t>
      </w:r>
      <w:bookmarkEnd w:id="167"/>
    </w:p>
    <w:p w:rsidR="00860577" w:rsidRPr="003A425A" w:rsidRDefault="00953454" w:rsidP="00860577">
      <w:pPr>
        <w:jc w:val="both"/>
        <w:rPr>
          <w:rFonts w:ascii="Times New Roman" w:hAnsi="Times New Roman"/>
          <w:i/>
          <w:sz w:val="24"/>
          <w:szCs w:val="24"/>
        </w:rPr>
      </w:pPr>
      <w:hyperlink r:id="rId238" w:anchor="details" w:history="1">
        <w:r w:rsidR="00860577" w:rsidRPr="003A425A">
          <w:rPr>
            <w:rStyle w:val="a3"/>
            <w:rFonts w:ascii="Times New Roman" w:hAnsi="Times New Roman"/>
            <w:i/>
            <w:sz w:val="24"/>
            <w:szCs w:val="24"/>
          </w:rPr>
          <w:t>http://qt-project.org/doc/qt-5.1/qtgui/qinputmethodevent-attribute.html#details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i/>
          <w:sz w:val="24"/>
          <w:szCs w:val="24"/>
        </w:rPr>
        <w:t xml:space="preserve">класс </w:t>
      </w:r>
      <w:r w:rsidRPr="003A425A">
        <w:rPr>
          <w:rFonts w:ascii="Times New Roman" w:hAnsi="Times New Roman"/>
          <w:sz w:val="24"/>
          <w:szCs w:val="24"/>
        </w:rPr>
        <w:t xml:space="preserve">QInputMethodEvent::Attribute сохраняет атрибуты метода ввода. </w:t>
      </w:r>
    </w:p>
    <w:p w:rsidR="00130DEE" w:rsidRPr="003A425A" w:rsidRDefault="00130DEE" w:rsidP="00130DEE">
      <w:pPr>
        <w:pStyle w:val="4"/>
        <w:rPr>
          <w:color w:val="auto"/>
        </w:rPr>
      </w:pPr>
      <w:bookmarkStart w:id="168" w:name="_Toc382058282"/>
      <w:r w:rsidRPr="003A425A">
        <w:rPr>
          <w:rFonts w:ascii="Times New Roman" w:hAnsi="Times New Roman"/>
          <w:color w:val="auto"/>
          <w:sz w:val="24"/>
          <w:szCs w:val="24"/>
          <w:lang w:val="en-US"/>
        </w:rPr>
        <w:t>QDataStream</w:t>
      </w:r>
      <w:bookmarkEnd w:id="168"/>
    </w:p>
    <w:p w:rsidR="008627F7" w:rsidRPr="003A425A" w:rsidRDefault="00953454" w:rsidP="008627F7">
      <w:pPr>
        <w:jc w:val="both"/>
        <w:rPr>
          <w:rFonts w:ascii="Times New Roman" w:hAnsi="Times New Roman"/>
          <w:sz w:val="24"/>
          <w:szCs w:val="24"/>
        </w:rPr>
      </w:pPr>
      <w:hyperlink r:id="rId239" w:anchor="details" w:history="1">
        <w:r w:rsidR="008627F7" w:rsidRPr="003A425A">
          <w:rPr>
            <w:rStyle w:val="a3"/>
            <w:rFonts w:ascii="Times New Roman" w:hAnsi="Times New Roman"/>
            <w:sz w:val="24"/>
            <w:szCs w:val="24"/>
          </w:rPr>
          <w:t>http://qt-project.org/doc/qt-5.1/qtcore/qdatastream.html#details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QDataStream</w:t>
      </w:r>
      <w:r w:rsidRPr="003A425A">
        <w:rPr>
          <w:rFonts w:ascii="Times New Roman" w:hAnsi="Times New Roman"/>
          <w:sz w:val="24"/>
          <w:szCs w:val="24"/>
        </w:rPr>
        <w:t xml:space="preserve"> обеспечивает сериализацию двоичных данных на </w:t>
      </w:r>
      <w:r w:rsidRPr="003A425A">
        <w:rPr>
          <w:rFonts w:ascii="Times New Roman" w:hAnsi="Times New Roman"/>
          <w:sz w:val="24"/>
          <w:szCs w:val="24"/>
          <w:lang w:val="en-US"/>
        </w:rPr>
        <w:t>QIODevice</w:t>
      </w:r>
      <w:r w:rsidRPr="003A425A">
        <w:rPr>
          <w:rFonts w:ascii="Times New Roman" w:hAnsi="Times New Roman"/>
          <w:sz w:val="24"/>
          <w:szCs w:val="24"/>
        </w:rPr>
        <w:t>. Поток данных – это двоичный поток закодированной информации, который на 100 % независим от операционной системы компьютера, центрального кода или кода байтов. Поэтому потоки данных, написанные на одной платформе, могут быть использованы и на другой платформе тоже.</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Данный класс обеспечивает сериализацию базовых классов типов данных </w:t>
      </w:r>
      <w:r w:rsidRPr="003A425A">
        <w:rPr>
          <w:rFonts w:ascii="Times New Roman" w:hAnsi="Times New Roman"/>
          <w:sz w:val="24"/>
          <w:szCs w:val="24"/>
          <w:lang w:val="en-US"/>
        </w:rPr>
        <w:t>C</w:t>
      </w:r>
      <w:r w:rsidRPr="003A425A">
        <w:rPr>
          <w:rFonts w:ascii="Times New Roman" w:hAnsi="Times New Roman"/>
          <w:sz w:val="24"/>
          <w:szCs w:val="24"/>
        </w:rPr>
        <w:t>++. Выполнение сериализаци</w:t>
      </w:r>
      <w:r w:rsidR="00130DEE" w:rsidRPr="003A425A">
        <w:rPr>
          <w:rFonts w:ascii="Times New Roman" w:hAnsi="Times New Roman"/>
          <w:sz w:val="24"/>
          <w:szCs w:val="24"/>
        </w:rPr>
        <w:t xml:space="preserve">и </w:t>
      </w:r>
      <w:r w:rsidRPr="003A425A">
        <w:rPr>
          <w:rFonts w:ascii="Times New Roman" w:hAnsi="Times New Roman"/>
          <w:sz w:val="24"/>
          <w:szCs w:val="24"/>
        </w:rPr>
        <w:t xml:space="preserve">для более сложных типов выполняется разбиением последних на примитивные типы. Данный класс тесно сотрудничает с классом </w:t>
      </w:r>
      <w:r w:rsidRPr="003A425A">
        <w:rPr>
          <w:rFonts w:ascii="Times New Roman" w:hAnsi="Times New Roman"/>
          <w:sz w:val="24"/>
          <w:szCs w:val="24"/>
          <w:lang w:val="en-US"/>
        </w:rPr>
        <w:t>QIODevice</w:t>
      </w:r>
      <w:r w:rsidRPr="003A425A">
        <w:rPr>
          <w:rFonts w:ascii="Times New Roman" w:hAnsi="Times New Roman"/>
          <w:sz w:val="24"/>
          <w:szCs w:val="24"/>
        </w:rPr>
        <w:t xml:space="preserve">, который представляет </w:t>
      </w:r>
      <w:r w:rsidRPr="003A425A">
        <w:rPr>
          <w:rFonts w:ascii="Times New Roman" w:hAnsi="Times New Roman"/>
          <w:sz w:val="24"/>
          <w:szCs w:val="24"/>
          <w:lang w:val="en-US"/>
        </w:rPr>
        <w:t>I</w:t>
      </w:r>
      <w:r w:rsidRPr="003A425A">
        <w:rPr>
          <w:rFonts w:ascii="Times New Roman" w:hAnsi="Times New Roman"/>
          <w:sz w:val="24"/>
          <w:szCs w:val="24"/>
        </w:rPr>
        <w:t>/</w:t>
      </w:r>
      <w:r w:rsidRPr="003A425A">
        <w:rPr>
          <w:rFonts w:ascii="Times New Roman" w:hAnsi="Times New Roman"/>
          <w:sz w:val="24"/>
          <w:szCs w:val="24"/>
          <w:lang w:val="en-US"/>
        </w:rPr>
        <w:t>O</w:t>
      </w:r>
      <w:r w:rsidRPr="003A425A">
        <w:rPr>
          <w:rFonts w:ascii="Times New Roman" w:hAnsi="Times New Roman"/>
          <w:sz w:val="24"/>
          <w:szCs w:val="24"/>
        </w:rPr>
        <w:t xml:space="preserve"> среду, которая может считывать и записывать данные. </w:t>
      </w:r>
      <w:r w:rsidRPr="003A425A">
        <w:rPr>
          <w:rFonts w:ascii="Times New Roman" w:hAnsi="Times New Roman"/>
          <w:sz w:val="24"/>
          <w:szCs w:val="24"/>
          <w:lang w:val="en-US"/>
        </w:rPr>
        <w:t>QFile</w:t>
      </w:r>
      <w:r w:rsidRPr="003A425A">
        <w:rPr>
          <w:rFonts w:ascii="Times New Roman" w:hAnsi="Times New Roman"/>
          <w:sz w:val="24"/>
          <w:szCs w:val="24"/>
        </w:rPr>
        <w:t xml:space="preserve"> класс – это пример </w:t>
      </w:r>
      <w:r w:rsidRPr="003A425A">
        <w:rPr>
          <w:rFonts w:ascii="Times New Roman" w:hAnsi="Times New Roman"/>
          <w:sz w:val="24"/>
          <w:szCs w:val="24"/>
          <w:lang w:val="en-US"/>
        </w:rPr>
        <w:t>I</w:t>
      </w:r>
      <w:r w:rsidRPr="003A425A">
        <w:rPr>
          <w:rFonts w:ascii="Times New Roman" w:hAnsi="Times New Roman"/>
          <w:sz w:val="24"/>
          <w:szCs w:val="24"/>
        </w:rPr>
        <w:t>/</w:t>
      </w:r>
      <w:r w:rsidRPr="003A425A">
        <w:rPr>
          <w:rFonts w:ascii="Times New Roman" w:hAnsi="Times New Roman"/>
          <w:sz w:val="24"/>
          <w:szCs w:val="24"/>
          <w:lang w:val="en-US"/>
        </w:rPr>
        <w:t>O</w:t>
      </w:r>
      <w:r w:rsidRPr="003A425A">
        <w:rPr>
          <w:rFonts w:ascii="Times New Roman" w:hAnsi="Times New Roman"/>
          <w:sz w:val="24"/>
          <w:szCs w:val="24"/>
        </w:rPr>
        <w:t xml:space="preserve"> устройства.</w:t>
      </w:r>
      <w:r w:rsidR="00130DEE" w:rsidRPr="003A425A">
        <w:rPr>
          <w:rFonts w:ascii="Times New Roman" w:hAnsi="Times New Roman"/>
          <w:sz w:val="24"/>
          <w:szCs w:val="24"/>
        </w:rPr>
        <w:t xml:space="preserve"> </w:t>
      </w:r>
      <w:r w:rsidRPr="003A425A">
        <w:rPr>
          <w:rFonts w:ascii="Times New Roman" w:hAnsi="Times New Roman"/>
          <w:i/>
          <w:sz w:val="24"/>
          <w:szCs w:val="24"/>
        </w:rPr>
        <w:t>В данной части указаны примеры чтения и записи двоичных файлов из потока и в поток.</w:t>
      </w:r>
      <w:r w:rsidR="00130DEE" w:rsidRPr="003A425A">
        <w:rPr>
          <w:rFonts w:ascii="Times New Roman" w:hAnsi="Times New Roman"/>
          <w:i/>
          <w:sz w:val="24"/>
          <w:szCs w:val="24"/>
        </w:rPr>
        <w:t xml:space="preserve"> </w:t>
      </w:r>
      <w:r w:rsidRPr="003A425A">
        <w:rPr>
          <w:rFonts w:ascii="Times New Roman" w:hAnsi="Times New Roman"/>
          <w:sz w:val="24"/>
          <w:szCs w:val="24"/>
        </w:rPr>
        <w:t xml:space="preserve">Каждый элемент, записанный в поток, записывается в предопределённом двоичном формате, который изменяется в зависимости от типа элемента. </w:t>
      </w:r>
      <w:r w:rsidRPr="003A425A">
        <w:rPr>
          <w:rFonts w:ascii="Times New Roman" w:hAnsi="Times New Roman"/>
          <w:sz w:val="24"/>
          <w:szCs w:val="24"/>
          <w:lang w:val="en-US"/>
        </w:rPr>
        <w:t>Qt</w:t>
      </w:r>
      <w:r w:rsidRPr="003A425A">
        <w:rPr>
          <w:rFonts w:ascii="Times New Roman" w:hAnsi="Times New Roman"/>
          <w:sz w:val="24"/>
          <w:szCs w:val="24"/>
        </w:rPr>
        <w:t xml:space="preserve"> поддерживает сериализацию многих типов, которые перечислены в </w:t>
      </w:r>
      <w:hyperlink r:id="rId240" w:history="1">
        <w:r w:rsidRPr="003A425A">
          <w:rPr>
            <w:rStyle w:val="a3"/>
            <w:rFonts w:ascii="Times New Roman" w:hAnsi="Times New Roman"/>
            <w:sz w:val="24"/>
            <w:szCs w:val="24"/>
          </w:rPr>
          <w:t>http://qt-project.org/doc/qt-5.1/qtcore/datastreamformat.html</w:t>
        </w:r>
      </w:hyperlink>
      <w:r w:rsidRPr="003A425A">
        <w:rPr>
          <w:rFonts w:ascii="Times New Roman" w:hAnsi="Times New Roman"/>
          <w:sz w:val="24"/>
          <w:szCs w:val="24"/>
        </w:rPr>
        <w:t xml:space="preserve">. </w:t>
      </w:r>
    </w:p>
    <w:p w:rsidR="008627F7" w:rsidRPr="003A425A" w:rsidRDefault="008627F7" w:rsidP="008627F7">
      <w:pPr>
        <w:jc w:val="both"/>
        <w:rPr>
          <w:rFonts w:ascii="Times New Roman" w:hAnsi="Times New Roman"/>
          <w:color w:val="00B050"/>
          <w:sz w:val="24"/>
          <w:szCs w:val="24"/>
        </w:rPr>
      </w:pPr>
      <w:r w:rsidRPr="003A425A">
        <w:rPr>
          <w:rFonts w:ascii="Times New Roman" w:hAnsi="Times New Roman"/>
          <w:color w:val="00B050"/>
          <w:sz w:val="24"/>
          <w:szCs w:val="24"/>
        </w:rPr>
        <w:t xml:space="preserve">Для целых чисел лучше всего всегда использовать типы целых для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так как это гарантирует, что вы получаете целые того размера, который вы желаете и изолирует вас от отличий платформ и компиляторов.</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Также данный класс позволяет создавать устройство для считывания данных.</w:t>
      </w:r>
    </w:p>
    <w:p w:rsidR="008627F7" w:rsidRPr="003A425A" w:rsidRDefault="008627F7" w:rsidP="008627F7">
      <w:pPr>
        <w:jc w:val="both"/>
        <w:rPr>
          <w:rFonts w:ascii="Times New Roman" w:hAnsi="Times New Roman"/>
          <w:i/>
          <w:sz w:val="24"/>
          <w:szCs w:val="24"/>
        </w:rPr>
      </w:pPr>
      <w:r w:rsidRPr="003A425A">
        <w:rPr>
          <w:rFonts w:ascii="Times New Roman" w:hAnsi="Times New Roman"/>
          <w:color w:val="00B050"/>
          <w:sz w:val="24"/>
          <w:szCs w:val="24"/>
        </w:rPr>
        <w:t xml:space="preserve">Двоичный формат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 xml:space="preserve"> развивается вместе с самой средой разработки. Поэтому важно обеспечить, чтобы для считывания и записи одной и той же информации использовались одни и те же версии </w:t>
      </w:r>
      <w:r w:rsidRPr="003A425A">
        <w:rPr>
          <w:rFonts w:ascii="Times New Roman" w:hAnsi="Times New Roman"/>
          <w:color w:val="00B050"/>
          <w:sz w:val="24"/>
          <w:szCs w:val="24"/>
          <w:lang w:val="en-US"/>
        </w:rPr>
        <w:t>qt</w:t>
      </w:r>
      <w:r w:rsidRPr="003A425A">
        <w:rPr>
          <w:rFonts w:ascii="Times New Roman" w:hAnsi="Times New Roman"/>
          <w:color w:val="FFFF00"/>
          <w:sz w:val="24"/>
          <w:szCs w:val="24"/>
        </w:rPr>
        <w:t xml:space="preserve">. </w:t>
      </w:r>
      <w:r w:rsidRPr="003A425A">
        <w:rPr>
          <w:rFonts w:ascii="Times New Roman" w:hAnsi="Times New Roman"/>
          <w:sz w:val="24"/>
          <w:szCs w:val="24"/>
        </w:rPr>
        <w:t xml:space="preserve">В приложении также можно установить версию. </w:t>
      </w:r>
      <w:r w:rsidRPr="003A425A">
        <w:rPr>
          <w:rFonts w:ascii="Times New Roman" w:hAnsi="Times New Roman"/>
          <w:i/>
          <w:sz w:val="24"/>
          <w:szCs w:val="24"/>
        </w:rPr>
        <w:t>Как это сделать, показано в данной части.</w:t>
      </w:r>
    </w:p>
    <w:p w:rsidR="008627F7" w:rsidRPr="003A425A" w:rsidRDefault="008627F7" w:rsidP="008627F7">
      <w:pPr>
        <w:jc w:val="both"/>
        <w:rPr>
          <w:rFonts w:ascii="Times New Roman" w:hAnsi="Times New Roman"/>
          <w:color w:val="00B050"/>
          <w:sz w:val="24"/>
          <w:szCs w:val="24"/>
        </w:rPr>
      </w:pPr>
      <w:r w:rsidRPr="003A425A">
        <w:rPr>
          <w:rFonts w:ascii="Times New Roman" w:hAnsi="Times New Roman"/>
          <w:color w:val="00B050"/>
          <w:sz w:val="24"/>
          <w:szCs w:val="24"/>
        </w:rPr>
        <w:t xml:space="preserve">Если вы создаёте специальные структуры данных, пригодные для вашего приложения, то вам следует писать в файле специальный заголовок, который бы содержал магическое </w:t>
      </w:r>
      <w:r w:rsidRPr="003A425A">
        <w:rPr>
          <w:rFonts w:ascii="Times New Roman" w:hAnsi="Times New Roman"/>
          <w:color w:val="00B050"/>
          <w:sz w:val="24"/>
          <w:szCs w:val="24"/>
        </w:rPr>
        <w:lastRenderedPageBreak/>
        <w:t>число, а также версию. Это даст вам возможность к дальнейшему расширению вашей системы. При считывании данного файла в следующий раз следует вначале проверять данные индикаторы совместимости, после чего только приступать к обработке данного файла.</w:t>
      </w:r>
    </w:p>
    <w:p w:rsidR="008627F7" w:rsidRPr="003A425A" w:rsidRDefault="008627F7" w:rsidP="008627F7">
      <w:pPr>
        <w:jc w:val="both"/>
        <w:rPr>
          <w:rFonts w:ascii="Times New Roman" w:hAnsi="Times New Roman"/>
          <w:i/>
          <w:sz w:val="24"/>
          <w:szCs w:val="24"/>
        </w:rPr>
      </w:pPr>
      <w:r w:rsidRPr="003A425A">
        <w:rPr>
          <w:rFonts w:ascii="Times New Roman" w:hAnsi="Times New Roman"/>
          <w:i/>
          <w:sz w:val="24"/>
          <w:szCs w:val="24"/>
        </w:rPr>
        <w:t xml:space="preserve">Вы также можете изменить порядок байтов при сериализации, но делать этого не рекомендуется. </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Вы также можете пожелать записать ваши собственные данные в поток данных напрямую. Данные могут быть считаны из потока в некоторый выделенный массив символов. Подобно этому данные могут быть записаны в поток при помощи другой функции </w:t>
      </w:r>
      <w:r w:rsidRPr="003A425A">
        <w:rPr>
          <w:rFonts w:ascii="Times New Roman" w:hAnsi="Times New Roman"/>
          <w:sz w:val="24"/>
          <w:szCs w:val="24"/>
          <w:lang w:val="en-US"/>
        </w:rPr>
        <w:t>writeRawData</w:t>
      </w:r>
      <w:r w:rsidRPr="003A425A">
        <w:rPr>
          <w:rFonts w:ascii="Times New Roman" w:hAnsi="Times New Roman"/>
          <w:sz w:val="24"/>
          <w:szCs w:val="24"/>
        </w:rPr>
        <w:t>(). Но заметьте, что любое кодирование/декодирование данных должно быть сделано вами.</w:t>
      </w:r>
      <w:r w:rsidR="00130DEE" w:rsidRPr="003A425A">
        <w:rPr>
          <w:rFonts w:ascii="Times New Roman" w:hAnsi="Times New Roman"/>
          <w:sz w:val="24"/>
          <w:szCs w:val="24"/>
        </w:rPr>
        <w:t xml:space="preserve"> </w:t>
      </w:r>
      <w:r w:rsidRPr="003A425A">
        <w:rPr>
          <w:rFonts w:ascii="Times New Roman" w:hAnsi="Times New Roman"/>
          <w:sz w:val="24"/>
          <w:szCs w:val="24"/>
        </w:rPr>
        <w:t xml:space="preserve">Также сериализованы могут быть контейнерные классы. </w:t>
      </w:r>
    </w:p>
    <w:p w:rsidR="008627F7" w:rsidRPr="003A425A" w:rsidRDefault="008627F7" w:rsidP="008627F7">
      <w:pPr>
        <w:jc w:val="both"/>
        <w:rPr>
          <w:rFonts w:ascii="Times New Roman" w:hAnsi="Times New Roman"/>
          <w:color w:val="FF0000"/>
          <w:sz w:val="24"/>
          <w:szCs w:val="24"/>
        </w:rPr>
      </w:pPr>
      <w:r w:rsidRPr="003A425A">
        <w:rPr>
          <w:rFonts w:ascii="Times New Roman" w:hAnsi="Times New Roman"/>
          <w:color w:val="FF0000"/>
          <w:sz w:val="24"/>
          <w:szCs w:val="24"/>
        </w:rPr>
        <w:t xml:space="preserve">Вдобавок к перегруженным операторам потоков любой класс </w:t>
      </w:r>
      <w:r w:rsidRPr="003A425A">
        <w:rPr>
          <w:rFonts w:ascii="Times New Roman" w:hAnsi="Times New Roman"/>
          <w:color w:val="FF0000"/>
          <w:sz w:val="24"/>
          <w:szCs w:val="24"/>
          <w:lang w:val="en-US"/>
        </w:rPr>
        <w:t>Qt</w:t>
      </w:r>
      <w:r w:rsidRPr="003A425A">
        <w:rPr>
          <w:rFonts w:ascii="Times New Roman" w:hAnsi="Times New Roman"/>
          <w:color w:val="FF0000"/>
          <w:sz w:val="24"/>
          <w:szCs w:val="24"/>
        </w:rPr>
        <w:t xml:space="preserve">, который вы желаете сериализовать к потоку данных, будет иметь подходящие потоковые операторы, объвленные как не члены данного класса. </w:t>
      </w:r>
    </w:p>
    <w:p w:rsidR="008627F7" w:rsidRPr="003A425A" w:rsidRDefault="008627F7" w:rsidP="008627F7">
      <w:pPr>
        <w:jc w:val="both"/>
        <w:rPr>
          <w:rFonts w:ascii="Times New Roman" w:hAnsi="Times New Roman"/>
          <w:i/>
          <w:sz w:val="24"/>
          <w:szCs w:val="24"/>
        </w:rPr>
      </w:pPr>
      <w:r w:rsidRPr="003A425A">
        <w:rPr>
          <w:rFonts w:ascii="Times New Roman" w:hAnsi="Times New Roman"/>
          <w:i/>
          <w:sz w:val="24"/>
          <w:szCs w:val="24"/>
        </w:rPr>
        <w:t>Вообще класс полезный. Он позволяет переводить любую структуру данных в двоичный формат, а затем считывать её в приложение, возможно, выполняя кодирование и декодирование.</w:t>
      </w:r>
    </w:p>
    <w:p w:rsidR="00B11145" w:rsidRPr="003A425A" w:rsidRDefault="00B11145" w:rsidP="00B11145">
      <w:pPr>
        <w:pStyle w:val="4"/>
        <w:rPr>
          <w:rFonts w:ascii="Times New Roman" w:hAnsi="Times New Roman"/>
          <w:b w:val="0"/>
          <w:sz w:val="24"/>
          <w:szCs w:val="24"/>
        </w:rPr>
      </w:pPr>
      <w:bookmarkStart w:id="169" w:name="_Toc382058283"/>
      <w:r w:rsidRPr="003A425A">
        <w:rPr>
          <w:rFonts w:ascii="Times New Roman" w:hAnsi="Times New Roman"/>
          <w:b w:val="0"/>
          <w:sz w:val="24"/>
          <w:szCs w:val="24"/>
        </w:rPr>
        <w:t>СЕРИАЛИЗАЦИЯ ТИПОВ ДАННЫХ</w:t>
      </w:r>
      <w:bookmarkEnd w:id="169"/>
    </w:p>
    <w:p w:rsidR="00B11145" w:rsidRPr="003A425A" w:rsidRDefault="00953454" w:rsidP="00B11145">
      <w:pPr>
        <w:jc w:val="both"/>
        <w:rPr>
          <w:rFonts w:ascii="Times New Roman" w:hAnsi="Times New Roman"/>
          <w:sz w:val="24"/>
          <w:szCs w:val="24"/>
        </w:rPr>
      </w:pPr>
      <w:hyperlink r:id="rId241" w:history="1">
        <w:r w:rsidR="00B11145" w:rsidRPr="003A425A">
          <w:rPr>
            <w:rStyle w:val="a3"/>
            <w:rFonts w:ascii="Times New Roman" w:hAnsi="Times New Roman"/>
            <w:sz w:val="24"/>
            <w:szCs w:val="24"/>
            <w:lang w:val="en-US"/>
          </w:rPr>
          <w:t>http</w:t>
        </w:r>
        <w:r w:rsidR="00B11145" w:rsidRPr="003A425A">
          <w:rPr>
            <w:rStyle w:val="a3"/>
            <w:rFonts w:ascii="Times New Roman" w:hAnsi="Times New Roman"/>
            <w:sz w:val="24"/>
            <w:szCs w:val="24"/>
          </w:rPr>
          <w:t>://</w:t>
        </w:r>
        <w:r w:rsidR="00B11145" w:rsidRPr="003A425A">
          <w:rPr>
            <w:rStyle w:val="a3"/>
            <w:rFonts w:ascii="Times New Roman" w:hAnsi="Times New Roman"/>
            <w:sz w:val="24"/>
            <w:szCs w:val="24"/>
            <w:lang w:val="en-US"/>
          </w:rPr>
          <w:t>qt</w:t>
        </w:r>
        <w:r w:rsidR="00B11145" w:rsidRPr="003A425A">
          <w:rPr>
            <w:rStyle w:val="a3"/>
            <w:rFonts w:ascii="Times New Roman" w:hAnsi="Times New Roman"/>
            <w:sz w:val="24"/>
            <w:szCs w:val="24"/>
          </w:rPr>
          <w:t>-</w:t>
        </w:r>
        <w:r w:rsidR="00B11145" w:rsidRPr="003A425A">
          <w:rPr>
            <w:rStyle w:val="a3"/>
            <w:rFonts w:ascii="Times New Roman" w:hAnsi="Times New Roman"/>
            <w:sz w:val="24"/>
            <w:szCs w:val="24"/>
            <w:lang w:val="en-US"/>
          </w:rPr>
          <w:t>project</w:t>
        </w:r>
        <w:r w:rsidR="00B11145" w:rsidRPr="003A425A">
          <w:rPr>
            <w:rStyle w:val="a3"/>
            <w:rFonts w:ascii="Times New Roman" w:hAnsi="Times New Roman"/>
            <w:sz w:val="24"/>
            <w:szCs w:val="24"/>
          </w:rPr>
          <w:t>.</w:t>
        </w:r>
        <w:r w:rsidR="00B11145" w:rsidRPr="003A425A">
          <w:rPr>
            <w:rStyle w:val="a3"/>
            <w:rFonts w:ascii="Times New Roman" w:hAnsi="Times New Roman"/>
            <w:sz w:val="24"/>
            <w:szCs w:val="24"/>
            <w:lang w:val="en-US"/>
          </w:rPr>
          <w:t>org</w:t>
        </w:r>
        <w:r w:rsidR="00B11145" w:rsidRPr="003A425A">
          <w:rPr>
            <w:rStyle w:val="a3"/>
            <w:rFonts w:ascii="Times New Roman" w:hAnsi="Times New Roman"/>
            <w:sz w:val="24"/>
            <w:szCs w:val="24"/>
          </w:rPr>
          <w:t>/</w:t>
        </w:r>
        <w:r w:rsidR="00B11145" w:rsidRPr="003A425A">
          <w:rPr>
            <w:rStyle w:val="a3"/>
            <w:rFonts w:ascii="Times New Roman" w:hAnsi="Times New Roman"/>
            <w:sz w:val="24"/>
            <w:szCs w:val="24"/>
            <w:lang w:val="en-US"/>
          </w:rPr>
          <w:t>doc</w:t>
        </w:r>
        <w:r w:rsidR="00B11145" w:rsidRPr="003A425A">
          <w:rPr>
            <w:rStyle w:val="a3"/>
            <w:rFonts w:ascii="Times New Roman" w:hAnsi="Times New Roman"/>
            <w:sz w:val="24"/>
            <w:szCs w:val="24"/>
          </w:rPr>
          <w:t>/</w:t>
        </w:r>
        <w:r w:rsidR="00B11145" w:rsidRPr="003A425A">
          <w:rPr>
            <w:rStyle w:val="a3"/>
            <w:rFonts w:ascii="Times New Roman" w:hAnsi="Times New Roman"/>
            <w:sz w:val="24"/>
            <w:szCs w:val="24"/>
            <w:lang w:val="en-US"/>
          </w:rPr>
          <w:t>qt</w:t>
        </w:r>
        <w:r w:rsidR="00B11145" w:rsidRPr="003A425A">
          <w:rPr>
            <w:rStyle w:val="a3"/>
            <w:rFonts w:ascii="Times New Roman" w:hAnsi="Times New Roman"/>
            <w:sz w:val="24"/>
            <w:szCs w:val="24"/>
          </w:rPr>
          <w:t>-5.1/</w:t>
        </w:r>
        <w:r w:rsidR="00B11145" w:rsidRPr="003A425A">
          <w:rPr>
            <w:rStyle w:val="a3"/>
            <w:rFonts w:ascii="Times New Roman" w:hAnsi="Times New Roman"/>
            <w:sz w:val="24"/>
            <w:szCs w:val="24"/>
            <w:lang w:val="en-US"/>
          </w:rPr>
          <w:t>qtcore</w:t>
        </w:r>
        <w:r w:rsidR="00B11145" w:rsidRPr="003A425A">
          <w:rPr>
            <w:rStyle w:val="a3"/>
            <w:rFonts w:ascii="Times New Roman" w:hAnsi="Times New Roman"/>
            <w:sz w:val="24"/>
            <w:szCs w:val="24"/>
          </w:rPr>
          <w:t>/</w:t>
        </w:r>
        <w:r w:rsidR="00B11145" w:rsidRPr="003A425A">
          <w:rPr>
            <w:rStyle w:val="a3"/>
            <w:rFonts w:ascii="Times New Roman" w:hAnsi="Times New Roman"/>
            <w:sz w:val="24"/>
            <w:szCs w:val="24"/>
            <w:lang w:val="en-US"/>
          </w:rPr>
          <w:t>datastreamformat</w:t>
        </w:r>
        <w:r w:rsidR="00B11145" w:rsidRPr="003A425A">
          <w:rPr>
            <w:rStyle w:val="a3"/>
            <w:rFonts w:ascii="Times New Roman" w:hAnsi="Times New Roman"/>
            <w:sz w:val="24"/>
            <w:szCs w:val="24"/>
          </w:rPr>
          <w:t>.</w:t>
        </w:r>
        <w:r w:rsidR="00B11145" w:rsidRPr="003A425A">
          <w:rPr>
            <w:rStyle w:val="a3"/>
            <w:rFonts w:ascii="Times New Roman" w:hAnsi="Times New Roman"/>
            <w:sz w:val="24"/>
            <w:szCs w:val="24"/>
            <w:lang w:val="en-US"/>
          </w:rPr>
          <w:t>html</w:t>
        </w:r>
      </w:hyperlink>
    </w:p>
    <w:p w:rsidR="00B11145" w:rsidRPr="003A425A" w:rsidRDefault="00B11145" w:rsidP="008627F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QDataStream</w:t>
      </w:r>
      <w:r w:rsidRPr="003A425A">
        <w:rPr>
          <w:rFonts w:ascii="Times New Roman" w:hAnsi="Times New Roman"/>
          <w:sz w:val="24"/>
          <w:szCs w:val="24"/>
          <w:lang w:val="be-BY"/>
        </w:rPr>
        <w:t xml:space="preserve"> </w:t>
      </w:r>
      <w:r w:rsidRPr="003A425A">
        <w:rPr>
          <w:rFonts w:ascii="Times New Roman" w:hAnsi="Times New Roman"/>
          <w:sz w:val="24"/>
          <w:szCs w:val="24"/>
        </w:rPr>
        <w:t xml:space="preserve">позволяет сериализовать некоторые из типов данных qt. Список в данной части показывает эти данные, а также то, как они представляются. </w:t>
      </w:r>
    </w:p>
    <w:p w:rsidR="00130DEE" w:rsidRPr="003A425A" w:rsidRDefault="00130DEE" w:rsidP="00130DEE">
      <w:pPr>
        <w:pStyle w:val="4"/>
        <w:rPr>
          <w:color w:val="auto"/>
        </w:rPr>
      </w:pPr>
      <w:bookmarkStart w:id="170" w:name="_Toc382058284"/>
      <w:r w:rsidRPr="003A425A">
        <w:rPr>
          <w:rFonts w:ascii="Times New Roman" w:hAnsi="Times New Roman"/>
          <w:color w:val="auto"/>
          <w:sz w:val="24"/>
          <w:szCs w:val="24"/>
          <w:lang w:val="en-US"/>
        </w:rPr>
        <w:t>QBuffer</w:t>
      </w:r>
      <w:bookmarkEnd w:id="170"/>
    </w:p>
    <w:p w:rsidR="008627F7" w:rsidRPr="003A425A" w:rsidRDefault="00953454" w:rsidP="008627F7">
      <w:pPr>
        <w:jc w:val="both"/>
        <w:rPr>
          <w:rFonts w:ascii="Times New Roman" w:hAnsi="Times New Roman"/>
          <w:sz w:val="24"/>
          <w:szCs w:val="24"/>
        </w:rPr>
      </w:pPr>
      <w:hyperlink r:id="rId242" w:anchor="details" w:history="1">
        <w:r w:rsidR="008627F7" w:rsidRPr="003A425A">
          <w:rPr>
            <w:rStyle w:val="a3"/>
            <w:rFonts w:ascii="Times New Roman" w:hAnsi="Times New Roman"/>
            <w:sz w:val="24"/>
            <w:szCs w:val="24"/>
          </w:rPr>
          <w:t>http://qt-project.org/doc/qt-5.1/qtcore/qbuffer.html#details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lang w:val="en-US"/>
        </w:rPr>
        <w:t>QBuffer</w:t>
      </w:r>
      <w:r w:rsidRPr="003A425A">
        <w:rPr>
          <w:rFonts w:ascii="Times New Roman" w:hAnsi="Times New Roman"/>
          <w:sz w:val="24"/>
          <w:szCs w:val="24"/>
        </w:rPr>
        <w:t xml:space="preserve"> класс предоставляет интерфейс </w:t>
      </w:r>
      <w:r w:rsidRPr="003A425A">
        <w:rPr>
          <w:rFonts w:ascii="Times New Roman" w:hAnsi="Times New Roman"/>
          <w:sz w:val="24"/>
          <w:szCs w:val="24"/>
          <w:lang w:val="en-US"/>
        </w:rPr>
        <w:t>QIODevice</w:t>
      </w:r>
      <w:r w:rsidRPr="003A425A">
        <w:rPr>
          <w:rFonts w:ascii="Times New Roman" w:hAnsi="Times New Roman"/>
          <w:sz w:val="24"/>
          <w:szCs w:val="24"/>
        </w:rPr>
        <w:t xml:space="preserve"> для класса </w:t>
      </w:r>
      <w:r w:rsidRPr="003A425A">
        <w:rPr>
          <w:rFonts w:ascii="Times New Roman" w:hAnsi="Times New Roman"/>
          <w:sz w:val="24"/>
          <w:szCs w:val="24"/>
          <w:lang w:val="en-US"/>
        </w:rPr>
        <w:t>QByteArray</w:t>
      </w:r>
      <w:r w:rsidRPr="003A425A">
        <w:rPr>
          <w:rFonts w:ascii="Times New Roman" w:hAnsi="Times New Roman"/>
          <w:sz w:val="24"/>
          <w:szCs w:val="24"/>
        </w:rPr>
        <w:t>.</w:t>
      </w:r>
      <w:r w:rsidR="00EA0D2B" w:rsidRPr="003A425A">
        <w:rPr>
          <w:rFonts w:ascii="Times New Roman" w:hAnsi="Times New Roman"/>
          <w:sz w:val="24"/>
          <w:szCs w:val="24"/>
        </w:rPr>
        <w:t xml:space="preserve"> </w:t>
      </w:r>
      <w:r w:rsidRPr="003A425A">
        <w:rPr>
          <w:rFonts w:ascii="Times New Roman" w:hAnsi="Times New Roman"/>
          <w:sz w:val="24"/>
          <w:szCs w:val="24"/>
        </w:rPr>
        <w:t>Массив обрабатывается как обычный файл с произвольным доступом.</w:t>
      </w:r>
      <w:r w:rsidR="005E15E2" w:rsidRPr="003A425A">
        <w:rPr>
          <w:rFonts w:ascii="Times New Roman" w:hAnsi="Times New Roman"/>
          <w:sz w:val="24"/>
          <w:szCs w:val="24"/>
        </w:rPr>
        <w:t xml:space="preserve"> </w:t>
      </w:r>
      <w:r w:rsidRPr="003A425A">
        <w:rPr>
          <w:rFonts w:ascii="Times New Roman" w:hAnsi="Times New Roman"/>
          <w:sz w:val="24"/>
          <w:szCs w:val="24"/>
        </w:rPr>
        <w:t>Массив можно передавать буферу, также как и устанавливать буфер для массива. По умолчанию у буфера уже есть свой внутренний массив. Также буфер можно использовать для записи различной информации в массив при помощи потока данных. При этом массив передаётся буферу, а буфер – соответствующему потоку.</w:t>
      </w:r>
      <w:r w:rsidR="005E15E2" w:rsidRPr="003A425A">
        <w:rPr>
          <w:rFonts w:ascii="Times New Roman" w:hAnsi="Times New Roman"/>
          <w:sz w:val="24"/>
          <w:szCs w:val="24"/>
        </w:rPr>
        <w:t xml:space="preserve"> </w:t>
      </w:r>
      <w:r w:rsidRPr="003A425A">
        <w:rPr>
          <w:rFonts w:ascii="Times New Roman" w:hAnsi="Times New Roman"/>
          <w:sz w:val="24"/>
          <w:szCs w:val="24"/>
        </w:rPr>
        <w:t>Буфер также высылает некоторые сигналы каждый раз, как в него поступают или записываются новые данные.</w:t>
      </w:r>
    </w:p>
    <w:p w:rsidR="005E15E2" w:rsidRPr="003A425A" w:rsidRDefault="005E15E2" w:rsidP="005E15E2">
      <w:pPr>
        <w:pStyle w:val="4"/>
      </w:pPr>
      <w:bookmarkStart w:id="171" w:name="_Toc382058285"/>
      <w:r w:rsidRPr="003A425A">
        <w:rPr>
          <w:rFonts w:ascii="Times New Roman" w:hAnsi="Times New Roman"/>
          <w:color w:val="auto"/>
          <w:sz w:val="24"/>
          <w:szCs w:val="24"/>
          <w:lang w:val="en-US"/>
        </w:rPr>
        <w:t>QByteArray</w:t>
      </w:r>
      <w:bookmarkEnd w:id="171"/>
    </w:p>
    <w:p w:rsidR="008627F7" w:rsidRPr="003A425A" w:rsidRDefault="00953454" w:rsidP="008627F7">
      <w:pPr>
        <w:jc w:val="both"/>
        <w:rPr>
          <w:rFonts w:ascii="Times New Roman" w:hAnsi="Times New Roman"/>
          <w:sz w:val="24"/>
          <w:szCs w:val="24"/>
        </w:rPr>
      </w:pPr>
      <w:hyperlink r:id="rId243" w:anchor="details" w:history="1">
        <w:r w:rsidR="008627F7" w:rsidRPr="003A425A">
          <w:rPr>
            <w:rStyle w:val="a3"/>
            <w:rFonts w:ascii="Times New Roman" w:hAnsi="Times New Roman"/>
            <w:sz w:val="24"/>
            <w:szCs w:val="24"/>
          </w:rPr>
          <w:t>http://qt-project.org/doc/qt-5.1/qtcore/qbytearray.html#details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lang w:val="en-US"/>
        </w:rPr>
        <w:t>QByteArray</w:t>
      </w:r>
      <w:r w:rsidRPr="003A425A">
        <w:rPr>
          <w:rFonts w:ascii="Times New Roman" w:hAnsi="Times New Roman"/>
          <w:sz w:val="24"/>
          <w:szCs w:val="24"/>
        </w:rPr>
        <w:t xml:space="preserve"> обеспечивает массив байтов. Он может быть использован для сохранения как </w:t>
      </w:r>
      <w:r w:rsidRPr="003A425A">
        <w:rPr>
          <w:rFonts w:ascii="Times New Roman" w:hAnsi="Times New Roman"/>
          <w:sz w:val="24"/>
          <w:szCs w:val="24"/>
          <w:lang w:val="en-US"/>
        </w:rPr>
        <w:t>raw</w:t>
      </w:r>
      <w:r w:rsidRPr="003A425A">
        <w:rPr>
          <w:rFonts w:ascii="Times New Roman" w:hAnsi="Times New Roman"/>
          <w:sz w:val="24"/>
          <w:szCs w:val="24"/>
        </w:rPr>
        <w:t xml:space="preserve"> </w:t>
      </w:r>
      <w:r w:rsidRPr="003A425A">
        <w:rPr>
          <w:rFonts w:ascii="Times New Roman" w:hAnsi="Times New Roman"/>
          <w:sz w:val="24"/>
          <w:szCs w:val="24"/>
          <w:lang w:val="en-US"/>
        </w:rPr>
        <w:t>bytes</w:t>
      </w:r>
      <w:r w:rsidRPr="003A425A">
        <w:rPr>
          <w:rFonts w:ascii="Times New Roman" w:hAnsi="Times New Roman"/>
          <w:sz w:val="24"/>
          <w:szCs w:val="24"/>
        </w:rPr>
        <w:t xml:space="preserve"> (включая «\0»), так и традиционные 8-битные, «\0» </w:t>
      </w:r>
      <w:r w:rsidRPr="003A425A">
        <w:rPr>
          <w:rFonts w:ascii="Times New Roman" w:hAnsi="Times New Roman"/>
          <w:sz w:val="24"/>
          <w:szCs w:val="24"/>
          <w:lang w:val="en-US"/>
        </w:rPr>
        <w:t>terminated</w:t>
      </w:r>
      <w:r w:rsidRPr="003A425A">
        <w:rPr>
          <w:rFonts w:ascii="Times New Roman" w:hAnsi="Times New Roman"/>
          <w:sz w:val="24"/>
          <w:szCs w:val="24"/>
        </w:rPr>
        <w:t xml:space="preserve"> </w:t>
      </w:r>
      <w:r w:rsidRPr="003A425A">
        <w:rPr>
          <w:rFonts w:ascii="Times New Roman" w:hAnsi="Times New Roman"/>
          <w:sz w:val="24"/>
          <w:szCs w:val="24"/>
          <w:lang w:val="en-US"/>
        </w:rPr>
        <w:t>bytes</w:t>
      </w:r>
      <w:r w:rsidRPr="003A425A">
        <w:rPr>
          <w:rFonts w:ascii="Times New Roman" w:hAnsi="Times New Roman"/>
          <w:sz w:val="24"/>
          <w:szCs w:val="24"/>
        </w:rPr>
        <w:t xml:space="preserve">. Использование данного класса значительно более удобнее, чем использование </w:t>
      </w:r>
      <w:r w:rsidRPr="003A425A">
        <w:rPr>
          <w:rFonts w:ascii="Times New Roman" w:hAnsi="Times New Roman"/>
          <w:sz w:val="24"/>
          <w:szCs w:val="24"/>
          <w:lang w:val="en-US"/>
        </w:rPr>
        <w:t>const</w:t>
      </w:r>
      <w:r w:rsidRPr="003A425A">
        <w:rPr>
          <w:rFonts w:ascii="Times New Roman" w:hAnsi="Times New Roman"/>
          <w:sz w:val="24"/>
          <w:szCs w:val="24"/>
        </w:rPr>
        <w:t xml:space="preserve"> </w:t>
      </w:r>
      <w:r w:rsidRPr="003A425A">
        <w:rPr>
          <w:rFonts w:ascii="Times New Roman" w:hAnsi="Times New Roman"/>
          <w:sz w:val="24"/>
          <w:szCs w:val="24"/>
          <w:lang w:val="en-US"/>
        </w:rPr>
        <w:t>char</w:t>
      </w:r>
      <w:r w:rsidRPr="003A425A">
        <w:rPr>
          <w:rFonts w:ascii="Times New Roman" w:hAnsi="Times New Roman"/>
          <w:sz w:val="24"/>
          <w:szCs w:val="24"/>
        </w:rPr>
        <w:t xml:space="preserve"> *. Кроме прочего он всегда гарантирует, что данные заканчиваются ограничителем «\0» и использует неявное разделение (копирование при записи), чтобы уменьшить использование памяти и избежать самого копирования данных.</w:t>
      </w:r>
    </w:p>
    <w:p w:rsidR="008627F7" w:rsidRPr="003A425A" w:rsidRDefault="008627F7" w:rsidP="008627F7">
      <w:pPr>
        <w:jc w:val="both"/>
        <w:rPr>
          <w:rFonts w:ascii="Times New Roman" w:hAnsi="Times New Roman"/>
          <w:sz w:val="24"/>
          <w:szCs w:val="24"/>
        </w:rPr>
      </w:pPr>
      <w:r w:rsidRPr="003A425A">
        <w:rPr>
          <w:rFonts w:ascii="Times New Roman" w:hAnsi="Times New Roman"/>
          <w:i/>
          <w:sz w:val="24"/>
          <w:szCs w:val="24"/>
        </w:rPr>
        <w:lastRenderedPageBreak/>
        <w:t>Плохо понимаю, чем отличаются два приведенных выше типа байтов.</w:t>
      </w:r>
      <w:r w:rsidR="005E15E2" w:rsidRPr="003A425A">
        <w:rPr>
          <w:rFonts w:ascii="Times New Roman" w:hAnsi="Times New Roman"/>
          <w:i/>
          <w:sz w:val="24"/>
          <w:szCs w:val="24"/>
        </w:rPr>
        <w:t xml:space="preserve"> </w:t>
      </w:r>
      <w:r w:rsidRPr="003A425A">
        <w:rPr>
          <w:rFonts w:ascii="Times New Roman" w:hAnsi="Times New Roman"/>
          <w:sz w:val="24"/>
          <w:szCs w:val="24"/>
        </w:rPr>
        <w:t xml:space="preserve">Вдобавок к данному классу </w:t>
      </w:r>
      <w:r w:rsidRPr="003A425A">
        <w:rPr>
          <w:rFonts w:ascii="Times New Roman" w:hAnsi="Times New Roman"/>
          <w:sz w:val="24"/>
          <w:szCs w:val="24"/>
          <w:lang w:val="en-US"/>
        </w:rPr>
        <w:t>qt</w:t>
      </w:r>
      <w:r w:rsidRPr="003A425A">
        <w:rPr>
          <w:rFonts w:ascii="Times New Roman" w:hAnsi="Times New Roman"/>
          <w:sz w:val="24"/>
          <w:szCs w:val="24"/>
        </w:rPr>
        <w:t xml:space="preserve"> также предоставляет класс </w:t>
      </w:r>
      <w:r w:rsidRPr="003A425A">
        <w:rPr>
          <w:rFonts w:ascii="Times New Roman" w:hAnsi="Times New Roman"/>
          <w:sz w:val="24"/>
          <w:szCs w:val="24"/>
          <w:lang w:val="en-US"/>
        </w:rPr>
        <w:t>QString</w:t>
      </w:r>
      <w:r w:rsidRPr="003A425A">
        <w:rPr>
          <w:rFonts w:ascii="Times New Roman" w:hAnsi="Times New Roman"/>
          <w:sz w:val="24"/>
          <w:szCs w:val="24"/>
        </w:rPr>
        <w:t xml:space="preserve">, чтобы хранить строковые данные. Данный класс хранит 16-битные символы в кодировке </w:t>
      </w:r>
      <w:r w:rsidRPr="003A425A">
        <w:rPr>
          <w:rFonts w:ascii="Times New Roman" w:hAnsi="Times New Roman"/>
          <w:sz w:val="24"/>
          <w:szCs w:val="24"/>
          <w:lang w:val="en-US"/>
        </w:rPr>
        <w:t>Unicode</w:t>
      </w:r>
      <w:r w:rsidRPr="003A425A">
        <w:rPr>
          <w:rFonts w:ascii="Times New Roman" w:hAnsi="Times New Roman"/>
          <w:sz w:val="24"/>
          <w:szCs w:val="24"/>
        </w:rPr>
        <w:t xml:space="preserve">, делая возможным легко сохранять в вашем приложении символы не из кодировок </w:t>
      </w:r>
      <w:r w:rsidRPr="003A425A">
        <w:rPr>
          <w:rFonts w:ascii="Times New Roman" w:hAnsi="Times New Roman"/>
          <w:sz w:val="24"/>
          <w:szCs w:val="24"/>
          <w:lang w:val="en-US"/>
        </w:rPr>
        <w:t>ASCII</w:t>
      </w:r>
      <w:r w:rsidRPr="003A425A">
        <w:rPr>
          <w:rFonts w:ascii="Times New Roman" w:hAnsi="Times New Roman"/>
          <w:sz w:val="24"/>
          <w:szCs w:val="24"/>
        </w:rPr>
        <w:t>/</w:t>
      </w:r>
      <w:r w:rsidRPr="003A425A">
        <w:rPr>
          <w:rFonts w:ascii="Times New Roman" w:hAnsi="Times New Roman"/>
          <w:sz w:val="24"/>
          <w:szCs w:val="24"/>
          <w:lang w:val="en-US"/>
        </w:rPr>
        <w:t>Latin</w:t>
      </w:r>
      <w:r w:rsidRPr="003A425A">
        <w:rPr>
          <w:rFonts w:ascii="Times New Roman" w:hAnsi="Times New Roman"/>
          <w:sz w:val="24"/>
          <w:szCs w:val="24"/>
        </w:rPr>
        <w:t>-1.</w:t>
      </w:r>
    </w:p>
    <w:p w:rsidR="005E15E2"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Есть два важных случая, когда вам необходимо использовать данный класс </w:t>
      </w:r>
      <w:r w:rsidRPr="003A425A">
        <w:rPr>
          <w:rFonts w:ascii="Times New Roman" w:hAnsi="Times New Roman"/>
          <w:sz w:val="24"/>
          <w:szCs w:val="24"/>
          <w:lang w:val="en-US"/>
        </w:rPr>
        <w:t>QByteArray</w:t>
      </w:r>
      <w:r w:rsidRPr="003A425A">
        <w:rPr>
          <w:rFonts w:ascii="Times New Roman" w:hAnsi="Times New Roman"/>
          <w:sz w:val="24"/>
          <w:szCs w:val="24"/>
        </w:rPr>
        <w:t xml:space="preserve">: </w:t>
      </w:r>
    </w:p>
    <w:p w:rsidR="005E15E2" w:rsidRPr="003A425A" w:rsidRDefault="008627F7" w:rsidP="004D4FF9">
      <w:pPr>
        <w:numPr>
          <w:ilvl w:val="0"/>
          <w:numId w:val="137"/>
        </w:numPr>
        <w:jc w:val="both"/>
        <w:rPr>
          <w:rFonts w:ascii="Times New Roman" w:hAnsi="Times New Roman"/>
          <w:sz w:val="24"/>
          <w:szCs w:val="24"/>
        </w:rPr>
      </w:pPr>
      <w:r w:rsidRPr="003A425A">
        <w:rPr>
          <w:rFonts w:ascii="Times New Roman" w:hAnsi="Times New Roman"/>
          <w:sz w:val="24"/>
          <w:szCs w:val="24"/>
        </w:rPr>
        <w:t xml:space="preserve">чтобы хранить двоичные данные и </w:t>
      </w:r>
    </w:p>
    <w:p w:rsidR="008627F7" w:rsidRPr="003A425A" w:rsidRDefault="008627F7" w:rsidP="004D4FF9">
      <w:pPr>
        <w:numPr>
          <w:ilvl w:val="0"/>
          <w:numId w:val="137"/>
        </w:numPr>
        <w:jc w:val="both"/>
        <w:rPr>
          <w:rFonts w:ascii="Times New Roman" w:hAnsi="Times New Roman"/>
          <w:sz w:val="24"/>
          <w:szCs w:val="24"/>
        </w:rPr>
      </w:pPr>
      <w:r w:rsidRPr="003A425A">
        <w:rPr>
          <w:rFonts w:ascii="Times New Roman" w:hAnsi="Times New Roman"/>
          <w:sz w:val="24"/>
          <w:szCs w:val="24"/>
        </w:rPr>
        <w:t>когда сохранение памяти критично.</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Теперь я понял, в чём суть ограничителя. Данные класс предоставляет возможность, которая реализуется по умолчанию, заканчивать любой массив </w:t>
      </w:r>
      <w:r w:rsidRPr="003A425A">
        <w:rPr>
          <w:rFonts w:ascii="Times New Roman" w:hAnsi="Times New Roman"/>
          <w:sz w:val="24"/>
          <w:szCs w:val="24"/>
          <w:lang w:val="en-US"/>
        </w:rPr>
        <w:t>const</w:t>
      </w:r>
      <w:r w:rsidRPr="003A425A">
        <w:rPr>
          <w:rFonts w:ascii="Times New Roman" w:hAnsi="Times New Roman"/>
          <w:sz w:val="24"/>
          <w:szCs w:val="24"/>
        </w:rPr>
        <w:t xml:space="preserve"> </w:t>
      </w:r>
      <w:r w:rsidRPr="003A425A">
        <w:rPr>
          <w:rFonts w:ascii="Times New Roman" w:hAnsi="Times New Roman"/>
          <w:sz w:val="24"/>
          <w:szCs w:val="24"/>
          <w:lang w:val="en-US"/>
        </w:rPr>
        <w:t>char</w:t>
      </w:r>
      <w:r w:rsidRPr="003A425A">
        <w:rPr>
          <w:rFonts w:ascii="Times New Roman" w:hAnsi="Times New Roman"/>
          <w:sz w:val="24"/>
          <w:szCs w:val="24"/>
        </w:rPr>
        <w:t xml:space="preserve"> * символом ограничителем «/0». Если затем создать указатель, который будет указывать на данный массив, то будет гарантированно, что данные, на который он указывает, ограничены символом-ограничителем.</w:t>
      </w:r>
      <w:r w:rsidR="005E15E2" w:rsidRPr="003A425A">
        <w:rPr>
          <w:rFonts w:ascii="Times New Roman" w:hAnsi="Times New Roman"/>
          <w:sz w:val="24"/>
          <w:szCs w:val="24"/>
        </w:rPr>
        <w:t xml:space="preserve"> </w:t>
      </w:r>
      <w:r w:rsidRPr="003A425A">
        <w:rPr>
          <w:rFonts w:ascii="Times New Roman" w:hAnsi="Times New Roman"/>
          <w:sz w:val="24"/>
          <w:szCs w:val="24"/>
        </w:rPr>
        <w:t xml:space="preserve">Данный класс совершает </w:t>
      </w:r>
      <w:r w:rsidR="005E15E2" w:rsidRPr="003A425A">
        <w:rPr>
          <w:rFonts w:ascii="Times New Roman" w:hAnsi="Times New Roman"/>
          <w:color w:val="FF0000"/>
          <w:sz w:val="24"/>
          <w:szCs w:val="24"/>
        </w:rPr>
        <w:t>г</w:t>
      </w:r>
      <w:r w:rsidRPr="003A425A">
        <w:rPr>
          <w:rFonts w:ascii="Times New Roman" w:hAnsi="Times New Roman"/>
          <w:color w:val="FF0000"/>
          <w:sz w:val="24"/>
          <w:szCs w:val="24"/>
        </w:rPr>
        <w:t>лубокое копирование</w:t>
      </w:r>
      <w:r w:rsidRPr="003A425A">
        <w:rPr>
          <w:rFonts w:ascii="Times New Roman" w:hAnsi="Times New Roman"/>
          <w:sz w:val="24"/>
          <w:szCs w:val="24"/>
        </w:rPr>
        <w:t xml:space="preserve"> данных </w:t>
      </w:r>
      <w:r w:rsidRPr="003A425A">
        <w:rPr>
          <w:rFonts w:ascii="Times New Roman" w:hAnsi="Times New Roman"/>
          <w:sz w:val="24"/>
          <w:szCs w:val="24"/>
          <w:lang w:val="en-US"/>
        </w:rPr>
        <w:t>const</w:t>
      </w:r>
      <w:r w:rsidRPr="003A425A">
        <w:rPr>
          <w:rFonts w:ascii="Times New Roman" w:hAnsi="Times New Roman"/>
          <w:sz w:val="24"/>
          <w:szCs w:val="24"/>
        </w:rPr>
        <w:t xml:space="preserve"> </w:t>
      </w:r>
      <w:r w:rsidRPr="003A425A">
        <w:rPr>
          <w:rFonts w:ascii="Times New Roman" w:hAnsi="Times New Roman"/>
          <w:sz w:val="24"/>
          <w:szCs w:val="24"/>
          <w:lang w:val="en-US"/>
        </w:rPr>
        <w:t>char</w:t>
      </w:r>
      <w:r w:rsidRPr="003A425A">
        <w:rPr>
          <w:rFonts w:ascii="Times New Roman" w:hAnsi="Times New Roman"/>
          <w:sz w:val="24"/>
          <w:szCs w:val="24"/>
        </w:rPr>
        <w:t xml:space="preserve"> *, так что вы можете модифицировать их позднее, без ожидания побочных эффектов.</w:t>
      </w:r>
    </w:p>
    <w:p w:rsidR="008627F7" w:rsidRPr="003A425A" w:rsidRDefault="008627F7" w:rsidP="008627F7">
      <w:pPr>
        <w:jc w:val="both"/>
        <w:rPr>
          <w:rFonts w:ascii="Times New Roman" w:hAnsi="Times New Roman"/>
          <w:i/>
          <w:sz w:val="24"/>
          <w:szCs w:val="24"/>
        </w:rPr>
      </w:pPr>
      <w:r w:rsidRPr="003A425A">
        <w:rPr>
          <w:rFonts w:ascii="Times New Roman" w:hAnsi="Times New Roman"/>
          <w:sz w:val="24"/>
          <w:szCs w:val="24"/>
        </w:rPr>
        <w:t xml:space="preserve">Также есть оператор </w:t>
      </w:r>
      <w:r w:rsidRPr="003A425A">
        <w:rPr>
          <w:rFonts w:ascii="Times New Roman" w:hAnsi="Times New Roman"/>
          <w:sz w:val="24"/>
          <w:szCs w:val="24"/>
          <w:lang w:val="en-US"/>
        </w:rPr>
        <w:t>at</w:t>
      </w:r>
      <w:r w:rsidRPr="003A425A">
        <w:rPr>
          <w:rFonts w:ascii="Times New Roman" w:hAnsi="Times New Roman"/>
          <w:sz w:val="24"/>
          <w:szCs w:val="24"/>
        </w:rPr>
        <w:t xml:space="preserve">(), который также предоставляет доступ к членам массива байтов, но при этом работает быстрее, так как не выполняет </w:t>
      </w:r>
      <w:r w:rsidR="005E15E2" w:rsidRPr="003A425A">
        <w:rPr>
          <w:rFonts w:ascii="Times New Roman" w:hAnsi="Times New Roman"/>
          <w:color w:val="FF0000"/>
          <w:sz w:val="24"/>
          <w:szCs w:val="24"/>
        </w:rPr>
        <w:t>г</w:t>
      </w:r>
      <w:r w:rsidRPr="003A425A">
        <w:rPr>
          <w:rFonts w:ascii="Times New Roman" w:hAnsi="Times New Roman"/>
          <w:color w:val="FF0000"/>
          <w:sz w:val="24"/>
          <w:szCs w:val="24"/>
        </w:rPr>
        <w:t>лубокое копирование</w:t>
      </w:r>
      <w:r w:rsidRPr="003A425A">
        <w:rPr>
          <w:rFonts w:ascii="Times New Roman" w:hAnsi="Times New Roman"/>
          <w:sz w:val="24"/>
          <w:szCs w:val="24"/>
        </w:rPr>
        <w:t>.</w:t>
      </w:r>
      <w:r w:rsidR="005E15E2" w:rsidRPr="003A425A">
        <w:rPr>
          <w:rFonts w:ascii="Times New Roman" w:hAnsi="Times New Roman"/>
          <w:sz w:val="24"/>
          <w:szCs w:val="24"/>
        </w:rPr>
        <w:t xml:space="preserve"> </w:t>
      </w:r>
      <w:r w:rsidRPr="003A425A">
        <w:rPr>
          <w:rFonts w:ascii="Times New Roman" w:hAnsi="Times New Roman"/>
          <w:sz w:val="24"/>
          <w:szCs w:val="24"/>
        </w:rPr>
        <w:t xml:space="preserve">Массив байтов может включать и ограничительные символы. </w:t>
      </w:r>
      <w:r w:rsidRPr="003A425A">
        <w:rPr>
          <w:rFonts w:ascii="Times New Roman" w:hAnsi="Times New Roman"/>
          <w:i/>
          <w:sz w:val="24"/>
          <w:szCs w:val="24"/>
        </w:rPr>
        <w:t>В данной части показано, как сделать так, чтобы они воспринимались, как обычные символы, а не как окончание строки.</w:t>
      </w:r>
      <w:r w:rsidR="005E15E2" w:rsidRPr="003A425A">
        <w:rPr>
          <w:rFonts w:ascii="Times New Roman" w:hAnsi="Times New Roman"/>
          <w:i/>
          <w:sz w:val="24"/>
          <w:szCs w:val="24"/>
        </w:rPr>
        <w:t xml:space="preserve"> </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 xml:space="preserve">Для сортировки строк интерфейса пользователя наиболее подходит функция </w:t>
      </w:r>
      <w:r w:rsidRPr="003A425A">
        <w:rPr>
          <w:rFonts w:ascii="Times New Roman" w:hAnsi="Times New Roman"/>
          <w:sz w:val="24"/>
          <w:szCs w:val="24"/>
          <w:lang w:val="en-US"/>
        </w:rPr>
        <w:t>QString</w:t>
      </w:r>
      <w:r w:rsidRPr="003A425A">
        <w:rPr>
          <w:rFonts w:ascii="Times New Roman" w:hAnsi="Times New Roman"/>
          <w:sz w:val="24"/>
          <w:szCs w:val="24"/>
        </w:rPr>
        <w:t>::</w:t>
      </w:r>
      <w:r w:rsidRPr="003A425A">
        <w:rPr>
          <w:rFonts w:ascii="Times New Roman" w:hAnsi="Times New Roman"/>
          <w:sz w:val="24"/>
          <w:szCs w:val="24"/>
          <w:lang w:val="en-US"/>
        </w:rPr>
        <w:t>localeAwareCompare</w:t>
      </w:r>
      <w:r w:rsidRPr="003A425A">
        <w:rPr>
          <w:rFonts w:ascii="Times New Roman" w:hAnsi="Times New Roman"/>
          <w:sz w:val="24"/>
          <w:szCs w:val="24"/>
        </w:rPr>
        <w:t>().</w:t>
      </w:r>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rPr>
        <w:t>Различают нулевой массив байтов и пустой массив байтов. Нулевой массив байтов –это такой массив байтов, который инициализируется строкой (</w:t>
      </w:r>
      <w:r w:rsidRPr="003A425A">
        <w:rPr>
          <w:rFonts w:ascii="Times New Roman" w:hAnsi="Times New Roman"/>
          <w:sz w:val="24"/>
          <w:szCs w:val="24"/>
          <w:lang w:val="en-US"/>
        </w:rPr>
        <w:t>const</w:t>
      </w:r>
      <w:r w:rsidRPr="003A425A">
        <w:rPr>
          <w:rFonts w:ascii="Times New Roman" w:hAnsi="Times New Roman"/>
          <w:sz w:val="24"/>
          <w:szCs w:val="24"/>
        </w:rPr>
        <w:t xml:space="preserve"> </w:t>
      </w:r>
      <w:r w:rsidRPr="003A425A">
        <w:rPr>
          <w:rFonts w:ascii="Times New Roman" w:hAnsi="Times New Roman"/>
          <w:sz w:val="24"/>
          <w:szCs w:val="24"/>
          <w:lang w:val="en-US"/>
        </w:rPr>
        <w:t>char</w:t>
      </w:r>
      <w:r w:rsidRPr="003A425A">
        <w:rPr>
          <w:rFonts w:ascii="Times New Roman" w:hAnsi="Times New Roman"/>
          <w:sz w:val="24"/>
          <w:szCs w:val="24"/>
        </w:rPr>
        <w:t>*)0. Пустой массив байтов – это массив, размер которого равен 0. Нулевой массив байтов всегда является пустым, но пустой массив байтов не всегда является нулевым.</w:t>
      </w:r>
      <w:r w:rsidR="005E15E2" w:rsidRPr="003A425A">
        <w:rPr>
          <w:rFonts w:ascii="Times New Roman" w:hAnsi="Times New Roman"/>
          <w:sz w:val="24"/>
          <w:szCs w:val="24"/>
        </w:rPr>
        <w:t xml:space="preserve"> </w:t>
      </w:r>
      <w:r w:rsidRPr="003A425A">
        <w:rPr>
          <w:rFonts w:ascii="Times New Roman" w:hAnsi="Times New Roman"/>
          <w:sz w:val="24"/>
          <w:szCs w:val="24"/>
        </w:rPr>
        <w:t xml:space="preserve">Рекомендуется всегда избегать использования функции </w:t>
      </w:r>
      <w:r w:rsidRPr="003A425A">
        <w:rPr>
          <w:rFonts w:ascii="Times New Roman" w:hAnsi="Times New Roman"/>
          <w:sz w:val="24"/>
          <w:szCs w:val="24"/>
          <w:lang w:val="en-US"/>
        </w:rPr>
        <w:t>isNull</w:t>
      </w:r>
      <w:r w:rsidRPr="003A425A">
        <w:rPr>
          <w:rFonts w:ascii="Times New Roman" w:hAnsi="Times New Roman"/>
          <w:sz w:val="24"/>
          <w:szCs w:val="24"/>
        </w:rPr>
        <w:t>().</w:t>
      </w:r>
      <w:r w:rsidR="005E15E2" w:rsidRPr="003A425A">
        <w:rPr>
          <w:rFonts w:ascii="Times New Roman" w:hAnsi="Times New Roman"/>
          <w:sz w:val="24"/>
          <w:szCs w:val="24"/>
        </w:rPr>
        <w:t xml:space="preserve"> </w:t>
      </w:r>
      <w:r w:rsidRPr="003A425A">
        <w:rPr>
          <w:rFonts w:ascii="Times New Roman" w:hAnsi="Times New Roman"/>
          <w:sz w:val="24"/>
          <w:szCs w:val="24"/>
        </w:rPr>
        <w:t xml:space="preserve">Для использования преобразований строк и чисел из-за локализации лучше годится класс </w:t>
      </w:r>
      <w:r w:rsidRPr="003A425A">
        <w:rPr>
          <w:rFonts w:ascii="Times New Roman" w:hAnsi="Times New Roman"/>
          <w:sz w:val="24"/>
          <w:szCs w:val="24"/>
          <w:lang w:val="en-US"/>
        </w:rPr>
        <w:t>QString</w:t>
      </w:r>
      <w:r w:rsidRPr="003A425A">
        <w:rPr>
          <w:rFonts w:ascii="Times New Roman" w:hAnsi="Times New Roman"/>
          <w:sz w:val="24"/>
          <w:szCs w:val="24"/>
        </w:rPr>
        <w:t>.</w:t>
      </w:r>
    </w:p>
    <w:p w:rsidR="008627F7" w:rsidRPr="003A425A" w:rsidRDefault="008627F7" w:rsidP="008627F7">
      <w:pPr>
        <w:jc w:val="both"/>
        <w:rPr>
          <w:rFonts w:ascii="Times New Roman" w:hAnsi="Times New Roman"/>
          <w:i/>
          <w:color w:val="FF0000"/>
          <w:sz w:val="24"/>
          <w:szCs w:val="24"/>
          <w:lang w:val="en-US"/>
        </w:rPr>
      </w:pPr>
      <w:r w:rsidRPr="003A425A">
        <w:rPr>
          <w:rFonts w:ascii="Times New Roman" w:hAnsi="Times New Roman"/>
          <w:i/>
          <w:color w:val="FF0000"/>
          <w:sz w:val="24"/>
          <w:szCs w:val="24"/>
        </w:rPr>
        <w:t>Не</w:t>
      </w:r>
      <w:r w:rsidRPr="003A425A">
        <w:rPr>
          <w:rFonts w:ascii="Times New Roman" w:hAnsi="Times New Roman"/>
          <w:i/>
          <w:color w:val="FF0000"/>
          <w:sz w:val="24"/>
          <w:szCs w:val="24"/>
          <w:lang w:val="en-US"/>
        </w:rPr>
        <w:t xml:space="preserve"> </w:t>
      </w:r>
      <w:r w:rsidRPr="003A425A">
        <w:rPr>
          <w:rFonts w:ascii="Times New Roman" w:hAnsi="Times New Roman"/>
          <w:i/>
          <w:color w:val="FF0000"/>
          <w:sz w:val="24"/>
          <w:szCs w:val="24"/>
        </w:rPr>
        <w:t>понял</w:t>
      </w:r>
      <w:r w:rsidRPr="003A425A">
        <w:rPr>
          <w:rFonts w:ascii="Times New Roman" w:hAnsi="Times New Roman"/>
          <w:i/>
          <w:color w:val="FF0000"/>
          <w:sz w:val="24"/>
          <w:szCs w:val="24"/>
          <w:lang w:val="en-US"/>
        </w:rPr>
        <w:t xml:space="preserve"> </w:t>
      </w:r>
      <w:r w:rsidRPr="003A425A">
        <w:rPr>
          <w:rFonts w:ascii="Times New Roman" w:hAnsi="Times New Roman"/>
          <w:i/>
          <w:color w:val="FF0000"/>
          <w:sz w:val="24"/>
          <w:szCs w:val="24"/>
        </w:rPr>
        <w:t>раздел</w:t>
      </w:r>
      <w:r w:rsidRPr="003A425A">
        <w:rPr>
          <w:rFonts w:ascii="Times New Roman" w:hAnsi="Times New Roman"/>
          <w:i/>
          <w:color w:val="FF0000"/>
          <w:sz w:val="24"/>
          <w:szCs w:val="24"/>
          <w:lang w:val="en-US"/>
        </w:rPr>
        <w:t xml:space="preserve"> </w:t>
      </w:r>
      <w:r w:rsidRPr="003A425A">
        <w:rPr>
          <w:rFonts w:ascii="Times New Roman" w:hAnsi="Times New Roman"/>
          <w:b/>
          <w:i/>
          <w:color w:val="FF0000"/>
          <w:sz w:val="24"/>
          <w:szCs w:val="24"/>
          <w:lang w:val="en-US"/>
        </w:rPr>
        <w:t>8-bit Character Comparison</w:t>
      </w:r>
    </w:p>
    <w:p w:rsidR="006E2780" w:rsidRPr="003A425A" w:rsidRDefault="006E2780" w:rsidP="008627F7">
      <w:pPr>
        <w:jc w:val="both"/>
        <w:rPr>
          <w:lang w:val="en-GB"/>
        </w:rPr>
      </w:pPr>
      <w:r w:rsidRPr="003A425A">
        <w:rPr>
          <w:rStyle w:val="a3"/>
          <w:rFonts w:ascii="Times New Roman" w:hAnsi="Times New Roman"/>
          <w:color w:val="auto"/>
          <w:sz w:val="24"/>
          <w:szCs w:val="24"/>
          <w:u w:val="none"/>
          <w:lang w:val="en-US"/>
        </w:rPr>
        <w:t>QDir</w:t>
      </w:r>
      <w:r w:rsidRPr="003A425A">
        <w:rPr>
          <w:rStyle w:val="a3"/>
          <w:rFonts w:ascii="Times New Roman" w:hAnsi="Times New Roman"/>
          <w:color w:val="auto"/>
          <w:sz w:val="24"/>
          <w:szCs w:val="24"/>
          <w:u w:val="none"/>
          <w:lang w:val="en-GB"/>
        </w:rPr>
        <w:t xml:space="preserve"> (</w:t>
      </w:r>
      <w:r w:rsidRPr="003A425A">
        <w:rPr>
          <w:rStyle w:val="a3"/>
          <w:rFonts w:ascii="Times New Roman" w:hAnsi="Times New Roman"/>
          <w:i/>
          <w:color w:val="FF0000"/>
          <w:sz w:val="24"/>
          <w:szCs w:val="24"/>
          <w:u w:val="none"/>
        </w:rPr>
        <w:t>устарел</w:t>
      </w:r>
      <w:r w:rsidRPr="003A425A">
        <w:rPr>
          <w:rStyle w:val="a3"/>
          <w:rFonts w:ascii="Times New Roman" w:hAnsi="Times New Roman"/>
          <w:i/>
          <w:color w:val="FF0000"/>
          <w:sz w:val="24"/>
          <w:szCs w:val="24"/>
          <w:u w:val="none"/>
          <w:lang w:val="en-GB"/>
        </w:rPr>
        <w:t>?</w:t>
      </w:r>
      <w:r w:rsidRPr="003A425A">
        <w:rPr>
          <w:rStyle w:val="a3"/>
          <w:rFonts w:ascii="Times New Roman" w:hAnsi="Times New Roman"/>
          <w:color w:val="auto"/>
          <w:sz w:val="24"/>
          <w:szCs w:val="24"/>
          <w:u w:val="none"/>
          <w:lang w:val="en-GB"/>
        </w:rPr>
        <w:t>)</w:t>
      </w:r>
    </w:p>
    <w:p w:rsidR="008627F7" w:rsidRPr="003A425A" w:rsidRDefault="00953454" w:rsidP="008627F7">
      <w:pPr>
        <w:jc w:val="both"/>
        <w:rPr>
          <w:rStyle w:val="a3"/>
          <w:rFonts w:ascii="Times New Roman" w:hAnsi="Times New Roman"/>
          <w:sz w:val="24"/>
          <w:szCs w:val="24"/>
          <w:lang w:val="en-GB"/>
        </w:rPr>
      </w:pPr>
      <w:hyperlink r:id="rId244" w:history="1">
        <w:r w:rsidR="008627F7" w:rsidRPr="003A425A">
          <w:rPr>
            <w:rStyle w:val="a3"/>
            <w:rFonts w:ascii="Times New Roman" w:hAnsi="Times New Roman"/>
            <w:sz w:val="24"/>
            <w:szCs w:val="24"/>
            <w:lang w:val="en-US"/>
          </w:rPr>
          <w:t>http</w:t>
        </w:r>
        <w:r w:rsidR="008627F7" w:rsidRPr="003A425A">
          <w:rPr>
            <w:rStyle w:val="a3"/>
            <w:rFonts w:ascii="Times New Roman" w:hAnsi="Times New Roman"/>
            <w:sz w:val="24"/>
            <w:szCs w:val="24"/>
            <w:lang w:val="en-GB"/>
          </w:rPr>
          <w:t>://</w:t>
        </w:r>
        <w:r w:rsidR="008627F7" w:rsidRPr="003A425A">
          <w:rPr>
            <w:rStyle w:val="a3"/>
            <w:rFonts w:ascii="Times New Roman" w:hAnsi="Times New Roman"/>
            <w:sz w:val="24"/>
            <w:szCs w:val="24"/>
            <w:lang w:val="en-US"/>
          </w:rPr>
          <w:t>qt</w:t>
        </w:r>
        <w:r w:rsidR="008627F7" w:rsidRPr="003A425A">
          <w:rPr>
            <w:rStyle w:val="a3"/>
            <w:rFonts w:ascii="Times New Roman" w:hAnsi="Times New Roman"/>
            <w:sz w:val="24"/>
            <w:szCs w:val="24"/>
            <w:lang w:val="en-GB"/>
          </w:rPr>
          <w:t>-</w:t>
        </w:r>
        <w:r w:rsidR="008627F7" w:rsidRPr="003A425A">
          <w:rPr>
            <w:rStyle w:val="a3"/>
            <w:rFonts w:ascii="Times New Roman" w:hAnsi="Times New Roman"/>
            <w:sz w:val="24"/>
            <w:szCs w:val="24"/>
            <w:lang w:val="en-US"/>
          </w:rPr>
          <w:t>project</w:t>
        </w:r>
        <w:r w:rsidR="008627F7" w:rsidRPr="003A425A">
          <w:rPr>
            <w:rStyle w:val="a3"/>
            <w:rFonts w:ascii="Times New Roman" w:hAnsi="Times New Roman"/>
            <w:sz w:val="24"/>
            <w:szCs w:val="24"/>
            <w:lang w:val="en-GB"/>
          </w:rPr>
          <w:t>.</w:t>
        </w:r>
        <w:r w:rsidR="008627F7" w:rsidRPr="003A425A">
          <w:rPr>
            <w:rStyle w:val="a3"/>
            <w:rFonts w:ascii="Times New Roman" w:hAnsi="Times New Roman"/>
            <w:sz w:val="24"/>
            <w:szCs w:val="24"/>
            <w:lang w:val="en-US"/>
          </w:rPr>
          <w:t>org</w:t>
        </w:r>
        <w:r w:rsidR="008627F7" w:rsidRPr="003A425A">
          <w:rPr>
            <w:rStyle w:val="a3"/>
            <w:rFonts w:ascii="Times New Roman" w:hAnsi="Times New Roman"/>
            <w:sz w:val="24"/>
            <w:szCs w:val="24"/>
            <w:lang w:val="en-GB"/>
          </w:rPr>
          <w:t>/</w:t>
        </w:r>
        <w:r w:rsidR="008627F7" w:rsidRPr="003A425A">
          <w:rPr>
            <w:rStyle w:val="a3"/>
            <w:rFonts w:ascii="Times New Roman" w:hAnsi="Times New Roman"/>
            <w:sz w:val="24"/>
            <w:szCs w:val="24"/>
            <w:lang w:val="en-US"/>
          </w:rPr>
          <w:t>doc</w:t>
        </w:r>
        <w:r w:rsidR="008627F7" w:rsidRPr="003A425A">
          <w:rPr>
            <w:rStyle w:val="a3"/>
            <w:rFonts w:ascii="Times New Roman" w:hAnsi="Times New Roman"/>
            <w:sz w:val="24"/>
            <w:szCs w:val="24"/>
            <w:lang w:val="en-GB"/>
          </w:rPr>
          <w:t>/</w:t>
        </w:r>
        <w:r w:rsidR="008627F7" w:rsidRPr="003A425A">
          <w:rPr>
            <w:rStyle w:val="a3"/>
            <w:rFonts w:ascii="Times New Roman" w:hAnsi="Times New Roman"/>
            <w:sz w:val="24"/>
            <w:szCs w:val="24"/>
            <w:lang w:val="en-US"/>
          </w:rPr>
          <w:t>qt</w:t>
        </w:r>
        <w:r w:rsidR="008627F7" w:rsidRPr="003A425A">
          <w:rPr>
            <w:rStyle w:val="a3"/>
            <w:rFonts w:ascii="Times New Roman" w:hAnsi="Times New Roman"/>
            <w:sz w:val="24"/>
            <w:szCs w:val="24"/>
            <w:lang w:val="en-GB"/>
          </w:rPr>
          <w:t>-5.0/</w:t>
        </w:r>
        <w:r w:rsidR="008627F7" w:rsidRPr="003A425A">
          <w:rPr>
            <w:rStyle w:val="a3"/>
            <w:rFonts w:ascii="Times New Roman" w:hAnsi="Times New Roman"/>
            <w:sz w:val="24"/>
            <w:szCs w:val="24"/>
            <w:lang w:val="en-US"/>
          </w:rPr>
          <w:t>qtcore</w:t>
        </w:r>
        <w:r w:rsidR="008627F7" w:rsidRPr="003A425A">
          <w:rPr>
            <w:rStyle w:val="a3"/>
            <w:rFonts w:ascii="Times New Roman" w:hAnsi="Times New Roman"/>
            <w:sz w:val="24"/>
            <w:szCs w:val="24"/>
            <w:lang w:val="en-GB"/>
          </w:rPr>
          <w:t>/</w:t>
        </w:r>
        <w:r w:rsidR="008627F7" w:rsidRPr="003A425A">
          <w:rPr>
            <w:rStyle w:val="a3"/>
            <w:rFonts w:ascii="Times New Roman" w:hAnsi="Times New Roman"/>
            <w:sz w:val="24"/>
            <w:szCs w:val="24"/>
            <w:lang w:val="en-US"/>
          </w:rPr>
          <w:t>qdir</w:t>
        </w:r>
        <w:r w:rsidR="008627F7" w:rsidRPr="003A425A">
          <w:rPr>
            <w:rStyle w:val="a3"/>
            <w:rFonts w:ascii="Times New Roman" w:hAnsi="Times New Roman"/>
            <w:sz w:val="24"/>
            <w:szCs w:val="24"/>
            <w:lang w:val="en-GB"/>
          </w:rPr>
          <w:t>.</w:t>
        </w:r>
        <w:r w:rsidR="008627F7" w:rsidRPr="003A425A">
          <w:rPr>
            <w:rStyle w:val="a3"/>
            <w:rFonts w:ascii="Times New Roman" w:hAnsi="Times New Roman"/>
            <w:sz w:val="24"/>
            <w:szCs w:val="24"/>
            <w:lang w:val="en-US"/>
          </w:rPr>
          <w:t>html</w:t>
        </w:r>
      </w:hyperlink>
    </w:p>
    <w:p w:rsidR="008627F7" w:rsidRPr="003A425A" w:rsidRDefault="008627F7" w:rsidP="008627F7">
      <w:pPr>
        <w:jc w:val="both"/>
        <w:rPr>
          <w:rFonts w:ascii="Times New Roman" w:hAnsi="Times New Roman"/>
          <w:sz w:val="24"/>
          <w:szCs w:val="24"/>
        </w:rPr>
      </w:pPr>
      <w:r w:rsidRPr="003A425A">
        <w:rPr>
          <w:rStyle w:val="a3"/>
          <w:rFonts w:ascii="Times New Roman" w:hAnsi="Times New Roman"/>
          <w:color w:val="auto"/>
          <w:sz w:val="24"/>
          <w:szCs w:val="24"/>
          <w:u w:val="none"/>
        </w:rPr>
        <w:t xml:space="preserve">класс </w:t>
      </w:r>
      <w:r w:rsidRPr="003A425A">
        <w:rPr>
          <w:rStyle w:val="a3"/>
          <w:rFonts w:ascii="Times New Roman" w:hAnsi="Times New Roman"/>
          <w:color w:val="auto"/>
          <w:sz w:val="24"/>
          <w:szCs w:val="24"/>
          <w:u w:val="none"/>
          <w:lang w:val="en-US"/>
        </w:rPr>
        <w:t>QDir</w:t>
      </w:r>
      <w:r w:rsidRPr="003A425A">
        <w:rPr>
          <w:rStyle w:val="a3"/>
          <w:rFonts w:ascii="Times New Roman" w:hAnsi="Times New Roman"/>
          <w:color w:val="auto"/>
          <w:sz w:val="24"/>
          <w:szCs w:val="24"/>
          <w:u w:val="none"/>
        </w:rPr>
        <w:t xml:space="preserve"> (</w:t>
      </w:r>
      <w:r w:rsidRPr="003A425A">
        <w:rPr>
          <w:rStyle w:val="a3"/>
          <w:rFonts w:ascii="Times New Roman" w:hAnsi="Times New Roman"/>
          <w:i/>
          <w:color w:val="FF0000"/>
          <w:sz w:val="24"/>
          <w:szCs w:val="24"/>
          <w:u w:val="none"/>
        </w:rPr>
        <w:t>устарел?</w:t>
      </w:r>
      <w:r w:rsidRPr="003A425A">
        <w:rPr>
          <w:rStyle w:val="a3"/>
          <w:rFonts w:ascii="Times New Roman" w:hAnsi="Times New Roman"/>
          <w:color w:val="auto"/>
          <w:sz w:val="24"/>
          <w:szCs w:val="24"/>
          <w:u w:val="none"/>
        </w:rPr>
        <w:t xml:space="preserve">) предоставляет доступ к структурам директорий их содержанию. Класс используется для управления путями, доступом к файлам, а также управлением файловой системой. Здесь также поддерживаются абсолютные и относительные пути. Для объекта данного класса можно изменять директорию, создавать директорию или удалять директорию, а также переименовывать её. Также можно использовать функцию </w:t>
      </w:r>
      <w:r w:rsidRPr="003A425A">
        <w:rPr>
          <w:rStyle w:val="a3"/>
          <w:rFonts w:ascii="Times New Roman" w:hAnsi="Times New Roman"/>
          <w:color w:val="auto"/>
          <w:sz w:val="24"/>
          <w:szCs w:val="24"/>
          <w:u w:val="none"/>
          <w:lang w:val="en-US"/>
        </w:rPr>
        <w:t>refresh</w:t>
      </w:r>
      <w:r w:rsidRPr="003A425A">
        <w:rPr>
          <w:rStyle w:val="a3"/>
          <w:rFonts w:ascii="Times New Roman" w:hAnsi="Times New Roman"/>
          <w:color w:val="auto"/>
          <w:sz w:val="24"/>
          <w:szCs w:val="24"/>
          <w:u w:val="none"/>
        </w:rPr>
        <w:t>() для обновления информации о директории.</w:t>
      </w:r>
      <w:r w:rsidR="00D925F6" w:rsidRPr="003A425A">
        <w:rPr>
          <w:rStyle w:val="a3"/>
          <w:rFonts w:ascii="Times New Roman" w:hAnsi="Times New Roman"/>
          <w:color w:val="auto"/>
          <w:sz w:val="24"/>
          <w:szCs w:val="24"/>
          <w:u w:val="none"/>
        </w:rPr>
        <w:t xml:space="preserve"> </w:t>
      </w:r>
      <w:r w:rsidRPr="003A425A">
        <w:rPr>
          <w:rStyle w:val="a3"/>
          <w:rFonts w:ascii="Times New Roman" w:hAnsi="Times New Roman"/>
          <w:color w:val="auto"/>
          <w:sz w:val="24"/>
          <w:szCs w:val="24"/>
          <w:u w:val="none"/>
        </w:rPr>
        <w:t>Директории содержат некоторое содержание, состоящее из файлов, директорий и символических ссылок. Можно просматривать содержимое директории, применять разные фильтры для его отображения.</w:t>
      </w:r>
      <w:r w:rsidR="00D925F6" w:rsidRPr="003A425A">
        <w:rPr>
          <w:rStyle w:val="a3"/>
          <w:rFonts w:ascii="Times New Roman" w:hAnsi="Times New Roman"/>
          <w:color w:val="auto"/>
          <w:sz w:val="24"/>
          <w:szCs w:val="24"/>
          <w:u w:val="none"/>
        </w:rPr>
        <w:t xml:space="preserve"> </w:t>
      </w:r>
      <w:r w:rsidRPr="003A425A">
        <w:rPr>
          <w:rStyle w:val="a3"/>
          <w:rFonts w:ascii="Times New Roman" w:hAnsi="Times New Roman"/>
          <w:color w:val="auto"/>
          <w:sz w:val="24"/>
          <w:szCs w:val="24"/>
          <w:u w:val="none"/>
        </w:rPr>
        <w:t xml:space="preserve">Также в данном классе содержатся некоторые статические функции, которые обеспечивают доступ </w:t>
      </w:r>
      <w:r w:rsidRPr="003A425A">
        <w:rPr>
          <w:rStyle w:val="a3"/>
          <w:rFonts w:ascii="Times New Roman" w:hAnsi="Times New Roman"/>
          <w:color w:val="auto"/>
          <w:sz w:val="24"/>
          <w:szCs w:val="24"/>
          <w:u w:val="none"/>
        </w:rPr>
        <w:lastRenderedPageBreak/>
        <w:t>к некоторым специфическим директориям.</w:t>
      </w:r>
      <w:r w:rsidR="00D925F6" w:rsidRPr="003A425A">
        <w:rPr>
          <w:rStyle w:val="a3"/>
          <w:rFonts w:ascii="Times New Roman" w:hAnsi="Times New Roman"/>
          <w:color w:val="auto"/>
          <w:sz w:val="24"/>
          <w:szCs w:val="24"/>
          <w:u w:val="none"/>
        </w:rPr>
        <w:t xml:space="preserve"> </w:t>
      </w:r>
      <w:r w:rsidRPr="003A425A">
        <w:rPr>
          <w:rStyle w:val="a3"/>
          <w:rFonts w:ascii="Times New Roman" w:hAnsi="Times New Roman"/>
          <w:color w:val="auto"/>
          <w:sz w:val="24"/>
          <w:szCs w:val="24"/>
          <w:u w:val="none"/>
        </w:rPr>
        <w:t>Также в классе предусмотрен набор функций для обработки имени пути, например, приведение пути к виду, специфическому для данной платформы и т.д.</w:t>
      </w:r>
    </w:p>
    <w:p w:rsidR="00D925F6" w:rsidRPr="003A425A" w:rsidRDefault="00D925F6" w:rsidP="00D925F6">
      <w:pPr>
        <w:pStyle w:val="4"/>
        <w:rPr>
          <w:color w:val="auto"/>
        </w:rPr>
      </w:pPr>
      <w:bookmarkStart w:id="172" w:name="_Toc382058286"/>
      <w:r w:rsidRPr="003A425A">
        <w:rPr>
          <w:rFonts w:ascii="Times New Roman" w:hAnsi="Times New Roman"/>
          <w:color w:val="auto"/>
          <w:sz w:val="24"/>
          <w:szCs w:val="24"/>
          <w:lang w:val="en-US"/>
        </w:rPr>
        <w:t>QBitArray</w:t>
      </w:r>
      <w:bookmarkEnd w:id="172"/>
    </w:p>
    <w:p w:rsidR="008627F7" w:rsidRPr="003A425A" w:rsidRDefault="00953454" w:rsidP="008627F7">
      <w:pPr>
        <w:jc w:val="both"/>
        <w:rPr>
          <w:rFonts w:ascii="Times New Roman" w:hAnsi="Times New Roman"/>
          <w:sz w:val="24"/>
          <w:szCs w:val="24"/>
        </w:rPr>
      </w:pPr>
      <w:hyperlink r:id="rId245" w:anchor="details" w:history="1">
        <w:r w:rsidR="008627F7" w:rsidRPr="003A425A">
          <w:rPr>
            <w:rStyle w:val="a3"/>
            <w:rFonts w:ascii="Times New Roman" w:hAnsi="Times New Roman"/>
            <w:sz w:val="24"/>
            <w:szCs w:val="24"/>
            <w:lang w:val="en-US"/>
          </w:rPr>
          <w:t>http</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qt</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project</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org</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doc</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qt</w:t>
        </w:r>
        <w:r w:rsidR="008627F7" w:rsidRPr="003A425A">
          <w:rPr>
            <w:rStyle w:val="a3"/>
            <w:rFonts w:ascii="Times New Roman" w:hAnsi="Times New Roman"/>
            <w:sz w:val="24"/>
            <w:szCs w:val="24"/>
          </w:rPr>
          <w:t>-5.1/</w:t>
        </w:r>
        <w:r w:rsidR="008627F7" w:rsidRPr="003A425A">
          <w:rPr>
            <w:rStyle w:val="a3"/>
            <w:rFonts w:ascii="Times New Roman" w:hAnsi="Times New Roman"/>
            <w:sz w:val="24"/>
            <w:szCs w:val="24"/>
            <w:lang w:val="en-US"/>
          </w:rPr>
          <w:t>qtcore</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qbitarray</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html</w:t>
        </w:r>
        <w:r w:rsidR="008627F7" w:rsidRPr="003A425A">
          <w:rPr>
            <w:rStyle w:val="a3"/>
            <w:rFonts w:ascii="Times New Roman" w:hAnsi="Times New Roman"/>
            <w:sz w:val="24"/>
            <w:szCs w:val="24"/>
          </w:rPr>
          <w:t>#</w:t>
        </w:r>
        <w:r w:rsidR="008627F7" w:rsidRPr="003A425A">
          <w:rPr>
            <w:rStyle w:val="a3"/>
            <w:rFonts w:ascii="Times New Roman" w:hAnsi="Times New Roman"/>
            <w:sz w:val="24"/>
            <w:szCs w:val="24"/>
            <w:lang w:val="en-US"/>
          </w:rPr>
          <w:t>details</w:t>
        </w:r>
      </w:hyperlink>
    </w:p>
    <w:p w:rsidR="008627F7" w:rsidRPr="003A425A" w:rsidRDefault="008627F7" w:rsidP="008627F7">
      <w:pPr>
        <w:jc w:val="both"/>
        <w:rPr>
          <w:rFonts w:ascii="Times New Roman" w:hAnsi="Times New Roman"/>
          <w:sz w:val="24"/>
          <w:szCs w:val="24"/>
        </w:rPr>
      </w:pPr>
      <w:r w:rsidRPr="003A425A">
        <w:rPr>
          <w:rFonts w:ascii="Times New Roman" w:hAnsi="Times New Roman"/>
          <w:sz w:val="24"/>
          <w:szCs w:val="24"/>
          <w:lang w:val="en-US"/>
        </w:rPr>
        <w:t>QBitArray</w:t>
      </w:r>
      <w:r w:rsidRPr="003A425A">
        <w:rPr>
          <w:rFonts w:ascii="Times New Roman" w:hAnsi="Times New Roman"/>
          <w:sz w:val="24"/>
          <w:szCs w:val="24"/>
        </w:rPr>
        <w:t xml:space="preserve"> – это класс, который обеспечивает массив битов.</w:t>
      </w:r>
      <w:r w:rsidR="00547A42" w:rsidRPr="003A425A">
        <w:rPr>
          <w:rFonts w:ascii="Times New Roman" w:hAnsi="Times New Roman"/>
          <w:sz w:val="24"/>
          <w:szCs w:val="24"/>
        </w:rPr>
        <w:t xml:space="preserve"> </w:t>
      </w:r>
      <w:r w:rsidRPr="003A425A">
        <w:rPr>
          <w:rFonts w:ascii="Times New Roman" w:hAnsi="Times New Roman"/>
          <w:sz w:val="24"/>
          <w:szCs w:val="24"/>
        </w:rPr>
        <w:t xml:space="preserve">Это массив, который даёт доступ к отдельным битам и обеспечивает выполнение над ними логических операций. Он также использует неявное разделение, как и класс </w:t>
      </w:r>
      <w:r w:rsidRPr="003A425A">
        <w:rPr>
          <w:rFonts w:ascii="Times New Roman" w:hAnsi="Times New Roman"/>
          <w:sz w:val="24"/>
          <w:szCs w:val="24"/>
          <w:lang w:val="en-US"/>
        </w:rPr>
        <w:t>QByteArray</w:t>
      </w:r>
      <w:r w:rsidRPr="003A425A">
        <w:rPr>
          <w:rFonts w:ascii="Times New Roman" w:hAnsi="Times New Roman"/>
          <w:sz w:val="24"/>
          <w:szCs w:val="24"/>
        </w:rPr>
        <w:t>.</w:t>
      </w:r>
      <w:r w:rsidR="000E7815" w:rsidRPr="003A425A">
        <w:rPr>
          <w:rFonts w:ascii="Times New Roman" w:hAnsi="Times New Roman"/>
          <w:sz w:val="24"/>
          <w:szCs w:val="24"/>
        </w:rPr>
        <w:t xml:space="preserve"> </w:t>
      </w:r>
      <w:r w:rsidRPr="003A425A">
        <w:rPr>
          <w:rFonts w:ascii="Times New Roman" w:hAnsi="Times New Roman"/>
          <w:sz w:val="24"/>
          <w:szCs w:val="24"/>
        </w:rPr>
        <w:t xml:space="preserve">Для доступа и проверки битов следует использовать функции </w:t>
      </w:r>
      <w:r w:rsidRPr="003A425A">
        <w:rPr>
          <w:rFonts w:ascii="Times New Roman" w:hAnsi="Times New Roman"/>
          <w:sz w:val="24"/>
          <w:szCs w:val="24"/>
          <w:lang w:val="en-US"/>
        </w:rPr>
        <w:t>setBit</w:t>
      </w:r>
      <w:r w:rsidRPr="003A425A">
        <w:rPr>
          <w:rFonts w:ascii="Times New Roman" w:hAnsi="Times New Roman"/>
          <w:sz w:val="24"/>
          <w:szCs w:val="24"/>
        </w:rPr>
        <w:t xml:space="preserve">() и </w:t>
      </w:r>
      <w:r w:rsidRPr="003A425A">
        <w:rPr>
          <w:rFonts w:ascii="Times New Roman" w:hAnsi="Times New Roman"/>
          <w:sz w:val="24"/>
          <w:szCs w:val="24"/>
          <w:lang w:val="en-US"/>
        </w:rPr>
        <w:t>testBit</w:t>
      </w:r>
      <w:r w:rsidRPr="003A425A">
        <w:rPr>
          <w:rFonts w:ascii="Times New Roman" w:hAnsi="Times New Roman"/>
          <w:sz w:val="24"/>
          <w:szCs w:val="24"/>
        </w:rPr>
        <w:t xml:space="preserve">(). Этот класс поддерживает все логические операции, как и обычный язык С++. </w:t>
      </w:r>
      <w:r w:rsidRPr="003A425A">
        <w:rPr>
          <w:rFonts w:ascii="Times New Roman" w:hAnsi="Times New Roman"/>
          <w:i/>
          <w:sz w:val="24"/>
          <w:szCs w:val="24"/>
        </w:rPr>
        <w:t>Примеры использования данных операций показаны в данной части.</w:t>
      </w:r>
      <w:r w:rsidRPr="003A425A">
        <w:rPr>
          <w:rFonts w:ascii="Times New Roman" w:hAnsi="Times New Roman"/>
          <w:sz w:val="24"/>
          <w:szCs w:val="24"/>
        </w:rPr>
        <w:t xml:space="preserve">Также здесь есть нулевой массив (который инициализирован при помощи конструктора по умолчанию) и пустой массив (длина которого равняется нулю). Также нужно избегать использования функции </w:t>
      </w:r>
      <w:r w:rsidRPr="003A425A">
        <w:rPr>
          <w:rFonts w:ascii="Times New Roman" w:hAnsi="Times New Roman"/>
          <w:sz w:val="24"/>
          <w:szCs w:val="24"/>
          <w:lang w:val="en-US"/>
        </w:rPr>
        <w:t>isNull</w:t>
      </w:r>
      <w:r w:rsidRPr="003A425A">
        <w:rPr>
          <w:rFonts w:ascii="Times New Roman" w:hAnsi="Times New Roman"/>
          <w:sz w:val="24"/>
          <w:szCs w:val="24"/>
        </w:rPr>
        <w:t>().</w:t>
      </w:r>
    </w:p>
    <w:p w:rsidR="000E7815" w:rsidRPr="003A425A" w:rsidRDefault="000E7815" w:rsidP="00F61837">
      <w:pPr>
        <w:jc w:val="both"/>
      </w:pPr>
      <w:bookmarkStart w:id="173" w:name="контейнерные_классы"/>
      <w:bookmarkEnd w:id="173"/>
    </w:p>
    <w:p w:rsidR="0038329B" w:rsidRPr="003A425A" w:rsidRDefault="000E7815" w:rsidP="0038329B">
      <w:pPr>
        <w:pStyle w:val="3"/>
        <w:rPr>
          <w:b w:val="0"/>
          <w:sz w:val="24"/>
          <w:szCs w:val="24"/>
        </w:rPr>
      </w:pPr>
      <w:r w:rsidRPr="003A425A">
        <w:br w:type="page"/>
      </w:r>
      <w:bookmarkStart w:id="174" w:name="_Toc382058287"/>
      <w:r w:rsidR="0038329B" w:rsidRPr="003A425A">
        <w:rPr>
          <w:b w:val="0"/>
          <w:sz w:val="24"/>
          <w:szCs w:val="24"/>
        </w:rPr>
        <w:lastRenderedPageBreak/>
        <w:t>КОНТЕЙНЕРНЫЕ КЛАССЫ</w:t>
      </w:r>
      <w:bookmarkEnd w:id="174"/>
    </w:p>
    <w:p w:rsidR="008F0C0C" w:rsidRPr="003A425A" w:rsidRDefault="00953454" w:rsidP="008F0C0C">
      <w:pPr>
        <w:jc w:val="both"/>
        <w:rPr>
          <w:rFonts w:ascii="Times New Roman" w:hAnsi="Times New Roman"/>
          <w:i/>
          <w:sz w:val="24"/>
          <w:szCs w:val="24"/>
          <w:lang w:val="be-BY"/>
        </w:rPr>
      </w:pPr>
      <w:hyperlink r:id="rId246" w:history="1">
        <w:r w:rsidR="008F0C0C" w:rsidRPr="003A425A">
          <w:rPr>
            <w:rStyle w:val="a3"/>
            <w:rFonts w:ascii="Times New Roman" w:hAnsi="Times New Roman"/>
            <w:i/>
            <w:sz w:val="24"/>
            <w:szCs w:val="24"/>
          </w:rPr>
          <w:t>http://qt-project.org/doc/qt-5.1/qtcore/containers.html</w:t>
        </w:r>
      </w:hyperlink>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qt обеспечивает контейнерные шаблонные классы. Они разработаны, чтобы быть легче, безопаснее и проще в использовании, чем контейнеры </w:t>
      </w:r>
      <w:r w:rsidRPr="003A425A">
        <w:rPr>
          <w:rFonts w:ascii="Times New Roman" w:hAnsi="Times New Roman"/>
          <w:sz w:val="24"/>
          <w:szCs w:val="24"/>
          <w:lang w:val="en-US"/>
        </w:rPr>
        <w:t>STL</w:t>
      </w:r>
      <w:r w:rsidRPr="003A425A">
        <w:rPr>
          <w:rFonts w:ascii="Times New Roman" w:hAnsi="Times New Roman"/>
          <w:sz w:val="24"/>
          <w:szCs w:val="24"/>
        </w:rPr>
        <w:t xml:space="preserve">. Все контейнерные классы являются </w:t>
      </w:r>
      <w:r w:rsidRPr="003A425A">
        <w:rPr>
          <w:rFonts w:ascii="Times New Roman" w:hAnsi="Times New Roman"/>
          <w:b/>
          <w:sz w:val="24"/>
          <w:szCs w:val="24"/>
        </w:rPr>
        <w:t>неявно разделяемыми</w:t>
      </w:r>
      <w:r w:rsidRPr="003A425A">
        <w:rPr>
          <w:rFonts w:ascii="Times New Roman" w:hAnsi="Times New Roman"/>
          <w:sz w:val="24"/>
          <w:szCs w:val="24"/>
        </w:rPr>
        <w:t>, реентерабельными, а также они оптимизированы по скорости, затратам памяти, количеству расширения кода, который в конченом счёте приводит к меньшим в размере исполняемым файлам. Также они являются потокобезопасными, когда они используются только для чтения.</w:t>
      </w:r>
    </w:p>
    <w:p w:rsidR="008F0C0C" w:rsidRPr="003A425A" w:rsidRDefault="008F0C0C" w:rsidP="008F0C0C">
      <w:pPr>
        <w:jc w:val="both"/>
        <w:rPr>
          <w:rFonts w:ascii="Times New Roman" w:hAnsi="Times New Roman"/>
          <w:color w:val="00B050"/>
          <w:sz w:val="24"/>
          <w:szCs w:val="24"/>
        </w:rPr>
      </w:pPr>
      <w:r w:rsidRPr="003A425A">
        <w:rPr>
          <w:rFonts w:ascii="Times New Roman" w:hAnsi="Times New Roman"/>
          <w:sz w:val="24"/>
          <w:szCs w:val="24"/>
        </w:rPr>
        <w:t xml:space="preserve">Для получения элементов контейнеров можно использовать </w:t>
      </w:r>
      <w:r w:rsidRPr="003A425A">
        <w:rPr>
          <w:rFonts w:ascii="Times New Roman" w:hAnsi="Times New Roman"/>
          <w:color w:val="00B050"/>
          <w:sz w:val="24"/>
          <w:szCs w:val="24"/>
        </w:rPr>
        <w:t xml:space="preserve">два типа итераторов: </w:t>
      </w:r>
    </w:p>
    <w:p w:rsidR="008F0C0C" w:rsidRPr="003A425A" w:rsidRDefault="008F0C0C" w:rsidP="004D4FF9">
      <w:pPr>
        <w:numPr>
          <w:ilvl w:val="0"/>
          <w:numId w:val="138"/>
        </w:numPr>
        <w:jc w:val="both"/>
        <w:rPr>
          <w:rFonts w:ascii="Times New Roman" w:hAnsi="Times New Roman"/>
          <w:sz w:val="24"/>
          <w:szCs w:val="24"/>
        </w:rPr>
      </w:pPr>
      <w:r w:rsidRPr="003A425A">
        <w:rPr>
          <w:rFonts w:ascii="Times New Roman" w:hAnsi="Times New Roman"/>
          <w:sz w:val="24"/>
          <w:szCs w:val="24"/>
        </w:rPr>
        <w:t xml:space="preserve">в </w:t>
      </w:r>
      <w:r w:rsidR="004E4201" w:rsidRPr="003A425A">
        <w:rPr>
          <w:rFonts w:ascii="Times New Roman" w:hAnsi="Times New Roman"/>
          <w:sz w:val="24"/>
          <w:szCs w:val="24"/>
        </w:rPr>
        <w:t>java</w:t>
      </w:r>
      <w:r w:rsidRPr="003A425A">
        <w:rPr>
          <w:rFonts w:ascii="Times New Roman" w:hAnsi="Times New Roman"/>
          <w:sz w:val="24"/>
          <w:szCs w:val="24"/>
        </w:rPr>
        <w:t xml:space="preserve"> стиле и </w:t>
      </w:r>
    </w:p>
    <w:p w:rsidR="008F0C0C" w:rsidRPr="003A425A" w:rsidRDefault="008F0C0C" w:rsidP="004D4FF9">
      <w:pPr>
        <w:numPr>
          <w:ilvl w:val="0"/>
          <w:numId w:val="138"/>
        </w:numPr>
        <w:jc w:val="both"/>
        <w:rPr>
          <w:rFonts w:ascii="Times New Roman" w:hAnsi="Times New Roman"/>
          <w:sz w:val="24"/>
          <w:szCs w:val="24"/>
        </w:rPr>
      </w:pPr>
      <w:r w:rsidRPr="003A425A">
        <w:rPr>
          <w:rFonts w:ascii="Times New Roman" w:hAnsi="Times New Roman"/>
          <w:sz w:val="24"/>
          <w:szCs w:val="24"/>
        </w:rPr>
        <w:t>в стл стиле.</w:t>
      </w:r>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Первый тип итераторов является более лёгким в использовании и обеспечивает высокоуровневую функциональность, тогда как второй тип итераторов является более эффективным и совместим с алгоритмами qt и стл.</w:t>
      </w:r>
      <w:r w:rsidRPr="003A425A">
        <w:rPr>
          <w:rFonts w:ascii="Times New Roman" w:hAnsi="Times New Roman"/>
          <w:color w:val="00B050"/>
          <w:sz w:val="24"/>
          <w:szCs w:val="24"/>
        </w:rPr>
        <w:t xml:space="preserve"> Также qt обеспечивает ключевое слово </w:t>
      </w:r>
      <w:r w:rsidRPr="003A425A">
        <w:rPr>
          <w:rFonts w:ascii="Times New Roman" w:hAnsi="Times New Roman"/>
          <w:color w:val="00B050"/>
          <w:sz w:val="24"/>
          <w:szCs w:val="24"/>
          <w:lang w:val="en-US"/>
        </w:rPr>
        <w:t>foreach</w:t>
      </w:r>
      <w:r w:rsidRPr="003A425A">
        <w:rPr>
          <w:rFonts w:ascii="Times New Roman" w:hAnsi="Times New Roman"/>
          <w:color w:val="00B050"/>
          <w:sz w:val="24"/>
          <w:szCs w:val="24"/>
          <w:lang w:val="be-BY"/>
        </w:rPr>
        <w:t>,</w:t>
      </w:r>
      <w:r w:rsidRPr="003A425A">
        <w:rPr>
          <w:rFonts w:ascii="Times New Roman" w:hAnsi="Times New Roman"/>
          <w:color w:val="00B050"/>
          <w:sz w:val="24"/>
          <w:szCs w:val="24"/>
        </w:rPr>
        <w:t xml:space="preserve"> которое позволяет легко обходить элементы в контейнере.</w:t>
      </w:r>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Qt обеспечивает следующие последовательные контейнерные классы: </w:t>
      </w:r>
      <w:hyperlink r:id="rId247" w:history="1">
        <w:r w:rsidRPr="003A425A">
          <w:rPr>
            <w:rStyle w:val="a3"/>
            <w:rFonts w:ascii="Times New Roman" w:hAnsi="Times New Roman"/>
            <w:color w:val="auto"/>
            <w:sz w:val="24"/>
            <w:szCs w:val="24"/>
          </w:rPr>
          <w:t>QList</w:t>
        </w:r>
      </w:hyperlink>
      <w:r w:rsidRPr="003A425A">
        <w:rPr>
          <w:rFonts w:ascii="Times New Roman" w:hAnsi="Times New Roman"/>
          <w:sz w:val="24"/>
          <w:szCs w:val="24"/>
        </w:rPr>
        <w:t xml:space="preserve">, </w:t>
      </w:r>
      <w:hyperlink r:id="rId248" w:history="1">
        <w:r w:rsidRPr="003A425A">
          <w:rPr>
            <w:rStyle w:val="a3"/>
            <w:rFonts w:ascii="Times New Roman" w:hAnsi="Times New Roman"/>
            <w:color w:val="auto"/>
            <w:sz w:val="24"/>
            <w:szCs w:val="24"/>
          </w:rPr>
          <w:t>QLinkedList</w:t>
        </w:r>
      </w:hyperlink>
      <w:r w:rsidRPr="003A425A">
        <w:rPr>
          <w:rFonts w:ascii="Times New Roman" w:hAnsi="Times New Roman"/>
          <w:sz w:val="24"/>
          <w:szCs w:val="24"/>
        </w:rPr>
        <w:t xml:space="preserve">, </w:t>
      </w:r>
      <w:hyperlink r:id="rId249" w:history="1">
        <w:r w:rsidRPr="003A425A">
          <w:rPr>
            <w:rStyle w:val="a3"/>
            <w:rFonts w:ascii="Times New Roman" w:hAnsi="Times New Roman"/>
            <w:color w:val="auto"/>
            <w:sz w:val="24"/>
            <w:szCs w:val="24"/>
          </w:rPr>
          <w:t>QVector</w:t>
        </w:r>
      </w:hyperlink>
      <w:r w:rsidRPr="003A425A">
        <w:rPr>
          <w:rFonts w:ascii="Times New Roman" w:hAnsi="Times New Roman"/>
          <w:sz w:val="24"/>
          <w:szCs w:val="24"/>
        </w:rPr>
        <w:t xml:space="preserve">, </w:t>
      </w:r>
      <w:hyperlink r:id="rId250" w:history="1">
        <w:r w:rsidRPr="003A425A">
          <w:rPr>
            <w:rStyle w:val="a3"/>
            <w:rFonts w:ascii="Times New Roman" w:hAnsi="Times New Roman"/>
            <w:color w:val="auto"/>
            <w:sz w:val="24"/>
            <w:szCs w:val="24"/>
          </w:rPr>
          <w:t>QStack</w:t>
        </w:r>
      </w:hyperlink>
      <w:r w:rsidRPr="003A425A">
        <w:rPr>
          <w:rFonts w:ascii="Times New Roman" w:hAnsi="Times New Roman"/>
          <w:sz w:val="24"/>
          <w:szCs w:val="24"/>
        </w:rPr>
        <w:t xml:space="preserve">, and </w:t>
      </w:r>
      <w:hyperlink r:id="rId251" w:history="1">
        <w:r w:rsidRPr="003A425A">
          <w:rPr>
            <w:rStyle w:val="a3"/>
            <w:rFonts w:ascii="Times New Roman" w:hAnsi="Times New Roman"/>
            <w:color w:val="auto"/>
            <w:sz w:val="24"/>
            <w:szCs w:val="24"/>
          </w:rPr>
          <w:t>QQueue</w:t>
        </w:r>
      </w:hyperlink>
      <w:r w:rsidRPr="003A425A">
        <w:rPr>
          <w:rFonts w:ascii="Times New Roman" w:hAnsi="Times New Roman"/>
          <w:sz w:val="24"/>
          <w:szCs w:val="24"/>
        </w:rPr>
        <w:t xml:space="preserve">. Для большинства приложений </w:t>
      </w:r>
      <w:r w:rsidRPr="003A425A">
        <w:rPr>
          <w:rFonts w:ascii="Times New Roman" w:hAnsi="Times New Roman"/>
          <w:sz w:val="24"/>
          <w:szCs w:val="24"/>
          <w:lang w:val="en-US"/>
        </w:rPr>
        <w:t>QList</w:t>
      </w:r>
      <w:r w:rsidRPr="003A425A">
        <w:rPr>
          <w:rFonts w:ascii="Times New Roman" w:hAnsi="Times New Roman"/>
          <w:sz w:val="24"/>
          <w:szCs w:val="24"/>
          <w:lang w:val="be-BY"/>
        </w:rPr>
        <w:t xml:space="preserve"> </w:t>
      </w:r>
      <w:r w:rsidRPr="003A425A">
        <w:rPr>
          <w:rFonts w:ascii="Times New Roman" w:hAnsi="Times New Roman"/>
          <w:sz w:val="24"/>
          <w:szCs w:val="24"/>
        </w:rPr>
        <w:t xml:space="preserve">является наиболее лучшим типом контейнера. Также qt обеспечивает следующие ассоциативные контейнерные классы: </w:t>
      </w:r>
      <w:hyperlink r:id="rId252" w:history="1">
        <w:r w:rsidRPr="003A425A">
          <w:rPr>
            <w:rStyle w:val="a3"/>
            <w:rFonts w:ascii="Times New Roman" w:hAnsi="Times New Roman"/>
            <w:color w:val="auto"/>
            <w:sz w:val="24"/>
            <w:szCs w:val="24"/>
          </w:rPr>
          <w:t>QMap</w:t>
        </w:r>
      </w:hyperlink>
      <w:r w:rsidRPr="003A425A">
        <w:rPr>
          <w:rFonts w:ascii="Times New Roman" w:hAnsi="Times New Roman"/>
          <w:sz w:val="24"/>
          <w:szCs w:val="24"/>
        </w:rPr>
        <w:t xml:space="preserve">, </w:t>
      </w:r>
      <w:hyperlink r:id="rId253" w:history="1">
        <w:r w:rsidRPr="003A425A">
          <w:rPr>
            <w:rStyle w:val="a3"/>
            <w:rFonts w:ascii="Times New Roman" w:hAnsi="Times New Roman"/>
            <w:color w:val="auto"/>
            <w:sz w:val="24"/>
            <w:szCs w:val="24"/>
          </w:rPr>
          <w:t>QMultiMap</w:t>
        </w:r>
      </w:hyperlink>
      <w:r w:rsidRPr="003A425A">
        <w:rPr>
          <w:rFonts w:ascii="Times New Roman" w:hAnsi="Times New Roman"/>
          <w:sz w:val="24"/>
          <w:szCs w:val="24"/>
        </w:rPr>
        <w:t xml:space="preserve">, </w:t>
      </w:r>
      <w:hyperlink r:id="rId254" w:history="1">
        <w:r w:rsidRPr="003A425A">
          <w:rPr>
            <w:rStyle w:val="a3"/>
            <w:rFonts w:ascii="Times New Roman" w:hAnsi="Times New Roman"/>
            <w:color w:val="auto"/>
            <w:sz w:val="24"/>
            <w:szCs w:val="24"/>
          </w:rPr>
          <w:t>QHash</w:t>
        </w:r>
      </w:hyperlink>
      <w:r w:rsidRPr="003A425A">
        <w:rPr>
          <w:rFonts w:ascii="Times New Roman" w:hAnsi="Times New Roman"/>
          <w:sz w:val="24"/>
          <w:szCs w:val="24"/>
        </w:rPr>
        <w:t xml:space="preserve">, </w:t>
      </w:r>
      <w:hyperlink r:id="rId255" w:history="1">
        <w:r w:rsidRPr="003A425A">
          <w:rPr>
            <w:rStyle w:val="a3"/>
            <w:rFonts w:ascii="Times New Roman" w:hAnsi="Times New Roman"/>
            <w:color w:val="auto"/>
            <w:sz w:val="24"/>
            <w:szCs w:val="24"/>
          </w:rPr>
          <w:t>QMultiHash</w:t>
        </w:r>
      </w:hyperlink>
      <w:r w:rsidRPr="003A425A">
        <w:rPr>
          <w:rFonts w:ascii="Times New Roman" w:hAnsi="Times New Roman"/>
          <w:sz w:val="24"/>
          <w:szCs w:val="24"/>
        </w:rPr>
        <w:t xml:space="preserve">, and </w:t>
      </w:r>
      <w:hyperlink r:id="rId256" w:history="1">
        <w:r w:rsidRPr="003A425A">
          <w:rPr>
            <w:rStyle w:val="a3"/>
            <w:rFonts w:ascii="Times New Roman" w:hAnsi="Times New Roman"/>
            <w:color w:val="auto"/>
            <w:sz w:val="24"/>
            <w:szCs w:val="24"/>
          </w:rPr>
          <w:t>QSet</w:t>
        </w:r>
      </w:hyperlink>
      <w:r w:rsidRPr="003A425A">
        <w:rPr>
          <w:rFonts w:ascii="Times New Roman" w:hAnsi="Times New Roman"/>
          <w:sz w:val="24"/>
          <w:szCs w:val="24"/>
        </w:rPr>
        <w:t xml:space="preserve">. Мульти контейнеры поддерживают наличие множества значений для одного и того же ключа. </w:t>
      </w:r>
      <w:r w:rsidRPr="003A425A">
        <w:rPr>
          <w:rFonts w:ascii="Times New Roman" w:hAnsi="Times New Roman"/>
          <w:color w:val="FF0000"/>
          <w:sz w:val="24"/>
          <w:szCs w:val="24"/>
        </w:rPr>
        <w:t>Контейнер хэш</w:t>
      </w:r>
      <w:r w:rsidRPr="003A425A">
        <w:rPr>
          <w:rFonts w:ascii="Times New Roman" w:hAnsi="Times New Roman"/>
          <w:sz w:val="24"/>
          <w:szCs w:val="24"/>
        </w:rPr>
        <w:t xml:space="preserve"> обеспечивает более быстрый поиск, используя </w:t>
      </w:r>
      <w:r w:rsidRPr="003A425A">
        <w:rPr>
          <w:rFonts w:ascii="Times New Roman" w:hAnsi="Times New Roman"/>
          <w:color w:val="FF0000"/>
          <w:sz w:val="24"/>
          <w:szCs w:val="24"/>
        </w:rPr>
        <w:t>хэш функцию</w:t>
      </w:r>
      <w:r w:rsidRPr="003A425A">
        <w:rPr>
          <w:rFonts w:ascii="Times New Roman" w:hAnsi="Times New Roman"/>
          <w:sz w:val="24"/>
          <w:szCs w:val="24"/>
        </w:rPr>
        <w:t xml:space="preserve"> вместо двоичного поиска в сохранённом ряде. Также есть дополнительные классы </w:t>
      </w:r>
      <w:hyperlink r:id="rId257" w:history="1">
        <w:r w:rsidRPr="003A425A">
          <w:rPr>
            <w:rStyle w:val="a3"/>
            <w:rFonts w:ascii="Times New Roman" w:hAnsi="Times New Roman"/>
            <w:color w:val="auto"/>
            <w:sz w:val="24"/>
            <w:szCs w:val="24"/>
          </w:rPr>
          <w:t>QCache</w:t>
        </w:r>
      </w:hyperlink>
      <w:r w:rsidRPr="003A425A">
        <w:rPr>
          <w:rFonts w:ascii="Times New Roman" w:hAnsi="Times New Roman"/>
          <w:sz w:val="24"/>
          <w:szCs w:val="24"/>
        </w:rPr>
        <w:t xml:space="preserve"> and </w:t>
      </w:r>
      <w:hyperlink r:id="rId258" w:history="1">
        <w:r w:rsidRPr="003A425A">
          <w:rPr>
            <w:rStyle w:val="a3"/>
            <w:rFonts w:ascii="Times New Roman" w:hAnsi="Times New Roman"/>
            <w:color w:val="auto"/>
            <w:sz w:val="24"/>
            <w:szCs w:val="24"/>
          </w:rPr>
          <w:t>QContiguousCache</w:t>
        </w:r>
      </w:hyperlink>
      <w:r w:rsidRPr="003A425A">
        <w:rPr>
          <w:rFonts w:ascii="Times New Roman" w:hAnsi="Times New Roman"/>
          <w:sz w:val="24"/>
          <w:szCs w:val="24"/>
        </w:rPr>
        <w:t>, которые позволяют выполнять быстрый поиск объектов в ограниченных КЭШах.</w:t>
      </w:r>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Следует обратить внимание, что основное отличие мэпа от хэша заключается в том, что первый сохраняет значения в порядке ключей, а второй в некотором внутреннем произвольном порядке.</w:t>
      </w:r>
    </w:p>
    <w:p w:rsidR="008F0C0C" w:rsidRPr="003A425A" w:rsidRDefault="008F0C0C" w:rsidP="008F0C0C">
      <w:pPr>
        <w:jc w:val="both"/>
        <w:rPr>
          <w:rFonts w:ascii="Times New Roman" w:hAnsi="Times New Roman"/>
          <w:color w:val="FFFF00"/>
          <w:sz w:val="24"/>
          <w:szCs w:val="24"/>
        </w:rPr>
      </w:pPr>
      <w:r w:rsidRPr="003A425A">
        <w:rPr>
          <w:rFonts w:ascii="Times New Roman" w:hAnsi="Times New Roman"/>
          <w:sz w:val="24"/>
          <w:szCs w:val="24"/>
        </w:rPr>
        <w:t xml:space="preserve">Контейнеры могут быть вложенными. </w:t>
      </w:r>
      <w:r w:rsidRPr="003A425A">
        <w:rPr>
          <w:rFonts w:ascii="Times New Roman" w:hAnsi="Times New Roman"/>
          <w:color w:val="00B050"/>
          <w:sz w:val="24"/>
          <w:szCs w:val="24"/>
        </w:rPr>
        <w:t xml:space="preserve">При этом необходимо между одинаковыми </w:t>
      </w:r>
      <w:r w:rsidR="00C8022E" w:rsidRPr="003A425A">
        <w:rPr>
          <w:rFonts w:ascii="Times New Roman" w:hAnsi="Times New Roman"/>
          <w:color w:val="00B050"/>
          <w:sz w:val="24"/>
          <w:szCs w:val="24"/>
        </w:rPr>
        <w:t>углов</w:t>
      </w:r>
      <w:r w:rsidRPr="003A425A">
        <w:rPr>
          <w:rFonts w:ascii="Times New Roman" w:hAnsi="Times New Roman"/>
          <w:color w:val="00B050"/>
          <w:sz w:val="24"/>
          <w:szCs w:val="24"/>
        </w:rPr>
        <w:t>ыми скобками ставить пробел, чтобы компилятор С++ не интерпретировал это как оператор &gt;&gt;.</w:t>
      </w:r>
    </w:p>
    <w:p w:rsidR="008F0C0C" w:rsidRPr="003A425A" w:rsidRDefault="008F0C0C" w:rsidP="008F0C0C">
      <w:pPr>
        <w:jc w:val="both"/>
        <w:rPr>
          <w:rFonts w:ascii="Times New Roman" w:hAnsi="Times New Roman"/>
          <w:i/>
          <w:sz w:val="24"/>
          <w:szCs w:val="24"/>
        </w:rPr>
      </w:pPr>
      <w:r w:rsidRPr="003A425A">
        <w:rPr>
          <w:rFonts w:ascii="Times New Roman" w:hAnsi="Times New Roman"/>
          <w:color w:val="00B050"/>
          <w:sz w:val="24"/>
          <w:szCs w:val="24"/>
        </w:rPr>
        <w:t xml:space="preserve">Все члены контейнеров должны иметь один и тот же присваиваемый тип данных. Чтобы это гарантировать, тип должен обеспечивать конструктор по умолчанию, конструктор копирования и оператор присваивания. </w:t>
      </w:r>
      <w:r w:rsidRPr="003A425A">
        <w:rPr>
          <w:rFonts w:ascii="Times New Roman" w:hAnsi="Times New Roman"/>
          <w:color w:val="00B050"/>
          <w:sz w:val="24"/>
          <w:szCs w:val="24"/>
          <w:lang w:val="be-BY"/>
        </w:rPr>
        <w:t>Для сохранен</w:t>
      </w:r>
      <w:r w:rsidRPr="003A425A">
        <w:rPr>
          <w:rFonts w:ascii="Times New Roman" w:hAnsi="Times New Roman"/>
          <w:color w:val="00B050"/>
          <w:sz w:val="24"/>
          <w:szCs w:val="24"/>
        </w:rPr>
        <w:t>ия виджетов в контейнерах их следует сохранять как указатели (обычно выскакивает ошибка об отсутствии конструктора копирования и оператора присваивания).</w:t>
      </w:r>
      <w:r w:rsidRPr="003A425A">
        <w:rPr>
          <w:rFonts w:ascii="Times New Roman" w:hAnsi="Times New Roman"/>
          <w:sz w:val="24"/>
          <w:szCs w:val="24"/>
        </w:rPr>
        <w:t xml:space="preserve"> </w:t>
      </w:r>
      <w:r w:rsidRPr="003A425A">
        <w:rPr>
          <w:rFonts w:ascii="Times New Roman" w:hAnsi="Times New Roman"/>
          <w:i/>
          <w:sz w:val="24"/>
          <w:szCs w:val="24"/>
        </w:rPr>
        <w:t>В данной части есть пример объявления кода класса, который может использоваться в качестве элемента контейнера.</w:t>
      </w:r>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lastRenderedPageBreak/>
        <w:t>Некоторые контейнеры предъявляют дополнительные требования к типу данных. В мэпе (в ключе) должен быть оператор &lt;()</w:t>
      </w:r>
      <w:r w:rsidRPr="003A425A">
        <w:rPr>
          <w:rFonts w:ascii="Times New Roman" w:hAnsi="Times New Roman"/>
          <w:sz w:val="24"/>
          <w:szCs w:val="24"/>
          <w:lang w:val="be-BY"/>
        </w:rPr>
        <w:t xml:space="preserve">. </w:t>
      </w:r>
      <w:r w:rsidRPr="003A425A">
        <w:rPr>
          <w:rFonts w:ascii="Times New Roman" w:hAnsi="Times New Roman"/>
          <w:sz w:val="24"/>
          <w:szCs w:val="24"/>
        </w:rPr>
        <w:t xml:space="preserve">Также некоторые специальные функции имеют некоторые специальные требования. Также контейнеры обеспечивают операторы &lt;&lt;() и &gt;&gt;() для использования считывания и записи данных контейнера классами </w:t>
      </w:r>
      <w:r w:rsidRPr="003A425A">
        <w:rPr>
          <w:rFonts w:ascii="Times New Roman" w:hAnsi="Times New Roman"/>
          <w:sz w:val="24"/>
          <w:szCs w:val="24"/>
          <w:lang w:val="en-US"/>
        </w:rPr>
        <w:t>QDataStream</w:t>
      </w:r>
      <w:r w:rsidRPr="003A425A">
        <w:rPr>
          <w:rFonts w:ascii="Times New Roman" w:hAnsi="Times New Roman"/>
          <w:sz w:val="24"/>
          <w:szCs w:val="24"/>
        </w:rPr>
        <w:t>, но для этого следует перегрузить в классах типов данных эти операторы (</w:t>
      </w:r>
      <w:r w:rsidRPr="003A425A">
        <w:rPr>
          <w:rFonts w:ascii="Times New Roman" w:hAnsi="Times New Roman"/>
          <w:i/>
          <w:sz w:val="24"/>
          <w:szCs w:val="24"/>
        </w:rPr>
        <w:t>есть пример кода</w:t>
      </w:r>
      <w:r w:rsidRPr="003A425A">
        <w:rPr>
          <w:rFonts w:ascii="Times New Roman" w:hAnsi="Times New Roman"/>
          <w:sz w:val="24"/>
          <w:szCs w:val="24"/>
        </w:rPr>
        <w:t>).</w:t>
      </w:r>
      <w:r w:rsidR="00C8022E" w:rsidRPr="003A425A">
        <w:rPr>
          <w:rFonts w:ascii="Times New Roman" w:hAnsi="Times New Roman"/>
          <w:sz w:val="24"/>
          <w:szCs w:val="24"/>
        </w:rPr>
        <w:t xml:space="preserve"> </w:t>
      </w:r>
      <w:r w:rsidRPr="003A425A">
        <w:rPr>
          <w:rFonts w:ascii="Times New Roman" w:hAnsi="Times New Roman"/>
          <w:sz w:val="24"/>
          <w:szCs w:val="24"/>
        </w:rPr>
        <w:t>Также в некоторых классах есть значения по умолчанию, которые используются в некоторых конкретных случаях. Для примитивных типов данных данное значение равняется 0.</w:t>
      </w:r>
      <w:r w:rsidR="00C8022E" w:rsidRPr="003A425A">
        <w:rPr>
          <w:rFonts w:ascii="Times New Roman" w:hAnsi="Times New Roman"/>
          <w:sz w:val="24"/>
          <w:szCs w:val="24"/>
        </w:rPr>
        <w:t xml:space="preserve"> </w:t>
      </w:r>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Итераторы обеспечивают однородные средства для доступа к элементам контейнера. </w:t>
      </w:r>
      <w:r w:rsidRPr="003A425A">
        <w:rPr>
          <w:rFonts w:ascii="Times New Roman" w:hAnsi="Times New Roman"/>
          <w:i/>
          <w:sz w:val="24"/>
          <w:szCs w:val="24"/>
        </w:rPr>
        <w:t>Итераторы аннулируются, если данные в контейнере модифицируются или отделяются от неявно сохранённой копии, для того чтобы вызывать неконстантные функции члены.</w:t>
      </w:r>
    </w:p>
    <w:p w:rsidR="00C8022E"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Итераторы </w:t>
      </w:r>
      <w:r w:rsidR="004E4201" w:rsidRPr="003A425A">
        <w:rPr>
          <w:rFonts w:ascii="Times New Roman" w:hAnsi="Times New Roman"/>
          <w:sz w:val="24"/>
          <w:szCs w:val="24"/>
        </w:rPr>
        <w:t>java</w:t>
      </w:r>
      <w:r w:rsidRPr="003A425A">
        <w:rPr>
          <w:rFonts w:ascii="Times New Roman" w:hAnsi="Times New Roman"/>
          <w:sz w:val="24"/>
          <w:szCs w:val="24"/>
        </w:rPr>
        <w:t xml:space="preserve"> стиля более удобные и введены в qt4. Обычно следует использовать именно их. В каждом классе данных итераторов существует два типа: </w:t>
      </w:r>
    </w:p>
    <w:p w:rsidR="00C8022E" w:rsidRPr="003A425A" w:rsidRDefault="008F0C0C" w:rsidP="004D4FF9">
      <w:pPr>
        <w:numPr>
          <w:ilvl w:val="0"/>
          <w:numId w:val="139"/>
        </w:numPr>
        <w:jc w:val="both"/>
        <w:rPr>
          <w:rFonts w:ascii="Times New Roman" w:hAnsi="Times New Roman"/>
          <w:sz w:val="24"/>
          <w:szCs w:val="24"/>
        </w:rPr>
      </w:pPr>
      <w:r w:rsidRPr="003A425A">
        <w:rPr>
          <w:rFonts w:ascii="Times New Roman" w:hAnsi="Times New Roman"/>
          <w:sz w:val="24"/>
          <w:szCs w:val="24"/>
        </w:rPr>
        <w:t xml:space="preserve">которые обеспечивают только чтение или </w:t>
      </w:r>
    </w:p>
    <w:p w:rsidR="008F0C0C" w:rsidRPr="003A425A" w:rsidRDefault="008F0C0C" w:rsidP="004D4FF9">
      <w:pPr>
        <w:numPr>
          <w:ilvl w:val="0"/>
          <w:numId w:val="139"/>
        </w:numPr>
        <w:jc w:val="both"/>
        <w:rPr>
          <w:rFonts w:ascii="Times New Roman" w:hAnsi="Times New Roman"/>
          <w:sz w:val="24"/>
          <w:szCs w:val="24"/>
        </w:rPr>
      </w:pPr>
      <w:r w:rsidRPr="003A425A">
        <w:rPr>
          <w:rFonts w:ascii="Times New Roman" w:hAnsi="Times New Roman"/>
          <w:sz w:val="24"/>
          <w:szCs w:val="24"/>
        </w:rPr>
        <w:t>чтение/запись.</w:t>
      </w:r>
    </w:p>
    <w:p w:rsidR="00C8022E" w:rsidRPr="003A425A" w:rsidRDefault="008F0C0C" w:rsidP="008F0C0C">
      <w:pPr>
        <w:jc w:val="both"/>
        <w:rPr>
          <w:rFonts w:ascii="Times New Roman" w:hAnsi="Times New Roman"/>
          <w:i/>
          <w:sz w:val="24"/>
          <w:szCs w:val="24"/>
        </w:rPr>
      </w:pPr>
      <w:r w:rsidRPr="003A425A">
        <w:rPr>
          <w:rFonts w:ascii="Times New Roman" w:hAnsi="Times New Roman"/>
          <w:i/>
          <w:sz w:val="24"/>
          <w:szCs w:val="24"/>
        </w:rPr>
        <w:t>В данной части есть таблица соответствия между итераторами и контейнерными классами.</w:t>
      </w:r>
      <w:r w:rsidR="00C8022E" w:rsidRPr="003A425A">
        <w:rPr>
          <w:rFonts w:ascii="Times New Roman" w:hAnsi="Times New Roman"/>
          <w:i/>
          <w:sz w:val="24"/>
          <w:szCs w:val="24"/>
        </w:rPr>
        <w:t xml:space="preserve"> </w:t>
      </w:r>
    </w:p>
    <w:p w:rsidR="008F0C0C" w:rsidRPr="003A425A" w:rsidRDefault="008F0C0C" w:rsidP="008F0C0C">
      <w:pPr>
        <w:jc w:val="both"/>
        <w:rPr>
          <w:rFonts w:ascii="Times New Roman" w:hAnsi="Times New Roman"/>
          <w:i/>
          <w:sz w:val="24"/>
          <w:szCs w:val="24"/>
        </w:rPr>
      </w:pPr>
      <w:r w:rsidRPr="003A425A">
        <w:rPr>
          <w:rFonts w:ascii="Times New Roman" w:hAnsi="Times New Roman"/>
          <w:sz w:val="24"/>
          <w:szCs w:val="24"/>
        </w:rPr>
        <w:t xml:space="preserve">Итераторы в стиле </w:t>
      </w:r>
      <w:r w:rsidR="004E4201" w:rsidRPr="003A425A">
        <w:rPr>
          <w:rFonts w:ascii="Times New Roman" w:hAnsi="Times New Roman"/>
          <w:sz w:val="24"/>
          <w:szCs w:val="24"/>
        </w:rPr>
        <w:t>java</w:t>
      </w:r>
      <w:r w:rsidRPr="003A425A">
        <w:rPr>
          <w:rFonts w:ascii="Times New Roman" w:hAnsi="Times New Roman"/>
          <w:sz w:val="24"/>
          <w:szCs w:val="24"/>
        </w:rPr>
        <w:t>, в отличие от итераторов стл, указывают между элементами, а не на сами элементы. Поэтому они могут ссылаться либо на самое начало контейнера, либо на самый его конец, либо посредине между элементами.</w:t>
      </w:r>
      <w:r w:rsidR="00C8022E" w:rsidRPr="003A425A">
        <w:rPr>
          <w:rFonts w:ascii="Times New Roman" w:hAnsi="Times New Roman"/>
          <w:sz w:val="24"/>
          <w:szCs w:val="24"/>
        </w:rPr>
        <w:t xml:space="preserve"> </w:t>
      </w:r>
      <w:r w:rsidRPr="003A425A">
        <w:rPr>
          <w:rFonts w:ascii="Times New Roman" w:hAnsi="Times New Roman"/>
          <w:i/>
          <w:sz w:val="24"/>
          <w:szCs w:val="24"/>
        </w:rPr>
        <w:t>Есть пример использования данного итератора. Это очень удобная вещь.</w:t>
      </w:r>
      <w:r w:rsidR="00C8022E" w:rsidRPr="003A425A">
        <w:rPr>
          <w:rFonts w:ascii="Times New Roman" w:hAnsi="Times New Roman"/>
          <w:i/>
          <w:sz w:val="24"/>
          <w:szCs w:val="24"/>
        </w:rPr>
        <w:t xml:space="preserve"> </w:t>
      </w:r>
      <w:r w:rsidRPr="003A425A">
        <w:rPr>
          <w:rFonts w:ascii="Times New Roman" w:hAnsi="Times New Roman"/>
          <w:i/>
          <w:sz w:val="24"/>
          <w:szCs w:val="24"/>
        </w:rPr>
        <w:t xml:space="preserve">Далее есть таблица для обобщения программного интерфейса итератора списка в стиле </w:t>
      </w:r>
      <w:r w:rsidR="004E4201" w:rsidRPr="003A425A">
        <w:rPr>
          <w:rFonts w:ascii="Times New Roman" w:hAnsi="Times New Roman"/>
          <w:i/>
          <w:sz w:val="24"/>
          <w:szCs w:val="24"/>
        </w:rPr>
        <w:t>java</w:t>
      </w:r>
      <w:r w:rsidRPr="003A425A">
        <w:rPr>
          <w:rFonts w:ascii="Times New Roman" w:hAnsi="Times New Roman"/>
          <w:i/>
          <w:sz w:val="24"/>
          <w:szCs w:val="24"/>
        </w:rPr>
        <w:t>.</w:t>
      </w:r>
    </w:p>
    <w:p w:rsidR="00C8022E" w:rsidRPr="003A425A" w:rsidRDefault="008F0C0C" w:rsidP="008F0C0C">
      <w:pPr>
        <w:jc w:val="both"/>
        <w:rPr>
          <w:rFonts w:ascii="Times New Roman" w:hAnsi="Times New Roman"/>
          <w:i/>
          <w:sz w:val="24"/>
          <w:szCs w:val="24"/>
        </w:rPr>
      </w:pPr>
      <w:r w:rsidRPr="003A425A">
        <w:rPr>
          <w:rFonts w:ascii="Times New Roman" w:hAnsi="Times New Roman"/>
          <w:sz w:val="24"/>
          <w:szCs w:val="24"/>
        </w:rPr>
        <w:t xml:space="preserve">Но данный итератор не обеспечивает функций для удаления или вставки. Для выполнения данных операций нужно вместо </w:t>
      </w:r>
      <w:r w:rsidRPr="003A425A">
        <w:rPr>
          <w:rFonts w:ascii="Times New Roman" w:hAnsi="Times New Roman"/>
          <w:sz w:val="24"/>
          <w:szCs w:val="24"/>
          <w:lang w:val="en-US"/>
        </w:rPr>
        <w:t>QListIterator</w:t>
      </w:r>
      <w:r w:rsidRPr="003A425A">
        <w:rPr>
          <w:rFonts w:ascii="Times New Roman" w:hAnsi="Times New Roman"/>
          <w:sz w:val="24"/>
          <w:szCs w:val="24"/>
          <w:lang w:val="be-BY"/>
        </w:rPr>
        <w:t xml:space="preserve"> </w:t>
      </w:r>
      <w:r w:rsidRPr="003A425A">
        <w:rPr>
          <w:rFonts w:ascii="Times New Roman" w:hAnsi="Times New Roman"/>
          <w:sz w:val="24"/>
          <w:szCs w:val="24"/>
        </w:rPr>
        <w:t xml:space="preserve">использовать класс </w:t>
      </w:r>
      <w:r w:rsidRPr="003A425A">
        <w:rPr>
          <w:rFonts w:ascii="Times New Roman" w:hAnsi="Times New Roman"/>
          <w:sz w:val="24"/>
          <w:szCs w:val="24"/>
          <w:lang w:val="en-US"/>
        </w:rPr>
        <w:t>QMutableListIterator</w:t>
      </w:r>
      <w:r w:rsidRPr="003A425A">
        <w:rPr>
          <w:rFonts w:ascii="Times New Roman" w:hAnsi="Times New Roman"/>
          <w:sz w:val="24"/>
          <w:szCs w:val="24"/>
        </w:rPr>
        <w:t>. Причём модифицируется или удаляется то значение, которое было перепрыгнуто последний раз.</w:t>
      </w:r>
      <w:r w:rsidR="00C8022E" w:rsidRPr="003A425A">
        <w:rPr>
          <w:rFonts w:ascii="Times New Roman" w:hAnsi="Times New Roman"/>
          <w:sz w:val="24"/>
          <w:szCs w:val="24"/>
        </w:rPr>
        <w:t xml:space="preserve"> </w:t>
      </w:r>
      <w:r w:rsidRPr="003A425A">
        <w:rPr>
          <w:rFonts w:ascii="Times New Roman" w:hAnsi="Times New Roman"/>
          <w:sz w:val="24"/>
          <w:szCs w:val="24"/>
        </w:rPr>
        <w:t>Примерно такие же возможности есть у итераторов для ассоциативных контейнеров, но в данном случае также обеспечиваются функции для извлечения ключа и значения, а также итерации между значениями с одинаковым ключом.</w:t>
      </w:r>
      <w:r w:rsidR="00C8022E" w:rsidRPr="003A425A">
        <w:rPr>
          <w:rFonts w:ascii="Times New Roman" w:hAnsi="Times New Roman"/>
          <w:sz w:val="24"/>
          <w:szCs w:val="24"/>
        </w:rPr>
        <w:t xml:space="preserve"> </w:t>
      </w:r>
      <w:r w:rsidRPr="003A425A">
        <w:rPr>
          <w:rFonts w:ascii="Times New Roman" w:hAnsi="Times New Roman"/>
          <w:sz w:val="24"/>
          <w:szCs w:val="24"/>
        </w:rPr>
        <w:t xml:space="preserve">Что касается стл итераторов, то их также есть два типа, а также для них </w:t>
      </w:r>
      <w:r w:rsidRPr="003A425A">
        <w:rPr>
          <w:rFonts w:ascii="Times New Roman" w:hAnsi="Times New Roman"/>
          <w:i/>
          <w:sz w:val="24"/>
          <w:szCs w:val="24"/>
        </w:rPr>
        <w:t xml:space="preserve">приводится таблица соответствия с контейнерными классами. </w:t>
      </w:r>
      <w:r w:rsidRPr="003A425A">
        <w:rPr>
          <w:rFonts w:ascii="Times New Roman" w:hAnsi="Times New Roman"/>
          <w:sz w:val="24"/>
          <w:szCs w:val="24"/>
        </w:rPr>
        <w:t>Данные итераторы могут использоваться с алгоритмами qt и стл.</w:t>
      </w:r>
      <w:r w:rsidR="00C8022E" w:rsidRPr="003A425A">
        <w:rPr>
          <w:rFonts w:ascii="Times New Roman" w:hAnsi="Times New Roman"/>
          <w:sz w:val="24"/>
          <w:szCs w:val="24"/>
        </w:rPr>
        <w:t xml:space="preserve"> </w:t>
      </w:r>
      <w:r w:rsidRPr="003A425A">
        <w:rPr>
          <w:rFonts w:ascii="Times New Roman" w:hAnsi="Times New Roman"/>
          <w:sz w:val="24"/>
          <w:szCs w:val="24"/>
        </w:rPr>
        <w:t xml:space="preserve">Для данных итераторов программный интерфейс совпадает с интерфейсом для указателей массивов (++, --). Они указывают на конкретный элемент. Функция </w:t>
      </w:r>
      <w:r w:rsidRPr="003A425A">
        <w:rPr>
          <w:rFonts w:ascii="Times New Roman" w:hAnsi="Times New Roman"/>
          <w:sz w:val="24"/>
          <w:szCs w:val="24"/>
          <w:lang w:val="en-US"/>
        </w:rPr>
        <w:t>end</w:t>
      </w:r>
      <w:r w:rsidRPr="003A425A">
        <w:rPr>
          <w:rFonts w:ascii="Times New Roman" w:hAnsi="Times New Roman"/>
          <w:sz w:val="24"/>
          <w:szCs w:val="24"/>
        </w:rPr>
        <w:t>()</w:t>
      </w:r>
      <w:r w:rsidRPr="003A425A">
        <w:rPr>
          <w:rFonts w:ascii="Times New Roman" w:hAnsi="Times New Roman"/>
          <w:sz w:val="24"/>
          <w:szCs w:val="24"/>
          <w:lang w:val="be-BY"/>
        </w:rPr>
        <w:t xml:space="preserve"> </w:t>
      </w:r>
      <w:r w:rsidRPr="003A425A">
        <w:rPr>
          <w:rFonts w:ascii="Times New Roman" w:hAnsi="Times New Roman"/>
          <w:sz w:val="24"/>
          <w:szCs w:val="24"/>
        </w:rPr>
        <w:t xml:space="preserve">указывает на недействительную позицию, а функция </w:t>
      </w:r>
      <w:r w:rsidRPr="003A425A">
        <w:rPr>
          <w:rFonts w:ascii="Times New Roman" w:hAnsi="Times New Roman"/>
          <w:sz w:val="24"/>
          <w:szCs w:val="24"/>
          <w:lang w:val="en-US"/>
        </w:rPr>
        <w:t>begin</w:t>
      </w:r>
      <w:r w:rsidRPr="003A425A">
        <w:rPr>
          <w:rFonts w:ascii="Times New Roman" w:hAnsi="Times New Roman"/>
          <w:sz w:val="24"/>
          <w:szCs w:val="24"/>
        </w:rPr>
        <w:t>()</w:t>
      </w:r>
      <w:r w:rsidRPr="003A425A">
        <w:rPr>
          <w:rFonts w:ascii="Times New Roman" w:hAnsi="Times New Roman"/>
          <w:sz w:val="24"/>
          <w:szCs w:val="24"/>
          <w:lang w:val="be-BY"/>
        </w:rPr>
        <w:t xml:space="preserve"> </w:t>
      </w:r>
      <w:r w:rsidRPr="003A425A">
        <w:rPr>
          <w:rFonts w:ascii="Times New Roman" w:hAnsi="Times New Roman"/>
          <w:sz w:val="24"/>
          <w:szCs w:val="24"/>
        </w:rPr>
        <w:t>тоже. В результате для пустого контейнера мы никогда не выйдем из цикла.</w:t>
      </w:r>
      <w:r w:rsidR="00C8022E" w:rsidRPr="003A425A">
        <w:rPr>
          <w:rFonts w:ascii="Times New Roman" w:hAnsi="Times New Roman"/>
          <w:sz w:val="24"/>
          <w:szCs w:val="24"/>
        </w:rPr>
        <w:t xml:space="preserve"> </w:t>
      </w:r>
      <w:r w:rsidRPr="003A425A">
        <w:rPr>
          <w:rFonts w:ascii="Times New Roman" w:hAnsi="Times New Roman"/>
          <w:sz w:val="24"/>
          <w:szCs w:val="24"/>
        </w:rPr>
        <w:t>При декрементировании итератора это следует сделать прежде доступа к элементу контейнера.</w:t>
      </w:r>
      <w:r w:rsidR="00C8022E" w:rsidRPr="003A425A">
        <w:rPr>
          <w:rFonts w:ascii="Times New Roman" w:hAnsi="Times New Roman"/>
          <w:sz w:val="24"/>
          <w:szCs w:val="24"/>
        </w:rPr>
        <w:t xml:space="preserve"> </w:t>
      </w:r>
      <w:r w:rsidRPr="003A425A">
        <w:rPr>
          <w:rFonts w:ascii="Times New Roman" w:hAnsi="Times New Roman"/>
          <w:i/>
          <w:sz w:val="24"/>
          <w:szCs w:val="24"/>
        </w:rPr>
        <w:t>Также есть таблица операторов над стл итераторами.</w:t>
      </w:r>
      <w:r w:rsidR="00C8022E" w:rsidRPr="003A425A">
        <w:rPr>
          <w:rFonts w:ascii="Times New Roman" w:hAnsi="Times New Roman"/>
          <w:i/>
          <w:sz w:val="24"/>
          <w:szCs w:val="24"/>
        </w:rPr>
        <w:t xml:space="preserve"> </w:t>
      </w:r>
    </w:p>
    <w:p w:rsidR="008F0C0C" w:rsidRPr="003A425A" w:rsidRDefault="008F0C0C" w:rsidP="008F0C0C">
      <w:pPr>
        <w:jc w:val="both"/>
        <w:rPr>
          <w:rFonts w:ascii="Times New Roman" w:hAnsi="Times New Roman"/>
          <w:i/>
          <w:sz w:val="24"/>
          <w:szCs w:val="24"/>
        </w:rPr>
      </w:pPr>
      <w:r w:rsidRPr="003A425A">
        <w:rPr>
          <w:rFonts w:ascii="Times New Roman" w:hAnsi="Times New Roman"/>
          <w:i/>
          <w:sz w:val="24"/>
          <w:szCs w:val="24"/>
        </w:rPr>
        <w:t>Из-за неявного разделения вовсе не затратно возвращать контейнеры по значению. В qt многие функции делают это.</w:t>
      </w:r>
    </w:p>
    <w:p w:rsidR="00464BF3"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На стл итераторы из-за неявного разделения накладываются некоторые ограничения: </w:t>
      </w:r>
    </w:p>
    <w:p w:rsidR="00464BF3" w:rsidRPr="003A425A" w:rsidRDefault="008F0C0C" w:rsidP="004D4FF9">
      <w:pPr>
        <w:numPr>
          <w:ilvl w:val="0"/>
          <w:numId w:val="140"/>
        </w:numPr>
        <w:jc w:val="both"/>
        <w:rPr>
          <w:rFonts w:ascii="Times New Roman" w:hAnsi="Times New Roman"/>
          <w:sz w:val="24"/>
          <w:szCs w:val="24"/>
        </w:rPr>
      </w:pPr>
      <w:r w:rsidRPr="003A425A">
        <w:rPr>
          <w:rFonts w:ascii="Times New Roman" w:hAnsi="Times New Roman"/>
          <w:sz w:val="24"/>
          <w:szCs w:val="24"/>
        </w:rPr>
        <w:lastRenderedPageBreak/>
        <w:t xml:space="preserve">нельзя использовать итератор сразу же при возврате контейнера по значению (нужно использовать его копию – </w:t>
      </w:r>
      <w:r w:rsidRPr="003A425A">
        <w:rPr>
          <w:rFonts w:ascii="Times New Roman" w:hAnsi="Times New Roman"/>
          <w:i/>
          <w:sz w:val="24"/>
          <w:szCs w:val="24"/>
        </w:rPr>
        <w:t>есть пример кода</w:t>
      </w:r>
      <w:r w:rsidRPr="003A425A">
        <w:rPr>
          <w:rFonts w:ascii="Times New Roman" w:hAnsi="Times New Roman"/>
          <w:sz w:val="24"/>
          <w:szCs w:val="24"/>
        </w:rPr>
        <w:t xml:space="preserve">); </w:t>
      </w:r>
    </w:p>
    <w:p w:rsidR="00464BF3" w:rsidRPr="003A425A" w:rsidRDefault="008F0C0C" w:rsidP="004D4FF9">
      <w:pPr>
        <w:numPr>
          <w:ilvl w:val="0"/>
          <w:numId w:val="140"/>
        </w:numPr>
        <w:jc w:val="both"/>
        <w:rPr>
          <w:rFonts w:ascii="Times New Roman" w:hAnsi="Times New Roman"/>
          <w:sz w:val="24"/>
          <w:szCs w:val="24"/>
        </w:rPr>
      </w:pPr>
      <w:r w:rsidRPr="003A425A">
        <w:rPr>
          <w:rFonts w:ascii="Times New Roman" w:hAnsi="Times New Roman"/>
          <w:sz w:val="24"/>
          <w:szCs w:val="24"/>
        </w:rPr>
        <w:t xml:space="preserve">нельзя взять копию контейнера, пока непостоянные итераторы активны в нём. </w:t>
      </w:r>
    </w:p>
    <w:p w:rsidR="00464BF3" w:rsidRPr="003A425A" w:rsidRDefault="008F0C0C" w:rsidP="008F0C0C">
      <w:pPr>
        <w:jc w:val="both"/>
        <w:rPr>
          <w:rFonts w:ascii="Times New Roman" w:hAnsi="Times New Roman"/>
          <w:color w:val="00B050"/>
          <w:sz w:val="24"/>
          <w:szCs w:val="24"/>
        </w:rPr>
      </w:pPr>
      <w:r w:rsidRPr="003A425A">
        <w:rPr>
          <w:rFonts w:ascii="Times New Roman" w:hAnsi="Times New Roman"/>
          <w:sz w:val="24"/>
          <w:szCs w:val="24"/>
        </w:rPr>
        <w:t xml:space="preserve">Итераторы в стиле </w:t>
      </w:r>
      <w:r w:rsidR="004E4201" w:rsidRPr="003A425A">
        <w:rPr>
          <w:rFonts w:ascii="Times New Roman" w:hAnsi="Times New Roman"/>
          <w:sz w:val="24"/>
          <w:szCs w:val="24"/>
        </w:rPr>
        <w:t>java</w:t>
      </w:r>
      <w:r w:rsidRPr="003A425A">
        <w:rPr>
          <w:rFonts w:ascii="Times New Roman" w:hAnsi="Times New Roman"/>
          <w:sz w:val="24"/>
          <w:szCs w:val="24"/>
        </w:rPr>
        <w:t xml:space="preserve"> лишены данных недостатков. </w:t>
      </w:r>
      <w:r w:rsidR="00464BF3" w:rsidRPr="003A425A">
        <w:rPr>
          <w:rFonts w:ascii="Times New Roman" w:hAnsi="Times New Roman"/>
          <w:color w:val="00B050"/>
          <w:sz w:val="24"/>
          <w:szCs w:val="24"/>
        </w:rPr>
        <w:t>Следует лучше понять этот аспект.</w:t>
      </w:r>
    </w:p>
    <w:p w:rsidR="008F0C0C" w:rsidRPr="003A425A" w:rsidRDefault="008F0C0C" w:rsidP="008F0C0C">
      <w:pPr>
        <w:jc w:val="both"/>
        <w:rPr>
          <w:rFonts w:ascii="Times New Roman" w:hAnsi="Times New Roman"/>
          <w:i/>
          <w:sz w:val="24"/>
          <w:szCs w:val="24"/>
        </w:rPr>
      </w:pPr>
      <w:r w:rsidRPr="003A425A">
        <w:rPr>
          <w:rFonts w:ascii="Times New Roman" w:hAnsi="Times New Roman"/>
          <w:sz w:val="24"/>
          <w:szCs w:val="24"/>
        </w:rPr>
        <w:t xml:space="preserve">Для итерации через все элементы контейнера можно использовать ключевое слово </w:t>
      </w:r>
      <w:r w:rsidRPr="003A425A">
        <w:rPr>
          <w:rFonts w:ascii="Times New Roman" w:hAnsi="Times New Roman"/>
          <w:sz w:val="24"/>
          <w:szCs w:val="24"/>
          <w:lang w:val="en-US"/>
        </w:rPr>
        <w:t>foreach</w:t>
      </w:r>
      <w:r w:rsidRPr="003A425A">
        <w:rPr>
          <w:rFonts w:ascii="Times New Roman" w:hAnsi="Times New Roman"/>
          <w:sz w:val="24"/>
          <w:szCs w:val="24"/>
          <w:lang w:val="be-BY"/>
        </w:rPr>
        <w:t>.</w:t>
      </w:r>
      <w:r w:rsidRPr="003A425A">
        <w:rPr>
          <w:rFonts w:ascii="Times New Roman" w:hAnsi="Times New Roman"/>
          <w:sz w:val="24"/>
          <w:szCs w:val="24"/>
        </w:rPr>
        <w:t xml:space="preserve"> Оно обрабатывается препроцессором. Код с данным словом значительно меньше, чем код с итераторами.</w:t>
      </w:r>
    </w:p>
    <w:p w:rsidR="008F0C0C" w:rsidRPr="003A425A" w:rsidRDefault="008F0C0C" w:rsidP="008F0C0C">
      <w:pPr>
        <w:jc w:val="both"/>
        <w:rPr>
          <w:rFonts w:ascii="Times New Roman" w:hAnsi="Times New Roman"/>
          <w:color w:val="00B050"/>
          <w:sz w:val="24"/>
          <w:szCs w:val="24"/>
        </w:rPr>
      </w:pPr>
      <w:r w:rsidRPr="003A425A">
        <w:rPr>
          <w:rFonts w:ascii="Times New Roman" w:hAnsi="Times New Roman"/>
          <w:color w:val="FF0000"/>
          <w:sz w:val="24"/>
          <w:szCs w:val="24"/>
        </w:rPr>
        <w:t>Если тип данных не содержит запятой, то его можно определить внутри данного ключевого слова</w:t>
      </w:r>
      <w:r w:rsidR="00464BF3" w:rsidRPr="003A425A">
        <w:rPr>
          <w:rFonts w:ascii="Times New Roman" w:hAnsi="Times New Roman"/>
          <w:color w:val="FF0000"/>
          <w:sz w:val="24"/>
          <w:szCs w:val="24"/>
        </w:rPr>
        <w:t xml:space="preserve"> </w:t>
      </w:r>
      <w:r w:rsidR="00464BF3" w:rsidRPr="003A425A">
        <w:rPr>
          <w:rFonts w:ascii="Times New Roman" w:hAnsi="Times New Roman"/>
          <w:color w:val="FF0000"/>
          <w:sz w:val="24"/>
          <w:szCs w:val="24"/>
          <w:lang w:val="be-BY"/>
        </w:rPr>
        <w:t>(</w:t>
      </w:r>
      <w:r w:rsidR="00464BF3" w:rsidRPr="003A425A">
        <w:rPr>
          <w:rFonts w:ascii="Times New Roman" w:hAnsi="Times New Roman"/>
          <w:color w:val="FF0000"/>
          <w:sz w:val="24"/>
          <w:szCs w:val="24"/>
          <w:lang w:val="en-US"/>
        </w:rPr>
        <w:t>foreach</w:t>
      </w:r>
      <w:r w:rsidR="00464BF3" w:rsidRPr="003A425A">
        <w:rPr>
          <w:rFonts w:ascii="Times New Roman" w:hAnsi="Times New Roman"/>
          <w:color w:val="FF0000"/>
          <w:sz w:val="24"/>
          <w:szCs w:val="24"/>
        </w:rPr>
        <w:t>)</w:t>
      </w:r>
      <w:r w:rsidRPr="003A425A">
        <w:rPr>
          <w:rFonts w:ascii="Times New Roman" w:hAnsi="Times New Roman"/>
          <w:color w:val="FF0000"/>
          <w:sz w:val="24"/>
          <w:szCs w:val="24"/>
        </w:rPr>
        <w:t xml:space="preserve">. </w:t>
      </w:r>
      <w:r w:rsidRPr="003A425A">
        <w:rPr>
          <w:rFonts w:ascii="Times New Roman" w:hAnsi="Times New Roman"/>
          <w:sz w:val="24"/>
          <w:szCs w:val="24"/>
        </w:rPr>
        <w:t>Также можно использовать фигурные скобки для блока в цикле с данным ключевым словом.</w:t>
      </w:r>
      <w:r w:rsidR="00FB706A" w:rsidRPr="003A425A">
        <w:rPr>
          <w:rFonts w:ascii="Times New Roman" w:hAnsi="Times New Roman"/>
          <w:sz w:val="24"/>
          <w:szCs w:val="24"/>
        </w:rPr>
        <w:t xml:space="preserve"> </w:t>
      </w:r>
      <w:r w:rsidRPr="003A425A">
        <w:rPr>
          <w:rFonts w:ascii="Times New Roman" w:hAnsi="Times New Roman"/>
          <w:color w:val="00B050"/>
          <w:sz w:val="24"/>
          <w:szCs w:val="24"/>
        </w:rPr>
        <w:t>При использовании данного ключевого слова</w:t>
      </w:r>
      <w:r w:rsidR="00FB706A" w:rsidRPr="003A425A">
        <w:rPr>
          <w:rFonts w:ascii="Times New Roman" w:hAnsi="Times New Roman"/>
          <w:color w:val="00B050"/>
          <w:sz w:val="24"/>
          <w:szCs w:val="24"/>
        </w:rPr>
        <w:t xml:space="preserve"> (</w:t>
      </w:r>
      <w:r w:rsidR="00FB706A" w:rsidRPr="003A425A">
        <w:rPr>
          <w:rFonts w:ascii="Times New Roman" w:hAnsi="Times New Roman"/>
          <w:color w:val="00B050"/>
          <w:sz w:val="24"/>
          <w:szCs w:val="24"/>
          <w:lang w:val="en-US"/>
        </w:rPr>
        <w:t>foreach</w:t>
      </w:r>
      <w:r w:rsidR="00FB706A" w:rsidRPr="003A425A">
        <w:rPr>
          <w:rFonts w:ascii="Times New Roman" w:hAnsi="Times New Roman"/>
          <w:color w:val="00B050"/>
          <w:sz w:val="24"/>
          <w:szCs w:val="24"/>
        </w:rPr>
        <w:t>)</w:t>
      </w:r>
      <w:r w:rsidRPr="003A425A">
        <w:rPr>
          <w:rFonts w:ascii="Times New Roman" w:hAnsi="Times New Roman"/>
          <w:color w:val="00B050"/>
          <w:sz w:val="24"/>
          <w:szCs w:val="24"/>
        </w:rPr>
        <w:t xml:space="preserve"> создаётся копия контейнера. Поэтому</w:t>
      </w:r>
      <w:r w:rsidR="00FB706A" w:rsidRPr="003A425A">
        <w:rPr>
          <w:rFonts w:ascii="Times New Roman" w:hAnsi="Times New Roman"/>
          <w:color w:val="00B050"/>
          <w:sz w:val="24"/>
          <w:szCs w:val="24"/>
        </w:rPr>
        <w:t xml:space="preserve"> вы модифицируете не сам контей</w:t>
      </w:r>
      <w:r w:rsidRPr="003A425A">
        <w:rPr>
          <w:rFonts w:ascii="Times New Roman" w:hAnsi="Times New Roman"/>
          <w:color w:val="00B050"/>
          <w:sz w:val="24"/>
          <w:szCs w:val="24"/>
        </w:rPr>
        <w:t>нер, а его копию.</w:t>
      </w:r>
    </w:p>
    <w:p w:rsidR="008F0C0C" w:rsidRPr="003A425A" w:rsidRDefault="008F0C0C" w:rsidP="008F0C0C">
      <w:pPr>
        <w:jc w:val="both"/>
        <w:rPr>
          <w:rFonts w:ascii="Times New Roman" w:hAnsi="Times New Roman"/>
          <w:color w:val="00B050"/>
          <w:sz w:val="24"/>
          <w:szCs w:val="24"/>
        </w:rPr>
      </w:pPr>
      <w:r w:rsidRPr="003A425A">
        <w:rPr>
          <w:rFonts w:ascii="Times New Roman" w:hAnsi="Times New Roman"/>
          <w:color w:val="00B050"/>
          <w:sz w:val="24"/>
          <w:szCs w:val="24"/>
        </w:rPr>
        <w:t xml:space="preserve">Также qt обеспечивает псевдо ключевое слово </w:t>
      </w:r>
      <w:r w:rsidRPr="003A425A">
        <w:rPr>
          <w:rFonts w:ascii="Times New Roman" w:hAnsi="Times New Roman"/>
          <w:color w:val="00B050"/>
          <w:sz w:val="24"/>
          <w:szCs w:val="24"/>
          <w:lang w:val="en-US"/>
        </w:rPr>
        <w:t>forever</w:t>
      </w:r>
      <w:r w:rsidRPr="003A425A">
        <w:rPr>
          <w:rFonts w:ascii="Times New Roman" w:hAnsi="Times New Roman"/>
          <w:color w:val="00B050"/>
          <w:sz w:val="24"/>
          <w:szCs w:val="24"/>
          <w:lang w:val="be-BY"/>
        </w:rPr>
        <w:t xml:space="preserve"> </w:t>
      </w:r>
      <w:r w:rsidRPr="003A425A">
        <w:rPr>
          <w:rFonts w:ascii="Times New Roman" w:hAnsi="Times New Roman"/>
          <w:color w:val="00B050"/>
          <w:sz w:val="24"/>
          <w:szCs w:val="24"/>
        </w:rPr>
        <w:t>для бесконечных циклов.</w:t>
      </w:r>
    </w:p>
    <w:p w:rsidR="008F0C0C" w:rsidRPr="003A425A" w:rsidRDefault="008F0C0C" w:rsidP="008F0C0C">
      <w:pPr>
        <w:jc w:val="both"/>
        <w:rPr>
          <w:rFonts w:ascii="Times New Roman" w:hAnsi="Times New Roman"/>
          <w:sz w:val="24"/>
          <w:szCs w:val="24"/>
          <w:lang w:val="be-BY"/>
        </w:rPr>
      </w:pPr>
      <w:r w:rsidRPr="003A425A">
        <w:rPr>
          <w:rFonts w:ascii="Times New Roman" w:hAnsi="Times New Roman"/>
          <w:sz w:val="24"/>
          <w:szCs w:val="24"/>
        </w:rPr>
        <w:t xml:space="preserve">Также данные макросы можно убрать при помощи такой строки в файле проекта: CONFIG </w:t>
      </w:r>
      <w:r w:rsidRPr="003A425A">
        <w:rPr>
          <w:rStyle w:val="operator"/>
          <w:rFonts w:ascii="Times New Roman" w:hAnsi="Times New Roman"/>
          <w:sz w:val="24"/>
          <w:szCs w:val="24"/>
        </w:rPr>
        <w:t>+=</w:t>
      </w:r>
      <w:r w:rsidRPr="003A425A">
        <w:rPr>
          <w:rFonts w:ascii="Times New Roman" w:hAnsi="Times New Roman"/>
          <w:sz w:val="24"/>
          <w:szCs w:val="24"/>
        </w:rPr>
        <w:t xml:space="preserve"> no_keywords</w:t>
      </w:r>
      <w:r w:rsidR="00267137" w:rsidRPr="003A425A">
        <w:rPr>
          <w:rFonts w:ascii="Times New Roman" w:hAnsi="Times New Roman"/>
          <w:sz w:val="24"/>
          <w:szCs w:val="24"/>
        </w:rPr>
        <w:t xml:space="preserve">. </w:t>
      </w:r>
      <w:r w:rsidRPr="003A425A">
        <w:rPr>
          <w:rFonts w:ascii="Times New Roman" w:hAnsi="Times New Roman"/>
          <w:sz w:val="24"/>
          <w:szCs w:val="24"/>
        </w:rPr>
        <w:t xml:space="preserve">Qt содержит также несколько классов, которые в некотором отношении походят на контейнеры. Но эти классы не обеспечивают итераторы и не могут использоваться с ключевым словом </w:t>
      </w:r>
      <w:r w:rsidRPr="003A425A">
        <w:rPr>
          <w:rFonts w:ascii="Times New Roman" w:hAnsi="Times New Roman"/>
          <w:sz w:val="24"/>
          <w:szCs w:val="24"/>
          <w:lang w:val="en-US"/>
        </w:rPr>
        <w:t>foreach</w:t>
      </w:r>
      <w:r w:rsidR="00267137" w:rsidRPr="003A425A">
        <w:rPr>
          <w:rFonts w:ascii="Times New Roman" w:hAnsi="Times New Roman"/>
          <w:sz w:val="24"/>
          <w:szCs w:val="24"/>
          <w:lang w:val="be-BY"/>
        </w:rPr>
        <w:t>:</w:t>
      </w:r>
      <w:r w:rsidR="00267137" w:rsidRPr="003A425A">
        <w:rPr>
          <w:rFonts w:ascii="Times New Roman" w:hAnsi="Times New Roman"/>
          <w:color w:val="FFFF00"/>
          <w:sz w:val="24"/>
          <w:szCs w:val="24"/>
          <w:lang w:val="be-BY"/>
        </w:rPr>
        <w:t xml:space="preserve"> </w:t>
      </w:r>
      <w:hyperlink r:id="rId259" w:history="1">
        <w:r w:rsidRPr="003A425A">
          <w:rPr>
            <w:rStyle w:val="a3"/>
            <w:rFonts w:ascii="Times New Roman" w:hAnsi="Times New Roman"/>
            <w:sz w:val="24"/>
            <w:szCs w:val="24"/>
            <w:lang w:val="en-US"/>
          </w:rPr>
          <w:t>QVarLengthArray</w:t>
        </w:r>
      </w:hyperlink>
      <w:r w:rsidRPr="003A425A">
        <w:rPr>
          <w:rFonts w:ascii="Times New Roman" w:hAnsi="Times New Roman"/>
          <w:sz w:val="24"/>
          <w:szCs w:val="24"/>
          <w:lang w:val="be-BY"/>
        </w:rPr>
        <w:t>&lt;</w:t>
      </w:r>
      <w:r w:rsidRPr="003A425A">
        <w:rPr>
          <w:rFonts w:ascii="Times New Roman" w:hAnsi="Times New Roman"/>
          <w:sz w:val="24"/>
          <w:szCs w:val="24"/>
          <w:lang w:val="en-US"/>
        </w:rPr>
        <w:t>T</w:t>
      </w:r>
      <w:r w:rsidRPr="003A425A">
        <w:rPr>
          <w:rFonts w:ascii="Times New Roman" w:hAnsi="Times New Roman"/>
          <w:sz w:val="24"/>
          <w:szCs w:val="24"/>
          <w:lang w:val="be-BY"/>
        </w:rPr>
        <w:t xml:space="preserve">, </w:t>
      </w:r>
      <w:r w:rsidRPr="003A425A">
        <w:rPr>
          <w:rFonts w:ascii="Times New Roman" w:hAnsi="Times New Roman"/>
          <w:sz w:val="24"/>
          <w:szCs w:val="24"/>
          <w:lang w:val="en-US"/>
        </w:rPr>
        <w:t>Prealloc</w:t>
      </w:r>
      <w:r w:rsidRPr="003A425A">
        <w:rPr>
          <w:rFonts w:ascii="Times New Roman" w:hAnsi="Times New Roman"/>
          <w:sz w:val="24"/>
          <w:szCs w:val="24"/>
          <w:lang w:val="be-BY"/>
        </w:rPr>
        <w:t xml:space="preserve">&gt;, </w:t>
      </w:r>
      <w:hyperlink r:id="rId260" w:history="1">
        <w:r w:rsidRPr="003A425A">
          <w:rPr>
            <w:rStyle w:val="a3"/>
            <w:rFonts w:ascii="Times New Roman" w:hAnsi="Times New Roman"/>
            <w:sz w:val="24"/>
            <w:szCs w:val="24"/>
            <w:lang w:val="en-US"/>
          </w:rPr>
          <w:t>QCache</w:t>
        </w:r>
      </w:hyperlink>
      <w:r w:rsidRPr="003A425A">
        <w:rPr>
          <w:rFonts w:ascii="Times New Roman" w:hAnsi="Times New Roman"/>
          <w:sz w:val="24"/>
          <w:szCs w:val="24"/>
          <w:lang w:val="be-BY"/>
        </w:rPr>
        <w:t>&lt;</w:t>
      </w:r>
      <w:r w:rsidRPr="003A425A">
        <w:rPr>
          <w:rFonts w:ascii="Times New Roman" w:hAnsi="Times New Roman"/>
          <w:sz w:val="24"/>
          <w:szCs w:val="24"/>
          <w:lang w:val="en-US"/>
        </w:rPr>
        <w:t>Key</w:t>
      </w:r>
      <w:r w:rsidRPr="003A425A">
        <w:rPr>
          <w:rFonts w:ascii="Times New Roman" w:hAnsi="Times New Roman"/>
          <w:sz w:val="24"/>
          <w:szCs w:val="24"/>
          <w:lang w:val="be-BY"/>
        </w:rPr>
        <w:t xml:space="preserve">, </w:t>
      </w:r>
      <w:r w:rsidRPr="003A425A">
        <w:rPr>
          <w:rFonts w:ascii="Times New Roman" w:hAnsi="Times New Roman"/>
          <w:sz w:val="24"/>
          <w:szCs w:val="24"/>
          <w:lang w:val="en-US"/>
        </w:rPr>
        <w:t>T</w:t>
      </w:r>
      <w:r w:rsidRPr="003A425A">
        <w:rPr>
          <w:rFonts w:ascii="Times New Roman" w:hAnsi="Times New Roman"/>
          <w:sz w:val="24"/>
          <w:szCs w:val="24"/>
          <w:lang w:val="be-BY"/>
        </w:rPr>
        <w:t xml:space="preserve">&gt;, </w:t>
      </w:r>
      <w:hyperlink r:id="rId261" w:history="1">
        <w:r w:rsidRPr="003A425A">
          <w:rPr>
            <w:rStyle w:val="a3"/>
            <w:rFonts w:ascii="Times New Roman" w:hAnsi="Times New Roman"/>
            <w:sz w:val="24"/>
            <w:szCs w:val="24"/>
            <w:lang w:val="en-US"/>
          </w:rPr>
          <w:t>QContiguousCache</w:t>
        </w:r>
      </w:hyperlink>
      <w:r w:rsidRPr="003A425A">
        <w:rPr>
          <w:rFonts w:ascii="Times New Roman" w:hAnsi="Times New Roman"/>
          <w:sz w:val="24"/>
          <w:szCs w:val="24"/>
          <w:lang w:val="be-BY"/>
        </w:rPr>
        <w:t>&lt;</w:t>
      </w:r>
      <w:r w:rsidRPr="003A425A">
        <w:rPr>
          <w:rFonts w:ascii="Times New Roman" w:hAnsi="Times New Roman"/>
          <w:sz w:val="24"/>
          <w:szCs w:val="24"/>
          <w:lang w:val="en-US"/>
        </w:rPr>
        <w:t>T</w:t>
      </w:r>
      <w:r w:rsidRPr="003A425A">
        <w:rPr>
          <w:rFonts w:ascii="Times New Roman" w:hAnsi="Times New Roman"/>
          <w:sz w:val="24"/>
          <w:szCs w:val="24"/>
          <w:lang w:val="be-BY"/>
        </w:rPr>
        <w:t xml:space="preserve">&gt;, </w:t>
      </w:r>
      <w:hyperlink r:id="rId262" w:history="1">
        <w:r w:rsidRPr="003A425A">
          <w:rPr>
            <w:rStyle w:val="a3"/>
            <w:rFonts w:ascii="Times New Roman" w:hAnsi="Times New Roman"/>
            <w:sz w:val="24"/>
            <w:szCs w:val="24"/>
            <w:lang w:val="en-US"/>
          </w:rPr>
          <w:t>QPair</w:t>
        </w:r>
      </w:hyperlink>
      <w:r w:rsidRPr="003A425A">
        <w:rPr>
          <w:rFonts w:ascii="Times New Roman" w:hAnsi="Times New Roman"/>
          <w:sz w:val="24"/>
          <w:szCs w:val="24"/>
          <w:lang w:val="be-BY"/>
        </w:rPr>
        <w:t>&lt;</w:t>
      </w:r>
      <w:r w:rsidRPr="003A425A">
        <w:rPr>
          <w:rFonts w:ascii="Times New Roman" w:hAnsi="Times New Roman"/>
          <w:sz w:val="24"/>
          <w:szCs w:val="24"/>
          <w:lang w:val="en-US"/>
        </w:rPr>
        <w:t>T</w:t>
      </w:r>
      <w:r w:rsidRPr="003A425A">
        <w:rPr>
          <w:rFonts w:ascii="Times New Roman" w:hAnsi="Times New Roman"/>
          <w:sz w:val="24"/>
          <w:szCs w:val="24"/>
          <w:lang w:val="be-BY"/>
        </w:rPr>
        <w:t xml:space="preserve">1, </w:t>
      </w:r>
      <w:r w:rsidRPr="003A425A">
        <w:rPr>
          <w:rFonts w:ascii="Times New Roman" w:hAnsi="Times New Roman"/>
          <w:sz w:val="24"/>
          <w:szCs w:val="24"/>
          <w:lang w:val="en-US"/>
        </w:rPr>
        <w:t>T</w:t>
      </w:r>
      <w:r w:rsidRPr="003A425A">
        <w:rPr>
          <w:rFonts w:ascii="Times New Roman" w:hAnsi="Times New Roman"/>
          <w:sz w:val="24"/>
          <w:szCs w:val="24"/>
          <w:lang w:val="be-BY"/>
        </w:rPr>
        <w:t>2&gt; (</w:t>
      </w:r>
      <w:r w:rsidRPr="003A425A">
        <w:rPr>
          <w:rFonts w:ascii="Times New Roman" w:hAnsi="Times New Roman"/>
          <w:i/>
          <w:sz w:val="24"/>
          <w:szCs w:val="24"/>
          <w:lang w:val="be-BY"/>
        </w:rPr>
        <w:t>о них подробнее будет вестись речь ниже</w:t>
      </w:r>
      <w:r w:rsidRPr="003A425A">
        <w:rPr>
          <w:rFonts w:ascii="Times New Roman" w:hAnsi="Times New Roman"/>
          <w:sz w:val="24"/>
          <w:szCs w:val="24"/>
          <w:lang w:val="be-BY"/>
        </w:rPr>
        <w:t>).</w:t>
      </w:r>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lang w:val="be-BY"/>
        </w:rPr>
        <w:t xml:space="preserve">Также есть некоторые нешаблонные типы, которые соревнуются с контейнерами: </w:t>
      </w:r>
      <w:hyperlink r:id="rId263" w:history="1">
        <w:r w:rsidRPr="003A425A">
          <w:rPr>
            <w:rStyle w:val="a3"/>
            <w:rFonts w:ascii="Times New Roman" w:hAnsi="Times New Roman"/>
            <w:color w:val="auto"/>
            <w:sz w:val="24"/>
            <w:szCs w:val="24"/>
          </w:rPr>
          <w:t>QBitArray</w:t>
        </w:r>
      </w:hyperlink>
      <w:r w:rsidRPr="003A425A">
        <w:rPr>
          <w:rFonts w:ascii="Times New Roman" w:hAnsi="Times New Roman"/>
          <w:sz w:val="24"/>
          <w:szCs w:val="24"/>
        </w:rPr>
        <w:t xml:space="preserve">, </w:t>
      </w:r>
      <w:hyperlink r:id="rId264" w:history="1">
        <w:r w:rsidRPr="003A425A">
          <w:rPr>
            <w:rStyle w:val="a3"/>
            <w:rFonts w:ascii="Times New Roman" w:hAnsi="Times New Roman"/>
            <w:color w:val="auto"/>
            <w:sz w:val="24"/>
            <w:szCs w:val="24"/>
          </w:rPr>
          <w:t>QByteArray</w:t>
        </w:r>
      </w:hyperlink>
      <w:r w:rsidRPr="003A425A">
        <w:rPr>
          <w:rFonts w:ascii="Times New Roman" w:hAnsi="Times New Roman"/>
          <w:sz w:val="24"/>
          <w:szCs w:val="24"/>
        </w:rPr>
        <w:t xml:space="preserve">, </w:t>
      </w:r>
      <w:hyperlink r:id="rId265" w:history="1">
        <w:r w:rsidRPr="003A425A">
          <w:rPr>
            <w:rStyle w:val="a3"/>
            <w:rFonts w:ascii="Times New Roman" w:hAnsi="Times New Roman"/>
            <w:color w:val="auto"/>
            <w:sz w:val="24"/>
            <w:szCs w:val="24"/>
          </w:rPr>
          <w:t>QString</w:t>
        </w:r>
      </w:hyperlink>
      <w:r w:rsidRPr="003A425A">
        <w:rPr>
          <w:rFonts w:ascii="Times New Roman" w:hAnsi="Times New Roman"/>
          <w:sz w:val="24"/>
          <w:szCs w:val="24"/>
        </w:rPr>
        <w:t xml:space="preserve">, and </w:t>
      </w:r>
      <w:hyperlink r:id="rId266" w:history="1">
        <w:r w:rsidRPr="003A425A">
          <w:rPr>
            <w:rStyle w:val="a3"/>
            <w:rFonts w:ascii="Times New Roman" w:hAnsi="Times New Roman"/>
            <w:color w:val="auto"/>
            <w:sz w:val="24"/>
            <w:szCs w:val="24"/>
          </w:rPr>
          <w:t>QStringList</w:t>
        </w:r>
      </w:hyperlink>
      <w:r w:rsidRPr="003A425A">
        <w:rPr>
          <w:rFonts w:ascii="Times New Roman" w:hAnsi="Times New Roman"/>
          <w:sz w:val="24"/>
          <w:szCs w:val="24"/>
        </w:rPr>
        <w:t xml:space="preserve">. </w:t>
      </w:r>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Сложность алгоритма – это то, насколько быстро (или медленно) работает функция, если размер контейнера возрастает. Например, вставка элемента в середину списка является очень быстрой, тогда как для вектора это очень затратная операция, которая требует перемещения в памяти половины элементов вектора. Для описания алгоритма используется следующая терминология: </w:t>
      </w:r>
    </w:p>
    <w:p w:rsidR="008F0C0C" w:rsidRPr="003A425A" w:rsidRDefault="008F0C0C" w:rsidP="004D4FF9">
      <w:pPr>
        <w:pStyle w:val="a8"/>
        <w:numPr>
          <w:ilvl w:val="0"/>
          <w:numId w:val="6"/>
        </w:numPr>
        <w:jc w:val="both"/>
        <w:rPr>
          <w:rFonts w:ascii="Times New Roman" w:hAnsi="Times New Roman"/>
          <w:sz w:val="24"/>
          <w:szCs w:val="24"/>
          <w:lang w:val="be-BY"/>
        </w:rPr>
      </w:pPr>
      <w:r w:rsidRPr="003A425A">
        <w:rPr>
          <w:rFonts w:ascii="Times New Roman" w:hAnsi="Times New Roman"/>
          <w:sz w:val="24"/>
          <w:szCs w:val="24"/>
          <w:lang w:val="be-BY"/>
        </w:rPr>
        <w:t>Постоянное время: время выполнения функции не зависит от числа элементов в контейнере.</w:t>
      </w:r>
    </w:p>
    <w:p w:rsidR="008F0C0C" w:rsidRPr="003A425A" w:rsidRDefault="008F0C0C" w:rsidP="004D4FF9">
      <w:pPr>
        <w:pStyle w:val="a8"/>
        <w:numPr>
          <w:ilvl w:val="0"/>
          <w:numId w:val="6"/>
        </w:numPr>
        <w:jc w:val="both"/>
        <w:rPr>
          <w:rFonts w:ascii="Times New Roman" w:hAnsi="Times New Roman"/>
          <w:sz w:val="24"/>
          <w:szCs w:val="24"/>
          <w:lang w:val="be-BY"/>
        </w:rPr>
      </w:pPr>
      <w:r w:rsidRPr="003A425A">
        <w:rPr>
          <w:rFonts w:ascii="Times New Roman" w:hAnsi="Times New Roman"/>
          <w:sz w:val="24"/>
          <w:szCs w:val="24"/>
          <w:lang w:val="be-BY"/>
        </w:rPr>
        <w:t>Логарифмическое время: время выполнения пропорционально логарифму количества элементов контейнера.</w:t>
      </w:r>
    </w:p>
    <w:p w:rsidR="008F0C0C" w:rsidRPr="003A425A" w:rsidRDefault="008F0C0C" w:rsidP="004D4FF9">
      <w:pPr>
        <w:pStyle w:val="a8"/>
        <w:numPr>
          <w:ilvl w:val="0"/>
          <w:numId w:val="6"/>
        </w:numPr>
        <w:jc w:val="both"/>
        <w:rPr>
          <w:rFonts w:ascii="Times New Roman" w:hAnsi="Times New Roman"/>
          <w:sz w:val="24"/>
          <w:szCs w:val="24"/>
          <w:lang w:val="be-BY"/>
        </w:rPr>
      </w:pPr>
      <w:r w:rsidRPr="003A425A">
        <w:rPr>
          <w:rFonts w:ascii="Times New Roman" w:hAnsi="Times New Roman"/>
          <w:sz w:val="24"/>
          <w:szCs w:val="24"/>
          <w:lang w:val="be-BY"/>
        </w:rPr>
        <w:t>Линейное время: время выполнения пропорционално количеству элементов контейнера.</w:t>
      </w:r>
    </w:p>
    <w:p w:rsidR="008F0C0C" w:rsidRPr="003A425A" w:rsidRDefault="008F0C0C" w:rsidP="004D4FF9">
      <w:pPr>
        <w:pStyle w:val="a8"/>
        <w:numPr>
          <w:ilvl w:val="0"/>
          <w:numId w:val="6"/>
        </w:numPr>
        <w:jc w:val="both"/>
        <w:rPr>
          <w:rFonts w:ascii="Times New Roman" w:hAnsi="Times New Roman"/>
          <w:sz w:val="24"/>
          <w:szCs w:val="24"/>
          <w:lang w:val="be-BY"/>
        </w:rPr>
      </w:pPr>
      <w:r w:rsidRPr="003A425A">
        <w:rPr>
          <w:rFonts w:ascii="Times New Roman" w:hAnsi="Times New Roman"/>
          <w:sz w:val="24"/>
          <w:szCs w:val="24"/>
          <w:lang w:val="be-BY"/>
        </w:rPr>
        <w:t>Линейно-логарифмическое время: функция асимптотически медленнее, чем линейная, но бытсрее чем логарифмическая.</w:t>
      </w:r>
    </w:p>
    <w:p w:rsidR="008F0C0C" w:rsidRPr="003A425A" w:rsidRDefault="008F0C0C" w:rsidP="004D4FF9">
      <w:pPr>
        <w:pStyle w:val="a8"/>
        <w:numPr>
          <w:ilvl w:val="0"/>
          <w:numId w:val="6"/>
        </w:numPr>
        <w:jc w:val="both"/>
        <w:rPr>
          <w:rFonts w:ascii="Times New Roman" w:hAnsi="Times New Roman"/>
          <w:sz w:val="24"/>
          <w:szCs w:val="24"/>
          <w:lang w:val="be-BY"/>
        </w:rPr>
      </w:pPr>
      <w:r w:rsidRPr="003A425A">
        <w:rPr>
          <w:rFonts w:ascii="Times New Roman" w:hAnsi="Times New Roman"/>
          <w:sz w:val="24"/>
          <w:szCs w:val="24"/>
          <w:lang w:val="be-BY"/>
        </w:rPr>
        <w:t>Квадратичное время: время выполнения пропорционално квадрату количества элементов контейнера.</w:t>
      </w:r>
    </w:p>
    <w:p w:rsidR="008F0C0C" w:rsidRPr="003A425A" w:rsidRDefault="008F0C0C" w:rsidP="008F0C0C">
      <w:pPr>
        <w:jc w:val="both"/>
        <w:rPr>
          <w:rFonts w:ascii="Times New Roman" w:hAnsi="Times New Roman"/>
          <w:i/>
          <w:sz w:val="24"/>
          <w:szCs w:val="24"/>
          <w:lang w:val="be-BY"/>
        </w:rPr>
      </w:pPr>
      <w:r w:rsidRPr="003A425A">
        <w:rPr>
          <w:rFonts w:ascii="Times New Roman" w:hAnsi="Times New Roman"/>
          <w:i/>
          <w:sz w:val="24"/>
          <w:szCs w:val="24"/>
          <w:lang w:val="be-BY"/>
        </w:rPr>
        <w:t>В данной части есть таблица, которая показывает скорость некоторых операций по отношению к некоторым контейнерам.</w:t>
      </w:r>
    </w:p>
    <w:p w:rsidR="008F0C0C" w:rsidRPr="003A425A" w:rsidRDefault="00953454" w:rsidP="008F0C0C">
      <w:pPr>
        <w:jc w:val="both"/>
        <w:rPr>
          <w:rFonts w:ascii="Times New Roman" w:hAnsi="Times New Roman"/>
          <w:sz w:val="24"/>
          <w:szCs w:val="24"/>
        </w:rPr>
      </w:pPr>
      <w:hyperlink r:id="rId267" w:history="1">
        <w:r w:rsidR="008F0C0C" w:rsidRPr="003A425A">
          <w:rPr>
            <w:rStyle w:val="a3"/>
            <w:rFonts w:ascii="Times New Roman" w:hAnsi="Times New Roman"/>
            <w:sz w:val="24"/>
            <w:szCs w:val="24"/>
          </w:rPr>
          <w:t>QVector</w:t>
        </w:r>
      </w:hyperlink>
      <w:r w:rsidR="008F0C0C" w:rsidRPr="003A425A">
        <w:rPr>
          <w:rFonts w:ascii="Times New Roman" w:hAnsi="Times New Roman"/>
          <w:sz w:val="24"/>
          <w:szCs w:val="24"/>
          <w:lang w:val="be-BY"/>
        </w:rPr>
        <w:t>&lt;</w:t>
      </w:r>
      <w:r w:rsidR="008F0C0C" w:rsidRPr="003A425A">
        <w:rPr>
          <w:rFonts w:ascii="Times New Roman" w:hAnsi="Times New Roman"/>
          <w:sz w:val="24"/>
          <w:szCs w:val="24"/>
        </w:rPr>
        <w:t>T</w:t>
      </w:r>
      <w:r w:rsidR="008F0C0C" w:rsidRPr="003A425A">
        <w:rPr>
          <w:rFonts w:ascii="Times New Roman" w:hAnsi="Times New Roman"/>
          <w:sz w:val="24"/>
          <w:szCs w:val="24"/>
          <w:lang w:val="be-BY"/>
        </w:rPr>
        <w:t xml:space="preserve">&gt;, </w:t>
      </w:r>
      <w:hyperlink r:id="rId268" w:history="1">
        <w:r w:rsidR="008F0C0C" w:rsidRPr="003A425A">
          <w:rPr>
            <w:rStyle w:val="a3"/>
            <w:rFonts w:ascii="Times New Roman" w:hAnsi="Times New Roman"/>
            <w:sz w:val="24"/>
            <w:szCs w:val="24"/>
          </w:rPr>
          <w:t>QString</w:t>
        </w:r>
      </w:hyperlink>
      <w:r w:rsidR="008F0C0C" w:rsidRPr="003A425A">
        <w:rPr>
          <w:rFonts w:ascii="Times New Roman" w:hAnsi="Times New Roman"/>
          <w:sz w:val="24"/>
          <w:szCs w:val="24"/>
          <w:lang w:val="be-BY"/>
        </w:rPr>
        <w:t xml:space="preserve">, </w:t>
      </w:r>
      <w:r w:rsidR="008F0C0C" w:rsidRPr="003A425A">
        <w:rPr>
          <w:rFonts w:ascii="Times New Roman" w:hAnsi="Times New Roman"/>
          <w:sz w:val="24"/>
          <w:szCs w:val="24"/>
        </w:rPr>
        <w:t>and</w:t>
      </w:r>
      <w:r w:rsidR="008F0C0C" w:rsidRPr="003A425A">
        <w:rPr>
          <w:rFonts w:ascii="Times New Roman" w:hAnsi="Times New Roman"/>
          <w:sz w:val="24"/>
          <w:szCs w:val="24"/>
          <w:lang w:val="be-BY"/>
        </w:rPr>
        <w:t xml:space="preserve"> </w:t>
      </w:r>
      <w:hyperlink r:id="rId269" w:history="1">
        <w:r w:rsidR="008F0C0C" w:rsidRPr="003A425A">
          <w:rPr>
            <w:rStyle w:val="a3"/>
            <w:rFonts w:ascii="Times New Roman" w:hAnsi="Times New Roman"/>
            <w:sz w:val="24"/>
            <w:szCs w:val="24"/>
          </w:rPr>
          <w:t>QByteArray</w:t>
        </w:r>
      </w:hyperlink>
      <w:r w:rsidR="008F0C0C" w:rsidRPr="003A425A">
        <w:rPr>
          <w:rFonts w:ascii="Times New Roman" w:hAnsi="Times New Roman"/>
          <w:sz w:val="24"/>
          <w:szCs w:val="24"/>
          <w:lang w:val="be-BY"/>
        </w:rPr>
        <w:t xml:space="preserve"> сохраняют свои значения рядом в памяти, </w:t>
      </w:r>
      <w:hyperlink r:id="rId270" w:history="1">
        <w:r w:rsidR="008F0C0C" w:rsidRPr="003A425A">
          <w:rPr>
            <w:rStyle w:val="a3"/>
            <w:rFonts w:ascii="Times New Roman" w:hAnsi="Times New Roman"/>
            <w:sz w:val="24"/>
            <w:szCs w:val="24"/>
          </w:rPr>
          <w:t>QList</w:t>
        </w:r>
      </w:hyperlink>
      <w:r w:rsidR="008F0C0C" w:rsidRPr="003A425A">
        <w:rPr>
          <w:rFonts w:ascii="Times New Roman" w:hAnsi="Times New Roman"/>
          <w:sz w:val="24"/>
          <w:szCs w:val="24"/>
          <w:lang w:val="be-BY"/>
        </w:rPr>
        <w:t>&lt;</w:t>
      </w:r>
      <w:r w:rsidR="008F0C0C" w:rsidRPr="003A425A">
        <w:rPr>
          <w:rFonts w:ascii="Times New Roman" w:hAnsi="Times New Roman"/>
          <w:sz w:val="24"/>
          <w:szCs w:val="24"/>
        </w:rPr>
        <w:t>T</w:t>
      </w:r>
      <w:r w:rsidR="008F0C0C" w:rsidRPr="003A425A">
        <w:rPr>
          <w:rFonts w:ascii="Times New Roman" w:hAnsi="Times New Roman"/>
          <w:sz w:val="24"/>
          <w:szCs w:val="24"/>
          <w:lang w:val="be-BY"/>
        </w:rPr>
        <w:t xml:space="preserve">&gt; удерживает масив указателей на данные, что обеспечивает основанный на индексах </w:t>
      </w:r>
      <w:r w:rsidR="008F0C0C" w:rsidRPr="003A425A">
        <w:rPr>
          <w:rFonts w:ascii="Times New Roman" w:hAnsi="Times New Roman"/>
          <w:sz w:val="24"/>
          <w:szCs w:val="24"/>
          <w:lang w:val="be-BY"/>
        </w:rPr>
        <w:lastRenderedPageBreak/>
        <w:t xml:space="preserve">доступ. </w:t>
      </w:r>
      <w:hyperlink r:id="rId271" w:history="1">
        <w:r w:rsidR="008F0C0C" w:rsidRPr="003A425A">
          <w:rPr>
            <w:rStyle w:val="a3"/>
            <w:rFonts w:ascii="Times New Roman" w:hAnsi="Times New Roman"/>
            <w:sz w:val="24"/>
            <w:szCs w:val="24"/>
          </w:rPr>
          <w:t>QHash</w:t>
        </w:r>
      </w:hyperlink>
      <w:r w:rsidR="008F0C0C" w:rsidRPr="003A425A">
        <w:rPr>
          <w:rFonts w:ascii="Times New Roman" w:hAnsi="Times New Roman"/>
          <w:sz w:val="24"/>
          <w:szCs w:val="24"/>
        </w:rPr>
        <w:t xml:space="preserve">&lt;Key, T&gt; содержит хэш-таблицу, чей размер пропорционален числу элементов в хэше. </w:t>
      </w:r>
    </w:p>
    <w:p w:rsidR="008F0C0C" w:rsidRPr="003A425A" w:rsidRDefault="008F0C0C" w:rsidP="008F0C0C">
      <w:pPr>
        <w:jc w:val="both"/>
        <w:rPr>
          <w:rFonts w:ascii="Times New Roman" w:hAnsi="Times New Roman"/>
          <w:i/>
          <w:sz w:val="24"/>
          <w:szCs w:val="24"/>
        </w:rPr>
      </w:pPr>
      <w:r w:rsidRPr="003A425A">
        <w:rPr>
          <w:rFonts w:ascii="Times New Roman" w:hAnsi="Times New Roman"/>
          <w:i/>
          <w:sz w:val="24"/>
          <w:szCs w:val="24"/>
        </w:rPr>
        <w:t>Также там описана стратегия перевыделения памяти по мере увеличения размера строки.</w:t>
      </w:r>
      <w:r w:rsidR="009B6458" w:rsidRPr="003A425A">
        <w:rPr>
          <w:rFonts w:ascii="Times New Roman" w:hAnsi="Times New Roman"/>
          <w:i/>
          <w:sz w:val="24"/>
          <w:szCs w:val="24"/>
        </w:rPr>
        <w:t xml:space="preserve"> </w:t>
      </w:r>
    </w:p>
    <w:p w:rsidR="008F0C0C" w:rsidRPr="003A425A" w:rsidRDefault="00953454" w:rsidP="008F0C0C">
      <w:pPr>
        <w:jc w:val="both"/>
        <w:rPr>
          <w:rFonts w:ascii="Times New Roman" w:hAnsi="Times New Roman"/>
          <w:sz w:val="24"/>
          <w:szCs w:val="24"/>
        </w:rPr>
      </w:pPr>
      <w:hyperlink r:id="rId272" w:history="1">
        <w:r w:rsidR="008F0C0C" w:rsidRPr="003A425A">
          <w:rPr>
            <w:rStyle w:val="a3"/>
            <w:rFonts w:ascii="Times New Roman" w:hAnsi="Times New Roman"/>
            <w:sz w:val="24"/>
            <w:szCs w:val="24"/>
            <w:lang w:val="en-US"/>
          </w:rPr>
          <w:t>QVector</w:t>
        </w:r>
      </w:hyperlink>
      <w:r w:rsidR="008F0C0C" w:rsidRPr="003A425A">
        <w:rPr>
          <w:rFonts w:ascii="Times New Roman" w:hAnsi="Times New Roman"/>
          <w:sz w:val="24"/>
          <w:szCs w:val="24"/>
        </w:rPr>
        <w:t>&lt;</w:t>
      </w:r>
      <w:r w:rsidR="008F0C0C" w:rsidRPr="003A425A">
        <w:rPr>
          <w:rFonts w:ascii="Times New Roman" w:hAnsi="Times New Roman"/>
          <w:sz w:val="24"/>
          <w:szCs w:val="24"/>
          <w:lang w:val="en-US"/>
        </w:rPr>
        <w:t>T</w:t>
      </w:r>
      <w:r w:rsidR="008F0C0C" w:rsidRPr="003A425A">
        <w:rPr>
          <w:rFonts w:ascii="Times New Roman" w:hAnsi="Times New Roman"/>
          <w:sz w:val="24"/>
          <w:szCs w:val="24"/>
        </w:rPr>
        <w:t xml:space="preserve">&gt;, </w:t>
      </w:r>
      <w:hyperlink r:id="rId273" w:history="1">
        <w:r w:rsidR="008F0C0C" w:rsidRPr="003A425A">
          <w:rPr>
            <w:rStyle w:val="a3"/>
            <w:rFonts w:ascii="Times New Roman" w:hAnsi="Times New Roman"/>
            <w:sz w:val="24"/>
            <w:szCs w:val="24"/>
            <w:lang w:val="en-US"/>
          </w:rPr>
          <w:t>QHash</w:t>
        </w:r>
      </w:hyperlink>
      <w:r w:rsidR="008F0C0C" w:rsidRPr="003A425A">
        <w:rPr>
          <w:rFonts w:ascii="Times New Roman" w:hAnsi="Times New Roman"/>
          <w:sz w:val="24"/>
          <w:szCs w:val="24"/>
        </w:rPr>
        <w:t>&lt;</w:t>
      </w:r>
      <w:r w:rsidR="008F0C0C" w:rsidRPr="003A425A">
        <w:rPr>
          <w:rFonts w:ascii="Times New Roman" w:hAnsi="Times New Roman"/>
          <w:sz w:val="24"/>
          <w:szCs w:val="24"/>
          <w:lang w:val="en-US"/>
        </w:rPr>
        <w:t>Key</w:t>
      </w:r>
      <w:r w:rsidR="008F0C0C" w:rsidRPr="003A425A">
        <w:rPr>
          <w:rFonts w:ascii="Times New Roman" w:hAnsi="Times New Roman"/>
          <w:sz w:val="24"/>
          <w:szCs w:val="24"/>
        </w:rPr>
        <w:t xml:space="preserve">, </w:t>
      </w:r>
      <w:r w:rsidR="008F0C0C" w:rsidRPr="003A425A">
        <w:rPr>
          <w:rFonts w:ascii="Times New Roman" w:hAnsi="Times New Roman"/>
          <w:sz w:val="24"/>
          <w:szCs w:val="24"/>
          <w:lang w:val="en-US"/>
        </w:rPr>
        <w:t>T</w:t>
      </w:r>
      <w:r w:rsidR="008F0C0C" w:rsidRPr="003A425A">
        <w:rPr>
          <w:rFonts w:ascii="Times New Roman" w:hAnsi="Times New Roman"/>
          <w:sz w:val="24"/>
          <w:szCs w:val="24"/>
        </w:rPr>
        <w:t xml:space="preserve">&gt;, </w:t>
      </w:r>
      <w:hyperlink r:id="rId274" w:history="1">
        <w:r w:rsidR="008F0C0C" w:rsidRPr="003A425A">
          <w:rPr>
            <w:rStyle w:val="a3"/>
            <w:rFonts w:ascii="Times New Roman" w:hAnsi="Times New Roman"/>
            <w:sz w:val="24"/>
            <w:szCs w:val="24"/>
            <w:lang w:val="en-US"/>
          </w:rPr>
          <w:t>QSet</w:t>
        </w:r>
      </w:hyperlink>
      <w:r w:rsidR="008F0C0C" w:rsidRPr="003A425A">
        <w:rPr>
          <w:rFonts w:ascii="Times New Roman" w:hAnsi="Times New Roman"/>
          <w:sz w:val="24"/>
          <w:szCs w:val="24"/>
        </w:rPr>
        <w:t>&lt;</w:t>
      </w:r>
      <w:r w:rsidR="008F0C0C" w:rsidRPr="003A425A">
        <w:rPr>
          <w:rFonts w:ascii="Times New Roman" w:hAnsi="Times New Roman"/>
          <w:sz w:val="24"/>
          <w:szCs w:val="24"/>
          <w:lang w:val="en-US"/>
        </w:rPr>
        <w:t>T</w:t>
      </w:r>
      <w:r w:rsidR="008F0C0C" w:rsidRPr="003A425A">
        <w:rPr>
          <w:rFonts w:ascii="Times New Roman" w:hAnsi="Times New Roman"/>
          <w:sz w:val="24"/>
          <w:szCs w:val="24"/>
        </w:rPr>
        <w:t xml:space="preserve">&gt;, </w:t>
      </w:r>
      <w:hyperlink r:id="rId275" w:history="1">
        <w:r w:rsidR="008F0C0C" w:rsidRPr="003A425A">
          <w:rPr>
            <w:rStyle w:val="a3"/>
            <w:rFonts w:ascii="Times New Roman" w:hAnsi="Times New Roman"/>
            <w:sz w:val="24"/>
            <w:szCs w:val="24"/>
            <w:lang w:val="en-US"/>
          </w:rPr>
          <w:t>QString</w:t>
        </w:r>
      </w:hyperlink>
      <w:r w:rsidR="008F0C0C" w:rsidRPr="003A425A">
        <w:rPr>
          <w:rFonts w:ascii="Times New Roman" w:hAnsi="Times New Roman"/>
          <w:sz w:val="24"/>
          <w:szCs w:val="24"/>
        </w:rPr>
        <w:t xml:space="preserve">, </w:t>
      </w:r>
      <w:r w:rsidR="008F0C0C" w:rsidRPr="003A425A">
        <w:rPr>
          <w:rFonts w:ascii="Times New Roman" w:hAnsi="Times New Roman"/>
          <w:sz w:val="24"/>
          <w:szCs w:val="24"/>
          <w:lang w:val="en-US"/>
        </w:rPr>
        <w:t>and</w:t>
      </w:r>
      <w:r w:rsidR="008F0C0C" w:rsidRPr="003A425A">
        <w:rPr>
          <w:rFonts w:ascii="Times New Roman" w:hAnsi="Times New Roman"/>
          <w:sz w:val="24"/>
          <w:szCs w:val="24"/>
        </w:rPr>
        <w:t xml:space="preserve"> </w:t>
      </w:r>
      <w:hyperlink r:id="rId276" w:history="1">
        <w:r w:rsidR="008F0C0C" w:rsidRPr="003A425A">
          <w:rPr>
            <w:rStyle w:val="a3"/>
            <w:rFonts w:ascii="Times New Roman" w:hAnsi="Times New Roman"/>
            <w:sz w:val="24"/>
            <w:szCs w:val="24"/>
            <w:lang w:val="en-US"/>
          </w:rPr>
          <w:t>QByteArray</w:t>
        </w:r>
      </w:hyperlink>
      <w:r w:rsidR="008F0C0C" w:rsidRPr="003A425A">
        <w:rPr>
          <w:rFonts w:ascii="Times New Roman" w:hAnsi="Times New Roman"/>
          <w:sz w:val="24"/>
          <w:szCs w:val="24"/>
        </w:rPr>
        <w:t xml:space="preserve"> обеспечивают три функции для контроля алгоритма перераспределения памяти: </w:t>
      </w:r>
      <w:r w:rsidR="008F0C0C" w:rsidRPr="003A425A">
        <w:rPr>
          <w:rFonts w:ascii="Times New Roman" w:hAnsi="Times New Roman"/>
          <w:sz w:val="24"/>
          <w:szCs w:val="24"/>
          <w:lang w:val="en-US"/>
        </w:rPr>
        <w:t>capacity</w:t>
      </w:r>
      <w:r w:rsidR="008F0C0C" w:rsidRPr="003A425A">
        <w:rPr>
          <w:rFonts w:ascii="Times New Roman" w:hAnsi="Times New Roman"/>
          <w:sz w:val="24"/>
          <w:szCs w:val="24"/>
        </w:rPr>
        <w:t xml:space="preserve">(), </w:t>
      </w:r>
      <w:r w:rsidR="008F0C0C" w:rsidRPr="003A425A">
        <w:rPr>
          <w:rFonts w:ascii="Times New Roman" w:hAnsi="Times New Roman"/>
          <w:sz w:val="24"/>
          <w:szCs w:val="24"/>
          <w:lang w:val="en-US"/>
        </w:rPr>
        <w:t>reserve</w:t>
      </w:r>
      <w:r w:rsidR="008F0C0C" w:rsidRPr="003A425A">
        <w:rPr>
          <w:rFonts w:ascii="Times New Roman" w:hAnsi="Times New Roman"/>
          <w:sz w:val="24"/>
          <w:szCs w:val="24"/>
        </w:rPr>
        <w:t xml:space="preserve">(), </w:t>
      </w:r>
      <w:r w:rsidR="008F0C0C" w:rsidRPr="003A425A">
        <w:rPr>
          <w:rFonts w:ascii="Times New Roman" w:hAnsi="Times New Roman"/>
          <w:sz w:val="24"/>
          <w:szCs w:val="24"/>
          <w:lang w:val="en-US"/>
        </w:rPr>
        <w:t>squeeze</w:t>
      </w:r>
      <w:r w:rsidR="008F0C0C" w:rsidRPr="003A425A">
        <w:rPr>
          <w:rFonts w:ascii="Times New Roman" w:hAnsi="Times New Roman"/>
          <w:sz w:val="24"/>
          <w:szCs w:val="24"/>
        </w:rPr>
        <w:t xml:space="preserve">(). Если вы знаете, сколько точно элементов в вашем контейнере, то вы можете вначале вызвать функцию </w:t>
      </w:r>
      <w:r w:rsidR="008F0C0C" w:rsidRPr="003A425A">
        <w:rPr>
          <w:rFonts w:ascii="Times New Roman" w:hAnsi="Times New Roman"/>
          <w:color w:val="00B050"/>
          <w:sz w:val="24"/>
          <w:szCs w:val="24"/>
          <w:lang w:val="en-US"/>
        </w:rPr>
        <w:t>reserve</w:t>
      </w:r>
      <w:r w:rsidR="008F0C0C" w:rsidRPr="003A425A">
        <w:rPr>
          <w:rFonts w:ascii="Times New Roman" w:hAnsi="Times New Roman"/>
          <w:color w:val="00B050"/>
          <w:sz w:val="24"/>
          <w:szCs w:val="24"/>
          <w:lang w:val="be-BY"/>
        </w:rPr>
        <w:t>()</w:t>
      </w:r>
      <w:r w:rsidR="008F0C0C" w:rsidRPr="003A425A">
        <w:rPr>
          <w:rFonts w:ascii="Times New Roman" w:hAnsi="Times New Roman"/>
          <w:sz w:val="24"/>
          <w:szCs w:val="24"/>
          <w:lang w:val="be-BY"/>
        </w:rPr>
        <w:t>, а затем заполн</w:t>
      </w:r>
      <w:r w:rsidR="008F0C0C" w:rsidRPr="003A425A">
        <w:rPr>
          <w:rFonts w:ascii="Times New Roman" w:hAnsi="Times New Roman"/>
          <w:sz w:val="24"/>
          <w:szCs w:val="24"/>
        </w:rPr>
        <w:t>ить ваш контейнер.</w:t>
      </w:r>
    </w:p>
    <w:p w:rsidR="009B6458" w:rsidRPr="003A425A" w:rsidRDefault="009B6458" w:rsidP="009B6458">
      <w:pPr>
        <w:pStyle w:val="4"/>
        <w:rPr>
          <w:color w:val="auto"/>
        </w:rPr>
      </w:pPr>
      <w:bookmarkStart w:id="175" w:name="_Toc382058288"/>
      <w:r w:rsidRPr="003A425A">
        <w:rPr>
          <w:rFonts w:ascii="Times New Roman" w:hAnsi="Times New Roman"/>
          <w:color w:val="auto"/>
          <w:sz w:val="24"/>
          <w:szCs w:val="24"/>
          <w:lang w:val="en-US"/>
        </w:rPr>
        <w:t>QVector</w:t>
      </w:r>
      <w:bookmarkEnd w:id="175"/>
    </w:p>
    <w:p w:rsidR="00F61837" w:rsidRPr="003A425A" w:rsidRDefault="00953454" w:rsidP="00F61837">
      <w:pPr>
        <w:jc w:val="both"/>
        <w:rPr>
          <w:rFonts w:ascii="Times New Roman" w:hAnsi="Times New Roman"/>
          <w:sz w:val="24"/>
          <w:szCs w:val="24"/>
        </w:rPr>
      </w:pPr>
      <w:hyperlink r:id="rId277" w:anchor="details" w:history="1">
        <w:r w:rsidR="00F61837" w:rsidRPr="003A425A">
          <w:rPr>
            <w:rStyle w:val="a3"/>
            <w:rFonts w:ascii="Times New Roman" w:hAnsi="Times New Roman"/>
            <w:sz w:val="24"/>
            <w:szCs w:val="24"/>
          </w:rPr>
          <w:t>http://qt-project.org/doc/qt-5.1/qtcore/qvector.html#details</w:t>
        </w:r>
      </w:hyperlink>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lang w:val="en-US"/>
        </w:rPr>
        <w:t>QVector</w:t>
      </w:r>
      <w:r w:rsidRPr="003A425A">
        <w:rPr>
          <w:rFonts w:ascii="Times New Roman" w:hAnsi="Times New Roman"/>
          <w:sz w:val="24"/>
          <w:szCs w:val="24"/>
        </w:rPr>
        <w:t xml:space="preserve"> класс – это шаблон, который обеспечивает динамический массив.</w:t>
      </w:r>
      <w:r w:rsidR="009B6458" w:rsidRPr="003A425A">
        <w:rPr>
          <w:rFonts w:ascii="Times New Roman" w:hAnsi="Times New Roman"/>
          <w:sz w:val="24"/>
          <w:szCs w:val="24"/>
        </w:rPr>
        <w:t xml:space="preserve"> </w:t>
      </w:r>
      <w:r w:rsidRPr="003A425A">
        <w:rPr>
          <w:rFonts w:ascii="Times New Roman" w:hAnsi="Times New Roman"/>
          <w:sz w:val="24"/>
          <w:szCs w:val="24"/>
        </w:rPr>
        <w:t xml:space="preserve">Это один из общих контейнерных классов </w:t>
      </w:r>
      <w:r w:rsidRPr="003A425A">
        <w:rPr>
          <w:rFonts w:ascii="Times New Roman" w:hAnsi="Times New Roman"/>
          <w:sz w:val="24"/>
          <w:szCs w:val="24"/>
          <w:lang w:val="en-US"/>
        </w:rPr>
        <w:t>Qt</w:t>
      </w:r>
      <w:r w:rsidRPr="003A425A">
        <w:rPr>
          <w:rFonts w:ascii="Times New Roman" w:hAnsi="Times New Roman"/>
          <w:sz w:val="24"/>
          <w:szCs w:val="24"/>
        </w:rPr>
        <w:t>. Он сохраняет элементы в соседних позициях в памяти и обеспечивает к ним быстрый доступ.</w:t>
      </w:r>
      <w:r w:rsidR="009B6458" w:rsidRPr="003A425A">
        <w:rPr>
          <w:rFonts w:ascii="Times New Roman" w:hAnsi="Times New Roman"/>
          <w:sz w:val="24"/>
          <w:szCs w:val="24"/>
        </w:rPr>
        <w:t xml:space="preserve"> </w:t>
      </w:r>
      <w:r w:rsidRPr="003A425A">
        <w:rPr>
          <w:rFonts w:ascii="Times New Roman" w:hAnsi="Times New Roman"/>
          <w:sz w:val="24"/>
          <w:szCs w:val="24"/>
        </w:rPr>
        <w:t xml:space="preserve">В данном классе оператор </w:t>
      </w:r>
      <w:r w:rsidRPr="003A425A">
        <w:rPr>
          <w:rFonts w:ascii="Times New Roman" w:hAnsi="Times New Roman"/>
          <w:sz w:val="24"/>
          <w:szCs w:val="24"/>
          <w:lang w:val="en-US"/>
        </w:rPr>
        <w:t>at</w:t>
      </w:r>
      <w:r w:rsidRPr="003A425A">
        <w:rPr>
          <w:rFonts w:ascii="Times New Roman" w:hAnsi="Times New Roman"/>
          <w:sz w:val="24"/>
          <w:szCs w:val="24"/>
        </w:rPr>
        <w:t xml:space="preserve">() работает быстрее, чем [], так как он не выполняет никогда копирования. Заметьте, что если вы используете функцию </w:t>
      </w:r>
      <w:r w:rsidRPr="003A425A">
        <w:rPr>
          <w:rFonts w:ascii="Times New Roman" w:hAnsi="Times New Roman"/>
          <w:sz w:val="24"/>
          <w:szCs w:val="24"/>
          <w:lang w:val="en-US"/>
        </w:rPr>
        <w:t>resize</w:t>
      </w:r>
      <w:r w:rsidRPr="003A425A">
        <w:rPr>
          <w:rFonts w:ascii="Times New Roman" w:hAnsi="Times New Roman"/>
          <w:sz w:val="24"/>
          <w:szCs w:val="24"/>
        </w:rPr>
        <w:t>(), то так как вектор использует соседние ячейки памяти, то ему может понадобиться перекопиро</w:t>
      </w:r>
      <w:r w:rsidR="009B6458" w:rsidRPr="003A425A">
        <w:rPr>
          <w:rFonts w:ascii="Times New Roman" w:hAnsi="Times New Roman"/>
          <w:sz w:val="24"/>
          <w:szCs w:val="24"/>
        </w:rPr>
        <w:t xml:space="preserve">вать себя в новое место целиком. </w:t>
      </w:r>
      <w:r w:rsidRPr="003A425A">
        <w:rPr>
          <w:rFonts w:ascii="Times New Roman" w:hAnsi="Times New Roman"/>
          <w:sz w:val="24"/>
          <w:szCs w:val="24"/>
        </w:rPr>
        <w:t xml:space="preserve">Если вы знаете, сколько вам понадобится элементов, вы можете вызвать функцию </w:t>
      </w:r>
      <w:r w:rsidRPr="003A425A">
        <w:rPr>
          <w:rFonts w:ascii="Times New Roman" w:hAnsi="Times New Roman"/>
          <w:sz w:val="24"/>
          <w:szCs w:val="24"/>
          <w:lang w:val="en-US"/>
        </w:rPr>
        <w:t>reserve</w:t>
      </w:r>
      <w:r w:rsidRPr="003A425A">
        <w:rPr>
          <w:rFonts w:ascii="Times New Roman" w:hAnsi="Times New Roman"/>
          <w:sz w:val="24"/>
          <w:szCs w:val="24"/>
        </w:rPr>
        <w:t>(), которая зарезервирует нужное количество элементов для вектора.</w:t>
      </w:r>
      <w:r w:rsidR="009B6458" w:rsidRPr="003A425A">
        <w:rPr>
          <w:rFonts w:ascii="Times New Roman" w:hAnsi="Times New Roman"/>
          <w:sz w:val="24"/>
          <w:szCs w:val="24"/>
        </w:rPr>
        <w:t xml:space="preserve"> </w:t>
      </w:r>
      <w:r w:rsidRPr="003A425A">
        <w:rPr>
          <w:rFonts w:ascii="Times New Roman" w:hAnsi="Times New Roman"/>
          <w:sz w:val="24"/>
          <w:szCs w:val="24"/>
        </w:rPr>
        <w:t xml:space="preserve">Данный класс также обеспечивает </w:t>
      </w:r>
      <w:r w:rsidRPr="003A425A">
        <w:rPr>
          <w:rFonts w:ascii="Times New Roman" w:hAnsi="Times New Roman"/>
          <w:sz w:val="24"/>
          <w:szCs w:val="24"/>
          <w:lang w:val="en-US"/>
        </w:rPr>
        <w:t>Java</w:t>
      </w:r>
      <w:r w:rsidRPr="003A425A">
        <w:rPr>
          <w:rFonts w:ascii="Times New Roman" w:hAnsi="Times New Roman"/>
          <w:sz w:val="24"/>
          <w:szCs w:val="24"/>
        </w:rPr>
        <w:t xml:space="preserve">-итераторы и </w:t>
      </w:r>
      <w:r w:rsidRPr="003A425A">
        <w:rPr>
          <w:rFonts w:ascii="Times New Roman" w:hAnsi="Times New Roman"/>
          <w:sz w:val="24"/>
          <w:szCs w:val="24"/>
          <w:lang w:val="en-US"/>
        </w:rPr>
        <w:t>STL</w:t>
      </w:r>
      <w:r w:rsidRPr="003A425A">
        <w:rPr>
          <w:rFonts w:ascii="Times New Roman" w:hAnsi="Times New Roman"/>
          <w:sz w:val="24"/>
          <w:szCs w:val="24"/>
        </w:rPr>
        <w:t>-итераторы. Они используются редко.</w:t>
      </w:r>
      <w:r w:rsidR="009B6458" w:rsidRPr="003A425A">
        <w:rPr>
          <w:rFonts w:ascii="Times New Roman" w:hAnsi="Times New Roman"/>
          <w:sz w:val="24"/>
          <w:szCs w:val="24"/>
        </w:rPr>
        <w:t xml:space="preserve"> </w:t>
      </w:r>
      <w:r w:rsidRPr="003A425A">
        <w:rPr>
          <w:rFonts w:ascii="Times New Roman" w:hAnsi="Times New Roman"/>
          <w:sz w:val="24"/>
          <w:szCs w:val="24"/>
        </w:rPr>
        <w:t>Он не поддерживает вставку, представку, добавление сзади или замещение по отношению к его собственным значениям. Это вызовет прекращение работы приложения.</w:t>
      </w:r>
      <w:r w:rsidR="009B6458" w:rsidRPr="003A425A">
        <w:rPr>
          <w:rFonts w:ascii="Times New Roman" w:hAnsi="Times New Roman"/>
          <w:sz w:val="24"/>
          <w:szCs w:val="24"/>
        </w:rPr>
        <w:t xml:space="preserve"> </w:t>
      </w:r>
      <w:r w:rsidRPr="003A425A">
        <w:rPr>
          <w:rFonts w:ascii="Times New Roman" w:hAnsi="Times New Roman"/>
          <w:sz w:val="24"/>
          <w:szCs w:val="24"/>
        </w:rPr>
        <w:t xml:space="preserve">Для большинства целей </w:t>
      </w:r>
      <w:r w:rsidRPr="003A425A">
        <w:rPr>
          <w:rFonts w:ascii="Times New Roman" w:hAnsi="Times New Roman"/>
          <w:sz w:val="24"/>
          <w:szCs w:val="24"/>
          <w:lang w:val="en-US"/>
        </w:rPr>
        <w:t>QList</w:t>
      </w:r>
      <w:r w:rsidRPr="003A425A">
        <w:rPr>
          <w:rFonts w:ascii="Times New Roman" w:hAnsi="Times New Roman"/>
          <w:sz w:val="24"/>
          <w:szCs w:val="24"/>
        </w:rPr>
        <w:t xml:space="preserve"> является </w:t>
      </w:r>
      <w:r w:rsidR="009B6458" w:rsidRPr="003A425A">
        <w:rPr>
          <w:rFonts w:ascii="Times New Roman" w:hAnsi="Times New Roman"/>
          <w:sz w:val="24"/>
          <w:szCs w:val="24"/>
        </w:rPr>
        <w:t xml:space="preserve">более </w:t>
      </w:r>
      <w:r w:rsidRPr="003A425A">
        <w:rPr>
          <w:rFonts w:ascii="Times New Roman" w:hAnsi="Times New Roman"/>
          <w:sz w:val="24"/>
          <w:szCs w:val="24"/>
        </w:rPr>
        <w:t xml:space="preserve">правильным классом для использования. Операции вставки и добавления с ним работают быстрее, чем с вектором, из-за способа хранения элементов, а его основанный на индексах интерфейс более удобен, чем </w:t>
      </w:r>
      <w:r w:rsidRPr="003A425A">
        <w:rPr>
          <w:rFonts w:ascii="Times New Roman" w:hAnsi="Times New Roman"/>
          <w:sz w:val="24"/>
          <w:szCs w:val="24"/>
          <w:lang w:val="en-US"/>
        </w:rPr>
        <w:t>QLinkedList</w:t>
      </w:r>
      <w:r w:rsidRPr="003A425A">
        <w:rPr>
          <w:rFonts w:ascii="Times New Roman" w:hAnsi="Times New Roman"/>
          <w:sz w:val="24"/>
          <w:szCs w:val="24"/>
        </w:rPr>
        <w:t>. Он также образует меньше кода в исполняемом файле.</w:t>
      </w:r>
      <w:r w:rsidR="009B6458" w:rsidRPr="003A425A">
        <w:rPr>
          <w:rFonts w:ascii="Times New Roman" w:hAnsi="Times New Roman"/>
          <w:sz w:val="24"/>
          <w:szCs w:val="24"/>
        </w:rPr>
        <w:t xml:space="preserve"> </w:t>
      </w:r>
      <w:r w:rsidRPr="003A425A">
        <w:rPr>
          <w:rFonts w:ascii="Times New Roman" w:hAnsi="Times New Roman"/>
          <w:sz w:val="24"/>
          <w:szCs w:val="24"/>
        </w:rPr>
        <w:t xml:space="preserve">Если вы желаете иметь настоящий связанный список с гарантией вставок постоянного времени в середину списка, а также итераторы для списка более предпочтительны, чем индексы, используйте </w:t>
      </w:r>
      <w:r w:rsidRPr="003A425A">
        <w:rPr>
          <w:rFonts w:ascii="Times New Roman" w:hAnsi="Times New Roman"/>
          <w:sz w:val="24"/>
          <w:szCs w:val="24"/>
          <w:lang w:val="en-US"/>
        </w:rPr>
        <w:t>QLinkedList</w:t>
      </w:r>
      <w:r w:rsidRPr="003A425A">
        <w:rPr>
          <w:rFonts w:ascii="Times New Roman" w:hAnsi="Times New Roman"/>
          <w:sz w:val="24"/>
          <w:szCs w:val="24"/>
        </w:rPr>
        <w:t>.</w:t>
      </w:r>
      <w:r w:rsidR="00F1143A" w:rsidRPr="003A425A">
        <w:rPr>
          <w:rFonts w:ascii="Times New Roman" w:hAnsi="Times New Roman"/>
          <w:sz w:val="24"/>
          <w:szCs w:val="24"/>
        </w:rPr>
        <w:t xml:space="preserve"> </w:t>
      </w:r>
      <w:r w:rsidRPr="003A425A">
        <w:rPr>
          <w:rFonts w:ascii="Times New Roman" w:hAnsi="Times New Roman"/>
          <w:sz w:val="24"/>
          <w:szCs w:val="24"/>
        </w:rPr>
        <w:t>Если вы желаете, чтобы элементы занимали ближайшие позиции в памяти, или если ваши элементы больше, чем указатель и вы желаете избежать переполнения при выделении для них памяти в яме во время вставки, используйте вектор.</w:t>
      </w:r>
      <w:r w:rsidR="00F1143A" w:rsidRPr="003A425A">
        <w:rPr>
          <w:rFonts w:ascii="Times New Roman" w:hAnsi="Times New Roman"/>
          <w:sz w:val="24"/>
          <w:szCs w:val="24"/>
        </w:rPr>
        <w:t xml:space="preserve"> </w:t>
      </w:r>
      <w:r w:rsidRPr="003A425A">
        <w:rPr>
          <w:rFonts w:ascii="Times New Roman" w:hAnsi="Times New Roman"/>
          <w:sz w:val="24"/>
          <w:szCs w:val="24"/>
        </w:rPr>
        <w:t xml:space="preserve">Если вы желаете низкоуровневый массив с переменным размером, то используйте </w:t>
      </w:r>
      <w:r w:rsidRPr="003A425A">
        <w:rPr>
          <w:rFonts w:ascii="Times New Roman" w:hAnsi="Times New Roman"/>
          <w:sz w:val="24"/>
          <w:szCs w:val="24"/>
          <w:lang w:val="en-US"/>
        </w:rPr>
        <w:t>QVarLengthArray</w:t>
      </w:r>
      <w:r w:rsidRPr="003A425A">
        <w:rPr>
          <w:rFonts w:ascii="Times New Roman" w:hAnsi="Times New Roman"/>
          <w:sz w:val="24"/>
          <w:szCs w:val="24"/>
        </w:rPr>
        <w:t>.</w:t>
      </w:r>
    </w:p>
    <w:p w:rsidR="00F1143A" w:rsidRPr="003A425A" w:rsidRDefault="00F1143A" w:rsidP="00F1143A">
      <w:pPr>
        <w:pStyle w:val="4"/>
        <w:rPr>
          <w:color w:val="auto"/>
        </w:rPr>
      </w:pPr>
      <w:bookmarkStart w:id="176" w:name="_Toc382058289"/>
      <w:r w:rsidRPr="003A425A">
        <w:rPr>
          <w:rFonts w:ascii="Times New Roman" w:hAnsi="Times New Roman"/>
          <w:color w:val="auto"/>
          <w:sz w:val="24"/>
          <w:szCs w:val="24"/>
          <w:lang w:val="en-US"/>
        </w:rPr>
        <w:t>QList</w:t>
      </w:r>
      <w:bookmarkEnd w:id="176"/>
    </w:p>
    <w:p w:rsidR="00F61837" w:rsidRPr="003A425A" w:rsidRDefault="00953454" w:rsidP="00F61837">
      <w:pPr>
        <w:jc w:val="both"/>
        <w:rPr>
          <w:rFonts w:ascii="Times New Roman" w:hAnsi="Times New Roman"/>
          <w:sz w:val="24"/>
          <w:szCs w:val="24"/>
        </w:rPr>
      </w:pPr>
      <w:hyperlink r:id="rId278" w:anchor="details" w:history="1">
        <w:r w:rsidR="00F61837" w:rsidRPr="003A425A">
          <w:rPr>
            <w:rStyle w:val="a3"/>
            <w:rFonts w:ascii="Times New Roman" w:hAnsi="Times New Roman"/>
            <w:sz w:val="24"/>
            <w:szCs w:val="24"/>
          </w:rPr>
          <w:t>http://qt-project.org/doc/qt-5.1/qtcore/qlist.html#details</w:t>
        </w:r>
      </w:hyperlink>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lang w:val="en-US"/>
        </w:rPr>
        <w:t>QList</w:t>
      </w:r>
      <w:r w:rsidRPr="003A425A">
        <w:rPr>
          <w:rFonts w:ascii="Times New Roman" w:hAnsi="Times New Roman"/>
          <w:sz w:val="24"/>
          <w:szCs w:val="24"/>
        </w:rPr>
        <w:t xml:space="preserve"> – это шаблонный класс для списков. Он обеспечивает быстрый доступ к элементам, также как и быстрое их добавление или вставку.</w:t>
      </w:r>
      <w:r w:rsidR="00F1143A" w:rsidRPr="003A425A">
        <w:rPr>
          <w:rFonts w:ascii="Times New Roman" w:hAnsi="Times New Roman"/>
          <w:sz w:val="24"/>
          <w:szCs w:val="24"/>
        </w:rPr>
        <w:t xml:space="preserve"> </w:t>
      </w:r>
      <w:r w:rsidRPr="003A425A">
        <w:rPr>
          <w:rFonts w:ascii="Times New Roman" w:hAnsi="Times New Roman"/>
          <w:sz w:val="24"/>
          <w:szCs w:val="24"/>
        </w:rPr>
        <w:t xml:space="preserve">Внутренне данный класс представляется как массив указателей на некоторый данный тип </w:t>
      </w:r>
      <w:r w:rsidRPr="003A425A">
        <w:rPr>
          <w:rFonts w:ascii="Times New Roman" w:hAnsi="Times New Roman"/>
          <w:sz w:val="24"/>
          <w:szCs w:val="24"/>
          <w:lang w:val="en-US"/>
        </w:rPr>
        <w:t>T</w:t>
      </w:r>
      <w:r w:rsidRPr="003A425A">
        <w:rPr>
          <w:rFonts w:ascii="Times New Roman" w:hAnsi="Times New Roman"/>
          <w:sz w:val="24"/>
          <w:szCs w:val="24"/>
        </w:rPr>
        <w:t xml:space="preserve">. Если это сам по себе указатель или один из разделяемых классов </w:t>
      </w:r>
      <w:r w:rsidRPr="003A425A">
        <w:rPr>
          <w:rFonts w:ascii="Times New Roman" w:hAnsi="Times New Roman"/>
          <w:sz w:val="24"/>
          <w:szCs w:val="24"/>
          <w:lang w:val="en-US"/>
        </w:rPr>
        <w:t>Qt</w:t>
      </w:r>
      <w:r w:rsidRPr="003A425A">
        <w:rPr>
          <w:rFonts w:ascii="Times New Roman" w:hAnsi="Times New Roman"/>
          <w:sz w:val="24"/>
          <w:szCs w:val="24"/>
        </w:rPr>
        <w:t>, то они сохраняются в список напрямую. Для списков размером тысячи элементов этот массив позволяет очень быструю вставку в середину, а также обеспечивает основанный на индексах доступ.</w:t>
      </w:r>
      <w:r w:rsidR="00F1143A" w:rsidRPr="003A425A">
        <w:rPr>
          <w:rFonts w:ascii="Times New Roman" w:hAnsi="Times New Roman"/>
          <w:sz w:val="24"/>
          <w:szCs w:val="24"/>
        </w:rPr>
        <w:t xml:space="preserve"> </w:t>
      </w:r>
      <w:r w:rsidRPr="003A425A">
        <w:rPr>
          <w:rFonts w:ascii="Times New Roman" w:hAnsi="Times New Roman"/>
          <w:sz w:val="24"/>
          <w:szCs w:val="24"/>
        </w:rPr>
        <w:t xml:space="preserve">Если есть необходимость выделять память в яме для отдельных элементов, то лучше использовать </w:t>
      </w:r>
      <w:r w:rsidRPr="003A425A">
        <w:rPr>
          <w:rFonts w:ascii="Times New Roman" w:hAnsi="Times New Roman"/>
          <w:sz w:val="24"/>
          <w:szCs w:val="24"/>
          <w:lang w:val="en-US"/>
        </w:rPr>
        <w:t>QVector</w:t>
      </w:r>
      <w:r w:rsidRPr="003A425A">
        <w:rPr>
          <w:rFonts w:ascii="Times New Roman" w:hAnsi="Times New Roman"/>
          <w:sz w:val="24"/>
          <w:szCs w:val="24"/>
        </w:rPr>
        <w:t>.</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lastRenderedPageBreak/>
        <w:t xml:space="preserve">Класс </w:t>
      </w:r>
      <w:r w:rsidRPr="003A425A">
        <w:rPr>
          <w:rFonts w:ascii="Times New Roman" w:hAnsi="Times New Roman"/>
          <w:sz w:val="24"/>
          <w:szCs w:val="24"/>
          <w:lang w:val="en-US"/>
        </w:rPr>
        <w:t>QStringList</w:t>
      </w:r>
      <w:r w:rsidRPr="003A425A">
        <w:rPr>
          <w:rFonts w:ascii="Times New Roman" w:hAnsi="Times New Roman"/>
          <w:sz w:val="24"/>
          <w:szCs w:val="24"/>
        </w:rPr>
        <w:t xml:space="preserve"> обеспечивает хранение строк. Это просто </w:t>
      </w:r>
      <w:r w:rsidRPr="003A425A">
        <w:rPr>
          <w:rFonts w:ascii="Times New Roman" w:hAnsi="Times New Roman"/>
          <w:sz w:val="24"/>
          <w:szCs w:val="24"/>
          <w:lang w:val="en-US"/>
        </w:rPr>
        <w:t>QList</w:t>
      </w:r>
      <w:r w:rsidRPr="003A425A">
        <w:rPr>
          <w:rFonts w:ascii="Times New Roman" w:hAnsi="Times New Roman"/>
          <w:sz w:val="24"/>
          <w:szCs w:val="24"/>
        </w:rPr>
        <w:t>&lt;</w:t>
      </w:r>
      <w:r w:rsidRPr="003A425A">
        <w:rPr>
          <w:rFonts w:ascii="Times New Roman" w:hAnsi="Times New Roman"/>
          <w:sz w:val="24"/>
          <w:szCs w:val="24"/>
          <w:lang w:val="en-US"/>
        </w:rPr>
        <w:t>QString</w:t>
      </w:r>
      <w:r w:rsidRPr="003A425A">
        <w:rPr>
          <w:rFonts w:ascii="Times New Roman" w:hAnsi="Times New Roman"/>
          <w:sz w:val="24"/>
          <w:szCs w:val="24"/>
        </w:rPr>
        <w:t xml:space="preserve">&gt;, который обеспечивает дополнительные удобные функции для более удобной работы с данным классом. </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В данном классе операция [] является очень быстрой, так как данный класс организован как массив указателей. Но операция </w:t>
      </w:r>
      <w:r w:rsidRPr="003A425A">
        <w:rPr>
          <w:rFonts w:ascii="Times New Roman" w:hAnsi="Times New Roman"/>
          <w:sz w:val="24"/>
          <w:szCs w:val="24"/>
          <w:lang w:val="en-US"/>
        </w:rPr>
        <w:t>at</w:t>
      </w:r>
      <w:r w:rsidRPr="003A425A">
        <w:rPr>
          <w:rFonts w:ascii="Times New Roman" w:hAnsi="Times New Roman"/>
          <w:sz w:val="24"/>
          <w:szCs w:val="24"/>
        </w:rPr>
        <w:t>() всё равно работает быстрее.</w:t>
      </w:r>
      <w:r w:rsidR="00F1143A" w:rsidRPr="003A425A">
        <w:rPr>
          <w:rFonts w:ascii="Times New Roman" w:hAnsi="Times New Roman"/>
          <w:sz w:val="24"/>
          <w:szCs w:val="24"/>
        </w:rPr>
        <w:t xml:space="preserve"> </w:t>
      </w:r>
      <w:r w:rsidRPr="003A425A">
        <w:rPr>
          <w:rFonts w:ascii="Times New Roman" w:hAnsi="Times New Roman"/>
          <w:sz w:val="24"/>
          <w:szCs w:val="24"/>
        </w:rPr>
        <w:t>Также здесь есть различные типы итераторов.</w:t>
      </w:r>
      <w:r w:rsidR="00F1143A" w:rsidRPr="003A425A">
        <w:rPr>
          <w:rFonts w:ascii="Times New Roman" w:hAnsi="Times New Roman"/>
          <w:sz w:val="24"/>
          <w:szCs w:val="24"/>
        </w:rPr>
        <w:t xml:space="preserve"> </w:t>
      </w:r>
      <w:r w:rsidRPr="003A425A">
        <w:rPr>
          <w:rFonts w:ascii="Times New Roman" w:hAnsi="Times New Roman"/>
          <w:sz w:val="24"/>
          <w:szCs w:val="24"/>
        </w:rPr>
        <w:t xml:space="preserve">Также следует иметь в виду, что функции списка всегда полагают, что для них указан правильный индекс. Поэтому они могут приводить к ошибке. Если к тому же вы определите во время компиляции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NO</w:t>
      </w:r>
      <w:r w:rsidRPr="003A425A">
        <w:rPr>
          <w:rFonts w:ascii="Times New Roman" w:hAnsi="Times New Roman"/>
          <w:sz w:val="24"/>
          <w:szCs w:val="24"/>
        </w:rPr>
        <w:t>_</w:t>
      </w:r>
      <w:r w:rsidRPr="003A425A">
        <w:rPr>
          <w:rFonts w:ascii="Times New Roman" w:hAnsi="Times New Roman"/>
          <w:sz w:val="24"/>
          <w:szCs w:val="24"/>
          <w:lang w:val="en-US"/>
        </w:rPr>
        <w:t>DEBUG</w:t>
      </w:r>
      <w:r w:rsidRPr="003A425A">
        <w:rPr>
          <w:rFonts w:ascii="Times New Roman" w:hAnsi="Times New Roman"/>
          <w:sz w:val="24"/>
          <w:szCs w:val="24"/>
        </w:rPr>
        <w:t>, то эти ошибки не будут зафиксированы.</w:t>
      </w:r>
    </w:p>
    <w:p w:rsidR="00F1143A" w:rsidRPr="003A425A" w:rsidRDefault="00F1143A" w:rsidP="00F1143A">
      <w:pPr>
        <w:pStyle w:val="4"/>
        <w:rPr>
          <w:color w:val="auto"/>
        </w:rPr>
      </w:pPr>
      <w:bookmarkStart w:id="177" w:name="_Toc382058290"/>
      <w:r w:rsidRPr="003A425A">
        <w:rPr>
          <w:rFonts w:ascii="Times New Roman" w:hAnsi="Times New Roman"/>
          <w:color w:val="auto"/>
          <w:sz w:val="24"/>
          <w:szCs w:val="24"/>
        </w:rPr>
        <w:t>QLinkedList</w:t>
      </w:r>
      <w:bookmarkEnd w:id="177"/>
    </w:p>
    <w:p w:rsidR="00F61837" w:rsidRPr="003A425A" w:rsidRDefault="00953454" w:rsidP="00F61837">
      <w:pPr>
        <w:jc w:val="both"/>
        <w:rPr>
          <w:rFonts w:ascii="Times New Roman" w:hAnsi="Times New Roman"/>
          <w:sz w:val="24"/>
          <w:szCs w:val="24"/>
        </w:rPr>
      </w:pPr>
      <w:hyperlink r:id="rId279" w:history="1">
        <w:r w:rsidR="00F61837" w:rsidRPr="003A425A">
          <w:rPr>
            <w:rStyle w:val="a3"/>
            <w:rFonts w:ascii="Times New Roman" w:hAnsi="Times New Roman"/>
            <w:sz w:val="24"/>
            <w:szCs w:val="24"/>
          </w:rPr>
          <w:t>http://qt-project.org/doc/qt-5.1/qtcore/qlinkedlist.html</w:t>
        </w:r>
      </w:hyperlink>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Класс QLinkedList – это шаблонный класс, который обеспечивает связанные списки.</w:t>
      </w:r>
      <w:r w:rsidR="00F1143A" w:rsidRPr="003A425A">
        <w:rPr>
          <w:rFonts w:ascii="Times New Roman" w:hAnsi="Times New Roman"/>
          <w:sz w:val="24"/>
          <w:szCs w:val="24"/>
        </w:rPr>
        <w:t xml:space="preserve"> </w:t>
      </w:r>
      <w:r w:rsidRPr="003A425A">
        <w:rPr>
          <w:rFonts w:ascii="Times New Roman" w:hAnsi="Times New Roman"/>
          <w:sz w:val="24"/>
          <w:szCs w:val="24"/>
        </w:rPr>
        <w:t>Он сохраняет список значений и обеспечивает основанный на итераторах доступ, также как и вставки за постоянное время, также как и удаления за постоянное время.</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Из википедии: </w:t>
      </w:r>
      <w:r w:rsidRPr="003A425A">
        <w:rPr>
          <w:rFonts w:ascii="Times New Roman" w:hAnsi="Times New Roman"/>
          <w:bCs/>
          <w:sz w:val="24"/>
          <w:szCs w:val="24"/>
        </w:rPr>
        <w:t>связный список</w:t>
      </w:r>
      <w:r w:rsidRPr="003A425A">
        <w:rPr>
          <w:rFonts w:ascii="Times New Roman" w:hAnsi="Times New Roman"/>
          <w:sz w:val="24"/>
          <w:szCs w:val="24"/>
        </w:rPr>
        <w:t xml:space="preserve"> — базовая динамическая </w:t>
      </w:r>
      <w:hyperlink r:id="rId280" w:tooltip="Структура данных" w:history="1">
        <w:r w:rsidRPr="003A425A">
          <w:rPr>
            <w:rStyle w:val="a3"/>
            <w:rFonts w:ascii="Times New Roman" w:hAnsi="Times New Roman"/>
            <w:color w:val="auto"/>
            <w:sz w:val="24"/>
            <w:szCs w:val="24"/>
            <w:u w:val="none"/>
          </w:rPr>
          <w:t>структура данных</w:t>
        </w:r>
      </w:hyperlink>
      <w:r w:rsidRPr="003A425A">
        <w:rPr>
          <w:rFonts w:ascii="Times New Roman" w:hAnsi="Times New Roman"/>
          <w:sz w:val="24"/>
          <w:szCs w:val="24"/>
        </w:rPr>
        <w:t xml:space="preserve">, состоящая из </w:t>
      </w:r>
      <w:hyperlink r:id="rId281" w:tooltip="Узел (информатика)" w:history="1">
        <w:r w:rsidRPr="003A425A">
          <w:rPr>
            <w:rStyle w:val="a3"/>
            <w:rFonts w:ascii="Times New Roman" w:hAnsi="Times New Roman"/>
            <w:color w:val="auto"/>
            <w:sz w:val="24"/>
            <w:szCs w:val="24"/>
            <w:u w:val="none"/>
          </w:rPr>
          <w:t>узлов</w:t>
        </w:r>
      </w:hyperlink>
      <w:r w:rsidRPr="003A425A">
        <w:rPr>
          <w:rFonts w:ascii="Times New Roman" w:hAnsi="Times New Roman"/>
          <w:sz w:val="24"/>
          <w:szCs w:val="24"/>
        </w:rPr>
        <w:t xml:space="preserve">, каждый из которых содержит как собственно </w:t>
      </w:r>
      <w:hyperlink r:id="rId282" w:tooltip="Поле данных (информатика)" w:history="1">
        <w:r w:rsidRPr="003A425A">
          <w:rPr>
            <w:rStyle w:val="a3"/>
            <w:rFonts w:ascii="Times New Roman" w:hAnsi="Times New Roman"/>
            <w:color w:val="auto"/>
            <w:sz w:val="24"/>
            <w:szCs w:val="24"/>
            <w:u w:val="none"/>
          </w:rPr>
          <w:t>данные</w:t>
        </w:r>
      </w:hyperlink>
      <w:r w:rsidRPr="003A425A">
        <w:rPr>
          <w:rFonts w:ascii="Times New Roman" w:hAnsi="Times New Roman"/>
          <w:sz w:val="24"/>
          <w:szCs w:val="24"/>
        </w:rPr>
        <w:t xml:space="preserve">, так и одну или две </w:t>
      </w:r>
      <w:hyperlink r:id="rId283" w:tooltip="Ссылка (программирование)" w:history="1">
        <w:r w:rsidRPr="003A425A">
          <w:rPr>
            <w:rStyle w:val="a3"/>
            <w:rFonts w:ascii="Times New Roman" w:hAnsi="Times New Roman"/>
            <w:color w:val="auto"/>
            <w:sz w:val="24"/>
            <w:szCs w:val="24"/>
            <w:u w:val="none"/>
          </w:rPr>
          <w:t>ссылки</w:t>
        </w:r>
      </w:hyperlink>
      <w:r w:rsidRPr="003A425A">
        <w:rPr>
          <w:rFonts w:ascii="Times New Roman" w:hAnsi="Times New Roman"/>
          <w:sz w:val="24"/>
          <w:szCs w:val="24"/>
        </w:rPr>
        <w:t xml:space="preserve"> («связки») на следующий и/или предыдущий узел списка.</w:t>
      </w:r>
    </w:p>
    <w:p w:rsidR="0041053B" w:rsidRPr="003A425A" w:rsidRDefault="0041053B" w:rsidP="0041053B">
      <w:pPr>
        <w:pStyle w:val="4"/>
        <w:rPr>
          <w:color w:val="auto"/>
        </w:rPr>
      </w:pPr>
      <w:bookmarkStart w:id="178" w:name="_Toc382058291"/>
      <w:r w:rsidRPr="003A425A">
        <w:rPr>
          <w:rFonts w:ascii="Times New Roman" w:hAnsi="Times New Roman"/>
          <w:color w:val="auto"/>
          <w:sz w:val="24"/>
          <w:szCs w:val="24"/>
          <w:lang w:val="en-US"/>
        </w:rPr>
        <w:t>QVarLengthArray</w:t>
      </w:r>
      <w:bookmarkEnd w:id="178"/>
    </w:p>
    <w:p w:rsidR="00F61837" w:rsidRPr="003A425A" w:rsidRDefault="00953454" w:rsidP="00F61837">
      <w:pPr>
        <w:jc w:val="both"/>
        <w:rPr>
          <w:rFonts w:ascii="Times New Roman" w:hAnsi="Times New Roman"/>
          <w:sz w:val="24"/>
          <w:szCs w:val="24"/>
        </w:rPr>
      </w:pPr>
      <w:hyperlink r:id="rId284" w:anchor="details" w:history="1">
        <w:r w:rsidR="00F61837" w:rsidRPr="003A425A">
          <w:rPr>
            <w:rStyle w:val="a3"/>
            <w:rFonts w:ascii="Times New Roman" w:hAnsi="Times New Roman"/>
            <w:sz w:val="24"/>
            <w:szCs w:val="24"/>
          </w:rPr>
          <w:t>http://qt-project.org/doc/qt-5.1/qtcore/qvarlengtharray.html#details</w:t>
        </w:r>
      </w:hyperlink>
      <w:r w:rsidR="00F61837" w:rsidRPr="003A425A">
        <w:rPr>
          <w:rFonts w:ascii="Times New Roman" w:hAnsi="Times New Roman"/>
          <w:sz w:val="24"/>
          <w:szCs w:val="24"/>
        </w:rPr>
        <w:t xml:space="preserve"> </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lang w:val="en-US"/>
        </w:rPr>
        <w:t>QVarLengthArray</w:t>
      </w:r>
      <w:r w:rsidRPr="003A425A">
        <w:rPr>
          <w:rFonts w:ascii="Times New Roman" w:hAnsi="Times New Roman"/>
          <w:sz w:val="24"/>
          <w:szCs w:val="24"/>
        </w:rPr>
        <w:t xml:space="preserve"> – это класс, который обеспечивает низкоуровневый массив переменного размера. Язык С++ не поддерживает массивы с изменяемым размером в стеке. </w:t>
      </w:r>
    </w:p>
    <w:p w:rsidR="00F61837" w:rsidRPr="003A425A" w:rsidRDefault="00F61837" w:rsidP="00F61837">
      <w:pPr>
        <w:jc w:val="both"/>
        <w:rPr>
          <w:rFonts w:ascii="Times New Roman" w:hAnsi="Times New Roman"/>
          <w:sz w:val="24"/>
          <w:szCs w:val="24"/>
        </w:rPr>
      </w:pPr>
      <w:r w:rsidRPr="003A425A">
        <w:rPr>
          <w:rFonts w:ascii="Times New Roman" w:hAnsi="Times New Roman"/>
          <w:i/>
          <w:color w:val="00B050"/>
          <w:sz w:val="24"/>
          <w:szCs w:val="24"/>
        </w:rPr>
        <w:t xml:space="preserve">Там приведён классный код демонстрации данной ошибки, который раскрыл мне </w:t>
      </w:r>
      <w:r w:rsidR="0041053B" w:rsidRPr="003A425A">
        <w:rPr>
          <w:rFonts w:ascii="Times New Roman" w:hAnsi="Times New Roman"/>
          <w:i/>
          <w:color w:val="00B050"/>
          <w:sz w:val="24"/>
          <w:szCs w:val="24"/>
        </w:rPr>
        <w:t>Глаза</w:t>
      </w:r>
      <w:r w:rsidRPr="003A425A">
        <w:rPr>
          <w:rFonts w:ascii="Times New Roman" w:hAnsi="Times New Roman"/>
          <w:i/>
          <w:color w:val="00B050"/>
          <w:sz w:val="24"/>
          <w:szCs w:val="24"/>
        </w:rPr>
        <w:t xml:space="preserve"> на мои предыдущие проблемы.</w:t>
      </w:r>
      <w:r w:rsidR="0041053B" w:rsidRPr="003A425A">
        <w:rPr>
          <w:rFonts w:ascii="Times New Roman" w:hAnsi="Times New Roman"/>
          <w:i/>
          <w:color w:val="00B050"/>
          <w:sz w:val="24"/>
          <w:szCs w:val="24"/>
        </w:rPr>
        <w:t xml:space="preserve"> </w:t>
      </w:r>
      <w:r w:rsidRPr="003A425A">
        <w:rPr>
          <w:rFonts w:ascii="Times New Roman" w:hAnsi="Times New Roman"/>
          <w:sz w:val="24"/>
          <w:szCs w:val="24"/>
        </w:rPr>
        <w:t>При выделении памяти в яме данное явление вполне возможно.</w:t>
      </w:r>
      <w:r w:rsidR="0041053B" w:rsidRPr="003A425A">
        <w:rPr>
          <w:rFonts w:ascii="Times New Roman" w:hAnsi="Times New Roman"/>
          <w:sz w:val="24"/>
          <w:szCs w:val="24"/>
        </w:rPr>
        <w:t xml:space="preserve"> </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Данный класс обеспечивает следующую возможность: он выделяет массив в стеке фиксированной величины. Если вы увеличиваете размер массива, то для новых элементов автоматически выделяется память в яме. Выделение памяти в стеке является намного более быстрым, чем выделение памяти в яме.</w:t>
      </w:r>
      <w:r w:rsidR="0041053B" w:rsidRPr="003A425A">
        <w:rPr>
          <w:rFonts w:ascii="Times New Roman" w:hAnsi="Times New Roman"/>
          <w:sz w:val="24"/>
          <w:szCs w:val="24"/>
        </w:rPr>
        <w:t xml:space="preserve"> </w:t>
      </w:r>
      <w:r w:rsidRPr="003A425A">
        <w:rPr>
          <w:rFonts w:ascii="Times New Roman" w:hAnsi="Times New Roman"/>
          <w:color w:val="00B050"/>
          <w:sz w:val="24"/>
          <w:szCs w:val="24"/>
        </w:rPr>
        <w:t>Во всех контейнерных классах могут помещаться только присваиваемые типы данных.</w:t>
      </w:r>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В отличие от </w:t>
      </w:r>
      <w:r w:rsidRPr="003A425A">
        <w:rPr>
          <w:rFonts w:ascii="Times New Roman" w:hAnsi="Times New Roman"/>
          <w:sz w:val="24"/>
          <w:szCs w:val="24"/>
          <w:lang w:val="en-US"/>
        </w:rPr>
        <w:t>QVector</w:t>
      </w:r>
      <w:r w:rsidRPr="003A425A">
        <w:rPr>
          <w:rFonts w:ascii="Times New Roman" w:hAnsi="Times New Roman"/>
          <w:sz w:val="24"/>
          <w:szCs w:val="24"/>
        </w:rPr>
        <w:t xml:space="preserve"> данный класс является намного более низкоуровневым и не обеспечивает всей той функциональности, которую обеспечивает вектор. Данный класс не поддерживает неявное разделение, но при этом он гораздо более быстрый, чем вектор, так как не требует лишних накладных расходов.</w:t>
      </w:r>
      <w:r w:rsidR="0041053B" w:rsidRPr="003A425A">
        <w:rPr>
          <w:rFonts w:ascii="Times New Roman" w:hAnsi="Times New Roman"/>
          <w:sz w:val="24"/>
          <w:szCs w:val="24"/>
        </w:rPr>
        <w:t xml:space="preserve"> </w:t>
      </w:r>
      <w:r w:rsidRPr="003A425A">
        <w:rPr>
          <w:rFonts w:ascii="Times New Roman" w:hAnsi="Times New Roman"/>
          <w:sz w:val="24"/>
          <w:szCs w:val="24"/>
        </w:rPr>
        <w:t>Данный класс следует использовать лишь в очень специализированных случаях с целью некоторой оптимизации.</w:t>
      </w:r>
    </w:p>
    <w:p w:rsidR="0041053B" w:rsidRPr="003A425A" w:rsidRDefault="0041053B" w:rsidP="0041053B">
      <w:pPr>
        <w:pStyle w:val="4"/>
        <w:rPr>
          <w:color w:val="auto"/>
        </w:rPr>
      </w:pPr>
      <w:bookmarkStart w:id="179" w:name="_Toc382058292"/>
      <w:r w:rsidRPr="003A425A">
        <w:rPr>
          <w:rFonts w:ascii="Times New Roman" w:hAnsi="Times New Roman"/>
          <w:color w:val="auto"/>
          <w:sz w:val="24"/>
          <w:szCs w:val="24"/>
          <w:lang w:val="en-US"/>
        </w:rPr>
        <w:t>QStack</w:t>
      </w:r>
      <w:bookmarkEnd w:id="179"/>
    </w:p>
    <w:p w:rsidR="00F61837" w:rsidRPr="003A425A" w:rsidRDefault="00953454" w:rsidP="00F61837">
      <w:pPr>
        <w:jc w:val="both"/>
        <w:rPr>
          <w:rFonts w:ascii="Times New Roman" w:hAnsi="Times New Roman"/>
          <w:sz w:val="24"/>
          <w:szCs w:val="24"/>
        </w:rPr>
      </w:pPr>
      <w:hyperlink r:id="rId285" w:anchor="details" w:history="1">
        <w:r w:rsidR="00F61837" w:rsidRPr="003A425A">
          <w:rPr>
            <w:rStyle w:val="a3"/>
            <w:rFonts w:ascii="Times New Roman" w:hAnsi="Times New Roman"/>
            <w:sz w:val="24"/>
            <w:szCs w:val="24"/>
          </w:rPr>
          <w:t>http://qt-project.org/doc/qt-5.1/qtcore/qstack.html#details</w:t>
        </w:r>
      </w:hyperlink>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QStack</w:t>
      </w:r>
      <w:r w:rsidRPr="003A425A">
        <w:rPr>
          <w:rFonts w:ascii="Times New Roman" w:hAnsi="Times New Roman"/>
          <w:sz w:val="24"/>
          <w:szCs w:val="24"/>
        </w:rPr>
        <w:t xml:space="preserve"> является шаблонным классом, который обеспечивает стек. Это один из основных контейнерных классов </w:t>
      </w:r>
      <w:r w:rsidRPr="003A425A">
        <w:rPr>
          <w:rFonts w:ascii="Times New Roman" w:hAnsi="Times New Roman"/>
          <w:sz w:val="24"/>
          <w:szCs w:val="24"/>
          <w:lang w:val="en-US"/>
        </w:rPr>
        <w:t>qt</w:t>
      </w:r>
      <w:r w:rsidRPr="003A425A">
        <w:rPr>
          <w:rFonts w:ascii="Times New Roman" w:hAnsi="Times New Roman"/>
          <w:sz w:val="24"/>
          <w:szCs w:val="24"/>
        </w:rPr>
        <w:t>. Он реализует стек для данных одинакового типа.</w:t>
      </w:r>
      <w:r w:rsidR="0041053B" w:rsidRPr="003A425A">
        <w:rPr>
          <w:rFonts w:ascii="Times New Roman" w:hAnsi="Times New Roman"/>
          <w:sz w:val="24"/>
          <w:szCs w:val="24"/>
        </w:rPr>
        <w:t xml:space="preserve"> </w:t>
      </w:r>
      <w:r w:rsidRPr="003A425A">
        <w:rPr>
          <w:rFonts w:ascii="Times New Roman" w:hAnsi="Times New Roman"/>
          <w:sz w:val="24"/>
          <w:szCs w:val="24"/>
        </w:rPr>
        <w:t>Стек – это структура типа последний пришёл, первый ушёл (</w:t>
      </w:r>
      <w:r w:rsidRPr="003A425A">
        <w:rPr>
          <w:rFonts w:ascii="Times New Roman" w:hAnsi="Times New Roman"/>
          <w:sz w:val="24"/>
          <w:szCs w:val="24"/>
          <w:lang w:val="en-US"/>
        </w:rPr>
        <w:t>last</w:t>
      </w:r>
      <w:r w:rsidRPr="003A425A">
        <w:rPr>
          <w:rFonts w:ascii="Times New Roman" w:hAnsi="Times New Roman"/>
          <w:sz w:val="24"/>
          <w:szCs w:val="24"/>
        </w:rPr>
        <w:t xml:space="preserve"> </w:t>
      </w:r>
      <w:r w:rsidRPr="003A425A">
        <w:rPr>
          <w:rFonts w:ascii="Times New Roman" w:hAnsi="Times New Roman"/>
          <w:sz w:val="24"/>
          <w:szCs w:val="24"/>
          <w:lang w:val="en-US"/>
        </w:rPr>
        <w:t>in</w:t>
      </w:r>
      <w:r w:rsidRPr="003A425A">
        <w:rPr>
          <w:rFonts w:ascii="Times New Roman" w:hAnsi="Times New Roman"/>
          <w:sz w:val="24"/>
          <w:szCs w:val="24"/>
        </w:rPr>
        <w:t xml:space="preserve">, </w:t>
      </w:r>
      <w:r w:rsidRPr="003A425A">
        <w:rPr>
          <w:rFonts w:ascii="Times New Roman" w:hAnsi="Times New Roman"/>
          <w:sz w:val="24"/>
          <w:szCs w:val="24"/>
          <w:lang w:val="en-US"/>
        </w:rPr>
        <w:t>first</w:t>
      </w:r>
      <w:r w:rsidRPr="003A425A">
        <w:rPr>
          <w:rFonts w:ascii="Times New Roman" w:hAnsi="Times New Roman"/>
          <w:sz w:val="24"/>
          <w:szCs w:val="24"/>
        </w:rPr>
        <w:t xml:space="preserve"> </w:t>
      </w:r>
      <w:r w:rsidRPr="003A425A">
        <w:rPr>
          <w:rFonts w:ascii="Times New Roman" w:hAnsi="Times New Roman"/>
          <w:sz w:val="24"/>
          <w:szCs w:val="24"/>
          <w:lang w:val="en-US"/>
        </w:rPr>
        <w:t>out</w:t>
      </w:r>
      <w:r w:rsidRPr="003A425A">
        <w:rPr>
          <w:rFonts w:ascii="Times New Roman" w:hAnsi="Times New Roman"/>
          <w:sz w:val="24"/>
          <w:szCs w:val="24"/>
        </w:rPr>
        <w:t xml:space="preserve"> (</w:t>
      </w:r>
      <w:r w:rsidRPr="003A425A">
        <w:rPr>
          <w:rFonts w:ascii="Times New Roman" w:hAnsi="Times New Roman"/>
          <w:sz w:val="24"/>
          <w:szCs w:val="24"/>
          <w:lang w:val="en-US"/>
        </w:rPr>
        <w:t>LIFO</w:t>
      </w:r>
      <w:r w:rsidRPr="003A425A">
        <w:rPr>
          <w:rFonts w:ascii="Times New Roman" w:hAnsi="Times New Roman"/>
          <w:sz w:val="24"/>
          <w:szCs w:val="24"/>
        </w:rPr>
        <w:t xml:space="preserve">)). Другими </w:t>
      </w:r>
      <w:r w:rsidRPr="003A425A">
        <w:rPr>
          <w:rFonts w:ascii="Times New Roman" w:hAnsi="Times New Roman"/>
          <w:sz w:val="24"/>
          <w:szCs w:val="24"/>
        </w:rPr>
        <w:lastRenderedPageBreak/>
        <w:t>словами, элементы передаются наверх и забираются также сверху.</w:t>
      </w:r>
      <w:r w:rsidR="0041053B" w:rsidRPr="003A425A">
        <w:rPr>
          <w:rFonts w:ascii="Times New Roman" w:hAnsi="Times New Roman"/>
          <w:sz w:val="24"/>
          <w:szCs w:val="24"/>
        </w:rPr>
        <w:t xml:space="preserve"> </w:t>
      </w:r>
      <w:r w:rsidRPr="003A425A">
        <w:rPr>
          <w:rFonts w:ascii="Times New Roman" w:hAnsi="Times New Roman"/>
          <w:sz w:val="24"/>
          <w:szCs w:val="24"/>
        </w:rPr>
        <w:t xml:space="preserve">Вся функциональность </w:t>
      </w:r>
      <w:r w:rsidRPr="003A425A">
        <w:rPr>
          <w:rFonts w:ascii="Times New Roman" w:hAnsi="Times New Roman"/>
          <w:sz w:val="24"/>
          <w:szCs w:val="24"/>
          <w:lang w:val="en-US"/>
        </w:rPr>
        <w:t>QVector</w:t>
      </w:r>
      <w:r w:rsidRPr="003A425A">
        <w:rPr>
          <w:rFonts w:ascii="Times New Roman" w:hAnsi="Times New Roman"/>
          <w:sz w:val="24"/>
          <w:szCs w:val="24"/>
        </w:rPr>
        <w:t xml:space="preserve"> также применима к данному классу. Также типом данных данного класса должен быть присваевамый тип данных.</w:t>
      </w:r>
    </w:p>
    <w:p w:rsidR="0041053B" w:rsidRPr="003A425A" w:rsidRDefault="0041053B" w:rsidP="0041053B">
      <w:pPr>
        <w:pStyle w:val="4"/>
        <w:rPr>
          <w:color w:val="auto"/>
        </w:rPr>
      </w:pPr>
      <w:bookmarkStart w:id="180" w:name="_Toc382058293"/>
      <w:r w:rsidRPr="003A425A">
        <w:rPr>
          <w:rFonts w:ascii="Times New Roman" w:hAnsi="Times New Roman"/>
          <w:color w:val="auto"/>
          <w:sz w:val="24"/>
          <w:szCs w:val="24"/>
          <w:lang w:val="en-US"/>
        </w:rPr>
        <w:t>QQueue</w:t>
      </w:r>
      <w:bookmarkEnd w:id="180"/>
    </w:p>
    <w:p w:rsidR="00F61837" w:rsidRPr="003A425A" w:rsidRDefault="00953454" w:rsidP="00F61837">
      <w:pPr>
        <w:jc w:val="both"/>
        <w:rPr>
          <w:rFonts w:ascii="Times New Roman" w:hAnsi="Times New Roman"/>
          <w:sz w:val="24"/>
          <w:szCs w:val="24"/>
        </w:rPr>
      </w:pPr>
      <w:hyperlink r:id="rId286" w:anchor="details" w:history="1">
        <w:r w:rsidR="00F61837" w:rsidRPr="003A425A">
          <w:rPr>
            <w:rStyle w:val="a3"/>
            <w:rFonts w:ascii="Times New Roman" w:hAnsi="Times New Roman"/>
            <w:sz w:val="24"/>
            <w:szCs w:val="24"/>
          </w:rPr>
          <w:t>http://qt-project.org/doc/qt-5.1/qtcore/qqueue.html#details</w:t>
        </w:r>
      </w:hyperlink>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lang w:val="en-US"/>
        </w:rPr>
        <w:t>QQueue</w:t>
      </w:r>
      <w:r w:rsidRPr="003A425A">
        <w:rPr>
          <w:rFonts w:ascii="Times New Roman" w:hAnsi="Times New Roman"/>
          <w:sz w:val="24"/>
          <w:szCs w:val="24"/>
        </w:rPr>
        <w:t xml:space="preserve"> – это шаблонный класс, который обеспечивает очередь.</w:t>
      </w:r>
      <w:r w:rsidR="00472AC7" w:rsidRPr="003A425A">
        <w:rPr>
          <w:rFonts w:ascii="Times New Roman" w:hAnsi="Times New Roman"/>
          <w:sz w:val="24"/>
          <w:szCs w:val="24"/>
        </w:rPr>
        <w:t xml:space="preserve"> </w:t>
      </w:r>
      <w:r w:rsidRPr="003A425A">
        <w:rPr>
          <w:rFonts w:ascii="Times New Roman" w:hAnsi="Times New Roman"/>
          <w:sz w:val="24"/>
          <w:szCs w:val="24"/>
        </w:rPr>
        <w:t>Это один из базовых контейнерных классов. Очередь – это контейнер типа «первый пришёл, последний ушёл» (</w:t>
      </w:r>
      <w:r w:rsidRPr="003A425A">
        <w:rPr>
          <w:rFonts w:ascii="Times New Roman" w:hAnsi="Times New Roman"/>
          <w:sz w:val="24"/>
          <w:szCs w:val="24"/>
          <w:lang w:val="en-US"/>
        </w:rPr>
        <w:t>FIFO</w:t>
      </w:r>
      <w:r w:rsidRPr="003A425A">
        <w:rPr>
          <w:rFonts w:ascii="Times New Roman" w:hAnsi="Times New Roman"/>
          <w:sz w:val="24"/>
          <w:szCs w:val="24"/>
        </w:rPr>
        <w:t xml:space="preserve"> – </w:t>
      </w:r>
      <w:r w:rsidRPr="003A425A">
        <w:rPr>
          <w:rFonts w:ascii="Times New Roman" w:hAnsi="Times New Roman"/>
          <w:sz w:val="24"/>
          <w:szCs w:val="24"/>
          <w:lang w:val="en-US"/>
        </w:rPr>
        <w:t>first</w:t>
      </w:r>
      <w:r w:rsidRPr="003A425A">
        <w:rPr>
          <w:rFonts w:ascii="Times New Roman" w:hAnsi="Times New Roman"/>
          <w:sz w:val="24"/>
          <w:szCs w:val="24"/>
        </w:rPr>
        <w:t xml:space="preserve"> </w:t>
      </w:r>
      <w:r w:rsidRPr="003A425A">
        <w:rPr>
          <w:rFonts w:ascii="Times New Roman" w:hAnsi="Times New Roman"/>
          <w:sz w:val="24"/>
          <w:szCs w:val="24"/>
          <w:lang w:val="en-US"/>
        </w:rPr>
        <w:t>in</w:t>
      </w:r>
      <w:r w:rsidRPr="003A425A">
        <w:rPr>
          <w:rFonts w:ascii="Times New Roman" w:hAnsi="Times New Roman"/>
          <w:sz w:val="24"/>
          <w:szCs w:val="24"/>
        </w:rPr>
        <w:t xml:space="preserve">, </w:t>
      </w:r>
      <w:r w:rsidRPr="003A425A">
        <w:rPr>
          <w:rFonts w:ascii="Times New Roman" w:hAnsi="Times New Roman"/>
          <w:sz w:val="24"/>
          <w:szCs w:val="24"/>
          <w:lang w:val="en-US"/>
        </w:rPr>
        <w:t>first</w:t>
      </w:r>
      <w:r w:rsidRPr="003A425A">
        <w:rPr>
          <w:rFonts w:ascii="Times New Roman" w:hAnsi="Times New Roman"/>
          <w:sz w:val="24"/>
          <w:szCs w:val="24"/>
        </w:rPr>
        <w:t xml:space="preserve"> </w:t>
      </w:r>
      <w:r w:rsidRPr="003A425A">
        <w:rPr>
          <w:rFonts w:ascii="Times New Roman" w:hAnsi="Times New Roman"/>
          <w:sz w:val="24"/>
          <w:szCs w:val="24"/>
          <w:lang w:val="en-US"/>
        </w:rPr>
        <w:t>out</w:t>
      </w:r>
      <w:r w:rsidRPr="003A425A">
        <w:rPr>
          <w:rFonts w:ascii="Times New Roman" w:hAnsi="Times New Roman"/>
          <w:sz w:val="24"/>
          <w:szCs w:val="24"/>
        </w:rPr>
        <w:t xml:space="preserve">). Элементы добавляются к хвосту очереди, а извлекаются из её начала. Данный класс наследует </w:t>
      </w:r>
      <w:r w:rsidRPr="003A425A">
        <w:rPr>
          <w:rFonts w:ascii="Times New Roman" w:hAnsi="Times New Roman"/>
          <w:sz w:val="24"/>
          <w:szCs w:val="24"/>
          <w:lang w:val="en-US"/>
        </w:rPr>
        <w:t>QList</w:t>
      </w:r>
      <w:r w:rsidRPr="003A425A">
        <w:rPr>
          <w:rFonts w:ascii="Times New Roman" w:hAnsi="Times New Roman"/>
          <w:sz w:val="24"/>
          <w:szCs w:val="24"/>
        </w:rPr>
        <w:t>. Вся функциональность данного класса применима и к очереди. Также очередь может содержать только присваиваемые типы данных.</w:t>
      </w:r>
    </w:p>
    <w:p w:rsidR="00472AC7" w:rsidRPr="003A425A" w:rsidRDefault="00472AC7" w:rsidP="00472AC7">
      <w:pPr>
        <w:pStyle w:val="4"/>
        <w:rPr>
          <w:color w:val="auto"/>
        </w:rPr>
      </w:pPr>
      <w:bookmarkStart w:id="181" w:name="_Toc382058294"/>
      <w:r w:rsidRPr="003A425A">
        <w:rPr>
          <w:rFonts w:ascii="Times New Roman" w:hAnsi="Times New Roman"/>
          <w:color w:val="auto"/>
          <w:sz w:val="24"/>
          <w:szCs w:val="24"/>
          <w:lang w:val="en-US"/>
        </w:rPr>
        <w:t>QStringList</w:t>
      </w:r>
      <w:bookmarkEnd w:id="181"/>
    </w:p>
    <w:p w:rsidR="00F61837" w:rsidRPr="003A425A" w:rsidRDefault="00953454" w:rsidP="00F61837">
      <w:pPr>
        <w:jc w:val="both"/>
        <w:rPr>
          <w:rStyle w:val="a3"/>
          <w:rFonts w:ascii="Times New Roman" w:hAnsi="Times New Roman"/>
          <w:sz w:val="24"/>
          <w:szCs w:val="24"/>
        </w:rPr>
      </w:pPr>
      <w:hyperlink r:id="rId287" w:anchor="details" w:history="1">
        <w:r w:rsidR="00F61837" w:rsidRPr="003A425A">
          <w:rPr>
            <w:rStyle w:val="a3"/>
            <w:rFonts w:ascii="Times New Roman" w:hAnsi="Times New Roman"/>
            <w:sz w:val="24"/>
            <w:szCs w:val="24"/>
          </w:rPr>
          <w:t>http://qt-project.org/doc/qt-5.1/qtcore/qstringlist.html#details</w:t>
        </w:r>
      </w:hyperlink>
    </w:p>
    <w:p w:rsidR="00F61837" w:rsidRPr="003A425A" w:rsidRDefault="00F61837" w:rsidP="00F61837">
      <w:pPr>
        <w:jc w:val="both"/>
        <w:rPr>
          <w:rFonts w:ascii="Times New Roman" w:hAnsi="Times New Roman"/>
          <w:sz w:val="24"/>
          <w:szCs w:val="24"/>
        </w:rPr>
      </w:pPr>
      <w:r w:rsidRPr="003A425A">
        <w:rPr>
          <w:rFonts w:ascii="Times New Roman" w:hAnsi="Times New Roman"/>
          <w:sz w:val="24"/>
          <w:szCs w:val="24"/>
        </w:rPr>
        <w:t xml:space="preserve">описаны основные особенности класса </w:t>
      </w:r>
      <w:r w:rsidRPr="003A425A">
        <w:rPr>
          <w:rFonts w:ascii="Times New Roman" w:hAnsi="Times New Roman"/>
          <w:sz w:val="24"/>
          <w:szCs w:val="24"/>
          <w:lang w:val="en-US"/>
        </w:rPr>
        <w:t>QStringList</w:t>
      </w:r>
    </w:p>
    <w:p w:rsidR="00472AC7" w:rsidRPr="003A425A" w:rsidRDefault="00472AC7" w:rsidP="00472AC7">
      <w:pPr>
        <w:pStyle w:val="4"/>
        <w:rPr>
          <w:color w:val="auto"/>
        </w:rPr>
      </w:pPr>
      <w:bookmarkStart w:id="182" w:name="_Toc382058295"/>
      <w:r w:rsidRPr="003A425A">
        <w:rPr>
          <w:rFonts w:ascii="Times New Roman" w:hAnsi="Times New Roman"/>
          <w:color w:val="auto"/>
          <w:sz w:val="24"/>
          <w:szCs w:val="24"/>
          <w:lang w:val="en-US"/>
        </w:rPr>
        <w:t>QMap</w:t>
      </w:r>
      <w:bookmarkEnd w:id="182"/>
    </w:p>
    <w:p w:rsidR="008F0C0C" w:rsidRPr="003A425A" w:rsidRDefault="00953454" w:rsidP="008F0C0C">
      <w:pPr>
        <w:jc w:val="both"/>
        <w:rPr>
          <w:rFonts w:ascii="Times New Roman" w:hAnsi="Times New Roman"/>
          <w:sz w:val="24"/>
          <w:szCs w:val="24"/>
        </w:rPr>
      </w:pPr>
      <w:hyperlink r:id="rId288" w:history="1">
        <w:r w:rsidR="008F0C0C" w:rsidRPr="003A425A">
          <w:rPr>
            <w:rStyle w:val="a3"/>
            <w:rFonts w:ascii="Times New Roman" w:hAnsi="Times New Roman"/>
            <w:sz w:val="24"/>
            <w:szCs w:val="24"/>
          </w:rPr>
          <w:t>http://qt-project.org/doc/qt-5.1/qtcore/qmap.html</w:t>
        </w:r>
      </w:hyperlink>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QMap</w:t>
      </w:r>
      <w:r w:rsidRPr="003A425A">
        <w:rPr>
          <w:rFonts w:ascii="Times New Roman" w:hAnsi="Times New Roman"/>
          <w:sz w:val="24"/>
          <w:szCs w:val="24"/>
        </w:rPr>
        <w:t xml:space="preserve"> – это шаблон, который</w:t>
      </w:r>
      <w:r w:rsidRPr="003A425A">
        <w:rPr>
          <w:rFonts w:ascii="Times New Roman" w:hAnsi="Times New Roman"/>
          <w:sz w:val="24"/>
          <w:szCs w:val="24"/>
          <w:lang w:val="be-BY"/>
        </w:rPr>
        <w:t xml:space="preserve"> обеспеч</w:t>
      </w:r>
      <w:r w:rsidRPr="003A425A">
        <w:rPr>
          <w:rFonts w:ascii="Times New Roman" w:hAnsi="Times New Roman"/>
          <w:sz w:val="24"/>
          <w:szCs w:val="24"/>
        </w:rPr>
        <w:t xml:space="preserve">ивает </w:t>
      </w:r>
      <w:r w:rsidRPr="003A425A">
        <w:rPr>
          <w:rFonts w:ascii="Times New Roman" w:hAnsi="Times New Roman"/>
          <w:color w:val="FF0000"/>
          <w:sz w:val="24"/>
          <w:szCs w:val="24"/>
        </w:rPr>
        <w:t>красно-чёрно-древовидный словарь</w:t>
      </w:r>
      <w:r w:rsidRPr="003A425A">
        <w:rPr>
          <w:rFonts w:ascii="Times New Roman" w:hAnsi="Times New Roman"/>
          <w:sz w:val="24"/>
          <w:szCs w:val="24"/>
        </w:rPr>
        <w:t xml:space="preserve">. Данный класс обеспечивает почти такую же функциональность, что и класс </w:t>
      </w:r>
      <w:r w:rsidRPr="003A425A">
        <w:rPr>
          <w:rFonts w:ascii="Times New Roman" w:hAnsi="Times New Roman"/>
          <w:sz w:val="24"/>
          <w:szCs w:val="24"/>
          <w:lang w:val="en-US"/>
        </w:rPr>
        <w:t>QHash</w:t>
      </w:r>
      <w:r w:rsidRPr="003A425A">
        <w:rPr>
          <w:rFonts w:ascii="Times New Roman" w:hAnsi="Times New Roman"/>
          <w:sz w:val="24"/>
          <w:szCs w:val="24"/>
          <w:lang w:val="be-BY"/>
        </w:rPr>
        <w:t xml:space="preserve">, но есть </w:t>
      </w:r>
      <w:r w:rsidRPr="003A425A">
        <w:rPr>
          <w:rFonts w:ascii="Times New Roman" w:hAnsi="Times New Roman"/>
          <w:sz w:val="24"/>
          <w:szCs w:val="24"/>
        </w:rPr>
        <w:t>и отличия:</w:t>
      </w:r>
    </w:p>
    <w:p w:rsidR="008F0C0C" w:rsidRPr="003A425A" w:rsidRDefault="008F0C0C" w:rsidP="004D4FF9">
      <w:pPr>
        <w:pStyle w:val="a8"/>
        <w:numPr>
          <w:ilvl w:val="0"/>
          <w:numId w:val="7"/>
        </w:numPr>
        <w:jc w:val="both"/>
        <w:rPr>
          <w:rFonts w:ascii="Times New Roman" w:hAnsi="Times New Roman"/>
          <w:sz w:val="24"/>
          <w:szCs w:val="24"/>
        </w:rPr>
      </w:pPr>
      <w:r w:rsidRPr="003A425A">
        <w:rPr>
          <w:rFonts w:ascii="Times New Roman" w:hAnsi="Times New Roman"/>
          <w:sz w:val="24"/>
          <w:szCs w:val="24"/>
        </w:rPr>
        <w:t>Хэш обеспечивает более быстрый поиск</w:t>
      </w:r>
    </w:p>
    <w:p w:rsidR="008F0C0C" w:rsidRPr="003A425A" w:rsidRDefault="008F0C0C" w:rsidP="004D4FF9">
      <w:pPr>
        <w:pStyle w:val="a8"/>
        <w:numPr>
          <w:ilvl w:val="0"/>
          <w:numId w:val="7"/>
        </w:numPr>
        <w:jc w:val="both"/>
        <w:rPr>
          <w:rFonts w:ascii="Times New Roman" w:hAnsi="Times New Roman"/>
          <w:sz w:val="24"/>
          <w:szCs w:val="24"/>
        </w:rPr>
      </w:pPr>
      <w:r w:rsidRPr="003A425A">
        <w:rPr>
          <w:rFonts w:ascii="Times New Roman" w:hAnsi="Times New Roman"/>
          <w:sz w:val="24"/>
          <w:szCs w:val="24"/>
        </w:rPr>
        <w:t>В хэше при использовании итератора элементы имеют произвольный порядок, а в мэпе они упорядочены по ключу</w:t>
      </w:r>
    </w:p>
    <w:p w:rsidR="008F0C0C" w:rsidRPr="003A425A" w:rsidRDefault="008F0C0C" w:rsidP="004D4FF9">
      <w:pPr>
        <w:pStyle w:val="a8"/>
        <w:numPr>
          <w:ilvl w:val="0"/>
          <w:numId w:val="7"/>
        </w:numPr>
        <w:jc w:val="both"/>
        <w:rPr>
          <w:rFonts w:ascii="Times New Roman" w:hAnsi="Times New Roman"/>
          <w:sz w:val="24"/>
          <w:szCs w:val="24"/>
        </w:rPr>
      </w:pPr>
      <w:r w:rsidRPr="003A425A">
        <w:rPr>
          <w:rFonts w:ascii="Times New Roman" w:hAnsi="Times New Roman"/>
          <w:sz w:val="24"/>
          <w:szCs w:val="24"/>
        </w:rPr>
        <w:t>Тип ключа хэша должен обе</w:t>
      </w:r>
      <w:r w:rsidRPr="003A425A">
        <w:rPr>
          <w:rFonts w:ascii="Times New Roman" w:hAnsi="Times New Roman"/>
          <w:sz w:val="24"/>
          <w:szCs w:val="24"/>
          <w:lang w:val="be-BY"/>
        </w:rPr>
        <w:t>с</w:t>
      </w:r>
      <w:r w:rsidRPr="003A425A">
        <w:rPr>
          <w:rFonts w:ascii="Times New Roman" w:hAnsi="Times New Roman"/>
          <w:sz w:val="24"/>
          <w:szCs w:val="24"/>
        </w:rPr>
        <w:t>печивать оператор ==</w:t>
      </w:r>
      <w:r w:rsidRPr="003A425A">
        <w:rPr>
          <w:rFonts w:ascii="Times New Roman" w:hAnsi="Times New Roman"/>
          <w:sz w:val="24"/>
          <w:szCs w:val="24"/>
          <w:lang w:val="be-BY"/>
        </w:rPr>
        <w:t xml:space="preserve">() </w:t>
      </w:r>
      <w:r w:rsidRPr="003A425A">
        <w:rPr>
          <w:rFonts w:ascii="Times New Roman" w:hAnsi="Times New Roman"/>
          <w:sz w:val="24"/>
          <w:szCs w:val="24"/>
        </w:rPr>
        <w:t xml:space="preserve">и Глобальную функцию </w:t>
      </w:r>
      <w:r w:rsidRPr="003A425A">
        <w:rPr>
          <w:rFonts w:ascii="Times New Roman" w:hAnsi="Times New Roman"/>
          <w:sz w:val="24"/>
          <w:szCs w:val="24"/>
          <w:lang w:val="en-US"/>
        </w:rPr>
        <w:t>qHash</w:t>
      </w:r>
      <w:r w:rsidRPr="003A425A">
        <w:rPr>
          <w:rFonts w:ascii="Times New Roman" w:hAnsi="Times New Roman"/>
          <w:sz w:val="24"/>
          <w:szCs w:val="24"/>
        </w:rPr>
        <w:t>(), а в мапе должен обеспечивать оператор &lt;()</w:t>
      </w:r>
      <w:r w:rsidRPr="003A425A">
        <w:rPr>
          <w:rFonts w:ascii="Times New Roman" w:hAnsi="Times New Roman"/>
          <w:sz w:val="24"/>
          <w:szCs w:val="24"/>
          <w:lang w:val="be-BY"/>
        </w:rPr>
        <w:t>.</w:t>
      </w:r>
    </w:p>
    <w:p w:rsidR="008F0C0C" w:rsidRPr="003A425A" w:rsidRDefault="008F0C0C" w:rsidP="008F0C0C">
      <w:pPr>
        <w:jc w:val="both"/>
        <w:rPr>
          <w:rFonts w:ascii="Times New Roman" w:hAnsi="Times New Roman"/>
          <w:sz w:val="24"/>
          <w:szCs w:val="24"/>
          <w:lang w:val="be-BY"/>
        </w:rPr>
      </w:pPr>
      <w:r w:rsidRPr="003A425A">
        <w:rPr>
          <w:rFonts w:ascii="Times New Roman" w:hAnsi="Times New Roman"/>
          <w:sz w:val="24"/>
          <w:szCs w:val="24"/>
        </w:rPr>
        <w:t>Для вставки в мап можно использовать оператор []</w:t>
      </w:r>
      <w:r w:rsidRPr="003A425A">
        <w:rPr>
          <w:rFonts w:ascii="Times New Roman" w:hAnsi="Times New Roman"/>
          <w:sz w:val="24"/>
          <w:szCs w:val="24"/>
          <w:lang w:val="be-BY"/>
        </w:rPr>
        <w:t xml:space="preserve"> (</w:t>
      </w:r>
      <w:r w:rsidRPr="003A425A">
        <w:rPr>
          <w:rFonts w:ascii="Times New Roman" w:hAnsi="Times New Roman"/>
          <w:i/>
          <w:sz w:val="24"/>
          <w:szCs w:val="24"/>
        </w:rPr>
        <w:t>смотри код</w:t>
      </w:r>
      <w:r w:rsidRPr="003A425A">
        <w:rPr>
          <w:rFonts w:ascii="Times New Roman" w:hAnsi="Times New Roman"/>
          <w:sz w:val="24"/>
          <w:szCs w:val="24"/>
          <w:lang w:val="be-BY"/>
        </w:rPr>
        <w:t xml:space="preserve">). Но авторы рекомендуют использовать функции </w:t>
      </w:r>
      <w:r w:rsidRPr="003A425A">
        <w:rPr>
          <w:rFonts w:ascii="Times New Roman" w:hAnsi="Times New Roman"/>
          <w:sz w:val="24"/>
          <w:szCs w:val="24"/>
          <w:lang w:val="en-US"/>
        </w:rPr>
        <w:t>contains</w:t>
      </w:r>
      <w:r w:rsidRPr="003A425A">
        <w:rPr>
          <w:rFonts w:ascii="Times New Roman" w:hAnsi="Times New Roman"/>
          <w:sz w:val="24"/>
          <w:szCs w:val="24"/>
        </w:rPr>
        <w:t>()</w:t>
      </w:r>
      <w:r w:rsidRPr="003A425A">
        <w:rPr>
          <w:rFonts w:ascii="Times New Roman" w:hAnsi="Times New Roman"/>
          <w:sz w:val="24"/>
          <w:szCs w:val="24"/>
          <w:lang w:val="be-BY"/>
        </w:rPr>
        <w:t xml:space="preserve"> </w:t>
      </w:r>
      <w:r w:rsidRPr="003A425A">
        <w:rPr>
          <w:rFonts w:ascii="Times New Roman" w:hAnsi="Times New Roman"/>
          <w:sz w:val="24"/>
          <w:szCs w:val="24"/>
        </w:rPr>
        <w:t xml:space="preserve">и </w:t>
      </w:r>
      <w:r w:rsidRPr="003A425A">
        <w:rPr>
          <w:rFonts w:ascii="Times New Roman" w:hAnsi="Times New Roman"/>
          <w:sz w:val="24"/>
          <w:szCs w:val="24"/>
          <w:lang w:val="en-US"/>
        </w:rPr>
        <w:t>value</w:t>
      </w:r>
      <w:r w:rsidRPr="003A425A">
        <w:rPr>
          <w:rFonts w:ascii="Times New Roman" w:hAnsi="Times New Roman"/>
          <w:sz w:val="24"/>
          <w:szCs w:val="24"/>
        </w:rPr>
        <w:t>(). Так как этот оператор молча вставляет в мап значение для данного ключа, если он не был найден.</w:t>
      </w:r>
      <w:r w:rsidR="00472AC7" w:rsidRPr="003A425A">
        <w:rPr>
          <w:rFonts w:ascii="Times New Roman" w:hAnsi="Times New Roman"/>
          <w:sz w:val="24"/>
          <w:szCs w:val="24"/>
        </w:rPr>
        <w:t xml:space="preserve"> </w:t>
      </w:r>
      <w:r w:rsidRPr="003A425A">
        <w:rPr>
          <w:rFonts w:ascii="Times New Roman" w:hAnsi="Times New Roman"/>
          <w:sz w:val="24"/>
          <w:szCs w:val="24"/>
        </w:rPr>
        <w:t xml:space="preserve">Также в данном контейнере есть различные типы итераторов. Одному ключу можно присваивать много различных значений, которые затем можно получить. Для извлечения значений, но не ключей можно использовать </w:t>
      </w:r>
      <w:r w:rsidRPr="003A425A">
        <w:rPr>
          <w:rFonts w:ascii="Times New Roman" w:hAnsi="Times New Roman"/>
          <w:sz w:val="24"/>
          <w:szCs w:val="24"/>
          <w:lang w:val="en-US"/>
        </w:rPr>
        <w:t>foreach</w:t>
      </w:r>
      <w:r w:rsidRPr="003A425A">
        <w:rPr>
          <w:rFonts w:ascii="Times New Roman" w:hAnsi="Times New Roman"/>
          <w:sz w:val="24"/>
          <w:szCs w:val="24"/>
          <w:lang w:val="be-BY"/>
        </w:rPr>
        <w:t>.</w:t>
      </w:r>
    </w:p>
    <w:p w:rsidR="00472AC7" w:rsidRPr="003A425A" w:rsidRDefault="00472AC7" w:rsidP="00472AC7">
      <w:pPr>
        <w:pStyle w:val="5"/>
      </w:pPr>
      <w:bookmarkStart w:id="183" w:name="_Toc382058296"/>
      <w:r w:rsidRPr="003A425A">
        <w:rPr>
          <w:rFonts w:ascii="Times New Roman" w:hAnsi="Times New Roman"/>
          <w:sz w:val="24"/>
          <w:szCs w:val="24"/>
          <w:lang w:val="en-US"/>
        </w:rPr>
        <w:t>QHash</w:t>
      </w:r>
      <w:bookmarkEnd w:id="183"/>
    </w:p>
    <w:p w:rsidR="008F0C0C" w:rsidRPr="003A425A" w:rsidRDefault="00953454" w:rsidP="008F0C0C">
      <w:pPr>
        <w:jc w:val="both"/>
        <w:rPr>
          <w:rFonts w:ascii="Times New Roman" w:hAnsi="Times New Roman"/>
          <w:sz w:val="24"/>
          <w:szCs w:val="24"/>
          <w:lang w:val="be-BY"/>
        </w:rPr>
      </w:pPr>
      <w:hyperlink r:id="rId289" w:history="1">
        <w:r w:rsidR="008F0C0C" w:rsidRPr="003A425A">
          <w:rPr>
            <w:rStyle w:val="a3"/>
            <w:rFonts w:ascii="Times New Roman" w:hAnsi="Times New Roman"/>
            <w:sz w:val="24"/>
            <w:szCs w:val="24"/>
          </w:rPr>
          <w:t>http</w:t>
        </w:r>
        <w:r w:rsidR="008F0C0C" w:rsidRPr="003A425A">
          <w:rPr>
            <w:rStyle w:val="a3"/>
            <w:rFonts w:ascii="Times New Roman" w:hAnsi="Times New Roman"/>
            <w:sz w:val="24"/>
            <w:szCs w:val="24"/>
            <w:lang w:val="be-BY"/>
          </w:rPr>
          <w:t>://</w:t>
        </w:r>
        <w:r w:rsidR="008F0C0C" w:rsidRPr="003A425A">
          <w:rPr>
            <w:rStyle w:val="a3"/>
            <w:rFonts w:ascii="Times New Roman" w:hAnsi="Times New Roman"/>
            <w:sz w:val="24"/>
            <w:szCs w:val="24"/>
          </w:rPr>
          <w:t>qt</w:t>
        </w:r>
        <w:r w:rsidR="008F0C0C" w:rsidRPr="003A425A">
          <w:rPr>
            <w:rStyle w:val="a3"/>
            <w:rFonts w:ascii="Times New Roman" w:hAnsi="Times New Roman"/>
            <w:sz w:val="24"/>
            <w:szCs w:val="24"/>
            <w:lang w:val="be-BY"/>
          </w:rPr>
          <w:t>-</w:t>
        </w:r>
        <w:r w:rsidR="008F0C0C" w:rsidRPr="003A425A">
          <w:rPr>
            <w:rStyle w:val="a3"/>
            <w:rFonts w:ascii="Times New Roman" w:hAnsi="Times New Roman"/>
            <w:sz w:val="24"/>
            <w:szCs w:val="24"/>
          </w:rPr>
          <w:t>project</w:t>
        </w:r>
        <w:r w:rsidR="008F0C0C" w:rsidRPr="003A425A">
          <w:rPr>
            <w:rStyle w:val="a3"/>
            <w:rFonts w:ascii="Times New Roman" w:hAnsi="Times New Roman"/>
            <w:sz w:val="24"/>
            <w:szCs w:val="24"/>
            <w:lang w:val="be-BY"/>
          </w:rPr>
          <w:t>.</w:t>
        </w:r>
        <w:r w:rsidR="008F0C0C" w:rsidRPr="003A425A">
          <w:rPr>
            <w:rStyle w:val="a3"/>
            <w:rFonts w:ascii="Times New Roman" w:hAnsi="Times New Roman"/>
            <w:sz w:val="24"/>
            <w:szCs w:val="24"/>
          </w:rPr>
          <w:t>org</w:t>
        </w:r>
        <w:r w:rsidR="008F0C0C" w:rsidRPr="003A425A">
          <w:rPr>
            <w:rStyle w:val="a3"/>
            <w:rFonts w:ascii="Times New Roman" w:hAnsi="Times New Roman"/>
            <w:sz w:val="24"/>
            <w:szCs w:val="24"/>
            <w:lang w:val="be-BY"/>
          </w:rPr>
          <w:t>/</w:t>
        </w:r>
        <w:r w:rsidR="008F0C0C" w:rsidRPr="003A425A">
          <w:rPr>
            <w:rStyle w:val="a3"/>
            <w:rFonts w:ascii="Times New Roman" w:hAnsi="Times New Roman"/>
            <w:sz w:val="24"/>
            <w:szCs w:val="24"/>
          </w:rPr>
          <w:t>doc</w:t>
        </w:r>
        <w:r w:rsidR="008F0C0C" w:rsidRPr="003A425A">
          <w:rPr>
            <w:rStyle w:val="a3"/>
            <w:rFonts w:ascii="Times New Roman" w:hAnsi="Times New Roman"/>
            <w:sz w:val="24"/>
            <w:szCs w:val="24"/>
            <w:lang w:val="be-BY"/>
          </w:rPr>
          <w:t>/</w:t>
        </w:r>
        <w:r w:rsidR="008F0C0C" w:rsidRPr="003A425A">
          <w:rPr>
            <w:rStyle w:val="a3"/>
            <w:rFonts w:ascii="Times New Roman" w:hAnsi="Times New Roman"/>
            <w:sz w:val="24"/>
            <w:szCs w:val="24"/>
          </w:rPr>
          <w:t>qt</w:t>
        </w:r>
        <w:r w:rsidR="008F0C0C" w:rsidRPr="003A425A">
          <w:rPr>
            <w:rStyle w:val="a3"/>
            <w:rFonts w:ascii="Times New Roman" w:hAnsi="Times New Roman"/>
            <w:sz w:val="24"/>
            <w:szCs w:val="24"/>
            <w:lang w:val="be-BY"/>
          </w:rPr>
          <w:t>-5.1/</w:t>
        </w:r>
        <w:r w:rsidR="008F0C0C" w:rsidRPr="003A425A">
          <w:rPr>
            <w:rStyle w:val="a3"/>
            <w:rFonts w:ascii="Times New Roman" w:hAnsi="Times New Roman"/>
            <w:sz w:val="24"/>
            <w:szCs w:val="24"/>
          </w:rPr>
          <w:t>qtcore</w:t>
        </w:r>
        <w:r w:rsidR="008F0C0C" w:rsidRPr="003A425A">
          <w:rPr>
            <w:rStyle w:val="a3"/>
            <w:rFonts w:ascii="Times New Roman" w:hAnsi="Times New Roman"/>
            <w:sz w:val="24"/>
            <w:szCs w:val="24"/>
            <w:lang w:val="be-BY"/>
          </w:rPr>
          <w:t>/</w:t>
        </w:r>
        <w:r w:rsidR="008F0C0C" w:rsidRPr="003A425A">
          <w:rPr>
            <w:rStyle w:val="a3"/>
            <w:rFonts w:ascii="Times New Roman" w:hAnsi="Times New Roman"/>
            <w:sz w:val="24"/>
            <w:szCs w:val="24"/>
          </w:rPr>
          <w:t>qhash</w:t>
        </w:r>
        <w:r w:rsidR="008F0C0C" w:rsidRPr="003A425A">
          <w:rPr>
            <w:rStyle w:val="a3"/>
            <w:rFonts w:ascii="Times New Roman" w:hAnsi="Times New Roman"/>
            <w:sz w:val="24"/>
            <w:szCs w:val="24"/>
            <w:lang w:val="be-BY"/>
          </w:rPr>
          <w:t>.</w:t>
        </w:r>
        <w:r w:rsidR="008F0C0C" w:rsidRPr="003A425A">
          <w:rPr>
            <w:rStyle w:val="a3"/>
            <w:rFonts w:ascii="Times New Roman" w:hAnsi="Times New Roman"/>
            <w:sz w:val="24"/>
            <w:szCs w:val="24"/>
          </w:rPr>
          <w:t>html</w:t>
        </w:r>
      </w:hyperlink>
    </w:p>
    <w:p w:rsidR="008F0C0C" w:rsidRPr="003A425A" w:rsidRDefault="008F0C0C" w:rsidP="008F0C0C">
      <w:pPr>
        <w:jc w:val="both"/>
        <w:rPr>
          <w:rFonts w:ascii="Times New Roman" w:hAnsi="Times New Roman"/>
          <w:sz w:val="24"/>
          <w:szCs w:val="24"/>
          <w:lang w:val="be-BY"/>
        </w:rPr>
      </w:pPr>
      <w:r w:rsidRPr="003A425A">
        <w:rPr>
          <w:rFonts w:ascii="Times New Roman" w:hAnsi="Times New Roman"/>
          <w:sz w:val="24"/>
          <w:szCs w:val="24"/>
        </w:rPr>
        <w:t xml:space="preserve">класс </w:t>
      </w:r>
      <w:r w:rsidRPr="003A425A">
        <w:rPr>
          <w:rFonts w:ascii="Times New Roman" w:hAnsi="Times New Roman"/>
          <w:sz w:val="24"/>
          <w:szCs w:val="24"/>
          <w:lang w:val="en-US"/>
        </w:rPr>
        <w:t>QHash</w:t>
      </w:r>
      <w:r w:rsidRPr="003A425A">
        <w:rPr>
          <w:rFonts w:ascii="Times New Roman" w:hAnsi="Times New Roman"/>
          <w:sz w:val="24"/>
          <w:szCs w:val="24"/>
          <w:lang w:val="be-BY"/>
        </w:rPr>
        <w:t xml:space="preserve"> является шаблоном для обеспечен</w:t>
      </w:r>
      <w:r w:rsidRPr="003A425A">
        <w:rPr>
          <w:rFonts w:ascii="Times New Roman" w:hAnsi="Times New Roman"/>
          <w:sz w:val="24"/>
          <w:szCs w:val="24"/>
        </w:rPr>
        <w:t>ия словаря, основанного на</w:t>
      </w:r>
      <w:r w:rsidRPr="003A425A">
        <w:rPr>
          <w:rFonts w:ascii="Times New Roman" w:hAnsi="Times New Roman"/>
          <w:color w:val="00B050"/>
          <w:sz w:val="24"/>
          <w:szCs w:val="24"/>
        </w:rPr>
        <w:t xml:space="preserve"> </w:t>
      </w:r>
      <w:r w:rsidRPr="003A425A">
        <w:rPr>
          <w:rFonts w:ascii="Times New Roman" w:hAnsi="Times New Roman"/>
          <w:color w:val="FF0000"/>
          <w:sz w:val="24"/>
          <w:szCs w:val="24"/>
        </w:rPr>
        <w:t>хэш-таблице</w:t>
      </w:r>
      <w:r w:rsidRPr="003A425A">
        <w:rPr>
          <w:rFonts w:ascii="Times New Roman" w:hAnsi="Times New Roman"/>
          <w:color w:val="00B050"/>
          <w:sz w:val="24"/>
          <w:szCs w:val="24"/>
        </w:rPr>
        <w:t xml:space="preserve">. </w:t>
      </w:r>
      <w:r w:rsidRPr="003A425A">
        <w:rPr>
          <w:rFonts w:ascii="Times New Roman" w:hAnsi="Times New Roman"/>
          <w:sz w:val="24"/>
          <w:szCs w:val="24"/>
        </w:rPr>
        <w:t>Он обеспечивает очень быстрый пои</w:t>
      </w:r>
      <w:r w:rsidR="00472AC7" w:rsidRPr="003A425A">
        <w:rPr>
          <w:rFonts w:ascii="Times New Roman" w:hAnsi="Times New Roman"/>
          <w:sz w:val="24"/>
          <w:szCs w:val="24"/>
        </w:rPr>
        <w:t>ск</w:t>
      </w:r>
      <w:r w:rsidRPr="003A425A">
        <w:rPr>
          <w:rFonts w:ascii="Times New Roman" w:hAnsi="Times New Roman"/>
          <w:sz w:val="24"/>
          <w:szCs w:val="24"/>
        </w:rPr>
        <w:t xml:space="preserve"> значения. Всё остальное справедливо как для класса </w:t>
      </w:r>
      <w:r w:rsidRPr="003A425A">
        <w:rPr>
          <w:rFonts w:ascii="Times New Roman" w:hAnsi="Times New Roman"/>
          <w:sz w:val="24"/>
          <w:szCs w:val="24"/>
          <w:lang w:val="en-US"/>
        </w:rPr>
        <w:t>QMap</w:t>
      </w:r>
      <w:r w:rsidRPr="003A425A">
        <w:rPr>
          <w:rFonts w:ascii="Times New Roman" w:hAnsi="Times New Roman"/>
          <w:sz w:val="24"/>
          <w:szCs w:val="24"/>
        </w:rPr>
        <w:t>. При использовании итератора порядок элементов непредсказуем. Также можно сохранять для одного значения ключа несколько значений.</w:t>
      </w:r>
      <w:r w:rsidR="00472AC7" w:rsidRPr="003A425A">
        <w:rPr>
          <w:rFonts w:ascii="Times New Roman" w:hAnsi="Times New Roman"/>
          <w:sz w:val="24"/>
          <w:szCs w:val="24"/>
        </w:rPr>
        <w:t xml:space="preserve"> </w:t>
      </w:r>
      <w:r w:rsidRPr="003A425A">
        <w:rPr>
          <w:rFonts w:ascii="Times New Roman" w:hAnsi="Times New Roman"/>
          <w:sz w:val="24"/>
          <w:szCs w:val="24"/>
        </w:rPr>
        <w:t xml:space="preserve">Для извлечения значений, но не ключей можно использовать </w:t>
      </w:r>
      <w:r w:rsidRPr="003A425A">
        <w:rPr>
          <w:rFonts w:ascii="Times New Roman" w:hAnsi="Times New Roman"/>
          <w:sz w:val="24"/>
          <w:szCs w:val="24"/>
          <w:lang w:val="en-US"/>
        </w:rPr>
        <w:t>foreach</w:t>
      </w:r>
      <w:r w:rsidRPr="003A425A">
        <w:rPr>
          <w:rFonts w:ascii="Times New Roman" w:hAnsi="Times New Roman"/>
          <w:sz w:val="24"/>
          <w:szCs w:val="24"/>
          <w:lang w:val="be-BY"/>
        </w:rPr>
        <w:t>.</w:t>
      </w:r>
    </w:p>
    <w:p w:rsidR="008F0C0C" w:rsidRPr="003A425A" w:rsidRDefault="008F0C0C" w:rsidP="008F0C0C">
      <w:pPr>
        <w:jc w:val="both"/>
        <w:rPr>
          <w:rFonts w:ascii="Times New Roman" w:hAnsi="Times New Roman"/>
          <w:i/>
          <w:sz w:val="24"/>
          <w:szCs w:val="24"/>
        </w:rPr>
      </w:pPr>
      <w:r w:rsidRPr="003A425A">
        <w:rPr>
          <w:rFonts w:ascii="Times New Roman" w:hAnsi="Times New Roman"/>
          <w:sz w:val="24"/>
          <w:szCs w:val="24"/>
          <w:lang w:val="be-BY"/>
        </w:rPr>
        <w:t>Т</w:t>
      </w:r>
      <w:r w:rsidRPr="003A425A">
        <w:rPr>
          <w:rFonts w:ascii="Times New Roman" w:hAnsi="Times New Roman"/>
          <w:sz w:val="24"/>
          <w:szCs w:val="24"/>
        </w:rPr>
        <w:t>ип данных элемента</w:t>
      </w:r>
      <w:r w:rsidR="00472AC7" w:rsidRPr="003A425A">
        <w:rPr>
          <w:rFonts w:ascii="Times New Roman" w:hAnsi="Times New Roman"/>
          <w:sz w:val="24"/>
          <w:szCs w:val="24"/>
        </w:rPr>
        <w:t xml:space="preserve"> (</w:t>
      </w:r>
      <w:r w:rsidR="00472AC7" w:rsidRPr="003A425A">
        <w:rPr>
          <w:rFonts w:ascii="Times New Roman" w:hAnsi="Times New Roman"/>
          <w:color w:val="FF0000"/>
          <w:sz w:val="24"/>
          <w:szCs w:val="24"/>
        </w:rPr>
        <w:t>или ключа???</w:t>
      </w:r>
      <w:r w:rsidR="00472AC7" w:rsidRPr="003A425A">
        <w:rPr>
          <w:rFonts w:ascii="Times New Roman" w:hAnsi="Times New Roman"/>
          <w:sz w:val="24"/>
          <w:szCs w:val="24"/>
        </w:rPr>
        <w:t>)</w:t>
      </w:r>
      <w:r w:rsidRPr="003A425A">
        <w:rPr>
          <w:rFonts w:ascii="Times New Roman" w:hAnsi="Times New Roman"/>
          <w:sz w:val="24"/>
          <w:szCs w:val="24"/>
        </w:rPr>
        <w:t xml:space="preserve"> должен обеспечивать оператор ==(), а также </w:t>
      </w:r>
      <w:r w:rsidR="00472AC7" w:rsidRPr="003A425A">
        <w:rPr>
          <w:rFonts w:ascii="Times New Roman" w:hAnsi="Times New Roman"/>
          <w:sz w:val="24"/>
          <w:szCs w:val="24"/>
        </w:rPr>
        <w:t>г</w:t>
      </w:r>
      <w:r w:rsidRPr="003A425A">
        <w:rPr>
          <w:rFonts w:ascii="Times New Roman" w:hAnsi="Times New Roman"/>
          <w:sz w:val="24"/>
          <w:szCs w:val="24"/>
        </w:rPr>
        <w:t xml:space="preserve">лобальную функцию </w:t>
      </w:r>
      <w:r w:rsidRPr="003A425A">
        <w:rPr>
          <w:rFonts w:ascii="Times New Roman" w:hAnsi="Times New Roman"/>
          <w:sz w:val="24"/>
          <w:szCs w:val="24"/>
          <w:lang w:val="en-US"/>
        </w:rPr>
        <w:t>qHash</w:t>
      </w:r>
      <w:r w:rsidRPr="003A425A">
        <w:rPr>
          <w:rFonts w:ascii="Times New Roman" w:hAnsi="Times New Roman"/>
          <w:sz w:val="24"/>
          <w:szCs w:val="24"/>
        </w:rPr>
        <w:t xml:space="preserve">(), </w:t>
      </w:r>
      <w:r w:rsidRPr="003A425A">
        <w:rPr>
          <w:rFonts w:ascii="Times New Roman" w:hAnsi="Times New Roman"/>
          <w:i/>
          <w:sz w:val="24"/>
          <w:szCs w:val="24"/>
        </w:rPr>
        <w:t>возможные сигнатуры которой показаны в данной части</w:t>
      </w:r>
      <w:r w:rsidRPr="003A425A">
        <w:rPr>
          <w:rFonts w:ascii="Times New Roman" w:hAnsi="Times New Roman"/>
          <w:sz w:val="24"/>
          <w:szCs w:val="24"/>
        </w:rPr>
        <w:t xml:space="preserve">. </w:t>
      </w:r>
      <w:r w:rsidRPr="003A425A">
        <w:rPr>
          <w:rFonts w:ascii="Times New Roman" w:hAnsi="Times New Roman"/>
          <w:sz w:val="24"/>
          <w:szCs w:val="24"/>
        </w:rPr>
        <w:lastRenderedPageBreak/>
        <w:t xml:space="preserve">Данная функция рассчитывает численное значение, основанное на ключе. Есть некоторые типы ключей, </w:t>
      </w:r>
      <w:r w:rsidRPr="003A425A">
        <w:rPr>
          <w:rFonts w:ascii="Times New Roman" w:hAnsi="Times New Roman"/>
          <w:i/>
          <w:sz w:val="24"/>
          <w:szCs w:val="24"/>
        </w:rPr>
        <w:t xml:space="preserve">которые перечислены в данной части, </w:t>
      </w:r>
      <w:r w:rsidRPr="003A425A">
        <w:rPr>
          <w:rFonts w:ascii="Times New Roman" w:hAnsi="Times New Roman"/>
          <w:sz w:val="24"/>
          <w:szCs w:val="24"/>
        </w:rPr>
        <w:t>для которых в заголовочном файле &lt;</w:t>
      </w:r>
      <w:r w:rsidRPr="003A425A">
        <w:rPr>
          <w:rFonts w:ascii="Times New Roman" w:hAnsi="Times New Roman"/>
          <w:sz w:val="24"/>
          <w:szCs w:val="24"/>
          <w:lang w:val="en-US"/>
        </w:rPr>
        <w:t>QHash</w:t>
      </w:r>
      <w:r w:rsidRPr="003A425A">
        <w:rPr>
          <w:rFonts w:ascii="Times New Roman" w:hAnsi="Times New Roman"/>
          <w:sz w:val="24"/>
          <w:szCs w:val="24"/>
        </w:rPr>
        <w:t>&gt;</w:t>
      </w:r>
      <w:r w:rsidRPr="003A425A">
        <w:rPr>
          <w:rFonts w:ascii="Times New Roman" w:hAnsi="Times New Roman"/>
          <w:sz w:val="24"/>
          <w:szCs w:val="24"/>
          <w:lang w:val="be-BY"/>
        </w:rPr>
        <w:t xml:space="preserve"> </w:t>
      </w:r>
      <w:r w:rsidRPr="003A425A">
        <w:rPr>
          <w:rFonts w:ascii="Times New Roman" w:hAnsi="Times New Roman"/>
          <w:sz w:val="24"/>
          <w:szCs w:val="24"/>
        </w:rPr>
        <w:t>есть реализации данной функции. Для многих классов в их заголовочных</w:t>
      </w:r>
      <w:r w:rsidR="00472AC7" w:rsidRPr="003A425A">
        <w:rPr>
          <w:rFonts w:ascii="Times New Roman" w:hAnsi="Times New Roman"/>
          <w:sz w:val="24"/>
          <w:szCs w:val="24"/>
        </w:rPr>
        <w:t xml:space="preserve"> файлах</w:t>
      </w:r>
      <w:r w:rsidRPr="003A425A">
        <w:rPr>
          <w:rFonts w:ascii="Times New Roman" w:hAnsi="Times New Roman"/>
          <w:sz w:val="24"/>
          <w:szCs w:val="24"/>
        </w:rPr>
        <w:t xml:space="preserve"> также есть данная функция. Для этого обращайтесь к заголовочным файлам данных классов.</w:t>
      </w:r>
      <w:r w:rsidR="00527311" w:rsidRPr="003A425A">
        <w:rPr>
          <w:rFonts w:ascii="Times New Roman" w:hAnsi="Times New Roman"/>
          <w:sz w:val="24"/>
          <w:szCs w:val="24"/>
        </w:rPr>
        <w:t xml:space="preserve"> </w:t>
      </w:r>
      <w:r w:rsidRPr="003A425A">
        <w:rPr>
          <w:rFonts w:ascii="Times New Roman" w:hAnsi="Times New Roman"/>
          <w:i/>
          <w:sz w:val="24"/>
          <w:szCs w:val="24"/>
        </w:rPr>
        <w:t>В данной части показан пример кода вашего собственного класса, который вы желаете использовать в качестве ключа.</w:t>
      </w:r>
    </w:p>
    <w:p w:rsidR="008F0C0C" w:rsidRPr="003A425A" w:rsidRDefault="008F0C0C" w:rsidP="008F0C0C">
      <w:pPr>
        <w:jc w:val="both"/>
        <w:rPr>
          <w:rFonts w:ascii="Times New Roman" w:hAnsi="Times New Roman"/>
          <w:sz w:val="24"/>
          <w:szCs w:val="24"/>
        </w:rPr>
      </w:pPr>
      <w:r w:rsidRPr="003A425A">
        <w:rPr>
          <w:rStyle w:val="hps"/>
          <w:rFonts w:ascii="Times New Roman" w:hAnsi="Times New Roman"/>
          <w:sz w:val="24"/>
          <w:szCs w:val="24"/>
        </w:rPr>
        <w:t>Все</w:t>
      </w:r>
      <w:r w:rsidRPr="003A425A">
        <w:rPr>
          <w:rFonts w:ascii="Times New Roman" w:hAnsi="Times New Roman"/>
          <w:sz w:val="24"/>
          <w:szCs w:val="24"/>
        </w:rPr>
        <w:t xml:space="preserve"> </w:t>
      </w:r>
      <w:r w:rsidRPr="003A425A">
        <w:rPr>
          <w:rStyle w:val="hps"/>
          <w:rFonts w:ascii="Times New Roman" w:hAnsi="Times New Roman"/>
          <w:sz w:val="24"/>
          <w:szCs w:val="24"/>
        </w:rPr>
        <w:t>хэш-таблицы</w:t>
      </w:r>
      <w:r w:rsidRPr="003A425A">
        <w:rPr>
          <w:rFonts w:ascii="Times New Roman" w:hAnsi="Times New Roman"/>
          <w:sz w:val="24"/>
          <w:szCs w:val="24"/>
        </w:rPr>
        <w:t xml:space="preserve"> </w:t>
      </w:r>
      <w:r w:rsidRPr="003A425A">
        <w:rPr>
          <w:rStyle w:val="hps"/>
          <w:rFonts w:ascii="Times New Roman" w:hAnsi="Times New Roman"/>
          <w:sz w:val="24"/>
          <w:szCs w:val="24"/>
        </w:rPr>
        <w:t>уязвимы для</w:t>
      </w:r>
      <w:r w:rsidRPr="003A425A">
        <w:rPr>
          <w:rFonts w:ascii="Times New Roman" w:hAnsi="Times New Roman"/>
          <w:sz w:val="24"/>
          <w:szCs w:val="24"/>
        </w:rPr>
        <w:t xml:space="preserve"> </w:t>
      </w:r>
      <w:r w:rsidRPr="003A425A">
        <w:rPr>
          <w:rStyle w:val="hps"/>
          <w:rFonts w:ascii="Times New Roman" w:hAnsi="Times New Roman"/>
          <w:sz w:val="24"/>
          <w:szCs w:val="24"/>
        </w:rPr>
        <w:t>определенного класса</w:t>
      </w:r>
      <w:r w:rsidRPr="003A425A">
        <w:rPr>
          <w:rFonts w:ascii="Times New Roman" w:hAnsi="Times New Roman"/>
          <w:color w:val="FFFF00"/>
          <w:sz w:val="24"/>
          <w:szCs w:val="24"/>
        </w:rPr>
        <w:t xml:space="preserve"> </w:t>
      </w:r>
      <w:r w:rsidRPr="003A425A">
        <w:rPr>
          <w:rStyle w:val="hps"/>
          <w:rFonts w:ascii="Times New Roman" w:hAnsi="Times New Roman"/>
          <w:color w:val="FF0000"/>
          <w:sz w:val="24"/>
          <w:szCs w:val="24"/>
        </w:rPr>
        <w:t>атак отказа в обслуживании</w:t>
      </w:r>
      <w:r w:rsidRPr="003A425A">
        <w:rPr>
          <w:rFonts w:ascii="Times New Roman" w:hAnsi="Times New Roman"/>
          <w:sz w:val="24"/>
          <w:szCs w:val="24"/>
        </w:rPr>
        <w:t xml:space="preserve">, </w:t>
      </w:r>
      <w:r w:rsidRPr="003A425A">
        <w:rPr>
          <w:rStyle w:val="hps"/>
          <w:rFonts w:ascii="Times New Roman" w:hAnsi="Times New Roman"/>
          <w:sz w:val="24"/>
          <w:szCs w:val="24"/>
        </w:rPr>
        <w:t>в котором</w:t>
      </w:r>
      <w:r w:rsidRPr="003A425A">
        <w:rPr>
          <w:rFonts w:ascii="Times New Roman" w:hAnsi="Times New Roman"/>
          <w:sz w:val="24"/>
          <w:szCs w:val="24"/>
        </w:rPr>
        <w:t xml:space="preserve"> </w:t>
      </w:r>
      <w:r w:rsidRPr="003A425A">
        <w:rPr>
          <w:rStyle w:val="hps"/>
          <w:rFonts w:ascii="Times New Roman" w:hAnsi="Times New Roman"/>
          <w:sz w:val="24"/>
          <w:szCs w:val="24"/>
        </w:rPr>
        <w:t>злоумышленник</w:t>
      </w:r>
      <w:r w:rsidRPr="003A425A">
        <w:rPr>
          <w:rFonts w:ascii="Times New Roman" w:hAnsi="Times New Roman"/>
          <w:sz w:val="24"/>
          <w:szCs w:val="24"/>
        </w:rPr>
        <w:t xml:space="preserve"> </w:t>
      </w:r>
      <w:r w:rsidRPr="003A425A">
        <w:rPr>
          <w:rStyle w:val="hps"/>
          <w:rFonts w:ascii="Times New Roman" w:hAnsi="Times New Roman"/>
          <w:sz w:val="24"/>
          <w:szCs w:val="24"/>
        </w:rPr>
        <w:t>тщательно</w:t>
      </w:r>
      <w:r w:rsidRPr="003A425A">
        <w:rPr>
          <w:rFonts w:ascii="Times New Roman" w:hAnsi="Times New Roman"/>
          <w:sz w:val="24"/>
          <w:szCs w:val="24"/>
        </w:rPr>
        <w:t xml:space="preserve"> </w:t>
      </w:r>
      <w:r w:rsidRPr="003A425A">
        <w:rPr>
          <w:rStyle w:val="hps"/>
          <w:rFonts w:ascii="Times New Roman" w:hAnsi="Times New Roman"/>
          <w:sz w:val="24"/>
          <w:szCs w:val="24"/>
        </w:rPr>
        <w:t>предварительно вычисляет</w:t>
      </w:r>
      <w:r w:rsidRPr="003A425A">
        <w:rPr>
          <w:rFonts w:ascii="Times New Roman" w:hAnsi="Times New Roman"/>
          <w:sz w:val="24"/>
          <w:szCs w:val="24"/>
        </w:rPr>
        <w:t xml:space="preserve"> </w:t>
      </w:r>
      <w:r w:rsidRPr="003A425A">
        <w:rPr>
          <w:rStyle w:val="hps"/>
          <w:rFonts w:ascii="Times New Roman" w:hAnsi="Times New Roman"/>
          <w:sz w:val="24"/>
          <w:szCs w:val="24"/>
        </w:rPr>
        <w:t>набор различных</w:t>
      </w:r>
      <w:r w:rsidRPr="003A425A">
        <w:rPr>
          <w:rFonts w:ascii="Times New Roman" w:hAnsi="Times New Roman"/>
          <w:sz w:val="24"/>
          <w:szCs w:val="24"/>
        </w:rPr>
        <w:t xml:space="preserve"> </w:t>
      </w:r>
      <w:r w:rsidRPr="003A425A">
        <w:rPr>
          <w:rStyle w:val="hps"/>
          <w:rFonts w:ascii="Times New Roman" w:hAnsi="Times New Roman"/>
          <w:sz w:val="24"/>
          <w:szCs w:val="24"/>
        </w:rPr>
        <w:t>ключей, которые</w:t>
      </w:r>
      <w:r w:rsidRPr="003A425A">
        <w:rPr>
          <w:rFonts w:ascii="Times New Roman" w:hAnsi="Times New Roman"/>
          <w:sz w:val="24"/>
          <w:szCs w:val="24"/>
        </w:rPr>
        <w:t xml:space="preserve"> </w:t>
      </w:r>
      <w:r w:rsidRPr="003A425A">
        <w:rPr>
          <w:rStyle w:val="hps"/>
          <w:rFonts w:ascii="Times New Roman" w:hAnsi="Times New Roman"/>
          <w:sz w:val="24"/>
          <w:szCs w:val="24"/>
        </w:rPr>
        <w:t>будут</w:t>
      </w:r>
      <w:r w:rsidRPr="003A425A">
        <w:rPr>
          <w:rFonts w:ascii="Times New Roman" w:hAnsi="Times New Roman"/>
          <w:sz w:val="24"/>
          <w:szCs w:val="24"/>
        </w:rPr>
        <w:t xml:space="preserve"> </w:t>
      </w:r>
      <w:r w:rsidRPr="003A425A">
        <w:rPr>
          <w:rStyle w:val="hps"/>
          <w:rFonts w:ascii="Times New Roman" w:hAnsi="Times New Roman"/>
          <w:sz w:val="24"/>
          <w:szCs w:val="24"/>
        </w:rPr>
        <w:t>хэш-функцией в</w:t>
      </w:r>
      <w:r w:rsidRPr="003A425A">
        <w:rPr>
          <w:rFonts w:ascii="Times New Roman" w:hAnsi="Times New Roman"/>
          <w:sz w:val="24"/>
          <w:szCs w:val="24"/>
        </w:rPr>
        <w:t xml:space="preserve"> </w:t>
      </w:r>
      <w:r w:rsidRPr="003A425A">
        <w:rPr>
          <w:rStyle w:val="hps"/>
          <w:rFonts w:ascii="Times New Roman" w:hAnsi="Times New Roman"/>
          <w:sz w:val="24"/>
          <w:szCs w:val="24"/>
        </w:rPr>
        <w:t>том же</w:t>
      </w:r>
      <w:r w:rsidRPr="003A425A">
        <w:rPr>
          <w:rFonts w:ascii="Times New Roman" w:hAnsi="Times New Roman"/>
          <w:sz w:val="24"/>
          <w:szCs w:val="24"/>
        </w:rPr>
        <w:t xml:space="preserve"> </w:t>
      </w:r>
      <w:r w:rsidRPr="003A425A">
        <w:rPr>
          <w:rStyle w:val="hps"/>
          <w:rFonts w:ascii="Times New Roman" w:hAnsi="Times New Roman"/>
          <w:sz w:val="24"/>
          <w:szCs w:val="24"/>
        </w:rPr>
        <w:t>ведре</w:t>
      </w:r>
      <w:r w:rsidRPr="003A425A">
        <w:rPr>
          <w:rFonts w:ascii="Times New Roman" w:hAnsi="Times New Roman"/>
          <w:sz w:val="24"/>
          <w:szCs w:val="24"/>
        </w:rPr>
        <w:t xml:space="preserve"> </w:t>
      </w:r>
      <w:r w:rsidRPr="003A425A">
        <w:rPr>
          <w:rStyle w:val="hps"/>
          <w:rFonts w:ascii="Times New Roman" w:hAnsi="Times New Roman"/>
          <w:sz w:val="24"/>
          <w:szCs w:val="24"/>
        </w:rPr>
        <w:t xml:space="preserve">хэш-таблицы. </w:t>
      </w:r>
      <w:r w:rsidRPr="003A425A">
        <w:rPr>
          <w:rFonts w:ascii="Times New Roman" w:hAnsi="Times New Roman"/>
          <w:sz w:val="24"/>
          <w:szCs w:val="24"/>
        </w:rPr>
        <w:t>Атака направлена на получение наихудшего поведения алгоритма, когда данные подаются в таблицу.</w:t>
      </w:r>
      <w:r w:rsidR="00274EE0" w:rsidRPr="003A425A">
        <w:rPr>
          <w:rFonts w:ascii="Times New Roman" w:hAnsi="Times New Roman"/>
          <w:sz w:val="24"/>
          <w:szCs w:val="24"/>
        </w:rPr>
        <w:t xml:space="preserve"> </w:t>
      </w:r>
      <w:r w:rsidRPr="003A425A">
        <w:rPr>
          <w:rFonts w:ascii="Times New Roman" w:hAnsi="Times New Roman"/>
          <w:sz w:val="24"/>
          <w:szCs w:val="24"/>
        </w:rPr>
        <w:t xml:space="preserve">С целью избежать данного плохого поведения расчёт хэш значения, который производит функция </w:t>
      </w:r>
      <w:r w:rsidRPr="003A425A">
        <w:rPr>
          <w:rFonts w:ascii="Times New Roman" w:hAnsi="Times New Roman"/>
          <w:sz w:val="24"/>
          <w:szCs w:val="24"/>
          <w:lang w:val="en-US"/>
        </w:rPr>
        <w:t>qHash</w:t>
      </w:r>
      <w:r w:rsidRPr="003A425A">
        <w:rPr>
          <w:rFonts w:ascii="Times New Roman" w:hAnsi="Times New Roman"/>
          <w:sz w:val="24"/>
          <w:szCs w:val="24"/>
        </w:rPr>
        <w:t>()</w:t>
      </w:r>
      <w:r w:rsidRPr="003A425A">
        <w:rPr>
          <w:rFonts w:ascii="Times New Roman" w:hAnsi="Times New Roman"/>
          <w:sz w:val="24"/>
          <w:szCs w:val="24"/>
          <w:lang w:val="be-BY"/>
        </w:rPr>
        <w:t xml:space="preserve">, </w:t>
      </w:r>
      <w:r w:rsidRPr="003A425A">
        <w:rPr>
          <w:rFonts w:ascii="Times New Roman" w:hAnsi="Times New Roman"/>
          <w:sz w:val="24"/>
          <w:szCs w:val="24"/>
        </w:rPr>
        <w:t xml:space="preserve">может быть улучшено произвольным </w:t>
      </w:r>
      <w:r w:rsidRPr="003A425A">
        <w:rPr>
          <w:rFonts w:ascii="Times New Roman" w:hAnsi="Times New Roman"/>
          <w:color w:val="FF0000"/>
          <w:sz w:val="24"/>
          <w:szCs w:val="24"/>
        </w:rPr>
        <w:t>сидом</w:t>
      </w:r>
      <w:r w:rsidRPr="003A425A">
        <w:rPr>
          <w:rFonts w:ascii="Times New Roman" w:hAnsi="Times New Roman"/>
          <w:sz w:val="24"/>
          <w:szCs w:val="24"/>
        </w:rPr>
        <w:t xml:space="preserve">, который обнуляет степень атаки. Этот </w:t>
      </w:r>
      <w:r w:rsidRPr="003A425A">
        <w:rPr>
          <w:rFonts w:ascii="Times New Roman" w:hAnsi="Times New Roman"/>
          <w:color w:val="FF0000"/>
          <w:sz w:val="24"/>
          <w:szCs w:val="24"/>
        </w:rPr>
        <w:t>сид</w:t>
      </w:r>
      <w:r w:rsidRPr="003A425A">
        <w:rPr>
          <w:rFonts w:ascii="Times New Roman" w:hAnsi="Times New Roman"/>
          <w:sz w:val="24"/>
          <w:szCs w:val="24"/>
        </w:rPr>
        <w:t xml:space="preserve"> автоматически генерируется классом </w:t>
      </w:r>
      <w:r w:rsidRPr="003A425A">
        <w:rPr>
          <w:rFonts w:ascii="Times New Roman" w:hAnsi="Times New Roman"/>
          <w:sz w:val="24"/>
          <w:szCs w:val="24"/>
          <w:lang w:val="en-US"/>
        </w:rPr>
        <w:t>QHash</w:t>
      </w:r>
      <w:r w:rsidRPr="003A425A">
        <w:rPr>
          <w:rFonts w:ascii="Times New Roman" w:hAnsi="Times New Roman"/>
          <w:sz w:val="24"/>
          <w:szCs w:val="24"/>
        </w:rPr>
        <w:t xml:space="preserve"> единожды за процесс, а затем передаётся данным классом в качестве второго аргумента функции </w:t>
      </w:r>
      <w:r w:rsidRPr="003A425A">
        <w:rPr>
          <w:rFonts w:ascii="Times New Roman" w:hAnsi="Times New Roman"/>
          <w:sz w:val="24"/>
          <w:szCs w:val="24"/>
          <w:lang w:val="en-US"/>
        </w:rPr>
        <w:t>qHash</w:t>
      </w:r>
      <w:r w:rsidRPr="003A425A">
        <w:rPr>
          <w:rFonts w:ascii="Times New Roman" w:hAnsi="Times New Roman"/>
          <w:sz w:val="24"/>
          <w:szCs w:val="24"/>
        </w:rPr>
        <w:t xml:space="preserve">(). Такая произвольность данного класса гарантируется по умолчанию. Для того чтобы отменить произвольность </w:t>
      </w:r>
      <w:r w:rsidRPr="003A425A">
        <w:rPr>
          <w:rFonts w:ascii="Times New Roman" w:hAnsi="Times New Roman"/>
          <w:color w:val="FF0000"/>
          <w:sz w:val="24"/>
          <w:szCs w:val="24"/>
        </w:rPr>
        <w:t>сида</w:t>
      </w:r>
      <w:r w:rsidRPr="003A425A">
        <w:rPr>
          <w:rFonts w:ascii="Times New Roman" w:hAnsi="Times New Roman"/>
          <w:sz w:val="24"/>
          <w:szCs w:val="24"/>
        </w:rPr>
        <w:t xml:space="preserve"> с целью отладки можно использовать переменную среды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HASH</w:t>
      </w:r>
      <w:r w:rsidRPr="003A425A">
        <w:rPr>
          <w:rFonts w:ascii="Times New Roman" w:hAnsi="Times New Roman"/>
          <w:sz w:val="24"/>
          <w:szCs w:val="24"/>
        </w:rPr>
        <w:t>_</w:t>
      </w:r>
      <w:r w:rsidRPr="003A425A">
        <w:rPr>
          <w:rFonts w:ascii="Times New Roman" w:hAnsi="Times New Roman"/>
          <w:sz w:val="24"/>
          <w:szCs w:val="24"/>
          <w:lang w:val="en-US"/>
        </w:rPr>
        <w:t>SEED</w:t>
      </w:r>
      <w:r w:rsidRPr="003A425A">
        <w:rPr>
          <w:rFonts w:ascii="Times New Roman" w:hAnsi="Times New Roman"/>
          <w:sz w:val="24"/>
          <w:szCs w:val="24"/>
          <w:lang w:val="be-BY"/>
        </w:rPr>
        <w:t xml:space="preserve">, </w:t>
      </w:r>
      <w:r w:rsidRPr="003A425A">
        <w:rPr>
          <w:rFonts w:ascii="Times New Roman" w:hAnsi="Times New Roman"/>
          <w:sz w:val="24"/>
          <w:szCs w:val="24"/>
        </w:rPr>
        <w:t>которая будет задавать значение сида.</w:t>
      </w:r>
    </w:p>
    <w:p w:rsidR="00274EE0" w:rsidRPr="003A425A" w:rsidRDefault="00274EE0" w:rsidP="00274EE0">
      <w:pPr>
        <w:pStyle w:val="4"/>
        <w:rPr>
          <w:color w:val="auto"/>
        </w:rPr>
      </w:pPr>
      <w:bookmarkStart w:id="184" w:name="_Toc382058297"/>
      <w:r w:rsidRPr="003A425A">
        <w:rPr>
          <w:rFonts w:ascii="Times New Roman" w:hAnsi="Times New Roman"/>
          <w:color w:val="auto"/>
          <w:sz w:val="24"/>
          <w:szCs w:val="24"/>
          <w:lang w:val="en-US"/>
        </w:rPr>
        <w:t>QSet</w:t>
      </w:r>
      <w:bookmarkEnd w:id="184"/>
    </w:p>
    <w:p w:rsidR="008F0C0C" w:rsidRPr="003A425A" w:rsidRDefault="00953454" w:rsidP="008F0C0C">
      <w:pPr>
        <w:jc w:val="both"/>
        <w:rPr>
          <w:rFonts w:ascii="Times New Roman" w:hAnsi="Times New Roman"/>
          <w:sz w:val="24"/>
          <w:szCs w:val="24"/>
        </w:rPr>
      </w:pPr>
      <w:hyperlink r:id="rId290" w:history="1">
        <w:r w:rsidR="008F0C0C" w:rsidRPr="003A425A">
          <w:rPr>
            <w:rStyle w:val="a3"/>
            <w:rFonts w:ascii="Times New Roman" w:hAnsi="Times New Roman"/>
            <w:sz w:val="24"/>
            <w:szCs w:val="24"/>
          </w:rPr>
          <w:t>http://qt-project.org/doc/qt-5.1/qtcore/qset.html</w:t>
        </w:r>
      </w:hyperlink>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QSet</w:t>
      </w:r>
      <w:r w:rsidRPr="003A425A">
        <w:rPr>
          <w:rFonts w:ascii="Times New Roman" w:hAnsi="Times New Roman"/>
          <w:sz w:val="24"/>
          <w:szCs w:val="24"/>
        </w:rPr>
        <w:t xml:space="preserve"> является шаблоном для обеспечения набора, основанного на хэш-таблице. Он сохраняет элементы в неопределённом порядке, но обеспечивает очень быстрый их поиск. Требования к типу данных для элементов данного контейнера такие же, как и для контейнера </w:t>
      </w:r>
      <w:r w:rsidRPr="003A425A">
        <w:rPr>
          <w:rFonts w:ascii="Times New Roman" w:hAnsi="Times New Roman"/>
          <w:sz w:val="24"/>
          <w:szCs w:val="24"/>
          <w:lang w:val="en-US"/>
        </w:rPr>
        <w:t>QHash</w:t>
      </w:r>
      <w:r w:rsidRPr="003A425A">
        <w:rPr>
          <w:rFonts w:ascii="Times New Roman" w:hAnsi="Times New Roman"/>
          <w:sz w:val="24"/>
          <w:szCs w:val="24"/>
          <w:lang w:val="be-BY"/>
        </w:rPr>
        <w:t xml:space="preserve">. </w:t>
      </w:r>
      <w:r w:rsidRPr="003A425A">
        <w:rPr>
          <w:rFonts w:ascii="Times New Roman" w:hAnsi="Times New Roman"/>
          <w:sz w:val="24"/>
          <w:szCs w:val="24"/>
        </w:rPr>
        <w:t>Внутренне данный класс использует хэш-таблицу для осуществления поиска.</w:t>
      </w:r>
    </w:p>
    <w:p w:rsidR="00274EE0" w:rsidRPr="003A425A" w:rsidRDefault="00274EE0" w:rsidP="00274EE0">
      <w:pPr>
        <w:pStyle w:val="4"/>
        <w:rPr>
          <w:color w:val="auto"/>
        </w:rPr>
      </w:pPr>
      <w:bookmarkStart w:id="185" w:name="_Toc382058298"/>
      <w:r w:rsidRPr="003A425A">
        <w:rPr>
          <w:rFonts w:ascii="Times New Roman" w:hAnsi="Times New Roman"/>
          <w:color w:val="auto"/>
          <w:sz w:val="24"/>
          <w:szCs w:val="24"/>
          <w:lang w:val="en-US"/>
        </w:rPr>
        <w:t>QMultiMap</w:t>
      </w:r>
      <w:bookmarkEnd w:id="185"/>
    </w:p>
    <w:p w:rsidR="008F0C0C" w:rsidRPr="003A425A" w:rsidRDefault="00953454" w:rsidP="008F0C0C">
      <w:pPr>
        <w:jc w:val="both"/>
        <w:rPr>
          <w:rFonts w:ascii="Times New Roman" w:hAnsi="Times New Roman"/>
          <w:sz w:val="24"/>
          <w:szCs w:val="24"/>
        </w:rPr>
      </w:pPr>
      <w:hyperlink r:id="rId291" w:anchor="details" w:history="1">
        <w:r w:rsidR="008F0C0C" w:rsidRPr="003A425A">
          <w:rPr>
            <w:rStyle w:val="a3"/>
            <w:rFonts w:ascii="Times New Roman" w:hAnsi="Times New Roman"/>
            <w:sz w:val="24"/>
            <w:szCs w:val="24"/>
          </w:rPr>
          <w:t>http://qt-project.org/doc/qt-5.1/qtcore/qmultimap.html#details</w:t>
        </w:r>
      </w:hyperlink>
    </w:p>
    <w:p w:rsidR="008F0C0C" w:rsidRPr="003A425A" w:rsidRDefault="008F0C0C" w:rsidP="008F0C0C">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QMultiMap</w:t>
      </w:r>
      <w:r w:rsidRPr="003A425A">
        <w:rPr>
          <w:rFonts w:ascii="Times New Roman" w:hAnsi="Times New Roman"/>
          <w:sz w:val="24"/>
          <w:szCs w:val="24"/>
          <w:lang w:val="be-BY"/>
        </w:rPr>
        <w:t xml:space="preserve"> является удобным подклассом </w:t>
      </w:r>
      <w:r w:rsidRPr="003A425A">
        <w:rPr>
          <w:rFonts w:ascii="Times New Roman" w:hAnsi="Times New Roman"/>
          <w:sz w:val="24"/>
          <w:szCs w:val="24"/>
          <w:lang w:val="en-US"/>
        </w:rPr>
        <w:t>QMap</w:t>
      </w:r>
      <w:r w:rsidRPr="003A425A">
        <w:rPr>
          <w:rFonts w:ascii="Times New Roman" w:hAnsi="Times New Roman"/>
          <w:sz w:val="24"/>
          <w:szCs w:val="24"/>
          <w:lang w:val="be-BY"/>
        </w:rPr>
        <w:t xml:space="preserve"> </w:t>
      </w:r>
      <w:r w:rsidRPr="003A425A">
        <w:rPr>
          <w:rFonts w:ascii="Times New Roman" w:hAnsi="Times New Roman"/>
          <w:sz w:val="24"/>
          <w:szCs w:val="24"/>
        </w:rPr>
        <w:t>для обеспечения многозначных мапов.</w:t>
      </w:r>
      <w:r w:rsidR="00274EE0" w:rsidRPr="003A425A">
        <w:rPr>
          <w:rFonts w:ascii="Times New Roman" w:hAnsi="Times New Roman"/>
          <w:sz w:val="24"/>
          <w:szCs w:val="24"/>
        </w:rPr>
        <w:t xml:space="preserve"> </w:t>
      </w:r>
      <w:r w:rsidRPr="003A425A">
        <w:rPr>
          <w:rFonts w:ascii="Times New Roman" w:hAnsi="Times New Roman"/>
          <w:sz w:val="24"/>
          <w:szCs w:val="24"/>
        </w:rPr>
        <w:t>В данном классе нет оператора []</w:t>
      </w:r>
      <w:r w:rsidRPr="003A425A">
        <w:rPr>
          <w:rFonts w:ascii="Times New Roman" w:hAnsi="Times New Roman"/>
          <w:sz w:val="24"/>
          <w:szCs w:val="24"/>
          <w:lang w:val="be-BY"/>
        </w:rPr>
        <w:t>()</w:t>
      </w:r>
      <w:r w:rsidRPr="003A425A">
        <w:rPr>
          <w:rFonts w:ascii="Times New Roman" w:hAnsi="Times New Roman"/>
          <w:sz w:val="24"/>
          <w:szCs w:val="24"/>
        </w:rPr>
        <w:t xml:space="preserve">. При требовании значения возвращается наиболее позднее. Но можно и получить все значения для данного ключа. </w:t>
      </w:r>
      <w:r w:rsidRPr="003A425A">
        <w:rPr>
          <w:rFonts w:ascii="Times New Roman" w:hAnsi="Times New Roman"/>
          <w:i/>
          <w:sz w:val="24"/>
          <w:szCs w:val="24"/>
        </w:rPr>
        <w:t>Как это делается, показано в данной части.</w:t>
      </w:r>
    </w:p>
    <w:p w:rsidR="00274EE0" w:rsidRPr="003A425A" w:rsidRDefault="00274EE0" w:rsidP="00274EE0">
      <w:pPr>
        <w:pStyle w:val="4"/>
        <w:rPr>
          <w:color w:val="auto"/>
        </w:rPr>
      </w:pPr>
      <w:bookmarkStart w:id="186" w:name="_Toc382058299"/>
      <w:r w:rsidRPr="003A425A">
        <w:rPr>
          <w:rFonts w:ascii="Times New Roman" w:hAnsi="Times New Roman"/>
          <w:color w:val="auto"/>
          <w:sz w:val="24"/>
          <w:szCs w:val="24"/>
          <w:lang w:val="en-US"/>
        </w:rPr>
        <w:t>QMultiHash</w:t>
      </w:r>
      <w:bookmarkEnd w:id="186"/>
    </w:p>
    <w:p w:rsidR="008F0C0C" w:rsidRPr="003A425A" w:rsidRDefault="00953454" w:rsidP="008F0C0C">
      <w:pPr>
        <w:jc w:val="both"/>
        <w:rPr>
          <w:rFonts w:ascii="Times New Roman" w:hAnsi="Times New Roman"/>
          <w:sz w:val="24"/>
          <w:szCs w:val="24"/>
        </w:rPr>
      </w:pPr>
      <w:hyperlink r:id="rId292" w:history="1">
        <w:r w:rsidR="008F0C0C" w:rsidRPr="003A425A">
          <w:rPr>
            <w:rStyle w:val="a3"/>
            <w:rFonts w:ascii="Times New Roman" w:hAnsi="Times New Roman"/>
            <w:sz w:val="24"/>
            <w:szCs w:val="24"/>
          </w:rPr>
          <w:t>http://qt-project.org/doc/qt-5.1/qtcore/qmultihash.html</w:t>
        </w:r>
      </w:hyperlink>
    </w:p>
    <w:p w:rsidR="008F0C0C" w:rsidRPr="003A425A" w:rsidRDefault="008F0C0C" w:rsidP="008F0C0C">
      <w:pPr>
        <w:jc w:val="both"/>
        <w:rPr>
          <w:rFonts w:ascii="Times New Roman" w:hAnsi="Times New Roman"/>
          <w:sz w:val="24"/>
          <w:szCs w:val="24"/>
          <w:lang w:val="be-BY"/>
        </w:rPr>
      </w:pPr>
      <w:r w:rsidRPr="003A425A">
        <w:rPr>
          <w:rFonts w:ascii="Times New Roman" w:hAnsi="Times New Roman"/>
          <w:sz w:val="24"/>
          <w:szCs w:val="24"/>
        </w:rPr>
        <w:t xml:space="preserve">тоже самое, что и </w:t>
      </w:r>
      <w:r w:rsidRPr="003A425A">
        <w:rPr>
          <w:rFonts w:ascii="Times New Roman" w:hAnsi="Times New Roman"/>
          <w:sz w:val="24"/>
          <w:szCs w:val="24"/>
          <w:lang w:val="en-US"/>
        </w:rPr>
        <w:t>QMultiMap</w:t>
      </w:r>
      <w:r w:rsidRPr="003A425A">
        <w:rPr>
          <w:rFonts w:ascii="Times New Roman" w:hAnsi="Times New Roman"/>
          <w:sz w:val="24"/>
          <w:szCs w:val="24"/>
          <w:lang w:val="be-BY"/>
        </w:rPr>
        <w:t xml:space="preserve">, но для класса </w:t>
      </w:r>
      <w:r w:rsidRPr="003A425A">
        <w:rPr>
          <w:rFonts w:ascii="Times New Roman" w:hAnsi="Times New Roman"/>
          <w:sz w:val="24"/>
          <w:szCs w:val="24"/>
          <w:lang w:val="en-US"/>
        </w:rPr>
        <w:t>QHash</w:t>
      </w:r>
      <w:r w:rsidRPr="003A425A">
        <w:rPr>
          <w:rFonts w:ascii="Times New Roman" w:hAnsi="Times New Roman"/>
          <w:sz w:val="24"/>
          <w:szCs w:val="24"/>
          <w:lang w:val="be-BY"/>
        </w:rPr>
        <w:t xml:space="preserve">. </w:t>
      </w:r>
    </w:p>
    <w:p w:rsidR="00171448" w:rsidRPr="003A425A" w:rsidRDefault="00171448" w:rsidP="00171448">
      <w:pPr>
        <w:pStyle w:val="4"/>
        <w:rPr>
          <w:color w:val="auto"/>
          <w:lang w:val="be-BY"/>
        </w:rPr>
      </w:pPr>
      <w:bookmarkStart w:id="187" w:name="_Toc382058300"/>
      <w:r w:rsidRPr="003A425A">
        <w:rPr>
          <w:rFonts w:ascii="Times New Roman" w:hAnsi="Times New Roman"/>
          <w:color w:val="auto"/>
          <w:sz w:val="24"/>
          <w:szCs w:val="24"/>
          <w:lang w:val="en-US"/>
        </w:rPr>
        <w:t>QCache</w:t>
      </w:r>
      <w:bookmarkEnd w:id="187"/>
    </w:p>
    <w:p w:rsidR="008F0C0C" w:rsidRPr="003A425A" w:rsidRDefault="00953454" w:rsidP="008F0C0C">
      <w:pPr>
        <w:jc w:val="both"/>
        <w:rPr>
          <w:rFonts w:ascii="Times New Roman" w:hAnsi="Times New Roman"/>
          <w:sz w:val="24"/>
          <w:szCs w:val="24"/>
          <w:lang w:val="be-BY"/>
        </w:rPr>
      </w:pPr>
      <w:hyperlink r:id="rId293" w:anchor="details" w:history="1">
        <w:r w:rsidR="008F0C0C" w:rsidRPr="003A425A">
          <w:rPr>
            <w:rStyle w:val="a3"/>
            <w:rFonts w:ascii="Times New Roman" w:hAnsi="Times New Roman"/>
            <w:sz w:val="24"/>
            <w:szCs w:val="24"/>
            <w:lang w:val="be-BY"/>
          </w:rPr>
          <w:t>http://qt-project.org/doc/qt-5.1/qtcore/qcache.html#details</w:t>
        </w:r>
      </w:hyperlink>
    </w:p>
    <w:p w:rsidR="008F0C0C" w:rsidRPr="003A425A" w:rsidRDefault="008F0C0C" w:rsidP="008F0C0C">
      <w:pPr>
        <w:jc w:val="both"/>
        <w:rPr>
          <w:rFonts w:ascii="Times New Roman" w:hAnsi="Times New Roman"/>
          <w:sz w:val="24"/>
          <w:szCs w:val="24"/>
        </w:rPr>
      </w:pPr>
      <w:r w:rsidRPr="003A425A">
        <w:rPr>
          <w:rFonts w:ascii="Times New Roman" w:hAnsi="Times New Roman"/>
          <w:sz w:val="24"/>
          <w:szCs w:val="24"/>
          <w:lang w:val="be-BY"/>
        </w:rPr>
        <w:t xml:space="preserve">класс </w:t>
      </w:r>
      <w:r w:rsidRPr="003A425A">
        <w:rPr>
          <w:rFonts w:ascii="Times New Roman" w:hAnsi="Times New Roman"/>
          <w:sz w:val="24"/>
          <w:szCs w:val="24"/>
          <w:lang w:val="en-US"/>
        </w:rPr>
        <w:t>QCache</w:t>
      </w:r>
      <w:r w:rsidRPr="003A425A">
        <w:rPr>
          <w:rFonts w:ascii="Times New Roman" w:hAnsi="Times New Roman"/>
          <w:sz w:val="24"/>
          <w:szCs w:val="24"/>
          <w:lang w:val="be-BY"/>
        </w:rPr>
        <w:t xml:space="preserve"> является шаблонным классом, который обеспеч</w:t>
      </w:r>
      <w:r w:rsidRPr="003A425A">
        <w:rPr>
          <w:rFonts w:ascii="Times New Roman" w:hAnsi="Times New Roman"/>
          <w:sz w:val="24"/>
          <w:szCs w:val="24"/>
        </w:rPr>
        <w:t xml:space="preserve">ивает кэш. Преимуществом данного класса перед контейнерными классами является то обстоятельство, что данный класс осуществляет собственность над объектами и удаляет их для освобождения места для других объектов, если необходимо. Для каждого объекта определяется приблизительный его объём памяти. Также определяется максимальный объём КЭШа. </w:t>
      </w:r>
      <w:r w:rsidRPr="003A425A">
        <w:rPr>
          <w:rFonts w:ascii="Times New Roman" w:hAnsi="Times New Roman"/>
          <w:sz w:val="24"/>
          <w:szCs w:val="24"/>
        </w:rPr>
        <w:lastRenderedPageBreak/>
        <w:t>Если память объектов превышает объём КЭШа, то они начинают удаляться, начиная с тех, доступ к которым был осуществлён наиболее давно. После получения доступа к любому объекту, им начинает владеть кэш и он решает, когда его удалять. Также данный класс обеспечивает некоторые функции для получения объектов из КЭШа.</w:t>
      </w:r>
    </w:p>
    <w:p w:rsidR="0004728E" w:rsidRPr="003A425A" w:rsidRDefault="0004728E" w:rsidP="0004728E">
      <w:pPr>
        <w:pStyle w:val="4"/>
        <w:rPr>
          <w:color w:val="auto"/>
        </w:rPr>
      </w:pPr>
      <w:bookmarkStart w:id="188" w:name="_Toc382058301"/>
      <w:r w:rsidRPr="003A425A">
        <w:rPr>
          <w:rFonts w:ascii="Times New Roman" w:hAnsi="Times New Roman"/>
          <w:color w:val="auto"/>
          <w:sz w:val="24"/>
          <w:szCs w:val="24"/>
        </w:rPr>
        <w:t>QContiguousCache</w:t>
      </w:r>
      <w:bookmarkEnd w:id="188"/>
    </w:p>
    <w:p w:rsidR="0004728E" w:rsidRPr="003A425A" w:rsidRDefault="00953454" w:rsidP="0004728E">
      <w:pPr>
        <w:jc w:val="both"/>
        <w:rPr>
          <w:rFonts w:ascii="Times New Roman" w:hAnsi="Times New Roman"/>
          <w:sz w:val="24"/>
          <w:szCs w:val="24"/>
        </w:rPr>
      </w:pPr>
      <w:hyperlink r:id="rId294" w:anchor="details" w:history="1">
        <w:r w:rsidR="0004728E" w:rsidRPr="003A425A">
          <w:rPr>
            <w:rStyle w:val="a3"/>
            <w:rFonts w:ascii="Times New Roman" w:hAnsi="Times New Roman"/>
            <w:sz w:val="24"/>
            <w:szCs w:val="24"/>
            <w:lang w:val="en-US"/>
          </w:rPr>
          <w:t>http</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qt</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project</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org</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doc</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qt</w:t>
        </w:r>
        <w:r w:rsidR="0004728E" w:rsidRPr="003A425A">
          <w:rPr>
            <w:rStyle w:val="a3"/>
            <w:rFonts w:ascii="Times New Roman" w:hAnsi="Times New Roman"/>
            <w:sz w:val="24"/>
            <w:szCs w:val="24"/>
          </w:rPr>
          <w:t>-5.1/</w:t>
        </w:r>
        <w:r w:rsidR="0004728E" w:rsidRPr="003A425A">
          <w:rPr>
            <w:rStyle w:val="a3"/>
            <w:rFonts w:ascii="Times New Roman" w:hAnsi="Times New Roman"/>
            <w:sz w:val="24"/>
            <w:szCs w:val="24"/>
            <w:lang w:val="en-US"/>
          </w:rPr>
          <w:t>qtcore</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qcontiguouscache</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html</w:t>
        </w:r>
        <w:r w:rsidR="0004728E" w:rsidRPr="003A425A">
          <w:rPr>
            <w:rStyle w:val="a3"/>
            <w:rFonts w:ascii="Times New Roman" w:hAnsi="Times New Roman"/>
            <w:sz w:val="24"/>
            <w:szCs w:val="24"/>
          </w:rPr>
          <w:t>#</w:t>
        </w:r>
        <w:r w:rsidR="0004728E" w:rsidRPr="003A425A">
          <w:rPr>
            <w:rStyle w:val="a3"/>
            <w:rFonts w:ascii="Times New Roman" w:hAnsi="Times New Roman"/>
            <w:sz w:val="24"/>
            <w:szCs w:val="24"/>
            <w:lang w:val="en-US"/>
          </w:rPr>
          <w:t>details</w:t>
        </w:r>
      </w:hyperlink>
      <w:r w:rsidR="0004728E" w:rsidRPr="003A425A">
        <w:rPr>
          <w:rFonts w:ascii="Times New Roman" w:hAnsi="Times New Roman"/>
          <w:sz w:val="24"/>
          <w:szCs w:val="24"/>
        </w:rPr>
        <w:t xml:space="preserve"> </w:t>
      </w:r>
    </w:p>
    <w:p w:rsidR="0004728E" w:rsidRPr="003A425A" w:rsidRDefault="0004728E" w:rsidP="0004728E">
      <w:pPr>
        <w:jc w:val="both"/>
        <w:rPr>
          <w:rFonts w:ascii="Times New Roman" w:hAnsi="Times New Roman"/>
          <w:sz w:val="24"/>
          <w:szCs w:val="24"/>
        </w:rPr>
      </w:pPr>
      <w:r w:rsidRPr="003A425A">
        <w:rPr>
          <w:rFonts w:ascii="Times New Roman" w:hAnsi="Times New Roman"/>
          <w:sz w:val="24"/>
          <w:szCs w:val="24"/>
        </w:rPr>
        <w:t>класс QContiguousCache является шаблоном, который обеспечивает смежный кэш. Этот класс удобен для кэширования элементов, которые отображаются в интерфейсе пользователя. В отличие от обычного КЭШа он накладывает ограничение, что элементы в КЭШе должны быть смежными. Это позволяет данному классу расходовать меньше памяти и циклов процессора. Перед использованием КЭШа следует установить его ёмкость, после чего следует выполнять добавление в него элементов. Кэш при переполнении удаляет элементы с обратного конца по отношению к тем, которые были недавно добавлены (спереди или сзади).</w:t>
      </w:r>
    </w:p>
    <w:p w:rsidR="0004728E" w:rsidRPr="003A425A" w:rsidRDefault="0004728E" w:rsidP="0004728E">
      <w:pPr>
        <w:pStyle w:val="4"/>
        <w:rPr>
          <w:color w:val="auto"/>
        </w:rPr>
      </w:pPr>
      <w:bookmarkStart w:id="189" w:name="_Toc382058302"/>
      <w:r w:rsidRPr="003A425A">
        <w:rPr>
          <w:rFonts w:ascii="Times New Roman" w:hAnsi="Times New Roman"/>
          <w:color w:val="auto"/>
          <w:sz w:val="24"/>
          <w:szCs w:val="24"/>
          <w:lang w:val="en-US"/>
        </w:rPr>
        <w:t>QPair</w:t>
      </w:r>
      <w:bookmarkEnd w:id="189"/>
    </w:p>
    <w:p w:rsidR="0004728E" w:rsidRPr="003A425A" w:rsidRDefault="00953454" w:rsidP="0004728E">
      <w:pPr>
        <w:jc w:val="both"/>
        <w:rPr>
          <w:rFonts w:ascii="Times New Roman" w:hAnsi="Times New Roman"/>
          <w:i/>
          <w:sz w:val="24"/>
          <w:szCs w:val="24"/>
        </w:rPr>
      </w:pPr>
      <w:hyperlink r:id="rId295" w:anchor="details" w:history="1">
        <w:r w:rsidR="0004728E" w:rsidRPr="003A425A">
          <w:rPr>
            <w:rStyle w:val="a3"/>
            <w:rFonts w:ascii="Times New Roman" w:hAnsi="Times New Roman"/>
            <w:i/>
            <w:sz w:val="24"/>
            <w:szCs w:val="24"/>
            <w:lang w:val="en-US"/>
          </w:rPr>
          <w:t>http</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qt</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project</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org</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doc</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qt</w:t>
        </w:r>
        <w:r w:rsidR="0004728E" w:rsidRPr="003A425A">
          <w:rPr>
            <w:rStyle w:val="a3"/>
            <w:rFonts w:ascii="Times New Roman" w:hAnsi="Times New Roman"/>
            <w:i/>
            <w:sz w:val="24"/>
            <w:szCs w:val="24"/>
          </w:rPr>
          <w:t>-5.1/</w:t>
        </w:r>
        <w:r w:rsidR="0004728E" w:rsidRPr="003A425A">
          <w:rPr>
            <w:rStyle w:val="a3"/>
            <w:rFonts w:ascii="Times New Roman" w:hAnsi="Times New Roman"/>
            <w:i/>
            <w:sz w:val="24"/>
            <w:szCs w:val="24"/>
            <w:lang w:val="en-US"/>
          </w:rPr>
          <w:t>qtcore</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qpair</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html</w:t>
        </w:r>
        <w:r w:rsidR="0004728E" w:rsidRPr="003A425A">
          <w:rPr>
            <w:rStyle w:val="a3"/>
            <w:rFonts w:ascii="Times New Roman" w:hAnsi="Times New Roman"/>
            <w:i/>
            <w:sz w:val="24"/>
            <w:szCs w:val="24"/>
          </w:rPr>
          <w:t>#</w:t>
        </w:r>
        <w:r w:rsidR="0004728E" w:rsidRPr="003A425A">
          <w:rPr>
            <w:rStyle w:val="a3"/>
            <w:rFonts w:ascii="Times New Roman" w:hAnsi="Times New Roman"/>
            <w:i/>
            <w:sz w:val="24"/>
            <w:szCs w:val="24"/>
            <w:lang w:val="en-US"/>
          </w:rPr>
          <w:t>details</w:t>
        </w:r>
      </w:hyperlink>
    </w:p>
    <w:p w:rsidR="0004728E" w:rsidRPr="003A425A" w:rsidRDefault="0004728E" w:rsidP="0004728E">
      <w:pPr>
        <w:jc w:val="both"/>
        <w:rPr>
          <w:rFonts w:ascii="Times New Roman" w:hAnsi="Times New Roman"/>
          <w:sz w:val="24"/>
          <w:szCs w:val="24"/>
        </w:rPr>
      </w:pPr>
      <w:r w:rsidRPr="003A425A">
        <w:rPr>
          <w:rFonts w:ascii="Times New Roman" w:hAnsi="Times New Roman"/>
          <w:sz w:val="24"/>
          <w:szCs w:val="24"/>
        </w:rPr>
        <w:t>класс</w:t>
      </w:r>
      <w:r w:rsidRPr="003A425A">
        <w:rPr>
          <w:rFonts w:ascii="Times New Roman" w:hAnsi="Times New Roman"/>
          <w:sz w:val="24"/>
          <w:szCs w:val="24"/>
          <w:lang w:val="be-BY"/>
        </w:rPr>
        <w:t xml:space="preserve"> </w:t>
      </w:r>
      <w:r w:rsidRPr="003A425A">
        <w:rPr>
          <w:rFonts w:ascii="Times New Roman" w:hAnsi="Times New Roman"/>
          <w:sz w:val="24"/>
          <w:szCs w:val="24"/>
          <w:lang w:val="en-US"/>
        </w:rPr>
        <w:t>QPair</w:t>
      </w:r>
      <w:r w:rsidRPr="003A425A">
        <w:rPr>
          <w:rFonts w:ascii="Times New Roman" w:hAnsi="Times New Roman"/>
          <w:sz w:val="24"/>
          <w:szCs w:val="24"/>
        </w:rPr>
        <w:t xml:space="preserve"> является шаблонным классом для сохранения пары элементов. Данный класс может быть использован для возвращаемого значения некоторой функции, если она должна вернуть два значения. Типы данных в данном шаблоне должны быть присваиваемыми.</w:t>
      </w:r>
    </w:p>
    <w:p w:rsidR="008F0C0C" w:rsidRPr="003A425A" w:rsidRDefault="008F0C0C" w:rsidP="00F61837">
      <w:pPr>
        <w:jc w:val="both"/>
      </w:pPr>
    </w:p>
    <w:p w:rsidR="008F0C0C" w:rsidRPr="003A425A" w:rsidRDefault="008F0C0C" w:rsidP="00F61837">
      <w:pPr>
        <w:jc w:val="both"/>
        <w:rPr>
          <w:lang w:val="be-BY"/>
        </w:rPr>
      </w:pPr>
    </w:p>
    <w:p w:rsidR="008F0C0C" w:rsidRPr="003A425A" w:rsidRDefault="00E10739" w:rsidP="00E10739">
      <w:pPr>
        <w:pStyle w:val="3"/>
        <w:rPr>
          <w:lang w:val="be-BY"/>
        </w:rPr>
      </w:pPr>
      <w:bookmarkStart w:id="190" w:name="_Toc382058303"/>
      <w:r w:rsidRPr="003A425A">
        <w:rPr>
          <w:lang w:val="be-BY"/>
        </w:rPr>
        <w:t>ПОДДЕРЖКА ПОТОКОВ В КТ</w:t>
      </w:r>
      <w:bookmarkEnd w:id="190"/>
    </w:p>
    <w:p w:rsidR="00090D8A" w:rsidRPr="003A425A" w:rsidRDefault="00953454" w:rsidP="00090D8A">
      <w:pPr>
        <w:jc w:val="both"/>
        <w:rPr>
          <w:rFonts w:ascii="Times New Roman" w:hAnsi="Times New Roman"/>
          <w:sz w:val="24"/>
          <w:szCs w:val="24"/>
          <w:lang w:val="be-BY"/>
        </w:rPr>
      </w:pPr>
      <w:hyperlink r:id="rId296" w:history="1">
        <w:r w:rsidR="00090D8A" w:rsidRPr="003A425A">
          <w:rPr>
            <w:rStyle w:val="a3"/>
            <w:rFonts w:ascii="Times New Roman" w:hAnsi="Times New Roman"/>
            <w:sz w:val="24"/>
            <w:szCs w:val="24"/>
          </w:rPr>
          <w:t>http</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project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org</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doc</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-5.1/</w:t>
        </w:r>
        <w:r w:rsidR="00090D8A" w:rsidRPr="003A425A">
          <w:rPr>
            <w:rStyle w:val="a3"/>
            <w:rFonts w:ascii="Times New Roman" w:hAnsi="Times New Roman"/>
            <w:sz w:val="24"/>
            <w:szCs w:val="24"/>
          </w:rPr>
          <w:t>qtcore</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threads</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html</w:t>
        </w:r>
      </w:hyperlink>
    </w:p>
    <w:p w:rsidR="00090D8A" w:rsidRPr="003A425A" w:rsidRDefault="00090D8A" w:rsidP="00090D8A">
      <w:pPr>
        <w:jc w:val="both"/>
        <w:rPr>
          <w:rFonts w:ascii="Times New Roman" w:hAnsi="Times New Roman"/>
          <w:sz w:val="24"/>
          <w:szCs w:val="24"/>
          <w:lang w:val="be-BY"/>
        </w:rPr>
      </w:pPr>
      <w:r w:rsidRPr="003A425A">
        <w:rPr>
          <w:rFonts w:ascii="Times New Roman" w:hAnsi="Times New Roman"/>
          <w:sz w:val="24"/>
          <w:szCs w:val="24"/>
        </w:rPr>
        <w:t>qt обеспеч</w:t>
      </w:r>
      <w:r w:rsidR="006C75CC" w:rsidRPr="003A425A">
        <w:rPr>
          <w:rFonts w:ascii="Times New Roman" w:hAnsi="Times New Roman"/>
          <w:sz w:val="24"/>
          <w:szCs w:val="24"/>
        </w:rPr>
        <w:t>ивает поддержку потоков в форме</w:t>
      </w:r>
    </w:p>
    <w:p w:rsidR="00090D8A" w:rsidRPr="003A425A" w:rsidRDefault="00090D8A" w:rsidP="00090D8A">
      <w:pPr>
        <w:pStyle w:val="a8"/>
        <w:numPr>
          <w:ilvl w:val="0"/>
          <w:numId w:val="53"/>
        </w:numPr>
        <w:jc w:val="both"/>
        <w:rPr>
          <w:rFonts w:ascii="Times New Roman" w:hAnsi="Times New Roman"/>
          <w:sz w:val="24"/>
          <w:szCs w:val="24"/>
        </w:rPr>
      </w:pPr>
      <w:r w:rsidRPr="003A425A">
        <w:rPr>
          <w:rFonts w:ascii="Times New Roman" w:hAnsi="Times New Roman"/>
          <w:sz w:val="24"/>
          <w:szCs w:val="24"/>
        </w:rPr>
        <w:t xml:space="preserve">платформенно-независимых поточных классов, </w:t>
      </w:r>
    </w:p>
    <w:p w:rsidR="00090D8A" w:rsidRPr="003A425A" w:rsidRDefault="00090D8A" w:rsidP="00090D8A">
      <w:pPr>
        <w:pStyle w:val="a8"/>
        <w:numPr>
          <w:ilvl w:val="0"/>
          <w:numId w:val="53"/>
        </w:numPr>
        <w:jc w:val="both"/>
        <w:rPr>
          <w:rFonts w:ascii="Times New Roman" w:hAnsi="Times New Roman"/>
          <w:sz w:val="24"/>
          <w:szCs w:val="24"/>
        </w:rPr>
      </w:pPr>
      <w:r w:rsidRPr="003A425A">
        <w:rPr>
          <w:rFonts w:ascii="Times New Roman" w:hAnsi="Times New Roman"/>
          <w:sz w:val="24"/>
          <w:szCs w:val="24"/>
        </w:rPr>
        <w:t xml:space="preserve">поточно-безопасного способа проводки событий и </w:t>
      </w:r>
    </w:p>
    <w:p w:rsidR="00090D8A" w:rsidRPr="003A425A" w:rsidRDefault="00090D8A" w:rsidP="00090D8A">
      <w:pPr>
        <w:pStyle w:val="a8"/>
        <w:numPr>
          <w:ilvl w:val="0"/>
          <w:numId w:val="53"/>
        </w:numPr>
        <w:jc w:val="both"/>
        <w:rPr>
          <w:rFonts w:ascii="Times New Roman" w:hAnsi="Times New Roman"/>
          <w:sz w:val="24"/>
          <w:szCs w:val="24"/>
        </w:rPr>
      </w:pPr>
      <w:r w:rsidRPr="003A425A">
        <w:rPr>
          <w:rFonts w:ascii="Times New Roman" w:hAnsi="Times New Roman"/>
          <w:sz w:val="24"/>
          <w:szCs w:val="24"/>
        </w:rPr>
        <w:t>соединения сигналов и слотов через потоки.</w:t>
      </w:r>
    </w:p>
    <w:p w:rsidR="00090D8A" w:rsidRPr="003A425A" w:rsidRDefault="00090D8A" w:rsidP="00090D8A">
      <w:pPr>
        <w:jc w:val="both"/>
        <w:rPr>
          <w:rFonts w:ascii="Times New Roman" w:hAnsi="Times New Roman"/>
          <w:i/>
          <w:sz w:val="24"/>
          <w:szCs w:val="24"/>
        </w:rPr>
      </w:pPr>
      <w:r w:rsidRPr="003A425A">
        <w:rPr>
          <w:rFonts w:ascii="Times New Roman" w:hAnsi="Times New Roman"/>
          <w:sz w:val="24"/>
          <w:szCs w:val="24"/>
        </w:rPr>
        <w:t>Это делает лёгким разработку портативных многопоточных приложений qt, которые имеют преимущество на многопроцессо</w:t>
      </w:r>
      <w:r w:rsidR="00E20B01" w:rsidRPr="003A425A">
        <w:rPr>
          <w:rFonts w:ascii="Times New Roman" w:hAnsi="Times New Roman"/>
          <w:sz w:val="24"/>
          <w:szCs w:val="24"/>
        </w:rPr>
        <w:t>р</w:t>
      </w:r>
      <w:r w:rsidRPr="003A425A">
        <w:rPr>
          <w:rFonts w:ascii="Times New Roman" w:hAnsi="Times New Roman"/>
          <w:sz w:val="24"/>
          <w:szCs w:val="24"/>
        </w:rPr>
        <w:t>ных машинах. Многопроцессорное приложение также является полезной парадигмой для выполнения время затратных операций без замораживания интерфейса пользователя приложения.</w:t>
      </w:r>
      <w:r w:rsidR="00BC1A30" w:rsidRPr="003A425A">
        <w:rPr>
          <w:rFonts w:ascii="Times New Roman" w:hAnsi="Times New Roman"/>
          <w:color w:val="00B050"/>
          <w:sz w:val="24"/>
          <w:szCs w:val="24"/>
          <w:lang w:val="be-BY"/>
        </w:rPr>
        <w:t xml:space="preserve"> </w:t>
      </w:r>
      <w:r w:rsidRPr="003A425A">
        <w:rPr>
          <w:rFonts w:ascii="Times New Roman" w:hAnsi="Times New Roman"/>
          <w:i/>
          <w:sz w:val="24"/>
          <w:szCs w:val="24"/>
        </w:rPr>
        <w:t>на данной странице приводятся ссылки на полезные книги для введение в многопоточное программирование приложения. Мне затем их следует прочитать.</w:t>
      </w:r>
    </w:p>
    <w:p w:rsidR="00E20B01" w:rsidRPr="003A425A" w:rsidRDefault="00E20B01" w:rsidP="00E20B01">
      <w:pPr>
        <w:pStyle w:val="4"/>
        <w:rPr>
          <w:rFonts w:ascii="Times New Roman" w:hAnsi="Times New Roman"/>
          <w:b w:val="0"/>
          <w:sz w:val="24"/>
          <w:szCs w:val="24"/>
        </w:rPr>
      </w:pPr>
      <w:bookmarkStart w:id="191" w:name="_Toc382058304"/>
      <w:r w:rsidRPr="003A425A">
        <w:rPr>
          <w:rFonts w:ascii="Times New Roman" w:hAnsi="Times New Roman"/>
          <w:b w:val="0"/>
          <w:sz w:val="24"/>
          <w:szCs w:val="24"/>
        </w:rPr>
        <w:t xml:space="preserve">ИНИЦИИРОВНАИЕ ПОТОКОВ ПРИ ПОМОЩИ </w:t>
      </w:r>
      <w:r w:rsidRPr="003A425A">
        <w:rPr>
          <w:rFonts w:ascii="Times New Roman" w:hAnsi="Times New Roman"/>
          <w:b w:val="0"/>
          <w:sz w:val="24"/>
          <w:szCs w:val="24"/>
          <w:lang w:val="en-US"/>
        </w:rPr>
        <w:t>QTHREAD</w:t>
      </w:r>
      <w:bookmarkEnd w:id="191"/>
    </w:p>
    <w:p w:rsidR="00090D8A" w:rsidRPr="003A425A" w:rsidRDefault="00953454" w:rsidP="00090D8A">
      <w:pPr>
        <w:jc w:val="both"/>
        <w:rPr>
          <w:rFonts w:ascii="Times New Roman" w:hAnsi="Times New Roman"/>
          <w:sz w:val="24"/>
          <w:szCs w:val="24"/>
        </w:rPr>
      </w:pPr>
      <w:hyperlink r:id="rId297" w:history="1">
        <w:r w:rsidR="00090D8A" w:rsidRPr="003A425A">
          <w:rPr>
            <w:rStyle w:val="a3"/>
            <w:rFonts w:ascii="Times New Roman" w:hAnsi="Times New Roman"/>
            <w:sz w:val="24"/>
            <w:szCs w:val="24"/>
          </w:rPr>
          <w:t>http://qt-project.org/doc/qt-5.1/qtcore/threads-starting.html</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lastRenderedPageBreak/>
        <w:t xml:space="preserve">экземпляр </w:t>
      </w:r>
      <w:r w:rsidRPr="003A425A">
        <w:rPr>
          <w:rFonts w:ascii="Times New Roman" w:hAnsi="Times New Roman"/>
          <w:sz w:val="24"/>
          <w:szCs w:val="24"/>
          <w:lang w:val="en-US"/>
        </w:rPr>
        <w:t>QThread</w:t>
      </w:r>
      <w:r w:rsidRPr="003A425A">
        <w:rPr>
          <w:rFonts w:ascii="Times New Roman" w:hAnsi="Times New Roman"/>
          <w:sz w:val="24"/>
          <w:szCs w:val="24"/>
        </w:rPr>
        <w:t xml:space="preserve"> представляет поток и обеспечивает средства для инициирования потока, который затем выполнит функцию </w:t>
      </w:r>
      <w:r w:rsidRPr="003A425A">
        <w:rPr>
          <w:rFonts w:ascii="Times New Roman" w:hAnsi="Times New Roman"/>
          <w:sz w:val="24"/>
          <w:szCs w:val="24"/>
          <w:lang w:val="en-US"/>
        </w:rPr>
        <w:t>QThread</w:t>
      </w:r>
      <w:r w:rsidRPr="003A425A">
        <w:rPr>
          <w:rFonts w:ascii="Times New Roman" w:hAnsi="Times New Roman"/>
          <w:sz w:val="24"/>
          <w:szCs w:val="24"/>
        </w:rPr>
        <w:t>::</w:t>
      </w:r>
      <w:r w:rsidRPr="003A425A">
        <w:rPr>
          <w:rFonts w:ascii="Times New Roman" w:hAnsi="Times New Roman"/>
          <w:sz w:val="24"/>
          <w:szCs w:val="24"/>
          <w:lang w:val="en-US"/>
        </w:rPr>
        <w:t>run</w:t>
      </w:r>
      <w:r w:rsidRPr="003A425A">
        <w:rPr>
          <w:rFonts w:ascii="Times New Roman" w:hAnsi="Times New Roman"/>
          <w:sz w:val="24"/>
          <w:szCs w:val="24"/>
        </w:rPr>
        <w:t xml:space="preserve">(). Данная функция для потока имеет то же самое значение, что и функция </w:t>
      </w:r>
      <w:r w:rsidRPr="003A425A">
        <w:rPr>
          <w:rFonts w:ascii="Times New Roman" w:hAnsi="Times New Roman"/>
          <w:sz w:val="24"/>
          <w:szCs w:val="24"/>
          <w:lang w:val="en-US"/>
        </w:rPr>
        <w:t>main</w:t>
      </w:r>
      <w:r w:rsidRPr="003A425A">
        <w:rPr>
          <w:rFonts w:ascii="Times New Roman" w:hAnsi="Times New Roman"/>
          <w:sz w:val="24"/>
          <w:szCs w:val="24"/>
        </w:rPr>
        <w:t xml:space="preserve">() для приложения. Весь код, который выполняется в стеке вызовов, который начинается в функции </w:t>
      </w:r>
      <w:r w:rsidRPr="003A425A">
        <w:rPr>
          <w:rFonts w:ascii="Times New Roman" w:hAnsi="Times New Roman"/>
          <w:sz w:val="24"/>
          <w:szCs w:val="24"/>
          <w:lang w:val="en-US"/>
        </w:rPr>
        <w:t>run</w:t>
      </w:r>
      <w:r w:rsidRPr="003A425A">
        <w:rPr>
          <w:rFonts w:ascii="Times New Roman" w:hAnsi="Times New Roman"/>
          <w:sz w:val="24"/>
          <w:szCs w:val="24"/>
        </w:rPr>
        <w:t>(), будет выполнен в новом потоке, и поток закончится, когда функция вернёт некоторое значение. Данный класс испускает сигналы, чтобы показать, что он начал или закончил выполнение.</w:t>
      </w:r>
      <w:r w:rsidR="00A75484" w:rsidRPr="003A425A">
        <w:rPr>
          <w:rFonts w:ascii="Times New Roman" w:hAnsi="Times New Roman"/>
          <w:sz w:val="24"/>
          <w:szCs w:val="24"/>
        </w:rPr>
        <w:t xml:space="preserve"> </w:t>
      </w:r>
      <w:r w:rsidRPr="003A425A">
        <w:rPr>
          <w:rFonts w:ascii="Times New Roman" w:hAnsi="Times New Roman"/>
          <w:sz w:val="24"/>
          <w:szCs w:val="24"/>
        </w:rPr>
        <w:t xml:space="preserve">Для создания </w:t>
      </w:r>
      <w:r w:rsidR="00A75484" w:rsidRPr="003A425A">
        <w:rPr>
          <w:rFonts w:ascii="Times New Roman" w:hAnsi="Times New Roman"/>
          <w:sz w:val="24"/>
          <w:szCs w:val="24"/>
        </w:rPr>
        <w:t>потока следует создать подкласс</w:t>
      </w:r>
      <w:r w:rsidRPr="003A425A">
        <w:rPr>
          <w:rFonts w:ascii="Times New Roman" w:hAnsi="Times New Roman"/>
          <w:sz w:val="24"/>
          <w:szCs w:val="24"/>
        </w:rPr>
        <w:t xml:space="preserve"> класса </w:t>
      </w:r>
      <w:r w:rsidRPr="003A425A">
        <w:rPr>
          <w:rFonts w:ascii="Times New Roman" w:hAnsi="Times New Roman"/>
          <w:sz w:val="24"/>
          <w:szCs w:val="24"/>
          <w:lang w:val="en-US"/>
        </w:rPr>
        <w:t>QThread</w:t>
      </w:r>
      <w:r w:rsidRPr="003A425A">
        <w:rPr>
          <w:rFonts w:ascii="Times New Roman" w:hAnsi="Times New Roman"/>
          <w:sz w:val="24"/>
          <w:szCs w:val="24"/>
        </w:rPr>
        <w:t xml:space="preserve"> и переопределить функцию </w:t>
      </w:r>
      <w:r w:rsidRPr="003A425A">
        <w:rPr>
          <w:rFonts w:ascii="Times New Roman" w:hAnsi="Times New Roman"/>
          <w:sz w:val="24"/>
          <w:szCs w:val="24"/>
          <w:lang w:val="en-US"/>
        </w:rPr>
        <w:t>run</w:t>
      </w:r>
      <w:r w:rsidRPr="003A425A">
        <w:rPr>
          <w:rFonts w:ascii="Times New Roman" w:hAnsi="Times New Roman"/>
          <w:sz w:val="24"/>
          <w:szCs w:val="24"/>
        </w:rPr>
        <w:t xml:space="preserve">(). Затем следует создать экземпляр данного объекта и вызвать функцию </w:t>
      </w:r>
      <w:r w:rsidRPr="003A425A">
        <w:rPr>
          <w:rFonts w:ascii="Times New Roman" w:hAnsi="Times New Roman"/>
          <w:sz w:val="24"/>
          <w:szCs w:val="24"/>
          <w:lang w:val="en-US"/>
        </w:rPr>
        <w:t>QThread</w:t>
      </w:r>
      <w:r w:rsidRPr="003A425A">
        <w:rPr>
          <w:rFonts w:ascii="Times New Roman" w:hAnsi="Times New Roman"/>
          <w:sz w:val="24"/>
          <w:szCs w:val="24"/>
        </w:rPr>
        <w:t>::</w:t>
      </w:r>
      <w:r w:rsidRPr="003A425A">
        <w:rPr>
          <w:rFonts w:ascii="Times New Roman" w:hAnsi="Times New Roman"/>
          <w:sz w:val="24"/>
          <w:szCs w:val="24"/>
          <w:lang w:val="en-US"/>
        </w:rPr>
        <w:t>start</w:t>
      </w:r>
      <w:r w:rsidRPr="003A425A">
        <w:rPr>
          <w:rFonts w:ascii="Times New Roman" w:hAnsi="Times New Roman"/>
          <w:sz w:val="24"/>
          <w:szCs w:val="24"/>
        </w:rPr>
        <w:t xml:space="preserve">(). </w:t>
      </w:r>
      <w:r w:rsidRPr="003A425A">
        <w:rPr>
          <w:rFonts w:ascii="Times New Roman" w:hAnsi="Times New Roman"/>
          <w:i/>
          <w:sz w:val="24"/>
          <w:szCs w:val="24"/>
        </w:rPr>
        <w:t>Также следует иметь в виду, что перед созданием любого потока следует создать объект приложения.</w:t>
      </w:r>
      <w:r w:rsidR="00A75484" w:rsidRPr="003A425A">
        <w:rPr>
          <w:rFonts w:ascii="Times New Roman" w:hAnsi="Times New Roman"/>
          <w:i/>
          <w:sz w:val="24"/>
          <w:szCs w:val="24"/>
        </w:rPr>
        <w:t xml:space="preserve"> </w:t>
      </w:r>
      <w:r w:rsidRPr="003A425A">
        <w:rPr>
          <w:rFonts w:ascii="Times New Roman" w:hAnsi="Times New Roman"/>
          <w:sz w:val="24"/>
          <w:szCs w:val="24"/>
        </w:rPr>
        <w:t xml:space="preserve">Затем запустится новый поток, а </w:t>
      </w:r>
      <w:r w:rsidR="00A75484" w:rsidRPr="003A425A">
        <w:rPr>
          <w:rFonts w:ascii="Times New Roman" w:hAnsi="Times New Roman"/>
          <w:sz w:val="24"/>
          <w:szCs w:val="24"/>
        </w:rPr>
        <w:t>г</w:t>
      </w:r>
      <w:r w:rsidRPr="003A425A">
        <w:rPr>
          <w:rFonts w:ascii="Times New Roman" w:hAnsi="Times New Roman"/>
          <w:sz w:val="24"/>
          <w:szCs w:val="24"/>
        </w:rPr>
        <w:t xml:space="preserve">лавный поток продолжит выполнение. Затем автоматически будет выполнен код, который написан в функции </w:t>
      </w:r>
      <w:r w:rsidRPr="003A425A">
        <w:rPr>
          <w:rFonts w:ascii="Times New Roman" w:hAnsi="Times New Roman"/>
          <w:sz w:val="24"/>
          <w:szCs w:val="24"/>
          <w:lang w:val="en-US"/>
        </w:rPr>
        <w:t>run</w:t>
      </w:r>
      <w:r w:rsidRPr="003A425A">
        <w:rPr>
          <w:rFonts w:ascii="Times New Roman" w:hAnsi="Times New Roman"/>
          <w:sz w:val="24"/>
          <w:szCs w:val="24"/>
        </w:rPr>
        <w:t>().</w:t>
      </w:r>
      <w:r w:rsidR="00A75484" w:rsidRPr="003A425A">
        <w:rPr>
          <w:rFonts w:ascii="Times New Roman" w:hAnsi="Times New Roman"/>
          <w:sz w:val="24"/>
          <w:szCs w:val="24"/>
        </w:rPr>
        <w:t xml:space="preserve"> </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Также следует отметить, что функция </w:t>
      </w:r>
      <w:hyperlink r:id="rId298" w:anchor="exec" w:history="1">
        <w:r w:rsidRPr="003A425A">
          <w:rPr>
            <w:rStyle w:val="a3"/>
            <w:rFonts w:ascii="Times New Roman" w:hAnsi="Times New Roman"/>
            <w:color w:val="auto"/>
            <w:sz w:val="24"/>
            <w:szCs w:val="24"/>
          </w:rPr>
          <w:t>QCoreApplication::exec</w:t>
        </w:r>
      </w:hyperlink>
      <w:r w:rsidRPr="003A425A">
        <w:rPr>
          <w:rFonts w:ascii="Times New Roman" w:hAnsi="Times New Roman"/>
          <w:sz w:val="24"/>
          <w:szCs w:val="24"/>
        </w:rPr>
        <w:t xml:space="preserve">() должна всегда вызываться из </w:t>
      </w:r>
      <w:r w:rsidR="00A75484" w:rsidRPr="003A425A">
        <w:rPr>
          <w:rFonts w:ascii="Times New Roman" w:hAnsi="Times New Roman"/>
          <w:sz w:val="24"/>
          <w:szCs w:val="24"/>
        </w:rPr>
        <w:t>г</w:t>
      </w:r>
      <w:r w:rsidRPr="003A425A">
        <w:rPr>
          <w:rFonts w:ascii="Times New Roman" w:hAnsi="Times New Roman"/>
          <w:sz w:val="24"/>
          <w:szCs w:val="24"/>
        </w:rPr>
        <w:t xml:space="preserve">лавного потока приложения, но не из любого другого потока приложения. В графических приложениях </w:t>
      </w:r>
      <w:r w:rsidR="00A75484" w:rsidRPr="003A425A">
        <w:rPr>
          <w:rFonts w:ascii="Times New Roman" w:hAnsi="Times New Roman"/>
          <w:sz w:val="24"/>
          <w:szCs w:val="24"/>
        </w:rPr>
        <w:t>г</w:t>
      </w:r>
      <w:r w:rsidRPr="003A425A">
        <w:rPr>
          <w:rFonts w:ascii="Times New Roman" w:hAnsi="Times New Roman"/>
          <w:sz w:val="24"/>
          <w:szCs w:val="24"/>
        </w:rPr>
        <w:t xml:space="preserve">лавный поток также называется </w:t>
      </w:r>
      <w:r w:rsidRPr="003A425A">
        <w:rPr>
          <w:rFonts w:ascii="Times New Roman" w:hAnsi="Times New Roman"/>
          <w:sz w:val="24"/>
          <w:szCs w:val="24"/>
          <w:lang w:val="en-US"/>
        </w:rPr>
        <w:t>GUI</w:t>
      </w:r>
      <w:r w:rsidRPr="003A425A">
        <w:rPr>
          <w:rFonts w:ascii="Times New Roman" w:hAnsi="Times New Roman"/>
          <w:sz w:val="24"/>
          <w:szCs w:val="24"/>
        </w:rPr>
        <w:t xml:space="preserve"> потоком, потому что это единственный поток, которому позволено выполнять связанные с графическим интерфейсом пользователя операции.</w:t>
      </w:r>
    </w:p>
    <w:p w:rsidR="00612EAC" w:rsidRPr="003A425A" w:rsidRDefault="00612EAC" w:rsidP="00612EAC">
      <w:pPr>
        <w:pStyle w:val="4"/>
        <w:rPr>
          <w:rFonts w:ascii="Times New Roman" w:hAnsi="Times New Roman"/>
          <w:b w:val="0"/>
          <w:sz w:val="24"/>
          <w:szCs w:val="24"/>
        </w:rPr>
      </w:pPr>
      <w:bookmarkStart w:id="192" w:name="_Toc382058305"/>
      <w:r w:rsidRPr="003A425A">
        <w:rPr>
          <w:rFonts w:ascii="Times New Roman" w:hAnsi="Times New Roman"/>
          <w:b w:val="0"/>
          <w:sz w:val="24"/>
          <w:szCs w:val="24"/>
        </w:rPr>
        <w:t>СИНХРОНИЗАЦИЯ ПОТОКОВ</w:t>
      </w:r>
      <w:bookmarkEnd w:id="192"/>
    </w:p>
    <w:p w:rsidR="00090D8A" w:rsidRPr="003A425A" w:rsidRDefault="00953454" w:rsidP="00090D8A">
      <w:pPr>
        <w:jc w:val="both"/>
        <w:rPr>
          <w:rFonts w:ascii="Times New Roman" w:hAnsi="Times New Roman"/>
          <w:sz w:val="24"/>
          <w:szCs w:val="24"/>
        </w:rPr>
      </w:pPr>
      <w:hyperlink r:id="rId299" w:history="1">
        <w:r w:rsidR="00090D8A" w:rsidRPr="003A425A">
          <w:rPr>
            <w:rStyle w:val="a3"/>
            <w:rFonts w:ascii="Times New Roman" w:hAnsi="Times New Roman"/>
            <w:sz w:val="24"/>
            <w:szCs w:val="24"/>
          </w:rPr>
          <w:t>http://qt-project.org/doc/qt-5.1/qtcore/threads-synchronizing.html</w:t>
        </w:r>
      </w:hyperlink>
    </w:p>
    <w:p w:rsidR="00090D8A" w:rsidRPr="003A425A" w:rsidRDefault="00090D8A" w:rsidP="00090D8A">
      <w:pPr>
        <w:jc w:val="both"/>
        <w:rPr>
          <w:rFonts w:ascii="Times New Roman" w:hAnsi="Times New Roman"/>
          <w:color w:val="FF0000"/>
          <w:sz w:val="24"/>
          <w:szCs w:val="24"/>
        </w:rPr>
      </w:pPr>
      <w:r w:rsidRPr="003A425A">
        <w:rPr>
          <w:rFonts w:ascii="Times New Roman" w:hAnsi="Times New Roman"/>
          <w:sz w:val="24"/>
          <w:szCs w:val="24"/>
        </w:rPr>
        <w:t xml:space="preserve">классы </w:t>
      </w:r>
      <w:r w:rsidRPr="003A425A">
        <w:rPr>
          <w:rFonts w:ascii="Times New Roman" w:hAnsi="Times New Roman"/>
          <w:sz w:val="24"/>
          <w:szCs w:val="24"/>
          <w:lang w:val="en-US"/>
        </w:rPr>
        <w:t>QMutex</w:t>
      </w:r>
      <w:r w:rsidRPr="003A425A">
        <w:rPr>
          <w:rFonts w:ascii="Times New Roman" w:hAnsi="Times New Roman"/>
          <w:sz w:val="24"/>
          <w:szCs w:val="24"/>
        </w:rPr>
        <w:t xml:space="preserve">, </w:t>
      </w:r>
      <w:r w:rsidRPr="003A425A">
        <w:rPr>
          <w:rFonts w:ascii="Times New Roman" w:hAnsi="Times New Roman"/>
          <w:sz w:val="24"/>
          <w:szCs w:val="24"/>
          <w:lang w:val="en-US"/>
        </w:rPr>
        <w:t>QReadWriteLock</w:t>
      </w:r>
      <w:r w:rsidRPr="003A425A">
        <w:rPr>
          <w:rFonts w:ascii="Times New Roman" w:hAnsi="Times New Roman"/>
          <w:sz w:val="24"/>
          <w:szCs w:val="24"/>
        </w:rPr>
        <w:t xml:space="preserve">, </w:t>
      </w:r>
      <w:r w:rsidRPr="003A425A">
        <w:rPr>
          <w:rFonts w:ascii="Times New Roman" w:hAnsi="Times New Roman"/>
          <w:sz w:val="24"/>
          <w:szCs w:val="24"/>
          <w:lang w:val="en-US"/>
        </w:rPr>
        <w:t>QSemaphore</w:t>
      </w:r>
      <w:r w:rsidRPr="003A425A">
        <w:rPr>
          <w:rFonts w:ascii="Times New Roman" w:hAnsi="Times New Roman"/>
          <w:sz w:val="24"/>
          <w:szCs w:val="24"/>
        </w:rPr>
        <w:t xml:space="preserve"> и </w:t>
      </w:r>
      <w:r w:rsidRPr="003A425A">
        <w:rPr>
          <w:rFonts w:ascii="Times New Roman" w:hAnsi="Times New Roman"/>
          <w:sz w:val="24"/>
          <w:szCs w:val="24"/>
          <w:lang w:val="en-US"/>
        </w:rPr>
        <w:t>QWaitCondition</w:t>
      </w:r>
      <w:r w:rsidRPr="003A425A">
        <w:rPr>
          <w:rFonts w:ascii="Times New Roman" w:hAnsi="Times New Roman"/>
          <w:sz w:val="24"/>
          <w:szCs w:val="24"/>
        </w:rPr>
        <w:t xml:space="preserve"> обеспечивают синхронизацию потоков. Пока </w:t>
      </w:r>
      <w:r w:rsidR="00FC115A" w:rsidRPr="003A425A">
        <w:rPr>
          <w:rFonts w:ascii="Times New Roman" w:hAnsi="Times New Roman"/>
          <w:sz w:val="24"/>
          <w:szCs w:val="24"/>
        </w:rPr>
        <w:t>г</w:t>
      </w:r>
      <w:r w:rsidRPr="003A425A">
        <w:rPr>
          <w:rFonts w:ascii="Times New Roman" w:hAnsi="Times New Roman"/>
          <w:sz w:val="24"/>
          <w:szCs w:val="24"/>
        </w:rPr>
        <w:t>лавная идея потоков – это то, что им следует быть одновременными настолько, насколько это возможно. Есть точки, в которых потоки должны останавливаться и ждать другие потоки.</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Например, если два потока пытаются получить доступ к одинаковой </w:t>
      </w:r>
      <w:r w:rsidR="00FC115A" w:rsidRPr="003A425A">
        <w:rPr>
          <w:rFonts w:ascii="Times New Roman" w:hAnsi="Times New Roman"/>
          <w:sz w:val="24"/>
          <w:szCs w:val="24"/>
        </w:rPr>
        <w:t>г</w:t>
      </w:r>
      <w:r w:rsidRPr="003A425A">
        <w:rPr>
          <w:rFonts w:ascii="Times New Roman" w:hAnsi="Times New Roman"/>
          <w:sz w:val="24"/>
          <w:szCs w:val="24"/>
        </w:rPr>
        <w:t>лобальной переменной одновременно, то результаты обычно не определены.</w:t>
      </w:r>
      <w:r w:rsidR="00FC115A" w:rsidRPr="003A425A">
        <w:rPr>
          <w:rFonts w:ascii="Times New Roman" w:hAnsi="Times New Roman"/>
          <w:sz w:val="24"/>
          <w:szCs w:val="24"/>
        </w:rPr>
        <w:t xml:space="preserve"> </w:t>
      </w:r>
      <w:r w:rsidRPr="003A425A">
        <w:rPr>
          <w:rFonts w:ascii="Times New Roman" w:hAnsi="Times New Roman"/>
          <w:sz w:val="24"/>
          <w:szCs w:val="24"/>
        </w:rPr>
        <w:t>Мьютекс обеспечивает взаимно исключающую блокировку или мьютекс. Максимум один поток может удерживать в единицу времени мьютекс. Если поток попытается получить мьютекс, пока тот занят, то он переведётся в режим сна, до тех пор пока мьютекс не освободится. Они часто используются, чтобы защитить доступ к разделяемым данным (к которым могут обратиться много потоков одновременно). Его используют для организации поточно безопасных классов.</w:t>
      </w:r>
      <w:r w:rsidR="00FC115A" w:rsidRPr="003A425A">
        <w:rPr>
          <w:rFonts w:ascii="Times New Roman" w:hAnsi="Times New Roman"/>
          <w:sz w:val="24"/>
          <w:szCs w:val="24"/>
        </w:rPr>
        <w:t xml:space="preserve"> </w:t>
      </w:r>
      <w:r w:rsidRPr="003A425A">
        <w:rPr>
          <w:rFonts w:ascii="Times New Roman" w:hAnsi="Times New Roman"/>
          <w:sz w:val="24"/>
          <w:szCs w:val="24"/>
          <w:lang w:val="en-US"/>
        </w:rPr>
        <w:t>QReadWriteLock</w:t>
      </w:r>
      <w:r w:rsidRPr="003A425A">
        <w:rPr>
          <w:rFonts w:ascii="Times New Roman" w:hAnsi="Times New Roman"/>
          <w:sz w:val="24"/>
          <w:szCs w:val="24"/>
        </w:rPr>
        <w:t xml:space="preserve"> похож на </w:t>
      </w:r>
      <w:r w:rsidRPr="003A425A">
        <w:rPr>
          <w:rFonts w:ascii="Times New Roman" w:hAnsi="Times New Roman"/>
          <w:sz w:val="24"/>
          <w:szCs w:val="24"/>
          <w:lang w:val="en-US"/>
        </w:rPr>
        <w:t>QMutex</w:t>
      </w:r>
      <w:r w:rsidRPr="003A425A">
        <w:rPr>
          <w:rFonts w:ascii="Times New Roman" w:hAnsi="Times New Roman"/>
          <w:sz w:val="24"/>
          <w:szCs w:val="24"/>
        </w:rPr>
        <w:t xml:space="preserve"> за тем исключением, что он отличает доступ для чтения и доступ для записи к разделяемым данным. Его также используют для написания поточно безопасных классов.</w:t>
      </w:r>
      <w:r w:rsidR="00FC115A" w:rsidRPr="003A425A">
        <w:rPr>
          <w:rFonts w:ascii="Times New Roman" w:hAnsi="Times New Roman"/>
          <w:sz w:val="24"/>
          <w:szCs w:val="24"/>
        </w:rPr>
        <w:t xml:space="preserve"> </w:t>
      </w:r>
      <w:r w:rsidRPr="003A425A">
        <w:rPr>
          <w:rFonts w:ascii="Times New Roman" w:hAnsi="Times New Roman"/>
          <w:sz w:val="24"/>
          <w:szCs w:val="24"/>
          <w:lang w:val="en-US"/>
        </w:rPr>
        <w:t>QSemaphore</w:t>
      </w:r>
      <w:r w:rsidRPr="003A425A">
        <w:rPr>
          <w:rFonts w:ascii="Times New Roman" w:hAnsi="Times New Roman"/>
          <w:sz w:val="24"/>
          <w:szCs w:val="24"/>
        </w:rPr>
        <w:t xml:space="preserve"> – это обобщение </w:t>
      </w:r>
      <w:r w:rsidRPr="003A425A">
        <w:rPr>
          <w:rFonts w:ascii="Times New Roman" w:hAnsi="Times New Roman"/>
          <w:sz w:val="24"/>
          <w:szCs w:val="24"/>
          <w:lang w:val="en-US"/>
        </w:rPr>
        <w:t>QMutex</w:t>
      </w:r>
      <w:r w:rsidRPr="003A425A">
        <w:rPr>
          <w:rFonts w:ascii="Times New Roman" w:hAnsi="Times New Roman"/>
          <w:sz w:val="24"/>
          <w:szCs w:val="24"/>
        </w:rPr>
        <w:t>, которое защищает определённое число одинаковых ресурсов. В отличие от мьютекса, который защищает только один ресурс. Типичное применение данного класса – это синхронизованный доступ к циклическому буферу между производителем и покупателем.</w:t>
      </w:r>
      <w:r w:rsidR="00FC115A" w:rsidRPr="003A425A">
        <w:rPr>
          <w:rFonts w:ascii="Times New Roman" w:hAnsi="Times New Roman"/>
          <w:sz w:val="24"/>
          <w:szCs w:val="24"/>
        </w:rPr>
        <w:t xml:space="preserve"> </w:t>
      </w:r>
      <w:r w:rsidRPr="003A425A">
        <w:rPr>
          <w:rFonts w:ascii="Times New Roman" w:hAnsi="Times New Roman"/>
          <w:sz w:val="24"/>
          <w:szCs w:val="24"/>
          <w:lang w:val="en-US"/>
        </w:rPr>
        <w:t>QWaitCondition</w:t>
      </w:r>
      <w:r w:rsidRPr="003A425A">
        <w:rPr>
          <w:rFonts w:ascii="Times New Roman" w:hAnsi="Times New Roman"/>
          <w:sz w:val="24"/>
          <w:szCs w:val="24"/>
        </w:rPr>
        <w:t xml:space="preserve"> позволяет потоку пробуждать другие потоки, когда встретилось некоторое условие. Один или много потоков могут блокировать ожидание для данного кл</w:t>
      </w:r>
      <w:r w:rsidR="001D4F07" w:rsidRPr="003A425A">
        <w:rPr>
          <w:rFonts w:ascii="Times New Roman" w:hAnsi="Times New Roman"/>
          <w:sz w:val="24"/>
          <w:szCs w:val="24"/>
        </w:rPr>
        <w:t>асса, чтобы установить условие.</w:t>
      </w:r>
      <w:r w:rsidR="001D4F07" w:rsidRPr="003A425A">
        <w:rPr>
          <w:rFonts w:ascii="Times New Roman" w:hAnsi="Times New Roman"/>
          <w:color w:val="FF0000"/>
          <w:sz w:val="24"/>
          <w:szCs w:val="24"/>
        </w:rPr>
        <w:t xml:space="preserve"> </w:t>
      </w:r>
      <w:r w:rsidRPr="003A425A">
        <w:rPr>
          <w:rFonts w:ascii="Times New Roman" w:hAnsi="Times New Roman"/>
          <w:color w:val="FF0000"/>
          <w:sz w:val="24"/>
          <w:szCs w:val="24"/>
        </w:rPr>
        <w:t>Также следует заметить, что данные классы синхронизации полагаются на использование качественно организованных указателей. Например, вы не можете использовать упакованные классы с вижуал студио (тоже очень плохо понял данную тему).</w:t>
      </w:r>
    </w:p>
    <w:p w:rsidR="001D4F07" w:rsidRPr="003A425A" w:rsidRDefault="001D4F07" w:rsidP="001D4F07">
      <w:pPr>
        <w:pStyle w:val="4"/>
        <w:rPr>
          <w:rFonts w:ascii="Times New Roman" w:hAnsi="Times New Roman"/>
          <w:b w:val="0"/>
          <w:sz w:val="24"/>
          <w:szCs w:val="24"/>
        </w:rPr>
      </w:pPr>
      <w:bookmarkStart w:id="193" w:name="_Toc382058306"/>
      <w:r w:rsidRPr="003A425A">
        <w:rPr>
          <w:rFonts w:ascii="Times New Roman" w:hAnsi="Times New Roman"/>
          <w:b w:val="0"/>
          <w:sz w:val="24"/>
          <w:szCs w:val="24"/>
        </w:rPr>
        <w:t>РЕЕНТЕРАБЕЛЬНОСТЬ И ПОТОКОБЕЗОПАСНОСТЬ</w:t>
      </w:r>
      <w:bookmarkEnd w:id="193"/>
    </w:p>
    <w:p w:rsidR="00090D8A" w:rsidRPr="003A425A" w:rsidRDefault="00953454" w:rsidP="00090D8A">
      <w:pPr>
        <w:jc w:val="both"/>
        <w:rPr>
          <w:rFonts w:ascii="Times New Roman" w:hAnsi="Times New Roman"/>
          <w:sz w:val="24"/>
          <w:szCs w:val="24"/>
        </w:rPr>
      </w:pPr>
      <w:hyperlink r:id="rId300" w:history="1">
        <w:r w:rsidR="00090D8A" w:rsidRPr="003A425A">
          <w:rPr>
            <w:rStyle w:val="a3"/>
            <w:rFonts w:ascii="Times New Roman" w:hAnsi="Times New Roman"/>
            <w:sz w:val="24"/>
            <w:szCs w:val="24"/>
          </w:rPr>
          <w:t>http://qt-project.org/doc/qt-5.1/qtcore/threads-reentrancy.html</w:t>
        </w:r>
      </w:hyperlink>
    </w:p>
    <w:p w:rsidR="00F93059" w:rsidRPr="003A425A" w:rsidRDefault="00090D8A" w:rsidP="00090D8A">
      <w:pPr>
        <w:jc w:val="both"/>
        <w:rPr>
          <w:rFonts w:ascii="Times New Roman" w:hAnsi="Times New Roman"/>
          <w:sz w:val="24"/>
          <w:szCs w:val="24"/>
        </w:rPr>
      </w:pPr>
      <w:r w:rsidRPr="003A425A">
        <w:rPr>
          <w:rFonts w:ascii="Times New Roman" w:hAnsi="Times New Roman"/>
          <w:sz w:val="24"/>
          <w:szCs w:val="24"/>
        </w:rPr>
        <w:lastRenderedPageBreak/>
        <w:t xml:space="preserve">сквозь документацию постоянно используются два термина: </w:t>
      </w:r>
    </w:p>
    <w:p w:rsidR="00F93059" w:rsidRPr="003A425A" w:rsidRDefault="00090D8A" w:rsidP="00F93059">
      <w:pPr>
        <w:numPr>
          <w:ilvl w:val="0"/>
          <w:numId w:val="141"/>
        </w:numPr>
        <w:jc w:val="both"/>
        <w:rPr>
          <w:rFonts w:ascii="Times New Roman" w:hAnsi="Times New Roman"/>
          <w:sz w:val="24"/>
          <w:szCs w:val="24"/>
        </w:rPr>
      </w:pPr>
      <w:r w:rsidRPr="003A425A">
        <w:rPr>
          <w:rFonts w:ascii="Times New Roman" w:hAnsi="Times New Roman"/>
          <w:sz w:val="24"/>
          <w:szCs w:val="24"/>
          <w:lang w:val="en-US"/>
        </w:rPr>
        <w:t>reentrant</w:t>
      </w:r>
      <w:r w:rsidRPr="003A425A">
        <w:rPr>
          <w:rFonts w:ascii="Times New Roman" w:hAnsi="Times New Roman"/>
          <w:sz w:val="24"/>
          <w:szCs w:val="24"/>
        </w:rPr>
        <w:t xml:space="preserve"> (реентерабельный) и </w:t>
      </w:r>
    </w:p>
    <w:p w:rsidR="00F93059" w:rsidRPr="003A425A" w:rsidRDefault="00090D8A" w:rsidP="00F93059">
      <w:pPr>
        <w:numPr>
          <w:ilvl w:val="0"/>
          <w:numId w:val="141"/>
        </w:numPr>
        <w:jc w:val="both"/>
        <w:rPr>
          <w:rFonts w:ascii="Times New Roman" w:hAnsi="Times New Roman"/>
          <w:sz w:val="24"/>
          <w:szCs w:val="24"/>
        </w:rPr>
      </w:pPr>
      <w:r w:rsidRPr="003A425A">
        <w:rPr>
          <w:rFonts w:ascii="Times New Roman" w:hAnsi="Times New Roman"/>
          <w:sz w:val="24"/>
          <w:szCs w:val="24"/>
          <w:lang w:val="en-US"/>
        </w:rPr>
        <w:t>thred</w:t>
      </w:r>
      <w:r w:rsidRPr="003A425A">
        <w:rPr>
          <w:rFonts w:ascii="Times New Roman" w:hAnsi="Times New Roman"/>
          <w:sz w:val="24"/>
          <w:szCs w:val="24"/>
        </w:rPr>
        <w:t>-</w:t>
      </w:r>
      <w:r w:rsidRPr="003A425A">
        <w:rPr>
          <w:rFonts w:ascii="Times New Roman" w:hAnsi="Times New Roman"/>
          <w:sz w:val="24"/>
          <w:szCs w:val="24"/>
          <w:lang w:val="en-US"/>
        </w:rPr>
        <w:t>safe</w:t>
      </w:r>
      <w:r w:rsidRPr="003A425A">
        <w:rPr>
          <w:rFonts w:ascii="Times New Roman" w:hAnsi="Times New Roman"/>
          <w:sz w:val="24"/>
          <w:szCs w:val="24"/>
        </w:rPr>
        <w:t xml:space="preserve"> (потокобезопасный).</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Они используются для классов, чтобы показать</w:t>
      </w:r>
      <w:r w:rsidR="00F93059" w:rsidRPr="003A425A">
        <w:rPr>
          <w:rFonts w:ascii="Times New Roman" w:hAnsi="Times New Roman"/>
          <w:sz w:val="24"/>
          <w:szCs w:val="24"/>
        </w:rPr>
        <w:t>,</w:t>
      </w:r>
      <w:r w:rsidRPr="003A425A">
        <w:rPr>
          <w:rFonts w:ascii="Times New Roman" w:hAnsi="Times New Roman"/>
          <w:sz w:val="24"/>
          <w:szCs w:val="24"/>
        </w:rPr>
        <w:t xml:space="preserve"> как они могут использоваться в многопоточных приложениях. </w:t>
      </w:r>
      <w:r w:rsidR="00F93059" w:rsidRPr="003A425A">
        <w:rPr>
          <w:rFonts w:ascii="Times New Roman" w:hAnsi="Times New Roman"/>
          <w:sz w:val="24"/>
          <w:szCs w:val="24"/>
        </w:rPr>
        <w:t>П</w:t>
      </w:r>
      <w:r w:rsidRPr="003A425A">
        <w:rPr>
          <w:rFonts w:ascii="Times New Roman" w:hAnsi="Times New Roman"/>
          <w:sz w:val="24"/>
          <w:szCs w:val="24"/>
        </w:rPr>
        <w:t>отокобезопасная функция может быть вызвана одновременно из множества потоков, даже когда вызовы используют разделяемые данные, так как все ссылки на разделяемые данные упорядочены.</w:t>
      </w:r>
      <w:r w:rsidR="00F93059" w:rsidRPr="003A425A">
        <w:rPr>
          <w:rFonts w:ascii="Times New Roman" w:hAnsi="Times New Roman"/>
          <w:sz w:val="24"/>
          <w:szCs w:val="24"/>
        </w:rPr>
        <w:t xml:space="preserve"> </w:t>
      </w:r>
      <w:r w:rsidRPr="003A425A">
        <w:rPr>
          <w:rFonts w:ascii="Times New Roman" w:hAnsi="Times New Roman"/>
          <w:sz w:val="24"/>
          <w:szCs w:val="24"/>
        </w:rPr>
        <w:t>Реентерабельная функция обозначает, что она также может быть вызвана одновременно из множества потоков, но только если каждый вызов использует свои собственные данные.</w:t>
      </w:r>
      <w:r w:rsidR="00F93059" w:rsidRPr="003A425A">
        <w:rPr>
          <w:rFonts w:ascii="Times New Roman" w:hAnsi="Times New Roman"/>
          <w:sz w:val="24"/>
          <w:szCs w:val="24"/>
        </w:rPr>
        <w:t xml:space="preserve"> </w:t>
      </w:r>
      <w:r w:rsidRPr="003A425A">
        <w:rPr>
          <w:rFonts w:ascii="Times New Roman" w:hAnsi="Times New Roman"/>
          <w:sz w:val="24"/>
          <w:szCs w:val="24"/>
        </w:rPr>
        <w:t>Следовательно потокобезопасная функция является всегда реентерабельной, но реентерабельная функция не всегда потокобезопасная. Реентерабельный класс обозначает, что его функции могут быть вызваны из различных потоков безопасно, пока каждый поток использует различные экземпляры данного класса. Потокобезопасный класс обозначает, что его функции могут быть вызваны из различных потоков, даже если все они используют один и тот же экземпляр данного класса.</w:t>
      </w:r>
      <w:r w:rsidR="00F93059" w:rsidRPr="003A425A">
        <w:rPr>
          <w:rFonts w:ascii="Times New Roman" w:hAnsi="Times New Roman"/>
          <w:sz w:val="24"/>
          <w:szCs w:val="24"/>
        </w:rPr>
        <w:t xml:space="preserve"> </w:t>
      </w:r>
      <w:r w:rsidRPr="003A425A">
        <w:rPr>
          <w:rFonts w:ascii="Times New Roman" w:hAnsi="Times New Roman"/>
          <w:sz w:val="24"/>
          <w:szCs w:val="24"/>
        </w:rPr>
        <w:t>Также следует заметить, что если функция не отмечена как потокобезопасная или реентерабельная, то её не следует использовать в разных потоках. Что касается класса, то для него данное обстоятельство обозначает, что нельзя запрашивать доступ к членам данного класса из разных потоков.</w:t>
      </w:r>
    </w:p>
    <w:p w:rsidR="00090D8A" w:rsidRPr="003A425A" w:rsidRDefault="00090D8A" w:rsidP="00090D8A">
      <w:pPr>
        <w:jc w:val="both"/>
        <w:rPr>
          <w:rFonts w:ascii="Times New Roman" w:hAnsi="Times New Roman"/>
          <w:b/>
          <w:sz w:val="24"/>
          <w:szCs w:val="24"/>
        </w:rPr>
      </w:pPr>
      <w:r w:rsidRPr="003A425A">
        <w:rPr>
          <w:rFonts w:ascii="Times New Roman" w:hAnsi="Times New Roman"/>
          <w:b/>
          <w:sz w:val="24"/>
          <w:szCs w:val="24"/>
        </w:rPr>
        <w:t>Реентерабельность</w:t>
      </w:r>
    </w:p>
    <w:p w:rsidR="00090D8A" w:rsidRPr="003A425A" w:rsidRDefault="00090D8A" w:rsidP="00090D8A">
      <w:pPr>
        <w:jc w:val="both"/>
        <w:rPr>
          <w:rFonts w:ascii="Times New Roman" w:hAnsi="Times New Roman"/>
          <w:i/>
          <w:sz w:val="24"/>
          <w:szCs w:val="24"/>
        </w:rPr>
      </w:pPr>
      <w:r w:rsidRPr="003A425A">
        <w:rPr>
          <w:rFonts w:ascii="Times New Roman" w:hAnsi="Times New Roman"/>
          <w:sz w:val="24"/>
          <w:szCs w:val="24"/>
        </w:rPr>
        <w:t>Классы С++ часто являются реентерабельными, просто потому, что они используют их собственные члены данных. Любой поток может вызвать функцию</w:t>
      </w:r>
      <w:r w:rsidR="00F93059" w:rsidRPr="003A425A">
        <w:rPr>
          <w:rFonts w:ascii="Times New Roman" w:hAnsi="Times New Roman"/>
          <w:sz w:val="24"/>
          <w:szCs w:val="24"/>
        </w:rPr>
        <w:t>-</w:t>
      </w:r>
      <w:r w:rsidRPr="003A425A">
        <w:rPr>
          <w:rFonts w:ascii="Times New Roman" w:hAnsi="Times New Roman"/>
          <w:sz w:val="24"/>
          <w:szCs w:val="24"/>
        </w:rPr>
        <w:t>член экземпляра многопоточного класса, также как и ни один другой поток не может вызвать функцию член того же экземпляра в одинаково</w:t>
      </w:r>
      <w:r w:rsidR="00F93059" w:rsidRPr="003A425A">
        <w:rPr>
          <w:rFonts w:ascii="Times New Roman" w:hAnsi="Times New Roman"/>
          <w:sz w:val="24"/>
          <w:szCs w:val="24"/>
        </w:rPr>
        <w:t>е</w:t>
      </w:r>
      <w:r w:rsidRPr="003A425A">
        <w:rPr>
          <w:rFonts w:ascii="Times New Roman" w:hAnsi="Times New Roman"/>
          <w:sz w:val="24"/>
          <w:szCs w:val="24"/>
        </w:rPr>
        <w:t xml:space="preserve"> время. Например, некоторый класс является реентерабельным. В нём определены операции инкремента и декремента. Но данный класс не является потокобезопасным, так как если многие потоки попытаются модифицировать данные, результат будет не определён. Это из-за того, что операторы ++ и -- не являются атомарными. Действительно, данные операции обычно вызывают три машинные операции: загрузку значения переменной в регистр; инкрементирование или декрементирование данного значения; сохранение значения из регистра в </w:t>
      </w:r>
      <w:r w:rsidR="00F93059" w:rsidRPr="003A425A">
        <w:rPr>
          <w:rFonts w:ascii="Times New Roman" w:hAnsi="Times New Roman"/>
          <w:sz w:val="24"/>
          <w:szCs w:val="24"/>
        </w:rPr>
        <w:t>г</w:t>
      </w:r>
      <w:r w:rsidRPr="003A425A">
        <w:rPr>
          <w:rFonts w:ascii="Times New Roman" w:hAnsi="Times New Roman"/>
          <w:sz w:val="24"/>
          <w:szCs w:val="24"/>
        </w:rPr>
        <w:t>лавную память. Если два потока загрузят старое значение переменной одновременно, инкрементируя его в регистре, и сохранят его назад, то они совершат переписывание друг друга, в результате переменная инкрементируется только один раз.</w:t>
      </w:r>
      <w:r w:rsidR="00F93059" w:rsidRPr="003A425A">
        <w:rPr>
          <w:rFonts w:ascii="Times New Roman" w:hAnsi="Times New Roman"/>
          <w:sz w:val="24"/>
          <w:szCs w:val="24"/>
        </w:rPr>
        <w:t xml:space="preserve"> </w:t>
      </w:r>
      <w:r w:rsidRPr="003A425A">
        <w:rPr>
          <w:rFonts w:ascii="Times New Roman" w:hAnsi="Times New Roman"/>
          <w:sz w:val="24"/>
          <w:szCs w:val="24"/>
        </w:rPr>
        <w:t xml:space="preserve">Очевидно, что доступ может быть упорядоченным: один поток может гарантированно выполнить данные три шага перед тем, как второй поток выполнить такие же самые шаги. Наиболее простой способ сделать </w:t>
      </w:r>
      <w:r w:rsidR="00F93059" w:rsidRPr="003A425A">
        <w:rPr>
          <w:rFonts w:ascii="Times New Roman" w:hAnsi="Times New Roman"/>
          <w:sz w:val="24"/>
          <w:szCs w:val="24"/>
        </w:rPr>
        <w:t>это – это использовать мьютекс.</w:t>
      </w:r>
    </w:p>
    <w:p w:rsidR="00090D8A" w:rsidRPr="003A425A" w:rsidRDefault="00090D8A" w:rsidP="00090D8A">
      <w:pPr>
        <w:jc w:val="both"/>
        <w:rPr>
          <w:rFonts w:ascii="Times New Roman" w:hAnsi="Times New Roman"/>
          <w:i/>
          <w:sz w:val="24"/>
          <w:szCs w:val="24"/>
          <w:lang w:val="be-BY"/>
        </w:rPr>
      </w:pPr>
      <w:r w:rsidRPr="003A425A">
        <w:rPr>
          <w:rFonts w:ascii="Times New Roman" w:hAnsi="Times New Roman"/>
          <w:sz w:val="24"/>
          <w:szCs w:val="24"/>
        </w:rPr>
        <w:t>Многие классы qt не являются потокобезопасными, так</w:t>
      </w:r>
      <w:r w:rsidR="00F93059" w:rsidRPr="003A425A">
        <w:rPr>
          <w:rFonts w:ascii="Times New Roman" w:hAnsi="Times New Roman"/>
          <w:sz w:val="24"/>
          <w:szCs w:val="24"/>
        </w:rPr>
        <w:t xml:space="preserve"> как</w:t>
      </w:r>
      <w:r w:rsidRPr="003A425A">
        <w:rPr>
          <w:rFonts w:ascii="Times New Roman" w:hAnsi="Times New Roman"/>
          <w:sz w:val="24"/>
          <w:szCs w:val="24"/>
        </w:rPr>
        <w:t xml:space="preserve"> это повлекло бы переполнение из-за повторяющегося закрытия и открытия мьютексов.</w:t>
      </w:r>
      <w:r w:rsidR="00F93059" w:rsidRPr="003A425A">
        <w:rPr>
          <w:rFonts w:ascii="Times New Roman" w:hAnsi="Times New Roman"/>
          <w:sz w:val="24"/>
          <w:szCs w:val="24"/>
        </w:rPr>
        <w:t xml:space="preserve"> </w:t>
      </w:r>
      <w:r w:rsidRPr="003A425A">
        <w:rPr>
          <w:rFonts w:ascii="Times New Roman" w:hAnsi="Times New Roman"/>
          <w:sz w:val="24"/>
          <w:szCs w:val="24"/>
        </w:rPr>
        <w:t xml:space="preserve">Некоторые классы qt всё-таки являются потокобезопасными. Это касается самих потоковых классов, а также некоторых фундаментальных функций, например, некоторых функций </w:t>
      </w:r>
      <w:r w:rsidRPr="003A425A">
        <w:rPr>
          <w:rFonts w:ascii="Times New Roman" w:hAnsi="Times New Roman"/>
          <w:sz w:val="24"/>
          <w:szCs w:val="24"/>
          <w:lang w:val="en-US"/>
        </w:rPr>
        <w:t>QCoreApplication</w:t>
      </w:r>
      <w:r w:rsidRPr="003A425A">
        <w:rPr>
          <w:rFonts w:ascii="Times New Roman" w:hAnsi="Times New Roman"/>
          <w:sz w:val="24"/>
          <w:szCs w:val="24"/>
          <w:lang w:val="be-BY"/>
        </w:rPr>
        <w:t>.</w:t>
      </w:r>
    </w:p>
    <w:p w:rsidR="00EB2951" w:rsidRPr="003A425A" w:rsidRDefault="00090D8A" w:rsidP="00EB2951">
      <w:pPr>
        <w:jc w:val="both"/>
        <w:rPr>
          <w:rFonts w:ascii="Times New Roman" w:hAnsi="Times New Roman"/>
          <w:b/>
          <w:sz w:val="24"/>
          <w:szCs w:val="24"/>
          <w:lang w:val="be-BY"/>
        </w:rPr>
      </w:pPr>
      <w:r w:rsidRPr="003A425A">
        <w:rPr>
          <w:rFonts w:ascii="Times New Roman" w:hAnsi="Times New Roman"/>
          <w:i/>
          <w:sz w:val="24"/>
          <w:szCs w:val="24"/>
          <w:lang w:val="be-BY"/>
        </w:rPr>
        <w:lastRenderedPageBreak/>
        <w:t xml:space="preserve">Также в данной части отмечается, что в многопоточной литературе нет устоявшейся терминологии, из-за чего вам всегда необходимо удостовериться, что вы правильно понимаете </w:t>
      </w:r>
    </w:p>
    <w:p w:rsidR="00090D8A" w:rsidRPr="003A425A" w:rsidRDefault="00090D8A" w:rsidP="00090D8A">
      <w:pPr>
        <w:jc w:val="both"/>
        <w:rPr>
          <w:rFonts w:ascii="Times New Roman" w:hAnsi="Times New Roman"/>
          <w:i/>
          <w:sz w:val="24"/>
          <w:szCs w:val="24"/>
          <w:lang w:val="be-BY"/>
        </w:rPr>
      </w:pPr>
      <w:r w:rsidRPr="003A425A">
        <w:rPr>
          <w:rFonts w:ascii="Times New Roman" w:hAnsi="Times New Roman"/>
          <w:i/>
          <w:sz w:val="24"/>
          <w:szCs w:val="24"/>
          <w:lang w:val="be-BY"/>
        </w:rPr>
        <w:t>терминологию данной книги.</w:t>
      </w:r>
    </w:p>
    <w:p w:rsidR="00EB2951" w:rsidRPr="003A425A" w:rsidRDefault="00EB2951" w:rsidP="00EB2951">
      <w:pPr>
        <w:pStyle w:val="4"/>
      </w:pPr>
      <w:bookmarkStart w:id="194" w:name="_Toc382058307"/>
      <w:r w:rsidRPr="003A425A">
        <w:rPr>
          <w:rFonts w:ascii="Times New Roman" w:hAnsi="Times New Roman"/>
          <w:b w:val="0"/>
          <w:sz w:val="24"/>
          <w:szCs w:val="24"/>
          <w:lang w:val="be-BY"/>
        </w:rPr>
        <w:t xml:space="preserve">ПОТОКИ И </w:t>
      </w:r>
      <w:r w:rsidRPr="003A425A">
        <w:rPr>
          <w:rFonts w:ascii="Times New Roman" w:hAnsi="Times New Roman"/>
          <w:b w:val="0"/>
          <w:sz w:val="24"/>
          <w:szCs w:val="24"/>
          <w:lang w:val="en-US"/>
        </w:rPr>
        <w:t>QOBJECTS</w:t>
      </w:r>
      <w:bookmarkEnd w:id="194"/>
      <w:r w:rsidRPr="003A425A">
        <w:t xml:space="preserve"> </w:t>
      </w:r>
    </w:p>
    <w:p w:rsidR="00090D8A" w:rsidRPr="003A425A" w:rsidRDefault="00953454" w:rsidP="00090D8A">
      <w:pPr>
        <w:jc w:val="both"/>
        <w:rPr>
          <w:rFonts w:ascii="Times New Roman" w:hAnsi="Times New Roman"/>
          <w:sz w:val="24"/>
          <w:szCs w:val="24"/>
          <w:lang w:val="be-BY"/>
        </w:rPr>
      </w:pPr>
      <w:hyperlink r:id="rId301" w:history="1">
        <w:r w:rsidR="00090D8A" w:rsidRPr="003A425A">
          <w:rPr>
            <w:rStyle w:val="a3"/>
            <w:rFonts w:ascii="Times New Roman" w:hAnsi="Times New Roman"/>
            <w:sz w:val="24"/>
            <w:szCs w:val="24"/>
          </w:rPr>
          <w:t>http</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project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org</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doc</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-5.1/</w:t>
        </w:r>
        <w:r w:rsidR="00090D8A" w:rsidRPr="003A425A">
          <w:rPr>
            <w:rStyle w:val="a3"/>
            <w:rFonts w:ascii="Times New Roman" w:hAnsi="Times New Roman"/>
            <w:sz w:val="24"/>
            <w:szCs w:val="24"/>
          </w:rPr>
          <w:t>qtcore</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threads</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qobject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html</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lang w:val="en-US"/>
        </w:rPr>
        <w:t>QThread</w:t>
      </w:r>
      <w:r w:rsidRPr="003A425A">
        <w:rPr>
          <w:rFonts w:ascii="Times New Roman" w:hAnsi="Times New Roman"/>
          <w:sz w:val="24"/>
          <w:szCs w:val="24"/>
          <w:lang w:val="be-BY"/>
        </w:rPr>
        <w:t xml:space="preserve"> наследует </w:t>
      </w:r>
      <w:r w:rsidRPr="003A425A">
        <w:rPr>
          <w:rFonts w:ascii="Times New Roman" w:hAnsi="Times New Roman"/>
          <w:sz w:val="24"/>
          <w:szCs w:val="24"/>
          <w:lang w:val="en-US"/>
        </w:rPr>
        <w:t>QObject</w:t>
      </w:r>
      <w:r w:rsidRPr="003A425A">
        <w:rPr>
          <w:rFonts w:ascii="Times New Roman" w:hAnsi="Times New Roman"/>
          <w:sz w:val="24"/>
          <w:szCs w:val="24"/>
          <w:lang w:val="be-BY"/>
        </w:rPr>
        <w:t xml:space="preserve">. Он высылает </w:t>
      </w:r>
      <w:r w:rsidRPr="003A425A">
        <w:rPr>
          <w:rFonts w:ascii="Times New Roman" w:hAnsi="Times New Roman"/>
          <w:sz w:val="24"/>
          <w:szCs w:val="24"/>
        </w:rPr>
        <w:t>сигналы, чтобы продемонстрировать, что поток начался или окончился.</w:t>
      </w:r>
      <w:r w:rsidR="00EB2951" w:rsidRPr="003A425A">
        <w:rPr>
          <w:rFonts w:ascii="Times New Roman" w:hAnsi="Times New Roman"/>
          <w:sz w:val="24"/>
          <w:szCs w:val="24"/>
        </w:rPr>
        <w:t xml:space="preserve"> </w:t>
      </w:r>
      <w:r w:rsidRPr="003A425A">
        <w:rPr>
          <w:rFonts w:ascii="Times New Roman" w:hAnsi="Times New Roman"/>
          <w:sz w:val="24"/>
          <w:szCs w:val="24"/>
        </w:rPr>
        <w:t xml:space="preserve">Более интересным свойством </w:t>
      </w:r>
      <w:r w:rsidRPr="003A425A">
        <w:rPr>
          <w:rFonts w:ascii="Times New Roman" w:hAnsi="Times New Roman"/>
          <w:sz w:val="24"/>
          <w:szCs w:val="24"/>
          <w:lang w:val="en-US"/>
        </w:rPr>
        <w:t>QObject</w:t>
      </w:r>
      <w:r w:rsidRPr="003A425A">
        <w:rPr>
          <w:rFonts w:ascii="Times New Roman" w:hAnsi="Times New Roman"/>
          <w:sz w:val="24"/>
          <w:szCs w:val="24"/>
          <w:lang w:val="be-BY"/>
        </w:rPr>
        <w:t xml:space="preserve"> является тот </w:t>
      </w:r>
      <w:r w:rsidR="00EB2951" w:rsidRPr="003A425A">
        <w:rPr>
          <w:rFonts w:ascii="Times New Roman" w:hAnsi="Times New Roman"/>
          <w:sz w:val="24"/>
          <w:szCs w:val="24"/>
          <w:lang w:val="be-BY"/>
        </w:rPr>
        <w:t>факт</w:t>
      </w:r>
      <w:r w:rsidRPr="003A425A">
        <w:rPr>
          <w:rFonts w:ascii="Times New Roman" w:hAnsi="Times New Roman"/>
          <w:sz w:val="24"/>
          <w:szCs w:val="24"/>
          <w:lang w:val="be-BY"/>
        </w:rPr>
        <w:t>, что данные классы могут быть использованы во мгогих потоках, испускать сигналы, которые запрашивают слоты из других потоков. Это возможно, так как каждому потоку позволено иметь свой собственный цикл обработки событий.</w:t>
      </w:r>
      <w:r w:rsidR="00EB2951" w:rsidRPr="003A425A">
        <w:rPr>
          <w:rFonts w:ascii="Times New Roman" w:hAnsi="Times New Roman"/>
          <w:sz w:val="24"/>
          <w:szCs w:val="24"/>
          <w:lang w:val="be-BY"/>
        </w:rPr>
        <w:t xml:space="preserve"> </w:t>
      </w:r>
      <w:r w:rsidRPr="003A425A">
        <w:rPr>
          <w:rFonts w:ascii="Times New Roman" w:hAnsi="Times New Roman"/>
          <w:sz w:val="24"/>
          <w:szCs w:val="24"/>
          <w:lang w:val="en-US"/>
        </w:rPr>
        <w:t>QObject</w:t>
      </w:r>
      <w:r w:rsidRPr="003A425A">
        <w:rPr>
          <w:rFonts w:ascii="Times New Roman" w:hAnsi="Times New Roman"/>
          <w:sz w:val="24"/>
          <w:szCs w:val="24"/>
        </w:rPr>
        <w:t xml:space="preserve"> является реентерабельным. Многие его подклассы, которые не связаны с графическим интерфейсом пользователя, также являются реентерабельными. </w:t>
      </w:r>
      <w:r w:rsidRPr="003A425A">
        <w:rPr>
          <w:rFonts w:ascii="Times New Roman" w:hAnsi="Times New Roman"/>
          <w:color w:val="00B050"/>
          <w:sz w:val="24"/>
          <w:szCs w:val="24"/>
        </w:rPr>
        <w:t>Но необходимо отметить, что все данные классы проектировались с той целью, чтобы они обрабатывались только в одном потоке. Создание одного объекта в одном потоке и запрашивание его функций-членов из других потоков не гарантирует правильной работы данного объекта.</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Есть некоторые ограничения, которые необходимо держать в уме:</w:t>
      </w:r>
    </w:p>
    <w:p w:rsidR="00090D8A" w:rsidRPr="003A425A" w:rsidRDefault="00EB2951" w:rsidP="00090D8A">
      <w:pPr>
        <w:pStyle w:val="a8"/>
        <w:numPr>
          <w:ilvl w:val="0"/>
          <w:numId w:val="4"/>
        </w:numPr>
        <w:jc w:val="both"/>
        <w:rPr>
          <w:rFonts w:ascii="Times New Roman" w:hAnsi="Times New Roman"/>
          <w:sz w:val="24"/>
          <w:szCs w:val="24"/>
        </w:rPr>
      </w:pPr>
      <w:r w:rsidRPr="003A425A">
        <w:rPr>
          <w:rFonts w:ascii="Times New Roman" w:hAnsi="Times New Roman"/>
          <w:sz w:val="24"/>
          <w:szCs w:val="24"/>
        </w:rPr>
        <w:t>дочерний объект</w:t>
      </w:r>
      <w:r w:rsidR="00090D8A" w:rsidRPr="003A425A">
        <w:rPr>
          <w:rFonts w:ascii="Times New Roman" w:hAnsi="Times New Roman"/>
          <w:sz w:val="24"/>
          <w:szCs w:val="24"/>
        </w:rPr>
        <w:t xml:space="preserve"> </w:t>
      </w:r>
      <w:r w:rsidR="00090D8A" w:rsidRPr="003A425A">
        <w:rPr>
          <w:rFonts w:ascii="Times New Roman" w:hAnsi="Times New Roman"/>
          <w:sz w:val="24"/>
          <w:szCs w:val="24"/>
          <w:lang w:val="en-US"/>
        </w:rPr>
        <w:t>QObject</w:t>
      </w:r>
      <w:r w:rsidR="00090D8A" w:rsidRPr="003A425A">
        <w:rPr>
          <w:rFonts w:ascii="Times New Roman" w:hAnsi="Times New Roman"/>
          <w:sz w:val="24"/>
          <w:szCs w:val="24"/>
        </w:rPr>
        <w:t xml:space="preserve"> должен всегда создаваться в том же потоке, где находится и родитель. Поэтому нельзя класс </w:t>
      </w:r>
      <w:r w:rsidR="00090D8A" w:rsidRPr="003A425A">
        <w:rPr>
          <w:rFonts w:ascii="Times New Roman" w:hAnsi="Times New Roman"/>
          <w:sz w:val="24"/>
          <w:szCs w:val="24"/>
          <w:lang w:val="en-US"/>
        </w:rPr>
        <w:t>QThread</w:t>
      </w:r>
      <w:r w:rsidR="00090D8A" w:rsidRPr="003A425A">
        <w:rPr>
          <w:rFonts w:ascii="Times New Roman" w:hAnsi="Times New Roman"/>
          <w:sz w:val="24"/>
          <w:szCs w:val="24"/>
          <w:lang w:val="be-BY"/>
        </w:rPr>
        <w:t xml:space="preserve"> делать род</w:t>
      </w:r>
      <w:r w:rsidR="00090D8A" w:rsidRPr="003A425A">
        <w:rPr>
          <w:rFonts w:ascii="Times New Roman" w:hAnsi="Times New Roman"/>
          <w:sz w:val="24"/>
          <w:szCs w:val="24"/>
        </w:rPr>
        <w:t>ительским классом объекта, который будет создан в другом потоке.</w:t>
      </w:r>
    </w:p>
    <w:p w:rsidR="00090D8A" w:rsidRPr="003A425A" w:rsidRDefault="00090D8A" w:rsidP="00090D8A">
      <w:pPr>
        <w:pStyle w:val="a8"/>
        <w:numPr>
          <w:ilvl w:val="0"/>
          <w:numId w:val="4"/>
        </w:numPr>
        <w:jc w:val="both"/>
        <w:rPr>
          <w:rFonts w:ascii="Times New Roman" w:hAnsi="Times New Roman"/>
          <w:sz w:val="24"/>
          <w:szCs w:val="24"/>
        </w:rPr>
      </w:pPr>
      <w:r w:rsidRPr="003A425A">
        <w:rPr>
          <w:rFonts w:ascii="Times New Roman" w:hAnsi="Times New Roman"/>
          <w:sz w:val="24"/>
          <w:szCs w:val="24"/>
        </w:rPr>
        <w:t>Объекты, управляемые событиями, должны быть использованы в одном и том же потоке.</w:t>
      </w:r>
    </w:p>
    <w:p w:rsidR="002E66A1" w:rsidRPr="003A425A" w:rsidRDefault="00090D8A" w:rsidP="00090D8A">
      <w:pPr>
        <w:pStyle w:val="a8"/>
        <w:numPr>
          <w:ilvl w:val="0"/>
          <w:numId w:val="4"/>
        </w:numPr>
        <w:jc w:val="both"/>
        <w:rPr>
          <w:rFonts w:ascii="Times New Roman" w:hAnsi="Times New Roman"/>
          <w:color w:val="FFFF00"/>
          <w:sz w:val="24"/>
          <w:szCs w:val="24"/>
        </w:rPr>
      </w:pPr>
      <w:r w:rsidRPr="003A425A">
        <w:rPr>
          <w:rFonts w:ascii="Times New Roman" w:hAnsi="Times New Roman"/>
          <w:sz w:val="24"/>
          <w:szCs w:val="24"/>
        </w:rPr>
        <w:t xml:space="preserve">Также вы должны гарантировать, что все объекты, которые созданы в потоке, будут уничтожены прежде, чем будет уничтожен сам поток. Это просто обеспечить, создавая объекты в стеке в определении функции </w:t>
      </w:r>
      <w:r w:rsidRPr="003A425A">
        <w:rPr>
          <w:rFonts w:ascii="Times New Roman" w:hAnsi="Times New Roman"/>
          <w:sz w:val="24"/>
          <w:szCs w:val="24"/>
          <w:lang w:val="en-US"/>
        </w:rPr>
        <w:t>run</w:t>
      </w:r>
      <w:r w:rsidRPr="003A425A">
        <w:rPr>
          <w:rFonts w:ascii="Times New Roman" w:hAnsi="Times New Roman"/>
          <w:sz w:val="24"/>
          <w:szCs w:val="24"/>
        </w:rPr>
        <w:t>().</w:t>
      </w:r>
    </w:p>
    <w:p w:rsidR="00090D8A" w:rsidRPr="003A425A" w:rsidRDefault="00090D8A" w:rsidP="00090D8A">
      <w:pPr>
        <w:pStyle w:val="a8"/>
        <w:numPr>
          <w:ilvl w:val="0"/>
          <w:numId w:val="4"/>
        </w:numPr>
        <w:jc w:val="both"/>
        <w:rPr>
          <w:rFonts w:ascii="Times New Roman" w:hAnsi="Times New Roman"/>
          <w:sz w:val="24"/>
          <w:szCs w:val="24"/>
        </w:rPr>
      </w:pPr>
      <w:r w:rsidRPr="003A425A">
        <w:rPr>
          <w:rFonts w:ascii="Times New Roman" w:hAnsi="Times New Roman"/>
          <w:sz w:val="24"/>
          <w:szCs w:val="24"/>
        </w:rPr>
        <w:t xml:space="preserve">Все графические классы qt не являются реентерабельными и должны быть вызваны из Главного потока приложения, откуда также обязательно должна вызываться функция </w:t>
      </w:r>
      <w:r w:rsidRPr="003A425A">
        <w:rPr>
          <w:rFonts w:ascii="Times New Roman" w:hAnsi="Times New Roman"/>
          <w:sz w:val="24"/>
          <w:szCs w:val="24"/>
          <w:lang w:val="en-US"/>
        </w:rPr>
        <w:t>QCoreApplication</w:t>
      </w:r>
      <w:r w:rsidRPr="003A425A">
        <w:rPr>
          <w:rFonts w:ascii="Times New Roman" w:hAnsi="Times New Roman"/>
          <w:sz w:val="24"/>
          <w:szCs w:val="24"/>
        </w:rPr>
        <w:t>::</w:t>
      </w:r>
      <w:r w:rsidRPr="003A425A">
        <w:rPr>
          <w:rFonts w:ascii="Times New Roman" w:hAnsi="Times New Roman"/>
          <w:sz w:val="24"/>
          <w:szCs w:val="24"/>
          <w:lang w:val="en-US"/>
        </w:rPr>
        <w:t>exec</w:t>
      </w:r>
      <w:r w:rsidRPr="003A425A">
        <w:rPr>
          <w:rFonts w:ascii="Times New Roman" w:hAnsi="Times New Roman"/>
          <w:sz w:val="24"/>
          <w:szCs w:val="24"/>
        </w:rPr>
        <w:t>().</w:t>
      </w:r>
      <w:r w:rsidR="003119DB" w:rsidRPr="003A425A">
        <w:rPr>
          <w:rFonts w:ascii="Times New Roman" w:hAnsi="Times New Roman"/>
          <w:sz w:val="24"/>
          <w:szCs w:val="24"/>
        </w:rPr>
        <w:t xml:space="preserve"> </w:t>
      </w:r>
      <w:r w:rsidRPr="003A425A">
        <w:rPr>
          <w:rFonts w:ascii="Times New Roman" w:hAnsi="Times New Roman"/>
          <w:sz w:val="24"/>
          <w:szCs w:val="24"/>
        </w:rPr>
        <w:t xml:space="preserve">Обычно это позволяет время затратные операции производить в отдельном потоке, а результат отображать графически лишь в </w:t>
      </w:r>
      <w:r w:rsidR="002E66A1" w:rsidRPr="003A425A">
        <w:rPr>
          <w:rFonts w:ascii="Times New Roman" w:hAnsi="Times New Roman"/>
          <w:sz w:val="24"/>
          <w:szCs w:val="24"/>
        </w:rPr>
        <w:t>г</w:t>
      </w:r>
      <w:r w:rsidRPr="003A425A">
        <w:rPr>
          <w:rFonts w:ascii="Times New Roman" w:hAnsi="Times New Roman"/>
          <w:sz w:val="24"/>
          <w:szCs w:val="24"/>
        </w:rPr>
        <w:t>лавном потоке.</w:t>
      </w:r>
      <w:r w:rsidR="002E66A1" w:rsidRPr="003A425A">
        <w:rPr>
          <w:rFonts w:ascii="Times New Roman" w:hAnsi="Times New Roman"/>
          <w:sz w:val="24"/>
          <w:szCs w:val="24"/>
        </w:rPr>
        <w:t xml:space="preserve"> </w:t>
      </w:r>
    </w:p>
    <w:p w:rsidR="00090D8A" w:rsidRPr="003A425A" w:rsidRDefault="00090D8A" w:rsidP="00090D8A">
      <w:pPr>
        <w:jc w:val="both"/>
        <w:rPr>
          <w:rFonts w:ascii="Times New Roman" w:hAnsi="Times New Roman"/>
          <w:sz w:val="24"/>
          <w:szCs w:val="24"/>
          <w:lang w:val="be-BY"/>
        </w:rPr>
      </w:pPr>
      <w:r w:rsidRPr="003A425A">
        <w:rPr>
          <w:rFonts w:ascii="Times New Roman" w:hAnsi="Times New Roman"/>
          <w:sz w:val="24"/>
          <w:szCs w:val="24"/>
        </w:rPr>
        <w:t xml:space="preserve">Каждый поток может иметь свой собственный цикл обработки событий. Для начала собственного цикла обработки событий поток должен использовать функцию </w:t>
      </w:r>
      <w:r w:rsidRPr="003A425A">
        <w:rPr>
          <w:rFonts w:ascii="Times New Roman" w:hAnsi="Times New Roman"/>
          <w:sz w:val="24"/>
          <w:szCs w:val="24"/>
          <w:lang w:val="en-US"/>
        </w:rPr>
        <w:t>QThread</w:t>
      </w:r>
      <w:r w:rsidRPr="003A425A">
        <w:rPr>
          <w:rFonts w:ascii="Times New Roman" w:hAnsi="Times New Roman"/>
          <w:sz w:val="24"/>
          <w:szCs w:val="24"/>
        </w:rPr>
        <w:t>::</w:t>
      </w:r>
      <w:r w:rsidRPr="003A425A">
        <w:rPr>
          <w:rFonts w:ascii="Times New Roman" w:hAnsi="Times New Roman"/>
          <w:sz w:val="24"/>
          <w:szCs w:val="24"/>
          <w:lang w:val="en-US"/>
        </w:rPr>
        <w:t>exec</w:t>
      </w:r>
      <w:r w:rsidRPr="003A425A">
        <w:rPr>
          <w:rFonts w:ascii="Times New Roman" w:hAnsi="Times New Roman"/>
          <w:sz w:val="24"/>
          <w:szCs w:val="24"/>
        </w:rPr>
        <w:t>()</w:t>
      </w:r>
      <w:r w:rsidRPr="003A425A">
        <w:rPr>
          <w:rFonts w:ascii="Times New Roman" w:hAnsi="Times New Roman"/>
          <w:sz w:val="24"/>
          <w:szCs w:val="24"/>
          <w:lang w:val="be-BY"/>
        </w:rPr>
        <w:t>.</w:t>
      </w:r>
      <w:r w:rsidRPr="003A425A">
        <w:rPr>
          <w:rFonts w:ascii="Times New Roman" w:hAnsi="Times New Roman"/>
          <w:sz w:val="24"/>
          <w:szCs w:val="24"/>
        </w:rPr>
        <w:t xml:space="preserve"> Также можно и заканчивать цикл обработки событий. Данная возможность позволяет потоку использовать некоторые неграфические классы qt, которые требуют наличия цикла обработки событий: </w:t>
      </w:r>
      <w:r w:rsidRPr="003A425A">
        <w:rPr>
          <w:rFonts w:ascii="Times New Roman" w:hAnsi="Times New Roman"/>
          <w:sz w:val="24"/>
          <w:szCs w:val="24"/>
          <w:lang w:val="en-US"/>
        </w:rPr>
        <w:t>QTimer</w:t>
      </w:r>
      <w:r w:rsidRPr="003A425A">
        <w:rPr>
          <w:rFonts w:ascii="Times New Roman" w:hAnsi="Times New Roman"/>
          <w:sz w:val="24"/>
          <w:szCs w:val="24"/>
        </w:rPr>
        <w:t xml:space="preserve">, </w:t>
      </w:r>
      <w:r w:rsidRPr="003A425A">
        <w:rPr>
          <w:rFonts w:ascii="Times New Roman" w:hAnsi="Times New Roman"/>
          <w:sz w:val="24"/>
          <w:szCs w:val="24"/>
          <w:lang w:val="en-US"/>
        </w:rPr>
        <w:t>QTcpSocket</w:t>
      </w:r>
      <w:r w:rsidRPr="003A425A">
        <w:rPr>
          <w:rFonts w:ascii="Times New Roman" w:hAnsi="Times New Roman"/>
          <w:sz w:val="24"/>
          <w:szCs w:val="24"/>
        </w:rPr>
        <w:t xml:space="preserve">, </w:t>
      </w:r>
      <w:r w:rsidRPr="003A425A">
        <w:rPr>
          <w:rFonts w:ascii="Times New Roman" w:hAnsi="Times New Roman"/>
          <w:sz w:val="24"/>
          <w:szCs w:val="24"/>
          <w:lang w:val="en-US"/>
        </w:rPr>
        <w:t>QProcess</w:t>
      </w:r>
      <w:r w:rsidRPr="003A425A">
        <w:rPr>
          <w:rFonts w:ascii="Times New Roman" w:hAnsi="Times New Roman"/>
          <w:sz w:val="24"/>
          <w:szCs w:val="24"/>
          <w:lang w:val="be-BY"/>
        </w:rPr>
        <w:t>. Данная возможность также позволяет соединять сигналы из любого потока к слотам некоторого определённого потока.</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lang w:val="be-BY"/>
        </w:rPr>
        <w:t>Обычно объект</w:t>
      </w:r>
      <w:r w:rsidRPr="003A425A">
        <w:rPr>
          <w:rFonts w:ascii="Times New Roman" w:hAnsi="Times New Roman"/>
          <w:sz w:val="24"/>
          <w:szCs w:val="24"/>
        </w:rPr>
        <w:t xml:space="preserve">ы </w:t>
      </w:r>
      <w:r w:rsidRPr="003A425A">
        <w:rPr>
          <w:rFonts w:ascii="Times New Roman" w:hAnsi="Times New Roman"/>
          <w:sz w:val="24"/>
          <w:szCs w:val="24"/>
          <w:lang w:val="en-US"/>
        </w:rPr>
        <w:t>QObject</w:t>
      </w:r>
      <w:r w:rsidRPr="003A425A">
        <w:rPr>
          <w:rFonts w:ascii="Times New Roman" w:hAnsi="Times New Roman"/>
          <w:sz w:val="24"/>
          <w:szCs w:val="24"/>
        </w:rPr>
        <w:t xml:space="preserve"> живут в том же потоке, в котором они были созданы. События к этому объекту отправляются циклом обработки событий данного потока. Получить данный поток можно при помощи функции: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thread</w:t>
      </w:r>
      <w:r w:rsidRPr="003A425A">
        <w:rPr>
          <w:rFonts w:ascii="Times New Roman" w:hAnsi="Times New Roman"/>
          <w:sz w:val="24"/>
          <w:szCs w:val="24"/>
        </w:rPr>
        <w:t>()</w:t>
      </w:r>
      <w:r w:rsidRPr="003A425A">
        <w:rPr>
          <w:rFonts w:ascii="Times New Roman" w:hAnsi="Times New Roman"/>
          <w:sz w:val="24"/>
          <w:szCs w:val="24"/>
          <w:lang w:val="be-BY"/>
        </w:rPr>
        <w:t>.</w:t>
      </w:r>
      <w:r w:rsidR="0013614D" w:rsidRPr="003A425A">
        <w:rPr>
          <w:rFonts w:ascii="Times New Roman" w:hAnsi="Times New Roman"/>
          <w:sz w:val="24"/>
          <w:szCs w:val="24"/>
          <w:lang w:val="be-BY"/>
        </w:rPr>
        <w:t xml:space="preserve"> </w:t>
      </w:r>
      <w:r w:rsidRPr="003A425A">
        <w:rPr>
          <w:rFonts w:ascii="Times New Roman" w:hAnsi="Times New Roman"/>
          <w:sz w:val="24"/>
          <w:szCs w:val="24"/>
          <w:lang w:val="be-BY"/>
        </w:rPr>
        <w:t>Следует замет</w:t>
      </w:r>
      <w:r w:rsidRPr="003A425A">
        <w:rPr>
          <w:rFonts w:ascii="Times New Roman" w:hAnsi="Times New Roman"/>
          <w:sz w:val="24"/>
          <w:szCs w:val="24"/>
        </w:rPr>
        <w:t xml:space="preserve">ить, что данная функция возвращает нуль для тех объектов, которые были созданы перед </w:t>
      </w:r>
      <w:r w:rsidRPr="003A425A">
        <w:rPr>
          <w:rFonts w:ascii="Times New Roman" w:hAnsi="Times New Roman"/>
          <w:sz w:val="24"/>
          <w:szCs w:val="24"/>
        </w:rPr>
        <w:lastRenderedPageBreak/>
        <w:t xml:space="preserve">созданием </w:t>
      </w:r>
      <w:r w:rsidRPr="003A425A">
        <w:rPr>
          <w:rFonts w:ascii="Times New Roman" w:hAnsi="Times New Roman"/>
          <w:sz w:val="24"/>
          <w:szCs w:val="24"/>
          <w:lang w:val="en-US"/>
        </w:rPr>
        <w:t>QApplication</w:t>
      </w:r>
      <w:r w:rsidRPr="003A425A">
        <w:rPr>
          <w:rFonts w:ascii="Times New Roman" w:hAnsi="Times New Roman"/>
          <w:sz w:val="24"/>
          <w:szCs w:val="24"/>
          <w:lang w:val="be-BY"/>
        </w:rPr>
        <w:t>. Следует отмет</w:t>
      </w:r>
      <w:r w:rsidRPr="003A425A">
        <w:rPr>
          <w:rFonts w:ascii="Times New Roman" w:hAnsi="Times New Roman"/>
          <w:sz w:val="24"/>
          <w:szCs w:val="24"/>
        </w:rPr>
        <w:t xml:space="preserve">ить, что обрабатывать события таких объектов может только Главный поток приложения. Но в классе </w:t>
      </w:r>
      <w:r w:rsidRPr="003A425A">
        <w:rPr>
          <w:rFonts w:ascii="Times New Roman" w:hAnsi="Times New Roman"/>
          <w:sz w:val="24"/>
          <w:szCs w:val="24"/>
          <w:lang w:val="en-US"/>
        </w:rPr>
        <w:t>QObject</w:t>
      </w:r>
      <w:r w:rsidRPr="003A425A">
        <w:rPr>
          <w:rFonts w:ascii="Times New Roman" w:hAnsi="Times New Roman"/>
          <w:sz w:val="24"/>
          <w:szCs w:val="24"/>
        </w:rPr>
        <w:t xml:space="preserve"> есть функция которая позволяет изменять поток для данного объекта и его наследников.</w:t>
      </w:r>
      <w:r w:rsidR="0013614D" w:rsidRPr="003A425A">
        <w:rPr>
          <w:rFonts w:ascii="Times New Roman" w:hAnsi="Times New Roman"/>
          <w:sz w:val="24"/>
          <w:szCs w:val="24"/>
        </w:rPr>
        <w:t xml:space="preserve"> </w:t>
      </w:r>
      <w:r w:rsidRPr="003A425A">
        <w:rPr>
          <w:rFonts w:ascii="Times New Roman" w:hAnsi="Times New Roman"/>
          <w:sz w:val="24"/>
          <w:szCs w:val="24"/>
        </w:rPr>
        <w:t xml:space="preserve">Удаление объекта из потока, к которому он не принадлежит, является небезопасным, так как данный объект может обрабатывать некоторые события. Но вызвав функцию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deleteLater</w:t>
      </w:r>
      <w:r w:rsidRPr="003A425A">
        <w:rPr>
          <w:rFonts w:ascii="Times New Roman" w:hAnsi="Times New Roman"/>
          <w:sz w:val="24"/>
          <w:szCs w:val="24"/>
        </w:rPr>
        <w:t>() будет в конечном счёте захвачен циклом обработки событий того потока, в котором находится данный объект.</w:t>
      </w:r>
      <w:r w:rsidR="0013614D" w:rsidRPr="003A425A">
        <w:rPr>
          <w:rFonts w:ascii="Times New Roman" w:hAnsi="Times New Roman"/>
          <w:sz w:val="24"/>
          <w:szCs w:val="24"/>
        </w:rPr>
        <w:t xml:space="preserve"> </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Если цикл обработки событий в потоке не запущен, то события не могут быть доставлены к объекту. Это ограничение также относится и к </w:t>
      </w:r>
      <w:r w:rsidR="004E12D0" w:rsidRPr="003A425A">
        <w:rPr>
          <w:rFonts w:ascii="Times New Roman" w:hAnsi="Times New Roman"/>
          <w:sz w:val="24"/>
          <w:szCs w:val="24"/>
        </w:rPr>
        <w:t>гл</w:t>
      </w:r>
      <w:r w:rsidRPr="003A425A">
        <w:rPr>
          <w:rFonts w:ascii="Times New Roman" w:hAnsi="Times New Roman"/>
          <w:sz w:val="24"/>
          <w:szCs w:val="24"/>
        </w:rPr>
        <w:t xml:space="preserve">авному потоку приложения. </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Вы можете вручную создать событие к любому объекту в любом потоке в любое время с использованием поточно безопасной функции </w:t>
      </w:r>
      <w:r w:rsidRPr="003A425A">
        <w:rPr>
          <w:rFonts w:ascii="Times New Roman" w:hAnsi="Times New Roman"/>
          <w:sz w:val="24"/>
          <w:szCs w:val="24"/>
          <w:lang w:val="en-US"/>
        </w:rPr>
        <w:t>QCoreApplication</w:t>
      </w:r>
      <w:r w:rsidRPr="003A425A">
        <w:rPr>
          <w:rFonts w:ascii="Times New Roman" w:hAnsi="Times New Roman"/>
          <w:sz w:val="24"/>
          <w:szCs w:val="24"/>
        </w:rPr>
        <w:t>::</w:t>
      </w:r>
      <w:r w:rsidRPr="003A425A">
        <w:rPr>
          <w:rFonts w:ascii="Times New Roman" w:hAnsi="Times New Roman"/>
          <w:sz w:val="24"/>
          <w:szCs w:val="24"/>
          <w:lang w:val="en-US"/>
        </w:rPr>
        <w:t>postEvent</w:t>
      </w:r>
      <w:r w:rsidRPr="003A425A">
        <w:rPr>
          <w:rFonts w:ascii="Times New Roman" w:hAnsi="Times New Roman"/>
          <w:sz w:val="24"/>
          <w:szCs w:val="24"/>
        </w:rPr>
        <w:t>()</w:t>
      </w:r>
      <w:r w:rsidRPr="003A425A">
        <w:rPr>
          <w:rFonts w:ascii="Times New Roman" w:hAnsi="Times New Roman"/>
          <w:sz w:val="24"/>
          <w:szCs w:val="24"/>
          <w:lang w:val="be-BY"/>
        </w:rPr>
        <w:t>. Событ</w:t>
      </w:r>
      <w:r w:rsidRPr="003A425A">
        <w:rPr>
          <w:rFonts w:ascii="Times New Roman" w:hAnsi="Times New Roman"/>
          <w:sz w:val="24"/>
          <w:szCs w:val="24"/>
        </w:rPr>
        <w:t>ия автоматически будут отправлены циклом обработки событий того потока, где объект был создан.</w:t>
      </w:r>
      <w:r w:rsidR="004E12D0" w:rsidRPr="003A425A">
        <w:rPr>
          <w:rFonts w:ascii="Times New Roman" w:hAnsi="Times New Roman"/>
          <w:sz w:val="24"/>
          <w:szCs w:val="24"/>
        </w:rPr>
        <w:t xml:space="preserve"> </w:t>
      </w:r>
      <w:r w:rsidRPr="003A425A">
        <w:rPr>
          <w:rFonts w:ascii="Times New Roman" w:hAnsi="Times New Roman"/>
          <w:sz w:val="24"/>
          <w:szCs w:val="24"/>
        </w:rPr>
        <w:t xml:space="preserve">Фильтры событий поддерживаются во всех потоках с тем лишь условием, что следящий объект должен жить в том же потоке, что и поток, за которым он следит. Это же касается функции </w:t>
      </w:r>
      <w:r w:rsidRPr="003A425A">
        <w:rPr>
          <w:rFonts w:ascii="Times New Roman" w:hAnsi="Times New Roman"/>
          <w:sz w:val="24"/>
          <w:szCs w:val="24"/>
          <w:lang w:val="en-US"/>
        </w:rPr>
        <w:t>QCoreApplication</w:t>
      </w:r>
      <w:r w:rsidRPr="003A425A">
        <w:rPr>
          <w:rFonts w:ascii="Times New Roman" w:hAnsi="Times New Roman"/>
          <w:sz w:val="24"/>
          <w:szCs w:val="24"/>
        </w:rPr>
        <w:t>::</w:t>
      </w:r>
      <w:r w:rsidRPr="003A425A">
        <w:rPr>
          <w:rFonts w:ascii="Times New Roman" w:hAnsi="Times New Roman"/>
          <w:sz w:val="24"/>
          <w:szCs w:val="24"/>
          <w:lang w:val="en-US"/>
        </w:rPr>
        <w:t>sendEvent</w:t>
      </w:r>
      <w:r w:rsidRPr="003A425A">
        <w:rPr>
          <w:rFonts w:ascii="Times New Roman" w:hAnsi="Times New Roman"/>
          <w:sz w:val="24"/>
          <w:szCs w:val="24"/>
        </w:rPr>
        <w:t>()</w:t>
      </w:r>
      <w:r w:rsidRPr="003A425A">
        <w:rPr>
          <w:rFonts w:ascii="Times New Roman" w:hAnsi="Times New Roman"/>
          <w:sz w:val="24"/>
          <w:szCs w:val="24"/>
          <w:lang w:val="be-BY"/>
        </w:rPr>
        <w:t>.</w:t>
      </w:r>
      <w:r w:rsidR="004E12D0" w:rsidRPr="003A425A">
        <w:rPr>
          <w:rFonts w:ascii="Times New Roman" w:hAnsi="Times New Roman"/>
          <w:color w:val="00B050"/>
          <w:sz w:val="24"/>
          <w:szCs w:val="24"/>
          <w:lang w:val="be-BY"/>
        </w:rPr>
        <w:t xml:space="preserve"> </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lang w:val="en-US"/>
        </w:rPr>
        <w:t>Qobject</w:t>
      </w:r>
      <w:r w:rsidRPr="003A425A">
        <w:rPr>
          <w:rFonts w:ascii="Times New Roman" w:hAnsi="Times New Roman"/>
          <w:sz w:val="24"/>
          <w:szCs w:val="24"/>
        </w:rPr>
        <w:t xml:space="preserve"> и все его подклассы не являются потокобезопасными. Это включает полностью систему доставки событий. Нужно помнить, что цикл обработки событий может доставлять события вашему объекту, пока вы получаете доступ к нему из других потоков. Если вы планируете высылать вашему объекту некоторые события из других потоков, то вам необходимо гарантировать единственность доступа к нему при помощи мьютекса. С другой стороны вы можете высылать сигналы объекту из функции </w:t>
      </w:r>
      <w:r w:rsidRPr="003A425A">
        <w:rPr>
          <w:rFonts w:ascii="Times New Roman" w:hAnsi="Times New Roman"/>
          <w:sz w:val="24"/>
          <w:szCs w:val="24"/>
          <w:lang w:val="en-US"/>
        </w:rPr>
        <w:t>run</w:t>
      </w:r>
      <w:r w:rsidRPr="003A425A">
        <w:rPr>
          <w:rFonts w:ascii="Times New Roman" w:hAnsi="Times New Roman"/>
          <w:sz w:val="24"/>
          <w:szCs w:val="24"/>
        </w:rPr>
        <w:t>(), так как высылание сигналов является потокобезопасным.</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Qt обеспечивает следующие типы соединений между сигналами и слотами:</w:t>
      </w:r>
    </w:p>
    <w:p w:rsidR="00090D8A" w:rsidRPr="003A425A" w:rsidRDefault="00090D8A" w:rsidP="00090D8A">
      <w:pPr>
        <w:pStyle w:val="a8"/>
        <w:numPr>
          <w:ilvl w:val="0"/>
          <w:numId w:val="5"/>
        </w:numPr>
        <w:jc w:val="both"/>
        <w:rPr>
          <w:rFonts w:ascii="Times New Roman" w:hAnsi="Times New Roman"/>
          <w:sz w:val="24"/>
          <w:szCs w:val="24"/>
        </w:rPr>
      </w:pPr>
      <w:r w:rsidRPr="003A425A">
        <w:rPr>
          <w:rFonts w:ascii="Times New Roman" w:hAnsi="Times New Roman"/>
          <w:sz w:val="24"/>
          <w:szCs w:val="24"/>
        </w:rPr>
        <w:t>Авто-соединение (по умолчанию). Если сигнал испускается в потоке, где живёт объект-получатель, то поведение является таким же как при прямом соединении. Иначе поведение будет таким же, как и у соединения по очереди.</w:t>
      </w:r>
    </w:p>
    <w:p w:rsidR="00090D8A" w:rsidRPr="003A425A" w:rsidRDefault="00090D8A" w:rsidP="00090D8A">
      <w:pPr>
        <w:pStyle w:val="a8"/>
        <w:numPr>
          <w:ilvl w:val="0"/>
          <w:numId w:val="5"/>
        </w:numPr>
        <w:jc w:val="both"/>
        <w:rPr>
          <w:rFonts w:ascii="Times New Roman" w:hAnsi="Times New Roman"/>
          <w:sz w:val="24"/>
          <w:szCs w:val="24"/>
        </w:rPr>
      </w:pPr>
      <w:r w:rsidRPr="003A425A">
        <w:rPr>
          <w:rFonts w:ascii="Times New Roman" w:hAnsi="Times New Roman"/>
          <w:sz w:val="24"/>
          <w:szCs w:val="24"/>
        </w:rPr>
        <w:t>Прямое соединение. Слот запрашивается немедленно, когда сигнал высылается. Слот выполняется в потоке испускателя сигнала, но это не обязательно поток получателя сигнала.</w:t>
      </w:r>
    </w:p>
    <w:p w:rsidR="00090D8A" w:rsidRPr="003A425A" w:rsidRDefault="00090D8A" w:rsidP="00090D8A">
      <w:pPr>
        <w:pStyle w:val="a8"/>
        <w:numPr>
          <w:ilvl w:val="0"/>
          <w:numId w:val="5"/>
        </w:numPr>
        <w:jc w:val="both"/>
        <w:rPr>
          <w:rFonts w:ascii="Times New Roman" w:hAnsi="Times New Roman"/>
          <w:sz w:val="24"/>
          <w:szCs w:val="24"/>
        </w:rPr>
      </w:pPr>
      <w:r w:rsidRPr="003A425A">
        <w:rPr>
          <w:rFonts w:ascii="Times New Roman" w:hAnsi="Times New Roman"/>
          <w:sz w:val="24"/>
          <w:szCs w:val="24"/>
        </w:rPr>
        <w:t>Соединение по очереди. Слот запрашивается, когда управление возвращается к циклу обработки событий получателя. Слот выполняется в потоке получателя.</w:t>
      </w:r>
    </w:p>
    <w:p w:rsidR="00090D8A" w:rsidRPr="003A425A" w:rsidRDefault="00090D8A" w:rsidP="00090D8A">
      <w:pPr>
        <w:pStyle w:val="a8"/>
        <w:numPr>
          <w:ilvl w:val="0"/>
          <w:numId w:val="5"/>
        </w:numPr>
        <w:jc w:val="both"/>
        <w:rPr>
          <w:rFonts w:ascii="Times New Roman" w:hAnsi="Times New Roman"/>
          <w:sz w:val="24"/>
          <w:szCs w:val="24"/>
        </w:rPr>
      </w:pPr>
      <w:r w:rsidRPr="003A425A">
        <w:rPr>
          <w:rFonts w:ascii="Times New Roman" w:hAnsi="Times New Roman"/>
          <w:sz w:val="24"/>
          <w:szCs w:val="24"/>
        </w:rPr>
        <w:t>Блокирующее соединение по очереди. Слот запрашивается как в соединении по очереди, за исключением того, что текущий поток блокируется, пока слот не возвратит значение. Использование данного типа соединения в таком же потоке вызовет тупик.</w:t>
      </w:r>
    </w:p>
    <w:p w:rsidR="00090D8A" w:rsidRPr="003A425A" w:rsidRDefault="00090D8A" w:rsidP="00090D8A">
      <w:pPr>
        <w:pStyle w:val="a8"/>
        <w:numPr>
          <w:ilvl w:val="0"/>
          <w:numId w:val="5"/>
        </w:numPr>
        <w:jc w:val="both"/>
        <w:rPr>
          <w:rFonts w:ascii="Times New Roman" w:hAnsi="Times New Roman"/>
          <w:sz w:val="24"/>
          <w:szCs w:val="24"/>
        </w:rPr>
      </w:pPr>
      <w:r w:rsidRPr="003A425A">
        <w:rPr>
          <w:rFonts w:ascii="Times New Roman" w:hAnsi="Times New Roman"/>
          <w:sz w:val="24"/>
          <w:szCs w:val="24"/>
        </w:rPr>
        <w:t>Уникальное соединение. Поведение такое же, как и при автоматическом соединении, но соединение происходит, только если нет его дубликата.</w:t>
      </w:r>
    </w:p>
    <w:p w:rsidR="00090D8A" w:rsidRPr="003A425A" w:rsidRDefault="00090D8A" w:rsidP="00090D8A">
      <w:pPr>
        <w:jc w:val="both"/>
        <w:rPr>
          <w:rFonts w:ascii="Times New Roman" w:hAnsi="Times New Roman"/>
          <w:sz w:val="24"/>
          <w:szCs w:val="24"/>
          <w:lang w:val="be-BY"/>
        </w:rPr>
      </w:pPr>
      <w:r w:rsidRPr="003A425A">
        <w:rPr>
          <w:rFonts w:ascii="Times New Roman" w:hAnsi="Times New Roman"/>
          <w:sz w:val="24"/>
          <w:szCs w:val="24"/>
        </w:rPr>
        <w:t xml:space="preserve">Тип соединения определяется при передаче дополнительного аргумента функции </w:t>
      </w:r>
      <w:r w:rsidRPr="003A425A">
        <w:rPr>
          <w:rFonts w:ascii="Times New Roman" w:hAnsi="Times New Roman"/>
          <w:sz w:val="24"/>
          <w:szCs w:val="24"/>
          <w:lang w:val="en-US"/>
        </w:rPr>
        <w:t>connect</w:t>
      </w:r>
      <w:r w:rsidRPr="003A425A">
        <w:rPr>
          <w:rFonts w:ascii="Times New Roman" w:hAnsi="Times New Roman"/>
          <w:sz w:val="24"/>
          <w:szCs w:val="24"/>
        </w:rPr>
        <w:t>()</w:t>
      </w:r>
      <w:r w:rsidRPr="003A425A">
        <w:rPr>
          <w:rFonts w:ascii="Times New Roman" w:hAnsi="Times New Roman"/>
          <w:sz w:val="24"/>
          <w:szCs w:val="24"/>
          <w:lang w:val="be-BY"/>
        </w:rPr>
        <w:t xml:space="preserve">. </w:t>
      </w:r>
      <w:r w:rsidRPr="003A425A">
        <w:rPr>
          <w:rFonts w:ascii="Times New Roman" w:hAnsi="Times New Roman"/>
          <w:sz w:val="24"/>
          <w:szCs w:val="24"/>
        </w:rPr>
        <w:t xml:space="preserve">Имейте в виду, что соединение объектов, которые живут в различных потоках, является небезопасным, если в потоке получателя работает цикл обработки событий. По </w:t>
      </w:r>
      <w:r w:rsidRPr="003A425A">
        <w:rPr>
          <w:rFonts w:ascii="Times New Roman" w:hAnsi="Times New Roman"/>
          <w:sz w:val="24"/>
          <w:szCs w:val="24"/>
        </w:rPr>
        <w:lastRenderedPageBreak/>
        <w:t>этой же причине вызов любой функции объекта из другого потока также является небезопасным.</w:t>
      </w:r>
      <w:r w:rsidR="00116D14" w:rsidRPr="003A425A">
        <w:rPr>
          <w:rFonts w:ascii="Times New Roman" w:hAnsi="Times New Roman"/>
          <w:sz w:val="24"/>
          <w:szCs w:val="24"/>
        </w:rPr>
        <w:t xml:space="preserve"> </w:t>
      </w:r>
      <w:r w:rsidRPr="003A425A">
        <w:rPr>
          <w:rFonts w:ascii="Times New Roman" w:hAnsi="Times New Roman"/>
          <w:sz w:val="24"/>
          <w:szCs w:val="24"/>
        </w:rPr>
        <w:t xml:space="preserve">Сама по себе функция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connect</w:t>
      </w:r>
      <w:r w:rsidRPr="003A425A">
        <w:rPr>
          <w:rFonts w:ascii="Times New Roman" w:hAnsi="Times New Roman"/>
          <w:sz w:val="24"/>
          <w:szCs w:val="24"/>
        </w:rPr>
        <w:t>()</w:t>
      </w:r>
      <w:r w:rsidRPr="003A425A">
        <w:rPr>
          <w:rFonts w:ascii="Times New Roman" w:hAnsi="Times New Roman"/>
          <w:sz w:val="24"/>
          <w:szCs w:val="24"/>
          <w:lang w:val="be-BY"/>
        </w:rPr>
        <w:t xml:space="preserve"> является потокобезопасной.</w:t>
      </w:r>
    </w:p>
    <w:p w:rsidR="00116D14" w:rsidRPr="003A425A" w:rsidRDefault="00116D14" w:rsidP="00116D14">
      <w:pPr>
        <w:pStyle w:val="4"/>
        <w:rPr>
          <w:rFonts w:ascii="Times New Roman" w:hAnsi="Times New Roman"/>
          <w:b w:val="0"/>
          <w:color w:val="auto"/>
          <w:sz w:val="24"/>
          <w:szCs w:val="24"/>
        </w:rPr>
      </w:pPr>
      <w:bookmarkStart w:id="195" w:name="_Toc382058308"/>
      <w:r w:rsidRPr="003A425A">
        <w:rPr>
          <w:rFonts w:ascii="Times New Roman" w:hAnsi="Times New Roman"/>
          <w:b w:val="0"/>
          <w:color w:val="auto"/>
          <w:sz w:val="24"/>
          <w:szCs w:val="24"/>
        </w:rPr>
        <w:t>ПАРАЛЛЕЛЬНОЕ ПРОГРАММИРОВАНИЕ</w:t>
      </w:r>
      <w:bookmarkEnd w:id="195"/>
    </w:p>
    <w:p w:rsidR="00090D8A" w:rsidRPr="003A425A" w:rsidRDefault="00953454" w:rsidP="00090D8A">
      <w:pPr>
        <w:jc w:val="both"/>
        <w:rPr>
          <w:rFonts w:ascii="Times New Roman" w:hAnsi="Times New Roman"/>
          <w:sz w:val="24"/>
          <w:szCs w:val="24"/>
          <w:lang w:val="be-BY"/>
        </w:rPr>
      </w:pPr>
      <w:hyperlink r:id="rId302" w:history="1">
        <w:r w:rsidR="00090D8A" w:rsidRPr="003A425A">
          <w:rPr>
            <w:rStyle w:val="a3"/>
            <w:rFonts w:ascii="Times New Roman" w:hAnsi="Times New Roman"/>
            <w:sz w:val="24"/>
            <w:szCs w:val="24"/>
          </w:rPr>
          <w:t>http</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project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org</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doc</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-5.1/</w:t>
        </w:r>
        <w:r w:rsidR="00090D8A" w:rsidRPr="003A425A">
          <w:rPr>
            <w:rStyle w:val="a3"/>
            <w:rFonts w:ascii="Times New Roman" w:hAnsi="Times New Roman"/>
            <w:sz w:val="24"/>
            <w:szCs w:val="24"/>
          </w:rPr>
          <w:t>qtcore</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threads</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qtconcurrent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html</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пространство имён </w:t>
      </w:r>
      <w:r w:rsidRPr="003A425A">
        <w:rPr>
          <w:rFonts w:ascii="Times New Roman" w:hAnsi="Times New Roman"/>
          <w:sz w:val="24"/>
          <w:szCs w:val="24"/>
          <w:lang w:val="en-US"/>
        </w:rPr>
        <w:t>QtConcurrent</w:t>
      </w:r>
      <w:r w:rsidRPr="003A425A">
        <w:rPr>
          <w:rFonts w:ascii="Times New Roman" w:hAnsi="Times New Roman"/>
          <w:sz w:val="24"/>
          <w:szCs w:val="24"/>
          <w:lang w:val="be-BY"/>
        </w:rPr>
        <w:t xml:space="preserve"> обеспе</w:t>
      </w:r>
      <w:r w:rsidRPr="003A425A">
        <w:rPr>
          <w:rFonts w:ascii="Times New Roman" w:hAnsi="Times New Roman"/>
          <w:sz w:val="24"/>
          <w:szCs w:val="24"/>
        </w:rPr>
        <w:t>чивает высокоуровневый интерфейс программирования приложений, который делает возможным написание многопоточных приложений без использования низкоуровневых потоковых примитивов, таких как мьютексы, блокировки чтения-записи, соединения ожидания или семафоры. Программы, написанные при помощи данного пространства имён автоматически приводят в порядок количество используемых потоков в соответствии с числом ядер процессора. Это значит, что приложения, написанные сегодня,</w:t>
      </w:r>
      <w:r w:rsidR="00116D14" w:rsidRPr="003A425A">
        <w:rPr>
          <w:rFonts w:ascii="Times New Roman" w:hAnsi="Times New Roman"/>
          <w:sz w:val="24"/>
          <w:szCs w:val="24"/>
        </w:rPr>
        <w:t xml:space="preserve"> будут продолжать масштабирование</w:t>
      </w:r>
      <w:r w:rsidRPr="003A425A">
        <w:rPr>
          <w:rFonts w:ascii="Times New Roman" w:hAnsi="Times New Roman"/>
          <w:sz w:val="24"/>
          <w:szCs w:val="24"/>
        </w:rPr>
        <w:t>, когда будут развёрнуты на многопроцессорных системах в будущем.</w:t>
      </w:r>
    </w:p>
    <w:p w:rsidR="00090D8A" w:rsidRPr="003A425A" w:rsidRDefault="00090D8A" w:rsidP="00090D8A">
      <w:pPr>
        <w:jc w:val="both"/>
        <w:rPr>
          <w:rFonts w:ascii="Times New Roman" w:hAnsi="Times New Roman"/>
          <w:color w:val="FF0000"/>
          <w:sz w:val="24"/>
          <w:szCs w:val="24"/>
        </w:rPr>
      </w:pPr>
      <w:r w:rsidRPr="003A425A">
        <w:rPr>
          <w:rFonts w:ascii="Times New Roman" w:hAnsi="Times New Roman"/>
          <w:color w:val="FF0000"/>
          <w:sz w:val="24"/>
          <w:szCs w:val="24"/>
          <w:lang w:val="en-US"/>
        </w:rPr>
        <w:t>QtConcurrent</w:t>
      </w:r>
      <w:r w:rsidRPr="003A425A">
        <w:rPr>
          <w:rFonts w:ascii="Times New Roman" w:hAnsi="Times New Roman"/>
          <w:color w:val="FF0000"/>
          <w:sz w:val="24"/>
          <w:szCs w:val="24"/>
          <w:lang w:val="be-BY"/>
        </w:rPr>
        <w:t xml:space="preserve"> включает </w:t>
      </w:r>
      <w:r w:rsidRPr="003A425A">
        <w:rPr>
          <w:rFonts w:ascii="Times New Roman" w:hAnsi="Times New Roman"/>
          <w:color w:val="FF0000"/>
          <w:sz w:val="24"/>
          <w:szCs w:val="24"/>
        </w:rPr>
        <w:t xml:space="preserve">интерфейс программирования приложений для параллельной обработки, включая </w:t>
      </w:r>
      <w:r w:rsidRPr="003A425A">
        <w:rPr>
          <w:rFonts w:ascii="Times New Roman" w:hAnsi="Times New Roman"/>
          <w:color w:val="FF0000"/>
          <w:sz w:val="24"/>
          <w:szCs w:val="24"/>
          <w:lang w:val="en-US"/>
        </w:rPr>
        <w:t>MapReduce</w:t>
      </w:r>
      <w:r w:rsidRPr="003A425A">
        <w:rPr>
          <w:rFonts w:ascii="Times New Roman" w:hAnsi="Times New Roman"/>
          <w:color w:val="FF0000"/>
          <w:sz w:val="24"/>
          <w:szCs w:val="24"/>
        </w:rPr>
        <w:t xml:space="preserve"> и </w:t>
      </w:r>
      <w:r w:rsidRPr="003A425A">
        <w:rPr>
          <w:rFonts w:ascii="Times New Roman" w:hAnsi="Times New Roman"/>
          <w:color w:val="FF0000"/>
          <w:sz w:val="24"/>
          <w:szCs w:val="24"/>
          <w:lang w:val="en-US"/>
        </w:rPr>
        <w:t>FilterReduce</w:t>
      </w:r>
      <w:r w:rsidRPr="003A425A">
        <w:rPr>
          <w:rFonts w:ascii="Times New Roman" w:hAnsi="Times New Roman"/>
          <w:color w:val="FF0000"/>
          <w:sz w:val="24"/>
          <w:szCs w:val="24"/>
        </w:rPr>
        <w:t xml:space="preserve"> для систем с разделяемой памятью, а также классов для проведения асинхронных вычислений в приложениях с графич</w:t>
      </w:r>
      <w:r w:rsidR="00DE3D6B" w:rsidRPr="003A425A">
        <w:rPr>
          <w:rFonts w:ascii="Times New Roman" w:hAnsi="Times New Roman"/>
          <w:color w:val="FF0000"/>
          <w:sz w:val="24"/>
          <w:szCs w:val="24"/>
        </w:rPr>
        <w:t>еским интерфейсом пользователя.</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lang w:val="en-US"/>
        </w:rPr>
        <w:t>QtConcurrent</w:t>
      </w:r>
      <w:r w:rsidRPr="003A425A">
        <w:rPr>
          <w:rFonts w:ascii="Times New Roman" w:hAnsi="Times New Roman"/>
          <w:sz w:val="24"/>
          <w:szCs w:val="24"/>
        </w:rPr>
        <w:t xml:space="preserve"> поддерживает несколько контейнеров </w:t>
      </w:r>
      <w:r w:rsidRPr="003A425A">
        <w:rPr>
          <w:rFonts w:ascii="Times New Roman" w:hAnsi="Times New Roman"/>
          <w:sz w:val="24"/>
          <w:szCs w:val="24"/>
          <w:lang w:val="en-US"/>
        </w:rPr>
        <w:t>STL</w:t>
      </w:r>
      <w:r w:rsidRPr="003A425A">
        <w:rPr>
          <w:rFonts w:ascii="Times New Roman" w:hAnsi="Times New Roman"/>
          <w:sz w:val="24"/>
          <w:szCs w:val="24"/>
        </w:rPr>
        <w:t>, а также типов итераторов. Но данный модуль лучше работает с контейнерами qt, которые имеют итераторы произвольного доступа.</w:t>
      </w:r>
    </w:p>
    <w:p w:rsidR="00DE3D6B" w:rsidRPr="003A425A" w:rsidRDefault="00DE3D6B" w:rsidP="00DE3D6B">
      <w:pPr>
        <w:pStyle w:val="4"/>
        <w:rPr>
          <w:rFonts w:ascii="Times New Roman" w:hAnsi="Times New Roman"/>
          <w:b w:val="0"/>
          <w:color w:val="auto"/>
          <w:sz w:val="24"/>
          <w:szCs w:val="24"/>
        </w:rPr>
      </w:pPr>
      <w:bookmarkStart w:id="196" w:name="_Toc382058309"/>
      <w:r w:rsidRPr="003A425A">
        <w:rPr>
          <w:rFonts w:ascii="Times New Roman" w:hAnsi="Times New Roman"/>
          <w:b w:val="0"/>
          <w:color w:val="auto"/>
          <w:sz w:val="24"/>
          <w:szCs w:val="24"/>
        </w:rPr>
        <w:t>ПОДДЕРЖКА ПОТОКОВ В МОДУЛЯХ QT</w:t>
      </w:r>
      <w:bookmarkEnd w:id="196"/>
    </w:p>
    <w:p w:rsidR="00090D8A" w:rsidRPr="003A425A" w:rsidRDefault="00953454" w:rsidP="00090D8A">
      <w:pPr>
        <w:jc w:val="both"/>
        <w:rPr>
          <w:rFonts w:ascii="Times New Roman" w:hAnsi="Times New Roman"/>
          <w:sz w:val="24"/>
          <w:szCs w:val="24"/>
        </w:rPr>
      </w:pPr>
      <w:hyperlink r:id="rId303" w:history="1">
        <w:r w:rsidR="00090D8A" w:rsidRPr="003A425A">
          <w:rPr>
            <w:rStyle w:val="a3"/>
            <w:rFonts w:ascii="Times New Roman" w:hAnsi="Times New Roman"/>
            <w:sz w:val="24"/>
            <w:szCs w:val="24"/>
          </w:rPr>
          <w:t>http://qt-project.org/doc/qt-5.1/qtcore/threads-modules.html</w:t>
        </w:r>
      </w:hyperlink>
    </w:p>
    <w:p w:rsidR="00090D8A" w:rsidRPr="003A425A" w:rsidRDefault="00090D8A" w:rsidP="00090D8A">
      <w:pPr>
        <w:jc w:val="both"/>
        <w:rPr>
          <w:rFonts w:ascii="Times New Roman" w:hAnsi="Times New Roman"/>
          <w:b/>
          <w:sz w:val="24"/>
          <w:szCs w:val="24"/>
        </w:rPr>
      </w:pPr>
      <w:r w:rsidRPr="003A425A">
        <w:rPr>
          <w:rFonts w:ascii="Times New Roman" w:hAnsi="Times New Roman"/>
          <w:sz w:val="24"/>
          <w:szCs w:val="24"/>
          <w:lang w:val="en-US"/>
        </w:rPr>
        <w:t>SQL</w:t>
      </w:r>
      <w:r w:rsidRPr="003A425A">
        <w:rPr>
          <w:rFonts w:ascii="Times New Roman" w:hAnsi="Times New Roman"/>
          <w:sz w:val="24"/>
          <w:szCs w:val="24"/>
        </w:rPr>
        <w:t xml:space="preserve"> </w:t>
      </w:r>
      <w:r w:rsidRPr="003A425A">
        <w:rPr>
          <w:rFonts w:ascii="Times New Roman" w:hAnsi="Times New Roman"/>
          <w:sz w:val="24"/>
          <w:szCs w:val="24"/>
          <w:lang w:val="be-BY"/>
        </w:rPr>
        <w:t>модуль. Соед</w:t>
      </w:r>
      <w:r w:rsidRPr="003A425A">
        <w:rPr>
          <w:rFonts w:ascii="Times New Roman" w:hAnsi="Times New Roman"/>
          <w:sz w:val="24"/>
          <w:szCs w:val="24"/>
        </w:rPr>
        <w:t>инение с базой данных может быть сделано только в том же потоке, в котором оно было создано. Перебрасывание соединений из потока в поток, а также создание запросов из других потоков не поддерживается.</w:t>
      </w:r>
      <w:r w:rsidR="00DE3D6B" w:rsidRPr="003A425A">
        <w:rPr>
          <w:rFonts w:ascii="Times New Roman" w:hAnsi="Times New Roman"/>
          <w:sz w:val="24"/>
          <w:szCs w:val="24"/>
        </w:rPr>
        <w:t xml:space="preserve"> </w:t>
      </w:r>
      <w:r w:rsidRPr="003A425A">
        <w:rPr>
          <w:rFonts w:ascii="Times New Roman" w:hAnsi="Times New Roman"/>
          <w:sz w:val="24"/>
          <w:szCs w:val="24"/>
        </w:rPr>
        <w:t xml:space="preserve">Также сторонние библиотеки, которые используются при написании кода для </w:t>
      </w:r>
      <w:r w:rsidRPr="003A425A">
        <w:rPr>
          <w:rFonts w:ascii="Times New Roman" w:hAnsi="Times New Roman"/>
          <w:sz w:val="24"/>
          <w:szCs w:val="24"/>
          <w:lang w:val="en-US"/>
        </w:rPr>
        <w:t>QSqlDriver</w:t>
      </w:r>
      <w:r w:rsidR="00DE3D6B" w:rsidRPr="003A425A">
        <w:rPr>
          <w:rFonts w:ascii="Times New Roman" w:hAnsi="Times New Roman"/>
          <w:sz w:val="24"/>
          <w:szCs w:val="24"/>
          <w:lang w:val="be-BY"/>
        </w:rPr>
        <w:t xml:space="preserve">, </w:t>
      </w:r>
      <w:r w:rsidRPr="003A425A">
        <w:rPr>
          <w:rFonts w:ascii="Times New Roman" w:hAnsi="Times New Roman"/>
          <w:sz w:val="24"/>
          <w:szCs w:val="24"/>
          <w:lang w:val="be-BY"/>
        </w:rPr>
        <w:t>могут накладывать определённые огран</w:t>
      </w:r>
      <w:r w:rsidRPr="003A425A">
        <w:rPr>
          <w:rFonts w:ascii="Times New Roman" w:hAnsi="Times New Roman"/>
          <w:sz w:val="24"/>
          <w:szCs w:val="24"/>
        </w:rPr>
        <w:t>ичения на использование данного модуля в многопоточных приложениях.</w:t>
      </w:r>
    </w:p>
    <w:p w:rsidR="00090D8A" w:rsidRPr="003A425A" w:rsidRDefault="00090D8A" w:rsidP="00090D8A">
      <w:pPr>
        <w:jc w:val="both"/>
        <w:rPr>
          <w:rFonts w:ascii="Times New Roman" w:hAnsi="Times New Roman"/>
          <w:b/>
          <w:sz w:val="24"/>
          <w:szCs w:val="24"/>
        </w:rPr>
      </w:pPr>
      <w:r w:rsidRPr="003A425A">
        <w:rPr>
          <w:rFonts w:ascii="Times New Roman" w:hAnsi="Times New Roman"/>
          <w:sz w:val="24"/>
          <w:szCs w:val="24"/>
          <w:lang w:val="en-US"/>
        </w:rPr>
        <w:t>QPainter</w:t>
      </w:r>
      <w:r w:rsidRPr="003A425A">
        <w:rPr>
          <w:rFonts w:ascii="Times New Roman" w:hAnsi="Times New Roman"/>
          <w:sz w:val="24"/>
          <w:szCs w:val="24"/>
          <w:lang w:val="be-BY"/>
        </w:rPr>
        <w:t xml:space="preserve"> может быть </w:t>
      </w:r>
      <w:r w:rsidRPr="003A425A">
        <w:rPr>
          <w:rFonts w:ascii="Times New Roman" w:hAnsi="Times New Roman"/>
          <w:sz w:val="24"/>
          <w:szCs w:val="24"/>
        </w:rPr>
        <w:t xml:space="preserve">использован в потоке для рисования </w:t>
      </w:r>
      <w:r w:rsidRPr="003A425A">
        <w:rPr>
          <w:rFonts w:ascii="Times New Roman" w:hAnsi="Times New Roman"/>
          <w:sz w:val="24"/>
          <w:szCs w:val="24"/>
          <w:lang w:val="en-US"/>
        </w:rPr>
        <w:t>QImage</w:t>
      </w:r>
      <w:r w:rsidRPr="003A425A">
        <w:rPr>
          <w:rFonts w:ascii="Times New Roman" w:hAnsi="Times New Roman"/>
          <w:sz w:val="24"/>
          <w:szCs w:val="24"/>
        </w:rPr>
        <w:t xml:space="preserve">, </w:t>
      </w:r>
      <w:r w:rsidRPr="003A425A">
        <w:rPr>
          <w:rFonts w:ascii="Times New Roman" w:hAnsi="Times New Roman"/>
          <w:sz w:val="24"/>
          <w:szCs w:val="24"/>
          <w:lang w:val="en-US"/>
        </w:rPr>
        <w:t>QPrinter</w:t>
      </w:r>
      <w:r w:rsidRPr="003A425A">
        <w:rPr>
          <w:rFonts w:ascii="Times New Roman" w:hAnsi="Times New Roman"/>
          <w:sz w:val="24"/>
          <w:szCs w:val="24"/>
        </w:rPr>
        <w:t xml:space="preserve"> и </w:t>
      </w:r>
      <w:r w:rsidRPr="003A425A">
        <w:rPr>
          <w:rFonts w:ascii="Times New Roman" w:hAnsi="Times New Roman"/>
          <w:sz w:val="24"/>
          <w:szCs w:val="24"/>
          <w:lang w:val="en-US"/>
        </w:rPr>
        <w:t>QPicture</w:t>
      </w:r>
      <w:r w:rsidRPr="003A425A">
        <w:rPr>
          <w:rFonts w:ascii="Times New Roman" w:hAnsi="Times New Roman"/>
          <w:sz w:val="24"/>
          <w:szCs w:val="24"/>
          <w:lang w:val="be-BY"/>
        </w:rPr>
        <w:t>. Р</w:t>
      </w:r>
      <w:r w:rsidRPr="003A425A">
        <w:rPr>
          <w:rFonts w:ascii="Times New Roman" w:hAnsi="Times New Roman"/>
          <w:sz w:val="24"/>
          <w:szCs w:val="24"/>
        </w:rPr>
        <w:t xml:space="preserve">исование на </w:t>
      </w:r>
      <w:r w:rsidRPr="003A425A">
        <w:rPr>
          <w:rFonts w:ascii="Times New Roman" w:hAnsi="Times New Roman"/>
          <w:sz w:val="24"/>
          <w:szCs w:val="24"/>
          <w:lang w:val="en-US"/>
        </w:rPr>
        <w:t>QPixmaps</w:t>
      </w:r>
      <w:r w:rsidRPr="003A425A">
        <w:rPr>
          <w:rFonts w:ascii="Times New Roman" w:hAnsi="Times New Roman"/>
          <w:sz w:val="24"/>
          <w:szCs w:val="24"/>
          <w:lang w:val="be-BY"/>
        </w:rPr>
        <w:t xml:space="preserve"> </w:t>
      </w:r>
      <w:r w:rsidRPr="003A425A">
        <w:rPr>
          <w:rFonts w:ascii="Times New Roman" w:hAnsi="Times New Roman"/>
          <w:sz w:val="24"/>
          <w:szCs w:val="24"/>
        </w:rPr>
        <w:t xml:space="preserve">и </w:t>
      </w:r>
      <w:r w:rsidRPr="003A425A">
        <w:rPr>
          <w:rFonts w:ascii="Times New Roman" w:hAnsi="Times New Roman"/>
          <w:sz w:val="24"/>
          <w:szCs w:val="24"/>
          <w:lang w:val="en-US"/>
        </w:rPr>
        <w:t>QWidget</w:t>
      </w:r>
      <w:r w:rsidRPr="003A425A">
        <w:rPr>
          <w:rFonts w:ascii="Times New Roman" w:hAnsi="Times New Roman"/>
          <w:sz w:val="24"/>
          <w:szCs w:val="24"/>
          <w:lang w:val="be-BY"/>
        </w:rPr>
        <w:t xml:space="preserve"> не поддерж</w:t>
      </w:r>
      <w:r w:rsidRPr="003A425A">
        <w:rPr>
          <w:rFonts w:ascii="Times New Roman" w:hAnsi="Times New Roman"/>
          <w:sz w:val="24"/>
          <w:szCs w:val="24"/>
        </w:rPr>
        <w:t>ивается.</w:t>
      </w:r>
      <w:r w:rsidR="00756BFC" w:rsidRPr="003A425A">
        <w:rPr>
          <w:rFonts w:ascii="Times New Roman" w:hAnsi="Times New Roman"/>
          <w:sz w:val="24"/>
          <w:szCs w:val="24"/>
        </w:rPr>
        <w:t xml:space="preserve"> </w:t>
      </w:r>
      <w:r w:rsidRPr="003A425A">
        <w:rPr>
          <w:rFonts w:ascii="Times New Roman" w:hAnsi="Times New Roman"/>
          <w:sz w:val="24"/>
          <w:szCs w:val="24"/>
        </w:rPr>
        <w:t>Много потоков могут одновременно рисовать, но рисовать на данном устройстве может только один единственный поток.</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Классы </w:t>
      </w:r>
      <w:hyperlink r:id="rId304"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w:t>
      </w:r>
      <w:hyperlink r:id="rId305" w:history="1">
        <w:r w:rsidRPr="003A425A">
          <w:rPr>
            <w:rStyle w:val="a3"/>
            <w:rFonts w:ascii="Times New Roman" w:hAnsi="Times New Roman"/>
            <w:color w:val="auto"/>
            <w:sz w:val="24"/>
            <w:szCs w:val="24"/>
          </w:rPr>
          <w:t>QTextCursor</w:t>
        </w:r>
      </w:hyperlink>
      <w:r w:rsidRPr="003A425A">
        <w:rPr>
          <w:rFonts w:ascii="Times New Roman" w:hAnsi="Times New Roman"/>
          <w:sz w:val="24"/>
          <w:szCs w:val="24"/>
        </w:rPr>
        <w:t xml:space="preserve"> и все связанные классы являются реентерабельными.</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Qt использует оптимизацию, называемую неявное разделение для многих своих классов, таких как </w:t>
      </w:r>
      <w:hyperlink r:id="rId306" w:history="1">
        <w:r w:rsidRPr="003A425A">
          <w:rPr>
            <w:rStyle w:val="a3"/>
            <w:rFonts w:ascii="Times New Roman" w:hAnsi="Times New Roman"/>
            <w:color w:val="auto"/>
            <w:sz w:val="24"/>
            <w:szCs w:val="24"/>
          </w:rPr>
          <w:t>QImage</w:t>
        </w:r>
      </w:hyperlink>
      <w:r w:rsidRPr="003A425A">
        <w:rPr>
          <w:rFonts w:ascii="Times New Roman" w:hAnsi="Times New Roman"/>
          <w:sz w:val="24"/>
          <w:szCs w:val="24"/>
        </w:rPr>
        <w:t xml:space="preserve"> and </w:t>
      </w:r>
      <w:hyperlink r:id="rId307" w:history="1">
        <w:r w:rsidRPr="003A425A">
          <w:rPr>
            <w:rStyle w:val="a3"/>
            <w:rFonts w:ascii="Times New Roman" w:hAnsi="Times New Roman"/>
            <w:color w:val="auto"/>
            <w:sz w:val="24"/>
            <w:szCs w:val="24"/>
          </w:rPr>
          <w:t>QString</w:t>
        </w:r>
      </w:hyperlink>
      <w:r w:rsidRPr="003A425A">
        <w:rPr>
          <w:rFonts w:ascii="Times New Roman" w:hAnsi="Times New Roman"/>
          <w:sz w:val="24"/>
          <w:szCs w:val="24"/>
        </w:rPr>
        <w:t>. Неявно разделяемые классы, начиная с qt4, могут безопасно копироваться между потоками. Они полностью реентерабеольные, а неявное разделение классов является реально неявным.</w:t>
      </w:r>
      <w:r w:rsidR="00756BFC" w:rsidRPr="003A425A">
        <w:rPr>
          <w:rFonts w:ascii="Times New Roman" w:hAnsi="Times New Roman"/>
          <w:sz w:val="24"/>
          <w:szCs w:val="24"/>
        </w:rPr>
        <w:t xml:space="preserve"> </w:t>
      </w:r>
      <w:r w:rsidRPr="003A425A">
        <w:rPr>
          <w:rFonts w:ascii="Times New Roman" w:hAnsi="Times New Roman"/>
          <w:sz w:val="24"/>
          <w:szCs w:val="24"/>
        </w:rPr>
        <w:t>В qt интегрирование многопоточности и неявного разделения происходит за счёт того, что счётчик ссылок является атомарным.</w:t>
      </w:r>
      <w:r w:rsidR="00756BFC" w:rsidRPr="003A425A">
        <w:rPr>
          <w:rFonts w:ascii="Times New Roman" w:hAnsi="Times New Roman"/>
          <w:sz w:val="24"/>
          <w:szCs w:val="24"/>
        </w:rPr>
        <w:t xml:space="preserve"> </w:t>
      </w:r>
      <w:r w:rsidRPr="003A425A">
        <w:rPr>
          <w:rFonts w:ascii="Times New Roman" w:hAnsi="Times New Roman"/>
          <w:sz w:val="24"/>
          <w:szCs w:val="24"/>
        </w:rPr>
        <w:t xml:space="preserve">При этом это не гарантирует потокобезопасности. Используйте поточные примитивы для использования одного неявно разделяемого класса во многих потоках. Вообще авторы документации рекомендуют использовать для передачи данных между потоками </w:t>
      </w:r>
      <w:r w:rsidRPr="003A425A">
        <w:rPr>
          <w:rFonts w:ascii="Times New Roman" w:hAnsi="Times New Roman"/>
          <w:sz w:val="24"/>
          <w:szCs w:val="24"/>
        </w:rPr>
        <w:lastRenderedPageBreak/>
        <w:t>механизм сигналов и слотов, так как они не нуждаются в явном блокировании.</w:t>
      </w:r>
      <w:r w:rsidR="00756BFC" w:rsidRPr="003A425A">
        <w:rPr>
          <w:rFonts w:ascii="Times New Roman" w:hAnsi="Times New Roman"/>
          <w:sz w:val="24"/>
          <w:szCs w:val="24"/>
        </w:rPr>
        <w:t xml:space="preserve"> </w:t>
      </w:r>
      <w:r w:rsidRPr="003A425A">
        <w:rPr>
          <w:rFonts w:ascii="Times New Roman" w:hAnsi="Times New Roman"/>
          <w:sz w:val="24"/>
          <w:szCs w:val="24"/>
        </w:rPr>
        <w:t>Таким образом, можно сделать вывод, что неявно разделяемые классы можно использовать точно таким же образом, как если бы они были обычными классами со значениям</w:t>
      </w:r>
      <w:r w:rsidR="00756BFC" w:rsidRPr="003A425A">
        <w:rPr>
          <w:rFonts w:ascii="Times New Roman" w:hAnsi="Times New Roman"/>
          <w:sz w:val="24"/>
          <w:szCs w:val="24"/>
        </w:rPr>
        <w:t>и, в многопоточных приложениях.</w:t>
      </w:r>
    </w:p>
    <w:p w:rsidR="004753D9" w:rsidRPr="003A425A" w:rsidRDefault="004753D9" w:rsidP="004753D9">
      <w:pPr>
        <w:pStyle w:val="4"/>
        <w:rPr>
          <w:color w:val="auto"/>
        </w:rPr>
      </w:pPr>
      <w:bookmarkStart w:id="197" w:name="_Toc382058310"/>
      <w:r w:rsidRPr="003A425A">
        <w:rPr>
          <w:rFonts w:ascii="Times New Roman" w:hAnsi="Times New Roman"/>
          <w:color w:val="auto"/>
          <w:sz w:val="24"/>
          <w:szCs w:val="24"/>
          <w:lang w:val="en-US"/>
        </w:rPr>
        <w:t>QAtomicInt</w:t>
      </w:r>
      <w:bookmarkEnd w:id="197"/>
    </w:p>
    <w:p w:rsidR="00090D8A" w:rsidRPr="003A425A" w:rsidRDefault="00953454" w:rsidP="00090D8A">
      <w:pPr>
        <w:jc w:val="both"/>
        <w:rPr>
          <w:rFonts w:ascii="Times New Roman" w:hAnsi="Times New Roman"/>
          <w:sz w:val="24"/>
          <w:szCs w:val="24"/>
        </w:rPr>
      </w:pPr>
      <w:hyperlink r:id="rId308" w:history="1">
        <w:r w:rsidR="00090D8A" w:rsidRPr="003A425A">
          <w:rPr>
            <w:rStyle w:val="a3"/>
            <w:rFonts w:ascii="Times New Roman" w:hAnsi="Times New Roman"/>
            <w:sz w:val="24"/>
            <w:szCs w:val="24"/>
          </w:rPr>
          <w:t>http://qt-project.org/doc/qt-5.1/qtcore/qatomicint.html</w:t>
        </w:r>
      </w:hyperlink>
    </w:p>
    <w:p w:rsidR="00090D8A" w:rsidRPr="003A425A" w:rsidRDefault="00090D8A" w:rsidP="00090D8A">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QAtomicInt</w:t>
      </w:r>
      <w:r w:rsidRPr="003A425A">
        <w:rPr>
          <w:rFonts w:ascii="Times New Roman" w:hAnsi="Times New Roman"/>
          <w:sz w:val="24"/>
          <w:szCs w:val="24"/>
          <w:lang w:val="be-BY"/>
        </w:rPr>
        <w:t xml:space="preserve"> обеспеч</w:t>
      </w:r>
      <w:r w:rsidRPr="003A425A">
        <w:rPr>
          <w:rFonts w:ascii="Times New Roman" w:hAnsi="Times New Roman"/>
          <w:sz w:val="24"/>
          <w:szCs w:val="24"/>
        </w:rPr>
        <w:t>ивает платформонезависимые атомарные операции над целыми числами.</w:t>
      </w:r>
      <w:r w:rsidR="004753D9" w:rsidRPr="003A425A">
        <w:rPr>
          <w:rFonts w:ascii="Times New Roman" w:hAnsi="Times New Roman"/>
          <w:sz w:val="24"/>
          <w:szCs w:val="24"/>
        </w:rPr>
        <w:t xml:space="preserve"> </w:t>
      </w:r>
      <w:r w:rsidRPr="003A425A">
        <w:rPr>
          <w:rFonts w:ascii="Times New Roman" w:hAnsi="Times New Roman"/>
          <w:sz w:val="24"/>
          <w:szCs w:val="24"/>
        </w:rPr>
        <w:t>Атомарная операция – это комплексная операция, которая выполняется без прерываний. В данном классе есть функции для инкрементирования и декрементирования целого числа, которое может быть использ</w:t>
      </w:r>
      <w:r w:rsidR="004753D9" w:rsidRPr="003A425A">
        <w:rPr>
          <w:rFonts w:ascii="Times New Roman" w:hAnsi="Times New Roman"/>
          <w:sz w:val="24"/>
          <w:szCs w:val="24"/>
        </w:rPr>
        <w:t>ована для подсчёта ссылок и для</w:t>
      </w:r>
      <w:r w:rsidRPr="003A425A">
        <w:rPr>
          <w:rFonts w:ascii="Times New Roman" w:hAnsi="Times New Roman"/>
          <w:sz w:val="24"/>
          <w:szCs w:val="24"/>
        </w:rPr>
        <w:t xml:space="preserve"> создания ваших собственных неявно разделяемых классов.</w:t>
      </w:r>
      <w:r w:rsidR="004753D9" w:rsidRPr="003A425A">
        <w:rPr>
          <w:rFonts w:ascii="Times New Roman" w:hAnsi="Times New Roman"/>
          <w:sz w:val="24"/>
          <w:szCs w:val="24"/>
        </w:rPr>
        <w:t xml:space="preserve"> </w:t>
      </w:r>
      <w:r w:rsidRPr="003A425A">
        <w:rPr>
          <w:rFonts w:ascii="Times New Roman" w:hAnsi="Times New Roman"/>
          <w:sz w:val="24"/>
          <w:szCs w:val="24"/>
        </w:rPr>
        <w:t>Класс предоставляет несколько определений функций для проверки-установки значений, выбора-сохранения значений, выбора-добавления значений. Каждое определение определяет семантику упорядочивания памяти, которая описывает, как память (</w:t>
      </w:r>
      <w:r w:rsidRPr="003A425A">
        <w:rPr>
          <w:rFonts w:ascii="Times New Roman" w:hAnsi="Times New Roman"/>
          <w:i/>
          <w:color w:val="FF0000"/>
          <w:sz w:val="24"/>
          <w:szCs w:val="24"/>
        </w:rPr>
        <w:t>там дальше идёт перевод, но я не понимаю, что он конкретно обозначает</w:t>
      </w:r>
      <w:r w:rsidRPr="003A425A">
        <w:rPr>
          <w:rFonts w:ascii="Times New Roman" w:hAnsi="Times New Roman"/>
          <w:sz w:val="24"/>
          <w:szCs w:val="24"/>
        </w:rPr>
        <w:t>). Так как современные процессоры позволяют выполнение вне очереди и упорядочивание памяти, то использование правильной семантики необходимо для гарантии, что ваши приложения будут работать на всех процессорах.</w:t>
      </w:r>
      <w:r w:rsidR="004753D9" w:rsidRPr="003A425A">
        <w:rPr>
          <w:rFonts w:ascii="Times New Roman" w:hAnsi="Times New Roman"/>
          <w:sz w:val="24"/>
          <w:szCs w:val="24"/>
        </w:rPr>
        <w:t xml:space="preserve"> </w:t>
      </w:r>
      <w:r w:rsidRPr="003A425A">
        <w:rPr>
          <w:rFonts w:ascii="Times New Roman" w:hAnsi="Times New Roman"/>
          <w:i/>
          <w:color w:val="FF0000"/>
          <w:sz w:val="24"/>
          <w:szCs w:val="24"/>
        </w:rPr>
        <w:t>Далее приводятся некоторые настройки, которых я до конца не понимаю. А также последнее высказывание я также осознал довольно смутно.</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Функции проверки работают так: если текущее значение совпадает с некоторым, то ему присваивается некоторое другое значение, а функция возвращает правду. Иначе она не делает ничего, а возвращает ложь.</w:t>
      </w:r>
      <w:r w:rsidR="004753D9" w:rsidRPr="003A425A">
        <w:rPr>
          <w:rFonts w:ascii="Times New Roman" w:hAnsi="Times New Roman"/>
          <w:sz w:val="24"/>
          <w:szCs w:val="24"/>
        </w:rPr>
        <w:t xml:space="preserve"> </w:t>
      </w:r>
      <w:r w:rsidRPr="003A425A">
        <w:rPr>
          <w:rFonts w:ascii="Times New Roman" w:hAnsi="Times New Roman"/>
          <w:sz w:val="24"/>
          <w:szCs w:val="24"/>
        </w:rPr>
        <w:t>Функции выборки и сохранения возвращают текущее значение и присваивают данному числу новое значение. Функции выборки и добавления возвращают текущее значение и добавляют к нему некоторое другое значение.</w:t>
      </w:r>
    </w:p>
    <w:p w:rsidR="00090D8A" w:rsidRPr="003A425A" w:rsidRDefault="00090D8A" w:rsidP="00090D8A">
      <w:pPr>
        <w:jc w:val="both"/>
        <w:rPr>
          <w:rFonts w:ascii="Times New Roman" w:hAnsi="Times New Roman"/>
          <w:color w:val="00B050"/>
          <w:sz w:val="24"/>
          <w:szCs w:val="24"/>
        </w:rPr>
      </w:pPr>
      <w:r w:rsidRPr="003A425A">
        <w:rPr>
          <w:rFonts w:ascii="Times New Roman" w:hAnsi="Times New Roman"/>
          <w:sz w:val="24"/>
          <w:szCs w:val="24"/>
        </w:rPr>
        <w:t>Данный класс будет выполнять атомарные операции на всех процессорах, но так как не все процессоры обладают возможностями выполнения всех операций данного класса, то необходимо изучать процессоры, прежде чем использовать данный класс.</w:t>
      </w:r>
      <w:r w:rsidR="004753D9" w:rsidRPr="003A425A">
        <w:rPr>
          <w:rFonts w:ascii="Times New Roman" w:hAnsi="Times New Roman"/>
          <w:color w:val="FFFF00"/>
          <w:sz w:val="24"/>
          <w:szCs w:val="24"/>
        </w:rPr>
        <w:t xml:space="preserve"> </w:t>
      </w:r>
      <w:r w:rsidRPr="003A425A">
        <w:rPr>
          <w:rFonts w:ascii="Times New Roman" w:hAnsi="Times New Roman"/>
          <w:color w:val="00B050"/>
          <w:sz w:val="24"/>
          <w:szCs w:val="24"/>
        </w:rPr>
        <w:t>В qt есть различные макросы, при помощи которых можно проверить во время компиляции, обладает ли ваше железо необходимыми свойствами.</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Свободные от ожидания операции (</w:t>
      </w:r>
      <w:r w:rsidRPr="003A425A">
        <w:rPr>
          <w:rFonts w:ascii="Times New Roman" w:hAnsi="Times New Roman"/>
          <w:sz w:val="24"/>
          <w:szCs w:val="24"/>
          <w:lang w:val="en-US"/>
        </w:rPr>
        <w:t>wait</w:t>
      </w:r>
      <w:r w:rsidRPr="003A425A">
        <w:rPr>
          <w:rFonts w:ascii="Times New Roman" w:hAnsi="Times New Roman"/>
          <w:sz w:val="24"/>
          <w:szCs w:val="24"/>
        </w:rPr>
        <w:t>-</w:t>
      </w:r>
      <w:r w:rsidRPr="003A425A">
        <w:rPr>
          <w:rFonts w:ascii="Times New Roman" w:hAnsi="Times New Roman"/>
          <w:sz w:val="24"/>
          <w:szCs w:val="24"/>
          <w:lang w:val="en-US"/>
        </w:rPr>
        <w:t>free</w:t>
      </w:r>
      <w:r w:rsidRPr="003A425A">
        <w:rPr>
          <w:rFonts w:ascii="Times New Roman" w:hAnsi="Times New Roman"/>
          <w:sz w:val="24"/>
          <w:szCs w:val="24"/>
        </w:rPr>
        <w:t>)</w:t>
      </w:r>
      <w:r w:rsidRPr="003A425A">
        <w:rPr>
          <w:rFonts w:ascii="Times New Roman" w:hAnsi="Times New Roman"/>
          <w:sz w:val="24"/>
          <w:szCs w:val="24"/>
          <w:lang w:val="be-BY"/>
        </w:rPr>
        <w:t xml:space="preserve"> – это операц</w:t>
      </w:r>
      <w:r w:rsidRPr="003A425A">
        <w:rPr>
          <w:rFonts w:ascii="Times New Roman" w:hAnsi="Times New Roman"/>
          <w:sz w:val="24"/>
          <w:szCs w:val="24"/>
        </w:rPr>
        <w:t>ии, которые всегда выполняются за одно и то же время. Они обычно не выполняются с использованием любых блокировок и циклов. Для данных операций также существуют некоторые макросы.</w:t>
      </w:r>
    </w:p>
    <w:p w:rsidR="00A27C84" w:rsidRPr="003A425A" w:rsidRDefault="00A27C84" w:rsidP="00A27C84">
      <w:pPr>
        <w:pStyle w:val="4"/>
        <w:rPr>
          <w:color w:val="auto"/>
        </w:rPr>
      </w:pPr>
      <w:bookmarkStart w:id="198" w:name="_Toc382058311"/>
      <w:r w:rsidRPr="003A425A">
        <w:rPr>
          <w:rFonts w:ascii="Times New Roman" w:hAnsi="Times New Roman"/>
          <w:color w:val="auto"/>
          <w:sz w:val="24"/>
          <w:szCs w:val="24"/>
          <w:lang w:val="en-US"/>
        </w:rPr>
        <w:t>QAtomicPointer</w:t>
      </w:r>
      <w:bookmarkEnd w:id="198"/>
    </w:p>
    <w:p w:rsidR="00090D8A" w:rsidRPr="003A425A" w:rsidRDefault="00953454" w:rsidP="00090D8A">
      <w:pPr>
        <w:jc w:val="both"/>
        <w:rPr>
          <w:rFonts w:ascii="Times New Roman" w:hAnsi="Times New Roman"/>
          <w:sz w:val="24"/>
          <w:szCs w:val="24"/>
        </w:rPr>
      </w:pPr>
      <w:hyperlink r:id="rId309" w:anchor="details" w:history="1">
        <w:r w:rsidR="00090D8A" w:rsidRPr="003A425A">
          <w:rPr>
            <w:rStyle w:val="a3"/>
            <w:rFonts w:ascii="Times New Roman" w:hAnsi="Times New Roman"/>
            <w:sz w:val="24"/>
            <w:szCs w:val="24"/>
          </w:rPr>
          <w:t>http://qt-project.org/doc/qt-5.1/qtcore/qatomicpointer.html#details</w:t>
        </w:r>
      </w:hyperlink>
    </w:p>
    <w:p w:rsidR="00090D8A" w:rsidRPr="003A425A" w:rsidRDefault="00090D8A" w:rsidP="00090D8A">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QAtomicPointer</w:t>
      </w:r>
      <w:r w:rsidRPr="003A425A">
        <w:rPr>
          <w:rFonts w:ascii="Times New Roman" w:hAnsi="Times New Roman"/>
          <w:sz w:val="24"/>
          <w:szCs w:val="24"/>
          <w:lang w:val="be-BY"/>
        </w:rPr>
        <w:t xml:space="preserve"> является шаблоном для обеспечения платформонезависимых атомарных операц</w:t>
      </w:r>
      <w:r w:rsidR="00A27C84" w:rsidRPr="003A425A">
        <w:rPr>
          <w:rFonts w:ascii="Times New Roman" w:hAnsi="Times New Roman"/>
          <w:sz w:val="24"/>
          <w:szCs w:val="24"/>
        </w:rPr>
        <w:t xml:space="preserve">ий на указателях. </w:t>
      </w:r>
      <w:r w:rsidRPr="003A425A">
        <w:rPr>
          <w:rFonts w:ascii="Times New Roman" w:hAnsi="Times New Roman"/>
          <w:sz w:val="24"/>
          <w:szCs w:val="24"/>
        </w:rPr>
        <w:t xml:space="preserve">Далее весь текст полностью совпадает с таковым для класса </w:t>
      </w:r>
      <w:r w:rsidRPr="003A425A">
        <w:rPr>
          <w:rFonts w:ascii="Times New Roman" w:hAnsi="Times New Roman"/>
          <w:sz w:val="24"/>
          <w:szCs w:val="24"/>
          <w:lang w:val="en-US"/>
        </w:rPr>
        <w:t>QAtomicInt</w:t>
      </w:r>
      <w:r w:rsidRPr="003A425A">
        <w:rPr>
          <w:rFonts w:ascii="Times New Roman" w:hAnsi="Times New Roman"/>
          <w:sz w:val="24"/>
          <w:szCs w:val="24"/>
          <w:lang w:val="be-BY"/>
        </w:rPr>
        <w:t xml:space="preserve">, </w:t>
      </w:r>
      <w:r w:rsidRPr="003A425A">
        <w:rPr>
          <w:rFonts w:ascii="Times New Roman" w:hAnsi="Times New Roman"/>
          <w:sz w:val="24"/>
          <w:szCs w:val="24"/>
        </w:rPr>
        <w:t>но макросы здесь, конечно же другие.</w:t>
      </w:r>
      <w:r w:rsidR="00A27C84" w:rsidRPr="003A425A">
        <w:rPr>
          <w:rFonts w:ascii="Times New Roman" w:hAnsi="Times New Roman"/>
          <w:sz w:val="24"/>
          <w:szCs w:val="24"/>
        </w:rPr>
        <w:t xml:space="preserve"> </w:t>
      </w:r>
      <w:r w:rsidRPr="003A425A">
        <w:rPr>
          <w:rFonts w:ascii="Times New Roman" w:hAnsi="Times New Roman"/>
          <w:i/>
          <w:sz w:val="24"/>
          <w:szCs w:val="24"/>
        </w:rPr>
        <w:t>К изучению данных классов мне следует вернуться после освоения некоторой информации о многопоточных приложениях.</w:t>
      </w:r>
    </w:p>
    <w:p w:rsidR="00A27C84" w:rsidRPr="003A425A" w:rsidRDefault="00A27C84" w:rsidP="00A27C84">
      <w:pPr>
        <w:pStyle w:val="4"/>
        <w:rPr>
          <w:color w:val="auto"/>
        </w:rPr>
      </w:pPr>
      <w:bookmarkStart w:id="199" w:name="_Toc382058312"/>
      <w:r w:rsidRPr="003A425A">
        <w:rPr>
          <w:rFonts w:ascii="Times New Roman" w:hAnsi="Times New Roman"/>
          <w:color w:val="auto"/>
          <w:sz w:val="24"/>
          <w:szCs w:val="24"/>
          <w:lang w:val="en-US"/>
        </w:rPr>
        <w:lastRenderedPageBreak/>
        <w:t>QMutex</w:t>
      </w:r>
      <w:bookmarkEnd w:id="199"/>
    </w:p>
    <w:p w:rsidR="00090D8A" w:rsidRPr="003A425A" w:rsidRDefault="00953454" w:rsidP="00090D8A">
      <w:pPr>
        <w:jc w:val="both"/>
        <w:rPr>
          <w:rFonts w:ascii="Times New Roman" w:hAnsi="Times New Roman"/>
          <w:sz w:val="24"/>
          <w:szCs w:val="24"/>
          <w:lang w:val="be-BY"/>
        </w:rPr>
      </w:pPr>
      <w:hyperlink r:id="rId310" w:anchor="details" w:history="1">
        <w:r w:rsidR="00090D8A" w:rsidRPr="003A425A">
          <w:rPr>
            <w:rStyle w:val="a3"/>
            <w:rFonts w:ascii="Times New Roman" w:hAnsi="Times New Roman"/>
            <w:sz w:val="24"/>
            <w:szCs w:val="24"/>
            <w:lang w:val="be-BY"/>
          </w:rPr>
          <w:t>http://qt-project.org/doc/qt-5.1/qtcore/qmutex.html#details</w:t>
        </w:r>
      </w:hyperlink>
    </w:p>
    <w:p w:rsidR="00090D8A" w:rsidRPr="003A425A" w:rsidRDefault="00090D8A" w:rsidP="00090D8A">
      <w:pPr>
        <w:jc w:val="both"/>
        <w:rPr>
          <w:rFonts w:ascii="Times New Roman" w:hAnsi="Times New Roman"/>
          <w:i/>
          <w:sz w:val="24"/>
          <w:szCs w:val="24"/>
        </w:rPr>
      </w:pPr>
      <w:r w:rsidRPr="003A425A">
        <w:rPr>
          <w:rFonts w:ascii="Times New Roman" w:hAnsi="Times New Roman"/>
          <w:sz w:val="24"/>
          <w:szCs w:val="24"/>
          <w:lang w:val="be-BY"/>
        </w:rPr>
        <w:t xml:space="preserve">класс </w:t>
      </w:r>
      <w:r w:rsidRPr="003A425A">
        <w:rPr>
          <w:rFonts w:ascii="Times New Roman" w:hAnsi="Times New Roman"/>
          <w:sz w:val="24"/>
          <w:szCs w:val="24"/>
          <w:lang w:val="en-US"/>
        </w:rPr>
        <w:t>QMutex</w:t>
      </w:r>
      <w:r w:rsidRPr="003A425A">
        <w:rPr>
          <w:rFonts w:ascii="Times New Roman" w:hAnsi="Times New Roman"/>
          <w:sz w:val="24"/>
          <w:szCs w:val="24"/>
          <w:lang w:val="be-BY"/>
        </w:rPr>
        <w:t xml:space="preserve"> обеспеч</w:t>
      </w:r>
      <w:r w:rsidRPr="003A425A">
        <w:rPr>
          <w:rFonts w:ascii="Times New Roman" w:hAnsi="Times New Roman"/>
          <w:sz w:val="24"/>
          <w:szCs w:val="24"/>
        </w:rPr>
        <w:t>ивает упорядочивание доступа между потоками. Цель данного класса – защитить объект, структуру данных и секцию кода таким образом, чтобы только один поток в единицу времени мог обращаться к ним.</w:t>
      </w:r>
      <w:r w:rsidRPr="003A425A">
        <w:rPr>
          <w:rFonts w:ascii="Times New Roman" w:hAnsi="Times New Roman"/>
          <w:sz w:val="24"/>
          <w:szCs w:val="24"/>
          <w:lang w:val="be-BY"/>
        </w:rPr>
        <w:t xml:space="preserve"> Обычно лучше использовать мьютекс с классом </w:t>
      </w:r>
      <w:r w:rsidRPr="003A425A">
        <w:rPr>
          <w:rFonts w:ascii="Times New Roman" w:hAnsi="Times New Roman"/>
          <w:sz w:val="24"/>
          <w:szCs w:val="24"/>
          <w:lang w:val="en-US"/>
        </w:rPr>
        <w:t>QMutexLocker</w:t>
      </w:r>
      <w:r w:rsidRPr="003A425A">
        <w:rPr>
          <w:rFonts w:ascii="Times New Roman" w:hAnsi="Times New Roman"/>
          <w:sz w:val="24"/>
          <w:szCs w:val="24"/>
          <w:lang w:val="be-BY"/>
        </w:rPr>
        <w:t>, так как это</w:t>
      </w:r>
      <w:r w:rsidRPr="003A425A">
        <w:rPr>
          <w:rFonts w:ascii="Times New Roman" w:hAnsi="Times New Roman"/>
          <w:sz w:val="24"/>
          <w:szCs w:val="24"/>
        </w:rPr>
        <w:t xml:space="preserve"> делает лёгкой гарантию того, что блокировка и разблокировка выполнятся соответственно. </w:t>
      </w:r>
      <w:r w:rsidRPr="003A425A">
        <w:rPr>
          <w:rFonts w:ascii="Times New Roman" w:hAnsi="Times New Roman"/>
          <w:i/>
          <w:sz w:val="24"/>
          <w:szCs w:val="24"/>
        </w:rPr>
        <w:t>Далее есть одна очень прекрасная демонстрация использования данного класса, а также того, когда синхронизации не обеспечивается.</w:t>
      </w:r>
    </w:p>
    <w:p w:rsidR="00A27C84" w:rsidRPr="003A425A" w:rsidRDefault="00A27C84" w:rsidP="00A27C84">
      <w:pPr>
        <w:pStyle w:val="4"/>
        <w:rPr>
          <w:color w:val="auto"/>
        </w:rPr>
      </w:pPr>
      <w:bookmarkStart w:id="200" w:name="_Toc382058313"/>
      <w:r w:rsidRPr="003A425A">
        <w:rPr>
          <w:rFonts w:ascii="Times New Roman" w:hAnsi="Times New Roman"/>
          <w:color w:val="auto"/>
          <w:sz w:val="24"/>
          <w:szCs w:val="24"/>
          <w:lang w:val="en-US"/>
        </w:rPr>
        <w:t>QMutexLocker</w:t>
      </w:r>
      <w:bookmarkEnd w:id="200"/>
    </w:p>
    <w:p w:rsidR="00090D8A" w:rsidRPr="003A425A" w:rsidRDefault="00953454" w:rsidP="00090D8A">
      <w:pPr>
        <w:jc w:val="both"/>
        <w:rPr>
          <w:rFonts w:ascii="Times New Roman" w:hAnsi="Times New Roman"/>
          <w:sz w:val="24"/>
          <w:szCs w:val="24"/>
        </w:rPr>
      </w:pPr>
      <w:hyperlink r:id="rId311" w:anchor="details" w:history="1">
        <w:r w:rsidR="00090D8A" w:rsidRPr="003A425A">
          <w:rPr>
            <w:rStyle w:val="a3"/>
            <w:rFonts w:ascii="Times New Roman" w:hAnsi="Times New Roman"/>
            <w:sz w:val="24"/>
            <w:szCs w:val="24"/>
          </w:rPr>
          <w:t>http://qt-project.org/doc/qt-5.1/qtcore/qmutexlocker.html#details</w:t>
        </w:r>
      </w:hyperlink>
    </w:p>
    <w:p w:rsidR="00090D8A" w:rsidRPr="003A425A" w:rsidRDefault="00090D8A" w:rsidP="00090D8A">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QMutexLocker</w:t>
      </w:r>
      <w:r w:rsidRPr="003A425A">
        <w:rPr>
          <w:rFonts w:ascii="Times New Roman" w:hAnsi="Times New Roman"/>
          <w:sz w:val="24"/>
          <w:szCs w:val="24"/>
          <w:lang w:val="be-BY"/>
        </w:rPr>
        <w:t xml:space="preserve"> является удобным классом, который упрощает блокирование и разблокированіе мьютекса.</w:t>
      </w:r>
      <w:r w:rsidR="00A27C84" w:rsidRPr="003A425A">
        <w:rPr>
          <w:rFonts w:ascii="Times New Roman" w:hAnsi="Times New Roman"/>
          <w:sz w:val="24"/>
          <w:szCs w:val="24"/>
          <w:lang w:val="be-BY"/>
        </w:rPr>
        <w:t xml:space="preserve"> </w:t>
      </w:r>
      <w:r w:rsidRPr="003A425A">
        <w:rPr>
          <w:rFonts w:ascii="Times New Roman" w:hAnsi="Times New Roman"/>
          <w:sz w:val="24"/>
          <w:szCs w:val="24"/>
          <w:lang w:val="be-BY"/>
        </w:rPr>
        <w:t>В сложных функциях использование мьютекса является сложной задачей. Поэтому иногда тяжело понять, в каком состоянии находится мьютекс. Данный класс позволяет это однозначно определить.</w:t>
      </w:r>
      <w:r w:rsidR="00A27C84" w:rsidRPr="003A425A">
        <w:rPr>
          <w:rFonts w:ascii="Times New Roman" w:hAnsi="Times New Roman"/>
          <w:sz w:val="24"/>
          <w:szCs w:val="24"/>
          <w:lang w:val="be-BY"/>
        </w:rPr>
        <w:t xml:space="preserve"> </w:t>
      </w:r>
      <w:r w:rsidRPr="003A425A">
        <w:rPr>
          <w:rFonts w:ascii="Times New Roman" w:hAnsi="Times New Roman"/>
          <w:sz w:val="24"/>
          <w:szCs w:val="24"/>
          <w:lang w:val="be-BY"/>
        </w:rPr>
        <w:t>Объект данного класса следует создать внутри той функции, которую должен заблокировать мьютекс. Когда данный объект создаётся, то мьютекс автоматически блокируется, а когда разрушается, то мьютек</w:t>
      </w:r>
      <w:r w:rsidR="00A27C84" w:rsidRPr="003A425A">
        <w:rPr>
          <w:rFonts w:ascii="Times New Roman" w:hAnsi="Times New Roman"/>
          <w:sz w:val="24"/>
          <w:szCs w:val="24"/>
          <w:lang w:val="be-BY"/>
        </w:rPr>
        <w:t xml:space="preserve">с автоматически разблокируется. </w:t>
      </w:r>
      <w:r w:rsidRPr="003A425A">
        <w:rPr>
          <w:rFonts w:ascii="Times New Roman" w:hAnsi="Times New Roman"/>
          <w:i/>
          <w:sz w:val="24"/>
          <w:szCs w:val="24"/>
          <w:lang w:val="be-BY"/>
        </w:rPr>
        <w:t xml:space="preserve">В данной части демонстрируется пример, из которого сразу </w:t>
      </w:r>
      <w:r w:rsidRPr="003A425A">
        <w:rPr>
          <w:rFonts w:ascii="Times New Roman" w:hAnsi="Times New Roman"/>
          <w:i/>
          <w:sz w:val="24"/>
          <w:szCs w:val="24"/>
        </w:rPr>
        <w:t>же становится очевидной выгод</w:t>
      </w:r>
      <w:r w:rsidR="00A27C84" w:rsidRPr="003A425A">
        <w:rPr>
          <w:rFonts w:ascii="Times New Roman" w:hAnsi="Times New Roman"/>
          <w:i/>
          <w:sz w:val="24"/>
          <w:szCs w:val="24"/>
        </w:rPr>
        <w:t>а использования данного класса.</w:t>
      </w:r>
    </w:p>
    <w:p w:rsidR="00A27C84" w:rsidRPr="003A425A" w:rsidRDefault="00A27C84" w:rsidP="00A27C84">
      <w:pPr>
        <w:pStyle w:val="4"/>
        <w:rPr>
          <w:color w:val="auto"/>
        </w:rPr>
      </w:pPr>
      <w:bookmarkStart w:id="201" w:name="_Toc382058314"/>
      <w:r w:rsidRPr="003A425A">
        <w:rPr>
          <w:rFonts w:ascii="Times New Roman" w:hAnsi="Times New Roman"/>
          <w:color w:val="auto"/>
          <w:sz w:val="24"/>
          <w:szCs w:val="24"/>
          <w:lang w:val="en-US"/>
        </w:rPr>
        <w:t>QReadWriteLock</w:t>
      </w:r>
      <w:bookmarkEnd w:id="201"/>
    </w:p>
    <w:p w:rsidR="00090D8A" w:rsidRPr="003A425A" w:rsidRDefault="00953454" w:rsidP="00090D8A">
      <w:pPr>
        <w:jc w:val="both"/>
        <w:rPr>
          <w:rFonts w:ascii="Times New Roman" w:hAnsi="Times New Roman"/>
          <w:sz w:val="24"/>
          <w:szCs w:val="24"/>
        </w:rPr>
      </w:pPr>
      <w:hyperlink r:id="rId312" w:anchor="details" w:history="1">
        <w:r w:rsidR="00090D8A" w:rsidRPr="003A425A">
          <w:rPr>
            <w:rStyle w:val="a3"/>
            <w:rFonts w:ascii="Times New Roman" w:hAnsi="Times New Roman"/>
            <w:sz w:val="24"/>
            <w:szCs w:val="24"/>
          </w:rPr>
          <w:t>http://qt-project.org/doc/qt-5.1/qtcore/qreadwritelock.html#details</w:t>
        </w:r>
      </w:hyperlink>
    </w:p>
    <w:p w:rsidR="00090D8A" w:rsidRPr="003A425A" w:rsidRDefault="00090D8A" w:rsidP="00090D8A">
      <w:pPr>
        <w:jc w:val="both"/>
        <w:rPr>
          <w:rFonts w:ascii="Times New Roman" w:hAnsi="Times New Roman"/>
          <w:i/>
          <w:color w:val="FF0000"/>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QReadWriteLock</w:t>
      </w:r>
      <w:r w:rsidRPr="003A425A">
        <w:rPr>
          <w:rFonts w:ascii="Times New Roman" w:hAnsi="Times New Roman"/>
          <w:sz w:val="24"/>
          <w:szCs w:val="24"/>
          <w:lang w:val="be-BY"/>
        </w:rPr>
        <w:t xml:space="preserve"> обеспеч</w:t>
      </w:r>
      <w:r w:rsidRPr="003A425A">
        <w:rPr>
          <w:rFonts w:ascii="Times New Roman" w:hAnsi="Times New Roman"/>
          <w:sz w:val="24"/>
          <w:szCs w:val="24"/>
        </w:rPr>
        <w:t xml:space="preserve">ивает блокирование чтения-записи. Это защитный инструмент, который предотвращает тот </w:t>
      </w:r>
      <w:r w:rsidR="00EB2951" w:rsidRPr="003A425A">
        <w:rPr>
          <w:rFonts w:ascii="Times New Roman" w:hAnsi="Times New Roman"/>
          <w:sz w:val="24"/>
          <w:szCs w:val="24"/>
        </w:rPr>
        <w:t>факт</w:t>
      </w:r>
      <w:r w:rsidRPr="003A425A">
        <w:rPr>
          <w:rFonts w:ascii="Times New Roman" w:hAnsi="Times New Roman"/>
          <w:sz w:val="24"/>
          <w:szCs w:val="24"/>
        </w:rPr>
        <w:t>, когда к ресурсу одновременно обращаются за чтением и записью.</w:t>
      </w:r>
      <w:r w:rsidR="00E96C9D" w:rsidRPr="003A425A">
        <w:rPr>
          <w:rFonts w:ascii="Times New Roman" w:hAnsi="Times New Roman"/>
          <w:sz w:val="24"/>
          <w:szCs w:val="24"/>
        </w:rPr>
        <w:t xml:space="preserve"> </w:t>
      </w:r>
      <w:r w:rsidRPr="003A425A">
        <w:rPr>
          <w:rFonts w:ascii="Times New Roman" w:hAnsi="Times New Roman"/>
          <w:sz w:val="24"/>
          <w:szCs w:val="24"/>
        </w:rPr>
        <w:t>Данный класс применим в том случае, когда вы хотите, чтобы много потоков могли обращаться для чтения к некоторому ресурсу, но если кто-то захочет записать в него что-то, то все остальные должны быть заблокированы.</w:t>
      </w:r>
      <w:r w:rsidR="00E96C9D" w:rsidRPr="003A425A">
        <w:rPr>
          <w:rFonts w:ascii="Times New Roman" w:hAnsi="Times New Roman"/>
          <w:sz w:val="24"/>
          <w:szCs w:val="24"/>
        </w:rPr>
        <w:t xml:space="preserve"> </w:t>
      </w:r>
      <w:r w:rsidRPr="003A425A">
        <w:rPr>
          <w:rFonts w:ascii="Times New Roman" w:hAnsi="Times New Roman"/>
          <w:sz w:val="24"/>
          <w:szCs w:val="24"/>
        </w:rPr>
        <w:t>Данный класс является конкурентом мьютекса и полезен, когда существует</w:t>
      </w:r>
      <w:r w:rsidR="00E96C9D" w:rsidRPr="003A425A">
        <w:rPr>
          <w:rFonts w:ascii="Times New Roman" w:hAnsi="Times New Roman"/>
          <w:sz w:val="24"/>
          <w:szCs w:val="24"/>
        </w:rPr>
        <w:t xml:space="preserve"> много одновременных считываний</w:t>
      </w:r>
      <w:r w:rsidRPr="003A425A">
        <w:rPr>
          <w:rFonts w:ascii="Times New Roman" w:hAnsi="Times New Roman"/>
          <w:sz w:val="24"/>
          <w:szCs w:val="24"/>
        </w:rPr>
        <w:t xml:space="preserve"> и запис</w:t>
      </w:r>
      <w:r w:rsidR="00E96C9D" w:rsidRPr="003A425A">
        <w:rPr>
          <w:rFonts w:ascii="Times New Roman" w:hAnsi="Times New Roman"/>
          <w:sz w:val="24"/>
          <w:szCs w:val="24"/>
        </w:rPr>
        <w:t>ей, которые случаются непери</w:t>
      </w:r>
      <w:r w:rsidRPr="003A425A">
        <w:rPr>
          <w:rFonts w:ascii="Times New Roman" w:hAnsi="Times New Roman"/>
          <w:sz w:val="24"/>
          <w:szCs w:val="24"/>
        </w:rPr>
        <w:t>одически.</w:t>
      </w:r>
      <w:r w:rsidR="00E96C9D" w:rsidRPr="003A425A">
        <w:rPr>
          <w:rFonts w:ascii="Times New Roman" w:hAnsi="Times New Roman"/>
          <w:sz w:val="24"/>
          <w:szCs w:val="24"/>
        </w:rPr>
        <w:t xml:space="preserve"> </w:t>
      </w:r>
      <w:r w:rsidRPr="003A425A">
        <w:rPr>
          <w:rFonts w:ascii="Times New Roman" w:hAnsi="Times New Roman"/>
          <w:sz w:val="24"/>
          <w:szCs w:val="24"/>
        </w:rPr>
        <w:t>Также блокировка для чтения не случится, если в настоящее время ожидает своей очереди некоторая запись.</w:t>
      </w:r>
      <w:r w:rsidR="00E96C9D" w:rsidRPr="003A425A">
        <w:rPr>
          <w:rFonts w:ascii="Times New Roman" w:hAnsi="Times New Roman"/>
          <w:sz w:val="24"/>
          <w:szCs w:val="24"/>
        </w:rPr>
        <w:t xml:space="preserve"> </w:t>
      </w:r>
      <w:r w:rsidRPr="003A425A">
        <w:rPr>
          <w:rFonts w:ascii="Times New Roman" w:hAnsi="Times New Roman"/>
          <w:i/>
          <w:color w:val="FF0000"/>
          <w:sz w:val="24"/>
          <w:szCs w:val="24"/>
        </w:rPr>
        <w:t>Также там далее идёт речь о некоторой рекурсии, но этого пока я не понял.</w:t>
      </w:r>
    </w:p>
    <w:p w:rsidR="00E96C9D" w:rsidRPr="003A425A" w:rsidRDefault="00E96C9D" w:rsidP="00E96C9D">
      <w:pPr>
        <w:pStyle w:val="4"/>
      </w:pPr>
      <w:bookmarkStart w:id="202" w:name="_Toc382058315"/>
      <w:r w:rsidRPr="003A425A">
        <w:rPr>
          <w:rFonts w:ascii="Times New Roman" w:hAnsi="Times New Roman"/>
          <w:sz w:val="24"/>
          <w:szCs w:val="24"/>
        </w:rPr>
        <w:t>QReadLocker</w:t>
      </w:r>
      <w:bookmarkEnd w:id="202"/>
    </w:p>
    <w:p w:rsidR="00090D8A" w:rsidRPr="003A425A" w:rsidRDefault="00953454" w:rsidP="00090D8A">
      <w:pPr>
        <w:jc w:val="both"/>
        <w:rPr>
          <w:rFonts w:ascii="Times New Roman" w:hAnsi="Times New Roman"/>
          <w:sz w:val="24"/>
          <w:szCs w:val="24"/>
        </w:rPr>
      </w:pPr>
      <w:hyperlink r:id="rId313" w:anchor="details" w:history="1">
        <w:r w:rsidR="00090D8A" w:rsidRPr="003A425A">
          <w:rPr>
            <w:rStyle w:val="a3"/>
            <w:rFonts w:ascii="Times New Roman" w:hAnsi="Times New Roman"/>
            <w:sz w:val="24"/>
            <w:szCs w:val="24"/>
          </w:rPr>
          <w:t>http://qt-project.org/doc/qt-5.1/qtcore/qreadlocker.html#details</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класс QReadLocker является удобным классом для упрощения блокировки и разблокировки при доступе для чтения. Действует также, как и </w:t>
      </w:r>
      <w:r w:rsidRPr="003A425A">
        <w:rPr>
          <w:rFonts w:ascii="Times New Roman" w:hAnsi="Times New Roman"/>
          <w:sz w:val="24"/>
          <w:szCs w:val="24"/>
          <w:lang w:val="en-US"/>
        </w:rPr>
        <w:t>QMutexLocker</w:t>
      </w:r>
      <w:r w:rsidRPr="003A425A">
        <w:rPr>
          <w:rFonts w:ascii="Times New Roman" w:hAnsi="Times New Roman"/>
          <w:sz w:val="24"/>
          <w:szCs w:val="24"/>
        </w:rPr>
        <w:t>.</w:t>
      </w:r>
    </w:p>
    <w:p w:rsidR="00E96C9D" w:rsidRPr="003A425A" w:rsidRDefault="00E96C9D" w:rsidP="00E96C9D">
      <w:pPr>
        <w:pStyle w:val="4"/>
        <w:rPr>
          <w:color w:val="auto"/>
        </w:rPr>
      </w:pPr>
      <w:bookmarkStart w:id="203" w:name="_Toc382058316"/>
      <w:r w:rsidRPr="003A425A">
        <w:rPr>
          <w:rFonts w:ascii="Times New Roman" w:hAnsi="Times New Roman"/>
          <w:color w:val="auto"/>
          <w:sz w:val="24"/>
          <w:szCs w:val="24"/>
        </w:rPr>
        <w:t>QWriteLocke</w:t>
      </w:r>
      <w:r w:rsidRPr="003A425A">
        <w:rPr>
          <w:rFonts w:ascii="Times New Roman" w:hAnsi="Times New Roman"/>
          <w:color w:val="auto"/>
          <w:sz w:val="24"/>
          <w:szCs w:val="24"/>
          <w:lang w:val="en-US"/>
        </w:rPr>
        <w:t>r</w:t>
      </w:r>
      <w:bookmarkEnd w:id="203"/>
    </w:p>
    <w:p w:rsidR="00090D8A" w:rsidRPr="003A425A" w:rsidRDefault="00953454" w:rsidP="00090D8A">
      <w:pPr>
        <w:jc w:val="both"/>
        <w:rPr>
          <w:rFonts w:ascii="Times New Roman" w:hAnsi="Times New Roman"/>
          <w:sz w:val="24"/>
          <w:szCs w:val="24"/>
        </w:rPr>
      </w:pPr>
      <w:hyperlink r:id="rId314" w:anchor="details" w:history="1">
        <w:r w:rsidR="00090D8A" w:rsidRPr="003A425A">
          <w:rPr>
            <w:rStyle w:val="a3"/>
            <w:rFonts w:ascii="Times New Roman" w:hAnsi="Times New Roman"/>
            <w:sz w:val="24"/>
            <w:szCs w:val="24"/>
            <w:lang w:val="en-US"/>
          </w:rPr>
          <w:t>http</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qt</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project</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org</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doc</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qt</w:t>
        </w:r>
        <w:r w:rsidR="00090D8A" w:rsidRPr="003A425A">
          <w:rPr>
            <w:rStyle w:val="a3"/>
            <w:rFonts w:ascii="Times New Roman" w:hAnsi="Times New Roman"/>
            <w:sz w:val="24"/>
            <w:szCs w:val="24"/>
          </w:rPr>
          <w:t>-5.1/</w:t>
        </w:r>
        <w:r w:rsidR="00090D8A" w:rsidRPr="003A425A">
          <w:rPr>
            <w:rStyle w:val="a3"/>
            <w:rFonts w:ascii="Times New Roman" w:hAnsi="Times New Roman"/>
            <w:sz w:val="24"/>
            <w:szCs w:val="24"/>
            <w:lang w:val="en-US"/>
          </w:rPr>
          <w:t>qtcore</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qwritelocker</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html</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details</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класс QWriteLocke</w:t>
      </w:r>
      <w:r w:rsidR="00E96C9D" w:rsidRPr="003A425A">
        <w:rPr>
          <w:rFonts w:ascii="Times New Roman" w:hAnsi="Times New Roman"/>
          <w:sz w:val="24"/>
          <w:szCs w:val="24"/>
          <w:lang w:val="en-US"/>
        </w:rPr>
        <w:t>r</w:t>
      </w:r>
      <w:r w:rsidRPr="003A425A">
        <w:rPr>
          <w:rFonts w:ascii="Times New Roman" w:hAnsi="Times New Roman"/>
          <w:sz w:val="24"/>
          <w:szCs w:val="24"/>
        </w:rPr>
        <w:t xml:space="preserve"> является тем же самым, что и QReadLocker, но только для записи.</w:t>
      </w:r>
    </w:p>
    <w:p w:rsidR="00E96C9D" w:rsidRPr="003A425A" w:rsidRDefault="00E96C9D" w:rsidP="006C2092">
      <w:pPr>
        <w:pStyle w:val="4"/>
        <w:rPr>
          <w:color w:val="FF0000"/>
        </w:rPr>
      </w:pPr>
      <w:bookmarkStart w:id="204" w:name="_Toc382058317"/>
      <w:r w:rsidRPr="003A425A">
        <w:rPr>
          <w:rFonts w:ascii="Times New Roman" w:hAnsi="Times New Roman"/>
          <w:color w:val="FF0000"/>
          <w:sz w:val="24"/>
          <w:szCs w:val="24"/>
          <w:lang w:val="en-US"/>
        </w:rPr>
        <w:t>QRunnable</w:t>
      </w:r>
      <w:bookmarkEnd w:id="204"/>
    </w:p>
    <w:p w:rsidR="00090D8A" w:rsidRPr="003A425A" w:rsidRDefault="00953454" w:rsidP="00090D8A">
      <w:pPr>
        <w:jc w:val="both"/>
        <w:rPr>
          <w:rFonts w:ascii="Times New Roman" w:hAnsi="Times New Roman"/>
          <w:sz w:val="24"/>
          <w:szCs w:val="24"/>
        </w:rPr>
      </w:pPr>
      <w:hyperlink r:id="rId315" w:history="1">
        <w:r w:rsidR="00090D8A" w:rsidRPr="003A425A">
          <w:rPr>
            <w:rStyle w:val="a3"/>
            <w:rFonts w:ascii="Times New Roman" w:hAnsi="Times New Roman"/>
            <w:sz w:val="24"/>
            <w:szCs w:val="24"/>
            <w:lang w:val="en-US"/>
          </w:rPr>
          <w:t>http</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qt</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project</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org</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doc</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qt</w:t>
        </w:r>
        <w:r w:rsidR="00090D8A" w:rsidRPr="003A425A">
          <w:rPr>
            <w:rStyle w:val="a3"/>
            <w:rFonts w:ascii="Times New Roman" w:hAnsi="Times New Roman"/>
            <w:sz w:val="24"/>
            <w:szCs w:val="24"/>
          </w:rPr>
          <w:t>-5.1/</w:t>
        </w:r>
        <w:r w:rsidR="00090D8A" w:rsidRPr="003A425A">
          <w:rPr>
            <w:rStyle w:val="a3"/>
            <w:rFonts w:ascii="Times New Roman" w:hAnsi="Times New Roman"/>
            <w:sz w:val="24"/>
            <w:szCs w:val="24"/>
            <w:lang w:val="en-US"/>
          </w:rPr>
          <w:t>qtcore</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qrunnable</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html</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lastRenderedPageBreak/>
        <w:t xml:space="preserve">класс </w:t>
      </w:r>
      <w:r w:rsidRPr="003A425A">
        <w:rPr>
          <w:rFonts w:ascii="Times New Roman" w:hAnsi="Times New Roman"/>
          <w:sz w:val="24"/>
          <w:szCs w:val="24"/>
          <w:lang w:val="en-US"/>
        </w:rPr>
        <w:t>QRunnable</w:t>
      </w:r>
      <w:r w:rsidRPr="003A425A">
        <w:rPr>
          <w:rFonts w:ascii="Times New Roman" w:hAnsi="Times New Roman"/>
          <w:sz w:val="24"/>
          <w:szCs w:val="24"/>
          <w:lang w:val="be-BY"/>
        </w:rPr>
        <w:t xml:space="preserve"> является базовым классом для всех работоспособных объект</w:t>
      </w:r>
      <w:r w:rsidRPr="003A425A">
        <w:rPr>
          <w:rFonts w:ascii="Times New Roman" w:hAnsi="Times New Roman"/>
          <w:sz w:val="24"/>
          <w:szCs w:val="24"/>
        </w:rPr>
        <w:t xml:space="preserve">ов. Это интерфейс, который представляет задачу или кусок кода, который следует выполнить, который находится в функции </w:t>
      </w:r>
      <w:r w:rsidRPr="003A425A">
        <w:rPr>
          <w:rFonts w:ascii="Times New Roman" w:hAnsi="Times New Roman"/>
          <w:sz w:val="24"/>
          <w:szCs w:val="24"/>
          <w:lang w:val="en-US"/>
        </w:rPr>
        <w:t>run</w:t>
      </w:r>
      <w:r w:rsidRPr="003A425A">
        <w:rPr>
          <w:rFonts w:ascii="Times New Roman" w:hAnsi="Times New Roman"/>
          <w:sz w:val="24"/>
          <w:szCs w:val="24"/>
        </w:rPr>
        <w:t>()</w:t>
      </w:r>
      <w:r w:rsidRPr="003A425A">
        <w:rPr>
          <w:rFonts w:ascii="Times New Roman" w:hAnsi="Times New Roman"/>
          <w:sz w:val="24"/>
          <w:szCs w:val="24"/>
          <w:lang w:val="be-BY"/>
        </w:rPr>
        <w:t>.</w:t>
      </w:r>
      <w:r w:rsidR="006C2092" w:rsidRPr="003A425A">
        <w:rPr>
          <w:rFonts w:ascii="Times New Roman" w:hAnsi="Times New Roman"/>
          <w:sz w:val="24"/>
          <w:szCs w:val="24"/>
        </w:rPr>
        <w:t xml:space="preserve"> </w:t>
      </w:r>
      <w:r w:rsidRPr="003A425A">
        <w:rPr>
          <w:rFonts w:ascii="Times New Roman" w:hAnsi="Times New Roman"/>
          <w:sz w:val="24"/>
          <w:szCs w:val="24"/>
        </w:rPr>
        <w:t xml:space="preserve">Вы можете использовать класс </w:t>
      </w:r>
      <w:r w:rsidRPr="003A425A">
        <w:rPr>
          <w:rFonts w:ascii="Times New Roman" w:hAnsi="Times New Roman"/>
          <w:sz w:val="24"/>
          <w:szCs w:val="24"/>
          <w:lang w:val="en-US"/>
        </w:rPr>
        <w:t>QThreadPool</w:t>
      </w:r>
      <w:r w:rsidRPr="003A425A">
        <w:rPr>
          <w:rFonts w:ascii="Times New Roman" w:hAnsi="Times New Roman"/>
          <w:sz w:val="24"/>
          <w:szCs w:val="24"/>
          <w:lang w:val="be-BY"/>
        </w:rPr>
        <w:t xml:space="preserve"> </w:t>
      </w:r>
      <w:r w:rsidRPr="003A425A">
        <w:rPr>
          <w:rFonts w:ascii="Times New Roman" w:hAnsi="Times New Roman"/>
          <w:sz w:val="24"/>
          <w:szCs w:val="24"/>
        </w:rPr>
        <w:t xml:space="preserve">для выполнения данного кода в отдельном потоке. Последний класс удаляет </w:t>
      </w:r>
      <w:r w:rsidRPr="003A425A">
        <w:rPr>
          <w:rFonts w:ascii="Times New Roman" w:hAnsi="Times New Roman"/>
          <w:sz w:val="24"/>
          <w:szCs w:val="24"/>
          <w:lang w:val="en-US"/>
        </w:rPr>
        <w:t>QRannable</w:t>
      </w:r>
      <w:r w:rsidRPr="003A425A">
        <w:rPr>
          <w:rFonts w:ascii="Times New Roman" w:hAnsi="Times New Roman"/>
          <w:sz w:val="24"/>
          <w:szCs w:val="24"/>
          <w:lang w:val="be-BY"/>
        </w:rPr>
        <w:t xml:space="preserve"> </w:t>
      </w:r>
      <w:r w:rsidRPr="003A425A">
        <w:rPr>
          <w:rFonts w:ascii="Times New Roman" w:hAnsi="Times New Roman"/>
          <w:sz w:val="24"/>
          <w:szCs w:val="24"/>
        </w:rPr>
        <w:t xml:space="preserve">автоматичекски, если </w:t>
      </w:r>
      <w:r w:rsidRPr="003A425A">
        <w:rPr>
          <w:rFonts w:ascii="Times New Roman" w:hAnsi="Times New Roman"/>
          <w:sz w:val="24"/>
          <w:szCs w:val="24"/>
          <w:lang w:val="en-US"/>
        </w:rPr>
        <w:t>autoDelete</w:t>
      </w:r>
      <w:r w:rsidRPr="003A425A">
        <w:rPr>
          <w:rFonts w:ascii="Times New Roman" w:hAnsi="Times New Roman"/>
          <w:sz w:val="24"/>
          <w:szCs w:val="24"/>
        </w:rPr>
        <w:t>()</w:t>
      </w:r>
      <w:r w:rsidRPr="003A425A">
        <w:rPr>
          <w:rFonts w:ascii="Times New Roman" w:hAnsi="Times New Roman"/>
          <w:sz w:val="24"/>
          <w:szCs w:val="24"/>
          <w:lang w:val="be-BY"/>
        </w:rPr>
        <w:t xml:space="preserve"> возвр</w:t>
      </w:r>
      <w:r w:rsidRPr="003A425A">
        <w:rPr>
          <w:rFonts w:ascii="Times New Roman" w:hAnsi="Times New Roman"/>
          <w:sz w:val="24"/>
          <w:szCs w:val="24"/>
        </w:rPr>
        <w:t xml:space="preserve">ащает правду (при завершении последнего потока данный объект будет удалён). Также последний поддерживает выполнение </w:t>
      </w:r>
      <w:r w:rsidRPr="003A425A">
        <w:rPr>
          <w:rFonts w:ascii="Times New Roman" w:hAnsi="Times New Roman"/>
          <w:sz w:val="24"/>
          <w:szCs w:val="24"/>
          <w:lang w:val="en-US"/>
        </w:rPr>
        <w:t>QRannable</w:t>
      </w:r>
      <w:r w:rsidRPr="003A425A">
        <w:rPr>
          <w:rFonts w:ascii="Times New Roman" w:hAnsi="Times New Roman"/>
          <w:sz w:val="24"/>
          <w:szCs w:val="24"/>
          <w:lang w:val="be-BY"/>
        </w:rPr>
        <w:t xml:space="preserve"> </w:t>
      </w:r>
      <w:r w:rsidRPr="003A425A">
        <w:rPr>
          <w:rFonts w:ascii="Times New Roman" w:hAnsi="Times New Roman"/>
          <w:sz w:val="24"/>
          <w:szCs w:val="24"/>
        </w:rPr>
        <w:t xml:space="preserve">несколько раз. </w:t>
      </w:r>
      <w:r w:rsidRPr="003A425A">
        <w:rPr>
          <w:rFonts w:ascii="Times New Roman" w:hAnsi="Times New Roman"/>
          <w:i/>
          <w:sz w:val="24"/>
          <w:szCs w:val="24"/>
        </w:rPr>
        <w:t xml:space="preserve">Как это сделать, показано в данной части. </w:t>
      </w:r>
      <w:r w:rsidRPr="003A425A">
        <w:rPr>
          <w:rFonts w:ascii="Times New Roman" w:hAnsi="Times New Roman"/>
          <w:sz w:val="24"/>
          <w:szCs w:val="24"/>
        </w:rPr>
        <w:t xml:space="preserve">Вызов несколько раз </w:t>
      </w:r>
      <w:r w:rsidRPr="003A425A">
        <w:rPr>
          <w:rFonts w:ascii="Times New Roman" w:hAnsi="Times New Roman"/>
          <w:sz w:val="24"/>
          <w:szCs w:val="24"/>
          <w:lang w:val="en-US"/>
        </w:rPr>
        <w:t>QThreadPool</w:t>
      </w:r>
      <w:r w:rsidRPr="003A425A">
        <w:rPr>
          <w:rFonts w:ascii="Times New Roman" w:hAnsi="Times New Roman"/>
          <w:sz w:val="24"/>
          <w:szCs w:val="24"/>
        </w:rPr>
        <w:t>::</w:t>
      </w:r>
      <w:r w:rsidRPr="003A425A">
        <w:rPr>
          <w:rFonts w:ascii="Times New Roman" w:hAnsi="Times New Roman"/>
          <w:sz w:val="24"/>
          <w:szCs w:val="24"/>
          <w:lang w:val="en-US"/>
        </w:rPr>
        <w:t>start</w:t>
      </w:r>
      <w:r w:rsidRPr="003A425A">
        <w:rPr>
          <w:rFonts w:ascii="Times New Roman" w:hAnsi="Times New Roman"/>
          <w:sz w:val="24"/>
          <w:szCs w:val="24"/>
        </w:rPr>
        <w:t>()</w:t>
      </w:r>
      <w:r w:rsidRPr="003A425A">
        <w:rPr>
          <w:rFonts w:ascii="Times New Roman" w:hAnsi="Times New Roman"/>
          <w:sz w:val="24"/>
          <w:szCs w:val="24"/>
          <w:lang w:val="be-BY"/>
        </w:rPr>
        <w:t xml:space="preserve"> с </w:t>
      </w:r>
      <w:r w:rsidRPr="003A425A">
        <w:rPr>
          <w:rFonts w:ascii="Times New Roman" w:hAnsi="Times New Roman"/>
          <w:sz w:val="24"/>
          <w:szCs w:val="24"/>
        </w:rPr>
        <w:t xml:space="preserve">одними и тем же </w:t>
      </w:r>
      <w:r w:rsidRPr="003A425A">
        <w:rPr>
          <w:rFonts w:ascii="Times New Roman" w:hAnsi="Times New Roman"/>
          <w:sz w:val="24"/>
          <w:szCs w:val="24"/>
          <w:lang w:val="en-US"/>
        </w:rPr>
        <w:t>QRannable</w:t>
      </w:r>
      <w:r w:rsidRPr="003A425A">
        <w:rPr>
          <w:rFonts w:ascii="Times New Roman" w:hAnsi="Times New Roman"/>
          <w:sz w:val="24"/>
          <w:szCs w:val="24"/>
          <w:lang w:val="be-BY"/>
        </w:rPr>
        <w:t xml:space="preserve"> </w:t>
      </w:r>
      <w:r w:rsidRPr="003A425A">
        <w:rPr>
          <w:rFonts w:ascii="Times New Roman" w:hAnsi="Times New Roman"/>
          <w:sz w:val="24"/>
          <w:szCs w:val="24"/>
        </w:rPr>
        <w:t xml:space="preserve">не рекомендуется, так как это может вызвать условие гонки. </w:t>
      </w:r>
      <w:r w:rsidRPr="003A425A">
        <w:rPr>
          <w:rFonts w:ascii="Times New Roman" w:hAnsi="Times New Roman"/>
          <w:i/>
          <w:color w:val="FF0000"/>
          <w:sz w:val="24"/>
          <w:szCs w:val="24"/>
        </w:rPr>
        <w:t>Что такое условие гонки?</w:t>
      </w:r>
    </w:p>
    <w:p w:rsidR="006C2092" w:rsidRPr="003A425A" w:rsidRDefault="006C2092" w:rsidP="006C2092">
      <w:pPr>
        <w:pStyle w:val="4"/>
        <w:rPr>
          <w:color w:val="FF0000"/>
        </w:rPr>
      </w:pPr>
      <w:bookmarkStart w:id="205" w:name="_Toc382058318"/>
      <w:r w:rsidRPr="003A425A">
        <w:rPr>
          <w:rFonts w:ascii="Times New Roman" w:hAnsi="Times New Roman"/>
          <w:color w:val="FF0000"/>
          <w:sz w:val="24"/>
          <w:szCs w:val="24"/>
          <w:lang w:val="en-US"/>
        </w:rPr>
        <w:t>QThreadPool</w:t>
      </w:r>
      <w:bookmarkEnd w:id="205"/>
    </w:p>
    <w:p w:rsidR="00090D8A" w:rsidRPr="003A425A" w:rsidRDefault="00953454" w:rsidP="00090D8A">
      <w:pPr>
        <w:jc w:val="both"/>
        <w:rPr>
          <w:rFonts w:ascii="Times New Roman" w:hAnsi="Times New Roman"/>
          <w:sz w:val="24"/>
          <w:szCs w:val="24"/>
        </w:rPr>
      </w:pPr>
      <w:hyperlink r:id="rId316" w:history="1">
        <w:r w:rsidR="00090D8A" w:rsidRPr="003A425A">
          <w:rPr>
            <w:rStyle w:val="a3"/>
            <w:rFonts w:ascii="Times New Roman" w:hAnsi="Times New Roman"/>
            <w:sz w:val="24"/>
            <w:szCs w:val="24"/>
            <w:lang w:val="en-US"/>
          </w:rPr>
          <w:t>http</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qt</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project</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org</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doc</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qt</w:t>
        </w:r>
        <w:r w:rsidR="00090D8A" w:rsidRPr="003A425A">
          <w:rPr>
            <w:rStyle w:val="a3"/>
            <w:rFonts w:ascii="Times New Roman" w:hAnsi="Times New Roman"/>
            <w:sz w:val="24"/>
            <w:szCs w:val="24"/>
          </w:rPr>
          <w:t>-5.1/</w:t>
        </w:r>
        <w:r w:rsidR="00090D8A" w:rsidRPr="003A425A">
          <w:rPr>
            <w:rStyle w:val="a3"/>
            <w:rFonts w:ascii="Times New Roman" w:hAnsi="Times New Roman"/>
            <w:sz w:val="24"/>
            <w:szCs w:val="24"/>
            <w:lang w:val="en-US"/>
          </w:rPr>
          <w:t>qtcore</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qthreadpool</w:t>
        </w:r>
        <w:r w:rsidR="00090D8A" w:rsidRPr="003A425A">
          <w:rPr>
            <w:rStyle w:val="a3"/>
            <w:rFonts w:ascii="Times New Roman" w:hAnsi="Times New Roman"/>
            <w:sz w:val="24"/>
            <w:szCs w:val="24"/>
          </w:rPr>
          <w:t>.</w:t>
        </w:r>
        <w:r w:rsidR="00090D8A" w:rsidRPr="003A425A">
          <w:rPr>
            <w:rStyle w:val="a3"/>
            <w:rFonts w:ascii="Times New Roman" w:hAnsi="Times New Roman"/>
            <w:sz w:val="24"/>
            <w:szCs w:val="24"/>
            <w:lang w:val="en-US"/>
          </w:rPr>
          <w:t>html</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QThreadPool</w:t>
      </w:r>
      <w:r w:rsidRPr="003A425A">
        <w:rPr>
          <w:rFonts w:ascii="Times New Roman" w:hAnsi="Times New Roman"/>
          <w:sz w:val="24"/>
          <w:szCs w:val="24"/>
          <w:lang w:val="be-BY"/>
        </w:rPr>
        <w:t xml:space="preserve"> управляет набором </w:t>
      </w:r>
      <w:r w:rsidRPr="003A425A">
        <w:rPr>
          <w:rFonts w:ascii="Times New Roman" w:hAnsi="Times New Roman"/>
          <w:sz w:val="24"/>
          <w:szCs w:val="24"/>
          <w:lang w:val="en-US"/>
        </w:rPr>
        <w:t>QThreads</w:t>
      </w:r>
      <w:r w:rsidRPr="003A425A">
        <w:rPr>
          <w:rFonts w:ascii="Times New Roman" w:hAnsi="Times New Roman"/>
          <w:sz w:val="24"/>
          <w:szCs w:val="24"/>
        </w:rPr>
        <w:t>. Он позволяет</w:t>
      </w:r>
      <w:r w:rsidRPr="003A425A">
        <w:rPr>
          <w:rFonts w:ascii="Times New Roman" w:hAnsi="Times New Roman"/>
          <w:sz w:val="24"/>
          <w:szCs w:val="24"/>
          <w:lang w:val="be-BY"/>
        </w:rPr>
        <w:t xml:space="preserve"> </w:t>
      </w:r>
      <w:r w:rsidRPr="003A425A">
        <w:rPr>
          <w:rFonts w:ascii="Times New Roman" w:hAnsi="Times New Roman"/>
          <w:sz w:val="24"/>
          <w:szCs w:val="24"/>
        </w:rPr>
        <w:t xml:space="preserve">уменьшить затраты на создание потоков в программах, которые используют потоки. Каждое приложение </w:t>
      </w:r>
      <w:r w:rsidRPr="003A425A">
        <w:rPr>
          <w:rFonts w:ascii="Times New Roman" w:hAnsi="Times New Roman"/>
          <w:sz w:val="24"/>
          <w:szCs w:val="24"/>
          <w:lang w:val="en-US"/>
        </w:rPr>
        <w:t>qt</w:t>
      </w:r>
      <w:r w:rsidRPr="003A425A">
        <w:rPr>
          <w:rFonts w:ascii="Times New Roman" w:hAnsi="Times New Roman"/>
          <w:sz w:val="24"/>
          <w:szCs w:val="24"/>
        </w:rPr>
        <w:t xml:space="preserve"> имеет один </w:t>
      </w:r>
      <w:r w:rsidR="0005055E" w:rsidRPr="003A425A">
        <w:rPr>
          <w:rFonts w:ascii="Times New Roman" w:hAnsi="Times New Roman"/>
          <w:sz w:val="24"/>
          <w:szCs w:val="24"/>
        </w:rPr>
        <w:t>г</w:t>
      </w:r>
      <w:r w:rsidRPr="003A425A">
        <w:rPr>
          <w:rFonts w:ascii="Times New Roman" w:hAnsi="Times New Roman"/>
          <w:sz w:val="24"/>
          <w:szCs w:val="24"/>
        </w:rPr>
        <w:t xml:space="preserve">лобальный объект данного класса, который может быть вызван при помощи вызова </w:t>
      </w:r>
      <w:r w:rsidRPr="003A425A">
        <w:rPr>
          <w:rFonts w:ascii="Times New Roman" w:hAnsi="Times New Roman"/>
          <w:sz w:val="24"/>
          <w:szCs w:val="24"/>
          <w:lang w:val="en-US"/>
        </w:rPr>
        <w:t>globalInstance</w:t>
      </w:r>
      <w:r w:rsidRPr="003A425A">
        <w:rPr>
          <w:rFonts w:ascii="Times New Roman" w:hAnsi="Times New Roman"/>
          <w:sz w:val="24"/>
          <w:szCs w:val="24"/>
        </w:rPr>
        <w:t>()</w:t>
      </w:r>
      <w:r w:rsidRPr="003A425A">
        <w:rPr>
          <w:rFonts w:ascii="Times New Roman" w:hAnsi="Times New Roman"/>
          <w:sz w:val="24"/>
          <w:szCs w:val="24"/>
          <w:lang w:val="be-BY"/>
        </w:rPr>
        <w:t>.</w:t>
      </w:r>
      <w:r w:rsidR="0005055E" w:rsidRPr="003A425A">
        <w:rPr>
          <w:rFonts w:ascii="Times New Roman" w:hAnsi="Times New Roman"/>
          <w:sz w:val="24"/>
          <w:szCs w:val="24"/>
          <w:lang w:val="be-BY"/>
        </w:rPr>
        <w:t xml:space="preserve"> </w:t>
      </w:r>
      <w:r w:rsidRPr="003A425A">
        <w:rPr>
          <w:rFonts w:ascii="Times New Roman" w:hAnsi="Times New Roman"/>
          <w:sz w:val="24"/>
          <w:szCs w:val="24"/>
          <w:lang w:val="be-BY"/>
        </w:rPr>
        <w:t xml:space="preserve">Для использования одного из потоков пула нужно создать подкласс </w:t>
      </w:r>
      <w:r w:rsidRPr="003A425A">
        <w:rPr>
          <w:rFonts w:ascii="Times New Roman" w:hAnsi="Times New Roman"/>
          <w:sz w:val="24"/>
          <w:szCs w:val="24"/>
          <w:lang w:val="en-US"/>
        </w:rPr>
        <w:t>QRunnable</w:t>
      </w:r>
      <w:r w:rsidRPr="003A425A">
        <w:rPr>
          <w:rFonts w:ascii="Times New Roman" w:hAnsi="Times New Roman"/>
          <w:sz w:val="24"/>
          <w:szCs w:val="24"/>
          <w:lang w:val="be-BY"/>
        </w:rPr>
        <w:t xml:space="preserve"> </w:t>
      </w:r>
      <w:r w:rsidRPr="003A425A">
        <w:rPr>
          <w:rFonts w:ascii="Times New Roman" w:hAnsi="Times New Roman"/>
          <w:sz w:val="24"/>
          <w:szCs w:val="24"/>
        </w:rPr>
        <w:t xml:space="preserve">и переопределить виртуальную функцию </w:t>
      </w:r>
      <w:r w:rsidRPr="003A425A">
        <w:rPr>
          <w:rFonts w:ascii="Times New Roman" w:hAnsi="Times New Roman"/>
          <w:sz w:val="24"/>
          <w:szCs w:val="24"/>
          <w:lang w:val="en-US"/>
        </w:rPr>
        <w:t>run</w:t>
      </w:r>
      <w:r w:rsidRPr="003A425A">
        <w:rPr>
          <w:rFonts w:ascii="Times New Roman" w:hAnsi="Times New Roman"/>
          <w:sz w:val="24"/>
          <w:szCs w:val="24"/>
        </w:rPr>
        <w:t>(). Затем создать объект этого класса и передать его в пул, после чего вызвать функцию начала из пула.</w:t>
      </w:r>
      <w:r w:rsidR="0005055E" w:rsidRPr="003A425A">
        <w:rPr>
          <w:rFonts w:ascii="Times New Roman" w:hAnsi="Times New Roman"/>
          <w:sz w:val="24"/>
          <w:szCs w:val="24"/>
        </w:rPr>
        <w:t xml:space="preserve"> </w:t>
      </w:r>
      <w:r w:rsidRPr="003A425A">
        <w:rPr>
          <w:rFonts w:ascii="Times New Roman" w:hAnsi="Times New Roman"/>
          <w:sz w:val="24"/>
          <w:szCs w:val="24"/>
        </w:rPr>
        <w:t>Да</w:t>
      </w:r>
      <w:r w:rsidR="0005055E" w:rsidRPr="003A425A">
        <w:rPr>
          <w:rFonts w:ascii="Times New Roman" w:hAnsi="Times New Roman"/>
          <w:sz w:val="24"/>
          <w:szCs w:val="24"/>
        </w:rPr>
        <w:t>нный класс удаляет по умолчанию</w:t>
      </w:r>
      <w:r w:rsidRPr="003A425A">
        <w:rPr>
          <w:rFonts w:ascii="Times New Roman" w:hAnsi="Times New Roman"/>
          <w:sz w:val="24"/>
          <w:szCs w:val="24"/>
        </w:rPr>
        <w:t xml:space="preserve"> </w:t>
      </w:r>
      <w:r w:rsidRPr="003A425A">
        <w:rPr>
          <w:rFonts w:ascii="Times New Roman" w:hAnsi="Times New Roman"/>
          <w:sz w:val="24"/>
          <w:szCs w:val="24"/>
          <w:lang w:val="en-US"/>
        </w:rPr>
        <w:t>QRunnable</w:t>
      </w:r>
      <w:r w:rsidRPr="003A425A">
        <w:rPr>
          <w:rFonts w:ascii="Times New Roman" w:hAnsi="Times New Roman"/>
          <w:sz w:val="24"/>
          <w:szCs w:val="24"/>
        </w:rPr>
        <w:t xml:space="preserve">. А ранее указанный флаг позволяет это предотвратить. Также можно выполнять один и тот же </w:t>
      </w:r>
      <w:r w:rsidRPr="003A425A">
        <w:rPr>
          <w:rFonts w:ascii="Times New Roman" w:hAnsi="Times New Roman"/>
          <w:sz w:val="24"/>
          <w:szCs w:val="24"/>
          <w:lang w:val="en-US"/>
        </w:rPr>
        <w:t>QRunnable</w:t>
      </w:r>
      <w:r w:rsidRPr="003A425A">
        <w:rPr>
          <w:rFonts w:ascii="Times New Roman" w:hAnsi="Times New Roman"/>
          <w:sz w:val="24"/>
          <w:szCs w:val="24"/>
        </w:rPr>
        <w:t xml:space="preserve"> много раз (</w:t>
      </w:r>
      <w:r w:rsidRPr="003A425A">
        <w:rPr>
          <w:rFonts w:ascii="Times New Roman" w:hAnsi="Times New Roman"/>
          <w:i/>
          <w:sz w:val="24"/>
          <w:szCs w:val="24"/>
        </w:rPr>
        <w:t>показано, как</w:t>
      </w:r>
      <w:r w:rsidRPr="003A425A">
        <w:rPr>
          <w:rFonts w:ascii="Times New Roman" w:hAnsi="Times New Roman"/>
          <w:sz w:val="24"/>
          <w:szCs w:val="24"/>
        </w:rPr>
        <w:t>). Также если поток не используется некоторое определённое количество времени, то он удаляется. Можно устанавливать данное количество времени. Также можно получать информацию о количестве потоков, а также выделять потоки для некоторых внешних операций.</w:t>
      </w:r>
    </w:p>
    <w:p w:rsidR="00090D8A" w:rsidRPr="003A425A" w:rsidRDefault="00090D8A" w:rsidP="00090D8A">
      <w:pPr>
        <w:jc w:val="both"/>
        <w:rPr>
          <w:rFonts w:ascii="Times New Roman" w:hAnsi="Times New Roman"/>
          <w:color w:val="FFFF00"/>
          <w:sz w:val="24"/>
          <w:szCs w:val="24"/>
          <w:lang w:val="be-BY"/>
        </w:rPr>
      </w:pPr>
      <w:r w:rsidRPr="003A425A">
        <w:rPr>
          <w:rFonts w:ascii="Times New Roman" w:hAnsi="Times New Roman"/>
          <w:color w:val="FFFF00"/>
          <w:sz w:val="24"/>
          <w:szCs w:val="24"/>
        </w:rPr>
        <w:t xml:space="preserve">Это низкоуровневый класс управления потоками. Высокоуровневым классом является </w:t>
      </w:r>
      <w:r w:rsidRPr="003A425A">
        <w:rPr>
          <w:rFonts w:ascii="Times New Roman" w:hAnsi="Times New Roman"/>
          <w:color w:val="FFFF00"/>
          <w:sz w:val="24"/>
          <w:szCs w:val="24"/>
          <w:lang w:val="en-US"/>
        </w:rPr>
        <w:t>Qt</w:t>
      </w:r>
      <w:r w:rsidRPr="003A425A">
        <w:rPr>
          <w:rFonts w:ascii="Times New Roman" w:hAnsi="Times New Roman"/>
          <w:color w:val="FFFF00"/>
          <w:sz w:val="24"/>
          <w:szCs w:val="24"/>
        </w:rPr>
        <w:t xml:space="preserve"> </w:t>
      </w:r>
      <w:r w:rsidRPr="003A425A">
        <w:rPr>
          <w:rFonts w:ascii="Times New Roman" w:hAnsi="Times New Roman"/>
          <w:color w:val="FFFF00"/>
          <w:sz w:val="24"/>
          <w:szCs w:val="24"/>
          <w:lang w:val="en-US"/>
        </w:rPr>
        <w:t>Concurrent</w:t>
      </w:r>
      <w:r w:rsidRPr="003A425A">
        <w:rPr>
          <w:rFonts w:ascii="Times New Roman" w:hAnsi="Times New Roman"/>
          <w:color w:val="FFFF00"/>
          <w:sz w:val="24"/>
          <w:szCs w:val="24"/>
          <w:lang w:val="be-BY"/>
        </w:rPr>
        <w:t>.</w:t>
      </w:r>
    </w:p>
    <w:p w:rsidR="0075510C" w:rsidRPr="003A425A" w:rsidRDefault="0075510C" w:rsidP="0075510C">
      <w:pPr>
        <w:pStyle w:val="4"/>
        <w:rPr>
          <w:color w:val="auto"/>
          <w:lang w:val="be-BY"/>
        </w:rPr>
      </w:pPr>
      <w:bookmarkStart w:id="206" w:name="_Toc382058319"/>
      <w:r w:rsidRPr="003A425A">
        <w:rPr>
          <w:rFonts w:ascii="Times New Roman" w:hAnsi="Times New Roman"/>
          <w:color w:val="auto"/>
          <w:sz w:val="24"/>
          <w:szCs w:val="24"/>
          <w:lang w:val="en-US"/>
        </w:rPr>
        <w:t>QSemaphore</w:t>
      </w:r>
      <w:bookmarkEnd w:id="206"/>
    </w:p>
    <w:p w:rsidR="00090D8A" w:rsidRPr="003A425A" w:rsidRDefault="00953454" w:rsidP="00090D8A">
      <w:pPr>
        <w:jc w:val="both"/>
        <w:rPr>
          <w:rFonts w:ascii="Times New Roman" w:hAnsi="Times New Roman"/>
          <w:sz w:val="24"/>
          <w:szCs w:val="24"/>
          <w:lang w:val="be-BY"/>
        </w:rPr>
      </w:pPr>
      <w:hyperlink r:id="rId317" w:history="1">
        <w:r w:rsidR="00090D8A" w:rsidRPr="003A425A">
          <w:rPr>
            <w:rStyle w:val="a3"/>
            <w:rFonts w:ascii="Times New Roman" w:hAnsi="Times New Roman"/>
            <w:sz w:val="24"/>
            <w:szCs w:val="24"/>
          </w:rPr>
          <w:t>http</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project</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org</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doc</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qt</w:t>
        </w:r>
        <w:r w:rsidR="00090D8A" w:rsidRPr="003A425A">
          <w:rPr>
            <w:rStyle w:val="a3"/>
            <w:rFonts w:ascii="Times New Roman" w:hAnsi="Times New Roman"/>
            <w:sz w:val="24"/>
            <w:szCs w:val="24"/>
            <w:lang w:val="be-BY"/>
          </w:rPr>
          <w:t>-5.1/</w:t>
        </w:r>
        <w:r w:rsidR="00090D8A" w:rsidRPr="003A425A">
          <w:rPr>
            <w:rStyle w:val="a3"/>
            <w:rFonts w:ascii="Times New Roman" w:hAnsi="Times New Roman"/>
            <w:sz w:val="24"/>
            <w:szCs w:val="24"/>
          </w:rPr>
          <w:t>qtcore</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qsemaphore</w:t>
        </w:r>
        <w:r w:rsidR="00090D8A" w:rsidRPr="003A425A">
          <w:rPr>
            <w:rStyle w:val="a3"/>
            <w:rFonts w:ascii="Times New Roman" w:hAnsi="Times New Roman"/>
            <w:sz w:val="24"/>
            <w:szCs w:val="24"/>
            <w:lang w:val="be-BY"/>
          </w:rPr>
          <w:t>.</w:t>
        </w:r>
        <w:r w:rsidR="00090D8A" w:rsidRPr="003A425A">
          <w:rPr>
            <w:rStyle w:val="a3"/>
            <w:rFonts w:ascii="Times New Roman" w:hAnsi="Times New Roman"/>
            <w:sz w:val="24"/>
            <w:szCs w:val="24"/>
          </w:rPr>
          <w:t>html</w:t>
        </w:r>
      </w:hyperlink>
    </w:p>
    <w:p w:rsidR="0075510C" w:rsidRPr="003A425A" w:rsidRDefault="00090D8A" w:rsidP="00090D8A">
      <w:pPr>
        <w:jc w:val="both"/>
        <w:rPr>
          <w:rFonts w:ascii="Times New Roman" w:hAnsi="Times New Roman"/>
          <w:sz w:val="24"/>
          <w:szCs w:val="24"/>
        </w:rPr>
      </w:pPr>
      <w:r w:rsidRPr="003A425A">
        <w:rPr>
          <w:rFonts w:ascii="Times New Roman" w:hAnsi="Times New Roman"/>
          <w:sz w:val="24"/>
          <w:szCs w:val="24"/>
          <w:lang w:val="be-BY"/>
        </w:rPr>
        <w:t xml:space="preserve">класс </w:t>
      </w:r>
      <w:r w:rsidRPr="003A425A">
        <w:rPr>
          <w:rFonts w:ascii="Times New Roman" w:hAnsi="Times New Roman"/>
          <w:sz w:val="24"/>
          <w:szCs w:val="24"/>
          <w:lang w:val="en-US"/>
        </w:rPr>
        <w:t>QSemaphore</w:t>
      </w:r>
      <w:r w:rsidRPr="003A425A">
        <w:rPr>
          <w:rFonts w:ascii="Times New Roman" w:hAnsi="Times New Roman"/>
          <w:sz w:val="24"/>
          <w:szCs w:val="24"/>
          <w:lang w:val="be-BY"/>
        </w:rPr>
        <w:t xml:space="preserve"> </w:t>
      </w:r>
      <w:r w:rsidRPr="003A425A">
        <w:rPr>
          <w:rFonts w:ascii="Times New Roman" w:hAnsi="Times New Roman"/>
          <w:sz w:val="24"/>
          <w:szCs w:val="24"/>
        </w:rPr>
        <w:t xml:space="preserve">обеспечивает общий обсчитывающий семафор. Семафор является обобщением мьютекса. Если мьютекс может быть заблокирован лишь один раз, то овладевать семафором можно много раз. Семафоры обычно используются для защиты определённого количества идентичных ресурсов. Они поддерживают две фундаментальные операции: </w:t>
      </w:r>
    </w:p>
    <w:p w:rsidR="0075510C" w:rsidRPr="003A425A" w:rsidRDefault="00090D8A" w:rsidP="0075510C">
      <w:pPr>
        <w:numPr>
          <w:ilvl w:val="0"/>
          <w:numId w:val="142"/>
        </w:numPr>
        <w:jc w:val="both"/>
        <w:rPr>
          <w:rFonts w:ascii="Times New Roman" w:hAnsi="Times New Roman"/>
          <w:sz w:val="24"/>
          <w:szCs w:val="24"/>
        </w:rPr>
      </w:pPr>
      <w:r w:rsidRPr="003A425A">
        <w:rPr>
          <w:rFonts w:ascii="Times New Roman" w:hAnsi="Times New Roman"/>
          <w:sz w:val="24"/>
          <w:szCs w:val="24"/>
        </w:rPr>
        <w:t xml:space="preserve">освобождение и </w:t>
      </w:r>
    </w:p>
    <w:p w:rsidR="0075510C" w:rsidRPr="003A425A" w:rsidRDefault="00DF1079" w:rsidP="0075510C">
      <w:pPr>
        <w:numPr>
          <w:ilvl w:val="0"/>
          <w:numId w:val="142"/>
        </w:numPr>
        <w:jc w:val="both"/>
        <w:rPr>
          <w:rFonts w:ascii="Times New Roman" w:hAnsi="Times New Roman"/>
          <w:sz w:val="24"/>
          <w:szCs w:val="24"/>
        </w:rPr>
      </w:pPr>
      <w:r w:rsidRPr="003A425A">
        <w:rPr>
          <w:rFonts w:ascii="Times New Roman" w:hAnsi="Times New Roman"/>
          <w:sz w:val="24"/>
          <w:szCs w:val="24"/>
        </w:rPr>
        <w:t>получение.</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Получение пытается получить несколько ресурсов. Пока нужное количество ресурсов не будет свободно, то вызов заблокируется, пока ресурсы не освободятся. Функция освобождения освобождает некоторое количество ресурсов. Есть функции, которые проверяют количество доступных ресурсов, а также функция, которая немедленно возвращает вызов, если требуемого количества ресурсов не обнаруживается.</w:t>
      </w:r>
      <w:r w:rsidR="00DF1079" w:rsidRPr="003A425A">
        <w:rPr>
          <w:rFonts w:ascii="Times New Roman" w:hAnsi="Times New Roman"/>
          <w:sz w:val="24"/>
          <w:szCs w:val="24"/>
        </w:rPr>
        <w:t xml:space="preserve"> </w:t>
      </w:r>
      <w:r w:rsidRPr="003A425A">
        <w:rPr>
          <w:rFonts w:ascii="Times New Roman" w:hAnsi="Times New Roman"/>
          <w:sz w:val="24"/>
          <w:szCs w:val="24"/>
        </w:rPr>
        <w:t xml:space="preserve">Типичное </w:t>
      </w:r>
      <w:r w:rsidRPr="003A425A">
        <w:rPr>
          <w:rFonts w:ascii="Times New Roman" w:hAnsi="Times New Roman"/>
          <w:sz w:val="24"/>
          <w:szCs w:val="24"/>
        </w:rPr>
        <w:lastRenderedPageBreak/>
        <w:t xml:space="preserve">применение семафора – это управление доступом к буферу, который разделяется потоком производителя и потоком покупателя. </w:t>
      </w:r>
    </w:p>
    <w:p w:rsidR="00090D8A" w:rsidRPr="003A425A" w:rsidRDefault="00090D8A" w:rsidP="00090D8A">
      <w:pPr>
        <w:jc w:val="both"/>
        <w:rPr>
          <w:rFonts w:ascii="Times New Roman" w:hAnsi="Times New Roman"/>
          <w:i/>
          <w:sz w:val="24"/>
          <w:szCs w:val="24"/>
        </w:rPr>
      </w:pPr>
      <w:r w:rsidRPr="003A425A">
        <w:rPr>
          <w:rFonts w:ascii="Times New Roman" w:hAnsi="Times New Roman"/>
          <w:i/>
          <w:sz w:val="24"/>
          <w:szCs w:val="24"/>
        </w:rPr>
        <w:t xml:space="preserve">Также в данной части есть прекрасный пример с рестораном, который </w:t>
      </w:r>
      <w:r w:rsidR="00DF1079" w:rsidRPr="003A425A">
        <w:rPr>
          <w:rFonts w:ascii="Times New Roman" w:hAnsi="Times New Roman"/>
          <w:i/>
          <w:sz w:val="24"/>
          <w:szCs w:val="24"/>
        </w:rPr>
        <w:t>наглядно</w:t>
      </w:r>
      <w:r w:rsidRPr="003A425A">
        <w:rPr>
          <w:rFonts w:ascii="Times New Roman" w:hAnsi="Times New Roman"/>
          <w:i/>
          <w:sz w:val="24"/>
          <w:szCs w:val="24"/>
        </w:rPr>
        <w:t xml:space="preserve"> демонстрирует применение семафора.</w:t>
      </w:r>
    </w:p>
    <w:p w:rsidR="00DF1079" w:rsidRPr="003A425A" w:rsidRDefault="00DF1079" w:rsidP="00DF1079">
      <w:pPr>
        <w:pStyle w:val="4"/>
        <w:rPr>
          <w:color w:val="FF0000"/>
        </w:rPr>
      </w:pPr>
      <w:bookmarkStart w:id="207" w:name="_Toc382058320"/>
      <w:r w:rsidRPr="003A425A">
        <w:rPr>
          <w:rFonts w:ascii="Times New Roman" w:hAnsi="Times New Roman"/>
          <w:color w:val="FF0000"/>
          <w:sz w:val="24"/>
          <w:szCs w:val="24"/>
          <w:lang w:val="en-US"/>
        </w:rPr>
        <w:t>QThreadStorage</w:t>
      </w:r>
      <w:bookmarkEnd w:id="207"/>
    </w:p>
    <w:p w:rsidR="00090D8A" w:rsidRPr="003A425A" w:rsidRDefault="00953454" w:rsidP="00090D8A">
      <w:pPr>
        <w:jc w:val="both"/>
        <w:rPr>
          <w:rFonts w:ascii="Times New Roman" w:hAnsi="Times New Roman"/>
          <w:sz w:val="24"/>
          <w:szCs w:val="24"/>
        </w:rPr>
      </w:pPr>
      <w:hyperlink r:id="rId318" w:anchor="details" w:history="1">
        <w:r w:rsidR="00090D8A" w:rsidRPr="003A425A">
          <w:rPr>
            <w:rStyle w:val="a3"/>
            <w:rFonts w:ascii="Times New Roman" w:hAnsi="Times New Roman"/>
            <w:sz w:val="24"/>
            <w:szCs w:val="24"/>
          </w:rPr>
          <w:t>http://qt-project.org/doc/qt-5.1/qtcore/qthreadstorage.html#details</w:t>
        </w:r>
      </w:hyperlink>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QThreadStorage</w:t>
      </w:r>
      <w:r w:rsidRPr="003A425A">
        <w:rPr>
          <w:rFonts w:ascii="Times New Roman" w:hAnsi="Times New Roman"/>
          <w:sz w:val="24"/>
          <w:szCs w:val="24"/>
          <w:lang w:val="be-BY"/>
        </w:rPr>
        <w:t xml:space="preserve"> </w:t>
      </w:r>
      <w:r w:rsidRPr="003A425A">
        <w:rPr>
          <w:rFonts w:ascii="Times New Roman" w:hAnsi="Times New Roman"/>
          <w:sz w:val="24"/>
          <w:szCs w:val="24"/>
        </w:rPr>
        <w:t>обеспечивает сохранение данных для некоторого потока. Данный класс хранит некоторые локальные для потока данные и удаляет их при выходе из потока. Если данные являются указателем, то ликвидируются данные, на которые тот ссылается.</w:t>
      </w:r>
    </w:p>
    <w:p w:rsidR="00090D8A" w:rsidRPr="003A425A" w:rsidRDefault="00090D8A" w:rsidP="00090D8A">
      <w:pPr>
        <w:jc w:val="both"/>
        <w:rPr>
          <w:rFonts w:ascii="Times New Roman" w:hAnsi="Times New Roman"/>
          <w:sz w:val="24"/>
          <w:szCs w:val="24"/>
        </w:rPr>
      </w:pPr>
      <w:r w:rsidRPr="003A425A">
        <w:rPr>
          <w:rFonts w:ascii="Times New Roman" w:hAnsi="Times New Roman"/>
          <w:sz w:val="24"/>
          <w:szCs w:val="24"/>
        </w:rPr>
        <w:t>Деструктор данного класса не уничтожает все данные, но они уничтожаются, когда оканчивается их поток.</w:t>
      </w:r>
      <w:r w:rsidR="00DF1079"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может использоваться для хранения данных для </w:t>
      </w:r>
      <w:r w:rsidR="00DF1079" w:rsidRPr="003A425A">
        <w:rPr>
          <w:rFonts w:ascii="Times New Roman" w:hAnsi="Times New Roman"/>
          <w:sz w:val="24"/>
          <w:szCs w:val="24"/>
        </w:rPr>
        <w:t>г</w:t>
      </w:r>
      <w:r w:rsidRPr="003A425A">
        <w:rPr>
          <w:rFonts w:ascii="Times New Roman" w:hAnsi="Times New Roman"/>
          <w:sz w:val="24"/>
          <w:szCs w:val="24"/>
        </w:rPr>
        <w:t>лавного потока приложения.</w:t>
      </w:r>
      <w:r w:rsidR="00DF1079" w:rsidRPr="003A425A">
        <w:rPr>
          <w:rFonts w:ascii="Times New Roman" w:hAnsi="Times New Roman"/>
          <w:sz w:val="24"/>
          <w:szCs w:val="24"/>
        </w:rPr>
        <w:t xml:space="preserve"> </w:t>
      </w:r>
    </w:p>
    <w:p w:rsidR="00DF1079" w:rsidRPr="003A425A" w:rsidRDefault="00DF1079" w:rsidP="00090D8A">
      <w:pPr>
        <w:jc w:val="both"/>
        <w:rPr>
          <w:rFonts w:ascii="Times New Roman" w:hAnsi="Times New Roman"/>
          <w:sz w:val="24"/>
          <w:szCs w:val="24"/>
        </w:rPr>
      </w:pPr>
      <w:r w:rsidRPr="003A425A">
        <w:rPr>
          <w:rFonts w:ascii="Times New Roman" w:hAnsi="Times New Roman"/>
          <w:color w:val="FF0000"/>
          <w:sz w:val="24"/>
          <w:szCs w:val="24"/>
        </w:rPr>
        <w:t>Непонятно назначение данного класса.</w:t>
      </w:r>
    </w:p>
    <w:p w:rsidR="00DF1079" w:rsidRPr="003A425A" w:rsidRDefault="00DF1079" w:rsidP="00DF1079">
      <w:pPr>
        <w:pStyle w:val="4"/>
        <w:rPr>
          <w:color w:val="FF0000"/>
        </w:rPr>
      </w:pPr>
      <w:bookmarkStart w:id="208" w:name="_Toc382058321"/>
      <w:r w:rsidRPr="003A425A">
        <w:rPr>
          <w:rFonts w:ascii="Times New Roman" w:hAnsi="Times New Roman"/>
          <w:color w:val="FF0000"/>
          <w:sz w:val="24"/>
          <w:szCs w:val="24"/>
        </w:rPr>
        <w:t>QWaitCondition</w:t>
      </w:r>
      <w:bookmarkEnd w:id="208"/>
    </w:p>
    <w:p w:rsidR="00090D8A" w:rsidRPr="003A425A" w:rsidRDefault="00953454" w:rsidP="00090D8A">
      <w:pPr>
        <w:jc w:val="both"/>
        <w:rPr>
          <w:rFonts w:ascii="Times New Roman" w:hAnsi="Times New Roman"/>
          <w:sz w:val="24"/>
          <w:szCs w:val="24"/>
        </w:rPr>
      </w:pPr>
      <w:hyperlink r:id="rId319" w:history="1">
        <w:r w:rsidR="00090D8A" w:rsidRPr="003A425A">
          <w:rPr>
            <w:rStyle w:val="a3"/>
            <w:rFonts w:ascii="Times New Roman" w:hAnsi="Times New Roman"/>
            <w:sz w:val="24"/>
            <w:szCs w:val="24"/>
          </w:rPr>
          <w:t>http://qt-project.org/doc/qt-5.1/qtcore/qwaitcondition.html</w:t>
        </w:r>
      </w:hyperlink>
    </w:p>
    <w:p w:rsidR="00090D8A" w:rsidRPr="003A425A" w:rsidRDefault="00090D8A" w:rsidP="00090D8A">
      <w:pPr>
        <w:jc w:val="both"/>
        <w:rPr>
          <w:rFonts w:ascii="Times New Roman" w:hAnsi="Times New Roman"/>
          <w:i/>
          <w:sz w:val="24"/>
          <w:szCs w:val="24"/>
        </w:rPr>
      </w:pPr>
      <w:r w:rsidRPr="003A425A">
        <w:rPr>
          <w:rFonts w:ascii="Times New Roman" w:hAnsi="Times New Roman"/>
          <w:sz w:val="24"/>
          <w:szCs w:val="24"/>
        </w:rPr>
        <w:t>класс QWaitCondition обеспечивает условную переменную для синхронизирующихся потоков. Этот класс позволяет одному потоку сообщить другому потоку о том, что некоторый тип условия был встречен.</w:t>
      </w:r>
      <w:r w:rsidR="003C02FB" w:rsidRPr="003A425A">
        <w:rPr>
          <w:rFonts w:ascii="Times New Roman" w:hAnsi="Times New Roman"/>
          <w:sz w:val="24"/>
          <w:szCs w:val="24"/>
        </w:rPr>
        <w:t xml:space="preserve"> </w:t>
      </w:r>
      <w:r w:rsidRPr="003A425A">
        <w:rPr>
          <w:rFonts w:ascii="Times New Roman" w:hAnsi="Times New Roman"/>
          <w:i/>
          <w:sz w:val="24"/>
          <w:szCs w:val="24"/>
        </w:rPr>
        <w:t>Данный класс позволяет перевести некоторый мьютекс в режим ожидания, а затем, когда будет угодно пользователю, вывести его оттуда при помощи некоторых функций. Если в режим ожидания переводятся несколько мьютексов, то порядок их освобождения не определён. Одновременно, если освобождается один поток, то предсказать, какой именно, нельзя. Поэтому, если необходимо пробудить некоторый конкретный поток, то используйте для разных потоков разные объекты условия.</w:t>
      </w:r>
    </w:p>
    <w:p w:rsidR="003C02FB" w:rsidRPr="003A425A" w:rsidRDefault="003C02FB" w:rsidP="003C02FB">
      <w:pPr>
        <w:pStyle w:val="2"/>
        <w:rPr>
          <w:color w:val="auto"/>
        </w:rPr>
      </w:pPr>
      <w:r w:rsidRPr="003A425A">
        <w:br w:type="page"/>
      </w:r>
      <w:bookmarkStart w:id="209" w:name="_Toc382058322"/>
      <w:r w:rsidRPr="003A425A">
        <w:rPr>
          <w:color w:val="auto"/>
        </w:rPr>
        <w:lastRenderedPageBreak/>
        <w:t>Классы интернационализации и локализации</w:t>
      </w:r>
      <w:bookmarkEnd w:id="209"/>
    </w:p>
    <w:p w:rsidR="003C02FB" w:rsidRPr="003A425A" w:rsidRDefault="003C02FB" w:rsidP="003C02FB">
      <w:r w:rsidRPr="003A425A">
        <w:rPr>
          <w:rStyle w:val="a3"/>
          <w:rFonts w:ascii="Times New Roman" w:hAnsi="Times New Roman"/>
          <w:color w:val="auto"/>
          <w:sz w:val="24"/>
          <w:szCs w:val="24"/>
          <w:u w:val="none"/>
        </w:rPr>
        <w:t xml:space="preserve">класс </w:t>
      </w:r>
      <w:r w:rsidRPr="003A425A">
        <w:rPr>
          <w:rStyle w:val="a3"/>
          <w:rFonts w:ascii="Times New Roman" w:hAnsi="Times New Roman"/>
          <w:color w:val="auto"/>
          <w:sz w:val="24"/>
          <w:szCs w:val="24"/>
          <w:u w:val="none"/>
          <w:lang w:val="en-US"/>
        </w:rPr>
        <w:t>QLocale</w:t>
      </w:r>
      <w:r w:rsidRPr="003A425A">
        <w:rPr>
          <w:rStyle w:val="a3"/>
          <w:rFonts w:ascii="Times New Roman" w:hAnsi="Times New Roman"/>
          <w:color w:val="auto"/>
          <w:sz w:val="24"/>
          <w:szCs w:val="24"/>
          <w:u w:val="none"/>
        </w:rPr>
        <w:t xml:space="preserve"> позволяет преобразовывать числа и их строковое представление в разных языках.</w:t>
      </w:r>
    </w:p>
    <w:p w:rsidR="003C02FB" w:rsidRPr="003A425A" w:rsidRDefault="00C74DA1" w:rsidP="003C02FB">
      <w:pPr>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QStringRef</w:t>
      </w:r>
      <w:r w:rsidRPr="003A425A">
        <w:rPr>
          <w:rFonts w:ascii="Times New Roman" w:hAnsi="Times New Roman"/>
          <w:sz w:val="24"/>
          <w:szCs w:val="24"/>
        </w:rPr>
        <w:t xml:space="preserve"> обеспечивает тонкую обёртку вокруг подстрок </w:t>
      </w:r>
      <w:r w:rsidRPr="003A425A">
        <w:rPr>
          <w:rFonts w:ascii="Times New Roman" w:hAnsi="Times New Roman"/>
          <w:sz w:val="24"/>
          <w:szCs w:val="24"/>
          <w:lang w:val="en-US"/>
        </w:rPr>
        <w:t>QString</w:t>
      </w:r>
      <w:r w:rsidRPr="003A425A">
        <w:rPr>
          <w:rFonts w:ascii="Times New Roman" w:hAnsi="Times New Roman"/>
          <w:sz w:val="24"/>
          <w:szCs w:val="24"/>
          <w:lang w:val="be-BY"/>
        </w:rPr>
        <w:t xml:space="preserve">. </w:t>
      </w:r>
      <w:r w:rsidRPr="003A425A">
        <w:rPr>
          <w:rFonts w:ascii="Times New Roman" w:hAnsi="Times New Roman"/>
          <w:sz w:val="24"/>
          <w:szCs w:val="24"/>
        </w:rPr>
        <w:t xml:space="preserve">Он обеспечивает поднабор </w:t>
      </w:r>
      <w:r w:rsidRPr="003A425A">
        <w:rPr>
          <w:rFonts w:ascii="Times New Roman" w:hAnsi="Times New Roman"/>
          <w:sz w:val="24"/>
          <w:szCs w:val="24"/>
          <w:lang w:val="en-US"/>
        </w:rPr>
        <w:t>QString</w:t>
      </w:r>
      <w:r w:rsidRPr="003A425A">
        <w:rPr>
          <w:rFonts w:ascii="Times New Roman" w:hAnsi="Times New Roman"/>
          <w:sz w:val="24"/>
          <w:szCs w:val="24"/>
        </w:rPr>
        <w:t xml:space="preserve"> только для чтения.</w:t>
      </w:r>
    </w:p>
    <w:p w:rsidR="00C74DA1" w:rsidRPr="003A425A" w:rsidRDefault="00C74DA1" w:rsidP="003C02FB">
      <w:pPr>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QString</w:t>
      </w:r>
      <w:r w:rsidRPr="003A425A">
        <w:rPr>
          <w:rFonts w:ascii="Times New Roman" w:hAnsi="Times New Roman"/>
          <w:sz w:val="24"/>
          <w:szCs w:val="24"/>
        </w:rPr>
        <w:t xml:space="preserve"> </w:t>
      </w:r>
      <w:r w:rsidRPr="003A425A">
        <w:rPr>
          <w:rFonts w:ascii="Times New Roman" w:hAnsi="Times New Roman"/>
          <w:sz w:val="24"/>
          <w:szCs w:val="24"/>
          <w:lang w:val="be-BY"/>
        </w:rPr>
        <w:t>обеспеч</w:t>
      </w:r>
      <w:r w:rsidRPr="003A425A">
        <w:rPr>
          <w:rFonts w:ascii="Times New Roman" w:hAnsi="Times New Roman"/>
          <w:sz w:val="24"/>
          <w:szCs w:val="24"/>
        </w:rPr>
        <w:t xml:space="preserve">ивает строку из символов в кодировке </w:t>
      </w:r>
      <w:r w:rsidRPr="003A425A">
        <w:rPr>
          <w:rFonts w:ascii="Times New Roman" w:hAnsi="Times New Roman"/>
          <w:sz w:val="24"/>
          <w:szCs w:val="24"/>
          <w:lang w:val="en-US"/>
        </w:rPr>
        <w:t>Unicode</w:t>
      </w:r>
      <w:r w:rsidRPr="003A425A">
        <w:rPr>
          <w:rFonts w:ascii="Times New Roman" w:hAnsi="Times New Roman"/>
          <w:sz w:val="24"/>
          <w:szCs w:val="24"/>
          <w:lang w:val="be-BY"/>
        </w:rPr>
        <w:t xml:space="preserve">. </w:t>
      </w:r>
      <w:r w:rsidRPr="003A425A">
        <w:rPr>
          <w:rFonts w:ascii="Times New Roman" w:hAnsi="Times New Roman"/>
          <w:sz w:val="24"/>
          <w:szCs w:val="24"/>
        </w:rPr>
        <w:t xml:space="preserve">Данный класс сохраняет строку 16-битных символов, где каждый символ соответствует кодировке </w:t>
      </w:r>
      <w:r w:rsidRPr="003A425A">
        <w:rPr>
          <w:rFonts w:ascii="Times New Roman" w:hAnsi="Times New Roman"/>
          <w:sz w:val="24"/>
          <w:szCs w:val="24"/>
          <w:lang w:val="en-US"/>
        </w:rPr>
        <w:t>Unicode</w:t>
      </w:r>
      <w:r w:rsidRPr="003A425A">
        <w:rPr>
          <w:rFonts w:ascii="Times New Roman" w:hAnsi="Times New Roman"/>
          <w:sz w:val="24"/>
          <w:szCs w:val="24"/>
        </w:rPr>
        <w:t xml:space="preserve"> 4.0.</w:t>
      </w:r>
    </w:p>
    <w:p w:rsidR="000B2A2C" w:rsidRPr="003A425A" w:rsidRDefault="000B2A2C" w:rsidP="000B2A2C">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QChar</w:t>
      </w:r>
      <w:r w:rsidRPr="003A425A">
        <w:rPr>
          <w:rFonts w:ascii="Times New Roman" w:hAnsi="Times New Roman"/>
          <w:sz w:val="24"/>
          <w:szCs w:val="24"/>
          <w:lang w:val="be-BY"/>
        </w:rPr>
        <w:t xml:space="preserve"> </w:t>
      </w:r>
      <w:r w:rsidRPr="003A425A">
        <w:rPr>
          <w:rFonts w:ascii="Times New Roman" w:hAnsi="Times New Roman"/>
          <w:sz w:val="24"/>
          <w:szCs w:val="24"/>
        </w:rPr>
        <w:t xml:space="preserve">обеспечивает 16-битные символы в кодировке юникод. Большинство компиляторов обрабатывают его как короткий целочисленный тип без знака. </w:t>
      </w:r>
    </w:p>
    <w:p w:rsidR="00DF2DE0" w:rsidRPr="003A425A" w:rsidRDefault="00DF2DE0" w:rsidP="00DF2DE0">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QLatin</w:t>
      </w:r>
      <w:r w:rsidRPr="003A425A">
        <w:rPr>
          <w:rFonts w:ascii="Times New Roman" w:hAnsi="Times New Roman"/>
          <w:sz w:val="24"/>
          <w:szCs w:val="24"/>
        </w:rPr>
        <w:t>1</w:t>
      </w:r>
      <w:r w:rsidRPr="003A425A">
        <w:rPr>
          <w:rFonts w:ascii="Times New Roman" w:hAnsi="Times New Roman"/>
          <w:sz w:val="24"/>
          <w:szCs w:val="24"/>
          <w:lang w:val="en-US"/>
        </w:rPr>
        <w:t>Char</w:t>
      </w:r>
      <w:r w:rsidRPr="003A425A">
        <w:rPr>
          <w:rFonts w:ascii="Times New Roman" w:hAnsi="Times New Roman"/>
          <w:sz w:val="24"/>
          <w:szCs w:val="24"/>
          <w:lang w:val="be-BY"/>
        </w:rPr>
        <w:t xml:space="preserve"> обеспеч</w:t>
      </w:r>
      <w:r w:rsidRPr="003A425A">
        <w:rPr>
          <w:rFonts w:ascii="Times New Roman" w:hAnsi="Times New Roman"/>
          <w:sz w:val="24"/>
          <w:szCs w:val="24"/>
        </w:rPr>
        <w:t xml:space="preserve">ивает 8-битный символ в кодировке </w:t>
      </w:r>
      <w:r w:rsidRPr="003A425A">
        <w:rPr>
          <w:rFonts w:ascii="Times New Roman" w:hAnsi="Times New Roman"/>
          <w:sz w:val="24"/>
          <w:szCs w:val="24"/>
          <w:lang w:val="en-US"/>
        </w:rPr>
        <w:t>ASCII</w:t>
      </w:r>
      <w:r w:rsidRPr="003A425A">
        <w:rPr>
          <w:rFonts w:ascii="Times New Roman" w:hAnsi="Times New Roman"/>
          <w:sz w:val="24"/>
          <w:szCs w:val="24"/>
        </w:rPr>
        <w:t>/</w:t>
      </w:r>
      <w:r w:rsidRPr="003A425A">
        <w:rPr>
          <w:rFonts w:ascii="Times New Roman" w:hAnsi="Times New Roman"/>
          <w:sz w:val="24"/>
          <w:szCs w:val="24"/>
          <w:lang w:val="en-US"/>
        </w:rPr>
        <w:t>Latin</w:t>
      </w:r>
      <w:r w:rsidRPr="003A425A">
        <w:rPr>
          <w:rFonts w:ascii="Times New Roman" w:hAnsi="Times New Roman"/>
          <w:sz w:val="24"/>
          <w:szCs w:val="24"/>
        </w:rPr>
        <w:t>-1.</w:t>
      </w:r>
    </w:p>
    <w:p w:rsidR="000B2A2C" w:rsidRPr="003A425A" w:rsidRDefault="00DF2DE0" w:rsidP="00DF2DE0">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QLatin</w:t>
      </w:r>
      <w:r w:rsidRPr="003A425A">
        <w:rPr>
          <w:rFonts w:ascii="Times New Roman" w:hAnsi="Times New Roman"/>
          <w:sz w:val="24"/>
          <w:szCs w:val="24"/>
        </w:rPr>
        <w:t>1</w:t>
      </w:r>
      <w:r w:rsidRPr="003A425A">
        <w:rPr>
          <w:rFonts w:ascii="Times New Roman" w:hAnsi="Times New Roman"/>
          <w:sz w:val="24"/>
          <w:szCs w:val="24"/>
          <w:lang w:val="en-US"/>
        </w:rPr>
        <w:t>String</w:t>
      </w:r>
      <w:r w:rsidRPr="003A425A">
        <w:rPr>
          <w:rFonts w:ascii="Times New Roman" w:hAnsi="Times New Roman"/>
          <w:sz w:val="24"/>
          <w:szCs w:val="24"/>
          <w:lang w:val="be-BY"/>
        </w:rPr>
        <w:t xml:space="preserve"> обеспеч</w:t>
      </w:r>
      <w:r w:rsidRPr="003A425A">
        <w:rPr>
          <w:rFonts w:ascii="Times New Roman" w:hAnsi="Times New Roman"/>
          <w:sz w:val="24"/>
          <w:szCs w:val="24"/>
        </w:rPr>
        <w:t xml:space="preserve">ивает тонкую обёртку вокруг закодированного в кодировке </w:t>
      </w:r>
      <w:r w:rsidRPr="003A425A">
        <w:rPr>
          <w:rFonts w:ascii="Times New Roman" w:hAnsi="Times New Roman"/>
          <w:sz w:val="24"/>
          <w:szCs w:val="24"/>
          <w:lang w:val="en-US"/>
        </w:rPr>
        <w:t>US</w:t>
      </w:r>
      <w:r w:rsidRPr="003A425A">
        <w:rPr>
          <w:rFonts w:ascii="Times New Roman" w:hAnsi="Times New Roman"/>
          <w:sz w:val="24"/>
          <w:szCs w:val="24"/>
        </w:rPr>
        <w:t>-</w:t>
      </w:r>
      <w:r w:rsidRPr="003A425A">
        <w:rPr>
          <w:rFonts w:ascii="Times New Roman" w:hAnsi="Times New Roman"/>
          <w:sz w:val="24"/>
          <w:szCs w:val="24"/>
          <w:lang w:val="en-US"/>
        </w:rPr>
        <w:t>ASCII</w:t>
      </w:r>
      <w:r w:rsidRPr="003A425A">
        <w:rPr>
          <w:rFonts w:ascii="Times New Roman" w:hAnsi="Times New Roman"/>
          <w:sz w:val="24"/>
          <w:szCs w:val="24"/>
        </w:rPr>
        <w:t>/</w:t>
      </w:r>
      <w:r w:rsidRPr="003A425A">
        <w:rPr>
          <w:rFonts w:ascii="Times New Roman" w:hAnsi="Times New Roman"/>
          <w:sz w:val="24"/>
          <w:szCs w:val="24"/>
          <w:lang w:val="en-US"/>
        </w:rPr>
        <w:t>Latin</w:t>
      </w:r>
      <w:r w:rsidRPr="003A425A">
        <w:rPr>
          <w:rFonts w:ascii="Times New Roman" w:hAnsi="Times New Roman"/>
          <w:sz w:val="24"/>
          <w:szCs w:val="24"/>
        </w:rPr>
        <w:t>1 строкового литерала.</w:t>
      </w:r>
    </w:p>
    <w:p w:rsidR="003C02FB" w:rsidRPr="003A425A" w:rsidRDefault="003C02FB" w:rsidP="003C02FB">
      <w:pPr>
        <w:pStyle w:val="3"/>
      </w:pPr>
      <w:bookmarkStart w:id="210" w:name="_Toc382058323"/>
      <w:r w:rsidRPr="003A425A">
        <w:rPr>
          <w:rStyle w:val="a3"/>
          <w:color w:val="auto"/>
          <w:sz w:val="24"/>
          <w:szCs w:val="24"/>
          <w:u w:val="none"/>
          <w:lang w:val="en-US"/>
        </w:rPr>
        <w:t>QLocale</w:t>
      </w:r>
      <w:bookmarkEnd w:id="210"/>
    </w:p>
    <w:p w:rsidR="00F61837" w:rsidRPr="003A425A" w:rsidRDefault="00953454" w:rsidP="00F61837">
      <w:pPr>
        <w:jc w:val="both"/>
        <w:rPr>
          <w:rFonts w:ascii="Times New Roman" w:hAnsi="Times New Roman"/>
          <w:sz w:val="24"/>
          <w:szCs w:val="24"/>
          <w:lang w:val="be-BY"/>
        </w:rPr>
      </w:pPr>
      <w:hyperlink r:id="rId320" w:anchor="details" w:history="1">
        <w:r w:rsidR="003C02FB" w:rsidRPr="003A425A">
          <w:rPr>
            <w:rStyle w:val="a3"/>
            <w:rFonts w:ascii="Times New Roman" w:hAnsi="Times New Roman"/>
            <w:sz w:val="24"/>
            <w:szCs w:val="24"/>
          </w:rPr>
          <w:t>http</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qt</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project</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org</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doc</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qt</w:t>
        </w:r>
        <w:r w:rsidR="003C02FB" w:rsidRPr="003A425A">
          <w:rPr>
            <w:rStyle w:val="a3"/>
            <w:rFonts w:ascii="Times New Roman" w:hAnsi="Times New Roman"/>
            <w:sz w:val="24"/>
            <w:szCs w:val="24"/>
            <w:lang w:val="be-BY"/>
          </w:rPr>
          <w:t>-5.0/</w:t>
        </w:r>
        <w:r w:rsidR="003C02FB" w:rsidRPr="003A425A">
          <w:rPr>
            <w:rStyle w:val="a3"/>
            <w:rFonts w:ascii="Times New Roman" w:hAnsi="Times New Roman"/>
            <w:sz w:val="24"/>
            <w:szCs w:val="24"/>
          </w:rPr>
          <w:t>qtcore</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qlocale</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html</w:t>
        </w:r>
        <w:r w:rsidR="003C02FB" w:rsidRPr="003A425A">
          <w:rPr>
            <w:rStyle w:val="a3"/>
            <w:rFonts w:ascii="Times New Roman" w:hAnsi="Times New Roman"/>
            <w:sz w:val="24"/>
            <w:szCs w:val="24"/>
            <w:lang w:val="be-BY"/>
          </w:rPr>
          <w:t>#</w:t>
        </w:r>
        <w:r w:rsidR="003C02FB" w:rsidRPr="003A425A">
          <w:rPr>
            <w:rStyle w:val="a3"/>
            <w:rFonts w:ascii="Times New Roman" w:hAnsi="Times New Roman"/>
            <w:sz w:val="24"/>
            <w:szCs w:val="24"/>
          </w:rPr>
          <w:t>details</w:t>
        </w:r>
      </w:hyperlink>
    </w:p>
    <w:p w:rsidR="00F61837" w:rsidRPr="003A425A" w:rsidRDefault="00F61837" w:rsidP="00F61837">
      <w:pPr>
        <w:jc w:val="both"/>
        <w:rPr>
          <w:rFonts w:ascii="Times New Roman" w:hAnsi="Times New Roman"/>
          <w:sz w:val="24"/>
          <w:szCs w:val="24"/>
        </w:rPr>
      </w:pPr>
      <w:r w:rsidRPr="003A425A">
        <w:rPr>
          <w:rStyle w:val="a3"/>
          <w:rFonts w:ascii="Times New Roman" w:hAnsi="Times New Roman"/>
          <w:color w:val="auto"/>
          <w:sz w:val="24"/>
          <w:szCs w:val="24"/>
          <w:u w:val="none"/>
        </w:rPr>
        <w:t xml:space="preserve">класс </w:t>
      </w:r>
      <w:r w:rsidRPr="003A425A">
        <w:rPr>
          <w:rStyle w:val="a3"/>
          <w:rFonts w:ascii="Times New Roman" w:hAnsi="Times New Roman"/>
          <w:color w:val="auto"/>
          <w:sz w:val="24"/>
          <w:szCs w:val="24"/>
          <w:u w:val="none"/>
          <w:lang w:val="en-US"/>
        </w:rPr>
        <w:t>QLocale</w:t>
      </w:r>
      <w:r w:rsidRPr="003A425A">
        <w:rPr>
          <w:rStyle w:val="a3"/>
          <w:rFonts w:ascii="Times New Roman" w:hAnsi="Times New Roman"/>
          <w:color w:val="auto"/>
          <w:sz w:val="24"/>
          <w:szCs w:val="24"/>
          <w:u w:val="none"/>
        </w:rPr>
        <w:t xml:space="preserve"> позволяет преобразовывать числа и их строковое представление в разных языках. В конструкторе данного класса задаются страна и язык, а затем данный класс предоставляет функции для преобразования чисел в строки.</w:t>
      </w:r>
      <w:r w:rsidR="003C02FB" w:rsidRPr="003A425A">
        <w:rPr>
          <w:rStyle w:val="a3"/>
          <w:rFonts w:ascii="Times New Roman" w:hAnsi="Times New Roman"/>
          <w:color w:val="auto"/>
          <w:sz w:val="24"/>
          <w:szCs w:val="24"/>
          <w:u w:val="none"/>
        </w:rPr>
        <w:t xml:space="preserve"> </w:t>
      </w:r>
      <w:r w:rsidRPr="003A425A">
        <w:rPr>
          <w:rStyle w:val="a3"/>
          <w:rFonts w:ascii="Times New Roman" w:hAnsi="Times New Roman"/>
          <w:color w:val="auto"/>
          <w:sz w:val="24"/>
          <w:szCs w:val="24"/>
          <w:u w:val="none"/>
        </w:rPr>
        <w:t xml:space="preserve">Данный класс поддерживает понятие локации по умолчанию, которая берётся из установок системы при запуске приложения. Локацию по умолчанию можно изменять при помощи специальной функции. </w:t>
      </w:r>
      <w:r w:rsidRPr="003A425A">
        <w:rPr>
          <w:rStyle w:val="a3"/>
          <w:rFonts w:ascii="Times New Roman" w:hAnsi="Times New Roman"/>
          <w:i/>
          <w:color w:val="auto"/>
          <w:sz w:val="24"/>
          <w:szCs w:val="24"/>
          <w:u w:val="none"/>
        </w:rPr>
        <w:t>С локацией по умолчанию связано несколько моментов, которые описаны в описании данного класса</w:t>
      </w:r>
      <w:r w:rsidR="001767A8" w:rsidRPr="003A425A">
        <w:rPr>
          <w:rStyle w:val="a3"/>
          <w:rFonts w:ascii="Times New Roman" w:hAnsi="Times New Roman"/>
          <w:color w:val="auto"/>
          <w:sz w:val="24"/>
          <w:szCs w:val="24"/>
          <w:u w:val="none"/>
        </w:rPr>
        <w:t>.</w:t>
      </w:r>
      <w:r w:rsidR="003C02FB" w:rsidRPr="003A425A">
        <w:rPr>
          <w:rStyle w:val="a3"/>
          <w:rFonts w:ascii="Times New Roman" w:hAnsi="Times New Roman"/>
          <w:color w:val="auto"/>
          <w:sz w:val="24"/>
          <w:szCs w:val="24"/>
          <w:u w:val="none"/>
        </w:rPr>
        <w:t xml:space="preserve"> </w:t>
      </w:r>
      <w:r w:rsidRPr="003A425A">
        <w:rPr>
          <w:rStyle w:val="a3"/>
          <w:rFonts w:ascii="Times New Roman" w:hAnsi="Times New Roman"/>
          <w:color w:val="auto"/>
          <w:sz w:val="24"/>
          <w:szCs w:val="24"/>
          <w:u w:val="none"/>
        </w:rPr>
        <w:t>Если при создании объекта данного класса не обнаруживается страна, то выбирается наиболее подходящая страна для данного языка; если же нет и языка, то выбирается локация по умолчанию.</w:t>
      </w:r>
      <w:r w:rsidR="003C02FB" w:rsidRPr="003A425A">
        <w:rPr>
          <w:rStyle w:val="a3"/>
          <w:rFonts w:ascii="Times New Roman" w:hAnsi="Times New Roman"/>
          <w:color w:val="auto"/>
          <w:sz w:val="24"/>
          <w:szCs w:val="24"/>
          <w:u w:val="none"/>
        </w:rPr>
        <w:t xml:space="preserve"> </w:t>
      </w:r>
      <w:r w:rsidRPr="003A425A">
        <w:rPr>
          <w:rStyle w:val="a3"/>
          <w:rFonts w:ascii="Times New Roman" w:hAnsi="Times New Roman"/>
          <w:color w:val="auto"/>
          <w:sz w:val="24"/>
          <w:szCs w:val="24"/>
          <w:u w:val="none"/>
        </w:rPr>
        <w:t xml:space="preserve">Для того чтобы проверить текущую локацию ввода с клавиатуры, используйте функцию </w:t>
      </w:r>
      <w:r w:rsidRPr="003A425A">
        <w:rPr>
          <w:rStyle w:val="a3"/>
          <w:rFonts w:ascii="Times New Roman" w:hAnsi="Times New Roman"/>
          <w:color w:val="auto"/>
          <w:sz w:val="24"/>
          <w:szCs w:val="24"/>
          <w:u w:val="none"/>
          <w:lang w:val="en-US"/>
        </w:rPr>
        <w:t>QInputMethod</w:t>
      </w:r>
      <w:r w:rsidRPr="003A425A">
        <w:rPr>
          <w:rStyle w:val="a3"/>
          <w:rFonts w:ascii="Times New Roman" w:hAnsi="Times New Roman"/>
          <w:color w:val="auto"/>
          <w:sz w:val="24"/>
          <w:szCs w:val="24"/>
          <w:u w:val="none"/>
        </w:rPr>
        <w:t>::</w:t>
      </w:r>
      <w:r w:rsidRPr="003A425A">
        <w:rPr>
          <w:rStyle w:val="a3"/>
          <w:rFonts w:ascii="Times New Roman" w:hAnsi="Times New Roman"/>
          <w:color w:val="auto"/>
          <w:sz w:val="24"/>
          <w:szCs w:val="24"/>
          <w:u w:val="none"/>
          <w:lang w:val="en-US"/>
        </w:rPr>
        <w:t>locale</w:t>
      </w:r>
      <w:r w:rsidRPr="003A425A">
        <w:rPr>
          <w:rStyle w:val="a3"/>
          <w:rFonts w:ascii="Times New Roman" w:hAnsi="Times New Roman"/>
          <w:color w:val="auto"/>
          <w:sz w:val="24"/>
          <w:szCs w:val="24"/>
          <w:u w:val="none"/>
        </w:rPr>
        <w:t>().</w:t>
      </w:r>
    </w:p>
    <w:p w:rsidR="00A235D2" w:rsidRPr="003A425A" w:rsidRDefault="00A235D2" w:rsidP="007763E4">
      <w:pPr>
        <w:pStyle w:val="3"/>
      </w:pPr>
      <w:bookmarkStart w:id="211" w:name="_Toc382058324"/>
      <w:r w:rsidRPr="003A425A">
        <w:rPr>
          <w:sz w:val="24"/>
          <w:szCs w:val="24"/>
          <w:lang w:val="en-US"/>
        </w:rPr>
        <w:t>QString</w:t>
      </w:r>
      <w:bookmarkEnd w:id="211"/>
    </w:p>
    <w:p w:rsidR="005A6BBD" w:rsidRPr="003A425A" w:rsidRDefault="00953454" w:rsidP="00D4068A">
      <w:pPr>
        <w:jc w:val="both"/>
        <w:rPr>
          <w:rFonts w:ascii="Times New Roman" w:hAnsi="Times New Roman"/>
          <w:sz w:val="24"/>
          <w:szCs w:val="24"/>
        </w:rPr>
      </w:pPr>
      <w:hyperlink r:id="rId321" w:anchor="details" w:history="1">
        <w:r w:rsidR="005A6BBD" w:rsidRPr="003A425A">
          <w:rPr>
            <w:rStyle w:val="a3"/>
            <w:rFonts w:ascii="Times New Roman" w:hAnsi="Times New Roman"/>
            <w:sz w:val="24"/>
            <w:szCs w:val="24"/>
          </w:rPr>
          <w:t>http://qt-project.org/doc/qt-5.1/qtcore/qstring.html#details</w:t>
        </w:r>
      </w:hyperlink>
    </w:p>
    <w:p w:rsidR="005A6BBD" w:rsidRPr="003A425A" w:rsidRDefault="005A6BBD" w:rsidP="00D4068A">
      <w:pPr>
        <w:jc w:val="both"/>
        <w:rPr>
          <w:rFonts w:ascii="Times New Roman" w:hAnsi="Times New Roman"/>
          <w:sz w:val="24"/>
          <w:szCs w:val="24"/>
          <w:lang w:val="be-BY"/>
        </w:rPr>
      </w:pPr>
      <w:r w:rsidRPr="003A425A">
        <w:rPr>
          <w:rFonts w:ascii="Times New Roman" w:hAnsi="Times New Roman"/>
          <w:sz w:val="24"/>
          <w:szCs w:val="24"/>
        </w:rPr>
        <w:t xml:space="preserve">класс </w:t>
      </w:r>
      <w:r w:rsidRPr="003A425A">
        <w:rPr>
          <w:rFonts w:ascii="Times New Roman" w:hAnsi="Times New Roman"/>
          <w:sz w:val="24"/>
          <w:szCs w:val="24"/>
          <w:lang w:val="en-US"/>
        </w:rPr>
        <w:t>QString</w:t>
      </w:r>
      <w:r w:rsidRPr="003A425A">
        <w:rPr>
          <w:rFonts w:ascii="Times New Roman" w:hAnsi="Times New Roman"/>
          <w:sz w:val="24"/>
          <w:szCs w:val="24"/>
        </w:rPr>
        <w:t xml:space="preserve"> </w:t>
      </w:r>
      <w:r w:rsidRPr="003A425A">
        <w:rPr>
          <w:rFonts w:ascii="Times New Roman" w:hAnsi="Times New Roman"/>
          <w:sz w:val="24"/>
          <w:szCs w:val="24"/>
          <w:lang w:val="be-BY"/>
        </w:rPr>
        <w:t>обеспеч</w:t>
      </w:r>
      <w:r w:rsidRPr="003A425A">
        <w:rPr>
          <w:rFonts w:ascii="Times New Roman" w:hAnsi="Times New Roman"/>
          <w:sz w:val="24"/>
          <w:szCs w:val="24"/>
        </w:rPr>
        <w:t xml:space="preserve">ивает строку из символов в кодировке </w:t>
      </w:r>
      <w:r w:rsidRPr="003A425A">
        <w:rPr>
          <w:rFonts w:ascii="Times New Roman" w:hAnsi="Times New Roman"/>
          <w:sz w:val="24"/>
          <w:szCs w:val="24"/>
          <w:lang w:val="en-US"/>
        </w:rPr>
        <w:t>Unicode</w:t>
      </w:r>
      <w:r w:rsidRPr="003A425A">
        <w:rPr>
          <w:rFonts w:ascii="Times New Roman" w:hAnsi="Times New Roman"/>
          <w:sz w:val="24"/>
          <w:szCs w:val="24"/>
          <w:lang w:val="be-BY"/>
        </w:rPr>
        <w:t xml:space="preserve">. </w:t>
      </w:r>
      <w:r w:rsidRPr="003A425A">
        <w:rPr>
          <w:rFonts w:ascii="Times New Roman" w:hAnsi="Times New Roman"/>
          <w:sz w:val="24"/>
          <w:szCs w:val="24"/>
        </w:rPr>
        <w:t xml:space="preserve">Данный класс сохраняет строку 16-битных символов, где каждый символ соответствует кодировке </w:t>
      </w:r>
      <w:r w:rsidRPr="003A425A">
        <w:rPr>
          <w:rFonts w:ascii="Times New Roman" w:hAnsi="Times New Roman"/>
          <w:sz w:val="24"/>
          <w:szCs w:val="24"/>
          <w:lang w:val="en-US"/>
        </w:rPr>
        <w:t>Unicode</w:t>
      </w:r>
      <w:r w:rsidRPr="003A425A">
        <w:rPr>
          <w:rFonts w:ascii="Times New Roman" w:hAnsi="Times New Roman"/>
          <w:sz w:val="24"/>
          <w:szCs w:val="24"/>
        </w:rPr>
        <w:t xml:space="preserve"> 4.0. Юникод – это международный стандарт, который перекрывает большинство письменных систем. Данный класс использует неявное разделение.</w:t>
      </w:r>
      <w:r w:rsidR="00A235D2" w:rsidRPr="003A425A">
        <w:rPr>
          <w:rFonts w:ascii="Times New Roman" w:hAnsi="Times New Roman"/>
          <w:sz w:val="24"/>
          <w:szCs w:val="24"/>
        </w:rPr>
        <w:t xml:space="preserve"> </w:t>
      </w:r>
      <w:r w:rsidRPr="003A425A">
        <w:rPr>
          <w:rFonts w:ascii="Times New Roman" w:hAnsi="Times New Roman"/>
          <w:sz w:val="24"/>
          <w:szCs w:val="24"/>
        </w:rPr>
        <w:t xml:space="preserve">Вдобавок к данному классу </w:t>
      </w:r>
      <w:r w:rsidR="00B00C9F" w:rsidRPr="003A425A">
        <w:rPr>
          <w:rFonts w:ascii="Times New Roman" w:hAnsi="Times New Roman"/>
          <w:sz w:val="24"/>
          <w:szCs w:val="24"/>
        </w:rPr>
        <w:t>qt</w:t>
      </w:r>
      <w:r w:rsidRPr="003A425A">
        <w:rPr>
          <w:rFonts w:ascii="Times New Roman" w:hAnsi="Times New Roman"/>
          <w:sz w:val="24"/>
          <w:szCs w:val="24"/>
        </w:rPr>
        <w:t xml:space="preserve"> обеспечивает класс </w:t>
      </w:r>
      <w:r w:rsidRPr="003A425A">
        <w:rPr>
          <w:rFonts w:ascii="Times New Roman" w:hAnsi="Times New Roman"/>
          <w:sz w:val="24"/>
          <w:szCs w:val="24"/>
          <w:lang w:val="en-US"/>
        </w:rPr>
        <w:t>QByteArray</w:t>
      </w:r>
      <w:r w:rsidRPr="003A425A">
        <w:rPr>
          <w:rFonts w:ascii="Times New Roman" w:hAnsi="Times New Roman"/>
          <w:sz w:val="24"/>
          <w:szCs w:val="24"/>
        </w:rPr>
        <w:t xml:space="preserve"> для сохранения байтов и обычных 8-битных строк с нулём на конце. Обычно используйте </w:t>
      </w:r>
      <w:r w:rsidRPr="003A425A">
        <w:rPr>
          <w:rFonts w:ascii="Times New Roman" w:hAnsi="Times New Roman"/>
          <w:sz w:val="24"/>
          <w:szCs w:val="24"/>
          <w:lang w:val="en-US"/>
        </w:rPr>
        <w:t>QString</w:t>
      </w:r>
      <w:r w:rsidRPr="003A425A">
        <w:rPr>
          <w:rFonts w:ascii="Times New Roman" w:hAnsi="Times New Roman"/>
          <w:sz w:val="24"/>
          <w:szCs w:val="24"/>
        </w:rPr>
        <w:t>, второй класс используйте для сохранения байтных данных или если затраты памяти очень критичны.</w:t>
      </w:r>
      <w:r w:rsidR="00A235D2" w:rsidRPr="003A425A">
        <w:rPr>
          <w:rFonts w:ascii="Times New Roman" w:hAnsi="Times New Roman"/>
          <w:sz w:val="24"/>
          <w:szCs w:val="24"/>
        </w:rPr>
        <w:t xml:space="preserve"> </w:t>
      </w:r>
      <w:r w:rsidRPr="003A425A">
        <w:rPr>
          <w:rFonts w:ascii="Times New Roman" w:hAnsi="Times New Roman"/>
          <w:sz w:val="24"/>
          <w:szCs w:val="24"/>
        </w:rPr>
        <w:t xml:space="preserve">Везде, где с данным классом используется константная срока, она интерпретируется как обычная строка с нулём на конце в кодировке </w:t>
      </w:r>
      <w:r w:rsidRPr="003A425A">
        <w:rPr>
          <w:rFonts w:ascii="Times New Roman" w:hAnsi="Times New Roman"/>
          <w:sz w:val="24"/>
          <w:szCs w:val="24"/>
          <w:lang w:val="en-US"/>
        </w:rPr>
        <w:t>UTF</w:t>
      </w:r>
      <w:r w:rsidRPr="003A425A">
        <w:rPr>
          <w:rFonts w:ascii="Times New Roman" w:hAnsi="Times New Roman"/>
          <w:sz w:val="24"/>
          <w:szCs w:val="24"/>
        </w:rPr>
        <w:t>-8</w:t>
      </w:r>
      <w:r w:rsidRPr="003A425A">
        <w:rPr>
          <w:rFonts w:ascii="Times New Roman" w:hAnsi="Times New Roman"/>
          <w:sz w:val="24"/>
          <w:szCs w:val="24"/>
          <w:lang w:val="be-BY"/>
        </w:rPr>
        <w:t xml:space="preserve">. </w:t>
      </w:r>
    </w:p>
    <w:p w:rsidR="005A6BBD" w:rsidRPr="003A425A" w:rsidRDefault="005A6BBD" w:rsidP="00D4068A">
      <w:pPr>
        <w:jc w:val="both"/>
        <w:rPr>
          <w:rFonts w:ascii="Times New Roman" w:hAnsi="Times New Roman"/>
          <w:sz w:val="24"/>
          <w:szCs w:val="24"/>
        </w:rPr>
      </w:pPr>
      <w:r w:rsidRPr="003A425A">
        <w:rPr>
          <w:rFonts w:ascii="Times New Roman" w:hAnsi="Times New Roman"/>
          <w:sz w:val="24"/>
          <w:szCs w:val="24"/>
          <w:lang w:val="be-BY"/>
        </w:rPr>
        <w:lastRenderedPageBreak/>
        <w:t>Для доступа к с</w:t>
      </w:r>
      <w:r w:rsidRPr="003A425A">
        <w:rPr>
          <w:rFonts w:ascii="Times New Roman" w:hAnsi="Times New Roman"/>
          <w:sz w:val="24"/>
          <w:szCs w:val="24"/>
        </w:rPr>
        <w:t xml:space="preserve">имволам строки лучше использовать оператор </w:t>
      </w:r>
      <w:r w:rsidRPr="003A425A">
        <w:rPr>
          <w:rFonts w:ascii="Times New Roman" w:hAnsi="Times New Roman"/>
          <w:sz w:val="24"/>
          <w:szCs w:val="24"/>
          <w:lang w:val="en-US"/>
        </w:rPr>
        <w:t>at</w:t>
      </w:r>
      <w:r w:rsidRPr="003A425A">
        <w:rPr>
          <w:rFonts w:ascii="Times New Roman" w:hAnsi="Times New Roman"/>
          <w:sz w:val="24"/>
          <w:szCs w:val="24"/>
        </w:rPr>
        <w:t>(), который работает быстрее. Класс позволяет расширять размер строки, заполнять пустые места заданными символами, хранить символы «\0» внутри строки, различные функции для манипулирования данными строки, для обработки пробелов, для управления выделением памяти для строки, для нахождения мест</w:t>
      </w:r>
      <w:r w:rsidR="00A235D2" w:rsidRPr="003A425A">
        <w:rPr>
          <w:rFonts w:ascii="Times New Roman" w:hAnsi="Times New Roman"/>
          <w:sz w:val="24"/>
          <w:szCs w:val="24"/>
        </w:rPr>
        <w:t>о</w:t>
      </w:r>
      <w:r w:rsidRPr="003A425A">
        <w:rPr>
          <w:rFonts w:ascii="Times New Roman" w:hAnsi="Times New Roman"/>
          <w:sz w:val="24"/>
          <w:szCs w:val="24"/>
        </w:rPr>
        <w:t>положения некоторого символа или строки. Также класс предоставляет много функций для конвертации чисел в строки и наоборот. Строки мо</w:t>
      </w:r>
      <w:r w:rsidR="00A235D2" w:rsidRPr="003A425A">
        <w:rPr>
          <w:rFonts w:ascii="Times New Roman" w:hAnsi="Times New Roman"/>
          <w:sz w:val="24"/>
          <w:szCs w:val="24"/>
        </w:rPr>
        <w:t>жно сравнивать</w:t>
      </w:r>
      <w:r w:rsidRPr="003A425A">
        <w:rPr>
          <w:rFonts w:ascii="Times New Roman" w:hAnsi="Times New Roman"/>
          <w:sz w:val="24"/>
          <w:szCs w:val="24"/>
        </w:rPr>
        <w:t>.</w:t>
      </w:r>
    </w:p>
    <w:p w:rsidR="005A6BBD" w:rsidRPr="003A425A" w:rsidRDefault="005A6BBD" w:rsidP="00D4068A">
      <w:pPr>
        <w:jc w:val="both"/>
        <w:rPr>
          <w:rFonts w:ascii="Times New Roman" w:hAnsi="Times New Roman"/>
          <w:i/>
          <w:sz w:val="24"/>
          <w:szCs w:val="24"/>
        </w:rPr>
      </w:pPr>
      <w:r w:rsidRPr="003A425A">
        <w:rPr>
          <w:rFonts w:ascii="Times New Roman" w:hAnsi="Times New Roman"/>
          <w:sz w:val="24"/>
          <w:szCs w:val="24"/>
        </w:rPr>
        <w:t>Класс содержит три функции для конвертации строк между кодировками (</w:t>
      </w:r>
      <w:r w:rsidRPr="003A425A">
        <w:rPr>
          <w:rFonts w:ascii="Times New Roman" w:hAnsi="Times New Roman"/>
          <w:i/>
          <w:sz w:val="24"/>
          <w:szCs w:val="24"/>
        </w:rPr>
        <w:t>одна из них соответствует локальной кодировке данной машины</w:t>
      </w:r>
      <w:r w:rsidRPr="003A425A">
        <w:rPr>
          <w:rFonts w:ascii="Times New Roman" w:hAnsi="Times New Roman"/>
          <w:sz w:val="24"/>
          <w:szCs w:val="24"/>
        </w:rPr>
        <w:t>).</w:t>
      </w:r>
      <w:r w:rsidR="007763E4" w:rsidRPr="003A425A">
        <w:rPr>
          <w:rFonts w:ascii="Times New Roman" w:hAnsi="Times New Roman"/>
          <w:sz w:val="24"/>
          <w:szCs w:val="24"/>
        </w:rPr>
        <w:t xml:space="preserve"> </w:t>
      </w:r>
      <w:r w:rsidRPr="003A425A">
        <w:rPr>
          <w:rFonts w:ascii="Times New Roman" w:hAnsi="Times New Roman"/>
          <w:sz w:val="24"/>
          <w:szCs w:val="24"/>
        </w:rPr>
        <w:t xml:space="preserve">Другие кодировки поддерживаются через класс </w:t>
      </w:r>
      <w:r w:rsidRPr="003A425A">
        <w:rPr>
          <w:rFonts w:ascii="Times New Roman" w:hAnsi="Times New Roman"/>
          <w:sz w:val="24"/>
          <w:szCs w:val="24"/>
          <w:lang w:val="en-US"/>
        </w:rPr>
        <w:t>QTextCodec</w:t>
      </w:r>
      <w:r w:rsidRPr="003A425A">
        <w:rPr>
          <w:rFonts w:ascii="Times New Roman" w:hAnsi="Times New Roman"/>
          <w:sz w:val="24"/>
          <w:szCs w:val="24"/>
        </w:rPr>
        <w:t xml:space="preserve">. Также есть некоторые макросы, которые запрещают автоматическую конвертацию между данным классом и С-строками. </w:t>
      </w:r>
      <w:r w:rsidRPr="003A425A">
        <w:rPr>
          <w:rFonts w:ascii="Times New Roman" w:hAnsi="Times New Roman"/>
          <w:i/>
          <w:sz w:val="24"/>
          <w:szCs w:val="24"/>
        </w:rPr>
        <w:t>В данной части показано, как их использовать.</w:t>
      </w:r>
    </w:p>
    <w:p w:rsidR="005A6BBD" w:rsidRPr="003A425A" w:rsidRDefault="005A6BBD" w:rsidP="00D4068A">
      <w:pPr>
        <w:jc w:val="both"/>
        <w:rPr>
          <w:rFonts w:ascii="Times New Roman" w:hAnsi="Times New Roman"/>
          <w:sz w:val="24"/>
          <w:szCs w:val="24"/>
          <w:lang w:val="en-GB"/>
        </w:rPr>
      </w:pPr>
      <w:r w:rsidRPr="003A425A">
        <w:rPr>
          <w:rFonts w:ascii="Times New Roman" w:hAnsi="Times New Roman"/>
          <w:i/>
          <w:color w:val="FF0000"/>
          <w:sz w:val="24"/>
          <w:szCs w:val="24"/>
        </w:rPr>
        <w:t>Показана разница между нулевой и пустой строкой</w:t>
      </w:r>
      <w:r w:rsidRPr="003A425A">
        <w:rPr>
          <w:rFonts w:ascii="Times New Roman" w:hAnsi="Times New Roman"/>
          <w:i/>
          <w:sz w:val="24"/>
          <w:szCs w:val="24"/>
        </w:rPr>
        <w:t xml:space="preserve">. </w:t>
      </w:r>
      <w:r w:rsidRPr="003A425A">
        <w:rPr>
          <w:rFonts w:ascii="Times New Roman" w:hAnsi="Times New Roman"/>
          <w:sz w:val="24"/>
          <w:szCs w:val="24"/>
        </w:rPr>
        <w:t>Рекомендуется использовать только пустые строки.</w:t>
      </w:r>
      <w:r w:rsidR="007763E4" w:rsidRPr="003A425A">
        <w:rPr>
          <w:rFonts w:ascii="Times New Roman" w:hAnsi="Times New Roman"/>
          <w:sz w:val="24"/>
          <w:szCs w:val="24"/>
        </w:rPr>
        <w:t xml:space="preserve"> </w:t>
      </w:r>
      <w:r w:rsidRPr="003A425A">
        <w:rPr>
          <w:rFonts w:ascii="Times New Roman" w:hAnsi="Times New Roman"/>
          <w:i/>
          <w:color w:val="FF0000"/>
          <w:sz w:val="24"/>
          <w:szCs w:val="24"/>
        </w:rPr>
        <w:t>Часть</w:t>
      </w:r>
      <w:r w:rsidRPr="003A425A">
        <w:rPr>
          <w:rFonts w:ascii="Times New Roman" w:hAnsi="Times New Roman"/>
          <w:i/>
          <w:color w:val="FF0000"/>
          <w:sz w:val="24"/>
          <w:szCs w:val="24"/>
          <w:lang w:val="en-US"/>
        </w:rPr>
        <w:t xml:space="preserve"> More Efficient String Construction </w:t>
      </w:r>
      <w:r w:rsidRPr="003A425A">
        <w:rPr>
          <w:rFonts w:ascii="Times New Roman" w:hAnsi="Times New Roman"/>
          <w:i/>
          <w:color w:val="FF0000"/>
          <w:sz w:val="24"/>
          <w:szCs w:val="24"/>
        </w:rPr>
        <w:t>я</w:t>
      </w:r>
      <w:r w:rsidRPr="003A425A">
        <w:rPr>
          <w:rFonts w:ascii="Times New Roman" w:hAnsi="Times New Roman"/>
          <w:i/>
          <w:color w:val="FF0000"/>
          <w:sz w:val="24"/>
          <w:szCs w:val="24"/>
          <w:lang w:val="en-US"/>
        </w:rPr>
        <w:t xml:space="preserve"> </w:t>
      </w:r>
      <w:r w:rsidRPr="003A425A">
        <w:rPr>
          <w:rFonts w:ascii="Times New Roman" w:hAnsi="Times New Roman"/>
          <w:i/>
          <w:color w:val="FF0000"/>
          <w:sz w:val="24"/>
          <w:szCs w:val="24"/>
        </w:rPr>
        <w:t>пока</w:t>
      </w:r>
      <w:r w:rsidRPr="003A425A">
        <w:rPr>
          <w:rFonts w:ascii="Times New Roman" w:hAnsi="Times New Roman"/>
          <w:i/>
          <w:color w:val="FF0000"/>
          <w:sz w:val="24"/>
          <w:szCs w:val="24"/>
          <w:lang w:val="en-US"/>
        </w:rPr>
        <w:t xml:space="preserve"> </w:t>
      </w:r>
      <w:r w:rsidRPr="003A425A">
        <w:rPr>
          <w:rFonts w:ascii="Times New Roman" w:hAnsi="Times New Roman"/>
          <w:i/>
          <w:color w:val="FF0000"/>
          <w:sz w:val="24"/>
          <w:szCs w:val="24"/>
        </w:rPr>
        <w:t>не</w:t>
      </w:r>
      <w:r w:rsidRPr="003A425A">
        <w:rPr>
          <w:rFonts w:ascii="Times New Roman" w:hAnsi="Times New Roman"/>
          <w:i/>
          <w:color w:val="FF0000"/>
          <w:sz w:val="24"/>
          <w:szCs w:val="24"/>
          <w:lang w:val="en-US"/>
        </w:rPr>
        <w:t xml:space="preserve"> </w:t>
      </w:r>
      <w:r w:rsidRPr="003A425A">
        <w:rPr>
          <w:rFonts w:ascii="Times New Roman" w:hAnsi="Times New Roman"/>
          <w:i/>
          <w:color w:val="FF0000"/>
          <w:sz w:val="24"/>
          <w:szCs w:val="24"/>
        </w:rPr>
        <w:t>понял</w:t>
      </w:r>
      <w:r w:rsidRPr="003A425A">
        <w:rPr>
          <w:rFonts w:ascii="Times New Roman" w:hAnsi="Times New Roman"/>
          <w:i/>
          <w:color w:val="FF0000"/>
          <w:sz w:val="24"/>
          <w:szCs w:val="24"/>
          <w:lang w:val="en-US"/>
        </w:rPr>
        <w:t>.</w:t>
      </w:r>
    </w:p>
    <w:p w:rsidR="007763E4" w:rsidRPr="003A425A" w:rsidRDefault="007763E4" w:rsidP="007763E4">
      <w:pPr>
        <w:pStyle w:val="3"/>
        <w:rPr>
          <w:lang w:val="en-GB"/>
        </w:rPr>
      </w:pPr>
      <w:bookmarkStart w:id="212" w:name="_Toc382058325"/>
      <w:r w:rsidRPr="003A425A">
        <w:rPr>
          <w:sz w:val="24"/>
          <w:szCs w:val="24"/>
          <w:lang w:val="en-US"/>
        </w:rPr>
        <w:t>QStringRef</w:t>
      </w:r>
      <w:bookmarkEnd w:id="212"/>
    </w:p>
    <w:p w:rsidR="005A6BBD" w:rsidRPr="003A425A" w:rsidRDefault="00953454" w:rsidP="00D4068A">
      <w:pPr>
        <w:jc w:val="both"/>
        <w:rPr>
          <w:rFonts w:ascii="Times New Roman" w:hAnsi="Times New Roman"/>
          <w:sz w:val="24"/>
          <w:szCs w:val="24"/>
          <w:lang w:val="en-GB"/>
        </w:rPr>
      </w:pPr>
      <w:hyperlink r:id="rId322"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lang w:val="en-GB"/>
          </w:rPr>
          <w:t>-5.1/</w:t>
        </w:r>
        <w:r w:rsidR="005A6BBD" w:rsidRPr="003A425A">
          <w:rPr>
            <w:rStyle w:val="a3"/>
            <w:rFonts w:ascii="Times New Roman" w:hAnsi="Times New Roman"/>
            <w:sz w:val="24"/>
            <w:szCs w:val="24"/>
            <w:lang w:val="en-US"/>
          </w:rPr>
          <w:t>qtcore</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qstringref</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lang w:val="en-GB"/>
          </w:rPr>
          <w:t>#</w:t>
        </w:r>
        <w:r w:rsidR="005A6BBD" w:rsidRPr="003A425A">
          <w:rPr>
            <w:rStyle w:val="a3"/>
            <w:rFonts w:ascii="Times New Roman" w:hAnsi="Times New Roman"/>
            <w:sz w:val="24"/>
            <w:szCs w:val="24"/>
            <w:lang w:val="en-US"/>
          </w:rPr>
          <w:t>details</w:t>
        </w:r>
      </w:hyperlink>
    </w:p>
    <w:p w:rsidR="005A6BBD" w:rsidRPr="003A425A" w:rsidRDefault="005A6BBD" w:rsidP="00D4068A">
      <w:pPr>
        <w:jc w:val="both"/>
        <w:rPr>
          <w:rFonts w:ascii="Times New Roman" w:hAnsi="Times New Roman"/>
          <w:color w:val="FFFF00"/>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QStringRef</w:t>
      </w:r>
      <w:r w:rsidRPr="003A425A">
        <w:rPr>
          <w:rFonts w:ascii="Times New Roman" w:hAnsi="Times New Roman"/>
          <w:sz w:val="24"/>
          <w:szCs w:val="24"/>
        </w:rPr>
        <w:t xml:space="preserve"> обеспечивает тонкую обёртку вокруг подстрок </w:t>
      </w:r>
      <w:r w:rsidRPr="003A425A">
        <w:rPr>
          <w:rFonts w:ascii="Times New Roman" w:hAnsi="Times New Roman"/>
          <w:sz w:val="24"/>
          <w:szCs w:val="24"/>
          <w:lang w:val="en-US"/>
        </w:rPr>
        <w:t>QString</w:t>
      </w:r>
      <w:r w:rsidRPr="003A425A">
        <w:rPr>
          <w:rFonts w:ascii="Times New Roman" w:hAnsi="Times New Roman"/>
          <w:sz w:val="24"/>
          <w:szCs w:val="24"/>
          <w:lang w:val="be-BY"/>
        </w:rPr>
        <w:t>.</w:t>
      </w:r>
      <w:r w:rsidR="007763E4" w:rsidRPr="003A425A">
        <w:rPr>
          <w:rFonts w:ascii="Times New Roman" w:hAnsi="Times New Roman"/>
          <w:sz w:val="24"/>
          <w:szCs w:val="24"/>
          <w:lang w:val="be-BY"/>
        </w:rPr>
        <w:t xml:space="preserve"> </w:t>
      </w:r>
      <w:r w:rsidRPr="003A425A">
        <w:rPr>
          <w:rFonts w:ascii="Times New Roman" w:hAnsi="Times New Roman"/>
          <w:sz w:val="24"/>
          <w:szCs w:val="24"/>
        </w:rPr>
        <w:t xml:space="preserve">Он обеспечивает поднабор </w:t>
      </w:r>
      <w:r w:rsidRPr="003A425A">
        <w:rPr>
          <w:rFonts w:ascii="Times New Roman" w:hAnsi="Times New Roman"/>
          <w:sz w:val="24"/>
          <w:szCs w:val="24"/>
          <w:lang w:val="en-US"/>
        </w:rPr>
        <w:t>QString</w:t>
      </w:r>
      <w:r w:rsidRPr="003A425A">
        <w:rPr>
          <w:rFonts w:ascii="Times New Roman" w:hAnsi="Times New Roman"/>
          <w:sz w:val="24"/>
          <w:szCs w:val="24"/>
        </w:rPr>
        <w:t xml:space="preserve"> только для чтения. Данный класс указывает на некоторую порцию строки и может вернуть её как отдельную строку. Этот класс создан для оптимизации производства подстрок из некоторой общей строки. Данный класс избегает выделения памяти и подсчёта ссылок, но только ссылается на часть изначальной строки.</w:t>
      </w:r>
      <w:r w:rsidR="005C1C25" w:rsidRPr="003A425A">
        <w:rPr>
          <w:rFonts w:ascii="Times New Roman" w:hAnsi="Times New Roman"/>
          <w:sz w:val="24"/>
          <w:szCs w:val="24"/>
        </w:rPr>
        <w:t xml:space="preserve"> </w:t>
      </w:r>
      <w:r w:rsidRPr="003A425A">
        <w:rPr>
          <w:rFonts w:ascii="Times New Roman" w:hAnsi="Times New Roman"/>
          <w:sz w:val="24"/>
          <w:szCs w:val="24"/>
        </w:rPr>
        <w:t>Данный класс является полезным для низкоуровневого кода, н</w:t>
      </w:r>
      <w:r w:rsidR="005C1C25" w:rsidRPr="003A425A">
        <w:rPr>
          <w:rFonts w:ascii="Times New Roman" w:hAnsi="Times New Roman"/>
          <w:sz w:val="24"/>
          <w:szCs w:val="24"/>
        </w:rPr>
        <w:t xml:space="preserve">апример, для анализатора строк. </w:t>
      </w:r>
      <w:r w:rsidR="00085476" w:rsidRPr="003A425A">
        <w:rPr>
          <w:rFonts w:ascii="Times New Roman" w:hAnsi="Times New Roman"/>
          <w:sz w:val="24"/>
          <w:szCs w:val="24"/>
        </w:rPr>
        <w:t>Объект</w:t>
      </w:r>
      <w:r w:rsidRPr="003A425A">
        <w:rPr>
          <w:rFonts w:ascii="Times New Roman" w:hAnsi="Times New Roman"/>
          <w:sz w:val="24"/>
          <w:szCs w:val="24"/>
        </w:rPr>
        <w:t xml:space="preserve"> данного класса ссылается на строку, которая существует, но если данной строки не существует, то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ссылается на некоторое неизвестное место в памяти и будет возвращать некоторый мусор.</w:t>
      </w:r>
      <w:r w:rsidR="005C1C25" w:rsidRPr="003A425A">
        <w:rPr>
          <w:rFonts w:ascii="Times New Roman" w:hAnsi="Times New Roman"/>
          <w:sz w:val="24"/>
          <w:szCs w:val="24"/>
        </w:rPr>
        <w:t xml:space="preserve"> </w:t>
      </w:r>
      <w:r w:rsidRPr="003A425A">
        <w:rPr>
          <w:rFonts w:ascii="Times New Roman" w:hAnsi="Times New Roman"/>
          <w:i/>
          <w:sz w:val="24"/>
          <w:szCs w:val="24"/>
        </w:rPr>
        <w:t>Мы рекомендуем использовать данный класс в устойчивом коде, где это может вызвать увеличение производительности.</w:t>
      </w:r>
    </w:p>
    <w:p w:rsidR="000B2A2C" w:rsidRPr="003A425A" w:rsidRDefault="000B2A2C" w:rsidP="000B2A2C">
      <w:pPr>
        <w:pStyle w:val="3"/>
      </w:pPr>
      <w:bookmarkStart w:id="213" w:name="_Toc382058326"/>
      <w:r w:rsidRPr="003A425A">
        <w:rPr>
          <w:sz w:val="24"/>
          <w:szCs w:val="24"/>
          <w:lang w:val="en-US"/>
        </w:rPr>
        <w:t>QChar</w:t>
      </w:r>
      <w:bookmarkEnd w:id="213"/>
    </w:p>
    <w:p w:rsidR="005A6BBD" w:rsidRPr="003A425A" w:rsidRDefault="00953454" w:rsidP="00D4068A">
      <w:pPr>
        <w:jc w:val="both"/>
        <w:rPr>
          <w:rFonts w:ascii="Times New Roman" w:hAnsi="Times New Roman"/>
          <w:sz w:val="24"/>
          <w:szCs w:val="24"/>
        </w:rPr>
      </w:pPr>
      <w:hyperlink r:id="rId323" w:anchor="details" w:history="1">
        <w:r w:rsidR="005A6BBD" w:rsidRPr="003A425A">
          <w:rPr>
            <w:rStyle w:val="a3"/>
            <w:rFonts w:ascii="Times New Roman" w:hAnsi="Times New Roman"/>
            <w:sz w:val="24"/>
            <w:szCs w:val="24"/>
          </w:rPr>
          <w:t>http://qt-project.org/doc/qt-5.1/qtcore/qchar.html#details</w:t>
        </w:r>
      </w:hyperlink>
    </w:p>
    <w:p w:rsidR="005A6BBD" w:rsidRPr="003A425A" w:rsidRDefault="005A6BBD" w:rsidP="00D4068A">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QChar</w:t>
      </w:r>
      <w:r w:rsidRPr="003A425A">
        <w:rPr>
          <w:rFonts w:ascii="Times New Roman" w:hAnsi="Times New Roman"/>
          <w:sz w:val="24"/>
          <w:szCs w:val="24"/>
          <w:lang w:val="be-BY"/>
        </w:rPr>
        <w:t xml:space="preserve"> </w:t>
      </w:r>
      <w:r w:rsidRPr="003A425A">
        <w:rPr>
          <w:rFonts w:ascii="Times New Roman" w:hAnsi="Times New Roman"/>
          <w:sz w:val="24"/>
          <w:szCs w:val="24"/>
        </w:rPr>
        <w:t>обеспечивает 16-битные символы в кодировке юникод. Большинство компиляторов обрабатывают его как кор</w:t>
      </w:r>
      <w:r w:rsidR="000B2A2C" w:rsidRPr="003A425A">
        <w:rPr>
          <w:rFonts w:ascii="Times New Roman" w:hAnsi="Times New Roman"/>
          <w:sz w:val="24"/>
          <w:szCs w:val="24"/>
        </w:rPr>
        <w:t>о</w:t>
      </w:r>
      <w:r w:rsidRPr="003A425A">
        <w:rPr>
          <w:rFonts w:ascii="Times New Roman" w:hAnsi="Times New Roman"/>
          <w:sz w:val="24"/>
          <w:szCs w:val="24"/>
        </w:rPr>
        <w:t xml:space="preserve">ткий целочисленный тип без знака. Данный класс содержит множество функций для символов: проверка типа символа, направление </w:t>
      </w:r>
      <w:r w:rsidR="00F850EA" w:rsidRPr="003A425A">
        <w:rPr>
          <w:rFonts w:ascii="Times New Roman" w:hAnsi="Times New Roman"/>
          <w:sz w:val="24"/>
          <w:szCs w:val="24"/>
        </w:rPr>
        <w:t>написа</w:t>
      </w:r>
      <w:r w:rsidRPr="003A425A">
        <w:rPr>
          <w:rFonts w:ascii="Times New Roman" w:hAnsi="Times New Roman"/>
          <w:sz w:val="24"/>
          <w:szCs w:val="24"/>
        </w:rPr>
        <w:t>ния символа, функции преобразования символов из прописных в строчные, а также функции преобразования между различными кодировками.</w:t>
      </w:r>
    </w:p>
    <w:p w:rsidR="00DF2DE0" w:rsidRPr="003A425A" w:rsidRDefault="00DF2DE0" w:rsidP="00DF2DE0">
      <w:pPr>
        <w:pStyle w:val="3"/>
      </w:pPr>
      <w:bookmarkStart w:id="214" w:name="_Toc382058327"/>
      <w:r w:rsidRPr="003A425A">
        <w:rPr>
          <w:sz w:val="24"/>
          <w:szCs w:val="24"/>
          <w:lang w:val="en-US"/>
        </w:rPr>
        <w:t>QLatin</w:t>
      </w:r>
      <w:r w:rsidRPr="003A425A">
        <w:rPr>
          <w:sz w:val="24"/>
          <w:szCs w:val="24"/>
        </w:rPr>
        <w:t>1</w:t>
      </w:r>
      <w:r w:rsidRPr="003A425A">
        <w:rPr>
          <w:sz w:val="24"/>
          <w:szCs w:val="24"/>
          <w:lang w:val="en-US"/>
        </w:rPr>
        <w:t>Char</w:t>
      </w:r>
      <w:bookmarkEnd w:id="214"/>
    </w:p>
    <w:p w:rsidR="005A6BBD" w:rsidRPr="003A425A" w:rsidRDefault="00953454" w:rsidP="009F1141">
      <w:pPr>
        <w:jc w:val="both"/>
        <w:rPr>
          <w:rFonts w:ascii="Times New Roman" w:hAnsi="Times New Roman"/>
          <w:sz w:val="24"/>
          <w:szCs w:val="24"/>
        </w:rPr>
      </w:pPr>
      <w:hyperlink r:id="rId324" w:history="1">
        <w:r w:rsidR="005A6BBD" w:rsidRPr="003A425A">
          <w:rPr>
            <w:rStyle w:val="a3"/>
            <w:rFonts w:ascii="Times New Roman" w:hAnsi="Times New Roman"/>
            <w:sz w:val="24"/>
            <w:szCs w:val="24"/>
          </w:rPr>
          <w:t>http://qt-project.org/doc/qt-5.1/qtcore/qlatin1char.html</w:t>
        </w:r>
      </w:hyperlink>
    </w:p>
    <w:p w:rsidR="005A6BBD" w:rsidRPr="003A425A" w:rsidRDefault="005A6BBD" w:rsidP="00D4068A">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QLatin</w:t>
      </w:r>
      <w:r w:rsidRPr="003A425A">
        <w:rPr>
          <w:rFonts w:ascii="Times New Roman" w:hAnsi="Times New Roman"/>
          <w:sz w:val="24"/>
          <w:szCs w:val="24"/>
        </w:rPr>
        <w:t>1</w:t>
      </w:r>
      <w:r w:rsidRPr="003A425A">
        <w:rPr>
          <w:rFonts w:ascii="Times New Roman" w:hAnsi="Times New Roman"/>
          <w:sz w:val="24"/>
          <w:szCs w:val="24"/>
          <w:lang w:val="en-US"/>
        </w:rPr>
        <w:t>Char</w:t>
      </w:r>
      <w:r w:rsidRPr="003A425A">
        <w:rPr>
          <w:rFonts w:ascii="Times New Roman" w:hAnsi="Times New Roman"/>
          <w:sz w:val="24"/>
          <w:szCs w:val="24"/>
          <w:lang w:val="be-BY"/>
        </w:rPr>
        <w:t xml:space="preserve"> обеспеч</w:t>
      </w:r>
      <w:r w:rsidRPr="003A425A">
        <w:rPr>
          <w:rFonts w:ascii="Times New Roman" w:hAnsi="Times New Roman"/>
          <w:sz w:val="24"/>
          <w:szCs w:val="24"/>
        </w:rPr>
        <w:t xml:space="preserve">ивает 8-битный символ в кодировке </w:t>
      </w:r>
      <w:r w:rsidRPr="003A425A">
        <w:rPr>
          <w:rFonts w:ascii="Times New Roman" w:hAnsi="Times New Roman"/>
          <w:sz w:val="24"/>
          <w:szCs w:val="24"/>
          <w:lang w:val="en-US"/>
        </w:rPr>
        <w:t>ASCII</w:t>
      </w:r>
      <w:r w:rsidRPr="003A425A">
        <w:rPr>
          <w:rFonts w:ascii="Times New Roman" w:hAnsi="Times New Roman"/>
          <w:sz w:val="24"/>
          <w:szCs w:val="24"/>
        </w:rPr>
        <w:t>/</w:t>
      </w:r>
      <w:r w:rsidRPr="003A425A">
        <w:rPr>
          <w:rFonts w:ascii="Times New Roman" w:hAnsi="Times New Roman"/>
          <w:sz w:val="24"/>
          <w:szCs w:val="24"/>
          <w:lang w:val="en-US"/>
        </w:rPr>
        <w:t>Latin</w:t>
      </w:r>
      <w:r w:rsidRPr="003A425A">
        <w:rPr>
          <w:rFonts w:ascii="Times New Roman" w:hAnsi="Times New Roman"/>
          <w:sz w:val="24"/>
          <w:szCs w:val="24"/>
        </w:rPr>
        <w:t>-1.</w:t>
      </w:r>
    </w:p>
    <w:p w:rsidR="00DF2DE0" w:rsidRPr="003A425A" w:rsidRDefault="00DF2DE0" w:rsidP="00DF2DE0">
      <w:pPr>
        <w:pStyle w:val="3"/>
      </w:pPr>
      <w:bookmarkStart w:id="215" w:name="_Toc382058328"/>
      <w:r w:rsidRPr="003A425A">
        <w:rPr>
          <w:sz w:val="24"/>
          <w:szCs w:val="24"/>
          <w:lang w:val="en-US"/>
        </w:rPr>
        <w:t>QLatin</w:t>
      </w:r>
      <w:r w:rsidRPr="003A425A">
        <w:rPr>
          <w:sz w:val="24"/>
          <w:szCs w:val="24"/>
        </w:rPr>
        <w:t>1</w:t>
      </w:r>
      <w:r w:rsidRPr="003A425A">
        <w:rPr>
          <w:sz w:val="24"/>
          <w:szCs w:val="24"/>
          <w:lang w:val="en-US"/>
        </w:rPr>
        <w:t>String</w:t>
      </w:r>
      <w:bookmarkEnd w:id="215"/>
    </w:p>
    <w:p w:rsidR="005A6BBD" w:rsidRPr="003A425A" w:rsidRDefault="00953454" w:rsidP="00D4068A">
      <w:pPr>
        <w:jc w:val="both"/>
        <w:rPr>
          <w:rFonts w:ascii="Times New Roman" w:hAnsi="Times New Roman"/>
          <w:sz w:val="24"/>
          <w:szCs w:val="24"/>
        </w:rPr>
      </w:pPr>
      <w:hyperlink r:id="rId325" w:history="1">
        <w:r w:rsidR="005A6BBD" w:rsidRPr="003A425A">
          <w:rPr>
            <w:rStyle w:val="a3"/>
            <w:rFonts w:ascii="Times New Roman" w:hAnsi="Times New Roman"/>
            <w:sz w:val="24"/>
            <w:szCs w:val="24"/>
          </w:rPr>
          <w:t>http://qt-project.org/doc/qt-5.1/qtcore/qlatin1string.html</w:t>
        </w:r>
      </w:hyperlink>
    </w:p>
    <w:p w:rsidR="005A6BBD" w:rsidRPr="003A425A" w:rsidRDefault="005A6BBD" w:rsidP="00D4068A">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QLatin</w:t>
      </w:r>
      <w:r w:rsidRPr="003A425A">
        <w:rPr>
          <w:rFonts w:ascii="Times New Roman" w:hAnsi="Times New Roman"/>
          <w:sz w:val="24"/>
          <w:szCs w:val="24"/>
        </w:rPr>
        <w:t>1</w:t>
      </w:r>
      <w:r w:rsidRPr="003A425A">
        <w:rPr>
          <w:rFonts w:ascii="Times New Roman" w:hAnsi="Times New Roman"/>
          <w:sz w:val="24"/>
          <w:szCs w:val="24"/>
          <w:lang w:val="en-US"/>
        </w:rPr>
        <w:t>String</w:t>
      </w:r>
      <w:r w:rsidRPr="003A425A">
        <w:rPr>
          <w:rFonts w:ascii="Times New Roman" w:hAnsi="Times New Roman"/>
          <w:sz w:val="24"/>
          <w:szCs w:val="24"/>
          <w:lang w:val="be-BY"/>
        </w:rPr>
        <w:t xml:space="preserve"> обеспеч</w:t>
      </w:r>
      <w:r w:rsidRPr="003A425A">
        <w:rPr>
          <w:rFonts w:ascii="Times New Roman" w:hAnsi="Times New Roman"/>
          <w:sz w:val="24"/>
          <w:szCs w:val="24"/>
        </w:rPr>
        <w:t xml:space="preserve">ивает тонкую обёртку вокруг закодированного в кодировке </w:t>
      </w:r>
      <w:r w:rsidRPr="003A425A">
        <w:rPr>
          <w:rFonts w:ascii="Times New Roman" w:hAnsi="Times New Roman"/>
          <w:sz w:val="24"/>
          <w:szCs w:val="24"/>
          <w:lang w:val="en-US"/>
        </w:rPr>
        <w:t>US</w:t>
      </w:r>
      <w:r w:rsidRPr="003A425A">
        <w:rPr>
          <w:rFonts w:ascii="Times New Roman" w:hAnsi="Times New Roman"/>
          <w:sz w:val="24"/>
          <w:szCs w:val="24"/>
        </w:rPr>
        <w:t>-</w:t>
      </w:r>
      <w:r w:rsidRPr="003A425A">
        <w:rPr>
          <w:rFonts w:ascii="Times New Roman" w:hAnsi="Times New Roman"/>
          <w:sz w:val="24"/>
          <w:szCs w:val="24"/>
          <w:lang w:val="en-US"/>
        </w:rPr>
        <w:t>ASCII</w:t>
      </w:r>
      <w:r w:rsidRPr="003A425A">
        <w:rPr>
          <w:rFonts w:ascii="Times New Roman" w:hAnsi="Times New Roman"/>
          <w:sz w:val="24"/>
          <w:szCs w:val="24"/>
        </w:rPr>
        <w:t>/</w:t>
      </w:r>
      <w:r w:rsidRPr="003A425A">
        <w:rPr>
          <w:rFonts w:ascii="Times New Roman" w:hAnsi="Times New Roman"/>
          <w:sz w:val="24"/>
          <w:szCs w:val="24"/>
          <w:lang w:val="en-US"/>
        </w:rPr>
        <w:t>Latin</w:t>
      </w:r>
      <w:r w:rsidRPr="003A425A">
        <w:rPr>
          <w:rFonts w:ascii="Times New Roman" w:hAnsi="Times New Roman"/>
          <w:sz w:val="24"/>
          <w:szCs w:val="24"/>
        </w:rPr>
        <w:t>1 строкового литерала.</w:t>
      </w:r>
      <w:r w:rsidR="00DF2DE0" w:rsidRPr="003A425A">
        <w:rPr>
          <w:rFonts w:ascii="Times New Roman" w:hAnsi="Times New Roman"/>
          <w:sz w:val="24"/>
          <w:szCs w:val="24"/>
        </w:rPr>
        <w:t xml:space="preserve"> </w:t>
      </w:r>
      <w:r w:rsidRPr="003A425A">
        <w:rPr>
          <w:rFonts w:ascii="Times New Roman" w:hAnsi="Times New Roman"/>
          <w:sz w:val="24"/>
          <w:szCs w:val="24"/>
        </w:rPr>
        <w:t xml:space="preserve">Многие функции класса </w:t>
      </w:r>
      <w:r w:rsidRPr="003A425A">
        <w:rPr>
          <w:rFonts w:ascii="Times New Roman" w:hAnsi="Times New Roman"/>
          <w:sz w:val="24"/>
          <w:szCs w:val="24"/>
          <w:lang w:val="en-US"/>
        </w:rPr>
        <w:t>QString</w:t>
      </w:r>
      <w:r w:rsidRPr="003A425A">
        <w:rPr>
          <w:rFonts w:ascii="Times New Roman" w:hAnsi="Times New Roman"/>
          <w:sz w:val="24"/>
          <w:szCs w:val="24"/>
          <w:lang w:val="be-BY"/>
        </w:rPr>
        <w:t xml:space="preserve"> перегружены с тем, чтобы обрабатывать простые С-строки. Этот класс используется для определения константных С-срток.</w:t>
      </w:r>
      <w:r w:rsidR="00DF2DE0" w:rsidRPr="003A425A">
        <w:rPr>
          <w:rFonts w:ascii="Times New Roman" w:hAnsi="Times New Roman"/>
          <w:sz w:val="24"/>
          <w:szCs w:val="24"/>
          <w:lang w:val="be-BY"/>
        </w:rPr>
        <w:t xml:space="preserve"> Д</w:t>
      </w:r>
      <w:r w:rsidRPr="003A425A">
        <w:rPr>
          <w:rFonts w:ascii="Times New Roman" w:hAnsi="Times New Roman"/>
          <w:i/>
          <w:sz w:val="24"/>
          <w:szCs w:val="24"/>
          <w:lang w:val="be-BY"/>
        </w:rPr>
        <w:t xml:space="preserve">анный класс может быть использован везде, где ожидается использование </w:t>
      </w:r>
      <w:r w:rsidRPr="003A425A">
        <w:rPr>
          <w:rFonts w:ascii="Times New Roman" w:hAnsi="Times New Roman"/>
          <w:i/>
          <w:sz w:val="24"/>
          <w:szCs w:val="24"/>
          <w:lang w:val="en-US"/>
        </w:rPr>
        <w:t>QString</w:t>
      </w:r>
      <w:r w:rsidRPr="003A425A">
        <w:rPr>
          <w:rFonts w:ascii="Times New Roman" w:hAnsi="Times New Roman"/>
          <w:i/>
          <w:sz w:val="24"/>
          <w:szCs w:val="24"/>
          <w:lang w:val="be-BY"/>
        </w:rPr>
        <w:t>, в отл</w:t>
      </w:r>
      <w:r w:rsidRPr="003A425A">
        <w:rPr>
          <w:rFonts w:ascii="Times New Roman" w:hAnsi="Times New Roman"/>
          <w:i/>
          <w:sz w:val="24"/>
          <w:szCs w:val="24"/>
        </w:rPr>
        <w:t>ичие от простой константной строки.</w:t>
      </w:r>
    </w:p>
    <w:p w:rsidR="00DF2DE0" w:rsidRPr="003A425A" w:rsidRDefault="00DF2DE0" w:rsidP="00484789">
      <w:pPr>
        <w:jc w:val="both"/>
      </w:pPr>
    </w:p>
    <w:p w:rsidR="00DF2DE0" w:rsidRPr="003A425A" w:rsidRDefault="00DF2DE0" w:rsidP="00484789">
      <w:pPr>
        <w:jc w:val="both"/>
      </w:pPr>
    </w:p>
    <w:p w:rsidR="00DF2DE0" w:rsidRPr="003A425A" w:rsidRDefault="00F84171" w:rsidP="00F84171">
      <w:pPr>
        <w:pStyle w:val="2"/>
        <w:rPr>
          <w:color w:val="auto"/>
        </w:rPr>
      </w:pPr>
      <w:bookmarkStart w:id="216" w:name="_Toc382058329"/>
      <w:r w:rsidRPr="003A425A">
        <w:rPr>
          <w:rFonts w:ascii="Times New Roman" w:hAnsi="Times New Roman"/>
          <w:b w:val="0"/>
          <w:color w:val="auto"/>
          <w:sz w:val="24"/>
          <w:szCs w:val="24"/>
        </w:rPr>
        <w:t>АНИМАЦИИ</w:t>
      </w:r>
      <w:bookmarkEnd w:id="216"/>
    </w:p>
    <w:p w:rsidR="006E005E" w:rsidRPr="003A425A" w:rsidRDefault="00953454" w:rsidP="006E005E">
      <w:pPr>
        <w:jc w:val="both"/>
        <w:rPr>
          <w:rFonts w:ascii="Times New Roman" w:hAnsi="Times New Roman"/>
          <w:sz w:val="24"/>
          <w:szCs w:val="24"/>
        </w:rPr>
      </w:pPr>
      <w:hyperlink r:id="rId326" w:history="1">
        <w:r w:rsidR="006E005E" w:rsidRPr="003A425A">
          <w:rPr>
            <w:rStyle w:val="a3"/>
            <w:rFonts w:ascii="Times New Roman" w:hAnsi="Times New Roman"/>
            <w:sz w:val="24"/>
            <w:szCs w:val="24"/>
          </w:rPr>
          <w:t>http://qt-project.org/doc/qt-5.1/qtcore/animation-overview.html</w:t>
        </w:r>
      </w:hyperlink>
    </w:p>
    <w:p w:rsidR="00DE2AD4" w:rsidRPr="003A425A" w:rsidRDefault="006E005E" w:rsidP="006E005E">
      <w:pPr>
        <w:jc w:val="both"/>
        <w:rPr>
          <w:rFonts w:ascii="Times New Roman" w:hAnsi="Times New Roman"/>
          <w:sz w:val="24"/>
          <w:szCs w:val="24"/>
        </w:rPr>
      </w:pPr>
      <w:r w:rsidRPr="003A425A">
        <w:rPr>
          <w:rFonts w:ascii="Times New Roman" w:hAnsi="Times New Roman"/>
          <w:sz w:val="24"/>
          <w:szCs w:val="24"/>
        </w:rPr>
        <w:t>каркас по анимации преследует цель обеспечить лёгкий способ создания анимированного и плавного графического интерфейса пользователя. Данный каркас может быть также использован с каркасом графических представлений.</w:t>
      </w:r>
      <w:r w:rsidR="00DE2AD4" w:rsidRPr="003A425A">
        <w:rPr>
          <w:rFonts w:ascii="Times New Roman" w:hAnsi="Times New Roman"/>
          <w:sz w:val="24"/>
          <w:szCs w:val="24"/>
        </w:rPr>
        <w:t xml:space="preserve"> </w:t>
      </w:r>
      <w:r w:rsidRPr="003A425A">
        <w:rPr>
          <w:rFonts w:ascii="Times New Roman" w:hAnsi="Times New Roman"/>
          <w:sz w:val="24"/>
          <w:szCs w:val="24"/>
        </w:rPr>
        <w:t xml:space="preserve">Основание данного каркаса состоит из базового класса </w:t>
      </w:r>
      <w:r w:rsidRPr="003A425A">
        <w:rPr>
          <w:rFonts w:ascii="Times New Roman" w:hAnsi="Times New Roman"/>
          <w:sz w:val="24"/>
          <w:szCs w:val="24"/>
          <w:lang w:val="en-US"/>
        </w:rPr>
        <w:t>QAbstractAnimation</w:t>
      </w:r>
      <w:r w:rsidRPr="003A425A">
        <w:rPr>
          <w:rFonts w:ascii="Times New Roman" w:hAnsi="Times New Roman"/>
          <w:sz w:val="24"/>
          <w:szCs w:val="24"/>
        </w:rPr>
        <w:t xml:space="preserve"> и его двух подклассов </w:t>
      </w:r>
      <w:hyperlink r:id="rId327" w:history="1">
        <w:r w:rsidRPr="003A425A">
          <w:rPr>
            <w:rStyle w:val="a3"/>
            <w:rFonts w:ascii="Times New Roman" w:hAnsi="Times New Roman"/>
            <w:sz w:val="24"/>
            <w:szCs w:val="24"/>
          </w:rPr>
          <w:t>QVariantAnimation</w:t>
        </w:r>
      </w:hyperlink>
      <w:r w:rsidRPr="003A425A">
        <w:rPr>
          <w:rFonts w:ascii="Times New Roman" w:hAnsi="Times New Roman"/>
          <w:sz w:val="24"/>
          <w:szCs w:val="24"/>
        </w:rPr>
        <w:t xml:space="preserve"> and </w:t>
      </w:r>
      <w:hyperlink r:id="rId328" w:history="1">
        <w:r w:rsidRPr="003A425A">
          <w:rPr>
            <w:rStyle w:val="a3"/>
            <w:rFonts w:ascii="Times New Roman" w:hAnsi="Times New Roman"/>
            <w:sz w:val="24"/>
            <w:szCs w:val="24"/>
          </w:rPr>
          <w:t>QAnimationGroup</w:t>
        </w:r>
      </w:hyperlink>
      <w:r w:rsidRPr="003A425A">
        <w:rPr>
          <w:rFonts w:ascii="Times New Roman" w:hAnsi="Times New Roman"/>
          <w:sz w:val="24"/>
          <w:szCs w:val="24"/>
        </w:rPr>
        <w:t xml:space="preserve">. Первый класс представляет все базовые свойства, которые являются общими для всех типов анимации: способность начинаться, останавливаться и становиться на паузу. Класс </w:t>
      </w:r>
      <w:r w:rsidRPr="003A425A">
        <w:rPr>
          <w:rFonts w:ascii="Times New Roman" w:hAnsi="Times New Roman"/>
          <w:sz w:val="24"/>
          <w:szCs w:val="24"/>
          <w:lang w:val="en-US"/>
        </w:rPr>
        <w:t>QPropertyAnimation</w:t>
      </w:r>
      <w:r w:rsidRPr="003A425A">
        <w:rPr>
          <w:rFonts w:ascii="Times New Roman" w:hAnsi="Times New Roman"/>
          <w:sz w:val="24"/>
          <w:szCs w:val="24"/>
        </w:rPr>
        <w:t xml:space="preserve"> выполняет анимацию свойства, которое является частью мета-объектной системы. Он интерполирует изменяющееся свойство. Если вы хотите его использовать, то объявите его как свойство, а класс сделайте </w:t>
      </w:r>
      <w:r w:rsidRPr="003A425A">
        <w:rPr>
          <w:rFonts w:ascii="Times New Roman" w:hAnsi="Times New Roman"/>
          <w:sz w:val="24"/>
          <w:szCs w:val="24"/>
          <w:lang w:val="en-US"/>
        </w:rPr>
        <w:t>QObject</w:t>
      </w:r>
      <w:r w:rsidR="00DE2AD4" w:rsidRPr="003A425A">
        <w:rPr>
          <w:rFonts w:ascii="Times New Roman" w:hAnsi="Times New Roman"/>
          <w:sz w:val="24"/>
          <w:szCs w:val="24"/>
        </w:rPr>
        <w:t xml:space="preserve">. </w:t>
      </w:r>
      <w:r w:rsidRPr="003A425A">
        <w:rPr>
          <w:rFonts w:ascii="Times New Roman" w:hAnsi="Times New Roman"/>
          <w:sz w:val="24"/>
          <w:szCs w:val="24"/>
        </w:rPr>
        <w:t xml:space="preserve">Сложную анимацию можно построить при помощи древовидной структуры классов </w:t>
      </w:r>
      <w:r w:rsidRPr="003A425A">
        <w:rPr>
          <w:rFonts w:ascii="Times New Roman" w:hAnsi="Times New Roman"/>
          <w:sz w:val="24"/>
          <w:szCs w:val="24"/>
          <w:lang w:val="en-US"/>
        </w:rPr>
        <w:t>QAbstractAnimation</w:t>
      </w:r>
      <w:r w:rsidRPr="003A425A">
        <w:rPr>
          <w:rFonts w:ascii="Times New Roman" w:hAnsi="Times New Roman"/>
          <w:sz w:val="24"/>
          <w:szCs w:val="24"/>
        </w:rPr>
        <w:t xml:space="preserve">. Дерево строится при помощи </w:t>
      </w:r>
      <w:r w:rsidRPr="003A425A">
        <w:rPr>
          <w:rFonts w:ascii="Times New Roman" w:hAnsi="Times New Roman"/>
          <w:sz w:val="24"/>
          <w:szCs w:val="24"/>
          <w:lang w:val="en-US"/>
        </w:rPr>
        <w:t>QAnimationGroup</w:t>
      </w:r>
      <w:r w:rsidRPr="003A425A">
        <w:rPr>
          <w:rFonts w:ascii="Times New Roman" w:hAnsi="Times New Roman"/>
          <w:sz w:val="24"/>
          <w:szCs w:val="24"/>
        </w:rPr>
        <w:t xml:space="preserve">, который работает как контейнер для других анимаций. Заметьте, что группы могут также содержать внутри и другие группы, так как они также являются подклассами </w:t>
      </w:r>
      <w:r w:rsidRPr="003A425A">
        <w:rPr>
          <w:rFonts w:ascii="Times New Roman" w:hAnsi="Times New Roman"/>
          <w:sz w:val="24"/>
          <w:szCs w:val="24"/>
          <w:lang w:val="en-US"/>
        </w:rPr>
        <w:t>QAbstractAnimation</w:t>
      </w:r>
      <w:r w:rsidRPr="003A425A">
        <w:rPr>
          <w:rFonts w:ascii="Times New Roman" w:hAnsi="Times New Roman"/>
          <w:sz w:val="24"/>
          <w:szCs w:val="24"/>
        </w:rPr>
        <w:t xml:space="preserve">. </w:t>
      </w:r>
    </w:p>
    <w:p w:rsidR="006E005E" w:rsidRPr="003A425A" w:rsidRDefault="006E005E" w:rsidP="006E005E">
      <w:pPr>
        <w:jc w:val="both"/>
        <w:rPr>
          <w:rFonts w:ascii="Times New Roman" w:hAnsi="Times New Roman"/>
          <w:color w:val="00B050"/>
          <w:sz w:val="24"/>
          <w:szCs w:val="24"/>
        </w:rPr>
      </w:pPr>
      <w:r w:rsidRPr="003A425A">
        <w:rPr>
          <w:rFonts w:ascii="Times New Roman" w:hAnsi="Times New Roman"/>
          <w:color w:val="00B050"/>
          <w:sz w:val="24"/>
          <w:szCs w:val="24"/>
        </w:rPr>
        <w:t xml:space="preserve">Анимация </w:t>
      </w:r>
      <w:r w:rsidR="00DE2AD4" w:rsidRPr="003A425A">
        <w:rPr>
          <w:rFonts w:ascii="Times New Roman" w:hAnsi="Times New Roman"/>
          <w:color w:val="00B050"/>
          <w:sz w:val="24"/>
          <w:szCs w:val="24"/>
        </w:rPr>
        <w:t>контроли</w:t>
      </w:r>
      <w:r w:rsidRPr="003A425A">
        <w:rPr>
          <w:rFonts w:ascii="Times New Roman" w:hAnsi="Times New Roman"/>
          <w:color w:val="00B050"/>
          <w:sz w:val="24"/>
          <w:szCs w:val="24"/>
        </w:rPr>
        <w:t xml:space="preserve">руется </w:t>
      </w:r>
      <w:r w:rsidR="00DE2AD4" w:rsidRPr="003A425A">
        <w:rPr>
          <w:rFonts w:ascii="Times New Roman" w:hAnsi="Times New Roman"/>
          <w:color w:val="00B050"/>
          <w:sz w:val="24"/>
          <w:szCs w:val="24"/>
        </w:rPr>
        <w:t>г</w:t>
      </w:r>
      <w:r w:rsidRPr="003A425A">
        <w:rPr>
          <w:rFonts w:ascii="Times New Roman" w:hAnsi="Times New Roman"/>
          <w:color w:val="00B050"/>
          <w:sz w:val="24"/>
          <w:szCs w:val="24"/>
        </w:rPr>
        <w:t>лобальным таймером, который посылает сообщения об обновлении всем анимациям, которые в настоящее время играют.</w:t>
      </w:r>
    </w:p>
    <w:p w:rsidR="006E005E" w:rsidRPr="003A425A" w:rsidRDefault="006E005E" w:rsidP="006E005E">
      <w:pPr>
        <w:jc w:val="both"/>
        <w:rPr>
          <w:rFonts w:ascii="Times New Roman" w:hAnsi="Times New Roman"/>
          <w:i/>
          <w:sz w:val="24"/>
          <w:szCs w:val="24"/>
        </w:rPr>
      </w:pPr>
      <w:r w:rsidRPr="003A425A">
        <w:rPr>
          <w:rFonts w:ascii="Times New Roman" w:hAnsi="Times New Roman"/>
          <w:i/>
          <w:sz w:val="24"/>
          <w:szCs w:val="24"/>
        </w:rPr>
        <w:t>Далее продемонстрирован код того, как можно осуществить перемещение кнопки по экрану.</w:t>
      </w:r>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 xml:space="preserve">Для анимации класса </w:t>
      </w:r>
      <w:r w:rsidRPr="003A425A">
        <w:rPr>
          <w:rFonts w:ascii="Times New Roman" w:hAnsi="Times New Roman"/>
          <w:sz w:val="24"/>
          <w:szCs w:val="24"/>
          <w:lang w:val="en-US"/>
        </w:rPr>
        <w:t>QGraphicsItem</w:t>
      </w:r>
      <w:r w:rsidRPr="003A425A">
        <w:rPr>
          <w:rFonts w:ascii="Times New Roman" w:hAnsi="Times New Roman"/>
          <w:sz w:val="24"/>
          <w:szCs w:val="24"/>
        </w:rPr>
        <w:t xml:space="preserve">, который не является подклассом </w:t>
      </w:r>
      <w:r w:rsidRPr="003A425A">
        <w:rPr>
          <w:rFonts w:ascii="Times New Roman" w:hAnsi="Times New Roman"/>
          <w:sz w:val="24"/>
          <w:szCs w:val="24"/>
          <w:lang w:val="en-US"/>
        </w:rPr>
        <w:t>QObject</w:t>
      </w:r>
      <w:r w:rsidRPr="003A425A">
        <w:rPr>
          <w:rFonts w:ascii="Times New Roman" w:hAnsi="Times New Roman"/>
          <w:sz w:val="24"/>
          <w:szCs w:val="24"/>
        </w:rPr>
        <w:t>, следует использовать множественное наследование и уже использовать анимацию для соответствующего подкласса.</w:t>
      </w:r>
    </w:p>
    <w:p w:rsidR="006E005E" w:rsidRPr="003A425A" w:rsidRDefault="006E005E" w:rsidP="006E005E">
      <w:pPr>
        <w:jc w:val="both"/>
        <w:rPr>
          <w:rFonts w:ascii="Times New Roman" w:hAnsi="Times New Roman"/>
          <w:i/>
          <w:sz w:val="24"/>
          <w:szCs w:val="24"/>
        </w:rPr>
      </w:pPr>
      <w:r w:rsidRPr="003A425A">
        <w:rPr>
          <w:rFonts w:ascii="Times New Roman" w:hAnsi="Times New Roman"/>
          <w:sz w:val="24"/>
          <w:szCs w:val="24"/>
        </w:rPr>
        <w:t>При анимации свойств вы можете задавать начальное и конечное значение свойства, продолжительность анимации, задавать некоторые ключевые точки, через которые должна проходить анимация, а также задавать функцию, которая управляется скоростью изменения анимации во времени.</w:t>
      </w:r>
      <w:r w:rsidR="00415372" w:rsidRPr="003A425A">
        <w:rPr>
          <w:rFonts w:ascii="Times New Roman" w:hAnsi="Times New Roman"/>
          <w:sz w:val="24"/>
          <w:szCs w:val="24"/>
        </w:rPr>
        <w:t xml:space="preserve"> </w:t>
      </w:r>
      <w:r w:rsidRPr="003A425A">
        <w:rPr>
          <w:rFonts w:ascii="Times New Roman" w:hAnsi="Times New Roman"/>
          <w:sz w:val="24"/>
          <w:szCs w:val="24"/>
        </w:rPr>
        <w:t xml:space="preserve">Также есть некоторые классы, которые выступают как контейнеры для анимации. Эти классы позволяют проигрывать анимацию параллельно или последовательно одна за одной. </w:t>
      </w:r>
      <w:r w:rsidRPr="003A425A">
        <w:rPr>
          <w:rFonts w:ascii="Times New Roman" w:hAnsi="Times New Roman"/>
          <w:i/>
          <w:sz w:val="24"/>
          <w:szCs w:val="24"/>
        </w:rPr>
        <w:t>В данной части есть пример проигрывания анимаций параллельно и последовательно.</w:t>
      </w:r>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Можно строить деревья анимаций.</w:t>
      </w:r>
      <w:r w:rsidR="00415372" w:rsidRPr="003A425A">
        <w:rPr>
          <w:rFonts w:ascii="Times New Roman" w:hAnsi="Times New Roman"/>
          <w:sz w:val="24"/>
          <w:szCs w:val="24"/>
        </w:rPr>
        <w:t xml:space="preserve"> </w:t>
      </w:r>
      <w:r w:rsidRPr="003A425A">
        <w:rPr>
          <w:rFonts w:ascii="Times New Roman" w:hAnsi="Times New Roman"/>
          <w:sz w:val="24"/>
          <w:szCs w:val="24"/>
        </w:rPr>
        <w:t xml:space="preserve">При использовании машины состояний мы можем связать одну или более анимаций в переход между состояниями с использованием классов </w:t>
      </w:r>
      <w:r w:rsidRPr="003A425A">
        <w:rPr>
          <w:rFonts w:ascii="Times New Roman" w:hAnsi="Times New Roman"/>
          <w:sz w:val="24"/>
          <w:szCs w:val="24"/>
          <w:lang w:val="en-US"/>
        </w:rPr>
        <w:lastRenderedPageBreak/>
        <w:t>QSignalTransition</w:t>
      </w:r>
      <w:r w:rsidRPr="003A425A">
        <w:rPr>
          <w:rFonts w:ascii="Times New Roman" w:hAnsi="Times New Roman"/>
          <w:sz w:val="24"/>
          <w:szCs w:val="24"/>
        </w:rPr>
        <w:t xml:space="preserve"> и</w:t>
      </w:r>
      <w:r w:rsidRPr="003A425A">
        <w:rPr>
          <w:rFonts w:ascii="Times New Roman" w:hAnsi="Times New Roman"/>
          <w:sz w:val="24"/>
          <w:szCs w:val="24"/>
          <w:lang w:val="be-BY"/>
        </w:rPr>
        <w:t xml:space="preserve"> </w:t>
      </w:r>
      <w:r w:rsidRPr="003A425A">
        <w:rPr>
          <w:rFonts w:ascii="Times New Roman" w:hAnsi="Times New Roman"/>
          <w:sz w:val="24"/>
          <w:szCs w:val="24"/>
          <w:lang w:val="en-US"/>
        </w:rPr>
        <w:t>QEventTransition</w:t>
      </w:r>
      <w:r w:rsidRPr="003A425A">
        <w:rPr>
          <w:rFonts w:ascii="Times New Roman" w:hAnsi="Times New Roman"/>
          <w:sz w:val="24"/>
          <w:szCs w:val="24"/>
        </w:rPr>
        <w:t xml:space="preserve">. Оба эти класса являются производными от </w:t>
      </w:r>
      <w:r w:rsidRPr="003A425A">
        <w:rPr>
          <w:rFonts w:ascii="Times New Roman" w:hAnsi="Times New Roman"/>
          <w:sz w:val="24"/>
          <w:szCs w:val="24"/>
          <w:lang w:val="en-US"/>
        </w:rPr>
        <w:t>QAbstractTransition</w:t>
      </w:r>
      <w:r w:rsidRPr="003A425A">
        <w:rPr>
          <w:rFonts w:ascii="Times New Roman" w:hAnsi="Times New Roman"/>
          <w:sz w:val="24"/>
          <w:szCs w:val="24"/>
        </w:rPr>
        <w:t>. Также можно ассоциировать свойства с состояни</w:t>
      </w:r>
      <w:r w:rsidR="00415372" w:rsidRPr="003A425A">
        <w:rPr>
          <w:rFonts w:ascii="Times New Roman" w:hAnsi="Times New Roman"/>
          <w:sz w:val="24"/>
          <w:szCs w:val="24"/>
        </w:rPr>
        <w:t>ем</w:t>
      </w:r>
      <w:r w:rsidRPr="003A425A">
        <w:rPr>
          <w:rFonts w:ascii="Times New Roman" w:hAnsi="Times New Roman"/>
          <w:sz w:val="24"/>
          <w:szCs w:val="24"/>
        </w:rPr>
        <w:t xml:space="preserve"> вместо задания начального и конечного значений вручную.</w:t>
      </w:r>
    </w:p>
    <w:p w:rsidR="00415372" w:rsidRPr="003A425A" w:rsidRDefault="00415372" w:rsidP="00415372">
      <w:pPr>
        <w:pStyle w:val="3"/>
      </w:pPr>
      <w:bookmarkStart w:id="217" w:name="_Toc382058330"/>
      <w:r w:rsidRPr="003A425A">
        <w:rPr>
          <w:sz w:val="24"/>
          <w:szCs w:val="24"/>
          <w:lang w:val="en-US"/>
        </w:rPr>
        <w:t>QAbstractAnimation</w:t>
      </w:r>
      <w:bookmarkEnd w:id="217"/>
    </w:p>
    <w:p w:rsidR="006E005E" w:rsidRPr="003A425A" w:rsidRDefault="00953454" w:rsidP="006E005E">
      <w:pPr>
        <w:jc w:val="both"/>
        <w:rPr>
          <w:rFonts w:ascii="Times New Roman" w:hAnsi="Times New Roman"/>
          <w:i/>
          <w:sz w:val="24"/>
          <w:szCs w:val="24"/>
        </w:rPr>
      </w:pPr>
      <w:hyperlink r:id="rId329" w:anchor="details" w:history="1">
        <w:r w:rsidR="006E005E" w:rsidRPr="003A425A">
          <w:rPr>
            <w:rStyle w:val="a3"/>
            <w:rFonts w:ascii="Times New Roman" w:hAnsi="Times New Roman"/>
            <w:i/>
            <w:sz w:val="24"/>
            <w:szCs w:val="24"/>
          </w:rPr>
          <w:t>http://qt-project.org/doc/qt-5.1/qtcore/qabstractanimation.html#details</w:t>
        </w:r>
      </w:hyperlink>
    </w:p>
    <w:p w:rsidR="00415372" w:rsidRPr="003A425A" w:rsidRDefault="006E005E" w:rsidP="006E005E">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QAbstractAnimation</w:t>
      </w:r>
      <w:r w:rsidRPr="003A425A">
        <w:rPr>
          <w:rFonts w:ascii="Times New Roman" w:hAnsi="Times New Roman"/>
          <w:sz w:val="24"/>
          <w:szCs w:val="24"/>
        </w:rPr>
        <w:t xml:space="preserve"> является базовым классом всех анимаций.</w:t>
      </w:r>
      <w:r w:rsidR="00415372" w:rsidRPr="003A425A">
        <w:rPr>
          <w:rFonts w:ascii="Times New Roman" w:hAnsi="Times New Roman"/>
          <w:sz w:val="24"/>
          <w:szCs w:val="24"/>
        </w:rPr>
        <w:t xml:space="preserve"> </w:t>
      </w:r>
      <w:r w:rsidRPr="003A425A">
        <w:rPr>
          <w:rFonts w:ascii="Times New Roman" w:hAnsi="Times New Roman"/>
          <w:sz w:val="24"/>
          <w:szCs w:val="24"/>
        </w:rPr>
        <w:t>При наследовании данного класса вы можете создать собственную анимацию.</w:t>
      </w:r>
      <w:r w:rsidR="00415372" w:rsidRPr="003A425A">
        <w:rPr>
          <w:rFonts w:ascii="Times New Roman" w:hAnsi="Times New Roman"/>
          <w:sz w:val="24"/>
          <w:szCs w:val="24"/>
        </w:rPr>
        <w:t xml:space="preserve"> </w:t>
      </w:r>
      <w:r w:rsidRPr="003A425A">
        <w:rPr>
          <w:rFonts w:ascii="Times New Roman" w:hAnsi="Times New Roman"/>
          <w:sz w:val="24"/>
          <w:szCs w:val="24"/>
        </w:rPr>
        <w:t>Прогресс анимации задаётся её текущим временем, которое измеряется в миллисекундах с момента начала анимации. Значение обновляется автоматически во время работы анимации.</w:t>
      </w:r>
      <w:r w:rsidR="00415372" w:rsidRPr="003A425A">
        <w:rPr>
          <w:rFonts w:ascii="Times New Roman" w:hAnsi="Times New Roman"/>
          <w:sz w:val="24"/>
          <w:szCs w:val="24"/>
        </w:rPr>
        <w:t xml:space="preserve"> </w:t>
      </w:r>
      <w:r w:rsidRPr="003A425A">
        <w:rPr>
          <w:rFonts w:ascii="Times New Roman" w:hAnsi="Times New Roman"/>
          <w:sz w:val="24"/>
          <w:szCs w:val="24"/>
        </w:rPr>
        <w:t xml:space="preserve">В любой момент времени анимация находится в одном из трёх состояний: </w:t>
      </w:r>
    </w:p>
    <w:p w:rsidR="00415372" w:rsidRPr="003A425A" w:rsidRDefault="006E005E" w:rsidP="00415372">
      <w:pPr>
        <w:numPr>
          <w:ilvl w:val="0"/>
          <w:numId w:val="143"/>
        </w:numPr>
        <w:jc w:val="both"/>
        <w:rPr>
          <w:rFonts w:ascii="Times New Roman" w:hAnsi="Times New Roman"/>
          <w:sz w:val="24"/>
          <w:szCs w:val="24"/>
        </w:rPr>
      </w:pPr>
      <w:r w:rsidRPr="003A425A">
        <w:rPr>
          <w:rFonts w:ascii="Times New Roman" w:hAnsi="Times New Roman"/>
          <w:sz w:val="24"/>
          <w:szCs w:val="24"/>
        </w:rPr>
        <w:t xml:space="preserve">работа, </w:t>
      </w:r>
    </w:p>
    <w:p w:rsidR="00415372" w:rsidRPr="003A425A" w:rsidRDefault="006E005E" w:rsidP="00415372">
      <w:pPr>
        <w:numPr>
          <w:ilvl w:val="0"/>
          <w:numId w:val="143"/>
        </w:numPr>
        <w:jc w:val="both"/>
        <w:rPr>
          <w:rFonts w:ascii="Times New Roman" w:hAnsi="Times New Roman"/>
          <w:sz w:val="24"/>
          <w:szCs w:val="24"/>
        </w:rPr>
      </w:pPr>
      <w:r w:rsidRPr="003A425A">
        <w:rPr>
          <w:rFonts w:ascii="Times New Roman" w:hAnsi="Times New Roman"/>
          <w:sz w:val="24"/>
          <w:szCs w:val="24"/>
        </w:rPr>
        <w:t xml:space="preserve">пауза или </w:t>
      </w:r>
    </w:p>
    <w:p w:rsidR="00415372" w:rsidRPr="003A425A" w:rsidRDefault="006E005E" w:rsidP="00415372">
      <w:pPr>
        <w:numPr>
          <w:ilvl w:val="0"/>
          <w:numId w:val="143"/>
        </w:numPr>
        <w:jc w:val="both"/>
        <w:rPr>
          <w:rFonts w:ascii="Times New Roman" w:hAnsi="Times New Roman"/>
          <w:sz w:val="24"/>
          <w:szCs w:val="24"/>
        </w:rPr>
      </w:pPr>
      <w:r w:rsidRPr="003A425A">
        <w:rPr>
          <w:rFonts w:ascii="Times New Roman" w:hAnsi="Times New Roman"/>
          <w:sz w:val="24"/>
          <w:szCs w:val="24"/>
        </w:rPr>
        <w:t xml:space="preserve">остановка. </w:t>
      </w:r>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Состояния могут изменяться при помощи специальных функций. Также есть сигнал об изменении состояния.</w:t>
      </w:r>
      <w:r w:rsidR="00415372" w:rsidRPr="003A425A">
        <w:rPr>
          <w:rFonts w:ascii="Times New Roman" w:hAnsi="Times New Roman"/>
          <w:sz w:val="24"/>
          <w:szCs w:val="24"/>
        </w:rPr>
        <w:t xml:space="preserve"> </w:t>
      </w:r>
      <w:r w:rsidRPr="003A425A">
        <w:rPr>
          <w:rFonts w:ascii="Times New Roman" w:hAnsi="Times New Roman"/>
          <w:sz w:val="24"/>
          <w:szCs w:val="24"/>
        </w:rPr>
        <w:t xml:space="preserve">Анимация может работать циклически, что устанавливается также специальной функцией. Для создания работающих наследников данного класса следует переопределить функции </w:t>
      </w:r>
      <w:r w:rsidRPr="003A425A">
        <w:rPr>
          <w:rFonts w:ascii="Times New Roman" w:hAnsi="Times New Roman"/>
          <w:sz w:val="24"/>
          <w:szCs w:val="24"/>
          <w:lang w:val="en-US"/>
        </w:rPr>
        <w:t>duration</w:t>
      </w:r>
      <w:r w:rsidRPr="003A425A">
        <w:rPr>
          <w:rFonts w:ascii="Times New Roman" w:hAnsi="Times New Roman"/>
          <w:sz w:val="24"/>
          <w:szCs w:val="24"/>
        </w:rPr>
        <w:t>() и</w:t>
      </w:r>
      <w:r w:rsidRPr="003A425A">
        <w:rPr>
          <w:rFonts w:ascii="Times New Roman" w:hAnsi="Times New Roman"/>
          <w:sz w:val="24"/>
          <w:szCs w:val="24"/>
          <w:lang w:val="be-BY"/>
        </w:rPr>
        <w:t xml:space="preserve"> </w:t>
      </w:r>
      <w:r w:rsidRPr="003A425A">
        <w:rPr>
          <w:rFonts w:ascii="Times New Roman" w:hAnsi="Times New Roman"/>
          <w:sz w:val="24"/>
          <w:szCs w:val="24"/>
          <w:lang w:val="en-US"/>
        </w:rPr>
        <w:t>updateCurrentTime</w:t>
      </w:r>
      <w:r w:rsidRPr="003A425A">
        <w:rPr>
          <w:rFonts w:ascii="Times New Roman" w:hAnsi="Times New Roman"/>
          <w:sz w:val="24"/>
          <w:szCs w:val="24"/>
        </w:rPr>
        <w:t>().</w:t>
      </w:r>
    </w:p>
    <w:p w:rsidR="00415372" w:rsidRPr="003A425A" w:rsidRDefault="00415372" w:rsidP="00415372">
      <w:pPr>
        <w:pStyle w:val="3"/>
      </w:pPr>
      <w:bookmarkStart w:id="218" w:name="_Toc382058331"/>
      <w:r w:rsidRPr="003A425A">
        <w:rPr>
          <w:sz w:val="24"/>
          <w:szCs w:val="24"/>
        </w:rPr>
        <w:t>QAnimationGroup</w:t>
      </w:r>
      <w:bookmarkEnd w:id="218"/>
    </w:p>
    <w:p w:rsidR="006E005E" w:rsidRPr="003A425A" w:rsidRDefault="00953454" w:rsidP="006E005E">
      <w:pPr>
        <w:jc w:val="both"/>
        <w:rPr>
          <w:rFonts w:ascii="Times New Roman" w:hAnsi="Times New Roman"/>
          <w:sz w:val="24"/>
          <w:szCs w:val="24"/>
        </w:rPr>
      </w:pPr>
      <w:hyperlink r:id="rId330" w:anchor="details" w:history="1">
        <w:r w:rsidR="006E005E" w:rsidRPr="003A425A">
          <w:rPr>
            <w:rStyle w:val="a3"/>
            <w:rFonts w:ascii="Times New Roman" w:hAnsi="Times New Roman"/>
            <w:sz w:val="24"/>
            <w:szCs w:val="24"/>
          </w:rPr>
          <w:t>http://qt-project.org/doc/qt-5.1/qtcore/qanimationgroup.html#details</w:t>
        </w:r>
      </w:hyperlink>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класс QAnimationGroup является абстрактным базовым классом для группы анимаций. Это контейнер для анимаций, т.е. он решает, когда начать, остановить или поставить на паузу их. Также можно создавать сложные графы анимаций. При этом следует отметить, что начинание подгрупп в таком графе не поддрерживается и может привести к неправильному поведению. Все анимации в контейнере уничтожаются при удалении контейнера. Также класс предоставляет различные функции для управления содержимым контейнера.</w:t>
      </w:r>
    </w:p>
    <w:p w:rsidR="00415372" w:rsidRPr="003A425A" w:rsidRDefault="00415372" w:rsidP="00415372">
      <w:pPr>
        <w:pStyle w:val="3"/>
      </w:pPr>
      <w:bookmarkStart w:id="219" w:name="_Toc382058332"/>
      <w:r w:rsidRPr="003A425A">
        <w:rPr>
          <w:sz w:val="24"/>
          <w:szCs w:val="24"/>
        </w:rPr>
        <w:t>QParallelAnimationGroup</w:t>
      </w:r>
      <w:bookmarkEnd w:id="219"/>
    </w:p>
    <w:p w:rsidR="006E005E" w:rsidRPr="003A425A" w:rsidRDefault="00953454" w:rsidP="006E005E">
      <w:pPr>
        <w:jc w:val="both"/>
        <w:rPr>
          <w:rFonts w:ascii="Times New Roman" w:hAnsi="Times New Roman"/>
          <w:sz w:val="24"/>
          <w:szCs w:val="24"/>
        </w:rPr>
      </w:pPr>
      <w:hyperlink r:id="rId331" w:history="1">
        <w:r w:rsidR="006E005E" w:rsidRPr="003A425A">
          <w:rPr>
            <w:rStyle w:val="a3"/>
            <w:rFonts w:ascii="Times New Roman" w:hAnsi="Times New Roman"/>
            <w:sz w:val="24"/>
            <w:szCs w:val="24"/>
          </w:rPr>
          <w:t>http://qt-project.org/doc/qt-5.1/qtcore/qparallelanimationgroup.html</w:t>
        </w:r>
      </w:hyperlink>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класс QParallelAnimationGroup обеспечивает группу параллельных анимаций.</w:t>
      </w:r>
      <w:r w:rsidR="00415372" w:rsidRPr="003A425A">
        <w:rPr>
          <w:rFonts w:ascii="Times New Roman" w:hAnsi="Times New Roman"/>
          <w:sz w:val="24"/>
          <w:szCs w:val="24"/>
        </w:rPr>
        <w:t xml:space="preserve"> </w:t>
      </w:r>
      <w:r w:rsidRPr="003A425A">
        <w:rPr>
          <w:rFonts w:ascii="Times New Roman" w:hAnsi="Times New Roman"/>
          <w:sz w:val="24"/>
          <w:szCs w:val="24"/>
        </w:rPr>
        <w:t>Группа заканчивается, когда заканчивается наиболее продолжительная анимация.</w:t>
      </w:r>
    </w:p>
    <w:p w:rsidR="00415372" w:rsidRPr="003A425A" w:rsidRDefault="00415372" w:rsidP="00415372">
      <w:pPr>
        <w:pStyle w:val="3"/>
      </w:pPr>
      <w:bookmarkStart w:id="220" w:name="_Toc382058333"/>
      <w:r w:rsidRPr="003A425A">
        <w:rPr>
          <w:sz w:val="24"/>
          <w:szCs w:val="24"/>
        </w:rPr>
        <w:t>QPauseAnimation</w:t>
      </w:r>
      <w:bookmarkEnd w:id="220"/>
    </w:p>
    <w:p w:rsidR="006E005E" w:rsidRPr="003A425A" w:rsidRDefault="00953454" w:rsidP="006E005E">
      <w:pPr>
        <w:jc w:val="both"/>
        <w:rPr>
          <w:rFonts w:ascii="Times New Roman" w:hAnsi="Times New Roman"/>
          <w:sz w:val="24"/>
          <w:szCs w:val="24"/>
        </w:rPr>
      </w:pPr>
      <w:hyperlink r:id="rId332" w:history="1">
        <w:r w:rsidR="006E005E" w:rsidRPr="003A425A">
          <w:rPr>
            <w:rStyle w:val="a3"/>
            <w:rFonts w:ascii="Times New Roman" w:hAnsi="Times New Roman"/>
            <w:sz w:val="24"/>
            <w:szCs w:val="24"/>
          </w:rPr>
          <w:t>http://qt-project.org/doc/qt-5.1/qtcore/qpauseanimation.html</w:t>
        </w:r>
      </w:hyperlink>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 xml:space="preserve">класс QPauseAnimation обеспечивает паузу для класса </w:t>
      </w:r>
      <w:hyperlink r:id="rId333" w:history="1">
        <w:r w:rsidRPr="003A425A">
          <w:rPr>
            <w:rStyle w:val="a3"/>
            <w:rFonts w:ascii="Times New Roman" w:hAnsi="Times New Roman"/>
            <w:color w:val="auto"/>
            <w:sz w:val="24"/>
            <w:szCs w:val="24"/>
          </w:rPr>
          <w:t>QSequentialAnimationGroup</w:t>
        </w:r>
      </w:hyperlink>
      <w:r w:rsidRPr="003A425A">
        <w:rPr>
          <w:rFonts w:ascii="Times New Roman" w:hAnsi="Times New Roman"/>
          <w:sz w:val="24"/>
          <w:szCs w:val="24"/>
        </w:rPr>
        <w:t>.</w:t>
      </w:r>
      <w:r w:rsidR="00415372" w:rsidRPr="003A425A">
        <w:rPr>
          <w:rFonts w:ascii="Times New Roman" w:hAnsi="Times New Roman"/>
          <w:sz w:val="24"/>
          <w:szCs w:val="24"/>
        </w:rPr>
        <w:t xml:space="preserve"> </w:t>
      </w:r>
      <w:r w:rsidRPr="003A425A">
        <w:rPr>
          <w:rFonts w:ascii="Times New Roman" w:hAnsi="Times New Roman"/>
          <w:sz w:val="24"/>
          <w:szCs w:val="24"/>
        </w:rPr>
        <w:t xml:space="preserve">Если вы желаете ввести задержку между анимациями, вы можете вставить в контейнер объект </w:t>
      </w:r>
      <w:r w:rsidRPr="003A425A">
        <w:rPr>
          <w:rFonts w:ascii="Times New Roman" w:hAnsi="Times New Roman"/>
          <w:sz w:val="24"/>
          <w:szCs w:val="24"/>
        </w:rPr>
        <w:lastRenderedPageBreak/>
        <w:t xml:space="preserve">данного класса. Продолжительность паузы задаётся либо в конструкторе, либо при помощи специальной функции. </w:t>
      </w:r>
      <w:r w:rsidRPr="003A425A">
        <w:rPr>
          <w:rFonts w:ascii="Times New Roman" w:hAnsi="Times New Roman"/>
          <w:i/>
          <w:sz w:val="24"/>
          <w:szCs w:val="24"/>
        </w:rPr>
        <w:t xml:space="preserve">Но в самом классе </w:t>
      </w:r>
      <w:hyperlink r:id="rId334" w:history="1">
        <w:r w:rsidRPr="003A425A">
          <w:rPr>
            <w:rStyle w:val="a3"/>
            <w:rFonts w:ascii="Times New Roman" w:hAnsi="Times New Roman"/>
            <w:i/>
            <w:color w:val="auto"/>
            <w:sz w:val="24"/>
            <w:szCs w:val="24"/>
          </w:rPr>
          <w:t>QSequentialAnimationGroup</w:t>
        </w:r>
      </w:hyperlink>
      <w:r w:rsidRPr="003A425A">
        <w:rPr>
          <w:rFonts w:ascii="Times New Roman" w:hAnsi="Times New Roman"/>
          <w:i/>
          <w:sz w:val="24"/>
          <w:szCs w:val="24"/>
        </w:rPr>
        <w:t xml:space="preserve"> есть функции для добавления пауз, поэтому вам не нужно самостоятельно создавать данный класс.</w:t>
      </w:r>
    </w:p>
    <w:p w:rsidR="00415372" w:rsidRPr="003A425A" w:rsidRDefault="00415372" w:rsidP="00415372">
      <w:pPr>
        <w:pStyle w:val="3"/>
      </w:pPr>
      <w:bookmarkStart w:id="221" w:name="_Toc382058334"/>
      <w:r w:rsidRPr="003A425A">
        <w:rPr>
          <w:sz w:val="24"/>
          <w:szCs w:val="24"/>
          <w:lang w:val="en-US"/>
        </w:rPr>
        <w:t>QPropertyAnimation</w:t>
      </w:r>
      <w:bookmarkEnd w:id="221"/>
    </w:p>
    <w:p w:rsidR="006E005E" w:rsidRPr="003A425A" w:rsidRDefault="00953454" w:rsidP="006E005E">
      <w:pPr>
        <w:jc w:val="both"/>
        <w:rPr>
          <w:rFonts w:ascii="Times New Roman" w:hAnsi="Times New Roman"/>
          <w:sz w:val="24"/>
          <w:szCs w:val="24"/>
        </w:rPr>
      </w:pPr>
      <w:hyperlink r:id="rId335" w:anchor="details" w:history="1">
        <w:r w:rsidR="006E005E" w:rsidRPr="003A425A">
          <w:rPr>
            <w:rStyle w:val="a3"/>
            <w:rFonts w:ascii="Times New Roman" w:hAnsi="Times New Roman"/>
            <w:sz w:val="24"/>
            <w:szCs w:val="24"/>
          </w:rPr>
          <w:t>http://qt-project.org/doc/qt-5.1/qtcore/qpropertyanimation.html#details</w:t>
        </w:r>
      </w:hyperlink>
    </w:p>
    <w:p w:rsidR="006E005E" w:rsidRPr="003A425A" w:rsidRDefault="006E005E" w:rsidP="006E005E">
      <w:pPr>
        <w:jc w:val="both"/>
        <w:rPr>
          <w:rFonts w:ascii="Times New Roman" w:hAnsi="Times New Roman"/>
          <w:sz w:val="24"/>
          <w:szCs w:val="24"/>
        </w:rPr>
      </w:pPr>
      <w:r w:rsidRPr="003A425A">
        <w:rPr>
          <w:rFonts w:ascii="Times New Roman" w:hAnsi="Times New Roman"/>
          <w:color w:val="00B050"/>
          <w:sz w:val="24"/>
          <w:szCs w:val="24"/>
        </w:rPr>
        <w:t xml:space="preserve">класс </w:t>
      </w:r>
      <w:r w:rsidRPr="003A425A">
        <w:rPr>
          <w:rFonts w:ascii="Times New Roman" w:hAnsi="Times New Roman"/>
          <w:color w:val="00B050"/>
          <w:sz w:val="24"/>
          <w:szCs w:val="24"/>
          <w:lang w:val="en-US"/>
        </w:rPr>
        <w:t>QPropertyAnimation</w:t>
      </w:r>
      <w:r w:rsidRPr="003A425A">
        <w:rPr>
          <w:rFonts w:ascii="Times New Roman" w:hAnsi="Times New Roman"/>
          <w:color w:val="00B050"/>
          <w:sz w:val="24"/>
          <w:szCs w:val="24"/>
        </w:rPr>
        <w:t xml:space="preserve"> анимирует свойства qt.</w:t>
      </w:r>
      <w:r w:rsidRPr="003A425A">
        <w:rPr>
          <w:rFonts w:ascii="Times New Roman" w:hAnsi="Times New Roman"/>
          <w:sz w:val="24"/>
          <w:szCs w:val="24"/>
        </w:rPr>
        <w:t xml:space="preserve"> </w:t>
      </w:r>
      <w:r w:rsidRPr="003A425A">
        <w:rPr>
          <w:rFonts w:ascii="Times New Roman" w:hAnsi="Times New Roman"/>
          <w:color w:val="00B050"/>
          <w:sz w:val="24"/>
          <w:szCs w:val="24"/>
        </w:rPr>
        <w:t>Класс интерполирует свойства qt.</w:t>
      </w:r>
      <w:r w:rsidRPr="003A425A">
        <w:rPr>
          <w:rFonts w:ascii="Times New Roman" w:hAnsi="Times New Roman"/>
          <w:sz w:val="24"/>
          <w:szCs w:val="24"/>
        </w:rPr>
        <w:t xml:space="preserve"> Так как свойства сохраняются в виде типа </w:t>
      </w:r>
      <w:r w:rsidRPr="003A425A">
        <w:rPr>
          <w:rFonts w:ascii="Times New Roman" w:hAnsi="Times New Roman"/>
          <w:sz w:val="24"/>
          <w:szCs w:val="24"/>
          <w:lang w:val="en-US"/>
        </w:rPr>
        <w:t>QVariant</w:t>
      </w:r>
      <w:r w:rsidRPr="003A425A">
        <w:rPr>
          <w:rFonts w:ascii="Times New Roman" w:hAnsi="Times New Roman"/>
          <w:sz w:val="24"/>
          <w:szCs w:val="24"/>
        </w:rPr>
        <w:t xml:space="preserve">, класс наследует </w:t>
      </w:r>
      <w:r w:rsidRPr="003A425A">
        <w:rPr>
          <w:rFonts w:ascii="Times New Roman" w:hAnsi="Times New Roman"/>
          <w:sz w:val="24"/>
          <w:szCs w:val="24"/>
          <w:lang w:val="en-US"/>
        </w:rPr>
        <w:t>QVariantAnimation</w:t>
      </w:r>
      <w:r w:rsidRPr="003A425A">
        <w:rPr>
          <w:rFonts w:ascii="Times New Roman" w:hAnsi="Times New Roman"/>
          <w:sz w:val="24"/>
          <w:szCs w:val="24"/>
        </w:rPr>
        <w:t xml:space="preserve"> и подд</w:t>
      </w:r>
      <w:r w:rsidR="00415372" w:rsidRPr="003A425A">
        <w:rPr>
          <w:rFonts w:ascii="Times New Roman" w:hAnsi="Times New Roman"/>
          <w:sz w:val="24"/>
          <w:szCs w:val="24"/>
        </w:rPr>
        <w:t>ер</w:t>
      </w:r>
      <w:r w:rsidRPr="003A425A">
        <w:rPr>
          <w:rFonts w:ascii="Times New Roman" w:hAnsi="Times New Roman"/>
          <w:sz w:val="24"/>
          <w:szCs w:val="24"/>
        </w:rPr>
        <w:t xml:space="preserve">живает анимацию таких же метатипов, что и его суперкласс. Класс, который объявляет свойства, должен быть </w:t>
      </w:r>
      <w:r w:rsidRPr="003A425A">
        <w:rPr>
          <w:rFonts w:ascii="Times New Roman" w:hAnsi="Times New Roman"/>
          <w:sz w:val="24"/>
          <w:szCs w:val="24"/>
          <w:lang w:val="en-US"/>
        </w:rPr>
        <w:t>QObject</w:t>
      </w:r>
      <w:r w:rsidRPr="003A425A">
        <w:rPr>
          <w:rFonts w:ascii="Times New Roman" w:hAnsi="Times New Roman"/>
          <w:sz w:val="24"/>
          <w:szCs w:val="24"/>
        </w:rPr>
        <w:t>. Имя свойства и экземпляр, который будет анимаироваться, помещаются в конструктор.</w:t>
      </w:r>
    </w:p>
    <w:p w:rsidR="00415372" w:rsidRPr="003A425A" w:rsidRDefault="00415372" w:rsidP="00415372">
      <w:pPr>
        <w:pStyle w:val="3"/>
      </w:pPr>
      <w:bookmarkStart w:id="222" w:name="_Toc382058335"/>
      <w:r w:rsidRPr="003A425A">
        <w:rPr>
          <w:sz w:val="24"/>
          <w:szCs w:val="24"/>
        </w:rPr>
        <w:t>QSequentialAnimationGroup</w:t>
      </w:r>
      <w:bookmarkEnd w:id="222"/>
    </w:p>
    <w:p w:rsidR="006E005E" w:rsidRPr="003A425A" w:rsidRDefault="00953454" w:rsidP="006E005E">
      <w:pPr>
        <w:jc w:val="both"/>
        <w:rPr>
          <w:rFonts w:ascii="Times New Roman" w:hAnsi="Times New Roman"/>
          <w:sz w:val="24"/>
          <w:szCs w:val="24"/>
        </w:rPr>
      </w:pPr>
      <w:hyperlink r:id="rId336" w:anchor="details" w:history="1">
        <w:r w:rsidR="006E005E" w:rsidRPr="003A425A">
          <w:rPr>
            <w:rStyle w:val="a3"/>
            <w:rFonts w:ascii="Times New Roman" w:hAnsi="Times New Roman"/>
            <w:sz w:val="24"/>
            <w:szCs w:val="24"/>
          </w:rPr>
          <w:t>http://qt-project.org/doc/qt-5.1/qtcore/qsequentialanimationgroup.html#details</w:t>
        </w:r>
      </w:hyperlink>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класс QSequentialAnimationGroup обеспечивает последовательную группу анимаций. Он запускает анимации последовательно. Данная группа может быть обработана как другая простая анимация.</w:t>
      </w:r>
    </w:p>
    <w:p w:rsidR="00415372" w:rsidRPr="003A425A" w:rsidRDefault="00415372" w:rsidP="00415372">
      <w:pPr>
        <w:pStyle w:val="3"/>
      </w:pPr>
      <w:bookmarkStart w:id="223" w:name="_Toc382058336"/>
      <w:r w:rsidRPr="003A425A">
        <w:rPr>
          <w:sz w:val="24"/>
          <w:szCs w:val="24"/>
        </w:rPr>
        <w:t>QVariantAnimation</w:t>
      </w:r>
      <w:bookmarkEnd w:id="223"/>
    </w:p>
    <w:p w:rsidR="006E005E" w:rsidRPr="003A425A" w:rsidRDefault="00953454" w:rsidP="006E005E">
      <w:pPr>
        <w:jc w:val="both"/>
        <w:rPr>
          <w:rFonts w:ascii="Times New Roman" w:hAnsi="Times New Roman"/>
          <w:sz w:val="24"/>
          <w:szCs w:val="24"/>
        </w:rPr>
      </w:pPr>
      <w:hyperlink r:id="rId337" w:history="1">
        <w:r w:rsidR="006E005E" w:rsidRPr="003A425A">
          <w:rPr>
            <w:rStyle w:val="a3"/>
            <w:rFonts w:ascii="Times New Roman" w:hAnsi="Times New Roman"/>
            <w:sz w:val="24"/>
            <w:szCs w:val="24"/>
          </w:rPr>
          <w:t>http://qt-project.org/doc/qt-5.1/qtcore/qvariantanimation.html</w:t>
        </w:r>
      </w:hyperlink>
    </w:p>
    <w:p w:rsidR="006E005E" w:rsidRPr="003A425A" w:rsidRDefault="006E005E" w:rsidP="006E005E">
      <w:pPr>
        <w:jc w:val="both"/>
        <w:rPr>
          <w:rFonts w:ascii="Times New Roman" w:hAnsi="Times New Roman"/>
          <w:i/>
          <w:sz w:val="24"/>
          <w:szCs w:val="24"/>
        </w:rPr>
      </w:pPr>
      <w:r w:rsidRPr="003A425A">
        <w:rPr>
          <w:rFonts w:ascii="Times New Roman" w:hAnsi="Times New Roman"/>
          <w:sz w:val="24"/>
          <w:szCs w:val="24"/>
        </w:rPr>
        <w:t xml:space="preserve">класс QVariantAnimation обеспечивает абстрактный базовый класс для анимаций. Это абстрактный класс. Он имеет чисто виртуальный метод </w:t>
      </w:r>
      <w:r w:rsidRPr="003A425A">
        <w:rPr>
          <w:rFonts w:ascii="Times New Roman" w:hAnsi="Times New Roman"/>
          <w:sz w:val="24"/>
          <w:szCs w:val="24"/>
          <w:lang w:val="en-US"/>
        </w:rPr>
        <w:t>updateCurrentValue</w:t>
      </w:r>
      <w:r w:rsidRPr="003A425A">
        <w:rPr>
          <w:rFonts w:ascii="Times New Roman" w:hAnsi="Times New Roman"/>
          <w:sz w:val="24"/>
          <w:szCs w:val="24"/>
        </w:rPr>
        <w:t xml:space="preserve">(). Данный класс выполняет интерполяцию </w:t>
      </w:r>
      <w:r w:rsidRPr="003A425A">
        <w:rPr>
          <w:rFonts w:ascii="Times New Roman" w:hAnsi="Times New Roman"/>
          <w:sz w:val="24"/>
          <w:szCs w:val="24"/>
          <w:lang w:val="en-US"/>
        </w:rPr>
        <w:t>QVariant</w:t>
      </w:r>
      <w:r w:rsidRPr="003A425A">
        <w:rPr>
          <w:rFonts w:ascii="Times New Roman" w:hAnsi="Times New Roman"/>
          <w:sz w:val="24"/>
          <w:szCs w:val="24"/>
        </w:rPr>
        <w:t xml:space="preserve">, но использование интерполяции он оставляет своим подклассам. Для реакции на изменения текущего значения вы должны переопределить функцию </w:t>
      </w:r>
      <w:r w:rsidRPr="003A425A">
        <w:rPr>
          <w:rFonts w:ascii="Times New Roman" w:hAnsi="Times New Roman"/>
          <w:sz w:val="24"/>
          <w:szCs w:val="24"/>
          <w:lang w:val="en-US"/>
        </w:rPr>
        <w:t>updateCurrentValue</w:t>
      </w:r>
      <w:r w:rsidRPr="003A425A">
        <w:rPr>
          <w:rFonts w:ascii="Times New Roman" w:hAnsi="Times New Roman"/>
          <w:sz w:val="24"/>
          <w:szCs w:val="24"/>
        </w:rPr>
        <w:t xml:space="preserve">(). Также возможно установить значения на некоторые определённые шаги при анимации. Интерполяция будет тогда учитывать данные точки в определённые моменты времени. Функции </w:t>
      </w:r>
      <w:r w:rsidRPr="003A425A">
        <w:rPr>
          <w:rFonts w:ascii="Times New Roman" w:hAnsi="Times New Roman"/>
          <w:sz w:val="24"/>
          <w:szCs w:val="24"/>
          <w:lang w:val="en-US"/>
        </w:rPr>
        <w:t>setEasingCurve</w:t>
      </w:r>
      <w:r w:rsidRPr="003A425A">
        <w:rPr>
          <w:rFonts w:ascii="Times New Roman" w:hAnsi="Times New Roman"/>
          <w:sz w:val="24"/>
          <w:szCs w:val="24"/>
        </w:rPr>
        <w:t xml:space="preserve">() и </w:t>
      </w:r>
      <w:r w:rsidRPr="003A425A">
        <w:rPr>
          <w:rFonts w:ascii="Times New Roman" w:hAnsi="Times New Roman"/>
          <w:sz w:val="24"/>
          <w:szCs w:val="24"/>
          <w:lang w:val="en-US"/>
        </w:rPr>
        <w:t>setDuration</w:t>
      </w:r>
      <w:r w:rsidRPr="003A425A">
        <w:rPr>
          <w:rFonts w:ascii="Times New Roman" w:hAnsi="Times New Roman"/>
          <w:sz w:val="24"/>
          <w:szCs w:val="24"/>
        </w:rPr>
        <w:t xml:space="preserve">() позволяют настроить способ интерполяции. Также можно переопределить функцию </w:t>
      </w:r>
      <w:r w:rsidRPr="003A425A">
        <w:rPr>
          <w:rFonts w:ascii="Times New Roman" w:hAnsi="Times New Roman"/>
          <w:sz w:val="24"/>
          <w:szCs w:val="24"/>
          <w:lang w:val="en-US"/>
        </w:rPr>
        <w:t>interpolated</w:t>
      </w:r>
      <w:r w:rsidRPr="003A425A">
        <w:rPr>
          <w:rFonts w:ascii="Times New Roman" w:hAnsi="Times New Roman"/>
          <w:sz w:val="24"/>
          <w:szCs w:val="24"/>
        </w:rPr>
        <w:t>(). Этот класс является альтернативой, когда вы желаете анимировать простые значения, не делая их свойствами qt. Но в большинстве случаев лучше объявить ваше значение как свойство.</w:t>
      </w:r>
      <w:r w:rsidR="00F31F40" w:rsidRPr="003A425A">
        <w:rPr>
          <w:rFonts w:ascii="Times New Roman" w:hAnsi="Times New Roman"/>
          <w:sz w:val="24"/>
          <w:szCs w:val="24"/>
        </w:rPr>
        <w:t xml:space="preserve"> </w:t>
      </w:r>
      <w:r w:rsidRPr="003A425A">
        <w:rPr>
          <w:rFonts w:ascii="Times New Roman" w:hAnsi="Times New Roman"/>
          <w:i/>
          <w:sz w:val="24"/>
          <w:szCs w:val="24"/>
        </w:rPr>
        <w:t xml:space="preserve">Также показано, как зарегистрировать функцию интерполяции для своих собственных типов данных </w:t>
      </w:r>
      <w:r w:rsidRPr="003A425A">
        <w:rPr>
          <w:rFonts w:ascii="Times New Roman" w:hAnsi="Times New Roman"/>
          <w:i/>
          <w:sz w:val="24"/>
          <w:szCs w:val="24"/>
          <w:lang w:val="en-US"/>
        </w:rPr>
        <w:t>QVariant</w:t>
      </w:r>
      <w:r w:rsidRPr="003A425A">
        <w:rPr>
          <w:rFonts w:ascii="Times New Roman" w:hAnsi="Times New Roman"/>
          <w:i/>
          <w:sz w:val="24"/>
          <w:szCs w:val="24"/>
        </w:rPr>
        <w:t>, так как не все они поддериваются при анимации.</w:t>
      </w:r>
      <w:r w:rsidR="00F31F40" w:rsidRPr="003A425A">
        <w:rPr>
          <w:rFonts w:ascii="Times New Roman" w:hAnsi="Times New Roman"/>
          <w:i/>
          <w:sz w:val="24"/>
          <w:szCs w:val="24"/>
        </w:rPr>
        <w:t xml:space="preserve"> </w:t>
      </w:r>
      <w:r w:rsidRPr="003A425A">
        <w:rPr>
          <w:rFonts w:ascii="Times New Roman" w:hAnsi="Times New Roman"/>
          <w:i/>
          <w:sz w:val="24"/>
          <w:szCs w:val="24"/>
        </w:rPr>
        <w:t>Там перечислены те, которые поддерживаются.</w:t>
      </w:r>
    </w:p>
    <w:p w:rsidR="00A1324B" w:rsidRPr="003A425A" w:rsidRDefault="00A1324B" w:rsidP="00A1324B">
      <w:pPr>
        <w:pStyle w:val="3"/>
      </w:pPr>
      <w:bookmarkStart w:id="224" w:name="_Toc382058337"/>
      <w:r w:rsidRPr="003A425A">
        <w:rPr>
          <w:sz w:val="24"/>
          <w:szCs w:val="24"/>
          <w:lang w:val="en-US"/>
        </w:rPr>
        <w:t>QEasingCurve</w:t>
      </w:r>
      <w:bookmarkEnd w:id="224"/>
    </w:p>
    <w:p w:rsidR="006E005E" w:rsidRPr="003A425A" w:rsidRDefault="00953454" w:rsidP="006E005E">
      <w:pPr>
        <w:jc w:val="both"/>
        <w:rPr>
          <w:rFonts w:ascii="Times New Roman" w:hAnsi="Times New Roman"/>
          <w:sz w:val="24"/>
          <w:szCs w:val="24"/>
        </w:rPr>
      </w:pPr>
      <w:hyperlink r:id="rId338" w:anchor="details" w:history="1">
        <w:r w:rsidR="006E005E" w:rsidRPr="003A425A">
          <w:rPr>
            <w:rStyle w:val="a3"/>
            <w:rFonts w:ascii="Times New Roman" w:hAnsi="Times New Roman"/>
            <w:sz w:val="24"/>
            <w:szCs w:val="24"/>
          </w:rPr>
          <w:t>http://qt-project.org/doc/qt-5.1/qtcore/qeasingcurve.html#details</w:t>
        </w:r>
      </w:hyperlink>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QEasingCurve</w:t>
      </w:r>
      <w:r w:rsidRPr="003A425A">
        <w:rPr>
          <w:rFonts w:ascii="Times New Roman" w:hAnsi="Times New Roman"/>
          <w:sz w:val="24"/>
          <w:szCs w:val="24"/>
        </w:rPr>
        <w:t xml:space="preserve"> обеспечивает упрощающие кривые для управления анимацией. Эта функция </w:t>
      </w:r>
      <w:r w:rsidR="00A1324B" w:rsidRPr="003A425A">
        <w:rPr>
          <w:rFonts w:ascii="Times New Roman" w:hAnsi="Times New Roman"/>
          <w:sz w:val="24"/>
          <w:szCs w:val="24"/>
        </w:rPr>
        <w:t>контроли</w:t>
      </w:r>
      <w:r w:rsidRPr="003A425A">
        <w:rPr>
          <w:rFonts w:ascii="Times New Roman" w:hAnsi="Times New Roman"/>
          <w:sz w:val="24"/>
          <w:szCs w:val="24"/>
        </w:rPr>
        <w:t xml:space="preserve">рует, как изменяется скорость интерполяции между 0 и 1. Данный класс используется вместе с </w:t>
      </w:r>
      <w:hyperlink r:id="rId339" w:history="1">
        <w:r w:rsidRPr="003A425A">
          <w:rPr>
            <w:rStyle w:val="a3"/>
            <w:rFonts w:ascii="Times New Roman" w:hAnsi="Times New Roman"/>
            <w:sz w:val="24"/>
            <w:szCs w:val="24"/>
          </w:rPr>
          <w:t>QPropertyAnimation</w:t>
        </w:r>
      </w:hyperlink>
      <w:r w:rsidRPr="003A425A">
        <w:rPr>
          <w:rFonts w:ascii="Times New Roman" w:hAnsi="Times New Roman"/>
          <w:sz w:val="24"/>
          <w:szCs w:val="24"/>
        </w:rPr>
        <w:t>.</w:t>
      </w:r>
    </w:p>
    <w:p w:rsidR="00A1324B" w:rsidRPr="003A425A" w:rsidRDefault="00A1324B" w:rsidP="00A1324B">
      <w:pPr>
        <w:pStyle w:val="3"/>
        <w:rPr>
          <w:color w:val="FF0000"/>
        </w:rPr>
      </w:pPr>
      <w:bookmarkStart w:id="225" w:name="_Toc382058338"/>
      <w:r w:rsidRPr="003A425A">
        <w:rPr>
          <w:color w:val="FF0000"/>
          <w:sz w:val="24"/>
          <w:szCs w:val="24"/>
          <w:lang w:val="en-US"/>
        </w:rPr>
        <w:lastRenderedPageBreak/>
        <w:t>QTimeLine</w:t>
      </w:r>
      <w:bookmarkEnd w:id="225"/>
    </w:p>
    <w:p w:rsidR="006E005E" w:rsidRPr="003A425A" w:rsidRDefault="00953454" w:rsidP="006E005E">
      <w:pPr>
        <w:jc w:val="both"/>
        <w:rPr>
          <w:rFonts w:ascii="Times New Roman" w:hAnsi="Times New Roman"/>
          <w:sz w:val="24"/>
          <w:szCs w:val="24"/>
        </w:rPr>
      </w:pPr>
      <w:hyperlink r:id="rId340" w:history="1">
        <w:r w:rsidR="006E005E" w:rsidRPr="003A425A">
          <w:rPr>
            <w:rStyle w:val="a3"/>
            <w:rFonts w:ascii="Times New Roman" w:hAnsi="Times New Roman"/>
            <w:sz w:val="24"/>
            <w:szCs w:val="24"/>
          </w:rPr>
          <w:t>http://qt-project.org/doc/qt-5.1/qtcore/qtimeline.html</w:t>
        </w:r>
      </w:hyperlink>
    </w:p>
    <w:p w:rsidR="006E005E" w:rsidRPr="003A425A" w:rsidRDefault="006E005E" w:rsidP="006E005E">
      <w:pPr>
        <w:jc w:val="both"/>
        <w:rPr>
          <w:rFonts w:ascii="Times New Roman" w:hAnsi="Times New Roman"/>
          <w:sz w:val="24"/>
          <w:szCs w:val="24"/>
        </w:rPr>
      </w:pPr>
      <w:r w:rsidRPr="003A425A">
        <w:rPr>
          <w:rFonts w:ascii="Times New Roman" w:hAnsi="Times New Roman"/>
          <w:sz w:val="24"/>
          <w:szCs w:val="24"/>
          <w:lang w:val="be-BY"/>
        </w:rPr>
        <w:t xml:space="preserve">класс </w:t>
      </w:r>
      <w:r w:rsidRPr="003A425A">
        <w:rPr>
          <w:rFonts w:ascii="Times New Roman" w:hAnsi="Times New Roman"/>
          <w:sz w:val="24"/>
          <w:szCs w:val="24"/>
          <w:lang w:val="en-US"/>
        </w:rPr>
        <w:t>QTimeLine</w:t>
      </w:r>
      <w:r w:rsidRPr="003A425A">
        <w:rPr>
          <w:rFonts w:ascii="Times New Roman" w:hAnsi="Times New Roman"/>
          <w:sz w:val="24"/>
          <w:szCs w:val="24"/>
        </w:rPr>
        <w:t xml:space="preserve"> обеспечивает сроки для управления анимацией. Наиболее часто он используется для анимации элементов управления графического интерфейса пользователя путём вызова периодически слота. Линию можно построить, передав её продолжительность в миллисекундах конструктору. Эта величина описывает, как долго анимация будет работать. </w:t>
      </w:r>
      <w:r w:rsidRPr="003A425A">
        <w:rPr>
          <w:rFonts w:ascii="Times New Roman" w:hAnsi="Times New Roman"/>
          <w:i/>
          <w:sz w:val="24"/>
          <w:szCs w:val="24"/>
        </w:rPr>
        <w:t xml:space="preserve">Как я понимаю данный класс высылает через определённые промежутки времени некоторый сигнал, который можно связать с виджетом, так что периодически определённое количество раз будет выполняться некоторый слот. </w:t>
      </w:r>
      <w:r w:rsidRPr="003A425A">
        <w:rPr>
          <w:rFonts w:ascii="Times New Roman" w:hAnsi="Times New Roman"/>
          <w:sz w:val="24"/>
          <w:szCs w:val="24"/>
        </w:rPr>
        <w:t>Также данный класс содержит функции для циклического запуска времени и т.д.</w:t>
      </w:r>
    </w:p>
    <w:p w:rsidR="006E005E" w:rsidRPr="003A425A" w:rsidRDefault="006E005E" w:rsidP="00484789">
      <w:pPr>
        <w:jc w:val="both"/>
      </w:pPr>
    </w:p>
    <w:p w:rsidR="00B43B21" w:rsidRPr="003A425A" w:rsidRDefault="00B43B21" w:rsidP="00B43B21">
      <w:pPr>
        <w:pStyle w:val="2"/>
        <w:rPr>
          <w:rFonts w:ascii="Times New Roman" w:hAnsi="Times New Roman"/>
          <w:b w:val="0"/>
          <w:color w:val="auto"/>
          <w:sz w:val="24"/>
          <w:szCs w:val="24"/>
        </w:rPr>
      </w:pPr>
      <w:bookmarkStart w:id="226" w:name="_Toc382058339"/>
      <w:r w:rsidRPr="003A425A">
        <w:rPr>
          <w:rFonts w:ascii="Times New Roman" w:hAnsi="Times New Roman"/>
          <w:b w:val="0"/>
          <w:color w:val="auto"/>
          <w:sz w:val="24"/>
          <w:szCs w:val="24"/>
        </w:rPr>
        <w:t>КАРКАС МАШИНЫ СОСТОЯНИЙ</w:t>
      </w:r>
      <w:bookmarkEnd w:id="226"/>
    </w:p>
    <w:p w:rsidR="00B43B21" w:rsidRPr="003A425A" w:rsidRDefault="00953454" w:rsidP="00B43B21">
      <w:pPr>
        <w:jc w:val="both"/>
        <w:rPr>
          <w:rStyle w:val="a3"/>
          <w:rFonts w:ascii="Times New Roman" w:hAnsi="Times New Roman"/>
          <w:i/>
          <w:sz w:val="24"/>
          <w:szCs w:val="24"/>
        </w:rPr>
      </w:pPr>
      <w:hyperlink r:id="rId341" w:history="1">
        <w:r w:rsidR="00B43B21" w:rsidRPr="003A425A">
          <w:rPr>
            <w:rStyle w:val="a3"/>
            <w:rFonts w:ascii="Times New Roman" w:hAnsi="Times New Roman"/>
            <w:i/>
            <w:sz w:val="24"/>
            <w:szCs w:val="24"/>
          </w:rPr>
          <w:t>http://qt-project.org/doc/qt-5.1/qtcore/statemachine-api.html</w:t>
        </w:r>
      </w:hyperlink>
    </w:p>
    <w:p w:rsidR="00B43B21" w:rsidRPr="003A425A" w:rsidRDefault="00B43B21" w:rsidP="00B43B21">
      <w:pPr>
        <w:jc w:val="both"/>
        <w:rPr>
          <w:rFonts w:ascii="Times New Roman" w:hAnsi="Times New Roman"/>
          <w:sz w:val="24"/>
          <w:szCs w:val="24"/>
        </w:rPr>
      </w:pPr>
      <w:r w:rsidRPr="003A425A">
        <w:rPr>
          <w:rFonts w:ascii="Times New Roman" w:hAnsi="Times New Roman"/>
          <w:color w:val="00B050"/>
          <w:sz w:val="24"/>
          <w:szCs w:val="24"/>
        </w:rPr>
        <w:t xml:space="preserve">машина состояний обеспечивает классы для создания и выполнения графов состояний. Семантика машины состояний основана на </w:t>
      </w:r>
      <w:r w:rsidRPr="003A425A">
        <w:rPr>
          <w:rFonts w:ascii="Times New Roman" w:hAnsi="Times New Roman"/>
          <w:color w:val="00B050"/>
          <w:sz w:val="24"/>
          <w:szCs w:val="24"/>
          <w:lang w:val="en-US"/>
        </w:rPr>
        <w:t>State</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Chart</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XML</w:t>
      </w:r>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SCXML</w:t>
      </w:r>
      <w:r w:rsidRPr="003A425A">
        <w:rPr>
          <w:rFonts w:ascii="Times New Roman" w:hAnsi="Times New Roman"/>
          <w:color w:val="00B050"/>
          <w:sz w:val="24"/>
          <w:szCs w:val="24"/>
        </w:rPr>
        <w:t>).</w:t>
      </w:r>
      <w:r w:rsidRPr="003A425A">
        <w:rPr>
          <w:rFonts w:ascii="Times New Roman" w:hAnsi="Times New Roman"/>
          <w:sz w:val="24"/>
          <w:szCs w:val="24"/>
        </w:rPr>
        <w:t xml:space="preserve"> </w:t>
      </w:r>
      <w:r w:rsidRPr="003A425A">
        <w:rPr>
          <w:rFonts w:ascii="Times New Roman" w:hAnsi="Times New Roman"/>
          <w:i/>
          <w:sz w:val="24"/>
          <w:szCs w:val="24"/>
        </w:rPr>
        <w:t xml:space="preserve">Тут прямо указывается ссылка на 2 источника, которые можно использовать. Именно их я и буду изучать. </w:t>
      </w:r>
      <w:r w:rsidRPr="003A425A">
        <w:rPr>
          <w:rFonts w:ascii="Times New Roman" w:hAnsi="Times New Roman"/>
          <w:sz w:val="24"/>
          <w:szCs w:val="24"/>
        </w:rPr>
        <w:t xml:space="preserve">Диаграммы состояния обеспечивают графический способ моделирования того, как система реагирует на стимулы. Это делается при помощи определённых состояний, в которых может находится система, и как она может </w:t>
      </w:r>
      <w:r w:rsidR="003B11EE" w:rsidRPr="003A425A">
        <w:rPr>
          <w:rFonts w:ascii="Times New Roman" w:hAnsi="Times New Roman"/>
          <w:sz w:val="24"/>
          <w:szCs w:val="24"/>
          <w:lang w:val="be-BY"/>
        </w:rPr>
        <w:t>пере</w:t>
      </w:r>
      <w:r w:rsidR="003B11EE" w:rsidRPr="003A425A">
        <w:rPr>
          <w:rFonts w:ascii="Times New Roman" w:hAnsi="Times New Roman"/>
          <w:sz w:val="24"/>
          <w:szCs w:val="24"/>
        </w:rPr>
        <w:t>ходить</w:t>
      </w:r>
      <w:r w:rsidRPr="003A425A">
        <w:rPr>
          <w:rFonts w:ascii="Times New Roman" w:hAnsi="Times New Roman"/>
          <w:sz w:val="24"/>
          <w:szCs w:val="24"/>
        </w:rPr>
        <w:t xml:space="preserve"> из одного состояния в другое.</w:t>
      </w:r>
      <w:r w:rsidR="00FA0037" w:rsidRPr="003A425A">
        <w:rPr>
          <w:rFonts w:ascii="Times New Roman" w:hAnsi="Times New Roman"/>
          <w:sz w:val="24"/>
          <w:szCs w:val="24"/>
        </w:rPr>
        <w:t xml:space="preserve"> </w:t>
      </w:r>
      <w:r w:rsidRPr="003A425A">
        <w:rPr>
          <w:rFonts w:ascii="Times New Roman" w:hAnsi="Times New Roman"/>
          <w:sz w:val="24"/>
          <w:szCs w:val="24"/>
        </w:rPr>
        <w:t xml:space="preserve">Ключевой характеристикой систем, основанных на событиях, является тот факт, что поведение часто зависит не только от последнего события, но и от событий, предшествовавших ему. При помощи диаграмм состояния данная информация легко выражается. Машина состояний обеспечивает интерфейс и модель выполнения, которая может быть использована для эффективного включения элементов и семантик диаграмм состояний в qt приложения. Данный модуль тесно интегрирован с мета-объектной системой qt. </w:t>
      </w:r>
    </w:p>
    <w:p w:rsidR="00B43B21" w:rsidRPr="003A425A" w:rsidRDefault="00B43B21" w:rsidP="00B43B21">
      <w:pPr>
        <w:jc w:val="both"/>
        <w:rPr>
          <w:rFonts w:ascii="Times New Roman" w:hAnsi="Times New Roman"/>
          <w:color w:val="FF0000"/>
          <w:sz w:val="24"/>
          <w:szCs w:val="24"/>
        </w:rPr>
      </w:pPr>
      <w:r w:rsidRPr="003A425A">
        <w:rPr>
          <w:rFonts w:ascii="Times New Roman" w:hAnsi="Times New Roman"/>
          <w:sz w:val="24"/>
          <w:szCs w:val="24"/>
        </w:rPr>
        <w:t>Граф состояний в данном случае является иерархическим. Одни состояния могут быть вложены в другие состояния, а текущая конфигурация машины состояний состоит из набора состояний, которые сейчас активны. Все состояния должны иметь общего пр</w:t>
      </w:r>
      <w:r w:rsidR="00FA0037" w:rsidRPr="003A425A">
        <w:rPr>
          <w:rFonts w:ascii="Times New Roman" w:hAnsi="Times New Roman"/>
          <w:sz w:val="24"/>
          <w:szCs w:val="24"/>
        </w:rPr>
        <w:t>а</w:t>
      </w:r>
      <w:r w:rsidRPr="003A425A">
        <w:rPr>
          <w:rFonts w:ascii="Times New Roman" w:hAnsi="Times New Roman"/>
          <w:sz w:val="24"/>
          <w:szCs w:val="24"/>
        </w:rPr>
        <w:t>родителя.</w:t>
      </w:r>
      <w:r w:rsidR="00FA0037" w:rsidRPr="003A425A">
        <w:rPr>
          <w:rFonts w:ascii="Times New Roman" w:hAnsi="Times New Roman"/>
          <w:sz w:val="24"/>
          <w:szCs w:val="24"/>
        </w:rPr>
        <w:t xml:space="preserve"> </w:t>
      </w:r>
      <w:r w:rsidRPr="003A425A">
        <w:rPr>
          <w:rFonts w:ascii="Times New Roman" w:hAnsi="Times New Roman"/>
          <w:sz w:val="24"/>
          <w:szCs w:val="24"/>
        </w:rPr>
        <w:t xml:space="preserve">Далее приводится небольшой код для демонстрации реализации простой машины состояний: вначале создаётся машина и сами состояния, затем создаются переходы между ними, затем состояния передаются машине, устанавливается начальное состояние, после чего машина запускается. Также есть пример кода, по которому можно в данном состоянии присваивать некоторому свойству класса </w:t>
      </w:r>
      <w:r w:rsidRPr="003A425A">
        <w:rPr>
          <w:rFonts w:ascii="Times New Roman" w:hAnsi="Times New Roman"/>
          <w:sz w:val="24"/>
          <w:szCs w:val="24"/>
          <w:lang w:val="en-US"/>
        </w:rPr>
        <w:t>QObject</w:t>
      </w:r>
      <w:r w:rsidRPr="003A425A">
        <w:rPr>
          <w:rFonts w:ascii="Times New Roman" w:hAnsi="Times New Roman"/>
          <w:sz w:val="24"/>
          <w:szCs w:val="24"/>
        </w:rPr>
        <w:t xml:space="preserve"> некоторое значение.</w:t>
      </w:r>
      <w:r w:rsidR="00FA0037" w:rsidRPr="003A425A">
        <w:rPr>
          <w:rFonts w:ascii="Times New Roman" w:hAnsi="Times New Roman"/>
          <w:sz w:val="24"/>
          <w:szCs w:val="24"/>
        </w:rPr>
        <w:t xml:space="preserve"> </w:t>
      </w:r>
      <w:r w:rsidR="003B11EE" w:rsidRPr="003A425A">
        <w:rPr>
          <w:rFonts w:ascii="Times New Roman" w:hAnsi="Times New Roman"/>
          <w:i/>
          <w:sz w:val="24"/>
          <w:szCs w:val="24"/>
        </w:rPr>
        <w:t>Машина состояний</w:t>
      </w:r>
      <w:r w:rsidRPr="003A425A">
        <w:rPr>
          <w:rFonts w:ascii="Times New Roman" w:hAnsi="Times New Roman"/>
          <w:i/>
          <w:sz w:val="24"/>
          <w:szCs w:val="24"/>
        </w:rPr>
        <w:t xml:space="preserve"> является асинхронной, что значит, что она становится частью цикла обработки событий вашего приложения.</w:t>
      </w:r>
    </w:p>
    <w:p w:rsidR="00B43B21" w:rsidRPr="003A425A" w:rsidRDefault="00B43B21" w:rsidP="00B43B21">
      <w:pPr>
        <w:jc w:val="both"/>
        <w:rPr>
          <w:rFonts w:ascii="Times New Roman" w:hAnsi="Times New Roman"/>
          <w:i/>
          <w:sz w:val="24"/>
          <w:szCs w:val="24"/>
        </w:rPr>
      </w:pPr>
      <w:r w:rsidRPr="003A425A">
        <w:rPr>
          <w:rFonts w:ascii="Times New Roman" w:hAnsi="Times New Roman"/>
          <w:sz w:val="24"/>
          <w:szCs w:val="24"/>
        </w:rPr>
        <w:t>Чтобы машина остановилась, она должна иметь некоторое конечное специальное состояние.</w:t>
      </w:r>
      <w:r w:rsidR="00F16034" w:rsidRPr="003A425A">
        <w:rPr>
          <w:rFonts w:ascii="Times New Roman" w:hAnsi="Times New Roman"/>
          <w:sz w:val="24"/>
          <w:szCs w:val="24"/>
        </w:rPr>
        <w:t xml:space="preserve"> </w:t>
      </w:r>
      <w:r w:rsidRPr="003A425A">
        <w:rPr>
          <w:rFonts w:ascii="Times New Roman" w:hAnsi="Times New Roman"/>
          <w:sz w:val="24"/>
          <w:szCs w:val="24"/>
        </w:rPr>
        <w:t>Можно в состояниях задавать иерархию, передавая родительское состояние в конструкторе дочернего состояния. При этом сигналы, связан</w:t>
      </w:r>
      <w:r w:rsidR="00F16034" w:rsidRPr="003A425A">
        <w:rPr>
          <w:rFonts w:ascii="Times New Roman" w:hAnsi="Times New Roman"/>
          <w:sz w:val="24"/>
          <w:szCs w:val="24"/>
        </w:rPr>
        <w:t>н</w:t>
      </w:r>
      <w:r w:rsidRPr="003A425A">
        <w:rPr>
          <w:rFonts w:ascii="Times New Roman" w:hAnsi="Times New Roman"/>
          <w:sz w:val="24"/>
          <w:szCs w:val="24"/>
        </w:rPr>
        <w:t>ые с родительским состоянием, будут также работать и для дочернего состояния. Дочерние состояния наследуют переходы, но они также могут их и переписывать.</w:t>
      </w:r>
      <w:r w:rsidR="00F16034" w:rsidRPr="003A425A">
        <w:rPr>
          <w:rFonts w:ascii="Times New Roman" w:hAnsi="Times New Roman"/>
          <w:sz w:val="24"/>
          <w:szCs w:val="24"/>
        </w:rPr>
        <w:t xml:space="preserve"> </w:t>
      </w:r>
      <w:r w:rsidRPr="003A425A">
        <w:rPr>
          <w:rFonts w:ascii="Times New Roman" w:hAnsi="Times New Roman"/>
          <w:sz w:val="24"/>
          <w:szCs w:val="24"/>
        </w:rPr>
        <w:t xml:space="preserve">Также можно создавать </w:t>
      </w:r>
      <w:r w:rsidRPr="003A425A">
        <w:rPr>
          <w:rFonts w:ascii="Times New Roman" w:hAnsi="Times New Roman"/>
          <w:sz w:val="24"/>
          <w:szCs w:val="24"/>
        </w:rPr>
        <w:lastRenderedPageBreak/>
        <w:t>состояния истории, которые используются для того, чтобы можно было затем вернуться к некоторому состоянию. Оно делается дочерним для данного состояния. Затем, возвращаясь к нему, мы просто возвращаемся к его родителю. Но почему нельзя вернуться к родителю напрямую???</w:t>
      </w:r>
    </w:p>
    <w:p w:rsidR="00B43B21" w:rsidRPr="003A425A" w:rsidRDefault="00B43B21" w:rsidP="00B43B21">
      <w:pPr>
        <w:jc w:val="both"/>
        <w:rPr>
          <w:rFonts w:ascii="Times New Roman" w:hAnsi="Times New Roman"/>
          <w:color w:val="00B050"/>
          <w:sz w:val="24"/>
          <w:szCs w:val="24"/>
        </w:rPr>
      </w:pPr>
      <w:r w:rsidRPr="003A425A">
        <w:rPr>
          <w:rFonts w:ascii="Times New Roman" w:hAnsi="Times New Roman"/>
          <w:sz w:val="24"/>
          <w:szCs w:val="24"/>
        </w:rPr>
        <w:t>Предположим, что у некоторой сущности есть два свойства, каждое из которых булево. Тогда возможных комбинаций состояний такой машины – 4, а</w:t>
      </w:r>
      <w:r w:rsidRPr="003A425A">
        <w:rPr>
          <w:rFonts w:ascii="Times New Roman" w:hAnsi="Times New Roman"/>
          <w:color w:val="00B050"/>
          <w:sz w:val="24"/>
          <w:szCs w:val="24"/>
        </w:rPr>
        <w:t xml:space="preserve"> </w:t>
      </w:r>
      <w:r w:rsidRPr="003A425A">
        <w:rPr>
          <w:rFonts w:ascii="Times New Roman" w:hAnsi="Times New Roman"/>
          <w:color w:val="FF0000"/>
          <w:sz w:val="24"/>
          <w:szCs w:val="24"/>
        </w:rPr>
        <w:t>возможных переходов – 8</w:t>
      </w:r>
      <w:r w:rsidRPr="003A425A">
        <w:rPr>
          <w:rFonts w:ascii="Times New Roman" w:hAnsi="Times New Roman"/>
          <w:color w:val="00B050"/>
          <w:sz w:val="24"/>
          <w:szCs w:val="24"/>
        </w:rPr>
        <w:t xml:space="preserve">. </w:t>
      </w:r>
      <w:r w:rsidRPr="003A425A">
        <w:rPr>
          <w:rFonts w:ascii="Times New Roman" w:hAnsi="Times New Roman"/>
          <w:sz w:val="24"/>
          <w:szCs w:val="24"/>
        </w:rPr>
        <w:t>Если добавлять новое свойство, то количество комбинаций будет расти экспоненциально. Но если использовать концепцию параллельных состояний, то только линейно.</w:t>
      </w:r>
      <w:r w:rsidRPr="003A425A">
        <w:rPr>
          <w:rFonts w:ascii="Times New Roman" w:hAnsi="Times New Roman"/>
          <w:color w:val="00B050"/>
          <w:sz w:val="24"/>
          <w:szCs w:val="24"/>
        </w:rPr>
        <w:t xml:space="preserve"> </w:t>
      </w:r>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Когда параллельная группа состояний вводится, все дочерние состояния одновременно также вводятся. Переходы внутри отдельных дочерних состояний работают нормально. Однако, любое дочернее состояние может осуществить переход, который выйдет из родительского состояния. Когда это случается, родительское состояние и все его дочерние состояния также покидаются. Параллелизм машины состояний следует семантике чередований. Все параллельные операции будут выполнены за один, атомарный шаг обработки события, таким образом, ни одно событие не может прервать параллельные операции. Однако события будут всё ещё обрабатываться последовательно, так как машина является однопоточной. Например: рассмотрим ситуацию, где есть два перехода, которые выходят из одной и той же г</w:t>
      </w:r>
      <w:r w:rsidR="0052153C" w:rsidRPr="003A425A">
        <w:rPr>
          <w:rFonts w:ascii="Times New Roman" w:hAnsi="Times New Roman"/>
          <w:sz w:val="24"/>
          <w:szCs w:val="24"/>
        </w:rPr>
        <w:t>руппы параллельных состояний, и</w:t>
      </w:r>
      <w:r w:rsidRPr="003A425A">
        <w:rPr>
          <w:rFonts w:ascii="Times New Roman" w:hAnsi="Times New Roman"/>
          <w:sz w:val="24"/>
          <w:szCs w:val="24"/>
        </w:rPr>
        <w:t xml:space="preserve"> их условия становятся истиной одновременно. В этом случае событие, которое обработается последним из двух не даст никакого эффекта, так как первое событие уже вызовет выход машины из параллельного состояния.</w:t>
      </w:r>
    </w:p>
    <w:p w:rsidR="00B43B21" w:rsidRPr="003A425A" w:rsidRDefault="00B43B21" w:rsidP="00B43B21">
      <w:pPr>
        <w:jc w:val="both"/>
        <w:rPr>
          <w:rFonts w:ascii="Times New Roman" w:hAnsi="Times New Roman"/>
          <w:i/>
          <w:sz w:val="24"/>
          <w:szCs w:val="24"/>
        </w:rPr>
      </w:pPr>
      <w:r w:rsidRPr="003A425A">
        <w:rPr>
          <w:rFonts w:ascii="Times New Roman" w:hAnsi="Times New Roman"/>
          <w:sz w:val="24"/>
          <w:szCs w:val="24"/>
        </w:rPr>
        <w:t xml:space="preserve">Также можно создавать конечные состояния конкретных групп состояний, что замечательно инкапсулирует их от внешнего мира, так что всё, что нужно знать о данном сложном состоянии – это когда машина вошла в него, а когда она вышла из него. Переход не обязательно должен иметь целевое состояние. Такой переход не вызывает никакого изменения состояния. Это даёт вам возможность реагировать на некоторое событие без оставления данного состояния. Машина состояний запускает свой собственный цикл обработки событий. Вы можете также постить свои собственные события для машины состояний. Для этого следует создать подкласс класса </w:t>
      </w:r>
      <w:r w:rsidR="00400176" w:rsidRPr="003A425A">
        <w:rPr>
          <w:rFonts w:ascii="Times New Roman" w:hAnsi="Times New Roman"/>
          <w:sz w:val="24"/>
          <w:szCs w:val="24"/>
        </w:rPr>
        <w:t>абстракт</w:t>
      </w:r>
      <w:r w:rsidRPr="003A425A">
        <w:rPr>
          <w:rFonts w:ascii="Times New Roman" w:hAnsi="Times New Roman"/>
          <w:sz w:val="24"/>
          <w:szCs w:val="24"/>
        </w:rPr>
        <w:t xml:space="preserve">ного перехода и переопределить метод </w:t>
      </w:r>
      <w:r w:rsidRPr="003A425A">
        <w:rPr>
          <w:rFonts w:ascii="Times New Roman" w:hAnsi="Times New Roman"/>
          <w:sz w:val="24"/>
          <w:szCs w:val="24"/>
          <w:lang w:val="en-US"/>
        </w:rPr>
        <w:t>eventTest</w:t>
      </w:r>
      <w:r w:rsidRPr="003A425A">
        <w:rPr>
          <w:rFonts w:ascii="Times New Roman" w:hAnsi="Times New Roman"/>
          <w:sz w:val="24"/>
          <w:szCs w:val="24"/>
        </w:rPr>
        <w:t xml:space="preserve">(), в котором вы проверяете то, совпадает ли событие с событием вашего типа. </w:t>
      </w:r>
      <w:r w:rsidRPr="003A425A">
        <w:rPr>
          <w:rFonts w:ascii="Times New Roman" w:hAnsi="Times New Roman"/>
          <w:i/>
          <w:sz w:val="24"/>
          <w:szCs w:val="24"/>
        </w:rPr>
        <w:t>Есть пример кода, но я пока разобрался с данным примером кода лишь частично.</w:t>
      </w:r>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Может так случится, что состояние не будет обработано никаким переходом. В результате оно будет просто молча израсходовано. Но лучше объединить все состояния и создать переход, который обрабатывает все такие состояния (переход по умолчанию).</w:t>
      </w:r>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В Глубоко вложенных диаграммах состояния можно также добавить такой переход для возврата на наиболее подходящий уровень.</w:t>
      </w:r>
    </w:p>
    <w:p w:rsidR="00B43B21" w:rsidRPr="003A425A" w:rsidRDefault="00B43B21" w:rsidP="00B43B21">
      <w:pPr>
        <w:jc w:val="both"/>
        <w:rPr>
          <w:rFonts w:ascii="Times New Roman" w:hAnsi="Times New Roman"/>
          <w:i/>
          <w:sz w:val="24"/>
          <w:szCs w:val="24"/>
        </w:rPr>
      </w:pPr>
      <w:r w:rsidRPr="003A425A">
        <w:rPr>
          <w:rFonts w:ascii="Times New Roman" w:hAnsi="Times New Roman"/>
          <w:sz w:val="24"/>
          <w:szCs w:val="24"/>
        </w:rPr>
        <w:t xml:space="preserve">Если вы желаете, чтобы при выходе из некоторого состояния, которое явно задавало свойство, в другое состояние, где этого нет, свойство возвращалось в начальное значение, то вы можете установить Глобальную политику перезаписи. </w:t>
      </w:r>
      <w:r w:rsidRPr="003A425A">
        <w:rPr>
          <w:rFonts w:ascii="Times New Roman" w:hAnsi="Times New Roman"/>
          <w:i/>
          <w:sz w:val="24"/>
          <w:szCs w:val="24"/>
        </w:rPr>
        <w:t>Есть пример кода.</w:t>
      </w:r>
      <w:r w:rsidRPr="003A425A">
        <w:rPr>
          <w:rFonts w:ascii="Times New Roman" w:hAnsi="Times New Roman"/>
          <w:sz w:val="24"/>
          <w:szCs w:val="24"/>
        </w:rPr>
        <w:t xml:space="preserve"> Если при этом значение свойства в некотором состоянии не задано, то машина автоматически найдёт ближайший прародитель, в котором данное свойство задаётся. Если такого не </w:t>
      </w:r>
      <w:r w:rsidRPr="003A425A">
        <w:rPr>
          <w:rFonts w:ascii="Times New Roman" w:hAnsi="Times New Roman"/>
          <w:sz w:val="24"/>
          <w:szCs w:val="24"/>
        </w:rPr>
        <w:lastRenderedPageBreak/>
        <w:t xml:space="preserve">найдено, то свойство будет перезаписано в начальное значение (до любого присваивания в состояниях). </w:t>
      </w:r>
      <w:r w:rsidRPr="003A425A">
        <w:rPr>
          <w:rFonts w:ascii="Times New Roman" w:hAnsi="Times New Roman"/>
          <w:i/>
          <w:sz w:val="24"/>
          <w:szCs w:val="24"/>
        </w:rPr>
        <w:t>Данное свойство я понял нормально.</w:t>
      </w:r>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Программный интерфейс машины состояний соединён с программным интерфейсом анимации. Это позволяет автоматически анимировать свойства, которые присваиваются в состояниях. Для этого необходимо в объект перехода между состояниями добавить объект анимации. При использовании политики Глобальной перезаписи можно также добавлять анимацию при перезаписи свойства.</w:t>
      </w:r>
    </w:p>
    <w:p w:rsidR="00B43B21" w:rsidRPr="003A425A" w:rsidRDefault="00B43B21" w:rsidP="00B43B21">
      <w:pPr>
        <w:jc w:val="both"/>
        <w:rPr>
          <w:rFonts w:ascii="Times New Roman" w:hAnsi="Times New Roman"/>
          <w:i/>
          <w:sz w:val="24"/>
          <w:szCs w:val="24"/>
        </w:rPr>
      </w:pPr>
      <w:r w:rsidRPr="003A425A">
        <w:rPr>
          <w:rFonts w:ascii="Times New Roman" w:hAnsi="Times New Roman"/>
          <w:sz w:val="24"/>
          <w:szCs w:val="24"/>
        </w:rPr>
        <w:t xml:space="preserve">При использовании анимации может так произойти, что нельзя определить, чему равняется сейчас свойство, так как оно непрерывно изменяется. Но иногда бывает полезно определить тот момент, когда свойство достигнет значения, которое задаётся данным состоянием. Там есть для этих целей специальный сигнал. </w:t>
      </w:r>
      <w:r w:rsidRPr="003A425A">
        <w:rPr>
          <w:rFonts w:ascii="Times New Roman" w:hAnsi="Times New Roman"/>
          <w:i/>
          <w:sz w:val="24"/>
          <w:szCs w:val="24"/>
        </w:rPr>
        <w:t>Также там показан понятный мне пример кода.</w:t>
      </w:r>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Что произойдёт, если состояние будет оставлено прежде окончания анимации? В этом случае поведение машины состояний зависит от целевого состояния перехода. Если данное состояние явно определяет значение свойства, то никаких дополнительных действий не производится. Свойству будет присвоено значение данного состояния. Если целевое состояние не присваивает свойству значение, то есть две настройки: значение будут таким, как в состоянии, которое было оставлено (по умолчанию); при установке Глобальной политики перезаписи свойство будет сохранено как обычно.</w:t>
      </w:r>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Если вы желаете, чтобы изменение значения некоторого свойства сопровождалось некоторой конкретной анимацией независимо от состояния, то к машине можно добавить анимацию по умолчанию. Но заметьте, что анимации, явно установленные для переходов, имеют приоритет перед анимациями по умолчанию.</w:t>
      </w:r>
    </w:p>
    <w:p w:rsidR="000240B1" w:rsidRPr="003A425A" w:rsidRDefault="00B43B21" w:rsidP="000240B1">
      <w:pPr>
        <w:jc w:val="both"/>
        <w:rPr>
          <w:rFonts w:ascii="Times New Roman" w:hAnsi="Times New Roman"/>
          <w:sz w:val="24"/>
          <w:szCs w:val="24"/>
        </w:rPr>
      </w:pPr>
      <w:r w:rsidRPr="003A425A">
        <w:rPr>
          <w:rFonts w:ascii="Times New Roman" w:hAnsi="Times New Roman"/>
          <w:sz w:val="24"/>
          <w:szCs w:val="24"/>
        </w:rPr>
        <w:t>Машина состояний является подклассом класса состояния. Поэтому можно создавать вложенные машины состояний. Настоящая машина состояний обрабатывает вложенную машину состояний, как атомарное состояние. Дочерняя машина состояний имеет свою собственную очередь событий и конфигурацию. Но конфигурация дочерней машины не является частью конфигурации родительской машины. Состояния дочерних и родительских машин состояний не могут быть целевыми для переходов из друг друга соответственно.</w:t>
      </w:r>
    </w:p>
    <w:p w:rsidR="00B43B21" w:rsidRPr="003A425A" w:rsidRDefault="00FD44C3" w:rsidP="007E0407">
      <w:pPr>
        <w:pStyle w:val="3"/>
        <w:rPr>
          <w:sz w:val="24"/>
          <w:szCs w:val="24"/>
        </w:rPr>
      </w:pPr>
      <w:bookmarkStart w:id="227" w:name="_Toc382058340"/>
      <w:r w:rsidRPr="003A425A">
        <w:rPr>
          <w:sz w:val="24"/>
          <w:szCs w:val="24"/>
          <w:lang w:val="en-US"/>
        </w:rPr>
        <w:t>QKeyEventTransition</w:t>
      </w:r>
      <w:bookmarkEnd w:id="227"/>
    </w:p>
    <w:p w:rsidR="00B43B21" w:rsidRPr="003A425A" w:rsidRDefault="00953454" w:rsidP="00B43B21">
      <w:pPr>
        <w:jc w:val="both"/>
        <w:rPr>
          <w:rFonts w:ascii="Times New Roman" w:hAnsi="Times New Roman"/>
          <w:sz w:val="24"/>
          <w:szCs w:val="24"/>
        </w:rPr>
      </w:pPr>
      <w:hyperlink r:id="rId342"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qtwidgets</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qkeyeventtransition</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lang w:val="be-BY"/>
        </w:rPr>
        <w:t xml:space="preserve">класс </w:t>
      </w:r>
      <w:r w:rsidRPr="003A425A">
        <w:rPr>
          <w:rFonts w:ascii="Times New Roman" w:hAnsi="Times New Roman"/>
          <w:sz w:val="24"/>
          <w:szCs w:val="24"/>
        </w:rPr>
        <w:t>QKeyEventTransition обеспечивает переходы для событий от клавиатуры.</w:t>
      </w:r>
    </w:p>
    <w:p w:rsidR="00CB5888" w:rsidRPr="003A425A" w:rsidRDefault="00CB5888" w:rsidP="00CB5888">
      <w:pPr>
        <w:pStyle w:val="3"/>
      </w:pPr>
      <w:bookmarkStart w:id="228" w:name="_Toc382058341"/>
      <w:r w:rsidRPr="003A425A">
        <w:rPr>
          <w:lang w:val="en-US"/>
        </w:rPr>
        <w:t>QMouseEventTransition</w:t>
      </w:r>
      <w:bookmarkEnd w:id="228"/>
    </w:p>
    <w:p w:rsidR="00B43B21" w:rsidRPr="003A425A" w:rsidRDefault="00953454" w:rsidP="00B43B21">
      <w:pPr>
        <w:jc w:val="both"/>
        <w:rPr>
          <w:rFonts w:ascii="Times New Roman" w:hAnsi="Times New Roman"/>
          <w:sz w:val="24"/>
          <w:szCs w:val="24"/>
        </w:rPr>
      </w:pPr>
      <w:hyperlink r:id="rId343"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qtwidgets</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qmouseeventtransition</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класс QMouseEventTransition обеспечивает переходы для событий мыши.</w:t>
      </w:r>
    </w:p>
    <w:p w:rsidR="00CB5888" w:rsidRPr="003A425A" w:rsidRDefault="00CB5888" w:rsidP="00CB5888">
      <w:pPr>
        <w:pStyle w:val="3"/>
      </w:pPr>
      <w:bookmarkStart w:id="229" w:name="_Toc382058342"/>
      <w:r w:rsidRPr="003A425A">
        <w:rPr>
          <w:lang w:val="en-US"/>
        </w:rPr>
        <w:t>QAbstractState</w:t>
      </w:r>
      <w:bookmarkEnd w:id="229"/>
    </w:p>
    <w:p w:rsidR="00B43B21" w:rsidRPr="003A425A" w:rsidRDefault="00953454" w:rsidP="00B43B21">
      <w:pPr>
        <w:jc w:val="both"/>
        <w:rPr>
          <w:rFonts w:ascii="Times New Roman" w:hAnsi="Times New Roman"/>
          <w:sz w:val="24"/>
          <w:szCs w:val="24"/>
        </w:rPr>
      </w:pPr>
      <w:hyperlink r:id="rId344"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qtcore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qabstractstate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 xml:space="preserve">класс QAbstractState является базовым классом для состояний класса </w:t>
      </w:r>
      <w:hyperlink r:id="rId345" w:history="1">
        <w:r w:rsidRPr="003A425A">
          <w:rPr>
            <w:rStyle w:val="a3"/>
            <w:rFonts w:ascii="Times New Roman" w:hAnsi="Times New Roman"/>
            <w:color w:val="auto"/>
            <w:sz w:val="24"/>
            <w:szCs w:val="24"/>
          </w:rPr>
          <w:t>QStateMachine</w:t>
        </w:r>
      </w:hyperlink>
      <w:r w:rsidRPr="003A425A">
        <w:rPr>
          <w:rFonts w:ascii="Times New Roman" w:hAnsi="Times New Roman"/>
          <w:sz w:val="24"/>
          <w:szCs w:val="24"/>
        </w:rPr>
        <w:t>.</w:t>
      </w:r>
      <w:r w:rsidR="001749BC" w:rsidRPr="003A425A">
        <w:rPr>
          <w:rFonts w:ascii="Times New Roman" w:hAnsi="Times New Roman"/>
          <w:sz w:val="24"/>
          <w:szCs w:val="24"/>
        </w:rPr>
        <w:t xml:space="preserve"> </w:t>
      </w:r>
      <w:r w:rsidRPr="003A425A">
        <w:rPr>
          <w:rFonts w:ascii="Times New Roman" w:hAnsi="Times New Roman"/>
          <w:sz w:val="24"/>
          <w:szCs w:val="24"/>
        </w:rPr>
        <w:t>Это абстрактный базовый класс. Он определяет общий для всех объектов состояний интерфейс. Есть два сигнала, испускаемые при выходе и входе в состояние. Также есть функция для возврата родительского состояния. А также функция для машины состояния.</w:t>
      </w:r>
      <w:r w:rsidR="001749BC" w:rsidRPr="003A425A">
        <w:rPr>
          <w:rFonts w:ascii="Times New Roman" w:hAnsi="Times New Roman"/>
          <w:sz w:val="24"/>
          <w:szCs w:val="24"/>
        </w:rPr>
        <w:t xml:space="preserve"> </w:t>
      </w:r>
      <w:r w:rsidRPr="003A425A">
        <w:rPr>
          <w:rFonts w:ascii="Times New Roman" w:hAnsi="Times New Roman"/>
          <w:sz w:val="24"/>
          <w:szCs w:val="24"/>
        </w:rPr>
        <w:t xml:space="preserve">Для подкласса следует определить функцию </w:t>
      </w:r>
      <w:r w:rsidRPr="003A425A">
        <w:rPr>
          <w:rFonts w:ascii="Times New Roman" w:hAnsi="Times New Roman"/>
          <w:sz w:val="24"/>
          <w:szCs w:val="24"/>
          <w:lang w:val="en-US"/>
        </w:rPr>
        <w:t>onEntry</w:t>
      </w:r>
      <w:r w:rsidRPr="003A425A">
        <w:rPr>
          <w:rFonts w:ascii="Times New Roman" w:hAnsi="Times New Roman"/>
          <w:sz w:val="24"/>
          <w:szCs w:val="24"/>
        </w:rPr>
        <w:t xml:space="preserve">(), которая вызывается, когда осуществляется вход в состояние. Также переопределите функцию </w:t>
      </w:r>
      <w:r w:rsidRPr="003A425A">
        <w:rPr>
          <w:rFonts w:ascii="Times New Roman" w:hAnsi="Times New Roman"/>
          <w:sz w:val="24"/>
          <w:szCs w:val="24"/>
          <w:lang w:val="en-US"/>
        </w:rPr>
        <w:t>onExit</w:t>
      </w:r>
      <w:r w:rsidRPr="003A425A">
        <w:rPr>
          <w:rFonts w:ascii="Times New Roman" w:hAnsi="Times New Roman"/>
          <w:sz w:val="24"/>
          <w:szCs w:val="24"/>
        </w:rPr>
        <w:t>().</w:t>
      </w:r>
    </w:p>
    <w:p w:rsidR="001749BC" w:rsidRPr="003A425A" w:rsidRDefault="001749BC" w:rsidP="001749BC">
      <w:pPr>
        <w:pStyle w:val="3"/>
      </w:pPr>
      <w:bookmarkStart w:id="230" w:name="_Toc382058343"/>
      <w:r w:rsidRPr="003A425A">
        <w:rPr>
          <w:lang w:val="en-US"/>
        </w:rPr>
        <w:t>QAbstractTransition</w:t>
      </w:r>
      <w:bookmarkEnd w:id="230"/>
    </w:p>
    <w:p w:rsidR="00B43B21" w:rsidRPr="003A425A" w:rsidRDefault="00953454" w:rsidP="00B43B21">
      <w:pPr>
        <w:jc w:val="both"/>
        <w:rPr>
          <w:rFonts w:ascii="Times New Roman" w:hAnsi="Times New Roman"/>
          <w:sz w:val="24"/>
          <w:szCs w:val="24"/>
        </w:rPr>
      </w:pPr>
      <w:hyperlink r:id="rId346"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qtcore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qabstracttransition</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класс QAbstractTransition является базовым классом для переходов между объектами состояниями. Также есть функции для возврата машины, а также начального и конечного состояний. Также есть сигнал о том, что переход был вызван. Также есть функция для добавления анимаций в переход.</w:t>
      </w:r>
      <w:r w:rsidR="00EA4CCB" w:rsidRPr="003A425A">
        <w:rPr>
          <w:rFonts w:ascii="Times New Roman" w:hAnsi="Times New Roman"/>
          <w:sz w:val="24"/>
          <w:szCs w:val="24"/>
        </w:rPr>
        <w:t xml:space="preserve"> </w:t>
      </w:r>
      <w:r w:rsidRPr="003A425A">
        <w:rPr>
          <w:rFonts w:ascii="Times New Roman" w:hAnsi="Times New Roman"/>
          <w:sz w:val="24"/>
          <w:szCs w:val="24"/>
        </w:rPr>
        <w:t xml:space="preserve">Функция </w:t>
      </w:r>
      <w:r w:rsidRPr="003A425A">
        <w:rPr>
          <w:rFonts w:ascii="Times New Roman" w:hAnsi="Times New Roman"/>
          <w:sz w:val="24"/>
          <w:szCs w:val="24"/>
          <w:lang w:val="en-US"/>
        </w:rPr>
        <w:t>eventTest</w:t>
      </w:r>
      <w:r w:rsidR="00EA4CCB" w:rsidRPr="003A425A">
        <w:rPr>
          <w:rFonts w:ascii="Times New Roman" w:hAnsi="Times New Roman"/>
          <w:sz w:val="24"/>
          <w:szCs w:val="24"/>
        </w:rPr>
        <w:t>() вызывается машиной состояний</w:t>
      </w:r>
      <w:r w:rsidRPr="003A425A">
        <w:rPr>
          <w:rFonts w:ascii="Times New Roman" w:hAnsi="Times New Roman"/>
          <w:sz w:val="24"/>
          <w:szCs w:val="24"/>
        </w:rPr>
        <w:t>, чтобы определить, следует ли вызывать переход в ответ на некоторое событие. Также есть функция, переопределив которую, можно добиться частной обработки перехода.</w:t>
      </w:r>
    </w:p>
    <w:p w:rsidR="00EA4CCB" w:rsidRPr="003A425A" w:rsidRDefault="00EA4CCB" w:rsidP="00EA4CCB">
      <w:pPr>
        <w:pStyle w:val="3"/>
        <w:rPr>
          <w:sz w:val="24"/>
          <w:szCs w:val="24"/>
        </w:rPr>
      </w:pPr>
      <w:bookmarkStart w:id="231" w:name="_Toc382058344"/>
      <w:r w:rsidRPr="003A425A">
        <w:rPr>
          <w:sz w:val="24"/>
          <w:szCs w:val="24"/>
          <w:lang w:val="en-US"/>
        </w:rPr>
        <w:t>QEventTransition</w:t>
      </w:r>
      <w:bookmarkEnd w:id="231"/>
    </w:p>
    <w:p w:rsidR="00B43B21" w:rsidRPr="003A425A" w:rsidRDefault="00953454" w:rsidP="00B43B21">
      <w:pPr>
        <w:jc w:val="both"/>
        <w:rPr>
          <w:rFonts w:ascii="Times New Roman" w:hAnsi="Times New Roman"/>
          <w:sz w:val="24"/>
          <w:szCs w:val="24"/>
        </w:rPr>
      </w:pPr>
      <w:hyperlink r:id="rId347" w:anchor="details" w:history="1">
        <w:r w:rsidR="00B43B21" w:rsidRPr="003A425A">
          <w:rPr>
            <w:rStyle w:val="a3"/>
            <w:rFonts w:ascii="Times New Roman" w:hAnsi="Times New Roman"/>
            <w:sz w:val="24"/>
            <w:szCs w:val="24"/>
          </w:rPr>
          <w:t>http://qt-project.org/doc/qt-5.1/qtcore/qeventtransition.html#details</w:t>
        </w:r>
      </w:hyperlink>
    </w:p>
    <w:p w:rsidR="00B43B21" w:rsidRPr="003A425A" w:rsidRDefault="00B43B21" w:rsidP="00B43B21">
      <w:pPr>
        <w:jc w:val="both"/>
        <w:rPr>
          <w:rFonts w:ascii="Times New Roman" w:hAnsi="Times New Roman"/>
          <w:i/>
          <w:sz w:val="24"/>
          <w:szCs w:val="24"/>
        </w:rPr>
      </w:pPr>
      <w:r w:rsidRPr="003A425A">
        <w:rPr>
          <w:rFonts w:ascii="Times New Roman" w:hAnsi="Times New Roman"/>
          <w:sz w:val="24"/>
          <w:szCs w:val="24"/>
        </w:rPr>
        <w:t xml:space="preserve">класс QEventTransition обеспечивает специфические для </w:t>
      </w:r>
      <w:r w:rsidRPr="003A425A">
        <w:rPr>
          <w:rFonts w:ascii="Times New Roman" w:hAnsi="Times New Roman"/>
          <w:sz w:val="24"/>
          <w:szCs w:val="24"/>
          <w:lang w:val="en-US"/>
        </w:rPr>
        <w:t>QObject</w:t>
      </w:r>
      <w:r w:rsidRPr="003A425A">
        <w:rPr>
          <w:rFonts w:ascii="Times New Roman" w:hAnsi="Times New Roman"/>
          <w:sz w:val="24"/>
          <w:szCs w:val="24"/>
        </w:rPr>
        <w:t xml:space="preserve"> переходы из-за событий qt. Данный класс связывает некоторое событие с конкретным объектом. </w:t>
      </w:r>
      <w:r w:rsidRPr="003A425A">
        <w:rPr>
          <w:rFonts w:ascii="Times New Roman" w:hAnsi="Times New Roman"/>
          <w:i/>
          <w:sz w:val="24"/>
          <w:szCs w:val="24"/>
        </w:rPr>
        <w:t>Есть пример кода</w:t>
      </w:r>
      <w:r w:rsidRPr="003A425A">
        <w:rPr>
          <w:rFonts w:ascii="Times New Roman" w:hAnsi="Times New Roman"/>
          <w:sz w:val="24"/>
          <w:szCs w:val="24"/>
        </w:rPr>
        <w:t xml:space="preserve">. </w:t>
      </w:r>
      <w:r w:rsidRPr="003A425A">
        <w:rPr>
          <w:rFonts w:ascii="Times New Roman" w:hAnsi="Times New Roman"/>
          <w:i/>
          <w:sz w:val="24"/>
          <w:szCs w:val="24"/>
        </w:rPr>
        <w:t xml:space="preserve">также в данной части показано, как создавать подкласс данного класса. Особый акцент делается на механизме переопределения функции </w:t>
      </w:r>
      <w:r w:rsidRPr="003A425A">
        <w:rPr>
          <w:rFonts w:ascii="Times New Roman" w:hAnsi="Times New Roman"/>
          <w:i/>
          <w:sz w:val="24"/>
          <w:szCs w:val="24"/>
          <w:lang w:val="en-US"/>
        </w:rPr>
        <w:t>eventTest</w:t>
      </w:r>
      <w:r w:rsidRPr="003A425A">
        <w:rPr>
          <w:rFonts w:ascii="Times New Roman" w:hAnsi="Times New Roman"/>
          <w:i/>
          <w:sz w:val="24"/>
          <w:szCs w:val="24"/>
        </w:rPr>
        <w:t>().</w:t>
      </w:r>
    </w:p>
    <w:p w:rsidR="006356A4" w:rsidRPr="003A425A" w:rsidRDefault="006356A4" w:rsidP="006356A4">
      <w:pPr>
        <w:pStyle w:val="3"/>
      </w:pPr>
      <w:bookmarkStart w:id="232" w:name="_Toc382058345"/>
      <w:r w:rsidRPr="003A425A">
        <w:rPr>
          <w:lang w:val="en-US"/>
        </w:rPr>
        <w:t>QFinalState</w:t>
      </w:r>
      <w:bookmarkEnd w:id="232"/>
    </w:p>
    <w:p w:rsidR="00B43B21" w:rsidRPr="003A425A" w:rsidRDefault="00953454" w:rsidP="00B43B21">
      <w:pPr>
        <w:jc w:val="both"/>
        <w:rPr>
          <w:rFonts w:ascii="Times New Roman" w:hAnsi="Times New Roman"/>
          <w:i/>
          <w:sz w:val="24"/>
          <w:szCs w:val="24"/>
        </w:rPr>
      </w:pPr>
      <w:hyperlink r:id="rId348" w:anchor="details" w:history="1">
        <w:r w:rsidR="00B43B21" w:rsidRPr="003A425A">
          <w:rPr>
            <w:rStyle w:val="a3"/>
            <w:rFonts w:ascii="Times New Roman" w:hAnsi="Times New Roman"/>
            <w:i/>
            <w:sz w:val="24"/>
            <w:szCs w:val="24"/>
            <w:lang w:val="en-US"/>
          </w:rPr>
          <w:t>http</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qt</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project</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org</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doc</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qt</w:t>
        </w:r>
        <w:r w:rsidR="00B43B21" w:rsidRPr="003A425A">
          <w:rPr>
            <w:rStyle w:val="a3"/>
            <w:rFonts w:ascii="Times New Roman" w:hAnsi="Times New Roman"/>
            <w:i/>
            <w:sz w:val="24"/>
            <w:szCs w:val="24"/>
          </w:rPr>
          <w:t>-5.1/</w:t>
        </w:r>
        <w:r w:rsidR="00B43B21" w:rsidRPr="003A425A">
          <w:rPr>
            <w:rStyle w:val="a3"/>
            <w:rFonts w:ascii="Times New Roman" w:hAnsi="Times New Roman"/>
            <w:i/>
            <w:sz w:val="24"/>
            <w:szCs w:val="24"/>
            <w:lang w:val="en-US"/>
          </w:rPr>
          <w:t>qtcore</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qfinalstate</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html</w:t>
        </w:r>
        <w:r w:rsidR="00B43B21" w:rsidRPr="003A425A">
          <w:rPr>
            <w:rStyle w:val="a3"/>
            <w:rFonts w:ascii="Times New Roman" w:hAnsi="Times New Roman"/>
            <w:i/>
            <w:sz w:val="24"/>
            <w:szCs w:val="24"/>
          </w:rPr>
          <w:t>#</w:t>
        </w:r>
        <w:r w:rsidR="00B43B21" w:rsidRPr="003A425A">
          <w:rPr>
            <w:rStyle w:val="a3"/>
            <w:rFonts w:ascii="Times New Roman" w:hAnsi="Times New Roman"/>
            <w:i/>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класс QFinalState обеспечивает конечное состояние. Данный класс используется для сообщения о том, что данная машина закончила работу. Когда данное состояние достигается, то машина испускает сигнал об окончании работы. В общем случае, когда конечное подсостояние достигается, то испускается сигнал родительского состояния об окончании. Для использования данного класса следует создать конечное состояние и добавить его в переход в качестве целевого, а сам переход добавить в некоторое другое состояние.</w:t>
      </w:r>
    </w:p>
    <w:p w:rsidR="005831D4" w:rsidRPr="003A425A" w:rsidRDefault="005831D4" w:rsidP="005831D4">
      <w:pPr>
        <w:pStyle w:val="3"/>
      </w:pPr>
      <w:bookmarkStart w:id="233" w:name="_Toc382058346"/>
      <w:r w:rsidRPr="003A425A">
        <w:rPr>
          <w:lang w:val="en-US"/>
        </w:rPr>
        <w:t>QHistoryState</w:t>
      </w:r>
      <w:bookmarkEnd w:id="233"/>
    </w:p>
    <w:p w:rsidR="00B43B21" w:rsidRPr="003A425A" w:rsidRDefault="00953454" w:rsidP="00B43B21">
      <w:pPr>
        <w:jc w:val="both"/>
        <w:rPr>
          <w:rFonts w:ascii="Times New Roman" w:hAnsi="Times New Roman"/>
          <w:sz w:val="24"/>
          <w:szCs w:val="24"/>
        </w:rPr>
      </w:pPr>
      <w:hyperlink r:id="rId349"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qtcore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qhistorystate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 xml:space="preserve">класс QHistoryState обеспечивает средства для возврата в предыдущее активное подсостояние. Это псевдо-состояние, которое представляет дочернее состояние, в котором родительское состояние было в последний раз, когда из него вышли. Также можно определить специальную функцию </w:t>
      </w:r>
      <w:r w:rsidRPr="003A425A">
        <w:rPr>
          <w:rFonts w:ascii="Times New Roman" w:hAnsi="Times New Roman"/>
          <w:sz w:val="24"/>
          <w:szCs w:val="24"/>
          <w:lang w:val="en-US"/>
        </w:rPr>
        <w:t>setDefaultState</w:t>
      </w:r>
      <w:r w:rsidRPr="003A425A">
        <w:rPr>
          <w:rFonts w:ascii="Times New Roman" w:hAnsi="Times New Roman"/>
          <w:sz w:val="24"/>
          <w:szCs w:val="24"/>
        </w:rPr>
        <w:t xml:space="preserve">(), чтобы установить состояние, в </w:t>
      </w:r>
      <w:r w:rsidRPr="003A425A">
        <w:rPr>
          <w:rFonts w:ascii="Times New Roman" w:hAnsi="Times New Roman"/>
          <w:sz w:val="24"/>
          <w:szCs w:val="24"/>
        </w:rPr>
        <w:lastRenderedPageBreak/>
        <w:t>которое следует войти, если в родительское состояние никогда не выполнялось входа. По умолчанию состояние истории является неполным в том смысле, что оно не помнит вложенных состояний. Это можно настроить через определённое свойство данного класса.</w:t>
      </w:r>
    </w:p>
    <w:p w:rsidR="009B2BDA" w:rsidRPr="003A425A" w:rsidRDefault="009B2BDA" w:rsidP="009B2BDA">
      <w:pPr>
        <w:pStyle w:val="3"/>
      </w:pPr>
      <w:bookmarkStart w:id="234" w:name="_Toc382058347"/>
      <w:r w:rsidRPr="003A425A">
        <w:rPr>
          <w:lang w:val="en-US"/>
        </w:rPr>
        <w:t>QSignalTransition</w:t>
      </w:r>
      <w:bookmarkEnd w:id="234"/>
    </w:p>
    <w:p w:rsidR="00B43B21" w:rsidRPr="003A425A" w:rsidRDefault="00953454" w:rsidP="00B43B21">
      <w:pPr>
        <w:jc w:val="both"/>
        <w:rPr>
          <w:rFonts w:ascii="Times New Roman" w:hAnsi="Times New Roman"/>
          <w:sz w:val="24"/>
          <w:szCs w:val="24"/>
        </w:rPr>
      </w:pPr>
      <w:hyperlink r:id="rId350"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qtcore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qsignaltransition</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942089" w:rsidRPr="003A425A" w:rsidRDefault="00B43B21" w:rsidP="00B43B21">
      <w:pPr>
        <w:jc w:val="both"/>
        <w:rPr>
          <w:rFonts w:ascii="Times New Roman" w:hAnsi="Times New Roman"/>
          <w:sz w:val="24"/>
          <w:szCs w:val="24"/>
        </w:rPr>
      </w:pPr>
      <w:r w:rsidRPr="003A425A">
        <w:rPr>
          <w:rFonts w:ascii="Times New Roman" w:hAnsi="Times New Roman"/>
          <w:sz w:val="24"/>
          <w:szCs w:val="24"/>
        </w:rPr>
        <w:t xml:space="preserve">класс QSignalTransition обеспечивает переход, основанный на сигнале qt. Обычно вам следует использовать перегруженную функцию </w:t>
      </w:r>
      <w:hyperlink r:id="rId351" w:anchor="addTransition" w:history="1">
        <w:r w:rsidRPr="003A425A">
          <w:rPr>
            <w:rStyle w:val="a3"/>
            <w:rFonts w:ascii="Times New Roman" w:hAnsi="Times New Roman"/>
            <w:color w:val="auto"/>
            <w:sz w:val="24"/>
            <w:szCs w:val="24"/>
          </w:rPr>
          <w:t>QState::addTransition</w:t>
        </w:r>
      </w:hyperlink>
      <w:r w:rsidRPr="003A425A">
        <w:rPr>
          <w:rFonts w:ascii="Times New Roman" w:hAnsi="Times New Roman"/>
          <w:sz w:val="24"/>
          <w:szCs w:val="24"/>
        </w:rPr>
        <w:t>(), которая принимает отправителя и сигнал как аргументы, чем создавать объект данного класса напрямую. Этот класс можно специализировать, чтобы сделать переход по сигналу условным.</w:t>
      </w:r>
    </w:p>
    <w:p w:rsidR="00B43B21" w:rsidRPr="003A425A" w:rsidRDefault="00942089" w:rsidP="00942089">
      <w:pPr>
        <w:pStyle w:val="3"/>
        <w:rPr>
          <w:sz w:val="24"/>
          <w:szCs w:val="24"/>
        </w:rPr>
      </w:pPr>
      <w:bookmarkStart w:id="235" w:name="_Toc382058348"/>
      <w:r w:rsidRPr="003A425A">
        <w:rPr>
          <w:sz w:val="24"/>
          <w:szCs w:val="24"/>
          <w:lang w:val="en-US"/>
        </w:rPr>
        <w:t>QState</w:t>
      </w:r>
      <w:bookmarkEnd w:id="235"/>
    </w:p>
    <w:p w:rsidR="00B43B21" w:rsidRPr="003A425A" w:rsidRDefault="00953454" w:rsidP="00B43B21">
      <w:pPr>
        <w:jc w:val="both"/>
        <w:rPr>
          <w:rFonts w:ascii="Times New Roman" w:hAnsi="Times New Roman"/>
          <w:sz w:val="24"/>
          <w:szCs w:val="24"/>
        </w:rPr>
      </w:pPr>
      <w:hyperlink r:id="rId352"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qtcore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qstate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класс QState обеспечивает состояние общего назначения для машины состояний. Объекты данного класса могут иметь дочерние состояния, а также могут иметь переходы в другие состояния. Также состоянию можно приписывать некоторое конкретное значение некоторого свойства. Состояния наиболее высокого уровня должны задавать машину состояний как своё родительское состояние или должны быть добавлены к машине состояний.</w:t>
      </w:r>
      <w:r w:rsidR="00942089" w:rsidRPr="003A425A">
        <w:rPr>
          <w:rFonts w:ascii="Times New Roman" w:hAnsi="Times New Roman"/>
          <w:sz w:val="24"/>
          <w:szCs w:val="24"/>
        </w:rPr>
        <w:t xml:space="preserve"> </w:t>
      </w:r>
      <w:r w:rsidRPr="003A425A">
        <w:rPr>
          <w:rFonts w:ascii="Times New Roman" w:hAnsi="Times New Roman"/>
          <w:sz w:val="24"/>
          <w:szCs w:val="24"/>
        </w:rPr>
        <w:t>Также в данном классе есть свойство, которое определяет, как мода дочернего состояния обрабатывается. Дочерние состояния являются взаимно исключающими и машине нужно знать, в какое состояние войти (из дочерних) при входе в данное состояние. Когда выполняется вход в конечное состояние данного состояния, то вызывается сигнал о завершении состояния. Также можно устанавливать состояние ошибки данного состояния. Туда осуществляется переход, если возникает ошибка при входе в состояние.</w:t>
      </w:r>
    </w:p>
    <w:p w:rsidR="002A4F07" w:rsidRPr="003A425A" w:rsidRDefault="002A4F07" w:rsidP="002A4F07">
      <w:pPr>
        <w:pStyle w:val="3"/>
        <w:rPr>
          <w:sz w:val="24"/>
          <w:szCs w:val="24"/>
        </w:rPr>
      </w:pPr>
      <w:bookmarkStart w:id="236" w:name="_Toc382058349"/>
      <w:r w:rsidRPr="003A425A">
        <w:rPr>
          <w:sz w:val="24"/>
          <w:szCs w:val="24"/>
          <w:lang w:val="en-US"/>
        </w:rPr>
        <w:t>QStateMachine</w:t>
      </w:r>
      <w:bookmarkEnd w:id="236"/>
    </w:p>
    <w:p w:rsidR="00B43B21" w:rsidRPr="003A425A" w:rsidRDefault="00953454" w:rsidP="00B43B21">
      <w:pPr>
        <w:jc w:val="both"/>
        <w:rPr>
          <w:rFonts w:ascii="Times New Roman" w:hAnsi="Times New Roman"/>
          <w:sz w:val="24"/>
          <w:szCs w:val="24"/>
        </w:rPr>
      </w:pPr>
      <w:hyperlink r:id="rId353"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qtcore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qstatemachine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класс QStateMachine обеспечивает машину иерархических конечных состояний. Данный класс базируется на понятиях и обозначениях диаграмм состояния. Машина управляет набором состояний и набором переходов между состояниями. Эти состояния и переходы определяют граф состояний. Если данный граф был построен, то машина состояний выполнит его. Не рекомендуется удалять состояния, пока машина состояний работает.</w:t>
      </w:r>
      <w:r w:rsidR="007D3CAA" w:rsidRPr="003A425A">
        <w:rPr>
          <w:rFonts w:ascii="Times New Roman" w:hAnsi="Times New Roman"/>
          <w:sz w:val="24"/>
          <w:szCs w:val="24"/>
        </w:rPr>
        <w:t xml:space="preserve"> </w:t>
      </w:r>
      <w:r w:rsidRPr="003A425A">
        <w:rPr>
          <w:rFonts w:ascii="Times New Roman" w:hAnsi="Times New Roman"/>
          <w:sz w:val="24"/>
          <w:szCs w:val="24"/>
        </w:rPr>
        <w:t>Также перед началом работы должно быть установлено начальное состояние. Машина управляется событиями и содержит свой собственный цикл обработки событий. События постятся в машину при помощи определённой функции. Это означает, что машина работает асинхронно и она не будет развиваться без работающего цикла обработки событий (</w:t>
      </w:r>
      <w:r w:rsidRPr="003A425A">
        <w:rPr>
          <w:rFonts w:ascii="Times New Roman" w:hAnsi="Times New Roman"/>
          <w:i/>
          <w:sz w:val="24"/>
          <w:szCs w:val="24"/>
        </w:rPr>
        <w:t>не понимаю</w:t>
      </w:r>
      <w:r w:rsidRPr="003A425A">
        <w:rPr>
          <w:rFonts w:ascii="Times New Roman" w:hAnsi="Times New Roman"/>
          <w:sz w:val="24"/>
          <w:szCs w:val="24"/>
        </w:rPr>
        <w:t>). Вам не нужно, как правило, постить события напрямую как переходы qt. Но для собственных переходов, управляемых событиями, данная функция может оказаться полезной (</w:t>
      </w:r>
      <w:r w:rsidRPr="003A425A">
        <w:rPr>
          <w:rFonts w:ascii="Times New Roman" w:hAnsi="Times New Roman"/>
          <w:i/>
          <w:sz w:val="24"/>
          <w:szCs w:val="24"/>
        </w:rPr>
        <w:t>для понимания частных событий следует реализовать свой собственный пример</w:t>
      </w:r>
      <w:r w:rsidRPr="003A425A">
        <w:rPr>
          <w:rFonts w:ascii="Times New Roman" w:hAnsi="Times New Roman"/>
          <w:sz w:val="24"/>
          <w:szCs w:val="24"/>
        </w:rPr>
        <w:t>). Машина работает, пока не осуществится вход в конечное состояние наивысшего уровня. Также можно о</w:t>
      </w:r>
      <w:r w:rsidR="007D3CAA" w:rsidRPr="003A425A">
        <w:rPr>
          <w:rFonts w:ascii="Times New Roman" w:hAnsi="Times New Roman"/>
          <w:sz w:val="24"/>
          <w:szCs w:val="24"/>
        </w:rPr>
        <w:t xml:space="preserve">становить машину состояний явно. </w:t>
      </w:r>
      <w:r w:rsidRPr="003A425A">
        <w:rPr>
          <w:rFonts w:ascii="Times New Roman" w:hAnsi="Times New Roman"/>
          <w:sz w:val="24"/>
          <w:szCs w:val="24"/>
        </w:rPr>
        <w:t xml:space="preserve">Если вдруг </w:t>
      </w:r>
      <w:r w:rsidRPr="003A425A">
        <w:rPr>
          <w:rFonts w:ascii="Times New Roman" w:hAnsi="Times New Roman"/>
          <w:sz w:val="24"/>
          <w:szCs w:val="24"/>
        </w:rPr>
        <w:lastRenderedPageBreak/>
        <w:t xml:space="preserve">встретится некоторая ошибка, то машина будет искать состояние ошибки, и если оно окажется доступным, то машина войдёт в данное состояние. Возможные типы ошибок описываются перечислением </w:t>
      </w:r>
      <w:r w:rsidRPr="003A425A">
        <w:rPr>
          <w:rFonts w:ascii="Times New Roman" w:hAnsi="Times New Roman"/>
          <w:sz w:val="24"/>
          <w:szCs w:val="24"/>
          <w:lang w:val="en-US"/>
        </w:rPr>
        <w:t>Error</w:t>
      </w:r>
      <w:r w:rsidRPr="003A425A">
        <w:rPr>
          <w:rFonts w:ascii="Times New Roman" w:hAnsi="Times New Roman"/>
          <w:sz w:val="24"/>
          <w:szCs w:val="24"/>
        </w:rPr>
        <w:t>. После входа в состояние ошибки можно также получить тип ошибки. Если осуществится вход в состояние ошибки, то выполнение машины не прервётся. Если этого не случится, то машина остановится и на консоли появится сообщение об ошибке.</w:t>
      </w:r>
    </w:p>
    <w:p w:rsidR="007D3CAA" w:rsidRPr="003A425A" w:rsidRDefault="007D3CAA" w:rsidP="007D3CAA">
      <w:pPr>
        <w:pStyle w:val="3"/>
        <w:rPr>
          <w:sz w:val="24"/>
          <w:szCs w:val="24"/>
          <w:lang w:val="en-US"/>
        </w:rPr>
      </w:pPr>
      <w:bookmarkStart w:id="237" w:name="_Toc382058350"/>
      <w:r w:rsidRPr="003A425A">
        <w:rPr>
          <w:sz w:val="24"/>
          <w:szCs w:val="24"/>
          <w:lang w:val="en-US"/>
        </w:rPr>
        <w:t>SignalEvent</w:t>
      </w:r>
      <w:bookmarkEnd w:id="237"/>
      <w:r w:rsidRPr="003A425A">
        <w:rPr>
          <w:sz w:val="24"/>
          <w:szCs w:val="24"/>
          <w:lang w:val="en-US"/>
        </w:rPr>
        <w:t xml:space="preserve"> </w:t>
      </w:r>
    </w:p>
    <w:p w:rsidR="00B43B21" w:rsidRPr="003A425A" w:rsidRDefault="00953454" w:rsidP="00B43B21">
      <w:pPr>
        <w:jc w:val="both"/>
        <w:rPr>
          <w:rFonts w:ascii="Times New Roman" w:hAnsi="Times New Roman"/>
          <w:sz w:val="24"/>
          <w:szCs w:val="24"/>
          <w:lang w:val="en-US"/>
        </w:rPr>
      </w:pPr>
      <w:hyperlink r:id="rId354" w:anchor="details" w:history="1">
        <w:r w:rsidR="00B43B21" w:rsidRPr="003A425A">
          <w:rPr>
            <w:rStyle w:val="a3"/>
            <w:rFonts w:ascii="Times New Roman" w:hAnsi="Times New Roman"/>
            <w:sz w:val="24"/>
            <w:szCs w:val="24"/>
            <w:lang w:val="en-US"/>
          </w:rPr>
          <w:t>http://qt-project.org/doc/qt-5.1/qtcore/qstatemachine-signalevent.html#details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класс SignalEvent представляет сигнальное событие qt. Данное событие генерируется машиной состояний в ответ на сигнал qt. Можно получить объект, который выслал сигнал, а также индекс сигнала, а также аргументы сигнала.</w:t>
      </w:r>
    </w:p>
    <w:p w:rsidR="007C7342" w:rsidRPr="003A425A" w:rsidRDefault="007C7342" w:rsidP="007C7342">
      <w:pPr>
        <w:pStyle w:val="3"/>
        <w:rPr>
          <w:sz w:val="24"/>
          <w:szCs w:val="24"/>
        </w:rPr>
      </w:pPr>
      <w:bookmarkStart w:id="238" w:name="_Toc382058351"/>
      <w:r w:rsidRPr="003A425A">
        <w:rPr>
          <w:sz w:val="24"/>
          <w:szCs w:val="24"/>
          <w:lang w:val="en-US"/>
        </w:rPr>
        <w:t>WrappedEvent</w:t>
      </w:r>
      <w:bookmarkEnd w:id="238"/>
    </w:p>
    <w:p w:rsidR="00B43B21" w:rsidRPr="003A425A" w:rsidRDefault="00953454" w:rsidP="00B43B21">
      <w:pPr>
        <w:jc w:val="both"/>
        <w:rPr>
          <w:rFonts w:ascii="Times New Roman" w:hAnsi="Times New Roman"/>
          <w:sz w:val="24"/>
          <w:szCs w:val="24"/>
        </w:rPr>
      </w:pPr>
      <w:hyperlink r:id="rId355" w:anchor="details" w:history="1">
        <w:r w:rsidR="00B43B21" w:rsidRPr="003A425A">
          <w:rPr>
            <w:rStyle w:val="a3"/>
            <w:rFonts w:ascii="Times New Roman" w:hAnsi="Times New Roman"/>
            <w:sz w:val="24"/>
            <w:szCs w:val="24"/>
            <w:lang w:val="en-US"/>
          </w:rPr>
          <w:t>http</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project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org</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doc</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qt</w:t>
        </w:r>
        <w:r w:rsidR="00B43B21" w:rsidRPr="003A425A">
          <w:rPr>
            <w:rStyle w:val="a3"/>
            <w:rFonts w:ascii="Times New Roman" w:hAnsi="Times New Roman"/>
            <w:sz w:val="24"/>
            <w:szCs w:val="24"/>
          </w:rPr>
          <w:t>-5.1/</w:t>
        </w:r>
        <w:r w:rsidR="00B43B21" w:rsidRPr="003A425A">
          <w:rPr>
            <w:rStyle w:val="a3"/>
            <w:rFonts w:ascii="Times New Roman" w:hAnsi="Times New Roman"/>
            <w:sz w:val="24"/>
            <w:szCs w:val="24"/>
            <w:lang w:val="en-US"/>
          </w:rPr>
          <w:t>qtcore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qstatemachine</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wrappedevent</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html</w:t>
        </w:r>
        <w:r w:rsidR="00B43B21" w:rsidRPr="003A425A">
          <w:rPr>
            <w:rStyle w:val="a3"/>
            <w:rFonts w:ascii="Times New Roman" w:hAnsi="Times New Roman"/>
            <w:sz w:val="24"/>
            <w:szCs w:val="24"/>
          </w:rPr>
          <w:t>#</w:t>
        </w:r>
        <w:r w:rsidR="00B43B21" w:rsidRPr="003A425A">
          <w:rPr>
            <w:rStyle w:val="a3"/>
            <w:rFonts w:ascii="Times New Roman" w:hAnsi="Times New Roman"/>
            <w:sz w:val="24"/>
            <w:szCs w:val="24"/>
            <w:lang w:val="en-US"/>
          </w:rPr>
          <w:t>details</w:t>
        </w:r>
      </w:hyperlink>
    </w:p>
    <w:p w:rsidR="00B43B21" w:rsidRPr="003A425A" w:rsidRDefault="00B43B21" w:rsidP="00B43B21">
      <w:pPr>
        <w:jc w:val="both"/>
        <w:rPr>
          <w:rFonts w:ascii="Times New Roman" w:hAnsi="Times New Roman"/>
          <w:sz w:val="24"/>
          <w:szCs w:val="24"/>
        </w:rPr>
      </w:pPr>
      <w:r w:rsidRPr="003A425A">
        <w:rPr>
          <w:rFonts w:ascii="Times New Roman" w:hAnsi="Times New Roman"/>
          <w:sz w:val="24"/>
          <w:szCs w:val="24"/>
        </w:rPr>
        <w:t xml:space="preserve">класс WrappedEvent наследует </w:t>
      </w:r>
      <w:r w:rsidRPr="003A425A">
        <w:rPr>
          <w:rFonts w:ascii="Times New Roman" w:hAnsi="Times New Roman"/>
          <w:sz w:val="24"/>
          <w:szCs w:val="24"/>
          <w:lang w:val="en-US"/>
        </w:rPr>
        <w:t>QEvent</w:t>
      </w:r>
      <w:r w:rsidRPr="003A425A">
        <w:rPr>
          <w:rFonts w:ascii="Times New Roman" w:hAnsi="Times New Roman"/>
          <w:sz w:val="24"/>
          <w:szCs w:val="24"/>
        </w:rPr>
        <w:t xml:space="preserve"> и удерживает клон события, связанного с </w:t>
      </w:r>
      <w:r w:rsidRPr="003A425A">
        <w:rPr>
          <w:rFonts w:ascii="Times New Roman" w:hAnsi="Times New Roman"/>
          <w:sz w:val="24"/>
          <w:szCs w:val="24"/>
          <w:lang w:val="en-US"/>
        </w:rPr>
        <w:t>QObject</w:t>
      </w:r>
      <w:r w:rsidRPr="003A425A">
        <w:rPr>
          <w:rFonts w:ascii="Times New Roman" w:hAnsi="Times New Roman"/>
          <w:sz w:val="24"/>
          <w:szCs w:val="24"/>
        </w:rPr>
        <w:t>. Событие в обёртке генерируется машиной состояний в ответ на событие qt. Здесь можно вернуть объект, который сгенерировал событие, а также клон самого оригинального события.</w:t>
      </w:r>
    </w:p>
    <w:p w:rsidR="006E005E" w:rsidRPr="003A425A" w:rsidRDefault="006E005E" w:rsidP="00484789">
      <w:pPr>
        <w:jc w:val="both"/>
      </w:pPr>
    </w:p>
    <w:p w:rsidR="006E005E" w:rsidRPr="003A425A" w:rsidRDefault="006E005E" w:rsidP="00484789">
      <w:pPr>
        <w:jc w:val="both"/>
      </w:pPr>
    </w:p>
    <w:p w:rsidR="00DC5146" w:rsidRPr="003A425A" w:rsidRDefault="00DC5146" w:rsidP="00DC5146">
      <w:pPr>
        <w:pStyle w:val="2"/>
        <w:rPr>
          <w:rFonts w:ascii="Times New Roman" w:hAnsi="Times New Roman"/>
          <w:b w:val="0"/>
          <w:sz w:val="24"/>
          <w:szCs w:val="24"/>
        </w:rPr>
      </w:pPr>
      <w:bookmarkStart w:id="239" w:name="_Toc382058352"/>
      <w:r w:rsidRPr="003A425A">
        <w:rPr>
          <w:rFonts w:ascii="Times New Roman" w:hAnsi="Times New Roman"/>
          <w:b w:val="0"/>
          <w:sz w:val="24"/>
          <w:szCs w:val="24"/>
        </w:rPr>
        <w:t>ПЛАГИНЫ В QT</w:t>
      </w:r>
      <w:bookmarkEnd w:id="239"/>
    </w:p>
    <w:p w:rsidR="00DC5146" w:rsidRPr="003A425A" w:rsidRDefault="00953454" w:rsidP="00DC5146">
      <w:pPr>
        <w:jc w:val="both"/>
        <w:rPr>
          <w:rFonts w:ascii="Times New Roman" w:hAnsi="Times New Roman"/>
          <w:sz w:val="24"/>
          <w:szCs w:val="24"/>
        </w:rPr>
      </w:pPr>
      <w:hyperlink r:id="rId356"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qtcore</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plugins</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howto</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hyperlink>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qt предоставляет два программных интерфейса для создания плагинов:</w:t>
      </w:r>
    </w:p>
    <w:p w:rsidR="00DC5146" w:rsidRPr="003A425A" w:rsidRDefault="00DC5146" w:rsidP="00DC5146">
      <w:pPr>
        <w:pStyle w:val="a8"/>
        <w:numPr>
          <w:ilvl w:val="0"/>
          <w:numId w:val="8"/>
        </w:numPr>
        <w:jc w:val="both"/>
        <w:rPr>
          <w:rFonts w:ascii="Times New Roman" w:hAnsi="Times New Roman"/>
          <w:sz w:val="24"/>
          <w:szCs w:val="24"/>
        </w:rPr>
      </w:pPr>
      <w:r w:rsidRPr="003A425A">
        <w:rPr>
          <w:rFonts w:ascii="Times New Roman" w:hAnsi="Times New Roman"/>
          <w:sz w:val="24"/>
          <w:szCs w:val="24"/>
        </w:rPr>
        <w:t>Высокоуровневый для написания расширений для самого qt: частные драйверы базы данных, форматы изображений, текстовые кодеки, частные стили и т.д.</w:t>
      </w:r>
    </w:p>
    <w:p w:rsidR="00DC5146" w:rsidRPr="003A425A" w:rsidRDefault="00DC5146" w:rsidP="00DC5146">
      <w:pPr>
        <w:pStyle w:val="a8"/>
        <w:numPr>
          <w:ilvl w:val="0"/>
          <w:numId w:val="8"/>
        </w:numPr>
        <w:jc w:val="both"/>
        <w:rPr>
          <w:rFonts w:ascii="Times New Roman" w:hAnsi="Times New Roman"/>
          <w:sz w:val="24"/>
          <w:szCs w:val="24"/>
        </w:rPr>
      </w:pPr>
      <w:r w:rsidRPr="003A425A">
        <w:rPr>
          <w:rFonts w:ascii="Times New Roman" w:hAnsi="Times New Roman"/>
          <w:sz w:val="24"/>
          <w:szCs w:val="24"/>
        </w:rPr>
        <w:t>Низкоуровневый интерфейс для расширения qt приложений.</w:t>
      </w:r>
    </w:p>
    <w:p w:rsidR="00DC5146" w:rsidRPr="003A425A" w:rsidRDefault="00DC5146" w:rsidP="00DC5146">
      <w:pPr>
        <w:jc w:val="both"/>
        <w:rPr>
          <w:rFonts w:ascii="Times New Roman" w:hAnsi="Times New Roman"/>
          <w:i/>
          <w:sz w:val="24"/>
          <w:szCs w:val="24"/>
        </w:rPr>
      </w:pPr>
      <w:r w:rsidRPr="003A425A">
        <w:rPr>
          <w:rFonts w:ascii="Times New Roman" w:hAnsi="Times New Roman"/>
          <w:sz w:val="24"/>
          <w:szCs w:val="24"/>
        </w:rPr>
        <w:t xml:space="preserve">Например, вы желаете написать частный класс </w:t>
      </w:r>
      <w:r w:rsidRPr="003A425A">
        <w:rPr>
          <w:rFonts w:ascii="Times New Roman" w:hAnsi="Times New Roman"/>
          <w:sz w:val="24"/>
          <w:szCs w:val="24"/>
          <w:lang w:val="en-US"/>
        </w:rPr>
        <w:t>QStyle</w:t>
      </w:r>
      <w:r w:rsidRPr="003A425A">
        <w:rPr>
          <w:rFonts w:ascii="Times New Roman" w:hAnsi="Times New Roman"/>
          <w:sz w:val="24"/>
          <w:szCs w:val="24"/>
        </w:rPr>
        <w:t xml:space="preserve"> и желаете, чтобы приложения загружали его динамически. Для этого вам следует использовать высокоуровневый интерфейс.</w:t>
      </w:r>
      <w:r w:rsidR="007A4F20" w:rsidRPr="003A425A">
        <w:rPr>
          <w:rFonts w:ascii="Times New Roman" w:hAnsi="Times New Roman"/>
          <w:sz w:val="24"/>
          <w:szCs w:val="24"/>
        </w:rPr>
        <w:t xml:space="preserve"> </w:t>
      </w:r>
      <w:r w:rsidRPr="003A425A">
        <w:rPr>
          <w:rFonts w:ascii="Times New Roman" w:hAnsi="Times New Roman"/>
          <w:sz w:val="24"/>
          <w:szCs w:val="24"/>
        </w:rPr>
        <w:t>Так как высокоуровневый интерфейс построен на основе низкоуровневого, то некоторые вопросы являются общими для обоих.</w:t>
      </w:r>
      <w:r w:rsidR="007A4F20" w:rsidRPr="003A425A">
        <w:rPr>
          <w:rFonts w:ascii="Times New Roman" w:hAnsi="Times New Roman"/>
          <w:sz w:val="24"/>
          <w:szCs w:val="24"/>
        </w:rPr>
        <w:t xml:space="preserve"> </w:t>
      </w:r>
      <w:r w:rsidRPr="003A425A">
        <w:rPr>
          <w:rFonts w:ascii="Times New Roman" w:hAnsi="Times New Roman"/>
          <w:sz w:val="24"/>
          <w:szCs w:val="24"/>
        </w:rPr>
        <w:t>Написание плагина, который расширяет сам qt достигается при помощи специализации подходящих базовых классов плагинов, определении некоторых функций, добавлением некоторых макросов. Существует несколько базовых классов плагинов. Производные плагины по умолчанию сохраняются в поддиректории стандартной директории плагинов. Qt не найдёт плагины, если они сохранены в неправильной директории.</w:t>
      </w:r>
      <w:r w:rsidR="007A4F20" w:rsidRPr="003A425A">
        <w:rPr>
          <w:rFonts w:ascii="Times New Roman" w:hAnsi="Times New Roman"/>
          <w:sz w:val="24"/>
          <w:szCs w:val="24"/>
        </w:rPr>
        <w:t xml:space="preserve"> </w:t>
      </w:r>
      <w:r w:rsidRPr="003A425A">
        <w:rPr>
          <w:rFonts w:ascii="Times New Roman" w:hAnsi="Times New Roman"/>
          <w:sz w:val="24"/>
          <w:szCs w:val="24"/>
        </w:rPr>
        <w:t>Также отмечается, что для большинства плагинов требуется .</w:t>
      </w:r>
      <w:r w:rsidRPr="003A425A">
        <w:rPr>
          <w:rFonts w:ascii="Times New Roman" w:hAnsi="Times New Roman"/>
          <w:sz w:val="24"/>
          <w:szCs w:val="24"/>
          <w:lang w:val="en-US"/>
        </w:rPr>
        <w:t>json</w:t>
      </w:r>
      <w:r w:rsidRPr="003A425A">
        <w:rPr>
          <w:rFonts w:ascii="Times New Roman" w:hAnsi="Times New Roman"/>
          <w:sz w:val="24"/>
          <w:szCs w:val="24"/>
        </w:rPr>
        <w:t xml:space="preserve"> файл, содержащий метаданные, описывающие плагин, которые требуются для большинства плагинов. Информация в данном файле является зависимой от плагина. Драйверы базы данных, фо</w:t>
      </w:r>
      <w:r w:rsidR="00371C12" w:rsidRPr="003A425A">
        <w:rPr>
          <w:rFonts w:ascii="Times New Roman" w:hAnsi="Times New Roman"/>
          <w:sz w:val="24"/>
          <w:szCs w:val="24"/>
        </w:rPr>
        <w:t>рматы изображений, кодеки текста</w:t>
      </w:r>
      <w:r w:rsidRPr="003A425A">
        <w:rPr>
          <w:rFonts w:ascii="Times New Roman" w:hAnsi="Times New Roman"/>
          <w:sz w:val="24"/>
          <w:szCs w:val="24"/>
        </w:rPr>
        <w:t xml:space="preserve"> и большинство других </w:t>
      </w:r>
      <w:r w:rsidRPr="003A425A">
        <w:rPr>
          <w:rFonts w:ascii="Times New Roman" w:hAnsi="Times New Roman"/>
          <w:sz w:val="24"/>
          <w:szCs w:val="24"/>
        </w:rPr>
        <w:lastRenderedPageBreak/>
        <w:t>типов плагинов не требуют явного создания объектов. Qt найдёт и создаст их сам, когда потребуется. Стили представляют исключение, так как вы можете захотеть установить стиль явно в коде.</w:t>
      </w:r>
    </w:p>
    <w:p w:rsidR="00DC5146" w:rsidRPr="003A425A" w:rsidRDefault="00DC5146" w:rsidP="00DC5146">
      <w:pPr>
        <w:jc w:val="both"/>
        <w:rPr>
          <w:rFonts w:ascii="Times New Roman" w:hAnsi="Times New Roman"/>
          <w:b/>
          <w:sz w:val="24"/>
          <w:szCs w:val="24"/>
          <w:lang w:val="en-US"/>
        </w:rPr>
      </w:pPr>
      <w:r w:rsidRPr="003A425A">
        <w:rPr>
          <w:rFonts w:ascii="Times New Roman" w:hAnsi="Times New Roman"/>
          <w:b/>
          <w:sz w:val="24"/>
          <w:szCs w:val="24"/>
          <w:lang w:val="en-US"/>
        </w:rPr>
        <w:t>The Lower-Level API: Exyending Qt Applications</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не только qt, но также и qt приложения могут быть расширены при помощи плагинов. Это требует того, чтобы приложение задетектировало и загрузило плагины с использованием </w:t>
      </w:r>
      <w:r w:rsidRPr="003A425A">
        <w:rPr>
          <w:rFonts w:ascii="Times New Roman" w:hAnsi="Times New Roman"/>
          <w:sz w:val="24"/>
          <w:szCs w:val="24"/>
          <w:lang w:val="en-US"/>
        </w:rPr>
        <w:t>QPluginLoader</w:t>
      </w:r>
      <w:r w:rsidRPr="003A425A">
        <w:rPr>
          <w:rFonts w:ascii="Times New Roman" w:hAnsi="Times New Roman"/>
          <w:sz w:val="24"/>
          <w:szCs w:val="24"/>
        </w:rPr>
        <w:t>. В этом контексте плагины могут обеспечить произвольную функциональность и не ограничены только драйверами к базе данных, форматами изображений, текстовыми кодеками, стилями и другими типами, которые расширяют функциональность qt.</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Создание приложений, расширяемых при помощи плагина, включает следующие шаги: </w:t>
      </w:r>
    </w:p>
    <w:p w:rsidR="00DC5146" w:rsidRPr="003A425A" w:rsidRDefault="00DC5146" w:rsidP="00DC5146">
      <w:pPr>
        <w:pStyle w:val="a8"/>
        <w:numPr>
          <w:ilvl w:val="0"/>
          <w:numId w:val="9"/>
        </w:numPr>
        <w:jc w:val="both"/>
        <w:rPr>
          <w:rFonts w:ascii="Times New Roman" w:hAnsi="Times New Roman"/>
          <w:sz w:val="24"/>
          <w:szCs w:val="24"/>
        </w:rPr>
      </w:pPr>
      <w:r w:rsidRPr="003A425A">
        <w:rPr>
          <w:rFonts w:ascii="Times New Roman" w:hAnsi="Times New Roman"/>
          <w:sz w:val="24"/>
          <w:szCs w:val="24"/>
        </w:rPr>
        <w:t xml:space="preserve">Определение набора интерфейсов для коммуникации с плагином. </w:t>
      </w:r>
    </w:p>
    <w:p w:rsidR="00DC5146" w:rsidRPr="003A425A" w:rsidRDefault="00DC5146" w:rsidP="00DC5146">
      <w:pPr>
        <w:pStyle w:val="a8"/>
        <w:numPr>
          <w:ilvl w:val="0"/>
          <w:numId w:val="9"/>
        </w:numPr>
        <w:jc w:val="both"/>
        <w:rPr>
          <w:rFonts w:ascii="Times New Roman" w:hAnsi="Times New Roman"/>
          <w:sz w:val="24"/>
          <w:szCs w:val="24"/>
        </w:rPr>
      </w:pPr>
      <w:r w:rsidRPr="003A425A">
        <w:rPr>
          <w:rFonts w:ascii="Times New Roman" w:hAnsi="Times New Roman"/>
          <w:sz w:val="24"/>
          <w:szCs w:val="24"/>
        </w:rPr>
        <w:t xml:space="preserve">Использование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DECLARE</w:t>
      </w:r>
      <w:r w:rsidRPr="003A425A">
        <w:rPr>
          <w:rFonts w:ascii="Times New Roman" w:hAnsi="Times New Roman"/>
          <w:sz w:val="24"/>
          <w:szCs w:val="24"/>
        </w:rPr>
        <w:t>_</w:t>
      </w:r>
      <w:r w:rsidRPr="003A425A">
        <w:rPr>
          <w:rFonts w:ascii="Times New Roman" w:hAnsi="Times New Roman"/>
          <w:sz w:val="24"/>
          <w:szCs w:val="24"/>
          <w:lang w:val="en-US"/>
        </w:rPr>
        <w:t>INTERFACE</w:t>
      </w:r>
      <w:r w:rsidRPr="003A425A">
        <w:rPr>
          <w:rFonts w:ascii="Times New Roman" w:hAnsi="Times New Roman"/>
          <w:sz w:val="24"/>
          <w:szCs w:val="24"/>
        </w:rPr>
        <w:t>() для сообщения мета-объектной системе qt об интерфейсе.</w:t>
      </w:r>
    </w:p>
    <w:p w:rsidR="00DC5146" w:rsidRPr="003A425A" w:rsidRDefault="00DC5146" w:rsidP="00DC5146">
      <w:pPr>
        <w:pStyle w:val="a8"/>
        <w:numPr>
          <w:ilvl w:val="0"/>
          <w:numId w:val="9"/>
        </w:numPr>
        <w:jc w:val="both"/>
        <w:rPr>
          <w:rFonts w:ascii="Times New Roman" w:hAnsi="Times New Roman"/>
          <w:sz w:val="24"/>
          <w:szCs w:val="24"/>
        </w:rPr>
      </w:pPr>
      <w:r w:rsidRPr="003A425A">
        <w:rPr>
          <w:rFonts w:ascii="Times New Roman" w:hAnsi="Times New Roman"/>
          <w:sz w:val="24"/>
          <w:szCs w:val="24"/>
        </w:rPr>
        <w:t xml:space="preserve">Использование класса </w:t>
      </w:r>
      <w:r w:rsidRPr="003A425A">
        <w:rPr>
          <w:rFonts w:ascii="Times New Roman" w:hAnsi="Times New Roman"/>
          <w:sz w:val="24"/>
          <w:szCs w:val="24"/>
          <w:lang w:val="en-US"/>
        </w:rPr>
        <w:t>QPluginLoader</w:t>
      </w:r>
      <w:r w:rsidRPr="003A425A">
        <w:rPr>
          <w:rFonts w:ascii="Times New Roman" w:hAnsi="Times New Roman"/>
          <w:sz w:val="24"/>
          <w:szCs w:val="24"/>
        </w:rPr>
        <w:t xml:space="preserve"> в приложении для загрузки плагинов.</w:t>
      </w:r>
    </w:p>
    <w:p w:rsidR="00DC5146" w:rsidRPr="003A425A" w:rsidRDefault="00DC5146" w:rsidP="00DC5146">
      <w:pPr>
        <w:pStyle w:val="a8"/>
        <w:numPr>
          <w:ilvl w:val="0"/>
          <w:numId w:val="9"/>
        </w:numPr>
        <w:jc w:val="both"/>
        <w:rPr>
          <w:rFonts w:ascii="Times New Roman" w:hAnsi="Times New Roman"/>
          <w:sz w:val="24"/>
          <w:szCs w:val="24"/>
        </w:rPr>
      </w:pPr>
      <w:r w:rsidRPr="003A425A">
        <w:rPr>
          <w:rFonts w:ascii="Times New Roman" w:hAnsi="Times New Roman"/>
          <w:sz w:val="24"/>
          <w:szCs w:val="24"/>
        </w:rPr>
        <w:t xml:space="preserve">Использование </w:t>
      </w:r>
      <w:r w:rsidRPr="003A425A">
        <w:rPr>
          <w:rFonts w:ascii="Times New Roman" w:hAnsi="Times New Roman"/>
          <w:sz w:val="24"/>
          <w:szCs w:val="24"/>
          <w:lang w:val="en-US"/>
        </w:rPr>
        <w:t>qobject</w:t>
      </w:r>
      <w:r w:rsidRPr="003A425A">
        <w:rPr>
          <w:rFonts w:ascii="Times New Roman" w:hAnsi="Times New Roman"/>
          <w:sz w:val="24"/>
          <w:szCs w:val="24"/>
        </w:rPr>
        <w:t>_</w:t>
      </w:r>
      <w:r w:rsidRPr="003A425A">
        <w:rPr>
          <w:rFonts w:ascii="Times New Roman" w:hAnsi="Times New Roman"/>
          <w:sz w:val="24"/>
          <w:szCs w:val="24"/>
          <w:lang w:val="en-US"/>
        </w:rPr>
        <w:t>cast</w:t>
      </w:r>
      <w:r w:rsidRPr="003A425A">
        <w:rPr>
          <w:rFonts w:ascii="Times New Roman" w:hAnsi="Times New Roman"/>
          <w:sz w:val="24"/>
          <w:szCs w:val="24"/>
        </w:rPr>
        <w:t>() для тестирования, может ли плагин применить данный интерфейс.</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Написание плагина включает следующие шаги:</w:t>
      </w:r>
    </w:p>
    <w:p w:rsidR="00DC5146" w:rsidRPr="003A425A" w:rsidRDefault="00DC5146" w:rsidP="00DC5146">
      <w:pPr>
        <w:pStyle w:val="a8"/>
        <w:numPr>
          <w:ilvl w:val="0"/>
          <w:numId w:val="10"/>
        </w:numPr>
        <w:jc w:val="both"/>
        <w:rPr>
          <w:rFonts w:ascii="Times New Roman" w:hAnsi="Times New Roman"/>
          <w:sz w:val="24"/>
          <w:szCs w:val="24"/>
        </w:rPr>
      </w:pPr>
      <w:r w:rsidRPr="003A425A">
        <w:rPr>
          <w:rFonts w:ascii="Times New Roman" w:hAnsi="Times New Roman"/>
          <w:sz w:val="24"/>
          <w:szCs w:val="24"/>
        </w:rPr>
        <w:t xml:space="preserve">Объявление класса плагина, который наследует </w:t>
      </w:r>
      <w:r w:rsidRPr="003A425A">
        <w:rPr>
          <w:rFonts w:ascii="Times New Roman" w:hAnsi="Times New Roman"/>
          <w:sz w:val="24"/>
          <w:szCs w:val="24"/>
          <w:lang w:val="en-US"/>
        </w:rPr>
        <w:t>QObject</w:t>
      </w:r>
      <w:r w:rsidRPr="003A425A">
        <w:rPr>
          <w:rFonts w:ascii="Times New Roman" w:hAnsi="Times New Roman"/>
          <w:sz w:val="24"/>
          <w:szCs w:val="24"/>
        </w:rPr>
        <w:t xml:space="preserve"> и интерфейсы, которые плагин желает обеспечить.</w:t>
      </w:r>
    </w:p>
    <w:p w:rsidR="00DC5146" w:rsidRPr="003A425A" w:rsidRDefault="00DC5146" w:rsidP="00DC5146">
      <w:pPr>
        <w:pStyle w:val="a8"/>
        <w:numPr>
          <w:ilvl w:val="0"/>
          <w:numId w:val="10"/>
        </w:numPr>
        <w:jc w:val="both"/>
        <w:rPr>
          <w:rFonts w:ascii="Times New Roman" w:hAnsi="Times New Roman"/>
          <w:sz w:val="24"/>
          <w:szCs w:val="24"/>
        </w:rPr>
      </w:pPr>
      <w:r w:rsidRPr="003A425A">
        <w:rPr>
          <w:rFonts w:ascii="Times New Roman" w:hAnsi="Times New Roman"/>
          <w:sz w:val="24"/>
          <w:szCs w:val="24"/>
        </w:rPr>
        <w:t xml:space="preserve">Использование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INTERFACES</w:t>
      </w:r>
      <w:r w:rsidRPr="003A425A">
        <w:rPr>
          <w:rFonts w:ascii="Times New Roman" w:hAnsi="Times New Roman"/>
          <w:sz w:val="24"/>
          <w:szCs w:val="24"/>
        </w:rPr>
        <w:t>(), чтобы сказать мета-объектной системе qt о</w:t>
      </w:r>
      <w:r w:rsidR="00494D96" w:rsidRPr="003A425A">
        <w:rPr>
          <w:rFonts w:ascii="Times New Roman" w:hAnsi="Times New Roman"/>
          <w:sz w:val="24"/>
          <w:szCs w:val="24"/>
          <w:lang w:val="be-BY"/>
        </w:rPr>
        <w:t>б</w:t>
      </w:r>
      <w:r w:rsidRPr="003A425A">
        <w:rPr>
          <w:rFonts w:ascii="Times New Roman" w:hAnsi="Times New Roman"/>
          <w:sz w:val="24"/>
          <w:szCs w:val="24"/>
        </w:rPr>
        <w:t xml:space="preserve"> интерфейсах.</w:t>
      </w:r>
    </w:p>
    <w:p w:rsidR="00DC5146" w:rsidRPr="003A425A" w:rsidRDefault="00DC5146" w:rsidP="00DC5146">
      <w:pPr>
        <w:pStyle w:val="a8"/>
        <w:numPr>
          <w:ilvl w:val="0"/>
          <w:numId w:val="10"/>
        </w:numPr>
        <w:jc w:val="both"/>
        <w:rPr>
          <w:rFonts w:ascii="Times New Roman" w:hAnsi="Times New Roman"/>
          <w:sz w:val="24"/>
          <w:szCs w:val="24"/>
        </w:rPr>
      </w:pPr>
      <w:r w:rsidRPr="003A425A">
        <w:rPr>
          <w:rFonts w:ascii="Times New Roman" w:hAnsi="Times New Roman"/>
          <w:sz w:val="24"/>
          <w:szCs w:val="24"/>
        </w:rPr>
        <w:t xml:space="preserve">Экспортирование плагина с использованием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_</w:t>
      </w:r>
      <w:r w:rsidRPr="003A425A">
        <w:rPr>
          <w:rFonts w:ascii="Times New Roman" w:hAnsi="Times New Roman"/>
          <w:sz w:val="24"/>
          <w:szCs w:val="24"/>
          <w:lang w:val="en-US"/>
        </w:rPr>
        <w:t>METADATA</w:t>
      </w:r>
      <w:r w:rsidRPr="003A425A">
        <w:rPr>
          <w:rFonts w:ascii="Times New Roman" w:hAnsi="Times New Roman"/>
          <w:sz w:val="24"/>
          <w:szCs w:val="24"/>
        </w:rPr>
        <w:t>().</w:t>
      </w:r>
    </w:p>
    <w:p w:rsidR="00DC5146" w:rsidRPr="003A425A" w:rsidRDefault="00DC5146" w:rsidP="00DC5146">
      <w:pPr>
        <w:pStyle w:val="a8"/>
        <w:numPr>
          <w:ilvl w:val="0"/>
          <w:numId w:val="10"/>
        </w:numPr>
        <w:jc w:val="both"/>
        <w:rPr>
          <w:rFonts w:ascii="Times New Roman" w:hAnsi="Times New Roman"/>
          <w:sz w:val="24"/>
          <w:szCs w:val="24"/>
        </w:rPr>
      </w:pPr>
      <w:r w:rsidRPr="003A425A">
        <w:rPr>
          <w:rFonts w:ascii="Times New Roman" w:hAnsi="Times New Roman"/>
          <w:sz w:val="24"/>
          <w:szCs w:val="24"/>
        </w:rPr>
        <w:t>Построение плагина с использованием подходящего .</w:t>
      </w:r>
      <w:r w:rsidRPr="003A425A">
        <w:rPr>
          <w:rFonts w:ascii="Times New Roman" w:hAnsi="Times New Roman"/>
          <w:sz w:val="24"/>
          <w:szCs w:val="24"/>
          <w:lang w:val="en-US"/>
        </w:rPr>
        <w:t>pro</w:t>
      </w:r>
      <w:r w:rsidRPr="003A425A">
        <w:rPr>
          <w:rFonts w:ascii="Times New Roman" w:hAnsi="Times New Roman"/>
          <w:sz w:val="24"/>
          <w:szCs w:val="24"/>
        </w:rPr>
        <w:t xml:space="preserve"> файла.</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Также отмечается, что </w:t>
      </w:r>
      <w:r w:rsidRPr="003A425A">
        <w:rPr>
          <w:rFonts w:ascii="Times New Roman" w:hAnsi="Times New Roman"/>
          <w:sz w:val="24"/>
          <w:szCs w:val="24"/>
          <w:lang w:val="en-US"/>
        </w:rPr>
        <w:t>QCoreApplication</w:t>
      </w:r>
      <w:r w:rsidRPr="003A425A">
        <w:rPr>
          <w:rFonts w:ascii="Times New Roman" w:hAnsi="Times New Roman"/>
          <w:sz w:val="24"/>
          <w:szCs w:val="24"/>
        </w:rPr>
        <w:t xml:space="preserve"> должен быть инициализирован прежде, чем плагины будут загружены.</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Приложения qt автоматически знают, какие плагины доступны, так как плагины сохраняются в стандартных поддиректориях плагинов. Во время разработки директория для плагинов – это </w:t>
      </w:r>
      <w:r w:rsidRPr="003A425A">
        <w:rPr>
          <w:rFonts w:ascii="Times New Roman" w:hAnsi="Times New Roman"/>
          <w:sz w:val="24"/>
          <w:szCs w:val="24"/>
          <w:lang w:val="en-US"/>
        </w:rPr>
        <w:t>QTDIR</w:t>
      </w:r>
      <w:r w:rsidRPr="003A425A">
        <w:rPr>
          <w:rFonts w:ascii="Times New Roman" w:hAnsi="Times New Roman"/>
          <w:sz w:val="24"/>
          <w:szCs w:val="24"/>
        </w:rPr>
        <w:t>/</w:t>
      </w:r>
      <w:r w:rsidRPr="003A425A">
        <w:rPr>
          <w:rFonts w:ascii="Times New Roman" w:hAnsi="Times New Roman"/>
          <w:sz w:val="24"/>
          <w:szCs w:val="24"/>
          <w:lang w:val="en-US"/>
        </w:rPr>
        <w:t>plugins</w:t>
      </w:r>
      <w:r w:rsidRPr="003A425A">
        <w:rPr>
          <w:rFonts w:ascii="Times New Roman" w:hAnsi="Times New Roman"/>
          <w:sz w:val="24"/>
          <w:szCs w:val="24"/>
        </w:rPr>
        <w:t xml:space="preserve"> (</w:t>
      </w:r>
      <w:r w:rsidRPr="003A425A">
        <w:rPr>
          <w:rFonts w:ascii="Times New Roman" w:hAnsi="Times New Roman"/>
          <w:sz w:val="24"/>
          <w:szCs w:val="24"/>
          <w:lang w:val="en-US"/>
        </w:rPr>
        <w:t>QTDIR</w:t>
      </w:r>
      <w:r w:rsidRPr="003A425A">
        <w:rPr>
          <w:rFonts w:ascii="Times New Roman" w:hAnsi="Times New Roman"/>
          <w:sz w:val="24"/>
          <w:szCs w:val="24"/>
        </w:rPr>
        <w:t xml:space="preserve"> – директория, где установлен qt), причём каждый тип плагина находится в своей поддиректории.</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Если вы желаете, чтобы ваше приложение использовало плагины и вы не желаете использовать стандартный путь плагинов, то при разработке процесса установки определите путь, который вы желаете использовать для плагинов, и сохраните путь, т.е. с использованием </w:t>
      </w:r>
      <w:r w:rsidRPr="003A425A">
        <w:rPr>
          <w:rFonts w:ascii="Times New Roman" w:hAnsi="Times New Roman"/>
          <w:sz w:val="24"/>
          <w:szCs w:val="24"/>
          <w:lang w:val="en-US"/>
        </w:rPr>
        <w:t>QSettings</w:t>
      </w:r>
      <w:r w:rsidRPr="003A425A">
        <w:rPr>
          <w:rFonts w:ascii="Times New Roman" w:hAnsi="Times New Roman"/>
          <w:sz w:val="24"/>
          <w:szCs w:val="24"/>
        </w:rPr>
        <w:t xml:space="preserve">, которое считает приложение при работе. Тогда приложение вызовет функцию </w:t>
      </w:r>
      <w:hyperlink r:id="rId357" w:anchor="addLibraryPath" w:history="1">
        <w:r w:rsidRPr="003A425A">
          <w:rPr>
            <w:rStyle w:val="a3"/>
            <w:rFonts w:ascii="Times New Roman" w:hAnsi="Times New Roman"/>
            <w:color w:val="auto"/>
            <w:sz w:val="24"/>
            <w:szCs w:val="24"/>
          </w:rPr>
          <w:t>QCoreApplication::addLibraryPath</w:t>
        </w:r>
      </w:hyperlink>
      <w:r w:rsidRPr="003A425A">
        <w:rPr>
          <w:rFonts w:ascii="Times New Roman" w:hAnsi="Times New Roman"/>
          <w:sz w:val="24"/>
          <w:szCs w:val="24"/>
        </w:rPr>
        <w:t>() с этим путём и ваши плагины будут доступны для приложения. Заметьте, что конечная часть пути не может быть изменена (</w:t>
      </w:r>
      <w:r w:rsidRPr="003A425A">
        <w:rPr>
          <w:rFonts w:ascii="Times New Roman" w:hAnsi="Times New Roman"/>
          <w:i/>
          <w:sz w:val="24"/>
          <w:szCs w:val="24"/>
        </w:rPr>
        <w:t>вот этого я не совсем понял</w:t>
      </w:r>
      <w:r w:rsidRPr="003A425A">
        <w:rPr>
          <w:rFonts w:ascii="Times New Roman" w:hAnsi="Times New Roman"/>
          <w:sz w:val="24"/>
          <w:szCs w:val="24"/>
        </w:rPr>
        <w:t>). Это очень важная тема для инсталятора.</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Если вы желаете, чтобы плагин был загружаемым, то единственный подход – это создать поддиректорию под приложение и помесить плагин в эту </w:t>
      </w:r>
      <w:r w:rsidR="00D42FB1" w:rsidRPr="003A425A">
        <w:rPr>
          <w:rFonts w:ascii="Times New Roman" w:hAnsi="Times New Roman"/>
          <w:sz w:val="24"/>
          <w:szCs w:val="24"/>
        </w:rPr>
        <w:t>под</w:t>
      </w:r>
      <w:r w:rsidRPr="003A425A">
        <w:rPr>
          <w:rFonts w:ascii="Times New Roman" w:hAnsi="Times New Roman"/>
          <w:sz w:val="24"/>
          <w:szCs w:val="24"/>
        </w:rPr>
        <w:t xml:space="preserve">директорию. Если вы </w:t>
      </w:r>
      <w:r w:rsidRPr="003A425A">
        <w:rPr>
          <w:rFonts w:ascii="Times New Roman" w:hAnsi="Times New Roman"/>
          <w:sz w:val="24"/>
          <w:szCs w:val="24"/>
        </w:rPr>
        <w:lastRenderedPageBreak/>
        <w:t>распространяете любой из плагинов, который приходит вместе с qt, вы должны копировать поддиректорию под плагины, где плагин находится в корневой папке ваших приложений. (</w:t>
      </w:r>
      <w:r w:rsidRPr="003A425A">
        <w:rPr>
          <w:rFonts w:ascii="Times New Roman" w:hAnsi="Times New Roman"/>
          <w:i/>
          <w:sz w:val="24"/>
          <w:szCs w:val="24"/>
        </w:rPr>
        <w:t>последнего я не понял</w:t>
      </w:r>
      <w:r w:rsidRPr="003A425A">
        <w:rPr>
          <w:rFonts w:ascii="Times New Roman" w:hAnsi="Times New Roman"/>
          <w:sz w:val="24"/>
          <w:szCs w:val="24"/>
        </w:rPr>
        <w:t>)</w:t>
      </w:r>
    </w:p>
    <w:p w:rsidR="00DC5146" w:rsidRPr="003A425A" w:rsidRDefault="00DC5146" w:rsidP="00DC5146">
      <w:pPr>
        <w:jc w:val="both"/>
        <w:rPr>
          <w:rFonts w:ascii="Times New Roman" w:hAnsi="Times New Roman"/>
          <w:i/>
          <w:sz w:val="24"/>
          <w:szCs w:val="24"/>
        </w:rPr>
      </w:pPr>
      <w:r w:rsidRPr="003A425A">
        <w:rPr>
          <w:rFonts w:ascii="Times New Roman" w:hAnsi="Times New Roman"/>
          <w:sz w:val="24"/>
          <w:szCs w:val="24"/>
        </w:rPr>
        <w:t>Наиболее обычный и более гибкий способ включить плагин в приложение – это скомпилировать его в динамическую библиотеку, которая предоставляется отдельно, обнаруживается и загружается динамически во время выполнения.</w:t>
      </w:r>
      <w:r w:rsidR="00302C39" w:rsidRPr="003A425A">
        <w:rPr>
          <w:rFonts w:ascii="Times New Roman" w:hAnsi="Times New Roman"/>
          <w:sz w:val="24"/>
          <w:szCs w:val="24"/>
        </w:rPr>
        <w:t xml:space="preserve"> </w:t>
      </w:r>
      <w:r w:rsidRPr="003A425A">
        <w:rPr>
          <w:rFonts w:ascii="Times New Roman" w:hAnsi="Times New Roman"/>
          <w:sz w:val="24"/>
          <w:szCs w:val="24"/>
        </w:rPr>
        <w:t xml:space="preserve">Также плагины могут связываться статически с вашим приложением. Использование статических плагинов делает развёртывание менее подверженным ошибкам, но также и имеет недостаток, который связан с тем, что никакая функциональность не может быть добавлена при помощи плагина без полной пересборки и перераспределения приложения. </w:t>
      </w:r>
      <w:r w:rsidRPr="003A425A">
        <w:rPr>
          <w:rFonts w:ascii="Times New Roman" w:hAnsi="Times New Roman"/>
          <w:i/>
          <w:sz w:val="24"/>
          <w:szCs w:val="24"/>
        </w:rPr>
        <w:t>Далее приведён перечень статических плагинов, которые предоставляет qt при установке.</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Для статической связи с данными плагинами вам необходимо добавить требуемые плагины в ваше построение с использованием </w:t>
      </w:r>
      <w:r w:rsidRPr="003A425A">
        <w:rPr>
          <w:rFonts w:ascii="Times New Roman" w:hAnsi="Times New Roman"/>
          <w:sz w:val="24"/>
          <w:szCs w:val="24"/>
          <w:lang w:val="en-US"/>
        </w:rPr>
        <w:t>QTPLUGIN</w:t>
      </w:r>
      <w:r w:rsidRPr="003A425A">
        <w:rPr>
          <w:rFonts w:ascii="Times New Roman" w:hAnsi="Times New Roman"/>
          <w:sz w:val="24"/>
          <w:szCs w:val="24"/>
        </w:rPr>
        <w:t xml:space="preserve">.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IMPORT</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 xml:space="preserve">() макрос также необходим в коде приложения, но те автоматически генерируются </w:t>
      </w:r>
      <w:r w:rsidRPr="003A425A">
        <w:rPr>
          <w:rFonts w:ascii="Times New Roman" w:hAnsi="Times New Roman"/>
          <w:sz w:val="24"/>
          <w:szCs w:val="24"/>
          <w:lang w:val="en-US"/>
        </w:rPr>
        <w:t>qmake</w:t>
      </w:r>
      <w:r w:rsidRPr="003A425A">
        <w:rPr>
          <w:rFonts w:ascii="Times New Roman" w:hAnsi="Times New Roman"/>
          <w:sz w:val="24"/>
          <w:szCs w:val="24"/>
        </w:rPr>
        <w:t xml:space="preserve"> и добавляются в проект вашего приложения.</w:t>
      </w:r>
      <w:r w:rsidR="00302C39" w:rsidRPr="003A425A">
        <w:rPr>
          <w:rFonts w:ascii="Times New Roman" w:hAnsi="Times New Roman"/>
          <w:sz w:val="24"/>
          <w:szCs w:val="24"/>
        </w:rPr>
        <w:t xml:space="preserve"> </w:t>
      </w:r>
      <w:r w:rsidRPr="003A425A">
        <w:rPr>
          <w:rFonts w:ascii="Times New Roman" w:hAnsi="Times New Roman"/>
          <w:sz w:val="24"/>
          <w:szCs w:val="24"/>
        </w:rPr>
        <w:t xml:space="preserve">если вы желаете, чтобы все плагины, добавленные в переменную </w:t>
      </w:r>
      <w:r w:rsidRPr="003A425A">
        <w:rPr>
          <w:rFonts w:ascii="Times New Roman" w:hAnsi="Times New Roman"/>
          <w:sz w:val="24"/>
          <w:szCs w:val="24"/>
          <w:lang w:val="en-US"/>
        </w:rPr>
        <w:t>QTPLUGIN</w:t>
      </w:r>
      <w:r w:rsidRPr="003A425A">
        <w:rPr>
          <w:rFonts w:ascii="Times New Roman" w:hAnsi="Times New Roman"/>
          <w:sz w:val="24"/>
          <w:szCs w:val="24"/>
        </w:rPr>
        <w:t xml:space="preserve">, были автоматически связаны, удалите </w:t>
      </w:r>
      <w:r w:rsidRPr="003A425A">
        <w:rPr>
          <w:rFonts w:ascii="Times New Roman" w:hAnsi="Times New Roman"/>
          <w:sz w:val="24"/>
          <w:szCs w:val="24"/>
          <w:lang w:val="en-US"/>
        </w:rPr>
        <w:t>remove</w:t>
      </w:r>
      <w:r w:rsidRPr="003A425A">
        <w:rPr>
          <w:rFonts w:ascii="Times New Roman" w:hAnsi="Times New Roman"/>
          <w:sz w:val="24"/>
          <w:szCs w:val="24"/>
        </w:rPr>
        <w:t>_</w:t>
      </w:r>
      <w:r w:rsidRPr="003A425A">
        <w:rPr>
          <w:rFonts w:ascii="Times New Roman" w:hAnsi="Times New Roman"/>
          <w:sz w:val="24"/>
          <w:szCs w:val="24"/>
          <w:lang w:val="en-US"/>
        </w:rPr>
        <w:t>plugins</w:t>
      </w:r>
      <w:r w:rsidRPr="003A425A">
        <w:rPr>
          <w:rFonts w:ascii="Times New Roman" w:hAnsi="Times New Roman"/>
          <w:sz w:val="24"/>
          <w:szCs w:val="24"/>
        </w:rPr>
        <w:t xml:space="preserve"> из переменной </w:t>
      </w:r>
      <w:r w:rsidRPr="003A425A">
        <w:rPr>
          <w:rFonts w:ascii="Times New Roman" w:hAnsi="Times New Roman"/>
          <w:sz w:val="24"/>
          <w:szCs w:val="24"/>
          <w:lang w:val="en-US"/>
        </w:rPr>
        <w:t>CONFIG</w:t>
      </w:r>
      <w:r w:rsidR="00302C39" w:rsidRPr="003A425A">
        <w:rPr>
          <w:rFonts w:ascii="Times New Roman" w:hAnsi="Times New Roman"/>
          <w:sz w:val="24"/>
          <w:szCs w:val="24"/>
        </w:rPr>
        <w:t xml:space="preserve">. </w:t>
      </w:r>
      <w:r w:rsidRPr="003A425A">
        <w:rPr>
          <w:rFonts w:ascii="Times New Roman" w:hAnsi="Times New Roman"/>
          <w:sz w:val="24"/>
          <w:szCs w:val="24"/>
        </w:rPr>
        <w:t>данная тема также важна, так как позволит включить в приложение статические плагины.</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Также можно создать собственные статические плагины, пр</w:t>
      </w:r>
      <w:r w:rsidR="00302C39" w:rsidRPr="003A425A">
        <w:rPr>
          <w:rFonts w:ascii="Times New Roman" w:hAnsi="Times New Roman"/>
          <w:sz w:val="24"/>
          <w:szCs w:val="24"/>
        </w:rPr>
        <w:t>оделывая</w:t>
      </w:r>
      <w:r w:rsidRPr="003A425A">
        <w:rPr>
          <w:rFonts w:ascii="Times New Roman" w:hAnsi="Times New Roman"/>
          <w:sz w:val="24"/>
          <w:szCs w:val="24"/>
        </w:rPr>
        <w:t xml:space="preserve"> следующие шаги:</w:t>
      </w:r>
    </w:p>
    <w:p w:rsidR="00DC5146" w:rsidRPr="003A425A" w:rsidRDefault="00DC5146" w:rsidP="00DC5146">
      <w:pPr>
        <w:pStyle w:val="a8"/>
        <w:numPr>
          <w:ilvl w:val="0"/>
          <w:numId w:val="11"/>
        </w:numPr>
        <w:jc w:val="both"/>
        <w:rPr>
          <w:rFonts w:ascii="Times New Roman" w:hAnsi="Times New Roman"/>
          <w:sz w:val="24"/>
          <w:szCs w:val="24"/>
        </w:rPr>
      </w:pPr>
      <w:r w:rsidRPr="003A425A">
        <w:rPr>
          <w:rFonts w:ascii="Times New Roman" w:hAnsi="Times New Roman"/>
          <w:sz w:val="24"/>
          <w:szCs w:val="24"/>
        </w:rPr>
        <w:t xml:space="preserve">Добавить </w:t>
      </w:r>
      <w:r w:rsidRPr="003A425A">
        <w:rPr>
          <w:rStyle w:val="HTML"/>
          <w:rFonts w:ascii="Times New Roman" w:hAnsi="Times New Roman" w:cs="Times New Roman"/>
          <w:sz w:val="24"/>
          <w:szCs w:val="24"/>
        </w:rPr>
        <w:t xml:space="preserve">CONFIG += static </w:t>
      </w:r>
      <w:r w:rsidRPr="003A425A">
        <w:rPr>
          <w:rFonts w:ascii="Times New Roman" w:hAnsi="Times New Roman"/>
          <w:sz w:val="24"/>
          <w:szCs w:val="24"/>
        </w:rPr>
        <w:t>в .</w:t>
      </w:r>
      <w:r w:rsidRPr="003A425A">
        <w:rPr>
          <w:rFonts w:ascii="Times New Roman" w:hAnsi="Times New Roman"/>
          <w:sz w:val="24"/>
          <w:szCs w:val="24"/>
          <w:lang w:val="en-US"/>
        </w:rPr>
        <w:t>pro</w:t>
      </w:r>
      <w:r w:rsidRPr="003A425A">
        <w:rPr>
          <w:rFonts w:ascii="Times New Roman" w:hAnsi="Times New Roman"/>
          <w:sz w:val="24"/>
          <w:szCs w:val="24"/>
        </w:rPr>
        <w:t xml:space="preserve"> файл приложения.</w:t>
      </w:r>
    </w:p>
    <w:p w:rsidR="00DC5146" w:rsidRPr="003A425A" w:rsidRDefault="00DC5146" w:rsidP="00DC5146">
      <w:pPr>
        <w:pStyle w:val="a8"/>
        <w:numPr>
          <w:ilvl w:val="0"/>
          <w:numId w:val="11"/>
        </w:numPr>
        <w:jc w:val="both"/>
        <w:rPr>
          <w:rFonts w:ascii="Times New Roman" w:hAnsi="Times New Roman"/>
          <w:sz w:val="24"/>
          <w:szCs w:val="24"/>
        </w:rPr>
      </w:pPr>
      <w:r w:rsidRPr="003A425A">
        <w:rPr>
          <w:rFonts w:ascii="Times New Roman" w:hAnsi="Times New Roman"/>
          <w:sz w:val="24"/>
          <w:szCs w:val="24"/>
        </w:rPr>
        <w:t xml:space="preserve">Используйте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IMPORT</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 макрос для вашего приложения.</w:t>
      </w:r>
    </w:p>
    <w:p w:rsidR="00DC5146" w:rsidRPr="003A425A" w:rsidRDefault="00DC5146" w:rsidP="00DC5146">
      <w:pPr>
        <w:pStyle w:val="a8"/>
        <w:numPr>
          <w:ilvl w:val="0"/>
          <w:numId w:val="11"/>
        </w:numPr>
        <w:jc w:val="both"/>
        <w:rPr>
          <w:rFonts w:ascii="Times New Roman" w:hAnsi="Times New Roman"/>
          <w:sz w:val="24"/>
          <w:szCs w:val="24"/>
        </w:rPr>
      </w:pPr>
      <w:r w:rsidRPr="003A425A">
        <w:rPr>
          <w:rFonts w:ascii="Times New Roman" w:hAnsi="Times New Roman"/>
          <w:sz w:val="24"/>
          <w:szCs w:val="24"/>
        </w:rPr>
        <w:t xml:space="preserve">Свяжите ваше приложение с вашим плагином с использованием </w:t>
      </w:r>
      <w:r w:rsidRPr="003A425A">
        <w:rPr>
          <w:rFonts w:ascii="Times New Roman" w:hAnsi="Times New Roman"/>
          <w:sz w:val="24"/>
          <w:szCs w:val="24"/>
          <w:lang w:val="en-US"/>
        </w:rPr>
        <w:t>LIBS</w:t>
      </w:r>
      <w:r w:rsidRPr="003A425A">
        <w:rPr>
          <w:rFonts w:ascii="Times New Roman" w:hAnsi="Times New Roman"/>
          <w:sz w:val="24"/>
          <w:szCs w:val="24"/>
        </w:rPr>
        <w:t xml:space="preserve"> в файле проекта.</w:t>
      </w:r>
    </w:p>
    <w:p w:rsidR="00DC5146" w:rsidRPr="003A425A" w:rsidRDefault="00DC5146" w:rsidP="00DC5146">
      <w:pPr>
        <w:jc w:val="both"/>
        <w:rPr>
          <w:rFonts w:ascii="Times New Roman" w:hAnsi="Times New Roman"/>
          <w:i/>
          <w:sz w:val="24"/>
          <w:szCs w:val="24"/>
        </w:rPr>
      </w:pPr>
      <w:r w:rsidRPr="003A425A">
        <w:rPr>
          <w:rFonts w:ascii="Times New Roman" w:hAnsi="Times New Roman"/>
          <w:i/>
          <w:sz w:val="24"/>
          <w:szCs w:val="24"/>
        </w:rPr>
        <w:t xml:space="preserve">Также есть замечание о том, на что следует обратить внимание, если вы не используете для построения </w:t>
      </w:r>
      <w:r w:rsidRPr="003A425A">
        <w:rPr>
          <w:rFonts w:ascii="Times New Roman" w:hAnsi="Times New Roman"/>
          <w:i/>
          <w:sz w:val="24"/>
          <w:szCs w:val="24"/>
          <w:lang w:val="en-US"/>
        </w:rPr>
        <w:t>qmake</w:t>
      </w:r>
      <w:r w:rsidRPr="003A425A">
        <w:rPr>
          <w:rFonts w:ascii="Times New Roman" w:hAnsi="Times New Roman"/>
          <w:i/>
          <w:sz w:val="24"/>
          <w:szCs w:val="24"/>
        </w:rPr>
        <w:t xml:space="preserve">. Это касается наличие </w:t>
      </w:r>
      <w:r w:rsidR="00302C39" w:rsidRPr="003A425A">
        <w:rPr>
          <w:rFonts w:ascii="Times New Roman" w:hAnsi="Times New Roman"/>
          <w:i/>
          <w:sz w:val="24"/>
          <w:szCs w:val="24"/>
        </w:rPr>
        <w:t>директи</w:t>
      </w:r>
      <w:r w:rsidRPr="003A425A">
        <w:rPr>
          <w:rFonts w:ascii="Times New Roman" w:hAnsi="Times New Roman"/>
          <w:i/>
          <w:sz w:val="24"/>
          <w:szCs w:val="24"/>
        </w:rPr>
        <w:t xml:space="preserve">вы препроцессора </w:t>
      </w:r>
      <w:r w:rsidRPr="003A425A">
        <w:rPr>
          <w:rFonts w:ascii="Times New Roman" w:hAnsi="Times New Roman"/>
          <w:i/>
          <w:sz w:val="24"/>
          <w:szCs w:val="24"/>
          <w:lang w:val="en-US"/>
        </w:rPr>
        <w:t>QT</w:t>
      </w:r>
      <w:r w:rsidRPr="003A425A">
        <w:rPr>
          <w:rFonts w:ascii="Times New Roman" w:hAnsi="Times New Roman"/>
          <w:i/>
          <w:sz w:val="24"/>
          <w:szCs w:val="24"/>
        </w:rPr>
        <w:t>_</w:t>
      </w:r>
      <w:r w:rsidRPr="003A425A">
        <w:rPr>
          <w:rFonts w:ascii="Times New Roman" w:hAnsi="Times New Roman"/>
          <w:i/>
          <w:sz w:val="24"/>
          <w:szCs w:val="24"/>
          <w:lang w:val="en-US"/>
        </w:rPr>
        <w:t>STATICPLUGIN</w:t>
      </w:r>
      <w:r w:rsidRPr="003A425A">
        <w:rPr>
          <w:rFonts w:ascii="Times New Roman" w:hAnsi="Times New Roman"/>
          <w:i/>
          <w:sz w:val="24"/>
          <w:szCs w:val="24"/>
        </w:rPr>
        <w:t>.</w:t>
      </w:r>
      <w:r w:rsidR="00302C39" w:rsidRPr="003A425A">
        <w:rPr>
          <w:rFonts w:ascii="Times New Roman" w:hAnsi="Times New Roman"/>
          <w:i/>
          <w:sz w:val="24"/>
          <w:szCs w:val="24"/>
        </w:rPr>
        <w:t xml:space="preserve"> </w:t>
      </w:r>
      <w:r w:rsidRPr="003A425A">
        <w:rPr>
          <w:rFonts w:ascii="Times New Roman" w:hAnsi="Times New Roman"/>
          <w:i/>
          <w:sz w:val="24"/>
          <w:szCs w:val="24"/>
        </w:rPr>
        <w:t xml:space="preserve">также в данной части ведётся речь о некотором </w:t>
      </w:r>
      <w:r w:rsidRPr="003A425A">
        <w:rPr>
          <w:rFonts w:ascii="Times New Roman" w:hAnsi="Times New Roman"/>
          <w:i/>
          <w:sz w:val="24"/>
          <w:szCs w:val="24"/>
          <w:lang w:val="en-US"/>
        </w:rPr>
        <w:t>QPA</w:t>
      </w:r>
      <w:r w:rsidRPr="003A425A">
        <w:rPr>
          <w:rFonts w:ascii="Times New Roman" w:hAnsi="Times New Roman"/>
          <w:i/>
          <w:sz w:val="24"/>
          <w:szCs w:val="24"/>
        </w:rPr>
        <w:t xml:space="preserve"> плагине.</w:t>
      </w:r>
    </w:p>
    <w:p w:rsidR="005973F9" w:rsidRPr="003A425A" w:rsidRDefault="005973F9" w:rsidP="005973F9">
      <w:pPr>
        <w:pStyle w:val="3"/>
        <w:rPr>
          <w:b w:val="0"/>
          <w:sz w:val="24"/>
          <w:szCs w:val="24"/>
        </w:rPr>
      </w:pPr>
      <w:bookmarkStart w:id="240" w:name="_Toc382058353"/>
      <w:r w:rsidRPr="003A425A">
        <w:rPr>
          <w:sz w:val="24"/>
          <w:szCs w:val="24"/>
        </w:rPr>
        <w:t>РАЗВЁРТЫВА</w:t>
      </w:r>
      <w:r w:rsidRPr="003A425A">
        <w:rPr>
          <w:b w:val="0"/>
          <w:sz w:val="24"/>
          <w:szCs w:val="24"/>
        </w:rPr>
        <w:t>Н</w:t>
      </w:r>
      <w:r w:rsidRPr="003A425A">
        <w:rPr>
          <w:sz w:val="24"/>
          <w:szCs w:val="24"/>
        </w:rPr>
        <w:t>ИЕ ПЛАГИНОВ</w:t>
      </w:r>
      <w:bookmarkEnd w:id="240"/>
    </w:p>
    <w:p w:rsidR="005973F9" w:rsidRPr="003A425A" w:rsidRDefault="00953454" w:rsidP="005973F9">
      <w:pPr>
        <w:tabs>
          <w:tab w:val="left" w:pos="8931"/>
        </w:tabs>
        <w:jc w:val="both"/>
        <w:rPr>
          <w:rFonts w:ascii="Times New Roman" w:hAnsi="Times New Roman"/>
          <w:sz w:val="24"/>
          <w:szCs w:val="24"/>
        </w:rPr>
      </w:pPr>
      <w:hyperlink r:id="rId358" w:history="1">
        <w:r w:rsidR="005973F9" w:rsidRPr="003A425A">
          <w:rPr>
            <w:rStyle w:val="a3"/>
            <w:rFonts w:ascii="Times New Roman" w:hAnsi="Times New Roman"/>
            <w:sz w:val="24"/>
            <w:szCs w:val="24"/>
          </w:rPr>
          <w:t>http://qt-project.org/doc/qt-5.1/qtdoc/deployment-plugins.html</w:t>
        </w:r>
      </w:hyperlink>
    </w:p>
    <w:p w:rsidR="005973F9" w:rsidRPr="003A425A" w:rsidRDefault="005973F9" w:rsidP="005973F9">
      <w:pPr>
        <w:tabs>
          <w:tab w:val="left" w:pos="8931"/>
        </w:tabs>
        <w:jc w:val="both"/>
        <w:rPr>
          <w:rStyle w:val="HTML"/>
          <w:rFonts w:ascii="Times New Roman" w:hAnsi="Times New Roman" w:cs="Times New Roman"/>
          <w:sz w:val="24"/>
          <w:szCs w:val="24"/>
        </w:rPr>
      </w:pPr>
      <w:r w:rsidRPr="003A425A">
        <w:rPr>
          <w:rFonts w:ascii="Times New Roman" w:hAnsi="Times New Roman"/>
          <w:sz w:val="24"/>
          <w:szCs w:val="24"/>
        </w:rPr>
        <w:t xml:space="preserve">При запуске приложения qt вначале обрабатывает выполняемую директорию приложения, как базовую директорию для поиска плагинов. </w:t>
      </w:r>
      <w:r w:rsidRPr="003A425A">
        <w:rPr>
          <w:rFonts w:ascii="Times New Roman" w:hAnsi="Times New Roman"/>
          <w:i/>
          <w:sz w:val="24"/>
          <w:szCs w:val="24"/>
        </w:rPr>
        <w:t xml:space="preserve">Есть пример. </w:t>
      </w:r>
      <w:r w:rsidRPr="003A425A">
        <w:rPr>
          <w:rFonts w:ascii="Times New Roman" w:hAnsi="Times New Roman"/>
          <w:sz w:val="24"/>
          <w:szCs w:val="24"/>
        </w:rPr>
        <w:t>также qt просматривает директорию, определяемую через QLibraryInfo::location(</w:t>
      </w:r>
      <w:hyperlink r:id="rId359" w:anchor="LibraryLocation-enum" w:history="1">
        <w:r w:rsidRPr="003A425A">
          <w:rPr>
            <w:rStyle w:val="a3"/>
            <w:rFonts w:ascii="Times New Roman" w:hAnsi="Times New Roman"/>
            <w:color w:val="auto"/>
            <w:sz w:val="24"/>
            <w:szCs w:val="24"/>
          </w:rPr>
          <w:t>QLibraryInfo::PluginsPath</w:t>
        </w:r>
      </w:hyperlink>
      <w:r w:rsidRPr="003A425A">
        <w:rPr>
          <w:rFonts w:ascii="Times New Roman" w:hAnsi="Times New Roman"/>
          <w:sz w:val="24"/>
          <w:szCs w:val="24"/>
        </w:rPr>
        <w:t xml:space="preserve">), которая обычно находится в </w:t>
      </w:r>
      <w:r w:rsidRPr="003A425A">
        <w:rPr>
          <w:rStyle w:val="HTML"/>
          <w:rFonts w:ascii="Times New Roman" w:hAnsi="Times New Roman" w:cs="Times New Roman"/>
          <w:sz w:val="24"/>
          <w:szCs w:val="24"/>
        </w:rPr>
        <w:t xml:space="preserve">QTDIR/plugins. Если вы желаете, чтобы qt смотрел в другие места, то вы можете добавить столько путей, сколько вам нужно при помощи вызова </w:t>
      </w:r>
      <w:hyperlink r:id="rId360" w:anchor="addLibraryPath" w:history="1">
        <w:r w:rsidRPr="003A425A">
          <w:rPr>
            <w:rStyle w:val="a3"/>
            <w:rFonts w:ascii="Times New Roman" w:hAnsi="Times New Roman"/>
            <w:color w:val="auto"/>
            <w:sz w:val="24"/>
            <w:szCs w:val="24"/>
          </w:rPr>
          <w:t>QCoreApplication::addLibraryPath</w:t>
        </w:r>
      </w:hyperlink>
      <w:r w:rsidRPr="003A425A">
        <w:rPr>
          <w:rFonts w:ascii="Times New Roman" w:hAnsi="Times New Roman"/>
          <w:sz w:val="24"/>
          <w:szCs w:val="24"/>
        </w:rPr>
        <w:t xml:space="preserve">(). Также можно использовать файл </w:t>
      </w:r>
      <w:r w:rsidRPr="003A425A">
        <w:rPr>
          <w:rStyle w:val="HTML"/>
          <w:rFonts w:ascii="Times New Roman" w:hAnsi="Times New Roman" w:cs="Times New Roman"/>
          <w:sz w:val="24"/>
          <w:szCs w:val="24"/>
        </w:rPr>
        <w:t>qt.conf, чтобы переписать закодированные пути, которые компилируются в qt библиотеку. Есть ссылка на дальнейшее чтение. Так</w:t>
      </w:r>
      <w:r w:rsidR="00E8782F" w:rsidRPr="003A425A">
        <w:rPr>
          <w:rStyle w:val="HTML"/>
          <w:rFonts w:ascii="Times New Roman" w:hAnsi="Times New Roman" w:cs="Times New Roman"/>
          <w:sz w:val="24"/>
          <w:szCs w:val="24"/>
        </w:rPr>
        <w:t>же</w:t>
      </w:r>
      <w:r w:rsidRPr="003A425A">
        <w:rPr>
          <w:rStyle w:val="HTML"/>
          <w:rFonts w:ascii="Times New Roman" w:hAnsi="Times New Roman" w:cs="Times New Roman"/>
          <w:sz w:val="24"/>
          <w:szCs w:val="24"/>
        </w:rPr>
        <w:t xml:space="preserve"> ещё есть другая возможность – это установка </w:t>
      </w:r>
      <w:r w:rsidRPr="003A425A">
        <w:rPr>
          <w:rStyle w:val="HTML"/>
          <w:rFonts w:ascii="Times New Roman" w:hAnsi="Times New Roman" w:cs="Times New Roman"/>
          <w:color w:val="FF0000"/>
          <w:sz w:val="24"/>
          <w:szCs w:val="24"/>
        </w:rPr>
        <w:t>переменной среды</w:t>
      </w:r>
      <w:r w:rsidRPr="003A425A">
        <w:rPr>
          <w:rStyle w:val="HTML"/>
          <w:rFonts w:ascii="Times New Roman" w:hAnsi="Times New Roman" w:cs="Times New Roman"/>
          <w:sz w:val="24"/>
          <w:szCs w:val="24"/>
        </w:rPr>
        <w:t xml:space="preserve"> QT_PLUGIN_PATH перед запуском приложения. Если установлено, то qt будет искать плагины в этих путях, определённых в данной переменной.</w:t>
      </w:r>
    </w:p>
    <w:p w:rsidR="005973F9" w:rsidRPr="003A425A" w:rsidRDefault="005973F9" w:rsidP="005973F9">
      <w:pPr>
        <w:tabs>
          <w:tab w:val="left" w:pos="8931"/>
        </w:tabs>
        <w:jc w:val="both"/>
        <w:rPr>
          <w:rStyle w:val="HTML"/>
          <w:rFonts w:ascii="Times New Roman" w:hAnsi="Times New Roman" w:cs="Times New Roman"/>
          <w:i/>
          <w:color w:val="00B050"/>
          <w:sz w:val="24"/>
          <w:szCs w:val="24"/>
        </w:rPr>
      </w:pPr>
      <w:r w:rsidRPr="003A425A">
        <w:rPr>
          <w:rStyle w:val="HTML"/>
          <w:rFonts w:ascii="Times New Roman" w:hAnsi="Times New Roman" w:cs="Times New Roman"/>
          <w:sz w:val="24"/>
          <w:szCs w:val="24"/>
        </w:rPr>
        <w:lastRenderedPageBreak/>
        <w:t>При загрузке плагинов qt библиотека делает некоторые санитарные проверки, чтобы определить, может или нет плагин быть загружен и использован. Это обеспечивает возможность иметь множественные версии и конфигурации qt библиотеки, установленной бок о бок.</w:t>
      </w:r>
      <w:r w:rsidR="00E8782F"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i/>
          <w:sz w:val="24"/>
          <w:szCs w:val="24"/>
        </w:rPr>
        <w:t>Далее перечислены ограничения на загрузку плагинов qt.</w:t>
      </w:r>
    </w:p>
    <w:p w:rsidR="005973F9" w:rsidRPr="003A425A" w:rsidRDefault="005973F9" w:rsidP="005973F9">
      <w:pPr>
        <w:tabs>
          <w:tab w:val="left" w:pos="8931"/>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Если вы настраиваете qt быть построенным как в моде отладки, так и в моде выпуска, но только строите приложения в моде выпуска, вам необходимо гарантировать, что ваши плагины также построены в моде выпуска. По умолчанию, если доступно построение qt</w:t>
      </w:r>
      <w:r w:rsidR="00E8782F" w:rsidRPr="003A425A">
        <w:rPr>
          <w:rStyle w:val="HTML"/>
          <w:rFonts w:ascii="Times New Roman" w:hAnsi="Times New Roman" w:cs="Times New Roman"/>
          <w:sz w:val="24"/>
          <w:szCs w:val="24"/>
        </w:rPr>
        <w:t xml:space="preserve"> в моде отладки,</w:t>
      </w:r>
      <w:r w:rsidRPr="003A425A">
        <w:rPr>
          <w:rStyle w:val="HTML"/>
          <w:rFonts w:ascii="Times New Roman" w:hAnsi="Times New Roman" w:cs="Times New Roman"/>
          <w:sz w:val="24"/>
          <w:szCs w:val="24"/>
        </w:rPr>
        <w:t xml:space="preserve"> то плагины будут строиться только в моде отладки. Чтобы заставить плагины строиться в моде выпуска, добавьте следующую строку к файлу проекта плагина: </w:t>
      </w:r>
      <w:r w:rsidRPr="003A425A">
        <w:rPr>
          <w:rStyle w:val="HTML"/>
          <w:rFonts w:ascii="Times New Roman" w:hAnsi="Times New Roman" w:cs="Times New Roman"/>
          <w:sz w:val="24"/>
          <w:szCs w:val="24"/>
          <w:lang w:val="en-US"/>
        </w:rPr>
        <w:t>CONFIG</w:t>
      </w:r>
      <w:r w:rsidRPr="003A425A">
        <w:rPr>
          <w:rStyle w:val="HTML"/>
          <w:rFonts w:ascii="Times New Roman" w:hAnsi="Times New Roman" w:cs="Times New Roman"/>
          <w:sz w:val="24"/>
          <w:szCs w:val="24"/>
        </w:rPr>
        <w:t xml:space="preserve"> += </w:t>
      </w:r>
      <w:r w:rsidRPr="003A425A">
        <w:rPr>
          <w:rStyle w:val="HTML"/>
          <w:rFonts w:ascii="Times New Roman" w:hAnsi="Times New Roman" w:cs="Times New Roman"/>
          <w:sz w:val="24"/>
          <w:szCs w:val="24"/>
          <w:lang w:val="en-US"/>
        </w:rPr>
        <w:t>release</w:t>
      </w:r>
      <w:r w:rsidRPr="003A425A">
        <w:rPr>
          <w:rStyle w:val="HTML"/>
          <w:rFonts w:ascii="Times New Roman" w:hAnsi="Times New Roman" w:cs="Times New Roman"/>
          <w:sz w:val="24"/>
          <w:szCs w:val="24"/>
        </w:rPr>
        <w:t>.</w:t>
      </w:r>
    </w:p>
    <w:p w:rsidR="005973F9" w:rsidRPr="003A425A" w:rsidRDefault="005973F9" w:rsidP="005973F9">
      <w:pPr>
        <w:tabs>
          <w:tab w:val="left" w:pos="8931"/>
        </w:tabs>
        <w:jc w:val="both"/>
        <w:rPr>
          <w:rStyle w:val="HTML"/>
          <w:rFonts w:ascii="Times New Roman" w:hAnsi="Times New Roman" w:cs="Times New Roman"/>
          <w:i/>
          <w:sz w:val="24"/>
          <w:szCs w:val="24"/>
        </w:rPr>
      </w:pPr>
      <w:r w:rsidRPr="003A425A">
        <w:rPr>
          <w:rStyle w:val="HTML"/>
          <w:rFonts w:ascii="Times New Roman" w:hAnsi="Times New Roman" w:cs="Times New Roman"/>
          <w:sz w:val="24"/>
          <w:szCs w:val="24"/>
        </w:rPr>
        <w:t>Это будет гарантировать, что плагин будет совместим с версией библиотеки, используемой в приложении.</w:t>
      </w:r>
      <w:r w:rsidR="00E8782F"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 xml:space="preserve">Есть некоторые вопросы, которые могут помешать работать корректно написанным плагинам в приложениях, которые разработаны для их использования. Многие из них относятся к </w:t>
      </w:r>
      <w:r w:rsidR="00E8782F" w:rsidRPr="003A425A">
        <w:rPr>
          <w:rStyle w:val="HTML"/>
          <w:rFonts w:ascii="Times New Roman" w:hAnsi="Times New Roman" w:cs="Times New Roman"/>
          <w:sz w:val="24"/>
          <w:szCs w:val="24"/>
        </w:rPr>
        <w:t>отличиям</w:t>
      </w:r>
      <w:r w:rsidRPr="003A425A">
        <w:rPr>
          <w:rStyle w:val="HTML"/>
          <w:rFonts w:ascii="Times New Roman" w:hAnsi="Times New Roman" w:cs="Times New Roman"/>
          <w:sz w:val="24"/>
          <w:szCs w:val="24"/>
        </w:rPr>
        <w:t xml:space="preserve"> в способе, которым плагины и приложения были построены, часто вырастая из систем построения и процессов. </w:t>
      </w:r>
      <w:r w:rsidRPr="003A425A">
        <w:rPr>
          <w:rStyle w:val="HTML"/>
          <w:rFonts w:ascii="Times New Roman" w:hAnsi="Times New Roman" w:cs="Times New Roman"/>
          <w:i/>
          <w:sz w:val="24"/>
          <w:szCs w:val="24"/>
        </w:rPr>
        <w:t>Далее приводится таблица, в которой описаны проблемы и способы их решения.</w:t>
      </w:r>
    </w:p>
    <w:p w:rsidR="005973F9" w:rsidRPr="003A425A" w:rsidRDefault="005973F9" w:rsidP="005973F9">
      <w:pPr>
        <w:tabs>
          <w:tab w:val="left" w:pos="8931"/>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 xml:space="preserve">Вы также можете использовать переменную среды </w:t>
      </w:r>
      <w:r w:rsidRPr="003A425A">
        <w:rPr>
          <w:rStyle w:val="HTML"/>
          <w:rFonts w:ascii="Times New Roman" w:hAnsi="Times New Roman" w:cs="Times New Roman"/>
          <w:color w:val="FF0000"/>
          <w:sz w:val="24"/>
          <w:szCs w:val="24"/>
        </w:rPr>
        <w:t>QT_DEBUG_PLUGINS</w:t>
      </w:r>
      <w:r w:rsidRPr="003A425A">
        <w:rPr>
          <w:rStyle w:val="HTML"/>
          <w:rFonts w:ascii="Times New Roman" w:hAnsi="Times New Roman" w:cs="Times New Roman"/>
          <w:sz w:val="24"/>
          <w:szCs w:val="24"/>
        </w:rPr>
        <w:t>, чтобы получить диагностическую информацию из qt о каждом плагине, который она пытается загрузить. Установите эту переменную в ненулевое значение в среде, из которой ваше приложение запускается.</w:t>
      </w:r>
    </w:p>
    <w:p w:rsidR="00E8782F" w:rsidRPr="003A425A" w:rsidRDefault="00E8782F" w:rsidP="00E8782F">
      <w:pPr>
        <w:pStyle w:val="3"/>
        <w:rPr>
          <w:rStyle w:val="HTML"/>
          <w:rFonts w:ascii="Times New Roman" w:hAnsi="Times New Roman" w:cs="Times New Roman"/>
          <w:b w:val="0"/>
          <w:color w:val="FF0000"/>
          <w:sz w:val="24"/>
          <w:szCs w:val="24"/>
        </w:rPr>
      </w:pPr>
      <w:bookmarkStart w:id="241" w:name="_Toc382058354"/>
      <w:r w:rsidRPr="003A425A">
        <w:rPr>
          <w:rStyle w:val="HTML"/>
          <w:rFonts w:ascii="Times New Roman" w:hAnsi="Times New Roman" w:cs="Times New Roman"/>
          <w:b w:val="0"/>
          <w:color w:val="FF0000"/>
          <w:sz w:val="24"/>
          <w:szCs w:val="24"/>
        </w:rPr>
        <w:t xml:space="preserve">ИСПОЛЬЗОВАНИЕ </w:t>
      </w:r>
      <w:r w:rsidRPr="003A425A">
        <w:rPr>
          <w:rStyle w:val="HTML"/>
          <w:rFonts w:ascii="Times New Roman" w:hAnsi="Times New Roman" w:cs="Times New Roman"/>
          <w:b w:val="0"/>
          <w:color w:val="FF0000"/>
          <w:sz w:val="24"/>
          <w:szCs w:val="24"/>
          <w:lang w:val="en-US"/>
        </w:rPr>
        <w:t>QT</w:t>
      </w:r>
      <w:r w:rsidRPr="003A425A">
        <w:rPr>
          <w:rStyle w:val="HTML"/>
          <w:rFonts w:ascii="Times New Roman" w:hAnsi="Times New Roman" w:cs="Times New Roman"/>
          <w:b w:val="0"/>
          <w:color w:val="FF0000"/>
          <w:sz w:val="24"/>
          <w:szCs w:val="24"/>
        </w:rPr>
        <w:t>.</w:t>
      </w:r>
      <w:r w:rsidRPr="003A425A">
        <w:rPr>
          <w:rStyle w:val="HTML"/>
          <w:rFonts w:ascii="Times New Roman" w:hAnsi="Times New Roman" w:cs="Times New Roman"/>
          <w:b w:val="0"/>
          <w:color w:val="FF0000"/>
          <w:sz w:val="24"/>
          <w:szCs w:val="24"/>
          <w:lang w:val="en-US"/>
        </w:rPr>
        <w:t>CONF</w:t>
      </w:r>
      <w:bookmarkEnd w:id="241"/>
    </w:p>
    <w:p w:rsidR="005973F9" w:rsidRPr="003A425A" w:rsidRDefault="00953454" w:rsidP="005973F9">
      <w:pPr>
        <w:tabs>
          <w:tab w:val="left" w:pos="8931"/>
        </w:tabs>
        <w:jc w:val="both"/>
        <w:rPr>
          <w:rStyle w:val="HTML"/>
          <w:rFonts w:ascii="Times New Roman" w:hAnsi="Times New Roman" w:cs="Times New Roman"/>
          <w:sz w:val="24"/>
          <w:szCs w:val="24"/>
        </w:rPr>
      </w:pPr>
      <w:hyperlink r:id="rId361" w:history="1">
        <w:r w:rsidR="005973F9" w:rsidRPr="003A425A">
          <w:rPr>
            <w:rStyle w:val="a3"/>
            <w:rFonts w:ascii="Times New Roman" w:hAnsi="Times New Roman"/>
            <w:sz w:val="24"/>
            <w:szCs w:val="24"/>
          </w:rPr>
          <w:t>http://qt-project.org/doc/qt-5.1/qtdoc/qt-conf.html</w:t>
        </w:r>
      </w:hyperlink>
    </w:p>
    <w:p w:rsidR="005973F9" w:rsidRPr="003A425A" w:rsidRDefault="005973F9" w:rsidP="00E8782F">
      <w:pPr>
        <w:tabs>
          <w:tab w:val="left" w:pos="8931"/>
        </w:tabs>
        <w:jc w:val="both"/>
        <w:rPr>
          <w:rFonts w:ascii="Times New Roman" w:hAnsi="Times New Roman"/>
          <w:sz w:val="24"/>
          <w:szCs w:val="24"/>
        </w:rPr>
      </w:pPr>
      <w:r w:rsidRPr="003A425A">
        <w:rPr>
          <w:rStyle w:val="HTML"/>
          <w:rFonts w:ascii="Times New Roman" w:hAnsi="Times New Roman" w:cs="Times New Roman"/>
          <w:sz w:val="24"/>
          <w:szCs w:val="24"/>
        </w:rPr>
        <w:t xml:space="preserve">qt.conf файл переписывает закодированные пути, которые компилируются в qt библиотеке. Эти пути доступны с использованием класса </w:t>
      </w:r>
      <w:hyperlink r:id="rId362" w:history="1">
        <w:r w:rsidRPr="003A425A">
          <w:rPr>
            <w:rStyle w:val="a3"/>
            <w:rFonts w:ascii="Times New Roman" w:hAnsi="Times New Roman"/>
            <w:color w:val="auto"/>
            <w:sz w:val="24"/>
            <w:szCs w:val="24"/>
          </w:rPr>
          <w:t>QLibraryInfo</w:t>
        </w:r>
      </w:hyperlink>
      <w:r w:rsidRPr="003A425A">
        <w:rPr>
          <w:rFonts w:ascii="Times New Roman" w:hAnsi="Times New Roman"/>
          <w:sz w:val="24"/>
          <w:szCs w:val="24"/>
        </w:rPr>
        <w:t xml:space="preserve">. Без данного файла функции в </w:t>
      </w:r>
      <w:hyperlink r:id="rId363" w:history="1">
        <w:r w:rsidRPr="003A425A">
          <w:rPr>
            <w:rStyle w:val="a3"/>
            <w:rFonts w:ascii="Times New Roman" w:hAnsi="Times New Roman"/>
            <w:color w:val="auto"/>
            <w:sz w:val="24"/>
            <w:szCs w:val="24"/>
          </w:rPr>
          <w:t>QLibraryInfo</w:t>
        </w:r>
      </w:hyperlink>
      <w:r w:rsidRPr="003A425A">
        <w:rPr>
          <w:rFonts w:ascii="Times New Roman" w:hAnsi="Times New Roman"/>
          <w:sz w:val="24"/>
          <w:szCs w:val="24"/>
        </w:rPr>
        <w:t xml:space="preserve"> возвращают эти закодированные пути; иначе они возвращают пути так, как они определены в </w:t>
      </w:r>
      <w:r w:rsidRPr="003A425A">
        <w:rPr>
          <w:rStyle w:val="HTML"/>
          <w:rFonts w:ascii="Times New Roman" w:hAnsi="Times New Roman" w:cs="Times New Roman"/>
          <w:sz w:val="24"/>
          <w:szCs w:val="24"/>
        </w:rPr>
        <w:t>qt.conf</w:t>
      </w:r>
      <w:r w:rsidRPr="003A425A">
        <w:rPr>
          <w:rFonts w:ascii="Times New Roman" w:hAnsi="Times New Roman"/>
          <w:sz w:val="24"/>
          <w:szCs w:val="24"/>
        </w:rPr>
        <w:t xml:space="preserve">. </w:t>
      </w:r>
      <w:r w:rsidR="00E8782F" w:rsidRPr="003A425A">
        <w:rPr>
          <w:rFonts w:ascii="Times New Roman" w:hAnsi="Times New Roman"/>
          <w:sz w:val="24"/>
          <w:szCs w:val="24"/>
        </w:rPr>
        <w:t>Б</w:t>
      </w:r>
      <w:r w:rsidRPr="003A425A">
        <w:rPr>
          <w:rStyle w:val="HTML"/>
          <w:rFonts w:ascii="Times New Roman" w:hAnsi="Times New Roman" w:cs="Times New Roman"/>
          <w:sz w:val="24"/>
          <w:szCs w:val="24"/>
        </w:rPr>
        <w:t>ез этого файла библиотеки qt будут использовать закодированные пути, чтобы искать плагины, переводы и так далее. Эти пути могут не существовать в целевой системе, или они могут быть недоступными. Из-за этого вам нужен qt.conf, чтобы заставить qt библиотеки смотреть где-то ещё.</w:t>
      </w:r>
      <w:r w:rsidR="00E8782F" w:rsidRPr="003A425A">
        <w:rPr>
          <w:rStyle w:val="HTML"/>
          <w:rFonts w:ascii="Times New Roman" w:hAnsi="Times New Roman" w:cs="Times New Roman"/>
          <w:sz w:val="24"/>
          <w:szCs w:val="24"/>
        </w:rPr>
        <w:t xml:space="preserve"> </w:t>
      </w:r>
      <w:hyperlink r:id="rId364" w:history="1">
        <w:r w:rsidRPr="003A425A">
          <w:rPr>
            <w:rStyle w:val="a3"/>
            <w:rFonts w:ascii="Times New Roman" w:hAnsi="Times New Roman"/>
            <w:color w:val="auto"/>
            <w:sz w:val="24"/>
            <w:szCs w:val="24"/>
          </w:rPr>
          <w:t>QLibraryInfo</w:t>
        </w:r>
      </w:hyperlink>
      <w:r w:rsidRPr="003A425A">
        <w:rPr>
          <w:rFonts w:ascii="Times New Roman" w:hAnsi="Times New Roman"/>
          <w:sz w:val="24"/>
          <w:szCs w:val="24"/>
        </w:rPr>
        <w:t xml:space="preserve"> будет загружать данный файл из следующих локаций:</w:t>
      </w:r>
    </w:p>
    <w:p w:rsidR="005973F9" w:rsidRPr="003A425A" w:rsidRDefault="005973F9" w:rsidP="005973F9">
      <w:pPr>
        <w:pStyle w:val="a8"/>
        <w:numPr>
          <w:ilvl w:val="0"/>
          <w:numId w:val="39"/>
        </w:numPr>
        <w:tabs>
          <w:tab w:val="left" w:pos="709"/>
        </w:tabs>
        <w:jc w:val="both"/>
        <w:rPr>
          <w:rFonts w:ascii="Times New Roman" w:hAnsi="Times New Roman"/>
          <w:sz w:val="24"/>
          <w:szCs w:val="24"/>
        </w:rPr>
      </w:pPr>
      <w:r w:rsidRPr="003A425A">
        <w:rPr>
          <w:rStyle w:val="HTML"/>
          <w:rFonts w:ascii="Times New Roman" w:hAnsi="Times New Roman" w:cs="Times New Roman"/>
          <w:sz w:val="24"/>
          <w:szCs w:val="24"/>
        </w:rPr>
        <w:t>:/qt/etc/qt.conf</w:t>
      </w:r>
      <w:r w:rsidRPr="003A425A">
        <w:rPr>
          <w:rFonts w:ascii="Times New Roman" w:hAnsi="Times New Roman"/>
          <w:sz w:val="24"/>
          <w:szCs w:val="24"/>
        </w:rPr>
        <w:t xml:space="preserve"> с использованием системы ресурсов</w:t>
      </w:r>
    </w:p>
    <w:p w:rsidR="005973F9" w:rsidRPr="003A425A" w:rsidRDefault="005973F9" w:rsidP="005973F9">
      <w:pPr>
        <w:pStyle w:val="a8"/>
        <w:numPr>
          <w:ilvl w:val="0"/>
          <w:numId w:val="39"/>
        </w:numPr>
        <w:tabs>
          <w:tab w:val="left" w:pos="709"/>
        </w:tabs>
        <w:jc w:val="both"/>
        <w:rPr>
          <w:rStyle w:val="HTML"/>
          <w:rFonts w:ascii="Times New Roman" w:hAnsi="Times New Roman" w:cs="Times New Roman"/>
          <w:color w:val="FF0000"/>
          <w:sz w:val="24"/>
          <w:szCs w:val="24"/>
        </w:rPr>
      </w:pPr>
      <w:r w:rsidRPr="003A425A">
        <w:rPr>
          <w:rStyle w:val="HTML"/>
          <w:rFonts w:ascii="Times New Roman" w:hAnsi="Times New Roman" w:cs="Times New Roman"/>
          <w:color w:val="FF0000"/>
          <w:sz w:val="24"/>
          <w:szCs w:val="24"/>
        </w:rPr>
        <w:t>Мак</w:t>
      </w:r>
    </w:p>
    <w:p w:rsidR="005973F9" w:rsidRPr="003A425A" w:rsidRDefault="005973F9" w:rsidP="005973F9">
      <w:pPr>
        <w:pStyle w:val="a8"/>
        <w:numPr>
          <w:ilvl w:val="0"/>
          <w:numId w:val="39"/>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 xml:space="preserve">В директории, которая содержит исполняемый файл приложения, то есть </w:t>
      </w:r>
      <w:hyperlink r:id="rId365" w:anchor="applicationDirPath" w:history="1">
        <w:r w:rsidRPr="003A425A">
          <w:rPr>
            <w:rStyle w:val="a3"/>
            <w:rFonts w:ascii="Times New Roman" w:hAnsi="Times New Roman"/>
            <w:color w:val="auto"/>
            <w:sz w:val="24"/>
            <w:szCs w:val="24"/>
          </w:rPr>
          <w:t>QCoreApplication::applicationDirPath</w:t>
        </w:r>
      </w:hyperlink>
      <w:r w:rsidRPr="003A425A">
        <w:rPr>
          <w:rFonts w:ascii="Times New Roman" w:hAnsi="Times New Roman"/>
          <w:sz w:val="24"/>
          <w:szCs w:val="24"/>
        </w:rPr>
        <w:t xml:space="preserve">() + </w:t>
      </w:r>
      <w:hyperlink r:id="rId366" w:anchor="separator" w:history="1">
        <w:r w:rsidRPr="003A425A">
          <w:rPr>
            <w:rStyle w:val="a3"/>
            <w:rFonts w:ascii="Times New Roman" w:hAnsi="Times New Roman"/>
            <w:color w:val="auto"/>
            <w:sz w:val="24"/>
            <w:szCs w:val="24"/>
          </w:rPr>
          <w:t>QDir::separator</w:t>
        </w:r>
      </w:hyperlink>
      <w:r w:rsidRPr="003A425A">
        <w:rPr>
          <w:rFonts w:ascii="Times New Roman" w:hAnsi="Times New Roman"/>
          <w:sz w:val="24"/>
          <w:szCs w:val="24"/>
        </w:rPr>
        <w:t>() + "qt.conf".</w:t>
      </w:r>
    </w:p>
    <w:p w:rsidR="005973F9" w:rsidRPr="003A425A" w:rsidRDefault="005973F9" w:rsidP="005973F9">
      <w:pPr>
        <w:tabs>
          <w:tab w:val="left" w:pos="8931"/>
        </w:tabs>
        <w:jc w:val="both"/>
        <w:rPr>
          <w:rFonts w:ascii="Times New Roman" w:hAnsi="Times New Roman"/>
          <w:i/>
          <w:color w:val="FF0000"/>
          <w:sz w:val="24"/>
          <w:szCs w:val="24"/>
        </w:rPr>
      </w:pPr>
      <w:r w:rsidRPr="003A425A">
        <w:rPr>
          <w:rFonts w:ascii="Times New Roman" w:hAnsi="Times New Roman"/>
          <w:sz w:val="24"/>
          <w:szCs w:val="24"/>
        </w:rPr>
        <w:t xml:space="preserve">Данный файл является </w:t>
      </w:r>
      <w:r w:rsidRPr="003A425A">
        <w:rPr>
          <w:rFonts w:ascii="Times New Roman" w:hAnsi="Times New Roman"/>
          <w:sz w:val="24"/>
          <w:szCs w:val="24"/>
          <w:lang w:val="en-US"/>
        </w:rPr>
        <w:t>INI</w:t>
      </w:r>
      <w:r w:rsidRPr="003A425A">
        <w:rPr>
          <w:rFonts w:ascii="Times New Roman" w:hAnsi="Times New Roman"/>
          <w:sz w:val="24"/>
          <w:szCs w:val="24"/>
        </w:rPr>
        <w:t xml:space="preserve"> текстовым файлом, как это указано в классе </w:t>
      </w:r>
      <w:hyperlink r:id="rId367" w:anchor="Format-enum" w:history="1">
        <w:r w:rsidRPr="003A425A">
          <w:rPr>
            <w:rStyle w:val="a3"/>
            <w:rFonts w:ascii="Times New Roman" w:hAnsi="Times New Roman"/>
            <w:color w:val="auto"/>
            <w:sz w:val="24"/>
            <w:szCs w:val="24"/>
          </w:rPr>
          <w:t>QSettings</w:t>
        </w:r>
      </w:hyperlink>
      <w:r w:rsidRPr="003A425A">
        <w:rPr>
          <w:rFonts w:ascii="Times New Roman" w:hAnsi="Times New Roman"/>
          <w:sz w:val="24"/>
          <w:szCs w:val="24"/>
        </w:rPr>
        <w:t xml:space="preserve">. Данному файлу следует иметь группу </w:t>
      </w:r>
      <w:r w:rsidRPr="003A425A">
        <w:rPr>
          <w:rStyle w:val="HTML"/>
          <w:rFonts w:ascii="Times New Roman" w:hAnsi="Times New Roman" w:cs="Times New Roman"/>
          <w:sz w:val="24"/>
          <w:szCs w:val="24"/>
        </w:rPr>
        <w:t xml:space="preserve">Paths, которая содержит вводы, которые соответствуют каждому значению перечисления </w:t>
      </w:r>
      <w:hyperlink r:id="rId368" w:anchor="LibraryLocation-enum" w:history="1">
        <w:r w:rsidRPr="003A425A">
          <w:rPr>
            <w:rStyle w:val="a3"/>
            <w:rFonts w:ascii="Times New Roman" w:hAnsi="Times New Roman"/>
            <w:color w:val="auto"/>
            <w:sz w:val="24"/>
            <w:szCs w:val="24"/>
          </w:rPr>
          <w:t>QLibraryInfo::LibraryLocation</w:t>
        </w:r>
      </w:hyperlink>
      <w:r w:rsidRPr="003A425A">
        <w:rPr>
          <w:rFonts w:ascii="Times New Roman" w:hAnsi="Times New Roman"/>
          <w:sz w:val="24"/>
          <w:szCs w:val="24"/>
        </w:rPr>
        <w:t xml:space="preserve">. </w:t>
      </w:r>
      <w:r w:rsidRPr="003A425A">
        <w:rPr>
          <w:rFonts w:ascii="Times New Roman" w:hAnsi="Times New Roman"/>
          <w:i/>
          <w:sz w:val="24"/>
          <w:szCs w:val="24"/>
        </w:rPr>
        <w:t>Полезный файл! Следует воспользоваться им экспериментально.</w:t>
      </w:r>
      <w:r w:rsidR="00E8782F" w:rsidRPr="003A425A">
        <w:rPr>
          <w:rFonts w:ascii="Times New Roman" w:hAnsi="Times New Roman"/>
          <w:i/>
          <w:sz w:val="24"/>
          <w:szCs w:val="24"/>
        </w:rPr>
        <w:t xml:space="preserve"> </w:t>
      </w:r>
      <w:r w:rsidRPr="003A425A">
        <w:rPr>
          <w:rFonts w:ascii="Times New Roman" w:hAnsi="Times New Roman"/>
          <w:i/>
          <w:color w:val="FF0000"/>
          <w:sz w:val="24"/>
          <w:szCs w:val="24"/>
        </w:rPr>
        <w:t>Далее приведена некоторая таблица с непонятным мне содержанием.</w:t>
      </w:r>
    </w:p>
    <w:p w:rsidR="005973F9" w:rsidRPr="003A425A" w:rsidRDefault="005973F9" w:rsidP="005973F9">
      <w:pPr>
        <w:tabs>
          <w:tab w:val="left" w:pos="8931"/>
        </w:tabs>
        <w:jc w:val="both"/>
        <w:rPr>
          <w:rFonts w:ascii="Times New Roman" w:hAnsi="Times New Roman"/>
          <w:i/>
          <w:sz w:val="24"/>
          <w:szCs w:val="24"/>
        </w:rPr>
      </w:pPr>
      <w:r w:rsidRPr="003A425A">
        <w:rPr>
          <w:rFonts w:ascii="Times New Roman" w:hAnsi="Times New Roman"/>
          <w:sz w:val="24"/>
          <w:szCs w:val="24"/>
        </w:rPr>
        <w:lastRenderedPageBreak/>
        <w:t xml:space="preserve">Абсолютные пути используются в данном файле как специфические. Все пути являются относительными по отношению к префиксу. </w:t>
      </w:r>
      <w:r w:rsidRPr="003A425A">
        <w:rPr>
          <w:rFonts w:ascii="Times New Roman" w:hAnsi="Times New Roman"/>
          <w:i/>
          <w:sz w:val="24"/>
          <w:szCs w:val="24"/>
        </w:rPr>
        <w:t>А в той таблице были как раз префиксы.</w:t>
      </w:r>
    </w:p>
    <w:p w:rsidR="005973F9" w:rsidRPr="003A425A" w:rsidRDefault="005973F9" w:rsidP="00BC1068">
      <w:pPr>
        <w:tabs>
          <w:tab w:val="left" w:pos="8931"/>
        </w:tabs>
        <w:jc w:val="both"/>
        <w:rPr>
          <w:rFonts w:ascii="Times New Roman" w:hAnsi="Times New Roman"/>
          <w:i/>
          <w:sz w:val="24"/>
          <w:szCs w:val="24"/>
        </w:rPr>
      </w:pPr>
      <w:r w:rsidRPr="003A425A">
        <w:rPr>
          <w:rFonts w:ascii="Times New Roman" w:hAnsi="Times New Roman"/>
          <w:sz w:val="24"/>
          <w:szCs w:val="24"/>
        </w:rPr>
        <w:t xml:space="preserve">В Windows и на Х11 префикс является относительным к директории исполняемого файла приложения. </w:t>
      </w:r>
      <w:r w:rsidRPr="003A425A">
        <w:rPr>
          <w:rFonts w:ascii="Times New Roman" w:hAnsi="Times New Roman"/>
          <w:i/>
          <w:sz w:val="24"/>
          <w:szCs w:val="24"/>
        </w:rPr>
        <w:t>Есть пример файла данного формата.</w:t>
      </w:r>
    </w:p>
    <w:p w:rsidR="00DC5146" w:rsidRPr="003A425A" w:rsidRDefault="00302C39" w:rsidP="00302C39">
      <w:pPr>
        <w:pStyle w:val="3"/>
        <w:rPr>
          <w:sz w:val="24"/>
          <w:szCs w:val="24"/>
        </w:rPr>
      </w:pPr>
      <w:bookmarkStart w:id="242" w:name="_Toc382058355"/>
      <w:r w:rsidRPr="003A425A">
        <w:rPr>
          <w:sz w:val="24"/>
          <w:szCs w:val="24"/>
        </w:rPr>
        <w:t>КЛАССЫ ПЛАГИНОВ В КТ</w:t>
      </w:r>
      <w:bookmarkEnd w:id="242"/>
    </w:p>
    <w:p w:rsidR="00DC5146" w:rsidRPr="003A425A" w:rsidRDefault="00953454" w:rsidP="00DC5146">
      <w:pPr>
        <w:jc w:val="both"/>
        <w:rPr>
          <w:rStyle w:val="a3"/>
          <w:rFonts w:ascii="Times New Roman" w:hAnsi="Times New Roman"/>
          <w:sz w:val="24"/>
          <w:szCs w:val="24"/>
        </w:rPr>
      </w:pPr>
      <w:hyperlink r:id="rId369" w:history="1">
        <w:r w:rsidR="00DC5146" w:rsidRPr="003A425A">
          <w:rPr>
            <w:rStyle w:val="a3"/>
            <w:rFonts w:ascii="Times New Roman" w:hAnsi="Times New Roman"/>
            <w:sz w:val="24"/>
            <w:szCs w:val="24"/>
          </w:rPr>
          <w:t>http://qt-project.org/doc/qt-5.1/qtcore/plugins.html</w:t>
        </w:r>
      </w:hyperlink>
    </w:p>
    <w:p w:rsidR="00BC1068" w:rsidRPr="003A425A" w:rsidRDefault="00BC1068" w:rsidP="00BC1068">
      <w:pPr>
        <w:pStyle w:val="4"/>
        <w:rPr>
          <w:color w:val="FF0000"/>
        </w:rPr>
      </w:pPr>
      <w:bookmarkStart w:id="243" w:name="_Toc382058356"/>
      <w:r w:rsidRPr="003A425A">
        <w:rPr>
          <w:rFonts w:ascii="Times New Roman" w:hAnsi="Times New Roman"/>
          <w:color w:val="FF0000"/>
          <w:sz w:val="24"/>
          <w:szCs w:val="24"/>
        </w:rPr>
        <w:t>QLibraryInfo</w:t>
      </w:r>
      <w:bookmarkEnd w:id="243"/>
    </w:p>
    <w:p w:rsidR="00BC1068" w:rsidRPr="003A425A" w:rsidRDefault="00953454" w:rsidP="00BC1068">
      <w:pPr>
        <w:tabs>
          <w:tab w:val="left" w:pos="8931"/>
        </w:tabs>
        <w:jc w:val="both"/>
        <w:rPr>
          <w:rFonts w:ascii="Times New Roman" w:hAnsi="Times New Roman"/>
          <w:sz w:val="24"/>
          <w:szCs w:val="24"/>
        </w:rPr>
      </w:pPr>
      <w:hyperlink r:id="rId370" w:anchor="details" w:history="1">
        <w:r w:rsidR="00BC1068" w:rsidRPr="003A425A">
          <w:rPr>
            <w:rStyle w:val="a3"/>
            <w:rFonts w:ascii="Times New Roman" w:hAnsi="Times New Roman"/>
            <w:sz w:val="24"/>
            <w:szCs w:val="24"/>
          </w:rPr>
          <w:t>http://qt-project.org/doc/qt-5.1/qtcore/qlibraryinfo.html#details</w:t>
        </w:r>
      </w:hyperlink>
    </w:p>
    <w:p w:rsidR="00BC1068" w:rsidRPr="003A425A" w:rsidRDefault="00BC1068" w:rsidP="00BC1068">
      <w:pPr>
        <w:tabs>
          <w:tab w:val="left" w:pos="8931"/>
        </w:tabs>
        <w:jc w:val="both"/>
        <w:rPr>
          <w:rStyle w:val="HTML"/>
          <w:rFonts w:ascii="Times New Roman" w:hAnsi="Times New Roman" w:cs="Times New Roman"/>
          <w:sz w:val="24"/>
          <w:szCs w:val="24"/>
        </w:rPr>
      </w:pPr>
      <w:r w:rsidRPr="003A425A">
        <w:rPr>
          <w:rFonts w:ascii="Times New Roman" w:hAnsi="Times New Roman"/>
          <w:sz w:val="24"/>
          <w:szCs w:val="24"/>
        </w:rPr>
        <w:t xml:space="preserve">QLibraryInfo класс обеспечивает информацию о qt библиотеке. Многие кусочки информации установлены, когда qt настраивается и строится. Данный класс предоставляет абстракцию для доступа к той информации. При помощи использования статической функции данного класса приложение может получить информацию о экземпляре qt библиотеки, который приложение использует во время выполнения. Также можно использовать файл </w:t>
      </w:r>
      <w:r w:rsidRPr="003A425A">
        <w:rPr>
          <w:rStyle w:val="HTML"/>
          <w:rFonts w:ascii="Times New Roman" w:hAnsi="Times New Roman" w:cs="Times New Roman"/>
          <w:sz w:val="24"/>
          <w:szCs w:val="24"/>
        </w:rPr>
        <w:t>qt.conf для переписывания закодированных путей, которые компилируются в qt библиотеке.</w:t>
      </w:r>
    </w:p>
    <w:p w:rsidR="00302C39" w:rsidRPr="003A425A" w:rsidRDefault="00302C39" w:rsidP="00302C39">
      <w:pPr>
        <w:pStyle w:val="4"/>
      </w:pPr>
      <w:bookmarkStart w:id="244" w:name="_Toc382058357"/>
      <w:r w:rsidRPr="003A425A">
        <w:rPr>
          <w:lang w:val="en-US"/>
        </w:rPr>
        <w:t>QIconEnginePlugin</w:t>
      </w:r>
      <w:bookmarkEnd w:id="244"/>
    </w:p>
    <w:p w:rsidR="00DC5146" w:rsidRPr="003A425A" w:rsidRDefault="00953454" w:rsidP="00DC5146">
      <w:pPr>
        <w:jc w:val="both"/>
        <w:rPr>
          <w:rFonts w:ascii="Times New Roman" w:hAnsi="Times New Roman"/>
          <w:sz w:val="24"/>
          <w:szCs w:val="24"/>
        </w:rPr>
      </w:pPr>
      <w:hyperlink r:id="rId371" w:anchor="details"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qtgui</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qiconengineplugin</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details</w:t>
        </w:r>
      </w:hyperlink>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класс QIconEnginePlugin обеспечивает абстрактный базовый класс для частных плагинов </w:t>
      </w:r>
      <w:r w:rsidRPr="003A425A">
        <w:rPr>
          <w:rFonts w:ascii="Times New Roman" w:hAnsi="Times New Roman"/>
          <w:sz w:val="24"/>
          <w:szCs w:val="24"/>
          <w:lang w:val="en-US"/>
        </w:rPr>
        <w:t>QIconEngine</w:t>
      </w:r>
      <w:r w:rsidRPr="003A425A">
        <w:rPr>
          <w:rFonts w:ascii="Times New Roman" w:hAnsi="Times New Roman"/>
          <w:sz w:val="24"/>
          <w:szCs w:val="24"/>
        </w:rPr>
        <w:t>.</w:t>
      </w:r>
      <w:r w:rsidR="006539B8" w:rsidRPr="003A425A">
        <w:rPr>
          <w:rFonts w:ascii="Times New Roman" w:hAnsi="Times New Roman"/>
          <w:sz w:val="24"/>
          <w:szCs w:val="24"/>
        </w:rPr>
        <w:t xml:space="preserve"> </w:t>
      </w:r>
      <w:r w:rsidRPr="003A425A">
        <w:rPr>
          <w:rFonts w:ascii="Times New Roman" w:hAnsi="Times New Roman"/>
          <w:sz w:val="24"/>
          <w:szCs w:val="24"/>
        </w:rPr>
        <w:t xml:space="preserve">Плагин движка иконок является простым интерфейсом плагина, который делает более лёгким создание частных движков иконок, которые могут быть загружены динамически в приложения через класс </w:t>
      </w:r>
      <w:r w:rsidRPr="003A425A">
        <w:rPr>
          <w:rFonts w:ascii="Times New Roman" w:hAnsi="Times New Roman"/>
          <w:sz w:val="24"/>
          <w:szCs w:val="24"/>
          <w:lang w:val="en-US"/>
        </w:rPr>
        <w:t>QIcon</w:t>
      </w:r>
      <w:r w:rsidRPr="003A425A">
        <w:rPr>
          <w:rFonts w:ascii="Times New Roman" w:hAnsi="Times New Roman"/>
          <w:sz w:val="24"/>
          <w:szCs w:val="24"/>
        </w:rPr>
        <w:t>. Последний класс использует суффикс имени файла или ресурса, чтобы определить, какой движок иконок использовать.</w:t>
      </w:r>
      <w:r w:rsidR="006539B8" w:rsidRPr="003A425A">
        <w:rPr>
          <w:rFonts w:ascii="Times New Roman" w:hAnsi="Times New Roman"/>
          <w:sz w:val="24"/>
          <w:szCs w:val="24"/>
        </w:rPr>
        <w:t xml:space="preserve"> </w:t>
      </w:r>
      <w:r w:rsidRPr="003A425A">
        <w:rPr>
          <w:rFonts w:ascii="Times New Roman" w:hAnsi="Times New Roman"/>
          <w:sz w:val="24"/>
          <w:szCs w:val="24"/>
        </w:rPr>
        <w:t xml:space="preserve">Написание плагина достигается при помощи специализации этого базового класса, переопределив чисто виртуальную функцию </w:t>
      </w:r>
      <w:r w:rsidRPr="003A425A">
        <w:rPr>
          <w:rFonts w:ascii="Times New Roman" w:hAnsi="Times New Roman"/>
          <w:sz w:val="24"/>
          <w:szCs w:val="24"/>
          <w:lang w:val="en-US"/>
        </w:rPr>
        <w:t>create</w:t>
      </w:r>
      <w:r w:rsidRPr="003A425A">
        <w:rPr>
          <w:rFonts w:ascii="Times New Roman" w:hAnsi="Times New Roman"/>
          <w:sz w:val="24"/>
          <w:szCs w:val="24"/>
        </w:rPr>
        <w:t xml:space="preserve">(), и экспортируя класс при помощи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_</w:t>
      </w:r>
      <w:r w:rsidRPr="003A425A">
        <w:rPr>
          <w:rFonts w:ascii="Times New Roman" w:hAnsi="Times New Roman"/>
          <w:sz w:val="24"/>
          <w:szCs w:val="24"/>
          <w:lang w:val="en-US"/>
        </w:rPr>
        <w:t>METADATA</w:t>
      </w:r>
      <w:r w:rsidRPr="003A425A">
        <w:rPr>
          <w:rFonts w:ascii="Times New Roman" w:hAnsi="Times New Roman"/>
          <w:sz w:val="24"/>
          <w:szCs w:val="24"/>
        </w:rPr>
        <w:t xml:space="preserve">(). </w:t>
      </w:r>
      <w:r w:rsidRPr="003A425A">
        <w:rPr>
          <w:rFonts w:ascii="Times New Roman" w:hAnsi="Times New Roman"/>
          <w:sz w:val="24"/>
          <w:szCs w:val="24"/>
          <w:lang w:val="en-US"/>
        </w:rPr>
        <w:t>Json</w:t>
      </w:r>
      <w:r w:rsidRPr="003A425A">
        <w:rPr>
          <w:rFonts w:ascii="Times New Roman" w:hAnsi="Times New Roman"/>
          <w:sz w:val="24"/>
          <w:szCs w:val="24"/>
        </w:rPr>
        <w:t xml:space="preserve"> метаданные должны содержать список ключей движка иконок, который поддерживает данный плагин. Ключ соответствует суффиксу файла или имени ресурса, используемого, когда плагин создаётся. Ключи являются чувствительными к регистру. </w:t>
      </w:r>
    </w:p>
    <w:p w:rsidR="006539B8" w:rsidRPr="003A425A" w:rsidRDefault="006539B8" w:rsidP="006539B8">
      <w:pPr>
        <w:pStyle w:val="4"/>
      </w:pPr>
      <w:bookmarkStart w:id="245" w:name="_Toc382058358"/>
      <w:r w:rsidRPr="003A425A">
        <w:rPr>
          <w:lang w:val="en-US"/>
        </w:rPr>
        <w:t>QImageIOPlugin</w:t>
      </w:r>
      <w:bookmarkEnd w:id="245"/>
    </w:p>
    <w:p w:rsidR="00DC5146" w:rsidRPr="003A425A" w:rsidRDefault="00953454" w:rsidP="00DC5146">
      <w:pPr>
        <w:jc w:val="both"/>
        <w:rPr>
          <w:rFonts w:ascii="Times New Roman" w:hAnsi="Times New Roman"/>
          <w:sz w:val="24"/>
          <w:szCs w:val="24"/>
        </w:rPr>
      </w:pPr>
      <w:hyperlink r:id="rId372" w:anchor="details"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qtgui</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qimageioplugin</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details</w:t>
        </w:r>
      </w:hyperlink>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 xml:space="preserve">класс QImageIOPlugin определяет интерфейс для написания плагина формата изображения. Это фабрика для написания объектов </w:t>
      </w:r>
      <w:r w:rsidRPr="003A425A">
        <w:rPr>
          <w:rFonts w:ascii="Times New Roman" w:hAnsi="Times New Roman"/>
          <w:sz w:val="24"/>
          <w:szCs w:val="24"/>
          <w:lang w:val="en-US"/>
        </w:rPr>
        <w:t>QImageIOHandler</w:t>
      </w:r>
      <w:r w:rsidRPr="003A425A">
        <w:rPr>
          <w:rFonts w:ascii="Times New Roman" w:hAnsi="Times New Roman"/>
          <w:sz w:val="24"/>
          <w:szCs w:val="24"/>
        </w:rPr>
        <w:t xml:space="preserve">, которые используются внутренне классом </w:t>
      </w:r>
      <w:r w:rsidRPr="003A425A">
        <w:rPr>
          <w:rFonts w:ascii="Times New Roman" w:hAnsi="Times New Roman"/>
          <w:sz w:val="24"/>
          <w:szCs w:val="24"/>
          <w:lang w:val="en-US"/>
        </w:rPr>
        <w:t>QImageReader</w:t>
      </w:r>
      <w:r w:rsidRPr="003A425A">
        <w:rPr>
          <w:rFonts w:ascii="Times New Roman" w:hAnsi="Times New Roman"/>
          <w:sz w:val="24"/>
          <w:szCs w:val="24"/>
        </w:rPr>
        <w:t xml:space="preserve"> и </w:t>
      </w:r>
      <w:r w:rsidRPr="003A425A">
        <w:rPr>
          <w:rFonts w:ascii="Times New Roman" w:hAnsi="Times New Roman"/>
          <w:sz w:val="24"/>
          <w:szCs w:val="24"/>
          <w:lang w:val="en-US"/>
        </w:rPr>
        <w:t>QImageWriter</w:t>
      </w:r>
      <w:r w:rsidRPr="003A425A">
        <w:rPr>
          <w:rFonts w:ascii="Times New Roman" w:hAnsi="Times New Roman"/>
          <w:sz w:val="24"/>
          <w:szCs w:val="24"/>
        </w:rPr>
        <w:t>, чтобы добавить поддержку разных форматов изображений в qt.</w:t>
      </w:r>
      <w:r w:rsidR="005C45C1" w:rsidRPr="003A425A">
        <w:rPr>
          <w:rFonts w:ascii="Times New Roman" w:hAnsi="Times New Roman"/>
          <w:sz w:val="24"/>
          <w:szCs w:val="24"/>
        </w:rPr>
        <w:t xml:space="preserve"> </w:t>
      </w:r>
      <w:r w:rsidRPr="003A425A">
        <w:rPr>
          <w:rFonts w:ascii="Times New Roman" w:hAnsi="Times New Roman"/>
          <w:i/>
          <w:sz w:val="24"/>
          <w:szCs w:val="24"/>
        </w:rPr>
        <w:t xml:space="preserve">Также описано содержание файла </w:t>
      </w:r>
      <w:r w:rsidRPr="003A425A">
        <w:rPr>
          <w:rFonts w:ascii="Times New Roman" w:hAnsi="Times New Roman"/>
          <w:i/>
          <w:sz w:val="24"/>
          <w:szCs w:val="24"/>
          <w:lang w:val="en-US"/>
        </w:rPr>
        <w:t>json</w:t>
      </w:r>
      <w:r w:rsidRPr="003A425A">
        <w:rPr>
          <w:rFonts w:ascii="Times New Roman" w:hAnsi="Times New Roman"/>
          <w:i/>
          <w:sz w:val="24"/>
          <w:szCs w:val="24"/>
        </w:rPr>
        <w:t xml:space="preserve"> для данного плагина.</w:t>
      </w:r>
      <w:r w:rsidR="005C45C1" w:rsidRPr="003A425A">
        <w:rPr>
          <w:rFonts w:ascii="Times New Roman" w:hAnsi="Times New Roman"/>
          <w:i/>
          <w:sz w:val="24"/>
          <w:szCs w:val="24"/>
        </w:rPr>
        <w:t xml:space="preserve"> </w:t>
      </w:r>
      <w:r w:rsidRPr="003A425A">
        <w:rPr>
          <w:rFonts w:ascii="Times New Roman" w:hAnsi="Times New Roman"/>
          <w:sz w:val="24"/>
          <w:szCs w:val="24"/>
        </w:rPr>
        <w:t xml:space="preserve">Qt использует возвращаемое значение функции </w:t>
      </w:r>
      <w:r w:rsidRPr="003A425A">
        <w:rPr>
          <w:rFonts w:ascii="Times New Roman" w:hAnsi="Times New Roman"/>
          <w:sz w:val="24"/>
          <w:szCs w:val="24"/>
          <w:lang w:val="en-US"/>
        </w:rPr>
        <w:t>capabilities</w:t>
      </w:r>
      <w:r w:rsidRPr="003A425A">
        <w:rPr>
          <w:rFonts w:ascii="Times New Roman" w:hAnsi="Times New Roman"/>
          <w:sz w:val="24"/>
          <w:szCs w:val="24"/>
        </w:rPr>
        <w:t>(), чтобы использовать правильный плагин для работы. Если данное имя поддерживают несколько плагинов, то qt выбирает их случайно.</w:t>
      </w:r>
    </w:p>
    <w:p w:rsidR="00015E91" w:rsidRPr="003A425A" w:rsidRDefault="00015E91" w:rsidP="00015E91">
      <w:pPr>
        <w:pStyle w:val="4"/>
        <w:rPr>
          <w:rFonts w:ascii="Times New Roman" w:hAnsi="Times New Roman"/>
          <w:color w:val="auto"/>
          <w:sz w:val="24"/>
          <w:szCs w:val="24"/>
        </w:rPr>
      </w:pPr>
      <w:bookmarkStart w:id="246" w:name="_Toc382058359"/>
      <w:r w:rsidRPr="003A425A">
        <w:rPr>
          <w:rFonts w:ascii="Times New Roman" w:hAnsi="Times New Roman"/>
          <w:sz w:val="24"/>
          <w:szCs w:val="24"/>
          <w:lang w:val="en-US"/>
        </w:rPr>
        <w:t>QGenericPlugin</w:t>
      </w:r>
      <w:bookmarkEnd w:id="246"/>
    </w:p>
    <w:p w:rsidR="00DC5146" w:rsidRPr="003A425A" w:rsidRDefault="00953454" w:rsidP="00DC5146">
      <w:pPr>
        <w:jc w:val="both"/>
        <w:rPr>
          <w:rFonts w:ascii="Times New Roman" w:hAnsi="Times New Roman"/>
          <w:sz w:val="24"/>
          <w:szCs w:val="24"/>
        </w:rPr>
      </w:pPr>
      <w:hyperlink r:id="rId373" w:anchor="details"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qtgui</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qgenericplugin</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details</w:t>
        </w:r>
      </w:hyperlink>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lastRenderedPageBreak/>
        <w:t xml:space="preserve">класс QGenericPlugin является абстрактным базовым классом для плагинов. Определение по умолчанию класса </w:t>
      </w:r>
      <w:r w:rsidRPr="003A425A">
        <w:rPr>
          <w:rFonts w:ascii="Times New Roman" w:hAnsi="Times New Roman"/>
          <w:sz w:val="24"/>
          <w:szCs w:val="24"/>
          <w:lang w:val="en-US"/>
        </w:rPr>
        <w:t>QGenericPluginFactory</w:t>
      </w:r>
      <w:r w:rsidRPr="003A425A">
        <w:rPr>
          <w:rFonts w:ascii="Times New Roman" w:hAnsi="Times New Roman"/>
          <w:sz w:val="24"/>
          <w:szCs w:val="24"/>
        </w:rPr>
        <w:t xml:space="preserve"> автоматически обнаруживает плагин и загружает драйвер на </w:t>
      </w:r>
      <w:r w:rsidRPr="003A425A">
        <w:rPr>
          <w:rFonts w:ascii="Times New Roman" w:hAnsi="Times New Roman"/>
          <w:b/>
          <w:i/>
          <w:sz w:val="24"/>
          <w:szCs w:val="24"/>
        </w:rPr>
        <w:t>сервер приложения</w:t>
      </w:r>
      <w:r w:rsidRPr="003A425A">
        <w:rPr>
          <w:rFonts w:ascii="Times New Roman" w:hAnsi="Times New Roman"/>
          <w:sz w:val="24"/>
          <w:szCs w:val="24"/>
        </w:rPr>
        <w:t xml:space="preserve"> во время выполнения. </w:t>
      </w:r>
      <w:r w:rsidRPr="003A425A">
        <w:rPr>
          <w:rFonts w:ascii="Times New Roman" w:hAnsi="Times New Roman"/>
          <w:sz w:val="24"/>
          <w:szCs w:val="24"/>
          <w:lang w:val="en-US"/>
        </w:rPr>
        <w:t>Json</w:t>
      </w:r>
      <w:r w:rsidRPr="003A425A">
        <w:rPr>
          <w:rFonts w:ascii="Times New Roman" w:hAnsi="Times New Roman"/>
          <w:sz w:val="24"/>
          <w:szCs w:val="24"/>
        </w:rPr>
        <w:t>-файл метаданных должен содержать список ключей, поддерживаемых при помощи данного плагина.</w:t>
      </w:r>
      <w:r w:rsidR="00B6375C" w:rsidRPr="003A425A">
        <w:rPr>
          <w:rFonts w:ascii="Times New Roman" w:hAnsi="Times New Roman"/>
          <w:sz w:val="24"/>
          <w:szCs w:val="24"/>
        </w:rPr>
        <w:t xml:space="preserve"> </w:t>
      </w:r>
      <w:r w:rsidRPr="003A425A">
        <w:rPr>
          <w:rFonts w:ascii="Times New Roman" w:hAnsi="Times New Roman"/>
          <w:i/>
          <w:sz w:val="24"/>
          <w:szCs w:val="24"/>
        </w:rPr>
        <w:t>Следует в будущем попрактиковаться с данным классом.</w:t>
      </w:r>
    </w:p>
    <w:p w:rsidR="00B6375C" w:rsidRPr="003A425A" w:rsidRDefault="00B6375C" w:rsidP="00695220">
      <w:pPr>
        <w:pStyle w:val="4"/>
      </w:pPr>
      <w:bookmarkStart w:id="247" w:name="_Toc382058360"/>
      <w:r w:rsidRPr="003A425A">
        <w:rPr>
          <w:rFonts w:ascii="Times New Roman" w:hAnsi="Times New Roman"/>
          <w:sz w:val="24"/>
          <w:szCs w:val="24"/>
        </w:rPr>
        <w:t>QGenericPluginFactory</w:t>
      </w:r>
      <w:bookmarkEnd w:id="247"/>
    </w:p>
    <w:p w:rsidR="00DC5146" w:rsidRPr="003A425A" w:rsidRDefault="00953454" w:rsidP="00DC5146">
      <w:pPr>
        <w:jc w:val="both"/>
        <w:rPr>
          <w:rFonts w:ascii="Times New Roman" w:hAnsi="Times New Roman"/>
          <w:sz w:val="24"/>
          <w:szCs w:val="24"/>
        </w:rPr>
      </w:pPr>
      <w:hyperlink r:id="rId374" w:anchor="details"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qtgui</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qgenericpluginfactory</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details</w:t>
        </w:r>
      </w:hyperlink>
    </w:p>
    <w:p w:rsidR="00DC5146" w:rsidRPr="003A425A" w:rsidRDefault="00DC5146" w:rsidP="00DC5146">
      <w:pPr>
        <w:jc w:val="both"/>
        <w:rPr>
          <w:rFonts w:ascii="Times New Roman" w:hAnsi="Times New Roman"/>
          <w:i/>
          <w:color w:val="FF0000"/>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QGenericPluginFactory</w:t>
      </w:r>
      <w:r w:rsidRPr="003A425A">
        <w:rPr>
          <w:rFonts w:ascii="Times New Roman" w:hAnsi="Times New Roman"/>
          <w:sz w:val="24"/>
          <w:szCs w:val="24"/>
        </w:rPr>
        <w:t xml:space="preserve"> создаёт драйверы плагинов.</w:t>
      </w:r>
      <w:r w:rsidR="001C4BED" w:rsidRPr="003A425A">
        <w:rPr>
          <w:rFonts w:ascii="Times New Roman" w:hAnsi="Times New Roman"/>
          <w:sz w:val="24"/>
          <w:szCs w:val="24"/>
        </w:rPr>
        <w:t xml:space="preserve"> </w:t>
      </w:r>
      <w:r w:rsidRPr="003A425A">
        <w:rPr>
          <w:rFonts w:ascii="Times New Roman" w:hAnsi="Times New Roman"/>
          <w:i/>
          <w:color w:val="FF0000"/>
          <w:sz w:val="24"/>
          <w:szCs w:val="24"/>
        </w:rPr>
        <w:t>И в данном классе, и в предыдущем классе почему-то говорится в некоторых функциях и описаниях о драйверах мыши.</w:t>
      </w:r>
    </w:p>
    <w:p w:rsidR="001C4BED" w:rsidRPr="003A425A" w:rsidRDefault="001C4BED" w:rsidP="001C4BED">
      <w:pPr>
        <w:pStyle w:val="4"/>
      </w:pPr>
      <w:bookmarkStart w:id="248" w:name="_Toc382058361"/>
      <w:r w:rsidRPr="003A425A">
        <w:rPr>
          <w:lang w:val="en-US"/>
        </w:rPr>
        <w:t>QStylePlugin</w:t>
      </w:r>
      <w:bookmarkEnd w:id="248"/>
    </w:p>
    <w:p w:rsidR="00DC5146" w:rsidRPr="003A425A" w:rsidRDefault="00953454" w:rsidP="00DC5146">
      <w:pPr>
        <w:jc w:val="both"/>
        <w:rPr>
          <w:rFonts w:ascii="Times New Roman" w:hAnsi="Times New Roman"/>
          <w:sz w:val="24"/>
          <w:szCs w:val="24"/>
        </w:rPr>
      </w:pPr>
      <w:hyperlink r:id="rId375" w:anchor="details"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qtwidgets</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qstyleplugin</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details</w:t>
        </w:r>
      </w:hyperlink>
    </w:p>
    <w:p w:rsidR="00DC5146" w:rsidRPr="003A425A" w:rsidRDefault="00DC5146" w:rsidP="00DC5146">
      <w:pPr>
        <w:jc w:val="both"/>
        <w:rPr>
          <w:rFonts w:ascii="Times New Roman" w:hAnsi="Times New Roman"/>
          <w:i/>
          <w:sz w:val="24"/>
          <w:szCs w:val="24"/>
        </w:rPr>
      </w:pPr>
      <w:r w:rsidRPr="003A425A">
        <w:rPr>
          <w:rFonts w:ascii="Times New Roman" w:hAnsi="Times New Roman"/>
          <w:sz w:val="24"/>
          <w:szCs w:val="24"/>
        </w:rPr>
        <w:t xml:space="preserve">класс QStylePlugin обеспечивает абстрактный базовый класс для плагинов частных стилей </w:t>
      </w:r>
      <w:r w:rsidRPr="003A425A">
        <w:rPr>
          <w:rFonts w:ascii="Times New Roman" w:hAnsi="Times New Roman"/>
          <w:sz w:val="24"/>
          <w:szCs w:val="24"/>
          <w:lang w:val="en-US"/>
        </w:rPr>
        <w:t>QStyle</w:t>
      </w:r>
      <w:r w:rsidRPr="003A425A">
        <w:rPr>
          <w:rFonts w:ascii="Times New Roman" w:hAnsi="Times New Roman"/>
          <w:sz w:val="24"/>
          <w:szCs w:val="24"/>
        </w:rPr>
        <w:t xml:space="preserve">. Данный класс является простым интерфейсом плагинов, который делает лёгким создание частных стилей, которые могут загружаться динамически в приложения с использованием класса </w:t>
      </w:r>
      <w:r w:rsidRPr="003A425A">
        <w:rPr>
          <w:rFonts w:ascii="Times New Roman" w:hAnsi="Times New Roman"/>
          <w:sz w:val="24"/>
          <w:szCs w:val="24"/>
          <w:lang w:val="en-US"/>
        </w:rPr>
        <w:t>QStyleFactory</w:t>
      </w:r>
      <w:r w:rsidRPr="003A425A">
        <w:rPr>
          <w:rFonts w:ascii="Times New Roman" w:hAnsi="Times New Roman"/>
          <w:sz w:val="24"/>
          <w:szCs w:val="24"/>
        </w:rPr>
        <w:t>.</w:t>
      </w:r>
      <w:r w:rsidR="00DA70E0" w:rsidRPr="003A425A">
        <w:rPr>
          <w:rFonts w:ascii="Times New Roman" w:hAnsi="Times New Roman"/>
          <w:sz w:val="24"/>
          <w:szCs w:val="24"/>
        </w:rPr>
        <w:t xml:space="preserve"> </w:t>
      </w:r>
      <w:r w:rsidRPr="003A425A">
        <w:rPr>
          <w:rFonts w:ascii="Times New Roman" w:hAnsi="Times New Roman"/>
          <w:i/>
          <w:sz w:val="24"/>
          <w:szCs w:val="24"/>
        </w:rPr>
        <w:t xml:space="preserve">Также в данной части указано, как создавать такие плагины и что должен содержать </w:t>
      </w:r>
      <w:r w:rsidRPr="003A425A">
        <w:rPr>
          <w:rFonts w:ascii="Times New Roman" w:hAnsi="Times New Roman"/>
          <w:i/>
          <w:sz w:val="24"/>
          <w:szCs w:val="24"/>
          <w:lang w:val="en-US"/>
        </w:rPr>
        <w:t>json</w:t>
      </w:r>
      <w:r w:rsidRPr="003A425A">
        <w:rPr>
          <w:rFonts w:ascii="Times New Roman" w:hAnsi="Times New Roman"/>
          <w:i/>
          <w:sz w:val="24"/>
          <w:szCs w:val="24"/>
        </w:rPr>
        <w:t xml:space="preserve"> файл описания плагина.</w:t>
      </w:r>
    </w:p>
    <w:p w:rsidR="00DC5146" w:rsidRPr="003A425A" w:rsidRDefault="00953454" w:rsidP="00DC5146">
      <w:pPr>
        <w:jc w:val="both"/>
        <w:rPr>
          <w:rFonts w:ascii="Times New Roman" w:hAnsi="Times New Roman"/>
          <w:sz w:val="24"/>
          <w:szCs w:val="24"/>
        </w:rPr>
      </w:pPr>
      <w:hyperlink r:id="rId376" w:history="1">
        <w:r w:rsidR="00DC5146" w:rsidRPr="003A425A">
          <w:rPr>
            <w:rStyle w:val="a3"/>
            <w:rFonts w:ascii="Times New Roman" w:hAnsi="Times New Roman"/>
            <w:sz w:val="24"/>
            <w:szCs w:val="24"/>
          </w:rPr>
          <w:t>http://qt-project.org/doc/qt-5.1/qtdoc/groups.html</w:t>
        </w:r>
      </w:hyperlink>
      <w:r w:rsidR="00DC5146" w:rsidRPr="003A425A">
        <w:rPr>
          <w:rFonts w:ascii="Times New Roman" w:hAnsi="Times New Roman"/>
          <w:sz w:val="24"/>
          <w:szCs w:val="24"/>
        </w:rPr>
        <w:t xml:space="preserve"> - ПРОСТО НАИПОЛЕЗНЕЙШАЯ ССЫЛКА.</w:t>
      </w:r>
    </w:p>
    <w:p w:rsidR="00DA70E0" w:rsidRPr="003A425A" w:rsidRDefault="00DA70E0" w:rsidP="00DA70E0">
      <w:pPr>
        <w:pStyle w:val="4"/>
        <w:rPr>
          <w:rFonts w:ascii="Times New Roman" w:hAnsi="Times New Roman"/>
          <w:sz w:val="24"/>
          <w:szCs w:val="24"/>
        </w:rPr>
      </w:pPr>
      <w:bookmarkStart w:id="249" w:name="_Toc382058362"/>
      <w:r w:rsidRPr="003A425A">
        <w:rPr>
          <w:rFonts w:ascii="Times New Roman" w:hAnsi="Times New Roman"/>
          <w:sz w:val="24"/>
          <w:szCs w:val="24"/>
          <w:lang w:val="en-US"/>
        </w:rPr>
        <w:t>QLibrary</w:t>
      </w:r>
      <w:bookmarkEnd w:id="249"/>
    </w:p>
    <w:p w:rsidR="00DC5146" w:rsidRPr="003A425A" w:rsidRDefault="00953454" w:rsidP="00DC5146">
      <w:pPr>
        <w:jc w:val="both"/>
        <w:rPr>
          <w:rFonts w:ascii="Times New Roman" w:hAnsi="Times New Roman"/>
          <w:sz w:val="24"/>
          <w:szCs w:val="24"/>
        </w:rPr>
      </w:pPr>
      <w:hyperlink r:id="rId377" w:anchor="details"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qtcore</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qlibrary</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details</w:t>
        </w:r>
      </w:hyperlink>
    </w:p>
    <w:p w:rsidR="00DC5146" w:rsidRPr="003A425A" w:rsidRDefault="00DC5146" w:rsidP="00DC5146">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QLibrary</w:t>
      </w:r>
      <w:r w:rsidRPr="003A425A">
        <w:rPr>
          <w:rFonts w:ascii="Times New Roman" w:hAnsi="Times New Roman"/>
          <w:sz w:val="24"/>
          <w:szCs w:val="24"/>
        </w:rPr>
        <w:t xml:space="preserve"> загружает разделяемые библиотеки во время выполнения. Экземпляр объекта данного класса управляет единичным разделяемым объе</w:t>
      </w:r>
      <w:r w:rsidR="00DA70E0" w:rsidRPr="003A425A">
        <w:rPr>
          <w:rFonts w:ascii="Times New Roman" w:hAnsi="Times New Roman"/>
          <w:sz w:val="24"/>
          <w:szCs w:val="24"/>
        </w:rPr>
        <w:t>кт</w:t>
      </w:r>
      <w:r w:rsidRPr="003A425A">
        <w:rPr>
          <w:rFonts w:ascii="Times New Roman" w:hAnsi="Times New Roman"/>
          <w:sz w:val="24"/>
          <w:szCs w:val="24"/>
        </w:rPr>
        <w:t>ным файлом (</w:t>
      </w:r>
      <w:r w:rsidRPr="003A425A">
        <w:rPr>
          <w:rFonts w:ascii="Times New Roman" w:hAnsi="Times New Roman"/>
          <w:sz w:val="24"/>
          <w:szCs w:val="24"/>
          <w:lang w:val="en-US"/>
        </w:rPr>
        <w:t>DLL</w:t>
      </w:r>
      <w:r w:rsidRPr="003A425A">
        <w:rPr>
          <w:rFonts w:ascii="Times New Roman" w:hAnsi="Times New Roman"/>
          <w:sz w:val="24"/>
          <w:szCs w:val="24"/>
        </w:rPr>
        <w:t xml:space="preserve">). Данный класс предоставляет доступ к функциональности в этой библиотеке независимым от платформы способом. Для этого данному классу сообщается имя файла (в конструкторе или явно, при помощи специальной функции). Когда загружается библиотека, то </w:t>
      </w:r>
      <w:r w:rsidR="00DA70E0" w:rsidRPr="003A425A">
        <w:rPr>
          <w:rFonts w:ascii="Times New Roman" w:hAnsi="Times New Roman"/>
          <w:sz w:val="24"/>
          <w:szCs w:val="24"/>
        </w:rPr>
        <w:t>данный класс осуществляет поиск</w:t>
      </w:r>
      <w:r w:rsidRPr="003A425A">
        <w:rPr>
          <w:rFonts w:ascii="Times New Roman" w:hAnsi="Times New Roman"/>
          <w:sz w:val="24"/>
          <w:szCs w:val="24"/>
        </w:rPr>
        <w:t xml:space="preserve"> во всех определённых для библиотек местах системы, если только не указан абсолютный путь. При указании абсолютного пути класс вначале обращается по нему, но если там нет библиотеки, то класс пробует имена с разными специфическими для платформы префиксами и суффиксами.</w:t>
      </w:r>
      <w:r w:rsidR="00DA70E0" w:rsidRPr="003A425A">
        <w:rPr>
          <w:rFonts w:ascii="Times New Roman" w:hAnsi="Times New Roman"/>
          <w:sz w:val="24"/>
          <w:szCs w:val="24"/>
        </w:rPr>
        <w:t xml:space="preserve"> </w:t>
      </w:r>
      <w:r w:rsidRPr="003A425A">
        <w:rPr>
          <w:rFonts w:ascii="Times New Roman" w:hAnsi="Times New Roman"/>
          <w:sz w:val="24"/>
          <w:szCs w:val="24"/>
        </w:rPr>
        <w:t>Это делает возможным определять разделяемые библиотеки только с использованием их основных имён.</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rPr>
        <w:t>К физически одной и той же библиотеке могут обращаться нескол</w:t>
      </w:r>
      <w:r w:rsidR="00DA70E0" w:rsidRPr="003A425A">
        <w:rPr>
          <w:rFonts w:ascii="Times New Roman" w:hAnsi="Times New Roman"/>
          <w:sz w:val="24"/>
          <w:szCs w:val="24"/>
        </w:rPr>
        <w:t xml:space="preserve">ько экземпляров данного класса. </w:t>
      </w:r>
      <w:r w:rsidRPr="003A425A">
        <w:rPr>
          <w:rFonts w:ascii="Times New Roman" w:hAnsi="Times New Roman"/>
          <w:sz w:val="24"/>
          <w:szCs w:val="24"/>
        </w:rPr>
        <w:t>Типичное использование данного класса – это перерешать экспортируемый символ в библиотеке и вызвать С функцию, которую представляет данный символ. Эт</w:t>
      </w:r>
      <w:r w:rsidR="00DA70E0" w:rsidRPr="003A425A">
        <w:rPr>
          <w:rFonts w:ascii="Times New Roman" w:hAnsi="Times New Roman"/>
          <w:sz w:val="24"/>
          <w:szCs w:val="24"/>
        </w:rPr>
        <w:t xml:space="preserve">о называется явным связыванием </w:t>
      </w:r>
      <w:r w:rsidRPr="003A425A">
        <w:rPr>
          <w:rFonts w:ascii="Times New Roman" w:hAnsi="Times New Roman"/>
          <w:sz w:val="24"/>
          <w:szCs w:val="24"/>
        </w:rPr>
        <w:t>в отличие от неявного связывания, которое производится при помощи шага связывания в процессе построения, когда происходит связывание исполняемого файла с библиотекой.</w:t>
      </w:r>
    </w:p>
    <w:p w:rsidR="00DA70E0" w:rsidRPr="003A425A" w:rsidRDefault="00DA70E0" w:rsidP="00DA70E0">
      <w:pPr>
        <w:pStyle w:val="4"/>
      </w:pPr>
      <w:bookmarkStart w:id="250" w:name="_Toc382058363"/>
      <w:r w:rsidRPr="003A425A">
        <w:t>&lt;</w:t>
      </w:r>
      <w:r w:rsidRPr="003A425A">
        <w:rPr>
          <w:lang w:val="en-US"/>
        </w:rPr>
        <w:t>QtPlugin</w:t>
      </w:r>
      <w:r w:rsidRPr="003A425A">
        <w:t>&gt;</w:t>
      </w:r>
      <w:bookmarkEnd w:id="250"/>
    </w:p>
    <w:p w:rsidR="002A0073" w:rsidRPr="003A425A" w:rsidRDefault="00953454" w:rsidP="00DC5146">
      <w:pPr>
        <w:jc w:val="both"/>
        <w:rPr>
          <w:rStyle w:val="a3"/>
          <w:rFonts w:ascii="Times New Roman" w:hAnsi="Times New Roman"/>
          <w:sz w:val="24"/>
          <w:szCs w:val="24"/>
        </w:rPr>
      </w:pPr>
      <w:hyperlink r:id="rId378" w:history="1">
        <w:r w:rsidR="00DC5146" w:rsidRPr="003A425A">
          <w:rPr>
            <w:rStyle w:val="a3"/>
            <w:rFonts w:ascii="Times New Roman" w:hAnsi="Times New Roman"/>
            <w:sz w:val="24"/>
            <w:szCs w:val="24"/>
            <w:lang w:val="en-US"/>
          </w:rPr>
          <w:t>http</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project</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org</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doc</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qt</w:t>
        </w:r>
        <w:r w:rsidR="00DC5146" w:rsidRPr="003A425A">
          <w:rPr>
            <w:rStyle w:val="a3"/>
            <w:rFonts w:ascii="Times New Roman" w:hAnsi="Times New Roman"/>
            <w:sz w:val="24"/>
            <w:szCs w:val="24"/>
          </w:rPr>
          <w:t>-5.1/</w:t>
        </w:r>
        <w:r w:rsidR="00DC5146" w:rsidRPr="003A425A">
          <w:rPr>
            <w:rStyle w:val="a3"/>
            <w:rFonts w:ascii="Times New Roman" w:hAnsi="Times New Roman"/>
            <w:sz w:val="24"/>
            <w:szCs w:val="24"/>
            <w:lang w:val="en-US"/>
          </w:rPr>
          <w:t>qtcore</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plugins</w:t>
        </w:r>
        <w:r w:rsidR="00DC5146" w:rsidRPr="003A425A">
          <w:rPr>
            <w:rStyle w:val="a3"/>
            <w:rFonts w:ascii="Times New Roman" w:hAnsi="Times New Roman"/>
            <w:sz w:val="24"/>
            <w:szCs w:val="24"/>
          </w:rPr>
          <w:t>.</w:t>
        </w:r>
        <w:r w:rsidR="00DC5146" w:rsidRPr="003A425A">
          <w:rPr>
            <w:rStyle w:val="a3"/>
            <w:rFonts w:ascii="Times New Roman" w:hAnsi="Times New Roman"/>
            <w:sz w:val="24"/>
            <w:szCs w:val="24"/>
            <w:lang w:val="en-US"/>
          </w:rPr>
          <w:t>html</w:t>
        </w:r>
      </w:hyperlink>
    </w:p>
    <w:p w:rsidR="00DC5146" w:rsidRPr="003A425A" w:rsidRDefault="00DC5146" w:rsidP="00DC5146">
      <w:pPr>
        <w:jc w:val="both"/>
        <w:rPr>
          <w:rStyle w:val="a3"/>
          <w:rFonts w:ascii="Times New Roman" w:hAnsi="Times New Roman"/>
          <w:color w:val="auto"/>
          <w:sz w:val="24"/>
          <w:szCs w:val="24"/>
          <w:u w:val="none"/>
        </w:rPr>
      </w:pPr>
      <w:r w:rsidRPr="003A425A">
        <w:rPr>
          <w:rStyle w:val="a3"/>
          <w:rFonts w:ascii="Times New Roman" w:hAnsi="Times New Roman"/>
          <w:color w:val="auto"/>
          <w:sz w:val="24"/>
          <w:szCs w:val="24"/>
          <w:u w:val="none"/>
        </w:rPr>
        <w:lastRenderedPageBreak/>
        <w:t>заголовочный файл &lt;</w:t>
      </w:r>
      <w:r w:rsidRPr="003A425A">
        <w:rPr>
          <w:rStyle w:val="a3"/>
          <w:rFonts w:ascii="Times New Roman" w:hAnsi="Times New Roman"/>
          <w:color w:val="auto"/>
          <w:sz w:val="24"/>
          <w:szCs w:val="24"/>
          <w:u w:val="none"/>
          <w:lang w:val="en-US"/>
        </w:rPr>
        <w:t>QtPlugin</w:t>
      </w:r>
      <w:r w:rsidRPr="003A425A">
        <w:rPr>
          <w:rStyle w:val="a3"/>
          <w:rFonts w:ascii="Times New Roman" w:hAnsi="Times New Roman"/>
          <w:color w:val="auto"/>
          <w:sz w:val="24"/>
          <w:szCs w:val="24"/>
          <w:u w:val="none"/>
        </w:rPr>
        <w:t xml:space="preserve">&gt; определяет макросы для определения плагинов. </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lang w:val="en-US"/>
        </w:rPr>
        <w:t>Q_DECLARE_INTERFACE(</w:t>
      </w:r>
      <w:r w:rsidRPr="003A425A">
        <w:rPr>
          <w:rFonts w:ascii="Times New Roman" w:hAnsi="Times New Roman"/>
          <w:i/>
          <w:sz w:val="24"/>
          <w:szCs w:val="24"/>
          <w:lang w:val="en-US"/>
        </w:rPr>
        <w:t xml:space="preserve"> ClassName, Identifier </w:t>
      </w:r>
      <w:r w:rsidRPr="003A425A">
        <w:rPr>
          <w:rFonts w:ascii="Times New Roman" w:hAnsi="Times New Roman"/>
          <w:sz w:val="24"/>
          <w:szCs w:val="24"/>
          <w:lang w:val="en-US"/>
        </w:rPr>
        <w:t>)</w:t>
      </w:r>
      <w:r w:rsidR="002A0073" w:rsidRPr="003A425A">
        <w:rPr>
          <w:rFonts w:ascii="Times New Roman" w:hAnsi="Times New Roman"/>
          <w:sz w:val="24"/>
          <w:szCs w:val="24"/>
          <w:lang w:val="en-US"/>
        </w:rPr>
        <w:t xml:space="preserve">. </w:t>
      </w:r>
      <w:r w:rsidRPr="003A425A">
        <w:rPr>
          <w:rFonts w:ascii="Times New Roman" w:hAnsi="Times New Roman"/>
          <w:sz w:val="24"/>
          <w:szCs w:val="24"/>
        </w:rPr>
        <w:t xml:space="preserve">Данный макрос связывает данный идентификатор с классом интерфейса. Идентификатор </w:t>
      </w:r>
      <w:r w:rsidR="002A0073" w:rsidRPr="003A425A">
        <w:rPr>
          <w:rFonts w:ascii="Times New Roman" w:hAnsi="Times New Roman"/>
          <w:sz w:val="24"/>
          <w:szCs w:val="24"/>
        </w:rPr>
        <w:t>должен быть</w:t>
      </w:r>
      <w:r w:rsidRPr="003A425A">
        <w:rPr>
          <w:rFonts w:ascii="Times New Roman" w:hAnsi="Times New Roman"/>
          <w:sz w:val="24"/>
          <w:szCs w:val="24"/>
        </w:rPr>
        <w:t xml:space="preserve"> уникальным. Данный макрос обычно используется прямо за определением данного класса в заголовочном файле. Также не следует помещать данный макрос в пространства имён.</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IMPORT</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 xml:space="preserve"> (</w:t>
      </w:r>
      <w:r w:rsidRPr="003A425A">
        <w:rPr>
          <w:rFonts w:ascii="Times New Roman" w:hAnsi="Times New Roman"/>
          <w:i/>
          <w:sz w:val="24"/>
          <w:szCs w:val="24"/>
          <w:lang w:val="en-US"/>
        </w:rPr>
        <w:t>PluginName</w:t>
      </w:r>
      <w:r w:rsidRPr="003A425A">
        <w:rPr>
          <w:rFonts w:ascii="Times New Roman" w:hAnsi="Times New Roman"/>
          <w:i/>
          <w:sz w:val="24"/>
          <w:szCs w:val="24"/>
        </w:rPr>
        <w:t>)</w:t>
      </w:r>
      <w:r w:rsidRPr="003A425A">
        <w:rPr>
          <w:rFonts w:ascii="Times New Roman" w:hAnsi="Times New Roman"/>
          <w:sz w:val="24"/>
          <w:szCs w:val="24"/>
        </w:rPr>
        <w:t xml:space="preserve"> макрос импортирует плагин, соответствующий </w:t>
      </w:r>
      <w:r w:rsidRPr="003A425A">
        <w:rPr>
          <w:rFonts w:ascii="Times New Roman" w:hAnsi="Times New Roman"/>
          <w:sz w:val="24"/>
          <w:szCs w:val="24"/>
          <w:lang w:val="en-US"/>
        </w:rPr>
        <w:t>TARGET</w:t>
      </w:r>
      <w:r w:rsidRPr="003A425A">
        <w:rPr>
          <w:rFonts w:ascii="Times New Roman" w:hAnsi="Times New Roman"/>
          <w:sz w:val="24"/>
          <w:szCs w:val="24"/>
        </w:rPr>
        <w:t>, определённой в файле проекта плагина. Если вставить данный макрос в исходный код приложения, то можно использовать статический плагин.</w:t>
      </w:r>
      <w:r w:rsidR="002A0073" w:rsidRPr="003A425A">
        <w:rPr>
          <w:rFonts w:ascii="Times New Roman" w:hAnsi="Times New Roman"/>
          <w:sz w:val="24"/>
          <w:szCs w:val="24"/>
        </w:rPr>
        <w:t xml:space="preserve"> </w:t>
      </w:r>
      <w:r w:rsidRPr="003A425A">
        <w:rPr>
          <w:rFonts w:ascii="Times New Roman" w:hAnsi="Times New Roman"/>
          <w:sz w:val="24"/>
          <w:szCs w:val="24"/>
        </w:rPr>
        <w:t>Статические плагины также должны быть включены сборщиком в файл проекта в соответствующую переменную.</w:t>
      </w:r>
    </w:p>
    <w:p w:rsidR="00DC5146" w:rsidRPr="003A425A" w:rsidRDefault="00DC5146" w:rsidP="00DC5146">
      <w:pPr>
        <w:jc w:val="both"/>
        <w:rPr>
          <w:rFonts w:ascii="Times New Roman" w:hAnsi="Times New Roman"/>
          <w:sz w:val="24"/>
          <w:szCs w:val="24"/>
        </w:rPr>
      </w:pP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PLUGIN</w:t>
      </w:r>
      <w:r w:rsidRPr="003A425A">
        <w:rPr>
          <w:rFonts w:ascii="Times New Roman" w:hAnsi="Times New Roman"/>
          <w:sz w:val="24"/>
          <w:szCs w:val="24"/>
        </w:rPr>
        <w:t>_</w:t>
      </w:r>
      <w:r w:rsidRPr="003A425A">
        <w:rPr>
          <w:rFonts w:ascii="Times New Roman" w:hAnsi="Times New Roman"/>
          <w:sz w:val="24"/>
          <w:szCs w:val="24"/>
          <w:lang w:val="en-US"/>
        </w:rPr>
        <w:t>METDATA</w:t>
      </w:r>
      <w:r w:rsidRPr="003A425A">
        <w:rPr>
          <w:rFonts w:ascii="Times New Roman" w:hAnsi="Times New Roman"/>
          <w:sz w:val="24"/>
          <w:szCs w:val="24"/>
        </w:rPr>
        <w:t>(…) макрос используется, чтобы объявить метаданные, которые являются частью плагина, который инстанцирует данный объект. Данный макрос содержит идентификатор используемого интерфейса и ссылку на файл, который содержит метаданные для плагина. В исходном коде плагина должно быть только одно появление данного макроса.</w:t>
      </w:r>
      <w:r w:rsidR="002A0073" w:rsidRPr="003A425A">
        <w:rPr>
          <w:rFonts w:ascii="Times New Roman" w:hAnsi="Times New Roman"/>
          <w:sz w:val="24"/>
          <w:szCs w:val="24"/>
        </w:rPr>
        <w:t xml:space="preserve"> </w:t>
      </w:r>
      <w:r w:rsidRPr="003A425A">
        <w:rPr>
          <w:rFonts w:ascii="Times New Roman" w:hAnsi="Times New Roman"/>
          <w:sz w:val="24"/>
          <w:szCs w:val="24"/>
        </w:rPr>
        <w:t>Также данный макрос может использоваться только с классом, имеющим конструктор по умолчанию.</w:t>
      </w:r>
      <w:r w:rsidR="002A0073" w:rsidRPr="003A425A">
        <w:rPr>
          <w:rFonts w:ascii="Times New Roman" w:hAnsi="Times New Roman"/>
          <w:sz w:val="24"/>
          <w:szCs w:val="24"/>
        </w:rPr>
        <w:t xml:space="preserve"> </w:t>
      </w:r>
      <w:r w:rsidRPr="003A425A">
        <w:rPr>
          <w:rFonts w:ascii="Times New Roman" w:hAnsi="Times New Roman"/>
          <w:sz w:val="24"/>
          <w:szCs w:val="24"/>
        </w:rPr>
        <w:t>Файл должен находится в одной из директорий, определённых системой построения. moc завершится с ошибкой, когда он не найдёт определённый файл.</w:t>
      </w:r>
      <w:r w:rsidR="002A0073" w:rsidRPr="003A425A">
        <w:rPr>
          <w:rFonts w:ascii="Times New Roman" w:hAnsi="Times New Roman"/>
          <w:sz w:val="24"/>
          <w:szCs w:val="24"/>
        </w:rPr>
        <w:t xml:space="preserve"> </w:t>
      </w:r>
      <w:r w:rsidRPr="003A425A">
        <w:rPr>
          <w:rFonts w:ascii="Times New Roman" w:hAnsi="Times New Roman"/>
          <w:sz w:val="24"/>
          <w:szCs w:val="24"/>
        </w:rPr>
        <w:t>Данная функция была введена только в qt кор5.</w:t>
      </w:r>
    </w:p>
    <w:p w:rsidR="00DC5146" w:rsidRPr="003A425A" w:rsidRDefault="00DC5146" w:rsidP="00484789">
      <w:pPr>
        <w:jc w:val="both"/>
      </w:pPr>
    </w:p>
    <w:p w:rsidR="00DC5146" w:rsidRPr="003A425A" w:rsidRDefault="00DC5146" w:rsidP="00484789">
      <w:pPr>
        <w:jc w:val="both"/>
      </w:pPr>
    </w:p>
    <w:p w:rsidR="002A0073" w:rsidRPr="003A425A" w:rsidRDefault="002A0073" w:rsidP="00197ED0">
      <w:pPr>
        <w:pStyle w:val="2"/>
      </w:pPr>
      <w:bookmarkStart w:id="251" w:name="_Toc382058364"/>
      <w:r w:rsidRPr="003A425A">
        <w:rPr>
          <w:rFonts w:ascii="Times New Roman" w:hAnsi="Times New Roman"/>
          <w:b w:val="0"/>
          <w:sz w:val="24"/>
          <w:szCs w:val="24"/>
        </w:rPr>
        <w:t>СИСТЕМА СОБЫТИЙ</w:t>
      </w:r>
      <w:bookmarkEnd w:id="251"/>
    </w:p>
    <w:p w:rsidR="002A0073" w:rsidRPr="003A425A" w:rsidRDefault="00953454" w:rsidP="002A0073">
      <w:pPr>
        <w:jc w:val="both"/>
        <w:rPr>
          <w:rFonts w:ascii="Times New Roman" w:hAnsi="Times New Roman"/>
          <w:sz w:val="24"/>
          <w:szCs w:val="24"/>
        </w:rPr>
      </w:pPr>
      <w:hyperlink r:id="rId379" w:history="1">
        <w:r w:rsidR="002A0073" w:rsidRPr="003A425A">
          <w:rPr>
            <w:rStyle w:val="a3"/>
            <w:rFonts w:ascii="Times New Roman" w:hAnsi="Times New Roman"/>
            <w:sz w:val="24"/>
            <w:szCs w:val="24"/>
          </w:rPr>
          <w:t>http://qt-project.org/doc/qt-5.1/qtcore/eventsandfilters.html</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в qt события – это объекты, производные от класса </w:t>
      </w:r>
      <w:r w:rsidRPr="003A425A">
        <w:rPr>
          <w:rFonts w:ascii="Times New Roman" w:hAnsi="Times New Roman"/>
          <w:sz w:val="24"/>
          <w:szCs w:val="24"/>
          <w:lang w:val="en-US"/>
        </w:rPr>
        <w:t>QEvent</w:t>
      </w:r>
      <w:r w:rsidRPr="003A425A">
        <w:rPr>
          <w:rFonts w:ascii="Times New Roman" w:hAnsi="Times New Roman"/>
          <w:sz w:val="24"/>
          <w:szCs w:val="24"/>
        </w:rPr>
        <w:t xml:space="preserve">, который представляет из себя вещи, которые случаются или внутри приложения, или как результат внешней деятельности, о которой приложению нужно знать. События могут быть посланы или обработаны любым </w:t>
      </w:r>
      <w:r w:rsidR="00E3064C" w:rsidRPr="003A425A">
        <w:rPr>
          <w:rFonts w:ascii="Times New Roman" w:hAnsi="Times New Roman"/>
          <w:sz w:val="24"/>
          <w:szCs w:val="24"/>
        </w:rPr>
        <w:t xml:space="preserve">экземпляром </w:t>
      </w:r>
      <w:r w:rsidRPr="003A425A">
        <w:rPr>
          <w:rFonts w:ascii="Times New Roman" w:hAnsi="Times New Roman"/>
          <w:sz w:val="24"/>
          <w:szCs w:val="24"/>
        </w:rPr>
        <w:t xml:space="preserve">подкласса </w:t>
      </w:r>
      <w:r w:rsidRPr="003A425A">
        <w:rPr>
          <w:rFonts w:ascii="Times New Roman" w:hAnsi="Times New Roman"/>
          <w:sz w:val="24"/>
          <w:szCs w:val="24"/>
          <w:lang w:val="en-US"/>
        </w:rPr>
        <w:t>QObject</w:t>
      </w:r>
      <w:r w:rsidRPr="003A425A">
        <w:rPr>
          <w:rFonts w:ascii="Times New Roman" w:hAnsi="Times New Roman"/>
          <w:sz w:val="24"/>
          <w:szCs w:val="24"/>
        </w:rPr>
        <w:t xml:space="preserve">, но они особенно подходят для виджетов. Когда событие происходит, qt создаёт объект события, чтобы представить его при помощи конструирования экземпляра соответствующего подкласса </w:t>
      </w:r>
      <w:r w:rsidRPr="003A425A">
        <w:rPr>
          <w:rFonts w:ascii="Times New Roman" w:hAnsi="Times New Roman"/>
          <w:sz w:val="24"/>
          <w:szCs w:val="24"/>
          <w:lang w:val="en-US"/>
        </w:rPr>
        <w:t>QEvent</w:t>
      </w:r>
      <w:r w:rsidRPr="003A425A">
        <w:rPr>
          <w:rFonts w:ascii="Times New Roman" w:hAnsi="Times New Roman"/>
          <w:sz w:val="24"/>
          <w:szCs w:val="24"/>
        </w:rPr>
        <w:t xml:space="preserve">, и доставляет его в некоторый экземпляр </w:t>
      </w:r>
      <w:r w:rsidRPr="003A425A">
        <w:rPr>
          <w:rFonts w:ascii="Times New Roman" w:hAnsi="Times New Roman"/>
          <w:sz w:val="24"/>
          <w:szCs w:val="24"/>
          <w:lang w:val="en-US"/>
        </w:rPr>
        <w:t>QObject</w:t>
      </w:r>
      <w:r w:rsidRPr="003A425A">
        <w:rPr>
          <w:rFonts w:ascii="Times New Roman" w:hAnsi="Times New Roman"/>
          <w:sz w:val="24"/>
          <w:szCs w:val="24"/>
        </w:rPr>
        <w:t xml:space="preserve"> при помощи вызова его функции </w:t>
      </w:r>
      <w:r w:rsidRPr="003A425A">
        <w:rPr>
          <w:rFonts w:ascii="Times New Roman" w:hAnsi="Times New Roman"/>
          <w:sz w:val="24"/>
          <w:szCs w:val="24"/>
          <w:lang w:val="en-US"/>
        </w:rPr>
        <w:t>event</w:t>
      </w:r>
      <w:r w:rsidR="00303077" w:rsidRPr="003A425A">
        <w:rPr>
          <w:rFonts w:ascii="Times New Roman" w:hAnsi="Times New Roman"/>
          <w:sz w:val="24"/>
          <w:szCs w:val="24"/>
        </w:rPr>
        <w:t xml:space="preserve">().  </w:t>
      </w:r>
      <w:r w:rsidRPr="003A425A">
        <w:rPr>
          <w:rFonts w:ascii="Times New Roman" w:hAnsi="Times New Roman"/>
          <w:sz w:val="24"/>
          <w:szCs w:val="24"/>
        </w:rPr>
        <w:t>Эта функция не обрабатывает событие самостоятельно; но она на основании типа полученного события вызывает обработчик события для данного конкретного типа и высылает ответ, основанный на том, было ли событ</w:t>
      </w:r>
      <w:r w:rsidR="00303077" w:rsidRPr="003A425A">
        <w:rPr>
          <w:rFonts w:ascii="Times New Roman" w:hAnsi="Times New Roman"/>
          <w:sz w:val="24"/>
          <w:szCs w:val="24"/>
        </w:rPr>
        <w:t xml:space="preserve">ие принято или проигнорировано. </w:t>
      </w:r>
      <w:r w:rsidRPr="003A425A">
        <w:rPr>
          <w:rFonts w:ascii="Times New Roman" w:hAnsi="Times New Roman"/>
          <w:sz w:val="24"/>
          <w:szCs w:val="24"/>
        </w:rPr>
        <w:t>Некоторые события приходят из системы окон (</w:t>
      </w:r>
      <w:r w:rsidRPr="003A425A">
        <w:rPr>
          <w:rFonts w:ascii="Times New Roman" w:hAnsi="Times New Roman"/>
          <w:sz w:val="24"/>
          <w:szCs w:val="24"/>
          <w:lang w:val="en-US"/>
        </w:rPr>
        <w:t>QMouseEvent</w:t>
      </w:r>
      <w:r w:rsidRPr="003A425A">
        <w:rPr>
          <w:rFonts w:ascii="Times New Roman" w:hAnsi="Times New Roman"/>
          <w:sz w:val="24"/>
          <w:szCs w:val="24"/>
        </w:rPr>
        <w:t xml:space="preserve">, </w:t>
      </w:r>
      <w:r w:rsidRPr="003A425A">
        <w:rPr>
          <w:rFonts w:ascii="Times New Roman" w:hAnsi="Times New Roman"/>
          <w:sz w:val="24"/>
          <w:szCs w:val="24"/>
          <w:lang w:val="en-US"/>
        </w:rPr>
        <w:t>QKeyEvent</w:t>
      </w:r>
      <w:r w:rsidRPr="003A425A">
        <w:rPr>
          <w:rFonts w:ascii="Times New Roman" w:hAnsi="Times New Roman"/>
          <w:sz w:val="24"/>
          <w:szCs w:val="24"/>
        </w:rPr>
        <w:t xml:space="preserve">); другие, такие как </w:t>
      </w:r>
      <w:r w:rsidRPr="003A425A">
        <w:rPr>
          <w:rFonts w:ascii="Times New Roman" w:hAnsi="Times New Roman"/>
          <w:sz w:val="24"/>
          <w:szCs w:val="24"/>
          <w:lang w:val="en-US"/>
        </w:rPr>
        <w:t>QTimerEvent</w:t>
      </w:r>
      <w:r w:rsidRPr="003A425A">
        <w:rPr>
          <w:rFonts w:ascii="Times New Roman" w:hAnsi="Times New Roman"/>
          <w:sz w:val="24"/>
          <w:szCs w:val="24"/>
        </w:rPr>
        <w:t xml:space="preserve">, приходят из других источников; некоторые </w:t>
      </w:r>
      <w:r w:rsidR="00303077" w:rsidRPr="003A425A">
        <w:rPr>
          <w:rFonts w:ascii="Times New Roman" w:hAnsi="Times New Roman"/>
          <w:sz w:val="24"/>
          <w:szCs w:val="24"/>
        </w:rPr>
        <w:t xml:space="preserve">приходят из самого приложения. </w:t>
      </w:r>
      <w:r w:rsidRPr="003A425A">
        <w:rPr>
          <w:rFonts w:ascii="Times New Roman" w:hAnsi="Times New Roman"/>
          <w:sz w:val="24"/>
          <w:szCs w:val="24"/>
        </w:rPr>
        <w:t xml:space="preserve">Каждый специализированный класс события наследует </w:t>
      </w:r>
      <w:r w:rsidRPr="003A425A">
        <w:rPr>
          <w:rFonts w:ascii="Times New Roman" w:hAnsi="Times New Roman"/>
          <w:sz w:val="24"/>
          <w:szCs w:val="24"/>
          <w:lang w:val="en-US"/>
        </w:rPr>
        <w:t>QEvent</w:t>
      </w:r>
      <w:r w:rsidRPr="003A425A">
        <w:rPr>
          <w:rFonts w:ascii="Times New Roman" w:hAnsi="Times New Roman"/>
          <w:sz w:val="24"/>
          <w:szCs w:val="24"/>
        </w:rPr>
        <w:t xml:space="preserve"> и добавляет некоторую собственную функциональность. Некоторые классы поддерживают в действительности несколько типов событий: од</w:t>
      </w:r>
      <w:r w:rsidR="00303077" w:rsidRPr="003A425A">
        <w:rPr>
          <w:rFonts w:ascii="Times New Roman" w:hAnsi="Times New Roman"/>
          <w:sz w:val="24"/>
          <w:szCs w:val="24"/>
        </w:rPr>
        <w:t xml:space="preserve">инарный и двойной щелчок мыши.  </w:t>
      </w:r>
      <w:r w:rsidRPr="003A425A">
        <w:rPr>
          <w:rFonts w:ascii="Times New Roman" w:hAnsi="Times New Roman"/>
          <w:sz w:val="24"/>
          <w:szCs w:val="24"/>
        </w:rPr>
        <w:t xml:space="preserve">Каждое событие имеет связанный с ним тип: </w:t>
      </w:r>
      <w:r w:rsidRPr="003A425A">
        <w:rPr>
          <w:rFonts w:ascii="Times New Roman" w:hAnsi="Times New Roman"/>
          <w:sz w:val="24"/>
          <w:szCs w:val="24"/>
          <w:lang w:val="en-US"/>
        </w:rPr>
        <w:t>QEvent</w:t>
      </w:r>
      <w:r w:rsidRPr="003A425A">
        <w:rPr>
          <w:rFonts w:ascii="Times New Roman" w:hAnsi="Times New Roman"/>
          <w:sz w:val="24"/>
          <w:szCs w:val="24"/>
        </w:rPr>
        <w:t>::</w:t>
      </w:r>
      <w:r w:rsidRPr="003A425A">
        <w:rPr>
          <w:rFonts w:ascii="Times New Roman" w:hAnsi="Times New Roman"/>
          <w:sz w:val="24"/>
          <w:szCs w:val="24"/>
          <w:lang w:val="en-US"/>
        </w:rPr>
        <w:t>Type</w:t>
      </w:r>
      <w:r w:rsidRPr="003A425A">
        <w:rPr>
          <w:rFonts w:ascii="Times New Roman" w:hAnsi="Times New Roman"/>
          <w:sz w:val="24"/>
          <w:szCs w:val="24"/>
        </w:rPr>
        <w:t xml:space="preserve"> и это может быть использовано как удобный источник информации о типе во время выполнения, чтобы быстро определить, из какого подкласса данный объект со</w:t>
      </w:r>
      <w:r w:rsidR="00303077" w:rsidRPr="003A425A">
        <w:rPr>
          <w:rFonts w:ascii="Times New Roman" w:hAnsi="Times New Roman"/>
          <w:sz w:val="24"/>
          <w:szCs w:val="24"/>
        </w:rPr>
        <w:t xml:space="preserve">бытия был сконструирован. </w:t>
      </w:r>
      <w:r w:rsidRPr="003A425A">
        <w:rPr>
          <w:rFonts w:ascii="Times New Roman" w:hAnsi="Times New Roman"/>
          <w:sz w:val="24"/>
          <w:szCs w:val="24"/>
        </w:rPr>
        <w:t xml:space="preserve">Так как программам необходимо реагировать способами, которые являются сложными и </w:t>
      </w:r>
      <w:r w:rsidRPr="003A425A">
        <w:rPr>
          <w:rFonts w:ascii="Times New Roman" w:hAnsi="Times New Roman"/>
          <w:sz w:val="24"/>
          <w:szCs w:val="24"/>
        </w:rPr>
        <w:lastRenderedPageBreak/>
        <w:t xml:space="preserve">изменяющимися, то механизм доставки qt является гибким. Документация </w:t>
      </w:r>
      <w:hyperlink r:id="rId380" w:anchor="notify" w:history="1">
        <w:r w:rsidRPr="003A425A">
          <w:rPr>
            <w:rStyle w:val="a3"/>
            <w:rFonts w:ascii="Times New Roman" w:hAnsi="Times New Roman"/>
            <w:color w:val="auto"/>
            <w:sz w:val="24"/>
            <w:szCs w:val="24"/>
          </w:rPr>
          <w:t>QCoreApplication::notify</w:t>
        </w:r>
      </w:hyperlink>
      <w:r w:rsidRPr="003A425A">
        <w:rPr>
          <w:rFonts w:ascii="Times New Roman" w:hAnsi="Times New Roman"/>
          <w:sz w:val="24"/>
          <w:szCs w:val="24"/>
        </w:rPr>
        <w:t xml:space="preserve">() кратко рассказывает полную историю. </w:t>
      </w:r>
      <w:r w:rsidRPr="003A425A">
        <w:rPr>
          <w:rFonts w:ascii="Times New Roman" w:hAnsi="Times New Roman"/>
          <w:i/>
          <w:sz w:val="24"/>
          <w:szCs w:val="24"/>
        </w:rPr>
        <w:t xml:space="preserve">Также в данной части есть ссылка на статью, которая рассказывает данную историю менее кратко. </w:t>
      </w:r>
      <w:r w:rsidRPr="003A425A">
        <w:rPr>
          <w:rFonts w:ascii="Times New Roman" w:hAnsi="Times New Roman"/>
          <w:sz w:val="24"/>
          <w:szCs w:val="24"/>
        </w:rPr>
        <w:t>Здесь же авторы объяснят информацию, достаточную для 95 % приложений.</w:t>
      </w:r>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 xml:space="preserve">Обычный способ для доставки событий – это вызов виртуальной функции. Данные функции являются подходящими для реакции на данное событие. Если вы не выполняете всю работу в реализации вашей функции, то вы можете вызвать функцию базового класса. Если вы желаете уж очень специфического поведения, которое не обеспечивается текущими функциями, то вам необходимо переопределить функцию </w:t>
      </w:r>
      <w:r w:rsidRPr="003A425A">
        <w:rPr>
          <w:rFonts w:ascii="Times New Roman" w:hAnsi="Times New Roman"/>
          <w:sz w:val="24"/>
          <w:szCs w:val="24"/>
          <w:lang w:val="en-US"/>
        </w:rPr>
        <w:t>event</w:t>
      </w:r>
      <w:r w:rsidR="00303077" w:rsidRPr="003A425A">
        <w:rPr>
          <w:rFonts w:ascii="Times New Roman" w:hAnsi="Times New Roman"/>
          <w:sz w:val="24"/>
          <w:szCs w:val="24"/>
        </w:rPr>
        <w:t>().</w:t>
      </w:r>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Иногда так случается, что объекту необходимо смотреть и перехватывать события, которые послали другим объектам. для этого предназначены некоторые функции, которые могут ловить события, которые ещё не дошли до целевого объекта. эти функции являются фильтрами. Если установить фильтр для объекта </w:t>
      </w:r>
      <w:r w:rsidRPr="003A425A">
        <w:rPr>
          <w:rFonts w:ascii="Times New Roman" w:hAnsi="Times New Roman"/>
          <w:sz w:val="24"/>
          <w:szCs w:val="24"/>
          <w:lang w:val="en-US"/>
        </w:rPr>
        <w:t>QApplication</w:t>
      </w:r>
      <w:r w:rsidRPr="003A425A">
        <w:rPr>
          <w:rFonts w:ascii="Times New Roman" w:hAnsi="Times New Roman"/>
          <w:sz w:val="24"/>
          <w:szCs w:val="24"/>
        </w:rPr>
        <w:t xml:space="preserve"> или </w:t>
      </w:r>
      <w:r w:rsidRPr="003A425A">
        <w:rPr>
          <w:rFonts w:ascii="Times New Roman" w:hAnsi="Times New Roman"/>
          <w:sz w:val="24"/>
          <w:szCs w:val="24"/>
          <w:lang w:val="en-US"/>
        </w:rPr>
        <w:t>QCoreApplication</w:t>
      </w:r>
      <w:r w:rsidRPr="003A425A">
        <w:rPr>
          <w:rFonts w:ascii="Times New Roman" w:hAnsi="Times New Roman"/>
          <w:sz w:val="24"/>
          <w:szCs w:val="24"/>
        </w:rPr>
        <w:t>, то фильтроваться будут все сообщения приложения.</w:t>
      </w:r>
      <w:r w:rsidR="00303077" w:rsidRPr="003A425A">
        <w:rPr>
          <w:rFonts w:ascii="Times New Roman" w:hAnsi="Times New Roman"/>
          <w:sz w:val="24"/>
          <w:szCs w:val="24"/>
        </w:rPr>
        <w:t xml:space="preserve"> </w:t>
      </w:r>
      <w:r w:rsidRPr="003A425A">
        <w:rPr>
          <w:rFonts w:ascii="Times New Roman" w:hAnsi="Times New Roman"/>
          <w:sz w:val="24"/>
          <w:szCs w:val="24"/>
        </w:rPr>
        <w:t xml:space="preserve">Многие приложения желают создавать и посылать свои собственные события. Вы можете посылать события точно так же, как это делает собственный цикл обработки событий qt, при помощи построения подходящих объектов-событий и посылки их при помощи функций </w:t>
      </w:r>
      <w:hyperlink r:id="rId381" w:anchor="sendEvent" w:history="1">
        <w:r w:rsidRPr="003A425A">
          <w:rPr>
            <w:rStyle w:val="a3"/>
            <w:rFonts w:ascii="Times New Roman" w:hAnsi="Times New Roman"/>
            <w:color w:val="auto"/>
            <w:sz w:val="24"/>
            <w:szCs w:val="24"/>
          </w:rPr>
          <w:t>QCoreApplication::sendEvent</w:t>
        </w:r>
      </w:hyperlink>
      <w:r w:rsidRPr="003A425A">
        <w:rPr>
          <w:rFonts w:ascii="Times New Roman" w:hAnsi="Times New Roman"/>
          <w:sz w:val="24"/>
          <w:szCs w:val="24"/>
        </w:rPr>
        <w:t xml:space="preserve">() and </w:t>
      </w:r>
      <w:hyperlink r:id="rId382" w:anchor="postEvent" w:history="1">
        <w:r w:rsidRPr="003A425A">
          <w:rPr>
            <w:rStyle w:val="a3"/>
            <w:rFonts w:ascii="Times New Roman" w:hAnsi="Times New Roman"/>
            <w:color w:val="auto"/>
            <w:sz w:val="24"/>
            <w:szCs w:val="24"/>
          </w:rPr>
          <w:t>QCoreApplication::postEvent</w:t>
        </w:r>
      </w:hyperlink>
      <w:r w:rsidRPr="003A425A">
        <w:rPr>
          <w:rFonts w:ascii="Times New Roman" w:hAnsi="Times New Roman"/>
          <w:sz w:val="24"/>
          <w:szCs w:val="24"/>
        </w:rPr>
        <w:t>().</w:t>
      </w:r>
      <w:r w:rsidR="00303077" w:rsidRPr="003A425A">
        <w:rPr>
          <w:rFonts w:ascii="Times New Roman" w:hAnsi="Times New Roman"/>
          <w:sz w:val="24"/>
          <w:szCs w:val="24"/>
        </w:rPr>
        <w:t xml:space="preserve"> </w:t>
      </w:r>
      <w:r w:rsidRPr="003A425A">
        <w:rPr>
          <w:rFonts w:ascii="Times New Roman" w:hAnsi="Times New Roman"/>
          <w:sz w:val="24"/>
          <w:szCs w:val="24"/>
        </w:rPr>
        <w:t xml:space="preserve">Первая функция обрабатывает событие немедленно. Когда она возвращает значение, то фильтр или сам объект уже обработали данное событие. Вторая функция помещает событие в очередь для дальнейшей отправки. Когда в следующий раз Главный цикл обработки событий qt запустится, то он вышлет все данные события с некоторой степенью оптимизации. Например, если существует несколько событий увеличения размера окна, то они </w:t>
      </w:r>
      <w:r w:rsidR="00303077" w:rsidRPr="003A425A">
        <w:rPr>
          <w:rFonts w:ascii="Times New Roman" w:hAnsi="Times New Roman"/>
          <w:sz w:val="24"/>
          <w:szCs w:val="24"/>
        </w:rPr>
        <w:t>комплект</w:t>
      </w:r>
      <w:r w:rsidRPr="003A425A">
        <w:rPr>
          <w:rFonts w:ascii="Times New Roman" w:hAnsi="Times New Roman"/>
          <w:sz w:val="24"/>
          <w:szCs w:val="24"/>
        </w:rPr>
        <w:t>уются в одно.</w:t>
      </w:r>
    </w:p>
    <w:p w:rsidR="002A0073" w:rsidRPr="003A425A" w:rsidRDefault="002A0073" w:rsidP="002A0073">
      <w:pPr>
        <w:jc w:val="both"/>
        <w:rPr>
          <w:rFonts w:ascii="Times New Roman" w:hAnsi="Times New Roman"/>
          <w:color w:val="00B050"/>
          <w:sz w:val="24"/>
          <w:szCs w:val="24"/>
        </w:rPr>
      </w:pPr>
      <w:r w:rsidRPr="003A425A">
        <w:rPr>
          <w:rFonts w:ascii="Times New Roman" w:hAnsi="Times New Roman"/>
          <w:color w:val="00B050"/>
          <w:sz w:val="24"/>
          <w:szCs w:val="24"/>
        </w:rPr>
        <w:t>При создании виджета следует обеспечивать создание всех его членов данных до того, как он может обработать некоторые события. Для этого создавайте все члены данных в его конструкторе.</w:t>
      </w:r>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При создании событий частного типа вам следует определить номер события, который должен быть больше, чем </w:t>
      </w:r>
      <w:r w:rsidRPr="003A425A">
        <w:rPr>
          <w:rFonts w:ascii="Times New Roman" w:hAnsi="Times New Roman"/>
          <w:sz w:val="24"/>
          <w:szCs w:val="24"/>
          <w:lang w:val="en-US"/>
        </w:rPr>
        <w:t>QEvent</w:t>
      </w:r>
      <w:r w:rsidRPr="003A425A">
        <w:rPr>
          <w:rFonts w:ascii="Times New Roman" w:hAnsi="Times New Roman"/>
          <w:sz w:val="24"/>
          <w:szCs w:val="24"/>
        </w:rPr>
        <w:t>::</w:t>
      </w:r>
      <w:r w:rsidRPr="003A425A">
        <w:rPr>
          <w:rFonts w:ascii="Times New Roman" w:hAnsi="Times New Roman"/>
          <w:sz w:val="24"/>
          <w:szCs w:val="24"/>
          <w:lang w:val="en-US"/>
        </w:rPr>
        <w:t>User</w:t>
      </w:r>
      <w:r w:rsidRPr="003A425A">
        <w:rPr>
          <w:rFonts w:ascii="Times New Roman" w:hAnsi="Times New Roman"/>
          <w:sz w:val="24"/>
          <w:szCs w:val="24"/>
        </w:rPr>
        <w:t xml:space="preserve">, а также вам может понадобиться специализировать класс </w:t>
      </w:r>
      <w:r w:rsidRPr="003A425A">
        <w:rPr>
          <w:rFonts w:ascii="Times New Roman" w:hAnsi="Times New Roman"/>
          <w:sz w:val="24"/>
          <w:szCs w:val="24"/>
          <w:lang w:val="en-US"/>
        </w:rPr>
        <w:t>QEvent</w:t>
      </w:r>
      <w:r w:rsidRPr="003A425A">
        <w:rPr>
          <w:rFonts w:ascii="Times New Roman" w:hAnsi="Times New Roman"/>
          <w:sz w:val="24"/>
          <w:szCs w:val="24"/>
        </w:rPr>
        <w:t xml:space="preserve"> для того чтобы передать определённую информацию о вашем частном событии.</w:t>
      </w:r>
    </w:p>
    <w:p w:rsidR="00197ED0" w:rsidRPr="003A425A" w:rsidRDefault="00197ED0" w:rsidP="00197ED0">
      <w:pPr>
        <w:pStyle w:val="3"/>
        <w:rPr>
          <w:sz w:val="24"/>
          <w:szCs w:val="24"/>
        </w:rPr>
      </w:pPr>
      <w:bookmarkStart w:id="252" w:name="_Toc382058365"/>
      <w:r w:rsidRPr="003A425A">
        <w:rPr>
          <w:sz w:val="24"/>
          <w:szCs w:val="24"/>
          <w:lang w:val="en-US"/>
        </w:rPr>
        <w:t>QAbstractEventDispatcher</w:t>
      </w:r>
      <w:bookmarkEnd w:id="252"/>
    </w:p>
    <w:p w:rsidR="002A0073" w:rsidRPr="003A425A" w:rsidRDefault="00953454" w:rsidP="002A0073">
      <w:pPr>
        <w:jc w:val="both"/>
        <w:rPr>
          <w:rFonts w:ascii="Times New Roman" w:hAnsi="Times New Roman"/>
          <w:sz w:val="24"/>
          <w:szCs w:val="24"/>
        </w:rPr>
      </w:pPr>
      <w:hyperlink r:id="rId383" w:anchor="details" w:history="1">
        <w:r w:rsidR="002A0073" w:rsidRPr="003A425A">
          <w:rPr>
            <w:rStyle w:val="a3"/>
            <w:rFonts w:ascii="Times New Roman" w:hAnsi="Times New Roman"/>
            <w:sz w:val="24"/>
            <w:szCs w:val="24"/>
          </w:rPr>
          <w:t>http://qt-project.org/doc/qt-5.1/qtcore/qabstracteventdispatcher.html#details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QAbstractEventDispatcher обеспечивает интерфейс для управления очередью событий qt. Он получает сообщения от оконной системы и других источников. Далее он посылает их объектам приложения для обработки и доставки. Данный класс предоставляет очень точный контроль над доставкой событий. Для простого контроля обработки событий используйте </w:t>
      </w:r>
      <w:hyperlink r:id="rId384" w:anchor="processEvents" w:history="1">
        <w:r w:rsidRPr="003A425A">
          <w:rPr>
            <w:rStyle w:val="a3"/>
            <w:rFonts w:ascii="Times New Roman" w:hAnsi="Times New Roman"/>
            <w:color w:val="auto"/>
            <w:sz w:val="24"/>
            <w:szCs w:val="24"/>
          </w:rPr>
          <w:t>QCoreApplication::processEvents</w:t>
        </w:r>
      </w:hyperlink>
      <w:r w:rsidRPr="003A425A">
        <w:rPr>
          <w:rFonts w:ascii="Times New Roman" w:hAnsi="Times New Roman"/>
          <w:sz w:val="24"/>
          <w:szCs w:val="24"/>
        </w:rPr>
        <w:t>(). При помощи специальной функции можно получить объект данного класса (</w:t>
      </w:r>
      <w:r w:rsidRPr="003A425A">
        <w:rPr>
          <w:rFonts w:ascii="Times New Roman" w:hAnsi="Times New Roman"/>
          <w:i/>
          <w:sz w:val="24"/>
          <w:szCs w:val="24"/>
        </w:rPr>
        <w:t>похоже на одиночку</w:t>
      </w:r>
      <w:r w:rsidRPr="003A425A">
        <w:rPr>
          <w:rFonts w:ascii="Times New Roman" w:hAnsi="Times New Roman"/>
          <w:sz w:val="24"/>
          <w:szCs w:val="24"/>
        </w:rPr>
        <w:t xml:space="preserve">), либо же можно создать свой собственный и затем установить его при помощи специальной функции класса </w:t>
      </w:r>
      <w:r w:rsidRPr="003A425A">
        <w:rPr>
          <w:rFonts w:ascii="Times New Roman" w:hAnsi="Times New Roman"/>
          <w:sz w:val="24"/>
          <w:szCs w:val="24"/>
          <w:lang w:val="en-US"/>
        </w:rPr>
        <w:t>QCoreApplication</w:t>
      </w:r>
      <w:r w:rsidRPr="003A425A">
        <w:rPr>
          <w:rFonts w:ascii="Times New Roman" w:hAnsi="Times New Roman"/>
          <w:sz w:val="24"/>
          <w:szCs w:val="24"/>
        </w:rPr>
        <w:t>.</w:t>
      </w:r>
      <w:r w:rsidR="004F3EA6" w:rsidRPr="003A425A">
        <w:rPr>
          <w:rFonts w:ascii="Times New Roman" w:hAnsi="Times New Roman"/>
          <w:sz w:val="24"/>
          <w:szCs w:val="24"/>
        </w:rPr>
        <w:t xml:space="preserve"> </w:t>
      </w:r>
      <w:r w:rsidRPr="003A425A">
        <w:rPr>
          <w:rFonts w:ascii="Times New Roman" w:hAnsi="Times New Roman"/>
          <w:sz w:val="24"/>
          <w:szCs w:val="24"/>
        </w:rPr>
        <w:t xml:space="preserve">Главный цикл обработки событий начинается при вызове функции </w:t>
      </w:r>
      <w:hyperlink r:id="rId385" w:anchor="exec" w:history="1">
        <w:r w:rsidRPr="003A425A">
          <w:rPr>
            <w:rStyle w:val="a3"/>
            <w:rFonts w:ascii="Times New Roman" w:hAnsi="Times New Roman"/>
            <w:color w:val="auto"/>
            <w:sz w:val="24"/>
            <w:szCs w:val="24"/>
          </w:rPr>
          <w:t>QCoreApplication::exec</w:t>
        </w:r>
      </w:hyperlink>
      <w:r w:rsidRPr="003A425A">
        <w:rPr>
          <w:rFonts w:ascii="Times New Roman" w:hAnsi="Times New Roman"/>
          <w:sz w:val="24"/>
          <w:szCs w:val="24"/>
        </w:rPr>
        <w:t xml:space="preserve">() и заканчивается при вызове функции </w:t>
      </w:r>
      <w:hyperlink r:id="rId386" w:anchor="exit" w:history="1">
        <w:r w:rsidRPr="003A425A">
          <w:rPr>
            <w:rStyle w:val="a3"/>
            <w:rFonts w:ascii="Times New Roman" w:hAnsi="Times New Roman"/>
            <w:color w:val="auto"/>
            <w:sz w:val="24"/>
            <w:szCs w:val="24"/>
          </w:rPr>
          <w:t>QCoreApplication::exit</w:t>
        </w:r>
      </w:hyperlink>
      <w:r w:rsidRPr="003A425A">
        <w:rPr>
          <w:rFonts w:ascii="Times New Roman" w:hAnsi="Times New Roman"/>
          <w:sz w:val="24"/>
          <w:szCs w:val="24"/>
        </w:rPr>
        <w:t xml:space="preserve">(). Локальный цикл обработки событий может быть создан с использованием класса </w:t>
      </w:r>
      <w:r w:rsidRPr="003A425A">
        <w:rPr>
          <w:rFonts w:ascii="Times New Roman" w:hAnsi="Times New Roman"/>
          <w:sz w:val="24"/>
          <w:szCs w:val="24"/>
          <w:lang w:val="en-US"/>
        </w:rPr>
        <w:t>QEventLoop</w:t>
      </w:r>
      <w:r w:rsidRPr="003A425A">
        <w:rPr>
          <w:rFonts w:ascii="Times New Roman" w:hAnsi="Times New Roman"/>
          <w:sz w:val="24"/>
          <w:szCs w:val="24"/>
        </w:rPr>
        <w:t xml:space="preserve">. Программы, которые выполняют длинные операции, могут вызвать функцию </w:t>
      </w:r>
      <w:r w:rsidRPr="003A425A">
        <w:rPr>
          <w:rFonts w:ascii="Times New Roman" w:hAnsi="Times New Roman"/>
          <w:sz w:val="24"/>
          <w:szCs w:val="24"/>
          <w:lang w:val="en-US"/>
        </w:rPr>
        <w:t>processEvents</w:t>
      </w:r>
      <w:r w:rsidRPr="003A425A">
        <w:rPr>
          <w:rFonts w:ascii="Times New Roman" w:hAnsi="Times New Roman"/>
          <w:sz w:val="24"/>
          <w:szCs w:val="24"/>
        </w:rPr>
        <w:t xml:space="preserve">() вместе с побитовой </w:t>
      </w:r>
      <w:r w:rsidR="007615BE" w:rsidRPr="003A425A">
        <w:rPr>
          <w:rFonts w:ascii="Times New Roman" w:hAnsi="Times New Roman"/>
          <w:sz w:val="24"/>
          <w:szCs w:val="24"/>
        </w:rPr>
        <w:t>ИЛИ</w:t>
      </w:r>
      <w:r w:rsidRPr="003A425A">
        <w:rPr>
          <w:rFonts w:ascii="Times New Roman" w:hAnsi="Times New Roman"/>
          <w:sz w:val="24"/>
          <w:szCs w:val="24"/>
        </w:rPr>
        <w:t xml:space="preserve"> комбинацией разных флагов </w:t>
      </w:r>
      <w:r w:rsidRPr="003A425A">
        <w:rPr>
          <w:rFonts w:ascii="Times New Roman" w:hAnsi="Times New Roman"/>
          <w:sz w:val="24"/>
          <w:szCs w:val="24"/>
          <w:lang w:val="en-US"/>
        </w:rPr>
        <w:t>QEventLoop</w:t>
      </w:r>
      <w:r w:rsidRPr="003A425A">
        <w:rPr>
          <w:rFonts w:ascii="Times New Roman" w:hAnsi="Times New Roman"/>
          <w:sz w:val="24"/>
          <w:szCs w:val="24"/>
        </w:rPr>
        <w:t>::</w:t>
      </w:r>
      <w:r w:rsidRPr="003A425A">
        <w:rPr>
          <w:rFonts w:ascii="Times New Roman" w:hAnsi="Times New Roman"/>
          <w:sz w:val="24"/>
          <w:szCs w:val="24"/>
          <w:lang w:val="en-US"/>
        </w:rPr>
        <w:t>ProcessEventsFlag</w:t>
      </w:r>
      <w:r w:rsidRPr="003A425A">
        <w:rPr>
          <w:rFonts w:ascii="Times New Roman" w:hAnsi="Times New Roman"/>
          <w:sz w:val="24"/>
          <w:szCs w:val="24"/>
        </w:rPr>
        <w:t>, чтобы управлять тем, какие события следует доставить. Также данный класс разрешает интегрирование внешнего цикла обработки событий и цикла обработки событий qt.</w:t>
      </w:r>
    </w:p>
    <w:p w:rsidR="004F3EA6" w:rsidRPr="003A425A" w:rsidRDefault="004F3EA6" w:rsidP="004F3EA6">
      <w:pPr>
        <w:pStyle w:val="3"/>
        <w:rPr>
          <w:i/>
          <w:sz w:val="24"/>
          <w:szCs w:val="24"/>
        </w:rPr>
      </w:pPr>
      <w:bookmarkStart w:id="253" w:name="_Toc382058366"/>
      <w:r w:rsidRPr="003A425A">
        <w:rPr>
          <w:sz w:val="24"/>
          <w:szCs w:val="24"/>
          <w:lang w:val="en-US"/>
        </w:rPr>
        <w:t>QBasicTimer</w:t>
      </w:r>
      <w:bookmarkEnd w:id="253"/>
    </w:p>
    <w:p w:rsidR="002A0073" w:rsidRPr="003A425A" w:rsidRDefault="00953454" w:rsidP="002A0073">
      <w:pPr>
        <w:jc w:val="both"/>
        <w:rPr>
          <w:rFonts w:ascii="Times New Roman" w:hAnsi="Times New Roman"/>
          <w:sz w:val="24"/>
          <w:szCs w:val="24"/>
        </w:rPr>
      </w:pPr>
      <w:hyperlink r:id="rId387" w:anchor="details" w:history="1">
        <w:r w:rsidR="002A0073" w:rsidRPr="003A425A">
          <w:rPr>
            <w:rStyle w:val="a3"/>
            <w:rFonts w:ascii="Times New Roman" w:hAnsi="Times New Roman"/>
            <w:sz w:val="24"/>
            <w:szCs w:val="24"/>
          </w:rPr>
          <w:t>http://qt-project.org/doc/qt-5.1/qtcore/qbasictimer.html#details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QBasicTimer</w:t>
      </w:r>
      <w:r w:rsidRPr="003A425A">
        <w:rPr>
          <w:rFonts w:ascii="Times New Roman" w:hAnsi="Times New Roman"/>
          <w:sz w:val="24"/>
          <w:szCs w:val="24"/>
        </w:rPr>
        <w:t xml:space="preserve"> обеспечивает события таймера для объектов. Это быстрый, лёгкий и низкоуровневый класс, который используется qt внутри. Авторы рекомендуют использовать в приложениях более высокоуровневый класс </w:t>
      </w:r>
      <w:r w:rsidRPr="003A425A">
        <w:rPr>
          <w:rFonts w:ascii="Times New Roman" w:hAnsi="Times New Roman"/>
          <w:sz w:val="24"/>
          <w:szCs w:val="24"/>
          <w:lang w:val="en-US"/>
        </w:rPr>
        <w:t>QTimer</w:t>
      </w:r>
      <w:r w:rsidRPr="003A425A">
        <w:rPr>
          <w:rFonts w:ascii="Times New Roman" w:hAnsi="Times New Roman"/>
          <w:sz w:val="24"/>
          <w:szCs w:val="24"/>
        </w:rPr>
        <w:t xml:space="preserve">. Этот таймер является повторяющимся: он высылает последовательные события таймера до тех пор, пока функция </w:t>
      </w:r>
      <w:r w:rsidRPr="003A425A">
        <w:rPr>
          <w:rFonts w:ascii="Times New Roman" w:hAnsi="Times New Roman"/>
          <w:sz w:val="24"/>
          <w:szCs w:val="24"/>
          <w:lang w:val="en-US"/>
        </w:rPr>
        <w:t>stop</w:t>
      </w:r>
      <w:r w:rsidRPr="003A425A">
        <w:rPr>
          <w:rFonts w:ascii="Times New Roman" w:hAnsi="Times New Roman"/>
          <w:sz w:val="24"/>
          <w:szCs w:val="24"/>
        </w:rPr>
        <w:t>() не будет вызвана.</w:t>
      </w:r>
      <w:r w:rsidR="00251552" w:rsidRPr="003A425A">
        <w:rPr>
          <w:rFonts w:ascii="Times New Roman" w:hAnsi="Times New Roman"/>
          <w:sz w:val="24"/>
          <w:szCs w:val="24"/>
        </w:rPr>
        <w:t xml:space="preserve"> </w:t>
      </w:r>
      <w:r w:rsidRPr="003A425A">
        <w:rPr>
          <w:rFonts w:ascii="Times New Roman" w:hAnsi="Times New Roman"/>
          <w:i/>
          <w:sz w:val="24"/>
          <w:szCs w:val="24"/>
        </w:rPr>
        <w:t>Далее описаны некоторые функции данного класса, а также говорится о том, как использовать данный класс.</w:t>
      </w:r>
    </w:p>
    <w:p w:rsidR="00251552" w:rsidRPr="003A425A" w:rsidRDefault="00251552" w:rsidP="00251552">
      <w:pPr>
        <w:pStyle w:val="3"/>
      </w:pPr>
      <w:bookmarkStart w:id="254" w:name="_Toc382058367"/>
      <w:r w:rsidRPr="003A425A">
        <w:rPr>
          <w:lang w:val="en-US"/>
        </w:rPr>
        <w:t>QChildEvent</w:t>
      </w:r>
      <w:bookmarkEnd w:id="254"/>
    </w:p>
    <w:p w:rsidR="002A0073" w:rsidRPr="003A425A" w:rsidRDefault="00953454" w:rsidP="002A0073">
      <w:pPr>
        <w:jc w:val="both"/>
        <w:rPr>
          <w:rFonts w:ascii="Times New Roman" w:hAnsi="Times New Roman"/>
          <w:sz w:val="24"/>
          <w:szCs w:val="24"/>
        </w:rPr>
      </w:pPr>
      <w:hyperlink r:id="rId388"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qtcore</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qchildevent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QChildEvent содержит параметры события для событий дочерних объектов. Данные события высылаются немедленно объектам, когда дети добавляются или удаляются.</w:t>
      </w:r>
    </w:p>
    <w:p w:rsidR="0048596E" w:rsidRPr="003A425A" w:rsidRDefault="0048596E" w:rsidP="0048596E">
      <w:pPr>
        <w:pStyle w:val="3"/>
        <w:rPr>
          <w:sz w:val="24"/>
          <w:szCs w:val="24"/>
        </w:rPr>
      </w:pPr>
      <w:bookmarkStart w:id="255" w:name="_Toc382058368"/>
      <w:r w:rsidRPr="003A425A">
        <w:rPr>
          <w:sz w:val="24"/>
          <w:szCs w:val="24"/>
          <w:lang w:val="en-US"/>
        </w:rPr>
        <w:t>QDynamicPropertyChangeEvent</w:t>
      </w:r>
      <w:bookmarkEnd w:id="255"/>
    </w:p>
    <w:p w:rsidR="002A0073" w:rsidRPr="003A425A" w:rsidRDefault="00953454" w:rsidP="002A0073">
      <w:pPr>
        <w:jc w:val="both"/>
        <w:rPr>
          <w:rFonts w:ascii="Times New Roman" w:hAnsi="Times New Roman"/>
          <w:sz w:val="24"/>
          <w:szCs w:val="24"/>
        </w:rPr>
      </w:pPr>
      <w:hyperlink r:id="rId389" w:anchor="details" w:history="1">
        <w:r w:rsidR="002A0073" w:rsidRPr="003A425A">
          <w:rPr>
            <w:rStyle w:val="a3"/>
            <w:rFonts w:ascii="Times New Roman" w:hAnsi="Times New Roman"/>
            <w:sz w:val="24"/>
            <w:szCs w:val="24"/>
          </w:rPr>
          <w:t>http://qt-project.org/doc/qt-5.1/qtcore/qdynamicpropertychangeevent.html#details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QDynamicPropertyChangeEvent содержит параметры события для событий изменения динамических свойств. Они высылаются объектам, когда свойства динамически добавляются, изменяются или удаляются с использованием функции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setProperty</w:t>
      </w:r>
      <w:r w:rsidRPr="003A425A">
        <w:rPr>
          <w:rFonts w:ascii="Times New Roman" w:hAnsi="Times New Roman"/>
          <w:sz w:val="24"/>
          <w:szCs w:val="24"/>
        </w:rPr>
        <w:t>().</w:t>
      </w:r>
    </w:p>
    <w:p w:rsidR="004103AF" w:rsidRPr="003A425A" w:rsidRDefault="004103AF" w:rsidP="004103AF">
      <w:pPr>
        <w:pStyle w:val="3"/>
      </w:pPr>
      <w:bookmarkStart w:id="256" w:name="_Toc382058369"/>
      <w:r w:rsidRPr="003A425A">
        <w:rPr>
          <w:lang w:val="en-US"/>
        </w:rPr>
        <w:t>QEvent</w:t>
      </w:r>
      <w:bookmarkEnd w:id="256"/>
    </w:p>
    <w:p w:rsidR="002A0073" w:rsidRPr="003A425A" w:rsidRDefault="00953454" w:rsidP="002A0073">
      <w:pPr>
        <w:jc w:val="both"/>
        <w:rPr>
          <w:rFonts w:ascii="Times New Roman" w:hAnsi="Times New Roman"/>
          <w:sz w:val="24"/>
          <w:szCs w:val="24"/>
        </w:rPr>
      </w:pPr>
      <w:hyperlink r:id="rId390"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qtcore</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QEvent</w:t>
      </w:r>
      <w:r w:rsidRPr="003A425A">
        <w:rPr>
          <w:rFonts w:ascii="Times New Roman" w:hAnsi="Times New Roman"/>
          <w:sz w:val="24"/>
          <w:szCs w:val="24"/>
        </w:rPr>
        <w:t xml:space="preserve"> является базовым классом для всех классов событий. Объекты событий содержат параметры событий. Цикл обработки событий qt получает события нативной системы окон из очереди событий, транслирует их в </w:t>
      </w:r>
      <w:r w:rsidRPr="003A425A">
        <w:rPr>
          <w:rFonts w:ascii="Times New Roman" w:hAnsi="Times New Roman"/>
          <w:sz w:val="24"/>
          <w:szCs w:val="24"/>
          <w:lang w:val="en-US"/>
        </w:rPr>
        <w:t>QEvents</w:t>
      </w:r>
      <w:r w:rsidRPr="003A425A">
        <w:rPr>
          <w:rFonts w:ascii="Times New Roman" w:hAnsi="Times New Roman"/>
          <w:sz w:val="24"/>
          <w:szCs w:val="24"/>
        </w:rPr>
        <w:t xml:space="preserve"> и высылает переведённые события в объект </w:t>
      </w:r>
      <w:r w:rsidRPr="003A425A">
        <w:rPr>
          <w:rFonts w:ascii="Times New Roman" w:hAnsi="Times New Roman"/>
          <w:sz w:val="24"/>
          <w:szCs w:val="24"/>
          <w:lang w:val="en-US"/>
        </w:rPr>
        <w:t>QObject</w:t>
      </w:r>
      <w:r w:rsidRPr="003A425A">
        <w:rPr>
          <w:rFonts w:ascii="Times New Roman" w:hAnsi="Times New Roman"/>
          <w:sz w:val="24"/>
          <w:szCs w:val="24"/>
        </w:rPr>
        <w:t xml:space="preserve">. В общем, события приходят из ниже лежащей системы окон, но также возможно высылать события вручную с использованием функций класса </w:t>
      </w:r>
      <w:r w:rsidRPr="003A425A">
        <w:rPr>
          <w:rFonts w:ascii="Times New Roman" w:hAnsi="Times New Roman"/>
          <w:sz w:val="24"/>
          <w:szCs w:val="24"/>
          <w:lang w:val="en-US"/>
        </w:rPr>
        <w:t>QCoreApplication</w:t>
      </w:r>
      <w:r w:rsidRPr="003A425A">
        <w:rPr>
          <w:rFonts w:ascii="Times New Roman" w:hAnsi="Times New Roman"/>
          <w:sz w:val="24"/>
          <w:szCs w:val="24"/>
        </w:rPr>
        <w:t xml:space="preserve">. Функция </w:t>
      </w:r>
      <w:r w:rsidRPr="003A425A">
        <w:rPr>
          <w:rFonts w:ascii="Times New Roman" w:hAnsi="Times New Roman"/>
          <w:sz w:val="24"/>
          <w:szCs w:val="24"/>
          <w:lang w:val="en-US"/>
        </w:rPr>
        <w:t>spontaneous</w:t>
      </w:r>
      <w:r w:rsidRPr="003A425A">
        <w:rPr>
          <w:rFonts w:ascii="Times New Roman" w:hAnsi="Times New Roman"/>
          <w:sz w:val="24"/>
          <w:szCs w:val="24"/>
        </w:rPr>
        <w:t>() проверяет данное обстоятельство.</w:t>
      </w:r>
      <w:r w:rsidR="00EC0A8A" w:rsidRPr="003A425A">
        <w:rPr>
          <w:rFonts w:ascii="Times New Roman" w:hAnsi="Times New Roman"/>
          <w:sz w:val="24"/>
          <w:szCs w:val="24"/>
        </w:rPr>
        <w:t xml:space="preserve"> </w:t>
      </w:r>
      <w:r w:rsidRPr="003A425A">
        <w:rPr>
          <w:rFonts w:ascii="Times New Roman" w:hAnsi="Times New Roman"/>
          <w:sz w:val="24"/>
          <w:szCs w:val="24"/>
        </w:rPr>
        <w:t xml:space="preserve">Объекты </w:t>
      </w:r>
      <w:r w:rsidRPr="003A425A">
        <w:rPr>
          <w:rFonts w:ascii="Times New Roman" w:hAnsi="Times New Roman"/>
          <w:sz w:val="24"/>
          <w:szCs w:val="24"/>
          <w:lang w:val="en-US"/>
        </w:rPr>
        <w:t>QObject</w:t>
      </w:r>
      <w:r w:rsidRPr="003A425A">
        <w:rPr>
          <w:rFonts w:ascii="Times New Roman" w:hAnsi="Times New Roman"/>
          <w:sz w:val="24"/>
          <w:szCs w:val="24"/>
        </w:rPr>
        <w:t xml:space="preserve"> получают события при помощи вызова их функций </w:t>
      </w:r>
      <w:r w:rsidRPr="003A425A">
        <w:rPr>
          <w:rFonts w:ascii="Times New Roman" w:hAnsi="Times New Roman"/>
          <w:sz w:val="24"/>
          <w:szCs w:val="24"/>
          <w:lang w:val="en-US"/>
        </w:rPr>
        <w:t>QObject</w:t>
      </w:r>
      <w:r w:rsidRPr="003A425A">
        <w:rPr>
          <w:rFonts w:ascii="Times New Roman" w:hAnsi="Times New Roman"/>
          <w:sz w:val="24"/>
          <w:szCs w:val="24"/>
        </w:rPr>
        <w:t>::</w:t>
      </w:r>
      <w:r w:rsidRPr="003A425A">
        <w:rPr>
          <w:rFonts w:ascii="Times New Roman" w:hAnsi="Times New Roman"/>
          <w:sz w:val="24"/>
          <w:szCs w:val="24"/>
          <w:lang w:val="en-US"/>
        </w:rPr>
        <w:t>event</w:t>
      </w:r>
      <w:r w:rsidRPr="003A425A">
        <w:rPr>
          <w:rFonts w:ascii="Times New Roman" w:hAnsi="Times New Roman"/>
          <w:sz w:val="24"/>
          <w:szCs w:val="24"/>
        </w:rPr>
        <w:t>(). Функция может быть переопределена в подклассах, чтобы настроить обработку событий и добавить дополнительные типы событий. По умолчанию события отправляются к обработчикам с</w:t>
      </w:r>
      <w:r w:rsidR="00EC0A8A" w:rsidRPr="003A425A">
        <w:rPr>
          <w:rFonts w:ascii="Times New Roman" w:hAnsi="Times New Roman"/>
          <w:sz w:val="24"/>
          <w:szCs w:val="24"/>
        </w:rPr>
        <w:t xml:space="preserve">обытий (специальным функциям). </w:t>
      </w:r>
      <w:r w:rsidRPr="003A425A">
        <w:rPr>
          <w:rFonts w:ascii="Times New Roman" w:hAnsi="Times New Roman"/>
          <w:sz w:val="24"/>
          <w:szCs w:val="24"/>
        </w:rPr>
        <w:t xml:space="preserve">Функция </w:t>
      </w:r>
      <w:hyperlink r:id="rId391" w:anchor="installEventFilter" w:history="1">
        <w:r w:rsidRPr="003A425A">
          <w:rPr>
            <w:rStyle w:val="a3"/>
            <w:rFonts w:ascii="Times New Roman" w:hAnsi="Times New Roman"/>
            <w:color w:val="auto"/>
            <w:sz w:val="24"/>
            <w:szCs w:val="24"/>
          </w:rPr>
          <w:t>QObject::installEventFilter</w:t>
        </w:r>
      </w:hyperlink>
      <w:r w:rsidR="00EC0A8A" w:rsidRPr="003A425A">
        <w:rPr>
          <w:rFonts w:ascii="Times New Roman" w:hAnsi="Times New Roman"/>
          <w:sz w:val="24"/>
          <w:szCs w:val="24"/>
        </w:rPr>
        <w:t xml:space="preserve">() </w:t>
      </w:r>
      <w:r w:rsidRPr="003A425A">
        <w:rPr>
          <w:rFonts w:ascii="Times New Roman" w:hAnsi="Times New Roman"/>
          <w:sz w:val="24"/>
          <w:szCs w:val="24"/>
        </w:rPr>
        <w:t xml:space="preserve">позволяет </w:t>
      </w:r>
      <w:r w:rsidRPr="003A425A">
        <w:rPr>
          <w:rFonts w:ascii="Times New Roman" w:hAnsi="Times New Roman"/>
          <w:sz w:val="24"/>
          <w:szCs w:val="24"/>
        </w:rPr>
        <w:lastRenderedPageBreak/>
        <w:t>объекту перехватывать события, предназначенные для другого объекта.</w:t>
      </w:r>
      <w:r w:rsidR="00EC0A8A" w:rsidRPr="003A425A">
        <w:rPr>
          <w:rFonts w:ascii="Times New Roman" w:hAnsi="Times New Roman"/>
          <w:sz w:val="24"/>
          <w:szCs w:val="24"/>
        </w:rPr>
        <w:t xml:space="preserve"> </w:t>
      </w:r>
      <w:r w:rsidRPr="003A425A">
        <w:rPr>
          <w:rFonts w:ascii="Times New Roman" w:hAnsi="Times New Roman"/>
          <w:sz w:val="24"/>
          <w:szCs w:val="24"/>
        </w:rPr>
        <w:t xml:space="preserve">Базовый класс </w:t>
      </w:r>
      <w:r w:rsidRPr="003A425A">
        <w:rPr>
          <w:rFonts w:ascii="Times New Roman" w:hAnsi="Times New Roman"/>
          <w:sz w:val="24"/>
          <w:szCs w:val="24"/>
          <w:lang w:val="en-US"/>
        </w:rPr>
        <w:t>QEvent</w:t>
      </w:r>
      <w:r w:rsidRPr="003A425A">
        <w:rPr>
          <w:rFonts w:ascii="Times New Roman" w:hAnsi="Times New Roman"/>
          <w:sz w:val="24"/>
          <w:szCs w:val="24"/>
        </w:rPr>
        <w:t xml:space="preserve"> содержит только параметр типа события и флаг «принять» (можно игнорировать).</w:t>
      </w:r>
      <w:r w:rsidR="00EC0A8A" w:rsidRPr="003A425A">
        <w:rPr>
          <w:rFonts w:ascii="Times New Roman" w:hAnsi="Times New Roman"/>
          <w:sz w:val="24"/>
          <w:szCs w:val="24"/>
        </w:rPr>
        <w:t xml:space="preserve"> </w:t>
      </w:r>
      <w:r w:rsidRPr="003A425A">
        <w:rPr>
          <w:rFonts w:ascii="Times New Roman" w:hAnsi="Times New Roman"/>
          <w:sz w:val="24"/>
          <w:szCs w:val="24"/>
        </w:rPr>
        <w:t>Подклассы данного класса содержат дополнительные параметры, которые описывают частное событие.</w:t>
      </w:r>
    </w:p>
    <w:p w:rsidR="00EC0A8A" w:rsidRPr="003A425A" w:rsidRDefault="00EC0A8A" w:rsidP="00EC0A8A">
      <w:pPr>
        <w:pStyle w:val="3"/>
      </w:pPr>
      <w:bookmarkStart w:id="257" w:name="_Toc382058370"/>
      <w:r w:rsidRPr="003A425A">
        <w:rPr>
          <w:lang w:val="en-US"/>
        </w:rPr>
        <w:t>QTimerEvent</w:t>
      </w:r>
      <w:bookmarkEnd w:id="257"/>
    </w:p>
    <w:p w:rsidR="002A0073" w:rsidRPr="003A425A" w:rsidRDefault="00953454" w:rsidP="002A0073">
      <w:pPr>
        <w:jc w:val="both"/>
        <w:rPr>
          <w:rFonts w:ascii="Times New Roman" w:hAnsi="Times New Roman"/>
          <w:sz w:val="24"/>
          <w:szCs w:val="24"/>
        </w:rPr>
      </w:pPr>
      <w:hyperlink r:id="rId392"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qtcore</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qtimerevent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QTimerEvent содержит параметры, которые описывают события таймера. Данные события высылаются через периодические интервалы объектам, которые начали один или более таймеров. Каждый таймер имеет уникальный идентификатор. Обработчик </w:t>
      </w:r>
      <w:hyperlink r:id="rId393" w:anchor="timerEvent" w:history="1">
        <w:r w:rsidRPr="003A425A">
          <w:rPr>
            <w:rStyle w:val="a3"/>
            <w:rFonts w:ascii="Times New Roman" w:hAnsi="Times New Roman"/>
            <w:color w:val="auto"/>
            <w:sz w:val="24"/>
            <w:szCs w:val="24"/>
          </w:rPr>
          <w:t>QObject::timerEvent</w:t>
        </w:r>
      </w:hyperlink>
      <w:r w:rsidRPr="003A425A">
        <w:rPr>
          <w:rFonts w:ascii="Times New Roman" w:hAnsi="Times New Roman"/>
          <w:sz w:val="24"/>
          <w:szCs w:val="24"/>
        </w:rPr>
        <w:t>() получает события таймера.</w:t>
      </w:r>
    </w:p>
    <w:p w:rsidR="004C1B15" w:rsidRPr="003A425A" w:rsidRDefault="004C1B15" w:rsidP="004C1B15">
      <w:pPr>
        <w:pStyle w:val="3"/>
      </w:pPr>
      <w:bookmarkStart w:id="258" w:name="_Toc382058371"/>
      <w:r w:rsidRPr="003A425A">
        <w:rPr>
          <w:lang w:val="en-US"/>
        </w:rPr>
        <w:t>QTimer</w:t>
      </w:r>
      <w:bookmarkEnd w:id="258"/>
    </w:p>
    <w:p w:rsidR="002A0073" w:rsidRPr="003A425A" w:rsidRDefault="00953454" w:rsidP="002A0073">
      <w:pPr>
        <w:jc w:val="both"/>
        <w:rPr>
          <w:rFonts w:ascii="Times New Roman" w:hAnsi="Times New Roman"/>
          <w:sz w:val="24"/>
          <w:szCs w:val="24"/>
        </w:rPr>
      </w:pPr>
      <w:hyperlink r:id="rId394"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qtcore</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qtimer</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QTimer обеспечивает повторяемые и однократные таймеры. Класс обеспечивает высокоуровневый интерфейс для таймеров. Для его использования создайте объект данного класса, соедините его сигнал </w:t>
      </w:r>
      <w:r w:rsidRPr="003A425A">
        <w:rPr>
          <w:rFonts w:ascii="Times New Roman" w:hAnsi="Times New Roman"/>
          <w:sz w:val="24"/>
          <w:szCs w:val="24"/>
          <w:lang w:val="en-US"/>
        </w:rPr>
        <w:t>timeout</w:t>
      </w:r>
      <w:r w:rsidRPr="003A425A">
        <w:rPr>
          <w:rFonts w:ascii="Times New Roman" w:hAnsi="Times New Roman"/>
          <w:sz w:val="24"/>
          <w:szCs w:val="24"/>
        </w:rPr>
        <w:t xml:space="preserve">() с соответствующим слотом и вызовите функцию </w:t>
      </w:r>
      <w:r w:rsidRPr="003A425A">
        <w:rPr>
          <w:rFonts w:ascii="Times New Roman" w:hAnsi="Times New Roman"/>
          <w:sz w:val="24"/>
          <w:szCs w:val="24"/>
          <w:lang w:val="en-US"/>
        </w:rPr>
        <w:t>start</w:t>
      </w:r>
      <w:r w:rsidRPr="003A425A">
        <w:rPr>
          <w:rFonts w:ascii="Times New Roman" w:hAnsi="Times New Roman"/>
          <w:sz w:val="24"/>
          <w:szCs w:val="24"/>
        </w:rPr>
        <w:t xml:space="preserve">(). Из последней он будет высылать сигнал </w:t>
      </w:r>
      <w:r w:rsidRPr="003A425A">
        <w:rPr>
          <w:rFonts w:ascii="Times New Roman" w:hAnsi="Times New Roman"/>
          <w:sz w:val="24"/>
          <w:szCs w:val="24"/>
          <w:lang w:val="en-US"/>
        </w:rPr>
        <w:t>timeout</w:t>
      </w:r>
      <w:r w:rsidRPr="003A425A">
        <w:rPr>
          <w:rFonts w:ascii="Times New Roman" w:hAnsi="Times New Roman"/>
          <w:sz w:val="24"/>
          <w:szCs w:val="24"/>
        </w:rPr>
        <w:t xml:space="preserve">() через постоянные интервалы. </w:t>
      </w:r>
      <w:r w:rsidRPr="003A425A">
        <w:rPr>
          <w:rFonts w:ascii="Times New Roman" w:hAnsi="Times New Roman"/>
          <w:i/>
          <w:sz w:val="24"/>
          <w:szCs w:val="24"/>
        </w:rPr>
        <w:t>Интервал задаётся в конструкторе.</w:t>
      </w:r>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 xml:space="preserve">Вы можете установить таймаут таймера только раз при помощи вызова функции </w:t>
      </w:r>
      <w:r w:rsidRPr="003A425A">
        <w:rPr>
          <w:rFonts w:ascii="Times New Roman" w:hAnsi="Times New Roman"/>
          <w:sz w:val="24"/>
          <w:szCs w:val="24"/>
          <w:lang w:val="en-US"/>
        </w:rPr>
        <w:t>setSingleShot</w:t>
      </w:r>
      <w:r w:rsidRPr="003A425A">
        <w:rPr>
          <w:rFonts w:ascii="Times New Roman" w:hAnsi="Times New Roman"/>
          <w:sz w:val="24"/>
          <w:szCs w:val="24"/>
        </w:rPr>
        <w:t>(</w:t>
      </w:r>
      <w:r w:rsidRPr="003A425A">
        <w:rPr>
          <w:rFonts w:ascii="Times New Roman" w:hAnsi="Times New Roman"/>
          <w:sz w:val="24"/>
          <w:szCs w:val="24"/>
          <w:lang w:val="en-US"/>
        </w:rPr>
        <w:t>true</w:t>
      </w:r>
      <w:r w:rsidRPr="003A425A">
        <w:rPr>
          <w:rFonts w:ascii="Times New Roman" w:hAnsi="Times New Roman"/>
          <w:sz w:val="24"/>
          <w:szCs w:val="24"/>
        </w:rPr>
        <w:t>). В многопоточных приложениях использовать таймер можно в любом потоке, который имеет цикл обработки событий. Невозможно запустить таймер из других потоков.</w:t>
      </w:r>
      <w:r w:rsidR="00590EC7" w:rsidRPr="003A425A">
        <w:rPr>
          <w:rFonts w:ascii="Times New Roman" w:hAnsi="Times New Roman"/>
          <w:sz w:val="24"/>
          <w:szCs w:val="24"/>
        </w:rPr>
        <w:t xml:space="preserve"> </w:t>
      </w:r>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Таймеры не начинаются ровно в то время, которое написано. Точность зависит от системных таймеров. Точность зависит от операционной системы и железа. Большинство платформ поддерживают разрешение в 1 мс, хотя во многих реальных ситуациях точность таймера не равняется данному разрешению.</w:t>
      </w:r>
      <w:r w:rsidR="00590EC7" w:rsidRPr="003A425A">
        <w:rPr>
          <w:rFonts w:ascii="Times New Roman" w:hAnsi="Times New Roman"/>
          <w:sz w:val="24"/>
          <w:szCs w:val="24"/>
        </w:rPr>
        <w:t xml:space="preserve"> </w:t>
      </w:r>
      <w:r w:rsidRPr="003A425A">
        <w:rPr>
          <w:rFonts w:ascii="Times New Roman" w:hAnsi="Times New Roman"/>
          <w:sz w:val="24"/>
          <w:szCs w:val="24"/>
        </w:rPr>
        <w:t>Если qt не способен доставить требуемое число кликов таймера, он просто отбрасывает их.</w:t>
      </w:r>
      <w:r w:rsidR="00590EC7" w:rsidRPr="003A425A">
        <w:rPr>
          <w:rFonts w:ascii="Times New Roman" w:hAnsi="Times New Roman"/>
          <w:sz w:val="24"/>
          <w:szCs w:val="24"/>
        </w:rPr>
        <w:t xml:space="preserve"> </w:t>
      </w:r>
      <w:r w:rsidRPr="003A425A">
        <w:rPr>
          <w:rFonts w:ascii="Times New Roman" w:hAnsi="Times New Roman"/>
          <w:sz w:val="24"/>
          <w:szCs w:val="24"/>
        </w:rPr>
        <w:t xml:space="preserve">Альтернативами данному таймеру являются </w:t>
      </w:r>
      <w:hyperlink r:id="rId395" w:anchor="startTimer" w:history="1">
        <w:r w:rsidRPr="003A425A">
          <w:rPr>
            <w:rStyle w:val="a3"/>
            <w:rFonts w:ascii="Times New Roman" w:hAnsi="Times New Roman"/>
            <w:color w:val="auto"/>
            <w:sz w:val="24"/>
            <w:szCs w:val="24"/>
          </w:rPr>
          <w:t>QObject::startTimer</w:t>
        </w:r>
      </w:hyperlink>
      <w:r w:rsidRPr="003A425A">
        <w:rPr>
          <w:rFonts w:ascii="Times New Roman" w:hAnsi="Times New Roman"/>
          <w:sz w:val="24"/>
          <w:szCs w:val="24"/>
        </w:rPr>
        <w:t xml:space="preserve">(), переопределение </w:t>
      </w:r>
      <w:hyperlink r:id="rId396" w:anchor="timerEvent" w:history="1">
        <w:r w:rsidRPr="003A425A">
          <w:rPr>
            <w:rStyle w:val="a3"/>
            <w:rFonts w:ascii="Times New Roman" w:hAnsi="Times New Roman"/>
            <w:color w:val="auto"/>
            <w:sz w:val="24"/>
            <w:szCs w:val="24"/>
          </w:rPr>
          <w:t>QObject::timerEvent</w:t>
        </w:r>
      </w:hyperlink>
      <w:r w:rsidRPr="003A425A">
        <w:rPr>
          <w:rFonts w:ascii="Times New Roman" w:hAnsi="Times New Roman"/>
          <w:sz w:val="24"/>
          <w:szCs w:val="24"/>
        </w:rPr>
        <w:t xml:space="preserve">(), а также использование класса </w:t>
      </w:r>
      <w:r w:rsidRPr="003A425A">
        <w:rPr>
          <w:rFonts w:ascii="Times New Roman" w:hAnsi="Times New Roman"/>
          <w:sz w:val="24"/>
          <w:szCs w:val="24"/>
          <w:lang w:val="en-US"/>
        </w:rPr>
        <w:t>QBasicTimer</w:t>
      </w:r>
      <w:r w:rsidRPr="003A425A">
        <w:rPr>
          <w:rFonts w:ascii="Times New Roman" w:hAnsi="Times New Roman"/>
          <w:sz w:val="24"/>
          <w:szCs w:val="24"/>
        </w:rPr>
        <w:t>.</w:t>
      </w:r>
    </w:p>
    <w:p w:rsidR="009950C2" w:rsidRPr="003A425A" w:rsidRDefault="009950C2" w:rsidP="009950C2">
      <w:pPr>
        <w:pStyle w:val="3"/>
        <w:rPr>
          <w:i/>
          <w:sz w:val="24"/>
          <w:szCs w:val="24"/>
        </w:rPr>
      </w:pPr>
      <w:bookmarkStart w:id="259" w:name="_Toc382058372"/>
      <w:r w:rsidRPr="003A425A">
        <w:rPr>
          <w:sz w:val="24"/>
          <w:szCs w:val="24"/>
        </w:rPr>
        <w:t>ТАЙМЕРЫ</w:t>
      </w:r>
      <w:bookmarkEnd w:id="259"/>
    </w:p>
    <w:p w:rsidR="002A0073" w:rsidRPr="003A425A" w:rsidRDefault="00953454" w:rsidP="002A0073">
      <w:pPr>
        <w:jc w:val="both"/>
        <w:rPr>
          <w:rFonts w:ascii="Times New Roman" w:hAnsi="Times New Roman"/>
          <w:sz w:val="24"/>
          <w:szCs w:val="24"/>
        </w:rPr>
      </w:pPr>
      <w:hyperlink r:id="rId397" w:history="1">
        <w:r w:rsidR="002A0073" w:rsidRPr="003A425A">
          <w:rPr>
            <w:rStyle w:val="a3"/>
            <w:rFonts w:ascii="Times New Roman" w:hAnsi="Times New Roman"/>
            <w:sz w:val="24"/>
            <w:szCs w:val="24"/>
          </w:rPr>
          <w:t>http://qt-project.org/doc/qt-5.1/qtcore/timers.html</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QObject</w:t>
      </w:r>
      <w:r w:rsidRPr="003A425A">
        <w:rPr>
          <w:rFonts w:ascii="Times New Roman" w:hAnsi="Times New Roman"/>
          <w:sz w:val="24"/>
          <w:szCs w:val="24"/>
        </w:rPr>
        <w:t xml:space="preserve"> обеспечивает базовую поддержку таймеров в qt. Вы можете начать таймер с </w:t>
      </w:r>
      <w:hyperlink r:id="rId398" w:anchor="startTimer" w:history="1">
        <w:r w:rsidRPr="003A425A">
          <w:rPr>
            <w:rStyle w:val="a3"/>
            <w:rFonts w:ascii="Times New Roman" w:hAnsi="Times New Roman"/>
            <w:color w:val="auto"/>
            <w:sz w:val="24"/>
            <w:szCs w:val="24"/>
          </w:rPr>
          <w:t>QObject::startTimer</w:t>
        </w:r>
      </w:hyperlink>
      <w:r w:rsidRPr="003A425A">
        <w:rPr>
          <w:rFonts w:ascii="Times New Roman" w:hAnsi="Times New Roman"/>
          <w:sz w:val="24"/>
          <w:szCs w:val="24"/>
        </w:rPr>
        <w:t xml:space="preserve">() с интервалом в миллисекундах в качестве аргумента. Функция возвращает уникальный идентификационный номер таймера. Для завершения таймера необходимо вызвать функцию </w:t>
      </w:r>
      <w:hyperlink r:id="rId399" w:anchor="killTimer" w:history="1">
        <w:r w:rsidRPr="003A425A">
          <w:rPr>
            <w:rStyle w:val="a3"/>
            <w:rFonts w:ascii="Times New Roman" w:hAnsi="Times New Roman"/>
            <w:color w:val="auto"/>
            <w:sz w:val="24"/>
            <w:szCs w:val="24"/>
          </w:rPr>
          <w:t>QObject::killTimer</w:t>
        </w:r>
      </w:hyperlink>
      <w:r w:rsidRPr="003A425A">
        <w:rPr>
          <w:rFonts w:ascii="Times New Roman" w:hAnsi="Times New Roman"/>
          <w:sz w:val="24"/>
          <w:szCs w:val="24"/>
        </w:rPr>
        <w:t>() с идентификатором таймера в качестве аргумента.</w:t>
      </w:r>
      <w:r w:rsidR="00862207" w:rsidRPr="003A425A">
        <w:rPr>
          <w:rFonts w:ascii="Times New Roman" w:hAnsi="Times New Roman"/>
          <w:sz w:val="24"/>
          <w:szCs w:val="24"/>
        </w:rPr>
        <w:t xml:space="preserve"> </w:t>
      </w:r>
      <w:r w:rsidRPr="003A425A">
        <w:rPr>
          <w:rFonts w:ascii="Times New Roman" w:hAnsi="Times New Roman"/>
          <w:sz w:val="24"/>
          <w:szCs w:val="24"/>
        </w:rPr>
        <w:t xml:space="preserve">Для работы данного механизма приложение должно работать в цикле обработки событий. Вы начинаете приложение при помощи функции </w:t>
      </w:r>
      <w:hyperlink r:id="rId400" w:anchor="exec" w:history="1">
        <w:r w:rsidRPr="003A425A">
          <w:rPr>
            <w:rStyle w:val="a3"/>
            <w:rFonts w:ascii="Times New Roman" w:hAnsi="Times New Roman"/>
            <w:color w:val="auto"/>
            <w:sz w:val="24"/>
            <w:szCs w:val="24"/>
          </w:rPr>
          <w:t>QApplication::exec</w:t>
        </w:r>
      </w:hyperlink>
      <w:r w:rsidRPr="003A425A">
        <w:rPr>
          <w:rFonts w:ascii="Times New Roman" w:hAnsi="Times New Roman"/>
          <w:sz w:val="24"/>
          <w:szCs w:val="24"/>
        </w:rPr>
        <w:t xml:space="preserve">(), после чего таймер загорается и приложение высылает сообщение </w:t>
      </w:r>
      <w:hyperlink r:id="rId401" w:history="1">
        <w:r w:rsidRPr="003A425A">
          <w:rPr>
            <w:rStyle w:val="a3"/>
            <w:rFonts w:ascii="Times New Roman" w:hAnsi="Times New Roman"/>
            <w:color w:val="auto"/>
            <w:sz w:val="24"/>
            <w:szCs w:val="24"/>
          </w:rPr>
          <w:t>QTimerEvent</w:t>
        </w:r>
      </w:hyperlink>
      <w:r w:rsidRPr="003A425A">
        <w:rPr>
          <w:rFonts w:ascii="Times New Roman" w:hAnsi="Times New Roman"/>
          <w:sz w:val="24"/>
          <w:szCs w:val="24"/>
        </w:rPr>
        <w:t xml:space="preserve"> и поток </w:t>
      </w:r>
      <w:r w:rsidRPr="003A425A">
        <w:rPr>
          <w:rFonts w:ascii="Times New Roman" w:hAnsi="Times New Roman"/>
          <w:sz w:val="24"/>
          <w:szCs w:val="24"/>
        </w:rPr>
        <w:lastRenderedPageBreak/>
        <w:t>управления оставляет цикл обработки событий до тех пор, пока происходит обработка события таймера. Это предполагает, что таймер не может загораться, пока ваше приложение занято произведением некоторых других действий. Другими словами, точность таймера определяется детализированностью вашего приложения.</w:t>
      </w:r>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Главный программный интерфейс для функционирования таймера обеспечивается классом </w:t>
      </w:r>
      <w:r w:rsidRPr="003A425A">
        <w:rPr>
          <w:rFonts w:ascii="Times New Roman" w:hAnsi="Times New Roman"/>
          <w:sz w:val="24"/>
          <w:szCs w:val="24"/>
          <w:lang w:val="en-US"/>
        </w:rPr>
        <w:t>QTimer</w:t>
      </w:r>
      <w:r w:rsidRPr="003A425A">
        <w:rPr>
          <w:rFonts w:ascii="Times New Roman" w:hAnsi="Times New Roman"/>
          <w:sz w:val="24"/>
          <w:szCs w:val="24"/>
        </w:rPr>
        <w:t xml:space="preserve">. Данный таймер характеризуется наличием сигналов и слотов, так как он наследует класс </w:t>
      </w:r>
      <w:r w:rsidRPr="003A425A">
        <w:rPr>
          <w:rFonts w:ascii="Times New Roman" w:hAnsi="Times New Roman"/>
          <w:sz w:val="24"/>
          <w:szCs w:val="24"/>
          <w:lang w:val="en-US"/>
        </w:rPr>
        <w:t>QObject</w:t>
      </w:r>
      <w:r w:rsidRPr="003A425A">
        <w:rPr>
          <w:rFonts w:ascii="Times New Roman" w:hAnsi="Times New Roman"/>
          <w:sz w:val="24"/>
          <w:szCs w:val="24"/>
        </w:rPr>
        <w:t xml:space="preserve">. Также данный класс обеспечивает статическую функцию для </w:t>
      </w:r>
      <w:r w:rsidRPr="003A425A">
        <w:rPr>
          <w:rFonts w:ascii="Times New Roman" w:hAnsi="Times New Roman"/>
          <w:sz w:val="24"/>
          <w:szCs w:val="24"/>
          <w:lang w:val="en-US"/>
        </w:rPr>
        <w:t>single</w:t>
      </w:r>
      <w:r w:rsidRPr="003A425A">
        <w:rPr>
          <w:rFonts w:ascii="Times New Roman" w:hAnsi="Times New Roman"/>
          <w:sz w:val="24"/>
          <w:szCs w:val="24"/>
        </w:rPr>
        <w:t>-</w:t>
      </w:r>
      <w:r w:rsidRPr="003A425A">
        <w:rPr>
          <w:rFonts w:ascii="Times New Roman" w:hAnsi="Times New Roman"/>
          <w:sz w:val="24"/>
          <w:szCs w:val="24"/>
          <w:lang w:val="en-US"/>
        </w:rPr>
        <w:t>shot</w:t>
      </w:r>
      <w:r w:rsidRPr="003A425A">
        <w:rPr>
          <w:rFonts w:ascii="Times New Roman" w:hAnsi="Times New Roman"/>
          <w:sz w:val="24"/>
          <w:szCs w:val="24"/>
        </w:rPr>
        <w:t xml:space="preserve"> </w:t>
      </w:r>
      <w:r w:rsidRPr="003A425A">
        <w:rPr>
          <w:rFonts w:ascii="Times New Roman" w:hAnsi="Times New Roman"/>
          <w:sz w:val="24"/>
          <w:szCs w:val="24"/>
          <w:lang w:val="en-US"/>
        </w:rPr>
        <w:t>timers</w:t>
      </w:r>
      <w:r w:rsidRPr="003A425A">
        <w:rPr>
          <w:rFonts w:ascii="Times New Roman" w:hAnsi="Times New Roman"/>
          <w:sz w:val="24"/>
          <w:szCs w:val="24"/>
        </w:rPr>
        <w:t>.</w:t>
      </w:r>
      <w:r w:rsidR="00862207" w:rsidRPr="003A425A">
        <w:rPr>
          <w:rFonts w:ascii="Times New Roman" w:hAnsi="Times New Roman"/>
          <w:sz w:val="24"/>
          <w:szCs w:val="24"/>
        </w:rPr>
        <w:t xml:space="preserve"> </w:t>
      </w:r>
      <w:r w:rsidRPr="003A425A">
        <w:rPr>
          <w:rFonts w:ascii="Times New Roman" w:hAnsi="Times New Roman"/>
          <w:sz w:val="24"/>
          <w:szCs w:val="24"/>
        </w:rPr>
        <w:t xml:space="preserve">Для того чтобы таймер заработал, вы должны иметь в вашем приложении цикл обработки событий, т.е. должен быть совершён вызов функции </w:t>
      </w:r>
      <w:hyperlink r:id="rId402" w:anchor="exec" w:history="1">
        <w:r w:rsidRPr="003A425A">
          <w:rPr>
            <w:rStyle w:val="a3"/>
            <w:rFonts w:ascii="Times New Roman" w:hAnsi="Times New Roman"/>
            <w:color w:val="auto"/>
            <w:sz w:val="24"/>
            <w:szCs w:val="24"/>
          </w:rPr>
          <w:t>QCoreApplication::exec</w:t>
        </w:r>
      </w:hyperlink>
      <w:r w:rsidRPr="003A425A">
        <w:rPr>
          <w:rFonts w:ascii="Times New Roman" w:hAnsi="Times New Roman"/>
          <w:sz w:val="24"/>
          <w:szCs w:val="24"/>
        </w:rPr>
        <w:t>(). События таймера будут доставляться, только пока работает данный цикл обработки событий.</w:t>
      </w:r>
      <w:r w:rsidR="00862207" w:rsidRPr="003A425A">
        <w:rPr>
          <w:rFonts w:ascii="Times New Roman" w:hAnsi="Times New Roman"/>
          <w:sz w:val="24"/>
          <w:szCs w:val="24"/>
        </w:rPr>
        <w:t xml:space="preserve"> </w:t>
      </w:r>
      <w:r w:rsidRPr="003A425A">
        <w:rPr>
          <w:rFonts w:ascii="Times New Roman" w:hAnsi="Times New Roman"/>
          <w:sz w:val="24"/>
          <w:szCs w:val="24"/>
        </w:rPr>
        <w:t xml:space="preserve">Если вы уже имеете подкласс </w:t>
      </w:r>
      <w:r w:rsidRPr="003A425A">
        <w:rPr>
          <w:rFonts w:ascii="Times New Roman" w:hAnsi="Times New Roman"/>
          <w:sz w:val="24"/>
          <w:szCs w:val="24"/>
          <w:lang w:val="en-US"/>
        </w:rPr>
        <w:t>QObject</w:t>
      </w:r>
      <w:r w:rsidRPr="003A425A">
        <w:rPr>
          <w:rFonts w:ascii="Times New Roman" w:hAnsi="Times New Roman"/>
          <w:sz w:val="24"/>
          <w:szCs w:val="24"/>
        </w:rPr>
        <w:t xml:space="preserve"> и хотите лёгкой оптимизации, вы можете использовать класс </w:t>
      </w:r>
      <w:r w:rsidRPr="003A425A">
        <w:rPr>
          <w:rFonts w:ascii="Times New Roman" w:hAnsi="Times New Roman"/>
          <w:sz w:val="24"/>
          <w:szCs w:val="24"/>
          <w:lang w:val="en-US"/>
        </w:rPr>
        <w:t>QBasicTimer</w:t>
      </w:r>
      <w:r w:rsidRPr="003A425A">
        <w:rPr>
          <w:rFonts w:ascii="Times New Roman" w:hAnsi="Times New Roman"/>
          <w:sz w:val="24"/>
          <w:szCs w:val="24"/>
        </w:rPr>
        <w:t xml:space="preserve"> вместо </w:t>
      </w:r>
      <w:r w:rsidRPr="003A425A">
        <w:rPr>
          <w:rFonts w:ascii="Times New Roman" w:hAnsi="Times New Roman"/>
          <w:sz w:val="24"/>
          <w:szCs w:val="24"/>
          <w:lang w:val="en-US"/>
        </w:rPr>
        <w:t>QTimer</w:t>
      </w:r>
      <w:r w:rsidRPr="003A425A">
        <w:rPr>
          <w:rFonts w:ascii="Times New Roman" w:hAnsi="Times New Roman"/>
          <w:sz w:val="24"/>
          <w:szCs w:val="24"/>
        </w:rPr>
        <w:t>.</w:t>
      </w:r>
    </w:p>
    <w:p w:rsidR="00862207" w:rsidRPr="003A425A" w:rsidRDefault="00862207" w:rsidP="00862207">
      <w:pPr>
        <w:pStyle w:val="3"/>
        <w:rPr>
          <w:sz w:val="24"/>
          <w:szCs w:val="24"/>
        </w:rPr>
      </w:pPr>
      <w:bookmarkStart w:id="260" w:name="_Toc382058373"/>
      <w:r w:rsidRPr="003A425A">
        <w:rPr>
          <w:sz w:val="24"/>
          <w:szCs w:val="24"/>
          <w:lang w:val="en-US"/>
        </w:rPr>
        <w:t>QGestureEvent</w:t>
      </w:r>
      <w:bookmarkEnd w:id="260"/>
    </w:p>
    <w:p w:rsidR="002A0073" w:rsidRPr="003A425A" w:rsidRDefault="00953454" w:rsidP="002A0073">
      <w:pPr>
        <w:jc w:val="both"/>
        <w:rPr>
          <w:rFonts w:ascii="Times New Roman" w:hAnsi="Times New Roman"/>
          <w:sz w:val="24"/>
          <w:szCs w:val="24"/>
        </w:rPr>
      </w:pPr>
      <w:hyperlink r:id="rId403"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qtwidgets</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qgestureevent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 xml:space="preserve">класс QGestureEvent обеспечивает описание </w:t>
      </w:r>
      <w:r w:rsidRPr="003A425A">
        <w:rPr>
          <w:rFonts w:ascii="Times New Roman" w:hAnsi="Times New Roman"/>
          <w:sz w:val="24"/>
          <w:szCs w:val="24"/>
          <w:lang w:val="en-US"/>
        </w:rPr>
        <w:t>triggered</w:t>
      </w:r>
      <w:r w:rsidRPr="003A425A">
        <w:rPr>
          <w:rFonts w:ascii="Times New Roman" w:hAnsi="Times New Roman"/>
          <w:sz w:val="24"/>
          <w:szCs w:val="24"/>
        </w:rPr>
        <w:t xml:space="preserve"> </w:t>
      </w:r>
      <w:r w:rsidRPr="003A425A">
        <w:rPr>
          <w:rFonts w:ascii="Times New Roman" w:hAnsi="Times New Roman"/>
          <w:sz w:val="24"/>
          <w:szCs w:val="24"/>
          <w:lang w:val="en-US"/>
        </w:rPr>
        <w:t>gestures</w:t>
      </w:r>
      <w:r w:rsidRPr="003A425A">
        <w:rPr>
          <w:rFonts w:ascii="Times New Roman" w:hAnsi="Times New Roman"/>
          <w:sz w:val="24"/>
          <w:szCs w:val="24"/>
        </w:rPr>
        <w:t>. Он содержит список жестов, которые могут быть получены с использованием специальной функции. Жесты могут быть или активны, или отменены.</w:t>
      </w:r>
      <w:r w:rsidR="00862207" w:rsidRPr="003A425A">
        <w:rPr>
          <w:rFonts w:ascii="Times New Roman" w:hAnsi="Times New Roman"/>
          <w:sz w:val="24"/>
          <w:szCs w:val="24"/>
        </w:rPr>
        <w:t xml:space="preserve"> </w:t>
      </w:r>
      <w:r w:rsidRPr="003A425A">
        <w:rPr>
          <w:rFonts w:ascii="Times New Roman" w:hAnsi="Times New Roman"/>
          <w:i/>
          <w:sz w:val="24"/>
          <w:szCs w:val="24"/>
        </w:rPr>
        <w:t>Также в данной части описаны некоторые функции и есть ссылка на следующую часть.</w:t>
      </w:r>
    </w:p>
    <w:p w:rsidR="00584EDA" w:rsidRPr="003A425A" w:rsidRDefault="00584EDA" w:rsidP="00584EDA">
      <w:pPr>
        <w:pStyle w:val="3"/>
        <w:rPr>
          <w:b w:val="0"/>
          <w:sz w:val="24"/>
          <w:szCs w:val="24"/>
        </w:rPr>
      </w:pPr>
      <w:bookmarkStart w:id="261" w:name="_Toc382058374"/>
      <w:r w:rsidRPr="003A425A">
        <w:rPr>
          <w:b w:val="0"/>
          <w:sz w:val="24"/>
          <w:szCs w:val="24"/>
        </w:rPr>
        <w:t>ЖЕСТЫ В ВИДЖЕТАХ И ГРАФИЧЕСКИХ ПРЕДСТАВЛЕНИЯХ</w:t>
      </w:r>
      <w:bookmarkEnd w:id="261"/>
    </w:p>
    <w:p w:rsidR="002A0073" w:rsidRPr="003A425A" w:rsidRDefault="00953454" w:rsidP="002A0073">
      <w:pPr>
        <w:jc w:val="both"/>
        <w:rPr>
          <w:rFonts w:ascii="Times New Roman" w:hAnsi="Times New Roman"/>
          <w:sz w:val="24"/>
          <w:szCs w:val="24"/>
        </w:rPr>
      </w:pPr>
      <w:hyperlink r:id="rId404"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qtwidgets</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gestures</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overview</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Из-за отсустсвия необходимости эту часть </w:t>
      </w:r>
      <w:r w:rsidR="00584EDA" w:rsidRPr="003A425A">
        <w:rPr>
          <w:rFonts w:ascii="Times New Roman" w:hAnsi="Times New Roman"/>
          <w:sz w:val="24"/>
          <w:szCs w:val="24"/>
        </w:rPr>
        <w:t>конспект</w:t>
      </w:r>
      <w:r w:rsidRPr="003A425A">
        <w:rPr>
          <w:rFonts w:ascii="Times New Roman" w:hAnsi="Times New Roman"/>
          <w:sz w:val="24"/>
          <w:szCs w:val="24"/>
        </w:rPr>
        <w:t>а я пока не читал.</w:t>
      </w:r>
      <w:r w:rsidR="001856EC" w:rsidRPr="003A425A">
        <w:rPr>
          <w:rFonts w:ascii="Times New Roman" w:hAnsi="Times New Roman"/>
          <w:sz w:val="24"/>
          <w:szCs w:val="24"/>
        </w:rPr>
        <w:t xml:space="preserve"> </w:t>
      </w:r>
      <w:r w:rsidRPr="003A425A">
        <w:rPr>
          <w:rFonts w:ascii="Times New Roman" w:hAnsi="Times New Roman"/>
          <w:sz w:val="24"/>
          <w:szCs w:val="24"/>
        </w:rPr>
        <w:t>qt</w:t>
      </w:r>
      <w:r w:rsidR="001856EC" w:rsidRPr="003A425A">
        <w:rPr>
          <w:rFonts w:ascii="Times New Roman" w:hAnsi="Times New Roman"/>
          <w:sz w:val="24"/>
          <w:szCs w:val="24"/>
        </w:rPr>
        <w:t xml:space="preserve"> включает к</w:t>
      </w:r>
      <w:r w:rsidRPr="003A425A">
        <w:rPr>
          <w:rFonts w:ascii="Times New Roman" w:hAnsi="Times New Roman"/>
          <w:sz w:val="24"/>
          <w:szCs w:val="24"/>
        </w:rPr>
        <w:t>а</w:t>
      </w:r>
      <w:r w:rsidR="001856EC" w:rsidRPr="003A425A">
        <w:rPr>
          <w:rFonts w:ascii="Times New Roman" w:hAnsi="Times New Roman"/>
          <w:sz w:val="24"/>
          <w:szCs w:val="24"/>
          <w:lang w:val="be-BY"/>
        </w:rPr>
        <w:t>р</w:t>
      </w:r>
      <w:r w:rsidRPr="003A425A">
        <w:rPr>
          <w:rFonts w:ascii="Times New Roman" w:hAnsi="Times New Roman"/>
          <w:sz w:val="24"/>
          <w:szCs w:val="24"/>
        </w:rPr>
        <w:t>кас для программирования жестов, который имеет возможность формировать жесты из набора событий, независимо от использованных методов ввода. Жест может быть некоторым частным движением мыши, действием по прикосновению к экрану, серией событий из другого источника. Природа ввода, интерпретация жеста и взятое действие выбираются на усмотрение разработчика.</w:t>
      </w:r>
      <w:r w:rsidR="001856EC" w:rsidRPr="003A425A">
        <w:rPr>
          <w:rFonts w:ascii="Times New Roman" w:hAnsi="Times New Roman"/>
          <w:sz w:val="24"/>
          <w:szCs w:val="24"/>
        </w:rPr>
        <w:t xml:space="preserve"> </w:t>
      </w:r>
      <w:r w:rsidRPr="003A425A">
        <w:rPr>
          <w:rFonts w:ascii="Times New Roman" w:hAnsi="Times New Roman"/>
          <w:sz w:val="24"/>
          <w:szCs w:val="24"/>
          <w:lang w:val="en-US"/>
        </w:rPr>
        <w:t>QGesture</w:t>
      </w:r>
      <w:r w:rsidRPr="003A425A">
        <w:rPr>
          <w:rFonts w:ascii="Times New Roman" w:hAnsi="Times New Roman"/>
          <w:sz w:val="24"/>
          <w:szCs w:val="24"/>
        </w:rPr>
        <w:t xml:space="preserve"> –</w:t>
      </w:r>
      <w:r w:rsidR="001856EC" w:rsidRPr="003A425A">
        <w:rPr>
          <w:rFonts w:ascii="Times New Roman" w:hAnsi="Times New Roman"/>
          <w:sz w:val="24"/>
          <w:szCs w:val="24"/>
        </w:rPr>
        <w:t xml:space="preserve"> это центральный класс</w:t>
      </w:r>
      <w:r w:rsidRPr="003A425A">
        <w:rPr>
          <w:rFonts w:ascii="Times New Roman" w:hAnsi="Times New Roman"/>
          <w:sz w:val="24"/>
          <w:szCs w:val="24"/>
        </w:rPr>
        <w:t xml:space="preserve">, обеспечивающий контейнер для информации о жестах, выполняемых пользователем. </w:t>
      </w:r>
      <w:r w:rsidRPr="003A425A">
        <w:rPr>
          <w:rFonts w:ascii="Times New Roman" w:hAnsi="Times New Roman"/>
          <w:i/>
          <w:sz w:val="24"/>
          <w:szCs w:val="24"/>
        </w:rPr>
        <w:t>В данной части перечислены некоторые специальные классы жестов.</w:t>
      </w:r>
      <w:r w:rsidR="001856EC" w:rsidRPr="003A425A">
        <w:rPr>
          <w:rFonts w:ascii="Times New Roman" w:hAnsi="Times New Roman"/>
          <w:i/>
          <w:sz w:val="24"/>
          <w:szCs w:val="24"/>
        </w:rPr>
        <w:t xml:space="preserve"> </w:t>
      </w:r>
      <w:r w:rsidRPr="003A425A">
        <w:rPr>
          <w:rFonts w:ascii="Times New Roman" w:hAnsi="Times New Roman"/>
          <w:sz w:val="24"/>
          <w:szCs w:val="24"/>
        </w:rPr>
        <w:t xml:space="preserve">Разработчики могут также применять новые жесты при помощи создания подклассов и расширения класса </w:t>
      </w:r>
      <w:r w:rsidRPr="003A425A">
        <w:rPr>
          <w:rFonts w:ascii="Times New Roman" w:hAnsi="Times New Roman"/>
          <w:sz w:val="24"/>
          <w:szCs w:val="24"/>
          <w:lang w:val="en-US"/>
        </w:rPr>
        <w:t>QGestureRecognizer</w:t>
      </w:r>
      <w:r w:rsidRPr="003A425A">
        <w:rPr>
          <w:rFonts w:ascii="Times New Roman" w:hAnsi="Times New Roman"/>
          <w:sz w:val="24"/>
          <w:szCs w:val="24"/>
        </w:rPr>
        <w:t>. Добавление поддержки для новых жестов включает применение кода для распознания жеста из событий ввода.</w:t>
      </w:r>
      <w:r w:rsidR="001856EC" w:rsidRPr="003A425A">
        <w:rPr>
          <w:rFonts w:ascii="Times New Roman" w:hAnsi="Times New Roman"/>
          <w:sz w:val="24"/>
          <w:szCs w:val="24"/>
        </w:rPr>
        <w:t xml:space="preserve"> </w:t>
      </w:r>
      <w:r w:rsidRPr="003A425A">
        <w:rPr>
          <w:rFonts w:ascii="Times New Roman" w:hAnsi="Times New Roman"/>
          <w:sz w:val="24"/>
          <w:szCs w:val="24"/>
        </w:rPr>
        <w:t xml:space="preserve">Для разрешения определённого жеста на некотором устройстве следует использовать функцию </w:t>
      </w:r>
      <w:r w:rsidRPr="003A425A">
        <w:rPr>
          <w:rFonts w:ascii="Times New Roman" w:hAnsi="Times New Roman"/>
          <w:sz w:val="24"/>
          <w:szCs w:val="24"/>
          <w:lang w:val="en-US"/>
        </w:rPr>
        <w:t>grabGesture</w:t>
      </w:r>
      <w:r w:rsidRPr="003A425A">
        <w:rPr>
          <w:rFonts w:ascii="Times New Roman" w:hAnsi="Times New Roman"/>
          <w:sz w:val="24"/>
          <w:szCs w:val="24"/>
        </w:rPr>
        <w:t>().</w:t>
      </w:r>
      <w:r w:rsidR="001856EC" w:rsidRPr="003A425A">
        <w:rPr>
          <w:rFonts w:ascii="Times New Roman" w:hAnsi="Times New Roman"/>
          <w:sz w:val="24"/>
          <w:szCs w:val="24"/>
        </w:rPr>
        <w:t xml:space="preserve"> </w:t>
      </w:r>
      <w:r w:rsidRPr="003A425A">
        <w:rPr>
          <w:rFonts w:ascii="Times New Roman" w:hAnsi="Times New Roman"/>
          <w:sz w:val="24"/>
          <w:szCs w:val="24"/>
        </w:rPr>
        <w:t xml:space="preserve">Когда пользователь выполняет жест, то события </w:t>
      </w:r>
      <w:r w:rsidRPr="003A425A">
        <w:rPr>
          <w:rFonts w:ascii="Times New Roman" w:hAnsi="Times New Roman"/>
          <w:sz w:val="24"/>
          <w:szCs w:val="24"/>
          <w:lang w:val="en-US"/>
        </w:rPr>
        <w:t>QGestureEvent</w:t>
      </w:r>
      <w:r w:rsidRPr="003A425A">
        <w:rPr>
          <w:rFonts w:ascii="Times New Roman" w:hAnsi="Times New Roman"/>
          <w:sz w:val="24"/>
          <w:szCs w:val="24"/>
        </w:rPr>
        <w:t xml:space="preserve"> будут доставлены к целевому объекту, а они, в свою очередь, будут обработаны при помощи переопределения функции </w:t>
      </w:r>
      <w:r w:rsidRPr="003A425A">
        <w:rPr>
          <w:rFonts w:ascii="Times New Roman" w:hAnsi="Times New Roman"/>
          <w:sz w:val="24"/>
          <w:szCs w:val="24"/>
          <w:lang w:val="en-US"/>
        </w:rPr>
        <w:t>event</w:t>
      </w:r>
      <w:r w:rsidRPr="003A425A">
        <w:rPr>
          <w:rFonts w:ascii="Times New Roman" w:hAnsi="Times New Roman"/>
          <w:sz w:val="24"/>
          <w:szCs w:val="24"/>
        </w:rPr>
        <w:t xml:space="preserve">() для виджетов или </w:t>
      </w:r>
      <w:r w:rsidRPr="003A425A">
        <w:rPr>
          <w:rFonts w:ascii="Times New Roman" w:hAnsi="Times New Roman"/>
          <w:sz w:val="24"/>
          <w:szCs w:val="24"/>
          <w:lang w:val="en-US"/>
        </w:rPr>
        <w:t>sceneEvent</w:t>
      </w:r>
      <w:r w:rsidRPr="003A425A">
        <w:rPr>
          <w:rFonts w:ascii="Times New Roman" w:hAnsi="Times New Roman"/>
          <w:sz w:val="24"/>
          <w:szCs w:val="24"/>
        </w:rPr>
        <w:t>() для объектов графики.</w:t>
      </w:r>
      <w:r w:rsidR="001856EC" w:rsidRPr="003A425A">
        <w:rPr>
          <w:rFonts w:ascii="Times New Roman" w:hAnsi="Times New Roman"/>
          <w:sz w:val="24"/>
          <w:szCs w:val="24"/>
        </w:rPr>
        <w:t xml:space="preserve"> </w:t>
      </w:r>
      <w:r w:rsidRPr="003A425A">
        <w:rPr>
          <w:rFonts w:ascii="Times New Roman" w:hAnsi="Times New Roman"/>
          <w:sz w:val="24"/>
          <w:szCs w:val="24"/>
        </w:rPr>
        <w:t>Также одно такое событие может содержать много жестов (</w:t>
      </w:r>
      <w:r w:rsidRPr="003A425A">
        <w:rPr>
          <w:rFonts w:ascii="Times New Roman" w:hAnsi="Times New Roman"/>
          <w:sz w:val="24"/>
          <w:szCs w:val="24"/>
          <w:lang w:val="en-US"/>
        </w:rPr>
        <w:t>QGesture</w:t>
      </w:r>
      <w:r w:rsidRPr="003A425A">
        <w:rPr>
          <w:rFonts w:ascii="Times New Roman" w:hAnsi="Times New Roman"/>
          <w:sz w:val="24"/>
          <w:szCs w:val="24"/>
        </w:rPr>
        <w:t>), а уже приложение решает, как ими воспользоваться. Каждый жест в данном событии может быть индивидуально либо принят, либо проигнорирован.</w:t>
      </w:r>
      <w:r w:rsidR="001856EC" w:rsidRPr="003A425A">
        <w:rPr>
          <w:rFonts w:ascii="Times New Roman" w:hAnsi="Times New Roman"/>
          <w:sz w:val="24"/>
          <w:szCs w:val="24"/>
        </w:rPr>
        <w:t xml:space="preserve"> </w:t>
      </w:r>
      <w:r w:rsidRPr="003A425A">
        <w:rPr>
          <w:rFonts w:ascii="Times New Roman" w:hAnsi="Times New Roman"/>
          <w:sz w:val="24"/>
          <w:szCs w:val="24"/>
        </w:rPr>
        <w:t>Хорошей практикой является явное разрешение или отмена жеста. Общее правило таково, что при отмене жеста именно вы делаете это. Игнорирование жеста обозначает, что либо он направляется другому целевому объекту, либо он отменяется.</w:t>
      </w:r>
      <w:r w:rsidR="001856EC" w:rsidRPr="003A425A">
        <w:rPr>
          <w:rFonts w:ascii="Times New Roman" w:hAnsi="Times New Roman"/>
          <w:sz w:val="24"/>
          <w:szCs w:val="24"/>
        </w:rPr>
        <w:t xml:space="preserve"> </w:t>
      </w:r>
      <w:r w:rsidRPr="003A425A">
        <w:rPr>
          <w:rFonts w:ascii="Times New Roman" w:hAnsi="Times New Roman"/>
          <w:sz w:val="24"/>
          <w:szCs w:val="24"/>
        </w:rPr>
        <w:t xml:space="preserve">Каждый объект жеста имеет </w:t>
      </w:r>
      <w:r w:rsidRPr="003A425A">
        <w:rPr>
          <w:rFonts w:ascii="Times New Roman" w:hAnsi="Times New Roman"/>
          <w:sz w:val="24"/>
          <w:szCs w:val="24"/>
        </w:rPr>
        <w:lastRenderedPageBreak/>
        <w:t xml:space="preserve">несколько состояний, через которые он проходит. Обычно ввод пользователя изменяет состояние жеста. Первый раз частный жест доставляется к виджету или графическому элементу в состоянии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GestureStarted</w:t>
      </w:r>
      <w:r w:rsidR="008E541A" w:rsidRPr="003A425A">
        <w:rPr>
          <w:rFonts w:ascii="Times New Roman" w:hAnsi="Times New Roman"/>
          <w:sz w:val="24"/>
          <w:szCs w:val="24"/>
        </w:rPr>
        <w:t>.</w:t>
      </w:r>
    </w:p>
    <w:p w:rsidR="002A0073" w:rsidRPr="003A425A" w:rsidRDefault="002A0073" w:rsidP="002A0073">
      <w:pPr>
        <w:pStyle w:val="a8"/>
        <w:numPr>
          <w:ilvl w:val="0"/>
          <w:numId w:val="12"/>
        </w:numPr>
        <w:jc w:val="both"/>
        <w:rPr>
          <w:rFonts w:ascii="Times New Roman" w:hAnsi="Times New Roman"/>
          <w:sz w:val="24"/>
          <w:szCs w:val="24"/>
        </w:rPr>
      </w:pPr>
      <w:r w:rsidRPr="003A425A">
        <w:rPr>
          <w:rFonts w:ascii="Times New Roman" w:hAnsi="Times New Roman"/>
          <w:sz w:val="24"/>
          <w:szCs w:val="24"/>
        </w:rPr>
        <w:t xml:space="preserve">Принятие жеста означает, что виджет действует на жест: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GestureUpdateState</w:t>
      </w:r>
      <w:r w:rsidRPr="003A425A">
        <w:rPr>
          <w:rFonts w:ascii="Times New Roman" w:hAnsi="Times New Roman"/>
          <w:sz w:val="24"/>
          <w:szCs w:val="24"/>
        </w:rPr>
        <w:t>.</w:t>
      </w:r>
    </w:p>
    <w:p w:rsidR="002A0073" w:rsidRPr="003A425A" w:rsidRDefault="002A0073" w:rsidP="002A0073">
      <w:pPr>
        <w:pStyle w:val="a8"/>
        <w:numPr>
          <w:ilvl w:val="0"/>
          <w:numId w:val="12"/>
        </w:numPr>
        <w:jc w:val="both"/>
        <w:rPr>
          <w:rFonts w:ascii="Times New Roman" w:hAnsi="Times New Roman"/>
          <w:sz w:val="24"/>
          <w:szCs w:val="24"/>
        </w:rPr>
      </w:pPr>
      <w:r w:rsidRPr="003A425A">
        <w:rPr>
          <w:rFonts w:ascii="Times New Roman" w:hAnsi="Times New Roman"/>
          <w:sz w:val="24"/>
          <w:szCs w:val="24"/>
        </w:rPr>
        <w:t>Игнорирование жеста означает, что жест никогда не будет предложен вам снова. Он будет предложен родительскому виджету или элементу в нём.</w:t>
      </w:r>
    </w:p>
    <w:p w:rsidR="002A0073" w:rsidRPr="003A425A" w:rsidRDefault="002A0073" w:rsidP="002A0073">
      <w:pPr>
        <w:pStyle w:val="a8"/>
        <w:numPr>
          <w:ilvl w:val="0"/>
          <w:numId w:val="12"/>
        </w:numPr>
        <w:jc w:val="both"/>
        <w:rPr>
          <w:rFonts w:ascii="Times New Roman" w:hAnsi="Times New Roman"/>
          <w:sz w:val="24"/>
          <w:szCs w:val="24"/>
        </w:rPr>
      </w:pPr>
      <w:r w:rsidRPr="003A425A">
        <w:rPr>
          <w:rFonts w:ascii="Times New Roman" w:hAnsi="Times New Roman"/>
          <w:sz w:val="24"/>
          <w:szCs w:val="24"/>
        </w:rPr>
        <w:t xml:space="preserve">Вызов </w:t>
      </w:r>
      <w:r w:rsidRPr="003A425A">
        <w:rPr>
          <w:rFonts w:ascii="Times New Roman" w:hAnsi="Times New Roman"/>
          <w:sz w:val="24"/>
          <w:szCs w:val="24"/>
          <w:lang w:val="en-US"/>
        </w:rPr>
        <w:t>setWidgetCancelPolicy</w:t>
      </w:r>
      <w:r w:rsidRPr="003A425A">
        <w:rPr>
          <w:rFonts w:ascii="Times New Roman" w:hAnsi="Times New Roman"/>
          <w:sz w:val="24"/>
          <w:szCs w:val="24"/>
        </w:rPr>
        <w:t>() на жест, когда он находится в начальном состоянии, и также принимается, может вызвать отмену других жестов.</w:t>
      </w:r>
    </w:p>
    <w:p w:rsidR="002A0073" w:rsidRPr="003A425A" w:rsidRDefault="002A0073" w:rsidP="002A0073">
      <w:pPr>
        <w:jc w:val="both"/>
        <w:rPr>
          <w:rFonts w:ascii="Times New Roman" w:hAnsi="Times New Roman"/>
          <w:i/>
          <w:sz w:val="24"/>
          <w:szCs w:val="24"/>
        </w:rPr>
      </w:pPr>
      <w:r w:rsidRPr="003A425A">
        <w:rPr>
          <w:rFonts w:ascii="Times New Roman" w:hAnsi="Times New Roman"/>
          <w:i/>
          <w:sz w:val="24"/>
          <w:szCs w:val="24"/>
        </w:rPr>
        <w:t>Там нужно просто взять и выучить функции для управления состояниями жеста, когда понадобится.</w:t>
      </w:r>
      <w:r w:rsidR="008E541A" w:rsidRPr="003A425A">
        <w:rPr>
          <w:rFonts w:ascii="Times New Roman" w:hAnsi="Times New Roman"/>
          <w:i/>
          <w:sz w:val="24"/>
          <w:szCs w:val="24"/>
        </w:rPr>
        <w:t xml:space="preserve"> </w:t>
      </w:r>
      <w:r w:rsidRPr="003A425A">
        <w:rPr>
          <w:rFonts w:ascii="Times New Roman" w:hAnsi="Times New Roman"/>
          <w:i/>
          <w:sz w:val="24"/>
          <w:szCs w:val="24"/>
        </w:rPr>
        <w:t>Также в данной части есть пример собственного кода.</w:t>
      </w:r>
      <w:r w:rsidR="008E541A" w:rsidRPr="003A425A">
        <w:rPr>
          <w:rFonts w:ascii="Times New Roman" w:hAnsi="Times New Roman"/>
          <w:i/>
          <w:sz w:val="24"/>
          <w:szCs w:val="24"/>
        </w:rPr>
        <w:t xml:space="preserve"> </w:t>
      </w:r>
      <w:r w:rsidRPr="003A425A">
        <w:rPr>
          <w:rFonts w:ascii="Times New Roman" w:hAnsi="Times New Roman"/>
          <w:i/>
          <w:sz w:val="24"/>
          <w:szCs w:val="24"/>
        </w:rPr>
        <w:t>Также можно создавать частные распознаватели жестов, а также частные жесты. Как это делать, написано в данной части.</w:t>
      </w:r>
    </w:p>
    <w:p w:rsidR="00661813" w:rsidRPr="003A425A" w:rsidRDefault="00661813" w:rsidP="00661813">
      <w:pPr>
        <w:pStyle w:val="3"/>
      </w:pPr>
      <w:bookmarkStart w:id="262" w:name="_Toc382058375"/>
      <w:r w:rsidRPr="003A425A">
        <w:rPr>
          <w:lang w:val="en-US"/>
        </w:rPr>
        <w:t>QEnterEvent</w:t>
      </w:r>
      <w:bookmarkEnd w:id="262"/>
    </w:p>
    <w:p w:rsidR="002A0073" w:rsidRPr="003A425A" w:rsidRDefault="00953454" w:rsidP="002A0073">
      <w:pPr>
        <w:jc w:val="both"/>
        <w:rPr>
          <w:rFonts w:ascii="Times New Roman" w:hAnsi="Times New Roman"/>
          <w:sz w:val="24"/>
          <w:szCs w:val="24"/>
        </w:rPr>
      </w:pPr>
      <w:hyperlink r:id="rId405"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qenterevent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QEnterEvent содержит параметры, которые описывают событие ввода. Данное событие происходит, когда курсор мыши вводится в окно или виджет.</w:t>
      </w:r>
    </w:p>
    <w:p w:rsidR="00C72B9F" w:rsidRPr="003A425A" w:rsidRDefault="00C72B9F" w:rsidP="00C72B9F">
      <w:pPr>
        <w:pStyle w:val="3"/>
      </w:pPr>
      <w:bookmarkStart w:id="263" w:name="_Toc382058376"/>
      <w:r w:rsidRPr="003A425A">
        <w:rPr>
          <w:lang w:val="en-US"/>
        </w:rPr>
        <w:t>QInputEvent</w:t>
      </w:r>
      <w:bookmarkEnd w:id="263"/>
    </w:p>
    <w:p w:rsidR="002A0073" w:rsidRPr="003A425A" w:rsidRDefault="00953454" w:rsidP="002A0073">
      <w:pPr>
        <w:jc w:val="both"/>
        <w:rPr>
          <w:rFonts w:ascii="Times New Roman" w:hAnsi="Times New Roman"/>
          <w:sz w:val="24"/>
          <w:szCs w:val="24"/>
        </w:rPr>
      </w:pPr>
      <w:hyperlink r:id="rId406"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qinputevent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QInputEvent является базовым классом, который описывает ввод пользователя.</w:t>
      </w:r>
    </w:p>
    <w:p w:rsidR="00B97FF5" w:rsidRPr="003A425A" w:rsidRDefault="00B97FF5" w:rsidP="00B97FF5">
      <w:pPr>
        <w:pStyle w:val="3"/>
      </w:pPr>
      <w:bookmarkStart w:id="264" w:name="_Toc382058377"/>
      <w:r w:rsidRPr="003A425A">
        <w:rPr>
          <w:lang w:val="en-US"/>
        </w:rPr>
        <w:t>QMouseEvent</w:t>
      </w:r>
      <w:bookmarkEnd w:id="264"/>
    </w:p>
    <w:p w:rsidR="002A0073" w:rsidRPr="003A425A" w:rsidRDefault="00953454" w:rsidP="002A0073">
      <w:pPr>
        <w:jc w:val="both"/>
        <w:rPr>
          <w:rFonts w:ascii="Times New Roman" w:hAnsi="Times New Roman"/>
          <w:sz w:val="24"/>
          <w:szCs w:val="24"/>
        </w:rPr>
      </w:pPr>
      <w:hyperlink r:id="rId407"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qmouseevent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QMouseEvent содержит пара</w:t>
      </w:r>
      <w:r w:rsidR="00413581" w:rsidRPr="003A425A">
        <w:rPr>
          <w:rFonts w:ascii="Times New Roman" w:hAnsi="Times New Roman"/>
          <w:sz w:val="24"/>
          <w:szCs w:val="24"/>
        </w:rPr>
        <w:t>метры, которые описывают события</w:t>
      </w:r>
      <w:r w:rsidRPr="003A425A">
        <w:rPr>
          <w:rFonts w:ascii="Times New Roman" w:hAnsi="Times New Roman"/>
          <w:sz w:val="24"/>
          <w:szCs w:val="24"/>
        </w:rPr>
        <w:t xml:space="preserve"> мыши. Данные события происходят, когда кнопка мыши нажимается или отпускается внутри виджета, или когда курсор мыши двигается.</w:t>
      </w:r>
      <w:r w:rsidR="00413581" w:rsidRPr="003A425A">
        <w:rPr>
          <w:rFonts w:ascii="Times New Roman" w:hAnsi="Times New Roman"/>
          <w:sz w:val="24"/>
          <w:szCs w:val="24"/>
        </w:rPr>
        <w:t xml:space="preserve"> </w:t>
      </w:r>
      <w:r w:rsidRPr="003A425A">
        <w:rPr>
          <w:rFonts w:ascii="Times New Roman" w:hAnsi="Times New Roman"/>
          <w:sz w:val="24"/>
          <w:szCs w:val="24"/>
        </w:rPr>
        <w:t>Событие движения мыши генерируется только тогда, когда нажата кнопка мыши.</w:t>
      </w:r>
      <w:r w:rsidR="00413581" w:rsidRPr="003A425A">
        <w:rPr>
          <w:rFonts w:ascii="Times New Roman" w:hAnsi="Times New Roman"/>
          <w:sz w:val="24"/>
          <w:szCs w:val="24"/>
        </w:rPr>
        <w:t xml:space="preserve"> </w:t>
      </w:r>
      <w:r w:rsidRPr="003A425A">
        <w:rPr>
          <w:rFonts w:ascii="Times New Roman" w:hAnsi="Times New Roman"/>
          <w:sz w:val="24"/>
          <w:szCs w:val="24"/>
        </w:rPr>
        <w:t>Если событие мыши не обрабатывается каким-либо из ваших виджетов, то вам следует установить игнорирование данного события.</w:t>
      </w:r>
      <w:r w:rsidR="00413581" w:rsidRPr="003A425A">
        <w:rPr>
          <w:rFonts w:ascii="Times New Roman" w:hAnsi="Times New Roman"/>
          <w:sz w:val="24"/>
          <w:szCs w:val="24"/>
        </w:rPr>
        <w:t xml:space="preserve"> </w:t>
      </w:r>
      <w:r w:rsidRPr="003A425A">
        <w:rPr>
          <w:rFonts w:ascii="Times New Roman" w:hAnsi="Times New Roman"/>
          <w:sz w:val="24"/>
          <w:szCs w:val="24"/>
        </w:rPr>
        <w:t xml:space="preserve">Если события мыши распространяются на виджет, для которого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WA</w:t>
      </w:r>
      <w:r w:rsidRPr="003A425A">
        <w:rPr>
          <w:rFonts w:ascii="Times New Roman" w:hAnsi="Times New Roman"/>
          <w:sz w:val="24"/>
          <w:szCs w:val="24"/>
        </w:rPr>
        <w:t>_</w:t>
      </w:r>
      <w:r w:rsidRPr="003A425A">
        <w:rPr>
          <w:rFonts w:ascii="Times New Roman" w:hAnsi="Times New Roman"/>
          <w:sz w:val="24"/>
          <w:szCs w:val="24"/>
          <w:lang w:val="en-US"/>
        </w:rPr>
        <w:t>NoMouseProprgation</w:t>
      </w:r>
      <w:r w:rsidRPr="003A425A">
        <w:rPr>
          <w:rFonts w:ascii="Times New Roman" w:hAnsi="Times New Roman"/>
          <w:sz w:val="24"/>
          <w:szCs w:val="24"/>
        </w:rPr>
        <w:t xml:space="preserve"> макрос был установлен, тогда события мыши не распространятся дальше к родительскому виджету (по цепочке).</w:t>
      </w:r>
      <w:r w:rsidR="00413581" w:rsidRPr="003A425A">
        <w:rPr>
          <w:rFonts w:ascii="Times New Roman" w:hAnsi="Times New Roman"/>
          <w:sz w:val="24"/>
          <w:szCs w:val="24"/>
        </w:rPr>
        <w:t xml:space="preserve"> </w:t>
      </w:r>
      <w:r w:rsidRPr="003A425A">
        <w:rPr>
          <w:rFonts w:ascii="Times New Roman" w:hAnsi="Times New Roman"/>
          <w:sz w:val="24"/>
          <w:szCs w:val="24"/>
        </w:rPr>
        <w:t>Также можно получить состояние клавиш модификаторов, позицию курсора относительно виджета, также можно получить Глобальную позицию курсора.</w:t>
      </w:r>
      <w:r w:rsidR="00413581" w:rsidRPr="003A425A">
        <w:rPr>
          <w:rFonts w:ascii="Times New Roman" w:hAnsi="Times New Roman"/>
          <w:sz w:val="24"/>
          <w:szCs w:val="24"/>
        </w:rPr>
        <w:t xml:space="preserve"> </w:t>
      </w:r>
      <w:r w:rsidRPr="003A425A">
        <w:rPr>
          <w:rFonts w:ascii="Times New Roman" w:hAnsi="Times New Roman"/>
          <w:sz w:val="24"/>
          <w:szCs w:val="24"/>
        </w:rPr>
        <w:t xml:space="preserve">В классе виджета </w:t>
      </w:r>
      <w:r w:rsidRPr="003A425A">
        <w:rPr>
          <w:rFonts w:ascii="Times New Roman" w:hAnsi="Times New Roman"/>
          <w:sz w:val="24"/>
          <w:szCs w:val="24"/>
          <w:lang w:val="en-US"/>
        </w:rPr>
        <w:t>QWidget</w:t>
      </w:r>
      <w:r w:rsidRPr="003A425A">
        <w:rPr>
          <w:rFonts w:ascii="Times New Roman" w:hAnsi="Times New Roman"/>
          <w:sz w:val="24"/>
          <w:szCs w:val="24"/>
        </w:rPr>
        <w:t>::</w:t>
      </w:r>
      <w:r w:rsidRPr="003A425A">
        <w:rPr>
          <w:rFonts w:ascii="Times New Roman" w:hAnsi="Times New Roman"/>
          <w:sz w:val="24"/>
          <w:szCs w:val="24"/>
          <w:lang w:val="en-US"/>
        </w:rPr>
        <w:t>setEnabled</w:t>
      </w:r>
      <w:r w:rsidRPr="003A425A">
        <w:rPr>
          <w:rFonts w:ascii="Times New Roman" w:hAnsi="Times New Roman"/>
          <w:sz w:val="24"/>
          <w:szCs w:val="24"/>
        </w:rPr>
        <w:t>() можно дать возможность или отменить возможность использовать события мыши или клавиатуры в данном виджете.</w:t>
      </w:r>
      <w:r w:rsidR="00413581" w:rsidRPr="003A425A">
        <w:rPr>
          <w:rFonts w:ascii="Times New Roman" w:hAnsi="Times New Roman"/>
          <w:sz w:val="24"/>
          <w:szCs w:val="24"/>
        </w:rPr>
        <w:t xml:space="preserve"> </w:t>
      </w:r>
      <w:r w:rsidRPr="003A425A">
        <w:rPr>
          <w:rFonts w:ascii="Times New Roman" w:hAnsi="Times New Roman"/>
          <w:sz w:val="24"/>
          <w:szCs w:val="24"/>
        </w:rPr>
        <w:t>Для получения событий в ваших виджетах вам следует пере</w:t>
      </w:r>
      <w:r w:rsidR="00413581" w:rsidRPr="003A425A">
        <w:rPr>
          <w:rFonts w:ascii="Times New Roman" w:hAnsi="Times New Roman"/>
          <w:sz w:val="24"/>
          <w:szCs w:val="24"/>
        </w:rPr>
        <w:t>определить</w:t>
      </w:r>
      <w:r w:rsidRPr="003A425A">
        <w:rPr>
          <w:rFonts w:ascii="Times New Roman" w:hAnsi="Times New Roman"/>
          <w:sz w:val="24"/>
          <w:szCs w:val="24"/>
        </w:rPr>
        <w:t xml:space="preserve"> функции обработки некоторых событий мыши.</w:t>
      </w:r>
    </w:p>
    <w:p w:rsidR="00126234" w:rsidRPr="003A425A" w:rsidRDefault="00126234" w:rsidP="00126234">
      <w:pPr>
        <w:pStyle w:val="3"/>
        <w:rPr>
          <w:sz w:val="24"/>
          <w:szCs w:val="24"/>
        </w:rPr>
      </w:pPr>
      <w:bookmarkStart w:id="265" w:name="_Toc382058378"/>
      <w:r w:rsidRPr="003A425A">
        <w:rPr>
          <w:sz w:val="24"/>
          <w:szCs w:val="24"/>
          <w:lang w:val="en-US"/>
        </w:rPr>
        <w:t>QHoverEvent</w:t>
      </w:r>
      <w:bookmarkEnd w:id="265"/>
    </w:p>
    <w:p w:rsidR="002A0073" w:rsidRPr="003A425A" w:rsidRDefault="00953454" w:rsidP="002A0073">
      <w:pPr>
        <w:jc w:val="both"/>
        <w:rPr>
          <w:rFonts w:ascii="Times New Roman" w:hAnsi="Times New Roman"/>
          <w:sz w:val="24"/>
          <w:szCs w:val="24"/>
          <w:lang w:val="be-BY"/>
        </w:rPr>
      </w:pPr>
      <w:hyperlink r:id="rId408"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qhoverevent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details</w:t>
        </w:r>
      </w:hyperlink>
    </w:p>
    <w:p w:rsidR="00CF4E1C" w:rsidRPr="003A425A" w:rsidRDefault="002A0073" w:rsidP="002A0073">
      <w:pPr>
        <w:jc w:val="both"/>
        <w:rPr>
          <w:rFonts w:ascii="Times New Roman" w:hAnsi="Times New Roman"/>
          <w:i/>
          <w:color w:val="00B050"/>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QHoverEvent</w:t>
      </w:r>
      <w:r w:rsidRPr="003A425A">
        <w:rPr>
          <w:rFonts w:ascii="Times New Roman" w:hAnsi="Times New Roman"/>
          <w:sz w:val="24"/>
          <w:szCs w:val="24"/>
        </w:rPr>
        <w:t xml:space="preserve"> содержит параметры, которые описывают события мыши. События мыши случаются когда курсор мыши двигается в, из или внутри виджета и если виджет имеет атрибут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WA</w:t>
      </w:r>
      <w:r w:rsidRPr="003A425A">
        <w:rPr>
          <w:rFonts w:ascii="Times New Roman" w:hAnsi="Times New Roman"/>
          <w:sz w:val="24"/>
          <w:szCs w:val="24"/>
        </w:rPr>
        <w:t>_</w:t>
      </w:r>
      <w:r w:rsidRPr="003A425A">
        <w:rPr>
          <w:rFonts w:ascii="Times New Roman" w:hAnsi="Times New Roman"/>
          <w:sz w:val="24"/>
          <w:szCs w:val="24"/>
          <w:lang w:val="en-US"/>
        </w:rPr>
        <w:t>Hover</w:t>
      </w:r>
      <w:r w:rsidRPr="003A425A">
        <w:rPr>
          <w:rFonts w:ascii="Times New Roman" w:hAnsi="Times New Roman"/>
          <w:sz w:val="24"/>
          <w:szCs w:val="24"/>
        </w:rPr>
        <w:t>.</w:t>
      </w:r>
      <w:r w:rsidR="00CF4E1C" w:rsidRPr="003A425A">
        <w:rPr>
          <w:rFonts w:ascii="Times New Roman" w:hAnsi="Times New Roman"/>
          <w:sz w:val="24"/>
          <w:szCs w:val="24"/>
        </w:rPr>
        <w:t xml:space="preserve"> </w:t>
      </w:r>
      <w:r w:rsidRPr="003A425A">
        <w:rPr>
          <w:rFonts w:ascii="Times New Roman" w:hAnsi="Times New Roman"/>
          <w:sz w:val="24"/>
          <w:szCs w:val="24"/>
        </w:rPr>
        <w:t xml:space="preserve">Есть функции, которые дают текущую позицию мыши и старую позицию мыши. </w:t>
      </w:r>
      <w:r w:rsidRPr="003A425A">
        <w:rPr>
          <w:rFonts w:ascii="Times New Roman" w:hAnsi="Times New Roman"/>
          <w:i/>
          <w:sz w:val="24"/>
          <w:szCs w:val="24"/>
        </w:rPr>
        <w:t xml:space="preserve">Также в данной части описано отличие от </w:t>
      </w:r>
      <w:r w:rsidRPr="003A425A">
        <w:rPr>
          <w:rFonts w:ascii="Times New Roman" w:hAnsi="Times New Roman"/>
          <w:i/>
          <w:sz w:val="24"/>
          <w:szCs w:val="24"/>
          <w:lang w:val="en-US"/>
        </w:rPr>
        <w:t>QMouseEvent</w:t>
      </w:r>
      <w:r w:rsidRPr="003A425A">
        <w:rPr>
          <w:rFonts w:ascii="Times New Roman" w:hAnsi="Times New Roman"/>
          <w:i/>
          <w:sz w:val="24"/>
          <w:szCs w:val="24"/>
        </w:rPr>
        <w:t>. Оно заключается в том, что последнее событие высылается виджету, в котором сейчас находится курсор мыши, тогда как первое событие доставляется всем виджетам (включая родительские), причём первым событие получает виджет, который является самым Главным в иерархии.</w:t>
      </w:r>
    </w:p>
    <w:p w:rsidR="002A0073" w:rsidRPr="003A425A" w:rsidRDefault="00953454" w:rsidP="002A0073">
      <w:pPr>
        <w:jc w:val="both"/>
        <w:rPr>
          <w:rFonts w:ascii="Times New Roman" w:hAnsi="Times New Roman"/>
          <w:sz w:val="24"/>
          <w:szCs w:val="24"/>
        </w:rPr>
      </w:pPr>
      <w:hyperlink r:id="rId409" w:anchor="details" w:history="1">
        <w:r w:rsidR="002A0073" w:rsidRPr="003A425A">
          <w:rPr>
            <w:rStyle w:val="a3"/>
            <w:rFonts w:ascii="Times New Roman" w:hAnsi="Times New Roman"/>
            <w:sz w:val="24"/>
            <w:szCs w:val="24"/>
          </w:rPr>
          <w:t>http://qt-project.org/doc/qt-5.1/qtgui/qwheelevent.html#details</w:t>
        </w:r>
      </w:hyperlink>
    </w:p>
    <w:p w:rsidR="002A0073" w:rsidRPr="003A425A" w:rsidRDefault="002A0073" w:rsidP="002A0073">
      <w:pPr>
        <w:jc w:val="both"/>
        <w:rPr>
          <w:rFonts w:ascii="Times New Roman" w:hAnsi="Times New Roman"/>
          <w:b/>
          <w:sz w:val="24"/>
          <w:szCs w:val="24"/>
        </w:rPr>
      </w:pPr>
      <w:r w:rsidRPr="003A425A">
        <w:rPr>
          <w:rFonts w:ascii="Times New Roman" w:hAnsi="Times New Roman"/>
          <w:b/>
          <w:sz w:val="24"/>
          <w:szCs w:val="24"/>
        </w:rPr>
        <w:t>КЛАССЫ СОБЫТИЙ</w:t>
      </w:r>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QWheelEvent содержит параметры, которые описывают событие прокрутки.</w:t>
      </w:r>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Данные события генерируются и от колёсика мыши, и от жестов прокрутки внутри приложения. </w:t>
      </w:r>
    </w:p>
    <w:p w:rsidR="002A0073" w:rsidRPr="003A425A" w:rsidRDefault="002A0073" w:rsidP="002A0073">
      <w:pPr>
        <w:jc w:val="both"/>
        <w:rPr>
          <w:rFonts w:ascii="Times New Roman" w:hAnsi="Times New Roman"/>
          <w:i/>
          <w:sz w:val="24"/>
          <w:szCs w:val="24"/>
        </w:rPr>
      </w:pPr>
      <w:r w:rsidRPr="003A425A">
        <w:rPr>
          <w:rFonts w:ascii="Times New Roman" w:hAnsi="Times New Roman"/>
          <w:i/>
          <w:sz w:val="24"/>
          <w:szCs w:val="24"/>
        </w:rPr>
        <w:t>Далее перечислены некоторые функции данного класса, а также функция класса виджета, которая используется для получения данного события.</w:t>
      </w:r>
    </w:p>
    <w:p w:rsidR="002A0073" w:rsidRPr="003A425A" w:rsidRDefault="00953454" w:rsidP="002A0073">
      <w:pPr>
        <w:jc w:val="both"/>
        <w:rPr>
          <w:rFonts w:ascii="Times New Roman" w:hAnsi="Times New Roman"/>
          <w:i/>
          <w:sz w:val="24"/>
          <w:szCs w:val="24"/>
        </w:rPr>
      </w:pPr>
      <w:hyperlink r:id="rId410" w:anchor="details" w:history="1">
        <w:r w:rsidR="002A0073" w:rsidRPr="003A425A">
          <w:rPr>
            <w:rStyle w:val="a3"/>
            <w:rFonts w:ascii="Times New Roman" w:hAnsi="Times New Roman"/>
            <w:i/>
            <w:sz w:val="24"/>
            <w:szCs w:val="24"/>
          </w:rPr>
          <w:t>http://qt-project.org/doc/qt-5.1/qtgui/qkeyevent.html#details</w:t>
        </w:r>
      </w:hyperlink>
    </w:p>
    <w:p w:rsidR="002A0073" w:rsidRPr="003A425A" w:rsidRDefault="002A0073" w:rsidP="002A0073">
      <w:pPr>
        <w:jc w:val="both"/>
        <w:rPr>
          <w:rFonts w:ascii="Times New Roman" w:hAnsi="Times New Roman"/>
          <w:b/>
          <w:sz w:val="24"/>
          <w:szCs w:val="24"/>
        </w:rPr>
      </w:pPr>
      <w:r w:rsidRPr="003A425A">
        <w:rPr>
          <w:rFonts w:ascii="Times New Roman" w:hAnsi="Times New Roman"/>
          <w:b/>
          <w:sz w:val="24"/>
          <w:szCs w:val="24"/>
        </w:rPr>
        <w:t>КЛАССЫ СОБЫТИЙ</w:t>
      </w:r>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QKeyEvent описывает события клавиш. Данные события высылаются виджету вместе с фокусом ввода на клавиатуре, когда клавиши нажаты или отпущены. </w:t>
      </w:r>
    </w:p>
    <w:p w:rsidR="002A0073" w:rsidRPr="003A425A" w:rsidRDefault="002A0073" w:rsidP="002A0073">
      <w:pPr>
        <w:jc w:val="both"/>
        <w:rPr>
          <w:rFonts w:ascii="Times New Roman" w:hAnsi="Times New Roman"/>
          <w:i/>
          <w:sz w:val="24"/>
          <w:szCs w:val="24"/>
        </w:rPr>
      </w:pPr>
      <w:r w:rsidRPr="003A425A">
        <w:rPr>
          <w:rFonts w:ascii="Times New Roman" w:hAnsi="Times New Roman"/>
          <w:i/>
          <w:sz w:val="24"/>
          <w:szCs w:val="24"/>
        </w:rPr>
        <w:t>Далее указаны некоторые функции данного класса, а также функции класса виджета, которые следует использовать для получения данного события.</w:t>
      </w:r>
    </w:p>
    <w:p w:rsidR="00EB5032" w:rsidRPr="003A425A" w:rsidRDefault="00EB5032" w:rsidP="00EB5032">
      <w:pPr>
        <w:pStyle w:val="3"/>
        <w:rPr>
          <w:sz w:val="24"/>
          <w:szCs w:val="24"/>
        </w:rPr>
      </w:pPr>
      <w:bookmarkStart w:id="266" w:name="_Toc382058379"/>
      <w:r w:rsidRPr="003A425A">
        <w:rPr>
          <w:sz w:val="24"/>
          <w:szCs w:val="24"/>
          <w:lang w:val="en-US"/>
        </w:rPr>
        <w:t>QFocusEvent</w:t>
      </w:r>
      <w:bookmarkEnd w:id="266"/>
    </w:p>
    <w:p w:rsidR="002A0073" w:rsidRPr="003A425A" w:rsidRDefault="00953454" w:rsidP="002A0073">
      <w:pPr>
        <w:jc w:val="both"/>
        <w:rPr>
          <w:rFonts w:ascii="Times New Roman" w:hAnsi="Times New Roman"/>
          <w:sz w:val="24"/>
          <w:szCs w:val="24"/>
        </w:rPr>
      </w:pPr>
      <w:hyperlink r:id="rId411"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qfocusevent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QFocusEvent содержит параметры события для событий фокуса виджета. Данные события высылаются виджету, когда изменяется фокус ввода с клавиатуры. Данные события случаются благодаря действиям мыши и клавиатуры, системы окон, всплывающих меню, горячих клавиш клавиатуры, или других специфических для приложения причин. Можно получить причину конкретного события смены фокуса.</w:t>
      </w:r>
      <w:r w:rsidR="000E6A75" w:rsidRPr="003A425A">
        <w:rPr>
          <w:rFonts w:ascii="Times New Roman" w:hAnsi="Times New Roman"/>
          <w:sz w:val="24"/>
          <w:szCs w:val="24"/>
        </w:rPr>
        <w:t xml:space="preserve"> </w:t>
      </w:r>
      <w:r w:rsidRPr="003A425A">
        <w:rPr>
          <w:rFonts w:ascii="Times New Roman" w:hAnsi="Times New Roman"/>
          <w:i/>
          <w:sz w:val="24"/>
          <w:szCs w:val="24"/>
        </w:rPr>
        <w:t>Далее указаны некоторые функции данного класса, а также функции класса виджета, которые следует использовать для получения данного события.</w:t>
      </w:r>
    </w:p>
    <w:p w:rsidR="000E6A75" w:rsidRPr="003A425A" w:rsidRDefault="000E6A75" w:rsidP="000E6A75">
      <w:pPr>
        <w:pStyle w:val="3"/>
      </w:pPr>
      <w:bookmarkStart w:id="267" w:name="_Toc382058380"/>
      <w:r w:rsidRPr="003A425A">
        <w:rPr>
          <w:lang w:val="en-US"/>
        </w:rPr>
        <w:t>QPaintEvent</w:t>
      </w:r>
      <w:bookmarkEnd w:id="267"/>
    </w:p>
    <w:p w:rsidR="002A0073" w:rsidRPr="003A425A" w:rsidRDefault="00953454" w:rsidP="002A0073">
      <w:pPr>
        <w:jc w:val="both"/>
        <w:rPr>
          <w:rFonts w:ascii="Times New Roman" w:hAnsi="Times New Roman"/>
          <w:sz w:val="24"/>
          <w:szCs w:val="24"/>
        </w:rPr>
      </w:pPr>
      <w:hyperlink r:id="rId412"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qpaintevent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 xml:space="preserve">класс QPaintEvent содержит параметры события для событий рисования. Данные события высылаются виджетам, которым нужно обновлять, например, когда часть виджета </w:t>
      </w:r>
      <w:r w:rsidRPr="003A425A">
        <w:rPr>
          <w:rFonts w:ascii="Times New Roman" w:hAnsi="Times New Roman"/>
          <w:sz w:val="24"/>
          <w:szCs w:val="24"/>
        </w:rPr>
        <w:lastRenderedPageBreak/>
        <w:t>показывается, так как закрывающий виджет сдвинулся.</w:t>
      </w:r>
      <w:r w:rsidR="00B65B94" w:rsidRPr="003A425A">
        <w:rPr>
          <w:rFonts w:ascii="Times New Roman" w:hAnsi="Times New Roman"/>
          <w:sz w:val="24"/>
          <w:szCs w:val="24"/>
        </w:rPr>
        <w:t xml:space="preserve"> </w:t>
      </w:r>
      <w:r w:rsidRPr="003A425A">
        <w:rPr>
          <w:rFonts w:ascii="Times New Roman" w:hAnsi="Times New Roman"/>
          <w:sz w:val="24"/>
          <w:szCs w:val="24"/>
        </w:rPr>
        <w:t xml:space="preserve">Событие содержит регион, который необходимо обновить, а также ограничивающий регион прямоугольник. </w:t>
      </w:r>
      <w:r w:rsidRPr="003A425A">
        <w:rPr>
          <w:rFonts w:ascii="Times New Roman" w:hAnsi="Times New Roman"/>
          <w:i/>
          <w:sz w:val="24"/>
          <w:szCs w:val="24"/>
        </w:rPr>
        <w:t xml:space="preserve">Также затем идёт речь о </w:t>
      </w:r>
      <w:r w:rsidRPr="003A425A">
        <w:rPr>
          <w:rFonts w:ascii="Times New Roman" w:hAnsi="Times New Roman"/>
          <w:i/>
          <w:sz w:val="24"/>
          <w:szCs w:val="24"/>
          <w:lang w:val="en-US"/>
        </w:rPr>
        <w:t>paint</w:t>
      </w:r>
      <w:r w:rsidRPr="003A425A">
        <w:rPr>
          <w:rFonts w:ascii="Times New Roman" w:hAnsi="Times New Roman"/>
          <w:i/>
          <w:sz w:val="24"/>
          <w:szCs w:val="24"/>
        </w:rPr>
        <w:t xml:space="preserve"> </w:t>
      </w:r>
      <w:r w:rsidRPr="003A425A">
        <w:rPr>
          <w:rFonts w:ascii="Times New Roman" w:hAnsi="Times New Roman"/>
          <w:i/>
          <w:sz w:val="24"/>
          <w:szCs w:val="24"/>
          <w:lang w:val="en-US"/>
        </w:rPr>
        <w:t>clipping</w:t>
      </w:r>
      <w:r w:rsidRPr="003A425A">
        <w:rPr>
          <w:rFonts w:ascii="Times New Roman" w:hAnsi="Times New Roman"/>
          <w:i/>
          <w:sz w:val="24"/>
          <w:szCs w:val="24"/>
        </w:rPr>
        <w:t>, но что это такое, я так и не понял.</w:t>
      </w:r>
    </w:p>
    <w:p w:rsidR="009F7835" w:rsidRPr="003A425A" w:rsidRDefault="009F7835" w:rsidP="009F7835">
      <w:pPr>
        <w:pStyle w:val="3"/>
      </w:pPr>
      <w:bookmarkStart w:id="268" w:name="_Toc382058381"/>
      <w:r w:rsidRPr="003A425A">
        <w:rPr>
          <w:lang w:val="en-US"/>
        </w:rPr>
        <w:t>QMoveEvent</w:t>
      </w:r>
      <w:bookmarkEnd w:id="268"/>
    </w:p>
    <w:p w:rsidR="002A0073" w:rsidRPr="003A425A" w:rsidRDefault="00953454" w:rsidP="002A0073">
      <w:pPr>
        <w:jc w:val="both"/>
        <w:rPr>
          <w:rFonts w:ascii="Times New Roman" w:hAnsi="Times New Roman"/>
          <w:sz w:val="24"/>
          <w:szCs w:val="24"/>
        </w:rPr>
      </w:pPr>
      <w:hyperlink r:id="rId413"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qmoveevent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QMoveEvent</w:t>
      </w:r>
      <w:r w:rsidRPr="003A425A">
        <w:rPr>
          <w:rFonts w:ascii="Times New Roman" w:hAnsi="Times New Roman"/>
          <w:sz w:val="24"/>
          <w:szCs w:val="24"/>
        </w:rPr>
        <w:t xml:space="preserve"> содержит параметры события для событий движения. Данные события посылаются виджетам, которые были сдвинуты относительно их родителей.</w:t>
      </w:r>
    </w:p>
    <w:p w:rsidR="005741E3" w:rsidRPr="003A425A" w:rsidRDefault="005741E3" w:rsidP="005741E3">
      <w:pPr>
        <w:pStyle w:val="3"/>
      </w:pPr>
      <w:bookmarkStart w:id="269" w:name="_Toc382058382"/>
      <w:r w:rsidRPr="003A425A">
        <w:rPr>
          <w:lang w:val="en-US"/>
        </w:rPr>
        <w:t>QExposeEvent</w:t>
      </w:r>
      <w:bookmarkEnd w:id="269"/>
    </w:p>
    <w:p w:rsidR="002A0073" w:rsidRPr="003A425A" w:rsidRDefault="00953454" w:rsidP="002A0073">
      <w:pPr>
        <w:jc w:val="both"/>
        <w:rPr>
          <w:rFonts w:ascii="Times New Roman" w:hAnsi="Times New Roman"/>
          <w:sz w:val="24"/>
          <w:szCs w:val="24"/>
        </w:rPr>
      </w:pPr>
      <w:hyperlink r:id="rId414"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qexposeevent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QExposeEvent содержит параметры события для событий показа. Данное событие высылается окнам, когда область окна становится недействительной или изменяется видимость окна в оконной системе.</w:t>
      </w:r>
    </w:p>
    <w:p w:rsidR="00B65B94" w:rsidRPr="003A425A" w:rsidRDefault="00B65B94" w:rsidP="00B65B94">
      <w:pPr>
        <w:pStyle w:val="3"/>
        <w:rPr>
          <w:sz w:val="24"/>
          <w:szCs w:val="24"/>
        </w:rPr>
      </w:pPr>
      <w:bookmarkStart w:id="270" w:name="_Toc382058383"/>
      <w:r w:rsidRPr="003A425A">
        <w:rPr>
          <w:sz w:val="24"/>
          <w:szCs w:val="24"/>
          <w:lang w:val="en-US"/>
        </w:rPr>
        <w:t>QResizeEvent</w:t>
      </w:r>
      <w:bookmarkEnd w:id="270"/>
    </w:p>
    <w:p w:rsidR="002A0073" w:rsidRPr="003A425A" w:rsidRDefault="00953454" w:rsidP="002A0073">
      <w:pPr>
        <w:jc w:val="both"/>
        <w:rPr>
          <w:rFonts w:ascii="Times New Roman" w:hAnsi="Times New Roman"/>
          <w:sz w:val="24"/>
          <w:szCs w:val="24"/>
        </w:rPr>
      </w:pPr>
      <w:hyperlink r:id="rId415"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qresizeevent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QResizeEvent содержит параметры события для событий изменения размера. Они высылаются виджетам, когда изменяется их размер.</w:t>
      </w:r>
    </w:p>
    <w:p w:rsidR="00966241" w:rsidRPr="003A425A" w:rsidRDefault="00966241" w:rsidP="00966241">
      <w:pPr>
        <w:pStyle w:val="3"/>
        <w:rPr>
          <w:sz w:val="24"/>
          <w:szCs w:val="24"/>
        </w:rPr>
      </w:pPr>
      <w:bookmarkStart w:id="271" w:name="_Toc382058384"/>
      <w:r w:rsidRPr="003A425A">
        <w:rPr>
          <w:sz w:val="24"/>
          <w:szCs w:val="24"/>
          <w:lang w:val="en-US"/>
        </w:rPr>
        <w:t>QCloseEvent</w:t>
      </w:r>
      <w:bookmarkEnd w:id="271"/>
    </w:p>
    <w:p w:rsidR="002A0073" w:rsidRPr="003A425A" w:rsidRDefault="00953454" w:rsidP="002A0073">
      <w:pPr>
        <w:jc w:val="both"/>
        <w:rPr>
          <w:rFonts w:ascii="Times New Roman" w:hAnsi="Times New Roman"/>
          <w:sz w:val="24"/>
          <w:szCs w:val="24"/>
        </w:rPr>
      </w:pPr>
      <w:hyperlink r:id="rId416" w:anchor="details" w:history="1">
        <w:r w:rsidR="002A0073" w:rsidRPr="003A425A">
          <w:rPr>
            <w:rStyle w:val="a3"/>
            <w:rFonts w:ascii="Times New Roman" w:hAnsi="Times New Roman"/>
            <w:sz w:val="24"/>
            <w:szCs w:val="24"/>
          </w:rPr>
          <w:t>http://qt-project.org/doc/qt-5.1/qtgui/qcloseevent.html#details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QCloseEvent содержит параметры, которые описывают событие закрытия. Они высылаются окнам, которые пользователь желает закрыть (при выборе пункта «закрыть» в меню файла или при нажатии крестика в </w:t>
      </w:r>
      <w:r w:rsidR="00914C51" w:rsidRPr="003A425A">
        <w:rPr>
          <w:rFonts w:ascii="Times New Roman" w:hAnsi="Times New Roman"/>
          <w:sz w:val="24"/>
          <w:szCs w:val="24"/>
        </w:rPr>
        <w:t>углу</w:t>
      </w:r>
      <w:r w:rsidRPr="003A425A">
        <w:rPr>
          <w:rFonts w:ascii="Times New Roman" w:hAnsi="Times New Roman"/>
          <w:sz w:val="24"/>
          <w:szCs w:val="24"/>
        </w:rPr>
        <w:t xml:space="preserve"> окна). Также они инициируются, когда вы вызываете функцию </w:t>
      </w:r>
      <w:r w:rsidRPr="003A425A">
        <w:rPr>
          <w:rFonts w:ascii="Times New Roman" w:hAnsi="Times New Roman"/>
          <w:sz w:val="24"/>
          <w:szCs w:val="24"/>
          <w:lang w:val="en-US"/>
        </w:rPr>
        <w:t>close</w:t>
      </w:r>
      <w:r w:rsidRPr="003A425A">
        <w:rPr>
          <w:rFonts w:ascii="Times New Roman" w:hAnsi="Times New Roman"/>
          <w:sz w:val="24"/>
          <w:szCs w:val="24"/>
        </w:rPr>
        <w:t xml:space="preserve">(), когда закрываете виджет в программе. Также можно установить специальный флаг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WA</w:t>
      </w:r>
      <w:r w:rsidRPr="003A425A">
        <w:rPr>
          <w:rFonts w:ascii="Times New Roman" w:hAnsi="Times New Roman"/>
          <w:sz w:val="24"/>
          <w:szCs w:val="24"/>
        </w:rPr>
        <w:t>_</w:t>
      </w:r>
      <w:r w:rsidRPr="003A425A">
        <w:rPr>
          <w:rFonts w:ascii="Times New Roman" w:hAnsi="Times New Roman"/>
          <w:sz w:val="24"/>
          <w:szCs w:val="24"/>
          <w:lang w:val="en-US"/>
        </w:rPr>
        <w:t>DeleteOnClose</w:t>
      </w:r>
      <w:r w:rsidRPr="003A425A">
        <w:rPr>
          <w:rFonts w:ascii="Times New Roman" w:hAnsi="Times New Roman"/>
          <w:sz w:val="24"/>
          <w:szCs w:val="24"/>
        </w:rPr>
        <w:t xml:space="preserve">, который указывает, следует ли спрятать или удалить окно при закрытии. Если вы желаете обеспечить некоторую особенную функцию для обработки закрытия вашего окна, то вам следует переопределить функцию </w:t>
      </w:r>
      <w:r w:rsidRPr="003A425A">
        <w:rPr>
          <w:rFonts w:ascii="Times New Roman" w:hAnsi="Times New Roman"/>
          <w:sz w:val="24"/>
          <w:szCs w:val="24"/>
          <w:lang w:val="en-US"/>
        </w:rPr>
        <w:t>QWidget</w:t>
      </w:r>
      <w:r w:rsidRPr="003A425A">
        <w:rPr>
          <w:rFonts w:ascii="Times New Roman" w:hAnsi="Times New Roman"/>
          <w:sz w:val="24"/>
          <w:szCs w:val="24"/>
        </w:rPr>
        <w:t>::</w:t>
      </w:r>
      <w:r w:rsidRPr="003A425A">
        <w:rPr>
          <w:rFonts w:ascii="Times New Roman" w:hAnsi="Times New Roman"/>
          <w:sz w:val="24"/>
          <w:szCs w:val="24"/>
          <w:lang w:val="en-US"/>
        </w:rPr>
        <w:t>closeEvent</w:t>
      </w:r>
      <w:r w:rsidRPr="003A425A">
        <w:rPr>
          <w:rFonts w:ascii="Times New Roman" w:hAnsi="Times New Roman"/>
          <w:sz w:val="24"/>
          <w:szCs w:val="24"/>
        </w:rPr>
        <w:t>(), в которой следует проигнорировать событие закрытия.</w:t>
      </w:r>
      <w:r w:rsidR="00F61CD9" w:rsidRPr="003A425A">
        <w:rPr>
          <w:rFonts w:ascii="Times New Roman" w:hAnsi="Times New Roman"/>
          <w:sz w:val="24"/>
          <w:szCs w:val="24"/>
        </w:rPr>
        <w:t xml:space="preserve"> </w:t>
      </w:r>
      <w:r w:rsidRPr="003A425A">
        <w:rPr>
          <w:rFonts w:ascii="Times New Roman" w:hAnsi="Times New Roman"/>
          <w:sz w:val="24"/>
          <w:szCs w:val="24"/>
        </w:rPr>
        <w:t xml:space="preserve">Если вы желаете, чтобы виджет был удалён, когда он закрывается, тогда создайте его с флагом </w:t>
      </w:r>
      <w:r w:rsidRPr="003A425A">
        <w:rPr>
          <w:rFonts w:ascii="Times New Roman" w:hAnsi="Times New Roman"/>
          <w:color w:val="00B050"/>
          <w:sz w:val="24"/>
          <w:szCs w:val="24"/>
          <w:lang w:val="en-US"/>
        </w:rPr>
        <w:t>Qt</w:t>
      </w:r>
      <w:r w:rsidRPr="003A425A">
        <w:rPr>
          <w:rFonts w:ascii="Times New Roman" w:hAnsi="Times New Roman"/>
          <w:color w:val="00B050"/>
          <w:sz w:val="24"/>
          <w:szCs w:val="24"/>
        </w:rPr>
        <w:t>::</w:t>
      </w:r>
      <w:r w:rsidRPr="003A425A">
        <w:rPr>
          <w:rFonts w:ascii="Times New Roman" w:hAnsi="Times New Roman"/>
          <w:color w:val="00B050"/>
          <w:sz w:val="24"/>
          <w:szCs w:val="24"/>
          <w:lang w:val="en-US"/>
        </w:rPr>
        <w:t>WA</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DeleteOnClose</w:t>
      </w:r>
      <w:r w:rsidRPr="003A425A">
        <w:rPr>
          <w:rFonts w:ascii="Times New Roman" w:hAnsi="Times New Roman"/>
          <w:sz w:val="24"/>
          <w:szCs w:val="24"/>
        </w:rPr>
        <w:t>. Это очень полезно для независимых окон высокого уровня в многооконном приложении.</w:t>
      </w:r>
      <w:r w:rsidR="00F61CD9" w:rsidRPr="003A425A">
        <w:rPr>
          <w:rFonts w:ascii="Times New Roman" w:hAnsi="Times New Roman"/>
          <w:sz w:val="24"/>
          <w:szCs w:val="24"/>
        </w:rPr>
        <w:t xml:space="preserve"> </w:t>
      </w:r>
      <w:r w:rsidRPr="003A425A">
        <w:rPr>
          <w:rFonts w:ascii="Times New Roman" w:hAnsi="Times New Roman"/>
          <w:sz w:val="24"/>
          <w:szCs w:val="24"/>
        </w:rPr>
        <w:t xml:space="preserve">Когда удаляются, </w:t>
      </w:r>
      <w:r w:rsidRPr="003A425A">
        <w:rPr>
          <w:rFonts w:ascii="Times New Roman" w:hAnsi="Times New Roman"/>
          <w:sz w:val="24"/>
          <w:szCs w:val="24"/>
          <w:lang w:val="en-US"/>
        </w:rPr>
        <w:t>QObjects</w:t>
      </w:r>
      <w:r w:rsidRPr="003A425A">
        <w:rPr>
          <w:rFonts w:ascii="Times New Roman" w:hAnsi="Times New Roman"/>
          <w:sz w:val="24"/>
          <w:szCs w:val="24"/>
        </w:rPr>
        <w:t xml:space="preserve"> испускают сигнал </w:t>
      </w:r>
      <w:r w:rsidRPr="003A425A">
        <w:rPr>
          <w:rFonts w:ascii="Times New Roman" w:hAnsi="Times New Roman"/>
          <w:sz w:val="24"/>
          <w:szCs w:val="24"/>
          <w:lang w:val="en-US"/>
        </w:rPr>
        <w:t>destroyed</w:t>
      </w:r>
      <w:r w:rsidRPr="003A425A">
        <w:rPr>
          <w:rFonts w:ascii="Times New Roman" w:hAnsi="Times New Roman"/>
          <w:sz w:val="24"/>
          <w:szCs w:val="24"/>
        </w:rPr>
        <w:t xml:space="preserve">(). Если последнее окно высокого уровня закрывается, то испускается сигнал </w:t>
      </w:r>
      <w:r w:rsidRPr="003A425A">
        <w:rPr>
          <w:rFonts w:ascii="Times New Roman" w:hAnsi="Times New Roman"/>
          <w:sz w:val="24"/>
          <w:szCs w:val="24"/>
          <w:lang w:val="en-US"/>
        </w:rPr>
        <w:t>QAplication</w:t>
      </w:r>
      <w:r w:rsidRPr="003A425A">
        <w:rPr>
          <w:rFonts w:ascii="Times New Roman" w:hAnsi="Times New Roman"/>
          <w:sz w:val="24"/>
          <w:szCs w:val="24"/>
        </w:rPr>
        <w:t>::</w:t>
      </w:r>
      <w:r w:rsidRPr="003A425A">
        <w:rPr>
          <w:rFonts w:ascii="Times New Roman" w:hAnsi="Times New Roman"/>
          <w:sz w:val="24"/>
          <w:szCs w:val="24"/>
          <w:lang w:val="en-US"/>
        </w:rPr>
        <w:t>lastWindowClosed</w:t>
      </w:r>
      <w:r w:rsidRPr="003A425A">
        <w:rPr>
          <w:rFonts w:ascii="Times New Roman" w:hAnsi="Times New Roman"/>
          <w:sz w:val="24"/>
          <w:szCs w:val="24"/>
        </w:rPr>
        <w:t>().</w:t>
      </w:r>
    </w:p>
    <w:p w:rsidR="001E70BF" w:rsidRPr="003A425A" w:rsidRDefault="001E70BF" w:rsidP="001E70BF">
      <w:pPr>
        <w:pStyle w:val="3"/>
        <w:rPr>
          <w:sz w:val="24"/>
          <w:szCs w:val="24"/>
        </w:rPr>
      </w:pPr>
      <w:bookmarkStart w:id="272" w:name="_Toc382058385"/>
      <w:r w:rsidRPr="003A425A">
        <w:rPr>
          <w:sz w:val="24"/>
          <w:szCs w:val="24"/>
          <w:lang w:val="en-US"/>
        </w:rPr>
        <w:t>QIconDragEvent</w:t>
      </w:r>
      <w:bookmarkEnd w:id="272"/>
    </w:p>
    <w:p w:rsidR="002A0073" w:rsidRPr="003A425A" w:rsidRDefault="00953454" w:rsidP="002A0073">
      <w:pPr>
        <w:jc w:val="both"/>
        <w:rPr>
          <w:rFonts w:ascii="Times New Roman" w:hAnsi="Times New Roman"/>
          <w:sz w:val="24"/>
          <w:szCs w:val="24"/>
        </w:rPr>
      </w:pPr>
      <w:hyperlink r:id="rId417"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qicondragevent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4A1C45" w:rsidRPr="003A425A" w:rsidRDefault="002A0073" w:rsidP="002A0073">
      <w:pPr>
        <w:jc w:val="both"/>
        <w:rPr>
          <w:rFonts w:ascii="Times New Roman" w:hAnsi="Times New Roman"/>
          <w:sz w:val="24"/>
          <w:szCs w:val="24"/>
          <w:lang w:val="be-BY"/>
        </w:rPr>
      </w:pPr>
      <w:r w:rsidRPr="003A425A">
        <w:rPr>
          <w:rFonts w:ascii="Times New Roman" w:hAnsi="Times New Roman"/>
          <w:sz w:val="24"/>
          <w:szCs w:val="24"/>
        </w:rPr>
        <w:lastRenderedPageBreak/>
        <w:t>класс QIconDragEvent показывает, что началось перетаскивание Главной пиктограммы. Данное событие высылается виджетам, когда Главная иконка окна была перетащена.</w:t>
      </w:r>
    </w:p>
    <w:p w:rsidR="000B283D" w:rsidRPr="003A425A" w:rsidRDefault="000B283D" w:rsidP="000B283D">
      <w:pPr>
        <w:pStyle w:val="3"/>
        <w:rPr>
          <w:sz w:val="24"/>
          <w:szCs w:val="24"/>
          <w:lang w:val="be-BY"/>
        </w:rPr>
      </w:pPr>
      <w:bookmarkStart w:id="273" w:name="_Toc382058386"/>
      <w:r w:rsidRPr="003A425A">
        <w:rPr>
          <w:sz w:val="24"/>
          <w:szCs w:val="24"/>
          <w:lang w:val="en-US"/>
        </w:rPr>
        <w:t>QContextMenuEvent</w:t>
      </w:r>
      <w:bookmarkEnd w:id="273"/>
    </w:p>
    <w:p w:rsidR="002A0073" w:rsidRPr="003A425A" w:rsidRDefault="00953454" w:rsidP="002A0073">
      <w:pPr>
        <w:jc w:val="both"/>
        <w:rPr>
          <w:rFonts w:ascii="Times New Roman" w:hAnsi="Times New Roman"/>
          <w:sz w:val="24"/>
          <w:szCs w:val="24"/>
          <w:lang w:val="be-BY"/>
        </w:rPr>
      </w:pPr>
      <w:hyperlink r:id="rId418"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qcontextmenuevent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класс QContextMenuEvent содержит параметры, которые описывают события контекстного меню. Событие высылается виджету, когда пользователь выполняет действие, связанное с открытием контекстного меню.</w:t>
      </w:r>
      <w:r w:rsidR="000B283D" w:rsidRPr="003A425A">
        <w:rPr>
          <w:rFonts w:ascii="Times New Roman" w:hAnsi="Times New Roman"/>
          <w:sz w:val="24"/>
          <w:szCs w:val="24"/>
        </w:rPr>
        <w:t xml:space="preserve"> </w:t>
      </w:r>
      <w:r w:rsidRPr="003A425A">
        <w:rPr>
          <w:rFonts w:ascii="Times New Roman" w:hAnsi="Times New Roman"/>
          <w:i/>
          <w:sz w:val="24"/>
          <w:szCs w:val="24"/>
        </w:rPr>
        <w:t>В данном событии есть специальный флаг, о котором можно прочитать более подробно.</w:t>
      </w:r>
    </w:p>
    <w:p w:rsidR="00772AF7" w:rsidRPr="003A425A" w:rsidRDefault="00772AF7" w:rsidP="00772AF7">
      <w:pPr>
        <w:pStyle w:val="3"/>
      </w:pPr>
      <w:bookmarkStart w:id="274" w:name="_Toc382058387"/>
      <w:r w:rsidRPr="003A425A">
        <w:rPr>
          <w:lang w:val="en-US"/>
        </w:rPr>
        <w:t>QInpurMethodEvent</w:t>
      </w:r>
      <w:bookmarkEnd w:id="274"/>
    </w:p>
    <w:p w:rsidR="002A0073" w:rsidRPr="003A425A" w:rsidRDefault="00953454" w:rsidP="002A0073">
      <w:pPr>
        <w:jc w:val="both"/>
        <w:rPr>
          <w:rFonts w:ascii="Times New Roman" w:hAnsi="Times New Roman"/>
          <w:sz w:val="24"/>
          <w:szCs w:val="24"/>
        </w:rPr>
      </w:pPr>
      <w:hyperlink r:id="rId419"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qinputmethodevent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класс QInputMethodEvent обеспечивает параметры для событий метода ввода. Событие высылается, когда используется метод ввода текста. Это для языков с нелатинским алфавитом.</w:t>
      </w:r>
      <w:r w:rsidR="00772AF7" w:rsidRPr="003A425A">
        <w:rPr>
          <w:rFonts w:ascii="Times New Roman" w:hAnsi="Times New Roman"/>
          <w:sz w:val="24"/>
          <w:szCs w:val="24"/>
        </w:rPr>
        <w:t xml:space="preserve"> </w:t>
      </w:r>
      <w:r w:rsidRPr="003A425A">
        <w:rPr>
          <w:rFonts w:ascii="Times New Roman" w:hAnsi="Times New Roman"/>
          <w:i/>
          <w:sz w:val="24"/>
          <w:szCs w:val="24"/>
        </w:rPr>
        <w:t>Класс интересен для людей, которые хотят быть способными корректно обработать языки со сложным символьным вводом.</w:t>
      </w:r>
    </w:p>
    <w:p w:rsidR="00E80305" w:rsidRPr="003A425A" w:rsidRDefault="00E80305" w:rsidP="00E80305">
      <w:pPr>
        <w:pStyle w:val="3"/>
        <w:rPr>
          <w:color w:val="FF0000"/>
        </w:rPr>
      </w:pPr>
      <w:bookmarkStart w:id="275" w:name="_Toc382058388"/>
      <w:r w:rsidRPr="003A425A">
        <w:rPr>
          <w:color w:val="FF0000"/>
          <w:lang w:val="en-US"/>
        </w:rPr>
        <w:t>QTabletEvent</w:t>
      </w:r>
      <w:bookmarkEnd w:id="275"/>
    </w:p>
    <w:p w:rsidR="002A0073" w:rsidRPr="003A425A" w:rsidRDefault="00953454" w:rsidP="002A0073">
      <w:pPr>
        <w:jc w:val="both"/>
        <w:rPr>
          <w:rFonts w:ascii="Times New Roman" w:hAnsi="Times New Roman"/>
          <w:sz w:val="24"/>
          <w:szCs w:val="24"/>
        </w:rPr>
      </w:pPr>
      <w:hyperlink r:id="rId420"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qtabletevent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color w:val="FF0000"/>
          <w:sz w:val="24"/>
          <w:szCs w:val="24"/>
        </w:rPr>
      </w:pPr>
      <w:r w:rsidRPr="003A425A">
        <w:rPr>
          <w:rFonts w:ascii="Times New Roman" w:hAnsi="Times New Roman"/>
          <w:sz w:val="24"/>
          <w:szCs w:val="24"/>
        </w:rPr>
        <w:t xml:space="preserve">класс QTabletEvent содержит параметры, которые описывают событие </w:t>
      </w:r>
      <w:r w:rsidRPr="003A425A">
        <w:rPr>
          <w:rFonts w:ascii="Times New Roman" w:hAnsi="Times New Roman"/>
          <w:color w:val="FF0000"/>
          <w:sz w:val="24"/>
          <w:szCs w:val="24"/>
          <w:lang w:val="en-US"/>
        </w:rPr>
        <w:t>Tablet</w:t>
      </w:r>
      <w:r w:rsidRPr="003A425A">
        <w:rPr>
          <w:rFonts w:ascii="Times New Roman" w:hAnsi="Times New Roman"/>
          <w:color w:val="FF0000"/>
          <w:sz w:val="24"/>
          <w:szCs w:val="24"/>
        </w:rPr>
        <w:t>.</w:t>
      </w:r>
      <w:r w:rsidRPr="003A425A">
        <w:rPr>
          <w:rFonts w:ascii="Times New Roman" w:hAnsi="Times New Roman"/>
          <w:sz w:val="24"/>
          <w:szCs w:val="24"/>
        </w:rPr>
        <w:t xml:space="preserve"> </w:t>
      </w:r>
      <w:r w:rsidRPr="003A425A">
        <w:rPr>
          <w:rFonts w:ascii="Times New Roman" w:hAnsi="Times New Roman"/>
          <w:i/>
          <w:color w:val="FF0000"/>
          <w:sz w:val="24"/>
          <w:szCs w:val="24"/>
        </w:rPr>
        <w:t>Класс мне не понятен, так как там находятся непонятные для меня понятия.</w:t>
      </w:r>
    </w:p>
    <w:p w:rsidR="00CB14B0" w:rsidRPr="003A425A" w:rsidRDefault="00CB14B0" w:rsidP="00CB14B0">
      <w:pPr>
        <w:pStyle w:val="3"/>
        <w:rPr>
          <w:color w:val="FF0000"/>
        </w:rPr>
      </w:pPr>
      <w:bookmarkStart w:id="276" w:name="_Toc382058389"/>
      <w:r w:rsidRPr="003A425A">
        <w:rPr>
          <w:color w:val="FF0000"/>
          <w:lang w:val="en-US"/>
        </w:rPr>
        <w:t>QDropEvent</w:t>
      </w:r>
      <w:bookmarkEnd w:id="276"/>
    </w:p>
    <w:p w:rsidR="002A0073" w:rsidRPr="003A425A" w:rsidRDefault="00953454" w:rsidP="002A0073">
      <w:pPr>
        <w:jc w:val="both"/>
        <w:rPr>
          <w:rFonts w:ascii="Times New Roman" w:hAnsi="Times New Roman"/>
          <w:i/>
          <w:sz w:val="24"/>
          <w:szCs w:val="24"/>
        </w:rPr>
      </w:pPr>
      <w:hyperlink r:id="rId421" w:anchor="details" w:history="1">
        <w:r w:rsidR="002A0073" w:rsidRPr="003A425A">
          <w:rPr>
            <w:rStyle w:val="a3"/>
            <w:rFonts w:ascii="Times New Roman" w:hAnsi="Times New Roman"/>
            <w:i/>
            <w:sz w:val="24"/>
            <w:szCs w:val="24"/>
            <w:lang w:val="en-US"/>
          </w:rPr>
          <w:t>http</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qt</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project</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org</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doc</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qt</w:t>
        </w:r>
        <w:r w:rsidR="002A0073" w:rsidRPr="003A425A">
          <w:rPr>
            <w:rStyle w:val="a3"/>
            <w:rFonts w:ascii="Times New Roman" w:hAnsi="Times New Roman"/>
            <w:i/>
            <w:sz w:val="24"/>
            <w:szCs w:val="24"/>
          </w:rPr>
          <w:t>-5.1/</w:t>
        </w:r>
        <w:r w:rsidR="002A0073" w:rsidRPr="003A425A">
          <w:rPr>
            <w:rStyle w:val="a3"/>
            <w:rFonts w:ascii="Times New Roman" w:hAnsi="Times New Roman"/>
            <w:i/>
            <w:sz w:val="24"/>
            <w:szCs w:val="24"/>
            <w:lang w:val="en-US"/>
          </w:rPr>
          <w:t>qtgui</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qdropevent</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html</w:t>
        </w:r>
        <w:r w:rsidR="002A0073" w:rsidRPr="003A425A">
          <w:rPr>
            <w:rStyle w:val="a3"/>
            <w:rFonts w:ascii="Times New Roman" w:hAnsi="Times New Roman"/>
            <w:i/>
            <w:sz w:val="24"/>
            <w:szCs w:val="24"/>
          </w:rPr>
          <w:t>#</w:t>
        </w:r>
        <w:r w:rsidR="002A0073" w:rsidRPr="003A425A">
          <w:rPr>
            <w:rStyle w:val="a3"/>
            <w:rFonts w:ascii="Times New Roman" w:hAnsi="Times New Roman"/>
            <w:i/>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QDropEvent обеспечивает событие, которое высылается, когда выполняется действие перетащить и опустить. Когда виджет допускает события опускания, он получает это событие, если он принял наиболее недавние события </w:t>
      </w:r>
      <w:r w:rsidRPr="003A425A">
        <w:rPr>
          <w:rFonts w:ascii="Times New Roman" w:hAnsi="Times New Roman"/>
          <w:sz w:val="24"/>
          <w:szCs w:val="24"/>
          <w:lang w:val="en-US"/>
        </w:rPr>
        <w:t>QDragEnterEvent</w:t>
      </w:r>
      <w:r w:rsidRPr="003A425A">
        <w:rPr>
          <w:rFonts w:ascii="Times New Roman" w:hAnsi="Times New Roman"/>
          <w:sz w:val="24"/>
          <w:szCs w:val="24"/>
        </w:rPr>
        <w:t xml:space="preserve"> и </w:t>
      </w:r>
      <w:r w:rsidRPr="003A425A">
        <w:rPr>
          <w:rFonts w:ascii="Times New Roman" w:hAnsi="Times New Roman"/>
          <w:sz w:val="24"/>
          <w:szCs w:val="24"/>
          <w:lang w:val="en-US"/>
        </w:rPr>
        <w:t>QDragMoveEvent</w:t>
      </w:r>
      <w:r w:rsidRPr="003A425A">
        <w:rPr>
          <w:rFonts w:ascii="Times New Roman" w:hAnsi="Times New Roman"/>
          <w:sz w:val="24"/>
          <w:szCs w:val="24"/>
        </w:rPr>
        <w:t>, посланные ему.</w:t>
      </w:r>
      <w:r w:rsidR="003D2398" w:rsidRPr="003A425A">
        <w:rPr>
          <w:rFonts w:ascii="Times New Roman" w:hAnsi="Times New Roman"/>
          <w:sz w:val="24"/>
          <w:szCs w:val="24"/>
        </w:rPr>
        <w:t xml:space="preserve"> </w:t>
      </w:r>
      <w:r w:rsidRPr="003A425A">
        <w:rPr>
          <w:rFonts w:ascii="Times New Roman" w:hAnsi="Times New Roman"/>
          <w:sz w:val="24"/>
          <w:szCs w:val="24"/>
        </w:rPr>
        <w:t xml:space="preserve">Также здесь есть специальные функции, которые позволяют определить, может ли виджет ответить на данное событие. Событие опускания содержит предлагаемое действие, доступное из </w:t>
      </w:r>
      <w:r w:rsidRPr="003A425A">
        <w:rPr>
          <w:rFonts w:ascii="Times New Roman" w:hAnsi="Times New Roman"/>
          <w:sz w:val="24"/>
          <w:szCs w:val="24"/>
          <w:lang w:val="en-US"/>
        </w:rPr>
        <w:t>proposedAction</w:t>
      </w:r>
      <w:r w:rsidRPr="003A425A">
        <w:rPr>
          <w:rFonts w:ascii="Times New Roman" w:hAnsi="Times New Roman"/>
          <w:sz w:val="24"/>
          <w:szCs w:val="24"/>
        </w:rPr>
        <w:t xml:space="preserve">(), для виджета, чтобы или принять или проигнорировать его. Если действие может быть обработано виджетом, вам следует вызвать функцию </w:t>
      </w:r>
      <w:r w:rsidRPr="003A425A">
        <w:rPr>
          <w:rFonts w:ascii="Times New Roman" w:hAnsi="Times New Roman"/>
          <w:sz w:val="24"/>
          <w:szCs w:val="24"/>
          <w:lang w:val="en-US"/>
        </w:rPr>
        <w:t>acceptProposedAction</w:t>
      </w:r>
      <w:r w:rsidRPr="003A425A">
        <w:rPr>
          <w:rFonts w:ascii="Times New Roman" w:hAnsi="Times New Roman"/>
          <w:sz w:val="24"/>
          <w:szCs w:val="24"/>
        </w:rPr>
        <w:t xml:space="preserve">(). Так как предлагаемое действие может быть комбинацией значений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DropAction</w:t>
      </w:r>
      <w:r w:rsidRPr="003A425A">
        <w:rPr>
          <w:rFonts w:ascii="Times New Roman" w:hAnsi="Times New Roman"/>
          <w:sz w:val="24"/>
          <w:szCs w:val="24"/>
        </w:rPr>
        <w:t>, оно может быть полезным или для выбора одного из данных значений как действия по умолчанию или для опроса пользователя о выборе их предпочтительных действий.</w:t>
      </w:r>
      <w:r w:rsidR="003D2398" w:rsidRPr="003A425A">
        <w:rPr>
          <w:rFonts w:ascii="Times New Roman" w:hAnsi="Times New Roman"/>
          <w:sz w:val="24"/>
          <w:szCs w:val="24"/>
        </w:rPr>
        <w:t xml:space="preserve"> </w:t>
      </w:r>
      <w:r w:rsidRPr="003A425A">
        <w:rPr>
          <w:rFonts w:ascii="Times New Roman" w:hAnsi="Times New Roman"/>
          <w:sz w:val="24"/>
          <w:szCs w:val="24"/>
        </w:rPr>
        <w:t xml:space="preserve">Если предпочтительное действие опускания является неподходящим, возможно, из-за того, что ваш частный виджет не поддерживает это действие, вы можете заместить его при помощи любого из возможных действий опускания при помощи вызова функции </w:t>
      </w:r>
      <w:r w:rsidRPr="003A425A">
        <w:rPr>
          <w:rFonts w:ascii="Times New Roman" w:hAnsi="Times New Roman"/>
          <w:sz w:val="24"/>
          <w:szCs w:val="24"/>
          <w:lang w:val="en-US"/>
        </w:rPr>
        <w:t>setDropAction</w:t>
      </w:r>
      <w:r w:rsidRPr="003A425A">
        <w:rPr>
          <w:rFonts w:ascii="Times New Roman" w:hAnsi="Times New Roman"/>
          <w:sz w:val="24"/>
          <w:szCs w:val="24"/>
        </w:rPr>
        <w:t xml:space="preserve">() с предпочитаемым вами действием. Если вы установите значение, которое не присутствует в битовой ИЛИ комбинации значений, возвращаемых при помощи функции </w:t>
      </w:r>
      <w:r w:rsidRPr="003A425A">
        <w:rPr>
          <w:rFonts w:ascii="Times New Roman" w:hAnsi="Times New Roman"/>
          <w:sz w:val="24"/>
          <w:szCs w:val="24"/>
          <w:lang w:val="en-US"/>
        </w:rPr>
        <w:t>possibleActions</w:t>
      </w:r>
      <w:r w:rsidRPr="003A425A">
        <w:rPr>
          <w:rFonts w:ascii="Times New Roman" w:hAnsi="Times New Roman"/>
          <w:sz w:val="24"/>
          <w:szCs w:val="24"/>
        </w:rPr>
        <w:t xml:space="preserve">(), действие </w:t>
      </w:r>
      <w:r w:rsidRPr="003A425A">
        <w:rPr>
          <w:rFonts w:ascii="Times New Roman" w:hAnsi="Times New Roman"/>
          <w:sz w:val="24"/>
          <w:szCs w:val="24"/>
        </w:rPr>
        <w:lastRenderedPageBreak/>
        <w:t xml:space="preserve">копирования по умолчанию будет использовано. Если замещение действия опускания было установлено, вызовите функцию </w:t>
      </w:r>
      <w:r w:rsidRPr="003A425A">
        <w:rPr>
          <w:rFonts w:ascii="Times New Roman" w:hAnsi="Times New Roman"/>
          <w:sz w:val="24"/>
          <w:szCs w:val="24"/>
          <w:lang w:val="en-US"/>
        </w:rPr>
        <w:t>accept</w:t>
      </w:r>
      <w:r w:rsidRPr="003A425A">
        <w:rPr>
          <w:rFonts w:ascii="Times New Roman" w:hAnsi="Times New Roman"/>
          <w:sz w:val="24"/>
          <w:szCs w:val="24"/>
        </w:rPr>
        <w:t xml:space="preserve">() вместо </w:t>
      </w:r>
      <w:r w:rsidRPr="003A425A">
        <w:rPr>
          <w:rFonts w:ascii="Times New Roman" w:hAnsi="Times New Roman"/>
          <w:sz w:val="24"/>
          <w:szCs w:val="24"/>
          <w:lang w:val="en-US"/>
        </w:rPr>
        <w:t>acceptProposedAction</w:t>
      </w:r>
      <w:r w:rsidRPr="003A425A">
        <w:rPr>
          <w:rFonts w:ascii="Times New Roman" w:hAnsi="Times New Roman"/>
          <w:sz w:val="24"/>
          <w:szCs w:val="24"/>
        </w:rPr>
        <w:t>(), чтобы завершить операцию опускания.</w:t>
      </w:r>
      <w:r w:rsidR="002069A2" w:rsidRPr="003A425A">
        <w:rPr>
          <w:rFonts w:ascii="Times New Roman" w:hAnsi="Times New Roman"/>
          <w:sz w:val="24"/>
          <w:szCs w:val="24"/>
        </w:rPr>
        <w:t xml:space="preserve"> </w:t>
      </w:r>
      <w:r w:rsidRPr="003A425A">
        <w:rPr>
          <w:rFonts w:ascii="Times New Roman" w:hAnsi="Times New Roman"/>
          <w:sz w:val="24"/>
          <w:szCs w:val="24"/>
        </w:rPr>
        <w:t xml:space="preserve">Функция </w:t>
      </w:r>
      <w:r w:rsidRPr="003A425A">
        <w:rPr>
          <w:rFonts w:ascii="Times New Roman" w:hAnsi="Times New Roman"/>
          <w:sz w:val="24"/>
          <w:szCs w:val="24"/>
          <w:lang w:val="en-US"/>
        </w:rPr>
        <w:t>mimeData</w:t>
      </w:r>
      <w:r w:rsidRPr="003A425A">
        <w:rPr>
          <w:rFonts w:ascii="Times New Roman" w:hAnsi="Times New Roman"/>
          <w:sz w:val="24"/>
          <w:szCs w:val="24"/>
        </w:rPr>
        <w:t xml:space="preserve">() обеспечивает данные, опускаемые на виджет в виде </w:t>
      </w:r>
      <w:r w:rsidRPr="003A425A">
        <w:rPr>
          <w:rFonts w:ascii="Times New Roman" w:hAnsi="Times New Roman"/>
          <w:sz w:val="24"/>
          <w:szCs w:val="24"/>
          <w:lang w:val="en-US"/>
        </w:rPr>
        <w:t>QMimeData</w:t>
      </w:r>
      <w:r w:rsidRPr="003A425A">
        <w:rPr>
          <w:rFonts w:ascii="Times New Roman" w:hAnsi="Times New Roman"/>
          <w:sz w:val="24"/>
          <w:szCs w:val="24"/>
        </w:rPr>
        <w:t xml:space="preserve"> объект</w:t>
      </w:r>
      <w:r w:rsidR="002069A2" w:rsidRPr="003A425A">
        <w:rPr>
          <w:rFonts w:ascii="Times New Roman" w:hAnsi="Times New Roman"/>
          <w:sz w:val="24"/>
          <w:szCs w:val="24"/>
        </w:rPr>
        <w:t>а. О</w:t>
      </w:r>
      <w:r w:rsidRPr="003A425A">
        <w:rPr>
          <w:rFonts w:ascii="Times New Roman" w:hAnsi="Times New Roman"/>
          <w:sz w:val="24"/>
          <w:szCs w:val="24"/>
        </w:rPr>
        <w:t xml:space="preserve">н содержит информацию о </w:t>
      </w:r>
      <w:r w:rsidRPr="003A425A">
        <w:rPr>
          <w:rFonts w:ascii="Times New Roman" w:hAnsi="Times New Roman"/>
          <w:sz w:val="24"/>
          <w:szCs w:val="24"/>
          <w:lang w:val="en-US"/>
        </w:rPr>
        <w:t>MIME</w:t>
      </w:r>
      <w:r w:rsidRPr="003A425A">
        <w:rPr>
          <w:rFonts w:ascii="Times New Roman" w:hAnsi="Times New Roman"/>
          <w:sz w:val="24"/>
          <w:szCs w:val="24"/>
        </w:rPr>
        <w:t xml:space="preserve"> типе данных вдобавок к самим данным.</w:t>
      </w:r>
      <w:r w:rsidR="002069A2" w:rsidRPr="003A425A">
        <w:rPr>
          <w:rFonts w:ascii="Times New Roman" w:hAnsi="Times New Roman"/>
          <w:sz w:val="24"/>
          <w:szCs w:val="24"/>
        </w:rPr>
        <w:t xml:space="preserve"> </w:t>
      </w:r>
      <w:r w:rsidRPr="003A425A">
        <w:rPr>
          <w:rFonts w:ascii="Times New Roman" w:hAnsi="Times New Roman"/>
          <w:sz w:val="24"/>
          <w:szCs w:val="24"/>
        </w:rPr>
        <w:t>Вообще было бы очень желательно подробно экспериментально изучить данный класс, а также всю систему перетаскивания и опускания в целом.</w:t>
      </w:r>
    </w:p>
    <w:p w:rsidR="002069A2" w:rsidRPr="003A425A" w:rsidRDefault="002069A2" w:rsidP="002069A2">
      <w:pPr>
        <w:pStyle w:val="3"/>
      </w:pPr>
      <w:bookmarkStart w:id="277" w:name="_Toc382058390"/>
      <w:r w:rsidRPr="003A425A">
        <w:rPr>
          <w:sz w:val="24"/>
          <w:szCs w:val="24"/>
        </w:rPr>
        <w:t>QDragEnterEvent</w:t>
      </w:r>
      <w:bookmarkEnd w:id="277"/>
    </w:p>
    <w:p w:rsidR="002A0073" w:rsidRPr="003A425A" w:rsidRDefault="00953454" w:rsidP="002A0073">
      <w:pPr>
        <w:jc w:val="both"/>
        <w:rPr>
          <w:rFonts w:ascii="Times New Roman" w:hAnsi="Times New Roman"/>
          <w:sz w:val="24"/>
          <w:szCs w:val="24"/>
        </w:rPr>
      </w:pPr>
      <w:hyperlink r:id="rId422" w:anchor="details" w:history="1">
        <w:r w:rsidR="002A0073" w:rsidRPr="003A425A">
          <w:rPr>
            <w:rStyle w:val="a3"/>
            <w:rFonts w:ascii="Times New Roman" w:hAnsi="Times New Roman"/>
            <w:sz w:val="24"/>
            <w:szCs w:val="24"/>
          </w:rPr>
          <w:t>http://qt-project.org/doc/qt-5.1/qtgui/qdragenterevent.html#details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QDragEnterEvent обеспечивает событие, которое высылается виджету, когда выполняется действия перетащить и отпустить.</w:t>
      </w:r>
      <w:r w:rsidR="002069A2" w:rsidRPr="003A425A">
        <w:rPr>
          <w:rFonts w:ascii="Times New Roman" w:hAnsi="Times New Roman"/>
          <w:sz w:val="24"/>
          <w:szCs w:val="24"/>
        </w:rPr>
        <w:t xml:space="preserve"> </w:t>
      </w:r>
      <w:r w:rsidRPr="003A425A">
        <w:rPr>
          <w:rFonts w:ascii="Times New Roman" w:hAnsi="Times New Roman"/>
          <w:sz w:val="24"/>
          <w:szCs w:val="24"/>
        </w:rPr>
        <w:t>Данное событие всегда немедленно сопровождается событием движения при перетаскивании.</w:t>
      </w:r>
    </w:p>
    <w:p w:rsidR="002069A2" w:rsidRPr="003A425A" w:rsidRDefault="002069A2" w:rsidP="002069A2">
      <w:pPr>
        <w:pStyle w:val="3"/>
      </w:pPr>
      <w:bookmarkStart w:id="278" w:name="_Toc382058391"/>
      <w:r w:rsidRPr="003A425A">
        <w:rPr>
          <w:lang w:val="en-US"/>
        </w:rPr>
        <w:t>QDragMoveEvent</w:t>
      </w:r>
      <w:bookmarkEnd w:id="278"/>
    </w:p>
    <w:p w:rsidR="002A0073" w:rsidRPr="003A425A" w:rsidRDefault="00953454" w:rsidP="002A0073">
      <w:pPr>
        <w:jc w:val="both"/>
        <w:rPr>
          <w:rFonts w:ascii="Times New Roman" w:hAnsi="Times New Roman"/>
          <w:sz w:val="24"/>
          <w:szCs w:val="24"/>
        </w:rPr>
      </w:pPr>
      <w:hyperlink r:id="rId423" w:anchor="details" w:history="1">
        <w:r w:rsidR="002A0073" w:rsidRPr="003A425A">
          <w:rPr>
            <w:rStyle w:val="a3"/>
            <w:rFonts w:ascii="Times New Roman" w:hAnsi="Times New Roman"/>
            <w:sz w:val="24"/>
            <w:szCs w:val="24"/>
          </w:rPr>
          <w:t>http://qt-project.org/doc/qt-5.1/qtgui/qdragmoveevent.html#details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QDragMoveEvent обеспечивает событие, которое высылается, пока перетаскивание и опускание в процессе. Виджет должен проверить событие, чтобы увидеть, какой тип данных оно обеспечивает, и вызвать функцию </w:t>
      </w:r>
      <w:r w:rsidRPr="003A425A">
        <w:rPr>
          <w:rFonts w:ascii="Times New Roman" w:hAnsi="Times New Roman"/>
          <w:sz w:val="24"/>
          <w:szCs w:val="24"/>
          <w:lang w:val="en-US"/>
        </w:rPr>
        <w:t>accept</w:t>
      </w:r>
      <w:r w:rsidRPr="003A425A">
        <w:rPr>
          <w:rFonts w:ascii="Times New Roman" w:hAnsi="Times New Roman"/>
          <w:sz w:val="24"/>
          <w:szCs w:val="24"/>
        </w:rPr>
        <w:t>(), чтобы принять опускание, если оно подходит.</w:t>
      </w:r>
      <w:r w:rsidR="002069A2" w:rsidRPr="003A425A">
        <w:rPr>
          <w:rFonts w:ascii="Times New Roman" w:hAnsi="Times New Roman"/>
          <w:sz w:val="24"/>
          <w:szCs w:val="24"/>
        </w:rPr>
        <w:t xml:space="preserve"> </w:t>
      </w:r>
      <w:r w:rsidRPr="003A425A">
        <w:rPr>
          <w:rFonts w:ascii="Times New Roman" w:hAnsi="Times New Roman"/>
          <w:sz w:val="24"/>
          <w:szCs w:val="24"/>
        </w:rPr>
        <w:t>Также можно вызвать функцию для ограничения прямоугольника внутри виджета, куда будут вставлены данные.</w:t>
      </w:r>
    </w:p>
    <w:p w:rsidR="002069A2" w:rsidRPr="003A425A" w:rsidRDefault="002069A2" w:rsidP="002069A2">
      <w:pPr>
        <w:pStyle w:val="3"/>
      </w:pPr>
      <w:bookmarkStart w:id="279" w:name="_Toc382058392"/>
      <w:r w:rsidRPr="003A425A">
        <w:rPr>
          <w:lang w:val="en-US"/>
        </w:rPr>
        <w:t>QDragLeaveEvent</w:t>
      </w:r>
      <w:bookmarkEnd w:id="279"/>
    </w:p>
    <w:p w:rsidR="002A0073" w:rsidRPr="003A425A" w:rsidRDefault="00953454" w:rsidP="002A0073">
      <w:pPr>
        <w:jc w:val="both"/>
        <w:rPr>
          <w:rFonts w:ascii="Times New Roman" w:hAnsi="Times New Roman"/>
          <w:sz w:val="24"/>
          <w:szCs w:val="24"/>
        </w:rPr>
      </w:pPr>
      <w:hyperlink r:id="rId424"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qdragleaveevent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QDragLeaveEvent обеспечивает событие, которое высылается виджету, когда перетаскивание и опускание покидает его.</w:t>
      </w:r>
      <w:r w:rsidR="002069A2" w:rsidRPr="003A425A">
        <w:rPr>
          <w:rFonts w:ascii="Times New Roman" w:hAnsi="Times New Roman"/>
          <w:sz w:val="24"/>
          <w:szCs w:val="24"/>
        </w:rPr>
        <w:t xml:space="preserve"> </w:t>
      </w:r>
      <w:r w:rsidRPr="003A425A">
        <w:rPr>
          <w:rFonts w:ascii="Times New Roman" w:hAnsi="Times New Roman"/>
          <w:sz w:val="24"/>
          <w:szCs w:val="24"/>
        </w:rPr>
        <w:t xml:space="preserve">Событию всегда предшествуют событие </w:t>
      </w:r>
      <w:r w:rsidRPr="003A425A">
        <w:rPr>
          <w:rFonts w:ascii="Times New Roman" w:hAnsi="Times New Roman"/>
          <w:sz w:val="24"/>
          <w:szCs w:val="24"/>
          <w:lang w:val="en-US"/>
        </w:rPr>
        <w:t>QDragEnterEvent</w:t>
      </w:r>
      <w:r w:rsidRPr="003A425A">
        <w:rPr>
          <w:rFonts w:ascii="Times New Roman" w:hAnsi="Times New Roman"/>
          <w:sz w:val="24"/>
          <w:szCs w:val="24"/>
        </w:rPr>
        <w:t xml:space="preserve"> и набор событий </w:t>
      </w:r>
      <w:r w:rsidRPr="003A425A">
        <w:rPr>
          <w:rFonts w:ascii="Times New Roman" w:hAnsi="Times New Roman"/>
          <w:sz w:val="24"/>
          <w:szCs w:val="24"/>
          <w:lang w:val="en-US"/>
        </w:rPr>
        <w:t>QDragMoveEvent</w:t>
      </w:r>
      <w:r w:rsidRPr="003A425A">
        <w:rPr>
          <w:rFonts w:ascii="Times New Roman" w:hAnsi="Times New Roman"/>
          <w:sz w:val="24"/>
          <w:szCs w:val="24"/>
        </w:rPr>
        <w:t xml:space="preserve">. Если вместо этого высылается событие </w:t>
      </w:r>
      <w:r w:rsidRPr="003A425A">
        <w:rPr>
          <w:rFonts w:ascii="Times New Roman" w:hAnsi="Times New Roman"/>
          <w:sz w:val="24"/>
          <w:szCs w:val="24"/>
          <w:lang w:val="en-US"/>
        </w:rPr>
        <w:t>QDropEvent</w:t>
      </w:r>
      <w:r w:rsidRPr="003A425A">
        <w:rPr>
          <w:rFonts w:ascii="Times New Roman" w:hAnsi="Times New Roman"/>
          <w:sz w:val="24"/>
          <w:szCs w:val="24"/>
        </w:rPr>
        <w:t>, то данное событие не высылается.</w:t>
      </w:r>
    </w:p>
    <w:p w:rsidR="002069A2" w:rsidRPr="003A425A" w:rsidRDefault="002069A2" w:rsidP="00983129">
      <w:pPr>
        <w:pStyle w:val="3"/>
      </w:pPr>
      <w:bookmarkStart w:id="280" w:name="_Toc382058393"/>
      <w:r w:rsidRPr="003A425A">
        <w:rPr>
          <w:lang w:val="en-US"/>
        </w:rPr>
        <w:t>QHelpEvent</w:t>
      </w:r>
      <w:bookmarkEnd w:id="280"/>
    </w:p>
    <w:p w:rsidR="002A0073" w:rsidRPr="003A425A" w:rsidRDefault="00953454" w:rsidP="002A0073">
      <w:pPr>
        <w:jc w:val="both"/>
        <w:rPr>
          <w:rFonts w:ascii="Times New Roman" w:hAnsi="Times New Roman"/>
          <w:sz w:val="24"/>
          <w:szCs w:val="24"/>
        </w:rPr>
      </w:pPr>
      <w:hyperlink r:id="rId425"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qhelpevent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QHelpEvent</w:t>
      </w:r>
      <w:r w:rsidRPr="003A425A">
        <w:rPr>
          <w:rFonts w:ascii="Times New Roman" w:hAnsi="Times New Roman"/>
          <w:sz w:val="24"/>
          <w:szCs w:val="24"/>
        </w:rPr>
        <w:t xml:space="preserve"> обеспечивает событие, которое используется для запроса справочной информации о некотором пункте виджета. Данное событие может быть перехвачено в приложениях, чтобы обеспечить подсказки типа «Что это?» для частных виджетов.</w:t>
      </w:r>
      <w:r w:rsidR="00983129" w:rsidRPr="003A425A">
        <w:rPr>
          <w:rFonts w:ascii="Times New Roman" w:hAnsi="Times New Roman"/>
          <w:sz w:val="24"/>
          <w:szCs w:val="24"/>
        </w:rPr>
        <w:t xml:space="preserve"> </w:t>
      </w:r>
      <w:r w:rsidRPr="003A425A">
        <w:rPr>
          <w:rFonts w:ascii="Times New Roman" w:hAnsi="Times New Roman"/>
          <w:i/>
          <w:sz w:val="24"/>
          <w:szCs w:val="24"/>
        </w:rPr>
        <w:t>Следует экспериментально изучить работу данного класса, который может оказаться очень полезным для всех моих приложений.</w:t>
      </w:r>
    </w:p>
    <w:p w:rsidR="00983129" w:rsidRPr="003A425A" w:rsidRDefault="00983129" w:rsidP="00983129">
      <w:pPr>
        <w:pStyle w:val="3"/>
      </w:pPr>
      <w:bookmarkStart w:id="281" w:name="_Toc382058394"/>
      <w:r w:rsidRPr="003A425A">
        <w:rPr>
          <w:lang w:val="en-US"/>
        </w:rPr>
        <w:t>QStatusTipEvent</w:t>
      </w:r>
      <w:bookmarkEnd w:id="281"/>
    </w:p>
    <w:p w:rsidR="002A0073" w:rsidRPr="003A425A" w:rsidRDefault="00953454" w:rsidP="002A0073">
      <w:pPr>
        <w:jc w:val="both"/>
        <w:rPr>
          <w:rFonts w:ascii="Times New Roman" w:hAnsi="Times New Roman"/>
          <w:sz w:val="24"/>
          <w:szCs w:val="24"/>
        </w:rPr>
      </w:pPr>
      <w:hyperlink r:id="rId426"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qstatustipevent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lastRenderedPageBreak/>
        <w:t>класс QStatusTipEvent обеспечивает событие, которое используется, чтобы показать сообщения в строке состояния.</w:t>
      </w:r>
      <w:r w:rsidR="00983129" w:rsidRPr="003A425A">
        <w:rPr>
          <w:rFonts w:ascii="Times New Roman" w:hAnsi="Times New Roman"/>
          <w:sz w:val="24"/>
          <w:szCs w:val="24"/>
        </w:rPr>
        <w:t xml:space="preserve"> </w:t>
      </w:r>
      <w:r w:rsidRPr="003A425A">
        <w:rPr>
          <w:rFonts w:ascii="Times New Roman" w:hAnsi="Times New Roman"/>
          <w:sz w:val="24"/>
          <w:szCs w:val="24"/>
          <w:lang w:val="en-US"/>
        </w:rPr>
        <w:t>Status</w:t>
      </w:r>
      <w:r w:rsidRPr="003A425A">
        <w:rPr>
          <w:rFonts w:ascii="Times New Roman" w:hAnsi="Times New Roman"/>
          <w:sz w:val="24"/>
          <w:szCs w:val="24"/>
        </w:rPr>
        <w:t xml:space="preserve"> </w:t>
      </w:r>
      <w:r w:rsidRPr="003A425A">
        <w:rPr>
          <w:rFonts w:ascii="Times New Roman" w:hAnsi="Times New Roman"/>
          <w:sz w:val="24"/>
          <w:szCs w:val="24"/>
          <w:lang w:val="en-US"/>
        </w:rPr>
        <w:t>tips</w:t>
      </w:r>
      <w:r w:rsidRPr="003A425A">
        <w:rPr>
          <w:rFonts w:ascii="Times New Roman" w:hAnsi="Times New Roman"/>
          <w:sz w:val="24"/>
          <w:szCs w:val="24"/>
        </w:rPr>
        <w:t xml:space="preserve"> могут быть установлены на виджет с использованием </w:t>
      </w:r>
      <w:r w:rsidRPr="003A425A">
        <w:rPr>
          <w:rFonts w:ascii="Times New Roman" w:hAnsi="Times New Roman"/>
          <w:sz w:val="24"/>
          <w:szCs w:val="24"/>
          <w:lang w:val="en-US"/>
        </w:rPr>
        <w:t>QWidget</w:t>
      </w:r>
      <w:r w:rsidRPr="003A425A">
        <w:rPr>
          <w:rFonts w:ascii="Times New Roman" w:hAnsi="Times New Roman"/>
          <w:sz w:val="24"/>
          <w:szCs w:val="24"/>
        </w:rPr>
        <w:t>::</w:t>
      </w:r>
      <w:r w:rsidRPr="003A425A">
        <w:rPr>
          <w:rFonts w:ascii="Times New Roman" w:hAnsi="Times New Roman"/>
          <w:sz w:val="24"/>
          <w:szCs w:val="24"/>
          <w:lang w:val="en-US"/>
        </w:rPr>
        <w:t>setStatusTip</w:t>
      </w:r>
      <w:r w:rsidRPr="003A425A">
        <w:rPr>
          <w:rFonts w:ascii="Times New Roman" w:hAnsi="Times New Roman"/>
          <w:sz w:val="24"/>
          <w:szCs w:val="24"/>
        </w:rPr>
        <w:t xml:space="preserve">(). Они показываются в строке состояния, когда курсор мыши входит в виджет. Также данные отметки могут устанавливаться для действий в меню. </w:t>
      </w:r>
      <w:r w:rsidRPr="003A425A">
        <w:rPr>
          <w:rFonts w:ascii="Times New Roman" w:hAnsi="Times New Roman"/>
          <w:i/>
          <w:sz w:val="24"/>
          <w:szCs w:val="24"/>
        </w:rPr>
        <w:t xml:space="preserve">Как это делается, показано в примере кода в данной части. </w:t>
      </w:r>
      <w:r w:rsidRPr="003A425A">
        <w:rPr>
          <w:rFonts w:ascii="Times New Roman" w:hAnsi="Times New Roman"/>
          <w:sz w:val="24"/>
          <w:szCs w:val="24"/>
        </w:rPr>
        <w:t xml:space="preserve">Также данные элементы обеспечиваются для классов изображений элементов через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StatusTipRole</w:t>
      </w:r>
      <w:r w:rsidRPr="003A425A">
        <w:rPr>
          <w:rFonts w:ascii="Times New Roman" w:hAnsi="Times New Roman"/>
          <w:sz w:val="24"/>
          <w:szCs w:val="24"/>
        </w:rPr>
        <w:t xml:space="preserve"> перечисление.</w:t>
      </w:r>
    </w:p>
    <w:p w:rsidR="00983129" w:rsidRPr="003A425A" w:rsidRDefault="00983129" w:rsidP="00983129">
      <w:pPr>
        <w:pStyle w:val="3"/>
      </w:pPr>
      <w:bookmarkStart w:id="282" w:name="_Toc382058395"/>
      <w:r w:rsidRPr="003A425A">
        <w:rPr>
          <w:lang w:val="en-US"/>
        </w:rPr>
        <w:t>QWhatsThisClickedEvent</w:t>
      </w:r>
      <w:bookmarkEnd w:id="282"/>
    </w:p>
    <w:p w:rsidR="002A0073" w:rsidRPr="003A425A" w:rsidRDefault="00953454" w:rsidP="002A0073">
      <w:pPr>
        <w:jc w:val="both"/>
        <w:rPr>
          <w:rFonts w:ascii="Times New Roman" w:hAnsi="Times New Roman"/>
          <w:sz w:val="24"/>
          <w:szCs w:val="24"/>
        </w:rPr>
      </w:pPr>
      <w:hyperlink r:id="rId427"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qwhatsthisclickedevent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QWhatsThisClickedEvent обеспечивает событие, которое может </w:t>
      </w:r>
      <w:r w:rsidR="00983129" w:rsidRPr="003A425A">
        <w:rPr>
          <w:rFonts w:ascii="Times New Roman" w:hAnsi="Times New Roman"/>
          <w:sz w:val="24"/>
          <w:szCs w:val="24"/>
        </w:rPr>
        <w:t xml:space="preserve">быть </w:t>
      </w:r>
      <w:r w:rsidRPr="003A425A">
        <w:rPr>
          <w:rFonts w:ascii="Times New Roman" w:hAnsi="Times New Roman"/>
          <w:sz w:val="24"/>
          <w:szCs w:val="24"/>
        </w:rPr>
        <w:t>использовано для обработки гиперссылок в тексте “</w:t>
      </w:r>
      <w:r w:rsidRPr="003A425A">
        <w:rPr>
          <w:rFonts w:ascii="Times New Roman" w:hAnsi="Times New Roman"/>
          <w:sz w:val="24"/>
          <w:szCs w:val="24"/>
          <w:lang w:val="en-US"/>
        </w:rPr>
        <w:t>What</w:t>
      </w:r>
      <w:r w:rsidRPr="003A425A">
        <w:rPr>
          <w:rFonts w:ascii="Times New Roman" w:hAnsi="Times New Roman"/>
          <w:sz w:val="24"/>
          <w:szCs w:val="24"/>
        </w:rPr>
        <w:t>’</w:t>
      </w:r>
      <w:r w:rsidRPr="003A425A">
        <w:rPr>
          <w:rFonts w:ascii="Times New Roman" w:hAnsi="Times New Roman"/>
          <w:sz w:val="24"/>
          <w:szCs w:val="24"/>
          <w:lang w:val="en-US"/>
        </w:rPr>
        <w:t>s</w:t>
      </w:r>
      <w:r w:rsidRPr="003A425A">
        <w:rPr>
          <w:rFonts w:ascii="Times New Roman" w:hAnsi="Times New Roman"/>
          <w:sz w:val="24"/>
          <w:szCs w:val="24"/>
        </w:rPr>
        <w:t xml:space="preserve"> </w:t>
      </w:r>
      <w:r w:rsidRPr="003A425A">
        <w:rPr>
          <w:rFonts w:ascii="Times New Roman" w:hAnsi="Times New Roman"/>
          <w:sz w:val="24"/>
          <w:szCs w:val="24"/>
          <w:lang w:val="en-US"/>
        </w:rPr>
        <w:t>This</w:t>
      </w:r>
      <w:r w:rsidRPr="003A425A">
        <w:rPr>
          <w:rFonts w:ascii="Times New Roman" w:hAnsi="Times New Roman"/>
          <w:sz w:val="24"/>
          <w:szCs w:val="24"/>
        </w:rPr>
        <w:t>?”.</w:t>
      </w:r>
    </w:p>
    <w:p w:rsidR="00983129" w:rsidRPr="003A425A" w:rsidRDefault="00983129" w:rsidP="00983129">
      <w:pPr>
        <w:pStyle w:val="3"/>
      </w:pPr>
      <w:bookmarkStart w:id="283" w:name="_Toc382058396"/>
      <w:r w:rsidRPr="003A425A">
        <w:rPr>
          <w:lang w:val="en-US"/>
        </w:rPr>
        <w:t>QActionEvent</w:t>
      </w:r>
      <w:bookmarkEnd w:id="283"/>
    </w:p>
    <w:p w:rsidR="002A0073" w:rsidRPr="003A425A" w:rsidRDefault="00953454" w:rsidP="002A0073">
      <w:pPr>
        <w:jc w:val="both"/>
        <w:rPr>
          <w:rFonts w:ascii="Times New Roman" w:hAnsi="Times New Roman"/>
          <w:sz w:val="24"/>
          <w:szCs w:val="24"/>
          <w:lang w:val="be-BY"/>
        </w:rPr>
      </w:pPr>
      <w:hyperlink r:id="rId428"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qactionevent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details</w:t>
        </w:r>
      </w:hyperlink>
    </w:p>
    <w:p w:rsidR="0006238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QActionEvent обеспечивает событие, которое генерируется, когда </w:t>
      </w:r>
      <w:r w:rsidRPr="003A425A">
        <w:rPr>
          <w:rFonts w:ascii="Times New Roman" w:hAnsi="Times New Roman"/>
          <w:sz w:val="24"/>
          <w:szCs w:val="24"/>
          <w:lang w:val="en-US"/>
        </w:rPr>
        <w:t>QAction</w:t>
      </w:r>
      <w:r w:rsidRPr="003A425A">
        <w:rPr>
          <w:rFonts w:ascii="Times New Roman" w:hAnsi="Times New Roman"/>
          <w:sz w:val="24"/>
          <w:szCs w:val="24"/>
        </w:rPr>
        <w:t xml:space="preserve"> добавляется, удаляется или изменяется. Действия могут быть добавлены к виджету при помощи </w:t>
      </w:r>
      <w:r w:rsidRPr="003A425A">
        <w:rPr>
          <w:rFonts w:ascii="Times New Roman" w:hAnsi="Times New Roman"/>
          <w:sz w:val="24"/>
          <w:szCs w:val="24"/>
          <w:lang w:val="en-US"/>
        </w:rPr>
        <w:t>QWidget</w:t>
      </w:r>
      <w:r w:rsidRPr="003A425A">
        <w:rPr>
          <w:rFonts w:ascii="Times New Roman" w:hAnsi="Times New Roman"/>
          <w:sz w:val="24"/>
          <w:szCs w:val="24"/>
        </w:rPr>
        <w:t>::</w:t>
      </w:r>
      <w:r w:rsidRPr="003A425A">
        <w:rPr>
          <w:rFonts w:ascii="Times New Roman" w:hAnsi="Times New Roman"/>
          <w:sz w:val="24"/>
          <w:szCs w:val="24"/>
          <w:lang w:val="en-US"/>
        </w:rPr>
        <w:t>addAction</w:t>
      </w:r>
      <w:r w:rsidRPr="003A425A">
        <w:rPr>
          <w:rFonts w:ascii="Times New Roman" w:hAnsi="Times New Roman"/>
          <w:sz w:val="24"/>
          <w:szCs w:val="24"/>
        </w:rPr>
        <w:t>(). Эта функция генерирует событие добавления действия, которое можно обработать, чтобы обеспечить частное поведение.</w:t>
      </w:r>
    </w:p>
    <w:p w:rsidR="00062383" w:rsidRPr="003A425A" w:rsidRDefault="00062383" w:rsidP="00062383">
      <w:pPr>
        <w:pStyle w:val="3"/>
      </w:pPr>
      <w:bookmarkStart w:id="284" w:name="_Toc382058397"/>
      <w:r w:rsidRPr="003A425A">
        <w:rPr>
          <w:lang w:val="en-US"/>
        </w:rPr>
        <w:t>QHideEvent</w:t>
      </w:r>
      <w:bookmarkEnd w:id="284"/>
    </w:p>
    <w:p w:rsidR="002A0073" w:rsidRPr="003A425A" w:rsidRDefault="00953454" w:rsidP="002A0073">
      <w:pPr>
        <w:jc w:val="both"/>
        <w:rPr>
          <w:rFonts w:ascii="Times New Roman" w:hAnsi="Times New Roman"/>
          <w:sz w:val="24"/>
          <w:szCs w:val="24"/>
        </w:rPr>
      </w:pPr>
      <w:hyperlink r:id="rId429"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qhideevent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класс QHideEvent обеспечивает событие, котор</w:t>
      </w:r>
      <w:r w:rsidR="00062383" w:rsidRPr="003A425A">
        <w:rPr>
          <w:rFonts w:ascii="Times New Roman" w:hAnsi="Times New Roman"/>
          <w:sz w:val="24"/>
          <w:szCs w:val="24"/>
        </w:rPr>
        <w:t>о</w:t>
      </w:r>
      <w:r w:rsidRPr="003A425A">
        <w:rPr>
          <w:rFonts w:ascii="Times New Roman" w:hAnsi="Times New Roman"/>
          <w:sz w:val="24"/>
          <w:szCs w:val="24"/>
        </w:rPr>
        <w:t>е высылается после того, как виджет спрятан.</w:t>
      </w:r>
      <w:r w:rsidR="00062383" w:rsidRPr="003A425A">
        <w:rPr>
          <w:rFonts w:ascii="Times New Roman" w:hAnsi="Times New Roman"/>
          <w:sz w:val="24"/>
          <w:szCs w:val="24"/>
        </w:rPr>
        <w:t xml:space="preserve"> </w:t>
      </w:r>
      <w:r w:rsidRPr="003A425A">
        <w:rPr>
          <w:rFonts w:ascii="Times New Roman" w:hAnsi="Times New Roman"/>
          <w:sz w:val="24"/>
          <w:szCs w:val="24"/>
        </w:rPr>
        <w:t xml:space="preserve">Это событие посылается прямо перед </w:t>
      </w:r>
      <w:r w:rsidRPr="003A425A">
        <w:rPr>
          <w:rFonts w:ascii="Times New Roman" w:hAnsi="Times New Roman"/>
          <w:sz w:val="24"/>
          <w:szCs w:val="24"/>
          <w:lang w:val="en-US"/>
        </w:rPr>
        <w:t>QWidget</w:t>
      </w:r>
      <w:r w:rsidRPr="003A425A">
        <w:rPr>
          <w:rFonts w:ascii="Times New Roman" w:hAnsi="Times New Roman"/>
          <w:sz w:val="24"/>
          <w:szCs w:val="24"/>
        </w:rPr>
        <w:t>::</w:t>
      </w:r>
      <w:r w:rsidRPr="003A425A">
        <w:rPr>
          <w:rFonts w:ascii="Times New Roman" w:hAnsi="Times New Roman"/>
          <w:sz w:val="24"/>
          <w:szCs w:val="24"/>
          <w:lang w:val="en-US"/>
        </w:rPr>
        <w:t>hide</w:t>
      </w:r>
      <w:r w:rsidRPr="003A425A">
        <w:rPr>
          <w:rFonts w:ascii="Times New Roman" w:hAnsi="Times New Roman"/>
          <w:sz w:val="24"/>
          <w:szCs w:val="24"/>
        </w:rPr>
        <w:t>(), а также когда окно высокого уровня прячется пользователем.</w:t>
      </w:r>
      <w:r w:rsidR="00062383" w:rsidRPr="003A425A">
        <w:rPr>
          <w:rFonts w:ascii="Times New Roman" w:hAnsi="Times New Roman"/>
          <w:sz w:val="24"/>
          <w:szCs w:val="24"/>
        </w:rPr>
        <w:t xml:space="preserve"> </w:t>
      </w:r>
      <w:r w:rsidRPr="003A425A">
        <w:rPr>
          <w:rFonts w:ascii="Times New Roman" w:hAnsi="Times New Roman"/>
          <w:i/>
          <w:sz w:val="24"/>
          <w:szCs w:val="24"/>
        </w:rPr>
        <w:t xml:space="preserve">Поведение данного события связано с функцией </w:t>
      </w:r>
      <w:r w:rsidRPr="003A425A">
        <w:rPr>
          <w:rFonts w:ascii="Times New Roman" w:hAnsi="Times New Roman"/>
          <w:i/>
          <w:sz w:val="24"/>
          <w:szCs w:val="24"/>
          <w:lang w:val="en-US"/>
        </w:rPr>
        <w:t>spontaneous</w:t>
      </w:r>
      <w:r w:rsidR="00062383" w:rsidRPr="003A425A">
        <w:rPr>
          <w:rFonts w:ascii="Times New Roman" w:hAnsi="Times New Roman"/>
          <w:i/>
          <w:sz w:val="24"/>
          <w:szCs w:val="24"/>
        </w:rPr>
        <w:t>().</w:t>
      </w:r>
    </w:p>
    <w:p w:rsidR="00062383" w:rsidRPr="003A425A" w:rsidRDefault="00062383" w:rsidP="00062383">
      <w:pPr>
        <w:pStyle w:val="3"/>
        <w:rPr>
          <w:color w:val="FF0000"/>
        </w:rPr>
      </w:pPr>
      <w:bookmarkStart w:id="285" w:name="_Toc382058398"/>
      <w:r w:rsidRPr="003A425A">
        <w:rPr>
          <w:color w:val="FF0000"/>
          <w:sz w:val="24"/>
          <w:szCs w:val="24"/>
        </w:rPr>
        <w:t>QShowEvent</w:t>
      </w:r>
      <w:bookmarkEnd w:id="285"/>
    </w:p>
    <w:p w:rsidR="002A0073" w:rsidRPr="003A425A" w:rsidRDefault="00953454" w:rsidP="002A0073">
      <w:pPr>
        <w:jc w:val="both"/>
        <w:rPr>
          <w:rFonts w:ascii="Times New Roman" w:hAnsi="Times New Roman"/>
          <w:sz w:val="24"/>
          <w:szCs w:val="24"/>
        </w:rPr>
      </w:pPr>
      <w:hyperlink r:id="rId430"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qshowevent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QShowEvent обеспечивает событие, которое высылается, когда виджет показывается. Есть два вида событий показа: показать события, вызванные системой окон (</w:t>
      </w:r>
      <w:r w:rsidRPr="003A425A">
        <w:rPr>
          <w:rFonts w:ascii="Times New Roman" w:hAnsi="Times New Roman"/>
          <w:sz w:val="24"/>
          <w:szCs w:val="24"/>
          <w:lang w:val="en-US"/>
        </w:rPr>
        <w:t>spontaneous</w:t>
      </w:r>
      <w:r w:rsidRPr="003A425A">
        <w:rPr>
          <w:rFonts w:ascii="Times New Roman" w:hAnsi="Times New Roman"/>
          <w:sz w:val="24"/>
          <w:szCs w:val="24"/>
        </w:rPr>
        <w:t>), и внутренние события показа. Спонтанные события показа высылаются только после того, как система показывает окно; они также высылаются, когда окно высокого уровня перерисовывается, после того как оно свернуто. События внутреннего показа доставляются только перед тем, как виджет становится видимым.</w:t>
      </w:r>
    </w:p>
    <w:p w:rsidR="00062383" w:rsidRPr="003A425A" w:rsidRDefault="00062383" w:rsidP="00062383">
      <w:pPr>
        <w:pStyle w:val="3"/>
        <w:rPr>
          <w:color w:val="FF0000"/>
        </w:rPr>
      </w:pPr>
      <w:bookmarkStart w:id="286" w:name="_Toc382058399"/>
      <w:r w:rsidRPr="003A425A">
        <w:rPr>
          <w:color w:val="FF0000"/>
          <w:sz w:val="24"/>
          <w:szCs w:val="24"/>
        </w:rPr>
        <w:t>QFileOpenEvent</w:t>
      </w:r>
      <w:bookmarkEnd w:id="286"/>
    </w:p>
    <w:p w:rsidR="002A0073" w:rsidRPr="003A425A" w:rsidRDefault="00953454" w:rsidP="002A0073">
      <w:pPr>
        <w:jc w:val="both"/>
        <w:rPr>
          <w:rFonts w:ascii="Times New Roman" w:hAnsi="Times New Roman"/>
          <w:sz w:val="24"/>
          <w:szCs w:val="24"/>
          <w:lang w:val="be-BY"/>
        </w:rPr>
      </w:pPr>
      <w:hyperlink r:id="rId431"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qfileopenevent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lastRenderedPageBreak/>
        <w:t>класс QFileOpenEvent обеспечивает событие, которое будет высылаться, когда существует запрос открытия файла или url.</w:t>
      </w:r>
      <w:r w:rsidR="00062383" w:rsidRPr="003A425A">
        <w:rPr>
          <w:rFonts w:ascii="Times New Roman" w:hAnsi="Times New Roman"/>
          <w:sz w:val="24"/>
          <w:szCs w:val="24"/>
        </w:rPr>
        <w:t xml:space="preserve"> </w:t>
      </w:r>
      <w:r w:rsidRPr="003A425A">
        <w:rPr>
          <w:rFonts w:ascii="Times New Roman" w:hAnsi="Times New Roman"/>
          <w:sz w:val="24"/>
          <w:szCs w:val="24"/>
        </w:rPr>
        <w:t xml:space="preserve">Данные события будут высланы </w:t>
      </w:r>
      <w:r w:rsidRPr="003A425A">
        <w:rPr>
          <w:rFonts w:ascii="Times New Roman" w:hAnsi="Times New Roman"/>
          <w:sz w:val="24"/>
          <w:szCs w:val="24"/>
          <w:lang w:val="en-US"/>
        </w:rPr>
        <w:t>QApplication</w:t>
      </w:r>
      <w:r w:rsidRPr="003A425A">
        <w:rPr>
          <w:rFonts w:ascii="Times New Roman" w:hAnsi="Times New Roman"/>
          <w:sz w:val="24"/>
          <w:szCs w:val="24"/>
        </w:rPr>
        <w:t>::</w:t>
      </w:r>
      <w:r w:rsidRPr="003A425A">
        <w:rPr>
          <w:rFonts w:ascii="Times New Roman" w:hAnsi="Times New Roman"/>
          <w:sz w:val="24"/>
          <w:szCs w:val="24"/>
          <w:lang w:val="en-US"/>
        </w:rPr>
        <w:t>instance</w:t>
      </w:r>
      <w:r w:rsidRPr="003A425A">
        <w:rPr>
          <w:rFonts w:ascii="Times New Roman" w:hAnsi="Times New Roman"/>
          <w:sz w:val="24"/>
          <w:szCs w:val="24"/>
        </w:rPr>
        <w:t>(), когда ОС затребует, что файл или url следует открыть. Это событие высокого уровня, которое м</w:t>
      </w:r>
      <w:r w:rsidR="00062383" w:rsidRPr="003A425A">
        <w:rPr>
          <w:rFonts w:ascii="Times New Roman" w:hAnsi="Times New Roman"/>
          <w:sz w:val="24"/>
          <w:szCs w:val="24"/>
        </w:rPr>
        <w:t>о</w:t>
      </w:r>
      <w:r w:rsidRPr="003A425A">
        <w:rPr>
          <w:rFonts w:ascii="Times New Roman" w:hAnsi="Times New Roman"/>
          <w:sz w:val="24"/>
          <w:szCs w:val="24"/>
        </w:rPr>
        <w:t>жет быть вызвано разными действиями пользователя в зависимости от среды пользователя. Например, двойной щелчок на иконке файла. Данное событие используется только для уведомления приложения о запросе. Оно может быть безопасно сгенерировано.</w:t>
      </w:r>
    </w:p>
    <w:p w:rsidR="00062383" w:rsidRPr="003A425A" w:rsidRDefault="00062383" w:rsidP="00062383">
      <w:pPr>
        <w:pStyle w:val="3"/>
      </w:pPr>
      <w:bookmarkStart w:id="287" w:name="_Toc382058400"/>
      <w:r w:rsidRPr="003A425A">
        <w:rPr>
          <w:lang w:val="en-US"/>
        </w:rPr>
        <w:t>QShortcutEvent</w:t>
      </w:r>
      <w:bookmarkEnd w:id="287"/>
    </w:p>
    <w:p w:rsidR="002A0073" w:rsidRPr="003A425A" w:rsidRDefault="00953454" w:rsidP="002A0073">
      <w:pPr>
        <w:jc w:val="both"/>
        <w:rPr>
          <w:rFonts w:ascii="Times New Roman" w:hAnsi="Times New Roman"/>
          <w:sz w:val="24"/>
          <w:szCs w:val="24"/>
          <w:lang w:val="be-BY"/>
        </w:rPr>
      </w:pPr>
      <w:hyperlink r:id="rId432"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lang w:val="be-BY"/>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qshortcutevent</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lang w:val="be-BY"/>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QShortcutEvent</w:t>
      </w:r>
      <w:r w:rsidRPr="003A425A">
        <w:rPr>
          <w:rFonts w:ascii="Times New Roman" w:hAnsi="Times New Roman"/>
          <w:sz w:val="24"/>
          <w:szCs w:val="24"/>
        </w:rPr>
        <w:t xml:space="preserve"> обеспечивает событие, которое генерируется, когда пользователь нажимает комбинацию клавиш. Обычно не нужно использовать данный класс напрямую, так как класс </w:t>
      </w:r>
      <w:r w:rsidRPr="003A425A">
        <w:rPr>
          <w:rFonts w:ascii="Times New Roman" w:hAnsi="Times New Roman"/>
          <w:sz w:val="24"/>
          <w:szCs w:val="24"/>
          <w:lang w:val="en-US"/>
        </w:rPr>
        <w:t>QShortcut</w:t>
      </w:r>
      <w:r w:rsidRPr="003A425A">
        <w:rPr>
          <w:rFonts w:ascii="Times New Roman" w:hAnsi="Times New Roman"/>
          <w:sz w:val="24"/>
          <w:szCs w:val="24"/>
        </w:rPr>
        <w:t xml:space="preserve"> обеспечивает весь необходимый интерфейс.</w:t>
      </w:r>
    </w:p>
    <w:p w:rsidR="00853D8E" w:rsidRPr="003A425A" w:rsidRDefault="00853D8E" w:rsidP="00853D8E">
      <w:pPr>
        <w:pStyle w:val="3"/>
      </w:pPr>
      <w:bookmarkStart w:id="288" w:name="_Toc382058401"/>
      <w:r w:rsidRPr="003A425A">
        <w:rPr>
          <w:color w:val="FF0000"/>
          <w:sz w:val="24"/>
          <w:szCs w:val="24"/>
        </w:rPr>
        <w:t>QWindowStateChangeEvent</w:t>
      </w:r>
      <w:bookmarkEnd w:id="288"/>
    </w:p>
    <w:p w:rsidR="002A0073" w:rsidRPr="003A425A" w:rsidRDefault="00953454" w:rsidP="002A0073">
      <w:pPr>
        <w:jc w:val="both"/>
        <w:rPr>
          <w:rFonts w:ascii="Times New Roman" w:hAnsi="Times New Roman"/>
          <w:sz w:val="24"/>
          <w:szCs w:val="24"/>
        </w:rPr>
      </w:pPr>
      <w:hyperlink r:id="rId433"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qwindowstatechangeevent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QWindowStateChangeEvent обеспечивает состояние окна перед изменением данного состояния.</w:t>
      </w:r>
    </w:p>
    <w:p w:rsidR="00853D8E" w:rsidRPr="003A425A" w:rsidRDefault="00853D8E" w:rsidP="00853D8E">
      <w:pPr>
        <w:pStyle w:val="3"/>
      </w:pPr>
      <w:bookmarkStart w:id="289" w:name="_Toc382058402"/>
      <w:r w:rsidRPr="003A425A">
        <w:rPr>
          <w:sz w:val="24"/>
          <w:szCs w:val="24"/>
        </w:rPr>
        <w:t>QTouchEvent</w:t>
      </w:r>
      <w:bookmarkEnd w:id="289"/>
    </w:p>
    <w:p w:rsidR="002A0073" w:rsidRPr="003A425A" w:rsidRDefault="00953454" w:rsidP="002A0073">
      <w:pPr>
        <w:jc w:val="both"/>
        <w:rPr>
          <w:rFonts w:ascii="Times New Roman" w:hAnsi="Times New Roman"/>
          <w:sz w:val="24"/>
          <w:szCs w:val="24"/>
        </w:rPr>
      </w:pPr>
      <w:hyperlink r:id="rId434"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qtouchevent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sz w:val="24"/>
          <w:szCs w:val="24"/>
        </w:rPr>
      </w:pPr>
      <w:r w:rsidRPr="003A425A">
        <w:rPr>
          <w:rFonts w:ascii="Times New Roman" w:hAnsi="Times New Roman"/>
          <w:sz w:val="24"/>
          <w:szCs w:val="24"/>
        </w:rPr>
        <w:t>класс QTouchEvent содержит параметры, которые описывают событие прикосновения. (</w:t>
      </w:r>
      <w:r w:rsidRPr="003A425A">
        <w:rPr>
          <w:rFonts w:ascii="Times New Roman" w:hAnsi="Times New Roman"/>
          <w:i/>
          <w:sz w:val="24"/>
          <w:szCs w:val="24"/>
        </w:rPr>
        <w:t>пока мне не нужно</w:t>
      </w:r>
      <w:r w:rsidRPr="003A425A">
        <w:rPr>
          <w:rFonts w:ascii="Times New Roman" w:hAnsi="Times New Roman"/>
          <w:sz w:val="24"/>
          <w:szCs w:val="24"/>
        </w:rPr>
        <w:t>)</w:t>
      </w:r>
    </w:p>
    <w:p w:rsidR="00853D8E" w:rsidRPr="003A425A" w:rsidRDefault="00853D8E" w:rsidP="00853D8E">
      <w:pPr>
        <w:pStyle w:val="3"/>
      </w:pPr>
      <w:bookmarkStart w:id="290" w:name="_Toc382058403"/>
      <w:r w:rsidRPr="003A425A">
        <w:rPr>
          <w:sz w:val="24"/>
          <w:szCs w:val="24"/>
        </w:rPr>
        <w:t>QScrollPrepareEvent</w:t>
      </w:r>
      <w:bookmarkEnd w:id="290"/>
    </w:p>
    <w:p w:rsidR="002A0073" w:rsidRPr="003A425A" w:rsidRDefault="00953454" w:rsidP="002A0073">
      <w:pPr>
        <w:jc w:val="both"/>
        <w:rPr>
          <w:rFonts w:ascii="Times New Roman" w:hAnsi="Times New Roman"/>
          <w:sz w:val="24"/>
          <w:szCs w:val="24"/>
        </w:rPr>
      </w:pPr>
      <w:hyperlink r:id="rId435"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qscrollprepareevent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класс QScrollPrepareEvent высылается при подготовке прокрутки. Оно высылается перед прокруткой. Получатель должен принять данное событие, чтобы прокрутка началась.</w:t>
      </w:r>
      <w:r w:rsidR="00853D8E" w:rsidRPr="003A425A">
        <w:rPr>
          <w:rFonts w:ascii="Times New Roman" w:hAnsi="Times New Roman"/>
          <w:sz w:val="24"/>
          <w:szCs w:val="24"/>
        </w:rPr>
        <w:t xml:space="preserve"> </w:t>
      </w:r>
      <w:r w:rsidRPr="003A425A">
        <w:rPr>
          <w:rFonts w:ascii="Times New Roman" w:hAnsi="Times New Roman"/>
          <w:sz w:val="24"/>
          <w:szCs w:val="24"/>
        </w:rPr>
        <w:t xml:space="preserve">Также не гарантируется, что </w:t>
      </w:r>
      <w:hyperlink r:id="rId436" w:history="1">
        <w:r w:rsidRPr="003A425A">
          <w:rPr>
            <w:rStyle w:val="a3"/>
            <w:rFonts w:ascii="Times New Roman" w:hAnsi="Times New Roman"/>
            <w:color w:val="auto"/>
            <w:sz w:val="24"/>
            <w:szCs w:val="24"/>
          </w:rPr>
          <w:t>QScrollEvent</w:t>
        </w:r>
      </w:hyperlink>
      <w:r w:rsidRPr="003A425A">
        <w:rPr>
          <w:rFonts w:ascii="Times New Roman" w:hAnsi="Times New Roman"/>
          <w:sz w:val="24"/>
          <w:szCs w:val="24"/>
        </w:rPr>
        <w:t xml:space="preserve"> будет вызвано после данного события. </w:t>
      </w:r>
      <w:r w:rsidRPr="003A425A">
        <w:rPr>
          <w:rFonts w:ascii="Times New Roman" w:hAnsi="Times New Roman"/>
          <w:i/>
          <w:sz w:val="24"/>
          <w:szCs w:val="24"/>
        </w:rPr>
        <w:t>В данной части есть пример.</w:t>
      </w:r>
    </w:p>
    <w:p w:rsidR="00853D8E" w:rsidRPr="003A425A" w:rsidRDefault="00853D8E" w:rsidP="006371C4">
      <w:pPr>
        <w:pStyle w:val="3"/>
      </w:pPr>
      <w:bookmarkStart w:id="291" w:name="_Toc382058404"/>
      <w:r w:rsidRPr="003A425A">
        <w:rPr>
          <w:sz w:val="24"/>
          <w:szCs w:val="24"/>
        </w:rPr>
        <w:t>QScrollEvent</w:t>
      </w:r>
      <w:bookmarkEnd w:id="291"/>
    </w:p>
    <w:p w:rsidR="002A0073" w:rsidRPr="003A425A" w:rsidRDefault="00953454" w:rsidP="002A0073">
      <w:pPr>
        <w:jc w:val="both"/>
        <w:rPr>
          <w:rFonts w:ascii="Times New Roman" w:hAnsi="Times New Roman"/>
          <w:sz w:val="24"/>
          <w:szCs w:val="24"/>
        </w:rPr>
      </w:pPr>
      <w:hyperlink r:id="rId437" w:anchor="details" w:history="1">
        <w:r w:rsidR="002A0073" w:rsidRPr="003A425A">
          <w:rPr>
            <w:rStyle w:val="a3"/>
            <w:rFonts w:ascii="Times New Roman" w:hAnsi="Times New Roman"/>
            <w:sz w:val="24"/>
            <w:szCs w:val="24"/>
            <w:lang w:val="en-US"/>
          </w:rPr>
          <w:t>http</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project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org</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doc</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qt</w:t>
        </w:r>
        <w:r w:rsidR="002A0073" w:rsidRPr="003A425A">
          <w:rPr>
            <w:rStyle w:val="a3"/>
            <w:rFonts w:ascii="Times New Roman" w:hAnsi="Times New Roman"/>
            <w:sz w:val="24"/>
            <w:szCs w:val="24"/>
          </w:rPr>
          <w:t>-5.1/</w:t>
        </w:r>
        <w:r w:rsidR="002A0073" w:rsidRPr="003A425A">
          <w:rPr>
            <w:rStyle w:val="a3"/>
            <w:rFonts w:ascii="Times New Roman" w:hAnsi="Times New Roman"/>
            <w:sz w:val="24"/>
            <w:szCs w:val="24"/>
            <w:lang w:val="en-US"/>
          </w:rPr>
          <w:t>qtgui</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qscrollevent</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html</w:t>
        </w:r>
        <w:r w:rsidR="002A0073" w:rsidRPr="003A425A">
          <w:rPr>
            <w:rStyle w:val="a3"/>
            <w:rFonts w:ascii="Times New Roman" w:hAnsi="Times New Roman"/>
            <w:sz w:val="24"/>
            <w:szCs w:val="24"/>
          </w:rPr>
          <w:t>#</w:t>
        </w:r>
        <w:r w:rsidR="002A0073" w:rsidRPr="003A425A">
          <w:rPr>
            <w:rStyle w:val="a3"/>
            <w:rFonts w:ascii="Times New Roman" w:hAnsi="Times New Roman"/>
            <w:sz w:val="24"/>
            <w:szCs w:val="24"/>
            <w:lang w:val="en-US"/>
          </w:rPr>
          <w:t>details</w:t>
        </w:r>
      </w:hyperlink>
    </w:p>
    <w:p w:rsidR="002A0073" w:rsidRPr="003A425A" w:rsidRDefault="002A0073" w:rsidP="002A0073">
      <w:pPr>
        <w:jc w:val="both"/>
        <w:rPr>
          <w:rFonts w:ascii="Times New Roman" w:hAnsi="Times New Roman"/>
          <w:i/>
          <w:sz w:val="24"/>
          <w:szCs w:val="24"/>
        </w:rPr>
      </w:pPr>
      <w:r w:rsidRPr="003A425A">
        <w:rPr>
          <w:rFonts w:ascii="Times New Roman" w:hAnsi="Times New Roman"/>
          <w:sz w:val="24"/>
          <w:szCs w:val="24"/>
        </w:rPr>
        <w:t>класс QScrollEvent посылается во время прокрутки. Данное событие высылается, чтобы показать, что получатель следует прокрутить. Обычно получателем является некоторый визуальный элемент. Некоторое внимание следует уделить тому, чтобы не было конфликтов двух данных событий, вызванных из разных источников. Использование QScroller::scrollTo является, однако, безопасным.</w:t>
      </w:r>
    </w:p>
    <w:p w:rsidR="00B11145" w:rsidRPr="003A425A" w:rsidRDefault="00B11145" w:rsidP="00B11145">
      <w:pPr>
        <w:pStyle w:val="2"/>
        <w:rPr>
          <w:rFonts w:ascii="Times New Roman" w:hAnsi="Times New Roman"/>
          <w:b w:val="0"/>
          <w:sz w:val="24"/>
          <w:szCs w:val="24"/>
          <w:lang w:val="be-BY"/>
        </w:rPr>
      </w:pPr>
      <w:bookmarkStart w:id="292" w:name="_Toc382058405"/>
      <w:r w:rsidRPr="003A425A">
        <w:rPr>
          <w:rFonts w:ascii="Times New Roman" w:hAnsi="Times New Roman"/>
          <w:b w:val="0"/>
          <w:sz w:val="24"/>
          <w:szCs w:val="24"/>
          <w:lang w:val="be-BY"/>
        </w:rPr>
        <w:lastRenderedPageBreak/>
        <w:t>НЕЯВНОЕ РАЗДЕЛЕНИЕ</w:t>
      </w:r>
      <w:bookmarkEnd w:id="292"/>
    </w:p>
    <w:p w:rsidR="00B11145" w:rsidRPr="003A425A" w:rsidRDefault="00953454" w:rsidP="00B11145">
      <w:pPr>
        <w:jc w:val="both"/>
        <w:rPr>
          <w:rFonts w:ascii="Times New Roman" w:hAnsi="Times New Roman"/>
          <w:i/>
          <w:sz w:val="24"/>
          <w:szCs w:val="24"/>
        </w:rPr>
      </w:pPr>
      <w:hyperlink r:id="rId438" w:history="1">
        <w:r w:rsidR="00B11145" w:rsidRPr="003A425A">
          <w:rPr>
            <w:rStyle w:val="a3"/>
            <w:rFonts w:ascii="Times New Roman" w:hAnsi="Times New Roman"/>
            <w:i/>
            <w:sz w:val="24"/>
            <w:szCs w:val="24"/>
            <w:lang w:val="en-US"/>
          </w:rPr>
          <w:t>http</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qt</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project</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org</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doc</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qt</w:t>
        </w:r>
        <w:r w:rsidR="00B11145" w:rsidRPr="003A425A">
          <w:rPr>
            <w:rStyle w:val="a3"/>
            <w:rFonts w:ascii="Times New Roman" w:hAnsi="Times New Roman"/>
            <w:i/>
            <w:sz w:val="24"/>
            <w:szCs w:val="24"/>
          </w:rPr>
          <w:t>-5.1/</w:t>
        </w:r>
        <w:r w:rsidR="00B11145" w:rsidRPr="003A425A">
          <w:rPr>
            <w:rStyle w:val="a3"/>
            <w:rFonts w:ascii="Times New Roman" w:hAnsi="Times New Roman"/>
            <w:i/>
            <w:sz w:val="24"/>
            <w:szCs w:val="24"/>
            <w:lang w:val="en-US"/>
          </w:rPr>
          <w:t>qtcore</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implicit</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sharing</w:t>
        </w:r>
        <w:r w:rsidR="00B11145" w:rsidRPr="003A425A">
          <w:rPr>
            <w:rStyle w:val="a3"/>
            <w:rFonts w:ascii="Times New Roman" w:hAnsi="Times New Roman"/>
            <w:i/>
            <w:sz w:val="24"/>
            <w:szCs w:val="24"/>
          </w:rPr>
          <w:t>.</w:t>
        </w:r>
        <w:r w:rsidR="00B11145" w:rsidRPr="003A425A">
          <w:rPr>
            <w:rStyle w:val="a3"/>
            <w:rFonts w:ascii="Times New Roman" w:hAnsi="Times New Roman"/>
            <w:i/>
            <w:sz w:val="24"/>
            <w:szCs w:val="24"/>
            <w:lang w:val="en-US"/>
          </w:rPr>
          <w:t>html</w:t>
        </w:r>
      </w:hyperlink>
    </w:p>
    <w:p w:rsidR="00B11145" w:rsidRPr="003A425A" w:rsidRDefault="00B11145" w:rsidP="00B11145">
      <w:pPr>
        <w:jc w:val="both"/>
        <w:rPr>
          <w:rFonts w:ascii="Times New Roman" w:hAnsi="Times New Roman"/>
          <w:sz w:val="24"/>
          <w:szCs w:val="24"/>
        </w:rPr>
      </w:pPr>
      <w:r w:rsidRPr="003A425A">
        <w:rPr>
          <w:rFonts w:ascii="Times New Roman" w:hAnsi="Times New Roman"/>
          <w:sz w:val="24"/>
          <w:szCs w:val="24"/>
          <w:lang w:val="be-BY"/>
        </w:rPr>
        <w:t>неявное разделен</w:t>
      </w:r>
      <w:r w:rsidRPr="003A425A">
        <w:rPr>
          <w:rFonts w:ascii="Times New Roman" w:hAnsi="Times New Roman"/>
          <w:sz w:val="24"/>
          <w:szCs w:val="24"/>
        </w:rPr>
        <w:t>ие используется во многих классах qt, чтобы максимизировать использование ресурсов и минимизировать копирование. Неявно разделяемые классы являются как безопасными, так и эффективными, когда передаются в качестве аргументов. Если в них производится запись, то они просто копируются.</w:t>
      </w:r>
    </w:p>
    <w:p w:rsidR="00B11145" w:rsidRPr="003A425A" w:rsidRDefault="00B11145" w:rsidP="00B11145">
      <w:pPr>
        <w:jc w:val="both"/>
        <w:rPr>
          <w:rFonts w:ascii="Times New Roman" w:hAnsi="Times New Roman"/>
          <w:sz w:val="24"/>
          <w:szCs w:val="24"/>
        </w:rPr>
      </w:pPr>
      <w:r w:rsidRPr="003A425A">
        <w:rPr>
          <w:rFonts w:ascii="Times New Roman" w:hAnsi="Times New Roman"/>
          <w:sz w:val="24"/>
          <w:szCs w:val="24"/>
        </w:rPr>
        <w:t>Разделяемый класс содержит указатель на блок разделяемых данных, который содержит счётчик ссылок и данные. Когда данный объект создаётся, то он устанавливает счётчик ссылок в 1. Далее счётчик ссылок инкрементируется и декрементируется, когда новый объект начинает ссылаться на разделяемые данные и когда он заканчивает ссылаться на разделяемые данные. Разделяемые данные удаляются, когда счётчик ссылок устанавливается в нуль.</w:t>
      </w:r>
    </w:p>
    <w:p w:rsidR="00B11145" w:rsidRPr="003A425A" w:rsidRDefault="00B11145" w:rsidP="00B11145">
      <w:pPr>
        <w:pStyle w:val="3"/>
        <w:rPr>
          <w:b w:val="0"/>
          <w:sz w:val="24"/>
          <w:szCs w:val="24"/>
        </w:rPr>
      </w:pPr>
      <w:bookmarkStart w:id="293" w:name="_Toc382058406"/>
      <w:r w:rsidRPr="003A425A">
        <w:rPr>
          <w:b w:val="0"/>
          <w:sz w:val="24"/>
          <w:szCs w:val="24"/>
        </w:rPr>
        <w:t>ГЛУБОКОЕ И НЕПОЛНОЕ КОПИРОВАНИЕ</w:t>
      </w:r>
      <w:bookmarkEnd w:id="293"/>
    </w:p>
    <w:p w:rsidR="00B11145" w:rsidRPr="003A425A" w:rsidRDefault="00B11145" w:rsidP="00B11145">
      <w:pPr>
        <w:jc w:val="both"/>
        <w:rPr>
          <w:rFonts w:ascii="Times New Roman" w:hAnsi="Times New Roman"/>
          <w:sz w:val="24"/>
          <w:szCs w:val="24"/>
        </w:rPr>
      </w:pPr>
      <w:r w:rsidRPr="003A425A">
        <w:rPr>
          <w:rFonts w:ascii="Times New Roman" w:hAnsi="Times New Roman"/>
          <w:sz w:val="24"/>
          <w:szCs w:val="24"/>
        </w:rPr>
        <w:t xml:space="preserve">Когда имеешь дело с копированием, то есть два типа копирования объекта. Мы обычно говорим о </w:t>
      </w:r>
    </w:p>
    <w:p w:rsidR="00B11145" w:rsidRPr="003A425A" w:rsidRDefault="00B11145" w:rsidP="00B11145">
      <w:pPr>
        <w:numPr>
          <w:ilvl w:val="0"/>
          <w:numId w:val="144"/>
        </w:numPr>
        <w:jc w:val="both"/>
        <w:rPr>
          <w:rFonts w:ascii="Times New Roman" w:hAnsi="Times New Roman"/>
          <w:sz w:val="24"/>
          <w:szCs w:val="24"/>
        </w:rPr>
      </w:pPr>
      <w:r w:rsidRPr="003A425A">
        <w:rPr>
          <w:rFonts w:ascii="Times New Roman" w:hAnsi="Times New Roman"/>
          <w:sz w:val="24"/>
          <w:szCs w:val="24"/>
        </w:rPr>
        <w:t>глубоком копировании (</w:t>
      </w:r>
      <w:r w:rsidRPr="003A425A">
        <w:rPr>
          <w:rFonts w:ascii="Times New Roman" w:hAnsi="Times New Roman"/>
          <w:sz w:val="24"/>
          <w:szCs w:val="24"/>
          <w:lang w:val="en-US"/>
        </w:rPr>
        <w:t>deep</w:t>
      </w:r>
      <w:r w:rsidRPr="003A425A">
        <w:rPr>
          <w:rFonts w:ascii="Times New Roman" w:hAnsi="Times New Roman"/>
          <w:sz w:val="24"/>
          <w:szCs w:val="24"/>
        </w:rPr>
        <w:t xml:space="preserve"> </w:t>
      </w:r>
      <w:r w:rsidRPr="003A425A">
        <w:rPr>
          <w:rFonts w:ascii="Times New Roman" w:hAnsi="Times New Roman"/>
          <w:sz w:val="24"/>
          <w:szCs w:val="24"/>
          <w:lang w:val="en-US"/>
        </w:rPr>
        <w:t>copying</w:t>
      </w:r>
      <w:r w:rsidRPr="003A425A">
        <w:rPr>
          <w:rFonts w:ascii="Times New Roman" w:hAnsi="Times New Roman"/>
          <w:sz w:val="24"/>
          <w:szCs w:val="24"/>
        </w:rPr>
        <w:t>)</w:t>
      </w:r>
      <w:r w:rsidR="00FB0CC9" w:rsidRPr="003A425A">
        <w:rPr>
          <w:rFonts w:ascii="Times New Roman" w:hAnsi="Times New Roman"/>
          <w:sz w:val="24"/>
          <w:szCs w:val="24"/>
        </w:rPr>
        <w:t xml:space="preserve"> и</w:t>
      </w:r>
    </w:p>
    <w:p w:rsidR="00B11145" w:rsidRPr="003A425A" w:rsidRDefault="00B11145" w:rsidP="00B11145">
      <w:pPr>
        <w:numPr>
          <w:ilvl w:val="0"/>
          <w:numId w:val="144"/>
        </w:numPr>
        <w:jc w:val="both"/>
        <w:rPr>
          <w:rFonts w:ascii="Times New Roman" w:hAnsi="Times New Roman"/>
          <w:sz w:val="24"/>
          <w:szCs w:val="24"/>
        </w:rPr>
      </w:pPr>
      <w:r w:rsidRPr="003A425A">
        <w:rPr>
          <w:rFonts w:ascii="Times New Roman" w:hAnsi="Times New Roman"/>
          <w:sz w:val="24"/>
          <w:szCs w:val="24"/>
        </w:rPr>
        <w:t>неполном копировании (</w:t>
      </w:r>
      <w:r w:rsidRPr="003A425A">
        <w:rPr>
          <w:rFonts w:ascii="Times New Roman" w:hAnsi="Times New Roman"/>
          <w:sz w:val="24"/>
          <w:szCs w:val="24"/>
          <w:lang w:val="en-US"/>
        </w:rPr>
        <w:t>shallow</w:t>
      </w:r>
      <w:r w:rsidRPr="003A425A">
        <w:rPr>
          <w:rFonts w:ascii="Times New Roman" w:hAnsi="Times New Roman"/>
          <w:sz w:val="24"/>
          <w:szCs w:val="24"/>
        </w:rPr>
        <w:t xml:space="preserve"> </w:t>
      </w:r>
      <w:r w:rsidRPr="003A425A">
        <w:rPr>
          <w:rFonts w:ascii="Times New Roman" w:hAnsi="Times New Roman"/>
          <w:sz w:val="24"/>
          <w:szCs w:val="24"/>
          <w:lang w:val="en-US"/>
        </w:rPr>
        <w:t>copying</w:t>
      </w:r>
      <w:r w:rsidR="00FB0CC9" w:rsidRPr="003A425A">
        <w:rPr>
          <w:rFonts w:ascii="Times New Roman" w:hAnsi="Times New Roman"/>
          <w:sz w:val="24"/>
          <w:szCs w:val="24"/>
        </w:rPr>
        <w:t>).</w:t>
      </w:r>
    </w:p>
    <w:p w:rsidR="00B11145" w:rsidRPr="003A425A" w:rsidRDefault="00B11145" w:rsidP="00B11145">
      <w:pPr>
        <w:jc w:val="both"/>
        <w:rPr>
          <w:rFonts w:ascii="Times New Roman" w:hAnsi="Times New Roman"/>
          <w:sz w:val="24"/>
          <w:szCs w:val="24"/>
        </w:rPr>
      </w:pPr>
      <w:r w:rsidRPr="003A425A">
        <w:rPr>
          <w:rFonts w:ascii="Times New Roman" w:hAnsi="Times New Roman"/>
          <w:sz w:val="24"/>
          <w:szCs w:val="24"/>
        </w:rPr>
        <w:t>Глубокое копирование предполагает дубликат объекта. Неполное копирование является просто указателем на блок разделяемых данных. Глубокое копирование является доро</w:t>
      </w:r>
      <w:r w:rsidR="00FB0CC9" w:rsidRPr="003A425A">
        <w:rPr>
          <w:rFonts w:ascii="Times New Roman" w:hAnsi="Times New Roman"/>
          <w:sz w:val="24"/>
          <w:szCs w:val="24"/>
        </w:rPr>
        <w:t>го</w:t>
      </w:r>
      <w:r w:rsidRPr="003A425A">
        <w:rPr>
          <w:rFonts w:ascii="Times New Roman" w:hAnsi="Times New Roman"/>
          <w:sz w:val="24"/>
          <w:szCs w:val="24"/>
        </w:rPr>
        <w:t xml:space="preserve">стоящим с точки зрения памяти и процессора. Присваивание объектов (=()) для неявного разделяемых объектов выполняется с использованием неполных копий. Неявное разделение автоматически отделяет данные из разделяемого блока, если объект вот-вот должен измениться и счётчик ссылок больше единицы. Это часто называется </w:t>
      </w:r>
      <w:r w:rsidRPr="003A425A">
        <w:rPr>
          <w:rFonts w:ascii="Times New Roman" w:hAnsi="Times New Roman"/>
          <w:sz w:val="24"/>
          <w:szCs w:val="24"/>
          <w:lang w:val="en-US"/>
        </w:rPr>
        <w:t>copy</w:t>
      </w:r>
      <w:r w:rsidRPr="003A425A">
        <w:rPr>
          <w:rFonts w:ascii="Times New Roman" w:hAnsi="Times New Roman"/>
          <w:sz w:val="24"/>
          <w:szCs w:val="24"/>
        </w:rPr>
        <w:t>-</w:t>
      </w:r>
      <w:r w:rsidRPr="003A425A">
        <w:rPr>
          <w:rFonts w:ascii="Times New Roman" w:hAnsi="Times New Roman"/>
          <w:sz w:val="24"/>
          <w:szCs w:val="24"/>
          <w:lang w:val="en-US"/>
        </w:rPr>
        <w:t>on</w:t>
      </w:r>
      <w:r w:rsidRPr="003A425A">
        <w:rPr>
          <w:rFonts w:ascii="Times New Roman" w:hAnsi="Times New Roman"/>
          <w:sz w:val="24"/>
          <w:szCs w:val="24"/>
        </w:rPr>
        <w:t>-</w:t>
      </w:r>
      <w:r w:rsidRPr="003A425A">
        <w:rPr>
          <w:rFonts w:ascii="Times New Roman" w:hAnsi="Times New Roman"/>
          <w:sz w:val="24"/>
          <w:szCs w:val="24"/>
          <w:lang w:val="en-US"/>
        </w:rPr>
        <w:t>write</w:t>
      </w:r>
      <w:r w:rsidRPr="003A425A">
        <w:rPr>
          <w:rFonts w:ascii="Times New Roman" w:hAnsi="Times New Roman"/>
          <w:sz w:val="24"/>
          <w:szCs w:val="24"/>
        </w:rPr>
        <w:t xml:space="preserve"> </w:t>
      </w:r>
      <w:r w:rsidRPr="003A425A">
        <w:rPr>
          <w:rFonts w:ascii="Times New Roman" w:hAnsi="Times New Roman"/>
          <w:sz w:val="24"/>
          <w:szCs w:val="24"/>
          <w:lang w:val="en-US"/>
        </w:rPr>
        <w:t>value</w:t>
      </w:r>
      <w:r w:rsidRPr="003A425A">
        <w:rPr>
          <w:rFonts w:ascii="Times New Roman" w:hAnsi="Times New Roman"/>
          <w:sz w:val="24"/>
          <w:szCs w:val="24"/>
        </w:rPr>
        <w:t xml:space="preserve"> </w:t>
      </w:r>
      <w:r w:rsidRPr="003A425A">
        <w:rPr>
          <w:rFonts w:ascii="Times New Roman" w:hAnsi="Times New Roman"/>
          <w:sz w:val="24"/>
          <w:szCs w:val="24"/>
          <w:lang w:val="en-US"/>
        </w:rPr>
        <w:t>semantic</w:t>
      </w:r>
      <w:r w:rsidRPr="003A425A">
        <w:rPr>
          <w:rFonts w:ascii="Times New Roman" w:hAnsi="Times New Roman"/>
          <w:sz w:val="24"/>
          <w:szCs w:val="24"/>
        </w:rPr>
        <w:t>. Неявно разделяемый класс имеет полный контроль над данными. При использовании функций для изменения данны</w:t>
      </w:r>
      <w:r w:rsidR="00FB0CC9" w:rsidRPr="003A425A">
        <w:rPr>
          <w:rFonts w:ascii="Times New Roman" w:hAnsi="Times New Roman"/>
          <w:sz w:val="24"/>
          <w:szCs w:val="24"/>
        </w:rPr>
        <w:t>х он автоматически отделяет их.</w:t>
      </w:r>
    </w:p>
    <w:p w:rsidR="00DC5146" w:rsidRPr="003A425A" w:rsidRDefault="00B11145" w:rsidP="00484789">
      <w:pPr>
        <w:jc w:val="both"/>
        <w:rPr>
          <w:rFonts w:ascii="Times New Roman" w:hAnsi="Times New Roman"/>
          <w:sz w:val="24"/>
          <w:szCs w:val="24"/>
        </w:rPr>
      </w:pPr>
      <w:r w:rsidRPr="003A425A">
        <w:rPr>
          <w:rFonts w:ascii="Times New Roman" w:hAnsi="Times New Roman"/>
          <w:i/>
          <w:sz w:val="24"/>
          <w:szCs w:val="24"/>
        </w:rPr>
        <w:t xml:space="preserve">В данной части перечислены классы qt, которые используют неявное разделение. </w:t>
      </w:r>
      <w:r w:rsidRPr="003A425A">
        <w:rPr>
          <w:rFonts w:ascii="Times New Roman" w:hAnsi="Times New Roman"/>
          <w:sz w:val="24"/>
          <w:szCs w:val="24"/>
        </w:rPr>
        <w:t>В данной части отмечается, что они ведут себя также как и обычные объекты, а неявное разделение есть лишь внутренний механизм их работы.</w:t>
      </w:r>
      <w:r w:rsidR="00FB0CC9" w:rsidRPr="003A425A">
        <w:rPr>
          <w:rFonts w:ascii="Times New Roman" w:hAnsi="Times New Roman"/>
          <w:sz w:val="24"/>
          <w:szCs w:val="24"/>
        </w:rPr>
        <w:t xml:space="preserve"> </w:t>
      </w:r>
      <w:r w:rsidRPr="003A425A">
        <w:rPr>
          <w:rFonts w:ascii="Times New Roman" w:hAnsi="Times New Roman"/>
          <w:sz w:val="24"/>
          <w:szCs w:val="24"/>
        </w:rPr>
        <w:t xml:space="preserve">Для создания собственных разделяемых классов следует использовать классы qt </w:t>
      </w:r>
      <w:r w:rsidRPr="003A425A">
        <w:rPr>
          <w:rFonts w:ascii="Times New Roman" w:hAnsi="Times New Roman"/>
          <w:sz w:val="24"/>
          <w:szCs w:val="24"/>
          <w:lang w:val="en-US"/>
        </w:rPr>
        <w:t>QSharedData</w:t>
      </w:r>
      <w:r w:rsidRPr="003A425A">
        <w:rPr>
          <w:rFonts w:ascii="Times New Roman" w:hAnsi="Times New Roman"/>
          <w:sz w:val="24"/>
          <w:szCs w:val="24"/>
        </w:rPr>
        <w:t xml:space="preserve"> и</w:t>
      </w:r>
      <w:r w:rsidRPr="003A425A">
        <w:rPr>
          <w:rFonts w:ascii="Times New Roman" w:hAnsi="Times New Roman"/>
          <w:sz w:val="24"/>
          <w:szCs w:val="24"/>
          <w:lang w:val="be-BY"/>
        </w:rPr>
        <w:t xml:space="preserve"> </w:t>
      </w:r>
      <w:r w:rsidRPr="003A425A">
        <w:rPr>
          <w:rFonts w:ascii="Times New Roman" w:hAnsi="Times New Roman"/>
          <w:sz w:val="24"/>
          <w:szCs w:val="24"/>
          <w:lang w:val="en-US"/>
        </w:rPr>
        <w:t>QSharedDataPointer</w:t>
      </w:r>
      <w:r w:rsidRPr="003A425A">
        <w:rPr>
          <w:rFonts w:ascii="Times New Roman" w:hAnsi="Times New Roman"/>
          <w:sz w:val="24"/>
          <w:szCs w:val="24"/>
        </w:rPr>
        <w:t>, которые ранее уже рассматривались мною.</w:t>
      </w:r>
    </w:p>
    <w:p w:rsidR="00C10995" w:rsidRPr="003A425A" w:rsidRDefault="00C10995" w:rsidP="00C10995">
      <w:pPr>
        <w:pStyle w:val="2"/>
        <w:rPr>
          <w:color w:val="auto"/>
          <w:lang w:val="en-US"/>
        </w:rPr>
      </w:pPr>
      <w:r w:rsidRPr="003A425A">
        <w:rPr>
          <w:color w:val="auto"/>
          <w:lang w:val="en-US"/>
        </w:rPr>
        <w:t>XML</w:t>
      </w:r>
      <w:r w:rsidRPr="003A425A">
        <w:rPr>
          <w:color w:val="auto"/>
        </w:rPr>
        <w:t xml:space="preserve">-поддержка в </w:t>
      </w:r>
      <w:r w:rsidRPr="003A425A">
        <w:rPr>
          <w:color w:val="auto"/>
          <w:lang w:val="en-US"/>
        </w:rPr>
        <w:t>Qt</w:t>
      </w:r>
    </w:p>
    <w:p w:rsidR="003A425A" w:rsidRPr="003A425A" w:rsidRDefault="003A425A" w:rsidP="003A425A">
      <w:pPr>
        <w:pStyle w:val="4"/>
      </w:pPr>
      <w:r w:rsidRPr="003A425A">
        <w:rPr>
          <w:rFonts w:ascii="Times New Roman" w:hAnsi="Times New Roman"/>
          <w:color w:val="auto"/>
          <w:sz w:val="24"/>
          <w:szCs w:val="24"/>
        </w:rPr>
        <w:t>QXmlStreamReader</w:t>
      </w:r>
    </w:p>
    <w:p w:rsidR="00C10995" w:rsidRPr="003A425A" w:rsidRDefault="00953454" w:rsidP="00C10995">
      <w:pPr>
        <w:jc w:val="both"/>
        <w:rPr>
          <w:rFonts w:ascii="Times New Roman" w:hAnsi="Times New Roman"/>
          <w:sz w:val="24"/>
          <w:szCs w:val="24"/>
        </w:rPr>
      </w:pPr>
      <w:hyperlink r:id="rId439" w:anchor="details" w:history="1">
        <w:r w:rsidR="00C10995" w:rsidRPr="003A425A">
          <w:rPr>
            <w:rStyle w:val="a3"/>
            <w:rFonts w:ascii="Times New Roman" w:hAnsi="Times New Roman"/>
            <w:sz w:val="24"/>
            <w:szCs w:val="24"/>
          </w:rPr>
          <w:t>http://qt-project.org/doc/qt-5.1/qtcore/qxmlstreamreader.html#details</w:t>
        </w:r>
      </w:hyperlink>
    </w:p>
    <w:p w:rsidR="00C10995" w:rsidRPr="003A425A" w:rsidRDefault="00C10995" w:rsidP="00C10995">
      <w:pPr>
        <w:jc w:val="both"/>
        <w:rPr>
          <w:rFonts w:ascii="Times New Roman" w:hAnsi="Times New Roman"/>
          <w:i/>
          <w:sz w:val="24"/>
          <w:szCs w:val="24"/>
        </w:rPr>
      </w:pPr>
      <w:r w:rsidRPr="003A425A">
        <w:rPr>
          <w:rFonts w:ascii="Times New Roman" w:hAnsi="Times New Roman"/>
          <w:sz w:val="24"/>
          <w:szCs w:val="24"/>
        </w:rPr>
        <w:t xml:space="preserve">QXmlStreamReader класс обеспечивает быстрый анализ для чтения хорошо организованных </w:t>
      </w:r>
      <w:r w:rsidRPr="003A425A">
        <w:rPr>
          <w:rFonts w:ascii="Times New Roman" w:hAnsi="Times New Roman"/>
          <w:sz w:val="24"/>
          <w:szCs w:val="24"/>
          <w:lang w:val="en-US"/>
        </w:rPr>
        <w:t>xml</w:t>
      </w:r>
      <w:r w:rsidRPr="003A425A">
        <w:rPr>
          <w:rFonts w:ascii="Times New Roman" w:hAnsi="Times New Roman"/>
          <w:sz w:val="24"/>
          <w:szCs w:val="24"/>
        </w:rPr>
        <w:t xml:space="preserve"> при помощи простого программного интерфейса потоков.</w:t>
      </w:r>
      <w:r w:rsidR="003A425A" w:rsidRPr="003A425A">
        <w:rPr>
          <w:rFonts w:ascii="Times New Roman" w:hAnsi="Times New Roman"/>
          <w:sz w:val="24"/>
          <w:szCs w:val="24"/>
        </w:rPr>
        <w:t xml:space="preserve"> </w:t>
      </w:r>
      <w:r w:rsidRPr="003A425A">
        <w:rPr>
          <w:rFonts w:ascii="Times New Roman" w:hAnsi="Times New Roman"/>
          <w:sz w:val="24"/>
          <w:szCs w:val="24"/>
        </w:rPr>
        <w:t xml:space="preserve">Этот класс более быстр и более удобен по сравнению с собственным </w:t>
      </w:r>
      <w:r w:rsidRPr="003A425A">
        <w:rPr>
          <w:rFonts w:ascii="Times New Roman" w:hAnsi="Times New Roman"/>
          <w:sz w:val="24"/>
          <w:szCs w:val="24"/>
          <w:lang w:val="en-US"/>
        </w:rPr>
        <w:t>SAX</w:t>
      </w:r>
      <w:r w:rsidRPr="003A425A">
        <w:rPr>
          <w:rFonts w:ascii="Times New Roman" w:hAnsi="Times New Roman"/>
          <w:sz w:val="24"/>
          <w:szCs w:val="24"/>
        </w:rPr>
        <w:t xml:space="preserve"> анализатором qt (смотрите QXmlSimpleReader). В некоторых случаях он может также быть быстрее и более удобной альтернативой для использования в приложениях, которые в противном случае </w:t>
      </w:r>
      <w:r w:rsidRPr="003A425A">
        <w:rPr>
          <w:rFonts w:ascii="Times New Roman" w:hAnsi="Times New Roman"/>
          <w:sz w:val="24"/>
          <w:szCs w:val="24"/>
        </w:rPr>
        <w:lastRenderedPageBreak/>
        <w:t xml:space="preserve">использовали бы DOM дерево (QDomDocument). Он считывает данные как с </w:t>
      </w:r>
      <w:hyperlink r:id="rId440" w:history="1">
        <w:r w:rsidRPr="003A425A">
          <w:rPr>
            <w:rStyle w:val="a3"/>
            <w:rFonts w:ascii="Times New Roman" w:hAnsi="Times New Roman"/>
            <w:color w:val="auto"/>
            <w:sz w:val="24"/>
            <w:szCs w:val="24"/>
          </w:rPr>
          <w:t>QIODevice</w:t>
        </w:r>
      </w:hyperlink>
      <w:r w:rsidRPr="003A425A">
        <w:rPr>
          <w:rFonts w:ascii="Times New Roman" w:hAnsi="Times New Roman"/>
          <w:sz w:val="24"/>
          <w:szCs w:val="24"/>
        </w:rPr>
        <w:t xml:space="preserve">, так и с </w:t>
      </w:r>
      <w:hyperlink r:id="rId441" w:history="1">
        <w:r w:rsidRPr="003A425A">
          <w:rPr>
            <w:rStyle w:val="a3"/>
            <w:rFonts w:ascii="Times New Roman" w:hAnsi="Times New Roman"/>
            <w:color w:val="auto"/>
            <w:sz w:val="24"/>
            <w:szCs w:val="24"/>
          </w:rPr>
          <w:t>QByteArray</w:t>
        </w:r>
      </w:hyperlink>
      <w:r w:rsidRPr="003A425A">
        <w:rPr>
          <w:rFonts w:ascii="Times New Roman" w:hAnsi="Times New Roman"/>
          <w:sz w:val="24"/>
          <w:szCs w:val="24"/>
        </w:rPr>
        <w:t>.</w:t>
      </w:r>
      <w:r w:rsidR="003A425A" w:rsidRPr="003A425A">
        <w:rPr>
          <w:rFonts w:ascii="Times New Roman" w:hAnsi="Times New Roman"/>
          <w:sz w:val="24"/>
          <w:szCs w:val="24"/>
        </w:rPr>
        <w:t xml:space="preserve"> </w:t>
      </w:r>
      <w:r w:rsidRPr="003A425A">
        <w:rPr>
          <w:rFonts w:ascii="Times New Roman" w:hAnsi="Times New Roman"/>
          <w:sz w:val="24"/>
          <w:szCs w:val="24"/>
        </w:rPr>
        <w:t xml:space="preserve">Qt обеспечивает </w:t>
      </w:r>
      <w:hyperlink r:id="rId442" w:history="1">
        <w:r w:rsidRPr="003A425A">
          <w:rPr>
            <w:rStyle w:val="a3"/>
            <w:rFonts w:ascii="Times New Roman" w:hAnsi="Times New Roman"/>
            <w:color w:val="auto"/>
            <w:sz w:val="24"/>
            <w:szCs w:val="24"/>
          </w:rPr>
          <w:t>QXmlStreamWriter</w:t>
        </w:r>
      </w:hyperlink>
      <w:r w:rsidRPr="003A425A">
        <w:rPr>
          <w:rFonts w:ascii="Times New Roman" w:hAnsi="Times New Roman"/>
          <w:sz w:val="24"/>
          <w:szCs w:val="24"/>
        </w:rPr>
        <w:t xml:space="preserve"> для написания </w:t>
      </w:r>
      <w:r w:rsidRPr="003A425A">
        <w:rPr>
          <w:rFonts w:ascii="Times New Roman" w:hAnsi="Times New Roman"/>
          <w:sz w:val="24"/>
          <w:szCs w:val="24"/>
          <w:lang w:val="en-US"/>
        </w:rPr>
        <w:t>xml</w:t>
      </w:r>
      <w:r w:rsidRPr="003A425A">
        <w:rPr>
          <w:rFonts w:ascii="Times New Roman" w:hAnsi="Times New Roman"/>
          <w:sz w:val="24"/>
          <w:szCs w:val="24"/>
        </w:rPr>
        <w:t>.</w:t>
      </w:r>
      <w:r w:rsidR="003A425A" w:rsidRPr="003A425A">
        <w:rPr>
          <w:rFonts w:ascii="Times New Roman" w:hAnsi="Times New Roman"/>
          <w:sz w:val="24"/>
          <w:szCs w:val="24"/>
        </w:rPr>
        <w:t xml:space="preserve"> </w:t>
      </w:r>
      <w:r w:rsidRPr="003A425A">
        <w:rPr>
          <w:rFonts w:ascii="Times New Roman" w:hAnsi="Times New Roman"/>
          <w:sz w:val="24"/>
          <w:szCs w:val="24"/>
        </w:rPr>
        <w:t xml:space="preserve">Базовым понятием </w:t>
      </w:r>
      <w:r w:rsidRPr="003A425A">
        <w:rPr>
          <w:rFonts w:ascii="Times New Roman" w:hAnsi="Times New Roman"/>
          <w:sz w:val="24"/>
          <w:szCs w:val="24"/>
          <w:lang w:val="en-US"/>
        </w:rPr>
        <w:t>xml</w:t>
      </w:r>
      <w:r w:rsidRPr="003A425A">
        <w:rPr>
          <w:rFonts w:ascii="Times New Roman" w:hAnsi="Times New Roman"/>
          <w:sz w:val="24"/>
          <w:szCs w:val="24"/>
        </w:rPr>
        <w:t xml:space="preserve"> чтеца является представление </w:t>
      </w:r>
      <w:r w:rsidRPr="003A425A">
        <w:rPr>
          <w:rFonts w:ascii="Times New Roman" w:hAnsi="Times New Roman"/>
          <w:sz w:val="24"/>
          <w:szCs w:val="24"/>
          <w:lang w:val="en-US"/>
        </w:rPr>
        <w:t>xml</w:t>
      </w:r>
      <w:r w:rsidRPr="003A425A">
        <w:rPr>
          <w:rFonts w:ascii="Times New Roman" w:hAnsi="Times New Roman"/>
          <w:sz w:val="24"/>
          <w:szCs w:val="24"/>
        </w:rPr>
        <w:t xml:space="preserve"> документа как потока признаков, похожих на </w:t>
      </w:r>
      <w:r w:rsidRPr="003A425A">
        <w:rPr>
          <w:rFonts w:ascii="Times New Roman" w:hAnsi="Times New Roman"/>
          <w:sz w:val="24"/>
          <w:szCs w:val="24"/>
          <w:lang w:val="en-US"/>
        </w:rPr>
        <w:t>SAX</w:t>
      </w:r>
      <w:r w:rsidRPr="003A425A">
        <w:rPr>
          <w:rFonts w:ascii="Times New Roman" w:hAnsi="Times New Roman"/>
          <w:sz w:val="24"/>
          <w:szCs w:val="24"/>
        </w:rPr>
        <w:t xml:space="preserve">. Основное отличие в том, как эти признаки сообщаются. При помощи </w:t>
      </w:r>
      <w:r w:rsidRPr="003A425A">
        <w:rPr>
          <w:rFonts w:ascii="Times New Roman" w:hAnsi="Times New Roman"/>
          <w:sz w:val="24"/>
          <w:szCs w:val="24"/>
          <w:lang w:val="en-US"/>
        </w:rPr>
        <w:t>SAX</w:t>
      </w:r>
      <w:r w:rsidRPr="003A425A">
        <w:rPr>
          <w:rFonts w:ascii="Times New Roman" w:hAnsi="Times New Roman"/>
          <w:sz w:val="24"/>
          <w:szCs w:val="24"/>
        </w:rPr>
        <w:t xml:space="preserve"> приложение должно обеспечить обработчики (функции обратного вызова), которые получают так называемые </w:t>
      </w:r>
      <w:r w:rsidRPr="003A425A">
        <w:rPr>
          <w:rFonts w:ascii="Times New Roman" w:hAnsi="Times New Roman"/>
          <w:sz w:val="24"/>
          <w:szCs w:val="24"/>
          <w:lang w:val="en-US"/>
        </w:rPr>
        <w:t>xml</w:t>
      </w:r>
      <w:r w:rsidRPr="003A425A">
        <w:rPr>
          <w:rFonts w:ascii="Times New Roman" w:hAnsi="Times New Roman"/>
          <w:sz w:val="24"/>
          <w:szCs w:val="24"/>
        </w:rPr>
        <w:t xml:space="preserve"> события от анализатора. При помощи данного класса приложение само управляет циклом и создаёт пул признаков из чтеца, один за другим, как оно нуждается в них. Это делается при помощи </w:t>
      </w:r>
      <w:hyperlink r:id="rId443" w:anchor="readNext" w:history="1">
        <w:r w:rsidRPr="003A425A">
          <w:rPr>
            <w:rStyle w:val="a3"/>
            <w:rFonts w:ascii="Times New Roman" w:hAnsi="Times New Roman"/>
            <w:color w:val="auto"/>
            <w:sz w:val="24"/>
            <w:szCs w:val="24"/>
          </w:rPr>
          <w:t>readNext</w:t>
        </w:r>
      </w:hyperlink>
      <w:r w:rsidRPr="003A425A">
        <w:rPr>
          <w:rFonts w:ascii="Times New Roman" w:hAnsi="Times New Roman"/>
          <w:sz w:val="24"/>
          <w:szCs w:val="24"/>
        </w:rPr>
        <w:t xml:space="preserve">(). При помощи такого метода вы можете разбить анализ </w:t>
      </w:r>
      <w:r w:rsidRPr="003A425A">
        <w:rPr>
          <w:rFonts w:ascii="Times New Roman" w:hAnsi="Times New Roman"/>
          <w:sz w:val="24"/>
          <w:szCs w:val="24"/>
          <w:lang w:val="en-US"/>
        </w:rPr>
        <w:t>xml</w:t>
      </w:r>
      <w:r w:rsidRPr="003A425A">
        <w:rPr>
          <w:rFonts w:ascii="Times New Roman" w:hAnsi="Times New Roman"/>
          <w:sz w:val="24"/>
          <w:szCs w:val="24"/>
        </w:rPr>
        <w:t xml:space="preserve"> документа на несколько методов или классов, так как такой метод обеспечивает рекурсивный анализ. Это позволяет следить за собственным состоянием приложения при анализе </w:t>
      </w:r>
      <w:r w:rsidRPr="003A425A">
        <w:rPr>
          <w:rFonts w:ascii="Times New Roman" w:hAnsi="Times New Roman"/>
          <w:sz w:val="24"/>
          <w:szCs w:val="24"/>
          <w:lang w:val="en-US"/>
        </w:rPr>
        <w:t>xml</w:t>
      </w:r>
      <w:r w:rsidRPr="003A425A">
        <w:rPr>
          <w:rFonts w:ascii="Times New Roman" w:hAnsi="Times New Roman"/>
          <w:sz w:val="24"/>
          <w:szCs w:val="24"/>
        </w:rPr>
        <w:t xml:space="preserve">. В функции </w:t>
      </w:r>
      <w:hyperlink r:id="rId444" w:anchor="readNext" w:history="1">
        <w:r w:rsidRPr="003A425A">
          <w:rPr>
            <w:rStyle w:val="a3"/>
            <w:rFonts w:ascii="Times New Roman" w:hAnsi="Times New Roman"/>
            <w:color w:val="auto"/>
            <w:sz w:val="24"/>
            <w:szCs w:val="24"/>
          </w:rPr>
          <w:t>readNext</w:t>
        </w:r>
      </w:hyperlink>
      <w:r w:rsidRPr="003A425A">
        <w:rPr>
          <w:rFonts w:ascii="Times New Roman" w:hAnsi="Times New Roman"/>
          <w:sz w:val="24"/>
          <w:szCs w:val="24"/>
        </w:rPr>
        <w:t xml:space="preserve">().возвращаемое значение является некоторым перечислением, которое возвращает либо начало элемента, либо его конец и т.д. </w:t>
      </w:r>
      <w:r w:rsidRPr="003A425A">
        <w:rPr>
          <w:rFonts w:ascii="Times New Roman" w:hAnsi="Times New Roman"/>
          <w:i/>
          <w:sz w:val="24"/>
          <w:szCs w:val="24"/>
        </w:rPr>
        <w:t>Далее приведён пример кода обычного цикла с использованием данного класса.</w:t>
      </w:r>
      <w:r w:rsidR="003A425A"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автоматически учитывает все пожелания к хорошо оформленному </w:t>
      </w:r>
      <w:r w:rsidRPr="003A425A">
        <w:rPr>
          <w:rFonts w:ascii="Times New Roman" w:hAnsi="Times New Roman"/>
          <w:sz w:val="24"/>
          <w:szCs w:val="24"/>
          <w:lang w:val="en-US"/>
        </w:rPr>
        <w:t>xml</w:t>
      </w:r>
      <w:r w:rsidRPr="003A425A">
        <w:rPr>
          <w:rFonts w:ascii="Times New Roman" w:hAnsi="Times New Roman"/>
          <w:sz w:val="24"/>
          <w:szCs w:val="24"/>
        </w:rPr>
        <w:t xml:space="preserve"> документу. Если случилась ошибка во время анализа, то </w:t>
      </w:r>
      <w:hyperlink r:id="rId445" w:anchor="atEnd" w:history="1">
        <w:r w:rsidRPr="003A425A">
          <w:rPr>
            <w:rStyle w:val="a3"/>
            <w:rFonts w:ascii="Times New Roman" w:hAnsi="Times New Roman"/>
            <w:color w:val="auto"/>
            <w:sz w:val="24"/>
            <w:szCs w:val="24"/>
          </w:rPr>
          <w:t>atEnd</w:t>
        </w:r>
      </w:hyperlink>
      <w:r w:rsidRPr="003A425A">
        <w:rPr>
          <w:rFonts w:ascii="Times New Roman" w:hAnsi="Times New Roman"/>
          <w:sz w:val="24"/>
          <w:szCs w:val="24"/>
        </w:rPr>
        <w:t xml:space="preserve">() and </w:t>
      </w:r>
      <w:hyperlink r:id="rId446" w:anchor="hasError" w:history="1">
        <w:r w:rsidRPr="003A425A">
          <w:rPr>
            <w:rStyle w:val="a3"/>
            <w:rFonts w:ascii="Times New Roman" w:hAnsi="Times New Roman"/>
            <w:color w:val="auto"/>
            <w:sz w:val="24"/>
            <w:szCs w:val="24"/>
          </w:rPr>
          <w:t>hasError</w:t>
        </w:r>
      </w:hyperlink>
      <w:r w:rsidRPr="003A425A">
        <w:rPr>
          <w:rFonts w:ascii="Times New Roman" w:hAnsi="Times New Roman"/>
          <w:sz w:val="24"/>
          <w:szCs w:val="24"/>
        </w:rPr>
        <w:t xml:space="preserve">() возвращают истину, а </w:t>
      </w:r>
      <w:hyperlink r:id="rId447" w:anchor="error" w:history="1">
        <w:r w:rsidRPr="003A425A">
          <w:rPr>
            <w:rStyle w:val="a3"/>
            <w:rFonts w:ascii="Times New Roman" w:hAnsi="Times New Roman"/>
            <w:color w:val="auto"/>
            <w:sz w:val="24"/>
            <w:szCs w:val="24"/>
          </w:rPr>
          <w:t>error</w:t>
        </w:r>
      </w:hyperlink>
      <w:r w:rsidRPr="003A425A">
        <w:rPr>
          <w:rFonts w:ascii="Times New Roman" w:hAnsi="Times New Roman"/>
          <w:sz w:val="24"/>
          <w:szCs w:val="24"/>
        </w:rPr>
        <w:t xml:space="preserve">() возвращает ошибку, которая произошла. </w:t>
      </w:r>
      <w:hyperlink r:id="rId448" w:anchor="errorString" w:history="1">
        <w:r w:rsidRPr="003A425A">
          <w:rPr>
            <w:rStyle w:val="a3"/>
            <w:rFonts w:ascii="Times New Roman" w:hAnsi="Times New Roman"/>
            <w:color w:val="auto"/>
            <w:sz w:val="24"/>
            <w:szCs w:val="24"/>
          </w:rPr>
          <w:t>errorString</w:t>
        </w:r>
      </w:hyperlink>
      <w:r w:rsidRPr="003A425A">
        <w:rPr>
          <w:rFonts w:ascii="Times New Roman" w:hAnsi="Times New Roman"/>
          <w:sz w:val="24"/>
          <w:szCs w:val="24"/>
        </w:rPr>
        <w:t xml:space="preserve">(), </w:t>
      </w:r>
      <w:hyperlink r:id="rId449" w:anchor="lineNumber" w:history="1">
        <w:r w:rsidRPr="003A425A">
          <w:rPr>
            <w:rStyle w:val="a3"/>
            <w:rFonts w:ascii="Times New Roman" w:hAnsi="Times New Roman"/>
            <w:color w:val="auto"/>
            <w:sz w:val="24"/>
            <w:szCs w:val="24"/>
          </w:rPr>
          <w:t>lineNumber</w:t>
        </w:r>
      </w:hyperlink>
      <w:r w:rsidRPr="003A425A">
        <w:rPr>
          <w:rFonts w:ascii="Times New Roman" w:hAnsi="Times New Roman"/>
          <w:sz w:val="24"/>
          <w:szCs w:val="24"/>
        </w:rPr>
        <w:t xml:space="preserve">(), </w:t>
      </w:r>
      <w:hyperlink r:id="rId450" w:anchor="columnNumber" w:history="1">
        <w:r w:rsidRPr="003A425A">
          <w:rPr>
            <w:rStyle w:val="a3"/>
            <w:rFonts w:ascii="Times New Roman" w:hAnsi="Times New Roman"/>
            <w:color w:val="auto"/>
            <w:sz w:val="24"/>
            <w:szCs w:val="24"/>
          </w:rPr>
          <w:t>columnNumber</w:t>
        </w:r>
      </w:hyperlink>
      <w:r w:rsidRPr="003A425A">
        <w:rPr>
          <w:rFonts w:ascii="Times New Roman" w:hAnsi="Times New Roman"/>
          <w:sz w:val="24"/>
          <w:szCs w:val="24"/>
        </w:rPr>
        <w:t xml:space="preserve">(), and </w:t>
      </w:r>
      <w:hyperlink r:id="rId451" w:anchor="characterOffset" w:history="1">
        <w:r w:rsidRPr="003A425A">
          <w:rPr>
            <w:rStyle w:val="a3"/>
            <w:rFonts w:ascii="Times New Roman" w:hAnsi="Times New Roman"/>
            <w:color w:val="auto"/>
            <w:sz w:val="24"/>
            <w:szCs w:val="24"/>
          </w:rPr>
          <w:t>characterOffset</w:t>
        </w:r>
      </w:hyperlink>
      <w:r w:rsidRPr="003A425A">
        <w:rPr>
          <w:rFonts w:ascii="Times New Roman" w:hAnsi="Times New Roman"/>
          <w:sz w:val="24"/>
          <w:szCs w:val="24"/>
        </w:rPr>
        <w:t>() предназначены для построения соответствующей ошибки или предупреждения.</w:t>
      </w:r>
      <w:r w:rsidR="003A425A" w:rsidRPr="003A425A">
        <w:rPr>
          <w:rFonts w:ascii="Times New Roman" w:hAnsi="Times New Roman"/>
          <w:sz w:val="24"/>
          <w:szCs w:val="24"/>
        </w:rPr>
        <w:t xml:space="preserve"> </w:t>
      </w:r>
      <w:hyperlink r:id="rId452" w:anchor="raiseError" w:history="1">
        <w:r w:rsidRPr="003A425A">
          <w:rPr>
            <w:rStyle w:val="a3"/>
            <w:rFonts w:ascii="Times New Roman" w:hAnsi="Times New Roman"/>
            <w:color w:val="auto"/>
            <w:sz w:val="24"/>
            <w:szCs w:val="24"/>
          </w:rPr>
          <w:t>raiseError</w:t>
        </w:r>
      </w:hyperlink>
      <w:r w:rsidRPr="003A425A">
        <w:rPr>
          <w:rFonts w:ascii="Times New Roman" w:hAnsi="Times New Roman"/>
          <w:sz w:val="24"/>
          <w:szCs w:val="24"/>
        </w:rPr>
        <w:t>() предназначена для более удобного поднятия частных ошибок.</w:t>
      </w:r>
      <w:r w:rsidR="003A425A" w:rsidRPr="003A425A">
        <w:rPr>
          <w:rFonts w:ascii="Times New Roman" w:hAnsi="Times New Roman"/>
          <w:sz w:val="24"/>
          <w:szCs w:val="24"/>
        </w:rPr>
        <w:t xml:space="preserve"> </w:t>
      </w:r>
      <w:r w:rsidRPr="003A425A">
        <w:rPr>
          <w:rFonts w:ascii="Times New Roman" w:hAnsi="Times New Roman"/>
          <w:i/>
          <w:sz w:val="24"/>
          <w:szCs w:val="24"/>
        </w:rPr>
        <w:t>Есть указание на некоторый пример.</w:t>
      </w:r>
      <w:r w:rsidR="003A425A" w:rsidRPr="003A425A">
        <w:rPr>
          <w:rFonts w:ascii="Times New Roman" w:hAnsi="Times New Roman"/>
          <w:i/>
          <w:sz w:val="24"/>
          <w:szCs w:val="24"/>
        </w:rPr>
        <w:t xml:space="preserve"> </w:t>
      </w:r>
      <w:r w:rsidRPr="003A425A">
        <w:rPr>
          <w:rFonts w:ascii="Times New Roman" w:hAnsi="Times New Roman"/>
          <w:sz w:val="24"/>
          <w:szCs w:val="24"/>
        </w:rPr>
        <w:t xml:space="preserve">QXmlStream понимает и решает </w:t>
      </w:r>
      <w:r w:rsidRPr="003A425A">
        <w:rPr>
          <w:rFonts w:ascii="Times New Roman" w:hAnsi="Times New Roman"/>
          <w:sz w:val="24"/>
          <w:szCs w:val="24"/>
          <w:lang w:val="en-US"/>
        </w:rPr>
        <w:t>xml</w:t>
      </w:r>
      <w:r w:rsidRPr="003A425A">
        <w:rPr>
          <w:rFonts w:ascii="Times New Roman" w:hAnsi="Times New Roman"/>
          <w:sz w:val="24"/>
          <w:szCs w:val="24"/>
        </w:rPr>
        <w:t xml:space="preserve"> пространства имён. Для этого есть некоторые функции. </w:t>
      </w:r>
      <w:r w:rsidRPr="003A425A">
        <w:rPr>
          <w:rFonts w:ascii="Times New Roman" w:hAnsi="Times New Roman"/>
          <w:i/>
          <w:sz w:val="24"/>
          <w:szCs w:val="24"/>
        </w:rPr>
        <w:t>Далее описаны некоторые аспекты обработки пространства имён при помощи данного класса.</w:t>
      </w:r>
      <w:r w:rsidR="003A425A" w:rsidRPr="003A425A">
        <w:rPr>
          <w:rFonts w:ascii="Times New Roman" w:hAnsi="Times New Roman"/>
          <w:i/>
          <w:sz w:val="24"/>
          <w:szCs w:val="24"/>
        </w:rPr>
        <w:t xml:space="preserve"> </w:t>
      </w:r>
      <w:r w:rsidRPr="003A425A">
        <w:rPr>
          <w:rFonts w:ascii="Times New Roman" w:hAnsi="Times New Roman"/>
          <w:sz w:val="24"/>
          <w:szCs w:val="24"/>
        </w:rPr>
        <w:t xml:space="preserve">QXmlStreamReader является инкрементным анализатором. Он может быть использован для анализа документа, который предоставляется по кускам. </w:t>
      </w:r>
      <w:r w:rsidRPr="003A425A">
        <w:rPr>
          <w:rFonts w:ascii="Times New Roman" w:hAnsi="Times New Roman"/>
          <w:i/>
          <w:sz w:val="24"/>
          <w:szCs w:val="24"/>
        </w:rPr>
        <w:t>Далее идёт описание данной возможности, которое я пока также не очень понимаю.</w:t>
      </w:r>
      <w:r w:rsidR="003A425A" w:rsidRPr="003A425A">
        <w:rPr>
          <w:rFonts w:ascii="Times New Roman" w:hAnsi="Times New Roman"/>
          <w:i/>
          <w:sz w:val="24"/>
          <w:szCs w:val="24"/>
        </w:rPr>
        <w:t xml:space="preserve"> </w:t>
      </w:r>
      <w:r w:rsidRPr="003A425A">
        <w:rPr>
          <w:rFonts w:ascii="Times New Roman" w:hAnsi="Times New Roman"/>
          <w:sz w:val="24"/>
          <w:szCs w:val="24"/>
        </w:rPr>
        <w:t xml:space="preserve">Этот класс является консервативным с точки зрения памяти по своему дизайну, так как он не сохраняет полное дерево </w:t>
      </w:r>
      <w:r w:rsidRPr="003A425A">
        <w:rPr>
          <w:rFonts w:ascii="Times New Roman" w:hAnsi="Times New Roman"/>
          <w:sz w:val="24"/>
          <w:szCs w:val="24"/>
          <w:lang w:val="en-US"/>
        </w:rPr>
        <w:t>xml</w:t>
      </w:r>
      <w:r w:rsidRPr="003A425A">
        <w:rPr>
          <w:rFonts w:ascii="Times New Roman" w:hAnsi="Times New Roman"/>
          <w:sz w:val="24"/>
          <w:szCs w:val="24"/>
        </w:rPr>
        <w:t xml:space="preserve"> документа в памяти, но только текущий признак в единицу времени. Также он избегает выделения памяти для множества маленьких строк. Он делает это при помощи сообщения всех строковых данных при помощи класса </w:t>
      </w:r>
      <w:hyperlink r:id="rId453" w:history="1">
        <w:r w:rsidRPr="003A425A">
          <w:rPr>
            <w:rStyle w:val="a3"/>
            <w:rFonts w:ascii="Times New Roman" w:hAnsi="Times New Roman"/>
            <w:color w:val="auto"/>
            <w:sz w:val="24"/>
            <w:szCs w:val="24"/>
          </w:rPr>
          <w:t>QStringRef</w:t>
        </w:r>
      </w:hyperlink>
      <w:r w:rsidRPr="003A425A">
        <w:rPr>
          <w:rFonts w:ascii="Times New Roman" w:hAnsi="Times New Roman"/>
          <w:sz w:val="24"/>
          <w:szCs w:val="24"/>
        </w:rPr>
        <w:t xml:space="preserve"> вместо действительных объектов </w:t>
      </w:r>
      <w:hyperlink r:id="rId454" w:history="1">
        <w:r w:rsidRPr="003A425A">
          <w:rPr>
            <w:rStyle w:val="a3"/>
            <w:rFonts w:ascii="Times New Roman" w:hAnsi="Times New Roman"/>
            <w:color w:val="auto"/>
            <w:sz w:val="24"/>
            <w:szCs w:val="24"/>
          </w:rPr>
          <w:t>QString</w:t>
        </w:r>
      </w:hyperlink>
      <w:r w:rsidRPr="003A425A">
        <w:rPr>
          <w:rFonts w:ascii="Times New Roman" w:hAnsi="Times New Roman"/>
          <w:sz w:val="24"/>
          <w:szCs w:val="24"/>
        </w:rPr>
        <w:t xml:space="preserve">. Это тонкая обёртка вокруг </w:t>
      </w:r>
      <w:r w:rsidRPr="003A425A">
        <w:rPr>
          <w:rFonts w:ascii="Times New Roman" w:hAnsi="Times New Roman"/>
          <w:sz w:val="24"/>
          <w:szCs w:val="24"/>
          <w:lang w:val="en-US"/>
        </w:rPr>
        <w:t>QString</w:t>
      </w:r>
      <w:r w:rsidRPr="003A425A">
        <w:rPr>
          <w:rFonts w:ascii="Times New Roman" w:hAnsi="Times New Roman"/>
          <w:sz w:val="24"/>
          <w:szCs w:val="24"/>
        </w:rPr>
        <w:t xml:space="preserve"> подстрок, которая обеспечивает поднабор программного интерфейса </w:t>
      </w:r>
      <w:r w:rsidRPr="003A425A">
        <w:rPr>
          <w:rFonts w:ascii="Times New Roman" w:hAnsi="Times New Roman"/>
          <w:sz w:val="24"/>
          <w:szCs w:val="24"/>
          <w:lang w:val="en-US"/>
        </w:rPr>
        <w:t>QString</w:t>
      </w:r>
      <w:r w:rsidRPr="003A425A">
        <w:rPr>
          <w:rFonts w:ascii="Times New Roman" w:hAnsi="Times New Roman"/>
          <w:sz w:val="24"/>
          <w:szCs w:val="24"/>
        </w:rPr>
        <w:t xml:space="preserve"> без выделения памяти и переполнения подсчёта ссылок. можно получить эквивалентный </w:t>
      </w:r>
      <w:r w:rsidRPr="003A425A">
        <w:rPr>
          <w:rFonts w:ascii="Times New Roman" w:hAnsi="Times New Roman"/>
          <w:sz w:val="24"/>
          <w:szCs w:val="24"/>
          <w:lang w:val="en-US"/>
        </w:rPr>
        <w:t>QString</w:t>
      </w:r>
      <w:r w:rsidRPr="003A425A">
        <w:rPr>
          <w:rFonts w:ascii="Times New Roman" w:hAnsi="Times New Roman"/>
          <w:sz w:val="24"/>
          <w:szCs w:val="24"/>
        </w:rPr>
        <w:t xml:space="preserve"> объект для каждого из данных объектов.</w:t>
      </w:r>
      <w:r w:rsidR="003A425A" w:rsidRPr="003A425A">
        <w:rPr>
          <w:rFonts w:ascii="Times New Roman" w:hAnsi="Times New Roman"/>
          <w:sz w:val="24"/>
          <w:szCs w:val="24"/>
        </w:rPr>
        <w:t xml:space="preserve"> </w:t>
      </w:r>
      <w:r w:rsidRPr="003A425A">
        <w:rPr>
          <w:rFonts w:ascii="Times New Roman" w:hAnsi="Times New Roman"/>
          <w:i/>
          <w:sz w:val="24"/>
          <w:szCs w:val="24"/>
        </w:rPr>
        <w:t>Следует поэкспериментировать с данным классом более подробно.</w:t>
      </w:r>
    </w:p>
    <w:p w:rsidR="003A425A" w:rsidRPr="003A425A" w:rsidRDefault="003A425A" w:rsidP="003A425A">
      <w:pPr>
        <w:pStyle w:val="4"/>
      </w:pPr>
      <w:r w:rsidRPr="003A425A">
        <w:rPr>
          <w:rFonts w:ascii="Times New Roman" w:hAnsi="Times New Roman"/>
          <w:color w:val="auto"/>
          <w:sz w:val="24"/>
          <w:szCs w:val="24"/>
        </w:rPr>
        <w:t>QXmlStreamWriter</w:t>
      </w:r>
    </w:p>
    <w:p w:rsidR="00C10995" w:rsidRPr="003A425A" w:rsidRDefault="00953454" w:rsidP="00C10995">
      <w:pPr>
        <w:jc w:val="both"/>
        <w:rPr>
          <w:rFonts w:ascii="Times New Roman" w:hAnsi="Times New Roman"/>
          <w:sz w:val="24"/>
          <w:szCs w:val="24"/>
        </w:rPr>
      </w:pPr>
      <w:hyperlink r:id="rId455" w:anchor="details" w:history="1">
        <w:r w:rsidR="00C10995" w:rsidRPr="003A425A">
          <w:rPr>
            <w:rStyle w:val="a3"/>
            <w:rFonts w:ascii="Times New Roman" w:hAnsi="Times New Roman"/>
            <w:sz w:val="24"/>
            <w:szCs w:val="24"/>
          </w:rPr>
          <w:t>http://qt-project.org/doc/qt-5.1/qtcore/qxmlstreamwriter.html#details</w:t>
        </w:r>
      </w:hyperlink>
    </w:p>
    <w:p w:rsidR="00FB0CC9" w:rsidRPr="003A425A" w:rsidRDefault="00C10995" w:rsidP="003A425A">
      <w:pPr>
        <w:jc w:val="both"/>
        <w:rPr>
          <w:rFonts w:ascii="Times New Roman" w:hAnsi="Times New Roman"/>
          <w:i/>
          <w:sz w:val="24"/>
          <w:szCs w:val="24"/>
        </w:rPr>
      </w:pPr>
      <w:r w:rsidRPr="003A425A">
        <w:rPr>
          <w:rFonts w:ascii="Times New Roman" w:hAnsi="Times New Roman"/>
          <w:sz w:val="24"/>
          <w:szCs w:val="24"/>
        </w:rPr>
        <w:t xml:space="preserve">QXmlStreamWriter класс обеспечивает </w:t>
      </w:r>
      <w:r w:rsidRPr="003A425A">
        <w:rPr>
          <w:rFonts w:ascii="Times New Roman" w:hAnsi="Times New Roman"/>
          <w:sz w:val="24"/>
          <w:szCs w:val="24"/>
          <w:lang w:val="en-US"/>
        </w:rPr>
        <w:t>xml</w:t>
      </w:r>
      <w:r w:rsidRPr="003A425A">
        <w:rPr>
          <w:rFonts w:ascii="Times New Roman" w:hAnsi="Times New Roman"/>
          <w:sz w:val="24"/>
          <w:szCs w:val="24"/>
        </w:rPr>
        <w:t xml:space="preserve"> писателя с простым потоковым программным интерфейсом. Это коллега класса </w:t>
      </w:r>
      <w:hyperlink r:id="rId456" w:history="1">
        <w:r w:rsidRPr="003A425A">
          <w:rPr>
            <w:rStyle w:val="a3"/>
            <w:rFonts w:ascii="Times New Roman" w:hAnsi="Times New Roman"/>
            <w:color w:val="auto"/>
            <w:sz w:val="24"/>
            <w:szCs w:val="24"/>
          </w:rPr>
          <w:t>QXmlStreamReader</w:t>
        </w:r>
      </w:hyperlink>
      <w:r w:rsidRPr="003A425A">
        <w:rPr>
          <w:rFonts w:ascii="Times New Roman" w:hAnsi="Times New Roman"/>
          <w:sz w:val="24"/>
          <w:szCs w:val="24"/>
        </w:rPr>
        <w:t xml:space="preserve"> для написания </w:t>
      </w:r>
      <w:r w:rsidRPr="003A425A">
        <w:rPr>
          <w:rFonts w:ascii="Times New Roman" w:hAnsi="Times New Roman"/>
          <w:sz w:val="24"/>
          <w:szCs w:val="24"/>
          <w:lang w:val="en-US"/>
        </w:rPr>
        <w:t>xml</w:t>
      </w:r>
      <w:r w:rsidRPr="003A425A">
        <w:rPr>
          <w:rFonts w:ascii="Times New Roman" w:hAnsi="Times New Roman"/>
          <w:sz w:val="24"/>
          <w:szCs w:val="24"/>
        </w:rPr>
        <w:t xml:space="preserve">. Документ начинается с </w:t>
      </w:r>
      <w:hyperlink r:id="rId457" w:anchor="writeStartDocument" w:history="1">
        <w:r w:rsidRPr="003A425A">
          <w:rPr>
            <w:rStyle w:val="a3"/>
            <w:rFonts w:ascii="Times New Roman" w:hAnsi="Times New Roman"/>
            <w:color w:val="auto"/>
            <w:sz w:val="24"/>
            <w:szCs w:val="24"/>
          </w:rPr>
          <w:t>writeStartDocument</w:t>
        </w:r>
      </w:hyperlink>
      <w:r w:rsidRPr="003A425A">
        <w:rPr>
          <w:rFonts w:ascii="Times New Roman" w:hAnsi="Times New Roman"/>
          <w:sz w:val="24"/>
          <w:szCs w:val="24"/>
        </w:rPr>
        <w:t xml:space="preserve">() и заканчивается </w:t>
      </w:r>
      <w:hyperlink r:id="rId458" w:anchor="writeEndDocument" w:history="1">
        <w:r w:rsidRPr="003A425A">
          <w:rPr>
            <w:rStyle w:val="a3"/>
            <w:rFonts w:ascii="Times New Roman" w:hAnsi="Times New Roman"/>
            <w:color w:val="auto"/>
            <w:sz w:val="24"/>
            <w:szCs w:val="24"/>
          </w:rPr>
          <w:t>writeEndDocument</w:t>
        </w:r>
      </w:hyperlink>
      <w:r w:rsidRPr="003A425A">
        <w:rPr>
          <w:rFonts w:ascii="Times New Roman" w:hAnsi="Times New Roman"/>
          <w:sz w:val="24"/>
          <w:szCs w:val="24"/>
        </w:rPr>
        <w:t xml:space="preserve">(). Это неявно закроет все существующие тэги. Тэг элемента открывается при помощи </w:t>
      </w:r>
      <w:hyperlink r:id="rId459" w:anchor="writeStartElement" w:history="1">
        <w:r w:rsidRPr="003A425A">
          <w:rPr>
            <w:rStyle w:val="a3"/>
            <w:rFonts w:ascii="Times New Roman" w:hAnsi="Times New Roman"/>
            <w:color w:val="auto"/>
            <w:sz w:val="24"/>
            <w:szCs w:val="24"/>
          </w:rPr>
          <w:t>writeStartElement</w:t>
        </w:r>
      </w:hyperlink>
      <w:r w:rsidRPr="003A425A">
        <w:rPr>
          <w:rFonts w:ascii="Times New Roman" w:hAnsi="Times New Roman"/>
          <w:sz w:val="24"/>
          <w:szCs w:val="24"/>
        </w:rPr>
        <w:t xml:space="preserve">(), за которым следует </w:t>
      </w:r>
      <w:hyperlink r:id="rId460" w:anchor="writeAttribute" w:history="1">
        <w:r w:rsidRPr="003A425A">
          <w:rPr>
            <w:rStyle w:val="a3"/>
            <w:rFonts w:ascii="Times New Roman" w:hAnsi="Times New Roman"/>
            <w:color w:val="auto"/>
            <w:sz w:val="24"/>
            <w:szCs w:val="24"/>
          </w:rPr>
          <w:t>writeAttribute</w:t>
        </w:r>
      </w:hyperlink>
      <w:r w:rsidRPr="003A425A">
        <w:rPr>
          <w:rFonts w:ascii="Times New Roman" w:hAnsi="Times New Roman"/>
          <w:sz w:val="24"/>
          <w:szCs w:val="24"/>
        </w:rPr>
        <w:t xml:space="preserve">() или </w:t>
      </w:r>
      <w:hyperlink r:id="rId461" w:anchor="writeAttributes" w:history="1">
        <w:r w:rsidRPr="003A425A">
          <w:rPr>
            <w:rStyle w:val="a3"/>
            <w:rFonts w:ascii="Times New Roman" w:hAnsi="Times New Roman"/>
            <w:color w:val="auto"/>
            <w:sz w:val="24"/>
            <w:szCs w:val="24"/>
          </w:rPr>
          <w:t>writeAttributes</w:t>
        </w:r>
      </w:hyperlink>
      <w:r w:rsidRPr="003A425A">
        <w:rPr>
          <w:rFonts w:ascii="Times New Roman" w:hAnsi="Times New Roman"/>
          <w:sz w:val="24"/>
          <w:szCs w:val="24"/>
        </w:rPr>
        <w:t xml:space="preserve">(), а также содержание элементов, а затем </w:t>
      </w:r>
      <w:hyperlink r:id="rId462" w:anchor="writeEndElement" w:history="1">
        <w:r w:rsidRPr="003A425A">
          <w:rPr>
            <w:rStyle w:val="a3"/>
            <w:rFonts w:ascii="Times New Roman" w:hAnsi="Times New Roman"/>
            <w:color w:val="auto"/>
            <w:sz w:val="24"/>
            <w:szCs w:val="24"/>
          </w:rPr>
          <w:t>writeEndElement</w:t>
        </w:r>
      </w:hyperlink>
      <w:r w:rsidRPr="003A425A">
        <w:rPr>
          <w:rFonts w:ascii="Times New Roman" w:hAnsi="Times New Roman"/>
          <w:sz w:val="24"/>
          <w:szCs w:val="24"/>
        </w:rPr>
        <w:t>().</w:t>
      </w:r>
      <w:r w:rsidR="003A425A" w:rsidRPr="003A425A">
        <w:rPr>
          <w:rFonts w:ascii="Times New Roman" w:hAnsi="Times New Roman"/>
          <w:sz w:val="24"/>
          <w:szCs w:val="24"/>
        </w:rPr>
        <w:t xml:space="preserve"> </w:t>
      </w:r>
      <w:r w:rsidRPr="003A425A">
        <w:rPr>
          <w:rFonts w:ascii="Times New Roman" w:hAnsi="Times New Roman"/>
          <w:sz w:val="24"/>
          <w:szCs w:val="24"/>
        </w:rPr>
        <w:t xml:space="preserve">Содержание элементов состоит из символов, ссылок ввода или вложенных элементов. Это делается при помощи </w:t>
      </w:r>
      <w:hyperlink r:id="rId463" w:anchor="writeCharacters" w:history="1">
        <w:r w:rsidRPr="003A425A">
          <w:rPr>
            <w:rStyle w:val="a3"/>
            <w:rFonts w:ascii="Times New Roman" w:hAnsi="Times New Roman"/>
            <w:color w:val="auto"/>
            <w:sz w:val="24"/>
            <w:szCs w:val="24"/>
          </w:rPr>
          <w:t>writeCharacters</w:t>
        </w:r>
      </w:hyperlink>
      <w:r w:rsidRPr="003A425A">
        <w:rPr>
          <w:rFonts w:ascii="Times New Roman" w:hAnsi="Times New Roman"/>
          <w:sz w:val="24"/>
          <w:szCs w:val="24"/>
        </w:rPr>
        <w:t xml:space="preserve">(), </w:t>
      </w:r>
      <w:hyperlink r:id="rId464" w:anchor="writeEntityReference" w:history="1">
        <w:r w:rsidRPr="003A425A">
          <w:rPr>
            <w:rStyle w:val="a3"/>
            <w:rFonts w:ascii="Times New Roman" w:hAnsi="Times New Roman"/>
            <w:color w:val="auto"/>
            <w:sz w:val="24"/>
            <w:szCs w:val="24"/>
          </w:rPr>
          <w:t>writeEntityReference</w:t>
        </w:r>
      </w:hyperlink>
      <w:r w:rsidRPr="003A425A">
        <w:rPr>
          <w:rFonts w:ascii="Times New Roman" w:hAnsi="Times New Roman"/>
          <w:sz w:val="24"/>
          <w:szCs w:val="24"/>
        </w:rPr>
        <w:t xml:space="preserve">(), а также последовательного написания </w:t>
      </w:r>
      <w:hyperlink r:id="rId465" w:anchor="writeStartElement" w:history="1">
        <w:r w:rsidRPr="003A425A">
          <w:rPr>
            <w:rStyle w:val="a3"/>
            <w:rFonts w:ascii="Times New Roman" w:hAnsi="Times New Roman"/>
            <w:color w:val="auto"/>
            <w:sz w:val="24"/>
            <w:szCs w:val="24"/>
          </w:rPr>
          <w:t>writeStartElement</w:t>
        </w:r>
      </w:hyperlink>
      <w:r w:rsidRPr="003A425A">
        <w:rPr>
          <w:rFonts w:ascii="Times New Roman" w:hAnsi="Times New Roman"/>
          <w:sz w:val="24"/>
          <w:szCs w:val="24"/>
        </w:rPr>
        <w:t xml:space="preserve">(). </w:t>
      </w:r>
      <w:hyperlink r:id="rId466" w:anchor="writeTextElement" w:history="1">
        <w:r w:rsidRPr="003A425A">
          <w:rPr>
            <w:rStyle w:val="a3"/>
            <w:rFonts w:ascii="Times New Roman" w:hAnsi="Times New Roman"/>
            <w:color w:val="auto"/>
            <w:sz w:val="24"/>
            <w:szCs w:val="24"/>
          </w:rPr>
          <w:t>writeTextElement</w:t>
        </w:r>
      </w:hyperlink>
      <w:r w:rsidRPr="003A425A">
        <w:rPr>
          <w:rFonts w:ascii="Times New Roman" w:hAnsi="Times New Roman"/>
          <w:sz w:val="24"/>
          <w:szCs w:val="24"/>
        </w:rPr>
        <w:t xml:space="preserve">() используется для написания конечных элементов, </w:t>
      </w:r>
      <w:r w:rsidRPr="003A425A">
        <w:rPr>
          <w:rFonts w:ascii="Times New Roman" w:hAnsi="Times New Roman"/>
          <w:sz w:val="24"/>
          <w:szCs w:val="24"/>
        </w:rPr>
        <w:lastRenderedPageBreak/>
        <w:t xml:space="preserve">которые не содержат ничего кроме текста. </w:t>
      </w:r>
      <w:r w:rsidRPr="003A425A">
        <w:rPr>
          <w:rFonts w:ascii="Times New Roman" w:hAnsi="Times New Roman"/>
          <w:i/>
          <w:sz w:val="24"/>
          <w:szCs w:val="24"/>
        </w:rPr>
        <w:t>Далее приводится пример кода.</w:t>
      </w:r>
      <w:r w:rsidR="003A425A"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автоматически принимает во внимание префиксы пространств имён. Можно объявлять пространства имён </w:t>
      </w:r>
      <w:hyperlink r:id="rId467" w:anchor="writeNamespace" w:history="1">
        <w:r w:rsidRPr="003A425A">
          <w:rPr>
            <w:rStyle w:val="a3"/>
            <w:rFonts w:ascii="Times New Roman" w:hAnsi="Times New Roman"/>
            <w:color w:val="auto"/>
            <w:sz w:val="24"/>
            <w:szCs w:val="24"/>
          </w:rPr>
          <w:t>writeNamespace</w:t>
        </w:r>
      </w:hyperlink>
      <w:r w:rsidRPr="003A425A">
        <w:rPr>
          <w:rFonts w:ascii="Times New Roman" w:hAnsi="Times New Roman"/>
          <w:sz w:val="24"/>
          <w:szCs w:val="24"/>
        </w:rPr>
        <w:t xml:space="preserve">() или </w:t>
      </w:r>
      <w:hyperlink r:id="rId468" w:anchor="writeDefaultNamespace" w:history="1">
        <w:r w:rsidRPr="003A425A">
          <w:rPr>
            <w:rStyle w:val="a3"/>
            <w:rFonts w:ascii="Times New Roman" w:hAnsi="Times New Roman"/>
            <w:color w:val="auto"/>
            <w:sz w:val="24"/>
            <w:szCs w:val="24"/>
          </w:rPr>
          <w:t>writeDefaultNamespace</w:t>
        </w:r>
      </w:hyperlink>
      <w:r w:rsidRPr="003A425A">
        <w:rPr>
          <w:rFonts w:ascii="Times New Roman" w:hAnsi="Times New Roman"/>
          <w:sz w:val="24"/>
          <w:szCs w:val="24"/>
        </w:rPr>
        <w:t xml:space="preserve">(). </w:t>
      </w:r>
      <w:r w:rsidRPr="003A425A">
        <w:rPr>
          <w:rFonts w:ascii="Times New Roman" w:hAnsi="Times New Roman"/>
          <w:i/>
          <w:sz w:val="24"/>
          <w:szCs w:val="24"/>
        </w:rPr>
        <w:t>Также ещё что-то написано про пространства имён, чего я пока не понял.</w:t>
      </w:r>
      <w:r w:rsidR="003A425A" w:rsidRPr="003A425A">
        <w:rPr>
          <w:rFonts w:ascii="Times New Roman" w:hAnsi="Times New Roman"/>
          <w:i/>
          <w:sz w:val="24"/>
          <w:szCs w:val="24"/>
        </w:rPr>
        <w:t xml:space="preserve"> </w:t>
      </w:r>
      <w:r w:rsidRPr="003A425A">
        <w:rPr>
          <w:rFonts w:ascii="Times New Roman" w:hAnsi="Times New Roman"/>
          <w:i/>
          <w:sz w:val="24"/>
          <w:szCs w:val="24"/>
        </w:rPr>
        <w:t>Далее приводятся некоторые другие функции.</w:t>
      </w:r>
      <w:r w:rsidR="003A425A" w:rsidRPr="003A425A">
        <w:rPr>
          <w:rFonts w:ascii="Times New Roman" w:hAnsi="Times New Roman"/>
          <w:i/>
          <w:sz w:val="24"/>
          <w:szCs w:val="24"/>
        </w:rPr>
        <w:t xml:space="preserve"> </w:t>
      </w:r>
      <w:r w:rsidRPr="003A425A">
        <w:rPr>
          <w:rFonts w:ascii="Times New Roman" w:hAnsi="Times New Roman"/>
          <w:sz w:val="24"/>
          <w:szCs w:val="24"/>
        </w:rPr>
        <w:t xml:space="preserve">По умолчанию QXmlStreamWriter кодирует </w:t>
      </w:r>
      <w:r w:rsidRPr="003A425A">
        <w:rPr>
          <w:rFonts w:ascii="Times New Roman" w:hAnsi="Times New Roman"/>
          <w:sz w:val="24"/>
          <w:szCs w:val="24"/>
          <w:lang w:val="en-US"/>
        </w:rPr>
        <w:t>xml</w:t>
      </w:r>
      <w:r w:rsidRPr="003A425A">
        <w:rPr>
          <w:rFonts w:ascii="Times New Roman" w:hAnsi="Times New Roman"/>
          <w:sz w:val="24"/>
          <w:szCs w:val="24"/>
        </w:rPr>
        <w:t xml:space="preserve"> в кодировке UTF-8. Разные кодировки могут быть поставлены с использованием </w:t>
      </w:r>
      <w:hyperlink r:id="rId469" w:anchor="setCodec" w:history="1">
        <w:r w:rsidRPr="003A425A">
          <w:rPr>
            <w:rStyle w:val="a3"/>
            <w:rFonts w:ascii="Times New Roman" w:hAnsi="Times New Roman"/>
            <w:color w:val="auto"/>
            <w:sz w:val="24"/>
            <w:szCs w:val="24"/>
          </w:rPr>
          <w:t>setCodec</w:t>
        </w:r>
      </w:hyperlink>
      <w:r w:rsidRPr="003A425A">
        <w:rPr>
          <w:rFonts w:ascii="Times New Roman" w:hAnsi="Times New Roman"/>
          <w:sz w:val="24"/>
          <w:szCs w:val="24"/>
        </w:rPr>
        <w:t>().</w:t>
      </w:r>
      <w:r w:rsidR="003A425A" w:rsidRPr="003A425A">
        <w:rPr>
          <w:rFonts w:ascii="Times New Roman" w:hAnsi="Times New Roman"/>
          <w:sz w:val="24"/>
          <w:szCs w:val="24"/>
        </w:rPr>
        <w:t xml:space="preserve"> </w:t>
      </w:r>
      <w:r w:rsidRPr="003A425A">
        <w:rPr>
          <w:rFonts w:ascii="Times New Roman" w:hAnsi="Times New Roman"/>
          <w:sz w:val="24"/>
          <w:szCs w:val="24"/>
        </w:rPr>
        <w:t>Можно также</w:t>
      </w:r>
      <w:r w:rsidR="003A425A" w:rsidRPr="003A425A">
        <w:rPr>
          <w:rFonts w:ascii="Times New Roman" w:hAnsi="Times New Roman"/>
          <w:sz w:val="24"/>
          <w:szCs w:val="24"/>
        </w:rPr>
        <w:t xml:space="preserve"> получить информацию об ошибке.</w:t>
      </w:r>
    </w:p>
    <w:p w:rsidR="00085299" w:rsidRPr="003A425A" w:rsidRDefault="00085299" w:rsidP="00085299">
      <w:pPr>
        <w:pStyle w:val="2"/>
        <w:rPr>
          <w:rFonts w:ascii="Times New Roman" w:hAnsi="Times New Roman"/>
          <w:b w:val="0"/>
          <w:sz w:val="24"/>
          <w:szCs w:val="24"/>
        </w:rPr>
      </w:pPr>
      <w:bookmarkStart w:id="294" w:name="_Toc382058407"/>
      <w:r w:rsidRPr="003A425A">
        <w:rPr>
          <w:rFonts w:ascii="Times New Roman" w:hAnsi="Times New Roman"/>
          <w:b w:val="0"/>
          <w:sz w:val="24"/>
          <w:szCs w:val="24"/>
          <w:lang w:val="en-US"/>
        </w:rPr>
        <w:t>JSON</w:t>
      </w:r>
      <w:r w:rsidRPr="003A425A">
        <w:rPr>
          <w:rFonts w:ascii="Times New Roman" w:hAnsi="Times New Roman"/>
          <w:b w:val="0"/>
          <w:sz w:val="24"/>
          <w:szCs w:val="24"/>
        </w:rPr>
        <w:t xml:space="preserve"> ПОДДЕРЖКА В QT</w:t>
      </w:r>
      <w:bookmarkEnd w:id="294"/>
    </w:p>
    <w:p w:rsidR="00085299" w:rsidRPr="003A425A" w:rsidRDefault="00953454" w:rsidP="00085299">
      <w:pPr>
        <w:jc w:val="both"/>
        <w:rPr>
          <w:rFonts w:ascii="Times New Roman" w:hAnsi="Times New Roman"/>
          <w:sz w:val="24"/>
          <w:szCs w:val="24"/>
        </w:rPr>
      </w:pPr>
      <w:hyperlink r:id="rId470" w:history="1">
        <w:r w:rsidR="00085299" w:rsidRPr="003A425A">
          <w:rPr>
            <w:rStyle w:val="a3"/>
            <w:rFonts w:ascii="Times New Roman" w:hAnsi="Times New Roman"/>
            <w:sz w:val="24"/>
            <w:szCs w:val="24"/>
          </w:rPr>
          <w:t>http://qt-project.org/doc/qt-5.1/qtcore/json.html</w:t>
        </w:r>
      </w:hyperlink>
    </w:p>
    <w:p w:rsidR="00085299" w:rsidRPr="003A425A" w:rsidRDefault="00085299" w:rsidP="00085299">
      <w:pPr>
        <w:jc w:val="both"/>
        <w:rPr>
          <w:rFonts w:ascii="Times New Roman" w:hAnsi="Times New Roman"/>
          <w:sz w:val="24"/>
          <w:szCs w:val="24"/>
        </w:rPr>
      </w:pPr>
      <w:r w:rsidRPr="003A425A">
        <w:rPr>
          <w:rFonts w:ascii="Times New Roman" w:hAnsi="Times New Roman"/>
          <w:sz w:val="24"/>
          <w:szCs w:val="24"/>
        </w:rPr>
        <w:t xml:space="preserve">qt обеспечивает поддержку работы с данными в формате </w:t>
      </w:r>
      <w:r w:rsidRPr="003A425A">
        <w:rPr>
          <w:rFonts w:ascii="Times New Roman" w:hAnsi="Times New Roman"/>
          <w:sz w:val="24"/>
          <w:szCs w:val="24"/>
          <w:lang w:val="en-US"/>
        </w:rPr>
        <w:t>JSON</w:t>
      </w:r>
      <w:r w:rsidRPr="003A425A">
        <w:rPr>
          <w:rFonts w:ascii="Times New Roman" w:hAnsi="Times New Roman"/>
          <w:sz w:val="24"/>
          <w:szCs w:val="24"/>
        </w:rPr>
        <w:t xml:space="preserve">. Это формат для кодирования объектный данных, производных от </w:t>
      </w:r>
      <w:r w:rsidRPr="003A425A">
        <w:rPr>
          <w:rFonts w:ascii="Times New Roman" w:hAnsi="Times New Roman"/>
          <w:sz w:val="24"/>
          <w:szCs w:val="24"/>
          <w:lang w:val="en-US"/>
        </w:rPr>
        <w:t>JavaScript</w:t>
      </w:r>
      <w:r w:rsidRPr="003A425A">
        <w:rPr>
          <w:rFonts w:ascii="Times New Roman" w:hAnsi="Times New Roman"/>
          <w:sz w:val="24"/>
          <w:szCs w:val="24"/>
        </w:rPr>
        <w:t xml:space="preserve">, который широко используются как формат данных для обмена в интернете. Поддержка данного формата в qt позволяет легко использовать программный интерфейс qt для анализа, модификации и сохранения </w:t>
      </w:r>
      <w:r w:rsidRPr="003A425A">
        <w:rPr>
          <w:rFonts w:ascii="Times New Roman" w:hAnsi="Times New Roman"/>
          <w:sz w:val="24"/>
          <w:szCs w:val="24"/>
          <w:lang w:val="en-US"/>
        </w:rPr>
        <w:t>json</w:t>
      </w:r>
      <w:r w:rsidRPr="003A425A">
        <w:rPr>
          <w:rFonts w:ascii="Times New Roman" w:hAnsi="Times New Roman"/>
          <w:sz w:val="24"/>
          <w:szCs w:val="24"/>
        </w:rPr>
        <w:t xml:space="preserve"> данных. Они также содержат поддержку сохранения этих данных в двоичном формате, который напрямую доступен для отображения и очень быстр для доступа. </w:t>
      </w:r>
      <w:r w:rsidRPr="003A425A">
        <w:rPr>
          <w:rFonts w:ascii="Times New Roman" w:hAnsi="Times New Roman"/>
          <w:i/>
          <w:sz w:val="24"/>
          <w:szCs w:val="24"/>
        </w:rPr>
        <w:t xml:space="preserve">Есть ссылка для ознакомления с данным форматом данных. А вот по самой этой ссылке есть ссылка на джавасрипт – также следует освоить в свободное от работы время. </w:t>
      </w:r>
      <w:r w:rsidRPr="003A425A">
        <w:rPr>
          <w:rFonts w:ascii="Times New Roman" w:hAnsi="Times New Roman"/>
          <w:sz w:val="24"/>
          <w:szCs w:val="24"/>
        </w:rPr>
        <w:t xml:space="preserve">данный файл имеет 4 типа данных: бул, дабл, стринг, массив, объект и нуль. Объект – это коллекция пар «ключ - значение». Объект не может содержать одинаковых ключей, а каждый ключ является строкой. </w:t>
      </w:r>
      <w:r w:rsidRPr="003A425A">
        <w:rPr>
          <w:rFonts w:ascii="Times New Roman" w:hAnsi="Times New Roman"/>
          <w:i/>
          <w:sz w:val="24"/>
          <w:szCs w:val="24"/>
        </w:rPr>
        <w:t xml:space="preserve">Приводится пример простого файла данного формата. </w:t>
      </w:r>
      <w:r w:rsidRPr="003A425A">
        <w:rPr>
          <w:rFonts w:ascii="Times New Roman" w:hAnsi="Times New Roman"/>
          <w:sz w:val="24"/>
          <w:szCs w:val="24"/>
        </w:rPr>
        <w:t>Все классы для поддержки данной возможности являются основанными на значении и неявно разделяемыми.</w:t>
      </w:r>
    </w:p>
    <w:p w:rsidR="00085299" w:rsidRPr="003A425A" w:rsidRDefault="00085299" w:rsidP="00085299">
      <w:pPr>
        <w:pStyle w:val="3"/>
      </w:pPr>
      <w:bookmarkStart w:id="295" w:name="_Toc382058408"/>
      <w:r w:rsidRPr="003A425A">
        <w:rPr>
          <w:rStyle w:val="a3"/>
          <w:color w:val="auto"/>
          <w:sz w:val="24"/>
          <w:szCs w:val="24"/>
          <w:u w:val="none"/>
          <w:lang w:val="en-US"/>
        </w:rPr>
        <w:t>QJsonArray</w:t>
      </w:r>
      <w:bookmarkEnd w:id="295"/>
    </w:p>
    <w:p w:rsidR="00085299" w:rsidRPr="003A425A" w:rsidRDefault="00953454" w:rsidP="00085299">
      <w:pPr>
        <w:jc w:val="both"/>
        <w:rPr>
          <w:rStyle w:val="a3"/>
          <w:rFonts w:ascii="Times New Roman" w:hAnsi="Times New Roman"/>
          <w:sz w:val="24"/>
          <w:szCs w:val="24"/>
        </w:rPr>
      </w:pPr>
      <w:hyperlink r:id="rId471" w:anchor="details" w:history="1">
        <w:r w:rsidR="00085299" w:rsidRPr="003A425A">
          <w:rPr>
            <w:rStyle w:val="a3"/>
            <w:rFonts w:ascii="Times New Roman" w:hAnsi="Times New Roman"/>
            <w:sz w:val="24"/>
            <w:szCs w:val="24"/>
          </w:rPr>
          <w:t>http://qt-project.org/doc/qt-5.1/qtcore/qjsonarray.html#details</w:t>
        </w:r>
      </w:hyperlink>
    </w:p>
    <w:p w:rsidR="00085299" w:rsidRPr="003A425A" w:rsidRDefault="00085299" w:rsidP="00085299">
      <w:pPr>
        <w:jc w:val="both"/>
        <w:rPr>
          <w:rStyle w:val="a3"/>
          <w:rFonts w:ascii="Times New Roman" w:hAnsi="Times New Roman"/>
          <w:color w:val="auto"/>
          <w:sz w:val="24"/>
          <w:szCs w:val="24"/>
          <w:u w:val="none"/>
        </w:rPr>
      </w:pPr>
      <w:r w:rsidRPr="003A425A">
        <w:rPr>
          <w:rStyle w:val="a3"/>
          <w:rFonts w:ascii="Times New Roman" w:hAnsi="Times New Roman"/>
          <w:color w:val="auto"/>
          <w:sz w:val="24"/>
          <w:szCs w:val="24"/>
          <w:u w:val="none"/>
        </w:rPr>
        <w:t xml:space="preserve">класс </w:t>
      </w:r>
      <w:r w:rsidRPr="003A425A">
        <w:rPr>
          <w:rStyle w:val="a3"/>
          <w:rFonts w:ascii="Times New Roman" w:hAnsi="Times New Roman"/>
          <w:color w:val="auto"/>
          <w:sz w:val="24"/>
          <w:szCs w:val="24"/>
          <w:u w:val="none"/>
          <w:lang w:val="en-US"/>
        </w:rPr>
        <w:t>QJsonArray</w:t>
      </w:r>
      <w:r w:rsidRPr="003A425A">
        <w:rPr>
          <w:rStyle w:val="a3"/>
          <w:rFonts w:ascii="Times New Roman" w:hAnsi="Times New Roman"/>
          <w:color w:val="auto"/>
          <w:sz w:val="24"/>
          <w:szCs w:val="24"/>
          <w:u w:val="none"/>
        </w:rPr>
        <w:t xml:space="preserve"> инкапсулирует </w:t>
      </w:r>
      <w:r w:rsidRPr="003A425A">
        <w:rPr>
          <w:rStyle w:val="a3"/>
          <w:rFonts w:ascii="Times New Roman" w:hAnsi="Times New Roman"/>
          <w:color w:val="auto"/>
          <w:sz w:val="24"/>
          <w:szCs w:val="24"/>
          <w:u w:val="none"/>
          <w:lang w:val="en-US"/>
        </w:rPr>
        <w:t>JSON</w:t>
      </w:r>
      <w:r w:rsidRPr="003A425A">
        <w:rPr>
          <w:rStyle w:val="a3"/>
          <w:rFonts w:ascii="Times New Roman" w:hAnsi="Times New Roman"/>
          <w:color w:val="auto"/>
          <w:sz w:val="24"/>
          <w:szCs w:val="24"/>
          <w:u w:val="none"/>
        </w:rPr>
        <w:t xml:space="preserve"> массив.</w:t>
      </w:r>
    </w:p>
    <w:p w:rsidR="00085299" w:rsidRPr="003A425A" w:rsidRDefault="00085299" w:rsidP="00085299">
      <w:pPr>
        <w:pStyle w:val="3"/>
      </w:pPr>
      <w:bookmarkStart w:id="296" w:name="_Toc382058409"/>
      <w:r w:rsidRPr="003A425A">
        <w:rPr>
          <w:sz w:val="24"/>
          <w:szCs w:val="24"/>
        </w:rPr>
        <w:t>QJsonDocument</w:t>
      </w:r>
      <w:bookmarkEnd w:id="296"/>
    </w:p>
    <w:p w:rsidR="00085299" w:rsidRPr="003A425A" w:rsidRDefault="00953454" w:rsidP="00085299">
      <w:pPr>
        <w:jc w:val="both"/>
        <w:rPr>
          <w:rFonts w:ascii="Times New Roman" w:hAnsi="Times New Roman"/>
          <w:sz w:val="24"/>
          <w:szCs w:val="24"/>
        </w:rPr>
      </w:pPr>
      <w:hyperlink r:id="rId472" w:history="1">
        <w:r w:rsidR="00085299" w:rsidRPr="003A425A">
          <w:rPr>
            <w:rStyle w:val="a3"/>
            <w:rFonts w:ascii="Times New Roman" w:hAnsi="Times New Roman"/>
            <w:sz w:val="24"/>
            <w:szCs w:val="24"/>
          </w:rPr>
          <w:t>http://qt-project.org/doc/qt-5.1/qtcore/qjsondocument.html</w:t>
        </w:r>
      </w:hyperlink>
    </w:p>
    <w:p w:rsidR="00085299" w:rsidRPr="003A425A" w:rsidRDefault="00085299" w:rsidP="00085299">
      <w:pPr>
        <w:jc w:val="both"/>
        <w:rPr>
          <w:rFonts w:ascii="Times New Roman" w:hAnsi="Times New Roman"/>
          <w:sz w:val="24"/>
          <w:szCs w:val="24"/>
        </w:rPr>
      </w:pPr>
      <w:r w:rsidRPr="003A425A">
        <w:rPr>
          <w:rFonts w:ascii="Times New Roman" w:hAnsi="Times New Roman"/>
          <w:sz w:val="24"/>
          <w:szCs w:val="24"/>
        </w:rPr>
        <w:t xml:space="preserve">класс QJsonDocument обеспечивает способ чтения и записи </w:t>
      </w:r>
      <w:r w:rsidRPr="003A425A">
        <w:rPr>
          <w:rFonts w:ascii="Times New Roman" w:hAnsi="Times New Roman"/>
          <w:sz w:val="24"/>
          <w:szCs w:val="24"/>
          <w:lang w:val="en-US"/>
        </w:rPr>
        <w:t>JSON</w:t>
      </w:r>
      <w:r w:rsidRPr="003A425A">
        <w:rPr>
          <w:rFonts w:ascii="Times New Roman" w:hAnsi="Times New Roman"/>
          <w:sz w:val="24"/>
          <w:szCs w:val="24"/>
        </w:rPr>
        <w:t xml:space="preserve">-документа. Класс может считывать данный файл из </w:t>
      </w:r>
      <w:r w:rsidRPr="003A425A">
        <w:rPr>
          <w:rFonts w:ascii="Times New Roman" w:hAnsi="Times New Roman"/>
          <w:sz w:val="24"/>
          <w:szCs w:val="24"/>
          <w:lang w:val="en-US"/>
        </w:rPr>
        <w:t>UTF</w:t>
      </w:r>
      <w:r w:rsidRPr="003A425A">
        <w:rPr>
          <w:rFonts w:ascii="Times New Roman" w:hAnsi="Times New Roman"/>
          <w:sz w:val="24"/>
          <w:szCs w:val="24"/>
        </w:rPr>
        <w:t>-8 кодировки и из двоичного файла. Кроме других данный класс обеспечивает функции конвертации между объектом данного класса, собственно документом и его двоичным представлением и наоборот.</w:t>
      </w:r>
    </w:p>
    <w:p w:rsidR="00085299" w:rsidRPr="003A425A" w:rsidRDefault="00085299" w:rsidP="00085299">
      <w:pPr>
        <w:pStyle w:val="3"/>
      </w:pPr>
      <w:bookmarkStart w:id="297" w:name="_Toc382058410"/>
      <w:r w:rsidRPr="003A425A">
        <w:rPr>
          <w:sz w:val="24"/>
          <w:szCs w:val="24"/>
        </w:rPr>
        <w:t>QJsonObject</w:t>
      </w:r>
      <w:bookmarkEnd w:id="297"/>
    </w:p>
    <w:p w:rsidR="00085299" w:rsidRPr="003A425A" w:rsidRDefault="00953454" w:rsidP="00085299">
      <w:pPr>
        <w:jc w:val="both"/>
        <w:rPr>
          <w:rFonts w:ascii="Times New Roman" w:hAnsi="Times New Roman"/>
          <w:sz w:val="24"/>
          <w:szCs w:val="24"/>
        </w:rPr>
      </w:pPr>
      <w:hyperlink r:id="rId473" w:anchor="details" w:history="1">
        <w:r w:rsidR="00085299" w:rsidRPr="003A425A">
          <w:rPr>
            <w:rStyle w:val="a3"/>
            <w:rFonts w:ascii="Times New Roman" w:hAnsi="Times New Roman"/>
            <w:sz w:val="24"/>
            <w:szCs w:val="24"/>
          </w:rPr>
          <w:t>http://qt-project.org/doc/qt-5.1/qtcore/qjsonobject.html#details</w:t>
        </w:r>
      </w:hyperlink>
    </w:p>
    <w:p w:rsidR="00085299" w:rsidRPr="003A425A" w:rsidRDefault="00085299" w:rsidP="00085299">
      <w:pPr>
        <w:jc w:val="both"/>
        <w:rPr>
          <w:rFonts w:ascii="Times New Roman" w:hAnsi="Times New Roman"/>
          <w:sz w:val="24"/>
          <w:szCs w:val="24"/>
        </w:rPr>
      </w:pPr>
      <w:r w:rsidRPr="003A425A">
        <w:rPr>
          <w:rFonts w:ascii="Times New Roman" w:hAnsi="Times New Roman"/>
          <w:sz w:val="24"/>
          <w:szCs w:val="24"/>
        </w:rPr>
        <w:t xml:space="preserve">класс QJsonObject инкапсулирует объект </w:t>
      </w:r>
      <w:r w:rsidRPr="003A425A">
        <w:rPr>
          <w:rFonts w:ascii="Times New Roman" w:hAnsi="Times New Roman"/>
          <w:sz w:val="24"/>
          <w:szCs w:val="24"/>
          <w:lang w:val="en-US"/>
        </w:rPr>
        <w:t>JSON</w:t>
      </w:r>
      <w:r w:rsidRPr="003A425A">
        <w:rPr>
          <w:rFonts w:ascii="Times New Roman" w:hAnsi="Times New Roman"/>
          <w:sz w:val="24"/>
          <w:szCs w:val="24"/>
        </w:rPr>
        <w:t>.</w:t>
      </w:r>
    </w:p>
    <w:p w:rsidR="00085299" w:rsidRPr="003A425A" w:rsidRDefault="00085299" w:rsidP="00085299">
      <w:pPr>
        <w:pStyle w:val="3"/>
      </w:pPr>
      <w:bookmarkStart w:id="298" w:name="_Toc382058411"/>
      <w:r w:rsidRPr="003A425A">
        <w:rPr>
          <w:sz w:val="24"/>
          <w:szCs w:val="24"/>
        </w:rPr>
        <w:t>QJsonObject::iterator</w:t>
      </w:r>
      <w:bookmarkEnd w:id="298"/>
    </w:p>
    <w:p w:rsidR="00085299" w:rsidRPr="003A425A" w:rsidRDefault="00953454" w:rsidP="00085299">
      <w:pPr>
        <w:jc w:val="both"/>
        <w:rPr>
          <w:rFonts w:ascii="Times New Roman" w:hAnsi="Times New Roman"/>
          <w:sz w:val="24"/>
          <w:szCs w:val="24"/>
        </w:rPr>
      </w:pPr>
      <w:hyperlink r:id="rId474" w:anchor="details" w:history="1">
        <w:r w:rsidR="00085299" w:rsidRPr="003A425A">
          <w:rPr>
            <w:rStyle w:val="a3"/>
            <w:rFonts w:ascii="Times New Roman" w:hAnsi="Times New Roman"/>
            <w:sz w:val="24"/>
            <w:szCs w:val="24"/>
          </w:rPr>
          <w:t>http://qt-project.org/doc/qt-5.1/qtcore/qjsonobject-iterator.html#details</w:t>
        </w:r>
      </w:hyperlink>
    </w:p>
    <w:p w:rsidR="00085299" w:rsidRPr="003A425A" w:rsidRDefault="00085299" w:rsidP="00085299">
      <w:pPr>
        <w:jc w:val="both"/>
        <w:rPr>
          <w:rFonts w:ascii="Times New Roman" w:hAnsi="Times New Roman"/>
          <w:sz w:val="24"/>
          <w:szCs w:val="24"/>
        </w:rPr>
      </w:pPr>
      <w:r w:rsidRPr="003A425A">
        <w:rPr>
          <w:rFonts w:ascii="Times New Roman" w:hAnsi="Times New Roman"/>
          <w:sz w:val="24"/>
          <w:szCs w:val="24"/>
        </w:rPr>
        <w:lastRenderedPageBreak/>
        <w:t xml:space="preserve">класс QJsonObject::iterator обеспечивает непостоянный итератор </w:t>
      </w:r>
      <w:r w:rsidRPr="003A425A">
        <w:rPr>
          <w:rFonts w:ascii="Times New Roman" w:hAnsi="Times New Roman"/>
          <w:sz w:val="24"/>
          <w:szCs w:val="24"/>
          <w:lang w:val="en-US"/>
        </w:rPr>
        <w:t>STL</w:t>
      </w:r>
      <w:r w:rsidRPr="003A425A">
        <w:rPr>
          <w:rFonts w:ascii="Times New Roman" w:hAnsi="Times New Roman"/>
          <w:sz w:val="24"/>
          <w:szCs w:val="24"/>
        </w:rPr>
        <w:t xml:space="preserve">-типа для объекта </w:t>
      </w:r>
      <w:r w:rsidRPr="003A425A">
        <w:rPr>
          <w:rFonts w:ascii="Times New Roman" w:hAnsi="Times New Roman"/>
          <w:sz w:val="24"/>
          <w:szCs w:val="24"/>
          <w:lang w:val="en-US"/>
        </w:rPr>
        <w:t>QJsonObject</w:t>
      </w:r>
      <w:r w:rsidRPr="003A425A">
        <w:rPr>
          <w:rFonts w:ascii="Times New Roman" w:hAnsi="Times New Roman"/>
          <w:sz w:val="24"/>
          <w:szCs w:val="24"/>
        </w:rPr>
        <w:t>.</w:t>
      </w:r>
    </w:p>
    <w:p w:rsidR="004C06DD" w:rsidRPr="003A425A" w:rsidRDefault="004C06DD" w:rsidP="004C06DD">
      <w:pPr>
        <w:pStyle w:val="3"/>
      </w:pPr>
      <w:bookmarkStart w:id="299" w:name="_Toc382058412"/>
      <w:r w:rsidRPr="003A425A">
        <w:rPr>
          <w:sz w:val="24"/>
          <w:szCs w:val="24"/>
        </w:rPr>
        <w:t>QJsonParseError</w:t>
      </w:r>
      <w:bookmarkEnd w:id="299"/>
    </w:p>
    <w:p w:rsidR="00085299" w:rsidRPr="003A425A" w:rsidRDefault="00953454" w:rsidP="00085299">
      <w:pPr>
        <w:jc w:val="both"/>
        <w:rPr>
          <w:rFonts w:ascii="Times New Roman" w:hAnsi="Times New Roman"/>
          <w:sz w:val="24"/>
          <w:szCs w:val="24"/>
        </w:rPr>
      </w:pPr>
      <w:hyperlink r:id="rId475" w:anchor="details" w:history="1">
        <w:r w:rsidR="00085299" w:rsidRPr="003A425A">
          <w:rPr>
            <w:rStyle w:val="a3"/>
            <w:rFonts w:ascii="Times New Roman" w:hAnsi="Times New Roman"/>
            <w:sz w:val="24"/>
            <w:szCs w:val="24"/>
          </w:rPr>
          <w:t>http://qt-project.org/doc/qt-5.1/qtcore/qjsonparseerror.html#details</w:t>
        </w:r>
      </w:hyperlink>
    </w:p>
    <w:p w:rsidR="00085299" w:rsidRPr="003A425A" w:rsidRDefault="00085299" w:rsidP="00085299">
      <w:pPr>
        <w:jc w:val="both"/>
        <w:rPr>
          <w:rFonts w:ascii="Times New Roman" w:hAnsi="Times New Roman"/>
          <w:sz w:val="24"/>
          <w:szCs w:val="24"/>
        </w:rPr>
      </w:pPr>
      <w:r w:rsidRPr="003A425A">
        <w:rPr>
          <w:rFonts w:ascii="Times New Roman" w:hAnsi="Times New Roman"/>
          <w:sz w:val="24"/>
          <w:szCs w:val="24"/>
        </w:rPr>
        <w:t xml:space="preserve">класс QJsonParseError используется для сообщения об ошибках во время анализа </w:t>
      </w:r>
      <w:r w:rsidRPr="003A425A">
        <w:rPr>
          <w:rFonts w:ascii="Times New Roman" w:hAnsi="Times New Roman"/>
          <w:sz w:val="24"/>
          <w:szCs w:val="24"/>
          <w:lang w:val="en-US"/>
        </w:rPr>
        <w:t>JSON</w:t>
      </w:r>
      <w:r w:rsidRPr="003A425A">
        <w:rPr>
          <w:rFonts w:ascii="Times New Roman" w:hAnsi="Times New Roman"/>
          <w:sz w:val="24"/>
          <w:szCs w:val="24"/>
        </w:rPr>
        <w:t xml:space="preserve"> документа.</w:t>
      </w:r>
    </w:p>
    <w:p w:rsidR="004C06DD" w:rsidRPr="003A425A" w:rsidRDefault="004C06DD" w:rsidP="004C06DD">
      <w:pPr>
        <w:pStyle w:val="3"/>
      </w:pPr>
      <w:bookmarkStart w:id="300" w:name="_Toc382058413"/>
      <w:r w:rsidRPr="003A425A">
        <w:rPr>
          <w:sz w:val="24"/>
          <w:szCs w:val="24"/>
        </w:rPr>
        <w:t>QJsonValue</w:t>
      </w:r>
      <w:bookmarkEnd w:id="300"/>
    </w:p>
    <w:p w:rsidR="00085299" w:rsidRPr="003A425A" w:rsidRDefault="00953454" w:rsidP="00085299">
      <w:pPr>
        <w:jc w:val="both"/>
        <w:rPr>
          <w:rFonts w:ascii="Times New Roman" w:hAnsi="Times New Roman"/>
          <w:sz w:val="24"/>
          <w:szCs w:val="24"/>
        </w:rPr>
      </w:pPr>
      <w:hyperlink r:id="rId476" w:anchor="details" w:history="1">
        <w:r w:rsidR="00085299" w:rsidRPr="003A425A">
          <w:rPr>
            <w:rStyle w:val="a3"/>
            <w:rFonts w:ascii="Times New Roman" w:hAnsi="Times New Roman"/>
            <w:sz w:val="24"/>
            <w:szCs w:val="24"/>
          </w:rPr>
          <w:t>http://qt-project.org/doc/qt-5.1/qtcore/qjsonvalue.html#details</w:t>
        </w:r>
      </w:hyperlink>
    </w:p>
    <w:p w:rsidR="00085299" w:rsidRPr="003A425A" w:rsidRDefault="00085299" w:rsidP="00085299">
      <w:pPr>
        <w:jc w:val="both"/>
        <w:rPr>
          <w:rFonts w:ascii="Times New Roman" w:hAnsi="Times New Roman"/>
          <w:sz w:val="24"/>
          <w:szCs w:val="24"/>
        </w:rPr>
      </w:pPr>
      <w:r w:rsidRPr="003A425A">
        <w:rPr>
          <w:rFonts w:ascii="Times New Roman" w:hAnsi="Times New Roman"/>
          <w:sz w:val="24"/>
          <w:szCs w:val="24"/>
        </w:rPr>
        <w:t xml:space="preserve">класс QJsonValue инкапсулирует значение </w:t>
      </w:r>
      <w:r w:rsidRPr="003A425A">
        <w:rPr>
          <w:rFonts w:ascii="Times New Roman" w:hAnsi="Times New Roman"/>
          <w:sz w:val="24"/>
          <w:szCs w:val="24"/>
          <w:lang w:val="en-US"/>
        </w:rPr>
        <w:t>JSON</w:t>
      </w:r>
      <w:r w:rsidRPr="003A425A">
        <w:rPr>
          <w:rFonts w:ascii="Times New Roman" w:hAnsi="Times New Roman"/>
          <w:sz w:val="24"/>
          <w:szCs w:val="24"/>
        </w:rPr>
        <w:t>. Значение может представлять любой из указанных выше типов. Также у данного класса есть отдельный флаг для обозначения неопределённого значения.</w:t>
      </w:r>
      <w:r w:rsidR="004C06DD"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не обеспечивает в отличие от </w:t>
      </w:r>
      <w:r w:rsidRPr="003A425A">
        <w:rPr>
          <w:rFonts w:ascii="Times New Roman" w:hAnsi="Times New Roman"/>
          <w:sz w:val="24"/>
          <w:szCs w:val="24"/>
          <w:lang w:val="en-US"/>
        </w:rPr>
        <w:t>QVariant</w:t>
      </w:r>
      <w:r w:rsidRPr="003A425A">
        <w:rPr>
          <w:rFonts w:ascii="Times New Roman" w:hAnsi="Times New Roman"/>
          <w:sz w:val="24"/>
          <w:szCs w:val="24"/>
        </w:rPr>
        <w:t xml:space="preserve"> неявного преобразования типов значений.</w:t>
      </w:r>
    </w:p>
    <w:p w:rsidR="00085299" w:rsidRPr="003A425A" w:rsidRDefault="00085299" w:rsidP="00484789">
      <w:pPr>
        <w:jc w:val="both"/>
        <w:rPr>
          <w:rFonts w:ascii="Times New Roman" w:hAnsi="Times New Roman"/>
          <w:sz w:val="24"/>
          <w:szCs w:val="24"/>
        </w:rPr>
      </w:pPr>
    </w:p>
    <w:p w:rsidR="004C06DD" w:rsidRPr="003A425A" w:rsidRDefault="004C06DD" w:rsidP="004C06DD">
      <w:pPr>
        <w:pStyle w:val="2"/>
        <w:rPr>
          <w:rFonts w:ascii="Times New Roman" w:hAnsi="Times New Roman"/>
          <w:b w:val="0"/>
          <w:sz w:val="24"/>
          <w:szCs w:val="24"/>
        </w:rPr>
      </w:pPr>
      <w:bookmarkStart w:id="301" w:name="_Toc382058414"/>
      <w:r w:rsidRPr="003A425A">
        <w:rPr>
          <w:rFonts w:ascii="Times New Roman" w:hAnsi="Times New Roman"/>
          <w:b w:val="0"/>
          <w:sz w:val="24"/>
          <w:szCs w:val="24"/>
        </w:rPr>
        <w:t>АЛГОРИТМЫ QT</w:t>
      </w:r>
      <w:bookmarkEnd w:id="301"/>
    </w:p>
    <w:p w:rsidR="005A6BBD" w:rsidRPr="003A425A" w:rsidRDefault="00953454" w:rsidP="00484789">
      <w:pPr>
        <w:jc w:val="both"/>
        <w:rPr>
          <w:rFonts w:ascii="Times New Roman" w:hAnsi="Times New Roman"/>
          <w:sz w:val="24"/>
          <w:szCs w:val="24"/>
        </w:rPr>
      </w:pPr>
      <w:hyperlink r:id="rId477" w:anchor="details" w:history="1">
        <w:r w:rsidR="005A6BBD" w:rsidRPr="003A425A">
          <w:rPr>
            <w:rStyle w:val="a3"/>
            <w:rFonts w:ascii="Times New Roman" w:hAnsi="Times New Roman"/>
            <w:sz w:val="24"/>
            <w:szCs w:val="24"/>
          </w:rPr>
          <w:t>http://qt-project.org/doc/qt-5.1/qtcore/qtalgorithms.html#details</w:t>
        </w:r>
      </w:hyperlink>
    </w:p>
    <w:p w:rsidR="005A6BBD" w:rsidRPr="003A425A" w:rsidRDefault="00B00C9F" w:rsidP="00484789">
      <w:pPr>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обеспечивает ряд </w:t>
      </w:r>
      <w:r w:rsidR="004C06DD" w:rsidRPr="003A425A">
        <w:rPr>
          <w:rFonts w:ascii="Times New Roman" w:hAnsi="Times New Roman"/>
          <w:sz w:val="24"/>
          <w:szCs w:val="24"/>
        </w:rPr>
        <w:t>г</w:t>
      </w:r>
      <w:r w:rsidR="00B74A73" w:rsidRPr="003A425A">
        <w:rPr>
          <w:rFonts w:ascii="Times New Roman" w:hAnsi="Times New Roman"/>
          <w:sz w:val="24"/>
          <w:szCs w:val="24"/>
        </w:rPr>
        <w:t>лобал</w:t>
      </w:r>
      <w:r w:rsidR="005A6BBD" w:rsidRPr="003A425A">
        <w:rPr>
          <w:rFonts w:ascii="Times New Roman" w:hAnsi="Times New Roman"/>
          <w:sz w:val="24"/>
          <w:szCs w:val="24"/>
        </w:rPr>
        <w:t>ьных шаблонных функций в &lt;</w:t>
      </w:r>
      <w:r w:rsidR="005A6BBD" w:rsidRPr="003A425A">
        <w:rPr>
          <w:rFonts w:ascii="Times New Roman" w:hAnsi="Times New Roman"/>
          <w:sz w:val="24"/>
          <w:szCs w:val="24"/>
          <w:lang w:val="en-US"/>
        </w:rPr>
        <w:t>QtAlgorithms</w:t>
      </w:r>
      <w:r w:rsidR="005A6BBD" w:rsidRPr="003A425A">
        <w:rPr>
          <w:rFonts w:ascii="Times New Roman" w:hAnsi="Times New Roman"/>
          <w:sz w:val="24"/>
          <w:szCs w:val="24"/>
        </w:rPr>
        <w:t>&gt;</w:t>
      </w:r>
      <w:r w:rsidR="005A6BBD" w:rsidRPr="003A425A">
        <w:rPr>
          <w:rFonts w:ascii="Times New Roman" w:hAnsi="Times New Roman"/>
          <w:sz w:val="24"/>
          <w:szCs w:val="24"/>
          <w:lang w:val="be-BY"/>
        </w:rPr>
        <w:t xml:space="preserve">, которые </w:t>
      </w:r>
      <w:r w:rsidR="005A6BBD" w:rsidRPr="003A425A">
        <w:rPr>
          <w:rFonts w:ascii="Times New Roman" w:hAnsi="Times New Roman"/>
          <w:sz w:val="24"/>
          <w:szCs w:val="24"/>
        </w:rPr>
        <w:t>работают с контейнерами для выполнения хорошо известных алгоритмов. Эти алгоритмы можно использовать с контейнерными классами, что обеспечивают итераторы стл. Разные алгоритмы требуют разных типов итераторов. Некоторые алгоритмы накладывают определённые требования на типы данных в контейнере (например, наличие оператора ==() и т.д.).</w:t>
      </w:r>
    </w:p>
    <w:p w:rsidR="005A6BBD" w:rsidRPr="003A425A" w:rsidRDefault="005A6BBD" w:rsidP="00484789">
      <w:pPr>
        <w:jc w:val="both"/>
        <w:rPr>
          <w:rFonts w:ascii="Times New Roman" w:hAnsi="Times New Roman"/>
          <w:sz w:val="24"/>
          <w:szCs w:val="24"/>
        </w:rPr>
      </w:pPr>
      <w:r w:rsidRPr="003A425A">
        <w:rPr>
          <w:rFonts w:ascii="Times New Roman" w:hAnsi="Times New Roman"/>
          <w:sz w:val="24"/>
          <w:szCs w:val="24"/>
        </w:rPr>
        <w:t>Типы итераторов:</w:t>
      </w:r>
    </w:p>
    <w:p w:rsidR="004C06DD" w:rsidRPr="003A425A" w:rsidRDefault="005A6BBD" w:rsidP="004C06DD">
      <w:pPr>
        <w:numPr>
          <w:ilvl w:val="0"/>
          <w:numId w:val="145"/>
        </w:numPr>
        <w:jc w:val="both"/>
        <w:rPr>
          <w:rFonts w:ascii="Times New Roman" w:hAnsi="Times New Roman"/>
          <w:sz w:val="24"/>
          <w:szCs w:val="24"/>
        </w:rPr>
      </w:pPr>
      <w:r w:rsidRPr="003A425A">
        <w:rPr>
          <w:rFonts w:ascii="Times New Roman" w:hAnsi="Times New Roman"/>
          <w:sz w:val="24"/>
          <w:szCs w:val="24"/>
        </w:rPr>
        <w:t xml:space="preserve">Итератор ввода (используется для последовательного чтения данных), </w:t>
      </w:r>
    </w:p>
    <w:p w:rsidR="004C06DD" w:rsidRPr="003A425A" w:rsidRDefault="005A6BBD" w:rsidP="004C06DD">
      <w:pPr>
        <w:numPr>
          <w:ilvl w:val="0"/>
          <w:numId w:val="145"/>
        </w:numPr>
        <w:jc w:val="both"/>
        <w:rPr>
          <w:rFonts w:ascii="Times New Roman" w:hAnsi="Times New Roman"/>
          <w:sz w:val="24"/>
          <w:szCs w:val="24"/>
        </w:rPr>
      </w:pPr>
      <w:r w:rsidRPr="003A425A">
        <w:rPr>
          <w:rFonts w:ascii="Times New Roman" w:hAnsi="Times New Roman"/>
          <w:sz w:val="24"/>
          <w:szCs w:val="24"/>
        </w:rPr>
        <w:t xml:space="preserve">итератор вывода (используется для </w:t>
      </w:r>
      <w:r w:rsidR="00990129" w:rsidRPr="003A425A">
        <w:rPr>
          <w:rFonts w:ascii="Times New Roman" w:hAnsi="Times New Roman"/>
          <w:sz w:val="24"/>
          <w:szCs w:val="24"/>
        </w:rPr>
        <w:t>запис</w:t>
      </w:r>
      <w:r w:rsidRPr="003A425A">
        <w:rPr>
          <w:rFonts w:ascii="Times New Roman" w:hAnsi="Times New Roman"/>
          <w:sz w:val="24"/>
          <w:szCs w:val="24"/>
        </w:rPr>
        <w:t xml:space="preserve">и данных), </w:t>
      </w:r>
    </w:p>
    <w:p w:rsidR="004C06DD" w:rsidRPr="003A425A" w:rsidRDefault="005A6BBD" w:rsidP="004C06DD">
      <w:pPr>
        <w:numPr>
          <w:ilvl w:val="0"/>
          <w:numId w:val="145"/>
        </w:numPr>
        <w:jc w:val="both"/>
        <w:rPr>
          <w:rFonts w:ascii="Times New Roman" w:hAnsi="Times New Roman"/>
          <w:sz w:val="24"/>
          <w:szCs w:val="24"/>
        </w:rPr>
      </w:pPr>
      <w:r w:rsidRPr="003A425A">
        <w:rPr>
          <w:rFonts w:ascii="Times New Roman" w:hAnsi="Times New Roman"/>
          <w:sz w:val="24"/>
          <w:szCs w:val="24"/>
        </w:rPr>
        <w:t xml:space="preserve">прямой итератор (удовлетворяет требования как для итератора ввода, так и для итератора вывода), </w:t>
      </w:r>
    </w:p>
    <w:p w:rsidR="004C06DD" w:rsidRPr="003A425A" w:rsidRDefault="005A6BBD" w:rsidP="004C06DD">
      <w:pPr>
        <w:numPr>
          <w:ilvl w:val="0"/>
          <w:numId w:val="145"/>
        </w:numPr>
        <w:jc w:val="both"/>
        <w:rPr>
          <w:rFonts w:ascii="Times New Roman" w:hAnsi="Times New Roman"/>
          <w:sz w:val="24"/>
          <w:szCs w:val="24"/>
        </w:rPr>
      </w:pPr>
      <w:r w:rsidRPr="003A425A">
        <w:rPr>
          <w:rFonts w:ascii="Times New Roman" w:hAnsi="Times New Roman"/>
          <w:sz w:val="24"/>
          <w:szCs w:val="24"/>
        </w:rPr>
        <w:t xml:space="preserve">двунаправленный итератор (по сравнению с прямым итератором также поддерживает операцию --), </w:t>
      </w:r>
    </w:p>
    <w:p w:rsidR="004C06DD" w:rsidRPr="003A425A" w:rsidRDefault="005A6BBD" w:rsidP="004C06DD">
      <w:pPr>
        <w:numPr>
          <w:ilvl w:val="0"/>
          <w:numId w:val="145"/>
        </w:numPr>
        <w:jc w:val="both"/>
        <w:rPr>
          <w:rFonts w:ascii="Times New Roman" w:hAnsi="Times New Roman"/>
          <w:sz w:val="24"/>
          <w:szCs w:val="24"/>
        </w:rPr>
      </w:pPr>
      <w:r w:rsidRPr="003A425A">
        <w:rPr>
          <w:rFonts w:ascii="Times New Roman" w:hAnsi="Times New Roman"/>
          <w:sz w:val="24"/>
          <w:szCs w:val="24"/>
        </w:rPr>
        <w:t xml:space="preserve">итератор произвольного доступа (наиболее мощный тип итератора). </w:t>
      </w:r>
    </w:p>
    <w:p w:rsidR="005A6BBD" w:rsidRPr="003A425A" w:rsidRDefault="005A6BBD" w:rsidP="00484789">
      <w:pPr>
        <w:jc w:val="both"/>
        <w:rPr>
          <w:rFonts w:ascii="Times New Roman" w:hAnsi="Times New Roman"/>
          <w:i/>
          <w:sz w:val="24"/>
          <w:szCs w:val="24"/>
        </w:rPr>
      </w:pPr>
      <w:r w:rsidRPr="003A425A">
        <w:rPr>
          <w:rFonts w:ascii="Times New Roman" w:hAnsi="Times New Roman"/>
          <w:sz w:val="24"/>
          <w:szCs w:val="24"/>
        </w:rPr>
        <w:t>Каждый из данных типов итератор</w:t>
      </w:r>
      <w:r w:rsidR="004C06DD" w:rsidRPr="003A425A">
        <w:rPr>
          <w:rFonts w:ascii="Times New Roman" w:hAnsi="Times New Roman"/>
          <w:sz w:val="24"/>
          <w:szCs w:val="24"/>
        </w:rPr>
        <w:t>ов</w:t>
      </w:r>
      <w:r w:rsidRPr="003A425A">
        <w:rPr>
          <w:rFonts w:ascii="Times New Roman" w:hAnsi="Times New Roman"/>
          <w:sz w:val="24"/>
          <w:szCs w:val="24"/>
        </w:rPr>
        <w:t xml:space="preserve"> поддерживает некоторые операции, </w:t>
      </w:r>
      <w:r w:rsidRPr="003A425A">
        <w:rPr>
          <w:rFonts w:ascii="Times New Roman" w:hAnsi="Times New Roman"/>
          <w:i/>
          <w:sz w:val="24"/>
          <w:szCs w:val="24"/>
        </w:rPr>
        <w:t>которые также перечислены в данной части.</w:t>
      </w:r>
    </w:p>
    <w:p w:rsidR="004C06DD" w:rsidRPr="003A425A" w:rsidRDefault="004C06DD" w:rsidP="004C06DD">
      <w:pPr>
        <w:jc w:val="both"/>
        <w:rPr>
          <w:rFonts w:ascii="Times New Roman" w:hAnsi="Times New Roman"/>
          <w:b/>
          <w:sz w:val="24"/>
          <w:szCs w:val="24"/>
        </w:rPr>
      </w:pPr>
    </w:p>
    <w:p w:rsidR="004C06DD" w:rsidRPr="003A425A" w:rsidRDefault="004C06DD" w:rsidP="004C06DD">
      <w:pPr>
        <w:pStyle w:val="2"/>
        <w:rPr>
          <w:rFonts w:ascii="Times New Roman" w:hAnsi="Times New Roman"/>
          <w:b w:val="0"/>
          <w:sz w:val="24"/>
          <w:szCs w:val="24"/>
        </w:rPr>
      </w:pPr>
      <w:bookmarkStart w:id="302" w:name="_Toc382058415"/>
      <w:r w:rsidRPr="003A425A">
        <w:rPr>
          <w:rFonts w:ascii="Times New Roman" w:hAnsi="Times New Roman"/>
          <w:b w:val="0"/>
          <w:sz w:val="24"/>
          <w:szCs w:val="24"/>
        </w:rPr>
        <w:lastRenderedPageBreak/>
        <w:t>ГЛОБАЛЬНЫЕ ОБЪЯВЛЕНИЯ</w:t>
      </w:r>
      <w:bookmarkEnd w:id="302"/>
    </w:p>
    <w:p w:rsidR="005A6BBD" w:rsidRPr="003A425A" w:rsidRDefault="00953454" w:rsidP="00484789">
      <w:pPr>
        <w:jc w:val="both"/>
        <w:rPr>
          <w:rFonts w:ascii="Times New Roman" w:hAnsi="Times New Roman"/>
          <w:i/>
          <w:sz w:val="24"/>
          <w:szCs w:val="24"/>
        </w:rPr>
      </w:pPr>
      <w:hyperlink r:id="rId478" w:anchor="details" w:history="1">
        <w:r w:rsidR="005A6BBD" w:rsidRPr="003A425A">
          <w:rPr>
            <w:rStyle w:val="a3"/>
            <w:rFonts w:ascii="Times New Roman" w:hAnsi="Times New Roman"/>
            <w:i/>
            <w:sz w:val="24"/>
            <w:szCs w:val="24"/>
          </w:rPr>
          <w:t>http://qt-project.org/doc/qt-5.1/qtcore/qtglobal.html#details</w:t>
        </w:r>
      </w:hyperlink>
    </w:p>
    <w:p w:rsidR="005A6BBD" w:rsidRPr="003A425A" w:rsidRDefault="00B74A73" w:rsidP="00484789">
      <w:pPr>
        <w:jc w:val="both"/>
        <w:rPr>
          <w:rFonts w:ascii="Times New Roman" w:hAnsi="Times New Roman"/>
          <w:i/>
          <w:sz w:val="24"/>
          <w:szCs w:val="24"/>
        </w:rPr>
      </w:pPr>
      <w:r w:rsidRPr="003A425A">
        <w:rPr>
          <w:rFonts w:ascii="Times New Roman" w:hAnsi="Times New Roman"/>
          <w:sz w:val="24"/>
          <w:szCs w:val="24"/>
        </w:rPr>
        <w:t>Глобал</w:t>
      </w:r>
      <w:r w:rsidR="005A6BBD" w:rsidRPr="003A425A">
        <w:rPr>
          <w:rFonts w:ascii="Times New Roman" w:hAnsi="Times New Roman"/>
          <w:sz w:val="24"/>
          <w:szCs w:val="24"/>
        </w:rPr>
        <w:t xml:space="preserve">ьные объявления включают типы, функции и макросы. Содержит типы, которые гарантируют фиксированный размер в битах базовых типов С++. Также в данном классе есть идентификаторы для </w:t>
      </w:r>
      <w:r w:rsidR="005A6BBD" w:rsidRPr="003A425A">
        <w:rPr>
          <w:rFonts w:ascii="Times New Roman" w:hAnsi="Times New Roman"/>
          <w:sz w:val="24"/>
          <w:szCs w:val="24"/>
          <w:lang w:val="en-US"/>
        </w:rPr>
        <w:t>QMsgType</w:t>
      </w:r>
      <w:r w:rsidR="005A6BBD" w:rsidRPr="003A425A">
        <w:rPr>
          <w:rFonts w:ascii="Times New Roman" w:hAnsi="Times New Roman"/>
          <w:sz w:val="24"/>
          <w:szCs w:val="24"/>
        </w:rPr>
        <w:t>,</w:t>
      </w:r>
      <w:r w:rsidR="005A6BBD" w:rsidRPr="003A425A">
        <w:rPr>
          <w:rFonts w:ascii="Times New Roman" w:hAnsi="Times New Roman"/>
          <w:sz w:val="24"/>
          <w:szCs w:val="24"/>
          <w:lang w:val="be-BY"/>
        </w:rPr>
        <w:t xml:space="preserve"> </w:t>
      </w:r>
      <w:r w:rsidR="005A6BBD" w:rsidRPr="003A425A">
        <w:rPr>
          <w:rFonts w:ascii="Times New Roman" w:hAnsi="Times New Roman"/>
          <w:sz w:val="24"/>
          <w:szCs w:val="24"/>
        </w:rPr>
        <w:t xml:space="preserve">которые могут быть сгенерированы и отправлены к обработчику сообщений </w:t>
      </w:r>
      <w:r w:rsidR="00B00C9F" w:rsidRPr="003A425A">
        <w:rPr>
          <w:rFonts w:ascii="Times New Roman" w:hAnsi="Times New Roman"/>
          <w:sz w:val="24"/>
          <w:szCs w:val="24"/>
        </w:rPr>
        <w:t>qt</w:t>
      </w:r>
      <w:r w:rsidR="005A6BBD" w:rsidRPr="003A425A">
        <w:rPr>
          <w:rFonts w:ascii="Times New Roman" w:hAnsi="Times New Roman"/>
          <w:sz w:val="24"/>
          <w:szCs w:val="24"/>
        </w:rPr>
        <w:t xml:space="preserve">. </w:t>
      </w:r>
      <w:r w:rsidR="005A6BBD" w:rsidRPr="003A425A">
        <w:rPr>
          <w:rFonts w:ascii="Times New Roman" w:hAnsi="Times New Roman"/>
          <w:i/>
          <w:sz w:val="24"/>
          <w:szCs w:val="24"/>
        </w:rPr>
        <w:t>Эти типы перечислены в данной части</w:t>
      </w:r>
      <w:r w:rsidR="005A6BBD" w:rsidRPr="003A425A">
        <w:rPr>
          <w:rFonts w:ascii="Times New Roman" w:hAnsi="Times New Roman"/>
          <w:i/>
          <w:sz w:val="24"/>
          <w:szCs w:val="24"/>
          <w:lang w:val="be-BY"/>
        </w:rPr>
        <w:t>.</w:t>
      </w:r>
      <w:r w:rsidR="004C06DD" w:rsidRPr="003A425A">
        <w:rPr>
          <w:rFonts w:ascii="Times New Roman" w:hAnsi="Times New Roman"/>
          <w:i/>
          <w:sz w:val="24"/>
          <w:szCs w:val="24"/>
          <w:lang w:val="be-BY"/>
        </w:rPr>
        <w:t xml:space="preserve"> </w:t>
      </w:r>
    </w:p>
    <w:p w:rsidR="005A6BBD" w:rsidRPr="003A425A" w:rsidRDefault="005A6BBD" w:rsidP="00484789">
      <w:pPr>
        <w:jc w:val="both"/>
        <w:rPr>
          <w:rFonts w:ascii="Times New Roman" w:hAnsi="Times New Roman"/>
          <w:i/>
          <w:sz w:val="24"/>
          <w:szCs w:val="24"/>
        </w:rPr>
      </w:pPr>
      <w:r w:rsidRPr="003A425A">
        <w:rPr>
          <w:rFonts w:ascii="Times New Roman" w:hAnsi="Times New Roman"/>
          <w:sz w:val="24"/>
          <w:szCs w:val="24"/>
        </w:rPr>
        <w:t xml:space="preserve">Данный файл содержит некоторые функции для сравнения и приведения в порядок значений </w:t>
      </w:r>
      <w:r w:rsidR="00085476" w:rsidRPr="003A425A">
        <w:rPr>
          <w:rFonts w:ascii="Times New Roman" w:hAnsi="Times New Roman"/>
          <w:sz w:val="24"/>
          <w:szCs w:val="24"/>
        </w:rPr>
        <w:t>объект</w:t>
      </w:r>
      <w:r w:rsidRPr="003A425A">
        <w:rPr>
          <w:rFonts w:ascii="Times New Roman" w:hAnsi="Times New Roman"/>
          <w:sz w:val="24"/>
          <w:szCs w:val="24"/>
        </w:rPr>
        <w:t xml:space="preserve">ов. Это функции типа </w:t>
      </w:r>
      <w:r w:rsidRPr="003A425A">
        <w:rPr>
          <w:rFonts w:ascii="Times New Roman" w:hAnsi="Times New Roman"/>
          <w:sz w:val="24"/>
          <w:szCs w:val="24"/>
          <w:lang w:val="en-US"/>
        </w:rPr>
        <w:t>qMin</w:t>
      </w:r>
      <w:r w:rsidRPr="003A425A">
        <w:rPr>
          <w:rFonts w:ascii="Times New Roman" w:hAnsi="Times New Roman"/>
          <w:sz w:val="24"/>
          <w:szCs w:val="24"/>
        </w:rPr>
        <w:t xml:space="preserve">(), </w:t>
      </w:r>
      <w:r w:rsidRPr="003A425A">
        <w:rPr>
          <w:rFonts w:ascii="Times New Roman" w:hAnsi="Times New Roman"/>
          <w:sz w:val="24"/>
          <w:szCs w:val="24"/>
          <w:lang w:val="en-US"/>
        </w:rPr>
        <w:t>qAbs</w:t>
      </w:r>
      <w:r w:rsidRPr="003A425A">
        <w:rPr>
          <w:rFonts w:ascii="Times New Roman" w:hAnsi="Times New Roman"/>
          <w:sz w:val="24"/>
          <w:szCs w:val="24"/>
        </w:rPr>
        <w:t>()</w:t>
      </w:r>
      <w:r w:rsidRPr="003A425A">
        <w:rPr>
          <w:rFonts w:ascii="Times New Roman" w:hAnsi="Times New Roman"/>
          <w:sz w:val="24"/>
          <w:szCs w:val="24"/>
          <w:lang w:val="be-BY"/>
        </w:rPr>
        <w:t xml:space="preserve"> и т.д. также данный файл содержит некоторые функции для генерации некоторых сообщений. </w:t>
      </w:r>
      <w:r w:rsidRPr="003A425A">
        <w:rPr>
          <w:rFonts w:ascii="Times New Roman" w:hAnsi="Times New Roman"/>
          <w:i/>
          <w:sz w:val="24"/>
          <w:szCs w:val="24"/>
          <w:lang w:val="be-BY"/>
        </w:rPr>
        <w:t>Оч</w:t>
      </w:r>
      <w:r w:rsidRPr="003A425A">
        <w:rPr>
          <w:rFonts w:ascii="Times New Roman" w:hAnsi="Times New Roman"/>
          <w:i/>
          <w:sz w:val="24"/>
          <w:szCs w:val="24"/>
        </w:rPr>
        <w:t>ен</w:t>
      </w:r>
      <w:r w:rsidRPr="003A425A">
        <w:rPr>
          <w:rFonts w:ascii="Times New Roman" w:hAnsi="Times New Roman"/>
          <w:i/>
          <w:sz w:val="24"/>
          <w:szCs w:val="24"/>
          <w:lang w:val="be-BY"/>
        </w:rPr>
        <w:t>ь полезные функции</w:t>
      </w:r>
      <w:r w:rsidRPr="003A425A">
        <w:rPr>
          <w:rFonts w:ascii="Times New Roman" w:hAnsi="Times New Roman"/>
          <w:i/>
          <w:sz w:val="24"/>
          <w:szCs w:val="24"/>
        </w:rPr>
        <w:t>.</w:t>
      </w:r>
    </w:p>
    <w:p w:rsidR="005A6BBD" w:rsidRPr="003A425A" w:rsidRDefault="005A6BBD" w:rsidP="00484789">
      <w:pPr>
        <w:jc w:val="both"/>
        <w:rPr>
          <w:rFonts w:ascii="Times New Roman" w:hAnsi="Times New Roman"/>
          <w:sz w:val="24"/>
          <w:szCs w:val="24"/>
        </w:rPr>
      </w:pPr>
      <w:r w:rsidRPr="003A425A">
        <w:rPr>
          <w:rFonts w:ascii="Times New Roman" w:hAnsi="Times New Roman"/>
          <w:sz w:val="24"/>
          <w:szCs w:val="24"/>
        </w:rPr>
        <w:t xml:space="preserve">Также данный файл содержит ряд макросов, которые определяют, что данное приложение компилируется с использованием определённых платформ. Цель данных макросов, </w:t>
      </w:r>
      <w:r w:rsidRPr="003A425A">
        <w:rPr>
          <w:rFonts w:ascii="Times New Roman" w:hAnsi="Times New Roman"/>
          <w:i/>
          <w:sz w:val="24"/>
          <w:szCs w:val="24"/>
        </w:rPr>
        <w:t xml:space="preserve">которые перечислены в данной </w:t>
      </w:r>
      <w:r w:rsidR="00783BFB" w:rsidRPr="003A425A">
        <w:rPr>
          <w:rFonts w:ascii="Times New Roman" w:hAnsi="Times New Roman"/>
          <w:i/>
          <w:sz w:val="24"/>
          <w:szCs w:val="24"/>
        </w:rPr>
        <w:t>Глав</w:t>
      </w:r>
      <w:r w:rsidRPr="003A425A">
        <w:rPr>
          <w:rFonts w:ascii="Times New Roman" w:hAnsi="Times New Roman"/>
          <w:i/>
          <w:sz w:val="24"/>
          <w:szCs w:val="24"/>
        </w:rPr>
        <w:t xml:space="preserve">е, </w:t>
      </w:r>
      <w:r w:rsidRPr="003A425A">
        <w:rPr>
          <w:rFonts w:ascii="Times New Roman" w:hAnsi="Times New Roman"/>
          <w:sz w:val="24"/>
          <w:szCs w:val="24"/>
        </w:rPr>
        <w:t>- это добавить специфичный для компилятора или платформы код</w:t>
      </w:r>
      <w:r w:rsidRPr="003A425A">
        <w:rPr>
          <w:rFonts w:ascii="Times New Roman" w:hAnsi="Times New Roman"/>
          <w:i/>
          <w:sz w:val="24"/>
          <w:szCs w:val="24"/>
        </w:rPr>
        <w:t xml:space="preserve">. </w:t>
      </w:r>
      <w:r w:rsidRPr="003A425A">
        <w:rPr>
          <w:rFonts w:ascii="Times New Roman" w:hAnsi="Times New Roman"/>
          <w:sz w:val="24"/>
          <w:szCs w:val="24"/>
        </w:rPr>
        <w:t xml:space="preserve">Также некоторые макросы используются для подключения возможности динамического перевода (во время работы приложения). </w:t>
      </w:r>
      <w:r w:rsidRPr="003A425A">
        <w:rPr>
          <w:rFonts w:ascii="Times New Roman" w:hAnsi="Times New Roman"/>
          <w:color w:val="FF0000"/>
          <w:sz w:val="24"/>
          <w:szCs w:val="24"/>
        </w:rPr>
        <w:t>Также есть макросы для предоставления возможности предупреждений разного уровня утончённости</w:t>
      </w:r>
      <w:r w:rsidRPr="003A425A">
        <w:rPr>
          <w:rFonts w:ascii="Times New Roman" w:hAnsi="Times New Roman"/>
          <w:sz w:val="24"/>
          <w:szCs w:val="24"/>
        </w:rPr>
        <w:t xml:space="preserve">. Также есть макрос для реализации цикла </w:t>
      </w:r>
      <w:r w:rsidR="00B00C9F" w:rsidRPr="003A425A">
        <w:rPr>
          <w:rFonts w:ascii="Times New Roman" w:hAnsi="Times New Roman"/>
          <w:sz w:val="24"/>
          <w:szCs w:val="24"/>
        </w:rPr>
        <w:t>qt</w:t>
      </w:r>
      <w:r w:rsidRPr="003A425A">
        <w:rPr>
          <w:rFonts w:ascii="Times New Roman" w:hAnsi="Times New Roman"/>
          <w:sz w:val="24"/>
          <w:szCs w:val="24"/>
        </w:rPr>
        <w:t xml:space="preserve"> </w:t>
      </w:r>
      <w:r w:rsidRPr="003A425A">
        <w:rPr>
          <w:rFonts w:ascii="Times New Roman" w:hAnsi="Times New Roman"/>
          <w:sz w:val="24"/>
          <w:szCs w:val="24"/>
          <w:lang w:val="en-US"/>
        </w:rPr>
        <w:t>foreach</w:t>
      </w:r>
      <w:r w:rsidRPr="003A425A">
        <w:rPr>
          <w:rFonts w:ascii="Times New Roman" w:hAnsi="Times New Roman"/>
          <w:sz w:val="24"/>
          <w:szCs w:val="24"/>
        </w:rPr>
        <w:t>.</w:t>
      </w:r>
    </w:p>
    <w:p w:rsidR="00A352C2" w:rsidRPr="003A425A" w:rsidRDefault="00A352C2" w:rsidP="008E541A">
      <w:pPr>
        <w:jc w:val="both"/>
        <w:rPr>
          <w:rFonts w:ascii="Times New Roman" w:hAnsi="Times New Roman"/>
          <w:i/>
          <w:sz w:val="24"/>
          <w:szCs w:val="24"/>
        </w:rPr>
      </w:pPr>
      <w:bookmarkStart w:id="303" w:name="ввод"/>
      <w:bookmarkEnd w:id="303"/>
    </w:p>
    <w:p w:rsidR="00211684" w:rsidRPr="003A425A" w:rsidRDefault="00211684" w:rsidP="00211684">
      <w:pPr>
        <w:pStyle w:val="2"/>
      </w:pPr>
      <w:bookmarkStart w:id="304" w:name="_Toc382058416"/>
      <w:r w:rsidRPr="003A425A">
        <w:t>ДРУГИЕ КЛАССЫ ЯДРА</w:t>
      </w:r>
      <w:bookmarkEnd w:id="304"/>
    </w:p>
    <w:p w:rsidR="00211684" w:rsidRPr="003A425A" w:rsidRDefault="00211684" w:rsidP="00211684">
      <w:pPr>
        <w:pStyle w:val="3"/>
      </w:pPr>
      <w:bookmarkStart w:id="305" w:name="_Toc382058417"/>
      <w:r w:rsidRPr="003A425A">
        <w:rPr>
          <w:sz w:val="24"/>
          <w:szCs w:val="24"/>
        </w:rPr>
        <w:t>QProcessEnvironment</w:t>
      </w:r>
      <w:bookmarkEnd w:id="305"/>
    </w:p>
    <w:p w:rsidR="005A6BBD" w:rsidRPr="003A425A" w:rsidRDefault="00953454" w:rsidP="00487BB0">
      <w:pPr>
        <w:jc w:val="both"/>
        <w:rPr>
          <w:rFonts w:ascii="Times New Roman" w:hAnsi="Times New Roman"/>
          <w:sz w:val="24"/>
          <w:szCs w:val="24"/>
        </w:rPr>
      </w:pPr>
      <w:hyperlink r:id="rId479"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qtcore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qprocessenvironment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487BB0">
      <w:pPr>
        <w:jc w:val="both"/>
        <w:rPr>
          <w:rFonts w:ascii="Times New Roman" w:hAnsi="Times New Roman"/>
          <w:sz w:val="24"/>
          <w:szCs w:val="24"/>
        </w:rPr>
      </w:pPr>
      <w:r w:rsidRPr="003A425A">
        <w:rPr>
          <w:rFonts w:ascii="Times New Roman" w:hAnsi="Times New Roman"/>
          <w:sz w:val="24"/>
          <w:szCs w:val="24"/>
        </w:rPr>
        <w:t xml:space="preserve">класс QProcessEnvironment удерживает переменные среды, которые могут быть переданы программе. Среду процесса образует набор значений типа ключ-значение, известных как переменные среды. Данный класс позволяет лёгкую манипуляцию этими переменными. Это означает, что они могут быть использованы вместе с </w:t>
      </w:r>
      <w:r w:rsidRPr="003A425A">
        <w:rPr>
          <w:rFonts w:ascii="Times New Roman" w:hAnsi="Times New Roman"/>
          <w:sz w:val="24"/>
          <w:szCs w:val="24"/>
          <w:lang w:val="en-US"/>
        </w:rPr>
        <w:t>QProcess</w:t>
      </w:r>
      <w:r w:rsidRPr="003A425A">
        <w:rPr>
          <w:rFonts w:ascii="Times New Roman" w:hAnsi="Times New Roman"/>
          <w:sz w:val="24"/>
          <w:szCs w:val="24"/>
        </w:rPr>
        <w:t xml:space="preserve">, чтобы установить среду для дочерних процессов. Он не может быть использован для изменения среды текущего процесса. </w:t>
      </w:r>
      <w:r w:rsidRPr="003A425A">
        <w:rPr>
          <w:rFonts w:ascii="Times New Roman" w:hAnsi="Times New Roman"/>
          <w:i/>
          <w:sz w:val="24"/>
          <w:szCs w:val="24"/>
        </w:rPr>
        <w:t xml:space="preserve">В данной части указаны некоторые особенности имён переменных среды в системе юникс. </w:t>
      </w:r>
      <w:r w:rsidRPr="003A425A">
        <w:rPr>
          <w:rFonts w:ascii="Times New Roman" w:hAnsi="Times New Roman"/>
          <w:sz w:val="24"/>
          <w:szCs w:val="24"/>
        </w:rPr>
        <w:t>Данный класс резервирует такие переменные, но не поддерживает манипуляцию переменными, чьи имена или значения не кодируются в текущих локальных настройках.</w:t>
      </w:r>
    </w:p>
    <w:p w:rsidR="00211684" w:rsidRPr="003A425A" w:rsidRDefault="00211684" w:rsidP="00211684">
      <w:pPr>
        <w:pStyle w:val="3"/>
      </w:pPr>
      <w:bookmarkStart w:id="306" w:name="_Toc382058418"/>
      <w:r w:rsidRPr="003A425A">
        <w:rPr>
          <w:sz w:val="24"/>
          <w:szCs w:val="24"/>
          <w:lang w:val="en-US"/>
        </w:rPr>
        <w:t>QProcess</w:t>
      </w:r>
      <w:bookmarkEnd w:id="306"/>
    </w:p>
    <w:p w:rsidR="005A6BBD" w:rsidRPr="003A425A" w:rsidRDefault="00953454" w:rsidP="00487BB0">
      <w:pPr>
        <w:jc w:val="both"/>
        <w:rPr>
          <w:rFonts w:ascii="Times New Roman" w:hAnsi="Times New Roman"/>
          <w:sz w:val="24"/>
          <w:szCs w:val="24"/>
        </w:rPr>
      </w:pPr>
      <w:hyperlink r:id="rId480" w:anchor="details" w:history="1">
        <w:r w:rsidR="005A6BBD" w:rsidRPr="003A425A">
          <w:rPr>
            <w:rStyle w:val="a3"/>
            <w:rFonts w:ascii="Times New Roman" w:hAnsi="Times New Roman"/>
            <w:color w:val="auto"/>
            <w:sz w:val="24"/>
            <w:szCs w:val="24"/>
          </w:rPr>
          <w:t>http://qt-project.org/doc/qt-5.1/qtcore/qprocess.html#details</w:t>
        </w:r>
      </w:hyperlink>
    </w:p>
    <w:p w:rsidR="00211684" w:rsidRPr="003A425A" w:rsidRDefault="005A6BBD" w:rsidP="00487BB0">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QProcess</w:t>
      </w:r>
      <w:r w:rsidRPr="003A425A">
        <w:rPr>
          <w:rFonts w:ascii="Times New Roman" w:hAnsi="Times New Roman"/>
          <w:sz w:val="24"/>
          <w:szCs w:val="24"/>
        </w:rPr>
        <w:t xml:space="preserve"> используется для запуска внешних программ и коммуникации с ними. Для начала процесса передайте его имя и аргументы командной строки программы, которую вы желаете запустить, в качестве аргументов функции </w:t>
      </w:r>
      <w:r w:rsidRPr="003A425A">
        <w:rPr>
          <w:rFonts w:ascii="Times New Roman" w:hAnsi="Times New Roman"/>
          <w:sz w:val="24"/>
          <w:szCs w:val="24"/>
          <w:lang w:val="en-US"/>
        </w:rPr>
        <w:t>start</w:t>
      </w:r>
      <w:r w:rsidRPr="003A425A">
        <w:rPr>
          <w:rFonts w:ascii="Times New Roman" w:hAnsi="Times New Roman"/>
          <w:sz w:val="24"/>
          <w:szCs w:val="24"/>
        </w:rPr>
        <w:t xml:space="preserve">(). </w:t>
      </w:r>
      <w:r w:rsidRPr="003A425A">
        <w:rPr>
          <w:rFonts w:ascii="Times New Roman" w:hAnsi="Times New Roman"/>
          <w:i/>
          <w:sz w:val="24"/>
          <w:szCs w:val="24"/>
        </w:rPr>
        <w:t>также описан другой способ запуска программы.</w:t>
      </w:r>
      <w:r w:rsidR="00211684"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позволяет вам обрабатывать процесс как последовательное устройство ввода/вывода. Вы можете </w:t>
      </w:r>
      <w:r w:rsidR="00990129" w:rsidRPr="003A425A">
        <w:rPr>
          <w:rFonts w:ascii="Times New Roman" w:hAnsi="Times New Roman"/>
          <w:sz w:val="24"/>
          <w:szCs w:val="24"/>
        </w:rPr>
        <w:t>запис</w:t>
      </w:r>
      <w:r w:rsidRPr="003A425A">
        <w:rPr>
          <w:rFonts w:ascii="Times New Roman" w:hAnsi="Times New Roman"/>
          <w:sz w:val="24"/>
          <w:szCs w:val="24"/>
        </w:rPr>
        <w:t xml:space="preserve">ывать и считывать из процесса также, как осуществлять соединение с использованием </w:t>
      </w:r>
      <w:hyperlink r:id="rId481" w:history="1">
        <w:r w:rsidRPr="003A425A">
          <w:rPr>
            <w:rStyle w:val="a3"/>
            <w:rFonts w:ascii="Times New Roman" w:hAnsi="Times New Roman"/>
            <w:color w:val="auto"/>
            <w:sz w:val="24"/>
            <w:szCs w:val="24"/>
          </w:rPr>
          <w:t>QTcpSocket</w:t>
        </w:r>
      </w:hyperlink>
      <w:r w:rsidRPr="003A425A">
        <w:rPr>
          <w:rFonts w:ascii="Times New Roman" w:hAnsi="Times New Roman"/>
          <w:sz w:val="24"/>
          <w:szCs w:val="24"/>
        </w:rPr>
        <w:t xml:space="preserve">. Есть </w:t>
      </w:r>
      <w:r w:rsidRPr="003A425A">
        <w:rPr>
          <w:rFonts w:ascii="Times New Roman" w:hAnsi="Times New Roman"/>
          <w:sz w:val="24"/>
          <w:szCs w:val="24"/>
        </w:rPr>
        <w:lastRenderedPageBreak/>
        <w:t>функция для получения последнего кода</w:t>
      </w:r>
      <w:r w:rsidR="00211684" w:rsidRPr="003A425A">
        <w:rPr>
          <w:rFonts w:ascii="Times New Roman" w:hAnsi="Times New Roman"/>
          <w:sz w:val="24"/>
          <w:szCs w:val="24"/>
        </w:rPr>
        <w:t xml:space="preserve"> завершённого процесса. </w:t>
      </w:r>
      <w:r w:rsidRPr="003A425A">
        <w:rPr>
          <w:rFonts w:ascii="Times New Roman" w:hAnsi="Times New Roman"/>
          <w:sz w:val="24"/>
          <w:szCs w:val="24"/>
        </w:rPr>
        <w:t xml:space="preserve">Процессы имеют два предопределённых канала вывода: </w:t>
      </w:r>
    </w:p>
    <w:p w:rsidR="00211684" w:rsidRPr="003A425A" w:rsidRDefault="005A6BBD" w:rsidP="00211684">
      <w:pPr>
        <w:numPr>
          <w:ilvl w:val="0"/>
          <w:numId w:val="146"/>
        </w:numPr>
        <w:jc w:val="both"/>
        <w:rPr>
          <w:rFonts w:ascii="Times New Roman" w:hAnsi="Times New Roman"/>
          <w:sz w:val="24"/>
          <w:szCs w:val="24"/>
        </w:rPr>
      </w:pPr>
      <w:r w:rsidRPr="003A425A">
        <w:rPr>
          <w:rFonts w:ascii="Times New Roman" w:hAnsi="Times New Roman"/>
          <w:sz w:val="24"/>
          <w:szCs w:val="24"/>
        </w:rPr>
        <w:t xml:space="preserve">стандартный канал вывода (консоль) и </w:t>
      </w:r>
    </w:p>
    <w:p w:rsidR="00211684" w:rsidRPr="003A425A" w:rsidRDefault="005A6BBD" w:rsidP="00211684">
      <w:pPr>
        <w:numPr>
          <w:ilvl w:val="0"/>
          <w:numId w:val="146"/>
        </w:numPr>
        <w:jc w:val="both"/>
        <w:rPr>
          <w:rFonts w:ascii="Times New Roman" w:hAnsi="Times New Roman"/>
          <w:sz w:val="24"/>
          <w:szCs w:val="24"/>
        </w:rPr>
      </w:pPr>
      <w:r w:rsidRPr="003A425A">
        <w:rPr>
          <w:rFonts w:ascii="Times New Roman" w:hAnsi="Times New Roman"/>
          <w:sz w:val="24"/>
          <w:szCs w:val="24"/>
        </w:rPr>
        <w:t>стандартный канал ошибок (</w:t>
      </w:r>
      <w:r w:rsidRPr="003A425A">
        <w:rPr>
          <w:rFonts w:ascii="Times New Roman" w:hAnsi="Times New Roman"/>
          <w:sz w:val="24"/>
          <w:szCs w:val="24"/>
          <w:lang w:val="en-US"/>
        </w:rPr>
        <w:t>stderr</w:t>
      </w:r>
      <w:r w:rsidRPr="003A425A">
        <w:rPr>
          <w:rFonts w:ascii="Times New Roman" w:hAnsi="Times New Roman"/>
          <w:sz w:val="24"/>
          <w:szCs w:val="24"/>
        </w:rPr>
        <w:t xml:space="preserve">), который обеспечивает вывод ошибок процесса. </w:t>
      </w:r>
    </w:p>
    <w:p w:rsidR="005A6BBD" w:rsidRPr="003A425A" w:rsidRDefault="005A6BBD" w:rsidP="00487BB0">
      <w:pPr>
        <w:jc w:val="both"/>
        <w:rPr>
          <w:rFonts w:ascii="Times New Roman" w:hAnsi="Times New Roman"/>
          <w:sz w:val="24"/>
          <w:szCs w:val="24"/>
        </w:rPr>
      </w:pPr>
      <w:r w:rsidRPr="003A425A">
        <w:rPr>
          <w:rFonts w:ascii="Times New Roman" w:hAnsi="Times New Roman"/>
          <w:sz w:val="24"/>
          <w:szCs w:val="24"/>
        </w:rPr>
        <w:t xml:space="preserve">Данные каналы представляют два отдельных потока данных. Можно переключаться между ними. Также можно считывать данные из двух каналов. </w:t>
      </w:r>
    </w:p>
    <w:p w:rsidR="005A6BBD" w:rsidRPr="003A425A" w:rsidRDefault="005A6BBD" w:rsidP="00487BB0">
      <w:pPr>
        <w:jc w:val="both"/>
        <w:rPr>
          <w:rFonts w:ascii="Times New Roman" w:hAnsi="Times New Roman"/>
          <w:i/>
          <w:sz w:val="24"/>
          <w:szCs w:val="24"/>
          <w:lang w:val="en-US"/>
        </w:rPr>
      </w:pPr>
      <w:r w:rsidRPr="003A425A">
        <w:rPr>
          <w:rFonts w:ascii="Times New Roman" w:hAnsi="Times New Roman"/>
          <w:i/>
          <w:sz w:val="24"/>
          <w:szCs w:val="24"/>
        </w:rPr>
        <w:t>Также здесь приведена важная информация о терминологии, связанной с потоками. Очень</w:t>
      </w:r>
      <w:r w:rsidRPr="003A425A">
        <w:rPr>
          <w:rFonts w:ascii="Times New Roman" w:hAnsi="Times New Roman"/>
          <w:i/>
          <w:sz w:val="24"/>
          <w:szCs w:val="24"/>
          <w:lang w:val="en-US"/>
        </w:rPr>
        <w:t xml:space="preserve"> </w:t>
      </w:r>
      <w:r w:rsidRPr="003A425A">
        <w:rPr>
          <w:rFonts w:ascii="Times New Roman" w:hAnsi="Times New Roman"/>
          <w:i/>
          <w:sz w:val="24"/>
          <w:szCs w:val="24"/>
        </w:rPr>
        <w:t>важно</w:t>
      </w:r>
      <w:r w:rsidRPr="003A425A">
        <w:rPr>
          <w:rFonts w:ascii="Times New Roman" w:hAnsi="Times New Roman"/>
          <w:i/>
          <w:sz w:val="24"/>
          <w:szCs w:val="24"/>
          <w:lang w:val="en-US"/>
        </w:rPr>
        <w:t xml:space="preserve"> </w:t>
      </w:r>
      <w:r w:rsidRPr="003A425A">
        <w:rPr>
          <w:rFonts w:ascii="Times New Roman" w:hAnsi="Times New Roman"/>
          <w:i/>
          <w:sz w:val="24"/>
          <w:szCs w:val="24"/>
        </w:rPr>
        <w:t>это</w:t>
      </w:r>
      <w:r w:rsidRPr="003A425A">
        <w:rPr>
          <w:rFonts w:ascii="Times New Roman" w:hAnsi="Times New Roman"/>
          <w:i/>
          <w:sz w:val="24"/>
          <w:szCs w:val="24"/>
          <w:lang w:val="en-US"/>
        </w:rPr>
        <w:t xml:space="preserve"> </w:t>
      </w:r>
      <w:r w:rsidRPr="003A425A">
        <w:rPr>
          <w:rFonts w:ascii="Times New Roman" w:hAnsi="Times New Roman"/>
          <w:i/>
          <w:sz w:val="24"/>
          <w:szCs w:val="24"/>
        </w:rPr>
        <w:t>понимать</w:t>
      </w:r>
      <w:r w:rsidRPr="003A425A">
        <w:rPr>
          <w:rFonts w:ascii="Times New Roman" w:hAnsi="Times New Roman"/>
          <w:i/>
          <w:sz w:val="24"/>
          <w:szCs w:val="24"/>
          <w:lang w:val="en-US"/>
        </w:rPr>
        <w:t>! (</w:t>
      </w:r>
      <w:r w:rsidRPr="003A425A">
        <w:rPr>
          <w:rFonts w:ascii="Times New Roman" w:hAnsi="Times New Roman"/>
          <w:sz w:val="24"/>
          <w:szCs w:val="24"/>
          <w:lang w:val="en-US"/>
        </w:rPr>
        <w:t xml:space="preserve">The terminology for the channels can be misleading. Be aware that the process's output channels correspond to QProcess's </w:t>
      </w:r>
      <w:r w:rsidRPr="003A425A">
        <w:rPr>
          <w:rFonts w:ascii="Times New Roman" w:hAnsi="Times New Roman"/>
          <w:i/>
          <w:iCs/>
          <w:sz w:val="24"/>
          <w:szCs w:val="24"/>
          <w:lang w:val="en-US"/>
        </w:rPr>
        <w:t>read</w:t>
      </w:r>
      <w:r w:rsidRPr="003A425A">
        <w:rPr>
          <w:rFonts w:ascii="Times New Roman" w:hAnsi="Times New Roman"/>
          <w:sz w:val="24"/>
          <w:szCs w:val="24"/>
          <w:lang w:val="en-US"/>
        </w:rPr>
        <w:t xml:space="preserve"> channels, whereas the process's input channels correspond to QProcess's </w:t>
      </w:r>
      <w:r w:rsidRPr="003A425A">
        <w:rPr>
          <w:rFonts w:ascii="Times New Roman" w:hAnsi="Times New Roman"/>
          <w:i/>
          <w:iCs/>
          <w:sz w:val="24"/>
          <w:szCs w:val="24"/>
          <w:lang w:val="en-US"/>
        </w:rPr>
        <w:t>write</w:t>
      </w:r>
      <w:r w:rsidRPr="003A425A">
        <w:rPr>
          <w:rFonts w:ascii="Times New Roman" w:hAnsi="Times New Roman"/>
          <w:sz w:val="24"/>
          <w:szCs w:val="24"/>
          <w:lang w:val="en-US"/>
        </w:rPr>
        <w:t xml:space="preserve"> channels.</w:t>
      </w:r>
      <w:r w:rsidRPr="003A425A">
        <w:rPr>
          <w:rFonts w:ascii="Times New Roman" w:hAnsi="Times New Roman"/>
          <w:i/>
          <w:sz w:val="24"/>
          <w:szCs w:val="24"/>
          <w:lang w:val="en-US"/>
        </w:rPr>
        <w:t>)</w:t>
      </w:r>
    </w:p>
    <w:p w:rsidR="005A6BBD" w:rsidRPr="003A425A" w:rsidRDefault="005A6BBD" w:rsidP="00487BB0">
      <w:pPr>
        <w:jc w:val="both"/>
        <w:rPr>
          <w:rFonts w:ascii="Times New Roman" w:hAnsi="Times New Roman"/>
          <w:i/>
          <w:sz w:val="24"/>
          <w:szCs w:val="24"/>
        </w:rPr>
      </w:pPr>
      <w:r w:rsidRPr="003A425A">
        <w:rPr>
          <w:rFonts w:ascii="Times New Roman" w:hAnsi="Times New Roman"/>
          <w:sz w:val="24"/>
          <w:szCs w:val="24"/>
        </w:rPr>
        <w:t xml:space="preserve">Также для некоторых процессов можно установить переменные среды. Также можно установить </w:t>
      </w:r>
      <w:r w:rsidR="00F850EA" w:rsidRPr="003A425A">
        <w:rPr>
          <w:rFonts w:ascii="Times New Roman" w:hAnsi="Times New Roman"/>
          <w:sz w:val="24"/>
          <w:szCs w:val="24"/>
        </w:rPr>
        <w:t>директори</w:t>
      </w:r>
      <w:r w:rsidRPr="003A425A">
        <w:rPr>
          <w:rFonts w:ascii="Times New Roman" w:hAnsi="Times New Roman"/>
          <w:sz w:val="24"/>
          <w:szCs w:val="24"/>
        </w:rPr>
        <w:t>ю работы процесса.</w:t>
      </w:r>
      <w:r w:rsidR="00211684"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обеспечивает набор функций, которые позволяют процессу быть использованным без цикла обработки событий при помощи приостановки вызывающего потока, пока определённые сигналы не будут испущены. Вызов данных функций из </w:t>
      </w:r>
      <w:r w:rsidR="00BF4694" w:rsidRPr="003A425A">
        <w:rPr>
          <w:rFonts w:ascii="Times New Roman" w:hAnsi="Times New Roman"/>
          <w:sz w:val="24"/>
          <w:szCs w:val="24"/>
        </w:rPr>
        <w:t>г</w:t>
      </w:r>
      <w:r w:rsidR="00783BFB" w:rsidRPr="003A425A">
        <w:rPr>
          <w:rFonts w:ascii="Times New Roman" w:hAnsi="Times New Roman"/>
          <w:sz w:val="24"/>
          <w:szCs w:val="24"/>
        </w:rPr>
        <w:t>лав</w:t>
      </w:r>
      <w:r w:rsidRPr="003A425A">
        <w:rPr>
          <w:rFonts w:ascii="Times New Roman" w:hAnsi="Times New Roman"/>
          <w:sz w:val="24"/>
          <w:szCs w:val="24"/>
        </w:rPr>
        <w:t xml:space="preserve">ного потока приложения может вызвать замерзание </w:t>
      </w:r>
      <w:r w:rsidR="00211684" w:rsidRPr="003A425A">
        <w:rPr>
          <w:rFonts w:ascii="Times New Roman" w:hAnsi="Times New Roman"/>
          <w:sz w:val="24"/>
          <w:szCs w:val="24"/>
        </w:rPr>
        <w:t>вашего интерфейса пользователя.</w:t>
      </w:r>
      <w:r w:rsidR="002F2669" w:rsidRPr="003A425A">
        <w:rPr>
          <w:rFonts w:ascii="Times New Roman" w:hAnsi="Times New Roman"/>
          <w:sz w:val="24"/>
          <w:szCs w:val="24"/>
        </w:rPr>
        <w:t xml:space="preserve"> </w:t>
      </w:r>
      <w:r w:rsidRPr="003A425A">
        <w:rPr>
          <w:rFonts w:ascii="Times New Roman" w:hAnsi="Times New Roman"/>
          <w:sz w:val="24"/>
          <w:szCs w:val="24"/>
        </w:rPr>
        <w:t>Также есть замечание по поводу использования некоторых команд на виндоус. Некоторые команды не поддерживаются отдельными приложениями, но только собственно командной строкой. В данном случае можно в отдельном процесс</w:t>
      </w:r>
      <w:r w:rsidR="00FF3183" w:rsidRPr="003A425A">
        <w:rPr>
          <w:rFonts w:ascii="Times New Roman" w:hAnsi="Times New Roman"/>
          <w:sz w:val="24"/>
          <w:szCs w:val="24"/>
        </w:rPr>
        <w:t>е</w:t>
      </w:r>
      <w:r w:rsidRPr="003A425A">
        <w:rPr>
          <w:rFonts w:ascii="Times New Roman" w:hAnsi="Times New Roman"/>
          <w:sz w:val="24"/>
          <w:szCs w:val="24"/>
        </w:rPr>
        <w:t xml:space="preserve"> вызвать командную стр</w:t>
      </w:r>
      <w:r w:rsidR="00FF3183" w:rsidRPr="003A425A">
        <w:rPr>
          <w:rFonts w:ascii="Times New Roman" w:hAnsi="Times New Roman"/>
          <w:sz w:val="24"/>
          <w:szCs w:val="24"/>
        </w:rPr>
        <w:t>оку и выполнить данную команду.</w:t>
      </w:r>
    </w:p>
    <w:p w:rsidR="00FF3183" w:rsidRPr="003A425A" w:rsidRDefault="00FF3183" w:rsidP="00FF3183">
      <w:pPr>
        <w:pStyle w:val="3"/>
      </w:pPr>
      <w:bookmarkStart w:id="307" w:name="_Toc382058419"/>
      <w:r w:rsidRPr="003A425A">
        <w:rPr>
          <w:sz w:val="24"/>
          <w:szCs w:val="24"/>
        </w:rPr>
        <w:t>QSettings</w:t>
      </w:r>
      <w:bookmarkEnd w:id="307"/>
    </w:p>
    <w:p w:rsidR="005A6BBD" w:rsidRPr="003A425A" w:rsidRDefault="00953454" w:rsidP="00487BB0">
      <w:pPr>
        <w:jc w:val="both"/>
        <w:rPr>
          <w:rFonts w:ascii="Times New Roman" w:hAnsi="Times New Roman"/>
          <w:sz w:val="24"/>
          <w:szCs w:val="24"/>
        </w:rPr>
      </w:pPr>
      <w:hyperlink r:id="rId482" w:anchor="details" w:history="1">
        <w:r w:rsidR="005A6BBD" w:rsidRPr="003A425A">
          <w:rPr>
            <w:rStyle w:val="a3"/>
            <w:rFonts w:ascii="Times New Roman" w:hAnsi="Times New Roman"/>
            <w:sz w:val="24"/>
            <w:szCs w:val="24"/>
          </w:rPr>
          <w:t>http://qt-project.org/doc/qt-5.1/qtcore/qsettings.html#details</w:t>
        </w:r>
      </w:hyperlink>
    </w:p>
    <w:p w:rsidR="005A6BBD" w:rsidRPr="003A425A" w:rsidRDefault="005A6BBD" w:rsidP="00487BB0">
      <w:pPr>
        <w:jc w:val="both"/>
        <w:rPr>
          <w:rFonts w:ascii="Times New Roman" w:hAnsi="Times New Roman"/>
          <w:i/>
          <w:sz w:val="24"/>
          <w:szCs w:val="24"/>
        </w:rPr>
      </w:pPr>
      <w:r w:rsidRPr="003A425A">
        <w:rPr>
          <w:rFonts w:ascii="Times New Roman" w:hAnsi="Times New Roman"/>
          <w:sz w:val="24"/>
          <w:szCs w:val="24"/>
        </w:rPr>
        <w:t xml:space="preserve">класс QSettings обеспечивает подходящие платформенно независимые настройки приложения. Пользователи ожидают, что приложение будет запоминать свои настройки между сессиями. Эта информация часто сохраняется в системных регистрах </w:t>
      </w:r>
      <w:r w:rsidR="00CE11D0" w:rsidRPr="003A425A">
        <w:rPr>
          <w:rFonts w:ascii="Times New Roman" w:hAnsi="Times New Roman"/>
          <w:sz w:val="24"/>
          <w:szCs w:val="24"/>
        </w:rPr>
        <w:t>Windows</w:t>
      </w:r>
      <w:r w:rsidRPr="003A425A">
        <w:rPr>
          <w:rFonts w:ascii="Times New Roman" w:hAnsi="Times New Roman"/>
          <w:sz w:val="24"/>
          <w:szCs w:val="24"/>
        </w:rPr>
        <w:t xml:space="preserve">. На юникс в силу отсутствия стандарта многие приложения используют </w:t>
      </w:r>
      <w:r w:rsidRPr="003A425A">
        <w:rPr>
          <w:rFonts w:ascii="Times New Roman" w:hAnsi="Times New Roman"/>
          <w:sz w:val="24"/>
          <w:szCs w:val="24"/>
          <w:lang w:val="en-US"/>
        </w:rPr>
        <w:t>INI</w:t>
      </w:r>
      <w:r w:rsidRPr="003A425A">
        <w:rPr>
          <w:rFonts w:ascii="Times New Roman" w:hAnsi="Times New Roman"/>
          <w:sz w:val="24"/>
          <w:szCs w:val="24"/>
        </w:rPr>
        <w:t xml:space="preserve">-файлы. Данный класс основан на классе </w:t>
      </w:r>
      <w:r w:rsidRPr="003A425A">
        <w:rPr>
          <w:rFonts w:ascii="Times New Roman" w:hAnsi="Times New Roman"/>
          <w:sz w:val="24"/>
          <w:szCs w:val="24"/>
          <w:lang w:val="en-US"/>
        </w:rPr>
        <w:t>QVariant</w:t>
      </w:r>
      <w:r w:rsidRPr="003A425A">
        <w:rPr>
          <w:rFonts w:ascii="Times New Roman" w:hAnsi="Times New Roman"/>
          <w:sz w:val="24"/>
          <w:szCs w:val="24"/>
        </w:rPr>
        <w:t xml:space="preserve">. Если всё, что вам необходимо – это несовместимая основанная на памяти </w:t>
      </w:r>
      <w:r w:rsidR="00C16F96" w:rsidRPr="003A425A">
        <w:rPr>
          <w:rFonts w:ascii="Times New Roman" w:hAnsi="Times New Roman"/>
          <w:sz w:val="24"/>
          <w:szCs w:val="24"/>
        </w:rPr>
        <w:t>структура</w:t>
      </w:r>
      <w:r w:rsidRPr="003A425A">
        <w:rPr>
          <w:rFonts w:ascii="Times New Roman" w:hAnsi="Times New Roman"/>
          <w:sz w:val="24"/>
          <w:szCs w:val="24"/>
        </w:rPr>
        <w:t xml:space="preserve">, рассмотрите использование </w:t>
      </w:r>
      <w:r w:rsidRPr="003A425A">
        <w:rPr>
          <w:rFonts w:ascii="Times New Roman" w:hAnsi="Times New Roman"/>
          <w:sz w:val="24"/>
          <w:szCs w:val="24"/>
          <w:lang w:val="en-US"/>
        </w:rPr>
        <w:t>QMap</w:t>
      </w:r>
      <w:r w:rsidRPr="003A425A">
        <w:rPr>
          <w:rFonts w:ascii="Times New Roman" w:hAnsi="Times New Roman"/>
          <w:sz w:val="24"/>
          <w:szCs w:val="24"/>
        </w:rPr>
        <w:t>&lt;</w:t>
      </w:r>
      <w:r w:rsidRPr="003A425A">
        <w:rPr>
          <w:rFonts w:ascii="Times New Roman" w:hAnsi="Times New Roman"/>
          <w:sz w:val="24"/>
          <w:szCs w:val="24"/>
          <w:lang w:val="en-US"/>
        </w:rPr>
        <w:t>QString</w:t>
      </w:r>
      <w:r w:rsidRPr="003A425A">
        <w:rPr>
          <w:rFonts w:ascii="Times New Roman" w:hAnsi="Times New Roman"/>
          <w:sz w:val="24"/>
          <w:szCs w:val="24"/>
        </w:rPr>
        <w:t>,</w:t>
      </w:r>
      <w:r w:rsidRPr="003A425A">
        <w:rPr>
          <w:rFonts w:ascii="Times New Roman" w:hAnsi="Times New Roman"/>
          <w:sz w:val="24"/>
          <w:szCs w:val="24"/>
          <w:lang w:val="en-US"/>
        </w:rPr>
        <w:t>QVariant</w:t>
      </w:r>
      <w:r w:rsidRPr="003A425A">
        <w:rPr>
          <w:rFonts w:ascii="Times New Roman" w:hAnsi="Times New Roman"/>
          <w:sz w:val="24"/>
          <w:szCs w:val="24"/>
        </w:rPr>
        <w:t xml:space="preserve">&gt;. При создании данного </w:t>
      </w:r>
      <w:r w:rsidR="00085476" w:rsidRPr="003A425A">
        <w:rPr>
          <w:rFonts w:ascii="Times New Roman" w:hAnsi="Times New Roman"/>
          <w:sz w:val="24"/>
          <w:szCs w:val="24"/>
        </w:rPr>
        <w:t>объект</w:t>
      </w:r>
      <w:r w:rsidRPr="003A425A">
        <w:rPr>
          <w:rFonts w:ascii="Times New Roman" w:hAnsi="Times New Roman"/>
          <w:sz w:val="24"/>
          <w:szCs w:val="24"/>
        </w:rPr>
        <w:t>а вы должны сообщить ему имя вашей компании и имя вашего приложения.</w:t>
      </w:r>
      <w:r w:rsidR="00FF3183" w:rsidRPr="003A425A">
        <w:rPr>
          <w:rFonts w:ascii="Times New Roman" w:hAnsi="Times New Roman"/>
          <w:sz w:val="24"/>
          <w:szCs w:val="24"/>
        </w:rPr>
        <w:t xml:space="preserve"> </w:t>
      </w:r>
      <w:r w:rsidRPr="003A425A">
        <w:rPr>
          <w:rFonts w:ascii="Times New Roman" w:hAnsi="Times New Roman"/>
          <w:sz w:val="24"/>
          <w:szCs w:val="24"/>
        </w:rPr>
        <w:t xml:space="preserve">Если данный класс часто используется в приложении, то вы можете определить имена организации и приложения с использованием </w:t>
      </w:r>
      <w:hyperlink r:id="rId483" w:anchor="organizationName-prop" w:history="1">
        <w:r w:rsidRPr="003A425A">
          <w:rPr>
            <w:rStyle w:val="a3"/>
            <w:rFonts w:ascii="Times New Roman" w:hAnsi="Times New Roman"/>
            <w:color w:val="auto"/>
            <w:sz w:val="24"/>
            <w:szCs w:val="24"/>
          </w:rPr>
          <w:t>QCoreApplication::setOrganizationName</w:t>
        </w:r>
      </w:hyperlink>
      <w:r w:rsidRPr="003A425A">
        <w:rPr>
          <w:rFonts w:ascii="Times New Roman" w:hAnsi="Times New Roman"/>
          <w:sz w:val="24"/>
          <w:szCs w:val="24"/>
        </w:rPr>
        <w:t xml:space="preserve">() and </w:t>
      </w:r>
      <w:hyperlink r:id="rId484" w:anchor="applicationName-prop" w:history="1">
        <w:r w:rsidRPr="003A425A">
          <w:rPr>
            <w:rStyle w:val="a3"/>
            <w:rFonts w:ascii="Times New Roman" w:hAnsi="Times New Roman"/>
            <w:color w:val="auto"/>
            <w:sz w:val="24"/>
            <w:szCs w:val="24"/>
          </w:rPr>
          <w:t>QCoreApplication::setApplicationName</w:t>
        </w:r>
      </w:hyperlink>
      <w:r w:rsidRPr="003A425A">
        <w:rPr>
          <w:rFonts w:ascii="Times New Roman" w:hAnsi="Times New Roman"/>
          <w:sz w:val="24"/>
          <w:szCs w:val="24"/>
        </w:rPr>
        <w:t xml:space="preserve">(), а затем использовать </w:t>
      </w:r>
      <w:r w:rsidR="00206328" w:rsidRPr="003A425A">
        <w:rPr>
          <w:rFonts w:ascii="Times New Roman" w:hAnsi="Times New Roman"/>
          <w:sz w:val="24"/>
          <w:szCs w:val="24"/>
        </w:rPr>
        <w:t>конструктор</w:t>
      </w:r>
      <w:r w:rsidRPr="003A425A">
        <w:rPr>
          <w:rFonts w:ascii="Times New Roman" w:hAnsi="Times New Roman"/>
          <w:sz w:val="24"/>
          <w:szCs w:val="24"/>
        </w:rPr>
        <w:t xml:space="preserve"> по умолчанию данного класса. </w:t>
      </w:r>
      <w:r w:rsidRPr="003A425A">
        <w:rPr>
          <w:rFonts w:ascii="Times New Roman" w:hAnsi="Times New Roman"/>
          <w:i/>
          <w:sz w:val="24"/>
          <w:szCs w:val="24"/>
        </w:rPr>
        <w:t>В данной части есть пример кода.</w:t>
      </w:r>
    </w:p>
    <w:p w:rsidR="005A6BBD" w:rsidRPr="003A425A" w:rsidRDefault="005A6BBD" w:rsidP="00487BB0">
      <w:pPr>
        <w:jc w:val="both"/>
        <w:rPr>
          <w:rFonts w:ascii="Times New Roman" w:hAnsi="Times New Roman"/>
          <w:sz w:val="24"/>
          <w:szCs w:val="24"/>
        </w:rPr>
      </w:pPr>
      <w:r w:rsidRPr="003A425A">
        <w:rPr>
          <w:rFonts w:ascii="Times New Roman" w:hAnsi="Times New Roman"/>
          <w:sz w:val="24"/>
          <w:szCs w:val="24"/>
        </w:rPr>
        <w:t xml:space="preserve">Данный класс сохраняет настройки в виде пары значений типа </w:t>
      </w:r>
      <w:r w:rsidRPr="003A425A">
        <w:rPr>
          <w:rFonts w:ascii="Times New Roman" w:hAnsi="Times New Roman"/>
          <w:sz w:val="24"/>
          <w:szCs w:val="24"/>
          <w:lang w:val="en-US"/>
        </w:rPr>
        <w:t>QString</w:t>
      </w:r>
      <w:r w:rsidRPr="003A425A">
        <w:rPr>
          <w:rFonts w:ascii="Times New Roman" w:hAnsi="Times New Roman"/>
          <w:sz w:val="24"/>
          <w:szCs w:val="24"/>
        </w:rPr>
        <w:t xml:space="preserve">, в котором сохраняется имя настройки, и </w:t>
      </w:r>
      <w:r w:rsidRPr="003A425A">
        <w:rPr>
          <w:rFonts w:ascii="Times New Roman" w:hAnsi="Times New Roman"/>
          <w:sz w:val="24"/>
          <w:szCs w:val="24"/>
          <w:lang w:val="en-US"/>
        </w:rPr>
        <w:t>QVariant</w:t>
      </w:r>
      <w:r w:rsidRPr="003A425A">
        <w:rPr>
          <w:rFonts w:ascii="Times New Roman" w:hAnsi="Times New Roman"/>
          <w:sz w:val="24"/>
          <w:szCs w:val="24"/>
        </w:rPr>
        <w:t>, в котором сохраняется значение настройки. Есть функция для установки соответствующих настроек. Можно возвращать настройки, проверять, есть ли данный ключ в настройках и т.д.</w:t>
      </w:r>
      <w:r w:rsidR="00FF3183" w:rsidRPr="003A425A">
        <w:rPr>
          <w:rFonts w:ascii="Times New Roman" w:hAnsi="Times New Roman"/>
          <w:sz w:val="24"/>
          <w:szCs w:val="24"/>
        </w:rPr>
        <w:t xml:space="preserve"> </w:t>
      </w:r>
      <w:r w:rsidRPr="003A425A">
        <w:rPr>
          <w:rFonts w:ascii="Times New Roman" w:hAnsi="Times New Roman"/>
          <w:sz w:val="24"/>
          <w:szCs w:val="24"/>
        </w:rPr>
        <w:t xml:space="preserve">Так как </w:t>
      </w:r>
      <w:r w:rsidRPr="003A425A">
        <w:rPr>
          <w:rFonts w:ascii="Times New Roman" w:hAnsi="Times New Roman"/>
          <w:sz w:val="24"/>
          <w:szCs w:val="24"/>
          <w:lang w:val="en-US"/>
        </w:rPr>
        <w:t>QVariant</w:t>
      </w:r>
      <w:r w:rsidRPr="003A425A">
        <w:rPr>
          <w:rFonts w:ascii="Times New Roman" w:hAnsi="Times New Roman"/>
          <w:sz w:val="24"/>
          <w:szCs w:val="24"/>
        </w:rPr>
        <w:t xml:space="preserve"> является классом модуля ядра, то у него нет функций приведения к типам модуля графического интерфейса пользователя. </w:t>
      </w:r>
      <w:r w:rsidRPr="003A425A">
        <w:rPr>
          <w:rFonts w:ascii="Times New Roman" w:hAnsi="Times New Roman"/>
          <w:i/>
          <w:sz w:val="24"/>
          <w:szCs w:val="24"/>
        </w:rPr>
        <w:t xml:space="preserve">В данной части показано, как в этом случае следует поступать, чтобы </w:t>
      </w:r>
      <w:r w:rsidRPr="003A425A">
        <w:rPr>
          <w:rFonts w:ascii="Times New Roman" w:hAnsi="Times New Roman"/>
          <w:i/>
          <w:sz w:val="24"/>
          <w:szCs w:val="24"/>
        </w:rPr>
        <w:lastRenderedPageBreak/>
        <w:t>возвращать, например, цвет из настроек.</w:t>
      </w:r>
      <w:r w:rsidR="00FF3183" w:rsidRPr="003A425A">
        <w:rPr>
          <w:rFonts w:ascii="Times New Roman" w:hAnsi="Times New Roman"/>
          <w:i/>
          <w:sz w:val="24"/>
          <w:szCs w:val="24"/>
        </w:rPr>
        <w:t xml:space="preserve"> </w:t>
      </w:r>
      <w:r w:rsidRPr="003A425A">
        <w:rPr>
          <w:rFonts w:ascii="Times New Roman" w:hAnsi="Times New Roman"/>
          <w:sz w:val="24"/>
          <w:szCs w:val="24"/>
        </w:rPr>
        <w:t xml:space="preserve">Также при помощи данного класса можно сохранить частные типы данных, которые зарегистрированы при помощи функций </w:t>
      </w:r>
      <w:hyperlink r:id="rId485" w:anchor="qRegisterMetaType" w:history="1">
        <w:r w:rsidRPr="003A425A">
          <w:rPr>
            <w:rStyle w:val="a3"/>
            <w:rFonts w:ascii="Times New Roman" w:hAnsi="Times New Roman"/>
            <w:color w:val="auto"/>
            <w:sz w:val="24"/>
            <w:szCs w:val="24"/>
          </w:rPr>
          <w:t>qRegisterMetaType</w:t>
        </w:r>
      </w:hyperlink>
      <w:r w:rsidRPr="003A425A">
        <w:rPr>
          <w:rFonts w:ascii="Times New Roman" w:hAnsi="Times New Roman"/>
          <w:sz w:val="24"/>
          <w:szCs w:val="24"/>
        </w:rPr>
        <w:t xml:space="preserve">() and </w:t>
      </w:r>
      <w:hyperlink r:id="rId486" w:anchor="qRegisterMetaTypeStreamOperators" w:history="1">
        <w:r w:rsidRPr="003A425A">
          <w:rPr>
            <w:rStyle w:val="a3"/>
            <w:rFonts w:ascii="Times New Roman" w:hAnsi="Times New Roman"/>
            <w:color w:val="auto"/>
            <w:sz w:val="24"/>
            <w:szCs w:val="24"/>
          </w:rPr>
          <w:t>qRegisterMetaTypeStreamOperators</w:t>
        </w:r>
      </w:hyperlink>
      <w:r w:rsidRPr="003A425A">
        <w:rPr>
          <w:rFonts w:ascii="Times New Roman" w:hAnsi="Times New Roman"/>
          <w:sz w:val="24"/>
          <w:szCs w:val="24"/>
        </w:rPr>
        <w:t>().</w:t>
      </w:r>
      <w:r w:rsidR="00FF3183" w:rsidRPr="003A425A">
        <w:rPr>
          <w:rFonts w:ascii="Times New Roman" w:hAnsi="Times New Roman"/>
          <w:sz w:val="24"/>
          <w:szCs w:val="24"/>
        </w:rPr>
        <w:t xml:space="preserve"> </w:t>
      </w:r>
      <w:r w:rsidRPr="003A425A">
        <w:rPr>
          <w:rFonts w:ascii="Times New Roman" w:hAnsi="Times New Roman"/>
          <w:sz w:val="24"/>
          <w:szCs w:val="24"/>
        </w:rPr>
        <w:t xml:space="preserve">Придерживайтесь при </w:t>
      </w:r>
      <w:r w:rsidR="00F850EA" w:rsidRPr="003A425A">
        <w:rPr>
          <w:rFonts w:ascii="Times New Roman" w:hAnsi="Times New Roman"/>
          <w:sz w:val="24"/>
          <w:szCs w:val="24"/>
        </w:rPr>
        <w:t>написа</w:t>
      </w:r>
      <w:r w:rsidRPr="003A425A">
        <w:rPr>
          <w:rFonts w:ascii="Times New Roman" w:hAnsi="Times New Roman"/>
          <w:sz w:val="24"/>
          <w:szCs w:val="24"/>
        </w:rPr>
        <w:t>нии имён ключей следующих правил:</w:t>
      </w:r>
    </w:p>
    <w:p w:rsidR="005A6BBD" w:rsidRPr="003A425A" w:rsidRDefault="005A6BBD" w:rsidP="004D4FF9">
      <w:pPr>
        <w:pStyle w:val="a8"/>
        <w:numPr>
          <w:ilvl w:val="0"/>
          <w:numId w:val="13"/>
        </w:numPr>
        <w:jc w:val="both"/>
        <w:rPr>
          <w:rFonts w:ascii="Times New Roman" w:hAnsi="Times New Roman"/>
          <w:sz w:val="24"/>
          <w:szCs w:val="24"/>
        </w:rPr>
      </w:pPr>
      <w:r w:rsidRPr="003A425A">
        <w:rPr>
          <w:rFonts w:ascii="Times New Roman" w:hAnsi="Times New Roman"/>
          <w:sz w:val="24"/>
          <w:szCs w:val="24"/>
        </w:rPr>
        <w:t>Всегда обращайтесь к одному и тому же ключу с использованием букв одинакового регистра, так как на некоторых платформах это важно.</w:t>
      </w:r>
    </w:p>
    <w:p w:rsidR="005A6BBD" w:rsidRPr="003A425A" w:rsidRDefault="005A6BBD" w:rsidP="004D4FF9">
      <w:pPr>
        <w:pStyle w:val="a8"/>
        <w:numPr>
          <w:ilvl w:val="0"/>
          <w:numId w:val="13"/>
        </w:numPr>
        <w:jc w:val="both"/>
        <w:rPr>
          <w:rFonts w:ascii="Times New Roman" w:hAnsi="Times New Roman"/>
          <w:sz w:val="24"/>
          <w:szCs w:val="24"/>
        </w:rPr>
      </w:pPr>
      <w:r w:rsidRPr="003A425A">
        <w:rPr>
          <w:rFonts w:ascii="Times New Roman" w:hAnsi="Times New Roman"/>
          <w:sz w:val="24"/>
          <w:szCs w:val="24"/>
        </w:rPr>
        <w:t>Избегайте ключей с одинаковыми именами.</w:t>
      </w:r>
    </w:p>
    <w:p w:rsidR="005A6BBD" w:rsidRPr="003A425A" w:rsidRDefault="005A6BBD" w:rsidP="004D4FF9">
      <w:pPr>
        <w:pStyle w:val="a8"/>
        <w:numPr>
          <w:ilvl w:val="0"/>
          <w:numId w:val="13"/>
        </w:numPr>
        <w:jc w:val="both"/>
        <w:rPr>
          <w:rFonts w:ascii="Times New Roman" w:hAnsi="Times New Roman"/>
          <w:sz w:val="24"/>
          <w:szCs w:val="24"/>
        </w:rPr>
      </w:pPr>
      <w:r w:rsidRPr="003A425A">
        <w:rPr>
          <w:rFonts w:ascii="Times New Roman" w:hAnsi="Times New Roman"/>
          <w:sz w:val="24"/>
          <w:szCs w:val="24"/>
        </w:rPr>
        <w:t xml:space="preserve">Не используйте слешы в названиях ключей. Некоторые из них обозначают </w:t>
      </w:r>
      <w:r w:rsidR="00F850EA" w:rsidRPr="003A425A">
        <w:rPr>
          <w:rFonts w:ascii="Times New Roman" w:hAnsi="Times New Roman"/>
          <w:sz w:val="24"/>
          <w:szCs w:val="24"/>
        </w:rPr>
        <w:t>директори</w:t>
      </w:r>
      <w:r w:rsidRPr="003A425A">
        <w:rPr>
          <w:rFonts w:ascii="Times New Roman" w:hAnsi="Times New Roman"/>
          <w:sz w:val="24"/>
          <w:szCs w:val="24"/>
        </w:rPr>
        <w:t>ю на некоторых платформах, а слеш «/» используется для определения подключей.</w:t>
      </w:r>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Можно создавать иерархические ключи (есть пример кода). </w:t>
      </w:r>
      <w:r w:rsidRPr="003A425A">
        <w:rPr>
          <w:rFonts w:ascii="Times New Roman" w:hAnsi="Times New Roman"/>
          <w:i/>
          <w:sz w:val="24"/>
          <w:szCs w:val="24"/>
        </w:rPr>
        <w:t>Также есть пример работы с такими вложенными ключами.</w:t>
      </w:r>
      <w:r w:rsidR="00FF3183"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поддерживает концепцию группы ключей и массива ключей. </w:t>
      </w:r>
      <w:r w:rsidRPr="003A425A">
        <w:rPr>
          <w:rFonts w:ascii="Times New Roman" w:hAnsi="Times New Roman"/>
          <w:i/>
          <w:sz w:val="24"/>
          <w:szCs w:val="24"/>
        </w:rPr>
        <w:t xml:space="preserve">Также в данной части указан замечательный механизм, </w:t>
      </w:r>
      <w:r w:rsidR="000151B1" w:rsidRPr="003A425A">
        <w:rPr>
          <w:rFonts w:ascii="Times New Roman" w:hAnsi="Times New Roman"/>
          <w:i/>
          <w:sz w:val="24"/>
          <w:szCs w:val="24"/>
        </w:rPr>
        <w:t>соглас</w:t>
      </w:r>
      <w:r w:rsidRPr="003A425A">
        <w:rPr>
          <w:rFonts w:ascii="Times New Roman" w:hAnsi="Times New Roman"/>
          <w:i/>
          <w:sz w:val="24"/>
          <w:szCs w:val="24"/>
        </w:rPr>
        <w:t xml:space="preserve">но которому </w:t>
      </w:r>
      <w:r w:rsidR="00B00C9F" w:rsidRPr="003A425A">
        <w:rPr>
          <w:rFonts w:ascii="Times New Roman" w:hAnsi="Times New Roman"/>
          <w:i/>
          <w:sz w:val="24"/>
          <w:szCs w:val="24"/>
        </w:rPr>
        <w:t>qt</w:t>
      </w:r>
      <w:r w:rsidRPr="003A425A">
        <w:rPr>
          <w:rFonts w:ascii="Times New Roman" w:hAnsi="Times New Roman"/>
          <w:i/>
          <w:sz w:val="24"/>
          <w:szCs w:val="24"/>
        </w:rPr>
        <w:t xml:space="preserve"> ищет файлы настроек в разных </w:t>
      </w:r>
      <w:r w:rsidR="00F850EA" w:rsidRPr="003A425A">
        <w:rPr>
          <w:rFonts w:ascii="Times New Roman" w:hAnsi="Times New Roman"/>
          <w:i/>
          <w:sz w:val="24"/>
          <w:szCs w:val="24"/>
        </w:rPr>
        <w:t>директори</w:t>
      </w:r>
      <w:r w:rsidRPr="003A425A">
        <w:rPr>
          <w:rFonts w:ascii="Times New Roman" w:hAnsi="Times New Roman"/>
          <w:i/>
          <w:sz w:val="24"/>
          <w:szCs w:val="24"/>
        </w:rPr>
        <w:t>ях. Можно регулировать, откуда ключи могут быть считаны. Это очень удобно, как говорится в данной части. Есть пример кода. Следует разобраться в данной формуле более подробно. Более того данный механизм удобен, так как внутри приложения не надо обращаться к конкретным платформенно специфическим файлам.</w:t>
      </w:r>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Часто данный класс используется для сохранения состояния приложения с графическим интерфейсом пользователя. </w:t>
      </w:r>
      <w:r w:rsidRPr="003A425A">
        <w:rPr>
          <w:rFonts w:ascii="Times New Roman" w:hAnsi="Times New Roman"/>
          <w:i/>
          <w:sz w:val="24"/>
          <w:szCs w:val="24"/>
        </w:rPr>
        <w:t xml:space="preserve">Есть пример хода для сохранения геометрических параметров </w:t>
      </w:r>
      <w:r w:rsidR="00FF3183" w:rsidRPr="003A425A">
        <w:rPr>
          <w:rFonts w:ascii="Times New Roman" w:hAnsi="Times New Roman"/>
          <w:i/>
          <w:sz w:val="24"/>
          <w:szCs w:val="24"/>
        </w:rPr>
        <w:t>г</w:t>
      </w:r>
      <w:r w:rsidR="00783BFB" w:rsidRPr="003A425A">
        <w:rPr>
          <w:rFonts w:ascii="Times New Roman" w:hAnsi="Times New Roman"/>
          <w:i/>
          <w:sz w:val="24"/>
          <w:szCs w:val="24"/>
        </w:rPr>
        <w:t>лав</w:t>
      </w:r>
      <w:r w:rsidRPr="003A425A">
        <w:rPr>
          <w:rFonts w:ascii="Times New Roman" w:hAnsi="Times New Roman"/>
          <w:i/>
          <w:sz w:val="24"/>
          <w:szCs w:val="24"/>
        </w:rPr>
        <w:t xml:space="preserve">ного окна приложения. Чтение установок можно осуществить в </w:t>
      </w:r>
      <w:r w:rsidR="00206328" w:rsidRPr="003A425A">
        <w:rPr>
          <w:rFonts w:ascii="Times New Roman" w:hAnsi="Times New Roman"/>
          <w:i/>
          <w:sz w:val="24"/>
          <w:szCs w:val="24"/>
        </w:rPr>
        <w:t>конструктор</w:t>
      </w:r>
      <w:r w:rsidRPr="003A425A">
        <w:rPr>
          <w:rFonts w:ascii="Times New Roman" w:hAnsi="Times New Roman"/>
          <w:i/>
          <w:sz w:val="24"/>
          <w:szCs w:val="24"/>
        </w:rPr>
        <w:t xml:space="preserve">е класса </w:t>
      </w:r>
      <w:r w:rsidR="00FF3183" w:rsidRPr="003A425A">
        <w:rPr>
          <w:rFonts w:ascii="Times New Roman" w:hAnsi="Times New Roman"/>
          <w:i/>
          <w:sz w:val="24"/>
          <w:szCs w:val="24"/>
        </w:rPr>
        <w:t>г</w:t>
      </w:r>
      <w:r w:rsidR="00783BFB" w:rsidRPr="003A425A">
        <w:rPr>
          <w:rFonts w:ascii="Times New Roman" w:hAnsi="Times New Roman"/>
          <w:i/>
          <w:sz w:val="24"/>
          <w:szCs w:val="24"/>
        </w:rPr>
        <w:t>лав</w:t>
      </w:r>
      <w:r w:rsidRPr="003A425A">
        <w:rPr>
          <w:rFonts w:ascii="Times New Roman" w:hAnsi="Times New Roman"/>
          <w:i/>
          <w:sz w:val="24"/>
          <w:szCs w:val="24"/>
        </w:rPr>
        <w:t>ного окна.</w:t>
      </w:r>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Данный класс является реентерабельным. Можно использовать разные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данного класса в различных потоках. Это гарантируется, даже если настройки ссылаются на один и тот же файл. Если один </w:t>
      </w:r>
      <w:r w:rsidR="00085476" w:rsidRPr="003A425A">
        <w:rPr>
          <w:rFonts w:ascii="Times New Roman" w:hAnsi="Times New Roman"/>
          <w:sz w:val="24"/>
          <w:szCs w:val="24"/>
        </w:rPr>
        <w:t>объект</w:t>
      </w:r>
      <w:r w:rsidRPr="003A425A">
        <w:rPr>
          <w:rFonts w:ascii="Times New Roman" w:hAnsi="Times New Roman"/>
          <w:sz w:val="24"/>
          <w:szCs w:val="24"/>
        </w:rPr>
        <w:t xml:space="preserve"> настроек изменит настройку, то это будет сразу же видно всем остальным </w:t>
      </w:r>
      <w:r w:rsidR="00085476" w:rsidRPr="003A425A">
        <w:rPr>
          <w:rFonts w:ascii="Times New Roman" w:hAnsi="Times New Roman"/>
          <w:sz w:val="24"/>
          <w:szCs w:val="24"/>
        </w:rPr>
        <w:t>объект</w:t>
      </w:r>
      <w:r w:rsidRPr="003A425A">
        <w:rPr>
          <w:rFonts w:ascii="Times New Roman" w:hAnsi="Times New Roman"/>
          <w:sz w:val="24"/>
          <w:szCs w:val="24"/>
        </w:rPr>
        <w:t xml:space="preserve">ам настроек. Также к одному файлу настроек могут обращаться несколько процессов. В данном случае используется </w:t>
      </w:r>
      <w:r w:rsidRPr="003A425A">
        <w:rPr>
          <w:rFonts w:ascii="Times New Roman" w:hAnsi="Times New Roman"/>
          <w:color w:val="FF0000"/>
          <w:sz w:val="24"/>
          <w:szCs w:val="24"/>
        </w:rPr>
        <w:t>консультативная блокировка файлов и алгоритм умного слияния</w:t>
      </w:r>
      <w:r w:rsidRPr="003A425A">
        <w:rPr>
          <w:rFonts w:ascii="Times New Roman" w:hAnsi="Times New Roman"/>
          <w:sz w:val="24"/>
          <w:szCs w:val="24"/>
        </w:rPr>
        <w:t>, чтобы гарантировать интегрированность данных. Также есть функция, которая импортирует изменения, совершённые другими процессами.</w:t>
      </w:r>
    </w:p>
    <w:p w:rsidR="005A6BBD" w:rsidRPr="003A425A" w:rsidRDefault="005A6BBD" w:rsidP="00923F08">
      <w:pPr>
        <w:jc w:val="both"/>
        <w:rPr>
          <w:rFonts w:ascii="Times New Roman" w:hAnsi="Times New Roman"/>
          <w:i/>
          <w:sz w:val="24"/>
          <w:szCs w:val="24"/>
        </w:rPr>
      </w:pPr>
      <w:r w:rsidRPr="003A425A">
        <w:rPr>
          <w:rFonts w:ascii="Times New Roman" w:hAnsi="Times New Roman"/>
          <w:i/>
          <w:sz w:val="24"/>
          <w:szCs w:val="24"/>
        </w:rPr>
        <w:t>В последней части описаны для каждой платформы локации, где сохраняются настройки для приложения. Также в данной части показано, как осуществить прямой доступ к файлам настроек на различных платформах.</w:t>
      </w:r>
      <w:r w:rsidR="00FF3183" w:rsidRPr="003A425A">
        <w:rPr>
          <w:rFonts w:ascii="Times New Roman" w:hAnsi="Times New Roman"/>
          <w:i/>
          <w:sz w:val="24"/>
          <w:szCs w:val="24"/>
        </w:rPr>
        <w:t xml:space="preserve"> </w:t>
      </w:r>
      <w:r w:rsidRPr="003A425A">
        <w:rPr>
          <w:rFonts w:ascii="Times New Roman" w:hAnsi="Times New Roman"/>
          <w:i/>
          <w:sz w:val="24"/>
          <w:szCs w:val="24"/>
        </w:rPr>
        <w:t>Также в данной части указаны некоторые платформенно зависимые ограничения на ключи и их значения.</w:t>
      </w:r>
    </w:p>
    <w:p w:rsidR="00E35CFE" w:rsidRPr="003A425A" w:rsidRDefault="00E35CFE" w:rsidP="00E35CFE">
      <w:pPr>
        <w:pStyle w:val="3"/>
      </w:pPr>
      <w:bookmarkStart w:id="308" w:name="_Toc382058420"/>
      <w:r w:rsidRPr="003A425A">
        <w:rPr>
          <w:sz w:val="24"/>
          <w:szCs w:val="24"/>
        </w:rPr>
        <w:t>QRegExp</w:t>
      </w:r>
      <w:bookmarkEnd w:id="308"/>
    </w:p>
    <w:p w:rsidR="00E35CFE" w:rsidRPr="003A425A" w:rsidRDefault="00953454" w:rsidP="00E35CFE">
      <w:pPr>
        <w:jc w:val="both"/>
        <w:rPr>
          <w:rFonts w:ascii="Times New Roman" w:hAnsi="Times New Roman"/>
          <w:sz w:val="24"/>
          <w:szCs w:val="24"/>
        </w:rPr>
      </w:pPr>
      <w:hyperlink r:id="rId487" w:anchor="details" w:history="1">
        <w:r w:rsidR="00E35CFE" w:rsidRPr="003A425A">
          <w:rPr>
            <w:rStyle w:val="a3"/>
            <w:rFonts w:ascii="Times New Roman" w:hAnsi="Times New Roman"/>
            <w:sz w:val="24"/>
            <w:szCs w:val="24"/>
          </w:rPr>
          <w:t>http://qt-project.org/doc/qt-5.1/qtcore/qregexp.html#details</w:t>
        </w:r>
      </w:hyperlink>
    </w:p>
    <w:p w:rsidR="00E35CFE" w:rsidRPr="003A425A" w:rsidRDefault="00E35CFE" w:rsidP="00E35CFE">
      <w:pPr>
        <w:jc w:val="both"/>
        <w:rPr>
          <w:rFonts w:ascii="Times New Roman" w:hAnsi="Times New Roman"/>
          <w:sz w:val="24"/>
          <w:szCs w:val="24"/>
        </w:rPr>
      </w:pPr>
      <w:r w:rsidRPr="003A425A">
        <w:rPr>
          <w:rFonts w:ascii="Times New Roman" w:hAnsi="Times New Roman"/>
          <w:sz w:val="24"/>
          <w:szCs w:val="24"/>
        </w:rPr>
        <w:t xml:space="preserve">класс QRegExp обеспечивает совпадение с шаблоном с использованием регулярных выражений. Регулярное выражение – это образец для совпадения подстрок в тексте. Регулярные выражения могут проверять, удовлетворяет ли подстрока некоторым критериям; обеспечивает более мощный образец для совпадения, нежели простое совпадение (чтобы были такие-то слова, но не было бы таких-то слов); также может </w:t>
      </w:r>
      <w:r w:rsidRPr="003A425A">
        <w:rPr>
          <w:rFonts w:ascii="Times New Roman" w:hAnsi="Times New Roman"/>
          <w:sz w:val="24"/>
          <w:szCs w:val="24"/>
        </w:rPr>
        <w:lastRenderedPageBreak/>
        <w:t>заменить все подстроки в тексте некоторыми другими подстроками; также данный класс может быть использован для нахождения того, где строка должна быть разделена по частям.</w:t>
      </w:r>
    </w:p>
    <w:p w:rsidR="00E35CFE" w:rsidRPr="003A425A" w:rsidRDefault="00E35CFE" w:rsidP="00E35CFE">
      <w:pPr>
        <w:jc w:val="both"/>
        <w:rPr>
          <w:rFonts w:ascii="Times New Roman" w:hAnsi="Times New Roman"/>
          <w:i/>
          <w:sz w:val="24"/>
          <w:szCs w:val="24"/>
        </w:rPr>
      </w:pPr>
      <w:r w:rsidRPr="003A425A">
        <w:rPr>
          <w:rFonts w:ascii="Times New Roman" w:hAnsi="Times New Roman"/>
          <w:sz w:val="24"/>
          <w:szCs w:val="24"/>
        </w:rPr>
        <w:t xml:space="preserve">Данный класс моделируют на языке регулярных выражений </w:t>
      </w:r>
      <w:r w:rsidRPr="003A425A">
        <w:rPr>
          <w:rFonts w:ascii="Times New Roman" w:hAnsi="Times New Roman"/>
          <w:sz w:val="24"/>
          <w:szCs w:val="24"/>
          <w:lang w:val="en-US"/>
        </w:rPr>
        <w:t>Perl</w:t>
      </w:r>
      <w:r w:rsidRPr="003A425A">
        <w:rPr>
          <w:rFonts w:ascii="Times New Roman" w:hAnsi="Times New Roman"/>
          <w:sz w:val="24"/>
          <w:szCs w:val="24"/>
        </w:rPr>
        <w:t xml:space="preserve">. Он полностью поддерживает юникод. Также можно выбирать некоторые другие образцы синтаксиса регулярных выражений. </w:t>
      </w:r>
      <w:r w:rsidRPr="003A425A">
        <w:rPr>
          <w:rFonts w:ascii="Times New Roman" w:hAnsi="Times New Roman"/>
          <w:i/>
          <w:sz w:val="24"/>
          <w:szCs w:val="24"/>
        </w:rPr>
        <w:t>Есть ссылка на хорошую книгу по регулярным выражениям.</w:t>
      </w:r>
    </w:p>
    <w:p w:rsidR="00E35CFE" w:rsidRPr="003A425A" w:rsidRDefault="00E35CFE" w:rsidP="00E35CFE">
      <w:pPr>
        <w:jc w:val="both"/>
        <w:rPr>
          <w:rFonts w:ascii="Times New Roman" w:hAnsi="Times New Roman"/>
          <w:sz w:val="24"/>
          <w:szCs w:val="24"/>
        </w:rPr>
      </w:pPr>
      <w:r w:rsidRPr="003A425A">
        <w:rPr>
          <w:rFonts w:ascii="Times New Roman" w:hAnsi="Times New Roman"/>
          <w:sz w:val="24"/>
          <w:szCs w:val="24"/>
        </w:rPr>
        <w:t xml:space="preserve">Регулярные выражения строятся из выражений, кванторов и утверждений. Простейшим выражением является символ; также выражение может содержать несколько символов, которые заключаются в квадратные скобки. Также можно использовать укороченную запись выражений. </w:t>
      </w:r>
      <w:r w:rsidRPr="003A425A">
        <w:rPr>
          <w:rFonts w:ascii="Times New Roman" w:hAnsi="Times New Roman"/>
          <w:i/>
          <w:sz w:val="24"/>
          <w:szCs w:val="24"/>
        </w:rPr>
        <w:t xml:space="preserve">В данной части есть примеры. </w:t>
      </w:r>
      <w:r w:rsidRPr="003A425A">
        <w:rPr>
          <w:rFonts w:ascii="Times New Roman" w:hAnsi="Times New Roman"/>
          <w:sz w:val="24"/>
          <w:szCs w:val="24"/>
        </w:rPr>
        <w:t xml:space="preserve">Квантор определяет число появлений выражения, которое должно совпасть. Например </w:t>
      </w:r>
      <w:r w:rsidRPr="003A425A">
        <w:rPr>
          <w:rFonts w:ascii="Times New Roman" w:hAnsi="Times New Roman"/>
          <w:b/>
          <w:sz w:val="24"/>
          <w:szCs w:val="24"/>
          <w:lang w:val="en-US"/>
        </w:rPr>
        <w:t>x</w:t>
      </w:r>
      <w:r w:rsidRPr="003A425A">
        <w:rPr>
          <w:rFonts w:ascii="Times New Roman" w:hAnsi="Times New Roman"/>
          <w:b/>
          <w:sz w:val="24"/>
          <w:szCs w:val="24"/>
        </w:rPr>
        <w:t xml:space="preserve">{1,5} </w:t>
      </w:r>
      <w:r w:rsidRPr="003A425A">
        <w:rPr>
          <w:rFonts w:ascii="Times New Roman" w:hAnsi="Times New Roman"/>
          <w:sz w:val="24"/>
          <w:szCs w:val="24"/>
        </w:rPr>
        <w:t>обозначает совпадение последовательности символов</w:t>
      </w:r>
      <w:r w:rsidRPr="003A425A">
        <w:rPr>
          <w:rFonts w:ascii="Times New Roman" w:hAnsi="Times New Roman"/>
          <w:b/>
          <w:sz w:val="24"/>
          <w:szCs w:val="24"/>
        </w:rPr>
        <w:t xml:space="preserve"> </w:t>
      </w:r>
      <w:r w:rsidRPr="003A425A">
        <w:rPr>
          <w:rFonts w:ascii="Times New Roman" w:hAnsi="Times New Roman"/>
          <w:b/>
          <w:sz w:val="24"/>
          <w:szCs w:val="24"/>
          <w:lang w:val="en-US"/>
        </w:rPr>
        <w:t>x</w:t>
      </w:r>
      <w:r w:rsidRPr="003A425A">
        <w:rPr>
          <w:rFonts w:ascii="Times New Roman" w:hAnsi="Times New Roman"/>
          <w:sz w:val="24"/>
          <w:szCs w:val="24"/>
        </w:rPr>
        <w:t>, которая содержит по крайней мере один данный символ, но не более пяти. Также в данной части написано, что невозможно написать регулярное выражение, которое бы помогло распознать вложенные теги, если заранее неизвестна степень вложенности. Если вначале регулярного выражения находится символ ^, то это означает, что выражение должно находится вначале строки; а если в конце регулярного выражения находится символ $, то это означает, что выражение должно находится в конце строки. Если же выражение сопровождают оба данных символа, то выражение целиком должно совпадать со строкой. В регулярных выражениях есть некоторые стандартные символы, значение которых необходимо знать. Знак | обозначает ИЛИ. Круглые скобки выделяют компонент регулярного выражения. \</w:t>
      </w:r>
      <w:r w:rsidRPr="003A425A">
        <w:rPr>
          <w:rFonts w:ascii="Times New Roman" w:hAnsi="Times New Roman"/>
          <w:sz w:val="24"/>
          <w:szCs w:val="24"/>
          <w:lang w:val="en-US"/>
        </w:rPr>
        <w:t>b</w:t>
      </w:r>
      <w:r w:rsidRPr="003A425A">
        <w:rPr>
          <w:rFonts w:ascii="Times New Roman" w:hAnsi="Times New Roman"/>
          <w:sz w:val="24"/>
          <w:szCs w:val="24"/>
        </w:rPr>
        <w:t xml:space="preserve"> обозначает границы слова. Граница слова – это любой несловесный символ, например, пробел, новая строка и т.д. </w:t>
      </w:r>
      <w:r w:rsidRPr="003A425A">
        <w:rPr>
          <w:rFonts w:ascii="Times New Roman" w:hAnsi="Times New Roman"/>
          <w:i/>
          <w:sz w:val="24"/>
          <w:szCs w:val="24"/>
        </w:rPr>
        <w:t xml:space="preserve">Далее есть таблица символов и аббревиатур для наборов символов. </w:t>
      </w:r>
      <w:r w:rsidRPr="003A425A">
        <w:rPr>
          <w:rFonts w:ascii="Times New Roman" w:hAnsi="Times New Roman"/>
          <w:sz w:val="24"/>
          <w:szCs w:val="24"/>
        </w:rPr>
        <w:t>С++ компилятор преобразует слешы в строках. Чтобы включить \ в регулярное выражение, введите его дважды, то есть \\. Чтобы было совпадение с самим слешом, то его следует вводить четыре раза подряд. В квадратных скобках ^ и – имеют особенное предназначение: первый обозначает любой символ за исключением тех, которые там указаны, а второй, - диапазон символов. Круглые скобки позволяют группировать элементы вместе. Внутри них можно использовать различные логические символы. \</w:t>
      </w:r>
      <w:r w:rsidRPr="003A425A">
        <w:rPr>
          <w:rFonts w:ascii="Times New Roman" w:hAnsi="Times New Roman"/>
          <w:sz w:val="24"/>
          <w:szCs w:val="24"/>
          <w:lang w:val="en-US"/>
        </w:rPr>
        <w:t>b</w:t>
      </w:r>
      <w:r w:rsidRPr="003A425A">
        <w:rPr>
          <w:rFonts w:ascii="Times New Roman" w:hAnsi="Times New Roman"/>
          <w:sz w:val="24"/>
          <w:szCs w:val="24"/>
        </w:rPr>
        <w:t xml:space="preserve"> – граница слова. В регулярных выражениях можно ссылаться на круглые скобки (смотри пример). Если вы желаете использовать круглые скобки не для захвата, но для группирования и только, то используйте синтаксис ‘(?:’ … ‘)’. В данном случае мы будем знать о совпадении, но не о том, что конкретно было найдено.</w:t>
      </w:r>
      <w:r w:rsidR="00EF6AC8" w:rsidRPr="003A425A">
        <w:rPr>
          <w:rFonts w:ascii="Times New Roman" w:hAnsi="Times New Roman"/>
          <w:sz w:val="24"/>
          <w:szCs w:val="24"/>
        </w:rPr>
        <w:t xml:space="preserve"> </w:t>
      </w:r>
      <w:r w:rsidRPr="003A425A">
        <w:rPr>
          <w:rFonts w:ascii="Times New Roman" w:hAnsi="Times New Roman"/>
          <w:sz w:val="24"/>
          <w:szCs w:val="24"/>
        </w:rPr>
        <w:t>Оба вида круглых скобок могут быть вложенными.</w:t>
      </w:r>
    </w:p>
    <w:p w:rsidR="00E35CFE" w:rsidRPr="003A425A" w:rsidRDefault="00E35CFE" w:rsidP="00E35CFE">
      <w:pPr>
        <w:jc w:val="both"/>
        <w:rPr>
          <w:rFonts w:ascii="Times New Roman" w:hAnsi="Times New Roman"/>
          <w:i/>
          <w:sz w:val="24"/>
          <w:szCs w:val="24"/>
        </w:rPr>
      </w:pPr>
      <w:r w:rsidRPr="003A425A">
        <w:rPr>
          <w:rFonts w:ascii="Times New Roman" w:hAnsi="Times New Roman"/>
          <w:sz w:val="24"/>
          <w:szCs w:val="24"/>
        </w:rPr>
        <w:t>Утверждения представляют из себя некоторые утверждения о тексте, но они не являются символами для нахождения совпадений.</w:t>
      </w:r>
      <w:r w:rsidR="00EF6AC8" w:rsidRPr="003A425A">
        <w:rPr>
          <w:rFonts w:ascii="Times New Roman" w:hAnsi="Times New Roman"/>
          <w:sz w:val="24"/>
          <w:szCs w:val="24"/>
        </w:rPr>
        <w:t xml:space="preserve"> </w:t>
      </w:r>
      <w:r w:rsidRPr="003A425A">
        <w:rPr>
          <w:rFonts w:ascii="Times New Roman" w:hAnsi="Times New Roman"/>
          <w:i/>
          <w:sz w:val="24"/>
          <w:szCs w:val="24"/>
        </w:rPr>
        <w:t>Также есть таблица для представления утверждений.</w:t>
      </w:r>
      <w:r w:rsidR="00EF6AC8" w:rsidRPr="003A425A">
        <w:rPr>
          <w:rFonts w:ascii="Times New Roman" w:hAnsi="Times New Roman"/>
          <w:i/>
          <w:sz w:val="24"/>
          <w:szCs w:val="24"/>
        </w:rPr>
        <w:t xml:space="preserve"> </w:t>
      </w:r>
      <w:r w:rsidRPr="003A425A">
        <w:rPr>
          <w:rFonts w:ascii="Times New Roman" w:hAnsi="Times New Roman"/>
          <w:sz w:val="24"/>
          <w:szCs w:val="24"/>
        </w:rPr>
        <w:t xml:space="preserve">Большинство командных оболочек, таких как </w:t>
      </w:r>
      <w:r w:rsidRPr="003A425A">
        <w:rPr>
          <w:rFonts w:ascii="Times New Roman" w:hAnsi="Times New Roman"/>
          <w:sz w:val="24"/>
          <w:szCs w:val="24"/>
          <w:lang w:val="en-US"/>
        </w:rPr>
        <w:t>cmd</w:t>
      </w:r>
      <w:r w:rsidRPr="003A425A">
        <w:rPr>
          <w:rFonts w:ascii="Times New Roman" w:hAnsi="Times New Roman"/>
          <w:sz w:val="24"/>
          <w:szCs w:val="24"/>
        </w:rPr>
        <w:t>.</w:t>
      </w:r>
      <w:r w:rsidRPr="003A425A">
        <w:rPr>
          <w:rFonts w:ascii="Times New Roman" w:hAnsi="Times New Roman"/>
          <w:sz w:val="24"/>
          <w:szCs w:val="24"/>
          <w:lang w:val="en-US"/>
        </w:rPr>
        <w:t>exe</w:t>
      </w:r>
      <w:r w:rsidRPr="003A425A">
        <w:rPr>
          <w:rFonts w:ascii="Times New Roman" w:hAnsi="Times New Roman"/>
          <w:sz w:val="24"/>
          <w:szCs w:val="24"/>
        </w:rPr>
        <w:t xml:space="preserve">, поддерживают подстановку файла, возможность идентифицировать группу файлов при помощи использования шаблона. </w:t>
      </w:r>
      <w:r w:rsidRPr="003A425A">
        <w:rPr>
          <w:rFonts w:ascii="Times New Roman" w:hAnsi="Times New Roman"/>
          <w:sz w:val="24"/>
          <w:szCs w:val="24"/>
          <w:lang w:val="en-US"/>
        </w:rPr>
        <w:t>Wildcard</w:t>
      </w:r>
      <w:r w:rsidRPr="003A425A">
        <w:rPr>
          <w:rFonts w:ascii="Times New Roman" w:hAnsi="Times New Roman"/>
          <w:sz w:val="24"/>
          <w:szCs w:val="24"/>
        </w:rPr>
        <w:t xml:space="preserve"> является другим шаблоном, но не шаблоном регулярных выражений, который  удобно использовать для поиска файлов. </w:t>
      </w:r>
      <w:r w:rsidRPr="003A425A">
        <w:rPr>
          <w:rFonts w:ascii="Times New Roman" w:hAnsi="Times New Roman"/>
          <w:i/>
          <w:sz w:val="24"/>
          <w:szCs w:val="24"/>
        </w:rPr>
        <w:t>Есть пример кода и таблица его специальных символов.</w:t>
      </w:r>
    </w:p>
    <w:p w:rsidR="00E35CFE" w:rsidRPr="003A425A" w:rsidRDefault="00E35CFE" w:rsidP="00E35CFE">
      <w:pPr>
        <w:jc w:val="both"/>
        <w:rPr>
          <w:rFonts w:ascii="Times New Roman" w:hAnsi="Times New Roman"/>
          <w:i/>
          <w:sz w:val="24"/>
          <w:szCs w:val="24"/>
        </w:rPr>
      </w:pPr>
      <w:r w:rsidRPr="003A425A">
        <w:rPr>
          <w:rFonts w:ascii="Times New Roman" w:hAnsi="Times New Roman"/>
          <w:i/>
          <w:sz w:val="24"/>
          <w:szCs w:val="24"/>
        </w:rPr>
        <w:t xml:space="preserve">Также отдельная часть посвящена некоторым различиям данного класса и языка </w:t>
      </w:r>
      <w:r w:rsidRPr="003A425A">
        <w:rPr>
          <w:rFonts w:ascii="Times New Roman" w:hAnsi="Times New Roman"/>
          <w:i/>
          <w:sz w:val="24"/>
          <w:szCs w:val="24"/>
          <w:lang w:val="en-US"/>
        </w:rPr>
        <w:t>Perl</w:t>
      </w:r>
      <w:r w:rsidRPr="003A425A">
        <w:rPr>
          <w:rFonts w:ascii="Times New Roman" w:hAnsi="Times New Roman"/>
          <w:i/>
          <w:sz w:val="24"/>
          <w:szCs w:val="24"/>
        </w:rPr>
        <w:t xml:space="preserve">. Также в данной части есть ссылка на книгу по данной теме, а также есть ещё пару замечаний относительно использования некоторых символов в С++. (не нашёл эти </w:t>
      </w:r>
      <w:r w:rsidRPr="003A425A">
        <w:rPr>
          <w:rFonts w:ascii="Times New Roman" w:hAnsi="Times New Roman"/>
          <w:i/>
          <w:sz w:val="24"/>
          <w:szCs w:val="24"/>
        </w:rPr>
        <w:lastRenderedPageBreak/>
        <w:t>замечания при повторном просмотре)</w:t>
      </w:r>
      <w:r w:rsidR="00EF6AC8" w:rsidRPr="003A425A">
        <w:rPr>
          <w:rFonts w:ascii="Times New Roman" w:hAnsi="Times New Roman"/>
          <w:i/>
          <w:sz w:val="24"/>
          <w:szCs w:val="24"/>
        </w:rPr>
        <w:t xml:space="preserve">. </w:t>
      </w:r>
      <w:r w:rsidRPr="003A425A">
        <w:rPr>
          <w:rFonts w:ascii="Times New Roman" w:hAnsi="Times New Roman"/>
          <w:i/>
          <w:sz w:val="24"/>
          <w:szCs w:val="24"/>
        </w:rPr>
        <w:t xml:space="preserve">Также в конце есть обширная секция примеров кода. </w:t>
      </w:r>
      <w:r w:rsidRPr="003A425A">
        <w:rPr>
          <w:rFonts w:ascii="Times New Roman" w:hAnsi="Times New Roman"/>
          <w:sz w:val="24"/>
          <w:szCs w:val="24"/>
        </w:rPr>
        <w:t xml:space="preserve">Очень полезной функцией для разделения строк является функция </w:t>
      </w:r>
      <w:hyperlink r:id="rId488" w:anchor="split" w:history="1">
        <w:r w:rsidRPr="003A425A">
          <w:rPr>
            <w:rStyle w:val="a3"/>
            <w:rFonts w:ascii="Times New Roman" w:hAnsi="Times New Roman"/>
            <w:color w:val="auto"/>
            <w:sz w:val="24"/>
            <w:szCs w:val="24"/>
          </w:rPr>
          <w:t>QString::split</w:t>
        </w:r>
      </w:hyperlink>
      <w:r w:rsidRPr="003A425A">
        <w:rPr>
          <w:rFonts w:ascii="Times New Roman" w:hAnsi="Times New Roman"/>
          <w:sz w:val="24"/>
          <w:szCs w:val="24"/>
        </w:rPr>
        <w:t>().</w:t>
      </w:r>
      <w:r w:rsidR="00EF6AC8" w:rsidRPr="003A425A">
        <w:rPr>
          <w:rFonts w:ascii="Times New Roman" w:hAnsi="Times New Roman"/>
          <w:sz w:val="24"/>
          <w:szCs w:val="24"/>
        </w:rPr>
        <w:t xml:space="preserve"> </w:t>
      </w:r>
      <w:r w:rsidRPr="003A425A">
        <w:rPr>
          <w:rFonts w:ascii="Times New Roman" w:hAnsi="Times New Roman"/>
          <w:sz w:val="24"/>
          <w:szCs w:val="24"/>
        </w:rPr>
        <w:t>Данный класс позволяет также проверять регистр.</w:t>
      </w:r>
    </w:p>
    <w:p w:rsidR="00E35CFE" w:rsidRPr="003A425A" w:rsidRDefault="00E35CFE" w:rsidP="00923F08">
      <w:pPr>
        <w:jc w:val="both"/>
        <w:rPr>
          <w:rFonts w:ascii="Times New Roman" w:hAnsi="Times New Roman"/>
          <w:i/>
          <w:sz w:val="24"/>
          <w:szCs w:val="24"/>
        </w:rPr>
      </w:pPr>
    </w:p>
    <w:p w:rsidR="00FF3183" w:rsidRPr="003A425A" w:rsidRDefault="00E747ED" w:rsidP="00FF3183">
      <w:pPr>
        <w:pStyle w:val="1"/>
        <w:rPr>
          <w:rFonts w:ascii="Times New Roman" w:hAnsi="Times New Roman"/>
          <w:sz w:val="24"/>
          <w:szCs w:val="24"/>
        </w:rPr>
      </w:pPr>
      <w:r w:rsidRPr="003A425A">
        <w:rPr>
          <w:rFonts w:ascii="Times New Roman" w:hAnsi="Times New Roman"/>
          <w:i/>
          <w:sz w:val="24"/>
          <w:szCs w:val="24"/>
        </w:rPr>
        <w:br w:type="page"/>
      </w:r>
      <w:bookmarkStart w:id="309" w:name="_Toc382058421"/>
      <w:r w:rsidR="00FF3183" w:rsidRPr="003A425A">
        <w:rPr>
          <w:rFonts w:ascii="Times New Roman" w:hAnsi="Times New Roman"/>
          <w:b w:val="0"/>
          <w:sz w:val="24"/>
          <w:szCs w:val="24"/>
        </w:rPr>
        <w:lastRenderedPageBreak/>
        <w:t>МОДУЛЬ ГРАФИЧЕСКОГО ИНТЕРФЕЙСА ПОЛЬЗОВАТЕЛЯ</w:t>
      </w:r>
      <w:bookmarkEnd w:id="309"/>
    </w:p>
    <w:p w:rsidR="005A6BBD" w:rsidRPr="003A425A" w:rsidRDefault="00953454" w:rsidP="00923F08">
      <w:pPr>
        <w:jc w:val="both"/>
        <w:rPr>
          <w:rFonts w:ascii="Times New Roman" w:hAnsi="Times New Roman"/>
          <w:sz w:val="24"/>
          <w:szCs w:val="24"/>
        </w:rPr>
      </w:pPr>
      <w:hyperlink r:id="rId489" w:history="1">
        <w:r w:rsidR="005A6BBD" w:rsidRPr="003A425A">
          <w:rPr>
            <w:rStyle w:val="a3"/>
            <w:rFonts w:ascii="Times New Roman" w:hAnsi="Times New Roman"/>
            <w:sz w:val="24"/>
            <w:szCs w:val="24"/>
          </w:rPr>
          <w:t>http://qt-project.org/doc/qt-5.1/qtgui/qtgui-index.html</w:t>
        </w:r>
      </w:hyperlink>
    </w:p>
    <w:p w:rsidR="005A6BBD" w:rsidRPr="003A425A" w:rsidRDefault="00B00C9F" w:rsidP="00932AD0">
      <w:pPr>
        <w:jc w:val="both"/>
        <w:rPr>
          <w:rFonts w:ascii="Times New Roman" w:hAnsi="Times New Roman"/>
          <w:sz w:val="24"/>
          <w:szCs w:val="24"/>
        </w:rPr>
      </w:pPr>
      <w:r w:rsidRPr="003A425A">
        <w:rPr>
          <w:rFonts w:ascii="Times New Roman" w:hAnsi="Times New Roman"/>
          <w:sz w:val="24"/>
          <w:szCs w:val="24"/>
        </w:rPr>
        <w:t>GUI</w:t>
      </w:r>
      <w:r w:rsidR="007A52BE" w:rsidRPr="003A425A">
        <w:rPr>
          <w:rFonts w:ascii="Times New Roman" w:hAnsi="Times New Roman"/>
          <w:sz w:val="24"/>
          <w:szCs w:val="24"/>
        </w:rPr>
        <w:t xml:space="preserve"> модуль обеспечивает классы</w:t>
      </w:r>
    </w:p>
    <w:p w:rsidR="005A6BBD" w:rsidRPr="003A425A" w:rsidRDefault="005A6BBD" w:rsidP="004D4FF9">
      <w:pPr>
        <w:pStyle w:val="a8"/>
        <w:numPr>
          <w:ilvl w:val="0"/>
          <w:numId w:val="54"/>
        </w:numPr>
        <w:jc w:val="both"/>
        <w:rPr>
          <w:rFonts w:ascii="Times New Roman" w:hAnsi="Times New Roman"/>
          <w:sz w:val="24"/>
          <w:szCs w:val="24"/>
        </w:rPr>
      </w:pPr>
      <w:r w:rsidRPr="003A425A">
        <w:rPr>
          <w:rFonts w:ascii="Times New Roman" w:hAnsi="Times New Roman"/>
          <w:sz w:val="24"/>
          <w:szCs w:val="24"/>
        </w:rPr>
        <w:t>для</w:t>
      </w:r>
      <w:r w:rsidR="00C94348" w:rsidRPr="003A425A">
        <w:rPr>
          <w:rFonts w:ascii="Times New Roman" w:hAnsi="Times New Roman"/>
          <w:sz w:val="24"/>
          <w:szCs w:val="24"/>
        </w:rPr>
        <w:t xml:space="preserve"> интеграции с оконной системой,</w:t>
      </w:r>
    </w:p>
    <w:p w:rsidR="005A6BBD" w:rsidRPr="003A425A" w:rsidRDefault="00C94348" w:rsidP="004D4FF9">
      <w:pPr>
        <w:pStyle w:val="a8"/>
        <w:numPr>
          <w:ilvl w:val="0"/>
          <w:numId w:val="54"/>
        </w:numPr>
        <w:jc w:val="both"/>
        <w:rPr>
          <w:rFonts w:ascii="Times New Roman" w:hAnsi="Times New Roman"/>
          <w:sz w:val="24"/>
          <w:szCs w:val="24"/>
        </w:rPr>
      </w:pPr>
      <w:r w:rsidRPr="003A425A">
        <w:rPr>
          <w:rFonts w:ascii="Times New Roman" w:hAnsi="Times New Roman"/>
          <w:sz w:val="24"/>
          <w:szCs w:val="24"/>
        </w:rPr>
        <w:t>для обработки событий,</w:t>
      </w:r>
    </w:p>
    <w:p w:rsidR="005A6BBD" w:rsidRPr="003A425A" w:rsidRDefault="005A6BBD" w:rsidP="004D4FF9">
      <w:pPr>
        <w:pStyle w:val="a8"/>
        <w:numPr>
          <w:ilvl w:val="0"/>
          <w:numId w:val="54"/>
        </w:numPr>
        <w:jc w:val="both"/>
        <w:rPr>
          <w:rFonts w:ascii="Times New Roman" w:hAnsi="Times New Roman"/>
          <w:sz w:val="24"/>
          <w:szCs w:val="24"/>
        </w:rPr>
      </w:pPr>
      <w:r w:rsidRPr="003A425A">
        <w:rPr>
          <w:rFonts w:ascii="Times New Roman" w:hAnsi="Times New Roman"/>
          <w:sz w:val="24"/>
          <w:szCs w:val="24"/>
        </w:rPr>
        <w:t xml:space="preserve">для интеграции </w:t>
      </w:r>
      <w:r w:rsidRPr="003A425A">
        <w:rPr>
          <w:rFonts w:ascii="Times New Roman" w:hAnsi="Times New Roman"/>
          <w:sz w:val="24"/>
          <w:szCs w:val="24"/>
          <w:lang w:val="en-US"/>
        </w:rPr>
        <w:t>OpenGL</w:t>
      </w:r>
      <w:r w:rsidRPr="003A425A">
        <w:rPr>
          <w:rFonts w:ascii="Times New Roman" w:hAnsi="Times New Roman"/>
          <w:sz w:val="24"/>
          <w:szCs w:val="24"/>
        </w:rPr>
        <w:t xml:space="preserve"> и </w:t>
      </w:r>
      <w:r w:rsidRPr="003A425A">
        <w:rPr>
          <w:rFonts w:ascii="Times New Roman" w:hAnsi="Times New Roman"/>
          <w:sz w:val="24"/>
          <w:szCs w:val="24"/>
          <w:lang w:val="en-US"/>
        </w:rPr>
        <w:t>OpenGLES</w:t>
      </w:r>
      <w:r w:rsidR="00C94348" w:rsidRPr="003A425A">
        <w:rPr>
          <w:rFonts w:ascii="Times New Roman" w:hAnsi="Times New Roman"/>
          <w:sz w:val="24"/>
          <w:szCs w:val="24"/>
        </w:rPr>
        <w:t>,</w:t>
      </w:r>
    </w:p>
    <w:p w:rsidR="005A6BBD" w:rsidRPr="003A425A" w:rsidRDefault="005A6BBD" w:rsidP="004D4FF9">
      <w:pPr>
        <w:pStyle w:val="a8"/>
        <w:numPr>
          <w:ilvl w:val="0"/>
          <w:numId w:val="54"/>
        </w:numPr>
        <w:jc w:val="both"/>
        <w:rPr>
          <w:rFonts w:ascii="Times New Roman" w:hAnsi="Times New Roman"/>
          <w:sz w:val="24"/>
          <w:szCs w:val="24"/>
        </w:rPr>
      </w:pPr>
      <w:r w:rsidRPr="003A425A">
        <w:rPr>
          <w:rFonts w:ascii="Times New Roman" w:hAnsi="Times New Roman"/>
          <w:sz w:val="24"/>
          <w:szCs w:val="24"/>
        </w:rPr>
        <w:t>для двумерной</w:t>
      </w:r>
      <w:r w:rsidR="00C94348" w:rsidRPr="003A425A">
        <w:rPr>
          <w:rFonts w:ascii="Times New Roman" w:hAnsi="Times New Roman"/>
          <w:sz w:val="24"/>
          <w:szCs w:val="24"/>
        </w:rPr>
        <w:t xml:space="preserve"> графики,</w:t>
      </w:r>
    </w:p>
    <w:p w:rsidR="005A6BBD" w:rsidRPr="003A425A" w:rsidRDefault="00C94348" w:rsidP="004D4FF9">
      <w:pPr>
        <w:pStyle w:val="a8"/>
        <w:numPr>
          <w:ilvl w:val="0"/>
          <w:numId w:val="54"/>
        </w:numPr>
        <w:jc w:val="both"/>
        <w:rPr>
          <w:rFonts w:ascii="Times New Roman" w:hAnsi="Times New Roman"/>
          <w:sz w:val="24"/>
          <w:szCs w:val="24"/>
        </w:rPr>
      </w:pPr>
      <w:r w:rsidRPr="003A425A">
        <w:rPr>
          <w:rFonts w:ascii="Times New Roman" w:hAnsi="Times New Roman"/>
          <w:sz w:val="24"/>
          <w:szCs w:val="24"/>
        </w:rPr>
        <w:t>для базовых изображений,</w:t>
      </w:r>
    </w:p>
    <w:p w:rsidR="005A6BBD" w:rsidRPr="003A425A" w:rsidRDefault="005A6BBD" w:rsidP="004D4FF9">
      <w:pPr>
        <w:pStyle w:val="a8"/>
        <w:numPr>
          <w:ilvl w:val="0"/>
          <w:numId w:val="54"/>
        </w:numPr>
        <w:jc w:val="both"/>
        <w:rPr>
          <w:rFonts w:ascii="Times New Roman" w:hAnsi="Times New Roman"/>
          <w:sz w:val="24"/>
          <w:szCs w:val="24"/>
        </w:rPr>
      </w:pPr>
      <w:r w:rsidRPr="003A425A">
        <w:rPr>
          <w:rFonts w:ascii="Times New Roman" w:hAnsi="Times New Roman"/>
          <w:sz w:val="24"/>
          <w:szCs w:val="24"/>
        </w:rPr>
        <w:t>для шрифтов и текста.</w:t>
      </w:r>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Эти классы используются внутренне технологиями </w:t>
      </w:r>
      <w:r w:rsidR="00B00C9F" w:rsidRPr="003A425A">
        <w:rPr>
          <w:rFonts w:ascii="Times New Roman" w:hAnsi="Times New Roman"/>
          <w:sz w:val="24"/>
          <w:szCs w:val="24"/>
        </w:rPr>
        <w:t>qt</w:t>
      </w:r>
      <w:r w:rsidRPr="003A425A">
        <w:rPr>
          <w:rFonts w:ascii="Times New Roman" w:hAnsi="Times New Roman"/>
          <w:sz w:val="24"/>
          <w:szCs w:val="24"/>
        </w:rPr>
        <w:t xml:space="preserve"> интерфейса пользователя и могут также быть использованы напрямую, например, для </w:t>
      </w:r>
      <w:r w:rsidR="00F850EA" w:rsidRPr="003A425A">
        <w:rPr>
          <w:rFonts w:ascii="Times New Roman" w:hAnsi="Times New Roman"/>
          <w:sz w:val="24"/>
          <w:szCs w:val="24"/>
        </w:rPr>
        <w:t>написа</w:t>
      </w:r>
      <w:r w:rsidRPr="003A425A">
        <w:rPr>
          <w:rFonts w:ascii="Times New Roman" w:hAnsi="Times New Roman"/>
          <w:sz w:val="24"/>
          <w:szCs w:val="24"/>
        </w:rPr>
        <w:t xml:space="preserve">ния приложений с использованием низкоуровневой </w:t>
      </w:r>
      <w:r w:rsidRPr="003A425A">
        <w:rPr>
          <w:rFonts w:ascii="Times New Roman" w:hAnsi="Times New Roman"/>
          <w:sz w:val="24"/>
          <w:szCs w:val="24"/>
          <w:lang w:val="en-US"/>
        </w:rPr>
        <w:t>OpenGL</w:t>
      </w:r>
      <w:r w:rsidRPr="003A425A">
        <w:rPr>
          <w:rFonts w:ascii="Times New Roman" w:hAnsi="Times New Roman"/>
          <w:sz w:val="24"/>
          <w:szCs w:val="24"/>
        </w:rPr>
        <w:t xml:space="preserve"> графики приложения.</w:t>
      </w:r>
    </w:p>
    <w:p w:rsidR="005A6BBD" w:rsidRPr="003A425A" w:rsidRDefault="005A6BBD" w:rsidP="00923F08">
      <w:pPr>
        <w:jc w:val="both"/>
        <w:rPr>
          <w:rFonts w:ascii="Times New Roman" w:hAnsi="Times New Roman"/>
          <w:i/>
          <w:color w:val="00B050"/>
          <w:sz w:val="24"/>
          <w:szCs w:val="24"/>
        </w:rPr>
      </w:pPr>
      <w:r w:rsidRPr="003A425A">
        <w:rPr>
          <w:rFonts w:ascii="Times New Roman" w:hAnsi="Times New Roman"/>
          <w:i/>
          <w:color w:val="00B050"/>
          <w:sz w:val="24"/>
          <w:szCs w:val="24"/>
        </w:rPr>
        <w:t xml:space="preserve">Для разработчиков приложений, пишущих интерфейс пользователя, </w:t>
      </w:r>
      <w:r w:rsidR="00B00C9F" w:rsidRPr="003A425A">
        <w:rPr>
          <w:rFonts w:ascii="Times New Roman" w:hAnsi="Times New Roman"/>
          <w:i/>
          <w:color w:val="00B050"/>
          <w:sz w:val="24"/>
          <w:szCs w:val="24"/>
        </w:rPr>
        <w:t>qt</w:t>
      </w:r>
      <w:r w:rsidRPr="003A425A">
        <w:rPr>
          <w:rFonts w:ascii="Times New Roman" w:hAnsi="Times New Roman"/>
          <w:i/>
          <w:color w:val="00B050"/>
          <w:sz w:val="24"/>
          <w:szCs w:val="24"/>
        </w:rPr>
        <w:t xml:space="preserve"> обеспечивает более высокоуровневый программный интерфейс, например </w:t>
      </w:r>
      <w:r w:rsidRPr="003A425A">
        <w:rPr>
          <w:rFonts w:ascii="Times New Roman" w:hAnsi="Times New Roman"/>
          <w:i/>
          <w:color w:val="00B050"/>
          <w:sz w:val="24"/>
          <w:szCs w:val="24"/>
          <w:lang w:val="en-US"/>
        </w:rPr>
        <w:t>Qt</w:t>
      </w:r>
      <w:r w:rsidRPr="003A425A">
        <w:rPr>
          <w:rFonts w:ascii="Times New Roman" w:hAnsi="Times New Roman"/>
          <w:i/>
          <w:color w:val="00B050"/>
          <w:sz w:val="24"/>
          <w:szCs w:val="24"/>
        </w:rPr>
        <w:t xml:space="preserve"> </w:t>
      </w:r>
      <w:r w:rsidRPr="003A425A">
        <w:rPr>
          <w:rFonts w:ascii="Times New Roman" w:hAnsi="Times New Roman"/>
          <w:i/>
          <w:color w:val="00B050"/>
          <w:sz w:val="24"/>
          <w:szCs w:val="24"/>
          <w:lang w:val="en-US"/>
        </w:rPr>
        <w:t>Quick</w:t>
      </w:r>
      <w:r w:rsidRPr="003A425A">
        <w:rPr>
          <w:rFonts w:ascii="Times New Roman" w:hAnsi="Times New Roman"/>
          <w:i/>
          <w:color w:val="00B050"/>
          <w:sz w:val="24"/>
          <w:szCs w:val="24"/>
        </w:rPr>
        <w:t>, который является более подходящими, чем возможности, найденные в данном модуле.</w:t>
      </w:r>
    </w:p>
    <w:p w:rsidR="005A6BBD" w:rsidRPr="003A425A" w:rsidRDefault="005A6BBD" w:rsidP="00C94348">
      <w:pPr>
        <w:jc w:val="both"/>
        <w:rPr>
          <w:rFonts w:ascii="Times New Roman" w:hAnsi="Times New Roman"/>
          <w:sz w:val="24"/>
          <w:szCs w:val="24"/>
          <w:lang w:eastAsia="ru-RU"/>
        </w:rPr>
      </w:pPr>
      <w:r w:rsidRPr="003A425A">
        <w:rPr>
          <w:rFonts w:ascii="Times New Roman" w:hAnsi="Times New Roman"/>
          <w:sz w:val="24"/>
          <w:szCs w:val="24"/>
        </w:rPr>
        <w:t xml:space="preserve">Чтобы включить определения классов модуля, используйте следующую </w:t>
      </w:r>
      <w:r w:rsidR="00302C39" w:rsidRPr="003A425A">
        <w:rPr>
          <w:rFonts w:ascii="Times New Roman" w:hAnsi="Times New Roman"/>
          <w:sz w:val="24"/>
          <w:szCs w:val="24"/>
        </w:rPr>
        <w:t>директи</w:t>
      </w:r>
      <w:r w:rsidRPr="003A425A">
        <w:rPr>
          <w:rFonts w:ascii="Times New Roman" w:hAnsi="Times New Roman"/>
          <w:sz w:val="24"/>
          <w:szCs w:val="24"/>
        </w:rPr>
        <w:t>ву:</w:t>
      </w:r>
      <w:r w:rsidR="00C94348" w:rsidRPr="003A425A">
        <w:rPr>
          <w:rFonts w:ascii="Times New Roman" w:hAnsi="Times New Roman"/>
          <w:sz w:val="24"/>
          <w:szCs w:val="24"/>
        </w:rPr>
        <w:t xml:space="preserve"> </w:t>
      </w:r>
      <w:r w:rsidRPr="003A425A">
        <w:rPr>
          <w:rFonts w:ascii="Times New Roman" w:hAnsi="Times New Roman"/>
          <w:sz w:val="24"/>
          <w:szCs w:val="24"/>
          <w:lang w:eastAsia="ru-RU"/>
        </w:rPr>
        <w:t>#include &lt;QtGui&gt;</w:t>
      </w:r>
    </w:p>
    <w:p w:rsidR="005A6BBD" w:rsidRPr="003A425A" w:rsidRDefault="005A6BBD" w:rsidP="00923F08">
      <w:pPr>
        <w:jc w:val="both"/>
        <w:rPr>
          <w:rFonts w:ascii="Times New Roman" w:hAnsi="Times New Roman"/>
          <w:i/>
          <w:sz w:val="24"/>
          <w:szCs w:val="24"/>
        </w:rPr>
      </w:pPr>
      <w:r w:rsidRPr="003A425A">
        <w:rPr>
          <w:rFonts w:ascii="Times New Roman" w:hAnsi="Times New Roman"/>
          <w:i/>
          <w:sz w:val="24"/>
          <w:szCs w:val="24"/>
        </w:rPr>
        <w:t xml:space="preserve">Наиболее важные классы в данном модуле – это </w:t>
      </w:r>
      <w:r w:rsidRPr="003A425A">
        <w:rPr>
          <w:rFonts w:ascii="Times New Roman" w:hAnsi="Times New Roman"/>
          <w:i/>
          <w:sz w:val="24"/>
          <w:szCs w:val="24"/>
          <w:lang w:val="en-US"/>
        </w:rPr>
        <w:t>QGuiApplication</w:t>
      </w:r>
      <w:r w:rsidRPr="003A425A">
        <w:rPr>
          <w:rFonts w:ascii="Times New Roman" w:hAnsi="Times New Roman"/>
          <w:i/>
          <w:sz w:val="24"/>
          <w:szCs w:val="24"/>
        </w:rPr>
        <w:t xml:space="preserve"> и </w:t>
      </w:r>
      <w:r w:rsidRPr="003A425A">
        <w:rPr>
          <w:rFonts w:ascii="Times New Roman" w:hAnsi="Times New Roman"/>
          <w:i/>
          <w:sz w:val="24"/>
          <w:szCs w:val="24"/>
          <w:lang w:val="en-US"/>
        </w:rPr>
        <w:t>QWindow</w:t>
      </w:r>
      <w:r w:rsidRPr="003A425A">
        <w:rPr>
          <w:rFonts w:ascii="Times New Roman" w:hAnsi="Times New Roman"/>
          <w:i/>
          <w:sz w:val="24"/>
          <w:szCs w:val="24"/>
        </w:rPr>
        <w:t xml:space="preserve">. </w:t>
      </w:r>
      <w:r w:rsidR="00B00C9F" w:rsidRPr="003A425A">
        <w:rPr>
          <w:rFonts w:ascii="Times New Roman" w:hAnsi="Times New Roman"/>
          <w:i/>
          <w:sz w:val="24"/>
          <w:szCs w:val="24"/>
        </w:rPr>
        <w:t>Qt</w:t>
      </w:r>
      <w:r w:rsidRPr="003A425A">
        <w:rPr>
          <w:rFonts w:ascii="Times New Roman" w:hAnsi="Times New Roman"/>
          <w:i/>
          <w:sz w:val="24"/>
          <w:szCs w:val="24"/>
        </w:rPr>
        <w:t xml:space="preserve"> приложение, которое желает отобразить содержание на экране, будет нуждаться в использовании их. Первый класс содержит </w:t>
      </w:r>
      <w:r w:rsidR="00783BFB" w:rsidRPr="003A425A">
        <w:rPr>
          <w:rFonts w:ascii="Times New Roman" w:hAnsi="Times New Roman"/>
          <w:i/>
          <w:sz w:val="24"/>
          <w:szCs w:val="24"/>
        </w:rPr>
        <w:t>Глав</w:t>
      </w:r>
      <w:r w:rsidRPr="003A425A">
        <w:rPr>
          <w:rFonts w:ascii="Times New Roman" w:hAnsi="Times New Roman"/>
          <w:i/>
          <w:sz w:val="24"/>
          <w:szCs w:val="24"/>
        </w:rPr>
        <w:t>ный цикл обработки событий, где все события из оконной системы и других источников обрабатываются и отправляются. Он также обрабатывает инициализацию и окончание приложения. Второй класс представляет окно в нижележащей оконной системе. Он обеспечивает набор виртуальных функций, чтобы обрабатывать события (</w:t>
      </w:r>
      <w:r w:rsidRPr="003A425A">
        <w:rPr>
          <w:rFonts w:ascii="Times New Roman" w:hAnsi="Times New Roman"/>
          <w:i/>
          <w:sz w:val="24"/>
          <w:szCs w:val="24"/>
          <w:lang w:val="en-US"/>
        </w:rPr>
        <w:t>QEvent</w:t>
      </w:r>
      <w:r w:rsidRPr="003A425A">
        <w:rPr>
          <w:rFonts w:ascii="Times New Roman" w:hAnsi="Times New Roman"/>
          <w:i/>
          <w:sz w:val="24"/>
          <w:szCs w:val="24"/>
        </w:rPr>
        <w:t>) из оконной системы.</w:t>
      </w:r>
    </w:p>
    <w:p w:rsidR="005A6BBD" w:rsidRPr="003A425A" w:rsidRDefault="00B00C9F" w:rsidP="00923F08">
      <w:pPr>
        <w:jc w:val="both"/>
        <w:rPr>
          <w:rFonts w:ascii="Times New Roman" w:hAnsi="Times New Roman"/>
          <w:sz w:val="24"/>
          <w:szCs w:val="24"/>
        </w:rPr>
      </w:pPr>
      <w:r w:rsidRPr="003A425A">
        <w:rPr>
          <w:rFonts w:ascii="Times New Roman" w:hAnsi="Times New Roman"/>
          <w:sz w:val="24"/>
          <w:szCs w:val="24"/>
        </w:rPr>
        <w:t>GUI</w:t>
      </w:r>
      <w:r w:rsidR="005A6BBD" w:rsidRPr="003A425A">
        <w:rPr>
          <w:rFonts w:ascii="Times New Roman" w:hAnsi="Times New Roman"/>
          <w:sz w:val="24"/>
          <w:szCs w:val="24"/>
        </w:rPr>
        <w:t xml:space="preserve"> содержит классы для двумерной графики, изображений, шрифтов и продвинутой типографии.</w:t>
      </w:r>
      <w:r w:rsidR="00C94348" w:rsidRPr="003A425A">
        <w:rPr>
          <w:rFonts w:ascii="Times New Roman" w:hAnsi="Times New Roman"/>
          <w:sz w:val="24"/>
          <w:szCs w:val="24"/>
        </w:rPr>
        <w:t xml:space="preserve"> </w:t>
      </w:r>
      <w:r w:rsidR="005A6BBD" w:rsidRPr="003A425A">
        <w:rPr>
          <w:rFonts w:ascii="Times New Roman" w:hAnsi="Times New Roman"/>
          <w:sz w:val="24"/>
          <w:szCs w:val="24"/>
          <w:lang w:val="en-US"/>
        </w:rPr>
        <w:t>QWindow</w:t>
      </w:r>
      <w:r w:rsidR="005A6BBD" w:rsidRPr="003A425A">
        <w:rPr>
          <w:rFonts w:ascii="Times New Roman" w:hAnsi="Times New Roman"/>
          <w:sz w:val="24"/>
          <w:szCs w:val="24"/>
        </w:rPr>
        <w:t xml:space="preserve">, созданный вместе с поверхностью типа </w:t>
      </w:r>
      <w:hyperlink r:id="rId490" w:anchor="SurfaceType-enum" w:history="1">
        <w:r w:rsidR="005A6BBD" w:rsidRPr="003A425A">
          <w:rPr>
            <w:rStyle w:val="a3"/>
            <w:rFonts w:ascii="Times New Roman" w:hAnsi="Times New Roman"/>
            <w:sz w:val="24"/>
            <w:szCs w:val="24"/>
          </w:rPr>
          <w:t>QSurface::RasterSurface</w:t>
        </w:r>
      </w:hyperlink>
      <w:r w:rsidR="005A6BBD" w:rsidRPr="003A425A">
        <w:rPr>
          <w:rFonts w:ascii="Times New Roman" w:hAnsi="Times New Roman"/>
          <w:sz w:val="24"/>
          <w:szCs w:val="24"/>
        </w:rPr>
        <w:t xml:space="preserve"> может быть использован в комбинации с </w:t>
      </w:r>
      <w:hyperlink r:id="rId491" w:history="1">
        <w:r w:rsidR="005A6BBD" w:rsidRPr="003A425A">
          <w:rPr>
            <w:rStyle w:val="a3"/>
            <w:rFonts w:ascii="Times New Roman" w:hAnsi="Times New Roman"/>
            <w:color w:val="auto"/>
            <w:sz w:val="24"/>
            <w:szCs w:val="24"/>
          </w:rPr>
          <w:t>QBackingStore</w:t>
        </w:r>
      </w:hyperlink>
      <w:r w:rsidR="005A6BBD" w:rsidRPr="003A425A">
        <w:rPr>
          <w:rFonts w:ascii="Times New Roman" w:hAnsi="Times New Roman"/>
          <w:sz w:val="24"/>
          <w:szCs w:val="24"/>
        </w:rPr>
        <w:t xml:space="preserve"> and </w:t>
      </w:r>
      <w:hyperlink r:id="rId492" w:history="1">
        <w:r w:rsidR="005A6BBD" w:rsidRPr="003A425A">
          <w:rPr>
            <w:rStyle w:val="a3"/>
            <w:rFonts w:ascii="Times New Roman" w:hAnsi="Times New Roman"/>
            <w:color w:val="auto"/>
            <w:sz w:val="24"/>
            <w:szCs w:val="24"/>
          </w:rPr>
          <w:t>QPainter</w:t>
        </w:r>
      </w:hyperlink>
      <w:r w:rsidR="005A6BBD" w:rsidRPr="003A425A">
        <w:rPr>
          <w:rFonts w:ascii="Times New Roman" w:hAnsi="Times New Roman"/>
          <w:sz w:val="24"/>
          <w:szCs w:val="24"/>
        </w:rPr>
        <w:t xml:space="preserve">, которые являются высоко оптимизированным программным интерфейсом двумерной </w:t>
      </w:r>
      <w:r w:rsidR="002B3F91" w:rsidRPr="003A425A">
        <w:rPr>
          <w:rFonts w:ascii="Times New Roman" w:hAnsi="Times New Roman"/>
          <w:sz w:val="24"/>
          <w:szCs w:val="24"/>
        </w:rPr>
        <w:t>вектор</w:t>
      </w:r>
      <w:r w:rsidR="005A6BBD" w:rsidRPr="003A425A">
        <w:rPr>
          <w:rFonts w:ascii="Times New Roman" w:hAnsi="Times New Roman"/>
          <w:sz w:val="24"/>
          <w:szCs w:val="24"/>
        </w:rPr>
        <w:t xml:space="preserve">ной графики в </w:t>
      </w:r>
      <w:r w:rsidRPr="003A425A">
        <w:rPr>
          <w:rFonts w:ascii="Times New Roman" w:hAnsi="Times New Roman"/>
          <w:sz w:val="24"/>
          <w:szCs w:val="24"/>
        </w:rPr>
        <w:t>qt</w:t>
      </w:r>
      <w:r w:rsidR="005A6BBD" w:rsidRPr="003A425A">
        <w:rPr>
          <w:rFonts w:ascii="Times New Roman" w:hAnsi="Times New Roman"/>
          <w:sz w:val="24"/>
          <w:szCs w:val="24"/>
        </w:rPr>
        <w:t xml:space="preserve">. </w:t>
      </w:r>
      <w:hyperlink r:id="rId493" w:history="1">
        <w:r w:rsidR="005A6BBD" w:rsidRPr="003A425A">
          <w:rPr>
            <w:rStyle w:val="a3"/>
            <w:rFonts w:ascii="Times New Roman" w:hAnsi="Times New Roman"/>
            <w:sz w:val="24"/>
            <w:szCs w:val="24"/>
          </w:rPr>
          <w:t>QPainter</w:t>
        </w:r>
      </w:hyperlink>
      <w:r w:rsidR="005A6BBD" w:rsidRPr="003A425A">
        <w:rPr>
          <w:rFonts w:ascii="Times New Roman" w:hAnsi="Times New Roman"/>
          <w:sz w:val="24"/>
          <w:szCs w:val="24"/>
        </w:rPr>
        <w:t xml:space="preserve"> поддерживает рисование линий, прямоугольников, </w:t>
      </w:r>
      <w:r w:rsidR="002B3F91" w:rsidRPr="003A425A">
        <w:rPr>
          <w:rFonts w:ascii="Times New Roman" w:hAnsi="Times New Roman"/>
          <w:sz w:val="24"/>
          <w:szCs w:val="24"/>
        </w:rPr>
        <w:t>вектор</w:t>
      </w:r>
      <w:r w:rsidR="005A6BBD" w:rsidRPr="003A425A">
        <w:rPr>
          <w:rFonts w:ascii="Times New Roman" w:hAnsi="Times New Roman"/>
          <w:sz w:val="24"/>
          <w:szCs w:val="24"/>
        </w:rPr>
        <w:t>н</w:t>
      </w:r>
      <w:r w:rsidR="00C94348" w:rsidRPr="003A425A">
        <w:rPr>
          <w:rFonts w:ascii="Times New Roman" w:hAnsi="Times New Roman"/>
          <w:sz w:val="24"/>
          <w:szCs w:val="24"/>
        </w:rPr>
        <w:t>ых путей, изображений и текста.</w:t>
      </w:r>
    </w:p>
    <w:p w:rsidR="005A6BBD" w:rsidRPr="003A425A" w:rsidRDefault="00B00C9F" w:rsidP="00923F08">
      <w:pPr>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может загружать и сохранять изображения с использованием </w:t>
      </w:r>
      <w:r w:rsidR="005A6BBD" w:rsidRPr="003A425A">
        <w:rPr>
          <w:rFonts w:ascii="Times New Roman" w:hAnsi="Times New Roman"/>
          <w:sz w:val="24"/>
          <w:szCs w:val="24"/>
          <w:lang w:val="en-US"/>
        </w:rPr>
        <w:t>QImage</w:t>
      </w:r>
      <w:r w:rsidR="005A6BBD" w:rsidRPr="003A425A">
        <w:rPr>
          <w:rFonts w:ascii="Times New Roman" w:hAnsi="Times New Roman"/>
          <w:sz w:val="24"/>
          <w:szCs w:val="24"/>
        </w:rPr>
        <w:t xml:space="preserve"> и </w:t>
      </w:r>
      <w:r w:rsidR="005A6BBD" w:rsidRPr="003A425A">
        <w:rPr>
          <w:rFonts w:ascii="Times New Roman" w:hAnsi="Times New Roman"/>
          <w:sz w:val="24"/>
          <w:szCs w:val="24"/>
          <w:lang w:val="en-US"/>
        </w:rPr>
        <w:t>QPixmap</w:t>
      </w:r>
      <w:r w:rsidR="005A6BBD" w:rsidRPr="003A425A">
        <w:rPr>
          <w:rFonts w:ascii="Times New Roman" w:hAnsi="Times New Roman"/>
          <w:sz w:val="24"/>
          <w:szCs w:val="24"/>
        </w:rPr>
        <w:t xml:space="preserve"> классов. По умолчанию, </w:t>
      </w:r>
      <w:r w:rsidRPr="003A425A">
        <w:rPr>
          <w:rFonts w:ascii="Times New Roman" w:hAnsi="Times New Roman"/>
          <w:sz w:val="24"/>
          <w:szCs w:val="24"/>
        </w:rPr>
        <w:t>qt</w:t>
      </w:r>
      <w:r w:rsidR="005A6BBD" w:rsidRPr="003A425A">
        <w:rPr>
          <w:rFonts w:ascii="Times New Roman" w:hAnsi="Times New Roman"/>
          <w:sz w:val="24"/>
          <w:szCs w:val="24"/>
        </w:rPr>
        <w:t xml:space="preserve"> поддерживает большинство общих форматов изображений </w:t>
      </w:r>
      <w:r w:rsidR="005A6BBD" w:rsidRPr="003A425A">
        <w:rPr>
          <w:rFonts w:ascii="Times New Roman" w:hAnsi="Times New Roman"/>
          <w:sz w:val="24"/>
          <w:szCs w:val="24"/>
          <w:lang w:val="en-US"/>
        </w:rPr>
        <w:t>JPEG</w:t>
      </w:r>
      <w:r w:rsidR="005A6BBD" w:rsidRPr="003A425A">
        <w:rPr>
          <w:rFonts w:ascii="Times New Roman" w:hAnsi="Times New Roman"/>
          <w:sz w:val="24"/>
          <w:szCs w:val="24"/>
        </w:rPr>
        <w:t xml:space="preserve"> и </w:t>
      </w:r>
      <w:r w:rsidR="005A6BBD" w:rsidRPr="003A425A">
        <w:rPr>
          <w:rFonts w:ascii="Times New Roman" w:hAnsi="Times New Roman"/>
          <w:sz w:val="24"/>
          <w:szCs w:val="24"/>
          <w:lang w:val="en-US"/>
        </w:rPr>
        <w:t>PNG</w:t>
      </w:r>
      <w:r w:rsidR="005A6BBD" w:rsidRPr="003A425A">
        <w:rPr>
          <w:rFonts w:ascii="Times New Roman" w:hAnsi="Times New Roman"/>
          <w:sz w:val="24"/>
          <w:szCs w:val="24"/>
        </w:rPr>
        <w:t xml:space="preserve">. Пользователи могут добавить поддержку других форматов через </w:t>
      </w:r>
      <w:hyperlink r:id="rId494" w:history="1">
        <w:r w:rsidR="005A6BBD" w:rsidRPr="003A425A">
          <w:rPr>
            <w:rStyle w:val="a3"/>
            <w:rFonts w:ascii="Times New Roman" w:hAnsi="Times New Roman"/>
            <w:sz w:val="24"/>
            <w:szCs w:val="24"/>
          </w:rPr>
          <w:t>QImageIOPlugin</w:t>
        </w:r>
      </w:hyperlink>
      <w:r w:rsidR="005A6BBD" w:rsidRPr="003A425A">
        <w:rPr>
          <w:rFonts w:ascii="Times New Roman" w:hAnsi="Times New Roman"/>
          <w:sz w:val="24"/>
          <w:szCs w:val="24"/>
        </w:rPr>
        <w:t xml:space="preserve"> класс. Типография в </w:t>
      </w:r>
      <w:r w:rsidRPr="003A425A">
        <w:rPr>
          <w:rFonts w:ascii="Times New Roman" w:hAnsi="Times New Roman"/>
          <w:sz w:val="24"/>
          <w:szCs w:val="24"/>
        </w:rPr>
        <w:t>qt</w:t>
      </w:r>
      <w:r w:rsidR="005A6BBD" w:rsidRPr="003A425A">
        <w:rPr>
          <w:rFonts w:ascii="Times New Roman" w:hAnsi="Times New Roman"/>
          <w:sz w:val="24"/>
          <w:szCs w:val="24"/>
        </w:rPr>
        <w:t xml:space="preserve"> совершается п</w:t>
      </w:r>
      <w:r w:rsidR="00C94348" w:rsidRPr="003A425A">
        <w:rPr>
          <w:rFonts w:ascii="Times New Roman" w:hAnsi="Times New Roman"/>
          <w:sz w:val="24"/>
          <w:szCs w:val="24"/>
        </w:rPr>
        <w:t>ри</w:t>
      </w:r>
      <w:r w:rsidR="005A6BBD" w:rsidRPr="003A425A">
        <w:rPr>
          <w:rFonts w:ascii="Times New Roman" w:hAnsi="Times New Roman"/>
          <w:sz w:val="24"/>
          <w:szCs w:val="24"/>
        </w:rPr>
        <w:t xml:space="preserve"> помощи класса </w:t>
      </w:r>
      <w:hyperlink r:id="rId495" w:history="1">
        <w:r w:rsidR="005A6BBD" w:rsidRPr="003A425A">
          <w:rPr>
            <w:rStyle w:val="a3"/>
            <w:rFonts w:ascii="Times New Roman" w:hAnsi="Times New Roman"/>
            <w:sz w:val="24"/>
            <w:szCs w:val="24"/>
          </w:rPr>
          <w:t>QTextDocument</w:t>
        </w:r>
      </w:hyperlink>
      <w:r w:rsidR="005A6BBD" w:rsidRPr="003A425A">
        <w:rPr>
          <w:rFonts w:ascii="Times New Roman" w:hAnsi="Times New Roman"/>
          <w:sz w:val="24"/>
          <w:szCs w:val="24"/>
        </w:rPr>
        <w:t xml:space="preserve">, который использует </w:t>
      </w:r>
      <w:hyperlink r:id="rId496" w:history="1">
        <w:r w:rsidR="005A6BBD" w:rsidRPr="003A425A">
          <w:rPr>
            <w:rStyle w:val="a3"/>
            <w:rFonts w:ascii="Times New Roman" w:hAnsi="Times New Roman"/>
            <w:sz w:val="24"/>
            <w:szCs w:val="24"/>
          </w:rPr>
          <w:t>QPainter</w:t>
        </w:r>
      </w:hyperlink>
      <w:r w:rsidR="005A6BBD" w:rsidRPr="003A425A">
        <w:rPr>
          <w:rFonts w:ascii="Times New Roman" w:hAnsi="Times New Roman"/>
          <w:sz w:val="24"/>
          <w:szCs w:val="24"/>
        </w:rPr>
        <w:t xml:space="preserve"> вместе с классами шрифтов </w:t>
      </w:r>
      <w:r w:rsidRPr="003A425A">
        <w:rPr>
          <w:rFonts w:ascii="Times New Roman" w:hAnsi="Times New Roman"/>
          <w:sz w:val="24"/>
          <w:szCs w:val="24"/>
        </w:rPr>
        <w:t>qt</w:t>
      </w:r>
      <w:r w:rsidR="005A6BBD" w:rsidRPr="003A425A">
        <w:rPr>
          <w:rFonts w:ascii="Times New Roman" w:hAnsi="Times New Roman"/>
          <w:sz w:val="24"/>
          <w:szCs w:val="24"/>
        </w:rPr>
        <w:t>.</w:t>
      </w:r>
    </w:p>
    <w:p w:rsidR="005A6BBD" w:rsidRPr="003A425A" w:rsidRDefault="00953454" w:rsidP="00923F08">
      <w:pPr>
        <w:jc w:val="both"/>
        <w:rPr>
          <w:rFonts w:ascii="Times New Roman" w:hAnsi="Times New Roman"/>
          <w:sz w:val="24"/>
          <w:szCs w:val="24"/>
        </w:rPr>
      </w:pPr>
      <w:hyperlink r:id="rId497" w:history="1">
        <w:r w:rsidR="005A6BBD" w:rsidRPr="003A425A">
          <w:rPr>
            <w:rStyle w:val="a3"/>
            <w:rFonts w:ascii="Times New Roman" w:hAnsi="Times New Roman"/>
            <w:color w:val="auto"/>
            <w:sz w:val="24"/>
            <w:szCs w:val="24"/>
          </w:rPr>
          <w:t>QWindow</w:t>
        </w:r>
      </w:hyperlink>
      <w:r w:rsidR="005A6BBD" w:rsidRPr="003A425A">
        <w:rPr>
          <w:rFonts w:ascii="Times New Roman" w:hAnsi="Times New Roman"/>
          <w:sz w:val="24"/>
          <w:szCs w:val="24"/>
        </w:rPr>
        <w:t xml:space="preserve"> поддерживает рисование при помощи настольного  </w:t>
      </w:r>
      <w:r w:rsidR="005A6BBD" w:rsidRPr="003A425A">
        <w:rPr>
          <w:rFonts w:ascii="Times New Roman" w:hAnsi="Times New Roman"/>
          <w:sz w:val="24"/>
          <w:szCs w:val="24"/>
          <w:lang w:val="en-US"/>
        </w:rPr>
        <w:t>OpenGL</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OpenGL</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ES</w:t>
      </w:r>
      <w:r w:rsidR="005A6BBD" w:rsidRPr="003A425A">
        <w:rPr>
          <w:rFonts w:ascii="Times New Roman" w:hAnsi="Times New Roman"/>
          <w:sz w:val="24"/>
          <w:szCs w:val="24"/>
        </w:rPr>
        <w:t xml:space="preserve"> 1.1 </w:t>
      </w:r>
      <w:r w:rsidR="005A6BBD" w:rsidRPr="003A425A">
        <w:rPr>
          <w:rFonts w:ascii="Times New Roman" w:hAnsi="Times New Roman"/>
          <w:sz w:val="24"/>
          <w:szCs w:val="24"/>
          <w:lang w:val="en-US"/>
        </w:rPr>
        <w:t>b</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OpenGL</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ES</w:t>
      </w:r>
      <w:r w:rsidR="005A6BBD" w:rsidRPr="003A425A">
        <w:rPr>
          <w:rFonts w:ascii="Times New Roman" w:hAnsi="Times New Roman"/>
          <w:sz w:val="24"/>
          <w:szCs w:val="24"/>
        </w:rPr>
        <w:t xml:space="preserve"> 2.0 в зависимости от того, что поддерживает платформа. Рисование при помощи данной технологии становится возможным при установке типа поверхности </w:t>
      </w:r>
      <w:r w:rsidR="005A6BBD" w:rsidRPr="003A425A">
        <w:rPr>
          <w:rFonts w:ascii="Times New Roman" w:hAnsi="Times New Roman"/>
          <w:sz w:val="24"/>
          <w:szCs w:val="24"/>
          <w:lang w:val="en-US"/>
        </w:rPr>
        <w:t>QWindow</w:t>
      </w:r>
      <w:r w:rsidR="005A6BBD" w:rsidRPr="003A425A">
        <w:rPr>
          <w:rFonts w:ascii="Times New Roman" w:hAnsi="Times New Roman"/>
          <w:sz w:val="24"/>
          <w:szCs w:val="24"/>
        </w:rPr>
        <w:t xml:space="preserve"> к </w:t>
      </w:r>
      <w:hyperlink r:id="rId498" w:anchor="SurfaceType-enum" w:history="1">
        <w:r w:rsidR="005A6BBD" w:rsidRPr="003A425A">
          <w:rPr>
            <w:rStyle w:val="a3"/>
            <w:rFonts w:ascii="Times New Roman" w:hAnsi="Times New Roman"/>
            <w:color w:val="auto"/>
            <w:sz w:val="24"/>
            <w:szCs w:val="24"/>
          </w:rPr>
          <w:t>QSurface::OpenGLSurface</w:t>
        </w:r>
      </w:hyperlink>
      <w:r w:rsidR="005A6BBD" w:rsidRPr="003A425A">
        <w:rPr>
          <w:rFonts w:ascii="Times New Roman" w:hAnsi="Times New Roman"/>
          <w:sz w:val="24"/>
          <w:szCs w:val="24"/>
        </w:rPr>
        <w:t xml:space="preserve">, выбирая атрибуты формата при помощи </w:t>
      </w:r>
      <w:hyperlink r:id="rId499" w:history="1">
        <w:r w:rsidR="005A6BBD" w:rsidRPr="003A425A">
          <w:rPr>
            <w:rStyle w:val="a3"/>
            <w:rFonts w:ascii="Times New Roman" w:hAnsi="Times New Roman"/>
            <w:color w:val="auto"/>
            <w:sz w:val="24"/>
            <w:szCs w:val="24"/>
          </w:rPr>
          <w:t>QSurfaceFormat</w:t>
        </w:r>
      </w:hyperlink>
      <w:r w:rsidR="005A6BBD" w:rsidRPr="003A425A">
        <w:rPr>
          <w:rFonts w:ascii="Times New Roman" w:hAnsi="Times New Roman"/>
          <w:sz w:val="24"/>
          <w:szCs w:val="24"/>
        </w:rPr>
        <w:t xml:space="preserve"> и затем создавая контекст </w:t>
      </w:r>
      <w:hyperlink r:id="rId500" w:history="1">
        <w:r w:rsidR="005A6BBD" w:rsidRPr="003A425A">
          <w:rPr>
            <w:rStyle w:val="a3"/>
            <w:rFonts w:ascii="Times New Roman" w:hAnsi="Times New Roman"/>
            <w:color w:val="auto"/>
            <w:sz w:val="24"/>
            <w:szCs w:val="24"/>
          </w:rPr>
          <w:t>QOpenGLContext</w:t>
        </w:r>
      </w:hyperlink>
      <w:r w:rsidR="005A6BBD" w:rsidRPr="003A425A">
        <w:rPr>
          <w:rFonts w:ascii="Times New Roman" w:hAnsi="Times New Roman"/>
          <w:sz w:val="24"/>
          <w:szCs w:val="24"/>
        </w:rPr>
        <w:t xml:space="preserve">, чтобы управлять нативным контекстом </w:t>
      </w:r>
      <w:r w:rsidR="005A6BBD" w:rsidRPr="003A425A">
        <w:rPr>
          <w:rFonts w:ascii="Times New Roman" w:hAnsi="Times New Roman"/>
          <w:sz w:val="24"/>
          <w:szCs w:val="24"/>
          <w:lang w:val="en-US"/>
        </w:rPr>
        <w:t>OpenGL</w:t>
      </w:r>
      <w:r w:rsidR="005A6BBD" w:rsidRPr="003A425A">
        <w:rPr>
          <w:rFonts w:ascii="Times New Roman" w:hAnsi="Times New Roman"/>
          <w:sz w:val="24"/>
          <w:szCs w:val="24"/>
        </w:rPr>
        <w:t xml:space="preserve">. Вдобавок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имеет класс </w:t>
      </w:r>
      <w:hyperlink r:id="rId501" w:history="1">
        <w:r w:rsidR="005A6BBD" w:rsidRPr="003A425A">
          <w:rPr>
            <w:rStyle w:val="a3"/>
            <w:rFonts w:ascii="Times New Roman" w:hAnsi="Times New Roman"/>
            <w:color w:val="auto"/>
            <w:sz w:val="24"/>
            <w:szCs w:val="24"/>
          </w:rPr>
          <w:t>QOpenGLPaintDevice</w:t>
        </w:r>
      </w:hyperlink>
      <w:r w:rsidR="005A6BBD" w:rsidRPr="003A425A">
        <w:rPr>
          <w:rFonts w:ascii="Times New Roman" w:hAnsi="Times New Roman"/>
          <w:sz w:val="24"/>
          <w:szCs w:val="24"/>
        </w:rPr>
        <w:t xml:space="preserve">, который даёт возможность использовать </w:t>
      </w:r>
      <w:r w:rsidR="005A6BBD" w:rsidRPr="003A425A">
        <w:rPr>
          <w:rFonts w:ascii="Times New Roman" w:hAnsi="Times New Roman"/>
          <w:sz w:val="24"/>
          <w:szCs w:val="24"/>
          <w:lang w:val="en-US"/>
        </w:rPr>
        <w:t>OpenGL</w:t>
      </w:r>
      <w:r w:rsidR="005A6BBD" w:rsidRPr="003A425A">
        <w:rPr>
          <w:rFonts w:ascii="Times New Roman" w:hAnsi="Times New Roman"/>
          <w:sz w:val="24"/>
          <w:szCs w:val="24"/>
        </w:rPr>
        <w:t xml:space="preserve"> ускоренное рисование </w:t>
      </w:r>
      <w:r w:rsidR="005A6BBD" w:rsidRPr="003A425A">
        <w:rPr>
          <w:rFonts w:ascii="Times New Roman" w:hAnsi="Times New Roman"/>
          <w:sz w:val="24"/>
          <w:szCs w:val="24"/>
          <w:lang w:val="en-US"/>
        </w:rPr>
        <w:t>QPainter</w:t>
      </w:r>
      <w:r w:rsidR="005A6BBD" w:rsidRPr="003A425A">
        <w:rPr>
          <w:rFonts w:ascii="Times New Roman" w:hAnsi="Times New Roman"/>
          <w:sz w:val="24"/>
          <w:szCs w:val="24"/>
        </w:rPr>
        <w:t xml:space="preserve">, также как и удобные классы, которые упрощают </w:t>
      </w:r>
      <w:r w:rsidR="00F850EA" w:rsidRPr="003A425A">
        <w:rPr>
          <w:rFonts w:ascii="Times New Roman" w:hAnsi="Times New Roman"/>
          <w:sz w:val="24"/>
          <w:szCs w:val="24"/>
        </w:rPr>
        <w:t>написа</w:t>
      </w:r>
      <w:r w:rsidR="005A6BBD" w:rsidRPr="003A425A">
        <w:rPr>
          <w:rFonts w:ascii="Times New Roman" w:hAnsi="Times New Roman"/>
          <w:sz w:val="24"/>
          <w:szCs w:val="24"/>
        </w:rPr>
        <w:t xml:space="preserve">ние кода </w:t>
      </w:r>
      <w:r w:rsidR="00C94348" w:rsidRPr="003A425A">
        <w:rPr>
          <w:rFonts w:ascii="Times New Roman" w:hAnsi="Times New Roman"/>
          <w:sz w:val="24"/>
          <w:szCs w:val="24"/>
        </w:rPr>
        <w:t>OpenGL</w:t>
      </w:r>
      <w:r w:rsidR="005A6BBD" w:rsidRPr="003A425A">
        <w:rPr>
          <w:rFonts w:ascii="Times New Roman" w:hAnsi="Times New Roman"/>
          <w:sz w:val="24"/>
          <w:szCs w:val="24"/>
        </w:rPr>
        <w:t xml:space="preserve"> и уменьшают сложность обработки расширений и отличий между разными видами </w:t>
      </w:r>
      <w:r w:rsidR="005A6BBD" w:rsidRPr="003A425A">
        <w:rPr>
          <w:rFonts w:ascii="Times New Roman" w:hAnsi="Times New Roman"/>
          <w:sz w:val="24"/>
          <w:szCs w:val="24"/>
          <w:lang w:val="en-US"/>
        </w:rPr>
        <w:t>OpenGL</w:t>
      </w:r>
      <w:r w:rsidR="005A6BBD" w:rsidRPr="003A425A">
        <w:rPr>
          <w:rFonts w:ascii="Times New Roman" w:hAnsi="Times New Roman"/>
          <w:sz w:val="24"/>
          <w:szCs w:val="24"/>
        </w:rPr>
        <w:t>.</w:t>
      </w:r>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Также данный модуль содержит некоторые математические классы, которые представляют наиболее общие математические операции, связанные с 3</w:t>
      </w:r>
      <w:r w:rsidRPr="003A425A">
        <w:rPr>
          <w:rFonts w:ascii="Times New Roman" w:hAnsi="Times New Roman"/>
          <w:sz w:val="24"/>
          <w:szCs w:val="24"/>
          <w:lang w:val="en-US"/>
        </w:rPr>
        <w:t>D</w:t>
      </w:r>
      <w:r w:rsidRPr="003A425A">
        <w:rPr>
          <w:rFonts w:ascii="Times New Roman" w:hAnsi="Times New Roman"/>
          <w:sz w:val="24"/>
          <w:szCs w:val="24"/>
        </w:rPr>
        <w:t xml:space="preserve"> графикой.</w:t>
      </w:r>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До </w:t>
      </w:r>
      <w:r w:rsidR="00B00C9F" w:rsidRPr="003A425A">
        <w:rPr>
          <w:rFonts w:ascii="Times New Roman" w:hAnsi="Times New Roman"/>
          <w:sz w:val="24"/>
          <w:szCs w:val="24"/>
        </w:rPr>
        <w:t>qt</w:t>
      </w:r>
      <w:r w:rsidRPr="003A425A">
        <w:rPr>
          <w:rFonts w:ascii="Times New Roman" w:hAnsi="Times New Roman"/>
          <w:sz w:val="24"/>
          <w:szCs w:val="24"/>
        </w:rPr>
        <w:t xml:space="preserve">5 </w:t>
      </w:r>
      <w:r w:rsidR="00B00C9F" w:rsidRPr="003A425A">
        <w:rPr>
          <w:rFonts w:ascii="Times New Roman" w:hAnsi="Times New Roman"/>
          <w:sz w:val="24"/>
          <w:szCs w:val="24"/>
        </w:rPr>
        <w:t>GUI</w:t>
      </w:r>
      <w:r w:rsidRPr="003A425A">
        <w:rPr>
          <w:rFonts w:ascii="Times New Roman" w:hAnsi="Times New Roman"/>
          <w:sz w:val="24"/>
          <w:szCs w:val="24"/>
        </w:rPr>
        <w:t xml:space="preserve"> модуль был монолитным контейнером для всех вещей, связанных с графическим интерфейсом пользователя в </w:t>
      </w:r>
      <w:r w:rsidR="00B00C9F" w:rsidRPr="003A425A">
        <w:rPr>
          <w:rFonts w:ascii="Times New Roman" w:hAnsi="Times New Roman"/>
          <w:sz w:val="24"/>
          <w:szCs w:val="24"/>
        </w:rPr>
        <w:t>qt</w:t>
      </w:r>
      <w:r w:rsidRPr="003A425A">
        <w:rPr>
          <w:rFonts w:ascii="Times New Roman" w:hAnsi="Times New Roman"/>
          <w:sz w:val="24"/>
          <w:szCs w:val="24"/>
        </w:rPr>
        <w:t xml:space="preserve">, и включал набор виджетов </w:t>
      </w:r>
      <w:r w:rsidR="00B00C9F" w:rsidRPr="003A425A">
        <w:rPr>
          <w:rFonts w:ascii="Times New Roman" w:hAnsi="Times New Roman"/>
          <w:sz w:val="24"/>
          <w:szCs w:val="24"/>
        </w:rPr>
        <w:t>qt</w:t>
      </w:r>
      <w:r w:rsidRPr="003A425A">
        <w:rPr>
          <w:rFonts w:ascii="Times New Roman" w:hAnsi="Times New Roman"/>
          <w:sz w:val="24"/>
          <w:szCs w:val="24"/>
        </w:rPr>
        <w:t>, элементов изображений, к</w:t>
      </w:r>
      <w:r w:rsidR="00C94348" w:rsidRPr="003A425A">
        <w:rPr>
          <w:rFonts w:ascii="Times New Roman" w:hAnsi="Times New Roman"/>
          <w:sz w:val="24"/>
          <w:szCs w:val="24"/>
        </w:rPr>
        <w:t>ар</w:t>
      </w:r>
      <w:r w:rsidRPr="003A425A">
        <w:rPr>
          <w:rFonts w:ascii="Times New Roman" w:hAnsi="Times New Roman"/>
          <w:sz w:val="24"/>
          <w:szCs w:val="24"/>
        </w:rPr>
        <w:t xml:space="preserve">кас графических приложений и также печать. Начиная с </w:t>
      </w:r>
      <w:r w:rsidR="00B00C9F" w:rsidRPr="003A425A">
        <w:rPr>
          <w:rFonts w:ascii="Times New Roman" w:hAnsi="Times New Roman"/>
          <w:sz w:val="24"/>
          <w:szCs w:val="24"/>
        </w:rPr>
        <w:t>qt</w:t>
      </w:r>
      <w:r w:rsidRPr="003A425A">
        <w:rPr>
          <w:rFonts w:ascii="Times New Roman" w:hAnsi="Times New Roman"/>
          <w:sz w:val="24"/>
          <w:szCs w:val="24"/>
        </w:rPr>
        <w:t xml:space="preserve">5, эти классы были удалены в модуль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Widgets</w:t>
      </w:r>
      <w:r w:rsidRPr="003A425A">
        <w:rPr>
          <w:rFonts w:ascii="Times New Roman" w:hAnsi="Times New Roman"/>
          <w:sz w:val="24"/>
          <w:szCs w:val="24"/>
        </w:rPr>
        <w:t xml:space="preserve">. Печать была перемещена в модуль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Print</w:t>
      </w:r>
      <w:r w:rsidRPr="003A425A">
        <w:rPr>
          <w:rFonts w:ascii="Times New Roman" w:hAnsi="Times New Roman"/>
          <w:sz w:val="24"/>
          <w:szCs w:val="24"/>
        </w:rPr>
        <w:t xml:space="preserve"> </w:t>
      </w:r>
      <w:r w:rsidRPr="003A425A">
        <w:rPr>
          <w:rFonts w:ascii="Times New Roman" w:hAnsi="Times New Roman"/>
          <w:sz w:val="24"/>
          <w:szCs w:val="24"/>
          <w:lang w:val="en-US"/>
        </w:rPr>
        <w:t>Support</w:t>
      </w:r>
      <w:r w:rsidRPr="003A425A">
        <w:rPr>
          <w:rFonts w:ascii="Times New Roman" w:hAnsi="Times New Roman"/>
          <w:sz w:val="24"/>
          <w:szCs w:val="24"/>
        </w:rPr>
        <w:t xml:space="preserve">. Пожалуйста, заметьте, что данные модули могут быть </w:t>
      </w:r>
      <w:r w:rsidR="008A150D" w:rsidRPr="003A425A">
        <w:rPr>
          <w:rFonts w:ascii="Times New Roman" w:hAnsi="Times New Roman"/>
          <w:sz w:val="24"/>
          <w:szCs w:val="24"/>
        </w:rPr>
        <w:t>исклю</w:t>
      </w:r>
      <w:r w:rsidRPr="003A425A">
        <w:rPr>
          <w:rFonts w:ascii="Times New Roman" w:hAnsi="Times New Roman"/>
          <w:sz w:val="24"/>
          <w:szCs w:val="24"/>
        </w:rPr>
        <w:t xml:space="preserve">чены из </w:t>
      </w:r>
      <w:r w:rsidR="00B00C9F" w:rsidRPr="003A425A">
        <w:rPr>
          <w:rFonts w:ascii="Times New Roman" w:hAnsi="Times New Roman"/>
          <w:sz w:val="24"/>
          <w:szCs w:val="24"/>
        </w:rPr>
        <w:t>qt</w:t>
      </w:r>
      <w:r w:rsidRPr="003A425A">
        <w:rPr>
          <w:rFonts w:ascii="Times New Roman" w:hAnsi="Times New Roman"/>
          <w:sz w:val="24"/>
          <w:szCs w:val="24"/>
        </w:rPr>
        <w:t xml:space="preserve"> установки. Сейчас </w:t>
      </w:r>
      <w:r w:rsidR="00B00C9F" w:rsidRPr="003A425A">
        <w:rPr>
          <w:rFonts w:ascii="Times New Roman" w:hAnsi="Times New Roman"/>
          <w:sz w:val="24"/>
          <w:szCs w:val="24"/>
        </w:rPr>
        <w:t>GUI</w:t>
      </w:r>
      <w:r w:rsidRPr="003A425A">
        <w:rPr>
          <w:rFonts w:ascii="Times New Roman" w:hAnsi="Times New Roman"/>
          <w:sz w:val="24"/>
          <w:szCs w:val="24"/>
        </w:rPr>
        <w:t xml:space="preserve"> содержит только малый набор помощников, которые, в общем, полезны для всех графических приложений.</w:t>
      </w:r>
    </w:p>
    <w:p w:rsidR="00C94348" w:rsidRPr="003A425A" w:rsidRDefault="00C94348" w:rsidP="00C94348">
      <w:pPr>
        <w:pStyle w:val="2"/>
        <w:rPr>
          <w:rFonts w:ascii="Times New Roman" w:hAnsi="Times New Roman"/>
          <w:sz w:val="24"/>
          <w:szCs w:val="24"/>
        </w:rPr>
      </w:pPr>
      <w:bookmarkStart w:id="310" w:name="_Toc382058422"/>
      <w:r w:rsidRPr="003A425A">
        <w:rPr>
          <w:rFonts w:ascii="Times New Roman" w:hAnsi="Times New Roman"/>
          <w:b w:val="0"/>
          <w:sz w:val="24"/>
          <w:szCs w:val="24"/>
        </w:rPr>
        <w:t>СИСТЕМА РИСОВАНИЯ</w:t>
      </w:r>
      <w:bookmarkEnd w:id="310"/>
    </w:p>
    <w:p w:rsidR="005A6BBD" w:rsidRPr="003A425A" w:rsidRDefault="00953454" w:rsidP="00923F08">
      <w:pPr>
        <w:jc w:val="both"/>
        <w:rPr>
          <w:rFonts w:ascii="Times New Roman" w:hAnsi="Times New Roman"/>
          <w:sz w:val="24"/>
          <w:szCs w:val="24"/>
        </w:rPr>
      </w:pPr>
      <w:hyperlink r:id="rId502" w:history="1">
        <w:r w:rsidR="005A6BBD" w:rsidRPr="003A425A">
          <w:rPr>
            <w:rStyle w:val="a3"/>
            <w:rFonts w:ascii="Times New Roman" w:hAnsi="Times New Roman"/>
            <w:sz w:val="24"/>
            <w:szCs w:val="24"/>
          </w:rPr>
          <w:t>http://qt-project.org/doc/qt-5.1/qtgui/paintsystem.html</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система рисования </w:t>
      </w:r>
      <w:r w:rsidR="00B00C9F" w:rsidRPr="003A425A">
        <w:rPr>
          <w:rFonts w:ascii="Times New Roman" w:hAnsi="Times New Roman"/>
          <w:sz w:val="24"/>
          <w:szCs w:val="24"/>
        </w:rPr>
        <w:t>qt</w:t>
      </w:r>
      <w:r w:rsidRPr="003A425A">
        <w:rPr>
          <w:rFonts w:ascii="Times New Roman" w:hAnsi="Times New Roman"/>
          <w:sz w:val="24"/>
          <w:szCs w:val="24"/>
        </w:rPr>
        <w:t xml:space="preserve"> предоставляет возможность рисования на экране и на печати с использованием одного и того же интерфейса и основана на классах </w:t>
      </w:r>
      <w:hyperlink r:id="rId503" w:history="1">
        <w:r w:rsidRPr="003A425A">
          <w:rPr>
            <w:rStyle w:val="a3"/>
            <w:rFonts w:ascii="Times New Roman" w:hAnsi="Times New Roman"/>
            <w:color w:val="auto"/>
            <w:sz w:val="24"/>
            <w:szCs w:val="24"/>
          </w:rPr>
          <w:t>QPainter</w:t>
        </w:r>
      </w:hyperlink>
      <w:r w:rsidRPr="003A425A">
        <w:rPr>
          <w:rFonts w:ascii="Times New Roman" w:hAnsi="Times New Roman"/>
          <w:sz w:val="24"/>
          <w:szCs w:val="24"/>
        </w:rPr>
        <w:t xml:space="preserve">, </w:t>
      </w:r>
      <w:hyperlink r:id="rId504" w:history="1">
        <w:r w:rsidRPr="003A425A">
          <w:rPr>
            <w:rStyle w:val="a3"/>
            <w:rFonts w:ascii="Times New Roman" w:hAnsi="Times New Roman"/>
            <w:color w:val="auto"/>
            <w:sz w:val="24"/>
            <w:szCs w:val="24"/>
          </w:rPr>
          <w:t>QPaintDevice</w:t>
        </w:r>
      </w:hyperlink>
      <w:r w:rsidRPr="003A425A">
        <w:rPr>
          <w:rFonts w:ascii="Times New Roman" w:hAnsi="Times New Roman"/>
          <w:sz w:val="24"/>
          <w:szCs w:val="24"/>
        </w:rPr>
        <w:t xml:space="preserve">, </w:t>
      </w:r>
      <w:r w:rsidR="00C94348" w:rsidRPr="003A425A">
        <w:rPr>
          <w:rFonts w:ascii="Times New Roman" w:hAnsi="Times New Roman"/>
          <w:sz w:val="24"/>
          <w:szCs w:val="24"/>
        </w:rPr>
        <w:t>и</w:t>
      </w:r>
      <w:r w:rsidRPr="003A425A">
        <w:rPr>
          <w:rFonts w:ascii="Times New Roman" w:hAnsi="Times New Roman"/>
          <w:sz w:val="24"/>
          <w:szCs w:val="24"/>
        </w:rPr>
        <w:t xml:space="preserve"> </w:t>
      </w:r>
      <w:hyperlink r:id="rId505" w:history="1">
        <w:r w:rsidRPr="003A425A">
          <w:rPr>
            <w:rStyle w:val="a3"/>
            <w:rFonts w:ascii="Times New Roman" w:hAnsi="Times New Roman"/>
            <w:color w:val="auto"/>
            <w:sz w:val="24"/>
            <w:szCs w:val="24"/>
          </w:rPr>
          <w:t>QPaintEngine</w:t>
        </w:r>
      </w:hyperlink>
      <w:r w:rsidRPr="003A425A">
        <w:rPr>
          <w:rFonts w:ascii="Times New Roman" w:hAnsi="Times New Roman"/>
          <w:sz w:val="24"/>
          <w:szCs w:val="24"/>
        </w:rPr>
        <w:t xml:space="preserve">. </w:t>
      </w:r>
      <w:hyperlink r:id="rId506" w:history="1">
        <w:r w:rsidRPr="003A425A">
          <w:rPr>
            <w:rStyle w:val="a3"/>
            <w:rFonts w:ascii="Times New Roman" w:hAnsi="Times New Roman"/>
            <w:color w:val="auto"/>
            <w:sz w:val="24"/>
            <w:szCs w:val="24"/>
          </w:rPr>
          <w:t>QPainter</w:t>
        </w:r>
      </w:hyperlink>
      <w:r w:rsidRPr="003A425A">
        <w:rPr>
          <w:rFonts w:ascii="Times New Roman" w:hAnsi="Times New Roman"/>
          <w:sz w:val="24"/>
          <w:szCs w:val="24"/>
        </w:rPr>
        <w:t xml:space="preserve"> используется для выполнений операций рисования, </w:t>
      </w:r>
      <w:hyperlink r:id="rId507" w:history="1">
        <w:r w:rsidRPr="003A425A">
          <w:rPr>
            <w:rStyle w:val="a3"/>
            <w:rFonts w:ascii="Times New Roman" w:hAnsi="Times New Roman"/>
            <w:color w:val="auto"/>
            <w:sz w:val="24"/>
            <w:szCs w:val="24"/>
          </w:rPr>
          <w:t>QPaintDevice</w:t>
        </w:r>
      </w:hyperlink>
      <w:r w:rsidRPr="003A425A">
        <w:rPr>
          <w:rFonts w:ascii="Times New Roman" w:hAnsi="Times New Roman"/>
          <w:sz w:val="24"/>
          <w:szCs w:val="24"/>
        </w:rPr>
        <w:t xml:space="preserve"> является абстракцией двумерных пространств, которые могут быть нарисованы с использованием класса </w:t>
      </w:r>
      <w:hyperlink r:id="rId508" w:history="1">
        <w:r w:rsidRPr="003A425A">
          <w:rPr>
            <w:rStyle w:val="a3"/>
            <w:rFonts w:ascii="Times New Roman" w:hAnsi="Times New Roman"/>
            <w:color w:val="auto"/>
            <w:sz w:val="24"/>
            <w:szCs w:val="24"/>
          </w:rPr>
          <w:t>QPainter</w:t>
        </w:r>
      </w:hyperlink>
      <w:r w:rsidRPr="003A425A">
        <w:rPr>
          <w:rFonts w:ascii="Times New Roman" w:hAnsi="Times New Roman"/>
          <w:sz w:val="24"/>
          <w:szCs w:val="24"/>
        </w:rPr>
        <w:t xml:space="preserve">. </w:t>
      </w:r>
      <w:hyperlink r:id="rId509" w:history="1">
        <w:r w:rsidRPr="003A425A">
          <w:rPr>
            <w:rStyle w:val="a3"/>
            <w:rFonts w:ascii="Times New Roman" w:hAnsi="Times New Roman"/>
            <w:color w:val="auto"/>
            <w:sz w:val="24"/>
            <w:szCs w:val="24"/>
          </w:rPr>
          <w:t>QPaintEngine</w:t>
        </w:r>
      </w:hyperlink>
      <w:r w:rsidRPr="003A425A">
        <w:rPr>
          <w:rFonts w:ascii="Times New Roman" w:hAnsi="Times New Roman"/>
          <w:sz w:val="24"/>
          <w:szCs w:val="24"/>
        </w:rPr>
        <w:t xml:space="preserve"> обеспечивает интерфейс, который рисовальщик использует, чтобы рисовать на разных типах устройств. Этот класс используется внутренне остальными классами и спрятан от программистов приложений, если только они не создают свой собственный тип устройства.</w:t>
      </w:r>
      <w:r w:rsidR="00C94348" w:rsidRPr="003A425A">
        <w:rPr>
          <w:rFonts w:ascii="Times New Roman" w:hAnsi="Times New Roman"/>
          <w:sz w:val="24"/>
          <w:szCs w:val="24"/>
        </w:rPr>
        <w:t xml:space="preserve"> </w:t>
      </w:r>
      <w:r w:rsidR="00783BFB" w:rsidRPr="003A425A">
        <w:rPr>
          <w:rFonts w:ascii="Times New Roman" w:hAnsi="Times New Roman"/>
          <w:sz w:val="24"/>
          <w:szCs w:val="24"/>
        </w:rPr>
        <w:t>Глав</w:t>
      </w:r>
      <w:r w:rsidRPr="003A425A">
        <w:rPr>
          <w:rFonts w:ascii="Times New Roman" w:hAnsi="Times New Roman"/>
          <w:sz w:val="24"/>
          <w:szCs w:val="24"/>
        </w:rPr>
        <w:t>ное преимущество этого подхода заключается в том, что всё рисование следует по одному и тому же пути, делая лёгким добавление поддержки новых особенностей и обеспечения реализации по умолчанию для неподдерживаемых особенностей.</w:t>
      </w:r>
    </w:p>
    <w:p w:rsidR="00B3754E" w:rsidRPr="003A425A" w:rsidRDefault="00B3754E" w:rsidP="00B3754E">
      <w:pPr>
        <w:pStyle w:val="3"/>
        <w:rPr>
          <w:sz w:val="24"/>
          <w:szCs w:val="24"/>
        </w:rPr>
      </w:pPr>
      <w:bookmarkStart w:id="311" w:name="_Toc382058423"/>
      <w:r w:rsidRPr="003A425A">
        <w:rPr>
          <w:b w:val="0"/>
          <w:sz w:val="24"/>
          <w:szCs w:val="24"/>
        </w:rPr>
        <w:t>ЧТЕНИЕ И ЗАПИСЬ ФАЙЛОВ ИЗОБРАЖЕНИЙ</w:t>
      </w:r>
      <w:bookmarkEnd w:id="311"/>
    </w:p>
    <w:p w:rsidR="00B3754E" w:rsidRPr="003A425A" w:rsidRDefault="00953454" w:rsidP="00B3754E">
      <w:pPr>
        <w:jc w:val="both"/>
        <w:rPr>
          <w:rFonts w:ascii="Times New Roman" w:hAnsi="Times New Roman"/>
          <w:sz w:val="24"/>
          <w:szCs w:val="24"/>
        </w:rPr>
      </w:pPr>
      <w:hyperlink r:id="rId510" w:history="1">
        <w:r w:rsidR="00B3754E" w:rsidRPr="003A425A">
          <w:rPr>
            <w:rStyle w:val="a3"/>
            <w:rFonts w:ascii="Times New Roman" w:hAnsi="Times New Roman"/>
            <w:sz w:val="24"/>
            <w:szCs w:val="24"/>
          </w:rPr>
          <w:t>http://qt-project.org/doc/qt-5.1/qtgui/paintsystem-images.html</w:t>
        </w:r>
      </w:hyperlink>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t xml:space="preserve">наиболее общий способ чтения изображений – это через классы </w:t>
      </w:r>
      <w:r w:rsidRPr="003A425A">
        <w:rPr>
          <w:rFonts w:ascii="Times New Roman" w:hAnsi="Times New Roman"/>
          <w:sz w:val="24"/>
          <w:szCs w:val="24"/>
          <w:lang w:val="en-US"/>
        </w:rPr>
        <w:t>QImage</w:t>
      </w:r>
      <w:r w:rsidRPr="003A425A">
        <w:rPr>
          <w:rFonts w:ascii="Times New Roman" w:hAnsi="Times New Roman"/>
          <w:sz w:val="24"/>
          <w:szCs w:val="24"/>
        </w:rPr>
        <w:t xml:space="preserve"> и </w:t>
      </w:r>
      <w:r w:rsidRPr="003A425A">
        <w:rPr>
          <w:rFonts w:ascii="Times New Roman" w:hAnsi="Times New Roman"/>
          <w:sz w:val="24"/>
          <w:szCs w:val="24"/>
          <w:lang w:val="en-US"/>
        </w:rPr>
        <w:t>QPixmap</w:t>
      </w:r>
      <w:r w:rsidRPr="003A425A">
        <w:rPr>
          <w:rFonts w:ascii="Times New Roman" w:hAnsi="Times New Roman"/>
          <w:sz w:val="24"/>
          <w:szCs w:val="24"/>
        </w:rPr>
        <w:t xml:space="preserve">. Вдобавок, qt обеспечивает класс </w:t>
      </w:r>
      <w:r w:rsidRPr="003A425A">
        <w:rPr>
          <w:rFonts w:ascii="Times New Roman" w:hAnsi="Times New Roman"/>
          <w:sz w:val="24"/>
          <w:szCs w:val="24"/>
          <w:lang w:val="en-US"/>
        </w:rPr>
        <w:t>QImageReader</w:t>
      </w:r>
      <w:r w:rsidRPr="003A425A">
        <w:rPr>
          <w:rFonts w:ascii="Times New Roman" w:hAnsi="Times New Roman"/>
          <w:sz w:val="24"/>
          <w:szCs w:val="24"/>
        </w:rPr>
        <w:t xml:space="preserve">, который даёт больший контроль над процессом. В зависимости от ниже лежащей поддержки формата изображений, функции, обеспечиваемые классом, могут сохранять память и ускорять загрузку изображений. Также qt обеспечивает класс </w:t>
      </w:r>
      <w:r w:rsidRPr="003A425A">
        <w:rPr>
          <w:rFonts w:ascii="Times New Roman" w:hAnsi="Times New Roman"/>
          <w:sz w:val="24"/>
          <w:szCs w:val="24"/>
          <w:lang w:val="en-US"/>
        </w:rPr>
        <w:t>QImageWriter</w:t>
      </w:r>
      <w:r w:rsidRPr="003A425A">
        <w:rPr>
          <w:rFonts w:ascii="Times New Roman" w:hAnsi="Times New Roman"/>
          <w:sz w:val="24"/>
          <w:szCs w:val="24"/>
        </w:rPr>
        <w:t xml:space="preserve">, который поддерживает настройку особенных опций формата, таких как гамма уровень, сжатие и качество, перед сохранением изображения. Классы </w:t>
      </w:r>
      <w:r w:rsidRPr="003A425A">
        <w:rPr>
          <w:rFonts w:ascii="Times New Roman" w:hAnsi="Times New Roman"/>
          <w:sz w:val="24"/>
          <w:szCs w:val="24"/>
          <w:lang w:val="en-US"/>
        </w:rPr>
        <w:t>QImageWriter</w:t>
      </w:r>
      <w:r w:rsidRPr="003A425A">
        <w:rPr>
          <w:rFonts w:ascii="Times New Roman" w:hAnsi="Times New Roman"/>
          <w:sz w:val="24"/>
          <w:szCs w:val="24"/>
        </w:rPr>
        <w:t xml:space="preserve"> и </w:t>
      </w:r>
      <w:r w:rsidRPr="003A425A">
        <w:rPr>
          <w:rFonts w:ascii="Times New Roman" w:hAnsi="Times New Roman"/>
          <w:sz w:val="24"/>
          <w:szCs w:val="24"/>
          <w:lang w:val="en-US"/>
        </w:rPr>
        <w:t>QImageReader</w:t>
      </w:r>
      <w:r w:rsidRPr="003A425A">
        <w:rPr>
          <w:rFonts w:ascii="Times New Roman" w:hAnsi="Times New Roman"/>
          <w:sz w:val="24"/>
          <w:szCs w:val="24"/>
        </w:rPr>
        <w:t xml:space="preserve"> полагаются на </w:t>
      </w:r>
      <w:r w:rsidRPr="003A425A">
        <w:rPr>
          <w:rFonts w:ascii="Times New Roman" w:hAnsi="Times New Roman"/>
          <w:sz w:val="24"/>
          <w:szCs w:val="24"/>
          <w:lang w:val="en-US"/>
        </w:rPr>
        <w:t>QImageIOHandler</w:t>
      </w:r>
      <w:r w:rsidRPr="003A425A">
        <w:rPr>
          <w:rFonts w:ascii="Times New Roman" w:hAnsi="Times New Roman"/>
          <w:sz w:val="24"/>
          <w:szCs w:val="24"/>
        </w:rPr>
        <w:t xml:space="preserve"> класс, который является общим интерфейсом для ввода/вывода изображений в qt. Объекты данного класса используются классом </w:t>
      </w:r>
      <w:r w:rsidRPr="003A425A">
        <w:rPr>
          <w:rFonts w:ascii="Times New Roman" w:hAnsi="Times New Roman"/>
          <w:sz w:val="24"/>
          <w:szCs w:val="24"/>
          <w:lang w:val="en-US"/>
        </w:rPr>
        <w:t>QImageReader</w:t>
      </w:r>
      <w:r w:rsidRPr="003A425A">
        <w:rPr>
          <w:rFonts w:ascii="Times New Roman" w:hAnsi="Times New Roman"/>
          <w:sz w:val="24"/>
          <w:szCs w:val="24"/>
        </w:rPr>
        <w:t xml:space="preserve"> и </w:t>
      </w:r>
      <w:r w:rsidRPr="003A425A">
        <w:rPr>
          <w:rFonts w:ascii="Times New Roman" w:hAnsi="Times New Roman"/>
          <w:sz w:val="24"/>
          <w:szCs w:val="24"/>
          <w:lang w:val="en-US"/>
        </w:rPr>
        <w:t>QImageWriter</w:t>
      </w:r>
      <w:r w:rsidRPr="003A425A">
        <w:rPr>
          <w:rFonts w:ascii="Times New Roman" w:hAnsi="Times New Roman"/>
          <w:sz w:val="24"/>
          <w:szCs w:val="24"/>
        </w:rPr>
        <w:t xml:space="preserve"> для добавления поддержки для разных форматов изображений в qt. Класс </w:t>
      </w:r>
      <w:r w:rsidRPr="003A425A">
        <w:rPr>
          <w:rFonts w:ascii="Times New Roman" w:hAnsi="Times New Roman"/>
          <w:sz w:val="24"/>
          <w:szCs w:val="24"/>
          <w:lang w:val="en-US"/>
        </w:rPr>
        <w:t>QMovie</w:t>
      </w:r>
      <w:r w:rsidRPr="003A425A">
        <w:rPr>
          <w:rFonts w:ascii="Times New Roman" w:hAnsi="Times New Roman"/>
          <w:sz w:val="24"/>
          <w:szCs w:val="24"/>
        </w:rPr>
        <w:t xml:space="preserve"> является удобным классом для отображения анимации, используя внутренне класс </w:t>
      </w:r>
      <w:r w:rsidRPr="003A425A">
        <w:rPr>
          <w:rFonts w:ascii="Times New Roman" w:hAnsi="Times New Roman"/>
          <w:sz w:val="24"/>
          <w:szCs w:val="24"/>
          <w:lang w:val="en-US"/>
        </w:rPr>
        <w:t>QImageReader</w:t>
      </w:r>
      <w:r w:rsidRPr="003A425A">
        <w:rPr>
          <w:rFonts w:ascii="Times New Roman" w:hAnsi="Times New Roman"/>
          <w:sz w:val="24"/>
          <w:szCs w:val="24"/>
        </w:rPr>
        <w:t xml:space="preserve">. </w:t>
      </w:r>
    </w:p>
    <w:p w:rsidR="00B3754E" w:rsidRPr="003A425A" w:rsidRDefault="00B3754E" w:rsidP="00B3754E">
      <w:pPr>
        <w:jc w:val="both"/>
        <w:rPr>
          <w:rFonts w:ascii="Times New Roman" w:hAnsi="Times New Roman"/>
          <w:color w:val="00B050"/>
          <w:sz w:val="24"/>
          <w:szCs w:val="24"/>
        </w:rPr>
      </w:pPr>
      <w:r w:rsidRPr="003A425A">
        <w:rPr>
          <w:rFonts w:ascii="Times New Roman" w:hAnsi="Times New Roman"/>
          <w:sz w:val="24"/>
          <w:szCs w:val="24"/>
        </w:rPr>
        <w:lastRenderedPageBreak/>
        <w:t xml:space="preserve">Qt поддерживает несколько форматов файлов по умолчанию, и вдобавок несколько новых форматов могут быть добавлены при помощи плагинов. Механизм плагинов в qt также может быть использован для написания частных форматов изображений. Это делается при помощи создания специализированного класса </w:t>
      </w:r>
      <w:r w:rsidRPr="003A425A">
        <w:rPr>
          <w:rFonts w:ascii="Times New Roman" w:hAnsi="Times New Roman"/>
          <w:sz w:val="24"/>
          <w:szCs w:val="24"/>
          <w:lang w:val="en-US"/>
        </w:rPr>
        <w:t>QImageIOHandler</w:t>
      </w:r>
      <w:r w:rsidRPr="003A425A">
        <w:rPr>
          <w:rFonts w:ascii="Times New Roman" w:hAnsi="Times New Roman"/>
          <w:sz w:val="24"/>
          <w:szCs w:val="24"/>
        </w:rPr>
        <w:t xml:space="preserve"> и создания </w:t>
      </w:r>
      <w:r w:rsidRPr="003A425A">
        <w:rPr>
          <w:rFonts w:ascii="Times New Roman" w:hAnsi="Times New Roman"/>
          <w:sz w:val="24"/>
          <w:szCs w:val="24"/>
          <w:lang w:val="en-US"/>
        </w:rPr>
        <w:t>QImageIOPlugin</w:t>
      </w:r>
      <w:r w:rsidRPr="003A425A">
        <w:rPr>
          <w:rFonts w:ascii="Times New Roman" w:hAnsi="Times New Roman"/>
          <w:sz w:val="24"/>
          <w:szCs w:val="24"/>
        </w:rPr>
        <w:t xml:space="preserve"> объекта, который является фабрикой для создания объектов </w:t>
      </w:r>
      <w:r w:rsidRPr="003A425A">
        <w:rPr>
          <w:rFonts w:ascii="Times New Roman" w:hAnsi="Times New Roman"/>
          <w:sz w:val="24"/>
          <w:szCs w:val="24"/>
          <w:lang w:val="en-US"/>
        </w:rPr>
        <w:t>QImageIOHandler</w:t>
      </w:r>
      <w:r w:rsidRPr="003A425A">
        <w:rPr>
          <w:rFonts w:ascii="Times New Roman" w:hAnsi="Times New Roman"/>
          <w:sz w:val="24"/>
          <w:szCs w:val="24"/>
        </w:rPr>
        <w:t xml:space="preserve">. Когда плагин устанавливается, </w:t>
      </w:r>
      <w:r w:rsidRPr="003A425A">
        <w:rPr>
          <w:rFonts w:ascii="Times New Roman" w:hAnsi="Times New Roman"/>
          <w:sz w:val="24"/>
          <w:szCs w:val="24"/>
          <w:lang w:val="en-US"/>
        </w:rPr>
        <w:t>QImageReader</w:t>
      </w:r>
      <w:r w:rsidRPr="003A425A">
        <w:rPr>
          <w:rFonts w:ascii="Times New Roman" w:hAnsi="Times New Roman"/>
          <w:sz w:val="24"/>
          <w:szCs w:val="24"/>
        </w:rPr>
        <w:t xml:space="preserve"> и </w:t>
      </w:r>
      <w:r w:rsidRPr="003A425A">
        <w:rPr>
          <w:rFonts w:ascii="Times New Roman" w:hAnsi="Times New Roman"/>
          <w:sz w:val="24"/>
          <w:szCs w:val="24"/>
          <w:lang w:val="en-US"/>
        </w:rPr>
        <w:t>QImageWriter</w:t>
      </w:r>
      <w:r w:rsidRPr="003A425A">
        <w:rPr>
          <w:rFonts w:ascii="Times New Roman" w:hAnsi="Times New Roman"/>
          <w:sz w:val="24"/>
          <w:szCs w:val="24"/>
        </w:rPr>
        <w:t xml:space="preserve"> автоматически загрузят плагин и начнут использование его.</w:t>
      </w:r>
    </w:p>
    <w:p w:rsidR="00DC06B4" w:rsidRPr="003A425A" w:rsidRDefault="00DC06B4" w:rsidP="00DC06B4">
      <w:pPr>
        <w:pStyle w:val="3"/>
        <w:rPr>
          <w:sz w:val="24"/>
          <w:szCs w:val="24"/>
        </w:rPr>
      </w:pPr>
      <w:bookmarkStart w:id="312" w:name="_Toc382058424"/>
      <w:r w:rsidRPr="003A425A">
        <w:rPr>
          <w:b w:val="0"/>
          <w:sz w:val="24"/>
          <w:szCs w:val="24"/>
        </w:rPr>
        <w:t>СИСТЕМА КООРДИНАТ</w:t>
      </w:r>
      <w:bookmarkEnd w:id="312"/>
    </w:p>
    <w:p w:rsidR="00B3754E" w:rsidRPr="003A425A" w:rsidRDefault="00953454" w:rsidP="00B3754E">
      <w:pPr>
        <w:jc w:val="both"/>
        <w:rPr>
          <w:rFonts w:ascii="Times New Roman" w:hAnsi="Times New Roman"/>
          <w:sz w:val="24"/>
          <w:szCs w:val="24"/>
        </w:rPr>
      </w:pPr>
      <w:hyperlink r:id="rId511" w:history="1">
        <w:r w:rsidR="00B3754E" w:rsidRPr="003A425A">
          <w:rPr>
            <w:rStyle w:val="a3"/>
            <w:rFonts w:ascii="Times New Roman" w:hAnsi="Times New Roman"/>
            <w:sz w:val="24"/>
            <w:szCs w:val="24"/>
          </w:rPr>
          <w:t>http://qt-project.org/doc/qt-5.1/qtgui/coordsys.html</w:t>
        </w:r>
      </w:hyperlink>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t xml:space="preserve">система координат </w:t>
      </w:r>
      <w:r w:rsidR="00C360DD" w:rsidRPr="003A425A">
        <w:rPr>
          <w:rFonts w:ascii="Times New Roman" w:hAnsi="Times New Roman"/>
          <w:sz w:val="24"/>
          <w:szCs w:val="24"/>
        </w:rPr>
        <w:t>контролирует</w:t>
      </w:r>
      <w:r w:rsidRPr="003A425A">
        <w:rPr>
          <w:rFonts w:ascii="Times New Roman" w:hAnsi="Times New Roman"/>
          <w:sz w:val="24"/>
          <w:szCs w:val="24"/>
        </w:rPr>
        <w:t xml:space="preserve">ся классом </w:t>
      </w:r>
      <w:r w:rsidRPr="003A425A">
        <w:rPr>
          <w:rFonts w:ascii="Times New Roman" w:hAnsi="Times New Roman"/>
          <w:sz w:val="24"/>
          <w:szCs w:val="24"/>
          <w:lang w:val="en-US"/>
        </w:rPr>
        <w:t>QPainter</w:t>
      </w:r>
      <w:r w:rsidRPr="003A425A">
        <w:rPr>
          <w:rFonts w:ascii="Times New Roman" w:hAnsi="Times New Roman"/>
          <w:sz w:val="24"/>
          <w:szCs w:val="24"/>
        </w:rPr>
        <w:t>.</w:t>
      </w:r>
      <w:r w:rsidR="00C360DD" w:rsidRPr="003A425A">
        <w:rPr>
          <w:rFonts w:ascii="Times New Roman" w:hAnsi="Times New Roman"/>
          <w:sz w:val="24"/>
          <w:szCs w:val="24"/>
        </w:rPr>
        <w:t xml:space="preserve"> </w:t>
      </w:r>
      <w:r w:rsidRPr="003A425A">
        <w:rPr>
          <w:rFonts w:ascii="Times New Roman" w:hAnsi="Times New Roman"/>
          <w:sz w:val="24"/>
          <w:szCs w:val="24"/>
        </w:rPr>
        <w:t>Система координат устройства рисования по умолчанию имеет своё начало в верхнем левом углу. Значения абсциссы увеличиваются направо и значения  ординаты увеличиваются вниз. Единицей по умолчанию является пиксел на основанном на пикселах устройстве и точка на принтерах.</w:t>
      </w:r>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t xml:space="preserve">Отображение логических координат </w:t>
      </w:r>
      <w:r w:rsidRPr="003A425A">
        <w:rPr>
          <w:rFonts w:ascii="Times New Roman" w:hAnsi="Times New Roman"/>
          <w:sz w:val="24"/>
          <w:szCs w:val="24"/>
          <w:lang w:val="en-US"/>
        </w:rPr>
        <w:t>QPainter</w:t>
      </w:r>
      <w:r w:rsidRPr="003A425A">
        <w:rPr>
          <w:rFonts w:ascii="Times New Roman" w:hAnsi="Times New Roman"/>
          <w:sz w:val="24"/>
          <w:szCs w:val="24"/>
        </w:rPr>
        <w:t xml:space="preserve"> на физические координаты </w:t>
      </w:r>
      <w:r w:rsidRPr="003A425A">
        <w:rPr>
          <w:rFonts w:ascii="Times New Roman" w:hAnsi="Times New Roman"/>
          <w:sz w:val="24"/>
          <w:szCs w:val="24"/>
          <w:lang w:val="en-US"/>
        </w:rPr>
        <w:t>QPainDevice</w:t>
      </w:r>
      <w:r w:rsidRPr="003A425A">
        <w:rPr>
          <w:rFonts w:ascii="Times New Roman" w:hAnsi="Times New Roman"/>
          <w:sz w:val="24"/>
          <w:szCs w:val="24"/>
        </w:rPr>
        <w:t xml:space="preserve"> обрабатывается матрицей преобразований класса </w:t>
      </w:r>
      <w:r w:rsidRPr="003A425A">
        <w:rPr>
          <w:rFonts w:ascii="Times New Roman" w:hAnsi="Times New Roman"/>
          <w:sz w:val="24"/>
          <w:szCs w:val="24"/>
          <w:lang w:val="en-US"/>
        </w:rPr>
        <w:t>QPainter</w:t>
      </w:r>
      <w:r w:rsidRPr="003A425A">
        <w:rPr>
          <w:rFonts w:ascii="Times New Roman" w:hAnsi="Times New Roman"/>
          <w:sz w:val="24"/>
          <w:szCs w:val="24"/>
        </w:rPr>
        <w:t>, окном просмотра и «окном».</w:t>
      </w:r>
      <w:r w:rsidR="00C360DD" w:rsidRPr="003A425A">
        <w:rPr>
          <w:rFonts w:ascii="Times New Roman" w:hAnsi="Times New Roman"/>
          <w:sz w:val="24"/>
          <w:szCs w:val="24"/>
        </w:rPr>
        <w:t xml:space="preserve"> </w:t>
      </w:r>
    </w:p>
    <w:p w:rsidR="00B3754E" w:rsidRPr="003A425A" w:rsidRDefault="00B3754E" w:rsidP="00B3754E">
      <w:pPr>
        <w:jc w:val="both"/>
        <w:rPr>
          <w:rFonts w:ascii="Times New Roman" w:hAnsi="Times New Roman"/>
          <w:sz w:val="24"/>
          <w:szCs w:val="24"/>
        </w:rPr>
      </w:pPr>
      <w:r w:rsidRPr="003A425A">
        <w:rPr>
          <w:rFonts w:ascii="Times New Roman" w:hAnsi="Times New Roman"/>
          <w:color w:val="00B050"/>
          <w:sz w:val="24"/>
          <w:szCs w:val="24"/>
        </w:rPr>
        <w:t>Размер графических примитивов всегда соответствует его математической модели, игнорируя ширину пера, которым они рисуются.</w:t>
      </w:r>
      <w:r w:rsidR="00C360DD" w:rsidRPr="003A425A">
        <w:rPr>
          <w:rFonts w:ascii="Times New Roman" w:hAnsi="Times New Roman"/>
          <w:color w:val="00B050"/>
          <w:sz w:val="24"/>
          <w:szCs w:val="24"/>
        </w:rPr>
        <w:t xml:space="preserve"> </w:t>
      </w:r>
      <w:r w:rsidRPr="003A425A">
        <w:rPr>
          <w:rFonts w:ascii="Times New Roman" w:hAnsi="Times New Roman"/>
          <w:sz w:val="24"/>
          <w:szCs w:val="24"/>
        </w:rPr>
        <w:t xml:space="preserve">Во время рисования рисование пикселей </w:t>
      </w:r>
      <w:r w:rsidR="00C360DD" w:rsidRPr="003A425A">
        <w:rPr>
          <w:rFonts w:ascii="Times New Roman" w:hAnsi="Times New Roman"/>
          <w:sz w:val="24"/>
          <w:szCs w:val="24"/>
        </w:rPr>
        <w:t>контролирует</w:t>
      </w:r>
      <w:r w:rsidRPr="003A425A">
        <w:rPr>
          <w:rFonts w:ascii="Times New Roman" w:hAnsi="Times New Roman"/>
          <w:sz w:val="24"/>
          <w:szCs w:val="24"/>
        </w:rPr>
        <w:t xml:space="preserve">ся при помощи </w:t>
      </w:r>
      <w:r w:rsidRPr="003A425A">
        <w:rPr>
          <w:rFonts w:ascii="Times New Roman" w:hAnsi="Times New Roman"/>
          <w:color w:val="00B050"/>
          <w:sz w:val="24"/>
          <w:szCs w:val="24"/>
          <w:lang w:val="en-US"/>
        </w:rPr>
        <w:t>QPainter</w:t>
      </w:r>
      <w:r w:rsidRPr="003A425A">
        <w:rPr>
          <w:rFonts w:ascii="Times New Roman" w:hAnsi="Times New Roman"/>
          <w:color w:val="00B050"/>
          <w:sz w:val="24"/>
          <w:szCs w:val="24"/>
        </w:rPr>
        <w:t>::</w:t>
      </w:r>
      <w:r w:rsidRPr="003A425A">
        <w:rPr>
          <w:rFonts w:ascii="Times New Roman" w:hAnsi="Times New Roman"/>
          <w:color w:val="00B050"/>
          <w:sz w:val="24"/>
          <w:szCs w:val="24"/>
          <w:lang w:val="en-US"/>
        </w:rPr>
        <w:t>Antialiasing</w:t>
      </w:r>
      <w:r w:rsidRPr="003A425A">
        <w:rPr>
          <w:rFonts w:ascii="Times New Roman" w:hAnsi="Times New Roman"/>
          <w:sz w:val="24"/>
          <w:szCs w:val="24"/>
        </w:rPr>
        <w:t xml:space="preserve"> подсказкой рисования. Его значение указывает, что движку следует </w:t>
      </w:r>
      <w:r w:rsidR="00C360DD" w:rsidRPr="003A425A">
        <w:rPr>
          <w:rFonts w:ascii="Times New Roman" w:hAnsi="Times New Roman"/>
          <w:sz w:val="24"/>
          <w:szCs w:val="24"/>
        </w:rPr>
        <w:t>сглаж</w:t>
      </w:r>
      <w:r w:rsidRPr="003A425A">
        <w:rPr>
          <w:rFonts w:ascii="Times New Roman" w:hAnsi="Times New Roman"/>
          <w:sz w:val="24"/>
          <w:szCs w:val="24"/>
        </w:rPr>
        <w:t xml:space="preserve">ивать примитивы, если возможно, т.е. </w:t>
      </w:r>
      <w:r w:rsidR="00C360DD" w:rsidRPr="003A425A">
        <w:rPr>
          <w:rFonts w:ascii="Times New Roman" w:hAnsi="Times New Roman"/>
          <w:sz w:val="24"/>
          <w:szCs w:val="24"/>
        </w:rPr>
        <w:t>сглаж</w:t>
      </w:r>
      <w:r w:rsidRPr="003A425A">
        <w:rPr>
          <w:rFonts w:ascii="Times New Roman" w:hAnsi="Times New Roman"/>
          <w:sz w:val="24"/>
          <w:szCs w:val="24"/>
        </w:rPr>
        <w:t>ивать грани с использование</w:t>
      </w:r>
      <w:r w:rsidR="00C360DD" w:rsidRPr="003A425A">
        <w:rPr>
          <w:rFonts w:ascii="Times New Roman" w:hAnsi="Times New Roman"/>
          <w:sz w:val="24"/>
          <w:szCs w:val="24"/>
        </w:rPr>
        <w:t>м разных интенсивностей цветов.</w:t>
      </w:r>
    </w:p>
    <w:p w:rsidR="00C360DD" w:rsidRPr="003A425A" w:rsidRDefault="00B3754E" w:rsidP="00B3754E">
      <w:pPr>
        <w:jc w:val="both"/>
        <w:rPr>
          <w:rFonts w:ascii="Times New Roman" w:hAnsi="Times New Roman"/>
          <w:i/>
          <w:sz w:val="24"/>
          <w:szCs w:val="24"/>
        </w:rPr>
      </w:pPr>
      <w:r w:rsidRPr="003A425A">
        <w:rPr>
          <w:rFonts w:ascii="Times New Roman" w:hAnsi="Times New Roman"/>
          <w:sz w:val="24"/>
          <w:szCs w:val="24"/>
        </w:rPr>
        <w:t xml:space="preserve">При рисовании пером чётного числа пикселов они будут нарисованы симметрично по отношению к математически определённой точке, в то время как рисование пером нечётного количества пикселей, оставшийся пиксел будет нарисован справа и внизу от математической точки, как в случае одного пиксела. </w:t>
      </w:r>
      <w:r w:rsidRPr="003A425A">
        <w:rPr>
          <w:rFonts w:ascii="Times New Roman" w:hAnsi="Times New Roman"/>
          <w:i/>
          <w:sz w:val="24"/>
          <w:szCs w:val="24"/>
        </w:rPr>
        <w:t xml:space="preserve">В данной части есть прекрасные иллюстративные примеры, которые демонстрируют как раз использование данного правила. </w:t>
      </w:r>
    </w:p>
    <w:p w:rsidR="00B3754E" w:rsidRPr="003A425A" w:rsidRDefault="00B3754E" w:rsidP="00B3754E">
      <w:pPr>
        <w:jc w:val="both"/>
        <w:rPr>
          <w:rFonts w:ascii="Times New Roman" w:hAnsi="Times New Roman"/>
          <w:i/>
          <w:sz w:val="24"/>
          <w:szCs w:val="24"/>
        </w:rPr>
      </w:pPr>
      <w:r w:rsidRPr="003A425A">
        <w:rPr>
          <w:rFonts w:ascii="Times New Roman" w:hAnsi="Times New Roman"/>
          <w:i/>
          <w:sz w:val="24"/>
          <w:szCs w:val="24"/>
        </w:rPr>
        <w:t xml:space="preserve">Заметьте, что по историческим причинам возвращаемое значение функций класса прямоугольника право и низ отличаются от настоящих значений данной величины. Но это касается только класса </w:t>
      </w:r>
      <w:r w:rsidRPr="003A425A">
        <w:rPr>
          <w:rFonts w:ascii="Times New Roman" w:hAnsi="Times New Roman"/>
          <w:i/>
          <w:sz w:val="24"/>
          <w:szCs w:val="24"/>
          <w:lang w:val="en-US"/>
        </w:rPr>
        <w:t>QRect</w:t>
      </w:r>
      <w:r w:rsidRPr="003A425A">
        <w:rPr>
          <w:rFonts w:ascii="Times New Roman" w:hAnsi="Times New Roman"/>
          <w:i/>
          <w:sz w:val="24"/>
          <w:szCs w:val="24"/>
        </w:rPr>
        <w:t xml:space="preserve">, но не класса </w:t>
      </w:r>
      <w:r w:rsidRPr="003A425A">
        <w:rPr>
          <w:rFonts w:ascii="Times New Roman" w:hAnsi="Times New Roman"/>
          <w:i/>
          <w:sz w:val="24"/>
          <w:szCs w:val="24"/>
          <w:lang w:val="en-US"/>
        </w:rPr>
        <w:t>QRectF</w:t>
      </w:r>
      <w:r w:rsidRPr="003A425A">
        <w:rPr>
          <w:rFonts w:ascii="Times New Roman" w:hAnsi="Times New Roman"/>
          <w:i/>
          <w:sz w:val="24"/>
          <w:szCs w:val="24"/>
        </w:rPr>
        <w:t>.</w:t>
      </w:r>
    </w:p>
    <w:p w:rsidR="00B3754E" w:rsidRPr="003A425A" w:rsidRDefault="00B3754E" w:rsidP="00B3754E">
      <w:pPr>
        <w:jc w:val="both"/>
        <w:rPr>
          <w:rFonts w:ascii="Times New Roman" w:hAnsi="Times New Roman"/>
          <w:i/>
          <w:sz w:val="24"/>
          <w:szCs w:val="24"/>
        </w:rPr>
      </w:pPr>
      <w:r w:rsidRPr="003A425A">
        <w:rPr>
          <w:rFonts w:ascii="Times New Roman" w:hAnsi="Times New Roman"/>
          <w:sz w:val="24"/>
          <w:szCs w:val="24"/>
        </w:rPr>
        <w:t>Если установить в рисовальщике подсказку для рисования анти-</w:t>
      </w:r>
      <w:r w:rsidR="00C360DD" w:rsidRPr="003A425A">
        <w:rPr>
          <w:rFonts w:ascii="Times New Roman" w:hAnsi="Times New Roman"/>
          <w:sz w:val="24"/>
          <w:szCs w:val="24"/>
        </w:rPr>
        <w:t>сглаж</w:t>
      </w:r>
      <w:r w:rsidRPr="003A425A">
        <w:rPr>
          <w:rFonts w:ascii="Times New Roman" w:hAnsi="Times New Roman"/>
          <w:sz w:val="24"/>
          <w:szCs w:val="24"/>
        </w:rPr>
        <w:t xml:space="preserve">ивания, пикселы будут рисоваться симметрично с обеих сторон математически определённых точек. </w:t>
      </w:r>
      <w:r w:rsidRPr="003A425A">
        <w:rPr>
          <w:rFonts w:ascii="Times New Roman" w:hAnsi="Times New Roman"/>
          <w:i/>
          <w:sz w:val="24"/>
          <w:szCs w:val="24"/>
        </w:rPr>
        <w:t xml:space="preserve">Есть очень замечательная иллюстрация данного обстоятельства. </w:t>
      </w:r>
    </w:p>
    <w:p w:rsidR="00B3754E" w:rsidRPr="003A425A" w:rsidRDefault="00B3754E" w:rsidP="00B3754E">
      <w:pPr>
        <w:jc w:val="both"/>
        <w:rPr>
          <w:rFonts w:ascii="Times New Roman" w:hAnsi="Times New Roman"/>
          <w:i/>
          <w:sz w:val="24"/>
          <w:szCs w:val="24"/>
        </w:rPr>
      </w:pPr>
      <w:r w:rsidRPr="003A425A">
        <w:rPr>
          <w:rFonts w:ascii="Times New Roman" w:hAnsi="Times New Roman"/>
          <w:sz w:val="24"/>
          <w:szCs w:val="24"/>
        </w:rPr>
        <w:t xml:space="preserve">По умолчанию класс </w:t>
      </w:r>
      <w:r w:rsidRPr="003A425A">
        <w:rPr>
          <w:rFonts w:ascii="Times New Roman" w:hAnsi="Times New Roman"/>
          <w:sz w:val="24"/>
          <w:szCs w:val="24"/>
          <w:lang w:val="en-US"/>
        </w:rPr>
        <w:t>QPainter</w:t>
      </w:r>
      <w:r w:rsidRPr="003A425A">
        <w:rPr>
          <w:rFonts w:ascii="Times New Roman" w:hAnsi="Times New Roman"/>
          <w:sz w:val="24"/>
          <w:szCs w:val="24"/>
        </w:rPr>
        <w:t xml:space="preserve"> работает со связанной с устройством собственной системой координат, но он также имеет полную поддержку аффинных преобразований координат. Можно масштабировать систему координат, а также можно вращать их по часовой стрелке и транслировать с использованием определённых функций. </w:t>
      </w:r>
      <w:r w:rsidRPr="003A425A">
        <w:rPr>
          <w:rFonts w:ascii="Times New Roman" w:hAnsi="Times New Roman"/>
          <w:i/>
          <w:sz w:val="24"/>
          <w:szCs w:val="24"/>
        </w:rPr>
        <w:t xml:space="preserve">В данной части есть прекрасная иллюстрация данных преобразований. Для себя следует отметить, что важным обстоятельством </w:t>
      </w:r>
      <w:r w:rsidR="00C360DD" w:rsidRPr="003A425A">
        <w:rPr>
          <w:rFonts w:ascii="Times New Roman" w:hAnsi="Times New Roman"/>
          <w:i/>
          <w:sz w:val="24"/>
          <w:szCs w:val="24"/>
        </w:rPr>
        <w:t xml:space="preserve">является </w:t>
      </w:r>
      <w:r w:rsidRPr="003A425A">
        <w:rPr>
          <w:rFonts w:ascii="Times New Roman" w:hAnsi="Times New Roman"/>
          <w:i/>
          <w:sz w:val="24"/>
          <w:szCs w:val="24"/>
        </w:rPr>
        <w:t>тот факт, что преобразования применяются именно к системе координат.</w:t>
      </w:r>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lastRenderedPageBreak/>
        <w:t xml:space="preserve">Если вы желаете использовать одинаковые преобразования снова и снова, вы можете также использовать класс </w:t>
      </w:r>
      <w:r w:rsidRPr="003A425A">
        <w:rPr>
          <w:rFonts w:ascii="Times New Roman" w:hAnsi="Times New Roman"/>
          <w:sz w:val="24"/>
          <w:szCs w:val="24"/>
          <w:lang w:val="en-US"/>
        </w:rPr>
        <w:t>QTransform</w:t>
      </w:r>
      <w:r w:rsidR="00C360DD" w:rsidRPr="003A425A">
        <w:rPr>
          <w:rFonts w:ascii="Times New Roman" w:hAnsi="Times New Roman"/>
          <w:sz w:val="24"/>
          <w:szCs w:val="24"/>
        </w:rPr>
        <w:t>,</w:t>
      </w:r>
      <w:r w:rsidRPr="003A425A">
        <w:rPr>
          <w:rFonts w:ascii="Times New Roman" w:hAnsi="Times New Roman"/>
          <w:sz w:val="24"/>
          <w:szCs w:val="24"/>
        </w:rPr>
        <w:t xml:space="preserve"> объекты и функции </w:t>
      </w:r>
      <w:hyperlink r:id="rId512" w:anchor="worldTransform" w:history="1">
        <w:r w:rsidRPr="003A425A">
          <w:rPr>
            <w:rStyle w:val="a3"/>
            <w:rFonts w:ascii="Times New Roman" w:hAnsi="Times New Roman"/>
            <w:color w:val="auto"/>
            <w:sz w:val="24"/>
            <w:szCs w:val="24"/>
          </w:rPr>
          <w:t>QPainter::worldTransform</w:t>
        </w:r>
      </w:hyperlink>
      <w:r w:rsidRPr="003A425A">
        <w:rPr>
          <w:rFonts w:ascii="Times New Roman" w:hAnsi="Times New Roman"/>
          <w:sz w:val="24"/>
          <w:szCs w:val="24"/>
        </w:rPr>
        <w:t xml:space="preserve">() и </w:t>
      </w:r>
      <w:hyperlink r:id="rId513" w:anchor="setWorldTransform" w:history="1">
        <w:r w:rsidRPr="003A425A">
          <w:rPr>
            <w:rStyle w:val="a3"/>
            <w:rFonts w:ascii="Times New Roman" w:hAnsi="Times New Roman"/>
            <w:color w:val="auto"/>
            <w:sz w:val="24"/>
            <w:szCs w:val="24"/>
          </w:rPr>
          <w:t>QPainter::setWorldTransform</w:t>
        </w:r>
      </w:hyperlink>
      <w:r w:rsidRPr="003A425A">
        <w:rPr>
          <w:rFonts w:ascii="Times New Roman" w:hAnsi="Times New Roman"/>
          <w:sz w:val="24"/>
          <w:szCs w:val="24"/>
        </w:rPr>
        <w:t xml:space="preserve">(). Вы также можете в любое время сохранить матрицу преобразований рисовальщика с использованием функции </w:t>
      </w:r>
      <w:hyperlink r:id="rId514" w:anchor="save" w:history="1">
        <w:r w:rsidRPr="003A425A">
          <w:rPr>
            <w:rStyle w:val="a3"/>
            <w:rFonts w:ascii="Times New Roman" w:hAnsi="Times New Roman"/>
            <w:color w:val="auto"/>
            <w:sz w:val="24"/>
            <w:szCs w:val="24"/>
          </w:rPr>
          <w:t>QPainter::save</w:t>
        </w:r>
      </w:hyperlink>
      <w:r w:rsidRPr="003A425A">
        <w:rPr>
          <w:rFonts w:ascii="Times New Roman" w:hAnsi="Times New Roman"/>
          <w:sz w:val="24"/>
          <w:szCs w:val="24"/>
        </w:rPr>
        <w:t xml:space="preserve">(), которая сохраняет матрицу во внутренний стек. Функция </w:t>
      </w:r>
      <w:hyperlink r:id="rId515" w:anchor="restore" w:history="1">
        <w:r w:rsidRPr="003A425A">
          <w:rPr>
            <w:rStyle w:val="a3"/>
            <w:rFonts w:ascii="Times New Roman" w:hAnsi="Times New Roman"/>
            <w:color w:val="auto"/>
            <w:sz w:val="24"/>
            <w:szCs w:val="24"/>
          </w:rPr>
          <w:t>QPainter::restore</w:t>
        </w:r>
      </w:hyperlink>
      <w:r w:rsidRPr="003A425A">
        <w:rPr>
          <w:rFonts w:ascii="Times New Roman" w:hAnsi="Times New Roman"/>
          <w:sz w:val="24"/>
          <w:szCs w:val="24"/>
        </w:rPr>
        <w:t>() возвращает его обратно.</w:t>
      </w:r>
      <w:r w:rsidR="00C360DD" w:rsidRPr="003A425A">
        <w:rPr>
          <w:rFonts w:ascii="Times New Roman" w:hAnsi="Times New Roman"/>
          <w:sz w:val="24"/>
          <w:szCs w:val="24"/>
        </w:rPr>
        <w:t xml:space="preserve"> </w:t>
      </w:r>
      <w:r w:rsidRPr="003A425A">
        <w:rPr>
          <w:rFonts w:ascii="Times New Roman" w:hAnsi="Times New Roman"/>
          <w:sz w:val="24"/>
          <w:szCs w:val="24"/>
        </w:rPr>
        <w:t xml:space="preserve">Частая необходимость в матрице преобразований возникает, когда приходится повторно использовать одинаковый код рисования на многих устройствах рисования. </w:t>
      </w:r>
    </w:p>
    <w:p w:rsidR="00B3754E" w:rsidRPr="003A425A" w:rsidRDefault="00B3754E" w:rsidP="00B3754E">
      <w:pPr>
        <w:jc w:val="both"/>
        <w:rPr>
          <w:rFonts w:ascii="Times New Roman" w:hAnsi="Times New Roman"/>
          <w:i/>
          <w:sz w:val="24"/>
          <w:szCs w:val="24"/>
        </w:rPr>
      </w:pPr>
      <w:r w:rsidRPr="003A425A">
        <w:rPr>
          <w:rFonts w:ascii="Times New Roman" w:hAnsi="Times New Roman"/>
          <w:i/>
          <w:color w:val="FF0000"/>
          <w:sz w:val="24"/>
          <w:szCs w:val="24"/>
        </w:rPr>
        <w:t>Также авторы документации рекомендуют компилировать и запустить данный пример перед чтением остальных.</w:t>
      </w:r>
      <w:r w:rsidR="00C360DD" w:rsidRPr="003A425A">
        <w:rPr>
          <w:rFonts w:ascii="Times New Roman" w:hAnsi="Times New Roman"/>
          <w:i/>
          <w:color w:val="FF0000"/>
          <w:sz w:val="24"/>
          <w:szCs w:val="24"/>
        </w:rPr>
        <w:t xml:space="preserve"> </w:t>
      </w:r>
      <w:r w:rsidRPr="003A425A">
        <w:rPr>
          <w:rFonts w:ascii="Times New Roman" w:hAnsi="Times New Roman"/>
          <w:i/>
          <w:sz w:val="24"/>
          <w:szCs w:val="24"/>
        </w:rPr>
        <w:t>Там же есть блестящий пример кода использования всех выше указанных функций.</w:t>
      </w:r>
    </w:p>
    <w:p w:rsidR="00B3754E" w:rsidRPr="003A425A" w:rsidRDefault="00B3754E" w:rsidP="00B3754E">
      <w:pPr>
        <w:jc w:val="both"/>
        <w:rPr>
          <w:rFonts w:ascii="Times New Roman" w:hAnsi="Times New Roman"/>
          <w:i/>
          <w:sz w:val="24"/>
          <w:szCs w:val="24"/>
        </w:rPr>
      </w:pPr>
      <w:r w:rsidRPr="003A425A">
        <w:rPr>
          <w:rFonts w:ascii="Times New Roman" w:hAnsi="Times New Roman"/>
          <w:color w:val="00B050"/>
          <w:sz w:val="24"/>
          <w:szCs w:val="24"/>
        </w:rPr>
        <w:t>Вьюпорт представляет физические координаты, определённые на произвольном прямоугольнике. Окно описывает такой же прямоугольник в логических координатах.</w:t>
      </w:r>
      <w:r w:rsidRPr="003A425A">
        <w:rPr>
          <w:rFonts w:ascii="Times New Roman" w:hAnsi="Times New Roman"/>
          <w:sz w:val="24"/>
          <w:szCs w:val="24"/>
        </w:rPr>
        <w:t xml:space="preserve"> По умолчанию логическая и физическая система координат совпадают, и являются эквивалентными прямоугольнику устройства рисования.</w:t>
      </w:r>
      <w:r w:rsidR="00C360DD" w:rsidRPr="003A425A">
        <w:rPr>
          <w:rFonts w:ascii="Times New Roman" w:hAnsi="Times New Roman"/>
          <w:sz w:val="24"/>
          <w:szCs w:val="24"/>
        </w:rPr>
        <w:t xml:space="preserve"> </w:t>
      </w:r>
      <w:r w:rsidRPr="003A425A">
        <w:rPr>
          <w:rFonts w:ascii="Times New Roman" w:hAnsi="Times New Roman"/>
          <w:sz w:val="24"/>
          <w:szCs w:val="24"/>
        </w:rPr>
        <w:t xml:space="preserve">С использованием преобразований типа вьюпорт – окно вы можете сделать систему логических координат соответствующей вашим предпочтениям. Также механизм может быть использован для установления независимости от устройства рисования кода рисования. </w:t>
      </w:r>
      <w:r w:rsidRPr="003A425A">
        <w:rPr>
          <w:rFonts w:ascii="Times New Roman" w:hAnsi="Times New Roman"/>
          <w:i/>
          <w:sz w:val="24"/>
          <w:szCs w:val="24"/>
        </w:rPr>
        <w:t xml:space="preserve">Там далее есть хороший поясняющий пример использования данного типа преобразований. </w:t>
      </w:r>
    </w:p>
    <w:p w:rsidR="00B3754E" w:rsidRPr="003A425A" w:rsidRDefault="00B3754E" w:rsidP="00B3754E">
      <w:pPr>
        <w:jc w:val="both"/>
        <w:rPr>
          <w:rFonts w:ascii="Times New Roman" w:hAnsi="Times New Roman"/>
          <w:sz w:val="24"/>
          <w:szCs w:val="24"/>
        </w:rPr>
      </w:pPr>
      <w:r w:rsidRPr="003A425A">
        <w:rPr>
          <w:rFonts w:ascii="Times New Roman" w:hAnsi="Times New Roman"/>
          <w:color w:val="00B050"/>
          <w:sz w:val="24"/>
          <w:szCs w:val="24"/>
        </w:rPr>
        <w:t>Вьюпорт, окно и матрица преобразований определяют, как логические координаты рисовальщика отображаются на физические координаты устройства рисования.</w:t>
      </w:r>
      <w:r w:rsidRPr="003A425A">
        <w:rPr>
          <w:rFonts w:ascii="Times New Roman" w:hAnsi="Times New Roman"/>
          <w:sz w:val="24"/>
          <w:szCs w:val="24"/>
        </w:rPr>
        <w:t xml:space="preserve"> </w:t>
      </w:r>
      <w:r w:rsidRPr="003A425A">
        <w:rPr>
          <w:rFonts w:ascii="Times New Roman" w:hAnsi="Times New Roman"/>
          <w:color w:val="00B050"/>
          <w:sz w:val="24"/>
          <w:szCs w:val="24"/>
        </w:rPr>
        <w:t>По умолчанию матрица мировых преобразований является единичной матрицей, а окно и вьюпорт совпадают с настройками устройства рисования.</w:t>
      </w:r>
    </w:p>
    <w:p w:rsidR="00B3754E" w:rsidRPr="003A425A" w:rsidRDefault="00B3754E" w:rsidP="00B3754E">
      <w:pPr>
        <w:jc w:val="both"/>
        <w:rPr>
          <w:rFonts w:ascii="Times New Roman" w:hAnsi="Times New Roman"/>
          <w:i/>
          <w:sz w:val="24"/>
          <w:szCs w:val="24"/>
        </w:rPr>
      </w:pPr>
      <w:r w:rsidRPr="003A425A">
        <w:rPr>
          <w:rFonts w:ascii="Times New Roman" w:hAnsi="Times New Roman"/>
          <w:i/>
          <w:sz w:val="24"/>
          <w:szCs w:val="24"/>
        </w:rPr>
        <w:t>Также важно, чтобы соотношения сторон прямоугольника для рисования совпадали для окна и вьюпорта, так как при проектировании окна на устройство совмещаются их вершины. Поэтому во избежание деформаций следует сохранять для обоих соотношения сторон.</w:t>
      </w:r>
    </w:p>
    <w:p w:rsidR="00C4514D" w:rsidRPr="003A425A" w:rsidRDefault="00C4514D" w:rsidP="00C4514D">
      <w:pPr>
        <w:pStyle w:val="3"/>
        <w:rPr>
          <w:sz w:val="24"/>
          <w:szCs w:val="24"/>
        </w:rPr>
      </w:pPr>
      <w:bookmarkStart w:id="313" w:name="_Toc382058425"/>
      <w:r w:rsidRPr="003A425A">
        <w:rPr>
          <w:b w:val="0"/>
          <w:sz w:val="24"/>
          <w:szCs w:val="24"/>
        </w:rPr>
        <w:t>УСТРОЙСТВА РИСОВАНИЯ И БЭКЕНДЫ</w:t>
      </w:r>
      <w:bookmarkEnd w:id="313"/>
    </w:p>
    <w:p w:rsidR="00B3754E" w:rsidRPr="003A425A" w:rsidRDefault="00953454" w:rsidP="00B3754E">
      <w:pPr>
        <w:jc w:val="both"/>
        <w:rPr>
          <w:rFonts w:ascii="Times New Roman" w:hAnsi="Times New Roman"/>
          <w:sz w:val="24"/>
          <w:szCs w:val="24"/>
        </w:rPr>
      </w:pPr>
      <w:hyperlink r:id="rId516" w:history="1">
        <w:r w:rsidR="00B3754E" w:rsidRPr="003A425A">
          <w:rPr>
            <w:rStyle w:val="a3"/>
            <w:rFonts w:ascii="Times New Roman" w:hAnsi="Times New Roman"/>
            <w:sz w:val="24"/>
            <w:szCs w:val="24"/>
          </w:rPr>
          <w:t>http://qt-project.org/doc/qt-5.1/qtgui/paintsystem-devices.html</w:t>
        </w:r>
      </w:hyperlink>
    </w:p>
    <w:p w:rsidR="00B3754E" w:rsidRPr="003A425A" w:rsidRDefault="00953454" w:rsidP="00B3754E">
      <w:pPr>
        <w:jc w:val="both"/>
        <w:rPr>
          <w:rFonts w:ascii="Times New Roman" w:hAnsi="Times New Roman"/>
          <w:sz w:val="24"/>
          <w:szCs w:val="24"/>
        </w:rPr>
      </w:pPr>
      <w:hyperlink r:id="rId517" w:history="1">
        <w:r w:rsidR="00B3754E" w:rsidRPr="003A425A">
          <w:rPr>
            <w:rStyle w:val="a3"/>
            <w:rFonts w:ascii="Times New Roman" w:hAnsi="Times New Roman"/>
            <w:color w:val="auto"/>
            <w:sz w:val="24"/>
            <w:szCs w:val="24"/>
          </w:rPr>
          <w:t>QPaintDevice</w:t>
        </w:r>
      </w:hyperlink>
      <w:r w:rsidR="00B3754E" w:rsidRPr="003A425A">
        <w:rPr>
          <w:rFonts w:ascii="Times New Roman" w:hAnsi="Times New Roman"/>
          <w:sz w:val="24"/>
          <w:szCs w:val="24"/>
        </w:rPr>
        <w:t xml:space="preserve"> является базовым классом для объектов, на которых можно рисовать, то есть </w:t>
      </w:r>
      <w:r w:rsidR="00B3754E" w:rsidRPr="003A425A">
        <w:rPr>
          <w:rFonts w:ascii="Times New Roman" w:hAnsi="Times New Roman"/>
          <w:sz w:val="24"/>
          <w:szCs w:val="24"/>
          <w:lang w:val="en-US"/>
        </w:rPr>
        <w:t>QPainter</w:t>
      </w:r>
      <w:r w:rsidR="00B3754E" w:rsidRPr="003A425A">
        <w:rPr>
          <w:rFonts w:ascii="Times New Roman" w:hAnsi="Times New Roman"/>
          <w:sz w:val="24"/>
          <w:szCs w:val="24"/>
        </w:rPr>
        <w:t xml:space="preserve"> может рисовать на любом подклассе данного класса. Возможности рисования данного класса среди прочих применяются классами </w:t>
      </w:r>
      <w:hyperlink r:id="rId518" w:history="1">
        <w:r w:rsidR="00B3754E" w:rsidRPr="003A425A">
          <w:rPr>
            <w:rStyle w:val="a3"/>
            <w:rFonts w:ascii="Times New Roman" w:hAnsi="Times New Roman"/>
            <w:color w:val="auto"/>
            <w:sz w:val="24"/>
            <w:szCs w:val="24"/>
          </w:rPr>
          <w:t>QWidget</w:t>
        </w:r>
      </w:hyperlink>
      <w:r w:rsidR="00B3754E" w:rsidRPr="003A425A">
        <w:rPr>
          <w:rFonts w:ascii="Times New Roman" w:hAnsi="Times New Roman"/>
          <w:sz w:val="24"/>
          <w:szCs w:val="24"/>
        </w:rPr>
        <w:t xml:space="preserve">, </w:t>
      </w:r>
      <w:hyperlink r:id="rId519" w:history="1">
        <w:r w:rsidR="00B3754E" w:rsidRPr="003A425A">
          <w:rPr>
            <w:rStyle w:val="a3"/>
            <w:rFonts w:ascii="Times New Roman" w:hAnsi="Times New Roman"/>
            <w:color w:val="auto"/>
            <w:sz w:val="24"/>
            <w:szCs w:val="24"/>
          </w:rPr>
          <w:t>QImage</w:t>
        </w:r>
      </w:hyperlink>
      <w:r w:rsidR="00B3754E" w:rsidRPr="003A425A">
        <w:rPr>
          <w:rFonts w:ascii="Times New Roman" w:hAnsi="Times New Roman"/>
          <w:sz w:val="24"/>
          <w:szCs w:val="24"/>
        </w:rPr>
        <w:t xml:space="preserve">, </w:t>
      </w:r>
      <w:hyperlink r:id="rId520" w:history="1">
        <w:r w:rsidR="00B3754E" w:rsidRPr="003A425A">
          <w:rPr>
            <w:rStyle w:val="a3"/>
            <w:rFonts w:ascii="Times New Roman" w:hAnsi="Times New Roman"/>
            <w:color w:val="auto"/>
            <w:sz w:val="24"/>
            <w:szCs w:val="24"/>
          </w:rPr>
          <w:t>QPixmap</w:t>
        </w:r>
      </w:hyperlink>
      <w:r w:rsidR="00B3754E" w:rsidRPr="003A425A">
        <w:rPr>
          <w:rFonts w:ascii="Times New Roman" w:hAnsi="Times New Roman"/>
          <w:sz w:val="24"/>
          <w:szCs w:val="24"/>
        </w:rPr>
        <w:t xml:space="preserve">, </w:t>
      </w:r>
      <w:hyperlink r:id="rId521" w:history="1">
        <w:r w:rsidR="00B3754E" w:rsidRPr="003A425A">
          <w:rPr>
            <w:rStyle w:val="a3"/>
            <w:rFonts w:ascii="Times New Roman" w:hAnsi="Times New Roman"/>
            <w:color w:val="auto"/>
            <w:sz w:val="24"/>
            <w:szCs w:val="24"/>
          </w:rPr>
          <w:t>QPicture</w:t>
        </w:r>
      </w:hyperlink>
      <w:r w:rsidR="00B3754E" w:rsidRPr="003A425A">
        <w:rPr>
          <w:rFonts w:ascii="Times New Roman" w:hAnsi="Times New Roman"/>
          <w:sz w:val="24"/>
          <w:szCs w:val="24"/>
        </w:rPr>
        <w:t xml:space="preserve">, QPrinter, and </w:t>
      </w:r>
      <w:hyperlink r:id="rId522" w:history="1">
        <w:r w:rsidR="00B3754E" w:rsidRPr="003A425A">
          <w:rPr>
            <w:rStyle w:val="a3"/>
            <w:rFonts w:ascii="Times New Roman" w:hAnsi="Times New Roman"/>
            <w:color w:val="auto"/>
            <w:sz w:val="24"/>
            <w:szCs w:val="24"/>
          </w:rPr>
          <w:t>QOpenGLPaintDevice</w:t>
        </w:r>
      </w:hyperlink>
      <w:r w:rsidR="00B3754E" w:rsidRPr="003A425A">
        <w:rPr>
          <w:rFonts w:ascii="Times New Roman" w:hAnsi="Times New Roman"/>
          <w:sz w:val="24"/>
          <w:szCs w:val="24"/>
        </w:rPr>
        <w:t>.</w:t>
      </w:r>
    </w:p>
    <w:p w:rsidR="00B3754E" w:rsidRPr="003A425A" w:rsidRDefault="00953454" w:rsidP="00B3754E">
      <w:pPr>
        <w:jc w:val="both"/>
        <w:rPr>
          <w:rFonts w:ascii="Times New Roman" w:hAnsi="Times New Roman"/>
          <w:sz w:val="24"/>
          <w:szCs w:val="24"/>
        </w:rPr>
      </w:pPr>
      <w:hyperlink r:id="rId523" w:history="1">
        <w:r w:rsidR="00B3754E" w:rsidRPr="003A425A">
          <w:rPr>
            <w:rStyle w:val="a3"/>
            <w:rFonts w:ascii="Times New Roman" w:hAnsi="Times New Roman"/>
            <w:color w:val="auto"/>
            <w:sz w:val="24"/>
            <w:szCs w:val="24"/>
          </w:rPr>
          <w:t>QWidget</w:t>
        </w:r>
      </w:hyperlink>
      <w:r w:rsidR="00B3754E" w:rsidRPr="003A425A">
        <w:rPr>
          <w:rFonts w:ascii="Times New Roman" w:hAnsi="Times New Roman"/>
          <w:sz w:val="24"/>
          <w:szCs w:val="24"/>
        </w:rPr>
        <w:t xml:space="preserve"> является базовым классом элементов графического интерфейса пользователя в модуле </w:t>
      </w:r>
      <w:r w:rsidR="00B3754E" w:rsidRPr="003A425A">
        <w:rPr>
          <w:rFonts w:ascii="Times New Roman" w:hAnsi="Times New Roman"/>
          <w:sz w:val="24"/>
          <w:szCs w:val="24"/>
          <w:lang w:val="en-US"/>
        </w:rPr>
        <w:t>Qt</w:t>
      </w:r>
      <w:r w:rsidR="00B3754E" w:rsidRPr="003A425A">
        <w:rPr>
          <w:rFonts w:ascii="Times New Roman" w:hAnsi="Times New Roman"/>
          <w:sz w:val="24"/>
          <w:szCs w:val="24"/>
        </w:rPr>
        <w:t xml:space="preserve"> </w:t>
      </w:r>
      <w:r w:rsidR="00B3754E" w:rsidRPr="003A425A">
        <w:rPr>
          <w:rFonts w:ascii="Times New Roman" w:hAnsi="Times New Roman"/>
          <w:sz w:val="24"/>
          <w:szCs w:val="24"/>
          <w:lang w:val="en-US"/>
        </w:rPr>
        <w:t>Widgets</w:t>
      </w:r>
      <w:r w:rsidR="00B3754E" w:rsidRPr="003A425A">
        <w:rPr>
          <w:rFonts w:ascii="Times New Roman" w:hAnsi="Times New Roman"/>
          <w:sz w:val="24"/>
          <w:szCs w:val="24"/>
        </w:rPr>
        <w:t>. Он получает мышь, клавиатуру и другие события из оконной системы и рисует представление себя на экране.</w:t>
      </w:r>
    </w:p>
    <w:p w:rsidR="00B3754E" w:rsidRPr="003A425A" w:rsidRDefault="00953454" w:rsidP="00B3754E">
      <w:pPr>
        <w:jc w:val="both"/>
        <w:rPr>
          <w:rFonts w:ascii="Times New Roman" w:hAnsi="Times New Roman"/>
          <w:sz w:val="24"/>
          <w:szCs w:val="24"/>
        </w:rPr>
      </w:pPr>
      <w:hyperlink r:id="rId524" w:history="1">
        <w:r w:rsidR="00B3754E" w:rsidRPr="003A425A">
          <w:rPr>
            <w:rStyle w:val="a3"/>
            <w:rFonts w:ascii="Times New Roman" w:hAnsi="Times New Roman"/>
            <w:color w:val="auto"/>
            <w:sz w:val="24"/>
            <w:szCs w:val="24"/>
          </w:rPr>
          <w:t>QImage</w:t>
        </w:r>
      </w:hyperlink>
      <w:r w:rsidR="00B3754E" w:rsidRPr="003A425A">
        <w:rPr>
          <w:rFonts w:ascii="Times New Roman" w:hAnsi="Times New Roman"/>
          <w:sz w:val="24"/>
          <w:szCs w:val="24"/>
        </w:rPr>
        <w:t xml:space="preserve"> обеспечивает независимое от железа представление изображений, которые разрабатываются и оптимизируются для ввода/вывода и для прямого пиксельного доступа и манипуляции.</w:t>
      </w:r>
    </w:p>
    <w:p w:rsidR="00C4514D" w:rsidRPr="003A425A" w:rsidRDefault="00953454" w:rsidP="00B3754E">
      <w:pPr>
        <w:jc w:val="both"/>
        <w:rPr>
          <w:rFonts w:ascii="Times New Roman" w:hAnsi="Times New Roman"/>
          <w:sz w:val="24"/>
          <w:szCs w:val="24"/>
        </w:rPr>
      </w:pPr>
      <w:hyperlink r:id="rId525" w:history="1">
        <w:r w:rsidR="00B3754E" w:rsidRPr="003A425A">
          <w:rPr>
            <w:rStyle w:val="a3"/>
            <w:rFonts w:ascii="Times New Roman" w:hAnsi="Times New Roman"/>
            <w:color w:val="auto"/>
            <w:sz w:val="24"/>
            <w:szCs w:val="24"/>
          </w:rPr>
          <w:t>QPixmap</w:t>
        </w:r>
      </w:hyperlink>
      <w:r w:rsidR="00B3754E" w:rsidRPr="003A425A">
        <w:rPr>
          <w:rFonts w:ascii="Times New Roman" w:hAnsi="Times New Roman"/>
          <w:sz w:val="24"/>
          <w:szCs w:val="24"/>
        </w:rPr>
        <w:t xml:space="preserve"> является классом, который разработан и оптимизирован для показа изображений на экране. Он не позволяет работать с пикселами. Для оптимизации рисования при помощи данного класса qt предоставляет класс </w:t>
      </w:r>
      <w:r w:rsidR="00B3754E" w:rsidRPr="003A425A">
        <w:rPr>
          <w:rFonts w:ascii="Times New Roman" w:hAnsi="Times New Roman"/>
          <w:sz w:val="24"/>
          <w:szCs w:val="24"/>
          <w:lang w:val="en-US"/>
        </w:rPr>
        <w:t>QPixmaxCache</w:t>
      </w:r>
      <w:r w:rsidR="00B3754E" w:rsidRPr="003A425A">
        <w:rPr>
          <w:rFonts w:ascii="Times New Roman" w:hAnsi="Times New Roman"/>
          <w:sz w:val="24"/>
          <w:szCs w:val="24"/>
        </w:rPr>
        <w:t xml:space="preserve">, который может быть использован для сохранения временных растровых изображений, которые являются дорогими, чтобы генерировать их без использования большей памяти, чем размер кэша. </w:t>
      </w:r>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t xml:space="preserve">Также qt предоставляет класс </w:t>
      </w:r>
      <w:r w:rsidRPr="003A425A">
        <w:rPr>
          <w:rFonts w:ascii="Times New Roman" w:hAnsi="Times New Roman"/>
          <w:sz w:val="24"/>
          <w:szCs w:val="24"/>
          <w:lang w:val="en-US"/>
        </w:rPr>
        <w:t>QBitmap</w:t>
      </w:r>
      <w:r w:rsidRPr="003A425A">
        <w:rPr>
          <w:rFonts w:ascii="Times New Roman" w:hAnsi="Times New Roman"/>
          <w:sz w:val="24"/>
          <w:szCs w:val="24"/>
        </w:rPr>
        <w:t>, который гарантирует монохроматические растровые изображения и, в основном, используется для создания частных курсоров и кистей, а также для построения объектов регионов.</w:t>
      </w:r>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t xml:space="preserve">Как было упомянуто ранее qt предоставляет классы, которые делают лёгким использование </w:t>
      </w:r>
      <w:r w:rsidRPr="003A425A">
        <w:rPr>
          <w:rFonts w:ascii="Times New Roman" w:hAnsi="Times New Roman"/>
          <w:sz w:val="24"/>
          <w:szCs w:val="24"/>
          <w:lang w:val="en-US"/>
        </w:rPr>
        <w:t>OpenGL</w:t>
      </w:r>
      <w:r w:rsidRPr="003A425A">
        <w:rPr>
          <w:rFonts w:ascii="Times New Roman" w:hAnsi="Times New Roman"/>
          <w:sz w:val="24"/>
          <w:szCs w:val="24"/>
        </w:rPr>
        <w:t xml:space="preserve"> в приложениях qt. Например, класс </w:t>
      </w:r>
      <w:hyperlink r:id="rId526" w:history="1">
        <w:r w:rsidRPr="003A425A">
          <w:rPr>
            <w:rStyle w:val="a3"/>
            <w:rFonts w:ascii="Times New Roman" w:hAnsi="Times New Roman"/>
            <w:color w:val="auto"/>
            <w:sz w:val="24"/>
            <w:szCs w:val="24"/>
          </w:rPr>
          <w:t>QOpenGLPaintDevice</w:t>
        </w:r>
      </w:hyperlink>
      <w:r w:rsidRPr="003A425A">
        <w:rPr>
          <w:rFonts w:ascii="Times New Roman" w:hAnsi="Times New Roman"/>
          <w:sz w:val="24"/>
          <w:szCs w:val="24"/>
        </w:rPr>
        <w:t xml:space="preserve"> предоставляет возможности программного интерфейса данной библиотеки для рисования с помощью </w:t>
      </w:r>
      <w:r w:rsidRPr="003A425A">
        <w:rPr>
          <w:rFonts w:ascii="Times New Roman" w:hAnsi="Times New Roman"/>
          <w:sz w:val="24"/>
          <w:szCs w:val="24"/>
          <w:lang w:val="en-US"/>
        </w:rPr>
        <w:t>QPainter</w:t>
      </w:r>
      <w:r w:rsidRPr="003A425A">
        <w:rPr>
          <w:rFonts w:ascii="Times New Roman" w:hAnsi="Times New Roman"/>
          <w:sz w:val="24"/>
          <w:szCs w:val="24"/>
        </w:rPr>
        <w:t>.</w:t>
      </w:r>
    </w:p>
    <w:p w:rsidR="00B3754E" w:rsidRPr="003A425A" w:rsidRDefault="00953454" w:rsidP="00B3754E">
      <w:pPr>
        <w:jc w:val="both"/>
        <w:rPr>
          <w:rFonts w:ascii="Times New Roman" w:hAnsi="Times New Roman"/>
          <w:sz w:val="24"/>
          <w:szCs w:val="24"/>
        </w:rPr>
      </w:pPr>
      <w:hyperlink r:id="rId527" w:history="1">
        <w:r w:rsidR="00B3754E" w:rsidRPr="003A425A">
          <w:rPr>
            <w:rStyle w:val="a3"/>
            <w:rFonts w:ascii="Times New Roman" w:hAnsi="Times New Roman"/>
            <w:color w:val="auto"/>
            <w:sz w:val="24"/>
            <w:szCs w:val="24"/>
          </w:rPr>
          <w:t>QPicture</w:t>
        </w:r>
      </w:hyperlink>
      <w:r w:rsidR="00B3754E" w:rsidRPr="003A425A">
        <w:rPr>
          <w:rFonts w:ascii="Times New Roman" w:hAnsi="Times New Roman"/>
          <w:sz w:val="24"/>
          <w:szCs w:val="24"/>
        </w:rPr>
        <w:t xml:space="preserve"> класс является устройством рисования, который записывает и отображает команды </w:t>
      </w:r>
      <w:r w:rsidR="00B3754E" w:rsidRPr="003A425A">
        <w:rPr>
          <w:rFonts w:ascii="Times New Roman" w:hAnsi="Times New Roman"/>
          <w:sz w:val="24"/>
          <w:szCs w:val="24"/>
          <w:lang w:val="en-US"/>
        </w:rPr>
        <w:t>QPainter</w:t>
      </w:r>
      <w:r w:rsidR="00B3754E" w:rsidRPr="003A425A">
        <w:rPr>
          <w:rFonts w:ascii="Times New Roman" w:hAnsi="Times New Roman"/>
          <w:sz w:val="24"/>
          <w:szCs w:val="24"/>
        </w:rPr>
        <w:t>. Картина сериализует команды рисовальщика в устройс</w:t>
      </w:r>
      <w:r w:rsidR="00C4514D" w:rsidRPr="003A425A">
        <w:rPr>
          <w:rFonts w:ascii="Times New Roman" w:hAnsi="Times New Roman"/>
          <w:sz w:val="24"/>
          <w:szCs w:val="24"/>
        </w:rPr>
        <w:t xml:space="preserve">тво ввода/вывода в независимом </w:t>
      </w:r>
      <w:r w:rsidR="00B3754E" w:rsidRPr="003A425A">
        <w:rPr>
          <w:rFonts w:ascii="Times New Roman" w:hAnsi="Times New Roman"/>
          <w:sz w:val="24"/>
          <w:szCs w:val="24"/>
        </w:rPr>
        <w:t xml:space="preserve">от платформы формате. Данный класс может быть отображён на разных устройствах (например, </w:t>
      </w:r>
      <w:r w:rsidR="00B3754E" w:rsidRPr="003A425A">
        <w:rPr>
          <w:rFonts w:ascii="Times New Roman" w:hAnsi="Times New Roman"/>
          <w:sz w:val="24"/>
          <w:szCs w:val="24"/>
          <w:lang w:val="en-US"/>
        </w:rPr>
        <w:t>pdf</w:t>
      </w:r>
      <w:r w:rsidR="00B3754E" w:rsidRPr="003A425A">
        <w:rPr>
          <w:rFonts w:ascii="Times New Roman" w:hAnsi="Times New Roman"/>
          <w:sz w:val="24"/>
          <w:szCs w:val="24"/>
        </w:rPr>
        <w:t xml:space="preserve">, </w:t>
      </w:r>
      <w:r w:rsidR="00B3754E" w:rsidRPr="003A425A">
        <w:rPr>
          <w:rFonts w:ascii="Times New Roman" w:hAnsi="Times New Roman"/>
          <w:sz w:val="24"/>
          <w:szCs w:val="24"/>
          <w:lang w:val="en-US"/>
        </w:rPr>
        <w:t>svg</w:t>
      </w:r>
      <w:r w:rsidR="00B3754E" w:rsidRPr="003A425A">
        <w:rPr>
          <w:rFonts w:ascii="Times New Roman" w:hAnsi="Times New Roman"/>
          <w:sz w:val="24"/>
          <w:szCs w:val="24"/>
        </w:rPr>
        <w:t xml:space="preserve">, </w:t>
      </w:r>
      <w:r w:rsidR="00B3754E" w:rsidRPr="003A425A">
        <w:rPr>
          <w:rFonts w:ascii="Times New Roman" w:hAnsi="Times New Roman"/>
          <w:sz w:val="24"/>
          <w:szCs w:val="24"/>
          <w:lang w:val="en-US"/>
        </w:rPr>
        <w:t>ps</w:t>
      </w:r>
      <w:r w:rsidR="00B3754E" w:rsidRPr="003A425A">
        <w:rPr>
          <w:rFonts w:ascii="Times New Roman" w:hAnsi="Times New Roman"/>
          <w:sz w:val="24"/>
          <w:szCs w:val="24"/>
        </w:rPr>
        <w:t xml:space="preserve">, </w:t>
      </w:r>
      <w:r w:rsidR="00B3754E" w:rsidRPr="003A425A">
        <w:rPr>
          <w:rFonts w:ascii="Times New Roman" w:hAnsi="Times New Roman"/>
          <w:sz w:val="24"/>
          <w:szCs w:val="24"/>
          <w:lang w:val="en-US"/>
        </w:rPr>
        <w:t>printer</w:t>
      </w:r>
      <w:r w:rsidR="00B3754E" w:rsidRPr="003A425A">
        <w:rPr>
          <w:rFonts w:ascii="Times New Roman" w:hAnsi="Times New Roman"/>
          <w:sz w:val="24"/>
          <w:szCs w:val="24"/>
        </w:rPr>
        <w:t xml:space="preserve">, </w:t>
      </w:r>
      <w:r w:rsidR="00B3754E" w:rsidRPr="003A425A">
        <w:rPr>
          <w:rFonts w:ascii="Times New Roman" w:hAnsi="Times New Roman"/>
          <w:sz w:val="24"/>
          <w:szCs w:val="24"/>
          <w:lang w:val="en-US"/>
        </w:rPr>
        <w:t>screen</w:t>
      </w:r>
      <w:r w:rsidR="00B3754E" w:rsidRPr="003A425A">
        <w:rPr>
          <w:rFonts w:ascii="Times New Roman" w:hAnsi="Times New Roman"/>
          <w:sz w:val="24"/>
          <w:szCs w:val="24"/>
        </w:rPr>
        <w:t>), причём выглядеть он будет одинаково.</w:t>
      </w:r>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t xml:space="preserve">Поддержка новых устройств может быть реализована при помощи наследования класса </w:t>
      </w:r>
      <w:r w:rsidRPr="003A425A">
        <w:rPr>
          <w:rFonts w:ascii="Times New Roman" w:hAnsi="Times New Roman"/>
          <w:sz w:val="24"/>
          <w:szCs w:val="24"/>
          <w:lang w:val="en-US"/>
        </w:rPr>
        <w:t>QPaintDevice</w:t>
      </w:r>
      <w:r w:rsidRPr="003A425A">
        <w:rPr>
          <w:rFonts w:ascii="Times New Roman" w:hAnsi="Times New Roman"/>
          <w:sz w:val="24"/>
          <w:szCs w:val="24"/>
        </w:rPr>
        <w:t xml:space="preserve"> и переопределения виртуальной функции </w:t>
      </w:r>
      <w:hyperlink r:id="rId528" w:anchor="paintEngine" w:history="1">
        <w:r w:rsidRPr="003A425A">
          <w:rPr>
            <w:rStyle w:val="a3"/>
            <w:rFonts w:ascii="Times New Roman" w:hAnsi="Times New Roman"/>
            <w:color w:val="auto"/>
            <w:sz w:val="24"/>
            <w:szCs w:val="24"/>
          </w:rPr>
          <w:t>QPaintDevice::paintEngine</w:t>
        </w:r>
      </w:hyperlink>
      <w:r w:rsidRPr="003A425A">
        <w:rPr>
          <w:rFonts w:ascii="Times New Roman" w:hAnsi="Times New Roman"/>
          <w:sz w:val="24"/>
          <w:szCs w:val="24"/>
        </w:rPr>
        <w:t xml:space="preserve">(), которая говорит </w:t>
      </w:r>
      <w:r w:rsidRPr="003A425A">
        <w:rPr>
          <w:rFonts w:ascii="Times New Roman" w:hAnsi="Times New Roman"/>
          <w:sz w:val="24"/>
          <w:szCs w:val="24"/>
          <w:lang w:val="en-US"/>
        </w:rPr>
        <w:t>QPainter</w:t>
      </w:r>
      <w:r w:rsidRPr="003A425A">
        <w:rPr>
          <w:rFonts w:ascii="Times New Roman" w:hAnsi="Times New Roman"/>
          <w:sz w:val="24"/>
          <w:szCs w:val="24"/>
        </w:rPr>
        <w:t xml:space="preserve">, какой движок рисования следует использовать для рисования на частном устройстве. Для того чтобы действительно быть способным рисовать, этот движок рисования должен быть частным движком рисования, созданным при помощи наследования от класса </w:t>
      </w:r>
      <w:r w:rsidRPr="003A425A">
        <w:rPr>
          <w:rFonts w:ascii="Times New Roman" w:hAnsi="Times New Roman"/>
          <w:sz w:val="24"/>
          <w:szCs w:val="24"/>
          <w:lang w:val="en-US"/>
        </w:rPr>
        <w:t>QPaintEngine</w:t>
      </w:r>
      <w:r w:rsidRPr="003A425A">
        <w:rPr>
          <w:rFonts w:ascii="Times New Roman" w:hAnsi="Times New Roman"/>
          <w:sz w:val="24"/>
          <w:szCs w:val="24"/>
        </w:rPr>
        <w:t>.</w:t>
      </w:r>
    </w:p>
    <w:p w:rsidR="00FF22D4" w:rsidRPr="003A425A" w:rsidRDefault="00FF22D4" w:rsidP="00FF22D4">
      <w:pPr>
        <w:pStyle w:val="3"/>
        <w:rPr>
          <w:sz w:val="24"/>
          <w:szCs w:val="24"/>
        </w:rPr>
      </w:pPr>
      <w:bookmarkStart w:id="314" w:name="_Toc382058426"/>
      <w:r w:rsidRPr="003A425A">
        <w:rPr>
          <w:b w:val="0"/>
          <w:sz w:val="24"/>
          <w:szCs w:val="24"/>
        </w:rPr>
        <w:t>РИСОВАНИЕ И ЗАПОЛНЕНИЕ</w:t>
      </w:r>
      <w:bookmarkEnd w:id="314"/>
    </w:p>
    <w:p w:rsidR="00B3754E" w:rsidRPr="003A425A" w:rsidRDefault="00953454" w:rsidP="00B3754E">
      <w:pPr>
        <w:jc w:val="both"/>
        <w:rPr>
          <w:rFonts w:ascii="Times New Roman" w:hAnsi="Times New Roman"/>
          <w:sz w:val="24"/>
          <w:szCs w:val="24"/>
        </w:rPr>
      </w:pPr>
      <w:hyperlink r:id="rId529" w:history="1">
        <w:r w:rsidR="00B3754E" w:rsidRPr="003A425A">
          <w:rPr>
            <w:rStyle w:val="a3"/>
            <w:rFonts w:ascii="Times New Roman" w:hAnsi="Times New Roman"/>
            <w:sz w:val="24"/>
            <w:szCs w:val="24"/>
          </w:rPr>
          <w:t>http://qt-project.org/doc/qt-5.1/qtgui/paintsystem-drawing.html</w:t>
        </w:r>
      </w:hyperlink>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lang w:val="en-US"/>
        </w:rPr>
        <w:t>QPainter</w:t>
      </w:r>
      <w:r w:rsidRPr="003A425A">
        <w:rPr>
          <w:rFonts w:ascii="Times New Roman" w:hAnsi="Times New Roman"/>
          <w:sz w:val="24"/>
          <w:szCs w:val="24"/>
        </w:rPr>
        <w:t xml:space="preserve"> обеспечивает высоко оптимизированные функции для производства большинства операций рисования для программ с графическим интерфейсом пользователя. Он может рисовать что угодно от простых графических примитивов до сложных геометрических форм. В qt векторные пути представляются классом </w:t>
      </w:r>
      <w:hyperlink r:id="rId530" w:history="1">
        <w:r w:rsidRPr="003A425A">
          <w:rPr>
            <w:rStyle w:val="a3"/>
            <w:rFonts w:ascii="Times New Roman" w:hAnsi="Times New Roman"/>
            <w:color w:val="auto"/>
            <w:sz w:val="24"/>
            <w:szCs w:val="24"/>
          </w:rPr>
          <w:t>QPainterPath</w:t>
        </w:r>
      </w:hyperlink>
      <w:r w:rsidRPr="003A425A">
        <w:rPr>
          <w:rFonts w:ascii="Times New Roman" w:hAnsi="Times New Roman"/>
          <w:sz w:val="24"/>
          <w:szCs w:val="24"/>
        </w:rPr>
        <w:t>, который обеспечивает контейнер для операций рисования, позволяющих построени</w:t>
      </w:r>
      <w:r w:rsidR="000E67D4" w:rsidRPr="003A425A">
        <w:rPr>
          <w:rFonts w:ascii="Times New Roman" w:hAnsi="Times New Roman"/>
          <w:sz w:val="24"/>
          <w:szCs w:val="24"/>
        </w:rPr>
        <w:t>е</w:t>
      </w:r>
      <w:r w:rsidRPr="003A425A">
        <w:rPr>
          <w:rFonts w:ascii="Times New Roman" w:hAnsi="Times New Roman"/>
          <w:sz w:val="24"/>
          <w:szCs w:val="24"/>
        </w:rPr>
        <w:t xml:space="preserve"> и повторно</w:t>
      </w:r>
      <w:r w:rsidR="000E67D4" w:rsidRPr="003A425A">
        <w:rPr>
          <w:rFonts w:ascii="Times New Roman" w:hAnsi="Times New Roman"/>
          <w:sz w:val="24"/>
          <w:szCs w:val="24"/>
        </w:rPr>
        <w:t>е</w:t>
      </w:r>
      <w:r w:rsidRPr="003A425A">
        <w:rPr>
          <w:rFonts w:ascii="Times New Roman" w:hAnsi="Times New Roman"/>
          <w:sz w:val="24"/>
          <w:szCs w:val="24"/>
        </w:rPr>
        <w:t xml:space="preserve"> </w:t>
      </w:r>
      <w:r w:rsidR="000E67D4" w:rsidRPr="003A425A">
        <w:rPr>
          <w:rFonts w:ascii="Times New Roman" w:hAnsi="Times New Roman"/>
          <w:sz w:val="24"/>
          <w:szCs w:val="24"/>
        </w:rPr>
        <w:t xml:space="preserve">использование графических форм. </w:t>
      </w:r>
      <w:r w:rsidRPr="003A425A">
        <w:rPr>
          <w:rFonts w:ascii="Times New Roman" w:hAnsi="Times New Roman"/>
          <w:sz w:val="24"/>
          <w:szCs w:val="24"/>
        </w:rPr>
        <w:t xml:space="preserve">Путь – это объект, который состоит из линий и кривых. Преимуществом данного класса над простым рисованием является то, что сложные формы нужно создавать только один раз. Они могут быть нарисованы много раз с использованием функции </w:t>
      </w:r>
      <w:hyperlink r:id="rId531" w:anchor="drawPath" w:history="1">
        <w:r w:rsidRPr="003A425A">
          <w:rPr>
            <w:rStyle w:val="a3"/>
            <w:rFonts w:ascii="Times New Roman" w:hAnsi="Times New Roman"/>
            <w:color w:val="auto"/>
            <w:sz w:val="24"/>
            <w:szCs w:val="24"/>
          </w:rPr>
          <w:t>QPainter::drawPath</w:t>
        </w:r>
      </w:hyperlink>
      <w:r w:rsidRPr="003A425A">
        <w:rPr>
          <w:rFonts w:ascii="Times New Roman" w:hAnsi="Times New Roman"/>
          <w:sz w:val="24"/>
          <w:szCs w:val="24"/>
        </w:rPr>
        <w:t xml:space="preserve">(). Объект пути может быть использован для заливки, создания контура и усечения. Для генерирования заливающихся контуров для данного пути используйте класс </w:t>
      </w:r>
      <w:hyperlink r:id="rId532" w:history="1">
        <w:r w:rsidRPr="003A425A">
          <w:rPr>
            <w:rStyle w:val="a3"/>
            <w:rFonts w:ascii="Times New Roman" w:hAnsi="Times New Roman"/>
            <w:color w:val="auto"/>
            <w:sz w:val="24"/>
            <w:szCs w:val="24"/>
          </w:rPr>
          <w:t>QPainterPathStroker</w:t>
        </w:r>
      </w:hyperlink>
      <w:r w:rsidRPr="003A425A">
        <w:rPr>
          <w:rFonts w:ascii="Times New Roman" w:hAnsi="Times New Roman"/>
          <w:sz w:val="24"/>
          <w:szCs w:val="24"/>
        </w:rPr>
        <w:t>.</w:t>
      </w:r>
    </w:p>
    <w:p w:rsidR="00B3754E" w:rsidRPr="003A425A" w:rsidRDefault="00B3754E" w:rsidP="00B3754E">
      <w:pPr>
        <w:jc w:val="both"/>
        <w:rPr>
          <w:rFonts w:ascii="Times New Roman" w:hAnsi="Times New Roman"/>
          <w:sz w:val="24"/>
          <w:szCs w:val="24"/>
        </w:rPr>
      </w:pPr>
      <w:r w:rsidRPr="003A425A">
        <w:rPr>
          <w:rFonts w:ascii="Times New Roman" w:hAnsi="Times New Roman"/>
          <w:sz w:val="24"/>
          <w:szCs w:val="24"/>
        </w:rPr>
        <w:t xml:space="preserve">При рисовании рисование пикселов </w:t>
      </w:r>
      <w:r w:rsidR="00C360DD" w:rsidRPr="003A425A">
        <w:rPr>
          <w:rFonts w:ascii="Times New Roman" w:hAnsi="Times New Roman"/>
          <w:sz w:val="24"/>
          <w:szCs w:val="24"/>
        </w:rPr>
        <w:t>контролирует</w:t>
      </w:r>
      <w:r w:rsidRPr="003A425A">
        <w:rPr>
          <w:rFonts w:ascii="Times New Roman" w:hAnsi="Times New Roman"/>
          <w:sz w:val="24"/>
          <w:szCs w:val="24"/>
        </w:rPr>
        <w:t xml:space="preserve">ся при помощи </w:t>
      </w:r>
      <w:hyperlink r:id="rId533" w:anchor="RenderHint-enum" w:history="1">
        <w:r w:rsidRPr="003A425A">
          <w:rPr>
            <w:rStyle w:val="a3"/>
            <w:rFonts w:ascii="Times New Roman" w:hAnsi="Times New Roman"/>
            <w:color w:val="auto"/>
            <w:sz w:val="24"/>
            <w:szCs w:val="24"/>
          </w:rPr>
          <w:t>QPainter::Antialiasing</w:t>
        </w:r>
      </w:hyperlink>
      <w:r w:rsidRPr="003A425A">
        <w:rPr>
          <w:rFonts w:ascii="Times New Roman" w:hAnsi="Times New Roman"/>
          <w:sz w:val="24"/>
          <w:szCs w:val="24"/>
        </w:rPr>
        <w:t xml:space="preserve">. </w:t>
      </w:r>
      <w:hyperlink r:id="rId534" w:anchor="RenderHint-enum" w:history="1">
        <w:r w:rsidRPr="003A425A">
          <w:rPr>
            <w:rStyle w:val="a3"/>
            <w:rFonts w:ascii="Times New Roman" w:hAnsi="Times New Roman"/>
            <w:color w:val="auto"/>
            <w:sz w:val="24"/>
            <w:szCs w:val="24"/>
          </w:rPr>
          <w:t>QPainter::RenderHint</w:t>
        </w:r>
      </w:hyperlink>
      <w:r w:rsidRPr="003A425A">
        <w:rPr>
          <w:rFonts w:ascii="Times New Roman" w:hAnsi="Times New Roman"/>
          <w:sz w:val="24"/>
          <w:szCs w:val="24"/>
        </w:rPr>
        <w:t xml:space="preserve"> перечисление используется для определения флагов для </w:t>
      </w:r>
      <w:hyperlink r:id="rId535" w:history="1">
        <w:r w:rsidRPr="003A425A">
          <w:rPr>
            <w:rStyle w:val="a3"/>
            <w:rFonts w:ascii="Times New Roman" w:hAnsi="Times New Roman"/>
            <w:color w:val="auto"/>
            <w:sz w:val="24"/>
            <w:szCs w:val="24"/>
          </w:rPr>
          <w:t>QPainter</w:t>
        </w:r>
      </w:hyperlink>
      <w:r w:rsidRPr="003A425A">
        <w:rPr>
          <w:rFonts w:ascii="Times New Roman" w:hAnsi="Times New Roman"/>
          <w:sz w:val="24"/>
          <w:szCs w:val="24"/>
        </w:rPr>
        <w:t>, которые могут или не могут быть восприняты данным движком.</w:t>
      </w:r>
    </w:p>
    <w:p w:rsidR="00C94348" w:rsidRPr="003A425A" w:rsidRDefault="00C94348" w:rsidP="00C94348">
      <w:pPr>
        <w:pStyle w:val="3"/>
      </w:pPr>
      <w:bookmarkStart w:id="315" w:name="_Toc382058427"/>
      <w:r w:rsidRPr="003A425A">
        <w:lastRenderedPageBreak/>
        <w:t>Классы рисования</w:t>
      </w:r>
      <w:bookmarkEnd w:id="315"/>
    </w:p>
    <w:p w:rsidR="00C94348" w:rsidRPr="003A425A" w:rsidRDefault="00C94348" w:rsidP="00923F08">
      <w:pPr>
        <w:jc w:val="both"/>
        <w:rPr>
          <w:rFonts w:ascii="Times New Roman" w:hAnsi="Times New Roman"/>
          <w:color w:val="00B050"/>
          <w:sz w:val="24"/>
          <w:szCs w:val="24"/>
        </w:rPr>
      </w:pPr>
      <w:r w:rsidRPr="003A425A">
        <w:rPr>
          <w:rFonts w:ascii="Times New Roman" w:hAnsi="Times New Roman"/>
          <w:color w:val="00B050"/>
          <w:sz w:val="24"/>
          <w:szCs w:val="24"/>
        </w:rPr>
        <w:t xml:space="preserve">классы QLine, </w:t>
      </w:r>
      <w:r w:rsidRPr="003A425A">
        <w:rPr>
          <w:rFonts w:ascii="Times New Roman" w:hAnsi="Times New Roman"/>
          <w:sz w:val="24"/>
          <w:szCs w:val="24"/>
        </w:rPr>
        <w:t>QLineF</w:t>
      </w:r>
      <w:r w:rsidRPr="003A425A">
        <w:rPr>
          <w:rFonts w:ascii="Times New Roman" w:hAnsi="Times New Roman"/>
          <w:color w:val="00B050"/>
          <w:sz w:val="24"/>
          <w:szCs w:val="24"/>
        </w:rPr>
        <w:t xml:space="preserve"> обеспечивают двумерный вектор. </w:t>
      </w:r>
    </w:p>
    <w:p w:rsidR="006E030D" w:rsidRPr="003A425A" w:rsidRDefault="006E030D" w:rsidP="006E030D">
      <w:pPr>
        <w:jc w:val="both"/>
        <w:rPr>
          <w:rFonts w:ascii="Times New Roman" w:hAnsi="Times New Roman"/>
          <w:color w:val="00B050"/>
          <w:sz w:val="24"/>
          <w:szCs w:val="24"/>
        </w:rPr>
      </w:pPr>
      <w:r w:rsidRPr="003A425A">
        <w:rPr>
          <w:rFonts w:ascii="Times New Roman" w:hAnsi="Times New Roman"/>
          <w:color w:val="00B050"/>
          <w:sz w:val="24"/>
          <w:szCs w:val="24"/>
        </w:rPr>
        <w:t xml:space="preserve">класс QMargins определяет четыре поля прямоугольника. Этот класс описывает границы, которые окружают прямоугольник. </w:t>
      </w:r>
    </w:p>
    <w:p w:rsidR="00C94348" w:rsidRPr="003A425A" w:rsidRDefault="006E030D" w:rsidP="00923F08">
      <w:pPr>
        <w:jc w:val="both"/>
        <w:rPr>
          <w:rFonts w:ascii="Times New Roman" w:hAnsi="Times New Roman"/>
          <w:color w:val="00B050"/>
          <w:sz w:val="24"/>
          <w:szCs w:val="24"/>
        </w:rPr>
      </w:pPr>
      <w:r w:rsidRPr="003A425A">
        <w:rPr>
          <w:rFonts w:ascii="Times New Roman" w:hAnsi="Times New Roman"/>
          <w:color w:val="00B050"/>
          <w:sz w:val="24"/>
          <w:szCs w:val="24"/>
        </w:rPr>
        <w:t>классы QPoint, QPoint</w:t>
      </w:r>
      <w:r w:rsidRPr="003A425A">
        <w:rPr>
          <w:rFonts w:ascii="Times New Roman" w:hAnsi="Times New Roman"/>
          <w:color w:val="00B050"/>
          <w:sz w:val="24"/>
          <w:szCs w:val="24"/>
          <w:lang w:val="en-US"/>
        </w:rPr>
        <w:t>F</w:t>
      </w:r>
      <w:r w:rsidRPr="003A425A">
        <w:rPr>
          <w:rFonts w:ascii="Times New Roman" w:hAnsi="Times New Roman"/>
          <w:color w:val="00B050"/>
          <w:sz w:val="24"/>
          <w:szCs w:val="24"/>
        </w:rPr>
        <w:t xml:space="preserve"> определяют точку на плоскости.</w:t>
      </w:r>
    </w:p>
    <w:p w:rsidR="006E030D" w:rsidRPr="003A425A" w:rsidRDefault="00D339FE" w:rsidP="00D339FE">
      <w:pPr>
        <w:jc w:val="both"/>
        <w:rPr>
          <w:rFonts w:ascii="Times New Roman" w:hAnsi="Times New Roman"/>
          <w:color w:val="00B050"/>
          <w:sz w:val="24"/>
          <w:szCs w:val="24"/>
        </w:rPr>
      </w:pPr>
      <w:r w:rsidRPr="003A425A">
        <w:rPr>
          <w:rFonts w:ascii="Times New Roman" w:hAnsi="Times New Roman"/>
          <w:color w:val="00B050"/>
          <w:sz w:val="24"/>
          <w:szCs w:val="24"/>
        </w:rPr>
        <w:t xml:space="preserve">классы QRect, </w:t>
      </w:r>
      <w:r w:rsidRPr="003A425A">
        <w:rPr>
          <w:rFonts w:ascii="Times New Roman" w:hAnsi="Times New Roman"/>
          <w:color w:val="00B050"/>
          <w:sz w:val="24"/>
          <w:szCs w:val="24"/>
          <w:lang w:val="en-US"/>
        </w:rPr>
        <w:t>QRectF</w:t>
      </w:r>
      <w:r w:rsidRPr="003A425A">
        <w:rPr>
          <w:rFonts w:ascii="Times New Roman" w:hAnsi="Times New Roman"/>
          <w:color w:val="00B050"/>
          <w:sz w:val="24"/>
          <w:szCs w:val="24"/>
        </w:rPr>
        <w:t xml:space="preserve"> определяют прямоугольник на плоскости.</w:t>
      </w:r>
    </w:p>
    <w:p w:rsidR="00C94348" w:rsidRPr="003A425A" w:rsidRDefault="005E3F80" w:rsidP="00923F08">
      <w:pPr>
        <w:jc w:val="both"/>
        <w:rPr>
          <w:rFonts w:ascii="Times New Roman" w:hAnsi="Times New Roman"/>
          <w:sz w:val="24"/>
          <w:szCs w:val="24"/>
        </w:rPr>
      </w:pPr>
      <w:r w:rsidRPr="003A425A">
        <w:rPr>
          <w:rFonts w:ascii="Times New Roman" w:hAnsi="Times New Roman"/>
          <w:sz w:val="24"/>
          <w:szCs w:val="24"/>
        </w:rPr>
        <w:t xml:space="preserve">классы QSize, </w:t>
      </w:r>
      <w:r w:rsidRPr="003A425A">
        <w:rPr>
          <w:rFonts w:ascii="Times New Roman" w:hAnsi="Times New Roman"/>
          <w:sz w:val="24"/>
          <w:szCs w:val="24"/>
          <w:lang w:val="en-US"/>
        </w:rPr>
        <w:t>QSizeF</w:t>
      </w:r>
      <w:r w:rsidRPr="003A425A">
        <w:rPr>
          <w:rFonts w:ascii="Times New Roman" w:hAnsi="Times New Roman"/>
          <w:sz w:val="24"/>
          <w:szCs w:val="24"/>
        </w:rPr>
        <w:t xml:space="preserve"> определяют размер двумерных объектов.</w:t>
      </w:r>
    </w:p>
    <w:p w:rsidR="005E3F80" w:rsidRPr="003A425A" w:rsidRDefault="005E3F80" w:rsidP="00923F08">
      <w:pPr>
        <w:jc w:val="both"/>
        <w:rPr>
          <w:rFonts w:ascii="Times New Roman" w:hAnsi="Times New Roman"/>
          <w:color w:val="FF0000"/>
          <w:sz w:val="24"/>
          <w:szCs w:val="24"/>
        </w:rPr>
      </w:pPr>
      <w:r w:rsidRPr="003A425A">
        <w:rPr>
          <w:rFonts w:ascii="Times New Roman" w:hAnsi="Times New Roman"/>
          <w:color w:val="00B050"/>
          <w:sz w:val="24"/>
          <w:szCs w:val="24"/>
        </w:rPr>
        <w:t xml:space="preserve">класс QSvgGenerator обеспечивает устройство рисования, которое используется для создания </w:t>
      </w:r>
      <w:r w:rsidRPr="003A425A">
        <w:rPr>
          <w:rFonts w:ascii="Times New Roman" w:hAnsi="Times New Roman"/>
          <w:color w:val="FF0000"/>
          <w:sz w:val="24"/>
          <w:szCs w:val="24"/>
          <w:lang w:val="en-US"/>
        </w:rPr>
        <w:t>SVG</w:t>
      </w:r>
      <w:r w:rsidRPr="003A425A">
        <w:rPr>
          <w:rFonts w:ascii="Times New Roman" w:hAnsi="Times New Roman"/>
          <w:color w:val="FF0000"/>
          <w:sz w:val="24"/>
          <w:szCs w:val="24"/>
        </w:rPr>
        <w:t xml:space="preserve"> рисования (</w:t>
      </w:r>
      <w:r w:rsidRPr="003A425A">
        <w:rPr>
          <w:rFonts w:ascii="Times New Roman" w:hAnsi="Times New Roman"/>
          <w:color w:val="FF0000"/>
          <w:sz w:val="24"/>
          <w:szCs w:val="24"/>
          <w:lang w:val="en-US"/>
        </w:rPr>
        <w:t>Scalable</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Vector</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Graphics</w:t>
      </w:r>
      <w:r w:rsidRPr="003A425A">
        <w:rPr>
          <w:rFonts w:ascii="Times New Roman" w:hAnsi="Times New Roman"/>
          <w:color w:val="FF0000"/>
          <w:sz w:val="24"/>
          <w:szCs w:val="24"/>
        </w:rPr>
        <w:t>).</w:t>
      </w:r>
    </w:p>
    <w:p w:rsidR="005E3F80" w:rsidRPr="003A425A" w:rsidRDefault="005E3F80" w:rsidP="00923F08">
      <w:pPr>
        <w:jc w:val="both"/>
        <w:rPr>
          <w:rFonts w:ascii="Times New Roman" w:hAnsi="Times New Roman"/>
          <w:sz w:val="24"/>
          <w:szCs w:val="24"/>
        </w:rPr>
      </w:pPr>
      <w:r w:rsidRPr="003A425A">
        <w:rPr>
          <w:rFonts w:ascii="Times New Roman" w:hAnsi="Times New Roman"/>
          <w:sz w:val="24"/>
          <w:szCs w:val="24"/>
        </w:rPr>
        <w:t xml:space="preserve">класс QSvgRenderer используется для рисования содержания файлов </w:t>
      </w:r>
      <w:r w:rsidRPr="003A425A">
        <w:rPr>
          <w:rFonts w:ascii="Times New Roman" w:hAnsi="Times New Roman"/>
          <w:sz w:val="24"/>
          <w:szCs w:val="24"/>
          <w:lang w:val="en-US"/>
        </w:rPr>
        <w:t>SVG</w:t>
      </w:r>
      <w:r w:rsidRPr="003A425A">
        <w:rPr>
          <w:rFonts w:ascii="Times New Roman" w:hAnsi="Times New Roman"/>
          <w:sz w:val="24"/>
          <w:szCs w:val="24"/>
        </w:rPr>
        <w:t xml:space="preserve"> на устройства рисования.</w:t>
      </w:r>
    </w:p>
    <w:p w:rsidR="005E3F80" w:rsidRPr="003A425A" w:rsidRDefault="005E3F80" w:rsidP="00923F08">
      <w:pPr>
        <w:jc w:val="both"/>
        <w:rPr>
          <w:rFonts w:ascii="Times New Roman" w:hAnsi="Times New Roman"/>
          <w:sz w:val="24"/>
          <w:szCs w:val="24"/>
        </w:rPr>
      </w:pPr>
      <w:r w:rsidRPr="003A425A">
        <w:rPr>
          <w:rFonts w:ascii="Times New Roman" w:hAnsi="Times New Roman"/>
          <w:sz w:val="24"/>
          <w:szCs w:val="24"/>
        </w:rPr>
        <w:t xml:space="preserve">класс QSvgWidget обеспечивает виджет, который используется, чтобы отображать содержание </w:t>
      </w:r>
      <w:r w:rsidRPr="003A425A">
        <w:rPr>
          <w:rFonts w:ascii="Times New Roman" w:hAnsi="Times New Roman"/>
          <w:sz w:val="24"/>
          <w:szCs w:val="24"/>
          <w:lang w:val="en-US"/>
        </w:rPr>
        <w:t>SVG</w:t>
      </w:r>
      <w:r w:rsidRPr="003A425A">
        <w:rPr>
          <w:rFonts w:ascii="Times New Roman" w:hAnsi="Times New Roman"/>
          <w:sz w:val="24"/>
          <w:szCs w:val="24"/>
        </w:rPr>
        <w:t xml:space="preserve"> файлов.</w:t>
      </w:r>
    </w:p>
    <w:p w:rsidR="005E3F80" w:rsidRPr="003A425A" w:rsidRDefault="005E3F80" w:rsidP="00923F0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QStylePainter</w:t>
      </w:r>
      <w:r w:rsidRPr="003A425A">
        <w:rPr>
          <w:rFonts w:ascii="Times New Roman" w:hAnsi="Times New Roman"/>
          <w:sz w:val="24"/>
          <w:szCs w:val="24"/>
        </w:rPr>
        <w:t xml:space="preserve"> является удобным классом для рисования элементов </w:t>
      </w:r>
      <w:r w:rsidRPr="003A425A">
        <w:rPr>
          <w:rFonts w:ascii="Times New Roman" w:hAnsi="Times New Roman"/>
          <w:sz w:val="24"/>
          <w:szCs w:val="24"/>
          <w:lang w:val="en-US"/>
        </w:rPr>
        <w:t>QStyle</w:t>
      </w:r>
      <w:r w:rsidRPr="003A425A">
        <w:rPr>
          <w:rFonts w:ascii="Times New Roman" w:hAnsi="Times New Roman"/>
          <w:sz w:val="24"/>
          <w:szCs w:val="24"/>
        </w:rPr>
        <w:t xml:space="preserve"> внутри виджета.</w:t>
      </w:r>
    </w:p>
    <w:p w:rsidR="005E3F80" w:rsidRPr="003A425A" w:rsidRDefault="005E3F80" w:rsidP="005E3F80">
      <w:pPr>
        <w:jc w:val="both"/>
        <w:rPr>
          <w:rFonts w:ascii="Times New Roman" w:hAnsi="Times New Roman"/>
          <w:sz w:val="24"/>
          <w:szCs w:val="24"/>
        </w:rPr>
      </w:pPr>
      <w:r w:rsidRPr="003A425A">
        <w:rPr>
          <w:rFonts w:ascii="Times New Roman" w:hAnsi="Times New Roman"/>
          <w:sz w:val="24"/>
          <w:szCs w:val="24"/>
        </w:rPr>
        <w:t xml:space="preserve">класс QColormap отображает независимые от устройства </w:t>
      </w:r>
      <w:r w:rsidRPr="003A425A">
        <w:rPr>
          <w:rFonts w:ascii="Times New Roman" w:hAnsi="Times New Roman"/>
          <w:sz w:val="24"/>
          <w:szCs w:val="24"/>
          <w:lang w:val="en-US"/>
        </w:rPr>
        <w:t>QColors</w:t>
      </w:r>
      <w:r w:rsidRPr="003A425A">
        <w:rPr>
          <w:rFonts w:ascii="Times New Roman" w:hAnsi="Times New Roman"/>
          <w:sz w:val="24"/>
          <w:szCs w:val="24"/>
        </w:rPr>
        <w:t xml:space="preserve"> на аппаратно-зависимые пиксели.</w:t>
      </w:r>
    </w:p>
    <w:p w:rsidR="005E3F80" w:rsidRPr="003A425A" w:rsidRDefault="005E3F80" w:rsidP="00923F0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QIcon</w:t>
      </w:r>
      <w:r w:rsidRPr="003A425A">
        <w:rPr>
          <w:rFonts w:ascii="Times New Roman" w:hAnsi="Times New Roman"/>
          <w:sz w:val="24"/>
          <w:szCs w:val="24"/>
        </w:rPr>
        <w:t xml:space="preserve"> обеспечивает масштабируемые иконки в разных модах и состояниях.</w:t>
      </w:r>
    </w:p>
    <w:p w:rsidR="005E3F80" w:rsidRPr="003A425A" w:rsidRDefault="005E3F80" w:rsidP="00923F08">
      <w:pPr>
        <w:jc w:val="both"/>
        <w:rPr>
          <w:rFonts w:ascii="Times New Roman" w:hAnsi="Times New Roman"/>
          <w:sz w:val="24"/>
          <w:szCs w:val="24"/>
        </w:rPr>
      </w:pPr>
      <w:r w:rsidRPr="003A425A">
        <w:rPr>
          <w:rFonts w:ascii="Times New Roman" w:hAnsi="Times New Roman"/>
          <w:sz w:val="24"/>
          <w:szCs w:val="24"/>
        </w:rPr>
        <w:t xml:space="preserve">класс QIconEngine обеспечивает абстрактный базовый касс для рисовальщиков </w:t>
      </w:r>
      <w:hyperlink r:id="rId536" w:history="1">
        <w:r w:rsidRPr="003A425A">
          <w:rPr>
            <w:rStyle w:val="a3"/>
            <w:rFonts w:ascii="Times New Roman" w:hAnsi="Times New Roman"/>
            <w:color w:val="auto"/>
            <w:sz w:val="24"/>
            <w:szCs w:val="24"/>
          </w:rPr>
          <w:t>QIcon</w:t>
        </w:r>
      </w:hyperlink>
      <w:r w:rsidRPr="003A425A">
        <w:rPr>
          <w:rFonts w:ascii="Times New Roman" w:hAnsi="Times New Roman"/>
          <w:sz w:val="24"/>
          <w:szCs w:val="24"/>
        </w:rPr>
        <w:t>.</w:t>
      </w:r>
    </w:p>
    <w:p w:rsidR="00686210" w:rsidRPr="003A425A" w:rsidRDefault="00686210" w:rsidP="00686210">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QImage</w:t>
      </w:r>
      <w:r w:rsidRPr="003A425A">
        <w:rPr>
          <w:rFonts w:ascii="Times New Roman" w:hAnsi="Times New Roman"/>
          <w:sz w:val="24"/>
          <w:szCs w:val="24"/>
        </w:rPr>
        <w:t xml:space="preserve"> обеспечивает независимое от железа представление, которое обеспечивает прямой доступ к пикселам и может быть использовано как устройство для рисования.</w:t>
      </w:r>
    </w:p>
    <w:p w:rsidR="00FB69A6" w:rsidRPr="003A425A" w:rsidRDefault="00FB69A6" w:rsidP="00FB69A6">
      <w:pPr>
        <w:jc w:val="both"/>
        <w:rPr>
          <w:rFonts w:ascii="Times New Roman" w:hAnsi="Times New Roman"/>
          <w:sz w:val="24"/>
          <w:szCs w:val="24"/>
        </w:rPr>
      </w:pPr>
      <w:r w:rsidRPr="003A425A">
        <w:rPr>
          <w:rFonts w:ascii="Times New Roman" w:hAnsi="Times New Roman"/>
          <w:sz w:val="24"/>
          <w:szCs w:val="24"/>
        </w:rPr>
        <w:t>класс QImageReader обеспечивает независимый от формата интерфейс для чтения изображений из файлов и других устройств.</w:t>
      </w:r>
    </w:p>
    <w:p w:rsidR="003114CC" w:rsidRPr="003A425A" w:rsidRDefault="00FB69A6" w:rsidP="00923F08">
      <w:pPr>
        <w:jc w:val="both"/>
        <w:rPr>
          <w:rFonts w:ascii="Times New Roman" w:hAnsi="Times New Roman"/>
          <w:sz w:val="24"/>
          <w:szCs w:val="24"/>
        </w:rPr>
      </w:pPr>
      <w:r w:rsidRPr="003A425A">
        <w:rPr>
          <w:rFonts w:ascii="Times New Roman" w:hAnsi="Times New Roman"/>
          <w:sz w:val="24"/>
          <w:szCs w:val="24"/>
        </w:rPr>
        <w:t>класс QImageWriter обеспечивает независимый от формата интерфейс для записи изображений в файлы или на другие устройства.</w:t>
      </w:r>
      <w:r w:rsidR="00C36571" w:rsidRPr="003A425A">
        <w:rPr>
          <w:rFonts w:ascii="Times New Roman" w:hAnsi="Times New Roman"/>
          <w:sz w:val="24"/>
          <w:szCs w:val="24"/>
        </w:rPr>
        <w:t xml:space="preserve"> </w:t>
      </w:r>
      <w:r w:rsidR="003114CC" w:rsidRPr="003A425A">
        <w:rPr>
          <w:rFonts w:ascii="Times New Roman" w:hAnsi="Times New Roman"/>
          <w:sz w:val="24"/>
          <w:szCs w:val="24"/>
        </w:rPr>
        <w:t xml:space="preserve">В данном классе можно рисовать при помощи </w:t>
      </w:r>
      <w:r w:rsidR="003114CC" w:rsidRPr="003A425A">
        <w:rPr>
          <w:rFonts w:ascii="Times New Roman" w:hAnsi="Times New Roman"/>
          <w:sz w:val="24"/>
          <w:szCs w:val="24"/>
          <w:lang w:val="en-US"/>
        </w:rPr>
        <w:t>QPainter</w:t>
      </w:r>
      <w:r w:rsidR="003114CC" w:rsidRPr="003A425A">
        <w:rPr>
          <w:rFonts w:ascii="Times New Roman" w:hAnsi="Times New Roman"/>
          <w:sz w:val="24"/>
          <w:szCs w:val="24"/>
        </w:rPr>
        <w:t>.</w:t>
      </w:r>
    </w:p>
    <w:p w:rsidR="00C36571" w:rsidRPr="003A425A" w:rsidRDefault="00C36571" w:rsidP="00C36571">
      <w:pPr>
        <w:jc w:val="both"/>
        <w:rPr>
          <w:rFonts w:ascii="Times New Roman" w:hAnsi="Times New Roman"/>
          <w:sz w:val="24"/>
          <w:szCs w:val="24"/>
        </w:rPr>
      </w:pPr>
      <w:r w:rsidRPr="003A425A">
        <w:rPr>
          <w:rFonts w:ascii="Times New Roman" w:hAnsi="Times New Roman"/>
          <w:sz w:val="24"/>
          <w:szCs w:val="24"/>
        </w:rPr>
        <w:t xml:space="preserve">класс QGenericMatrix является шаблоном для представления матрицы преобразований </w:t>
      </w:r>
      <w:r w:rsidRPr="003A425A">
        <w:rPr>
          <w:rFonts w:ascii="Times New Roman" w:hAnsi="Times New Roman"/>
          <w:sz w:val="24"/>
          <w:szCs w:val="24"/>
          <w:lang w:val="en-US"/>
        </w:rPr>
        <w:t>N</w:t>
      </w:r>
      <w:r w:rsidRPr="003A425A">
        <w:rPr>
          <w:rFonts w:ascii="Times New Roman" w:hAnsi="Times New Roman"/>
          <w:sz w:val="24"/>
          <w:szCs w:val="24"/>
        </w:rPr>
        <w:t>*</w:t>
      </w:r>
      <w:r w:rsidRPr="003A425A">
        <w:rPr>
          <w:rFonts w:ascii="Times New Roman" w:hAnsi="Times New Roman"/>
          <w:sz w:val="24"/>
          <w:szCs w:val="24"/>
          <w:lang w:val="en-US"/>
        </w:rPr>
        <w:t>M</w:t>
      </w:r>
      <w:r w:rsidRPr="003A425A">
        <w:rPr>
          <w:rFonts w:ascii="Times New Roman" w:hAnsi="Times New Roman"/>
          <w:sz w:val="24"/>
          <w:szCs w:val="24"/>
        </w:rPr>
        <w:t xml:space="preserve"> с </w:t>
      </w:r>
      <w:r w:rsidRPr="003A425A">
        <w:rPr>
          <w:rFonts w:ascii="Times New Roman" w:hAnsi="Times New Roman"/>
          <w:sz w:val="24"/>
          <w:szCs w:val="24"/>
          <w:lang w:val="en-US"/>
        </w:rPr>
        <w:t>N</w:t>
      </w:r>
      <w:r w:rsidRPr="003A425A">
        <w:rPr>
          <w:rFonts w:ascii="Times New Roman" w:hAnsi="Times New Roman"/>
          <w:sz w:val="24"/>
          <w:szCs w:val="24"/>
        </w:rPr>
        <w:t xml:space="preserve"> столбцами и М строками соответственно.</w:t>
      </w:r>
    </w:p>
    <w:p w:rsidR="00C36571" w:rsidRPr="003A425A" w:rsidRDefault="00C36571" w:rsidP="00C36571">
      <w:pPr>
        <w:jc w:val="both"/>
        <w:rPr>
          <w:rFonts w:ascii="Times New Roman" w:hAnsi="Times New Roman"/>
          <w:sz w:val="24"/>
          <w:szCs w:val="24"/>
        </w:rPr>
      </w:pPr>
      <w:r w:rsidRPr="003A425A">
        <w:rPr>
          <w:rFonts w:ascii="Times New Roman" w:hAnsi="Times New Roman"/>
          <w:sz w:val="24"/>
          <w:szCs w:val="24"/>
        </w:rPr>
        <w:t>класс QVector2D представляет вектор или узел в двумерном пространстве.</w:t>
      </w:r>
    </w:p>
    <w:p w:rsidR="00C36571" w:rsidRPr="003A425A" w:rsidRDefault="00C36571" w:rsidP="00923F0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QBrush</w:t>
      </w:r>
      <w:r w:rsidRPr="003A425A">
        <w:rPr>
          <w:rFonts w:ascii="Times New Roman" w:hAnsi="Times New Roman"/>
          <w:sz w:val="24"/>
          <w:szCs w:val="24"/>
        </w:rPr>
        <w:t xml:space="preserve"> определяет образец заполнения форм, нарисованных при помощи </w:t>
      </w:r>
      <w:r w:rsidRPr="003A425A">
        <w:rPr>
          <w:rFonts w:ascii="Times New Roman" w:hAnsi="Times New Roman"/>
          <w:sz w:val="24"/>
          <w:szCs w:val="24"/>
          <w:lang w:val="en-US"/>
        </w:rPr>
        <w:t>QPainter</w:t>
      </w:r>
      <w:r w:rsidRPr="003A425A">
        <w:rPr>
          <w:rFonts w:ascii="Times New Roman" w:hAnsi="Times New Roman"/>
          <w:sz w:val="24"/>
          <w:szCs w:val="24"/>
        </w:rPr>
        <w:t>.</w:t>
      </w:r>
    </w:p>
    <w:p w:rsidR="00C36571" w:rsidRPr="003A425A" w:rsidRDefault="00C36571" w:rsidP="00923F08">
      <w:pPr>
        <w:jc w:val="both"/>
        <w:rPr>
          <w:rFonts w:ascii="Times New Roman" w:hAnsi="Times New Roman"/>
          <w:sz w:val="24"/>
          <w:szCs w:val="24"/>
        </w:rPr>
      </w:pPr>
      <w:r w:rsidRPr="003A425A">
        <w:rPr>
          <w:rFonts w:ascii="Times New Roman" w:hAnsi="Times New Roman"/>
          <w:sz w:val="24"/>
          <w:szCs w:val="24"/>
        </w:rPr>
        <w:t>класс QGradient</w:t>
      </w:r>
      <w:r w:rsidR="00D97869" w:rsidRPr="003A425A">
        <w:rPr>
          <w:rFonts w:ascii="Times New Roman" w:hAnsi="Times New Roman"/>
          <w:sz w:val="24"/>
          <w:szCs w:val="24"/>
        </w:rPr>
        <w:t xml:space="preserve"> (QLinearGradient, QRadialGradient, QConicalGradient)</w:t>
      </w:r>
      <w:r w:rsidRPr="003A425A">
        <w:rPr>
          <w:rFonts w:ascii="Times New Roman" w:hAnsi="Times New Roman"/>
          <w:sz w:val="24"/>
          <w:szCs w:val="24"/>
        </w:rPr>
        <w:t xml:space="preserve"> используется совместно с </w:t>
      </w:r>
      <w:r w:rsidRPr="003A425A">
        <w:rPr>
          <w:rFonts w:ascii="Times New Roman" w:hAnsi="Times New Roman"/>
          <w:sz w:val="24"/>
          <w:szCs w:val="24"/>
          <w:lang w:val="en-US"/>
        </w:rPr>
        <w:t>QBrush</w:t>
      </w:r>
      <w:r w:rsidRPr="003A425A">
        <w:rPr>
          <w:rFonts w:ascii="Times New Roman" w:hAnsi="Times New Roman"/>
          <w:sz w:val="24"/>
          <w:szCs w:val="24"/>
        </w:rPr>
        <w:t>, чтобы определить стиль градиента заливки.</w:t>
      </w:r>
    </w:p>
    <w:p w:rsidR="00D97869" w:rsidRPr="003A425A" w:rsidRDefault="00CC002D" w:rsidP="00923F08">
      <w:pPr>
        <w:jc w:val="both"/>
        <w:rPr>
          <w:rFonts w:ascii="Times New Roman" w:hAnsi="Times New Roman"/>
          <w:sz w:val="24"/>
          <w:szCs w:val="24"/>
        </w:rPr>
      </w:pPr>
      <w:r w:rsidRPr="003A425A">
        <w:rPr>
          <w:rFonts w:ascii="Times New Roman" w:hAnsi="Times New Roman"/>
          <w:sz w:val="24"/>
          <w:szCs w:val="24"/>
        </w:rPr>
        <w:lastRenderedPageBreak/>
        <w:t xml:space="preserve">класс </w:t>
      </w:r>
      <w:r w:rsidRPr="003A425A">
        <w:rPr>
          <w:rFonts w:ascii="Times New Roman" w:hAnsi="Times New Roman"/>
          <w:sz w:val="24"/>
          <w:szCs w:val="24"/>
          <w:lang w:val="en-US"/>
        </w:rPr>
        <w:t>QColor</w:t>
      </w:r>
      <w:r w:rsidRPr="003A425A">
        <w:rPr>
          <w:rFonts w:ascii="Times New Roman" w:hAnsi="Times New Roman"/>
          <w:sz w:val="24"/>
          <w:szCs w:val="24"/>
        </w:rPr>
        <w:t xml:space="preserve"> обеспечивает цвета, основанные на </w:t>
      </w:r>
      <w:r w:rsidRPr="003A425A">
        <w:rPr>
          <w:rFonts w:ascii="Times New Roman" w:hAnsi="Times New Roman"/>
          <w:sz w:val="24"/>
          <w:szCs w:val="24"/>
          <w:lang w:val="en-US"/>
        </w:rPr>
        <w:t>RGB</w:t>
      </w:r>
      <w:r w:rsidRPr="003A425A">
        <w:rPr>
          <w:rFonts w:ascii="Times New Roman" w:hAnsi="Times New Roman"/>
          <w:sz w:val="24"/>
          <w:szCs w:val="24"/>
        </w:rPr>
        <w:t xml:space="preserve">, </w:t>
      </w:r>
      <w:r w:rsidRPr="003A425A">
        <w:rPr>
          <w:rFonts w:ascii="Times New Roman" w:hAnsi="Times New Roman"/>
          <w:sz w:val="24"/>
          <w:szCs w:val="24"/>
          <w:lang w:val="en-US"/>
        </w:rPr>
        <w:t>HSV</w:t>
      </w:r>
      <w:r w:rsidRPr="003A425A">
        <w:rPr>
          <w:rFonts w:ascii="Times New Roman" w:hAnsi="Times New Roman"/>
          <w:sz w:val="24"/>
          <w:szCs w:val="24"/>
        </w:rPr>
        <w:t xml:space="preserve"> и </w:t>
      </w:r>
      <w:r w:rsidRPr="003A425A">
        <w:rPr>
          <w:rFonts w:ascii="Times New Roman" w:hAnsi="Times New Roman"/>
          <w:sz w:val="24"/>
          <w:szCs w:val="24"/>
          <w:lang w:val="en-US"/>
        </w:rPr>
        <w:t>CMYK</w:t>
      </w:r>
      <w:r w:rsidRPr="003A425A">
        <w:rPr>
          <w:rFonts w:ascii="Times New Roman" w:hAnsi="Times New Roman"/>
          <w:sz w:val="24"/>
          <w:szCs w:val="24"/>
        </w:rPr>
        <w:t xml:space="preserve">. Данный класс является независимым от платформы и устройства. Класс </w:t>
      </w:r>
      <w:r w:rsidRPr="003A425A">
        <w:rPr>
          <w:rFonts w:ascii="Times New Roman" w:hAnsi="Times New Roman"/>
          <w:sz w:val="24"/>
          <w:szCs w:val="24"/>
          <w:lang w:val="en-US"/>
        </w:rPr>
        <w:t>QColorMap</w:t>
      </w:r>
      <w:r w:rsidRPr="003A425A">
        <w:rPr>
          <w:rFonts w:ascii="Times New Roman" w:hAnsi="Times New Roman"/>
          <w:sz w:val="24"/>
          <w:szCs w:val="24"/>
        </w:rPr>
        <w:t xml:space="preserve"> отображает цвет на железо.</w:t>
      </w:r>
    </w:p>
    <w:p w:rsidR="00F47019" w:rsidRPr="003A425A" w:rsidRDefault="00F47019" w:rsidP="00923F08">
      <w:pPr>
        <w:jc w:val="both"/>
        <w:rPr>
          <w:rFonts w:ascii="Times New Roman" w:hAnsi="Times New Roman"/>
          <w:sz w:val="24"/>
          <w:szCs w:val="24"/>
        </w:rPr>
      </w:pPr>
      <w:r w:rsidRPr="003A425A">
        <w:rPr>
          <w:rFonts w:ascii="Times New Roman" w:hAnsi="Times New Roman"/>
          <w:sz w:val="24"/>
          <w:szCs w:val="24"/>
        </w:rPr>
        <w:t>класс QPagedPaintDevice является представлением устройства печати, которое поддерживает множественные страницы.</w:t>
      </w:r>
    </w:p>
    <w:p w:rsidR="00E27D7E" w:rsidRPr="003A425A" w:rsidRDefault="00E27D7E" w:rsidP="00923F08">
      <w:pPr>
        <w:jc w:val="both"/>
        <w:rPr>
          <w:rFonts w:ascii="Times New Roman" w:hAnsi="Times New Roman"/>
          <w:sz w:val="24"/>
          <w:szCs w:val="24"/>
        </w:rPr>
      </w:pPr>
      <w:r w:rsidRPr="003A425A">
        <w:rPr>
          <w:rFonts w:ascii="Times New Roman" w:hAnsi="Times New Roman"/>
          <w:sz w:val="24"/>
          <w:szCs w:val="24"/>
        </w:rPr>
        <w:t xml:space="preserve">класс QPaintEngine обеспечивает абстрактное определение того, как </w:t>
      </w:r>
      <w:r w:rsidRPr="003A425A">
        <w:rPr>
          <w:rFonts w:ascii="Times New Roman" w:hAnsi="Times New Roman"/>
          <w:sz w:val="24"/>
          <w:szCs w:val="24"/>
          <w:lang w:val="en-US"/>
        </w:rPr>
        <w:t>QPainter</w:t>
      </w:r>
      <w:r w:rsidRPr="003A425A">
        <w:rPr>
          <w:rFonts w:ascii="Times New Roman" w:hAnsi="Times New Roman"/>
          <w:sz w:val="24"/>
          <w:szCs w:val="24"/>
        </w:rPr>
        <w:t xml:space="preserve"> рисует на заданном устройстве на заданной платформе. Для использования класса </w:t>
      </w:r>
      <w:r w:rsidRPr="003A425A">
        <w:rPr>
          <w:rFonts w:ascii="Times New Roman" w:hAnsi="Times New Roman"/>
          <w:sz w:val="24"/>
          <w:szCs w:val="24"/>
          <w:lang w:val="en-US"/>
        </w:rPr>
        <w:t>QPainter</w:t>
      </w:r>
      <w:r w:rsidRPr="003A425A">
        <w:rPr>
          <w:rFonts w:ascii="Times New Roman" w:hAnsi="Times New Roman"/>
          <w:sz w:val="24"/>
          <w:szCs w:val="24"/>
        </w:rPr>
        <w:t xml:space="preserve"> для рисования на других подсистемах вы должны определить подкласс данного класса и переопределить все его виртуальные функции. Затем данное определение становится доступным при помощи создания подкласса класса </w:t>
      </w:r>
      <w:r w:rsidRPr="003A425A">
        <w:rPr>
          <w:rFonts w:ascii="Times New Roman" w:hAnsi="Times New Roman"/>
          <w:sz w:val="24"/>
          <w:szCs w:val="24"/>
          <w:lang w:val="en-US"/>
        </w:rPr>
        <w:t>QPaintDevice</w:t>
      </w:r>
      <w:r w:rsidRPr="003A425A">
        <w:rPr>
          <w:rFonts w:ascii="Times New Roman" w:hAnsi="Times New Roman"/>
          <w:sz w:val="24"/>
          <w:szCs w:val="24"/>
        </w:rPr>
        <w:t xml:space="preserve"> и переопределения его виртуальной функции </w:t>
      </w:r>
      <w:r w:rsidRPr="003A425A">
        <w:rPr>
          <w:rFonts w:ascii="Times New Roman" w:hAnsi="Times New Roman"/>
          <w:sz w:val="24"/>
          <w:szCs w:val="24"/>
          <w:lang w:val="en-US"/>
        </w:rPr>
        <w:t>paintEngine</w:t>
      </w:r>
      <w:r w:rsidRPr="003A425A">
        <w:rPr>
          <w:rFonts w:ascii="Times New Roman" w:hAnsi="Times New Roman"/>
          <w:sz w:val="24"/>
          <w:szCs w:val="24"/>
        </w:rPr>
        <w:t>().</w:t>
      </w:r>
    </w:p>
    <w:p w:rsidR="00A86E33" w:rsidRPr="003A425A" w:rsidRDefault="00A86E33" w:rsidP="00A86E33">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QPainter</w:t>
      </w:r>
      <w:r w:rsidRPr="003A425A">
        <w:rPr>
          <w:rFonts w:ascii="Times New Roman" w:hAnsi="Times New Roman"/>
          <w:sz w:val="24"/>
          <w:szCs w:val="24"/>
        </w:rPr>
        <w:t xml:space="preserve"> выполняет рисование на виджетах и других устройствах рисования. Данный класс обеспечивает высоко оптимизированные функции, которые выполняют большинство операций рисования, которые требуют программы с графическим интерфейсом пользователя. Данный класс рисует в естественной системе координат, но он также может делать отображение и мировые преобразования. Данный класс может работать на любом объекте, который наследует класс </w:t>
      </w:r>
      <w:r w:rsidRPr="003A425A">
        <w:rPr>
          <w:rFonts w:ascii="Times New Roman" w:hAnsi="Times New Roman"/>
          <w:sz w:val="24"/>
          <w:szCs w:val="24"/>
          <w:lang w:val="en-US"/>
        </w:rPr>
        <w:t>QPaintDevice</w:t>
      </w:r>
      <w:r w:rsidRPr="003A425A">
        <w:rPr>
          <w:rFonts w:ascii="Times New Roman" w:hAnsi="Times New Roman"/>
          <w:sz w:val="24"/>
          <w:szCs w:val="24"/>
        </w:rPr>
        <w:t xml:space="preserve">. Общее использование данного класса происходит внутри события рисования виджета: создайте и настройте рисовальщик. Затем рисуйте. Помните, что рисовальщик следует удалить после рисования. Для получения оптимального результата рисования с использованием данного класса вам следует использовать класс </w:t>
      </w:r>
      <w:r w:rsidRPr="003A425A">
        <w:rPr>
          <w:rFonts w:ascii="Times New Roman" w:hAnsi="Times New Roman"/>
          <w:sz w:val="24"/>
          <w:szCs w:val="24"/>
          <w:lang w:val="en-US"/>
        </w:rPr>
        <w:t>QImage</w:t>
      </w:r>
      <w:r w:rsidRPr="003A425A">
        <w:rPr>
          <w:rFonts w:ascii="Times New Roman" w:hAnsi="Times New Roman"/>
          <w:sz w:val="24"/>
          <w:szCs w:val="24"/>
        </w:rPr>
        <w:t xml:space="preserve"> как устройство рисования. Использование данного класса гарантирует, что результат имеет одинаковое пиксельное представление на всех платформах. Когда рисуете с помощью данного класса, то обычно вы определяете точки с использованием логических координат, которые затем преобразуются в физические координаты устройства рисования.</w:t>
      </w:r>
    </w:p>
    <w:p w:rsidR="00A86E33" w:rsidRPr="003A425A" w:rsidRDefault="00A86E33" w:rsidP="00A86E33">
      <w:pPr>
        <w:jc w:val="both"/>
        <w:rPr>
          <w:rFonts w:ascii="Times New Roman" w:hAnsi="Times New Roman"/>
          <w:sz w:val="24"/>
          <w:szCs w:val="24"/>
        </w:rPr>
      </w:pPr>
      <w:r w:rsidRPr="003A425A">
        <w:rPr>
          <w:rFonts w:ascii="Times New Roman" w:hAnsi="Times New Roman"/>
          <w:sz w:val="24"/>
          <w:szCs w:val="24"/>
        </w:rPr>
        <w:t xml:space="preserve">Если вы желаете рисовать сложные формы, особенно если вам необходимо делать это периодически, рассмотрите создание </w:t>
      </w:r>
      <w:r w:rsidRPr="003A425A">
        <w:rPr>
          <w:rFonts w:ascii="Times New Roman" w:hAnsi="Times New Roman"/>
          <w:sz w:val="24"/>
          <w:szCs w:val="24"/>
          <w:lang w:val="en-US"/>
        </w:rPr>
        <w:t>QPainterPath</w:t>
      </w:r>
      <w:r w:rsidRPr="003A425A">
        <w:rPr>
          <w:rFonts w:ascii="Times New Roman" w:hAnsi="Times New Roman"/>
          <w:sz w:val="24"/>
          <w:szCs w:val="24"/>
        </w:rPr>
        <w:t xml:space="preserve"> и рисование с использование функции </w:t>
      </w:r>
      <w:r w:rsidRPr="003A425A">
        <w:rPr>
          <w:rFonts w:ascii="Times New Roman" w:hAnsi="Times New Roman"/>
          <w:sz w:val="24"/>
          <w:szCs w:val="24"/>
          <w:lang w:val="en-US"/>
        </w:rPr>
        <w:t>drawPath</w:t>
      </w:r>
      <w:r w:rsidRPr="003A425A">
        <w:rPr>
          <w:rFonts w:ascii="Times New Roman" w:hAnsi="Times New Roman"/>
          <w:sz w:val="24"/>
          <w:szCs w:val="24"/>
        </w:rPr>
        <w:t>().</w:t>
      </w:r>
    </w:p>
    <w:p w:rsidR="00A86E33" w:rsidRPr="003A425A" w:rsidRDefault="008F211E" w:rsidP="00923F08">
      <w:pPr>
        <w:jc w:val="both"/>
        <w:rPr>
          <w:rFonts w:ascii="Times New Roman" w:hAnsi="Times New Roman"/>
          <w:color w:val="FF0000"/>
          <w:sz w:val="24"/>
          <w:szCs w:val="24"/>
        </w:rPr>
      </w:pPr>
      <w:r w:rsidRPr="003A425A">
        <w:rPr>
          <w:rFonts w:ascii="Times New Roman" w:hAnsi="Times New Roman"/>
          <w:color w:val="FF0000"/>
          <w:sz w:val="24"/>
          <w:szCs w:val="24"/>
        </w:rPr>
        <w:t>класс QPainterPathStroker используется для генерации заполняемых контуров для данного пути рисовальщика.</w:t>
      </w:r>
    </w:p>
    <w:p w:rsidR="008F211E" w:rsidRPr="003A425A" w:rsidRDefault="008F211E" w:rsidP="00923F08">
      <w:pPr>
        <w:jc w:val="both"/>
        <w:rPr>
          <w:rFonts w:ascii="Times New Roman" w:hAnsi="Times New Roman"/>
          <w:color w:val="FF0000"/>
          <w:sz w:val="24"/>
          <w:szCs w:val="24"/>
        </w:rPr>
      </w:pPr>
      <w:r w:rsidRPr="003A425A">
        <w:rPr>
          <w:rFonts w:ascii="Times New Roman" w:hAnsi="Times New Roman"/>
          <w:color w:val="FF0000"/>
          <w:sz w:val="24"/>
          <w:szCs w:val="24"/>
        </w:rPr>
        <w:t xml:space="preserve">класс QPdfWriter является классом для генерации </w:t>
      </w:r>
      <w:r w:rsidRPr="003A425A">
        <w:rPr>
          <w:rFonts w:ascii="Times New Roman" w:hAnsi="Times New Roman"/>
          <w:color w:val="FF0000"/>
          <w:sz w:val="24"/>
          <w:szCs w:val="24"/>
          <w:lang w:val="en-US"/>
        </w:rPr>
        <w:t>PDF</w:t>
      </w:r>
      <w:r w:rsidRPr="003A425A">
        <w:rPr>
          <w:rFonts w:ascii="Times New Roman" w:hAnsi="Times New Roman"/>
          <w:color w:val="FF0000"/>
          <w:sz w:val="24"/>
          <w:szCs w:val="24"/>
        </w:rPr>
        <w:t>, которые могут быть использованы на устройстве рисования.</w:t>
      </w:r>
    </w:p>
    <w:p w:rsidR="008F211E" w:rsidRPr="003A425A" w:rsidRDefault="008F211E" w:rsidP="00923F0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QPen</w:t>
      </w:r>
      <w:r w:rsidRPr="003A425A">
        <w:rPr>
          <w:rFonts w:ascii="Times New Roman" w:hAnsi="Times New Roman"/>
          <w:sz w:val="24"/>
          <w:szCs w:val="24"/>
        </w:rPr>
        <w:t xml:space="preserve"> определяет, как </w:t>
      </w:r>
      <w:r w:rsidRPr="003A425A">
        <w:rPr>
          <w:rFonts w:ascii="Times New Roman" w:hAnsi="Times New Roman"/>
          <w:sz w:val="24"/>
          <w:szCs w:val="24"/>
          <w:lang w:val="en-US"/>
        </w:rPr>
        <w:t>QPainter</w:t>
      </w:r>
      <w:r w:rsidRPr="003A425A">
        <w:rPr>
          <w:rFonts w:ascii="Times New Roman" w:hAnsi="Times New Roman"/>
          <w:sz w:val="24"/>
          <w:szCs w:val="24"/>
        </w:rPr>
        <w:t xml:space="preserve"> следует рисовать линии и контуры форм.</w:t>
      </w:r>
    </w:p>
    <w:p w:rsidR="00F60E5F" w:rsidRPr="003A425A" w:rsidRDefault="00F60E5F" w:rsidP="00923F08">
      <w:pPr>
        <w:jc w:val="both"/>
        <w:rPr>
          <w:rFonts w:ascii="Times New Roman" w:hAnsi="Times New Roman"/>
          <w:sz w:val="24"/>
          <w:szCs w:val="24"/>
        </w:rPr>
      </w:pPr>
      <w:r w:rsidRPr="003A425A">
        <w:rPr>
          <w:rFonts w:ascii="Times New Roman" w:hAnsi="Times New Roman"/>
          <w:sz w:val="24"/>
          <w:szCs w:val="24"/>
        </w:rPr>
        <w:t>классы QPolygon, QP</w:t>
      </w:r>
      <w:r w:rsidRPr="003A425A">
        <w:rPr>
          <w:rFonts w:ascii="Times New Roman" w:hAnsi="Times New Roman"/>
          <w:sz w:val="24"/>
          <w:szCs w:val="24"/>
          <w:lang w:val="en-US"/>
        </w:rPr>
        <w:t>olygonF</w:t>
      </w:r>
      <w:r w:rsidRPr="003A425A">
        <w:rPr>
          <w:rFonts w:ascii="Times New Roman" w:hAnsi="Times New Roman"/>
          <w:sz w:val="24"/>
          <w:szCs w:val="24"/>
        </w:rPr>
        <w:t xml:space="preserve"> обеспечивает вектор точек</w:t>
      </w:r>
      <w:r w:rsidR="002E59EF" w:rsidRPr="003A425A">
        <w:rPr>
          <w:rFonts w:ascii="Times New Roman" w:hAnsi="Times New Roman"/>
          <w:sz w:val="24"/>
          <w:szCs w:val="24"/>
        </w:rPr>
        <w:t>.</w:t>
      </w:r>
    </w:p>
    <w:p w:rsidR="002E59EF" w:rsidRPr="003A425A" w:rsidRDefault="002E59EF" w:rsidP="00923F08">
      <w:pPr>
        <w:jc w:val="both"/>
        <w:rPr>
          <w:rFonts w:ascii="Times New Roman" w:hAnsi="Times New Roman"/>
          <w:sz w:val="24"/>
          <w:szCs w:val="24"/>
        </w:rPr>
      </w:pPr>
      <w:r w:rsidRPr="003A425A">
        <w:rPr>
          <w:rFonts w:ascii="Times New Roman" w:hAnsi="Times New Roman"/>
          <w:sz w:val="24"/>
          <w:szCs w:val="24"/>
        </w:rPr>
        <w:t xml:space="preserve">класс QRegion определяет регион усечения для рисовальщика. Данный класс используется вместе с </w:t>
      </w:r>
      <w:hyperlink r:id="rId537" w:anchor="setClipRegion" w:history="1">
        <w:r w:rsidRPr="003A425A">
          <w:rPr>
            <w:rStyle w:val="a3"/>
            <w:rFonts w:ascii="Times New Roman" w:hAnsi="Times New Roman"/>
            <w:color w:val="auto"/>
            <w:sz w:val="24"/>
            <w:szCs w:val="24"/>
          </w:rPr>
          <w:t>QPainter::setClipRegion</w:t>
        </w:r>
      </w:hyperlink>
      <w:r w:rsidRPr="003A425A">
        <w:rPr>
          <w:rFonts w:ascii="Times New Roman" w:hAnsi="Times New Roman"/>
          <w:sz w:val="24"/>
          <w:szCs w:val="24"/>
        </w:rPr>
        <w:t>(), чтобы ограничить область рисования той областью, которую следует зарисовать. Данный класс не используется для построения форм.</w:t>
      </w:r>
    </w:p>
    <w:p w:rsidR="002E59EF" w:rsidRPr="003A425A" w:rsidRDefault="002E59EF" w:rsidP="002E59EF">
      <w:pPr>
        <w:jc w:val="both"/>
        <w:rPr>
          <w:rFonts w:ascii="Times New Roman" w:hAnsi="Times New Roman"/>
          <w:sz w:val="24"/>
          <w:szCs w:val="24"/>
        </w:rPr>
      </w:pPr>
      <w:r w:rsidRPr="003A425A">
        <w:rPr>
          <w:rFonts w:ascii="Times New Roman" w:hAnsi="Times New Roman"/>
          <w:sz w:val="24"/>
          <w:szCs w:val="24"/>
        </w:rPr>
        <w:t>класс QTransform определяет двумерные преобразования системы координат. Данный класс рекомендуется для осуществления трансформаций в qt.</w:t>
      </w:r>
    </w:p>
    <w:p w:rsidR="002E59EF" w:rsidRPr="003A425A" w:rsidRDefault="007678EE" w:rsidP="00923F08">
      <w:pPr>
        <w:jc w:val="both"/>
        <w:rPr>
          <w:rFonts w:ascii="Times New Roman" w:hAnsi="Times New Roman"/>
          <w:sz w:val="24"/>
          <w:szCs w:val="24"/>
        </w:rPr>
      </w:pPr>
      <w:r w:rsidRPr="003A425A">
        <w:rPr>
          <w:rFonts w:ascii="Times New Roman" w:hAnsi="Times New Roman"/>
          <w:sz w:val="24"/>
          <w:szCs w:val="24"/>
        </w:rPr>
        <w:lastRenderedPageBreak/>
        <w:t xml:space="preserve">класс QFont определяет шрифт, используемый при рисовании текста. При создании шрифта вы определяете различные атрибуты, которые вы хотите, чтобы имел шрифт. Qt будет использовать ближайший шрифт к заданному вами. Атрибуты шрифта обычно можно получить из объекта </w:t>
      </w:r>
      <w:r w:rsidRPr="003A425A">
        <w:rPr>
          <w:rFonts w:ascii="Times New Roman" w:hAnsi="Times New Roman"/>
          <w:sz w:val="24"/>
          <w:szCs w:val="24"/>
          <w:lang w:val="en-US"/>
        </w:rPr>
        <w:t>QFontInfo</w:t>
      </w:r>
      <w:r w:rsidRPr="003A425A">
        <w:rPr>
          <w:rFonts w:ascii="Times New Roman" w:hAnsi="Times New Roman"/>
          <w:sz w:val="24"/>
          <w:szCs w:val="24"/>
        </w:rPr>
        <w:t xml:space="preserve">. </w:t>
      </w:r>
      <w:r w:rsidRPr="003A425A">
        <w:rPr>
          <w:rFonts w:ascii="Times New Roman" w:hAnsi="Times New Roman"/>
          <w:sz w:val="24"/>
          <w:szCs w:val="24"/>
          <w:lang w:val="en-US"/>
        </w:rPr>
        <w:t>QFontMetrics</w:t>
      </w:r>
      <w:r w:rsidRPr="003A425A">
        <w:rPr>
          <w:rFonts w:ascii="Times New Roman" w:hAnsi="Times New Roman"/>
          <w:sz w:val="24"/>
          <w:szCs w:val="24"/>
        </w:rPr>
        <w:t xml:space="preserve"> используется для получения метрики шрифта.</w:t>
      </w:r>
    </w:p>
    <w:p w:rsidR="00B3754E" w:rsidRPr="003A425A" w:rsidRDefault="00B3754E" w:rsidP="00923F08">
      <w:pPr>
        <w:jc w:val="both"/>
        <w:rPr>
          <w:rFonts w:ascii="Times New Roman" w:hAnsi="Times New Roman"/>
          <w:color w:val="FF0000"/>
          <w:sz w:val="24"/>
          <w:szCs w:val="24"/>
        </w:rPr>
      </w:pPr>
      <w:r w:rsidRPr="003A425A">
        <w:rPr>
          <w:rFonts w:ascii="Times New Roman" w:hAnsi="Times New Roman"/>
          <w:color w:val="FF0000"/>
          <w:sz w:val="24"/>
          <w:szCs w:val="24"/>
        </w:rPr>
        <w:t xml:space="preserve">класс QSupportedWritingSystems используется, когда шрифты регистрируются вместе с внутренней базой данных шрифтов </w:t>
      </w:r>
      <w:r w:rsidRPr="003A425A">
        <w:rPr>
          <w:rFonts w:ascii="Times New Roman" w:hAnsi="Times New Roman"/>
          <w:color w:val="FF0000"/>
          <w:sz w:val="24"/>
          <w:szCs w:val="24"/>
          <w:lang w:val="en-US"/>
        </w:rPr>
        <w:t>Qt</w:t>
      </w:r>
      <w:r w:rsidRPr="003A425A">
        <w:rPr>
          <w:rFonts w:ascii="Times New Roman" w:hAnsi="Times New Roman"/>
          <w:color w:val="FF0000"/>
          <w:sz w:val="24"/>
          <w:szCs w:val="24"/>
        </w:rPr>
        <w:t>.</w:t>
      </w:r>
    </w:p>
    <w:p w:rsidR="00A2477C" w:rsidRPr="003A425A" w:rsidRDefault="00A2477C" w:rsidP="00923F08">
      <w:pPr>
        <w:jc w:val="both"/>
        <w:rPr>
          <w:rFonts w:ascii="Times New Roman" w:hAnsi="Times New Roman"/>
          <w:color w:val="FF0000"/>
          <w:sz w:val="24"/>
          <w:szCs w:val="24"/>
        </w:rPr>
      </w:pPr>
      <w:r w:rsidRPr="003A425A">
        <w:rPr>
          <w:rFonts w:ascii="Times New Roman" w:hAnsi="Times New Roman"/>
          <w:color w:val="FF0000"/>
          <w:sz w:val="24"/>
          <w:szCs w:val="24"/>
        </w:rPr>
        <w:t xml:space="preserve">класс QBackingStore обеспечивает область рисования для </w:t>
      </w:r>
      <w:r w:rsidRPr="003A425A">
        <w:rPr>
          <w:rFonts w:ascii="Times New Roman" w:hAnsi="Times New Roman"/>
          <w:color w:val="FF0000"/>
          <w:sz w:val="24"/>
          <w:szCs w:val="24"/>
          <w:lang w:val="en-US"/>
        </w:rPr>
        <w:t>QWindow</w:t>
      </w:r>
      <w:r w:rsidRPr="003A425A">
        <w:rPr>
          <w:rFonts w:ascii="Times New Roman" w:hAnsi="Times New Roman"/>
          <w:color w:val="FF0000"/>
          <w:sz w:val="24"/>
          <w:szCs w:val="24"/>
        </w:rPr>
        <w:t xml:space="preserve">. </w:t>
      </w:r>
    </w:p>
    <w:p w:rsidR="00B3754E" w:rsidRPr="003A425A" w:rsidRDefault="00A2477C" w:rsidP="00923F08">
      <w:pPr>
        <w:jc w:val="both"/>
        <w:rPr>
          <w:rFonts w:ascii="Times New Roman" w:hAnsi="Times New Roman"/>
          <w:sz w:val="24"/>
          <w:szCs w:val="24"/>
        </w:rPr>
      </w:pPr>
      <w:r w:rsidRPr="003A425A">
        <w:rPr>
          <w:rFonts w:ascii="Times New Roman" w:hAnsi="Times New Roman"/>
          <w:sz w:val="24"/>
          <w:szCs w:val="24"/>
        </w:rPr>
        <w:t>класс QClipboard обеспечивает доступ к буферу обмена оконной системы.</w:t>
      </w:r>
    </w:p>
    <w:p w:rsidR="00823F0C" w:rsidRPr="003A425A" w:rsidRDefault="00823F0C" w:rsidP="00923F08">
      <w:pPr>
        <w:jc w:val="both"/>
        <w:rPr>
          <w:rFonts w:ascii="Times New Roman" w:hAnsi="Times New Roman"/>
          <w:sz w:val="24"/>
          <w:szCs w:val="24"/>
        </w:rPr>
      </w:pPr>
      <w:r w:rsidRPr="003A425A">
        <w:rPr>
          <w:rFonts w:ascii="Times New Roman" w:hAnsi="Times New Roman"/>
          <w:sz w:val="24"/>
          <w:szCs w:val="24"/>
        </w:rPr>
        <w:t xml:space="preserve">класс QRawFont обеспечивает доступ к одиночному физическому экземпляру шрифта. </w:t>
      </w:r>
    </w:p>
    <w:p w:rsidR="00823F0C" w:rsidRPr="003A425A" w:rsidRDefault="00823F0C" w:rsidP="00923F08">
      <w:pPr>
        <w:jc w:val="both"/>
        <w:rPr>
          <w:rFonts w:ascii="Times New Roman" w:hAnsi="Times New Roman"/>
          <w:sz w:val="24"/>
          <w:szCs w:val="24"/>
        </w:rPr>
      </w:pPr>
      <w:r w:rsidRPr="003A425A">
        <w:rPr>
          <w:rFonts w:ascii="Times New Roman" w:hAnsi="Times New Roman"/>
          <w:sz w:val="24"/>
          <w:szCs w:val="24"/>
        </w:rPr>
        <w:t xml:space="preserve">класс QRasterPaintEngine позволяет ускорить рисование в qt на встроенной Linux. </w:t>
      </w:r>
    </w:p>
    <w:p w:rsidR="00823F0C" w:rsidRPr="003A425A" w:rsidRDefault="00823F0C" w:rsidP="00923F08">
      <w:pPr>
        <w:jc w:val="both"/>
        <w:rPr>
          <w:rFonts w:ascii="Times New Roman" w:hAnsi="Times New Roman"/>
          <w:sz w:val="24"/>
          <w:szCs w:val="24"/>
        </w:rPr>
      </w:pPr>
      <w:r w:rsidRPr="003A425A">
        <w:rPr>
          <w:rFonts w:ascii="Times New Roman" w:hAnsi="Times New Roman"/>
          <w:sz w:val="24"/>
          <w:szCs w:val="24"/>
        </w:rPr>
        <w:t xml:space="preserve">класс QPixmapCache обеспечивает распространяющийся на приложение кэш для растровых изображений. </w:t>
      </w:r>
    </w:p>
    <w:p w:rsidR="00823F0C" w:rsidRPr="003A425A" w:rsidRDefault="00823F0C" w:rsidP="00923F08">
      <w:pPr>
        <w:jc w:val="both"/>
        <w:rPr>
          <w:rFonts w:ascii="Times New Roman" w:hAnsi="Times New Roman"/>
          <w:sz w:val="24"/>
          <w:szCs w:val="24"/>
        </w:rPr>
      </w:pPr>
      <w:r w:rsidRPr="003A425A">
        <w:rPr>
          <w:rFonts w:ascii="Times New Roman" w:hAnsi="Times New Roman"/>
          <w:sz w:val="24"/>
          <w:szCs w:val="24"/>
        </w:rPr>
        <w:t>класс QPalette содержит группы цветов для каждого состояния виджета. Если вы создаёте новый виджет, то мы строго рекомендуем, чтобы вы использовали цвета в палитре, нежели жёстко закодированные определённые цвета. Мы также строго рекомендуем, чтобы вы использовали палитру по умолчанию текущего стиля (</w:t>
      </w:r>
      <w:hyperlink r:id="rId538" w:anchor="palette" w:history="1">
        <w:r w:rsidRPr="003A425A">
          <w:rPr>
            <w:rStyle w:val="a3"/>
            <w:rFonts w:ascii="Times New Roman" w:hAnsi="Times New Roman"/>
            <w:color w:val="auto"/>
            <w:sz w:val="24"/>
            <w:szCs w:val="24"/>
          </w:rPr>
          <w:t>QGuiApplication::palette</w:t>
        </w:r>
      </w:hyperlink>
      <w:r w:rsidRPr="003A425A">
        <w:rPr>
          <w:rFonts w:ascii="Times New Roman" w:hAnsi="Times New Roman"/>
          <w:sz w:val="24"/>
          <w:szCs w:val="24"/>
        </w:rPr>
        <w:t xml:space="preserve">()) и изменяли её, если необходимо. Это делается виджетами qt, когда они рисуются. </w:t>
      </w:r>
    </w:p>
    <w:p w:rsidR="00823F0C" w:rsidRPr="003A425A" w:rsidRDefault="00823F0C" w:rsidP="00923F08">
      <w:pPr>
        <w:jc w:val="both"/>
        <w:rPr>
          <w:rFonts w:ascii="Times New Roman" w:hAnsi="Times New Roman"/>
          <w:sz w:val="24"/>
          <w:szCs w:val="24"/>
        </w:rPr>
      </w:pPr>
      <w:r w:rsidRPr="003A425A">
        <w:rPr>
          <w:rFonts w:ascii="Times New Roman" w:hAnsi="Times New Roman"/>
          <w:sz w:val="24"/>
          <w:szCs w:val="24"/>
        </w:rPr>
        <w:t xml:space="preserve">класс QPaintEngineState обеспечивает информацию об активном текущем состоянии движка рисования. Единственный случай прямого использования данного класса – это когда применяется ваш собственный движок. </w:t>
      </w:r>
    </w:p>
    <w:p w:rsidR="00823F0C" w:rsidRPr="003A425A" w:rsidRDefault="00823F0C" w:rsidP="00923F08">
      <w:pPr>
        <w:jc w:val="both"/>
        <w:rPr>
          <w:rFonts w:ascii="Times New Roman" w:hAnsi="Times New Roman"/>
          <w:sz w:val="24"/>
          <w:szCs w:val="24"/>
        </w:rPr>
      </w:pPr>
      <w:r w:rsidRPr="003A425A">
        <w:rPr>
          <w:rFonts w:ascii="Times New Roman" w:hAnsi="Times New Roman"/>
          <w:sz w:val="24"/>
          <w:szCs w:val="24"/>
        </w:rPr>
        <w:t xml:space="preserve">класс QGlyphRun обеспечивает прямой доступ к внутренним Глифам шрифта. </w:t>
      </w:r>
    </w:p>
    <w:p w:rsidR="00823F0C" w:rsidRPr="003A425A" w:rsidRDefault="00823F0C" w:rsidP="00923F08">
      <w:pPr>
        <w:jc w:val="both"/>
        <w:rPr>
          <w:rFonts w:ascii="Times New Roman" w:hAnsi="Times New Roman"/>
          <w:sz w:val="24"/>
          <w:szCs w:val="24"/>
        </w:rPr>
      </w:pPr>
      <w:bookmarkStart w:id="316" w:name="рисование"/>
      <w:bookmarkEnd w:id="316"/>
      <w:r w:rsidRPr="003A425A">
        <w:rPr>
          <w:rFonts w:ascii="Times New Roman" w:hAnsi="Times New Roman"/>
          <w:sz w:val="24"/>
          <w:szCs w:val="24"/>
        </w:rPr>
        <w:t>класс QCursor обеспечивает курсор мыши произвольной формы.</w:t>
      </w:r>
    </w:p>
    <w:p w:rsidR="00CD0887" w:rsidRPr="003A425A" w:rsidRDefault="00CD0887" w:rsidP="00923F08">
      <w:pPr>
        <w:jc w:val="both"/>
        <w:rPr>
          <w:rFonts w:ascii="Times New Roman" w:hAnsi="Times New Roman"/>
          <w:sz w:val="24"/>
          <w:szCs w:val="24"/>
        </w:rPr>
      </w:pPr>
      <w:r w:rsidRPr="003A425A">
        <w:rPr>
          <w:rFonts w:ascii="Times New Roman" w:hAnsi="Times New Roman"/>
          <w:sz w:val="24"/>
          <w:szCs w:val="24"/>
        </w:rPr>
        <w:t xml:space="preserve">класс QStaticText предоставляет оптимизированное рисование текста, когда текст и его макет обновляются редко. Данный класс может представлять только текст, поэтому в него можно добавлять только тэги </w:t>
      </w:r>
      <w:r w:rsidRPr="003A425A">
        <w:rPr>
          <w:rFonts w:ascii="Times New Roman" w:hAnsi="Times New Roman"/>
          <w:sz w:val="24"/>
          <w:szCs w:val="24"/>
          <w:lang w:val="en-US"/>
        </w:rPr>
        <w:t>HTML</w:t>
      </w:r>
      <w:r w:rsidRPr="003A425A">
        <w:rPr>
          <w:rFonts w:ascii="Times New Roman" w:hAnsi="Times New Roman"/>
          <w:sz w:val="24"/>
          <w:szCs w:val="24"/>
        </w:rPr>
        <w:t xml:space="preserve"> для задания форматированного текста.</w:t>
      </w:r>
    </w:p>
    <w:p w:rsidR="00CD0887" w:rsidRPr="003A425A" w:rsidRDefault="00CD0887" w:rsidP="00923F08">
      <w:pPr>
        <w:jc w:val="both"/>
        <w:rPr>
          <w:rFonts w:ascii="Times New Roman" w:hAnsi="Times New Roman"/>
          <w:color w:val="FF0000"/>
          <w:sz w:val="24"/>
          <w:szCs w:val="24"/>
        </w:rPr>
      </w:pPr>
      <w:r w:rsidRPr="003A425A">
        <w:rPr>
          <w:rFonts w:ascii="Times New Roman" w:hAnsi="Times New Roman"/>
          <w:color w:val="FF0000"/>
          <w:sz w:val="24"/>
          <w:szCs w:val="24"/>
        </w:rPr>
        <w:t>класс QSurface является абстракцией поверхностей для рисования в qt.</w:t>
      </w:r>
    </w:p>
    <w:p w:rsidR="00727786" w:rsidRPr="003A425A" w:rsidRDefault="00727786" w:rsidP="00923F08">
      <w:pPr>
        <w:jc w:val="both"/>
        <w:rPr>
          <w:rFonts w:ascii="Times New Roman" w:hAnsi="Times New Roman"/>
          <w:color w:val="FF0000"/>
          <w:sz w:val="24"/>
          <w:szCs w:val="24"/>
        </w:rPr>
      </w:pPr>
      <w:r w:rsidRPr="003A425A">
        <w:rPr>
          <w:rFonts w:ascii="Times New Roman" w:hAnsi="Times New Roman"/>
          <w:color w:val="FF0000"/>
          <w:sz w:val="24"/>
          <w:szCs w:val="24"/>
        </w:rPr>
        <w:t xml:space="preserve">класс QSurfaceFormat представляет формат класса </w:t>
      </w:r>
      <w:hyperlink r:id="rId539" w:history="1">
        <w:r w:rsidRPr="003A425A">
          <w:rPr>
            <w:rStyle w:val="a3"/>
            <w:rFonts w:ascii="Times New Roman" w:hAnsi="Times New Roman"/>
            <w:color w:val="FF0000"/>
            <w:sz w:val="24"/>
            <w:szCs w:val="24"/>
          </w:rPr>
          <w:t>QSurface</w:t>
        </w:r>
      </w:hyperlink>
      <w:r w:rsidRPr="003A425A">
        <w:rPr>
          <w:rFonts w:ascii="Times New Roman" w:hAnsi="Times New Roman"/>
          <w:color w:val="FF0000"/>
          <w:sz w:val="24"/>
          <w:szCs w:val="24"/>
        </w:rPr>
        <w:t>.</w:t>
      </w:r>
    </w:p>
    <w:p w:rsidR="00C94348" w:rsidRPr="003A425A" w:rsidRDefault="00C94348" w:rsidP="00C94348">
      <w:pPr>
        <w:pStyle w:val="4"/>
        <w:rPr>
          <w:color w:val="auto"/>
        </w:rPr>
      </w:pPr>
      <w:bookmarkStart w:id="317" w:name="_Toc382058428"/>
      <w:r w:rsidRPr="003A425A">
        <w:rPr>
          <w:rFonts w:ascii="Times New Roman" w:hAnsi="Times New Roman"/>
          <w:color w:val="auto"/>
          <w:sz w:val="24"/>
          <w:szCs w:val="24"/>
        </w:rPr>
        <w:t>QLine</w:t>
      </w:r>
      <w:bookmarkEnd w:id="317"/>
    </w:p>
    <w:p w:rsidR="005A6BBD" w:rsidRPr="003A425A" w:rsidRDefault="00953454" w:rsidP="00923F08">
      <w:pPr>
        <w:jc w:val="both"/>
        <w:rPr>
          <w:rFonts w:ascii="Times New Roman" w:hAnsi="Times New Roman"/>
          <w:sz w:val="24"/>
          <w:szCs w:val="24"/>
        </w:rPr>
      </w:pPr>
      <w:hyperlink r:id="rId540" w:anchor="details" w:history="1">
        <w:r w:rsidR="005A6BBD" w:rsidRPr="003A425A">
          <w:rPr>
            <w:rStyle w:val="a3"/>
            <w:rFonts w:ascii="Times New Roman" w:hAnsi="Times New Roman"/>
            <w:sz w:val="24"/>
            <w:szCs w:val="24"/>
          </w:rPr>
          <w:t>http://qt-project.org/doc/qt-5.1/qtcore/qline.html#details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QLine обеспечивает двумерный </w:t>
      </w:r>
      <w:r w:rsidR="002B3F91" w:rsidRPr="003A425A">
        <w:rPr>
          <w:rFonts w:ascii="Times New Roman" w:hAnsi="Times New Roman"/>
          <w:sz w:val="24"/>
          <w:szCs w:val="24"/>
        </w:rPr>
        <w:t>вектор</w:t>
      </w:r>
      <w:r w:rsidRPr="003A425A">
        <w:rPr>
          <w:rFonts w:ascii="Times New Roman" w:hAnsi="Times New Roman"/>
          <w:sz w:val="24"/>
          <w:szCs w:val="24"/>
        </w:rPr>
        <w:t xml:space="preserve"> с использованием целочисленной точности. </w:t>
      </w:r>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Линия также может транслироваться при помощи специальной функции</w:t>
      </w:r>
      <w:r w:rsidRPr="003A425A">
        <w:rPr>
          <w:rFonts w:ascii="Times New Roman" w:hAnsi="Times New Roman"/>
          <w:i/>
          <w:sz w:val="24"/>
          <w:szCs w:val="24"/>
        </w:rPr>
        <w:t>.</w:t>
      </w:r>
    </w:p>
    <w:p w:rsidR="00C94348" w:rsidRPr="003A425A" w:rsidRDefault="00C94348" w:rsidP="00C94348">
      <w:pPr>
        <w:pStyle w:val="4"/>
        <w:rPr>
          <w:color w:val="auto"/>
        </w:rPr>
      </w:pPr>
      <w:bookmarkStart w:id="318" w:name="_Toc382058429"/>
      <w:r w:rsidRPr="003A425A">
        <w:rPr>
          <w:rFonts w:ascii="Times New Roman" w:hAnsi="Times New Roman"/>
          <w:color w:val="auto"/>
          <w:sz w:val="24"/>
          <w:szCs w:val="24"/>
        </w:rPr>
        <w:t>QLineF</w:t>
      </w:r>
      <w:bookmarkEnd w:id="318"/>
    </w:p>
    <w:p w:rsidR="005A6BBD" w:rsidRPr="003A425A" w:rsidRDefault="00953454" w:rsidP="00923F08">
      <w:pPr>
        <w:jc w:val="both"/>
        <w:rPr>
          <w:rFonts w:ascii="Times New Roman" w:hAnsi="Times New Roman"/>
          <w:sz w:val="24"/>
          <w:szCs w:val="24"/>
        </w:rPr>
      </w:pPr>
      <w:hyperlink r:id="rId541" w:anchor="details" w:history="1">
        <w:r w:rsidR="005A6BBD" w:rsidRPr="003A425A">
          <w:rPr>
            <w:rStyle w:val="a3"/>
            <w:rFonts w:ascii="Times New Roman" w:hAnsi="Times New Roman"/>
            <w:sz w:val="24"/>
            <w:szCs w:val="24"/>
          </w:rPr>
          <w:t>http://qt-project.org/doc/qt-5.1/qtcore/qlinef.html#details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lastRenderedPageBreak/>
        <w:t xml:space="preserve">класс QLineF обеспечивает двумерный </w:t>
      </w:r>
      <w:r w:rsidR="002B3F91" w:rsidRPr="003A425A">
        <w:rPr>
          <w:rFonts w:ascii="Times New Roman" w:hAnsi="Times New Roman"/>
          <w:sz w:val="24"/>
          <w:szCs w:val="24"/>
        </w:rPr>
        <w:t>вектор</w:t>
      </w:r>
      <w:r w:rsidRPr="003A425A">
        <w:rPr>
          <w:rFonts w:ascii="Times New Roman" w:hAnsi="Times New Roman"/>
          <w:sz w:val="24"/>
          <w:szCs w:val="24"/>
        </w:rPr>
        <w:t xml:space="preserve"> с использованием вещественной точности. Можно изменять длину линии, её угол. Есть функции для проверки того, пересекаются ли линии. Можно получить единичный и нормальный </w:t>
      </w:r>
      <w:r w:rsidR="002B3F91" w:rsidRPr="003A425A">
        <w:rPr>
          <w:rFonts w:ascii="Times New Roman" w:hAnsi="Times New Roman"/>
          <w:sz w:val="24"/>
          <w:szCs w:val="24"/>
        </w:rPr>
        <w:t>вектор</w:t>
      </w:r>
      <w:r w:rsidRPr="003A425A">
        <w:rPr>
          <w:rFonts w:ascii="Times New Roman" w:hAnsi="Times New Roman"/>
          <w:sz w:val="24"/>
          <w:szCs w:val="24"/>
        </w:rPr>
        <w:t>а, а также выполнить трансляцию линии.</w:t>
      </w:r>
    </w:p>
    <w:p w:rsidR="006E030D" w:rsidRPr="003A425A" w:rsidRDefault="006E030D" w:rsidP="006E030D">
      <w:pPr>
        <w:pStyle w:val="4"/>
        <w:rPr>
          <w:color w:val="auto"/>
        </w:rPr>
      </w:pPr>
      <w:bookmarkStart w:id="319" w:name="_Toc382058430"/>
      <w:r w:rsidRPr="003A425A">
        <w:rPr>
          <w:rFonts w:ascii="Times New Roman" w:hAnsi="Times New Roman"/>
          <w:color w:val="auto"/>
          <w:sz w:val="24"/>
          <w:szCs w:val="24"/>
        </w:rPr>
        <w:t>QMargins</w:t>
      </w:r>
      <w:bookmarkEnd w:id="319"/>
    </w:p>
    <w:p w:rsidR="005A6BBD" w:rsidRPr="003A425A" w:rsidRDefault="00953454" w:rsidP="00923F08">
      <w:pPr>
        <w:jc w:val="both"/>
        <w:rPr>
          <w:rFonts w:ascii="Times New Roman" w:hAnsi="Times New Roman"/>
          <w:sz w:val="24"/>
          <w:szCs w:val="24"/>
        </w:rPr>
      </w:pPr>
      <w:hyperlink r:id="rId542" w:anchor="details" w:history="1">
        <w:r w:rsidR="005A6BBD" w:rsidRPr="003A425A">
          <w:rPr>
            <w:rStyle w:val="a3"/>
            <w:rFonts w:ascii="Times New Roman" w:hAnsi="Times New Roman"/>
            <w:sz w:val="24"/>
            <w:szCs w:val="24"/>
          </w:rPr>
          <w:t>http://qt-project.org/doc/qt-5.1/qtcore/qmargins.html#details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QMargins определяет четыре поля прямоугольника. Этот класс описывает границы, которые окружают прямоугольник. </w:t>
      </w:r>
    </w:p>
    <w:p w:rsidR="006E030D" w:rsidRPr="003A425A" w:rsidRDefault="006E030D" w:rsidP="006E030D">
      <w:pPr>
        <w:pStyle w:val="4"/>
        <w:rPr>
          <w:color w:val="auto"/>
        </w:rPr>
      </w:pPr>
      <w:bookmarkStart w:id="320" w:name="_Toc382058431"/>
      <w:r w:rsidRPr="003A425A">
        <w:rPr>
          <w:rFonts w:ascii="Times New Roman" w:hAnsi="Times New Roman"/>
          <w:color w:val="auto"/>
          <w:sz w:val="24"/>
          <w:szCs w:val="24"/>
        </w:rPr>
        <w:t>QPoint</w:t>
      </w:r>
      <w:bookmarkEnd w:id="320"/>
    </w:p>
    <w:p w:rsidR="005A6BBD" w:rsidRPr="003A425A" w:rsidRDefault="00953454" w:rsidP="00923F08">
      <w:pPr>
        <w:jc w:val="both"/>
        <w:rPr>
          <w:rFonts w:ascii="Times New Roman" w:hAnsi="Times New Roman"/>
          <w:sz w:val="24"/>
          <w:szCs w:val="24"/>
        </w:rPr>
      </w:pPr>
      <w:hyperlink r:id="rId543" w:anchor="details" w:history="1">
        <w:r w:rsidR="005A6BBD" w:rsidRPr="003A425A">
          <w:rPr>
            <w:rStyle w:val="a3"/>
            <w:rFonts w:ascii="Times New Roman" w:hAnsi="Times New Roman"/>
            <w:sz w:val="24"/>
            <w:szCs w:val="24"/>
          </w:rPr>
          <w:t>http://qt-project.org/doc/qt-5.1/qtcore/qpoint.html#details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класс QPoint определяет точку на плоскости с использованием целочисленной точности.</w:t>
      </w:r>
      <w:r w:rsidR="00E75F83" w:rsidRPr="003A425A">
        <w:rPr>
          <w:rFonts w:ascii="Times New Roman" w:hAnsi="Times New Roman"/>
          <w:sz w:val="24"/>
          <w:szCs w:val="24"/>
        </w:rPr>
        <w:t xml:space="preserve"> </w:t>
      </w:r>
      <w:r w:rsidRPr="003A425A">
        <w:rPr>
          <w:rFonts w:ascii="Times New Roman" w:hAnsi="Times New Roman"/>
          <w:sz w:val="24"/>
          <w:szCs w:val="24"/>
        </w:rPr>
        <w:t xml:space="preserve">Класс может также использоваться как </w:t>
      </w:r>
      <w:r w:rsidR="002B3F91" w:rsidRPr="003A425A">
        <w:rPr>
          <w:rFonts w:ascii="Times New Roman" w:hAnsi="Times New Roman"/>
          <w:sz w:val="24"/>
          <w:szCs w:val="24"/>
        </w:rPr>
        <w:t>вектор</w:t>
      </w:r>
      <w:r w:rsidRPr="003A425A">
        <w:rPr>
          <w:rFonts w:ascii="Times New Roman" w:hAnsi="Times New Roman"/>
          <w:sz w:val="24"/>
          <w:szCs w:val="24"/>
        </w:rPr>
        <w:t>.</w:t>
      </w:r>
    </w:p>
    <w:p w:rsidR="00E75F83" w:rsidRPr="003A425A" w:rsidRDefault="00E75F83" w:rsidP="00E75F83">
      <w:pPr>
        <w:pStyle w:val="4"/>
        <w:rPr>
          <w:color w:val="auto"/>
        </w:rPr>
      </w:pPr>
      <w:bookmarkStart w:id="321" w:name="_Toc382058432"/>
      <w:r w:rsidRPr="003A425A">
        <w:rPr>
          <w:rFonts w:ascii="Times New Roman" w:hAnsi="Times New Roman"/>
          <w:color w:val="auto"/>
          <w:sz w:val="24"/>
          <w:szCs w:val="24"/>
        </w:rPr>
        <w:t>QPointF</w:t>
      </w:r>
      <w:bookmarkEnd w:id="321"/>
    </w:p>
    <w:p w:rsidR="005A6BBD" w:rsidRPr="003A425A" w:rsidRDefault="00953454" w:rsidP="00923F08">
      <w:pPr>
        <w:jc w:val="both"/>
        <w:rPr>
          <w:rFonts w:ascii="Times New Roman" w:hAnsi="Times New Roman"/>
          <w:sz w:val="24"/>
          <w:szCs w:val="24"/>
        </w:rPr>
      </w:pPr>
      <w:hyperlink r:id="rId544" w:history="1">
        <w:r w:rsidR="005A6BBD" w:rsidRPr="003A425A">
          <w:rPr>
            <w:rStyle w:val="a3"/>
            <w:rFonts w:ascii="Times New Roman" w:hAnsi="Times New Roman"/>
            <w:sz w:val="24"/>
            <w:szCs w:val="24"/>
          </w:rPr>
          <w:t>http://qt-project.org/doc/qt-5.1/qtcore/qpointf.html</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QPointF определяет точку на плоскости с использованием вещественной точности. Есть функции для возврата ссылок на координаты для прямой манипуляции ими. Также данный класс может использоваться как </w:t>
      </w:r>
      <w:r w:rsidR="002B3F91" w:rsidRPr="003A425A">
        <w:rPr>
          <w:rFonts w:ascii="Times New Roman" w:hAnsi="Times New Roman"/>
          <w:sz w:val="24"/>
          <w:szCs w:val="24"/>
        </w:rPr>
        <w:t>вектор</w:t>
      </w:r>
      <w:r w:rsidRPr="003A425A">
        <w:rPr>
          <w:rFonts w:ascii="Times New Roman" w:hAnsi="Times New Roman"/>
          <w:sz w:val="24"/>
          <w:szCs w:val="24"/>
        </w:rPr>
        <w:t>.</w:t>
      </w:r>
    </w:p>
    <w:p w:rsidR="00D339FE" w:rsidRPr="003A425A" w:rsidRDefault="00D339FE" w:rsidP="00D339FE">
      <w:pPr>
        <w:pStyle w:val="4"/>
        <w:rPr>
          <w:color w:val="auto"/>
        </w:rPr>
      </w:pPr>
      <w:bookmarkStart w:id="322" w:name="_Toc382058433"/>
      <w:r w:rsidRPr="003A425A">
        <w:rPr>
          <w:rFonts w:ascii="Times New Roman" w:hAnsi="Times New Roman"/>
          <w:color w:val="auto"/>
          <w:sz w:val="24"/>
          <w:szCs w:val="24"/>
        </w:rPr>
        <w:t>QRect</w:t>
      </w:r>
      <w:bookmarkEnd w:id="322"/>
    </w:p>
    <w:p w:rsidR="005A6BBD" w:rsidRPr="003A425A" w:rsidRDefault="00953454" w:rsidP="00923F08">
      <w:pPr>
        <w:jc w:val="both"/>
        <w:rPr>
          <w:rFonts w:ascii="Times New Roman" w:hAnsi="Times New Roman"/>
          <w:sz w:val="24"/>
          <w:szCs w:val="24"/>
        </w:rPr>
      </w:pPr>
      <w:hyperlink r:id="rId545" w:anchor="details" w:history="1">
        <w:r w:rsidR="005A6BBD" w:rsidRPr="003A425A">
          <w:rPr>
            <w:rStyle w:val="a3"/>
            <w:rFonts w:ascii="Times New Roman" w:hAnsi="Times New Roman"/>
            <w:sz w:val="24"/>
            <w:szCs w:val="24"/>
          </w:rPr>
          <w:t>http://qt-project.org/doc/qt-5.1/qtcore/qrect.html#details</w:t>
        </w:r>
      </w:hyperlink>
    </w:p>
    <w:p w:rsidR="005A6BBD" w:rsidRPr="003A425A" w:rsidRDefault="005A6BBD" w:rsidP="00923F08">
      <w:pPr>
        <w:jc w:val="both"/>
        <w:rPr>
          <w:rFonts w:ascii="Times New Roman" w:hAnsi="Times New Roman"/>
          <w:color w:val="FFFF00"/>
          <w:sz w:val="24"/>
          <w:szCs w:val="24"/>
        </w:rPr>
      </w:pPr>
      <w:r w:rsidRPr="003A425A">
        <w:rPr>
          <w:rFonts w:ascii="Times New Roman" w:hAnsi="Times New Roman"/>
          <w:sz w:val="24"/>
          <w:szCs w:val="24"/>
        </w:rPr>
        <w:t xml:space="preserve">класс QRect определяет прямоугольник на плоскости с использованием целочисленной точности. Прямоугольник обычно задаётся при помощи верхней левой вершины и размера (длина и ширина). Есть функции для перемещения прямоугольника. Есть функции для определения того, находится ли данная точка внутри прямоугольника. Также есть функция, которая определяет, пересекаются ли данные прямоугольники. Также есть функции, которые возвращают пресечение прямоугольников и их объединение. </w:t>
      </w:r>
      <w:r w:rsidRPr="003A425A">
        <w:rPr>
          <w:rFonts w:ascii="Times New Roman" w:hAnsi="Times New Roman"/>
          <w:i/>
          <w:sz w:val="24"/>
          <w:szCs w:val="24"/>
        </w:rPr>
        <w:t>В данной части есть поясняющие рисунки.</w:t>
      </w:r>
      <w:r w:rsidR="00D339FE" w:rsidRPr="003A425A">
        <w:rPr>
          <w:rFonts w:ascii="Times New Roman" w:hAnsi="Times New Roman"/>
          <w:i/>
          <w:sz w:val="24"/>
          <w:szCs w:val="24"/>
        </w:rPr>
        <w:t xml:space="preserve"> </w:t>
      </w:r>
      <w:r w:rsidRPr="003A425A">
        <w:rPr>
          <w:rFonts w:ascii="Times New Roman" w:hAnsi="Times New Roman"/>
          <w:i/>
          <w:sz w:val="24"/>
          <w:szCs w:val="24"/>
        </w:rPr>
        <w:t>Также есть секция, которая показывает, как будут прорисовываться границы с различными параметрами для прямоугольника. Также есть секция о том, какие именно координаты возвращают различные функции.</w:t>
      </w:r>
      <w:r w:rsidR="00D339FE" w:rsidRPr="003A425A">
        <w:rPr>
          <w:rFonts w:ascii="Times New Roman" w:hAnsi="Times New Roman"/>
          <w:i/>
          <w:sz w:val="24"/>
          <w:szCs w:val="24"/>
        </w:rPr>
        <w:t xml:space="preserve"> </w:t>
      </w:r>
      <w:r w:rsidRPr="003A425A">
        <w:rPr>
          <w:rFonts w:ascii="Times New Roman" w:hAnsi="Times New Roman"/>
          <w:sz w:val="24"/>
          <w:szCs w:val="24"/>
        </w:rPr>
        <w:t>Также важно помнить, что размеры данного прямоугольника ограничиваются максимальным размером целочисленного значения.</w:t>
      </w:r>
    </w:p>
    <w:p w:rsidR="00D339FE" w:rsidRPr="003A425A" w:rsidRDefault="00D339FE" w:rsidP="00D339FE">
      <w:pPr>
        <w:pStyle w:val="4"/>
        <w:rPr>
          <w:color w:val="auto"/>
        </w:rPr>
      </w:pPr>
      <w:bookmarkStart w:id="323" w:name="_Toc382058434"/>
      <w:r w:rsidRPr="003A425A">
        <w:rPr>
          <w:rFonts w:ascii="Times New Roman" w:hAnsi="Times New Roman"/>
          <w:color w:val="auto"/>
          <w:sz w:val="24"/>
          <w:szCs w:val="24"/>
        </w:rPr>
        <w:t>QRectF</w:t>
      </w:r>
      <w:bookmarkEnd w:id="323"/>
    </w:p>
    <w:p w:rsidR="005A6BBD" w:rsidRPr="003A425A" w:rsidRDefault="00953454" w:rsidP="00923F08">
      <w:pPr>
        <w:jc w:val="both"/>
        <w:rPr>
          <w:rFonts w:ascii="Times New Roman" w:hAnsi="Times New Roman"/>
          <w:sz w:val="24"/>
          <w:szCs w:val="24"/>
        </w:rPr>
      </w:pPr>
      <w:hyperlink r:id="rId546" w:anchor="details" w:history="1">
        <w:r w:rsidR="005A6BBD" w:rsidRPr="003A425A">
          <w:rPr>
            <w:rStyle w:val="a3"/>
            <w:rFonts w:ascii="Times New Roman" w:hAnsi="Times New Roman"/>
            <w:sz w:val="24"/>
            <w:szCs w:val="24"/>
          </w:rPr>
          <w:t>http://qt-project.org/doc/qt-5.1/qtcore/qrectf.html#details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QRectF определяет прямоугольник на плоскости с использованием вещественной точности. </w:t>
      </w:r>
      <w:r w:rsidRPr="003A425A">
        <w:rPr>
          <w:rFonts w:ascii="Times New Roman" w:hAnsi="Times New Roman"/>
          <w:i/>
          <w:sz w:val="24"/>
          <w:szCs w:val="24"/>
        </w:rPr>
        <w:t>Описание данного класса полностью соответствует описанию класса целочисленного прямоугольника.</w:t>
      </w:r>
    </w:p>
    <w:p w:rsidR="00D339FE" w:rsidRPr="003A425A" w:rsidRDefault="00D339FE" w:rsidP="00D339FE">
      <w:pPr>
        <w:pStyle w:val="4"/>
        <w:rPr>
          <w:color w:val="auto"/>
        </w:rPr>
      </w:pPr>
      <w:bookmarkStart w:id="324" w:name="_Toc382058435"/>
      <w:r w:rsidRPr="003A425A">
        <w:rPr>
          <w:rFonts w:ascii="Times New Roman" w:hAnsi="Times New Roman"/>
          <w:color w:val="auto"/>
          <w:sz w:val="24"/>
          <w:szCs w:val="24"/>
        </w:rPr>
        <w:t>QSize</w:t>
      </w:r>
      <w:bookmarkEnd w:id="324"/>
    </w:p>
    <w:p w:rsidR="005A6BBD" w:rsidRPr="003A425A" w:rsidRDefault="00953454" w:rsidP="00923F08">
      <w:pPr>
        <w:jc w:val="both"/>
        <w:rPr>
          <w:rFonts w:ascii="Times New Roman" w:hAnsi="Times New Roman"/>
          <w:i/>
          <w:sz w:val="24"/>
          <w:szCs w:val="24"/>
        </w:rPr>
      </w:pPr>
      <w:hyperlink r:id="rId547" w:anchor="details" w:history="1">
        <w:r w:rsidR="005A6BBD" w:rsidRPr="003A425A">
          <w:rPr>
            <w:rStyle w:val="a3"/>
            <w:rFonts w:ascii="Times New Roman" w:hAnsi="Times New Roman"/>
            <w:i/>
            <w:sz w:val="24"/>
            <w:szCs w:val="24"/>
          </w:rPr>
          <w:t>http://qt-project.org/doc/qt-5.1/qtcore/qsize.html#details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lastRenderedPageBreak/>
        <w:t xml:space="preserve">класс QSize определяет размер двумерных </w:t>
      </w:r>
      <w:r w:rsidR="00085476" w:rsidRPr="003A425A">
        <w:rPr>
          <w:rFonts w:ascii="Times New Roman" w:hAnsi="Times New Roman"/>
          <w:sz w:val="24"/>
          <w:szCs w:val="24"/>
        </w:rPr>
        <w:t>объект</w:t>
      </w:r>
      <w:r w:rsidRPr="003A425A">
        <w:rPr>
          <w:rFonts w:ascii="Times New Roman" w:hAnsi="Times New Roman"/>
          <w:sz w:val="24"/>
          <w:szCs w:val="24"/>
        </w:rPr>
        <w:t>ов с использованием целочисленной точности.</w:t>
      </w:r>
      <w:r w:rsidR="005E3F80" w:rsidRPr="003A425A">
        <w:rPr>
          <w:rFonts w:ascii="Times New Roman" w:hAnsi="Times New Roman"/>
          <w:sz w:val="24"/>
          <w:szCs w:val="24"/>
        </w:rPr>
        <w:t xml:space="preserve"> </w:t>
      </w:r>
      <w:r w:rsidRPr="003A425A">
        <w:rPr>
          <w:rFonts w:ascii="Times New Roman" w:hAnsi="Times New Roman"/>
          <w:sz w:val="24"/>
          <w:szCs w:val="24"/>
        </w:rPr>
        <w:t>Есть различные функции, которые обеспечивают прямые ссылки на ширину и высоту, также есть функции, которые позволяют, сравнивая два размера, ограничивать один из них или расширять.</w:t>
      </w:r>
      <w:r w:rsidR="005E3F80" w:rsidRPr="003A425A">
        <w:rPr>
          <w:rFonts w:ascii="Times New Roman" w:hAnsi="Times New Roman"/>
          <w:sz w:val="24"/>
          <w:szCs w:val="24"/>
        </w:rPr>
        <w:t xml:space="preserve"> </w:t>
      </w:r>
      <w:r w:rsidRPr="003A425A">
        <w:rPr>
          <w:rFonts w:ascii="Times New Roman" w:hAnsi="Times New Roman"/>
          <w:i/>
          <w:sz w:val="24"/>
          <w:szCs w:val="24"/>
        </w:rPr>
        <w:t>Данный класс следует проверить экпериментально.</w:t>
      </w:r>
    </w:p>
    <w:p w:rsidR="005E3F80" w:rsidRPr="003A425A" w:rsidRDefault="005E3F80" w:rsidP="005E3F80">
      <w:pPr>
        <w:pStyle w:val="4"/>
        <w:rPr>
          <w:color w:val="auto"/>
        </w:rPr>
      </w:pPr>
      <w:bookmarkStart w:id="325" w:name="_Toc382058436"/>
      <w:r w:rsidRPr="003A425A">
        <w:rPr>
          <w:rFonts w:ascii="Times New Roman" w:hAnsi="Times New Roman"/>
          <w:color w:val="auto"/>
          <w:sz w:val="24"/>
          <w:szCs w:val="24"/>
        </w:rPr>
        <w:t>QSizeF</w:t>
      </w:r>
      <w:bookmarkEnd w:id="325"/>
    </w:p>
    <w:p w:rsidR="005A6BBD" w:rsidRPr="003A425A" w:rsidRDefault="00953454" w:rsidP="00923F08">
      <w:pPr>
        <w:jc w:val="both"/>
        <w:rPr>
          <w:rFonts w:ascii="Times New Roman" w:hAnsi="Times New Roman"/>
          <w:sz w:val="24"/>
          <w:szCs w:val="24"/>
        </w:rPr>
      </w:pPr>
      <w:hyperlink r:id="rId548" w:anchor="details" w:history="1">
        <w:r w:rsidR="005A6BBD" w:rsidRPr="003A425A">
          <w:rPr>
            <w:rStyle w:val="a3"/>
            <w:rFonts w:ascii="Times New Roman" w:hAnsi="Times New Roman"/>
            <w:sz w:val="24"/>
            <w:szCs w:val="24"/>
          </w:rPr>
          <w:t>http://qt-project.org/doc/qt-5.1/qtcore/qsizef.html#details</w:t>
        </w:r>
      </w:hyperlink>
    </w:p>
    <w:p w:rsidR="005A6BBD" w:rsidRPr="003A425A" w:rsidRDefault="005A6BBD" w:rsidP="00552AF1">
      <w:pPr>
        <w:jc w:val="both"/>
        <w:rPr>
          <w:rFonts w:ascii="Times New Roman" w:hAnsi="Times New Roman"/>
          <w:i/>
          <w:sz w:val="24"/>
          <w:szCs w:val="24"/>
        </w:rPr>
      </w:pPr>
      <w:r w:rsidRPr="003A425A">
        <w:rPr>
          <w:rFonts w:ascii="Times New Roman" w:hAnsi="Times New Roman"/>
          <w:sz w:val="24"/>
          <w:szCs w:val="24"/>
        </w:rPr>
        <w:t xml:space="preserve">класс QSizeF определяет размер двумерного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с использованием вещественной точности. Кроме прочих есть функция для изменения местами ширины и высоты. также можно приводить один тип размера к другому. </w:t>
      </w:r>
      <w:r w:rsidRPr="003A425A">
        <w:rPr>
          <w:rFonts w:ascii="Times New Roman" w:hAnsi="Times New Roman"/>
          <w:i/>
          <w:sz w:val="24"/>
          <w:szCs w:val="24"/>
        </w:rPr>
        <w:t xml:space="preserve">Всё остальное подобно классу </w:t>
      </w:r>
      <w:r w:rsidRPr="003A425A">
        <w:rPr>
          <w:rFonts w:ascii="Times New Roman" w:hAnsi="Times New Roman"/>
          <w:sz w:val="24"/>
          <w:szCs w:val="24"/>
          <w:lang w:val="en-US"/>
        </w:rPr>
        <w:t>QSize</w:t>
      </w:r>
      <w:r w:rsidRPr="003A425A">
        <w:rPr>
          <w:rFonts w:ascii="Times New Roman" w:hAnsi="Times New Roman"/>
          <w:sz w:val="24"/>
          <w:szCs w:val="24"/>
        </w:rPr>
        <w:t>.</w:t>
      </w:r>
    </w:p>
    <w:p w:rsidR="005E3F80" w:rsidRPr="003A425A" w:rsidRDefault="005E3F80" w:rsidP="005E3F80">
      <w:pPr>
        <w:pStyle w:val="4"/>
        <w:rPr>
          <w:color w:val="auto"/>
        </w:rPr>
      </w:pPr>
      <w:bookmarkStart w:id="326" w:name="_Toc382058437"/>
      <w:r w:rsidRPr="003A425A">
        <w:rPr>
          <w:rFonts w:ascii="Times New Roman" w:hAnsi="Times New Roman"/>
          <w:color w:val="auto"/>
          <w:sz w:val="24"/>
          <w:szCs w:val="24"/>
        </w:rPr>
        <w:t>QSvgGenerator</w:t>
      </w:r>
      <w:bookmarkEnd w:id="326"/>
    </w:p>
    <w:p w:rsidR="005A6BBD" w:rsidRPr="003A425A" w:rsidRDefault="00953454" w:rsidP="00923F08">
      <w:pPr>
        <w:jc w:val="both"/>
        <w:rPr>
          <w:rFonts w:ascii="Times New Roman" w:hAnsi="Times New Roman"/>
          <w:sz w:val="24"/>
          <w:szCs w:val="24"/>
        </w:rPr>
      </w:pPr>
      <w:hyperlink r:id="rId549" w:anchor="details" w:history="1">
        <w:r w:rsidR="005A6BBD" w:rsidRPr="003A425A">
          <w:rPr>
            <w:rStyle w:val="a3"/>
            <w:rFonts w:ascii="Times New Roman" w:hAnsi="Times New Roman"/>
            <w:sz w:val="24"/>
            <w:szCs w:val="24"/>
          </w:rPr>
          <w:t>http://qt-project.org/doc/qt-5.1/qtsvg/qsvggenerator.html#details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QSvgGenerator обеспечивает устройство рисования, которое используется для создания </w:t>
      </w:r>
      <w:r w:rsidRPr="003A425A">
        <w:rPr>
          <w:rFonts w:ascii="Times New Roman" w:hAnsi="Times New Roman"/>
          <w:sz w:val="24"/>
          <w:szCs w:val="24"/>
          <w:lang w:val="en-US"/>
        </w:rPr>
        <w:t>SVG</w:t>
      </w:r>
      <w:r w:rsidRPr="003A425A">
        <w:rPr>
          <w:rFonts w:ascii="Times New Roman" w:hAnsi="Times New Roman"/>
          <w:sz w:val="24"/>
          <w:szCs w:val="24"/>
        </w:rPr>
        <w:t xml:space="preserve"> рисования (</w:t>
      </w:r>
      <w:r w:rsidRPr="003A425A">
        <w:rPr>
          <w:rFonts w:ascii="Times New Roman" w:hAnsi="Times New Roman"/>
          <w:sz w:val="24"/>
          <w:szCs w:val="24"/>
          <w:lang w:val="en-US"/>
        </w:rPr>
        <w:t>Scalable</w:t>
      </w:r>
      <w:r w:rsidRPr="003A425A">
        <w:rPr>
          <w:rFonts w:ascii="Times New Roman" w:hAnsi="Times New Roman"/>
          <w:sz w:val="24"/>
          <w:szCs w:val="24"/>
        </w:rPr>
        <w:t xml:space="preserve"> </w:t>
      </w:r>
      <w:r w:rsidRPr="003A425A">
        <w:rPr>
          <w:rFonts w:ascii="Times New Roman" w:hAnsi="Times New Roman"/>
          <w:sz w:val="24"/>
          <w:szCs w:val="24"/>
          <w:lang w:val="en-US"/>
        </w:rPr>
        <w:t>Vector</w:t>
      </w:r>
      <w:r w:rsidRPr="003A425A">
        <w:rPr>
          <w:rFonts w:ascii="Times New Roman" w:hAnsi="Times New Roman"/>
          <w:sz w:val="24"/>
          <w:szCs w:val="24"/>
        </w:rPr>
        <w:t xml:space="preserve"> </w:t>
      </w:r>
      <w:r w:rsidRPr="003A425A">
        <w:rPr>
          <w:rFonts w:ascii="Times New Roman" w:hAnsi="Times New Roman"/>
          <w:sz w:val="24"/>
          <w:szCs w:val="24"/>
          <w:lang w:val="en-US"/>
        </w:rPr>
        <w:t>Graphics</w:t>
      </w:r>
      <w:r w:rsidRPr="003A425A">
        <w:rPr>
          <w:rFonts w:ascii="Times New Roman" w:hAnsi="Times New Roman"/>
          <w:sz w:val="24"/>
          <w:szCs w:val="24"/>
        </w:rPr>
        <w:t xml:space="preserve">). Это, как и </w:t>
      </w:r>
      <w:r w:rsidRPr="003A425A">
        <w:rPr>
          <w:rFonts w:ascii="Times New Roman" w:hAnsi="Times New Roman"/>
          <w:sz w:val="24"/>
          <w:szCs w:val="24"/>
          <w:lang w:val="en-US"/>
        </w:rPr>
        <w:t>QPainter</w:t>
      </w:r>
      <w:r w:rsidRPr="003A425A">
        <w:rPr>
          <w:rFonts w:ascii="Times New Roman" w:hAnsi="Times New Roman"/>
          <w:sz w:val="24"/>
          <w:szCs w:val="24"/>
        </w:rPr>
        <w:t xml:space="preserve">, устройство только для </w:t>
      </w:r>
      <w:r w:rsidR="00990129" w:rsidRPr="003A425A">
        <w:rPr>
          <w:rFonts w:ascii="Times New Roman" w:hAnsi="Times New Roman"/>
          <w:sz w:val="24"/>
          <w:szCs w:val="24"/>
        </w:rPr>
        <w:t>запис</w:t>
      </w:r>
      <w:r w:rsidRPr="003A425A">
        <w:rPr>
          <w:rFonts w:ascii="Times New Roman" w:hAnsi="Times New Roman"/>
          <w:sz w:val="24"/>
          <w:szCs w:val="24"/>
        </w:rPr>
        <w:t xml:space="preserve">и, которое генерирует выход в специальном формате. Для </w:t>
      </w:r>
      <w:r w:rsidR="00990129" w:rsidRPr="003A425A">
        <w:rPr>
          <w:rFonts w:ascii="Times New Roman" w:hAnsi="Times New Roman"/>
          <w:sz w:val="24"/>
          <w:szCs w:val="24"/>
        </w:rPr>
        <w:t>запис</w:t>
      </w:r>
      <w:r w:rsidRPr="003A425A">
        <w:rPr>
          <w:rFonts w:ascii="Times New Roman" w:hAnsi="Times New Roman"/>
          <w:sz w:val="24"/>
          <w:szCs w:val="24"/>
        </w:rPr>
        <w:t xml:space="preserve">и данного файла для начала следует настроить выход при помощи установки имени файла и свойств устройства вывода.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Также говорится, что лучше применять функции начала и конца, а также отмечается, что в данной документации есть пример с использованием данного класса.</w:t>
      </w:r>
    </w:p>
    <w:p w:rsidR="005E3F80" w:rsidRPr="003A425A" w:rsidRDefault="005E3F80" w:rsidP="005E3F80">
      <w:pPr>
        <w:pStyle w:val="4"/>
      </w:pPr>
      <w:bookmarkStart w:id="327" w:name="_Toc382058438"/>
      <w:r w:rsidRPr="003A425A">
        <w:rPr>
          <w:rFonts w:ascii="Times New Roman" w:hAnsi="Times New Roman"/>
          <w:color w:val="auto"/>
          <w:sz w:val="24"/>
          <w:szCs w:val="24"/>
        </w:rPr>
        <w:t>QSvgRenderer</w:t>
      </w:r>
      <w:bookmarkEnd w:id="327"/>
    </w:p>
    <w:p w:rsidR="005A6BBD" w:rsidRPr="003A425A" w:rsidRDefault="00953454" w:rsidP="00923F08">
      <w:pPr>
        <w:jc w:val="both"/>
        <w:rPr>
          <w:rFonts w:ascii="Times New Roman" w:hAnsi="Times New Roman"/>
          <w:sz w:val="24"/>
          <w:szCs w:val="24"/>
        </w:rPr>
      </w:pPr>
      <w:hyperlink r:id="rId550" w:anchor="details" w:history="1">
        <w:r w:rsidR="005A6BBD" w:rsidRPr="003A425A">
          <w:rPr>
            <w:rStyle w:val="a3"/>
            <w:rFonts w:ascii="Times New Roman" w:hAnsi="Times New Roman"/>
            <w:sz w:val="24"/>
            <w:szCs w:val="24"/>
          </w:rPr>
          <w:t>http://qt-project.org/doc/qt-5.1/qtsvg/qsvgrenderer.html#details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QSvgRenderer используется для рисования содержания файлов </w:t>
      </w:r>
      <w:r w:rsidRPr="003A425A">
        <w:rPr>
          <w:rFonts w:ascii="Times New Roman" w:hAnsi="Times New Roman"/>
          <w:sz w:val="24"/>
          <w:szCs w:val="24"/>
          <w:lang w:val="en-US"/>
        </w:rPr>
        <w:t>SVG</w:t>
      </w:r>
      <w:r w:rsidRPr="003A425A">
        <w:rPr>
          <w:rFonts w:ascii="Times New Roman" w:hAnsi="Times New Roman"/>
          <w:sz w:val="24"/>
          <w:szCs w:val="24"/>
        </w:rPr>
        <w:t xml:space="preserve"> на устройства рисования. С использованием данного класса </w:t>
      </w:r>
      <w:r w:rsidR="002B3F91" w:rsidRPr="003A425A">
        <w:rPr>
          <w:rFonts w:ascii="Times New Roman" w:hAnsi="Times New Roman"/>
          <w:sz w:val="24"/>
          <w:szCs w:val="24"/>
        </w:rPr>
        <w:t>вектор</w:t>
      </w:r>
      <w:r w:rsidRPr="003A425A">
        <w:rPr>
          <w:rFonts w:ascii="Times New Roman" w:hAnsi="Times New Roman"/>
          <w:sz w:val="24"/>
          <w:szCs w:val="24"/>
        </w:rPr>
        <w:t xml:space="preserve">ное изображение может быть нарисовано на любом подклассе </w:t>
      </w:r>
      <w:r w:rsidRPr="003A425A">
        <w:rPr>
          <w:rFonts w:ascii="Times New Roman" w:hAnsi="Times New Roman"/>
          <w:sz w:val="24"/>
          <w:szCs w:val="24"/>
          <w:lang w:val="en-US"/>
        </w:rPr>
        <w:t>QPaintDevice</w:t>
      </w:r>
      <w:r w:rsidRPr="003A425A">
        <w:rPr>
          <w:rFonts w:ascii="Times New Roman" w:hAnsi="Times New Roman"/>
          <w:sz w:val="24"/>
          <w:szCs w:val="24"/>
        </w:rPr>
        <w:t xml:space="preserve">, включая </w:t>
      </w:r>
      <w:r w:rsidRPr="003A425A">
        <w:rPr>
          <w:rFonts w:ascii="Times New Roman" w:hAnsi="Times New Roman"/>
          <w:sz w:val="24"/>
          <w:szCs w:val="24"/>
          <w:lang w:val="en-US"/>
        </w:rPr>
        <w:t>QWidget</w:t>
      </w:r>
      <w:r w:rsidRPr="003A425A">
        <w:rPr>
          <w:rFonts w:ascii="Times New Roman" w:hAnsi="Times New Roman"/>
          <w:sz w:val="24"/>
          <w:szCs w:val="24"/>
        </w:rPr>
        <w:t xml:space="preserve"> и </w:t>
      </w:r>
      <w:r w:rsidRPr="003A425A">
        <w:rPr>
          <w:rFonts w:ascii="Times New Roman" w:hAnsi="Times New Roman"/>
          <w:sz w:val="24"/>
          <w:szCs w:val="24"/>
          <w:lang w:val="en-US"/>
        </w:rPr>
        <w:t>QImage</w:t>
      </w:r>
      <w:r w:rsidRPr="003A425A">
        <w:rPr>
          <w:rFonts w:ascii="Times New Roman" w:hAnsi="Times New Roman"/>
          <w:sz w:val="24"/>
          <w:szCs w:val="24"/>
        </w:rPr>
        <w:t xml:space="preserve">, а также </w:t>
      </w:r>
      <w:r w:rsidRPr="003A425A">
        <w:rPr>
          <w:rFonts w:ascii="Times New Roman" w:hAnsi="Times New Roman"/>
          <w:sz w:val="24"/>
          <w:szCs w:val="24"/>
          <w:lang w:val="en-US"/>
        </w:rPr>
        <w:t>QGLWidget</w:t>
      </w:r>
      <w:r w:rsidRPr="003A425A">
        <w:rPr>
          <w:rFonts w:ascii="Times New Roman" w:hAnsi="Times New Roman"/>
          <w:sz w:val="24"/>
          <w:szCs w:val="24"/>
        </w:rPr>
        <w:t xml:space="preserve">. Данный класс поддерживает как базовые особенности </w:t>
      </w:r>
      <w:r w:rsidR="002B3F91" w:rsidRPr="003A425A">
        <w:rPr>
          <w:rFonts w:ascii="Times New Roman" w:hAnsi="Times New Roman"/>
          <w:sz w:val="24"/>
          <w:szCs w:val="24"/>
        </w:rPr>
        <w:t>вектор</w:t>
      </w:r>
      <w:r w:rsidRPr="003A425A">
        <w:rPr>
          <w:rFonts w:ascii="Times New Roman" w:hAnsi="Times New Roman"/>
          <w:sz w:val="24"/>
          <w:szCs w:val="24"/>
        </w:rPr>
        <w:t>ных изображений, так и позволяет более интер</w:t>
      </w:r>
      <w:r w:rsidR="001B43DE" w:rsidRPr="003A425A">
        <w:rPr>
          <w:rFonts w:ascii="Times New Roman" w:hAnsi="Times New Roman"/>
          <w:sz w:val="24"/>
          <w:szCs w:val="24"/>
        </w:rPr>
        <w:t>актив</w:t>
      </w:r>
      <w:r w:rsidRPr="003A425A">
        <w:rPr>
          <w:rFonts w:ascii="Times New Roman" w:hAnsi="Times New Roman"/>
          <w:sz w:val="24"/>
          <w:szCs w:val="24"/>
        </w:rPr>
        <w:t xml:space="preserve">ные особенности, например, анимацию. Данные могут предоставляться напрямую в формате </w:t>
      </w:r>
      <w:r w:rsidRPr="003A425A">
        <w:rPr>
          <w:rFonts w:ascii="Times New Roman" w:hAnsi="Times New Roman"/>
          <w:sz w:val="24"/>
          <w:szCs w:val="24"/>
          <w:lang w:val="en-US"/>
        </w:rPr>
        <w:t>XML</w:t>
      </w:r>
      <w:r w:rsidRPr="003A425A">
        <w:rPr>
          <w:rFonts w:ascii="Times New Roman" w:hAnsi="Times New Roman"/>
          <w:sz w:val="24"/>
          <w:szCs w:val="24"/>
        </w:rPr>
        <w:t xml:space="preserve"> или ненапрямую, с использованием имени файла. Данный класс обеспечивает слот для рисования текущего документа или текущего анимированного документа с использованием данного рисовальщика. Также можно получать информацию о количестве пространства, которое будет занимать изображение. Есть несколько функций для анимации, а также сигнал, который высылается каждый раз, когда рисование документа нуждается в обновлении.</w:t>
      </w:r>
    </w:p>
    <w:p w:rsidR="005E3F80" w:rsidRPr="003A425A" w:rsidRDefault="005E3F80" w:rsidP="005E3F80">
      <w:pPr>
        <w:pStyle w:val="4"/>
        <w:rPr>
          <w:color w:val="auto"/>
        </w:rPr>
      </w:pPr>
      <w:bookmarkStart w:id="328" w:name="_Toc382058439"/>
      <w:r w:rsidRPr="003A425A">
        <w:rPr>
          <w:rFonts w:ascii="Times New Roman" w:hAnsi="Times New Roman"/>
          <w:color w:val="auto"/>
          <w:sz w:val="24"/>
          <w:szCs w:val="24"/>
        </w:rPr>
        <w:t>QSvgWidget</w:t>
      </w:r>
      <w:bookmarkEnd w:id="328"/>
    </w:p>
    <w:p w:rsidR="005A6BBD" w:rsidRPr="003A425A" w:rsidRDefault="00953454" w:rsidP="00923F08">
      <w:pPr>
        <w:jc w:val="both"/>
        <w:rPr>
          <w:rFonts w:ascii="Times New Roman" w:hAnsi="Times New Roman"/>
          <w:sz w:val="24"/>
          <w:szCs w:val="24"/>
        </w:rPr>
      </w:pPr>
      <w:hyperlink r:id="rId551" w:anchor="details" w:history="1">
        <w:r w:rsidR="005A6BBD" w:rsidRPr="003A425A">
          <w:rPr>
            <w:rStyle w:val="a3"/>
            <w:rFonts w:ascii="Times New Roman" w:hAnsi="Times New Roman"/>
            <w:sz w:val="24"/>
            <w:szCs w:val="24"/>
          </w:rPr>
          <w:t>http://qt-project.org/doc/qt-5.1/qtsvg/qsvgwidget.html#details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QSvgWidget обеспечивает виджет, который используется, чтобы отображать содержание </w:t>
      </w:r>
      <w:r w:rsidRPr="003A425A">
        <w:rPr>
          <w:rFonts w:ascii="Times New Roman" w:hAnsi="Times New Roman"/>
          <w:sz w:val="24"/>
          <w:szCs w:val="24"/>
          <w:lang w:val="en-US"/>
        </w:rPr>
        <w:t>SVG</w:t>
      </w:r>
      <w:r w:rsidRPr="003A425A">
        <w:rPr>
          <w:rFonts w:ascii="Times New Roman" w:hAnsi="Times New Roman"/>
          <w:sz w:val="24"/>
          <w:szCs w:val="24"/>
        </w:rPr>
        <w:t xml:space="preserve"> файлов. Этот класс позволяет изображать такую графику отдельно от стандартных виджетов и используется во многом похожим образом, как и </w:t>
      </w:r>
      <w:r w:rsidRPr="003A425A">
        <w:rPr>
          <w:rFonts w:ascii="Times New Roman" w:hAnsi="Times New Roman"/>
          <w:sz w:val="24"/>
          <w:szCs w:val="24"/>
          <w:lang w:val="en-US"/>
        </w:rPr>
        <w:t>QLabel</w:t>
      </w:r>
      <w:r w:rsidRPr="003A425A">
        <w:rPr>
          <w:rFonts w:ascii="Times New Roman" w:hAnsi="Times New Roman"/>
          <w:sz w:val="24"/>
          <w:szCs w:val="24"/>
        </w:rPr>
        <w:t xml:space="preserve">. Так как данный класс является виджетом, то рисование происходит с использованием свойств экрана. Для большего контроля можно попробовать процесс рисования вместе с классом </w:t>
      </w:r>
      <w:r w:rsidRPr="003A425A">
        <w:rPr>
          <w:rFonts w:ascii="Times New Roman" w:hAnsi="Times New Roman"/>
          <w:sz w:val="24"/>
          <w:szCs w:val="24"/>
          <w:lang w:val="en-US"/>
        </w:rPr>
        <w:t>QSvgRenderer</w:t>
      </w:r>
      <w:r w:rsidRPr="003A425A">
        <w:rPr>
          <w:rFonts w:ascii="Times New Roman" w:hAnsi="Times New Roman"/>
          <w:sz w:val="24"/>
          <w:szCs w:val="24"/>
        </w:rPr>
        <w:t xml:space="preserve">. Файл изображения можно загрузить двумя способами: при помощи имени </w:t>
      </w:r>
      <w:r w:rsidRPr="003A425A">
        <w:rPr>
          <w:rFonts w:ascii="Times New Roman" w:hAnsi="Times New Roman"/>
          <w:sz w:val="24"/>
          <w:szCs w:val="24"/>
        </w:rPr>
        <w:lastRenderedPageBreak/>
        <w:t xml:space="preserve">файла или с использованием </w:t>
      </w:r>
      <w:r w:rsidRPr="003A425A">
        <w:rPr>
          <w:rFonts w:ascii="Times New Roman" w:hAnsi="Times New Roman"/>
          <w:sz w:val="24"/>
          <w:szCs w:val="24"/>
          <w:lang w:val="en-US"/>
        </w:rPr>
        <w:t>QByteArray</w:t>
      </w:r>
      <w:r w:rsidRPr="003A425A">
        <w:rPr>
          <w:rFonts w:ascii="Times New Roman" w:hAnsi="Times New Roman"/>
          <w:sz w:val="24"/>
          <w:szCs w:val="24"/>
        </w:rPr>
        <w:t xml:space="preserve">, содержащем сериализованное </w:t>
      </w:r>
      <w:r w:rsidRPr="003A425A">
        <w:rPr>
          <w:rFonts w:ascii="Times New Roman" w:hAnsi="Times New Roman"/>
          <w:sz w:val="24"/>
          <w:szCs w:val="24"/>
          <w:lang w:val="en-US"/>
        </w:rPr>
        <w:t>XML</w:t>
      </w:r>
      <w:r w:rsidRPr="003A425A">
        <w:rPr>
          <w:rFonts w:ascii="Times New Roman" w:hAnsi="Times New Roman"/>
          <w:sz w:val="24"/>
          <w:szCs w:val="24"/>
        </w:rPr>
        <w:t xml:space="preserve">-представление </w:t>
      </w:r>
      <w:r w:rsidRPr="003A425A">
        <w:rPr>
          <w:rFonts w:ascii="Times New Roman" w:hAnsi="Times New Roman"/>
          <w:sz w:val="24"/>
          <w:szCs w:val="24"/>
          <w:lang w:val="en-US"/>
        </w:rPr>
        <w:t>SVG</w:t>
      </w:r>
      <w:r w:rsidRPr="003A425A">
        <w:rPr>
          <w:rFonts w:ascii="Times New Roman" w:hAnsi="Times New Roman"/>
          <w:sz w:val="24"/>
          <w:szCs w:val="24"/>
        </w:rPr>
        <w:t>-файла.</w:t>
      </w:r>
    </w:p>
    <w:p w:rsidR="005E3F80" w:rsidRPr="003A425A" w:rsidRDefault="005E3F80" w:rsidP="005E3F80">
      <w:pPr>
        <w:pStyle w:val="4"/>
        <w:rPr>
          <w:color w:val="FF0000"/>
        </w:rPr>
      </w:pPr>
      <w:bookmarkStart w:id="329" w:name="_Toc382058440"/>
      <w:r w:rsidRPr="003A425A">
        <w:rPr>
          <w:rFonts w:ascii="Times New Roman" w:hAnsi="Times New Roman"/>
          <w:color w:val="FF0000"/>
          <w:sz w:val="24"/>
          <w:szCs w:val="24"/>
          <w:lang w:val="en-US"/>
        </w:rPr>
        <w:t>QStylePainter</w:t>
      </w:r>
      <w:bookmarkEnd w:id="329"/>
    </w:p>
    <w:p w:rsidR="005A6BBD" w:rsidRPr="003A425A" w:rsidRDefault="00953454" w:rsidP="00923F08">
      <w:pPr>
        <w:jc w:val="both"/>
        <w:rPr>
          <w:rFonts w:ascii="Times New Roman" w:hAnsi="Times New Roman"/>
          <w:sz w:val="24"/>
          <w:szCs w:val="24"/>
        </w:rPr>
      </w:pPr>
      <w:hyperlink r:id="rId552" w:anchor="details" w:history="1">
        <w:r w:rsidR="005A6BBD" w:rsidRPr="003A425A">
          <w:rPr>
            <w:rStyle w:val="a3"/>
            <w:rFonts w:ascii="Times New Roman" w:hAnsi="Times New Roman"/>
            <w:sz w:val="24"/>
            <w:szCs w:val="24"/>
          </w:rPr>
          <w:t>http://qt-project.org/doc/qt-5.1/qtwidgets/qstylepainter.html#details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QStylePainter</w:t>
      </w:r>
      <w:r w:rsidRPr="003A425A">
        <w:rPr>
          <w:rFonts w:ascii="Times New Roman" w:hAnsi="Times New Roman"/>
          <w:sz w:val="24"/>
          <w:szCs w:val="24"/>
        </w:rPr>
        <w:t xml:space="preserve"> является удобным классом для рисования элементов </w:t>
      </w:r>
      <w:r w:rsidRPr="003A425A">
        <w:rPr>
          <w:rFonts w:ascii="Times New Roman" w:hAnsi="Times New Roman"/>
          <w:sz w:val="24"/>
          <w:szCs w:val="24"/>
          <w:lang w:val="en-US"/>
        </w:rPr>
        <w:t>QStyle</w:t>
      </w:r>
      <w:r w:rsidRPr="003A425A">
        <w:rPr>
          <w:rFonts w:ascii="Times New Roman" w:hAnsi="Times New Roman"/>
          <w:sz w:val="24"/>
          <w:szCs w:val="24"/>
        </w:rPr>
        <w:t xml:space="preserve"> внутри виджета. Данный класс расширяет </w:t>
      </w:r>
      <w:r w:rsidRPr="003A425A">
        <w:rPr>
          <w:rFonts w:ascii="Times New Roman" w:hAnsi="Times New Roman"/>
          <w:sz w:val="24"/>
          <w:szCs w:val="24"/>
          <w:lang w:val="en-US"/>
        </w:rPr>
        <w:t>QPainter</w:t>
      </w:r>
      <w:r w:rsidRPr="003A425A">
        <w:rPr>
          <w:rFonts w:ascii="Times New Roman" w:hAnsi="Times New Roman"/>
          <w:sz w:val="24"/>
          <w:szCs w:val="24"/>
        </w:rPr>
        <w:t xml:space="preserve"> при помощи набора высокоуровневых функций </w:t>
      </w:r>
      <w:r w:rsidRPr="003A425A">
        <w:rPr>
          <w:rFonts w:ascii="Times New Roman" w:hAnsi="Times New Roman"/>
          <w:sz w:val="24"/>
          <w:szCs w:val="24"/>
          <w:lang w:val="en-US"/>
        </w:rPr>
        <w:t>draw</w:t>
      </w:r>
      <w:r w:rsidRPr="003A425A">
        <w:rPr>
          <w:rFonts w:ascii="Times New Roman" w:hAnsi="Times New Roman"/>
          <w:sz w:val="24"/>
          <w:szCs w:val="24"/>
        </w:rPr>
        <w:t xml:space="preserve">(), реализованных над программным интерфейсом </w:t>
      </w:r>
      <w:r w:rsidRPr="003A425A">
        <w:rPr>
          <w:rFonts w:ascii="Times New Roman" w:hAnsi="Times New Roman"/>
          <w:sz w:val="24"/>
          <w:szCs w:val="24"/>
          <w:lang w:val="en-US"/>
        </w:rPr>
        <w:t>QStyle</w:t>
      </w:r>
      <w:r w:rsidRPr="003A425A">
        <w:rPr>
          <w:rFonts w:ascii="Times New Roman" w:hAnsi="Times New Roman"/>
          <w:sz w:val="24"/>
          <w:szCs w:val="24"/>
        </w:rPr>
        <w:t xml:space="preserve">. Если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Pr="003A425A">
        <w:rPr>
          <w:rFonts w:ascii="Times New Roman" w:hAnsi="Times New Roman"/>
          <w:sz w:val="24"/>
          <w:szCs w:val="24"/>
          <w:lang w:val="en-US"/>
        </w:rPr>
        <w:t>QStyle</w:t>
      </w:r>
      <w:r w:rsidRPr="003A425A">
        <w:rPr>
          <w:rFonts w:ascii="Times New Roman" w:hAnsi="Times New Roman"/>
          <w:sz w:val="24"/>
          <w:szCs w:val="24"/>
        </w:rPr>
        <w:t xml:space="preserve"> должен быть способен рисовать на любом виджете с использованием любого рисовальщика (так как приложение обычно имеет один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разделяемый всеми виджетами), то данный класс инициализируется вместе с виджетом, </w:t>
      </w:r>
      <w:r w:rsidR="008A150D" w:rsidRPr="003A425A">
        <w:rPr>
          <w:rFonts w:ascii="Times New Roman" w:hAnsi="Times New Roman"/>
          <w:sz w:val="24"/>
          <w:szCs w:val="24"/>
        </w:rPr>
        <w:t>исклю</w:t>
      </w:r>
      <w:r w:rsidRPr="003A425A">
        <w:rPr>
          <w:rFonts w:ascii="Times New Roman" w:hAnsi="Times New Roman"/>
          <w:sz w:val="24"/>
          <w:szCs w:val="24"/>
        </w:rPr>
        <w:t>чая необходимость определять виджет, рисовальщик и стиль для каждого вызова функции.</w:t>
      </w:r>
      <w:r w:rsidR="005E3F80" w:rsidRPr="003A425A">
        <w:rPr>
          <w:rFonts w:ascii="Times New Roman" w:hAnsi="Times New Roman"/>
          <w:sz w:val="24"/>
          <w:szCs w:val="24"/>
        </w:rPr>
        <w:t xml:space="preserve"> </w:t>
      </w:r>
      <w:r w:rsidRPr="003A425A">
        <w:rPr>
          <w:rFonts w:ascii="Times New Roman" w:hAnsi="Times New Roman"/>
          <w:i/>
          <w:sz w:val="24"/>
          <w:szCs w:val="24"/>
        </w:rPr>
        <w:t>Есть пример кода.</w:t>
      </w:r>
      <w:r w:rsidR="005E3F80" w:rsidRPr="003A425A">
        <w:rPr>
          <w:rFonts w:ascii="Times New Roman" w:hAnsi="Times New Roman"/>
          <w:i/>
          <w:sz w:val="24"/>
          <w:szCs w:val="24"/>
        </w:rPr>
        <w:t xml:space="preserve"> </w:t>
      </w:r>
      <w:r w:rsidRPr="003A425A">
        <w:rPr>
          <w:rFonts w:ascii="Times New Roman" w:hAnsi="Times New Roman"/>
          <w:i/>
          <w:color w:val="FF0000"/>
          <w:sz w:val="24"/>
          <w:szCs w:val="24"/>
        </w:rPr>
        <w:t>Не совсем я понял преимущества данного класса.</w:t>
      </w:r>
    </w:p>
    <w:p w:rsidR="005E3F80" w:rsidRPr="003A425A" w:rsidRDefault="005E3F80" w:rsidP="005E3F80">
      <w:pPr>
        <w:pStyle w:val="4"/>
        <w:rPr>
          <w:color w:val="FF0000"/>
        </w:rPr>
      </w:pPr>
      <w:bookmarkStart w:id="330" w:name="_Toc382058441"/>
      <w:r w:rsidRPr="003A425A">
        <w:rPr>
          <w:rFonts w:ascii="Times New Roman" w:hAnsi="Times New Roman"/>
          <w:color w:val="FF0000"/>
          <w:sz w:val="24"/>
          <w:szCs w:val="24"/>
        </w:rPr>
        <w:t>QColormap</w:t>
      </w:r>
      <w:bookmarkEnd w:id="330"/>
    </w:p>
    <w:p w:rsidR="005A6BBD" w:rsidRPr="003A425A" w:rsidRDefault="00953454" w:rsidP="00923F08">
      <w:pPr>
        <w:jc w:val="both"/>
        <w:rPr>
          <w:rFonts w:ascii="Times New Roman" w:hAnsi="Times New Roman"/>
          <w:sz w:val="24"/>
          <w:szCs w:val="24"/>
        </w:rPr>
      </w:pPr>
      <w:hyperlink r:id="rId553" w:anchor="details" w:history="1">
        <w:r w:rsidR="005A6BBD" w:rsidRPr="003A425A">
          <w:rPr>
            <w:rStyle w:val="a3"/>
            <w:rFonts w:ascii="Times New Roman" w:hAnsi="Times New Roman"/>
            <w:sz w:val="24"/>
            <w:szCs w:val="24"/>
          </w:rPr>
          <w:t>http://qt-project.org/doc/qt-5.1/qtwidgets/qcolormap.html#details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QColormap отображает независимые от устройства </w:t>
      </w:r>
      <w:r w:rsidRPr="003A425A">
        <w:rPr>
          <w:rFonts w:ascii="Times New Roman" w:hAnsi="Times New Roman"/>
          <w:sz w:val="24"/>
          <w:szCs w:val="24"/>
          <w:lang w:val="en-US"/>
        </w:rPr>
        <w:t>QColors</w:t>
      </w:r>
      <w:r w:rsidRPr="003A425A">
        <w:rPr>
          <w:rFonts w:ascii="Times New Roman" w:hAnsi="Times New Roman"/>
          <w:sz w:val="24"/>
          <w:szCs w:val="24"/>
        </w:rPr>
        <w:t xml:space="preserve"> на аппаратно-зависимые пиксели.</w:t>
      </w:r>
      <w:r w:rsidR="005E3F80" w:rsidRPr="003A425A">
        <w:rPr>
          <w:rFonts w:ascii="Times New Roman" w:hAnsi="Times New Roman"/>
          <w:sz w:val="24"/>
          <w:szCs w:val="24"/>
        </w:rPr>
        <w:t xml:space="preserve"> </w:t>
      </w:r>
      <w:r w:rsidRPr="003A425A">
        <w:rPr>
          <w:rFonts w:ascii="Times New Roman" w:hAnsi="Times New Roman"/>
          <w:i/>
          <w:color w:val="FF0000"/>
          <w:sz w:val="24"/>
          <w:szCs w:val="24"/>
        </w:rPr>
        <w:t>Следует лучше понять данный класс.</w:t>
      </w:r>
    </w:p>
    <w:p w:rsidR="005E3F80" w:rsidRPr="003A425A" w:rsidRDefault="005E3F80" w:rsidP="005E3F80">
      <w:pPr>
        <w:pStyle w:val="4"/>
        <w:rPr>
          <w:color w:val="auto"/>
        </w:rPr>
      </w:pPr>
      <w:bookmarkStart w:id="331" w:name="_Toc382058442"/>
      <w:r w:rsidRPr="003A425A">
        <w:rPr>
          <w:rFonts w:ascii="Times New Roman" w:hAnsi="Times New Roman"/>
          <w:color w:val="auto"/>
          <w:sz w:val="24"/>
          <w:szCs w:val="24"/>
        </w:rPr>
        <w:t>QBitmap</w:t>
      </w:r>
      <w:bookmarkEnd w:id="331"/>
    </w:p>
    <w:p w:rsidR="005A6BBD" w:rsidRPr="003A425A" w:rsidRDefault="00953454" w:rsidP="00923F08">
      <w:pPr>
        <w:jc w:val="both"/>
        <w:rPr>
          <w:rFonts w:ascii="Times New Roman" w:hAnsi="Times New Roman"/>
          <w:sz w:val="24"/>
          <w:szCs w:val="24"/>
        </w:rPr>
      </w:pPr>
      <w:hyperlink r:id="rId554" w:anchor="details" w:history="1">
        <w:r w:rsidR="005A6BBD" w:rsidRPr="003A425A">
          <w:rPr>
            <w:rStyle w:val="a3"/>
            <w:rFonts w:ascii="Times New Roman" w:hAnsi="Times New Roman"/>
            <w:sz w:val="24"/>
            <w:szCs w:val="24"/>
          </w:rPr>
          <w:t>http://qt-project.org/doc/qt-5.1/qtgui/qbitmap.html#details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класс QBitmap обеспечивает монохроматическое (</w:t>
      </w:r>
      <w:r w:rsidR="005E3F80" w:rsidRPr="003A425A">
        <w:rPr>
          <w:rFonts w:ascii="Times New Roman" w:hAnsi="Times New Roman"/>
          <w:sz w:val="24"/>
          <w:szCs w:val="24"/>
        </w:rPr>
        <w:t>Глубин</w:t>
      </w:r>
      <w:r w:rsidRPr="003A425A">
        <w:rPr>
          <w:rFonts w:ascii="Times New Roman" w:hAnsi="Times New Roman"/>
          <w:sz w:val="24"/>
          <w:szCs w:val="24"/>
        </w:rPr>
        <w:t xml:space="preserve">ой в 1 бит) растровое изображение. Данный класс используется обычно для создания частных курсоров и кистей, построения </w:t>
      </w:r>
      <w:r w:rsidR="00085476" w:rsidRPr="003A425A">
        <w:rPr>
          <w:rFonts w:ascii="Times New Roman" w:hAnsi="Times New Roman"/>
          <w:sz w:val="24"/>
          <w:szCs w:val="24"/>
        </w:rPr>
        <w:t>объект</w:t>
      </w:r>
      <w:r w:rsidRPr="003A425A">
        <w:rPr>
          <w:rFonts w:ascii="Times New Roman" w:hAnsi="Times New Roman"/>
          <w:sz w:val="24"/>
          <w:szCs w:val="24"/>
        </w:rPr>
        <w:t>ов регионов и для установки масок для растровых изображений и виджетов.</w:t>
      </w:r>
      <w:r w:rsidR="005E3F80" w:rsidRPr="003A425A">
        <w:rPr>
          <w:rFonts w:ascii="Times New Roman" w:hAnsi="Times New Roman"/>
          <w:color w:val="00B050"/>
          <w:sz w:val="24"/>
          <w:szCs w:val="24"/>
        </w:rPr>
        <w:t xml:space="preserve"> </w:t>
      </w:r>
      <w:r w:rsidRPr="003A425A">
        <w:rPr>
          <w:rFonts w:ascii="Times New Roman" w:hAnsi="Times New Roman"/>
          <w:i/>
          <w:color w:val="00B050"/>
          <w:sz w:val="24"/>
          <w:szCs w:val="24"/>
        </w:rPr>
        <w:t>Также следует понять, что имеется в виду относительно какой-то маски. Возможно, это будет важно для меня.</w:t>
      </w:r>
    </w:p>
    <w:p w:rsidR="005E3F80" w:rsidRPr="003A425A" w:rsidRDefault="005E3F80" w:rsidP="005E3F80">
      <w:pPr>
        <w:pStyle w:val="4"/>
      </w:pPr>
      <w:bookmarkStart w:id="332" w:name="_Toc382058443"/>
      <w:r w:rsidRPr="003A425A">
        <w:rPr>
          <w:rFonts w:ascii="Times New Roman" w:hAnsi="Times New Roman"/>
          <w:color w:val="auto"/>
          <w:sz w:val="24"/>
          <w:szCs w:val="24"/>
          <w:lang w:val="en-US"/>
        </w:rPr>
        <w:t>QIcon</w:t>
      </w:r>
      <w:bookmarkEnd w:id="332"/>
    </w:p>
    <w:p w:rsidR="005A6BBD" w:rsidRPr="003A425A" w:rsidRDefault="00953454" w:rsidP="00923F08">
      <w:pPr>
        <w:jc w:val="both"/>
        <w:rPr>
          <w:rFonts w:ascii="Times New Roman" w:hAnsi="Times New Roman"/>
          <w:sz w:val="24"/>
          <w:szCs w:val="24"/>
        </w:rPr>
      </w:pPr>
      <w:hyperlink r:id="rId555" w:anchor="details" w:history="1">
        <w:r w:rsidR="005A6BBD" w:rsidRPr="003A425A">
          <w:rPr>
            <w:rStyle w:val="a3"/>
            <w:rFonts w:ascii="Times New Roman" w:hAnsi="Times New Roman"/>
            <w:sz w:val="24"/>
            <w:szCs w:val="24"/>
          </w:rPr>
          <w:t>http://qt-project.org/doc/qt-5.1/qtgui/qicon.html#details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QIcon</w:t>
      </w:r>
      <w:r w:rsidRPr="003A425A">
        <w:rPr>
          <w:rFonts w:ascii="Times New Roman" w:hAnsi="Times New Roman"/>
          <w:sz w:val="24"/>
          <w:szCs w:val="24"/>
        </w:rPr>
        <w:t xml:space="preserve"> обеспечивает масштабируемые иконки в разных модах и состояниях. Класс позволяет преобразовать некоторое текущее изображение в другие типы изображений, которые соответствуют некоторым действиям пользователей. Наиболее простой способ использования данного класса – это использование файла </w:t>
      </w:r>
      <w:hyperlink r:id="rId556" w:history="1">
        <w:r w:rsidRPr="003A425A">
          <w:rPr>
            <w:rStyle w:val="a3"/>
            <w:rFonts w:ascii="Times New Roman" w:hAnsi="Times New Roman"/>
            <w:color w:val="auto"/>
            <w:sz w:val="24"/>
            <w:szCs w:val="24"/>
          </w:rPr>
          <w:t>QPixmap</w:t>
        </w:r>
      </w:hyperlink>
      <w:r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 xml:space="preserve">Также можно создавать функцию для частных виджетов, которая рисует иконку для них. </w:t>
      </w:r>
      <w:r w:rsidRPr="003A425A">
        <w:rPr>
          <w:rFonts w:ascii="Times New Roman" w:hAnsi="Times New Roman"/>
          <w:i/>
          <w:sz w:val="24"/>
          <w:szCs w:val="24"/>
        </w:rPr>
        <w:t>В данной части есть пример кода.</w:t>
      </w:r>
    </w:p>
    <w:p w:rsidR="005E3F80" w:rsidRPr="003A425A" w:rsidRDefault="005E3F80" w:rsidP="005E3F80">
      <w:pPr>
        <w:pStyle w:val="4"/>
        <w:rPr>
          <w:color w:val="FF0000"/>
        </w:rPr>
      </w:pPr>
      <w:bookmarkStart w:id="333" w:name="_Toc382058444"/>
      <w:r w:rsidRPr="003A425A">
        <w:rPr>
          <w:rFonts w:ascii="Times New Roman" w:hAnsi="Times New Roman"/>
          <w:color w:val="FF0000"/>
          <w:sz w:val="24"/>
          <w:szCs w:val="24"/>
        </w:rPr>
        <w:t>QIconEngine</w:t>
      </w:r>
      <w:bookmarkEnd w:id="333"/>
    </w:p>
    <w:p w:rsidR="005A6BBD" w:rsidRPr="003A425A" w:rsidRDefault="00953454" w:rsidP="00923F08">
      <w:pPr>
        <w:jc w:val="both"/>
        <w:rPr>
          <w:rFonts w:ascii="Times New Roman" w:hAnsi="Times New Roman"/>
          <w:sz w:val="24"/>
          <w:szCs w:val="24"/>
        </w:rPr>
      </w:pPr>
      <w:hyperlink r:id="rId557" w:anchor="details" w:history="1">
        <w:r w:rsidR="005A6BBD" w:rsidRPr="003A425A">
          <w:rPr>
            <w:rStyle w:val="a3"/>
            <w:rFonts w:ascii="Times New Roman" w:hAnsi="Times New Roman"/>
            <w:sz w:val="24"/>
            <w:szCs w:val="24"/>
          </w:rPr>
          <w:t>http://qt-project.org/doc/qt-5.1/qtgui/qiconengine.html#details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QIconEngine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базовый касс для рисовальщиков </w:t>
      </w:r>
      <w:hyperlink r:id="rId558" w:history="1">
        <w:r w:rsidRPr="003A425A">
          <w:rPr>
            <w:rStyle w:val="a3"/>
            <w:rFonts w:ascii="Times New Roman" w:hAnsi="Times New Roman"/>
            <w:color w:val="auto"/>
            <w:sz w:val="24"/>
            <w:szCs w:val="24"/>
          </w:rPr>
          <w:t>QIcon</w:t>
        </w:r>
      </w:hyperlink>
      <w:r w:rsidRPr="003A425A">
        <w:rPr>
          <w:rFonts w:ascii="Times New Roman" w:hAnsi="Times New Roman"/>
          <w:sz w:val="24"/>
          <w:szCs w:val="24"/>
        </w:rPr>
        <w:t xml:space="preserve">. Класс обеспечивает функции рисования для иконки. Каждая иконка имеет соответствующий движок иконки, который несёт ответственность за рисование иконки с заданным размером, модой и состоянием. </w:t>
      </w:r>
      <w:r w:rsidR="00686210" w:rsidRPr="003A425A">
        <w:rPr>
          <w:rFonts w:ascii="Times New Roman" w:hAnsi="Times New Roman"/>
          <w:sz w:val="24"/>
          <w:szCs w:val="24"/>
        </w:rPr>
        <w:t xml:space="preserve"> </w:t>
      </w:r>
      <w:r w:rsidRPr="003A425A">
        <w:rPr>
          <w:rFonts w:ascii="Times New Roman" w:hAnsi="Times New Roman"/>
          <w:i/>
          <w:sz w:val="24"/>
          <w:szCs w:val="24"/>
        </w:rPr>
        <w:t>В данной части показано, как создавать подклассы данного движка.</w:t>
      </w:r>
    </w:p>
    <w:p w:rsidR="00686210" w:rsidRPr="003A425A" w:rsidRDefault="00686210" w:rsidP="00686210">
      <w:pPr>
        <w:pStyle w:val="4"/>
      </w:pPr>
      <w:bookmarkStart w:id="334" w:name="_Toc382058445"/>
      <w:r w:rsidRPr="003A425A">
        <w:rPr>
          <w:rFonts w:ascii="Times New Roman" w:hAnsi="Times New Roman"/>
          <w:color w:val="auto"/>
          <w:sz w:val="24"/>
          <w:szCs w:val="24"/>
          <w:lang w:val="en-US"/>
        </w:rPr>
        <w:lastRenderedPageBreak/>
        <w:t>QImage</w:t>
      </w:r>
      <w:bookmarkEnd w:id="334"/>
    </w:p>
    <w:p w:rsidR="005A6BBD" w:rsidRPr="003A425A" w:rsidRDefault="00953454" w:rsidP="00923F08">
      <w:pPr>
        <w:jc w:val="both"/>
        <w:rPr>
          <w:rFonts w:ascii="Times New Roman" w:hAnsi="Times New Roman"/>
          <w:sz w:val="24"/>
          <w:szCs w:val="24"/>
        </w:rPr>
      </w:pPr>
      <w:hyperlink r:id="rId559" w:anchor="details" w:history="1">
        <w:r w:rsidR="005A6BBD" w:rsidRPr="003A425A">
          <w:rPr>
            <w:rStyle w:val="a3"/>
            <w:rFonts w:ascii="Times New Roman" w:hAnsi="Times New Roman"/>
            <w:sz w:val="24"/>
            <w:szCs w:val="24"/>
          </w:rPr>
          <w:t>http://qt-project.org/doc/qt-5.1/qtgui/qimage.html#details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QImage</w:t>
      </w:r>
      <w:r w:rsidRPr="003A425A">
        <w:rPr>
          <w:rFonts w:ascii="Times New Roman" w:hAnsi="Times New Roman"/>
          <w:sz w:val="24"/>
          <w:szCs w:val="24"/>
        </w:rPr>
        <w:t xml:space="preserve"> обеспечивает независимое от железа представление, которое обеспечивает прямой доступ к пикселам и может быть использовано как устройство для рисования.</w:t>
      </w:r>
      <w:r w:rsidR="008A0CB2" w:rsidRPr="003A425A">
        <w:rPr>
          <w:rFonts w:ascii="Times New Roman" w:hAnsi="Times New Roman"/>
          <w:sz w:val="24"/>
          <w:szCs w:val="24"/>
        </w:rPr>
        <w:t xml:space="preserve"> </w:t>
      </w:r>
      <w:r w:rsidR="00B00C9F" w:rsidRPr="003A425A">
        <w:rPr>
          <w:rFonts w:ascii="Times New Roman" w:hAnsi="Times New Roman"/>
          <w:sz w:val="24"/>
          <w:szCs w:val="24"/>
        </w:rPr>
        <w:t>Qt</w:t>
      </w:r>
      <w:r w:rsidRPr="003A425A">
        <w:rPr>
          <w:rFonts w:ascii="Times New Roman" w:hAnsi="Times New Roman"/>
          <w:sz w:val="24"/>
          <w:szCs w:val="24"/>
        </w:rPr>
        <w:t xml:space="preserve"> предоставляет четыре класса для обработки растровых изображений: QImage, </w:t>
      </w:r>
      <w:hyperlink r:id="rId560" w:history="1">
        <w:r w:rsidRPr="003A425A">
          <w:rPr>
            <w:rStyle w:val="a3"/>
            <w:rFonts w:ascii="Times New Roman" w:hAnsi="Times New Roman"/>
            <w:color w:val="auto"/>
            <w:sz w:val="24"/>
            <w:szCs w:val="24"/>
          </w:rPr>
          <w:t>QPixmap</w:t>
        </w:r>
      </w:hyperlink>
      <w:r w:rsidRPr="003A425A">
        <w:rPr>
          <w:rFonts w:ascii="Times New Roman" w:hAnsi="Times New Roman"/>
          <w:sz w:val="24"/>
          <w:szCs w:val="24"/>
        </w:rPr>
        <w:t xml:space="preserve">, </w:t>
      </w:r>
      <w:hyperlink r:id="rId561" w:history="1">
        <w:r w:rsidRPr="003A425A">
          <w:rPr>
            <w:rStyle w:val="a3"/>
            <w:rFonts w:ascii="Times New Roman" w:hAnsi="Times New Roman"/>
            <w:color w:val="auto"/>
            <w:sz w:val="24"/>
            <w:szCs w:val="24"/>
          </w:rPr>
          <w:t>QBitmap</w:t>
        </w:r>
      </w:hyperlink>
      <w:r w:rsidRPr="003A425A">
        <w:rPr>
          <w:rFonts w:ascii="Times New Roman" w:hAnsi="Times New Roman"/>
          <w:sz w:val="24"/>
          <w:szCs w:val="24"/>
        </w:rPr>
        <w:t xml:space="preserve"> and </w:t>
      </w:r>
      <w:hyperlink r:id="rId562" w:history="1">
        <w:r w:rsidRPr="003A425A">
          <w:rPr>
            <w:rStyle w:val="a3"/>
            <w:rFonts w:ascii="Times New Roman" w:hAnsi="Times New Roman"/>
            <w:color w:val="auto"/>
            <w:sz w:val="24"/>
            <w:szCs w:val="24"/>
          </w:rPr>
          <w:t>QPicture</w:t>
        </w:r>
      </w:hyperlink>
      <w:r w:rsidRPr="003A425A">
        <w:rPr>
          <w:rFonts w:ascii="Times New Roman" w:hAnsi="Times New Roman"/>
          <w:sz w:val="24"/>
          <w:szCs w:val="24"/>
        </w:rPr>
        <w:t xml:space="preserve">. Данный класс разработан и оптимизирован под ввод/вывод и для прямого доступа и манипулирования, тогда как </w:t>
      </w:r>
      <w:hyperlink r:id="rId563" w:history="1">
        <w:r w:rsidRPr="003A425A">
          <w:rPr>
            <w:rStyle w:val="a3"/>
            <w:rFonts w:ascii="Times New Roman" w:hAnsi="Times New Roman"/>
            <w:color w:val="auto"/>
            <w:sz w:val="24"/>
            <w:szCs w:val="24"/>
          </w:rPr>
          <w:t>QPixmap</w:t>
        </w:r>
      </w:hyperlink>
      <w:r w:rsidRPr="003A425A">
        <w:rPr>
          <w:rFonts w:ascii="Times New Roman" w:hAnsi="Times New Roman"/>
          <w:sz w:val="24"/>
          <w:szCs w:val="24"/>
        </w:rPr>
        <w:t xml:space="preserve"> разработан и оптимизирован для показа изображений на экране. </w:t>
      </w:r>
      <w:r w:rsidRPr="003A425A">
        <w:rPr>
          <w:rFonts w:ascii="Times New Roman" w:hAnsi="Times New Roman"/>
          <w:sz w:val="24"/>
          <w:szCs w:val="24"/>
          <w:lang w:val="en-US"/>
        </w:rPr>
        <w:t>QBitmap</w:t>
      </w:r>
      <w:r w:rsidRPr="003A425A">
        <w:rPr>
          <w:rFonts w:ascii="Times New Roman" w:hAnsi="Times New Roman"/>
          <w:sz w:val="24"/>
          <w:szCs w:val="24"/>
        </w:rPr>
        <w:t xml:space="preserve"> является просто удобным классом, который гарантирует </w:t>
      </w:r>
      <w:r w:rsidR="008A0CB2" w:rsidRPr="003A425A">
        <w:rPr>
          <w:rFonts w:ascii="Times New Roman" w:hAnsi="Times New Roman"/>
          <w:sz w:val="24"/>
          <w:szCs w:val="24"/>
        </w:rPr>
        <w:t>г</w:t>
      </w:r>
      <w:r w:rsidR="005E3F80" w:rsidRPr="003A425A">
        <w:rPr>
          <w:rFonts w:ascii="Times New Roman" w:hAnsi="Times New Roman"/>
          <w:sz w:val="24"/>
          <w:szCs w:val="24"/>
        </w:rPr>
        <w:t>лубин</w:t>
      </w:r>
      <w:r w:rsidRPr="003A425A">
        <w:rPr>
          <w:rFonts w:ascii="Times New Roman" w:hAnsi="Times New Roman"/>
          <w:sz w:val="24"/>
          <w:szCs w:val="24"/>
        </w:rPr>
        <w:t xml:space="preserve">у в 1 бит. </w:t>
      </w:r>
      <w:r w:rsidRPr="003A425A">
        <w:rPr>
          <w:rFonts w:ascii="Times New Roman" w:hAnsi="Times New Roman"/>
          <w:sz w:val="24"/>
          <w:szCs w:val="24"/>
          <w:lang w:val="en-US"/>
        </w:rPr>
        <w:t>QPicture</w:t>
      </w:r>
      <w:r w:rsidRPr="003A425A">
        <w:rPr>
          <w:rFonts w:ascii="Times New Roman" w:hAnsi="Times New Roman"/>
          <w:sz w:val="24"/>
          <w:szCs w:val="24"/>
        </w:rPr>
        <w:t xml:space="preserve"> – это устройство рисования, которое </w:t>
      </w:r>
      <w:r w:rsidR="00990129" w:rsidRPr="003A425A">
        <w:rPr>
          <w:rFonts w:ascii="Times New Roman" w:hAnsi="Times New Roman"/>
          <w:sz w:val="24"/>
          <w:szCs w:val="24"/>
        </w:rPr>
        <w:t>запис</w:t>
      </w:r>
      <w:r w:rsidRPr="003A425A">
        <w:rPr>
          <w:rFonts w:ascii="Times New Roman" w:hAnsi="Times New Roman"/>
          <w:sz w:val="24"/>
          <w:szCs w:val="24"/>
        </w:rPr>
        <w:t xml:space="preserve">ывает и воспроизводит команды </w:t>
      </w:r>
      <w:r w:rsidRPr="003A425A">
        <w:rPr>
          <w:rFonts w:ascii="Times New Roman" w:hAnsi="Times New Roman"/>
          <w:sz w:val="24"/>
          <w:szCs w:val="24"/>
          <w:lang w:val="en-US"/>
        </w:rPr>
        <w:t>QPainter</w:t>
      </w:r>
      <w:r w:rsidRPr="003A425A">
        <w:rPr>
          <w:rFonts w:ascii="Times New Roman" w:hAnsi="Times New Roman"/>
          <w:sz w:val="24"/>
          <w:szCs w:val="24"/>
        </w:rPr>
        <w:t xml:space="preserve">. </w:t>
      </w:r>
    </w:p>
    <w:p w:rsidR="005A6BBD" w:rsidRPr="003A425A" w:rsidRDefault="005A6BBD" w:rsidP="00923F08">
      <w:pPr>
        <w:jc w:val="both"/>
        <w:rPr>
          <w:rFonts w:ascii="Times New Roman" w:hAnsi="Times New Roman"/>
          <w:color w:val="FF0000"/>
          <w:sz w:val="24"/>
          <w:szCs w:val="24"/>
        </w:rPr>
      </w:pPr>
      <w:r w:rsidRPr="003A425A">
        <w:rPr>
          <w:rFonts w:ascii="Times New Roman" w:hAnsi="Times New Roman"/>
          <w:sz w:val="24"/>
          <w:szCs w:val="24"/>
        </w:rPr>
        <w:t xml:space="preserve">Данный класс является подклассом класса </w:t>
      </w:r>
      <w:r w:rsidRPr="003A425A">
        <w:rPr>
          <w:rFonts w:ascii="Times New Roman" w:hAnsi="Times New Roman"/>
          <w:sz w:val="24"/>
          <w:szCs w:val="24"/>
          <w:lang w:val="en-US"/>
        </w:rPr>
        <w:t>QImageDevice</w:t>
      </w:r>
      <w:r w:rsidRPr="003A425A">
        <w:rPr>
          <w:rFonts w:ascii="Times New Roman" w:hAnsi="Times New Roman"/>
          <w:sz w:val="24"/>
          <w:szCs w:val="24"/>
        </w:rPr>
        <w:t xml:space="preserve">. Поэтому </w:t>
      </w:r>
      <w:r w:rsidRPr="003A425A">
        <w:rPr>
          <w:rFonts w:ascii="Times New Roman" w:hAnsi="Times New Roman"/>
          <w:sz w:val="24"/>
          <w:szCs w:val="24"/>
          <w:lang w:val="en-US"/>
        </w:rPr>
        <w:t>QPainter</w:t>
      </w:r>
      <w:r w:rsidRPr="003A425A">
        <w:rPr>
          <w:rFonts w:ascii="Times New Roman" w:hAnsi="Times New Roman"/>
          <w:sz w:val="24"/>
          <w:szCs w:val="24"/>
        </w:rPr>
        <w:t xml:space="preserve"> может быть использован для прямого рисования на данных изображениях. Также при использовании данного класса рисование может производиться в другом потоке, нежели текущий поток графического интерфейса пользователя. Данный класс содержит набор функций для получения информации об изображениях. Также есть несколько функций, которые обеспечивают трансформацию изображений. Данные </w:t>
      </w:r>
      <w:r w:rsidR="00085476" w:rsidRPr="003A425A">
        <w:rPr>
          <w:rFonts w:ascii="Times New Roman" w:hAnsi="Times New Roman"/>
          <w:sz w:val="24"/>
          <w:szCs w:val="24"/>
        </w:rPr>
        <w:t>объект</w:t>
      </w:r>
      <w:r w:rsidRPr="003A425A">
        <w:rPr>
          <w:rFonts w:ascii="Times New Roman" w:hAnsi="Times New Roman"/>
          <w:sz w:val="24"/>
          <w:szCs w:val="24"/>
        </w:rPr>
        <w:t>ы могут передаваться в потоковом режиме и сравниваться.</w:t>
      </w:r>
      <w:r w:rsidR="008A0CB2" w:rsidRPr="003A425A">
        <w:rPr>
          <w:rFonts w:ascii="Times New Roman" w:hAnsi="Times New Roman"/>
          <w:sz w:val="24"/>
          <w:szCs w:val="24"/>
        </w:rPr>
        <w:t xml:space="preserve"> </w:t>
      </w:r>
      <w:r w:rsidRPr="003A425A">
        <w:rPr>
          <w:rFonts w:ascii="Times New Roman" w:hAnsi="Times New Roman"/>
          <w:i/>
          <w:sz w:val="24"/>
          <w:szCs w:val="24"/>
        </w:rPr>
        <w:t xml:space="preserve">Если вы желаете загрузить </w:t>
      </w:r>
      <w:r w:rsidR="00085476" w:rsidRPr="003A425A">
        <w:rPr>
          <w:rFonts w:ascii="Times New Roman" w:hAnsi="Times New Roman"/>
          <w:i/>
          <w:sz w:val="24"/>
          <w:szCs w:val="24"/>
        </w:rPr>
        <w:t>объект</w:t>
      </w:r>
      <w:r w:rsidRPr="003A425A">
        <w:rPr>
          <w:rFonts w:ascii="Times New Roman" w:hAnsi="Times New Roman"/>
          <w:i/>
          <w:sz w:val="24"/>
          <w:szCs w:val="24"/>
        </w:rPr>
        <w:t xml:space="preserve">ы данного класса при статическом построении </w:t>
      </w:r>
      <w:r w:rsidR="00B00C9F" w:rsidRPr="003A425A">
        <w:rPr>
          <w:rFonts w:ascii="Times New Roman" w:hAnsi="Times New Roman"/>
          <w:i/>
          <w:sz w:val="24"/>
          <w:szCs w:val="24"/>
        </w:rPr>
        <w:t>qt</w:t>
      </w:r>
      <w:r w:rsidRPr="003A425A">
        <w:rPr>
          <w:rFonts w:ascii="Times New Roman" w:hAnsi="Times New Roman"/>
          <w:i/>
          <w:sz w:val="24"/>
          <w:szCs w:val="24"/>
        </w:rPr>
        <w:t>, то читайте часть про плагины.</w:t>
      </w:r>
    </w:p>
    <w:p w:rsidR="005A6BBD" w:rsidRPr="003A425A" w:rsidRDefault="005A6BBD" w:rsidP="00923F08">
      <w:pPr>
        <w:jc w:val="both"/>
        <w:rPr>
          <w:rFonts w:ascii="Times New Roman" w:hAnsi="Times New Roman"/>
          <w:i/>
          <w:sz w:val="24"/>
          <w:szCs w:val="24"/>
        </w:rPr>
      </w:pPr>
      <w:r w:rsidRPr="003A425A">
        <w:rPr>
          <w:rFonts w:ascii="Times New Roman" w:hAnsi="Times New Roman"/>
          <w:i/>
          <w:sz w:val="24"/>
          <w:szCs w:val="24"/>
        </w:rPr>
        <w:t>Также сказано, что нельзя изображать изображения в каком-то там формате.</w:t>
      </w:r>
      <w:r w:rsidR="008A0CB2" w:rsidRPr="003A425A">
        <w:rPr>
          <w:rFonts w:ascii="Times New Roman" w:hAnsi="Times New Roman"/>
          <w:i/>
          <w:sz w:val="24"/>
          <w:szCs w:val="24"/>
        </w:rPr>
        <w:t xml:space="preserve"> </w:t>
      </w:r>
      <w:r w:rsidRPr="003A425A">
        <w:rPr>
          <w:rFonts w:ascii="Times New Roman" w:hAnsi="Times New Roman"/>
          <w:i/>
          <w:sz w:val="24"/>
          <w:szCs w:val="24"/>
        </w:rPr>
        <w:t>Далее перечислены различные способы загрузки изображений: из ресурсов, из файлов, из данных. А также перечислены различные полезные функции данного класса.</w:t>
      </w:r>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Функции для манипуляции над пикселами изображения зависят от его формата. </w:t>
      </w:r>
    </w:p>
    <w:p w:rsidR="005A6BBD" w:rsidRPr="003A425A" w:rsidRDefault="005A6BBD" w:rsidP="00923F08">
      <w:pPr>
        <w:jc w:val="both"/>
        <w:rPr>
          <w:rFonts w:ascii="Times New Roman" w:hAnsi="Times New Roman"/>
          <w:i/>
          <w:sz w:val="24"/>
          <w:szCs w:val="24"/>
        </w:rPr>
      </w:pPr>
      <w:r w:rsidRPr="003A425A">
        <w:rPr>
          <w:rFonts w:ascii="Times New Roman" w:hAnsi="Times New Roman"/>
          <w:i/>
          <w:sz w:val="24"/>
          <w:szCs w:val="24"/>
        </w:rPr>
        <w:t>Далее очень информативно и замечательно показано, как манипулировать пикселами для различных типов изображений.</w:t>
      </w:r>
      <w:r w:rsidR="008A0CB2" w:rsidRPr="003A425A">
        <w:rPr>
          <w:rFonts w:ascii="Times New Roman" w:hAnsi="Times New Roman"/>
          <w:i/>
          <w:sz w:val="24"/>
          <w:szCs w:val="24"/>
        </w:rPr>
        <w:t xml:space="preserve"> </w:t>
      </w:r>
      <w:r w:rsidRPr="003A425A">
        <w:rPr>
          <w:rFonts w:ascii="Times New Roman" w:hAnsi="Times New Roman"/>
          <w:i/>
          <w:sz w:val="24"/>
          <w:szCs w:val="24"/>
        </w:rPr>
        <w:t xml:space="preserve">Далее описаны различные форматы изображений, а также </w:t>
      </w:r>
      <w:r w:rsidRPr="003A425A">
        <w:rPr>
          <w:rFonts w:ascii="Times New Roman" w:hAnsi="Times New Roman"/>
          <w:sz w:val="24"/>
          <w:szCs w:val="24"/>
        </w:rPr>
        <w:t>сказано, что есть функции для определения различных форматов.</w:t>
      </w:r>
      <w:r w:rsidR="008A0CB2" w:rsidRPr="003A425A">
        <w:rPr>
          <w:rFonts w:ascii="Times New Roman" w:hAnsi="Times New Roman"/>
          <w:sz w:val="24"/>
          <w:szCs w:val="24"/>
        </w:rPr>
        <w:t xml:space="preserve"> </w:t>
      </w:r>
      <w:r w:rsidRPr="003A425A">
        <w:rPr>
          <w:rFonts w:ascii="Times New Roman" w:hAnsi="Times New Roman"/>
          <w:i/>
          <w:sz w:val="24"/>
          <w:szCs w:val="24"/>
        </w:rPr>
        <w:t xml:space="preserve">Далее перечислены функции для трансформации изображения, например, для получения зеркального изображения. </w:t>
      </w:r>
      <w:r w:rsidRPr="003A425A">
        <w:rPr>
          <w:rFonts w:ascii="Times New Roman" w:hAnsi="Times New Roman"/>
          <w:i/>
          <w:color w:val="00B050"/>
          <w:sz w:val="24"/>
          <w:szCs w:val="24"/>
        </w:rPr>
        <w:t xml:space="preserve">Также в конце рассмотрен некоторый юридический вопрос по использованию одного из алгоритмов в данном классе. Там есть по нему лицензионное </w:t>
      </w:r>
      <w:r w:rsidR="005061B0" w:rsidRPr="003A425A">
        <w:rPr>
          <w:rFonts w:ascii="Times New Roman" w:hAnsi="Times New Roman"/>
          <w:i/>
          <w:color w:val="00B050"/>
          <w:sz w:val="24"/>
          <w:szCs w:val="24"/>
        </w:rPr>
        <w:t>соглашени</w:t>
      </w:r>
      <w:r w:rsidRPr="003A425A">
        <w:rPr>
          <w:rFonts w:ascii="Times New Roman" w:hAnsi="Times New Roman"/>
          <w:i/>
          <w:color w:val="00B050"/>
          <w:sz w:val="24"/>
          <w:szCs w:val="24"/>
        </w:rPr>
        <w:t>е.</w:t>
      </w:r>
    </w:p>
    <w:p w:rsidR="00FB69A6" w:rsidRPr="003A425A" w:rsidRDefault="00FB69A6" w:rsidP="00FB69A6">
      <w:pPr>
        <w:pStyle w:val="4"/>
      </w:pPr>
      <w:bookmarkStart w:id="335" w:name="_Toc382058446"/>
      <w:r w:rsidRPr="003A425A">
        <w:rPr>
          <w:rFonts w:ascii="Times New Roman" w:hAnsi="Times New Roman"/>
          <w:color w:val="auto"/>
          <w:sz w:val="24"/>
          <w:szCs w:val="24"/>
        </w:rPr>
        <w:t>QImageReader</w:t>
      </w:r>
      <w:bookmarkEnd w:id="335"/>
    </w:p>
    <w:p w:rsidR="005A6BBD" w:rsidRPr="003A425A" w:rsidRDefault="00953454" w:rsidP="00923F08">
      <w:pPr>
        <w:jc w:val="both"/>
        <w:rPr>
          <w:rFonts w:ascii="Times New Roman" w:hAnsi="Times New Roman"/>
          <w:sz w:val="24"/>
          <w:szCs w:val="24"/>
        </w:rPr>
      </w:pPr>
      <w:hyperlink r:id="rId564" w:anchor="details" w:history="1">
        <w:r w:rsidR="005A6BBD" w:rsidRPr="003A425A">
          <w:rPr>
            <w:rStyle w:val="a3"/>
            <w:rFonts w:ascii="Times New Roman" w:hAnsi="Times New Roman"/>
            <w:sz w:val="24"/>
            <w:szCs w:val="24"/>
          </w:rPr>
          <w:t>http://qt-project.org/doc/qt-5.1/qtgui/qimagereader.html#details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класс QImageReader обеспечивает независимый от формата интерфейс для чтения изображений из файлов и других устройств.</w:t>
      </w:r>
      <w:r w:rsidR="00FB69A6" w:rsidRPr="003A425A">
        <w:rPr>
          <w:rFonts w:ascii="Times New Roman" w:hAnsi="Times New Roman"/>
          <w:sz w:val="24"/>
          <w:szCs w:val="24"/>
        </w:rPr>
        <w:t xml:space="preserve"> </w:t>
      </w:r>
      <w:r w:rsidRPr="003A425A">
        <w:rPr>
          <w:rFonts w:ascii="Times New Roman" w:hAnsi="Times New Roman"/>
          <w:sz w:val="24"/>
          <w:szCs w:val="24"/>
        </w:rPr>
        <w:t xml:space="preserve">Наиболее общим способом чтения изображений является использование классов </w:t>
      </w:r>
      <w:r w:rsidRPr="003A425A">
        <w:rPr>
          <w:rFonts w:ascii="Times New Roman" w:hAnsi="Times New Roman"/>
          <w:sz w:val="24"/>
          <w:szCs w:val="24"/>
          <w:lang w:val="en-US"/>
        </w:rPr>
        <w:t>QImage</w:t>
      </w:r>
      <w:r w:rsidRPr="003A425A">
        <w:rPr>
          <w:rFonts w:ascii="Times New Roman" w:hAnsi="Times New Roman"/>
          <w:sz w:val="24"/>
          <w:szCs w:val="24"/>
        </w:rPr>
        <w:t xml:space="preserve"> и </w:t>
      </w:r>
      <w:r w:rsidRPr="003A425A">
        <w:rPr>
          <w:rFonts w:ascii="Times New Roman" w:hAnsi="Times New Roman"/>
          <w:sz w:val="24"/>
          <w:szCs w:val="24"/>
          <w:lang w:val="en-US"/>
        </w:rPr>
        <w:t>QPixmap</w:t>
      </w:r>
      <w:r w:rsidRPr="003A425A">
        <w:rPr>
          <w:rFonts w:ascii="Times New Roman" w:hAnsi="Times New Roman"/>
          <w:sz w:val="24"/>
          <w:szCs w:val="24"/>
        </w:rPr>
        <w:t xml:space="preserve">. Данный класс определён для большего контроля при чтении изображений. Например, вы можете считать изображение в определённый размер, а также установить урезанный прямоугольник для </w:t>
      </w:r>
      <w:r w:rsidR="00DA7E37" w:rsidRPr="003A425A">
        <w:rPr>
          <w:rFonts w:ascii="Times New Roman" w:hAnsi="Times New Roman"/>
          <w:sz w:val="24"/>
          <w:szCs w:val="24"/>
        </w:rPr>
        <w:t>эффект</w:t>
      </w:r>
      <w:r w:rsidRPr="003A425A">
        <w:rPr>
          <w:rFonts w:ascii="Times New Roman" w:hAnsi="Times New Roman"/>
          <w:sz w:val="24"/>
          <w:szCs w:val="24"/>
        </w:rPr>
        <w:t xml:space="preserve">ивной загрузки только частей изображений. </w:t>
      </w:r>
      <w:r w:rsidRPr="003A425A">
        <w:rPr>
          <w:rFonts w:ascii="Times New Roman" w:hAnsi="Times New Roman"/>
          <w:i/>
          <w:sz w:val="24"/>
          <w:szCs w:val="24"/>
        </w:rPr>
        <w:t>Далее сказано, как</w:t>
      </w:r>
      <w:r w:rsidR="00FB69A6" w:rsidRPr="003A425A">
        <w:rPr>
          <w:rFonts w:ascii="Times New Roman" w:hAnsi="Times New Roman"/>
          <w:i/>
          <w:sz w:val="24"/>
          <w:szCs w:val="24"/>
        </w:rPr>
        <w:t xml:space="preserve"> считывать изображение, а также</w:t>
      </w:r>
      <w:r w:rsidRPr="003A425A">
        <w:rPr>
          <w:rFonts w:ascii="Times New Roman" w:hAnsi="Times New Roman"/>
          <w:i/>
          <w:sz w:val="24"/>
          <w:szCs w:val="24"/>
        </w:rPr>
        <w:t xml:space="preserve"> как получать информацию об ошибке, если она случилась при считывании. </w:t>
      </w:r>
      <w:r w:rsidRPr="003A425A">
        <w:rPr>
          <w:rFonts w:ascii="Times New Roman" w:hAnsi="Times New Roman"/>
          <w:sz w:val="24"/>
          <w:szCs w:val="24"/>
        </w:rPr>
        <w:t>Данный класс обнаруживает формат файла по умолчанию, а вы можете разрешить или запретить данную особенность.</w:t>
      </w:r>
    </w:p>
    <w:p w:rsidR="00FB69A6" w:rsidRPr="003A425A" w:rsidRDefault="00FB69A6" w:rsidP="00FB69A6">
      <w:pPr>
        <w:pStyle w:val="4"/>
      </w:pPr>
      <w:bookmarkStart w:id="336" w:name="_Toc382058447"/>
      <w:r w:rsidRPr="003A425A">
        <w:rPr>
          <w:rFonts w:ascii="Times New Roman" w:hAnsi="Times New Roman"/>
          <w:color w:val="auto"/>
          <w:sz w:val="24"/>
          <w:szCs w:val="24"/>
        </w:rPr>
        <w:lastRenderedPageBreak/>
        <w:t>QImageWriter</w:t>
      </w:r>
      <w:bookmarkEnd w:id="336"/>
    </w:p>
    <w:p w:rsidR="005A6BBD" w:rsidRPr="003A425A" w:rsidRDefault="00953454" w:rsidP="00923F08">
      <w:pPr>
        <w:jc w:val="both"/>
        <w:rPr>
          <w:rFonts w:ascii="Times New Roman" w:hAnsi="Times New Roman"/>
          <w:sz w:val="24"/>
          <w:szCs w:val="24"/>
        </w:rPr>
      </w:pPr>
      <w:hyperlink r:id="rId565" w:anchor="details" w:history="1">
        <w:r w:rsidR="005A6BBD" w:rsidRPr="003A425A">
          <w:rPr>
            <w:rStyle w:val="a3"/>
            <w:rFonts w:ascii="Times New Roman" w:hAnsi="Times New Roman"/>
            <w:sz w:val="24"/>
            <w:szCs w:val="24"/>
          </w:rPr>
          <w:t>http://qt-project.org/doc/qt-5.1/qtgui/qimagewriter.html#details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QImageWriter обеспечивает независимый от формата интерфейс для </w:t>
      </w:r>
      <w:r w:rsidR="00990129" w:rsidRPr="003A425A">
        <w:rPr>
          <w:rFonts w:ascii="Times New Roman" w:hAnsi="Times New Roman"/>
          <w:sz w:val="24"/>
          <w:szCs w:val="24"/>
        </w:rPr>
        <w:t>запис</w:t>
      </w:r>
      <w:r w:rsidRPr="003A425A">
        <w:rPr>
          <w:rFonts w:ascii="Times New Roman" w:hAnsi="Times New Roman"/>
          <w:sz w:val="24"/>
          <w:szCs w:val="24"/>
        </w:rPr>
        <w:t xml:space="preserve">и изображений в файлы или на другие устройства. </w:t>
      </w:r>
      <w:r w:rsidRPr="003A425A">
        <w:rPr>
          <w:rFonts w:ascii="Times New Roman" w:hAnsi="Times New Roman"/>
          <w:i/>
          <w:sz w:val="24"/>
          <w:szCs w:val="24"/>
        </w:rPr>
        <w:t xml:space="preserve">В остальном описание данного класса подобно на описание класса </w:t>
      </w:r>
      <w:r w:rsidRPr="003A425A">
        <w:rPr>
          <w:rFonts w:ascii="Times New Roman" w:hAnsi="Times New Roman"/>
          <w:i/>
          <w:sz w:val="24"/>
          <w:szCs w:val="24"/>
          <w:lang w:val="en-US"/>
        </w:rPr>
        <w:t>QImageReader</w:t>
      </w:r>
      <w:r w:rsidRPr="003A425A">
        <w:rPr>
          <w:rFonts w:ascii="Times New Roman" w:hAnsi="Times New Roman"/>
          <w:i/>
          <w:sz w:val="24"/>
          <w:szCs w:val="24"/>
        </w:rPr>
        <w:t>.</w:t>
      </w:r>
    </w:p>
    <w:p w:rsidR="000B6D22" w:rsidRPr="003A425A" w:rsidRDefault="000B6D22" w:rsidP="000B6D22">
      <w:pPr>
        <w:pStyle w:val="4"/>
      </w:pPr>
      <w:bookmarkStart w:id="337" w:name="_Toc382058448"/>
      <w:r w:rsidRPr="003A425A">
        <w:rPr>
          <w:rFonts w:ascii="Times New Roman" w:hAnsi="Times New Roman"/>
          <w:color w:val="auto"/>
          <w:sz w:val="24"/>
          <w:szCs w:val="24"/>
          <w:lang w:val="en-US"/>
        </w:rPr>
        <w:t>QPixmap</w:t>
      </w:r>
      <w:bookmarkEnd w:id="337"/>
    </w:p>
    <w:p w:rsidR="005A6BBD" w:rsidRPr="003A425A" w:rsidRDefault="00953454" w:rsidP="00923F08">
      <w:pPr>
        <w:jc w:val="both"/>
        <w:rPr>
          <w:rFonts w:ascii="Times New Roman" w:hAnsi="Times New Roman"/>
          <w:sz w:val="24"/>
          <w:szCs w:val="24"/>
        </w:rPr>
      </w:pPr>
      <w:hyperlink r:id="rId566" w:anchor="details" w:history="1">
        <w:r w:rsidR="005A6BBD" w:rsidRPr="003A425A">
          <w:rPr>
            <w:rStyle w:val="a3"/>
            <w:rFonts w:ascii="Times New Roman" w:hAnsi="Times New Roman"/>
            <w:sz w:val="24"/>
            <w:szCs w:val="24"/>
          </w:rPr>
          <w:t>http://qt-project.org/doc/qt-5.1/qtgui/qpixmap.html#details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QPixmap</w:t>
      </w:r>
      <w:r w:rsidRPr="003A425A">
        <w:rPr>
          <w:rFonts w:ascii="Times New Roman" w:hAnsi="Times New Roman"/>
          <w:sz w:val="24"/>
          <w:szCs w:val="24"/>
        </w:rPr>
        <w:t xml:space="preserve"> является неэкранным представлением изображения, которое может быть использовано как устройство рисования. Данный класс может быть легко изображён на экране с использованием метки или одного из классов кнопок. Метка имеет свойство растрового изображения, а кнопка свойство иконки. Данный класс может передаваться по значению, а также выводится в потоковом режиме, так как он использует неявное разделение. Пиксели в данном классе являются внутренними, и к ним нет доступа. В данном классе можно рисовать при помощи </w:t>
      </w:r>
      <w:r w:rsidRPr="003A425A">
        <w:rPr>
          <w:rFonts w:ascii="Times New Roman" w:hAnsi="Times New Roman"/>
          <w:sz w:val="24"/>
          <w:szCs w:val="24"/>
          <w:lang w:val="en-US"/>
        </w:rPr>
        <w:t>QPainter</w:t>
      </w:r>
      <w:r w:rsidRPr="003A425A">
        <w:rPr>
          <w:rFonts w:ascii="Times New Roman" w:hAnsi="Times New Roman"/>
          <w:sz w:val="24"/>
          <w:szCs w:val="24"/>
        </w:rPr>
        <w:t>.</w:t>
      </w:r>
      <w:r w:rsidR="003114CC" w:rsidRPr="003A425A">
        <w:rPr>
          <w:rFonts w:ascii="Times New Roman" w:hAnsi="Times New Roman"/>
          <w:sz w:val="24"/>
          <w:szCs w:val="24"/>
        </w:rPr>
        <w:t xml:space="preserve"> </w:t>
      </w:r>
      <w:r w:rsidRPr="003A425A">
        <w:rPr>
          <w:rFonts w:ascii="Times New Roman" w:hAnsi="Times New Roman"/>
          <w:sz w:val="24"/>
          <w:szCs w:val="24"/>
        </w:rPr>
        <w:t xml:space="preserve">Есть функции для конвертации из одного типа изображения в </w:t>
      </w:r>
      <w:r w:rsidR="00B00C9F" w:rsidRPr="003A425A">
        <w:rPr>
          <w:rFonts w:ascii="Times New Roman" w:hAnsi="Times New Roman"/>
          <w:sz w:val="24"/>
          <w:szCs w:val="24"/>
        </w:rPr>
        <w:t>qt</w:t>
      </w:r>
      <w:r w:rsidRPr="003A425A">
        <w:rPr>
          <w:rFonts w:ascii="Times New Roman" w:hAnsi="Times New Roman"/>
          <w:sz w:val="24"/>
          <w:szCs w:val="24"/>
        </w:rPr>
        <w:t xml:space="preserve"> к другому типу изображения в </w:t>
      </w:r>
      <w:r w:rsidR="00B00C9F" w:rsidRPr="003A425A">
        <w:rPr>
          <w:rFonts w:ascii="Times New Roman" w:hAnsi="Times New Roman"/>
          <w:sz w:val="24"/>
          <w:szCs w:val="24"/>
        </w:rPr>
        <w:t>qt</w:t>
      </w:r>
      <w:r w:rsidRPr="003A425A">
        <w:rPr>
          <w:rFonts w:ascii="Times New Roman" w:hAnsi="Times New Roman"/>
          <w:sz w:val="24"/>
          <w:szCs w:val="24"/>
        </w:rPr>
        <w:t xml:space="preserve">. </w:t>
      </w:r>
      <w:r w:rsidRPr="003A425A">
        <w:rPr>
          <w:rFonts w:ascii="Times New Roman" w:hAnsi="Times New Roman"/>
          <w:i/>
          <w:sz w:val="24"/>
          <w:szCs w:val="24"/>
        </w:rPr>
        <w:t xml:space="preserve">Далее показан способ чтения и </w:t>
      </w:r>
      <w:r w:rsidR="00990129" w:rsidRPr="003A425A">
        <w:rPr>
          <w:rFonts w:ascii="Times New Roman" w:hAnsi="Times New Roman"/>
          <w:i/>
          <w:sz w:val="24"/>
          <w:szCs w:val="24"/>
        </w:rPr>
        <w:t>запис</w:t>
      </w:r>
      <w:r w:rsidRPr="003A425A">
        <w:rPr>
          <w:rFonts w:ascii="Times New Roman" w:hAnsi="Times New Roman"/>
          <w:i/>
          <w:sz w:val="24"/>
          <w:szCs w:val="24"/>
        </w:rPr>
        <w:t xml:space="preserve">и растрового изображения. Перечислены функции для получения информации о растровом изображении, о функции преобразования между различными типами данных в </w:t>
      </w:r>
      <w:r w:rsidR="00B00C9F" w:rsidRPr="003A425A">
        <w:rPr>
          <w:rFonts w:ascii="Times New Roman" w:hAnsi="Times New Roman"/>
          <w:i/>
          <w:sz w:val="24"/>
          <w:szCs w:val="24"/>
        </w:rPr>
        <w:t>qt</w:t>
      </w:r>
      <w:r w:rsidRPr="003A425A">
        <w:rPr>
          <w:rFonts w:ascii="Times New Roman" w:hAnsi="Times New Roman"/>
          <w:i/>
          <w:sz w:val="24"/>
          <w:szCs w:val="24"/>
        </w:rPr>
        <w:t>, описывающими изображения, а также функции преобразования самих изображений.</w:t>
      </w:r>
    </w:p>
    <w:p w:rsidR="00C36571" w:rsidRPr="003A425A" w:rsidRDefault="00C36571" w:rsidP="00C36571">
      <w:pPr>
        <w:pStyle w:val="4"/>
        <w:rPr>
          <w:color w:val="auto"/>
        </w:rPr>
      </w:pPr>
      <w:bookmarkStart w:id="338" w:name="_Toc382058449"/>
      <w:r w:rsidRPr="003A425A">
        <w:rPr>
          <w:rFonts w:ascii="Times New Roman" w:hAnsi="Times New Roman"/>
          <w:color w:val="auto"/>
          <w:sz w:val="24"/>
          <w:szCs w:val="24"/>
        </w:rPr>
        <w:t>QGenericMatrix</w:t>
      </w:r>
      <w:bookmarkEnd w:id="338"/>
    </w:p>
    <w:p w:rsidR="005A6BBD" w:rsidRPr="003A425A" w:rsidRDefault="00953454" w:rsidP="00923F08">
      <w:pPr>
        <w:jc w:val="both"/>
        <w:rPr>
          <w:rFonts w:ascii="Times New Roman" w:hAnsi="Times New Roman"/>
          <w:sz w:val="24"/>
          <w:szCs w:val="24"/>
        </w:rPr>
      </w:pPr>
      <w:hyperlink r:id="rId567" w:anchor="details" w:history="1">
        <w:r w:rsidR="005A6BBD" w:rsidRPr="003A425A">
          <w:rPr>
            <w:rStyle w:val="a3"/>
            <w:rFonts w:ascii="Times New Roman" w:hAnsi="Times New Roman"/>
            <w:sz w:val="24"/>
            <w:szCs w:val="24"/>
          </w:rPr>
          <w:t>http://qt-project.org/doc/qt-5.1/qtgui/qgenericmatrix.html#details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QGenericMatrix является шаблоном для представления матрицы преобразований </w:t>
      </w:r>
      <w:r w:rsidRPr="003A425A">
        <w:rPr>
          <w:rFonts w:ascii="Times New Roman" w:hAnsi="Times New Roman"/>
          <w:sz w:val="24"/>
          <w:szCs w:val="24"/>
          <w:lang w:val="en-US"/>
        </w:rPr>
        <w:t>N</w:t>
      </w:r>
      <w:r w:rsidRPr="003A425A">
        <w:rPr>
          <w:rFonts w:ascii="Times New Roman" w:hAnsi="Times New Roman"/>
          <w:sz w:val="24"/>
          <w:szCs w:val="24"/>
        </w:rPr>
        <w:t>*</w:t>
      </w:r>
      <w:r w:rsidRPr="003A425A">
        <w:rPr>
          <w:rFonts w:ascii="Times New Roman" w:hAnsi="Times New Roman"/>
          <w:sz w:val="24"/>
          <w:szCs w:val="24"/>
          <w:lang w:val="en-US"/>
        </w:rPr>
        <w:t>M</w:t>
      </w:r>
      <w:r w:rsidRPr="003A425A">
        <w:rPr>
          <w:rFonts w:ascii="Times New Roman" w:hAnsi="Times New Roman"/>
          <w:sz w:val="24"/>
          <w:szCs w:val="24"/>
        </w:rPr>
        <w:t xml:space="preserve"> с </w:t>
      </w:r>
      <w:r w:rsidRPr="003A425A">
        <w:rPr>
          <w:rFonts w:ascii="Times New Roman" w:hAnsi="Times New Roman"/>
          <w:sz w:val="24"/>
          <w:szCs w:val="24"/>
          <w:lang w:val="en-US"/>
        </w:rPr>
        <w:t>N</w:t>
      </w:r>
      <w:r w:rsidRPr="003A425A">
        <w:rPr>
          <w:rFonts w:ascii="Times New Roman" w:hAnsi="Times New Roman"/>
          <w:sz w:val="24"/>
          <w:szCs w:val="24"/>
        </w:rPr>
        <w:t xml:space="preserve"> столбцами и М с</w:t>
      </w:r>
      <w:r w:rsidR="00C36571" w:rsidRPr="003A425A">
        <w:rPr>
          <w:rFonts w:ascii="Times New Roman" w:hAnsi="Times New Roman"/>
          <w:sz w:val="24"/>
          <w:szCs w:val="24"/>
        </w:rPr>
        <w:t>тр</w:t>
      </w:r>
      <w:r w:rsidRPr="003A425A">
        <w:rPr>
          <w:rFonts w:ascii="Times New Roman" w:hAnsi="Times New Roman"/>
          <w:sz w:val="24"/>
          <w:szCs w:val="24"/>
        </w:rPr>
        <w:t>оками соответственно.</w:t>
      </w:r>
    </w:p>
    <w:p w:rsidR="00C36571" w:rsidRPr="003A425A" w:rsidRDefault="00C36571" w:rsidP="00C36571">
      <w:pPr>
        <w:pStyle w:val="4"/>
      </w:pPr>
      <w:bookmarkStart w:id="339" w:name="_Toc382058450"/>
      <w:r w:rsidRPr="003A425A">
        <w:rPr>
          <w:rFonts w:ascii="Times New Roman" w:hAnsi="Times New Roman"/>
          <w:sz w:val="24"/>
          <w:szCs w:val="24"/>
        </w:rPr>
        <w:t>QVector2D</w:t>
      </w:r>
      <w:bookmarkEnd w:id="339"/>
    </w:p>
    <w:p w:rsidR="005A6BBD" w:rsidRPr="003A425A" w:rsidRDefault="00953454" w:rsidP="00923F08">
      <w:pPr>
        <w:jc w:val="both"/>
        <w:rPr>
          <w:rFonts w:ascii="Times New Roman" w:hAnsi="Times New Roman"/>
          <w:sz w:val="24"/>
          <w:szCs w:val="24"/>
        </w:rPr>
      </w:pPr>
      <w:hyperlink r:id="rId568" w:anchor="details" w:history="1">
        <w:r w:rsidR="005A6BBD" w:rsidRPr="003A425A">
          <w:rPr>
            <w:rStyle w:val="a3"/>
            <w:rFonts w:ascii="Times New Roman" w:hAnsi="Times New Roman"/>
            <w:sz w:val="24"/>
            <w:szCs w:val="24"/>
          </w:rPr>
          <w:t>http://qt-project.org/doc/qt-5.1/qtgui/qvector2d.html#details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QVector2D представляет </w:t>
      </w:r>
      <w:r w:rsidR="002B3F91" w:rsidRPr="003A425A">
        <w:rPr>
          <w:rFonts w:ascii="Times New Roman" w:hAnsi="Times New Roman"/>
          <w:sz w:val="24"/>
          <w:szCs w:val="24"/>
        </w:rPr>
        <w:t>вектор</w:t>
      </w:r>
      <w:r w:rsidRPr="003A425A">
        <w:rPr>
          <w:rFonts w:ascii="Times New Roman" w:hAnsi="Times New Roman"/>
          <w:sz w:val="24"/>
          <w:szCs w:val="24"/>
        </w:rPr>
        <w:t xml:space="preserve"> или узел в двумерном пространстве.</w:t>
      </w:r>
    </w:p>
    <w:p w:rsidR="00C36571" w:rsidRPr="003A425A" w:rsidRDefault="00C36571" w:rsidP="00C36571">
      <w:pPr>
        <w:pStyle w:val="4"/>
        <w:rPr>
          <w:color w:val="auto"/>
        </w:rPr>
      </w:pPr>
      <w:bookmarkStart w:id="340" w:name="_Toc382058451"/>
      <w:r w:rsidRPr="003A425A">
        <w:rPr>
          <w:rFonts w:ascii="Times New Roman" w:hAnsi="Times New Roman"/>
          <w:color w:val="auto"/>
          <w:sz w:val="24"/>
          <w:szCs w:val="24"/>
          <w:lang w:val="en-US"/>
        </w:rPr>
        <w:t>QBrush</w:t>
      </w:r>
      <w:bookmarkEnd w:id="340"/>
    </w:p>
    <w:p w:rsidR="005A6BBD" w:rsidRPr="003A425A" w:rsidRDefault="00953454" w:rsidP="00923F08">
      <w:pPr>
        <w:jc w:val="both"/>
        <w:rPr>
          <w:rFonts w:ascii="Times New Roman" w:hAnsi="Times New Roman"/>
          <w:sz w:val="24"/>
          <w:szCs w:val="24"/>
        </w:rPr>
      </w:pPr>
      <w:hyperlink r:id="rId569" w:anchor="details" w:history="1">
        <w:r w:rsidR="005A6BBD" w:rsidRPr="003A425A">
          <w:rPr>
            <w:rStyle w:val="a3"/>
            <w:rFonts w:ascii="Times New Roman" w:hAnsi="Times New Roman"/>
            <w:sz w:val="24"/>
            <w:szCs w:val="24"/>
          </w:rPr>
          <w:t>http://qt-project.org/doc/qt-5.1/qtgui/qbrush.html#details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QBrush</w:t>
      </w:r>
      <w:r w:rsidRPr="003A425A">
        <w:rPr>
          <w:rFonts w:ascii="Times New Roman" w:hAnsi="Times New Roman"/>
          <w:sz w:val="24"/>
          <w:szCs w:val="24"/>
        </w:rPr>
        <w:t xml:space="preserve"> определяет образец заполнения форм, нарисованных при помощи </w:t>
      </w:r>
      <w:r w:rsidRPr="003A425A">
        <w:rPr>
          <w:rFonts w:ascii="Times New Roman" w:hAnsi="Times New Roman"/>
          <w:sz w:val="24"/>
          <w:szCs w:val="24"/>
          <w:lang w:val="en-US"/>
        </w:rPr>
        <w:t>QPainter</w:t>
      </w:r>
      <w:r w:rsidRPr="003A425A">
        <w:rPr>
          <w:rFonts w:ascii="Times New Roman" w:hAnsi="Times New Roman"/>
          <w:sz w:val="24"/>
          <w:szCs w:val="24"/>
        </w:rPr>
        <w:t>.</w:t>
      </w:r>
      <w:r w:rsidRPr="003A425A">
        <w:rPr>
          <w:rFonts w:ascii="Times New Roman" w:hAnsi="Times New Roman"/>
          <w:color w:val="00B050"/>
          <w:sz w:val="24"/>
          <w:szCs w:val="24"/>
        </w:rPr>
        <w:t xml:space="preserve"> </w:t>
      </w:r>
      <w:r w:rsidRPr="003A425A">
        <w:rPr>
          <w:rFonts w:ascii="Times New Roman" w:hAnsi="Times New Roman"/>
          <w:sz w:val="24"/>
          <w:szCs w:val="24"/>
        </w:rPr>
        <w:t>Кисть имеет стиль, цвет, градиент или текстуру.</w:t>
      </w:r>
      <w:r w:rsidR="00C36571" w:rsidRPr="003A425A">
        <w:rPr>
          <w:rFonts w:ascii="Times New Roman" w:hAnsi="Times New Roman"/>
          <w:sz w:val="24"/>
          <w:szCs w:val="24"/>
        </w:rPr>
        <w:t xml:space="preserve"> </w:t>
      </w:r>
      <w:r w:rsidRPr="003A425A">
        <w:rPr>
          <w:rFonts w:ascii="Times New Roman" w:hAnsi="Times New Roman"/>
          <w:i/>
          <w:sz w:val="24"/>
          <w:szCs w:val="24"/>
        </w:rPr>
        <w:t>Далее описано с примерами кода и иллюстрациями, как задавать и использовать данные свойства.</w:t>
      </w:r>
      <w:r w:rsidR="00C36571" w:rsidRPr="003A425A">
        <w:rPr>
          <w:rFonts w:ascii="Times New Roman" w:hAnsi="Times New Roman"/>
          <w:i/>
          <w:sz w:val="24"/>
          <w:szCs w:val="24"/>
        </w:rPr>
        <w:t xml:space="preserve"> </w:t>
      </w:r>
      <w:r w:rsidRPr="003A425A">
        <w:rPr>
          <w:rFonts w:ascii="Times New Roman" w:hAnsi="Times New Roman"/>
          <w:i/>
          <w:sz w:val="24"/>
          <w:szCs w:val="24"/>
        </w:rPr>
        <w:t>Также далее ведётся речь о том, как задавать прозрачность кисти, и какая кисть считается непрозрачной.</w:t>
      </w:r>
    </w:p>
    <w:p w:rsidR="00C36571" w:rsidRPr="003A425A" w:rsidRDefault="00C36571" w:rsidP="00C36571">
      <w:pPr>
        <w:pStyle w:val="4"/>
      </w:pPr>
      <w:bookmarkStart w:id="341" w:name="_Toc382058452"/>
      <w:r w:rsidRPr="003A425A">
        <w:rPr>
          <w:rFonts w:ascii="Times New Roman" w:hAnsi="Times New Roman"/>
          <w:color w:val="auto"/>
          <w:sz w:val="24"/>
          <w:szCs w:val="24"/>
        </w:rPr>
        <w:t>QGradient</w:t>
      </w:r>
      <w:bookmarkEnd w:id="341"/>
    </w:p>
    <w:p w:rsidR="005A6BBD" w:rsidRPr="003A425A" w:rsidRDefault="00953454" w:rsidP="00923F08">
      <w:pPr>
        <w:jc w:val="both"/>
        <w:rPr>
          <w:rFonts w:ascii="Times New Roman" w:hAnsi="Times New Roman"/>
          <w:sz w:val="24"/>
          <w:szCs w:val="24"/>
        </w:rPr>
      </w:pPr>
      <w:hyperlink r:id="rId570" w:anchor="details" w:history="1">
        <w:r w:rsidR="005A6BBD" w:rsidRPr="003A425A">
          <w:rPr>
            <w:rStyle w:val="a3"/>
            <w:rFonts w:ascii="Times New Roman" w:hAnsi="Times New Roman"/>
            <w:sz w:val="24"/>
            <w:szCs w:val="24"/>
          </w:rPr>
          <w:t>http://qt-project.org/doc/qt-5.1/qtgui/qgradient.html#details</w:t>
        </w:r>
      </w:hyperlink>
    </w:p>
    <w:p w:rsidR="005A6BBD" w:rsidRPr="003A425A" w:rsidRDefault="005A6BBD" w:rsidP="00923F08">
      <w:pPr>
        <w:jc w:val="both"/>
        <w:rPr>
          <w:rFonts w:ascii="Times New Roman" w:hAnsi="Times New Roman"/>
          <w:sz w:val="24"/>
          <w:szCs w:val="24"/>
        </w:rPr>
      </w:pPr>
      <w:r w:rsidRPr="003A425A">
        <w:rPr>
          <w:rFonts w:ascii="Times New Roman" w:hAnsi="Times New Roman"/>
          <w:sz w:val="24"/>
          <w:szCs w:val="24"/>
        </w:rPr>
        <w:t xml:space="preserve">класс QGradient используется совместно с </w:t>
      </w:r>
      <w:r w:rsidRPr="003A425A">
        <w:rPr>
          <w:rFonts w:ascii="Times New Roman" w:hAnsi="Times New Roman"/>
          <w:sz w:val="24"/>
          <w:szCs w:val="24"/>
          <w:lang w:val="en-US"/>
        </w:rPr>
        <w:t>QBrush</w:t>
      </w:r>
      <w:r w:rsidRPr="003A425A">
        <w:rPr>
          <w:rFonts w:ascii="Times New Roman" w:hAnsi="Times New Roman"/>
          <w:sz w:val="24"/>
          <w:szCs w:val="24"/>
        </w:rPr>
        <w:t xml:space="preserve">, чтобы определить стиль градиента заливки. В настоящее время </w:t>
      </w:r>
      <w:r w:rsidR="00B00C9F" w:rsidRPr="003A425A">
        <w:rPr>
          <w:rFonts w:ascii="Times New Roman" w:hAnsi="Times New Roman"/>
          <w:sz w:val="24"/>
          <w:szCs w:val="24"/>
        </w:rPr>
        <w:t>qt</w:t>
      </w:r>
      <w:r w:rsidRPr="003A425A">
        <w:rPr>
          <w:rFonts w:ascii="Times New Roman" w:hAnsi="Times New Roman"/>
          <w:sz w:val="24"/>
          <w:szCs w:val="24"/>
        </w:rPr>
        <w:t xml:space="preserve"> поддерживает три типа заливки градиента: линейный, простой радиальный, расширенный радиальный и конический. </w:t>
      </w:r>
      <w:r w:rsidRPr="003A425A">
        <w:rPr>
          <w:rFonts w:ascii="Times New Roman" w:hAnsi="Times New Roman"/>
          <w:i/>
          <w:sz w:val="24"/>
          <w:szCs w:val="24"/>
        </w:rPr>
        <w:t xml:space="preserve">Далее показано с примерами кода, как создавать градиентную заливку, совместно с точками опорными точками. </w:t>
      </w:r>
      <w:r w:rsidRPr="003A425A">
        <w:rPr>
          <w:rFonts w:ascii="Times New Roman" w:hAnsi="Times New Roman"/>
          <w:sz w:val="24"/>
          <w:szCs w:val="24"/>
        </w:rPr>
        <w:t xml:space="preserve">Также можно повторять или отражать градиент за пределами его области при </w:t>
      </w:r>
      <w:r w:rsidRPr="003A425A">
        <w:rPr>
          <w:rFonts w:ascii="Times New Roman" w:hAnsi="Times New Roman"/>
          <w:sz w:val="24"/>
          <w:szCs w:val="24"/>
        </w:rPr>
        <w:lastRenderedPageBreak/>
        <w:t>помощи специальных функций. Данные функции работают только для линейного и сферического градиентов, так как конический градиент является сам по себе замкнутым.</w:t>
      </w:r>
      <w:r w:rsidR="00C36571" w:rsidRPr="003A425A">
        <w:rPr>
          <w:rFonts w:ascii="Times New Roman" w:hAnsi="Times New Roman"/>
          <w:sz w:val="24"/>
          <w:szCs w:val="24"/>
        </w:rPr>
        <w:t xml:space="preserve"> </w:t>
      </w:r>
      <w:r w:rsidRPr="003A425A">
        <w:rPr>
          <w:rFonts w:ascii="Times New Roman" w:hAnsi="Times New Roman"/>
          <w:sz w:val="24"/>
          <w:szCs w:val="24"/>
        </w:rPr>
        <w:t xml:space="preserve">Также можно установить координатную моду градиента: по отношению к координатам устройства, по отношению к координатам ограничивающего </w:t>
      </w:r>
      <w:r w:rsidR="00085476" w:rsidRPr="003A425A">
        <w:rPr>
          <w:rFonts w:ascii="Times New Roman" w:hAnsi="Times New Roman"/>
          <w:sz w:val="24"/>
          <w:szCs w:val="24"/>
        </w:rPr>
        <w:t>объект</w:t>
      </w:r>
      <w:r w:rsidRPr="003A425A">
        <w:rPr>
          <w:rFonts w:ascii="Times New Roman" w:hAnsi="Times New Roman"/>
          <w:sz w:val="24"/>
          <w:szCs w:val="24"/>
        </w:rPr>
        <w:t xml:space="preserve"> ящика.</w:t>
      </w:r>
    </w:p>
    <w:p w:rsidR="00C36571" w:rsidRPr="003A425A" w:rsidRDefault="00C36571" w:rsidP="00C36571">
      <w:pPr>
        <w:pStyle w:val="4"/>
      </w:pPr>
      <w:bookmarkStart w:id="342" w:name="_Toc382058453"/>
      <w:r w:rsidRPr="003A425A">
        <w:rPr>
          <w:rFonts w:ascii="Times New Roman" w:hAnsi="Times New Roman"/>
          <w:color w:val="auto"/>
          <w:sz w:val="24"/>
          <w:szCs w:val="24"/>
        </w:rPr>
        <w:t>QLinearGradient</w:t>
      </w:r>
      <w:bookmarkEnd w:id="342"/>
    </w:p>
    <w:p w:rsidR="005A6BBD" w:rsidRPr="003A425A" w:rsidRDefault="00953454" w:rsidP="00923F08">
      <w:pPr>
        <w:jc w:val="both"/>
        <w:rPr>
          <w:rFonts w:ascii="Times New Roman" w:hAnsi="Times New Roman"/>
          <w:sz w:val="24"/>
          <w:szCs w:val="24"/>
        </w:rPr>
      </w:pPr>
      <w:hyperlink r:id="rId571" w:anchor="details" w:history="1">
        <w:r w:rsidR="005A6BBD" w:rsidRPr="003A425A">
          <w:rPr>
            <w:rStyle w:val="a3"/>
            <w:rFonts w:ascii="Times New Roman" w:hAnsi="Times New Roman"/>
            <w:sz w:val="24"/>
            <w:szCs w:val="24"/>
          </w:rPr>
          <w:t>http://qt-project.org/doc/qt-5.1/qtgui/qlineargradient.html#details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класс QLinearGradient</w:t>
      </w:r>
      <w:r w:rsidR="00C36571" w:rsidRPr="003A425A">
        <w:rPr>
          <w:rFonts w:ascii="Times New Roman" w:hAnsi="Times New Roman"/>
          <w:sz w:val="24"/>
          <w:szCs w:val="24"/>
        </w:rPr>
        <w:t xml:space="preserve"> </w:t>
      </w:r>
      <w:r w:rsidRPr="003A425A">
        <w:rPr>
          <w:rFonts w:ascii="Times New Roman" w:hAnsi="Times New Roman"/>
          <w:sz w:val="24"/>
          <w:szCs w:val="24"/>
        </w:rPr>
        <w:t>используется для определения линейного градиента кисти.</w:t>
      </w:r>
      <w:r w:rsidR="00C36571" w:rsidRPr="003A425A">
        <w:rPr>
          <w:rFonts w:ascii="Times New Roman" w:hAnsi="Times New Roman"/>
          <w:sz w:val="24"/>
          <w:szCs w:val="24"/>
        </w:rPr>
        <w:t xml:space="preserve"> </w:t>
      </w:r>
      <w:r w:rsidRPr="003A425A">
        <w:rPr>
          <w:rFonts w:ascii="Times New Roman" w:hAnsi="Times New Roman"/>
          <w:i/>
          <w:sz w:val="24"/>
          <w:szCs w:val="24"/>
        </w:rPr>
        <w:t>Далее в данной части описывается его использование.</w:t>
      </w:r>
    </w:p>
    <w:p w:rsidR="00C36571" w:rsidRPr="003A425A" w:rsidRDefault="00C36571" w:rsidP="00C36571">
      <w:pPr>
        <w:pStyle w:val="4"/>
      </w:pPr>
      <w:bookmarkStart w:id="343" w:name="_Toc382058454"/>
      <w:r w:rsidRPr="003A425A">
        <w:rPr>
          <w:rFonts w:ascii="Times New Roman" w:hAnsi="Times New Roman"/>
          <w:color w:val="auto"/>
          <w:sz w:val="24"/>
          <w:szCs w:val="24"/>
        </w:rPr>
        <w:t>QRadialGradient</w:t>
      </w:r>
      <w:bookmarkEnd w:id="343"/>
    </w:p>
    <w:p w:rsidR="005A6BBD" w:rsidRPr="003A425A" w:rsidRDefault="00953454" w:rsidP="00923F08">
      <w:pPr>
        <w:jc w:val="both"/>
        <w:rPr>
          <w:rFonts w:ascii="Times New Roman" w:hAnsi="Times New Roman"/>
          <w:sz w:val="24"/>
          <w:szCs w:val="24"/>
        </w:rPr>
      </w:pPr>
      <w:hyperlink r:id="rId572" w:anchor="details" w:history="1">
        <w:r w:rsidR="005A6BBD" w:rsidRPr="003A425A">
          <w:rPr>
            <w:rStyle w:val="a3"/>
            <w:rFonts w:ascii="Times New Roman" w:hAnsi="Times New Roman"/>
            <w:sz w:val="24"/>
            <w:szCs w:val="24"/>
          </w:rPr>
          <w:t>http://qt-project.org/doc/qt-5.1/qtgui/qradialgradient.html#details</w:t>
        </w:r>
      </w:hyperlink>
    </w:p>
    <w:p w:rsidR="005A6BBD" w:rsidRPr="003A425A" w:rsidRDefault="005A6BBD" w:rsidP="00923F08">
      <w:pPr>
        <w:jc w:val="both"/>
        <w:rPr>
          <w:rFonts w:ascii="Times New Roman" w:hAnsi="Times New Roman"/>
          <w:i/>
          <w:sz w:val="24"/>
          <w:szCs w:val="24"/>
        </w:rPr>
      </w:pPr>
      <w:r w:rsidRPr="003A425A">
        <w:rPr>
          <w:rFonts w:ascii="Times New Roman" w:hAnsi="Times New Roman"/>
          <w:sz w:val="24"/>
          <w:szCs w:val="24"/>
        </w:rPr>
        <w:t>класс QRadialGradient используется в комбинации с кистью для определения радиального градиента кисти.</w:t>
      </w:r>
      <w:r w:rsidR="00C36571" w:rsidRPr="003A425A">
        <w:rPr>
          <w:rFonts w:ascii="Times New Roman" w:hAnsi="Times New Roman"/>
          <w:sz w:val="24"/>
          <w:szCs w:val="24"/>
        </w:rPr>
        <w:t xml:space="preserve"> </w:t>
      </w:r>
      <w:r w:rsidRPr="003A425A">
        <w:rPr>
          <w:rFonts w:ascii="Times New Roman" w:hAnsi="Times New Roman"/>
          <w:i/>
          <w:sz w:val="24"/>
          <w:szCs w:val="24"/>
        </w:rPr>
        <w:t>Далее в данной части описывается использование данного класса.</w:t>
      </w:r>
    </w:p>
    <w:p w:rsidR="00C36571" w:rsidRPr="003A425A" w:rsidRDefault="00C36571" w:rsidP="00C36571">
      <w:pPr>
        <w:pStyle w:val="4"/>
      </w:pPr>
      <w:bookmarkStart w:id="344" w:name="_Toc382058455"/>
      <w:r w:rsidRPr="003A425A">
        <w:rPr>
          <w:rFonts w:ascii="Times New Roman" w:hAnsi="Times New Roman"/>
          <w:color w:val="auto"/>
          <w:sz w:val="24"/>
          <w:szCs w:val="24"/>
        </w:rPr>
        <w:t>QConicalGradient</w:t>
      </w:r>
      <w:bookmarkEnd w:id="344"/>
    </w:p>
    <w:p w:rsidR="005A6BBD" w:rsidRPr="003A425A" w:rsidRDefault="00953454" w:rsidP="00923F08">
      <w:pPr>
        <w:jc w:val="both"/>
        <w:rPr>
          <w:rFonts w:ascii="Times New Roman" w:hAnsi="Times New Roman"/>
          <w:sz w:val="24"/>
          <w:szCs w:val="24"/>
        </w:rPr>
      </w:pPr>
      <w:hyperlink r:id="rId573" w:anchor="details" w:history="1">
        <w:r w:rsidR="005A6BBD" w:rsidRPr="003A425A">
          <w:rPr>
            <w:rStyle w:val="a3"/>
            <w:rFonts w:ascii="Times New Roman" w:hAnsi="Times New Roman"/>
            <w:sz w:val="24"/>
            <w:szCs w:val="24"/>
          </w:rPr>
          <w:t>http://qt-project.org/doc/qt-5.1/qtgui/qconicalgradient.html#details</w:t>
        </w:r>
      </w:hyperlink>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класс QConicalGradient используется для определения конического градиента кисти.</w:t>
      </w:r>
      <w:r w:rsidR="00C36571" w:rsidRPr="003A425A">
        <w:rPr>
          <w:rFonts w:ascii="Times New Roman" w:hAnsi="Times New Roman"/>
          <w:sz w:val="24"/>
          <w:szCs w:val="24"/>
        </w:rPr>
        <w:t xml:space="preserve"> </w:t>
      </w:r>
      <w:r w:rsidRPr="003A425A">
        <w:rPr>
          <w:rFonts w:ascii="Times New Roman" w:hAnsi="Times New Roman"/>
          <w:i/>
          <w:sz w:val="24"/>
          <w:szCs w:val="24"/>
        </w:rPr>
        <w:t>Далее в данной части описывается использование данного класса.</w:t>
      </w:r>
    </w:p>
    <w:p w:rsidR="00F47019" w:rsidRPr="003A425A" w:rsidRDefault="00F47019" w:rsidP="00F47019">
      <w:pPr>
        <w:pStyle w:val="4"/>
      </w:pPr>
      <w:bookmarkStart w:id="345" w:name="_Toc382058456"/>
      <w:r w:rsidRPr="003A425A">
        <w:rPr>
          <w:rFonts w:ascii="Times New Roman" w:hAnsi="Times New Roman"/>
          <w:color w:val="auto"/>
          <w:sz w:val="24"/>
          <w:szCs w:val="24"/>
          <w:lang w:val="en-US"/>
        </w:rPr>
        <w:t>QColor</w:t>
      </w:r>
      <w:bookmarkEnd w:id="345"/>
    </w:p>
    <w:p w:rsidR="005A6BBD" w:rsidRPr="003A425A" w:rsidRDefault="00953454" w:rsidP="00351D18">
      <w:pPr>
        <w:jc w:val="both"/>
        <w:rPr>
          <w:rFonts w:ascii="Times New Roman" w:hAnsi="Times New Roman"/>
          <w:sz w:val="24"/>
          <w:szCs w:val="24"/>
        </w:rPr>
      </w:pPr>
      <w:hyperlink r:id="rId574"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qcolor</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QColor</w:t>
      </w:r>
      <w:r w:rsidRPr="003A425A">
        <w:rPr>
          <w:rFonts w:ascii="Times New Roman" w:hAnsi="Times New Roman"/>
          <w:sz w:val="24"/>
          <w:szCs w:val="24"/>
        </w:rPr>
        <w:t xml:space="preserve"> обеспечивает цвета, основанные на </w:t>
      </w:r>
      <w:r w:rsidRPr="003A425A">
        <w:rPr>
          <w:rFonts w:ascii="Times New Roman" w:hAnsi="Times New Roman"/>
          <w:sz w:val="24"/>
          <w:szCs w:val="24"/>
          <w:lang w:val="en-US"/>
        </w:rPr>
        <w:t>RGB</w:t>
      </w:r>
      <w:r w:rsidRPr="003A425A">
        <w:rPr>
          <w:rFonts w:ascii="Times New Roman" w:hAnsi="Times New Roman"/>
          <w:sz w:val="24"/>
          <w:szCs w:val="24"/>
        </w:rPr>
        <w:t xml:space="preserve">, </w:t>
      </w:r>
      <w:r w:rsidRPr="003A425A">
        <w:rPr>
          <w:rFonts w:ascii="Times New Roman" w:hAnsi="Times New Roman"/>
          <w:sz w:val="24"/>
          <w:szCs w:val="24"/>
          <w:lang w:val="en-US"/>
        </w:rPr>
        <w:t>HSV</w:t>
      </w:r>
      <w:r w:rsidRPr="003A425A">
        <w:rPr>
          <w:rFonts w:ascii="Times New Roman" w:hAnsi="Times New Roman"/>
          <w:sz w:val="24"/>
          <w:szCs w:val="24"/>
        </w:rPr>
        <w:t xml:space="preserve"> и </w:t>
      </w:r>
      <w:r w:rsidRPr="003A425A">
        <w:rPr>
          <w:rFonts w:ascii="Times New Roman" w:hAnsi="Times New Roman"/>
          <w:sz w:val="24"/>
          <w:szCs w:val="24"/>
          <w:lang w:val="en-US"/>
        </w:rPr>
        <w:t>CMYK</w:t>
      </w:r>
      <w:r w:rsidRPr="003A425A">
        <w:rPr>
          <w:rFonts w:ascii="Times New Roman" w:hAnsi="Times New Roman"/>
          <w:sz w:val="24"/>
          <w:szCs w:val="24"/>
        </w:rPr>
        <w:t xml:space="preserve">. Цвет обычно определяется на основании компонентов </w:t>
      </w:r>
      <w:r w:rsidR="00D97869" w:rsidRPr="003A425A">
        <w:rPr>
          <w:rFonts w:ascii="Times New Roman" w:hAnsi="Times New Roman"/>
          <w:sz w:val="24"/>
          <w:szCs w:val="24"/>
        </w:rPr>
        <w:t>RGB</w:t>
      </w:r>
      <w:r w:rsidRPr="003A425A">
        <w:rPr>
          <w:rFonts w:ascii="Times New Roman" w:hAnsi="Times New Roman"/>
          <w:sz w:val="24"/>
          <w:szCs w:val="24"/>
        </w:rPr>
        <w:t xml:space="preserve">, но также возможно его определить на основании (оттенок, насыщенность и яркость - </w:t>
      </w:r>
      <w:r w:rsidRPr="003A425A">
        <w:rPr>
          <w:rFonts w:ascii="Times New Roman" w:hAnsi="Times New Roman"/>
          <w:sz w:val="24"/>
          <w:szCs w:val="24"/>
          <w:lang w:val="en-US"/>
        </w:rPr>
        <w:t>HSV</w:t>
      </w:r>
      <w:r w:rsidRPr="003A425A">
        <w:rPr>
          <w:rFonts w:ascii="Times New Roman" w:hAnsi="Times New Roman"/>
          <w:sz w:val="24"/>
          <w:szCs w:val="24"/>
        </w:rPr>
        <w:t xml:space="preserve">) и (голубой, пурпурный, жёлтый  и чёрный – </w:t>
      </w:r>
      <w:r w:rsidRPr="003A425A">
        <w:rPr>
          <w:rFonts w:ascii="Times New Roman" w:hAnsi="Times New Roman"/>
          <w:sz w:val="24"/>
          <w:szCs w:val="24"/>
          <w:lang w:val="en-US"/>
        </w:rPr>
        <w:t>CMYK</w:t>
      </w:r>
      <w:r w:rsidRPr="003A425A">
        <w:rPr>
          <w:rFonts w:ascii="Times New Roman" w:hAnsi="Times New Roman"/>
          <w:sz w:val="24"/>
          <w:szCs w:val="24"/>
        </w:rPr>
        <w:t>). Также цвет может быть определён с использованием имени цвета (</w:t>
      </w:r>
      <w:r w:rsidRPr="003A425A">
        <w:rPr>
          <w:rFonts w:ascii="Times New Roman" w:hAnsi="Times New Roman"/>
          <w:sz w:val="24"/>
          <w:szCs w:val="24"/>
          <w:lang w:val="en-US"/>
        </w:rPr>
        <w:t>SVG</w:t>
      </w:r>
      <w:r w:rsidRPr="003A425A">
        <w:rPr>
          <w:rFonts w:ascii="Times New Roman" w:hAnsi="Times New Roman"/>
          <w:sz w:val="24"/>
          <w:szCs w:val="24"/>
        </w:rPr>
        <w:t xml:space="preserve"> 1.0).</w:t>
      </w:r>
      <w:r w:rsidR="00D97869" w:rsidRPr="003A425A">
        <w:rPr>
          <w:rFonts w:ascii="Times New Roman" w:hAnsi="Times New Roman"/>
          <w:sz w:val="24"/>
          <w:szCs w:val="24"/>
        </w:rPr>
        <w:t xml:space="preserve"> </w:t>
      </w:r>
      <w:r w:rsidRPr="003A425A">
        <w:rPr>
          <w:rFonts w:ascii="Times New Roman" w:hAnsi="Times New Roman"/>
          <w:sz w:val="24"/>
          <w:szCs w:val="24"/>
        </w:rPr>
        <w:t xml:space="preserve">Также можно делать цвета темнее и светлее. Можно получать компоненты цвета отдельно. </w:t>
      </w:r>
      <w:r w:rsidRPr="003A425A">
        <w:rPr>
          <w:rFonts w:ascii="Times New Roman" w:hAnsi="Times New Roman"/>
          <w:i/>
          <w:sz w:val="24"/>
          <w:szCs w:val="24"/>
        </w:rPr>
        <w:t xml:space="preserve">Также рассказывается про тип </w:t>
      </w:r>
      <w:r w:rsidRPr="003A425A">
        <w:rPr>
          <w:rFonts w:ascii="Times New Roman" w:hAnsi="Times New Roman"/>
          <w:i/>
          <w:sz w:val="24"/>
          <w:szCs w:val="24"/>
          <w:lang w:val="en-US"/>
        </w:rPr>
        <w:t>QRgb</w:t>
      </w:r>
      <w:r w:rsidRPr="003A425A">
        <w:rPr>
          <w:rFonts w:ascii="Times New Roman" w:hAnsi="Times New Roman"/>
          <w:i/>
          <w:sz w:val="24"/>
          <w:szCs w:val="24"/>
        </w:rPr>
        <w:t xml:space="preserve"> и функции </w:t>
      </w:r>
      <w:r w:rsidRPr="003A425A">
        <w:rPr>
          <w:rFonts w:ascii="Times New Roman" w:hAnsi="Times New Roman"/>
          <w:i/>
          <w:sz w:val="24"/>
          <w:szCs w:val="24"/>
          <w:lang w:val="en-US"/>
        </w:rPr>
        <w:t>qRed</w:t>
      </w:r>
      <w:r w:rsidRPr="003A425A">
        <w:rPr>
          <w:rFonts w:ascii="Times New Roman" w:hAnsi="Times New Roman"/>
          <w:i/>
          <w:sz w:val="24"/>
          <w:szCs w:val="24"/>
        </w:rPr>
        <w:t xml:space="preserve">(), </w:t>
      </w:r>
      <w:r w:rsidRPr="003A425A">
        <w:rPr>
          <w:rFonts w:ascii="Times New Roman" w:hAnsi="Times New Roman"/>
          <w:i/>
          <w:sz w:val="24"/>
          <w:szCs w:val="24"/>
          <w:lang w:val="en-US"/>
        </w:rPr>
        <w:t>qGray</w:t>
      </w:r>
      <w:r w:rsidRPr="003A425A">
        <w:rPr>
          <w:rFonts w:ascii="Times New Roman" w:hAnsi="Times New Roman"/>
          <w:i/>
          <w:sz w:val="24"/>
          <w:szCs w:val="24"/>
        </w:rPr>
        <w:t xml:space="preserve">() и другие. </w:t>
      </w:r>
      <w:r w:rsidRPr="003A425A">
        <w:rPr>
          <w:rFonts w:ascii="Times New Roman" w:hAnsi="Times New Roman"/>
          <w:sz w:val="24"/>
          <w:szCs w:val="24"/>
        </w:rPr>
        <w:t xml:space="preserve">Данный класс является независимым от платформы и устройства. Класс </w:t>
      </w:r>
      <w:r w:rsidRPr="003A425A">
        <w:rPr>
          <w:rFonts w:ascii="Times New Roman" w:hAnsi="Times New Roman"/>
          <w:sz w:val="24"/>
          <w:szCs w:val="24"/>
          <w:lang w:val="en-US"/>
        </w:rPr>
        <w:t>QColorMap</w:t>
      </w:r>
      <w:r w:rsidRPr="003A425A">
        <w:rPr>
          <w:rFonts w:ascii="Times New Roman" w:hAnsi="Times New Roman"/>
          <w:sz w:val="24"/>
          <w:szCs w:val="24"/>
        </w:rPr>
        <w:t xml:space="preserve"> отображает цвет на железо.</w:t>
      </w:r>
      <w:r w:rsidR="00D97869" w:rsidRPr="003A425A">
        <w:rPr>
          <w:rFonts w:ascii="Times New Roman" w:hAnsi="Times New Roman"/>
          <w:sz w:val="24"/>
          <w:szCs w:val="24"/>
        </w:rPr>
        <w:t xml:space="preserve"> </w:t>
      </w:r>
      <w:r w:rsidRPr="003A425A">
        <w:rPr>
          <w:rFonts w:ascii="Times New Roman" w:hAnsi="Times New Roman"/>
          <w:sz w:val="24"/>
          <w:szCs w:val="24"/>
        </w:rPr>
        <w:t>Данный класс предоставляет вещественную точность и для многих функций имеет дубликаты, возвращающие значения с вещественной точностью.???</w:t>
      </w:r>
      <w:r w:rsidR="00D97869"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поддерживает рисование с использованием альфа-смешивания. Альфа канал цвета определяет </w:t>
      </w:r>
      <w:r w:rsidR="00DA7E37" w:rsidRPr="003A425A">
        <w:rPr>
          <w:rFonts w:ascii="Times New Roman" w:hAnsi="Times New Roman"/>
          <w:sz w:val="24"/>
          <w:szCs w:val="24"/>
        </w:rPr>
        <w:t>эффект</w:t>
      </w:r>
      <w:r w:rsidRPr="003A425A">
        <w:rPr>
          <w:rFonts w:ascii="Times New Roman" w:hAnsi="Times New Roman"/>
          <w:sz w:val="24"/>
          <w:szCs w:val="24"/>
        </w:rPr>
        <w:t xml:space="preserve"> прозрачности. </w:t>
      </w:r>
      <w:r w:rsidRPr="003A425A">
        <w:rPr>
          <w:rFonts w:ascii="Times New Roman" w:hAnsi="Times New Roman"/>
          <w:i/>
          <w:sz w:val="24"/>
          <w:szCs w:val="24"/>
        </w:rPr>
        <w:t>Есть пример кода.</w:t>
      </w:r>
      <w:r w:rsidR="00D97869" w:rsidRPr="003A425A">
        <w:rPr>
          <w:rFonts w:ascii="Times New Roman" w:hAnsi="Times New Roman"/>
          <w:i/>
          <w:sz w:val="24"/>
          <w:szCs w:val="24"/>
        </w:rPr>
        <w:t xml:space="preserve"> </w:t>
      </w:r>
      <w:r w:rsidRPr="003A425A">
        <w:rPr>
          <w:rFonts w:ascii="Times New Roman" w:hAnsi="Times New Roman"/>
          <w:i/>
          <w:sz w:val="24"/>
          <w:szCs w:val="24"/>
        </w:rPr>
        <w:t>Также в специальной таблице помещены доступные предопределённые цвета.</w:t>
      </w:r>
      <w:r w:rsidR="00D97869" w:rsidRPr="003A425A">
        <w:rPr>
          <w:rFonts w:ascii="Times New Roman" w:hAnsi="Times New Roman"/>
          <w:i/>
          <w:sz w:val="24"/>
          <w:szCs w:val="24"/>
        </w:rPr>
        <w:t xml:space="preserve"> </w:t>
      </w:r>
      <w:r w:rsidRPr="003A425A">
        <w:rPr>
          <w:rFonts w:ascii="Times New Roman" w:hAnsi="Times New Roman"/>
          <w:sz w:val="24"/>
          <w:szCs w:val="24"/>
        </w:rPr>
        <w:t xml:space="preserve">Также есть дополнительные цвета </w:t>
      </w:r>
      <w:hyperlink r:id="rId575" w:anchor="GlobalColor-enum" w:history="1">
        <w:r w:rsidRPr="003A425A">
          <w:rPr>
            <w:rStyle w:val="a3"/>
            <w:rFonts w:ascii="Times New Roman" w:hAnsi="Times New Roman"/>
            <w:color w:val="auto"/>
            <w:sz w:val="24"/>
            <w:szCs w:val="24"/>
          </w:rPr>
          <w:t>Qt::color0</w:t>
        </w:r>
      </w:hyperlink>
      <w:r w:rsidRPr="003A425A">
        <w:rPr>
          <w:rFonts w:ascii="Times New Roman" w:hAnsi="Times New Roman"/>
          <w:sz w:val="24"/>
          <w:szCs w:val="24"/>
        </w:rPr>
        <w:t xml:space="preserve">, </w:t>
      </w:r>
      <w:hyperlink r:id="rId576" w:anchor="GlobalColor-enum" w:history="1">
        <w:r w:rsidRPr="003A425A">
          <w:rPr>
            <w:rStyle w:val="a3"/>
            <w:rFonts w:ascii="Times New Roman" w:hAnsi="Times New Roman"/>
            <w:color w:val="auto"/>
            <w:sz w:val="24"/>
            <w:szCs w:val="24"/>
          </w:rPr>
          <w:t>Qt::color1</w:t>
        </w:r>
      </w:hyperlink>
      <w:r w:rsidRPr="003A425A">
        <w:rPr>
          <w:rFonts w:ascii="Times New Roman" w:hAnsi="Times New Roman"/>
          <w:sz w:val="24"/>
          <w:szCs w:val="24"/>
        </w:rPr>
        <w:t xml:space="preserve"> and </w:t>
      </w:r>
      <w:hyperlink r:id="rId577" w:anchor="GlobalColor-enum" w:history="1">
        <w:r w:rsidRPr="003A425A">
          <w:rPr>
            <w:rStyle w:val="a3"/>
            <w:rFonts w:ascii="Times New Roman" w:hAnsi="Times New Roman"/>
            <w:color w:val="auto"/>
            <w:sz w:val="24"/>
            <w:szCs w:val="24"/>
          </w:rPr>
          <w:t>Qt::transparent</w:t>
        </w:r>
      </w:hyperlink>
      <w:r w:rsidRPr="003A425A">
        <w:rPr>
          <w:rFonts w:ascii="Times New Roman" w:hAnsi="Times New Roman"/>
          <w:sz w:val="24"/>
          <w:szCs w:val="24"/>
        </w:rPr>
        <w:t xml:space="preserve">, предназначенные для специальных целей. </w:t>
      </w:r>
      <w:r w:rsidRPr="003A425A">
        <w:rPr>
          <w:rFonts w:ascii="Times New Roman" w:hAnsi="Times New Roman"/>
          <w:i/>
          <w:sz w:val="24"/>
          <w:szCs w:val="24"/>
        </w:rPr>
        <w:t>Их описание дано в данной части.</w:t>
      </w:r>
      <w:r w:rsidR="00D97869" w:rsidRPr="003A425A">
        <w:rPr>
          <w:rFonts w:ascii="Times New Roman" w:hAnsi="Times New Roman"/>
          <w:i/>
          <w:sz w:val="24"/>
          <w:szCs w:val="24"/>
        </w:rPr>
        <w:t xml:space="preserve"> </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lang w:val="en-US"/>
        </w:rPr>
        <w:t>RGB</w:t>
      </w:r>
      <w:r w:rsidRPr="003A425A">
        <w:rPr>
          <w:rFonts w:ascii="Times New Roman" w:hAnsi="Times New Roman"/>
          <w:sz w:val="24"/>
          <w:szCs w:val="24"/>
        </w:rPr>
        <w:t xml:space="preserve"> модель является железо-ориентированной. Её представление близко к тому, что показывают большинство мониторов. В отличие от этого, </w:t>
      </w:r>
      <w:r w:rsidRPr="003A425A">
        <w:rPr>
          <w:rFonts w:ascii="Times New Roman" w:hAnsi="Times New Roman"/>
          <w:sz w:val="24"/>
          <w:szCs w:val="24"/>
          <w:lang w:val="en-US"/>
        </w:rPr>
        <w:t>HSV</w:t>
      </w:r>
      <w:r w:rsidRPr="003A425A">
        <w:rPr>
          <w:rFonts w:ascii="Times New Roman" w:hAnsi="Times New Roman"/>
          <w:sz w:val="24"/>
          <w:szCs w:val="24"/>
        </w:rPr>
        <w:t xml:space="preserve"> представляет цвет способом, более подходящим для человеческого восприятия цвета.</w:t>
      </w:r>
      <w:r w:rsidR="00D97869" w:rsidRPr="003A425A">
        <w:rPr>
          <w:rFonts w:ascii="Times New Roman" w:hAnsi="Times New Roman"/>
          <w:sz w:val="24"/>
          <w:szCs w:val="24"/>
        </w:rPr>
        <w:t xml:space="preserve"> </w:t>
      </w:r>
      <w:r w:rsidRPr="003A425A">
        <w:rPr>
          <w:rFonts w:ascii="Times New Roman" w:hAnsi="Times New Roman"/>
          <w:i/>
          <w:sz w:val="24"/>
          <w:szCs w:val="24"/>
        </w:rPr>
        <w:t xml:space="preserve">Далее в данной части приводится прекрасное описание </w:t>
      </w:r>
      <w:r w:rsidRPr="003A425A">
        <w:rPr>
          <w:rFonts w:ascii="Times New Roman" w:hAnsi="Times New Roman"/>
          <w:i/>
          <w:sz w:val="24"/>
          <w:szCs w:val="24"/>
          <w:lang w:val="en-US"/>
        </w:rPr>
        <w:t>HSV</w:t>
      </w:r>
      <w:r w:rsidRPr="003A425A">
        <w:rPr>
          <w:rFonts w:ascii="Times New Roman" w:hAnsi="Times New Roman"/>
          <w:i/>
          <w:sz w:val="24"/>
          <w:szCs w:val="24"/>
        </w:rPr>
        <w:t xml:space="preserve"> модели цвета. А также говорится про то, как </w:t>
      </w:r>
      <w:r w:rsidR="00B00C9F" w:rsidRPr="003A425A">
        <w:rPr>
          <w:rFonts w:ascii="Times New Roman" w:hAnsi="Times New Roman"/>
          <w:i/>
          <w:sz w:val="24"/>
          <w:szCs w:val="24"/>
        </w:rPr>
        <w:t>qt</w:t>
      </w:r>
      <w:r w:rsidRPr="003A425A">
        <w:rPr>
          <w:rFonts w:ascii="Times New Roman" w:hAnsi="Times New Roman"/>
          <w:i/>
          <w:sz w:val="24"/>
          <w:szCs w:val="24"/>
        </w:rPr>
        <w:t xml:space="preserve"> реагирует на выход за пределы диапазона изменения компонентов данной модели.</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lang w:val="en-US"/>
        </w:rPr>
        <w:t>HSL</w:t>
      </w:r>
      <w:r w:rsidRPr="003A425A">
        <w:rPr>
          <w:rFonts w:ascii="Times New Roman" w:hAnsi="Times New Roman"/>
          <w:sz w:val="24"/>
          <w:szCs w:val="24"/>
        </w:rPr>
        <w:t xml:space="preserve"> похожа на </w:t>
      </w:r>
      <w:r w:rsidRPr="003A425A">
        <w:rPr>
          <w:rFonts w:ascii="Times New Roman" w:hAnsi="Times New Roman"/>
          <w:sz w:val="24"/>
          <w:szCs w:val="24"/>
          <w:lang w:val="en-US"/>
        </w:rPr>
        <w:t>HSV</w:t>
      </w:r>
      <w:r w:rsidRPr="003A425A">
        <w:rPr>
          <w:rFonts w:ascii="Times New Roman" w:hAnsi="Times New Roman"/>
          <w:sz w:val="24"/>
          <w:szCs w:val="24"/>
        </w:rPr>
        <w:t xml:space="preserve">. Данная модель имеет такой параметр, как яркость. Яркость проходит от чёрного к цвету и от цвета к белому. </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lang w:val="en-US"/>
        </w:rPr>
        <w:lastRenderedPageBreak/>
        <w:t>CMYK</w:t>
      </w:r>
      <w:r w:rsidRPr="003A425A">
        <w:rPr>
          <w:rFonts w:ascii="Times New Roman" w:hAnsi="Times New Roman"/>
          <w:sz w:val="24"/>
          <w:szCs w:val="24"/>
        </w:rPr>
        <w:t xml:space="preserve"> используется для процесса печати: прессы и некоторых других твёрдых копий.</w:t>
      </w:r>
      <w:r w:rsidR="00D97869" w:rsidRPr="003A425A">
        <w:rPr>
          <w:rFonts w:ascii="Times New Roman" w:hAnsi="Times New Roman"/>
          <w:sz w:val="24"/>
          <w:szCs w:val="24"/>
        </w:rPr>
        <w:t xml:space="preserve"> </w:t>
      </w:r>
      <w:r w:rsidRPr="003A425A">
        <w:rPr>
          <w:rFonts w:ascii="Times New Roman" w:hAnsi="Times New Roman"/>
          <w:i/>
          <w:sz w:val="24"/>
          <w:szCs w:val="24"/>
        </w:rPr>
        <w:t xml:space="preserve">Также описывается, почему в данной цветовой модели используется именно четыре цвета </w:t>
      </w:r>
    </w:p>
    <w:p w:rsidR="00F47019" w:rsidRPr="003A425A" w:rsidRDefault="00F47019" w:rsidP="00F47019">
      <w:pPr>
        <w:pStyle w:val="4"/>
      </w:pPr>
      <w:bookmarkStart w:id="346" w:name="_Toc382058457"/>
      <w:r w:rsidRPr="003A425A">
        <w:rPr>
          <w:rFonts w:ascii="Times New Roman" w:hAnsi="Times New Roman"/>
          <w:color w:val="auto"/>
          <w:sz w:val="24"/>
          <w:szCs w:val="24"/>
        </w:rPr>
        <w:t>QPagedPaintDevice</w:t>
      </w:r>
      <w:bookmarkEnd w:id="346"/>
    </w:p>
    <w:p w:rsidR="005A6BBD" w:rsidRPr="003A425A" w:rsidRDefault="00953454" w:rsidP="00351D18">
      <w:pPr>
        <w:jc w:val="both"/>
        <w:rPr>
          <w:rFonts w:ascii="Times New Roman" w:hAnsi="Times New Roman"/>
          <w:sz w:val="24"/>
          <w:szCs w:val="24"/>
        </w:rPr>
      </w:pPr>
      <w:hyperlink r:id="rId578"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qpagedpaintdevice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QPagedPaintDevice является представлением устройства печати, которое поддерживает множественные страницы. Устройства страничного формата используются для генерации вывода для печати или для форматов, например для </w:t>
      </w:r>
      <w:r w:rsidRPr="003A425A">
        <w:rPr>
          <w:rFonts w:ascii="Times New Roman" w:hAnsi="Times New Roman"/>
          <w:sz w:val="24"/>
          <w:szCs w:val="24"/>
          <w:lang w:val="en-US"/>
        </w:rPr>
        <w:t>PDF</w:t>
      </w:r>
      <w:r w:rsidRPr="003A425A">
        <w:rPr>
          <w:rFonts w:ascii="Times New Roman" w:hAnsi="Times New Roman"/>
          <w:sz w:val="24"/>
          <w:szCs w:val="24"/>
        </w:rPr>
        <w:t xml:space="preserve">. </w:t>
      </w:r>
      <w:r w:rsidRPr="003A425A">
        <w:rPr>
          <w:rFonts w:ascii="Times New Roman" w:hAnsi="Times New Roman"/>
          <w:sz w:val="24"/>
          <w:szCs w:val="24"/>
          <w:lang w:val="en-US"/>
        </w:rPr>
        <w:t>QPdfWriter</w:t>
      </w:r>
      <w:r w:rsidRPr="003A425A">
        <w:rPr>
          <w:rFonts w:ascii="Times New Roman" w:hAnsi="Times New Roman"/>
          <w:sz w:val="24"/>
          <w:szCs w:val="24"/>
        </w:rPr>
        <w:t xml:space="preserve"> и </w:t>
      </w:r>
      <w:r w:rsidRPr="003A425A">
        <w:rPr>
          <w:rFonts w:ascii="Times New Roman" w:hAnsi="Times New Roman"/>
          <w:sz w:val="24"/>
          <w:szCs w:val="24"/>
          <w:lang w:val="en-US"/>
        </w:rPr>
        <w:t>QPrinter</w:t>
      </w:r>
      <w:r w:rsidRPr="003A425A">
        <w:rPr>
          <w:rFonts w:ascii="Times New Roman" w:hAnsi="Times New Roman"/>
          <w:sz w:val="24"/>
          <w:szCs w:val="24"/>
        </w:rPr>
        <w:t xml:space="preserve"> наследуют данный класс.</w:t>
      </w:r>
    </w:p>
    <w:p w:rsidR="00F47019" w:rsidRPr="003A425A" w:rsidRDefault="00F47019" w:rsidP="00F47019">
      <w:pPr>
        <w:pStyle w:val="4"/>
      </w:pPr>
      <w:bookmarkStart w:id="347" w:name="_Toc382058458"/>
      <w:r w:rsidRPr="003A425A">
        <w:rPr>
          <w:rFonts w:ascii="Times New Roman" w:hAnsi="Times New Roman"/>
          <w:color w:val="auto"/>
          <w:sz w:val="24"/>
          <w:szCs w:val="24"/>
        </w:rPr>
        <w:t>QPaintDevice</w:t>
      </w:r>
      <w:bookmarkEnd w:id="347"/>
    </w:p>
    <w:p w:rsidR="005A6BBD" w:rsidRPr="003A425A" w:rsidRDefault="00953454" w:rsidP="00351D18">
      <w:pPr>
        <w:jc w:val="both"/>
        <w:rPr>
          <w:rFonts w:ascii="Times New Roman" w:hAnsi="Times New Roman"/>
          <w:sz w:val="24"/>
          <w:szCs w:val="24"/>
        </w:rPr>
      </w:pPr>
      <w:hyperlink r:id="rId579"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qpaintdevice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QPaintDevice является базовым классом для </w:t>
      </w:r>
      <w:r w:rsidR="00085476" w:rsidRPr="003A425A">
        <w:rPr>
          <w:rFonts w:ascii="Times New Roman" w:hAnsi="Times New Roman"/>
          <w:sz w:val="24"/>
          <w:szCs w:val="24"/>
        </w:rPr>
        <w:t>объект</w:t>
      </w:r>
      <w:r w:rsidRPr="003A425A">
        <w:rPr>
          <w:rFonts w:ascii="Times New Roman" w:hAnsi="Times New Roman"/>
          <w:sz w:val="24"/>
          <w:szCs w:val="24"/>
        </w:rPr>
        <w:t xml:space="preserve">ов, которые могут быть нарисованы с помощью </w:t>
      </w:r>
      <w:r w:rsidRPr="003A425A">
        <w:rPr>
          <w:rFonts w:ascii="Times New Roman" w:hAnsi="Times New Roman"/>
          <w:sz w:val="24"/>
          <w:szCs w:val="24"/>
          <w:lang w:val="en-US"/>
        </w:rPr>
        <w:t>QPainter</w:t>
      </w:r>
      <w:r w:rsidRPr="003A425A">
        <w:rPr>
          <w:rFonts w:ascii="Times New Roman" w:hAnsi="Times New Roman"/>
          <w:sz w:val="24"/>
          <w:szCs w:val="24"/>
        </w:rPr>
        <w:t xml:space="preserve">. Устройство рисования – это абстракция двумерного пространства, которое может быть нарисовано с использованием класса </w:t>
      </w:r>
      <w:r w:rsidRPr="003A425A">
        <w:rPr>
          <w:rFonts w:ascii="Times New Roman" w:hAnsi="Times New Roman"/>
          <w:sz w:val="24"/>
          <w:szCs w:val="24"/>
          <w:lang w:val="en-US"/>
        </w:rPr>
        <w:t>QPainter</w:t>
      </w:r>
      <w:r w:rsidRPr="003A425A">
        <w:rPr>
          <w:rFonts w:ascii="Times New Roman" w:hAnsi="Times New Roman"/>
          <w:sz w:val="24"/>
          <w:szCs w:val="24"/>
        </w:rPr>
        <w:t xml:space="preserve">. Его система координат по умолчанию имеет нуль в левом верхнем </w:t>
      </w:r>
      <w:r w:rsidR="00914C51" w:rsidRPr="003A425A">
        <w:rPr>
          <w:rFonts w:ascii="Times New Roman" w:hAnsi="Times New Roman"/>
          <w:sz w:val="24"/>
          <w:szCs w:val="24"/>
        </w:rPr>
        <w:t>углу</w:t>
      </w:r>
      <w:r w:rsidRPr="003A425A">
        <w:rPr>
          <w:rFonts w:ascii="Times New Roman" w:hAnsi="Times New Roman"/>
          <w:sz w:val="24"/>
          <w:szCs w:val="24"/>
        </w:rPr>
        <w:t xml:space="preserve">. Возможности рисования данного класса в настоящий момент использованы классами </w:t>
      </w:r>
      <w:hyperlink r:id="rId580"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w:t>
      </w:r>
      <w:hyperlink r:id="rId581" w:history="1">
        <w:r w:rsidRPr="003A425A">
          <w:rPr>
            <w:rStyle w:val="a3"/>
            <w:rFonts w:ascii="Times New Roman" w:hAnsi="Times New Roman"/>
            <w:color w:val="auto"/>
            <w:sz w:val="24"/>
            <w:szCs w:val="24"/>
          </w:rPr>
          <w:t>QImage</w:t>
        </w:r>
      </w:hyperlink>
      <w:r w:rsidRPr="003A425A">
        <w:rPr>
          <w:rFonts w:ascii="Times New Roman" w:hAnsi="Times New Roman"/>
          <w:sz w:val="24"/>
          <w:szCs w:val="24"/>
        </w:rPr>
        <w:t xml:space="preserve">, </w:t>
      </w:r>
      <w:hyperlink r:id="rId582" w:history="1">
        <w:r w:rsidRPr="003A425A">
          <w:rPr>
            <w:rStyle w:val="a3"/>
            <w:rFonts w:ascii="Times New Roman" w:hAnsi="Times New Roman"/>
            <w:color w:val="auto"/>
            <w:sz w:val="24"/>
            <w:szCs w:val="24"/>
          </w:rPr>
          <w:t>QPixmap</w:t>
        </w:r>
      </w:hyperlink>
      <w:r w:rsidRPr="003A425A">
        <w:rPr>
          <w:rFonts w:ascii="Times New Roman" w:hAnsi="Times New Roman"/>
          <w:sz w:val="24"/>
          <w:szCs w:val="24"/>
        </w:rPr>
        <w:t xml:space="preserve">, </w:t>
      </w:r>
      <w:hyperlink r:id="rId583" w:history="1">
        <w:r w:rsidRPr="003A425A">
          <w:rPr>
            <w:rStyle w:val="a3"/>
            <w:rFonts w:ascii="Times New Roman" w:hAnsi="Times New Roman"/>
            <w:color w:val="auto"/>
            <w:sz w:val="24"/>
            <w:szCs w:val="24"/>
          </w:rPr>
          <w:t>QGLPixelBuffer</w:t>
        </w:r>
      </w:hyperlink>
      <w:r w:rsidRPr="003A425A">
        <w:rPr>
          <w:rFonts w:ascii="Times New Roman" w:hAnsi="Times New Roman"/>
          <w:sz w:val="24"/>
          <w:szCs w:val="24"/>
        </w:rPr>
        <w:t xml:space="preserve">, </w:t>
      </w:r>
      <w:hyperlink r:id="rId584" w:history="1">
        <w:r w:rsidRPr="003A425A">
          <w:rPr>
            <w:rStyle w:val="a3"/>
            <w:rFonts w:ascii="Times New Roman" w:hAnsi="Times New Roman"/>
            <w:color w:val="auto"/>
            <w:sz w:val="24"/>
            <w:szCs w:val="24"/>
          </w:rPr>
          <w:t>QPicture</w:t>
        </w:r>
      </w:hyperlink>
      <w:r w:rsidRPr="003A425A">
        <w:rPr>
          <w:rFonts w:ascii="Times New Roman" w:hAnsi="Times New Roman"/>
          <w:sz w:val="24"/>
          <w:szCs w:val="24"/>
        </w:rPr>
        <w:t>, and QPrinter.</w:t>
      </w:r>
      <w:r w:rsidR="00F47019" w:rsidRPr="003A425A">
        <w:rPr>
          <w:rFonts w:ascii="Times New Roman" w:hAnsi="Times New Roman"/>
          <w:sz w:val="24"/>
          <w:szCs w:val="24"/>
        </w:rPr>
        <w:t xml:space="preserve"> </w:t>
      </w:r>
      <w:r w:rsidRPr="003A425A">
        <w:rPr>
          <w:rFonts w:ascii="Times New Roman" w:hAnsi="Times New Roman"/>
          <w:sz w:val="24"/>
          <w:szCs w:val="24"/>
        </w:rPr>
        <w:t xml:space="preserve">Чтобы реализовать поддержку новой подсистемы, вам следует наследовать данный класс и переопределить виртуальную функцию </w:t>
      </w:r>
      <w:r w:rsidRPr="003A425A">
        <w:rPr>
          <w:rFonts w:ascii="Times New Roman" w:hAnsi="Times New Roman"/>
          <w:sz w:val="24"/>
          <w:szCs w:val="24"/>
          <w:lang w:val="en-US"/>
        </w:rPr>
        <w:t>paintEngine</w:t>
      </w:r>
      <w:r w:rsidRPr="003A425A">
        <w:rPr>
          <w:rFonts w:ascii="Times New Roman" w:hAnsi="Times New Roman"/>
          <w:sz w:val="24"/>
          <w:szCs w:val="24"/>
        </w:rPr>
        <w:t xml:space="preserve">(), которая говорит </w:t>
      </w:r>
      <w:r w:rsidRPr="003A425A">
        <w:rPr>
          <w:rFonts w:ascii="Times New Roman" w:hAnsi="Times New Roman"/>
          <w:sz w:val="24"/>
          <w:szCs w:val="24"/>
          <w:lang w:val="en-US"/>
        </w:rPr>
        <w:t>QPainter</w:t>
      </w:r>
      <w:r w:rsidRPr="003A425A">
        <w:rPr>
          <w:rFonts w:ascii="Times New Roman" w:hAnsi="Times New Roman"/>
          <w:sz w:val="24"/>
          <w:szCs w:val="24"/>
        </w:rPr>
        <w:t xml:space="preserve">, какой движок рисования должен быть использован на устройстве, т.е. производный от </w:t>
      </w:r>
      <w:hyperlink r:id="rId585" w:history="1">
        <w:r w:rsidRPr="003A425A">
          <w:rPr>
            <w:rStyle w:val="a3"/>
            <w:rFonts w:ascii="Times New Roman" w:hAnsi="Times New Roman"/>
            <w:color w:val="auto"/>
            <w:sz w:val="24"/>
            <w:szCs w:val="24"/>
          </w:rPr>
          <w:t>QPaintEngine</w:t>
        </w:r>
      </w:hyperlink>
      <w:r w:rsidRPr="003A425A">
        <w:rPr>
          <w:rFonts w:ascii="Times New Roman" w:hAnsi="Times New Roman"/>
          <w:sz w:val="24"/>
          <w:szCs w:val="24"/>
        </w:rPr>
        <w:t xml:space="preserve"> с некоторыми переопределёнными виртуальными функциями.</w:t>
      </w:r>
      <w:r w:rsidR="00F47019" w:rsidRPr="003A425A">
        <w:rPr>
          <w:rFonts w:ascii="Times New Roman" w:hAnsi="Times New Roman"/>
          <w:sz w:val="24"/>
          <w:szCs w:val="24"/>
        </w:rPr>
        <w:t xml:space="preserve"> </w:t>
      </w:r>
    </w:p>
    <w:p w:rsidR="005A6BBD" w:rsidRPr="003A425A" w:rsidRDefault="00B00C9F" w:rsidP="00351D18">
      <w:pPr>
        <w:jc w:val="both"/>
        <w:rPr>
          <w:rFonts w:ascii="Times New Roman" w:hAnsi="Times New Roman"/>
          <w:sz w:val="24"/>
          <w:szCs w:val="24"/>
        </w:rPr>
      </w:pPr>
      <w:r w:rsidRPr="003A425A">
        <w:rPr>
          <w:rFonts w:ascii="Times New Roman" w:hAnsi="Times New Roman"/>
          <w:color w:val="00B050"/>
          <w:sz w:val="24"/>
          <w:szCs w:val="24"/>
        </w:rPr>
        <w:t>Qt</w:t>
      </w:r>
      <w:r w:rsidR="005A6BBD" w:rsidRPr="003A425A">
        <w:rPr>
          <w:rFonts w:ascii="Times New Roman" w:hAnsi="Times New Roman"/>
          <w:color w:val="00B050"/>
          <w:sz w:val="24"/>
          <w:szCs w:val="24"/>
        </w:rPr>
        <w:t xml:space="preserve"> требует, чтобы существовал любой </w:t>
      </w:r>
      <w:r w:rsidR="00085476" w:rsidRPr="003A425A">
        <w:rPr>
          <w:rFonts w:ascii="Times New Roman" w:hAnsi="Times New Roman"/>
          <w:color w:val="00B050"/>
          <w:sz w:val="24"/>
          <w:szCs w:val="24"/>
        </w:rPr>
        <w:t>объект</w:t>
      </w:r>
      <w:r w:rsidR="005A6BBD" w:rsidRPr="003A425A">
        <w:rPr>
          <w:rFonts w:ascii="Times New Roman" w:hAnsi="Times New Roman"/>
          <w:color w:val="00B050"/>
          <w:sz w:val="24"/>
          <w:szCs w:val="24"/>
        </w:rPr>
        <w:t xml:space="preserve"> </w:t>
      </w:r>
      <w:r w:rsidR="005A6BBD" w:rsidRPr="003A425A">
        <w:rPr>
          <w:rFonts w:ascii="Times New Roman" w:hAnsi="Times New Roman"/>
          <w:color w:val="00B050"/>
          <w:sz w:val="24"/>
          <w:szCs w:val="24"/>
          <w:lang w:val="en-US"/>
        </w:rPr>
        <w:t>QGuiApplication</w:t>
      </w:r>
      <w:r w:rsidR="005A6BBD" w:rsidRPr="003A425A">
        <w:rPr>
          <w:rFonts w:ascii="Times New Roman" w:hAnsi="Times New Roman"/>
          <w:color w:val="00B050"/>
          <w:sz w:val="24"/>
          <w:szCs w:val="24"/>
        </w:rPr>
        <w:t xml:space="preserve"> перед созданием любого устройства рисования.</w:t>
      </w:r>
      <w:r w:rsidR="005A6BBD" w:rsidRPr="003A425A">
        <w:rPr>
          <w:rFonts w:ascii="Times New Roman" w:hAnsi="Times New Roman"/>
          <w:sz w:val="24"/>
          <w:szCs w:val="24"/>
        </w:rPr>
        <w:t xml:space="preserve"> Устройства рисования имеют доступ к </w:t>
      </w:r>
      <w:r w:rsidR="005A6BBD" w:rsidRPr="003A425A">
        <w:rPr>
          <w:rFonts w:ascii="Times New Roman" w:hAnsi="Times New Roman"/>
          <w:color w:val="FF0000"/>
          <w:sz w:val="24"/>
          <w:szCs w:val="24"/>
        </w:rPr>
        <w:t>системе ресурсов окон</w:t>
      </w:r>
      <w:r w:rsidR="005A6BBD" w:rsidRPr="003A425A">
        <w:rPr>
          <w:rFonts w:ascii="Times New Roman" w:hAnsi="Times New Roman"/>
          <w:sz w:val="24"/>
          <w:szCs w:val="24"/>
        </w:rPr>
        <w:t xml:space="preserve">. Эти ресурсы не инициализируются перед тем, как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приложения создаётся. Также данный класс содержит множество функций для извлечения информации об устройстве.</w:t>
      </w:r>
    </w:p>
    <w:p w:rsidR="00F47019" w:rsidRPr="003A425A" w:rsidRDefault="00F47019" w:rsidP="00F47019">
      <w:pPr>
        <w:pStyle w:val="4"/>
      </w:pPr>
      <w:bookmarkStart w:id="348" w:name="_Toc382058459"/>
      <w:r w:rsidRPr="003A425A">
        <w:rPr>
          <w:rFonts w:ascii="Times New Roman" w:hAnsi="Times New Roman"/>
          <w:color w:val="auto"/>
          <w:sz w:val="24"/>
          <w:szCs w:val="24"/>
        </w:rPr>
        <w:t>QPaintEngine</w:t>
      </w:r>
      <w:bookmarkEnd w:id="348"/>
    </w:p>
    <w:p w:rsidR="005A6BBD" w:rsidRPr="003A425A" w:rsidRDefault="00953454" w:rsidP="00351D18">
      <w:pPr>
        <w:jc w:val="both"/>
        <w:rPr>
          <w:rFonts w:ascii="Times New Roman" w:hAnsi="Times New Roman"/>
          <w:sz w:val="24"/>
          <w:szCs w:val="24"/>
        </w:rPr>
      </w:pPr>
      <w:hyperlink r:id="rId586"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qpaintengine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QPaintEngine обеспечивает </w:t>
      </w:r>
      <w:r w:rsidR="00400176" w:rsidRPr="003A425A">
        <w:rPr>
          <w:rFonts w:ascii="Times New Roman" w:hAnsi="Times New Roman"/>
          <w:sz w:val="24"/>
          <w:szCs w:val="24"/>
        </w:rPr>
        <w:t>абстракт</w:t>
      </w:r>
      <w:r w:rsidRPr="003A425A">
        <w:rPr>
          <w:rFonts w:ascii="Times New Roman" w:hAnsi="Times New Roman"/>
          <w:sz w:val="24"/>
          <w:szCs w:val="24"/>
        </w:rPr>
        <w:t xml:space="preserve">ное определение того, как </w:t>
      </w:r>
      <w:r w:rsidRPr="003A425A">
        <w:rPr>
          <w:rFonts w:ascii="Times New Roman" w:hAnsi="Times New Roman"/>
          <w:sz w:val="24"/>
          <w:szCs w:val="24"/>
          <w:lang w:val="en-US"/>
        </w:rPr>
        <w:t>QPainter</w:t>
      </w:r>
      <w:r w:rsidRPr="003A425A">
        <w:rPr>
          <w:rFonts w:ascii="Times New Roman" w:hAnsi="Times New Roman"/>
          <w:sz w:val="24"/>
          <w:szCs w:val="24"/>
        </w:rPr>
        <w:t xml:space="preserve"> рисует на заданном устройстве на заданной платформе. </w:t>
      </w:r>
      <w:r w:rsidR="00B00C9F" w:rsidRPr="003A425A">
        <w:rPr>
          <w:rFonts w:ascii="Times New Roman" w:hAnsi="Times New Roman"/>
          <w:sz w:val="24"/>
          <w:szCs w:val="24"/>
        </w:rPr>
        <w:t>Qt</w:t>
      </w:r>
      <w:r w:rsidRPr="003A425A">
        <w:rPr>
          <w:rFonts w:ascii="Times New Roman" w:hAnsi="Times New Roman"/>
          <w:sz w:val="24"/>
          <w:szCs w:val="24"/>
        </w:rPr>
        <w:t xml:space="preserve"> по умолчанию предоставляет движок для растрового рисования и движок для </w:t>
      </w:r>
      <w:r w:rsidRPr="003A425A">
        <w:rPr>
          <w:rFonts w:ascii="Times New Roman" w:hAnsi="Times New Roman"/>
          <w:sz w:val="24"/>
          <w:szCs w:val="24"/>
          <w:lang w:val="en-US"/>
        </w:rPr>
        <w:t>OpenGL</w:t>
      </w:r>
      <w:r w:rsidRPr="003A425A">
        <w:rPr>
          <w:rFonts w:ascii="Times New Roman" w:hAnsi="Times New Roman"/>
          <w:sz w:val="24"/>
          <w:szCs w:val="24"/>
        </w:rPr>
        <w:t xml:space="preserve"> (доступен через </w:t>
      </w:r>
      <w:r w:rsidRPr="003A425A">
        <w:rPr>
          <w:rFonts w:ascii="Times New Roman" w:hAnsi="Times New Roman"/>
          <w:sz w:val="24"/>
          <w:szCs w:val="24"/>
          <w:lang w:val="en-US"/>
        </w:rPr>
        <w:t>QGLWidget</w:t>
      </w:r>
      <w:r w:rsidRPr="003A425A">
        <w:rPr>
          <w:rFonts w:ascii="Times New Roman" w:hAnsi="Times New Roman"/>
          <w:sz w:val="24"/>
          <w:szCs w:val="24"/>
        </w:rPr>
        <w:t>), а также движок для печати.</w:t>
      </w:r>
      <w:r w:rsidR="00E27D7E" w:rsidRPr="003A425A">
        <w:rPr>
          <w:rFonts w:ascii="Times New Roman" w:hAnsi="Times New Roman"/>
          <w:sz w:val="24"/>
          <w:szCs w:val="24"/>
        </w:rPr>
        <w:t xml:space="preserve"> </w:t>
      </w:r>
      <w:r w:rsidRPr="003A425A">
        <w:rPr>
          <w:rFonts w:ascii="Times New Roman" w:hAnsi="Times New Roman"/>
          <w:sz w:val="24"/>
          <w:szCs w:val="24"/>
        </w:rPr>
        <w:t xml:space="preserve">Для использования класса </w:t>
      </w:r>
      <w:r w:rsidRPr="003A425A">
        <w:rPr>
          <w:rFonts w:ascii="Times New Roman" w:hAnsi="Times New Roman"/>
          <w:sz w:val="24"/>
          <w:szCs w:val="24"/>
          <w:lang w:val="en-US"/>
        </w:rPr>
        <w:t>QPainter</w:t>
      </w:r>
      <w:r w:rsidRPr="003A425A">
        <w:rPr>
          <w:rFonts w:ascii="Times New Roman" w:hAnsi="Times New Roman"/>
          <w:sz w:val="24"/>
          <w:szCs w:val="24"/>
        </w:rPr>
        <w:t xml:space="preserve"> для рисования на других подсистемах вы должны определить подкласс данного класса и переопределить все его виртуальные функции. Затем данное определение становится доступным при помощи создания подкласса класса </w:t>
      </w:r>
      <w:r w:rsidRPr="003A425A">
        <w:rPr>
          <w:rFonts w:ascii="Times New Roman" w:hAnsi="Times New Roman"/>
          <w:sz w:val="24"/>
          <w:szCs w:val="24"/>
          <w:lang w:val="en-US"/>
        </w:rPr>
        <w:t>QPaintDevice</w:t>
      </w:r>
      <w:r w:rsidRPr="003A425A">
        <w:rPr>
          <w:rFonts w:ascii="Times New Roman" w:hAnsi="Times New Roman"/>
          <w:sz w:val="24"/>
          <w:szCs w:val="24"/>
        </w:rPr>
        <w:t xml:space="preserve"> и переопределения его виртуальной функции </w:t>
      </w:r>
      <w:r w:rsidRPr="003A425A">
        <w:rPr>
          <w:rFonts w:ascii="Times New Roman" w:hAnsi="Times New Roman"/>
          <w:sz w:val="24"/>
          <w:szCs w:val="24"/>
          <w:lang w:val="en-US"/>
        </w:rPr>
        <w:t>paintEngine</w:t>
      </w:r>
      <w:r w:rsidRPr="003A425A">
        <w:rPr>
          <w:rFonts w:ascii="Times New Roman" w:hAnsi="Times New Roman"/>
          <w:sz w:val="24"/>
          <w:szCs w:val="24"/>
        </w:rPr>
        <w:t>().</w:t>
      </w:r>
      <w:r w:rsidR="00E27D7E"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данного класса создаётся и подчиняется </w:t>
      </w:r>
      <w:r w:rsidR="00085476" w:rsidRPr="003A425A">
        <w:rPr>
          <w:rFonts w:ascii="Times New Roman" w:hAnsi="Times New Roman"/>
          <w:sz w:val="24"/>
          <w:szCs w:val="24"/>
        </w:rPr>
        <w:t>объект</w:t>
      </w:r>
      <w:r w:rsidRPr="003A425A">
        <w:rPr>
          <w:rFonts w:ascii="Times New Roman" w:hAnsi="Times New Roman"/>
          <w:sz w:val="24"/>
          <w:szCs w:val="24"/>
        </w:rPr>
        <w:t xml:space="preserve">у класса </w:t>
      </w:r>
      <w:r w:rsidRPr="003A425A">
        <w:rPr>
          <w:rFonts w:ascii="Times New Roman" w:hAnsi="Times New Roman"/>
          <w:sz w:val="24"/>
          <w:szCs w:val="24"/>
          <w:lang w:val="en-US"/>
        </w:rPr>
        <w:t>QPaintDevice</w:t>
      </w:r>
      <w:r w:rsidRPr="003A425A">
        <w:rPr>
          <w:rFonts w:ascii="Times New Roman" w:hAnsi="Times New Roman"/>
          <w:sz w:val="24"/>
          <w:szCs w:val="24"/>
        </w:rPr>
        <w:t>, который его создал.</w:t>
      </w:r>
    </w:p>
    <w:p w:rsidR="00977618" w:rsidRPr="003A425A" w:rsidRDefault="00977618" w:rsidP="00977618">
      <w:pPr>
        <w:pStyle w:val="4"/>
        <w:rPr>
          <w:rFonts w:ascii="Times New Roman" w:hAnsi="Times New Roman"/>
          <w:color w:val="auto"/>
          <w:sz w:val="24"/>
          <w:szCs w:val="24"/>
        </w:rPr>
      </w:pPr>
      <w:bookmarkStart w:id="349" w:name="_Toc382058460"/>
      <w:r w:rsidRPr="003A425A">
        <w:rPr>
          <w:rFonts w:ascii="Times New Roman" w:hAnsi="Times New Roman"/>
          <w:color w:val="auto"/>
          <w:sz w:val="24"/>
          <w:szCs w:val="24"/>
          <w:lang w:val="en-US"/>
        </w:rPr>
        <w:t>QPainter</w:t>
      </w:r>
      <w:bookmarkEnd w:id="349"/>
    </w:p>
    <w:p w:rsidR="005A6BBD" w:rsidRPr="003A425A" w:rsidRDefault="00953454" w:rsidP="00351D18">
      <w:pPr>
        <w:jc w:val="both"/>
        <w:rPr>
          <w:rFonts w:ascii="Times New Roman" w:hAnsi="Times New Roman"/>
          <w:sz w:val="24"/>
          <w:szCs w:val="24"/>
        </w:rPr>
      </w:pPr>
      <w:hyperlink r:id="rId587" w:anchor="details" w:history="1">
        <w:r w:rsidR="005A6BBD" w:rsidRPr="003A425A">
          <w:rPr>
            <w:rStyle w:val="a3"/>
            <w:rFonts w:ascii="Times New Roman" w:hAnsi="Times New Roman"/>
            <w:sz w:val="24"/>
            <w:szCs w:val="24"/>
          </w:rPr>
          <w:t>http://qt-project.org/doc/qt-5.1/qtgui/qpainter.html#details</w:t>
        </w:r>
      </w:hyperlink>
    </w:p>
    <w:p w:rsidR="00C52E68" w:rsidRPr="003A425A" w:rsidRDefault="005A6BBD" w:rsidP="00A86E33">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QPainter</w:t>
      </w:r>
      <w:r w:rsidRPr="003A425A">
        <w:rPr>
          <w:rFonts w:ascii="Times New Roman" w:hAnsi="Times New Roman"/>
          <w:sz w:val="24"/>
          <w:szCs w:val="24"/>
        </w:rPr>
        <w:t xml:space="preserve"> выполняет рисование на виджетах и других устройствах рисования. Данный класс обеспечивает высоко оптимизированные функции, которые выполняют </w:t>
      </w:r>
      <w:r w:rsidRPr="003A425A">
        <w:rPr>
          <w:rFonts w:ascii="Times New Roman" w:hAnsi="Times New Roman"/>
          <w:sz w:val="24"/>
          <w:szCs w:val="24"/>
        </w:rPr>
        <w:lastRenderedPageBreak/>
        <w:t xml:space="preserve">большинство операций рисования, которые требуют программы с графическим интерфейсом пользователя. Данный класс рисует в естественной системе координат, но он также может делать отображение и мировые преобразования. Данный класс может работать на любом </w:t>
      </w:r>
      <w:r w:rsidR="00085476" w:rsidRPr="003A425A">
        <w:rPr>
          <w:rFonts w:ascii="Times New Roman" w:hAnsi="Times New Roman"/>
          <w:sz w:val="24"/>
          <w:szCs w:val="24"/>
        </w:rPr>
        <w:t>объект</w:t>
      </w:r>
      <w:r w:rsidRPr="003A425A">
        <w:rPr>
          <w:rFonts w:ascii="Times New Roman" w:hAnsi="Times New Roman"/>
          <w:sz w:val="24"/>
          <w:szCs w:val="24"/>
        </w:rPr>
        <w:t xml:space="preserve">е, который наследует класс </w:t>
      </w:r>
      <w:r w:rsidRPr="003A425A">
        <w:rPr>
          <w:rFonts w:ascii="Times New Roman" w:hAnsi="Times New Roman"/>
          <w:sz w:val="24"/>
          <w:szCs w:val="24"/>
          <w:lang w:val="en-US"/>
        </w:rPr>
        <w:t>QPaintDevice</w:t>
      </w:r>
      <w:r w:rsidRPr="003A425A">
        <w:rPr>
          <w:rFonts w:ascii="Times New Roman" w:hAnsi="Times New Roman"/>
          <w:sz w:val="24"/>
          <w:szCs w:val="24"/>
        </w:rPr>
        <w:t>. Общее использование данного класса происходит внутри события рисования виджета: создайте и настройте рисовальщик. Затем рисуйте. Помните, что рисовальщик следует удалить после рисования.</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Центр функциональности данного класса – это рисование, но данный класс также обеспечивает несколько функций, которые позволяют вам настроить настройки рисовальщика, его качество рисования и другие настройки, которые делают возможным усечение. Также можно </w:t>
      </w:r>
      <w:r w:rsidR="005643F9" w:rsidRPr="003A425A">
        <w:rPr>
          <w:rFonts w:ascii="Times New Roman" w:hAnsi="Times New Roman"/>
          <w:sz w:val="24"/>
          <w:szCs w:val="24"/>
        </w:rPr>
        <w:t>контролирова</w:t>
      </w:r>
      <w:r w:rsidRPr="003A425A">
        <w:rPr>
          <w:rFonts w:ascii="Times New Roman" w:hAnsi="Times New Roman"/>
          <w:sz w:val="24"/>
          <w:szCs w:val="24"/>
        </w:rPr>
        <w:t>ть то, как разные формы сливаются вместе при помощи задания моды композиции рисовальщика.</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Для начала рисования нужно </w:t>
      </w:r>
      <w:r w:rsidR="001B43DE" w:rsidRPr="003A425A">
        <w:rPr>
          <w:rFonts w:ascii="Times New Roman" w:hAnsi="Times New Roman"/>
          <w:sz w:val="24"/>
          <w:szCs w:val="24"/>
        </w:rPr>
        <w:t>актив</w:t>
      </w:r>
      <w:r w:rsidRPr="003A425A">
        <w:rPr>
          <w:rFonts w:ascii="Times New Roman" w:hAnsi="Times New Roman"/>
          <w:sz w:val="24"/>
          <w:szCs w:val="24"/>
        </w:rPr>
        <w:t>ировать рисовальщик, а после завершения рисования следует де</w:t>
      </w:r>
      <w:r w:rsidR="001B43DE" w:rsidRPr="003A425A">
        <w:rPr>
          <w:rFonts w:ascii="Times New Roman" w:hAnsi="Times New Roman"/>
          <w:sz w:val="24"/>
          <w:szCs w:val="24"/>
        </w:rPr>
        <w:t>актив</w:t>
      </w:r>
      <w:r w:rsidRPr="003A425A">
        <w:rPr>
          <w:rFonts w:ascii="Times New Roman" w:hAnsi="Times New Roman"/>
          <w:sz w:val="24"/>
          <w:szCs w:val="24"/>
        </w:rPr>
        <w:t>ировать рисовальщик.</w:t>
      </w:r>
      <w:r w:rsidR="005643F9" w:rsidRPr="003A425A">
        <w:rPr>
          <w:rFonts w:ascii="Times New Roman" w:hAnsi="Times New Roman"/>
          <w:sz w:val="24"/>
          <w:szCs w:val="24"/>
        </w:rPr>
        <w:t xml:space="preserve"> </w:t>
      </w:r>
      <w:r w:rsidRPr="003A425A">
        <w:rPr>
          <w:rFonts w:ascii="Times New Roman" w:hAnsi="Times New Roman"/>
          <w:sz w:val="24"/>
          <w:szCs w:val="24"/>
        </w:rPr>
        <w:t xml:space="preserve">Если устройством рисования является виджет, то данный класс может быть вызван только из функции </w:t>
      </w:r>
      <w:r w:rsidRPr="003A425A">
        <w:rPr>
          <w:rFonts w:ascii="Times New Roman" w:hAnsi="Times New Roman"/>
          <w:sz w:val="24"/>
          <w:szCs w:val="24"/>
          <w:lang w:val="en-US"/>
        </w:rPr>
        <w:t>paintEvent</w:t>
      </w:r>
      <w:r w:rsidRPr="003A425A">
        <w:rPr>
          <w:rFonts w:ascii="Times New Roman" w:hAnsi="Times New Roman"/>
          <w:sz w:val="24"/>
          <w:szCs w:val="24"/>
        </w:rPr>
        <w:t>() или из функции, которая вызывается из данной функции.</w:t>
      </w:r>
      <w:r w:rsidR="005643F9" w:rsidRPr="003A425A">
        <w:rPr>
          <w:rFonts w:ascii="Times New Roman" w:hAnsi="Times New Roman"/>
          <w:sz w:val="24"/>
          <w:szCs w:val="24"/>
        </w:rPr>
        <w:t xml:space="preserve"> </w:t>
      </w:r>
      <w:r w:rsidRPr="003A425A">
        <w:rPr>
          <w:rFonts w:ascii="Times New Roman" w:hAnsi="Times New Roman"/>
          <w:i/>
          <w:sz w:val="24"/>
          <w:szCs w:val="24"/>
        </w:rPr>
        <w:t>Далее перечислены настройки, которые вы можете настраивать, чтобы сделать ваш рисовальщик таким, какой вы предпочитаете.</w:t>
      </w:r>
      <w:r w:rsidR="005643F9" w:rsidRPr="003A425A">
        <w:rPr>
          <w:rFonts w:ascii="Times New Roman" w:hAnsi="Times New Roman"/>
          <w:i/>
          <w:sz w:val="24"/>
          <w:szCs w:val="24"/>
        </w:rPr>
        <w:t xml:space="preserve"> </w:t>
      </w:r>
      <w:r w:rsidRPr="003A425A">
        <w:rPr>
          <w:rFonts w:ascii="Times New Roman" w:hAnsi="Times New Roman"/>
          <w:sz w:val="24"/>
          <w:szCs w:val="24"/>
        </w:rPr>
        <w:t>Также можно заметить, что некоторые из настроек данного класса совпадают с настройками некоторых типов устройств рисования. Следует копировать настройки из устройств в данный класс.</w:t>
      </w:r>
      <w:r w:rsidR="005643F9" w:rsidRPr="003A425A">
        <w:rPr>
          <w:rFonts w:ascii="Times New Roman" w:hAnsi="Times New Roman"/>
          <w:sz w:val="24"/>
          <w:szCs w:val="24"/>
        </w:rPr>
        <w:t xml:space="preserve"> </w:t>
      </w:r>
      <w:r w:rsidRPr="003A425A">
        <w:rPr>
          <w:rFonts w:ascii="Times New Roman" w:hAnsi="Times New Roman"/>
          <w:sz w:val="24"/>
          <w:szCs w:val="24"/>
        </w:rPr>
        <w:t xml:space="preserve">В любое время вы можете сохранить состояние рисовальщика при помощи вызова функции </w:t>
      </w:r>
      <w:r w:rsidRPr="003A425A">
        <w:rPr>
          <w:rFonts w:ascii="Times New Roman" w:hAnsi="Times New Roman"/>
          <w:sz w:val="24"/>
          <w:szCs w:val="24"/>
          <w:lang w:val="en-US"/>
        </w:rPr>
        <w:t>save</w:t>
      </w:r>
      <w:r w:rsidRPr="003A425A">
        <w:rPr>
          <w:rFonts w:ascii="Times New Roman" w:hAnsi="Times New Roman"/>
          <w:sz w:val="24"/>
          <w:szCs w:val="24"/>
        </w:rPr>
        <w:t>(), которая сохраняет все доступные настройки во внутреннем стеке.</w:t>
      </w:r>
      <w:r w:rsidR="005643F9" w:rsidRPr="003A425A">
        <w:rPr>
          <w:rFonts w:ascii="Times New Roman" w:hAnsi="Times New Roman"/>
          <w:sz w:val="24"/>
          <w:szCs w:val="24"/>
        </w:rPr>
        <w:t xml:space="preserve"> </w:t>
      </w:r>
      <w:r w:rsidRPr="003A425A">
        <w:rPr>
          <w:rFonts w:ascii="Times New Roman" w:hAnsi="Times New Roman"/>
          <w:sz w:val="24"/>
          <w:szCs w:val="24"/>
        </w:rPr>
        <w:t>Также данный класс обеспечивает многочисленные функции рисования различных фигур. Все данные функции имеют как целочисленные, так и вещественные версии.</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Если вы желаете рисовать сложные формы, особенно если вам необходимо делать это периодически, рассмотрите создание </w:t>
      </w:r>
      <w:r w:rsidRPr="003A425A">
        <w:rPr>
          <w:rFonts w:ascii="Times New Roman" w:hAnsi="Times New Roman"/>
          <w:sz w:val="24"/>
          <w:szCs w:val="24"/>
          <w:lang w:val="en-US"/>
        </w:rPr>
        <w:t>QPainterPath</w:t>
      </w:r>
      <w:r w:rsidRPr="003A425A">
        <w:rPr>
          <w:rFonts w:ascii="Times New Roman" w:hAnsi="Times New Roman"/>
          <w:sz w:val="24"/>
          <w:szCs w:val="24"/>
        </w:rPr>
        <w:t xml:space="preserve"> и рисование с использование функции </w:t>
      </w:r>
      <w:r w:rsidRPr="003A425A">
        <w:rPr>
          <w:rFonts w:ascii="Times New Roman" w:hAnsi="Times New Roman"/>
          <w:sz w:val="24"/>
          <w:szCs w:val="24"/>
          <w:lang w:val="en-US"/>
        </w:rPr>
        <w:t>drawPath</w:t>
      </w:r>
      <w:r w:rsidRPr="003A425A">
        <w:rPr>
          <w:rFonts w:ascii="Times New Roman" w:hAnsi="Times New Roman"/>
          <w:sz w:val="24"/>
          <w:szCs w:val="24"/>
        </w:rPr>
        <w:t>().</w:t>
      </w:r>
      <w:r w:rsidR="00C52E68" w:rsidRPr="003A425A">
        <w:rPr>
          <w:rFonts w:ascii="Times New Roman" w:hAnsi="Times New Roman"/>
          <w:sz w:val="24"/>
          <w:szCs w:val="24"/>
        </w:rPr>
        <w:t xml:space="preserve"> </w:t>
      </w:r>
      <w:r w:rsidRPr="003A425A">
        <w:rPr>
          <w:rFonts w:ascii="Times New Roman" w:hAnsi="Times New Roman"/>
          <w:sz w:val="24"/>
          <w:szCs w:val="24"/>
        </w:rPr>
        <w:t>Также есть функции для заливки сложных фигур и заливки вокруг них.</w:t>
      </w:r>
      <w:r w:rsidR="00C52E68" w:rsidRPr="003A425A">
        <w:rPr>
          <w:rFonts w:ascii="Times New Roman" w:hAnsi="Times New Roman"/>
          <w:sz w:val="24"/>
          <w:szCs w:val="24"/>
        </w:rPr>
        <w:t xml:space="preserve"> </w:t>
      </w:r>
      <w:r w:rsidRPr="003A425A">
        <w:rPr>
          <w:rFonts w:ascii="Times New Roman" w:hAnsi="Times New Roman"/>
          <w:i/>
          <w:sz w:val="24"/>
          <w:szCs w:val="24"/>
        </w:rPr>
        <w:t>В данной части есть множество ссылок на полезные примеры.</w:t>
      </w:r>
      <w:r w:rsidR="00C52E68" w:rsidRPr="003A425A">
        <w:rPr>
          <w:rFonts w:ascii="Times New Roman" w:hAnsi="Times New Roman"/>
          <w:i/>
          <w:sz w:val="24"/>
          <w:szCs w:val="24"/>
        </w:rPr>
        <w:t xml:space="preserve"> </w:t>
      </w:r>
      <w:r w:rsidRPr="003A425A">
        <w:rPr>
          <w:rFonts w:ascii="Times New Roman" w:hAnsi="Times New Roman"/>
          <w:sz w:val="24"/>
          <w:szCs w:val="24"/>
        </w:rPr>
        <w:t xml:space="preserve">Есть функции для рисования растровых изображений, текста и картин. </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Для получения оптимального результата рисования с использованием данного класса вам следует использовать класс </w:t>
      </w:r>
      <w:r w:rsidRPr="003A425A">
        <w:rPr>
          <w:rFonts w:ascii="Times New Roman" w:hAnsi="Times New Roman"/>
          <w:sz w:val="24"/>
          <w:szCs w:val="24"/>
          <w:lang w:val="en-US"/>
        </w:rPr>
        <w:t>QImage</w:t>
      </w:r>
      <w:r w:rsidRPr="003A425A">
        <w:rPr>
          <w:rFonts w:ascii="Times New Roman" w:hAnsi="Times New Roman"/>
          <w:sz w:val="24"/>
          <w:szCs w:val="24"/>
        </w:rPr>
        <w:t xml:space="preserve"> как устройство рисования. Использование данного класса гарантирует, что результат имеет одинаковое пиксельное представление на всех платформах.</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Также можно </w:t>
      </w:r>
      <w:r w:rsidR="005643F9" w:rsidRPr="003A425A">
        <w:rPr>
          <w:rFonts w:ascii="Times New Roman" w:hAnsi="Times New Roman"/>
          <w:sz w:val="24"/>
          <w:szCs w:val="24"/>
        </w:rPr>
        <w:t>контролирова</w:t>
      </w:r>
      <w:r w:rsidRPr="003A425A">
        <w:rPr>
          <w:rFonts w:ascii="Times New Roman" w:hAnsi="Times New Roman"/>
          <w:sz w:val="24"/>
          <w:szCs w:val="24"/>
        </w:rPr>
        <w:t>ть качество изображения при помощи различных функций качества изображения, точности рисования.</w:t>
      </w:r>
      <w:r w:rsidR="00C52E68" w:rsidRPr="003A425A">
        <w:rPr>
          <w:rFonts w:ascii="Times New Roman" w:hAnsi="Times New Roman"/>
          <w:sz w:val="24"/>
          <w:szCs w:val="24"/>
        </w:rPr>
        <w:t xml:space="preserve"> </w:t>
      </w:r>
      <w:r w:rsidRPr="003A425A">
        <w:rPr>
          <w:rFonts w:ascii="Times New Roman" w:hAnsi="Times New Roman"/>
          <w:sz w:val="24"/>
          <w:szCs w:val="24"/>
        </w:rPr>
        <w:t>Данный класс обеспечивает хорошую поддержку трансформации системы координат. Обычно данный класс работает на системе координат устройства (обычно, в пикселах).</w:t>
      </w:r>
      <w:r w:rsidR="00C52E68" w:rsidRPr="003A425A">
        <w:rPr>
          <w:rFonts w:ascii="Times New Roman" w:hAnsi="Times New Roman"/>
          <w:sz w:val="24"/>
          <w:szCs w:val="24"/>
        </w:rPr>
        <w:t xml:space="preserve"> </w:t>
      </w:r>
      <w:r w:rsidRPr="003A425A">
        <w:rPr>
          <w:rFonts w:ascii="Times New Roman" w:hAnsi="Times New Roman"/>
          <w:sz w:val="24"/>
          <w:szCs w:val="24"/>
        </w:rPr>
        <w:t xml:space="preserve">Наиболее часто используемые трансформации – это масштабирование, вращение, трансляция и сдвиг. </w:t>
      </w:r>
      <w:r w:rsidRPr="003A425A">
        <w:rPr>
          <w:rFonts w:ascii="Times New Roman" w:hAnsi="Times New Roman"/>
          <w:i/>
          <w:sz w:val="24"/>
          <w:szCs w:val="24"/>
        </w:rPr>
        <w:t>Также значительная часть посвящена обеспечению различных преобразований, но я воспользуюсь данной частью затем более подробно.</w:t>
      </w:r>
      <w:r w:rsidR="00C52E68" w:rsidRPr="003A425A">
        <w:rPr>
          <w:rFonts w:ascii="Times New Roman" w:hAnsi="Times New Roman"/>
          <w:i/>
          <w:sz w:val="24"/>
          <w:szCs w:val="24"/>
        </w:rPr>
        <w:t xml:space="preserve"> </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Когда рисуете с помощью данного класса, то обычно вы определяете точки с использованием логических координат, которые затем преобразуются в физические </w:t>
      </w:r>
      <w:r w:rsidRPr="003A425A">
        <w:rPr>
          <w:rFonts w:ascii="Times New Roman" w:hAnsi="Times New Roman"/>
          <w:sz w:val="24"/>
          <w:szCs w:val="24"/>
        </w:rPr>
        <w:lastRenderedPageBreak/>
        <w:t>координаты устройства рисования. Отображение логических координат в физические координаты обрабатывается специальными функциями.</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Данный класс может усекать любую операцию рисования в прямоугольник, регион или </w:t>
      </w:r>
      <w:r w:rsidR="002B3F91" w:rsidRPr="003A425A">
        <w:rPr>
          <w:rFonts w:ascii="Times New Roman" w:hAnsi="Times New Roman"/>
          <w:sz w:val="24"/>
          <w:szCs w:val="24"/>
        </w:rPr>
        <w:t>вектор</w:t>
      </w:r>
      <w:r w:rsidRPr="003A425A">
        <w:rPr>
          <w:rFonts w:ascii="Times New Roman" w:hAnsi="Times New Roman"/>
          <w:sz w:val="24"/>
          <w:szCs w:val="24"/>
        </w:rPr>
        <w:t xml:space="preserve">ный путь. </w:t>
      </w:r>
      <w:r w:rsidRPr="003A425A">
        <w:rPr>
          <w:rFonts w:ascii="Times New Roman" w:hAnsi="Times New Roman"/>
          <w:i/>
          <w:sz w:val="24"/>
          <w:szCs w:val="24"/>
        </w:rPr>
        <w:t>В общем я не совсем чувствую данную тему, а потому в дальнейшем следует с ней поупражняться.</w:t>
      </w:r>
      <w:r w:rsidR="00C52E68"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обеспечивает моду композиции, которая определяет </w:t>
      </w:r>
      <w:r w:rsidRPr="003A425A">
        <w:rPr>
          <w:rFonts w:ascii="Times New Roman" w:hAnsi="Times New Roman"/>
          <w:color w:val="FF0000"/>
          <w:sz w:val="24"/>
          <w:szCs w:val="24"/>
        </w:rPr>
        <w:t>правила Портера-Дафа</w:t>
      </w:r>
      <w:r w:rsidRPr="003A425A">
        <w:rPr>
          <w:rFonts w:ascii="Times New Roman" w:hAnsi="Times New Roman"/>
          <w:sz w:val="24"/>
          <w:szCs w:val="24"/>
        </w:rPr>
        <w:t xml:space="preserve"> для композиции цифровых изображений; она описывает модель комбинирования пикселей на изображении источника с пикселами на другом изображении (назначении).</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Для данного класса есть некоторые ограничения. </w:t>
      </w:r>
      <w:r w:rsidRPr="003A425A">
        <w:rPr>
          <w:rFonts w:ascii="Times New Roman" w:hAnsi="Times New Roman"/>
          <w:color w:val="FF0000"/>
          <w:sz w:val="24"/>
          <w:szCs w:val="24"/>
        </w:rPr>
        <w:t>Если вы используете координаты с основанным на растре движком рисования, то важно заметить, что пока координаты более +(-)2</w:t>
      </w:r>
      <w:r w:rsidRPr="003A425A">
        <w:rPr>
          <w:rFonts w:ascii="Times New Roman" w:hAnsi="Times New Roman"/>
          <w:color w:val="FF0000"/>
          <w:sz w:val="24"/>
          <w:szCs w:val="24"/>
          <w:vertAlign w:val="subscript"/>
        </w:rPr>
        <w:t>15</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can</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be</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used</w:t>
      </w:r>
      <w:r w:rsidRPr="003A425A">
        <w:rPr>
          <w:rFonts w:ascii="Times New Roman" w:hAnsi="Times New Roman"/>
          <w:color w:val="FF0000"/>
          <w:sz w:val="24"/>
          <w:szCs w:val="24"/>
        </w:rPr>
        <w:t>, любое другое рисование, выполненное с координатами вне этого диапазона не гарантируется быть показанным; рисование может быть усечено.</w:t>
      </w:r>
      <w:r w:rsidRPr="003A425A">
        <w:rPr>
          <w:rFonts w:ascii="Times New Roman" w:hAnsi="Times New Roman"/>
          <w:sz w:val="24"/>
          <w:szCs w:val="24"/>
        </w:rPr>
        <w:t xml:space="preserve"> Это происходит из-за применения короткого целочисленного типа в определении. </w:t>
      </w:r>
      <w:r w:rsidRPr="003A425A">
        <w:rPr>
          <w:rFonts w:ascii="Times New Roman" w:hAnsi="Times New Roman"/>
          <w:i/>
          <w:color w:val="FF0000"/>
          <w:sz w:val="24"/>
          <w:szCs w:val="24"/>
        </w:rPr>
        <w:t>Не понял данного ограничения.</w:t>
      </w:r>
      <w:r w:rsidRPr="003A425A">
        <w:rPr>
          <w:rFonts w:ascii="Times New Roman" w:hAnsi="Times New Roman"/>
          <w:i/>
          <w:sz w:val="24"/>
          <w:szCs w:val="24"/>
        </w:rPr>
        <w:t xml:space="preserve"> </w:t>
      </w:r>
    </w:p>
    <w:p w:rsidR="005A6BBD" w:rsidRPr="003A425A" w:rsidRDefault="005A6BBD" w:rsidP="00351D18">
      <w:pPr>
        <w:jc w:val="both"/>
        <w:rPr>
          <w:rFonts w:ascii="Times New Roman" w:hAnsi="Times New Roman"/>
          <w:i/>
          <w:sz w:val="24"/>
          <w:szCs w:val="24"/>
        </w:rPr>
      </w:pPr>
      <w:r w:rsidRPr="003A425A">
        <w:rPr>
          <w:rFonts w:ascii="Times New Roman" w:hAnsi="Times New Roman"/>
          <w:i/>
          <w:sz w:val="24"/>
          <w:szCs w:val="24"/>
        </w:rPr>
        <w:t xml:space="preserve">В конце говорится про то, что невозможно угадать, какие операции  рисования будут </w:t>
      </w:r>
      <w:r w:rsidR="00DA7E37" w:rsidRPr="003A425A">
        <w:rPr>
          <w:rFonts w:ascii="Times New Roman" w:hAnsi="Times New Roman"/>
          <w:i/>
          <w:sz w:val="24"/>
          <w:szCs w:val="24"/>
        </w:rPr>
        <w:t>эффект</w:t>
      </w:r>
      <w:r w:rsidRPr="003A425A">
        <w:rPr>
          <w:rFonts w:ascii="Times New Roman" w:hAnsi="Times New Roman"/>
          <w:i/>
          <w:sz w:val="24"/>
          <w:szCs w:val="24"/>
        </w:rPr>
        <w:t>ивно выполняться на устройствах рисования. Поэтому в данной части перечислены особенности каждого из используемых движков, а также перечислены операции, которые гарантированно будут выполняться быстро. По всем другим операциям даётся совет протестировать их перед использованием на месте, чтобы определить, являются ли они критическими для производительности.</w:t>
      </w:r>
    </w:p>
    <w:p w:rsidR="008F211E" w:rsidRPr="003A425A" w:rsidRDefault="008F211E" w:rsidP="008F211E">
      <w:pPr>
        <w:pStyle w:val="4"/>
        <w:rPr>
          <w:color w:val="auto"/>
        </w:rPr>
      </w:pPr>
      <w:bookmarkStart w:id="350" w:name="_Toc382058461"/>
      <w:r w:rsidRPr="003A425A">
        <w:rPr>
          <w:rFonts w:ascii="Times New Roman" w:hAnsi="Times New Roman"/>
          <w:color w:val="auto"/>
          <w:sz w:val="24"/>
          <w:szCs w:val="24"/>
        </w:rPr>
        <w:t>QPainterPath</w:t>
      </w:r>
      <w:bookmarkEnd w:id="350"/>
    </w:p>
    <w:p w:rsidR="005A6BBD" w:rsidRPr="003A425A" w:rsidRDefault="00953454" w:rsidP="00351D18">
      <w:pPr>
        <w:jc w:val="both"/>
        <w:rPr>
          <w:rFonts w:ascii="Times New Roman" w:hAnsi="Times New Roman"/>
          <w:sz w:val="24"/>
          <w:szCs w:val="24"/>
        </w:rPr>
      </w:pPr>
      <w:hyperlink r:id="rId588" w:anchor="details" w:history="1">
        <w:r w:rsidR="005A6BBD" w:rsidRPr="003A425A">
          <w:rPr>
            <w:rStyle w:val="a3"/>
            <w:rFonts w:ascii="Times New Roman" w:hAnsi="Times New Roman"/>
            <w:sz w:val="24"/>
            <w:szCs w:val="24"/>
          </w:rPr>
          <w:t>http://qt-project.org/doc/qt-5.1/qtgui/qpainterpath.html#details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QPainterPath обеспечивает контейнер для рисования, дающий возможность построения и повторного использования графических форм. Это </w:t>
      </w:r>
      <w:r w:rsidR="00085476" w:rsidRPr="003A425A">
        <w:rPr>
          <w:rFonts w:ascii="Times New Roman" w:hAnsi="Times New Roman"/>
          <w:sz w:val="24"/>
          <w:szCs w:val="24"/>
        </w:rPr>
        <w:t>объект</w:t>
      </w:r>
      <w:r w:rsidRPr="003A425A">
        <w:rPr>
          <w:rFonts w:ascii="Times New Roman" w:hAnsi="Times New Roman"/>
          <w:sz w:val="24"/>
          <w:szCs w:val="24"/>
        </w:rPr>
        <w:t>, который состоит из набора графических блоков построения, таких как прямоугольники, эллипсы, линии и кривые. Построение блоков может быть соединено в близкие подпути, например как прямоугольник или эллипс. Закрытый путь имеет совпадающие начальную и конечную точки. Или они могут существовать как независимые пути, такие как линии или кривые.</w:t>
      </w:r>
      <w:r w:rsidR="008F211E" w:rsidRPr="003A425A">
        <w:rPr>
          <w:rFonts w:ascii="Times New Roman" w:hAnsi="Times New Roman"/>
          <w:sz w:val="24"/>
          <w:szCs w:val="24"/>
        </w:rPr>
        <w:t xml:space="preserve"> </w:t>
      </w:r>
      <w:r w:rsidRPr="003A425A">
        <w:rPr>
          <w:rFonts w:ascii="Times New Roman" w:hAnsi="Times New Roman"/>
          <w:sz w:val="24"/>
          <w:szCs w:val="24"/>
        </w:rPr>
        <w:t xml:space="preserve">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может быть использован для заполнения, проведения контура или для усечения. Преимуществом данного класса является то, что сложные формы необходимо создавать только однажды, а затем они могут быть нарисованы много раз с использованием вызовов функции </w:t>
      </w:r>
      <w:r w:rsidRPr="003A425A">
        <w:rPr>
          <w:rFonts w:ascii="Times New Roman" w:hAnsi="Times New Roman"/>
          <w:sz w:val="24"/>
          <w:szCs w:val="24"/>
          <w:lang w:val="en-US"/>
        </w:rPr>
        <w:t>drawPath</w:t>
      </w:r>
      <w:r w:rsidRPr="003A425A">
        <w:rPr>
          <w:rFonts w:ascii="Times New Roman" w:hAnsi="Times New Roman"/>
          <w:sz w:val="24"/>
          <w:szCs w:val="24"/>
        </w:rPr>
        <w:t>(). Данный класс содержит набор функций, которые могут быть использованы для получения информации о пути и его элементах. Вдобавок возможно реверсировать порядок использования элементов.</w:t>
      </w:r>
    </w:p>
    <w:p w:rsidR="005A6BBD" w:rsidRPr="003A425A" w:rsidRDefault="005A6BBD" w:rsidP="00351D18">
      <w:pPr>
        <w:jc w:val="both"/>
        <w:rPr>
          <w:rFonts w:ascii="Times New Roman" w:hAnsi="Times New Roman"/>
          <w:sz w:val="24"/>
          <w:szCs w:val="24"/>
        </w:rPr>
      </w:pPr>
      <w:r w:rsidRPr="003A425A">
        <w:rPr>
          <w:rFonts w:ascii="Times New Roman" w:hAnsi="Times New Roman"/>
          <w:i/>
          <w:sz w:val="24"/>
          <w:szCs w:val="24"/>
        </w:rPr>
        <w:t xml:space="preserve">Далее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но, как создавать </w:t>
      </w:r>
      <w:r w:rsidR="00085476" w:rsidRPr="003A425A">
        <w:rPr>
          <w:rFonts w:ascii="Times New Roman" w:hAnsi="Times New Roman"/>
          <w:i/>
          <w:sz w:val="24"/>
          <w:szCs w:val="24"/>
        </w:rPr>
        <w:t>объект</w:t>
      </w:r>
      <w:r w:rsidRPr="003A425A">
        <w:rPr>
          <w:rFonts w:ascii="Times New Roman" w:hAnsi="Times New Roman"/>
          <w:i/>
          <w:sz w:val="24"/>
          <w:szCs w:val="24"/>
        </w:rPr>
        <w:t xml:space="preserve"> данного класса. </w:t>
      </w:r>
      <w:r w:rsidRPr="003A425A">
        <w:rPr>
          <w:rFonts w:ascii="Times New Roman" w:hAnsi="Times New Roman"/>
          <w:sz w:val="24"/>
          <w:szCs w:val="24"/>
        </w:rPr>
        <w:t>Текущая позиция класса всегда является конечной позицией последнего подпути, который был добавлен. Есть функция для перемещения текущей позиции без добавления компонента. Также есть функции для явного закрытия и создания новых подпутей. Также данный класс позволяет добавлять закрытые подпути к данному пути. Также путь может быть добавлен к текущему пути.</w:t>
      </w:r>
    </w:p>
    <w:p w:rsidR="005A6BBD" w:rsidRPr="003A425A" w:rsidRDefault="005A6BBD" w:rsidP="00351D18">
      <w:pPr>
        <w:jc w:val="both"/>
        <w:rPr>
          <w:rFonts w:ascii="Times New Roman" w:hAnsi="Times New Roman"/>
          <w:i/>
          <w:sz w:val="24"/>
          <w:szCs w:val="24"/>
        </w:rPr>
      </w:pPr>
      <w:r w:rsidRPr="003A425A">
        <w:rPr>
          <w:rFonts w:ascii="Times New Roman" w:hAnsi="Times New Roman"/>
          <w:i/>
          <w:sz w:val="24"/>
          <w:szCs w:val="24"/>
        </w:rPr>
        <w:t>Далее в данной части показан пример кода, как использовать данный класс.</w:t>
      </w:r>
      <w:r w:rsidR="008F211E" w:rsidRPr="003A425A">
        <w:rPr>
          <w:rFonts w:ascii="Times New Roman" w:hAnsi="Times New Roman"/>
          <w:i/>
          <w:sz w:val="24"/>
          <w:szCs w:val="24"/>
        </w:rPr>
        <w:t xml:space="preserve"> </w:t>
      </w:r>
      <w:r w:rsidRPr="003A425A">
        <w:rPr>
          <w:rFonts w:ascii="Times New Roman" w:hAnsi="Times New Roman"/>
          <w:sz w:val="24"/>
          <w:szCs w:val="24"/>
        </w:rPr>
        <w:t>Также можно выбирать один из двух методов заливки путей.</w:t>
      </w:r>
      <w:r w:rsidR="008F211E" w:rsidRPr="003A425A">
        <w:rPr>
          <w:rFonts w:ascii="Times New Roman" w:hAnsi="Times New Roman"/>
          <w:sz w:val="24"/>
          <w:szCs w:val="24"/>
        </w:rPr>
        <w:t xml:space="preserve"> </w:t>
      </w:r>
      <w:r w:rsidRPr="003A425A">
        <w:rPr>
          <w:rFonts w:ascii="Times New Roman" w:hAnsi="Times New Roman"/>
          <w:sz w:val="24"/>
          <w:szCs w:val="24"/>
        </w:rPr>
        <w:t xml:space="preserve">Также данный класс содержит набор </w:t>
      </w:r>
      <w:r w:rsidRPr="003A425A">
        <w:rPr>
          <w:rFonts w:ascii="Times New Roman" w:hAnsi="Times New Roman"/>
          <w:sz w:val="24"/>
          <w:szCs w:val="24"/>
        </w:rPr>
        <w:lastRenderedPageBreak/>
        <w:t>функций, которые возвращают информацию о текущем данном пути.</w:t>
      </w:r>
      <w:r w:rsidR="008F211E" w:rsidRPr="003A425A">
        <w:rPr>
          <w:rFonts w:ascii="Times New Roman" w:hAnsi="Times New Roman"/>
          <w:sz w:val="24"/>
          <w:szCs w:val="24"/>
        </w:rPr>
        <w:t xml:space="preserve"> </w:t>
      </w:r>
      <w:r w:rsidRPr="003A425A">
        <w:rPr>
          <w:rFonts w:ascii="Times New Roman" w:hAnsi="Times New Roman"/>
          <w:i/>
          <w:sz w:val="24"/>
          <w:szCs w:val="24"/>
        </w:rPr>
        <w:t xml:space="preserve">Также есть функции для преобразования путей в прямоугольники, но я не понял, для чего нужна данная функция, и, </w:t>
      </w:r>
      <w:r w:rsidR="00783BFB" w:rsidRPr="003A425A">
        <w:rPr>
          <w:rFonts w:ascii="Times New Roman" w:hAnsi="Times New Roman"/>
          <w:i/>
          <w:sz w:val="24"/>
          <w:szCs w:val="24"/>
        </w:rPr>
        <w:t>Глав</w:t>
      </w:r>
      <w:r w:rsidRPr="003A425A">
        <w:rPr>
          <w:rFonts w:ascii="Times New Roman" w:hAnsi="Times New Roman"/>
          <w:i/>
          <w:sz w:val="24"/>
          <w:szCs w:val="24"/>
        </w:rPr>
        <w:t>ное, для чего она предназначена.</w:t>
      </w:r>
    </w:p>
    <w:p w:rsidR="008F211E" w:rsidRPr="003A425A" w:rsidRDefault="008F211E" w:rsidP="008F211E">
      <w:pPr>
        <w:pStyle w:val="4"/>
        <w:rPr>
          <w:color w:val="FF0000"/>
        </w:rPr>
      </w:pPr>
      <w:bookmarkStart w:id="351" w:name="_Toc382058462"/>
      <w:r w:rsidRPr="003A425A">
        <w:rPr>
          <w:rFonts w:ascii="Times New Roman" w:hAnsi="Times New Roman"/>
          <w:color w:val="FF0000"/>
          <w:sz w:val="24"/>
          <w:szCs w:val="24"/>
        </w:rPr>
        <w:t>QPainterPathStroker</w:t>
      </w:r>
      <w:bookmarkEnd w:id="351"/>
    </w:p>
    <w:p w:rsidR="005A6BBD" w:rsidRPr="003A425A" w:rsidRDefault="00953454" w:rsidP="00351D18">
      <w:pPr>
        <w:jc w:val="both"/>
        <w:rPr>
          <w:rFonts w:ascii="Times New Roman" w:hAnsi="Times New Roman"/>
          <w:sz w:val="24"/>
          <w:szCs w:val="24"/>
        </w:rPr>
      </w:pPr>
      <w:hyperlink r:id="rId589" w:anchor="details" w:history="1">
        <w:r w:rsidR="005A6BBD" w:rsidRPr="003A425A">
          <w:rPr>
            <w:rStyle w:val="a3"/>
            <w:rFonts w:ascii="Times New Roman" w:hAnsi="Times New Roman"/>
            <w:sz w:val="24"/>
            <w:szCs w:val="24"/>
          </w:rPr>
          <w:t>http://qt-project.org/doc/qt-5.1/qtgui/qpainterpathstroker.html#details</w:t>
        </w:r>
      </w:hyperlink>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класс QPainterPathStroker используется для генерации заполняемых контуров для данного пути рисовальщика. При помощи вызова функции </w:t>
      </w:r>
      <w:r w:rsidRPr="003A425A">
        <w:rPr>
          <w:rFonts w:ascii="Times New Roman" w:hAnsi="Times New Roman"/>
          <w:sz w:val="24"/>
          <w:szCs w:val="24"/>
          <w:lang w:val="en-US"/>
        </w:rPr>
        <w:t>createStroke</w:t>
      </w:r>
      <w:r w:rsidRPr="003A425A">
        <w:rPr>
          <w:rFonts w:ascii="Times New Roman" w:hAnsi="Times New Roman"/>
          <w:sz w:val="24"/>
          <w:szCs w:val="24"/>
        </w:rPr>
        <w:t xml:space="preserve">(), передавая данный </w:t>
      </w:r>
      <w:r w:rsidRPr="003A425A">
        <w:rPr>
          <w:rFonts w:ascii="Times New Roman" w:hAnsi="Times New Roman"/>
          <w:sz w:val="24"/>
          <w:szCs w:val="24"/>
          <w:lang w:val="en-US"/>
        </w:rPr>
        <w:t>QPainterPath</w:t>
      </w:r>
      <w:r w:rsidRPr="003A425A">
        <w:rPr>
          <w:rFonts w:ascii="Times New Roman" w:hAnsi="Times New Roman"/>
          <w:sz w:val="24"/>
          <w:szCs w:val="24"/>
        </w:rPr>
        <w:t xml:space="preserve"> ей как аргумент, новый путь, представляющий контур данного пути создаётся. Затем новый созданный путь может быть заполнен, чтобы нарисовать контур оригинального пути.</w:t>
      </w:r>
    </w:p>
    <w:p w:rsidR="008F211E" w:rsidRPr="003A425A" w:rsidRDefault="008F211E" w:rsidP="008F211E">
      <w:pPr>
        <w:pStyle w:val="4"/>
        <w:rPr>
          <w:color w:val="FF0000"/>
        </w:rPr>
      </w:pPr>
      <w:bookmarkStart w:id="352" w:name="_Toc382058463"/>
      <w:r w:rsidRPr="003A425A">
        <w:rPr>
          <w:rFonts w:ascii="Times New Roman" w:hAnsi="Times New Roman"/>
          <w:color w:val="FF0000"/>
          <w:sz w:val="24"/>
          <w:szCs w:val="24"/>
        </w:rPr>
        <w:t>QPdfWriter</w:t>
      </w:r>
      <w:bookmarkEnd w:id="352"/>
    </w:p>
    <w:p w:rsidR="005A6BBD" w:rsidRPr="003A425A" w:rsidRDefault="00953454" w:rsidP="00351D18">
      <w:pPr>
        <w:jc w:val="both"/>
        <w:rPr>
          <w:rFonts w:ascii="Times New Roman" w:hAnsi="Times New Roman"/>
          <w:sz w:val="24"/>
          <w:szCs w:val="24"/>
        </w:rPr>
      </w:pPr>
      <w:hyperlink r:id="rId590" w:anchor="details" w:history="1">
        <w:r w:rsidR="005A6BBD" w:rsidRPr="003A425A">
          <w:rPr>
            <w:rStyle w:val="a3"/>
            <w:rFonts w:ascii="Times New Roman" w:hAnsi="Times New Roman"/>
            <w:sz w:val="24"/>
            <w:szCs w:val="24"/>
          </w:rPr>
          <w:t>http://qt-project.org/doc/qt-5.1/qtgui/qpdfwriter.html#details</w:t>
        </w:r>
      </w:hyperlink>
    </w:p>
    <w:p w:rsidR="008F211E"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QPdfWriter является классом для генерации </w:t>
      </w:r>
      <w:r w:rsidRPr="003A425A">
        <w:rPr>
          <w:rFonts w:ascii="Times New Roman" w:hAnsi="Times New Roman"/>
          <w:sz w:val="24"/>
          <w:szCs w:val="24"/>
          <w:lang w:val="en-US"/>
        </w:rPr>
        <w:t>PDF</w:t>
      </w:r>
      <w:r w:rsidRPr="003A425A">
        <w:rPr>
          <w:rFonts w:ascii="Times New Roman" w:hAnsi="Times New Roman"/>
          <w:sz w:val="24"/>
          <w:szCs w:val="24"/>
        </w:rPr>
        <w:t>, которые могут быть использованы на устройстве рисования.</w:t>
      </w:r>
      <w:r w:rsidR="008F211E" w:rsidRPr="003A425A">
        <w:rPr>
          <w:rFonts w:ascii="Times New Roman" w:hAnsi="Times New Roman"/>
          <w:sz w:val="24"/>
          <w:szCs w:val="24"/>
        </w:rPr>
        <w:t xml:space="preserve"> </w:t>
      </w:r>
      <w:r w:rsidRPr="003A425A">
        <w:rPr>
          <w:rFonts w:ascii="Times New Roman" w:hAnsi="Times New Roman"/>
          <w:sz w:val="24"/>
          <w:szCs w:val="24"/>
        </w:rPr>
        <w:t xml:space="preserve">Он генерирует </w:t>
      </w:r>
      <w:r w:rsidRPr="003A425A">
        <w:rPr>
          <w:rFonts w:ascii="Times New Roman" w:hAnsi="Times New Roman"/>
          <w:sz w:val="24"/>
          <w:szCs w:val="24"/>
          <w:lang w:val="en-US"/>
        </w:rPr>
        <w:t>PDF</w:t>
      </w:r>
      <w:r w:rsidRPr="003A425A">
        <w:rPr>
          <w:rFonts w:ascii="Times New Roman" w:hAnsi="Times New Roman"/>
          <w:sz w:val="24"/>
          <w:szCs w:val="24"/>
        </w:rPr>
        <w:t xml:space="preserve"> из серии команд рисования с использованием </w:t>
      </w:r>
      <w:r w:rsidRPr="003A425A">
        <w:rPr>
          <w:rFonts w:ascii="Times New Roman" w:hAnsi="Times New Roman"/>
          <w:sz w:val="24"/>
          <w:szCs w:val="24"/>
          <w:lang w:val="en-US"/>
        </w:rPr>
        <w:t>QPainter</w:t>
      </w:r>
      <w:r w:rsidRPr="003A425A">
        <w:rPr>
          <w:rFonts w:ascii="Times New Roman" w:hAnsi="Times New Roman"/>
          <w:sz w:val="24"/>
          <w:szCs w:val="24"/>
        </w:rPr>
        <w:t xml:space="preserve">. Также можно создавать несколько страниц. </w:t>
      </w:r>
    </w:p>
    <w:p w:rsidR="008F211E" w:rsidRPr="003A425A" w:rsidRDefault="008F211E" w:rsidP="008F211E">
      <w:pPr>
        <w:pStyle w:val="4"/>
        <w:rPr>
          <w:rFonts w:ascii="Times New Roman" w:hAnsi="Times New Roman"/>
          <w:sz w:val="24"/>
        </w:rPr>
      </w:pPr>
      <w:bookmarkStart w:id="353" w:name="_Toc382058464"/>
      <w:r w:rsidRPr="003A425A">
        <w:rPr>
          <w:rFonts w:ascii="Times New Roman" w:hAnsi="Times New Roman"/>
          <w:sz w:val="24"/>
          <w:lang w:val="en-US"/>
        </w:rPr>
        <w:t>QPen</w:t>
      </w:r>
      <w:bookmarkEnd w:id="353"/>
    </w:p>
    <w:p w:rsidR="005A6BBD" w:rsidRPr="003A425A" w:rsidRDefault="00953454" w:rsidP="00351D18">
      <w:pPr>
        <w:jc w:val="both"/>
        <w:rPr>
          <w:rFonts w:ascii="Times New Roman" w:hAnsi="Times New Roman"/>
          <w:sz w:val="24"/>
          <w:szCs w:val="24"/>
        </w:rPr>
      </w:pPr>
      <w:hyperlink r:id="rId591"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qpen</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QPen</w:t>
      </w:r>
      <w:r w:rsidRPr="003A425A">
        <w:rPr>
          <w:rFonts w:ascii="Times New Roman" w:hAnsi="Times New Roman"/>
          <w:sz w:val="24"/>
          <w:szCs w:val="24"/>
        </w:rPr>
        <w:t xml:space="preserve"> определяет, как </w:t>
      </w:r>
      <w:r w:rsidRPr="003A425A">
        <w:rPr>
          <w:rFonts w:ascii="Times New Roman" w:hAnsi="Times New Roman"/>
          <w:sz w:val="24"/>
          <w:szCs w:val="24"/>
          <w:lang w:val="en-US"/>
        </w:rPr>
        <w:t>QPainter</w:t>
      </w:r>
      <w:r w:rsidRPr="003A425A">
        <w:rPr>
          <w:rFonts w:ascii="Times New Roman" w:hAnsi="Times New Roman"/>
          <w:sz w:val="24"/>
          <w:szCs w:val="24"/>
        </w:rPr>
        <w:t xml:space="preserve"> следует рисовать линии и контуры форм.</w:t>
      </w:r>
      <w:r w:rsidRPr="003A425A">
        <w:rPr>
          <w:rFonts w:ascii="Times New Roman" w:hAnsi="Times New Roman"/>
          <w:color w:val="00B050"/>
          <w:sz w:val="24"/>
          <w:szCs w:val="24"/>
        </w:rPr>
        <w:t xml:space="preserve"> </w:t>
      </w:r>
      <w:r w:rsidRPr="003A425A">
        <w:rPr>
          <w:rFonts w:ascii="Times New Roman" w:hAnsi="Times New Roman"/>
          <w:sz w:val="24"/>
          <w:szCs w:val="24"/>
        </w:rPr>
        <w:t>Данный класс имеет различные стили: цвет пера, стиль пера, разные типы окончания, разные типы соединений.</w:t>
      </w:r>
      <w:r w:rsidR="008F211E" w:rsidRPr="003A425A">
        <w:rPr>
          <w:rFonts w:ascii="Times New Roman" w:hAnsi="Times New Roman"/>
          <w:sz w:val="24"/>
          <w:szCs w:val="24"/>
        </w:rPr>
        <w:t xml:space="preserve"> </w:t>
      </w:r>
      <w:r w:rsidRPr="003A425A">
        <w:rPr>
          <w:rFonts w:ascii="Times New Roman" w:hAnsi="Times New Roman"/>
          <w:i/>
          <w:sz w:val="24"/>
          <w:szCs w:val="24"/>
        </w:rPr>
        <w:t xml:space="preserve">Обо всём этом подробнее </w:t>
      </w:r>
      <w:r w:rsidR="00F850EA" w:rsidRPr="003A425A">
        <w:rPr>
          <w:rFonts w:ascii="Times New Roman" w:hAnsi="Times New Roman"/>
          <w:i/>
          <w:sz w:val="24"/>
          <w:szCs w:val="24"/>
        </w:rPr>
        <w:t>написа</w:t>
      </w:r>
      <w:r w:rsidRPr="003A425A">
        <w:rPr>
          <w:rFonts w:ascii="Times New Roman" w:hAnsi="Times New Roman"/>
          <w:i/>
          <w:sz w:val="24"/>
          <w:szCs w:val="24"/>
        </w:rPr>
        <w:t>но в данном классе. Я этого не читал сейчас, но всё это я уже изучал ранее</w:t>
      </w:r>
      <w:r w:rsidRPr="003A425A">
        <w:rPr>
          <w:rFonts w:ascii="Times New Roman" w:hAnsi="Times New Roman"/>
          <w:sz w:val="24"/>
          <w:szCs w:val="24"/>
        </w:rPr>
        <w:t>.</w:t>
      </w:r>
    </w:p>
    <w:p w:rsidR="00F60E5F" w:rsidRPr="003A425A" w:rsidRDefault="00F60E5F" w:rsidP="00F60E5F">
      <w:pPr>
        <w:pStyle w:val="4"/>
        <w:rPr>
          <w:rFonts w:ascii="Times New Roman" w:hAnsi="Times New Roman"/>
          <w:sz w:val="24"/>
          <w:szCs w:val="24"/>
        </w:rPr>
      </w:pPr>
      <w:bookmarkStart w:id="354" w:name="_Toc382058465"/>
      <w:r w:rsidRPr="003A425A">
        <w:rPr>
          <w:rFonts w:ascii="Times New Roman" w:hAnsi="Times New Roman"/>
          <w:color w:val="auto"/>
          <w:sz w:val="24"/>
          <w:szCs w:val="24"/>
        </w:rPr>
        <w:t>QPolygon</w:t>
      </w:r>
      <w:bookmarkEnd w:id="354"/>
    </w:p>
    <w:p w:rsidR="005A6BBD" w:rsidRPr="003A425A" w:rsidRDefault="00953454" w:rsidP="00351D18">
      <w:pPr>
        <w:jc w:val="both"/>
        <w:rPr>
          <w:rFonts w:ascii="Times New Roman" w:hAnsi="Times New Roman"/>
          <w:sz w:val="24"/>
          <w:szCs w:val="24"/>
        </w:rPr>
      </w:pPr>
      <w:hyperlink r:id="rId592" w:anchor="details" w:history="1">
        <w:r w:rsidR="005A6BBD" w:rsidRPr="003A425A">
          <w:rPr>
            <w:rStyle w:val="a3"/>
            <w:rFonts w:ascii="Times New Roman" w:hAnsi="Times New Roman"/>
            <w:sz w:val="24"/>
            <w:szCs w:val="24"/>
          </w:rPr>
          <w:t>http://qt-project.org/doc/qt-5.1/qtgui/qpolygon.html#details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QPolygon обеспечивает </w:t>
      </w:r>
      <w:r w:rsidR="002B3F91" w:rsidRPr="003A425A">
        <w:rPr>
          <w:rFonts w:ascii="Times New Roman" w:hAnsi="Times New Roman"/>
          <w:sz w:val="24"/>
          <w:szCs w:val="24"/>
        </w:rPr>
        <w:t>вектор</w:t>
      </w:r>
      <w:r w:rsidRPr="003A425A">
        <w:rPr>
          <w:rFonts w:ascii="Times New Roman" w:hAnsi="Times New Roman"/>
          <w:sz w:val="24"/>
          <w:szCs w:val="24"/>
        </w:rPr>
        <w:t xml:space="preserve"> точек с использованием целочисленной точности представления. Данный класс является неявно разделяемым. В данном классе можно добавлять точки к полигону, а также выполнять его трансляцию и получать ограничивающий прямоугольник. А также можно использовать класс </w:t>
      </w:r>
      <w:r w:rsidRPr="003A425A">
        <w:rPr>
          <w:rFonts w:ascii="Times New Roman" w:hAnsi="Times New Roman"/>
          <w:sz w:val="24"/>
          <w:szCs w:val="24"/>
          <w:lang w:val="en-US"/>
        </w:rPr>
        <w:t>QMatrix</w:t>
      </w:r>
      <w:r w:rsidRPr="003A425A">
        <w:rPr>
          <w:rFonts w:ascii="Times New Roman" w:hAnsi="Times New Roman"/>
          <w:sz w:val="24"/>
          <w:szCs w:val="24"/>
        </w:rPr>
        <w:t xml:space="preserve"> для более</w:t>
      </w:r>
      <w:r w:rsidR="00F60E5F" w:rsidRPr="003A425A">
        <w:rPr>
          <w:rFonts w:ascii="Times New Roman" w:hAnsi="Times New Roman"/>
          <w:sz w:val="24"/>
          <w:szCs w:val="24"/>
        </w:rPr>
        <w:t xml:space="preserve"> общих трансформаций полигона. </w:t>
      </w:r>
      <w:r w:rsidRPr="003A425A">
        <w:rPr>
          <w:rFonts w:ascii="Times New Roman" w:hAnsi="Times New Roman"/>
          <w:i/>
          <w:sz w:val="24"/>
          <w:szCs w:val="24"/>
        </w:rPr>
        <w:t>В данной части есть пример кода, а также полезная ссылка на использование класса матрицы.</w:t>
      </w:r>
    </w:p>
    <w:p w:rsidR="00F60E5F" w:rsidRPr="003A425A" w:rsidRDefault="00F60E5F" w:rsidP="00F60E5F">
      <w:pPr>
        <w:pStyle w:val="4"/>
      </w:pPr>
      <w:bookmarkStart w:id="355" w:name="_Toc382058466"/>
      <w:r w:rsidRPr="003A425A">
        <w:rPr>
          <w:rFonts w:ascii="Times New Roman" w:hAnsi="Times New Roman"/>
          <w:color w:val="auto"/>
          <w:sz w:val="24"/>
          <w:szCs w:val="24"/>
        </w:rPr>
        <w:t>QPolygonF</w:t>
      </w:r>
      <w:bookmarkEnd w:id="355"/>
    </w:p>
    <w:p w:rsidR="005A6BBD" w:rsidRPr="003A425A" w:rsidRDefault="00953454" w:rsidP="00351D18">
      <w:pPr>
        <w:jc w:val="both"/>
        <w:rPr>
          <w:rFonts w:ascii="Times New Roman" w:hAnsi="Times New Roman"/>
          <w:sz w:val="24"/>
          <w:szCs w:val="24"/>
        </w:rPr>
      </w:pPr>
      <w:hyperlink r:id="rId593"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qpolygonf</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QPolygonF обеспечивает </w:t>
      </w:r>
      <w:r w:rsidR="002B3F91" w:rsidRPr="003A425A">
        <w:rPr>
          <w:rFonts w:ascii="Times New Roman" w:hAnsi="Times New Roman"/>
          <w:sz w:val="24"/>
          <w:szCs w:val="24"/>
        </w:rPr>
        <w:t>вектор</w:t>
      </w:r>
      <w:r w:rsidRPr="003A425A">
        <w:rPr>
          <w:rFonts w:ascii="Times New Roman" w:hAnsi="Times New Roman"/>
          <w:sz w:val="24"/>
          <w:szCs w:val="24"/>
        </w:rPr>
        <w:t xml:space="preserve"> точек с использованием вещественной точности представления. Его можно приводить к целочисленному полигону. В остальном описание данного класса подобно описанию класса целочисленного полигона.</w:t>
      </w:r>
    </w:p>
    <w:p w:rsidR="002E59EF" w:rsidRPr="003A425A" w:rsidRDefault="002E59EF" w:rsidP="002E59EF">
      <w:pPr>
        <w:pStyle w:val="4"/>
        <w:rPr>
          <w:rFonts w:ascii="Times New Roman" w:hAnsi="Times New Roman"/>
          <w:color w:val="auto"/>
          <w:sz w:val="24"/>
          <w:szCs w:val="24"/>
        </w:rPr>
      </w:pPr>
      <w:bookmarkStart w:id="356" w:name="_Toc382058467"/>
      <w:r w:rsidRPr="003A425A">
        <w:rPr>
          <w:rFonts w:ascii="Times New Roman" w:hAnsi="Times New Roman"/>
          <w:color w:val="auto"/>
          <w:sz w:val="24"/>
          <w:szCs w:val="24"/>
        </w:rPr>
        <w:t>QRegion</w:t>
      </w:r>
      <w:bookmarkEnd w:id="356"/>
    </w:p>
    <w:p w:rsidR="005A6BBD" w:rsidRPr="003A425A" w:rsidRDefault="00953454" w:rsidP="00351D18">
      <w:pPr>
        <w:jc w:val="both"/>
        <w:rPr>
          <w:rFonts w:ascii="Times New Roman" w:hAnsi="Times New Roman"/>
          <w:sz w:val="24"/>
          <w:szCs w:val="24"/>
        </w:rPr>
      </w:pPr>
      <w:hyperlink r:id="rId594" w:anchor="details" w:history="1">
        <w:r w:rsidR="005A6BBD" w:rsidRPr="003A425A">
          <w:rPr>
            <w:rStyle w:val="a3"/>
            <w:rFonts w:ascii="Times New Roman" w:hAnsi="Times New Roman"/>
            <w:sz w:val="24"/>
            <w:szCs w:val="24"/>
          </w:rPr>
          <w:t>http://qt-project.org/doc/qt-5.1/qtgui/qregion.html#details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QRegion определяет регион усечения для рисовальщика. Данный класс используется вместе с </w:t>
      </w:r>
      <w:hyperlink r:id="rId595" w:anchor="setClipRegion" w:history="1">
        <w:r w:rsidRPr="003A425A">
          <w:rPr>
            <w:rStyle w:val="a3"/>
            <w:rFonts w:ascii="Times New Roman" w:hAnsi="Times New Roman"/>
            <w:color w:val="auto"/>
            <w:sz w:val="24"/>
            <w:szCs w:val="24"/>
          </w:rPr>
          <w:t>QPainter::setClipRegion</w:t>
        </w:r>
      </w:hyperlink>
      <w:r w:rsidRPr="003A425A">
        <w:rPr>
          <w:rFonts w:ascii="Times New Roman" w:hAnsi="Times New Roman"/>
          <w:sz w:val="24"/>
          <w:szCs w:val="24"/>
        </w:rPr>
        <w:t xml:space="preserve">(), чтобы ограничить область рисования той областью, </w:t>
      </w:r>
      <w:r w:rsidRPr="003A425A">
        <w:rPr>
          <w:rFonts w:ascii="Times New Roman" w:hAnsi="Times New Roman"/>
          <w:sz w:val="24"/>
          <w:szCs w:val="24"/>
        </w:rPr>
        <w:lastRenderedPageBreak/>
        <w:t xml:space="preserve">которую следует зарисовать. Также есть функция </w:t>
      </w:r>
      <w:hyperlink r:id="rId596" w:anchor="repaint" w:history="1">
        <w:r w:rsidRPr="003A425A">
          <w:rPr>
            <w:rStyle w:val="a3"/>
            <w:rFonts w:ascii="Times New Roman" w:hAnsi="Times New Roman"/>
            <w:color w:val="auto"/>
            <w:sz w:val="24"/>
            <w:szCs w:val="24"/>
          </w:rPr>
          <w:t>QWidget::repaint</w:t>
        </w:r>
      </w:hyperlink>
      <w:r w:rsidRPr="003A425A">
        <w:rPr>
          <w:rFonts w:ascii="Times New Roman" w:hAnsi="Times New Roman"/>
          <w:sz w:val="24"/>
          <w:szCs w:val="24"/>
        </w:rPr>
        <w:t>(), которая получает в качестве параметра регион. Данный класс является лучшим инструментом, который минимизирует количество области экрана, которая обновляется при перерисовке.</w:t>
      </w:r>
      <w:r w:rsidR="002E59EF" w:rsidRPr="003A425A">
        <w:rPr>
          <w:rFonts w:ascii="Times New Roman" w:hAnsi="Times New Roman"/>
          <w:sz w:val="24"/>
          <w:szCs w:val="24"/>
        </w:rPr>
        <w:t xml:space="preserve"> </w:t>
      </w:r>
      <w:r w:rsidRPr="003A425A">
        <w:rPr>
          <w:rFonts w:ascii="Times New Roman" w:hAnsi="Times New Roman"/>
          <w:sz w:val="24"/>
          <w:szCs w:val="24"/>
        </w:rPr>
        <w:t>Данный класс не используется для построения форм. Это неявно разделяемый класс.</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Регион можно создать из прямоугольника, эллипса, полигона или растра. Сложные регионы могут быть созданы при помощи комбинирования простых регионов с использованием специальных функций. Также можно передвигать регион при помощи специальной операции. </w:t>
      </w:r>
      <w:r w:rsidRPr="003A425A">
        <w:rPr>
          <w:rFonts w:ascii="Times New Roman" w:hAnsi="Times New Roman"/>
          <w:i/>
          <w:sz w:val="24"/>
          <w:szCs w:val="24"/>
        </w:rPr>
        <w:t>Есть пример использования данного класса.</w:t>
      </w:r>
      <w:r w:rsidR="002E59EF" w:rsidRPr="003A425A">
        <w:rPr>
          <w:rFonts w:ascii="Times New Roman" w:hAnsi="Times New Roman"/>
          <w:i/>
          <w:sz w:val="24"/>
          <w:szCs w:val="24"/>
        </w:rPr>
        <w:t xml:space="preserve"> </w:t>
      </w:r>
      <w:r w:rsidRPr="003A425A">
        <w:rPr>
          <w:rFonts w:ascii="Times New Roman" w:hAnsi="Times New Roman"/>
          <w:i/>
          <w:sz w:val="24"/>
          <w:szCs w:val="24"/>
        </w:rPr>
        <w:t xml:space="preserve">Также есть некоторое прилагаемое к документации данного класса лицензионное </w:t>
      </w:r>
      <w:r w:rsidR="005061B0" w:rsidRPr="003A425A">
        <w:rPr>
          <w:rFonts w:ascii="Times New Roman" w:hAnsi="Times New Roman"/>
          <w:i/>
          <w:sz w:val="24"/>
          <w:szCs w:val="24"/>
        </w:rPr>
        <w:t>соглашени</w:t>
      </w:r>
      <w:r w:rsidRPr="003A425A">
        <w:rPr>
          <w:rFonts w:ascii="Times New Roman" w:hAnsi="Times New Roman"/>
          <w:i/>
          <w:sz w:val="24"/>
          <w:szCs w:val="24"/>
        </w:rPr>
        <w:t>е. Его в дальнейшем обязательно следует изучить.</w:t>
      </w:r>
    </w:p>
    <w:p w:rsidR="002E59EF" w:rsidRPr="003A425A" w:rsidRDefault="002E59EF" w:rsidP="002E59EF">
      <w:pPr>
        <w:pStyle w:val="4"/>
      </w:pPr>
      <w:bookmarkStart w:id="357" w:name="_Toc382058468"/>
      <w:r w:rsidRPr="003A425A">
        <w:rPr>
          <w:rFonts w:ascii="Times New Roman" w:hAnsi="Times New Roman"/>
          <w:color w:val="auto"/>
          <w:sz w:val="24"/>
          <w:szCs w:val="24"/>
        </w:rPr>
        <w:t>QTransform</w:t>
      </w:r>
      <w:bookmarkEnd w:id="357"/>
    </w:p>
    <w:p w:rsidR="005A6BBD" w:rsidRPr="003A425A" w:rsidRDefault="00953454" w:rsidP="00351D18">
      <w:pPr>
        <w:jc w:val="both"/>
        <w:rPr>
          <w:rFonts w:ascii="Times New Roman" w:hAnsi="Times New Roman"/>
          <w:sz w:val="24"/>
          <w:szCs w:val="24"/>
        </w:rPr>
      </w:pPr>
      <w:hyperlink r:id="rId597" w:anchor="details" w:history="1">
        <w:r w:rsidR="005A6BBD" w:rsidRPr="003A425A">
          <w:rPr>
            <w:rStyle w:val="a3"/>
            <w:rFonts w:ascii="Times New Roman" w:hAnsi="Times New Roman"/>
            <w:sz w:val="24"/>
            <w:szCs w:val="24"/>
          </w:rPr>
          <w:t>http://qt-project.org/doc/qt-5.1/qtgui/qtransform.html#details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QTransform определяет двумерные преобразования системы координат. Трансформация определяет, как транслировать, масштабировать, сдвигать, вращать или </w:t>
      </w:r>
      <w:r w:rsidR="00F850EA" w:rsidRPr="003A425A">
        <w:rPr>
          <w:rFonts w:ascii="Times New Roman" w:hAnsi="Times New Roman"/>
          <w:sz w:val="24"/>
          <w:szCs w:val="24"/>
        </w:rPr>
        <w:t>проект</w:t>
      </w:r>
      <w:r w:rsidRPr="003A425A">
        <w:rPr>
          <w:rFonts w:ascii="Times New Roman" w:hAnsi="Times New Roman"/>
          <w:sz w:val="24"/>
          <w:szCs w:val="24"/>
        </w:rPr>
        <w:t xml:space="preserve">ировать систему координат и обычно используется, когда рисуется графика. Этот класс отличается от класса </w:t>
      </w:r>
      <w:r w:rsidRPr="003A425A">
        <w:rPr>
          <w:rFonts w:ascii="Times New Roman" w:hAnsi="Times New Roman"/>
          <w:sz w:val="24"/>
          <w:szCs w:val="24"/>
          <w:lang w:val="en-US"/>
        </w:rPr>
        <w:t>QMatrix</w:t>
      </w:r>
      <w:r w:rsidRPr="003A425A">
        <w:rPr>
          <w:rFonts w:ascii="Times New Roman" w:hAnsi="Times New Roman"/>
          <w:sz w:val="24"/>
          <w:szCs w:val="24"/>
        </w:rPr>
        <w:t xml:space="preserve">, который устарел, тем, что он является действительно матрицей три на три, позволяющей </w:t>
      </w:r>
      <w:r w:rsidR="002E59EF" w:rsidRPr="003A425A">
        <w:rPr>
          <w:rFonts w:ascii="Times New Roman" w:hAnsi="Times New Roman"/>
          <w:sz w:val="24"/>
          <w:szCs w:val="24"/>
        </w:rPr>
        <w:t>перспектив</w:t>
      </w:r>
      <w:r w:rsidRPr="003A425A">
        <w:rPr>
          <w:rFonts w:ascii="Times New Roman" w:hAnsi="Times New Roman"/>
          <w:sz w:val="24"/>
          <w:szCs w:val="24"/>
        </w:rPr>
        <w:t xml:space="preserve">ные трансформации. Метод </w:t>
      </w:r>
      <w:r w:rsidRPr="003A425A">
        <w:rPr>
          <w:rFonts w:ascii="Times New Roman" w:hAnsi="Times New Roman"/>
          <w:sz w:val="24"/>
          <w:szCs w:val="24"/>
          <w:lang w:val="en-US"/>
        </w:rPr>
        <w:t>toAffine</w:t>
      </w:r>
      <w:r w:rsidRPr="003A425A">
        <w:rPr>
          <w:rFonts w:ascii="Times New Roman" w:hAnsi="Times New Roman"/>
          <w:sz w:val="24"/>
          <w:szCs w:val="24"/>
        </w:rPr>
        <w:t xml:space="preserve">() позволяет привести данный класс к классу матрицы. Если трансформация </w:t>
      </w:r>
      <w:r w:rsidR="002E59EF" w:rsidRPr="003A425A">
        <w:rPr>
          <w:rFonts w:ascii="Times New Roman" w:hAnsi="Times New Roman"/>
          <w:sz w:val="24"/>
          <w:szCs w:val="24"/>
        </w:rPr>
        <w:t>перспектив</w:t>
      </w:r>
      <w:r w:rsidRPr="003A425A">
        <w:rPr>
          <w:rFonts w:ascii="Times New Roman" w:hAnsi="Times New Roman"/>
          <w:sz w:val="24"/>
          <w:szCs w:val="24"/>
        </w:rPr>
        <w:t>ы была определена на матрице, тогда преобразование вызовет потерю данных.</w:t>
      </w:r>
      <w:r w:rsidR="002E59EF" w:rsidRPr="003A425A">
        <w:rPr>
          <w:rFonts w:ascii="Times New Roman" w:hAnsi="Times New Roman"/>
          <w:sz w:val="24"/>
          <w:szCs w:val="24"/>
        </w:rPr>
        <w:t xml:space="preserve"> </w:t>
      </w:r>
      <w:r w:rsidRPr="003A425A">
        <w:rPr>
          <w:rFonts w:ascii="Times New Roman" w:hAnsi="Times New Roman"/>
          <w:sz w:val="24"/>
          <w:szCs w:val="24"/>
        </w:rPr>
        <w:t xml:space="preserve">Данный класс рекомендуется для осуществления трансформаций в </w:t>
      </w:r>
      <w:r w:rsidR="00B00C9F" w:rsidRPr="003A425A">
        <w:rPr>
          <w:rFonts w:ascii="Times New Roman" w:hAnsi="Times New Roman"/>
          <w:sz w:val="24"/>
          <w:szCs w:val="24"/>
        </w:rPr>
        <w:t>qt</w:t>
      </w:r>
      <w:r w:rsidRPr="003A425A">
        <w:rPr>
          <w:rFonts w:ascii="Times New Roman" w:hAnsi="Times New Roman"/>
          <w:sz w:val="24"/>
          <w:szCs w:val="24"/>
        </w:rPr>
        <w:t>.</w:t>
      </w:r>
    </w:p>
    <w:p w:rsidR="005A6BBD" w:rsidRPr="003A425A" w:rsidRDefault="005A6BBD" w:rsidP="00351D18">
      <w:pPr>
        <w:jc w:val="both"/>
        <w:rPr>
          <w:rFonts w:ascii="Times New Roman" w:hAnsi="Times New Roman"/>
          <w:sz w:val="24"/>
          <w:szCs w:val="24"/>
        </w:rPr>
      </w:pPr>
      <w:r w:rsidRPr="003A425A">
        <w:rPr>
          <w:rFonts w:ascii="Times New Roman" w:hAnsi="Times New Roman"/>
          <w:i/>
          <w:sz w:val="24"/>
          <w:szCs w:val="24"/>
        </w:rPr>
        <w:t xml:space="preserve">Далее говорится о разных методах создания </w:t>
      </w:r>
      <w:r w:rsidR="00085476" w:rsidRPr="003A425A">
        <w:rPr>
          <w:rFonts w:ascii="Times New Roman" w:hAnsi="Times New Roman"/>
          <w:i/>
          <w:sz w:val="24"/>
          <w:szCs w:val="24"/>
        </w:rPr>
        <w:t>объект</w:t>
      </w:r>
      <w:r w:rsidRPr="003A425A">
        <w:rPr>
          <w:rFonts w:ascii="Times New Roman" w:hAnsi="Times New Roman"/>
          <w:i/>
          <w:sz w:val="24"/>
          <w:szCs w:val="24"/>
        </w:rPr>
        <w:t>ов данного класса.</w:t>
      </w:r>
      <w:r w:rsidR="002E59EF"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поддерживает отображение графических примитивов: данная точка, линия, полигон, регион или путь могут быть отображены в координатной системе, определённой данной матрицей с использованием функции </w:t>
      </w:r>
      <w:r w:rsidRPr="003A425A">
        <w:rPr>
          <w:rFonts w:ascii="Times New Roman" w:hAnsi="Times New Roman"/>
          <w:sz w:val="24"/>
          <w:szCs w:val="24"/>
          <w:lang w:val="en-US"/>
        </w:rPr>
        <w:t>map</w:t>
      </w:r>
      <w:r w:rsidRPr="003A425A">
        <w:rPr>
          <w:rFonts w:ascii="Times New Roman" w:hAnsi="Times New Roman"/>
          <w:sz w:val="24"/>
          <w:szCs w:val="24"/>
        </w:rPr>
        <w:t>().</w:t>
      </w:r>
      <w:r w:rsidR="002E59EF" w:rsidRPr="003A425A">
        <w:rPr>
          <w:rFonts w:ascii="Times New Roman" w:hAnsi="Times New Roman"/>
          <w:sz w:val="24"/>
          <w:szCs w:val="24"/>
        </w:rPr>
        <w:t xml:space="preserve"> </w:t>
      </w:r>
      <w:r w:rsidRPr="003A425A">
        <w:rPr>
          <w:rFonts w:ascii="Times New Roman" w:hAnsi="Times New Roman"/>
          <w:sz w:val="24"/>
          <w:szCs w:val="24"/>
        </w:rPr>
        <w:t xml:space="preserve">Есть функции на проверку единичности и сингулярности матрицы. Также есть функции для обращения матриц, для возвращения присоединённой матрицы. Также есть функция для вычисления определителя матрицы. Также класс поддерживает перемножение матриц, сложение и разность. </w:t>
      </w:r>
      <w:r w:rsidR="00085476" w:rsidRPr="003A425A">
        <w:rPr>
          <w:rFonts w:ascii="Times New Roman" w:hAnsi="Times New Roman"/>
          <w:sz w:val="24"/>
          <w:szCs w:val="24"/>
        </w:rPr>
        <w:t>Объект</w:t>
      </w:r>
      <w:r w:rsidRPr="003A425A">
        <w:rPr>
          <w:rFonts w:ascii="Times New Roman" w:hAnsi="Times New Roman"/>
          <w:sz w:val="24"/>
          <w:szCs w:val="24"/>
        </w:rPr>
        <w:t>ы данного класса могут поточно передаваться и сравниваться.</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Класс </w:t>
      </w:r>
      <w:r w:rsidRPr="003A425A">
        <w:rPr>
          <w:rFonts w:ascii="Times New Roman" w:hAnsi="Times New Roman"/>
          <w:sz w:val="24"/>
          <w:szCs w:val="24"/>
          <w:lang w:val="en-US"/>
        </w:rPr>
        <w:t>QPainter</w:t>
      </w:r>
      <w:r w:rsidRPr="003A425A">
        <w:rPr>
          <w:rFonts w:ascii="Times New Roman" w:hAnsi="Times New Roman"/>
          <w:sz w:val="24"/>
          <w:szCs w:val="24"/>
        </w:rPr>
        <w:t xml:space="preserve"> имеет функции для некоторого преобразования системы координат без использования данного класса. </w:t>
      </w:r>
      <w:r w:rsidRPr="003A425A">
        <w:rPr>
          <w:rFonts w:ascii="Times New Roman" w:hAnsi="Times New Roman"/>
          <w:i/>
          <w:sz w:val="24"/>
          <w:szCs w:val="24"/>
        </w:rPr>
        <w:t>Есть пр</w:t>
      </w:r>
      <w:r w:rsidR="002E59EF" w:rsidRPr="003A425A">
        <w:rPr>
          <w:rFonts w:ascii="Times New Roman" w:hAnsi="Times New Roman"/>
          <w:i/>
          <w:sz w:val="24"/>
          <w:szCs w:val="24"/>
        </w:rPr>
        <w:t>и</w:t>
      </w:r>
      <w:r w:rsidRPr="003A425A">
        <w:rPr>
          <w:rFonts w:ascii="Times New Roman" w:hAnsi="Times New Roman"/>
          <w:i/>
          <w:sz w:val="24"/>
          <w:szCs w:val="24"/>
        </w:rPr>
        <w:t>мер кода.</w:t>
      </w:r>
      <w:r w:rsidR="002E59EF" w:rsidRPr="003A425A">
        <w:rPr>
          <w:rFonts w:ascii="Times New Roman" w:hAnsi="Times New Roman"/>
          <w:i/>
          <w:sz w:val="24"/>
          <w:szCs w:val="24"/>
        </w:rPr>
        <w:t xml:space="preserve"> </w:t>
      </w:r>
      <w:r w:rsidRPr="003A425A">
        <w:rPr>
          <w:rFonts w:ascii="Times New Roman" w:hAnsi="Times New Roman"/>
          <w:sz w:val="24"/>
          <w:szCs w:val="24"/>
        </w:rPr>
        <w:t xml:space="preserve">Но если вы желаете выполнить более одной операции преобразования, то более </w:t>
      </w:r>
      <w:r w:rsidR="00DA7E37" w:rsidRPr="003A425A">
        <w:rPr>
          <w:rFonts w:ascii="Times New Roman" w:hAnsi="Times New Roman"/>
          <w:sz w:val="24"/>
          <w:szCs w:val="24"/>
        </w:rPr>
        <w:t>эффект</w:t>
      </w:r>
      <w:r w:rsidRPr="003A425A">
        <w:rPr>
          <w:rFonts w:ascii="Times New Roman" w:hAnsi="Times New Roman"/>
          <w:sz w:val="24"/>
          <w:szCs w:val="24"/>
        </w:rPr>
        <w:t xml:space="preserve">ивным будет построение класса </w:t>
      </w:r>
      <w:r w:rsidRPr="003A425A">
        <w:rPr>
          <w:rFonts w:ascii="Times New Roman" w:hAnsi="Times New Roman"/>
          <w:sz w:val="24"/>
          <w:szCs w:val="24"/>
          <w:lang w:val="en-US"/>
        </w:rPr>
        <w:t>QTransform</w:t>
      </w:r>
      <w:r w:rsidRPr="003A425A">
        <w:rPr>
          <w:rFonts w:ascii="Times New Roman" w:hAnsi="Times New Roman"/>
          <w:sz w:val="24"/>
          <w:szCs w:val="24"/>
        </w:rPr>
        <w:t xml:space="preserve"> и вызов функции </w:t>
      </w:r>
      <w:r w:rsidRPr="003A425A">
        <w:rPr>
          <w:rFonts w:ascii="Times New Roman" w:hAnsi="Times New Roman"/>
          <w:sz w:val="24"/>
          <w:szCs w:val="24"/>
          <w:lang w:val="en-US"/>
        </w:rPr>
        <w:t>QPainter</w:t>
      </w:r>
      <w:r w:rsidRPr="003A425A">
        <w:rPr>
          <w:rFonts w:ascii="Times New Roman" w:hAnsi="Times New Roman"/>
          <w:sz w:val="24"/>
          <w:szCs w:val="24"/>
        </w:rPr>
        <w:t>::</w:t>
      </w:r>
      <w:r w:rsidRPr="003A425A">
        <w:rPr>
          <w:rFonts w:ascii="Times New Roman" w:hAnsi="Times New Roman"/>
          <w:sz w:val="24"/>
          <w:szCs w:val="24"/>
          <w:lang w:val="en-US"/>
        </w:rPr>
        <w:t>setTransformation</w:t>
      </w:r>
      <w:r w:rsidRPr="003A425A">
        <w:rPr>
          <w:rFonts w:ascii="Times New Roman" w:hAnsi="Times New Roman"/>
          <w:sz w:val="24"/>
          <w:szCs w:val="24"/>
        </w:rPr>
        <w:t xml:space="preserve">(). </w:t>
      </w:r>
      <w:r w:rsidRPr="003A425A">
        <w:rPr>
          <w:rFonts w:ascii="Times New Roman" w:hAnsi="Times New Roman"/>
          <w:i/>
          <w:sz w:val="24"/>
          <w:szCs w:val="24"/>
        </w:rPr>
        <w:t>Есть пример кода в этом.</w:t>
      </w:r>
    </w:p>
    <w:p w:rsidR="005A6BBD" w:rsidRPr="003A425A" w:rsidRDefault="00085476" w:rsidP="00351D18">
      <w:pPr>
        <w:jc w:val="both"/>
        <w:rPr>
          <w:rFonts w:ascii="Times New Roman" w:hAnsi="Times New Roman"/>
          <w:i/>
          <w:sz w:val="24"/>
          <w:szCs w:val="24"/>
        </w:rPr>
      </w:pPr>
      <w:r w:rsidRPr="003A425A">
        <w:rPr>
          <w:rFonts w:ascii="Times New Roman" w:hAnsi="Times New Roman"/>
          <w:sz w:val="24"/>
          <w:szCs w:val="24"/>
        </w:rPr>
        <w:t>Объект</w:t>
      </w:r>
      <w:r w:rsidR="005A6BBD" w:rsidRPr="003A425A">
        <w:rPr>
          <w:rFonts w:ascii="Times New Roman" w:hAnsi="Times New Roman"/>
          <w:sz w:val="24"/>
          <w:szCs w:val="24"/>
        </w:rPr>
        <w:t xml:space="preserve"> данного класса содержит матрицу 3*3. Каждый элемент данной матрицы отвечает за некоторое преобразование. </w:t>
      </w:r>
      <w:r w:rsidR="005A6BBD" w:rsidRPr="003A425A">
        <w:rPr>
          <w:rFonts w:ascii="Times New Roman" w:hAnsi="Times New Roman"/>
          <w:i/>
          <w:sz w:val="24"/>
          <w:szCs w:val="24"/>
        </w:rPr>
        <w:t>Это всё перечислено в данной части. Есть пример кода, как данный класс преобразует координаты.</w:t>
      </w:r>
      <w:r w:rsidR="002E59EF" w:rsidRPr="003A425A">
        <w:rPr>
          <w:rFonts w:ascii="Times New Roman" w:hAnsi="Times New Roman"/>
          <w:i/>
          <w:sz w:val="24"/>
          <w:szCs w:val="24"/>
        </w:rPr>
        <w:t xml:space="preserve"> </w:t>
      </w:r>
      <w:r w:rsidR="005A6BBD" w:rsidRPr="003A425A">
        <w:rPr>
          <w:rFonts w:ascii="Times New Roman" w:hAnsi="Times New Roman"/>
          <w:sz w:val="24"/>
          <w:szCs w:val="24"/>
        </w:rPr>
        <w:t xml:space="preserve">Устанавливать и получать элементы матрицы можно при помощи специальных функций. </w:t>
      </w:r>
      <w:r w:rsidR="005A6BBD" w:rsidRPr="003A425A">
        <w:rPr>
          <w:rFonts w:ascii="Times New Roman" w:hAnsi="Times New Roman"/>
          <w:i/>
          <w:sz w:val="24"/>
          <w:szCs w:val="24"/>
        </w:rPr>
        <w:t>Есть пример кода использования данного класса.</w:t>
      </w:r>
    </w:p>
    <w:p w:rsidR="002B298E" w:rsidRPr="003A425A" w:rsidRDefault="002B298E" w:rsidP="002B298E">
      <w:pPr>
        <w:pStyle w:val="4"/>
        <w:rPr>
          <w:rFonts w:ascii="Times New Roman" w:hAnsi="Times New Roman"/>
          <w:i w:val="0"/>
          <w:color w:val="auto"/>
          <w:sz w:val="24"/>
          <w:szCs w:val="24"/>
        </w:rPr>
      </w:pPr>
      <w:bookmarkStart w:id="358" w:name="_Toc382058469"/>
      <w:r w:rsidRPr="003A425A">
        <w:rPr>
          <w:rFonts w:ascii="Times New Roman" w:hAnsi="Times New Roman"/>
          <w:color w:val="auto"/>
          <w:sz w:val="24"/>
          <w:szCs w:val="24"/>
        </w:rPr>
        <w:t>QFont</w:t>
      </w:r>
      <w:bookmarkEnd w:id="358"/>
    </w:p>
    <w:p w:rsidR="005A6BBD" w:rsidRPr="003A425A" w:rsidRDefault="00953454" w:rsidP="00351D18">
      <w:pPr>
        <w:jc w:val="both"/>
        <w:rPr>
          <w:rFonts w:ascii="Times New Roman" w:hAnsi="Times New Roman"/>
          <w:sz w:val="24"/>
          <w:szCs w:val="24"/>
        </w:rPr>
      </w:pPr>
      <w:hyperlink r:id="rId598" w:anchor="details" w:history="1">
        <w:r w:rsidR="005A6BBD" w:rsidRPr="003A425A">
          <w:rPr>
            <w:rStyle w:val="a3"/>
            <w:rFonts w:ascii="Times New Roman" w:hAnsi="Times New Roman"/>
            <w:sz w:val="24"/>
            <w:szCs w:val="24"/>
          </w:rPr>
          <w:t>http://qt-project.org/doc/qt-5.1/qtgui/qfont.html#details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lastRenderedPageBreak/>
        <w:t>класс QFont определяет шрифт, используемый при рисовании текста.</w:t>
      </w:r>
      <w:r w:rsidR="002B298E" w:rsidRPr="003A425A">
        <w:rPr>
          <w:rFonts w:ascii="Times New Roman" w:hAnsi="Times New Roman"/>
          <w:sz w:val="24"/>
          <w:szCs w:val="24"/>
        </w:rPr>
        <w:t xml:space="preserve"> </w:t>
      </w:r>
      <w:r w:rsidRPr="003A425A">
        <w:rPr>
          <w:rFonts w:ascii="Times New Roman" w:hAnsi="Times New Roman"/>
          <w:sz w:val="24"/>
          <w:szCs w:val="24"/>
        </w:rPr>
        <w:t xml:space="preserve">При создании шрифта вы определяете различные атрибуты, которые вы хотите, чтобы имел шрифт. </w:t>
      </w:r>
      <w:r w:rsidR="00B00C9F" w:rsidRPr="003A425A">
        <w:rPr>
          <w:rFonts w:ascii="Times New Roman" w:hAnsi="Times New Roman"/>
          <w:sz w:val="24"/>
          <w:szCs w:val="24"/>
        </w:rPr>
        <w:t>Qt</w:t>
      </w:r>
      <w:r w:rsidRPr="003A425A">
        <w:rPr>
          <w:rFonts w:ascii="Times New Roman" w:hAnsi="Times New Roman"/>
          <w:sz w:val="24"/>
          <w:szCs w:val="24"/>
        </w:rPr>
        <w:t xml:space="preserve"> будет использовать ближайший шрифт к заданному вами. Атрибуты шрифта обычно можно получить из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Pr="003A425A">
        <w:rPr>
          <w:rFonts w:ascii="Times New Roman" w:hAnsi="Times New Roman"/>
          <w:sz w:val="24"/>
          <w:szCs w:val="24"/>
          <w:lang w:val="en-US"/>
        </w:rPr>
        <w:t>QFontInfo</w:t>
      </w:r>
      <w:r w:rsidRPr="003A425A">
        <w:rPr>
          <w:rFonts w:ascii="Times New Roman" w:hAnsi="Times New Roman"/>
          <w:sz w:val="24"/>
          <w:szCs w:val="24"/>
        </w:rPr>
        <w:t xml:space="preserve">. </w:t>
      </w:r>
      <w:r w:rsidRPr="003A425A">
        <w:rPr>
          <w:rFonts w:ascii="Times New Roman" w:hAnsi="Times New Roman"/>
          <w:sz w:val="24"/>
          <w:szCs w:val="24"/>
          <w:lang w:val="en-US"/>
        </w:rPr>
        <w:t>QFontMetrics</w:t>
      </w:r>
      <w:r w:rsidRPr="003A425A">
        <w:rPr>
          <w:rFonts w:ascii="Times New Roman" w:hAnsi="Times New Roman"/>
          <w:sz w:val="24"/>
          <w:szCs w:val="24"/>
        </w:rPr>
        <w:t xml:space="preserve"> используется для получения метрики шрифта.</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Перед созданием шрифта должен существовать экземпляр приложения </w:t>
      </w:r>
      <w:r w:rsidRPr="003A425A">
        <w:rPr>
          <w:rFonts w:ascii="Times New Roman" w:hAnsi="Times New Roman"/>
          <w:sz w:val="24"/>
          <w:szCs w:val="24"/>
          <w:lang w:val="en-US"/>
        </w:rPr>
        <w:t>QGuiApplication</w:t>
      </w:r>
      <w:r w:rsidRPr="003A425A">
        <w:rPr>
          <w:rFonts w:ascii="Times New Roman" w:hAnsi="Times New Roman"/>
          <w:sz w:val="24"/>
          <w:szCs w:val="24"/>
        </w:rPr>
        <w:t xml:space="preserve">. Если в данном шрифте нет знаков, то </w:t>
      </w:r>
      <w:r w:rsidR="00B00C9F" w:rsidRPr="003A425A">
        <w:rPr>
          <w:rFonts w:ascii="Times New Roman" w:hAnsi="Times New Roman"/>
          <w:sz w:val="24"/>
          <w:szCs w:val="24"/>
        </w:rPr>
        <w:t>qt</w:t>
      </w:r>
      <w:r w:rsidRPr="003A425A">
        <w:rPr>
          <w:rFonts w:ascii="Times New Roman" w:hAnsi="Times New Roman"/>
          <w:sz w:val="24"/>
          <w:szCs w:val="24"/>
        </w:rPr>
        <w:t xml:space="preserve"> ищет знаки в ближайших похожих шрифтах. </w:t>
      </w:r>
      <w:r w:rsidRPr="003A425A">
        <w:rPr>
          <w:rFonts w:ascii="Times New Roman" w:hAnsi="Times New Roman"/>
          <w:i/>
          <w:sz w:val="24"/>
          <w:szCs w:val="24"/>
        </w:rPr>
        <w:t>Есть пример кода создания шрифта.</w:t>
      </w:r>
      <w:r w:rsidR="002B298E" w:rsidRPr="003A425A">
        <w:rPr>
          <w:rFonts w:ascii="Times New Roman" w:hAnsi="Times New Roman"/>
          <w:i/>
          <w:sz w:val="24"/>
          <w:szCs w:val="24"/>
        </w:rPr>
        <w:t xml:space="preserve"> </w:t>
      </w:r>
      <w:r w:rsidRPr="003A425A">
        <w:rPr>
          <w:rFonts w:ascii="Times New Roman" w:hAnsi="Times New Roman"/>
          <w:i/>
          <w:sz w:val="24"/>
          <w:szCs w:val="24"/>
        </w:rPr>
        <w:t xml:space="preserve">Также в данной части </w:t>
      </w:r>
      <w:r w:rsidR="00F850EA" w:rsidRPr="003A425A">
        <w:rPr>
          <w:rFonts w:ascii="Times New Roman" w:hAnsi="Times New Roman"/>
          <w:i/>
          <w:sz w:val="24"/>
          <w:szCs w:val="24"/>
        </w:rPr>
        <w:t>написа</w:t>
      </w:r>
      <w:r w:rsidRPr="003A425A">
        <w:rPr>
          <w:rFonts w:ascii="Times New Roman" w:hAnsi="Times New Roman"/>
          <w:i/>
          <w:sz w:val="24"/>
          <w:szCs w:val="24"/>
        </w:rPr>
        <w:t>ны различные функции.</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Каждый шрифт имеет ключ, который может быть использован, например, как ключ в кэше или словаре. Если вы желаете сохранить предпочтения пользователя насчёт шрифтов, вы можете использовать </w:t>
      </w:r>
      <w:r w:rsidRPr="003A425A">
        <w:rPr>
          <w:rFonts w:ascii="Times New Roman" w:hAnsi="Times New Roman"/>
          <w:sz w:val="24"/>
          <w:szCs w:val="24"/>
          <w:lang w:val="en-US"/>
        </w:rPr>
        <w:t>QSettings</w:t>
      </w:r>
      <w:r w:rsidRPr="003A425A">
        <w:rPr>
          <w:rFonts w:ascii="Times New Roman" w:hAnsi="Times New Roman"/>
          <w:sz w:val="24"/>
          <w:szCs w:val="24"/>
        </w:rPr>
        <w:t xml:space="preserve">, </w:t>
      </w:r>
      <w:r w:rsidR="00990129" w:rsidRPr="003A425A">
        <w:rPr>
          <w:rFonts w:ascii="Times New Roman" w:hAnsi="Times New Roman"/>
          <w:sz w:val="24"/>
          <w:szCs w:val="24"/>
        </w:rPr>
        <w:t>запис</w:t>
      </w:r>
      <w:r w:rsidRPr="003A425A">
        <w:rPr>
          <w:rFonts w:ascii="Times New Roman" w:hAnsi="Times New Roman"/>
          <w:sz w:val="24"/>
          <w:szCs w:val="24"/>
        </w:rPr>
        <w:t xml:space="preserve">ывая информацию о шрифте с помощью функции </w:t>
      </w:r>
      <w:r w:rsidRPr="003A425A">
        <w:rPr>
          <w:rFonts w:ascii="Times New Roman" w:hAnsi="Times New Roman"/>
          <w:sz w:val="24"/>
          <w:szCs w:val="24"/>
          <w:lang w:val="en-US"/>
        </w:rPr>
        <w:t>toString</w:t>
      </w:r>
      <w:r w:rsidRPr="003A425A">
        <w:rPr>
          <w:rFonts w:ascii="Times New Roman" w:hAnsi="Times New Roman"/>
          <w:sz w:val="24"/>
          <w:szCs w:val="24"/>
        </w:rPr>
        <w:t xml:space="preserve">() и считывая её назад с помощью </w:t>
      </w:r>
      <w:r w:rsidRPr="003A425A">
        <w:rPr>
          <w:rFonts w:ascii="Times New Roman" w:hAnsi="Times New Roman"/>
          <w:sz w:val="24"/>
          <w:szCs w:val="24"/>
          <w:lang w:val="en-US"/>
        </w:rPr>
        <w:t>fromString</w:t>
      </w:r>
      <w:r w:rsidRPr="003A425A">
        <w:rPr>
          <w:rFonts w:ascii="Times New Roman" w:hAnsi="Times New Roman"/>
          <w:sz w:val="24"/>
          <w:szCs w:val="24"/>
        </w:rPr>
        <w:t xml:space="preserve">(). </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Есть как зависимые от устройства, так и независимые от устройства функции для установки размеров шрифта.</w:t>
      </w:r>
      <w:r w:rsidR="002B298E" w:rsidRPr="003A425A">
        <w:rPr>
          <w:rFonts w:ascii="Times New Roman" w:hAnsi="Times New Roman"/>
          <w:sz w:val="24"/>
          <w:szCs w:val="24"/>
        </w:rPr>
        <w:t xml:space="preserve"> </w:t>
      </w:r>
      <w:r w:rsidRPr="003A425A">
        <w:rPr>
          <w:rFonts w:ascii="Times New Roman" w:hAnsi="Times New Roman"/>
          <w:i/>
          <w:sz w:val="24"/>
          <w:szCs w:val="24"/>
        </w:rPr>
        <w:t xml:space="preserve">Также в данной части описан алгоритм совпадения шрифтов. </w:t>
      </w:r>
      <w:r w:rsidRPr="003A425A">
        <w:rPr>
          <w:rFonts w:ascii="Times New Roman" w:hAnsi="Times New Roman"/>
          <w:sz w:val="24"/>
          <w:szCs w:val="24"/>
        </w:rPr>
        <w:t>Но действительный алгоритм совпадения изменяется от платформы к платформе.</w:t>
      </w:r>
      <w:r w:rsidR="002B298E" w:rsidRPr="003A425A">
        <w:rPr>
          <w:rFonts w:ascii="Times New Roman" w:hAnsi="Times New Roman"/>
          <w:sz w:val="24"/>
          <w:szCs w:val="24"/>
        </w:rPr>
        <w:t xml:space="preserve"> </w:t>
      </w:r>
      <w:r w:rsidRPr="003A425A">
        <w:rPr>
          <w:rFonts w:ascii="Times New Roman" w:hAnsi="Times New Roman"/>
          <w:i/>
          <w:sz w:val="24"/>
          <w:szCs w:val="24"/>
        </w:rPr>
        <w:t>Есть примеры определения атрибутов шрифта, действительно используемого в оконной системе, а также пример получения информации о метрике шрифта.</w:t>
      </w:r>
    </w:p>
    <w:p w:rsidR="005A6BBD" w:rsidRPr="003A425A" w:rsidRDefault="005A6BBD" w:rsidP="00351D18">
      <w:pPr>
        <w:jc w:val="both"/>
        <w:rPr>
          <w:rFonts w:ascii="Times New Roman" w:hAnsi="Times New Roman"/>
          <w:i/>
          <w:sz w:val="24"/>
          <w:szCs w:val="24"/>
        </w:rPr>
      </w:pPr>
      <w:r w:rsidRPr="003A425A">
        <w:rPr>
          <w:rFonts w:ascii="Times New Roman" w:hAnsi="Times New Roman"/>
          <w:i/>
          <w:sz w:val="24"/>
          <w:szCs w:val="24"/>
        </w:rPr>
        <w:t>При использовании шрифта следует детально изучить алгоритм поиска подходящих шрифтов подробнее.</w:t>
      </w:r>
      <w:r w:rsidR="002B298E" w:rsidRPr="003A425A">
        <w:rPr>
          <w:rFonts w:ascii="Times New Roman" w:hAnsi="Times New Roman"/>
          <w:i/>
          <w:sz w:val="24"/>
          <w:szCs w:val="24"/>
        </w:rPr>
        <w:t xml:space="preserve"> </w:t>
      </w:r>
      <w:r w:rsidRPr="003A425A">
        <w:rPr>
          <w:rFonts w:ascii="Times New Roman" w:hAnsi="Times New Roman"/>
          <w:i/>
          <w:sz w:val="24"/>
          <w:szCs w:val="24"/>
        </w:rPr>
        <w:t>Также в данной части есть полезные ссылки на интернет источники по шрифтам.</w:t>
      </w:r>
    </w:p>
    <w:p w:rsidR="00B3754E" w:rsidRPr="003A425A" w:rsidRDefault="00B3754E" w:rsidP="00B3754E">
      <w:pPr>
        <w:pStyle w:val="4"/>
      </w:pPr>
      <w:bookmarkStart w:id="359" w:name="_Toc382058470"/>
      <w:r w:rsidRPr="003A425A">
        <w:rPr>
          <w:rFonts w:ascii="Times New Roman" w:hAnsi="Times New Roman"/>
          <w:color w:val="auto"/>
          <w:sz w:val="24"/>
          <w:szCs w:val="24"/>
        </w:rPr>
        <w:t>QFontMetrics</w:t>
      </w:r>
      <w:bookmarkEnd w:id="359"/>
    </w:p>
    <w:p w:rsidR="005A6BBD" w:rsidRPr="003A425A" w:rsidRDefault="00953454" w:rsidP="00351D18">
      <w:pPr>
        <w:jc w:val="both"/>
        <w:rPr>
          <w:rFonts w:ascii="Times New Roman" w:hAnsi="Times New Roman"/>
          <w:sz w:val="24"/>
          <w:szCs w:val="24"/>
        </w:rPr>
      </w:pPr>
      <w:hyperlink r:id="rId599" w:anchor="details" w:history="1">
        <w:r w:rsidR="005A6BBD" w:rsidRPr="003A425A">
          <w:rPr>
            <w:rStyle w:val="a3"/>
            <w:rFonts w:ascii="Times New Roman" w:hAnsi="Times New Roman"/>
            <w:sz w:val="24"/>
            <w:szCs w:val="24"/>
          </w:rPr>
          <w:t>http://qt-project.org/doc/qt-5.1/qtgui/qfontmetrics.html#details</w:t>
        </w:r>
      </w:hyperlink>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класс QFontMetrics обеспечивает информацию о метрике шрифта. Данный класс рассчитывает размер символов и строк для данного шрифта. Создать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можно тремя способами: через </w:t>
      </w:r>
      <w:r w:rsidR="00206328" w:rsidRPr="003A425A">
        <w:rPr>
          <w:rFonts w:ascii="Times New Roman" w:hAnsi="Times New Roman"/>
          <w:sz w:val="24"/>
          <w:szCs w:val="24"/>
        </w:rPr>
        <w:t>конструктор</w:t>
      </w:r>
      <w:r w:rsidRPr="003A425A">
        <w:rPr>
          <w:rFonts w:ascii="Times New Roman" w:hAnsi="Times New Roman"/>
          <w:sz w:val="24"/>
          <w:szCs w:val="24"/>
        </w:rPr>
        <w:t xml:space="preserve">, при помощи функций </w:t>
      </w:r>
      <w:hyperlink r:id="rId600" w:anchor="fontMetrics" w:history="1">
        <w:r w:rsidRPr="003A425A">
          <w:rPr>
            <w:rStyle w:val="a3"/>
            <w:rFonts w:ascii="Times New Roman" w:hAnsi="Times New Roman"/>
            <w:color w:val="auto"/>
            <w:sz w:val="24"/>
            <w:szCs w:val="24"/>
          </w:rPr>
          <w:t>QWidget::fontMetrics</w:t>
        </w:r>
      </w:hyperlink>
      <w:r w:rsidRPr="003A425A">
        <w:rPr>
          <w:rFonts w:ascii="Times New Roman" w:hAnsi="Times New Roman"/>
          <w:sz w:val="24"/>
          <w:szCs w:val="24"/>
        </w:rPr>
        <w:t xml:space="preserve">() и </w:t>
      </w:r>
      <w:hyperlink r:id="rId601" w:anchor="fontMetrics" w:history="1">
        <w:r w:rsidRPr="003A425A">
          <w:rPr>
            <w:rStyle w:val="a3"/>
            <w:rFonts w:ascii="Times New Roman" w:hAnsi="Times New Roman"/>
            <w:color w:val="auto"/>
            <w:sz w:val="24"/>
            <w:szCs w:val="24"/>
          </w:rPr>
          <w:t>QPainter::fontMetrics</w:t>
        </w:r>
      </w:hyperlink>
      <w:r w:rsidRPr="003A425A">
        <w:rPr>
          <w:rFonts w:ascii="Times New Roman" w:hAnsi="Times New Roman"/>
          <w:sz w:val="24"/>
          <w:szCs w:val="24"/>
        </w:rPr>
        <w:t>(), которые возвращают информацию о шрифте виджета и рисовальщика соответственно.</w:t>
      </w:r>
      <w:r w:rsidR="00B3754E" w:rsidRPr="003A425A">
        <w:rPr>
          <w:rFonts w:ascii="Times New Roman" w:hAnsi="Times New Roman"/>
          <w:sz w:val="24"/>
          <w:szCs w:val="24"/>
        </w:rPr>
        <w:t xml:space="preserve"> </w:t>
      </w:r>
      <w:r w:rsidRPr="003A425A">
        <w:rPr>
          <w:rFonts w:ascii="Times New Roman" w:hAnsi="Times New Roman"/>
          <w:sz w:val="24"/>
          <w:szCs w:val="24"/>
        </w:rPr>
        <w:t>Данный класс обеспечивает набор функций для возврата информации о шрифте, которые являются быстрыми. Но некоторые функции отмечены, как медленные, и рекомендуется их избегать. Для каждого символа вы можете получить его параметры и найти его шрифт. Также символ можно обработать как строку. Также можно получать параметры строки.</w:t>
      </w:r>
      <w:r w:rsidR="00B3754E" w:rsidRPr="003A425A">
        <w:rPr>
          <w:rFonts w:ascii="Times New Roman" w:hAnsi="Times New Roman"/>
          <w:sz w:val="24"/>
          <w:szCs w:val="24"/>
        </w:rPr>
        <w:t xml:space="preserve"> </w:t>
      </w:r>
      <w:r w:rsidRPr="003A425A">
        <w:rPr>
          <w:rFonts w:ascii="Times New Roman" w:hAnsi="Times New Roman"/>
          <w:i/>
          <w:sz w:val="24"/>
          <w:szCs w:val="24"/>
        </w:rPr>
        <w:t>Есть пример того, как использовать данный класс. Очень информативный пример, надо сказать.</w:t>
      </w:r>
    </w:p>
    <w:p w:rsidR="00B3754E" w:rsidRPr="003A425A" w:rsidRDefault="00B3754E" w:rsidP="00B3754E">
      <w:pPr>
        <w:pStyle w:val="4"/>
      </w:pPr>
      <w:bookmarkStart w:id="360" w:name="_Toc382058471"/>
      <w:r w:rsidRPr="003A425A">
        <w:rPr>
          <w:rFonts w:ascii="Times New Roman" w:hAnsi="Times New Roman"/>
          <w:color w:val="auto"/>
          <w:sz w:val="24"/>
          <w:szCs w:val="24"/>
        </w:rPr>
        <w:t>QFontMetricsF</w:t>
      </w:r>
      <w:bookmarkEnd w:id="360"/>
    </w:p>
    <w:p w:rsidR="005A6BBD" w:rsidRPr="003A425A" w:rsidRDefault="00953454" w:rsidP="00351D18">
      <w:pPr>
        <w:jc w:val="both"/>
        <w:rPr>
          <w:rFonts w:ascii="Times New Roman" w:hAnsi="Times New Roman"/>
          <w:sz w:val="24"/>
          <w:szCs w:val="24"/>
        </w:rPr>
      </w:pPr>
      <w:hyperlink r:id="rId602" w:anchor="details" w:history="1">
        <w:r w:rsidR="005A6BBD" w:rsidRPr="003A425A">
          <w:rPr>
            <w:rStyle w:val="a3"/>
            <w:rFonts w:ascii="Times New Roman" w:hAnsi="Times New Roman"/>
            <w:sz w:val="24"/>
            <w:szCs w:val="24"/>
          </w:rPr>
          <w:t>http://qt-project.org/doc/qt-5.1/qtgui/</w:t>
        </w:r>
        <w:r w:rsidR="005A6BBD" w:rsidRPr="003A425A">
          <w:rPr>
            <w:rFonts w:ascii="Times New Roman" w:hAnsi="Times New Roman"/>
            <w:sz w:val="24"/>
            <w:szCs w:val="24"/>
          </w:rPr>
          <w:t>QGenericMatrix</w:t>
        </w:r>
        <w:r w:rsidR="005A6BBD" w:rsidRPr="003A425A">
          <w:rPr>
            <w:rStyle w:val="a3"/>
            <w:rFonts w:ascii="Times New Roman" w:hAnsi="Times New Roman"/>
            <w:sz w:val="24"/>
            <w:szCs w:val="24"/>
          </w:rPr>
          <w:t>.html#details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QFontMetricsF обеспечивает информацию о метрике шрифта. Если шрифт будет далее изменён, то информаиця в данном </w:t>
      </w:r>
      <w:r w:rsidR="00085476" w:rsidRPr="003A425A">
        <w:rPr>
          <w:rFonts w:ascii="Times New Roman" w:hAnsi="Times New Roman"/>
          <w:sz w:val="24"/>
          <w:szCs w:val="24"/>
        </w:rPr>
        <w:t>объект</w:t>
      </w:r>
      <w:r w:rsidRPr="003A425A">
        <w:rPr>
          <w:rFonts w:ascii="Times New Roman" w:hAnsi="Times New Roman"/>
          <w:sz w:val="24"/>
          <w:szCs w:val="24"/>
        </w:rPr>
        <w:t xml:space="preserve">е не изменяется. В остальном данный класс подобен классу </w:t>
      </w:r>
      <w:r w:rsidRPr="003A425A">
        <w:rPr>
          <w:rFonts w:ascii="Times New Roman" w:hAnsi="Times New Roman"/>
          <w:sz w:val="24"/>
          <w:szCs w:val="24"/>
          <w:lang w:val="en-US"/>
        </w:rPr>
        <w:t>QFontMetrics</w:t>
      </w:r>
      <w:r w:rsidRPr="003A425A">
        <w:rPr>
          <w:rFonts w:ascii="Times New Roman" w:hAnsi="Times New Roman"/>
          <w:sz w:val="24"/>
          <w:szCs w:val="24"/>
        </w:rPr>
        <w:t>.</w:t>
      </w:r>
    </w:p>
    <w:p w:rsidR="00B3754E" w:rsidRPr="003A425A" w:rsidRDefault="00B3754E" w:rsidP="00B3754E">
      <w:pPr>
        <w:pStyle w:val="4"/>
        <w:rPr>
          <w:color w:val="FF0000"/>
        </w:rPr>
      </w:pPr>
      <w:bookmarkStart w:id="361" w:name="_Toc382058472"/>
      <w:r w:rsidRPr="003A425A">
        <w:rPr>
          <w:rFonts w:ascii="Times New Roman" w:hAnsi="Times New Roman"/>
          <w:color w:val="FF0000"/>
          <w:sz w:val="24"/>
          <w:szCs w:val="24"/>
        </w:rPr>
        <w:t>QSupportedWritingSystems</w:t>
      </w:r>
      <w:bookmarkEnd w:id="361"/>
    </w:p>
    <w:p w:rsidR="005A6BBD" w:rsidRPr="003A425A" w:rsidRDefault="00953454" w:rsidP="00351D18">
      <w:pPr>
        <w:jc w:val="both"/>
        <w:rPr>
          <w:rFonts w:ascii="Times New Roman" w:hAnsi="Times New Roman"/>
          <w:sz w:val="24"/>
          <w:szCs w:val="24"/>
        </w:rPr>
      </w:pPr>
      <w:hyperlink r:id="rId603" w:anchor="details" w:history="1">
        <w:r w:rsidR="005A6BBD" w:rsidRPr="003A425A">
          <w:rPr>
            <w:rStyle w:val="a3"/>
            <w:rFonts w:ascii="Times New Roman" w:hAnsi="Times New Roman"/>
            <w:sz w:val="24"/>
            <w:szCs w:val="24"/>
          </w:rPr>
          <w:t>http://qt-project.org/doc/qt-5.1/qtgui/qsupportedwritingsystems.html#details</w:t>
        </w:r>
      </w:hyperlink>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lastRenderedPageBreak/>
        <w:t xml:space="preserve">класс QSupportedWritingSystems используется, когда шрифты регистрируются вместе с внутренней базой данных шрифтов </w:t>
      </w:r>
      <w:r w:rsidRPr="003A425A">
        <w:rPr>
          <w:rFonts w:ascii="Times New Roman" w:hAnsi="Times New Roman"/>
          <w:sz w:val="24"/>
          <w:szCs w:val="24"/>
          <w:lang w:val="en-US"/>
        </w:rPr>
        <w:t>Qt</w:t>
      </w:r>
      <w:r w:rsidRPr="003A425A">
        <w:rPr>
          <w:rFonts w:ascii="Times New Roman" w:hAnsi="Times New Roman"/>
          <w:sz w:val="24"/>
          <w:szCs w:val="24"/>
        </w:rPr>
        <w:t>. Данный класс использует для обеспечения лёгкого ин</w:t>
      </w:r>
      <w:r w:rsidR="00B3754E" w:rsidRPr="003A425A">
        <w:rPr>
          <w:rFonts w:ascii="Times New Roman" w:hAnsi="Times New Roman"/>
          <w:sz w:val="24"/>
          <w:szCs w:val="24"/>
        </w:rPr>
        <w:t xml:space="preserve">терфейса, который указывает на </w:t>
      </w:r>
      <w:r w:rsidRPr="003A425A">
        <w:rPr>
          <w:rFonts w:ascii="Times New Roman" w:hAnsi="Times New Roman"/>
          <w:sz w:val="24"/>
          <w:szCs w:val="24"/>
        </w:rPr>
        <w:t xml:space="preserve">то, какую </w:t>
      </w:r>
      <w:r w:rsidR="00990129" w:rsidRPr="003A425A">
        <w:rPr>
          <w:rFonts w:ascii="Times New Roman" w:hAnsi="Times New Roman"/>
          <w:sz w:val="24"/>
          <w:szCs w:val="24"/>
        </w:rPr>
        <w:t>запис</w:t>
      </w:r>
      <w:r w:rsidRPr="003A425A">
        <w:rPr>
          <w:rFonts w:ascii="Times New Roman" w:hAnsi="Times New Roman"/>
          <w:sz w:val="24"/>
          <w:szCs w:val="24"/>
        </w:rPr>
        <w:t>ывающую систему поддерживает определённый шрифт.</w:t>
      </w:r>
      <w:r w:rsidR="00B3754E" w:rsidRPr="003A425A">
        <w:rPr>
          <w:rFonts w:ascii="Times New Roman" w:hAnsi="Times New Roman"/>
          <w:sz w:val="24"/>
          <w:szCs w:val="24"/>
        </w:rPr>
        <w:t xml:space="preserve"> </w:t>
      </w:r>
      <w:r w:rsidRPr="003A425A">
        <w:rPr>
          <w:rFonts w:ascii="Times New Roman" w:hAnsi="Times New Roman"/>
          <w:i/>
          <w:sz w:val="24"/>
          <w:szCs w:val="24"/>
        </w:rPr>
        <w:t>Не очень я понял назначение данного класса.</w:t>
      </w:r>
      <w:r w:rsidR="00B3754E" w:rsidRPr="003A425A">
        <w:rPr>
          <w:rFonts w:ascii="Times New Roman" w:hAnsi="Times New Roman"/>
          <w:i/>
          <w:sz w:val="24"/>
          <w:szCs w:val="24"/>
        </w:rPr>
        <w:t xml:space="preserve"> </w:t>
      </w:r>
      <w:r w:rsidRPr="003A425A">
        <w:rPr>
          <w:rFonts w:ascii="Times New Roman" w:hAnsi="Times New Roman"/>
          <w:i/>
          <w:sz w:val="24"/>
          <w:szCs w:val="24"/>
        </w:rPr>
        <w:t xml:space="preserve">Я закончил изучать систему рисования </w:t>
      </w:r>
      <w:r w:rsidR="00B00C9F" w:rsidRPr="003A425A">
        <w:rPr>
          <w:rFonts w:ascii="Times New Roman" w:hAnsi="Times New Roman"/>
          <w:i/>
          <w:sz w:val="24"/>
          <w:szCs w:val="24"/>
        </w:rPr>
        <w:t>qt</w:t>
      </w:r>
      <w:r w:rsidRPr="003A425A">
        <w:rPr>
          <w:rFonts w:ascii="Times New Roman" w:hAnsi="Times New Roman"/>
          <w:i/>
          <w:sz w:val="24"/>
          <w:szCs w:val="24"/>
        </w:rPr>
        <w:t xml:space="preserve">, а теперь возвращаюсь на страницу модули </w:t>
      </w:r>
      <w:r w:rsidRPr="003A425A">
        <w:rPr>
          <w:rFonts w:ascii="Times New Roman" w:hAnsi="Times New Roman"/>
          <w:i/>
          <w:sz w:val="24"/>
          <w:szCs w:val="24"/>
          <w:lang w:val="en-US"/>
        </w:rPr>
        <w:t>Gui</w:t>
      </w:r>
      <w:r w:rsidRPr="003A425A">
        <w:rPr>
          <w:rFonts w:ascii="Times New Roman" w:hAnsi="Times New Roman"/>
          <w:i/>
          <w:sz w:val="24"/>
          <w:szCs w:val="24"/>
        </w:rPr>
        <w:t>, чтобы прочитать следующий блок.</w:t>
      </w:r>
    </w:p>
    <w:p w:rsidR="00E710B0" w:rsidRPr="003A425A" w:rsidRDefault="00E710B0" w:rsidP="00E710B0">
      <w:pPr>
        <w:pStyle w:val="4"/>
      </w:pPr>
      <w:bookmarkStart w:id="362" w:name="_Toc382058473"/>
      <w:r w:rsidRPr="003A425A">
        <w:rPr>
          <w:rFonts w:ascii="Times New Roman" w:hAnsi="Times New Roman"/>
          <w:color w:val="auto"/>
          <w:sz w:val="24"/>
          <w:szCs w:val="24"/>
        </w:rPr>
        <w:t>QPainterPath::Element</w:t>
      </w:r>
      <w:bookmarkEnd w:id="362"/>
    </w:p>
    <w:p w:rsidR="00E710B0" w:rsidRPr="003A425A" w:rsidRDefault="00953454" w:rsidP="00E710B0">
      <w:pPr>
        <w:jc w:val="both"/>
        <w:rPr>
          <w:rFonts w:ascii="Times New Roman" w:hAnsi="Times New Roman"/>
          <w:i/>
          <w:sz w:val="24"/>
          <w:szCs w:val="24"/>
        </w:rPr>
      </w:pPr>
      <w:hyperlink r:id="rId604" w:anchor="details" w:history="1">
        <w:r w:rsidR="00E710B0" w:rsidRPr="003A425A">
          <w:rPr>
            <w:rStyle w:val="a3"/>
            <w:rFonts w:ascii="Times New Roman" w:hAnsi="Times New Roman"/>
            <w:i/>
            <w:sz w:val="24"/>
            <w:szCs w:val="24"/>
          </w:rPr>
          <w:t>http://qt-project.org/doc/qt-5.1/qtgui/qpainterpath-element.html#details</w:t>
        </w:r>
      </w:hyperlink>
    </w:p>
    <w:p w:rsidR="00E710B0" w:rsidRPr="003A425A" w:rsidRDefault="00E710B0" w:rsidP="00E710B0">
      <w:pPr>
        <w:jc w:val="both"/>
        <w:rPr>
          <w:rFonts w:ascii="Times New Roman" w:hAnsi="Times New Roman"/>
          <w:i/>
          <w:sz w:val="24"/>
          <w:szCs w:val="24"/>
        </w:rPr>
      </w:pPr>
      <w:r w:rsidRPr="003A425A">
        <w:rPr>
          <w:rFonts w:ascii="Times New Roman" w:hAnsi="Times New Roman"/>
          <w:sz w:val="24"/>
          <w:szCs w:val="24"/>
        </w:rPr>
        <w:t xml:space="preserve">класс QPainterPath::Element определяет позицию и тип подпути. Также можно задавать точку, в которую будет присоединяться кривая. </w:t>
      </w:r>
      <w:r w:rsidRPr="003A425A">
        <w:rPr>
          <w:rFonts w:ascii="Times New Roman" w:hAnsi="Times New Roman"/>
          <w:i/>
          <w:sz w:val="24"/>
          <w:szCs w:val="24"/>
        </w:rPr>
        <w:t>Как это сделать, показано в данной части.</w:t>
      </w:r>
    </w:p>
    <w:p w:rsidR="00E710B0" w:rsidRPr="003A425A" w:rsidRDefault="00E710B0" w:rsidP="00E710B0">
      <w:pPr>
        <w:pStyle w:val="4"/>
      </w:pPr>
      <w:bookmarkStart w:id="363" w:name="_Toc382058474"/>
      <w:r w:rsidRPr="003A425A">
        <w:rPr>
          <w:rFonts w:ascii="Times New Roman" w:hAnsi="Times New Roman"/>
          <w:color w:val="auto"/>
          <w:sz w:val="24"/>
          <w:szCs w:val="24"/>
        </w:rPr>
        <w:t>QPixmapCache::Key</w:t>
      </w:r>
      <w:bookmarkEnd w:id="363"/>
    </w:p>
    <w:p w:rsidR="00E710B0" w:rsidRPr="003A425A" w:rsidRDefault="00953454" w:rsidP="00E710B0">
      <w:pPr>
        <w:jc w:val="both"/>
        <w:rPr>
          <w:rFonts w:ascii="Times New Roman" w:hAnsi="Times New Roman"/>
          <w:sz w:val="24"/>
          <w:szCs w:val="24"/>
        </w:rPr>
      </w:pPr>
      <w:hyperlink r:id="rId605" w:anchor="details" w:history="1">
        <w:r w:rsidR="00E710B0" w:rsidRPr="003A425A">
          <w:rPr>
            <w:rStyle w:val="a3"/>
            <w:rFonts w:ascii="Times New Roman" w:hAnsi="Times New Roman"/>
            <w:sz w:val="24"/>
            <w:szCs w:val="24"/>
          </w:rPr>
          <w:t>http://qt-project.org/doc/qt-5.1/qtgui/qpixmapcache-key.html#details</w:t>
        </w:r>
      </w:hyperlink>
    </w:p>
    <w:p w:rsidR="00E710B0" w:rsidRPr="003A425A" w:rsidRDefault="00E710B0" w:rsidP="00E710B0">
      <w:pPr>
        <w:jc w:val="both"/>
        <w:rPr>
          <w:rFonts w:ascii="Times New Roman" w:hAnsi="Times New Roman"/>
          <w:sz w:val="24"/>
          <w:szCs w:val="24"/>
        </w:rPr>
      </w:pPr>
      <w:r w:rsidRPr="003A425A">
        <w:rPr>
          <w:rFonts w:ascii="Times New Roman" w:hAnsi="Times New Roman"/>
          <w:sz w:val="24"/>
          <w:szCs w:val="24"/>
        </w:rPr>
        <w:t xml:space="preserve">класс QPixmapCache::Key может быть использован для эффективного доступа к классу </w:t>
      </w:r>
      <w:hyperlink r:id="rId606" w:history="1">
        <w:r w:rsidRPr="003A425A">
          <w:rPr>
            <w:rStyle w:val="a3"/>
            <w:rFonts w:ascii="Times New Roman" w:hAnsi="Times New Roman"/>
            <w:color w:val="auto"/>
            <w:sz w:val="24"/>
            <w:szCs w:val="24"/>
          </w:rPr>
          <w:t>QPixmapCache</w:t>
        </w:r>
      </w:hyperlink>
      <w:r w:rsidRPr="003A425A">
        <w:rPr>
          <w:rFonts w:ascii="Times New Roman" w:hAnsi="Times New Roman"/>
          <w:sz w:val="24"/>
          <w:szCs w:val="24"/>
        </w:rPr>
        <w:t xml:space="preserve">. Используйте </w:t>
      </w:r>
      <w:hyperlink r:id="rId607" w:anchor="insert" w:history="1">
        <w:r w:rsidRPr="003A425A">
          <w:rPr>
            <w:rStyle w:val="a3"/>
            <w:rFonts w:ascii="Times New Roman" w:hAnsi="Times New Roman"/>
            <w:color w:val="auto"/>
            <w:sz w:val="24"/>
            <w:szCs w:val="24"/>
          </w:rPr>
          <w:t>QPixmapCache::insert</w:t>
        </w:r>
      </w:hyperlink>
      <w:r w:rsidRPr="003A425A">
        <w:rPr>
          <w:rFonts w:ascii="Times New Roman" w:hAnsi="Times New Roman"/>
          <w:sz w:val="24"/>
          <w:szCs w:val="24"/>
        </w:rPr>
        <w:t xml:space="preserve">()  для получения экземпляра ключа, сгенерированного кэшем растрового изображения. Вы можете сохранить ключ в вашем собственном объекте для очень эффективного отображения объекта и растрового изображения. </w:t>
      </w:r>
    </w:p>
    <w:p w:rsidR="00E710B0" w:rsidRPr="003A425A" w:rsidRDefault="00E710B0" w:rsidP="00E710B0">
      <w:pPr>
        <w:pStyle w:val="4"/>
        <w:rPr>
          <w:color w:val="auto"/>
        </w:rPr>
      </w:pPr>
      <w:bookmarkStart w:id="364" w:name="_Toc382058475"/>
      <w:r w:rsidRPr="003A425A">
        <w:rPr>
          <w:rStyle w:val="small-subtitle"/>
          <w:rFonts w:ascii="Times New Roman" w:hAnsi="Times New Roman"/>
          <w:color w:val="auto"/>
          <w:sz w:val="24"/>
          <w:szCs w:val="24"/>
        </w:rPr>
        <w:t>QPainter::PixmapFragment</w:t>
      </w:r>
      <w:bookmarkEnd w:id="364"/>
    </w:p>
    <w:p w:rsidR="00E710B0" w:rsidRPr="003A425A" w:rsidRDefault="00953454" w:rsidP="00E710B0">
      <w:pPr>
        <w:jc w:val="both"/>
        <w:rPr>
          <w:rFonts w:ascii="Times New Roman" w:hAnsi="Times New Roman"/>
          <w:sz w:val="24"/>
          <w:szCs w:val="24"/>
        </w:rPr>
      </w:pPr>
      <w:hyperlink r:id="rId608" w:anchor="details" w:history="1">
        <w:r w:rsidR="00E710B0" w:rsidRPr="003A425A">
          <w:rPr>
            <w:rStyle w:val="a3"/>
            <w:rFonts w:ascii="Times New Roman" w:hAnsi="Times New Roman"/>
            <w:sz w:val="24"/>
            <w:szCs w:val="24"/>
          </w:rPr>
          <w:t>http://qt-project.org/doc/qt-5.1/qtgui/qpainter-pixmapfragment.html#details</w:t>
        </w:r>
      </w:hyperlink>
    </w:p>
    <w:p w:rsidR="00E710B0" w:rsidRPr="003A425A" w:rsidRDefault="00E710B0" w:rsidP="00E710B0">
      <w:pPr>
        <w:jc w:val="both"/>
        <w:rPr>
          <w:rFonts w:ascii="Times New Roman" w:hAnsi="Times New Roman"/>
          <w:i/>
          <w:sz w:val="24"/>
          <w:szCs w:val="24"/>
        </w:rPr>
      </w:pPr>
      <w:r w:rsidRPr="003A425A">
        <w:rPr>
          <w:rStyle w:val="small-subtitle"/>
          <w:rFonts w:ascii="Times New Roman" w:hAnsi="Times New Roman"/>
          <w:sz w:val="24"/>
          <w:szCs w:val="24"/>
        </w:rPr>
        <w:t xml:space="preserve">QPainter::PixmapFragment класс используется в сочетании с </w:t>
      </w:r>
      <w:hyperlink r:id="rId609" w:anchor="drawPixmapFragments" w:history="1">
        <w:r w:rsidRPr="003A425A">
          <w:rPr>
            <w:rStyle w:val="a3"/>
            <w:rFonts w:ascii="Times New Roman" w:hAnsi="Times New Roman"/>
            <w:color w:val="auto"/>
            <w:sz w:val="24"/>
            <w:szCs w:val="24"/>
          </w:rPr>
          <w:t>QPainter::drawPixmapFragments</w:t>
        </w:r>
      </w:hyperlink>
      <w:r w:rsidRPr="003A425A">
        <w:rPr>
          <w:rFonts w:ascii="Times New Roman" w:hAnsi="Times New Roman"/>
          <w:sz w:val="24"/>
          <w:szCs w:val="24"/>
        </w:rPr>
        <w:t xml:space="preserve">() функцией, чтобы определить, как растровое изображение или его некоторый прямоугольник рисуется. </w:t>
      </w:r>
      <w:r w:rsidRPr="003A425A">
        <w:rPr>
          <w:rFonts w:ascii="Times New Roman" w:hAnsi="Times New Roman"/>
          <w:i/>
          <w:sz w:val="24"/>
          <w:szCs w:val="24"/>
        </w:rPr>
        <w:t>Я так понимаю, что данный класс определяет размеры области, куда будет помещаться растровое изображение.</w:t>
      </w:r>
    </w:p>
    <w:p w:rsidR="00860577" w:rsidRPr="003A425A" w:rsidRDefault="00860577" w:rsidP="00860577">
      <w:pPr>
        <w:pStyle w:val="4"/>
        <w:rPr>
          <w:color w:val="auto"/>
        </w:rPr>
      </w:pPr>
      <w:bookmarkStart w:id="365" w:name="_Toc382058476"/>
      <w:r w:rsidRPr="003A425A">
        <w:rPr>
          <w:rFonts w:ascii="Times New Roman" w:hAnsi="Times New Roman"/>
          <w:color w:val="auto"/>
          <w:sz w:val="24"/>
          <w:szCs w:val="24"/>
        </w:rPr>
        <w:t>QTextLayout::FormatRange</w:t>
      </w:r>
      <w:bookmarkEnd w:id="365"/>
    </w:p>
    <w:p w:rsidR="00860577" w:rsidRPr="003A425A" w:rsidRDefault="00953454" w:rsidP="00860577">
      <w:pPr>
        <w:jc w:val="both"/>
        <w:rPr>
          <w:rFonts w:ascii="Times New Roman" w:hAnsi="Times New Roman"/>
          <w:sz w:val="24"/>
          <w:szCs w:val="24"/>
        </w:rPr>
      </w:pPr>
      <w:hyperlink r:id="rId610" w:anchor="details" w:history="1">
        <w:r w:rsidR="00860577" w:rsidRPr="003A425A">
          <w:rPr>
            <w:rStyle w:val="a3"/>
            <w:rFonts w:ascii="Times New Roman" w:hAnsi="Times New Roman"/>
            <w:sz w:val="24"/>
            <w:szCs w:val="24"/>
          </w:rPr>
          <w:t>http://qt-project.org/doc/qt-5.1/qtgui/qtextlayout-formatrange.html#details</w:t>
        </w:r>
      </w:hyperlink>
    </w:p>
    <w:p w:rsidR="00E710B0" w:rsidRPr="003A425A" w:rsidRDefault="00860577" w:rsidP="00E710B0">
      <w:pPr>
        <w:jc w:val="both"/>
        <w:rPr>
          <w:rFonts w:ascii="Times New Roman" w:hAnsi="Times New Roman"/>
          <w:sz w:val="24"/>
          <w:szCs w:val="24"/>
        </w:rPr>
      </w:pPr>
      <w:r w:rsidRPr="003A425A">
        <w:rPr>
          <w:rFonts w:ascii="Times New Roman" w:hAnsi="Times New Roman"/>
          <w:sz w:val="24"/>
          <w:szCs w:val="24"/>
        </w:rPr>
        <w:t>QTextLayout::FormatRange структура используется для применения экстраформатирования для определённой области содержания макета текста.</w:t>
      </w:r>
    </w:p>
    <w:p w:rsidR="001830BD" w:rsidRPr="003A425A" w:rsidRDefault="001830BD" w:rsidP="001830BD">
      <w:pPr>
        <w:pStyle w:val="4"/>
        <w:rPr>
          <w:color w:val="auto"/>
        </w:rPr>
      </w:pPr>
      <w:bookmarkStart w:id="366" w:name="_Toc382058477"/>
      <w:r w:rsidRPr="003A425A">
        <w:rPr>
          <w:rFonts w:ascii="Times New Roman" w:hAnsi="Times New Roman"/>
          <w:color w:val="auto"/>
          <w:sz w:val="24"/>
          <w:szCs w:val="24"/>
        </w:rPr>
        <w:t>QBackingStore</w:t>
      </w:r>
      <w:bookmarkEnd w:id="366"/>
    </w:p>
    <w:p w:rsidR="005A6BBD" w:rsidRPr="003A425A" w:rsidRDefault="00953454" w:rsidP="00351D18">
      <w:pPr>
        <w:jc w:val="both"/>
        <w:rPr>
          <w:rFonts w:ascii="Times New Roman" w:hAnsi="Times New Roman"/>
          <w:sz w:val="24"/>
          <w:szCs w:val="24"/>
        </w:rPr>
      </w:pPr>
      <w:hyperlink r:id="rId611" w:anchor="details" w:history="1">
        <w:r w:rsidR="005A6BBD" w:rsidRPr="003A425A">
          <w:rPr>
            <w:rStyle w:val="a3"/>
            <w:rFonts w:ascii="Times New Roman" w:hAnsi="Times New Roman"/>
            <w:sz w:val="24"/>
            <w:szCs w:val="24"/>
          </w:rPr>
          <w:t>http://qt-project.org/doc/qt-5.1/qtgui/qbackingstore.html#details</w:t>
        </w:r>
      </w:hyperlink>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класс QBackingStore обеспечивает область рисования для </w:t>
      </w:r>
      <w:r w:rsidRPr="003A425A">
        <w:rPr>
          <w:rFonts w:ascii="Times New Roman" w:hAnsi="Times New Roman"/>
          <w:sz w:val="24"/>
          <w:szCs w:val="24"/>
          <w:lang w:val="en-US"/>
        </w:rPr>
        <w:t>QWindow</w:t>
      </w:r>
      <w:r w:rsidRPr="003A425A">
        <w:rPr>
          <w:rFonts w:ascii="Times New Roman" w:hAnsi="Times New Roman"/>
          <w:sz w:val="24"/>
          <w:szCs w:val="24"/>
        </w:rPr>
        <w:t xml:space="preserve">. Данный класс даёт возможность использовать класс </w:t>
      </w:r>
      <w:r w:rsidRPr="003A425A">
        <w:rPr>
          <w:rFonts w:ascii="Times New Roman" w:hAnsi="Times New Roman"/>
          <w:sz w:val="24"/>
          <w:szCs w:val="24"/>
          <w:lang w:val="en-US"/>
        </w:rPr>
        <w:t>QPainter</w:t>
      </w:r>
      <w:r w:rsidRPr="003A425A">
        <w:rPr>
          <w:rFonts w:ascii="Times New Roman" w:hAnsi="Times New Roman"/>
          <w:sz w:val="24"/>
          <w:szCs w:val="24"/>
        </w:rPr>
        <w:t xml:space="preserve"> для рисования на </w:t>
      </w:r>
      <w:r w:rsidRPr="003A425A">
        <w:rPr>
          <w:rFonts w:ascii="Times New Roman" w:hAnsi="Times New Roman"/>
          <w:sz w:val="24"/>
          <w:szCs w:val="24"/>
          <w:lang w:val="en-US"/>
        </w:rPr>
        <w:t>QWindow</w:t>
      </w:r>
      <w:r w:rsidRPr="003A425A">
        <w:rPr>
          <w:rFonts w:ascii="Times New Roman" w:hAnsi="Times New Roman"/>
          <w:sz w:val="24"/>
          <w:szCs w:val="24"/>
        </w:rPr>
        <w:t xml:space="preserve"> с типом растровой поверхности. Другой способ рисования на </w:t>
      </w:r>
      <w:r w:rsidRPr="003A425A">
        <w:rPr>
          <w:rFonts w:ascii="Times New Roman" w:hAnsi="Times New Roman"/>
          <w:sz w:val="24"/>
          <w:szCs w:val="24"/>
          <w:lang w:val="en-US"/>
        </w:rPr>
        <w:t>QWindow</w:t>
      </w:r>
      <w:r w:rsidRPr="003A425A">
        <w:rPr>
          <w:rFonts w:ascii="Times New Roman" w:hAnsi="Times New Roman"/>
          <w:sz w:val="24"/>
          <w:szCs w:val="24"/>
        </w:rPr>
        <w:t xml:space="preserve"> - это рисование через </w:t>
      </w:r>
      <w:r w:rsidR="00B00C9F" w:rsidRPr="003A425A">
        <w:rPr>
          <w:rFonts w:ascii="Times New Roman" w:hAnsi="Times New Roman"/>
          <w:sz w:val="24"/>
          <w:szCs w:val="24"/>
        </w:rPr>
        <w:t>OpenGL</w:t>
      </w:r>
      <w:r w:rsidRPr="003A425A">
        <w:rPr>
          <w:rFonts w:ascii="Times New Roman" w:hAnsi="Times New Roman"/>
          <w:sz w:val="24"/>
          <w:szCs w:val="24"/>
        </w:rPr>
        <w:t xml:space="preserve"> с использованием класса </w:t>
      </w:r>
      <w:r w:rsidRPr="003A425A">
        <w:rPr>
          <w:rFonts w:ascii="Times New Roman" w:hAnsi="Times New Roman"/>
          <w:sz w:val="24"/>
          <w:szCs w:val="24"/>
          <w:lang w:val="en-US"/>
        </w:rPr>
        <w:t>QOpenGLContext</w:t>
      </w:r>
      <w:r w:rsidRPr="003A425A">
        <w:rPr>
          <w:rFonts w:ascii="Times New Roman" w:hAnsi="Times New Roman"/>
          <w:sz w:val="24"/>
          <w:szCs w:val="24"/>
        </w:rPr>
        <w:t xml:space="preserve">. данный класс содержит буферизованное представление содержания окна и таким образом поддерживает частичное обновление с использованием </w:t>
      </w:r>
      <w:r w:rsidRPr="003A425A">
        <w:rPr>
          <w:rFonts w:ascii="Times New Roman" w:hAnsi="Times New Roman"/>
          <w:sz w:val="24"/>
          <w:szCs w:val="24"/>
          <w:lang w:val="en-US"/>
        </w:rPr>
        <w:t>QP</w:t>
      </w:r>
      <w:r w:rsidRPr="003A425A">
        <w:rPr>
          <w:rFonts w:ascii="Times New Roman" w:hAnsi="Times New Roman"/>
          <w:sz w:val="24"/>
          <w:szCs w:val="24"/>
        </w:rPr>
        <w:tab/>
      </w:r>
      <w:r w:rsidRPr="003A425A">
        <w:rPr>
          <w:rFonts w:ascii="Times New Roman" w:hAnsi="Times New Roman"/>
          <w:sz w:val="24"/>
          <w:szCs w:val="24"/>
          <w:lang w:val="en-US"/>
        </w:rPr>
        <w:t>ainter</w:t>
      </w:r>
      <w:r w:rsidRPr="003A425A">
        <w:rPr>
          <w:rFonts w:ascii="Times New Roman" w:hAnsi="Times New Roman"/>
          <w:sz w:val="24"/>
          <w:szCs w:val="24"/>
        </w:rPr>
        <w:t xml:space="preserve">, чтобы обновить только подрегион содержания окна. Данный класс может быть использован приложением, которое хочет использовать рисовальщик без </w:t>
      </w:r>
      <w:r w:rsidR="00B00C9F" w:rsidRPr="003A425A">
        <w:rPr>
          <w:rFonts w:ascii="Times New Roman" w:hAnsi="Times New Roman"/>
          <w:sz w:val="24"/>
          <w:szCs w:val="24"/>
        </w:rPr>
        <w:t>OpenGL</w:t>
      </w:r>
      <w:r w:rsidRPr="003A425A">
        <w:rPr>
          <w:rFonts w:ascii="Times New Roman" w:hAnsi="Times New Roman"/>
          <w:sz w:val="24"/>
          <w:szCs w:val="24"/>
        </w:rPr>
        <w:t xml:space="preserve"> ускорения и без экстра переполнения с использованием стеков </w:t>
      </w:r>
      <w:r w:rsidRPr="003A425A">
        <w:rPr>
          <w:rFonts w:ascii="Times New Roman" w:hAnsi="Times New Roman"/>
          <w:sz w:val="24"/>
          <w:szCs w:val="24"/>
          <w:lang w:val="en-US"/>
        </w:rPr>
        <w:t>QWidget</w:t>
      </w:r>
      <w:r w:rsidRPr="003A425A">
        <w:rPr>
          <w:rFonts w:ascii="Times New Roman" w:hAnsi="Times New Roman"/>
          <w:sz w:val="24"/>
          <w:szCs w:val="24"/>
        </w:rPr>
        <w:t xml:space="preserve"> или </w:t>
      </w:r>
      <w:r w:rsidRPr="003A425A">
        <w:rPr>
          <w:rFonts w:ascii="Times New Roman" w:hAnsi="Times New Roman"/>
          <w:sz w:val="24"/>
          <w:szCs w:val="24"/>
          <w:lang w:val="en-US"/>
        </w:rPr>
        <w:t>QGraphicsView</w:t>
      </w:r>
      <w:r w:rsidRPr="003A425A">
        <w:rPr>
          <w:rFonts w:ascii="Times New Roman" w:hAnsi="Times New Roman"/>
          <w:sz w:val="24"/>
          <w:szCs w:val="24"/>
        </w:rPr>
        <w:t xml:space="preserve">. </w:t>
      </w:r>
      <w:r w:rsidRPr="003A425A">
        <w:rPr>
          <w:rFonts w:ascii="Times New Roman" w:hAnsi="Times New Roman"/>
          <w:i/>
          <w:sz w:val="24"/>
          <w:szCs w:val="24"/>
        </w:rPr>
        <w:t>Есть пример использования данного класса.</w:t>
      </w:r>
    </w:p>
    <w:p w:rsidR="00A2477C" w:rsidRPr="003A425A" w:rsidRDefault="00A2477C" w:rsidP="00A2477C">
      <w:pPr>
        <w:pStyle w:val="4"/>
      </w:pPr>
      <w:bookmarkStart w:id="367" w:name="_Toc382058478"/>
      <w:r w:rsidRPr="003A425A">
        <w:rPr>
          <w:rFonts w:ascii="Times New Roman" w:hAnsi="Times New Roman"/>
          <w:color w:val="auto"/>
          <w:sz w:val="24"/>
          <w:szCs w:val="24"/>
        </w:rPr>
        <w:lastRenderedPageBreak/>
        <w:t>QClipboard</w:t>
      </w:r>
      <w:bookmarkEnd w:id="367"/>
    </w:p>
    <w:p w:rsidR="005A6BBD" w:rsidRPr="003A425A" w:rsidRDefault="00953454" w:rsidP="00351D18">
      <w:pPr>
        <w:jc w:val="both"/>
        <w:rPr>
          <w:rFonts w:ascii="Times New Roman" w:hAnsi="Times New Roman"/>
          <w:sz w:val="24"/>
          <w:szCs w:val="24"/>
        </w:rPr>
      </w:pPr>
      <w:hyperlink r:id="rId612" w:anchor="details" w:history="1">
        <w:r w:rsidR="005A6BBD" w:rsidRPr="003A425A">
          <w:rPr>
            <w:rStyle w:val="a3"/>
            <w:rFonts w:ascii="Times New Roman" w:hAnsi="Times New Roman"/>
            <w:sz w:val="24"/>
            <w:szCs w:val="24"/>
          </w:rPr>
          <w:t>http://qt-project.org/doc/qt-5.1/qtgui/qclipboard.html#details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QClipboard обеспечивает доступ к буферу обмена оконной системы. Буфер обмена предоставляет простой механизм копирования и вставки данных между приложениями. Он поддерживает те же типы данных, что и </w:t>
      </w:r>
      <w:r w:rsidRPr="003A425A">
        <w:rPr>
          <w:rFonts w:ascii="Times New Roman" w:hAnsi="Times New Roman"/>
          <w:sz w:val="24"/>
          <w:szCs w:val="24"/>
          <w:lang w:val="en-US"/>
        </w:rPr>
        <w:t>QDrag</w:t>
      </w:r>
      <w:r w:rsidRPr="003A425A">
        <w:rPr>
          <w:rFonts w:ascii="Times New Roman" w:hAnsi="Times New Roman"/>
          <w:sz w:val="24"/>
          <w:szCs w:val="24"/>
        </w:rPr>
        <w:t xml:space="preserve"> и использует похожие механизмы. Для продвинутого использования буфера обмена прочитайте секцию </w:t>
      </w:r>
      <w:r w:rsidRPr="003A425A">
        <w:rPr>
          <w:rFonts w:ascii="Times New Roman" w:hAnsi="Times New Roman"/>
          <w:sz w:val="24"/>
          <w:szCs w:val="24"/>
          <w:lang w:val="en-US"/>
        </w:rPr>
        <w:t>Drag</w:t>
      </w:r>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r w:rsidRPr="003A425A">
        <w:rPr>
          <w:rFonts w:ascii="Times New Roman" w:hAnsi="Times New Roman"/>
          <w:sz w:val="24"/>
          <w:szCs w:val="24"/>
          <w:lang w:val="en-US"/>
        </w:rPr>
        <w:t>Drop</w:t>
      </w:r>
      <w:r w:rsidRPr="003A425A">
        <w:rPr>
          <w:rFonts w:ascii="Times New Roman" w:hAnsi="Times New Roman"/>
          <w:sz w:val="24"/>
          <w:szCs w:val="24"/>
        </w:rPr>
        <w:t>.</w:t>
      </w:r>
      <w:r w:rsidR="00A2477C" w:rsidRPr="003A425A">
        <w:rPr>
          <w:rFonts w:ascii="Times New Roman" w:hAnsi="Times New Roman"/>
          <w:sz w:val="24"/>
          <w:szCs w:val="24"/>
        </w:rPr>
        <w:t xml:space="preserve"> </w:t>
      </w:r>
      <w:r w:rsidRPr="003A425A">
        <w:rPr>
          <w:rFonts w:ascii="Times New Roman" w:hAnsi="Times New Roman"/>
          <w:sz w:val="24"/>
          <w:szCs w:val="24"/>
        </w:rPr>
        <w:t xml:space="preserve">В приложении может быть единственный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данного класса. Он доступен с использованием функции QApplication::clipboard().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 xml:space="preserve">Данный класс обеспечивает удобные функции для доступа к общим типам данных, таким как текст в кодировке </w:t>
      </w:r>
      <w:r w:rsidRPr="003A425A">
        <w:rPr>
          <w:rFonts w:ascii="Times New Roman" w:hAnsi="Times New Roman"/>
          <w:sz w:val="24"/>
          <w:szCs w:val="24"/>
          <w:lang w:val="en-US"/>
        </w:rPr>
        <w:t>Unicode</w:t>
      </w:r>
      <w:r w:rsidRPr="003A425A">
        <w:rPr>
          <w:rFonts w:ascii="Times New Roman" w:hAnsi="Times New Roman"/>
          <w:sz w:val="24"/>
          <w:szCs w:val="24"/>
        </w:rPr>
        <w:t xml:space="preserve"> или растровые изображения. Также есть очень удобная функция для обеспечения высокой гибкости: вы можете добавлять собственные </w:t>
      </w:r>
      <w:r w:rsidRPr="003A425A">
        <w:rPr>
          <w:rFonts w:ascii="Times New Roman" w:hAnsi="Times New Roman"/>
          <w:sz w:val="24"/>
          <w:szCs w:val="24"/>
          <w:lang w:val="en-US"/>
        </w:rPr>
        <w:t>Mime</w:t>
      </w:r>
      <w:r w:rsidRPr="003A425A">
        <w:rPr>
          <w:rFonts w:ascii="Times New Roman" w:hAnsi="Times New Roman"/>
          <w:sz w:val="24"/>
          <w:szCs w:val="24"/>
        </w:rPr>
        <w:t xml:space="preserve"> данные в буфер обмена.</w:t>
      </w:r>
      <w:r w:rsidR="00A2477C"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использования данного класса. Очень </w:t>
      </w:r>
      <w:r w:rsidR="002A7FFB" w:rsidRPr="003A425A">
        <w:rPr>
          <w:rFonts w:ascii="Times New Roman" w:hAnsi="Times New Roman"/>
          <w:i/>
          <w:sz w:val="24"/>
          <w:szCs w:val="24"/>
        </w:rPr>
        <w:t>нагляд</w:t>
      </w:r>
      <w:r w:rsidRPr="003A425A">
        <w:rPr>
          <w:rFonts w:ascii="Times New Roman" w:hAnsi="Times New Roman"/>
          <w:i/>
          <w:sz w:val="24"/>
          <w:szCs w:val="24"/>
        </w:rPr>
        <w:t>ный пример.</w:t>
      </w:r>
      <w:r w:rsidR="00A2477C" w:rsidRPr="003A425A">
        <w:rPr>
          <w:rFonts w:ascii="Times New Roman" w:hAnsi="Times New Roman"/>
          <w:i/>
          <w:sz w:val="24"/>
          <w:szCs w:val="24"/>
        </w:rPr>
        <w:t xml:space="preserve"> </w:t>
      </w:r>
      <w:r w:rsidRPr="003A425A">
        <w:rPr>
          <w:rFonts w:ascii="Times New Roman" w:hAnsi="Times New Roman"/>
          <w:sz w:val="24"/>
          <w:szCs w:val="24"/>
          <w:lang w:val="en-US"/>
        </w:rPr>
        <w:t>Windows</w:t>
      </w:r>
      <w:r w:rsidRPr="003A425A">
        <w:rPr>
          <w:rFonts w:ascii="Times New Roman" w:hAnsi="Times New Roman"/>
          <w:sz w:val="24"/>
          <w:szCs w:val="24"/>
        </w:rPr>
        <w:t xml:space="preserve"> не поддерживает </w:t>
      </w:r>
      <w:r w:rsidR="00B74A73" w:rsidRPr="003A425A">
        <w:rPr>
          <w:rFonts w:ascii="Times New Roman" w:hAnsi="Times New Roman"/>
          <w:sz w:val="24"/>
          <w:szCs w:val="24"/>
        </w:rPr>
        <w:t>Глобал</w:t>
      </w:r>
      <w:r w:rsidRPr="003A425A">
        <w:rPr>
          <w:rFonts w:ascii="Times New Roman" w:hAnsi="Times New Roman"/>
          <w:sz w:val="24"/>
          <w:szCs w:val="24"/>
        </w:rPr>
        <w:t>ьное выделение мышью, то есть операционная система только добавляет текст в буфер обмена, когда выполняется явное копирование или вырезание.</w:t>
      </w:r>
    </w:p>
    <w:p w:rsidR="00061BA4" w:rsidRPr="003A425A" w:rsidRDefault="00061BA4" w:rsidP="0016470C">
      <w:pPr>
        <w:pStyle w:val="4"/>
      </w:pPr>
      <w:bookmarkStart w:id="368" w:name="_Toc382058479"/>
      <w:r w:rsidRPr="003A425A">
        <w:rPr>
          <w:rFonts w:ascii="Times New Roman" w:hAnsi="Times New Roman"/>
          <w:color w:val="auto"/>
          <w:sz w:val="24"/>
          <w:szCs w:val="24"/>
        </w:rPr>
        <w:t>QCursor</w:t>
      </w:r>
      <w:bookmarkEnd w:id="368"/>
    </w:p>
    <w:p w:rsidR="005A6BBD" w:rsidRPr="003A425A" w:rsidRDefault="00953454" w:rsidP="00351D18">
      <w:pPr>
        <w:jc w:val="both"/>
        <w:rPr>
          <w:rFonts w:ascii="Times New Roman" w:hAnsi="Times New Roman"/>
          <w:sz w:val="24"/>
          <w:szCs w:val="24"/>
        </w:rPr>
      </w:pPr>
      <w:hyperlink r:id="rId613" w:anchor="details" w:history="1">
        <w:r w:rsidR="005A6BBD" w:rsidRPr="003A425A">
          <w:rPr>
            <w:rStyle w:val="a3"/>
            <w:rFonts w:ascii="Times New Roman" w:hAnsi="Times New Roman"/>
            <w:sz w:val="24"/>
            <w:szCs w:val="24"/>
          </w:rPr>
          <w:t>http://qt-project.org/doc/qt-5.1/qtgui/qcursor.html#details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QCursor обеспечивает курсор мыши произвольной формы. Этот класс используется для создания курсоров мыши, которые связаны с некоторыми виджетами и получают или устанавливают положение курсора мыши. Вы можете также создавать частные формы курсоров с использованием </w:t>
      </w:r>
      <w:r w:rsidRPr="003A425A">
        <w:rPr>
          <w:rFonts w:ascii="Times New Roman" w:hAnsi="Times New Roman"/>
          <w:sz w:val="24"/>
          <w:szCs w:val="24"/>
          <w:lang w:val="en-US"/>
        </w:rPr>
        <w:t>QBitmap</w:t>
      </w:r>
      <w:r w:rsidRPr="003A425A">
        <w:rPr>
          <w:rFonts w:ascii="Times New Roman" w:hAnsi="Times New Roman"/>
          <w:sz w:val="24"/>
          <w:szCs w:val="24"/>
        </w:rPr>
        <w:t>, маски или горячей точки. В данной части указаны функции для установки курсора для некоторого виджета, для всех виджетов приложения. Есть функции для установки формы курсора. Также есть функции для установки либо получения позиции курсора. Попытка использования курсора, который был создан до приложения, приведёт к краху.</w:t>
      </w:r>
    </w:p>
    <w:p w:rsidR="003D42C3" w:rsidRPr="003A425A" w:rsidRDefault="003D42C3" w:rsidP="0016470C">
      <w:pPr>
        <w:pStyle w:val="4"/>
      </w:pPr>
      <w:bookmarkStart w:id="369" w:name="_Toc382058480"/>
      <w:r w:rsidRPr="003A425A">
        <w:rPr>
          <w:rFonts w:ascii="Times New Roman" w:hAnsi="Times New Roman"/>
          <w:color w:val="auto"/>
          <w:sz w:val="24"/>
          <w:szCs w:val="24"/>
        </w:rPr>
        <w:t>QFontInfo</w:t>
      </w:r>
      <w:bookmarkEnd w:id="369"/>
    </w:p>
    <w:p w:rsidR="003D42C3" w:rsidRPr="003A425A" w:rsidRDefault="00953454" w:rsidP="003D42C3">
      <w:pPr>
        <w:jc w:val="both"/>
        <w:rPr>
          <w:rFonts w:ascii="Times New Roman" w:hAnsi="Times New Roman"/>
          <w:sz w:val="24"/>
          <w:szCs w:val="24"/>
        </w:rPr>
      </w:pPr>
      <w:hyperlink r:id="rId614" w:anchor="details" w:history="1">
        <w:r w:rsidR="003D42C3" w:rsidRPr="003A425A">
          <w:rPr>
            <w:rStyle w:val="a3"/>
            <w:rFonts w:ascii="Times New Roman" w:hAnsi="Times New Roman"/>
            <w:sz w:val="24"/>
            <w:szCs w:val="24"/>
          </w:rPr>
          <w:t>http://qt-project.org/doc/qt-5.1/qtgui/qfontinfo.html#details</w:t>
        </w:r>
      </w:hyperlink>
    </w:p>
    <w:p w:rsidR="003D42C3" w:rsidRPr="003A425A" w:rsidRDefault="003D42C3" w:rsidP="003D42C3">
      <w:pPr>
        <w:jc w:val="both"/>
        <w:rPr>
          <w:rFonts w:ascii="Times New Roman" w:hAnsi="Times New Roman"/>
          <w:sz w:val="24"/>
          <w:szCs w:val="24"/>
        </w:rPr>
      </w:pPr>
      <w:r w:rsidRPr="003A425A">
        <w:rPr>
          <w:rFonts w:ascii="Times New Roman" w:hAnsi="Times New Roman"/>
          <w:sz w:val="24"/>
          <w:szCs w:val="24"/>
        </w:rPr>
        <w:t xml:space="preserve">класс QFontInfo обеспечивает общую информацию о шрифтах. Данный класс обеспечивает те же функции доступа, что и класс </w:t>
      </w:r>
      <w:r w:rsidRPr="003A425A">
        <w:rPr>
          <w:rFonts w:ascii="Times New Roman" w:hAnsi="Times New Roman"/>
          <w:sz w:val="24"/>
          <w:szCs w:val="24"/>
          <w:lang w:val="en-US"/>
        </w:rPr>
        <w:t>QFont</w:t>
      </w:r>
      <w:r w:rsidRPr="003A425A">
        <w:rPr>
          <w:rFonts w:ascii="Times New Roman" w:hAnsi="Times New Roman"/>
          <w:sz w:val="24"/>
          <w:szCs w:val="24"/>
        </w:rPr>
        <w:t>, но данный класс возвращает не те значения, которые были установлены, но значения, которые используются в данный момент для написания.</w:t>
      </w:r>
    </w:p>
    <w:p w:rsidR="003D42C3" w:rsidRPr="003A425A" w:rsidRDefault="003D42C3" w:rsidP="0016470C">
      <w:pPr>
        <w:pStyle w:val="4"/>
      </w:pPr>
      <w:bookmarkStart w:id="370" w:name="_Toc382058481"/>
      <w:r w:rsidRPr="003A425A">
        <w:rPr>
          <w:rFonts w:ascii="Times New Roman" w:hAnsi="Times New Roman"/>
          <w:color w:val="auto"/>
          <w:sz w:val="24"/>
          <w:szCs w:val="24"/>
        </w:rPr>
        <w:t>QGlyphRun</w:t>
      </w:r>
      <w:bookmarkEnd w:id="370"/>
    </w:p>
    <w:p w:rsidR="003D42C3" w:rsidRPr="003A425A" w:rsidRDefault="00953454" w:rsidP="003D42C3">
      <w:pPr>
        <w:jc w:val="both"/>
        <w:rPr>
          <w:rFonts w:ascii="Times New Roman" w:hAnsi="Times New Roman"/>
          <w:sz w:val="24"/>
          <w:szCs w:val="24"/>
        </w:rPr>
      </w:pPr>
      <w:hyperlink r:id="rId615" w:anchor="details" w:history="1">
        <w:r w:rsidR="003D42C3" w:rsidRPr="003A425A">
          <w:rPr>
            <w:rStyle w:val="a3"/>
            <w:rFonts w:ascii="Times New Roman" w:hAnsi="Times New Roman"/>
            <w:sz w:val="24"/>
            <w:szCs w:val="24"/>
          </w:rPr>
          <w:t>http://qt-project.org/doc/qt-5.1/qtgui/qglyphrun.html#details</w:t>
        </w:r>
      </w:hyperlink>
    </w:p>
    <w:p w:rsidR="003D42C3" w:rsidRPr="003A425A" w:rsidRDefault="003D42C3" w:rsidP="00351D18">
      <w:pPr>
        <w:jc w:val="both"/>
        <w:rPr>
          <w:rFonts w:ascii="Times New Roman" w:hAnsi="Times New Roman"/>
          <w:sz w:val="24"/>
          <w:szCs w:val="24"/>
        </w:rPr>
      </w:pPr>
      <w:r w:rsidRPr="003A425A">
        <w:rPr>
          <w:rFonts w:ascii="Times New Roman" w:hAnsi="Times New Roman"/>
          <w:sz w:val="24"/>
          <w:szCs w:val="24"/>
        </w:rPr>
        <w:t xml:space="preserve">класс QGlyphRun обеспечивает прямой доступ к внутренним Глифам шрифта. Когда qt отображает строку текста в кодировке юникод, qt сначала преобразует юникод точки в список индексов Глифов и список позиций, основанных на одном или более шрифтах. Представление юникод текста и </w:t>
      </w:r>
      <w:r w:rsidRPr="003A425A">
        <w:rPr>
          <w:rFonts w:ascii="Times New Roman" w:hAnsi="Times New Roman"/>
          <w:sz w:val="24"/>
          <w:szCs w:val="24"/>
          <w:lang w:val="en-US"/>
        </w:rPr>
        <w:t>QFont</w:t>
      </w:r>
      <w:r w:rsidRPr="003A425A">
        <w:rPr>
          <w:rFonts w:ascii="Times New Roman" w:hAnsi="Times New Roman"/>
          <w:sz w:val="24"/>
          <w:szCs w:val="24"/>
        </w:rPr>
        <w:t xml:space="preserve"> объект будут в данном случае служить как удобные абстракции, которые прячут детали того, что действительно имеет место, когда отображается текст на экране. Например, к тому времени как текст действительно достигнет экрана, он может быть представлен набором шрифтов вдобавок к одному определённому пользователем, например в случае, если первоначальный шрифт не </w:t>
      </w:r>
      <w:r w:rsidRPr="003A425A">
        <w:rPr>
          <w:rFonts w:ascii="Times New Roman" w:hAnsi="Times New Roman"/>
          <w:sz w:val="24"/>
          <w:szCs w:val="24"/>
        </w:rPr>
        <w:lastRenderedPageBreak/>
        <w:t>поддерживает все системы письма, содержащиеся в тексте. При некоторых обстоятельствах это может быть полезным, когда разработчик приложения хочет иметь более низкоуровневый контроль над тем, какие Глифы определённого шрифта отображаются на экране. Данный класс обеспечивает интерфейс к прямым данным, необходимым для получения текста на экране. Он содержит набор индексов Глифов, позицию для каждого Глифа  и шрифта.</w:t>
      </w:r>
    </w:p>
    <w:p w:rsidR="003D42C3" w:rsidRPr="003A425A" w:rsidRDefault="003D42C3" w:rsidP="00823F0C">
      <w:pPr>
        <w:pStyle w:val="4"/>
      </w:pPr>
      <w:bookmarkStart w:id="371" w:name="_Toc382058482"/>
      <w:r w:rsidRPr="003A425A">
        <w:rPr>
          <w:rFonts w:ascii="Times New Roman" w:hAnsi="Times New Roman"/>
          <w:color w:val="auto"/>
          <w:sz w:val="24"/>
          <w:szCs w:val="24"/>
        </w:rPr>
        <w:t>QPaintEngineState</w:t>
      </w:r>
      <w:bookmarkEnd w:id="371"/>
    </w:p>
    <w:p w:rsidR="003D42C3" w:rsidRPr="003A425A" w:rsidRDefault="00953454" w:rsidP="003D42C3">
      <w:pPr>
        <w:jc w:val="both"/>
        <w:rPr>
          <w:rFonts w:ascii="Times New Roman" w:hAnsi="Times New Roman"/>
          <w:sz w:val="24"/>
          <w:szCs w:val="24"/>
        </w:rPr>
      </w:pPr>
      <w:hyperlink r:id="rId616" w:anchor="details" w:history="1">
        <w:r w:rsidR="003D42C3" w:rsidRPr="003A425A">
          <w:rPr>
            <w:rStyle w:val="a3"/>
            <w:rFonts w:ascii="Times New Roman" w:hAnsi="Times New Roman"/>
            <w:sz w:val="24"/>
            <w:szCs w:val="24"/>
          </w:rPr>
          <w:t>http://qt-project.org/doc/qt-5.1/qtgui/qpaintenginestate.html#details</w:t>
        </w:r>
      </w:hyperlink>
    </w:p>
    <w:p w:rsidR="003D42C3" w:rsidRPr="003A425A" w:rsidRDefault="003D42C3" w:rsidP="003D42C3">
      <w:pPr>
        <w:jc w:val="both"/>
        <w:rPr>
          <w:rFonts w:ascii="Times New Roman" w:hAnsi="Times New Roman"/>
          <w:sz w:val="24"/>
          <w:szCs w:val="24"/>
        </w:rPr>
      </w:pPr>
      <w:r w:rsidRPr="003A425A">
        <w:rPr>
          <w:rFonts w:ascii="Times New Roman" w:hAnsi="Times New Roman"/>
          <w:sz w:val="24"/>
          <w:szCs w:val="24"/>
        </w:rPr>
        <w:t xml:space="preserve">класс QPaintEngineState обеспечивает информацию об активном текущем состоянии движка рисования. Данный класс записывает, какие свойства были изменены со времени последнего обновления движка, также как и их текущие значения. Экземпляр данного класса, представляющий текущее состояние активного движка рисования, передаётся как аргумент в функцию </w:t>
      </w:r>
      <w:hyperlink r:id="rId617" w:anchor="updateState" w:history="1">
        <w:r w:rsidRPr="003A425A">
          <w:rPr>
            <w:rStyle w:val="a3"/>
            <w:rFonts w:ascii="Times New Roman" w:hAnsi="Times New Roman"/>
            <w:color w:val="auto"/>
            <w:sz w:val="24"/>
            <w:szCs w:val="24"/>
          </w:rPr>
          <w:t>QPaintEngine::updateState</w:t>
        </w:r>
      </w:hyperlink>
      <w:r w:rsidRPr="003A425A">
        <w:rPr>
          <w:rFonts w:ascii="Times New Roman" w:hAnsi="Times New Roman"/>
          <w:sz w:val="24"/>
          <w:szCs w:val="24"/>
        </w:rPr>
        <w:t>(). Единственный случай прямого использования данного класса – это когда применяется ваш собственный движок.</w:t>
      </w:r>
    </w:p>
    <w:p w:rsidR="0016470C" w:rsidRPr="003A425A" w:rsidRDefault="0016470C" w:rsidP="0016470C">
      <w:pPr>
        <w:pStyle w:val="4"/>
      </w:pPr>
      <w:bookmarkStart w:id="372" w:name="_Toc382058483"/>
      <w:r w:rsidRPr="003A425A">
        <w:rPr>
          <w:rFonts w:ascii="Times New Roman" w:hAnsi="Times New Roman"/>
          <w:color w:val="auto"/>
          <w:sz w:val="24"/>
          <w:szCs w:val="24"/>
        </w:rPr>
        <w:t>QPalette</w:t>
      </w:r>
      <w:bookmarkEnd w:id="372"/>
    </w:p>
    <w:p w:rsidR="003D42C3" w:rsidRPr="003A425A" w:rsidRDefault="00953454" w:rsidP="003D42C3">
      <w:pPr>
        <w:jc w:val="both"/>
        <w:rPr>
          <w:rFonts w:ascii="Times New Roman" w:hAnsi="Times New Roman"/>
          <w:sz w:val="24"/>
          <w:szCs w:val="24"/>
        </w:rPr>
      </w:pPr>
      <w:hyperlink r:id="rId618" w:anchor="details" w:history="1">
        <w:r w:rsidR="003D42C3" w:rsidRPr="003A425A">
          <w:rPr>
            <w:rStyle w:val="a3"/>
            <w:rFonts w:ascii="Times New Roman" w:hAnsi="Times New Roman"/>
            <w:sz w:val="24"/>
            <w:szCs w:val="24"/>
          </w:rPr>
          <w:t>http://qt-project.org/doc/qt-5.1/qtgui/qpalette.html#details</w:t>
        </w:r>
      </w:hyperlink>
    </w:p>
    <w:p w:rsidR="003D42C3" w:rsidRPr="003A425A" w:rsidRDefault="003D42C3" w:rsidP="003D42C3">
      <w:pPr>
        <w:jc w:val="both"/>
        <w:rPr>
          <w:rFonts w:ascii="Times New Roman" w:hAnsi="Times New Roman"/>
          <w:sz w:val="24"/>
          <w:szCs w:val="24"/>
        </w:rPr>
      </w:pPr>
      <w:r w:rsidRPr="003A425A">
        <w:rPr>
          <w:rFonts w:ascii="Times New Roman" w:hAnsi="Times New Roman"/>
          <w:sz w:val="24"/>
          <w:szCs w:val="24"/>
        </w:rPr>
        <w:t>класс QPalette содержит группы цветов для каждого состояния виджета. Палитра состоит из трёх групп цветов: активный, недоступный и неактивный. Все виджеты qt содержат палитру и используют её, чтобы рисовать себя. Это делает интерфейс пользователя легко настраиваемым и совместимым. Если вы создаёте новый виджет, то мы строго рекомендуем, чтобы вы использовали цвета в палитре, нежели жёстко закодированные определённые цвета.</w:t>
      </w:r>
    </w:p>
    <w:p w:rsidR="003D42C3" w:rsidRPr="003A425A" w:rsidRDefault="003D42C3" w:rsidP="003D42C3">
      <w:pPr>
        <w:jc w:val="both"/>
        <w:rPr>
          <w:rFonts w:ascii="Times New Roman" w:hAnsi="Times New Roman"/>
          <w:color w:val="FFFF00"/>
          <w:sz w:val="24"/>
          <w:szCs w:val="24"/>
        </w:rPr>
      </w:pPr>
      <w:r w:rsidRPr="003A425A">
        <w:rPr>
          <w:rFonts w:ascii="Times New Roman" w:hAnsi="Times New Roman"/>
          <w:sz w:val="24"/>
          <w:szCs w:val="24"/>
        </w:rPr>
        <w:t>В большинстве стилей активные и неактивные виджеты выглядят одинаково. Цвета и кисти могут быть установлены для частных ролей в любой группе цветов палитры при помощи специальных функций. Мы также строго рекомендуем, чтобы вы использовали палитру по умолчанию текущего стиля (</w:t>
      </w:r>
      <w:hyperlink r:id="rId619" w:anchor="palette" w:history="1">
        <w:r w:rsidRPr="003A425A">
          <w:rPr>
            <w:rStyle w:val="a3"/>
            <w:rFonts w:ascii="Times New Roman" w:hAnsi="Times New Roman"/>
            <w:color w:val="auto"/>
            <w:sz w:val="24"/>
            <w:szCs w:val="24"/>
          </w:rPr>
          <w:t>QGuiApplication::palette</w:t>
        </w:r>
      </w:hyperlink>
      <w:r w:rsidRPr="003A425A">
        <w:rPr>
          <w:rFonts w:ascii="Times New Roman" w:hAnsi="Times New Roman"/>
          <w:sz w:val="24"/>
          <w:szCs w:val="24"/>
        </w:rPr>
        <w:t xml:space="preserve">()) и изменяли её, если необходимо. Это делается виджетами qt, когда они рисуются. Вы можете также использовать для фона некоторое растровое изображение. Палитру можно скопировать и проверить на совпадение с другой палитрой. Данный класс использует неявное разделение, что делает эффективным его использование в качестве аргумента. Некоторые стили не используют палитру для рисования, например, если они используют нативные движки. Это случай </w:t>
      </w:r>
      <w:r w:rsidRPr="003A425A">
        <w:rPr>
          <w:rFonts w:ascii="Times New Roman" w:hAnsi="Times New Roman"/>
          <w:sz w:val="24"/>
          <w:szCs w:val="24"/>
          <w:lang w:val="en-US"/>
        </w:rPr>
        <w:t>XP</w:t>
      </w:r>
      <w:r w:rsidRPr="003A425A">
        <w:rPr>
          <w:rFonts w:ascii="Times New Roman" w:hAnsi="Times New Roman"/>
          <w:sz w:val="24"/>
          <w:szCs w:val="24"/>
        </w:rPr>
        <w:t xml:space="preserve">, </w:t>
      </w:r>
      <w:r w:rsidRPr="003A425A">
        <w:rPr>
          <w:rFonts w:ascii="Times New Roman" w:hAnsi="Times New Roman"/>
          <w:sz w:val="24"/>
          <w:szCs w:val="24"/>
          <w:lang w:val="en-US"/>
        </w:rPr>
        <w:t>Vista</w:t>
      </w:r>
      <w:r w:rsidRPr="003A425A">
        <w:rPr>
          <w:rFonts w:ascii="Times New Roman" w:hAnsi="Times New Roman"/>
          <w:sz w:val="24"/>
          <w:szCs w:val="24"/>
        </w:rPr>
        <w:t xml:space="preserve">, </w:t>
      </w:r>
      <w:r w:rsidRPr="003A425A">
        <w:rPr>
          <w:rFonts w:ascii="Times New Roman" w:hAnsi="Times New Roman"/>
          <w:sz w:val="24"/>
          <w:szCs w:val="24"/>
          <w:lang w:val="en-US"/>
        </w:rPr>
        <w:t>Mac</w:t>
      </w:r>
      <w:r w:rsidRPr="003A425A">
        <w:rPr>
          <w:rFonts w:ascii="Times New Roman" w:hAnsi="Times New Roman"/>
          <w:sz w:val="24"/>
          <w:szCs w:val="24"/>
        </w:rPr>
        <w:t xml:space="preserve"> </w:t>
      </w:r>
      <w:r w:rsidRPr="003A425A">
        <w:rPr>
          <w:rFonts w:ascii="Times New Roman" w:hAnsi="Times New Roman"/>
          <w:sz w:val="24"/>
          <w:szCs w:val="24"/>
          <w:lang w:val="en-US"/>
        </w:rPr>
        <w:t>OS</w:t>
      </w:r>
      <w:r w:rsidRPr="003A425A">
        <w:rPr>
          <w:rFonts w:ascii="Times New Roman" w:hAnsi="Times New Roman"/>
          <w:sz w:val="24"/>
          <w:szCs w:val="24"/>
        </w:rPr>
        <w:t xml:space="preserve"> </w:t>
      </w:r>
      <w:r w:rsidRPr="003A425A">
        <w:rPr>
          <w:rFonts w:ascii="Times New Roman" w:hAnsi="Times New Roman"/>
          <w:sz w:val="24"/>
          <w:szCs w:val="24"/>
          <w:lang w:val="en-US"/>
        </w:rPr>
        <w:t>X</w:t>
      </w:r>
      <w:r w:rsidRPr="003A425A">
        <w:rPr>
          <w:rFonts w:ascii="Times New Roman" w:hAnsi="Times New Roman"/>
          <w:sz w:val="24"/>
          <w:szCs w:val="24"/>
        </w:rPr>
        <w:t>.</w:t>
      </w:r>
    </w:p>
    <w:p w:rsidR="003D42C3" w:rsidRPr="003A425A" w:rsidRDefault="003D42C3" w:rsidP="00823F0C">
      <w:pPr>
        <w:pStyle w:val="4"/>
      </w:pPr>
      <w:bookmarkStart w:id="373" w:name="_Toc382058484"/>
      <w:r w:rsidRPr="003A425A">
        <w:rPr>
          <w:rFonts w:ascii="Times New Roman" w:hAnsi="Times New Roman"/>
          <w:color w:val="auto"/>
          <w:sz w:val="24"/>
          <w:szCs w:val="24"/>
        </w:rPr>
        <w:t>QPixmapCache</w:t>
      </w:r>
      <w:bookmarkEnd w:id="373"/>
    </w:p>
    <w:p w:rsidR="003D42C3" w:rsidRPr="003A425A" w:rsidRDefault="00953454" w:rsidP="003D42C3">
      <w:pPr>
        <w:jc w:val="both"/>
        <w:rPr>
          <w:rFonts w:ascii="Times New Roman" w:hAnsi="Times New Roman"/>
          <w:sz w:val="24"/>
          <w:szCs w:val="24"/>
        </w:rPr>
      </w:pPr>
      <w:hyperlink r:id="rId620" w:anchor="details" w:history="1">
        <w:r w:rsidR="003D42C3" w:rsidRPr="003A425A">
          <w:rPr>
            <w:rStyle w:val="a3"/>
            <w:rFonts w:ascii="Times New Roman" w:hAnsi="Times New Roman"/>
            <w:sz w:val="24"/>
            <w:szCs w:val="24"/>
          </w:rPr>
          <w:t>http://qt-project.org/doc/qt-5.1/qtgui/qpixmapcache.html#details</w:t>
        </w:r>
      </w:hyperlink>
    </w:p>
    <w:p w:rsidR="003D42C3" w:rsidRPr="003A425A" w:rsidRDefault="003D42C3" w:rsidP="003D42C3">
      <w:pPr>
        <w:jc w:val="both"/>
        <w:rPr>
          <w:rFonts w:ascii="Times New Roman" w:hAnsi="Times New Roman"/>
          <w:sz w:val="24"/>
          <w:szCs w:val="24"/>
        </w:rPr>
      </w:pPr>
      <w:r w:rsidRPr="003A425A">
        <w:rPr>
          <w:rFonts w:ascii="Times New Roman" w:hAnsi="Times New Roman"/>
          <w:sz w:val="24"/>
          <w:szCs w:val="24"/>
        </w:rPr>
        <w:t xml:space="preserve">класс QPixmapCache обеспечивает распространяющийся на приложение кэш для растровых изображений. Это инструмент оптимизированного рисования с использованием класса </w:t>
      </w:r>
      <w:hyperlink r:id="rId621" w:history="1">
        <w:r w:rsidRPr="003A425A">
          <w:rPr>
            <w:rStyle w:val="a3"/>
            <w:rFonts w:ascii="Times New Roman" w:hAnsi="Times New Roman"/>
            <w:color w:val="auto"/>
            <w:sz w:val="24"/>
            <w:szCs w:val="24"/>
          </w:rPr>
          <w:t>QPixmap</w:t>
        </w:r>
      </w:hyperlink>
      <w:r w:rsidRPr="003A425A">
        <w:rPr>
          <w:rFonts w:ascii="Times New Roman" w:hAnsi="Times New Roman"/>
          <w:sz w:val="24"/>
          <w:szCs w:val="24"/>
        </w:rPr>
        <w:t xml:space="preserve">. Вы можете использовать данный класс для сохранения временных растров, которые являются дорогими для генерирования, без использования большего места, чем </w:t>
      </w:r>
      <w:hyperlink r:id="rId622" w:anchor="cacheLimit" w:history="1">
        <w:r w:rsidRPr="003A425A">
          <w:rPr>
            <w:rStyle w:val="a3"/>
            <w:rFonts w:ascii="Times New Roman" w:hAnsi="Times New Roman"/>
            <w:color w:val="auto"/>
            <w:sz w:val="24"/>
            <w:szCs w:val="24"/>
          </w:rPr>
          <w:t>cacheLimit</w:t>
        </w:r>
      </w:hyperlink>
      <w:r w:rsidRPr="003A425A">
        <w:rPr>
          <w:rFonts w:ascii="Times New Roman" w:hAnsi="Times New Roman"/>
          <w:sz w:val="24"/>
          <w:szCs w:val="24"/>
        </w:rPr>
        <w:t xml:space="preserve">(). Данный класс создаёт внутренний </w:t>
      </w:r>
      <w:r w:rsidRPr="003A425A">
        <w:rPr>
          <w:rFonts w:ascii="Times New Roman" w:hAnsi="Times New Roman"/>
          <w:sz w:val="24"/>
          <w:szCs w:val="24"/>
          <w:lang w:val="en-US"/>
        </w:rPr>
        <w:t>QCache</w:t>
      </w:r>
      <w:r w:rsidRPr="003A425A">
        <w:rPr>
          <w:rFonts w:ascii="Times New Roman" w:hAnsi="Times New Roman"/>
          <w:sz w:val="24"/>
          <w:szCs w:val="24"/>
        </w:rPr>
        <w:t xml:space="preserve"> объект для кэширования растров. Кэш связывает растр с обеспечиваемым пользователем строковым ключом или при помощи </w:t>
      </w:r>
      <w:hyperlink r:id="rId623" w:history="1">
        <w:r w:rsidRPr="003A425A">
          <w:rPr>
            <w:rStyle w:val="a3"/>
            <w:rFonts w:ascii="Times New Roman" w:hAnsi="Times New Roman"/>
            <w:color w:val="auto"/>
            <w:sz w:val="24"/>
            <w:szCs w:val="24"/>
          </w:rPr>
          <w:t>QPixmapCache::Key</w:t>
        </w:r>
      </w:hyperlink>
      <w:r w:rsidRPr="003A425A">
        <w:rPr>
          <w:rFonts w:ascii="Times New Roman" w:hAnsi="Times New Roman"/>
          <w:sz w:val="24"/>
          <w:szCs w:val="24"/>
        </w:rPr>
        <w:t xml:space="preserve">, который генерирует кэш. Последний </w:t>
      </w:r>
      <w:r w:rsidRPr="003A425A">
        <w:rPr>
          <w:rFonts w:ascii="Times New Roman" w:hAnsi="Times New Roman"/>
          <w:sz w:val="24"/>
          <w:szCs w:val="24"/>
        </w:rPr>
        <w:lastRenderedPageBreak/>
        <w:t>вариант работает быстрее. Строковый интерфейс очень полезен для сложных ключей, но интерфейс ключей будет очень эффективен и удобен для отображения объект-растр, - в этом случае вы можете сохранять ключи как члены объекта. Если два растра сохраняются в кэш с одинаковыми ключами, то последний растр вытеснит предыдущий растр. Размер кэша по умолчанию составляет 10 МБ, но его можно увеличивать при помощи специальной функции.</w:t>
      </w:r>
    </w:p>
    <w:p w:rsidR="0016470C" w:rsidRPr="003A425A" w:rsidRDefault="0016470C" w:rsidP="0016470C">
      <w:pPr>
        <w:pStyle w:val="4"/>
      </w:pPr>
      <w:bookmarkStart w:id="374" w:name="_Toc382058485"/>
      <w:r w:rsidRPr="003A425A">
        <w:rPr>
          <w:rFonts w:ascii="Times New Roman" w:hAnsi="Times New Roman"/>
          <w:color w:val="auto"/>
          <w:sz w:val="24"/>
          <w:szCs w:val="24"/>
        </w:rPr>
        <w:t>QRasterPaintEngine</w:t>
      </w:r>
      <w:bookmarkEnd w:id="374"/>
    </w:p>
    <w:p w:rsidR="003D42C3" w:rsidRPr="003A425A" w:rsidRDefault="00953454" w:rsidP="003D42C3">
      <w:pPr>
        <w:jc w:val="both"/>
        <w:rPr>
          <w:rFonts w:ascii="Times New Roman" w:hAnsi="Times New Roman"/>
          <w:sz w:val="24"/>
          <w:szCs w:val="24"/>
        </w:rPr>
      </w:pPr>
      <w:hyperlink r:id="rId624" w:anchor="details" w:history="1">
        <w:r w:rsidR="003D42C3" w:rsidRPr="003A425A">
          <w:rPr>
            <w:rStyle w:val="a3"/>
            <w:rFonts w:ascii="Times New Roman" w:hAnsi="Times New Roman"/>
            <w:sz w:val="24"/>
            <w:szCs w:val="24"/>
          </w:rPr>
          <w:t>http://qt-project.org/doc/qt-5.1/qtgui/qrasterpaintengine.html#details</w:t>
        </w:r>
      </w:hyperlink>
    </w:p>
    <w:p w:rsidR="003D42C3" w:rsidRPr="003A425A" w:rsidRDefault="003D42C3" w:rsidP="003D42C3">
      <w:pPr>
        <w:jc w:val="both"/>
        <w:rPr>
          <w:rFonts w:ascii="Times New Roman" w:hAnsi="Times New Roman"/>
          <w:sz w:val="24"/>
          <w:szCs w:val="24"/>
        </w:rPr>
      </w:pPr>
      <w:r w:rsidRPr="003A425A">
        <w:rPr>
          <w:rFonts w:ascii="Times New Roman" w:hAnsi="Times New Roman"/>
          <w:sz w:val="24"/>
          <w:szCs w:val="24"/>
        </w:rPr>
        <w:t>класс QRasterPaintEngine позволяет ускорить рисование в qt на встроенной Linux. Это касается, как я понимаю, мобильных приложений, и поэтому пока не представляет для меня интерес.</w:t>
      </w:r>
    </w:p>
    <w:p w:rsidR="003D42C3" w:rsidRPr="003A425A" w:rsidRDefault="003D42C3" w:rsidP="003D42C3">
      <w:pPr>
        <w:pStyle w:val="4"/>
      </w:pPr>
      <w:bookmarkStart w:id="375" w:name="_Toc382058486"/>
      <w:r w:rsidRPr="003A425A">
        <w:rPr>
          <w:rFonts w:ascii="Times New Roman" w:hAnsi="Times New Roman"/>
          <w:color w:val="auto"/>
          <w:sz w:val="24"/>
          <w:szCs w:val="24"/>
        </w:rPr>
        <w:t>QRawFont</w:t>
      </w:r>
      <w:bookmarkEnd w:id="375"/>
    </w:p>
    <w:p w:rsidR="003D42C3" w:rsidRPr="003A425A" w:rsidRDefault="00953454" w:rsidP="003D42C3">
      <w:pPr>
        <w:jc w:val="both"/>
        <w:rPr>
          <w:rFonts w:ascii="Times New Roman" w:hAnsi="Times New Roman"/>
          <w:sz w:val="24"/>
          <w:szCs w:val="24"/>
        </w:rPr>
      </w:pPr>
      <w:hyperlink r:id="rId625" w:anchor="details" w:history="1">
        <w:r w:rsidR="003D42C3" w:rsidRPr="003A425A">
          <w:rPr>
            <w:rStyle w:val="a3"/>
            <w:rFonts w:ascii="Times New Roman" w:hAnsi="Times New Roman"/>
            <w:sz w:val="24"/>
            <w:szCs w:val="24"/>
          </w:rPr>
          <w:t>http://qt-project.org/doc/qt-5.1/qtgui/qrawfont.html#details</w:t>
        </w:r>
      </w:hyperlink>
    </w:p>
    <w:p w:rsidR="003D42C3" w:rsidRPr="003A425A" w:rsidRDefault="003D42C3" w:rsidP="003D42C3">
      <w:pPr>
        <w:jc w:val="both"/>
        <w:rPr>
          <w:rFonts w:ascii="Times New Roman" w:hAnsi="Times New Roman"/>
          <w:color w:val="FF0000"/>
          <w:sz w:val="24"/>
          <w:szCs w:val="24"/>
        </w:rPr>
      </w:pPr>
      <w:r w:rsidRPr="003A425A">
        <w:rPr>
          <w:rFonts w:ascii="Times New Roman" w:hAnsi="Times New Roman"/>
          <w:sz w:val="24"/>
          <w:szCs w:val="24"/>
        </w:rPr>
        <w:t xml:space="preserve">класс QRawFont обеспечивает доступ к одиночному физическому экземпляру шрифта. Это низкоуровневый класс. Для большинства задач подходит класс </w:t>
      </w:r>
      <w:r w:rsidRPr="003A425A">
        <w:rPr>
          <w:rFonts w:ascii="Times New Roman" w:hAnsi="Times New Roman"/>
          <w:sz w:val="24"/>
          <w:szCs w:val="24"/>
          <w:lang w:val="en-US"/>
        </w:rPr>
        <w:t>QFont</w:t>
      </w:r>
      <w:r w:rsidRPr="003A425A">
        <w:rPr>
          <w:rFonts w:ascii="Times New Roman" w:hAnsi="Times New Roman"/>
          <w:sz w:val="24"/>
          <w:szCs w:val="24"/>
        </w:rPr>
        <w:t xml:space="preserve">. При представлении текста в графическом интерфейсе пользователя обычно до конца неизвестно, какой именно физический шрифт используется. Поэтому класс </w:t>
      </w:r>
      <w:r w:rsidRPr="003A425A">
        <w:rPr>
          <w:rFonts w:ascii="Times New Roman" w:hAnsi="Times New Roman"/>
          <w:sz w:val="24"/>
          <w:szCs w:val="24"/>
          <w:lang w:val="en-US"/>
        </w:rPr>
        <w:t>QFont</w:t>
      </w:r>
      <w:r w:rsidRPr="003A425A">
        <w:rPr>
          <w:rFonts w:ascii="Times New Roman" w:hAnsi="Times New Roman"/>
          <w:sz w:val="24"/>
          <w:szCs w:val="24"/>
        </w:rPr>
        <w:t xml:space="preserve"> в действительности представляет запрос для шрифтов. Данный класс представляет из себя некоторый единичный физический шрифт. </w:t>
      </w:r>
      <w:r w:rsidRPr="003A425A">
        <w:rPr>
          <w:rFonts w:ascii="Times New Roman" w:hAnsi="Times New Roman"/>
          <w:i/>
          <w:sz w:val="24"/>
          <w:szCs w:val="24"/>
        </w:rPr>
        <w:t xml:space="preserve">В данной части перечислены те шрифты, для которых данный класс может оказаться полезным, но подчёркивается, что для других шрифтов он оказывается бесполезным. </w:t>
      </w:r>
      <w:r w:rsidRPr="003A425A">
        <w:rPr>
          <w:rFonts w:ascii="Times New Roman" w:hAnsi="Times New Roman"/>
          <w:sz w:val="24"/>
          <w:szCs w:val="24"/>
        </w:rPr>
        <w:t xml:space="preserve">Данный класс может использоваться совместно с </w:t>
      </w:r>
      <w:r w:rsidRPr="003A425A">
        <w:rPr>
          <w:rFonts w:ascii="Times New Roman" w:hAnsi="Times New Roman"/>
          <w:sz w:val="24"/>
          <w:szCs w:val="24"/>
          <w:lang w:val="en-US"/>
        </w:rPr>
        <w:t>QGlyphRun</w:t>
      </w:r>
      <w:r w:rsidRPr="003A425A">
        <w:rPr>
          <w:rFonts w:ascii="Times New Roman" w:hAnsi="Times New Roman"/>
          <w:sz w:val="24"/>
          <w:szCs w:val="24"/>
        </w:rPr>
        <w:t xml:space="preserve">. Данный класс рассматривается локальным по отношению к потоку, который его создал. </w:t>
      </w:r>
      <w:r w:rsidRPr="003A425A">
        <w:rPr>
          <w:rFonts w:ascii="Times New Roman" w:hAnsi="Times New Roman"/>
          <w:color w:val="FF0000"/>
          <w:sz w:val="24"/>
          <w:szCs w:val="24"/>
        </w:rPr>
        <w:t xml:space="preserve">В конце отмечается, что лучшим выбором является класс </w:t>
      </w:r>
      <w:r w:rsidRPr="003A425A">
        <w:rPr>
          <w:rFonts w:ascii="Times New Roman" w:hAnsi="Times New Roman"/>
          <w:color w:val="FF0000"/>
          <w:sz w:val="24"/>
          <w:szCs w:val="24"/>
          <w:lang w:val="en-US"/>
        </w:rPr>
        <w:t>QStaticText</w:t>
      </w:r>
      <w:r w:rsidRPr="003A425A">
        <w:rPr>
          <w:rFonts w:ascii="Times New Roman" w:hAnsi="Times New Roman"/>
          <w:color w:val="FF0000"/>
          <w:sz w:val="24"/>
          <w:szCs w:val="24"/>
        </w:rPr>
        <w:t>.</w:t>
      </w:r>
    </w:p>
    <w:p w:rsidR="00CD0887" w:rsidRPr="003A425A" w:rsidRDefault="00CD0887" w:rsidP="00CD0887">
      <w:pPr>
        <w:pStyle w:val="4"/>
      </w:pPr>
      <w:bookmarkStart w:id="376" w:name="_Toc382058487"/>
      <w:r w:rsidRPr="003A425A">
        <w:rPr>
          <w:rFonts w:ascii="Times New Roman" w:hAnsi="Times New Roman"/>
          <w:color w:val="auto"/>
          <w:sz w:val="24"/>
          <w:szCs w:val="24"/>
        </w:rPr>
        <w:t>QStaticText</w:t>
      </w:r>
      <w:bookmarkEnd w:id="376"/>
    </w:p>
    <w:p w:rsidR="005636BE" w:rsidRPr="003A425A" w:rsidRDefault="00953454" w:rsidP="005636BE">
      <w:pPr>
        <w:jc w:val="both"/>
        <w:rPr>
          <w:rFonts w:ascii="Times New Roman" w:hAnsi="Times New Roman"/>
          <w:sz w:val="24"/>
          <w:szCs w:val="24"/>
        </w:rPr>
      </w:pPr>
      <w:hyperlink r:id="rId626" w:anchor="details" w:history="1">
        <w:r w:rsidR="005636BE" w:rsidRPr="003A425A">
          <w:rPr>
            <w:rStyle w:val="a3"/>
            <w:rFonts w:ascii="Times New Roman" w:hAnsi="Times New Roman"/>
            <w:sz w:val="24"/>
            <w:szCs w:val="24"/>
          </w:rPr>
          <w:t>http://qt-project.org/doc/qt-5.1/qtgui/qstatictext.html#details</w:t>
        </w:r>
      </w:hyperlink>
    </w:p>
    <w:p w:rsidR="005636BE" w:rsidRPr="003A425A" w:rsidRDefault="005636BE" w:rsidP="005636BE">
      <w:pPr>
        <w:jc w:val="both"/>
        <w:rPr>
          <w:rFonts w:ascii="Times New Roman" w:hAnsi="Times New Roman"/>
          <w:sz w:val="24"/>
          <w:szCs w:val="24"/>
        </w:rPr>
      </w:pPr>
      <w:r w:rsidRPr="003A425A">
        <w:rPr>
          <w:rFonts w:ascii="Times New Roman" w:hAnsi="Times New Roman"/>
          <w:sz w:val="24"/>
          <w:szCs w:val="24"/>
        </w:rPr>
        <w:t xml:space="preserve">класс QStaticText предоставляет оптимизированное рисование текста, когда текст и его макет обновляются редко. Данный класс обеспечивает способ кэширования макета данных для блока текста, так что он может быть нарисован более эффективно, чем при использовании </w:t>
      </w:r>
      <w:hyperlink r:id="rId627" w:anchor="drawText" w:history="1">
        <w:r w:rsidRPr="003A425A">
          <w:rPr>
            <w:rStyle w:val="a3"/>
            <w:rFonts w:ascii="Times New Roman" w:hAnsi="Times New Roman"/>
            <w:color w:val="auto"/>
            <w:sz w:val="24"/>
            <w:szCs w:val="24"/>
          </w:rPr>
          <w:t>QPainter::drawText</w:t>
        </w:r>
      </w:hyperlink>
      <w:r w:rsidRPr="003A425A">
        <w:rPr>
          <w:rFonts w:ascii="Times New Roman" w:hAnsi="Times New Roman"/>
          <w:sz w:val="24"/>
          <w:szCs w:val="24"/>
        </w:rPr>
        <w:t xml:space="preserve">(), в котором информация о макете пересчитывается при каждом вызове. Класс напрямую обеспечивает оптимизацию для случаев, где текст, его шрифт и преобразования на рисовальщике являются статическими во время нескольких событий рисования. Если текст или его макет изменяются при каждой итерации, то </w:t>
      </w:r>
      <w:hyperlink r:id="rId628" w:anchor="drawText" w:history="1">
        <w:r w:rsidRPr="003A425A">
          <w:rPr>
            <w:rStyle w:val="a3"/>
            <w:rFonts w:ascii="Times New Roman" w:hAnsi="Times New Roman"/>
            <w:color w:val="auto"/>
            <w:sz w:val="24"/>
            <w:szCs w:val="24"/>
          </w:rPr>
          <w:t>QPainter::drawText</w:t>
        </w:r>
      </w:hyperlink>
      <w:r w:rsidRPr="003A425A">
        <w:rPr>
          <w:rFonts w:ascii="Times New Roman" w:hAnsi="Times New Roman"/>
          <w:sz w:val="24"/>
          <w:szCs w:val="24"/>
        </w:rPr>
        <w:t xml:space="preserve">() является более эффективным. Изменение любых частей шрифта или преобразований рисовальщика вызовут пересчёт макета текста. Их поэтому следует избегать. Также данным классом поддерживаются только аффинные преобразования. </w:t>
      </w:r>
    </w:p>
    <w:p w:rsidR="005636BE" w:rsidRPr="003A425A" w:rsidRDefault="005636BE" w:rsidP="005636BE">
      <w:pPr>
        <w:jc w:val="both"/>
        <w:rPr>
          <w:rFonts w:ascii="Times New Roman" w:hAnsi="Times New Roman"/>
          <w:sz w:val="24"/>
          <w:szCs w:val="24"/>
        </w:rPr>
      </w:pPr>
      <w:r w:rsidRPr="003A425A">
        <w:rPr>
          <w:rFonts w:ascii="Times New Roman" w:hAnsi="Times New Roman"/>
          <w:sz w:val="24"/>
          <w:szCs w:val="24"/>
        </w:rPr>
        <w:t xml:space="preserve">Данный текст можно помещать в некоторый прямоугольник, либо помещать в некоторую линию. </w:t>
      </w:r>
      <w:r w:rsidRPr="003A425A">
        <w:rPr>
          <w:rFonts w:ascii="Times New Roman" w:hAnsi="Times New Roman"/>
          <w:i/>
          <w:sz w:val="24"/>
          <w:szCs w:val="24"/>
        </w:rPr>
        <w:t xml:space="preserve">В данной части показано, как это регулировать. </w:t>
      </w:r>
      <w:r w:rsidRPr="003A425A">
        <w:rPr>
          <w:rFonts w:ascii="Times New Roman" w:hAnsi="Times New Roman"/>
          <w:sz w:val="24"/>
          <w:szCs w:val="24"/>
        </w:rPr>
        <w:t xml:space="preserve">Можно устанавливать формат отображаемого текста: простой или форматированный. Данный класс может представлять только текст, поэтому в него можно добавлять только тэги </w:t>
      </w:r>
      <w:r w:rsidRPr="003A425A">
        <w:rPr>
          <w:rFonts w:ascii="Times New Roman" w:hAnsi="Times New Roman"/>
          <w:sz w:val="24"/>
          <w:szCs w:val="24"/>
          <w:lang w:val="en-US"/>
        </w:rPr>
        <w:t>HTML</w:t>
      </w:r>
      <w:r w:rsidRPr="003A425A">
        <w:rPr>
          <w:rFonts w:ascii="Times New Roman" w:hAnsi="Times New Roman"/>
          <w:sz w:val="24"/>
          <w:szCs w:val="24"/>
        </w:rPr>
        <w:t xml:space="preserve"> для задания форматированного текста.</w:t>
      </w:r>
    </w:p>
    <w:p w:rsidR="00CD0887" w:rsidRPr="003A425A" w:rsidRDefault="00CD0887" w:rsidP="00CD0887">
      <w:pPr>
        <w:pStyle w:val="4"/>
        <w:rPr>
          <w:color w:val="FF0000"/>
        </w:rPr>
      </w:pPr>
      <w:bookmarkStart w:id="377" w:name="_Toc382058488"/>
      <w:r w:rsidRPr="003A425A">
        <w:rPr>
          <w:rFonts w:ascii="Times New Roman" w:hAnsi="Times New Roman"/>
          <w:color w:val="FF0000"/>
          <w:sz w:val="24"/>
          <w:szCs w:val="24"/>
        </w:rPr>
        <w:lastRenderedPageBreak/>
        <w:t>QSurface</w:t>
      </w:r>
      <w:bookmarkEnd w:id="377"/>
    </w:p>
    <w:p w:rsidR="00CD0887" w:rsidRPr="003A425A" w:rsidRDefault="00953454" w:rsidP="00CD0887">
      <w:pPr>
        <w:jc w:val="both"/>
        <w:rPr>
          <w:rFonts w:ascii="Times New Roman" w:hAnsi="Times New Roman"/>
          <w:sz w:val="24"/>
          <w:szCs w:val="24"/>
        </w:rPr>
      </w:pPr>
      <w:hyperlink r:id="rId629" w:anchor="details" w:history="1">
        <w:r w:rsidR="00CD0887" w:rsidRPr="003A425A">
          <w:rPr>
            <w:rStyle w:val="a3"/>
            <w:rFonts w:ascii="Times New Roman" w:hAnsi="Times New Roman"/>
            <w:sz w:val="24"/>
            <w:szCs w:val="24"/>
          </w:rPr>
          <w:t>http://qt-project.org/doc/qt-5.1/qtgui/qsurface.html#details</w:t>
        </w:r>
      </w:hyperlink>
    </w:p>
    <w:p w:rsidR="00CD0887" w:rsidRPr="003A425A" w:rsidRDefault="00CD0887" w:rsidP="00CD0887">
      <w:pPr>
        <w:jc w:val="both"/>
        <w:rPr>
          <w:rFonts w:ascii="Times New Roman" w:hAnsi="Times New Roman"/>
          <w:i/>
          <w:sz w:val="24"/>
          <w:szCs w:val="24"/>
        </w:rPr>
      </w:pPr>
      <w:r w:rsidRPr="003A425A">
        <w:rPr>
          <w:rFonts w:ascii="Times New Roman" w:hAnsi="Times New Roman"/>
          <w:sz w:val="24"/>
          <w:szCs w:val="24"/>
        </w:rPr>
        <w:t>класс QSurface является абстракцией поверхностей для рисования в qt. Есть функции для получения размера поверхности, а также для получения атрибутов формата.</w:t>
      </w:r>
    </w:p>
    <w:p w:rsidR="00727786" w:rsidRPr="003A425A" w:rsidRDefault="00727786" w:rsidP="00727786">
      <w:pPr>
        <w:pStyle w:val="4"/>
      </w:pPr>
      <w:bookmarkStart w:id="378" w:name="_Toc382058489"/>
      <w:r w:rsidRPr="003A425A">
        <w:rPr>
          <w:rFonts w:ascii="Times New Roman" w:hAnsi="Times New Roman"/>
          <w:color w:val="auto"/>
          <w:sz w:val="24"/>
          <w:szCs w:val="24"/>
        </w:rPr>
        <w:t>QSurfaceFormat</w:t>
      </w:r>
      <w:bookmarkEnd w:id="378"/>
    </w:p>
    <w:p w:rsidR="00727786" w:rsidRPr="003A425A" w:rsidRDefault="00953454" w:rsidP="00727786">
      <w:pPr>
        <w:jc w:val="both"/>
        <w:rPr>
          <w:rFonts w:ascii="Times New Roman" w:hAnsi="Times New Roman"/>
          <w:sz w:val="24"/>
          <w:szCs w:val="24"/>
        </w:rPr>
      </w:pPr>
      <w:hyperlink r:id="rId630" w:anchor="details" w:history="1">
        <w:r w:rsidR="00727786" w:rsidRPr="003A425A">
          <w:rPr>
            <w:rStyle w:val="a3"/>
            <w:rFonts w:ascii="Times New Roman" w:hAnsi="Times New Roman"/>
            <w:sz w:val="24"/>
            <w:szCs w:val="24"/>
          </w:rPr>
          <w:t>http://qt-project.org/doc/qt-5.1/qtgui/qsurfaceformat.html#details</w:t>
        </w:r>
      </w:hyperlink>
    </w:p>
    <w:p w:rsidR="00727786" w:rsidRPr="003A425A" w:rsidRDefault="00727786" w:rsidP="00727786">
      <w:pPr>
        <w:jc w:val="both"/>
        <w:rPr>
          <w:rFonts w:ascii="Times New Roman" w:hAnsi="Times New Roman"/>
          <w:sz w:val="24"/>
          <w:szCs w:val="24"/>
        </w:rPr>
      </w:pPr>
      <w:r w:rsidRPr="003A425A">
        <w:rPr>
          <w:rFonts w:ascii="Times New Roman" w:hAnsi="Times New Roman"/>
          <w:sz w:val="24"/>
          <w:szCs w:val="24"/>
        </w:rPr>
        <w:t xml:space="preserve">класс QSurfaceFormat представляет формат класса </w:t>
      </w:r>
      <w:hyperlink r:id="rId631" w:history="1">
        <w:r w:rsidRPr="003A425A">
          <w:rPr>
            <w:rStyle w:val="a3"/>
            <w:rFonts w:ascii="Times New Roman" w:hAnsi="Times New Roman"/>
            <w:color w:val="auto"/>
            <w:sz w:val="24"/>
            <w:szCs w:val="24"/>
          </w:rPr>
          <w:t>QSurface</w:t>
        </w:r>
      </w:hyperlink>
      <w:r w:rsidRPr="003A425A">
        <w:rPr>
          <w:rFonts w:ascii="Times New Roman" w:hAnsi="Times New Roman"/>
          <w:sz w:val="24"/>
          <w:szCs w:val="24"/>
        </w:rPr>
        <w:t>. Формат включает размер буфера цветов, красный, зелёный и синий; размер альфа буфера; размер буфера Глубины и трафарета; число сэмплов на пиксел для сультисэмплинга. Также данный класс содержит настройки поверхности, такие как профиль OpenGL и версия для рисования.</w:t>
      </w:r>
    </w:p>
    <w:p w:rsidR="003D42C3" w:rsidRPr="003A425A" w:rsidRDefault="003D42C3" w:rsidP="00351D18">
      <w:pPr>
        <w:jc w:val="both"/>
        <w:rPr>
          <w:rFonts w:ascii="Times New Roman" w:hAnsi="Times New Roman"/>
          <w:sz w:val="24"/>
          <w:szCs w:val="24"/>
        </w:rPr>
      </w:pPr>
    </w:p>
    <w:p w:rsidR="005636BE" w:rsidRPr="003A425A" w:rsidRDefault="005636BE" w:rsidP="00351D18">
      <w:pPr>
        <w:jc w:val="both"/>
        <w:rPr>
          <w:rFonts w:ascii="Times New Roman" w:hAnsi="Times New Roman"/>
          <w:sz w:val="24"/>
          <w:szCs w:val="24"/>
        </w:rPr>
      </w:pPr>
    </w:p>
    <w:p w:rsidR="00C80D03" w:rsidRPr="003A425A" w:rsidRDefault="00C80D03" w:rsidP="00F66BF9">
      <w:pPr>
        <w:pStyle w:val="2"/>
        <w:rPr>
          <w:sz w:val="24"/>
          <w:szCs w:val="24"/>
        </w:rPr>
      </w:pPr>
      <w:bookmarkStart w:id="379" w:name="_Toc382058490"/>
      <w:r w:rsidRPr="003A425A">
        <w:rPr>
          <w:sz w:val="24"/>
          <w:szCs w:val="24"/>
        </w:rPr>
        <w:t>НЕКОТОРЫЕ ДРУГИЕ КЛАССЫ ГРАФИЧЕСКОГО ИНТЕРФЕЙСА ПОЛЬЗОВАТЕЛЯ</w:t>
      </w:r>
      <w:bookmarkEnd w:id="379"/>
    </w:p>
    <w:p w:rsidR="00C80D03" w:rsidRPr="003A425A" w:rsidRDefault="00C80D03" w:rsidP="00C80D03">
      <w:pPr>
        <w:pStyle w:val="3"/>
        <w:jc w:val="both"/>
        <w:rPr>
          <w:b w:val="0"/>
          <w:color w:val="FF0000"/>
          <w:sz w:val="24"/>
          <w:szCs w:val="24"/>
        </w:rPr>
      </w:pPr>
      <w:bookmarkStart w:id="380" w:name="_Toc382058491"/>
      <w:r w:rsidRPr="003A425A">
        <w:rPr>
          <w:b w:val="0"/>
          <w:color w:val="FF0000"/>
          <w:sz w:val="24"/>
          <w:szCs w:val="24"/>
        </w:rPr>
        <w:t>класс QDesktopServices обеспечивает методы для доступа к общим службам десктопа. Данная система делает лёгким использование системы справки.</w:t>
      </w:r>
      <w:bookmarkEnd w:id="380"/>
    </w:p>
    <w:p w:rsidR="00C80D03" w:rsidRPr="003A425A" w:rsidRDefault="00C80D03" w:rsidP="00C80D03">
      <w:pPr>
        <w:pStyle w:val="3"/>
        <w:jc w:val="both"/>
        <w:rPr>
          <w:b w:val="0"/>
          <w:sz w:val="24"/>
          <w:szCs w:val="24"/>
        </w:rPr>
      </w:pPr>
      <w:bookmarkStart w:id="381" w:name="_Toc382058492"/>
      <w:r w:rsidRPr="003A425A">
        <w:rPr>
          <w:b w:val="0"/>
          <w:sz w:val="24"/>
          <w:szCs w:val="24"/>
        </w:rPr>
        <w:t>класс QDoubleValidator обеспечивает выбор диапазона вещественных чисел.</w:t>
      </w:r>
      <w:bookmarkEnd w:id="381"/>
    </w:p>
    <w:p w:rsidR="00A55916" w:rsidRPr="003A425A" w:rsidRDefault="00A55916" w:rsidP="00A55916">
      <w:pPr>
        <w:jc w:val="both"/>
        <w:rPr>
          <w:rFonts w:ascii="Times New Roman" w:hAnsi="Times New Roman"/>
          <w:sz w:val="24"/>
          <w:szCs w:val="24"/>
        </w:rPr>
      </w:pPr>
      <w:r w:rsidRPr="003A425A">
        <w:rPr>
          <w:rFonts w:ascii="Times New Roman" w:hAnsi="Times New Roman"/>
          <w:sz w:val="24"/>
          <w:szCs w:val="24"/>
        </w:rPr>
        <w:t xml:space="preserve">класс QGuiApplication управляет потоком управления приложений с графическим интерфейсом пользователя и Главными настройками. Данный класс содержит Главный цикл обработки событий, где все события от оконной системы и других источников обрабатываются и отображаются. Также он управляет инициализацией и завершением приложения, и обеспечивает управление сессией. Вдобавок, данный класс обрабатывает большинство настроек системы и приложения. Для приложений с графическим интерфейсом пользователя может быть только один экземпляр данного класса. Если графический интерфейс не нужен, то следует использовать объект класса </w:t>
      </w:r>
      <w:r w:rsidRPr="003A425A">
        <w:rPr>
          <w:rFonts w:ascii="Times New Roman" w:hAnsi="Times New Roman"/>
          <w:sz w:val="24"/>
          <w:szCs w:val="24"/>
          <w:lang w:val="en-US"/>
        </w:rPr>
        <w:t>QCoreApllication</w:t>
      </w:r>
      <w:r w:rsidRPr="003A425A">
        <w:rPr>
          <w:rFonts w:ascii="Times New Roman" w:hAnsi="Times New Roman"/>
          <w:sz w:val="24"/>
          <w:szCs w:val="24"/>
        </w:rPr>
        <w:t xml:space="preserve"> вместо этого. Для приложений, основанных на </w:t>
      </w:r>
      <w:r w:rsidRPr="003A425A">
        <w:rPr>
          <w:rFonts w:ascii="Times New Roman" w:hAnsi="Times New Roman"/>
          <w:sz w:val="24"/>
          <w:szCs w:val="24"/>
          <w:lang w:val="en-US"/>
        </w:rPr>
        <w:t>QWidget</w:t>
      </w:r>
      <w:r w:rsidRPr="003A425A">
        <w:rPr>
          <w:rFonts w:ascii="Times New Roman" w:hAnsi="Times New Roman"/>
          <w:sz w:val="24"/>
          <w:szCs w:val="24"/>
        </w:rPr>
        <w:t xml:space="preserve">, следует использовать </w:t>
      </w:r>
      <w:r w:rsidRPr="003A425A">
        <w:rPr>
          <w:rFonts w:ascii="Times New Roman" w:hAnsi="Times New Roman"/>
          <w:sz w:val="24"/>
          <w:szCs w:val="24"/>
          <w:lang w:val="en-US"/>
        </w:rPr>
        <w:t>QAplication</w:t>
      </w:r>
      <w:r w:rsidRPr="003A425A">
        <w:rPr>
          <w:rFonts w:ascii="Times New Roman" w:hAnsi="Times New Roman"/>
          <w:sz w:val="24"/>
          <w:szCs w:val="24"/>
        </w:rPr>
        <w:t xml:space="preserve"> вместо этого, так как он обеспечивает некоторую функциональность, необходимую для создания экземпляров класса </w:t>
      </w:r>
      <w:r w:rsidRPr="003A425A">
        <w:rPr>
          <w:rFonts w:ascii="Times New Roman" w:hAnsi="Times New Roman"/>
          <w:sz w:val="24"/>
          <w:szCs w:val="24"/>
          <w:lang w:val="en-US"/>
        </w:rPr>
        <w:t>QWidget</w:t>
      </w:r>
      <w:r w:rsidRPr="003A425A">
        <w:rPr>
          <w:rFonts w:ascii="Times New Roman" w:hAnsi="Times New Roman"/>
          <w:sz w:val="24"/>
          <w:szCs w:val="24"/>
        </w:rPr>
        <w:t>.</w:t>
      </w:r>
    </w:p>
    <w:p w:rsidR="007D7BAC" w:rsidRPr="003A425A" w:rsidRDefault="007D7BAC" w:rsidP="00A55916">
      <w:pPr>
        <w:jc w:val="both"/>
        <w:rPr>
          <w:rFonts w:ascii="Times New Roman" w:hAnsi="Times New Roman"/>
          <w:sz w:val="24"/>
          <w:szCs w:val="24"/>
        </w:rPr>
      </w:pPr>
      <w:r w:rsidRPr="003A425A">
        <w:rPr>
          <w:rFonts w:ascii="Times New Roman" w:hAnsi="Times New Roman"/>
          <w:sz w:val="24"/>
          <w:szCs w:val="24"/>
        </w:rPr>
        <w:t>класс QIntValidator обеспечивает валидатор, который гарантирует, что строки содержат действительной целое число в определённом диапазоне.</w:t>
      </w:r>
    </w:p>
    <w:p w:rsidR="005636BE" w:rsidRPr="003A425A" w:rsidRDefault="005636BE" w:rsidP="005636BE">
      <w:pPr>
        <w:jc w:val="both"/>
        <w:rPr>
          <w:rFonts w:ascii="Times New Roman" w:hAnsi="Times New Roman"/>
          <w:sz w:val="24"/>
          <w:szCs w:val="24"/>
        </w:rPr>
      </w:pPr>
      <w:r w:rsidRPr="003A425A">
        <w:rPr>
          <w:rFonts w:ascii="Times New Roman" w:hAnsi="Times New Roman"/>
          <w:sz w:val="24"/>
          <w:szCs w:val="24"/>
        </w:rPr>
        <w:t xml:space="preserve">класс QPlatformSystemTrayIcon абстрагирует системные </w:t>
      </w:r>
      <w:r w:rsidRPr="003A425A">
        <w:rPr>
          <w:rFonts w:ascii="Times New Roman" w:hAnsi="Times New Roman"/>
          <w:sz w:val="24"/>
          <w:szCs w:val="24"/>
          <w:lang w:val="en-US"/>
        </w:rPr>
        <w:t>tray</w:t>
      </w:r>
      <w:r w:rsidRPr="003A425A">
        <w:rPr>
          <w:rFonts w:ascii="Times New Roman" w:hAnsi="Times New Roman"/>
          <w:sz w:val="24"/>
          <w:szCs w:val="24"/>
        </w:rPr>
        <w:t xml:space="preserve"> иконки и взаимодействие.</w:t>
      </w:r>
    </w:p>
    <w:p w:rsidR="00CD0887" w:rsidRPr="003A425A" w:rsidRDefault="00CD0887" w:rsidP="005636BE">
      <w:pPr>
        <w:jc w:val="both"/>
        <w:rPr>
          <w:rFonts w:ascii="Times New Roman" w:hAnsi="Times New Roman"/>
          <w:sz w:val="24"/>
          <w:szCs w:val="24"/>
        </w:rPr>
      </w:pPr>
      <w:r w:rsidRPr="003A425A">
        <w:rPr>
          <w:rFonts w:ascii="Times New Roman" w:hAnsi="Times New Roman"/>
          <w:sz w:val="24"/>
          <w:szCs w:val="24"/>
        </w:rPr>
        <w:t xml:space="preserve">класс QStyleHints содержит специфические для платформы подсказки и настройки. Объект данного класса, полученный из </w:t>
      </w:r>
      <w:hyperlink r:id="rId632" w:history="1">
        <w:r w:rsidRPr="003A425A">
          <w:rPr>
            <w:rStyle w:val="a3"/>
            <w:rFonts w:ascii="Times New Roman" w:hAnsi="Times New Roman"/>
            <w:color w:val="auto"/>
            <w:sz w:val="24"/>
            <w:szCs w:val="24"/>
          </w:rPr>
          <w:t>QGuiApplication</w:t>
        </w:r>
      </w:hyperlink>
      <w:r w:rsidRPr="003A425A">
        <w:rPr>
          <w:rFonts w:ascii="Times New Roman" w:hAnsi="Times New Roman"/>
          <w:sz w:val="24"/>
          <w:szCs w:val="24"/>
        </w:rPr>
        <w:t>, обеспечивает доступ к определённому Глобальному интерфейсу пользователя текущей платформы. Доступ к данным параметрам полезен, когда создаются частные компоненты интерфейса пользователя. При этом они позволяют компонентам проявлять одинаковое поведение и чувствовать себя как другие компоненты.</w:t>
      </w:r>
    </w:p>
    <w:p w:rsidR="00727786" w:rsidRPr="003A425A" w:rsidRDefault="00727786" w:rsidP="005636BE">
      <w:pPr>
        <w:jc w:val="both"/>
        <w:rPr>
          <w:rFonts w:ascii="Times New Roman" w:hAnsi="Times New Roman"/>
          <w:sz w:val="24"/>
          <w:szCs w:val="24"/>
        </w:rPr>
      </w:pPr>
      <w:r w:rsidRPr="003A425A">
        <w:rPr>
          <w:rFonts w:ascii="Times New Roman" w:hAnsi="Times New Roman"/>
          <w:sz w:val="24"/>
          <w:szCs w:val="24"/>
        </w:rPr>
        <w:lastRenderedPageBreak/>
        <w:t>класс QRegExpValidator используется для проверки совпадения строки с некоторым регулярным выражением.</w:t>
      </w:r>
    </w:p>
    <w:p w:rsidR="00727786" w:rsidRPr="003A425A" w:rsidRDefault="00727786" w:rsidP="005636BE">
      <w:pPr>
        <w:jc w:val="both"/>
        <w:rPr>
          <w:rFonts w:ascii="Times New Roman" w:hAnsi="Times New Roman"/>
          <w:sz w:val="24"/>
          <w:szCs w:val="24"/>
        </w:rPr>
      </w:pPr>
      <w:bookmarkStart w:id="382" w:name="гуи"/>
      <w:bookmarkEnd w:id="382"/>
      <w:r w:rsidRPr="003A425A">
        <w:rPr>
          <w:rFonts w:ascii="Times New Roman" w:hAnsi="Times New Roman"/>
          <w:sz w:val="24"/>
          <w:szCs w:val="24"/>
        </w:rPr>
        <w:t>класс QScreen используется для запроса свойств экрана.</w:t>
      </w:r>
    </w:p>
    <w:p w:rsidR="00727786" w:rsidRPr="003A425A" w:rsidRDefault="00727786" w:rsidP="005636BE">
      <w:pPr>
        <w:jc w:val="both"/>
        <w:rPr>
          <w:rFonts w:ascii="Times New Roman" w:hAnsi="Times New Roman"/>
          <w:sz w:val="24"/>
          <w:szCs w:val="24"/>
        </w:rPr>
      </w:pPr>
      <w:r w:rsidRPr="003A425A">
        <w:rPr>
          <w:rFonts w:ascii="Times New Roman" w:hAnsi="Times New Roman"/>
          <w:sz w:val="24"/>
          <w:szCs w:val="24"/>
        </w:rPr>
        <w:t xml:space="preserve">класс QValidator обеспечивает действительность вводимого текста. Валидатор обычно используется вместе с </w:t>
      </w:r>
      <w:hyperlink r:id="rId633" w:history="1">
        <w:r w:rsidRPr="003A425A">
          <w:rPr>
            <w:rStyle w:val="a3"/>
            <w:rFonts w:ascii="Times New Roman" w:hAnsi="Times New Roman"/>
            <w:color w:val="auto"/>
            <w:sz w:val="24"/>
            <w:szCs w:val="24"/>
          </w:rPr>
          <w:t>QLineEdit</w:t>
        </w:r>
      </w:hyperlink>
      <w:r w:rsidRPr="003A425A">
        <w:rPr>
          <w:rFonts w:ascii="Times New Roman" w:hAnsi="Times New Roman"/>
          <w:sz w:val="24"/>
          <w:szCs w:val="24"/>
        </w:rPr>
        <w:t xml:space="preserve">, </w:t>
      </w:r>
      <w:hyperlink r:id="rId634" w:history="1">
        <w:r w:rsidRPr="003A425A">
          <w:rPr>
            <w:rStyle w:val="a3"/>
            <w:rFonts w:ascii="Times New Roman" w:hAnsi="Times New Roman"/>
            <w:color w:val="auto"/>
            <w:sz w:val="24"/>
            <w:szCs w:val="24"/>
          </w:rPr>
          <w:t>QSpinBox</w:t>
        </w:r>
      </w:hyperlink>
      <w:r w:rsidRPr="003A425A">
        <w:rPr>
          <w:rFonts w:ascii="Times New Roman" w:hAnsi="Times New Roman"/>
          <w:sz w:val="24"/>
          <w:szCs w:val="24"/>
        </w:rPr>
        <w:t xml:space="preserve"> and </w:t>
      </w:r>
      <w:hyperlink r:id="rId635" w:history="1">
        <w:r w:rsidRPr="003A425A">
          <w:rPr>
            <w:rStyle w:val="a3"/>
            <w:rFonts w:ascii="Times New Roman" w:hAnsi="Times New Roman"/>
            <w:color w:val="auto"/>
            <w:sz w:val="24"/>
            <w:szCs w:val="24"/>
          </w:rPr>
          <w:t>QComboBox</w:t>
        </w:r>
      </w:hyperlink>
      <w:r w:rsidRPr="003A425A">
        <w:rPr>
          <w:rFonts w:ascii="Times New Roman" w:hAnsi="Times New Roman"/>
          <w:sz w:val="24"/>
          <w:szCs w:val="24"/>
        </w:rPr>
        <w:t>.</w:t>
      </w:r>
    </w:p>
    <w:p w:rsidR="003A46DB" w:rsidRPr="003A425A" w:rsidRDefault="003A46DB" w:rsidP="005636BE">
      <w:pPr>
        <w:jc w:val="both"/>
        <w:rPr>
          <w:rFonts w:ascii="Times New Roman" w:hAnsi="Times New Roman"/>
          <w:sz w:val="24"/>
          <w:szCs w:val="24"/>
        </w:rPr>
      </w:pPr>
      <w:r w:rsidRPr="003A425A">
        <w:rPr>
          <w:rFonts w:ascii="Times New Roman" w:hAnsi="Times New Roman"/>
          <w:sz w:val="24"/>
          <w:szCs w:val="24"/>
        </w:rPr>
        <w:t xml:space="preserve">класс QWindow представляет окно в нижележащей оконной системе. Приложение обычно использует для графического интерфейса </w:t>
      </w:r>
      <w:hyperlink r:id="rId636"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637" w:history="1">
        <w:r w:rsidRPr="003A425A">
          <w:rPr>
            <w:rStyle w:val="a3"/>
            <w:rFonts w:ascii="Times New Roman" w:hAnsi="Times New Roman"/>
            <w:color w:val="auto"/>
            <w:sz w:val="24"/>
            <w:szCs w:val="24"/>
          </w:rPr>
          <w:t>QQuickView</w:t>
        </w:r>
      </w:hyperlink>
      <w:r w:rsidRPr="003A425A">
        <w:rPr>
          <w:rFonts w:ascii="Times New Roman" w:hAnsi="Times New Roman"/>
          <w:sz w:val="24"/>
          <w:szCs w:val="24"/>
        </w:rPr>
        <w:t xml:space="preserve">, но не данный класс. Но, всё ещё можно рисовать прямо на окне с использованием </w:t>
      </w:r>
      <w:hyperlink r:id="rId638" w:history="1">
        <w:r w:rsidRPr="003A425A">
          <w:rPr>
            <w:rStyle w:val="a3"/>
            <w:rFonts w:ascii="Times New Roman" w:hAnsi="Times New Roman"/>
            <w:color w:val="auto"/>
            <w:sz w:val="24"/>
            <w:szCs w:val="24"/>
          </w:rPr>
          <w:t>QBackingStore</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639" w:history="1">
        <w:r w:rsidRPr="003A425A">
          <w:rPr>
            <w:rStyle w:val="a3"/>
            <w:rFonts w:ascii="Times New Roman" w:hAnsi="Times New Roman"/>
            <w:color w:val="auto"/>
            <w:sz w:val="24"/>
            <w:szCs w:val="24"/>
          </w:rPr>
          <w:t>QOpenGLContext</w:t>
        </w:r>
      </w:hyperlink>
      <w:r w:rsidRPr="003A425A">
        <w:rPr>
          <w:rFonts w:ascii="Times New Roman" w:hAnsi="Times New Roman"/>
          <w:sz w:val="24"/>
          <w:szCs w:val="24"/>
        </w:rPr>
        <w:t>.</w:t>
      </w:r>
    </w:p>
    <w:p w:rsidR="00C80D03" w:rsidRPr="003A425A" w:rsidRDefault="00C80D03" w:rsidP="00F66BF9">
      <w:pPr>
        <w:pStyle w:val="3"/>
      </w:pPr>
      <w:bookmarkStart w:id="383" w:name="_Toc382058493"/>
      <w:r w:rsidRPr="003A425A">
        <w:rPr>
          <w:sz w:val="24"/>
          <w:szCs w:val="24"/>
        </w:rPr>
        <w:t>QDesktopServices</w:t>
      </w:r>
      <w:bookmarkEnd w:id="383"/>
    </w:p>
    <w:p w:rsidR="005A6BBD" w:rsidRPr="003A425A" w:rsidRDefault="00953454" w:rsidP="00351D18">
      <w:pPr>
        <w:jc w:val="both"/>
        <w:rPr>
          <w:rFonts w:ascii="Times New Roman" w:hAnsi="Times New Roman"/>
          <w:sz w:val="24"/>
          <w:szCs w:val="24"/>
        </w:rPr>
      </w:pPr>
      <w:hyperlink r:id="rId640" w:anchor="details" w:history="1">
        <w:r w:rsidR="005A6BBD" w:rsidRPr="003A425A">
          <w:rPr>
            <w:rStyle w:val="a3"/>
            <w:rFonts w:ascii="Times New Roman" w:hAnsi="Times New Roman"/>
            <w:sz w:val="24"/>
            <w:szCs w:val="24"/>
          </w:rPr>
          <w:t>http://qt-project.org/doc/qt-5.1/qtgui/qdesktopservices.html#details</w:t>
        </w:r>
      </w:hyperlink>
    </w:p>
    <w:p w:rsidR="005A6BBD" w:rsidRPr="003A425A" w:rsidRDefault="005A6BBD" w:rsidP="00351D18">
      <w:pPr>
        <w:jc w:val="both"/>
        <w:rPr>
          <w:rFonts w:ascii="Times New Roman" w:hAnsi="Times New Roman"/>
          <w:color w:val="FFFF00"/>
          <w:sz w:val="24"/>
          <w:szCs w:val="24"/>
        </w:rPr>
      </w:pPr>
      <w:r w:rsidRPr="003A425A">
        <w:rPr>
          <w:rFonts w:ascii="Times New Roman" w:hAnsi="Times New Roman"/>
          <w:sz w:val="24"/>
          <w:szCs w:val="24"/>
        </w:rPr>
        <w:t xml:space="preserve">класс QDesktopServices обеспечивает методы для доступа к общим службам </w:t>
      </w:r>
      <w:r w:rsidR="002B3F91" w:rsidRPr="003A425A">
        <w:rPr>
          <w:rFonts w:ascii="Times New Roman" w:hAnsi="Times New Roman"/>
          <w:sz w:val="24"/>
          <w:szCs w:val="24"/>
        </w:rPr>
        <w:t>дескто</w:t>
      </w:r>
      <w:r w:rsidRPr="003A425A">
        <w:rPr>
          <w:rFonts w:ascii="Times New Roman" w:hAnsi="Times New Roman"/>
          <w:sz w:val="24"/>
          <w:szCs w:val="24"/>
        </w:rPr>
        <w:t xml:space="preserve">па. Многие среды </w:t>
      </w:r>
      <w:r w:rsidR="002B3F91" w:rsidRPr="003A425A">
        <w:rPr>
          <w:rFonts w:ascii="Times New Roman" w:hAnsi="Times New Roman"/>
          <w:sz w:val="24"/>
          <w:szCs w:val="24"/>
        </w:rPr>
        <w:t>дескто</w:t>
      </w:r>
      <w:r w:rsidRPr="003A425A">
        <w:rPr>
          <w:rFonts w:ascii="Times New Roman" w:hAnsi="Times New Roman"/>
          <w:sz w:val="24"/>
          <w:szCs w:val="24"/>
        </w:rPr>
        <w:t>пов обеспечивают службы, которые могут быть использованы приложениями для выполнения общих задач, таких как открытие веб страниц, способом, который как является подходящим, так и принимает во внимание предпочтения приложения. Данный класс содержит функции, которые обеспечивают простой интерфейс к данным службам, которые показывают, выполнились ли они успешно или потерпели крах.</w:t>
      </w:r>
      <w:r w:rsidR="00C80D03" w:rsidRPr="003A425A">
        <w:rPr>
          <w:rFonts w:ascii="Times New Roman" w:hAnsi="Times New Roman"/>
          <w:sz w:val="24"/>
          <w:szCs w:val="24"/>
        </w:rPr>
        <w:t xml:space="preserve"> </w:t>
      </w:r>
      <w:r w:rsidRPr="003A425A">
        <w:rPr>
          <w:rFonts w:ascii="Times New Roman" w:hAnsi="Times New Roman"/>
          <w:sz w:val="24"/>
          <w:szCs w:val="24"/>
        </w:rPr>
        <w:t xml:space="preserve">Некоторые переменные среды настроены так, чтобы предостеречь пользователей от выполнения файлов, полученных не из локальных </w:t>
      </w:r>
      <w:r w:rsidR="006B754A" w:rsidRPr="003A425A">
        <w:rPr>
          <w:rFonts w:ascii="Times New Roman" w:hAnsi="Times New Roman"/>
          <w:sz w:val="24"/>
          <w:szCs w:val="24"/>
        </w:rPr>
        <w:t>url</w:t>
      </w:r>
      <w:r w:rsidRPr="003A425A">
        <w:rPr>
          <w:rFonts w:ascii="Times New Roman" w:hAnsi="Times New Roman"/>
          <w:sz w:val="24"/>
          <w:szCs w:val="24"/>
        </w:rPr>
        <w:t>, или запрашивают разрешение пользователя перед выполнением этого.</w:t>
      </w:r>
      <w:r w:rsidR="00C80D03" w:rsidRPr="003A425A">
        <w:rPr>
          <w:rFonts w:ascii="Times New Roman" w:hAnsi="Times New Roman"/>
          <w:sz w:val="24"/>
          <w:szCs w:val="24"/>
        </w:rPr>
        <w:t xml:space="preserve"> </w:t>
      </w:r>
      <w:r w:rsidRPr="003A425A">
        <w:rPr>
          <w:rFonts w:ascii="Times New Roman" w:hAnsi="Times New Roman"/>
          <w:sz w:val="24"/>
          <w:szCs w:val="24"/>
        </w:rPr>
        <w:t>Данная система делает лёгки</w:t>
      </w:r>
      <w:r w:rsidR="00C80D03" w:rsidRPr="003A425A">
        <w:rPr>
          <w:rFonts w:ascii="Times New Roman" w:hAnsi="Times New Roman"/>
          <w:sz w:val="24"/>
          <w:szCs w:val="24"/>
        </w:rPr>
        <w:t>м использование системы справки</w:t>
      </w:r>
      <w:r w:rsidRPr="003A425A">
        <w:rPr>
          <w:rFonts w:ascii="Times New Roman" w:hAnsi="Times New Roman"/>
          <w:sz w:val="24"/>
          <w:szCs w:val="24"/>
        </w:rPr>
        <w:t xml:space="preserve">. Справка может быть обеспечена с использованием меток или текстовых браузеров. </w:t>
      </w:r>
      <w:r w:rsidRPr="003A425A">
        <w:rPr>
          <w:rFonts w:ascii="Times New Roman" w:hAnsi="Times New Roman"/>
          <w:i/>
          <w:sz w:val="24"/>
          <w:szCs w:val="24"/>
        </w:rPr>
        <w:t xml:space="preserve">Есть пример кода того, как зарегистрировать справочную информацию внутри приложения. </w:t>
      </w:r>
      <w:r w:rsidRPr="003A425A">
        <w:rPr>
          <w:rFonts w:ascii="Times New Roman" w:hAnsi="Times New Roman"/>
          <w:sz w:val="24"/>
          <w:szCs w:val="24"/>
        </w:rPr>
        <w:t xml:space="preserve">Для каждой схемы </w:t>
      </w:r>
      <w:r w:rsidR="006B754A" w:rsidRPr="003A425A">
        <w:rPr>
          <w:rFonts w:ascii="Times New Roman" w:hAnsi="Times New Roman"/>
          <w:sz w:val="24"/>
          <w:szCs w:val="24"/>
        </w:rPr>
        <w:t>url</w:t>
      </w:r>
      <w:r w:rsidRPr="003A425A">
        <w:rPr>
          <w:rFonts w:ascii="Times New Roman" w:hAnsi="Times New Roman"/>
          <w:sz w:val="24"/>
          <w:szCs w:val="24"/>
        </w:rPr>
        <w:t xml:space="preserve"> можно создать только одного обработчика. </w:t>
      </w:r>
    </w:p>
    <w:p w:rsidR="00C80D03" w:rsidRPr="003A425A" w:rsidRDefault="00C80D03" w:rsidP="00F66BF9">
      <w:pPr>
        <w:pStyle w:val="3"/>
      </w:pPr>
      <w:bookmarkStart w:id="384" w:name="_Toc382058494"/>
      <w:r w:rsidRPr="003A425A">
        <w:rPr>
          <w:sz w:val="24"/>
          <w:szCs w:val="24"/>
        </w:rPr>
        <w:t>QDoubleValidator</w:t>
      </w:r>
      <w:bookmarkEnd w:id="384"/>
    </w:p>
    <w:p w:rsidR="005A6BBD" w:rsidRPr="003A425A" w:rsidRDefault="00953454" w:rsidP="00351D18">
      <w:pPr>
        <w:jc w:val="both"/>
        <w:rPr>
          <w:rFonts w:ascii="Times New Roman" w:hAnsi="Times New Roman"/>
          <w:sz w:val="24"/>
          <w:szCs w:val="24"/>
        </w:rPr>
      </w:pPr>
      <w:hyperlink r:id="rId641" w:anchor="details" w:history="1">
        <w:r w:rsidR="005A6BBD" w:rsidRPr="003A425A">
          <w:rPr>
            <w:rStyle w:val="a3"/>
            <w:rFonts w:ascii="Times New Roman" w:hAnsi="Times New Roman"/>
            <w:sz w:val="24"/>
            <w:szCs w:val="24"/>
          </w:rPr>
          <w:t>http://qt-project.org/doc/qt-5.1/qtgui/qdoublevalidator.html#details</w:t>
        </w:r>
      </w:hyperlink>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класс QDoubleValidator обеспечивает выбор диапазона вещественных чисел. Данный класс обеспечивает верхний предел, нижний предел и число знаков после запятой. Для интерпретации чисел данный класс использует локацию. </w:t>
      </w:r>
    </w:p>
    <w:p w:rsidR="00A55916" w:rsidRPr="003A425A" w:rsidRDefault="00A55916" w:rsidP="00F66BF9">
      <w:pPr>
        <w:pStyle w:val="3"/>
      </w:pPr>
      <w:bookmarkStart w:id="385" w:name="_Toc382058495"/>
      <w:r w:rsidRPr="003A425A">
        <w:rPr>
          <w:sz w:val="24"/>
          <w:szCs w:val="24"/>
        </w:rPr>
        <w:t>QGuiApplication</w:t>
      </w:r>
      <w:bookmarkEnd w:id="385"/>
    </w:p>
    <w:p w:rsidR="00C80D03" w:rsidRPr="003A425A" w:rsidRDefault="00953454" w:rsidP="00C80D03">
      <w:pPr>
        <w:jc w:val="both"/>
        <w:rPr>
          <w:rFonts w:ascii="Times New Roman" w:hAnsi="Times New Roman"/>
          <w:sz w:val="24"/>
          <w:szCs w:val="24"/>
        </w:rPr>
      </w:pPr>
      <w:hyperlink r:id="rId642" w:anchor="details" w:history="1">
        <w:r w:rsidR="00C80D03" w:rsidRPr="003A425A">
          <w:rPr>
            <w:rStyle w:val="a3"/>
            <w:rFonts w:ascii="Times New Roman" w:hAnsi="Times New Roman"/>
            <w:sz w:val="24"/>
            <w:szCs w:val="24"/>
          </w:rPr>
          <w:t>http://qt-project.org/doc/qt-5.1/qtgui/qguiapplication.html#details</w:t>
        </w:r>
      </w:hyperlink>
    </w:p>
    <w:p w:rsidR="00C80D03" w:rsidRPr="003A425A" w:rsidRDefault="00C80D03" w:rsidP="00C80D03">
      <w:pPr>
        <w:jc w:val="both"/>
        <w:rPr>
          <w:rFonts w:ascii="Times New Roman" w:hAnsi="Times New Roman"/>
          <w:sz w:val="24"/>
          <w:szCs w:val="24"/>
        </w:rPr>
      </w:pPr>
      <w:r w:rsidRPr="003A425A">
        <w:rPr>
          <w:rFonts w:ascii="Times New Roman" w:hAnsi="Times New Roman"/>
          <w:sz w:val="24"/>
          <w:szCs w:val="24"/>
        </w:rPr>
        <w:t>класс QGuiApplication управляет потоком управления приложений с графическим интерфейсом пользователя и Главными настройками. Данный класс содержит Главный цикл обработки событий, где все события от оконной системы и других источников обрабатываются и отображаются. Также он управляет инициализацией и завершением приложения, и обеспечивает управление сессией. Вдобавок, данный класс обрабатывает большинство настроек системы и приложения.</w:t>
      </w:r>
      <w:r w:rsidR="00A55916" w:rsidRPr="003A425A">
        <w:rPr>
          <w:rFonts w:ascii="Times New Roman" w:hAnsi="Times New Roman"/>
          <w:sz w:val="24"/>
          <w:szCs w:val="24"/>
        </w:rPr>
        <w:t xml:space="preserve"> </w:t>
      </w:r>
      <w:r w:rsidRPr="003A425A">
        <w:rPr>
          <w:rFonts w:ascii="Times New Roman" w:hAnsi="Times New Roman"/>
          <w:sz w:val="24"/>
          <w:szCs w:val="24"/>
        </w:rPr>
        <w:t xml:space="preserve">Для приложений с графическим интерфейсом пользователя может быть только один экземпляр данного класса. Если </w:t>
      </w:r>
      <w:r w:rsidRPr="003A425A">
        <w:rPr>
          <w:rFonts w:ascii="Times New Roman" w:hAnsi="Times New Roman"/>
          <w:sz w:val="24"/>
          <w:szCs w:val="24"/>
        </w:rPr>
        <w:lastRenderedPageBreak/>
        <w:t xml:space="preserve">графический интерфейс не нужен, то следует использовать объект класса </w:t>
      </w:r>
      <w:r w:rsidRPr="003A425A">
        <w:rPr>
          <w:rFonts w:ascii="Times New Roman" w:hAnsi="Times New Roman"/>
          <w:sz w:val="24"/>
          <w:szCs w:val="24"/>
          <w:lang w:val="en-US"/>
        </w:rPr>
        <w:t>QCoreApllication</w:t>
      </w:r>
      <w:r w:rsidRPr="003A425A">
        <w:rPr>
          <w:rFonts w:ascii="Times New Roman" w:hAnsi="Times New Roman"/>
          <w:sz w:val="24"/>
          <w:szCs w:val="24"/>
        </w:rPr>
        <w:t xml:space="preserve"> вместо этого. Для приложений, основанных на </w:t>
      </w:r>
      <w:r w:rsidRPr="003A425A">
        <w:rPr>
          <w:rFonts w:ascii="Times New Roman" w:hAnsi="Times New Roman"/>
          <w:sz w:val="24"/>
          <w:szCs w:val="24"/>
          <w:lang w:val="en-US"/>
        </w:rPr>
        <w:t>QWidget</w:t>
      </w:r>
      <w:r w:rsidRPr="003A425A">
        <w:rPr>
          <w:rFonts w:ascii="Times New Roman" w:hAnsi="Times New Roman"/>
          <w:sz w:val="24"/>
          <w:szCs w:val="24"/>
        </w:rPr>
        <w:t xml:space="preserve">, следует использовать </w:t>
      </w:r>
      <w:r w:rsidRPr="003A425A">
        <w:rPr>
          <w:rFonts w:ascii="Times New Roman" w:hAnsi="Times New Roman"/>
          <w:sz w:val="24"/>
          <w:szCs w:val="24"/>
          <w:lang w:val="en-US"/>
        </w:rPr>
        <w:t>QAplication</w:t>
      </w:r>
      <w:r w:rsidRPr="003A425A">
        <w:rPr>
          <w:rFonts w:ascii="Times New Roman" w:hAnsi="Times New Roman"/>
          <w:sz w:val="24"/>
          <w:szCs w:val="24"/>
        </w:rPr>
        <w:t xml:space="preserve"> вместо этого, так как он обеспечивает некоторую функциональность, необходимую для создания экземпляров класса </w:t>
      </w:r>
      <w:r w:rsidRPr="003A425A">
        <w:rPr>
          <w:rFonts w:ascii="Times New Roman" w:hAnsi="Times New Roman"/>
          <w:sz w:val="24"/>
          <w:szCs w:val="24"/>
          <w:lang w:val="en-US"/>
        </w:rPr>
        <w:t>QWidget</w:t>
      </w:r>
      <w:r w:rsidRPr="003A425A">
        <w:rPr>
          <w:rFonts w:ascii="Times New Roman" w:hAnsi="Times New Roman"/>
          <w:sz w:val="24"/>
          <w:szCs w:val="24"/>
        </w:rPr>
        <w:t>.</w:t>
      </w:r>
    </w:p>
    <w:p w:rsidR="00C80D03" w:rsidRPr="003A425A" w:rsidRDefault="00C80D03" w:rsidP="00C80D03">
      <w:pPr>
        <w:jc w:val="both"/>
        <w:rPr>
          <w:rFonts w:ascii="Times New Roman" w:hAnsi="Times New Roman"/>
          <w:sz w:val="24"/>
          <w:szCs w:val="24"/>
        </w:rPr>
      </w:pPr>
      <w:r w:rsidRPr="003A425A">
        <w:rPr>
          <w:rFonts w:ascii="Times New Roman" w:hAnsi="Times New Roman"/>
          <w:sz w:val="24"/>
          <w:szCs w:val="24"/>
        </w:rPr>
        <w:t xml:space="preserve">Есть функция для возврата Глобального указателя приложения. Главными областями ответственности данного класса являются: </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Он инициализирует приложение с настройками десктопа пользователя, а также следит за данными настройками, если пользователь изменяет их Глобально.</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 xml:space="preserve">Он выполняет обработку событий, что означает, что он получает события от нижележащей оконной системы и отправляет их к соответствующим виджетам. Вы можете выслать ваши собственные события окнам с использованием </w:t>
      </w:r>
      <w:hyperlink r:id="rId643" w:anchor="sendEvent" w:history="1">
        <w:r w:rsidRPr="003A425A">
          <w:rPr>
            <w:rStyle w:val="a3"/>
            <w:rFonts w:ascii="Times New Roman" w:hAnsi="Times New Roman"/>
            <w:color w:val="auto"/>
            <w:sz w:val="24"/>
            <w:szCs w:val="24"/>
          </w:rPr>
          <w:t>sendEvent</w:t>
        </w:r>
      </w:hyperlink>
      <w:r w:rsidRPr="003A425A">
        <w:rPr>
          <w:rFonts w:ascii="Times New Roman" w:hAnsi="Times New Roman"/>
          <w:sz w:val="24"/>
          <w:szCs w:val="24"/>
        </w:rPr>
        <w:t xml:space="preserve">() and </w:t>
      </w:r>
      <w:hyperlink r:id="rId644" w:anchor="postEvent" w:history="1">
        <w:r w:rsidRPr="003A425A">
          <w:rPr>
            <w:rStyle w:val="a3"/>
            <w:rFonts w:ascii="Times New Roman" w:hAnsi="Times New Roman"/>
            <w:color w:val="auto"/>
            <w:sz w:val="24"/>
            <w:szCs w:val="24"/>
          </w:rPr>
          <w:t>postEvent</w:t>
        </w:r>
      </w:hyperlink>
      <w:r w:rsidRPr="003A425A">
        <w:rPr>
          <w:rFonts w:ascii="Times New Roman" w:hAnsi="Times New Roman"/>
          <w:sz w:val="24"/>
          <w:szCs w:val="24"/>
        </w:rPr>
        <w:t>().</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Он анализирует аргументы командной строки и устанавливает их внутреннее состояние соответственно.</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 xml:space="preserve">Он обеспечивает локализацию строк, которые видимы пользователям через </w:t>
      </w:r>
      <w:hyperlink r:id="rId645" w:anchor="translate" w:history="1">
        <w:r w:rsidRPr="003A425A">
          <w:rPr>
            <w:rStyle w:val="a3"/>
            <w:rFonts w:ascii="Times New Roman" w:hAnsi="Times New Roman"/>
            <w:color w:val="auto"/>
            <w:sz w:val="24"/>
            <w:szCs w:val="24"/>
          </w:rPr>
          <w:t>translate</w:t>
        </w:r>
      </w:hyperlink>
      <w:r w:rsidRPr="003A425A">
        <w:rPr>
          <w:rFonts w:ascii="Times New Roman" w:hAnsi="Times New Roman"/>
          <w:sz w:val="24"/>
          <w:szCs w:val="24"/>
        </w:rPr>
        <w:t>().</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Он обеспечивает некоторые магические объекты, такие как буфер обмена.</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Он знает об окнах приложения.</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Он управляет обработкой курсора мыши приложения.</w:t>
      </w:r>
    </w:p>
    <w:p w:rsidR="00C80D03" w:rsidRPr="003A425A" w:rsidRDefault="00C80D03" w:rsidP="00C80D03">
      <w:pPr>
        <w:pStyle w:val="a8"/>
        <w:numPr>
          <w:ilvl w:val="0"/>
          <w:numId w:val="15"/>
        </w:numPr>
        <w:jc w:val="both"/>
        <w:rPr>
          <w:rFonts w:ascii="Times New Roman" w:hAnsi="Times New Roman"/>
          <w:sz w:val="24"/>
          <w:szCs w:val="24"/>
        </w:rPr>
      </w:pPr>
      <w:r w:rsidRPr="003A425A">
        <w:rPr>
          <w:rFonts w:ascii="Times New Roman" w:hAnsi="Times New Roman"/>
          <w:sz w:val="24"/>
          <w:szCs w:val="24"/>
        </w:rPr>
        <w:t>Он обеспечивает поддержку для изысканного управления сессиями. Это делает возможным приложениям завершаться изящно, когда пользователь выходит, чтобы отменить процесс выключения, если завершение невозможно и даже сохранить полное состояние приложения для будущей сессии.</w:t>
      </w:r>
    </w:p>
    <w:p w:rsidR="00C80D03" w:rsidRPr="003A425A" w:rsidRDefault="00C80D03" w:rsidP="00C80D03">
      <w:pPr>
        <w:jc w:val="both"/>
        <w:rPr>
          <w:rFonts w:ascii="Times New Roman" w:hAnsi="Times New Roman"/>
          <w:sz w:val="24"/>
          <w:szCs w:val="24"/>
        </w:rPr>
      </w:pPr>
      <w:r w:rsidRPr="003A425A">
        <w:rPr>
          <w:rFonts w:ascii="Times New Roman" w:hAnsi="Times New Roman"/>
          <w:i/>
          <w:sz w:val="24"/>
          <w:szCs w:val="24"/>
        </w:rPr>
        <w:t xml:space="preserve">Здесь есть пару ссылок, на которые затем было бы интересно </w:t>
      </w:r>
      <w:r w:rsidR="00A55916" w:rsidRPr="003A425A">
        <w:rPr>
          <w:rFonts w:ascii="Times New Roman" w:hAnsi="Times New Roman"/>
          <w:i/>
          <w:sz w:val="24"/>
          <w:szCs w:val="24"/>
        </w:rPr>
        <w:t>взгляну</w:t>
      </w:r>
      <w:r w:rsidRPr="003A425A">
        <w:rPr>
          <w:rFonts w:ascii="Times New Roman" w:hAnsi="Times New Roman"/>
          <w:i/>
          <w:sz w:val="24"/>
          <w:szCs w:val="24"/>
        </w:rPr>
        <w:t>ть.</w:t>
      </w:r>
      <w:r w:rsidR="00A55916" w:rsidRPr="003A425A">
        <w:rPr>
          <w:rFonts w:ascii="Times New Roman" w:hAnsi="Times New Roman"/>
          <w:i/>
          <w:sz w:val="24"/>
          <w:szCs w:val="24"/>
        </w:rPr>
        <w:t xml:space="preserve"> </w:t>
      </w:r>
      <w:r w:rsidRPr="003A425A">
        <w:rPr>
          <w:rFonts w:ascii="Times New Roman" w:hAnsi="Times New Roman"/>
          <w:sz w:val="24"/>
          <w:szCs w:val="24"/>
        </w:rPr>
        <w:t>Так</w:t>
      </w:r>
      <w:r w:rsidR="00A55916" w:rsidRPr="003A425A">
        <w:rPr>
          <w:rFonts w:ascii="Times New Roman" w:hAnsi="Times New Roman"/>
          <w:sz w:val="24"/>
          <w:szCs w:val="24"/>
        </w:rPr>
        <w:t xml:space="preserve"> как</w:t>
      </w:r>
      <w:r w:rsidRPr="003A425A">
        <w:rPr>
          <w:rFonts w:ascii="Times New Roman" w:hAnsi="Times New Roman"/>
          <w:sz w:val="24"/>
          <w:szCs w:val="24"/>
        </w:rPr>
        <w:t xml:space="preserve"> данный объект делает столько много инициализации, он должен быть создан перед тем, как любые другие объекты, связанные с графическим интерфейсом пользователя будут созданы. Хорошей идеей всегда является создание аргументов командной строки перед любой их интерпретацией или модификацией в приложении.</w:t>
      </w:r>
    </w:p>
    <w:p w:rsidR="00A55916" w:rsidRPr="003A425A" w:rsidRDefault="00A55916" w:rsidP="00F66BF9">
      <w:pPr>
        <w:pStyle w:val="3"/>
      </w:pPr>
      <w:bookmarkStart w:id="386" w:name="_Toc382058496"/>
      <w:r w:rsidRPr="003A425A">
        <w:rPr>
          <w:sz w:val="24"/>
          <w:szCs w:val="24"/>
        </w:rPr>
        <w:t>QIntValidator</w:t>
      </w:r>
      <w:bookmarkEnd w:id="386"/>
    </w:p>
    <w:p w:rsidR="00A55916" w:rsidRPr="003A425A" w:rsidRDefault="00953454" w:rsidP="00A55916">
      <w:pPr>
        <w:jc w:val="both"/>
        <w:rPr>
          <w:rFonts w:ascii="Times New Roman" w:hAnsi="Times New Roman"/>
          <w:sz w:val="24"/>
          <w:szCs w:val="24"/>
        </w:rPr>
      </w:pPr>
      <w:hyperlink r:id="rId646" w:anchor="details" w:history="1">
        <w:r w:rsidR="00A55916" w:rsidRPr="003A425A">
          <w:rPr>
            <w:rStyle w:val="a3"/>
            <w:rFonts w:ascii="Times New Roman" w:hAnsi="Times New Roman"/>
            <w:sz w:val="24"/>
            <w:szCs w:val="24"/>
          </w:rPr>
          <w:t>http://qt-project.org/doc/qt-5.1/qtgui/qintvalidator.html#details</w:t>
        </w:r>
      </w:hyperlink>
    </w:p>
    <w:p w:rsidR="00A55916" w:rsidRPr="003A425A" w:rsidRDefault="00A55916" w:rsidP="00A55916">
      <w:pPr>
        <w:jc w:val="both"/>
        <w:rPr>
          <w:rFonts w:ascii="Times New Roman" w:hAnsi="Times New Roman"/>
          <w:i/>
          <w:sz w:val="24"/>
          <w:szCs w:val="24"/>
        </w:rPr>
      </w:pPr>
      <w:r w:rsidRPr="003A425A">
        <w:rPr>
          <w:rFonts w:ascii="Times New Roman" w:hAnsi="Times New Roman"/>
          <w:sz w:val="24"/>
          <w:szCs w:val="24"/>
        </w:rPr>
        <w:t xml:space="preserve">класс QIntValidator обеспечивает валидатор, который гарантирует, что строки содержат действительной целое число в определённом диапазоне. </w:t>
      </w:r>
      <w:r w:rsidRPr="003A425A">
        <w:rPr>
          <w:rFonts w:ascii="Times New Roman" w:hAnsi="Times New Roman"/>
          <w:i/>
          <w:sz w:val="24"/>
          <w:szCs w:val="24"/>
        </w:rPr>
        <w:t>Далее есть пример кода использования данного класса. Также есть пример кода использования данного класса для отображения чисел.</w:t>
      </w:r>
    </w:p>
    <w:p w:rsidR="007D7BAC" w:rsidRPr="003A425A" w:rsidRDefault="007D7BAC" w:rsidP="00F66BF9">
      <w:pPr>
        <w:pStyle w:val="3"/>
      </w:pPr>
      <w:bookmarkStart w:id="387" w:name="_Toc382058497"/>
      <w:r w:rsidRPr="003A425A">
        <w:rPr>
          <w:sz w:val="24"/>
          <w:szCs w:val="24"/>
        </w:rPr>
        <w:t>QKeySequence</w:t>
      </w:r>
      <w:bookmarkEnd w:id="387"/>
    </w:p>
    <w:p w:rsidR="00A55916" w:rsidRPr="003A425A" w:rsidRDefault="00953454" w:rsidP="00A55916">
      <w:pPr>
        <w:jc w:val="both"/>
        <w:rPr>
          <w:rFonts w:ascii="Times New Roman" w:hAnsi="Times New Roman"/>
          <w:sz w:val="24"/>
          <w:szCs w:val="24"/>
        </w:rPr>
      </w:pPr>
      <w:hyperlink r:id="rId647" w:anchor="details" w:history="1">
        <w:r w:rsidR="00A55916" w:rsidRPr="003A425A">
          <w:rPr>
            <w:rStyle w:val="a3"/>
            <w:rFonts w:ascii="Times New Roman" w:hAnsi="Times New Roman"/>
            <w:sz w:val="24"/>
            <w:szCs w:val="24"/>
          </w:rPr>
          <w:t>http://qt-project.org/doc/qt-5.1/qtgui/qkeysequence.html#details</w:t>
        </w:r>
      </w:hyperlink>
    </w:p>
    <w:p w:rsidR="00A55916" w:rsidRPr="003A425A" w:rsidRDefault="00A55916" w:rsidP="00A55916">
      <w:pPr>
        <w:jc w:val="both"/>
        <w:rPr>
          <w:rFonts w:ascii="Times New Roman" w:hAnsi="Times New Roman"/>
          <w:i/>
          <w:sz w:val="24"/>
          <w:szCs w:val="24"/>
        </w:rPr>
      </w:pPr>
      <w:r w:rsidRPr="003A425A">
        <w:rPr>
          <w:rFonts w:ascii="Times New Roman" w:hAnsi="Times New Roman"/>
          <w:sz w:val="24"/>
          <w:szCs w:val="24"/>
        </w:rPr>
        <w:t xml:space="preserve">класс QKeySequence инкапсулирует последовательности клавиш, которые используются как горячие клавиши. В наиболее общей форме последовательность клавиш описывает комбинацию клавиш, которые должны быть использованы вместе, чтобы выполнить </w:t>
      </w:r>
      <w:r w:rsidRPr="003A425A">
        <w:rPr>
          <w:rFonts w:ascii="Times New Roman" w:hAnsi="Times New Roman"/>
          <w:sz w:val="24"/>
          <w:szCs w:val="24"/>
        </w:rPr>
        <w:lastRenderedPageBreak/>
        <w:t xml:space="preserve">некоторое действие. </w:t>
      </w:r>
      <w:r w:rsidRPr="003A425A">
        <w:rPr>
          <w:rFonts w:ascii="Times New Roman" w:hAnsi="Times New Roman"/>
          <w:i/>
          <w:sz w:val="24"/>
          <w:szCs w:val="24"/>
        </w:rPr>
        <w:t>В данной части перечислены три способа создания горячих клавиш. Есть пример кода создания последовательности клавиш каждым из данных способов.</w:t>
      </w:r>
    </w:p>
    <w:p w:rsidR="00A55916" w:rsidRPr="003A425A" w:rsidRDefault="00A55916" w:rsidP="00A55916">
      <w:pPr>
        <w:jc w:val="both"/>
        <w:rPr>
          <w:rFonts w:ascii="Times New Roman" w:hAnsi="Times New Roman"/>
          <w:color w:val="FFFF00"/>
          <w:sz w:val="24"/>
          <w:szCs w:val="24"/>
        </w:rPr>
      </w:pPr>
      <w:r w:rsidRPr="003A425A">
        <w:rPr>
          <w:rFonts w:ascii="Times New Roman" w:hAnsi="Times New Roman"/>
          <w:sz w:val="24"/>
          <w:szCs w:val="24"/>
        </w:rPr>
        <w:t>Предпочтительнее использовать стандартные горячие клавиши, где это возможно. При создании нестандартных последовательностей клавиш, вам следует использовать строки, а не жёстко закодированные целочисленные значения.</w:t>
      </w:r>
      <w:r w:rsidR="007D7BAC" w:rsidRPr="003A425A">
        <w:rPr>
          <w:rFonts w:ascii="Times New Roman" w:hAnsi="Times New Roman"/>
          <w:sz w:val="24"/>
          <w:szCs w:val="24"/>
        </w:rPr>
        <w:t xml:space="preserve"> </w:t>
      </w:r>
      <w:r w:rsidRPr="003A425A">
        <w:rPr>
          <w:rFonts w:ascii="Times New Roman" w:hAnsi="Times New Roman"/>
          <w:i/>
          <w:sz w:val="24"/>
          <w:szCs w:val="24"/>
        </w:rPr>
        <w:t>Далее в данной части приводится таблица стандартных горячих клавиш.</w:t>
      </w:r>
      <w:r w:rsidR="007D7BAC" w:rsidRPr="003A425A">
        <w:rPr>
          <w:rFonts w:ascii="Times New Roman" w:hAnsi="Times New Roman"/>
          <w:i/>
          <w:sz w:val="24"/>
          <w:szCs w:val="24"/>
        </w:rPr>
        <w:t xml:space="preserve"> </w:t>
      </w:r>
      <w:r w:rsidRPr="003A425A">
        <w:rPr>
          <w:rFonts w:ascii="Times New Roman" w:hAnsi="Times New Roman"/>
          <w:i/>
          <w:sz w:val="24"/>
          <w:szCs w:val="24"/>
        </w:rPr>
        <w:t xml:space="preserve">Далее приводится большая часть, которая говорит о том, что в разных локациях есть разные клавиатуры, где, например, для нажатия клавиши + нужен ещё и </w:t>
      </w:r>
      <w:r w:rsidRPr="003A425A">
        <w:rPr>
          <w:rFonts w:ascii="Times New Roman" w:hAnsi="Times New Roman"/>
          <w:i/>
          <w:sz w:val="24"/>
          <w:szCs w:val="24"/>
          <w:lang w:val="en-US"/>
        </w:rPr>
        <w:t>Shift</w:t>
      </w:r>
      <w:r w:rsidRPr="003A425A">
        <w:rPr>
          <w:rFonts w:ascii="Times New Roman" w:hAnsi="Times New Roman"/>
          <w:i/>
          <w:sz w:val="24"/>
          <w:szCs w:val="24"/>
        </w:rPr>
        <w:t xml:space="preserve">, а на других платформах для нажатия данной клавиши </w:t>
      </w:r>
      <w:r w:rsidRPr="003A425A">
        <w:rPr>
          <w:rFonts w:ascii="Times New Roman" w:hAnsi="Times New Roman"/>
          <w:i/>
          <w:sz w:val="24"/>
          <w:szCs w:val="24"/>
          <w:lang w:val="en-US"/>
        </w:rPr>
        <w:t>Shift</w:t>
      </w:r>
      <w:r w:rsidRPr="003A425A">
        <w:rPr>
          <w:rFonts w:ascii="Times New Roman" w:hAnsi="Times New Roman"/>
          <w:i/>
          <w:sz w:val="24"/>
          <w:szCs w:val="24"/>
        </w:rPr>
        <w:t xml:space="preserve"> не нужен. Только использование стандартных горячих клавиш может обеспечить нормальную работу данных горячих клавиш на различных макетах клавиатуры.</w:t>
      </w:r>
      <w:r w:rsidR="007D7BAC" w:rsidRPr="003A425A">
        <w:rPr>
          <w:rFonts w:ascii="Times New Roman" w:hAnsi="Times New Roman"/>
          <w:i/>
          <w:sz w:val="24"/>
          <w:szCs w:val="24"/>
        </w:rPr>
        <w:t xml:space="preserve"> </w:t>
      </w:r>
      <w:r w:rsidRPr="003A425A">
        <w:rPr>
          <w:rFonts w:ascii="Times New Roman" w:hAnsi="Times New Roman"/>
          <w:sz w:val="24"/>
          <w:szCs w:val="24"/>
        </w:rPr>
        <w:t xml:space="preserve">Также есть специальная часть, посвящённая созданию последовательностей клавиш в стиле </w:t>
      </w:r>
      <w:r w:rsidRPr="003A425A">
        <w:rPr>
          <w:rFonts w:ascii="Times New Roman" w:hAnsi="Times New Roman"/>
          <w:sz w:val="24"/>
          <w:szCs w:val="24"/>
          <w:lang w:val="en-US"/>
        </w:rPr>
        <w:t>GNU</w:t>
      </w:r>
      <w:r w:rsidRPr="003A425A">
        <w:rPr>
          <w:rFonts w:ascii="Times New Roman" w:hAnsi="Times New Roman"/>
          <w:sz w:val="24"/>
          <w:szCs w:val="24"/>
        </w:rPr>
        <w:t xml:space="preserve"> </w:t>
      </w:r>
      <w:r w:rsidRPr="003A425A">
        <w:rPr>
          <w:rFonts w:ascii="Times New Roman" w:hAnsi="Times New Roman"/>
          <w:sz w:val="24"/>
          <w:szCs w:val="24"/>
          <w:lang w:val="en-US"/>
        </w:rPr>
        <w:t>Emacs</w:t>
      </w:r>
      <w:r w:rsidRPr="003A425A">
        <w:rPr>
          <w:rFonts w:ascii="Times New Roman" w:hAnsi="Times New Roman"/>
          <w:sz w:val="24"/>
          <w:szCs w:val="24"/>
        </w:rPr>
        <w:t>.</w:t>
      </w:r>
      <w:r w:rsidR="007D7BAC" w:rsidRPr="003A425A">
        <w:rPr>
          <w:rFonts w:ascii="Times New Roman" w:hAnsi="Times New Roman"/>
          <w:sz w:val="24"/>
          <w:szCs w:val="24"/>
        </w:rPr>
        <w:t xml:space="preserve"> </w:t>
      </w:r>
      <w:r w:rsidRPr="003A425A">
        <w:rPr>
          <w:rFonts w:ascii="Times New Roman" w:hAnsi="Times New Roman"/>
          <w:sz w:val="24"/>
          <w:szCs w:val="24"/>
        </w:rPr>
        <w:t xml:space="preserve">Объект данного класса должен создаваться после создания объекта </w:t>
      </w:r>
      <w:r w:rsidRPr="003A425A">
        <w:rPr>
          <w:rFonts w:ascii="Times New Roman" w:hAnsi="Times New Roman"/>
          <w:sz w:val="24"/>
          <w:szCs w:val="24"/>
          <w:lang w:val="en-US"/>
        </w:rPr>
        <w:t>QApplication</w:t>
      </w:r>
      <w:r w:rsidRPr="003A425A">
        <w:rPr>
          <w:rFonts w:ascii="Times New Roman" w:hAnsi="Times New Roman"/>
          <w:sz w:val="24"/>
          <w:szCs w:val="24"/>
        </w:rPr>
        <w:t>.</w:t>
      </w:r>
    </w:p>
    <w:p w:rsidR="007D7BAC" w:rsidRPr="003A425A" w:rsidRDefault="007D7BAC" w:rsidP="00F66BF9">
      <w:pPr>
        <w:pStyle w:val="3"/>
      </w:pPr>
      <w:bookmarkStart w:id="388" w:name="_Toc382058498"/>
      <w:r w:rsidRPr="003A425A">
        <w:rPr>
          <w:sz w:val="24"/>
          <w:szCs w:val="24"/>
        </w:rPr>
        <w:t>QMovie</w:t>
      </w:r>
      <w:bookmarkEnd w:id="388"/>
    </w:p>
    <w:p w:rsidR="00A55916" w:rsidRPr="003A425A" w:rsidRDefault="00953454" w:rsidP="00A55916">
      <w:pPr>
        <w:jc w:val="both"/>
        <w:rPr>
          <w:rFonts w:ascii="Times New Roman" w:hAnsi="Times New Roman"/>
          <w:sz w:val="24"/>
          <w:szCs w:val="24"/>
        </w:rPr>
      </w:pPr>
      <w:hyperlink r:id="rId648" w:anchor="details" w:history="1">
        <w:r w:rsidR="00A55916" w:rsidRPr="003A425A">
          <w:rPr>
            <w:rStyle w:val="a3"/>
            <w:rFonts w:ascii="Times New Roman" w:hAnsi="Times New Roman"/>
            <w:sz w:val="24"/>
            <w:szCs w:val="24"/>
          </w:rPr>
          <w:t>http://qt-project.org/doc/qt-5.1/qtgui/qmovie.html#details</w:t>
        </w:r>
      </w:hyperlink>
    </w:p>
    <w:p w:rsidR="00A55916" w:rsidRPr="003A425A" w:rsidRDefault="00A55916" w:rsidP="00A55916">
      <w:pPr>
        <w:jc w:val="both"/>
        <w:rPr>
          <w:rFonts w:ascii="Times New Roman" w:hAnsi="Times New Roman"/>
          <w:sz w:val="24"/>
          <w:szCs w:val="24"/>
        </w:rPr>
      </w:pPr>
      <w:r w:rsidRPr="003A425A">
        <w:rPr>
          <w:rFonts w:ascii="Times New Roman" w:hAnsi="Times New Roman"/>
          <w:sz w:val="24"/>
          <w:szCs w:val="24"/>
        </w:rPr>
        <w:t xml:space="preserve">класс QMovie является удобным классом для проигрывания фильмов при помощи </w:t>
      </w:r>
      <w:hyperlink r:id="rId649" w:history="1">
        <w:r w:rsidRPr="003A425A">
          <w:rPr>
            <w:rStyle w:val="a3"/>
            <w:rFonts w:ascii="Times New Roman" w:hAnsi="Times New Roman"/>
            <w:color w:val="auto"/>
            <w:sz w:val="24"/>
            <w:szCs w:val="24"/>
          </w:rPr>
          <w:t>QImageReader</w:t>
        </w:r>
      </w:hyperlink>
      <w:r w:rsidRPr="003A425A">
        <w:rPr>
          <w:rFonts w:ascii="Times New Roman" w:hAnsi="Times New Roman"/>
          <w:sz w:val="24"/>
          <w:szCs w:val="24"/>
        </w:rPr>
        <w:t xml:space="preserve">. Данный класс используется для показа простых анимаций без звука. Если вы желаете отобразить видео и медиа содержание, то используйте вместо этого </w:t>
      </w:r>
      <w:r w:rsidRPr="003A425A">
        <w:rPr>
          <w:rFonts w:ascii="Times New Roman" w:hAnsi="Times New Roman"/>
          <w:sz w:val="24"/>
          <w:szCs w:val="24"/>
          <w:lang w:val="en-US"/>
        </w:rPr>
        <w:t>Phonon</w:t>
      </w:r>
      <w:r w:rsidRPr="003A425A">
        <w:rPr>
          <w:rFonts w:ascii="Times New Roman" w:hAnsi="Times New Roman"/>
          <w:sz w:val="24"/>
          <w:szCs w:val="24"/>
        </w:rPr>
        <w:t xml:space="preserve"> мультимедиа.</w:t>
      </w:r>
    </w:p>
    <w:p w:rsidR="00A55916" w:rsidRPr="003A425A" w:rsidRDefault="00A55916" w:rsidP="00A55916">
      <w:pPr>
        <w:jc w:val="both"/>
        <w:rPr>
          <w:rFonts w:ascii="Times New Roman" w:hAnsi="Times New Roman"/>
          <w:i/>
          <w:sz w:val="24"/>
          <w:szCs w:val="24"/>
        </w:rPr>
      </w:pPr>
      <w:r w:rsidRPr="003A425A">
        <w:rPr>
          <w:rFonts w:ascii="Times New Roman" w:hAnsi="Times New Roman"/>
          <w:sz w:val="24"/>
          <w:szCs w:val="24"/>
        </w:rPr>
        <w:t xml:space="preserve">Для создания анимации следует создать объект данного класс и передать ему или имя файла или указатель на </w:t>
      </w:r>
      <w:r w:rsidRPr="003A425A">
        <w:rPr>
          <w:rFonts w:ascii="Times New Roman" w:hAnsi="Times New Roman"/>
          <w:sz w:val="24"/>
          <w:szCs w:val="24"/>
          <w:lang w:val="en-US"/>
        </w:rPr>
        <w:t>QIODevice</w:t>
      </w:r>
      <w:r w:rsidRPr="003A425A">
        <w:rPr>
          <w:rFonts w:ascii="Times New Roman" w:hAnsi="Times New Roman"/>
          <w:sz w:val="24"/>
          <w:szCs w:val="24"/>
        </w:rPr>
        <w:t xml:space="preserve">, содержащий формат изображения анимации. Для запуска фильма в вашем приложении вам следует использовать функцию </w:t>
      </w:r>
      <w:hyperlink r:id="rId650" w:anchor="setMovie" w:history="1">
        <w:r w:rsidRPr="003A425A">
          <w:rPr>
            <w:rStyle w:val="a3"/>
            <w:rFonts w:ascii="Times New Roman" w:hAnsi="Times New Roman"/>
            <w:color w:val="auto"/>
            <w:sz w:val="24"/>
            <w:szCs w:val="24"/>
          </w:rPr>
          <w:t>QLabel::setMovie</w:t>
        </w:r>
      </w:hyperlink>
      <w:r w:rsidRPr="003A425A">
        <w:rPr>
          <w:rFonts w:ascii="Times New Roman" w:hAnsi="Times New Roman"/>
          <w:sz w:val="24"/>
          <w:szCs w:val="24"/>
        </w:rPr>
        <w:t xml:space="preserve">(). Также класс обеспечивает ряд функций и сигналов для слежения за процессом проигрывания фильма. </w:t>
      </w:r>
      <w:r w:rsidRPr="003A425A">
        <w:rPr>
          <w:rFonts w:ascii="Times New Roman" w:hAnsi="Times New Roman"/>
          <w:i/>
          <w:sz w:val="24"/>
          <w:szCs w:val="24"/>
        </w:rPr>
        <w:t>Есть пример кода использования данного класса.</w:t>
      </w:r>
      <w:r w:rsidR="007D7BAC" w:rsidRPr="003A425A">
        <w:rPr>
          <w:rFonts w:ascii="Times New Roman" w:hAnsi="Times New Roman"/>
          <w:i/>
          <w:sz w:val="24"/>
          <w:szCs w:val="24"/>
        </w:rPr>
        <w:t xml:space="preserve"> </w:t>
      </w:r>
      <w:r w:rsidRPr="003A425A">
        <w:rPr>
          <w:rFonts w:ascii="Times New Roman" w:hAnsi="Times New Roman"/>
          <w:sz w:val="24"/>
          <w:szCs w:val="24"/>
        </w:rPr>
        <w:t>Также можно контролировать скорость фильма. Также можно остановить фильм или поставить его на паузу. Некоторые форматы анимации могут позволить вам установить цвет фона, что вы также можете сделать при помощи специальной функции. Также можно получать номер текущего кадра, полное число кадров в анимации. А также вы можете задать количество циклов, через которые следует запускать анимацию.</w:t>
      </w:r>
      <w:r w:rsidR="007D7BAC" w:rsidRPr="003A425A">
        <w:rPr>
          <w:rFonts w:ascii="Times New Roman" w:hAnsi="Times New Roman"/>
          <w:sz w:val="24"/>
          <w:szCs w:val="24"/>
        </w:rPr>
        <w:t xml:space="preserve"> </w:t>
      </w:r>
      <w:r w:rsidRPr="003A425A">
        <w:rPr>
          <w:rFonts w:ascii="Times New Roman" w:hAnsi="Times New Roman"/>
          <w:sz w:val="24"/>
          <w:szCs w:val="24"/>
        </w:rPr>
        <w:t>Также данный класс может быть проинструктирован кэшировать фреймы анимации при помощи вызова специальной функции.</w:t>
      </w:r>
      <w:r w:rsidR="007D7BAC" w:rsidRPr="003A425A">
        <w:rPr>
          <w:rFonts w:ascii="Times New Roman" w:hAnsi="Times New Roman"/>
          <w:sz w:val="24"/>
          <w:szCs w:val="24"/>
        </w:rPr>
        <w:t xml:space="preserve"> </w:t>
      </w:r>
      <w:r w:rsidRPr="003A425A">
        <w:rPr>
          <w:rFonts w:ascii="Times New Roman" w:hAnsi="Times New Roman"/>
          <w:i/>
          <w:color w:val="FF0000"/>
          <w:sz w:val="24"/>
          <w:szCs w:val="24"/>
        </w:rPr>
        <w:t>А вот как создавать данные фильмы? Было бы очень полезно узнать.</w:t>
      </w:r>
      <w:r w:rsidR="007D7BAC" w:rsidRPr="003A425A">
        <w:rPr>
          <w:rFonts w:ascii="Times New Roman" w:hAnsi="Times New Roman"/>
          <w:i/>
          <w:sz w:val="24"/>
          <w:szCs w:val="24"/>
        </w:rPr>
        <w:t xml:space="preserve"> </w:t>
      </w:r>
      <w:r w:rsidRPr="003A425A">
        <w:rPr>
          <w:rFonts w:ascii="Times New Roman" w:hAnsi="Times New Roman"/>
          <w:i/>
          <w:sz w:val="24"/>
          <w:szCs w:val="24"/>
        </w:rPr>
        <w:t>Есть ссылка на пример анимации.</w:t>
      </w:r>
    </w:p>
    <w:p w:rsidR="005636BE" w:rsidRPr="003A425A" w:rsidRDefault="005636BE" w:rsidP="00F66BF9">
      <w:pPr>
        <w:pStyle w:val="3"/>
      </w:pPr>
      <w:bookmarkStart w:id="389" w:name="_Toc382058499"/>
      <w:r w:rsidRPr="003A425A">
        <w:rPr>
          <w:sz w:val="24"/>
          <w:szCs w:val="24"/>
        </w:rPr>
        <w:t>QPlatformSystemTrayIcon</w:t>
      </w:r>
      <w:bookmarkEnd w:id="389"/>
    </w:p>
    <w:p w:rsidR="005636BE" w:rsidRPr="003A425A" w:rsidRDefault="00953454" w:rsidP="005636BE">
      <w:pPr>
        <w:jc w:val="both"/>
        <w:rPr>
          <w:rFonts w:ascii="Times New Roman" w:hAnsi="Times New Roman"/>
          <w:sz w:val="24"/>
          <w:szCs w:val="24"/>
        </w:rPr>
      </w:pPr>
      <w:hyperlink r:id="rId651" w:anchor="details" w:history="1">
        <w:r w:rsidR="005636BE" w:rsidRPr="003A425A">
          <w:rPr>
            <w:rStyle w:val="a3"/>
            <w:rFonts w:ascii="Times New Roman" w:hAnsi="Times New Roman"/>
            <w:sz w:val="24"/>
            <w:szCs w:val="24"/>
          </w:rPr>
          <w:t>http://qt-project.org/doc/qt-5.1/qtgui/qplatformsystemtrayicon.html#details</w:t>
        </w:r>
      </w:hyperlink>
    </w:p>
    <w:p w:rsidR="005636BE" w:rsidRPr="003A425A" w:rsidRDefault="005636BE" w:rsidP="005636BE">
      <w:pPr>
        <w:jc w:val="both"/>
        <w:rPr>
          <w:rFonts w:ascii="Times New Roman" w:hAnsi="Times New Roman"/>
          <w:sz w:val="24"/>
          <w:szCs w:val="24"/>
        </w:rPr>
      </w:pPr>
      <w:r w:rsidRPr="003A425A">
        <w:rPr>
          <w:rFonts w:ascii="Times New Roman" w:hAnsi="Times New Roman"/>
          <w:sz w:val="24"/>
          <w:szCs w:val="24"/>
        </w:rPr>
        <w:t xml:space="preserve">класс QPlatformSystemTrayIcon абстрагирует системные </w:t>
      </w:r>
      <w:r w:rsidRPr="003A425A">
        <w:rPr>
          <w:rFonts w:ascii="Times New Roman" w:hAnsi="Times New Roman"/>
          <w:sz w:val="24"/>
          <w:szCs w:val="24"/>
          <w:lang w:val="en-US"/>
        </w:rPr>
        <w:t>tray</w:t>
      </w:r>
      <w:r w:rsidRPr="003A425A">
        <w:rPr>
          <w:rFonts w:ascii="Times New Roman" w:hAnsi="Times New Roman"/>
          <w:sz w:val="24"/>
          <w:szCs w:val="24"/>
        </w:rPr>
        <w:t xml:space="preserve"> иконки и взаимодействие.</w:t>
      </w:r>
    </w:p>
    <w:p w:rsidR="00CD0887" w:rsidRPr="003A425A" w:rsidRDefault="00CD0887" w:rsidP="00F66BF9">
      <w:pPr>
        <w:pStyle w:val="3"/>
      </w:pPr>
      <w:bookmarkStart w:id="390" w:name="_Toc382058500"/>
      <w:r w:rsidRPr="003A425A">
        <w:rPr>
          <w:sz w:val="24"/>
          <w:szCs w:val="24"/>
        </w:rPr>
        <w:t>QStyleHints</w:t>
      </w:r>
      <w:bookmarkEnd w:id="390"/>
    </w:p>
    <w:p w:rsidR="005636BE" w:rsidRPr="003A425A" w:rsidRDefault="00953454" w:rsidP="005636BE">
      <w:pPr>
        <w:jc w:val="both"/>
        <w:rPr>
          <w:rFonts w:ascii="Times New Roman" w:hAnsi="Times New Roman"/>
          <w:sz w:val="24"/>
          <w:szCs w:val="24"/>
        </w:rPr>
      </w:pPr>
      <w:hyperlink r:id="rId652" w:anchor="details" w:history="1">
        <w:r w:rsidR="005636BE" w:rsidRPr="003A425A">
          <w:rPr>
            <w:rStyle w:val="a3"/>
            <w:rFonts w:ascii="Times New Roman" w:hAnsi="Times New Roman"/>
            <w:sz w:val="24"/>
            <w:szCs w:val="24"/>
          </w:rPr>
          <w:t>http://qt-project.org/doc/qt-5.1/qtgui/qstylehints.html#details</w:t>
        </w:r>
      </w:hyperlink>
    </w:p>
    <w:p w:rsidR="005636BE" w:rsidRPr="003A425A" w:rsidRDefault="005636BE" w:rsidP="005636BE">
      <w:pPr>
        <w:jc w:val="both"/>
        <w:rPr>
          <w:rFonts w:ascii="Times New Roman" w:hAnsi="Times New Roman"/>
          <w:sz w:val="24"/>
          <w:szCs w:val="24"/>
        </w:rPr>
      </w:pPr>
      <w:r w:rsidRPr="003A425A">
        <w:rPr>
          <w:rFonts w:ascii="Times New Roman" w:hAnsi="Times New Roman"/>
          <w:sz w:val="24"/>
          <w:szCs w:val="24"/>
        </w:rPr>
        <w:lastRenderedPageBreak/>
        <w:t>класс QStyleHints содержит специфические для платформы подсказки и настройки. Объект данного класса, полученны</w:t>
      </w:r>
      <w:r w:rsidR="00CD0887" w:rsidRPr="003A425A">
        <w:rPr>
          <w:rFonts w:ascii="Times New Roman" w:hAnsi="Times New Roman"/>
          <w:sz w:val="24"/>
          <w:szCs w:val="24"/>
        </w:rPr>
        <w:t>й</w:t>
      </w:r>
      <w:r w:rsidRPr="003A425A">
        <w:rPr>
          <w:rFonts w:ascii="Times New Roman" w:hAnsi="Times New Roman"/>
          <w:sz w:val="24"/>
          <w:szCs w:val="24"/>
        </w:rPr>
        <w:t xml:space="preserve"> из </w:t>
      </w:r>
      <w:hyperlink r:id="rId653" w:history="1">
        <w:r w:rsidRPr="003A425A">
          <w:rPr>
            <w:rStyle w:val="a3"/>
            <w:rFonts w:ascii="Times New Roman" w:hAnsi="Times New Roman"/>
            <w:color w:val="auto"/>
            <w:sz w:val="24"/>
            <w:szCs w:val="24"/>
          </w:rPr>
          <w:t>QGuiApplication</w:t>
        </w:r>
      </w:hyperlink>
      <w:r w:rsidRPr="003A425A">
        <w:rPr>
          <w:rFonts w:ascii="Times New Roman" w:hAnsi="Times New Roman"/>
          <w:sz w:val="24"/>
          <w:szCs w:val="24"/>
        </w:rPr>
        <w:t>, обеспечивает доступ к определённому Глобальному интерфейсу пользователя текущей платформы.</w:t>
      </w:r>
      <w:r w:rsidR="00CD0887" w:rsidRPr="003A425A">
        <w:rPr>
          <w:rFonts w:ascii="Times New Roman" w:hAnsi="Times New Roman"/>
          <w:sz w:val="24"/>
          <w:szCs w:val="24"/>
        </w:rPr>
        <w:t xml:space="preserve"> </w:t>
      </w:r>
      <w:r w:rsidRPr="003A425A">
        <w:rPr>
          <w:rFonts w:ascii="Times New Roman" w:hAnsi="Times New Roman"/>
          <w:sz w:val="24"/>
          <w:szCs w:val="24"/>
        </w:rPr>
        <w:t>Доступ является только для чтения; обычно платформа обеспечивает пользователя способом настройки данных параметров.</w:t>
      </w:r>
      <w:r w:rsidR="00CD0887" w:rsidRPr="003A425A">
        <w:rPr>
          <w:rFonts w:ascii="Times New Roman" w:hAnsi="Times New Roman"/>
          <w:sz w:val="24"/>
          <w:szCs w:val="24"/>
        </w:rPr>
        <w:t xml:space="preserve"> </w:t>
      </w:r>
      <w:r w:rsidRPr="003A425A">
        <w:rPr>
          <w:rFonts w:ascii="Times New Roman" w:hAnsi="Times New Roman"/>
          <w:sz w:val="24"/>
          <w:szCs w:val="24"/>
        </w:rPr>
        <w:t>Доступ к данным параметрам полезен, когда создаются частные компоненты интерфейса пользователя. При этом они позволяют компонентам проявлять одинаковое поведение и чувствовать себя как другие компоненты.</w:t>
      </w:r>
    </w:p>
    <w:p w:rsidR="00727786" w:rsidRPr="003A425A" w:rsidRDefault="00727786" w:rsidP="00F66BF9">
      <w:pPr>
        <w:pStyle w:val="3"/>
      </w:pPr>
      <w:bookmarkStart w:id="391" w:name="_Toc382058501"/>
      <w:r w:rsidRPr="003A425A">
        <w:rPr>
          <w:sz w:val="24"/>
          <w:szCs w:val="24"/>
        </w:rPr>
        <w:t>QRegExpValidator</w:t>
      </w:r>
      <w:bookmarkEnd w:id="391"/>
    </w:p>
    <w:p w:rsidR="00727786" w:rsidRPr="003A425A" w:rsidRDefault="00953454" w:rsidP="00727786">
      <w:pPr>
        <w:jc w:val="both"/>
        <w:rPr>
          <w:rFonts w:ascii="Times New Roman" w:hAnsi="Times New Roman"/>
          <w:sz w:val="24"/>
          <w:szCs w:val="24"/>
        </w:rPr>
      </w:pPr>
      <w:hyperlink r:id="rId654" w:anchor="details" w:history="1">
        <w:r w:rsidR="00727786" w:rsidRPr="003A425A">
          <w:rPr>
            <w:rStyle w:val="a3"/>
            <w:rFonts w:ascii="Times New Roman" w:hAnsi="Times New Roman"/>
            <w:sz w:val="24"/>
            <w:szCs w:val="24"/>
          </w:rPr>
          <w:t>http://qt-project.org/doc/qt-5.1/qtgui/qregexpvalidator.html#details</w:t>
        </w:r>
      </w:hyperlink>
    </w:p>
    <w:p w:rsidR="00727786" w:rsidRPr="003A425A" w:rsidRDefault="00727786" w:rsidP="00727786">
      <w:pPr>
        <w:jc w:val="both"/>
        <w:rPr>
          <w:rFonts w:ascii="Times New Roman" w:hAnsi="Times New Roman"/>
          <w:i/>
          <w:sz w:val="24"/>
          <w:szCs w:val="24"/>
        </w:rPr>
      </w:pPr>
      <w:r w:rsidRPr="003A425A">
        <w:rPr>
          <w:rFonts w:ascii="Times New Roman" w:hAnsi="Times New Roman"/>
          <w:sz w:val="24"/>
          <w:szCs w:val="24"/>
        </w:rPr>
        <w:t xml:space="preserve">класс QRegExpValidator используется для проверки совпадения строки с некоторым регулярным выражением. </w:t>
      </w:r>
      <w:r w:rsidRPr="003A425A">
        <w:rPr>
          <w:rFonts w:ascii="Times New Roman" w:hAnsi="Times New Roman"/>
          <w:i/>
          <w:sz w:val="24"/>
          <w:szCs w:val="24"/>
        </w:rPr>
        <w:t xml:space="preserve">Есть примеры кода. </w:t>
      </w:r>
      <w:r w:rsidRPr="003A425A">
        <w:rPr>
          <w:rFonts w:ascii="Times New Roman" w:hAnsi="Times New Roman"/>
          <w:sz w:val="24"/>
          <w:szCs w:val="24"/>
        </w:rPr>
        <w:t xml:space="preserve">Данный класс позволяет устанавливать валидаторы при помощи регулярных выражений, обеспечиваемых классом QRegExp. </w:t>
      </w:r>
      <w:r w:rsidRPr="003A425A">
        <w:rPr>
          <w:rFonts w:ascii="Times New Roman" w:hAnsi="Times New Roman"/>
          <w:i/>
          <w:sz w:val="24"/>
          <w:szCs w:val="24"/>
        </w:rPr>
        <w:t>Наиполезнейшая вещь, хочу я сказать!</w:t>
      </w:r>
    </w:p>
    <w:p w:rsidR="00727786" w:rsidRPr="003A425A" w:rsidRDefault="00727786" w:rsidP="00F66BF9">
      <w:pPr>
        <w:pStyle w:val="3"/>
      </w:pPr>
      <w:bookmarkStart w:id="392" w:name="_Toc382058502"/>
      <w:r w:rsidRPr="003A425A">
        <w:rPr>
          <w:sz w:val="24"/>
          <w:szCs w:val="24"/>
        </w:rPr>
        <w:t>QScreen</w:t>
      </w:r>
      <w:bookmarkEnd w:id="392"/>
    </w:p>
    <w:p w:rsidR="00727786" w:rsidRPr="003A425A" w:rsidRDefault="00953454" w:rsidP="00727786">
      <w:pPr>
        <w:jc w:val="both"/>
        <w:rPr>
          <w:rFonts w:ascii="Times New Roman" w:hAnsi="Times New Roman"/>
          <w:sz w:val="24"/>
          <w:szCs w:val="24"/>
        </w:rPr>
      </w:pPr>
      <w:hyperlink r:id="rId655" w:anchor="details" w:history="1">
        <w:r w:rsidR="00727786" w:rsidRPr="003A425A">
          <w:rPr>
            <w:rStyle w:val="a3"/>
            <w:rFonts w:ascii="Times New Roman" w:hAnsi="Times New Roman"/>
            <w:sz w:val="24"/>
            <w:szCs w:val="24"/>
          </w:rPr>
          <w:t>http://qt-project.org/doc/qt-5.1/qtgui/qscreen.html#details</w:t>
        </w:r>
      </w:hyperlink>
    </w:p>
    <w:p w:rsidR="00727786" w:rsidRPr="003A425A" w:rsidRDefault="00727786" w:rsidP="00727786">
      <w:pPr>
        <w:jc w:val="both"/>
        <w:rPr>
          <w:rFonts w:ascii="Times New Roman" w:hAnsi="Times New Roman"/>
          <w:sz w:val="24"/>
          <w:szCs w:val="24"/>
        </w:rPr>
      </w:pPr>
      <w:r w:rsidRPr="003A425A">
        <w:rPr>
          <w:rFonts w:ascii="Times New Roman" w:hAnsi="Times New Roman"/>
          <w:sz w:val="24"/>
          <w:szCs w:val="24"/>
        </w:rPr>
        <w:t>класс QScreen используется для запроса свойств экрана. Физическое количество точек на дюйм основано на действительном физическом размере пикселов и полезно для предварительного просмотра печати и других случаев, где желательны реальные измерения экрана. Логические точки на дюйм используются для преобразования шрифта и элементов пользовательского интерфейса от размера точек к размеру пикселов и могут отличаться от физических точек на дюйм.</w:t>
      </w:r>
    </w:p>
    <w:p w:rsidR="005636BE" w:rsidRPr="003A425A" w:rsidRDefault="00F66BF9" w:rsidP="00F66BF9">
      <w:pPr>
        <w:pStyle w:val="3"/>
      </w:pPr>
      <w:bookmarkStart w:id="393" w:name="_Toc382058503"/>
      <w:r w:rsidRPr="003A425A">
        <w:rPr>
          <w:sz w:val="24"/>
          <w:szCs w:val="24"/>
        </w:rPr>
        <w:t>QDrag</w:t>
      </w:r>
      <w:bookmarkEnd w:id="393"/>
    </w:p>
    <w:p w:rsidR="005A6BBD" w:rsidRPr="003A425A" w:rsidRDefault="00953454" w:rsidP="00351D18">
      <w:pPr>
        <w:jc w:val="both"/>
        <w:rPr>
          <w:rFonts w:ascii="Times New Roman" w:hAnsi="Times New Roman"/>
          <w:sz w:val="24"/>
          <w:szCs w:val="24"/>
        </w:rPr>
      </w:pPr>
      <w:hyperlink r:id="rId656" w:anchor="details" w:history="1">
        <w:r w:rsidR="005A6BBD" w:rsidRPr="003A425A">
          <w:rPr>
            <w:rStyle w:val="a3"/>
            <w:rFonts w:ascii="Times New Roman" w:hAnsi="Times New Roman"/>
            <w:sz w:val="24"/>
            <w:szCs w:val="24"/>
          </w:rPr>
          <w:t>http://qt-project.org/doc/qt-5.1/qtgui/qdrag.html#details</w:t>
        </w:r>
      </w:hyperlink>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класс QDrag обеспечивает поддержку перенос</w:t>
      </w:r>
      <w:r w:rsidR="00F66BF9" w:rsidRPr="003A425A">
        <w:rPr>
          <w:rFonts w:ascii="Times New Roman" w:hAnsi="Times New Roman"/>
          <w:sz w:val="24"/>
          <w:szCs w:val="24"/>
        </w:rPr>
        <w:t>а</w:t>
      </w:r>
      <w:r w:rsidRPr="003A425A">
        <w:rPr>
          <w:rFonts w:ascii="Times New Roman" w:hAnsi="Times New Roman"/>
          <w:sz w:val="24"/>
          <w:szCs w:val="24"/>
        </w:rPr>
        <w:t xml:space="preserve"> данных по методу перетянул и отпустил, основанном на </w:t>
      </w:r>
      <w:r w:rsidRPr="003A425A">
        <w:rPr>
          <w:rFonts w:ascii="Times New Roman" w:hAnsi="Times New Roman"/>
          <w:sz w:val="24"/>
          <w:szCs w:val="24"/>
          <w:lang w:val="en-US"/>
        </w:rPr>
        <w:t>MIME</w:t>
      </w:r>
      <w:r w:rsidRPr="003A425A">
        <w:rPr>
          <w:rFonts w:ascii="Times New Roman" w:hAnsi="Times New Roman"/>
          <w:sz w:val="24"/>
          <w:szCs w:val="24"/>
        </w:rPr>
        <w:t xml:space="preserve">. Перетаскивание и отпускание является интуитивным способом для пользователей копировать или перемещать данные между приложениями. Поддержка данного механизма в </w:t>
      </w:r>
      <w:r w:rsidR="00B00C9F" w:rsidRPr="003A425A">
        <w:rPr>
          <w:rFonts w:ascii="Times New Roman" w:hAnsi="Times New Roman"/>
          <w:sz w:val="24"/>
          <w:szCs w:val="24"/>
        </w:rPr>
        <w:t>qt</w:t>
      </w:r>
      <w:r w:rsidRPr="003A425A">
        <w:rPr>
          <w:rFonts w:ascii="Times New Roman" w:hAnsi="Times New Roman"/>
          <w:sz w:val="24"/>
          <w:szCs w:val="24"/>
        </w:rPr>
        <w:t xml:space="preserve"> обеспечивает средствами данного класса. Данные, которые следует перенести при помощи данного способа, содержатся в </w:t>
      </w:r>
      <w:r w:rsidR="00085476" w:rsidRPr="003A425A">
        <w:rPr>
          <w:rFonts w:ascii="Times New Roman" w:hAnsi="Times New Roman"/>
          <w:sz w:val="24"/>
          <w:szCs w:val="24"/>
        </w:rPr>
        <w:t>объект</w:t>
      </w:r>
      <w:r w:rsidRPr="003A425A">
        <w:rPr>
          <w:rFonts w:ascii="Times New Roman" w:hAnsi="Times New Roman"/>
          <w:sz w:val="24"/>
          <w:szCs w:val="24"/>
        </w:rPr>
        <w:t xml:space="preserve">е </w:t>
      </w:r>
      <w:r w:rsidRPr="003A425A">
        <w:rPr>
          <w:rFonts w:ascii="Times New Roman" w:hAnsi="Times New Roman"/>
          <w:sz w:val="24"/>
          <w:szCs w:val="24"/>
          <w:lang w:val="en-US"/>
        </w:rPr>
        <w:t>QMimeData</w:t>
      </w:r>
      <w:r w:rsidRPr="003A425A">
        <w:rPr>
          <w:rFonts w:ascii="Times New Roman" w:hAnsi="Times New Roman"/>
          <w:sz w:val="24"/>
          <w:szCs w:val="24"/>
        </w:rPr>
        <w:t xml:space="preserve">. Он определяется при поммощи функции </w:t>
      </w:r>
      <w:hyperlink r:id="rId657" w:anchor="setMimeData" w:history="1">
        <w:r w:rsidRPr="003A425A">
          <w:rPr>
            <w:rStyle w:val="a3"/>
            <w:rFonts w:ascii="Times New Roman" w:hAnsi="Times New Roman"/>
            <w:color w:val="auto"/>
            <w:sz w:val="24"/>
            <w:szCs w:val="24"/>
          </w:rPr>
          <w:t>setMimeData</w:t>
        </w:r>
      </w:hyperlink>
      <w:r w:rsidRPr="003A425A">
        <w:rPr>
          <w:rFonts w:ascii="Times New Roman" w:hAnsi="Times New Roman"/>
          <w:sz w:val="24"/>
          <w:szCs w:val="24"/>
        </w:rPr>
        <w:t xml:space="preserve">() способом, </w:t>
      </w:r>
      <w:r w:rsidRPr="003A425A">
        <w:rPr>
          <w:rFonts w:ascii="Times New Roman" w:hAnsi="Times New Roman"/>
          <w:i/>
          <w:sz w:val="24"/>
          <w:szCs w:val="24"/>
        </w:rPr>
        <w:t>который показан в примере кода в данной части.</w:t>
      </w:r>
    </w:p>
    <w:p w:rsidR="005A6BBD" w:rsidRPr="003A425A" w:rsidRDefault="005A6BBD" w:rsidP="00351D18">
      <w:pPr>
        <w:jc w:val="both"/>
        <w:rPr>
          <w:rFonts w:ascii="Times New Roman" w:hAnsi="Times New Roman"/>
          <w:sz w:val="24"/>
          <w:szCs w:val="24"/>
        </w:rPr>
      </w:pPr>
      <w:r w:rsidRPr="003A425A">
        <w:rPr>
          <w:rFonts w:ascii="Times New Roman" w:hAnsi="Times New Roman"/>
          <w:sz w:val="24"/>
          <w:szCs w:val="24"/>
        </w:rPr>
        <w:t xml:space="preserve">Механизм использования данной операции очень прост. Создаётся </w:t>
      </w:r>
      <w:r w:rsidR="00085476" w:rsidRPr="003A425A">
        <w:rPr>
          <w:rFonts w:ascii="Times New Roman" w:hAnsi="Times New Roman"/>
          <w:sz w:val="24"/>
          <w:szCs w:val="24"/>
        </w:rPr>
        <w:t>объект</w:t>
      </w:r>
      <w:r w:rsidRPr="003A425A">
        <w:rPr>
          <w:rFonts w:ascii="Times New Roman" w:hAnsi="Times New Roman"/>
          <w:sz w:val="24"/>
          <w:szCs w:val="24"/>
        </w:rPr>
        <w:t xml:space="preserve"> данного класса, которым должен владеть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Pr="003A425A">
        <w:rPr>
          <w:rFonts w:ascii="Times New Roman" w:hAnsi="Times New Roman"/>
          <w:sz w:val="24"/>
          <w:szCs w:val="24"/>
          <w:lang w:val="en-US"/>
        </w:rPr>
        <w:t>QObject</w:t>
      </w:r>
      <w:r w:rsidRPr="003A425A">
        <w:rPr>
          <w:rFonts w:ascii="Times New Roman" w:hAnsi="Times New Roman"/>
          <w:sz w:val="24"/>
          <w:szCs w:val="24"/>
        </w:rPr>
        <w:t xml:space="preserve">. Затем создаются необходимые данные в </w:t>
      </w:r>
      <w:r w:rsidR="00085476" w:rsidRPr="003A425A">
        <w:rPr>
          <w:rFonts w:ascii="Times New Roman" w:hAnsi="Times New Roman"/>
          <w:sz w:val="24"/>
          <w:szCs w:val="24"/>
        </w:rPr>
        <w:t>объект</w:t>
      </w:r>
      <w:r w:rsidRPr="003A425A">
        <w:rPr>
          <w:rFonts w:ascii="Times New Roman" w:hAnsi="Times New Roman"/>
          <w:sz w:val="24"/>
          <w:szCs w:val="24"/>
        </w:rPr>
        <w:t xml:space="preserve">е класса </w:t>
      </w:r>
      <w:r w:rsidRPr="003A425A">
        <w:rPr>
          <w:rFonts w:ascii="Times New Roman" w:hAnsi="Times New Roman"/>
          <w:sz w:val="24"/>
          <w:szCs w:val="24"/>
          <w:lang w:val="en-US"/>
        </w:rPr>
        <w:t>QMimeData</w:t>
      </w:r>
      <w:r w:rsidRPr="003A425A">
        <w:rPr>
          <w:rFonts w:ascii="Times New Roman" w:hAnsi="Times New Roman"/>
          <w:sz w:val="24"/>
          <w:szCs w:val="24"/>
        </w:rPr>
        <w:t xml:space="preserve">.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передаётся драгу. Необходимо, чтобы драгом владел некоторый другой </w:t>
      </w:r>
      <w:r w:rsidR="00085476" w:rsidRPr="003A425A">
        <w:rPr>
          <w:rFonts w:ascii="Times New Roman" w:hAnsi="Times New Roman"/>
          <w:sz w:val="24"/>
          <w:szCs w:val="24"/>
        </w:rPr>
        <w:t>объект</w:t>
      </w:r>
      <w:r w:rsidRPr="003A425A">
        <w:rPr>
          <w:rFonts w:ascii="Times New Roman" w:hAnsi="Times New Roman"/>
          <w:sz w:val="24"/>
          <w:szCs w:val="24"/>
        </w:rPr>
        <w:t xml:space="preserve"> по той простой причине, чтобы после совершения операции перетаскивания </w:t>
      </w:r>
      <w:r w:rsidR="00B00C9F" w:rsidRPr="003A425A">
        <w:rPr>
          <w:rFonts w:ascii="Times New Roman" w:hAnsi="Times New Roman"/>
          <w:sz w:val="24"/>
          <w:szCs w:val="24"/>
        </w:rPr>
        <w:t>qt</w:t>
      </w:r>
      <w:r w:rsidRPr="003A425A">
        <w:rPr>
          <w:rFonts w:ascii="Times New Roman" w:hAnsi="Times New Roman"/>
          <w:sz w:val="24"/>
          <w:szCs w:val="24"/>
        </w:rPr>
        <w:t xml:space="preserve"> удалял ненужный более драг </w:t>
      </w:r>
      <w:r w:rsidR="00085476" w:rsidRPr="003A425A">
        <w:rPr>
          <w:rFonts w:ascii="Times New Roman" w:hAnsi="Times New Roman"/>
          <w:sz w:val="24"/>
          <w:szCs w:val="24"/>
        </w:rPr>
        <w:t>объект</w:t>
      </w:r>
      <w:r w:rsidRPr="003A425A">
        <w:rPr>
          <w:rFonts w:ascii="Times New Roman" w:hAnsi="Times New Roman"/>
          <w:sz w:val="24"/>
          <w:szCs w:val="24"/>
        </w:rPr>
        <w:t>.</w:t>
      </w:r>
    </w:p>
    <w:p w:rsidR="005A6BBD" w:rsidRPr="003A425A" w:rsidRDefault="005A6BBD" w:rsidP="00351D18">
      <w:pPr>
        <w:jc w:val="both"/>
        <w:rPr>
          <w:rFonts w:ascii="Times New Roman" w:hAnsi="Times New Roman"/>
          <w:i/>
          <w:sz w:val="24"/>
          <w:szCs w:val="24"/>
        </w:rPr>
      </w:pPr>
      <w:r w:rsidRPr="003A425A">
        <w:rPr>
          <w:rFonts w:ascii="Times New Roman" w:hAnsi="Times New Roman"/>
          <w:sz w:val="24"/>
          <w:szCs w:val="24"/>
        </w:rPr>
        <w:t xml:space="preserve">Пока перетаскивание в процессе, растровое изображение может быть использовано для представления данных. Это изображение будет двигаться вместе с курсором к цели. Это </w:t>
      </w:r>
      <w:r w:rsidRPr="003A425A">
        <w:rPr>
          <w:rFonts w:ascii="Times New Roman" w:hAnsi="Times New Roman"/>
          <w:sz w:val="24"/>
          <w:szCs w:val="24"/>
        </w:rPr>
        <w:lastRenderedPageBreak/>
        <w:t xml:space="preserve">изображение обычно показывает иконку, которая представляет </w:t>
      </w:r>
      <w:r w:rsidRPr="003A425A">
        <w:rPr>
          <w:rFonts w:ascii="Times New Roman" w:hAnsi="Times New Roman"/>
          <w:sz w:val="24"/>
          <w:szCs w:val="24"/>
          <w:lang w:val="en-US"/>
        </w:rPr>
        <w:t>MIME</w:t>
      </w:r>
      <w:r w:rsidRPr="003A425A">
        <w:rPr>
          <w:rFonts w:ascii="Times New Roman" w:hAnsi="Times New Roman"/>
          <w:sz w:val="24"/>
          <w:szCs w:val="24"/>
        </w:rPr>
        <w:t xml:space="preserve"> тип данных, которые переносятся, но может быть установлен любой растр. Можно устанавливать, на какую точку растрового изображения показывает горячая точка курсора. </w:t>
      </w:r>
      <w:r w:rsidRPr="003A425A">
        <w:rPr>
          <w:rFonts w:ascii="Times New Roman" w:hAnsi="Times New Roman"/>
          <w:i/>
          <w:sz w:val="24"/>
          <w:szCs w:val="24"/>
        </w:rPr>
        <w:t xml:space="preserve">Есть пример кода. </w:t>
      </w:r>
    </w:p>
    <w:p w:rsidR="00727786" w:rsidRPr="003A425A" w:rsidRDefault="00727786" w:rsidP="00F66BF9">
      <w:pPr>
        <w:pStyle w:val="3"/>
      </w:pPr>
      <w:bookmarkStart w:id="394" w:name="_Toc382058504"/>
      <w:r w:rsidRPr="003A425A">
        <w:rPr>
          <w:sz w:val="24"/>
          <w:szCs w:val="24"/>
        </w:rPr>
        <w:t>QTouchDevice</w:t>
      </w:r>
      <w:bookmarkEnd w:id="394"/>
    </w:p>
    <w:p w:rsidR="00727786" w:rsidRPr="003A425A" w:rsidRDefault="00953454" w:rsidP="00727786">
      <w:pPr>
        <w:jc w:val="both"/>
        <w:rPr>
          <w:rFonts w:ascii="Times New Roman" w:hAnsi="Times New Roman"/>
          <w:sz w:val="24"/>
          <w:szCs w:val="24"/>
        </w:rPr>
      </w:pPr>
      <w:hyperlink r:id="rId658" w:anchor="details" w:history="1">
        <w:r w:rsidR="00727786" w:rsidRPr="003A425A">
          <w:rPr>
            <w:rStyle w:val="a3"/>
            <w:rFonts w:ascii="Times New Roman" w:hAnsi="Times New Roman"/>
            <w:sz w:val="24"/>
            <w:szCs w:val="24"/>
          </w:rPr>
          <w:t>http://qt-project.org/doc/qt-5.1/qtgui/qtouchdevice.html#details</w:t>
        </w:r>
      </w:hyperlink>
    </w:p>
    <w:p w:rsidR="00727786" w:rsidRPr="003A425A" w:rsidRDefault="00727786" w:rsidP="00727786">
      <w:pPr>
        <w:jc w:val="both"/>
        <w:rPr>
          <w:rFonts w:ascii="Times New Roman" w:hAnsi="Times New Roman"/>
          <w:i/>
          <w:sz w:val="24"/>
          <w:szCs w:val="24"/>
        </w:rPr>
      </w:pPr>
      <w:r w:rsidRPr="003A425A">
        <w:rPr>
          <w:rFonts w:ascii="Times New Roman" w:hAnsi="Times New Roman"/>
          <w:sz w:val="24"/>
          <w:szCs w:val="24"/>
        </w:rPr>
        <w:t xml:space="preserve">класс QTouchDevice описывает устройство, от которого происходят события прикосновений. </w:t>
      </w:r>
      <w:r w:rsidRPr="003A425A">
        <w:rPr>
          <w:rFonts w:ascii="Times New Roman" w:hAnsi="Times New Roman"/>
          <w:i/>
          <w:sz w:val="24"/>
          <w:szCs w:val="24"/>
        </w:rPr>
        <w:t>Пока что мне данный класс не нужен.</w:t>
      </w:r>
    </w:p>
    <w:p w:rsidR="00727786" w:rsidRPr="003A425A" w:rsidRDefault="00727786" w:rsidP="00F66BF9">
      <w:pPr>
        <w:pStyle w:val="3"/>
      </w:pPr>
      <w:bookmarkStart w:id="395" w:name="_Toc382058505"/>
      <w:r w:rsidRPr="003A425A">
        <w:rPr>
          <w:sz w:val="24"/>
          <w:szCs w:val="24"/>
        </w:rPr>
        <w:t>QValidator</w:t>
      </w:r>
      <w:bookmarkEnd w:id="395"/>
    </w:p>
    <w:p w:rsidR="00727786" w:rsidRPr="003A425A" w:rsidRDefault="00953454" w:rsidP="00727786">
      <w:pPr>
        <w:jc w:val="both"/>
        <w:rPr>
          <w:rFonts w:ascii="Times New Roman" w:hAnsi="Times New Roman"/>
          <w:sz w:val="24"/>
          <w:szCs w:val="24"/>
        </w:rPr>
      </w:pPr>
      <w:hyperlink r:id="rId659" w:anchor="details" w:history="1">
        <w:r w:rsidR="00727786" w:rsidRPr="003A425A">
          <w:rPr>
            <w:rStyle w:val="a3"/>
            <w:rFonts w:ascii="Times New Roman" w:hAnsi="Times New Roman"/>
            <w:sz w:val="24"/>
            <w:szCs w:val="24"/>
          </w:rPr>
          <w:t>http://qt-project.org/doc/qt-5.1/qtgui/qvalidator.html#details</w:t>
        </w:r>
      </w:hyperlink>
    </w:p>
    <w:p w:rsidR="00727786" w:rsidRPr="003A425A" w:rsidRDefault="00727786" w:rsidP="00727786">
      <w:pPr>
        <w:jc w:val="both"/>
        <w:rPr>
          <w:rFonts w:ascii="Times New Roman" w:hAnsi="Times New Roman"/>
          <w:sz w:val="24"/>
          <w:szCs w:val="24"/>
        </w:rPr>
      </w:pPr>
      <w:r w:rsidRPr="003A425A">
        <w:rPr>
          <w:rFonts w:ascii="Times New Roman" w:hAnsi="Times New Roman"/>
          <w:sz w:val="24"/>
          <w:szCs w:val="24"/>
        </w:rPr>
        <w:t xml:space="preserve">класс QValidator обеспечивает действительность вводимого текста. Валидатор обычно используется вместе с </w:t>
      </w:r>
      <w:hyperlink r:id="rId660" w:history="1">
        <w:r w:rsidRPr="003A425A">
          <w:rPr>
            <w:rStyle w:val="a3"/>
            <w:rFonts w:ascii="Times New Roman" w:hAnsi="Times New Roman"/>
            <w:color w:val="auto"/>
            <w:sz w:val="24"/>
            <w:szCs w:val="24"/>
          </w:rPr>
          <w:t>QLineEdit</w:t>
        </w:r>
      </w:hyperlink>
      <w:r w:rsidRPr="003A425A">
        <w:rPr>
          <w:rFonts w:ascii="Times New Roman" w:hAnsi="Times New Roman"/>
          <w:sz w:val="24"/>
          <w:szCs w:val="24"/>
        </w:rPr>
        <w:t xml:space="preserve">, </w:t>
      </w:r>
      <w:hyperlink r:id="rId661" w:history="1">
        <w:r w:rsidRPr="003A425A">
          <w:rPr>
            <w:rStyle w:val="a3"/>
            <w:rFonts w:ascii="Times New Roman" w:hAnsi="Times New Roman"/>
            <w:color w:val="auto"/>
            <w:sz w:val="24"/>
            <w:szCs w:val="24"/>
          </w:rPr>
          <w:t>QSpinBox</w:t>
        </w:r>
      </w:hyperlink>
      <w:r w:rsidRPr="003A425A">
        <w:rPr>
          <w:rFonts w:ascii="Times New Roman" w:hAnsi="Times New Roman"/>
          <w:sz w:val="24"/>
          <w:szCs w:val="24"/>
        </w:rPr>
        <w:t xml:space="preserve"> and </w:t>
      </w:r>
      <w:hyperlink r:id="rId662" w:history="1">
        <w:r w:rsidRPr="003A425A">
          <w:rPr>
            <w:rStyle w:val="a3"/>
            <w:rFonts w:ascii="Times New Roman" w:hAnsi="Times New Roman"/>
            <w:color w:val="auto"/>
            <w:sz w:val="24"/>
            <w:szCs w:val="24"/>
          </w:rPr>
          <w:t>QComboBox</w:t>
        </w:r>
      </w:hyperlink>
      <w:r w:rsidRPr="003A425A">
        <w:rPr>
          <w:rFonts w:ascii="Times New Roman" w:hAnsi="Times New Roman"/>
          <w:sz w:val="24"/>
          <w:szCs w:val="24"/>
        </w:rPr>
        <w:t xml:space="preserve">. Класс является абстрактным. Если встроенных валидаторов недостаточно, то вы можете использовать собственный валидатор, создав подкласс данного класса. </w:t>
      </w:r>
      <w:r w:rsidRPr="003A425A">
        <w:rPr>
          <w:rFonts w:ascii="Times New Roman" w:hAnsi="Times New Roman"/>
          <w:i/>
          <w:sz w:val="24"/>
          <w:szCs w:val="24"/>
        </w:rPr>
        <w:t xml:space="preserve">В данной части показано, как создать необходимый подкласс. </w:t>
      </w:r>
      <w:r w:rsidRPr="003A425A">
        <w:rPr>
          <w:rFonts w:ascii="Times New Roman" w:hAnsi="Times New Roman"/>
          <w:sz w:val="24"/>
          <w:szCs w:val="24"/>
        </w:rPr>
        <w:t xml:space="preserve">Валидатор определяет три состояния. Недействительная строка является чисто недействительной. Промежуточное обозначает, что строка недействительна, но она ещё редактируется и может стать действительной. Допустимое означает, что строка подходит в качестве окончательного результата. </w:t>
      </w:r>
      <w:r w:rsidRPr="003A425A">
        <w:rPr>
          <w:rFonts w:ascii="Times New Roman" w:hAnsi="Times New Roman"/>
          <w:i/>
          <w:sz w:val="24"/>
          <w:szCs w:val="24"/>
        </w:rPr>
        <w:t xml:space="preserve">Есть хорошие примеры демонстрации данных состояний. </w:t>
      </w:r>
      <w:r w:rsidRPr="003A425A">
        <w:rPr>
          <w:rFonts w:ascii="Times New Roman" w:hAnsi="Times New Roman"/>
          <w:sz w:val="24"/>
          <w:szCs w:val="24"/>
        </w:rPr>
        <w:t>Валидатор имеет локацию.</w:t>
      </w:r>
    </w:p>
    <w:p w:rsidR="003A46DB" w:rsidRPr="003A425A" w:rsidRDefault="003A46DB" w:rsidP="00F66BF9">
      <w:pPr>
        <w:pStyle w:val="3"/>
      </w:pPr>
      <w:bookmarkStart w:id="396" w:name="_Toc382058506"/>
      <w:r w:rsidRPr="003A425A">
        <w:rPr>
          <w:sz w:val="24"/>
          <w:szCs w:val="24"/>
        </w:rPr>
        <w:t>QWindow</w:t>
      </w:r>
      <w:bookmarkEnd w:id="396"/>
    </w:p>
    <w:p w:rsidR="00727786" w:rsidRPr="003A425A" w:rsidRDefault="00953454" w:rsidP="00727786">
      <w:pPr>
        <w:jc w:val="both"/>
        <w:rPr>
          <w:rFonts w:ascii="Times New Roman" w:hAnsi="Times New Roman"/>
          <w:sz w:val="24"/>
          <w:szCs w:val="24"/>
        </w:rPr>
      </w:pPr>
      <w:hyperlink r:id="rId663" w:anchor="details" w:history="1">
        <w:r w:rsidR="00727786" w:rsidRPr="003A425A">
          <w:rPr>
            <w:rStyle w:val="a3"/>
            <w:rFonts w:ascii="Times New Roman" w:hAnsi="Times New Roman"/>
            <w:sz w:val="24"/>
            <w:szCs w:val="24"/>
          </w:rPr>
          <w:t>http://qt-project.org/doc/qt-5.1/qtgui/qwindow.html#details</w:t>
        </w:r>
      </w:hyperlink>
    </w:p>
    <w:p w:rsidR="00727786" w:rsidRPr="003A425A" w:rsidRDefault="00727786" w:rsidP="00727786">
      <w:pPr>
        <w:jc w:val="both"/>
        <w:rPr>
          <w:rFonts w:ascii="Times New Roman" w:hAnsi="Times New Roman"/>
          <w:i/>
          <w:sz w:val="24"/>
          <w:szCs w:val="24"/>
        </w:rPr>
      </w:pPr>
      <w:r w:rsidRPr="003A425A">
        <w:rPr>
          <w:rFonts w:ascii="Times New Roman" w:hAnsi="Times New Roman"/>
          <w:sz w:val="24"/>
          <w:szCs w:val="24"/>
        </w:rPr>
        <w:t xml:space="preserve">класс QWindow представляет окно в нижележащей оконной системе. Приложение обычно использует для графического интерфейса </w:t>
      </w:r>
      <w:hyperlink r:id="rId664"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665" w:history="1">
        <w:r w:rsidRPr="003A425A">
          <w:rPr>
            <w:rStyle w:val="a3"/>
            <w:rFonts w:ascii="Times New Roman" w:hAnsi="Times New Roman"/>
            <w:color w:val="auto"/>
            <w:sz w:val="24"/>
            <w:szCs w:val="24"/>
          </w:rPr>
          <w:t>QQuickView</w:t>
        </w:r>
      </w:hyperlink>
      <w:r w:rsidRPr="003A425A">
        <w:rPr>
          <w:rFonts w:ascii="Times New Roman" w:hAnsi="Times New Roman"/>
          <w:sz w:val="24"/>
          <w:szCs w:val="24"/>
        </w:rPr>
        <w:t xml:space="preserve">, но не данный класс. Но, всё ещё можно рисовать прямо на окне с использованием </w:t>
      </w:r>
      <w:hyperlink r:id="rId666" w:history="1">
        <w:r w:rsidRPr="003A425A">
          <w:rPr>
            <w:rStyle w:val="a3"/>
            <w:rFonts w:ascii="Times New Roman" w:hAnsi="Times New Roman"/>
            <w:color w:val="auto"/>
            <w:sz w:val="24"/>
            <w:szCs w:val="24"/>
          </w:rPr>
          <w:t>QBackingStore</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667" w:history="1">
        <w:r w:rsidRPr="003A425A">
          <w:rPr>
            <w:rStyle w:val="a3"/>
            <w:rFonts w:ascii="Times New Roman" w:hAnsi="Times New Roman"/>
            <w:color w:val="auto"/>
            <w:sz w:val="24"/>
            <w:szCs w:val="24"/>
          </w:rPr>
          <w:t>QOpenGLContext</w:t>
        </w:r>
      </w:hyperlink>
      <w:r w:rsidRPr="003A425A">
        <w:rPr>
          <w:rFonts w:ascii="Times New Roman" w:hAnsi="Times New Roman"/>
          <w:sz w:val="24"/>
          <w:szCs w:val="24"/>
        </w:rPr>
        <w:t xml:space="preserve">. </w:t>
      </w:r>
      <w:r w:rsidRPr="003A425A">
        <w:rPr>
          <w:rFonts w:ascii="Times New Roman" w:hAnsi="Times New Roman"/>
          <w:i/>
          <w:sz w:val="24"/>
          <w:szCs w:val="24"/>
        </w:rPr>
        <w:t>Есть названия примеров рисования на окне.</w:t>
      </w:r>
      <w:r w:rsidR="003A46DB" w:rsidRPr="003A425A">
        <w:rPr>
          <w:rFonts w:ascii="Times New Roman" w:hAnsi="Times New Roman"/>
          <w:i/>
          <w:sz w:val="24"/>
          <w:szCs w:val="24"/>
        </w:rPr>
        <w:t xml:space="preserve"> </w:t>
      </w:r>
      <w:r w:rsidRPr="003A425A">
        <w:rPr>
          <w:rFonts w:ascii="Times New Roman" w:hAnsi="Times New Roman"/>
          <w:sz w:val="24"/>
          <w:szCs w:val="24"/>
        </w:rPr>
        <w:t>Данный класс характеризуется размерами и Глубиной, а также различными буферами.</w:t>
      </w:r>
      <w:r w:rsidR="003A46DB" w:rsidRPr="003A425A">
        <w:rPr>
          <w:rFonts w:ascii="Times New Roman" w:hAnsi="Times New Roman"/>
          <w:sz w:val="24"/>
          <w:szCs w:val="24"/>
        </w:rPr>
        <w:t xml:space="preserve"> </w:t>
      </w:r>
      <w:r w:rsidRPr="003A425A">
        <w:rPr>
          <w:rFonts w:ascii="Times New Roman" w:hAnsi="Times New Roman"/>
          <w:sz w:val="24"/>
          <w:szCs w:val="24"/>
        </w:rPr>
        <w:t>Можно получать расположение окна на экране. Вращать окно полезно при изменении ориентации анимации.</w:t>
      </w:r>
      <w:r w:rsidR="003A46DB" w:rsidRPr="003A425A">
        <w:rPr>
          <w:rFonts w:ascii="Times New Roman" w:hAnsi="Times New Roman"/>
          <w:sz w:val="24"/>
          <w:szCs w:val="24"/>
        </w:rPr>
        <w:t xml:space="preserve"> </w:t>
      </w:r>
      <w:r w:rsidRPr="003A425A">
        <w:rPr>
          <w:rFonts w:ascii="Times New Roman" w:hAnsi="Times New Roman"/>
          <w:i/>
          <w:sz w:val="24"/>
          <w:szCs w:val="24"/>
        </w:rPr>
        <w:t>В данной части есть информации касательно отображения окна на экране.</w:t>
      </w:r>
      <w:r w:rsidR="003A46DB" w:rsidRPr="003A425A">
        <w:rPr>
          <w:rFonts w:ascii="Times New Roman" w:hAnsi="Times New Roman"/>
          <w:i/>
          <w:sz w:val="24"/>
          <w:szCs w:val="24"/>
        </w:rPr>
        <w:t xml:space="preserve"> </w:t>
      </w:r>
      <w:r w:rsidRPr="003A425A">
        <w:rPr>
          <w:rFonts w:ascii="Times New Roman" w:hAnsi="Times New Roman"/>
          <w:i/>
          <w:sz w:val="24"/>
          <w:szCs w:val="24"/>
        </w:rPr>
        <w:t>Также рассказано, как предоставить некоторую часть работы по размещению окон на экране нижележащей системе.</w:t>
      </w:r>
    </w:p>
    <w:p w:rsidR="00727786" w:rsidRPr="003A425A" w:rsidRDefault="00727786" w:rsidP="00F15C30">
      <w:pPr>
        <w:jc w:val="both"/>
      </w:pPr>
    </w:p>
    <w:p w:rsidR="00727786" w:rsidRPr="003A425A" w:rsidRDefault="00E15A6B" w:rsidP="00F66BF9">
      <w:pPr>
        <w:pStyle w:val="2"/>
        <w:rPr>
          <w:sz w:val="24"/>
          <w:szCs w:val="24"/>
        </w:rPr>
      </w:pPr>
      <w:bookmarkStart w:id="397" w:name="_Toc382058507"/>
      <w:r w:rsidRPr="003A425A">
        <w:rPr>
          <w:b w:val="0"/>
          <w:sz w:val="24"/>
          <w:szCs w:val="24"/>
        </w:rPr>
        <w:t>УПРАВЛЕНИЕ СЕССИЯМИ</w:t>
      </w:r>
      <w:bookmarkEnd w:id="397"/>
    </w:p>
    <w:p w:rsidR="005A6BBD" w:rsidRPr="003A425A" w:rsidRDefault="00953454" w:rsidP="00F15C30">
      <w:pPr>
        <w:jc w:val="both"/>
        <w:rPr>
          <w:rFonts w:ascii="Times New Roman" w:hAnsi="Times New Roman"/>
          <w:sz w:val="24"/>
          <w:szCs w:val="24"/>
        </w:rPr>
      </w:pPr>
      <w:hyperlink r:id="rId668" w:history="1">
        <w:r w:rsidR="005A6BBD" w:rsidRPr="003A425A">
          <w:rPr>
            <w:rStyle w:val="a3"/>
            <w:rFonts w:ascii="Times New Roman" w:hAnsi="Times New Roman"/>
            <w:sz w:val="24"/>
            <w:szCs w:val="24"/>
          </w:rPr>
          <w:t>http://qt-project.org/doc/qt-5.1/qtdoc/session.html</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сессия – это группа работающих приложений, каждое из которых имеет определённое частное состояние. Сессия управляется при помощи службы, называемой менеджером сессий. Приложения, участвующие в сессии, называются клиентами сессии. Менеджер сессий выдаёт команды для своих клиентов от имени пользователя. Эти команды могут </w:t>
      </w:r>
      <w:r w:rsidRPr="003A425A">
        <w:rPr>
          <w:rFonts w:ascii="Times New Roman" w:hAnsi="Times New Roman"/>
          <w:sz w:val="24"/>
          <w:szCs w:val="24"/>
        </w:rPr>
        <w:lastRenderedPageBreak/>
        <w:t>вызвать то, что клиенты зав</w:t>
      </w:r>
      <w:r w:rsidR="00E15A6B" w:rsidRPr="003A425A">
        <w:rPr>
          <w:rFonts w:ascii="Times New Roman" w:hAnsi="Times New Roman"/>
          <w:sz w:val="24"/>
          <w:szCs w:val="24"/>
        </w:rPr>
        <w:t xml:space="preserve">ершатся с не </w:t>
      </w:r>
      <w:r w:rsidRPr="003A425A">
        <w:rPr>
          <w:rFonts w:ascii="Times New Roman" w:hAnsi="Times New Roman"/>
          <w:sz w:val="24"/>
          <w:szCs w:val="24"/>
        </w:rPr>
        <w:t>сохранёнными изменениями. Он может позволить сохранить их состояние для будущих сессий, или завершить их изящно. Набор данных операций называется управлением сессией.</w:t>
      </w:r>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Обычно сессии выключаются менеджерами управления сессий, обычно от имени пользователей, когда они хотят выйти из системы. Также система может выполнить автоматическое выключение в чрезвычайной ситуации, например, если мощность скоро закончится. Ясно, что есть существенное отличие между этими типами выключений. Во время первого, пользователь может захотеть взаимодействовать с приложением, определяя точно, какие файлы следует сохранить и какие можно отбросить. Во втором случае времени на взаимодействие нет. Рядом с машиной может даже не быть пользователя в данный момент.</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При работе с управлением сессиями на </w:t>
      </w:r>
      <w:r w:rsidR="00B00C9F" w:rsidRPr="003A425A">
        <w:rPr>
          <w:rFonts w:ascii="Times New Roman" w:hAnsi="Times New Roman"/>
          <w:sz w:val="24"/>
          <w:szCs w:val="24"/>
        </w:rPr>
        <w:t>qt</w:t>
      </w:r>
      <w:r w:rsidRPr="003A425A">
        <w:rPr>
          <w:rFonts w:ascii="Times New Roman" w:hAnsi="Times New Roman"/>
          <w:sz w:val="24"/>
          <w:szCs w:val="24"/>
        </w:rPr>
        <w:t xml:space="preserve"> начните с переопределения QApplication::commitData(), чтобы дать возможность вашему приложению принять участие в процессе изящного выхода из системы. Если вы работаете с </w:t>
      </w:r>
      <w:r w:rsidRPr="003A425A">
        <w:rPr>
          <w:rFonts w:ascii="Times New Roman" w:hAnsi="Times New Roman"/>
          <w:sz w:val="24"/>
          <w:szCs w:val="24"/>
          <w:lang w:val="en-US"/>
        </w:rPr>
        <w:t>Windows</w:t>
      </w:r>
      <w:r w:rsidRPr="003A425A">
        <w:rPr>
          <w:rFonts w:ascii="Times New Roman" w:hAnsi="Times New Roman"/>
          <w:sz w:val="24"/>
          <w:szCs w:val="24"/>
        </w:rPr>
        <w:t xml:space="preserve">, то это всё, что вы должны обеспечить. В идеале, ваше приложение следует обеспечить диалог выключения, подобный на тот, что </w:t>
      </w:r>
      <w:r w:rsidRPr="003A425A">
        <w:rPr>
          <w:rFonts w:ascii="Times New Roman" w:hAnsi="Times New Roman"/>
          <w:i/>
          <w:sz w:val="24"/>
          <w:szCs w:val="24"/>
        </w:rPr>
        <w:t>изображён в данной части.</w:t>
      </w:r>
      <w:r w:rsidR="00E15A6B" w:rsidRPr="003A425A">
        <w:rPr>
          <w:rFonts w:ascii="Times New Roman" w:hAnsi="Times New Roman"/>
          <w:i/>
          <w:sz w:val="24"/>
          <w:szCs w:val="24"/>
        </w:rPr>
        <w:t xml:space="preserve"> </w:t>
      </w:r>
      <w:r w:rsidRPr="003A425A">
        <w:rPr>
          <w:rFonts w:ascii="Times New Roman" w:hAnsi="Times New Roman"/>
          <w:i/>
          <w:sz w:val="24"/>
          <w:szCs w:val="24"/>
        </w:rPr>
        <w:t>Есть ссылка на пример кода создания такого диалога.</w:t>
      </w:r>
      <w:r w:rsidR="00E15A6B" w:rsidRPr="003A425A">
        <w:rPr>
          <w:rFonts w:ascii="Times New Roman" w:hAnsi="Times New Roman"/>
          <w:i/>
          <w:sz w:val="24"/>
          <w:szCs w:val="24"/>
        </w:rPr>
        <w:t xml:space="preserve"> </w:t>
      </w:r>
      <w:r w:rsidRPr="003A425A">
        <w:rPr>
          <w:rFonts w:ascii="Times New Roman" w:hAnsi="Times New Roman"/>
          <w:i/>
          <w:sz w:val="24"/>
          <w:szCs w:val="24"/>
        </w:rPr>
        <w:t xml:space="preserve">Также далее приводится информация о том, что ещё необходимо делать для управления сессиями, но отмечается, что это </w:t>
      </w:r>
      <w:r w:rsidR="001B43DE" w:rsidRPr="003A425A">
        <w:rPr>
          <w:rFonts w:ascii="Times New Roman" w:hAnsi="Times New Roman"/>
          <w:i/>
          <w:sz w:val="24"/>
          <w:szCs w:val="24"/>
        </w:rPr>
        <w:t>характер</w:t>
      </w:r>
      <w:r w:rsidRPr="003A425A">
        <w:rPr>
          <w:rFonts w:ascii="Times New Roman" w:hAnsi="Times New Roman"/>
          <w:i/>
          <w:sz w:val="24"/>
          <w:szCs w:val="24"/>
        </w:rPr>
        <w:t xml:space="preserve">но только для системы </w:t>
      </w:r>
      <w:r w:rsidRPr="003A425A">
        <w:rPr>
          <w:rFonts w:ascii="Times New Roman" w:hAnsi="Times New Roman"/>
          <w:i/>
          <w:sz w:val="24"/>
          <w:szCs w:val="24"/>
          <w:lang w:val="en-US"/>
        </w:rPr>
        <w:t>X</w:t>
      </w:r>
      <w:r w:rsidRPr="003A425A">
        <w:rPr>
          <w:rFonts w:ascii="Times New Roman" w:hAnsi="Times New Roman"/>
          <w:i/>
          <w:sz w:val="24"/>
          <w:szCs w:val="24"/>
        </w:rPr>
        <w:t>11.</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Управление сессиями, поддерживаемое в </w:t>
      </w:r>
      <w:r w:rsidRPr="003A425A">
        <w:rPr>
          <w:rFonts w:ascii="Times New Roman" w:hAnsi="Times New Roman"/>
          <w:sz w:val="24"/>
          <w:szCs w:val="24"/>
          <w:lang w:val="en-US"/>
        </w:rPr>
        <w:t>Windows</w:t>
      </w:r>
      <w:r w:rsidRPr="003A425A">
        <w:rPr>
          <w:rFonts w:ascii="Times New Roman" w:hAnsi="Times New Roman"/>
          <w:sz w:val="24"/>
          <w:szCs w:val="24"/>
        </w:rPr>
        <w:t xml:space="preserve"> и </w:t>
      </w:r>
      <w:r w:rsidRPr="003A425A">
        <w:rPr>
          <w:rFonts w:ascii="Times New Roman" w:hAnsi="Times New Roman"/>
          <w:sz w:val="24"/>
          <w:szCs w:val="24"/>
          <w:lang w:val="en-US"/>
        </w:rPr>
        <w:t>Mac</w:t>
      </w:r>
      <w:r w:rsidRPr="003A425A">
        <w:rPr>
          <w:rFonts w:ascii="Times New Roman" w:hAnsi="Times New Roman"/>
          <w:sz w:val="24"/>
          <w:szCs w:val="24"/>
        </w:rPr>
        <w:t xml:space="preserve"> </w:t>
      </w:r>
      <w:r w:rsidRPr="003A425A">
        <w:rPr>
          <w:rFonts w:ascii="Times New Roman" w:hAnsi="Times New Roman"/>
          <w:sz w:val="24"/>
          <w:szCs w:val="24"/>
          <w:lang w:val="en-US"/>
        </w:rPr>
        <w:t>OS</w:t>
      </w:r>
      <w:r w:rsidRPr="003A425A">
        <w:rPr>
          <w:rFonts w:ascii="Times New Roman" w:hAnsi="Times New Roman"/>
          <w:sz w:val="24"/>
          <w:szCs w:val="24"/>
        </w:rPr>
        <w:t xml:space="preserve"> </w:t>
      </w:r>
      <w:r w:rsidRPr="003A425A">
        <w:rPr>
          <w:rFonts w:ascii="Times New Roman" w:hAnsi="Times New Roman"/>
          <w:sz w:val="24"/>
          <w:szCs w:val="24"/>
          <w:lang w:val="en-US"/>
        </w:rPr>
        <w:t>X</w:t>
      </w:r>
      <w:r w:rsidRPr="003A425A">
        <w:rPr>
          <w:rFonts w:ascii="Times New Roman" w:hAnsi="Times New Roman"/>
          <w:sz w:val="24"/>
          <w:szCs w:val="24"/>
        </w:rPr>
        <w:t xml:space="preserve"> достаточно ограниченно из-за недостатка этой функциональности в самой операционной системе.</w:t>
      </w:r>
      <w:r w:rsidR="00E15A6B" w:rsidRPr="003A425A">
        <w:rPr>
          <w:rFonts w:ascii="Times New Roman" w:hAnsi="Times New Roman"/>
          <w:sz w:val="24"/>
          <w:szCs w:val="24"/>
        </w:rPr>
        <w:t xml:space="preserve"> </w:t>
      </w:r>
      <w:r w:rsidRPr="003A425A">
        <w:rPr>
          <w:rFonts w:ascii="Times New Roman" w:hAnsi="Times New Roman"/>
          <w:sz w:val="24"/>
          <w:szCs w:val="24"/>
        </w:rPr>
        <w:t xml:space="preserve">На </w:t>
      </w:r>
      <w:r w:rsidRPr="003A425A">
        <w:rPr>
          <w:rFonts w:ascii="Times New Roman" w:hAnsi="Times New Roman"/>
          <w:sz w:val="24"/>
          <w:szCs w:val="24"/>
          <w:lang w:val="en-US"/>
        </w:rPr>
        <w:t>Unix</w:t>
      </w:r>
      <w:r w:rsidRPr="003A425A">
        <w:rPr>
          <w:rFonts w:ascii="Times New Roman" w:hAnsi="Times New Roman"/>
          <w:sz w:val="24"/>
          <w:szCs w:val="24"/>
        </w:rPr>
        <w:t xml:space="preserve"> вы можете или использовать среду </w:t>
      </w:r>
      <w:r w:rsidR="002B3F91" w:rsidRPr="003A425A">
        <w:rPr>
          <w:rFonts w:ascii="Times New Roman" w:hAnsi="Times New Roman"/>
          <w:sz w:val="24"/>
          <w:szCs w:val="24"/>
        </w:rPr>
        <w:t>дескто</w:t>
      </w:r>
      <w:r w:rsidRPr="003A425A">
        <w:rPr>
          <w:rFonts w:ascii="Times New Roman" w:hAnsi="Times New Roman"/>
          <w:sz w:val="24"/>
          <w:szCs w:val="24"/>
        </w:rPr>
        <w:t xml:space="preserve">па, которая поддерживает стандартное управление сессиями X11R6, или (рекомендуемый метод), использовать реализацию ссылки менеджера сессии, обеспечиваемую консорциумом </w:t>
      </w:r>
      <w:r w:rsidRPr="003A425A">
        <w:rPr>
          <w:rFonts w:ascii="Times New Roman" w:hAnsi="Times New Roman"/>
          <w:sz w:val="24"/>
          <w:szCs w:val="24"/>
          <w:lang w:val="en-US"/>
        </w:rPr>
        <w:t>X</w:t>
      </w:r>
      <w:r w:rsidRPr="003A425A">
        <w:rPr>
          <w:rFonts w:ascii="Times New Roman" w:hAnsi="Times New Roman"/>
          <w:sz w:val="24"/>
          <w:szCs w:val="24"/>
        </w:rPr>
        <w:t xml:space="preserve">. Этот менеджер образцов называется </w:t>
      </w:r>
      <w:r w:rsidRPr="003A425A">
        <w:rPr>
          <w:rFonts w:ascii="Times New Roman" w:hAnsi="Times New Roman"/>
          <w:sz w:val="24"/>
          <w:szCs w:val="24"/>
          <w:lang w:val="en-US"/>
        </w:rPr>
        <w:t>xsm</w:t>
      </w:r>
      <w:r w:rsidRPr="003A425A">
        <w:rPr>
          <w:rFonts w:ascii="Times New Roman" w:hAnsi="Times New Roman"/>
          <w:sz w:val="24"/>
          <w:szCs w:val="24"/>
        </w:rPr>
        <w:t xml:space="preserve"> и является частью стандартной установки X11R6.</w:t>
      </w:r>
      <w:r w:rsidR="00E15A6B" w:rsidRPr="003A425A">
        <w:rPr>
          <w:rFonts w:ascii="Times New Roman" w:hAnsi="Times New Roman"/>
          <w:sz w:val="24"/>
          <w:szCs w:val="24"/>
        </w:rPr>
        <w:t xml:space="preserve"> </w:t>
      </w:r>
      <w:r w:rsidRPr="003A425A">
        <w:rPr>
          <w:rFonts w:ascii="Times New Roman" w:hAnsi="Times New Roman"/>
          <w:i/>
          <w:sz w:val="24"/>
          <w:szCs w:val="24"/>
        </w:rPr>
        <w:t xml:space="preserve">Далее в данной части описывается способ того, как можно тестировать управление сессиями в системе </w:t>
      </w:r>
      <w:r w:rsidRPr="003A425A">
        <w:rPr>
          <w:rFonts w:ascii="Times New Roman" w:hAnsi="Times New Roman"/>
          <w:i/>
          <w:sz w:val="24"/>
          <w:szCs w:val="24"/>
          <w:lang w:val="en-US"/>
        </w:rPr>
        <w:t>X</w:t>
      </w:r>
      <w:r w:rsidRPr="003A425A">
        <w:rPr>
          <w:rFonts w:ascii="Times New Roman" w:hAnsi="Times New Roman"/>
          <w:i/>
          <w:sz w:val="24"/>
          <w:szCs w:val="24"/>
        </w:rPr>
        <w:t>11.</w:t>
      </w:r>
    </w:p>
    <w:p w:rsidR="00EF6AC8" w:rsidRPr="003A425A" w:rsidRDefault="00EF6AC8" w:rsidP="00F15C30">
      <w:pPr>
        <w:jc w:val="both"/>
      </w:pPr>
    </w:p>
    <w:p w:rsidR="0004452E" w:rsidRPr="003A425A" w:rsidRDefault="0004452E" w:rsidP="00F66BF9">
      <w:pPr>
        <w:pStyle w:val="2"/>
        <w:rPr>
          <w:sz w:val="24"/>
          <w:szCs w:val="24"/>
        </w:rPr>
      </w:pPr>
      <w:bookmarkStart w:id="398" w:name="_Toc382058508"/>
      <w:r w:rsidRPr="003A425A">
        <w:rPr>
          <w:b w:val="0"/>
          <w:sz w:val="24"/>
          <w:szCs w:val="24"/>
        </w:rPr>
        <w:t>КЛАССЫ МОДЕЛИ/ПРЕДСТАВЛЕНИЯ</w:t>
      </w:r>
      <w:bookmarkEnd w:id="398"/>
    </w:p>
    <w:p w:rsidR="0004452E" w:rsidRPr="003A425A" w:rsidRDefault="0004452E" w:rsidP="00F66BF9">
      <w:pPr>
        <w:pStyle w:val="3"/>
      </w:pPr>
      <w:bookmarkStart w:id="399" w:name="_Toc382058509"/>
      <w:r w:rsidRPr="003A425A">
        <w:rPr>
          <w:sz w:val="24"/>
          <w:szCs w:val="24"/>
        </w:rPr>
        <w:t>QStandardItem</w:t>
      </w:r>
      <w:bookmarkEnd w:id="399"/>
    </w:p>
    <w:p w:rsidR="005A6BBD" w:rsidRPr="003A425A" w:rsidRDefault="00953454" w:rsidP="00F15C30">
      <w:pPr>
        <w:jc w:val="both"/>
        <w:rPr>
          <w:rFonts w:ascii="Times New Roman" w:hAnsi="Times New Roman"/>
          <w:sz w:val="24"/>
          <w:szCs w:val="24"/>
        </w:rPr>
      </w:pPr>
      <w:hyperlink r:id="rId669" w:anchor="details" w:history="1">
        <w:r w:rsidR="005A6BBD" w:rsidRPr="003A425A">
          <w:rPr>
            <w:rStyle w:val="a3"/>
            <w:rFonts w:ascii="Times New Roman" w:hAnsi="Times New Roman"/>
            <w:sz w:val="24"/>
            <w:szCs w:val="24"/>
          </w:rPr>
          <w:t>http://qt-project.org/doc/qt-5.1/qtgui/qstandarditem.html#details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QStandardItem обеспечивает элемент для использования вместе с </w:t>
      </w:r>
      <w:hyperlink r:id="rId670" w:history="1">
        <w:r w:rsidRPr="003A425A">
          <w:rPr>
            <w:rStyle w:val="a3"/>
            <w:rFonts w:ascii="Times New Roman" w:hAnsi="Times New Roman"/>
            <w:color w:val="auto"/>
            <w:sz w:val="24"/>
            <w:szCs w:val="24"/>
          </w:rPr>
          <w:t>QStandardItemModel</w:t>
        </w:r>
      </w:hyperlink>
      <w:r w:rsidRPr="003A425A">
        <w:rPr>
          <w:rFonts w:ascii="Times New Roman" w:hAnsi="Times New Roman"/>
          <w:sz w:val="24"/>
          <w:szCs w:val="24"/>
        </w:rPr>
        <w:t xml:space="preserve"> классом. Элементы обычно содержат текст, иконки или флажки. Каждый элемент может иметь свой цвет фона, для установки которого есть специальная функция. Текстовая метка каждого элемента может быть нарисована с собственным шрифтом и цветом фона. Для каждого элемента есть набор флагов, </w:t>
      </w:r>
      <w:r w:rsidRPr="003A425A">
        <w:rPr>
          <w:rFonts w:ascii="Times New Roman" w:hAnsi="Times New Roman"/>
          <w:i/>
          <w:sz w:val="24"/>
          <w:szCs w:val="24"/>
        </w:rPr>
        <w:t>о которых указано в данной части.</w:t>
      </w:r>
      <w:r w:rsidR="0004452E" w:rsidRPr="003A425A">
        <w:rPr>
          <w:rFonts w:ascii="Times New Roman" w:hAnsi="Times New Roman"/>
          <w:i/>
          <w:sz w:val="24"/>
          <w:szCs w:val="24"/>
        </w:rPr>
        <w:t xml:space="preserve"> </w:t>
      </w:r>
      <w:r w:rsidRPr="003A425A">
        <w:rPr>
          <w:rFonts w:ascii="Times New Roman" w:hAnsi="Times New Roman"/>
          <w:sz w:val="24"/>
          <w:szCs w:val="24"/>
        </w:rPr>
        <w:t xml:space="preserve">Каждый элемент может иметь дочернюю двумерную таблицу дочерних элементов. При помощи этого можно строить иерархии элементов. Типичным примером иерархии является дерево, когда дочерним </w:t>
      </w:r>
      <w:r w:rsidR="00085476" w:rsidRPr="003A425A">
        <w:rPr>
          <w:rFonts w:ascii="Times New Roman" w:hAnsi="Times New Roman"/>
          <w:sz w:val="24"/>
          <w:szCs w:val="24"/>
        </w:rPr>
        <w:t>объект</w:t>
      </w:r>
      <w:r w:rsidRPr="003A425A">
        <w:rPr>
          <w:rFonts w:ascii="Times New Roman" w:hAnsi="Times New Roman"/>
          <w:sz w:val="24"/>
          <w:szCs w:val="24"/>
        </w:rPr>
        <w:t>ом является таблица с одной колонкой.</w:t>
      </w:r>
      <w:r w:rsidR="0004452E" w:rsidRPr="003A425A">
        <w:rPr>
          <w:rFonts w:ascii="Times New Roman" w:hAnsi="Times New Roman"/>
          <w:sz w:val="24"/>
          <w:szCs w:val="24"/>
        </w:rPr>
        <w:t xml:space="preserve"> </w:t>
      </w:r>
      <w:r w:rsidRPr="003A425A">
        <w:rPr>
          <w:rFonts w:ascii="Times New Roman" w:hAnsi="Times New Roman"/>
          <w:sz w:val="24"/>
          <w:szCs w:val="24"/>
        </w:rPr>
        <w:t>Можно устанавливать размеры дочерних таблиц.</w:t>
      </w:r>
      <w:r w:rsidR="0004452E" w:rsidRPr="003A425A">
        <w:rPr>
          <w:rFonts w:ascii="Times New Roman" w:hAnsi="Times New Roman"/>
          <w:sz w:val="24"/>
          <w:szCs w:val="24"/>
        </w:rPr>
        <w:t xml:space="preserve"> </w:t>
      </w:r>
      <w:r w:rsidRPr="003A425A">
        <w:rPr>
          <w:rFonts w:ascii="Times New Roman" w:hAnsi="Times New Roman"/>
          <w:sz w:val="24"/>
          <w:szCs w:val="24"/>
        </w:rPr>
        <w:t xml:space="preserve">При специализации данного класса можно обеспечить частные элементы. Можно определить их новые типы. Есть функция, </w:t>
      </w:r>
      <w:r w:rsidRPr="003A425A">
        <w:rPr>
          <w:rFonts w:ascii="Times New Roman" w:hAnsi="Times New Roman"/>
          <w:sz w:val="24"/>
          <w:szCs w:val="24"/>
        </w:rPr>
        <w:lastRenderedPageBreak/>
        <w:t xml:space="preserve">которая возвращает тип элемента. </w:t>
      </w:r>
      <w:r w:rsidRPr="003A425A">
        <w:rPr>
          <w:rFonts w:ascii="Times New Roman" w:hAnsi="Times New Roman"/>
          <w:i/>
          <w:sz w:val="24"/>
          <w:szCs w:val="24"/>
        </w:rPr>
        <w:t xml:space="preserve">Как её пользоваться,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но в данной части. </w:t>
      </w:r>
      <w:r w:rsidRPr="003A425A">
        <w:rPr>
          <w:rFonts w:ascii="Times New Roman" w:hAnsi="Times New Roman"/>
          <w:sz w:val="24"/>
          <w:szCs w:val="24"/>
        </w:rPr>
        <w:t xml:space="preserve">Также следует переопределить функции </w:t>
      </w:r>
      <w:r w:rsidRPr="003A425A">
        <w:rPr>
          <w:rFonts w:ascii="Times New Roman" w:hAnsi="Times New Roman"/>
          <w:sz w:val="24"/>
          <w:szCs w:val="24"/>
          <w:lang w:val="en-US"/>
        </w:rPr>
        <w:t>data</w:t>
      </w:r>
      <w:r w:rsidRPr="003A425A">
        <w:rPr>
          <w:rFonts w:ascii="Times New Roman" w:hAnsi="Times New Roman"/>
          <w:sz w:val="24"/>
          <w:szCs w:val="24"/>
        </w:rPr>
        <w:t xml:space="preserve">(), </w:t>
      </w:r>
      <w:r w:rsidRPr="003A425A">
        <w:rPr>
          <w:rFonts w:ascii="Times New Roman" w:hAnsi="Times New Roman"/>
          <w:sz w:val="24"/>
          <w:szCs w:val="24"/>
          <w:lang w:val="en-US"/>
        </w:rPr>
        <w:t>setData</w:t>
      </w:r>
      <w:r w:rsidRPr="003A425A">
        <w:rPr>
          <w:rFonts w:ascii="Times New Roman" w:hAnsi="Times New Roman"/>
          <w:sz w:val="24"/>
          <w:szCs w:val="24"/>
        </w:rPr>
        <w:t xml:space="preserve">(), </w:t>
      </w:r>
      <w:r w:rsidRPr="003A425A">
        <w:rPr>
          <w:rFonts w:ascii="Times New Roman" w:hAnsi="Times New Roman"/>
          <w:sz w:val="24"/>
          <w:szCs w:val="24"/>
          <w:lang w:val="en-US"/>
        </w:rPr>
        <w:t>clone</w:t>
      </w:r>
      <w:r w:rsidRPr="003A425A">
        <w:rPr>
          <w:rFonts w:ascii="Times New Roman" w:hAnsi="Times New Roman"/>
          <w:sz w:val="24"/>
          <w:szCs w:val="24"/>
        </w:rPr>
        <w:t xml:space="preserve">(), - последнюю для создания элемента по требованию. Также можно переопределить </w:t>
      </w:r>
      <w:r w:rsidRPr="003A425A">
        <w:rPr>
          <w:rFonts w:ascii="Times New Roman" w:hAnsi="Times New Roman"/>
          <w:sz w:val="24"/>
          <w:szCs w:val="24"/>
          <w:lang w:val="en-US"/>
        </w:rPr>
        <w:t>read</w:t>
      </w:r>
      <w:r w:rsidRPr="003A425A">
        <w:rPr>
          <w:rFonts w:ascii="Times New Roman" w:hAnsi="Times New Roman"/>
          <w:sz w:val="24"/>
          <w:szCs w:val="24"/>
        </w:rPr>
        <w:t xml:space="preserve">() и </w:t>
      </w:r>
      <w:r w:rsidRPr="003A425A">
        <w:rPr>
          <w:rFonts w:ascii="Times New Roman" w:hAnsi="Times New Roman"/>
          <w:sz w:val="24"/>
          <w:szCs w:val="24"/>
          <w:lang w:val="en-US"/>
        </w:rPr>
        <w:t>write</w:t>
      </w:r>
      <w:r w:rsidRPr="003A425A">
        <w:rPr>
          <w:rFonts w:ascii="Times New Roman" w:hAnsi="Times New Roman"/>
          <w:sz w:val="24"/>
          <w:szCs w:val="24"/>
        </w:rPr>
        <w:t>(), чтобы управлять тем, как элементы будут представлены в сериализованном виде.</w:t>
      </w:r>
      <w:r w:rsidR="0004452E" w:rsidRPr="003A425A">
        <w:rPr>
          <w:rFonts w:ascii="Times New Roman" w:hAnsi="Times New Roman"/>
          <w:sz w:val="24"/>
          <w:szCs w:val="24"/>
        </w:rPr>
        <w:t xml:space="preserve"> </w:t>
      </w:r>
      <w:r w:rsidRPr="003A425A">
        <w:rPr>
          <w:rFonts w:ascii="Times New Roman" w:hAnsi="Times New Roman"/>
          <w:sz w:val="24"/>
          <w:szCs w:val="24"/>
        </w:rPr>
        <w:t xml:space="preserve">Также можно переопределить </w:t>
      </w:r>
      <w:hyperlink r:id="rId671" w:anchor="operator-lt" w:history="1">
        <w:r w:rsidRPr="003A425A">
          <w:rPr>
            <w:rStyle w:val="a3"/>
            <w:rFonts w:ascii="Times New Roman" w:hAnsi="Times New Roman"/>
            <w:color w:val="auto"/>
            <w:sz w:val="24"/>
            <w:szCs w:val="24"/>
          </w:rPr>
          <w:t>operator&lt;</w:t>
        </w:r>
      </w:hyperlink>
      <w:r w:rsidRPr="003A425A">
        <w:rPr>
          <w:rFonts w:ascii="Times New Roman" w:hAnsi="Times New Roman"/>
          <w:sz w:val="24"/>
          <w:szCs w:val="24"/>
        </w:rPr>
        <w:t xml:space="preserve">(), если вы желаете </w:t>
      </w:r>
      <w:r w:rsidR="005643F9" w:rsidRPr="003A425A">
        <w:rPr>
          <w:rFonts w:ascii="Times New Roman" w:hAnsi="Times New Roman"/>
          <w:sz w:val="24"/>
          <w:szCs w:val="24"/>
        </w:rPr>
        <w:t>контролирова</w:t>
      </w:r>
      <w:r w:rsidRPr="003A425A">
        <w:rPr>
          <w:rFonts w:ascii="Times New Roman" w:hAnsi="Times New Roman"/>
          <w:sz w:val="24"/>
          <w:szCs w:val="24"/>
        </w:rPr>
        <w:t>ть семантикой сравнения элементов между собой. Это полезно, например, для сортировки.</w:t>
      </w:r>
    </w:p>
    <w:p w:rsidR="0004452E" w:rsidRPr="003A425A" w:rsidRDefault="0004452E" w:rsidP="00F66BF9">
      <w:pPr>
        <w:pStyle w:val="3"/>
      </w:pPr>
      <w:bookmarkStart w:id="400" w:name="_Toc382058510"/>
      <w:r w:rsidRPr="003A425A">
        <w:rPr>
          <w:sz w:val="24"/>
          <w:szCs w:val="24"/>
        </w:rPr>
        <w:t>QStandardItemModel</w:t>
      </w:r>
      <w:bookmarkEnd w:id="400"/>
    </w:p>
    <w:p w:rsidR="005A6BBD" w:rsidRPr="003A425A" w:rsidRDefault="00953454" w:rsidP="00F15C30">
      <w:pPr>
        <w:jc w:val="both"/>
        <w:rPr>
          <w:rFonts w:ascii="Times New Roman" w:hAnsi="Times New Roman"/>
          <w:sz w:val="24"/>
          <w:szCs w:val="24"/>
        </w:rPr>
      </w:pPr>
      <w:hyperlink r:id="rId672" w:anchor="details" w:history="1">
        <w:r w:rsidR="005A6BBD" w:rsidRPr="003A425A">
          <w:rPr>
            <w:rStyle w:val="a3"/>
            <w:rFonts w:ascii="Times New Roman" w:hAnsi="Times New Roman"/>
            <w:sz w:val="24"/>
            <w:szCs w:val="24"/>
          </w:rPr>
          <w:t>http://qt-project.org/doc/qt-5.1/qtgui/qstandarditemmodel.html#details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QStandardItemModel обеспечивает общую модель для сохранения частных данных. Данный класс может быть использован как репозиоторий для стандартных </w:t>
      </w:r>
      <w:r w:rsidR="00B00C9F" w:rsidRPr="003A425A">
        <w:rPr>
          <w:rFonts w:ascii="Times New Roman" w:hAnsi="Times New Roman"/>
          <w:sz w:val="24"/>
          <w:szCs w:val="24"/>
        </w:rPr>
        <w:t>qt</w:t>
      </w:r>
      <w:r w:rsidRPr="003A425A">
        <w:rPr>
          <w:rFonts w:ascii="Times New Roman" w:hAnsi="Times New Roman"/>
          <w:sz w:val="24"/>
          <w:szCs w:val="24"/>
        </w:rPr>
        <w:t xml:space="preserve"> типов данных. Это один из классов </w:t>
      </w:r>
      <w:r w:rsidRPr="003A425A">
        <w:rPr>
          <w:rFonts w:ascii="Times New Roman" w:hAnsi="Times New Roman"/>
          <w:sz w:val="24"/>
          <w:szCs w:val="24"/>
          <w:lang w:val="en-US"/>
        </w:rPr>
        <w:t>Model</w:t>
      </w:r>
      <w:r w:rsidRPr="003A425A">
        <w:rPr>
          <w:rFonts w:ascii="Times New Roman" w:hAnsi="Times New Roman"/>
          <w:sz w:val="24"/>
          <w:szCs w:val="24"/>
        </w:rPr>
        <w:t>/</w:t>
      </w:r>
      <w:r w:rsidRPr="003A425A">
        <w:rPr>
          <w:rFonts w:ascii="Times New Roman" w:hAnsi="Times New Roman"/>
          <w:sz w:val="24"/>
          <w:szCs w:val="24"/>
          <w:lang w:val="en-US"/>
        </w:rPr>
        <w:t>View</w:t>
      </w:r>
      <w:r w:rsidRPr="003A425A">
        <w:rPr>
          <w:rFonts w:ascii="Times New Roman" w:hAnsi="Times New Roman"/>
          <w:sz w:val="24"/>
          <w:szCs w:val="24"/>
        </w:rPr>
        <w:t xml:space="preserve"> и часть а </w:t>
      </w:r>
      <w:r w:rsidR="00B00C9F" w:rsidRPr="003A425A">
        <w:rPr>
          <w:rFonts w:ascii="Times New Roman" w:hAnsi="Times New Roman"/>
          <w:sz w:val="24"/>
          <w:szCs w:val="24"/>
        </w:rPr>
        <w:t>qt</w:t>
      </w:r>
      <w:r w:rsidRPr="003A425A">
        <w:rPr>
          <w:rFonts w:ascii="Times New Roman" w:hAnsi="Times New Roman"/>
          <w:sz w:val="24"/>
          <w:szCs w:val="24"/>
        </w:rPr>
        <w:t xml:space="preserve"> </w:t>
      </w:r>
      <w:r w:rsidRPr="003A425A">
        <w:rPr>
          <w:rFonts w:ascii="Times New Roman" w:hAnsi="Times New Roman"/>
          <w:sz w:val="24"/>
          <w:szCs w:val="24"/>
          <w:lang w:val="en-US"/>
        </w:rPr>
        <w:t>model</w:t>
      </w:r>
      <w:r w:rsidRPr="003A425A">
        <w:rPr>
          <w:rFonts w:ascii="Times New Roman" w:hAnsi="Times New Roman"/>
          <w:sz w:val="24"/>
          <w:szCs w:val="24"/>
        </w:rPr>
        <w:t>/</w:t>
      </w:r>
      <w:r w:rsidRPr="003A425A">
        <w:rPr>
          <w:rFonts w:ascii="Times New Roman" w:hAnsi="Times New Roman"/>
          <w:sz w:val="24"/>
          <w:szCs w:val="24"/>
          <w:lang w:val="en-US"/>
        </w:rPr>
        <w:t>view</w:t>
      </w:r>
      <w:r w:rsidRPr="003A425A">
        <w:rPr>
          <w:rFonts w:ascii="Times New Roman" w:hAnsi="Times New Roman"/>
          <w:sz w:val="24"/>
          <w:szCs w:val="24"/>
        </w:rPr>
        <w:t>.</w:t>
      </w:r>
      <w:r w:rsidR="0004452E" w:rsidRPr="003A425A">
        <w:rPr>
          <w:rFonts w:ascii="Times New Roman" w:hAnsi="Times New Roman"/>
          <w:sz w:val="24"/>
          <w:szCs w:val="24"/>
        </w:rPr>
        <w:t xml:space="preserve"> </w:t>
      </w:r>
      <w:r w:rsidRPr="003A425A">
        <w:rPr>
          <w:rFonts w:ascii="Times New Roman" w:hAnsi="Times New Roman"/>
          <w:i/>
          <w:sz w:val="24"/>
          <w:szCs w:val="24"/>
        </w:rPr>
        <w:t>Информация о данной модели будет в разделе про виджеты.</w:t>
      </w:r>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Данный класс обеспечивает классический основанный на элементах подход к работе с моделью. Данная модель применяет интерфейс </w:t>
      </w:r>
      <w:hyperlink r:id="rId673"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что означает, что модель может быть использована для обеспечения данными в любом представлении, которое использует этот интерфейс. Для производительности и гибкости вы можете захотеть специализировать </w:t>
      </w:r>
      <w:hyperlink r:id="rId674"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чтобы обеспечить поддержку для разных видов репозиториев данных. Например, </w:t>
      </w:r>
      <w:hyperlink r:id="rId675" w:history="1">
        <w:r w:rsidRPr="003A425A">
          <w:rPr>
            <w:rStyle w:val="a3"/>
            <w:rFonts w:ascii="Times New Roman" w:hAnsi="Times New Roman"/>
            <w:color w:val="auto"/>
            <w:sz w:val="24"/>
            <w:szCs w:val="24"/>
          </w:rPr>
          <w:t>QDirModel</w:t>
        </w:r>
      </w:hyperlink>
      <w:r w:rsidRPr="003A425A">
        <w:rPr>
          <w:rStyle w:val="a3"/>
          <w:rFonts w:ascii="Times New Roman" w:hAnsi="Times New Roman"/>
          <w:color w:val="auto"/>
          <w:sz w:val="24"/>
          <w:szCs w:val="24"/>
          <w:u w:val="none"/>
        </w:rPr>
        <w:t xml:space="preserve"> (УСТАРЕЛ</w:t>
      </w:r>
      <w:r w:rsidRPr="003A425A">
        <w:rPr>
          <w:rStyle w:val="a3"/>
          <w:rFonts w:ascii="Times New Roman" w:hAnsi="Times New Roman"/>
          <w:color w:val="auto"/>
          <w:sz w:val="24"/>
          <w:szCs w:val="24"/>
        </w:rPr>
        <w:t>)</w:t>
      </w:r>
      <w:r w:rsidRPr="003A425A">
        <w:rPr>
          <w:rFonts w:ascii="Times New Roman" w:hAnsi="Times New Roman"/>
          <w:sz w:val="24"/>
          <w:szCs w:val="24"/>
        </w:rPr>
        <w:t xml:space="preserve"> обеспечивает интерфейс модели для нижележащей файловой системы.</w:t>
      </w:r>
    </w:p>
    <w:p w:rsidR="005A6BBD" w:rsidRPr="003A425A" w:rsidRDefault="005A6BBD" w:rsidP="00F15C30">
      <w:pPr>
        <w:jc w:val="both"/>
        <w:rPr>
          <w:rFonts w:ascii="Times New Roman" w:hAnsi="Times New Roman"/>
          <w:i/>
          <w:sz w:val="24"/>
          <w:szCs w:val="24"/>
        </w:rPr>
      </w:pPr>
      <w:r w:rsidRPr="003A425A">
        <w:rPr>
          <w:rFonts w:ascii="Times New Roman" w:hAnsi="Times New Roman"/>
          <w:i/>
          <w:sz w:val="24"/>
          <w:szCs w:val="24"/>
        </w:rPr>
        <w:t xml:space="preserve">В данной части </w:t>
      </w:r>
      <w:r w:rsidR="00F850EA" w:rsidRPr="003A425A">
        <w:rPr>
          <w:rFonts w:ascii="Times New Roman" w:hAnsi="Times New Roman"/>
          <w:i/>
          <w:sz w:val="24"/>
          <w:szCs w:val="24"/>
        </w:rPr>
        <w:t>написа</w:t>
      </w:r>
      <w:r w:rsidRPr="003A425A">
        <w:rPr>
          <w:rFonts w:ascii="Times New Roman" w:hAnsi="Times New Roman"/>
          <w:i/>
          <w:sz w:val="24"/>
          <w:szCs w:val="24"/>
        </w:rPr>
        <w:t>но, как создавать таблицы, деревья, списки, а также как осуществлять поиск элементов в таблице, а также как сортировать элементы в таблице. Есть примеры кода создания таблицы и дерева.</w:t>
      </w:r>
      <w:r w:rsidR="0004452E" w:rsidRPr="003A425A">
        <w:rPr>
          <w:rFonts w:ascii="Times New Roman" w:hAnsi="Times New Roman"/>
          <w:i/>
          <w:sz w:val="24"/>
          <w:szCs w:val="24"/>
        </w:rPr>
        <w:t xml:space="preserve"> </w:t>
      </w:r>
      <w:r w:rsidRPr="003A425A">
        <w:rPr>
          <w:rFonts w:ascii="Times New Roman" w:hAnsi="Times New Roman"/>
          <w:i/>
          <w:sz w:val="24"/>
          <w:szCs w:val="24"/>
        </w:rPr>
        <w:t>Также показано, как при помощи механизма сигналов и слотов получать индексы элементов и элементы, на которые указывает данный индекс. Есть пример кода.</w:t>
      </w:r>
    </w:p>
    <w:p w:rsidR="0004452E" w:rsidRPr="003A425A" w:rsidRDefault="0004452E" w:rsidP="0004452E">
      <w:pPr>
        <w:jc w:val="both"/>
        <w:rPr>
          <w:rFonts w:ascii="Times New Roman" w:hAnsi="Times New Roman"/>
          <w:b/>
          <w:sz w:val="24"/>
          <w:szCs w:val="24"/>
        </w:rPr>
      </w:pPr>
    </w:p>
    <w:p w:rsidR="0004452E" w:rsidRPr="003A425A" w:rsidRDefault="0004452E" w:rsidP="0004452E">
      <w:pPr>
        <w:jc w:val="both"/>
        <w:rPr>
          <w:rFonts w:ascii="Times New Roman" w:hAnsi="Times New Roman"/>
          <w:b/>
          <w:sz w:val="24"/>
          <w:szCs w:val="24"/>
        </w:rPr>
      </w:pPr>
    </w:p>
    <w:p w:rsidR="0004452E" w:rsidRPr="003A425A" w:rsidRDefault="0004452E" w:rsidP="00F66BF9">
      <w:pPr>
        <w:pStyle w:val="2"/>
        <w:rPr>
          <w:sz w:val="24"/>
          <w:szCs w:val="24"/>
        </w:rPr>
      </w:pPr>
      <w:bookmarkStart w:id="401" w:name="_Toc382058511"/>
      <w:r w:rsidRPr="003A425A">
        <w:rPr>
          <w:b w:val="0"/>
          <w:sz w:val="24"/>
          <w:szCs w:val="24"/>
        </w:rPr>
        <w:t>КЛАССЫ ТЕКСТОВОГО ДОКУМЕНТА</w:t>
      </w:r>
      <w:bookmarkEnd w:id="401"/>
    </w:p>
    <w:p w:rsidR="002A6D04" w:rsidRPr="003A425A" w:rsidRDefault="002A6D04" w:rsidP="00860577">
      <w:pPr>
        <w:jc w:val="both"/>
        <w:rPr>
          <w:rFonts w:ascii="Times New Roman" w:hAnsi="Times New Roman"/>
          <w:sz w:val="24"/>
          <w:szCs w:val="24"/>
          <w:lang w:val="be-BY"/>
        </w:rPr>
      </w:pPr>
      <w:r w:rsidRPr="003A425A">
        <w:rPr>
          <w:rFonts w:ascii="Times New Roman" w:hAnsi="Times New Roman"/>
          <w:sz w:val="24"/>
          <w:szCs w:val="24"/>
        </w:rPr>
        <w:t>класс QAbstractTextDocumentLayout::PaintContext является удобным классом для определения параметров, используемых во время рисования макета документа.</w:t>
      </w:r>
    </w:p>
    <w:p w:rsidR="002A6D04" w:rsidRPr="003A425A" w:rsidRDefault="002A6D04" w:rsidP="00860577">
      <w:pPr>
        <w:jc w:val="both"/>
        <w:rPr>
          <w:rFonts w:ascii="Times New Roman" w:hAnsi="Times New Roman"/>
          <w:sz w:val="24"/>
          <w:szCs w:val="24"/>
        </w:rPr>
      </w:pPr>
      <w:r w:rsidRPr="003A425A">
        <w:rPr>
          <w:rFonts w:ascii="Times New Roman" w:hAnsi="Times New Roman"/>
          <w:sz w:val="24"/>
          <w:szCs w:val="24"/>
        </w:rPr>
        <w:t>класс QAbstractTextDocumentLayout является базовым абстрактным классом, который используется для применения частных макетов для QTextDocuments.</w:t>
      </w:r>
    </w:p>
    <w:p w:rsidR="002A6D04" w:rsidRPr="003A425A" w:rsidRDefault="002A6D04" w:rsidP="00860577">
      <w:pPr>
        <w:jc w:val="both"/>
        <w:rPr>
          <w:rFonts w:ascii="Times New Roman" w:hAnsi="Times New Roman"/>
          <w:sz w:val="24"/>
          <w:szCs w:val="24"/>
        </w:rPr>
      </w:pPr>
      <w:r w:rsidRPr="003A425A">
        <w:rPr>
          <w:rFonts w:ascii="Times New Roman" w:hAnsi="Times New Roman"/>
          <w:sz w:val="24"/>
          <w:szCs w:val="24"/>
        </w:rPr>
        <w:t xml:space="preserve">класс QSyntaxHighlighter позволяет вам определить правила синтаксического выделения и также вы можете использовать класс для запроса текущего форматирования документа или данных пользователя. Это базовый класс для реализации синтаксического выделения </w:t>
      </w:r>
      <w:hyperlink r:id="rId676"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bookmarkStart w:id="402" w:name="текстовые_документы"/>
      <w:bookmarkEnd w:id="402"/>
    </w:p>
    <w:p w:rsidR="002A6D04" w:rsidRPr="003A425A" w:rsidRDefault="002A6D04" w:rsidP="00860577">
      <w:pPr>
        <w:jc w:val="both"/>
        <w:rPr>
          <w:rFonts w:ascii="Times New Roman" w:hAnsi="Times New Roman"/>
          <w:sz w:val="24"/>
          <w:szCs w:val="24"/>
        </w:rPr>
      </w:pPr>
      <w:r w:rsidRPr="003A425A">
        <w:rPr>
          <w:rFonts w:ascii="Times New Roman" w:hAnsi="Times New Roman"/>
          <w:sz w:val="24"/>
          <w:szCs w:val="24"/>
        </w:rPr>
        <w:t xml:space="preserve">класс QTextBlock обеспечивает контейнер для фрагментов текста в </w:t>
      </w:r>
      <w:hyperlink r:id="rId677"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Данный класс обеспечивает доступ только для чтения к структуре блоков и параграфов текстового документа. он в основном используется, если вы желаете применить ваш </w:t>
      </w:r>
      <w:r w:rsidRPr="003A425A">
        <w:rPr>
          <w:rFonts w:ascii="Times New Roman" w:hAnsi="Times New Roman"/>
          <w:sz w:val="24"/>
          <w:szCs w:val="24"/>
        </w:rPr>
        <w:lastRenderedPageBreak/>
        <w:t xml:space="preserve">собственный формат для визуализации представления </w:t>
      </w:r>
      <w:hyperlink r:id="rId678"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или если вы желаете произвести обход документа и написать его содержание в вашем собственном формате.</w:t>
      </w:r>
    </w:p>
    <w:p w:rsidR="002A6D04" w:rsidRPr="003A425A" w:rsidRDefault="002A6D04" w:rsidP="00860577">
      <w:pPr>
        <w:jc w:val="both"/>
        <w:rPr>
          <w:rFonts w:ascii="Times New Roman" w:hAnsi="Times New Roman"/>
          <w:sz w:val="24"/>
          <w:szCs w:val="24"/>
        </w:rPr>
      </w:pPr>
      <w:r w:rsidRPr="003A425A">
        <w:rPr>
          <w:rFonts w:ascii="Times New Roman" w:hAnsi="Times New Roman"/>
          <w:sz w:val="24"/>
          <w:szCs w:val="24"/>
        </w:rPr>
        <w:t xml:space="preserve">класс QTextBlockFormat обеспечивает информацию форматирования для блоков текста в </w:t>
      </w:r>
      <w:hyperlink r:id="rId679"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Документ состоит из набора блоков, представленных объектами </w:t>
      </w:r>
      <w:hyperlink r:id="rId680" w:history="1">
        <w:r w:rsidRPr="003A425A">
          <w:rPr>
            <w:rStyle w:val="a3"/>
            <w:rFonts w:ascii="Times New Roman" w:hAnsi="Times New Roman"/>
            <w:color w:val="auto"/>
            <w:sz w:val="24"/>
            <w:szCs w:val="24"/>
          </w:rPr>
          <w:t>QTextBlock</w:t>
        </w:r>
      </w:hyperlink>
      <w:r w:rsidRPr="003A425A">
        <w:rPr>
          <w:rFonts w:ascii="Times New Roman" w:hAnsi="Times New Roman"/>
          <w:sz w:val="24"/>
          <w:szCs w:val="24"/>
        </w:rPr>
        <w:t>. Каждый блок может содержать таблицу, изображение, простой текст и т.д. каждый блок имеет связанный с ним формат, который определяет его характеристики.</w:t>
      </w:r>
    </w:p>
    <w:p w:rsidR="002A6D04" w:rsidRPr="003A425A" w:rsidRDefault="002A6D04" w:rsidP="00860577">
      <w:pPr>
        <w:jc w:val="both"/>
        <w:rPr>
          <w:rFonts w:ascii="Times New Roman" w:hAnsi="Times New Roman"/>
          <w:sz w:val="24"/>
          <w:szCs w:val="24"/>
        </w:rPr>
      </w:pPr>
      <w:r w:rsidRPr="003A425A">
        <w:rPr>
          <w:rFonts w:ascii="Times New Roman" w:hAnsi="Times New Roman"/>
          <w:sz w:val="24"/>
          <w:szCs w:val="24"/>
        </w:rPr>
        <w:t xml:space="preserve">класс QTextBlockGroup обеспечивает контейнер для блоков текста внутри </w:t>
      </w:r>
      <w:hyperlink r:id="rId681"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p>
    <w:p w:rsidR="002A6D04" w:rsidRPr="003A425A" w:rsidRDefault="002A6D04" w:rsidP="002A6D04">
      <w:pPr>
        <w:jc w:val="both"/>
        <w:rPr>
          <w:rFonts w:ascii="Times New Roman" w:hAnsi="Times New Roman"/>
          <w:sz w:val="24"/>
          <w:szCs w:val="24"/>
        </w:rPr>
      </w:pPr>
      <w:r w:rsidRPr="003A425A">
        <w:rPr>
          <w:rFonts w:ascii="Times New Roman" w:hAnsi="Times New Roman"/>
          <w:sz w:val="24"/>
          <w:szCs w:val="24"/>
        </w:rPr>
        <w:t xml:space="preserve">класс QTextBlockUserData используется для связи частных данных с блоками текста. Класс обеспечивает абстрактный интерфейс для контейнерных классов, которые используются, чтобы связать специфические для приложения данные пользователя с текстовыми блоками в </w:t>
      </w:r>
      <w:hyperlink r:id="rId682"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p>
    <w:p w:rsidR="00F66BF9" w:rsidRPr="003A425A" w:rsidRDefault="00F66BF9" w:rsidP="002A6D04">
      <w:pPr>
        <w:jc w:val="both"/>
        <w:rPr>
          <w:rFonts w:ascii="Times New Roman" w:hAnsi="Times New Roman"/>
          <w:sz w:val="24"/>
          <w:szCs w:val="24"/>
        </w:rPr>
      </w:pPr>
      <w:r w:rsidRPr="003A425A">
        <w:rPr>
          <w:rFonts w:ascii="Times New Roman" w:hAnsi="Times New Roman"/>
          <w:sz w:val="24"/>
          <w:szCs w:val="24"/>
        </w:rPr>
        <w:t xml:space="preserve">класс QTextCharFormat обеспечивает информацию форматирования для символов в </w:t>
      </w:r>
      <w:hyperlink r:id="rId683"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p>
    <w:p w:rsidR="00F66BF9" w:rsidRPr="003A425A" w:rsidRDefault="00F66BF9" w:rsidP="002A6D04">
      <w:pPr>
        <w:jc w:val="both"/>
        <w:rPr>
          <w:rFonts w:ascii="Times New Roman" w:hAnsi="Times New Roman"/>
          <w:sz w:val="24"/>
          <w:szCs w:val="24"/>
        </w:rPr>
      </w:pPr>
      <w:r w:rsidRPr="003A425A">
        <w:rPr>
          <w:rFonts w:ascii="Times New Roman" w:hAnsi="Times New Roman"/>
          <w:sz w:val="24"/>
          <w:szCs w:val="24"/>
        </w:rPr>
        <w:t>класс QTextCursor предоставляет программный интерфейс для доступа и модификации QTextDocuments.</w:t>
      </w:r>
    </w:p>
    <w:p w:rsidR="00AA6FF7" w:rsidRPr="003A425A" w:rsidRDefault="00AA6FF7" w:rsidP="002A6D04">
      <w:pPr>
        <w:jc w:val="both"/>
        <w:rPr>
          <w:rFonts w:ascii="Times New Roman" w:hAnsi="Times New Roman"/>
          <w:sz w:val="24"/>
          <w:szCs w:val="24"/>
        </w:rPr>
      </w:pPr>
      <w:r w:rsidRPr="003A425A">
        <w:rPr>
          <w:rFonts w:ascii="Times New Roman" w:hAnsi="Times New Roman"/>
          <w:sz w:val="24"/>
          <w:szCs w:val="24"/>
        </w:rPr>
        <w:t>класс QTextDocument удерживает форматируемый текст. Это контейнер для структурированных документов форматированного текста, обеспечивающий поддержку для стилизованного текста и различных типов элементов документов, таких как списки, таблицы, фреймы и изображения.</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QTextDocumentFragment представляет часть форматируемого текста из </w:t>
      </w:r>
      <w:hyperlink r:id="rId684"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QTextFormat обеспечивает информацию форматирования для </w:t>
      </w:r>
      <w:hyperlink r:id="rId685"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Это общий класс для описания формата частей документа. Производные классы </w:t>
      </w:r>
      <w:hyperlink r:id="rId686" w:history="1">
        <w:r w:rsidRPr="003A425A">
          <w:rPr>
            <w:rStyle w:val="a3"/>
            <w:rFonts w:ascii="Times New Roman" w:hAnsi="Times New Roman"/>
            <w:color w:val="auto"/>
            <w:sz w:val="24"/>
            <w:szCs w:val="24"/>
          </w:rPr>
          <w:t>QTextCharFormat</w:t>
        </w:r>
      </w:hyperlink>
      <w:r w:rsidRPr="003A425A">
        <w:rPr>
          <w:rFonts w:ascii="Times New Roman" w:hAnsi="Times New Roman"/>
          <w:sz w:val="24"/>
          <w:szCs w:val="24"/>
        </w:rPr>
        <w:t xml:space="preserve">, </w:t>
      </w:r>
      <w:hyperlink r:id="rId687" w:history="1">
        <w:r w:rsidRPr="003A425A">
          <w:rPr>
            <w:rStyle w:val="a3"/>
            <w:rFonts w:ascii="Times New Roman" w:hAnsi="Times New Roman"/>
            <w:color w:val="auto"/>
            <w:sz w:val="24"/>
            <w:szCs w:val="24"/>
          </w:rPr>
          <w:t>QTextBlockFormat</w:t>
        </w:r>
      </w:hyperlink>
      <w:r w:rsidRPr="003A425A">
        <w:rPr>
          <w:rFonts w:ascii="Times New Roman" w:hAnsi="Times New Roman"/>
          <w:sz w:val="24"/>
          <w:szCs w:val="24"/>
        </w:rPr>
        <w:t xml:space="preserve">, </w:t>
      </w:r>
      <w:hyperlink r:id="rId688" w:history="1">
        <w:r w:rsidRPr="003A425A">
          <w:rPr>
            <w:rStyle w:val="a3"/>
            <w:rFonts w:ascii="Times New Roman" w:hAnsi="Times New Roman"/>
            <w:color w:val="auto"/>
            <w:sz w:val="24"/>
            <w:szCs w:val="24"/>
          </w:rPr>
          <w:t>QTextListFormat</w:t>
        </w:r>
      </w:hyperlink>
      <w:r w:rsidRPr="003A425A">
        <w:rPr>
          <w:rFonts w:ascii="Times New Roman" w:hAnsi="Times New Roman"/>
          <w:sz w:val="24"/>
          <w:szCs w:val="24"/>
        </w:rPr>
        <w:t xml:space="preserve">, and </w:t>
      </w:r>
      <w:hyperlink r:id="rId689" w:history="1">
        <w:r w:rsidRPr="003A425A">
          <w:rPr>
            <w:rStyle w:val="a3"/>
            <w:rFonts w:ascii="Times New Roman" w:hAnsi="Times New Roman"/>
            <w:color w:val="auto"/>
            <w:sz w:val="24"/>
            <w:szCs w:val="24"/>
          </w:rPr>
          <w:t>QTextTableFormat</w:t>
        </w:r>
      </w:hyperlink>
      <w:r w:rsidRPr="003A425A">
        <w:rPr>
          <w:rFonts w:ascii="Times New Roman" w:hAnsi="Times New Roman"/>
          <w:sz w:val="24"/>
          <w:szCs w:val="24"/>
        </w:rPr>
        <w:t xml:space="preserve"> обычно более полезные и описывают форматирования, которое можно применить к определённым частям документа.</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QTextFragment удерживает кусок текста в </w:t>
      </w:r>
      <w:hyperlink r:id="rId690"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с одинаковым </w:t>
      </w:r>
      <w:hyperlink r:id="rId691" w:history="1">
        <w:r w:rsidRPr="003A425A">
          <w:rPr>
            <w:rStyle w:val="a3"/>
            <w:rFonts w:ascii="Times New Roman" w:hAnsi="Times New Roman"/>
            <w:color w:val="auto"/>
            <w:sz w:val="24"/>
            <w:szCs w:val="24"/>
          </w:rPr>
          <w:t>QTextCharFormat</w:t>
        </w:r>
      </w:hyperlink>
      <w:r w:rsidRPr="003A425A">
        <w:rPr>
          <w:rFonts w:ascii="Times New Roman" w:hAnsi="Times New Roman"/>
          <w:sz w:val="24"/>
          <w:szCs w:val="24"/>
        </w:rPr>
        <w:t>.</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QTextFrame представляет фрейм в </w:t>
      </w:r>
      <w:hyperlink r:id="rId692"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Данный класс обеспечивает структуру текста в документе.</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QTextFrameFormat обеспечивает информацию форматирования для фреймов в </w:t>
      </w:r>
      <w:hyperlink r:id="rId693"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Фрейм объединяет один или более текстовых блоков, обеспечивая структурный слой, больший, чем параграф.</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класс QTextImageFormat обеспечивает информацию форматирования для изображений в документе.</w:t>
      </w:r>
    </w:p>
    <w:p w:rsidR="00BB77FB" w:rsidRPr="003A425A" w:rsidRDefault="00BB77FB" w:rsidP="002A6D04">
      <w:pPr>
        <w:jc w:val="both"/>
        <w:rPr>
          <w:rFonts w:ascii="Times New Roman" w:hAnsi="Times New Roman"/>
          <w:color w:val="FF0000"/>
          <w:sz w:val="24"/>
          <w:szCs w:val="24"/>
        </w:rPr>
      </w:pPr>
      <w:r w:rsidRPr="003A425A">
        <w:rPr>
          <w:rFonts w:ascii="Times New Roman" w:hAnsi="Times New Roman"/>
          <w:color w:val="FF0000"/>
          <w:sz w:val="24"/>
          <w:szCs w:val="24"/>
        </w:rPr>
        <w:lastRenderedPageBreak/>
        <w:t xml:space="preserve">класс QTextInlineObject представляет встроенный объект в </w:t>
      </w:r>
      <w:hyperlink r:id="rId694" w:history="1">
        <w:r w:rsidRPr="003A425A">
          <w:rPr>
            <w:rStyle w:val="a3"/>
            <w:rFonts w:ascii="Times New Roman" w:hAnsi="Times New Roman"/>
            <w:color w:val="FF0000"/>
            <w:sz w:val="24"/>
            <w:szCs w:val="24"/>
          </w:rPr>
          <w:t>QTextLayout</w:t>
        </w:r>
      </w:hyperlink>
      <w:r w:rsidRPr="003A425A">
        <w:rPr>
          <w:rFonts w:ascii="Times New Roman" w:hAnsi="Times New Roman"/>
          <w:color w:val="FF0000"/>
          <w:sz w:val="24"/>
          <w:szCs w:val="24"/>
        </w:rPr>
        <w:t xml:space="preserve">. Этот класс используется, только если текстовый макет используется для определения положения элементов </w:t>
      </w:r>
      <w:hyperlink r:id="rId695" w:history="1">
        <w:r w:rsidRPr="003A425A">
          <w:rPr>
            <w:rStyle w:val="a3"/>
            <w:rFonts w:ascii="Times New Roman" w:hAnsi="Times New Roman"/>
            <w:color w:val="FF0000"/>
            <w:sz w:val="24"/>
            <w:szCs w:val="24"/>
          </w:rPr>
          <w:t>QTextDocument</w:t>
        </w:r>
      </w:hyperlink>
      <w:r w:rsidRPr="003A425A">
        <w:rPr>
          <w:rFonts w:ascii="Times New Roman" w:hAnsi="Times New Roman"/>
          <w:color w:val="FF0000"/>
          <w:sz w:val="24"/>
          <w:szCs w:val="24"/>
        </w:rPr>
        <w:t>.</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класс QTextItem обеспечивает всю информацию, требуемую для рисования текста в частном движке рисования.</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QTextLayout используется для размещения и рисования текста. Данный класс имеет множество удобных средств для редактирования текста. Данный класс может использоваться для создания набора экземпляров </w:t>
      </w:r>
      <w:hyperlink r:id="rId696" w:history="1">
        <w:r w:rsidRPr="003A425A">
          <w:rPr>
            <w:rStyle w:val="a3"/>
            <w:rFonts w:ascii="Times New Roman" w:hAnsi="Times New Roman"/>
            <w:color w:val="auto"/>
            <w:sz w:val="24"/>
            <w:szCs w:val="24"/>
          </w:rPr>
          <w:t>QTextLine</w:t>
        </w:r>
      </w:hyperlink>
      <w:r w:rsidRPr="003A425A">
        <w:rPr>
          <w:rFonts w:ascii="Times New Roman" w:hAnsi="Times New Roman"/>
          <w:sz w:val="24"/>
          <w:szCs w:val="24"/>
        </w:rPr>
        <w:t xml:space="preserve"> заданной ширины и размещать их независимо на экране. Как только макет создан, данные линии могут быть нарисованы на устройстве рисования.</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QTextLength инкапсулирует разные типы длин, используемых в </w:t>
      </w:r>
      <w:hyperlink r:id="rId697"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В общем, данный класс используется для определения ширины таблицы.</w:t>
      </w:r>
    </w:p>
    <w:p w:rsidR="00BB77FB" w:rsidRPr="003A425A" w:rsidRDefault="00BB77FB" w:rsidP="002A6D04">
      <w:pPr>
        <w:jc w:val="both"/>
        <w:rPr>
          <w:rFonts w:ascii="Times New Roman" w:hAnsi="Times New Roman"/>
          <w:sz w:val="24"/>
          <w:szCs w:val="24"/>
        </w:rPr>
      </w:pPr>
      <w:r w:rsidRPr="003A425A">
        <w:rPr>
          <w:rFonts w:ascii="Times New Roman" w:hAnsi="Times New Roman"/>
          <w:sz w:val="24"/>
          <w:szCs w:val="24"/>
        </w:rPr>
        <w:t xml:space="preserve">класс QTextList обеспечивает декорированный список элементов в </w:t>
      </w:r>
      <w:hyperlink r:id="rId698"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Список содержит последовательность текстовых блоков, каждый из которых помечен при помощи булева значения или другим символом.</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 xml:space="preserve">класс QTextListFormat обеспечивает информацию форматирования для списков в </w:t>
      </w:r>
      <w:hyperlink r:id="rId699"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 xml:space="preserve">класс QTextObject является базовым классом для разных видов объектов, которые могут группировать части </w:t>
      </w:r>
      <w:hyperlink r:id="rId700"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вместе. Общие группирующие текстовые объекты – это списки, фреймы и таблицы. Текстовый объект имеет связанный с ним формат и документ. Есть два существенных типа текстовых объектов: те, которые используются вместе с блоками и те, которые используются вместе с символами. Первый тип является производным от </w:t>
      </w:r>
      <w:hyperlink r:id="rId701" w:history="1">
        <w:r w:rsidRPr="003A425A">
          <w:rPr>
            <w:rStyle w:val="a3"/>
            <w:rFonts w:ascii="Times New Roman" w:hAnsi="Times New Roman"/>
            <w:color w:val="auto"/>
            <w:sz w:val="24"/>
            <w:szCs w:val="24"/>
          </w:rPr>
          <w:t>QTextBlockGroup</w:t>
        </w:r>
      </w:hyperlink>
      <w:r w:rsidRPr="003A425A">
        <w:rPr>
          <w:rFonts w:ascii="Times New Roman" w:hAnsi="Times New Roman"/>
          <w:sz w:val="24"/>
          <w:szCs w:val="24"/>
        </w:rPr>
        <w:t xml:space="preserve">, а второй – от </w:t>
      </w:r>
      <w:hyperlink r:id="rId702" w:history="1">
        <w:r w:rsidRPr="003A425A">
          <w:rPr>
            <w:rStyle w:val="a3"/>
            <w:rFonts w:ascii="Times New Roman" w:hAnsi="Times New Roman"/>
            <w:color w:val="auto"/>
            <w:sz w:val="24"/>
            <w:szCs w:val="24"/>
          </w:rPr>
          <w:t>QTextFrame</w:t>
        </w:r>
      </w:hyperlink>
      <w:r w:rsidRPr="003A425A">
        <w:rPr>
          <w:rFonts w:ascii="Times New Roman" w:hAnsi="Times New Roman"/>
          <w:sz w:val="24"/>
          <w:szCs w:val="24"/>
        </w:rPr>
        <w:t>. Вам редко необходимо использовать данный класс. Только если вы создаёте частный текстовый объект.</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 xml:space="preserve">класс QTextObjectInterface позволяет рисование частных текстовых объектов в </w:t>
      </w:r>
      <w:hyperlink r:id="rId703"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s. Текстовый объект описывает структуру одного или более элементов в текстовом документе. Текстовый объект знает, как размещать и рисовать его элементы, когда документ будет нарисован.</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класс QTextOption обеспечивает описание общих свойств форматируемого текста.</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класс QTextTable представляет таблицу в текстовом документе.</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 xml:space="preserve">класс QTextTableCell представляет свойства ячейки в </w:t>
      </w:r>
      <w:hyperlink r:id="rId704" w:history="1">
        <w:r w:rsidRPr="003A425A">
          <w:rPr>
            <w:rStyle w:val="a3"/>
            <w:rFonts w:ascii="Times New Roman" w:hAnsi="Times New Roman"/>
            <w:color w:val="auto"/>
            <w:sz w:val="24"/>
            <w:szCs w:val="24"/>
          </w:rPr>
          <w:t>QTextTable</w:t>
        </w:r>
      </w:hyperlink>
      <w:r w:rsidRPr="003A425A">
        <w:rPr>
          <w:rFonts w:ascii="Times New Roman" w:hAnsi="Times New Roman"/>
          <w:sz w:val="24"/>
          <w:szCs w:val="24"/>
        </w:rPr>
        <w:t>.</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класс QTextTableCellFormat обеспечивает информацию форматирования для ячеек таблицы а документе.</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t xml:space="preserve">класс QTextTableFormat обеспечивает информацию форматирования для таблиц в </w:t>
      </w:r>
      <w:hyperlink r:id="rId705"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p>
    <w:p w:rsidR="00160CEF" w:rsidRPr="003A425A" w:rsidRDefault="00160CEF" w:rsidP="002A6D04">
      <w:pPr>
        <w:jc w:val="both"/>
        <w:rPr>
          <w:rFonts w:ascii="Times New Roman" w:hAnsi="Times New Roman"/>
          <w:sz w:val="24"/>
          <w:szCs w:val="24"/>
        </w:rPr>
      </w:pPr>
      <w:r w:rsidRPr="003A425A">
        <w:rPr>
          <w:rFonts w:ascii="Times New Roman" w:hAnsi="Times New Roman"/>
          <w:sz w:val="24"/>
          <w:szCs w:val="24"/>
        </w:rPr>
        <w:lastRenderedPageBreak/>
        <w:t xml:space="preserve">класс QAbstractTextDocumentLayout::Selection является удобным классом для определения параметров выделения. класс QTextBlock::iterator обеспечивает итератор для чтения содержимого </w:t>
      </w:r>
      <w:hyperlink r:id="rId706" w:history="1">
        <w:r w:rsidRPr="003A425A">
          <w:rPr>
            <w:rStyle w:val="a3"/>
            <w:rFonts w:ascii="Times New Roman" w:hAnsi="Times New Roman"/>
            <w:color w:val="auto"/>
            <w:sz w:val="24"/>
            <w:szCs w:val="24"/>
          </w:rPr>
          <w:t>QTextBlock</w:t>
        </w:r>
      </w:hyperlink>
      <w:r w:rsidRPr="003A425A">
        <w:rPr>
          <w:rFonts w:ascii="Times New Roman" w:hAnsi="Times New Roman"/>
          <w:sz w:val="24"/>
          <w:szCs w:val="24"/>
        </w:rPr>
        <w:t>.</w:t>
      </w:r>
    </w:p>
    <w:p w:rsidR="002A6D04" w:rsidRPr="003A425A" w:rsidRDefault="002A6D04" w:rsidP="00F66BF9">
      <w:pPr>
        <w:pStyle w:val="3"/>
        <w:rPr>
          <w:lang w:val="be-BY"/>
        </w:rPr>
      </w:pPr>
      <w:bookmarkStart w:id="403" w:name="_Toc382058512"/>
      <w:r w:rsidRPr="003A425A">
        <w:rPr>
          <w:sz w:val="24"/>
          <w:szCs w:val="24"/>
        </w:rPr>
        <w:t>QAbstractTextDocumentLayout::PaintContext</w:t>
      </w:r>
      <w:bookmarkEnd w:id="403"/>
    </w:p>
    <w:p w:rsidR="00860577" w:rsidRPr="003A425A" w:rsidRDefault="00953454" w:rsidP="00860577">
      <w:pPr>
        <w:jc w:val="both"/>
        <w:rPr>
          <w:rStyle w:val="a3"/>
          <w:rFonts w:ascii="Times New Roman" w:hAnsi="Times New Roman"/>
          <w:sz w:val="24"/>
          <w:szCs w:val="24"/>
          <w:lang w:val="be-BY"/>
        </w:rPr>
      </w:pPr>
      <w:hyperlink r:id="rId707" w:anchor="details" w:history="1">
        <w:r w:rsidR="00860577" w:rsidRPr="003A425A">
          <w:rPr>
            <w:rStyle w:val="a3"/>
            <w:rFonts w:ascii="Times New Roman" w:hAnsi="Times New Roman"/>
            <w:sz w:val="24"/>
            <w:szCs w:val="24"/>
          </w:rPr>
          <w:t>http</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qt</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project</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org</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doc</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qt</w:t>
        </w:r>
        <w:r w:rsidR="00860577" w:rsidRPr="003A425A">
          <w:rPr>
            <w:rStyle w:val="a3"/>
            <w:rFonts w:ascii="Times New Roman" w:hAnsi="Times New Roman"/>
            <w:sz w:val="24"/>
            <w:szCs w:val="24"/>
            <w:lang w:val="be-BY"/>
          </w:rPr>
          <w:t>-5.1/</w:t>
        </w:r>
        <w:r w:rsidR="00860577" w:rsidRPr="003A425A">
          <w:rPr>
            <w:rStyle w:val="a3"/>
            <w:rFonts w:ascii="Times New Roman" w:hAnsi="Times New Roman"/>
            <w:sz w:val="24"/>
            <w:szCs w:val="24"/>
          </w:rPr>
          <w:t>qtgui</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qabstracttextdocumentlayout</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paintcontext</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html</w:t>
        </w:r>
        <w:r w:rsidR="00860577" w:rsidRPr="003A425A">
          <w:rPr>
            <w:rStyle w:val="a3"/>
            <w:rFonts w:ascii="Times New Roman" w:hAnsi="Times New Roman"/>
            <w:sz w:val="24"/>
            <w:szCs w:val="24"/>
            <w:lang w:val="be-BY"/>
          </w:rPr>
          <w:t>#</w:t>
        </w:r>
        <w:r w:rsidR="00860577" w:rsidRPr="003A425A">
          <w:rPr>
            <w:rStyle w:val="a3"/>
            <w:rFonts w:ascii="Times New Roman" w:hAnsi="Times New Roman"/>
            <w:sz w:val="24"/>
            <w:szCs w:val="24"/>
          </w:rPr>
          <w:t>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класс QAbstractTextDocumentLayout::PaintContext является удобным классом для определения параметров, используемых во время рисования макета документа.</w:t>
      </w:r>
      <w:r w:rsidR="002A6D04" w:rsidRPr="003A425A">
        <w:rPr>
          <w:rFonts w:ascii="Times New Roman" w:hAnsi="Times New Roman"/>
          <w:sz w:val="24"/>
          <w:szCs w:val="24"/>
          <w:lang w:val="be-BY"/>
        </w:rPr>
        <w:t xml:space="preserve"> К</w:t>
      </w:r>
      <w:r w:rsidRPr="003A425A">
        <w:rPr>
          <w:rFonts w:ascii="Times New Roman" w:hAnsi="Times New Roman"/>
          <w:sz w:val="24"/>
          <w:szCs w:val="24"/>
        </w:rPr>
        <w:t>онтекст рисования используется, когда</w:t>
      </w:r>
      <w:r w:rsidR="002A6D04" w:rsidRPr="003A425A">
        <w:rPr>
          <w:rFonts w:ascii="Times New Roman" w:hAnsi="Times New Roman"/>
          <w:sz w:val="24"/>
          <w:szCs w:val="24"/>
        </w:rPr>
        <w:t xml:space="preserve"> вы рисуете частные макеты для </w:t>
      </w:r>
      <w:r w:rsidRPr="003A425A">
        <w:rPr>
          <w:rFonts w:ascii="Times New Roman" w:hAnsi="Times New Roman"/>
          <w:sz w:val="24"/>
          <w:szCs w:val="24"/>
        </w:rPr>
        <w:t xml:space="preserve">QTextDocuments вместе с функцией </w:t>
      </w:r>
      <w:hyperlink r:id="rId708" w:anchor="draw" w:history="1">
        <w:r w:rsidRPr="003A425A">
          <w:rPr>
            <w:rStyle w:val="a3"/>
            <w:rFonts w:ascii="Times New Roman" w:hAnsi="Times New Roman"/>
            <w:color w:val="auto"/>
            <w:sz w:val="24"/>
            <w:szCs w:val="24"/>
          </w:rPr>
          <w:t>QAbstractTextDocumentLayout::draw</w:t>
        </w:r>
      </w:hyperlink>
      <w:r w:rsidRPr="003A425A">
        <w:rPr>
          <w:rFonts w:ascii="Times New Roman" w:hAnsi="Times New Roman"/>
          <w:sz w:val="24"/>
          <w:szCs w:val="24"/>
        </w:rPr>
        <w:t>(). Он определяется позицией курсора, цветом текста по умолчанию, прямоугольником усечения и набором выделений.</w:t>
      </w:r>
    </w:p>
    <w:p w:rsidR="00F66BF9" w:rsidRPr="003A425A" w:rsidRDefault="00F66BF9" w:rsidP="00F66BF9">
      <w:pPr>
        <w:pStyle w:val="3"/>
      </w:pPr>
      <w:bookmarkStart w:id="404" w:name="_Toc382058513"/>
      <w:r w:rsidRPr="003A425A">
        <w:rPr>
          <w:sz w:val="24"/>
          <w:szCs w:val="24"/>
        </w:rPr>
        <w:t>QAbstractTextDocumentLayout</w:t>
      </w:r>
      <w:bookmarkEnd w:id="404"/>
    </w:p>
    <w:p w:rsidR="00860577" w:rsidRPr="003A425A" w:rsidRDefault="00953454" w:rsidP="00860577">
      <w:pPr>
        <w:jc w:val="both"/>
        <w:rPr>
          <w:rFonts w:ascii="Times New Roman" w:hAnsi="Times New Roman"/>
          <w:sz w:val="24"/>
          <w:szCs w:val="24"/>
        </w:rPr>
      </w:pPr>
      <w:hyperlink r:id="rId709" w:anchor="details" w:history="1">
        <w:r w:rsidR="00860577" w:rsidRPr="003A425A">
          <w:rPr>
            <w:rStyle w:val="a3"/>
            <w:rFonts w:ascii="Times New Roman" w:hAnsi="Times New Roman"/>
            <w:sz w:val="24"/>
            <w:szCs w:val="24"/>
          </w:rPr>
          <w:t>http://qt-project.org/doc/qt-5.1/qtgui/qabstracttextdocumentlayout.html#details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класс QAbstractTextDocumentLayout является базовым абстрактным классом, который используется для применения частных макетов для QTextDocuments.</w:t>
      </w:r>
      <w:r w:rsidR="002A6D04" w:rsidRPr="003A425A">
        <w:rPr>
          <w:rFonts w:ascii="Times New Roman" w:hAnsi="Times New Roman"/>
          <w:sz w:val="24"/>
          <w:szCs w:val="24"/>
          <w:lang w:val="be-BY"/>
        </w:rPr>
        <w:t xml:space="preserve"> </w:t>
      </w:r>
      <w:r w:rsidRPr="003A425A">
        <w:rPr>
          <w:rFonts w:ascii="Times New Roman" w:hAnsi="Times New Roman"/>
          <w:sz w:val="24"/>
          <w:szCs w:val="24"/>
        </w:rPr>
        <w:t xml:space="preserve">Стандартный макет, обеспечиваемый qt, может управлять простой обработкой слов, включая встроенные изображения, списки и таблицы. Если ваше приложение требует больших возможностей, то вам следует создать подкласс QAbstractTextDocumentLayout, чтобы обеспечить поведение частного макета для ваших текстовых документов. Экземпляр данного подкласса может быть установлен на </w:t>
      </w:r>
      <w:hyperlink r:id="rId710"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объект при помощи функции </w:t>
      </w:r>
      <w:hyperlink r:id="rId711" w:anchor="setDocumentLayout" w:history="1">
        <w:r w:rsidRPr="003A425A">
          <w:rPr>
            <w:rStyle w:val="a3"/>
            <w:rFonts w:ascii="Times New Roman" w:hAnsi="Times New Roman"/>
            <w:color w:val="auto"/>
            <w:sz w:val="24"/>
            <w:szCs w:val="24"/>
          </w:rPr>
          <w:t>setDocumentLayout()</w:t>
        </w:r>
      </w:hyperlink>
      <w:r w:rsidRPr="003A425A">
        <w:rPr>
          <w:rFonts w:ascii="Times New Roman" w:hAnsi="Times New Roman"/>
          <w:sz w:val="24"/>
          <w:szCs w:val="24"/>
        </w:rPr>
        <w:t xml:space="preserve">. Вы также можете вставлять частные объекты в документ, для чего смотрите класс </w:t>
      </w:r>
      <w:hyperlink r:id="rId712" w:history="1">
        <w:r w:rsidRPr="003A425A">
          <w:rPr>
            <w:rFonts w:ascii="Times New Roman" w:hAnsi="Times New Roman"/>
            <w:sz w:val="24"/>
            <w:szCs w:val="24"/>
          </w:rPr>
          <w:t>QTextObjectInterface</w:t>
        </w:r>
        <w:r w:rsidRPr="003A425A">
          <w:rPr>
            <w:rStyle w:val="a3"/>
            <w:rFonts w:ascii="Times New Roman" w:hAnsi="Times New Roman"/>
            <w:color w:val="auto"/>
            <w:sz w:val="24"/>
            <w:szCs w:val="24"/>
          </w:rPr>
          <w:t>Interface</w:t>
        </w:r>
      </w:hyperlink>
      <w:r w:rsidRPr="003A425A">
        <w:rPr>
          <w:rFonts w:ascii="Times New Roman" w:hAnsi="Times New Roman"/>
          <w:sz w:val="24"/>
          <w:szCs w:val="24"/>
        </w:rPr>
        <w:t>.</w:t>
      </w:r>
    </w:p>
    <w:p w:rsidR="002A6D04" w:rsidRPr="003A425A" w:rsidRDefault="002A6D04" w:rsidP="00F66BF9">
      <w:pPr>
        <w:pStyle w:val="3"/>
        <w:rPr>
          <w:lang w:val="be-BY"/>
        </w:rPr>
      </w:pPr>
      <w:bookmarkStart w:id="405" w:name="_Toc382058514"/>
      <w:r w:rsidRPr="003A425A">
        <w:rPr>
          <w:sz w:val="24"/>
          <w:szCs w:val="24"/>
        </w:rPr>
        <w:t>QSyntaxHighlighter</w:t>
      </w:r>
      <w:bookmarkEnd w:id="405"/>
    </w:p>
    <w:p w:rsidR="005A6BBD" w:rsidRPr="003A425A" w:rsidRDefault="00953454" w:rsidP="00F15C30">
      <w:pPr>
        <w:jc w:val="both"/>
        <w:rPr>
          <w:rFonts w:ascii="Times New Roman" w:hAnsi="Times New Roman"/>
          <w:sz w:val="24"/>
          <w:szCs w:val="24"/>
          <w:lang w:val="be-BY"/>
        </w:rPr>
      </w:pPr>
      <w:hyperlink r:id="rId713"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qtgui</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qsyntaxhighlighter</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QSyntaxHighlighter позволяет вам определить правила синтаксического выделения и также вы можете использовать класс для запроса текущего форматирования документа </w:t>
      </w:r>
      <w:r w:rsidR="002A6D04" w:rsidRPr="003A425A">
        <w:rPr>
          <w:rFonts w:ascii="Times New Roman" w:hAnsi="Times New Roman"/>
          <w:sz w:val="24"/>
          <w:szCs w:val="24"/>
        </w:rPr>
        <w:t>и</w:t>
      </w:r>
      <w:r w:rsidRPr="003A425A">
        <w:rPr>
          <w:rFonts w:ascii="Times New Roman" w:hAnsi="Times New Roman"/>
          <w:sz w:val="24"/>
          <w:szCs w:val="24"/>
        </w:rPr>
        <w:t xml:space="preserve">ли данных пользователя. Это базовый класс для реализации синтаксического выделения </w:t>
      </w:r>
      <w:hyperlink r:id="rId714"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Выделитель часто используется, когда пользователь вводит текст в определённом формате и помогает пользователю читать текст и идентифицировать синтаксические ошибки.</w:t>
      </w:r>
      <w:r w:rsidR="002A6D04" w:rsidRPr="003A425A">
        <w:rPr>
          <w:rFonts w:ascii="Times New Roman" w:hAnsi="Times New Roman"/>
          <w:sz w:val="24"/>
          <w:szCs w:val="24"/>
        </w:rPr>
        <w:t xml:space="preserve"> </w:t>
      </w:r>
      <w:r w:rsidRPr="003A425A">
        <w:rPr>
          <w:rFonts w:ascii="Times New Roman" w:hAnsi="Times New Roman"/>
          <w:sz w:val="24"/>
          <w:szCs w:val="24"/>
        </w:rPr>
        <w:t xml:space="preserve">Для обеспечения вашего собственного синтаксического выделителя вам следует специализировать данный класс и переопределить функцию </w:t>
      </w:r>
      <w:hyperlink r:id="rId715" w:anchor="highlightBlock" w:history="1">
        <w:r w:rsidRPr="003A425A">
          <w:rPr>
            <w:rStyle w:val="a3"/>
            <w:rFonts w:ascii="Times New Roman" w:hAnsi="Times New Roman"/>
            <w:color w:val="auto"/>
            <w:sz w:val="24"/>
            <w:szCs w:val="24"/>
          </w:rPr>
          <w:t>highlightBlock</w:t>
        </w:r>
      </w:hyperlink>
      <w:r w:rsidRPr="003A425A">
        <w:rPr>
          <w:rFonts w:ascii="Times New Roman" w:hAnsi="Times New Roman"/>
          <w:sz w:val="24"/>
          <w:szCs w:val="24"/>
        </w:rPr>
        <w:t>().</w:t>
      </w:r>
      <w:r w:rsidR="002A6D04" w:rsidRPr="003A425A">
        <w:rPr>
          <w:rFonts w:ascii="Times New Roman" w:hAnsi="Times New Roman"/>
          <w:sz w:val="24"/>
          <w:szCs w:val="24"/>
        </w:rPr>
        <w:t xml:space="preserve"> </w:t>
      </w:r>
      <w:r w:rsidRPr="003A425A">
        <w:rPr>
          <w:rFonts w:ascii="Times New Roman" w:hAnsi="Times New Roman"/>
          <w:sz w:val="24"/>
          <w:szCs w:val="24"/>
        </w:rPr>
        <w:t xml:space="preserve">При создании </w:t>
      </w:r>
      <w:r w:rsidR="00085476" w:rsidRPr="003A425A">
        <w:rPr>
          <w:rFonts w:ascii="Times New Roman" w:hAnsi="Times New Roman"/>
          <w:sz w:val="24"/>
          <w:szCs w:val="24"/>
        </w:rPr>
        <w:t>объект</w:t>
      </w:r>
      <w:r w:rsidRPr="003A425A">
        <w:rPr>
          <w:rFonts w:ascii="Times New Roman" w:hAnsi="Times New Roman"/>
          <w:sz w:val="24"/>
          <w:szCs w:val="24"/>
        </w:rPr>
        <w:t xml:space="preserve">а выделителя ему необходимо передать документ, к которому он будет применяться. </w:t>
      </w:r>
      <w:r w:rsidRPr="003A425A">
        <w:rPr>
          <w:rFonts w:ascii="Times New Roman" w:hAnsi="Times New Roman"/>
          <w:i/>
          <w:sz w:val="24"/>
          <w:szCs w:val="24"/>
        </w:rPr>
        <w:t>Есть демонстрация этого.</w:t>
      </w:r>
      <w:r w:rsidR="002A6D04" w:rsidRPr="003A425A">
        <w:rPr>
          <w:rFonts w:ascii="Times New Roman" w:hAnsi="Times New Roman"/>
          <w:i/>
          <w:sz w:val="24"/>
          <w:szCs w:val="24"/>
        </w:rPr>
        <w:t xml:space="preserve"> </w:t>
      </w:r>
      <w:r w:rsidRPr="003A425A">
        <w:rPr>
          <w:rFonts w:ascii="Times New Roman" w:hAnsi="Times New Roman"/>
          <w:i/>
          <w:sz w:val="24"/>
          <w:szCs w:val="24"/>
        </w:rPr>
        <w:t>Также есть пример кода осуществления выделения определённым образом.</w:t>
      </w:r>
      <w:r w:rsidR="002A6D04" w:rsidRPr="003A425A">
        <w:rPr>
          <w:rFonts w:ascii="Times New Roman" w:hAnsi="Times New Roman"/>
          <w:i/>
          <w:sz w:val="24"/>
          <w:szCs w:val="24"/>
        </w:rPr>
        <w:t xml:space="preserve"> </w:t>
      </w:r>
      <w:r w:rsidRPr="003A425A">
        <w:rPr>
          <w:rFonts w:ascii="Times New Roman" w:hAnsi="Times New Roman"/>
          <w:i/>
          <w:sz w:val="24"/>
          <w:szCs w:val="24"/>
        </w:rPr>
        <w:t xml:space="preserve">Также есть пример кода, как делать многострочное </w:t>
      </w:r>
      <w:r w:rsidR="00B347C0" w:rsidRPr="003A425A">
        <w:rPr>
          <w:rFonts w:ascii="Times New Roman" w:hAnsi="Times New Roman"/>
          <w:i/>
          <w:sz w:val="24"/>
          <w:szCs w:val="24"/>
        </w:rPr>
        <w:t>редактир</w:t>
      </w:r>
      <w:r w:rsidRPr="003A425A">
        <w:rPr>
          <w:rFonts w:ascii="Times New Roman" w:hAnsi="Times New Roman"/>
          <w:i/>
          <w:sz w:val="24"/>
          <w:szCs w:val="24"/>
        </w:rPr>
        <w:t>ование.</w:t>
      </w:r>
      <w:r w:rsidR="002A6D04" w:rsidRPr="003A425A">
        <w:rPr>
          <w:rFonts w:ascii="Times New Roman" w:hAnsi="Times New Roman"/>
          <w:i/>
          <w:sz w:val="24"/>
          <w:szCs w:val="24"/>
        </w:rPr>
        <w:t xml:space="preserve"> </w:t>
      </w:r>
    </w:p>
    <w:p w:rsidR="002A6D04" w:rsidRPr="003A425A" w:rsidRDefault="002A6D04" w:rsidP="00F66BF9">
      <w:pPr>
        <w:pStyle w:val="3"/>
      </w:pPr>
      <w:bookmarkStart w:id="406" w:name="_Toc382058515"/>
      <w:r w:rsidRPr="003A425A">
        <w:rPr>
          <w:sz w:val="24"/>
          <w:szCs w:val="24"/>
        </w:rPr>
        <w:t>QTextBlock</w:t>
      </w:r>
      <w:bookmarkEnd w:id="406"/>
    </w:p>
    <w:p w:rsidR="005A6BBD" w:rsidRPr="003A425A" w:rsidRDefault="00953454" w:rsidP="00F15C30">
      <w:pPr>
        <w:jc w:val="both"/>
        <w:rPr>
          <w:rFonts w:ascii="Times New Roman" w:hAnsi="Times New Roman"/>
          <w:sz w:val="24"/>
          <w:szCs w:val="24"/>
        </w:rPr>
      </w:pPr>
      <w:hyperlink r:id="rId716" w:anchor="details" w:history="1">
        <w:r w:rsidR="005A6BBD" w:rsidRPr="003A425A">
          <w:rPr>
            <w:rStyle w:val="a3"/>
            <w:rFonts w:ascii="Times New Roman" w:hAnsi="Times New Roman"/>
            <w:sz w:val="24"/>
            <w:szCs w:val="24"/>
          </w:rPr>
          <w:t>http://qt-project.org/doc/qt-5.1/qtgui/qtextblock.html#details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lastRenderedPageBreak/>
        <w:t xml:space="preserve">класс QTextBlock обеспечивает контейнер для фрагментов текста в </w:t>
      </w:r>
      <w:hyperlink r:id="rId717"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Данный блок инкапсулирует блок или параграф текста в </w:t>
      </w:r>
      <w:hyperlink r:id="rId718"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Данный класс обеспечивает доступ только для чтения к </w:t>
      </w:r>
      <w:r w:rsidR="00D95FF2" w:rsidRPr="003A425A">
        <w:rPr>
          <w:rFonts w:ascii="Times New Roman" w:hAnsi="Times New Roman"/>
          <w:sz w:val="24"/>
          <w:szCs w:val="24"/>
        </w:rPr>
        <w:t>структур</w:t>
      </w:r>
      <w:r w:rsidRPr="003A425A">
        <w:rPr>
          <w:rFonts w:ascii="Times New Roman" w:hAnsi="Times New Roman"/>
          <w:sz w:val="24"/>
          <w:szCs w:val="24"/>
        </w:rPr>
        <w:t xml:space="preserve">е блоков и параграфов текстового документа. он в основном используется, если вы желаете применить ваш собственный формат для визуализации представления </w:t>
      </w:r>
      <w:hyperlink r:id="rId719"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или если вы желаете произвести обход документа и </w:t>
      </w:r>
      <w:r w:rsidR="00F850EA" w:rsidRPr="003A425A">
        <w:rPr>
          <w:rFonts w:ascii="Times New Roman" w:hAnsi="Times New Roman"/>
          <w:sz w:val="24"/>
          <w:szCs w:val="24"/>
        </w:rPr>
        <w:t>написа</w:t>
      </w:r>
      <w:r w:rsidRPr="003A425A">
        <w:rPr>
          <w:rFonts w:ascii="Times New Roman" w:hAnsi="Times New Roman"/>
          <w:sz w:val="24"/>
          <w:szCs w:val="24"/>
        </w:rPr>
        <w:t>ть его содержание в вашем собственном формате.</w:t>
      </w:r>
      <w:r w:rsidR="002A6D04" w:rsidRPr="003A425A">
        <w:rPr>
          <w:rFonts w:ascii="Times New Roman" w:hAnsi="Times New Roman"/>
          <w:sz w:val="24"/>
          <w:szCs w:val="24"/>
        </w:rPr>
        <w:t xml:space="preserve"> </w:t>
      </w:r>
      <w:r w:rsidRPr="003A425A">
        <w:rPr>
          <w:rFonts w:ascii="Times New Roman" w:hAnsi="Times New Roman"/>
          <w:sz w:val="24"/>
          <w:szCs w:val="24"/>
        </w:rPr>
        <w:t xml:space="preserve">Текстоввые блоки создаются их родительскими документами. Если вы желаете создать новый текстовый блок или изменить содержания документа во время проверки его содержания, используйте основанный на курсоре интерфейс, обеспечиваемый классом </w:t>
      </w:r>
      <w:hyperlink r:id="rId720" w:history="1">
        <w:r w:rsidRPr="003A425A">
          <w:rPr>
            <w:rStyle w:val="a3"/>
            <w:rFonts w:ascii="Times New Roman" w:hAnsi="Times New Roman"/>
            <w:color w:val="auto"/>
            <w:sz w:val="24"/>
            <w:szCs w:val="24"/>
          </w:rPr>
          <w:t>QTextCursor</w:t>
        </w:r>
      </w:hyperlink>
      <w:r w:rsidRPr="003A425A">
        <w:rPr>
          <w:rFonts w:ascii="Times New Roman" w:hAnsi="Times New Roman"/>
          <w:sz w:val="24"/>
          <w:szCs w:val="24"/>
        </w:rPr>
        <w:t>.</w:t>
      </w:r>
      <w:r w:rsidR="002A6D04" w:rsidRPr="003A425A">
        <w:rPr>
          <w:rFonts w:ascii="Times New Roman" w:hAnsi="Times New Roman"/>
          <w:sz w:val="24"/>
          <w:szCs w:val="24"/>
        </w:rPr>
        <w:t xml:space="preserve"> </w:t>
      </w:r>
      <w:r w:rsidRPr="003A425A">
        <w:rPr>
          <w:rFonts w:ascii="Times New Roman" w:hAnsi="Times New Roman"/>
          <w:sz w:val="24"/>
          <w:szCs w:val="24"/>
        </w:rPr>
        <w:t>Класс предоставляет множество функций для работы с текстовыми блоками.</w:t>
      </w:r>
    </w:p>
    <w:p w:rsidR="002A6D04" w:rsidRPr="003A425A" w:rsidRDefault="002A6D04" w:rsidP="00F66BF9">
      <w:pPr>
        <w:pStyle w:val="3"/>
      </w:pPr>
      <w:bookmarkStart w:id="407" w:name="_Toc382058516"/>
      <w:r w:rsidRPr="003A425A">
        <w:rPr>
          <w:sz w:val="24"/>
          <w:szCs w:val="24"/>
        </w:rPr>
        <w:t>QTextBlockFormat</w:t>
      </w:r>
      <w:bookmarkEnd w:id="407"/>
    </w:p>
    <w:p w:rsidR="005A6BBD" w:rsidRPr="003A425A" w:rsidRDefault="00953454" w:rsidP="00F15C30">
      <w:pPr>
        <w:jc w:val="both"/>
        <w:rPr>
          <w:rFonts w:ascii="Times New Roman" w:hAnsi="Times New Roman"/>
          <w:sz w:val="24"/>
          <w:szCs w:val="24"/>
        </w:rPr>
      </w:pPr>
      <w:hyperlink r:id="rId721" w:anchor="details" w:history="1">
        <w:r w:rsidR="005A6BBD" w:rsidRPr="003A425A">
          <w:rPr>
            <w:rStyle w:val="a3"/>
            <w:rFonts w:ascii="Times New Roman" w:hAnsi="Times New Roman"/>
            <w:sz w:val="24"/>
            <w:szCs w:val="24"/>
          </w:rPr>
          <w:t>http://qt-project.org/doc/qt-5.1/qtgui/qtextblockformat.html#details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QTextBlockFormat обеспечивает информацию форматирования для блоков текста в </w:t>
      </w:r>
      <w:hyperlink r:id="rId722"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Документ состоит из набора блоков, представленных </w:t>
      </w:r>
      <w:r w:rsidR="00085476" w:rsidRPr="003A425A">
        <w:rPr>
          <w:rFonts w:ascii="Times New Roman" w:hAnsi="Times New Roman"/>
          <w:sz w:val="24"/>
          <w:szCs w:val="24"/>
        </w:rPr>
        <w:t>объект</w:t>
      </w:r>
      <w:r w:rsidRPr="003A425A">
        <w:rPr>
          <w:rFonts w:ascii="Times New Roman" w:hAnsi="Times New Roman"/>
          <w:sz w:val="24"/>
          <w:szCs w:val="24"/>
        </w:rPr>
        <w:t xml:space="preserve">ами </w:t>
      </w:r>
      <w:hyperlink r:id="rId723" w:history="1">
        <w:r w:rsidRPr="003A425A">
          <w:rPr>
            <w:rStyle w:val="a3"/>
            <w:rFonts w:ascii="Times New Roman" w:hAnsi="Times New Roman"/>
            <w:color w:val="auto"/>
            <w:sz w:val="24"/>
            <w:szCs w:val="24"/>
          </w:rPr>
          <w:t>QTextBlock</w:t>
        </w:r>
      </w:hyperlink>
      <w:r w:rsidRPr="003A425A">
        <w:rPr>
          <w:rFonts w:ascii="Times New Roman" w:hAnsi="Times New Roman"/>
          <w:sz w:val="24"/>
          <w:szCs w:val="24"/>
        </w:rPr>
        <w:t xml:space="preserve">. Каждый блок может содержать таблицу, изображение, простой текст и т.д. каждый блок имеет связанный с ним формат, который определяет его </w:t>
      </w:r>
      <w:r w:rsidR="001B43DE" w:rsidRPr="003A425A">
        <w:rPr>
          <w:rFonts w:ascii="Times New Roman" w:hAnsi="Times New Roman"/>
          <w:sz w:val="24"/>
          <w:szCs w:val="24"/>
        </w:rPr>
        <w:t>характер</w:t>
      </w:r>
      <w:r w:rsidRPr="003A425A">
        <w:rPr>
          <w:rFonts w:ascii="Times New Roman" w:hAnsi="Times New Roman"/>
          <w:sz w:val="24"/>
          <w:szCs w:val="24"/>
        </w:rPr>
        <w:t>истики.</w:t>
      </w:r>
      <w:r w:rsidR="002A6D04" w:rsidRPr="003A425A">
        <w:rPr>
          <w:rFonts w:ascii="Times New Roman" w:hAnsi="Times New Roman"/>
          <w:color w:val="00B050"/>
          <w:sz w:val="24"/>
          <w:szCs w:val="24"/>
        </w:rPr>
        <w:t xml:space="preserve"> </w:t>
      </w:r>
      <w:r w:rsidRPr="003A425A">
        <w:rPr>
          <w:rFonts w:ascii="Times New Roman" w:hAnsi="Times New Roman"/>
          <w:sz w:val="24"/>
          <w:szCs w:val="24"/>
        </w:rPr>
        <w:t>данный класс обеспечивает много функций для форматирования текста в текстовом блоке.</w:t>
      </w:r>
    </w:p>
    <w:p w:rsidR="002A6D04" w:rsidRPr="003A425A" w:rsidRDefault="002A6D04" w:rsidP="00F66BF9">
      <w:pPr>
        <w:pStyle w:val="3"/>
      </w:pPr>
      <w:bookmarkStart w:id="408" w:name="_Toc382058517"/>
      <w:r w:rsidRPr="003A425A">
        <w:rPr>
          <w:sz w:val="24"/>
          <w:szCs w:val="24"/>
        </w:rPr>
        <w:t>QTextBlockGroup</w:t>
      </w:r>
      <w:bookmarkEnd w:id="408"/>
    </w:p>
    <w:p w:rsidR="005A6BBD" w:rsidRPr="003A425A" w:rsidRDefault="00953454" w:rsidP="00F15C30">
      <w:pPr>
        <w:jc w:val="both"/>
        <w:rPr>
          <w:rFonts w:ascii="Times New Roman" w:hAnsi="Times New Roman"/>
          <w:sz w:val="24"/>
          <w:szCs w:val="24"/>
        </w:rPr>
      </w:pPr>
      <w:hyperlink r:id="rId724" w:anchor="details" w:history="1">
        <w:r w:rsidR="005A6BBD" w:rsidRPr="003A425A">
          <w:rPr>
            <w:rStyle w:val="a3"/>
            <w:rFonts w:ascii="Times New Roman" w:hAnsi="Times New Roman"/>
            <w:sz w:val="24"/>
            <w:szCs w:val="24"/>
          </w:rPr>
          <w:t>http://qt-project.org/doc/qt-5.1/qtgui/qtextblockgroup.html#details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QTextBlockGroup обеспечивает контейнер для блоков текста внутри </w:t>
      </w:r>
      <w:hyperlink r:id="rId725"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Группы блоков могут быть использованы для организации блоков текста внутри документа. текстовые блоки могут быть вставлены в блок и удалены из него. Блоки в списке не обязательно являются ближайшими соседями в документе, например, более высокоуровневые элементы в многоуровневом списке будут отделены от элементов на более низких уровнях.</w:t>
      </w:r>
    </w:p>
    <w:p w:rsidR="002A6D04" w:rsidRPr="003A425A" w:rsidRDefault="002A6D04" w:rsidP="00F66BF9">
      <w:pPr>
        <w:pStyle w:val="3"/>
      </w:pPr>
      <w:bookmarkStart w:id="409" w:name="_Toc382058518"/>
      <w:r w:rsidRPr="003A425A">
        <w:rPr>
          <w:sz w:val="24"/>
          <w:szCs w:val="24"/>
        </w:rPr>
        <w:t>QTextBlockUserDat</w:t>
      </w:r>
      <w:r w:rsidR="00F66BF9" w:rsidRPr="003A425A">
        <w:rPr>
          <w:sz w:val="24"/>
          <w:szCs w:val="24"/>
          <w:lang w:val="en-US"/>
        </w:rPr>
        <w:t>e</w:t>
      </w:r>
      <w:bookmarkEnd w:id="409"/>
    </w:p>
    <w:p w:rsidR="005A6BBD" w:rsidRPr="003A425A" w:rsidRDefault="00953454" w:rsidP="00F15C30">
      <w:pPr>
        <w:jc w:val="both"/>
        <w:rPr>
          <w:rFonts w:ascii="Times New Roman" w:hAnsi="Times New Roman"/>
          <w:sz w:val="24"/>
          <w:szCs w:val="24"/>
        </w:rPr>
      </w:pPr>
      <w:hyperlink r:id="rId726" w:anchor="details" w:history="1">
        <w:r w:rsidR="005A6BBD" w:rsidRPr="003A425A">
          <w:rPr>
            <w:rStyle w:val="a3"/>
            <w:rFonts w:ascii="Times New Roman" w:hAnsi="Times New Roman"/>
            <w:sz w:val="24"/>
            <w:szCs w:val="24"/>
          </w:rPr>
          <w:t>http://qt-project.org/doc/qt-5.1/qtgui/qtextblockuserdata.html#details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QTextBlockUserData используется для связи частных данных с блоками текста. Класс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интерфейс для контейнерных классов, которые используются, чтобы связать специфические для приложения данные пользователя с текстовыми блоками в </w:t>
      </w:r>
      <w:hyperlink r:id="rId727"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w:t>
      </w:r>
      <w:r w:rsidR="002A6D04" w:rsidRPr="003A425A">
        <w:rPr>
          <w:rFonts w:ascii="Times New Roman" w:hAnsi="Times New Roman"/>
          <w:sz w:val="24"/>
          <w:szCs w:val="24"/>
        </w:rPr>
        <w:t xml:space="preserve"> </w:t>
      </w:r>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В общем подклассы данного класса обеспечивают функции, которые позволяют сохранять данные и получать их, а экземпляры присоединяются к блокам текста с использованием </w:t>
      </w:r>
      <w:hyperlink r:id="rId728" w:anchor="setUserData" w:history="1">
        <w:r w:rsidRPr="003A425A">
          <w:rPr>
            <w:rStyle w:val="a3"/>
            <w:rFonts w:ascii="Times New Roman" w:hAnsi="Times New Roman"/>
            <w:color w:val="auto"/>
            <w:sz w:val="24"/>
            <w:szCs w:val="24"/>
          </w:rPr>
          <w:t>QTextBlock::setUserData</w:t>
        </w:r>
      </w:hyperlink>
      <w:r w:rsidRPr="003A425A">
        <w:rPr>
          <w:rFonts w:ascii="Times New Roman" w:hAnsi="Times New Roman"/>
          <w:sz w:val="24"/>
          <w:szCs w:val="24"/>
        </w:rPr>
        <w:t>(). Это позволяет сохранять дополнительные данные помимо текстовых блоков таким образом, что они могут быть безопасно получены при помощи приложения.</w:t>
      </w:r>
    </w:p>
    <w:p w:rsidR="00F66BF9" w:rsidRPr="003A425A" w:rsidRDefault="00F66BF9" w:rsidP="00F66BF9">
      <w:pPr>
        <w:pStyle w:val="3"/>
      </w:pPr>
      <w:bookmarkStart w:id="410" w:name="_Toc382058519"/>
      <w:r w:rsidRPr="003A425A">
        <w:rPr>
          <w:sz w:val="24"/>
          <w:szCs w:val="24"/>
        </w:rPr>
        <w:t>QTextCharFormat</w:t>
      </w:r>
      <w:bookmarkEnd w:id="410"/>
    </w:p>
    <w:p w:rsidR="005A6BBD" w:rsidRPr="003A425A" w:rsidRDefault="00953454" w:rsidP="00F15C30">
      <w:pPr>
        <w:jc w:val="both"/>
        <w:rPr>
          <w:rFonts w:ascii="Times New Roman" w:hAnsi="Times New Roman"/>
          <w:sz w:val="24"/>
          <w:szCs w:val="24"/>
        </w:rPr>
      </w:pPr>
      <w:hyperlink r:id="rId729" w:anchor="details" w:history="1">
        <w:r w:rsidR="005A6BBD" w:rsidRPr="003A425A">
          <w:rPr>
            <w:rStyle w:val="a3"/>
            <w:rFonts w:ascii="Times New Roman" w:hAnsi="Times New Roman"/>
            <w:sz w:val="24"/>
            <w:szCs w:val="24"/>
          </w:rPr>
          <w:t>http://qt-project.org/doc/qt-5.1/qtgui/qtextcharformat.html#details</w:t>
        </w:r>
      </w:hyperlink>
    </w:p>
    <w:p w:rsidR="00F66BF9"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QTextCharFormat обеспечивает информацию форматирования для символов в </w:t>
      </w:r>
      <w:hyperlink r:id="rId730"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Формат символов текста в документе определяет визуальные свойства текста, также как и информацию о его роли в гипертекстовом документе. Есть функции для установки шрифта, цвета, а также несколько функций для обработки гиперссылок.</w:t>
      </w:r>
    </w:p>
    <w:p w:rsidR="00F66BF9" w:rsidRPr="003A425A" w:rsidRDefault="00F66BF9" w:rsidP="00F66BF9">
      <w:pPr>
        <w:pStyle w:val="3"/>
      </w:pPr>
      <w:bookmarkStart w:id="411" w:name="_Toc382058520"/>
      <w:r w:rsidRPr="003A425A">
        <w:rPr>
          <w:sz w:val="24"/>
          <w:szCs w:val="24"/>
        </w:rPr>
        <w:t>QTextCursor</w:t>
      </w:r>
      <w:bookmarkEnd w:id="411"/>
    </w:p>
    <w:p w:rsidR="005A6BBD" w:rsidRPr="003A425A" w:rsidRDefault="00953454" w:rsidP="00F15C30">
      <w:pPr>
        <w:jc w:val="both"/>
        <w:rPr>
          <w:rFonts w:ascii="Times New Roman" w:hAnsi="Times New Roman"/>
          <w:sz w:val="24"/>
          <w:szCs w:val="24"/>
        </w:rPr>
      </w:pPr>
      <w:hyperlink r:id="rId731"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qtextcursor</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QTextCursor предоставляет программный интерфейс для доступа и модификации QTextDocuments. Текстовые курсоры – это </w:t>
      </w:r>
      <w:r w:rsidR="00085476" w:rsidRPr="003A425A">
        <w:rPr>
          <w:rFonts w:ascii="Times New Roman" w:hAnsi="Times New Roman"/>
          <w:sz w:val="24"/>
          <w:szCs w:val="24"/>
        </w:rPr>
        <w:t>объект</w:t>
      </w:r>
      <w:r w:rsidRPr="003A425A">
        <w:rPr>
          <w:rFonts w:ascii="Times New Roman" w:hAnsi="Times New Roman"/>
          <w:sz w:val="24"/>
          <w:szCs w:val="24"/>
        </w:rPr>
        <w:t xml:space="preserve">ы, которые используются для доступа и изменения содержания и </w:t>
      </w:r>
      <w:r w:rsidR="00D95FF2" w:rsidRPr="003A425A">
        <w:rPr>
          <w:rFonts w:ascii="Times New Roman" w:hAnsi="Times New Roman"/>
          <w:sz w:val="24"/>
          <w:szCs w:val="24"/>
        </w:rPr>
        <w:t>структур</w:t>
      </w:r>
      <w:r w:rsidRPr="003A425A">
        <w:rPr>
          <w:rFonts w:ascii="Times New Roman" w:hAnsi="Times New Roman"/>
          <w:sz w:val="24"/>
          <w:szCs w:val="24"/>
        </w:rPr>
        <w:t xml:space="preserve">ы текстовых документов через программный интерфейс, который имитирует поведение курсора в </w:t>
      </w:r>
      <w:r w:rsidR="004C1D5F" w:rsidRPr="003A425A">
        <w:rPr>
          <w:rFonts w:ascii="Times New Roman" w:hAnsi="Times New Roman"/>
          <w:sz w:val="24"/>
          <w:szCs w:val="24"/>
        </w:rPr>
        <w:t>редактор</w:t>
      </w:r>
      <w:r w:rsidRPr="003A425A">
        <w:rPr>
          <w:rFonts w:ascii="Times New Roman" w:hAnsi="Times New Roman"/>
          <w:sz w:val="24"/>
          <w:szCs w:val="24"/>
        </w:rPr>
        <w:t>е текста. Курсор текста содержит информацию о позиции и о выделении, которое он сделал.</w:t>
      </w:r>
      <w:r w:rsidR="00F66BF9" w:rsidRPr="003A425A">
        <w:rPr>
          <w:rFonts w:ascii="Times New Roman" w:hAnsi="Times New Roman"/>
          <w:sz w:val="24"/>
          <w:szCs w:val="24"/>
        </w:rPr>
        <w:t xml:space="preserve"> </w:t>
      </w:r>
      <w:r w:rsidRPr="003A425A">
        <w:rPr>
          <w:rFonts w:ascii="Times New Roman" w:hAnsi="Times New Roman"/>
          <w:sz w:val="24"/>
          <w:szCs w:val="24"/>
        </w:rPr>
        <w:t xml:space="preserve">Для курсора документ может пониматься как единственная строка текста. Данная строка может содержать просто строки, а может содержать и текстовые блоки. Также курсор имеет позицию якорь: текст, находящийся между якорем и текущей позицией, является выделенным. При определённых условиях, </w:t>
      </w:r>
      <w:r w:rsidRPr="003A425A">
        <w:rPr>
          <w:rFonts w:ascii="Times New Roman" w:hAnsi="Times New Roman"/>
          <w:i/>
          <w:sz w:val="24"/>
          <w:szCs w:val="24"/>
        </w:rPr>
        <w:t>о которых сказано в данной части</w:t>
      </w:r>
      <w:r w:rsidRPr="003A425A">
        <w:rPr>
          <w:rFonts w:ascii="Times New Roman" w:hAnsi="Times New Roman"/>
          <w:sz w:val="24"/>
          <w:szCs w:val="24"/>
        </w:rPr>
        <w:t>, можно получать информацию о формате блоков.</w:t>
      </w:r>
      <w:r w:rsidR="00F66BF9" w:rsidRPr="003A425A">
        <w:rPr>
          <w:rFonts w:ascii="Times New Roman" w:hAnsi="Times New Roman"/>
          <w:sz w:val="24"/>
          <w:szCs w:val="24"/>
        </w:rPr>
        <w:t xml:space="preserve"> </w:t>
      </w:r>
      <w:r w:rsidRPr="003A425A">
        <w:rPr>
          <w:rFonts w:ascii="Times New Roman" w:hAnsi="Times New Roman"/>
          <w:sz w:val="24"/>
          <w:szCs w:val="24"/>
        </w:rPr>
        <w:t xml:space="preserve">Класс обеспечивает функции для </w:t>
      </w:r>
      <w:r w:rsidR="00B347C0" w:rsidRPr="003A425A">
        <w:rPr>
          <w:rFonts w:ascii="Times New Roman" w:hAnsi="Times New Roman"/>
          <w:sz w:val="24"/>
          <w:szCs w:val="24"/>
        </w:rPr>
        <w:t>редактир</w:t>
      </w:r>
      <w:r w:rsidRPr="003A425A">
        <w:rPr>
          <w:rFonts w:ascii="Times New Roman" w:hAnsi="Times New Roman"/>
          <w:sz w:val="24"/>
          <w:szCs w:val="24"/>
        </w:rPr>
        <w:t>ования текста.</w:t>
      </w:r>
      <w:r w:rsidR="00F66BF9" w:rsidRPr="003A425A">
        <w:rPr>
          <w:rFonts w:ascii="Times New Roman" w:hAnsi="Times New Roman"/>
          <w:sz w:val="24"/>
          <w:szCs w:val="24"/>
        </w:rPr>
        <w:t xml:space="preserve"> </w:t>
      </w:r>
      <w:r w:rsidRPr="003A425A">
        <w:rPr>
          <w:rFonts w:ascii="Times New Roman" w:hAnsi="Times New Roman"/>
          <w:sz w:val="24"/>
          <w:szCs w:val="24"/>
        </w:rPr>
        <w:t>Также данный класс обеспечивает разнообразные функции для вставки фрагментов в текст различной природы.</w:t>
      </w:r>
    </w:p>
    <w:p w:rsidR="00AA6FF7" w:rsidRPr="003A425A" w:rsidRDefault="00AA6FF7" w:rsidP="00AA6FF7">
      <w:pPr>
        <w:pStyle w:val="3"/>
      </w:pPr>
      <w:bookmarkStart w:id="412" w:name="_Toc382058521"/>
      <w:r w:rsidRPr="003A425A">
        <w:rPr>
          <w:sz w:val="24"/>
          <w:szCs w:val="24"/>
        </w:rPr>
        <w:t>QTextDocument</w:t>
      </w:r>
      <w:bookmarkEnd w:id="412"/>
    </w:p>
    <w:p w:rsidR="005A6BBD" w:rsidRPr="003A425A" w:rsidRDefault="00953454" w:rsidP="00F15C30">
      <w:pPr>
        <w:jc w:val="both"/>
        <w:rPr>
          <w:rFonts w:ascii="Times New Roman" w:hAnsi="Times New Roman"/>
          <w:sz w:val="24"/>
          <w:szCs w:val="24"/>
        </w:rPr>
      </w:pPr>
      <w:hyperlink r:id="rId732" w:anchor="details" w:history="1">
        <w:r w:rsidR="005A6BBD" w:rsidRPr="003A425A">
          <w:rPr>
            <w:rStyle w:val="a3"/>
            <w:rFonts w:ascii="Times New Roman" w:hAnsi="Times New Roman"/>
            <w:sz w:val="24"/>
            <w:szCs w:val="24"/>
          </w:rPr>
          <w:t>http://qt-project.org/doc/qt-5.1/qtgui/qtextdocument.html#details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QTextDocument удерживает форматируемый текст. Это контейнер для </w:t>
      </w:r>
      <w:r w:rsidR="00D95FF2" w:rsidRPr="003A425A">
        <w:rPr>
          <w:rFonts w:ascii="Times New Roman" w:hAnsi="Times New Roman"/>
          <w:sz w:val="24"/>
          <w:szCs w:val="24"/>
        </w:rPr>
        <w:t>структур</w:t>
      </w:r>
      <w:r w:rsidRPr="003A425A">
        <w:rPr>
          <w:rFonts w:ascii="Times New Roman" w:hAnsi="Times New Roman"/>
          <w:sz w:val="24"/>
          <w:szCs w:val="24"/>
        </w:rPr>
        <w:t xml:space="preserve">ированных документов форматированного текста, обеспечивающий поддержку для стилизованного текста и различных типов элементов документов, таких как списки, таблицы, фреймы и изображения. Они могут быть созданы для использования в </w:t>
      </w:r>
      <w:hyperlink r:id="rId733" w:history="1">
        <w:r w:rsidRPr="003A425A">
          <w:rPr>
            <w:rStyle w:val="a3"/>
            <w:rFonts w:ascii="Times New Roman" w:hAnsi="Times New Roman"/>
            <w:color w:val="auto"/>
            <w:sz w:val="24"/>
            <w:szCs w:val="24"/>
          </w:rPr>
          <w:t>QTextEdit</w:t>
        </w:r>
      </w:hyperlink>
      <w:r w:rsidRPr="003A425A">
        <w:rPr>
          <w:rFonts w:ascii="Times New Roman" w:hAnsi="Times New Roman"/>
          <w:sz w:val="24"/>
          <w:szCs w:val="24"/>
        </w:rPr>
        <w:t xml:space="preserve"> или использованы независимо.</w:t>
      </w:r>
      <w:r w:rsidR="00AA6FF7" w:rsidRPr="003A425A">
        <w:rPr>
          <w:rFonts w:ascii="Times New Roman" w:hAnsi="Times New Roman"/>
          <w:sz w:val="24"/>
          <w:szCs w:val="24"/>
        </w:rPr>
        <w:t xml:space="preserve"> </w:t>
      </w:r>
      <w:r w:rsidRPr="003A425A">
        <w:rPr>
          <w:rFonts w:ascii="Times New Roman" w:hAnsi="Times New Roman"/>
          <w:sz w:val="24"/>
          <w:szCs w:val="24"/>
        </w:rPr>
        <w:t xml:space="preserve">Каждый элемент документа описывается при помощи специального формата </w:t>
      </w:r>
      <w:r w:rsidR="00085476" w:rsidRPr="003A425A">
        <w:rPr>
          <w:rFonts w:ascii="Times New Roman" w:hAnsi="Times New Roman"/>
          <w:sz w:val="24"/>
          <w:szCs w:val="24"/>
        </w:rPr>
        <w:t>объект</w:t>
      </w:r>
      <w:r w:rsidRPr="003A425A">
        <w:rPr>
          <w:rFonts w:ascii="Times New Roman" w:hAnsi="Times New Roman"/>
          <w:sz w:val="24"/>
          <w:szCs w:val="24"/>
        </w:rPr>
        <w:t xml:space="preserve">а. документ может </w:t>
      </w:r>
      <w:r w:rsidR="00B347C0" w:rsidRPr="003A425A">
        <w:rPr>
          <w:rFonts w:ascii="Times New Roman" w:hAnsi="Times New Roman"/>
          <w:sz w:val="24"/>
          <w:szCs w:val="24"/>
        </w:rPr>
        <w:t>редактир</w:t>
      </w:r>
      <w:r w:rsidR="00AA6FF7" w:rsidRPr="003A425A">
        <w:rPr>
          <w:rFonts w:ascii="Times New Roman" w:hAnsi="Times New Roman"/>
          <w:sz w:val="24"/>
          <w:szCs w:val="24"/>
        </w:rPr>
        <w:t>оваться програм</w:t>
      </w:r>
      <w:r w:rsidRPr="003A425A">
        <w:rPr>
          <w:rFonts w:ascii="Times New Roman" w:hAnsi="Times New Roman"/>
          <w:sz w:val="24"/>
          <w:szCs w:val="24"/>
        </w:rPr>
        <w:t xml:space="preserve">мно при помощи </w:t>
      </w:r>
      <w:hyperlink r:id="rId734" w:history="1">
        <w:r w:rsidRPr="003A425A">
          <w:rPr>
            <w:rStyle w:val="a3"/>
            <w:rFonts w:ascii="Times New Roman" w:hAnsi="Times New Roman"/>
            <w:color w:val="auto"/>
            <w:sz w:val="24"/>
            <w:szCs w:val="24"/>
          </w:rPr>
          <w:t>QTextCursor</w:t>
        </w:r>
      </w:hyperlink>
      <w:r w:rsidRPr="003A425A">
        <w:rPr>
          <w:rFonts w:ascii="Times New Roman" w:hAnsi="Times New Roman"/>
          <w:sz w:val="24"/>
          <w:szCs w:val="24"/>
        </w:rPr>
        <w:t xml:space="preserve">. Полная </w:t>
      </w:r>
      <w:r w:rsidR="00C16F96" w:rsidRPr="003A425A">
        <w:rPr>
          <w:rFonts w:ascii="Times New Roman" w:hAnsi="Times New Roman"/>
          <w:sz w:val="24"/>
          <w:szCs w:val="24"/>
        </w:rPr>
        <w:t>структура</w:t>
      </w:r>
      <w:r w:rsidRPr="003A425A">
        <w:rPr>
          <w:rFonts w:ascii="Times New Roman" w:hAnsi="Times New Roman"/>
          <w:sz w:val="24"/>
          <w:szCs w:val="24"/>
        </w:rPr>
        <w:t xml:space="preserve"> документов сохраняется как иерархия элементов документа ниже корневого фрейма.</w:t>
      </w:r>
      <w:r w:rsidR="00AA6FF7" w:rsidRPr="003A425A">
        <w:rPr>
          <w:rFonts w:ascii="Times New Roman" w:hAnsi="Times New Roman"/>
          <w:sz w:val="24"/>
          <w:szCs w:val="24"/>
        </w:rPr>
        <w:t xml:space="preserve"> </w:t>
      </w:r>
      <w:r w:rsidRPr="003A425A">
        <w:rPr>
          <w:rFonts w:ascii="Times New Roman" w:hAnsi="Times New Roman"/>
          <w:sz w:val="24"/>
          <w:szCs w:val="24"/>
        </w:rPr>
        <w:t xml:space="preserve">Вы можете создать свой собственный подкласс класса </w:t>
      </w:r>
      <w:hyperlink r:id="rId735" w:history="1">
        <w:r w:rsidRPr="003A425A">
          <w:rPr>
            <w:rStyle w:val="a3"/>
            <w:rFonts w:ascii="Times New Roman" w:hAnsi="Times New Roman"/>
            <w:color w:val="auto"/>
            <w:sz w:val="24"/>
            <w:szCs w:val="24"/>
          </w:rPr>
          <w:t>QAbstractTextDocumentLayout</w:t>
        </w:r>
      </w:hyperlink>
      <w:r w:rsidRPr="003A425A">
        <w:rPr>
          <w:rFonts w:ascii="Times New Roman" w:hAnsi="Times New Roman"/>
          <w:sz w:val="24"/>
          <w:szCs w:val="24"/>
        </w:rPr>
        <w:t xml:space="preserve"> и установить его с использованием </w:t>
      </w:r>
      <w:hyperlink r:id="rId736" w:anchor="setDocumentLayout" w:history="1">
        <w:r w:rsidRPr="003A425A">
          <w:rPr>
            <w:rStyle w:val="a3"/>
            <w:rFonts w:ascii="Times New Roman" w:hAnsi="Times New Roman"/>
            <w:color w:val="auto"/>
            <w:sz w:val="24"/>
            <w:szCs w:val="24"/>
          </w:rPr>
          <w:t>setDocumentLayout</w:t>
        </w:r>
      </w:hyperlink>
      <w:r w:rsidRPr="003A425A">
        <w:rPr>
          <w:rFonts w:ascii="Times New Roman" w:hAnsi="Times New Roman"/>
          <w:sz w:val="24"/>
          <w:szCs w:val="24"/>
        </w:rPr>
        <w:t>(). Также можно получить метаинформацию о документе.</w:t>
      </w:r>
      <w:r w:rsidR="00AA6FF7" w:rsidRPr="003A425A">
        <w:rPr>
          <w:rFonts w:ascii="Times New Roman" w:hAnsi="Times New Roman"/>
          <w:sz w:val="24"/>
          <w:szCs w:val="24"/>
        </w:rPr>
        <w:t xml:space="preserve"> </w:t>
      </w:r>
      <w:r w:rsidRPr="003A425A">
        <w:rPr>
          <w:rFonts w:ascii="Times New Roman" w:hAnsi="Times New Roman"/>
          <w:sz w:val="24"/>
          <w:szCs w:val="24"/>
        </w:rPr>
        <w:t xml:space="preserve">Также есть функции, которые позволяют получить содержимое документа как простой текст и как документ </w:t>
      </w:r>
      <w:r w:rsidRPr="003A425A">
        <w:rPr>
          <w:rFonts w:ascii="Times New Roman" w:hAnsi="Times New Roman"/>
          <w:sz w:val="24"/>
          <w:szCs w:val="24"/>
          <w:lang w:val="en-US"/>
        </w:rPr>
        <w:t>HTML</w:t>
      </w:r>
      <w:r w:rsidRPr="003A425A">
        <w:rPr>
          <w:rFonts w:ascii="Times New Roman" w:hAnsi="Times New Roman"/>
          <w:sz w:val="24"/>
          <w:szCs w:val="24"/>
        </w:rPr>
        <w:t xml:space="preserve">. </w:t>
      </w:r>
      <w:r w:rsidRPr="003A425A">
        <w:rPr>
          <w:rFonts w:ascii="Times New Roman" w:hAnsi="Times New Roman"/>
          <w:i/>
          <w:sz w:val="24"/>
          <w:szCs w:val="24"/>
        </w:rPr>
        <w:t xml:space="preserve">Также в данном документе описано, как можно обрабатывать и создавать операции </w:t>
      </w:r>
      <w:r w:rsidRPr="003A425A">
        <w:rPr>
          <w:rFonts w:ascii="Times New Roman" w:hAnsi="Times New Roman"/>
          <w:i/>
          <w:sz w:val="24"/>
          <w:szCs w:val="24"/>
          <w:lang w:val="en-US"/>
        </w:rPr>
        <w:t>undo</w:t>
      </w:r>
      <w:r w:rsidRPr="003A425A">
        <w:rPr>
          <w:rFonts w:ascii="Times New Roman" w:hAnsi="Times New Roman"/>
          <w:i/>
          <w:sz w:val="24"/>
          <w:szCs w:val="24"/>
        </w:rPr>
        <w:t>/</w:t>
      </w:r>
      <w:r w:rsidRPr="003A425A">
        <w:rPr>
          <w:rFonts w:ascii="Times New Roman" w:hAnsi="Times New Roman"/>
          <w:i/>
          <w:sz w:val="24"/>
          <w:szCs w:val="24"/>
          <w:lang w:val="en-US"/>
        </w:rPr>
        <w:t>redo</w:t>
      </w:r>
      <w:r w:rsidRPr="003A425A">
        <w:rPr>
          <w:rFonts w:ascii="Times New Roman" w:hAnsi="Times New Roman"/>
          <w:i/>
          <w:sz w:val="24"/>
          <w:szCs w:val="24"/>
        </w:rPr>
        <w:t>.</w:t>
      </w:r>
    </w:p>
    <w:p w:rsidR="00BB77FB" w:rsidRPr="003A425A" w:rsidRDefault="00BB77FB" w:rsidP="00BB77FB">
      <w:pPr>
        <w:pStyle w:val="3"/>
      </w:pPr>
      <w:bookmarkStart w:id="413" w:name="_Toc382058522"/>
      <w:r w:rsidRPr="003A425A">
        <w:rPr>
          <w:sz w:val="24"/>
          <w:szCs w:val="24"/>
        </w:rPr>
        <w:t>QTextDocumentFragment</w:t>
      </w:r>
      <w:bookmarkEnd w:id="413"/>
    </w:p>
    <w:p w:rsidR="005A6BBD" w:rsidRPr="003A425A" w:rsidRDefault="00953454" w:rsidP="00F15C30">
      <w:pPr>
        <w:jc w:val="both"/>
        <w:rPr>
          <w:rFonts w:ascii="Times New Roman" w:hAnsi="Times New Roman"/>
          <w:sz w:val="24"/>
          <w:szCs w:val="24"/>
        </w:rPr>
      </w:pPr>
      <w:hyperlink r:id="rId737" w:anchor="details" w:history="1">
        <w:r w:rsidR="005A6BBD" w:rsidRPr="003A425A">
          <w:rPr>
            <w:rStyle w:val="a3"/>
            <w:rFonts w:ascii="Times New Roman" w:hAnsi="Times New Roman"/>
            <w:sz w:val="24"/>
            <w:szCs w:val="24"/>
          </w:rPr>
          <w:t>http://qt-project.org/doc/qt-5.1/qtgui/qtextdocumentfragment.html#details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QTextDocumentFragment представляет часть форматируемого текста из </w:t>
      </w:r>
      <w:hyperlink r:id="rId738"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Это фрагмент форматируемого текста, который может быть вставлен в </w:t>
      </w:r>
      <w:hyperlink r:id="rId739"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Фрагмент документа может быть создан из документа, из выделения курсора или из другого фрагмента документа.</w:t>
      </w:r>
    </w:p>
    <w:p w:rsidR="00BB77FB" w:rsidRPr="003A425A" w:rsidRDefault="00BB77FB" w:rsidP="00BB77FB">
      <w:pPr>
        <w:pStyle w:val="3"/>
      </w:pPr>
      <w:bookmarkStart w:id="414" w:name="_Toc382058523"/>
      <w:r w:rsidRPr="003A425A">
        <w:rPr>
          <w:sz w:val="24"/>
          <w:szCs w:val="24"/>
        </w:rPr>
        <w:t>QTextFormat</w:t>
      </w:r>
      <w:bookmarkEnd w:id="414"/>
    </w:p>
    <w:p w:rsidR="005A6BBD" w:rsidRPr="003A425A" w:rsidRDefault="00953454" w:rsidP="00F15C30">
      <w:pPr>
        <w:jc w:val="both"/>
        <w:rPr>
          <w:rFonts w:ascii="Times New Roman" w:hAnsi="Times New Roman"/>
          <w:sz w:val="24"/>
          <w:szCs w:val="24"/>
        </w:rPr>
      </w:pPr>
      <w:hyperlink r:id="rId740" w:anchor="details" w:history="1">
        <w:r w:rsidR="005A6BBD" w:rsidRPr="003A425A">
          <w:rPr>
            <w:rStyle w:val="a3"/>
            <w:rFonts w:ascii="Times New Roman" w:hAnsi="Times New Roman"/>
            <w:sz w:val="24"/>
            <w:szCs w:val="24"/>
          </w:rPr>
          <w:t>http://qt-project.org/doc/qt-5.1/qtgui/qtextformat.html#details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QTextFormat обеспечивает информацию форматирования для </w:t>
      </w:r>
      <w:hyperlink r:id="rId741"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Это общий класс для описания формата частей документа. Производные классы </w:t>
      </w:r>
      <w:hyperlink r:id="rId742" w:history="1">
        <w:r w:rsidRPr="003A425A">
          <w:rPr>
            <w:rStyle w:val="a3"/>
            <w:rFonts w:ascii="Times New Roman" w:hAnsi="Times New Roman"/>
            <w:color w:val="auto"/>
            <w:sz w:val="24"/>
            <w:szCs w:val="24"/>
          </w:rPr>
          <w:t>QTextCharFormat</w:t>
        </w:r>
      </w:hyperlink>
      <w:r w:rsidRPr="003A425A">
        <w:rPr>
          <w:rFonts w:ascii="Times New Roman" w:hAnsi="Times New Roman"/>
          <w:sz w:val="24"/>
          <w:szCs w:val="24"/>
        </w:rPr>
        <w:t xml:space="preserve">, </w:t>
      </w:r>
      <w:hyperlink r:id="rId743" w:history="1">
        <w:r w:rsidRPr="003A425A">
          <w:rPr>
            <w:rStyle w:val="a3"/>
            <w:rFonts w:ascii="Times New Roman" w:hAnsi="Times New Roman"/>
            <w:color w:val="auto"/>
            <w:sz w:val="24"/>
            <w:szCs w:val="24"/>
          </w:rPr>
          <w:t>QTextBlockFormat</w:t>
        </w:r>
      </w:hyperlink>
      <w:r w:rsidRPr="003A425A">
        <w:rPr>
          <w:rFonts w:ascii="Times New Roman" w:hAnsi="Times New Roman"/>
          <w:sz w:val="24"/>
          <w:szCs w:val="24"/>
        </w:rPr>
        <w:t xml:space="preserve">, </w:t>
      </w:r>
      <w:hyperlink r:id="rId744" w:history="1">
        <w:r w:rsidRPr="003A425A">
          <w:rPr>
            <w:rStyle w:val="a3"/>
            <w:rFonts w:ascii="Times New Roman" w:hAnsi="Times New Roman"/>
            <w:color w:val="auto"/>
            <w:sz w:val="24"/>
            <w:szCs w:val="24"/>
          </w:rPr>
          <w:t>QTextListFormat</w:t>
        </w:r>
      </w:hyperlink>
      <w:r w:rsidRPr="003A425A">
        <w:rPr>
          <w:rFonts w:ascii="Times New Roman" w:hAnsi="Times New Roman"/>
          <w:sz w:val="24"/>
          <w:szCs w:val="24"/>
        </w:rPr>
        <w:t xml:space="preserve">, and </w:t>
      </w:r>
      <w:hyperlink r:id="rId745" w:history="1">
        <w:r w:rsidRPr="003A425A">
          <w:rPr>
            <w:rStyle w:val="a3"/>
            <w:rFonts w:ascii="Times New Roman" w:hAnsi="Times New Roman"/>
            <w:color w:val="auto"/>
            <w:sz w:val="24"/>
            <w:szCs w:val="24"/>
          </w:rPr>
          <w:t>QTextTableFormat</w:t>
        </w:r>
      </w:hyperlink>
      <w:r w:rsidRPr="003A425A">
        <w:rPr>
          <w:rFonts w:ascii="Times New Roman" w:hAnsi="Times New Roman"/>
          <w:sz w:val="24"/>
          <w:szCs w:val="24"/>
        </w:rPr>
        <w:t xml:space="preserve"> обычно более полезные и описывают форматирования, которое можно применить к определённым частям документа.</w:t>
      </w:r>
    </w:p>
    <w:p w:rsidR="00BB77FB" w:rsidRPr="003A425A" w:rsidRDefault="00BB77FB" w:rsidP="00BB77FB">
      <w:pPr>
        <w:pStyle w:val="3"/>
      </w:pPr>
      <w:bookmarkStart w:id="415" w:name="_Toc382058524"/>
      <w:r w:rsidRPr="003A425A">
        <w:rPr>
          <w:sz w:val="24"/>
          <w:szCs w:val="24"/>
        </w:rPr>
        <w:t>QTextFragment</w:t>
      </w:r>
      <w:bookmarkEnd w:id="415"/>
    </w:p>
    <w:p w:rsidR="005A6BBD" w:rsidRPr="003A425A" w:rsidRDefault="00953454" w:rsidP="00F15C30">
      <w:pPr>
        <w:jc w:val="both"/>
        <w:rPr>
          <w:rFonts w:ascii="Times New Roman" w:hAnsi="Times New Roman"/>
          <w:sz w:val="24"/>
          <w:szCs w:val="24"/>
        </w:rPr>
      </w:pPr>
      <w:hyperlink r:id="rId746" w:anchor="details" w:history="1">
        <w:r w:rsidR="005A6BBD" w:rsidRPr="003A425A">
          <w:rPr>
            <w:rStyle w:val="a3"/>
            <w:rFonts w:ascii="Times New Roman" w:hAnsi="Times New Roman"/>
            <w:sz w:val="24"/>
            <w:szCs w:val="24"/>
          </w:rPr>
          <w:t>http://qt-project.org/doc/qt-5.1/qtgui/qtextfragment.html#details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QTextFragment удерживает кусок текста в </w:t>
      </w:r>
      <w:hyperlink r:id="rId747"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с одинаковым </w:t>
      </w:r>
      <w:hyperlink r:id="rId748" w:history="1">
        <w:r w:rsidRPr="003A425A">
          <w:rPr>
            <w:rStyle w:val="a3"/>
            <w:rFonts w:ascii="Times New Roman" w:hAnsi="Times New Roman"/>
            <w:color w:val="auto"/>
            <w:sz w:val="24"/>
            <w:szCs w:val="24"/>
          </w:rPr>
          <w:t>QTextCharFormat</w:t>
        </w:r>
      </w:hyperlink>
      <w:r w:rsidRPr="003A425A">
        <w:rPr>
          <w:rFonts w:ascii="Times New Roman" w:hAnsi="Times New Roman"/>
          <w:sz w:val="24"/>
          <w:szCs w:val="24"/>
        </w:rPr>
        <w:t>. Текст, в котором формат символов изменяется, может быть представлен при помощи последовательности фрагментов текста с разным форматом. Если пользователь от</w:t>
      </w:r>
      <w:r w:rsidR="00B347C0" w:rsidRPr="003A425A">
        <w:rPr>
          <w:rFonts w:ascii="Times New Roman" w:hAnsi="Times New Roman"/>
          <w:sz w:val="24"/>
          <w:szCs w:val="24"/>
        </w:rPr>
        <w:t>редактир</w:t>
      </w:r>
      <w:r w:rsidRPr="003A425A">
        <w:rPr>
          <w:rFonts w:ascii="Times New Roman" w:hAnsi="Times New Roman"/>
          <w:sz w:val="24"/>
          <w:szCs w:val="24"/>
        </w:rPr>
        <w:t>ует текст в фрагменте и введёт другой формат символов, то текст фрагмента будет разбит в каждой точке, где происходит изменение формата. Новые фрагменты будут созданы. Также данный класс обеспечивает разнообразные функции для получения информации о фрагментах текста.</w:t>
      </w:r>
    </w:p>
    <w:p w:rsidR="00BB77FB" w:rsidRPr="003A425A" w:rsidRDefault="00BB77FB" w:rsidP="00BB77FB">
      <w:pPr>
        <w:pStyle w:val="3"/>
      </w:pPr>
      <w:bookmarkStart w:id="416" w:name="_Toc382058525"/>
      <w:r w:rsidRPr="003A425A">
        <w:rPr>
          <w:sz w:val="24"/>
          <w:szCs w:val="24"/>
        </w:rPr>
        <w:t>QTextFrame</w:t>
      </w:r>
      <w:bookmarkEnd w:id="416"/>
    </w:p>
    <w:p w:rsidR="005A6BBD" w:rsidRPr="003A425A" w:rsidRDefault="00953454" w:rsidP="00F15C30">
      <w:pPr>
        <w:jc w:val="both"/>
        <w:rPr>
          <w:rFonts w:ascii="Times New Roman" w:hAnsi="Times New Roman"/>
          <w:sz w:val="24"/>
          <w:szCs w:val="24"/>
        </w:rPr>
      </w:pPr>
      <w:hyperlink r:id="rId749" w:anchor="details" w:history="1">
        <w:r w:rsidR="005A6BBD" w:rsidRPr="003A425A">
          <w:rPr>
            <w:rStyle w:val="a3"/>
            <w:rFonts w:ascii="Times New Roman" w:hAnsi="Times New Roman"/>
            <w:sz w:val="24"/>
            <w:szCs w:val="24"/>
          </w:rPr>
          <w:t>http://qt-project.org/doc/qt-5.1/qtgui/qtextframe.html#details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QTextFrame представляет фрейм в </w:t>
      </w:r>
      <w:hyperlink r:id="rId750"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Данный класс обеспечивает </w:t>
      </w:r>
      <w:r w:rsidR="00D95FF2" w:rsidRPr="003A425A">
        <w:rPr>
          <w:rFonts w:ascii="Times New Roman" w:hAnsi="Times New Roman"/>
          <w:sz w:val="24"/>
          <w:szCs w:val="24"/>
        </w:rPr>
        <w:t>структур</w:t>
      </w:r>
      <w:r w:rsidRPr="003A425A">
        <w:rPr>
          <w:rFonts w:ascii="Times New Roman" w:hAnsi="Times New Roman"/>
          <w:sz w:val="24"/>
          <w:szCs w:val="24"/>
        </w:rPr>
        <w:t xml:space="preserve">у текста в документе. Они используются как общие контейнеры для других элементов документа. </w:t>
      </w:r>
      <w:r w:rsidR="00BB77FB" w:rsidRPr="003A425A">
        <w:rPr>
          <w:rFonts w:ascii="Times New Roman" w:hAnsi="Times New Roman"/>
          <w:sz w:val="24"/>
          <w:szCs w:val="24"/>
        </w:rPr>
        <w:t>Ф</w:t>
      </w:r>
      <w:r w:rsidRPr="003A425A">
        <w:rPr>
          <w:rFonts w:ascii="Times New Roman" w:hAnsi="Times New Roman"/>
          <w:sz w:val="24"/>
          <w:szCs w:val="24"/>
        </w:rPr>
        <w:t xml:space="preserve">реймы обычно создаются при помощи </w:t>
      </w:r>
      <w:hyperlink r:id="rId751" w:anchor="insertFrame" w:history="1">
        <w:r w:rsidRPr="003A425A">
          <w:rPr>
            <w:rStyle w:val="a3"/>
            <w:rFonts w:ascii="Times New Roman" w:hAnsi="Times New Roman"/>
            <w:color w:val="auto"/>
            <w:sz w:val="24"/>
            <w:szCs w:val="24"/>
          </w:rPr>
          <w:t>QTextCursor::insertFrame</w:t>
        </w:r>
      </w:hyperlink>
      <w:r w:rsidRPr="003A425A">
        <w:rPr>
          <w:rFonts w:ascii="Times New Roman" w:hAnsi="Times New Roman"/>
          <w:sz w:val="24"/>
          <w:szCs w:val="24"/>
        </w:rPr>
        <w:t>(). Они могут испол</w:t>
      </w:r>
      <w:r w:rsidR="00BB77FB" w:rsidRPr="003A425A">
        <w:rPr>
          <w:rFonts w:ascii="Times New Roman" w:hAnsi="Times New Roman"/>
          <w:sz w:val="24"/>
          <w:szCs w:val="24"/>
        </w:rPr>
        <w:t>ьз</w:t>
      </w:r>
      <w:r w:rsidRPr="003A425A">
        <w:rPr>
          <w:rFonts w:ascii="Times New Roman" w:hAnsi="Times New Roman"/>
          <w:sz w:val="24"/>
          <w:szCs w:val="24"/>
        </w:rPr>
        <w:t xml:space="preserve">оваться для создания иерархической </w:t>
      </w:r>
      <w:r w:rsidR="00D95FF2" w:rsidRPr="003A425A">
        <w:rPr>
          <w:rFonts w:ascii="Times New Roman" w:hAnsi="Times New Roman"/>
          <w:sz w:val="24"/>
          <w:szCs w:val="24"/>
        </w:rPr>
        <w:t>структур</w:t>
      </w:r>
      <w:r w:rsidRPr="003A425A">
        <w:rPr>
          <w:rFonts w:ascii="Times New Roman" w:hAnsi="Times New Roman"/>
          <w:sz w:val="24"/>
          <w:szCs w:val="24"/>
        </w:rPr>
        <w:t>ы в документах форматируемого текста. Каждый документ имеет корневой фрейм и каждый фрейм ниже корневого имеет родительский фрейм и список (возможно и пустой) дочерних фреймов. Можно осуществлять обход внутри фреймов.</w:t>
      </w:r>
      <w:r w:rsidR="00BB77FB" w:rsidRPr="003A425A">
        <w:rPr>
          <w:rFonts w:ascii="Times New Roman" w:hAnsi="Times New Roman"/>
          <w:sz w:val="24"/>
          <w:szCs w:val="24"/>
        </w:rPr>
        <w:t xml:space="preserve"> </w:t>
      </w:r>
      <w:r w:rsidRPr="003A425A">
        <w:rPr>
          <w:rFonts w:ascii="Times New Roman" w:hAnsi="Times New Roman"/>
          <w:i/>
          <w:color w:val="FF0000"/>
          <w:sz w:val="24"/>
          <w:szCs w:val="24"/>
        </w:rPr>
        <w:t>Как данный класс связан с классами текстовых блоков и групп текстовых блоков?</w:t>
      </w:r>
    </w:p>
    <w:p w:rsidR="00BB77FB" w:rsidRPr="003A425A" w:rsidRDefault="00BB77FB" w:rsidP="00BB77FB">
      <w:pPr>
        <w:pStyle w:val="3"/>
      </w:pPr>
      <w:bookmarkStart w:id="417" w:name="_Toc382058526"/>
      <w:r w:rsidRPr="003A425A">
        <w:rPr>
          <w:sz w:val="24"/>
          <w:szCs w:val="24"/>
        </w:rPr>
        <w:t>QTextFrameFormat</w:t>
      </w:r>
      <w:bookmarkEnd w:id="417"/>
    </w:p>
    <w:p w:rsidR="005A6BBD" w:rsidRPr="003A425A" w:rsidRDefault="00953454" w:rsidP="00F15C30">
      <w:pPr>
        <w:jc w:val="both"/>
        <w:rPr>
          <w:rFonts w:ascii="Times New Roman" w:hAnsi="Times New Roman"/>
          <w:sz w:val="24"/>
          <w:szCs w:val="24"/>
        </w:rPr>
      </w:pPr>
      <w:hyperlink r:id="rId752" w:anchor="details" w:history="1">
        <w:r w:rsidR="005A6BBD" w:rsidRPr="003A425A">
          <w:rPr>
            <w:rStyle w:val="a3"/>
            <w:rFonts w:ascii="Times New Roman" w:hAnsi="Times New Roman"/>
            <w:sz w:val="24"/>
            <w:szCs w:val="24"/>
          </w:rPr>
          <w:t>http://qt-project.org/doc/qt-5.1/qtgui/qtextframeformat.html#details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QTextFrameFormat обеспечивает информацию форматирования для фреймов в </w:t>
      </w:r>
      <w:hyperlink r:id="rId753"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Фрейм объединяет один или более текстовых блоков, обеспечивая </w:t>
      </w:r>
      <w:r w:rsidR="00D95FF2" w:rsidRPr="003A425A">
        <w:rPr>
          <w:rFonts w:ascii="Times New Roman" w:hAnsi="Times New Roman"/>
          <w:sz w:val="24"/>
          <w:szCs w:val="24"/>
        </w:rPr>
        <w:t>структур</w:t>
      </w:r>
      <w:r w:rsidRPr="003A425A">
        <w:rPr>
          <w:rFonts w:ascii="Times New Roman" w:hAnsi="Times New Roman"/>
          <w:sz w:val="24"/>
          <w:szCs w:val="24"/>
        </w:rPr>
        <w:t>ный слой, больший, чем параграф. Формат фрейма определяет, как он рисуется и размещается на экране. Он лишь обеспечивает ограничения на макет его наследников. Он определяет ширину и высоту фрейма, также каждый фрейм может иметь визуальную границу и т. д.</w:t>
      </w:r>
    </w:p>
    <w:p w:rsidR="00BB77FB" w:rsidRPr="003A425A" w:rsidRDefault="00BB77FB" w:rsidP="00BB77FB">
      <w:pPr>
        <w:pStyle w:val="3"/>
      </w:pPr>
      <w:bookmarkStart w:id="418" w:name="_Toc382058527"/>
      <w:r w:rsidRPr="003A425A">
        <w:rPr>
          <w:sz w:val="24"/>
          <w:szCs w:val="24"/>
        </w:rPr>
        <w:lastRenderedPageBreak/>
        <w:t>QTextImageFormat</w:t>
      </w:r>
      <w:bookmarkEnd w:id="418"/>
    </w:p>
    <w:p w:rsidR="005A6BBD" w:rsidRPr="003A425A" w:rsidRDefault="00953454" w:rsidP="00F15C30">
      <w:pPr>
        <w:jc w:val="both"/>
        <w:rPr>
          <w:rFonts w:ascii="Times New Roman" w:hAnsi="Times New Roman"/>
          <w:sz w:val="24"/>
          <w:szCs w:val="24"/>
        </w:rPr>
      </w:pPr>
      <w:hyperlink r:id="rId754"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qtextimageformat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QTextImageFormat обеспечивает информацию форматирования для изображений в документе. Встроенные изображения представляются при помощи символа замещения </w:t>
      </w:r>
      <w:r w:rsidR="00085476" w:rsidRPr="003A425A">
        <w:rPr>
          <w:rFonts w:ascii="Times New Roman" w:hAnsi="Times New Roman"/>
          <w:sz w:val="24"/>
          <w:szCs w:val="24"/>
        </w:rPr>
        <w:t>объект</w:t>
      </w:r>
      <w:r w:rsidRPr="003A425A">
        <w:rPr>
          <w:rFonts w:ascii="Times New Roman" w:hAnsi="Times New Roman"/>
          <w:sz w:val="24"/>
          <w:szCs w:val="24"/>
        </w:rPr>
        <w:t xml:space="preserve">а (0xFFFC in Unicode), который имеет связанный с ним QTextImageFormat. Может быть включён любой формат, поддерживаемый </w:t>
      </w:r>
      <w:r w:rsidR="00B00C9F" w:rsidRPr="003A425A">
        <w:rPr>
          <w:rFonts w:ascii="Times New Roman" w:hAnsi="Times New Roman"/>
          <w:sz w:val="24"/>
          <w:szCs w:val="24"/>
        </w:rPr>
        <w:t>qt</w:t>
      </w:r>
      <w:r w:rsidRPr="003A425A">
        <w:rPr>
          <w:rFonts w:ascii="Times New Roman" w:hAnsi="Times New Roman"/>
          <w:sz w:val="24"/>
          <w:szCs w:val="24"/>
        </w:rPr>
        <w:t>.</w:t>
      </w:r>
    </w:p>
    <w:p w:rsidR="00BB77FB" w:rsidRPr="003A425A" w:rsidRDefault="00BB77FB" w:rsidP="00BB77FB">
      <w:pPr>
        <w:pStyle w:val="3"/>
        <w:rPr>
          <w:color w:val="FF0000"/>
        </w:rPr>
      </w:pPr>
      <w:bookmarkStart w:id="419" w:name="_Toc382058528"/>
      <w:r w:rsidRPr="003A425A">
        <w:rPr>
          <w:color w:val="FF0000"/>
          <w:sz w:val="24"/>
          <w:szCs w:val="24"/>
        </w:rPr>
        <w:t>QTextInlineObject</w:t>
      </w:r>
      <w:bookmarkEnd w:id="419"/>
    </w:p>
    <w:p w:rsidR="005A6BBD" w:rsidRPr="003A425A" w:rsidRDefault="00953454" w:rsidP="00F15C30">
      <w:pPr>
        <w:jc w:val="both"/>
        <w:rPr>
          <w:rFonts w:ascii="Times New Roman" w:hAnsi="Times New Roman"/>
          <w:sz w:val="24"/>
          <w:szCs w:val="24"/>
        </w:rPr>
      </w:pPr>
      <w:hyperlink r:id="rId755" w:anchor="details" w:history="1">
        <w:r w:rsidR="005A6BBD" w:rsidRPr="003A425A">
          <w:rPr>
            <w:rStyle w:val="a3"/>
            <w:rFonts w:ascii="Times New Roman" w:hAnsi="Times New Roman"/>
            <w:sz w:val="24"/>
            <w:szCs w:val="24"/>
          </w:rPr>
          <w:t>http://qt-project.org/doc/qt-5.1/qtgui/qtextinlineobject.html#details</w:t>
        </w:r>
      </w:hyperlink>
    </w:p>
    <w:p w:rsidR="005A6BBD" w:rsidRPr="003A425A" w:rsidRDefault="005A6BBD" w:rsidP="00F15C30">
      <w:pPr>
        <w:jc w:val="both"/>
        <w:rPr>
          <w:rFonts w:ascii="Times New Roman" w:hAnsi="Times New Roman"/>
          <w:i/>
          <w:color w:val="FF0000"/>
          <w:sz w:val="24"/>
          <w:szCs w:val="24"/>
        </w:rPr>
      </w:pPr>
      <w:r w:rsidRPr="003A425A">
        <w:rPr>
          <w:rFonts w:ascii="Times New Roman" w:hAnsi="Times New Roman"/>
          <w:sz w:val="24"/>
          <w:szCs w:val="24"/>
        </w:rPr>
        <w:t xml:space="preserve">класс QTextInlineObject представляет встроенный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в </w:t>
      </w:r>
      <w:hyperlink r:id="rId756" w:history="1">
        <w:r w:rsidRPr="003A425A">
          <w:rPr>
            <w:rStyle w:val="a3"/>
            <w:rFonts w:ascii="Times New Roman" w:hAnsi="Times New Roman"/>
            <w:color w:val="auto"/>
            <w:sz w:val="24"/>
            <w:szCs w:val="24"/>
          </w:rPr>
          <w:t>QTextLayout</w:t>
        </w:r>
      </w:hyperlink>
      <w:r w:rsidRPr="003A425A">
        <w:rPr>
          <w:rFonts w:ascii="Times New Roman" w:hAnsi="Times New Roman"/>
          <w:sz w:val="24"/>
          <w:szCs w:val="24"/>
        </w:rPr>
        <w:t xml:space="preserve">. Этот класс используется, только если текстовый макет используется для определения положения элементов </w:t>
      </w:r>
      <w:hyperlink r:id="rId757"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w:t>
      </w:r>
      <w:r w:rsidRPr="003A425A">
        <w:rPr>
          <w:rFonts w:ascii="Times New Roman" w:hAnsi="Times New Roman"/>
          <w:i/>
          <w:color w:val="FF0000"/>
          <w:sz w:val="24"/>
          <w:szCs w:val="24"/>
        </w:rPr>
        <w:t>Назначение данного класса пока мне не совсем понятно.</w:t>
      </w:r>
    </w:p>
    <w:p w:rsidR="00BB77FB" w:rsidRPr="003A425A" w:rsidRDefault="00BB77FB" w:rsidP="00BB77FB">
      <w:pPr>
        <w:pStyle w:val="3"/>
      </w:pPr>
      <w:bookmarkStart w:id="420" w:name="_Toc382058529"/>
      <w:r w:rsidRPr="003A425A">
        <w:rPr>
          <w:sz w:val="24"/>
          <w:szCs w:val="24"/>
        </w:rPr>
        <w:t>QTextItem</w:t>
      </w:r>
      <w:bookmarkEnd w:id="420"/>
    </w:p>
    <w:p w:rsidR="005A6BBD" w:rsidRPr="003A425A" w:rsidRDefault="00953454" w:rsidP="00F15C30">
      <w:pPr>
        <w:jc w:val="both"/>
        <w:rPr>
          <w:rFonts w:ascii="Times New Roman" w:hAnsi="Times New Roman"/>
          <w:sz w:val="24"/>
          <w:szCs w:val="24"/>
        </w:rPr>
      </w:pPr>
      <w:hyperlink r:id="rId758" w:anchor="details" w:history="1">
        <w:r w:rsidR="005A6BBD" w:rsidRPr="003A425A">
          <w:rPr>
            <w:rStyle w:val="a3"/>
            <w:rFonts w:ascii="Times New Roman" w:hAnsi="Times New Roman"/>
            <w:sz w:val="24"/>
            <w:szCs w:val="24"/>
          </w:rPr>
          <w:t>http://qt-project.org/doc/qt-5.1/qtgui/qtextitem.html#details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класс QTextItem обеспечивает всю информацию, требуемую для рисования текста в частном движке рисования. Если вы создаёте некоторый частный движок, то вам следует переопределить данный класс.</w:t>
      </w:r>
    </w:p>
    <w:p w:rsidR="00BB77FB" w:rsidRPr="003A425A" w:rsidRDefault="00BB77FB" w:rsidP="00BB77FB">
      <w:pPr>
        <w:pStyle w:val="3"/>
      </w:pPr>
      <w:bookmarkStart w:id="421" w:name="_Toc382058530"/>
      <w:r w:rsidRPr="003A425A">
        <w:rPr>
          <w:sz w:val="24"/>
          <w:szCs w:val="24"/>
        </w:rPr>
        <w:t>QTextLayout</w:t>
      </w:r>
      <w:bookmarkEnd w:id="421"/>
    </w:p>
    <w:p w:rsidR="005A6BBD" w:rsidRPr="003A425A" w:rsidRDefault="00953454" w:rsidP="00F15C30">
      <w:pPr>
        <w:jc w:val="both"/>
        <w:rPr>
          <w:rFonts w:ascii="Times New Roman" w:hAnsi="Times New Roman"/>
          <w:sz w:val="24"/>
          <w:szCs w:val="24"/>
        </w:rPr>
      </w:pPr>
      <w:hyperlink r:id="rId759" w:anchor="details" w:history="1">
        <w:r w:rsidR="005A6BBD" w:rsidRPr="003A425A">
          <w:rPr>
            <w:rStyle w:val="a3"/>
            <w:rFonts w:ascii="Times New Roman" w:hAnsi="Times New Roman"/>
            <w:sz w:val="24"/>
            <w:szCs w:val="24"/>
          </w:rPr>
          <w:t>http://qt-project.org/doc/qt-5.1/qtgui/qtextlayout.html#details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QTextLayout используется для размещения и рисования текста. Данный класс имеет множество удобных средств для </w:t>
      </w:r>
      <w:r w:rsidR="00B347C0" w:rsidRPr="003A425A">
        <w:rPr>
          <w:rFonts w:ascii="Times New Roman" w:hAnsi="Times New Roman"/>
          <w:sz w:val="24"/>
          <w:szCs w:val="24"/>
        </w:rPr>
        <w:t>редактир</w:t>
      </w:r>
      <w:r w:rsidRPr="003A425A">
        <w:rPr>
          <w:rFonts w:ascii="Times New Roman" w:hAnsi="Times New Roman"/>
          <w:sz w:val="24"/>
          <w:szCs w:val="24"/>
        </w:rPr>
        <w:t>ования текста.</w:t>
      </w:r>
      <w:r w:rsidR="00BB77FB"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может использоваться для создания набора экземпляров </w:t>
      </w:r>
      <w:hyperlink r:id="rId760" w:history="1">
        <w:r w:rsidRPr="003A425A">
          <w:rPr>
            <w:rStyle w:val="a3"/>
            <w:rFonts w:ascii="Times New Roman" w:hAnsi="Times New Roman"/>
            <w:color w:val="auto"/>
            <w:sz w:val="24"/>
            <w:szCs w:val="24"/>
          </w:rPr>
          <w:t>QTextLine</w:t>
        </w:r>
      </w:hyperlink>
      <w:r w:rsidRPr="003A425A">
        <w:rPr>
          <w:rFonts w:ascii="Times New Roman" w:hAnsi="Times New Roman"/>
          <w:sz w:val="24"/>
          <w:szCs w:val="24"/>
        </w:rPr>
        <w:t xml:space="preserve"> заданной ширины и размещать их независимо на экране. Как только макет создан, данные линии могут быть нарисованы на устройстве рисования.</w:t>
      </w:r>
      <w:r w:rsidR="00BB77FB" w:rsidRPr="003A425A">
        <w:rPr>
          <w:rFonts w:ascii="Times New Roman" w:hAnsi="Times New Roman"/>
          <w:sz w:val="24"/>
          <w:szCs w:val="24"/>
        </w:rPr>
        <w:t xml:space="preserve"> </w:t>
      </w:r>
      <w:r w:rsidRPr="003A425A">
        <w:rPr>
          <w:rFonts w:ascii="Times New Roman" w:hAnsi="Times New Roman"/>
          <w:i/>
          <w:sz w:val="24"/>
          <w:szCs w:val="24"/>
        </w:rPr>
        <w:t>Есть пример кода использования данного класса.</w:t>
      </w:r>
    </w:p>
    <w:p w:rsidR="00BB77FB" w:rsidRPr="003A425A" w:rsidRDefault="00BB77FB" w:rsidP="00BB77FB">
      <w:pPr>
        <w:pStyle w:val="3"/>
      </w:pPr>
      <w:bookmarkStart w:id="422" w:name="_Toc382058531"/>
      <w:r w:rsidRPr="003A425A">
        <w:rPr>
          <w:sz w:val="24"/>
          <w:szCs w:val="24"/>
        </w:rPr>
        <w:t>QTextLength</w:t>
      </w:r>
      <w:bookmarkEnd w:id="422"/>
    </w:p>
    <w:p w:rsidR="005A6BBD" w:rsidRPr="003A425A" w:rsidRDefault="00953454" w:rsidP="00F15C30">
      <w:pPr>
        <w:jc w:val="both"/>
        <w:rPr>
          <w:rFonts w:ascii="Times New Roman" w:hAnsi="Times New Roman"/>
          <w:sz w:val="24"/>
          <w:szCs w:val="24"/>
        </w:rPr>
      </w:pPr>
      <w:hyperlink r:id="rId761" w:anchor="details" w:history="1">
        <w:r w:rsidR="005A6BBD" w:rsidRPr="003A425A">
          <w:rPr>
            <w:rStyle w:val="a3"/>
            <w:rFonts w:ascii="Times New Roman" w:hAnsi="Times New Roman"/>
            <w:sz w:val="24"/>
            <w:szCs w:val="24"/>
          </w:rPr>
          <w:t>http://qt-project.org/doc/qt-5.1/qtgui/qtextlength.html#details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класс QTextLength инкапсулирует разные типы длин, используем</w:t>
      </w:r>
      <w:r w:rsidR="00BB77FB" w:rsidRPr="003A425A">
        <w:rPr>
          <w:rFonts w:ascii="Times New Roman" w:hAnsi="Times New Roman"/>
          <w:sz w:val="24"/>
          <w:szCs w:val="24"/>
        </w:rPr>
        <w:t>ых</w:t>
      </w:r>
      <w:r w:rsidRPr="003A425A">
        <w:rPr>
          <w:rFonts w:ascii="Times New Roman" w:hAnsi="Times New Roman"/>
          <w:sz w:val="24"/>
          <w:szCs w:val="24"/>
        </w:rPr>
        <w:t xml:space="preserve"> в </w:t>
      </w:r>
      <w:hyperlink r:id="rId762"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В общем, данный класс используется для определения ширины таблицы. Она может быть определена или как фиксированное количество пикселов, или как процентное значение, или при помощи переменной длины, которая позволяет занимать столько места, сколько требуется.</w:t>
      </w:r>
    </w:p>
    <w:p w:rsidR="00BB77FB" w:rsidRPr="003A425A" w:rsidRDefault="00BB77FB" w:rsidP="00BB77FB">
      <w:pPr>
        <w:pStyle w:val="3"/>
      </w:pPr>
      <w:bookmarkStart w:id="423" w:name="_Toc382058532"/>
      <w:r w:rsidRPr="003A425A">
        <w:rPr>
          <w:sz w:val="24"/>
          <w:szCs w:val="24"/>
        </w:rPr>
        <w:t>QTextLine</w:t>
      </w:r>
      <w:bookmarkEnd w:id="423"/>
    </w:p>
    <w:p w:rsidR="005A6BBD" w:rsidRPr="003A425A" w:rsidRDefault="00953454" w:rsidP="00F15C30">
      <w:pPr>
        <w:jc w:val="both"/>
        <w:rPr>
          <w:rFonts w:ascii="Times New Roman" w:hAnsi="Times New Roman"/>
          <w:sz w:val="24"/>
          <w:szCs w:val="24"/>
        </w:rPr>
      </w:pPr>
      <w:hyperlink r:id="rId763" w:anchor="details" w:history="1">
        <w:r w:rsidR="005A6BBD" w:rsidRPr="003A425A">
          <w:rPr>
            <w:rStyle w:val="a3"/>
            <w:rFonts w:ascii="Times New Roman" w:hAnsi="Times New Roman"/>
            <w:sz w:val="24"/>
            <w:szCs w:val="24"/>
          </w:rPr>
          <w:t>http://qt-project.org/doc/qt-5.1/qtgui/qtextline.html#details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lastRenderedPageBreak/>
        <w:t xml:space="preserve">класс QTextLine представляет линию текста внутри </w:t>
      </w:r>
      <w:hyperlink r:id="rId764" w:history="1">
        <w:r w:rsidRPr="003A425A">
          <w:rPr>
            <w:rStyle w:val="a3"/>
            <w:rFonts w:ascii="Times New Roman" w:hAnsi="Times New Roman"/>
            <w:color w:val="auto"/>
            <w:sz w:val="24"/>
            <w:szCs w:val="24"/>
          </w:rPr>
          <w:t>QTextLayout</w:t>
        </w:r>
      </w:hyperlink>
      <w:r w:rsidRPr="003A425A">
        <w:rPr>
          <w:rFonts w:ascii="Times New Roman" w:hAnsi="Times New Roman"/>
          <w:sz w:val="24"/>
          <w:szCs w:val="24"/>
        </w:rPr>
        <w:t>. Данная функция позволяет получать и устанавливать различные параметры текстовых линий.</w:t>
      </w:r>
    </w:p>
    <w:p w:rsidR="00BB77FB" w:rsidRPr="003A425A" w:rsidRDefault="00BB77FB" w:rsidP="00BB77FB">
      <w:pPr>
        <w:pStyle w:val="3"/>
      </w:pPr>
      <w:bookmarkStart w:id="424" w:name="_Toc382058533"/>
      <w:r w:rsidRPr="003A425A">
        <w:rPr>
          <w:sz w:val="24"/>
          <w:szCs w:val="24"/>
        </w:rPr>
        <w:t>QTextList</w:t>
      </w:r>
      <w:bookmarkEnd w:id="424"/>
    </w:p>
    <w:p w:rsidR="005A6BBD" w:rsidRPr="003A425A" w:rsidRDefault="00953454" w:rsidP="00F15C30">
      <w:pPr>
        <w:jc w:val="both"/>
        <w:rPr>
          <w:rFonts w:ascii="Times New Roman" w:hAnsi="Times New Roman"/>
          <w:sz w:val="24"/>
          <w:szCs w:val="24"/>
        </w:rPr>
      </w:pPr>
      <w:hyperlink r:id="rId765" w:anchor="details" w:history="1">
        <w:r w:rsidR="005A6BBD" w:rsidRPr="003A425A">
          <w:rPr>
            <w:rStyle w:val="a3"/>
            <w:rFonts w:ascii="Times New Roman" w:hAnsi="Times New Roman"/>
            <w:sz w:val="24"/>
            <w:szCs w:val="24"/>
          </w:rPr>
          <w:t>http://qt-project.org/doc/qt-5.1/qtgui/qtextlist.html#details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QTextList обеспечивает декорированный список элементов в </w:t>
      </w:r>
      <w:hyperlink r:id="rId766"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Список содержит последовательность текстовых блоков, каждый из которых помечен при помощи булева значения или другим символом. Списки создаются курсором. </w:t>
      </w:r>
      <w:r w:rsidRPr="003A425A">
        <w:rPr>
          <w:rFonts w:ascii="Times New Roman" w:hAnsi="Times New Roman"/>
          <w:i/>
          <w:sz w:val="24"/>
          <w:szCs w:val="24"/>
        </w:rPr>
        <w:t>Есть пример вставки списка.</w:t>
      </w:r>
    </w:p>
    <w:p w:rsidR="00160CEF" w:rsidRPr="003A425A" w:rsidRDefault="00160CEF" w:rsidP="00160CEF">
      <w:pPr>
        <w:pStyle w:val="3"/>
      </w:pPr>
      <w:bookmarkStart w:id="425" w:name="_Toc382058534"/>
      <w:r w:rsidRPr="003A425A">
        <w:rPr>
          <w:sz w:val="24"/>
          <w:szCs w:val="24"/>
        </w:rPr>
        <w:t>QTextListFormat</w:t>
      </w:r>
      <w:bookmarkEnd w:id="425"/>
    </w:p>
    <w:p w:rsidR="005A6BBD" w:rsidRPr="003A425A" w:rsidRDefault="00953454" w:rsidP="00F15C30">
      <w:pPr>
        <w:jc w:val="both"/>
        <w:rPr>
          <w:rFonts w:ascii="Times New Roman" w:hAnsi="Times New Roman"/>
          <w:sz w:val="24"/>
          <w:szCs w:val="24"/>
        </w:rPr>
      </w:pPr>
      <w:hyperlink r:id="rId767" w:anchor="details" w:history="1">
        <w:r w:rsidR="005A6BBD" w:rsidRPr="003A425A">
          <w:rPr>
            <w:rStyle w:val="a3"/>
            <w:rFonts w:ascii="Times New Roman" w:hAnsi="Times New Roman"/>
            <w:sz w:val="24"/>
            <w:szCs w:val="24"/>
          </w:rPr>
          <w:t>http://qt-project.org/doc/qt-5.1/qtgui/qtextlistformat.html#details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QTextListFormat обеспечивает информацию форматирования для списков в </w:t>
      </w:r>
      <w:hyperlink r:id="rId768"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Список заполняется одним или более элементом, представляющим из себя блок текста. Формат определяет внешность элементов в списке.</w:t>
      </w:r>
      <w:r w:rsidR="00160CEF" w:rsidRPr="003A425A">
        <w:rPr>
          <w:rFonts w:ascii="Times New Roman" w:hAnsi="Times New Roman"/>
          <w:sz w:val="24"/>
          <w:szCs w:val="24"/>
        </w:rPr>
        <w:t xml:space="preserve"> </w:t>
      </w:r>
      <w:r w:rsidRPr="003A425A">
        <w:rPr>
          <w:rFonts w:ascii="Times New Roman" w:hAnsi="Times New Roman"/>
          <w:i/>
          <w:sz w:val="24"/>
          <w:szCs w:val="24"/>
        </w:rPr>
        <w:t>В данной части есть пример кода.</w:t>
      </w:r>
    </w:p>
    <w:p w:rsidR="00160CEF" w:rsidRPr="003A425A" w:rsidRDefault="00160CEF" w:rsidP="00160CEF">
      <w:pPr>
        <w:pStyle w:val="3"/>
        <w:rPr>
          <w:color w:val="FF0000"/>
        </w:rPr>
      </w:pPr>
      <w:bookmarkStart w:id="426" w:name="_Toc382058535"/>
      <w:r w:rsidRPr="003A425A">
        <w:rPr>
          <w:color w:val="FF0000"/>
          <w:sz w:val="24"/>
          <w:szCs w:val="24"/>
        </w:rPr>
        <w:t>QTextObject</w:t>
      </w:r>
      <w:bookmarkEnd w:id="426"/>
    </w:p>
    <w:p w:rsidR="005A6BBD" w:rsidRPr="003A425A" w:rsidRDefault="00953454" w:rsidP="00F15C30">
      <w:pPr>
        <w:jc w:val="both"/>
        <w:rPr>
          <w:rFonts w:ascii="Times New Roman" w:hAnsi="Times New Roman"/>
          <w:sz w:val="24"/>
          <w:szCs w:val="24"/>
        </w:rPr>
      </w:pPr>
      <w:hyperlink r:id="rId769" w:anchor="details" w:history="1">
        <w:r w:rsidR="005A6BBD" w:rsidRPr="003A425A">
          <w:rPr>
            <w:rStyle w:val="a3"/>
            <w:rFonts w:ascii="Times New Roman" w:hAnsi="Times New Roman"/>
            <w:sz w:val="24"/>
            <w:szCs w:val="24"/>
          </w:rPr>
          <w:t>http://qt-project.org/doc/qt-5.1/qtgui/qtextobject.html#details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QTextObject является базовым классом для разных видов </w:t>
      </w:r>
      <w:r w:rsidR="00085476" w:rsidRPr="003A425A">
        <w:rPr>
          <w:rFonts w:ascii="Times New Roman" w:hAnsi="Times New Roman"/>
          <w:sz w:val="24"/>
          <w:szCs w:val="24"/>
        </w:rPr>
        <w:t>объект</w:t>
      </w:r>
      <w:r w:rsidRPr="003A425A">
        <w:rPr>
          <w:rFonts w:ascii="Times New Roman" w:hAnsi="Times New Roman"/>
          <w:sz w:val="24"/>
          <w:szCs w:val="24"/>
        </w:rPr>
        <w:t xml:space="preserve">ов, которые могут группировать части </w:t>
      </w:r>
      <w:hyperlink r:id="rId770"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вместе. Общие группирующие текстовые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 это списки, фреймы и таблицы. Текстовый </w:t>
      </w:r>
      <w:r w:rsidR="00085476" w:rsidRPr="003A425A">
        <w:rPr>
          <w:rFonts w:ascii="Times New Roman" w:hAnsi="Times New Roman"/>
          <w:sz w:val="24"/>
          <w:szCs w:val="24"/>
        </w:rPr>
        <w:t>объект</w:t>
      </w:r>
      <w:r w:rsidRPr="003A425A">
        <w:rPr>
          <w:rFonts w:ascii="Times New Roman" w:hAnsi="Times New Roman"/>
          <w:sz w:val="24"/>
          <w:szCs w:val="24"/>
        </w:rPr>
        <w:t xml:space="preserve"> имеет связанный с ним формат и документ. Есть два существенных типа текстовых </w:t>
      </w:r>
      <w:r w:rsidR="00085476" w:rsidRPr="003A425A">
        <w:rPr>
          <w:rFonts w:ascii="Times New Roman" w:hAnsi="Times New Roman"/>
          <w:sz w:val="24"/>
          <w:szCs w:val="24"/>
        </w:rPr>
        <w:t>объект</w:t>
      </w:r>
      <w:r w:rsidRPr="003A425A">
        <w:rPr>
          <w:rFonts w:ascii="Times New Roman" w:hAnsi="Times New Roman"/>
          <w:sz w:val="24"/>
          <w:szCs w:val="24"/>
        </w:rPr>
        <w:t xml:space="preserve">ов: те, которые используются вместе с блоками и те, которые используются вместе с символами. Первый тип является производным от </w:t>
      </w:r>
      <w:hyperlink r:id="rId771" w:history="1">
        <w:r w:rsidRPr="003A425A">
          <w:rPr>
            <w:rStyle w:val="a3"/>
            <w:rFonts w:ascii="Times New Roman" w:hAnsi="Times New Roman"/>
            <w:color w:val="auto"/>
            <w:sz w:val="24"/>
            <w:szCs w:val="24"/>
          </w:rPr>
          <w:t>QTextBlockGroup</w:t>
        </w:r>
      </w:hyperlink>
      <w:r w:rsidRPr="003A425A">
        <w:rPr>
          <w:rFonts w:ascii="Times New Roman" w:hAnsi="Times New Roman"/>
          <w:sz w:val="24"/>
          <w:szCs w:val="24"/>
        </w:rPr>
        <w:t xml:space="preserve">, а второй – от </w:t>
      </w:r>
      <w:hyperlink r:id="rId772" w:history="1">
        <w:r w:rsidRPr="003A425A">
          <w:rPr>
            <w:rStyle w:val="a3"/>
            <w:rFonts w:ascii="Times New Roman" w:hAnsi="Times New Roman"/>
            <w:color w:val="auto"/>
            <w:sz w:val="24"/>
            <w:szCs w:val="24"/>
          </w:rPr>
          <w:t>QTextFrame</w:t>
        </w:r>
      </w:hyperlink>
      <w:r w:rsidRPr="003A425A">
        <w:rPr>
          <w:rFonts w:ascii="Times New Roman" w:hAnsi="Times New Roman"/>
          <w:sz w:val="24"/>
          <w:szCs w:val="24"/>
        </w:rPr>
        <w:t>.</w:t>
      </w:r>
      <w:r w:rsidR="00160CEF" w:rsidRPr="003A425A">
        <w:rPr>
          <w:rFonts w:ascii="Times New Roman" w:hAnsi="Times New Roman"/>
          <w:sz w:val="24"/>
          <w:szCs w:val="24"/>
        </w:rPr>
        <w:t xml:space="preserve"> </w:t>
      </w:r>
      <w:r w:rsidRPr="003A425A">
        <w:rPr>
          <w:rFonts w:ascii="Times New Roman" w:hAnsi="Times New Roman"/>
          <w:sz w:val="24"/>
          <w:szCs w:val="24"/>
        </w:rPr>
        <w:t xml:space="preserve">Вам редко необходимо использовать данный класс. Только если вы создаёте частный текстовый </w:t>
      </w:r>
      <w:r w:rsidR="00085476" w:rsidRPr="003A425A">
        <w:rPr>
          <w:rFonts w:ascii="Times New Roman" w:hAnsi="Times New Roman"/>
          <w:sz w:val="24"/>
          <w:szCs w:val="24"/>
        </w:rPr>
        <w:t>объект</w:t>
      </w:r>
      <w:r w:rsidRPr="003A425A">
        <w:rPr>
          <w:rFonts w:ascii="Times New Roman" w:hAnsi="Times New Roman"/>
          <w:sz w:val="24"/>
          <w:szCs w:val="24"/>
        </w:rPr>
        <w:t xml:space="preserve">. При этом также следует переопределить </w:t>
      </w:r>
      <w:hyperlink r:id="rId773" w:anchor="createObject" w:history="1">
        <w:r w:rsidRPr="003A425A">
          <w:rPr>
            <w:rStyle w:val="a3"/>
            <w:rFonts w:ascii="Times New Roman" w:hAnsi="Times New Roman"/>
            <w:color w:val="auto"/>
            <w:sz w:val="24"/>
            <w:szCs w:val="24"/>
          </w:rPr>
          <w:t>QTextDocument::createObject</w:t>
        </w:r>
      </w:hyperlink>
      <w:r w:rsidRPr="003A425A">
        <w:rPr>
          <w:rFonts w:ascii="Times New Roman" w:hAnsi="Times New Roman"/>
          <w:sz w:val="24"/>
          <w:szCs w:val="24"/>
        </w:rPr>
        <w:t>() функцию.</w:t>
      </w:r>
    </w:p>
    <w:p w:rsidR="00160CEF" w:rsidRPr="003A425A" w:rsidRDefault="00160CEF" w:rsidP="00160CEF">
      <w:pPr>
        <w:pStyle w:val="3"/>
      </w:pPr>
      <w:bookmarkStart w:id="427" w:name="_Toc382058536"/>
      <w:r w:rsidRPr="003A425A">
        <w:rPr>
          <w:sz w:val="24"/>
          <w:szCs w:val="24"/>
        </w:rPr>
        <w:t>QTextObjectInterface</w:t>
      </w:r>
      <w:bookmarkEnd w:id="427"/>
    </w:p>
    <w:p w:rsidR="005A6BBD" w:rsidRPr="003A425A" w:rsidRDefault="00953454" w:rsidP="00FF7F11">
      <w:pPr>
        <w:jc w:val="both"/>
        <w:rPr>
          <w:rFonts w:ascii="Times New Roman" w:hAnsi="Times New Roman"/>
          <w:sz w:val="24"/>
          <w:szCs w:val="24"/>
        </w:rPr>
      </w:pPr>
      <w:hyperlink r:id="rId774" w:anchor="details" w:history="1">
        <w:r w:rsidR="005A6BBD" w:rsidRPr="003A425A">
          <w:rPr>
            <w:rStyle w:val="a3"/>
            <w:rFonts w:ascii="Times New Roman" w:hAnsi="Times New Roman"/>
            <w:sz w:val="24"/>
            <w:szCs w:val="24"/>
          </w:rPr>
          <w:t>http://qt-project.org/doc/qt-5.1/qtgui/qtextobjectinterface.html#details</w:t>
        </w:r>
      </w:hyperlink>
    </w:p>
    <w:p w:rsidR="005A6BBD" w:rsidRPr="003A425A" w:rsidRDefault="005A6BBD" w:rsidP="00F15C30">
      <w:pPr>
        <w:jc w:val="both"/>
        <w:rPr>
          <w:rFonts w:ascii="Times New Roman" w:hAnsi="Times New Roman"/>
          <w:color w:val="FF0000"/>
          <w:sz w:val="24"/>
          <w:szCs w:val="24"/>
        </w:rPr>
      </w:pPr>
      <w:r w:rsidRPr="003A425A">
        <w:rPr>
          <w:rFonts w:ascii="Times New Roman" w:hAnsi="Times New Roman"/>
          <w:sz w:val="24"/>
          <w:szCs w:val="24"/>
        </w:rPr>
        <w:t xml:space="preserve">класс QTextObjectInterface позволяет рисование частных текстовых </w:t>
      </w:r>
      <w:r w:rsidR="00085476" w:rsidRPr="003A425A">
        <w:rPr>
          <w:rFonts w:ascii="Times New Roman" w:hAnsi="Times New Roman"/>
          <w:sz w:val="24"/>
          <w:szCs w:val="24"/>
        </w:rPr>
        <w:t>объект</w:t>
      </w:r>
      <w:r w:rsidRPr="003A425A">
        <w:rPr>
          <w:rFonts w:ascii="Times New Roman" w:hAnsi="Times New Roman"/>
          <w:sz w:val="24"/>
          <w:szCs w:val="24"/>
        </w:rPr>
        <w:t xml:space="preserve">ов в </w:t>
      </w:r>
      <w:hyperlink r:id="rId775"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s. Текстовый </w:t>
      </w:r>
      <w:r w:rsidR="00085476" w:rsidRPr="003A425A">
        <w:rPr>
          <w:rFonts w:ascii="Times New Roman" w:hAnsi="Times New Roman"/>
          <w:sz w:val="24"/>
          <w:szCs w:val="24"/>
        </w:rPr>
        <w:t>объект</w:t>
      </w:r>
      <w:r w:rsidRPr="003A425A">
        <w:rPr>
          <w:rFonts w:ascii="Times New Roman" w:hAnsi="Times New Roman"/>
          <w:sz w:val="24"/>
          <w:szCs w:val="24"/>
        </w:rPr>
        <w:t xml:space="preserve"> описывает </w:t>
      </w:r>
      <w:r w:rsidR="00D95FF2" w:rsidRPr="003A425A">
        <w:rPr>
          <w:rFonts w:ascii="Times New Roman" w:hAnsi="Times New Roman"/>
          <w:sz w:val="24"/>
          <w:szCs w:val="24"/>
        </w:rPr>
        <w:t>структур</w:t>
      </w:r>
      <w:r w:rsidRPr="003A425A">
        <w:rPr>
          <w:rFonts w:ascii="Times New Roman" w:hAnsi="Times New Roman"/>
          <w:sz w:val="24"/>
          <w:szCs w:val="24"/>
        </w:rPr>
        <w:t xml:space="preserve">у одного или более элементов в текстовом документе. Текстовый </w:t>
      </w:r>
      <w:r w:rsidR="00085476" w:rsidRPr="003A425A">
        <w:rPr>
          <w:rFonts w:ascii="Times New Roman" w:hAnsi="Times New Roman"/>
          <w:sz w:val="24"/>
          <w:szCs w:val="24"/>
        </w:rPr>
        <w:t>объект</w:t>
      </w:r>
      <w:r w:rsidRPr="003A425A">
        <w:rPr>
          <w:rFonts w:ascii="Times New Roman" w:hAnsi="Times New Roman"/>
          <w:sz w:val="24"/>
          <w:szCs w:val="24"/>
        </w:rPr>
        <w:t xml:space="preserve"> знает, как размещать и рисовать его элементы, когда документ будет нарисован. Также </w:t>
      </w:r>
      <w:r w:rsidR="00B00C9F" w:rsidRPr="003A425A">
        <w:rPr>
          <w:rFonts w:ascii="Times New Roman" w:hAnsi="Times New Roman"/>
          <w:sz w:val="24"/>
          <w:szCs w:val="24"/>
        </w:rPr>
        <w:t>qt</w:t>
      </w:r>
      <w:r w:rsidRPr="003A425A">
        <w:rPr>
          <w:rFonts w:ascii="Times New Roman" w:hAnsi="Times New Roman"/>
          <w:sz w:val="24"/>
          <w:szCs w:val="24"/>
        </w:rPr>
        <w:t xml:space="preserve"> позволяет вставлять частные текстовые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в документ при помощи регистрации частных типов </w:t>
      </w:r>
      <w:r w:rsidR="00085476" w:rsidRPr="003A425A">
        <w:rPr>
          <w:rFonts w:ascii="Times New Roman" w:hAnsi="Times New Roman"/>
          <w:sz w:val="24"/>
          <w:szCs w:val="24"/>
        </w:rPr>
        <w:t>объект</w:t>
      </w:r>
      <w:r w:rsidRPr="003A425A">
        <w:rPr>
          <w:rFonts w:ascii="Times New Roman" w:hAnsi="Times New Roman"/>
          <w:sz w:val="24"/>
          <w:szCs w:val="24"/>
        </w:rPr>
        <w:t xml:space="preserve">ов при помощи </w:t>
      </w:r>
      <w:hyperlink r:id="rId776" w:history="1">
        <w:r w:rsidRPr="003A425A">
          <w:rPr>
            <w:rStyle w:val="a3"/>
            <w:rFonts w:ascii="Times New Roman" w:hAnsi="Times New Roman"/>
            <w:color w:val="auto"/>
            <w:sz w:val="24"/>
            <w:szCs w:val="24"/>
          </w:rPr>
          <w:t>QTextCharFormat</w:t>
        </w:r>
      </w:hyperlink>
      <w:r w:rsidRPr="003A425A">
        <w:rPr>
          <w:rFonts w:ascii="Times New Roman" w:hAnsi="Times New Roman"/>
          <w:sz w:val="24"/>
          <w:szCs w:val="24"/>
        </w:rPr>
        <w:t xml:space="preserve">. Данный класс также должен быть переопределён для данного типа и должен быть зарегистрирован при помощи </w:t>
      </w:r>
      <w:hyperlink r:id="rId777" w:history="1">
        <w:r w:rsidRPr="003A425A">
          <w:rPr>
            <w:rStyle w:val="a3"/>
            <w:rFonts w:ascii="Times New Roman" w:hAnsi="Times New Roman"/>
            <w:color w:val="auto"/>
            <w:sz w:val="24"/>
            <w:szCs w:val="24"/>
          </w:rPr>
          <w:t>QAbstractTextDocumentLayout</w:t>
        </w:r>
      </w:hyperlink>
      <w:r w:rsidRPr="003A425A">
        <w:rPr>
          <w:rFonts w:ascii="Times New Roman" w:hAnsi="Times New Roman"/>
          <w:sz w:val="24"/>
          <w:szCs w:val="24"/>
        </w:rPr>
        <w:t xml:space="preserve"> документа.</w:t>
      </w:r>
      <w:r w:rsidR="00160CEF" w:rsidRPr="003A425A">
        <w:rPr>
          <w:rFonts w:ascii="Times New Roman" w:hAnsi="Times New Roman"/>
          <w:sz w:val="24"/>
          <w:szCs w:val="24"/>
        </w:rPr>
        <w:t xml:space="preserve"> </w:t>
      </w:r>
      <w:r w:rsidRPr="003A425A">
        <w:rPr>
          <w:rFonts w:ascii="Times New Roman" w:hAnsi="Times New Roman"/>
          <w:i/>
          <w:sz w:val="24"/>
          <w:szCs w:val="24"/>
        </w:rPr>
        <w:t xml:space="preserve">далее в данной части описаны этапы вставки частного </w:t>
      </w:r>
      <w:r w:rsidR="00085476" w:rsidRPr="003A425A">
        <w:rPr>
          <w:rFonts w:ascii="Times New Roman" w:hAnsi="Times New Roman"/>
          <w:i/>
          <w:sz w:val="24"/>
          <w:szCs w:val="24"/>
        </w:rPr>
        <w:t>объект</w:t>
      </w:r>
      <w:r w:rsidRPr="003A425A">
        <w:rPr>
          <w:rFonts w:ascii="Times New Roman" w:hAnsi="Times New Roman"/>
          <w:i/>
          <w:sz w:val="24"/>
          <w:szCs w:val="24"/>
        </w:rPr>
        <w:t>а в документ.</w:t>
      </w:r>
      <w:r w:rsidR="00160CEF" w:rsidRPr="003A425A">
        <w:rPr>
          <w:rFonts w:ascii="Times New Roman" w:hAnsi="Times New Roman"/>
          <w:i/>
          <w:sz w:val="24"/>
          <w:szCs w:val="24"/>
        </w:rPr>
        <w:t xml:space="preserve"> </w:t>
      </w:r>
      <w:r w:rsidRPr="003A425A">
        <w:rPr>
          <w:rFonts w:ascii="Times New Roman" w:hAnsi="Times New Roman"/>
          <w:sz w:val="24"/>
          <w:szCs w:val="24"/>
        </w:rPr>
        <w:t xml:space="preserve">Класс, который применяет текстовый </w:t>
      </w:r>
      <w:r w:rsidR="00085476" w:rsidRPr="003A425A">
        <w:rPr>
          <w:rFonts w:ascii="Times New Roman" w:hAnsi="Times New Roman"/>
          <w:sz w:val="24"/>
          <w:szCs w:val="24"/>
        </w:rPr>
        <w:t>объект</w:t>
      </w:r>
      <w:r w:rsidRPr="003A425A">
        <w:rPr>
          <w:rFonts w:ascii="Times New Roman" w:hAnsi="Times New Roman"/>
          <w:sz w:val="24"/>
          <w:szCs w:val="24"/>
        </w:rPr>
        <w:t xml:space="preserve">, нуждается в наследовании как </w:t>
      </w:r>
      <w:hyperlink r:id="rId778"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так и </w:t>
      </w:r>
      <w:r w:rsidRPr="003A425A">
        <w:rPr>
          <w:rFonts w:ascii="Times New Roman" w:hAnsi="Times New Roman"/>
          <w:sz w:val="24"/>
          <w:szCs w:val="24"/>
        </w:rPr>
        <w:lastRenderedPageBreak/>
        <w:t xml:space="preserve">QTextObjectInterface. </w:t>
      </w:r>
      <w:hyperlink r:id="rId779"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должен всегда стоять на первом месте.</w:t>
      </w:r>
      <w:r w:rsidR="00160CEF" w:rsidRPr="003A425A">
        <w:rPr>
          <w:rFonts w:ascii="Times New Roman" w:hAnsi="Times New Roman"/>
          <w:sz w:val="24"/>
          <w:szCs w:val="24"/>
        </w:rPr>
        <w:t xml:space="preserve"> </w:t>
      </w:r>
      <w:r w:rsidRPr="003A425A">
        <w:rPr>
          <w:rFonts w:ascii="Times New Roman" w:hAnsi="Times New Roman"/>
          <w:sz w:val="24"/>
          <w:szCs w:val="24"/>
        </w:rPr>
        <w:t xml:space="preserve">Операции копирования и вставки игнорируют частные </w:t>
      </w:r>
      <w:r w:rsidR="00085476" w:rsidRPr="003A425A">
        <w:rPr>
          <w:rFonts w:ascii="Times New Roman" w:hAnsi="Times New Roman"/>
          <w:sz w:val="24"/>
          <w:szCs w:val="24"/>
        </w:rPr>
        <w:t>объект</w:t>
      </w:r>
      <w:r w:rsidRPr="003A425A">
        <w:rPr>
          <w:rFonts w:ascii="Times New Roman" w:hAnsi="Times New Roman"/>
          <w:sz w:val="24"/>
          <w:szCs w:val="24"/>
        </w:rPr>
        <w:t>ы.</w:t>
      </w:r>
    </w:p>
    <w:p w:rsidR="00160CEF" w:rsidRPr="003A425A" w:rsidRDefault="00160CEF" w:rsidP="00160CEF">
      <w:pPr>
        <w:pStyle w:val="3"/>
      </w:pPr>
      <w:bookmarkStart w:id="428" w:name="_Toc382058537"/>
      <w:r w:rsidRPr="003A425A">
        <w:rPr>
          <w:sz w:val="24"/>
          <w:szCs w:val="24"/>
        </w:rPr>
        <w:t>QTextOption</w:t>
      </w:r>
      <w:bookmarkEnd w:id="428"/>
    </w:p>
    <w:p w:rsidR="005A6BBD" w:rsidRPr="003A425A" w:rsidRDefault="00953454" w:rsidP="00F15C30">
      <w:pPr>
        <w:jc w:val="both"/>
        <w:rPr>
          <w:rFonts w:ascii="Times New Roman" w:hAnsi="Times New Roman"/>
          <w:sz w:val="24"/>
          <w:szCs w:val="24"/>
        </w:rPr>
      </w:pPr>
      <w:hyperlink r:id="rId780" w:anchor="details" w:history="1">
        <w:r w:rsidR="005A6BBD" w:rsidRPr="003A425A">
          <w:rPr>
            <w:rStyle w:val="a3"/>
            <w:rFonts w:ascii="Times New Roman" w:hAnsi="Times New Roman"/>
            <w:sz w:val="24"/>
            <w:szCs w:val="24"/>
          </w:rPr>
          <w:t>http://qt-project.org/doc/qt-5.1/qtgui/qtextoption.html#details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QTextOption обеспечивает описание общих свойств форматируемого текста. Данный класс используется для инкапсуляции общих свойств форматируемого текста в одиночном </w:t>
      </w:r>
      <w:r w:rsidR="00085476" w:rsidRPr="003A425A">
        <w:rPr>
          <w:rFonts w:ascii="Times New Roman" w:hAnsi="Times New Roman"/>
          <w:sz w:val="24"/>
          <w:szCs w:val="24"/>
        </w:rPr>
        <w:t>объект</w:t>
      </w:r>
      <w:r w:rsidRPr="003A425A">
        <w:rPr>
          <w:rFonts w:ascii="Times New Roman" w:hAnsi="Times New Roman"/>
          <w:sz w:val="24"/>
          <w:szCs w:val="24"/>
        </w:rPr>
        <w:t>е. Он содержит стандартные свойства, связанные с рисованием текста и с макетами.</w:t>
      </w:r>
    </w:p>
    <w:p w:rsidR="00160CEF" w:rsidRPr="003A425A" w:rsidRDefault="00160CEF" w:rsidP="00160CEF">
      <w:pPr>
        <w:pStyle w:val="3"/>
      </w:pPr>
      <w:bookmarkStart w:id="429" w:name="_Toc382058538"/>
      <w:r w:rsidRPr="003A425A">
        <w:rPr>
          <w:sz w:val="24"/>
          <w:szCs w:val="24"/>
        </w:rPr>
        <w:t>QTextTable</w:t>
      </w:r>
      <w:bookmarkEnd w:id="429"/>
    </w:p>
    <w:p w:rsidR="005A6BBD" w:rsidRPr="003A425A" w:rsidRDefault="00953454" w:rsidP="00F15C30">
      <w:pPr>
        <w:jc w:val="both"/>
        <w:rPr>
          <w:rFonts w:ascii="Times New Roman" w:hAnsi="Times New Roman"/>
          <w:sz w:val="24"/>
          <w:szCs w:val="24"/>
        </w:rPr>
      </w:pPr>
      <w:hyperlink r:id="rId781" w:anchor="details" w:history="1">
        <w:r w:rsidR="005A6BBD" w:rsidRPr="003A425A">
          <w:rPr>
            <w:rStyle w:val="a3"/>
            <w:rFonts w:ascii="Times New Roman" w:hAnsi="Times New Roman"/>
            <w:sz w:val="24"/>
            <w:szCs w:val="24"/>
          </w:rPr>
          <w:t>http://qt-project.org/doc/qt-5.1/qtgui/qtexttable.html#details</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класс QTextTable представляет таблицу в текстовом документе. Каждая ячейка таблицы содержит блок и окружена фреймом. Таблицы создаются и вставляются в документ при помощи курсоров. </w:t>
      </w:r>
      <w:r w:rsidRPr="003A425A">
        <w:rPr>
          <w:rFonts w:ascii="Times New Roman" w:hAnsi="Times New Roman"/>
          <w:i/>
          <w:sz w:val="24"/>
          <w:szCs w:val="24"/>
        </w:rPr>
        <w:t>Есть пример кода.</w:t>
      </w:r>
      <w:r w:rsidR="00160CEF" w:rsidRPr="003A425A">
        <w:rPr>
          <w:rFonts w:ascii="Times New Roman" w:hAnsi="Times New Roman"/>
          <w:i/>
          <w:sz w:val="24"/>
          <w:szCs w:val="24"/>
        </w:rPr>
        <w:t xml:space="preserve"> </w:t>
      </w:r>
      <w:r w:rsidRPr="003A425A">
        <w:rPr>
          <w:rFonts w:ascii="Times New Roman" w:hAnsi="Times New Roman"/>
          <w:sz w:val="24"/>
          <w:szCs w:val="24"/>
        </w:rPr>
        <w:t xml:space="preserve">Также следует определять формат таблицы. Также есть функция курсора, которая позволяет получить </w:t>
      </w:r>
      <w:r w:rsidR="00B347C0" w:rsidRPr="003A425A">
        <w:rPr>
          <w:rFonts w:ascii="Times New Roman" w:hAnsi="Times New Roman"/>
          <w:sz w:val="24"/>
          <w:szCs w:val="24"/>
        </w:rPr>
        <w:t>редактир</w:t>
      </w:r>
      <w:r w:rsidRPr="003A425A">
        <w:rPr>
          <w:rFonts w:ascii="Times New Roman" w:hAnsi="Times New Roman"/>
          <w:sz w:val="24"/>
          <w:szCs w:val="24"/>
        </w:rPr>
        <w:t xml:space="preserve">уемую в настоящий момент таблицу. есть функции для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таблицы. Строки и столбцы в таблице могут быть объединены и разделены. </w:t>
      </w:r>
      <w:r w:rsidRPr="003A425A">
        <w:rPr>
          <w:rFonts w:ascii="Times New Roman" w:hAnsi="Times New Roman"/>
          <w:i/>
          <w:sz w:val="24"/>
          <w:szCs w:val="24"/>
        </w:rPr>
        <w:t>Есть пример кода, как это работает.</w:t>
      </w:r>
    </w:p>
    <w:p w:rsidR="00160CEF" w:rsidRPr="003A425A" w:rsidRDefault="00160CEF" w:rsidP="00160CEF">
      <w:pPr>
        <w:pStyle w:val="3"/>
      </w:pPr>
      <w:bookmarkStart w:id="430" w:name="_Toc382058539"/>
      <w:r w:rsidRPr="003A425A">
        <w:rPr>
          <w:sz w:val="24"/>
          <w:szCs w:val="24"/>
        </w:rPr>
        <w:t>QTextTableCell</w:t>
      </w:r>
      <w:bookmarkEnd w:id="430"/>
    </w:p>
    <w:p w:rsidR="005A6BBD" w:rsidRPr="003A425A" w:rsidRDefault="00953454" w:rsidP="00F15C30">
      <w:pPr>
        <w:jc w:val="both"/>
        <w:rPr>
          <w:rFonts w:ascii="Times New Roman" w:hAnsi="Times New Roman"/>
          <w:sz w:val="24"/>
          <w:szCs w:val="24"/>
        </w:rPr>
      </w:pPr>
      <w:hyperlink r:id="rId782" w:anchor="details" w:history="1">
        <w:r w:rsidR="005A6BBD" w:rsidRPr="003A425A">
          <w:rPr>
            <w:rStyle w:val="a3"/>
            <w:rFonts w:ascii="Times New Roman" w:hAnsi="Times New Roman"/>
            <w:sz w:val="24"/>
            <w:szCs w:val="24"/>
          </w:rPr>
          <w:t>http://qt-project.org/doc/qt-5.1/qtgui/qtexttablecell.html#details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QTextTableCell представляет свойства ячейки в </w:t>
      </w:r>
      <w:hyperlink r:id="rId783" w:history="1">
        <w:r w:rsidRPr="003A425A">
          <w:rPr>
            <w:rStyle w:val="a3"/>
            <w:rFonts w:ascii="Times New Roman" w:hAnsi="Times New Roman"/>
            <w:color w:val="auto"/>
            <w:sz w:val="24"/>
            <w:szCs w:val="24"/>
          </w:rPr>
          <w:t>QTextTable</w:t>
        </w:r>
      </w:hyperlink>
      <w:r w:rsidRPr="003A425A">
        <w:rPr>
          <w:rFonts w:ascii="Times New Roman" w:hAnsi="Times New Roman"/>
          <w:sz w:val="24"/>
          <w:szCs w:val="24"/>
        </w:rPr>
        <w:t xml:space="preserve">. Это кусочки </w:t>
      </w:r>
      <w:r w:rsidR="00D95FF2" w:rsidRPr="003A425A">
        <w:rPr>
          <w:rFonts w:ascii="Times New Roman" w:hAnsi="Times New Roman"/>
          <w:sz w:val="24"/>
          <w:szCs w:val="24"/>
        </w:rPr>
        <w:t>структур</w:t>
      </w:r>
      <w:r w:rsidRPr="003A425A">
        <w:rPr>
          <w:rFonts w:ascii="Times New Roman" w:hAnsi="Times New Roman"/>
          <w:sz w:val="24"/>
          <w:szCs w:val="24"/>
        </w:rPr>
        <w:t>ы документа, которые принадлежат таблице. Также данный класс содержит функции для получения и установки определённых параметров ячейки таблицы в текстовом документе.</w:t>
      </w:r>
    </w:p>
    <w:p w:rsidR="00160CEF" w:rsidRPr="003A425A" w:rsidRDefault="00160CEF" w:rsidP="00160CEF">
      <w:pPr>
        <w:pStyle w:val="3"/>
      </w:pPr>
      <w:bookmarkStart w:id="431" w:name="_Toc382058540"/>
      <w:r w:rsidRPr="003A425A">
        <w:rPr>
          <w:sz w:val="24"/>
          <w:szCs w:val="24"/>
        </w:rPr>
        <w:t>QTextTableCellFormat</w:t>
      </w:r>
      <w:bookmarkEnd w:id="431"/>
    </w:p>
    <w:p w:rsidR="005A6BBD" w:rsidRPr="003A425A" w:rsidRDefault="00953454" w:rsidP="00F15C30">
      <w:pPr>
        <w:jc w:val="both"/>
        <w:rPr>
          <w:rFonts w:ascii="Times New Roman" w:hAnsi="Times New Roman"/>
          <w:sz w:val="24"/>
          <w:szCs w:val="24"/>
        </w:rPr>
      </w:pPr>
      <w:hyperlink r:id="rId784" w:anchor="details" w:history="1">
        <w:r w:rsidR="005A6BBD" w:rsidRPr="003A425A">
          <w:rPr>
            <w:rStyle w:val="a3"/>
            <w:rFonts w:ascii="Times New Roman" w:hAnsi="Times New Roman"/>
            <w:sz w:val="24"/>
            <w:szCs w:val="24"/>
          </w:rPr>
          <w:t>http://qt-project.org/doc/qt-5.1/qtgui/qtexttablecellformat.html#details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класс QTextTableCellFormat обеспечивает информацию форматирования для ячеек таблицы а документе. Данный формат определяет визуальные свойства ячейки таблицы.</w:t>
      </w:r>
    </w:p>
    <w:p w:rsidR="00160CEF" w:rsidRPr="003A425A" w:rsidRDefault="00160CEF" w:rsidP="00160CEF">
      <w:pPr>
        <w:pStyle w:val="3"/>
      </w:pPr>
      <w:bookmarkStart w:id="432" w:name="_Toc382058541"/>
      <w:r w:rsidRPr="003A425A">
        <w:rPr>
          <w:sz w:val="24"/>
          <w:szCs w:val="24"/>
        </w:rPr>
        <w:t>QTextTableFormat</w:t>
      </w:r>
      <w:bookmarkEnd w:id="432"/>
    </w:p>
    <w:p w:rsidR="005A6BBD" w:rsidRPr="003A425A" w:rsidRDefault="00953454" w:rsidP="00F15C30">
      <w:pPr>
        <w:jc w:val="both"/>
        <w:rPr>
          <w:rFonts w:ascii="Times New Roman" w:hAnsi="Times New Roman"/>
          <w:sz w:val="24"/>
          <w:szCs w:val="24"/>
        </w:rPr>
      </w:pPr>
      <w:hyperlink r:id="rId785" w:anchor="details" w:history="1">
        <w:r w:rsidR="005A6BBD" w:rsidRPr="003A425A">
          <w:rPr>
            <w:rStyle w:val="a3"/>
            <w:rFonts w:ascii="Times New Roman" w:hAnsi="Times New Roman"/>
            <w:sz w:val="24"/>
            <w:szCs w:val="24"/>
          </w:rPr>
          <w:t>http://qt-project.org/doc/qt-5.1/qtgui/qtexttableformat.html#details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QTextTableFormat обеспечивает информацию форматирования для таблиц в </w:t>
      </w:r>
      <w:hyperlink r:id="rId786"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Ячейки в таблице разделены разделителями ячеек. Их можно устанавливать. Также можно устанавливать расстояние от края ячейки до её текстового содержимого при помощи функции </w:t>
      </w:r>
      <w:hyperlink r:id="rId787" w:anchor="setCellPadding" w:history="1">
        <w:r w:rsidRPr="003A425A">
          <w:rPr>
            <w:rStyle w:val="a3"/>
            <w:rFonts w:ascii="Times New Roman" w:hAnsi="Times New Roman"/>
            <w:color w:val="auto"/>
            <w:sz w:val="24"/>
            <w:szCs w:val="24"/>
          </w:rPr>
          <w:t>setCellPadding</w:t>
        </w:r>
      </w:hyperlink>
      <w:r w:rsidRPr="003A425A">
        <w:rPr>
          <w:rFonts w:ascii="Times New Roman" w:hAnsi="Times New Roman"/>
          <w:sz w:val="24"/>
          <w:szCs w:val="24"/>
        </w:rPr>
        <w:t>().</w:t>
      </w:r>
      <w:r w:rsidR="00160CEF" w:rsidRPr="003A425A">
        <w:rPr>
          <w:rFonts w:ascii="Times New Roman" w:hAnsi="Times New Roman"/>
          <w:sz w:val="24"/>
          <w:szCs w:val="24"/>
        </w:rPr>
        <w:t xml:space="preserve"> </w:t>
      </w:r>
      <w:r w:rsidRPr="003A425A">
        <w:rPr>
          <w:rFonts w:ascii="Times New Roman" w:hAnsi="Times New Roman"/>
          <w:sz w:val="24"/>
          <w:szCs w:val="24"/>
        </w:rPr>
        <w:t>Можно задавать фоновый цвет таблицы, но цвет фона каждой ячейки можно устанавливать независимо.</w:t>
      </w:r>
      <w:r w:rsidR="00160CEF" w:rsidRPr="003A425A">
        <w:rPr>
          <w:rFonts w:ascii="Times New Roman" w:hAnsi="Times New Roman"/>
          <w:sz w:val="24"/>
          <w:szCs w:val="24"/>
        </w:rPr>
        <w:t xml:space="preserve"> </w:t>
      </w:r>
      <w:r w:rsidRPr="003A425A">
        <w:rPr>
          <w:rFonts w:ascii="Times New Roman" w:hAnsi="Times New Roman"/>
          <w:sz w:val="24"/>
          <w:szCs w:val="24"/>
        </w:rPr>
        <w:t xml:space="preserve">Также можно ограничивать размеры </w:t>
      </w:r>
      <w:r w:rsidR="00D95FF2" w:rsidRPr="003A425A">
        <w:rPr>
          <w:rFonts w:ascii="Times New Roman" w:hAnsi="Times New Roman"/>
          <w:sz w:val="24"/>
          <w:szCs w:val="24"/>
        </w:rPr>
        <w:t>структур</w:t>
      </w:r>
      <w:r w:rsidRPr="003A425A">
        <w:rPr>
          <w:rFonts w:ascii="Times New Roman" w:hAnsi="Times New Roman"/>
          <w:sz w:val="24"/>
          <w:szCs w:val="24"/>
        </w:rPr>
        <w:t>ных элементов таблицы.</w:t>
      </w:r>
    </w:p>
    <w:p w:rsidR="00727786" w:rsidRPr="003A425A" w:rsidRDefault="00160CEF" w:rsidP="00160CEF">
      <w:pPr>
        <w:pStyle w:val="3"/>
        <w:rPr>
          <w:i/>
          <w:sz w:val="24"/>
          <w:szCs w:val="24"/>
        </w:rPr>
      </w:pPr>
      <w:bookmarkStart w:id="433" w:name="_Toc382058542"/>
      <w:r w:rsidRPr="003A425A">
        <w:rPr>
          <w:sz w:val="24"/>
          <w:szCs w:val="24"/>
        </w:rPr>
        <w:t>QAbstractTextDocumentLayout::Selection</w:t>
      </w:r>
      <w:bookmarkEnd w:id="433"/>
    </w:p>
    <w:p w:rsidR="005A6BBD" w:rsidRPr="003A425A" w:rsidRDefault="00953454" w:rsidP="00F15C30">
      <w:pPr>
        <w:jc w:val="both"/>
        <w:rPr>
          <w:rFonts w:ascii="Times New Roman" w:hAnsi="Times New Roman"/>
          <w:sz w:val="24"/>
          <w:szCs w:val="24"/>
        </w:rPr>
      </w:pPr>
      <w:hyperlink r:id="rId788" w:anchor="details" w:history="1">
        <w:r w:rsidR="005A6BBD" w:rsidRPr="003A425A">
          <w:rPr>
            <w:rStyle w:val="a3"/>
            <w:rFonts w:ascii="Times New Roman" w:hAnsi="Times New Roman"/>
            <w:sz w:val="24"/>
            <w:szCs w:val="24"/>
          </w:rPr>
          <w:t>http://qt-project.org/doc/qt-5.1/qtgui/qabstracttextdocumentlayout-selection.html#details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класс QAbstractTextDocumentLayout::Selection является удобным классом для определения параметров выделения.</w:t>
      </w:r>
      <w:r w:rsidR="00160CEF" w:rsidRPr="003A425A">
        <w:rPr>
          <w:rFonts w:ascii="Times New Roman" w:hAnsi="Times New Roman"/>
          <w:sz w:val="24"/>
          <w:szCs w:val="24"/>
        </w:rPr>
        <w:t xml:space="preserve"> </w:t>
      </w:r>
    </w:p>
    <w:p w:rsidR="00160CEF" w:rsidRPr="003A425A" w:rsidRDefault="00160CEF" w:rsidP="00160CEF">
      <w:pPr>
        <w:pStyle w:val="3"/>
      </w:pPr>
      <w:bookmarkStart w:id="434" w:name="_Toc382058543"/>
      <w:r w:rsidRPr="003A425A">
        <w:rPr>
          <w:sz w:val="24"/>
          <w:szCs w:val="24"/>
        </w:rPr>
        <w:t>QTextBlock::iterator</w:t>
      </w:r>
      <w:bookmarkEnd w:id="434"/>
    </w:p>
    <w:p w:rsidR="005A6BBD" w:rsidRPr="003A425A" w:rsidRDefault="00953454" w:rsidP="00F15C30">
      <w:pPr>
        <w:jc w:val="both"/>
        <w:rPr>
          <w:rFonts w:ascii="Times New Roman" w:hAnsi="Times New Roman"/>
          <w:sz w:val="24"/>
          <w:szCs w:val="24"/>
        </w:rPr>
      </w:pPr>
      <w:hyperlink r:id="rId789" w:anchor="details" w:history="1">
        <w:r w:rsidR="005A6BBD" w:rsidRPr="003A425A">
          <w:rPr>
            <w:rStyle w:val="a3"/>
            <w:rFonts w:ascii="Times New Roman" w:hAnsi="Times New Roman"/>
            <w:sz w:val="24"/>
            <w:szCs w:val="24"/>
          </w:rPr>
          <w:t>http://qt-project.org/doc/qt-5.1/qtgui/qtextblock-iterator.html#details</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класс QTextBlock::iterator обеспечивает итератор для чтения содержимого </w:t>
      </w:r>
      <w:hyperlink r:id="rId790" w:history="1">
        <w:r w:rsidRPr="003A425A">
          <w:rPr>
            <w:rStyle w:val="a3"/>
            <w:rFonts w:ascii="Times New Roman" w:hAnsi="Times New Roman"/>
            <w:color w:val="auto"/>
            <w:sz w:val="24"/>
            <w:szCs w:val="24"/>
          </w:rPr>
          <w:t>QTextBlock</w:t>
        </w:r>
      </w:hyperlink>
      <w:r w:rsidRPr="003A425A">
        <w:rPr>
          <w:rFonts w:ascii="Times New Roman" w:hAnsi="Times New Roman"/>
          <w:sz w:val="24"/>
          <w:szCs w:val="24"/>
        </w:rPr>
        <w:t xml:space="preserve">. Блок состоит из последовательности фрагментов текста. Данный класс обеспечивает способ обхода по ним и чтения их содержания. Он не обеспечивает способ изменения внутренней </w:t>
      </w:r>
      <w:r w:rsidR="00D95FF2" w:rsidRPr="003A425A">
        <w:rPr>
          <w:rFonts w:ascii="Times New Roman" w:hAnsi="Times New Roman"/>
          <w:sz w:val="24"/>
          <w:szCs w:val="24"/>
        </w:rPr>
        <w:t>структур</w:t>
      </w:r>
      <w:r w:rsidRPr="003A425A">
        <w:rPr>
          <w:rFonts w:ascii="Times New Roman" w:hAnsi="Times New Roman"/>
          <w:sz w:val="24"/>
          <w:szCs w:val="24"/>
        </w:rPr>
        <w:t>ы содержимого блока.</w:t>
      </w:r>
    </w:p>
    <w:p w:rsidR="00E3325D" w:rsidRPr="003A425A" w:rsidRDefault="00E3325D" w:rsidP="00E3325D">
      <w:pPr>
        <w:pStyle w:val="4"/>
      </w:pPr>
      <w:bookmarkStart w:id="435" w:name="_Toc382058544"/>
      <w:r w:rsidRPr="003A425A">
        <w:rPr>
          <w:rFonts w:ascii="Times New Roman" w:hAnsi="Times New Roman"/>
          <w:color w:val="auto"/>
          <w:sz w:val="24"/>
          <w:szCs w:val="24"/>
        </w:rPr>
        <w:t>QPlainTextDocumentLayou</w:t>
      </w:r>
      <w:r w:rsidRPr="003A425A">
        <w:rPr>
          <w:rFonts w:ascii="Times New Roman" w:hAnsi="Times New Roman"/>
          <w:color w:val="auto"/>
          <w:sz w:val="24"/>
          <w:szCs w:val="24"/>
          <w:lang w:val="en-US"/>
        </w:rPr>
        <w:t>t</w:t>
      </w:r>
      <w:bookmarkEnd w:id="435"/>
    </w:p>
    <w:p w:rsidR="00E3325D" w:rsidRPr="003A425A" w:rsidRDefault="00953454" w:rsidP="00E3325D">
      <w:pPr>
        <w:tabs>
          <w:tab w:val="left" w:pos="8931"/>
        </w:tabs>
        <w:jc w:val="both"/>
        <w:rPr>
          <w:rFonts w:ascii="Times New Roman" w:hAnsi="Times New Roman"/>
          <w:sz w:val="24"/>
          <w:szCs w:val="24"/>
        </w:rPr>
      </w:pPr>
      <w:hyperlink r:id="rId791" w:anchor="details" w:history="1">
        <w:r w:rsidR="00E3325D" w:rsidRPr="003A425A">
          <w:rPr>
            <w:rStyle w:val="a3"/>
            <w:rFonts w:ascii="Times New Roman" w:hAnsi="Times New Roman"/>
            <w:sz w:val="24"/>
            <w:szCs w:val="24"/>
          </w:rPr>
          <w:t>http://qt-project.org/doc/qt-5.1/qtwidgets/qplaintextdocumentlayout.html#details</w:t>
        </w:r>
      </w:hyperlink>
    </w:p>
    <w:p w:rsidR="00860577" w:rsidRPr="003A425A" w:rsidRDefault="00E3325D" w:rsidP="00E3325D">
      <w:pPr>
        <w:tabs>
          <w:tab w:val="left" w:pos="8931"/>
        </w:tabs>
        <w:jc w:val="both"/>
        <w:rPr>
          <w:rFonts w:ascii="Times New Roman" w:hAnsi="Times New Roman"/>
          <w:sz w:val="24"/>
          <w:szCs w:val="24"/>
        </w:rPr>
      </w:pPr>
      <w:r w:rsidRPr="003A425A">
        <w:rPr>
          <w:rFonts w:ascii="Times New Roman" w:hAnsi="Times New Roman"/>
          <w:sz w:val="24"/>
          <w:szCs w:val="24"/>
        </w:rPr>
        <w:t xml:space="preserve">QPlainTextDocumentLayout класс реализует макет простого текста для класса </w:t>
      </w:r>
      <w:hyperlink r:id="rId792"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Данный класс требуется для текстовых документов, которые могут быть отображены или отредактированы в </w:t>
      </w:r>
      <w:hyperlink r:id="rId793" w:history="1">
        <w:r w:rsidRPr="003A425A">
          <w:rPr>
            <w:rStyle w:val="a3"/>
            <w:rFonts w:ascii="Times New Roman" w:hAnsi="Times New Roman"/>
            <w:color w:val="auto"/>
            <w:sz w:val="24"/>
            <w:szCs w:val="24"/>
          </w:rPr>
          <w:t>QPlainTextEdit</w:t>
        </w:r>
      </w:hyperlink>
      <w:r w:rsidRPr="003A425A">
        <w:rPr>
          <w:rFonts w:ascii="Times New Roman" w:hAnsi="Times New Roman"/>
          <w:sz w:val="24"/>
          <w:szCs w:val="24"/>
        </w:rPr>
        <w:t xml:space="preserve">. Он использует программный интерфейс </w:t>
      </w:r>
      <w:hyperlink r:id="rId794" w:history="1">
        <w:r w:rsidRPr="003A425A">
          <w:rPr>
            <w:rStyle w:val="a3"/>
            <w:rFonts w:ascii="Times New Roman" w:hAnsi="Times New Roman"/>
            <w:color w:val="auto"/>
            <w:sz w:val="24"/>
            <w:szCs w:val="24"/>
          </w:rPr>
          <w:t>QAbstractTextDocumentLayout</w:t>
        </w:r>
      </w:hyperlink>
      <w:r w:rsidRPr="003A425A">
        <w:rPr>
          <w:rFonts w:ascii="Times New Roman" w:hAnsi="Times New Roman"/>
          <w:sz w:val="24"/>
          <w:szCs w:val="24"/>
        </w:rPr>
        <w:t>, но переопределяет его для поддержки простого текста.</w:t>
      </w:r>
    </w:p>
    <w:p w:rsidR="00860577" w:rsidRPr="003A425A" w:rsidRDefault="00860577" w:rsidP="00160CEF">
      <w:pPr>
        <w:pStyle w:val="2"/>
        <w:rPr>
          <w:b w:val="0"/>
          <w:sz w:val="24"/>
          <w:szCs w:val="24"/>
        </w:rPr>
      </w:pPr>
      <w:bookmarkStart w:id="436" w:name="_Toc382058545"/>
      <w:r w:rsidRPr="003A425A">
        <w:rPr>
          <w:b w:val="0"/>
          <w:sz w:val="24"/>
          <w:szCs w:val="24"/>
        </w:rPr>
        <w:t>РИСОВАНИЕ В 3</w:t>
      </w:r>
      <w:r w:rsidRPr="003A425A">
        <w:rPr>
          <w:b w:val="0"/>
          <w:sz w:val="24"/>
          <w:szCs w:val="24"/>
          <w:lang w:val="en-US"/>
        </w:rPr>
        <w:t>D</w:t>
      </w:r>
      <w:bookmarkEnd w:id="436"/>
    </w:p>
    <w:p w:rsidR="00860577" w:rsidRPr="003A425A" w:rsidRDefault="00953454" w:rsidP="00860577">
      <w:pPr>
        <w:jc w:val="both"/>
        <w:rPr>
          <w:rFonts w:ascii="Times New Roman" w:hAnsi="Times New Roman"/>
          <w:i/>
          <w:sz w:val="24"/>
          <w:szCs w:val="24"/>
        </w:rPr>
      </w:pPr>
      <w:hyperlink r:id="rId795" w:history="1">
        <w:r w:rsidR="00860577" w:rsidRPr="003A425A">
          <w:rPr>
            <w:rStyle w:val="a3"/>
            <w:rFonts w:ascii="Times New Roman" w:hAnsi="Times New Roman"/>
            <w:i/>
            <w:sz w:val="24"/>
            <w:szCs w:val="24"/>
          </w:rPr>
          <w:t>http://qt-project.org/doc/qt-5.1/qtgui/painting-3d.html</w:t>
        </w:r>
      </w:hyperlink>
    </w:p>
    <w:p w:rsidR="00860577" w:rsidRPr="003A425A" w:rsidRDefault="00860577" w:rsidP="00160CEF">
      <w:pPr>
        <w:pStyle w:val="3"/>
      </w:pPr>
      <w:bookmarkStart w:id="437" w:name="_Toc382058546"/>
      <w:r w:rsidRPr="003A425A">
        <w:rPr>
          <w:sz w:val="24"/>
          <w:szCs w:val="24"/>
        </w:rPr>
        <w:t>QGenericMatrix</w:t>
      </w:r>
      <w:bookmarkEnd w:id="437"/>
    </w:p>
    <w:p w:rsidR="00860577" w:rsidRPr="003A425A" w:rsidRDefault="00953454" w:rsidP="00860577">
      <w:pPr>
        <w:jc w:val="both"/>
        <w:rPr>
          <w:rFonts w:ascii="Times New Roman" w:hAnsi="Times New Roman"/>
          <w:sz w:val="24"/>
          <w:szCs w:val="24"/>
        </w:rPr>
      </w:pPr>
      <w:hyperlink r:id="rId796" w:anchor="details" w:history="1">
        <w:r w:rsidR="00860577" w:rsidRPr="003A425A">
          <w:rPr>
            <w:rStyle w:val="a3"/>
            <w:rFonts w:ascii="Times New Roman" w:hAnsi="Times New Roman"/>
            <w:sz w:val="24"/>
            <w:szCs w:val="24"/>
          </w:rPr>
          <w:t>http://qt-project.org/doc/qt-5.1/qtgui/qgenericmatrix.html#details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класс QGenericMatrix является шаблонным классом, который представляет матрицу преобразований </w:t>
      </w:r>
      <w:r w:rsidRPr="003A425A">
        <w:rPr>
          <w:rFonts w:ascii="Times New Roman" w:hAnsi="Times New Roman"/>
          <w:sz w:val="24"/>
          <w:szCs w:val="24"/>
          <w:lang w:val="en-US"/>
        </w:rPr>
        <w:t>N</w:t>
      </w:r>
      <w:r w:rsidRPr="003A425A">
        <w:rPr>
          <w:rFonts w:ascii="Times New Roman" w:hAnsi="Times New Roman"/>
          <w:sz w:val="24"/>
          <w:szCs w:val="24"/>
        </w:rPr>
        <w:t>*</w:t>
      </w:r>
      <w:r w:rsidRPr="003A425A">
        <w:rPr>
          <w:rFonts w:ascii="Times New Roman" w:hAnsi="Times New Roman"/>
          <w:sz w:val="24"/>
          <w:szCs w:val="24"/>
          <w:lang w:val="en-US"/>
        </w:rPr>
        <w:t>M</w:t>
      </w:r>
      <w:r w:rsidRPr="003A425A">
        <w:rPr>
          <w:rFonts w:ascii="Times New Roman" w:hAnsi="Times New Roman"/>
          <w:sz w:val="24"/>
          <w:szCs w:val="24"/>
        </w:rPr>
        <w:t>.</w:t>
      </w:r>
    </w:p>
    <w:p w:rsidR="00860577" w:rsidRPr="003A425A" w:rsidRDefault="00860577" w:rsidP="00160CEF">
      <w:pPr>
        <w:pStyle w:val="3"/>
        <w:rPr>
          <w:sz w:val="24"/>
          <w:szCs w:val="24"/>
        </w:rPr>
      </w:pPr>
      <w:bookmarkStart w:id="438" w:name="_Toc382058547"/>
      <w:r w:rsidRPr="003A425A">
        <w:rPr>
          <w:sz w:val="24"/>
          <w:szCs w:val="24"/>
        </w:rPr>
        <w:t>QMatrix4x4</w:t>
      </w:r>
      <w:bookmarkEnd w:id="438"/>
    </w:p>
    <w:p w:rsidR="00860577" w:rsidRPr="003A425A" w:rsidRDefault="00953454" w:rsidP="00860577">
      <w:pPr>
        <w:jc w:val="both"/>
        <w:rPr>
          <w:rFonts w:ascii="Times New Roman" w:hAnsi="Times New Roman"/>
          <w:sz w:val="24"/>
          <w:szCs w:val="24"/>
        </w:rPr>
      </w:pPr>
      <w:hyperlink r:id="rId797" w:anchor="details" w:history="1">
        <w:r w:rsidR="00860577" w:rsidRPr="003A425A">
          <w:rPr>
            <w:rStyle w:val="a3"/>
            <w:rFonts w:ascii="Times New Roman" w:hAnsi="Times New Roman"/>
            <w:sz w:val="24"/>
            <w:szCs w:val="24"/>
          </w:rPr>
          <w:t>http://qt-project.org/doc/qt-5.1/qtgui/qmatrix4x4.html#details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sz w:val="24"/>
          <w:szCs w:val="24"/>
        </w:rPr>
        <w:t xml:space="preserve">класс QMatrix4x4 представляет матрицу преобразований 4*4 в трёхмерном пространстве. Класс обрабатывается как матрица строк данных. Но внутренне данные сохраняются как столбцы данных, так как это оптимально для передачи в </w:t>
      </w:r>
      <w:r w:rsidRPr="003A425A">
        <w:rPr>
          <w:rFonts w:ascii="Times New Roman" w:hAnsi="Times New Roman"/>
          <w:sz w:val="24"/>
          <w:szCs w:val="24"/>
          <w:lang w:val="en-US"/>
        </w:rPr>
        <w:t>OpenGL</w:t>
      </w:r>
      <w:r w:rsidRPr="003A425A">
        <w:rPr>
          <w:rFonts w:ascii="Times New Roman" w:hAnsi="Times New Roman"/>
          <w:sz w:val="24"/>
          <w:szCs w:val="24"/>
        </w:rPr>
        <w:t>, который ожидает данные в виде столбцов. При использовании данных функций будьте уверены, что они возвращают данные в формате столбцов.</w:t>
      </w:r>
    </w:p>
    <w:p w:rsidR="00860577" w:rsidRPr="003A425A" w:rsidRDefault="00860577" w:rsidP="00160CEF">
      <w:pPr>
        <w:pStyle w:val="3"/>
      </w:pPr>
      <w:bookmarkStart w:id="439" w:name="_Toc382058548"/>
      <w:r w:rsidRPr="003A425A">
        <w:rPr>
          <w:sz w:val="24"/>
          <w:szCs w:val="24"/>
        </w:rPr>
        <w:t>QQuaternion</w:t>
      </w:r>
      <w:bookmarkEnd w:id="439"/>
    </w:p>
    <w:p w:rsidR="00860577" w:rsidRPr="003A425A" w:rsidRDefault="00953454" w:rsidP="00860577">
      <w:pPr>
        <w:jc w:val="both"/>
        <w:rPr>
          <w:rFonts w:ascii="Times New Roman" w:hAnsi="Times New Roman"/>
          <w:sz w:val="24"/>
          <w:szCs w:val="24"/>
        </w:rPr>
      </w:pPr>
      <w:hyperlink r:id="rId798" w:anchor="details" w:history="1">
        <w:r w:rsidR="00860577" w:rsidRPr="003A425A">
          <w:rPr>
            <w:rStyle w:val="a3"/>
            <w:rFonts w:ascii="Times New Roman" w:hAnsi="Times New Roman"/>
            <w:sz w:val="24"/>
            <w:szCs w:val="24"/>
          </w:rPr>
          <w:t>http://qt-project.org/doc/qt-5.1/qtgui/qquaternion.html#details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класс QQuaternion представляет кватернион, состоящий из вектора и скаляра. Они используются для представления вращения в трёхмерном пространстве и состоят из оси вращения, определяемой координатами и скаляра, представляющего угол вращения.</w:t>
      </w:r>
    </w:p>
    <w:p w:rsidR="00860577" w:rsidRPr="003A425A" w:rsidRDefault="00860577" w:rsidP="00160CEF">
      <w:pPr>
        <w:pStyle w:val="3"/>
      </w:pPr>
      <w:bookmarkStart w:id="440" w:name="_Toc382058549"/>
      <w:r w:rsidRPr="003A425A">
        <w:rPr>
          <w:sz w:val="24"/>
          <w:szCs w:val="24"/>
        </w:rPr>
        <w:lastRenderedPageBreak/>
        <w:t>QVector2D</w:t>
      </w:r>
      <w:bookmarkEnd w:id="440"/>
    </w:p>
    <w:p w:rsidR="00860577" w:rsidRPr="003A425A" w:rsidRDefault="00953454" w:rsidP="00860577">
      <w:pPr>
        <w:jc w:val="both"/>
        <w:rPr>
          <w:rFonts w:ascii="Times New Roman" w:hAnsi="Times New Roman"/>
          <w:sz w:val="24"/>
          <w:szCs w:val="24"/>
        </w:rPr>
      </w:pPr>
      <w:hyperlink r:id="rId799" w:anchor="details" w:history="1">
        <w:r w:rsidR="00860577" w:rsidRPr="003A425A">
          <w:rPr>
            <w:rStyle w:val="a3"/>
            <w:rFonts w:ascii="Times New Roman" w:hAnsi="Times New Roman"/>
            <w:sz w:val="24"/>
            <w:szCs w:val="24"/>
          </w:rPr>
          <w:t>http://qt-project.org/doc/qt-5.1/qtgui/qvector2d.html#details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класс QVector2D представляет вектор или вершину в двумерном пространстве. </w:t>
      </w:r>
    </w:p>
    <w:p w:rsidR="00860577" w:rsidRPr="003A425A" w:rsidRDefault="00860577" w:rsidP="00160CEF">
      <w:pPr>
        <w:pStyle w:val="3"/>
      </w:pPr>
      <w:bookmarkStart w:id="441" w:name="_Toc382058550"/>
      <w:r w:rsidRPr="003A425A">
        <w:rPr>
          <w:sz w:val="24"/>
          <w:szCs w:val="24"/>
        </w:rPr>
        <w:t>QVector3D</w:t>
      </w:r>
      <w:bookmarkEnd w:id="441"/>
    </w:p>
    <w:p w:rsidR="00860577" w:rsidRPr="003A425A" w:rsidRDefault="00953454" w:rsidP="00860577">
      <w:pPr>
        <w:jc w:val="both"/>
        <w:rPr>
          <w:rFonts w:ascii="Times New Roman" w:hAnsi="Times New Roman"/>
          <w:sz w:val="24"/>
          <w:szCs w:val="24"/>
        </w:rPr>
      </w:pPr>
      <w:hyperlink r:id="rId800" w:anchor="details" w:history="1">
        <w:r w:rsidR="00860577" w:rsidRPr="003A425A">
          <w:rPr>
            <w:rStyle w:val="a3"/>
            <w:rFonts w:ascii="Times New Roman" w:hAnsi="Times New Roman"/>
            <w:sz w:val="24"/>
            <w:szCs w:val="24"/>
          </w:rPr>
          <w:t>http://qt-project.org/doc/qt-5.1/qtgui/qvector3d.html#details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Класс QVector3D представляет вектор или вершину в трёхмерном пространстве. Векторы являются одними из основных блоков построения и рисования в трёхмерном пространстве. Они состоят из трёх координат.</w:t>
      </w:r>
    </w:p>
    <w:p w:rsidR="00860577" w:rsidRPr="003A425A" w:rsidRDefault="00860577" w:rsidP="00160CEF">
      <w:pPr>
        <w:pStyle w:val="3"/>
      </w:pPr>
      <w:bookmarkStart w:id="442" w:name="_Toc382058551"/>
      <w:r w:rsidRPr="003A425A">
        <w:rPr>
          <w:sz w:val="24"/>
          <w:szCs w:val="24"/>
        </w:rPr>
        <w:t>QVector4D</w:t>
      </w:r>
      <w:bookmarkEnd w:id="442"/>
    </w:p>
    <w:p w:rsidR="00860577" w:rsidRPr="003A425A" w:rsidRDefault="00953454" w:rsidP="00860577">
      <w:pPr>
        <w:jc w:val="both"/>
        <w:rPr>
          <w:rFonts w:ascii="Times New Roman" w:hAnsi="Times New Roman"/>
          <w:sz w:val="24"/>
          <w:szCs w:val="24"/>
        </w:rPr>
      </w:pPr>
      <w:hyperlink r:id="rId801" w:anchor="details" w:history="1">
        <w:r w:rsidR="00860577" w:rsidRPr="003A425A">
          <w:rPr>
            <w:rStyle w:val="a3"/>
            <w:rFonts w:ascii="Times New Roman" w:hAnsi="Times New Roman"/>
            <w:sz w:val="24"/>
            <w:szCs w:val="24"/>
          </w:rPr>
          <w:t>http://qt-project.org/doc/qt-5.1/qtgui/qvector4d.html#details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класс QVector4D представляет вектор или вершину в четырёхмерном пространстве.</w:t>
      </w:r>
    </w:p>
    <w:p w:rsidR="00860577" w:rsidRPr="003A425A" w:rsidRDefault="00860577" w:rsidP="00160CEF">
      <w:pPr>
        <w:pStyle w:val="3"/>
        <w:rPr>
          <w:color w:val="FF0000"/>
        </w:rPr>
      </w:pPr>
      <w:bookmarkStart w:id="443" w:name="_Toc382058552"/>
      <w:r w:rsidRPr="003A425A">
        <w:rPr>
          <w:color w:val="FF0000"/>
          <w:sz w:val="24"/>
          <w:szCs w:val="24"/>
        </w:rPr>
        <w:t>QOpenGLBuffer</w:t>
      </w:r>
      <w:bookmarkEnd w:id="443"/>
    </w:p>
    <w:p w:rsidR="00860577" w:rsidRPr="003A425A" w:rsidRDefault="00953454" w:rsidP="00860577">
      <w:pPr>
        <w:jc w:val="both"/>
        <w:rPr>
          <w:rFonts w:ascii="Times New Roman" w:hAnsi="Times New Roman"/>
          <w:sz w:val="24"/>
          <w:szCs w:val="24"/>
        </w:rPr>
      </w:pPr>
      <w:hyperlink r:id="rId802" w:anchor="details" w:history="1">
        <w:r w:rsidR="00860577" w:rsidRPr="003A425A">
          <w:rPr>
            <w:rStyle w:val="a3"/>
            <w:rFonts w:ascii="Times New Roman" w:hAnsi="Times New Roman"/>
            <w:sz w:val="24"/>
            <w:szCs w:val="24"/>
          </w:rPr>
          <w:t>http://qt-project.org/doc/qt-5.1/qtgui/qopenglbuffer.html#details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класс QOpenGLBuffer обеспечивает функции для создания и управления объектами буфера </w:t>
      </w:r>
      <w:r w:rsidRPr="003A425A">
        <w:rPr>
          <w:rFonts w:ascii="Times New Roman" w:hAnsi="Times New Roman"/>
          <w:sz w:val="24"/>
          <w:szCs w:val="24"/>
          <w:lang w:val="en-US"/>
        </w:rPr>
        <w:t>OpenGL</w:t>
      </w:r>
      <w:r w:rsidRPr="003A425A">
        <w:rPr>
          <w:rFonts w:ascii="Times New Roman" w:hAnsi="Times New Roman"/>
          <w:sz w:val="24"/>
          <w:szCs w:val="24"/>
        </w:rPr>
        <w:t>. Они создаются на сервере данной библиотеки, так что клиент приложения может избежать загрузки вершин, индексов, данных изображения текстуры и т.д. каждый раз, когда они необходимы. Буферы могут присваиваться. Но при этом выполняется мелкое копирование. Поэтому оригинальный объект будет подвержен влиянию при изменении копии.</w:t>
      </w:r>
    </w:p>
    <w:p w:rsidR="00860577" w:rsidRPr="003A425A" w:rsidRDefault="00860577" w:rsidP="00160CEF">
      <w:pPr>
        <w:pStyle w:val="3"/>
      </w:pPr>
      <w:bookmarkStart w:id="444" w:name="_Toc382058553"/>
      <w:r w:rsidRPr="003A425A">
        <w:rPr>
          <w:sz w:val="24"/>
          <w:szCs w:val="24"/>
        </w:rPr>
        <w:t>QOpenGLDebugLogger</w:t>
      </w:r>
      <w:bookmarkEnd w:id="444"/>
    </w:p>
    <w:p w:rsidR="00860577" w:rsidRPr="003A425A" w:rsidRDefault="00953454" w:rsidP="00860577">
      <w:pPr>
        <w:jc w:val="both"/>
        <w:rPr>
          <w:rFonts w:ascii="Times New Roman" w:hAnsi="Times New Roman"/>
          <w:sz w:val="24"/>
          <w:szCs w:val="24"/>
        </w:rPr>
      </w:pPr>
      <w:hyperlink r:id="rId803" w:anchor="details" w:history="1">
        <w:r w:rsidR="00860577" w:rsidRPr="003A425A">
          <w:rPr>
            <w:rStyle w:val="a3"/>
            <w:rFonts w:ascii="Times New Roman" w:hAnsi="Times New Roman"/>
            <w:sz w:val="24"/>
            <w:szCs w:val="24"/>
          </w:rPr>
          <w:t>http://qt-project.org/doc/qt-5.1/qtgui/qopengldebuglogger.html#details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класс QOpenGLDebugLogger даёт возможность создания журнала отладочных сообщений </w:t>
      </w:r>
      <w:r w:rsidRPr="003A425A">
        <w:rPr>
          <w:rFonts w:ascii="Times New Roman" w:hAnsi="Times New Roman"/>
          <w:sz w:val="24"/>
          <w:szCs w:val="24"/>
          <w:lang w:val="en-US"/>
        </w:rPr>
        <w:t>OpenGL</w:t>
      </w:r>
      <w:r w:rsidRPr="003A425A">
        <w:rPr>
          <w:rFonts w:ascii="Times New Roman" w:hAnsi="Times New Roman"/>
          <w:sz w:val="24"/>
          <w:szCs w:val="24"/>
        </w:rPr>
        <w:t xml:space="preserve">. Программирование </w:t>
      </w:r>
      <w:r w:rsidRPr="003A425A">
        <w:rPr>
          <w:rFonts w:ascii="Times New Roman" w:hAnsi="Times New Roman"/>
          <w:sz w:val="24"/>
          <w:szCs w:val="24"/>
          <w:lang w:val="en-US"/>
        </w:rPr>
        <w:t>OpenGL</w:t>
      </w:r>
      <w:r w:rsidRPr="003A425A">
        <w:rPr>
          <w:rFonts w:ascii="Times New Roman" w:hAnsi="Times New Roman"/>
          <w:sz w:val="24"/>
          <w:szCs w:val="24"/>
        </w:rPr>
        <w:t xml:space="preserve"> является очень подверженным ошибкам. В большинстве случаев простой сбой данной библиотеки может вызвать полное прекращение работы приложения без рисования на экране. Единственный способ быть уверенным, что никакие ошибки не были возвращены из данной библиотеки – это проверка с помощью функции </w:t>
      </w:r>
      <w:r w:rsidRPr="003A425A">
        <w:rPr>
          <w:rFonts w:ascii="Times New Roman" w:hAnsi="Times New Roman"/>
          <w:sz w:val="24"/>
          <w:szCs w:val="24"/>
          <w:lang w:val="en-US"/>
        </w:rPr>
        <w:t>gjGetError</w:t>
      </w:r>
      <w:r w:rsidRPr="003A425A">
        <w:rPr>
          <w:rFonts w:ascii="Times New Roman" w:hAnsi="Times New Roman"/>
          <w:sz w:val="24"/>
          <w:szCs w:val="24"/>
        </w:rPr>
        <w:t xml:space="preserve"> после каждого вызова. Более того ошибки данной библиотеки накапливаются в стеке, поэтому данная функция может всегда быть использована в цикле наподобие того, </w:t>
      </w:r>
      <w:r w:rsidRPr="003A425A">
        <w:rPr>
          <w:rFonts w:ascii="Times New Roman" w:hAnsi="Times New Roman"/>
          <w:i/>
          <w:sz w:val="24"/>
          <w:szCs w:val="24"/>
        </w:rPr>
        <w:t xml:space="preserve">что показано в примере кода в данной части документации. </w:t>
      </w:r>
      <w:r w:rsidRPr="003A425A">
        <w:rPr>
          <w:rFonts w:ascii="Times New Roman" w:hAnsi="Times New Roman"/>
          <w:sz w:val="24"/>
          <w:szCs w:val="24"/>
        </w:rPr>
        <w:t>Также есть и другая интересная информация, которую важно получать в тех или иных случаях.</w:t>
      </w:r>
    </w:p>
    <w:p w:rsidR="00860577" w:rsidRPr="003A425A" w:rsidRDefault="00860577" w:rsidP="00860577">
      <w:pPr>
        <w:jc w:val="both"/>
        <w:rPr>
          <w:rFonts w:ascii="Times New Roman" w:hAnsi="Times New Roman"/>
          <w:i/>
          <w:sz w:val="24"/>
          <w:szCs w:val="24"/>
        </w:rPr>
      </w:pPr>
      <w:r w:rsidRPr="003A425A">
        <w:rPr>
          <w:rFonts w:ascii="Times New Roman" w:hAnsi="Times New Roman"/>
          <w:sz w:val="24"/>
          <w:szCs w:val="24"/>
        </w:rPr>
        <w:t xml:space="preserve">Данный класс преследует своей целью обеспечение доступа к журналу отладки данной библиотеки. Для того чтобы получать отладочную информацию от OpenGL следует установить контекст отладчика в OpenGL. </w:t>
      </w:r>
      <w:r w:rsidRPr="003A425A">
        <w:rPr>
          <w:rFonts w:ascii="Times New Roman" w:hAnsi="Times New Roman"/>
          <w:i/>
          <w:sz w:val="24"/>
          <w:szCs w:val="24"/>
        </w:rPr>
        <w:t xml:space="preserve">как это делается, показано в данной части. </w:t>
      </w:r>
      <w:r w:rsidRPr="003A425A">
        <w:rPr>
          <w:rFonts w:ascii="Times New Roman" w:hAnsi="Times New Roman"/>
          <w:sz w:val="24"/>
          <w:szCs w:val="24"/>
        </w:rPr>
        <w:lastRenderedPageBreak/>
        <w:t xml:space="preserve">Любой класс OpenGL в qt следует инициализировать перед использованием с помощью функции </w:t>
      </w:r>
      <w:r w:rsidRPr="003A425A">
        <w:rPr>
          <w:rFonts w:ascii="Times New Roman" w:hAnsi="Times New Roman"/>
          <w:sz w:val="24"/>
          <w:szCs w:val="24"/>
          <w:lang w:val="en-US"/>
        </w:rPr>
        <w:t>initialize</w:t>
      </w:r>
      <w:r w:rsidRPr="003A425A">
        <w:rPr>
          <w:rFonts w:ascii="Times New Roman" w:hAnsi="Times New Roman"/>
          <w:sz w:val="24"/>
          <w:szCs w:val="24"/>
        </w:rPr>
        <w:t xml:space="preserve">(). </w:t>
      </w:r>
      <w:r w:rsidRPr="003A425A">
        <w:rPr>
          <w:rFonts w:ascii="Times New Roman" w:hAnsi="Times New Roman"/>
          <w:i/>
          <w:sz w:val="24"/>
          <w:szCs w:val="24"/>
        </w:rPr>
        <w:t xml:space="preserve">Как это делается, показано в данной части. </w:t>
      </w:r>
      <w:r w:rsidRPr="003A425A">
        <w:rPr>
          <w:rFonts w:ascii="Times New Roman" w:hAnsi="Times New Roman"/>
          <w:sz w:val="24"/>
          <w:szCs w:val="24"/>
        </w:rPr>
        <w:t xml:space="preserve">Реализация OpenGL содержит внутренний журнал сообщений отладки. Сообщения, сохранённые в данном журнале, могут быть получены при помощи использования функции </w:t>
      </w:r>
      <w:hyperlink r:id="rId804" w:anchor="loggedMessages" w:history="1">
        <w:r w:rsidRPr="003A425A">
          <w:rPr>
            <w:rStyle w:val="a3"/>
            <w:rFonts w:ascii="Times New Roman" w:hAnsi="Times New Roman"/>
            <w:color w:val="auto"/>
            <w:sz w:val="24"/>
            <w:szCs w:val="24"/>
          </w:rPr>
          <w:t>loggedMessages</w:t>
        </w:r>
      </w:hyperlink>
      <w:r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её использования. </w:t>
      </w:r>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Внутренний журнал имеет ограниченный размер. Когда он переполняется, старые сообщения будут отброшены, чтобы освободить место для новых приходящих сообщений. Также внутренний журнал очищается при вызове функции </w:t>
      </w:r>
      <w:hyperlink r:id="rId805" w:anchor="loggedMessages" w:history="1">
        <w:r w:rsidRPr="003A425A">
          <w:rPr>
            <w:rStyle w:val="a3"/>
            <w:rFonts w:ascii="Times New Roman" w:hAnsi="Times New Roman"/>
            <w:color w:val="auto"/>
            <w:sz w:val="24"/>
            <w:szCs w:val="24"/>
          </w:rPr>
          <w:t>loggedMessages</w:t>
        </w:r>
      </w:hyperlink>
      <w:r w:rsidRPr="003A425A">
        <w:rPr>
          <w:rFonts w:ascii="Times New Roman" w:hAnsi="Times New Roman"/>
          <w:sz w:val="24"/>
          <w:szCs w:val="24"/>
        </w:rPr>
        <w:t>(). Если вы желаете быть уверенным, что нет потери каких-либо сообщений отладки, вы должны использовать журнал реального времени вместо вызова данной функции. Однако отладочные сообщения могут всё ещё генерироваться в интервале времени между созданием контекста и активацией журналирования в реальном времени.</w:t>
      </w:r>
    </w:p>
    <w:p w:rsidR="00860577" w:rsidRPr="003A425A" w:rsidRDefault="00860577" w:rsidP="00860577">
      <w:pPr>
        <w:jc w:val="both"/>
        <w:rPr>
          <w:rFonts w:ascii="Times New Roman" w:hAnsi="Times New Roman"/>
          <w:sz w:val="24"/>
          <w:szCs w:val="24"/>
        </w:rPr>
      </w:pPr>
      <w:r w:rsidRPr="003A425A">
        <w:rPr>
          <w:rFonts w:ascii="Times New Roman" w:hAnsi="Times New Roman"/>
          <w:i/>
          <w:sz w:val="24"/>
          <w:szCs w:val="24"/>
        </w:rPr>
        <w:t>Как включить протоколирование во время работы, показано в данной части.</w:t>
      </w:r>
      <w:r w:rsidRPr="003A425A">
        <w:rPr>
          <w:rFonts w:ascii="Times New Roman" w:hAnsi="Times New Roman"/>
          <w:sz w:val="24"/>
          <w:szCs w:val="24"/>
        </w:rPr>
        <w:t xml:space="preserve"> Данное протоколирование может быть как синхронным, так и асинхронным. В асинхронной моде OpenGL может генерировать сообщения в любое время и/или в порядке, который отличается от порядка следования тех команд OpenGL, которые его вызвали. Также сообщения могут быть сгенерированы из потока, который отличается от потока, в котором существует контекст. Это связано с тем, что OpenGL обычно в своей реализации сильно распараллелен и асинхронен. Синхронное протоколирование характеризуется обратными свойствами, но оно может вызывать гораздо большее переполнение, нежели асинхронное. Но при использовании синхронной моды вы будете способны использовать точки останова, чтобы остановить выполнение программы именно после той команды, которая вас интересует.</w:t>
      </w:r>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Также отмечается, что при использовании протоколирования во время работы сообщения более не будут помещаться во внутренний журнал OpenGL. после начала протоколирования всегда важно проверять, содержатся ли во внутреннем журнале какие-либо сообщения.</w:t>
      </w:r>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Также возможно для приложений и библиотек вставлять частные сообщения в журнал отладки, например, для создания групп связанных команд OpenGL, чтобы затем было возможно идентифицировать возможные сообщения, приходящие от них. </w:t>
      </w:r>
      <w:r w:rsidRPr="003A425A">
        <w:rPr>
          <w:rFonts w:ascii="Times New Roman" w:hAnsi="Times New Roman"/>
          <w:i/>
          <w:sz w:val="24"/>
          <w:szCs w:val="24"/>
        </w:rPr>
        <w:t xml:space="preserve">Есть пример кода использования данных сообщений. </w:t>
      </w:r>
      <w:r w:rsidRPr="003A425A">
        <w:rPr>
          <w:rFonts w:ascii="Times New Roman" w:hAnsi="Times New Roman"/>
          <w:sz w:val="24"/>
          <w:szCs w:val="24"/>
        </w:rPr>
        <w:t>Также следует иметь в виду, что в зависимости от производителя данной библиотеки ограничен размер строк, которые могут быть вставлены в журнал ошибок. Есть функция для получения данного значения. Также данный класс может создавать фильтры для сообщений, тем самым ограничивая количество сообщений в журнале. Это делается при помощи специальных функций, но при этом следует быть внимательным по отношению к порядку следования данных функций, так как это может повлиять на то, какие сообщения будут фильтроваться.</w:t>
      </w:r>
    </w:p>
    <w:p w:rsidR="00860577" w:rsidRPr="003A425A" w:rsidRDefault="00860577" w:rsidP="00160CEF">
      <w:pPr>
        <w:pStyle w:val="3"/>
        <w:rPr>
          <w:color w:val="FF0000"/>
        </w:rPr>
      </w:pPr>
      <w:bookmarkStart w:id="445" w:name="_Toc382058554"/>
      <w:r w:rsidRPr="003A425A">
        <w:rPr>
          <w:color w:val="FF0000"/>
          <w:sz w:val="24"/>
          <w:szCs w:val="24"/>
        </w:rPr>
        <w:t>QOpenGLDebugMessage</w:t>
      </w:r>
      <w:bookmarkEnd w:id="445"/>
    </w:p>
    <w:p w:rsidR="00860577" w:rsidRPr="003A425A" w:rsidRDefault="00953454" w:rsidP="00860577">
      <w:pPr>
        <w:jc w:val="both"/>
        <w:rPr>
          <w:rFonts w:ascii="Times New Roman" w:hAnsi="Times New Roman"/>
          <w:sz w:val="24"/>
          <w:szCs w:val="24"/>
        </w:rPr>
      </w:pPr>
      <w:hyperlink r:id="rId806" w:anchor="details" w:history="1">
        <w:r w:rsidR="00860577" w:rsidRPr="003A425A">
          <w:rPr>
            <w:rStyle w:val="a3"/>
            <w:rFonts w:ascii="Times New Roman" w:hAnsi="Times New Roman"/>
            <w:sz w:val="24"/>
            <w:szCs w:val="24"/>
          </w:rPr>
          <w:t>http://qt-project.org/doc/qt-5.1/qtgui/qopengldebugmessage.html#details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класс QOpenGLDebugMessage обёртывает класс сообщения OpenGL. Сообщения отладки обычно создаются сервером OpenGL и считываются обычно его клиентами. Сообщение </w:t>
      </w:r>
      <w:r w:rsidRPr="003A425A">
        <w:rPr>
          <w:rFonts w:ascii="Times New Roman" w:hAnsi="Times New Roman"/>
          <w:sz w:val="24"/>
          <w:szCs w:val="24"/>
        </w:rPr>
        <w:lastRenderedPageBreak/>
        <w:t>отладки имеет текстовое представление, а также зависящий от производителя численный идентификатор, источник, тип и степень тяжести. Для третьих приложений или библиотек возможно создавать и вставлять сообщения в журнал отладки.</w:t>
      </w:r>
    </w:p>
    <w:p w:rsidR="00860577" w:rsidRPr="003A425A" w:rsidRDefault="00860577" w:rsidP="00160CEF">
      <w:pPr>
        <w:pStyle w:val="3"/>
        <w:rPr>
          <w:color w:val="FF0000"/>
        </w:rPr>
      </w:pPr>
      <w:bookmarkStart w:id="446" w:name="_Toc382058555"/>
      <w:r w:rsidRPr="003A425A">
        <w:rPr>
          <w:color w:val="FF0000"/>
          <w:sz w:val="24"/>
          <w:szCs w:val="24"/>
        </w:rPr>
        <w:t>QOpenGLFramebufferObjectFormat</w:t>
      </w:r>
      <w:bookmarkEnd w:id="446"/>
    </w:p>
    <w:p w:rsidR="00860577" w:rsidRPr="003A425A" w:rsidRDefault="00953454" w:rsidP="00860577">
      <w:pPr>
        <w:jc w:val="both"/>
        <w:rPr>
          <w:rFonts w:ascii="Times New Roman" w:hAnsi="Times New Roman"/>
          <w:sz w:val="24"/>
          <w:szCs w:val="24"/>
        </w:rPr>
      </w:pPr>
      <w:hyperlink r:id="rId807" w:anchor="details" w:history="1">
        <w:r w:rsidR="00860577" w:rsidRPr="003A425A">
          <w:rPr>
            <w:rStyle w:val="a3"/>
            <w:rFonts w:ascii="Times New Roman" w:hAnsi="Times New Roman"/>
            <w:sz w:val="24"/>
            <w:szCs w:val="24"/>
          </w:rPr>
          <w:t>http://qt-project.org/doc/qt-5.1/qtgui/qopenglframebufferobjectformat.html#details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класс QOpenGLFramebufferObjectFormat определяет формат OpenGL объекта фреймбуфера. Данный объект имеет несколько характеристик: </w:t>
      </w:r>
    </w:p>
    <w:p w:rsidR="00860577" w:rsidRPr="003A425A" w:rsidRDefault="00860577" w:rsidP="00860577">
      <w:pPr>
        <w:pStyle w:val="a8"/>
        <w:numPr>
          <w:ilvl w:val="0"/>
          <w:numId w:val="14"/>
        </w:numPr>
        <w:jc w:val="both"/>
        <w:rPr>
          <w:rFonts w:ascii="Times New Roman" w:hAnsi="Times New Roman"/>
          <w:sz w:val="24"/>
          <w:szCs w:val="24"/>
        </w:rPr>
      </w:pPr>
      <w:r w:rsidRPr="003A425A">
        <w:rPr>
          <w:rFonts w:ascii="Times New Roman" w:hAnsi="Times New Roman"/>
          <w:sz w:val="24"/>
          <w:szCs w:val="24"/>
        </w:rPr>
        <w:t>Число образцов на пиксел</w:t>
      </w:r>
    </w:p>
    <w:p w:rsidR="00860577" w:rsidRPr="003A425A" w:rsidRDefault="00860577" w:rsidP="00860577">
      <w:pPr>
        <w:pStyle w:val="a8"/>
        <w:numPr>
          <w:ilvl w:val="0"/>
          <w:numId w:val="14"/>
        </w:numPr>
        <w:jc w:val="both"/>
        <w:rPr>
          <w:rFonts w:ascii="Times New Roman" w:hAnsi="Times New Roman"/>
          <w:sz w:val="24"/>
          <w:szCs w:val="24"/>
        </w:rPr>
      </w:pPr>
      <w:r w:rsidRPr="003A425A">
        <w:rPr>
          <w:rFonts w:ascii="Times New Roman" w:hAnsi="Times New Roman"/>
          <w:sz w:val="24"/>
          <w:szCs w:val="24"/>
        </w:rPr>
        <w:t>Глубина или трафарет вложения.</w:t>
      </w:r>
    </w:p>
    <w:p w:rsidR="00860577" w:rsidRPr="003A425A" w:rsidRDefault="00860577" w:rsidP="00860577">
      <w:pPr>
        <w:pStyle w:val="a8"/>
        <w:numPr>
          <w:ilvl w:val="0"/>
          <w:numId w:val="14"/>
        </w:numPr>
        <w:jc w:val="both"/>
        <w:rPr>
          <w:rFonts w:ascii="Times New Roman" w:hAnsi="Times New Roman"/>
          <w:sz w:val="24"/>
          <w:szCs w:val="24"/>
        </w:rPr>
      </w:pPr>
      <w:r w:rsidRPr="003A425A">
        <w:rPr>
          <w:rFonts w:ascii="Times New Roman" w:hAnsi="Times New Roman"/>
          <w:sz w:val="24"/>
          <w:szCs w:val="24"/>
        </w:rPr>
        <w:t>Цель текстуры.</w:t>
      </w:r>
    </w:p>
    <w:p w:rsidR="00860577" w:rsidRPr="003A425A" w:rsidRDefault="00860577" w:rsidP="00860577">
      <w:pPr>
        <w:pStyle w:val="a8"/>
        <w:numPr>
          <w:ilvl w:val="0"/>
          <w:numId w:val="14"/>
        </w:numPr>
        <w:jc w:val="both"/>
        <w:rPr>
          <w:rFonts w:ascii="Times New Roman" w:hAnsi="Times New Roman"/>
          <w:sz w:val="24"/>
          <w:szCs w:val="24"/>
        </w:rPr>
      </w:pPr>
      <w:r w:rsidRPr="003A425A">
        <w:rPr>
          <w:rFonts w:ascii="Times New Roman" w:hAnsi="Times New Roman"/>
          <w:sz w:val="24"/>
          <w:szCs w:val="24"/>
        </w:rPr>
        <w:t>Внутренний формат текстуры.</w:t>
      </w:r>
    </w:p>
    <w:p w:rsidR="00860577" w:rsidRPr="003A425A" w:rsidRDefault="00860577" w:rsidP="00860577">
      <w:pPr>
        <w:jc w:val="both"/>
        <w:rPr>
          <w:rFonts w:ascii="Times New Roman" w:hAnsi="Times New Roman"/>
          <w:i/>
          <w:color w:val="FF0000"/>
          <w:sz w:val="24"/>
          <w:szCs w:val="24"/>
        </w:rPr>
      </w:pPr>
      <w:r w:rsidRPr="003A425A">
        <w:rPr>
          <w:rFonts w:ascii="Times New Roman" w:hAnsi="Times New Roman"/>
          <w:sz w:val="24"/>
          <w:szCs w:val="24"/>
        </w:rPr>
        <w:t xml:space="preserve">Имейте в виду, что желаемые вложения или число образцов на пиксел могут не поддерживаться железом. </w:t>
      </w:r>
      <w:r w:rsidRPr="003A425A">
        <w:rPr>
          <w:rFonts w:ascii="Times New Roman" w:hAnsi="Times New Roman"/>
          <w:i/>
          <w:color w:val="FF0000"/>
          <w:sz w:val="24"/>
          <w:szCs w:val="24"/>
        </w:rPr>
        <w:t>Пока что назначение данного класса мне остаётся непонятным.</w:t>
      </w:r>
    </w:p>
    <w:p w:rsidR="00860577" w:rsidRPr="003A425A" w:rsidRDefault="00860577" w:rsidP="00160CEF">
      <w:pPr>
        <w:pStyle w:val="3"/>
        <w:rPr>
          <w:color w:val="FF0000"/>
        </w:rPr>
      </w:pPr>
      <w:bookmarkStart w:id="447" w:name="_Toc382058556"/>
      <w:r w:rsidRPr="003A425A">
        <w:rPr>
          <w:color w:val="FF0000"/>
          <w:sz w:val="24"/>
          <w:szCs w:val="24"/>
        </w:rPr>
        <w:t>QOpenGLFramebufferObject</w:t>
      </w:r>
      <w:bookmarkEnd w:id="447"/>
    </w:p>
    <w:p w:rsidR="00860577" w:rsidRPr="003A425A" w:rsidRDefault="00953454" w:rsidP="00860577">
      <w:pPr>
        <w:jc w:val="both"/>
        <w:rPr>
          <w:rFonts w:ascii="Times New Roman" w:hAnsi="Times New Roman"/>
          <w:sz w:val="24"/>
          <w:szCs w:val="24"/>
        </w:rPr>
      </w:pPr>
      <w:hyperlink r:id="rId808" w:anchor="details" w:history="1">
        <w:r w:rsidR="00860577" w:rsidRPr="003A425A">
          <w:rPr>
            <w:rStyle w:val="a3"/>
            <w:rFonts w:ascii="Times New Roman" w:hAnsi="Times New Roman"/>
            <w:sz w:val="24"/>
            <w:szCs w:val="24"/>
          </w:rPr>
          <w:t>http://qt-project.org/doc/qt-5.1/qtgui/qopenglframebufferobject.html#details</w:t>
        </w:r>
      </w:hyperlink>
    </w:p>
    <w:p w:rsidR="00860577" w:rsidRPr="003A425A" w:rsidRDefault="00860577" w:rsidP="00860577">
      <w:pPr>
        <w:jc w:val="both"/>
        <w:rPr>
          <w:rFonts w:ascii="Times New Roman" w:hAnsi="Times New Roman"/>
          <w:i/>
          <w:color w:val="FF0000"/>
          <w:sz w:val="24"/>
          <w:szCs w:val="24"/>
        </w:rPr>
      </w:pPr>
      <w:r w:rsidRPr="003A425A">
        <w:rPr>
          <w:rFonts w:ascii="Times New Roman" w:hAnsi="Times New Roman"/>
          <w:sz w:val="24"/>
          <w:szCs w:val="24"/>
        </w:rPr>
        <w:t xml:space="preserve">класс QOpenGLFramebufferObject инкапсулирует OpenGL объект фреймбуфера. Данный класс инкапсулирует OpenGL объект фреймбуфера, определённый при помощи </w:t>
      </w:r>
      <w:r w:rsidRPr="003A425A">
        <w:rPr>
          <w:rFonts w:ascii="Times New Roman" w:hAnsi="Times New Roman"/>
          <w:sz w:val="24"/>
          <w:szCs w:val="24"/>
          <w:lang w:val="en-US"/>
        </w:rPr>
        <w:t>GL</w:t>
      </w:r>
      <w:r w:rsidRPr="003A425A">
        <w:rPr>
          <w:rFonts w:ascii="Times New Roman" w:hAnsi="Times New Roman"/>
          <w:sz w:val="24"/>
          <w:szCs w:val="24"/>
        </w:rPr>
        <w:t>_</w:t>
      </w:r>
      <w:r w:rsidRPr="003A425A">
        <w:rPr>
          <w:rFonts w:ascii="Times New Roman" w:hAnsi="Times New Roman"/>
          <w:sz w:val="24"/>
          <w:szCs w:val="24"/>
          <w:lang w:val="en-US"/>
        </w:rPr>
        <w:t>EXT</w:t>
      </w:r>
      <w:r w:rsidRPr="003A425A">
        <w:rPr>
          <w:rFonts w:ascii="Times New Roman" w:hAnsi="Times New Roman"/>
          <w:sz w:val="24"/>
          <w:szCs w:val="24"/>
        </w:rPr>
        <w:t>_</w:t>
      </w:r>
      <w:r w:rsidRPr="003A425A">
        <w:rPr>
          <w:rFonts w:ascii="Times New Roman" w:hAnsi="Times New Roman"/>
          <w:sz w:val="24"/>
          <w:szCs w:val="24"/>
          <w:lang w:val="en-US"/>
        </w:rPr>
        <w:t>framebuffer</w:t>
      </w:r>
      <w:r w:rsidRPr="003A425A">
        <w:rPr>
          <w:rFonts w:ascii="Times New Roman" w:hAnsi="Times New Roman"/>
          <w:sz w:val="24"/>
          <w:szCs w:val="24"/>
        </w:rPr>
        <w:t>_</w:t>
      </w:r>
      <w:r w:rsidRPr="003A425A">
        <w:rPr>
          <w:rFonts w:ascii="Times New Roman" w:hAnsi="Times New Roman"/>
          <w:sz w:val="24"/>
          <w:szCs w:val="24"/>
          <w:lang w:val="en-US"/>
        </w:rPr>
        <w:t>object</w:t>
      </w:r>
      <w:r w:rsidRPr="003A425A">
        <w:rPr>
          <w:rFonts w:ascii="Times New Roman" w:hAnsi="Times New Roman"/>
          <w:sz w:val="24"/>
          <w:szCs w:val="24"/>
        </w:rPr>
        <w:t xml:space="preserve">. Он обеспечивает поверхность, на которой можно рисовать с помощью класса </w:t>
      </w:r>
      <w:r w:rsidRPr="003A425A">
        <w:rPr>
          <w:rFonts w:ascii="Times New Roman" w:hAnsi="Times New Roman"/>
          <w:sz w:val="24"/>
          <w:szCs w:val="24"/>
          <w:lang w:val="en-US"/>
        </w:rPr>
        <w:t>QPainter</w:t>
      </w:r>
      <w:r w:rsidRPr="003A425A">
        <w:rPr>
          <w:rFonts w:ascii="Times New Roman" w:hAnsi="Times New Roman"/>
          <w:sz w:val="24"/>
          <w:szCs w:val="24"/>
        </w:rPr>
        <w:t xml:space="preserve"> </w:t>
      </w:r>
      <w:r w:rsidRPr="003A425A">
        <w:rPr>
          <w:rFonts w:ascii="Times New Roman" w:hAnsi="Times New Roman"/>
          <w:sz w:val="24"/>
          <w:szCs w:val="24"/>
          <w:lang w:val="en-US"/>
        </w:rPr>
        <w:t>c</w:t>
      </w:r>
      <w:r w:rsidRPr="003A425A">
        <w:rPr>
          <w:rFonts w:ascii="Times New Roman" w:hAnsi="Times New Roman"/>
          <w:sz w:val="24"/>
          <w:szCs w:val="24"/>
        </w:rPr>
        <w:t xml:space="preserve"> помощью </w:t>
      </w:r>
      <w:hyperlink r:id="rId809" w:history="1">
        <w:r w:rsidRPr="003A425A">
          <w:rPr>
            <w:rStyle w:val="a3"/>
            <w:rFonts w:ascii="Times New Roman" w:hAnsi="Times New Roman"/>
            <w:sz w:val="24"/>
            <w:szCs w:val="24"/>
          </w:rPr>
          <w:t>QOpenGLPaintDevice</w:t>
        </w:r>
      </w:hyperlink>
      <w:r w:rsidRPr="003A425A">
        <w:rPr>
          <w:rFonts w:ascii="Times New Roman" w:hAnsi="Times New Roman"/>
          <w:sz w:val="24"/>
          <w:szCs w:val="24"/>
        </w:rPr>
        <w:t xml:space="preserve">, или нарисованного с использованием родных OpenGL вызовов. Эта поверхность может быть ограничена и использована как регулярная текстура в вашем собственном коде рисования OpenGL. Также важно иметь текущий контекст OpenGL, когда создаётся объект данного класса, иначе инициализация будет прекращена. Цвет изображения или текстура будут иметь определённый внутренний формат, и будут ограничены вложением </w:t>
      </w:r>
      <w:r w:rsidRPr="003A425A">
        <w:rPr>
          <w:rFonts w:ascii="Times New Roman" w:hAnsi="Times New Roman"/>
          <w:sz w:val="24"/>
          <w:szCs w:val="24"/>
          <w:lang w:val="en-US"/>
        </w:rPr>
        <w:t>GL</w:t>
      </w:r>
      <w:r w:rsidRPr="003A425A">
        <w:rPr>
          <w:rFonts w:ascii="Times New Roman" w:hAnsi="Times New Roman"/>
          <w:sz w:val="24"/>
          <w:szCs w:val="24"/>
        </w:rPr>
        <w:t>_</w:t>
      </w:r>
      <w:r w:rsidRPr="003A425A">
        <w:rPr>
          <w:rFonts w:ascii="Times New Roman" w:hAnsi="Times New Roman"/>
          <w:sz w:val="24"/>
          <w:szCs w:val="24"/>
          <w:lang w:val="en-US"/>
        </w:rPr>
        <w:t>COLOR</w:t>
      </w:r>
      <w:r w:rsidRPr="003A425A">
        <w:rPr>
          <w:rFonts w:ascii="Times New Roman" w:hAnsi="Times New Roman"/>
          <w:sz w:val="24"/>
          <w:szCs w:val="24"/>
        </w:rPr>
        <w:t>_</w:t>
      </w:r>
      <w:r w:rsidRPr="003A425A">
        <w:rPr>
          <w:rFonts w:ascii="Times New Roman" w:hAnsi="Times New Roman"/>
          <w:sz w:val="24"/>
          <w:szCs w:val="24"/>
          <w:lang w:val="en-US"/>
        </w:rPr>
        <w:t>ATTACHMENT</w:t>
      </w:r>
      <w:r w:rsidRPr="003A425A">
        <w:rPr>
          <w:rFonts w:ascii="Times New Roman" w:hAnsi="Times New Roman"/>
          <w:sz w:val="24"/>
          <w:szCs w:val="24"/>
        </w:rPr>
        <w:t xml:space="preserve">0 в объектк фреймбуфера. Также возможно рисовать в данном объекте с использованием класса </w:t>
      </w:r>
      <w:r w:rsidRPr="003A425A">
        <w:rPr>
          <w:rFonts w:ascii="Times New Roman" w:hAnsi="Times New Roman"/>
          <w:sz w:val="24"/>
          <w:szCs w:val="24"/>
          <w:lang w:val="en-US"/>
        </w:rPr>
        <w:t>QPainter</w:t>
      </w:r>
      <w:r w:rsidRPr="003A425A">
        <w:rPr>
          <w:rFonts w:ascii="Times New Roman" w:hAnsi="Times New Roman"/>
          <w:sz w:val="24"/>
          <w:szCs w:val="24"/>
        </w:rPr>
        <w:t xml:space="preserve"> и </w:t>
      </w:r>
      <w:r w:rsidRPr="003A425A">
        <w:rPr>
          <w:rFonts w:ascii="Times New Roman" w:hAnsi="Times New Roman"/>
          <w:sz w:val="24"/>
          <w:szCs w:val="24"/>
          <w:lang w:val="en-US"/>
        </w:rPr>
        <w:t>QOpenGLPaintDevice</w:t>
      </w:r>
      <w:r w:rsidRPr="003A425A">
        <w:rPr>
          <w:rFonts w:ascii="Times New Roman" w:hAnsi="Times New Roman"/>
          <w:sz w:val="24"/>
          <w:szCs w:val="24"/>
        </w:rPr>
        <w:t xml:space="preserve"> в отдельном потоке. </w:t>
      </w:r>
      <w:r w:rsidRPr="003A425A">
        <w:rPr>
          <w:rFonts w:ascii="Times New Roman" w:hAnsi="Times New Roman"/>
          <w:i/>
          <w:color w:val="FF0000"/>
          <w:sz w:val="24"/>
          <w:szCs w:val="24"/>
        </w:rPr>
        <w:t>Для понимания данного класса следует более детально изучить OpenGL.</w:t>
      </w:r>
    </w:p>
    <w:p w:rsidR="00860577" w:rsidRPr="003A425A" w:rsidRDefault="00860577" w:rsidP="00160CEF">
      <w:pPr>
        <w:pStyle w:val="3"/>
        <w:rPr>
          <w:color w:val="FF0000"/>
        </w:rPr>
      </w:pPr>
      <w:bookmarkStart w:id="448" w:name="_Toc382058557"/>
      <w:r w:rsidRPr="003A425A">
        <w:rPr>
          <w:color w:val="FF0000"/>
          <w:sz w:val="24"/>
          <w:szCs w:val="24"/>
        </w:rPr>
        <w:t>QOpenGLFunctions</w:t>
      </w:r>
      <w:bookmarkEnd w:id="448"/>
    </w:p>
    <w:p w:rsidR="00860577" w:rsidRPr="003A425A" w:rsidRDefault="00953454" w:rsidP="00860577">
      <w:pPr>
        <w:jc w:val="both"/>
        <w:rPr>
          <w:rFonts w:ascii="Times New Roman" w:hAnsi="Times New Roman"/>
          <w:sz w:val="24"/>
          <w:szCs w:val="24"/>
        </w:rPr>
      </w:pPr>
      <w:hyperlink r:id="rId810" w:anchor="details" w:history="1">
        <w:r w:rsidR="00860577" w:rsidRPr="003A425A">
          <w:rPr>
            <w:rStyle w:val="a3"/>
            <w:rFonts w:ascii="Times New Roman" w:hAnsi="Times New Roman"/>
            <w:sz w:val="24"/>
            <w:szCs w:val="24"/>
          </w:rPr>
          <w:t>http://qt-project.org/doc/qt-5.1/qtgui/qopenglfunctions.html#details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sz w:val="24"/>
          <w:szCs w:val="24"/>
        </w:rPr>
        <w:t xml:space="preserve">класс QOpenGLFunctions обеспечивает кроссплатформенный доступ к программному интерфейсу OpenGL 2.0. данная библиотека определяет набор определений, которые являются общими среди многих платформ и встроенных реализаций OpenGL. однако сложно использовать функции из этого набора, так как их следует переопределить вручную на целевой системе. Данный класс обеспечивает гарантированный программный интерфейс, который доступен на всех OpenGL системах  и следит за разрешением функций на системах, которые нуждаются в нём. </w:t>
      </w:r>
      <w:r w:rsidRPr="003A425A">
        <w:rPr>
          <w:rFonts w:ascii="Times New Roman" w:hAnsi="Times New Roman"/>
          <w:i/>
          <w:sz w:val="24"/>
          <w:szCs w:val="24"/>
        </w:rPr>
        <w:t xml:space="preserve">Далее есть большой пример кода. Далее </w:t>
      </w:r>
      <w:r w:rsidRPr="003A425A">
        <w:rPr>
          <w:rFonts w:ascii="Times New Roman" w:hAnsi="Times New Roman"/>
          <w:i/>
          <w:sz w:val="24"/>
          <w:szCs w:val="24"/>
        </w:rPr>
        <w:lastRenderedPageBreak/>
        <w:t>есть объяснение того, что данный класс позволяет использовать функции OpenGL без явного задания разрешения, а также говорится о том, что в данном классе есть обёртки для большинства функций данной библиотеки, кроме трёх, которые также перечислены в данной части. Но я пока плохо понимаю данную тему, так как я существенно не знаком с данной библиотекой.</w:t>
      </w:r>
    </w:p>
    <w:p w:rsidR="00860577" w:rsidRPr="003A425A" w:rsidRDefault="00860577" w:rsidP="00160CEF">
      <w:pPr>
        <w:pStyle w:val="3"/>
      </w:pPr>
      <w:bookmarkStart w:id="449" w:name="_Toc382058558"/>
      <w:r w:rsidRPr="003A425A">
        <w:rPr>
          <w:sz w:val="24"/>
          <w:szCs w:val="24"/>
        </w:rPr>
        <w:t>QOpenGLPaintDevice</w:t>
      </w:r>
      <w:bookmarkEnd w:id="449"/>
    </w:p>
    <w:p w:rsidR="00860577" w:rsidRPr="003A425A" w:rsidRDefault="00953454" w:rsidP="00860577">
      <w:pPr>
        <w:jc w:val="both"/>
        <w:rPr>
          <w:rFonts w:ascii="Times New Roman" w:hAnsi="Times New Roman"/>
          <w:sz w:val="24"/>
          <w:szCs w:val="24"/>
        </w:rPr>
      </w:pPr>
      <w:hyperlink r:id="rId811" w:anchor="details" w:history="1">
        <w:r w:rsidR="00860577" w:rsidRPr="003A425A">
          <w:rPr>
            <w:rStyle w:val="a3"/>
            <w:rFonts w:ascii="Times New Roman" w:hAnsi="Times New Roman"/>
            <w:sz w:val="24"/>
            <w:szCs w:val="24"/>
          </w:rPr>
          <w:t>http://qt-project.org/doc/qt-5.1/qtgui/qopenglpaintdevice.html#details</w:t>
        </w:r>
      </w:hyperlink>
    </w:p>
    <w:p w:rsidR="00860577" w:rsidRPr="003A425A" w:rsidRDefault="00860577" w:rsidP="00860577">
      <w:pPr>
        <w:jc w:val="both"/>
        <w:rPr>
          <w:rFonts w:ascii="Times New Roman" w:hAnsi="Times New Roman"/>
          <w:sz w:val="24"/>
          <w:szCs w:val="24"/>
        </w:rPr>
      </w:pPr>
      <w:r w:rsidRPr="003A425A">
        <w:rPr>
          <w:rFonts w:ascii="Times New Roman" w:hAnsi="Times New Roman"/>
          <w:sz w:val="24"/>
          <w:szCs w:val="24"/>
        </w:rPr>
        <w:t xml:space="preserve">класс QOpenGLPaintDevice предоставляет возможность контексту OpenGL использовать класс </w:t>
      </w:r>
      <w:r w:rsidRPr="003A425A">
        <w:rPr>
          <w:rFonts w:ascii="Times New Roman" w:hAnsi="Times New Roman"/>
          <w:sz w:val="24"/>
          <w:szCs w:val="24"/>
          <w:lang w:val="en-US"/>
        </w:rPr>
        <w:t>QPainter</w:t>
      </w:r>
      <w:r w:rsidRPr="003A425A">
        <w:rPr>
          <w:rFonts w:ascii="Times New Roman" w:hAnsi="Times New Roman"/>
          <w:sz w:val="24"/>
          <w:szCs w:val="24"/>
        </w:rPr>
        <w:t>. Данный класс использует текущий OpenGL контекст, чтобы рисовать команды рисовальщика. Он требует поддержку версии 2.0 или выше. Данный класс всегда быстрее, но он также и более чувствителен к изменениям состояния, и поэтому требует, чтобы команды рисования были внимательно упорядочены, чтобы достичь максимальной производительности. Сглаживание требует для OpenGL значительно более ресурсов, но и результат получается лучше.</w:t>
      </w:r>
    </w:p>
    <w:p w:rsidR="00860577" w:rsidRPr="003A425A" w:rsidRDefault="00860577" w:rsidP="00860577">
      <w:pPr>
        <w:jc w:val="both"/>
        <w:rPr>
          <w:rFonts w:ascii="Times New Roman" w:hAnsi="Times New Roman"/>
          <w:i/>
          <w:sz w:val="24"/>
          <w:szCs w:val="24"/>
        </w:rPr>
      </w:pPr>
      <w:r w:rsidRPr="003A425A">
        <w:rPr>
          <w:rFonts w:ascii="Times New Roman" w:hAnsi="Times New Roman"/>
          <w:sz w:val="24"/>
          <w:szCs w:val="24"/>
        </w:rPr>
        <w:t xml:space="preserve">Когда рисование на данном типе устройства осуществляется средствами класса </w:t>
      </w:r>
      <w:r w:rsidRPr="003A425A">
        <w:rPr>
          <w:rFonts w:ascii="Times New Roman" w:hAnsi="Times New Roman"/>
          <w:sz w:val="24"/>
          <w:szCs w:val="24"/>
          <w:lang w:val="en-US"/>
        </w:rPr>
        <w:t>QPainter</w:t>
      </w:r>
      <w:r w:rsidRPr="003A425A">
        <w:rPr>
          <w:rFonts w:ascii="Times New Roman" w:hAnsi="Times New Roman"/>
          <w:sz w:val="24"/>
          <w:szCs w:val="24"/>
        </w:rPr>
        <w:t xml:space="preserve">, то состояние текущего OpenGL контекста будет изменено движком рисования, чтобы отразить его нужды. Приложениям тогда не следует полагаться на состояние OpenGL, которое сбрасывается в начальное состояние, в частности текущая программа затенения, OpenGL вьюпорт, единицы текстуры и моды рисования. При перемешивании возможностей OpenGL и рисовальщика важно уведомить последнего, что OpenGL состояние может быть приведено в беспорядок, так что оно может пересохранить своё внутреннее состояние. </w:t>
      </w:r>
      <w:r w:rsidRPr="003A425A">
        <w:rPr>
          <w:rFonts w:ascii="Times New Roman" w:hAnsi="Times New Roman"/>
          <w:i/>
          <w:sz w:val="24"/>
          <w:szCs w:val="24"/>
        </w:rPr>
        <w:t>Там же есть пример функций для осуществления данного действия.</w:t>
      </w:r>
    </w:p>
    <w:p w:rsidR="00860577" w:rsidRPr="003A425A" w:rsidRDefault="00860577" w:rsidP="00160CEF">
      <w:pPr>
        <w:pStyle w:val="3"/>
      </w:pPr>
      <w:bookmarkStart w:id="450" w:name="_Toc382058559"/>
      <w:r w:rsidRPr="003A425A">
        <w:rPr>
          <w:color w:val="FF0000"/>
          <w:sz w:val="24"/>
          <w:szCs w:val="24"/>
        </w:rPr>
        <w:t>QOpenGLShaderProgram</w:t>
      </w:r>
      <w:bookmarkEnd w:id="450"/>
    </w:p>
    <w:p w:rsidR="00860577" w:rsidRPr="003A425A" w:rsidRDefault="00953454" w:rsidP="00860577">
      <w:pPr>
        <w:jc w:val="both"/>
        <w:rPr>
          <w:rFonts w:ascii="Times New Roman" w:hAnsi="Times New Roman"/>
          <w:i/>
          <w:sz w:val="24"/>
          <w:szCs w:val="24"/>
        </w:rPr>
      </w:pPr>
      <w:hyperlink r:id="rId812" w:anchor="details" w:history="1">
        <w:r w:rsidR="00860577" w:rsidRPr="003A425A">
          <w:rPr>
            <w:rStyle w:val="a3"/>
            <w:rFonts w:ascii="Times New Roman" w:hAnsi="Times New Roman"/>
            <w:i/>
            <w:sz w:val="24"/>
            <w:szCs w:val="24"/>
          </w:rPr>
          <w:t>http://qt-project.org/doc/qt-5.1/qtgui/qopenglshaderprogram.html#details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sz w:val="24"/>
          <w:szCs w:val="24"/>
        </w:rPr>
        <w:t xml:space="preserve">класс QOpenGLShaderProgram позволяет OpenGL шейдерам быть связанными и использованными. Этот класс поддерживает программы, написанные на языке </w:t>
      </w:r>
      <w:r w:rsidRPr="003A425A">
        <w:rPr>
          <w:rFonts w:ascii="Times New Roman" w:hAnsi="Times New Roman"/>
          <w:sz w:val="24"/>
          <w:szCs w:val="24"/>
          <w:lang w:val="en-US"/>
        </w:rPr>
        <w:t>GLSL</w:t>
      </w:r>
      <w:r w:rsidRPr="003A425A">
        <w:rPr>
          <w:rFonts w:ascii="Times New Roman" w:hAnsi="Times New Roman"/>
          <w:sz w:val="24"/>
          <w:szCs w:val="24"/>
        </w:rPr>
        <w:t xml:space="preserve"> и </w:t>
      </w:r>
      <w:r w:rsidRPr="003A425A">
        <w:rPr>
          <w:rFonts w:ascii="Times New Roman" w:hAnsi="Times New Roman"/>
          <w:sz w:val="24"/>
          <w:szCs w:val="24"/>
          <w:lang w:val="en-US"/>
        </w:rPr>
        <w:t>GLSL</w:t>
      </w:r>
      <w:r w:rsidRPr="003A425A">
        <w:rPr>
          <w:rFonts w:ascii="Times New Roman" w:hAnsi="Times New Roman"/>
          <w:sz w:val="24"/>
          <w:szCs w:val="24"/>
        </w:rPr>
        <w:t>/</w:t>
      </w:r>
      <w:r w:rsidRPr="003A425A">
        <w:rPr>
          <w:rFonts w:ascii="Times New Roman" w:hAnsi="Times New Roman"/>
          <w:sz w:val="24"/>
          <w:szCs w:val="24"/>
          <w:lang w:val="en-US"/>
        </w:rPr>
        <w:t>ES</w:t>
      </w:r>
      <w:r w:rsidRPr="003A425A">
        <w:rPr>
          <w:rFonts w:ascii="Times New Roman" w:hAnsi="Times New Roman"/>
          <w:sz w:val="24"/>
          <w:szCs w:val="24"/>
        </w:rPr>
        <w:t xml:space="preserve">. Данный класс и </w:t>
      </w:r>
      <w:hyperlink r:id="rId813" w:history="1">
        <w:r w:rsidRPr="003A425A">
          <w:rPr>
            <w:rStyle w:val="a3"/>
            <w:rFonts w:ascii="Times New Roman" w:hAnsi="Times New Roman"/>
            <w:color w:val="auto"/>
            <w:sz w:val="24"/>
            <w:szCs w:val="24"/>
          </w:rPr>
          <w:t>QOpenGLShader</w:t>
        </w:r>
      </w:hyperlink>
      <w:r w:rsidRPr="003A425A">
        <w:rPr>
          <w:rFonts w:ascii="Times New Roman" w:hAnsi="Times New Roman"/>
          <w:sz w:val="24"/>
          <w:szCs w:val="24"/>
        </w:rPr>
        <w:t xml:space="preserve"> скрывают программиста от деталей компиляции и сборки узловых и фрагментных шейдеров. </w:t>
      </w:r>
      <w:r w:rsidRPr="003A425A">
        <w:rPr>
          <w:rFonts w:ascii="Times New Roman" w:hAnsi="Times New Roman"/>
          <w:i/>
          <w:sz w:val="24"/>
          <w:szCs w:val="24"/>
        </w:rPr>
        <w:t>Есть пример кода.</w:t>
      </w:r>
    </w:p>
    <w:p w:rsidR="00860577" w:rsidRPr="003A425A" w:rsidRDefault="00953454" w:rsidP="00860577">
      <w:pPr>
        <w:jc w:val="both"/>
        <w:rPr>
          <w:rFonts w:ascii="Times New Roman" w:hAnsi="Times New Roman"/>
          <w:sz w:val="24"/>
          <w:szCs w:val="24"/>
        </w:rPr>
      </w:pPr>
      <w:hyperlink r:id="rId814" w:anchor="details" w:history="1">
        <w:r w:rsidR="00860577" w:rsidRPr="003A425A">
          <w:rPr>
            <w:rStyle w:val="a3"/>
            <w:rFonts w:ascii="Times New Roman" w:hAnsi="Times New Roman"/>
            <w:sz w:val="24"/>
            <w:szCs w:val="24"/>
          </w:rPr>
          <w:t>http://qt-project.org/doc/qt-5.1/qtgui/qopenglshader.html#details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i/>
          <w:sz w:val="24"/>
          <w:szCs w:val="24"/>
        </w:rPr>
        <w:t>то же самое.</w:t>
      </w:r>
    </w:p>
    <w:p w:rsidR="00860577" w:rsidRPr="003A425A" w:rsidRDefault="00953454" w:rsidP="00860577">
      <w:pPr>
        <w:jc w:val="both"/>
        <w:rPr>
          <w:rFonts w:ascii="Times New Roman" w:hAnsi="Times New Roman"/>
          <w:i/>
          <w:sz w:val="24"/>
          <w:szCs w:val="24"/>
        </w:rPr>
      </w:pPr>
      <w:hyperlink r:id="rId815" w:anchor="details" w:history="1">
        <w:r w:rsidR="00860577" w:rsidRPr="003A425A">
          <w:rPr>
            <w:rStyle w:val="a3"/>
            <w:rFonts w:ascii="Times New Roman" w:hAnsi="Times New Roman"/>
            <w:i/>
            <w:sz w:val="24"/>
            <w:szCs w:val="24"/>
          </w:rPr>
          <w:t>http://qt-project.org/doc/qt-5.1/qtgui/qopengltimerquery.html#details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i/>
          <w:sz w:val="24"/>
          <w:szCs w:val="24"/>
        </w:rPr>
        <w:t>то же самое.</w:t>
      </w:r>
    </w:p>
    <w:p w:rsidR="00860577" w:rsidRPr="003A425A" w:rsidRDefault="00953454" w:rsidP="00860577">
      <w:pPr>
        <w:jc w:val="both"/>
        <w:rPr>
          <w:rFonts w:ascii="Times New Roman" w:hAnsi="Times New Roman"/>
          <w:i/>
          <w:sz w:val="24"/>
          <w:szCs w:val="24"/>
        </w:rPr>
      </w:pPr>
      <w:hyperlink r:id="rId816" w:anchor="details" w:history="1">
        <w:r w:rsidR="00860577" w:rsidRPr="003A425A">
          <w:rPr>
            <w:rStyle w:val="a3"/>
            <w:rFonts w:ascii="Times New Roman" w:hAnsi="Times New Roman"/>
            <w:i/>
            <w:sz w:val="24"/>
            <w:szCs w:val="24"/>
          </w:rPr>
          <w:t>http://qt-project.org/doc/qt-5.1/qtgui/qopengltimemonitor.html#details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i/>
          <w:sz w:val="24"/>
          <w:szCs w:val="24"/>
        </w:rPr>
        <w:t>то же самое.</w:t>
      </w:r>
    </w:p>
    <w:p w:rsidR="00860577" w:rsidRPr="003A425A" w:rsidRDefault="00953454" w:rsidP="00860577">
      <w:pPr>
        <w:jc w:val="both"/>
        <w:rPr>
          <w:rFonts w:ascii="Times New Roman" w:hAnsi="Times New Roman"/>
          <w:i/>
          <w:sz w:val="24"/>
          <w:szCs w:val="24"/>
        </w:rPr>
      </w:pPr>
      <w:hyperlink r:id="rId817" w:anchor="details" w:history="1">
        <w:r w:rsidR="00860577" w:rsidRPr="003A425A">
          <w:rPr>
            <w:rStyle w:val="a3"/>
            <w:rFonts w:ascii="Times New Roman" w:hAnsi="Times New Roman"/>
            <w:i/>
            <w:sz w:val="24"/>
            <w:szCs w:val="24"/>
          </w:rPr>
          <w:t>http://qt-project.org/doc/qt-5.1/qtgui/qopenglvertexarrayobject.html#details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i/>
          <w:sz w:val="24"/>
          <w:szCs w:val="24"/>
        </w:rPr>
        <w:lastRenderedPageBreak/>
        <w:t>то же самое.</w:t>
      </w:r>
    </w:p>
    <w:p w:rsidR="00860577" w:rsidRPr="003A425A" w:rsidRDefault="00953454" w:rsidP="00860577">
      <w:pPr>
        <w:jc w:val="both"/>
        <w:rPr>
          <w:rFonts w:ascii="Times New Roman" w:hAnsi="Times New Roman"/>
          <w:i/>
          <w:sz w:val="24"/>
          <w:szCs w:val="24"/>
        </w:rPr>
      </w:pPr>
      <w:hyperlink r:id="rId818" w:anchor="details" w:history="1">
        <w:r w:rsidR="00860577" w:rsidRPr="003A425A">
          <w:rPr>
            <w:rStyle w:val="a3"/>
            <w:rFonts w:ascii="Times New Roman" w:hAnsi="Times New Roman"/>
            <w:i/>
            <w:sz w:val="24"/>
            <w:szCs w:val="24"/>
          </w:rPr>
          <w:t>http://qt-project.org/doc/qt-5.1/qtgui/qopenglvertexarrayobject-binder.html#details</w:t>
        </w:r>
      </w:hyperlink>
    </w:p>
    <w:p w:rsidR="00860577" w:rsidRPr="003A425A" w:rsidRDefault="00860577" w:rsidP="00860577">
      <w:pPr>
        <w:jc w:val="both"/>
        <w:rPr>
          <w:rFonts w:ascii="Times New Roman" w:hAnsi="Times New Roman"/>
          <w:i/>
          <w:sz w:val="24"/>
          <w:szCs w:val="24"/>
        </w:rPr>
      </w:pPr>
      <w:r w:rsidRPr="003A425A">
        <w:rPr>
          <w:rFonts w:ascii="Times New Roman" w:hAnsi="Times New Roman"/>
          <w:i/>
          <w:sz w:val="24"/>
          <w:szCs w:val="24"/>
        </w:rPr>
        <w:t>то же самое.</w:t>
      </w:r>
    </w:p>
    <w:p w:rsidR="007D7BAC" w:rsidRPr="003A425A" w:rsidRDefault="007D7BAC" w:rsidP="00160CEF">
      <w:pPr>
        <w:pStyle w:val="3"/>
      </w:pPr>
      <w:bookmarkStart w:id="451" w:name="_Toc382058560"/>
      <w:r w:rsidRPr="003A425A">
        <w:rPr>
          <w:sz w:val="24"/>
          <w:szCs w:val="24"/>
        </w:rPr>
        <w:t>QOffscreenSurface</w:t>
      </w:r>
      <w:bookmarkEnd w:id="451"/>
    </w:p>
    <w:p w:rsidR="007D7BAC" w:rsidRPr="003A425A" w:rsidRDefault="00953454" w:rsidP="007D7BAC">
      <w:pPr>
        <w:jc w:val="both"/>
        <w:rPr>
          <w:rFonts w:ascii="Times New Roman" w:hAnsi="Times New Roman"/>
          <w:sz w:val="24"/>
          <w:szCs w:val="24"/>
        </w:rPr>
      </w:pPr>
      <w:hyperlink r:id="rId819" w:anchor="details" w:history="1">
        <w:r w:rsidR="007D7BAC" w:rsidRPr="003A425A">
          <w:rPr>
            <w:rStyle w:val="a3"/>
            <w:rFonts w:ascii="Times New Roman" w:hAnsi="Times New Roman"/>
            <w:sz w:val="24"/>
            <w:szCs w:val="24"/>
          </w:rPr>
          <w:t>http://qt-project.org/doc/qt-5.1/qtgui/qoffscreensurface.html#details</w:t>
        </w:r>
      </w:hyperlink>
    </w:p>
    <w:p w:rsidR="007D7BAC" w:rsidRPr="003A425A" w:rsidRDefault="007D7BAC" w:rsidP="007D7BAC">
      <w:pPr>
        <w:jc w:val="both"/>
        <w:rPr>
          <w:rFonts w:ascii="Times New Roman" w:hAnsi="Times New Roman"/>
          <w:sz w:val="24"/>
          <w:szCs w:val="24"/>
        </w:rPr>
      </w:pPr>
      <w:r w:rsidRPr="003A425A">
        <w:rPr>
          <w:rFonts w:ascii="Times New Roman" w:hAnsi="Times New Roman"/>
          <w:sz w:val="24"/>
          <w:szCs w:val="24"/>
        </w:rPr>
        <w:t xml:space="preserve">класс QOffscreenSurface представляет поверхность за кадром в нижележащей платформе. Данный класс предполагается использовать совместно с </w:t>
      </w:r>
      <w:hyperlink r:id="rId820" w:history="1">
        <w:r w:rsidRPr="003A425A">
          <w:rPr>
            <w:rStyle w:val="a3"/>
            <w:rFonts w:ascii="Times New Roman" w:hAnsi="Times New Roman"/>
            <w:color w:val="auto"/>
            <w:sz w:val="24"/>
            <w:szCs w:val="24"/>
          </w:rPr>
          <w:t>QOpenGLContext</w:t>
        </w:r>
      </w:hyperlink>
      <w:r w:rsidRPr="003A425A">
        <w:rPr>
          <w:rFonts w:ascii="Times New Roman" w:hAnsi="Times New Roman"/>
          <w:sz w:val="24"/>
          <w:szCs w:val="24"/>
        </w:rPr>
        <w:t xml:space="preserve">, чтобы разрешить рисование при помощи OpenGL в произвольном потоке без необходимости создания </w:t>
      </w:r>
      <w:hyperlink r:id="rId821" w:history="1">
        <w:r w:rsidRPr="003A425A">
          <w:rPr>
            <w:rStyle w:val="a3"/>
            <w:rFonts w:ascii="Times New Roman" w:hAnsi="Times New Roman"/>
            <w:color w:val="auto"/>
            <w:sz w:val="24"/>
            <w:szCs w:val="24"/>
          </w:rPr>
          <w:t>QWindow</w:t>
        </w:r>
      </w:hyperlink>
      <w:r w:rsidRPr="003A425A">
        <w:rPr>
          <w:rFonts w:ascii="Times New Roman" w:hAnsi="Times New Roman"/>
          <w:sz w:val="24"/>
          <w:szCs w:val="24"/>
        </w:rPr>
        <w:t>. Данный класс может использоваться только для создания OpenGL ресурсов, таких как текстуры. Приложение использует обычно данный класс для выполнения некоторых затратных по времени задач в отдельном потоке, чтобы избежать застоя Главного потока рисования. Ресурсы, созданные при помощи данного класса, могут быть разделены вместе с Главным контекстом OpenGL. как реализуется данный класс, зависит от нижележащей платформы, но он обычно использует буфер пикселов.</w:t>
      </w:r>
    </w:p>
    <w:p w:rsidR="00E15A6B" w:rsidRPr="003A425A" w:rsidRDefault="00953454" w:rsidP="00E15A6B">
      <w:pPr>
        <w:jc w:val="both"/>
        <w:rPr>
          <w:rFonts w:ascii="Times New Roman" w:hAnsi="Times New Roman"/>
          <w:sz w:val="24"/>
          <w:szCs w:val="24"/>
        </w:rPr>
      </w:pPr>
      <w:hyperlink r:id="rId822" w:history="1">
        <w:r w:rsidR="00E15A6B" w:rsidRPr="003A425A">
          <w:rPr>
            <w:rStyle w:val="a3"/>
            <w:rFonts w:ascii="Times New Roman" w:hAnsi="Times New Roman"/>
            <w:sz w:val="24"/>
            <w:szCs w:val="24"/>
          </w:rPr>
          <w:t>http://qt-project.org/doc/qt-5.1/qtgui/qtgui-module.html</w:t>
        </w:r>
      </w:hyperlink>
      <w:r w:rsidR="00E15A6B" w:rsidRPr="003A425A">
        <w:rPr>
          <w:rFonts w:ascii="Times New Roman" w:hAnsi="Times New Roman"/>
          <w:sz w:val="24"/>
          <w:szCs w:val="24"/>
        </w:rPr>
        <w:t xml:space="preserve"> </w:t>
      </w:r>
    </w:p>
    <w:p w:rsidR="00E15A6B" w:rsidRPr="003A425A" w:rsidRDefault="00E15A6B" w:rsidP="00E15A6B">
      <w:pPr>
        <w:jc w:val="both"/>
        <w:rPr>
          <w:rFonts w:ascii="Times New Roman" w:hAnsi="Times New Roman"/>
          <w:i/>
          <w:color w:val="FF0000"/>
          <w:sz w:val="24"/>
          <w:szCs w:val="24"/>
        </w:rPr>
      </w:pPr>
      <w:r w:rsidRPr="003A425A">
        <w:rPr>
          <w:rFonts w:ascii="Times New Roman" w:hAnsi="Times New Roman"/>
          <w:i/>
          <w:color w:val="FF0000"/>
          <w:sz w:val="24"/>
          <w:szCs w:val="24"/>
        </w:rPr>
        <w:t>здесь есть также очень много классов, содержащих обёртки функций библиотеки OpenGL различных версий. Всего 23 штуки. Их следует просмотреть после изучения данной библиотеки.</w:t>
      </w:r>
    </w:p>
    <w:p w:rsidR="00860577" w:rsidRPr="003A425A" w:rsidRDefault="00860577" w:rsidP="00F15C30">
      <w:pPr>
        <w:jc w:val="both"/>
        <w:rPr>
          <w:rFonts w:ascii="Times New Roman" w:hAnsi="Times New Roman"/>
          <w:i/>
          <w:sz w:val="24"/>
          <w:szCs w:val="24"/>
        </w:rPr>
      </w:pPr>
    </w:p>
    <w:p w:rsidR="00860577" w:rsidRPr="003A425A" w:rsidRDefault="00860577" w:rsidP="00F15C30">
      <w:pPr>
        <w:jc w:val="both"/>
        <w:rPr>
          <w:rFonts w:ascii="Times New Roman" w:hAnsi="Times New Roman"/>
          <w:i/>
          <w:sz w:val="24"/>
          <w:szCs w:val="24"/>
        </w:rPr>
      </w:pPr>
    </w:p>
    <w:p w:rsidR="00160CEF" w:rsidRPr="003A425A" w:rsidRDefault="007D7BAC" w:rsidP="00160CEF">
      <w:pPr>
        <w:pStyle w:val="1"/>
        <w:rPr>
          <w:rFonts w:ascii="Times New Roman" w:hAnsi="Times New Roman"/>
          <w:sz w:val="24"/>
          <w:szCs w:val="24"/>
        </w:rPr>
      </w:pPr>
      <w:r w:rsidRPr="003A425A">
        <w:br w:type="page"/>
      </w:r>
      <w:bookmarkStart w:id="452" w:name="_Toc382058561"/>
      <w:r w:rsidR="009B0257" w:rsidRPr="003A425A">
        <w:rPr>
          <w:rFonts w:ascii="Times New Roman" w:hAnsi="Times New Roman"/>
          <w:b w:val="0"/>
          <w:sz w:val="24"/>
          <w:szCs w:val="24"/>
        </w:rPr>
        <w:lastRenderedPageBreak/>
        <w:t>QML</w:t>
      </w:r>
      <w:bookmarkEnd w:id="452"/>
    </w:p>
    <w:p w:rsidR="005A6BBD" w:rsidRPr="003A425A" w:rsidRDefault="00953454" w:rsidP="00F15C30">
      <w:pPr>
        <w:jc w:val="both"/>
        <w:rPr>
          <w:rStyle w:val="a3"/>
          <w:rFonts w:ascii="Times New Roman" w:hAnsi="Times New Roman"/>
          <w:i/>
          <w:sz w:val="24"/>
          <w:szCs w:val="24"/>
        </w:rPr>
      </w:pPr>
      <w:hyperlink r:id="rId823" w:history="1">
        <w:r w:rsidR="005636BE" w:rsidRPr="003A425A">
          <w:rPr>
            <w:rStyle w:val="a3"/>
            <w:rFonts w:ascii="Times New Roman" w:hAnsi="Times New Roman"/>
            <w:i/>
            <w:sz w:val="24"/>
            <w:szCs w:val="24"/>
          </w:rPr>
          <w:t>http://qt-project.org/doc/qt-5.1/qtqml/qtqml-index.html</w:t>
        </w:r>
      </w:hyperlink>
    </w:p>
    <w:p w:rsidR="005A6BBD" w:rsidRPr="003A425A" w:rsidRDefault="009B0257" w:rsidP="00F15C30">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модуль </w:t>
      </w:r>
      <w:r w:rsidR="00B00C9F" w:rsidRPr="003A425A">
        <w:rPr>
          <w:rFonts w:ascii="Times New Roman" w:hAnsi="Times New Roman"/>
          <w:sz w:val="24"/>
          <w:szCs w:val="24"/>
        </w:rPr>
        <w:t>qt</w:t>
      </w:r>
      <w:r w:rsidR="008A25E2" w:rsidRPr="003A425A">
        <w:rPr>
          <w:rFonts w:ascii="Times New Roman" w:hAnsi="Times New Roman"/>
          <w:sz w:val="24"/>
          <w:szCs w:val="24"/>
        </w:rPr>
        <w:t xml:space="preserve"> обеспечивает разработку</w:t>
      </w:r>
      <w:r w:rsidR="005A6BBD" w:rsidRPr="003A425A">
        <w:rPr>
          <w:rFonts w:ascii="Times New Roman" w:hAnsi="Times New Roman"/>
          <w:sz w:val="24"/>
          <w:szCs w:val="24"/>
        </w:rPr>
        <w:t xml:space="preserve"> приложения и библиотек при помощи языка </w:t>
      </w:r>
      <w:r w:rsidRPr="003A425A">
        <w:rPr>
          <w:rFonts w:ascii="Times New Roman" w:hAnsi="Times New Roman"/>
          <w:sz w:val="24"/>
          <w:szCs w:val="24"/>
        </w:rPr>
        <w:t>qml</w:t>
      </w:r>
      <w:r w:rsidR="005A6BBD" w:rsidRPr="003A425A">
        <w:rPr>
          <w:rFonts w:ascii="Times New Roman" w:hAnsi="Times New Roman"/>
          <w:sz w:val="24"/>
          <w:szCs w:val="24"/>
        </w:rPr>
        <w:t xml:space="preserve">. Он объявляет и реализует язык и движок и обеспечивает программный интерфейс, чтобы предоставить возможность разработчикам приложения расширить язык </w:t>
      </w:r>
      <w:r w:rsidRPr="003A425A">
        <w:rPr>
          <w:rFonts w:ascii="Times New Roman" w:hAnsi="Times New Roman"/>
          <w:sz w:val="24"/>
          <w:szCs w:val="24"/>
        </w:rPr>
        <w:t>qml</w:t>
      </w:r>
      <w:r w:rsidR="005A6BBD" w:rsidRPr="003A425A">
        <w:rPr>
          <w:rFonts w:ascii="Times New Roman" w:hAnsi="Times New Roman"/>
          <w:sz w:val="24"/>
          <w:szCs w:val="24"/>
        </w:rPr>
        <w:t xml:space="preserve"> при помощи ча</w:t>
      </w:r>
      <w:r w:rsidR="008A25E2" w:rsidRPr="003A425A">
        <w:rPr>
          <w:rFonts w:ascii="Times New Roman" w:hAnsi="Times New Roman"/>
          <w:sz w:val="24"/>
          <w:szCs w:val="24"/>
        </w:rPr>
        <w:t>с</w:t>
      </w:r>
      <w:r w:rsidR="005A6BBD" w:rsidRPr="003A425A">
        <w:rPr>
          <w:rFonts w:ascii="Times New Roman" w:hAnsi="Times New Roman"/>
          <w:sz w:val="24"/>
          <w:szCs w:val="24"/>
        </w:rPr>
        <w:t>тных типов и интегрирова</w:t>
      </w:r>
      <w:r w:rsidR="008A25E2" w:rsidRPr="003A425A">
        <w:rPr>
          <w:rFonts w:ascii="Times New Roman" w:hAnsi="Times New Roman"/>
          <w:sz w:val="24"/>
          <w:szCs w:val="24"/>
        </w:rPr>
        <w:t xml:space="preserve">ть </w:t>
      </w:r>
      <w:r w:rsidRPr="003A425A">
        <w:rPr>
          <w:rFonts w:ascii="Times New Roman" w:hAnsi="Times New Roman"/>
          <w:sz w:val="24"/>
          <w:szCs w:val="24"/>
        </w:rPr>
        <w:t>qml</w:t>
      </w:r>
      <w:r w:rsidR="008A25E2" w:rsidRPr="003A425A">
        <w:rPr>
          <w:rFonts w:ascii="Times New Roman" w:hAnsi="Times New Roman"/>
          <w:sz w:val="24"/>
          <w:szCs w:val="24"/>
        </w:rPr>
        <w:t xml:space="preserve"> код с </w:t>
      </w:r>
      <w:r w:rsidR="004E4201" w:rsidRPr="003A425A">
        <w:rPr>
          <w:rFonts w:ascii="Times New Roman" w:hAnsi="Times New Roman"/>
          <w:sz w:val="24"/>
          <w:szCs w:val="24"/>
        </w:rPr>
        <w:t>java script</w:t>
      </w:r>
      <w:r w:rsidR="008A25E2" w:rsidRPr="003A425A">
        <w:rPr>
          <w:rFonts w:ascii="Times New Roman" w:hAnsi="Times New Roman"/>
          <w:sz w:val="24"/>
          <w:szCs w:val="24"/>
        </w:rPr>
        <w:t>ом и С</w:t>
      </w:r>
      <w:r w:rsidR="005A6BBD" w:rsidRPr="003A425A">
        <w:rPr>
          <w:rFonts w:ascii="Times New Roman" w:hAnsi="Times New Roman"/>
          <w:sz w:val="24"/>
          <w:szCs w:val="24"/>
        </w:rPr>
        <w:t>++.</w:t>
      </w:r>
      <w:r w:rsidR="008A25E2" w:rsidRPr="003A425A">
        <w:rPr>
          <w:rFonts w:ascii="Times New Roman" w:hAnsi="Times New Roman"/>
          <w:sz w:val="24"/>
          <w:szCs w:val="24"/>
        </w:rPr>
        <w:t xml:space="preserve"> </w:t>
      </w:r>
      <w:r w:rsidR="005A6BBD" w:rsidRPr="003A425A">
        <w:rPr>
          <w:rFonts w:ascii="Times New Roman" w:hAnsi="Times New Roman"/>
          <w:sz w:val="24"/>
          <w:szCs w:val="24"/>
        </w:rPr>
        <w:t xml:space="preserve">Заметьте, что если </w:t>
      </w:r>
      <w:r w:rsidRPr="003A425A">
        <w:rPr>
          <w:rFonts w:ascii="Times New Roman" w:hAnsi="Times New Roman"/>
          <w:sz w:val="24"/>
          <w:szCs w:val="24"/>
        </w:rPr>
        <w:t>qml</w:t>
      </w:r>
      <w:r w:rsidR="005A6BBD" w:rsidRPr="003A425A">
        <w:rPr>
          <w:rFonts w:ascii="Times New Roman" w:hAnsi="Times New Roman"/>
          <w:sz w:val="24"/>
          <w:szCs w:val="24"/>
        </w:rPr>
        <w:t xml:space="preserve"> модуль обеспечивает язык и инфра</w:t>
      </w:r>
      <w:r w:rsidR="00D95FF2" w:rsidRPr="003A425A">
        <w:rPr>
          <w:rFonts w:ascii="Times New Roman" w:hAnsi="Times New Roman"/>
          <w:sz w:val="24"/>
          <w:szCs w:val="24"/>
        </w:rPr>
        <w:t>структур</w:t>
      </w:r>
      <w:r w:rsidR="005A6BBD" w:rsidRPr="003A425A">
        <w:rPr>
          <w:rFonts w:ascii="Times New Roman" w:hAnsi="Times New Roman"/>
          <w:sz w:val="24"/>
          <w:szCs w:val="24"/>
        </w:rPr>
        <w:t xml:space="preserve">у для </w:t>
      </w:r>
      <w:r w:rsidRPr="003A425A">
        <w:rPr>
          <w:rFonts w:ascii="Times New Roman" w:hAnsi="Times New Roman"/>
          <w:sz w:val="24"/>
          <w:szCs w:val="24"/>
        </w:rPr>
        <w:t>qml</w:t>
      </w:r>
      <w:r w:rsidR="005A6BBD" w:rsidRPr="003A425A">
        <w:rPr>
          <w:rFonts w:ascii="Times New Roman" w:hAnsi="Times New Roman"/>
          <w:sz w:val="24"/>
          <w:szCs w:val="24"/>
        </w:rPr>
        <w:t xml:space="preserve"> приложения, то </w:t>
      </w:r>
      <w:r w:rsidR="00FB6D7B" w:rsidRPr="003A425A">
        <w:rPr>
          <w:rFonts w:ascii="Times New Roman" w:hAnsi="Times New Roman"/>
          <w:sz w:val="24"/>
          <w:szCs w:val="24"/>
        </w:rPr>
        <w:t>QtQuick</w:t>
      </w:r>
      <w:r w:rsidR="005A6BBD" w:rsidRPr="003A425A">
        <w:rPr>
          <w:rFonts w:ascii="Times New Roman" w:hAnsi="Times New Roman"/>
          <w:sz w:val="24"/>
          <w:szCs w:val="24"/>
        </w:rPr>
        <w:t xml:space="preserve"> модуль обеспечивает много визуальных компонентов, поддержку модель-представление и каркас для анимации, а также многое другое для построения интерфейса пользователя.</w:t>
      </w:r>
      <w:r w:rsidR="008A25E2" w:rsidRPr="003A425A">
        <w:rPr>
          <w:rFonts w:ascii="Times New Roman" w:hAnsi="Times New Roman"/>
          <w:sz w:val="24"/>
          <w:szCs w:val="24"/>
        </w:rPr>
        <w:t xml:space="preserve"> </w:t>
      </w:r>
      <w:r w:rsidR="005A6BBD" w:rsidRPr="003A425A">
        <w:rPr>
          <w:rFonts w:ascii="Times New Roman" w:hAnsi="Times New Roman"/>
          <w:i/>
          <w:sz w:val="24"/>
          <w:szCs w:val="24"/>
        </w:rPr>
        <w:t xml:space="preserve">Далее приводятся некоторые ссылки и типы </w:t>
      </w:r>
      <w:r w:rsidRPr="003A425A">
        <w:rPr>
          <w:rFonts w:ascii="Times New Roman" w:hAnsi="Times New Roman"/>
          <w:i/>
          <w:sz w:val="24"/>
          <w:szCs w:val="24"/>
        </w:rPr>
        <w:t>qml</w:t>
      </w:r>
      <w:r w:rsidR="005A6BBD" w:rsidRPr="003A425A">
        <w:rPr>
          <w:rFonts w:ascii="Times New Roman" w:hAnsi="Times New Roman"/>
          <w:i/>
          <w:sz w:val="24"/>
          <w:szCs w:val="24"/>
        </w:rPr>
        <w:t xml:space="preserve">. Теперь переходим к подразделам данного модуля для изучения </w:t>
      </w:r>
      <w:r w:rsidRPr="003A425A">
        <w:rPr>
          <w:rFonts w:ascii="Times New Roman" w:hAnsi="Times New Roman"/>
          <w:i/>
          <w:sz w:val="24"/>
          <w:szCs w:val="24"/>
        </w:rPr>
        <w:t>qml</w:t>
      </w:r>
      <w:r w:rsidR="005A6BBD" w:rsidRPr="003A425A">
        <w:rPr>
          <w:rFonts w:ascii="Times New Roman" w:hAnsi="Times New Roman"/>
          <w:i/>
          <w:sz w:val="24"/>
          <w:szCs w:val="24"/>
        </w:rPr>
        <w:t>.</w:t>
      </w:r>
    </w:p>
    <w:p w:rsidR="008A25E2" w:rsidRPr="003A425A" w:rsidRDefault="008A25E2" w:rsidP="008A25E2">
      <w:pPr>
        <w:pStyle w:val="2"/>
        <w:rPr>
          <w:rFonts w:ascii="Times New Roman" w:hAnsi="Times New Roman"/>
          <w:b w:val="0"/>
          <w:sz w:val="24"/>
          <w:szCs w:val="24"/>
        </w:rPr>
      </w:pPr>
      <w:bookmarkStart w:id="453" w:name="_Toc382058562"/>
      <w:r w:rsidRPr="003A425A">
        <w:rPr>
          <w:rFonts w:ascii="Times New Roman" w:hAnsi="Times New Roman"/>
          <w:b w:val="0"/>
          <w:sz w:val="24"/>
          <w:szCs w:val="24"/>
        </w:rPr>
        <w:t>ОБЗОР</w:t>
      </w:r>
      <w:bookmarkEnd w:id="453"/>
    </w:p>
    <w:p w:rsidR="005A6BBD" w:rsidRPr="003A425A" w:rsidRDefault="00953454" w:rsidP="00F15C30">
      <w:pPr>
        <w:jc w:val="both"/>
        <w:rPr>
          <w:rFonts w:ascii="Times New Roman" w:hAnsi="Times New Roman"/>
          <w:sz w:val="24"/>
          <w:szCs w:val="24"/>
        </w:rPr>
      </w:pPr>
      <w:hyperlink r:id="rId824" w:history="1">
        <w:r w:rsidR="005A6BBD" w:rsidRPr="003A425A">
          <w:rPr>
            <w:rStyle w:val="a3"/>
            <w:rFonts w:ascii="Times New Roman" w:hAnsi="Times New Roman"/>
            <w:sz w:val="24"/>
            <w:szCs w:val="24"/>
          </w:rPr>
          <w:t>http://qt-project.org/doc/qt-5.1/qtqml/qmlreference.html</w:t>
        </w:r>
      </w:hyperlink>
    </w:p>
    <w:p w:rsidR="005A6BBD" w:rsidRPr="003A425A" w:rsidRDefault="009B0257" w:rsidP="00F15C30">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 это декларативный язык для создания высоко динамических приложений. При помощи </w:t>
      </w:r>
      <w:r w:rsidRPr="003A425A">
        <w:rPr>
          <w:rFonts w:ascii="Times New Roman" w:hAnsi="Times New Roman"/>
          <w:sz w:val="24"/>
          <w:szCs w:val="24"/>
        </w:rPr>
        <w:t>qml</w:t>
      </w:r>
      <w:r w:rsidR="005A6BBD" w:rsidRPr="003A425A">
        <w:rPr>
          <w:rFonts w:ascii="Times New Roman" w:hAnsi="Times New Roman"/>
          <w:sz w:val="24"/>
          <w:szCs w:val="24"/>
        </w:rPr>
        <w:t xml:space="preserve"> строительные блоки приложения, такие как </w:t>
      </w:r>
      <w:r w:rsidR="008A25E2" w:rsidRPr="003A425A">
        <w:rPr>
          <w:rFonts w:ascii="Times New Roman" w:hAnsi="Times New Roman"/>
          <w:sz w:val="24"/>
          <w:szCs w:val="24"/>
        </w:rPr>
        <w:t>gui</w:t>
      </w:r>
      <w:r w:rsidR="005A6BBD" w:rsidRPr="003A425A">
        <w:rPr>
          <w:rFonts w:ascii="Times New Roman" w:hAnsi="Times New Roman"/>
          <w:sz w:val="24"/>
          <w:szCs w:val="24"/>
        </w:rPr>
        <w:t xml:space="preserve"> компоненты, объявляются и в них устанавливаются различные свойства, которые определяют поведение приложения. При объединении с </w:t>
      </w:r>
      <w:r w:rsidR="005A6BBD" w:rsidRPr="003A425A">
        <w:rPr>
          <w:rFonts w:ascii="Times New Roman" w:hAnsi="Times New Roman"/>
          <w:sz w:val="24"/>
          <w:szCs w:val="24"/>
          <w:lang w:val="en-US"/>
        </w:rPr>
        <w:t>JavaScript</w:t>
      </w:r>
      <w:r w:rsidR="005A6BBD" w:rsidRPr="003A425A">
        <w:rPr>
          <w:rFonts w:ascii="Times New Roman" w:hAnsi="Times New Roman"/>
          <w:sz w:val="24"/>
          <w:szCs w:val="24"/>
        </w:rPr>
        <w:t xml:space="preserve"> поведение приложения становится скриптовым. Вдобавок </w:t>
      </w:r>
      <w:r w:rsidRPr="003A425A">
        <w:rPr>
          <w:rFonts w:ascii="Times New Roman" w:hAnsi="Times New Roman"/>
          <w:sz w:val="24"/>
          <w:szCs w:val="24"/>
        </w:rPr>
        <w:t>qml</w:t>
      </w:r>
      <w:r w:rsidR="005A6BBD" w:rsidRPr="003A425A">
        <w:rPr>
          <w:rFonts w:ascii="Times New Roman" w:hAnsi="Times New Roman"/>
          <w:sz w:val="24"/>
          <w:szCs w:val="24"/>
        </w:rPr>
        <w:t xml:space="preserve"> сильно использует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который позволяет использовать различные особенности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из </w:t>
      </w:r>
      <w:r w:rsidRPr="003A425A">
        <w:rPr>
          <w:rFonts w:ascii="Times New Roman" w:hAnsi="Times New Roman"/>
          <w:sz w:val="24"/>
          <w:szCs w:val="24"/>
        </w:rPr>
        <w:t>qml</w:t>
      </w:r>
      <w:r w:rsidR="005A6BBD" w:rsidRPr="003A425A">
        <w:rPr>
          <w:rFonts w:ascii="Times New Roman" w:hAnsi="Times New Roman"/>
          <w:sz w:val="24"/>
          <w:szCs w:val="24"/>
        </w:rPr>
        <w:t xml:space="preserve"> приложений. </w:t>
      </w:r>
    </w:p>
    <w:p w:rsidR="008A25E2" w:rsidRPr="003A425A" w:rsidRDefault="008A25E2" w:rsidP="008A25E2">
      <w:pPr>
        <w:pStyle w:val="2"/>
        <w:rPr>
          <w:rFonts w:ascii="Times New Roman" w:hAnsi="Times New Roman"/>
          <w:b w:val="0"/>
          <w:sz w:val="24"/>
          <w:szCs w:val="24"/>
        </w:rPr>
      </w:pPr>
      <w:bookmarkStart w:id="454" w:name="_Toc382058563"/>
      <w:r w:rsidRPr="003A425A">
        <w:rPr>
          <w:rFonts w:ascii="Times New Roman" w:hAnsi="Times New Roman"/>
          <w:b w:val="0"/>
          <w:sz w:val="24"/>
          <w:szCs w:val="24"/>
        </w:rPr>
        <w:t>ОСНОВЫ СИНТАКСИСА</w:t>
      </w:r>
      <w:bookmarkEnd w:id="454"/>
    </w:p>
    <w:p w:rsidR="005A6BBD" w:rsidRPr="003A425A" w:rsidRDefault="00953454" w:rsidP="00F15C30">
      <w:pPr>
        <w:jc w:val="both"/>
        <w:rPr>
          <w:rFonts w:ascii="Times New Roman" w:hAnsi="Times New Roman"/>
          <w:sz w:val="24"/>
          <w:szCs w:val="24"/>
        </w:rPr>
      </w:pPr>
      <w:hyperlink r:id="rId825"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syntax</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basics</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8A25E2" w:rsidRPr="007B4D33" w:rsidRDefault="009B0257" w:rsidP="00F15C30">
      <w:pPr>
        <w:jc w:val="both"/>
        <w:rPr>
          <w:rFonts w:ascii="Times New Roman" w:hAnsi="Times New Roman"/>
          <w:sz w:val="24"/>
          <w:szCs w:val="24"/>
          <w:lang w:val="be-BY"/>
        </w:rPr>
      </w:pPr>
      <w:r w:rsidRPr="003A425A">
        <w:rPr>
          <w:rFonts w:ascii="Times New Roman" w:hAnsi="Times New Roman"/>
          <w:sz w:val="24"/>
          <w:szCs w:val="24"/>
        </w:rPr>
        <w:t>qml</w:t>
      </w:r>
      <w:r w:rsidR="005A6BBD" w:rsidRPr="003A425A">
        <w:rPr>
          <w:rFonts w:ascii="Times New Roman" w:hAnsi="Times New Roman"/>
          <w:sz w:val="24"/>
          <w:szCs w:val="24"/>
        </w:rPr>
        <w:t xml:space="preserve"> – это декларативный язык, который позволяет определить </w:t>
      </w:r>
      <w:r w:rsidR="00085476" w:rsidRPr="003A425A">
        <w:rPr>
          <w:rFonts w:ascii="Times New Roman" w:hAnsi="Times New Roman"/>
          <w:sz w:val="24"/>
          <w:szCs w:val="24"/>
        </w:rPr>
        <w:t>объект</w:t>
      </w:r>
      <w:r w:rsidR="008A25E2" w:rsidRPr="003A425A">
        <w:rPr>
          <w:rFonts w:ascii="Times New Roman" w:hAnsi="Times New Roman"/>
          <w:sz w:val="24"/>
          <w:szCs w:val="24"/>
        </w:rPr>
        <w:t>ы на основании их с</w:t>
      </w:r>
      <w:r w:rsidR="005A6BBD" w:rsidRPr="003A425A">
        <w:rPr>
          <w:rFonts w:ascii="Times New Roman" w:hAnsi="Times New Roman"/>
          <w:sz w:val="24"/>
          <w:szCs w:val="24"/>
        </w:rPr>
        <w:t xml:space="preserve">войств и того, как они соотносятся и откликаются на изменения в других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ах. В отличие от императивного кода, где изменения в атрибутах и поведении выражаются через набор утверждений, которые обрабатываются шаг за шагом, декларативный синтаксис </w:t>
      </w:r>
      <w:r w:rsidRPr="003A425A">
        <w:rPr>
          <w:rFonts w:ascii="Times New Roman" w:hAnsi="Times New Roman"/>
          <w:sz w:val="24"/>
          <w:szCs w:val="24"/>
        </w:rPr>
        <w:t>qml</w:t>
      </w:r>
      <w:r w:rsidR="005A6BBD" w:rsidRPr="003A425A">
        <w:rPr>
          <w:rFonts w:ascii="Times New Roman" w:hAnsi="Times New Roman"/>
          <w:sz w:val="24"/>
          <w:szCs w:val="24"/>
        </w:rPr>
        <w:t xml:space="preserve"> интегрирует атрибуты и изменения в поведении в объявлении индивидуальных </w:t>
      </w:r>
      <w:r w:rsidR="00085476" w:rsidRPr="003A425A">
        <w:rPr>
          <w:rFonts w:ascii="Times New Roman" w:hAnsi="Times New Roman"/>
          <w:sz w:val="24"/>
          <w:szCs w:val="24"/>
        </w:rPr>
        <w:t>объект</w:t>
      </w:r>
      <w:r w:rsidR="005A6BBD" w:rsidRPr="003A425A">
        <w:rPr>
          <w:rFonts w:ascii="Times New Roman" w:hAnsi="Times New Roman"/>
          <w:sz w:val="24"/>
          <w:szCs w:val="24"/>
        </w:rPr>
        <w:t>ов.</w:t>
      </w:r>
      <w:r w:rsidR="007B4D33">
        <w:rPr>
          <w:rFonts w:ascii="Times New Roman" w:hAnsi="Times New Roman"/>
          <w:sz w:val="24"/>
          <w:szCs w:val="24"/>
          <w:lang w:val="be-BY"/>
        </w:rPr>
        <w:t xml:space="preserve"> (</w:t>
      </w:r>
      <w:r w:rsidR="007B4D33">
        <w:rPr>
          <w:rFonts w:ascii="Times New Roman" w:hAnsi="Times New Roman"/>
          <w:i/>
          <w:sz w:val="24"/>
          <w:szCs w:val="24"/>
          <w:lang w:val="be-BY"/>
        </w:rPr>
        <w:t>разнавіднасці моў – дэкларатыўная і імператыўная</w:t>
      </w:r>
      <w:r w:rsidR="007B4D33">
        <w:rPr>
          <w:rFonts w:ascii="Times New Roman" w:hAnsi="Times New Roman"/>
          <w:sz w:val="24"/>
          <w:szCs w:val="24"/>
          <w:lang w:val="be-BY"/>
        </w:rPr>
        <w:t>)</w:t>
      </w:r>
    </w:p>
    <w:p w:rsidR="005A6BBD" w:rsidRPr="003A425A" w:rsidRDefault="009B0257" w:rsidP="00F15C30">
      <w:pPr>
        <w:jc w:val="both"/>
        <w:rPr>
          <w:rFonts w:ascii="Times New Roman" w:hAnsi="Times New Roman"/>
          <w:i/>
          <w:sz w:val="24"/>
          <w:szCs w:val="24"/>
        </w:rPr>
      </w:pPr>
      <w:r w:rsidRPr="00953454">
        <w:rPr>
          <w:rFonts w:ascii="Times New Roman" w:hAnsi="Times New Roman"/>
          <w:sz w:val="24"/>
          <w:szCs w:val="24"/>
          <w:highlight w:val="yellow"/>
        </w:rPr>
        <w:t>Qml</w:t>
      </w:r>
      <w:r w:rsidR="005A6BBD" w:rsidRPr="00953454">
        <w:rPr>
          <w:rFonts w:ascii="Times New Roman" w:hAnsi="Times New Roman"/>
          <w:sz w:val="24"/>
          <w:szCs w:val="24"/>
          <w:highlight w:val="yellow"/>
        </w:rPr>
        <w:t xml:space="preserve"> исходный код в</w:t>
      </w:r>
      <w:bookmarkStart w:id="455" w:name="тут"/>
      <w:bookmarkStart w:id="456" w:name="_GoBack"/>
      <w:bookmarkEnd w:id="455"/>
      <w:bookmarkEnd w:id="456"/>
      <w:r w:rsidR="005A6BBD" w:rsidRPr="003A425A">
        <w:rPr>
          <w:rFonts w:ascii="Times New Roman" w:hAnsi="Times New Roman"/>
          <w:sz w:val="24"/>
          <w:szCs w:val="24"/>
        </w:rPr>
        <w:t xml:space="preserve"> общем загружается при помощи движка через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документы, которые являются отдельными документами </w:t>
      </w:r>
      <w:r w:rsidRPr="003A425A">
        <w:rPr>
          <w:rFonts w:ascii="Times New Roman" w:hAnsi="Times New Roman"/>
          <w:sz w:val="24"/>
          <w:szCs w:val="24"/>
        </w:rPr>
        <w:t>qml</w:t>
      </w:r>
      <w:r w:rsidR="005A6BBD" w:rsidRPr="003A425A">
        <w:rPr>
          <w:rFonts w:ascii="Times New Roman" w:hAnsi="Times New Roman"/>
          <w:sz w:val="24"/>
          <w:szCs w:val="24"/>
        </w:rPr>
        <w:t xml:space="preserve"> кода.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 может иметь несколько импортов сверху файла. Это могут быть версия пространства имён, в которую типы были зарегистрированы; относительная </w:t>
      </w:r>
      <w:r w:rsidR="00F850EA" w:rsidRPr="003A425A">
        <w:rPr>
          <w:rFonts w:ascii="Times New Roman" w:hAnsi="Times New Roman"/>
          <w:sz w:val="24"/>
          <w:szCs w:val="24"/>
        </w:rPr>
        <w:t>директори</w:t>
      </w:r>
      <w:r w:rsidR="005A6BBD" w:rsidRPr="003A425A">
        <w:rPr>
          <w:rFonts w:ascii="Times New Roman" w:hAnsi="Times New Roman"/>
          <w:sz w:val="24"/>
          <w:szCs w:val="24"/>
        </w:rPr>
        <w:t xml:space="preserve">я, которая содержит определения типов как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документы; файлы </w:t>
      </w:r>
      <w:r w:rsidR="004E4201" w:rsidRPr="003A425A">
        <w:rPr>
          <w:rFonts w:ascii="Times New Roman" w:hAnsi="Times New Roman"/>
          <w:sz w:val="24"/>
          <w:szCs w:val="24"/>
        </w:rPr>
        <w:t xml:space="preserve">java </w:t>
      </w:r>
      <w:r w:rsidR="007F74BB" w:rsidRPr="003A425A">
        <w:rPr>
          <w:rFonts w:ascii="Times New Roman" w:hAnsi="Times New Roman"/>
          <w:sz w:val="24"/>
          <w:szCs w:val="24"/>
        </w:rPr>
        <w:t>script</w:t>
      </w:r>
      <w:r w:rsidR="005A6BBD" w:rsidRPr="003A425A">
        <w:rPr>
          <w:rFonts w:ascii="Times New Roman" w:hAnsi="Times New Roman"/>
          <w:sz w:val="24"/>
          <w:szCs w:val="24"/>
        </w:rPr>
        <w:t>.</w:t>
      </w:r>
      <w:r w:rsidR="008A25E2" w:rsidRPr="003A425A">
        <w:rPr>
          <w:rFonts w:ascii="Times New Roman" w:hAnsi="Times New Roman"/>
          <w:sz w:val="24"/>
          <w:szCs w:val="24"/>
        </w:rPr>
        <w:t xml:space="preserve"> </w:t>
      </w:r>
      <w:r w:rsidR="005A6BBD" w:rsidRPr="003A425A">
        <w:rPr>
          <w:rFonts w:ascii="Times New Roman" w:hAnsi="Times New Roman"/>
          <w:i/>
          <w:sz w:val="24"/>
          <w:szCs w:val="24"/>
        </w:rPr>
        <w:t xml:space="preserve">Далее есть отдельная информация про импорт </w:t>
      </w:r>
      <w:r w:rsidR="004E4201" w:rsidRPr="003A425A">
        <w:rPr>
          <w:rFonts w:ascii="Times New Roman" w:hAnsi="Times New Roman"/>
          <w:i/>
          <w:sz w:val="24"/>
          <w:szCs w:val="24"/>
        </w:rPr>
        <w:t xml:space="preserve">java </w:t>
      </w:r>
      <w:r w:rsidR="007F74BB" w:rsidRPr="003A425A">
        <w:rPr>
          <w:rFonts w:ascii="Times New Roman" w:hAnsi="Times New Roman"/>
          <w:i/>
          <w:sz w:val="24"/>
          <w:szCs w:val="24"/>
        </w:rPr>
        <w:t>script</w:t>
      </w:r>
      <w:r w:rsidR="005A6BBD" w:rsidRPr="003A425A">
        <w:rPr>
          <w:rFonts w:ascii="Times New Roman" w:hAnsi="Times New Roman"/>
          <w:i/>
          <w:sz w:val="24"/>
          <w:szCs w:val="24"/>
        </w:rPr>
        <w:t>.</w:t>
      </w:r>
      <w:r w:rsidR="008A25E2" w:rsidRPr="003A425A">
        <w:rPr>
          <w:rFonts w:ascii="Times New Roman" w:hAnsi="Times New Roman"/>
          <w:i/>
          <w:sz w:val="24"/>
          <w:szCs w:val="24"/>
        </w:rPr>
        <w:t xml:space="preserve"> </w:t>
      </w:r>
      <w:r w:rsidR="005A6BBD" w:rsidRPr="003A425A">
        <w:rPr>
          <w:rFonts w:ascii="Times New Roman" w:hAnsi="Times New Roman"/>
          <w:i/>
          <w:sz w:val="24"/>
          <w:szCs w:val="24"/>
        </w:rPr>
        <w:t>Есть примеры импорта.</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Синтаксически блок </w:t>
      </w:r>
      <w:r w:rsidR="009B0257" w:rsidRPr="003A425A">
        <w:rPr>
          <w:rFonts w:ascii="Times New Roman" w:hAnsi="Times New Roman"/>
          <w:sz w:val="24"/>
          <w:szCs w:val="24"/>
        </w:rPr>
        <w:t>qml</w:t>
      </w:r>
      <w:r w:rsidRPr="003A425A">
        <w:rPr>
          <w:rFonts w:ascii="Times New Roman" w:hAnsi="Times New Roman"/>
          <w:sz w:val="24"/>
          <w:szCs w:val="24"/>
        </w:rPr>
        <w:t xml:space="preserve"> кода определяет дерево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ов, которые следует создать. Каждый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может также содержать объявления дочерних </w:t>
      </w:r>
      <w:r w:rsidR="00085476" w:rsidRPr="003A425A">
        <w:rPr>
          <w:rFonts w:ascii="Times New Roman" w:hAnsi="Times New Roman"/>
          <w:sz w:val="24"/>
          <w:szCs w:val="24"/>
        </w:rPr>
        <w:t>объект</w:t>
      </w:r>
      <w:r w:rsidRPr="003A425A">
        <w:rPr>
          <w:rFonts w:ascii="Times New Roman" w:hAnsi="Times New Roman"/>
          <w:sz w:val="24"/>
          <w:szCs w:val="24"/>
        </w:rPr>
        <w:t xml:space="preserve">ов. </w:t>
      </w:r>
      <w:r w:rsidRPr="003A425A">
        <w:rPr>
          <w:rFonts w:ascii="Times New Roman" w:hAnsi="Times New Roman"/>
          <w:i/>
          <w:sz w:val="24"/>
          <w:szCs w:val="24"/>
        </w:rPr>
        <w:t xml:space="preserve">Есть пример объявления </w:t>
      </w:r>
      <w:r w:rsidR="00085476" w:rsidRPr="003A425A">
        <w:rPr>
          <w:rFonts w:ascii="Times New Roman" w:hAnsi="Times New Roman"/>
          <w:i/>
          <w:sz w:val="24"/>
          <w:szCs w:val="24"/>
        </w:rPr>
        <w:t>объект</w:t>
      </w:r>
      <w:r w:rsidRPr="003A425A">
        <w:rPr>
          <w:rFonts w:ascii="Times New Roman" w:hAnsi="Times New Roman"/>
          <w:i/>
          <w:sz w:val="24"/>
          <w:szCs w:val="24"/>
        </w:rPr>
        <w:t>а.</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Маленькие </w:t>
      </w:r>
      <w:r w:rsidR="00085476" w:rsidRPr="003A425A">
        <w:rPr>
          <w:rFonts w:ascii="Times New Roman" w:hAnsi="Times New Roman"/>
          <w:sz w:val="24"/>
          <w:szCs w:val="24"/>
        </w:rPr>
        <w:t>объект</w:t>
      </w:r>
      <w:r w:rsidRPr="003A425A">
        <w:rPr>
          <w:rFonts w:ascii="Times New Roman" w:hAnsi="Times New Roman"/>
          <w:sz w:val="24"/>
          <w:szCs w:val="24"/>
        </w:rPr>
        <w:t xml:space="preserve">ы можно писать в одну строку. </w:t>
      </w:r>
      <w:r w:rsidRPr="003A425A">
        <w:rPr>
          <w:rFonts w:ascii="Times New Roman" w:hAnsi="Times New Roman"/>
          <w:i/>
          <w:sz w:val="24"/>
          <w:szCs w:val="24"/>
        </w:rPr>
        <w:t>Есть пример кода</w:t>
      </w:r>
      <w:r w:rsidRPr="003A425A">
        <w:rPr>
          <w:rFonts w:ascii="Times New Roman" w:hAnsi="Times New Roman"/>
          <w:sz w:val="24"/>
          <w:szCs w:val="24"/>
        </w:rPr>
        <w:t>.</w:t>
      </w:r>
      <w:r w:rsidR="008A25E2" w:rsidRPr="003A425A">
        <w:rPr>
          <w:rFonts w:ascii="Times New Roman" w:hAnsi="Times New Roman"/>
          <w:sz w:val="24"/>
          <w:szCs w:val="24"/>
        </w:rPr>
        <w:t xml:space="preserve"> </w:t>
      </w:r>
      <w:r w:rsidRPr="003A425A">
        <w:rPr>
          <w:rFonts w:ascii="Times New Roman" w:hAnsi="Times New Roman"/>
          <w:i/>
          <w:sz w:val="24"/>
          <w:szCs w:val="24"/>
        </w:rPr>
        <w:t xml:space="preserve">Также есть пример кода создания дочерних </w:t>
      </w:r>
      <w:r w:rsidR="00085476" w:rsidRPr="003A425A">
        <w:rPr>
          <w:rFonts w:ascii="Times New Roman" w:hAnsi="Times New Roman"/>
          <w:i/>
          <w:sz w:val="24"/>
          <w:szCs w:val="24"/>
        </w:rPr>
        <w:t>объект</w:t>
      </w:r>
      <w:r w:rsidRPr="003A425A">
        <w:rPr>
          <w:rFonts w:ascii="Times New Roman" w:hAnsi="Times New Roman"/>
          <w:i/>
          <w:sz w:val="24"/>
          <w:szCs w:val="24"/>
        </w:rPr>
        <w:t xml:space="preserve">ов. </w:t>
      </w:r>
      <w:r w:rsidRPr="003A425A">
        <w:rPr>
          <w:rFonts w:ascii="Times New Roman" w:hAnsi="Times New Roman"/>
          <w:sz w:val="24"/>
          <w:szCs w:val="24"/>
        </w:rPr>
        <w:t xml:space="preserve">Также отмечается, что иерархически связанные </w:t>
      </w:r>
      <w:r w:rsidR="00085476" w:rsidRPr="003A425A">
        <w:rPr>
          <w:rFonts w:ascii="Times New Roman" w:hAnsi="Times New Roman"/>
          <w:sz w:val="24"/>
          <w:szCs w:val="24"/>
        </w:rPr>
        <w:t>объект</w:t>
      </w:r>
      <w:r w:rsidRPr="003A425A">
        <w:rPr>
          <w:rFonts w:ascii="Times New Roman" w:hAnsi="Times New Roman"/>
          <w:sz w:val="24"/>
          <w:szCs w:val="24"/>
        </w:rPr>
        <w:t>ы не обязательно являются таковыми на экране.</w:t>
      </w:r>
      <w:r w:rsidR="008A25E2" w:rsidRPr="003A425A">
        <w:rPr>
          <w:rFonts w:ascii="Times New Roman" w:hAnsi="Times New Roman"/>
          <w:sz w:val="24"/>
          <w:szCs w:val="24"/>
        </w:rPr>
        <w:t xml:space="preserve"> </w:t>
      </w:r>
      <w:r w:rsidRPr="003A425A">
        <w:rPr>
          <w:rFonts w:ascii="Times New Roman" w:hAnsi="Times New Roman"/>
          <w:sz w:val="24"/>
          <w:szCs w:val="24"/>
        </w:rPr>
        <w:t xml:space="preserve">В то время как родительское свойство может быть изменено в визуальном представлении, </w:t>
      </w:r>
      <w:r w:rsidRPr="003A425A">
        <w:rPr>
          <w:rFonts w:ascii="Times New Roman" w:hAnsi="Times New Roman"/>
          <w:sz w:val="24"/>
          <w:szCs w:val="24"/>
        </w:rPr>
        <w:lastRenderedPageBreak/>
        <w:t xml:space="preserve">этого нельзя сделать по отношению к дереву </w:t>
      </w:r>
      <w:r w:rsidR="009B0257" w:rsidRPr="003A425A">
        <w:rPr>
          <w:rFonts w:ascii="Times New Roman" w:hAnsi="Times New Roman"/>
          <w:sz w:val="24"/>
          <w:szCs w:val="24"/>
        </w:rPr>
        <w:t>qml</w:t>
      </w:r>
      <w:r w:rsidRPr="003A425A">
        <w:rPr>
          <w:rFonts w:ascii="Times New Roman" w:hAnsi="Times New Roman"/>
          <w:sz w:val="24"/>
          <w:szCs w:val="24"/>
        </w:rPr>
        <w:t>.</w:t>
      </w:r>
      <w:r w:rsidR="008A25E2" w:rsidRPr="003A425A">
        <w:rPr>
          <w:rFonts w:ascii="Times New Roman" w:hAnsi="Times New Roman"/>
          <w:sz w:val="24"/>
          <w:szCs w:val="24"/>
        </w:rPr>
        <w:t xml:space="preserve"> </w:t>
      </w:r>
      <w:r w:rsidRPr="003A425A">
        <w:rPr>
          <w:rFonts w:ascii="Times New Roman" w:hAnsi="Times New Roman"/>
          <w:sz w:val="24"/>
          <w:szCs w:val="24"/>
        </w:rPr>
        <w:t xml:space="preserve">Также описано, какие должны быть в данном языке комментарии. </w:t>
      </w:r>
      <w:r w:rsidRPr="003A425A">
        <w:rPr>
          <w:rFonts w:ascii="Times New Roman" w:hAnsi="Times New Roman"/>
          <w:i/>
          <w:sz w:val="24"/>
          <w:szCs w:val="24"/>
        </w:rPr>
        <w:t>Есть пример кода.</w:t>
      </w:r>
    </w:p>
    <w:p w:rsidR="008A25E2" w:rsidRPr="003A425A" w:rsidRDefault="008A25E2" w:rsidP="008A25E2">
      <w:pPr>
        <w:pStyle w:val="2"/>
        <w:rPr>
          <w:rFonts w:ascii="Times New Roman" w:hAnsi="Times New Roman"/>
          <w:sz w:val="24"/>
          <w:szCs w:val="24"/>
        </w:rPr>
      </w:pPr>
      <w:bookmarkStart w:id="457" w:name="_Toc382058564"/>
      <w:r w:rsidRPr="003A425A">
        <w:rPr>
          <w:rFonts w:ascii="Times New Roman" w:hAnsi="Times New Roman"/>
          <w:b w:val="0"/>
          <w:sz w:val="24"/>
          <w:szCs w:val="24"/>
        </w:rPr>
        <w:t xml:space="preserve">АТРИБУТЫ ОБЪЕКТОВ </w:t>
      </w:r>
      <w:r w:rsidR="009B0257" w:rsidRPr="003A425A">
        <w:rPr>
          <w:rFonts w:ascii="Times New Roman" w:hAnsi="Times New Roman"/>
          <w:b w:val="0"/>
          <w:sz w:val="24"/>
          <w:szCs w:val="24"/>
        </w:rPr>
        <w:t>QML</w:t>
      </w:r>
      <w:bookmarkEnd w:id="457"/>
    </w:p>
    <w:p w:rsidR="005A6BBD" w:rsidRPr="003A425A" w:rsidRDefault="00953454" w:rsidP="00F15C30">
      <w:pPr>
        <w:jc w:val="both"/>
        <w:rPr>
          <w:rFonts w:ascii="Times New Roman" w:hAnsi="Times New Roman"/>
          <w:sz w:val="24"/>
          <w:szCs w:val="24"/>
        </w:rPr>
      </w:pPr>
      <w:hyperlink r:id="rId826"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syntax</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objectattributes</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каждый </w:t>
      </w:r>
      <w:r w:rsidR="009B0257" w:rsidRPr="003A425A">
        <w:rPr>
          <w:rFonts w:ascii="Times New Roman" w:hAnsi="Times New Roman"/>
          <w:sz w:val="24"/>
          <w:szCs w:val="24"/>
        </w:rPr>
        <w:t>qml</w:t>
      </w:r>
      <w:r w:rsidRPr="003A425A">
        <w:rPr>
          <w:rFonts w:ascii="Times New Roman" w:hAnsi="Times New Roman"/>
          <w:sz w:val="24"/>
          <w:szCs w:val="24"/>
        </w:rPr>
        <w:t xml:space="preserve"> тип </w:t>
      </w:r>
      <w:r w:rsidR="00085476" w:rsidRPr="003A425A">
        <w:rPr>
          <w:rFonts w:ascii="Times New Roman" w:hAnsi="Times New Roman"/>
          <w:sz w:val="24"/>
          <w:szCs w:val="24"/>
        </w:rPr>
        <w:t>объект</w:t>
      </w:r>
      <w:r w:rsidRPr="003A425A">
        <w:rPr>
          <w:rFonts w:ascii="Times New Roman" w:hAnsi="Times New Roman"/>
          <w:sz w:val="24"/>
          <w:szCs w:val="24"/>
        </w:rPr>
        <w:t xml:space="preserve">а имеет определённый набор свойств. Каждый экземпляр типа </w:t>
      </w:r>
      <w:r w:rsidR="00085476" w:rsidRPr="003A425A">
        <w:rPr>
          <w:rFonts w:ascii="Times New Roman" w:hAnsi="Times New Roman"/>
          <w:sz w:val="24"/>
          <w:szCs w:val="24"/>
        </w:rPr>
        <w:t>объект</w:t>
      </w:r>
      <w:r w:rsidRPr="003A425A">
        <w:rPr>
          <w:rFonts w:ascii="Times New Roman" w:hAnsi="Times New Roman"/>
          <w:sz w:val="24"/>
          <w:szCs w:val="24"/>
        </w:rPr>
        <w:t xml:space="preserve">а создаётся с набором свойств, которые были определены для этих </w:t>
      </w:r>
      <w:r w:rsidR="00085476" w:rsidRPr="003A425A">
        <w:rPr>
          <w:rFonts w:ascii="Times New Roman" w:hAnsi="Times New Roman"/>
          <w:sz w:val="24"/>
          <w:szCs w:val="24"/>
        </w:rPr>
        <w:t>объект</w:t>
      </w:r>
      <w:r w:rsidRPr="003A425A">
        <w:rPr>
          <w:rFonts w:ascii="Times New Roman" w:hAnsi="Times New Roman"/>
          <w:sz w:val="24"/>
          <w:szCs w:val="24"/>
        </w:rPr>
        <w:t xml:space="preserve">ов. Есть несколько разных видов атрибутов, которые могут быть определены. Типы атрибутов </w:t>
      </w:r>
      <w:r w:rsidR="009B0257" w:rsidRPr="003A425A">
        <w:rPr>
          <w:rFonts w:ascii="Times New Roman" w:hAnsi="Times New Roman"/>
          <w:sz w:val="24"/>
          <w:szCs w:val="24"/>
        </w:rPr>
        <w:t>qml</w:t>
      </w:r>
      <w:r w:rsidRPr="003A425A">
        <w:rPr>
          <w:rFonts w:ascii="Times New Roman" w:hAnsi="Times New Roman"/>
          <w:sz w:val="24"/>
          <w:szCs w:val="24"/>
        </w:rPr>
        <w:t xml:space="preserve">: </w:t>
      </w:r>
    </w:p>
    <w:p w:rsidR="005A6BBD" w:rsidRPr="003A425A" w:rsidRDefault="008A25E2" w:rsidP="004D4FF9">
      <w:pPr>
        <w:pStyle w:val="a8"/>
        <w:numPr>
          <w:ilvl w:val="0"/>
          <w:numId w:val="55"/>
        </w:numPr>
        <w:jc w:val="both"/>
        <w:rPr>
          <w:rFonts w:ascii="Times New Roman" w:hAnsi="Times New Roman"/>
          <w:sz w:val="24"/>
          <w:szCs w:val="24"/>
        </w:rPr>
      </w:pPr>
      <w:r w:rsidRPr="003A425A">
        <w:rPr>
          <w:rFonts w:ascii="Times New Roman" w:hAnsi="Times New Roman"/>
          <w:sz w:val="24"/>
          <w:szCs w:val="24"/>
        </w:rPr>
        <w:t>идентификатор</w:t>
      </w:r>
      <w:r w:rsidR="005A6BBD" w:rsidRPr="003A425A">
        <w:rPr>
          <w:rFonts w:ascii="Times New Roman" w:hAnsi="Times New Roman"/>
          <w:sz w:val="24"/>
          <w:szCs w:val="24"/>
        </w:rPr>
        <w:t xml:space="preserve">, </w:t>
      </w:r>
    </w:p>
    <w:p w:rsidR="005A6BBD" w:rsidRPr="003A425A" w:rsidRDefault="005A6BBD" w:rsidP="004D4FF9">
      <w:pPr>
        <w:pStyle w:val="a8"/>
        <w:numPr>
          <w:ilvl w:val="0"/>
          <w:numId w:val="55"/>
        </w:numPr>
        <w:jc w:val="both"/>
        <w:rPr>
          <w:rFonts w:ascii="Times New Roman" w:hAnsi="Times New Roman"/>
          <w:sz w:val="24"/>
          <w:szCs w:val="24"/>
        </w:rPr>
      </w:pPr>
      <w:r w:rsidRPr="003A425A">
        <w:rPr>
          <w:rFonts w:ascii="Times New Roman" w:hAnsi="Times New Roman"/>
          <w:sz w:val="24"/>
          <w:szCs w:val="24"/>
        </w:rPr>
        <w:t xml:space="preserve">свойство, </w:t>
      </w:r>
    </w:p>
    <w:p w:rsidR="005A6BBD" w:rsidRPr="003A425A" w:rsidRDefault="005A6BBD" w:rsidP="004D4FF9">
      <w:pPr>
        <w:pStyle w:val="a8"/>
        <w:numPr>
          <w:ilvl w:val="0"/>
          <w:numId w:val="55"/>
        </w:numPr>
        <w:jc w:val="both"/>
        <w:rPr>
          <w:rFonts w:ascii="Times New Roman" w:hAnsi="Times New Roman"/>
          <w:sz w:val="24"/>
          <w:szCs w:val="24"/>
        </w:rPr>
      </w:pPr>
      <w:r w:rsidRPr="003A425A">
        <w:rPr>
          <w:rFonts w:ascii="Times New Roman" w:hAnsi="Times New Roman"/>
          <w:sz w:val="24"/>
          <w:szCs w:val="24"/>
        </w:rPr>
        <w:t xml:space="preserve">сигналы, </w:t>
      </w:r>
    </w:p>
    <w:p w:rsidR="005A6BBD" w:rsidRPr="003A425A" w:rsidRDefault="005A6BBD" w:rsidP="004D4FF9">
      <w:pPr>
        <w:pStyle w:val="a8"/>
        <w:numPr>
          <w:ilvl w:val="0"/>
          <w:numId w:val="55"/>
        </w:numPr>
        <w:jc w:val="both"/>
        <w:rPr>
          <w:rFonts w:ascii="Times New Roman" w:hAnsi="Times New Roman"/>
          <w:sz w:val="24"/>
          <w:szCs w:val="24"/>
        </w:rPr>
      </w:pPr>
      <w:r w:rsidRPr="003A425A">
        <w:rPr>
          <w:rFonts w:ascii="Times New Roman" w:hAnsi="Times New Roman"/>
          <w:sz w:val="24"/>
          <w:szCs w:val="24"/>
        </w:rPr>
        <w:t xml:space="preserve">обработчики сигналов, </w:t>
      </w:r>
    </w:p>
    <w:p w:rsidR="005A6BBD" w:rsidRPr="003A425A" w:rsidRDefault="005A6BBD" w:rsidP="004D4FF9">
      <w:pPr>
        <w:pStyle w:val="a8"/>
        <w:numPr>
          <w:ilvl w:val="0"/>
          <w:numId w:val="55"/>
        </w:numPr>
        <w:jc w:val="both"/>
        <w:rPr>
          <w:rFonts w:ascii="Times New Roman" w:hAnsi="Times New Roman"/>
          <w:sz w:val="24"/>
          <w:szCs w:val="24"/>
        </w:rPr>
      </w:pPr>
      <w:r w:rsidRPr="003A425A">
        <w:rPr>
          <w:rFonts w:ascii="Times New Roman" w:hAnsi="Times New Roman"/>
          <w:sz w:val="24"/>
          <w:szCs w:val="24"/>
        </w:rPr>
        <w:t xml:space="preserve">методы, </w:t>
      </w:r>
    </w:p>
    <w:p w:rsidR="005A6BBD" w:rsidRPr="003A425A" w:rsidRDefault="005A6BBD" w:rsidP="004D4FF9">
      <w:pPr>
        <w:pStyle w:val="a8"/>
        <w:numPr>
          <w:ilvl w:val="0"/>
          <w:numId w:val="55"/>
        </w:numPr>
        <w:jc w:val="both"/>
        <w:rPr>
          <w:rFonts w:ascii="Times New Roman" w:hAnsi="Times New Roman"/>
          <w:sz w:val="24"/>
          <w:szCs w:val="24"/>
        </w:rPr>
      </w:pPr>
      <w:r w:rsidRPr="003A425A">
        <w:rPr>
          <w:rFonts w:ascii="Times New Roman" w:hAnsi="Times New Roman"/>
          <w:sz w:val="24"/>
          <w:szCs w:val="24"/>
        </w:rPr>
        <w:t>присоединённые свойства</w:t>
      </w:r>
    </w:p>
    <w:p w:rsidR="005A6BBD" w:rsidRPr="003A425A" w:rsidRDefault="005A6BBD" w:rsidP="004D4FF9">
      <w:pPr>
        <w:pStyle w:val="a8"/>
        <w:numPr>
          <w:ilvl w:val="0"/>
          <w:numId w:val="55"/>
        </w:numPr>
        <w:jc w:val="both"/>
        <w:rPr>
          <w:rFonts w:ascii="Times New Roman" w:hAnsi="Times New Roman"/>
          <w:sz w:val="24"/>
          <w:szCs w:val="24"/>
        </w:rPr>
      </w:pPr>
      <w:r w:rsidRPr="003A425A">
        <w:rPr>
          <w:rFonts w:ascii="Times New Roman" w:hAnsi="Times New Roman"/>
          <w:sz w:val="24"/>
          <w:szCs w:val="24"/>
        </w:rPr>
        <w:t>присоединённые обработчики сигналов.</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Каждый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имеет ровно один </w:t>
      </w:r>
      <w:r w:rsidR="008A25E2" w:rsidRPr="003A425A">
        <w:rPr>
          <w:rFonts w:ascii="Times New Roman" w:hAnsi="Times New Roman"/>
          <w:sz w:val="24"/>
          <w:szCs w:val="24"/>
        </w:rPr>
        <w:t>идентификатор</w:t>
      </w:r>
      <w:r w:rsidRPr="003A425A">
        <w:rPr>
          <w:rFonts w:ascii="Times New Roman" w:hAnsi="Times New Roman"/>
          <w:sz w:val="24"/>
          <w:szCs w:val="24"/>
        </w:rPr>
        <w:t xml:space="preserve"> атрибут. Он обеспечивается самим языком. </w:t>
      </w:r>
      <w:r w:rsidR="008A25E2" w:rsidRPr="003A425A">
        <w:rPr>
          <w:rFonts w:ascii="Times New Roman" w:hAnsi="Times New Roman"/>
          <w:sz w:val="24"/>
          <w:szCs w:val="24"/>
        </w:rPr>
        <w:t>Идентификатор</w:t>
      </w:r>
      <w:r w:rsidRPr="003A425A">
        <w:rPr>
          <w:rFonts w:ascii="Times New Roman" w:hAnsi="Times New Roman"/>
          <w:sz w:val="24"/>
          <w:szCs w:val="24"/>
        </w:rPr>
        <w:t xml:space="preserve"> присваивается </w:t>
      </w:r>
      <w:r w:rsidR="00085476" w:rsidRPr="003A425A">
        <w:rPr>
          <w:rFonts w:ascii="Times New Roman" w:hAnsi="Times New Roman"/>
          <w:sz w:val="24"/>
          <w:szCs w:val="24"/>
        </w:rPr>
        <w:t>объект</w:t>
      </w:r>
      <w:r w:rsidRPr="003A425A">
        <w:rPr>
          <w:rFonts w:ascii="Times New Roman" w:hAnsi="Times New Roman"/>
          <w:sz w:val="24"/>
          <w:szCs w:val="24"/>
        </w:rPr>
        <w:t xml:space="preserve">у, чтобы он мог быть распознан другими </w:t>
      </w:r>
      <w:r w:rsidR="00085476" w:rsidRPr="003A425A">
        <w:rPr>
          <w:rFonts w:ascii="Times New Roman" w:hAnsi="Times New Roman"/>
          <w:sz w:val="24"/>
          <w:szCs w:val="24"/>
        </w:rPr>
        <w:t>объект</w:t>
      </w:r>
      <w:r w:rsidRPr="003A425A">
        <w:rPr>
          <w:rFonts w:ascii="Times New Roman" w:hAnsi="Times New Roman"/>
          <w:sz w:val="24"/>
          <w:szCs w:val="24"/>
        </w:rPr>
        <w:t xml:space="preserve">ами. </w:t>
      </w:r>
      <w:r w:rsidRPr="003A425A">
        <w:rPr>
          <w:rFonts w:ascii="Times New Roman" w:hAnsi="Times New Roman"/>
          <w:i/>
          <w:sz w:val="24"/>
          <w:szCs w:val="24"/>
        </w:rPr>
        <w:t xml:space="preserve">Есть правила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ния идентификаторов. Есть интересный пример кода установки идентификатора. </w:t>
      </w:r>
      <w:r w:rsidRPr="003A425A">
        <w:rPr>
          <w:rFonts w:ascii="Times New Roman" w:hAnsi="Times New Roman"/>
          <w:sz w:val="24"/>
          <w:szCs w:val="24"/>
        </w:rPr>
        <w:t xml:space="preserve">Свойство – это атрибут </w:t>
      </w:r>
      <w:r w:rsidR="00085476" w:rsidRPr="003A425A">
        <w:rPr>
          <w:rFonts w:ascii="Times New Roman" w:hAnsi="Times New Roman"/>
          <w:sz w:val="24"/>
          <w:szCs w:val="24"/>
        </w:rPr>
        <w:t>объект</w:t>
      </w:r>
      <w:r w:rsidRPr="003A425A">
        <w:rPr>
          <w:rFonts w:ascii="Times New Roman" w:hAnsi="Times New Roman"/>
          <w:sz w:val="24"/>
          <w:szCs w:val="24"/>
        </w:rPr>
        <w:t xml:space="preserve">а, которому может быть присвоено статическое значение или связано с динамическим выражением. Свойства обычно открыты, но их можно делать и закрытыми. Свойства могут определятся для типов С++, в которых определено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PROPERTY</w:t>
      </w:r>
      <w:r w:rsidRPr="003A425A">
        <w:rPr>
          <w:rFonts w:ascii="Times New Roman" w:hAnsi="Times New Roman"/>
          <w:sz w:val="24"/>
          <w:szCs w:val="24"/>
        </w:rPr>
        <w:t xml:space="preserve">. </w:t>
      </w:r>
      <w:r w:rsidRPr="003A425A">
        <w:rPr>
          <w:rFonts w:ascii="Times New Roman" w:hAnsi="Times New Roman"/>
          <w:i/>
          <w:sz w:val="24"/>
          <w:szCs w:val="24"/>
        </w:rPr>
        <w:t xml:space="preserve">Также есть пример обычного синтаксиса объявления свойства. </w:t>
      </w:r>
      <w:r w:rsidRPr="003A425A">
        <w:rPr>
          <w:rFonts w:ascii="Times New Roman" w:hAnsi="Times New Roman"/>
          <w:color w:val="00B050"/>
          <w:sz w:val="24"/>
          <w:szCs w:val="24"/>
        </w:rPr>
        <w:t xml:space="preserve">Свойства должны начинаться со строчных букв и содержать только буквы, числа и нижние подчеркивания. </w:t>
      </w:r>
      <w:r w:rsidRPr="003A425A">
        <w:rPr>
          <w:rFonts w:ascii="Times New Roman" w:hAnsi="Times New Roman"/>
          <w:i/>
          <w:color w:val="00B050"/>
          <w:sz w:val="24"/>
          <w:szCs w:val="24"/>
        </w:rPr>
        <w:t>Это связано с тем, что в данном языке автоматически создаются обработчики сигналов для обработки таких с</w:t>
      </w:r>
      <w:r w:rsidR="008A25E2" w:rsidRPr="003A425A">
        <w:rPr>
          <w:rFonts w:ascii="Times New Roman" w:hAnsi="Times New Roman"/>
          <w:i/>
          <w:color w:val="00B050"/>
          <w:sz w:val="24"/>
          <w:szCs w:val="24"/>
        </w:rPr>
        <w:t>во</w:t>
      </w:r>
      <w:r w:rsidRPr="003A425A">
        <w:rPr>
          <w:rFonts w:ascii="Times New Roman" w:hAnsi="Times New Roman"/>
          <w:i/>
          <w:color w:val="00B050"/>
          <w:sz w:val="24"/>
          <w:szCs w:val="24"/>
        </w:rPr>
        <w:t>йств.</w:t>
      </w:r>
      <w:r w:rsidR="008A25E2" w:rsidRPr="003A425A">
        <w:rPr>
          <w:rFonts w:ascii="Times New Roman" w:hAnsi="Times New Roman"/>
          <w:i/>
          <w:color w:val="00B050"/>
          <w:sz w:val="24"/>
          <w:szCs w:val="24"/>
        </w:rPr>
        <w:t xml:space="preserve"> </w:t>
      </w:r>
      <w:r w:rsidRPr="003A425A">
        <w:rPr>
          <w:rFonts w:ascii="Times New Roman" w:hAnsi="Times New Roman"/>
          <w:sz w:val="24"/>
          <w:szCs w:val="24"/>
        </w:rPr>
        <w:t xml:space="preserve">Объявление частного свойства неявно создаёт также сигнал для данного свойства и связанный с ним обработчик сигнала. </w:t>
      </w:r>
      <w:r w:rsidRPr="003A425A">
        <w:rPr>
          <w:rFonts w:ascii="Times New Roman" w:hAnsi="Times New Roman"/>
          <w:i/>
          <w:sz w:val="24"/>
          <w:szCs w:val="24"/>
        </w:rPr>
        <w:t>Есть примеры их названий. Есть примеры кода.</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Все базовые типы </w:t>
      </w:r>
      <w:r w:rsidR="009B0257" w:rsidRPr="003A425A">
        <w:rPr>
          <w:rFonts w:ascii="Times New Roman" w:hAnsi="Times New Roman"/>
          <w:sz w:val="24"/>
          <w:szCs w:val="24"/>
        </w:rPr>
        <w:t>qml</w:t>
      </w:r>
      <w:r w:rsidRPr="003A425A">
        <w:rPr>
          <w:rFonts w:ascii="Times New Roman" w:hAnsi="Times New Roman"/>
          <w:sz w:val="24"/>
          <w:szCs w:val="24"/>
        </w:rPr>
        <w:t xml:space="preserve"> кроме перечисления могут быть использованы как типы частных свойств.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 xml:space="preserve">Базовый тип </w:t>
      </w:r>
      <w:r w:rsidRPr="003A425A">
        <w:rPr>
          <w:rFonts w:ascii="Times New Roman" w:hAnsi="Times New Roman"/>
          <w:sz w:val="24"/>
          <w:szCs w:val="24"/>
          <w:lang w:val="en-US"/>
        </w:rPr>
        <w:t>var</w:t>
      </w:r>
      <w:r w:rsidRPr="003A425A">
        <w:rPr>
          <w:rFonts w:ascii="Times New Roman" w:hAnsi="Times New Roman"/>
          <w:sz w:val="24"/>
          <w:szCs w:val="24"/>
        </w:rPr>
        <w:t xml:space="preserve"> – это тип, который может содержать любое значение, включая списки и </w:t>
      </w:r>
      <w:r w:rsidR="00085476" w:rsidRPr="003A425A">
        <w:rPr>
          <w:rFonts w:ascii="Times New Roman" w:hAnsi="Times New Roman"/>
          <w:sz w:val="24"/>
          <w:szCs w:val="24"/>
        </w:rPr>
        <w:t>объект</w:t>
      </w:r>
      <w:r w:rsidRPr="003A425A">
        <w:rPr>
          <w:rFonts w:ascii="Times New Roman" w:hAnsi="Times New Roman"/>
          <w:sz w:val="24"/>
          <w:szCs w:val="24"/>
        </w:rPr>
        <w:t>ы.</w:t>
      </w:r>
      <w:r w:rsidR="008A25E2" w:rsidRPr="003A425A">
        <w:rPr>
          <w:rFonts w:ascii="Times New Roman" w:hAnsi="Times New Roman"/>
          <w:sz w:val="24"/>
          <w:szCs w:val="24"/>
        </w:rPr>
        <w:t xml:space="preserve"> </w:t>
      </w:r>
      <w:r w:rsidRPr="003A425A">
        <w:rPr>
          <w:rFonts w:ascii="Times New Roman" w:hAnsi="Times New Roman"/>
          <w:i/>
          <w:sz w:val="24"/>
          <w:szCs w:val="24"/>
        </w:rPr>
        <w:t>Далее показано присваивание значения свойства при инициализации.</w:t>
      </w:r>
      <w:r w:rsidR="008A25E2" w:rsidRPr="003A425A">
        <w:rPr>
          <w:rFonts w:ascii="Times New Roman" w:hAnsi="Times New Roman"/>
          <w:i/>
          <w:sz w:val="24"/>
          <w:szCs w:val="24"/>
        </w:rPr>
        <w:t xml:space="preserve"> </w:t>
      </w:r>
      <w:r w:rsidRPr="003A425A">
        <w:rPr>
          <w:rFonts w:ascii="Times New Roman" w:hAnsi="Times New Roman"/>
          <w:i/>
          <w:sz w:val="24"/>
          <w:szCs w:val="24"/>
        </w:rPr>
        <w:t>Далее показано императивное присваивание значения свойства.</w:t>
      </w:r>
      <w:r w:rsidR="008A25E2" w:rsidRPr="003A425A">
        <w:rPr>
          <w:rFonts w:ascii="Times New Roman" w:hAnsi="Times New Roman"/>
          <w:i/>
          <w:sz w:val="24"/>
          <w:szCs w:val="24"/>
        </w:rPr>
        <w:t xml:space="preserve"> </w:t>
      </w:r>
      <w:r w:rsidRPr="003A425A">
        <w:rPr>
          <w:rFonts w:ascii="Times New Roman" w:hAnsi="Times New Roman"/>
          <w:i/>
          <w:sz w:val="24"/>
          <w:szCs w:val="24"/>
        </w:rPr>
        <w:t>Далее есть таблица описания, что является статическим значением, а что является связывающим выражением. Есть примеры задания свойств как первого, так и второго типа.</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Свойства являются безопасными по типу: свойству может быть присвоено только такое значение, которое совпадает с типом свойства. </w:t>
      </w:r>
      <w:r w:rsidRPr="003A425A">
        <w:rPr>
          <w:rFonts w:ascii="Times New Roman" w:hAnsi="Times New Roman"/>
          <w:i/>
          <w:sz w:val="24"/>
          <w:szCs w:val="24"/>
        </w:rPr>
        <w:t>Далее показано, как создавать списки свойств.</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Если вы желаете объявить свойство для сохранения списка значений, которые не являются </w:t>
      </w:r>
      <w:r w:rsidR="009B0257" w:rsidRPr="003A425A">
        <w:rPr>
          <w:rFonts w:ascii="Times New Roman" w:hAnsi="Times New Roman"/>
          <w:sz w:val="24"/>
          <w:szCs w:val="24"/>
        </w:rPr>
        <w:t>qml</w:t>
      </w:r>
      <w:r w:rsidRPr="003A425A">
        <w:rPr>
          <w:rFonts w:ascii="Times New Roman" w:hAnsi="Times New Roman"/>
          <w:sz w:val="24"/>
          <w:szCs w:val="24"/>
        </w:rPr>
        <w:t xml:space="preserve"> типами, вам следует объявить вместо них свойство </w:t>
      </w:r>
      <w:r w:rsidRPr="003A425A">
        <w:rPr>
          <w:rFonts w:ascii="Times New Roman" w:hAnsi="Times New Roman"/>
          <w:sz w:val="24"/>
          <w:szCs w:val="24"/>
          <w:lang w:val="en-US"/>
        </w:rPr>
        <w:t>var</w:t>
      </w:r>
      <w:r w:rsidRPr="003A425A">
        <w:rPr>
          <w:rFonts w:ascii="Times New Roman" w:hAnsi="Times New Roman"/>
          <w:sz w:val="24"/>
          <w:szCs w:val="24"/>
        </w:rPr>
        <w:t>.</w:t>
      </w:r>
      <w:r w:rsidR="008A25E2" w:rsidRPr="003A425A">
        <w:rPr>
          <w:rFonts w:ascii="Times New Roman" w:hAnsi="Times New Roman"/>
          <w:sz w:val="24"/>
          <w:szCs w:val="24"/>
        </w:rPr>
        <w:t xml:space="preserve"> </w:t>
      </w:r>
      <w:r w:rsidRPr="003A425A">
        <w:rPr>
          <w:rFonts w:ascii="Times New Roman" w:hAnsi="Times New Roman"/>
          <w:i/>
          <w:sz w:val="24"/>
          <w:szCs w:val="24"/>
        </w:rPr>
        <w:t xml:space="preserve">Далее показано создание групп свойств: при помощи </w:t>
      </w:r>
      <w:r w:rsidR="005061B0" w:rsidRPr="003A425A">
        <w:rPr>
          <w:rFonts w:ascii="Times New Roman" w:hAnsi="Times New Roman"/>
          <w:i/>
          <w:sz w:val="24"/>
          <w:szCs w:val="24"/>
        </w:rPr>
        <w:t>соглашени</w:t>
      </w:r>
      <w:r w:rsidRPr="003A425A">
        <w:rPr>
          <w:rFonts w:ascii="Times New Roman" w:hAnsi="Times New Roman"/>
          <w:i/>
          <w:sz w:val="24"/>
          <w:szCs w:val="24"/>
        </w:rPr>
        <w:t xml:space="preserve">я точки и </w:t>
      </w:r>
      <w:r w:rsidR="005061B0" w:rsidRPr="003A425A">
        <w:rPr>
          <w:rFonts w:ascii="Times New Roman" w:hAnsi="Times New Roman"/>
          <w:i/>
          <w:sz w:val="24"/>
          <w:szCs w:val="24"/>
        </w:rPr>
        <w:t>соглашени</w:t>
      </w:r>
      <w:r w:rsidRPr="003A425A">
        <w:rPr>
          <w:rFonts w:ascii="Times New Roman" w:hAnsi="Times New Roman"/>
          <w:i/>
          <w:sz w:val="24"/>
          <w:szCs w:val="24"/>
        </w:rPr>
        <w:t>я группы.</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Псевдонимы свойств – это свойства, которые удерживают ссылку на другое свойство. Псевдоним соединяет вновь созданное свойство с уже существующим свойством. </w:t>
      </w:r>
      <w:r w:rsidRPr="003A425A">
        <w:rPr>
          <w:rFonts w:ascii="Times New Roman" w:hAnsi="Times New Roman"/>
          <w:i/>
          <w:sz w:val="24"/>
          <w:szCs w:val="24"/>
        </w:rPr>
        <w:t>Есть пример кода их использования.</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Псевдонимы </w:t>
      </w:r>
      <w:r w:rsidR="001B43DE" w:rsidRPr="003A425A">
        <w:rPr>
          <w:rFonts w:ascii="Times New Roman" w:hAnsi="Times New Roman"/>
          <w:sz w:val="24"/>
          <w:szCs w:val="24"/>
        </w:rPr>
        <w:t>актив</w:t>
      </w:r>
      <w:r w:rsidRPr="003A425A">
        <w:rPr>
          <w:rFonts w:ascii="Times New Roman" w:hAnsi="Times New Roman"/>
          <w:sz w:val="24"/>
          <w:szCs w:val="24"/>
        </w:rPr>
        <w:t>ируются только после полной инициализации компонента. Ошибка генерируется, когда ссылаются на неинициализ</w:t>
      </w:r>
      <w:r w:rsidR="008A25E2" w:rsidRPr="003A425A">
        <w:rPr>
          <w:rFonts w:ascii="Times New Roman" w:hAnsi="Times New Roman"/>
          <w:sz w:val="24"/>
          <w:szCs w:val="24"/>
        </w:rPr>
        <w:t>ир</w:t>
      </w:r>
      <w:r w:rsidRPr="003A425A">
        <w:rPr>
          <w:rFonts w:ascii="Times New Roman" w:hAnsi="Times New Roman"/>
          <w:sz w:val="24"/>
          <w:szCs w:val="24"/>
        </w:rPr>
        <w:t>ованный псевдоним. Также нельзя создавать псевдоним псевдонима.</w:t>
      </w:r>
      <w:r w:rsidR="008A25E2" w:rsidRPr="003A425A">
        <w:rPr>
          <w:rFonts w:ascii="Times New Roman" w:hAnsi="Times New Roman"/>
          <w:sz w:val="24"/>
          <w:szCs w:val="24"/>
        </w:rPr>
        <w:t xml:space="preserve"> </w:t>
      </w:r>
      <w:r w:rsidRPr="003A425A">
        <w:rPr>
          <w:rFonts w:ascii="Times New Roman" w:hAnsi="Times New Roman"/>
          <w:sz w:val="24"/>
          <w:szCs w:val="24"/>
        </w:rPr>
        <w:t xml:space="preserve">Если псевдоним имеет такое же имя, как некоторое свойство </w:t>
      </w:r>
      <w:r w:rsidR="00085476" w:rsidRPr="003A425A">
        <w:rPr>
          <w:rFonts w:ascii="Times New Roman" w:hAnsi="Times New Roman"/>
          <w:sz w:val="24"/>
          <w:szCs w:val="24"/>
        </w:rPr>
        <w:t>объект</w:t>
      </w:r>
      <w:r w:rsidRPr="003A425A">
        <w:rPr>
          <w:rFonts w:ascii="Times New Roman" w:hAnsi="Times New Roman"/>
          <w:sz w:val="24"/>
          <w:szCs w:val="24"/>
        </w:rPr>
        <w:t xml:space="preserve">а, то он его переписывает. </w:t>
      </w:r>
      <w:r w:rsidRPr="003A425A">
        <w:rPr>
          <w:rFonts w:ascii="Times New Roman" w:hAnsi="Times New Roman"/>
          <w:i/>
          <w:sz w:val="24"/>
          <w:szCs w:val="24"/>
        </w:rPr>
        <w:lastRenderedPageBreak/>
        <w:t>Есть пример кода.</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Объявление </w:t>
      </w:r>
      <w:r w:rsidR="00085476" w:rsidRPr="003A425A">
        <w:rPr>
          <w:rFonts w:ascii="Times New Roman" w:hAnsi="Times New Roman"/>
          <w:sz w:val="24"/>
          <w:szCs w:val="24"/>
        </w:rPr>
        <w:t>объект</w:t>
      </w:r>
      <w:r w:rsidRPr="003A425A">
        <w:rPr>
          <w:rFonts w:ascii="Times New Roman" w:hAnsi="Times New Roman"/>
          <w:sz w:val="24"/>
          <w:szCs w:val="24"/>
        </w:rPr>
        <w:t xml:space="preserve">а может иметь одно свойство по умолчанию. Это свойство, которому присваивается значение, если </w:t>
      </w:r>
      <w:r w:rsidR="00085476" w:rsidRPr="003A425A">
        <w:rPr>
          <w:rFonts w:ascii="Times New Roman" w:hAnsi="Times New Roman"/>
          <w:sz w:val="24"/>
          <w:szCs w:val="24"/>
        </w:rPr>
        <w:t>объект</w:t>
      </w:r>
      <w:r w:rsidRPr="003A425A">
        <w:rPr>
          <w:rFonts w:ascii="Times New Roman" w:hAnsi="Times New Roman"/>
          <w:sz w:val="24"/>
          <w:szCs w:val="24"/>
        </w:rPr>
        <w:t xml:space="preserve"> объявляется внутри другого </w:t>
      </w:r>
      <w:r w:rsidR="00085476" w:rsidRPr="003A425A">
        <w:rPr>
          <w:rFonts w:ascii="Times New Roman" w:hAnsi="Times New Roman"/>
          <w:sz w:val="24"/>
          <w:szCs w:val="24"/>
        </w:rPr>
        <w:t>объект</w:t>
      </w:r>
      <w:r w:rsidRPr="003A425A">
        <w:rPr>
          <w:rFonts w:ascii="Times New Roman" w:hAnsi="Times New Roman"/>
          <w:sz w:val="24"/>
          <w:szCs w:val="24"/>
        </w:rPr>
        <w:t>а без объявления значения для конкретного свойства.</w:t>
      </w:r>
      <w:r w:rsidR="008A25E2" w:rsidRPr="003A425A">
        <w:rPr>
          <w:rFonts w:ascii="Times New Roman" w:hAnsi="Times New Roman"/>
          <w:sz w:val="24"/>
          <w:szCs w:val="24"/>
        </w:rPr>
        <w:t xml:space="preserve"> </w:t>
      </w:r>
      <w:r w:rsidRPr="003A425A">
        <w:rPr>
          <w:rFonts w:ascii="Times New Roman" w:hAnsi="Times New Roman"/>
          <w:i/>
          <w:sz w:val="24"/>
          <w:szCs w:val="24"/>
        </w:rPr>
        <w:t>Есть специальное ключевое слово для создания свойств только для чтения. Данное свойство не может быть свойством по умолчанию или псевдонимом свойства. Есть пример кода.</w:t>
      </w:r>
      <w:r w:rsidR="008A25E2" w:rsidRPr="003A425A">
        <w:rPr>
          <w:rFonts w:ascii="Times New Roman" w:hAnsi="Times New Roman"/>
          <w:i/>
          <w:sz w:val="24"/>
          <w:szCs w:val="24"/>
        </w:rPr>
        <w:t xml:space="preserve"> </w:t>
      </w:r>
      <w:r w:rsidRPr="003A425A">
        <w:rPr>
          <w:rFonts w:ascii="Times New Roman" w:hAnsi="Times New Roman"/>
          <w:i/>
          <w:sz w:val="24"/>
          <w:szCs w:val="24"/>
        </w:rPr>
        <w:t>Далее показано, как объявлять модификатор свойства.</w:t>
      </w:r>
    </w:p>
    <w:p w:rsidR="005A6BBD" w:rsidRPr="003A425A" w:rsidRDefault="005A6BBD" w:rsidP="00F15C30">
      <w:pPr>
        <w:jc w:val="both"/>
        <w:rPr>
          <w:rFonts w:ascii="Times New Roman" w:hAnsi="Times New Roman"/>
          <w:i/>
          <w:sz w:val="24"/>
          <w:szCs w:val="24"/>
        </w:rPr>
      </w:pPr>
      <w:r w:rsidRPr="003A425A">
        <w:rPr>
          <w:rFonts w:ascii="Times New Roman" w:hAnsi="Times New Roman"/>
          <w:color w:val="00B050"/>
          <w:sz w:val="24"/>
          <w:szCs w:val="24"/>
        </w:rPr>
        <w:t xml:space="preserve">Сигнал – это уведомления от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а, что некоторое событие произошло.</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может быть уведомлён </w:t>
      </w:r>
      <w:r w:rsidRPr="003A425A">
        <w:rPr>
          <w:rFonts w:ascii="Times New Roman" w:hAnsi="Times New Roman"/>
          <w:color w:val="00B050"/>
          <w:sz w:val="24"/>
          <w:szCs w:val="24"/>
        </w:rPr>
        <w:t>через обработчик сигналов.</w:t>
      </w:r>
      <w:r w:rsidRPr="003A425A">
        <w:rPr>
          <w:rFonts w:ascii="Times New Roman" w:hAnsi="Times New Roman"/>
          <w:sz w:val="24"/>
          <w:szCs w:val="24"/>
        </w:rPr>
        <w:t xml:space="preserve"> В блоке обработчика должен содержаться код </w:t>
      </w:r>
      <w:r w:rsidR="004E4201" w:rsidRPr="003A425A">
        <w:rPr>
          <w:rFonts w:ascii="Times New Roman" w:hAnsi="Times New Roman"/>
          <w:sz w:val="24"/>
          <w:szCs w:val="24"/>
        </w:rPr>
        <w:t xml:space="preserve">java </w:t>
      </w:r>
      <w:r w:rsidR="007F74BB" w:rsidRPr="003A425A">
        <w:rPr>
          <w:rFonts w:ascii="Times New Roman" w:hAnsi="Times New Roman"/>
          <w:sz w:val="24"/>
          <w:szCs w:val="24"/>
        </w:rPr>
        <w:t>script</w:t>
      </w:r>
      <w:r w:rsidRPr="003A425A">
        <w:rPr>
          <w:rFonts w:ascii="Times New Roman" w:hAnsi="Times New Roman"/>
          <w:sz w:val="24"/>
          <w:szCs w:val="24"/>
        </w:rPr>
        <w:t xml:space="preserve">, который следует выполнить. </w:t>
      </w:r>
      <w:r w:rsidRPr="003A425A">
        <w:rPr>
          <w:rFonts w:ascii="Times New Roman" w:hAnsi="Times New Roman"/>
          <w:i/>
          <w:sz w:val="24"/>
          <w:szCs w:val="24"/>
        </w:rPr>
        <w:t>Есть пример кода. Есть описание синтаксиса объявления сигналов и их обработчиков.</w:t>
      </w:r>
      <w:r w:rsidR="008A25E2" w:rsidRPr="003A425A">
        <w:rPr>
          <w:rFonts w:ascii="Times New Roman" w:hAnsi="Times New Roman"/>
          <w:i/>
          <w:sz w:val="24"/>
          <w:szCs w:val="24"/>
        </w:rPr>
        <w:t xml:space="preserve"> </w:t>
      </w:r>
      <w:r w:rsidRPr="003A425A">
        <w:rPr>
          <w:rFonts w:ascii="Times New Roman" w:hAnsi="Times New Roman"/>
          <w:sz w:val="24"/>
          <w:szCs w:val="24"/>
        </w:rPr>
        <w:t xml:space="preserve">Сигнал может быть определён для типа С++ при помощи регистрирования </w:t>
      </w:r>
      <w:r w:rsidRPr="003A425A">
        <w:rPr>
          <w:rFonts w:ascii="Times New Roman" w:hAnsi="Times New Roman"/>
          <w:color w:val="00B050"/>
          <w:sz w:val="24"/>
          <w:szCs w:val="24"/>
          <w:lang w:val="en-US"/>
        </w:rPr>
        <w:t>Q</w:t>
      </w:r>
      <w:r w:rsidRPr="003A425A">
        <w:rPr>
          <w:rFonts w:ascii="Times New Roman" w:hAnsi="Times New Roman"/>
          <w:color w:val="00B050"/>
          <w:sz w:val="24"/>
          <w:szCs w:val="24"/>
        </w:rPr>
        <w:t>_</w:t>
      </w:r>
      <w:r w:rsidRPr="003A425A">
        <w:rPr>
          <w:rFonts w:ascii="Times New Roman" w:hAnsi="Times New Roman"/>
          <w:color w:val="00B050"/>
          <w:sz w:val="24"/>
          <w:szCs w:val="24"/>
          <w:lang w:val="en-US"/>
        </w:rPr>
        <w:t>SIGNAL</w:t>
      </w:r>
      <w:r w:rsidRPr="003A425A">
        <w:rPr>
          <w:rFonts w:ascii="Times New Roman" w:hAnsi="Times New Roman"/>
          <w:color w:val="00B050"/>
          <w:sz w:val="24"/>
          <w:szCs w:val="24"/>
        </w:rPr>
        <w:t xml:space="preserve"> </w:t>
      </w:r>
      <w:r w:rsidRPr="003A425A">
        <w:rPr>
          <w:rFonts w:ascii="Times New Roman" w:hAnsi="Times New Roman"/>
          <w:sz w:val="24"/>
          <w:szCs w:val="24"/>
        </w:rPr>
        <w:t xml:space="preserve">класса, </w:t>
      </w:r>
      <w:r w:rsidRPr="003A425A">
        <w:rPr>
          <w:rFonts w:ascii="Times New Roman" w:hAnsi="Times New Roman"/>
          <w:color w:val="00B050"/>
          <w:sz w:val="24"/>
          <w:szCs w:val="24"/>
        </w:rPr>
        <w:t xml:space="preserve">который затем регистрируется при помощи системы типов </w:t>
      </w:r>
      <w:r w:rsidR="009B0257" w:rsidRPr="003A425A">
        <w:rPr>
          <w:rFonts w:ascii="Times New Roman" w:hAnsi="Times New Roman"/>
          <w:color w:val="00B050"/>
          <w:sz w:val="24"/>
          <w:szCs w:val="24"/>
        </w:rPr>
        <w:t>qml</w:t>
      </w:r>
      <w:r w:rsidRPr="003A425A">
        <w:rPr>
          <w:rFonts w:ascii="Times New Roman" w:hAnsi="Times New Roman"/>
          <w:sz w:val="24"/>
          <w:szCs w:val="24"/>
        </w:rPr>
        <w:t xml:space="preserve">. </w:t>
      </w:r>
      <w:r w:rsidRPr="003A425A">
        <w:rPr>
          <w:rFonts w:ascii="Times New Roman" w:hAnsi="Times New Roman"/>
          <w:i/>
          <w:sz w:val="24"/>
          <w:szCs w:val="24"/>
        </w:rPr>
        <w:t xml:space="preserve">Также есть пример объявления частного сигнала. </w:t>
      </w:r>
      <w:r w:rsidR="008A25E2" w:rsidRPr="003A425A">
        <w:rPr>
          <w:rFonts w:ascii="Times New Roman" w:hAnsi="Times New Roman"/>
          <w:i/>
          <w:color w:val="00B050"/>
          <w:sz w:val="24"/>
          <w:szCs w:val="24"/>
        </w:rPr>
        <w:t>Д</w:t>
      </w:r>
      <w:r w:rsidRPr="003A425A">
        <w:rPr>
          <w:rFonts w:ascii="Times New Roman" w:hAnsi="Times New Roman"/>
          <w:color w:val="00B050"/>
          <w:sz w:val="24"/>
          <w:szCs w:val="24"/>
        </w:rPr>
        <w:t>ля испускания сигнала его следует запросить как метод.</w:t>
      </w:r>
      <w:r w:rsidR="008A25E2" w:rsidRPr="003A425A">
        <w:rPr>
          <w:rFonts w:ascii="Times New Roman" w:hAnsi="Times New Roman"/>
          <w:color w:val="00B050"/>
          <w:sz w:val="24"/>
          <w:szCs w:val="24"/>
        </w:rPr>
        <w:t xml:space="preserve">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типы также обеспечивают встроенные сигналы изменения свойства, которые испускаются всякий раз, как свойство изменяется.</w:t>
      </w:r>
      <w:r w:rsidR="008A25E2" w:rsidRPr="003A425A">
        <w:rPr>
          <w:rFonts w:ascii="Times New Roman" w:hAnsi="Times New Roman"/>
          <w:color w:val="00B050"/>
          <w:sz w:val="24"/>
          <w:szCs w:val="24"/>
        </w:rPr>
        <w:t xml:space="preserve"> </w:t>
      </w:r>
      <w:r w:rsidRPr="003A425A">
        <w:rPr>
          <w:rFonts w:ascii="Times New Roman" w:hAnsi="Times New Roman"/>
          <w:sz w:val="24"/>
          <w:szCs w:val="24"/>
        </w:rPr>
        <w:t xml:space="preserve">Добавление сигнала в определение </w:t>
      </w:r>
      <w:r w:rsidR="00085476" w:rsidRPr="003A425A">
        <w:rPr>
          <w:rFonts w:ascii="Times New Roman" w:hAnsi="Times New Roman"/>
          <w:sz w:val="24"/>
          <w:szCs w:val="24"/>
        </w:rPr>
        <w:t>объект</w:t>
      </w:r>
      <w:r w:rsidRPr="003A425A">
        <w:rPr>
          <w:rFonts w:ascii="Times New Roman" w:hAnsi="Times New Roman"/>
          <w:sz w:val="24"/>
          <w:szCs w:val="24"/>
        </w:rPr>
        <w:t xml:space="preserve">а в </w:t>
      </w:r>
      <w:r w:rsidR="009B0257" w:rsidRPr="003A425A">
        <w:rPr>
          <w:rFonts w:ascii="Times New Roman" w:hAnsi="Times New Roman"/>
          <w:sz w:val="24"/>
          <w:szCs w:val="24"/>
        </w:rPr>
        <w:t>qml</w:t>
      </w:r>
      <w:r w:rsidRPr="003A425A">
        <w:rPr>
          <w:rFonts w:ascii="Times New Roman" w:hAnsi="Times New Roman"/>
          <w:sz w:val="24"/>
          <w:szCs w:val="24"/>
        </w:rPr>
        <w:t xml:space="preserve"> автоматически добавит связанный обработчик сигналов к определению </w:t>
      </w:r>
      <w:r w:rsidR="00085476" w:rsidRPr="003A425A">
        <w:rPr>
          <w:rFonts w:ascii="Times New Roman" w:hAnsi="Times New Roman"/>
          <w:sz w:val="24"/>
          <w:szCs w:val="24"/>
        </w:rPr>
        <w:t>объект</w:t>
      </w:r>
      <w:r w:rsidRPr="003A425A">
        <w:rPr>
          <w:rFonts w:ascii="Times New Roman" w:hAnsi="Times New Roman"/>
          <w:sz w:val="24"/>
          <w:szCs w:val="24"/>
        </w:rPr>
        <w:t>а, который, по умолчанию, будет пуст.</w:t>
      </w:r>
      <w:r w:rsidR="008A25E2" w:rsidRPr="003A425A">
        <w:rPr>
          <w:rFonts w:ascii="Times New Roman" w:hAnsi="Times New Roman"/>
          <w:sz w:val="24"/>
          <w:szCs w:val="24"/>
        </w:rPr>
        <w:t xml:space="preserve"> </w:t>
      </w:r>
      <w:r w:rsidRPr="003A425A">
        <w:rPr>
          <w:rFonts w:ascii="Times New Roman" w:hAnsi="Times New Roman"/>
          <w:i/>
          <w:sz w:val="24"/>
          <w:szCs w:val="24"/>
        </w:rPr>
        <w:t>Есть пример создания сигналов и их обработчиков, которые могут находит</w:t>
      </w:r>
      <w:r w:rsidR="008A25E2" w:rsidRPr="003A425A">
        <w:rPr>
          <w:rFonts w:ascii="Times New Roman" w:hAnsi="Times New Roman"/>
          <w:i/>
          <w:sz w:val="24"/>
          <w:szCs w:val="24"/>
        </w:rPr>
        <w:t>ь</w:t>
      </w:r>
      <w:r w:rsidRPr="003A425A">
        <w:rPr>
          <w:rFonts w:ascii="Times New Roman" w:hAnsi="Times New Roman"/>
          <w:i/>
          <w:sz w:val="24"/>
          <w:szCs w:val="24"/>
        </w:rPr>
        <w:t xml:space="preserve">ся в различных </w:t>
      </w:r>
      <w:r w:rsidR="009B0257" w:rsidRPr="003A425A">
        <w:rPr>
          <w:rFonts w:ascii="Times New Roman" w:hAnsi="Times New Roman"/>
          <w:i/>
          <w:sz w:val="24"/>
          <w:szCs w:val="24"/>
        </w:rPr>
        <w:t>qml</w:t>
      </w:r>
      <w:r w:rsidRPr="003A425A">
        <w:rPr>
          <w:rFonts w:ascii="Times New Roman" w:hAnsi="Times New Roman"/>
          <w:i/>
          <w:sz w:val="24"/>
          <w:szCs w:val="24"/>
        </w:rPr>
        <w:t xml:space="preserve"> файлах.</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Методы – это некоторые функции, которые могут быть вызваны. Они могут соединяться с сигналами. </w:t>
      </w:r>
      <w:r w:rsidRPr="003A425A">
        <w:rPr>
          <w:rFonts w:ascii="Times New Roman" w:hAnsi="Times New Roman"/>
          <w:i/>
          <w:sz w:val="24"/>
          <w:szCs w:val="24"/>
        </w:rPr>
        <w:t>В данной части показано, как определить метод для типа С++ или частный метод. Есть пример использования метода.</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Присоединённые свойства или присоединённые обработчики сигналов – это механизмы, которые позволяют </w:t>
      </w:r>
      <w:r w:rsidR="00085476" w:rsidRPr="003A425A">
        <w:rPr>
          <w:rFonts w:ascii="Times New Roman" w:hAnsi="Times New Roman"/>
          <w:sz w:val="24"/>
          <w:szCs w:val="24"/>
        </w:rPr>
        <w:t>объект</w:t>
      </w:r>
      <w:r w:rsidRPr="003A425A">
        <w:rPr>
          <w:rFonts w:ascii="Times New Roman" w:hAnsi="Times New Roman"/>
          <w:sz w:val="24"/>
          <w:szCs w:val="24"/>
        </w:rPr>
        <w:t xml:space="preserve">ам быть аннотированными экстра свойствами или обработчиками сигналов, которые иначе будут недоступными для </w:t>
      </w:r>
      <w:r w:rsidR="00085476" w:rsidRPr="003A425A">
        <w:rPr>
          <w:rFonts w:ascii="Times New Roman" w:hAnsi="Times New Roman"/>
          <w:sz w:val="24"/>
          <w:szCs w:val="24"/>
        </w:rPr>
        <w:t>объект</w:t>
      </w:r>
      <w:r w:rsidRPr="003A425A">
        <w:rPr>
          <w:rFonts w:ascii="Times New Roman" w:hAnsi="Times New Roman"/>
          <w:sz w:val="24"/>
          <w:szCs w:val="24"/>
        </w:rPr>
        <w:t xml:space="preserve">ов. В частности, они позволяют </w:t>
      </w:r>
      <w:r w:rsidR="00085476" w:rsidRPr="003A425A">
        <w:rPr>
          <w:rFonts w:ascii="Times New Roman" w:hAnsi="Times New Roman"/>
          <w:sz w:val="24"/>
          <w:szCs w:val="24"/>
        </w:rPr>
        <w:t>объект</w:t>
      </w:r>
      <w:r w:rsidRPr="003A425A">
        <w:rPr>
          <w:rFonts w:ascii="Times New Roman" w:hAnsi="Times New Roman"/>
          <w:sz w:val="24"/>
          <w:szCs w:val="24"/>
        </w:rPr>
        <w:t>ам получить доступ к свойствам или сигналам, которые являются уместными для индивидуальных экземпляров.</w:t>
      </w:r>
      <w:r w:rsidR="008A25E2" w:rsidRPr="003A425A">
        <w:rPr>
          <w:rFonts w:ascii="Times New Roman" w:hAnsi="Times New Roman"/>
          <w:sz w:val="24"/>
          <w:szCs w:val="24"/>
        </w:rPr>
        <w:t xml:space="preserve"> </w:t>
      </w:r>
      <w:r w:rsidRPr="003A425A">
        <w:rPr>
          <w:rFonts w:ascii="Times New Roman" w:hAnsi="Times New Roman"/>
          <w:sz w:val="24"/>
          <w:szCs w:val="24"/>
        </w:rPr>
        <w:t xml:space="preserve">Экземпляры таких свойств могут затем быть созданы и добавлены к </w:t>
      </w:r>
      <w:r w:rsidR="00085476" w:rsidRPr="003A425A">
        <w:rPr>
          <w:rFonts w:ascii="Times New Roman" w:hAnsi="Times New Roman"/>
          <w:sz w:val="24"/>
          <w:szCs w:val="24"/>
        </w:rPr>
        <w:t>объект</w:t>
      </w:r>
      <w:r w:rsidRPr="003A425A">
        <w:rPr>
          <w:rFonts w:ascii="Times New Roman" w:hAnsi="Times New Roman"/>
          <w:sz w:val="24"/>
          <w:szCs w:val="24"/>
        </w:rPr>
        <w:t>у во время выполнения.</w:t>
      </w:r>
      <w:r w:rsidR="008A25E2" w:rsidRPr="003A425A">
        <w:rPr>
          <w:rFonts w:ascii="Times New Roman" w:hAnsi="Times New Roman"/>
          <w:sz w:val="24"/>
          <w:szCs w:val="24"/>
        </w:rPr>
        <w:t xml:space="preserve"> </w:t>
      </w:r>
      <w:r w:rsidRPr="003A425A">
        <w:rPr>
          <w:rFonts w:ascii="Times New Roman" w:hAnsi="Times New Roman"/>
          <w:sz w:val="24"/>
          <w:szCs w:val="24"/>
        </w:rPr>
        <w:t xml:space="preserve">Общей ошибкой является полагать, что присоединённые свойства и обработчики сигналов являются доступными напрямую из наследников </w:t>
      </w:r>
      <w:r w:rsidR="00085476" w:rsidRPr="003A425A">
        <w:rPr>
          <w:rFonts w:ascii="Times New Roman" w:hAnsi="Times New Roman"/>
          <w:sz w:val="24"/>
          <w:szCs w:val="24"/>
        </w:rPr>
        <w:t>объект</w:t>
      </w:r>
      <w:r w:rsidRPr="003A425A">
        <w:rPr>
          <w:rFonts w:ascii="Times New Roman" w:hAnsi="Times New Roman"/>
          <w:sz w:val="24"/>
          <w:szCs w:val="24"/>
        </w:rPr>
        <w:t xml:space="preserve">а, к которым данные атрибуты были присоединены. Это не тот случай. Экземпляр присоединённого типа является только присоединённым к определённому </w:t>
      </w:r>
      <w:r w:rsidR="00085476" w:rsidRPr="003A425A">
        <w:rPr>
          <w:rFonts w:ascii="Times New Roman" w:hAnsi="Times New Roman"/>
          <w:sz w:val="24"/>
          <w:szCs w:val="24"/>
        </w:rPr>
        <w:t>объект</w:t>
      </w:r>
      <w:r w:rsidRPr="003A425A">
        <w:rPr>
          <w:rFonts w:ascii="Times New Roman" w:hAnsi="Times New Roman"/>
          <w:sz w:val="24"/>
          <w:szCs w:val="24"/>
        </w:rPr>
        <w:t xml:space="preserve">у, но не к </w:t>
      </w:r>
      <w:r w:rsidR="00085476" w:rsidRPr="003A425A">
        <w:rPr>
          <w:rFonts w:ascii="Times New Roman" w:hAnsi="Times New Roman"/>
          <w:sz w:val="24"/>
          <w:szCs w:val="24"/>
        </w:rPr>
        <w:t>объект</w:t>
      </w:r>
      <w:r w:rsidRPr="003A425A">
        <w:rPr>
          <w:rFonts w:ascii="Times New Roman" w:hAnsi="Times New Roman"/>
          <w:sz w:val="24"/>
          <w:szCs w:val="24"/>
        </w:rPr>
        <w:t>у и ко всем его наследникам.</w:t>
      </w:r>
      <w:r w:rsidR="008A25E2" w:rsidRPr="003A425A">
        <w:rPr>
          <w:rFonts w:ascii="Times New Roman" w:hAnsi="Times New Roman"/>
          <w:sz w:val="24"/>
          <w:szCs w:val="24"/>
        </w:rPr>
        <w:t xml:space="preserve"> </w:t>
      </w:r>
      <w:r w:rsidRPr="003A425A">
        <w:rPr>
          <w:rFonts w:ascii="Times New Roman" w:hAnsi="Times New Roman"/>
          <w:i/>
          <w:sz w:val="24"/>
          <w:szCs w:val="24"/>
        </w:rPr>
        <w:t>Также ниже есть пример кода того, чем отличаются присоединённые свойства и обработчики сигналов от обычных.</w:t>
      </w:r>
    </w:p>
    <w:p w:rsidR="008A25E2" w:rsidRPr="003A425A" w:rsidRDefault="008A25E2" w:rsidP="008A25E2">
      <w:pPr>
        <w:pStyle w:val="2"/>
        <w:rPr>
          <w:rFonts w:ascii="Times New Roman" w:hAnsi="Times New Roman"/>
          <w:b w:val="0"/>
          <w:sz w:val="24"/>
          <w:szCs w:val="24"/>
        </w:rPr>
      </w:pPr>
      <w:bookmarkStart w:id="458" w:name="_Toc382058565"/>
      <w:r w:rsidRPr="003A425A">
        <w:rPr>
          <w:rFonts w:ascii="Times New Roman" w:hAnsi="Times New Roman"/>
          <w:b w:val="0"/>
          <w:sz w:val="24"/>
          <w:szCs w:val="24"/>
        </w:rPr>
        <w:t>СВЯЗЫВАНИЕ СВОЙСТВ</w:t>
      </w:r>
      <w:bookmarkEnd w:id="458"/>
    </w:p>
    <w:p w:rsidR="005A6BBD" w:rsidRPr="003A425A" w:rsidRDefault="00953454" w:rsidP="00F15C30">
      <w:pPr>
        <w:jc w:val="both"/>
        <w:rPr>
          <w:rFonts w:ascii="Times New Roman" w:hAnsi="Times New Roman"/>
          <w:sz w:val="24"/>
          <w:szCs w:val="24"/>
        </w:rPr>
      </w:pPr>
      <w:hyperlink r:id="rId827" w:history="1">
        <w:r w:rsidR="005A6BBD" w:rsidRPr="003A425A">
          <w:rPr>
            <w:rStyle w:val="a3"/>
            <w:rFonts w:ascii="Times New Roman" w:hAnsi="Times New Roman"/>
            <w:sz w:val="24"/>
            <w:szCs w:val="24"/>
          </w:rPr>
          <w:t>http://qt-project.org/doc/qt-5.1/qtqml/qtqml-syntax-propertybinding.html</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Для того чтобы использовать </w:t>
      </w:r>
      <w:r w:rsidR="009B0257" w:rsidRPr="003A425A">
        <w:rPr>
          <w:rFonts w:ascii="Times New Roman" w:hAnsi="Times New Roman"/>
          <w:sz w:val="24"/>
          <w:szCs w:val="24"/>
        </w:rPr>
        <w:t>qml</w:t>
      </w:r>
      <w:r w:rsidRPr="003A425A">
        <w:rPr>
          <w:rFonts w:ascii="Times New Roman" w:hAnsi="Times New Roman"/>
          <w:sz w:val="24"/>
          <w:szCs w:val="24"/>
        </w:rPr>
        <w:t xml:space="preserve"> полностью и его встроенную поддержку для применения динамических изменений поведения </w:t>
      </w:r>
      <w:r w:rsidR="00085476" w:rsidRPr="003A425A">
        <w:rPr>
          <w:rFonts w:ascii="Times New Roman" w:hAnsi="Times New Roman"/>
          <w:sz w:val="24"/>
          <w:szCs w:val="24"/>
        </w:rPr>
        <w:t>объект</w:t>
      </w:r>
      <w:r w:rsidRPr="003A425A">
        <w:rPr>
          <w:rFonts w:ascii="Times New Roman" w:hAnsi="Times New Roman"/>
          <w:sz w:val="24"/>
          <w:szCs w:val="24"/>
        </w:rPr>
        <w:t xml:space="preserve">ов, большинство </w:t>
      </w:r>
      <w:r w:rsidR="009B0257" w:rsidRPr="003A425A">
        <w:rPr>
          <w:rFonts w:ascii="Times New Roman" w:hAnsi="Times New Roman"/>
          <w:sz w:val="24"/>
          <w:szCs w:val="24"/>
        </w:rPr>
        <w:t>qml</w:t>
      </w:r>
      <w:r w:rsidRPr="003A425A">
        <w:rPr>
          <w:rFonts w:ascii="Times New Roman" w:hAnsi="Times New Roman"/>
          <w:sz w:val="24"/>
          <w:szCs w:val="24"/>
        </w:rPr>
        <w:t>-</w:t>
      </w:r>
      <w:r w:rsidR="00085476" w:rsidRPr="003A425A">
        <w:rPr>
          <w:rFonts w:ascii="Times New Roman" w:hAnsi="Times New Roman"/>
          <w:sz w:val="24"/>
          <w:szCs w:val="24"/>
        </w:rPr>
        <w:t>объект</w:t>
      </w:r>
      <w:r w:rsidRPr="003A425A">
        <w:rPr>
          <w:rFonts w:ascii="Times New Roman" w:hAnsi="Times New Roman"/>
          <w:sz w:val="24"/>
          <w:szCs w:val="24"/>
        </w:rPr>
        <w:t xml:space="preserve">ов будет использовать связывание свойств. Это центральная особенность </w:t>
      </w:r>
      <w:r w:rsidR="009B0257" w:rsidRPr="003A425A">
        <w:rPr>
          <w:rFonts w:ascii="Times New Roman" w:hAnsi="Times New Roman"/>
          <w:sz w:val="24"/>
          <w:szCs w:val="24"/>
        </w:rPr>
        <w:t>qml</w:t>
      </w:r>
      <w:r w:rsidRPr="003A425A">
        <w:rPr>
          <w:rFonts w:ascii="Times New Roman" w:hAnsi="Times New Roman"/>
          <w:sz w:val="24"/>
          <w:szCs w:val="24"/>
        </w:rPr>
        <w:t xml:space="preserve">, которая позволяет </w:t>
      </w:r>
      <w:r w:rsidR="00085476" w:rsidRPr="003A425A">
        <w:rPr>
          <w:rFonts w:ascii="Times New Roman" w:hAnsi="Times New Roman"/>
          <w:sz w:val="24"/>
          <w:szCs w:val="24"/>
        </w:rPr>
        <w:t>объект</w:t>
      </w:r>
      <w:r w:rsidRPr="003A425A">
        <w:rPr>
          <w:rFonts w:ascii="Times New Roman" w:hAnsi="Times New Roman"/>
          <w:sz w:val="24"/>
          <w:szCs w:val="24"/>
        </w:rPr>
        <w:t xml:space="preserve">ам автоматически обновлять свои свойства в ответ на изменения атрибутов других </w:t>
      </w:r>
      <w:r w:rsidR="00085476" w:rsidRPr="003A425A">
        <w:rPr>
          <w:rFonts w:ascii="Times New Roman" w:hAnsi="Times New Roman"/>
          <w:sz w:val="24"/>
          <w:szCs w:val="24"/>
        </w:rPr>
        <w:t>объект</w:t>
      </w:r>
      <w:r w:rsidRPr="003A425A">
        <w:rPr>
          <w:rFonts w:ascii="Times New Roman" w:hAnsi="Times New Roman"/>
          <w:sz w:val="24"/>
          <w:szCs w:val="24"/>
        </w:rPr>
        <w:t>ов или на появление некоторых внешних событий.</w:t>
      </w:r>
      <w:r w:rsidR="00E41312" w:rsidRPr="003A425A">
        <w:rPr>
          <w:rFonts w:ascii="Times New Roman" w:hAnsi="Times New Roman"/>
          <w:sz w:val="24"/>
          <w:szCs w:val="24"/>
        </w:rPr>
        <w:t xml:space="preserve"> </w:t>
      </w:r>
      <w:r w:rsidRPr="003A425A">
        <w:rPr>
          <w:rFonts w:ascii="Times New Roman" w:hAnsi="Times New Roman"/>
          <w:sz w:val="24"/>
          <w:szCs w:val="24"/>
        </w:rPr>
        <w:t xml:space="preserve">Когда свойству </w:t>
      </w:r>
      <w:r w:rsidR="00085476" w:rsidRPr="003A425A">
        <w:rPr>
          <w:rFonts w:ascii="Times New Roman" w:hAnsi="Times New Roman"/>
          <w:sz w:val="24"/>
          <w:szCs w:val="24"/>
        </w:rPr>
        <w:t>объект</w:t>
      </w:r>
      <w:r w:rsidRPr="003A425A">
        <w:rPr>
          <w:rFonts w:ascii="Times New Roman" w:hAnsi="Times New Roman"/>
          <w:sz w:val="24"/>
          <w:szCs w:val="24"/>
        </w:rPr>
        <w:t xml:space="preserve">а присваивается значение, ему может быть присвоено или статическое значение или оно может быть связано с </w:t>
      </w:r>
      <w:r w:rsidR="004E4201" w:rsidRPr="003A425A">
        <w:rPr>
          <w:rFonts w:ascii="Times New Roman" w:hAnsi="Times New Roman"/>
          <w:sz w:val="24"/>
          <w:szCs w:val="24"/>
        </w:rPr>
        <w:t>java script</w:t>
      </w:r>
      <w:r w:rsidRPr="003A425A">
        <w:rPr>
          <w:rFonts w:ascii="Times New Roman" w:hAnsi="Times New Roman"/>
          <w:sz w:val="24"/>
          <w:szCs w:val="24"/>
        </w:rPr>
        <w:t xml:space="preserve"> выражением. В первом случае, свойство </w:t>
      </w:r>
      <w:r w:rsidRPr="003A425A">
        <w:rPr>
          <w:rFonts w:ascii="Times New Roman" w:hAnsi="Times New Roman"/>
          <w:sz w:val="24"/>
          <w:szCs w:val="24"/>
        </w:rPr>
        <w:lastRenderedPageBreak/>
        <w:t xml:space="preserve">не изменится, пока ему не будет присвоено новое значение. В последнем случае связывание свойства создаётся и значение свойства автоматически обновляется при помощи </w:t>
      </w:r>
      <w:r w:rsidR="009B0257" w:rsidRPr="003A425A">
        <w:rPr>
          <w:rFonts w:ascii="Times New Roman" w:hAnsi="Times New Roman"/>
          <w:sz w:val="24"/>
          <w:szCs w:val="24"/>
        </w:rPr>
        <w:t>qml</w:t>
      </w:r>
      <w:r w:rsidRPr="003A425A">
        <w:rPr>
          <w:rFonts w:ascii="Times New Roman" w:hAnsi="Times New Roman"/>
          <w:sz w:val="24"/>
          <w:szCs w:val="24"/>
        </w:rPr>
        <w:t xml:space="preserve"> движка всякий раз, когда значение оцениваемого выражения изменяется.</w:t>
      </w:r>
      <w:r w:rsidR="00E41312" w:rsidRPr="003A425A">
        <w:rPr>
          <w:rFonts w:ascii="Times New Roman" w:hAnsi="Times New Roman"/>
          <w:sz w:val="24"/>
          <w:szCs w:val="24"/>
        </w:rPr>
        <w:t xml:space="preserve"> </w:t>
      </w:r>
      <w:r w:rsidRPr="003A425A">
        <w:rPr>
          <w:rFonts w:ascii="Times New Roman" w:hAnsi="Times New Roman"/>
          <w:i/>
          <w:sz w:val="24"/>
          <w:szCs w:val="24"/>
        </w:rPr>
        <w:t>В данной части есть пример кода связывания свойства.</w:t>
      </w:r>
      <w:r w:rsidR="00E41312" w:rsidRPr="003A425A">
        <w:rPr>
          <w:rFonts w:ascii="Times New Roman" w:hAnsi="Times New Roman"/>
          <w:i/>
          <w:sz w:val="24"/>
          <w:szCs w:val="24"/>
        </w:rPr>
        <w:t xml:space="preserve"> </w:t>
      </w:r>
      <w:r w:rsidRPr="003A425A">
        <w:rPr>
          <w:rFonts w:ascii="Times New Roman" w:hAnsi="Times New Roman"/>
          <w:i/>
          <w:sz w:val="24"/>
          <w:szCs w:val="24"/>
        </w:rPr>
        <w:t>Будьте внимательны, так как если в будущем свойству присвоится статическое значение, то это удалит связывание.</w:t>
      </w:r>
      <w:r w:rsidRPr="003A425A">
        <w:rPr>
          <w:rFonts w:ascii="Times New Roman" w:hAnsi="Times New Roman"/>
          <w:color w:val="00B050"/>
          <w:sz w:val="24"/>
          <w:szCs w:val="24"/>
        </w:rPr>
        <w:t xml:space="preserve"> </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Если вы желаете одно связывание заменить другим связыванием, то используйте функцию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binding</w:t>
      </w:r>
      <w:r w:rsidRPr="003A425A">
        <w:rPr>
          <w:rFonts w:ascii="Times New Roman" w:hAnsi="Times New Roman"/>
          <w:sz w:val="24"/>
          <w:szCs w:val="24"/>
        </w:rPr>
        <w:t xml:space="preserve">(), которая обеспечивает желаемый результат. </w:t>
      </w:r>
      <w:r w:rsidRPr="003A425A">
        <w:rPr>
          <w:rFonts w:ascii="Times New Roman" w:hAnsi="Times New Roman"/>
          <w:i/>
          <w:sz w:val="24"/>
          <w:szCs w:val="24"/>
        </w:rPr>
        <w:t>В данной части есть пример кода использования данной функции.</w:t>
      </w:r>
      <w:r w:rsidR="00E41312" w:rsidRPr="003A425A">
        <w:rPr>
          <w:rFonts w:ascii="Times New Roman" w:hAnsi="Times New Roman"/>
          <w:i/>
          <w:sz w:val="24"/>
          <w:szCs w:val="24"/>
        </w:rPr>
        <w:t xml:space="preserve"> </w:t>
      </w:r>
      <w:r w:rsidRPr="003A425A">
        <w:rPr>
          <w:rFonts w:ascii="Times New Roman" w:hAnsi="Times New Roman"/>
          <w:i/>
          <w:sz w:val="24"/>
          <w:szCs w:val="24"/>
        </w:rPr>
        <w:t xml:space="preserve">Также в данной части показаны некоторые особенности связывания свойств, когда в иерархии некоторые свойства имеют одинаковые названия. Тогда следует применять, например, ключевое слово </w:t>
      </w:r>
      <w:r w:rsidRPr="003A425A">
        <w:rPr>
          <w:rFonts w:ascii="Times New Roman" w:hAnsi="Times New Roman"/>
          <w:i/>
          <w:sz w:val="24"/>
          <w:szCs w:val="24"/>
          <w:lang w:val="en-US"/>
        </w:rPr>
        <w:t>this</w:t>
      </w:r>
      <w:r w:rsidRPr="003A425A">
        <w:rPr>
          <w:rFonts w:ascii="Times New Roman" w:hAnsi="Times New Roman"/>
          <w:i/>
          <w:sz w:val="24"/>
          <w:szCs w:val="24"/>
        </w:rPr>
        <w:t>.</w:t>
      </w:r>
    </w:p>
    <w:p w:rsidR="00E41312" w:rsidRPr="003A425A" w:rsidRDefault="00E41312" w:rsidP="00E41312">
      <w:pPr>
        <w:pStyle w:val="2"/>
        <w:rPr>
          <w:rFonts w:ascii="Times New Roman" w:hAnsi="Times New Roman"/>
          <w:b w:val="0"/>
          <w:sz w:val="24"/>
          <w:szCs w:val="24"/>
        </w:rPr>
      </w:pPr>
      <w:bookmarkStart w:id="459" w:name="_Toc382058566"/>
      <w:r w:rsidRPr="003A425A">
        <w:rPr>
          <w:rFonts w:ascii="Times New Roman" w:hAnsi="Times New Roman"/>
          <w:b w:val="0"/>
          <w:sz w:val="24"/>
          <w:szCs w:val="24"/>
        </w:rPr>
        <w:t>СИСТЕМА СИГНАЛОВ И ОБРАБОТЧИКОВ СИГНАЛОВ</w:t>
      </w:r>
      <w:bookmarkEnd w:id="459"/>
    </w:p>
    <w:p w:rsidR="005A6BBD" w:rsidRPr="003A425A" w:rsidRDefault="00953454" w:rsidP="00F15C30">
      <w:pPr>
        <w:jc w:val="both"/>
        <w:rPr>
          <w:rFonts w:ascii="Times New Roman" w:hAnsi="Times New Roman"/>
          <w:sz w:val="24"/>
          <w:szCs w:val="24"/>
        </w:rPr>
      </w:pPr>
      <w:hyperlink r:id="rId828" w:history="1">
        <w:r w:rsidR="005A6BBD" w:rsidRPr="003A425A">
          <w:rPr>
            <w:rStyle w:val="a3"/>
            <w:rFonts w:ascii="Times New Roman" w:hAnsi="Times New Roman"/>
            <w:sz w:val="24"/>
            <w:szCs w:val="24"/>
          </w:rPr>
          <w:t>http://qt-project.org/doc/qt-5.1/qtqml/qtqml-syntax-signals.html</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приложение и компоненты интерфейса пользователя нуждаются в общении друг с другом. </w:t>
      </w:r>
      <w:r w:rsidRPr="003A425A">
        <w:rPr>
          <w:rFonts w:ascii="Times New Roman" w:hAnsi="Times New Roman"/>
          <w:i/>
          <w:sz w:val="24"/>
          <w:szCs w:val="24"/>
        </w:rPr>
        <w:t>Есть пример связывания сигнала с обработчиком сигнала.</w:t>
      </w:r>
      <w:r w:rsidR="00E41312" w:rsidRPr="003A425A">
        <w:rPr>
          <w:rFonts w:ascii="Times New Roman" w:hAnsi="Times New Roman"/>
          <w:i/>
          <w:sz w:val="24"/>
          <w:szCs w:val="24"/>
        </w:rPr>
        <w:t xml:space="preserve"> </w:t>
      </w:r>
      <w:r w:rsidRPr="003A425A">
        <w:rPr>
          <w:rFonts w:ascii="Times New Roman" w:hAnsi="Times New Roman"/>
          <w:sz w:val="24"/>
          <w:szCs w:val="24"/>
        </w:rPr>
        <w:t>Обработчики сигналов изменения свойств обеспечиваются неявно и их не найти в документации соответствующих классов.</w:t>
      </w:r>
      <w:r w:rsidR="00E41312" w:rsidRPr="003A425A">
        <w:rPr>
          <w:rFonts w:ascii="Times New Roman" w:hAnsi="Times New Roman"/>
          <w:sz w:val="24"/>
          <w:szCs w:val="24"/>
        </w:rPr>
        <w:t xml:space="preserve"> </w:t>
      </w:r>
      <w:r w:rsidRPr="003A425A">
        <w:rPr>
          <w:rFonts w:ascii="Times New Roman" w:hAnsi="Times New Roman"/>
          <w:sz w:val="24"/>
          <w:szCs w:val="24"/>
        </w:rPr>
        <w:t xml:space="preserve">Модуль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Quick</w:t>
      </w:r>
      <w:r w:rsidRPr="003A425A">
        <w:rPr>
          <w:rFonts w:ascii="Times New Roman" w:hAnsi="Times New Roman"/>
          <w:sz w:val="24"/>
          <w:szCs w:val="24"/>
        </w:rPr>
        <w:t xml:space="preserve"> обеспечивает тип </w:t>
      </w:r>
      <w:r w:rsidRPr="003A425A">
        <w:rPr>
          <w:rFonts w:ascii="Times New Roman" w:hAnsi="Times New Roman"/>
          <w:sz w:val="24"/>
          <w:szCs w:val="24"/>
          <w:lang w:val="en-US"/>
        </w:rPr>
        <w:t>Connections</w:t>
      </w:r>
      <w:r w:rsidRPr="003A425A">
        <w:rPr>
          <w:rFonts w:ascii="Times New Roman" w:hAnsi="Times New Roman"/>
          <w:sz w:val="24"/>
          <w:szCs w:val="24"/>
        </w:rPr>
        <w:t xml:space="preserve"> для присоединения сигналов к произвольным </w:t>
      </w:r>
      <w:r w:rsidR="00085476" w:rsidRPr="003A425A">
        <w:rPr>
          <w:rFonts w:ascii="Times New Roman" w:hAnsi="Times New Roman"/>
          <w:sz w:val="24"/>
          <w:szCs w:val="24"/>
        </w:rPr>
        <w:t>объект</w:t>
      </w:r>
      <w:r w:rsidRPr="003A425A">
        <w:rPr>
          <w:rFonts w:ascii="Times New Roman" w:hAnsi="Times New Roman"/>
          <w:sz w:val="24"/>
          <w:szCs w:val="24"/>
        </w:rPr>
        <w:t xml:space="preserve">ам. </w:t>
      </w:r>
      <w:r w:rsidR="00E41312" w:rsidRPr="003A425A">
        <w:rPr>
          <w:rFonts w:ascii="Times New Roman" w:hAnsi="Times New Roman"/>
          <w:sz w:val="24"/>
          <w:szCs w:val="24"/>
        </w:rPr>
        <w:t>Н</w:t>
      </w:r>
      <w:r w:rsidRPr="003A425A">
        <w:rPr>
          <w:rFonts w:ascii="Times New Roman" w:hAnsi="Times New Roman"/>
          <w:sz w:val="24"/>
          <w:szCs w:val="24"/>
        </w:rPr>
        <w:t xml:space="preserve">е обязательно внутри </w:t>
      </w:r>
      <w:r w:rsidR="00085476" w:rsidRPr="003A425A">
        <w:rPr>
          <w:rFonts w:ascii="Times New Roman" w:hAnsi="Times New Roman"/>
          <w:sz w:val="24"/>
          <w:szCs w:val="24"/>
        </w:rPr>
        <w:t>объект</w:t>
      </w:r>
      <w:r w:rsidRPr="003A425A">
        <w:rPr>
          <w:rFonts w:ascii="Times New Roman" w:hAnsi="Times New Roman"/>
          <w:sz w:val="24"/>
          <w:szCs w:val="24"/>
        </w:rPr>
        <w:t>а, который испускает данный сигнал.</w:t>
      </w:r>
      <w:r w:rsidR="00E41312" w:rsidRPr="003A425A">
        <w:rPr>
          <w:rFonts w:ascii="Times New Roman" w:hAnsi="Times New Roman"/>
          <w:sz w:val="24"/>
          <w:szCs w:val="24"/>
        </w:rPr>
        <w:t xml:space="preserve"> </w:t>
      </w:r>
      <w:r w:rsidRPr="003A425A">
        <w:rPr>
          <w:rFonts w:ascii="Times New Roman" w:hAnsi="Times New Roman"/>
          <w:i/>
          <w:sz w:val="24"/>
          <w:szCs w:val="24"/>
        </w:rPr>
        <w:t>Есть пример кода использования соединений.</w:t>
      </w:r>
      <w:r w:rsidR="00E41312" w:rsidRPr="003A425A">
        <w:rPr>
          <w:rFonts w:ascii="Times New Roman" w:hAnsi="Times New Roman"/>
          <w:i/>
          <w:sz w:val="24"/>
          <w:szCs w:val="24"/>
        </w:rPr>
        <w:t xml:space="preserve"> </w:t>
      </w:r>
      <w:r w:rsidRPr="003A425A">
        <w:rPr>
          <w:rFonts w:ascii="Times New Roman" w:hAnsi="Times New Roman"/>
          <w:sz w:val="24"/>
          <w:szCs w:val="24"/>
        </w:rPr>
        <w:t xml:space="preserve">Присоединённый обработчик сигнала получает сигнал от присоединённого типа, а не от </w:t>
      </w:r>
      <w:r w:rsidR="00085476" w:rsidRPr="003A425A">
        <w:rPr>
          <w:rFonts w:ascii="Times New Roman" w:hAnsi="Times New Roman"/>
          <w:sz w:val="24"/>
          <w:szCs w:val="24"/>
        </w:rPr>
        <w:t>объект</w:t>
      </w:r>
      <w:r w:rsidRPr="003A425A">
        <w:rPr>
          <w:rFonts w:ascii="Times New Roman" w:hAnsi="Times New Roman"/>
          <w:sz w:val="24"/>
          <w:szCs w:val="24"/>
        </w:rPr>
        <w:t>а, внутр</w:t>
      </w:r>
      <w:r w:rsidR="00E41312" w:rsidRPr="003A425A">
        <w:rPr>
          <w:rFonts w:ascii="Times New Roman" w:hAnsi="Times New Roman"/>
          <w:sz w:val="24"/>
          <w:szCs w:val="24"/>
        </w:rPr>
        <w:t xml:space="preserve">и которого обработчик объявлен. </w:t>
      </w:r>
      <w:r w:rsidRPr="003A425A">
        <w:rPr>
          <w:rFonts w:ascii="Times New Roman" w:hAnsi="Times New Roman"/>
          <w:i/>
          <w:sz w:val="24"/>
          <w:szCs w:val="24"/>
        </w:rPr>
        <w:t>Далее показано, как создавать и использовать частные сигналы.</w:t>
      </w:r>
      <w:r w:rsidR="00E41312" w:rsidRPr="003A425A">
        <w:rPr>
          <w:rFonts w:ascii="Times New Roman" w:hAnsi="Times New Roman"/>
          <w:i/>
          <w:sz w:val="24"/>
          <w:szCs w:val="24"/>
        </w:rPr>
        <w:t xml:space="preserve"> </w:t>
      </w:r>
      <w:r w:rsidRPr="003A425A">
        <w:rPr>
          <w:rFonts w:ascii="Times New Roman" w:hAnsi="Times New Roman"/>
          <w:i/>
          <w:sz w:val="24"/>
          <w:szCs w:val="24"/>
        </w:rPr>
        <w:t>Далее показано, как присоединять сигналы к методам и другим сигналам. А есть также метод для удаления соединения сигналов.</w:t>
      </w:r>
    </w:p>
    <w:p w:rsidR="004E4201" w:rsidRPr="003A425A" w:rsidRDefault="004E4201" w:rsidP="004E4201">
      <w:pPr>
        <w:pStyle w:val="2"/>
        <w:rPr>
          <w:rFonts w:ascii="Times New Roman" w:hAnsi="Times New Roman"/>
          <w:b w:val="0"/>
          <w:sz w:val="24"/>
          <w:szCs w:val="24"/>
        </w:rPr>
      </w:pPr>
      <w:bookmarkStart w:id="460" w:name="_Toc382058567"/>
      <w:r w:rsidRPr="003A425A">
        <w:rPr>
          <w:rFonts w:ascii="Times New Roman" w:hAnsi="Times New Roman"/>
          <w:b w:val="0"/>
          <w:sz w:val="24"/>
          <w:szCs w:val="24"/>
        </w:rPr>
        <w:t xml:space="preserve">ИНТЕГРИРОВАНИЕ </w:t>
      </w:r>
      <w:r w:rsidR="009B0257" w:rsidRPr="003A425A">
        <w:rPr>
          <w:rFonts w:ascii="Times New Roman" w:hAnsi="Times New Roman"/>
          <w:b w:val="0"/>
          <w:sz w:val="24"/>
          <w:szCs w:val="24"/>
        </w:rPr>
        <w:t>QML</w:t>
      </w:r>
      <w:r w:rsidRPr="003A425A">
        <w:rPr>
          <w:rFonts w:ascii="Times New Roman" w:hAnsi="Times New Roman"/>
          <w:b w:val="0"/>
          <w:sz w:val="24"/>
          <w:szCs w:val="24"/>
        </w:rPr>
        <w:t xml:space="preserve"> И </w:t>
      </w:r>
      <w:r w:rsidR="00D10A6A" w:rsidRPr="003A425A">
        <w:rPr>
          <w:rFonts w:ascii="Times New Roman" w:hAnsi="Times New Roman"/>
          <w:b w:val="0"/>
          <w:sz w:val="24"/>
          <w:szCs w:val="24"/>
        </w:rPr>
        <w:t>JAVA SCRIPT</w:t>
      </w:r>
      <w:bookmarkEnd w:id="460"/>
    </w:p>
    <w:p w:rsidR="005A6BBD" w:rsidRPr="003A425A" w:rsidRDefault="00953454" w:rsidP="00F15C30">
      <w:pPr>
        <w:jc w:val="both"/>
        <w:rPr>
          <w:rFonts w:ascii="Times New Roman" w:hAnsi="Times New Roman"/>
          <w:sz w:val="24"/>
          <w:szCs w:val="24"/>
        </w:rPr>
      </w:pPr>
      <w:hyperlink r:id="rId829" w:history="1">
        <w:r w:rsidR="005A6BBD" w:rsidRPr="003A425A">
          <w:rPr>
            <w:rStyle w:val="a3"/>
            <w:rFonts w:ascii="Times New Roman" w:hAnsi="Times New Roman"/>
            <w:sz w:val="24"/>
            <w:szCs w:val="24"/>
          </w:rPr>
          <w:t>http://qt-project.org/doc/qt-5.1/qtqml/qtqml-javascript-topic.html</w:t>
        </w:r>
      </w:hyperlink>
    </w:p>
    <w:p w:rsidR="005A6BBD" w:rsidRPr="003A425A" w:rsidRDefault="009B0257" w:rsidP="00F15C30">
      <w:pPr>
        <w:jc w:val="both"/>
        <w:rPr>
          <w:rFonts w:ascii="Times New Roman" w:hAnsi="Times New Roman"/>
          <w:color w:val="00B050"/>
          <w:sz w:val="24"/>
          <w:szCs w:val="24"/>
        </w:rPr>
      </w:pPr>
      <w:r w:rsidRPr="003A425A">
        <w:rPr>
          <w:rFonts w:ascii="Times New Roman" w:hAnsi="Times New Roman"/>
          <w:color w:val="00B050"/>
          <w:sz w:val="24"/>
          <w:szCs w:val="24"/>
        </w:rPr>
        <w:t>qml</w:t>
      </w:r>
      <w:r w:rsidR="005A6BBD" w:rsidRPr="003A425A">
        <w:rPr>
          <w:rFonts w:ascii="Times New Roman" w:hAnsi="Times New Roman"/>
          <w:color w:val="00B050"/>
          <w:sz w:val="24"/>
          <w:szCs w:val="24"/>
        </w:rPr>
        <w:t xml:space="preserve"> использует JSON-like синтаксис и позволяет определять различные выражения и методы как функции </w:t>
      </w:r>
      <w:r w:rsidR="004E4201" w:rsidRPr="003A425A">
        <w:rPr>
          <w:rFonts w:ascii="Times New Roman" w:hAnsi="Times New Roman"/>
          <w:color w:val="00B050"/>
          <w:sz w:val="24"/>
          <w:szCs w:val="24"/>
        </w:rPr>
        <w:t xml:space="preserve">java </w:t>
      </w:r>
      <w:r w:rsidR="007F74BB" w:rsidRPr="003A425A">
        <w:rPr>
          <w:rFonts w:ascii="Times New Roman" w:hAnsi="Times New Roman"/>
          <w:color w:val="00B050"/>
          <w:sz w:val="24"/>
          <w:szCs w:val="24"/>
        </w:rPr>
        <w:t>script</w:t>
      </w:r>
      <w:r w:rsidR="005A6BBD" w:rsidRPr="003A425A">
        <w:rPr>
          <w:rFonts w:ascii="Times New Roman" w:hAnsi="Times New Roman"/>
          <w:color w:val="00B050"/>
          <w:sz w:val="24"/>
          <w:szCs w:val="24"/>
        </w:rPr>
        <w:t>.</w:t>
      </w:r>
      <w:r w:rsidR="005A6BBD" w:rsidRPr="003A425A">
        <w:rPr>
          <w:rFonts w:ascii="Times New Roman" w:hAnsi="Times New Roman"/>
          <w:sz w:val="24"/>
          <w:szCs w:val="24"/>
        </w:rPr>
        <w:t xml:space="preserve"> Также </w:t>
      </w:r>
      <w:r w:rsidR="004E4201" w:rsidRPr="003A425A">
        <w:rPr>
          <w:rFonts w:ascii="Times New Roman" w:hAnsi="Times New Roman"/>
          <w:color w:val="00B050"/>
          <w:sz w:val="24"/>
          <w:szCs w:val="24"/>
        </w:rPr>
        <w:t>можно импортировать</w:t>
      </w:r>
      <w:r w:rsidR="005A6BBD" w:rsidRPr="003A425A">
        <w:rPr>
          <w:rFonts w:ascii="Times New Roman" w:hAnsi="Times New Roman"/>
          <w:color w:val="00B050"/>
          <w:sz w:val="24"/>
          <w:szCs w:val="24"/>
        </w:rPr>
        <w:t xml:space="preserve"> и использовать функциональность </w:t>
      </w:r>
      <w:r w:rsidR="004E4201" w:rsidRPr="003A425A">
        <w:rPr>
          <w:rFonts w:ascii="Times New Roman" w:hAnsi="Times New Roman"/>
          <w:color w:val="00B050"/>
          <w:sz w:val="24"/>
          <w:szCs w:val="24"/>
        </w:rPr>
        <w:t>java script</w:t>
      </w:r>
      <w:r w:rsidR="005A6BBD" w:rsidRPr="003A425A">
        <w:rPr>
          <w:rFonts w:ascii="Times New Roman" w:hAnsi="Times New Roman"/>
          <w:color w:val="00B050"/>
          <w:sz w:val="24"/>
          <w:szCs w:val="24"/>
        </w:rPr>
        <w:t xml:space="preserve"> файлов. </w:t>
      </w:r>
    </w:p>
    <w:p w:rsidR="005A6BBD" w:rsidRPr="003A425A" w:rsidRDefault="009B0257" w:rsidP="00F15C30">
      <w:pPr>
        <w:jc w:val="both"/>
        <w:rPr>
          <w:rFonts w:ascii="Times New Roman" w:hAnsi="Times New Roman"/>
          <w:i/>
          <w:sz w:val="24"/>
          <w:szCs w:val="24"/>
        </w:rPr>
      </w:pPr>
      <w:r w:rsidRPr="003A425A">
        <w:rPr>
          <w:rFonts w:ascii="Times New Roman" w:hAnsi="Times New Roman"/>
          <w:sz w:val="24"/>
          <w:szCs w:val="24"/>
        </w:rPr>
        <w:t>Qml</w:t>
      </w:r>
      <w:r w:rsidR="004E4201" w:rsidRPr="003A425A">
        <w:rPr>
          <w:rFonts w:ascii="Times New Roman" w:hAnsi="Times New Roman"/>
          <w:sz w:val="24"/>
          <w:szCs w:val="24"/>
        </w:rPr>
        <w:t xml:space="preserve"> движок обеспечивает java script</w:t>
      </w:r>
      <w:r w:rsidR="005A6BBD" w:rsidRPr="003A425A">
        <w:rPr>
          <w:rFonts w:ascii="Times New Roman" w:hAnsi="Times New Roman"/>
          <w:sz w:val="24"/>
          <w:szCs w:val="24"/>
        </w:rPr>
        <w:t xml:space="preserve"> среду, которая имеет несколько отличий от </w:t>
      </w:r>
      <w:r w:rsidR="004E4201" w:rsidRPr="003A425A">
        <w:rPr>
          <w:rFonts w:ascii="Times New Roman" w:hAnsi="Times New Roman"/>
          <w:sz w:val="24"/>
          <w:szCs w:val="24"/>
        </w:rPr>
        <w:t>java script</w:t>
      </w:r>
      <w:r w:rsidR="005A6BBD" w:rsidRPr="003A425A">
        <w:rPr>
          <w:rFonts w:ascii="Times New Roman" w:hAnsi="Times New Roman"/>
          <w:sz w:val="24"/>
          <w:szCs w:val="24"/>
        </w:rPr>
        <w:t xml:space="preserve"> среды, обеспечиваемой веб браузером. </w:t>
      </w:r>
      <w:r w:rsidR="005A6BBD" w:rsidRPr="003A425A">
        <w:rPr>
          <w:rFonts w:ascii="Times New Roman" w:hAnsi="Times New Roman"/>
          <w:i/>
          <w:sz w:val="24"/>
          <w:szCs w:val="24"/>
        </w:rPr>
        <w:t>Данные ограничения перечислены в данной ч</w:t>
      </w:r>
      <w:r w:rsidR="004E4201" w:rsidRPr="003A425A">
        <w:rPr>
          <w:rFonts w:ascii="Times New Roman" w:hAnsi="Times New Roman"/>
          <w:i/>
          <w:sz w:val="24"/>
          <w:szCs w:val="24"/>
        </w:rPr>
        <w:t>асти.</w:t>
      </w:r>
    </w:p>
    <w:p w:rsidR="004E4201" w:rsidRPr="003A425A" w:rsidRDefault="00D10A6A" w:rsidP="004E4201">
      <w:pPr>
        <w:pStyle w:val="3"/>
        <w:rPr>
          <w:b w:val="0"/>
          <w:sz w:val="24"/>
          <w:szCs w:val="24"/>
        </w:rPr>
      </w:pPr>
      <w:bookmarkStart w:id="461" w:name="_Toc382058568"/>
      <w:r w:rsidRPr="003A425A">
        <w:rPr>
          <w:b w:val="0"/>
          <w:sz w:val="24"/>
          <w:szCs w:val="24"/>
        </w:rPr>
        <w:t>JAVA SCRIPT</w:t>
      </w:r>
      <w:r w:rsidR="004E4201" w:rsidRPr="003A425A">
        <w:rPr>
          <w:b w:val="0"/>
          <w:sz w:val="24"/>
          <w:szCs w:val="24"/>
        </w:rPr>
        <w:t xml:space="preserve"> ВЫРАЖЕНИЕ В </w:t>
      </w:r>
      <w:r w:rsidR="009B0257" w:rsidRPr="003A425A">
        <w:rPr>
          <w:b w:val="0"/>
          <w:sz w:val="24"/>
          <w:szCs w:val="24"/>
        </w:rPr>
        <w:t>QML</w:t>
      </w:r>
      <w:r w:rsidR="004E4201" w:rsidRPr="003A425A">
        <w:rPr>
          <w:b w:val="0"/>
          <w:sz w:val="24"/>
          <w:szCs w:val="24"/>
        </w:rPr>
        <w:t xml:space="preserve"> ДОКУМЕНТАХ</w:t>
      </w:r>
      <w:bookmarkEnd w:id="461"/>
    </w:p>
    <w:p w:rsidR="005A6BBD" w:rsidRPr="003A425A" w:rsidRDefault="00953454" w:rsidP="00F15C30">
      <w:pPr>
        <w:jc w:val="both"/>
        <w:rPr>
          <w:rFonts w:ascii="Times New Roman" w:hAnsi="Times New Roman"/>
          <w:i/>
          <w:sz w:val="24"/>
          <w:szCs w:val="24"/>
        </w:rPr>
      </w:pPr>
      <w:hyperlink r:id="rId830" w:history="1">
        <w:r w:rsidR="005A6BBD" w:rsidRPr="003A425A">
          <w:rPr>
            <w:rStyle w:val="a3"/>
            <w:rFonts w:ascii="Times New Roman" w:hAnsi="Times New Roman"/>
            <w:i/>
            <w:sz w:val="24"/>
            <w:szCs w:val="24"/>
          </w:rPr>
          <w:t>http://qt-project.org/doc/qt-5.1/qtqml/qtqml-javascript-expressions.html</w:t>
        </w:r>
      </w:hyperlink>
    </w:p>
    <w:p w:rsidR="00D10A6A" w:rsidRPr="003A425A" w:rsidRDefault="004E4201" w:rsidP="00F15C30">
      <w:pPr>
        <w:jc w:val="both"/>
        <w:rPr>
          <w:rFonts w:ascii="Times New Roman" w:hAnsi="Times New Roman"/>
          <w:sz w:val="24"/>
          <w:szCs w:val="24"/>
        </w:rPr>
      </w:pPr>
      <w:r w:rsidRPr="003A425A">
        <w:rPr>
          <w:rFonts w:ascii="Times New Roman" w:hAnsi="Times New Roman"/>
          <w:sz w:val="24"/>
          <w:szCs w:val="24"/>
        </w:rPr>
        <w:t>java script</w:t>
      </w:r>
      <w:r w:rsidR="005A6BBD" w:rsidRPr="003A425A">
        <w:rPr>
          <w:rFonts w:ascii="Times New Roman" w:hAnsi="Times New Roman"/>
          <w:sz w:val="24"/>
          <w:szCs w:val="24"/>
        </w:rPr>
        <w:t xml:space="preserve"> хост среда, предоставляемая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может выполнять доступные стандартные </w:t>
      </w:r>
      <w:r w:rsidRPr="003A425A">
        <w:rPr>
          <w:rFonts w:ascii="Times New Roman" w:hAnsi="Times New Roman"/>
          <w:sz w:val="24"/>
          <w:szCs w:val="24"/>
        </w:rPr>
        <w:t>java script</w:t>
      </w:r>
      <w:r w:rsidR="005A6BBD" w:rsidRPr="003A425A">
        <w:rPr>
          <w:rFonts w:ascii="Times New Roman" w:hAnsi="Times New Roman"/>
          <w:sz w:val="24"/>
          <w:szCs w:val="24"/>
        </w:rPr>
        <w:t xml:space="preserve"> </w:t>
      </w:r>
      <w:r w:rsidR="002C5493" w:rsidRPr="003A425A">
        <w:rPr>
          <w:rFonts w:ascii="Times New Roman" w:hAnsi="Times New Roman"/>
          <w:sz w:val="24"/>
          <w:szCs w:val="24"/>
        </w:rPr>
        <w:t>конструкт</w:t>
      </w:r>
      <w:r w:rsidR="005A6BBD" w:rsidRPr="003A425A">
        <w:rPr>
          <w:rFonts w:ascii="Times New Roman" w:hAnsi="Times New Roman"/>
          <w:sz w:val="24"/>
          <w:szCs w:val="24"/>
        </w:rPr>
        <w:t xml:space="preserve">ы, такие как условные операторы, массивы, различные настройки и циклы. Ещё вдобавок к стандартным свойствам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r w:rsidR="00B74A73" w:rsidRPr="003A425A">
        <w:rPr>
          <w:rFonts w:ascii="Times New Roman" w:hAnsi="Times New Roman"/>
          <w:sz w:val="24"/>
          <w:szCs w:val="24"/>
        </w:rPr>
        <w:t>Глобал</w:t>
      </w:r>
      <w:r w:rsidR="005A6BBD" w:rsidRPr="003A425A">
        <w:rPr>
          <w:rFonts w:ascii="Times New Roman" w:hAnsi="Times New Roman"/>
          <w:sz w:val="24"/>
          <w:szCs w:val="24"/>
        </w:rPr>
        <w:t xml:space="preserve">ьный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включает несколько вспомогательных методов, которые упрощают построение графического интерфейса и взаимодействие с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средой.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среда в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строже, чем среда в веб браузере. Например, в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вы не можете добавить или изменить члены </w:t>
      </w:r>
      <w:r w:rsidR="00B74A73" w:rsidRPr="003A425A">
        <w:rPr>
          <w:rFonts w:ascii="Times New Roman" w:hAnsi="Times New Roman"/>
          <w:sz w:val="24"/>
          <w:szCs w:val="24"/>
        </w:rPr>
        <w:t>Глобал</w:t>
      </w:r>
      <w:r w:rsidR="005A6BBD" w:rsidRPr="003A425A">
        <w:rPr>
          <w:rFonts w:ascii="Times New Roman" w:hAnsi="Times New Roman"/>
          <w:sz w:val="24"/>
          <w:szCs w:val="24"/>
        </w:rPr>
        <w:t xml:space="preserve">ьного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Все локальные переменные поэтому должны явно объявляться.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r w:rsidR="005A6BBD" w:rsidRPr="003A425A">
        <w:rPr>
          <w:rFonts w:ascii="Times New Roman" w:hAnsi="Times New Roman"/>
          <w:sz w:val="24"/>
          <w:szCs w:val="24"/>
        </w:rPr>
        <w:lastRenderedPageBreak/>
        <w:t xml:space="preserve">типы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ов могут использовать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выражения, которые выполняют логику программы. Есть четыре способа для этого: </w:t>
      </w:r>
    </w:p>
    <w:p w:rsidR="00D10A6A" w:rsidRPr="003A425A" w:rsidRDefault="005A6BBD" w:rsidP="00D10A6A">
      <w:pPr>
        <w:numPr>
          <w:ilvl w:val="0"/>
          <w:numId w:val="147"/>
        </w:numPr>
        <w:jc w:val="both"/>
        <w:rPr>
          <w:rFonts w:ascii="Times New Roman" w:hAnsi="Times New Roman"/>
          <w:sz w:val="24"/>
          <w:szCs w:val="24"/>
        </w:rPr>
      </w:pPr>
      <w:r w:rsidRPr="003A425A">
        <w:rPr>
          <w:rFonts w:ascii="Times New Roman" w:hAnsi="Times New Roman"/>
          <w:sz w:val="24"/>
          <w:szCs w:val="24"/>
        </w:rPr>
        <w:t xml:space="preserve">связывание свойств, </w:t>
      </w:r>
    </w:p>
    <w:p w:rsidR="00D10A6A" w:rsidRPr="003A425A" w:rsidRDefault="005A6BBD" w:rsidP="00D10A6A">
      <w:pPr>
        <w:numPr>
          <w:ilvl w:val="0"/>
          <w:numId w:val="147"/>
        </w:numPr>
        <w:jc w:val="both"/>
        <w:rPr>
          <w:rFonts w:ascii="Times New Roman" w:hAnsi="Times New Roman"/>
          <w:sz w:val="24"/>
          <w:szCs w:val="24"/>
        </w:rPr>
      </w:pPr>
      <w:r w:rsidRPr="003A425A">
        <w:rPr>
          <w:rFonts w:ascii="Times New Roman" w:hAnsi="Times New Roman"/>
          <w:sz w:val="24"/>
          <w:szCs w:val="24"/>
        </w:rPr>
        <w:t xml:space="preserve">обработчики сигналов, </w:t>
      </w:r>
    </w:p>
    <w:p w:rsidR="00D10A6A" w:rsidRPr="003A425A" w:rsidRDefault="005A6BBD" w:rsidP="00D10A6A">
      <w:pPr>
        <w:numPr>
          <w:ilvl w:val="0"/>
          <w:numId w:val="147"/>
        </w:numPr>
        <w:jc w:val="both"/>
        <w:rPr>
          <w:rFonts w:ascii="Times New Roman" w:hAnsi="Times New Roman"/>
          <w:sz w:val="24"/>
          <w:szCs w:val="24"/>
        </w:rPr>
      </w:pPr>
      <w:r w:rsidRPr="003A425A">
        <w:rPr>
          <w:rFonts w:ascii="Times New Roman" w:hAnsi="Times New Roman"/>
          <w:sz w:val="24"/>
          <w:szCs w:val="24"/>
        </w:rPr>
        <w:t xml:space="preserve">частные методы, </w:t>
      </w:r>
    </w:p>
    <w:p w:rsidR="005A6BBD" w:rsidRPr="003A425A" w:rsidRDefault="005A6BBD" w:rsidP="00D10A6A">
      <w:pPr>
        <w:numPr>
          <w:ilvl w:val="0"/>
          <w:numId w:val="147"/>
        </w:numPr>
        <w:jc w:val="both"/>
        <w:rPr>
          <w:rFonts w:ascii="Times New Roman" w:hAnsi="Times New Roman"/>
          <w:sz w:val="24"/>
          <w:szCs w:val="24"/>
        </w:rPr>
      </w:pPr>
      <w:r w:rsidRPr="003A425A">
        <w:rPr>
          <w:rFonts w:ascii="Times New Roman" w:hAnsi="Times New Roman"/>
          <w:sz w:val="24"/>
          <w:szCs w:val="24"/>
        </w:rPr>
        <w:t xml:space="preserve">импортированные </w:t>
      </w:r>
      <w:r w:rsidR="00D10A6A" w:rsidRPr="003A425A">
        <w:rPr>
          <w:rFonts w:ascii="Times New Roman" w:hAnsi="Times New Roman"/>
          <w:sz w:val="24"/>
          <w:szCs w:val="24"/>
        </w:rPr>
        <w:t>java script файлы.</w:t>
      </w:r>
    </w:p>
    <w:p w:rsidR="00D10A6A" w:rsidRPr="003A425A" w:rsidRDefault="005A6BBD" w:rsidP="00F15C30">
      <w:pPr>
        <w:jc w:val="both"/>
        <w:rPr>
          <w:rFonts w:ascii="Times New Roman" w:hAnsi="Times New Roman"/>
          <w:sz w:val="24"/>
          <w:szCs w:val="24"/>
        </w:rPr>
      </w:pPr>
      <w:r w:rsidRPr="003A425A">
        <w:rPr>
          <w:rFonts w:ascii="Times New Roman" w:hAnsi="Times New Roman"/>
          <w:i/>
          <w:sz w:val="24"/>
          <w:szCs w:val="24"/>
        </w:rPr>
        <w:t xml:space="preserve">Есть пример кода связывания свойства. </w:t>
      </w:r>
      <w:r w:rsidRPr="003A425A">
        <w:rPr>
          <w:rFonts w:ascii="Times New Roman" w:hAnsi="Times New Roman"/>
          <w:sz w:val="24"/>
          <w:szCs w:val="24"/>
        </w:rPr>
        <w:t xml:space="preserve">Любое </w:t>
      </w:r>
      <w:r w:rsidR="00D10A6A" w:rsidRPr="003A425A">
        <w:rPr>
          <w:rFonts w:ascii="Times New Roman" w:hAnsi="Times New Roman"/>
          <w:sz w:val="24"/>
          <w:szCs w:val="24"/>
        </w:rPr>
        <w:t>java script</w:t>
      </w:r>
      <w:r w:rsidRPr="003A425A">
        <w:rPr>
          <w:rFonts w:ascii="Times New Roman" w:hAnsi="Times New Roman"/>
          <w:sz w:val="24"/>
          <w:szCs w:val="24"/>
        </w:rPr>
        <w:t xml:space="preserve"> выражение может быть связано со свойством, если его возвращаемое значение может быть присвоено соответствующему свойству.</w:t>
      </w:r>
      <w:r w:rsidR="00D10A6A" w:rsidRPr="003A425A">
        <w:rPr>
          <w:rFonts w:ascii="Times New Roman" w:hAnsi="Times New Roman"/>
          <w:sz w:val="24"/>
          <w:szCs w:val="24"/>
        </w:rPr>
        <w:t xml:space="preserve"> </w:t>
      </w:r>
      <w:r w:rsidRPr="003A425A">
        <w:rPr>
          <w:rFonts w:ascii="Times New Roman" w:hAnsi="Times New Roman"/>
          <w:sz w:val="24"/>
          <w:szCs w:val="24"/>
        </w:rPr>
        <w:t xml:space="preserve">Есть два способа связывания свойств: </w:t>
      </w:r>
    </w:p>
    <w:p w:rsidR="00D10A6A" w:rsidRPr="003A425A" w:rsidRDefault="005A6BBD" w:rsidP="00D10A6A">
      <w:pPr>
        <w:numPr>
          <w:ilvl w:val="0"/>
          <w:numId w:val="148"/>
        </w:numPr>
        <w:jc w:val="both"/>
        <w:rPr>
          <w:rFonts w:ascii="Times New Roman" w:hAnsi="Times New Roman"/>
          <w:sz w:val="24"/>
          <w:szCs w:val="24"/>
        </w:rPr>
      </w:pPr>
      <w:r w:rsidRPr="003A425A">
        <w:rPr>
          <w:rFonts w:ascii="Times New Roman" w:hAnsi="Times New Roman"/>
          <w:sz w:val="24"/>
          <w:szCs w:val="24"/>
        </w:rPr>
        <w:t xml:space="preserve">при инициализации и </w:t>
      </w:r>
    </w:p>
    <w:p w:rsidR="005A6BBD" w:rsidRPr="003A425A" w:rsidRDefault="005A6BBD" w:rsidP="00D10A6A">
      <w:pPr>
        <w:numPr>
          <w:ilvl w:val="0"/>
          <w:numId w:val="148"/>
        </w:numPr>
        <w:jc w:val="both"/>
        <w:rPr>
          <w:rFonts w:ascii="Times New Roman" w:hAnsi="Times New Roman"/>
          <w:sz w:val="24"/>
          <w:szCs w:val="24"/>
        </w:rPr>
      </w:pPr>
      <w:r w:rsidRPr="003A425A">
        <w:rPr>
          <w:rFonts w:ascii="Times New Roman" w:hAnsi="Times New Roman"/>
          <w:sz w:val="24"/>
          <w:szCs w:val="24"/>
        </w:rPr>
        <w:t xml:space="preserve">с использованием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binding</w:t>
      </w:r>
      <w:r w:rsidRPr="003A425A">
        <w:rPr>
          <w:rFonts w:ascii="Times New Roman" w:hAnsi="Times New Roman"/>
          <w:sz w:val="24"/>
          <w:szCs w:val="24"/>
        </w:rPr>
        <w:t>().</w:t>
      </w:r>
    </w:p>
    <w:p w:rsidR="005A6BBD" w:rsidRPr="003A425A" w:rsidRDefault="005A6BBD" w:rsidP="00F15C30">
      <w:pPr>
        <w:jc w:val="both"/>
        <w:rPr>
          <w:rFonts w:ascii="Times New Roman" w:hAnsi="Times New Roman"/>
          <w:i/>
          <w:sz w:val="24"/>
          <w:szCs w:val="24"/>
        </w:rPr>
      </w:pPr>
      <w:r w:rsidRPr="003A425A">
        <w:rPr>
          <w:rFonts w:ascii="Times New Roman" w:hAnsi="Times New Roman"/>
          <w:i/>
          <w:sz w:val="24"/>
          <w:szCs w:val="24"/>
        </w:rPr>
        <w:t>Есть пример использования обработчиков сигналов.</w:t>
      </w:r>
      <w:r w:rsidR="00D10A6A" w:rsidRPr="003A425A">
        <w:rPr>
          <w:rFonts w:ascii="Times New Roman" w:hAnsi="Times New Roman"/>
          <w:i/>
          <w:sz w:val="24"/>
          <w:szCs w:val="24"/>
        </w:rPr>
        <w:t xml:space="preserve"> </w:t>
      </w:r>
      <w:r w:rsidR="00D10A6A" w:rsidRPr="003A425A">
        <w:rPr>
          <w:rFonts w:ascii="Times New Roman" w:hAnsi="Times New Roman"/>
          <w:sz w:val="24"/>
          <w:szCs w:val="24"/>
        </w:rPr>
        <w:t>Java script</w:t>
      </w:r>
      <w:r w:rsidRPr="003A425A">
        <w:rPr>
          <w:rFonts w:ascii="Times New Roman" w:hAnsi="Times New Roman"/>
          <w:sz w:val="24"/>
          <w:szCs w:val="24"/>
        </w:rPr>
        <w:t xml:space="preserve"> логика может быть определена в частных функциях, создаваемых пользователем.</w:t>
      </w:r>
      <w:r w:rsidR="00D10A6A"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частного метода с логикой </w:t>
      </w:r>
      <w:r w:rsidR="00D10A6A" w:rsidRPr="003A425A">
        <w:rPr>
          <w:rFonts w:ascii="Times New Roman" w:hAnsi="Times New Roman"/>
          <w:i/>
          <w:sz w:val="24"/>
          <w:szCs w:val="24"/>
        </w:rPr>
        <w:t>java script</w:t>
      </w:r>
      <w:r w:rsidRPr="003A425A">
        <w:rPr>
          <w:rFonts w:ascii="Times New Roman" w:hAnsi="Times New Roman"/>
          <w:i/>
          <w:sz w:val="24"/>
          <w:szCs w:val="24"/>
        </w:rPr>
        <w:t xml:space="preserve">. </w:t>
      </w:r>
      <w:r w:rsidRPr="003A425A">
        <w:rPr>
          <w:rFonts w:ascii="Times New Roman" w:hAnsi="Times New Roman"/>
          <w:sz w:val="24"/>
          <w:szCs w:val="24"/>
        </w:rPr>
        <w:t xml:space="preserve">Важно, что частные методы, определённые встроенными в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документе, показываются другим </w:t>
      </w:r>
      <w:r w:rsidR="00085476" w:rsidRPr="003A425A">
        <w:rPr>
          <w:rFonts w:ascii="Times New Roman" w:hAnsi="Times New Roman"/>
          <w:sz w:val="24"/>
          <w:szCs w:val="24"/>
        </w:rPr>
        <w:t>объект</w:t>
      </w:r>
      <w:r w:rsidRPr="003A425A">
        <w:rPr>
          <w:rFonts w:ascii="Times New Roman" w:hAnsi="Times New Roman"/>
          <w:sz w:val="24"/>
          <w:szCs w:val="24"/>
        </w:rPr>
        <w:t xml:space="preserve">ам и поэтому встроенные функции в корневом </w:t>
      </w:r>
      <w:r w:rsidR="00085476" w:rsidRPr="003A425A">
        <w:rPr>
          <w:rFonts w:ascii="Times New Roman" w:hAnsi="Times New Roman"/>
          <w:sz w:val="24"/>
          <w:szCs w:val="24"/>
        </w:rPr>
        <w:t>объект</w:t>
      </w:r>
      <w:r w:rsidRPr="003A425A">
        <w:rPr>
          <w:rFonts w:ascii="Times New Roman" w:hAnsi="Times New Roman"/>
          <w:sz w:val="24"/>
          <w:szCs w:val="24"/>
        </w:rPr>
        <w:t xml:space="preserve">е в </w:t>
      </w:r>
      <w:r w:rsidR="009B0257" w:rsidRPr="003A425A">
        <w:rPr>
          <w:rFonts w:ascii="Times New Roman" w:hAnsi="Times New Roman"/>
          <w:sz w:val="24"/>
          <w:szCs w:val="24"/>
        </w:rPr>
        <w:t>qml</w:t>
      </w:r>
      <w:r w:rsidRPr="003A425A">
        <w:rPr>
          <w:rFonts w:ascii="Times New Roman" w:hAnsi="Times New Roman"/>
          <w:sz w:val="24"/>
          <w:szCs w:val="24"/>
        </w:rPr>
        <w:t xml:space="preserve"> компоненте могут быть запрошены вне компонента. Если это нежелательно, то метод может быть добавлен в некорневой </w:t>
      </w:r>
      <w:r w:rsidR="00085476" w:rsidRPr="003A425A">
        <w:rPr>
          <w:rFonts w:ascii="Times New Roman" w:hAnsi="Times New Roman"/>
          <w:sz w:val="24"/>
          <w:szCs w:val="24"/>
        </w:rPr>
        <w:t>объект</w:t>
      </w:r>
      <w:r w:rsidRPr="003A425A">
        <w:rPr>
          <w:rFonts w:ascii="Times New Roman" w:hAnsi="Times New Roman"/>
          <w:sz w:val="24"/>
          <w:szCs w:val="24"/>
        </w:rPr>
        <w:t xml:space="preserve"> или желательно </w:t>
      </w:r>
      <w:r w:rsidR="00F850EA" w:rsidRPr="003A425A">
        <w:rPr>
          <w:rFonts w:ascii="Times New Roman" w:hAnsi="Times New Roman"/>
          <w:sz w:val="24"/>
          <w:szCs w:val="24"/>
        </w:rPr>
        <w:t>написа</w:t>
      </w:r>
      <w:r w:rsidRPr="003A425A">
        <w:rPr>
          <w:rFonts w:ascii="Times New Roman" w:hAnsi="Times New Roman"/>
          <w:sz w:val="24"/>
          <w:szCs w:val="24"/>
        </w:rPr>
        <w:t xml:space="preserve">н во внешнем </w:t>
      </w:r>
      <w:r w:rsidR="00D10A6A" w:rsidRPr="003A425A">
        <w:rPr>
          <w:rFonts w:ascii="Times New Roman" w:hAnsi="Times New Roman"/>
          <w:sz w:val="24"/>
          <w:szCs w:val="24"/>
        </w:rPr>
        <w:t>java script</w:t>
      </w:r>
      <w:r w:rsidRPr="003A425A">
        <w:rPr>
          <w:rFonts w:ascii="Times New Roman" w:hAnsi="Times New Roman"/>
          <w:sz w:val="24"/>
          <w:szCs w:val="24"/>
        </w:rPr>
        <w:t xml:space="preserve"> файле.</w:t>
      </w:r>
      <w:r w:rsidR="00D10A6A"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импортирования </w:t>
      </w:r>
      <w:r w:rsidR="00D10A6A" w:rsidRPr="003A425A">
        <w:rPr>
          <w:rFonts w:ascii="Times New Roman" w:hAnsi="Times New Roman"/>
          <w:i/>
          <w:sz w:val="24"/>
          <w:szCs w:val="24"/>
        </w:rPr>
        <w:t>java script</w:t>
      </w:r>
      <w:r w:rsidRPr="003A425A">
        <w:rPr>
          <w:rFonts w:ascii="Times New Roman" w:hAnsi="Times New Roman"/>
          <w:i/>
          <w:sz w:val="24"/>
          <w:szCs w:val="24"/>
        </w:rPr>
        <w:t xml:space="preserve"> файлов.</w:t>
      </w:r>
      <w:r w:rsidR="00D10A6A" w:rsidRPr="003A425A">
        <w:rPr>
          <w:rFonts w:ascii="Times New Roman" w:hAnsi="Times New Roman"/>
          <w:i/>
          <w:sz w:val="24"/>
          <w:szCs w:val="24"/>
        </w:rPr>
        <w:t xml:space="preserve"> </w:t>
      </w:r>
      <w:r w:rsidRPr="003A425A">
        <w:rPr>
          <w:rFonts w:ascii="Times New Roman" w:hAnsi="Times New Roman"/>
          <w:i/>
          <w:sz w:val="24"/>
          <w:szCs w:val="24"/>
        </w:rPr>
        <w:t xml:space="preserve">Также есть пример, как соединять сигналы с </w:t>
      </w:r>
      <w:r w:rsidR="00D10A6A" w:rsidRPr="003A425A">
        <w:rPr>
          <w:rFonts w:ascii="Times New Roman" w:hAnsi="Times New Roman"/>
          <w:i/>
          <w:sz w:val="24"/>
          <w:szCs w:val="24"/>
        </w:rPr>
        <w:t>java script</w:t>
      </w:r>
      <w:r w:rsidRPr="003A425A">
        <w:rPr>
          <w:rFonts w:ascii="Times New Roman" w:hAnsi="Times New Roman"/>
          <w:i/>
          <w:sz w:val="24"/>
          <w:szCs w:val="24"/>
        </w:rPr>
        <w:t xml:space="preserve"> функциями. </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Иногда необходимо запустить некоторый императивный код при запуске приложения. Заманчиво просто включить начальный скрипт как </w:t>
      </w:r>
      <w:r w:rsidR="00B74A73" w:rsidRPr="003A425A">
        <w:rPr>
          <w:rFonts w:ascii="Times New Roman" w:hAnsi="Times New Roman"/>
          <w:sz w:val="24"/>
          <w:szCs w:val="24"/>
        </w:rPr>
        <w:t>Глобал</w:t>
      </w:r>
      <w:r w:rsidRPr="003A425A">
        <w:rPr>
          <w:rFonts w:ascii="Times New Roman" w:hAnsi="Times New Roman"/>
          <w:sz w:val="24"/>
          <w:szCs w:val="24"/>
        </w:rPr>
        <w:t xml:space="preserve">ьный код во внешний скриптовый файл. Это может иметь тяжёлые ограничения, так как </w:t>
      </w:r>
      <w:r w:rsidR="009B0257" w:rsidRPr="003A425A">
        <w:rPr>
          <w:rFonts w:ascii="Times New Roman" w:hAnsi="Times New Roman"/>
          <w:sz w:val="24"/>
          <w:szCs w:val="24"/>
        </w:rPr>
        <w:t>qml</w:t>
      </w:r>
      <w:r w:rsidRPr="003A425A">
        <w:rPr>
          <w:rFonts w:ascii="Times New Roman" w:hAnsi="Times New Roman"/>
          <w:sz w:val="24"/>
          <w:szCs w:val="24"/>
        </w:rPr>
        <w:t xml:space="preserve"> среда может не быть полностью установлена. Каждый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D10A6A" w:rsidRPr="003A425A">
        <w:rPr>
          <w:rFonts w:ascii="Times New Roman" w:hAnsi="Times New Roman"/>
          <w:sz w:val="24"/>
          <w:szCs w:val="24"/>
        </w:rPr>
        <w:t xml:space="preserve"> имеет добавленное</w:t>
      </w:r>
      <w:r w:rsidRPr="003A425A">
        <w:rPr>
          <w:rFonts w:ascii="Times New Roman" w:hAnsi="Times New Roman"/>
          <w:sz w:val="24"/>
          <w:szCs w:val="24"/>
        </w:rPr>
        <w:t xml:space="preserve"> </w:t>
      </w:r>
      <w:r w:rsidRPr="003A425A">
        <w:rPr>
          <w:rFonts w:ascii="Times New Roman" w:hAnsi="Times New Roman"/>
          <w:sz w:val="24"/>
          <w:szCs w:val="24"/>
          <w:lang w:val="en-US"/>
        </w:rPr>
        <w:t>Component</w:t>
      </w:r>
      <w:r w:rsidRPr="003A425A">
        <w:rPr>
          <w:rFonts w:ascii="Times New Roman" w:hAnsi="Times New Roman"/>
          <w:sz w:val="24"/>
          <w:szCs w:val="24"/>
        </w:rPr>
        <w:t xml:space="preserve"> свойство, которое ссылается на компонент, внутри которого </w:t>
      </w:r>
      <w:r w:rsidR="00085476" w:rsidRPr="003A425A">
        <w:rPr>
          <w:rFonts w:ascii="Times New Roman" w:hAnsi="Times New Roman"/>
          <w:sz w:val="24"/>
          <w:szCs w:val="24"/>
        </w:rPr>
        <w:t>объект</w:t>
      </w:r>
      <w:r w:rsidRPr="003A425A">
        <w:rPr>
          <w:rFonts w:ascii="Times New Roman" w:hAnsi="Times New Roman"/>
          <w:sz w:val="24"/>
          <w:szCs w:val="24"/>
        </w:rPr>
        <w:t xml:space="preserve"> был инстанцирован. Каждый компонент будет эмитировать сигнал о завершении и, таким образом, каждый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может определить определение для сигнала </w:t>
      </w:r>
      <w:r w:rsidRPr="003A425A">
        <w:rPr>
          <w:rFonts w:ascii="Times New Roman" w:hAnsi="Times New Roman"/>
          <w:sz w:val="24"/>
          <w:szCs w:val="24"/>
          <w:lang w:val="en-US"/>
        </w:rPr>
        <w:t>onCompleted</w:t>
      </w:r>
      <w:r w:rsidRPr="003A425A">
        <w:rPr>
          <w:rFonts w:ascii="Times New Roman" w:hAnsi="Times New Roman"/>
          <w:sz w:val="24"/>
          <w:szCs w:val="24"/>
        </w:rPr>
        <w:t xml:space="preserve">(), который может быть использован для вызова выполнения скриптового кода при запуске после того, как среда </w:t>
      </w:r>
      <w:r w:rsidR="009B0257" w:rsidRPr="003A425A">
        <w:rPr>
          <w:rFonts w:ascii="Times New Roman" w:hAnsi="Times New Roman"/>
          <w:sz w:val="24"/>
          <w:szCs w:val="24"/>
        </w:rPr>
        <w:t>qml</w:t>
      </w:r>
      <w:r w:rsidRPr="003A425A">
        <w:rPr>
          <w:rFonts w:ascii="Times New Roman" w:hAnsi="Times New Roman"/>
          <w:sz w:val="24"/>
          <w:szCs w:val="24"/>
        </w:rPr>
        <w:t xml:space="preserve"> будет полностью установлена. Если существует более одного обработчика </w:t>
      </w:r>
      <w:r w:rsidRPr="003A425A">
        <w:rPr>
          <w:rFonts w:ascii="Times New Roman" w:hAnsi="Times New Roman"/>
          <w:sz w:val="24"/>
          <w:szCs w:val="24"/>
          <w:lang w:val="en-US"/>
        </w:rPr>
        <w:t>onCompleted</w:t>
      </w:r>
      <w:r w:rsidRPr="003A425A">
        <w:rPr>
          <w:rFonts w:ascii="Times New Roman" w:hAnsi="Times New Roman"/>
          <w:sz w:val="24"/>
          <w:szCs w:val="24"/>
        </w:rPr>
        <w:t>(), то они будут вызываться последовательно в неизвестном порядке. Также есть присоединённый обработчик сигнала для выполнения некоторого кода при разрушении компонента.</w:t>
      </w:r>
    </w:p>
    <w:p w:rsidR="00867818" w:rsidRPr="003A425A" w:rsidRDefault="00867818" w:rsidP="00867818">
      <w:pPr>
        <w:pStyle w:val="3"/>
        <w:rPr>
          <w:b w:val="0"/>
          <w:sz w:val="24"/>
          <w:szCs w:val="24"/>
        </w:rPr>
      </w:pPr>
      <w:bookmarkStart w:id="462" w:name="_Toc382058569"/>
      <w:r w:rsidRPr="003A425A">
        <w:rPr>
          <w:b w:val="0"/>
          <w:sz w:val="24"/>
          <w:szCs w:val="24"/>
        </w:rPr>
        <w:t xml:space="preserve">ОПРЕДЕЛЕНИЕ JAVA SCRIPT РЕСУРСОВ В </w:t>
      </w:r>
      <w:r w:rsidR="009B0257" w:rsidRPr="003A425A">
        <w:rPr>
          <w:b w:val="0"/>
          <w:sz w:val="24"/>
          <w:szCs w:val="24"/>
        </w:rPr>
        <w:t>QML</w:t>
      </w:r>
      <w:bookmarkEnd w:id="462"/>
    </w:p>
    <w:p w:rsidR="005A6BBD" w:rsidRPr="003A425A" w:rsidRDefault="00953454" w:rsidP="00F15C30">
      <w:pPr>
        <w:jc w:val="both"/>
        <w:rPr>
          <w:rFonts w:ascii="Times New Roman" w:hAnsi="Times New Roman"/>
          <w:sz w:val="24"/>
          <w:szCs w:val="24"/>
        </w:rPr>
      </w:pPr>
      <w:hyperlink r:id="rId831" w:history="1">
        <w:r w:rsidR="005A6BBD" w:rsidRPr="003A425A">
          <w:rPr>
            <w:rStyle w:val="a3"/>
            <w:rFonts w:ascii="Times New Roman" w:hAnsi="Times New Roman"/>
            <w:sz w:val="24"/>
            <w:szCs w:val="24"/>
          </w:rPr>
          <w:t>http://qt-project.org/doc/qt-5.1/qtqml/qtqml-javascript-resources.html</w:t>
        </w:r>
      </w:hyperlink>
    </w:p>
    <w:p w:rsidR="005A6B7C" w:rsidRPr="003A425A" w:rsidRDefault="005A6BBD" w:rsidP="00F15C30">
      <w:pPr>
        <w:jc w:val="both"/>
        <w:rPr>
          <w:rFonts w:ascii="Times New Roman" w:hAnsi="Times New Roman"/>
          <w:sz w:val="24"/>
          <w:szCs w:val="24"/>
          <w:lang w:val="en-US"/>
        </w:rPr>
      </w:pPr>
      <w:r w:rsidRPr="003A425A">
        <w:rPr>
          <w:rFonts w:ascii="Times New Roman" w:hAnsi="Times New Roman"/>
          <w:sz w:val="24"/>
          <w:szCs w:val="24"/>
        </w:rPr>
        <w:t xml:space="preserve">программная логика для </w:t>
      </w:r>
      <w:r w:rsidR="009B0257" w:rsidRPr="003A425A">
        <w:rPr>
          <w:rFonts w:ascii="Times New Roman" w:hAnsi="Times New Roman"/>
          <w:sz w:val="24"/>
          <w:szCs w:val="24"/>
        </w:rPr>
        <w:t>qml</w:t>
      </w:r>
      <w:r w:rsidRPr="003A425A">
        <w:rPr>
          <w:rFonts w:ascii="Times New Roman" w:hAnsi="Times New Roman"/>
          <w:sz w:val="24"/>
          <w:szCs w:val="24"/>
        </w:rPr>
        <w:t xml:space="preserve"> приложения может быть определена в </w:t>
      </w:r>
      <w:r w:rsidR="004E4201" w:rsidRPr="003A425A">
        <w:rPr>
          <w:rFonts w:ascii="Times New Roman" w:hAnsi="Times New Roman"/>
          <w:sz w:val="24"/>
          <w:szCs w:val="24"/>
        </w:rPr>
        <w:t xml:space="preserve">java </w:t>
      </w:r>
      <w:r w:rsidR="005A6B7C" w:rsidRPr="003A425A">
        <w:rPr>
          <w:rFonts w:ascii="Times New Roman" w:hAnsi="Times New Roman"/>
          <w:sz w:val="24"/>
          <w:szCs w:val="24"/>
        </w:rPr>
        <w:t>script</w:t>
      </w:r>
      <w:r w:rsidRPr="003A425A">
        <w:rPr>
          <w:rFonts w:ascii="Times New Roman" w:hAnsi="Times New Roman"/>
          <w:sz w:val="24"/>
          <w:szCs w:val="24"/>
        </w:rPr>
        <w:t xml:space="preserve">. Данный код может быть определён или в документе </w:t>
      </w:r>
      <w:r w:rsidR="009B0257" w:rsidRPr="003A425A">
        <w:rPr>
          <w:rFonts w:ascii="Times New Roman" w:hAnsi="Times New Roman"/>
          <w:sz w:val="24"/>
          <w:szCs w:val="24"/>
        </w:rPr>
        <w:t>qml</w:t>
      </w:r>
      <w:r w:rsidRPr="003A425A">
        <w:rPr>
          <w:rFonts w:ascii="Times New Roman" w:hAnsi="Times New Roman"/>
          <w:sz w:val="24"/>
          <w:szCs w:val="24"/>
        </w:rPr>
        <w:t xml:space="preserve"> или отдельно в </w:t>
      </w:r>
      <w:r w:rsidR="00D10A6A" w:rsidRPr="003A425A">
        <w:rPr>
          <w:rFonts w:ascii="Times New Roman" w:hAnsi="Times New Roman"/>
          <w:sz w:val="24"/>
          <w:szCs w:val="24"/>
        </w:rPr>
        <w:t>java script</w:t>
      </w:r>
      <w:r w:rsidR="005A6B7C" w:rsidRPr="003A425A">
        <w:rPr>
          <w:rFonts w:ascii="Times New Roman" w:hAnsi="Times New Roman"/>
          <w:sz w:val="24"/>
          <w:szCs w:val="24"/>
        </w:rPr>
        <w:t xml:space="preserve"> файлах (известных в </w:t>
      </w:r>
      <w:r w:rsidR="009B0257" w:rsidRPr="003A425A">
        <w:rPr>
          <w:rFonts w:ascii="Times New Roman" w:hAnsi="Times New Roman"/>
          <w:sz w:val="24"/>
          <w:szCs w:val="24"/>
        </w:rPr>
        <w:t>qml</w:t>
      </w:r>
      <w:r w:rsidR="005A6B7C" w:rsidRPr="003A425A">
        <w:rPr>
          <w:rFonts w:ascii="Times New Roman" w:hAnsi="Times New Roman"/>
          <w:sz w:val="24"/>
          <w:szCs w:val="24"/>
        </w:rPr>
        <w:t xml:space="preserve"> как д</w:t>
      </w:r>
      <w:r w:rsidRPr="003A425A">
        <w:rPr>
          <w:rFonts w:ascii="Times New Roman" w:hAnsi="Times New Roman"/>
          <w:sz w:val="24"/>
          <w:szCs w:val="24"/>
        </w:rPr>
        <w:t xml:space="preserve">жс ресурсы). Есть два вида </w:t>
      </w:r>
      <w:r w:rsidR="00D10A6A" w:rsidRPr="003A425A">
        <w:rPr>
          <w:rFonts w:ascii="Times New Roman" w:hAnsi="Times New Roman"/>
          <w:sz w:val="24"/>
          <w:szCs w:val="24"/>
        </w:rPr>
        <w:t>java script</w:t>
      </w:r>
      <w:r w:rsidRPr="003A425A">
        <w:rPr>
          <w:rFonts w:ascii="Times New Roman" w:hAnsi="Times New Roman"/>
          <w:sz w:val="24"/>
          <w:szCs w:val="24"/>
        </w:rPr>
        <w:t xml:space="preserve"> ресурсов, поддерживаемых </w:t>
      </w:r>
      <w:r w:rsidR="009B0257" w:rsidRPr="003A425A">
        <w:rPr>
          <w:rFonts w:ascii="Times New Roman" w:hAnsi="Times New Roman"/>
          <w:sz w:val="24"/>
          <w:szCs w:val="24"/>
        </w:rPr>
        <w:t>qml</w:t>
      </w:r>
      <w:r w:rsidRPr="003A425A">
        <w:rPr>
          <w:rFonts w:ascii="Times New Roman" w:hAnsi="Times New Roman"/>
          <w:sz w:val="24"/>
          <w:szCs w:val="24"/>
        </w:rPr>
        <w:t xml:space="preserve">: </w:t>
      </w:r>
    </w:p>
    <w:p w:rsidR="005A6B7C" w:rsidRPr="003A425A" w:rsidRDefault="005A6BBD" w:rsidP="005A6B7C">
      <w:pPr>
        <w:numPr>
          <w:ilvl w:val="0"/>
          <w:numId w:val="149"/>
        </w:numPr>
        <w:jc w:val="both"/>
        <w:rPr>
          <w:rFonts w:ascii="Times New Roman" w:hAnsi="Times New Roman"/>
          <w:sz w:val="24"/>
          <w:szCs w:val="24"/>
        </w:rPr>
      </w:pPr>
      <w:r w:rsidRPr="003A425A">
        <w:rPr>
          <w:rFonts w:ascii="Times New Roman" w:hAnsi="Times New Roman"/>
          <w:sz w:val="24"/>
          <w:szCs w:val="24"/>
        </w:rPr>
        <w:t xml:space="preserve">файлы с выделенным кодом реализации и </w:t>
      </w:r>
    </w:p>
    <w:p w:rsidR="005A6BBD" w:rsidRPr="003A425A" w:rsidRDefault="005A6BBD" w:rsidP="005A6B7C">
      <w:pPr>
        <w:numPr>
          <w:ilvl w:val="0"/>
          <w:numId w:val="149"/>
        </w:numPr>
        <w:jc w:val="both"/>
        <w:rPr>
          <w:rFonts w:ascii="Times New Roman" w:hAnsi="Times New Roman"/>
          <w:sz w:val="24"/>
          <w:szCs w:val="24"/>
        </w:rPr>
      </w:pPr>
      <w:r w:rsidRPr="003A425A">
        <w:rPr>
          <w:rFonts w:ascii="Times New Roman" w:hAnsi="Times New Roman"/>
          <w:sz w:val="24"/>
          <w:szCs w:val="24"/>
        </w:rPr>
        <w:lastRenderedPageBreak/>
        <w:t>разделяемые файлы (библиотеки).</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Для того чтобы код </w:t>
      </w:r>
      <w:r w:rsidR="00D10A6A" w:rsidRPr="003A425A">
        <w:rPr>
          <w:rFonts w:ascii="Times New Roman" w:hAnsi="Times New Roman"/>
          <w:sz w:val="24"/>
          <w:szCs w:val="24"/>
        </w:rPr>
        <w:t>java script</w:t>
      </w:r>
      <w:r w:rsidRPr="003A425A">
        <w:rPr>
          <w:rFonts w:ascii="Times New Roman" w:hAnsi="Times New Roman"/>
          <w:sz w:val="24"/>
          <w:szCs w:val="24"/>
        </w:rPr>
        <w:t xml:space="preserve"> вёл себя </w:t>
      </w:r>
      <w:r w:rsidR="007806BC" w:rsidRPr="003A425A">
        <w:rPr>
          <w:rFonts w:ascii="Times New Roman" w:hAnsi="Times New Roman"/>
          <w:sz w:val="24"/>
          <w:szCs w:val="24"/>
        </w:rPr>
        <w:t>корректн</w:t>
      </w:r>
      <w:r w:rsidRPr="003A425A">
        <w:rPr>
          <w:rFonts w:ascii="Times New Roman" w:hAnsi="Times New Roman"/>
          <w:sz w:val="24"/>
          <w:szCs w:val="24"/>
        </w:rPr>
        <w:t xml:space="preserve">о в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документе, необходимо создавать в каждом документе копию </w:t>
      </w:r>
      <w:r w:rsidR="00D10A6A" w:rsidRPr="003A425A">
        <w:rPr>
          <w:rFonts w:ascii="Times New Roman" w:hAnsi="Times New Roman"/>
          <w:sz w:val="24"/>
          <w:szCs w:val="24"/>
        </w:rPr>
        <w:t>java script</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Pr="003A425A">
        <w:rPr>
          <w:rFonts w:ascii="Times New Roman" w:hAnsi="Times New Roman"/>
          <w:color w:val="00B050"/>
          <w:sz w:val="24"/>
          <w:szCs w:val="24"/>
        </w:rPr>
        <w:t xml:space="preserve">В общем, простая логика должна быть определена в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файле, а более сложная логика должна быть отделена в отдельных ресурсах выполнения.</w:t>
      </w:r>
      <w:r w:rsidR="004B0770" w:rsidRPr="003A425A">
        <w:rPr>
          <w:rFonts w:ascii="Times New Roman" w:hAnsi="Times New Roman"/>
          <w:color w:val="00B050"/>
          <w:sz w:val="24"/>
          <w:szCs w:val="24"/>
        </w:rPr>
        <w:t xml:space="preserve"> </w:t>
      </w:r>
      <w:r w:rsidRPr="003A425A">
        <w:rPr>
          <w:rFonts w:ascii="Times New Roman" w:hAnsi="Times New Roman"/>
          <w:sz w:val="24"/>
          <w:szCs w:val="24"/>
        </w:rPr>
        <w:t xml:space="preserve">Некоторые </w:t>
      </w:r>
      <w:r w:rsidR="00D10A6A" w:rsidRPr="003A425A">
        <w:rPr>
          <w:rFonts w:ascii="Times New Roman" w:hAnsi="Times New Roman"/>
          <w:sz w:val="24"/>
          <w:szCs w:val="24"/>
        </w:rPr>
        <w:t>java script</w:t>
      </w:r>
      <w:r w:rsidRPr="003A425A">
        <w:rPr>
          <w:rFonts w:ascii="Times New Roman" w:hAnsi="Times New Roman"/>
          <w:sz w:val="24"/>
          <w:szCs w:val="24"/>
        </w:rPr>
        <w:t xml:space="preserve"> файлы действуют больше как библиотеки – они обеспечивают набор вспомогательных функций, которые имеют некоторую вводную информацию и рассчитывают что-то на выходе, но никогда не манипулируют </w:t>
      </w:r>
      <w:r w:rsidR="009B0257" w:rsidRPr="003A425A">
        <w:rPr>
          <w:rFonts w:ascii="Times New Roman" w:hAnsi="Times New Roman"/>
          <w:sz w:val="24"/>
          <w:szCs w:val="24"/>
        </w:rPr>
        <w:t>qml</w:t>
      </w:r>
      <w:r w:rsidRPr="003A425A">
        <w:rPr>
          <w:rFonts w:ascii="Times New Roman" w:hAnsi="Times New Roman"/>
          <w:sz w:val="24"/>
          <w:szCs w:val="24"/>
        </w:rPr>
        <w:t xml:space="preserve"> компонентами напрямую.</w:t>
      </w:r>
      <w:r w:rsidR="004B0770" w:rsidRPr="003A425A">
        <w:rPr>
          <w:rFonts w:ascii="Times New Roman" w:hAnsi="Times New Roman"/>
          <w:sz w:val="24"/>
          <w:szCs w:val="24"/>
        </w:rPr>
        <w:t xml:space="preserve"> </w:t>
      </w:r>
    </w:p>
    <w:p w:rsidR="005A6BBD" w:rsidRPr="003A425A" w:rsidRDefault="005A6BBD" w:rsidP="00F15C30">
      <w:pPr>
        <w:jc w:val="both"/>
        <w:rPr>
          <w:rFonts w:ascii="Times New Roman" w:hAnsi="Times New Roman"/>
          <w:i/>
          <w:sz w:val="24"/>
          <w:szCs w:val="24"/>
        </w:rPr>
      </w:pPr>
      <w:r w:rsidRPr="003A425A">
        <w:rPr>
          <w:rFonts w:ascii="Times New Roman" w:hAnsi="Times New Roman"/>
          <w:i/>
          <w:sz w:val="24"/>
          <w:szCs w:val="24"/>
        </w:rPr>
        <w:t xml:space="preserve">Заметьте, что множественные </w:t>
      </w:r>
      <w:r w:rsidR="009B0257" w:rsidRPr="003A425A">
        <w:rPr>
          <w:rFonts w:ascii="Times New Roman" w:hAnsi="Times New Roman"/>
          <w:i/>
          <w:sz w:val="24"/>
          <w:szCs w:val="24"/>
        </w:rPr>
        <w:t>qml</w:t>
      </w:r>
      <w:r w:rsidRPr="003A425A">
        <w:rPr>
          <w:rFonts w:ascii="Times New Roman" w:hAnsi="Times New Roman"/>
          <w:i/>
          <w:sz w:val="24"/>
          <w:szCs w:val="24"/>
        </w:rPr>
        <w:t xml:space="preserve"> документы могут импортировать библиотеку </w:t>
      </w:r>
      <w:r w:rsidR="00D10A6A" w:rsidRPr="003A425A">
        <w:rPr>
          <w:rFonts w:ascii="Times New Roman" w:hAnsi="Times New Roman"/>
          <w:i/>
          <w:sz w:val="24"/>
          <w:szCs w:val="24"/>
        </w:rPr>
        <w:t>java script</w:t>
      </w:r>
      <w:r w:rsidRPr="003A425A">
        <w:rPr>
          <w:rFonts w:ascii="Times New Roman" w:hAnsi="Times New Roman"/>
          <w:i/>
          <w:sz w:val="24"/>
          <w:szCs w:val="24"/>
        </w:rPr>
        <w:t xml:space="preserve"> и вызывать одну и ту же функцию. состояние </w:t>
      </w:r>
      <w:r w:rsidR="00D10A6A" w:rsidRPr="003A425A">
        <w:rPr>
          <w:rFonts w:ascii="Times New Roman" w:hAnsi="Times New Roman"/>
          <w:i/>
          <w:sz w:val="24"/>
          <w:szCs w:val="24"/>
        </w:rPr>
        <w:t>java script</w:t>
      </w:r>
      <w:r w:rsidRPr="003A425A">
        <w:rPr>
          <w:rFonts w:ascii="Times New Roman" w:hAnsi="Times New Roman"/>
          <w:i/>
          <w:sz w:val="24"/>
          <w:szCs w:val="24"/>
        </w:rPr>
        <w:t xml:space="preserve"> импорта в данном случае разделяется среди </w:t>
      </w:r>
      <w:r w:rsidR="009B0257" w:rsidRPr="003A425A">
        <w:rPr>
          <w:rFonts w:ascii="Times New Roman" w:hAnsi="Times New Roman"/>
          <w:i/>
          <w:sz w:val="24"/>
          <w:szCs w:val="24"/>
        </w:rPr>
        <w:t>qml</w:t>
      </w:r>
      <w:r w:rsidRPr="003A425A">
        <w:rPr>
          <w:rFonts w:ascii="Times New Roman" w:hAnsi="Times New Roman"/>
          <w:i/>
          <w:sz w:val="24"/>
          <w:szCs w:val="24"/>
        </w:rPr>
        <w:t xml:space="preserve"> документов, которые импортируют его, и поэтому возвращаемое значение функции может быть ненулевым, когда она вызывается внутри </w:t>
      </w:r>
      <w:r w:rsidR="009B0257" w:rsidRPr="003A425A">
        <w:rPr>
          <w:rFonts w:ascii="Times New Roman" w:hAnsi="Times New Roman"/>
          <w:i/>
          <w:sz w:val="24"/>
          <w:szCs w:val="24"/>
        </w:rPr>
        <w:t>qml</w:t>
      </w:r>
      <w:r w:rsidRPr="003A425A">
        <w:rPr>
          <w:rFonts w:ascii="Times New Roman" w:hAnsi="Times New Roman"/>
          <w:i/>
          <w:sz w:val="24"/>
          <w:szCs w:val="24"/>
        </w:rPr>
        <w:t xml:space="preserve"> документа, который никогда не вызывал функции.</w:t>
      </w:r>
      <w:r w:rsidR="004B0770" w:rsidRPr="003A425A">
        <w:rPr>
          <w:rFonts w:ascii="Times New Roman" w:hAnsi="Times New Roman"/>
          <w:i/>
          <w:sz w:val="24"/>
          <w:szCs w:val="24"/>
        </w:rPr>
        <w:t xml:space="preserve"> </w:t>
      </w:r>
      <w:r w:rsidRPr="003A425A">
        <w:rPr>
          <w:rFonts w:ascii="Times New Roman" w:hAnsi="Times New Roman"/>
          <w:i/>
          <w:sz w:val="24"/>
          <w:szCs w:val="24"/>
        </w:rPr>
        <w:t>Есть пример кода, демонстрирующий данное обстоятельство.</w:t>
      </w:r>
    </w:p>
    <w:p w:rsidR="005A6BBD" w:rsidRPr="003A425A" w:rsidRDefault="00D10A6A" w:rsidP="00F15C30">
      <w:pPr>
        <w:jc w:val="both"/>
        <w:rPr>
          <w:rFonts w:ascii="Times New Roman" w:hAnsi="Times New Roman"/>
          <w:i/>
          <w:sz w:val="24"/>
          <w:szCs w:val="24"/>
        </w:rPr>
      </w:pPr>
      <w:r w:rsidRPr="003A425A">
        <w:rPr>
          <w:rFonts w:ascii="Times New Roman" w:hAnsi="Times New Roman"/>
          <w:i/>
          <w:sz w:val="24"/>
          <w:szCs w:val="24"/>
        </w:rPr>
        <w:t>Java script</w:t>
      </w:r>
      <w:r w:rsidR="005A6BBD" w:rsidRPr="003A425A">
        <w:rPr>
          <w:rFonts w:ascii="Times New Roman" w:hAnsi="Times New Roman"/>
          <w:i/>
          <w:sz w:val="24"/>
          <w:szCs w:val="24"/>
        </w:rPr>
        <w:t xml:space="preserve"> разделяемая библиотека одна для многих </w:t>
      </w:r>
      <w:r w:rsidR="009B0257" w:rsidRPr="003A425A">
        <w:rPr>
          <w:rFonts w:ascii="Times New Roman" w:hAnsi="Times New Roman"/>
          <w:i/>
          <w:sz w:val="24"/>
          <w:szCs w:val="24"/>
        </w:rPr>
        <w:t>qml</w:t>
      </w:r>
      <w:r w:rsidR="005A6BBD" w:rsidRPr="003A425A">
        <w:rPr>
          <w:rFonts w:ascii="Times New Roman" w:hAnsi="Times New Roman"/>
          <w:i/>
          <w:sz w:val="24"/>
          <w:szCs w:val="24"/>
        </w:rPr>
        <w:t xml:space="preserve"> компонентов, тогда как ресурс реализлации некоторого кода связывается с каждым экземпляром компонента.</w:t>
      </w:r>
    </w:p>
    <w:p w:rsidR="005A6BBD" w:rsidRPr="003A425A" w:rsidRDefault="00953454" w:rsidP="00F15C30">
      <w:pPr>
        <w:jc w:val="both"/>
        <w:rPr>
          <w:rFonts w:ascii="Times New Roman" w:hAnsi="Times New Roman"/>
          <w:color w:val="FF0000"/>
          <w:sz w:val="24"/>
          <w:szCs w:val="24"/>
        </w:rPr>
      </w:pPr>
      <w:hyperlink r:id="rId832" w:history="1">
        <w:r w:rsidR="005A6BBD" w:rsidRPr="003A425A">
          <w:rPr>
            <w:rStyle w:val="a3"/>
            <w:rFonts w:ascii="Times New Roman" w:hAnsi="Times New Roman"/>
            <w:color w:val="FF0000"/>
            <w:sz w:val="24"/>
            <w:szCs w:val="24"/>
          </w:rPr>
          <w:t>http://qt-project.org/doc/qt-5.1/qtqml/qtqml-javascript-hostenvironment.html</w:t>
        </w:r>
      </w:hyperlink>
      <w:r w:rsidR="005A6BBD" w:rsidRPr="003A425A">
        <w:rPr>
          <w:rFonts w:ascii="Times New Roman" w:hAnsi="Times New Roman"/>
          <w:color w:val="FF0000"/>
          <w:sz w:val="24"/>
          <w:szCs w:val="24"/>
        </w:rPr>
        <w:t xml:space="preserve"> (недействительная ссылка)</w:t>
      </w:r>
    </w:p>
    <w:p w:rsidR="005A6BBD" w:rsidRPr="003A425A" w:rsidRDefault="00D10A6A" w:rsidP="00F15C30">
      <w:pPr>
        <w:jc w:val="both"/>
        <w:rPr>
          <w:rFonts w:ascii="Times New Roman" w:hAnsi="Times New Roman"/>
          <w:i/>
          <w:sz w:val="24"/>
          <w:szCs w:val="24"/>
        </w:rPr>
      </w:pPr>
      <w:r w:rsidRPr="003A425A">
        <w:rPr>
          <w:rFonts w:ascii="Times New Roman" w:hAnsi="Times New Roman"/>
          <w:sz w:val="24"/>
          <w:szCs w:val="24"/>
        </w:rPr>
        <w:t>java script</w:t>
      </w:r>
      <w:r w:rsidR="005A6BBD" w:rsidRPr="003A425A">
        <w:rPr>
          <w:rFonts w:ascii="Times New Roman" w:hAnsi="Times New Roman"/>
          <w:sz w:val="24"/>
          <w:szCs w:val="24"/>
        </w:rPr>
        <w:t xml:space="preserve"> ресурсы могут импортироваться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документами и другими </w:t>
      </w:r>
      <w:r w:rsidRPr="003A425A">
        <w:rPr>
          <w:rFonts w:ascii="Times New Roman" w:hAnsi="Times New Roman"/>
          <w:sz w:val="24"/>
          <w:szCs w:val="24"/>
        </w:rPr>
        <w:t>java script</w:t>
      </w:r>
      <w:r w:rsidR="005A6BBD" w:rsidRPr="003A425A">
        <w:rPr>
          <w:rFonts w:ascii="Times New Roman" w:hAnsi="Times New Roman"/>
          <w:sz w:val="24"/>
          <w:szCs w:val="24"/>
        </w:rPr>
        <w:t xml:space="preserve"> ресурсами. </w:t>
      </w:r>
      <w:r w:rsidRPr="003A425A">
        <w:rPr>
          <w:rFonts w:ascii="Times New Roman" w:hAnsi="Times New Roman"/>
          <w:sz w:val="24"/>
          <w:szCs w:val="24"/>
        </w:rPr>
        <w:t>Java script</w:t>
      </w:r>
      <w:r w:rsidR="005A6BBD" w:rsidRPr="003A425A">
        <w:rPr>
          <w:rFonts w:ascii="Times New Roman" w:hAnsi="Times New Roman"/>
          <w:sz w:val="24"/>
          <w:szCs w:val="24"/>
        </w:rPr>
        <w:t xml:space="preserve"> ресурсы могут импортироваться через относительные или абсолютные </w:t>
      </w:r>
      <w:r w:rsidR="006B754A" w:rsidRPr="003A425A">
        <w:rPr>
          <w:rFonts w:ascii="Times New Roman" w:hAnsi="Times New Roman"/>
          <w:sz w:val="24"/>
          <w:szCs w:val="24"/>
        </w:rPr>
        <w:t>url</w:t>
      </w:r>
      <w:r w:rsidR="005A6BBD" w:rsidRPr="003A425A">
        <w:rPr>
          <w:rFonts w:ascii="Times New Roman" w:hAnsi="Times New Roman"/>
          <w:sz w:val="24"/>
          <w:szCs w:val="24"/>
        </w:rPr>
        <w:t xml:space="preserve">. В случае относительных </w:t>
      </w:r>
      <w:r w:rsidR="006B754A" w:rsidRPr="003A425A">
        <w:rPr>
          <w:rFonts w:ascii="Times New Roman" w:hAnsi="Times New Roman"/>
          <w:sz w:val="24"/>
          <w:szCs w:val="24"/>
        </w:rPr>
        <w:t>url</w:t>
      </w:r>
      <w:r w:rsidR="005A6BBD" w:rsidRPr="003A425A">
        <w:rPr>
          <w:rFonts w:ascii="Times New Roman" w:hAnsi="Times New Roman"/>
          <w:sz w:val="24"/>
          <w:szCs w:val="24"/>
        </w:rPr>
        <w:t xml:space="preserve"> локация решается относительно локации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документа, содержащего импорт. </w:t>
      </w:r>
      <w:r w:rsidR="005A6BBD" w:rsidRPr="003A425A">
        <w:rPr>
          <w:rFonts w:ascii="Times New Roman" w:hAnsi="Times New Roman"/>
          <w:i/>
          <w:sz w:val="24"/>
          <w:szCs w:val="24"/>
        </w:rPr>
        <w:t>Есть некоторая информация относительно загрузки файла ресурсов из интернета.</w:t>
      </w:r>
      <w:r w:rsidR="004B0770" w:rsidRPr="003A425A">
        <w:rPr>
          <w:rFonts w:ascii="Times New Roman" w:hAnsi="Times New Roman"/>
          <w:i/>
          <w:sz w:val="24"/>
          <w:szCs w:val="24"/>
        </w:rPr>
        <w:t xml:space="preserve"> </w:t>
      </w:r>
      <w:r w:rsidR="005A6BBD" w:rsidRPr="003A425A">
        <w:rPr>
          <w:rFonts w:ascii="Times New Roman" w:hAnsi="Times New Roman"/>
          <w:i/>
          <w:sz w:val="24"/>
          <w:szCs w:val="24"/>
        </w:rPr>
        <w:t xml:space="preserve">Далее показано, как импортировать </w:t>
      </w:r>
      <w:r w:rsidR="004E4201" w:rsidRPr="003A425A">
        <w:rPr>
          <w:rFonts w:ascii="Times New Roman" w:hAnsi="Times New Roman"/>
          <w:i/>
          <w:sz w:val="24"/>
          <w:szCs w:val="24"/>
        </w:rPr>
        <w:t>java script</w:t>
      </w:r>
      <w:r w:rsidR="005A6BBD" w:rsidRPr="003A425A">
        <w:rPr>
          <w:rFonts w:ascii="Times New Roman" w:hAnsi="Times New Roman"/>
          <w:i/>
          <w:sz w:val="24"/>
          <w:szCs w:val="24"/>
        </w:rPr>
        <w:t xml:space="preserve"> ресурс в </w:t>
      </w:r>
      <w:r w:rsidR="009B0257" w:rsidRPr="003A425A">
        <w:rPr>
          <w:rFonts w:ascii="Times New Roman" w:hAnsi="Times New Roman"/>
          <w:i/>
          <w:sz w:val="24"/>
          <w:szCs w:val="24"/>
        </w:rPr>
        <w:t>qml</w:t>
      </w:r>
      <w:r w:rsidR="005A6BBD" w:rsidRPr="003A425A">
        <w:rPr>
          <w:rFonts w:ascii="Times New Roman" w:hAnsi="Times New Roman"/>
          <w:i/>
          <w:sz w:val="24"/>
          <w:szCs w:val="24"/>
        </w:rPr>
        <w:t xml:space="preserve"> документ. </w:t>
      </w:r>
      <w:r w:rsidR="005A6BBD" w:rsidRPr="003A425A">
        <w:rPr>
          <w:rFonts w:ascii="Times New Roman" w:hAnsi="Times New Roman"/>
          <w:i/>
          <w:color w:val="00B050"/>
          <w:sz w:val="24"/>
          <w:szCs w:val="24"/>
        </w:rPr>
        <w:t xml:space="preserve">Квалификаторы </w:t>
      </w:r>
      <w:r w:rsidRPr="003A425A">
        <w:rPr>
          <w:rFonts w:ascii="Times New Roman" w:hAnsi="Times New Roman"/>
          <w:i/>
          <w:color w:val="00B050"/>
          <w:sz w:val="24"/>
          <w:szCs w:val="24"/>
        </w:rPr>
        <w:t>java script</w:t>
      </w:r>
      <w:r w:rsidR="005A6BBD" w:rsidRPr="003A425A">
        <w:rPr>
          <w:rFonts w:ascii="Times New Roman" w:hAnsi="Times New Roman"/>
          <w:i/>
          <w:color w:val="00B050"/>
          <w:sz w:val="24"/>
          <w:szCs w:val="24"/>
        </w:rPr>
        <w:t xml:space="preserve"> ресурса должны быть всегда уникальны.</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В </w:t>
      </w:r>
      <w:r w:rsidR="000A4493" w:rsidRPr="003A425A">
        <w:rPr>
          <w:rFonts w:ascii="Times New Roman" w:hAnsi="Times New Roman"/>
          <w:sz w:val="24"/>
          <w:szCs w:val="24"/>
        </w:rPr>
        <w:t>Qt Quick</w:t>
      </w:r>
      <w:r w:rsidRPr="003A425A">
        <w:rPr>
          <w:rFonts w:ascii="Times New Roman" w:hAnsi="Times New Roman"/>
          <w:sz w:val="24"/>
          <w:szCs w:val="24"/>
        </w:rPr>
        <w:t xml:space="preserve"> 2.0 была добавлена поддержка того, чтобы </w:t>
      </w:r>
      <w:r w:rsidR="00D10A6A" w:rsidRPr="003A425A">
        <w:rPr>
          <w:rFonts w:ascii="Times New Roman" w:hAnsi="Times New Roman"/>
          <w:sz w:val="24"/>
          <w:szCs w:val="24"/>
        </w:rPr>
        <w:t>java script</w:t>
      </w:r>
      <w:r w:rsidRPr="003A425A">
        <w:rPr>
          <w:rFonts w:ascii="Times New Roman" w:hAnsi="Times New Roman"/>
          <w:sz w:val="24"/>
          <w:szCs w:val="24"/>
        </w:rPr>
        <w:t xml:space="preserve"> ресурсы </w:t>
      </w:r>
      <w:r w:rsidR="00762F12" w:rsidRPr="003A425A">
        <w:rPr>
          <w:rFonts w:ascii="Times New Roman" w:hAnsi="Times New Roman"/>
          <w:sz w:val="24"/>
          <w:szCs w:val="24"/>
        </w:rPr>
        <w:t>могл</w:t>
      </w:r>
      <w:r w:rsidRPr="003A425A">
        <w:rPr>
          <w:rFonts w:ascii="Times New Roman" w:hAnsi="Times New Roman"/>
          <w:sz w:val="24"/>
          <w:szCs w:val="24"/>
        </w:rPr>
        <w:t xml:space="preserve">и импортировать другие </w:t>
      </w:r>
      <w:r w:rsidR="00D10A6A" w:rsidRPr="003A425A">
        <w:rPr>
          <w:rFonts w:ascii="Times New Roman" w:hAnsi="Times New Roman"/>
          <w:sz w:val="24"/>
          <w:szCs w:val="24"/>
        </w:rPr>
        <w:t>java script</w:t>
      </w:r>
      <w:r w:rsidRPr="003A425A">
        <w:rPr>
          <w:rFonts w:ascii="Times New Roman" w:hAnsi="Times New Roman"/>
          <w:sz w:val="24"/>
          <w:szCs w:val="24"/>
        </w:rPr>
        <w:t xml:space="preserve"> ресурсы и также пространства имён </w:t>
      </w:r>
      <w:r w:rsidR="009B0257" w:rsidRPr="003A425A">
        <w:rPr>
          <w:rFonts w:ascii="Times New Roman" w:hAnsi="Times New Roman"/>
          <w:sz w:val="24"/>
          <w:szCs w:val="24"/>
        </w:rPr>
        <w:t>qml</w:t>
      </w:r>
      <w:r w:rsidRPr="003A425A">
        <w:rPr>
          <w:rFonts w:ascii="Times New Roman" w:hAnsi="Times New Roman"/>
          <w:sz w:val="24"/>
          <w:szCs w:val="24"/>
        </w:rPr>
        <w:t xml:space="preserve"> с использованием вариаций стандартного </w:t>
      </w:r>
      <w:r w:rsidR="009B0257" w:rsidRPr="003A425A">
        <w:rPr>
          <w:rFonts w:ascii="Times New Roman" w:hAnsi="Times New Roman"/>
          <w:sz w:val="24"/>
          <w:szCs w:val="24"/>
        </w:rPr>
        <w:t>qml</w:t>
      </w:r>
      <w:r w:rsidRPr="003A425A">
        <w:rPr>
          <w:rFonts w:ascii="Times New Roman" w:hAnsi="Times New Roman"/>
          <w:sz w:val="24"/>
          <w:szCs w:val="24"/>
        </w:rPr>
        <w:t xml:space="preserve"> синтаксиса импорта. </w:t>
      </w:r>
      <w:r w:rsidRPr="003A425A">
        <w:rPr>
          <w:rFonts w:ascii="Times New Roman" w:hAnsi="Times New Roman"/>
          <w:i/>
          <w:sz w:val="24"/>
          <w:szCs w:val="24"/>
        </w:rPr>
        <w:t xml:space="preserve">Затем перечислены некоторые дополнительные правила по импортированию ресурсов в данном случае, а также приведены примеры их использования. </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Иногда желательно в одном </w:t>
      </w:r>
      <w:r w:rsidR="00D10A6A" w:rsidRPr="003A425A">
        <w:rPr>
          <w:rFonts w:ascii="Times New Roman" w:hAnsi="Times New Roman"/>
          <w:sz w:val="24"/>
          <w:szCs w:val="24"/>
        </w:rPr>
        <w:t>java script</w:t>
      </w:r>
      <w:r w:rsidRPr="003A425A">
        <w:rPr>
          <w:rFonts w:ascii="Times New Roman" w:hAnsi="Times New Roman"/>
          <w:sz w:val="24"/>
          <w:szCs w:val="24"/>
        </w:rPr>
        <w:t xml:space="preserve"> файле обращаться к функциям в другом </w:t>
      </w:r>
      <w:r w:rsidR="00D10A6A" w:rsidRPr="003A425A">
        <w:rPr>
          <w:rFonts w:ascii="Times New Roman" w:hAnsi="Times New Roman"/>
          <w:sz w:val="24"/>
          <w:szCs w:val="24"/>
        </w:rPr>
        <w:t>java script</w:t>
      </w:r>
      <w:r w:rsidR="004B0770" w:rsidRPr="003A425A">
        <w:rPr>
          <w:rFonts w:ascii="Times New Roman" w:hAnsi="Times New Roman"/>
          <w:sz w:val="24"/>
          <w:szCs w:val="24"/>
        </w:rPr>
        <w:t xml:space="preserve"> файла</w:t>
      </w:r>
      <w:r w:rsidRPr="003A425A">
        <w:rPr>
          <w:rFonts w:ascii="Times New Roman" w:hAnsi="Times New Roman"/>
          <w:sz w:val="24"/>
          <w:szCs w:val="24"/>
        </w:rPr>
        <w:t xml:space="preserve"> без использования квалификаторов. В этом случае можно вызвать функцию </w:t>
      </w:r>
      <w:r w:rsidRPr="003A425A">
        <w:rPr>
          <w:rFonts w:ascii="Times New Roman" w:hAnsi="Times New Roman"/>
          <w:sz w:val="24"/>
          <w:szCs w:val="24"/>
          <w:lang w:val="en-US"/>
        </w:rPr>
        <w:t>Qt</w:t>
      </w:r>
      <w:r w:rsidRPr="003A425A">
        <w:rPr>
          <w:rFonts w:ascii="Times New Roman" w:hAnsi="Times New Roman"/>
          <w:sz w:val="24"/>
          <w:szCs w:val="24"/>
        </w:rPr>
        <w:t>.</w:t>
      </w:r>
      <w:r w:rsidRPr="003A425A">
        <w:rPr>
          <w:rFonts w:ascii="Times New Roman" w:hAnsi="Times New Roman"/>
          <w:sz w:val="24"/>
          <w:szCs w:val="24"/>
          <w:lang w:val="en-US"/>
        </w:rPr>
        <w:t>include</w:t>
      </w:r>
      <w:r w:rsidRPr="003A425A">
        <w:rPr>
          <w:rFonts w:ascii="Times New Roman" w:hAnsi="Times New Roman"/>
          <w:sz w:val="24"/>
          <w:szCs w:val="24"/>
        </w:rPr>
        <w:t xml:space="preserve">(), которая игнорирует все прагмы и импорты из некоторого файла, но которая просто копирует функции из данного в файла в другой </w:t>
      </w:r>
      <w:r w:rsidR="00D10A6A" w:rsidRPr="003A425A">
        <w:rPr>
          <w:rFonts w:ascii="Times New Roman" w:hAnsi="Times New Roman"/>
          <w:sz w:val="24"/>
          <w:szCs w:val="24"/>
        </w:rPr>
        <w:t>java script</w:t>
      </w:r>
      <w:r w:rsidRPr="003A425A">
        <w:rPr>
          <w:rFonts w:ascii="Times New Roman" w:hAnsi="Times New Roman"/>
          <w:sz w:val="24"/>
          <w:szCs w:val="24"/>
        </w:rPr>
        <w:t xml:space="preserve"> файл. </w:t>
      </w:r>
      <w:r w:rsidRPr="003A425A">
        <w:rPr>
          <w:rFonts w:ascii="Times New Roman" w:hAnsi="Times New Roman"/>
          <w:i/>
          <w:sz w:val="24"/>
          <w:szCs w:val="24"/>
        </w:rPr>
        <w:t>Есть пример кода.</w:t>
      </w:r>
    </w:p>
    <w:p w:rsidR="004B0770" w:rsidRPr="003A425A" w:rsidRDefault="004B0770" w:rsidP="004B0770">
      <w:pPr>
        <w:pStyle w:val="3"/>
        <w:rPr>
          <w:b w:val="0"/>
          <w:sz w:val="24"/>
          <w:szCs w:val="24"/>
        </w:rPr>
      </w:pPr>
      <w:bookmarkStart w:id="463" w:name="_Toc382058570"/>
      <w:r w:rsidRPr="003A425A">
        <w:rPr>
          <w:b w:val="0"/>
          <w:sz w:val="24"/>
          <w:szCs w:val="24"/>
          <w:lang w:val="en-GB"/>
        </w:rPr>
        <w:t>JAVA</w:t>
      </w:r>
      <w:r w:rsidRPr="003A425A">
        <w:rPr>
          <w:b w:val="0"/>
          <w:sz w:val="24"/>
          <w:szCs w:val="24"/>
        </w:rPr>
        <w:t xml:space="preserve"> </w:t>
      </w:r>
      <w:r w:rsidRPr="003A425A">
        <w:rPr>
          <w:b w:val="0"/>
          <w:sz w:val="24"/>
          <w:szCs w:val="24"/>
          <w:lang w:val="en-GB"/>
        </w:rPr>
        <w:t>SCRIPT</w:t>
      </w:r>
      <w:r w:rsidRPr="003A425A">
        <w:rPr>
          <w:b w:val="0"/>
          <w:sz w:val="24"/>
          <w:szCs w:val="24"/>
        </w:rPr>
        <w:t xml:space="preserve"> ХОСТ СРЕДА</w:t>
      </w:r>
      <w:bookmarkEnd w:id="463"/>
    </w:p>
    <w:p w:rsidR="005A6BBD" w:rsidRPr="003A425A" w:rsidRDefault="00953454" w:rsidP="00F15C30">
      <w:pPr>
        <w:jc w:val="both"/>
        <w:rPr>
          <w:rFonts w:ascii="Times New Roman" w:hAnsi="Times New Roman"/>
          <w:sz w:val="24"/>
          <w:szCs w:val="24"/>
        </w:rPr>
      </w:pPr>
      <w:hyperlink r:id="rId833" w:history="1">
        <w:r w:rsidR="005A6BBD" w:rsidRPr="003A425A">
          <w:rPr>
            <w:rStyle w:val="a3"/>
            <w:rFonts w:ascii="Times New Roman" w:hAnsi="Times New Roman"/>
            <w:sz w:val="24"/>
            <w:szCs w:val="24"/>
            <w:lang w:val="en-GB"/>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GB"/>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javascript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hostenvironment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html</w:t>
        </w:r>
      </w:hyperlink>
    </w:p>
    <w:p w:rsidR="005A6BBD" w:rsidRPr="003A425A" w:rsidRDefault="009B0257" w:rsidP="00F15C30">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обеспечивает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хост среду с учётом </w:t>
      </w:r>
      <w:r w:rsidR="00F850EA" w:rsidRPr="003A425A">
        <w:rPr>
          <w:rFonts w:ascii="Times New Roman" w:hAnsi="Times New Roman"/>
          <w:sz w:val="24"/>
          <w:szCs w:val="24"/>
        </w:rPr>
        <w:t>написа</w:t>
      </w:r>
      <w:r w:rsidR="005A6BBD" w:rsidRPr="003A425A">
        <w:rPr>
          <w:rFonts w:ascii="Times New Roman" w:hAnsi="Times New Roman"/>
          <w:sz w:val="24"/>
          <w:szCs w:val="24"/>
        </w:rPr>
        <w:t xml:space="preserve">ния </w:t>
      </w:r>
      <w:r w:rsidRPr="003A425A">
        <w:rPr>
          <w:rFonts w:ascii="Times New Roman" w:hAnsi="Times New Roman"/>
          <w:sz w:val="24"/>
          <w:szCs w:val="24"/>
        </w:rPr>
        <w:t>qml</w:t>
      </w:r>
      <w:r w:rsidR="005A6BBD" w:rsidRPr="003A425A">
        <w:rPr>
          <w:rFonts w:ascii="Times New Roman" w:hAnsi="Times New Roman"/>
          <w:sz w:val="24"/>
          <w:szCs w:val="24"/>
        </w:rPr>
        <w:t xml:space="preserve"> приложений. Эта среда отличается от хост среды браузера или среды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со стороны сервера. Например, </w:t>
      </w:r>
      <w:r w:rsidRPr="003A425A">
        <w:rPr>
          <w:rFonts w:ascii="Times New Roman" w:hAnsi="Times New Roman"/>
          <w:sz w:val="24"/>
          <w:szCs w:val="24"/>
        </w:rPr>
        <w:t>qml</w:t>
      </w:r>
      <w:r w:rsidR="005A6BBD" w:rsidRPr="003A425A">
        <w:rPr>
          <w:rFonts w:ascii="Times New Roman" w:hAnsi="Times New Roman"/>
          <w:sz w:val="24"/>
          <w:szCs w:val="24"/>
        </w:rPr>
        <w:t xml:space="preserve"> не обеспечивает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окна или </w:t>
      </w:r>
      <w:r w:rsidR="005A6BBD" w:rsidRPr="003A425A">
        <w:rPr>
          <w:rFonts w:ascii="Times New Roman" w:hAnsi="Times New Roman"/>
          <w:sz w:val="24"/>
          <w:szCs w:val="24"/>
          <w:lang w:val="en-US"/>
        </w:rPr>
        <w:t>DOM</w:t>
      </w:r>
      <w:r w:rsidR="005A6BBD" w:rsidRPr="003A425A">
        <w:rPr>
          <w:rFonts w:ascii="Times New Roman" w:hAnsi="Times New Roman"/>
          <w:sz w:val="24"/>
          <w:szCs w:val="24"/>
        </w:rPr>
        <w:t xml:space="preserve"> программный интерфейс, как обычно происходит в среде браузера.</w:t>
      </w:r>
      <w:r w:rsidRPr="003A425A">
        <w:rPr>
          <w:rFonts w:ascii="Times New Roman" w:hAnsi="Times New Roman"/>
          <w:sz w:val="24"/>
          <w:szCs w:val="24"/>
        </w:rPr>
        <w:t xml:space="preserve"> Qml</w:t>
      </w:r>
      <w:r w:rsidR="005A6BBD" w:rsidRPr="003A425A">
        <w:rPr>
          <w:rFonts w:ascii="Times New Roman" w:hAnsi="Times New Roman"/>
          <w:sz w:val="24"/>
          <w:szCs w:val="24"/>
        </w:rPr>
        <w:t xml:space="preserve"> применяет тот же стандарт </w:t>
      </w:r>
      <w:hyperlink r:id="rId834" w:history="1">
        <w:r w:rsidR="005A6BBD" w:rsidRPr="003A425A">
          <w:rPr>
            <w:rStyle w:val="a3"/>
            <w:rFonts w:ascii="Times New Roman" w:hAnsi="Times New Roman"/>
            <w:color w:val="auto"/>
            <w:sz w:val="24"/>
            <w:szCs w:val="24"/>
          </w:rPr>
          <w:t xml:space="preserve">ECMAScript Language </w:t>
        </w:r>
        <w:r w:rsidR="005A6BBD" w:rsidRPr="003A425A">
          <w:rPr>
            <w:rStyle w:val="a3"/>
            <w:rFonts w:ascii="Times New Roman" w:hAnsi="Times New Roman"/>
            <w:color w:val="auto"/>
            <w:sz w:val="24"/>
            <w:szCs w:val="24"/>
          </w:rPr>
          <w:lastRenderedPageBreak/>
          <w:t>Specification</w:t>
        </w:r>
      </w:hyperlink>
      <w:r w:rsidR="005A6BBD" w:rsidRPr="003A425A">
        <w:rPr>
          <w:rFonts w:ascii="Times New Roman" w:hAnsi="Times New Roman"/>
          <w:sz w:val="24"/>
          <w:szCs w:val="24"/>
        </w:rPr>
        <w:t xml:space="preserve">, что и браузер или серверная среда. Стандартные встроенные возможности данного стандарта не показаны явно в документации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5A6BBD" w:rsidRPr="003A425A">
        <w:rPr>
          <w:rFonts w:ascii="Times New Roman" w:hAnsi="Times New Roman"/>
          <w:i/>
          <w:sz w:val="24"/>
          <w:szCs w:val="24"/>
        </w:rPr>
        <w:t>Но есть ссылка на ресурс в пдф формате</w:t>
      </w:r>
      <w:r w:rsidR="005A6BBD" w:rsidRPr="003A425A">
        <w:rPr>
          <w:rFonts w:ascii="Times New Roman" w:hAnsi="Times New Roman"/>
          <w:sz w:val="24"/>
          <w:szCs w:val="24"/>
        </w:rPr>
        <w:t xml:space="preserve">.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среда выполняет определённый набор хостовых </w:t>
      </w:r>
      <w:r w:rsidR="00085476" w:rsidRPr="003A425A">
        <w:rPr>
          <w:rFonts w:ascii="Times New Roman" w:hAnsi="Times New Roman"/>
          <w:sz w:val="24"/>
          <w:szCs w:val="24"/>
        </w:rPr>
        <w:t>объект</w:t>
      </w:r>
      <w:r w:rsidR="005A6BBD" w:rsidRPr="003A425A">
        <w:rPr>
          <w:rFonts w:ascii="Times New Roman" w:hAnsi="Times New Roman"/>
          <w:sz w:val="24"/>
          <w:szCs w:val="24"/>
        </w:rPr>
        <w:t>ов и функций. Они всегда доступны, несмотря на то</w:t>
      </w:r>
      <w:r w:rsidRPr="003A425A">
        <w:rPr>
          <w:rFonts w:ascii="Times New Roman" w:hAnsi="Times New Roman"/>
          <w:sz w:val="24"/>
          <w:szCs w:val="24"/>
        </w:rPr>
        <w:t xml:space="preserve">, были ли импортированы модули. </w:t>
      </w:r>
      <w:r w:rsidR="005A6BBD" w:rsidRPr="003A425A">
        <w:rPr>
          <w:rFonts w:ascii="Times New Roman" w:hAnsi="Times New Roman"/>
          <w:i/>
          <w:sz w:val="24"/>
          <w:szCs w:val="24"/>
        </w:rPr>
        <w:t xml:space="preserve">Также в данной части показаны добавления, которые </w:t>
      </w:r>
      <w:r w:rsidR="001B43DE" w:rsidRPr="003A425A">
        <w:rPr>
          <w:rFonts w:ascii="Times New Roman" w:hAnsi="Times New Roman"/>
          <w:i/>
          <w:sz w:val="24"/>
          <w:szCs w:val="24"/>
        </w:rPr>
        <w:t>характер</w:t>
      </w:r>
      <w:r w:rsidR="005A6BBD" w:rsidRPr="003A425A">
        <w:rPr>
          <w:rFonts w:ascii="Times New Roman" w:hAnsi="Times New Roman"/>
          <w:i/>
          <w:sz w:val="24"/>
          <w:szCs w:val="24"/>
        </w:rPr>
        <w:t xml:space="preserve">ны для </w:t>
      </w:r>
      <w:r w:rsidRPr="003A425A">
        <w:rPr>
          <w:rFonts w:ascii="Times New Roman" w:hAnsi="Times New Roman"/>
          <w:i/>
          <w:sz w:val="24"/>
          <w:szCs w:val="24"/>
        </w:rPr>
        <w:t>qml</w:t>
      </w:r>
      <w:r w:rsidR="005A6BBD" w:rsidRPr="003A425A">
        <w:rPr>
          <w:rFonts w:ascii="Times New Roman" w:hAnsi="Times New Roman"/>
          <w:i/>
          <w:sz w:val="24"/>
          <w:szCs w:val="24"/>
        </w:rPr>
        <w:t xml:space="preserve"> по отношению к стандартным </w:t>
      </w:r>
      <w:r w:rsidR="00085476" w:rsidRPr="003A425A">
        <w:rPr>
          <w:rFonts w:ascii="Times New Roman" w:hAnsi="Times New Roman"/>
          <w:i/>
          <w:sz w:val="24"/>
          <w:szCs w:val="24"/>
        </w:rPr>
        <w:t>объект</w:t>
      </w:r>
      <w:r w:rsidR="005A6BBD" w:rsidRPr="003A425A">
        <w:rPr>
          <w:rFonts w:ascii="Times New Roman" w:hAnsi="Times New Roman"/>
          <w:i/>
          <w:sz w:val="24"/>
          <w:szCs w:val="24"/>
        </w:rPr>
        <w:t xml:space="preserve">ам и функциям </w:t>
      </w:r>
      <w:r w:rsidR="00D10A6A" w:rsidRPr="003A425A">
        <w:rPr>
          <w:rFonts w:ascii="Times New Roman" w:hAnsi="Times New Roman"/>
          <w:i/>
          <w:sz w:val="24"/>
          <w:szCs w:val="24"/>
        </w:rPr>
        <w:t>java script</w:t>
      </w:r>
      <w:r w:rsidR="005A6BBD" w:rsidRPr="003A425A">
        <w:rPr>
          <w:rFonts w:ascii="Times New Roman" w:hAnsi="Times New Roman"/>
          <w:i/>
          <w:sz w:val="24"/>
          <w:szCs w:val="24"/>
        </w:rPr>
        <w:t xml:space="preserve">. </w:t>
      </w:r>
    </w:p>
    <w:p w:rsidR="005A6BBD" w:rsidRPr="003A425A" w:rsidRDefault="009B0257" w:rsidP="009B0257">
      <w:pPr>
        <w:pStyle w:val="a8"/>
        <w:ind w:left="0"/>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следует некоторым ограничениям кода </w:t>
      </w:r>
      <w:r w:rsidR="00D10A6A" w:rsidRPr="003A425A">
        <w:rPr>
          <w:rFonts w:ascii="Times New Roman" w:hAnsi="Times New Roman"/>
          <w:sz w:val="24"/>
          <w:szCs w:val="24"/>
        </w:rPr>
        <w:t>java script</w:t>
      </w:r>
      <w:r w:rsidR="005A6BBD" w:rsidRPr="003A425A">
        <w:rPr>
          <w:rFonts w:ascii="Times New Roman" w:hAnsi="Times New Roman"/>
          <w:sz w:val="24"/>
          <w:szCs w:val="24"/>
        </w:rPr>
        <w:t>:</w:t>
      </w:r>
    </w:p>
    <w:p w:rsidR="005A6BBD" w:rsidRPr="003A425A" w:rsidRDefault="00D10A6A" w:rsidP="004D4FF9">
      <w:pPr>
        <w:pStyle w:val="a8"/>
        <w:numPr>
          <w:ilvl w:val="0"/>
          <w:numId w:val="56"/>
        </w:numPr>
        <w:jc w:val="both"/>
        <w:rPr>
          <w:rFonts w:ascii="Times New Roman" w:hAnsi="Times New Roman"/>
          <w:i/>
          <w:color w:val="FF0000"/>
          <w:sz w:val="24"/>
          <w:szCs w:val="24"/>
        </w:rPr>
      </w:pPr>
      <w:r w:rsidRPr="003A425A">
        <w:rPr>
          <w:rFonts w:ascii="Times New Roman" w:hAnsi="Times New Roman"/>
          <w:color w:val="FF0000"/>
          <w:sz w:val="24"/>
          <w:szCs w:val="24"/>
        </w:rPr>
        <w:t>Java script</w:t>
      </w:r>
      <w:r w:rsidR="005A6BBD" w:rsidRPr="003A425A">
        <w:rPr>
          <w:rFonts w:ascii="Times New Roman" w:hAnsi="Times New Roman"/>
          <w:color w:val="FF0000"/>
          <w:sz w:val="24"/>
          <w:szCs w:val="24"/>
        </w:rPr>
        <w:t xml:space="preserve"> код не может модифицировать </w:t>
      </w:r>
      <w:r w:rsidR="00B74A73" w:rsidRPr="003A425A">
        <w:rPr>
          <w:rFonts w:ascii="Times New Roman" w:hAnsi="Times New Roman"/>
          <w:color w:val="FF0000"/>
          <w:sz w:val="24"/>
          <w:szCs w:val="24"/>
        </w:rPr>
        <w:t>Глобал</w:t>
      </w:r>
      <w:r w:rsidR="005A6BBD" w:rsidRPr="003A425A">
        <w:rPr>
          <w:rFonts w:ascii="Times New Roman" w:hAnsi="Times New Roman"/>
          <w:color w:val="FF0000"/>
          <w:sz w:val="24"/>
          <w:szCs w:val="24"/>
        </w:rPr>
        <w:t xml:space="preserve">ьный </w:t>
      </w:r>
      <w:r w:rsidR="00085476" w:rsidRPr="003A425A">
        <w:rPr>
          <w:rFonts w:ascii="Times New Roman" w:hAnsi="Times New Roman"/>
          <w:color w:val="FF0000"/>
          <w:sz w:val="24"/>
          <w:szCs w:val="24"/>
        </w:rPr>
        <w:t>объект</w:t>
      </w:r>
      <w:r w:rsidR="005A6BBD" w:rsidRPr="003A425A">
        <w:rPr>
          <w:rFonts w:ascii="Times New Roman" w:hAnsi="Times New Roman"/>
          <w:color w:val="FF0000"/>
          <w:sz w:val="24"/>
          <w:szCs w:val="24"/>
        </w:rPr>
        <w:t>.</w:t>
      </w:r>
      <w:r w:rsidR="009B0257" w:rsidRPr="003A425A">
        <w:rPr>
          <w:rFonts w:ascii="Times New Roman" w:hAnsi="Times New Roman"/>
          <w:i/>
          <w:color w:val="FF0000"/>
          <w:sz w:val="24"/>
          <w:szCs w:val="24"/>
        </w:rPr>
        <w:t xml:space="preserve"> Есть описание и пример кода.</w:t>
      </w:r>
    </w:p>
    <w:p w:rsidR="005A6BBD" w:rsidRPr="003A425A" w:rsidRDefault="00B74A73" w:rsidP="004D4FF9">
      <w:pPr>
        <w:pStyle w:val="a8"/>
        <w:numPr>
          <w:ilvl w:val="0"/>
          <w:numId w:val="56"/>
        </w:numPr>
        <w:jc w:val="both"/>
        <w:rPr>
          <w:rFonts w:ascii="Times New Roman" w:hAnsi="Times New Roman"/>
          <w:i/>
          <w:color w:val="00B050"/>
          <w:sz w:val="24"/>
          <w:szCs w:val="24"/>
        </w:rPr>
      </w:pPr>
      <w:r w:rsidRPr="003A425A">
        <w:rPr>
          <w:rFonts w:ascii="Times New Roman" w:hAnsi="Times New Roman"/>
          <w:color w:val="FF0000"/>
          <w:sz w:val="24"/>
          <w:szCs w:val="24"/>
        </w:rPr>
        <w:t>Глобал</w:t>
      </w:r>
      <w:r w:rsidR="005A6BBD" w:rsidRPr="003A425A">
        <w:rPr>
          <w:rFonts w:ascii="Times New Roman" w:hAnsi="Times New Roman"/>
          <w:color w:val="FF0000"/>
          <w:sz w:val="24"/>
          <w:szCs w:val="24"/>
        </w:rPr>
        <w:t xml:space="preserve">ьный код выполняется в уменьшенной области видимости. </w:t>
      </w:r>
      <w:r w:rsidR="009B0257" w:rsidRPr="003A425A">
        <w:rPr>
          <w:rFonts w:ascii="Times New Roman" w:hAnsi="Times New Roman"/>
          <w:i/>
          <w:color w:val="FF0000"/>
          <w:sz w:val="24"/>
          <w:szCs w:val="24"/>
        </w:rPr>
        <w:t>Есть пример кода.</w:t>
      </w:r>
    </w:p>
    <w:p w:rsidR="005A6BBD" w:rsidRPr="003A425A" w:rsidRDefault="005A6BBD" w:rsidP="004D4FF9">
      <w:pPr>
        <w:pStyle w:val="a8"/>
        <w:numPr>
          <w:ilvl w:val="0"/>
          <w:numId w:val="56"/>
        </w:numPr>
        <w:jc w:val="both"/>
        <w:rPr>
          <w:rFonts w:ascii="Times New Roman" w:hAnsi="Times New Roman"/>
          <w:sz w:val="24"/>
          <w:szCs w:val="24"/>
        </w:rPr>
      </w:pPr>
      <w:r w:rsidRPr="003A425A">
        <w:rPr>
          <w:rFonts w:ascii="Times New Roman" w:hAnsi="Times New Roman"/>
          <w:sz w:val="24"/>
          <w:szCs w:val="24"/>
        </w:rPr>
        <w:t xml:space="preserve">В большинстве контекстов значение </w:t>
      </w:r>
      <w:r w:rsidRPr="003A425A">
        <w:rPr>
          <w:rFonts w:ascii="Times New Roman" w:hAnsi="Times New Roman"/>
          <w:sz w:val="24"/>
          <w:szCs w:val="24"/>
          <w:lang w:val="en-US"/>
        </w:rPr>
        <w:t>this</w:t>
      </w:r>
      <w:r w:rsidRPr="003A425A">
        <w:rPr>
          <w:rFonts w:ascii="Times New Roman" w:hAnsi="Times New Roman"/>
          <w:sz w:val="24"/>
          <w:szCs w:val="24"/>
        </w:rPr>
        <w:t xml:space="preserve"> не определено в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Pr="003A425A">
        <w:rPr>
          <w:rFonts w:ascii="Times New Roman" w:hAnsi="Times New Roman"/>
          <w:sz w:val="24"/>
          <w:szCs w:val="24"/>
          <w:lang w:val="en-US"/>
        </w:rPr>
        <w:t>This</w:t>
      </w:r>
      <w:r w:rsidRPr="003A425A">
        <w:rPr>
          <w:rFonts w:ascii="Times New Roman" w:hAnsi="Times New Roman"/>
          <w:sz w:val="24"/>
          <w:szCs w:val="24"/>
        </w:rPr>
        <w:t xml:space="preserve"> обеспечивается только при связывании свойств из </w:t>
      </w:r>
      <w:r w:rsidR="00D10A6A" w:rsidRPr="003A425A">
        <w:rPr>
          <w:rFonts w:ascii="Times New Roman" w:hAnsi="Times New Roman"/>
          <w:sz w:val="24"/>
          <w:szCs w:val="24"/>
        </w:rPr>
        <w:t>java script</w:t>
      </w:r>
      <w:r w:rsidRPr="003A425A">
        <w:rPr>
          <w:rFonts w:ascii="Times New Roman" w:hAnsi="Times New Roman"/>
          <w:sz w:val="24"/>
          <w:szCs w:val="24"/>
        </w:rPr>
        <w:t xml:space="preserve">. В других случаях значения этого ключевого слова не определено в </w:t>
      </w:r>
      <w:r w:rsidR="009B0257" w:rsidRPr="003A425A">
        <w:rPr>
          <w:rFonts w:ascii="Times New Roman" w:hAnsi="Times New Roman"/>
          <w:sz w:val="24"/>
          <w:szCs w:val="24"/>
        </w:rPr>
        <w:t>qml</w:t>
      </w:r>
      <w:r w:rsidRPr="003A425A">
        <w:rPr>
          <w:rFonts w:ascii="Times New Roman" w:hAnsi="Times New Roman"/>
          <w:sz w:val="24"/>
          <w:szCs w:val="24"/>
        </w:rPr>
        <w:t xml:space="preserve">. Для ссылки на конкретный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используйте </w:t>
      </w:r>
      <w:r w:rsidR="008A25E2" w:rsidRPr="003A425A">
        <w:rPr>
          <w:rFonts w:ascii="Times New Roman" w:hAnsi="Times New Roman"/>
          <w:sz w:val="24"/>
          <w:szCs w:val="24"/>
        </w:rPr>
        <w:t>идентификатор</w:t>
      </w:r>
      <w:r w:rsidRPr="003A425A">
        <w:rPr>
          <w:rFonts w:ascii="Times New Roman" w:hAnsi="Times New Roman"/>
          <w:sz w:val="24"/>
          <w:szCs w:val="24"/>
        </w:rPr>
        <w:t>.</w:t>
      </w:r>
    </w:p>
    <w:p w:rsidR="005A6BBD" w:rsidRPr="003A425A" w:rsidRDefault="005A6BBD" w:rsidP="004D4FF9">
      <w:pPr>
        <w:pStyle w:val="a8"/>
        <w:numPr>
          <w:ilvl w:val="0"/>
          <w:numId w:val="56"/>
        </w:numPr>
        <w:jc w:val="both"/>
        <w:rPr>
          <w:rFonts w:ascii="Times New Roman" w:hAnsi="Times New Roman"/>
          <w:sz w:val="24"/>
          <w:szCs w:val="24"/>
        </w:rPr>
      </w:pPr>
      <w:r w:rsidRPr="003A425A">
        <w:rPr>
          <w:rFonts w:ascii="Times New Roman" w:hAnsi="Times New Roman"/>
          <w:sz w:val="24"/>
          <w:szCs w:val="24"/>
        </w:rPr>
        <w:t xml:space="preserve">Утверждение </w:t>
      </w:r>
      <w:r w:rsidRPr="003A425A">
        <w:rPr>
          <w:rFonts w:ascii="Times New Roman" w:hAnsi="Times New Roman"/>
          <w:sz w:val="24"/>
          <w:szCs w:val="24"/>
          <w:lang w:val="en-US"/>
        </w:rPr>
        <w:t>with</w:t>
      </w:r>
      <w:r w:rsidRPr="003A425A">
        <w:rPr>
          <w:rFonts w:ascii="Times New Roman" w:hAnsi="Times New Roman"/>
          <w:sz w:val="24"/>
          <w:szCs w:val="24"/>
        </w:rPr>
        <w:t xml:space="preserve"> считается устаревшим.</w:t>
      </w:r>
    </w:p>
    <w:p w:rsidR="005A6BBD" w:rsidRPr="003A425A" w:rsidRDefault="00D10A6A" w:rsidP="004D4FF9">
      <w:pPr>
        <w:pStyle w:val="a8"/>
        <w:numPr>
          <w:ilvl w:val="0"/>
          <w:numId w:val="56"/>
        </w:numPr>
        <w:jc w:val="both"/>
        <w:rPr>
          <w:rFonts w:ascii="Times New Roman" w:hAnsi="Times New Roman"/>
          <w:color w:val="FF0000"/>
          <w:sz w:val="24"/>
          <w:szCs w:val="24"/>
        </w:rPr>
      </w:pPr>
      <w:r w:rsidRPr="003A425A">
        <w:rPr>
          <w:rFonts w:ascii="Times New Roman" w:hAnsi="Times New Roman"/>
          <w:color w:val="FF0000"/>
          <w:sz w:val="24"/>
          <w:szCs w:val="24"/>
        </w:rPr>
        <w:t>Java script</w:t>
      </w:r>
      <w:r w:rsidR="005A6BBD" w:rsidRPr="003A425A">
        <w:rPr>
          <w:rFonts w:ascii="Times New Roman" w:hAnsi="Times New Roman"/>
          <w:color w:val="FF0000"/>
          <w:sz w:val="24"/>
          <w:szCs w:val="24"/>
        </w:rPr>
        <w:t xml:space="preserve"> связанные выражения выполняются не в строгой моде. Но в </w:t>
      </w:r>
      <w:r w:rsidR="00B00C9F" w:rsidRPr="003A425A">
        <w:rPr>
          <w:rFonts w:ascii="Times New Roman" w:hAnsi="Times New Roman"/>
          <w:color w:val="FF0000"/>
          <w:sz w:val="24"/>
          <w:szCs w:val="24"/>
        </w:rPr>
        <w:t>qt</w:t>
      </w:r>
      <w:r w:rsidR="005A6BBD" w:rsidRPr="003A425A">
        <w:rPr>
          <w:rFonts w:ascii="Times New Roman" w:hAnsi="Times New Roman"/>
          <w:color w:val="FF0000"/>
          <w:sz w:val="24"/>
          <w:szCs w:val="24"/>
        </w:rPr>
        <w:t xml:space="preserve"> 5.2 планируется это изменить.</w:t>
      </w:r>
    </w:p>
    <w:p w:rsidR="00A93F27" w:rsidRPr="003A425A" w:rsidRDefault="00A93F27" w:rsidP="00A93F27">
      <w:pPr>
        <w:pStyle w:val="3"/>
        <w:rPr>
          <w:b w:val="0"/>
          <w:sz w:val="24"/>
          <w:szCs w:val="24"/>
        </w:rPr>
      </w:pPr>
      <w:bookmarkStart w:id="464" w:name="_Toc382058571"/>
      <w:r w:rsidRPr="003A425A">
        <w:rPr>
          <w:b w:val="0"/>
          <w:sz w:val="24"/>
          <w:szCs w:val="24"/>
        </w:rPr>
        <w:t>ДИНАМИЧЕСКОЕ СОЗДАНИЕ QML ОБЪЕКТОВ ИЗ JAVA SCRIPT</w:t>
      </w:r>
      <w:bookmarkEnd w:id="464"/>
    </w:p>
    <w:p w:rsidR="005A6BBD" w:rsidRPr="003A425A" w:rsidRDefault="00953454" w:rsidP="00F15C30">
      <w:pPr>
        <w:jc w:val="both"/>
        <w:rPr>
          <w:rFonts w:ascii="Times New Roman" w:hAnsi="Times New Roman"/>
          <w:sz w:val="24"/>
          <w:szCs w:val="24"/>
        </w:rPr>
      </w:pPr>
      <w:hyperlink r:id="rId835" w:history="1">
        <w:r w:rsidR="005A6BBD" w:rsidRPr="003A425A">
          <w:rPr>
            <w:rStyle w:val="a3"/>
            <w:rFonts w:ascii="Times New Roman" w:hAnsi="Times New Roman"/>
            <w:sz w:val="24"/>
            <w:szCs w:val="24"/>
          </w:rPr>
          <w:t>http://qt-project.org/doc/qt-5.1/qtqml/qtqml-javascript-dynamicobjectcreation.html</w:t>
        </w:r>
      </w:hyperlink>
    </w:p>
    <w:p w:rsidR="005A6BBD" w:rsidRPr="003A425A" w:rsidRDefault="009B0257" w:rsidP="00F15C30">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поддерживает динамическое создание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ов из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Это полезно для задержки инстанцирования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ов, пока это необходимо, тем самым улучшая время загрузки приложения. Это также позволяет динамически создавать и добавлять визуальные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на экран в ответ на реакцию ввода пользователя или других событий. </w:t>
      </w:r>
      <w:r w:rsidR="005A6BBD" w:rsidRPr="003A425A">
        <w:rPr>
          <w:rFonts w:ascii="Times New Roman" w:hAnsi="Times New Roman"/>
          <w:i/>
          <w:sz w:val="24"/>
          <w:szCs w:val="24"/>
        </w:rPr>
        <w:t>Есть ссылка на пример.</w:t>
      </w:r>
    </w:p>
    <w:p w:rsidR="00FC5568"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Есть два способа создания динамически </w:t>
      </w:r>
      <w:r w:rsidR="00085476" w:rsidRPr="003A425A">
        <w:rPr>
          <w:rFonts w:ascii="Times New Roman" w:hAnsi="Times New Roman"/>
          <w:sz w:val="24"/>
          <w:szCs w:val="24"/>
        </w:rPr>
        <w:t>объект</w:t>
      </w:r>
      <w:r w:rsidRPr="003A425A">
        <w:rPr>
          <w:rFonts w:ascii="Times New Roman" w:hAnsi="Times New Roman"/>
          <w:sz w:val="24"/>
          <w:szCs w:val="24"/>
        </w:rPr>
        <w:t xml:space="preserve">ов из </w:t>
      </w:r>
      <w:r w:rsidR="00D10A6A" w:rsidRPr="003A425A">
        <w:rPr>
          <w:rFonts w:ascii="Times New Roman" w:hAnsi="Times New Roman"/>
          <w:sz w:val="24"/>
          <w:szCs w:val="24"/>
        </w:rPr>
        <w:t>java script</w:t>
      </w:r>
      <w:r w:rsidRPr="003A425A">
        <w:rPr>
          <w:rFonts w:ascii="Times New Roman" w:hAnsi="Times New Roman"/>
          <w:sz w:val="24"/>
          <w:szCs w:val="24"/>
        </w:rPr>
        <w:t xml:space="preserve">. </w:t>
      </w:r>
    </w:p>
    <w:p w:rsidR="00FC5568" w:rsidRPr="003A425A" w:rsidRDefault="00953454" w:rsidP="00FC5568">
      <w:pPr>
        <w:numPr>
          <w:ilvl w:val="0"/>
          <w:numId w:val="150"/>
        </w:numPr>
        <w:jc w:val="both"/>
        <w:rPr>
          <w:rFonts w:ascii="Times New Roman" w:hAnsi="Times New Roman"/>
          <w:sz w:val="24"/>
          <w:szCs w:val="24"/>
        </w:rPr>
      </w:pPr>
      <w:hyperlink r:id="rId836" w:anchor="createComponent-method" w:history="1">
        <w:r w:rsidR="005A6BBD" w:rsidRPr="003A425A">
          <w:rPr>
            <w:rStyle w:val="a3"/>
            <w:rFonts w:ascii="Times New Roman" w:hAnsi="Times New Roman"/>
            <w:color w:val="auto"/>
            <w:sz w:val="24"/>
            <w:szCs w:val="24"/>
            <w:lang w:val="en-US"/>
          </w:rPr>
          <w:t>Qt</w:t>
        </w:r>
        <w:r w:rsidR="005A6BBD" w:rsidRPr="003A425A">
          <w:rPr>
            <w:rStyle w:val="a3"/>
            <w:rFonts w:ascii="Times New Roman" w:hAnsi="Times New Roman"/>
            <w:color w:val="auto"/>
            <w:sz w:val="24"/>
            <w:szCs w:val="24"/>
          </w:rPr>
          <w:t>.</w:t>
        </w:r>
        <w:r w:rsidR="005A6BBD" w:rsidRPr="003A425A">
          <w:rPr>
            <w:rStyle w:val="a3"/>
            <w:rFonts w:ascii="Times New Roman" w:hAnsi="Times New Roman"/>
            <w:color w:val="auto"/>
            <w:sz w:val="24"/>
            <w:szCs w:val="24"/>
            <w:lang w:val="en-US"/>
          </w:rPr>
          <w:t>createComponent</w:t>
        </w:r>
        <w:r w:rsidR="005A6BBD" w:rsidRPr="003A425A">
          <w:rPr>
            <w:rStyle w:val="a3"/>
            <w:rFonts w:ascii="Times New Roman" w:hAnsi="Times New Roman"/>
            <w:color w:val="auto"/>
            <w:sz w:val="24"/>
            <w:szCs w:val="24"/>
          </w:rPr>
          <w:t>()</w:t>
        </w:r>
      </w:hyperlink>
      <w:r w:rsidR="005A6BBD" w:rsidRPr="003A425A">
        <w:rPr>
          <w:rFonts w:ascii="Times New Roman" w:hAnsi="Times New Roman"/>
          <w:sz w:val="24"/>
          <w:szCs w:val="24"/>
        </w:rPr>
        <w:t xml:space="preserve"> динамически создаёт </w:t>
      </w:r>
      <w:r w:rsidR="005A6BBD" w:rsidRPr="003A425A">
        <w:rPr>
          <w:rFonts w:ascii="Times New Roman" w:hAnsi="Times New Roman"/>
          <w:sz w:val="24"/>
          <w:szCs w:val="24"/>
          <w:lang w:val="en-US"/>
        </w:rPr>
        <w:t>Component</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w:t>
      </w:r>
    </w:p>
    <w:p w:rsidR="005A6BBD" w:rsidRPr="003A425A" w:rsidRDefault="00953454" w:rsidP="00FC5568">
      <w:pPr>
        <w:numPr>
          <w:ilvl w:val="0"/>
          <w:numId w:val="150"/>
        </w:numPr>
        <w:jc w:val="both"/>
        <w:rPr>
          <w:rFonts w:ascii="Times New Roman" w:hAnsi="Times New Roman"/>
          <w:sz w:val="24"/>
          <w:szCs w:val="24"/>
        </w:rPr>
      </w:pPr>
      <w:hyperlink r:id="rId837" w:anchor="createQmlObject-method" w:history="1">
        <w:r w:rsidR="005A6BBD" w:rsidRPr="003A425A">
          <w:rPr>
            <w:rStyle w:val="a3"/>
            <w:rFonts w:ascii="Times New Roman" w:hAnsi="Times New Roman"/>
            <w:color w:val="auto"/>
            <w:sz w:val="24"/>
            <w:szCs w:val="24"/>
          </w:rPr>
          <w:t>Qt.createQmlObject()</w:t>
        </w:r>
      </w:hyperlink>
      <w:r w:rsidR="005A6BBD" w:rsidRPr="003A425A">
        <w:rPr>
          <w:rFonts w:ascii="Times New Roman" w:hAnsi="Times New Roman"/>
          <w:sz w:val="24"/>
          <w:szCs w:val="24"/>
        </w:rPr>
        <w:t xml:space="preserve"> динамически создаёт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из строки </w:t>
      </w:r>
      <w:r w:rsidR="009B0257" w:rsidRPr="003A425A">
        <w:rPr>
          <w:rFonts w:ascii="Times New Roman" w:hAnsi="Times New Roman"/>
          <w:sz w:val="24"/>
          <w:szCs w:val="24"/>
        </w:rPr>
        <w:t>qml</w:t>
      </w:r>
      <w:r w:rsidR="005A6BBD" w:rsidRPr="003A425A">
        <w:rPr>
          <w:rFonts w:ascii="Times New Roman" w:hAnsi="Times New Roman"/>
          <w:sz w:val="24"/>
          <w:szCs w:val="24"/>
        </w:rPr>
        <w:t>.</w:t>
      </w:r>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Для динамической загрузки компонента, определённого в </w:t>
      </w:r>
      <w:r w:rsidR="009B0257" w:rsidRPr="003A425A">
        <w:rPr>
          <w:rFonts w:ascii="Times New Roman" w:hAnsi="Times New Roman"/>
          <w:sz w:val="24"/>
          <w:szCs w:val="24"/>
        </w:rPr>
        <w:t>qml</w:t>
      </w:r>
      <w:r w:rsidRPr="003A425A">
        <w:rPr>
          <w:rFonts w:ascii="Times New Roman" w:hAnsi="Times New Roman"/>
          <w:sz w:val="24"/>
          <w:szCs w:val="24"/>
        </w:rPr>
        <w:t xml:space="preserve"> файле, вызовите </w:t>
      </w:r>
      <w:hyperlink r:id="rId838" w:anchor="createComponent-method" w:history="1">
        <w:r w:rsidRPr="003A425A">
          <w:rPr>
            <w:rStyle w:val="a3"/>
            <w:rFonts w:ascii="Times New Roman" w:hAnsi="Times New Roman"/>
            <w:color w:val="auto"/>
            <w:sz w:val="24"/>
            <w:szCs w:val="24"/>
          </w:rPr>
          <w:t>Qt.createComponent()</w:t>
        </w:r>
      </w:hyperlink>
      <w:r w:rsidRPr="003A425A">
        <w:rPr>
          <w:rFonts w:ascii="Times New Roman" w:hAnsi="Times New Roman"/>
          <w:sz w:val="24"/>
          <w:szCs w:val="24"/>
        </w:rPr>
        <w:t xml:space="preserve"> в </w:t>
      </w:r>
      <w:hyperlink r:id="rId839" w:anchor="qmlglobalqtobject" w:history="1">
        <w:r w:rsidRPr="003A425A">
          <w:rPr>
            <w:rStyle w:val="a3"/>
            <w:rFonts w:ascii="Times New Roman" w:hAnsi="Times New Roman"/>
            <w:color w:val="auto"/>
            <w:sz w:val="24"/>
            <w:szCs w:val="24"/>
          </w:rPr>
          <w:t>Qt object</w:t>
        </w:r>
      </w:hyperlink>
      <w:r w:rsidRPr="003A425A">
        <w:rPr>
          <w:rFonts w:ascii="Times New Roman" w:hAnsi="Times New Roman"/>
          <w:sz w:val="24"/>
          <w:szCs w:val="24"/>
        </w:rPr>
        <w:t xml:space="preserve">. Однажды получив компонент, вы можете вызвать </w:t>
      </w:r>
      <w:hyperlink r:id="rId840" w:anchor="createObject-method" w:history="1">
        <w:r w:rsidRPr="003A425A">
          <w:rPr>
            <w:rStyle w:val="a3"/>
            <w:rFonts w:ascii="Times New Roman" w:hAnsi="Times New Roman"/>
            <w:color w:val="auto"/>
            <w:sz w:val="24"/>
            <w:szCs w:val="24"/>
          </w:rPr>
          <w:t>createObject()</w:t>
        </w:r>
      </w:hyperlink>
      <w:r w:rsidRPr="003A425A">
        <w:rPr>
          <w:rFonts w:ascii="Times New Roman" w:hAnsi="Times New Roman"/>
          <w:sz w:val="24"/>
          <w:szCs w:val="24"/>
        </w:rPr>
        <w:t xml:space="preserve"> для создания экземпляра этого компонента. </w:t>
      </w:r>
      <w:r w:rsidRPr="003A425A">
        <w:rPr>
          <w:rFonts w:ascii="Times New Roman" w:hAnsi="Times New Roman"/>
          <w:i/>
          <w:sz w:val="24"/>
          <w:szCs w:val="24"/>
        </w:rPr>
        <w:t xml:space="preserve">При создании </w:t>
      </w:r>
      <w:r w:rsidR="00085476" w:rsidRPr="003A425A">
        <w:rPr>
          <w:rFonts w:ascii="Times New Roman" w:hAnsi="Times New Roman"/>
          <w:i/>
          <w:sz w:val="24"/>
          <w:szCs w:val="24"/>
        </w:rPr>
        <w:t>объект</w:t>
      </w:r>
      <w:r w:rsidRPr="003A425A">
        <w:rPr>
          <w:rFonts w:ascii="Times New Roman" w:hAnsi="Times New Roman"/>
          <w:i/>
          <w:sz w:val="24"/>
          <w:szCs w:val="24"/>
        </w:rPr>
        <w:t>а вы можете определить его родителя, а также начальные свойства.</w:t>
      </w:r>
      <w:r w:rsidR="00FC5568" w:rsidRPr="003A425A">
        <w:rPr>
          <w:rFonts w:ascii="Times New Roman" w:hAnsi="Times New Roman"/>
          <w:i/>
          <w:sz w:val="24"/>
          <w:szCs w:val="24"/>
        </w:rPr>
        <w:t xml:space="preserve"> </w:t>
      </w:r>
      <w:r w:rsidRPr="003A425A">
        <w:rPr>
          <w:rFonts w:ascii="Times New Roman" w:hAnsi="Times New Roman"/>
          <w:i/>
          <w:sz w:val="24"/>
          <w:szCs w:val="24"/>
        </w:rPr>
        <w:t xml:space="preserve">Есть пример кода динамического создания </w:t>
      </w:r>
      <w:r w:rsidR="00085476" w:rsidRPr="003A425A">
        <w:rPr>
          <w:rFonts w:ascii="Times New Roman" w:hAnsi="Times New Roman"/>
          <w:i/>
          <w:sz w:val="24"/>
          <w:szCs w:val="24"/>
        </w:rPr>
        <w:t>объект</w:t>
      </w:r>
      <w:r w:rsidRPr="003A425A">
        <w:rPr>
          <w:rFonts w:ascii="Times New Roman" w:hAnsi="Times New Roman"/>
          <w:i/>
          <w:sz w:val="24"/>
          <w:szCs w:val="24"/>
        </w:rPr>
        <w:t>а.</w:t>
      </w:r>
      <w:r w:rsidR="00FC5568" w:rsidRPr="003A425A">
        <w:rPr>
          <w:rFonts w:ascii="Times New Roman" w:hAnsi="Times New Roman"/>
          <w:i/>
          <w:sz w:val="24"/>
          <w:szCs w:val="24"/>
        </w:rPr>
        <w:t xml:space="preserve"> </w:t>
      </w:r>
      <w:r w:rsidRPr="003A425A">
        <w:rPr>
          <w:rFonts w:ascii="Times New Roman" w:hAnsi="Times New Roman"/>
          <w:i/>
          <w:sz w:val="24"/>
          <w:szCs w:val="24"/>
        </w:rPr>
        <w:t xml:space="preserve">Есть пример второго способа динамического создания </w:t>
      </w:r>
      <w:r w:rsidR="00085476" w:rsidRPr="003A425A">
        <w:rPr>
          <w:rFonts w:ascii="Times New Roman" w:hAnsi="Times New Roman"/>
          <w:i/>
          <w:sz w:val="24"/>
          <w:szCs w:val="24"/>
        </w:rPr>
        <w:t>объект</w:t>
      </w:r>
      <w:r w:rsidRPr="003A425A">
        <w:rPr>
          <w:rFonts w:ascii="Times New Roman" w:hAnsi="Times New Roman"/>
          <w:i/>
          <w:sz w:val="24"/>
          <w:szCs w:val="24"/>
        </w:rPr>
        <w:t>а, который мне также понятен.</w:t>
      </w:r>
      <w:r w:rsidR="00FC5568" w:rsidRPr="003A425A">
        <w:rPr>
          <w:rFonts w:ascii="Times New Roman" w:hAnsi="Times New Roman"/>
          <w:i/>
          <w:sz w:val="24"/>
          <w:szCs w:val="24"/>
        </w:rPr>
        <w:t xml:space="preserve"> </w:t>
      </w:r>
      <w:r w:rsidRPr="003A425A">
        <w:rPr>
          <w:rFonts w:ascii="Times New Roman" w:hAnsi="Times New Roman"/>
          <w:i/>
          <w:sz w:val="24"/>
          <w:szCs w:val="24"/>
        </w:rPr>
        <w:t xml:space="preserve">Далее следует обсуждение того, что контекст, в котором создаётся </w:t>
      </w:r>
      <w:r w:rsidR="00085476" w:rsidRPr="003A425A">
        <w:rPr>
          <w:rFonts w:ascii="Times New Roman" w:hAnsi="Times New Roman"/>
          <w:i/>
          <w:sz w:val="24"/>
          <w:szCs w:val="24"/>
        </w:rPr>
        <w:t>объект</w:t>
      </w:r>
      <w:r w:rsidRPr="003A425A">
        <w:rPr>
          <w:rFonts w:ascii="Times New Roman" w:hAnsi="Times New Roman"/>
          <w:i/>
          <w:sz w:val="24"/>
          <w:szCs w:val="24"/>
        </w:rPr>
        <w:t xml:space="preserve">, должен быть действителен. Описано, что является контекстом для каждого способа создания </w:t>
      </w:r>
      <w:r w:rsidR="00085476" w:rsidRPr="003A425A">
        <w:rPr>
          <w:rFonts w:ascii="Times New Roman" w:hAnsi="Times New Roman"/>
          <w:i/>
          <w:sz w:val="24"/>
          <w:szCs w:val="24"/>
        </w:rPr>
        <w:t>объект</w:t>
      </w:r>
      <w:r w:rsidRPr="003A425A">
        <w:rPr>
          <w:rFonts w:ascii="Times New Roman" w:hAnsi="Times New Roman"/>
          <w:i/>
          <w:sz w:val="24"/>
          <w:szCs w:val="24"/>
        </w:rPr>
        <w:t>а.</w:t>
      </w:r>
    </w:p>
    <w:p w:rsidR="005A6BBD" w:rsidRPr="003A425A" w:rsidRDefault="005A6BBD" w:rsidP="00F15C30">
      <w:pPr>
        <w:jc w:val="both"/>
        <w:rPr>
          <w:rFonts w:ascii="Times New Roman" w:hAnsi="Times New Roman"/>
          <w:color w:val="00B050"/>
          <w:sz w:val="24"/>
          <w:szCs w:val="24"/>
        </w:rPr>
      </w:pPr>
      <w:r w:rsidRPr="003A425A">
        <w:rPr>
          <w:rFonts w:ascii="Times New Roman" w:hAnsi="Times New Roman"/>
          <w:sz w:val="24"/>
          <w:szCs w:val="24"/>
        </w:rPr>
        <w:t xml:space="preserve">Во многих интерфейсах пользователя достаточно установить непрозрачность визуального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в нуль или убрать визуальный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с экрана вместо его удаления. Но если </w:t>
      </w:r>
      <w:r w:rsidR="00085476" w:rsidRPr="003A425A">
        <w:rPr>
          <w:rFonts w:ascii="Times New Roman" w:hAnsi="Times New Roman"/>
          <w:sz w:val="24"/>
          <w:szCs w:val="24"/>
        </w:rPr>
        <w:t>объект</w:t>
      </w:r>
      <w:r w:rsidRPr="003A425A">
        <w:rPr>
          <w:rFonts w:ascii="Times New Roman" w:hAnsi="Times New Roman"/>
          <w:sz w:val="24"/>
          <w:szCs w:val="24"/>
        </w:rPr>
        <w:t xml:space="preserve">ов много, то удаление </w:t>
      </w:r>
      <w:r w:rsidR="00085476" w:rsidRPr="003A425A">
        <w:rPr>
          <w:rFonts w:ascii="Times New Roman" w:hAnsi="Times New Roman"/>
          <w:sz w:val="24"/>
          <w:szCs w:val="24"/>
        </w:rPr>
        <w:t>объект</w:t>
      </w:r>
      <w:r w:rsidRPr="003A425A">
        <w:rPr>
          <w:rFonts w:ascii="Times New Roman" w:hAnsi="Times New Roman"/>
          <w:sz w:val="24"/>
          <w:szCs w:val="24"/>
        </w:rPr>
        <w:t xml:space="preserve">ов может улучшить производительность. </w:t>
      </w:r>
      <w:r w:rsidRPr="003A425A">
        <w:rPr>
          <w:rFonts w:ascii="Times New Roman" w:hAnsi="Times New Roman"/>
          <w:color w:val="00B050"/>
          <w:sz w:val="24"/>
          <w:szCs w:val="24"/>
        </w:rPr>
        <w:t xml:space="preserve">Заметьте, </w:t>
      </w:r>
      <w:r w:rsidRPr="003A425A">
        <w:rPr>
          <w:rFonts w:ascii="Times New Roman" w:hAnsi="Times New Roman"/>
          <w:color w:val="00B050"/>
          <w:sz w:val="24"/>
          <w:szCs w:val="24"/>
        </w:rPr>
        <w:lastRenderedPageBreak/>
        <w:t xml:space="preserve">что вам не следует никогда вручную удалять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ы, которые были динамически созданы при помощи удобных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фабрик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ов. Также вам следует избегать удаления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ов, которые вы не создаёте динамически. </w:t>
      </w:r>
    </w:p>
    <w:p w:rsidR="005A6BBD" w:rsidRPr="003A425A" w:rsidRDefault="005A6BBD" w:rsidP="00F15C30">
      <w:pPr>
        <w:jc w:val="both"/>
        <w:rPr>
          <w:rFonts w:ascii="Times New Roman" w:hAnsi="Times New Roman"/>
          <w:sz w:val="24"/>
          <w:szCs w:val="24"/>
        </w:rPr>
      </w:pPr>
      <w:r w:rsidRPr="003A425A">
        <w:rPr>
          <w:rFonts w:ascii="Times New Roman" w:hAnsi="Times New Roman"/>
          <w:i/>
          <w:sz w:val="24"/>
          <w:szCs w:val="24"/>
        </w:rPr>
        <w:t xml:space="preserve">Есть замечательный пример кода, в котором демонстрируется удаление </w:t>
      </w:r>
      <w:r w:rsidR="00085476" w:rsidRPr="003A425A">
        <w:rPr>
          <w:rFonts w:ascii="Times New Roman" w:hAnsi="Times New Roman"/>
          <w:i/>
          <w:sz w:val="24"/>
          <w:szCs w:val="24"/>
        </w:rPr>
        <w:t>объект</w:t>
      </w:r>
      <w:r w:rsidRPr="003A425A">
        <w:rPr>
          <w:rFonts w:ascii="Times New Roman" w:hAnsi="Times New Roman"/>
          <w:i/>
          <w:sz w:val="24"/>
          <w:szCs w:val="24"/>
        </w:rPr>
        <w:t>ов, которые были созданы динамически</w:t>
      </w:r>
      <w:r w:rsidR="00FC5568" w:rsidRPr="003A425A">
        <w:rPr>
          <w:rFonts w:ascii="Times New Roman" w:hAnsi="Times New Roman"/>
          <w:i/>
          <w:sz w:val="24"/>
          <w:szCs w:val="24"/>
        </w:rPr>
        <w:t xml:space="preserve">. </w:t>
      </w:r>
      <w:r w:rsidRPr="003A425A">
        <w:rPr>
          <w:rFonts w:ascii="Times New Roman" w:hAnsi="Times New Roman"/>
          <w:sz w:val="24"/>
          <w:szCs w:val="24"/>
        </w:rPr>
        <w:t xml:space="preserve">Могут быть уничтожены только </w:t>
      </w:r>
      <w:r w:rsidR="00085476" w:rsidRPr="003A425A">
        <w:rPr>
          <w:rFonts w:ascii="Times New Roman" w:hAnsi="Times New Roman"/>
          <w:sz w:val="24"/>
          <w:szCs w:val="24"/>
        </w:rPr>
        <w:t>объект</w:t>
      </w:r>
      <w:r w:rsidRPr="003A425A">
        <w:rPr>
          <w:rFonts w:ascii="Times New Roman" w:hAnsi="Times New Roman"/>
          <w:sz w:val="24"/>
          <w:szCs w:val="24"/>
        </w:rPr>
        <w:t>ы, которые были созданы динамически.</w:t>
      </w:r>
    </w:p>
    <w:p w:rsidR="007071A3" w:rsidRPr="003A425A" w:rsidRDefault="007071A3" w:rsidP="007071A3">
      <w:pPr>
        <w:pStyle w:val="3"/>
        <w:rPr>
          <w:b w:val="0"/>
          <w:sz w:val="24"/>
          <w:szCs w:val="24"/>
        </w:rPr>
      </w:pPr>
      <w:bookmarkStart w:id="465" w:name="_Toc382058572"/>
      <w:r w:rsidRPr="003A425A">
        <w:rPr>
          <w:b w:val="0"/>
          <w:sz w:val="24"/>
          <w:szCs w:val="24"/>
        </w:rPr>
        <w:t>ИНТЕГРИРОВАНИЕ JAVA SCRIPT В QML</w:t>
      </w:r>
      <w:bookmarkEnd w:id="465"/>
    </w:p>
    <w:p w:rsidR="007071A3" w:rsidRPr="003A425A" w:rsidRDefault="00953454" w:rsidP="007071A3">
      <w:pPr>
        <w:jc w:val="both"/>
        <w:rPr>
          <w:rFonts w:ascii="Times New Roman" w:hAnsi="Times New Roman"/>
          <w:sz w:val="24"/>
          <w:szCs w:val="24"/>
        </w:rPr>
      </w:pPr>
      <w:hyperlink r:id="rId841" w:history="1">
        <w:r w:rsidR="007071A3" w:rsidRPr="003A425A">
          <w:rPr>
            <w:rStyle w:val="a3"/>
            <w:rFonts w:ascii="Times New Roman" w:hAnsi="Times New Roman"/>
            <w:sz w:val="24"/>
            <w:szCs w:val="24"/>
          </w:rPr>
          <w:t>http://qt-project.org/doc/qt-5.1/qtdoc/qtquick-usecase-integratingjs.html</w:t>
        </w:r>
      </w:hyperlink>
    </w:p>
    <w:p w:rsidR="007071A3" w:rsidRPr="003A425A" w:rsidRDefault="007071A3" w:rsidP="00F15C30">
      <w:pPr>
        <w:jc w:val="both"/>
        <w:rPr>
          <w:rFonts w:ascii="Times New Roman" w:hAnsi="Times New Roman"/>
          <w:i/>
          <w:sz w:val="24"/>
          <w:szCs w:val="24"/>
        </w:rPr>
      </w:pPr>
      <w:r w:rsidRPr="003A425A">
        <w:rPr>
          <w:rFonts w:ascii="Times New Roman" w:hAnsi="Times New Roman"/>
          <w:sz w:val="24"/>
          <w:szCs w:val="24"/>
        </w:rPr>
        <w:t xml:space="preserve">интегрирование в qml java script. Java script код может быть легко интегрирован в qml, чтобы </w:t>
      </w:r>
      <w:r w:rsidRPr="003A425A">
        <w:rPr>
          <w:rFonts w:ascii="Times New Roman" w:hAnsi="Times New Roman"/>
          <w:color w:val="00B050"/>
          <w:sz w:val="24"/>
          <w:szCs w:val="24"/>
        </w:rPr>
        <w:t>обеспечить логику графического интерфейса</w:t>
      </w:r>
      <w:r w:rsidRPr="003A425A">
        <w:rPr>
          <w:rFonts w:ascii="Times New Roman" w:hAnsi="Times New Roman"/>
          <w:sz w:val="24"/>
          <w:szCs w:val="24"/>
        </w:rPr>
        <w:t xml:space="preserve">, </w:t>
      </w:r>
      <w:r w:rsidRPr="003A425A">
        <w:rPr>
          <w:rFonts w:ascii="Times New Roman" w:hAnsi="Times New Roman"/>
          <w:color w:val="00B050"/>
          <w:sz w:val="24"/>
          <w:szCs w:val="24"/>
        </w:rPr>
        <w:t>императивный контроль</w:t>
      </w:r>
      <w:r w:rsidRPr="003A425A">
        <w:rPr>
          <w:rFonts w:ascii="Times New Roman" w:hAnsi="Times New Roman"/>
          <w:sz w:val="24"/>
          <w:szCs w:val="24"/>
        </w:rPr>
        <w:t xml:space="preserve"> или другие преимущества. </w:t>
      </w:r>
      <w:r w:rsidRPr="003A425A">
        <w:rPr>
          <w:rFonts w:ascii="Times New Roman" w:hAnsi="Times New Roman"/>
          <w:i/>
          <w:sz w:val="24"/>
          <w:szCs w:val="24"/>
        </w:rPr>
        <w:t>далее приводятся примеры использования java script выражений, функций и файлов. Я уже всё это читал ранее.</w:t>
      </w:r>
    </w:p>
    <w:p w:rsidR="00E56E9D" w:rsidRPr="003A425A" w:rsidRDefault="00E56E9D" w:rsidP="00E56E9D">
      <w:pPr>
        <w:pStyle w:val="2"/>
        <w:rPr>
          <w:rFonts w:ascii="Times New Roman" w:hAnsi="Times New Roman"/>
          <w:b w:val="0"/>
          <w:sz w:val="24"/>
          <w:szCs w:val="24"/>
        </w:rPr>
      </w:pPr>
      <w:bookmarkStart w:id="466" w:name="_Toc382058573"/>
      <w:r w:rsidRPr="003A425A">
        <w:rPr>
          <w:rFonts w:ascii="Times New Roman" w:hAnsi="Times New Roman"/>
          <w:b w:val="0"/>
          <w:sz w:val="24"/>
          <w:szCs w:val="24"/>
        </w:rPr>
        <w:t>СИСТЕМА ТИПОВ QML</w:t>
      </w:r>
      <w:bookmarkEnd w:id="466"/>
    </w:p>
    <w:p w:rsidR="005A6BBD" w:rsidRPr="003A425A" w:rsidRDefault="00953454" w:rsidP="00F15C30">
      <w:pPr>
        <w:jc w:val="both"/>
        <w:rPr>
          <w:rFonts w:ascii="Times New Roman" w:hAnsi="Times New Roman"/>
          <w:sz w:val="24"/>
          <w:szCs w:val="24"/>
        </w:rPr>
      </w:pPr>
      <w:hyperlink r:id="rId842" w:history="1">
        <w:r w:rsidR="005A6BBD" w:rsidRPr="003A425A">
          <w:rPr>
            <w:rStyle w:val="a3"/>
            <w:rFonts w:ascii="Times New Roman" w:hAnsi="Times New Roman"/>
            <w:sz w:val="24"/>
            <w:szCs w:val="24"/>
          </w:rPr>
          <w:t>http://qt-project.org/doc/qt-5.1/qtqml/qtqml-typesystem-topic.html</w:t>
        </w:r>
      </w:hyperlink>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типы, которые могут быть использованы в определении иерархии </w:t>
      </w:r>
      <w:r w:rsidR="00085476" w:rsidRPr="003A425A">
        <w:rPr>
          <w:rFonts w:ascii="Times New Roman" w:hAnsi="Times New Roman"/>
          <w:sz w:val="24"/>
          <w:szCs w:val="24"/>
        </w:rPr>
        <w:t>объект</w:t>
      </w:r>
      <w:r w:rsidRPr="003A425A">
        <w:rPr>
          <w:rFonts w:ascii="Times New Roman" w:hAnsi="Times New Roman"/>
          <w:sz w:val="24"/>
          <w:szCs w:val="24"/>
        </w:rPr>
        <w:t xml:space="preserve">ов в документе </w:t>
      </w:r>
      <w:r w:rsidR="009B0257" w:rsidRPr="003A425A">
        <w:rPr>
          <w:rFonts w:ascii="Times New Roman" w:hAnsi="Times New Roman"/>
          <w:sz w:val="24"/>
          <w:szCs w:val="24"/>
        </w:rPr>
        <w:t>qml</w:t>
      </w:r>
      <w:r w:rsidRPr="003A425A">
        <w:rPr>
          <w:rFonts w:ascii="Times New Roman" w:hAnsi="Times New Roman"/>
          <w:sz w:val="24"/>
          <w:szCs w:val="24"/>
        </w:rPr>
        <w:t xml:space="preserve">, могут прийти из различных источников. Это могут быть: </w:t>
      </w:r>
    </w:p>
    <w:p w:rsidR="005A6BBD" w:rsidRPr="003A425A" w:rsidRDefault="005A6BBD" w:rsidP="004D4FF9">
      <w:pPr>
        <w:pStyle w:val="a8"/>
        <w:numPr>
          <w:ilvl w:val="0"/>
          <w:numId w:val="57"/>
        </w:numPr>
        <w:jc w:val="both"/>
        <w:rPr>
          <w:rFonts w:ascii="Times New Roman" w:hAnsi="Times New Roman"/>
          <w:sz w:val="24"/>
          <w:szCs w:val="24"/>
        </w:rPr>
      </w:pPr>
      <w:r w:rsidRPr="003A425A">
        <w:rPr>
          <w:rFonts w:ascii="Times New Roman" w:hAnsi="Times New Roman"/>
          <w:sz w:val="24"/>
          <w:szCs w:val="24"/>
        </w:rPr>
        <w:t xml:space="preserve">родные для языка </w:t>
      </w:r>
      <w:r w:rsidR="009B0257" w:rsidRPr="003A425A">
        <w:rPr>
          <w:rFonts w:ascii="Times New Roman" w:hAnsi="Times New Roman"/>
          <w:sz w:val="24"/>
          <w:szCs w:val="24"/>
        </w:rPr>
        <w:t>qml</w:t>
      </w:r>
      <w:r w:rsidRPr="003A425A">
        <w:rPr>
          <w:rFonts w:ascii="Times New Roman" w:hAnsi="Times New Roman"/>
          <w:sz w:val="24"/>
          <w:szCs w:val="24"/>
        </w:rPr>
        <w:t xml:space="preserve"> типы; </w:t>
      </w:r>
    </w:p>
    <w:p w:rsidR="005A6BBD" w:rsidRPr="003A425A" w:rsidRDefault="005A6BBD" w:rsidP="004D4FF9">
      <w:pPr>
        <w:pStyle w:val="a8"/>
        <w:numPr>
          <w:ilvl w:val="0"/>
          <w:numId w:val="57"/>
        </w:numPr>
        <w:jc w:val="both"/>
        <w:rPr>
          <w:rFonts w:ascii="Times New Roman" w:hAnsi="Times New Roman"/>
          <w:sz w:val="24"/>
          <w:szCs w:val="24"/>
        </w:rPr>
      </w:pPr>
      <w:r w:rsidRPr="003A425A">
        <w:rPr>
          <w:rFonts w:ascii="Times New Roman" w:hAnsi="Times New Roman"/>
          <w:sz w:val="24"/>
          <w:szCs w:val="24"/>
        </w:rPr>
        <w:t xml:space="preserve">зарегистрированные через С++ при помощи модулей </w:t>
      </w:r>
      <w:r w:rsidR="009B0257" w:rsidRPr="003A425A">
        <w:rPr>
          <w:rFonts w:ascii="Times New Roman" w:hAnsi="Times New Roman"/>
          <w:sz w:val="24"/>
          <w:szCs w:val="24"/>
        </w:rPr>
        <w:t>qml</w:t>
      </w:r>
      <w:r w:rsidR="00E56E9D" w:rsidRPr="003A425A">
        <w:rPr>
          <w:rFonts w:ascii="Times New Roman" w:hAnsi="Times New Roman"/>
          <w:sz w:val="24"/>
          <w:szCs w:val="24"/>
        </w:rPr>
        <w:t>;</w:t>
      </w:r>
    </w:p>
    <w:p w:rsidR="005A6BBD" w:rsidRPr="003A425A" w:rsidRDefault="005A6BBD" w:rsidP="004D4FF9">
      <w:pPr>
        <w:pStyle w:val="a8"/>
        <w:numPr>
          <w:ilvl w:val="0"/>
          <w:numId w:val="57"/>
        </w:numPr>
        <w:jc w:val="both"/>
        <w:rPr>
          <w:rFonts w:ascii="Times New Roman" w:hAnsi="Times New Roman"/>
          <w:sz w:val="24"/>
          <w:szCs w:val="24"/>
        </w:rPr>
      </w:pPr>
      <w:r w:rsidRPr="003A425A">
        <w:rPr>
          <w:rFonts w:ascii="Times New Roman" w:hAnsi="Times New Roman"/>
          <w:sz w:val="24"/>
          <w:szCs w:val="24"/>
        </w:rPr>
        <w:t xml:space="preserve">обеспечиваемые как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документы при помощи </w:t>
      </w:r>
      <w:r w:rsidR="009B0257" w:rsidRPr="003A425A">
        <w:rPr>
          <w:rFonts w:ascii="Times New Roman" w:hAnsi="Times New Roman"/>
          <w:sz w:val="24"/>
          <w:szCs w:val="24"/>
        </w:rPr>
        <w:t>qml</w:t>
      </w:r>
      <w:r w:rsidRPr="003A425A">
        <w:rPr>
          <w:rFonts w:ascii="Times New Roman" w:hAnsi="Times New Roman"/>
          <w:sz w:val="24"/>
          <w:szCs w:val="24"/>
        </w:rPr>
        <w:t xml:space="preserve"> модулей.</w:t>
      </w:r>
    </w:p>
    <w:p w:rsidR="005A6BBD" w:rsidRPr="003A425A" w:rsidRDefault="005A6BBD" w:rsidP="00F15C30">
      <w:pPr>
        <w:jc w:val="both"/>
        <w:rPr>
          <w:rFonts w:ascii="Times New Roman" w:hAnsi="Times New Roman"/>
          <w:sz w:val="24"/>
          <w:szCs w:val="24"/>
        </w:rPr>
      </w:pPr>
      <w:r w:rsidRPr="003A425A">
        <w:rPr>
          <w:rFonts w:ascii="Times New Roman" w:hAnsi="Times New Roman"/>
          <w:sz w:val="24"/>
          <w:szCs w:val="24"/>
        </w:rPr>
        <w:t xml:space="preserve">Есть базовые типы </w:t>
      </w:r>
      <w:r w:rsidR="009B0257" w:rsidRPr="003A425A">
        <w:rPr>
          <w:rFonts w:ascii="Times New Roman" w:hAnsi="Times New Roman"/>
          <w:sz w:val="24"/>
          <w:szCs w:val="24"/>
        </w:rPr>
        <w:t>qml</w:t>
      </w:r>
      <w:r w:rsidRPr="003A425A">
        <w:rPr>
          <w:rFonts w:ascii="Times New Roman" w:hAnsi="Times New Roman"/>
          <w:sz w:val="24"/>
          <w:szCs w:val="24"/>
        </w:rPr>
        <w:t>.</w:t>
      </w:r>
      <w:r w:rsidR="00E56E9D" w:rsidRPr="003A425A">
        <w:rPr>
          <w:rFonts w:ascii="Times New Roman" w:hAnsi="Times New Roman"/>
          <w:sz w:val="24"/>
          <w:szCs w:val="24"/>
        </w:rPr>
        <w:t xml:space="preserve"> </w:t>
      </w:r>
      <w:r w:rsidRPr="003A425A">
        <w:rPr>
          <w:rFonts w:ascii="Times New Roman" w:hAnsi="Times New Roman"/>
          <w:sz w:val="24"/>
          <w:szCs w:val="24"/>
        </w:rPr>
        <w:t xml:space="preserve">Обеспечены </w:t>
      </w:r>
      <w:r w:rsidR="00D10A6A" w:rsidRPr="003A425A">
        <w:rPr>
          <w:rFonts w:ascii="Times New Roman" w:hAnsi="Times New Roman"/>
          <w:sz w:val="24"/>
          <w:szCs w:val="24"/>
        </w:rPr>
        <w:t>java script</w:t>
      </w:r>
      <w:r w:rsidRPr="003A425A">
        <w:rPr>
          <w:rFonts w:ascii="Times New Roman" w:hAnsi="Times New Roman"/>
          <w:sz w:val="24"/>
          <w:szCs w:val="24"/>
        </w:rPr>
        <w:t xml:space="preserve"> типы. Каждый стандартный </w:t>
      </w:r>
      <w:r w:rsidR="00D10A6A" w:rsidRPr="003A425A">
        <w:rPr>
          <w:rFonts w:ascii="Times New Roman" w:hAnsi="Times New Roman"/>
          <w:sz w:val="24"/>
          <w:szCs w:val="24"/>
        </w:rPr>
        <w:t>java script</w:t>
      </w:r>
      <w:r w:rsidRPr="003A425A">
        <w:rPr>
          <w:rFonts w:ascii="Times New Roman" w:hAnsi="Times New Roman"/>
          <w:sz w:val="24"/>
          <w:szCs w:val="24"/>
        </w:rPr>
        <w:t xml:space="preserve"> тип может быть создан и сохранён с использованием общего </w:t>
      </w:r>
      <w:r w:rsidRPr="003A425A">
        <w:rPr>
          <w:rFonts w:ascii="Times New Roman" w:hAnsi="Times New Roman"/>
          <w:sz w:val="24"/>
          <w:szCs w:val="24"/>
          <w:lang w:val="en-US"/>
        </w:rPr>
        <w:t>var</w:t>
      </w:r>
      <w:r w:rsidRPr="003A425A">
        <w:rPr>
          <w:rFonts w:ascii="Times New Roman" w:hAnsi="Times New Roman"/>
          <w:sz w:val="24"/>
          <w:szCs w:val="24"/>
        </w:rPr>
        <w:t xml:space="preserve"> типа. </w:t>
      </w:r>
      <w:r w:rsidRPr="003A425A">
        <w:rPr>
          <w:rFonts w:ascii="Times New Roman" w:hAnsi="Times New Roman"/>
          <w:i/>
          <w:sz w:val="24"/>
          <w:szCs w:val="24"/>
        </w:rPr>
        <w:t xml:space="preserve">Есть пример кода создания стандартных типов </w:t>
      </w:r>
      <w:r w:rsidR="00D10A6A" w:rsidRPr="003A425A">
        <w:rPr>
          <w:rFonts w:ascii="Times New Roman" w:hAnsi="Times New Roman"/>
          <w:i/>
          <w:sz w:val="24"/>
          <w:szCs w:val="24"/>
        </w:rPr>
        <w:t>java script</w:t>
      </w:r>
      <w:r w:rsidRPr="003A425A">
        <w:rPr>
          <w:rFonts w:ascii="Times New Roman" w:hAnsi="Times New Roman"/>
          <w:i/>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ный тип является типом, из которого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может быть инстанцирован.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ные типы являются производными от </w:t>
      </w:r>
      <w:r w:rsidRPr="003A425A">
        <w:rPr>
          <w:rFonts w:ascii="Times New Roman" w:hAnsi="Times New Roman"/>
          <w:sz w:val="24"/>
          <w:szCs w:val="24"/>
          <w:lang w:val="en-US"/>
        </w:rPr>
        <w:t>QtObject</w:t>
      </w:r>
      <w:r w:rsidRPr="003A425A">
        <w:rPr>
          <w:rFonts w:ascii="Times New Roman" w:hAnsi="Times New Roman"/>
          <w:sz w:val="24"/>
          <w:szCs w:val="24"/>
        </w:rPr>
        <w:t xml:space="preserve"> и обеспечиваются </w:t>
      </w:r>
      <w:r w:rsidR="009B0257" w:rsidRPr="003A425A">
        <w:rPr>
          <w:rFonts w:ascii="Times New Roman" w:hAnsi="Times New Roman"/>
          <w:sz w:val="24"/>
          <w:szCs w:val="24"/>
        </w:rPr>
        <w:t>qml</w:t>
      </w:r>
      <w:r w:rsidRPr="003A425A">
        <w:rPr>
          <w:rFonts w:ascii="Times New Roman" w:hAnsi="Times New Roman"/>
          <w:sz w:val="24"/>
          <w:szCs w:val="24"/>
        </w:rPr>
        <w:t xml:space="preserve"> модулями. Приложения могут импортировать данные модули для использования </w:t>
      </w:r>
      <w:r w:rsidR="00085476" w:rsidRPr="003A425A">
        <w:rPr>
          <w:rFonts w:ascii="Times New Roman" w:hAnsi="Times New Roman"/>
          <w:sz w:val="24"/>
          <w:szCs w:val="24"/>
        </w:rPr>
        <w:t>объект</w:t>
      </w:r>
      <w:r w:rsidRPr="003A425A">
        <w:rPr>
          <w:rFonts w:ascii="Times New Roman" w:hAnsi="Times New Roman"/>
          <w:sz w:val="24"/>
          <w:szCs w:val="24"/>
        </w:rPr>
        <w:t xml:space="preserve">ов, которые они обеспечивают. </w:t>
      </w:r>
      <w:r w:rsidRPr="003A425A">
        <w:rPr>
          <w:rFonts w:ascii="Times New Roman" w:hAnsi="Times New Roman"/>
          <w:sz w:val="24"/>
          <w:szCs w:val="24"/>
          <w:lang w:val="en-US"/>
        </w:rPr>
        <w:t>QtQuick</w:t>
      </w:r>
      <w:r w:rsidRPr="003A425A">
        <w:rPr>
          <w:rFonts w:ascii="Times New Roman" w:hAnsi="Times New Roman"/>
          <w:sz w:val="24"/>
          <w:szCs w:val="24"/>
        </w:rPr>
        <w:t xml:space="preserve"> модуль обеспечивает наиболее общие типы </w:t>
      </w:r>
      <w:r w:rsidR="00085476" w:rsidRPr="003A425A">
        <w:rPr>
          <w:rFonts w:ascii="Times New Roman" w:hAnsi="Times New Roman"/>
          <w:sz w:val="24"/>
          <w:szCs w:val="24"/>
        </w:rPr>
        <w:t>объект</w:t>
      </w:r>
      <w:r w:rsidRPr="003A425A">
        <w:rPr>
          <w:rFonts w:ascii="Times New Roman" w:hAnsi="Times New Roman"/>
          <w:sz w:val="24"/>
          <w:szCs w:val="24"/>
        </w:rPr>
        <w:t xml:space="preserve">ов, необходимые для создания интерфейсов пользователя в </w:t>
      </w:r>
      <w:r w:rsidR="009B0257" w:rsidRPr="003A425A">
        <w:rPr>
          <w:rFonts w:ascii="Times New Roman" w:hAnsi="Times New Roman"/>
          <w:sz w:val="24"/>
          <w:szCs w:val="24"/>
        </w:rPr>
        <w:t>qml</w:t>
      </w:r>
      <w:r w:rsidRPr="003A425A">
        <w:rPr>
          <w:rFonts w:ascii="Times New Roman" w:hAnsi="Times New Roman"/>
          <w:sz w:val="24"/>
          <w:szCs w:val="24"/>
        </w:rPr>
        <w:t>.</w:t>
      </w:r>
      <w:r w:rsidR="00E56E9D" w:rsidRPr="003A425A">
        <w:rPr>
          <w:rFonts w:ascii="Times New Roman" w:hAnsi="Times New Roman"/>
          <w:sz w:val="24"/>
          <w:szCs w:val="24"/>
        </w:rPr>
        <w:t xml:space="preserve"> </w:t>
      </w:r>
      <w:r w:rsidRPr="003A425A">
        <w:rPr>
          <w:rFonts w:ascii="Times New Roman" w:hAnsi="Times New Roman"/>
          <w:sz w:val="24"/>
          <w:szCs w:val="24"/>
        </w:rPr>
        <w:t xml:space="preserve">Наконец, каждый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 неявно определяет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ный тип, который может быть повторно использован в других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документах. </w:t>
      </w:r>
    </w:p>
    <w:p w:rsidR="00E56E9D" w:rsidRPr="003A425A" w:rsidRDefault="00E56E9D" w:rsidP="00E56E9D">
      <w:pPr>
        <w:pStyle w:val="3"/>
        <w:rPr>
          <w:b w:val="0"/>
          <w:sz w:val="24"/>
          <w:szCs w:val="24"/>
        </w:rPr>
      </w:pPr>
      <w:bookmarkStart w:id="467" w:name="_Toc382058574"/>
      <w:r w:rsidRPr="003A425A">
        <w:rPr>
          <w:b w:val="0"/>
          <w:sz w:val="24"/>
          <w:szCs w:val="24"/>
        </w:rPr>
        <w:t>БАЗОВЫЕ ТИПЫ</w:t>
      </w:r>
      <w:bookmarkEnd w:id="467"/>
    </w:p>
    <w:p w:rsidR="005A6BBD" w:rsidRPr="003A425A" w:rsidRDefault="00953454" w:rsidP="00F15C30">
      <w:pPr>
        <w:jc w:val="both"/>
        <w:rPr>
          <w:rFonts w:ascii="Times New Roman" w:hAnsi="Times New Roman"/>
          <w:sz w:val="24"/>
          <w:szCs w:val="24"/>
        </w:rPr>
      </w:pPr>
      <w:hyperlink r:id="rId843" w:history="1">
        <w:r w:rsidR="005A6BBD" w:rsidRPr="003A425A">
          <w:rPr>
            <w:rStyle w:val="a3"/>
            <w:rFonts w:ascii="Times New Roman" w:hAnsi="Times New Roman"/>
            <w:sz w:val="24"/>
            <w:szCs w:val="24"/>
          </w:rPr>
          <w:t>http://qt-project.org/doc/qt-5.1/qtqml/qtqml-typesystem-basictypes.html</w:t>
        </w:r>
      </w:hyperlink>
    </w:p>
    <w:p w:rsidR="005A6BBD" w:rsidRPr="003A425A" w:rsidRDefault="005A6BBD" w:rsidP="00F15C30">
      <w:pPr>
        <w:jc w:val="both"/>
        <w:rPr>
          <w:rFonts w:ascii="Times New Roman" w:hAnsi="Times New Roman"/>
          <w:i/>
          <w:sz w:val="24"/>
          <w:szCs w:val="24"/>
        </w:rPr>
      </w:pPr>
      <w:r w:rsidRPr="003A425A">
        <w:rPr>
          <w:rFonts w:ascii="Times New Roman" w:hAnsi="Times New Roman"/>
          <w:sz w:val="24"/>
          <w:szCs w:val="24"/>
        </w:rPr>
        <w:t xml:space="preserve">базовый тип – это тип, который относится к простому значению, такому как инт или стринг. Данный тип является другим в отличие от </w:t>
      </w:r>
      <w:r w:rsidR="00085476" w:rsidRPr="003A425A">
        <w:rPr>
          <w:rFonts w:ascii="Times New Roman" w:hAnsi="Times New Roman"/>
          <w:sz w:val="24"/>
          <w:szCs w:val="24"/>
        </w:rPr>
        <w:t>объект</w:t>
      </w:r>
      <w:r w:rsidRPr="003A425A">
        <w:rPr>
          <w:rFonts w:ascii="Times New Roman" w:hAnsi="Times New Roman"/>
          <w:sz w:val="24"/>
          <w:szCs w:val="24"/>
        </w:rPr>
        <w:t xml:space="preserve">ных типов </w:t>
      </w:r>
      <w:r w:rsidR="009B0257" w:rsidRPr="003A425A">
        <w:rPr>
          <w:rFonts w:ascii="Times New Roman" w:hAnsi="Times New Roman"/>
          <w:sz w:val="24"/>
          <w:szCs w:val="24"/>
        </w:rPr>
        <w:t>qml</w:t>
      </w:r>
      <w:r w:rsidRPr="003A425A">
        <w:rPr>
          <w:rFonts w:ascii="Times New Roman" w:hAnsi="Times New Roman"/>
          <w:sz w:val="24"/>
          <w:szCs w:val="24"/>
        </w:rPr>
        <w:t xml:space="preserve">, которые могут иметь свойства, сигналы, методы и т.д. базовый тип не может быть использован для объявления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о</w:t>
      </w:r>
      <w:r w:rsidR="00E56E9D" w:rsidRPr="003A425A">
        <w:rPr>
          <w:rFonts w:ascii="Times New Roman" w:hAnsi="Times New Roman"/>
          <w:sz w:val="24"/>
          <w:szCs w:val="24"/>
        </w:rPr>
        <w:t>в. Данные типы используются для</w:t>
      </w:r>
      <w:r w:rsidRPr="003A425A">
        <w:rPr>
          <w:rFonts w:ascii="Times New Roman" w:hAnsi="Times New Roman"/>
          <w:sz w:val="24"/>
          <w:szCs w:val="24"/>
        </w:rPr>
        <w:t xml:space="preserve"> обозначения простых значений или значений, которые содержат простой набор пар свойство-значение.</w:t>
      </w:r>
      <w:r w:rsidR="00E56E9D" w:rsidRPr="003A425A">
        <w:rPr>
          <w:rFonts w:ascii="Times New Roman" w:hAnsi="Times New Roman"/>
          <w:sz w:val="24"/>
          <w:szCs w:val="24"/>
        </w:rPr>
        <w:t xml:space="preserve"> </w:t>
      </w:r>
      <w:r w:rsidRPr="003A425A">
        <w:rPr>
          <w:rFonts w:ascii="Times New Roman" w:hAnsi="Times New Roman"/>
          <w:sz w:val="24"/>
          <w:szCs w:val="24"/>
        </w:rPr>
        <w:t xml:space="preserve">Некоторые базовые типы поддерживаются движком по умолчанию, а некоторые могут быть использованы только с импортом соответствующего модуля. </w:t>
      </w:r>
      <w:r w:rsidRPr="003A425A">
        <w:rPr>
          <w:rFonts w:ascii="Times New Roman" w:hAnsi="Times New Roman"/>
          <w:i/>
          <w:sz w:val="24"/>
          <w:szCs w:val="24"/>
        </w:rPr>
        <w:t>В данной части перечислены некоторые ограничения на использование базовых типов.</w:t>
      </w:r>
      <w:r w:rsidR="00E56E9D" w:rsidRPr="003A425A">
        <w:rPr>
          <w:rFonts w:ascii="Times New Roman" w:hAnsi="Times New Roman"/>
          <w:i/>
          <w:sz w:val="24"/>
          <w:szCs w:val="24"/>
        </w:rPr>
        <w:t xml:space="preserve"> </w:t>
      </w:r>
      <w:r w:rsidRPr="003A425A">
        <w:rPr>
          <w:rFonts w:ascii="Times New Roman" w:hAnsi="Times New Roman"/>
          <w:i/>
          <w:sz w:val="24"/>
          <w:szCs w:val="24"/>
        </w:rPr>
        <w:t xml:space="preserve">Далее есть таблица </w:t>
      </w:r>
      <w:r w:rsidRPr="003A425A">
        <w:rPr>
          <w:rFonts w:ascii="Times New Roman" w:hAnsi="Times New Roman"/>
          <w:i/>
          <w:sz w:val="24"/>
          <w:szCs w:val="24"/>
        </w:rPr>
        <w:lastRenderedPageBreak/>
        <w:t xml:space="preserve">поддерживаемых базовых типов </w:t>
      </w:r>
      <w:r w:rsidR="009B0257" w:rsidRPr="003A425A">
        <w:rPr>
          <w:rFonts w:ascii="Times New Roman" w:hAnsi="Times New Roman"/>
          <w:i/>
          <w:sz w:val="24"/>
          <w:szCs w:val="24"/>
        </w:rPr>
        <w:t>qml</w:t>
      </w:r>
      <w:r w:rsidRPr="003A425A">
        <w:rPr>
          <w:rFonts w:ascii="Times New Roman" w:hAnsi="Times New Roman"/>
          <w:i/>
          <w:sz w:val="24"/>
          <w:szCs w:val="24"/>
        </w:rPr>
        <w:t>.</w:t>
      </w:r>
      <w:r w:rsidR="00E56E9D" w:rsidRPr="003A425A">
        <w:rPr>
          <w:rFonts w:ascii="Times New Roman" w:hAnsi="Times New Roman"/>
          <w:i/>
          <w:sz w:val="24"/>
          <w:szCs w:val="24"/>
        </w:rPr>
        <w:t xml:space="preserve"> </w:t>
      </w:r>
      <w:r w:rsidRPr="003A425A">
        <w:rPr>
          <w:rFonts w:ascii="Times New Roman" w:hAnsi="Times New Roman"/>
          <w:i/>
          <w:sz w:val="24"/>
          <w:szCs w:val="24"/>
        </w:rPr>
        <w:t xml:space="preserve">Далее есть базовые типы, обеспечиваемые </w:t>
      </w:r>
      <w:r w:rsidR="009B0257" w:rsidRPr="003A425A">
        <w:rPr>
          <w:rFonts w:ascii="Times New Roman" w:hAnsi="Times New Roman"/>
          <w:i/>
          <w:sz w:val="24"/>
          <w:szCs w:val="24"/>
        </w:rPr>
        <w:t>qml</w:t>
      </w:r>
      <w:r w:rsidRPr="003A425A">
        <w:rPr>
          <w:rFonts w:ascii="Times New Roman" w:hAnsi="Times New Roman"/>
          <w:i/>
          <w:sz w:val="24"/>
          <w:szCs w:val="24"/>
        </w:rPr>
        <w:t xml:space="preserve"> модулями.</w:t>
      </w:r>
      <w:r w:rsidR="00E56E9D" w:rsidRPr="003A425A">
        <w:rPr>
          <w:rFonts w:ascii="Times New Roman" w:hAnsi="Times New Roman"/>
          <w:i/>
          <w:sz w:val="24"/>
          <w:szCs w:val="24"/>
        </w:rPr>
        <w:t xml:space="preserve"> </w:t>
      </w:r>
    </w:p>
    <w:p w:rsidR="005A6BBD" w:rsidRPr="003A425A" w:rsidRDefault="00B74A73" w:rsidP="00F15C30">
      <w:pPr>
        <w:jc w:val="both"/>
        <w:rPr>
          <w:rFonts w:ascii="Times New Roman" w:hAnsi="Times New Roman"/>
          <w:sz w:val="24"/>
          <w:szCs w:val="24"/>
        </w:rPr>
      </w:pPr>
      <w:r w:rsidRPr="003A425A">
        <w:rPr>
          <w:rFonts w:ascii="Times New Roman" w:hAnsi="Times New Roman"/>
          <w:sz w:val="24"/>
          <w:szCs w:val="24"/>
        </w:rPr>
        <w:t>Глобал</w:t>
      </w:r>
      <w:r w:rsidR="005A6BBD" w:rsidRPr="003A425A">
        <w:rPr>
          <w:rFonts w:ascii="Times New Roman" w:hAnsi="Times New Roman"/>
          <w:sz w:val="24"/>
          <w:szCs w:val="24"/>
        </w:rPr>
        <w:t xml:space="preserve">ьный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предоставляет полезные функции для манипулирования базовыми типами. Для использования некоторых базовых типов некоторого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модуля, его необходимо импортировать в </w:t>
      </w:r>
      <w:r w:rsidR="009B0257" w:rsidRPr="003A425A">
        <w:rPr>
          <w:rFonts w:ascii="Times New Roman" w:hAnsi="Times New Roman"/>
          <w:sz w:val="24"/>
          <w:szCs w:val="24"/>
        </w:rPr>
        <w:t>qml</w:t>
      </w:r>
      <w:r w:rsidR="00E56E9D" w:rsidRPr="003A425A">
        <w:rPr>
          <w:rFonts w:ascii="Times New Roman" w:hAnsi="Times New Roman"/>
          <w:sz w:val="24"/>
          <w:szCs w:val="24"/>
        </w:rPr>
        <w:t xml:space="preserve"> документы. </w:t>
      </w:r>
      <w:r w:rsidR="005A6BBD" w:rsidRPr="003A425A">
        <w:rPr>
          <w:rFonts w:ascii="Times New Roman" w:hAnsi="Times New Roman"/>
          <w:sz w:val="24"/>
          <w:szCs w:val="24"/>
        </w:rPr>
        <w:t xml:space="preserve">У некоторых базовых типов есть некоторые свойства. Но у них нет сигналов изменения данных свойств. Вместо этого есть сигнал просто для изменения базового типа. В </w:t>
      </w:r>
      <w:r w:rsidR="00085476" w:rsidRPr="003A425A">
        <w:rPr>
          <w:rFonts w:ascii="Times New Roman" w:hAnsi="Times New Roman"/>
          <w:sz w:val="24"/>
          <w:szCs w:val="24"/>
        </w:rPr>
        <w:t>объект</w:t>
      </w:r>
      <w:r w:rsidR="005A6BBD" w:rsidRPr="003A425A">
        <w:rPr>
          <w:rFonts w:ascii="Times New Roman" w:hAnsi="Times New Roman"/>
          <w:sz w:val="24"/>
          <w:szCs w:val="24"/>
        </w:rPr>
        <w:t>ных типах для каждого свойства есть сигнал, который испускается только тогда, когда данное свойство реально изменяется.</w:t>
      </w:r>
    </w:p>
    <w:p w:rsidR="00B41CA2" w:rsidRPr="003A425A" w:rsidRDefault="00B41CA2" w:rsidP="00B41CA2">
      <w:pPr>
        <w:pStyle w:val="3"/>
        <w:rPr>
          <w:b w:val="0"/>
          <w:sz w:val="24"/>
          <w:szCs w:val="24"/>
        </w:rPr>
      </w:pPr>
      <w:bookmarkStart w:id="468" w:name="_Toc382058575"/>
      <w:r w:rsidRPr="003A425A">
        <w:rPr>
          <w:b w:val="0"/>
          <w:sz w:val="24"/>
          <w:szCs w:val="24"/>
        </w:rPr>
        <w:t>ОБЪЕКТНЫЕ ТИПЫ QML</w:t>
      </w:r>
      <w:bookmarkEnd w:id="468"/>
    </w:p>
    <w:p w:rsidR="005A6BBD" w:rsidRPr="003A425A" w:rsidRDefault="00953454" w:rsidP="00CD6118">
      <w:pPr>
        <w:jc w:val="both"/>
        <w:rPr>
          <w:rFonts w:ascii="Times New Roman" w:hAnsi="Times New Roman"/>
          <w:sz w:val="24"/>
          <w:szCs w:val="24"/>
        </w:rPr>
      </w:pPr>
      <w:hyperlink r:id="rId844" w:history="1">
        <w:r w:rsidR="005A6BBD" w:rsidRPr="003A425A">
          <w:rPr>
            <w:rStyle w:val="a3"/>
            <w:rFonts w:ascii="Times New Roman" w:hAnsi="Times New Roman"/>
            <w:sz w:val="24"/>
            <w:szCs w:val="24"/>
          </w:rPr>
          <w:t>http://qt-project.org/doc/qt-5.1/qtqml/qtqml-typesystem-objecttypes.html</w:t>
        </w:r>
      </w:hyperlink>
    </w:p>
    <w:p w:rsidR="005A6BBD" w:rsidRPr="003A425A" w:rsidRDefault="009B0257" w:rsidP="00CD6118">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тип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 это тип, из которого может быть инстанцирован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Создатели плагинов и разработчики приложений могут обеспечить типы, определённые как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документы.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w:t>
      </w:r>
      <w:r w:rsidR="00711F93" w:rsidRPr="003A425A">
        <w:rPr>
          <w:rFonts w:ascii="Times New Roman" w:hAnsi="Times New Roman"/>
          <w:sz w:val="24"/>
          <w:szCs w:val="24"/>
        </w:rPr>
        <w:t>, когда обнаруживается системой</w:t>
      </w:r>
      <w:r w:rsidR="005A6BBD" w:rsidRPr="003A425A">
        <w:rPr>
          <w:rFonts w:ascii="Times New Roman" w:hAnsi="Times New Roman"/>
          <w:sz w:val="24"/>
          <w:szCs w:val="24"/>
        </w:rPr>
        <w:t xml:space="preserve"> импорта </w:t>
      </w:r>
      <w:r w:rsidRPr="003A425A">
        <w:rPr>
          <w:rFonts w:ascii="Times New Roman" w:hAnsi="Times New Roman"/>
          <w:sz w:val="24"/>
          <w:szCs w:val="24"/>
        </w:rPr>
        <w:t>qml</w:t>
      </w:r>
      <w:r w:rsidR="005A6BBD" w:rsidRPr="003A425A">
        <w:rPr>
          <w:rFonts w:ascii="Times New Roman" w:hAnsi="Times New Roman"/>
          <w:sz w:val="24"/>
          <w:szCs w:val="24"/>
        </w:rPr>
        <w:t>, определяет тип, идентифицируемый именем файла минус расширение файла.</w:t>
      </w:r>
      <w:r w:rsidR="00711F93" w:rsidRPr="003A425A">
        <w:rPr>
          <w:rFonts w:ascii="Times New Roman" w:hAnsi="Times New Roman"/>
          <w:sz w:val="24"/>
          <w:szCs w:val="24"/>
        </w:rPr>
        <w:t xml:space="preserve"> </w:t>
      </w:r>
      <w:r w:rsidR="005A6BBD" w:rsidRPr="003A425A">
        <w:rPr>
          <w:rFonts w:ascii="Times New Roman" w:hAnsi="Times New Roman"/>
          <w:sz w:val="24"/>
          <w:szCs w:val="24"/>
        </w:rPr>
        <w:t xml:space="preserve">Ещё одним способом создания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ов из </w:t>
      </w:r>
      <w:r w:rsidRPr="003A425A">
        <w:rPr>
          <w:rFonts w:ascii="Times New Roman" w:hAnsi="Times New Roman"/>
          <w:sz w:val="24"/>
          <w:szCs w:val="24"/>
        </w:rPr>
        <w:t>qml</w:t>
      </w:r>
      <w:r w:rsidR="005A6BBD" w:rsidRPr="003A425A">
        <w:rPr>
          <w:rFonts w:ascii="Times New Roman" w:hAnsi="Times New Roman"/>
          <w:sz w:val="24"/>
          <w:szCs w:val="24"/>
        </w:rPr>
        <w:t xml:space="preserve"> является использование типа </w:t>
      </w:r>
      <w:r w:rsidR="005A6BBD" w:rsidRPr="003A425A">
        <w:rPr>
          <w:rFonts w:ascii="Times New Roman" w:hAnsi="Times New Roman"/>
          <w:sz w:val="24"/>
          <w:szCs w:val="24"/>
          <w:lang w:val="en-US"/>
        </w:rPr>
        <w:t>Component</w:t>
      </w:r>
      <w:r w:rsidR="005A6BBD" w:rsidRPr="003A425A">
        <w:rPr>
          <w:rFonts w:ascii="Times New Roman" w:hAnsi="Times New Roman"/>
          <w:sz w:val="24"/>
          <w:szCs w:val="24"/>
        </w:rPr>
        <w:t xml:space="preserve">. Это позволяет определение типа внутри документа </w:t>
      </w:r>
      <w:r w:rsidRPr="003A425A">
        <w:rPr>
          <w:rFonts w:ascii="Times New Roman" w:hAnsi="Times New Roman"/>
          <w:sz w:val="24"/>
          <w:szCs w:val="24"/>
        </w:rPr>
        <w:t>qml</w:t>
      </w:r>
      <w:r w:rsidR="005A6BBD" w:rsidRPr="003A425A">
        <w:rPr>
          <w:rFonts w:ascii="Times New Roman" w:hAnsi="Times New Roman"/>
          <w:sz w:val="24"/>
          <w:szCs w:val="24"/>
        </w:rPr>
        <w:t xml:space="preserve"> вместо создания нового документа для данного типа. </w:t>
      </w:r>
      <w:r w:rsidR="005A6BBD" w:rsidRPr="003A425A">
        <w:rPr>
          <w:rFonts w:ascii="Times New Roman" w:hAnsi="Times New Roman"/>
          <w:i/>
          <w:sz w:val="24"/>
          <w:szCs w:val="24"/>
        </w:rPr>
        <w:t>Есть пример кода.</w:t>
      </w:r>
    </w:p>
    <w:p w:rsidR="005A6BBD" w:rsidRPr="003A425A" w:rsidRDefault="005A6BBD" w:rsidP="00CD6118">
      <w:pPr>
        <w:jc w:val="both"/>
        <w:rPr>
          <w:rFonts w:ascii="Times New Roman" w:hAnsi="Times New Roman"/>
          <w:sz w:val="24"/>
          <w:szCs w:val="24"/>
        </w:rPr>
      </w:pPr>
      <w:r w:rsidRPr="003A425A">
        <w:rPr>
          <w:rFonts w:ascii="Times New Roman" w:hAnsi="Times New Roman"/>
          <w:sz w:val="24"/>
          <w:szCs w:val="24"/>
        </w:rPr>
        <w:t>Пространство имён компонента отличается от пространства имён документа, поэтому имена можно дублировать.</w:t>
      </w:r>
      <w:r w:rsidR="00711F93" w:rsidRPr="003A425A">
        <w:rPr>
          <w:rFonts w:ascii="Times New Roman" w:hAnsi="Times New Roman"/>
          <w:sz w:val="24"/>
          <w:szCs w:val="24"/>
        </w:rPr>
        <w:t xml:space="preserve"> </w:t>
      </w:r>
      <w:r w:rsidRPr="003A425A">
        <w:rPr>
          <w:rFonts w:ascii="Times New Roman" w:hAnsi="Times New Roman"/>
          <w:sz w:val="24"/>
          <w:szCs w:val="24"/>
        </w:rPr>
        <w:t xml:space="preserve">С++ разработчики плагина и приложения могут зарегистрировать типы, определённые в С++ через программный интерфейс, обеспечиваемый </w:t>
      </w:r>
      <w:r w:rsidR="009B0257" w:rsidRPr="003A425A">
        <w:rPr>
          <w:rFonts w:ascii="Times New Roman" w:hAnsi="Times New Roman"/>
          <w:sz w:val="24"/>
          <w:szCs w:val="24"/>
        </w:rPr>
        <w:t>qml</w:t>
      </w:r>
      <w:r w:rsidRPr="003A425A">
        <w:rPr>
          <w:rFonts w:ascii="Times New Roman" w:hAnsi="Times New Roman"/>
          <w:sz w:val="24"/>
          <w:szCs w:val="24"/>
        </w:rPr>
        <w:t xml:space="preserve"> модулем.</w:t>
      </w:r>
      <w:r w:rsidR="00711F93"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система типов полагается на импорты, плагины и расширения, установленные в известном пути импорта. Плагины могут быть обеспечены сторонними разработчиками и повторно использованы разработчиками приложения.</w:t>
      </w:r>
    </w:p>
    <w:p w:rsidR="00825931" w:rsidRPr="003A425A" w:rsidRDefault="00825931" w:rsidP="00825931">
      <w:pPr>
        <w:pStyle w:val="3"/>
        <w:rPr>
          <w:b w:val="0"/>
          <w:sz w:val="24"/>
          <w:szCs w:val="24"/>
        </w:rPr>
      </w:pPr>
      <w:bookmarkStart w:id="469" w:name="_Toc382058576"/>
      <w:r w:rsidRPr="003A425A">
        <w:rPr>
          <w:b w:val="0"/>
          <w:sz w:val="24"/>
          <w:szCs w:val="24"/>
        </w:rPr>
        <w:t>ОПРЕДЕЛЕНИЕ ОБЪЕКТНЫХ ТИПОВ ПРИ ПОМОЩИ QML ДОКУМЕНТОВ</w:t>
      </w:r>
      <w:bookmarkEnd w:id="469"/>
    </w:p>
    <w:p w:rsidR="005A6BBD" w:rsidRPr="003A425A" w:rsidRDefault="00953454" w:rsidP="00CD6118">
      <w:pPr>
        <w:jc w:val="both"/>
        <w:rPr>
          <w:rFonts w:ascii="Times New Roman" w:hAnsi="Times New Roman"/>
          <w:sz w:val="24"/>
          <w:szCs w:val="24"/>
        </w:rPr>
      </w:pPr>
      <w:hyperlink r:id="rId845" w:history="1">
        <w:r w:rsidR="005A6BBD" w:rsidRPr="003A425A">
          <w:rPr>
            <w:rStyle w:val="a3"/>
            <w:rFonts w:ascii="Times New Roman" w:hAnsi="Times New Roman"/>
            <w:sz w:val="24"/>
            <w:szCs w:val="24"/>
          </w:rPr>
          <w:t>http://qt-project.org/doc/qt-5.1/qtqml/qtqml-documents-definetypes.html</w:t>
        </w:r>
      </w:hyperlink>
    </w:p>
    <w:p w:rsidR="005A6BBD" w:rsidRPr="003A425A" w:rsidRDefault="005A6BBD" w:rsidP="006B6215">
      <w:pPr>
        <w:tabs>
          <w:tab w:val="left" w:pos="6237"/>
        </w:tabs>
        <w:jc w:val="both"/>
        <w:rPr>
          <w:rFonts w:ascii="Times New Roman" w:hAnsi="Times New Roman"/>
          <w:sz w:val="24"/>
          <w:szCs w:val="24"/>
        </w:rPr>
      </w:pPr>
      <w:r w:rsidRPr="003A425A">
        <w:rPr>
          <w:rFonts w:ascii="Times New Roman" w:hAnsi="Times New Roman"/>
          <w:sz w:val="24"/>
          <w:szCs w:val="24"/>
        </w:rPr>
        <w:t xml:space="preserve">одной из центральных особенностей </w:t>
      </w:r>
      <w:r w:rsidR="009B0257" w:rsidRPr="003A425A">
        <w:rPr>
          <w:rFonts w:ascii="Times New Roman" w:hAnsi="Times New Roman"/>
          <w:sz w:val="24"/>
          <w:szCs w:val="24"/>
        </w:rPr>
        <w:t>qml</w:t>
      </w:r>
      <w:r w:rsidRPr="003A425A">
        <w:rPr>
          <w:rFonts w:ascii="Times New Roman" w:hAnsi="Times New Roman"/>
          <w:sz w:val="24"/>
          <w:szCs w:val="24"/>
        </w:rPr>
        <w:t xml:space="preserve"> является то, что он позволяет легко определять </w:t>
      </w:r>
      <w:r w:rsidR="00085476" w:rsidRPr="003A425A">
        <w:rPr>
          <w:rFonts w:ascii="Times New Roman" w:hAnsi="Times New Roman"/>
          <w:sz w:val="24"/>
          <w:szCs w:val="24"/>
        </w:rPr>
        <w:t>объект</w:t>
      </w:r>
      <w:r w:rsidRPr="003A425A">
        <w:rPr>
          <w:rFonts w:ascii="Times New Roman" w:hAnsi="Times New Roman"/>
          <w:sz w:val="24"/>
          <w:szCs w:val="24"/>
        </w:rPr>
        <w:t xml:space="preserve">ы при помощи документов в соответствии с потребностями отдельных </w:t>
      </w:r>
      <w:r w:rsidR="009B0257" w:rsidRPr="003A425A">
        <w:rPr>
          <w:rFonts w:ascii="Times New Roman" w:hAnsi="Times New Roman"/>
          <w:sz w:val="24"/>
          <w:szCs w:val="24"/>
        </w:rPr>
        <w:t>qml</w:t>
      </w:r>
      <w:r w:rsidRPr="003A425A">
        <w:rPr>
          <w:rFonts w:ascii="Times New Roman" w:hAnsi="Times New Roman"/>
          <w:sz w:val="24"/>
          <w:szCs w:val="24"/>
        </w:rPr>
        <w:t xml:space="preserve"> приложений. Стандартный модуль </w:t>
      </w:r>
      <w:r w:rsidR="000A4493" w:rsidRPr="003A425A">
        <w:rPr>
          <w:rFonts w:ascii="Times New Roman" w:hAnsi="Times New Roman"/>
          <w:sz w:val="24"/>
          <w:szCs w:val="24"/>
        </w:rPr>
        <w:t>Qt Quick</w:t>
      </w:r>
      <w:r w:rsidRPr="003A425A">
        <w:rPr>
          <w:rFonts w:ascii="Times New Roman" w:hAnsi="Times New Roman"/>
          <w:sz w:val="24"/>
          <w:szCs w:val="24"/>
        </w:rPr>
        <w:t xml:space="preserve"> обеспечивает различные типы для построения </w:t>
      </w:r>
      <w:r w:rsidR="009B0257" w:rsidRPr="003A425A">
        <w:rPr>
          <w:rFonts w:ascii="Times New Roman" w:hAnsi="Times New Roman"/>
          <w:sz w:val="24"/>
          <w:szCs w:val="24"/>
        </w:rPr>
        <w:t>qml</w:t>
      </w:r>
      <w:r w:rsidRPr="003A425A">
        <w:rPr>
          <w:rFonts w:ascii="Times New Roman" w:hAnsi="Times New Roman"/>
          <w:sz w:val="24"/>
          <w:szCs w:val="24"/>
        </w:rPr>
        <w:t xml:space="preserve"> приложений. Но вы можете легко создавать и свои собственные </w:t>
      </w:r>
      <w:r w:rsidR="00085476" w:rsidRPr="003A425A">
        <w:rPr>
          <w:rFonts w:ascii="Times New Roman" w:hAnsi="Times New Roman"/>
          <w:sz w:val="24"/>
          <w:szCs w:val="24"/>
        </w:rPr>
        <w:t>объект</w:t>
      </w:r>
      <w:r w:rsidRPr="003A425A">
        <w:rPr>
          <w:rFonts w:ascii="Times New Roman" w:hAnsi="Times New Roman"/>
          <w:sz w:val="24"/>
          <w:szCs w:val="24"/>
        </w:rPr>
        <w:t>ы.</w:t>
      </w:r>
      <w:r w:rsidR="006B6215" w:rsidRPr="003A425A">
        <w:rPr>
          <w:rFonts w:ascii="Times New Roman" w:hAnsi="Times New Roman"/>
          <w:sz w:val="24"/>
          <w:szCs w:val="24"/>
        </w:rPr>
        <w:t xml:space="preserve"> </w:t>
      </w:r>
      <w:r w:rsidRPr="003A425A">
        <w:rPr>
          <w:rFonts w:ascii="Times New Roman" w:hAnsi="Times New Roman"/>
          <w:sz w:val="24"/>
          <w:szCs w:val="24"/>
        </w:rPr>
        <w:t xml:space="preserve">Для создания </w:t>
      </w:r>
      <w:r w:rsidR="00085476" w:rsidRPr="003A425A">
        <w:rPr>
          <w:rFonts w:ascii="Times New Roman" w:hAnsi="Times New Roman"/>
          <w:sz w:val="24"/>
          <w:szCs w:val="24"/>
        </w:rPr>
        <w:t>объект</w:t>
      </w:r>
      <w:r w:rsidRPr="003A425A">
        <w:rPr>
          <w:rFonts w:ascii="Times New Roman" w:hAnsi="Times New Roman"/>
          <w:sz w:val="24"/>
          <w:szCs w:val="24"/>
        </w:rPr>
        <w:t xml:space="preserve">ного типа при помощи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документа следует создать текстовый файл с именем &lt;</w:t>
      </w:r>
      <w:r w:rsidRPr="003A425A">
        <w:rPr>
          <w:rFonts w:ascii="Times New Roman" w:hAnsi="Times New Roman"/>
          <w:sz w:val="24"/>
          <w:szCs w:val="24"/>
          <w:lang w:val="en-US"/>
        </w:rPr>
        <w:t>TypeName</w:t>
      </w:r>
      <w:r w:rsidRPr="003A425A">
        <w:rPr>
          <w:rFonts w:ascii="Times New Roman" w:hAnsi="Times New Roman"/>
          <w:sz w:val="24"/>
          <w:szCs w:val="24"/>
        </w:rPr>
        <w:t>&gt;.</w:t>
      </w:r>
      <w:r w:rsidRPr="003A425A">
        <w:rPr>
          <w:rFonts w:ascii="Times New Roman" w:hAnsi="Times New Roman"/>
          <w:sz w:val="24"/>
          <w:szCs w:val="24"/>
          <w:lang w:val="en-US"/>
        </w:rPr>
        <w:t>qml</w:t>
      </w:r>
      <w:r w:rsidRPr="003A425A">
        <w:rPr>
          <w:rFonts w:ascii="Times New Roman" w:hAnsi="Times New Roman"/>
          <w:sz w:val="24"/>
          <w:szCs w:val="24"/>
        </w:rPr>
        <w:t>, который должен начинаться с прописной буквы. Этот документ распознаётся движком автоматически</w:t>
      </w:r>
      <w:r w:rsidR="006B6215" w:rsidRPr="003A425A">
        <w:rPr>
          <w:rFonts w:ascii="Times New Roman" w:hAnsi="Times New Roman"/>
          <w:sz w:val="24"/>
          <w:szCs w:val="24"/>
        </w:rPr>
        <w:t>,</w:t>
      </w:r>
      <w:r w:rsidRPr="003A425A">
        <w:rPr>
          <w:rFonts w:ascii="Times New Roman" w:hAnsi="Times New Roman"/>
          <w:sz w:val="24"/>
          <w:szCs w:val="24"/>
        </w:rPr>
        <w:t xml:space="preserve"> как тип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006B6215" w:rsidRPr="003A425A">
        <w:rPr>
          <w:rFonts w:ascii="Times New Roman" w:hAnsi="Times New Roman"/>
          <w:sz w:val="24"/>
          <w:szCs w:val="24"/>
        </w:rPr>
        <w:t>Т</w:t>
      </w:r>
      <w:r w:rsidRPr="003A425A">
        <w:rPr>
          <w:rFonts w:ascii="Times New Roman" w:hAnsi="Times New Roman"/>
          <w:sz w:val="24"/>
          <w:szCs w:val="24"/>
        </w:rPr>
        <w:t xml:space="preserve">акже он становится доступным остальным </w:t>
      </w:r>
      <w:r w:rsidR="009B0257" w:rsidRPr="003A425A">
        <w:rPr>
          <w:rFonts w:ascii="Times New Roman" w:hAnsi="Times New Roman"/>
          <w:sz w:val="24"/>
          <w:szCs w:val="24"/>
        </w:rPr>
        <w:t>qml</w:t>
      </w:r>
      <w:r w:rsidRPr="003A425A">
        <w:rPr>
          <w:rFonts w:ascii="Times New Roman" w:hAnsi="Times New Roman"/>
          <w:sz w:val="24"/>
          <w:szCs w:val="24"/>
        </w:rPr>
        <w:t xml:space="preserve"> файлам в той же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r w:rsidRPr="003A425A">
        <w:rPr>
          <w:rFonts w:ascii="Times New Roman" w:hAnsi="Times New Roman"/>
          <w:i/>
          <w:sz w:val="24"/>
          <w:szCs w:val="24"/>
        </w:rPr>
        <w:t xml:space="preserve">Рекомендуется, чтобы имя файла в точности совпадало с имененм </w:t>
      </w:r>
      <w:r w:rsidR="009B0257" w:rsidRPr="003A425A">
        <w:rPr>
          <w:rFonts w:ascii="Times New Roman" w:hAnsi="Times New Roman"/>
          <w:i/>
          <w:sz w:val="24"/>
          <w:szCs w:val="24"/>
        </w:rPr>
        <w:t>qml</w:t>
      </w:r>
      <w:r w:rsidRPr="003A425A">
        <w:rPr>
          <w:rFonts w:ascii="Times New Roman" w:hAnsi="Times New Roman"/>
          <w:i/>
          <w:sz w:val="24"/>
          <w:szCs w:val="24"/>
        </w:rPr>
        <w:t xml:space="preserve"> </w:t>
      </w:r>
      <w:r w:rsidR="00085476" w:rsidRPr="003A425A">
        <w:rPr>
          <w:rFonts w:ascii="Times New Roman" w:hAnsi="Times New Roman"/>
          <w:i/>
          <w:sz w:val="24"/>
          <w:szCs w:val="24"/>
        </w:rPr>
        <w:t>объект</w:t>
      </w:r>
      <w:r w:rsidRPr="003A425A">
        <w:rPr>
          <w:rFonts w:ascii="Times New Roman" w:hAnsi="Times New Roman"/>
          <w:i/>
          <w:sz w:val="24"/>
          <w:szCs w:val="24"/>
        </w:rPr>
        <w:t>а.</w:t>
      </w:r>
      <w:r w:rsidRPr="003A425A">
        <w:rPr>
          <w:rFonts w:ascii="Times New Roman" w:hAnsi="Times New Roman"/>
          <w:i/>
          <w:color w:val="FFFF00"/>
          <w:sz w:val="24"/>
          <w:szCs w:val="24"/>
        </w:rPr>
        <w:t xml:space="preserve"> </w:t>
      </w:r>
      <w:r w:rsidRPr="003A425A">
        <w:rPr>
          <w:rFonts w:ascii="Times New Roman" w:hAnsi="Times New Roman"/>
          <w:i/>
          <w:sz w:val="24"/>
          <w:szCs w:val="24"/>
        </w:rPr>
        <w:t xml:space="preserve">Есть пример кода создания </w:t>
      </w:r>
      <w:r w:rsidR="009B0257" w:rsidRPr="003A425A">
        <w:rPr>
          <w:rFonts w:ascii="Times New Roman" w:hAnsi="Times New Roman"/>
          <w:i/>
          <w:sz w:val="24"/>
          <w:szCs w:val="24"/>
        </w:rPr>
        <w:t>qml</w:t>
      </w:r>
      <w:r w:rsidRPr="003A425A">
        <w:rPr>
          <w:rFonts w:ascii="Times New Roman" w:hAnsi="Times New Roman"/>
          <w:i/>
          <w:sz w:val="24"/>
          <w:szCs w:val="24"/>
        </w:rPr>
        <w:t xml:space="preserve"> документа и его дальнейшего использования.</w:t>
      </w:r>
      <w:r w:rsidR="006B6215" w:rsidRPr="003A425A">
        <w:rPr>
          <w:rFonts w:ascii="Times New Roman" w:hAnsi="Times New Roman"/>
          <w:i/>
          <w:sz w:val="24"/>
          <w:szCs w:val="24"/>
        </w:rPr>
        <w:t xml:space="preserve"> </w:t>
      </w:r>
      <w:r w:rsidRPr="003A425A">
        <w:rPr>
          <w:rFonts w:ascii="Times New Roman" w:hAnsi="Times New Roman"/>
          <w:sz w:val="24"/>
          <w:szCs w:val="24"/>
        </w:rPr>
        <w:t xml:space="preserve">Для того, чтобы пользоваться </w:t>
      </w:r>
      <w:r w:rsidR="00085476" w:rsidRPr="003A425A">
        <w:rPr>
          <w:rFonts w:ascii="Times New Roman" w:hAnsi="Times New Roman"/>
          <w:sz w:val="24"/>
          <w:szCs w:val="24"/>
        </w:rPr>
        <w:t>объект</w:t>
      </w:r>
      <w:r w:rsidRPr="003A425A">
        <w:rPr>
          <w:rFonts w:ascii="Times New Roman" w:hAnsi="Times New Roman"/>
          <w:sz w:val="24"/>
          <w:szCs w:val="24"/>
        </w:rPr>
        <w:t xml:space="preserve">ами, которые определены в файлах </w:t>
      </w:r>
      <w:r w:rsidR="009B0257" w:rsidRPr="003A425A">
        <w:rPr>
          <w:rFonts w:ascii="Times New Roman" w:hAnsi="Times New Roman"/>
          <w:sz w:val="24"/>
          <w:szCs w:val="24"/>
        </w:rPr>
        <w:t>qml</w:t>
      </w:r>
      <w:r w:rsidRPr="003A425A">
        <w:rPr>
          <w:rFonts w:ascii="Times New Roman" w:hAnsi="Times New Roman"/>
          <w:sz w:val="24"/>
          <w:szCs w:val="24"/>
        </w:rPr>
        <w:t xml:space="preserve"> в других </w:t>
      </w:r>
      <w:r w:rsidR="00F850EA" w:rsidRPr="003A425A">
        <w:rPr>
          <w:rFonts w:ascii="Times New Roman" w:hAnsi="Times New Roman"/>
          <w:sz w:val="24"/>
          <w:szCs w:val="24"/>
        </w:rPr>
        <w:t>директори</w:t>
      </w:r>
      <w:r w:rsidRPr="003A425A">
        <w:rPr>
          <w:rFonts w:ascii="Times New Roman" w:hAnsi="Times New Roman"/>
          <w:sz w:val="24"/>
          <w:szCs w:val="24"/>
        </w:rPr>
        <w:t>ях, следует их импортировать.</w:t>
      </w:r>
      <w:r w:rsidR="006B6215" w:rsidRPr="003A425A">
        <w:rPr>
          <w:rFonts w:ascii="Times New Roman" w:hAnsi="Times New Roman"/>
          <w:sz w:val="24"/>
          <w:szCs w:val="24"/>
        </w:rPr>
        <w:t xml:space="preserve"> </w:t>
      </w:r>
      <w:r w:rsidRPr="003A425A">
        <w:rPr>
          <w:rFonts w:ascii="Times New Roman" w:hAnsi="Times New Roman"/>
          <w:sz w:val="24"/>
          <w:szCs w:val="24"/>
        </w:rPr>
        <w:t xml:space="preserve">Корневой </w:t>
      </w:r>
      <w:r w:rsidR="00085476" w:rsidRPr="003A425A">
        <w:rPr>
          <w:rFonts w:ascii="Times New Roman" w:hAnsi="Times New Roman"/>
          <w:sz w:val="24"/>
          <w:szCs w:val="24"/>
        </w:rPr>
        <w:t>объект</w:t>
      </w:r>
      <w:r w:rsidRPr="003A425A">
        <w:rPr>
          <w:rFonts w:ascii="Times New Roman" w:hAnsi="Times New Roman"/>
          <w:sz w:val="24"/>
          <w:szCs w:val="24"/>
        </w:rPr>
        <w:t xml:space="preserve"> в </w:t>
      </w:r>
      <w:r w:rsidR="009B0257" w:rsidRPr="003A425A">
        <w:rPr>
          <w:rFonts w:ascii="Times New Roman" w:hAnsi="Times New Roman"/>
          <w:sz w:val="24"/>
          <w:szCs w:val="24"/>
        </w:rPr>
        <w:t>qml</w:t>
      </w:r>
      <w:r w:rsidRPr="003A425A">
        <w:rPr>
          <w:rFonts w:ascii="Times New Roman" w:hAnsi="Times New Roman"/>
          <w:sz w:val="24"/>
          <w:szCs w:val="24"/>
        </w:rPr>
        <w:t xml:space="preserve"> файле определяет атрибуты, которые становятся доступны для </w:t>
      </w:r>
      <w:r w:rsidR="009B0257" w:rsidRPr="003A425A">
        <w:rPr>
          <w:rFonts w:ascii="Times New Roman" w:hAnsi="Times New Roman"/>
          <w:sz w:val="24"/>
          <w:szCs w:val="24"/>
        </w:rPr>
        <w:t>qml</w:t>
      </w:r>
      <w:r w:rsidRPr="003A425A">
        <w:rPr>
          <w:rFonts w:ascii="Times New Roman" w:hAnsi="Times New Roman"/>
          <w:sz w:val="24"/>
          <w:szCs w:val="24"/>
        </w:rPr>
        <w:t xml:space="preserve"> типа. </w:t>
      </w:r>
      <w:r w:rsidRPr="003A425A">
        <w:rPr>
          <w:rFonts w:ascii="Times New Roman" w:hAnsi="Times New Roman"/>
          <w:i/>
          <w:sz w:val="24"/>
          <w:szCs w:val="24"/>
        </w:rPr>
        <w:t xml:space="preserve">Есть пример кода установки различных атрибутов </w:t>
      </w:r>
      <w:r w:rsidR="00085476" w:rsidRPr="003A425A">
        <w:rPr>
          <w:rFonts w:ascii="Times New Roman" w:hAnsi="Times New Roman"/>
          <w:i/>
          <w:sz w:val="24"/>
          <w:szCs w:val="24"/>
        </w:rPr>
        <w:t>объект</w:t>
      </w:r>
      <w:r w:rsidRPr="003A425A">
        <w:rPr>
          <w:rFonts w:ascii="Times New Roman" w:hAnsi="Times New Roman"/>
          <w:i/>
          <w:sz w:val="24"/>
          <w:szCs w:val="24"/>
        </w:rPr>
        <w:t xml:space="preserve">ов </w:t>
      </w:r>
      <w:r w:rsidR="009B0257" w:rsidRPr="003A425A">
        <w:rPr>
          <w:rFonts w:ascii="Times New Roman" w:hAnsi="Times New Roman"/>
          <w:i/>
          <w:sz w:val="24"/>
          <w:szCs w:val="24"/>
        </w:rPr>
        <w:t>qml</w:t>
      </w:r>
      <w:r w:rsidRPr="003A425A">
        <w:rPr>
          <w:rFonts w:ascii="Times New Roman" w:hAnsi="Times New Roman"/>
          <w:i/>
          <w:sz w:val="24"/>
          <w:szCs w:val="24"/>
        </w:rPr>
        <w:t>.</w:t>
      </w:r>
      <w:r w:rsidR="006B6215" w:rsidRPr="003A425A">
        <w:rPr>
          <w:rFonts w:ascii="Times New Roman" w:hAnsi="Times New Roman"/>
          <w:i/>
          <w:sz w:val="24"/>
          <w:szCs w:val="24"/>
        </w:rPr>
        <w:t xml:space="preserve"> </w:t>
      </w:r>
      <w:r w:rsidRPr="003A425A">
        <w:rPr>
          <w:rFonts w:ascii="Times New Roman" w:hAnsi="Times New Roman"/>
          <w:sz w:val="24"/>
          <w:szCs w:val="24"/>
        </w:rPr>
        <w:t>Следует отметить, что идентификаторы доступны только в области видимости того компонента, в котором они были созданы. Нельзя обратиться к ним из другого компонента.</w:t>
      </w:r>
    </w:p>
    <w:p w:rsidR="006B6215" w:rsidRPr="003A425A" w:rsidRDefault="006B6215" w:rsidP="006B6215">
      <w:pPr>
        <w:pStyle w:val="3"/>
        <w:rPr>
          <w:b w:val="0"/>
          <w:sz w:val="24"/>
          <w:szCs w:val="24"/>
        </w:rPr>
      </w:pPr>
      <w:bookmarkStart w:id="470" w:name="_Toc382058577"/>
      <w:r w:rsidRPr="003A425A">
        <w:rPr>
          <w:b w:val="0"/>
          <w:sz w:val="24"/>
          <w:szCs w:val="24"/>
        </w:rPr>
        <w:lastRenderedPageBreak/>
        <w:t>ОПРЕДЕЛЕНИЕ ТИПОВ QML ИЗ С++</w:t>
      </w:r>
      <w:bookmarkEnd w:id="470"/>
    </w:p>
    <w:p w:rsidR="005A6BBD" w:rsidRPr="003A425A" w:rsidRDefault="00953454" w:rsidP="00CD6118">
      <w:pPr>
        <w:jc w:val="both"/>
        <w:rPr>
          <w:rFonts w:ascii="Times New Roman" w:hAnsi="Times New Roman"/>
          <w:sz w:val="24"/>
          <w:szCs w:val="24"/>
        </w:rPr>
      </w:pPr>
      <w:hyperlink r:id="rId846" w:history="1">
        <w:r w:rsidR="005A6BBD" w:rsidRPr="003A425A">
          <w:rPr>
            <w:rStyle w:val="a3"/>
            <w:rFonts w:ascii="Times New Roman" w:hAnsi="Times New Roman"/>
            <w:sz w:val="24"/>
            <w:szCs w:val="24"/>
          </w:rPr>
          <w:t>http://qt-project.org/doc/qt-5.1/qtqml/qtqml-cppintegration-definetypes.html</w:t>
        </w:r>
      </w:hyperlink>
    </w:p>
    <w:p w:rsidR="006B6215"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при расширении </w:t>
      </w:r>
      <w:r w:rsidR="009B0257" w:rsidRPr="003A425A">
        <w:rPr>
          <w:rFonts w:ascii="Times New Roman" w:hAnsi="Times New Roman"/>
          <w:sz w:val="24"/>
          <w:szCs w:val="24"/>
        </w:rPr>
        <w:t>qml</w:t>
      </w:r>
      <w:r w:rsidRPr="003A425A">
        <w:rPr>
          <w:rFonts w:ascii="Times New Roman" w:hAnsi="Times New Roman"/>
          <w:sz w:val="24"/>
          <w:szCs w:val="24"/>
        </w:rPr>
        <w:t xml:space="preserve"> при помощи С++ кода класс С++ может быть зарегистрирован при помощи </w:t>
      </w:r>
      <w:r w:rsidR="009B0257" w:rsidRPr="003A425A">
        <w:rPr>
          <w:rFonts w:ascii="Times New Roman" w:hAnsi="Times New Roman"/>
          <w:sz w:val="24"/>
          <w:szCs w:val="24"/>
        </w:rPr>
        <w:t>qml</w:t>
      </w:r>
      <w:r w:rsidRPr="003A425A">
        <w:rPr>
          <w:rFonts w:ascii="Times New Roman" w:hAnsi="Times New Roman"/>
          <w:sz w:val="24"/>
          <w:szCs w:val="24"/>
        </w:rPr>
        <w:t xml:space="preserve"> системы типов, чтобы позволить использовать класс как тип данных в </w:t>
      </w:r>
      <w:r w:rsidR="009B0257" w:rsidRPr="003A425A">
        <w:rPr>
          <w:rFonts w:ascii="Times New Roman" w:hAnsi="Times New Roman"/>
          <w:sz w:val="24"/>
          <w:szCs w:val="24"/>
        </w:rPr>
        <w:t>qml</w:t>
      </w:r>
      <w:r w:rsidRPr="003A425A">
        <w:rPr>
          <w:rFonts w:ascii="Times New Roman" w:hAnsi="Times New Roman"/>
          <w:sz w:val="24"/>
          <w:szCs w:val="24"/>
        </w:rPr>
        <w:t xml:space="preserve"> коде. </w:t>
      </w:r>
      <w:r w:rsidR="006B6215" w:rsidRPr="003A425A">
        <w:rPr>
          <w:rFonts w:ascii="Times New Roman" w:hAnsi="Times New Roman"/>
          <w:sz w:val="24"/>
          <w:szCs w:val="24"/>
        </w:rPr>
        <w:t>Д</w:t>
      </w:r>
      <w:r w:rsidRPr="003A425A">
        <w:rPr>
          <w:rFonts w:ascii="Times New Roman" w:hAnsi="Times New Roman"/>
          <w:sz w:val="24"/>
          <w:szCs w:val="24"/>
        </w:rPr>
        <w:t xml:space="preserve">ля использования данного типа в </w:t>
      </w:r>
      <w:r w:rsidR="009B0257" w:rsidRPr="003A425A">
        <w:rPr>
          <w:rFonts w:ascii="Times New Roman" w:hAnsi="Times New Roman"/>
          <w:sz w:val="24"/>
          <w:szCs w:val="24"/>
        </w:rPr>
        <w:t>qml</w:t>
      </w:r>
      <w:r w:rsidRPr="003A425A">
        <w:rPr>
          <w:rFonts w:ascii="Times New Roman" w:hAnsi="Times New Roman"/>
          <w:sz w:val="24"/>
          <w:szCs w:val="24"/>
        </w:rPr>
        <w:t xml:space="preserve"> его следует зарегистрировать в системе типов </w:t>
      </w:r>
      <w:r w:rsidR="009B0257" w:rsidRPr="003A425A">
        <w:rPr>
          <w:rFonts w:ascii="Times New Roman" w:hAnsi="Times New Roman"/>
          <w:sz w:val="24"/>
          <w:szCs w:val="24"/>
        </w:rPr>
        <w:t>qml</w:t>
      </w:r>
      <w:r w:rsidRPr="003A425A">
        <w:rPr>
          <w:rFonts w:ascii="Times New Roman" w:hAnsi="Times New Roman"/>
          <w:sz w:val="24"/>
          <w:szCs w:val="24"/>
        </w:rPr>
        <w:t xml:space="preserve">. В дополнение </w:t>
      </w:r>
      <w:r w:rsidR="009B0257" w:rsidRPr="003A425A">
        <w:rPr>
          <w:rFonts w:ascii="Times New Roman" w:hAnsi="Times New Roman"/>
          <w:sz w:val="24"/>
          <w:szCs w:val="24"/>
        </w:rPr>
        <w:t>qml</w:t>
      </w:r>
      <w:r w:rsidRPr="003A425A">
        <w:rPr>
          <w:rFonts w:ascii="Times New Roman" w:hAnsi="Times New Roman"/>
          <w:sz w:val="24"/>
          <w:szCs w:val="24"/>
        </w:rPr>
        <w:t xml:space="preserve"> модуль обеспечивает механизмы для применения в С++ специфических для </w:t>
      </w:r>
      <w:r w:rsidR="009B0257" w:rsidRPr="003A425A">
        <w:rPr>
          <w:rFonts w:ascii="Times New Roman" w:hAnsi="Times New Roman"/>
          <w:sz w:val="24"/>
          <w:szCs w:val="24"/>
        </w:rPr>
        <w:t>qml</w:t>
      </w:r>
      <w:r w:rsidRPr="003A425A">
        <w:rPr>
          <w:rFonts w:ascii="Times New Roman" w:hAnsi="Times New Roman"/>
          <w:sz w:val="24"/>
          <w:szCs w:val="24"/>
        </w:rPr>
        <w:t xml:space="preserve"> механизмов, таких как присоединённые свойства или свойства по умолчанию.</w:t>
      </w:r>
      <w:r w:rsidR="006B6215" w:rsidRPr="003A425A">
        <w:rPr>
          <w:rFonts w:ascii="Times New Roman" w:hAnsi="Times New Roman"/>
          <w:sz w:val="24"/>
          <w:szCs w:val="24"/>
        </w:rPr>
        <w:t xml:space="preserve"> </w:t>
      </w:r>
      <w:r w:rsidRPr="003A425A">
        <w:rPr>
          <w:rFonts w:ascii="Times New Roman" w:hAnsi="Times New Roman"/>
          <w:sz w:val="24"/>
          <w:szCs w:val="24"/>
          <w:lang w:val="en-US"/>
        </w:rPr>
        <w:t>QObject</w:t>
      </w:r>
      <w:r w:rsidRPr="003A425A">
        <w:rPr>
          <w:rFonts w:ascii="Times New Roman" w:hAnsi="Times New Roman"/>
          <w:sz w:val="24"/>
          <w:szCs w:val="24"/>
        </w:rPr>
        <w:t xml:space="preserve"> наследник может быть зарегистрирован в системе типов </w:t>
      </w:r>
      <w:r w:rsidR="009B0257" w:rsidRPr="003A425A">
        <w:rPr>
          <w:rFonts w:ascii="Times New Roman" w:hAnsi="Times New Roman"/>
          <w:sz w:val="24"/>
          <w:szCs w:val="24"/>
        </w:rPr>
        <w:t>qml</w:t>
      </w:r>
      <w:r w:rsidRPr="003A425A">
        <w:rPr>
          <w:rFonts w:ascii="Times New Roman" w:hAnsi="Times New Roman"/>
          <w:sz w:val="24"/>
          <w:szCs w:val="24"/>
        </w:rPr>
        <w:t>. Можно регистрировать как инстанцируемые, так и неинстанцируемые классы.</w:t>
      </w:r>
      <w:r w:rsidR="006B6215" w:rsidRPr="003A425A">
        <w:rPr>
          <w:rFonts w:ascii="Times New Roman" w:hAnsi="Times New Roman"/>
          <w:sz w:val="24"/>
          <w:szCs w:val="24"/>
        </w:rPr>
        <w:t xml:space="preserve"> </w:t>
      </w:r>
      <w:r w:rsidRPr="003A425A">
        <w:rPr>
          <w:rFonts w:ascii="Times New Roman" w:hAnsi="Times New Roman"/>
          <w:sz w:val="24"/>
          <w:szCs w:val="24"/>
        </w:rPr>
        <w:t xml:space="preserve">Каждый класс С++, который наследует </w:t>
      </w:r>
      <w:r w:rsidRPr="003A425A">
        <w:rPr>
          <w:rFonts w:ascii="Times New Roman" w:hAnsi="Times New Roman"/>
          <w:sz w:val="24"/>
          <w:szCs w:val="24"/>
          <w:lang w:val="en-US"/>
        </w:rPr>
        <w:t>QObject</w:t>
      </w:r>
      <w:r w:rsidRPr="003A425A">
        <w:rPr>
          <w:rFonts w:ascii="Times New Roman" w:hAnsi="Times New Roman"/>
          <w:sz w:val="24"/>
          <w:szCs w:val="24"/>
        </w:rPr>
        <w:t xml:space="preserve">, может быть зарегистрирован как определение типа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009B0257" w:rsidRPr="003A425A">
        <w:rPr>
          <w:rFonts w:ascii="Times New Roman" w:hAnsi="Times New Roman"/>
          <w:sz w:val="24"/>
          <w:szCs w:val="24"/>
        </w:rPr>
        <w:t>qml</w:t>
      </w:r>
      <w:r w:rsidRPr="003A425A">
        <w:rPr>
          <w:rFonts w:ascii="Times New Roman" w:hAnsi="Times New Roman"/>
          <w:sz w:val="24"/>
          <w:szCs w:val="24"/>
        </w:rPr>
        <w:t xml:space="preserve">. Когда зарегистрирован, класс может использоваться как любой другой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Pr="003A425A">
        <w:rPr>
          <w:rFonts w:ascii="Times New Roman" w:hAnsi="Times New Roman"/>
          <w:i/>
          <w:sz w:val="24"/>
          <w:szCs w:val="24"/>
        </w:rPr>
        <w:t xml:space="preserve">Есть замечательный пример кода регистрации и использования С++ класса в </w:t>
      </w:r>
      <w:r w:rsidR="009B0257" w:rsidRPr="003A425A">
        <w:rPr>
          <w:rFonts w:ascii="Times New Roman" w:hAnsi="Times New Roman"/>
          <w:i/>
          <w:sz w:val="24"/>
          <w:szCs w:val="24"/>
        </w:rPr>
        <w:t>qml</w:t>
      </w:r>
      <w:r w:rsidRPr="003A425A">
        <w:rPr>
          <w:rFonts w:ascii="Times New Roman" w:hAnsi="Times New Roman"/>
          <w:i/>
          <w:sz w:val="24"/>
          <w:szCs w:val="24"/>
        </w:rPr>
        <w:t xml:space="preserve"> приложении.</w:t>
      </w:r>
      <w:r w:rsidR="006B6215" w:rsidRPr="003A425A">
        <w:rPr>
          <w:rFonts w:ascii="Times New Roman" w:hAnsi="Times New Roman"/>
          <w:i/>
          <w:sz w:val="24"/>
          <w:szCs w:val="24"/>
        </w:rPr>
        <w:t xml:space="preserve"> </w:t>
      </w:r>
      <w:r w:rsidRPr="003A425A">
        <w:rPr>
          <w:rFonts w:ascii="Times New Roman" w:hAnsi="Times New Roman"/>
          <w:sz w:val="24"/>
          <w:szCs w:val="24"/>
        </w:rPr>
        <w:t xml:space="preserve">С++ классы, которые могут быть неинстацируемыми, полезны в следующих случаях: </w:t>
      </w:r>
    </w:p>
    <w:p w:rsidR="006B6215" w:rsidRPr="003A425A" w:rsidRDefault="005A6BBD" w:rsidP="006B6215">
      <w:pPr>
        <w:numPr>
          <w:ilvl w:val="0"/>
          <w:numId w:val="151"/>
        </w:numPr>
        <w:jc w:val="both"/>
        <w:rPr>
          <w:rFonts w:ascii="Times New Roman" w:hAnsi="Times New Roman"/>
          <w:sz w:val="24"/>
          <w:szCs w:val="24"/>
        </w:rPr>
      </w:pPr>
      <w:r w:rsidRPr="003A425A">
        <w:rPr>
          <w:rFonts w:ascii="Times New Roman" w:hAnsi="Times New Roman"/>
          <w:sz w:val="24"/>
          <w:szCs w:val="24"/>
        </w:rPr>
        <w:t xml:space="preserve">как интерфейсы, </w:t>
      </w:r>
    </w:p>
    <w:p w:rsidR="006B6215" w:rsidRPr="003A425A" w:rsidRDefault="005A6BBD" w:rsidP="006B6215">
      <w:pPr>
        <w:numPr>
          <w:ilvl w:val="0"/>
          <w:numId w:val="151"/>
        </w:numPr>
        <w:jc w:val="both"/>
        <w:rPr>
          <w:rFonts w:ascii="Times New Roman" w:hAnsi="Times New Roman"/>
          <w:sz w:val="24"/>
          <w:szCs w:val="24"/>
        </w:rPr>
      </w:pPr>
      <w:r w:rsidRPr="003A425A">
        <w:rPr>
          <w:rFonts w:ascii="Times New Roman" w:hAnsi="Times New Roman"/>
          <w:sz w:val="24"/>
          <w:szCs w:val="24"/>
        </w:rPr>
        <w:t xml:space="preserve">как базовые классы, которые не нужно отображать в </w:t>
      </w:r>
      <w:r w:rsidR="009B0257" w:rsidRPr="003A425A">
        <w:rPr>
          <w:rFonts w:ascii="Times New Roman" w:hAnsi="Times New Roman"/>
          <w:sz w:val="24"/>
          <w:szCs w:val="24"/>
        </w:rPr>
        <w:t>qml</w:t>
      </w:r>
      <w:r w:rsidRPr="003A425A">
        <w:rPr>
          <w:rFonts w:ascii="Times New Roman" w:hAnsi="Times New Roman"/>
          <w:sz w:val="24"/>
          <w:szCs w:val="24"/>
        </w:rPr>
        <w:t xml:space="preserve">; </w:t>
      </w:r>
    </w:p>
    <w:p w:rsidR="006B6215" w:rsidRPr="003A425A" w:rsidRDefault="005A6BBD" w:rsidP="006B6215">
      <w:pPr>
        <w:numPr>
          <w:ilvl w:val="0"/>
          <w:numId w:val="151"/>
        </w:numPr>
        <w:jc w:val="both"/>
        <w:rPr>
          <w:rFonts w:ascii="Times New Roman" w:hAnsi="Times New Roman"/>
          <w:sz w:val="24"/>
          <w:szCs w:val="24"/>
        </w:rPr>
      </w:pPr>
      <w:r w:rsidRPr="003A425A">
        <w:rPr>
          <w:rFonts w:ascii="Times New Roman" w:hAnsi="Times New Roman"/>
          <w:sz w:val="24"/>
          <w:szCs w:val="24"/>
        </w:rPr>
        <w:t xml:space="preserve">которые объявляют некоторые перечисления, к которым должен быть доступ из </w:t>
      </w:r>
      <w:r w:rsidR="009B0257" w:rsidRPr="003A425A">
        <w:rPr>
          <w:rFonts w:ascii="Times New Roman" w:hAnsi="Times New Roman"/>
          <w:sz w:val="24"/>
          <w:szCs w:val="24"/>
        </w:rPr>
        <w:t>qml</w:t>
      </w:r>
      <w:r w:rsidRPr="003A425A">
        <w:rPr>
          <w:rFonts w:ascii="Times New Roman" w:hAnsi="Times New Roman"/>
          <w:sz w:val="24"/>
          <w:szCs w:val="24"/>
        </w:rPr>
        <w:t xml:space="preserve">, но экземпляры класса не нужны; </w:t>
      </w:r>
    </w:p>
    <w:p w:rsidR="006B6215" w:rsidRPr="003A425A" w:rsidRDefault="005A6BBD" w:rsidP="006B6215">
      <w:pPr>
        <w:numPr>
          <w:ilvl w:val="0"/>
          <w:numId w:val="151"/>
        </w:numPr>
        <w:jc w:val="both"/>
        <w:rPr>
          <w:rFonts w:ascii="Times New Roman" w:hAnsi="Times New Roman"/>
          <w:sz w:val="24"/>
          <w:szCs w:val="24"/>
        </w:rPr>
      </w:pPr>
      <w:r w:rsidRPr="003A425A">
        <w:rPr>
          <w:rFonts w:ascii="Times New Roman" w:hAnsi="Times New Roman"/>
          <w:sz w:val="24"/>
          <w:szCs w:val="24"/>
        </w:rPr>
        <w:t xml:space="preserve">как тип, который должен быть одиночкой. </w:t>
      </w:r>
    </w:p>
    <w:p w:rsidR="005A6BBD" w:rsidRPr="003A425A" w:rsidRDefault="005A6BBD" w:rsidP="00CD6118">
      <w:pPr>
        <w:jc w:val="both"/>
        <w:rPr>
          <w:rFonts w:ascii="Times New Roman" w:hAnsi="Times New Roman"/>
          <w:sz w:val="24"/>
          <w:szCs w:val="24"/>
        </w:rPr>
      </w:pPr>
      <w:r w:rsidRPr="003A425A">
        <w:rPr>
          <w:rFonts w:ascii="Times New Roman" w:hAnsi="Times New Roman"/>
          <w:i/>
          <w:sz w:val="24"/>
          <w:szCs w:val="24"/>
        </w:rPr>
        <w:t xml:space="preserve">Далее перечислены 4 функции для регистрации различных вариантов классов С++. </w:t>
      </w:r>
      <w:r w:rsidR="00085476" w:rsidRPr="003A425A">
        <w:rPr>
          <w:rFonts w:ascii="Times New Roman" w:hAnsi="Times New Roman"/>
          <w:sz w:val="24"/>
          <w:szCs w:val="24"/>
        </w:rPr>
        <w:t>Объект</w:t>
      </w:r>
      <w:r w:rsidRPr="003A425A">
        <w:rPr>
          <w:rFonts w:ascii="Times New Roman" w:hAnsi="Times New Roman"/>
          <w:sz w:val="24"/>
          <w:szCs w:val="24"/>
        </w:rPr>
        <w:t xml:space="preserve">ы одиночки не связаны с </w:t>
      </w:r>
      <w:r w:rsidRPr="003A425A">
        <w:rPr>
          <w:rFonts w:ascii="Times New Roman" w:hAnsi="Times New Roman"/>
          <w:sz w:val="24"/>
          <w:szCs w:val="24"/>
          <w:lang w:val="en-US"/>
        </w:rPr>
        <w:t>QQmlContext</w:t>
      </w:r>
      <w:r w:rsidRPr="003A425A">
        <w:rPr>
          <w:rFonts w:ascii="Times New Roman" w:hAnsi="Times New Roman"/>
          <w:sz w:val="24"/>
          <w:szCs w:val="24"/>
        </w:rPr>
        <w:t xml:space="preserve"> и разделяются различными контекстами. Они создаются </w:t>
      </w:r>
      <w:r w:rsidRPr="003A425A">
        <w:rPr>
          <w:rFonts w:ascii="Times New Roman" w:hAnsi="Times New Roman"/>
          <w:sz w:val="24"/>
          <w:szCs w:val="24"/>
          <w:lang w:val="en-US"/>
        </w:rPr>
        <w:t>QQmlEngine</w:t>
      </w:r>
      <w:r w:rsidRPr="003A425A">
        <w:rPr>
          <w:rFonts w:ascii="Times New Roman" w:hAnsi="Times New Roman"/>
          <w:sz w:val="24"/>
          <w:szCs w:val="24"/>
        </w:rPr>
        <w:t xml:space="preserve"> и им же уничтожаются. </w:t>
      </w:r>
    </w:p>
    <w:p w:rsidR="006B6215" w:rsidRPr="003A425A" w:rsidRDefault="005A6BBD" w:rsidP="00CD6118">
      <w:pPr>
        <w:jc w:val="both"/>
        <w:rPr>
          <w:rFonts w:ascii="Times New Roman" w:hAnsi="Times New Roman"/>
          <w:i/>
          <w:sz w:val="24"/>
          <w:szCs w:val="24"/>
        </w:rPr>
      </w:pP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PROPERTY</w:t>
      </w:r>
      <w:r w:rsidRPr="003A425A">
        <w:rPr>
          <w:rFonts w:ascii="Times New Roman" w:hAnsi="Times New Roman"/>
          <w:sz w:val="24"/>
          <w:szCs w:val="24"/>
        </w:rPr>
        <w:t xml:space="preserve"> и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INVOKABLE</w:t>
      </w:r>
      <w:r w:rsidRPr="003A425A">
        <w:rPr>
          <w:rFonts w:ascii="Times New Roman" w:hAnsi="Times New Roman"/>
          <w:sz w:val="24"/>
          <w:szCs w:val="24"/>
        </w:rPr>
        <w:t xml:space="preserve"> могут использоваться из </w:t>
      </w:r>
      <w:r w:rsidR="006B6215" w:rsidRPr="003A425A">
        <w:rPr>
          <w:rFonts w:ascii="Times New Roman" w:hAnsi="Times New Roman"/>
          <w:sz w:val="24"/>
          <w:szCs w:val="24"/>
        </w:rPr>
        <w:t>синглетон</w:t>
      </w:r>
      <w:r w:rsidRPr="003A425A">
        <w:rPr>
          <w:rFonts w:ascii="Times New Roman" w:hAnsi="Times New Roman"/>
          <w:sz w:val="24"/>
          <w:szCs w:val="24"/>
        </w:rPr>
        <w:t>а. Они могут быть использованы вместо .</w:t>
      </w:r>
      <w:r w:rsidRPr="003A425A">
        <w:rPr>
          <w:rFonts w:ascii="Times New Roman" w:hAnsi="Times New Roman"/>
          <w:sz w:val="24"/>
          <w:szCs w:val="24"/>
          <w:lang w:val="en-US"/>
        </w:rPr>
        <w:t>pragma</w:t>
      </w:r>
      <w:r w:rsidRPr="003A425A">
        <w:rPr>
          <w:rFonts w:ascii="Times New Roman" w:hAnsi="Times New Roman"/>
          <w:sz w:val="24"/>
          <w:szCs w:val="24"/>
        </w:rPr>
        <w:t xml:space="preserve"> библиотеки, чтобы сохранять </w:t>
      </w:r>
      <w:r w:rsidR="00B74A73" w:rsidRPr="003A425A">
        <w:rPr>
          <w:rFonts w:ascii="Times New Roman" w:hAnsi="Times New Roman"/>
          <w:sz w:val="24"/>
          <w:szCs w:val="24"/>
        </w:rPr>
        <w:t>Глобал</w:t>
      </w:r>
      <w:r w:rsidRPr="003A425A">
        <w:rPr>
          <w:rFonts w:ascii="Times New Roman" w:hAnsi="Times New Roman"/>
          <w:sz w:val="24"/>
          <w:szCs w:val="24"/>
        </w:rPr>
        <w:t xml:space="preserve">ьное состояние или обеспечить </w:t>
      </w:r>
      <w:r w:rsidR="00B74A73" w:rsidRPr="003A425A">
        <w:rPr>
          <w:rFonts w:ascii="Times New Roman" w:hAnsi="Times New Roman"/>
          <w:sz w:val="24"/>
          <w:szCs w:val="24"/>
        </w:rPr>
        <w:t>Глобал</w:t>
      </w:r>
      <w:r w:rsidRPr="003A425A">
        <w:rPr>
          <w:rFonts w:ascii="Times New Roman" w:hAnsi="Times New Roman"/>
          <w:sz w:val="24"/>
          <w:szCs w:val="24"/>
        </w:rPr>
        <w:t xml:space="preserve">ьную функциональность. </w:t>
      </w:r>
      <w:r w:rsidRPr="003A425A">
        <w:rPr>
          <w:rFonts w:ascii="Times New Roman" w:hAnsi="Times New Roman"/>
          <w:i/>
          <w:sz w:val="24"/>
          <w:szCs w:val="24"/>
        </w:rPr>
        <w:t xml:space="preserve">Есть пример кода использования такого </w:t>
      </w:r>
      <w:r w:rsidR="006B6215" w:rsidRPr="003A425A">
        <w:rPr>
          <w:rFonts w:ascii="Times New Roman" w:hAnsi="Times New Roman"/>
          <w:i/>
          <w:sz w:val="24"/>
          <w:szCs w:val="24"/>
        </w:rPr>
        <w:t>синглетон</w:t>
      </w:r>
      <w:r w:rsidRPr="003A425A">
        <w:rPr>
          <w:rFonts w:ascii="Times New Roman" w:hAnsi="Times New Roman"/>
          <w:i/>
          <w:sz w:val="24"/>
          <w:szCs w:val="24"/>
        </w:rPr>
        <w:t>а. Отмечается, что он замечательно подходит для создания различных стилей.</w:t>
      </w:r>
      <w:r w:rsidR="006B6215" w:rsidRPr="003A425A">
        <w:rPr>
          <w:rFonts w:ascii="Times New Roman" w:hAnsi="Times New Roman"/>
          <w:i/>
          <w:sz w:val="24"/>
          <w:szCs w:val="24"/>
        </w:rPr>
        <w:t xml:space="preserve"> </w:t>
      </w:r>
      <w:r w:rsidRPr="003A425A">
        <w:rPr>
          <w:rFonts w:ascii="Times New Roman" w:hAnsi="Times New Roman"/>
          <w:sz w:val="24"/>
          <w:szCs w:val="24"/>
        </w:rPr>
        <w:t>Многие типы функций регистрации требуют задания версий. Они позволяют существовать в новых версиях новым методам и свойствам, вместе с тем обеспечивая совместимость со старыми версиями.</w:t>
      </w:r>
      <w:r w:rsidR="006B6215" w:rsidRPr="003A425A">
        <w:rPr>
          <w:rFonts w:ascii="Times New Roman" w:hAnsi="Times New Roman"/>
          <w:sz w:val="24"/>
          <w:szCs w:val="24"/>
        </w:rPr>
        <w:t xml:space="preserve"> </w:t>
      </w:r>
      <w:r w:rsidRPr="003A425A">
        <w:rPr>
          <w:rFonts w:ascii="Times New Roman" w:hAnsi="Times New Roman"/>
          <w:sz w:val="24"/>
          <w:szCs w:val="24"/>
        </w:rPr>
        <w:t xml:space="preserve">В </w:t>
      </w:r>
      <w:r w:rsidR="009B0257" w:rsidRPr="003A425A">
        <w:rPr>
          <w:rFonts w:ascii="Times New Roman" w:hAnsi="Times New Roman"/>
          <w:sz w:val="24"/>
          <w:szCs w:val="24"/>
        </w:rPr>
        <w:t>qml</w:t>
      </w:r>
      <w:r w:rsidRPr="003A425A">
        <w:rPr>
          <w:rFonts w:ascii="Times New Roman" w:hAnsi="Times New Roman"/>
          <w:sz w:val="24"/>
          <w:szCs w:val="24"/>
        </w:rPr>
        <w:t xml:space="preserve"> есть такая особенность, как присоединяемые методы и свойства. Это означает, что к </w:t>
      </w:r>
      <w:r w:rsidR="00085476" w:rsidRPr="003A425A">
        <w:rPr>
          <w:rFonts w:ascii="Times New Roman" w:hAnsi="Times New Roman"/>
          <w:sz w:val="24"/>
          <w:szCs w:val="24"/>
        </w:rPr>
        <w:t>объект</w:t>
      </w:r>
      <w:r w:rsidRPr="003A425A">
        <w:rPr>
          <w:rFonts w:ascii="Times New Roman" w:hAnsi="Times New Roman"/>
          <w:sz w:val="24"/>
          <w:szCs w:val="24"/>
        </w:rPr>
        <w:t xml:space="preserve">у можно присоединить некоторые свойства и методы, которые определяются в специальном присоединяемом типе, вместо того, чтобы определить их в самом типе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Pr="003A425A">
        <w:rPr>
          <w:rFonts w:ascii="Times New Roman" w:hAnsi="Times New Roman"/>
          <w:i/>
          <w:sz w:val="24"/>
          <w:szCs w:val="24"/>
        </w:rPr>
        <w:t>есть блестящий пример кода, который демонстрирует данное свойство.</w:t>
      </w:r>
      <w:r w:rsidR="006B6215" w:rsidRPr="003A425A">
        <w:rPr>
          <w:rFonts w:ascii="Times New Roman" w:hAnsi="Times New Roman"/>
          <w:i/>
          <w:sz w:val="24"/>
          <w:szCs w:val="24"/>
        </w:rPr>
        <w:t xml:space="preserve"> </w:t>
      </w:r>
      <w:r w:rsidRPr="003A425A">
        <w:rPr>
          <w:rFonts w:ascii="Times New Roman" w:hAnsi="Times New Roman"/>
          <w:i/>
          <w:sz w:val="24"/>
          <w:szCs w:val="24"/>
        </w:rPr>
        <w:t xml:space="preserve">Далее показано, как сделать </w:t>
      </w:r>
      <w:r w:rsidR="00085476" w:rsidRPr="003A425A">
        <w:rPr>
          <w:rFonts w:ascii="Times New Roman" w:hAnsi="Times New Roman"/>
          <w:i/>
          <w:sz w:val="24"/>
          <w:szCs w:val="24"/>
        </w:rPr>
        <w:t>объект</w:t>
      </w:r>
      <w:r w:rsidRPr="003A425A">
        <w:rPr>
          <w:rFonts w:ascii="Times New Roman" w:hAnsi="Times New Roman"/>
          <w:i/>
          <w:sz w:val="24"/>
          <w:szCs w:val="24"/>
        </w:rPr>
        <w:t xml:space="preserve"> С++ таким присоединённым типом.</w:t>
      </w:r>
      <w:r w:rsidR="006B6215" w:rsidRPr="003A425A">
        <w:rPr>
          <w:rFonts w:ascii="Times New Roman" w:hAnsi="Times New Roman"/>
          <w:i/>
          <w:sz w:val="24"/>
          <w:szCs w:val="24"/>
        </w:rPr>
        <w:t xml:space="preserve"> </w:t>
      </w:r>
      <w:r w:rsidRPr="003A425A">
        <w:rPr>
          <w:rFonts w:ascii="Times New Roman" w:hAnsi="Times New Roman"/>
          <w:i/>
          <w:sz w:val="24"/>
          <w:szCs w:val="24"/>
        </w:rPr>
        <w:t xml:space="preserve">А далее есть пример, который прекрасно демонстрирует суть использования присоединённых свойств и методов в С++ с использованием средств </w:t>
      </w:r>
      <w:r w:rsidR="009B0257" w:rsidRPr="003A425A">
        <w:rPr>
          <w:rFonts w:ascii="Times New Roman" w:hAnsi="Times New Roman"/>
          <w:i/>
          <w:sz w:val="24"/>
          <w:szCs w:val="24"/>
        </w:rPr>
        <w:t>qml</w:t>
      </w:r>
      <w:r w:rsidRPr="003A425A">
        <w:rPr>
          <w:rFonts w:ascii="Times New Roman" w:hAnsi="Times New Roman"/>
          <w:i/>
          <w:sz w:val="24"/>
          <w:szCs w:val="24"/>
        </w:rPr>
        <w:t>.</w:t>
      </w:r>
      <w:r w:rsidR="006B6215" w:rsidRPr="003A425A">
        <w:rPr>
          <w:rFonts w:ascii="Times New Roman" w:hAnsi="Times New Roman"/>
          <w:i/>
          <w:sz w:val="24"/>
          <w:szCs w:val="24"/>
        </w:rPr>
        <w:t xml:space="preserve"> </w:t>
      </w:r>
    </w:p>
    <w:p w:rsidR="006B6215"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Модификатор свойства является особенным видом </w:t>
      </w:r>
      <w:r w:rsidR="00085476" w:rsidRPr="003A425A">
        <w:rPr>
          <w:rFonts w:ascii="Times New Roman" w:hAnsi="Times New Roman"/>
          <w:sz w:val="24"/>
          <w:szCs w:val="24"/>
        </w:rPr>
        <w:t>объект</w:t>
      </w:r>
      <w:r w:rsidRPr="003A425A">
        <w:rPr>
          <w:rFonts w:ascii="Times New Roman" w:hAnsi="Times New Roman"/>
          <w:sz w:val="24"/>
          <w:szCs w:val="24"/>
        </w:rPr>
        <w:t xml:space="preserve">ного типа </w:t>
      </w:r>
      <w:r w:rsidR="009B0257" w:rsidRPr="003A425A">
        <w:rPr>
          <w:rFonts w:ascii="Times New Roman" w:hAnsi="Times New Roman"/>
          <w:sz w:val="24"/>
          <w:szCs w:val="24"/>
        </w:rPr>
        <w:t>qml</w:t>
      </w:r>
      <w:r w:rsidRPr="003A425A">
        <w:rPr>
          <w:rFonts w:ascii="Times New Roman" w:hAnsi="Times New Roman"/>
          <w:sz w:val="24"/>
          <w:szCs w:val="24"/>
        </w:rPr>
        <w:t xml:space="preserve">. Экземпляр данного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влияет на свойства, к которому он применяется. Есть два вида модификаторов свойств: </w:t>
      </w:r>
    </w:p>
    <w:p w:rsidR="006B6215" w:rsidRPr="003A425A" w:rsidRDefault="005A6BBD" w:rsidP="006B6215">
      <w:pPr>
        <w:numPr>
          <w:ilvl w:val="0"/>
          <w:numId w:val="152"/>
        </w:numPr>
        <w:jc w:val="both"/>
        <w:rPr>
          <w:rFonts w:ascii="Times New Roman" w:hAnsi="Times New Roman"/>
          <w:sz w:val="24"/>
          <w:szCs w:val="24"/>
        </w:rPr>
      </w:pPr>
      <w:r w:rsidRPr="003A425A">
        <w:rPr>
          <w:rFonts w:ascii="Times New Roman" w:hAnsi="Times New Roman"/>
          <w:sz w:val="24"/>
          <w:szCs w:val="24"/>
        </w:rPr>
        <w:t xml:space="preserve">перехватчики </w:t>
      </w:r>
      <w:r w:rsidR="00990129" w:rsidRPr="003A425A">
        <w:rPr>
          <w:rFonts w:ascii="Times New Roman" w:hAnsi="Times New Roman"/>
          <w:sz w:val="24"/>
          <w:szCs w:val="24"/>
        </w:rPr>
        <w:t>запис</w:t>
      </w:r>
      <w:r w:rsidRPr="003A425A">
        <w:rPr>
          <w:rFonts w:ascii="Times New Roman" w:hAnsi="Times New Roman"/>
          <w:sz w:val="24"/>
          <w:szCs w:val="24"/>
        </w:rPr>
        <w:t xml:space="preserve">и свойства и </w:t>
      </w:r>
    </w:p>
    <w:p w:rsidR="006B6215" w:rsidRPr="003A425A" w:rsidRDefault="005A6BBD" w:rsidP="006B6215">
      <w:pPr>
        <w:numPr>
          <w:ilvl w:val="0"/>
          <w:numId w:val="152"/>
        </w:numPr>
        <w:jc w:val="both"/>
        <w:rPr>
          <w:rFonts w:ascii="Times New Roman" w:hAnsi="Times New Roman"/>
          <w:sz w:val="24"/>
          <w:szCs w:val="24"/>
        </w:rPr>
      </w:pPr>
      <w:r w:rsidRPr="003A425A">
        <w:rPr>
          <w:rFonts w:ascii="Times New Roman" w:hAnsi="Times New Roman"/>
          <w:sz w:val="24"/>
          <w:szCs w:val="24"/>
        </w:rPr>
        <w:lastRenderedPageBreak/>
        <w:t xml:space="preserve">источники свойства. </w:t>
      </w:r>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Первый может быть использован для фильтрации и изменения значений свойства при </w:t>
      </w:r>
      <w:r w:rsidR="00990129" w:rsidRPr="003A425A">
        <w:rPr>
          <w:rFonts w:ascii="Times New Roman" w:hAnsi="Times New Roman"/>
          <w:sz w:val="24"/>
          <w:szCs w:val="24"/>
        </w:rPr>
        <w:t>запис</w:t>
      </w:r>
      <w:r w:rsidRPr="003A425A">
        <w:rPr>
          <w:rFonts w:ascii="Times New Roman" w:hAnsi="Times New Roman"/>
          <w:sz w:val="24"/>
          <w:szCs w:val="24"/>
        </w:rPr>
        <w:t>и. Источник может быть использован для автоматического обновления свойства во времени. Пока клиенты могут создавать только собственные источники свойства.</w:t>
      </w:r>
      <w:r w:rsidR="006B6215" w:rsidRPr="003A425A">
        <w:rPr>
          <w:rFonts w:ascii="Times New Roman" w:hAnsi="Times New Roman"/>
          <w:sz w:val="24"/>
          <w:szCs w:val="24"/>
        </w:rPr>
        <w:t xml:space="preserve"> </w:t>
      </w:r>
      <w:r w:rsidRPr="003A425A">
        <w:rPr>
          <w:rFonts w:ascii="Times New Roman" w:hAnsi="Times New Roman"/>
          <w:i/>
          <w:sz w:val="24"/>
          <w:szCs w:val="24"/>
        </w:rPr>
        <w:t>Есть пример кода создания модификатора свойства.</w:t>
      </w:r>
      <w:r w:rsidR="006B6215" w:rsidRPr="003A425A">
        <w:rPr>
          <w:rFonts w:ascii="Times New Roman" w:hAnsi="Times New Roman"/>
          <w:i/>
          <w:sz w:val="24"/>
          <w:szCs w:val="24"/>
        </w:rPr>
        <w:t xml:space="preserve"> </w:t>
      </w:r>
      <w:r w:rsidRPr="003A425A">
        <w:rPr>
          <w:rFonts w:ascii="Times New Roman" w:hAnsi="Times New Roman"/>
          <w:sz w:val="24"/>
          <w:szCs w:val="24"/>
        </w:rPr>
        <w:t xml:space="preserve">Источники свойства – это </w:t>
      </w:r>
      <w:r w:rsidR="009B0257" w:rsidRPr="003A425A">
        <w:rPr>
          <w:rFonts w:ascii="Times New Roman" w:hAnsi="Times New Roman"/>
          <w:sz w:val="24"/>
          <w:szCs w:val="24"/>
        </w:rPr>
        <w:t>qml</w:t>
      </w:r>
      <w:r w:rsidRPr="003A425A">
        <w:rPr>
          <w:rFonts w:ascii="Times New Roman" w:hAnsi="Times New Roman"/>
          <w:sz w:val="24"/>
          <w:szCs w:val="24"/>
        </w:rPr>
        <w:t xml:space="preserve"> типы, которые автоматически обновляют свойство во времени. Например, это различные типы анимации свойств модуля </w:t>
      </w:r>
      <w:r w:rsidR="000A4493" w:rsidRPr="003A425A">
        <w:rPr>
          <w:rFonts w:ascii="Times New Roman" w:hAnsi="Times New Roman"/>
          <w:sz w:val="24"/>
          <w:szCs w:val="24"/>
        </w:rPr>
        <w:t>Qt Quick</w:t>
      </w:r>
      <w:r w:rsidRPr="003A425A">
        <w:rPr>
          <w:rFonts w:ascii="Times New Roman" w:hAnsi="Times New Roman"/>
          <w:sz w:val="24"/>
          <w:szCs w:val="24"/>
        </w:rPr>
        <w:t>.</w:t>
      </w:r>
      <w:r w:rsidR="006B6215" w:rsidRPr="003A425A">
        <w:rPr>
          <w:rFonts w:ascii="Times New Roman" w:hAnsi="Times New Roman"/>
          <w:sz w:val="24"/>
          <w:szCs w:val="24"/>
        </w:rPr>
        <w:t xml:space="preserve"> </w:t>
      </w:r>
      <w:r w:rsidRPr="003A425A">
        <w:rPr>
          <w:rFonts w:ascii="Times New Roman" w:hAnsi="Times New Roman"/>
          <w:i/>
          <w:sz w:val="24"/>
          <w:szCs w:val="24"/>
        </w:rPr>
        <w:t>Есть пример использования источника свойств.</w:t>
      </w:r>
      <w:r w:rsidR="006B6215" w:rsidRPr="003A425A">
        <w:rPr>
          <w:rFonts w:ascii="Times New Roman" w:hAnsi="Times New Roman"/>
          <w:i/>
          <w:sz w:val="24"/>
          <w:szCs w:val="24"/>
        </w:rPr>
        <w:t xml:space="preserve"> </w:t>
      </w:r>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Каждый </w:t>
      </w:r>
      <w:r w:rsidRPr="003A425A">
        <w:rPr>
          <w:rFonts w:ascii="Times New Roman" w:hAnsi="Times New Roman"/>
          <w:sz w:val="24"/>
          <w:szCs w:val="24"/>
          <w:lang w:val="en-US"/>
        </w:rPr>
        <w:t>QObject</w:t>
      </w:r>
      <w:r w:rsidRPr="003A425A">
        <w:rPr>
          <w:rFonts w:ascii="Times New Roman" w:hAnsi="Times New Roman"/>
          <w:sz w:val="24"/>
          <w:szCs w:val="24"/>
        </w:rPr>
        <w:t xml:space="preserve"> класс, который зарегистрирован как инстанцируемый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может быть определён как свойство по умолчанию для данного типа. Свойство по умолчанию – это свойство, к которому наследники </w:t>
      </w:r>
      <w:r w:rsidR="00085476" w:rsidRPr="003A425A">
        <w:rPr>
          <w:rFonts w:ascii="Times New Roman" w:hAnsi="Times New Roman"/>
          <w:sz w:val="24"/>
          <w:szCs w:val="24"/>
        </w:rPr>
        <w:t>объект</w:t>
      </w:r>
      <w:r w:rsidRPr="003A425A">
        <w:rPr>
          <w:rFonts w:ascii="Times New Roman" w:hAnsi="Times New Roman"/>
          <w:sz w:val="24"/>
          <w:szCs w:val="24"/>
        </w:rPr>
        <w:t xml:space="preserve">а автоматически присваиваются, если им не присвоены некоторые определённые значения. </w:t>
      </w:r>
      <w:r w:rsidRPr="003A425A">
        <w:rPr>
          <w:rFonts w:ascii="Times New Roman" w:hAnsi="Times New Roman"/>
          <w:i/>
          <w:sz w:val="24"/>
          <w:szCs w:val="24"/>
        </w:rPr>
        <w:t>Есть очень понятный и простой пример кода использования свойства по умолчанию.</w:t>
      </w:r>
      <w:r w:rsidR="006B6215" w:rsidRPr="003A425A">
        <w:rPr>
          <w:rFonts w:ascii="Times New Roman" w:hAnsi="Times New Roman"/>
          <w:i/>
          <w:sz w:val="24"/>
          <w:szCs w:val="24"/>
        </w:rPr>
        <w:t xml:space="preserve"> </w:t>
      </w:r>
      <w:r w:rsidRPr="003A425A">
        <w:rPr>
          <w:rFonts w:ascii="Times New Roman" w:hAnsi="Times New Roman"/>
          <w:i/>
          <w:sz w:val="24"/>
          <w:szCs w:val="24"/>
        </w:rPr>
        <w:t xml:space="preserve">В данной части есть ссылка на некоторое руководство, которое позволяет потренироваться в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нии </w:t>
      </w:r>
      <w:r w:rsidR="009B0257" w:rsidRPr="003A425A">
        <w:rPr>
          <w:rFonts w:ascii="Times New Roman" w:hAnsi="Times New Roman"/>
          <w:i/>
          <w:sz w:val="24"/>
          <w:szCs w:val="24"/>
        </w:rPr>
        <w:t>qml</w:t>
      </w:r>
      <w:r w:rsidRPr="003A425A">
        <w:rPr>
          <w:rFonts w:ascii="Times New Roman" w:hAnsi="Times New Roman"/>
          <w:i/>
          <w:sz w:val="24"/>
          <w:szCs w:val="24"/>
        </w:rPr>
        <w:t xml:space="preserve"> расширений при помощи С++. Также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но, что необходимо сделать для того, чтобы включить в </w:t>
      </w:r>
      <w:r w:rsidR="000A4493" w:rsidRPr="003A425A">
        <w:rPr>
          <w:rFonts w:ascii="Times New Roman" w:hAnsi="Times New Roman"/>
          <w:i/>
          <w:sz w:val="24"/>
          <w:szCs w:val="24"/>
        </w:rPr>
        <w:t>Qt Quick</w:t>
      </w:r>
      <w:r w:rsidRPr="003A425A">
        <w:rPr>
          <w:rFonts w:ascii="Times New Roman" w:hAnsi="Times New Roman"/>
          <w:i/>
          <w:sz w:val="24"/>
          <w:szCs w:val="24"/>
        </w:rPr>
        <w:t xml:space="preserve"> приложение визуальный класс, </w:t>
      </w:r>
      <w:r w:rsidR="00F850EA" w:rsidRPr="003A425A">
        <w:rPr>
          <w:rFonts w:ascii="Times New Roman" w:hAnsi="Times New Roman"/>
          <w:i/>
          <w:sz w:val="24"/>
          <w:szCs w:val="24"/>
        </w:rPr>
        <w:t>написа</w:t>
      </w:r>
      <w:r w:rsidRPr="003A425A">
        <w:rPr>
          <w:rFonts w:ascii="Times New Roman" w:hAnsi="Times New Roman"/>
          <w:i/>
          <w:sz w:val="24"/>
          <w:szCs w:val="24"/>
        </w:rPr>
        <w:t>нный на С++.</w:t>
      </w:r>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Для некоторых </w:t>
      </w:r>
      <w:r w:rsidR="00085476" w:rsidRPr="003A425A">
        <w:rPr>
          <w:rFonts w:ascii="Times New Roman" w:hAnsi="Times New Roman"/>
          <w:sz w:val="24"/>
          <w:szCs w:val="24"/>
        </w:rPr>
        <w:t>объект</w:t>
      </w:r>
      <w:r w:rsidRPr="003A425A">
        <w:rPr>
          <w:rFonts w:ascii="Times New Roman" w:hAnsi="Times New Roman"/>
          <w:sz w:val="24"/>
          <w:szCs w:val="24"/>
        </w:rPr>
        <w:t xml:space="preserve">ов </w:t>
      </w:r>
      <w:r w:rsidR="009B0257" w:rsidRPr="003A425A">
        <w:rPr>
          <w:rFonts w:ascii="Times New Roman" w:hAnsi="Times New Roman"/>
          <w:sz w:val="24"/>
          <w:szCs w:val="24"/>
        </w:rPr>
        <w:t>qml</w:t>
      </w:r>
      <w:r w:rsidRPr="003A425A">
        <w:rPr>
          <w:rFonts w:ascii="Times New Roman" w:hAnsi="Times New Roman"/>
          <w:sz w:val="24"/>
          <w:szCs w:val="24"/>
        </w:rPr>
        <w:t xml:space="preserve"> предпочтительно задерживать инициализацию некоторых данных, пока </w:t>
      </w:r>
      <w:r w:rsidR="00085476" w:rsidRPr="003A425A">
        <w:rPr>
          <w:rFonts w:ascii="Times New Roman" w:hAnsi="Times New Roman"/>
          <w:sz w:val="24"/>
          <w:szCs w:val="24"/>
        </w:rPr>
        <w:t>объект</w:t>
      </w:r>
      <w:r w:rsidRPr="003A425A">
        <w:rPr>
          <w:rFonts w:ascii="Times New Roman" w:hAnsi="Times New Roman"/>
          <w:sz w:val="24"/>
          <w:szCs w:val="24"/>
        </w:rPr>
        <w:t xml:space="preserve"> не будет создан и все его свойства не будут установлены. </w:t>
      </w:r>
      <w:r w:rsidR="009B0257" w:rsidRPr="003A425A">
        <w:rPr>
          <w:rFonts w:ascii="Times New Roman" w:hAnsi="Times New Roman"/>
          <w:sz w:val="24"/>
          <w:szCs w:val="24"/>
        </w:rPr>
        <w:t>Qml</w:t>
      </w:r>
      <w:r w:rsidRPr="003A425A">
        <w:rPr>
          <w:rFonts w:ascii="Times New Roman" w:hAnsi="Times New Roman"/>
          <w:sz w:val="24"/>
          <w:szCs w:val="24"/>
        </w:rPr>
        <w:t xml:space="preserve"> модуль обеспечивает </w:t>
      </w:r>
      <w:r w:rsidRPr="003A425A">
        <w:rPr>
          <w:rFonts w:ascii="Times New Roman" w:hAnsi="Times New Roman"/>
          <w:sz w:val="24"/>
          <w:szCs w:val="24"/>
          <w:lang w:val="en-US"/>
        </w:rPr>
        <w:t>QQmlParserStatus</w:t>
      </w:r>
      <w:r w:rsidRPr="003A425A">
        <w:rPr>
          <w:rFonts w:ascii="Times New Roman" w:hAnsi="Times New Roman"/>
          <w:sz w:val="24"/>
          <w:szCs w:val="24"/>
        </w:rPr>
        <w:t xml:space="preserve"> класс, который можно специализировать для данных целей. Он оперделяет набор виртуальных функций, которые вызываются на различных стадиях во время инстанцирования компонентов. </w:t>
      </w:r>
      <w:r w:rsidRPr="003A425A">
        <w:rPr>
          <w:rFonts w:ascii="Times New Roman" w:hAnsi="Times New Roman"/>
          <w:i/>
          <w:sz w:val="24"/>
          <w:szCs w:val="24"/>
        </w:rPr>
        <w:t>Есть пример кода того, как использовать данный класс в некотором С++ классе.</w:t>
      </w:r>
    </w:p>
    <w:p w:rsidR="006B6215" w:rsidRPr="003A425A" w:rsidRDefault="006B6215" w:rsidP="006B6215">
      <w:pPr>
        <w:pStyle w:val="2"/>
        <w:rPr>
          <w:rFonts w:ascii="Times New Roman" w:hAnsi="Times New Roman"/>
          <w:b w:val="0"/>
          <w:sz w:val="24"/>
          <w:szCs w:val="24"/>
          <w:lang w:val="en-GB"/>
        </w:rPr>
      </w:pPr>
      <w:bookmarkStart w:id="471" w:name="_Toc382058578"/>
      <w:r w:rsidRPr="003A425A">
        <w:rPr>
          <w:rFonts w:ascii="Times New Roman" w:hAnsi="Times New Roman"/>
          <w:b w:val="0"/>
          <w:sz w:val="24"/>
          <w:szCs w:val="24"/>
          <w:lang w:val="en-GB"/>
        </w:rPr>
        <w:t xml:space="preserve">QML </w:t>
      </w:r>
      <w:r w:rsidRPr="003A425A">
        <w:rPr>
          <w:rFonts w:ascii="Times New Roman" w:hAnsi="Times New Roman"/>
          <w:b w:val="0"/>
          <w:sz w:val="24"/>
          <w:szCs w:val="24"/>
        </w:rPr>
        <w:t>МОДУЛИ</w:t>
      </w:r>
      <w:bookmarkEnd w:id="471"/>
    </w:p>
    <w:p w:rsidR="005A6BBD" w:rsidRPr="003A425A" w:rsidRDefault="00953454" w:rsidP="00CD6118">
      <w:pPr>
        <w:jc w:val="both"/>
        <w:rPr>
          <w:rFonts w:ascii="Times New Roman" w:hAnsi="Times New Roman"/>
          <w:sz w:val="24"/>
          <w:szCs w:val="24"/>
          <w:lang w:val="en-GB"/>
        </w:rPr>
      </w:pPr>
      <w:hyperlink r:id="rId847" w:history="1">
        <w:r w:rsidR="005A6BBD" w:rsidRPr="003A425A">
          <w:rPr>
            <w:rStyle w:val="a3"/>
            <w:rFonts w:ascii="Times New Roman" w:hAnsi="Times New Roman"/>
            <w:sz w:val="24"/>
            <w:szCs w:val="24"/>
            <w:lang w:val="en-GB"/>
          </w:rPr>
          <w:t>http://qt-project.org/doc/qt-5.1/qtqml/qtqml-modules-topic.html</w:t>
        </w:r>
      </w:hyperlink>
    </w:p>
    <w:p w:rsidR="005A6BBD" w:rsidRPr="003A425A" w:rsidRDefault="009B0257" w:rsidP="00CD6118">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модуль обеспечивает типы с версиями и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ресурсы в пространстве имён типов, которые могут быть использованы клиентами, </w:t>
      </w:r>
      <w:r w:rsidR="004F2215" w:rsidRPr="003A425A">
        <w:rPr>
          <w:rFonts w:ascii="Times New Roman" w:hAnsi="Times New Roman"/>
          <w:sz w:val="24"/>
          <w:szCs w:val="24"/>
        </w:rPr>
        <w:t>кто</w:t>
      </w:r>
      <w:r w:rsidR="005A6BBD" w:rsidRPr="003A425A">
        <w:rPr>
          <w:rFonts w:ascii="Times New Roman" w:hAnsi="Times New Roman"/>
          <w:sz w:val="24"/>
          <w:szCs w:val="24"/>
        </w:rPr>
        <w:t xml:space="preserve"> импортирует модуль. Типы, которые обеспечивает модуль, могут быть определены при помощи С++ внутри плагина, или при помощи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документов. Модули используют систему версий </w:t>
      </w:r>
      <w:r w:rsidRPr="003A425A">
        <w:rPr>
          <w:rFonts w:ascii="Times New Roman" w:hAnsi="Times New Roman"/>
          <w:sz w:val="24"/>
          <w:szCs w:val="24"/>
        </w:rPr>
        <w:t>qml</w:t>
      </w:r>
      <w:r w:rsidR="005A6BBD" w:rsidRPr="003A425A">
        <w:rPr>
          <w:rFonts w:ascii="Times New Roman" w:hAnsi="Times New Roman"/>
          <w:sz w:val="24"/>
          <w:szCs w:val="24"/>
        </w:rPr>
        <w:t>, которая позволяет независимо обновлять модули.</w:t>
      </w:r>
      <w:r w:rsidR="006B6215" w:rsidRPr="003A425A">
        <w:rPr>
          <w:rFonts w:ascii="Times New Roman" w:hAnsi="Times New Roman"/>
          <w:sz w:val="24"/>
          <w:szCs w:val="24"/>
        </w:rPr>
        <w:t xml:space="preserve"> </w:t>
      </w:r>
      <w:r w:rsidR="005A6BBD" w:rsidRPr="003A425A">
        <w:rPr>
          <w:rFonts w:ascii="Times New Roman" w:hAnsi="Times New Roman"/>
          <w:sz w:val="24"/>
          <w:szCs w:val="24"/>
        </w:rPr>
        <w:t xml:space="preserve">Определение </w:t>
      </w:r>
      <w:r w:rsidRPr="003A425A">
        <w:rPr>
          <w:rFonts w:ascii="Times New Roman" w:hAnsi="Times New Roman"/>
          <w:sz w:val="24"/>
          <w:szCs w:val="24"/>
        </w:rPr>
        <w:t>qml</w:t>
      </w:r>
      <w:r w:rsidR="005A6BBD" w:rsidRPr="003A425A">
        <w:rPr>
          <w:rFonts w:ascii="Times New Roman" w:hAnsi="Times New Roman"/>
          <w:sz w:val="24"/>
          <w:szCs w:val="24"/>
        </w:rPr>
        <w:t xml:space="preserve"> модуля позволяет:</w:t>
      </w:r>
    </w:p>
    <w:p w:rsidR="006B6215"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Разделение общих </w:t>
      </w:r>
      <w:r w:rsidR="009B0257" w:rsidRPr="003A425A">
        <w:rPr>
          <w:rFonts w:ascii="Times New Roman" w:hAnsi="Times New Roman"/>
          <w:sz w:val="24"/>
          <w:szCs w:val="24"/>
        </w:rPr>
        <w:t>qml</w:t>
      </w:r>
      <w:r w:rsidRPr="003A425A">
        <w:rPr>
          <w:rFonts w:ascii="Times New Roman" w:hAnsi="Times New Roman"/>
          <w:sz w:val="24"/>
          <w:szCs w:val="24"/>
        </w:rPr>
        <w:t xml:space="preserve"> типов внутри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p>
    <w:p w:rsidR="006B6215" w:rsidRPr="003A425A" w:rsidRDefault="005A6BBD" w:rsidP="006B6215">
      <w:pPr>
        <w:numPr>
          <w:ilvl w:val="0"/>
          <w:numId w:val="153"/>
        </w:numPr>
        <w:jc w:val="both"/>
        <w:rPr>
          <w:rFonts w:ascii="Times New Roman" w:hAnsi="Times New Roman"/>
          <w:sz w:val="24"/>
          <w:szCs w:val="24"/>
        </w:rPr>
      </w:pPr>
      <w:r w:rsidRPr="003A425A">
        <w:rPr>
          <w:rFonts w:ascii="Times New Roman" w:hAnsi="Times New Roman"/>
          <w:sz w:val="24"/>
          <w:szCs w:val="24"/>
        </w:rPr>
        <w:t xml:space="preserve">распространение </w:t>
      </w:r>
      <w:r w:rsidR="009B0257" w:rsidRPr="003A425A">
        <w:rPr>
          <w:rFonts w:ascii="Times New Roman" w:hAnsi="Times New Roman"/>
          <w:sz w:val="24"/>
          <w:szCs w:val="24"/>
        </w:rPr>
        <w:t>qml</w:t>
      </w:r>
      <w:r w:rsidRPr="003A425A">
        <w:rPr>
          <w:rFonts w:ascii="Times New Roman" w:hAnsi="Times New Roman"/>
          <w:sz w:val="24"/>
          <w:szCs w:val="24"/>
        </w:rPr>
        <w:t xml:space="preserve"> библиотек; </w:t>
      </w:r>
    </w:p>
    <w:p w:rsidR="006B6215" w:rsidRPr="003A425A" w:rsidRDefault="005A6BBD" w:rsidP="006B6215">
      <w:pPr>
        <w:numPr>
          <w:ilvl w:val="0"/>
          <w:numId w:val="153"/>
        </w:numPr>
        <w:jc w:val="both"/>
        <w:rPr>
          <w:rFonts w:ascii="Times New Roman" w:hAnsi="Times New Roman"/>
          <w:sz w:val="24"/>
          <w:szCs w:val="24"/>
        </w:rPr>
      </w:pPr>
      <w:r w:rsidRPr="003A425A">
        <w:rPr>
          <w:rFonts w:ascii="Times New Roman" w:hAnsi="Times New Roman"/>
          <w:sz w:val="24"/>
          <w:szCs w:val="24"/>
        </w:rPr>
        <w:t xml:space="preserve">модульность некоторых особенностей, так что приложения только загружают библиотеки, необходимые для их индивидуальных нужд; </w:t>
      </w:r>
    </w:p>
    <w:p w:rsidR="005A6BBD" w:rsidRPr="003A425A" w:rsidRDefault="005A6BBD" w:rsidP="006B6215">
      <w:pPr>
        <w:numPr>
          <w:ilvl w:val="0"/>
          <w:numId w:val="153"/>
        </w:numPr>
        <w:jc w:val="both"/>
        <w:rPr>
          <w:rFonts w:ascii="Times New Roman" w:hAnsi="Times New Roman"/>
          <w:sz w:val="24"/>
          <w:szCs w:val="24"/>
        </w:rPr>
      </w:pPr>
      <w:r w:rsidRPr="003A425A">
        <w:rPr>
          <w:rFonts w:ascii="Times New Roman" w:hAnsi="Times New Roman"/>
          <w:sz w:val="24"/>
          <w:szCs w:val="24"/>
        </w:rPr>
        <w:t>создание версий типов и ресурсов, так что модуль может быть обновлён безопасно без разрешения клиентского кода.</w:t>
      </w:r>
    </w:p>
    <w:p w:rsidR="006B6215"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Модуль определяется при помощи </w:t>
      </w:r>
      <w:hyperlink r:id="rId848" w:history="1">
        <w:r w:rsidRPr="003A425A">
          <w:rPr>
            <w:rStyle w:val="a3"/>
            <w:rFonts w:ascii="Times New Roman" w:hAnsi="Times New Roman"/>
            <w:color w:val="auto"/>
            <w:sz w:val="24"/>
            <w:szCs w:val="24"/>
          </w:rPr>
          <w:t xml:space="preserve">module definition </w:t>
        </w:r>
        <w:r w:rsidR="006B6215" w:rsidRPr="003A425A">
          <w:rPr>
            <w:rStyle w:val="a3"/>
            <w:rFonts w:ascii="Times New Roman" w:hAnsi="Times New Roman"/>
            <w:color w:val="auto"/>
            <w:sz w:val="24"/>
            <w:szCs w:val="24"/>
          </w:rPr>
          <w:t>.</w:t>
        </w:r>
        <w:r w:rsidRPr="003A425A">
          <w:rPr>
            <w:rStyle w:val="a3"/>
            <w:rFonts w:ascii="Times New Roman" w:hAnsi="Times New Roman"/>
            <w:color w:val="auto"/>
            <w:sz w:val="24"/>
            <w:szCs w:val="24"/>
          </w:rPr>
          <w:t>qmldir file</w:t>
        </w:r>
      </w:hyperlink>
      <w:r w:rsidRPr="003A425A">
        <w:rPr>
          <w:rFonts w:ascii="Times New Roman" w:hAnsi="Times New Roman"/>
          <w:sz w:val="24"/>
          <w:szCs w:val="24"/>
        </w:rPr>
        <w:t xml:space="preserve">. Каждый модуль имеет связанное с ним пространство имён. Модуль обеспечивает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ные типы (определённые через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документы или через С++ плагины), и </w:t>
      </w:r>
      <w:r w:rsidR="00D10A6A" w:rsidRPr="003A425A">
        <w:rPr>
          <w:rFonts w:ascii="Times New Roman" w:hAnsi="Times New Roman"/>
          <w:sz w:val="24"/>
          <w:szCs w:val="24"/>
        </w:rPr>
        <w:t>java script</w:t>
      </w:r>
      <w:r w:rsidRPr="003A425A">
        <w:rPr>
          <w:rFonts w:ascii="Times New Roman" w:hAnsi="Times New Roman"/>
          <w:sz w:val="24"/>
          <w:szCs w:val="24"/>
        </w:rPr>
        <w:t xml:space="preserve"> ресурсы, а также могут быть импортированы клиентами.</w:t>
      </w:r>
      <w:r w:rsidR="006B6215" w:rsidRPr="003A425A">
        <w:rPr>
          <w:rFonts w:ascii="Times New Roman" w:hAnsi="Times New Roman"/>
          <w:sz w:val="24"/>
          <w:szCs w:val="24"/>
        </w:rPr>
        <w:t xml:space="preserve"> </w:t>
      </w:r>
      <w:r w:rsidRPr="003A425A">
        <w:rPr>
          <w:rFonts w:ascii="Times New Roman" w:hAnsi="Times New Roman"/>
          <w:sz w:val="24"/>
          <w:szCs w:val="24"/>
        </w:rPr>
        <w:t xml:space="preserve">Для создания модуля все файлы, входящие в него должны собраться в одной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после чего в ней же создаётся файл модуля, </w:t>
      </w:r>
      <w:r w:rsidRPr="003A425A">
        <w:rPr>
          <w:rFonts w:ascii="Times New Roman" w:hAnsi="Times New Roman"/>
          <w:sz w:val="24"/>
          <w:szCs w:val="24"/>
        </w:rPr>
        <w:lastRenderedPageBreak/>
        <w:t xml:space="preserve">а затем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я устанавливается в </w:t>
      </w:r>
      <w:r w:rsidR="009B0257" w:rsidRPr="003A425A">
        <w:rPr>
          <w:rFonts w:ascii="Times New Roman" w:hAnsi="Times New Roman"/>
          <w:sz w:val="24"/>
          <w:szCs w:val="24"/>
        </w:rPr>
        <w:t>qml</w:t>
      </w:r>
      <w:r w:rsidRPr="003A425A">
        <w:rPr>
          <w:rFonts w:ascii="Times New Roman" w:hAnsi="Times New Roman"/>
          <w:sz w:val="24"/>
          <w:szCs w:val="24"/>
        </w:rPr>
        <w:t xml:space="preserve"> импорт путь в качестве модуля.</w:t>
      </w:r>
      <w:r w:rsidR="006B6215" w:rsidRPr="003A425A">
        <w:rPr>
          <w:rFonts w:ascii="Times New Roman" w:hAnsi="Times New Roman"/>
          <w:sz w:val="24"/>
          <w:szCs w:val="24"/>
        </w:rPr>
        <w:t xml:space="preserve"> </w:t>
      </w:r>
      <w:r w:rsidRPr="003A425A">
        <w:rPr>
          <w:rFonts w:ascii="Times New Roman" w:hAnsi="Times New Roman"/>
          <w:sz w:val="24"/>
          <w:szCs w:val="24"/>
        </w:rPr>
        <w:t xml:space="preserve">В </w:t>
      </w:r>
      <w:r w:rsidR="009B0257" w:rsidRPr="003A425A">
        <w:rPr>
          <w:rFonts w:ascii="Times New Roman" w:hAnsi="Times New Roman"/>
          <w:sz w:val="24"/>
          <w:szCs w:val="24"/>
        </w:rPr>
        <w:t>qml</w:t>
      </w:r>
      <w:r w:rsidRPr="003A425A">
        <w:rPr>
          <w:rFonts w:ascii="Times New Roman" w:hAnsi="Times New Roman"/>
          <w:sz w:val="24"/>
          <w:szCs w:val="24"/>
        </w:rPr>
        <w:t xml:space="preserve"> есть два типа модулей: </w:t>
      </w:r>
    </w:p>
    <w:p w:rsidR="006B6215" w:rsidRPr="003A425A" w:rsidRDefault="005A6BBD" w:rsidP="006B6215">
      <w:pPr>
        <w:numPr>
          <w:ilvl w:val="0"/>
          <w:numId w:val="154"/>
        </w:numPr>
        <w:jc w:val="both"/>
        <w:rPr>
          <w:rFonts w:ascii="Times New Roman" w:hAnsi="Times New Roman"/>
          <w:sz w:val="24"/>
          <w:szCs w:val="24"/>
        </w:rPr>
      </w:pPr>
      <w:r w:rsidRPr="003A425A">
        <w:rPr>
          <w:rFonts w:ascii="Times New Roman" w:hAnsi="Times New Roman"/>
          <w:sz w:val="24"/>
          <w:szCs w:val="24"/>
        </w:rPr>
        <w:t xml:space="preserve">идентифицируемые модули и </w:t>
      </w:r>
    </w:p>
    <w:p w:rsidR="005A6BBD" w:rsidRPr="003A425A" w:rsidRDefault="005A6BBD" w:rsidP="006B6215">
      <w:pPr>
        <w:numPr>
          <w:ilvl w:val="0"/>
          <w:numId w:val="154"/>
        </w:numPr>
        <w:jc w:val="both"/>
        <w:rPr>
          <w:rFonts w:ascii="Times New Roman" w:hAnsi="Times New Roman"/>
          <w:sz w:val="24"/>
          <w:szCs w:val="24"/>
        </w:rPr>
      </w:pPr>
      <w:r w:rsidRPr="003A425A">
        <w:rPr>
          <w:rFonts w:ascii="Times New Roman" w:hAnsi="Times New Roman"/>
          <w:sz w:val="24"/>
          <w:szCs w:val="24"/>
        </w:rPr>
        <w:t>некоторые другие, которые уже устарели.</w:t>
      </w:r>
    </w:p>
    <w:p w:rsidR="005A6BBD"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Первые явно определяют их идентификатор и устанавливаются в </w:t>
      </w:r>
      <w:r w:rsidR="009B0257" w:rsidRPr="003A425A">
        <w:rPr>
          <w:rFonts w:ascii="Times New Roman" w:hAnsi="Times New Roman"/>
          <w:sz w:val="24"/>
          <w:szCs w:val="24"/>
        </w:rPr>
        <w:t>qml</w:t>
      </w:r>
      <w:r w:rsidRPr="003A425A">
        <w:rPr>
          <w:rFonts w:ascii="Times New Roman" w:hAnsi="Times New Roman"/>
          <w:sz w:val="24"/>
          <w:szCs w:val="24"/>
        </w:rPr>
        <w:t xml:space="preserve"> импорт пути. Приложение, которое имеет много логики, реализованной в виде С++, или которое определяет типы в С++ и показывает их </w:t>
      </w:r>
      <w:r w:rsidR="009B0257" w:rsidRPr="003A425A">
        <w:rPr>
          <w:rFonts w:ascii="Times New Roman" w:hAnsi="Times New Roman"/>
          <w:sz w:val="24"/>
          <w:szCs w:val="24"/>
        </w:rPr>
        <w:t>qml</w:t>
      </w:r>
      <w:r w:rsidRPr="003A425A">
        <w:rPr>
          <w:rFonts w:ascii="Times New Roman" w:hAnsi="Times New Roman"/>
          <w:sz w:val="24"/>
          <w:szCs w:val="24"/>
        </w:rPr>
        <w:t xml:space="preserve">, может желать реализовывать </w:t>
      </w:r>
      <w:r w:rsidR="009B0257" w:rsidRPr="003A425A">
        <w:rPr>
          <w:rFonts w:ascii="Times New Roman" w:hAnsi="Times New Roman"/>
          <w:sz w:val="24"/>
          <w:szCs w:val="24"/>
        </w:rPr>
        <w:t>qml</w:t>
      </w:r>
      <w:r w:rsidRPr="003A425A">
        <w:rPr>
          <w:rFonts w:ascii="Times New Roman" w:hAnsi="Times New Roman"/>
          <w:sz w:val="24"/>
          <w:szCs w:val="24"/>
        </w:rPr>
        <w:t xml:space="preserve"> плагин. Разработчик расширения модуля </w:t>
      </w:r>
      <w:r w:rsidR="009B0257" w:rsidRPr="003A425A">
        <w:rPr>
          <w:rFonts w:ascii="Times New Roman" w:hAnsi="Times New Roman"/>
          <w:sz w:val="24"/>
          <w:szCs w:val="24"/>
        </w:rPr>
        <w:t>qml</w:t>
      </w:r>
      <w:r w:rsidRPr="003A425A">
        <w:rPr>
          <w:rFonts w:ascii="Times New Roman" w:hAnsi="Times New Roman"/>
          <w:sz w:val="24"/>
          <w:szCs w:val="24"/>
        </w:rPr>
        <w:t xml:space="preserve"> может желать реализовать несколько типов в С++ плагине, чтобы достичь лучшей производительности или большей гибкости.</w:t>
      </w:r>
      <w:r w:rsidR="006B6215" w:rsidRPr="003A425A">
        <w:rPr>
          <w:rFonts w:ascii="Times New Roman" w:hAnsi="Times New Roman"/>
          <w:sz w:val="24"/>
          <w:szCs w:val="24"/>
        </w:rPr>
        <w:t xml:space="preserve"> </w:t>
      </w:r>
      <w:r w:rsidRPr="003A425A">
        <w:rPr>
          <w:rFonts w:ascii="Times New Roman" w:hAnsi="Times New Roman"/>
          <w:sz w:val="24"/>
          <w:szCs w:val="24"/>
        </w:rPr>
        <w:t xml:space="preserve">Каждый С++ плагин для </w:t>
      </w:r>
      <w:r w:rsidR="009B0257" w:rsidRPr="003A425A">
        <w:rPr>
          <w:rFonts w:ascii="Times New Roman" w:hAnsi="Times New Roman"/>
          <w:sz w:val="24"/>
          <w:szCs w:val="24"/>
        </w:rPr>
        <w:t>qml</w:t>
      </w:r>
      <w:r w:rsidRPr="003A425A">
        <w:rPr>
          <w:rFonts w:ascii="Times New Roman" w:hAnsi="Times New Roman"/>
          <w:sz w:val="24"/>
          <w:szCs w:val="24"/>
        </w:rPr>
        <w:t xml:space="preserve"> имеет функцию инициализации, которая вызывается </w:t>
      </w:r>
      <w:r w:rsidR="009B0257" w:rsidRPr="003A425A">
        <w:rPr>
          <w:rFonts w:ascii="Times New Roman" w:hAnsi="Times New Roman"/>
          <w:sz w:val="24"/>
          <w:szCs w:val="24"/>
        </w:rPr>
        <w:t>qml</w:t>
      </w:r>
      <w:r w:rsidRPr="003A425A">
        <w:rPr>
          <w:rFonts w:ascii="Times New Roman" w:hAnsi="Times New Roman"/>
          <w:sz w:val="24"/>
          <w:szCs w:val="24"/>
        </w:rPr>
        <w:t xml:space="preserve"> движком, когда он загружает плагин. Эта функция должна регистрировать все типы, которые обеспечивает плагин, но больше не должна ничего делать.</w:t>
      </w:r>
    </w:p>
    <w:p w:rsidR="009A045F" w:rsidRPr="003A425A" w:rsidRDefault="009A045F" w:rsidP="009A045F">
      <w:pPr>
        <w:pStyle w:val="3"/>
        <w:rPr>
          <w:b w:val="0"/>
          <w:sz w:val="24"/>
          <w:szCs w:val="24"/>
        </w:rPr>
      </w:pPr>
      <w:bookmarkStart w:id="472" w:name="_Toc382058579"/>
      <w:r w:rsidRPr="003A425A">
        <w:rPr>
          <w:b w:val="0"/>
          <w:sz w:val="24"/>
          <w:szCs w:val="24"/>
        </w:rPr>
        <w:t>ФАЙЛЫ ОПРЕДЕЛЕНИЯ МОДУЛЕЙ QML</w:t>
      </w:r>
      <w:bookmarkEnd w:id="472"/>
    </w:p>
    <w:p w:rsidR="005A6BBD" w:rsidRPr="003A425A" w:rsidRDefault="00953454" w:rsidP="00CD6118">
      <w:pPr>
        <w:jc w:val="both"/>
        <w:rPr>
          <w:rFonts w:ascii="Times New Roman" w:hAnsi="Times New Roman"/>
          <w:sz w:val="24"/>
          <w:szCs w:val="24"/>
        </w:rPr>
      </w:pPr>
      <w:hyperlink r:id="rId849" w:history="1">
        <w:r w:rsidR="005A6BBD" w:rsidRPr="003A425A">
          <w:rPr>
            <w:rStyle w:val="a3"/>
            <w:rFonts w:ascii="Times New Roman" w:hAnsi="Times New Roman"/>
            <w:sz w:val="24"/>
            <w:szCs w:val="24"/>
          </w:rPr>
          <w:t>http://qt-project.org/doc/qt-5.1/qtqml/qtqml-modules-qmldir.html</w:t>
        </w:r>
      </w:hyperlink>
    </w:p>
    <w:p w:rsidR="009A045F"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существует два различных типа </w:t>
      </w:r>
      <w:r w:rsidRPr="003A425A">
        <w:rPr>
          <w:rFonts w:ascii="Times New Roman" w:hAnsi="Times New Roman"/>
          <w:sz w:val="24"/>
          <w:szCs w:val="24"/>
          <w:lang w:val="en-US"/>
        </w:rPr>
        <w:t>qmldir</w:t>
      </w:r>
      <w:r w:rsidRPr="003A425A">
        <w:rPr>
          <w:rFonts w:ascii="Times New Roman" w:hAnsi="Times New Roman"/>
          <w:sz w:val="24"/>
          <w:szCs w:val="24"/>
        </w:rPr>
        <w:t xml:space="preserve"> файлов: </w:t>
      </w:r>
    </w:p>
    <w:p w:rsidR="009A045F" w:rsidRPr="003A425A" w:rsidRDefault="005A6BBD" w:rsidP="009A045F">
      <w:pPr>
        <w:numPr>
          <w:ilvl w:val="0"/>
          <w:numId w:val="155"/>
        </w:numPr>
        <w:jc w:val="both"/>
        <w:rPr>
          <w:rFonts w:ascii="Times New Roman" w:hAnsi="Times New Roman"/>
          <w:sz w:val="24"/>
          <w:szCs w:val="24"/>
        </w:rPr>
      </w:pPr>
      <w:r w:rsidRPr="003A425A">
        <w:rPr>
          <w:rFonts w:ascii="Times New Roman" w:hAnsi="Times New Roman"/>
          <w:sz w:val="24"/>
          <w:szCs w:val="24"/>
        </w:rPr>
        <w:t xml:space="preserve">файлы, содержащие </w:t>
      </w:r>
      <w:r w:rsidR="00F850EA" w:rsidRPr="003A425A">
        <w:rPr>
          <w:rFonts w:ascii="Times New Roman" w:hAnsi="Times New Roman"/>
          <w:sz w:val="24"/>
          <w:szCs w:val="24"/>
        </w:rPr>
        <w:t>директори</w:t>
      </w:r>
      <w:r w:rsidRPr="003A425A">
        <w:rPr>
          <w:rFonts w:ascii="Times New Roman" w:hAnsi="Times New Roman"/>
          <w:sz w:val="24"/>
          <w:szCs w:val="24"/>
        </w:rPr>
        <w:t xml:space="preserve">ю документа, </w:t>
      </w:r>
    </w:p>
    <w:p w:rsidR="005A6BBD" w:rsidRPr="003A425A" w:rsidRDefault="005A6BBD" w:rsidP="009A045F">
      <w:pPr>
        <w:numPr>
          <w:ilvl w:val="0"/>
          <w:numId w:val="155"/>
        </w:numPr>
        <w:jc w:val="both"/>
        <w:rPr>
          <w:rFonts w:ascii="Times New Roman" w:hAnsi="Times New Roman"/>
          <w:sz w:val="24"/>
          <w:szCs w:val="24"/>
        </w:rPr>
      </w:pPr>
      <w:r w:rsidRPr="003A425A">
        <w:rPr>
          <w:rFonts w:ascii="Times New Roman" w:hAnsi="Times New Roman"/>
          <w:sz w:val="24"/>
          <w:szCs w:val="24"/>
        </w:rPr>
        <w:t xml:space="preserve">а также файлы определения </w:t>
      </w:r>
      <w:r w:rsidR="009B0257" w:rsidRPr="003A425A">
        <w:rPr>
          <w:rFonts w:ascii="Times New Roman" w:hAnsi="Times New Roman"/>
          <w:sz w:val="24"/>
          <w:szCs w:val="24"/>
        </w:rPr>
        <w:t>qml</w:t>
      </w:r>
      <w:r w:rsidRPr="003A425A">
        <w:rPr>
          <w:rFonts w:ascii="Times New Roman" w:hAnsi="Times New Roman"/>
          <w:sz w:val="24"/>
          <w:szCs w:val="24"/>
        </w:rPr>
        <w:t xml:space="preserve"> модуля.</w:t>
      </w:r>
    </w:p>
    <w:p w:rsidR="007F762C" w:rsidRPr="003A425A" w:rsidRDefault="005A6BBD" w:rsidP="007F762C">
      <w:pPr>
        <w:jc w:val="both"/>
        <w:rPr>
          <w:rFonts w:ascii="Times New Roman" w:hAnsi="Times New Roman"/>
          <w:b/>
          <w:sz w:val="24"/>
          <w:szCs w:val="24"/>
        </w:rPr>
      </w:pPr>
      <w:r w:rsidRPr="003A425A">
        <w:rPr>
          <w:rFonts w:ascii="Times New Roman" w:hAnsi="Times New Roman"/>
          <w:sz w:val="24"/>
          <w:szCs w:val="24"/>
        </w:rPr>
        <w:t>Файл определения модуля является простым те</w:t>
      </w:r>
      <w:r w:rsidR="009A045F" w:rsidRPr="003A425A">
        <w:rPr>
          <w:rFonts w:ascii="Times New Roman" w:hAnsi="Times New Roman"/>
          <w:sz w:val="24"/>
          <w:szCs w:val="24"/>
        </w:rPr>
        <w:t>к</w:t>
      </w:r>
      <w:r w:rsidRPr="003A425A">
        <w:rPr>
          <w:rFonts w:ascii="Times New Roman" w:hAnsi="Times New Roman"/>
          <w:sz w:val="24"/>
          <w:szCs w:val="24"/>
        </w:rPr>
        <w:t xml:space="preserve">стовым файлом, который состоит из следующих команд. </w:t>
      </w:r>
      <w:r w:rsidRPr="003A425A">
        <w:rPr>
          <w:rFonts w:ascii="Times New Roman" w:hAnsi="Times New Roman"/>
          <w:i/>
          <w:sz w:val="24"/>
          <w:szCs w:val="24"/>
        </w:rPr>
        <w:t>Далее идёт понятная таблица команд.</w:t>
      </w:r>
      <w:r w:rsidR="009A045F" w:rsidRPr="003A425A">
        <w:rPr>
          <w:rFonts w:ascii="Times New Roman" w:hAnsi="Times New Roman"/>
          <w:i/>
          <w:sz w:val="24"/>
          <w:szCs w:val="24"/>
        </w:rPr>
        <w:t xml:space="preserve"> </w:t>
      </w:r>
      <w:r w:rsidRPr="003A425A">
        <w:rPr>
          <w:rFonts w:ascii="Times New Roman" w:hAnsi="Times New Roman"/>
          <w:sz w:val="24"/>
          <w:szCs w:val="24"/>
        </w:rPr>
        <w:t>Каждая команда должна быть на отдельной строке.</w:t>
      </w:r>
      <w:r w:rsidR="009A045F" w:rsidRPr="003A425A">
        <w:rPr>
          <w:rFonts w:ascii="Times New Roman" w:hAnsi="Times New Roman"/>
          <w:sz w:val="24"/>
          <w:szCs w:val="24"/>
        </w:rPr>
        <w:t xml:space="preserve"> </w:t>
      </w:r>
      <w:r w:rsidRPr="003A425A">
        <w:rPr>
          <w:rFonts w:ascii="Times New Roman" w:hAnsi="Times New Roman"/>
          <w:sz w:val="24"/>
          <w:szCs w:val="24"/>
        </w:rPr>
        <w:t>Типы, которые экспортируются для некоторой версии, всё ещё остаются доступными, если более поздняя версия импортируется. Если модуль обеспечивает кнопку в версии 1.0 и тип окна в версии 1.1, клиенты, которые импортируют версию 1.1 модуля будут способны использовать кнопку и окно. Однако, обратное не справедливо.</w:t>
      </w:r>
      <w:r w:rsidR="009A045F" w:rsidRPr="003A425A">
        <w:rPr>
          <w:rFonts w:ascii="Times New Roman" w:hAnsi="Times New Roman"/>
          <w:sz w:val="24"/>
          <w:szCs w:val="24"/>
        </w:rPr>
        <w:t xml:space="preserve"> </w:t>
      </w:r>
      <w:r w:rsidRPr="003A425A">
        <w:rPr>
          <w:rFonts w:ascii="Times New Roman" w:hAnsi="Times New Roman"/>
          <w:sz w:val="24"/>
          <w:szCs w:val="24"/>
        </w:rPr>
        <w:t xml:space="preserve">Версия не может быть импортирована, если никакие типы не были явно экспортированы для данной версии. Если модуль обеспечивает кнопку в версии 1.0 и окно в версии 1.1, вы не можете импортировать версию 1.2 или версию 2.0 данного модуля. </w:t>
      </w:r>
      <w:r w:rsidRPr="003A425A">
        <w:rPr>
          <w:rFonts w:ascii="Times New Roman" w:hAnsi="Times New Roman"/>
          <w:i/>
          <w:sz w:val="24"/>
          <w:szCs w:val="24"/>
        </w:rPr>
        <w:t xml:space="preserve">Не понимаю этого. Теперь понимаю. Если в списке файлов нет ни одного файла с данной </w:t>
      </w:r>
    </w:p>
    <w:p w:rsidR="009A045F" w:rsidRPr="003A425A" w:rsidRDefault="005A6BBD" w:rsidP="00CD6118">
      <w:pPr>
        <w:jc w:val="both"/>
        <w:rPr>
          <w:rFonts w:ascii="Times New Roman" w:hAnsi="Times New Roman"/>
          <w:i/>
          <w:sz w:val="24"/>
          <w:szCs w:val="24"/>
        </w:rPr>
      </w:pPr>
      <w:r w:rsidRPr="003A425A">
        <w:rPr>
          <w:rFonts w:ascii="Times New Roman" w:hAnsi="Times New Roman"/>
          <w:i/>
          <w:sz w:val="24"/>
          <w:szCs w:val="24"/>
        </w:rPr>
        <w:t>версией библиотеки, то данная версия не может быть экспортирована.</w:t>
      </w:r>
      <w:r w:rsidR="009A045F" w:rsidRPr="003A425A">
        <w:rPr>
          <w:rFonts w:ascii="Times New Roman" w:hAnsi="Times New Roman"/>
          <w:i/>
          <w:sz w:val="24"/>
          <w:szCs w:val="24"/>
        </w:rPr>
        <w:t xml:space="preserve"> </w:t>
      </w:r>
      <w:r w:rsidRPr="003A425A">
        <w:rPr>
          <w:rFonts w:ascii="Times New Roman" w:hAnsi="Times New Roman"/>
          <w:sz w:val="24"/>
          <w:szCs w:val="24"/>
        </w:rPr>
        <w:t xml:space="preserve">Тип может быть определён разными файлами в разных версиях. В данном случае будет использована наиболее близкая версия. </w:t>
      </w:r>
      <w:r w:rsidRPr="003A425A">
        <w:rPr>
          <w:rFonts w:ascii="Times New Roman" w:hAnsi="Times New Roman"/>
          <w:i/>
          <w:sz w:val="24"/>
          <w:szCs w:val="24"/>
        </w:rPr>
        <w:t>Есть понятный пример кода.</w:t>
      </w:r>
      <w:r w:rsidR="009A045F" w:rsidRPr="003A425A">
        <w:rPr>
          <w:rFonts w:ascii="Times New Roman" w:hAnsi="Times New Roman"/>
          <w:i/>
          <w:sz w:val="24"/>
          <w:szCs w:val="24"/>
        </w:rPr>
        <w:t xml:space="preserve"> </w:t>
      </w:r>
      <w:r w:rsidRPr="003A425A">
        <w:rPr>
          <w:rFonts w:ascii="Times New Roman" w:hAnsi="Times New Roman"/>
          <w:i/>
          <w:sz w:val="24"/>
          <w:szCs w:val="24"/>
        </w:rPr>
        <w:t>Далее есть пример кода использования модуля и файла модуля. Очень понятный мне код.</w:t>
      </w:r>
      <w:r w:rsidR="009A045F" w:rsidRPr="003A425A">
        <w:rPr>
          <w:rFonts w:ascii="Times New Roman" w:hAnsi="Times New Roman"/>
          <w:i/>
          <w:sz w:val="24"/>
          <w:szCs w:val="24"/>
        </w:rPr>
        <w:t xml:space="preserve"> </w:t>
      </w:r>
    </w:p>
    <w:p w:rsidR="005A6BBD" w:rsidRPr="003A425A" w:rsidRDefault="009B0257" w:rsidP="00CD6118">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модули могут ссылаться на один или более файлов информации о типах. Они обычно имеют расширение .</w:t>
      </w:r>
      <w:r w:rsidR="005A6BBD" w:rsidRPr="003A425A">
        <w:rPr>
          <w:rFonts w:ascii="Times New Roman" w:hAnsi="Times New Roman"/>
          <w:sz w:val="24"/>
          <w:szCs w:val="24"/>
          <w:lang w:val="en-US"/>
        </w:rPr>
        <w:t>qmltypes</w:t>
      </w:r>
      <w:r w:rsidR="005A6BBD" w:rsidRPr="003A425A">
        <w:rPr>
          <w:rFonts w:ascii="Times New Roman" w:hAnsi="Times New Roman"/>
          <w:sz w:val="24"/>
          <w:szCs w:val="24"/>
        </w:rPr>
        <w:t>. их единственное предназначение – это обеспечить сторонним службам проверку завершённости кода, а также проверку ошибок и функциональности модуля.</w:t>
      </w:r>
      <w:r w:rsidR="009A045F" w:rsidRPr="003A425A">
        <w:rPr>
          <w:rFonts w:ascii="Times New Roman" w:hAnsi="Times New Roman"/>
          <w:sz w:val="24"/>
          <w:szCs w:val="24"/>
        </w:rPr>
        <w:t xml:space="preserve"> </w:t>
      </w:r>
      <w:r w:rsidR="005A6BBD" w:rsidRPr="003A425A">
        <w:rPr>
          <w:rFonts w:ascii="Times New Roman" w:hAnsi="Times New Roman"/>
          <w:sz w:val="24"/>
          <w:szCs w:val="24"/>
        </w:rPr>
        <w:t>Если модуль использует плагины, то данный файл должен существовать. .</w:t>
      </w:r>
      <w:r w:rsidR="005A6BBD" w:rsidRPr="003A425A">
        <w:rPr>
          <w:rFonts w:ascii="Times New Roman" w:hAnsi="Times New Roman"/>
          <w:sz w:val="24"/>
          <w:szCs w:val="24"/>
          <w:lang w:val="en-US"/>
        </w:rPr>
        <w:t>qmltypes</w:t>
      </w:r>
      <w:r w:rsidR="005A6BBD" w:rsidRPr="003A425A">
        <w:rPr>
          <w:rFonts w:ascii="Times New Roman" w:hAnsi="Times New Roman"/>
          <w:sz w:val="24"/>
          <w:szCs w:val="24"/>
        </w:rPr>
        <w:t xml:space="preserve"> считываются внешними инструментами, чтобы получить информацию о типах, определённых в плагинах. </w:t>
      </w:r>
      <w:r w:rsidR="005A6BBD" w:rsidRPr="003A425A">
        <w:rPr>
          <w:rStyle w:val="HTML"/>
          <w:rFonts w:ascii="Times New Roman" w:hAnsi="Times New Roman" w:cs="Times New Roman"/>
          <w:sz w:val="24"/>
          <w:szCs w:val="24"/>
          <w:lang w:val="en-US"/>
        </w:rPr>
        <w:t>q</w:t>
      </w:r>
      <w:r w:rsidR="005A6BBD" w:rsidRPr="003A425A">
        <w:rPr>
          <w:rStyle w:val="HTML"/>
          <w:rFonts w:ascii="Times New Roman" w:hAnsi="Times New Roman" w:cs="Times New Roman"/>
          <w:sz w:val="24"/>
          <w:szCs w:val="24"/>
        </w:rPr>
        <w:t xml:space="preserve">mlplugindump </w:t>
      </w:r>
      <w:r w:rsidR="005A6BBD" w:rsidRPr="003A425A">
        <w:rPr>
          <w:rFonts w:ascii="Times New Roman" w:hAnsi="Times New Roman"/>
          <w:sz w:val="24"/>
          <w:szCs w:val="24"/>
        </w:rPr>
        <w:t xml:space="preserve">обеспечивается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для </w:t>
      </w:r>
      <w:r w:rsidR="005A6BBD" w:rsidRPr="003A425A">
        <w:rPr>
          <w:rFonts w:ascii="Times New Roman" w:hAnsi="Times New Roman"/>
          <w:sz w:val="24"/>
          <w:szCs w:val="24"/>
        </w:rPr>
        <w:lastRenderedPageBreak/>
        <w:t>автоматической генерации таких файлов.</w:t>
      </w:r>
      <w:r w:rsidR="009A045F" w:rsidRPr="003A425A">
        <w:rPr>
          <w:rFonts w:ascii="Times New Roman" w:hAnsi="Times New Roman"/>
          <w:sz w:val="24"/>
          <w:szCs w:val="24"/>
        </w:rPr>
        <w:t xml:space="preserve"> </w:t>
      </w:r>
      <w:r w:rsidR="005A6BBD" w:rsidRPr="003A425A">
        <w:rPr>
          <w:rFonts w:ascii="Times New Roman" w:hAnsi="Times New Roman"/>
          <w:i/>
          <w:sz w:val="24"/>
          <w:szCs w:val="24"/>
        </w:rPr>
        <w:t xml:space="preserve">Было бы интересно найти пример создания плагина для </w:t>
      </w:r>
      <w:r w:rsidRPr="003A425A">
        <w:rPr>
          <w:rFonts w:ascii="Times New Roman" w:hAnsi="Times New Roman"/>
          <w:i/>
          <w:sz w:val="24"/>
          <w:szCs w:val="24"/>
        </w:rPr>
        <w:t>qml</w:t>
      </w:r>
      <w:r w:rsidR="005A6BBD" w:rsidRPr="003A425A">
        <w:rPr>
          <w:rFonts w:ascii="Times New Roman" w:hAnsi="Times New Roman"/>
          <w:i/>
          <w:sz w:val="24"/>
          <w:szCs w:val="24"/>
        </w:rPr>
        <w:t>.</w:t>
      </w:r>
    </w:p>
    <w:p w:rsidR="007F762C" w:rsidRPr="003A425A" w:rsidRDefault="007F762C" w:rsidP="007F762C">
      <w:pPr>
        <w:pStyle w:val="3"/>
      </w:pPr>
      <w:bookmarkStart w:id="473" w:name="_Toc382058580"/>
      <w:r w:rsidRPr="003A425A">
        <w:rPr>
          <w:b w:val="0"/>
          <w:sz w:val="24"/>
          <w:szCs w:val="24"/>
        </w:rPr>
        <w:t>ИДЕНТИФИЦИРУЕМЫЕ МОДУЛИ</w:t>
      </w:r>
      <w:bookmarkEnd w:id="473"/>
    </w:p>
    <w:p w:rsidR="005A6BBD" w:rsidRPr="003A425A" w:rsidRDefault="00953454" w:rsidP="00CD6118">
      <w:pPr>
        <w:jc w:val="both"/>
        <w:rPr>
          <w:rFonts w:ascii="Times New Roman" w:hAnsi="Times New Roman"/>
          <w:sz w:val="24"/>
          <w:szCs w:val="24"/>
        </w:rPr>
      </w:pPr>
      <w:hyperlink r:id="rId850" w:history="1">
        <w:r w:rsidR="005A6BBD" w:rsidRPr="003A425A">
          <w:rPr>
            <w:rStyle w:val="a3"/>
            <w:rFonts w:ascii="Times New Roman" w:hAnsi="Times New Roman"/>
            <w:sz w:val="24"/>
            <w:szCs w:val="24"/>
          </w:rPr>
          <w:t>http://qt-project.org/doc/qt-5.1/qtqml/qtqml-modules-identifiedmodules.html</w:t>
        </w:r>
      </w:hyperlink>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идентифицируемые модули – это модули, которые устанавливаются и являются идентифицируемыми </w:t>
      </w:r>
      <w:r w:rsidR="009B0257" w:rsidRPr="003A425A">
        <w:rPr>
          <w:rFonts w:ascii="Times New Roman" w:hAnsi="Times New Roman"/>
          <w:sz w:val="24"/>
          <w:szCs w:val="24"/>
        </w:rPr>
        <w:t>qml</w:t>
      </w:r>
      <w:r w:rsidRPr="003A425A">
        <w:rPr>
          <w:rFonts w:ascii="Times New Roman" w:hAnsi="Times New Roman"/>
          <w:sz w:val="24"/>
          <w:szCs w:val="24"/>
        </w:rPr>
        <w:t xml:space="preserve"> движком при помощи </w:t>
      </w:r>
      <w:r w:rsidR="006B754A" w:rsidRPr="003A425A">
        <w:rPr>
          <w:rFonts w:ascii="Times New Roman" w:hAnsi="Times New Roman"/>
          <w:sz w:val="24"/>
          <w:szCs w:val="24"/>
        </w:rPr>
        <w:t>url</w:t>
      </w:r>
      <w:r w:rsidRPr="003A425A">
        <w:rPr>
          <w:rFonts w:ascii="Times New Roman" w:hAnsi="Times New Roman"/>
          <w:sz w:val="24"/>
          <w:szCs w:val="24"/>
        </w:rPr>
        <w:t xml:space="preserve"> в форме помеченного точкой строки идентификатора, которую следует определять при помощи </w:t>
      </w:r>
      <w:r w:rsidRPr="003A425A">
        <w:rPr>
          <w:rFonts w:ascii="Times New Roman" w:hAnsi="Times New Roman"/>
          <w:sz w:val="24"/>
          <w:szCs w:val="24"/>
          <w:lang w:val="en-US"/>
        </w:rPr>
        <w:t>qmldir</w:t>
      </w:r>
      <w:r w:rsidRPr="003A425A">
        <w:rPr>
          <w:rFonts w:ascii="Times New Roman" w:hAnsi="Times New Roman"/>
          <w:sz w:val="24"/>
          <w:szCs w:val="24"/>
        </w:rPr>
        <w:t xml:space="preserve"> файла. Это позволяет импортировать такие модули с уникальным идентификатором, который остаётся одинаковым независимо от того, где модуль находится в локальной файловой системе.</w:t>
      </w:r>
      <w:r w:rsidR="00A7155E" w:rsidRPr="003A425A">
        <w:rPr>
          <w:rFonts w:ascii="Times New Roman" w:hAnsi="Times New Roman"/>
          <w:sz w:val="24"/>
          <w:szCs w:val="24"/>
        </w:rPr>
        <w:t xml:space="preserve"> </w:t>
      </w:r>
      <w:r w:rsidRPr="003A425A">
        <w:rPr>
          <w:rFonts w:ascii="Times New Roman" w:hAnsi="Times New Roman"/>
          <w:sz w:val="24"/>
          <w:szCs w:val="24"/>
        </w:rPr>
        <w:t>При импортировании модуля используется его идентификатор и обязательная версия.</w:t>
      </w:r>
      <w:r w:rsidR="00A7155E" w:rsidRPr="003A425A">
        <w:rPr>
          <w:rFonts w:ascii="Times New Roman" w:hAnsi="Times New Roman"/>
          <w:sz w:val="24"/>
          <w:szCs w:val="24"/>
        </w:rPr>
        <w:t xml:space="preserve"> </w:t>
      </w:r>
      <w:r w:rsidRPr="003A425A">
        <w:rPr>
          <w:rFonts w:ascii="Times New Roman" w:hAnsi="Times New Roman"/>
          <w:sz w:val="24"/>
          <w:szCs w:val="24"/>
        </w:rPr>
        <w:t xml:space="preserve">Каждый </w:t>
      </w:r>
      <w:r w:rsidR="009B0257" w:rsidRPr="003A425A">
        <w:rPr>
          <w:rFonts w:ascii="Times New Roman" w:hAnsi="Times New Roman"/>
          <w:sz w:val="24"/>
          <w:szCs w:val="24"/>
        </w:rPr>
        <w:t>qml</w:t>
      </w:r>
      <w:r w:rsidRPr="003A425A">
        <w:rPr>
          <w:rFonts w:ascii="Times New Roman" w:hAnsi="Times New Roman"/>
          <w:sz w:val="24"/>
          <w:szCs w:val="24"/>
        </w:rPr>
        <w:t xml:space="preserve"> файл должен импортировать данную </w:t>
      </w:r>
      <w:r w:rsidR="00F850EA" w:rsidRPr="003A425A">
        <w:rPr>
          <w:rFonts w:ascii="Times New Roman" w:hAnsi="Times New Roman"/>
          <w:sz w:val="24"/>
          <w:szCs w:val="24"/>
        </w:rPr>
        <w:t>директори</w:t>
      </w:r>
      <w:r w:rsidRPr="003A425A">
        <w:rPr>
          <w:rFonts w:ascii="Times New Roman" w:hAnsi="Times New Roman"/>
          <w:sz w:val="24"/>
          <w:szCs w:val="24"/>
        </w:rPr>
        <w:t>ю, чтобы использовать её функциональность.</w:t>
      </w:r>
      <w:r w:rsidR="00A7155E" w:rsidRPr="003A425A">
        <w:rPr>
          <w:rFonts w:ascii="Times New Roman" w:hAnsi="Times New Roman"/>
          <w:sz w:val="24"/>
          <w:szCs w:val="24"/>
        </w:rPr>
        <w:t xml:space="preserve"> </w:t>
      </w:r>
      <w:r w:rsidRPr="003A425A">
        <w:rPr>
          <w:rFonts w:ascii="Times New Roman" w:hAnsi="Times New Roman"/>
          <w:i/>
          <w:sz w:val="24"/>
          <w:szCs w:val="24"/>
        </w:rPr>
        <w:t>Также описывается, в каких путях можно хранить модули. Я это изучу подробнее позже. Пока понял слабо.</w:t>
      </w:r>
      <w:r w:rsidR="00A7155E" w:rsidRPr="003A425A">
        <w:rPr>
          <w:rFonts w:ascii="Times New Roman" w:hAnsi="Times New Roman"/>
          <w:i/>
          <w:sz w:val="24"/>
          <w:szCs w:val="24"/>
        </w:rPr>
        <w:t xml:space="preserve"> </w:t>
      </w:r>
      <w:r w:rsidRPr="003A425A">
        <w:rPr>
          <w:rFonts w:ascii="Times New Roman" w:hAnsi="Times New Roman"/>
          <w:i/>
          <w:sz w:val="24"/>
          <w:szCs w:val="24"/>
        </w:rPr>
        <w:t xml:space="preserve">Далее есть понятное объяснение с примерами того, где следует хранить модуль </w:t>
      </w:r>
      <w:r w:rsidR="009B0257" w:rsidRPr="003A425A">
        <w:rPr>
          <w:rFonts w:ascii="Times New Roman" w:hAnsi="Times New Roman"/>
          <w:i/>
          <w:sz w:val="24"/>
          <w:szCs w:val="24"/>
        </w:rPr>
        <w:t>qml</w:t>
      </w:r>
      <w:r w:rsidRPr="003A425A">
        <w:rPr>
          <w:rFonts w:ascii="Times New Roman" w:hAnsi="Times New Roman"/>
          <w:i/>
          <w:sz w:val="24"/>
          <w:szCs w:val="24"/>
        </w:rPr>
        <w:t>.</w:t>
      </w:r>
    </w:p>
    <w:p w:rsidR="005A6BBD" w:rsidRPr="003A425A" w:rsidRDefault="009B0257" w:rsidP="00CD6118">
      <w:pPr>
        <w:jc w:val="both"/>
        <w:rPr>
          <w:rFonts w:ascii="Times New Roman" w:hAnsi="Times New Roman"/>
          <w:sz w:val="24"/>
          <w:szCs w:val="24"/>
        </w:rPr>
      </w:pPr>
      <w:r w:rsidRPr="003A425A">
        <w:rPr>
          <w:rFonts w:ascii="Times New Roman" w:hAnsi="Times New Roman"/>
          <w:sz w:val="24"/>
          <w:szCs w:val="24"/>
        </w:rPr>
        <w:t>Qml</w:t>
      </w:r>
      <w:r w:rsidR="00A7155E" w:rsidRPr="003A425A">
        <w:rPr>
          <w:rFonts w:ascii="Times New Roman" w:hAnsi="Times New Roman"/>
          <w:sz w:val="24"/>
          <w:szCs w:val="24"/>
        </w:rPr>
        <w:t xml:space="preserve"> движок гарантирует, что</w:t>
      </w:r>
      <w:r w:rsidR="005A6BBD" w:rsidRPr="003A425A">
        <w:rPr>
          <w:rFonts w:ascii="Times New Roman" w:hAnsi="Times New Roman"/>
          <w:sz w:val="24"/>
          <w:szCs w:val="24"/>
        </w:rPr>
        <w:t xml:space="preserve"> другие модули не способны изменить или переписать типы в пространстве имён данного модуля; не способны зарегистрировать новые типы в пространстве имён модуля;</w:t>
      </w:r>
      <w:r w:rsidR="005A6BBD" w:rsidRPr="003A425A">
        <w:rPr>
          <w:rFonts w:ascii="Times New Roman" w:hAnsi="Times New Roman"/>
          <w:color w:val="00B050"/>
          <w:sz w:val="24"/>
          <w:szCs w:val="24"/>
        </w:rPr>
        <w:t xml:space="preserve"> </w:t>
      </w:r>
      <w:r w:rsidR="005A6BBD" w:rsidRPr="003A425A">
        <w:rPr>
          <w:rFonts w:ascii="Times New Roman" w:hAnsi="Times New Roman"/>
          <w:color w:val="FF0000"/>
          <w:sz w:val="24"/>
          <w:szCs w:val="24"/>
        </w:rPr>
        <w:t>использование имён типов клиентами решит детерминированно определённый тип опред</w:t>
      </w:r>
      <w:r w:rsidR="00A7155E" w:rsidRPr="003A425A">
        <w:rPr>
          <w:rFonts w:ascii="Times New Roman" w:hAnsi="Times New Roman"/>
          <w:color w:val="FF0000"/>
          <w:sz w:val="24"/>
          <w:szCs w:val="24"/>
        </w:rPr>
        <w:t>е</w:t>
      </w:r>
      <w:r w:rsidR="005A6BBD" w:rsidRPr="003A425A">
        <w:rPr>
          <w:rFonts w:ascii="Times New Roman" w:hAnsi="Times New Roman"/>
          <w:color w:val="FF0000"/>
          <w:sz w:val="24"/>
          <w:szCs w:val="24"/>
        </w:rPr>
        <w:t>ления в зависимости от версии, определённой в порядке импорта</w:t>
      </w:r>
      <w:r w:rsidR="005A6BBD" w:rsidRPr="003A425A">
        <w:rPr>
          <w:rFonts w:ascii="Times New Roman" w:hAnsi="Times New Roman"/>
          <w:color w:val="00B050"/>
          <w:sz w:val="24"/>
          <w:szCs w:val="24"/>
        </w:rPr>
        <w:t>.</w:t>
      </w:r>
      <w:r w:rsidR="00A7155E" w:rsidRPr="003A425A">
        <w:rPr>
          <w:rFonts w:ascii="Times New Roman" w:hAnsi="Times New Roman"/>
          <w:color w:val="00B050"/>
          <w:sz w:val="24"/>
          <w:szCs w:val="24"/>
        </w:rPr>
        <w:t xml:space="preserve"> </w:t>
      </w:r>
      <w:r w:rsidRPr="003A425A">
        <w:rPr>
          <w:rFonts w:ascii="Times New Roman" w:hAnsi="Times New Roman"/>
          <w:sz w:val="24"/>
          <w:szCs w:val="24"/>
        </w:rPr>
        <w:t>Qml</w:t>
      </w:r>
      <w:r w:rsidR="005A6BBD" w:rsidRPr="003A425A">
        <w:rPr>
          <w:rFonts w:ascii="Times New Roman" w:hAnsi="Times New Roman"/>
          <w:sz w:val="24"/>
          <w:szCs w:val="24"/>
        </w:rPr>
        <w:t xml:space="preserve"> модуль имеет ограничения: </w:t>
      </w:r>
    </w:p>
    <w:p w:rsidR="005A6BBD" w:rsidRPr="003A425A" w:rsidRDefault="005A6BBD" w:rsidP="004D4FF9">
      <w:pPr>
        <w:pStyle w:val="a8"/>
        <w:numPr>
          <w:ilvl w:val="0"/>
          <w:numId w:val="58"/>
        </w:numPr>
        <w:jc w:val="both"/>
        <w:rPr>
          <w:rFonts w:ascii="Times New Roman" w:hAnsi="Times New Roman"/>
          <w:sz w:val="24"/>
          <w:szCs w:val="24"/>
        </w:rPr>
      </w:pPr>
      <w:r w:rsidRPr="003A425A">
        <w:rPr>
          <w:rFonts w:ascii="Times New Roman" w:hAnsi="Times New Roman"/>
          <w:sz w:val="24"/>
          <w:szCs w:val="24"/>
        </w:rPr>
        <w:t xml:space="preserve">должен быть установлен в </w:t>
      </w:r>
      <w:r w:rsidR="009B0257" w:rsidRPr="003A425A">
        <w:rPr>
          <w:rFonts w:ascii="Times New Roman" w:hAnsi="Times New Roman"/>
          <w:sz w:val="24"/>
          <w:szCs w:val="24"/>
        </w:rPr>
        <w:t>qml</w:t>
      </w:r>
      <w:r w:rsidRPr="003A425A">
        <w:rPr>
          <w:rFonts w:ascii="Times New Roman" w:hAnsi="Times New Roman"/>
          <w:sz w:val="24"/>
          <w:szCs w:val="24"/>
        </w:rPr>
        <w:t xml:space="preserve"> путь импорта; идентификатор модуля должен совпадать с путём установки модуля; </w:t>
      </w:r>
    </w:p>
    <w:p w:rsidR="005A6BBD" w:rsidRPr="003A425A" w:rsidRDefault="005A6BBD" w:rsidP="004D4FF9">
      <w:pPr>
        <w:pStyle w:val="a8"/>
        <w:numPr>
          <w:ilvl w:val="0"/>
          <w:numId w:val="58"/>
        </w:numPr>
        <w:jc w:val="both"/>
        <w:rPr>
          <w:rFonts w:ascii="Times New Roman" w:hAnsi="Times New Roman"/>
          <w:sz w:val="24"/>
          <w:szCs w:val="24"/>
        </w:rPr>
      </w:pPr>
      <w:r w:rsidRPr="003A425A">
        <w:rPr>
          <w:rFonts w:ascii="Times New Roman" w:hAnsi="Times New Roman"/>
          <w:sz w:val="24"/>
          <w:szCs w:val="24"/>
        </w:rPr>
        <w:t xml:space="preserve">модуль должен зарегистрировать его типы внутри пространства имён идентификаторов типов модуля; </w:t>
      </w:r>
    </w:p>
    <w:p w:rsidR="005A6BBD" w:rsidRPr="003A425A" w:rsidRDefault="005A6BBD" w:rsidP="004D4FF9">
      <w:pPr>
        <w:pStyle w:val="a8"/>
        <w:numPr>
          <w:ilvl w:val="0"/>
          <w:numId w:val="58"/>
        </w:numPr>
        <w:jc w:val="both"/>
        <w:rPr>
          <w:rFonts w:ascii="Times New Roman" w:hAnsi="Times New Roman"/>
          <w:sz w:val="24"/>
          <w:szCs w:val="24"/>
        </w:rPr>
      </w:pPr>
      <w:r w:rsidRPr="003A425A">
        <w:rPr>
          <w:rFonts w:ascii="Times New Roman" w:hAnsi="Times New Roman"/>
          <w:sz w:val="24"/>
          <w:szCs w:val="24"/>
        </w:rPr>
        <w:t xml:space="preserve">клиенты должны определить версию при импортировании модуля. </w:t>
      </w:r>
    </w:p>
    <w:p w:rsidR="005A6BBD" w:rsidRPr="003A425A" w:rsidRDefault="005A6BBD" w:rsidP="00CD6118">
      <w:pPr>
        <w:jc w:val="both"/>
        <w:rPr>
          <w:rFonts w:ascii="Times New Roman" w:hAnsi="Times New Roman"/>
          <w:i/>
          <w:sz w:val="24"/>
          <w:szCs w:val="24"/>
        </w:rPr>
      </w:pPr>
      <w:r w:rsidRPr="003A425A">
        <w:rPr>
          <w:rFonts w:ascii="Times New Roman" w:hAnsi="Times New Roman"/>
          <w:i/>
          <w:sz w:val="24"/>
          <w:szCs w:val="24"/>
        </w:rPr>
        <w:t>Есть примеры того, как формируется  идентификатор модуля исходя из того, где данный модуль расположен. Эти примеры мне очень понятны.</w:t>
      </w:r>
    </w:p>
    <w:p w:rsidR="00A7155E" w:rsidRPr="003A425A" w:rsidRDefault="00A7155E" w:rsidP="00A7155E">
      <w:pPr>
        <w:pStyle w:val="2"/>
        <w:rPr>
          <w:rFonts w:ascii="Times New Roman" w:hAnsi="Times New Roman"/>
          <w:b w:val="0"/>
          <w:sz w:val="24"/>
          <w:szCs w:val="24"/>
        </w:rPr>
      </w:pPr>
      <w:bookmarkStart w:id="474" w:name="_Toc382058581"/>
      <w:r w:rsidRPr="003A425A">
        <w:rPr>
          <w:rFonts w:ascii="Times New Roman" w:hAnsi="Times New Roman"/>
          <w:b w:val="0"/>
          <w:sz w:val="24"/>
          <w:szCs w:val="24"/>
        </w:rPr>
        <w:t>СОЗДАНИЕ С++ ПЛАГИНОВ ДЛЯ QML</w:t>
      </w:r>
      <w:bookmarkEnd w:id="474"/>
    </w:p>
    <w:p w:rsidR="005A6BBD" w:rsidRPr="003A425A" w:rsidRDefault="00953454" w:rsidP="00CD6118">
      <w:pPr>
        <w:jc w:val="both"/>
        <w:rPr>
          <w:rFonts w:ascii="Times New Roman" w:hAnsi="Times New Roman"/>
          <w:sz w:val="24"/>
          <w:szCs w:val="24"/>
        </w:rPr>
      </w:pPr>
      <w:hyperlink r:id="rId851" w:history="1">
        <w:r w:rsidR="005A6BBD" w:rsidRPr="003A425A">
          <w:rPr>
            <w:rStyle w:val="a3"/>
            <w:rFonts w:ascii="Times New Roman" w:hAnsi="Times New Roman"/>
            <w:sz w:val="24"/>
            <w:szCs w:val="24"/>
          </w:rPr>
          <w:t>http://qt-project.org/doc/qt-5.1/qtqml/qtqml-modules-cppplugins.html</w:t>
        </w:r>
      </w:hyperlink>
    </w:p>
    <w:p w:rsidR="005A6BBD" w:rsidRPr="003A425A" w:rsidRDefault="009B0257" w:rsidP="00CD6118">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движок загружает С++ плагины для </w:t>
      </w:r>
      <w:r w:rsidRPr="003A425A">
        <w:rPr>
          <w:rFonts w:ascii="Times New Roman" w:hAnsi="Times New Roman"/>
          <w:sz w:val="24"/>
          <w:szCs w:val="24"/>
        </w:rPr>
        <w:t>qml</w:t>
      </w:r>
      <w:r w:rsidR="005A6BBD" w:rsidRPr="003A425A">
        <w:rPr>
          <w:rFonts w:ascii="Times New Roman" w:hAnsi="Times New Roman"/>
          <w:sz w:val="24"/>
          <w:szCs w:val="24"/>
        </w:rPr>
        <w:t xml:space="preserve">. Такие плагины обычно обеспечиваются в модулях расширения </w:t>
      </w:r>
      <w:r w:rsidRPr="003A425A">
        <w:rPr>
          <w:rFonts w:ascii="Times New Roman" w:hAnsi="Times New Roman"/>
          <w:sz w:val="24"/>
          <w:szCs w:val="24"/>
        </w:rPr>
        <w:t>qml</w:t>
      </w:r>
      <w:r w:rsidR="005A6BBD" w:rsidRPr="003A425A">
        <w:rPr>
          <w:rFonts w:ascii="Times New Roman" w:hAnsi="Times New Roman"/>
          <w:sz w:val="24"/>
          <w:szCs w:val="24"/>
        </w:rPr>
        <w:t xml:space="preserve">, и могут обеспечить типы и функциональность для использования клиентами в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документах, которые импортируют модуль.</w:t>
      </w:r>
      <w:r w:rsidR="00A7155E" w:rsidRPr="003A425A">
        <w:rPr>
          <w:rFonts w:ascii="Times New Roman" w:hAnsi="Times New Roman"/>
          <w:sz w:val="24"/>
          <w:szCs w:val="24"/>
        </w:rPr>
        <w:t xml:space="preserve"> </w:t>
      </w:r>
      <w:hyperlink r:id="rId852" w:history="1">
        <w:r w:rsidR="005A6BBD" w:rsidRPr="003A425A">
          <w:rPr>
            <w:rStyle w:val="a3"/>
            <w:rFonts w:ascii="Times New Roman" w:hAnsi="Times New Roman"/>
            <w:color w:val="auto"/>
            <w:sz w:val="24"/>
            <w:szCs w:val="24"/>
          </w:rPr>
          <w:t>QQmlExtensionPlugin</w:t>
        </w:r>
      </w:hyperlink>
      <w:r w:rsidR="005A6BBD" w:rsidRPr="003A425A">
        <w:rPr>
          <w:rFonts w:ascii="Times New Roman" w:hAnsi="Times New Roman"/>
          <w:sz w:val="24"/>
          <w:szCs w:val="24"/>
        </w:rPr>
        <w:t xml:space="preserve"> является интерфейсом плагина, который позволяет создавать расширения </w:t>
      </w:r>
      <w:r w:rsidRPr="003A425A">
        <w:rPr>
          <w:rFonts w:ascii="Times New Roman" w:hAnsi="Times New Roman"/>
          <w:sz w:val="24"/>
          <w:szCs w:val="24"/>
        </w:rPr>
        <w:t>qml</w:t>
      </w:r>
      <w:r w:rsidR="005A6BBD" w:rsidRPr="003A425A">
        <w:rPr>
          <w:rFonts w:ascii="Times New Roman" w:hAnsi="Times New Roman"/>
          <w:sz w:val="24"/>
          <w:szCs w:val="24"/>
        </w:rPr>
        <w:t xml:space="preserve">, которые могут быть динамически загружены в </w:t>
      </w:r>
      <w:r w:rsidRPr="003A425A">
        <w:rPr>
          <w:rFonts w:ascii="Times New Roman" w:hAnsi="Times New Roman"/>
          <w:sz w:val="24"/>
          <w:szCs w:val="24"/>
        </w:rPr>
        <w:t>qml</w:t>
      </w:r>
      <w:r w:rsidR="005A6BBD" w:rsidRPr="003A425A">
        <w:rPr>
          <w:rFonts w:ascii="Times New Roman" w:hAnsi="Times New Roman"/>
          <w:sz w:val="24"/>
          <w:szCs w:val="24"/>
        </w:rPr>
        <w:t xml:space="preserve"> приложения. Эти расширения позволяют делать доступными </w:t>
      </w:r>
      <w:r w:rsidRPr="003A425A">
        <w:rPr>
          <w:rFonts w:ascii="Times New Roman" w:hAnsi="Times New Roman"/>
          <w:sz w:val="24"/>
          <w:szCs w:val="24"/>
        </w:rPr>
        <w:t>qml</w:t>
      </w:r>
      <w:r w:rsidR="005A6BBD" w:rsidRPr="003A425A">
        <w:rPr>
          <w:rFonts w:ascii="Times New Roman" w:hAnsi="Times New Roman"/>
          <w:sz w:val="24"/>
          <w:szCs w:val="24"/>
        </w:rPr>
        <w:t xml:space="preserve"> движку частных типов. </w:t>
      </w:r>
      <w:r w:rsidR="005A6BBD" w:rsidRPr="003A425A">
        <w:rPr>
          <w:rFonts w:ascii="Times New Roman" w:hAnsi="Times New Roman"/>
          <w:i/>
          <w:sz w:val="24"/>
          <w:szCs w:val="24"/>
        </w:rPr>
        <w:t>Далее в данной части описаны этапы создания плагина.</w:t>
      </w:r>
      <w:r w:rsidR="00A7155E" w:rsidRPr="003A425A">
        <w:rPr>
          <w:rFonts w:ascii="Times New Roman" w:hAnsi="Times New Roman"/>
          <w:i/>
          <w:sz w:val="24"/>
          <w:szCs w:val="24"/>
        </w:rPr>
        <w:t xml:space="preserve"> </w:t>
      </w:r>
      <w:r w:rsidR="005A6BBD" w:rsidRPr="003A425A">
        <w:rPr>
          <w:rFonts w:ascii="Times New Roman" w:hAnsi="Times New Roman"/>
          <w:i/>
          <w:sz w:val="24"/>
          <w:szCs w:val="24"/>
        </w:rPr>
        <w:t>Есть пример кода создания плагина. В целом, он понятен.</w:t>
      </w:r>
    </w:p>
    <w:p w:rsidR="00A7155E" w:rsidRPr="003A425A" w:rsidRDefault="00A7155E" w:rsidP="00A7155E">
      <w:pPr>
        <w:pStyle w:val="2"/>
        <w:rPr>
          <w:rFonts w:ascii="Times New Roman" w:hAnsi="Times New Roman"/>
          <w:b w:val="0"/>
          <w:sz w:val="24"/>
          <w:szCs w:val="24"/>
        </w:rPr>
      </w:pPr>
      <w:bookmarkStart w:id="475" w:name="_Toc382058582"/>
      <w:r w:rsidRPr="003A425A">
        <w:rPr>
          <w:rFonts w:ascii="Times New Roman" w:hAnsi="Times New Roman"/>
          <w:b w:val="0"/>
          <w:sz w:val="24"/>
          <w:szCs w:val="24"/>
          <w:lang w:val="en-GB"/>
        </w:rPr>
        <w:t>QML</w:t>
      </w:r>
      <w:r w:rsidRPr="003A425A">
        <w:rPr>
          <w:rFonts w:ascii="Times New Roman" w:hAnsi="Times New Roman"/>
          <w:b w:val="0"/>
          <w:sz w:val="24"/>
          <w:szCs w:val="24"/>
        </w:rPr>
        <w:t xml:space="preserve"> ДОКУМЕНТЫ</w:t>
      </w:r>
      <w:bookmarkEnd w:id="475"/>
    </w:p>
    <w:p w:rsidR="005A6BBD" w:rsidRPr="003A425A" w:rsidRDefault="00953454" w:rsidP="00CD6118">
      <w:pPr>
        <w:jc w:val="both"/>
        <w:rPr>
          <w:rFonts w:ascii="Times New Roman" w:hAnsi="Times New Roman"/>
          <w:sz w:val="24"/>
          <w:szCs w:val="24"/>
        </w:rPr>
      </w:pPr>
      <w:hyperlink r:id="rId853" w:history="1">
        <w:r w:rsidR="005A6BBD" w:rsidRPr="003A425A">
          <w:rPr>
            <w:rStyle w:val="a3"/>
            <w:rFonts w:ascii="Times New Roman" w:hAnsi="Times New Roman"/>
            <w:sz w:val="24"/>
            <w:szCs w:val="24"/>
            <w:lang w:val="en-GB"/>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GB"/>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qtqml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documents</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topic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html</w:t>
        </w:r>
      </w:hyperlink>
    </w:p>
    <w:p w:rsidR="00A7155E" w:rsidRPr="003A425A" w:rsidRDefault="009B0257" w:rsidP="00CD6118">
      <w:pPr>
        <w:jc w:val="both"/>
        <w:rPr>
          <w:rFonts w:ascii="Times New Roman" w:hAnsi="Times New Roman"/>
          <w:sz w:val="24"/>
          <w:szCs w:val="24"/>
        </w:rPr>
      </w:pPr>
      <w:r w:rsidRPr="003A425A">
        <w:rPr>
          <w:rFonts w:ascii="Times New Roman" w:hAnsi="Times New Roman"/>
          <w:sz w:val="24"/>
          <w:szCs w:val="24"/>
        </w:rPr>
        <w:lastRenderedPageBreak/>
        <w:t>qml</w:t>
      </w:r>
      <w:r w:rsidR="005A6BBD" w:rsidRPr="003A425A">
        <w:rPr>
          <w:rFonts w:ascii="Times New Roman" w:hAnsi="Times New Roman"/>
          <w:sz w:val="24"/>
          <w:szCs w:val="24"/>
        </w:rPr>
        <w:t xml:space="preserve"> документ – это строка, которая соответствует </w:t>
      </w:r>
      <w:r w:rsidRPr="003A425A">
        <w:rPr>
          <w:rFonts w:ascii="Times New Roman" w:hAnsi="Times New Roman"/>
          <w:sz w:val="24"/>
          <w:szCs w:val="24"/>
        </w:rPr>
        <w:t>qml</w:t>
      </w:r>
      <w:r w:rsidR="005A6BBD" w:rsidRPr="003A425A">
        <w:rPr>
          <w:rFonts w:ascii="Times New Roman" w:hAnsi="Times New Roman"/>
          <w:sz w:val="24"/>
          <w:szCs w:val="24"/>
        </w:rPr>
        <w:t xml:space="preserve"> синтаксису документа. </w:t>
      </w:r>
      <w:r w:rsidR="00A7155E" w:rsidRPr="003A425A">
        <w:rPr>
          <w:rFonts w:ascii="Times New Roman" w:hAnsi="Times New Roman"/>
          <w:sz w:val="24"/>
          <w:szCs w:val="24"/>
        </w:rPr>
        <w:t>Д</w:t>
      </w:r>
      <w:r w:rsidR="005A6BBD" w:rsidRPr="003A425A">
        <w:rPr>
          <w:rFonts w:ascii="Times New Roman" w:hAnsi="Times New Roman"/>
          <w:sz w:val="24"/>
          <w:szCs w:val="24"/>
        </w:rPr>
        <w:t xml:space="preserve">окумент определяет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ный тип </w:t>
      </w:r>
      <w:r w:rsidRPr="003A425A">
        <w:rPr>
          <w:rFonts w:ascii="Times New Roman" w:hAnsi="Times New Roman"/>
          <w:sz w:val="24"/>
          <w:szCs w:val="24"/>
        </w:rPr>
        <w:t>qml</w:t>
      </w:r>
      <w:r w:rsidR="005A6BBD" w:rsidRPr="003A425A">
        <w:rPr>
          <w:rFonts w:ascii="Times New Roman" w:hAnsi="Times New Roman"/>
          <w:sz w:val="24"/>
          <w:szCs w:val="24"/>
        </w:rPr>
        <w:t>. Документ обычно загружается из .</w:t>
      </w:r>
      <w:r w:rsidR="005A6BBD" w:rsidRPr="003A425A">
        <w:rPr>
          <w:rFonts w:ascii="Times New Roman" w:hAnsi="Times New Roman"/>
          <w:sz w:val="24"/>
          <w:szCs w:val="24"/>
          <w:lang w:val="en-US"/>
        </w:rPr>
        <w:t>qml</w:t>
      </w:r>
      <w:r w:rsidR="005A6BBD" w:rsidRPr="003A425A">
        <w:rPr>
          <w:rFonts w:ascii="Times New Roman" w:hAnsi="Times New Roman"/>
          <w:sz w:val="24"/>
          <w:szCs w:val="24"/>
        </w:rPr>
        <w:t xml:space="preserve"> файла или локально или удалённо, но может быть построен и вручную в коде. Экземпляр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определённого документом, может быть создан с использованием </w:t>
      </w:r>
      <w:r w:rsidR="005A6BBD" w:rsidRPr="003A425A">
        <w:rPr>
          <w:rFonts w:ascii="Times New Roman" w:hAnsi="Times New Roman"/>
          <w:sz w:val="24"/>
          <w:szCs w:val="24"/>
          <w:lang w:val="en-US"/>
        </w:rPr>
        <w:t>Component</w:t>
      </w:r>
      <w:r w:rsidR="005A6BBD" w:rsidRPr="003A425A">
        <w:rPr>
          <w:rFonts w:ascii="Times New Roman" w:hAnsi="Times New Roman"/>
          <w:sz w:val="24"/>
          <w:szCs w:val="24"/>
        </w:rPr>
        <w:t xml:space="preserve"> в </w:t>
      </w:r>
      <w:r w:rsidRPr="003A425A">
        <w:rPr>
          <w:rFonts w:ascii="Times New Roman" w:hAnsi="Times New Roman"/>
          <w:sz w:val="24"/>
          <w:szCs w:val="24"/>
        </w:rPr>
        <w:t>qml</w:t>
      </w:r>
      <w:r w:rsidR="005A6BBD" w:rsidRPr="003A425A">
        <w:rPr>
          <w:rFonts w:ascii="Times New Roman" w:hAnsi="Times New Roman"/>
          <w:sz w:val="24"/>
          <w:szCs w:val="24"/>
        </w:rPr>
        <w:t xml:space="preserve"> коде или с использованием </w:t>
      </w:r>
      <w:r w:rsidR="005A6BBD" w:rsidRPr="003A425A">
        <w:rPr>
          <w:rFonts w:ascii="Times New Roman" w:hAnsi="Times New Roman"/>
          <w:sz w:val="24"/>
          <w:szCs w:val="24"/>
          <w:lang w:val="en-US"/>
        </w:rPr>
        <w:t>QQmlComponent</w:t>
      </w:r>
      <w:r w:rsidR="005A6BBD" w:rsidRPr="003A425A">
        <w:rPr>
          <w:rFonts w:ascii="Times New Roman" w:hAnsi="Times New Roman"/>
          <w:sz w:val="24"/>
          <w:szCs w:val="24"/>
        </w:rPr>
        <w:t xml:space="preserve"> в С++.</w:t>
      </w:r>
      <w:r w:rsidR="00A7155E" w:rsidRPr="003A425A">
        <w:rPr>
          <w:rFonts w:ascii="Times New Roman" w:hAnsi="Times New Roman"/>
          <w:sz w:val="24"/>
          <w:szCs w:val="24"/>
        </w:rPr>
        <w:t xml:space="preserve"> </w:t>
      </w:r>
      <w:r w:rsidR="005A6BBD" w:rsidRPr="003A425A">
        <w:rPr>
          <w:rFonts w:ascii="Times New Roman" w:hAnsi="Times New Roman"/>
          <w:sz w:val="24"/>
          <w:szCs w:val="24"/>
        </w:rPr>
        <w:t xml:space="preserve">Способность определять повторно используемые </w:t>
      </w:r>
      <w:r w:rsidRPr="003A425A">
        <w:rPr>
          <w:rFonts w:ascii="Times New Roman" w:hAnsi="Times New Roman"/>
          <w:sz w:val="24"/>
          <w:szCs w:val="24"/>
        </w:rPr>
        <w:t>qml</w:t>
      </w:r>
      <w:r w:rsidR="005A6BBD" w:rsidRPr="003A425A">
        <w:rPr>
          <w:rFonts w:ascii="Times New Roman" w:hAnsi="Times New Roman"/>
          <w:sz w:val="24"/>
          <w:szCs w:val="24"/>
        </w:rPr>
        <w:t xml:space="preserve"> типы </w:t>
      </w:r>
      <w:r w:rsidR="00085476" w:rsidRPr="003A425A">
        <w:rPr>
          <w:rFonts w:ascii="Times New Roman" w:hAnsi="Times New Roman"/>
          <w:sz w:val="24"/>
          <w:szCs w:val="24"/>
        </w:rPr>
        <w:t>объект</w:t>
      </w:r>
      <w:r w:rsidR="005A6BBD" w:rsidRPr="003A425A">
        <w:rPr>
          <w:rFonts w:ascii="Times New Roman" w:hAnsi="Times New Roman"/>
          <w:sz w:val="24"/>
          <w:szCs w:val="24"/>
        </w:rPr>
        <w:t>ов в документах является важным помощником для создания модульного, хорошо читаемого и поддерживаемого кода.</w:t>
      </w:r>
      <w:r w:rsidR="00A7155E" w:rsidRPr="003A425A">
        <w:rPr>
          <w:rFonts w:ascii="Times New Roman" w:hAnsi="Times New Roman"/>
          <w:sz w:val="24"/>
          <w:szCs w:val="24"/>
        </w:rPr>
        <w:t xml:space="preserve"> </w:t>
      </w:r>
      <w:r w:rsidR="005A6BBD" w:rsidRPr="003A425A">
        <w:rPr>
          <w:rFonts w:ascii="Times New Roman" w:hAnsi="Times New Roman"/>
          <w:sz w:val="24"/>
          <w:szCs w:val="24"/>
        </w:rPr>
        <w:t xml:space="preserve">Документ состоит из двух секций: </w:t>
      </w:r>
    </w:p>
    <w:p w:rsidR="00A7155E" w:rsidRPr="003A425A" w:rsidRDefault="005A6BBD" w:rsidP="00A7155E">
      <w:pPr>
        <w:numPr>
          <w:ilvl w:val="0"/>
          <w:numId w:val="156"/>
        </w:numPr>
        <w:jc w:val="both"/>
        <w:rPr>
          <w:rFonts w:ascii="Times New Roman" w:hAnsi="Times New Roman"/>
          <w:sz w:val="24"/>
          <w:szCs w:val="24"/>
        </w:rPr>
      </w:pPr>
      <w:r w:rsidRPr="003A425A">
        <w:rPr>
          <w:rFonts w:ascii="Times New Roman" w:hAnsi="Times New Roman"/>
          <w:sz w:val="24"/>
          <w:szCs w:val="24"/>
        </w:rPr>
        <w:t xml:space="preserve">секция импорта и </w:t>
      </w:r>
    </w:p>
    <w:p w:rsidR="00A7155E" w:rsidRPr="003A425A" w:rsidRDefault="005A6BBD" w:rsidP="00A7155E">
      <w:pPr>
        <w:numPr>
          <w:ilvl w:val="0"/>
          <w:numId w:val="156"/>
        </w:numPr>
        <w:jc w:val="both"/>
        <w:rPr>
          <w:rFonts w:ascii="Times New Roman" w:hAnsi="Times New Roman"/>
          <w:sz w:val="24"/>
          <w:szCs w:val="24"/>
        </w:rPr>
      </w:pPr>
      <w:r w:rsidRPr="003A425A">
        <w:rPr>
          <w:rFonts w:ascii="Times New Roman" w:hAnsi="Times New Roman"/>
          <w:sz w:val="24"/>
          <w:szCs w:val="24"/>
        </w:rPr>
        <w:t xml:space="preserve">секция объявления </w:t>
      </w:r>
      <w:r w:rsidR="00085476" w:rsidRPr="003A425A">
        <w:rPr>
          <w:rFonts w:ascii="Times New Roman" w:hAnsi="Times New Roman"/>
          <w:sz w:val="24"/>
          <w:szCs w:val="24"/>
        </w:rPr>
        <w:t>объект</w:t>
      </w:r>
      <w:r w:rsidRPr="003A425A">
        <w:rPr>
          <w:rFonts w:ascii="Times New Roman" w:hAnsi="Times New Roman"/>
          <w:sz w:val="24"/>
          <w:szCs w:val="24"/>
        </w:rPr>
        <w:t>а</w:t>
      </w:r>
      <w:r w:rsidR="00A7155E" w:rsidRPr="003A425A">
        <w:rPr>
          <w:rFonts w:ascii="Times New Roman" w:hAnsi="Times New Roman"/>
          <w:sz w:val="24"/>
          <w:szCs w:val="24"/>
        </w:rPr>
        <w:t>.</w:t>
      </w:r>
    </w:p>
    <w:p w:rsidR="005A6BBD"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Секция объявления должна придерживаться подходящего синтаксиса </w:t>
      </w:r>
      <w:r w:rsidR="009B0257" w:rsidRPr="003A425A">
        <w:rPr>
          <w:rFonts w:ascii="Times New Roman" w:hAnsi="Times New Roman"/>
          <w:sz w:val="24"/>
          <w:szCs w:val="24"/>
        </w:rPr>
        <w:t>qml</w:t>
      </w:r>
      <w:r w:rsidRPr="003A425A">
        <w:rPr>
          <w:rFonts w:ascii="Times New Roman" w:hAnsi="Times New Roman"/>
          <w:sz w:val="24"/>
          <w:szCs w:val="24"/>
        </w:rPr>
        <w:t>.</w:t>
      </w:r>
      <w:r w:rsidR="00A7155E" w:rsidRPr="003A425A">
        <w:rPr>
          <w:rFonts w:ascii="Times New Roman" w:hAnsi="Times New Roman"/>
          <w:sz w:val="24"/>
          <w:szCs w:val="24"/>
        </w:rPr>
        <w:t xml:space="preserve"> </w:t>
      </w:r>
      <w:r w:rsidRPr="003A425A">
        <w:rPr>
          <w:rFonts w:ascii="Times New Roman" w:hAnsi="Times New Roman"/>
          <w:sz w:val="24"/>
          <w:szCs w:val="24"/>
        </w:rPr>
        <w:t xml:space="preserve">Как было описано ранее, документ неявно определяет </w:t>
      </w:r>
      <w:r w:rsidR="009B0257" w:rsidRPr="003A425A">
        <w:rPr>
          <w:rFonts w:ascii="Times New Roman" w:hAnsi="Times New Roman"/>
          <w:sz w:val="24"/>
          <w:szCs w:val="24"/>
        </w:rPr>
        <w:t>qml</w:t>
      </w:r>
      <w:r w:rsidRPr="003A425A">
        <w:rPr>
          <w:rFonts w:ascii="Times New Roman" w:hAnsi="Times New Roman"/>
          <w:sz w:val="24"/>
          <w:szCs w:val="24"/>
        </w:rPr>
        <w:t xml:space="preserve"> тип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00A7155E" w:rsidRPr="003A425A">
        <w:rPr>
          <w:rFonts w:ascii="Times New Roman" w:hAnsi="Times New Roman"/>
          <w:sz w:val="24"/>
          <w:szCs w:val="24"/>
        </w:rPr>
        <w:t>О</w:t>
      </w:r>
      <w:r w:rsidRPr="003A425A">
        <w:rPr>
          <w:rFonts w:ascii="Times New Roman" w:hAnsi="Times New Roman"/>
          <w:sz w:val="24"/>
          <w:szCs w:val="24"/>
        </w:rPr>
        <w:t xml:space="preserve">дним из ключевых принципов </w:t>
      </w:r>
      <w:r w:rsidR="009B0257" w:rsidRPr="003A425A">
        <w:rPr>
          <w:rFonts w:ascii="Times New Roman" w:hAnsi="Times New Roman"/>
          <w:sz w:val="24"/>
          <w:szCs w:val="24"/>
        </w:rPr>
        <w:t>qml</w:t>
      </w:r>
      <w:r w:rsidRPr="003A425A">
        <w:rPr>
          <w:rFonts w:ascii="Times New Roman" w:hAnsi="Times New Roman"/>
          <w:sz w:val="24"/>
          <w:szCs w:val="24"/>
        </w:rPr>
        <w:t xml:space="preserve"> является способность определить и затем повторно использовать типы </w:t>
      </w:r>
      <w:r w:rsidR="00085476" w:rsidRPr="003A425A">
        <w:rPr>
          <w:rFonts w:ascii="Times New Roman" w:hAnsi="Times New Roman"/>
          <w:sz w:val="24"/>
          <w:szCs w:val="24"/>
        </w:rPr>
        <w:t>объект</w:t>
      </w:r>
      <w:r w:rsidRPr="003A425A">
        <w:rPr>
          <w:rFonts w:ascii="Times New Roman" w:hAnsi="Times New Roman"/>
          <w:sz w:val="24"/>
          <w:szCs w:val="24"/>
        </w:rPr>
        <w:t xml:space="preserve">ов. Это улучшает поддерживаемость </w:t>
      </w:r>
      <w:r w:rsidR="009B0257" w:rsidRPr="003A425A">
        <w:rPr>
          <w:rFonts w:ascii="Times New Roman" w:hAnsi="Times New Roman"/>
          <w:sz w:val="24"/>
          <w:szCs w:val="24"/>
        </w:rPr>
        <w:t>qml</w:t>
      </w:r>
      <w:r w:rsidRPr="003A425A">
        <w:rPr>
          <w:rFonts w:ascii="Times New Roman" w:hAnsi="Times New Roman"/>
          <w:sz w:val="24"/>
          <w:szCs w:val="24"/>
        </w:rPr>
        <w:t xml:space="preserve"> кода, увеличивает читаемость объявлений </w:t>
      </w:r>
      <w:r w:rsidR="00085476" w:rsidRPr="003A425A">
        <w:rPr>
          <w:rFonts w:ascii="Times New Roman" w:hAnsi="Times New Roman"/>
          <w:sz w:val="24"/>
          <w:szCs w:val="24"/>
        </w:rPr>
        <w:t>объект</w:t>
      </w:r>
      <w:r w:rsidRPr="003A425A">
        <w:rPr>
          <w:rFonts w:ascii="Times New Roman" w:hAnsi="Times New Roman"/>
          <w:sz w:val="24"/>
          <w:szCs w:val="24"/>
        </w:rPr>
        <w:t>ной иерархии и позволяет отделить графический интерфейс и логику реализации.</w:t>
      </w:r>
      <w:r w:rsidR="00A7155E" w:rsidRPr="003A425A">
        <w:rPr>
          <w:rFonts w:ascii="Times New Roman" w:hAnsi="Times New Roman"/>
          <w:sz w:val="24"/>
          <w:szCs w:val="24"/>
        </w:rPr>
        <w:t xml:space="preserve"> </w:t>
      </w:r>
      <w:r w:rsidRPr="003A425A">
        <w:rPr>
          <w:rFonts w:ascii="Times New Roman" w:hAnsi="Times New Roman"/>
          <w:sz w:val="24"/>
          <w:szCs w:val="24"/>
        </w:rPr>
        <w:t xml:space="preserve">Выражения в документах обычно вовлекают </w:t>
      </w:r>
      <w:r w:rsidR="00085476" w:rsidRPr="003A425A">
        <w:rPr>
          <w:rFonts w:ascii="Times New Roman" w:hAnsi="Times New Roman"/>
          <w:sz w:val="24"/>
          <w:szCs w:val="24"/>
        </w:rPr>
        <w:t>объект</w:t>
      </w:r>
      <w:r w:rsidRPr="003A425A">
        <w:rPr>
          <w:rFonts w:ascii="Times New Roman" w:hAnsi="Times New Roman"/>
          <w:sz w:val="24"/>
          <w:szCs w:val="24"/>
        </w:rPr>
        <w:t xml:space="preserve">ы или их свойства и поэтому множественные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могут быть определены и поэтому разные </w:t>
      </w:r>
      <w:r w:rsidR="00085476" w:rsidRPr="003A425A">
        <w:rPr>
          <w:rFonts w:ascii="Times New Roman" w:hAnsi="Times New Roman"/>
          <w:sz w:val="24"/>
          <w:szCs w:val="24"/>
        </w:rPr>
        <w:t>объект</w:t>
      </w:r>
      <w:r w:rsidRPr="003A425A">
        <w:rPr>
          <w:rFonts w:ascii="Times New Roman" w:hAnsi="Times New Roman"/>
          <w:sz w:val="24"/>
          <w:szCs w:val="24"/>
        </w:rPr>
        <w:t>ы могут иметь свойства с одинаковыми именами.</w:t>
      </w:r>
    </w:p>
    <w:p w:rsidR="00A7155E" w:rsidRPr="003A425A" w:rsidRDefault="00A7155E" w:rsidP="00A7155E">
      <w:pPr>
        <w:pStyle w:val="3"/>
        <w:rPr>
          <w:b w:val="0"/>
          <w:sz w:val="24"/>
          <w:szCs w:val="24"/>
        </w:rPr>
      </w:pPr>
      <w:bookmarkStart w:id="476" w:name="_Toc382058583"/>
      <w:r w:rsidRPr="003A425A">
        <w:rPr>
          <w:b w:val="0"/>
          <w:sz w:val="24"/>
          <w:szCs w:val="24"/>
        </w:rPr>
        <w:t>СТРУКТУРА QML ДОКУМЕНТА</w:t>
      </w:r>
      <w:bookmarkEnd w:id="476"/>
    </w:p>
    <w:p w:rsidR="005A6BBD" w:rsidRPr="003A425A" w:rsidRDefault="00953454" w:rsidP="00CD6118">
      <w:pPr>
        <w:jc w:val="both"/>
        <w:rPr>
          <w:rFonts w:ascii="Times New Roman" w:hAnsi="Times New Roman"/>
          <w:sz w:val="24"/>
          <w:szCs w:val="24"/>
        </w:rPr>
      </w:pPr>
      <w:hyperlink r:id="rId854" w:history="1">
        <w:r w:rsidR="005A6BBD" w:rsidRPr="003A425A">
          <w:rPr>
            <w:rStyle w:val="a3"/>
            <w:rFonts w:ascii="Times New Roman" w:hAnsi="Times New Roman"/>
            <w:sz w:val="24"/>
            <w:szCs w:val="24"/>
          </w:rPr>
          <w:t>http://qt-project.org/doc/qt-5.1/qtqml/qtqml-documents-structure.html</w:t>
        </w:r>
      </w:hyperlink>
    </w:p>
    <w:p w:rsidR="007F74BB" w:rsidRPr="003A425A" w:rsidRDefault="009B0257" w:rsidP="00CD6118">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документ содержит в себе </w:t>
      </w:r>
      <w:r w:rsidRPr="003A425A">
        <w:rPr>
          <w:rFonts w:ascii="Times New Roman" w:hAnsi="Times New Roman"/>
          <w:sz w:val="24"/>
          <w:szCs w:val="24"/>
        </w:rPr>
        <w:t>qml</w:t>
      </w:r>
      <w:r w:rsidR="005A6BBD" w:rsidRPr="003A425A">
        <w:rPr>
          <w:rFonts w:ascii="Times New Roman" w:hAnsi="Times New Roman"/>
          <w:sz w:val="24"/>
          <w:szCs w:val="24"/>
        </w:rPr>
        <w:t xml:space="preserve"> код, который состоит из двух частей: </w:t>
      </w:r>
    </w:p>
    <w:p w:rsidR="007F74BB" w:rsidRPr="003A425A" w:rsidRDefault="005A6BBD" w:rsidP="007F74BB">
      <w:pPr>
        <w:numPr>
          <w:ilvl w:val="0"/>
          <w:numId w:val="157"/>
        </w:numPr>
        <w:jc w:val="both"/>
        <w:rPr>
          <w:rFonts w:ascii="Times New Roman" w:hAnsi="Times New Roman"/>
          <w:sz w:val="24"/>
          <w:szCs w:val="24"/>
        </w:rPr>
      </w:pPr>
      <w:r w:rsidRPr="003A425A">
        <w:rPr>
          <w:rFonts w:ascii="Times New Roman" w:hAnsi="Times New Roman"/>
          <w:sz w:val="24"/>
          <w:szCs w:val="24"/>
        </w:rPr>
        <w:t xml:space="preserve">утверждения импорта и </w:t>
      </w:r>
    </w:p>
    <w:p w:rsidR="007F74BB" w:rsidRPr="003A425A" w:rsidRDefault="005A6BBD" w:rsidP="007F74BB">
      <w:pPr>
        <w:numPr>
          <w:ilvl w:val="0"/>
          <w:numId w:val="157"/>
        </w:numPr>
        <w:jc w:val="both"/>
        <w:rPr>
          <w:rFonts w:ascii="Times New Roman" w:hAnsi="Times New Roman"/>
          <w:sz w:val="24"/>
          <w:szCs w:val="24"/>
        </w:rPr>
      </w:pPr>
      <w:r w:rsidRPr="003A425A">
        <w:rPr>
          <w:rFonts w:ascii="Times New Roman" w:hAnsi="Times New Roman"/>
          <w:sz w:val="24"/>
          <w:szCs w:val="24"/>
        </w:rPr>
        <w:t xml:space="preserve">объявление единственного корневого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p>
    <w:p w:rsidR="005A6BBD" w:rsidRPr="003A425A" w:rsidRDefault="005A6BBD" w:rsidP="00CD6118">
      <w:pPr>
        <w:jc w:val="both"/>
        <w:rPr>
          <w:rFonts w:ascii="Times New Roman" w:hAnsi="Times New Roman"/>
          <w:color w:val="00B050"/>
          <w:sz w:val="24"/>
          <w:szCs w:val="24"/>
        </w:rPr>
      </w:pPr>
      <w:r w:rsidRPr="003A425A">
        <w:rPr>
          <w:rFonts w:ascii="Times New Roman" w:hAnsi="Times New Roman"/>
          <w:color w:val="00B050"/>
          <w:sz w:val="24"/>
          <w:szCs w:val="24"/>
        </w:rPr>
        <w:t xml:space="preserve">по </w:t>
      </w:r>
      <w:r w:rsidR="005061B0" w:rsidRPr="003A425A">
        <w:rPr>
          <w:rFonts w:ascii="Times New Roman" w:hAnsi="Times New Roman"/>
          <w:color w:val="00B050"/>
          <w:sz w:val="24"/>
          <w:szCs w:val="24"/>
        </w:rPr>
        <w:t>соглашени</w:t>
      </w:r>
      <w:r w:rsidRPr="003A425A">
        <w:rPr>
          <w:rFonts w:ascii="Times New Roman" w:hAnsi="Times New Roman"/>
          <w:color w:val="00B050"/>
          <w:sz w:val="24"/>
          <w:szCs w:val="24"/>
        </w:rPr>
        <w:t xml:space="preserve">ю импорт отделяется от определения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ов одной строкой.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документы всегда закодированы в формате </w:t>
      </w:r>
      <w:r w:rsidRPr="003A425A">
        <w:rPr>
          <w:rFonts w:ascii="Times New Roman" w:hAnsi="Times New Roman"/>
          <w:color w:val="00B050"/>
          <w:sz w:val="24"/>
          <w:szCs w:val="24"/>
          <w:lang w:val="en-US"/>
        </w:rPr>
        <w:t>UTF</w:t>
      </w:r>
      <w:r w:rsidRPr="003A425A">
        <w:rPr>
          <w:rFonts w:ascii="Times New Roman" w:hAnsi="Times New Roman"/>
          <w:color w:val="00B050"/>
          <w:sz w:val="24"/>
          <w:szCs w:val="24"/>
        </w:rPr>
        <w:t>-8.</w:t>
      </w:r>
    </w:p>
    <w:p w:rsidR="005A6BBD"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Пространство имён определяется модулем. Любому </w:t>
      </w:r>
      <w:r w:rsidR="009B0257" w:rsidRPr="003A425A">
        <w:rPr>
          <w:rFonts w:ascii="Times New Roman" w:hAnsi="Times New Roman"/>
          <w:sz w:val="24"/>
          <w:szCs w:val="24"/>
        </w:rPr>
        <w:t>qml</w:t>
      </w:r>
      <w:r w:rsidRPr="003A425A">
        <w:rPr>
          <w:rFonts w:ascii="Times New Roman" w:hAnsi="Times New Roman"/>
          <w:sz w:val="24"/>
          <w:szCs w:val="24"/>
        </w:rPr>
        <w:t xml:space="preserve"> файлу доступны </w:t>
      </w:r>
      <w:r w:rsidR="00085476" w:rsidRPr="003A425A">
        <w:rPr>
          <w:rFonts w:ascii="Times New Roman" w:hAnsi="Times New Roman"/>
          <w:sz w:val="24"/>
          <w:szCs w:val="24"/>
        </w:rPr>
        <w:t>объект</w:t>
      </w:r>
      <w:r w:rsidRPr="003A425A">
        <w:rPr>
          <w:rFonts w:ascii="Times New Roman" w:hAnsi="Times New Roman"/>
          <w:sz w:val="24"/>
          <w:szCs w:val="24"/>
        </w:rPr>
        <w:t xml:space="preserve">ы из той же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из которой он сам. Для использования </w:t>
      </w:r>
      <w:r w:rsidR="00085476" w:rsidRPr="003A425A">
        <w:rPr>
          <w:rFonts w:ascii="Times New Roman" w:hAnsi="Times New Roman"/>
          <w:sz w:val="24"/>
          <w:szCs w:val="24"/>
        </w:rPr>
        <w:t>объект</w:t>
      </w:r>
      <w:r w:rsidRPr="003A425A">
        <w:rPr>
          <w:rFonts w:ascii="Times New Roman" w:hAnsi="Times New Roman"/>
          <w:sz w:val="24"/>
          <w:szCs w:val="24"/>
        </w:rPr>
        <w:t>ов из других модулей необходимо объявить соответствующее пространство имён.</w:t>
      </w:r>
      <w:r w:rsidR="007F74BB"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 описывает иерархию </w:t>
      </w:r>
      <w:r w:rsidR="00085476" w:rsidRPr="003A425A">
        <w:rPr>
          <w:rFonts w:ascii="Times New Roman" w:hAnsi="Times New Roman"/>
          <w:sz w:val="24"/>
          <w:szCs w:val="24"/>
        </w:rPr>
        <w:t>объект</w:t>
      </w:r>
      <w:r w:rsidRPr="003A425A">
        <w:rPr>
          <w:rFonts w:ascii="Times New Roman" w:hAnsi="Times New Roman"/>
          <w:sz w:val="24"/>
          <w:szCs w:val="24"/>
        </w:rPr>
        <w:t xml:space="preserve">ов, которые можно инстанцировать. Каждое определение </w:t>
      </w:r>
      <w:r w:rsidR="00085476" w:rsidRPr="003A425A">
        <w:rPr>
          <w:rFonts w:ascii="Times New Roman" w:hAnsi="Times New Roman"/>
          <w:sz w:val="24"/>
          <w:szCs w:val="24"/>
        </w:rPr>
        <w:t>объект</w:t>
      </w:r>
      <w:r w:rsidRPr="003A425A">
        <w:rPr>
          <w:rFonts w:ascii="Times New Roman" w:hAnsi="Times New Roman"/>
          <w:sz w:val="24"/>
          <w:szCs w:val="24"/>
        </w:rPr>
        <w:t xml:space="preserve">а имеет определённую </w:t>
      </w:r>
      <w:r w:rsidR="00D95FF2" w:rsidRPr="003A425A">
        <w:rPr>
          <w:rFonts w:ascii="Times New Roman" w:hAnsi="Times New Roman"/>
          <w:sz w:val="24"/>
          <w:szCs w:val="24"/>
        </w:rPr>
        <w:t>структур</w:t>
      </w:r>
      <w:r w:rsidRPr="003A425A">
        <w:rPr>
          <w:rFonts w:ascii="Times New Roman" w:hAnsi="Times New Roman"/>
          <w:sz w:val="24"/>
          <w:szCs w:val="24"/>
        </w:rPr>
        <w:t xml:space="preserve">у: оно имеет тип, оно может иметь идентификатор и имя </w:t>
      </w:r>
      <w:r w:rsidR="00085476" w:rsidRPr="003A425A">
        <w:rPr>
          <w:rFonts w:ascii="Times New Roman" w:hAnsi="Times New Roman"/>
          <w:sz w:val="24"/>
          <w:szCs w:val="24"/>
        </w:rPr>
        <w:t>объект</w:t>
      </w:r>
      <w:r w:rsidRPr="003A425A">
        <w:rPr>
          <w:rFonts w:ascii="Times New Roman" w:hAnsi="Times New Roman"/>
          <w:sz w:val="24"/>
          <w:szCs w:val="24"/>
        </w:rPr>
        <w:t>а, оно может иметь свойства, оно может иметь методы, оно может иметь сигналы и может иметь обработчики сигналов.</w:t>
      </w:r>
    </w:p>
    <w:p w:rsidR="005A6BBD" w:rsidRPr="003A425A" w:rsidRDefault="009B0257" w:rsidP="00CD6118">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документ должен только содержать определение единственного корневого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w:t>
      </w:r>
      <w:r w:rsidR="005A6BBD" w:rsidRPr="003A425A">
        <w:rPr>
          <w:rFonts w:ascii="Times New Roman" w:hAnsi="Times New Roman"/>
          <w:i/>
          <w:sz w:val="24"/>
          <w:szCs w:val="24"/>
        </w:rPr>
        <w:t xml:space="preserve">есть пример кода. </w:t>
      </w:r>
      <w:r w:rsidR="005A6BBD" w:rsidRPr="003A425A">
        <w:rPr>
          <w:rFonts w:ascii="Times New Roman" w:hAnsi="Times New Roman"/>
          <w:sz w:val="24"/>
          <w:szCs w:val="24"/>
        </w:rPr>
        <w:t xml:space="preserve">Это связано с тем, что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 инкапсулирует только определение одного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а.</w:t>
      </w:r>
    </w:p>
    <w:p w:rsidR="007071A3" w:rsidRPr="003A425A" w:rsidRDefault="007071A3" w:rsidP="007071A3">
      <w:pPr>
        <w:pStyle w:val="3"/>
        <w:rPr>
          <w:b w:val="0"/>
          <w:sz w:val="24"/>
          <w:szCs w:val="24"/>
        </w:rPr>
      </w:pPr>
      <w:bookmarkStart w:id="477" w:name="_Toc382058584"/>
      <w:r w:rsidRPr="003A425A">
        <w:rPr>
          <w:b w:val="0"/>
          <w:sz w:val="24"/>
          <w:szCs w:val="24"/>
        </w:rPr>
        <w:t>РАЗВЁРТЫВАНИЕ QML ДОКУМЕНТОВ</w:t>
      </w:r>
      <w:bookmarkEnd w:id="477"/>
    </w:p>
    <w:p w:rsidR="007071A3" w:rsidRPr="003A425A" w:rsidRDefault="00953454" w:rsidP="007071A3">
      <w:pPr>
        <w:jc w:val="both"/>
        <w:rPr>
          <w:rFonts w:ascii="Times New Roman" w:hAnsi="Times New Roman"/>
          <w:i/>
          <w:sz w:val="24"/>
          <w:szCs w:val="24"/>
          <w:lang w:val="be-BY"/>
        </w:rPr>
      </w:pPr>
      <w:hyperlink r:id="rId855" w:history="1">
        <w:r w:rsidR="007071A3" w:rsidRPr="003A425A">
          <w:rPr>
            <w:rStyle w:val="a3"/>
            <w:rFonts w:ascii="Times New Roman" w:hAnsi="Times New Roman"/>
            <w:i/>
            <w:sz w:val="24"/>
            <w:szCs w:val="24"/>
          </w:rPr>
          <w:t>http://qt-project.org/doc/qt-5.1/qtdoc/qtquick-deployment.html</w:t>
        </w:r>
      </w:hyperlink>
    </w:p>
    <w:p w:rsidR="007071A3" w:rsidRPr="003A425A" w:rsidRDefault="007071A3" w:rsidP="007071A3">
      <w:pPr>
        <w:jc w:val="both"/>
        <w:rPr>
          <w:rFonts w:ascii="Times New Roman" w:hAnsi="Times New Roman"/>
          <w:sz w:val="24"/>
          <w:szCs w:val="24"/>
        </w:rPr>
      </w:pPr>
      <w:r w:rsidRPr="003A425A">
        <w:rPr>
          <w:rFonts w:ascii="Times New Roman" w:hAnsi="Times New Roman"/>
          <w:sz w:val="24"/>
          <w:szCs w:val="24"/>
        </w:rPr>
        <w:t xml:space="preserve">qml документы загружаются и выполняются qml во время выполнения. Это включает декларативный движок графического интерфейса вместе с встроенными типами qml и модулями плагинов, а также это обеспечивает доступ к сторонним qml типам и модулям. Приложения, которые используют qml, должны запрашивать qml во время выполнения, чтобы выполнять qml документы. Это может быть сделано при помощи создания </w:t>
      </w:r>
      <w:hyperlink r:id="rId856" w:history="1">
        <w:r w:rsidRPr="003A425A">
          <w:rPr>
            <w:rStyle w:val="a3"/>
            <w:rFonts w:ascii="Times New Roman" w:hAnsi="Times New Roman"/>
            <w:color w:val="auto"/>
            <w:sz w:val="24"/>
            <w:szCs w:val="24"/>
          </w:rPr>
          <w:t>QQuickView</w:t>
        </w:r>
      </w:hyperlink>
      <w:r w:rsidRPr="003A425A">
        <w:rPr>
          <w:rFonts w:ascii="Times New Roman" w:hAnsi="Times New Roman"/>
          <w:sz w:val="24"/>
          <w:szCs w:val="24"/>
        </w:rPr>
        <w:t xml:space="preserve"> или </w:t>
      </w:r>
      <w:hyperlink r:id="rId857" w:history="1">
        <w:r w:rsidRPr="003A425A">
          <w:rPr>
            <w:rStyle w:val="a3"/>
            <w:rFonts w:ascii="Times New Roman" w:hAnsi="Times New Roman"/>
            <w:color w:val="auto"/>
            <w:sz w:val="24"/>
            <w:szCs w:val="24"/>
          </w:rPr>
          <w:t>QQmlEngine</w:t>
        </w:r>
      </w:hyperlink>
      <w:r w:rsidRPr="003A425A">
        <w:rPr>
          <w:rFonts w:ascii="Times New Roman" w:hAnsi="Times New Roman"/>
          <w:sz w:val="24"/>
          <w:szCs w:val="24"/>
        </w:rPr>
        <w:t>. Также декларативный пользовательский интерфейс включает qmlscene, который загружает .</w:t>
      </w:r>
      <w:r w:rsidRPr="003A425A">
        <w:rPr>
          <w:rFonts w:ascii="Times New Roman" w:hAnsi="Times New Roman"/>
          <w:sz w:val="24"/>
          <w:szCs w:val="24"/>
          <w:lang w:val="en-US"/>
        </w:rPr>
        <w:t>qml</w:t>
      </w:r>
      <w:r w:rsidRPr="003A425A">
        <w:rPr>
          <w:rFonts w:ascii="Times New Roman" w:hAnsi="Times New Roman"/>
          <w:sz w:val="24"/>
          <w:szCs w:val="24"/>
        </w:rPr>
        <w:t xml:space="preserve"> файлы. Этот инструмент полезен для разработки и тестирования qml кода без необходимости написания С++ приложения для загрузки qml во время выполнения. Для развёртывания приложения, которое использует qml, qml должен быть запрошен во время выполнения приложением. Это делается при помощи написания qt С++ приложения, которое загружает qml движок одним из следующих способов:</w:t>
      </w:r>
    </w:p>
    <w:p w:rsidR="007071A3" w:rsidRPr="003A425A" w:rsidRDefault="007071A3" w:rsidP="007071A3">
      <w:pPr>
        <w:pStyle w:val="a8"/>
        <w:numPr>
          <w:ilvl w:val="0"/>
          <w:numId w:val="59"/>
        </w:numPr>
        <w:jc w:val="both"/>
        <w:rPr>
          <w:rFonts w:ascii="Times New Roman" w:hAnsi="Times New Roman"/>
          <w:sz w:val="24"/>
          <w:szCs w:val="24"/>
        </w:rPr>
      </w:pPr>
      <w:r w:rsidRPr="003A425A">
        <w:rPr>
          <w:rFonts w:ascii="Times New Roman" w:hAnsi="Times New Roman"/>
          <w:sz w:val="24"/>
          <w:szCs w:val="24"/>
        </w:rPr>
        <w:t xml:space="preserve">загрузка qml файла через экземпляр </w:t>
      </w:r>
      <w:hyperlink r:id="rId858" w:history="1">
        <w:r w:rsidRPr="003A425A">
          <w:rPr>
            <w:rStyle w:val="a3"/>
            <w:rFonts w:ascii="Times New Roman" w:hAnsi="Times New Roman"/>
            <w:color w:val="auto"/>
            <w:sz w:val="24"/>
            <w:szCs w:val="24"/>
          </w:rPr>
          <w:t>QQuickView</w:t>
        </w:r>
      </w:hyperlink>
      <w:r w:rsidRPr="003A425A">
        <w:rPr>
          <w:rFonts w:ascii="Times New Roman" w:hAnsi="Times New Roman"/>
          <w:sz w:val="24"/>
          <w:szCs w:val="24"/>
        </w:rPr>
        <w:t>.</w:t>
      </w:r>
    </w:p>
    <w:p w:rsidR="007071A3" w:rsidRPr="003A425A" w:rsidRDefault="007071A3" w:rsidP="007071A3">
      <w:pPr>
        <w:pStyle w:val="a8"/>
        <w:numPr>
          <w:ilvl w:val="0"/>
          <w:numId w:val="59"/>
        </w:numPr>
        <w:jc w:val="both"/>
        <w:rPr>
          <w:rFonts w:ascii="Times New Roman" w:hAnsi="Times New Roman"/>
          <w:sz w:val="24"/>
          <w:szCs w:val="24"/>
        </w:rPr>
      </w:pPr>
      <w:r w:rsidRPr="003A425A">
        <w:rPr>
          <w:rFonts w:ascii="Times New Roman" w:hAnsi="Times New Roman"/>
          <w:sz w:val="24"/>
          <w:szCs w:val="24"/>
        </w:rPr>
        <w:t xml:space="preserve">создание экземпляра </w:t>
      </w:r>
      <w:hyperlink r:id="rId859" w:history="1">
        <w:r w:rsidRPr="003A425A">
          <w:rPr>
            <w:rStyle w:val="a3"/>
            <w:rFonts w:ascii="Times New Roman" w:hAnsi="Times New Roman"/>
            <w:color w:val="auto"/>
            <w:sz w:val="24"/>
            <w:szCs w:val="24"/>
          </w:rPr>
          <w:t>QQmlEngine</w:t>
        </w:r>
      </w:hyperlink>
      <w:r w:rsidRPr="003A425A">
        <w:rPr>
          <w:rFonts w:ascii="Times New Roman" w:hAnsi="Times New Roman"/>
          <w:sz w:val="24"/>
          <w:szCs w:val="24"/>
        </w:rPr>
        <w:t xml:space="preserve"> и загрузки qml файлов вместе с </w:t>
      </w:r>
      <w:hyperlink r:id="rId860" w:history="1">
        <w:r w:rsidRPr="003A425A">
          <w:rPr>
            <w:rStyle w:val="a3"/>
            <w:rFonts w:ascii="Times New Roman" w:hAnsi="Times New Roman"/>
            <w:color w:val="auto"/>
            <w:sz w:val="24"/>
            <w:szCs w:val="24"/>
          </w:rPr>
          <w:t>QQmlComponent</w:t>
        </w:r>
      </w:hyperlink>
      <w:r w:rsidRPr="003A425A">
        <w:rPr>
          <w:rFonts w:ascii="Times New Roman" w:hAnsi="Times New Roman"/>
          <w:sz w:val="24"/>
          <w:szCs w:val="24"/>
        </w:rPr>
        <w:t>.</w:t>
      </w:r>
    </w:p>
    <w:p w:rsidR="007071A3" w:rsidRPr="003A425A" w:rsidRDefault="007071A3" w:rsidP="00CD6118">
      <w:pPr>
        <w:jc w:val="both"/>
        <w:rPr>
          <w:rFonts w:ascii="Times New Roman" w:hAnsi="Times New Roman"/>
          <w:i/>
          <w:sz w:val="24"/>
          <w:szCs w:val="24"/>
        </w:rPr>
      </w:pPr>
      <w:r w:rsidRPr="003A425A">
        <w:rPr>
          <w:rFonts w:ascii="Times New Roman" w:hAnsi="Times New Roman"/>
          <w:i/>
          <w:sz w:val="24"/>
          <w:szCs w:val="24"/>
        </w:rPr>
        <w:t xml:space="preserve">Далее идут примеры кода, очень понятные и продуктивные, использования qml в С++ приложении. Также есть супер полезная ссылка преобразования данных между qml и С++. </w:t>
      </w:r>
      <w:r w:rsidRPr="003A425A">
        <w:rPr>
          <w:rFonts w:ascii="Times New Roman" w:hAnsi="Times New Roman"/>
          <w:sz w:val="24"/>
          <w:szCs w:val="24"/>
        </w:rPr>
        <w:t>При написании приложения С++/qml полезно загружать qml файлы через систему ресурсов, которая встраивает их в исполняемый файл. Это позволяет обращаться к ним через систему ресурсов, а не через абсолютные или относительные пути. Интересно было бы поэкспериментировать с этим. Для использования данной возможности следует создать .</w:t>
      </w:r>
      <w:r w:rsidRPr="003A425A">
        <w:rPr>
          <w:rFonts w:ascii="Times New Roman" w:hAnsi="Times New Roman"/>
          <w:sz w:val="24"/>
          <w:szCs w:val="24"/>
          <w:lang w:val="en-US"/>
        </w:rPr>
        <w:t>qrc</w:t>
      </w:r>
      <w:r w:rsidRPr="003A425A">
        <w:rPr>
          <w:rFonts w:ascii="Times New Roman" w:hAnsi="Times New Roman"/>
          <w:sz w:val="24"/>
          <w:szCs w:val="24"/>
        </w:rPr>
        <w:t xml:space="preserve"> файл коллекции ресурсов, который перечисляет файлы ресурсов в </w:t>
      </w:r>
      <w:r w:rsidRPr="003A425A">
        <w:rPr>
          <w:rFonts w:ascii="Times New Roman" w:hAnsi="Times New Roman"/>
          <w:sz w:val="24"/>
          <w:szCs w:val="24"/>
          <w:lang w:val="en-US"/>
        </w:rPr>
        <w:t>xml</w:t>
      </w:r>
      <w:r w:rsidRPr="003A425A">
        <w:rPr>
          <w:rFonts w:ascii="Times New Roman" w:hAnsi="Times New Roman"/>
          <w:sz w:val="24"/>
          <w:szCs w:val="24"/>
        </w:rPr>
        <w:t xml:space="preserve"> формате. Из С++ необходимо загрузить Главный qml файл как ресурс с использованием префикса :/ или как url при помощи </w:t>
      </w:r>
      <w:r w:rsidRPr="003A425A">
        <w:rPr>
          <w:rFonts w:ascii="Times New Roman" w:hAnsi="Times New Roman"/>
          <w:sz w:val="24"/>
          <w:szCs w:val="24"/>
          <w:lang w:val="en-US"/>
        </w:rPr>
        <w:t>qrc</w:t>
      </w:r>
      <w:r w:rsidRPr="003A425A">
        <w:rPr>
          <w:rFonts w:ascii="Times New Roman" w:hAnsi="Times New Roman"/>
          <w:sz w:val="24"/>
          <w:szCs w:val="24"/>
        </w:rPr>
        <w:t xml:space="preserve"> схемы. При этом сами файлы qml ничего не знают о системе ресурсов и могут использовать всё те же относительные и абсолютные пути. </w:t>
      </w:r>
      <w:r w:rsidRPr="003A425A">
        <w:rPr>
          <w:rFonts w:ascii="Times New Roman" w:hAnsi="Times New Roman"/>
          <w:i/>
          <w:sz w:val="24"/>
          <w:szCs w:val="24"/>
        </w:rPr>
        <w:t>Есть далее блестящий пример кода использования данной возможности.</w:t>
      </w:r>
    </w:p>
    <w:p w:rsidR="007F74BB" w:rsidRPr="003A425A" w:rsidRDefault="007F74BB" w:rsidP="007F74BB">
      <w:pPr>
        <w:pStyle w:val="2"/>
        <w:rPr>
          <w:rFonts w:ascii="Times New Roman" w:hAnsi="Times New Roman"/>
          <w:b w:val="0"/>
          <w:sz w:val="24"/>
          <w:szCs w:val="24"/>
        </w:rPr>
      </w:pPr>
      <w:bookmarkStart w:id="478" w:name="_Toc382058585"/>
      <w:r w:rsidRPr="003A425A">
        <w:rPr>
          <w:rFonts w:ascii="Times New Roman" w:hAnsi="Times New Roman"/>
          <w:b w:val="0"/>
          <w:sz w:val="24"/>
          <w:szCs w:val="24"/>
        </w:rPr>
        <w:t>ЗАГРУЗКА РЕСУРСОВ И СЕТЕВАЯ ПРОЗРАЧНОСТЬ</w:t>
      </w:r>
      <w:bookmarkEnd w:id="478"/>
    </w:p>
    <w:p w:rsidR="005A6BBD" w:rsidRPr="003A425A" w:rsidRDefault="00953454" w:rsidP="00CD6118">
      <w:pPr>
        <w:jc w:val="both"/>
        <w:rPr>
          <w:rFonts w:ascii="Times New Roman" w:hAnsi="Times New Roman"/>
          <w:sz w:val="24"/>
          <w:szCs w:val="24"/>
        </w:rPr>
      </w:pPr>
      <w:hyperlink r:id="rId861" w:history="1">
        <w:r w:rsidR="005A6BBD" w:rsidRPr="003A425A">
          <w:rPr>
            <w:rStyle w:val="a3"/>
            <w:rFonts w:ascii="Times New Roman" w:hAnsi="Times New Roman"/>
            <w:sz w:val="24"/>
            <w:szCs w:val="24"/>
          </w:rPr>
          <w:t>http://qt-project.org/doc/qt-5.1/qtqml/qtqml-documents-networktransparency.html</w:t>
        </w:r>
      </w:hyperlink>
    </w:p>
    <w:p w:rsidR="005A6BBD" w:rsidRPr="003A425A" w:rsidRDefault="009B0257" w:rsidP="00CD6118">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поддерживает сетевую прозрачность при помощи использования </w:t>
      </w:r>
      <w:r w:rsidR="006B754A" w:rsidRPr="003A425A">
        <w:rPr>
          <w:rFonts w:ascii="Times New Roman" w:hAnsi="Times New Roman"/>
          <w:sz w:val="24"/>
          <w:szCs w:val="24"/>
        </w:rPr>
        <w:t>url</w:t>
      </w:r>
      <w:r w:rsidR="005A6BBD" w:rsidRPr="003A425A">
        <w:rPr>
          <w:rFonts w:ascii="Times New Roman" w:hAnsi="Times New Roman"/>
          <w:sz w:val="24"/>
          <w:szCs w:val="24"/>
        </w:rPr>
        <w:t xml:space="preserve"> для всех ссылок из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документа на другой контент. Поэтому </w:t>
      </w:r>
      <w:r w:rsidRPr="003A425A">
        <w:rPr>
          <w:rFonts w:ascii="Times New Roman" w:hAnsi="Times New Roman"/>
          <w:sz w:val="24"/>
          <w:szCs w:val="24"/>
        </w:rPr>
        <w:t>qml</w:t>
      </w:r>
      <w:r w:rsidR="005A6BBD" w:rsidRPr="003A425A">
        <w:rPr>
          <w:rFonts w:ascii="Times New Roman" w:hAnsi="Times New Roman"/>
          <w:sz w:val="24"/>
          <w:szCs w:val="24"/>
        </w:rPr>
        <w:t xml:space="preserve"> может обрабатывать также удалённые ресурсы вместо локальных.</w:t>
      </w:r>
      <w:r w:rsidR="007F74BB" w:rsidRPr="003A425A">
        <w:rPr>
          <w:rFonts w:ascii="Times New Roman" w:hAnsi="Times New Roman"/>
          <w:sz w:val="24"/>
          <w:szCs w:val="24"/>
        </w:rPr>
        <w:t xml:space="preserve"> </w:t>
      </w:r>
      <w:r w:rsidR="005A6BBD" w:rsidRPr="003A425A">
        <w:rPr>
          <w:rFonts w:ascii="Times New Roman" w:hAnsi="Times New Roman"/>
          <w:i/>
          <w:sz w:val="24"/>
          <w:szCs w:val="24"/>
        </w:rPr>
        <w:t>Есть примеры кода.</w:t>
      </w:r>
      <w:r w:rsidR="007F74BB" w:rsidRPr="003A425A">
        <w:rPr>
          <w:rFonts w:ascii="Times New Roman" w:hAnsi="Times New Roman"/>
          <w:i/>
          <w:sz w:val="24"/>
          <w:szCs w:val="24"/>
        </w:rPr>
        <w:t xml:space="preserve"> </w:t>
      </w:r>
      <w:r w:rsidR="005A6BBD" w:rsidRPr="003A425A">
        <w:rPr>
          <w:rFonts w:ascii="Times New Roman" w:hAnsi="Times New Roman"/>
          <w:i/>
          <w:color w:val="FF0000"/>
          <w:sz w:val="24"/>
          <w:szCs w:val="24"/>
        </w:rPr>
        <w:t>Есть информация о встройке ресурсов. Но я пока её не понял.</w:t>
      </w:r>
      <w:r w:rsidR="007F74BB" w:rsidRPr="003A425A">
        <w:rPr>
          <w:rFonts w:ascii="Times New Roman" w:hAnsi="Times New Roman"/>
          <w:i/>
          <w:color w:val="FF0000"/>
          <w:sz w:val="24"/>
          <w:szCs w:val="24"/>
        </w:rPr>
        <w:t xml:space="preserve"> </w:t>
      </w:r>
      <w:r w:rsidR="005A6BBD" w:rsidRPr="003A425A">
        <w:rPr>
          <w:rFonts w:ascii="Times New Roman" w:hAnsi="Times New Roman"/>
          <w:color w:val="00B050"/>
          <w:sz w:val="24"/>
          <w:szCs w:val="24"/>
        </w:rPr>
        <w:t xml:space="preserve">Также вам не следует загружать в </w:t>
      </w:r>
      <w:r w:rsidRPr="003A425A">
        <w:rPr>
          <w:rFonts w:ascii="Times New Roman" w:hAnsi="Times New Roman"/>
          <w:color w:val="00B050"/>
          <w:sz w:val="24"/>
          <w:szCs w:val="24"/>
        </w:rPr>
        <w:t>qml</w:t>
      </w:r>
      <w:r w:rsidR="005A6BBD" w:rsidRPr="003A425A">
        <w:rPr>
          <w:rFonts w:ascii="Times New Roman" w:hAnsi="Times New Roman"/>
          <w:color w:val="00B050"/>
          <w:sz w:val="24"/>
          <w:szCs w:val="24"/>
        </w:rPr>
        <w:t xml:space="preserve"> ресурсы, которым вы не доверяете. Это то же самое, как загрузить данные ресурсы из любого другого приложения.</w:t>
      </w:r>
      <w:r w:rsidR="005A6BBD" w:rsidRPr="003A425A">
        <w:rPr>
          <w:rFonts w:ascii="Times New Roman" w:hAnsi="Times New Roman"/>
          <w:sz w:val="24"/>
          <w:szCs w:val="24"/>
        </w:rPr>
        <w:t xml:space="preserve"> </w:t>
      </w:r>
      <w:r w:rsidR="005A6BBD" w:rsidRPr="003A425A">
        <w:rPr>
          <w:rFonts w:ascii="Times New Roman" w:hAnsi="Times New Roman"/>
          <w:i/>
          <w:sz w:val="24"/>
          <w:szCs w:val="24"/>
        </w:rPr>
        <w:t>Есть пример кода.</w:t>
      </w:r>
    </w:p>
    <w:p w:rsidR="007F74BB" w:rsidRPr="003A425A" w:rsidRDefault="007F74BB" w:rsidP="007F74BB">
      <w:pPr>
        <w:pStyle w:val="2"/>
        <w:rPr>
          <w:rFonts w:ascii="Times New Roman" w:hAnsi="Times New Roman"/>
          <w:b w:val="0"/>
          <w:sz w:val="24"/>
          <w:szCs w:val="24"/>
        </w:rPr>
      </w:pPr>
      <w:bookmarkStart w:id="479" w:name="_Toc382058586"/>
      <w:r w:rsidRPr="003A425A">
        <w:rPr>
          <w:rFonts w:ascii="Times New Roman" w:hAnsi="Times New Roman"/>
          <w:b w:val="0"/>
          <w:sz w:val="24"/>
          <w:szCs w:val="24"/>
        </w:rPr>
        <w:t>РАЗРЕШЕНИЕ ОБЛАСТИ ВИДИМОСТИ И ИМЁН</w:t>
      </w:r>
      <w:bookmarkEnd w:id="479"/>
    </w:p>
    <w:p w:rsidR="005A6BBD" w:rsidRPr="003A425A" w:rsidRDefault="00953454" w:rsidP="00CD6118">
      <w:pPr>
        <w:jc w:val="both"/>
        <w:rPr>
          <w:rFonts w:ascii="Times New Roman" w:hAnsi="Times New Roman"/>
          <w:sz w:val="24"/>
          <w:szCs w:val="24"/>
        </w:rPr>
      </w:pPr>
      <w:hyperlink r:id="rId862" w:history="1">
        <w:r w:rsidR="005A6BBD" w:rsidRPr="003A425A">
          <w:rPr>
            <w:rStyle w:val="a3"/>
            <w:rFonts w:ascii="Times New Roman" w:hAnsi="Times New Roman"/>
            <w:sz w:val="24"/>
            <w:szCs w:val="24"/>
          </w:rPr>
          <w:t>http://qt-project.org/doc/qt-5.1/qtqml/qtqml-documents-scope.html</w:t>
        </w:r>
      </w:hyperlink>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область видимости управляет тем, к каким переменным выражение имеет доступ, и какие переменные имеют приоритет при </w:t>
      </w:r>
      <w:r w:rsidR="007F74BB" w:rsidRPr="003A425A">
        <w:rPr>
          <w:rFonts w:ascii="Times New Roman" w:hAnsi="Times New Roman"/>
          <w:sz w:val="24"/>
          <w:szCs w:val="24"/>
        </w:rPr>
        <w:t>конфликт</w:t>
      </w:r>
      <w:r w:rsidRPr="003A425A">
        <w:rPr>
          <w:rFonts w:ascii="Times New Roman" w:hAnsi="Times New Roman"/>
          <w:sz w:val="24"/>
          <w:szCs w:val="24"/>
        </w:rPr>
        <w:t>е имён.</w:t>
      </w:r>
      <w:r w:rsidR="007F74BB"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обеспечивает </w:t>
      </w:r>
      <w:r w:rsidR="00D10A6A" w:rsidRPr="003A425A">
        <w:rPr>
          <w:rFonts w:ascii="Times New Roman" w:hAnsi="Times New Roman"/>
          <w:sz w:val="24"/>
          <w:szCs w:val="24"/>
        </w:rPr>
        <w:t>java script</w:t>
      </w:r>
      <w:r w:rsidRPr="003A425A">
        <w:rPr>
          <w:rFonts w:ascii="Times New Roman" w:hAnsi="Times New Roman"/>
          <w:sz w:val="24"/>
          <w:szCs w:val="24"/>
        </w:rPr>
        <w:t xml:space="preserve"> встроенный механизм областей видимости.</w:t>
      </w:r>
      <w:r w:rsidR="007F74BB"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расширение области видимости не вмешивается в </w:t>
      </w:r>
      <w:r w:rsidR="00D10A6A" w:rsidRPr="003A425A">
        <w:rPr>
          <w:rFonts w:ascii="Times New Roman" w:hAnsi="Times New Roman"/>
          <w:sz w:val="24"/>
          <w:szCs w:val="24"/>
        </w:rPr>
        <w:t>java script</w:t>
      </w:r>
      <w:r w:rsidR="007F74BB" w:rsidRPr="003A425A">
        <w:rPr>
          <w:rFonts w:ascii="Times New Roman" w:hAnsi="Times New Roman"/>
          <w:sz w:val="24"/>
          <w:szCs w:val="24"/>
        </w:rPr>
        <w:t xml:space="preserve"> область видимости.</w:t>
      </w:r>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lastRenderedPageBreak/>
        <w:t xml:space="preserve">Каждая </w:t>
      </w:r>
      <w:r w:rsidR="00D10A6A" w:rsidRPr="003A425A">
        <w:rPr>
          <w:rFonts w:ascii="Times New Roman" w:hAnsi="Times New Roman"/>
          <w:sz w:val="24"/>
          <w:szCs w:val="24"/>
        </w:rPr>
        <w:t>java script</w:t>
      </w:r>
      <w:r w:rsidRPr="003A425A">
        <w:rPr>
          <w:rFonts w:ascii="Times New Roman" w:hAnsi="Times New Roman"/>
          <w:sz w:val="24"/>
          <w:szCs w:val="24"/>
        </w:rPr>
        <w:t xml:space="preserve"> функция, выражение или файл имеют собственный уникальный </w:t>
      </w:r>
      <w:r w:rsidR="00085476" w:rsidRPr="003A425A">
        <w:rPr>
          <w:rFonts w:ascii="Times New Roman" w:hAnsi="Times New Roman"/>
          <w:sz w:val="24"/>
          <w:szCs w:val="24"/>
        </w:rPr>
        <w:t>объект</w:t>
      </w:r>
      <w:r w:rsidRPr="003A425A">
        <w:rPr>
          <w:rFonts w:ascii="Times New Roman" w:hAnsi="Times New Roman"/>
          <w:sz w:val="24"/>
          <w:szCs w:val="24"/>
        </w:rPr>
        <w:t xml:space="preserve">-переменную. Локальные переменные, объявленные в одном, никогда не </w:t>
      </w:r>
      <w:r w:rsidR="007F74BB" w:rsidRPr="003A425A">
        <w:rPr>
          <w:rFonts w:ascii="Times New Roman" w:hAnsi="Times New Roman"/>
          <w:sz w:val="24"/>
          <w:szCs w:val="24"/>
        </w:rPr>
        <w:t>конфликтуют с лок</w:t>
      </w:r>
      <w:r w:rsidRPr="003A425A">
        <w:rPr>
          <w:rFonts w:ascii="Times New Roman" w:hAnsi="Times New Roman"/>
          <w:sz w:val="24"/>
          <w:szCs w:val="24"/>
        </w:rPr>
        <w:t>а</w:t>
      </w:r>
      <w:r w:rsidR="007F74BB" w:rsidRPr="003A425A">
        <w:rPr>
          <w:rFonts w:ascii="Times New Roman" w:hAnsi="Times New Roman"/>
          <w:sz w:val="24"/>
          <w:szCs w:val="24"/>
        </w:rPr>
        <w:t>л</w:t>
      </w:r>
      <w:r w:rsidRPr="003A425A">
        <w:rPr>
          <w:rFonts w:ascii="Times New Roman" w:hAnsi="Times New Roman"/>
          <w:sz w:val="24"/>
          <w:szCs w:val="24"/>
        </w:rPr>
        <w:t>ьными переменными, объявленными в другом.</w:t>
      </w:r>
      <w:r w:rsidR="007F74BB" w:rsidRPr="003A425A">
        <w:rPr>
          <w:rFonts w:ascii="Times New Roman" w:hAnsi="Times New Roman"/>
          <w:sz w:val="24"/>
          <w:szCs w:val="24"/>
        </w:rPr>
        <w:t xml:space="preserve"> </w:t>
      </w:r>
      <w:r w:rsidRPr="003A425A">
        <w:rPr>
          <w:rFonts w:ascii="Times New Roman" w:hAnsi="Times New Roman"/>
          <w:sz w:val="24"/>
          <w:szCs w:val="24"/>
        </w:rPr>
        <w:t xml:space="preserve">Можно использовать функции из импортируемых </w:t>
      </w:r>
      <w:r w:rsidR="00D10A6A" w:rsidRPr="003A425A">
        <w:rPr>
          <w:rFonts w:ascii="Times New Roman" w:hAnsi="Times New Roman"/>
          <w:sz w:val="24"/>
          <w:szCs w:val="24"/>
        </w:rPr>
        <w:t>java script</w:t>
      </w:r>
      <w:r w:rsidRPr="003A425A">
        <w:rPr>
          <w:rFonts w:ascii="Times New Roman" w:hAnsi="Times New Roman"/>
          <w:sz w:val="24"/>
          <w:szCs w:val="24"/>
        </w:rPr>
        <w:t xml:space="preserve"> файлов, если они туда встроены. </w:t>
      </w:r>
      <w:r w:rsidRPr="003A425A">
        <w:rPr>
          <w:rFonts w:ascii="Times New Roman" w:hAnsi="Times New Roman"/>
          <w:i/>
          <w:sz w:val="24"/>
          <w:szCs w:val="24"/>
        </w:rPr>
        <w:t>Есть пример кода.</w:t>
      </w:r>
    </w:p>
    <w:p w:rsidR="005A6BBD"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Связывание свойств является наиболее общим способом использования </w:t>
      </w:r>
      <w:r w:rsidR="004E4201" w:rsidRPr="003A425A">
        <w:rPr>
          <w:rFonts w:ascii="Times New Roman" w:hAnsi="Times New Roman"/>
          <w:sz w:val="24"/>
          <w:szCs w:val="24"/>
        </w:rPr>
        <w:t xml:space="preserve">java </w:t>
      </w:r>
      <w:r w:rsidR="007F74BB" w:rsidRPr="003A425A">
        <w:rPr>
          <w:rFonts w:ascii="Times New Roman" w:hAnsi="Times New Roman"/>
          <w:sz w:val="24"/>
          <w:szCs w:val="24"/>
        </w:rPr>
        <w:t>script</w:t>
      </w:r>
      <w:r w:rsidRPr="003A425A">
        <w:rPr>
          <w:rFonts w:ascii="Times New Roman" w:hAnsi="Times New Roman"/>
          <w:sz w:val="24"/>
          <w:szCs w:val="24"/>
        </w:rPr>
        <w:t xml:space="preserve"> в </w:t>
      </w:r>
      <w:r w:rsidR="009B0257" w:rsidRPr="003A425A">
        <w:rPr>
          <w:rFonts w:ascii="Times New Roman" w:hAnsi="Times New Roman"/>
          <w:sz w:val="24"/>
          <w:szCs w:val="24"/>
        </w:rPr>
        <w:t>qml</w:t>
      </w:r>
      <w:r w:rsidRPr="003A425A">
        <w:rPr>
          <w:rFonts w:ascii="Times New Roman" w:hAnsi="Times New Roman"/>
          <w:sz w:val="24"/>
          <w:szCs w:val="24"/>
        </w:rPr>
        <w:t xml:space="preserve">. Связывание свойств связывает результат некоторого </w:t>
      </w:r>
      <w:r w:rsidR="00D10A6A" w:rsidRPr="003A425A">
        <w:rPr>
          <w:rFonts w:ascii="Times New Roman" w:hAnsi="Times New Roman"/>
          <w:sz w:val="24"/>
          <w:szCs w:val="24"/>
        </w:rPr>
        <w:t>java script</w:t>
      </w:r>
      <w:r w:rsidRPr="003A425A">
        <w:rPr>
          <w:rFonts w:ascii="Times New Roman" w:hAnsi="Times New Roman"/>
          <w:sz w:val="24"/>
          <w:szCs w:val="24"/>
        </w:rPr>
        <w:t xml:space="preserve"> выражения с некоторым свойством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007F74BB" w:rsidRPr="003A425A">
        <w:rPr>
          <w:rFonts w:ascii="Times New Roman" w:hAnsi="Times New Roman"/>
          <w:sz w:val="24"/>
          <w:szCs w:val="24"/>
        </w:rPr>
        <w:t>О</w:t>
      </w:r>
      <w:r w:rsidR="00085476" w:rsidRPr="003A425A">
        <w:rPr>
          <w:rFonts w:ascii="Times New Roman" w:hAnsi="Times New Roman"/>
          <w:sz w:val="24"/>
          <w:szCs w:val="24"/>
        </w:rPr>
        <w:t>бъект</w:t>
      </w:r>
      <w:r w:rsidRPr="003A425A">
        <w:rPr>
          <w:rFonts w:ascii="Times New Roman" w:hAnsi="Times New Roman"/>
          <w:sz w:val="24"/>
          <w:szCs w:val="24"/>
        </w:rPr>
        <w:t xml:space="preserve">, которому принадлежит связанное свойство, известен как </w:t>
      </w:r>
      <w:r w:rsidR="00085476" w:rsidRPr="003A425A">
        <w:rPr>
          <w:rFonts w:ascii="Times New Roman" w:hAnsi="Times New Roman"/>
          <w:sz w:val="24"/>
          <w:szCs w:val="24"/>
        </w:rPr>
        <w:t>объект</w:t>
      </w:r>
      <w:r w:rsidRPr="003A425A">
        <w:rPr>
          <w:rFonts w:ascii="Times New Roman" w:hAnsi="Times New Roman"/>
          <w:sz w:val="24"/>
          <w:szCs w:val="24"/>
        </w:rPr>
        <w:t xml:space="preserve"> области связывания. </w:t>
      </w:r>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Присоединённые свойства существуют во всех </w:t>
      </w:r>
      <w:r w:rsidR="00085476" w:rsidRPr="003A425A">
        <w:rPr>
          <w:rFonts w:ascii="Times New Roman" w:hAnsi="Times New Roman"/>
          <w:sz w:val="24"/>
          <w:szCs w:val="24"/>
        </w:rPr>
        <w:t>объект</w:t>
      </w:r>
      <w:r w:rsidRPr="003A425A">
        <w:rPr>
          <w:rFonts w:ascii="Times New Roman" w:hAnsi="Times New Roman"/>
          <w:sz w:val="24"/>
          <w:szCs w:val="24"/>
        </w:rPr>
        <w:t xml:space="preserve">ах, даже если они необходимы только для их части. Следовательно, присоединённые свойства без квалификатора интерпретируются как присоединённые свойства к </w:t>
      </w:r>
      <w:r w:rsidR="00085476" w:rsidRPr="003A425A">
        <w:rPr>
          <w:rFonts w:ascii="Times New Roman" w:hAnsi="Times New Roman"/>
          <w:sz w:val="24"/>
          <w:szCs w:val="24"/>
        </w:rPr>
        <w:t>объект</w:t>
      </w:r>
      <w:r w:rsidRPr="003A425A">
        <w:rPr>
          <w:rFonts w:ascii="Times New Roman" w:hAnsi="Times New Roman"/>
          <w:sz w:val="24"/>
          <w:szCs w:val="24"/>
        </w:rPr>
        <w:t>у области видимости, что не всегда является тем, что задумал программист.</w:t>
      </w:r>
      <w:r w:rsidR="007F74BB" w:rsidRPr="003A425A">
        <w:rPr>
          <w:rFonts w:ascii="Times New Roman" w:hAnsi="Times New Roman"/>
          <w:sz w:val="24"/>
          <w:szCs w:val="24"/>
        </w:rPr>
        <w:t xml:space="preserve"> </w:t>
      </w:r>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Каждый </w:t>
      </w:r>
      <w:r w:rsidR="009B0257" w:rsidRPr="003A425A">
        <w:rPr>
          <w:rFonts w:ascii="Times New Roman" w:hAnsi="Times New Roman"/>
          <w:sz w:val="24"/>
          <w:szCs w:val="24"/>
        </w:rPr>
        <w:t>qml</w:t>
      </w:r>
      <w:r w:rsidRPr="003A425A">
        <w:rPr>
          <w:rFonts w:ascii="Times New Roman" w:hAnsi="Times New Roman"/>
          <w:sz w:val="24"/>
          <w:szCs w:val="24"/>
        </w:rPr>
        <w:t xml:space="preserve"> компонент в </w:t>
      </w:r>
      <w:r w:rsidR="009B0257" w:rsidRPr="003A425A">
        <w:rPr>
          <w:rFonts w:ascii="Times New Roman" w:hAnsi="Times New Roman"/>
          <w:sz w:val="24"/>
          <w:szCs w:val="24"/>
        </w:rPr>
        <w:t>qml</w:t>
      </w:r>
      <w:r w:rsidRPr="003A425A">
        <w:rPr>
          <w:rFonts w:ascii="Times New Roman" w:hAnsi="Times New Roman"/>
          <w:sz w:val="24"/>
          <w:szCs w:val="24"/>
        </w:rPr>
        <w:t xml:space="preserve"> документе определяет логическую область видимости. Каждый документ имеет, по крайней мере, один корневой компонент, но также может иметь другие встроенные под-компоненты. Область видимости компонента – это объединение идентификаторов </w:t>
      </w:r>
      <w:r w:rsidR="00085476" w:rsidRPr="003A425A">
        <w:rPr>
          <w:rFonts w:ascii="Times New Roman" w:hAnsi="Times New Roman"/>
          <w:sz w:val="24"/>
          <w:szCs w:val="24"/>
        </w:rPr>
        <w:t>объект</w:t>
      </w:r>
      <w:r w:rsidRPr="003A425A">
        <w:rPr>
          <w:rFonts w:ascii="Times New Roman" w:hAnsi="Times New Roman"/>
          <w:sz w:val="24"/>
          <w:szCs w:val="24"/>
        </w:rPr>
        <w:t xml:space="preserve">ов внутри компонента и свойства корневого </w:t>
      </w:r>
      <w:r w:rsidR="00085476" w:rsidRPr="003A425A">
        <w:rPr>
          <w:rFonts w:ascii="Times New Roman" w:hAnsi="Times New Roman"/>
          <w:sz w:val="24"/>
          <w:szCs w:val="24"/>
        </w:rPr>
        <w:t>объект</w:t>
      </w:r>
      <w:r w:rsidRPr="003A425A">
        <w:rPr>
          <w:rFonts w:ascii="Times New Roman" w:hAnsi="Times New Roman"/>
          <w:sz w:val="24"/>
          <w:szCs w:val="24"/>
        </w:rPr>
        <w:t>а компонента.</w:t>
      </w:r>
      <w:r w:rsidR="007F74BB" w:rsidRPr="003A425A">
        <w:rPr>
          <w:rFonts w:ascii="Times New Roman" w:hAnsi="Times New Roman"/>
          <w:sz w:val="24"/>
          <w:szCs w:val="24"/>
        </w:rPr>
        <w:t xml:space="preserve"> </w:t>
      </w:r>
      <w:r w:rsidRPr="003A425A">
        <w:rPr>
          <w:rFonts w:ascii="Times New Roman" w:hAnsi="Times New Roman"/>
          <w:sz w:val="24"/>
          <w:szCs w:val="24"/>
        </w:rPr>
        <w:t xml:space="preserve">Идентификаторы всегда определяются явно </w:t>
      </w:r>
      <w:r w:rsidR="009B0257" w:rsidRPr="003A425A">
        <w:rPr>
          <w:rFonts w:ascii="Times New Roman" w:hAnsi="Times New Roman"/>
          <w:sz w:val="24"/>
          <w:szCs w:val="24"/>
        </w:rPr>
        <w:t>qml</w:t>
      </w:r>
      <w:r w:rsidRPr="003A425A">
        <w:rPr>
          <w:rFonts w:ascii="Times New Roman" w:hAnsi="Times New Roman"/>
          <w:sz w:val="24"/>
          <w:szCs w:val="24"/>
        </w:rPr>
        <w:t xml:space="preserve"> программистом, так что они всегда имеют преимущество перед другими именами свойств.</w:t>
      </w:r>
      <w:r w:rsidR="007F74BB" w:rsidRPr="003A425A">
        <w:rPr>
          <w:rFonts w:ascii="Times New Roman" w:hAnsi="Times New Roman"/>
          <w:sz w:val="24"/>
          <w:szCs w:val="24"/>
        </w:rPr>
        <w:t xml:space="preserve"> </w:t>
      </w:r>
      <w:r w:rsidRPr="003A425A">
        <w:rPr>
          <w:rFonts w:ascii="Times New Roman" w:hAnsi="Times New Roman"/>
          <w:sz w:val="24"/>
          <w:szCs w:val="24"/>
        </w:rPr>
        <w:t xml:space="preserve">В </w:t>
      </w:r>
      <w:r w:rsidR="009B0257" w:rsidRPr="003A425A">
        <w:rPr>
          <w:rFonts w:ascii="Times New Roman" w:hAnsi="Times New Roman"/>
          <w:sz w:val="24"/>
          <w:szCs w:val="24"/>
        </w:rPr>
        <w:t>qml</w:t>
      </w:r>
      <w:r w:rsidRPr="003A425A">
        <w:rPr>
          <w:rFonts w:ascii="Times New Roman" w:hAnsi="Times New Roman"/>
          <w:sz w:val="24"/>
          <w:szCs w:val="24"/>
        </w:rPr>
        <w:t xml:space="preserve"> экземпляры компонентов соединяют вместе их области видимости, образуя иерархию областей видимости. Экземпляры компонента могут напрямую получить доступ к областям видимости их </w:t>
      </w:r>
      <w:r w:rsidR="007F74BB" w:rsidRPr="003A425A">
        <w:rPr>
          <w:rFonts w:ascii="Times New Roman" w:hAnsi="Times New Roman"/>
          <w:sz w:val="24"/>
          <w:szCs w:val="24"/>
        </w:rPr>
        <w:t>предков</w:t>
      </w:r>
      <w:r w:rsidRPr="003A425A">
        <w:rPr>
          <w:rFonts w:ascii="Times New Roman" w:hAnsi="Times New Roman"/>
          <w:sz w:val="24"/>
          <w:szCs w:val="24"/>
        </w:rPr>
        <w:t>. Например, если в некотором компоненте определён другой компонент, то внутри последнего можно использовать названия свойств предыдущего, и они будут соответствовать свойствам родителя. Если же во вложенном компоненте есть свойство с идентичным именем, то оно перекроет свойство родителя.</w:t>
      </w:r>
      <w:r w:rsidR="007F74BB"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является языком динамического связывания. </w:t>
      </w:r>
      <w:r w:rsidRPr="003A425A">
        <w:rPr>
          <w:rFonts w:ascii="Times New Roman" w:hAnsi="Times New Roman"/>
          <w:color w:val="FF0000"/>
          <w:sz w:val="24"/>
          <w:szCs w:val="24"/>
        </w:rPr>
        <w:t>В зависимости от того, где используется данный файл, его содержимое может</w:t>
      </w:r>
      <w:r w:rsidR="007F74BB" w:rsidRPr="003A425A">
        <w:rPr>
          <w:rFonts w:ascii="Times New Roman" w:hAnsi="Times New Roman"/>
          <w:color w:val="FF0000"/>
          <w:sz w:val="24"/>
          <w:szCs w:val="24"/>
        </w:rPr>
        <w:t xml:space="preserve"> интерпретироваться по-разному.</w:t>
      </w:r>
    </w:p>
    <w:p w:rsidR="005A6BBD" w:rsidRPr="003A425A" w:rsidRDefault="005A6BBD" w:rsidP="00CD6118">
      <w:pPr>
        <w:jc w:val="both"/>
        <w:rPr>
          <w:rFonts w:ascii="Times New Roman" w:hAnsi="Times New Roman"/>
          <w:i/>
          <w:sz w:val="24"/>
          <w:szCs w:val="24"/>
        </w:rPr>
      </w:pPr>
      <w:r w:rsidRPr="003A425A">
        <w:rPr>
          <w:rFonts w:ascii="Times New Roman" w:hAnsi="Times New Roman"/>
          <w:color w:val="FF0000"/>
          <w:sz w:val="24"/>
          <w:szCs w:val="24"/>
        </w:rPr>
        <w:t>Динамическое определение областей видимости</w:t>
      </w:r>
      <w:r w:rsidRPr="003A425A">
        <w:rPr>
          <w:rFonts w:ascii="Times New Roman" w:hAnsi="Times New Roman"/>
          <w:sz w:val="24"/>
          <w:szCs w:val="24"/>
        </w:rPr>
        <w:t xml:space="preserve"> является очень мощным механизмом, но оно должно использоваться осторожно, чтобы предостеречь поведение </w:t>
      </w:r>
      <w:r w:rsidR="009B0257" w:rsidRPr="003A425A">
        <w:rPr>
          <w:rFonts w:ascii="Times New Roman" w:hAnsi="Times New Roman"/>
          <w:sz w:val="24"/>
          <w:szCs w:val="24"/>
        </w:rPr>
        <w:t>qml</w:t>
      </w:r>
      <w:r w:rsidRPr="003A425A">
        <w:rPr>
          <w:rFonts w:ascii="Times New Roman" w:hAnsi="Times New Roman"/>
          <w:sz w:val="24"/>
          <w:szCs w:val="24"/>
        </w:rPr>
        <w:t xml:space="preserve"> кода от сложности предсказания. В общем, его следует использовать только в том случае, когда два компонента уже тесно связаны другим способом. При построении повторно используемых компонентов, желательно использовать интерфейсы свойств. </w:t>
      </w:r>
      <w:r w:rsidRPr="003A425A">
        <w:rPr>
          <w:rFonts w:ascii="Times New Roman" w:hAnsi="Times New Roman"/>
          <w:i/>
          <w:sz w:val="24"/>
          <w:szCs w:val="24"/>
        </w:rPr>
        <w:t>Есть пример кода.</w:t>
      </w:r>
    </w:p>
    <w:p w:rsidR="005A6BBD" w:rsidRPr="003A425A" w:rsidRDefault="009B0257" w:rsidP="00CD6118">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разрешает переписывать имена свойств, определённых в одном объявлении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именами свойств, объявленными в другом объявлении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который расширяет первый. </w:t>
      </w:r>
      <w:r w:rsidR="005A6BBD" w:rsidRPr="003A425A">
        <w:rPr>
          <w:rFonts w:ascii="Times New Roman" w:hAnsi="Times New Roman"/>
          <w:i/>
          <w:sz w:val="24"/>
          <w:szCs w:val="24"/>
        </w:rPr>
        <w:t>Есть пример кода, который демонстрирует данное обстоятельство.</w:t>
      </w:r>
      <w:r w:rsidR="007F74BB" w:rsidRPr="003A425A">
        <w:rPr>
          <w:rFonts w:ascii="Times New Roman" w:hAnsi="Times New Roman"/>
          <w:i/>
          <w:sz w:val="24"/>
          <w:szCs w:val="24"/>
        </w:rPr>
        <w:t xml:space="preserve"> </w:t>
      </w:r>
      <w:r w:rsidRPr="003A425A">
        <w:rPr>
          <w:rFonts w:ascii="Times New Roman" w:hAnsi="Times New Roman"/>
          <w:sz w:val="24"/>
          <w:szCs w:val="24"/>
        </w:rPr>
        <w:t>Qml</w:t>
      </w:r>
      <w:r w:rsidR="005A6BBD" w:rsidRPr="003A425A">
        <w:rPr>
          <w:rFonts w:ascii="Times New Roman" w:hAnsi="Times New Roman"/>
          <w:sz w:val="24"/>
          <w:szCs w:val="24"/>
        </w:rPr>
        <w:t xml:space="preserve"> не разрешает типы, имена свойств и идентификаторов, которые </w:t>
      </w:r>
      <w:r w:rsidR="007F74BB" w:rsidRPr="003A425A">
        <w:rPr>
          <w:rFonts w:ascii="Times New Roman" w:hAnsi="Times New Roman"/>
          <w:sz w:val="24"/>
          <w:szCs w:val="24"/>
        </w:rPr>
        <w:t>конфликт</w:t>
      </w:r>
      <w:r w:rsidR="005A6BBD" w:rsidRPr="003A425A">
        <w:rPr>
          <w:rFonts w:ascii="Times New Roman" w:hAnsi="Times New Roman"/>
          <w:sz w:val="24"/>
          <w:szCs w:val="24"/>
        </w:rPr>
        <w:t xml:space="preserve">уют со свойствами </w:t>
      </w:r>
      <w:r w:rsidR="00B74A73" w:rsidRPr="003A425A">
        <w:rPr>
          <w:rFonts w:ascii="Times New Roman" w:hAnsi="Times New Roman"/>
          <w:sz w:val="24"/>
          <w:szCs w:val="24"/>
        </w:rPr>
        <w:t>Глобал</w:t>
      </w:r>
      <w:r w:rsidR="005A6BBD" w:rsidRPr="003A425A">
        <w:rPr>
          <w:rFonts w:ascii="Times New Roman" w:hAnsi="Times New Roman"/>
          <w:sz w:val="24"/>
          <w:szCs w:val="24"/>
        </w:rPr>
        <w:t xml:space="preserve">ьного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чтобы предотвратить любую путаницу. Программисты должны быть уверены, что математические функции </w:t>
      </w:r>
      <w:r w:rsidR="007F74BB" w:rsidRPr="003A425A">
        <w:rPr>
          <w:rFonts w:ascii="Times New Roman" w:hAnsi="Times New Roman"/>
          <w:sz w:val="24"/>
          <w:szCs w:val="24"/>
        </w:rPr>
        <w:t>всегда работают, как ожидается.</w:t>
      </w:r>
    </w:p>
    <w:p w:rsidR="007F74BB" w:rsidRPr="003A425A" w:rsidRDefault="007F74BB" w:rsidP="007F74BB">
      <w:pPr>
        <w:pStyle w:val="2"/>
        <w:rPr>
          <w:rFonts w:ascii="Times New Roman" w:hAnsi="Times New Roman"/>
          <w:b w:val="0"/>
          <w:sz w:val="24"/>
          <w:szCs w:val="24"/>
        </w:rPr>
      </w:pPr>
      <w:bookmarkStart w:id="480" w:name="_Toc382058587"/>
      <w:r w:rsidRPr="003A425A">
        <w:rPr>
          <w:rFonts w:ascii="Times New Roman" w:hAnsi="Times New Roman"/>
          <w:b w:val="0"/>
          <w:sz w:val="24"/>
          <w:szCs w:val="24"/>
        </w:rPr>
        <w:t>СОГЛАШЕНИЯ КОДИРОВАНИЯ QML</w:t>
      </w:r>
      <w:bookmarkEnd w:id="480"/>
    </w:p>
    <w:p w:rsidR="005A6BBD" w:rsidRPr="003A425A" w:rsidRDefault="00953454" w:rsidP="00CD6118">
      <w:pPr>
        <w:jc w:val="both"/>
        <w:rPr>
          <w:rFonts w:ascii="Times New Roman" w:hAnsi="Times New Roman"/>
          <w:i/>
          <w:sz w:val="24"/>
          <w:szCs w:val="24"/>
        </w:rPr>
      </w:pPr>
      <w:hyperlink r:id="rId863" w:history="1">
        <w:r w:rsidR="005A6BBD" w:rsidRPr="003A425A">
          <w:rPr>
            <w:rStyle w:val="a3"/>
            <w:rFonts w:ascii="Times New Roman" w:hAnsi="Times New Roman"/>
            <w:i/>
            <w:sz w:val="24"/>
            <w:szCs w:val="24"/>
          </w:rPr>
          <w:t>http://qt-project.org/doc/qt-5.1/qtdoc/qml-codingconventions.html</w:t>
        </w:r>
      </w:hyperlink>
    </w:p>
    <w:p w:rsidR="005A6BBD" w:rsidRPr="003A425A" w:rsidRDefault="005A6BBD" w:rsidP="00CD6118">
      <w:pPr>
        <w:jc w:val="both"/>
        <w:rPr>
          <w:rFonts w:ascii="Times New Roman" w:hAnsi="Times New Roman"/>
          <w:sz w:val="24"/>
          <w:szCs w:val="24"/>
        </w:rPr>
      </w:pPr>
      <w:r w:rsidRPr="003A425A">
        <w:rPr>
          <w:rFonts w:ascii="Times New Roman" w:hAnsi="Times New Roman"/>
          <w:sz w:val="24"/>
          <w:szCs w:val="24"/>
        </w:rPr>
        <w:lastRenderedPageBreak/>
        <w:t xml:space="preserve">в данном документе содержатся </w:t>
      </w:r>
      <w:r w:rsidR="005061B0" w:rsidRPr="003A425A">
        <w:rPr>
          <w:rFonts w:ascii="Times New Roman" w:hAnsi="Times New Roman"/>
          <w:sz w:val="24"/>
          <w:szCs w:val="24"/>
        </w:rPr>
        <w:t>соглашени</w:t>
      </w:r>
      <w:r w:rsidRPr="003A425A">
        <w:rPr>
          <w:rFonts w:ascii="Times New Roman" w:hAnsi="Times New Roman"/>
          <w:sz w:val="24"/>
          <w:szCs w:val="24"/>
        </w:rPr>
        <w:t xml:space="preserve">я использования </w:t>
      </w:r>
      <w:r w:rsidR="009B0257" w:rsidRPr="003A425A">
        <w:rPr>
          <w:rFonts w:ascii="Times New Roman" w:hAnsi="Times New Roman"/>
          <w:sz w:val="24"/>
          <w:szCs w:val="24"/>
        </w:rPr>
        <w:t>qml</w:t>
      </w:r>
      <w:r w:rsidRPr="003A425A">
        <w:rPr>
          <w:rFonts w:ascii="Times New Roman" w:hAnsi="Times New Roman"/>
          <w:sz w:val="24"/>
          <w:szCs w:val="24"/>
        </w:rPr>
        <w:t>, которые рекомендуется использовать всем остальным пользователям данной библиотеки.</w:t>
      </w:r>
    </w:p>
    <w:p w:rsidR="005A6BBD" w:rsidRPr="003A425A" w:rsidRDefault="005A6BBD" w:rsidP="007F74BB">
      <w:pPr>
        <w:numPr>
          <w:ilvl w:val="0"/>
          <w:numId w:val="158"/>
        </w:numPr>
        <w:jc w:val="both"/>
        <w:rPr>
          <w:rFonts w:ascii="Times New Roman" w:hAnsi="Times New Roman"/>
          <w:color w:val="00B050"/>
          <w:sz w:val="24"/>
          <w:szCs w:val="24"/>
        </w:rPr>
      </w:pPr>
      <w:r w:rsidRPr="003A425A">
        <w:rPr>
          <w:rFonts w:ascii="Times New Roman" w:hAnsi="Times New Roman"/>
          <w:color w:val="00B050"/>
          <w:sz w:val="24"/>
          <w:szCs w:val="24"/>
        </w:rPr>
        <w:t xml:space="preserve">Порядок следования атрибутов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а: </w:t>
      </w:r>
      <w:r w:rsidR="008A25E2" w:rsidRPr="003A425A">
        <w:rPr>
          <w:rFonts w:ascii="Times New Roman" w:hAnsi="Times New Roman"/>
          <w:color w:val="00B050"/>
          <w:sz w:val="24"/>
          <w:szCs w:val="24"/>
        </w:rPr>
        <w:t>идентификатор</w:t>
      </w:r>
      <w:r w:rsidRPr="003A425A">
        <w:rPr>
          <w:rFonts w:ascii="Times New Roman" w:hAnsi="Times New Roman"/>
          <w:color w:val="00B050"/>
          <w:sz w:val="24"/>
          <w:szCs w:val="24"/>
        </w:rPr>
        <w:t xml:space="preserve">, объявления свойств, сигналы, </w:t>
      </w:r>
      <w:r w:rsidR="00D10A6A" w:rsidRPr="003A425A">
        <w:rPr>
          <w:rFonts w:ascii="Times New Roman" w:hAnsi="Times New Roman"/>
          <w:color w:val="00B050"/>
          <w:sz w:val="24"/>
          <w:szCs w:val="24"/>
        </w:rPr>
        <w:t>java script</w:t>
      </w:r>
      <w:r w:rsidRPr="003A425A">
        <w:rPr>
          <w:rFonts w:ascii="Times New Roman" w:hAnsi="Times New Roman"/>
          <w:color w:val="00B050"/>
          <w:sz w:val="24"/>
          <w:szCs w:val="24"/>
        </w:rPr>
        <w:t xml:space="preserve"> функции, </w:t>
      </w:r>
      <w:r w:rsidRPr="003A425A">
        <w:rPr>
          <w:rFonts w:ascii="Times New Roman" w:hAnsi="Times New Roman"/>
          <w:color w:val="FF0000"/>
          <w:sz w:val="24"/>
          <w:szCs w:val="24"/>
        </w:rPr>
        <w:t xml:space="preserve">свойства </w:t>
      </w:r>
      <w:r w:rsidR="00085476" w:rsidRPr="003A425A">
        <w:rPr>
          <w:rFonts w:ascii="Times New Roman" w:hAnsi="Times New Roman"/>
          <w:color w:val="FF0000"/>
          <w:sz w:val="24"/>
          <w:szCs w:val="24"/>
        </w:rPr>
        <w:t>объект</w:t>
      </w:r>
      <w:r w:rsidRPr="003A425A">
        <w:rPr>
          <w:rFonts w:ascii="Times New Roman" w:hAnsi="Times New Roman"/>
          <w:color w:val="FF0000"/>
          <w:sz w:val="24"/>
          <w:szCs w:val="24"/>
        </w:rPr>
        <w:t>а</w:t>
      </w:r>
      <w:r w:rsidRPr="003A425A">
        <w:rPr>
          <w:rFonts w:ascii="Times New Roman" w:hAnsi="Times New Roman"/>
          <w:color w:val="00B050"/>
          <w:sz w:val="24"/>
          <w:szCs w:val="24"/>
        </w:rPr>
        <w:t xml:space="preserve">, дочерние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ы, состояния, переходы.</w:t>
      </w:r>
    </w:p>
    <w:p w:rsidR="005A6BBD" w:rsidRPr="003A425A" w:rsidRDefault="005A6BBD" w:rsidP="007F74BB">
      <w:pPr>
        <w:numPr>
          <w:ilvl w:val="0"/>
          <w:numId w:val="158"/>
        </w:numPr>
        <w:jc w:val="both"/>
        <w:rPr>
          <w:rFonts w:ascii="Times New Roman" w:hAnsi="Times New Roman"/>
          <w:color w:val="00B050"/>
          <w:sz w:val="24"/>
          <w:szCs w:val="24"/>
        </w:rPr>
      </w:pPr>
      <w:r w:rsidRPr="003A425A">
        <w:rPr>
          <w:rFonts w:ascii="Times New Roman" w:hAnsi="Times New Roman"/>
          <w:color w:val="00B050"/>
          <w:sz w:val="24"/>
          <w:szCs w:val="24"/>
        </w:rPr>
        <w:t xml:space="preserve">Для лучшей читабельности данные части разделяются при помощи пустой линии. </w:t>
      </w:r>
      <w:r w:rsidRPr="003A425A">
        <w:rPr>
          <w:rFonts w:ascii="Times New Roman" w:hAnsi="Times New Roman"/>
          <w:i/>
          <w:color w:val="00B050"/>
          <w:sz w:val="24"/>
          <w:szCs w:val="24"/>
        </w:rPr>
        <w:t>Есть пример к</w:t>
      </w:r>
      <w:r w:rsidR="007F74BB" w:rsidRPr="003A425A">
        <w:rPr>
          <w:rFonts w:ascii="Times New Roman" w:hAnsi="Times New Roman"/>
          <w:i/>
          <w:color w:val="00B050"/>
          <w:sz w:val="24"/>
          <w:szCs w:val="24"/>
        </w:rPr>
        <w:t>ода.</w:t>
      </w:r>
    </w:p>
    <w:p w:rsidR="005A6BBD" w:rsidRPr="003A425A" w:rsidRDefault="005A6BBD" w:rsidP="007F74BB">
      <w:pPr>
        <w:numPr>
          <w:ilvl w:val="0"/>
          <w:numId w:val="158"/>
        </w:numPr>
        <w:jc w:val="both"/>
        <w:rPr>
          <w:rFonts w:ascii="Times New Roman" w:hAnsi="Times New Roman"/>
          <w:i/>
          <w:color w:val="00B050"/>
          <w:sz w:val="24"/>
          <w:szCs w:val="24"/>
        </w:rPr>
      </w:pPr>
      <w:r w:rsidRPr="003A425A">
        <w:rPr>
          <w:rFonts w:ascii="Times New Roman" w:hAnsi="Times New Roman"/>
          <w:color w:val="00B050"/>
          <w:sz w:val="24"/>
          <w:szCs w:val="24"/>
        </w:rPr>
        <w:t xml:space="preserve">Если вы используете много свойств из некоторой группы свойств, то рассмотрите использование предлагаемого в данной части интерфейса. </w:t>
      </w:r>
      <w:r w:rsidRPr="003A425A">
        <w:rPr>
          <w:rFonts w:ascii="Times New Roman" w:hAnsi="Times New Roman"/>
          <w:i/>
          <w:color w:val="00B050"/>
          <w:sz w:val="24"/>
          <w:szCs w:val="24"/>
        </w:rPr>
        <w:t>Есть пример кода.</w:t>
      </w:r>
    </w:p>
    <w:p w:rsidR="005A6BBD" w:rsidRPr="003A425A" w:rsidRDefault="005A6BBD" w:rsidP="007F74BB">
      <w:pPr>
        <w:numPr>
          <w:ilvl w:val="0"/>
          <w:numId w:val="158"/>
        </w:numPr>
        <w:jc w:val="both"/>
        <w:rPr>
          <w:rFonts w:ascii="Times New Roman" w:hAnsi="Times New Roman"/>
          <w:i/>
          <w:color w:val="00B050"/>
          <w:sz w:val="24"/>
          <w:szCs w:val="24"/>
        </w:rPr>
      </w:pPr>
      <w:r w:rsidRPr="003A425A">
        <w:rPr>
          <w:rFonts w:ascii="Times New Roman" w:hAnsi="Times New Roman"/>
          <w:color w:val="00B050"/>
          <w:sz w:val="24"/>
          <w:szCs w:val="24"/>
        </w:rPr>
        <w:t xml:space="preserve">Если список содержит только один элемент, то квадратные скобки опускаются. </w:t>
      </w:r>
      <w:r w:rsidRPr="003A425A">
        <w:rPr>
          <w:rFonts w:ascii="Times New Roman" w:hAnsi="Times New Roman"/>
          <w:i/>
          <w:color w:val="00B050"/>
          <w:sz w:val="24"/>
          <w:szCs w:val="24"/>
        </w:rPr>
        <w:t>Есть пример кода.</w:t>
      </w:r>
    </w:p>
    <w:p w:rsidR="005A6BBD" w:rsidRPr="003A425A" w:rsidRDefault="005A6BBD" w:rsidP="007F74BB">
      <w:pPr>
        <w:numPr>
          <w:ilvl w:val="0"/>
          <w:numId w:val="158"/>
        </w:numPr>
        <w:jc w:val="both"/>
        <w:rPr>
          <w:rFonts w:ascii="Times New Roman" w:hAnsi="Times New Roman"/>
          <w:i/>
          <w:color w:val="00B050"/>
          <w:sz w:val="24"/>
          <w:szCs w:val="24"/>
        </w:rPr>
      </w:pPr>
      <w:r w:rsidRPr="003A425A">
        <w:rPr>
          <w:rFonts w:ascii="Times New Roman" w:hAnsi="Times New Roman"/>
          <w:color w:val="00B050"/>
          <w:sz w:val="24"/>
          <w:szCs w:val="24"/>
        </w:rPr>
        <w:t xml:space="preserve">Если скрипт – это одно выражение, то его рекомендуется писать в линию. Если скрипт – это пара строк, то обычно используется блок. Если скрипт содержит более одной пары строк или может быть использован разными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ами, то мы рекомендуем создание функции и вызова её. </w:t>
      </w:r>
      <w:r w:rsidRPr="003A425A">
        <w:rPr>
          <w:rFonts w:ascii="Times New Roman" w:hAnsi="Times New Roman"/>
          <w:i/>
          <w:color w:val="00B050"/>
          <w:sz w:val="24"/>
          <w:szCs w:val="24"/>
        </w:rPr>
        <w:t>На все данные случаи есть примеры кода.</w:t>
      </w:r>
      <w:r w:rsidR="007F74BB" w:rsidRPr="003A425A">
        <w:rPr>
          <w:rFonts w:ascii="Times New Roman" w:hAnsi="Times New Roman"/>
          <w:i/>
          <w:color w:val="00B050"/>
          <w:sz w:val="24"/>
          <w:szCs w:val="24"/>
        </w:rPr>
        <w:t xml:space="preserve"> </w:t>
      </w:r>
      <w:r w:rsidRPr="003A425A">
        <w:rPr>
          <w:rFonts w:ascii="Times New Roman" w:hAnsi="Times New Roman"/>
          <w:color w:val="00B050"/>
          <w:sz w:val="24"/>
          <w:szCs w:val="24"/>
        </w:rPr>
        <w:t xml:space="preserve">Для больших функций мы будем помещать их в отдельный </w:t>
      </w:r>
      <w:r w:rsidR="00D10A6A" w:rsidRPr="003A425A">
        <w:rPr>
          <w:rFonts w:ascii="Times New Roman" w:hAnsi="Times New Roman"/>
          <w:color w:val="00B050"/>
          <w:sz w:val="24"/>
          <w:szCs w:val="24"/>
        </w:rPr>
        <w:t>java script</w:t>
      </w:r>
      <w:r w:rsidRPr="003A425A">
        <w:rPr>
          <w:rFonts w:ascii="Times New Roman" w:hAnsi="Times New Roman"/>
          <w:color w:val="00B050"/>
          <w:sz w:val="24"/>
          <w:szCs w:val="24"/>
        </w:rPr>
        <w:t xml:space="preserve"> файл и импортировать. </w:t>
      </w:r>
      <w:r w:rsidRPr="003A425A">
        <w:rPr>
          <w:rFonts w:ascii="Times New Roman" w:hAnsi="Times New Roman"/>
          <w:i/>
          <w:color w:val="00B050"/>
          <w:sz w:val="24"/>
          <w:szCs w:val="24"/>
        </w:rPr>
        <w:t>Есть пример кода.</w:t>
      </w:r>
    </w:p>
    <w:p w:rsidR="0020399A" w:rsidRPr="003A425A" w:rsidRDefault="0020399A" w:rsidP="0020399A">
      <w:pPr>
        <w:pStyle w:val="2"/>
        <w:rPr>
          <w:rFonts w:ascii="Times New Roman" w:hAnsi="Times New Roman"/>
          <w:b w:val="0"/>
          <w:sz w:val="24"/>
          <w:szCs w:val="24"/>
        </w:rPr>
      </w:pPr>
      <w:bookmarkStart w:id="481" w:name="_Toc382058588"/>
      <w:r w:rsidRPr="003A425A">
        <w:rPr>
          <w:rFonts w:ascii="Times New Roman" w:hAnsi="Times New Roman"/>
          <w:b w:val="0"/>
          <w:sz w:val="24"/>
          <w:szCs w:val="24"/>
        </w:rPr>
        <w:t>СЛОВАРЬ ТЕРМИНОВ QML</w:t>
      </w:r>
      <w:bookmarkEnd w:id="481"/>
    </w:p>
    <w:p w:rsidR="005A6BBD" w:rsidRPr="003A425A" w:rsidRDefault="00953454" w:rsidP="00CD6118">
      <w:pPr>
        <w:jc w:val="both"/>
        <w:rPr>
          <w:rFonts w:ascii="Times New Roman" w:hAnsi="Times New Roman"/>
          <w:sz w:val="24"/>
          <w:szCs w:val="24"/>
        </w:rPr>
      </w:pPr>
      <w:hyperlink r:id="rId864" w:history="1">
        <w:r w:rsidR="005A6BBD" w:rsidRPr="003A425A">
          <w:rPr>
            <w:rStyle w:val="a3"/>
            <w:rFonts w:ascii="Times New Roman" w:hAnsi="Times New Roman"/>
            <w:sz w:val="24"/>
            <w:szCs w:val="24"/>
          </w:rPr>
          <w:t>http://qt-project.org/doc/qt-5.1/qtdoc/qml-glossary.html</w:t>
        </w:r>
      </w:hyperlink>
    </w:p>
    <w:p w:rsidR="005A6BBD" w:rsidRPr="003A425A" w:rsidRDefault="009B0257" w:rsidP="00CD6118">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 это язык, на котором пишутся </w:t>
      </w:r>
      <w:r w:rsidRPr="003A425A">
        <w:rPr>
          <w:rFonts w:ascii="Times New Roman" w:hAnsi="Times New Roman"/>
          <w:sz w:val="24"/>
          <w:szCs w:val="24"/>
        </w:rPr>
        <w:t>qml</w:t>
      </w:r>
      <w:r w:rsidR="005A6BBD" w:rsidRPr="003A425A">
        <w:rPr>
          <w:rFonts w:ascii="Times New Roman" w:hAnsi="Times New Roman"/>
          <w:sz w:val="24"/>
          <w:szCs w:val="24"/>
        </w:rPr>
        <w:t xml:space="preserve"> приложения. </w:t>
      </w:r>
      <w:r w:rsidR="0020399A" w:rsidRPr="003A425A">
        <w:rPr>
          <w:rFonts w:ascii="Times New Roman" w:hAnsi="Times New Roman"/>
          <w:sz w:val="24"/>
          <w:szCs w:val="24"/>
        </w:rPr>
        <w:t>Архитектур</w:t>
      </w:r>
      <w:r w:rsidR="005A6BBD" w:rsidRPr="003A425A">
        <w:rPr>
          <w:rFonts w:ascii="Times New Roman" w:hAnsi="Times New Roman"/>
          <w:sz w:val="24"/>
          <w:szCs w:val="24"/>
        </w:rPr>
        <w:t xml:space="preserve">а языка и движок реализуются при помощи модуля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 стандартная библиотека типов и функциональности для </w:t>
      </w:r>
      <w:r w:rsidRPr="003A425A">
        <w:rPr>
          <w:rFonts w:ascii="Times New Roman" w:hAnsi="Times New Roman"/>
          <w:sz w:val="24"/>
          <w:szCs w:val="24"/>
        </w:rPr>
        <w:t>qml</w:t>
      </w:r>
      <w:r w:rsidR="005A6BBD" w:rsidRPr="003A425A">
        <w:rPr>
          <w:rFonts w:ascii="Times New Roman" w:hAnsi="Times New Roman"/>
          <w:sz w:val="24"/>
          <w:szCs w:val="24"/>
        </w:rPr>
        <w:t xml:space="preserve"> языка, которая обеспечивается модулем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и может быть доступна при помощи импортирования.</w:t>
      </w:r>
      <w:r w:rsidR="0020399A" w:rsidRPr="003A425A">
        <w:rPr>
          <w:rFonts w:ascii="Times New Roman" w:hAnsi="Times New Roman"/>
          <w:sz w:val="24"/>
          <w:szCs w:val="24"/>
        </w:rPr>
        <w:t xml:space="preserve"> </w:t>
      </w:r>
      <w:r w:rsidR="005A6BBD" w:rsidRPr="003A425A">
        <w:rPr>
          <w:rFonts w:ascii="Times New Roman" w:hAnsi="Times New Roman"/>
          <w:sz w:val="24"/>
          <w:szCs w:val="24"/>
        </w:rPr>
        <w:t xml:space="preserve">Тип – или базовый тип или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ный тип. </w:t>
      </w:r>
      <w:r w:rsidRPr="003A425A">
        <w:rPr>
          <w:rFonts w:ascii="Times New Roman" w:hAnsi="Times New Roman"/>
          <w:sz w:val="24"/>
          <w:szCs w:val="24"/>
        </w:rPr>
        <w:t>Qml</w:t>
      </w:r>
      <w:r w:rsidR="005A6BBD" w:rsidRPr="003A425A">
        <w:rPr>
          <w:rFonts w:ascii="Times New Roman" w:hAnsi="Times New Roman"/>
          <w:sz w:val="24"/>
          <w:szCs w:val="24"/>
        </w:rPr>
        <w:t xml:space="preserve"> язык обеспечивает много встроенных базовых типов, а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модуль обеспечивает различные типы для построения </w:t>
      </w:r>
      <w:r w:rsidRPr="003A425A">
        <w:rPr>
          <w:rFonts w:ascii="Times New Roman" w:hAnsi="Times New Roman"/>
          <w:sz w:val="24"/>
          <w:szCs w:val="24"/>
        </w:rPr>
        <w:t>qml</w:t>
      </w:r>
      <w:r w:rsidR="005A6BBD" w:rsidRPr="003A425A">
        <w:rPr>
          <w:rFonts w:ascii="Times New Roman" w:hAnsi="Times New Roman"/>
          <w:sz w:val="24"/>
          <w:szCs w:val="24"/>
        </w:rPr>
        <w:t xml:space="preserve"> приложений. Типы также могут быть обеспечены сторонними разработчиками через модули или разработчиками приложения через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документы.</w:t>
      </w:r>
      <w:r w:rsidR="0020399A" w:rsidRPr="003A425A">
        <w:rPr>
          <w:rFonts w:ascii="Times New Roman" w:hAnsi="Times New Roman"/>
          <w:sz w:val="24"/>
          <w:szCs w:val="24"/>
        </w:rPr>
        <w:t xml:space="preserve"> </w:t>
      </w:r>
      <w:r w:rsidR="005A6BBD" w:rsidRPr="003A425A">
        <w:rPr>
          <w:rFonts w:ascii="Times New Roman" w:hAnsi="Times New Roman"/>
          <w:sz w:val="24"/>
          <w:szCs w:val="24"/>
        </w:rPr>
        <w:t xml:space="preserve">Базовый тип – может быть инстанцирован движком </w:t>
      </w:r>
      <w:r w:rsidRPr="003A425A">
        <w:rPr>
          <w:rFonts w:ascii="Times New Roman" w:hAnsi="Times New Roman"/>
          <w:sz w:val="24"/>
          <w:szCs w:val="24"/>
        </w:rPr>
        <w:t>qml</w:t>
      </w:r>
      <w:r w:rsidR="005A6BBD" w:rsidRPr="003A425A">
        <w:rPr>
          <w:rFonts w:ascii="Times New Roman" w:hAnsi="Times New Roman"/>
          <w:sz w:val="24"/>
          <w:szCs w:val="24"/>
        </w:rPr>
        <w:t>. Может быть определён или при по</w:t>
      </w:r>
      <w:r w:rsidR="0020399A" w:rsidRPr="003A425A">
        <w:rPr>
          <w:rFonts w:ascii="Times New Roman" w:hAnsi="Times New Roman"/>
          <w:sz w:val="24"/>
          <w:szCs w:val="24"/>
        </w:rPr>
        <w:t>мо</w:t>
      </w:r>
      <w:r w:rsidR="005A6BBD" w:rsidRPr="003A425A">
        <w:rPr>
          <w:rFonts w:ascii="Times New Roman" w:hAnsi="Times New Roman"/>
          <w:sz w:val="24"/>
          <w:szCs w:val="24"/>
        </w:rPr>
        <w:t xml:space="preserve">щи документа в </w:t>
      </w:r>
      <w:r w:rsidRPr="003A425A">
        <w:rPr>
          <w:rFonts w:ascii="Times New Roman" w:hAnsi="Times New Roman"/>
          <w:sz w:val="24"/>
          <w:szCs w:val="24"/>
        </w:rPr>
        <w:t>qml</w:t>
      </w:r>
      <w:r w:rsidR="005A6BBD" w:rsidRPr="003A425A">
        <w:rPr>
          <w:rFonts w:ascii="Times New Roman" w:hAnsi="Times New Roman"/>
          <w:sz w:val="24"/>
          <w:szCs w:val="24"/>
        </w:rPr>
        <w:t xml:space="preserve"> файле или при помощи свойств класса </w:t>
      </w:r>
      <w:r w:rsidR="005A6BBD" w:rsidRPr="003A425A">
        <w:rPr>
          <w:rFonts w:ascii="Times New Roman" w:hAnsi="Times New Roman"/>
          <w:sz w:val="24"/>
          <w:szCs w:val="24"/>
          <w:lang w:val="en-US"/>
        </w:rPr>
        <w:t>QObject</w:t>
      </w:r>
      <w:r w:rsidR="005A6BBD" w:rsidRPr="003A425A">
        <w:rPr>
          <w:rFonts w:ascii="Times New Roman" w:hAnsi="Times New Roman"/>
          <w:sz w:val="24"/>
          <w:szCs w:val="24"/>
        </w:rPr>
        <w:t xml:space="preserve"> С++.</w:t>
      </w:r>
      <w:r w:rsidR="0020399A"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 это экземпляр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ного типа </w:t>
      </w:r>
      <w:r w:rsidRPr="003A425A">
        <w:rPr>
          <w:rFonts w:ascii="Times New Roman" w:hAnsi="Times New Roman"/>
          <w:sz w:val="24"/>
          <w:szCs w:val="24"/>
        </w:rPr>
        <w:t>qml</w:t>
      </w:r>
      <w:r w:rsidR="005A6BBD" w:rsidRPr="003A425A">
        <w:rPr>
          <w:rFonts w:ascii="Times New Roman" w:hAnsi="Times New Roman"/>
          <w:sz w:val="24"/>
          <w:szCs w:val="24"/>
        </w:rPr>
        <w:t xml:space="preserve">. Они создаются движком, когда он выполняет объявление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w:t>
      </w:r>
      <w:r w:rsidR="0020399A" w:rsidRPr="003A425A">
        <w:rPr>
          <w:rFonts w:ascii="Times New Roman" w:hAnsi="Times New Roman"/>
          <w:sz w:val="24"/>
          <w:szCs w:val="24"/>
        </w:rPr>
        <w:t>Т</w:t>
      </w:r>
      <w:r w:rsidR="005A6BBD" w:rsidRPr="003A425A">
        <w:rPr>
          <w:rFonts w:ascii="Times New Roman" w:hAnsi="Times New Roman"/>
          <w:sz w:val="24"/>
          <w:szCs w:val="24"/>
        </w:rPr>
        <w:t xml:space="preserve">акже есть некоторые функции для динамического создания </w:t>
      </w:r>
      <w:r w:rsidR="00085476" w:rsidRPr="003A425A">
        <w:rPr>
          <w:rFonts w:ascii="Times New Roman" w:hAnsi="Times New Roman"/>
          <w:sz w:val="24"/>
          <w:szCs w:val="24"/>
        </w:rPr>
        <w:t>объект</w:t>
      </w:r>
      <w:r w:rsidR="005A6BBD" w:rsidRPr="003A425A">
        <w:rPr>
          <w:rFonts w:ascii="Times New Roman" w:hAnsi="Times New Roman"/>
          <w:sz w:val="24"/>
          <w:szCs w:val="24"/>
        </w:rPr>
        <w:t>а во время выполнения.</w:t>
      </w:r>
      <w:r w:rsidR="0020399A" w:rsidRPr="003A425A">
        <w:rPr>
          <w:rFonts w:ascii="Times New Roman" w:hAnsi="Times New Roman"/>
          <w:sz w:val="24"/>
          <w:szCs w:val="24"/>
        </w:rPr>
        <w:t xml:space="preserve"> </w:t>
      </w:r>
      <w:r w:rsidR="005A6BBD" w:rsidRPr="003A425A">
        <w:rPr>
          <w:rFonts w:ascii="Times New Roman" w:hAnsi="Times New Roman"/>
          <w:sz w:val="24"/>
          <w:szCs w:val="24"/>
        </w:rPr>
        <w:t xml:space="preserve">Компонент – шаблон, из которого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или дерево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ов создаётся. Он создаётся, когда документ загружается при помощи </w:t>
      </w:r>
      <w:r w:rsidRPr="003A425A">
        <w:rPr>
          <w:rFonts w:ascii="Times New Roman" w:hAnsi="Times New Roman"/>
          <w:sz w:val="24"/>
          <w:szCs w:val="24"/>
        </w:rPr>
        <w:t>qml</w:t>
      </w:r>
      <w:r w:rsidR="005A6BBD" w:rsidRPr="003A425A">
        <w:rPr>
          <w:rFonts w:ascii="Times New Roman" w:hAnsi="Times New Roman"/>
          <w:sz w:val="24"/>
          <w:szCs w:val="24"/>
        </w:rPr>
        <w:t xml:space="preserve"> движка. После его загрузки он может быть использован для инстанцирования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или дерева </w:t>
      </w:r>
      <w:r w:rsidR="00085476" w:rsidRPr="003A425A">
        <w:rPr>
          <w:rFonts w:ascii="Times New Roman" w:hAnsi="Times New Roman"/>
          <w:sz w:val="24"/>
          <w:szCs w:val="24"/>
        </w:rPr>
        <w:t>объект</w:t>
      </w:r>
      <w:r w:rsidR="005A6BBD" w:rsidRPr="003A425A">
        <w:rPr>
          <w:rFonts w:ascii="Times New Roman" w:hAnsi="Times New Roman"/>
          <w:sz w:val="24"/>
          <w:szCs w:val="24"/>
        </w:rPr>
        <w:t>ов, которые он представляет. Также это специальный тип, который можно использовать для встроенного создания компонентов внутри документа.</w:t>
      </w:r>
      <w:r w:rsidR="0020399A" w:rsidRPr="003A425A">
        <w:rPr>
          <w:rFonts w:ascii="Times New Roman" w:hAnsi="Times New Roman"/>
          <w:sz w:val="24"/>
          <w:szCs w:val="24"/>
        </w:rPr>
        <w:t xml:space="preserve">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 является самодостаточным кусочком исходного кода </w:t>
      </w:r>
      <w:r w:rsidRPr="003A425A">
        <w:rPr>
          <w:rFonts w:ascii="Times New Roman" w:hAnsi="Times New Roman"/>
          <w:sz w:val="24"/>
          <w:szCs w:val="24"/>
        </w:rPr>
        <w:t>qml</w:t>
      </w:r>
      <w:r w:rsidR="005A6BBD" w:rsidRPr="003A425A">
        <w:rPr>
          <w:rFonts w:ascii="Times New Roman" w:hAnsi="Times New Roman"/>
          <w:sz w:val="24"/>
          <w:szCs w:val="24"/>
        </w:rPr>
        <w:t xml:space="preserve">, который начинается с одного или более утверждений импорта и содержит одно объявление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высокого уровня. Документ может существовать внутри </w:t>
      </w:r>
      <w:r w:rsidR="005A6BBD" w:rsidRPr="003A425A">
        <w:rPr>
          <w:rFonts w:ascii="Times New Roman" w:hAnsi="Times New Roman"/>
          <w:sz w:val="24"/>
          <w:szCs w:val="24"/>
          <w:lang w:val="en-US"/>
        </w:rPr>
        <w:t>qml</w:t>
      </w:r>
      <w:r w:rsidR="005A6BBD" w:rsidRPr="003A425A">
        <w:rPr>
          <w:rFonts w:ascii="Times New Roman" w:hAnsi="Times New Roman"/>
          <w:sz w:val="24"/>
          <w:szCs w:val="24"/>
        </w:rPr>
        <w:t xml:space="preserve"> файла или внутри текстовой строки. Название </w:t>
      </w:r>
      <w:r w:rsidRPr="003A425A">
        <w:rPr>
          <w:rFonts w:ascii="Times New Roman" w:hAnsi="Times New Roman"/>
          <w:sz w:val="24"/>
          <w:szCs w:val="24"/>
        </w:rPr>
        <w:t>qml</w:t>
      </w:r>
      <w:r w:rsidR="005A6BBD" w:rsidRPr="003A425A">
        <w:rPr>
          <w:rFonts w:ascii="Times New Roman" w:hAnsi="Times New Roman"/>
          <w:sz w:val="24"/>
          <w:szCs w:val="24"/>
        </w:rPr>
        <w:t xml:space="preserve"> файла должно начинаться с большой буквы, чтобы его распознал движок.</w:t>
      </w:r>
      <w:r w:rsidR="0020399A" w:rsidRPr="003A425A">
        <w:rPr>
          <w:rFonts w:ascii="Times New Roman" w:hAnsi="Times New Roman"/>
          <w:sz w:val="24"/>
          <w:szCs w:val="24"/>
        </w:rPr>
        <w:t xml:space="preserve"> </w:t>
      </w:r>
      <w:r w:rsidR="005A6BBD" w:rsidRPr="003A425A">
        <w:rPr>
          <w:rFonts w:ascii="Times New Roman" w:hAnsi="Times New Roman"/>
          <w:sz w:val="24"/>
          <w:szCs w:val="24"/>
        </w:rPr>
        <w:t xml:space="preserve">Свойство – </w:t>
      </w:r>
      <w:r w:rsidR="0020399A" w:rsidRPr="003A425A">
        <w:rPr>
          <w:rFonts w:ascii="Times New Roman" w:hAnsi="Times New Roman"/>
          <w:sz w:val="24"/>
          <w:szCs w:val="24"/>
        </w:rPr>
        <w:t xml:space="preserve">это </w:t>
      </w:r>
      <w:r w:rsidR="005A6BBD" w:rsidRPr="003A425A">
        <w:rPr>
          <w:rFonts w:ascii="Times New Roman" w:hAnsi="Times New Roman"/>
          <w:sz w:val="24"/>
          <w:szCs w:val="24"/>
        </w:rPr>
        <w:t xml:space="preserve">атрибут </w:t>
      </w:r>
      <w:r w:rsidR="00085476" w:rsidRPr="003A425A">
        <w:rPr>
          <w:rFonts w:ascii="Times New Roman" w:hAnsi="Times New Roman"/>
          <w:sz w:val="24"/>
          <w:szCs w:val="24"/>
        </w:rPr>
        <w:t>объект</w:t>
      </w:r>
      <w:r w:rsidR="005A6BBD" w:rsidRPr="003A425A">
        <w:rPr>
          <w:rFonts w:ascii="Times New Roman" w:hAnsi="Times New Roman"/>
          <w:sz w:val="24"/>
          <w:szCs w:val="24"/>
        </w:rPr>
        <w:t>а, который имеет имя и связанное значение, которое может быть считано внешне.</w:t>
      </w:r>
      <w:r w:rsidR="0020399A" w:rsidRPr="003A425A">
        <w:rPr>
          <w:rFonts w:ascii="Times New Roman" w:hAnsi="Times New Roman"/>
          <w:sz w:val="24"/>
          <w:szCs w:val="24"/>
        </w:rPr>
        <w:t xml:space="preserve"> </w:t>
      </w:r>
      <w:r w:rsidR="005A6BBD" w:rsidRPr="003A425A">
        <w:rPr>
          <w:rFonts w:ascii="Times New Roman" w:hAnsi="Times New Roman"/>
          <w:sz w:val="24"/>
          <w:szCs w:val="24"/>
        </w:rPr>
        <w:t xml:space="preserve">Связывание – </w:t>
      </w:r>
      <w:r w:rsidR="0020399A" w:rsidRPr="003A425A">
        <w:rPr>
          <w:rFonts w:ascii="Times New Roman" w:hAnsi="Times New Roman"/>
          <w:sz w:val="24"/>
          <w:szCs w:val="24"/>
        </w:rPr>
        <w:t xml:space="preserve">это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выражение, которое </w:t>
      </w:r>
      <w:r w:rsidR="005A6BBD" w:rsidRPr="003A425A">
        <w:rPr>
          <w:rFonts w:ascii="Times New Roman" w:hAnsi="Times New Roman"/>
          <w:sz w:val="24"/>
          <w:szCs w:val="24"/>
        </w:rPr>
        <w:lastRenderedPageBreak/>
        <w:t>привязано к свойству. Значение свойства в любой момент времени – это значение, которое возвращает данное выражение.</w:t>
      </w:r>
      <w:r w:rsidR="0020399A" w:rsidRPr="003A425A">
        <w:rPr>
          <w:rFonts w:ascii="Times New Roman" w:hAnsi="Times New Roman"/>
          <w:sz w:val="24"/>
          <w:szCs w:val="24"/>
        </w:rPr>
        <w:t xml:space="preserve"> </w:t>
      </w:r>
      <w:r w:rsidR="005A6BBD" w:rsidRPr="003A425A">
        <w:rPr>
          <w:rFonts w:ascii="Times New Roman" w:hAnsi="Times New Roman"/>
          <w:sz w:val="24"/>
          <w:szCs w:val="24"/>
        </w:rPr>
        <w:t xml:space="preserve">Сигнал – уведомление от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w:t>
      </w:r>
      <w:r w:rsidR="0020399A" w:rsidRPr="003A425A">
        <w:rPr>
          <w:rFonts w:ascii="Times New Roman" w:hAnsi="Times New Roman"/>
          <w:sz w:val="24"/>
          <w:szCs w:val="24"/>
        </w:rPr>
        <w:t>Б</w:t>
      </w:r>
      <w:r w:rsidR="005A6BBD" w:rsidRPr="003A425A">
        <w:rPr>
          <w:rFonts w:ascii="Times New Roman" w:hAnsi="Times New Roman"/>
          <w:sz w:val="24"/>
          <w:szCs w:val="24"/>
        </w:rPr>
        <w:t>ольшинство свойств имеют встроенные сигналы и обработчики сигналов.</w:t>
      </w:r>
      <w:r w:rsidR="0020399A" w:rsidRPr="003A425A">
        <w:rPr>
          <w:rFonts w:ascii="Times New Roman" w:hAnsi="Times New Roman"/>
          <w:sz w:val="24"/>
          <w:szCs w:val="24"/>
        </w:rPr>
        <w:t xml:space="preserve"> </w:t>
      </w:r>
      <w:r w:rsidR="005A6BBD" w:rsidRPr="003A425A">
        <w:rPr>
          <w:rFonts w:ascii="Times New Roman" w:hAnsi="Times New Roman"/>
          <w:sz w:val="24"/>
          <w:szCs w:val="24"/>
        </w:rPr>
        <w:t>Обработчик сигналов – выражение, которое инициируется сигналом.</w:t>
      </w:r>
      <w:r w:rsidR="0020399A" w:rsidRPr="003A425A">
        <w:rPr>
          <w:rFonts w:ascii="Times New Roman" w:hAnsi="Times New Roman"/>
          <w:color w:val="00B050"/>
          <w:sz w:val="24"/>
          <w:szCs w:val="24"/>
        </w:rPr>
        <w:t xml:space="preserve"> </w:t>
      </w:r>
      <w:r w:rsidR="005A6BBD" w:rsidRPr="003A425A">
        <w:rPr>
          <w:rFonts w:ascii="Times New Roman" w:hAnsi="Times New Roman"/>
          <w:color w:val="FF0000"/>
          <w:sz w:val="24"/>
          <w:szCs w:val="24"/>
        </w:rPr>
        <w:t xml:space="preserve">Медленное инстанцирование – экземпляры </w:t>
      </w:r>
      <w:r w:rsidR="00085476" w:rsidRPr="003A425A">
        <w:rPr>
          <w:rFonts w:ascii="Times New Roman" w:hAnsi="Times New Roman"/>
          <w:color w:val="FF0000"/>
          <w:sz w:val="24"/>
          <w:szCs w:val="24"/>
        </w:rPr>
        <w:t>объект</w:t>
      </w:r>
      <w:r w:rsidR="005A6BBD" w:rsidRPr="003A425A">
        <w:rPr>
          <w:rFonts w:ascii="Times New Roman" w:hAnsi="Times New Roman"/>
          <w:color w:val="FF0000"/>
          <w:sz w:val="24"/>
          <w:szCs w:val="24"/>
        </w:rPr>
        <w:t>ов могут быть инстанцированы медленно во время выполнения, чтобы избежать выполнения ненужной работы, пока она не требуется.</w:t>
      </w:r>
      <w:r w:rsidR="005A6BBD" w:rsidRPr="003A425A">
        <w:rPr>
          <w:rFonts w:ascii="Times New Roman" w:hAnsi="Times New Roman"/>
          <w:sz w:val="24"/>
          <w:szCs w:val="24"/>
        </w:rPr>
        <w:t xml:space="preserve"> </w:t>
      </w:r>
      <w:r w:rsidR="00FB6D7B" w:rsidRPr="003A425A">
        <w:rPr>
          <w:rFonts w:ascii="Times New Roman" w:hAnsi="Times New Roman"/>
          <w:sz w:val="24"/>
          <w:szCs w:val="24"/>
        </w:rPr>
        <w:t>QtQuick</w:t>
      </w:r>
      <w:r w:rsidR="005A6BBD" w:rsidRPr="003A425A">
        <w:rPr>
          <w:rFonts w:ascii="Times New Roman" w:hAnsi="Times New Roman"/>
          <w:sz w:val="24"/>
          <w:szCs w:val="24"/>
        </w:rPr>
        <w:t xml:space="preserve"> обеспечивает тип </w:t>
      </w:r>
      <w:r w:rsidR="005A6BBD" w:rsidRPr="003A425A">
        <w:rPr>
          <w:rFonts w:ascii="Times New Roman" w:hAnsi="Times New Roman"/>
          <w:sz w:val="24"/>
          <w:szCs w:val="24"/>
          <w:lang w:val="en-US"/>
        </w:rPr>
        <w:t>Loader</w:t>
      </w:r>
      <w:r w:rsidR="005A6BBD" w:rsidRPr="003A425A">
        <w:rPr>
          <w:rFonts w:ascii="Times New Roman" w:hAnsi="Times New Roman"/>
          <w:sz w:val="24"/>
          <w:szCs w:val="24"/>
        </w:rPr>
        <w:t xml:space="preserve"> для проведения медленного инстанцирования более удобно.</w:t>
      </w:r>
    </w:p>
    <w:p w:rsidR="0020399A" w:rsidRPr="003A425A" w:rsidRDefault="0020399A" w:rsidP="0020399A">
      <w:pPr>
        <w:pStyle w:val="2"/>
        <w:rPr>
          <w:rFonts w:ascii="Times New Roman" w:hAnsi="Times New Roman"/>
          <w:b w:val="0"/>
          <w:sz w:val="24"/>
          <w:szCs w:val="24"/>
        </w:rPr>
      </w:pPr>
      <w:bookmarkStart w:id="482" w:name="_Toc382058589"/>
      <w:r w:rsidRPr="003A425A">
        <w:rPr>
          <w:rFonts w:ascii="Times New Roman" w:hAnsi="Times New Roman"/>
          <w:b w:val="0"/>
          <w:sz w:val="24"/>
          <w:szCs w:val="24"/>
        </w:rPr>
        <w:t>ВИЗУАЛЬНЫЕ ЭЛЕМЕНТЫ В QML</w:t>
      </w:r>
      <w:bookmarkEnd w:id="482"/>
    </w:p>
    <w:p w:rsidR="005A6BBD" w:rsidRPr="003A425A" w:rsidRDefault="00953454" w:rsidP="00CD6118">
      <w:pPr>
        <w:jc w:val="both"/>
        <w:rPr>
          <w:rFonts w:ascii="Times New Roman" w:hAnsi="Times New Roman"/>
          <w:sz w:val="24"/>
          <w:szCs w:val="24"/>
        </w:rPr>
      </w:pPr>
      <w:hyperlink r:id="rId865" w:history="1">
        <w:r w:rsidR="005A6BBD" w:rsidRPr="003A425A">
          <w:rPr>
            <w:rStyle w:val="a3"/>
            <w:rFonts w:ascii="Times New Roman" w:hAnsi="Times New Roman"/>
            <w:sz w:val="24"/>
            <w:szCs w:val="24"/>
          </w:rPr>
          <w:t>http://qt-project.org/doc/qt-5.1/qtdoc/qtquick-usecase-visual.html</w:t>
        </w:r>
      </w:hyperlink>
    </w:p>
    <w:p w:rsidR="005A6BBD" w:rsidRPr="003A425A" w:rsidRDefault="00C46F26" w:rsidP="00CD6118">
      <w:pPr>
        <w:jc w:val="both"/>
        <w:rPr>
          <w:rFonts w:ascii="Times New Roman" w:hAnsi="Times New Roman"/>
          <w:sz w:val="24"/>
          <w:szCs w:val="24"/>
        </w:rPr>
      </w:pPr>
      <w:r w:rsidRPr="003A425A">
        <w:rPr>
          <w:rFonts w:ascii="Times New Roman" w:hAnsi="Times New Roman"/>
          <w:sz w:val="24"/>
          <w:szCs w:val="24"/>
        </w:rPr>
        <w:t xml:space="preserve">Все визуальные типы Qt Quick основаны на типе </w:t>
      </w:r>
      <w:r w:rsidRPr="003A425A">
        <w:rPr>
          <w:rFonts w:ascii="Times New Roman" w:hAnsi="Times New Roman"/>
          <w:sz w:val="24"/>
          <w:szCs w:val="24"/>
          <w:lang w:val="en-US"/>
        </w:rPr>
        <w:t>Item</w:t>
      </w:r>
      <w:r w:rsidRPr="003A425A">
        <w:rPr>
          <w:rFonts w:ascii="Times New Roman" w:hAnsi="Times New Roman"/>
          <w:sz w:val="24"/>
          <w:szCs w:val="24"/>
        </w:rPr>
        <w:t>, который обеспечивает общий набор атрибутов для визуальных элементов, включая прозрачность и атрибуты преобразований. Д</w:t>
      </w:r>
      <w:r w:rsidR="005A6BBD" w:rsidRPr="003A425A">
        <w:rPr>
          <w:rFonts w:ascii="Times New Roman" w:hAnsi="Times New Roman"/>
          <w:sz w:val="24"/>
          <w:szCs w:val="24"/>
        </w:rPr>
        <w:t xml:space="preserve">ля большинства базовых визуальных элементов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обеспечивает тип прямоугольника, чтобы рисовать прямоугольники. Для рисования частных форм за прямоугольником смотрите тип Канва, а для отображения изображений смотрите класс имэдж. </w:t>
      </w:r>
      <w:r w:rsidR="005A6BBD" w:rsidRPr="003A425A">
        <w:rPr>
          <w:rFonts w:ascii="Times New Roman" w:hAnsi="Times New Roman"/>
          <w:i/>
          <w:sz w:val="24"/>
          <w:szCs w:val="24"/>
        </w:rPr>
        <w:t>Есть пример кода создания и использования прямоугольника.</w:t>
      </w:r>
      <w:r w:rsidRPr="003A425A">
        <w:rPr>
          <w:rFonts w:ascii="Times New Roman" w:hAnsi="Times New Roman"/>
          <w:i/>
          <w:sz w:val="24"/>
          <w:szCs w:val="24"/>
        </w:rPr>
        <w:t xml:space="preserve"> </w:t>
      </w:r>
      <w:r w:rsidR="005A6BBD" w:rsidRPr="003A425A">
        <w:rPr>
          <w:rFonts w:ascii="Times New Roman" w:hAnsi="Times New Roman"/>
          <w:sz w:val="24"/>
          <w:szCs w:val="24"/>
        </w:rPr>
        <w:t xml:space="preserve">Тип изображения может быть использован для отображения изображений. Изображение имеет ресурс. </w:t>
      </w:r>
      <w:r w:rsidR="005A6BBD" w:rsidRPr="003A425A">
        <w:rPr>
          <w:rFonts w:ascii="Times New Roman" w:hAnsi="Times New Roman"/>
          <w:i/>
          <w:sz w:val="24"/>
          <w:szCs w:val="24"/>
        </w:rPr>
        <w:t>Есть пример кода использования данного элемента.</w:t>
      </w:r>
      <w:r w:rsidRPr="003A425A">
        <w:rPr>
          <w:rFonts w:ascii="Times New Roman" w:hAnsi="Times New Roman"/>
          <w:i/>
          <w:sz w:val="24"/>
          <w:szCs w:val="24"/>
        </w:rPr>
        <w:t xml:space="preserve"> </w:t>
      </w:r>
      <w:r w:rsidR="005A6BBD" w:rsidRPr="003A425A">
        <w:rPr>
          <w:rFonts w:ascii="Times New Roman" w:hAnsi="Times New Roman"/>
          <w:sz w:val="24"/>
          <w:szCs w:val="24"/>
        </w:rPr>
        <w:t xml:space="preserve">Прозрачность можно анимировать. </w:t>
      </w:r>
      <w:r w:rsidR="005A6BBD" w:rsidRPr="003A425A">
        <w:rPr>
          <w:rFonts w:ascii="Times New Roman" w:hAnsi="Times New Roman"/>
          <w:i/>
          <w:sz w:val="24"/>
          <w:szCs w:val="24"/>
        </w:rPr>
        <w:t>Есть пример кода использования.</w:t>
      </w:r>
      <w:r w:rsidRPr="003A425A">
        <w:rPr>
          <w:rFonts w:ascii="Times New Roman" w:hAnsi="Times New Roman"/>
          <w:i/>
          <w:sz w:val="24"/>
          <w:szCs w:val="24"/>
        </w:rPr>
        <w:t xml:space="preserve"> </w:t>
      </w:r>
      <w:r w:rsidR="005A6BBD" w:rsidRPr="003A425A">
        <w:rPr>
          <w:rFonts w:ascii="Times New Roman" w:hAnsi="Times New Roman"/>
          <w:sz w:val="24"/>
          <w:szCs w:val="24"/>
        </w:rPr>
        <w:t>Преобразования также можно анимировать.</w:t>
      </w:r>
      <w:r w:rsidRPr="003A425A">
        <w:rPr>
          <w:rFonts w:ascii="Times New Roman" w:hAnsi="Times New Roman"/>
          <w:sz w:val="24"/>
          <w:szCs w:val="24"/>
        </w:rPr>
        <w:t xml:space="preserve"> </w:t>
      </w:r>
      <w:r w:rsidR="005A6BBD" w:rsidRPr="003A425A">
        <w:rPr>
          <w:rFonts w:ascii="Times New Roman" w:hAnsi="Times New Roman"/>
          <w:sz w:val="24"/>
          <w:szCs w:val="24"/>
        </w:rPr>
        <w:t xml:space="preserve">Для более сложных трансформаций следует смотреть свойство </w:t>
      </w:r>
      <w:hyperlink r:id="rId866" w:anchor="transform-prop" w:history="1">
        <w:r w:rsidR="005A6BBD" w:rsidRPr="003A425A">
          <w:rPr>
            <w:rStyle w:val="a3"/>
            <w:rFonts w:ascii="Times New Roman" w:hAnsi="Times New Roman"/>
            <w:color w:val="auto"/>
            <w:sz w:val="24"/>
            <w:szCs w:val="24"/>
          </w:rPr>
          <w:t>Item::transform</w:t>
        </w:r>
      </w:hyperlink>
      <w:r w:rsidR="005A6BBD" w:rsidRPr="003A425A">
        <w:rPr>
          <w:rFonts w:ascii="Times New Roman" w:hAnsi="Times New Roman"/>
          <w:sz w:val="24"/>
          <w:szCs w:val="24"/>
        </w:rPr>
        <w:t>.</w:t>
      </w:r>
    </w:p>
    <w:p w:rsidR="00C46F26" w:rsidRPr="003A425A" w:rsidRDefault="00C46F26" w:rsidP="00C46F26">
      <w:pPr>
        <w:pStyle w:val="3"/>
        <w:rPr>
          <w:b w:val="0"/>
          <w:sz w:val="24"/>
          <w:szCs w:val="24"/>
        </w:rPr>
      </w:pPr>
      <w:bookmarkStart w:id="483" w:name="_Toc382058590"/>
      <w:r w:rsidRPr="003A425A">
        <w:rPr>
          <w:b w:val="0"/>
          <w:sz w:val="24"/>
          <w:szCs w:val="24"/>
        </w:rPr>
        <w:t>ПОДДЕРЖИВАЕМЫЕ ТИПЫ ВВОДА ПОЛЬЗОВАТЕЛЯ</w:t>
      </w:r>
      <w:bookmarkEnd w:id="483"/>
    </w:p>
    <w:p w:rsidR="005A6BBD" w:rsidRPr="003A425A" w:rsidRDefault="00953454" w:rsidP="00CD6118">
      <w:pPr>
        <w:jc w:val="both"/>
        <w:rPr>
          <w:rFonts w:ascii="Times New Roman" w:hAnsi="Times New Roman"/>
          <w:sz w:val="24"/>
          <w:szCs w:val="24"/>
        </w:rPr>
      </w:pPr>
      <w:hyperlink r:id="rId867" w:history="1">
        <w:r w:rsidR="005A6BBD" w:rsidRPr="003A425A">
          <w:rPr>
            <w:rStyle w:val="a3"/>
            <w:rFonts w:ascii="Times New Roman" w:hAnsi="Times New Roman"/>
            <w:sz w:val="24"/>
            <w:szCs w:val="24"/>
          </w:rPr>
          <w:t>http://qt-project.org/doc/qt-5.1/qtdoc/qtquick-usecase-userinput.html</w:t>
        </w:r>
      </w:hyperlink>
    </w:p>
    <w:p w:rsidR="005A6BBD" w:rsidRPr="003A425A" w:rsidRDefault="00C46F26" w:rsidP="00CD6118">
      <w:pPr>
        <w:jc w:val="both"/>
        <w:rPr>
          <w:rFonts w:ascii="Times New Roman" w:hAnsi="Times New Roman"/>
          <w:sz w:val="24"/>
          <w:szCs w:val="24"/>
        </w:rPr>
      </w:pPr>
      <w:r w:rsidRPr="003A425A">
        <w:rPr>
          <w:rFonts w:ascii="Times New Roman" w:hAnsi="Times New Roman"/>
          <w:sz w:val="24"/>
          <w:szCs w:val="24"/>
        </w:rPr>
        <w:t>О</w:t>
      </w:r>
      <w:r w:rsidR="005A6BBD" w:rsidRPr="003A425A">
        <w:rPr>
          <w:rFonts w:ascii="Times New Roman" w:hAnsi="Times New Roman"/>
          <w:sz w:val="24"/>
          <w:szCs w:val="24"/>
        </w:rPr>
        <w:t xml:space="preserve">тклик на ввод пользователя в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обеспечивает поддержку для большинства общих типов ввода пользователя, включая мышь и события прикосновений, текстовый ввод и события нажатия клавиш. Другие модели обеспечивают поддержку для других типов ввода пользователя (</w:t>
      </w:r>
      <w:r w:rsidR="005A6BBD" w:rsidRPr="003A425A">
        <w:rPr>
          <w:rFonts w:ascii="Times New Roman" w:hAnsi="Times New Roman"/>
          <w:sz w:val="24"/>
          <w:szCs w:val="24"/>
          <w:lang w:val="en-US"/>
        </w:rPr>
        <w:t>Qt</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Sensors</w:t>
      </w:r>
      <w:r w:rsidR="005A6BBD" w:rsidRPr="003A425A">
        <w:rPr>
          <w:rFonts w:ascii="Times New Roman" w:hAnsi="Times New Roman"/>
          <w:sz w:val="24"/>
          <w:szCs w:val="24"/>
        </w:rPr>
        <w:t xml:space="preserve"> обеспечивают поддержку сотрясений).</w:t>
      </w:r>
      <w:r w:rsidRPr="003A425A">
        <w:rPr>
          <w:rFonts w:ascii="Times New Roman" w:hAnsi="Times New Roman"/>
          <w:sz w:val="24"/>
          <w:szCs w:val="24"/>
        </w:rPr>
        <w:t xml:space="preserve"> </w:t>
      </w:r>
      <w:r w:rsidR="005A6BBD" w:rsidRPr="003A425A">
        <w:rPr>
          <w:rFonts w:ascii="Times New Roman" w:hAnsi="Times New Roman"/>
          <w:sz w:val="24"/>
          <w:szCs w:val="24"/>
        </w:rPr>
        <w:t xml:space="preserve">Тип </w:t>
      </w:r>
      <w:r w:rsidR="005A6BBD" w:rsidRPr="003A425A">
        <w:rPr>
          <w:rFonts w:ascii="Times New Roman" w:hAnsi="Times New Roman"/>
          <w:sz w:val="24"/>
          <w:szCs w:val="24"/>
          <w:lang w:val="en-US"/>
        </w:rPr>
        <w:t>MouseArea</w:t>
      </w:r>
      <w:r w:rsidR="005A6BBD" w:rsidRPr="003A425A">
        <w:rPr>
          <w:rFonts w:ascii="Times New Roman" w:hAnsi="Times New Roman"/>
          <w:sz w:val="24"/>
          <w:szCs w:val="24"/>
        </w:rPr>
        <w:t xml:space="preserve"> позволяет обрабатывать события мыши и прикосновений. Данный тип можно объединить вместе с изображением, прямоугольником или текстом для получения простой кнопки. </w:t>
      </w:r>
      <w:r w:rsidR="005A6BBD" w:rsidRPr="003A425A">
        <w:rPr>
          <w:rFonts w:ascii="Times New Roman" w:hAnsi="Times New Roman"/>
          <w:i/>
          <w:sz w:val="24"/>
          <w:szCs w:val="24"/>
        </w:rPr>
        <w:t xml:space="preserve">Есть пример кода. </w:t>
      </w:r>
      <w:r w:rsidR="005A6BBD" w:rsidRPr="003A425A">
        <w:rPr>
          <w:rFonts w:ascii="Times New Roman" w:hAnsi="Times New Roman"/>
          <w:sz w:val="24"/>
          <w:szCs w:val="24"/>
        </w:rPr>
        <w:t>Есть типы для обработки событий от касаний.</w:t>
      </w:r>
      <w:r w:rsidRPr="003A425A">
        <w:rPr>
          <w:rFonts w:ascii="Times New Roman" w:hAnsi="Times New Roman"/>
          <w:sz w:val="24"/>
          <w:szCs w:val="24"/>
        </w:rPr>
        <w:t xml:space="preserve"> </w:t>
      </w:r>
      <w:r w:rsidR="005A6BBD" w:rsidRPr="003A425A">
        <w:rPr>
          <w:rFonts w:ascii="Times New Roman" w:hAnsi="Times New Roman"/>
          <w:sz w:val="24"/>
          <w:szCs w:val="24"/>
        </w:rPr>
        <w:t xml:space="preserve">Присоединённое свойство </w:t>
      </w:r>
      <w:r w:rsidR="005A6BBD" w:rsidRPr="003A425A">
        <w:rPr>
          <w:rFonts w:ascii="Times New Roman" w:hAnsi="Times New Roman"/>
          <w:sz w:val="24"/>
          <w:szCs w:val="24"/>
          <w:lang w:val="en-US"/>
        </w:rPr>
        <w:t>Keys</w:t>
      </w:r>
      <w:r w:rsidR="005A6BBD" w:rsidRPr="003A425A">
        <w:rPr>
          <w:rFonts w:ascii="Times New Roman" w:hAnsi="Times New Roman"/>
          <w:sz w:val="24"/>
          <w:szCs w:val="24"/>
        </w:rPr>
        <w:t xml:space="preserve"> позволяет обрабатывать события клавиатуры и кнопки. Данное свойство доступно для всех типов, происходящих от </w:t>
      </w:r>
      <w:r w:rsidR="005A6BBD" w:rsidRPr="003A425A">
        <w:rPr>
          <w:rFonts w:ascii="Times New Roman" w:hAnsi="Times New Roman"/>
          <w:sz w:val="24"/>
          <w:szCs w:val="24"/>
          <w:lang w:val="en-US"/>
        </w:rPr>
        <w:t>Item</w:t>
      </w:r>
      <w:r w:rsidR="005A6BBD" w:rsidRPr="003A425A">
        <w:rPr>
          <w:rFonts w:ascii="Times New Roman" w:hAnsi="Times New Roman"/>
          <w:sz w:val="24"/>
          <w:szCs w:val="24"/>
        </w:rPr>
        <w:t xml:space="preserve">. Отклик на события осуществляется при помощи свойства </w:t>
      </w:r>
      <w:r w:rsidR="005A6BBD" w:rsidRPr="003A425A">
        <w:rPr>
          <w:rFonts w:ascii="Times New Roman" w:hAnsi="Times New Roman"/>
          <w:sz w:val="24"/>
          <w:szCs w:val="24"/>
          <w:lang w:val="en-US"/>
        </w:rPr>
        <w:t>focus</w:t>
      </w:r>
      <w:r w:rsidR="005A6BBD" w:rsidRPr="003A425A">
        <w:rPr>
          <w:rFonts w:ascii="Times New Roman" w:hAnsi="Times New Roman"/>
          <w:sz w:val="24"/>
          <w:szCs w:val="24"/>
        </w:rPr>
        <w:t xml:space="preserve">. </w:t>
      </w:r>
      <w:r w:rsidR="005A6BBD" w:rsidRPr="003A425A">
        <w:rPr>
          <w:rFonts w:ascii="Times New Roman" w:hAnsi="Times New Roman"/>
          <w:i/>
          <w:sz w:val="24"/>
          <w:szCs w:val="24"/>
        </w:rPr>
        <w:t>Есть пример кода.</w:t>
      </w:r>
      <w:r w:rsidRPr="003A425A">
        <w:rPr>
          <w:rFonts w:ascii="Times New Roman" w:hAnsi="Times New Roman"/>
          <w:i/>
          <w:sz w:val="24"/>
          <w:szCs w:val="24"/>
        </w:rPr>
        <w:t xml:space="preserve"> </w:t>
      </w:r>
      <w:r w:rsidR="005A6BBD" w:rsidRPr="003A425A">
        <w:rPr>
          <w:rFonts w:ascii="Times New Roman" w:hAnsi="Times New Roman"/>
          <w:sz w:val="24"/>
          <w:szCs w:val="24"/>
        </w:rPr>
        <w:t xml:space="preserve">Также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обеспечивает несколько типов для ввода текста.</w:t>
      </w:r>
    </w:p>
    <w:p w:rsidR="00C46F26" w:rsidRPr="003A425A" w:rsidRDefault="00C46F26" w:rsidP="00C46F26">
      <w:pPr>
        <w:pStyle w:val="3"/>
        <w:rPr>
          <w:b w:val="0"/>
          <w:sz w:val="24"/>
          <w:szCs w:val="24"/>
        </w:rPr>
      </w:pPr>
      <w:bookmarkStart w:id="484" w:name="_Toc382058591"/>
      <w:r w:rsidRPr="003A425A">
        <w:rPr>
          <w:b w:val="0"/>
          <w:sz w:val="24"/>
          <w:szCs w:val="24"/>
        </w:rPr>
        <w:t>АНИМАЦИИ В QML</w:t>
      </w:r>
      <w:bookmarkEnd w:id="484"/>
    </w:p>
    <w:p w:rsidR="005A6BBD" w:rsidRPr="003A425A" w:rsidRDefault="00953454" w:rsidP="00CD6118">
      <w:pPr>
        <w:jc w:val="both"/>
        <w:rPr>
          <w:rFonts w:ascii="Times New Roman" w:hAnsi="Times New Roman"/>
          <w:sz w:val="24"/>
          <w:szCs w:val="24"/>
        </w:rPr>
      </w:pPr>
      <w:hyperlink r:id="rId868" w:history="1">
        <w:r w:rsidR="005A6BBD" w:rsidRPr="003A425A">
          <w:rPr>
            <w:rStyle w:val="a3"/>
            <w:rFonts w:ascii="Times New Roman" w:hAnsi="Times New Roman"/>
            <w:sz w:val="24"/>
            <w:szCs w:val="24"/>
          </w:rPr>
          <w:t>http://qt-project.org/doc/qt-5.1/qtdoc/qtquick-usecase-animations.html</w:t>
        </w:r>
      </w:hyperlink>
    </w:p>
    <w:p w:rsidR="005A6BBD" w:rsidRPr="003A425A" w:rsidRDefault="000A4493" w:rsidP="00CD6118">
      <w:pPr>
        <w:jc w:val="both"/>
        <w:rPr>
          <w:rFonts w:ascii="Times New Roman" w:hAnsi="Times New Roman"/>
          <w:i/>
          <w:sz w:val="24"/>
          <w:szCs w:val="24"/>
        </w:rPr>
      </w:pPr>
      <w:r w:rsidRPr="003A425A">
        <w:rPr>
          <w:rFonts w:ascii="Times New Roman" w:hAnsi="Times New Roman"/>
          <w:sz w:val="24"/>
          <w:szCs w:val="24"/>
        </w:rPr>
        <w:t>Qt Quick</w:t>
      </w:r>
      <w:r w:rsidR="005A6BBD" w:rsidRPr="003A425A">
        <w:rPr>
          <w:rFonts w:ascii="Times New Roman" w:hAnsi="Times New Roman"/>
          <w:sz w:val="24"/>
          <w:szCs w:val="24"/>
        </w:rPr>
        <w:t xml:space="preserve"> позволяет анимировать свойства.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был разработан для способствования созданию плавных интерфейсов пользователей. Это такие интерфейсы, в которых компоненты анимируются вместо резкого появления, исчезновения и перемещения.</w:t>
      </w:r>
      <w:r w:rsidR="00C46F26" w:rsidRPr="003A425A">
        <w:rPr>
          <w:rFonts w:ascii="Times New Roman" w:hAnsi="Times New Roman"/>
          <w:sz w:val="24"/>
          <w:szCs w:val="24"/>
        </w:rPr>
        <w:t xml:space="preserve"> </w:t>
      </w:r>
      <w:r w:rsidRPr="003A425A">
        <w:rPr>
          <w:rFonts w:ascii="Times New Roman" w:hAnsi="Times New Roman"/>
          <w:sz w:val="24"/>
          <w:szCs w:val="24"/>
        </w:rPr>
        <w:t>Qt Quick</w:t>
      </w:r>
      <w:r w:rsidR="005A6BBD" w:rsidRPr="003A425A">
        <w:rPr>
          <w:rFonts w:ascii="Times New Roman" w:hAnsi="Times New Roman"/>
          <w:sz w:val="24"/>
          <w:szCs w:val="24"/>
        </w:rPr>
        <w:t xml:space="preserve"> позволяет вам объявлять различные состояния графического интерфейса пользователя в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ах </w:t>
      </w:r>
      <w:r w:rsidR="005A6BBD" w:rsidRPr="003A425A">
        <w:rPr>
          <w:rFonts w:ascii="Times New Roman" w:hAnsi="Times New Roman"/>
          <w:sz w:val="24"/>
          <w:szCs w:val="24"/>
          <w:lang w:val="en-US"/>
        </w:rPr>
        <w:t>State</w:t>
      </w:r>
      <w:r w:rsidR="005A6BBD" w:rsidRPr="003A425A">
        <w:rPr>
          <w:rFonts w:ascii="Times New Roman" w:hAnsi="Times New Roman"/>
          <w:sz w:val="24"/>
          <w:szCs w:val="24"/>
        </w:rPr>
        <w:t xml:space="preserve">. Эти состояния включены в изменения свойств и могут быть полезны для организации вашей логики графического интерфейса пользователя. </w:t>
      </w:r>
      <w:r w:rsidR="005A6BBD" w:rsidRPr="003A425A">
        <w:rPr>
          <w:rFonts w:ascii="Times New Roman" w:hAnsi="Times New Roman"/>
          <w:sz w:val="24"/>
          <w:szCs w:val="24"/>
        </w:rPr>
        <w:lastRenderedPageBreak/>
        <w:t xml:space="preserve">Переходы – это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которые вы можете связывать с элементом, чтобы определить, как его свойства будут анимироваться, когда они изменяются благодаря изменению состояний. Состояния и переходы для элемента могут быть объявлены при помощи свойств </w:t>
      </w:r>
      <w:hyperlink r:id="rId869" w:anchor="states-prop" w:history="1">
        <w:r w:rsidR="005A6BBD" w:rsidRPr="003A425A">
          <w:rPr>
            <w:rStyle w:val="a3"/>
            <w:rFonts w:ascii="Times New Roman" w:hAnsi="Times New Roman"/>
            <w:color w:val="auto"/>
            <w:sz w:val="24"/>
            <w:szCs w:val="24"/>
          </w:rPr>
          <w:t>Item::states</w:t>
        </w:r>
      </w:hyperlink>
      <w:r w:rsidR="005A6BBD" w:rsidRPr="003A425A">
        <w:rPr>
          <w:rFonts w:ascii="Times New Roman" w:hAnsi="Times New Roman"/>
          <w:sz w:val="24"/>
          <w:szCs w:val="24"/>
        </w:rPr>
        <w:t xml:space="preserve"> and </w:t>
      </w:r>
      <w:hyperlink r:id="rId870" w:anchor="transitions-prop" w:history="1">
        <w:r w:rsidR="005A6BBD" w:rsidRPr="003A425A">
          <w:rPr>
            <w:rStyle w:val="a3"/>
            <w:rFonts w:ascii="Times New Roman" w:hAnsi="Times New Roman"/>
            <w:color w:val="auto"/>
            <w:sz w:val="24"/>
            <w:szCs w:val="24"/>
          </w:rPr>
          <w:t>Item::transitions</w:t>
        </w:r>
      </w:hyperlink>
      <w:r w:rsidR="005A6BBD" w:rsidRPr="003A425A">
        <w:rPr>
          <w:rFonts w:ascii="Times New Roman" w:hAnsi="Times New Roman"/>
          <w:sz w:val="24"/>
          <w:szCs w:val="24"/>
        </w:rPr>
        <w:t xml:space="preserve">. </w:t>
      </w:r>
      <w:r w:rsidR="005A6BBD" w:rsidRPr="003A425A">
        <w:rPr>
          <w:rFonts w:ascii="Times New Roman" w:hAnsi="Times New Roman"/>
          <w:i/>
          <w:sz w:val="24"/>
          <w:szCs w:val="24"/>
        </w:rPr>
        <w:t>Есть пример использования состояний и переходов.</w:t>
      </w:r>
      <w:r w:rsidR="00C46F26" w:rsidRPr="003A425A">
        <w:rPr>
          <w:rFonts w:ascii="Times New Roman" w:hAnsi="Times New Roman"/>
          <w:i/>
          <w:sz w:val="24"/>
          <w:szCs w:val="24"/>
        </w:rPr>
        <w:t xml:space="preserve"> </w:t>
      </w:r>
      <w:r w:rsidR="005A6BBD" w:rsidRPr="003A425A">
        <w:rPr>
          <w:rFonts w:ascii="Times New Roman" w:hAnsi="Times New Roman"/>
          <w:sz w:val="24"/>
          <w:szCs w:val="24"/>
        </w:rPr>
        <w:t xml:space="preserve">Поведения используются для задания анимации во время изменения свойства. </w:t>
      </w:r>
      <w:r w:rsidR="005A6BBD" w:rsidRPr="003A425A">
        <w:rPr>
          <w:rFonts w:ascii="Times New Roman" w:hAnsi="Times New Roman"/>
          <w:i/>
          <w:sz w:val="24"/>
          <w:szCs w:val="24"/>
        </w:rPr>
        <w:t>Есть пример кода. Нужно будет его исследовать.</w:t>
      </w:r>
      <w:r w:rsidR="00C46F26" w:rsidRPr="003A425A">
        <w:rPr>
          <w:rFonts w:ascii="Times New Roman" w:hAnsi="Times New Roman"/>
          <w:i/>
          <w:sz w:val="24"/>
          <w:szCs w:val="24"/>
        </w:rPr>
        <w:t xml:space="preserve"> </w:t>
      </w:r>
      <w:r w:rsidR="005A6BBD" w:rsidRPr="003A425A">
        <w:rPr>
          <w:rFonts w:ascii="Times New Roman" w:hAnsi="Times New Roman"/>
          <w:sz w:val="24"/>
          <w:szCs w:val="24"/>
        </w:rPr>
        <w:t xml:space="preserve">Вы также можете создавать более общие анимации, не привязанные к свойству или к состоянию. </w:t>
      </w:r>
      <w:r w:rsidR="005A6BBD" w:rsidRPr="003A425A">
        <w:rPr>
          <w:rFonts w:ascii="Times New Roman" w:hAnsi="Times New Roman"/>
          <w:i/>
          <w:sz w:val="24"/>
          <w:szCs w:val="24"/>
        </w:rPr>
        <w:t>Есть пример кода, который в будущем следует изучить.</w:t>
      </w:r>
    </w:p>
    <w:p w:rsidR="00C46F26" w:rsidRPr="003A425A" w:rsidRDefault="00C46F26" w:rsidP="00C46F26">
      <w:pPr>
        <w:pStyle w:val="3"/>
        <w:rPr>
          <w:b w:val="0"/>
          <w:sz w:val="24"/>
          <w:szCs w:val="24"/>
        </w:rPr>
      </w:pPr>
      <w:bookmarkStart w:id="485" w:name="_Toc382058592"/>
      <w:r w:rsidRPr="003A425A">
        <w:rPr>
          <w:b w:val="0"/>
          <w:sz w:val="24"/>
          <w:szCs w:val="24"/>
        </w:rPr>
        <w:t>ОТОБРАЖЕНИЕ ТЕКСТА В QML</w:t>
      </w:r>
      <w:bookmarkEnd w:id="485"/>
    </w:p>
    <w:p w:rsidR="005A6BBD" w:rsidRPr="003A425A" w:rsidRDefault="00953454" w:rsidP="00CD6118">
      <w:pPr>
        <w:jc w:val="both"/>
        <w:rPr>
          <w:rFonts w:ascii="Times New Roman" w:hAnsi="Times New Roman"/>
          <w:sz w:val="24"/>
          <w:szCs w:val="24"/>
        </w:rPr>
      </w:pPr>
      <w:hyperlink r:id="rId871" w:history="1">
        <w:r w:rsidR="005A6BBD" w:rsidRPr="003A425A">
          <w:rPr>
            <w:rStyle w:val="a3"/>
            <w:rFonts w:ascii="Times New Roman" w:hAnsi="Times New Roman"/>
            <w:sz w:val="24"/>
            <w:szCs w:val="24"/>
          </w:rPr>
          <w:t>http://qt-project.org/doc/qt-5.1/qtdoc/qtquick-usecase-text.html</w:t>
        </w:r>
      </w:hyperlink>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Используйте элемент </w:t>
      </w:r>
      <w:r w:rsidRPr="003A425A">
        <w:rPr>
          <w:rFonts w:ascii="Times New Roman" w:hAnsi="Times New Roman"/>
          <w:sz w:val="24"/>
          <w:szCs w:val="24"/>
          <w:lang w:val="en-US"/>
        </w:rPr>
        <w:t>Text</w:t>
      </w:r>
      <w:r w:rsidRPr="003A425A">
        <w:rPr>
          <w:rFonts w:ascii="Times New Roman" w:hAnsi="Times New Roman"/>
          <w:sz w:val="24"/>
          <w:szCs w:val="24"/>
        </w:rPr>
        <w:t>. Можно задавать различные свойства самого текста, а также различные свойства рамки текста, а также можно некоторые фрагменты текста делать форматированными.</w:t>
      </w:r>
      <w:r w:rsidR="00C46F26" w:rsidRPr="003A425A">
        <w:rPr>
          <w:rFonts w:ascii="Times New Roman" w:hAnsi="Times New Roman"/>
          <w:sz w:val="24"/>
          <w:szCs w:val="24"/>
        </w:rPr>
        <w:t xml:space="preserve"> </w:t>
      </w:r>
      <w:r w:rsidRPr="003A425A">
        <w:rPr>
          <w:rFonts w:ascii="Times New Roman" w:hAnsi="Times New Roman"/>
          <w:sz w:val="24"/>
          <w:szCs w:val="24"/>
        </w:rPr>
        <w:t xml:space="preserve">Также текст можно позиционировать различными способами. </w:t>
      </w:r>
      <w:r w:rsidRPr="003A425A">
        <w:rPr>
          <w:rFonts w:ascii="Times New Roman" w:hAnsi="Times New Roman"/>
          <w:i/>
          <w:sz w:val="24"/>
          <w:szCs w:val="24"/>
        </w:rPr>
        <w:t>Есть пример кода, который я не изучал.</w:t>
      </w:r>
    </w:p>
    <w:p w:rsidR="00C46F26" w:rsidRPr="003A425A" w:rsidRDefault="00C46F26" w:rsidP="00C46F26">
      <w:pPr>
        <w:pStyle w:val="3"/>
        <w:rPr>
          <w:b w:val="0"/>
          <w:sz w:val="24"/>
          <w:szCs w:val="24"/>
        </w:rPr>
      </w:pPr>
      <w:bookmarkStart w:id="486" w:name="_Toc382058593"/>
      <w:r w:rsidRPr="003A425A">
        <w:rPr>
          <w:b w:val="0"/>
          <w:sz w:val="24"/>
          <w:szCs w:val="24"/>
        </w:rPr>
        <w:t>ПОЗИЦИОНИРОВАНИЕ И МАКЕТЫ В QML</w:t>
      </w:r>
      <w:bookmarkEnd w:id="486"/>
    </w:p>
    <w:p w:rsidR="005A6BBD" w:rsidRPr="003A425A" w:rsidRDefault="00953454" w:rsidP="00CD6118">
      <w:pPr>
        <w:jc w:val="both"/>
        <w:rPr>
          <w:rFonts w:ascii="Times New Roman" w:hAnsi="Times New Roman"/>
          <w:sz w:val="24"/>
          <w:szCs w:val="24"/>
        </w:rPr>
      </w:pPr>
      <w:hyperlink r:id="rId872" w:history="1">
        <w:r w:rsidR="005A6BBD" w:rsidRPr="003A425A">
          <w:rPr>
            <w:rStyle w:val="a3"/>
            <w:rFonts w:ascii="Times New Roman" w:hAnsi="Times New Roman"/>
            <w:sz w:val="24"/>
            <w:szCs w:val="24"/>
          </w:rPr>
          <w:t>http://qt-project.org/doc/qt-5.1/qtdoc/qtquick-usecase-layouts.html</w:t>
        </w:r>
      </w:hyperlink>
    </w:p>
    <w:p w:rsidR="007071A3" w:rsidRPr="003A425A" w:rsidRDefault="007071A3" w:rsidP="00CD6118">
      <w:pPr>
        <w:jc w:val="both"/>
        <w:rPr>
          <w:rFonts w:ascii="Times New Roman" w:hAnsi="Times New Roman"/>
          <w:sz w:val="24"/>
          <w:szCs w:val="24"/>
        </w:rPr>
      </w:pPr>
      <w:r w:rsidRPr="003A425A">
        <w:rPr>
          <w:rFonts w:ascii="Times New Roman" w:hAnsi="Times New Roman"/>
          <w:sz w:val="24"/>
          <w:szCs w:val="24"/>
        </w:rPr>
        <w:t>Е</w:t>
      </w:r>
      <w:r w:rsidR="005A6BBD" w:rsidRPr="003A425A">
        <w:rPr>
          <w:rFonts w:ascii="Times New Roman" w:hAnsi="Times New Roman"/>
          <w:sz w:val="24"/>
          <w:szCs w:val="24"/>
        </w:rPr>
        <w:t xml:space="preserve">сть несколько способов позиционирования элементов в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p>
    <w:p w:rsidR="005A6BBD" w:rsidRPr="003A425A" w:rsidRDefault="005A6BBD" w:rsidP="007071A3">
      <w:pPr>
        <w:numPr>
          <w:ilvl w:val="0"/>
          <w:numId w:val="159"/>
        </w:numPr>
        <w:jc w:val="both"/>
        <w:rPr>
          <w:rFonts w:ascii="Times New Roman" w:hAnsi="Times New Roman"/>
          <w:i/>
          <w:sz w:val="24"/>
          <w:szCs w:val="24"/>
        </w:rPr>
      </w:pPr>
      <w:r w:rsidRPr="003A425A">
        <w:rPr>
          <w:rFonts w:ascii="Times New Roman" w:hAnsi="Times New Roman"/>
          <w:sz w:val="24"/>
          <w:szCs w:val="24"/>
        </w:rPr>
        <w:t xml:space="preserve">Ручное позиционирование состоит в том, что вы вручную задаёте координаты на экране. </w:t>
      </w:r>
      <w:r w:rsidRPr="003A425A">
        <w:rPr>
          <w:rFonts w:ascii="Times New Roman" w:hAnsi="Times New Roman"/>
          <w:i/>
          <w:sz w:val="24"/>
          <w:szCs w:val="24"/>
        </w:rPr>
        <w:t>Есть пример кода.</w:t>
      </w:r>
    </w:p>
    <w:p w:rsidR="005A6BBD" w:rsidRPr="003A425A" w:rsidRDefault="005A6BBD" w:rsidP="007071A3">
      <w:pPr>
        <w:numPr>
          <w:ilvl w:val="0"/>
          <w:numId w:val="159"/>
        </w:numPr>
        <w:jc w:val="both"/>
        <w:rPr>
          <w:rFonts w:ascii="Times New Roman" w:hAnsi="Times New Roman"/>
          <w:i/>
          <w:sz w:val="24"/>
          <w:szCs w:val="24"/>
        </w:rPr>
      </w:pPr>
      <w:r w:rsidRPr="003A425A">
        <w:rPr>
          <w:rFonts w:ascii="Times New Roman" w:hAnsi="Times New Roman"/>
          <w:sz w:val="24"/>
          <w:szCs w:val="24"/>
        </w:rPr>
        <w:t xml:space="preserve">Якоря позволяют один элемент соединить с другим элементом. Есть 6 линий, к которым можно прицепить якоря. </w:t>
      </w:r>
      <w:r w:rsidRPr="003A425A">
        <w:rPr>
          <w:rFonts w:ascii="Times New Roman" w:hAnsi="Times New Roman"/>
          <w:i/>
          <w:sz w:val="24"/>
          <w:szCs w:val="24"/>
        </w:rPr>
        <w:t>Есть пример кода.</w:t>
      </w:r>
    </w:p>
    <w:p w:rsidR="005A6BBD" w:rsidRPr="003A425A" w:rsidRDefault="005A6BBD" w:rsidP="007071A3">
      <w:pPr>
        <w:numPr>
          <w:ilvl w:val="0"/>
          <w:numId w:val="159"/>
        </w:numPr>
        <w:jc w:val="both"/>
        <w:rPr>
          <w:rFonts w:ascii="Times New Roman" w:hAnsi="Times New Roman"/>
          <w:i/>
          <w:sz w:val="24"/>
          <w:szCs w:val="24"/>
        </w:rPr>
      </w:pPr>
      <w:r w:rsidRPr="003A425A">
        <w:rPr>
          <w:rFonts w:ascii="Times New Roman" w:hAnsi="Times New Roman"/>
          <w:sz w:val="24"/>
          <w:szCs w:val="24"/>
        </w:rPr>
        <w:t xml:space="preserve">Позиционеры и макеты используются при желании разместить периодически несколько элементов. </w:t>
      </w:r>
      <w:r w:rsidR="000A4493" w:rsidRPr="003A425A">
        <w:rPr>
          <w:rFonts w:ascii="Times New Roman" w:hAnsi="Times New Roman"/>
          <w:sz w:val="24"/>
          <w:szCs w:val="24"/>
        </w:rPr>
        <w:t>Qt Quick</w:t>
      </w:r>
      <w:r w:rsidRPr="003A425A">
        <w:rPr>
          <w:rFonts w:ascii="Times New Roman" w:hAnsi="Times New Roman"/>
          <w:sz w:val="24"/>
          <w:szCs w:val="24"/>
        </w:rPr>
        <w:t xml:space="preserve"> определяет несколько типов для этих целей. </w:t>
      </w:r>
      <w:r w:rsidRPr="003A425A">
        <w:rPr>
          <w:rFonts w:ascii="Times New Roman" w:hAnsi="Times New Roman"/>
          <w:i/>
          <w:sz w:val="24"/>
          <w:szCs w:val="24"/>
        </w:rPr>
        <w:t>Есть пример кода.</w:t>
      </w:r>
    </w:p>
    <w:p w:rsidR="007071A3" w:rsidRPr="003A425A" w:rsidRDefault="007071A3" w:rsidP="007071A3">
      <w:pPr>
        <w:pStyle w:val="3"/>
        <w:rPr>
          <w:b w:val="0"/>
          <w:sz w:val="24"/>
          <w:szCs w:val="24"/>
        </w:rPr>
      </w:pPr>
      <w:bookmarkStart w:id="487" w:name="_Toc382058594"/>
      <w:r w:rsidRPr="003A425A">
        <w:rPr>
          <w:b w:val="0"/>
          <w:sz w:val="24"/>
          <w:szCs w:val="24"/>
        </w:rPr>
        <w:t>ПОДДЕРЖКА СТИЛЕЙ И ТЕМ</w:t>
      </w:r>
      <w:bookmarkEnd w:id="487"/>
    </w:p>
    <w:p w:rsidR="005A6BBD" w:rsidRPr="003A425A" w:rsidRDefault="00953454" w:rsidP="00CD6118">
      <w:pPr>
        <w:jc w:val="both"/>
        <w:rPr>
          <w:rFonts w:ascii="Times New Roman" w:hAnsi="Times New Roman"/>
          <w:sz w:val="24"/>
          <w:szCs w:val="24"/>
        </w:rPr>
      </w:pPr>
      <w:hyperlink r:id="rId873" w:history="1">
        <w:r w:rsidR="005A6BBD" w:rsidRPr="003A425A">
          <w:rPr>
            <w:rStyle w:val="a3"/>
            <w:rFonts w:ascii="Times New Roman" w:hAnsi="Times New Roman"/>
            <w:sz w:val="24"/>
            <w:szCs w:val="24"/>
          </w:rPr>
          <w:t>http://qt-project.org/doc/qt-5.1/qtdoc/qtquick-usecase-styling.html</w:t>
        </w:r>
      </w:hyperlink>
    </w:p>
    <w:p w:rsidR="005A6BBD" w:rsidRPr="003A425A" w:rsidRDefault="005A6BBD" w:rsidP="00CD6118">
      <w:pPr>
        <w:jc w:val="both"/>
        <w:rPr>
          <w:rFonts w:ascii="Times New Roman" w:hAnsi="Times New Roman"/>
          <w:i/>
          <w:sz w:val="24"/>
          <w:szCs w:val="24"/>
        </w:rPr>
      </w:pPr>
      <w:r w:rsidRPr="003A425A">
        <w:rPr>
          <w:rFonts w:ascii="Times New Roman" w:hAnsi="Times New Roman"/>
          <w:color w:val="00B050"/>
          <w:sz w:val="24"/>
          <w:szCs w:val="24"/>
        </w:rPr>
        <w:t xml:space="preserve">Типы, обеспечиваемый </w:t>
      </w:r>
      <w:r w:rsidR="000A4493" w:rsidRPr="003A425A">
        <w:rPr>
          <w:rFonts w:ascii="Times New Roman" w:hAnsi="Times New Roman"/>
          <w:color w:val="00B050"/>
          <w:sz w:val="24"/>
          <w:szCs w:val="24"/>
        </w:rPr>
        <w:t>Qt Quick</w:t>
      </w:r>
      <w:r w:rsidRPr="003A425A">
        <w:rPr>
          <w:rFonts w:ascii="Times New Roman" w:hAnsi="Times New Roman"/>
          <w:color w:val="00B050"/>
          <w:sz w:val="24"/>
          <w:szCs w:val="24"/>
        </w:rPr>
        <w:t>, не являются полными компонентами пользовательского интерфейса сами по себе.</w:t>
      </w:r>
      <w:r w:rsidRPr="003A425A">
        <w:rPr>
          <w:rFonts w:ascii="Times New Roman" w:hAnsi="Times New Roman"/>
          <w:sz w:val="24"/>
          <w:szCs w:val="24"/>
        </w:rPr>
        <w:t xml:space="preserve"> Общим прецедентом является разработка набора частных стилизованных компонентов пользовательского интерфейса вне типов модуля </w:t>
      </w:r>
      <w:r w:rsidR="000A4493" w:rsidRPr="003A425A">
        <w:rPr>
          <w:rFonts w:ascii="Times New Roman" w:hAnsi="Times New Roman"/>
          <w:sz w:val="24"/>
          <w:szCs w:val="24"/>
        </w:rPr>
        <w:t>Qt Quick</w:t>
      </w:r>
      <w:r w:rsidRPr="003A425A">
        <w:rPr>
          <w:rFonts w:ascii="Times New Roman" w:hAnsi="Times New Roman"/>
          <w:sz w:val="24"/>
          <w:szCs w:val="24"/>
        </w:rPr>
        <w:t xml:space="preserve">. Это легко выполняется при помощи создания ваших собственных повторно используемых компонентов. При данном подходе вы определяете ваш собственный тип с внешностью, которую вы желаете иметь в вашем приложении и стилизуете тип напрямую. Затем вы используете данный тип в вашем приложении вместо нестилизованного типа. </w:t>
      </w:r>
      <w:r w:rsidRPr="003A425A">
        <w:rPr>
          <w:rFonts w:ascii="Times New Roman" w:hAnsi="Times New Roman"/>
          <w:i/>
          <w:sz w:val="24"/>
          <w:szCs w:val="24"/>
        </w:rPr>
        <w:t xml:space="preserve">Есть пример кода, но я его пока так и не понял. Придётся прочитать побольше. Теперь понял. Мне сложно запомнить, что название файла и есть наименование </w:t>
      </w:r>
      <w:r w:rsidR="00085476" w:rsidRPr="003A425A">
        <w:rPr>
          <w:rFonts w:ascii="Times New Roman" w:hAnsi="Times New Roman"/>
          <w:i/>
          <w:sz w:val="24"/>
          <w:szCs w:val="24"/>
        </w:rPr>
        <w:t>объект</w:t>
      </w:r>
      <w:r w:rsidRPr="003A425A">
        <w:rPr>
          <w:rFonts w:ascii="Times New Roman" w:hAnsi="Times New Roman"/>
          <w:i/>
          <w:sz w:val="24"/>
          <w:szCs w:val="24"/>
        </w:rPr>
        <w:t>а.</w:t>
      </w:r>
      <w:r w:rsidR="007071A3" w:rsidRPr="003A425A">
        <w:rPr>
          <w:rFonts w:ascii="Times New Roman" w:hAnsi="Times New Roman"/>
          <w:i/>
          <w:sz w:val="24"/>
          <w:szCs w:val="24"/>
        </w:rPr>
        <w:t xml:space="preserve"> </w:t>
      </w:r>
      <w:r w:rsidRPr="003A425A">
        <w:rPr>
          <w:rFonts w:ascii="Times New Roman" w:hAnsi="Times New Roman"/>
          <w:i/>
          <w:sz w:val="24"/>
          <w:szCs w:val="24"/>
        </w:rPr>
        <w:t>Есть также пример кода для создания стилизованных кнопок.</w:t>
      </w:r>
    </w:p>
    <w:p w:rsidR="007071A3" w:rsidRPr="003A425A" w:rsidRDefault="007071A3" w:rsidP="007071A3">
      <w:pPr>
        <w:pStyle w:val="3"/>
        <w:rPr>
          <w:b w:val="0"/>
          <w:sz w:val="24"/>
          <w:szCs w:val="24"/>
        </w:rPr>
      </w:pPr>
      <w:bookmarkStart w:id="488" w:name="_Toc382058595"/>
      <w:r w:rsidRPr="003A425A">
        <w:rPr>
          <w:b w:val="0"/>
          <w:sz w:val="24"/>
          <w:szCs w:val="24"/>
        </w:rPr>
        <w:lastRenderedPageBreak/>
        <w:t>ОБЗОР ЭЛЕМЕНТОВ УПРАВЛЕНИЯ QT QUICK</w:t>
      </w:r>
      <w:bookmarkEnd w:id="488"/>
    </w:p>
    <w:p w:rsidR="005A6BBD" w:rsidRPr="003A425A" w:rsidRDefault="00953454" w:rsidP="00CD6118">
      <w:pPr>
        <w:jc w:val="both"/>
        <w:rPr>
          <w:rFonts w:ascii="Times New Roman" w:hAnsi="Times New Roman"/>
          <w:i/>
          <w:sz w:val="24"/>
          <w:szCs w:val="24"/>
        </w:rPr>
      </w:pPr>
      <w:hyperlink r:id="rId874" w:history="1">
        <w:r w:rsidR="005A6BBD" w:rsidRPr="003A425A">
          <w:rPr>
            <w:rStyle w:val="a3"/>
            <w:rFonts w:ascii="Times New Roman" w:hAnsi="Times New Roman"/>
            <w:i/>
            <w:sz w:val="24"/>
            <w:szCs w:val="24"/>
          </w:rPr>
          <w:t>http://qt-project.org/doc/qt-5.1/qtquickcontrols/qtquickcontrols-overview.html</w:t>
        </w:r>
      </w:hyperlink>
    </w:p>
    <w:p w:rsidR="005A6BBD" w:rsidRPr="003A425A" w:rsidRDefault="000A4493" w:rsidP="00CD6118">
      <w:pPr>
        <w:jc w:val="both"/>
        <w:rPr>
          <w:rFonts w:ascii="Times New Roman" w:hAnsi="Times New Roman"/>
          <w:color w:val="FF0000"/>
          <w:sz w:val="24"/>
          <w:szCs w:val="24"/>
        </w:rPr>
      </w:pPr>
      <w:r w:rsidRPr="003A425A">
        <w:rPr>
          <w:rFonts w:ascii="Times New Roman" w:hAnsi="Times New Roman"/>
          <w:sz w:val="24"/>
          <w:szCs w:val="24"/>
        </w:rPr>
        <w:t>Qt Quick</w:t>
      </w:r>
      <w:r w:rsidR="005A6BBD" w:rsidRPr="003A425A">
        <w:rPr>
          <w:rFonts w:ascii="Times New Roman" w:hAnsi="Times New Roman"/>
          <w:sz w:val="24"/>
          <w:szCs w:val="24"/>
        </w:rPr>
        <w:t xml:space="preserve"> элементы управления обеспечивают набор элементов управления для создания интерфейсов пользователя в </w:t>
      </w:r>
      <w:r w:rsidRPr="003A425A">
        <w:rPr>
          <w:rFonts w:ascii="Times New Roman" w:hAnsi="Times New Roman"/>
          <w:sz w:val="24"/>
          <w:szCs w:val="24"/>
        </w:rPr>
        <w:t>Qt Quick</w:t>
      </w:r>
      <w:r w:rsidR="005A6BBD" w:rsidRPr="003A425A">
        <w:rPr>
          <w:rFonts w:ascii="Times New Roman" w:hAnsi="Times New Roman"/>
          <w:sz w:val="24"/>
          <w:szCs w:val="24"/>
        </w:rPr>
        <w:t>.</w:t>
      </w:r>
      <w:r w:rsidR="007071A3" w:rsidRPr="003A425A">
        <w:rPr>
          <w:rFonts w:ascii="Times New Roman" w:hAnsi="Times New Roman"/>
          <w:sz w:val="24"/>
          <w:szCs w:val="24"/>
        </w:rPr>
        <w:t xml:space="preserve"> </w:t>
      </w:r>
      <w:r w:rsidR="005A6BBD" w:rsidRPr="003A425A">
        <w:rPr>
          <w:rFonts w:ascii="Times New Roman" w:hAnsi="Times New Roman"/>
          <w:color w:val="FF0000"/>
          <w:sz w:val="24"/>
          <w:szCs w:val="24"/>
        </w:rPr>
        <w:t xml:space="preserve">Хотя мы традиционно использовали </w:t>
      </w:r>
      <w:hyperlink r:id="rId875" w:history="1">
        <w:r w:rsidR="005A6BBD" w:rsidRPr="003A425A">
          <w:rPr>
            <w:rStyle w:val="a3"/>
            <w:rFonts w:ascii="Times New Roman" w:hAnsi="Times New Roman"/>
            <w:color w:val="FF0000"/>
            <w:sz w:val="24"/>
            <w:szCs w:val="24"/>
          </w:rPr>
          <w:t>QQuickView</w:t>
        </w:r>
      </w:hyperlink>
      <w:r w:rsidR="005A6BBD" w:rsidRPr="003A425A">
        <w:rPr>
          <w:rFonts w:ascii="Times New Roman" w:hAnsi="Times New Roman"/>
          <w:color w:val="FF0000"/>
          <w:sz w:val="24"/>
          <w:szCs w:val="24"/>
        </w:rPr>
        <w:t xml:space="preserve">, чтобы отображать </w:t>
      </w:r>
      <w:r w:rsidR="009B0257" w:rsidRPr="003A425A">
        <w:rPr>
          <w:rFonts w:ascii="Times New Roman" w:hAnsi="Times New Roman"/>
          <w:color w:val="FF0000"/>
          <w:sz w:val="24"/>
          <w:szCs w:val="24"/>
        </w:rPr>
        <w:t>qml</w:t>
      </w:r>
      <w:r w:rsidR="005A6BBD" w:rsidRPr="003A425A">
        <w:rPr>
          <w:rFonts w:ascii="Times New Roman" w:hAnsi="Times New Roman"/>
          <w:color w:val="FF0000"/>
          <w:sz w:val="24"/>
          <w:szCs w:val="24"/>
        </w:rPr>
        <w:t xml:space="preserve"> файлы в С++ приложениях, такой подход обозначает, что вы можете только установить свойства окна из С++. </w:t>
      </w:r>
    </w:p>
    <w:p w:rsidR="005A6BBD" w:rsidRPr="003A425A" w:rsidRDefault="005A6BBD" w:rsidP="00CD6118">
      <w:pPr>
        <w:jc w:val="both"/>
        <w:rPr>
          <w:rFonts w:ascii="Times New Roman" w:hAnsi="Times New Roman"/>
          <w:i/>
          <w:sz w:val="24"/>
          <w:szCs w:val="24"/>
        </w:rPr>
      </w:pPr>
      <w:r w:rsidRPr="003A425A">
        <w:rPr>
          <w:rFonts w:ascii="Times New Roman" w:hAnsi="Times New Roman"/>
          <w:sz w:val="24"/>
          <w:szCs w:val="24"/>
        </w:rPr>
        <w:t xml:space="preserve">При помощи </w:t>
      </w:r>
      <w:r w:rsidR="000A4493" w:rsidRPr="003A425A">
        <w:rPr>
          <w:rFonts w:ascii="Times New Roman" w:hAnsi="Times New Roman"/>
          <w:sz w:val="24"/>
          <w:szCs w:val="24"/>
        </w:rPr>
        <w:t>Qt Quick</w:t>
      </w:r>
      <w:r w:rsidRPr="003A425A">
        <w:rPr>
          <w:rFonts w:ascii="Times New Roman" w:hAnsi="Times New Roman"/>
          <w:sz w:val="24"/>
          <w:szCs w:val="24"/>
        </w:rPr>
        <w:t xml:space="preserve"> элемент</w:t>
      </w:r>
      <w:r w:rsidR="007071A3" w:rsidRPr="003A425A">
        <w:rPr>
          <w:rFonts w:ascii="Times New Roman" w:hAnsi="Times New Roman"/>
          <w:sz w:val="24"/>
          <w:szCs w:val="24"/>
        </w:rPr>
        <w:t>ов</w:t>
      </w:r>
      <w:r w:rsidRPr="003A425A">
        <w:rPr>
          <w:rFonts w:ascii="Times New Roman" w:hAnsi="Times New Roman"/>
          <w:sz w:val="24"/>
          <w:szCs w:val="24"/>
        </w:rPr>
        <w:t xml:space="preserve"> управления вы можете объявить </w:t>
      </w:r>
      <w:hyperlink r:id="rId876" w:history="1">
        <w:r w:rsidRPr="003A425A">
          <w:rPr>
            <w:rStyle w:val="a3"/>
            <w:rFonts w:ascii="Times New Roman" w:hAnsi="Times New Roman"/>
            <w:color w:val="auto"/>
            <w:sz w:val="24"/>
            <w:szCs w:val="24"/>
          </w:rPr>
          <w:t>ApplicationWindow</w:t>
        </w:r>
      </w:hyperlink>
      <w:r w:rsidRPr="003A425A">
        <w:rPr>
          <w:rFonts w:ascii="Times New Roman" w:hAnsi="Times New Roman"/>
          <w:sz w:val="24"/>
          <w:szCs w:val="24"/>
        </w:rPr>
        <w:t xml:space="preserve"> как корневой элемент вашего приложения и запустить его при помощи использования </w:t>
      </w:r>
      <w:hyperlink r:id="rId877" w:history="1">
        <w:r w:rsidRPr="003A425A">
          <w:rPr>
            <w:rStyle w:val="a3"/>
            <w:rFonts w:ascii="Times New Roman" w:hAnsi="Times New Roman"/>
            <w:color w:val="auto"/>
            <w:sz w:val="24"/>
            <w:szCs w:val="24"/>
          </w:rPr>
          <w:t>QQmlApplicationEngine</w:t>
        </w:r>
      </w:hyperlink>
      <w:r w:rsidRPr="003A425A">
        <w:rPr>
          <w:rFonts w:ascii="Times New Roman" w:hAnsi="Times New Roman"/>
          <w:sz w:val="24"/>
          <w:szCs w:val="24"/>
        </w:rPr>
        <w:t xml:space="preserve">. Это гарантирует, что вы можете управлять свойствами окна верхнего уровня из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использования приложения </w:t>
      </w:r>
      <w:r w:rsidR="009B0257" w:rsidRPr="003A425A">
        <w:rPr>
          <w:rFonts w:ascii="Times New Roman" w:hAnsi="Times New Roman"/>
          <w:i/>
          <w:sz w:val="24"/>
          <w:szCs w:val="24"/>
        </w:rPr>
        <w:t>qml</w:t>
      </w:r>
      <w:r w:rsidRPr="003A425A">
        <w:rPr>
          <w:rFonts w:ascii="Times New Roman" w:hAnsi="Times New Roman"/>
          <w:i/>
          <w:sz w:val="24"/>
          <w:szCs w:val="24"/>
        </w:rPr>
        <w:t xml:space="preserve"> в коде С++.</w:t>
      </w:r>
    </w:p>
    <w:p w:rsidR="007071A3" w:rsidRPr="003A425A" w:rsidRDefault="007071A3" w:rsidP="007071A3">
      <w:pPr>
        <w:pStyle w:val="3"/>
        <w:rPr>
          <w:b w:val="0"/>
          <w:sz w:val="24"/>
          <w:szCs w:val="24"/>
        </w:rPr>
      </w:pPr>
      <w:bookmarkStart w:id="489" w:name="_Toc382058596"/>
      <w:r w:rsidRPr="003A425A">
        <w:rPr>
          <w:b w:val="0"/>
          <w:sz w:val="24"/>
          <w:szCs w:val="24"/>
        </w:rPr>
        <w:t>ИСПОЛЬЗОВАНИЕ СИСТЕМЫ ЧАСТИЦ QML</w:t>
      </w:r>
      <w:bookmarkEnd w:id="489"/>
    </w:p>
    <w:p w:rsidR="005A6BBD" w:rsidRPr="003A425A" w:rsidRDefault="00953454" w:rsidP="00CD6118">
      <w:pPr>
        <w:jc w:val="both"/>
        <w:rPr>
          <w:rFonts w:ascii="Times New Roman" w:hAnsi="Times New Roman"/>
          <w:sz w:val="24"/>
          <w:szCs w:val="24"/>
        </w:rPr>
      </w:pPr>
      <w:hyperlink r:id="rId878" w:history="1">
        <w:r w:rsidR="005A6BBD" w:rsidRPr="003A425A">
          <w:rPr>
            <w:rStyle w:val="a3"/>
            <w:rFonts w:ascii="Times New Roman" w:hAnsi="Times New Roman"/>
            <w:sz w:val="24"/>
            <w:szCs w:val="24"/>
          </w:rPr>
          <w:t>http://qt-project.org/doc/qt-5.1/qtquick/qtquick-effects-particles.html</w:t>
        </w:r>
      </w:hyperlink>
    </w:p>
    <w:p w:rsidR="007071A3"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система частиц содержит 4 </w:t>
      </w:r>
      <w:r w:rsidR="007071A3" w:rsidRPr="003A425A">
        <w:rPr>
          <w:rFonts w:ascii="Times New Roman" w:hAnsi="Times New Roman"/>
          <w:sz w:val="24"/>
          <w:szCs w:val="24"/>
        </w:rPr>
        <w:t>г</w:t>
      </w:r>
      <w:r w:rsidR="00783BFB" w:rsidRPr="003A425A">
        <w:rPr>
          <w:rFonts w:ascii="Times New Roman" w:hAnsi="Times New Roman"/>
          <w:sz w:val="24"/>
          <w:szCs w:val="24"/>
        </w:rPr>
        <w:t>лав</w:t>
      </w:r>
      <w:r w:rsidRPr="003A425A">
        <w:rPr>
          <w:rFonts w:ascii="Times New Roman" w:hAnsi="Times New Roman"/>
          <w:sz w:val="24"/>
          <w:szCs w:val="24"/>
        </w:rPr>
        <w:t xml:space="preserve">ных типов </w:t>
      </w:r>
      <w:r w:rsidR="009B0257" w:rsidRPr="003A425A">
        <w:rPr>
          <w:rFonts w:ascii="Times New Roman" w:hAnsi="Times New Roman"/>
          <w:sz w:val="24"/>
          <w:szCs w:val="24"/>
          <w:lang w:val="en-GB"/>
        </w:rPr>
        <w:t>qml</w:t>
      </w:r>
      <w:r w:rsidRPr="003A425A">
        <w:rPr>
          <w:rFonts w:ascii="Times New Roman" w:hAnsi="Times New Roman"/>
          <w:sz w:val="24"/>
          <w:szCs w:val="24"/>
        </w:rPr>
        <w:t xml:space="preserve">: </w:t>
      </w:r>
    </w:p>
    <w:p w:rsidR="007071A3" w:rsidRPr="003A425A" w:rsidRDefault="00953454" w:rsidP="007071A3">
      <w:pPr>
        <w:numPr>
          <w:ilvl w:val="0"/>
          <w:numId w:val="160"/>
        </w:numPr>
        <w:jc w:val="both"/>
        <w:rPr>
          <w:rFonts w:ascii="Times New Roman" w:hAnsi="Times New Roman"/>
          <w:sz w:val="24"/>
          <w:szCs w:val="24"/>
          <w:lang w:val="en-GB"/>
        </w:rPr>
      </w:pPr>
      <w:hyperlink r:id="rId879" w:history="1">
        <w:r w:rsidR="005A6BBD" w:rsidRPr="003A425A">
          <w:rPr>
            <w:rStyle w:val="a3"/>
            <w:rFonts w:ascii="Times New Roman" w:hAnsi="Times New Roman"/>
            <w:color w:val="auto"/>
            <w:sz w:val="24"/>
            <w:szCs w:val="24"/>
            <w:lang w:val="en-US"/>
          </w:rPr>
          <w:t>ParticleSystem</w:t>
        </w:r>
      </w:hyperlink>
      <w:r w:rsidR="005A6BBD" w:rsidRPr="003A425A">
        <w:rPr>
          <w:rFonts w:ascii="Times New Roman" w:hAnsi="Times New Roman"/>
          <w:sz w:val="24"/>
          <w:szCs w:val="24"/>
          <w:lang w:val="en-US"/>
        </w:rPr>
        <w:t xml:space="preserve">, </w:t>
      </w:r>
    </w:p>
    <w:p w:rsidR="007071A3" w:rsidRPr="003A425A" w:rsidRDefault="005A6BBD" w:rsidP="007071A3">
      <w:pPr>
        <w:numPr>
          <w:ilvl w:val="0"/>
          <w:numId w:val="160"/>
        </w:numPr>
        <w:jc w:val="both"/>
        <w:rPr>
          <w:rFonts w:ascii="Times New Roman" w:hAnsi="Times New Roman"/>
          <w:sz w:val="24"/>
          <w:szCs w:val="24"/>
          <w:lang w:val="en-GB"/>
        </w:rPr>
      </w:pPr>
      <w:r w:rsidRPr="003A425A">
        <w:rPr>
          <w:rFonts w:ascii="Times New Roman" w:hAnsi="Times New Roman"/>
          <w:sz w:val="24"/>
          <w:szCs w:val="24"/>
          <w:lang w:val="en-US"/>
        </w:rPr>
        <w:t xml:space="preserve">Painters, </w:t>
      </w:r>
    </w:p>
    <w:p w:rsidR="007071A3" w:rsidRPr="003A425A" w:rsidRDefault="005A6BBD" w:rsidP="007071A3">
      <w:pPr>
        <w:numPr>
          <w:ilvl w:val="0"/>
          <w:numId w:val="160"/>
        </w:numPr>
        <w:jc w:val="both"/>
        <w:rPr>
          <w:rFonts w:ascii="Times New Roman" w:hAnsi="Times New Roman"/>
          <w:sz w:val="24"/>
          <w:szCs w:val="24"/>
          <w:lang w:val="en-GB"/>
        </w:rPr>
      </w:pPr>
      <w:r w:rsidRPr="003A425A">
        <w:rPr>
          <w:rFonts w:ascii="Times New Roman" w:hAnsi="Times New Roman"/>
          <w:sz w:val="24"/>
          <w:szCs w:val="24"/>
          <w:lang w:val="en-US"/>
        </w:rPr>
        <w:t xml:space="preserve">Emitters and </w:t>
      </w:r>
    </w:p>
    <w:p w:rsidR="007071A3" w:rsidRPr="003A425A" w:rsidRDefault="005A6BBD" w:rsidP="007071A3">
      <w:pPr>
        <w:numPr>
          <w:ilvl w:val="0"/>
          <w:numId w:val="160"/>
        </w:numPr>
        <w:jc w:val="both"/>
        <w:rPr>
          <w:rFonts w:ascii="Times New Roman" w:hAnsi="Times New Roman"/>
          <w:sz w:val="24"/>
          <w:szCs w:val="24"/>
        </w:rPr>
      </w:pPr>
      <w:r w:rsidRPr="003A425A">
        <w:rPr>
          <w:rFonts w:ascii="Times New Roman" w:hAnsi="Times New Roman"/>
          <w:sz w:val="24"/>
          <w:szCs w:val="24"/>
          <w:lang w:val="en-US"/>
        </w:rPr>
        <w:t>Affectors.</w:t>
      </w:r>
    </w:p>
    <w:p w:rsidR="005A6BBD" w:rsidRPr="003A425A" w:rsidRDefault="005A6BBD" w:rsidP="00CD6118">
      <w:pPr>
        <w:jc w:val="both"/>
        <w:rPr>
          <w:rFonts w:ascii="Times New Roman" w:hAnsi="Times New Roman"/>
          <w:sz w:val="24"/>
          <w:szCs w:val="24"/>
        </w:rPr>
      </w:pPr>
      <w:r w:rsidRPr="003A425A">
        <w:rPr>
          <w:rFonts w:ascii="Times New Roman" w:hAnsi="Times New Roman"/>
          <w:sz w:val="24"/>
          <w:szCs w:val="24"/>
        </w:rPr>
        <w:t xml:space="preserve">Тип </w:t>
      </w:r>
      <w:hyperlink r:id="rId880" w:history="1">
        <w:r w:rsidRPr="003A425A">
          <w:rPr>
            <w:rStyle w:val="a3"/>
            <w:rFonts w:ascii="Times New Roman" w:hAnsi="Times New Roman"/>
            <w:color w:val="auto"/>
            <w:sz w:val="24"/>
            <w:szCs w:val="24"/>
            <w:lang w:val="en-US"/>
          </w:rPr>
          <w:t>ParticleSystem</w:t>
        </w:r>
      </w:hyperlink>
      <w:r w:rsidRPr="003A425A">
        <w:rPr>
          <w:rFonts w:ascii="Times New Roman" w:hAnsi="Times New Roman"/>
          <w:sz w:val="24"/>
          <w:szCs w:val="24"/>
        </w:rPr>
        <w:t xml:space="preserve"> связывает другие типы вместе и управляет ими. </w:t>
      </w:r>
      <w:r w:rsidRPr="003A425A">
        <w:rPr>
          <w:rFonts w:ascii="Times New Roman" w:hAnsi="Times New Roman"/>
          <w:sz w:val="24"/>
          <w:szCs w:val="24"/>
          <w:lang w:val="en-US"/>
        </w:rPr>
        <w:t>Painters</w:t>
      </w:r>
      <w:r w:rsidRPr="003A425A">
        <w:rPr>
          <w:rFonts w:ascii="Times New Roman" w:hAnsi="Times New Roman"/>
          <w:sz w:val="24"/>
          <w:szCs w:val="24"/>
        </w:rPr>
        <w:t xml:space="preserve">, </w:t>
      </w:r>
      <w:r w:rsidRPr="003A425A">
        <w:rPr>
          <w:rFonts w:ascii="Times New Roman" w:hAnsi="Times New Roman"/>
          <w:sz w:val="24"/>
          <w:szCs w:val="24"/>
          <w:lang w:val="en-US"/>
        </w:rPr>
        <w:t>Emitters</w:t>
      </w:r>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r w:rsidRPr="003A425A">
        <w:rPr>
          <w:rFonts w:ascii="Times New Roman" w:hAnsi="Times New Roman"/>
          <w:sz w:val="24"/>
          <w:szCs w:val="24"/>
          <w:lang w:val="en-US"/>
        </w:rPr>
        <w:t>Affectors</w:t>
      </w:r>
      <w:r w:rsidRPr="003A425A">
        <w:rPr>
          <w:rFonts w:ascii="Times New Roman" w:hAnsi="Times New Roman"/>
          <w:sz w:val="24"/>
          <w:szCs w:val="24"/>
        </w:rPr>
        <w:t xml:space="preserve"> должны все иметь одинаковую </w:t>
      </w:r>
      <w:hyperlink r:id="rId881" w:history="1">
        <w:r w:rsidRPr="003A425A">
          <w:rPr>
            <w:rStyle w:val="a3"/>
            <w:rFonts w:ascii="Times New Roman" w:hAnsi="Times New Roman"/>
            <w:color w:val="auto"/>
            <w:sz w:val="24"/>
            <w:szCs w:val="24"/>
          </w:rPr>
          <w:t>ParticleSystem</w:t>
        </w:r>
      </w:hyperlink>
      <w:r w:rsidRPr="003A425A">
        <w:rPr>
          <w:rFonts w:ascii="Times New Roman" w:hAnsi="Times New Roman"/>
          <w:sz w:val="24"/>
          <w:szCs w:val="24"/>
        </w:rPr>
        <w:t>, чтобы взаимодействовать друг с другом.</w:t>
      </w:r>
      <w:r w:rsidR="007071A3" w:rsidRPr="003A425A">
        <w:rPr>
          <w:rFonts w:ascii="Times New Roman" w:hAnsi="Times New Roman"/>
          <w:sz w:val="24"/>
          <w:szCs w:val="24"/>
        </w:rPr>
        <w:t xml:space="preserve"> </w:t>
      </w:r>
      <w:r w:rsidRPr="003A425A">
        <w:rPr>
          <w:rFonts w:ascii="Times New Roman" w:hAnsi="Times New Roman"/>
          <w:sz w:val="24"/>
          <w:szCs w:val="24"/>
        </w:rPr>
        <w:t>Каждая частица имеет логическое представление внутри системы частиц.</w:t>
      </w:r>
      <w:r w:rsidR="007071A3" w:rsidRPr="003A425A">
        <w:rPr>
          <w:rFonts w:ascii="Times New Roman" w:hAnsi="Times New Roman"/>
          <w:sz w:val="24"/>
          <w:szCs w:val="24"/>
        </w:rPr>
        <w:t xml:space="preserve"> </w:t>
      </w:r>
      <w:r w:rsidRPr="003A425A">
        <w:rPr>
          <w:rFonts w:ascii="Times New Roman" w:hAnsi="Times New Roman"/>
          <w:sz w:val="24"/>
          <w:szCs w:val="24"/>
        </w:rPr>
        <w:t>Каждая частица является членом группы частиц и каждая группа имеет свой идентификатор. Группы используются в двух целях: для управления частиц и из-за того, что они могут иметь стохастические переходы состояний.</w:t>
      </w:r>
      <w:r w:rsidR="007071A3" w:rsidRPr="003A425A">
        <w:rPr>
          <w:rFonts w:ascii="Times New Roman" w:hAnsi="Times New Roman"/>
          <w:sz w:val="24"/>
          <w:szCs w:val="24"/>
        </w:rPr>
        <w:t xml:space="preserve"> </w:t>
      </w:r>
      <w:r w:rsidRPr="003A425A">
        <w:rPr>
          <w:rFonts w:ascii="Times New Roman" w:hAnsi="Times New Roman"/>
          <w:sz w:val="24"/>
          <w:szCs w:val="24"/>
        </w:rPr>
        <w:t>Частицы могут изменять группы динамически. Эмиттеры эмитируют логические частицы в систему. Эти частицы имеют трае</w:t>
      </w:r>
      <w:r w:rsidR="004F2215" w:rsidRPr="003A425A">
        <w:rPr>
          <w:rFonts w:ascii="Times New Roman" w:hAnsi="Times New Roman"/>
          <w:sz w:val="24"/>
          <w:szCs w:val="24"/>
        </w:rPr>
        <w:t>кто</w:t>
      </w:r>
      <w:r w:rsidRPr="003A425A">
        <w:rPr>
          <w:rFonts w:ascii="Times New Roman" w:hAnsi="Times New Roman"/>
          <w:sz w:val="24"/>
          <w:szCs w:val="24"/>
        </w:rPr>
        <w:t>рию и продолжительность жизни, но они не имеют визуализации. Эти частицы испускаются из локации эмиттера.</w:t>
      </w:r>
      <w:r w:rsidR="007071A3" w:rsidRPr="003A425A">
        <w:rPr>
          <w:rFonts w:ascii="Times New Roman" w:hAnsi="Times New Roman"/>
          <w:sz w:val="24"/>
          <w:szCs w:val="24"/>
        </w:rPr>
        <w:t xml:space="preserve"> </w:t>
      </w:r>
      <w:r w:rsidRPr="003A425A">
        <w:rPr>
          <w:rFonts w:ascii="Times New Roman" w:hAnsi="Times New Roman"/>
          <w:sz w:val="24"/>
          <w:szCs w:val="24"/>
        </w:rPr>
        <w:t>Рисовальщики являются типами, которые визуализируют логические частицы.</w:t>
      </w:r>
      <w:r w:rsidR="007071A3" w:rsidRPr="003A425A">
        <w:rPr>
          <w:rFonts w:ascii="Times New Roman" w:hAnsi="Times New Roman"/>
          <w:sz w:val="24"/>
          <w:szCs w:val="24"/>
        </w:rPr>
        <w:t xml:space="preserve"> </w:t>
      </w:r>
      <w:r w:rsidRPr="003A425A">
        <w:rPr>
          <w:rFonts w:ascii="Times New Roman" w:hAnsi="Times New Roman"/>
          <w:sz w:val="24"/>
          <w:szCs w:val="24"/>
        </w:rPr>
        <w:t>Аффе</w:t>
      </w:r>
      <w:r w:rsidR="004F2215" w:rsidRPr="003A425A">
        <w:rPr>
          <w:rFonts w:ascii="Times New Roman" w:hAnsi="Times New Roman"/>
          <w:sz w:val="24"/>
          <w:szCs w:val="24"/>
        </w:rPr>
        <w:t>кто</w:t>
      </w:r>
      <w:r w:rsidRPr="003A425A">
        <w:rPr>
          <w:rFonts w:ascii="Times New Roman" w:hAnsi="Times New Roman"/>
          <w:sz w:val="24"/>
          <w:szCs w:val="24"/>
        </w:rPr>
        <w:t>ры являются необязательными компонентами системы частиц. Они могут выполнять множество манипуляций над симуляцией, таких как изменение трае</w:t>
      </w:r>
      <w:r w:rsidR="004F2215" w:rsidRPr="003A425A">
        <w:rPr>
          <w:rFonts w:ascii="Times New Roman" w:hAnsi="Times New Roman"/>
          <w:sz w:val="24"/>
          <w:szCs w:val="24"/>
        </w:rPr>
        <w:t>кто</w:t>
      </w:r>
      <w:r w:rsidRPr="003A425A">
        <w:rPr>
          <w:rFonts w:ascii="Times New Roman" w:hAnsi="Times New Roman"/>
          <w:sz w:val="24"/>
          <w:szCs w:val="24"/>
        </w:rPr>
        <w:t>рии частиц или заканчивая принудительно их жизнь. Из-за соображений производительности не рекомендуется использовать для систем с большим объёмом частиц.</w:t>
      </w:r>
      <w:r w:rsidR="007071A3" w:rsidRPr="003A425A">
        <w:rPr>
          <w:rFonts w:ascii="Times New Roman" w:hAnsi="Times New Roman"/>
          <w:sz w:val="24"/>
          <w:szCs w:val="24"/>
        </w:rPr>
        <w:t xml:space="preserve"> </w:t>
      </w:r>
      <w:r w:rsidRPr="003A425A">
        <w:rPr>
          <w:rFonts w:ascii="Times New Roman" w:hAnsi="Times New Roman"/>
          <w:sz w:val="24"/>
          <w:szCs w:val="24"/>
        </w:rPr>
        <w:t xml:space="preserve">Система частиц предоставляет выгоду от стохастического контроля параметров среди большого числа экземпляров. Направления могут быть определены при помощи </w:t>
      </w:r>
      <w:r w:rsidR="007071A3" w:rsidRPr="003A425A">
        <w:rPr>
          <w:rFonts w:ascii="Times New Roman" w:hAnsi="Times New Roman"/>
          <w:sz w:val="24"/>
          <w:szCs w:val="24"/>
        </w:rPr>
        <w:t>угл</w:t>
      </w:r>
      <w:r w:rsidRPr="003A425A">
        <w:rPr>
          <w:rFonts w:ascii="Times New Roman" w:hAnsi="Times New Roman"/>
          <w:sz w:val="24"/>
          <w:szCs w:val="24"/>
        </w:rPr>
        <w:t>а и амплитуды.</w:t>
      </w:r>
      <w:r w:rsidR="007071A3" w:rsidRPr="003A425A">
        <w:rPr>
          <w:rFonts w:ascii="Times New Roman" w:hAnsi="Times New Roman"/>
          <w:sz w:val="24"/>
          <w:szCs w:val="24"/>
        </w:rPr>
        <w:t xml:space="preserve"> </w:t>
      </w:r>
      <w:r w:rsidRPr="003A425A">
        <w:rPr>
          <w:rFonts w:ascii="Times New Roman" w:hAnsi="Times New Roman"/>
          <w:sz w:val="24"/>
          <w:szCs w:val="24"/>
        </w:rPr>
        <w:t>Система частиц содержит несколько типов, которые представляют из себя формы.</w:t>
      </w:r>
    </w:p>
    <w:p w:rsidR="007071A3" w:rsidRPr="003A425A" w:rsidRDefault="007071A3" w:rsidP="007071A3">
      <w:pPr>
        <w:pStyle w:val="3"/>
        <w:rPr>
          <w:b w:val="0"/>
          <w:sz w:val="24"/>
          <w:szCs w:val="24"/>
        </w:rPr>
      </w:pPr>
      <w:bookmarkStart w:id="490" w:name="_Toc382058597"/>
      <w:r w:rsidRPr="003A425A">
        <w:rPr>
          <w:b w:val="0"/>
          <w:sz w:val="24"/>
          <w:szCs w:val="24"/>
        </w:rPr>
        <w:t>ГРАФИЧЕСКИЕ ЭФФЕКТЫ</w:t>
      </w:r>
      <w:bookmarkEnd w:id="490"/>
    </w:p>
    <w:p w:rsidR="005A6BBD" w:rsidRPr="003A425A" w:rsidRDefault="00953454" w:rsidP="00CD6118">
      <w:pPr>
        <w:jc w:val="both"/>
        <w:rPr>
          <w:rFonts w:ascii="Times New Roman" w:hAnsi="Times New Roman"/>
          <w:sz w:val="24"/>
          <w:szCs w:val="24"/>
        </w:rPr>
      </w:pPr>
      <w:hyperlink r:id="rId882" w:history="1">
        <w:r w:rsidR="005A6BBD" w:rsidRPr="003A425A">
          <w:rPr>
            <w:rStyle w:val="a3"/>
            <w:rFonts w:ascii="Times New Roman" w:hAnsi="Times New Roman"/>
            <w:sz w:val="24"/>
            <w:szCs w:val="24"/>
          </w:rPr>
          <w:t>http://qt-project.org/doc/qt-5.1/qtgraphicaleffects/graphicaleffects.html</w:t>
        </w:r>
      </w:hyperlink>
    </w:p>
    <w:p w:rsidR="005A6BBD" w:rsidRPr="003A425A" w:rsidRDefault="00DA7E37" w:rsidP="00CD6118">
      <w:pPr>
        <w:jc w:val="both"/>
        <w:rPr>
          <w:rFonts w:ascii="Times New Roman" w:hAnsi="Times New Roman"/>
          <w:i/>
          <w:sz w:val="24"/>
          <w:szCs w:val="24"/>
        </w:rPr>
      </w:pPr>
      <w:r w:rsidRPr="003A425A">
        <w:rPr>
          <w:rFonts w:ascii="Times New Roman" w:hAnsi="Times New Roman"/>
          <w:sz w:val="24"/>
          <w:szCs w:val="24"/>
        </w:rPr>
        <w:lastRenderedPageBreak/>
        <w:t>эффект</w:t>
      </w:r>
      <w:r w:rsidR="005A6BBD" w:rsidRPr="003A425A">
        <w:rPr>
          <w:rFonts w:ascii="Times New Roman" w:hAnsi="Times New Roman"/>
          <w:sz w:val="24"/>
          <w:szCs w:val="24"/>
        </w:rPr>
        <w:t xml:space="preserve">ы – это визуальные элементы, которые могут быть добавлены в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как графические компоненты интерфейса пользователя. </w:t>
      </w:r>
      <w:r w:rsidR="005A6BBD" w:rsidRPr="003A425A">
        <w:rPr>
          <w:rFonts w:ascii="Times New Roman" w:hAnsi="Times New Roman"/>
          <w:i/>
          <w:sz w:val="24"/>
          <w:szCs w:val="24"/>
        </w:rPr>
        <w:t xml:space="preserve">Показано, как импортировать типы графических </w:t>
      </w:r>
      <w:r w:rsidRPr="003A425A">
        <w:rPr>
          <w:rFonts w:ascii="Times New Roman" w:hAnsi="Times New Roman"/>
          <w:i/>
          <w:sz w:val="24"/>
          <w:szCs w:val="24"/>
        </w:rPr>
        <w:t>эффект</w:t>
      </w:r>
      <w:r w:rsidR="005A6BBD" w:rsidRPr="003A425A">
        <w:rPr>
          <w:rFonts w:ascii="Times New Roman" w:hAnsi="Times New Roman"/>
          <w:i/>
          <w:sz w:val="24"/>
          <w:szCs w:val="24"/>
        </w:rPr>
        <w:t xml:space="preserve">ов. Также в данной части перечислены многие </w:t>
      </w:r>
      <w:r w:rsidRPr="003A425A">
        <w:rPr>
          <w:rFonts w:ascii="Times New Roman" w:hAnsi="Times New Roman"/>
          <w:i/>
          <w:sz w:val="24"/>
          <w:szCs w:val="24"/>
        </w:rPr>
        <w:t>эффект</w:t>
      </w:r>
      <w:r w:rsidR="005A6BBD" w:rsidRPr="003A425A">
        <w:rPr>
          <w:rFonts w:ascii="Times New Roman" w:hAnsi="Times New Roman"/>
          <w:i/>
          <w:sz w:val="24"/>
          <w:szCs w:val="24"/>
        </w:rPr>
        <w:t>ы.</w:t>
      </w:r>
    </w:p>
    <w:p w:rsidR="007071A3" w:rsidRPr="003A425A" w:rsidRDefault="007071A3" w:rsidP="007071A3">
      <w:pPr>
        <w:pStyle w:val="2"/>
        <w:rPr>
          <w:rFonts w:ascii="Times New Roman" w:hAnsi="Times New Roman"/>
          <w:b w:val="0"/>
          <w:sz w:val="24"/>
          <w:szCs w:val="24"/>
        </w:rPr>
      </w:pPr>
      <w:bookmarkStart w:id="491" w:name="_Toc382058598"/>
      <w:r w:rsidRPr="003A425A">
        <w:rPr>
          <w:rFonts w:ascii="Times New Roman" w:hAnsi="Times New Roman"/>
          <w:b w:val="0"/>
          <w:sz w:val="24"/>
          <w:szCs w:val="24"/>
        </w:rPr>
        <w:t>РЕСУРСЫ РАЗРАБОТКИ QML ПРИЛОЖЕНИЙ</w:t>
      </w:r>
      <w:bookmarkEnd w:id="491"/>
    </w:p>
    <w:p w:rsidR="005A6BBD" w:rsidRPr="003A425A" w:rsidRDefault="00953454" w:rsidP="00CD6118">
      <w:pPr>
        <w:jc w:val="both"/>
        <w:rPr>
          <w:rFonts w:ascii="Times New Roman" w:hAnsi="Times New Roman"/>
          <w:sz w:val="24"/>
          <w:szCs w:val="24"/>
        </w:rPr>
      </w:pPr>
      <w:hyperlink r:id="rId883" w:history="1">
        <w:r w:rsidR="005A6BBD" w:rsidRPr="003A425A">
          <w:rPr>
            <w:rStyle w:val="a3"/>
            <w:rFonts w:ascii="Times New Roman" w:hAnsi="Times New Roman"/>
            <w:sz w:val="24"/>
            <w:szCs w:val="24"/>
          </w:rPr>
          <w:t>http://qt-project.org/doc/qt-5.1/qtdoc/qtquick-applicationdevelopers.html</w:t>
        </w:r>
      </w:hyperlink>
    </w:p>
    <w:p w:rsidR="005A6BBD" w:rsidRPr="003A425A" w:rsidRDefault="005A6BBD" w:rsidP="00CD6118">
      <w:pPr>
        <w:jc w:val="both"/>
        <w:rPr>
          <w:rFonts w:ascii="Times New Roman" w:hAnsi="Times New Roman"/>
          <w:i/>
          <w:sz w:val="24"/>
          <w:szCs w:val="24"/>
        </w:rPr>
      </w:pPr>
      <w:r w:rsidRPr="003A425A">
        <w:rPr>
          <w:rFonts w:ascii="Times New Roman" w:hAnsi="Times New Roman"/>
          <w:i/>
          <w:sz w:val="24"/>
          <w:szCs w:val="24"/>
        </w:rPr>
        <w:t>далее идут всяческие вещи для отображения веб содержания, что пока мне не нужно.</w:t>
      </w:r>
      <w:r w:rsidR="007071A3" w:rsidRPr="003A425A">
        <w:rPr>
          <w:rFonts w:ascii="Times New Roman" w:hAnsi="Times New Roman"/>
          <w:i/>
          <w:sz w:val="24"/>
          <w:szCs w:val="24"/>
        </w:rPr>
        <w:t xml:space="preserve"> </w:t>
      </w:r>
      <w:r w:rsidRPr="003A425A">
        <w:rPr>
          <w:rFonts w:ascii="Times New Roman" w:hAnsi="Times New Roman"/>
          <w:i/>
          <w:sz w:val="24"/>
          <w:szCs w:val="24"/>
        </w:rPr>
        <w:t xml:space="preserve">Далее идут модули для обработки ввода пользователя, </w:t>
      </w:r>
      <w:r w:rsidR="001B43DE" w:rsidRPr="003A425A">
        <w:rPr>
          <w:rFonts w:ascii="Times New Roman" w:hAnsi="Times New Roman"/>
          <w:i/>
          <w:sz w:val="24"/>
          <w:szCs w:val="24"/>
        </w:rPr>
        <w:t>характер</w:t>
      </w:r>
      <w:r w:rsidRPr="003A425A">
        <w:rPr>
          <w:rFonts w:ascii="Times New Roman" w:hAnsi="Times New Roman"/>
          <w:i/>
          <w:sz w:val="24"/>
          <w:szCs w:val="24"/>
        </w:rPr>
        <w:t>ного для мобильных устройств.</w:t>
      </w:r>
      <w:r w:rsidR="007071A3" w:rsidRPr="003A425A">
        <w:rPr>
          <w:rFonts w:ascii="Times New Roman" w:hAnsi="Times New Roman"/>
          <w:i/>
          <w:sz w:val="24"/>
          <w:szCs w:val="24"/>
        </w:rPr>
        <w:t xml:space="preserve"> </w:t>
      </w:r>
      <w:r w:rsidRPr="003A425A">
        <w:rPr>
          <w:rFonts w:ascii="Times New Roman" w:hAnsi="Times New Roman"/>
          <w:i/>
          <w:sz w:val="24"/>
          <w:szCs w:val="24"/>
        </w:rPr>
        <w:t>Далее идёт обзор частей для программирования мультимедиа.</w:t>
      </w:r>
    </w:p>
    <w:p w:rsidR="00BA1675" w:rsidRPr="003A425A" w:rsidRDefault="00BA1675" w:rsidP="00BA1675">
      <w:pPr>
        <w:pStyle w:val="2"/>
        <w:rPr>
          <w:rFonts w:ascii="Times New Roman" w:hAnsi="Times New Roman"/>
          <w:b w:val="0"/>
          <w:sz w:val="24"/>
          <w:szCs w:val="24"/>
        </w:rPr>
      </w:pPr>
      <w:bookmarkStart w:id="492" w:name="_Toc382058599"/>
      <w:r w:rsidRPr="003A425A">
        <w:rPr>
          <w:rFonts w:ascii="Times New Roman" w:hAnsi="Times New Roman"/>
          <w:sz w:val="24"/>
          <w:szCs w:val="24"/>
        </w:rPr>
        <w:t>ВОПРОСЫ ПРОИЗВОДИТЕЛЬНОСТИ И ПРЕДЛОЖЕНИЯ</w:t>
      </w:r>
      <w:bookmarkEnd w:id="492"/>
    </w:p>
    <w:p w:rsidR="005A6BBD" w:rsidRPr="003A425A" w:rsidRDefault="00953454" w:rsidP="00605F34">
      <w:pPr>
        <w:jc w:val="both"/>
        <w:rPr>
          <w:rFonts w:ascii="Times New Roman" w:hAnsi="Times New Roman"/>
          <w:sz w:val="24"/>
          <w:szCs w:val="24"/>
        </w:rPr>
      </w:pPr>
      <w:hyperlink r:id="rId884" w:history="1">
        <w:r w:rsidR="005A6BBD" w:rsidRPr="003A425A">
          <w:rPr>
            <w:rStyle w:val="a3"/>
            <w:rFonts w:ascii="Times New Roman" w:hAnsi="Times New Roman"/>
            <w:sz w:val="24"/>
            <w:szCs w:val="24"/>
          </w:rPr>
          <w:t>http://qt-project.org/doc/qt-5.1/qtdoc/qtquick-performance.html</w:t>
        </w:r>
      </w:hyperlink>
    </w:p>
    <w:p w:rsidR="00BA1675" w:rsidRPr="003A425A" w:rsidRDefault="005A6BBD" w:rsidP="00605F34">
      <w:pPr>
        <w:jc w:val="both"/>
        <w:rPr>
          <w:rFonts w:ascii="Times New Roman" w:hAnsi="Times New Roman"/>
          <w:sz w:val="24"/>
          <w:szCs w:val="24"/>
          <w:lang w:val="be-BY"/>
        </w:rPr>
      </w:pPr>
      <w:r w:rsidRPr="003A425A">
        <w:rPr>
          <w:rFonts w:ascii="Times New Roman" w:hAnsi="Times New Roman"/>
          <w:sz w:val="24"/>
          <w:szCs w:val="24"/>
        </w:rPr>
        <w:t xml:space="preserve">как разработчик приложения вы стараетесь разрешить рисование с достижением скорости обновления 60 кадров в секунду. Такая скорость означает, что между каждым фреймом должно проходить около 16 мс, за которые обработка должна быть сделана, что включает обработку, требуемую для загрузки примитивов рисования на графическое железо. На </w:t>
      </w:r>
      <w:r w:rsidR="00B347C0" w:rsidRPr="003A425A">
        <w:rPr>
          <w:rFonts w:ascii="Times New Roman" w:hAnsi="Times New Roman"/>
          <w:sz w:val="24"/>
          <w:szCs w:val="24"/>
        </w:rPr>
        <w:t>практик</w:t>
      </w:r>
      <w:r w:rsidRPr="003A425A">
        <w:rPr>
          <w:rFonts w:ascii="Times New Roman" w:hAnsi="Times New Roman"/>
          <w:sz w:val="24"/>
          <w:szCs w:val="24"/>
        </w:rPr>
        <w:t>е это означает, что</w:t>
      </w:r>
      <w:r w:rsidR="00FF1335" w:rsidRPr="003A425A">
        <w:rPr>
          <w:rFonts w:ascii="Times New Roman" w:hAnsi="Times New Roman"/>
          <w:sz w:val="24"/>
          <w:szCs w:val="24"/>
        </w:rPr>
        <w:t xml:space="preserve"> разработчик приложения должен:</w:t>
      </w:r>
    </w:p>
    <w:p w:rsidR="00BA1675" w:rsidRPr="003A425A" w:rsidRDefault="005A6BBD" w:rsidP="00BA1675">
      <w:pPr>
        <w:numPr>
          <w:ilvl w:val="0"/>
          <w:numId w:val="161"/>
        </w:numPr>
        <w:jc w:val="both"/>
        <w:rPr>
          <w:rFonts w:ascii="Times New Roman" w:hAnsi="Times New Roman"/>
          <w:color w:val="FF0000"/>
          <w:sz w:val="24"/>
          <w:szCs w:val="24"/>
        </w:rPr>
      </w:pPr>
      <w:r w:rsidRPr="003A425A">
        <w:rPr>
          <w:rFonts w:ascii="Times New Roman" w:hAnsi="Times New Roman"/>
          <w:color w:val="FF0000"/>
          <w:sz w:val="24"/>
          <w:szCs w:val="24"/>
        </w:rPr>
        <w:t>использовать асинхронное, управляемое событиями программирова</w:t>
      </w:r>
      <w:r w:rsidR="00FF1335" w:rsidRPr="003A425A">
        <w:rPr>
          <w:rFonts w:ascii="Times New Roman" w:hAnsi="Times New Roman"/>
          <w:color w:val="FF0000"/>
          <w:sz w:val="24"/>
          <w:szCs w:val="24"/>
        </w:rPr>
        <w:t>ние, когда только это возможно;</w:t>
      </w:r>
    </w:p>
    <w:p w:rsidR="00BA1675" w:rsidRPr="003A425A" w:rsidRDefault="005A6BBD" w:rsidP="00BA1675">
      <w:pPr>
        <w:numPr>
          <w:ilvl w:val="0"/>
          <w:numId w:val="161"/>
        </w:numPr>
        <w:jc w:val="both"/>
        <w:rPr>
          <w:rFonts w:ascii="Times New Roman" w:hAnsi="Times New Roman"/>
          <w:sz w:val="24"/>
          <w:szCs w:val="24"/>
        </w:rPr>
      </w:pPr>
      <w:r w:rsidRPr="003A425A">
        <w:rPr>
          <w:rFonts w:ascii="Times New Roman" w:hAnsi="Times New Roman"/>
          <w:sz w:val="24"/>
          <w:szCs w:val="24"/>
        </w:rPr>
        <w:t>использовать рабочие потоки для выполнения знач</w:t>
      </w:r>
      <w:r w:rsidR="00FF1335" w:rsidRPr="003A425A">
        <w:rPr>
          <w:rFonts w:ascii="Times New Roman" w:hAnsi="Times New Roman"/>
          <w:sz w:val="24"/>
          <w:szCs w:val="24"/>
        </w:rPr>
        <w:t>ительного количества обработки;</w:t>
      </w:r>
    </w:p>
    <w:p w:rsidR="00BA1675" w:rsidRPr="003A425A" w:rsidRDefault="005A6BBD" w:rsidP="00BA1675">
      <w:pPr>
        <w:numPr>
          <w:ilvl w:val="0"/>
          <w:numId w:val="161"/>
        </w:numPr>
        <w:jc w:val="both"/>
        <w:rPr>
          <w:rFonts w:ascii="Times New Roman" w:hAnsi="Times New Roman"/>
          <w:sz w:val="24"/>
          <w:szCs w:val="24"/>
        </w:rPr>
      </w:pPr>
      <w:r w:rsidRPr="003A425A">
        <w:rPr>
          <w:rFonts w:ascii="Times New Roman" w:hAnsi="Times New Roman"/>
          <w:sz w:val="24"/>
          <w:szCs w:val="24"/>
        </w:rPr>
        <w:t xml:space="preserve">никогда вручную не прокручивать цикл обработки </w:t>
      </w:r>
      <w:r w:rsidR="00FF1335" w:rsidRPr="003A425A">
        <w:rPr>
          <w:rFonts w:ascii="Times New Roman" w:hAnsi="Times New Roman"/>
          <w:sz w:val="24"/>
          <w:szCs w:val="24"/>
        </w:rPr>
        <w:t>событий;</w:t>
      </w:r>
    </w:p>
    <w:p w:rsidR="00BA1675" w:rsidRPr="003A425A" w:rsidRDefault="005A6BBD" w:rsidP="00BA1675">
      <w:pPr>
        <w:numPr>
          <w:ilvl w:val="0"/>
          <w:numId w:val="161"/>
        </w:numPr>
        <w:jc w:val="both"/>
        <w:rPr>
          <w:rFonts w:ascii="Times New Roman" w:hAnsi="Times New Roman"/>
          <w:sz w:val="24"/>
          <w:szCs w:val="24"/>
        </w:rPr>
      </w:pPr>
      <w:r w:rsidRPr="003A425A">
        <w:rPr>
          <w:rFonts w:ascii="Times New Roman" w:hAnsi="Times New Roman"/>
          <w:sz w:val="24"/>
          <w:szCs w:val="24"/>
        </w:rPr>
        <w:t>никогда не тратить более пары миллисекунд на ф</w:t>
      </w:r>
      <w:r w:rsidR="00FF1335" w:rsidRPr="003A425A">
        <w:rPr>
          <w:rFonts w:ascii="Times New Roman" w:hAnsi="Times New Roman"/>
          <w:sz w:val="24"/>
          <w:szCs w:val="24"/>
        </w:rPr>
        <w:t>рейм внутри функций блокировки.</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Несоответствие данному </w:t>
      </w:r>
      <w:r w:rsidR="00EB2951" w:rsidRPr="003A425A">
        <w:rPr>
          <w:rFonts w:ascii="Times New Roman" w:hAnsi="Times New Roman"/>
          <w:sz w:val="24"/>
          <w:szCs w:val="24"/>
        </w:rPr>
        <w:t>факт</w:t>
      </w:r>
      <w:r w:rsidRPr="003A425A">
        <w:rPr>
          <w:rFonts w:ascii="Times New Roman" w:hAnsi="Times New Roman"/>
          <w:sz w:val="24"/>
          <w:szCs w:val="24"/>
        </w:rPr>
        <w:t>у приводит к зависающим фреймам, которые имеют сильное влияние на удобство пользования.</w:t>
      </w:r>
      <w:r w:rsidR="00BA1675" w:rsidRPr="003A425A">
        <w:rPr>
          <w:rFonts w:ascii="Times New Roman" w:hAnsi="Times New Roman"/>
          <w:sz w:val="24"/>
          <w:szCs w:val="24"/>
        </w:rPr>
        <w:t xml:space="preserve"> </w:t>
      </w:r>
      <w:r w:rsidRPr="003A425A">
        <w:rPr>
          <w:rFonts w:ascii="Times New Roman" w:hAnsi="Times New Roman"/>
          <w:i/>
          <w:sz w:val="24"/>
          <w:szCs w:val="24"/>
        </w:rPr>
        <w:t>Нельзя никогда вмешиваться в цикл обработки событий вручную. есть объяснения в данной части.</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Наиболее важно – это использовать </w:t>
      </w:r>
      <w:r w:rsidR="009B0257" w:rsidRPr="003A425A">
        <w:rPr>
          <w:rFonts w:ascii="Times New Roman" w:hAnsi="Times New Roman"/>
          <w:sz w:val="24"/>
          <w:szCs w:val="24"/>
        </w:rPr>
        <w:t>qml</w:t>
      </w:r>
      <w:r w:rsidRPr="003A425A">
        <w:rPr>
          <w:rFonts w:ascii="Times New Roman" w:hAnsi="Times New Roman"/>
          <w:sz w:val="24"/>
          <w:szCs w:val="24"/>
        </w:rPr>
        <w:t xml:space="preserve"> профайлер, включённый в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205395" w:rsidRPr="003A425A">
        <w:rPr>
          <w:rFonts w:ascii="Times New Roman" w:hAnsi="Times New Roman"/>
          <w:sz w:val="24"/>
          <w:szCs w:val="24"/>
        </w:rPr>
        <w:t>Qt Creator</w:t>
      </w:r>
      <w:r w:rsidRPr="003A425A">
        <w:rPr>
          <w:rFonts w:ascii="Times New Roman" w:hAnsi="Times New Roman"/>
          <w:sz w:val="24"/>
          <w:szCs w:val="24"/>
        </w:rPr>
        <w:t>.</w:t>
      </w:r>
      <w:r w:rsidRPr="003A425A">
        <w:rPr>
          <w:rFonts w:ascii="Times New Roman" w:hAnsi="Times New Roman"/>
          <w:color w:val="00B050"/>
          <w:sz w:val="24"/>
          <w:szCs w:val="24"/>
        </w:rPr>
        <w:t xml:space="preserve"> </w:t>
      </w:r>
      <w:r w:rsidRPr="003A425A">
        <w:rPr>
          <w:rFonts w:ascii="Times New Roman" w:hAnsi="Times New Roman"/>
          <w:b/>
          <w:color w:val="00B050"/>
          <w:sz w:val="24"/>
          <w:szCs w:val="24"/>
        </w:rPr>
        <w:t>Знание о том, где затрачивается время в вашем приложении, позволит вам сфокусироваться на проблемных областях, которые действительно существуют, чем на проблемных областях, которые потенциально существуют.</w:t>
      </w:r>
      <w:r w:rsidRPr="003A425A">
        <w:rPr>
          <w:rFonts w:ascii="Times New Roman" w:hAnsi="Times New Roman"/>
          <w:b/>
          <w:sz w:val="24"/>
          <w:szCs w:val="24"/>
        </w:rPr>
        <w:t xml:space="preserve"> </w:t>
      </w:r>
      <w:r w:rsidRPr="003A425A">
        <w:rPr>
          <w:rFonts w:ascii="Times New Roman" w:hAnsi="Times New Roman"/>
          <w:i/>
          <w:sz w:val="24"/>
          <w:szCs w:val="24"/>
        </w:rPr>
        <w:t>В документации настоятельно рекомендуется использовать данный отладчик. Также есть пару ценных советов о том, как проводить отладку в данном случае.</w:t>
      </w:r>
    </w:p>
    <w:p w:rsidR="00BA1675"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Большинство </w:t>
      </w:r>
      <w:r w:rsidR="009B0257" w:rsidRPr="003A425A">
        <w:rPr>
          <w:rFonts w:ascii="Times New Roman" w:hAnsi="Times New Roman"/>
          <w:sz w:val="24"/>
          <w:szCs w:val="24"/>
        </w:rPr>
        <w:t>qml</w:t>
      </w:r>
      <w:r w:rsidRPr="003A425A">
        <w:rPr>
          <w:rFonts w:ascii="Times New Roman" w:hAnsi="Times New Roman"/>
          <w:sz w:val="24"/>
          <w:szCs w:val="24"/>
        </w:rPr>
        <w:t xml:space="preserve"> приложений будет иметь большое количество </w:t>
      </w:r>
      <w:r w:rsidR="00D10A6A" w:rsidRPr="003A425A">
        <w:rPr>
          <w:rFonts w:ascii="Times New Roman" w:hAnsi="Times New Roman"/>
          <w:sz w:val="24"/>
          <w:szCs w:val="24"/>
        </w:rPr>
        <w:t>java script</w:t>
      </w:r>
      <w:r w:rsidRPr="003A425A">
        <w:rPr>
          <w:rFonts w:ascii="Times New Roman" w:hAnsi="Times New Roman"/>
          <w:sz w:val="24"/>
          <w:szCs w:val="24"/>
        </w:rPr>
        <w:t xml:space="preserve"> кода в них, в форме динамических функций, обработчиков сигналов и выражений для связывания свойств. В </w:t>
      </w:r>
      <w:r w:rsidR="009B0257" w:rsidRPr="003A425A">
        <w:rPr>
          <w:rFonts w:ascii="Times New Roman" w:hAnsi="Times New Roman"/>
          <w:sz w:val="24"/>
          <w:szCs w:val="24"/>
        </w:rPr>
        <w:t>qml</w:t>
      </w:r>
      <w:r w:rsidRPr="003A425A">
        <w:rPr>
          <w:rFonts w:ascii="Times New Roman" w:hAnsi="Times New Roman"/>
          <w:sz w:val="24"/>
          <w:szCs w:val="24"/>
        </w:rPr>
        <w:t xml:space="preserve"> это оптимизировано и в некоторых случаях может быть быстрее, чем С++. Но при этом следует быть внимательным, чтобы ненужная работа не включилась неожиданно.</w:t>
      </w:r>
      <w:r w:rsidR="00BA1675" w:rsidRPr="003A425A">
        <w:rPr>
          <w:rFonts w:ascii="Times New Roman" w:hAnsi="Times New Roman"/>
          <w:sz w:val="24"/>
          <w:szCs w:val="24"/>
        </w:rPr>
        <w:t xml:space="preserve"> </w:t>
      </w:r>
      <w:r w:rsidRPr="003A425A">
        <w:rPr>
          <w:rFonts w:ascii="Times New Roman" w:hAnsi="Times New Roman"/>
          <w:sz w:val="24"/>
          <w:szCs w:val="24"/>
        </w:rPr>
        <w:t xml:space="preserve">В </w:t>
      </w:r>
      <w:r w:rsidR="009B0257" w:rsidRPr="003A425A">
        <w:rPr>
          <w:rFonts w:ascii="Times New Roman" w:hAnsi="Times New Roman"/>
          <w:sz w:val="24"/>
          <w:szCs w:val="24"/>
        </w:rPr>
        <w:t>qml</w:t>
      </w:r>
      <w:r w:rsidRPr="003A425A">
        <w:rPr>
          <w:rFonts w:ascii="Times New Roman" w:hAnsi="Times New Roman"/>
          <w:sz w:val="24"/>
          <w:szCs w:val="24"/>
        </w:rPr>
        <w:t xml:space="preserve"> есть два типа связывания: </w:t>
      </w:r>
    </w:p>
    <w:p w:rsidR="00BA1675" w:rsidRPr="003A425A" w:rsidRDefault="005A6BBD" w:rsidP="00BA1675">
      <w:pPr>
        <w:numPr>
          <w:ilvl w:val="0"/>
          <w:numId w:val="162"/>
        </w:numPr>
        <w:jc w:val="both"/>
        <w:rPr>
          <w:rFonts w:ascii="Times New Roman" w:hAnsi="Times New Roman"/>
          <w:sz w:val="24"/>
          <w:szCs w:val="24"/>
        </w:rPr>
      </w:pPr>
      <w:r w:rsidRPr="003A425A">
        <w:rPr>
          <w:rFonts w:ascii="Times New Roman" w:hAnsi="Times New Roman"/>
          <w:sz w:val="24"/>
          <w:szCs w:val="24"/>
        </w:rPr>
        <w:t xml:space="preserve">оптимизированное и </w:t>
      </w:r>
    </w:p>
    <w:p w:rsidR="00BA1675" w:rsidRPr="003A425A" w:rsidRDefault="005A6BBD" w:rsidP="00BA1675">
      <w:pPr>
        <w:numPr>
          <w:ilvl w:val="0"/>
          <w:numId w:val="162"/>
        </w:numPr>
        <w:jc w:val="both"/>
        <w:rPr>
          <w:rFonts w:ascii="Times New Roman" w:hAnsi="Times New Roman"/>
          <w:sz w:val="24"/>
          <w:szCs w:val="24"/>
        </w:rPr>
      </w:pPr>
      <w:r w:rsidRPr="003A425A">
        <w:rPr>
          <w:rFonts w:ascii="Times New Roman" w:hAnsi="Times New Roman"/>
          <w:sz w:val="24"/>
          <w:szCs w:val="24"/>
        </w:rPr>
        <w:lastRenderedPageBreak/>
        <w:t xml:space="preserve">неоптимизированное. </w:t>
      </w:r>
    </w:p>
    <w:p w:rsidR="005A6BBD" w:rsidRPr="003A425A" w:rsidRDefault="005A6BBD" w:rsidP="00605F34">
      <w:pPr>
        <w:jc w:val="both"/>
        <w:rPr>
          <w:rFonts w:ascii="Times New Roman" w:hAnsi="Times New Roman"/>
          <w:i/>
          <w:color w:val="00B050"/>
          <w:sz w:val="24"/>
          <w:szCs w:val="24"/>
        </w:rPr>
      </w:pPr>
      <w:r w:rsidRPr="003A425A">
        <w:rPr>
          <w:rFonts w:ascii="Times New Roman" w:hAnsi="Times New Roman"/>
          <w:sz w:val="24"/>
          <w:szCs w:val="24"/>
        </w:rPr>
        <w:t xml:space="preserve">Это работает так: движок </w:t>
      </w:r>
      <w:r w:rsidR="009B0257" w:rsidRPr="003A425A">
        <w:rPr>
          <w:rFonts w:ascii="Times New Roman" w:hAnsi="Times New Roman"/>
          <w:sz w:val="24"/>
          <w:szCs w:val="24"/>
        </w:rPr>
        <w:t>qml</w:t>
      </w:r>
      <w:r w:rsidRPr="003A425A">
        <w:rPr>
          <w:rFonts w:ascii="Times New Roman" w:hAnsi="Times New Roman"/>
          <w:sz w:val="24"/>
          <w:szCs w:val="24"/>
        </w:rPr>
        <w:t xml:space="preserve"> способен </w:t>
      </w:r>
      <w:r w:rsidR="00F850EA" w:rsidRPr="003A425A">
        <w:rPr>
          <w:rFonts w:ascii="Times New Roman" w:hAnsi="Times New Roman"/>
          <w:sz w:val="24"/>
          <w:szCs w:val="24"/>
        </w:rPr>
        <w:t>детекти</w:t>
      </w:r>
      <w:r w:rsidRPr="003A425A">
        <w:rPr>
          <w:rFonts w:ascii="Times New Roman" w:hAnsi="Times New Roman"/>
          <w:sz w:val="24"/>
          <w:szCs w:val="24"/>
        </w:rPr>
        <w:t xml:space="preserve">ровать простые выражения и выполнять их без проникновения в полноценную среду </w:t>
      </w:r>
      <w:r w:rsidR="00D10A6A" w:rsidRPr="003A425A">
        <w:rPr>
          <w:rFonts w:ascii="Times New Roman" w:hAnsi="Times New Roman"/>
          <w:sz w:val="24"/>
          <w:szCs w:val="24"/>
        </w:rPr>
        <w:t>java script</w:t>
      </w:r>
      <w:r w:rsidRPr="003A425A">
        <w:rPr>
          <w:rFonts w:ascii="Times New Roman" w:hAnsi="Times New Roman"/>
          <w:sz w:val="24"/>
          <w:szCs w:val="24"/>
        </w:rPr>
        <w:t>. Для этого делайте выражения как можно более простыми. С этой целью лучше, чтобы информация о типе каждого элемента выражения была известна во время компиляции.</w:t>
      </w:r>
      <w:r w:rsidR="00BA1675" w:rsidRPr="003A425A">
        <w:rPr>
          <w:rFonts w:ascii="Times New Roman" w:hAnsi="Times New Roman"/>
          <w:sz w:val="24"/>
          <w:szCs w:val="24"/>
        </w:rPr>
        <w:t xml:space="preserve"> </w:t>
      </w:r>
      <w:r w:rsidRPr="003A425A">
        <w:rPr>
          <w:rFonts w:ascii="Times New Roman" w:hAnsi="Times New Roman"/>
          <w:i/>
          <w:sz w:val="24"/>
          <w:szCs w:val="24"/>
        </w:rPr>
        <w:t>Далее есть замечания по поводу того, как провести оптимизацию.</w:t>
      </w:r>
      <w:r w:rsidR="00BA1675" w:rsidRPr="003A425A">
        <w:rPr>
          <w:rFonts w:ascii="Times New Roman" w:hAnsi="Times New Roman"/>
          <w:i/>
          <w:sz w:val="24"/>
          <w:szCs w:val="24"/>
        </w:rPr>
        <w:t xml:space="preserve"> </w:t>
      </w:r>
      <w:r w:rsidRPr="003A425A">
        <w:rPr>
          <w:rFonts w:ascii="Times New Roman" w:hAnsi="Times New Roman"/>
          <w:sz w:val="24"/>
          <w:szCs w:val="24"/>
        </w:rPr>
        <w:t xml:space="preserve">Также говорится, что переменная среды QML_COMPILER_STATS может быть установлена при использовании </w:t>
      </w:r>
      <w:r w:rsidR="009B0257" w:rsidRPr="003A425A">
        <w:rPr>
          <w:rFonts w:ascii="Times New Roman" w:hAnsi="Times New Roman"/>
          <w:sz w:val="24"/>
          <w:szCs w:val="24"/>
        </w:rPr>
        <w:t>qml</w:t>
      </w:r>
      <w:r w:rsidRPr="003A425A">
        <w:rPr>
          <w:rFonts w:ascii="Times New Roman" w:hAnsi="Times New Roman"/>
          <w:sz w:val="24"/>
          <w:szCs w:val="24"/>
        </w:rPr>
        <w:t xml:space="preserve"> приложения, чтобы печатать статистику о том, как много связываний было оптимизировано.</w:t>
      </w:r>
      <w:r w:rsidR="00BA1675" w:rsidRPr="003A425A">
        <w:rPr>
          <w:rFonts w:ascii="Times New Roman" w:hAnsi="Times New Roman"/>
          <w:sz w:val="24"/>
          <w:szCs w:val="24"/>
        </w:rPr>
        <w:t xml:space="preserve"> </w:t>
      </w:r>
      <w:r w:rsidRPr="003A425A">
        <w:rPr>
          <w:rFonts w:ascii="Times New Roman" w:hAnsi="Times New Roman"/>
          <w:i/>
          <w:sz w:val="24"/>
          <w:szCs w:val="24"/>
        </w:rPr>
        <w:t>Далее приводится список того, что желательно включать в связывание, что находится в области видимости оптимизации.</w:t>
      </w:r>
    </w:p>
    <w:p w:rsidR="005A6BBD" w:rsidRPr="003A425A" w:rsidRDefault="005A6BBD" w:rsidP="00605F34">
      <w:pPr>
        <w:jc w:val="both"/>
        <w:rPr>
          <w:rFonts w:ascii="Times New Roman" w:hAnsi="Times New Roman"/>
          <w:color w:val="00B050"/>
          <w:sz w:val="24"/>
          <w:szCs w:val="24"/>
        </w:rPr>
      </w:pPr>
      <w:r w:rsidRPr="003A425A">
        <w:rPr>
          <w:rFonts w:ascii="Times New Roman" w:hAnsi="Times New Roman"/>
          <w:sz w:val="24"/>
          <w:szCs w:val="24"/>
        </w:rPr>
        <w:t xml:space="preserve">Одним большим преимуществом использования </w:t>
      </w:r>
      <w:r w:rsidR="00D10A6A" w:rsidRPr="003A425A">
        <w:rPr>
          <w:rFonts w:ascii="Times New Roman" w:hAnsi="Times New Roman"/>
          <w:sz w:val="24"/>
          <w:szCs w:val="24"/>
        </w:rPr>
        <w:t>java script</w:t>
      </w:r>
      <w:r w:rsidRPr="003A425A">
        <w:rPr>
          <w:rFonts w:ascii="Times New Roman" w:hAnsi="Times New Roman"/>
          <w:sz w:val="24"/>
          <w:szCs w:val="24"/>
        </w:rPr>
        <w:t xml:space="preserve"> является то, что в большинстве случаев, когда осуществляется доступ к свойству </w:t>
      </w:r>
      <w:r w:rsidR="009B0257" w:rsidRPr="003A425A">
        <w:rPr>
          <w:rFonts w:ascii="Times New Roman" w:hAnsi="Times New Roman"/>
          <w:sz w:val="24"/>
          <w:szCs w:val="24"/>
        </w:rPr>
        <w:t>qml</w:t>
      </w:r>
      <w:r w:rsidRPr="003A425A">
        <w:rPr>
          <w:rFonts w:ascii="Times New Roman" w:hAnsi="Times New Roman"/>
          <w:sz w:val="24"/>
          <w:szCs w:val="24"/>
        </w:rPr>
        <w:t xml:space="preserve"> типа, </w:t>
      </w:r>
      <w:r w:rsidR="00D10A6A" w:rsidRPr="003A425A">
        <w:rPr>
          <w:rFonts w:ascii="Times New Roman" w:hAnsi="Times New Roman"/>
          <w:sz w:val="24"/>
          <w:szCs w:val="24"/>
        </w:rPr>
        <w:t>java script</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с внешними ресурсами, содержащими и С++ данные, создаётся. В большинстве случаев это достаточно недорого, но в других случаях это может быть достаточно дорого.</w:t>
      </w:r>
      <w:r w:rsidR="00BA1675" w:rsidRPr="003A425A">
        <w:rPr>
          <w:rFonts w:ascii="Times New Roman" w:hAnsi="Times New Roman"/>
          <w:sz w:val="24"/>
          <w:szCs w:val="24"/>
        </w:rPr>
        <w:t xml:space="preserve"> </w:t>
      </w:r>
      <w:r w:rsidRPr="003A425A">
        <w:rPr>
          <w:rFonts w:ascii="Times New Roman" w:hAnsi="Times New Roman"/>
          <w:i/>
          <w:sz w:val="24"/>
          <w:szCs w:val="24"/>
        </w:rPr>
        <w:t xml:space="preserve">Далее рассматривается </w:t>
      </w:r>
      <w:r w:rsidR="00BE64FE" w:rsidRPr="003A425A">
        <w:rPr>
          <w:rFonts w:ascii="Times New Roman" w:hAnsi="Times New Roman"/>
          <w:i/>
          <w:sz w:val="24"/>
          <w:szCs w:val="24"/>
        </w:rPr>
        <w:t>аспект</w:t>
      </w:r>
      <w:r w:rsidRPr="003A425A">
        <w:rPr>
          <w:rFonts w:ascii="Times New Roman" w:hAnsi="Times New Roman"/>
          <w:i/>
          <w:sz w:val="24"/>
          <w:szCs w:val="24"/>
        </w:rPr>
        <w:t xml:space="preserve"> преобразования С++ списка в </w:t>
      </w:r>
      <w:r w:rsidR="00D10A6A" w:rsidRPr="003A425A">
        <w:rPr>
          <w:rFonts w:ascii="Times New Roman" w:hAnsi="Times New Roman"/>
          <w:i/>
          <w:sz w:val="24"/>
          <w:szCs w:val="24"/>
        </w:rPr>
        <w:t>java script</w:t>
      </w:r>
      <w:r w:rsidRPr="003A425A">
        <w:rPr>
          <w:rFonts w:ascii="Times New Roman" w:hAnsi="Times New Roman"/>
          <w:i/>
          <w:sz w:val="24"/>
          <w:szCs w:val="24"/>
        </w:rPr>
        <w:t xml:space="preserve"> список, на основании чего делается вывод о том, насколько это может быть дорого.</w:t>
      </w:r>
      <w:r w:rsidR="00BA1675" w:rsidRPr="003A425A">
        <w:rPr>
          <w:rFonts w:ascii="Times New Roman" w:hAnsi="Times New Roman"/>
          <w:i/>
          <w:sz w:val="24"/>
          <w:szCs w:val="24"/>
        </w:rPr>
        <w:t xml:space="preserve"> </w:t>
      </w:r>
      <w:r w:rsidRPr="003A425A">
        <w:rPr>
          <w:rFonts w:ascii="Times New Roman" w:hAnsi="Times New Roman"/>
          <w:sz w:val="24"/>
          <w:szCs w:val="24"/>
        </w:rPr>
        <w:t>Решение свойств занимает время. Пока в некоторых случаях результат обзора может быть скэширован и повторно использован, всегда лучше избегать производства ненужной работы вовсе, если это возможно.</w:t>
      </w:r>
      <w:r w:rsidR="00BA1675" w:rsidRPr="003A425A">
        <w:rPr>
          <w:rFonts w:ascii="Times New Roman" w:hAnsi="Times New Roman"/>
          <w:sz w:val="24"/>
          <w:szCs w:val="24"/>
        </w:rPr>
        <w:t xml:space="preserve"> </w:t>
      </w:r>
      <w:r w:rsidRPr="003A425A">
        <w:rPr>
          <w:rFonts w:ascii="Times New Roman" w:hAnsi="Times New Roman"/>
          <w:i/>
          <w:sz w:val="24"/>
          <w:szCs w:val="24"/>
        </w:rPr>
        <w:t>Есть пример кода, который понятно демонстрирует, что имеется в виду.</w:t>
      </w:r>
      <w:r w:rsidR="00BA1675" w:rsidRPr="003A425A">
        <w:rPr>
          <w:rFonts w:ascii="Times New Roman" w:hAnsi="Times New Roman"/>
          <w:i/>
          <w:sz w:val="24"/>
          <w:szCs w:val="24"/>
        </w:rPr>
        <w:t xml:space="preserve"> </w:t>
      </w:r>
      <w:r w:rsidRPr="003A425A">
        <w:rPr>
          <w:rFonts w:ascii="Times New Roman" w:hAnsi="Times New Roman"/>
          <w:sz w:val="24"/>
          <w:szCs w:val="24"/>
        </w:rPr>
        <w:t xml:space="preserve">Выражение связывания свойств будет переоценено, если любое из свойств, на которые оно ссылается, изменяется. </w:t>
      </w:r>
      <w:r w:rsidRPr="003A425A">
        <w:rPr>
          <w:rFonts w:ascii="Times New Roman" w:hAnsi="Times New Roman"/>
          <w:color w:val="00B050"/>
          <w:sz w:val="24"/>
          <w:szCs w:val="24"/>
        </w:rPr>
        <w:t>Поэтому выражения для связывания должны быть как можно проще.</w:t>
      </w:r>
      <w:r w:rsidRPr="003A425A">
        <w:rPr>
          <w:rFonts w:ascii="Times New Roman" w:hAnsi="Times New Roman"/>
          <w:sz w:val="24"/>
          <w:szCs w:val="24"/>
        </w:rPr>
        <w:t xml:space="preserve"> </w:t>
      </w:r>
      <w:r w:rsidRPr="003A425A">
        <w:rPr>
          <w:rFonts w:ascii="Times New Roman" w:hAnsi="Times New Roman"/>
          <w:i/>
          <w:sz w:val="24"/>
          <w:szCs w:val="24"/>
        </w:rPr>
        <w:t>Есть пример кода того, как можно упростить оценку свойства.</w:t>
      </w:r>
      <w:r w:rsidR="00BA1675" w:rsidRPr="003A425A">
        <w:rPr>
          <w:rFonts w:ascii="Times New Roman" w:hAnsi="Times New Roman"/>
          <w:i/>
          <w:sz w:val="24"/>
          <w:szCs w:val="24"/>
        </w:rPr>
        <w:t xml:space="preserve"> </w:t>
      </w:r>
      <w:r w:rsidRPr="003A425A">
        <w:rPr>
          <w:rFonts w:ascii="Times New Roman" w:hAnsi="Times New Roman"/>
          <w:sz w:val="24"/>
          <w:szCs w:val="24"/>
        </w:rPr>
        <w:t xml:space="preserve">Некоторые С++ контейнеры работают в </w:t>
      </w:r>
      <w:r w:rsidR="009B0257" w:rsidRPr="003A425A">
        <w:rPr>
          <w:rFonts w:ascii="Times New Roman" w:hAnsi="Times New Roman"/>
          <w:sz w:val="24"/>
          <w:szCs w:val="24"/>
        </w:rPr>
        <w:t>qml</w:t>
      </w:r>
      <w:r w:rsidRPr="003A425A">
        <w:rPr>
          <w:rFonts w:ascii="Times New Roman" w:hAnsi="Times New Roman"/>
          <w:sz w:val="24"/>
          <w:szCs w:val="24"/>
        </w:rPr>
        <w:t xml:space="preserve"> быстро (</w:t>
      </w:r>
      <w:r w:rsidRPr="003A425A">
        <w:rPr>
          <w:rFonts w:ascii="Times New Roman" w:hAnsi="Times New Roman"/>
          <w:i/>
          <w:sz w:val="24"/>
          <w:szCs w:val="24"/>
        </w:rPr>
        <w:t>перечислены</w:t>
      </w:r>
      <w:r w:rsidRPr="003A425A">
        <w:rPr>
          <w:rFonts w:ascii="Times New Roman" w:hAnsi="Times New Roman"/>
          <w:sz w:val="24"/>
          <w:szCs w:val="24"/>
        </w:rPr>
        <w:t xml:space="preserve">), тогда как другие работают медленно. </w:t>
      </w:r>
      <w:r w:rsidRPr="003A425A">
        <w:rPr>
          <w:rFonts w:ascii="Times New Roman" w:hAnsi="Times New Roman"/>
          <w:color w:val="00B050"/>
          <w:sz w:val="24"/>
          <w:szCs w:val="24"/>
        </w:rPr>
        <w:t>Используйте всегда, где это возможно, первый тип контейнера.</w:t>
      </w:r>
      <w:r w:rsidRPr="003A425A">
        <w:rPr>
          <w:rFonts w:ascii="Times New Roman" w:hAnsi="Times New Roman"/>
          <w:sz w:val="24"/>
          <w:szCs w:val="24"/>
        </w:rPr>
        <w:t xml:space="preserve"> При работе с контейнерами обычно создаётся </w:t>
      </w:r>
      <w:r w:rsidR="00D10A6A" w:rsidRPr="003A425A">
        <w:rPr>
          <w:rFonts w:ascii="Times New Roman" w:hAnsi="Times New Roman"/>
          <w:sz w:val="24"/>
          <w:szCs w:val="24"/>
        </w:rPr>
        <w:t>java script</w:t>
      </w:r>
      <w:r w:rsidRPr="003A425A">
        <w:rPr>
          <w:rFonts w:ascii="Times New Roman" w:hAnsi="Times New Roman"/>
          <w:sz w:val="24"/>
          <w:szCs w:val="24"/>
        </w:rPr>
        <w:t xml:space="preserve"> копия данных контейнеров, а затем эта копия присваивается С++ контейнеру, так как это работает гораздо быстрее. </w:t>
      </w:r>
      <w:r w:rsidRPr="003A425A">
        <w:rPr>
          <w:rFonts w:ascii="Times New Roman" w:hAnsi="Times New Roman"/>
          <w:i/>
          <w:sz w:val="24"/>
          <w:szCs w:val="24"/>
        </w:rPr>
        <w:t xml:space="preserve">Есть прекрасные примеры кода, которые демонстрируют правильную и неправильную </w:t>
      </w:r>
      <w:r w:rsidR="00990129" w:rsidRPr="003A425A">
        <w:rPr>
          <w:rFonts w:ascii="Times New Roman" w:hAnsi="Times New Roman"/>
          <w:i/>
          <w:sz w:val="24"/>
          <w:szCs w:val="24"/>
        </w:rPr>
        <w:t>запис</w:t>
      </w:r>
      <w:r w:rsidRPr="003A425A">
        <w:rPr>
          <w:rFonts w:ascii="Times New Roman" w:hAnsi="Times New Roman"/>
          <w:i/>
          <w:sz w:val="24"/>
          <w:szCs w:val="24"/>
        </w:rPr>
        <w:t>ь информации в контейнеры.</w:t>
      </w:r>
      <w:r w:rsidR="00BA1675" w:rsidRPr="003A425A">
        <w:rPr>
          <w:rFonts w:ascii="Times New Roman" w:hAnsi="Times New Roman"/>
          <w:i/>
          <w:sz w:val="24"/>
          <w:szCs w:val="24"/>
        </w:rPr>
        <w:t xml:space="preserve"> </w:t>
      </w:r>
      <w:r w:rsidRPr="003A425A">
        <w:rPr>
          <w:rFonts w:ascii="Times New Roman" w:hAnsi="Times New Roman"/>
          <w:color w:val="00B050"/>
          <w:sz w:val="24"/>
          <w:szCs w:val="24"/>
        </w:rPr>
        <w:t>Также при связывании свойства со списком лучше избежать этого, так как свойство может обновляться тогда, когда этого совсем не нужно.</w:t>
      </w:r>
      <w:r w:rsidRPr="003A425A">
        <w:rPr>
          <w:rFonts w:ascii="Times New Roman" w:hAnsi="Times New Roman"/>
          <w:sz w:val="24"/>
          <w:szCs w:val="24"/>
        </w:rPr>
        <w:t xml:space="preserve"> </w:t>
      </w:r>
      <w:r w:rsidRPr="003A425A">
        <w:rPr>
          <w:rFonts w:ascii="Times New Roman" w:hAnsi="Times New Roman"/>
          <w:i/>
          <w:sz w:val="24"/>
          <w:szCs w:val="24"/>
        </w:rPr>
        <w:t>Есть замечательные примеры кода, демонстриирующие это, а также то, как с этим бороться.</w:t>
      </w:r>
      <w:r w:rsidR="00BA1675" w:rsidRPr="003A425A">
        <w:rPr>
          <w:rFonts w:ascii="Times New Roman" w:hAnsi="Times New Roman"/>
          <w:i/>
          <w:sz w:val="24"/>
          <w:szCs w:val="24"/>
        </w:rPr>
        <w:t xml:space="preserve"> </w:t>
      </w:r>
      <w:r w:rsidRPr="003A425A">
        <w:rPr>
          <w:rFonts w:ascii="Times New Roman" w:hAnsi="Times New Roman"/>
          <w:sz w:val="24"/>
          <w:szCs w:val="24"/>
        </w:rPr>
        <w:t>Всё, что касается списков, также касается и свойств типа шрифтов, цветов и т.д.</w:t>
      </w:r>
      <w:r w:rsidR="00BA1675" w:rsidRPr="003A425A">
        <w:rPr>
          <w:rFonts w:ascii="Times New Roman" w:hAnsi="Times New Roman"/>
          <w:sz w:val="24"/>
          <w:szCs w:val="24"/>
        </w:rPr>
        <w:t xml:space="preserve"> </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Каждый движок </w:t>
      </w:r>
      <w:r w:rsidR="00D10A6A" w:rsidRPr="003A425A">
        <w:rPr>
          <w:rFonts w:ascii="Times New Roman" w:hAnsi="Times New Roman"/>
          <w:sz w:val="24"/>
          <w:szCs w:val="24"/>
        </w:rPr>
        <w:t>java script</w:t>
      </w:r>
      <w:r w:rsidRPr="003A425A">
        <w:rPr>
          <w:rFonts w:ascii="Times New Roman" w:hAnsi="Times New Roman"/>
          <w:sz w:val="24"/>
          <w:szCs w:val="24"/>
        </w:rPr>
        <w:t xml:space="preserve"> проводит некоторую собственную оптимизацию, но он проводит её только в том случае, если выполняются некоторые критерии. </w:t>
      </w:r>
      <w:r w:rsidRPr="003A425A">
        <w:rPr>
          <w:rFonts w:ascii="Times New Roman" w:hAnsi="Times New Roman"/>
          <w:color w:val="00B050"/>
          <w:sz w:val="24"/>
          <w:szCs w:val="24"/>
        </w:rPr>
        <w:t xml:space="preserve">Что касается движка в </w:t>
      </w:r>
      <w:r w:rsidR="000A4493" w:rsidRPr="003A425A">
        <w:rPr>
          <w:rFonts w:ascii="Times New Roman" w:hAnsi="Times New Roman"/>
          <w:color w:val="00B050"/>
          <w:sz w:val="24"/>
          <w:szCs w:val="24"/>
        </w:rPr>
        <w:t>Qt Quick</w:t>
      </w:r>
      <w:r w:rsidRPr="003A425A">
        <w:rPr>
          <w:rFonts w:ascii="Times New Roman" w:hAnsi="Times New Roman"/>
          <w:color w:val="00B050"/>
          <w:sz w:val="24"/>
          <w:szCs w:val="24"/>
        </w:rPr>
        <w:t xml:space="preserve"> 2, то здесь следует избегать использования функции eval(), а также не следует удалять свойства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ов.</w:t>
      </w:r>
    </w:p>
    <w:p w:rsidR="00BA1675" w:rsidRPr="003A425A" w:rsidRDefault="005A6BBD" w:rsidP="0000065B">
      <w:pPr>
        <w:jc w:val="both"/>
        <w:rPr>
          <w:rFonts w:ascii="Times New Roman" w:hAnsi="Times New Roman"/>
          <w:color w:val="00B050"/>
          <w:sz w:val="24"/>
          <w:szCs w:val="24"/>
        </w:rPr>
      </w:pPr>
      <w:r w:rsidRPr="003A425A">
        <w:rPr>
          <w:rFonts w:ascii="Times New Roman" w:hAnsi="Times New Roman"/>
          <w:sz w:val="24"/>
          <w:szCs w:val="24"/>
        </w:rPr>
        <w:t xml:space="preserve">Расчёт макета текста может быть медленной операцией. </w:t>
      </w:r>
      <w:r w:rsidRPr="003A425A">
        <w:rPr>
          <w:rFonts w:ascii="Times New Roman" w:hAnsi="Times New Roman"/>
          <w:color w:val="00B050"/>
          <w:sz w:val="24"/>
          <w:szCs w:val="24"/>
        </w:rPr>
        <w:t xml:space="preserve">Поэтому используйте, когда это возможно, неформатированный текст. </w:t>
      </w:r>
      <w:r w:rsidRPr="003A425A">
        <w:rPr>
          <w:rFonts w:ascii="Times New Roman" w:hAnsi="Times New Roman"/>
          <w:sz w:val="24"/>
          <w:szCs w:val="24"/>
        </w:rPr>
        <w:t xml:space="preserve">Это уменьшает количество работы, требуемой для движка макетов. </w:t>
      </w:r>
      <w:r w:rsidRPr="003A425A">
        <w:rPr>
          <w:rFonts w:ascii="Times New Roman" w:hAnsi="Times New Roman"/>
          <w:color w:val="00B050"/>
          <w:sz w:val="24"/>
          <w:szCs w:val="24"/>
        </w:rPr>
        <w:t xml:space="preserve">Вам следует с форматированным текстом использовать только </w:t>
      </w:r>
      <w:r w:rsidRPr="003A425A">
        <w:rPr>
          <w:rFonts w:ascii="Times New Roman" w:hAnsi="Times New Roman"/>
          <w:color w:val="00B050"/>
          <w:sz w:val="24"/>
          <w:szCs w:val="24"/>
          <w:lang w:val="en-US"/>
        </w:rPr>
        <w:t>AutoText</w:t>
      </w:r>
      <w:r w:rsidRPr="003A425A">
        <w:rPr>
          <w:rFonts w:ascii="Times New Roman" w:hAnsi="Times New Roman"/>
          <w:color w:val="00B050"/>
          <w:sz w:val="24"/>
          <w:szCs w:val="24"/>
        </w:rPr>
        <w:t>.</w:t>
      </w:r>
    </w:p>
    <w:p w:rsidR="005A6BBD" w:rsidRPr="003A425A" w:rsidRDefault="005A6BBD" w:rsidP="0000065B">
      <w:pPr>
        <w:jc w:val="both"/>
        <w:rPr>
          <w:rFonts w:ascii="Times New Roman" w:hAnsi="Times New Roman"/>
          <w:color w:val="FFFF00"/>
          <w:sz w:val="24"/>
          <w:szCs w:val="24"/>
        </w:rPr>
      </w:pPr>
      <w:r w:rsidRPr="003A425A">
        <w:rPr>
          <w:rFonts w:ascii="Times New Roman" w:hAnsi="Times New Roman"/>
          <w:sz w:val="24"/>
          <w:szCs w:val="24"/>
        </w:rPr>
        <w:t>Изображения также создают немалые проблемы с точки зрения оптимизации.</w:t>
      </w:r>
      <w:r w:rsidR="00BA1675" w:rsidRPr="003A425A">
        <w:rPr>
          <w:rFonts w:ascii="Times New Roman" w:hAnsi="Times New Roman"/>
          <w:sz w:val="24"/>
          <w:szCs w:val="24"/>
        </w:rPr>
        <w:t xml:space="preserve"> </w:t>
      </w:r>
      <w:r w:rsidRPr="003A425A">
        <w:rPr>
          <w:rFonts w:ascii="Times New Roman" w:hAnsi="Times New Roman"/>
          <w:sz w:val="24"/>
          <w:szCs w:val="24"/>
        </w:rPr>
        <w:t xml:space="preserve">Часто изображения достаточно большие и поэтому важно обеспечить то, чтобы их загрузка не блокировала поток интерфейса пользователя. </w:t>
      </w:r>
      <w:r w:rsidRPr="003A425A">
        <w:rPr>
          <w:rFonts w:ascii="Times New Roman" w:hAnsi="Times New Roman"/>
          <w:color w:val="00B050"/>
          <w:sz w:val="24"/>
          <w:szCs w:val="24"/>
        </w:rPr>
        <w:t xml:space="preserve">Установите свойство асинхронности на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элемент изображения, чтобы предоставить возможность асинхронной загрузки </w:t>
      </w:r>
      <w:r w:rsidRPr="003A425A">
        <w:rPr>
          <w:rFonts w:ascii="Times New Roman" w:hAnsi="Times New Roman"/>
          <w:color w:val="00B050"/>
          <w:sz w:val="24"/>
          <w:szCs w:val="24"/>
        </w:rPr>
        <w:lastRenderedPageBreak/>
        <w:t>изображений из локальной файловой системы.</w:t>
      </w:r>
      <w:r w:rsidRPr="003A425A">
        <w:rPr>
          <w:rFonts w:ascii="Times New Roman" w:hAnsi="Times New Roman"/>
          <w:sz w:val="24"/>
          <w:szCs w:val="24"/>
        </w:rPr>
        <w:t xml:space="preserve"> Тогда всё будет загружаться в рабочий поток меньшего приоритета.</w:t>
      </w:r>
      <w:r w:rsidR="00BA1675" w:rsidRPr="003A425A">
        <w:rPr>
          <w:rFonts w:ascii="Times New Roman" w:hAnsi="Times New Roman"/>
          <w:sz w:val="24"/>
          <w:szCs w:val="24"/>
        </w:rPr>
        <w:t xml:space="preserve"> </w:t>
      </w:r>
      <w:r w:rsidRPr="003A425A">
        <w:rPr>
          <w:rFonts w:ascii="Times New Roman" w:hAnsi="Times New Roman"/>
          <w:sz w:val="24"/>
          <w:szCs w:val="24"/>
        </w:rPr>
        <w:t xml:space="preserve">Если ваше приложение загружает большое изображение, но изображает его в малой области, то используйте свойство </w:t>
      </w:r>
      <w:r w:rsidRPr="003A425A">
        <w:rPr>
          <w:rFonts w:ascii="Times New Roman" w:hAnsi="Times New Roman"/>
          <w:sz w:val="24"/>
          <w:szCs w:val="24"/>
          <w:lang w:val="en-US"/>
        </w:rPr>
        <w:t>sourceSize</w:t>
      </w:r>
      <w:r w:rsidRPr="003A425A">
        <w:rPr>
          <w:rFonts w:ascii="Times New Roman" w:hAnsi="Times New Roman"/>
          <w:sz w:val="24"/>
          <w:szCs w:val="24"/>
        </w:rPr>
        <w:t>, чтобы держать в памяти меньшее изображение.</w:t>
      </w:r>
      <w:r w:rsidR="00BA1675" w:rsidRPr="003A425A">
        <w:rPr>
          <w:rFonts w:ascii="Times New Roman" w:hAnsi="Times New Roman"/>
          <w:sz w:val="24"/>
          <w:szCs w:val="24"/>
        </w:rPr>
        <w:t xml:space="preserve"> </w:t>
      </w:r>
      <w:r w:rsidRPr="003A425A">
        <w:rPr>
          <w:rFonts w:ascii="Times New Roman" w:hAnsi="Times New Roman"/>
          <w:sz w:val="24"/>
          <w:szCs w:val="24"/>
        </w:rPr>
        <w:t>Также избегайте комп</w:t>
      </w:r>
      <w:r w:rsidR="00BA1675" w:rsidRPr="003A425A">
        <w:rPr>
          <w:rFonts w:ascii="Times New Roman" w:hAnsi="Times New Roman"/>
          <w:sz w:val="24"/>
          <w:szCs w:val="24"/>
        </w:rPr>
        <w:t>о</w:t>
      </w:r>
      <w:r w:rsidRPr="003A425A">
        <w:rPr>
          <w:rFonts w:ascii="Times New Roman" w:hAnsi="Times New Roman"/>
          <w:sz w:val="24"/>
          <w:szCs w:val="24"/>
        </w:rPr>
        <w:t xml:space="preserve">зиции изображений во время выполнения, так как это может уменьшить производительность. Это касается, например, </w:t>
      </w:r>
      <w:r w:rsidR="00DA7E37" w:rsidRPr="003A425A">
        <w:rPr>
          <w:rFonts w:ascii="Times New Roman" w:hAnsi="Times New Roman"/>
          <w:sz w:val="24"/>
          <w:szCs w:val="24"/>
        </w:rPr>
        <w:t>эффект</w:t>
      </w:r>
      <w:r w:rsidRPr="003A425A">
        <w:rPr>
          <w:rFonts w:ascii="Times New Roman" w:hAnsi="Times New Roman"/>
          <w:sz w:val="24"/>
          <w:szCs w:val="24"/>
        </w:rPr>
        <w:t>ов затенения.</w:t>
      </w:r>
      <w:r w:rsidR="00BA1675" w:rsidRPr="003A425A">
        <w:rPr>
          <w:rFonts w:ascii="Times New Roman" w:hAnsi="Times New Roman"/>
          <w:sz w:val="24"/>
          <w:szCs w:val="24"/>
        </w:rPr>
        <w:t xml:space="preserve"> </w:t>
      </w:r>
    </w:p>
    <w:p w:rsidR="00BA1675" w:rsidRPr="003A425A" w:rsidRDefault="005A6BBD" w:rsidP="0000065B">
      <w:pPr>
        <w:jc w:val="both"/>
        <w:rPr>
          <w:rFonts w:ascii="Times New Roman" w:hAnsi="Times New Roman"/>
          <w:sz w:val="24"/>
          <w:szCs w:val="24"/>
        </w:rPr>
      </w:pPr>
      <w:r w:rsidRPr="003A425A">
        <w:rPr>
          <w:rFonts w:ascii="Times New Roman" w:hAnsi="Times New Roman"/>
          <w:color w:val="00B050"/>
          <w:sz w:val="24"/>
          <w:szCs w:val="24"/>
        </w:rPr>
        <w:t xml:space="preserve">Более </w:t>
      </w:r>
      <w:r w:rsidR="00DA7E37" w:rsidRPr="003A425A">
        <w:rPr>
          <w:rFonts w:ascii="Times New Roman" w:hAnsi="Times New Roman"/>
          <w:color w:val="00B050"/>
          <w:sz w:val="24"/>
          <w:szCs w:val="24"/>
        </w:rPr>
        <w:t>эффект</w:t>
      </w:r>
      <w:r w:rsidRPr="003A425A">
        <w:rPr>
          <w:rFonts w:ascii="Times New Roman" w:hAnsi="Times New Roman"/>
          <w:color w:val="00B050"/>
          <w:sz w:val="24"/>
          <w:szCs w:val="24"/>
        </w:rPr>
        <w:t>ивно использовать якоря, чем связывание с позициями элементов друг относительно друга.</w:t>
      </w:r>
      <w:r w:rsidRPr="003A425A">
        <w:rPr>
          <w:rFonts w:ascii="Times New Roman" w:hAnsi="Times New Roman"/>
          <w:sz w:val="24"/>
          <w:szCs w:val="24"/>
        </w:rPr>
        <w:t xml:space="preserve"> </w:t>
      </w:r>
      <w:r w:rsidRPr="003A425A">
        <w:rPr>
          <w:rFonts w:ascii="Times New Roman" w:hAnsi="Times New Roman"/>
          <w:i/>
          <w:sz w:val="24"/>
          <w:szCs w:val="24"/>
        </w:rPr>
        <w:t>Есть хороший пример кода.</w:t>
      </w:r>
      <w:r w:rsidR="00BA1675" w:rsidRPr="003A425A">
        <w:rPr>
          <w:rFonts w:ascii="Times New Roman" w:hAnsi="Times New Roman"/>
          <w:i/>
          <w:sz w:val="24"/>
          <w:szCs w:val="24"/>
        </w:rPr>
        <w:t xml:space="preserve"> </w:t>
      </w:r>
      <w:r w:rsidRPr="003A425A">
        <w:rPr>
          <w:rFonts w:ascii="Times New Roman" w:hAnsi="Times New Roman"/>
          <w:sz w:val="24"/>
          <w:szCs w:val="24"/>
        </w:rPr>
        <w:t>Но связывание предоставляет большую гибкость.</w:t>
      </w:r>
      <w:r w:rsidR="00BA1675" w:rsidRPr="003A425A">
        <w:rPr>
          <w:rFonts w:ascii="Times New Roman" w:hAnsi="Times New Roman"/>
          <w:sz w:val="24"/>
          <w:szCs w:val="24"/>
        </w:rPr>
        <w:t xml:space="preserve"> </w:t>
      </w:r>
      <w:r w:rsidRPr="003A425A">
        <w:rPr>
          <w:rFonts w:ascii="Times New Roman" w:hAnsi="Times New Roman"/>
          <w:sz w:val="24"/>
          <w:szCs w:val="24"/>
        </w:rPr>
        <w:t>Если ваш макет предполагается быть статическим, то вам следует задавать координаты также статически.</w:t>
      </w:r>
      <w:r w:rsidR="00BA1675" w:rsidRPr="003A425A">
        <w:rPr>
          <w:rFonts w:ascii="Times New Roman" w:hAnsi="Times New Roman"/>
          <w:sz w:val="24"/>
          <w:szCs w:val="24"/>
        </w:rPr>
        <w:t xml:space="preserve"> </w:t>
      </w:r>
    </w:p>
    <w:p w:rsidR="005A6BBD" w:rsidRPr="003A425A" w:rsidRDefault="005A6BBD" w:rsidP="0000065B">
      <w:pPr>
        <w:jc w:val="both"/>
        <w:rPr>
          <w:rFonts w:ascii="Times New Roman" w:hAnsi="Times New Roman"/>
          <w:color w:val="00B050"/>
          <w:sz w:val="24"/>
          <w:szCs w:val="24"/>
        </w:rPr>
      </w:pPr>
      <w:r w:rsidRPr="003A425A">
        <w:rPr>
          <w:rFonts w:ascii="Times New Roman" w:hAnsi="Times New Roman"/>
          <w:sz w:val="24"/>
          <w:szCs w:val="24"/>
        </w:rPr>
        <w:t xml:space="preserve">Очень часто возникает желание </w:t>
      </w:r>
      <w:r w:rsidR="00F850EA" w:rsidRPr="003A425A">
        <w:rPr>
          <w:rFonts w:ascii="Times New Roman" w:hAnsi="Times New Roman"/>
          <w:sz w:val="24"/>
          <w:szCs w:val="24"/>
        </w:rPr>
        <w:t>написа</w:t>
      </w:r>
      <w:r w:rsidRPr="003A425A">
        <w:rPr>
          <w:rFonts w:ascii="Times New Roman" w:hAnsi="Times New Roman"/>
          <w:sz w:val="24"/>
          <w:szCs w:val="24"/>
        </w:rPr>
        <w:t xml:space="preserve">ть вашу собственную С++ модель, которая бы использовалась совместно с </w:t>
      </w:r>
      <w:r w:rsidR="009B0257" w:rsidRPr="003A425A">
        <w:rPr>
          <w:rFonts w:ascii="Times New Roman" w:hAnsi="Times New Roman"/>
          <w:sz w:val="24"/>
          <w:szCs w:val="24"/>
        </w:rPr>
        <w:t>qml</w:t>
      </w:r>
      <w:r w:rsidRPr="003A425A">
        <w:rPr>
          <w:rFonts w:ascii="Times New Roman" w:hAnsi="Times New Roman"/>
          <w:sz w:val="24"/>
          <w:szCs w:val="24"/>
        </w:rPr>
        <w:t xml:space="preserve"> изображением. Вот общие рекомендации по данному вопросу:</w:t>
      </w:r>
    </w:p>
    <w:p w:rsidR="005A6BBD" w:rsidRPr="003A425A" w:rsidRDefault="005A6BBD" w:rsidP="004D4FF9">
      <w:pPr>
        <w:pStyle w:val="a8"/>
        <w:numPr>
          <w:ilvl w:val="0"/>
          <w:numId w:val="16"/>
        </w:numPr>
        <w:jc w:val="both"/>
        <w:rPr>
          <w:rFonts w:ascii="Times New Roman" w:hAnsi="Times New Roman"/>
          <w:color w:val="00B050"/>
          <w:sz w:val="24"/>
          <w:szCs w:val="24"/>
        </w:rPr>
      </w:pPr>
      <w:r w:rsidRPr="003A425A">
        <w:rPr>
          <w:rFonts w:ascii="Times New Roman" w:hAnsi="Times New Roman"/>
          <w:color w:val="00B050"/>
          <w:sz w:val="24"/>
          <w:szCs w:val="24"/>
        </w:rPr>
        <w:t>Будьте настолько асинхронными, насколько это возможно.</w:t>
      </w:r>
    </w:p>
    <w:p w:rsidR="005A6BBD" w:rsidRPr="003A425A" w:rsidRDefault="005A6BBD" w:rsidP="004D4FF9">
      <w:pPr>
        <w:pStyle w:val="a8"/>
        <w:numPr>
          <w:ilvl w:val="0"/>
          <w:numId w:val="16"/>
        </w:numPr>
        <w:jc w:val="both"/>
        <w:rPr>
          <w:rFonts w:ascii="Times New Roman" w:hAnsi="Times New Roman"/>
          <w:color w:val="00B050"/>
          <w:sz w:val="24"/>
          <w:szCs w:val="24"/>
        </w:rPr>
      </w:pPr>
      <w:r w:rsidRPr="003A425A">
        <w:rPr>
          <w:rFonts w:ascii="Times New Roman" w:hAnsi="Times New Roman"/>
          <w:color w:val="00B050"/>
          <w:sz w:val="24"/>
          <w:szCs w:val="24"/>
        </w:rPr>
        <w:t>Делайте всю обработку в рабочем потоке меньшего приоритета.</w:t>
      </w:r>
    </w:p>
    <w:p w:rsidR="005A6BBD" w:rsidRPr="003A425A" w:rsidRDefault="005A6BBD" w:rsidP="004D4FF9">
      <w:pPr>
        <w:pStyle w:val="a8"/>
        <w:numPr>
          <w:ilvl w:val="0"/>
          <w:numId w:val="16"/>
        </w:numPr>
        <w:jc w:val="both"/>
        <w:rPr>
          <w:rFonts w:ascii="Times New Roman" w:hAnsi="Times New Roman"/>
          <w:color w:val="FF0000"/>
          <w:sz w:val="24"/>
          <w:szCs w:val="24"/>
        </w:rPr>
      </w:pPr>
      <w:r w:rsidRPr="003A425A">
        <w:rPr>
          <w:rFonts w:ascii="Times New Roman" w:hAnsi="Times New Roman"/>
          <w:color w:val="FF0000"/>
          <w:sz w:val="24"/>
          <w:szCs w:val="24"/>
        </w:rPr>
        <w:t xml:space="preserve">Группируйте серверные операции так, чтобы ввод/вывод и </w:t>
      </w:r>
      <w:r w:rsidRPr="003A425A">
        <w:rPr>
          <w:rFonts w:ascii="Times New Roman" w:hAnsi="Times New Roman"/>
          <w:color w:val="FF0000"/>
          <w:sz w:val="24"/>
          <w:szCs w:val="24"/>
          <w:lang w:val="en-US"/>
        </w:rPr>
        <w:t>IPC</w:t>
      </w:r>
      <w:r w:rsidRPr="003A425A">
        <w:rPr>
          <w:rFonts w:ascii="Times New Roman" w:hAnsi="Times New Roman"/>
          <w:color w:val="FF0000"/>
          <w:sz w:val="24"/>
          <w:szCs w:val="24"/>
        </w:rPr>
        <w:t xml:space="preserve"> были минимизированы.</w:t>
      </w:r>
    </w:p>
    <w:p w:rsidR="005A6BBD" w:rsidRPr="003A425A" w:rsidRDefault="005A6BBD" w:rsidP="004D4FF9">
      <w:pPr>
        <w:pStyle w:val="a8"/>
        <w:numPr>
          <w:ilvl w:val="0"/>
          <w:numId w:val="16"/>
        </w:numPr>
        <w:jc w:val="both"/>
        <w:rPr>
          <w:rFonts w:ascii="Times New Roman" w:hAnsi="Times New Roman"/>
          <w:color w:val="FF0000"/>
          <w:sz w:val="24"/>
          <w:szCs w:val="24"/>
        </w:rPr>
      </w:pPr>
      <w:r w:rsidRPr="003A425A">
        <w:rPr>
          <w:rFonts w:ascii="Times New Roman" w:hAnsi="Times New Roman"/>
          <w:color w:val="FF0000"/>
          <w:sz w:val="24"/>
          <w:szCs w:val="24"/>
        </w:rPr>
        <w:t xml:space="preserve">Используйте </w:t>
      </w:r>
      <w:r w:rsidRPr="003A425A">
        <w:rPr>
          <w:rFonts w:ascii="Times New Roman" w:hAnsi="Times New Roman"/>
          <w:color w:val="FF0000"/>
          <w:sz w:val="24"/>
          <w:szCs w:val="24"/>
          <w:lang w:val="en-US"/>
        </w:rPr>
        <w:t>sliding</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slice</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window</w:t>
      </w:r>
      <w:r w:rsidRPr="003A425A">
        <w:rPr>
          <w:rFonts w:ascii="Times New Roman" w:hAnsi="Times New Roman"/>
          <w:color w:val="FF0000"/>
          <w:sz w:val="24"/>
          <w:szCs w:val="24"/>
        </w:rPr>
        <w:t xml:space="preserve"> для кэширования результатов, чьи параметры определяются при помощи профилирования.</w:t>
      </w:r>
    </w:p>
    <w:p w:rsidR="005A6BBD" w:rsidRPr="003A425A" w:rsidRDefault="005A6BBD" w:rsidP="001603A5">
      <w:pPr>
        <w:jc w:val="both"/>
        <w:rPr>
          <w:rFonts w:ascii="Times New Roman" w:hAnsi="Times New Roman"/>
          <w:sz w:val="24"/>
          <w:szCs w:val="24"/>
        </w:rPr>
      </w:pPr>
      <w:r w:rsidRPr="003A425A">
        <w:rPr>
          <w:rFonts w:ascii="Times New Roman" w:hAnsi="Times New Roman"/>
          <w:sz w:val="24"/>
          <w:szCs w:val="24"/>
        </w:rPr>
        <w:t>Также избегайте ненужной блокировки, так как блокировка может существенно ухудшить производительность.</w:t>
      </w:r>
      <w:r w:rsidR="00BA1675" w:rsidRPr="003A425A">
        <w:rPr>
          <w:rFonts w:ascii="Times New Roman" w:hAnsi="Times New Roman"/>
          <w:sz w:val="24"/>
          <w:szCs w:val="24"/>
        </w:rPr>
        <w:t xml:space="preserve"> </w:t>
      </w:r>
    </w:p>
    <w:p w:rsidR="005A6BBD" w:rsidRPr="003A425A" w:rsidRDefault="009B0257" w:rsidP="00605F34">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обеспечивает </w:t>
      </w:r>
      <w:r w:rsidR="005A6BBD" w:rsidRPr="003A425A">
        <w:rPr>
          <w:rFonts w:ascii="Times New Roman" w:hAnsi="Times New Roman"/>
          <w:sz w:val="24"/>
          <w:szCs w:val="24"/>
          <w:lang w:val="en-US"/>
        </w:rPr>
        <w:t>ListModel</w:t>
      </w:r>
      <w:r w:rsidR="005A6BBD" w:rsidRPr="003A425A">
        <w:rPr>
          <w:rFonts w:ascii="Times New Roman" w:hAnsi="Times New Roman"/>
          <w:sz w:val="24"/>
          <w:szCs w:val="24"/>
        </w:rPr>
        <w:t xml:space="preserve"> элемент, который можно использовать для занесения данных в изображение списка.</w:t>
      </w:r>
      <w:r w:rsidR="000304FB" w:rsidRPr="003A425A">
        <w:rPr>
          <w:rFonts w:ascii="Times New Roman" w:hAnsi="Times New Roman"/>
          <w:sz w:val="24"/>
          <w:szCs w:val="24"/>
        </w:rPr>
        <w:t xml:space="preserve"> </w:t>
      </w:r>
      <w:r w:rsidR="005A6BBD" w:rsidRPr="003A425A">
        <w:rPr>
          <w:rFonts w:ascii="Times New Roman" w:hAnsi="Times New Roman"/>
          <w:i/>
          <w:color w:val="FF0000"/>
          <w:sz w:val="24"/>
          <w:szCs w:val="24"/>
        </w:rPr>
        <w:t xml:space="preserve">Также говорится о создании рабочего потока </w:t>
      </w:r>
      <w:r w:rsidR="00D10A6A" w:rsidRPr="003A425A">
        <w:rPr>
          <w:rFonts w:ascii="Times New Roman" w:hAnsi="Times New Roman"/>
          <w:i/>
          <w:color w:val="FF0000"/>
          <w:sz w:val="24"/>
          <w:szCs w:val="24"/>
        </w:rPr>
        <w:t>java script</w:t>
      </w:r>
      <w:r w:rsidR="005A6BBD" w:rsidRPr="003A425A">
        <w:rPr>
          <w:rFonts w:ascii="Times New Roman" w:hAnsi="Times New Roman"/>
          <w:i/>
          <w:color w:val="FF0000"/>
          <w:sz w:val="24"/>
          <w:szCs w:val="24"/>
        </w:rPr>
        <w:t>, но я пока этого не понимаю. Следует разобраться с данным вопросом.</w:t>
      </w:r>
      <w:r w:rsidR="000304FB" w:rsidRPr="003A425A">
        <w:rPr>
          <w:rFonts w:ascii="Times New Roman" w:hAnsi="Times New Roman"/>
          <w:i/>
          <w:color w:val="FF0000"/>
          <w:sz w:val="24"/>
          <w:szCs w:val="24"/>
        </w:rPr>
        <w:t xml:space="preserve"> </w:t>
      </w:r>
      <w:r w:rsidR="005A6BBD" w:rsidRPr="003A425A">
        <w:rPr>
          <w:rFonts w:ascii="Times New Roman" w:hAnsi="Times New Roman"/>
          <w:sz w:val="24"/>
          <w:szCs w:val="24"/>
        </w:rPr>
        <w:t xml:space="preserve">В </w:t>
      </w:r>
      <w:r w:rsidR="000A4493" w:rsidRPr="003A425A">
        <w:rPr>
          <w:rFonts w:ascii="Times New Roman" w:hAnsi="Times New Roman"/>
          <w:sz w:val="24"/>
          <w:szCs w:val="24"/>
        </w:rPr>
        <w:t>Qt Quick</w:t>
      </w:r>
      <w:r w:rsidR="005A6BBD" w:rsidRPr="003A425A">
        <w:rPr>
          <w:rFonts w:ascii="Times New Roman" w:hAnsi="Times New Roman"/>
          <w:sz w:val="24"/>
          <w:szCs w:val="24"/>
        </w:rPr>
        <w:t xml:space="preserve"> 2 модель списка очень производительна, но только если роли элементов не изменяются динамически.</w:t>
      </w:r>
      <w:r w:rsidR="000304FB" w:rsidRPr="003A425A">
        <w:rPr>
          <w:rFonts w:ascii="Times New Roman" w:hAnsi="Times New Roman"/>
          <w:sz w:val="24"/>
          <w:szCs w:val="24"/>
        </w:rPr>
        <w:t xml:space="preserve"> </w:t>
      </w:r>
      <w:r w:rsidR="005A6BBD" w:rsidRPr="003A425A">
        <w:rPr>
          <w:rFonts w:ascii="Times New Roman" w:hAnsi="Times New Roman"/>
          <w:sz w:val="24"/>
          <w:szCs w:val="24"/>
        </w:rPr>
        <w:t>Делегаты представлений следует делать настолько простыми, насколько это возможно. Не нужно создавать ту информацию, которая в данный момент времени не очень нужна.</w:t>
      </w:r>
      <w:r w:rsidR="000304FB" w:rsidRPr="003A425A">
        <w:rPr>
          <w:rFonts w:ascii="Times New Roman" w:hAnsi="Times New Roman"/>
          <w:sz w:val="24"/>
          <w:szCs w:val="24"/>
        </w:rPr>
        <w:t xml:space="preserve"> </w:t>
      </w:r>
      <w:r w:rsidR="005A6BBD" w:rsidRPr="003A425A">
        <w:rPr>
          <w:rFonts w:ascii="Times New Roman" w:hAnsi="Times New Roman"/>
          <w:i/>
          <w:sz w:val="24"/>
          <w:szCs w:val="24"/>
        </w:rPr>
        <w:t>Далее приводится список советов по созданию делегатов.</w:t>
      </w:r>
      <w:r w:rsidR="000304FB" w:rsidRPr="003A425A">
        <w:rPr>
          <w:rFonts w:ascii="Times New Roman" w:hAnsi="Times New Roman"/>
          <w:i/>
          <w:sz w:val="24"/>
          <w:szCs w:val="24"/>
        </w:rPr>
        <w:t xml:space="preserve"> </w:t>
      </w:r>
      <w:r w:rsidRPr="003A425A">
        <w:rPr>
          <w:rFonts w:ascii="Times New Roman" w:hAnsi="Times New Roman"/>
          <w:sz w:val="24"/>
          <w:szCs w:val="24"/>
        </w:rPr>
        <w:t>Qml</w:t>
      </w:r>
      <w:r w:rsidR="005A6BBD" w:rsidRPr="003A425A">
        <w:rPr>
          <w:rFonts w:ascii="Times New Roman" w:hAnsi="Times New Roman"/>
          <w:sz w:val="24"/>
          <w:szCs w:val="24"/>
        </w:rPr>
        <w:t xml:space="preserve"> содержит некоторые особенности, позволяющие создавать очень привлекательные интерфейсы пользователя. Но это требует затрат некоторой производительности.</w:t>
      </w:r>
      <w:r w:rsidR="000304FB" w:rsidRPr="003A425A">
        <w:rPr>
          <w:rFonts w:ascii="Times New Roman" w:hAnsi="Times New Roman"/>
          <w:sz w:val="24"/>
          <w:szCs w:val="24"/>
        </w:rPr>
        <w:t xml:space="preserve"> </w:t>
      </w:r>
      <w:r w:rsidR="005A6BBD" w:rsidRPr="003A425A">
        <w:rPr>
          <w:rFonts w:ascii="Times New Roman" w:hAnsi="Times New Roman"/>
          <w:color w:val="00B050"/>
          <w:sz w:val="24"/>
          <w:szCs w:val="24"/>
        </w:rPr>
        <w:t xml:space="preserve">Избегайте запуска </w:t>
      </w:r>
      <w:r w:rsidR="00D10A6A" w:rsidRPr="003A425A">
        <w:rPr>
          <w:rFonts w:ascii="Times New Roman" w:hAnsi="Times New Roman"/>
          <w:color w:val="00B050"/>
          <w:sz w:val="24"/>
          <w:szCs w:val="24"/>
        </w:rPr>
        <w:t>java script</w:t>
      </w:r>
      <w:r w:rsidR="005A6BBD" w:rsidRPr="003A425A">
        <w:rPr>
          <w:rFonts w:ascii="Times New Roman" w:hAnsi="Times New Roman"/>
          <w:color w:val="00B050"/>
          <w:sz w:val="24"/>
          <w:szCs w:val="24"/>
        </w:rPr>
        <w:t xml:space="preserve"> во время анимации. </w:t>
      </w:r>
      <w:r w:rsidR="005A6BBD" w:rsidRPr="003A425A">
        <w:rPr>
          <w:rFonts w:ascii="Times New Roman" w:hAnsi="Times New Roman"/>
          <w:sz w:val="24"/>
          <w:szCs w:val="24"/>
        </w:rPr>
        <w:t xml:space="preserve">Не надо использовать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функции сложной </w:t>
      </w:r>
      <w:r w:rsidR="00D95FF2" w:rsidRPr="003A425A">
        <w:rPr>
          <w:rFonts w:ascii="Times New Roman" w:hAnsi="Times New Roman"/>
          <w:sz w:val="24"/>
          <w:szCs w:val="24"/>
        </w:rPr>
        <w:t>структур</w:t>
      </w:r>
      <w:r w:rsidR="005A6BBD" w:rsidRPr="003A425A">
        <w:rPr>
          <w:rFonts w:ascii="Times New Roman" w:hAnsi="Times New Roman"/>
          <w:sz w:val="24"/>
          <w:szCs w:val="24"/>
        </w:rPr>
        <w:t xml:space="preserve">ы для некоторых параметров во время анимации. Особенно внимательными следует быть со </w:t>
      </w:r>
      <w:r w:rsidR="005A6BBD" w:rsidRPr="003A425A">
        <w:rPr>
          <w:rFonts w:ascii="Times New Roman" w:hAnsi="Times New Roman"/>
          <w:color w:val="FF0000"/>
          <w:sz w:val="24"/>
          <w:szCs w:val="24"/>
        </w:rPr>
        <w:t>скриптовыми анимациями</w:t>
      </w:r>
      <w:r w:rsidR="005A6BBD" w:rsidRPr="003A425A">
        <w:rPr>
          <w:rFonts w:ascii="Times New Roman" w:hAnsi="Times New Roman"/>
          <w:sz w:val="24"/>
          <w:szCs w:val="24"/>
        </w:rPr>
        <w:t xml:space="preserve">, так как последние используются в </w:t>
      </w:r>
      <w:r w:rsidR="00783BFB" w:rsidRPr="003A425A">
        <w:rPr>
          <w:rFonts w:ascii="Times New Roman" w:hAnsi="Times New Roman"/>
          <w:sz w:val="24"/>
          <w:szCs w:val="24"/>
        </w:rPr>
        <w:t>Глав</w:t>
      </w:r>
      <w:r w:rsidR="005A6BBD" w:rsidRPr="003A425A">
        <w:rPr>
          <w:rFonts w:ascii="Times New Roman" w:hAnsi="Times New Roman"/>
          <w:sz w:val="24"/>
          <w:szCs w:val="24"/>
        </w:rPr>
        <w:t>ном рабочем потоке.</w:t>
      </w:r>
    </w:p>
    <w:p w:rsidR="000304FB" w:rsidRPr="003A425A" w:rsidRDefault="005A6BBD" w:rsidP="00605F34">
      <w:pPr>
        <w:jc w:val="both"/>
        <w:rPr>
          <w:rFonts w:ascii="Times New Roman" w:hAnsi="Times New Roman"/>
          <w:color w:val="00B050"/>
          <w:sz w:val="24"/>
          <w:szCs w:val="24"/>
        </w:rPr>
      </w:pPr>
      <w:r w:rsidRPr="003A425A">
        <w:rPr>
          <w:rFonts w:ascii="Times New Roman" w:hAnsi="Times New Roman"/>
          <w:sz w:val="24"/>
          <w:szCs w:val="24"/>
        </w:rPr>
        <w:t xml:space="preserve">В </w:t>
      </w:r>
      <w:r w:rsidR="000A4493" w:rsidRPr="003A425A">
        <w:rPr>
          <w:rFonts w:ascii="Times New Roman" w:hAnsi="Times New Roman"/>
          <w:sz w:val="24"/>
          <w:szCs w:val="24"/>
        </w:rPr>
        <w:t>Qt Quick</w:t>
      </w:r>
      <w:r w:rsidRPr="003A425A">
        <w:rPr>
          <w:rFonts w:ascii="Times New Roman" w:hAnsi="Times New Roman"/>
          <w:sz w:val="24"/>
          <w:szCs w:val="24"/>
        </w:rPr>
        <w:t xml:space="preserve"> 2 партиклс модуле можно создавать красивые </w:t>
      </w:r>
      <w:r w:rsidR="00DA7E37" w:rsidRPr="003A425A">
        <w:rPr>
          <w:rFonts w:ascii="Times New Roman" w:hAnsi="Times New Roman"/>
          <w:sz w:val="24"/>
          <w:szCs w:val="24"/>
        </w:rPr>
        <w:t>эффект</w:t>
      </w:r>
      <w:r w:rsidRPr="003A425A">
        <w:rPr>
          <w:rFonts w:ascii="Times New Roman" w:hAnsi="Times New Roman"/>
          <w:sz w:val="24"/>
          <w:szCs w:val="24"/>
        </w:rPr>
        <w:t xml:space="preserve">ы частиц, которые могут быть плавно интегрированы в интерфейс пользователя. Но платформы отличаются по возможностям. Чем больше частиц вы используете, тем быстрее должно быть ваше оборудование, чтобы обеспечить 60 </w:t>
      </w:r>
      <w:r w:rsidRPr="003A425A">
        <w:rPr>
          <w:rFonts w:ascii="Times New Roman" w:hAnsi="Times New Roman"/>
          <w:sz w:val="24"/>
          <w:szCs w:val="24"/>
          <w:lang w:val="en-US"/>
        </w:rPr>
        <w:t>FPS</w:t>
      </w:r>
      <w:r w:rsidRPr="003A425A">
        <w:rPr>
          <w:rFonts w:ascii="Times New Roman" w:hAnsi="Times New Roman"/>
          <w:sz w:val="24"/>
          <w:szCs w:val="24"/>
        </w:rPr>
        <w:t xml:space="preserve">. Также требуется более быстрый ЦП. Поэтому нужно данные </w:t>
      </w:r>
      <w:r w:rsidR="00DA7E37" w:rsidRPr="003A425A">
        <w:rPr>
          <w:rFonts w:ascii="Times New Roman" w:hAnsi="Times New Roman"/>
          <w:sz w:val="24"/>
          <w:szCs w:val="24"/>
        </w:rPr>
        <w:t>эффект</w:t>
      </w:r>
      <w:r w:rsidRPr="003A425A">
        <w:rPr>
          <w:rFonts w:ascii="Times New Roman" w:hAnsi="Times New Roman"/>
          <w:sz w:val="24"/>
          <w:szCs w:val="24"/>
        </w:rPr>
        <w:t>ы протестировать на вашей платформе, чтобы откалибровать число частиц.</w:t>
      </w:r>
      <w:r w:rsidR="000304FB" w:rsidRPr="003A425A">
        <w:rPr>
          <w:rFonts w:ascii="Times New Roman" w:hAnsi="Times New Roman"/>
          <w:sz w:val="24"/>
          <w:szCs w:val="24"/>
        </w:rPr>
        <w:t xml:space="preserve"> </w:t>
      </w:r>
      <w:r w:rsidRPr="003A425A">
        <w:rPr>
          <w:rFonts w:ascii="Times New Roman" w:hAnsi="Times New Roman"/>
          <w:sz w:val="24"/>
          <w:szCs w:val="24"/>
        </w:rPr>
        <w:t>Также данную систему можно сделать недействительной, например, чтобы не тратить ненужную работу для тех элементов, которые сейчас не видны.</w:t>
      </w:r>
      <w:r w:rsidR="000304FB" w:rsidRPr="003A425A">
        <w:rPr>
          <w:rFonts w:ascii="Times New Roman" w:hAnsi="Times New Roman"/>
          <w:color w:val="00B050"/>
          <w:sz w:val="24"/>
          <w:szCs w:val="24"/>
        </w:rPr>
        <w:t xml:space="preserve"> </w:t>
      </w:r>
    </w:p>
    <w:p w:rsidR="005A6BBD" w:rsidRPr="003A425A" w:rsidRDefault="005A6BBD" w:rsidP="00605F34">
      <w:pPr>
        <w:jc w:val="both"/>
        <w:rPr>
          <w:rFonts w:ascii="Times New Roman" w:hAnsi="Times New Roman"/>
          <w:color w:val="00B050"/>
          <w:sz w:val="24"/>
          <w:szCs w:val="24"/>
        </w:rPr>
      </w:pPr>
      <w:r w:rsidRPr="003A425A">
        <w:rPr>
          <w:rFonts w:ascii="Times New Roman" w:hAnsi="Times New Roman"/>
          <w:color w:val="00B050"/>
          <w:sz w:val="24"/>
          <w:szCs w:val="24"/>
        </w:rPr>
        <w:lastRenderedPageBreak/>
        <w:t xml:space="preserve">При помощи разделения приложения на простые модульные компоненты, каждый из которых содержится в отдельном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файле, вы можете достигнуть более быстрой загрузки приложения и лучшего контроля над использованием памяти, а также уменьшить число </w:t>
      </w:r>
      <w:r w:rsidR="001B43DE" w:rsidRPr="003A425A">
        <w:rPr>
          <w:rFonts w:ascii="Times New Roman" w:hAnsi="Times New Roman"/>
          <w:color w:val="00B050"/>
          <w:sz w:val="24"/>
          <w:szCs w:val="24"/>
        </w:rPr>
        <w:t>актив</w:t>
      </w:r>
      <w:r w:rsidRPr="003A425A">
        <w:rPr>
          <w:rFonts w:ascii="Times New Roman" w:hAnsi="Times New Roman"/>
          <w:color w:val="00B050"/>
          <w:sz w:val="24"/>
          <w:szCs w:val="24"/>
        </w:rPr>
        <w:t>ных, но невидимых элементов в вашем приложении.</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Наиболее простым способом ускорения работы при загрузке является избегание произведения работы, которую вам не нужно делать, а также задерживая выполнение работы до тех пор, пока это вам необходимо. Это может быть сделано при помощи использования </w:t>
      </w:r>
      <w:r w:rsidRPr="003A425A">
        <w:rPr>
          <w:rFonts w:ascii="Times New Roman" w:hAnsi="Times New Roman"/>
          <w:sz w:val="24"/>
          <w:szCs w:val="24"/>
          <w:lang w:val="en-US"/>
        </w:rPr>
        <w:t>Loader</w:t>
      </w:r>
      <w:r w:rsidRPr="003A425A">
        <w:rPr>
          <w:rFonts w:ascii="Times New Roman" w:hAnsi="Times New Roman"/>
          <w:sz w:val="24"/>
          <w:szCs w:val="24"/>
        </w:rPr>
        <w:t xml:space="preserve"> или создания компонентов динамически.</w:t>
      </w:r>
      <w:r w:rsidR="000304FB" w:rsidRPr="003A425A">
        <w:rPr>
          <w:rFonts w:ascii="Times New Roman" w:hAnsi="Times New Roman"/>
          <w:sz w:val="24"/>
          <w:szCs w:val="24"/>
        </w:rPr>
        <w:t xml:space="preserve"> </w:t>
      </w:r>
      <w:r w:rsidRPr="003A425A">
        <w:rPr>
          <w:rFonts w:ascii="Times New Roman" w:hAnsi="Times New Roman"/>
          <w:i/>
          <w:sz w:val="24"/>
          <w:szCs w:val="24"/>
        </w:rPr>
        <w:t>Далее описывается использование загрузчика.</w:t>
      </w:r>
      <w:r w:rsidR="000304FB" w:rsidRPr="003A425A">
        <w:rPr>
          <w:rFonts w:ascii="Times New Roman" w:hAnsi="Times New Roman"/>
          <w:i/>
          <w:sz w:val="24"/>
          <w:szCs w:val="24"/>
        </w:rPr>
        <w:t xml:space="preserve"> </w:t>
      </w:r>
      <w:r w:rsidRPr="003A425A">
        <w:rPr>
          <w:rFonts w:ascii="Times New Roman" w:hAnsi="Times New Roman"/>
          <w:i/>
          <w:sz w:val="24"/>
          <w:szCs w:val="24"/>
        </w:rPr>
        <w:t xml:space="preserve">Далее ведётся речь о динамическом создании </w:t>
      </w:r>
      <w:r w:rsidR="00085476" w:rsidRPr="003A425A">
        <w:rPr>
          <w:rFonts w:ascii="Times New Roman" w:hAnsi="Times New Roman"/>
          <w:i/>
          <w:sz w:val="24"/>
          <w:szCs w:val="24"/>
        </w:rPr>
        <w:t>объект</w:t>
      </w:r>
      <w:r w:rsidRPr="003A425A">
        <w:rPr>
          <w:rFonts w:ascii="Times New Roman" w:hAnsi="Times New Roman"/>
          <w:i/>
          <w:sz w:val="24"/>
          <w:szCs w:val="24"/>
        </w:rPr>
        <w:t>ов, о котором речь велась также и немного ранее.</w:t>
      </w:r>
      <w:r w:rsidR="000304FB" w:rsidRPr="003A425A">
        <w:rPr>
          <w:rFonts w:ascii="Times New Roman" w:hAnsi="Times New Roman"/>
          <w:i/>
          <w:sz w:val="24"/>
          <w:szCs w:val="24"/>
        </w:rPr>
        <w:t xml:space="preserve"> </w:t>
      </w:r>
      <w:r w:rsidRPr="003A425A">
        <w:rPr>
          <w:rFonts w:ascii="Times New Roman" w:hAnsi="Times New Roman"/>
          <w:sz w:val="24"/>
          <w:szCs w:val="24"/>
        </w:rPr>
        <w:t xml:space="preserve">В большинстве случаев необходимо все элементы, которые невидимы, инициализировать медленно, а удалять тогда, когда они больше не нужны. Но иногда требуется сделать элемент просто невидимым. </w:t>
      </w:r>
      <w:r w:rsidR="009B0257" w:rsidRPr="003A425A">
        <w:rPr>
          <w:rFonts w:ascii="Times New Roman" w:hAnsi="Times New Roman"/>
          <w:sz w:val="24"/>
          <w:szCs w:val="24"/>
        </w:rPr>
        <w:t>Qml</w:t>
      </w:r>
      <w:r w:rsidRPr="003A425A">
        <w:rPr>
          <w:rFonts w:ascii="Times New Roman" w:hAnsi="Times New Roman"/>
          <w:sz w:val="24"/>
          <w:szCs w:val="24"/>
        </w:rPr>
        <w:t xml:space="preserve"> позволяет делать данные операции.</w:t>
      </w:r>
      <w:r w:rsidR="000304FB" w:rsidRPr="003A425A">
        <w:rPr>
          <w:rFonts w:ascii="Times New Roman" w:hAnsi="Times New Roman"/>
          <w:sz w:val="24"/>
          <w:szCs w:val="24"/>
        </w:rPr>
        <w:t xml:space="preserve"> </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Есть несколько вещей, которые могут существенно уменьшать скорость рисования и разработчикам следует их избегать.</w:t>
      </w:r>
      <w:r w:rsidR="000304FB" w:rsidRPr="003A425A">
        <w:rPr>
          <w:rFonts w:ascii="Times New Roman" w:hAnsi="Times New Roman"/>
          <w:sz w:val="24"/>
          <w:szCs w:val="24"/>
        </w:rPr>
        <w:t xml:space="preserve"> </w:t>
      </w:r>
      <w:r w:rsidRPr="003A425A">
        <w:rPr>
          <w:rFonts w:ascii="Times New Roman" w:hAnsi="Times New Roman"/>
          <w:sz w:val="24"/>
          <w:szCs w:val="24"/>
        </w:rPr>
        <w:t xml:space="preserve">Усечение недоступно по умолчанию и должно использоваться, только если оно очень необходимо. Это визуальный </w:t>
      </w:r>
      <w:r w:rsidR="00DA7E37" w:rsidRPr="003A425A">
        <w:rPr>
          <w:rFonts w:ascii="Times New Roman" w:hAnsi="Times New Roman"/>
          <w:sz w:val="24"/>
          <w:szCs w:val="24"/>
        </w:rPr>
        <w:t>эффект</w:t>
      </w:r>
      <w:r w:rsidRPr="003A425A">
        <w:rPr>
          <w:rFonts w:ascii="Times New Roman" w:hAnsi="Times New Roman"/>
          <w:sz w:val="24"/>
          <w:szCs w:val="24"/>
        </w:rPr>
        <w:t xml:space="preserve">, но не оптимизация. Оно увеличивает сложность рисования. </w:t>
      </w:r>
      <w:r w:rsidRPr="003A425A">
        <w:rPr>
          <w:rFonts w:ascii="Times New Roman" w:hAnsi="Times New Roman"/>
          <w:color w:val="00B050"/>
          <w:sz w:val="24"/>
          <w:szCs w:val="24"/>
        </w:rPr>
        <w:t>Особенно плохим является усечение внутри делегата, которого следует всегда избегать.</w:t>
      </w:r>
      <w:r w:rsidR="000304FB" w:rsidRPr="003A425A">
        <w:rPr>
          <w:rFonts w:ascii="Times New Roman" w:hAnsi="Times New Roman"/>
          <w:color w:val="00B050"/>
          <w:sz w:val="24"/>
          <w:szCs w:val="24"/>
        </w:rPr>
        <w:t xml:space="preserve"> </w:t>
      </w:r>
      <w:r w:rsidRPr="003A425A">
        <w:rPr>
          <w:rFonts w:ascii="Times New Roman" w:hAnsi="Times New Roman"/>
          <w:sz w:val="24"/>
          <w:szCs w:val="24"/>
        </w:rPr>
        <w:t>Если есть элементы, закрытые другими элементами, то лучше установить их видимость в ложь. Это же касается элементов, которые невидимы, но их необходимо инициализировать во время загрузки.</w:t>
      </w:r>
      <w:r w:rsidR="000304FB" w:rsidRPr="003A425A">
        <w:rPr>
          <w:rFonts w:ascii="Times New Roman" w:hAnsi="Times New Roman"/>
          <w:sz w:val="24"/>
          <w:szCs w:val="24"/>
        </w:rPr>
        <w:t xml:space="preserve"> </w:t>
      </w:r>
      <w:r w:rsidRPr="003A425A">
        <w:rPr>
          <w:rFonts w:ascii="Times New Roman" w:hAnsi="Times New Roman"/>
          <w:sz w:val="24"/>
          <w:szCs w:val="24"/>
        </w:rPr>
        <w:t>Непрозрачное содержание гораздо быстрее рисовать, чем прозрачное. Это связано с дополнительными операциями для обеспечения прозрачности.</w:t>
      </w:r>
      <w:r w:rsidR="000304FB" w:rsidRPr="003A425A">
        <w:rPr>
          <w:rFonts w:ascii="Times New Roman" w:hAnsi="Times New Roman"/>
          <w:sz w:val="24"/>
          <w:szCs w:val="24"/>
        </w:rPr>
        <w:t xml:space="preserve"> </w:t>
      </w:r>
      <w:r w:rsidRPr="003A425A">
        <w:rPr>
          <w:rFonts w:ascii="Times New Roman" w:hAnsi="Times New Roman"/>
          <w:sz w:val="24"/>
          <w:szCs w:val="24"/>
          <w:lang w:val="en-US"/>
        </w:rPr>
        <w:t>ShaderEffect</w:t>
      </w:r>
      <w:r w:rsidRPr="003A425A">
        <w:rPr>
          <w:rFonts w:ascii="Times New Roman" w:hAnsi="Times New Roman"/>
          <w:sz w:val="24"/>
          <w:szCs w:val="24"/>
        </w:rPr>
        <w:t xml:space="preserve"> позволяет разместить </w:t>
      </w:r>
      <w:r w:rsidR="00B00C9F" w:rsidRPr="003A425A">
        <w:rPr>
          <w:rFonts w:ascii="Times New Roman" w:hAnsi="Times New Roman"/>
          <w:sz w:val="24"/>
          <w:szCs w:val="24"/>
        </w:rPr>
        <w:t>OpenGL</w:t>
      </w:r>
      <w:r w:rsidRPr="003A425A">
        <w:rPr>
          <w:rFonts w:ascii="Times New Roman" w:hAnsi="Times New Roman"/>
          <w:sz w:val="24"/>
          <w:szCs w:val="24"/>
        </w:rPr>
        <w:t xml:space="preserve"> код прямо в </w:t>
      </w:r>
      <w:r w:rsidR="000A4493" w:rsidRPr="003A425A">
        <w:rPr>
          <w:rFonts w:ascii="Times New Roman" w:hAnsi="Times New Roman"/>
          <w:sz w:val="24"/>
          <w:szCs w:val="24"/>
        </w:rPr>
        <w:t>Qt Quick</w:t>
      </w:r>
      <w:r w:rsidRPr="003A425A">
        <w:rPr>
          <w:rFonts w:ascii="Times New Roman" w:hAnsi="Times New Roman"/>
          <w:sz w:val="24"/>
          <w:szCs w:val="24"/>
        </w:rPr>
        <w:t xml:space="preserve"> приложении с очень малым переполнением. Но при этом следует иметь в виду, что фрагмент кода будет выполняться для каждого пиксела и поэтому для плохого оборудования следует применять особенные инструкции для данного </w:t>
      </w:r>
      <w:r w:rsidR="00085476" w:rsidRPr="003A425A">
        <w:rPr>
          <w:rFonts w:ascii="Times New Roman" w:hAnsi="Times New Roman"/>
          <w:sz w:val="24"/>
          <w:szCs w:val="24"/>
        </w:rPr>
        <w:t>объект</w:t>
      </w:r>
      <w:r w:rsidRPr="003A425A">
        <w:rPr>
          <w:rFonts w:ascii="Times New Roman" w:hAnsi="Times New Roman"/>
          <w:sz w:val="24"/>
          <w:szCs w:val="24"/>
        </w:rPr>
        <w:t>а.</w:t>
      </w:r>
      <w:r w:rsidR="000304FB" w:rsidRPr="003A425A">
        <w:rPr>
          <w:rFonts w:ascii="Times New Roman" w:hAnsi="Times New Roman"/>
          <w:sz w:val="24"/>
          <w:szCs w:val="24"/>
        </w:rPr>
        <w:t xml:space="preserve"> </w:t>
      </w:r>
      <w:r w:rsidRPr="003A425A">
        <w:rPr>
          <w:rFonts w:ascii="Times New Roman" w:hAnsi="Times New Roman"/>
          <w:sz w:val="24"/>
          <w:szCs w:val="24"/>
        </w:rPr>
        <w:t xml:space="preserve">С использованием данных </w:t>
      </w:r>
      <w:r w:rsidR="00085476" w:rsidRPr="003A425A">
        <w:rPr>
          <w:rFonts w:ascii="Times New Roman" w:hAnsi="Times New Roman"/>
          <w:sz w:val="24"/>
          <w:szCs w:val="24"/>
        </w:rPr>
        <w:t>объект</w:t>
      </w:r>
      <w:r w:rsidRPr="003A425A">
        <w:rPr>
          <w:rFonts w:ascii="Times New Roman" w:hAnsi="Times New Roman"/>
          <w:sz w:val="24"/>
          <w:szCs w:val="24"/>
        </w:rPr>
        <w:t>ов следует быть осторожным, так как они могут быть немного дорогими.</w:t>
      </w:r>
      <w:r w:rsidR="000304FB" w:rsidRPr="003A425A">
        <w:rPr>
          <w:rFonts w:ascii="Times New Roman" w:hAnsi="Times New Roman"/>
          <w:sz w:val="24"/>
          <w:szCs w:val="24"/>
        </w:rPr>
        <w:t xml:space="preserve"> </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Количество памяти, которая будет выделена приложением и способ, при помощи которого память будет выделена, очень важны. Кроме всего прочего динамическое выделение памяти в яме также является достаточно затратной расчётной операцией. </w:t>
      </w:r>
      <w:r w:rsidR="00D10A6A" w:rsidRPr="003A425A">
        <w:rPr>
          <w:rFonts w:ascii="Times New Roman" w:hAnsi="Times New Roman"/>
          <w:color w:val="00B050"/>
          <w:sz w:val="24"/>
          <w:szCs w:val="24"/>
        </w:rPr>
        <w:t>Java script</w:t>
      </w:r>
      <w:r w:rsidRPr="003A425A">
        <w:rPr>
          <w:rFonts w:ascii="Times New Roman" w:hAnsi="Times New Roman"/>
          <w:color w:val="00B050"/>
          <w:sz w:val="24"/>
          <w:szCs w:val="24"/>
        </w:rPr>
        <w:t xml:space="preserve"> владеет управляемой ямой памяти, которая снабжена автоматическим сборщиком мусора</w:t>
      </w:r>
      <w:r w:rsidRPr="003A425A">
        <w:rPr>
          <w:rFonts w:ascii="Times New Roman" w:hAnsi="Times New Roman"/>
          <w:sz w:val="24"/>
          <w:szCs w:val="24"/>
        </w:rPr>
        <w:t>, что обеспечивает некоторые преимущества, но также и вызывает некоторые последствия.</w:t>
      </w:r>
      <w:r w:rsidR="000304FB" w:rsidRPr="003A425A">
        <w:rPr>
          <w:rFonts w:ascii="Times New Roman" w:hAnsi="Times New Roman"/>
          <w:sz w:val="24"/>
          <w:szCs w:val="24"/>
        </w:rPr>
        <w:t xml:space="preserve">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приложение использует память как из ямы С++, так и из управляемой ямы </w:t>
      </w:r>
      <w:r w:rsidR="00D10A6A" w:rsidRPr="003A425A">
        <w:rPr>
          <w:rFonts w:ascii="Times New Roman" w:hAnsi="Times New Roman"/>
          <w:color w:val="00B050"/>
          <w:sz w:val="24"/>
          <w:szCs w:val="24"/>
        </w:rPr>
        <w:t>java script</w:t>
      </w:r>
      <w:r w:rsidRPr="003A425A">
        <w:rPr>
          <w:rFonts w:ascii="Times New Roman" w:hAnsi="Times New Roman"/>
          <w:color w:val="00B050"/>
          <w:sz w:val="24"/>
          <w:szCs w:val="24"/>
        </w:rPr>
        <w:t xml:space="preserve">. </w:t>
      </w:r>
      <w:r w:rsidRPr="003A425A">
        <w:rPr>
          <w:rFonts w:ascii="Times New Roman" w:hAnsi="Times New Roman"/>
          <w:sz w:val="24"/>
          <w:szCs w:val="24"/>
        </w:rPr>
        <w:t>Разработчик приложения должен быть внимательным в тонкостях каждой ямы, чтобы максимизировать производительность.</w:t>
      </w:r>
      <w:r w:rsidR="000304FB" w:rsidRPr="003A425A">
        <w:rPr>
          <w:rFonts w:ascii="Times New Roman" w:hAnsi="Times New Roman"/>
          <w:sz w:val="24"/>
          <w:szCs w:val="24"/>
        </w:rPr>
        <w:t xml:space="preserve"> </w:t>
      </w:r>
      <w:r w:rsidRPr="003A425A">
        <w:rPr>
          <w:rFonts w:ascii="Times New Roman" w:hAnsi="Times New Roman"/>
          <w:sz w:val="24"/>
          <w:szCs w:val="24"/>
        </w:rPr>
        <w:t>Следующие замечания не являются критическими, но выступают как советы, которые могут оказаться неоправданными в некоторых случаях.</w:t>
      </w:r>
    </w:p>
    <w:p w:rsidR="005A6BBD" w:rsidRPr="003A425A" w:rsidRDefault="005A6BBD" w:rsidP="00FF1335">
      <w:pPr>
        <w:numPr>
          <w:ilvl w:val="0"/>
          <w:numId w:val="163"/>
        </w:numPr>
        <w:jc w:val="both"/>
        <w:rPr>
          <w:rFonts w:ascii="Times New Roman" w:hAnsi="Times New Roman"/>
          <w:sz w:val="24"/>
          <w:szCs w:val="24"/>
          <w:lang w:val="be-BY"/>
        </w:rPr>
      </w:pPr>
      <w:r w:rsidRPr="003A425A">
        <w:rPr>
          <w:rFonts w:ascii="Times New Roman" w:hAnsi="Times New Roman"/>
          <w:sz w:val="24"/>
          <w:szCs w:val="24"/>
        </w:rPr>
        <w:t>Если ваше приложение состоит из множественных представлений, но только одно требуется в единицу времени, вы можете использовать медленное инстанцирование, чтобы минимизировать количество памяти, которая вам необходима для ваших потребностей в выделении памяти в любое время.</w:t>
      </w:r>
      <w:r w:rsidR="00FF1335" w:rsidRPr="003A425A">
        <w:rPr>
          <w:rFonts w:ascii="Times New Roman" w:hAnsi="Times New Roman"/>
          <w:sz w:val="24"/>
          <w:szCs w:val="24"/>
          <w:lang w:val="be-BY"/>
        </w:rPr>
        <w:t xml:space="preserve"> </w:t>
      </w:r>
    </w:p>
    <w:p w:rsidR="005A6BBD" w:rsidRPr="003A425A" w:rsidRDefault="005A6BBD" w:rsidP="00FF1335">
      <w:pPr>
        <w:numPr>
          <w:ilvl w:val="0"/>
          <w:numId w:val="163"/>
        </w:numPr>
        <w:jc w:val="both"/>
        <w:rPr>
          <w:rFonts w:ascii="Times New Roman" w:hAnsi="Times New Roman"/>
          <w:sz w:val="24"/>
          <w:szCs w:val="24"/>
          <w:lang w:val="be-BY"/>
        </w:rPr>
      </w:pPr>
      <w:r w:rsidRPr="003A425A">
        <w:rPr>
          <w:rFonts w:ascii="Times New Roman" w:hAnsi="Times New Roman"/>
          <w:sz w:val="24"/>
          <w:szCs w:val="24"/>
        </w:rPr>
        <w:lastRenderedPageBreak/>
        <w:t xml:space="preserve">Часто лучше вручную уничтожить </w:t>
      </w:r>
      <w:r w:rsidR="00085476" w:rsidRPr="003A425A">
        <w:rPr>
          <w:rFonts w:ascii="Times New Roman" w:hAnsi="Times New Roman"/>
          <w:sz w:val="24"/>
          <w:szCs w:val="24"/>
        </w:rPr>
        <w:t>объект</w:t>
      </w:r>
      <w:r w:rsidRPr="003A425A">
        <w:rPr>
          <w:rFonts w:ascii="Times New Roman" w:hAnsi="Times New Roman"/>
          <w:sz w:val="24"/>
          <w:szCs w:val="24"/>
        </w:rPr>
        <w:t>ы, нежели ожидать их уничтожения при помощи сборщика мусора.</w:t>
      </w:r>
    </w:p>
    <w:p w:rsidR="005A6BBD" w:rsidRPr="003A425A" w:rsidRDefault="005A6BBD" w:rsidP="00FF1335">
      <w:pPr>
        <w:numPr>
          <w:ilvl w:val="0"/>
          <w:numId w:val="163"/>
        </w:numPr>
        <w:jc w:val="both"/>
        <w:rPr>
          <w:rFonts w:ascii="Times New Roman" w:hAnsi="Times New Roman"/>
          <w:sz w:val="24"/>
          <w:szCs w:val="24"/>
        </w:rPr>
      </w:pPr>
      <w:r w:rsidRPr="003A425A">
        <w:rPr>
          <w:rFonts w:ascii="Times New Roman" w:hAnsi="Times New Roman"/>
          <w:sz w:val="24"/>
          <w:szCs w:val="24"/>
        </w:rPr>
        <w:t>Не следует вручную вызывать сборщик мусора, так как он может заблокировать графический поток на длительное время.</w:t>
      </w:r>
    </w:p>
    <w:p w:rsidR="005A6BBD" w:rsidRPr="003A425A" w:rsidRDefault="005A6BBD" w:rsidP="00FF1335">
      <w:pPr>
        <w:numPr>
          <w:ilvl w:val="0"/>
          <w:numId w:val="163"/>
        </w:numPr>
        <w:jc w:val="both"/>
        <w:rPr>
          <w:rFonts w:ascii="Times New Roman" w:hAnsi="Times New Roman"/>
          <w:sz w:val="24"/>
          <w:szCs w:val="24"/>
        </w:rPr>
      </w:pPr>
      <w:r w:rsidRPr="003A425A">
        <w:rPr>
          <w:rFonts w:ascii="Times New Roman" w:hAnsi="Times New Roman"/>
          <w:sz w:val="24"/>
          <w:szCs w:val="24"/>
        </w:rPr>
        <w:t>Избегайте сложного связывания свойств.</w:t>
      </w:r>
    </w:p>
    <w:p w:rsidR="005A6BBD" w:rsidRPr="003A425A" w:rsidRDefault="005A6BBD" w:rsidP="00FF1335">
      <w:pPr>
        <w:numPr>
          <w:ilvl w:val="0"/>
          <w:numId w:val="163"/>
        </w:numPr>
        <w:jc w:val="both"/>
        <w:rPr>
          <w:rFonts w:ascii="Times New Roman" w:hAnsi="Times New Roman"/>
          <w:sz w:val="24"/>
          <w:szCs w:val="24"/>
        </w:rPr>
      </w:pPr>
      <w:r w:rsidRPr="003A425A">
        <w:rPr>
          <w:rFonts w:ascii="Times New Roman" w:hAnsi="Times New Roman"/>
          <w:sz w:val="24"/>
          <w:szCs w:val="24"/>
        </w:rPr>
        <w:t>Также используйте существующие элементы. Не нужно создавать копии уже существующих элементов.</w:t>
      </w:r>
    </w:p>
    <w:p w:rsidR="005A6BBD" w:rsidRPr="003A425A" w:rsidRDefault="005A6BBD" w:rsidP="00FF1335">
      <w:pPr>
        <w:numPr>
          <w:ilvl w:val="0"/>
          <w:numId w:val="163"/>
        </w:numPr>
        <w:jc w:val="both"/>
        <w:rPr>
          <w:rFonts w:ascii="Times New Roman" w:hAnsi="Times New Roman"/>
          <w:sz w:val="24"/>
          <w:szCs w:val="24"/>
        </w:rPr>
      </w:pPr>
      <w:r w:rsidRPr="003A425A">
        <w:rPr>
          <w:rFonts w:ascii="Times New Roman" w:hAnsi="Times New Roman"/>
          <w:sz w:val="24"/>
          <w:szCs w:val="24"/>
        </w:rPr>
        <w:t xml:space="preserve">Используйте типы одиночки вместо скриптов </w:t>
      </w:r>
      <w:r w:rsidRPr="003A425A">
        <w:rPr>
          <w:rFonts w:ascii="Times New Roman" w:hAnsi="Times New Roman"/>
          <w:sz w:val="24"/>
          <w:szCs w:val="24"/>
          <w:lang w:val="en-US"/>
        </w:rPr>
        <w:t>pragma</w:t>
      </w:r>
      <w:r w:rsidRPr="003A425A">
        <w:rPr>
          <w:rFonts w:ascii="Times New Roman" w:hAnsi="Times New Roman"/>
          <w:sz w:val="24"/>
          <w:szCs w:val="24"/>
        </w:rPr>
        <w:t xml:space="preserve"> библиотек.</w:t>
      </w:r>
    </w:p>
    <w:p w:rsidR="00FF1335" w:rsidRPr="003A425A" w:rsidRDefault="005A6BBD" w:rsidP="00605F34">
      <w:pPr>
        <w:jc w:val="both"/>
        <w:rPr>
          <w:rFonts w:ascii="Times New Roman" w:hAnsi="Times New Roman"/>
          <w:sz w:val="24"/>
          <w:szCs w:val="24"/>
          <w:lang w:val="be-BY"/>
        </w:rPr>
      </w:pPr>
      <w:r w:rsidRPr="003A425A">
        <w:rPr>
          <w:rFonts w:ascii="Times New Roman" w:hAnsi="Times New Roman"/>
          <w:sz w:val="24"/>
          <w:szCs w:val="24"/>
        </w:rPr>
        <w:t xml:space="preserve">Использование памяти в </w:t>
      </w:r>
      <w:r w:rsidR="009B0257" w:rsidRPr="003A425A">
        <w:rPr>
          <w:rFonts w:ascii="Times New Roman" w:hAnsi="Times New Roman"/>
          <w:sz w:val="24"/>
          <w:szCs w:val="24"/>
        </w:rPr>
        <w:t>qml</w:t>
      </w:r>
      <w:r w:rsidRPr="003A425A">
        <w:rPr>
          <w:rFonts w:ascii="Times New Roman" w:hAnsi="Times New Roman"/>
          <w:sz w:val="24"/>
          <w:szCs w:val="24"/>
        </w:rPr>
        <w:t xml:space="preserve"> может быть разделено двумя способами: </w:t>
      </w:r>
    </w:p>
    <w:p w:rsidR="00FF1335" w:rsidRPr="003A425A" w:rsidRDefault="00FF1335" w:rsidP="00FF1335">
      <w:pPr>
        <w:numPr>
          <w:ilvl w:val="0"/>
          <w:numId w:val="164"/>
        </w:numPr>
        <w:jc w:val="both"/>
        <w:rPr>
          <w:rFonts w:ascii="Times New Roman" w:hAnsi="Times New Roman"/>
          <w:sz w:val="24"/>
          <w:szCs w:val="24"/>
          <w:lang w:val="be-BY"/>
        </w:rPr>
      </w:pPr>
      <w:r w:rsidRPr="003A425A">
        <w:rPr>
          <w:rFonts w:ascii="Times New Roman" w:hAnsi="Times New Roman"/>
          <w:sz w:val="24"/>
          <w:szCs w:val="24"/>
        </w:rPr>
        <w:t>использование ямы С++</w:t>
      </w:r>
    </w:p>
    <w:p w:rsidR="005A6BBD" w:rsidRPr="003A425A" w:rsidRDefault="005A6BBD" w:rsidP="00FF1335">
      <w:pPr>
        <w:numPr>
          <w:ilvl w:val="0"/>
          <w:numId w:val="164"/>
        </w:numPr>
        <w:jc w:val="both"/>
        <w:rPr>
          <w:rFonts w:ascii="Times New Roman" w:hAnsi="Times New Roman"/>
          <w:sz w:val="24"/>
          <w:szCs w:val="24"/>
        </w:rPr>
      </w:pPr>
      <w:r w:rsidRPr="003A425A">
        <w:rPr>
          <w:rFonts w:ascii="Times New Roman" w:hAnsi="Times New Roman"/>
          <w:sz w:val="24"/>
          <w:szCs w:val="24"/>
        </w:rPr>
        <w:t xml:space="preserve">и ямы </w:t>
      </w:r>
      <w:r w:rsidR="00D10A6A" w:rsidRPr="003A425A">
        <w:rPr>
          <w:rFonts w:ascii="Times New Roman" w:hAnsi="Times New Roman"/>
          <w:sz w:val="24"/>
          <w:szCs w:val="24"/>
        </w:rPr>
        <w:t>java script</w:t>
      </w:r>
      <w:r w:rsidR="00FF1335" w:rsidRPr="003A425A">
        <w:rPr>
          <w:rFonts w:ascii="Times New Roman" w:hAnsi="Times New Roman"/>
          <w:sz w:val="24"/>
          <w:szCs w:val="24"/>
        </w:rPr>
        <w:t>.</w:t>
      </w:r>
    </w:p>
    <w:p w:rsidR="005A6BBD" w:rsidRPr="003A425A" w:rsidRDefault="005A6BBD" w:rsidP="00605F34">
      <w:pPr>
        <w:jc w:val="both"/>
        <w:rPr>
          <w:rFonts w:ascii="Times New Roman" w:hAnsi="Times New Roman"/>
          <w:i/>
          <w:color w:val="FF0000"/>
          <w:sz w:val="24"/>
          <w:szCs w:val="24"/>
        </w:rPr>
      </w:pPr>
      <w:r w:rsidRPr="003A425A">
        <w:rPr>
          <w:rFonts w:ascii="Times New Roman" w:hAnsi="Times New Roman"/>
          <w:i/>
          <w:sz w:val="24"/>
          <w:szCs w:val="24"/>
        </w:rPr>
        <w:t>Далее перечислено, что в какой яме хранится.</w:t>
      </w:r>
      <w:r w:rsidR="00FF1335" w:rsidRPr="003A425A">
        <w:rPr>
          <w:rFonts w:ascii="Times New Roman" w:hAnsi="Times New Roman"/>
          <w:i/>
          <w:color w:val="00B050"/>
          <w:sz w:val="24"/>
          <w:szCs w:val="24"/>
          <w:lang w:val="be-BY"/>
        </w:rPr>
        <w:t xml:space="preserve"> </w:t>
      </w:r>
      <w:r w:rsidRPr="003A425A">
        <w:rPr>
          <w:rFonts w:ascii="Times New Roman" w:hAnsi="Times New Roman"/>
          <w:i/>
          <w:color w:val="FF0000"/>
          <w:sz w:val="24"/>
          <w:szCs w:val="24"/>
        </w:rPr>
        <w:t xml:space="preserve">Далее сообщаются некоторые тонкости использования </w:t>
      </w:r>
      <w:r w:rsidR="00D10A6A" w:rsidRPr="003A425A">
        <w:rPr>
          <w:rFonts w:ascii="Times New Roman" w:hAnsi="Times New Roman"/>
          <w:i/>
          <w:color w:val="FF0000"/>
          <w:sz w:val="24"/>
          <w:szCs w:val="24"/>
        </w:rPr>
        <w:t>java script</w:t>
      </w:r>
      <w:r w:rsidRPr="003A425A">
        <w:rPr>
          <w:rFonts w:ascii="Times New Roman" w:hAnsi="Times New Roman"/>
          <w:i/>
          <w:color w:val="FF0000"/>
          <w:sz w:val="24"/>
          <w:szCs w:val="24"/>
        </w:rPr>
        <w:t xml:space="preserve"> ямы, особенно для мобильных приложений.</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Если элемент не определяет некоторых частных свойств, то он считается движками </w:t>
      </w:r>
      <w:r w:rsidR="00D10A6A" w:rsidRPr="003A425A">
        <w:rPr>
          <w:rFonts w:ascii="Times New Roman" w:hAnsi="Times New Roman"/>
          <w:sz w:val="24"/>
          <w:szCs w:val="24"/>
        </w:rPr>
        <w:t>java script</w:t>
      </w:r>
      <w:r w:rsidRPr="003A425A">
        <w:rPr>
          <w:rFonts w:ascii="Times New Roman" w:hAnsi="Times New Roman"/>
          <w:sz w:val="24"/>
          <w:szCs w:val="24"/>
        </w:rPr>
        <w:t xml:space="preserve"> и </w:t>
      </w:r>
      <w:r w:rsidR="009B0257" w:rsidRPr="003A425A">
        <w:rPr>
          <w:rFonts w:ascii="Times New Roman" w:hAnsi="Times New Roman"/>
          <w:sz w:val="24"/>
          <w:szCs w:val="24"/>
        </w:rPr>
        <w:t>qml</w:t>
      </w:r>
      <w:r w:rsidRPr="003A425A">
        <w:rPr>
          <w:rFonts w:ascii="Times New Roman" w:hAnsi="Times New Roman"/>
          <w:sz w:val="24"/>
          <w:szCs w:val="24"/>
        </w:rPr>
        <w:t xml:space="preserve"> явно заданным, в противном случае он считается неявным, т.е. имеющим некоторые свои собственные внутренние свойства. </w:t>
      </w:r>
      <w:r w:rsidRPr="003A425A">
        <w:rPr>
          <w:rFonts w:ascii="Times New Roman" w:hAnsi="Times New Roman"/>
          <w:i/>
          <w:sz w:val="24"/>
          <w:szCs w:val="24"/>
        </w:rPr>
        <w:t xml:space="preserve">Есть прекрасный пример кода с пояснениями, который объясняет данный важный </w:t>
      </w:r>
      <w:r w:rsidR="00BE64FE" w:rsidRPr="003A425A">
        <w:rPr>
          <w:rFonts w:ascii="Times New Roman" w:hAnsi="Times New Roman"/>
          <w:i/>
          <w:sz w:val="24"/>
          <w:szCs w:val="24"/>
        </w:rPr>
        <w:t>аспект</w:t>
      </w:r>
      <w:r w:rsidRPr="003A425A">
        <w:rPr>
          <w:rFonts w:ascii="Times New Roman" w:hAnsi="Times New Roman"/>
          <w:i/>
          <w:sz w:val="24"/>
          <w:szCs w:val="24"/>
        </w:rPr>
        <w:t>.</w:t>
      </w:r>
    </w:p>
    <w:p w:rsidR="005A6BBD" w:rsidRPr="003A425A" w:rsidRDefault="005A6BBD" w:rsidP="00605F34">
      <w:pPr>
        <w:jc w:val="both"/>
        <w:rPr>
          <w:rFonts w:ascii="Times New Roman" w:hAnsi="Times New Roman"/>
          <w:color w:val="FF0000"/>
          <w:sz w:val="24"/>
          <w:szCs w:val="24"/>
        </w:rPr>
      </w:pPr>
      <w:r w:rsidRPr="003A425A">
        <w:rPr>
          <w:rFonts w:ascii="Times New Roman" w:hAnsi="Times New Roman"/>
          <w:color w:val="FF0000"/>
          <w:sz w:val="24"/>
          <w:szCs w:val="24"/>
        </w:rPr>
        <w:t xml:space="preserve">Всякий раз при принятии решения касательно компромисса между выделением памяти и производительностью, важно держать в уме вклад производительности кэша ЦПУ, системы страниц ОС и коллекции мусора </w:t>
      </w:r>
      <w:r w:rsidR="00D10A6A" w:rsidRPr="003A425A">
        <w:rPr>
          <w:rFonts w:ascii="Times New Roman" w:hAnsi="Times New Roman"/>
          <w:color w:val="FF0000"/>
          <w:sz w:val="24"/>
          <w:szCs w:val="24"/>
        </w:rPr>
        <w:t>java script</w:t>
      </w:r>
      <w:r w:rsidRPr="003A425A">
        <w:rPr>
          <w:rFonts w:ascii="Times New Roman" w:hAnsi="Times New Roman"/>
          <w:color w:val="FF0000"/>
          <w:sz w:val="24"/>
          <w:szCs w:val="24"/>
        </w:rPr>
        <w:t xml:space="preserve">. Лучше выбрать наиболее </w:t>
      </w:r>
      <w:r w:rsidR="00DA7E37" w:rsidRPr="003A425A">
        <w:rPr>
          <w:rFonts w:ascii="Times New Roman" w:hAnsi="Times New Roman"/>
          <w:color w:val="FF0000"/>
          <w:sz w:val="24"/>
          <w:szCs w:val="24"/>
        </w:rPr>
        <w:t>эффект</w:t>
      </w:r>
      <w:r w:rsidRPr="003A425A">
        <w:rPr>
          <w:rFonts w:ascii="Times New Roman" w:hAnsi="Times New Roman"/>
          <w:color w:val="FF0000"/>
          <w:sz w:val="24"/>
          <w:szCs w:val="24"/>
        </w:rPr>
        <w:t>ивный из них. Для этого следует проводить экспериментальное тестирование.</w:t>
      </w:r>
    </w:p>
    <w:p w:rsidR="005A6BBD" w:rsidRPr="003A425A" w:rsidRDefault="005A6BBD" w:rsidP="00605F34">
      <w:pPr>
        <w:jc w:val="both"/>
        <w:rPr>
          <w:rFonts w:ascii="Times New Roman" w:hAnsi="Times New Roman"/>
          <w:color w:val="FFFF00"/>
          <w:sz w:val="24"/>
          <w:szCs w:val="24"/>
        </w:rPr>
      </w:pPr>
      <w:r w:rsidRPr="003A425A">
        <w:rPr>
          <w:rFonts w:ascii="Times New Roman" w:hAnsi="Times New Roman"/>
          <w:color w:val="FFFF00"/>
          <w:sz w:val="24"/>
          <w:szCs w:val="24"/>
        </w:rPr>
        <w:t xml:space="preserve">Нужно понимать фундаментальные принципы работы компьютерной техники, а также иметь </w:t>
      </w:r>
      <w:r w:rsidR="00FF1335" w:rsidRPr="003A425A">
        <w:rPr>
          <w:rFonts w:ascii="Times New Roman" w:hAnsi="Times New Roman"/>
          <w:color w:val="FFFF00"/>
          <w:sz w:val="24"/>
          <w:szCs w:val="24"/>
        </w:rPr>
        <w:t>практич</w:t>
      </w:r>
      <w:r w:rsidRPr="003A425A">
        <w:rPr>
          <w:rFonts w:ascii="Times New Roman" w:hAnsi="Times New Roman"/>
          <w:color w:val="FFFF00"/>
          <w:sz w:val="24"/>
          <w:szCs w:val="24"/>
        </w:rPr>
        <w:t>еские знания деталей реализации для некоторой заданной платформы.</w:t>
      </w:r>
    </w:p>
    <w:p w:rsidR="00B00D27"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Фрагментация – это элемент разработки на С++. Если разработчик не определяет никаких типов или плагинов С++, то данная секция может быть им проигнорирована. Что такое фрагментация. Если в приложении храниться, обрабатывается и удаляется за ненадобностью много данных, то может так оказаться, что целые несмежные куски памяти не используются ОС. Фрагментации можно избежать </w:t>
      </w:r>
    </w:p>
    <w:p w:rsidR="00FF1335" w:rsidRPr="003A425A" w:rsidRDefault="005A6BBD" w:rsidP="00B00D27">
      <w:pPr>
        <w:numPr>
          <w:ilvl w:val="0"/>
          <w:numId w:val="165"/>
        </w:numPr>
        <w:jc w:val="both"/>
        <w:rPr>
          <w:rFonts w:ascii="Times New Roman" w:hAnsi="Times New Roman"/>
          <w:sz w:val="24"/>
          <w:szCs w:val="24"/>
        </w:rPr>
      </w:pPr>
      <w:r w:rsidRPr="003A425A">
        <w:rPr>
          <w:rFonts w:ascii="Times New Roman" w:hAnsi="Times New Roman"/>
          <w:sz w:val="24"/>
          <w:szCs w:val="24"/>
        </w:rPr>
        <w:t xml:space="preserve">при помощи применения пуловых аллокаторов, </w:t>
      </w:r>
    </w:p>
    <w:p w:rsidR="00B00D27" w:rsidRPr="003A425A" w:rsidRDefault="005A6BBD" w:rsidP="00B00D27">
      <w:pPr>
        <w:numPr>
          <w:ilvl w:val="0"/>
          <w:numId w:val="165"/>
        </w:numPr>
        <w:jc w:val="both"/>
        <w:rPr>
          <w:rFonts w:ascii="Times New Roman" w:hAnsi="Times New Roman"/>
          <w:sz w:val="24"/>
          <w:szCs w:val="24"/>
        </w:rPr>
      </w:pPr>
      <w:r w:rsidRPr="003A425A">
        <w:rPr>
          <w:rFonts w:ascii="Times New Roman" w:hAnsi="Times New Roman"/>
          <w:sz w:val="24"/>
          <w:szCs w:val="24"/>
        </w:rPr>
        <w:t>при помощи уменьшения количества памяти, которая выделяется в единицу времени</w:t>
      </w:r>
      <w:r w:rsidR="00B00D27" w:rsidRPr="003A425A">
        <w:rPr>
          <w:rFonts w:ascii="Times New Roman" w:hAnsi="Times New Roman"/>
          <w:sz w:val="24"/>
          <w:szCs w:val="24"/>
        </w:rPr>
        <w:t>,</w:t>
      </w:r>
      <w:r w:rsidRPr="003A425A">
        <w:rPr>
          <w:rFonts w:ascii="Times New Roman" w:hAnsi="Times New Roman"/>
          <w:sz w:val="24"/>
          <w:szCs w:val="24"/>
        </w:rPr>
        <w:t xml:space="preserve"> </w:t>
      </w:r>
    </w:p>
    <w:p w:rsidR="00B00D27" w:rsidRPr="003A425A" w:rsidRDefault="005A6BBD" w:rsidP="00B00D27">
      <w:pPr>
        <w:numPr>
          <w:ilvl w:val="0"/>
          <w:numId w:val="165"/>
        </w:numPr>
        <w:jc w:val="both"/>
        <w:rPr>
          <w:rFonts w:ascii="Times New Roman" w:hAnsi="Times New Roman"/>
          <w:sz w:val="24"/>
          <w:szCs w:val="24"/>
        </w:rPr>
      </w:pPr>
      <w:r w:rsidRPr="003A425A">
        <w:rPr>
          <w:rFonts w:ascii="Times New Roman" w:hAnsi="Times New Roman"/>
          <w:sz w:val="24"/>
          <w:szCs w:val="24"/>
        </w:rPr>
        <w:t xml:space="preserve">при помощи внимательного управления временами жизни </w:t>
      </w:r>
      <w:r w:rsidR="00085476" w:rsidRPr="003A425A">
        <w:rPr>
          <w:rFonts w:ascii="Times New Roman" w:hAnsi="Times New Roman"/>
          <w:sz w:val="24"/>
          <w:szCs w:val="24"/>
        </w:rPr>
        <w:t>объект</w:t>
      </w:r>
      <w:r w:rsidRPr="003A425A">
        <w:rPr>
          <w:rFonts w:ascii="Times New Roman" w:hAnsi="Times New Roman"/>
          <w:sz w:val="24"/>
          <w:szCs w:val="24"/>
        </w:rPr>
        <w:t xml:space="preserve">ов, </w:t>
      </w:r>
    </w:p>
    <w:p w:rsidR="00B00D27" w:rsidRPr="003A425A" w:rsidRDefault="005A6BBD" w:rsidP="00B00D27">
      <w:pPr>
        <w:numPr>
          <w:ilvl w:val="0"/>
          <w:numId w:val="165"/>
        </w:numPr>
        <w:jc w:val="both"/>
        <w:rPr>
          <w:rFonts w:ascii="Times New Roman" w:hAnsi="Times New Roman"/>
          <w:sz w:val="24"/>
          <w:szCs w:val="24"/>
        </w:rPr>
      </w:pPr>
      <w:r w:rsidRPr="003A425A">
        <w:rPr>
          <w:rFonts w:ascii="Times New Roman" w:hAnsi="Times New Roman"/>
          <w:sz w:val="24"/>
          <w:szCs w:val="24"/>
        </w:rPr>
        <w:t xml:space="preserve">при помощи периодического очищения и восстановления кэшей, </w:t>
      </w:r>
    </w:p>
    <w:p w:rsidR="005A6BBD" w:rsidRPr="003A425A" w:rsidRDefault="005A6BBD" w:rsidP="00B00D27">
      <w:pPr>
        <w:numPr>
          <w:ilvl w:val="0"/>
          <w:numId w:val="165"/>
        </w:numPr>
        <w:jc w:val="both"/>
        <w:rPr>
          <w:rFonts w:ascii="Times New Roman" w:hAnsi="Times New Roman"/>
          <w:sz w:val="24"/>
          <w:szCs w:val="24"/>
        </w:rPr>
      </w:pPr>
      <w:r w:rsidRPr="003A425A">
        <w:rPr>
          <w:rFonts w:ascii="Times New Roman" w:hAnsi="Times New Roman"/>
          <w:sz w:val="24"/>
          <w:szCs w:val="24"/>
        </w:rPr>
        <w:t>или при помощи применения сборщика мусора.</w:t>
      </w:r>
    </w:p>
    <w:p w:rsidR="005A6BBD" w:rsidRPr="003A425A" w:rsidRDefault="00D10A6A" w:rsidP="00605F34">
      <w:pPr>
        <w:jc w:val="both"/>
        <w:rPr>
          <w:rFonts w:ascii="Times New Roman" w:hAnsi="Times New Roman"/>
          <w:color w:val="FFFF00"/>
          <w:sz w:val="24"/>
          <w:szCs w:val="24"/>
        </w:rPr>
      </w:pPr>
      <w:r w:rsidRPr="003A425A">
        <w:rPr>
          <w:rFonts w:ascii="Times New Roman" w:hAnsi="Times New Roman"/>
          <w:sz w:val="24"/>
          <w:szCs w:val="24"/>
        </w:rPr>
        <w:lastRenderedPageBreak/>
        <w:t>Java script</w:t>
      </w:r>
      <w:r w:rsidR="005A6BBD" w:rsidRPr="003A425A">
        <w:rPr>
          <w:rFonts w:ascii="Times New Roman" w:hAnsi="Times New Roman"/>
          <w:sz w:val="24"/>
          <w:szCs w:val="24"/>
        </w:rPr>
        <w:t xml:space="preserve"> обеспечивает сборщик мусора. Память в яме </w:t>
      </w:r>
      <w:r w:rsidRPr="003A425A">
        <w:rPr>
          <w:rFonts w:ascii="Times New Roman" w:hAnsi="Times New Roman"/>
          <w:sz w:val="24"/>
          <w:szCs w:val="24"/>
        </w:rPr>
        <w:t>java script</w:t>
      </w:r>
      <w:r w:rsidR="005A6BBD" w:rsidRPr="003A425A">
        <w:rPr>
          <w:rFonts w:ascii="Times New Roman" w:hAnsi="Times New Roman"/>
          <w:sz w:val="24"/>
          <w:szCs w:val="24"/>
        </w:rPr>
        <w:t xml:space="preserve">, в отличие от С++, принадлежит </w:t>
      </w:r>
      <w:r w:rsidRPr="003A425A">
        <w:rPr>
          <w:rFonts w:ascii="Times New Roman" w:hAnsi="Times New Roman"/>
          <w:sz w:val="24"/>
          <w:szCs w:val="24"/>
        </w:rPr>
        <w:t>java script</w:t>
      </w:r>
      <w:r w:rsidR="005A6BBD" w:rsidRPr="003A425A">
        <w:rPr>
          <w:rFonts w:ascii="Times New Roman" w:hAnsi="Times New Roman"/>
          <w:sz w:val="24"/>
          <w:szCs w:val="24"/>
        </w:rPr>
        <w:t xml:space="preserve"> движку. Движок периодически собирает все данные без ссылок в яме </w:t>
      </w:r>
      <w:r w:rsidRPr="003A425A">
        <w:rPr>
          <w:rFonts w:ascii="Times New Roman" w:hAnsi="Times New Roman"/>
          <w:sz w:val="24"/>
          <w:szCs w:val="24"/>
        </w:rPr>
        <w:t>java script</w:t>
      </w:r>
      <w:r w:rsidR="005A6BBD" w:rsidRPr="003A425A">
        <w:rPr>
          <w:rFonts w:ascii="Times New Roman" w:hAnsi="Times New Roman"/>
          <w:sz w:val="24"/>
          <w:szCs w:val="24"/>
        </w:rPr>
        <w:t xml:space="preserve">, и если фрагментация становится проблемой, то движок делает яму более </w:t>
      </w:r>
      <w:r w:rsidR="00B00D27" w:rsidRPr="003A425A">
        <w:rPr>
          <w:rFonts w:ascii="Times New Roman" w:hAnsi="Times New Roman"/>
          <w:sz w:val="24"/>
          <w:szCs w:val="24"/>
        </w:rPr>
        <w:t>компакт</w:t>
      </w:r>
      <w:r w:rsidR="005A6BBD" w:rsidRPr="003A425A">
        <w:rPr>
          <w:rFonts w:ascii="Times New Roman" w:hAnsi="Times New Roman"/>
          <w:sz w:val="24"/>
          <w:szCs w:val="24"/>
        </w:rPr>
        <w:t>ной при помощи удаления живых данных в смежную область, возвращая свободную память ОС.</w:t>
      </w:r>
      <w:r w:rsidR="00B00D27" w:rsidRPr="003A425A">
        <w:rPr>
          <w:rFonts w:ascii="Times New Roman" w:hAnsi="Times New Roman"/>
          <w:sz w:val="24"/>
          <w:szCs w:val="24"/>
        </w:rPr>
        <w:t xml:space="preserve"> </w:t>
      </w:r>
      <w:r w:rsidR="005A6BBD" w:rsidRPr="003A425A">
        <w:rPr>
          <w:rFonts w:ascii="Times New Roman" w:hAnsi="Times New Roman"/>
          <w:sz w:val="24"/>
          <w:szCs w:val="24"/>
        </w:rPr>
        <w:t xml:space="preserve">С одной стороны сборщик мусора уменьшает фрагментацию, но с другой стороны он предусматривает выполнение </w:t>
      </w:r>
      <w:r w:rsidRPr="003A425A">
        <w:rPr>
          <w:rFonts w:ascii="Times New Roman" w:hAnsi="Times New Roman"/>
          <w:sz w:val="24"/>
          <w:szCs w:val="24"/>
        </w:rPr>
        <w:t>java script</w:t>
      </w:r>
      <w:r w:rsidR="005A6BBD" w:rsidRPr="003A425A">
        <w:rPr>
          <w:rFonts w:ascii="Times New Roman" w:hAnsi="Times New Roman"/>
          <w:sz w:val="24"/>
          <w:szCs w:val="24"/>
        </w:rPr>
        <w:t xml:space="preserve"> движком потенциально долгих операций, на время выполнения которых теряется контроль над приложением.</w:t>
      </w:r>
      <w:r w:rsidR="00B00D27" w:rsidRPr="003A425A">
        <w:rPr>
          <w:rFonts w:ascii="Times New Roman" w:hAnsi="Times New Roman"/>
          <w:sz w:val="24"/>
          <w:szCs w:val="24"/>
        </w:rPr>
        <w:t xml:space="preserve"> </w:t>
      </w:r>
      <w:r w:rsidR="005A6BBD" w:rsidRPr="003A425A">
        <w:rPr>
          <w:rFonts w:ascii="Times New Roman" w:hAnsi="Times New Roman"/>
          <w:sz w:val="24"/>
          <w:szCs w:val="24"/>
        </w:rPr>
        <w:t xml:space="preserve">Если сборщик мусора будет автоматически инициироваться </w:t>
      </w:r>
      <w:r w:rsidRPr="003A425A">
        <w:rPr>
          <w:rFonts w:ascii="Times New Roman" w:hAnsi="Times New Roman"/>
          <w:sz w:val="24"/>
          <w:szCs w:val="24"/>
        </w:rPr>
        <w:t>java script</w:t>
      </w:r>
      <w:r w:rsidR="005A6BBD" w:rsidRPr="003A425A">
        <w:rPr>
          <w:rFonts w:ascii="Times New Roman" w:hAnsi="Times New Roman"/>
          <w:sz w:val="24"/>
          <w:szCs w:val="24"/>
        </w:rPr>
        <w:t xml:space="preserve"> движком, когда количество доступной свободной памяти мало, то иногда лучше, если разработчик приложения примет решение о том, когда запросить сборщик мусора вручную. но обычно этого не следует делать. </w:t>
      </w:r>
      <w:r w:rsidR="005A6BBD" w:rsidRPr="003A425A">
        <w:rPr>
          <w:rFonts w:ascii="Times New Roman" w:hAnsi="Times New Roman"/>
          <w:i/>
          <w:sz w:val="24"/>
          <w:szCs w:val="24"/>
        </w:rPr>
        <w:t xml:space="preserve">Далее описываются ситуации, в которых важно этим заниматься, а также показано, как вызывать сборщик мусора вручную в </w:t>
      </w:r>
      <w:r w:rsidRPr="003A425A">
        <w:rPr>
          <w:rFonts w:ascii="Times New Roman" w:hAnsi="Times New Roman"/>
          <w:i/>
          <w:sz w:val="24"/>
          <w:szCs w:val="24"/>
        </w:rPr>
        <w:t>java script</w:t>
      </w:r>
      <w:r w:rsidR="005A6BBD" w:rsidRPr="003A425A">
        <w:rPr>
          <w:rFonts w:ascii="Times New Roman" w:hAnsi="Times New Roman"/>
          <w:i/>
          <w:sz w:val="24"/>
          <w:szCs w:val="24"/>
        </w:rPr>
        <w:t>.</w:t>
      </w:r>
    </w:p>
    <w:p w:rsidR="005A6BBD" w:rsidRPr="003A425A" w:rsidRDefault="005A6BBD" w:rsidP="00605F34">
      <w:pPr>
        <w:jc w:val="both"/>
        <w:rPr>
          <w:rFonts w:ascii="Times New Roman" w:hAnsi="Times New Roman"/>
          <w:i/>
          <w:color w:val="00B050"/>
          <w:sz w:val="24"/>
          <w:szCs w:val="24"/>
        </w:rPr>
      </w:pPr>
      <w:r w:rsidRPr="003A425A">
        <w:rPr>
          <w:rFonts w:ascii="Times New Roman" w:hAnsi="Times New Roman"/>
          <w:i/>
          <w:color w:val="00B050"/>
          <w:sz w:val="24"/>
          <w:szCs w:val="24"/>
        </w:rPr>
        <w:t xml:space="preserve">В конце есть ссылки на две статьи, посвящённые проблеме компромисса между затратами памяти и производительности. </w:t>
      </w:r>
      <w:r w:rsidR="00B00D27" w:rsidRPr="003A425A">
        <w:rPr>
          <w:rFonts w:ascii="Times New Roman" w:hAnsi="Times New Roman"/>
          <w:i/>
          <w:color w:val="00B050"/>
          <w:sz w:val="24"/>
          <w:szCs w:val="24"/>
        </w:rPr>
        <w:t>Э</w:t>
      </w:r>
      <w:r w:rsidRPr="003A425A">
        <w:rPr>
          <w:rFonts w:ascii="Times New Roman" w:hAnsi="Times New Roman"/>
          <w:i/>
          <w:color w:val="00B050"/>
          <w:sz w:val="24"/>
          <w:szCs w:val="24"/>
        </w:rPr>
        <w:t>то интернет ресурсы, которые могут оказаться очень полезными для меня.</w:t>
      </w:r>
    </w:p>
    <w:p w:rsidR="00B00D27" w:rsidRPr="003A425A" w:rsidRDefault="00B00D27" w:rsidP="00B00D27">
      <w:pPr>
        <w:pStyle w:val="2"/>
        <w:rPr>
          <w:rFonts w:ascii="Times New Roman" w:hAnsi="Times New Roman"/>
          <w:b w:val="0"/>
          <w:sz w:val="24"/>
          <w:szCs w:val="24"/>
        </w:rPr>
      </w:pPr>
      <w:bookmarkStart w:id="493" w:name="_Toc382058600"/>
      <w:r w:rsidRPr="003A425A">
        <w:rPr>
          <w:rFonts w:ascii="Times New Roman" w:hAnsi="Times New Roman"/>
          <w:b w:val="0"/>
          <w:sz w:val="24"/>
          <w:szCs w:val="24"/>
        </w:rPr>
        <w:t>ИНТЕРНАЦИОНАЛИЗАЦИЯ И ЛОКАЛИЗАЦИЯ ПРИ ПОМОЩИ QT QUICK</w:t>
      </w:r>
      <w:bookmarkEnd w:id="493"/>
    </w:p>
    <w:p w:rsidR="005A6BBD" w:rsidRPr="003A425A" w:rsidRDefault="00953454" w:rsidP="00605F34">
      <w:pPr>
        <w:jc w:val="both"/>
        <w:rPr>
          <w:rFonts w:ascii="Times New Roman" w:hAnsi="Times New Roman"/>
          <w:sz w:val="24"/>
          <w:szCs w:val="24"/>
        </w:rPr>
      </w:pPr>
      <w:hyperlink r:id="rId885" w:history="1">
        <w:r w:rsidR="005A6BBD" w:rsidRPr="003A425A">
          <w:rPr>
            <w:rStyle w:val="a3"/>
            <w:rFonts w:ascii="Times New Roman" w:hAnsi="Times New Roman"/>
            <w:sz w:val="24"/>
            <w:szCs w:val="24"/>
          </w:rPr>
          <w:t>http://qt-project.org/doc/qt-5.1/qtdoc/qtquick-internationalization.html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в данной секции описываются различные </w:t>
      </w:r>
      <w:r w:rsidR="00BE64FE" w:rsidRPr="003A425A">
        <w:rPr>
          <w:rFonts w:ascii="Times New Roman" w:hAnsi="Times New Roman"/>
          <w:sz w:val="24"/>
          <w:szCs w:val="24"/>
        </w:rPr>
        <w:t>аспект</w:t>
      </w:r>
      <w:r w:rsidRPr="003A425A">
        <w:rPr>
          <w:rFonts w:ascii="Times New Roman" w:hAnsi="Times New Roman"/>
          <w:sz w:val="24"/>
          <w:szCs w:val="24"/>
        </w:rPr>
        <w:t>ы интернационализации вашего исходного кода.</w:t>
      </w:r>
      <w:r w:rsidR="007615BE" w:rsidRPr="003A425A">
        <w:rPr>
          <w:rFonts w:ascii="Times New Roman" w:hAnsi="Times New Roman"/>
          <w:sz w:val="24"/>
          <w:szCs w:val="24"/>
        </w:rPr>
        <w:t xml:space="preserve"> </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1. используйте </w:t>
      </w:r>
      <w:r w:rsidRPr="003A425A">
        <w:rPr>
          <w:rFonts w:ascii="Times New Roman" w:hAnsi="Times New Roman"/>
          <w:sz w:val="24"/>
          <w:szCs w:val="24"/>
          <w:lang w:val="en-US"/>
        </w:rPr>
        <w:t>qsTr</w:t>
      </w:r>
      <w:r w:rsidRPr="003A425A">
        <w:rPr>
          <w:rFonts w:ascii="Times New Roman" w:hAnsi="Times New Roman"/>
          <w:sz w:val="24"/>
          <w:szCs w:val="24"/>
        </w:rPr>
        <w:t xml:space="preserve">() для всех строк интерфейса пользователя. </w:t>
      </w:r>
      <w:r w:rsidRPr="003A425A">
        <w:rPr>
          <w:rFonts w:ascii="Times New Roman" w:hAnsi="Times New Roman"/>
          <w:i/>
          <w:sz w:val="24"/>
          <w:szCs w:val="24"/>
        </w:rPr>
        <w:t>Есть пример кода, а также перечислены все средства для осуществления перевода слов.</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2. добавляйте некоторый контекст для переводчика.</w:t>
      </w:r>
      <w:r w:rsidR="007615BE" w:rsidRPr="003A425A">
        <w:rPr>
          <w:rFonts w:ascii="Times New Roman" w:hAnsi="Times New Roman"/>
          <w:sz w:val="24"/>
          <w:szCs w:val="24"/>
        </w:rPr>
        <w:t xml:space="preserve"> </w:t>
      </w:r>
      <w:r w:rsidRPr="003A425A">
        <w:rPr>
          <w:rFonts w:ascii="Times New Roman" w:hAnsi="Times New Roman"/>
          <w:sz w:val="24"/>
          <w:szCs w:val="24"/>
        </w:rPr>
        <w:t>Человеку, который будет переводить текст, важно понимать контекст текста, чтобы его работа была сделана качественнее и быстрее. Это делается при помощи экстра дескрипторов описания текста, которые далее включаются в .</w:t>
      </w:r>
      <w:r w:rsidRPr="003A425A">
        <w:rPr>
          <w:rFonts w:ascii="Times New Roman" w:hAnsi="Times New Roman"/>
          <w:sz w:val="24"/>
          <w:szCs w:val="24"/>
          <w:lang w:val="en-US"/>
        </w:rPr>
        <w:t>ts</w:t>
      </w:r>
      <w:r w:rsidRPr="003A425A">
        <w:rPr>
          <w:rFonts w:ascii="Times New Roman" w:hAnsi="Times New Roman"/>
          <w:sz w:val="24"/>
          <w:szCs w:val="24"/>
        </w:rPr>
        <w:t xml:space="preserve"> файлы перевода. Данные файлы являются </w:t>
      </w:r>
      <w:r w:rsidRPr="003A425A">
        <w:rPr>
          <w:rFonts w:ascii="Times New Roman" w:hAnsi="Times New Roman"/>
          <w:sz w:val="24"/>
          <w:szCs w:val="24"/>
          <w:lang w:val="en-US"/>
        </w:rPr>
        <w:t>xml</w:t>
      </w:r>
      <w:r w:rsidRPr="003A425A">
        <w:rPr>
          <w:rFonts w:ascii="Times New Roman" w:hAnsi="Times New Roman"/>
          <w:sz w:val="24"/>
          <w:szCs w:val="24"/>
        </w:rPr>
        <w:t xml:space="preserve"> файлами, а затем конвертируются в двоичные файлы и включаются в конечное приложение. </w:t>
      </w:r>
      <w:r w:rsidRPr="003A425A">
        <w:rPr>
          <w:rFonts w:ascii="Times New Roman" w:hAnsi="Times New Roman"/>
          <w:i/>
          <w:sz w:val="24"/>
          <w:szCs w:val="24"/>
        </w:rPr>
        <w:t>Есть пример кода.</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3. устраняйте неоднозначность текста. Часто текст одинаков, но имеет различное значение. Для данных случаев следует указывать системе перевода, чтобы она создала два отдельных перевода. Для этого обеспечивается определённый идентификатор, который задаётся также некоторым экстра описанием. </w:t>
      </w:r>
      <w:r w:rsidRPr="003A425A">
        <w:rPr>
          <w:rFonts w:ascii="Times New Roman" w:hAnsi="Times New Roman"/>
          <w:i/>
          <w:sz w:val="24"/>
          <w:szCs w:val="24"/>
        </w:rPr>
        <w:t>Есть пример кода.</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4. используйте %</w:t>
      </w:r>
      <w:r w:rsidRPr="003A425A">
        <w:rPr>
          <w:rFonts w:ascii="Times New Roman" w:hAnsi="Times New Roman"/>
          <w:sz w:val="24"/>
          <w:szCs w:val="24"/>
          <w:lang w:val="en-US"/>
        </w:rPr>
        <w:t>x</w:t>
      </w:r>
      <w:r w:rsidRPr="003A425A">
        <w:rPr>
          <w:rFonts w:ascii="Times New Roman" w:hAnsi="Times New Roman"/>
          <w:sz w:val="24"/>
          <w:szCs w:val="24"/>
        </w:rPr>
        <w:t xml:space="preserve"> для вставки параметров в строку. </w:t>
      </w:r>
      <w:r w:rsidRPr="003A425A">
        <w:rPr>
          <w:rFonts w:ascii="Times New Roman" w:hAnsi="Times New Roman"/>
          <w:i/>
          <w:sz w:val="24"/>
          <w:szCs w:val="24"/>
        </w:rPr>
        <w:t>Есть пример кода.</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5. используйте %</w:t>
      </w:r>
      <w:r w:rsidRPr="003A425A">
        <w:rPr>
          <w:rFonts w:ascii="Times New Roman" w:hAnsi="Times New Roman"/>
          <w:sz w:val="24"/>
          <w:szCs w:val="24"/>
          <w:lang w:val="en-US"/>
        </w:rPr>
        <w:t>Lx</w:t>
      </w:r>
      <w:r w:rsidRPr="003A425A">
        <w:rPr>
          <w:rFonts w:ascii="Times New Roman" w:hAnsi="Times New Roman"/>
          <w:sz w:val="24"/>
          <w:szCs w:val="24"/>
        </w:rPr>
        <w:t xml:space="preserve"> чтобы локализовать числа. </w:t>
      </w:r>
      <w:r w:rsidRPr="003A425A">
        <w:rPr>
          <w:rFonts w:ascii="Times New Roman" w:hAnsi="Times New Roman"/>
          <w:i/>
          <w:sz w:val="24"/>
          <w:szCs w:val="24"/>
        </w:rPr>
        <w:t>Есть пример кода.</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6. интернационализированные даты, времена и валюты. Для интернационализации даты нужно запрашивать специальные методы. </w:t>
      </w:r>
      <w:r w:rsidRPr="003A425A">
        <w:rPr>
          <w:rFonts w:ascii="Times New Roman" w:hAnsi="Times New Roman"/>
          <w:i/>
          <w:sz w:val="24"/>
          <w:szCs w:val="24"/>
        </w:rPr>
        <w:t>Есть пример кода.</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7. используйте </w:t>
      </w:r>
      <w:r w:rsidRPr="003A425A">
        <w:rPr>
          <w:rFonts w:ascii="Times New Roman" w:hAnsi="Times New Roman"/>
          <w:sz w:val="24"/>
          <w:szCs w:val="24"/>
          <w:lang w:val="en-US"/>
        </w:rPr>
        <w:t>QT</w:t>
      </w:r>
      <w:r w:rsidRPr="003A425A">
        <w:rPr>
          <w:rFonts w:ascii="Times New Roman" w:hAnsi="Times New Roman"/>
          <w:sz w:val="24"/>
          <w:szCs w:val="24"/>
        </w:rPr>
        <w:t>_</w:t>
      </w:r>
      <w:r w:rsidRPr="003A425A">
        <w:rPr>
          <w:rFonts w:ascii="Times New Roman" w:hAnsi="Times New Roman"/>
          <w:sz w:val="24"/>
          <w:szCs w:val="24"/>
          <w:lang w:val="en-US"/>
        </w:rPr>
        <w:t>TR</w:t>
      </w:r>
      <w:r w:rsidRPr="003A425A">
        <w:rPr>
          <w:rFonts w:ascii="Times New Roman" w:hAnsi="Times New Roman"/>
          <w:sz w:val="24"/>
          <w:szCs w:val="24"/>
        </w:rPr>
        <w:t>_</w:t>
      </w:r>
      <w:r w:rsidRPr="003A425A">
        <w:rPr>
          <w:rFonts w:ascii="Times New Roman" w:hAnsi="Times New Roman"/>
          <w:sz w:val="24"/>
          <w:szCs w:val="24"/>
          <w:lang w:val="en-US"/>
        </w:rPr>
        <w:t>NOOP</w:t>
      </w:r>
      <w:r w:rsidRPr="003A425A">
        <w:rPr>
          <w:rFonts w:ascii="Times New Roman" w:hAnsi="Times New Roman"/>
          <w:sz w:val="24"/>
          <w:szCs w:val="24"/>
        </w:rPr>
        <w:t xml:space="preserve">() для переводимых строковых данных. Если пользователь изменяет систему языка без перезагрузки, то строки не будут обновляться автоматически. Для того, чтобы сделать их обновляемыми, их необходимо задекларировать при помощи данного макроса. </w:t>
      </w:r>
      <w:r w:rsidRPr="003A425A">
        <w:rPr>
          <w:rFonts w:ascii="Times New Roman" w:hAnsi="Times New Roman"/>
          <w:i/>
          <w:sz w:val="24"/>
          <w:szCs w:val="24"/>
        </w:rPr>
        <w:t>Есть пример кода, но по нему у меня возникают некоторые вопросы.</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lastRenderedPageBreak/>
        <w:t>8. используйте локацию для расширения особенностей локализации.</w:t>
      </w:r>
      <w:r w:rsidR="007615BE" w:rsidRPr="003A425A">
        <w:rPr>
          <w:rFonts w:ascii="Times New Roman" w:hAnsi="Times New Roman"/>
          <w:sz w:val="24"/>
          <w:szCs w:val="24"/>
        </w:rPr>
        <w:t xml:space="preserve"> </w:t>
      </w:r>
      <w:r w:rsidRPr="003A425A">
        <w:rPr>
          <w:rFonts w:ascii="Times New Roman" w:hAnsi="Times New Roman"/>
          <w:sz w:val="24"/>
          <w:szCs w:val="24"/>
        </w:rPr>
        <w:t>Если вы желаете разную графику, или звуки для разных мест, вы можете использовать функцию Qt.</w:t>
      </w:r>
      <w:hyperlink r:id="rId886" w:history="1">
        <w:r w:rsidRPr="003A425A">
          <w:rPr>
            <w:rStyle w:val="a3"/>
            <w:rFonts w:ascii="Times New Roman" w:hAnsi="Times New Roman"/>
            <w:color w:val="auto"/>
            <w:sz w:val="24"/>
            <w:szCs w:val="24"/>
          </w:rPr>
          <w:t>locale</w:t>
        </w:r>
      </w:hyperlink>
      <w:r w:rsidRPr="003A425A">
        <w:rPr>
          <w:rFonts w:ascii="Times New Roman" w:hAnsi="Times New Roman"/>
          <w:sz w:val="24"/>
          <w:szCs w:val="24"/>
        </w:rPr>
        <w:t xml:space="preserve">(), чтобы получить текущую локацию. Далее вы выбираете подходящую графику или звуки для данной локации. </w:t>
      </w:r>
      <w:r w:rsidRPr="003A425A">
        <w:rPr>
          <w:rFonts w:ascii="Times New Roman" w:hAnsi="Times New Roman"/>
          <w:i/>
          <w:sz w:val="24"/>
          <w:szCs w:val="24"/>
        </w:rPr>
        <w:t>Есть очень замечательный пример кода, демонстрирующий данный приём.</w:t>
      </w:r>
      <w:r w:rsidR="007615BE" w:rsidRPr="003A425A">
        <w:rPr>
          <w:rFonts w:ascii="Times New Roman" w:hAnsi="Times New Roman"/>
          <w:i/>
          <w:sz w:val="24"/>
          <w:szCs w:val="24"/>
        </w:rPr>
        <w:t xml:space="preserve"> </w:t>
      </w:r>
      <w:r w:rsidR="000A4493" w:rsidRPr="003A425A">
        <w:rPr>
          <w:rFonts w:ascii="Times New Roman" w:hAnsi="Times New Roman"/>
          <w:sz w:val="24"/>
          <w:szCs w:val="24"/>
        </w:rPr>
        <w:t>Qt Quick</w:t>
      </w:r>
      <w:r w:rsidRPr="003A425A">
        <w:rPr>
          <w:rFonts w:ascii="Times New Roman" w:hAnsi="Times New Roman"/>
          <w:sz w:val="24"/>
          <w:szCs w:val="24"/>
        </w:rPr>
        <w:t xml:space="preserve"> приложение имеет ту же систему локализации, что и приложение </w:t>
      </w:r>
      <w:r w:rsidR="00B00C9F" w:rsidRPr="003A425A">
        <w:rPr>
          <w:rFonts w:ascii="Times New Roman" w:hAnsi="Times New Roman"/>
          <w:sz w:val="24"/>
          <w:szCs w:val="24"/>
        </w:rPr>
        <w:t>qt</w:t>
      </w:r>
      <w:r w:rsidRPr="003A425A">
        <w:rPr>
          <w:rFonts w:ascii="Times New Roman" w:hAnsi="Times New Roman"/>
          <w:sz w:val="24"/>
          <w:szCs w:val="24"/>
        </w:rPr>
        <w:t xml:space="preserve"> С++. Также можно в одном и том же приложении использовать совместно строки в исходном коде </w:t>
      </w:r>
      <w:r w:rsidR="009B0257" w:rsidRPr="003A425A">
        <w:rPr>
          <w:rFonts w:ascii="Times New Roman" w:hAnsi="Times New Roman"/>
          <w:sz w:val="24"/>
          <w:szCs w:val="24"/>
        </w:rPr>
        <w:t>qml</w:t>
      </w:r>
      <w:r w:rsidRPr="003A425A">
        <w:rPr>
          <w:rFonts w:ascii="Times New Roman" w:hAnsi="Times New Roman"/>
          <w:sz w:val="24"/>
          <w:szCs w:val="24"/>
        </w:rPr>
        <w:t xml:space="preserve"> и С++. Система создаст единственный общий файл перевода, доступный и из </w:t>
      </w:r>
      <w:r w:rsidR="009B0257" w:rsidRPr="003A425A">
        <w:rPr>
          <w:rFonts w:ascii="Times New Roman" w:hAnsi="Times New Roman"/>
          <w:sz w:val="24"/>
          <w:szCs w:val="24"/>
        </w:rPr>
        <w:t>qml</w:t>
      </w:r>
      <w:r w:rsidRPr="003A425A">
        <w:rPr>
          <w:rFonts w:ascii="Times New Roman" w:hAnsi="Times New Roman"/>
          <w:sz w:val="24"/>
          <w:szCs w:val="24"/>
        </w:rPr>
        <w:t>, и из С++.</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lupdate</w:t>
      </w:r>
      <w:r w:rsidR="007615BE" w:rsidRPr="003A425A">
        <w:rPr>
          <w:rFonts w:ascii="Times New Roman" w:hAnsi="Times New Roman"/>
          <w:sz w:val="24"/>
          <w:szCs w:val="24"/>
        </w:rPr>
        <w:t xml:space="preserve"> считывает </w:t>
      </w:r>
      <w:r w:rsidRPr="003A425A">
        <w:rPr>
          <w:rFonts w:ascii="Times New Roman" w:hAnsi="Times New Roman"/>
          <w:sz w:val="24"/>
          <w:szCs w:val="24"/>
        </w:rPr>
        <w:t xml:space="preserve">файл </w:t>
      </w:r>
      <w:r w:rsidR="00F850EA" w:rsidRPr="003A425A">
        <w:rPr>
          <w:rFonts w:ascii="Times New Roman" w:hAnsi="Times New Roman"/>
          <w:sz w:val="24"/>
          <w:szCs w:val="24"/>
        </w:rPr>
        <w:t>проект</w:t>
      </w:r>
      <w:r w:rsidRPr="003A425A">
        <w:rPr>
          <w:rFonts w:ascii="Times New Roman" w:hAnsi="Times New Roman"/>
          <w:sz w:val="24"/>
          <w:szCs w:val="24"/>
        </w:rPr>
        <w:t xml:space="preserve">а, чтобы идентифицировать, какие файлы ресурсов содержат тексты для перевода. </w:t>
      </w:r>
      <w:r w:rsidRPr="003A425A">
        <w:rPr>
          <w:rFonts w:ascii="Times New Roman" w:hAnsi="Times New Roman"/>
          <w:color w:val="00B050"/>
          <w:sz w:val="24"/>
          <w:szCs w:val="24"/>
        </w:rPr>
        <w:t xml:space="preserve">При помощи переменных </w:t>
      </w:r>
      <w:r w:rsidRPr="003A425A">
        <w:rPr>
          <w:rStyle w:val="HTML"/>
          <w:rFonts w:ascii="Times New Roman" w:hAnsi="Times New Roman" w:cs="Times New Roman"/>
          <w:color w:val="00B050"/>
          <w:sz w:val="24"/>
          <w:szCs w:val="24"/>
        </w:rPr>
        <w:t>SOURCES</w:t>
      </w:r>
      <w:r w:rsidRPr="003A425A">
        <w:rPr>
          <w:rFonts w:ascii="Times New Roman" w:hAnsi="Times New Roman"/>
          <w:color w:val="00B050"/>
          <w:sz w:val="24"/>
          <w:szCs w:val="24"/>
        </w:rPr>
        <w:t xml:space="preserve"> </w:t>
      </w:r>
      <w:r w:rsidR="007615BE" w:rsidRPr="003A425A">
        <w:rPr>
          <w:rFonts w:ascii="Times New Roman" w:hAnsi="Times New Roman"/>
          <w:color w:val="00B050"/>
          <w:sz w:val="24"/>
          <w:szCs w:val="24"/>
        </w:rPr>
        <w:t>или</w:t>
      </w:r>
      <w:r w:rsidRPr="003A425A">
        <w:rPr>
          <w:rFonts w:ascii="Times New Roman" w:hAnsi="Times New Roman"/>
          <w:color w:val="00B050"/>
          <w:sz w:val="24"/>
          <w:szCs w:val="24"/>
        </w:rPr>
        <w:t xml:space="preserve"> </w:t>
      </w:r>
      <w:r w:rsidRPr="003A425A">
        <w:rPr>
          <w:rStyle w:val="HTML"/>
          <w:rFonts w:ascii="Times New Roman" w:hAnsi="Times New Roman" w:cs="Times New Roman"/>
          <w:color w:val="00B050"/>
          <w:sz w:val="24"/>
          <w:szCs w:val="24"/>
        </w:rPr>
        <w:t>HEADERS</w:t>
      </w:r>
      <w:r w:rsidRPr="003A425A">
        <w:rPr>
          <w:rFonts w:ascii="Times New Roman" w:hAnsi="Times New Roman"/>
          <w:color w:val="00B050"/>
          <w:sz w:val="24"/>
          <w:szCs w:val="24"/>
        </w:rPr>
        <w:t xml:space="preserve">. Если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файлы разместить в данных переменных, то С++ подумает, что они являются его файлами. Чтобы этого избежать, следует использовать некоторое условное выражение в файле </w:t>
      </w:r>
      <w:r w:rsidR="00F850EA" w:rsidRPr="003A425A">
        <w:rPr>
          <w:rFonts w:ascii="Times New Roman" w:hAnsi="Times New Roman"/>
          <w:color w:val="00B050"/>
          <w:sz w:val="24"/>
          <w:szCs w:val="24"/>
        </w:rPr>
        <w:t>проект</w:t>
      </w:r>
      <w:r w:rsidRPr="003A425A">
        <w:rPr>
          <w:rFonts w:ascii="Times New Roman" w:hAnsi="Times New Roman"/>
          <w:color w:val="00B050"/>
          <w:sz w:val="24"/>
          <w:szCs w:val="24"/>
        </w:rPr>
        <w:t>а.</w:t>
      </w:r>
      <w:r w:rsidRPr="003A425A">
        <w:rPr>
          <w:rFonts w:ascii="Times New Roman" w:hAnsi="Times New Roman"/>
          <w:sz w:val="24"/>
          <w:szCs w:val="24"/>
        </w:rPr>
        <w:t xml:space="preserve"> </w:t>
      </w:r>
      <w:r w:rsidRPr="003A425A">
        <w:rPr>
          <w:rFonts w:ascii="Times New Roman" w:hAnsi="Times New Roman"/>
          <w:i/>
          <w:sz w:val="24"/>
          <w:szCs w:val="24"/>
        </w:rPr>
        <w:t xml:space="preserve">В данной части есть пример кода, демонстрирующий данное обстоятельство. </w:t>
      </w:r>
    </w:p>
    <w:p w:rsidR="007615BE" w:rsidRPr="003A425A" w:rsidRDefault="007615BE" w:rsidP="003D601C">
      <w:pPr>
        <w:pStyle w:val="2"/>
        <w:rPr>
          <w:rFonts w:ascii="Times New Roman" w:hAnsi="Times New Roman"/>
          <w:b w:val="0"/>
          <w:sz w:val="24"/>
          <w:szCs w:val="24"/>
        </w:rPr>
      </w:pPr>
      <w:bookmarkStart w:id="494" w:name="_Toc382058601"/>
      <w:r w:rsidRPr="003A425A">
        <w:rPr>
          <w:rFonts w:ascii="Times New Roman" w:hAnsi="Times New Roman"/>
          <w:b w:val="0"/>
          <w:sz w:val="24"/>
          <w:szCs w:val="24"/>
          <w:lang w:val="en-GB"/>
        </w:rPr>
        <w:t>QT</w:t>
      </w:r>
      <w:r w:rsidRPr="003A425A">
        <w:rPr>
          <w:rFonts w:ascii="Times New Roman" w:hAnsi="Times New Roman"/>
          <w:b w:val="0"/>
          <w:sz w:val="24"/>
          <w:szCs w:val="24"/>
        </w:rPr>
        <w:t xml:space="preserve"> </w:t>
      </w:r>
      <w:r w:rsidRPr="003A425A">
        <w:rPr>
          <w:rFonts w:ascii="Times New Roman" w:hAnsi="Times New Roman"/>
          <w:b w:val="0"/>
          <w:sz w:val="24"/>
          <w:szCs w:val="24"/>
          <w:lang w:val="en-GB"/>
        </w:rPr>
        <w:t>QML</w:t>
      </w:r>
      <w:r w:rsidRPr="003A425A">
        <w:rPr>
          <w:rFonts w:ascii="Times New Roman" w:hAnsi="Times New Roman"/>
          <w:b w:val="0"/>
          <w:sz w:val="24"/>
          <w:szCs w:val="24"/>
        </w:rPr>
        <w:t xml:space="preserve"> ТИПЫ</w:t>
      </w:r>
      <w:bookmarkEnd w:id="494"/>
    </w:p>
    <w:p w:rsidR="005A6BBD" w:rsidRPr="003A425A" w:rsidRDefault="00953454" w:rsidP="00605F34">
      <w:pPr>
        <w:jc w:val="both"/>
        <w:rPr>
          <w:rFonts w:ascii="Times New Roman" w:hAnsi="Times New Roman"/>
          <w:sz w:val="24"/>
          <w:szCs w:val="24"/>
          <w:lang w:val="be-BY"/>
        </w:rPr>
      </w:pPr>
      <w:hyperlink r:id="rId887" w:history="1">
        <w:r w:rsidR="005A6BBD" w:rsidRPr="003A425A">
          <w:rPr>
            <w:rStyle w:val="a3"/>
            <w:rFonts w:ascii="Times New Roman" w:hAnsi="Times New Roman"/>
            <w:sz w:val="24"/>
            <w:szCs w:val="24"/>
            <w:lang w:val="be-BY"/>
          </w:rPr>
          <w:t>http://qt-project.org/doc/qt-5.1/qtqml/qmlmodule-qtqml2-qtqml-2.html</w:t>
        </w:r>
      </w:hyperlink>
    </w:p>
    <w:p w:rsidR="005A6BBD" w:rsidRPr="003A425A" w:rsidRDefault="009B0257" w:rsidP="00605F34">
      <w:pPr>
        <w:jc w:val="both"/>
        <w:rPr>
          <w:rFonts w:ascii="Times New Roman" w:hAnsi="Times New Roman"/>
          <w:i/>
          <w:sz w:val="24"/>
          <w:szCs w:val="24"/>
        </w:rPr>
      </w:pPr>
      <w:r w:rsidRPr="003A425A">
        <w:rPr>
          <w:rFonts w:ascii="Times New Roman" w:hAnsi="Times New Roman"/>
          <w:sz w:val="24"/>
          <w:szCs w:val="24"/>
          <w:lang w:val="be-BY"/>
        </w:rPr>
        <w:t>qml</w:t>
      </w:r>
      <w:r w:rsidR="005A6BBD" w:rsidRPr="003A425A">
        <w:rPr>
          <w:rFonts w:ascii="Times New Roman" w:hAnsi="Times New Roman"/>
          <w:sz w:val="24"/>
          <w:szCs w:val="24"/>
          <w:lang w:val="be-BY"/>
        </w:rPr>
        <w:t xml:space="preserve"> модуль обеспеч</w:t>
      </w:r>
      <w:r w:rsidR="005A6BBD" w:rsidRPr="003A425A">
        <w:rPr>
          <w:rFonts w:ascii="Times New Roman" w:hAnsi="Times New Roman"/>
          <w:sz w:val="24"/>
          <w:szCs w:val="24"/>
        </w:rPr>
        <w:t xml:space="preserve">ивает определение и реализацию различных удобных типов, которые могут быть использованы вместе с языком </w:t>
      </w:r>
      <w:r w:rsidRPr="003A425A">
        <w:rPr>
          <w:rFonts w:ascii="Times New Roman" w:hAnsi="Times New Roman"/>
          <w:sz w:val="24"/>
          <w:szCs w:val="24"/>
        </w:rPr>
        <w:t>qml</w:t>
      </w:r>
      <w:r w:rsidR="005A6BBD" w:rsidRPr="003A425A">
        <w:rPr>
          <w:rFonts w:ascii="Times New Roman" w:hAnsi="Times New Roman"/>
          <w:sz w:val="24"/>
          <w:szCs w:val="24"/>
        </w:rPr>
        <w:t xml:space="preserve">. </w:t>
      </w:r>
      <w:hyperlink r:id="rId888" w:history="1">
        <w:r w:rsidR="005A6BBD" w:rsidRPr="003A425A">
          <w:rPr>
            <w:rStyle w:val="a3"/>
            <w:rFonts w:ascii="Times New Roman" w:hAnsi="Times New Roman"/>
            <w:color w:val="auto"/>
            <w:sz w:val="24"/>
            <w:szCs w:val="24"/>
          </w:rPr>
          <w:t>QtObject</w:t>
        </w:r>
      </w:hyperlink>
      <w:r w:rsidR="005A6BBD" w:rsidRPr="003A425A">
        <w:rPr>
          <w:rFonts w:ascii="Times New Roman" w:hAnsi="Times New Roman"/>
          <w:sz w:val="24"/>
          <w:szCs w:val="24"/>
        </w:rPr>
        <w:t xml:space="preserve"> and </w:t>
      </w:r>
      <w:hyperlink r:id="rId889" w:history="1">
        <w:r w:rsidR="005A6BBD" w:rsidRPr="003A425A">
          <w:rPr>
            <w:rStyle w:val="a3"/>
            <w:rFonts w:ascii="Times New Roman" w:hAnsi="Times New Roman"/>
            <w:color w:val="auto"/>
            <w:sz w:val="24"/>
            <w:szCs w:val="24"/>
          </w:rPr>
          <w:t>Component</w:t>
        </w:r>
      </w:hyperlink>
      <w:r w:rsidR="005A6BBD" w:rsidRPr="003A425A">
        <w:rPr>
          <w:rFonts w:ascii="Times New Roman" w:hAnsi="Times New Roman"/>
          <w:sz w:val="24"/>
          <w:szCs w:val="24"/>
        </w:rPr>
        <w:t xml:space="preserve"> типы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ов не являются визуальными и обеспечивают строительные блоки для расширений </w:t>
      </w:r>
      <w:r w:rsidRPr="003A425A">
        <w:rPr>
          <w:rFonts w:ascii="Times New Roman" w:hAnsi="Times New Roman"/>
          <w:sz w:val="24"/>
          <w:szCs w:val="24"/>
        </w:rPr>
        <w:t>qml</w:t>
      </w:r>
      <w:r w:rsidR="005A6BBD" w:rsidRPr="003A425A">
        <w:rPr>
          <w:rFonts w:ascii="Times New Roman" w:hAnsi="Times New Roman"/>
          <w:sz w:val="24"/>
          <w:szCs w:val="24"/>
        </w:rPr>
        <w:t>.</w:t>
      </w:r>
      <w:r w:rsidR="003D601C" w:rsidRPr="003A425A">
        <w:rPr>
          <w:rFonts w:ascii="Times New Roman" w:hAnsi="Times New Roman"/>
          <w:sz w:val="24"/>
          <w:szCs w:val="24"/>
        </w:rPr>
        <w:t xml:space="preserve"> </w:t>
      </w:r>
      <w:r w:rsidR="005A6BBD" w:rsidRPr="003A425A">
        <w:rPr>
          <w:rFonts w:ascii="Times New Roman" w:hAnsi="Times New Roman"/>
          <w:i/>
          <w:sz w:val="24"/>
          <w:szCs w:val="24"/>
        </w:rPr>
        <w:t>Далее показано, как производить импорт.</w:t>
      </w:r>
      <w:r w:rsidR="003D601C" w:rsidRPr="003A425A">
        <w:rPr>
          <w:rFonts w:ascii="Times New Roman" w:hAnsi="Times New Roman"/>
          <w:i/>
          <w:sz w:val="24"/>
          <w:szCs w:val="24"/>
        </w:rPr>
        <w:t xml:space="preserve"> </w:t>
      </w:r>
      <w:r w:rsidR="005A6BBD" w:rsidRPr="003A425A">
        <w:rPr>
          <w:rFonts w:ascii="Times New Roman" w:hAnsi="Times New Roman"/>
          <w:i/>
          <w:sz w:val="24"/>
          <w:szCs w:val="24"/>
        </w:rPr>
        <w:t xml:space="preserve">Далее перечислены базовые типы </w:t>
      </w:r>
      <w:r w:rsidRPr="003A425A">
        <w:rPr>
          <w:rFonts w:ascii="Times New Roman" w:hAnsi="Times New Roman"/>
          <w:i/>
          <w:sz w:val="24"/>
          <w:szCs w:val="24"/>
        </w:rPr>
        <w:t>qml</w:t>
      </w:r>
      <w:r w:rsidR="005A6BBD" w:rsidRPr="003A425A">
        <w:rPr>
          <w:rFonts w:ascii="Times New Roman" w:hAnsi="Times New Roman"/>
          <w:i/>
          <w:sz w:val="24"/>
          <w:szCs w:val="24"/>
        </w:rPr>
        <w:t xml:space="preserve">, а также </w:t>
      </w:r>
      <w:r w:rsidR="00085476" w:rsidRPr="003A425A">
        <w:rPr>
          <w:rFonts w:ascii="Times New Roman" w:hAnsi="Times New Roman"/>
          <w:i/>
          <w:sz w:val="24"/>
          <w:szCs w:val="24"/>
        </w:rPr>
        <w:t>объект</w:t>
      </w:r>
      <w:r w:rsidR="005A6BBD" w:rsidRPr="003A425A">
        <w:rPr>
          <w:rFonts w:ascii="Times New Roman" w:hAnsi="Times New Roman"/>
          <w:i/>
          <w:sz w:val="24"/>
          <w:szCs w:val="24"/>
        </w:rPr>
        <w:t xml:space="preserve">ные типы </w:t>
      </w:r>
      <w:r w:rsidRPr="003A425A">
        <w:rPr>
          <w:rFonts w:ascii="Times New Roman" w:hAnsi="Times New Roman"/>
          <w:i/>
          <w:sz w:val="24"/>
          <w:szCs w:val="24"/>
        </w:rPr>
        <w:t>qml</w:t>
      </w:r>
      <w:r w:rsidR="005A6BBD" w:rsidRPr="003A425A">
        <w:rPr>
          <w:rFonts w:ascii="Times New Roman" w:hAnsi="Times New Roman"/>
          <w:i/>
          <w:sz w:val="24"/>
          <w:szCs w:val="24"/>
        </w:rPr>
        <w:t>.</w:t>
      </w:r>
      <w:r w:rsidR="003D601C" w:rsidRPr="003A425A">
        <w:rPr>
          <w:rFonts w:ascii="Times New Roman" w:hAnsi="Times New Roman"/>
          <w:i/>
          <w:sz w:val="24"/>
          <w:szCs w:val="24"/>
        </w:rPr>
        <w:t xml:space="preserve"> </w:t>
      </w:r>
      <w:r w:rsidR="005A6BBD" w:rsidRPr="003A425A">
        <w:rPr>
          <w:rFonts w:ascii="Times New Roman" w:hAnsi="Times New Roman"/>
          <w:i/>
          <w:sz w:val="24"/>
          <w:szCs w:val="24"/>
        </w:rPr>
        <w:t>Рассмотрим некоторые, наиболее важные или непонятные из них.</w:t>
      </w:r>
    </w:p>
    <w:p w:rsidR="003D601C" w:rsidRPr="003A425A" w:rsidRDefault="00953454" w:rsidP="003D601C">
      <w:pPr>
        <w:pStyle w:val="3"/>
      </w:pPr>
      <w:hyperlink r:id="rId890" w:history="1">
        <w:bookmarkStart w:id="495" w:name="_Toc382058602"/>
        <w:r w:rsidR="003D601C" w:rsidRPr="003A425A">
          <w:rPr>
            <w:rStyle w:val="a3"/>
            <w:color w:val="auto"/>
            <w:sz w:val="24"/>
            <w:szCs w:val="24"/>
            <w:u w:val="none"/>
          </w:rPr>
          <w:t>Component</w:t>
        </w:r>
        <w:bookmarkEnd w:id="495"/>
      </w:hyperlink>
    </w:p>
    <w:p w:rsidR="005A6BBD" w:rsidRPr="003A425A" w:rsidRDefault="00953454" w:rsidP="00605F34">
      <w:pPr>
        <w:jc w:val="both"/>
        <w:rPr>
          <w:rFonts w:ascii="Times New Roman" w:hAnsi="Times New Roman"/>
          <w:sz w:val="24"/>
          <w:szCs w:val="24"/>
        </w:rPr>
      </w:pPr>
      <w:hyperlink r:id="rId891" w:history="1">
        <w:r w:rsidR="005A6BBD" w:rsidRPr="003A425A">
          <w:rPr>
            <w:rStyle w:val="a3"/>
            <w:rFonts w:ascii="Times New Roman" w:hAnsi="Times New Roman"/>
            <w:sz w:val="24"/>
            <w:szCs w:val="24"/>
          </w:rPr>
          <w:t>http://qt-project.org/doc/qt-5.1/qtqml/qml-qtqml2-component.html</w:t>
        </w:r>
      </w:hyperlink>
    </w:p>
    <w:p w:rsidR="005A6BBD" w:rsidRPr="003A425A" w:rsidRDefault="00953454" w:rsidP="00605F34">
      <w:pPr>
        <w:jc w:val="both"/>
        <w:rPr>
          <w:rFonts w:ascii="Times New Roman" w:hAnsi="Times New Roman"/>
          <w:i/>
          <w:sz w:val="24"/>
          <w:szCs w:val="24"/>
        </w:rPr>
      </w:pPr>
      <w:hyperlink r:id="rId892" w:history="1">
        <w:r w:rsidR="005A6BBD" w:rsidRPr="003A425A">
          <w:rPr>
            <w:rStyle w:val="a3"/>
            <w:rFonts w:ascii="Times New Roman" w:hAnsi="Times New Roman"/>
            <w:color w:val="auto"/>
            <w:sz w:val="24"/>
            <w:szCs w:val="24"/>
            <w:u w:val="none"/>
          </w:rPr>
          <w:t>Component</w:t>
        </w:r>
      </w:hyperlink>
      <w:r w:rsidR="005A6BBD" w:rsidRPr="003A425A">
        <w:rPr>
          <w:rFonts w:ascii="Times New Roman" w:hAnsi="Times New Roman"/>
          <w:sz w:val="24"/>
          <w:szCs w:val="24"/>
        </w:rPr>
        <w:t xml:space="preserve"> инкапсулирует определение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компонента. Компонент инстанцирует С++ класс </w:t>
      </w:r>
      <w:hyperlink r:id="rId893" w:history="1">
        <w:r w:rsidR="005A6BBD" w:rsidRPr="003A425A">
          <w:rPr>
            <w:rStyle w:val="a3"/>
            <w:rFonts w:ascii="Times New Roman" w:hAnsi="Times New Roman"/>
            <w:color w:val="auto"/>
            <w:sz w:val="24"/>
            <w:szCs w:val="24"/>
          </w:rPr>
          <w:t>QQmlComponent</w:t>
        </w:r>
      </w:hyperlink>
      <w:r w:rsidR="005A6BBD" w:rsidRPr="003A425A">
        <w:rPr>
          <w:rFonts w:ascii="Times New Roman" w:hAnsi="Times New Roman"/>
          <w:sz w:val="24"/>
          <w:szCs w:val="24"/>
        </w:rPr>
        <w:t xml:space="preserve">. Компоненты – это повторно используемые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типы с хорошо определёнными интерфейсами. Компоненты часто определяются типами компонентов: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файлами. Также можно создавать компоненты внутри файла. Это может быть полезным для повторного использования маленьких компонентов вместе с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файлом или для определения компонента, который логически принадлежит вместе с другими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компонентами </w:t>
      </w:r>
      <w:r w:rsidR="003D601C" w:rsidRPr="003A425A">
        <w:rPr>
          <w:rFonts w:ascii="Times New Roman" w:hAnsi="Times New Roman"/>
          <w:sz w:val="24"/>
          <w:szCs w:val="24"/>
        </w:rPr>
        <w:t>файлу</w:t>
      </w:r>
      <w:r w:rsidR="005A6BBD" w:rsidRPr="003A425A">
        <w:rPr>
          <w:rFonts w:ascii="Times New Roman" w:hAnsi="Times New Roman"/>
          <w:sz w:val="24"/>
          <w:szCs w:val="24"/>
        </w:rPr>
        <w:t>.</w:t>
      </w:r>
      <w:r w:rsidR="003D601C" w:rsidRPr="003A425A">
        <w:rPr>
          <w:rFonts w:ascii="Times New Roman" w:hAnsi="Times New Roman"/>
          <w:sz w:val="24"/>
          <w:szCs w:val="24"/>
        </w:rPr>
        <w:t xml:space="preserve"> </w:t>
      </w:r>
      <w:r w:rsidR="005A6BBD" w:rsidRPr="003A425A">
        <w:rPr>
          <w:rFonts w:ascii="Times New Roman" w:hAnsi="Times New Roman"/>
          <w:color w:val="00B050"/>
          <w:sz w:val="24"/>
          <w:szCs w:val="24"/>
        </w:rPr>
        <w:t xml:space="preserve">Если внутри компонента определены некоторые графические элементы, то они не отобразятся, пока компонент не будет загружен при помощи </w:t>
      </w:r>
      <w:r w:rsidR="005A6BBD" w:rsidRPr="003A425A">
        <w:rPr>
          <w:rFonts w:ascii="Times New Roman" w:hAnsi="Times New Roman"/>
          <w:color w:val="00B050"/>
          <w:sz w:val="24"/>
          <w:szCs w:val="24"/>
          <w:lang w:val="en-US"/>
        </w:rPr>
        <w:t>Loader</w:t>
      </w:r>
      <w:r w:rsidR="005A6BBD" w:rsidRPr="003A425A">
        <w:rPr>
          <w:rFonts w:ascii="Times New Roman" w:hAnsi="Times New Roman"/>
          <w:color w:val="00B050"/>
          <w:sz w:val="24"/>
          <w:szCs w:val="24"/>
        </w:rPr>
        <w:t>.</w:t>
      </w:r>
      <w:r w:rsidR="005A6BBD" w:rsidRPr="003A425A">
        <w:rPr>
          <w:rFonts w:ascii="Times New Roman" w:hAnsi="Times New Roman"/>
          <w:sz w:val="24"/>
          <w:szCs w:val="24"/>
        </w:rPr>
        <w:t xml:space="preserve"> Данный тип обычно используется для обеспечения графических компонентов для представлений. Также с использованием </w:t>
      </w:r>
      <w:hyperlink r:id="rId894" w:anchor="createComponent-method" w:history="1">
        <w:r w:rsidR="005A6BBD" w:rsidRPr="003A425A">
          <w:rPr>
            <w:rStyle w:val="a3"/>
            <w:rFonts w:ascii="Times New Roman" w:hAnsi="Times New Roman"/>
            <w:color w:val="auto"/>
            <w:sz w:val="24"/>
            <w:szCs w:val="24"/>
          </w:rPr>
          <w:t>Qt.createComponent()</w:t>
        </w:r>
      </w:hyperlink>
      <w:r w:rsidR="005A6BBD" w:rsidRPr="003A425A">
        <w:rPr>
          <w:rFonts w:ascii="Times New Roman" w:hAnsi="Times New Roman"/>
          <w:sz w:val="24"/>
          <w:szCs w:val="24"/>
        </w:rPr>
        <w:t xml:space="preserve"> компоненты могут создаваться динамически.</w:t>
      </w:r>
      <w:r w:rsidR="003D601C" w:rsidRPr="003A425A">
        <w:rPr>
          <w:rFonts w:ascii="Times New Roman" w:hAnsi="Times New Roman"/>
          <w:sz w:val="24"/>
          <w:szCs w:val="24"/>
        </w:rPr>
        <w:t xml:space="preserve"> </w:t>
      </w:r>
      <w:r w:rsidR="005A6BBD" w:rsidRPr="003A425A">
        <w:rPr>
          <w:rFonts w:ascii="Times New Roman" w:hAnsi="Times New Roman"/>
          <w:sz w:val="24"/>
          <w:szCs w:val="24"/>
        </w:rPr>
        <w:t xml:space="preserve">Контекст создания компонента соответствует контексту, где компонент был объявлен. Этот контекст используется как родительский контекст, когда компонент инстанцируется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ом, таким как модель списка или загрузчик. </w:t>
      </w:r>
      <w:r w:rsidR="005A6BBD" w:rsidRPr="003A425A">
        <w:rPr>
          <w:rFonts w:ascii="Times New Roman" w:hAnsi="Times New Roman"/>
          <w:i/>
          <w:sz w:val="24"/>
          <w:szCs w:val="24"/>
        </w:rPr>
        <w:t>Есть пример кода.</w:t>
      </w:r>
    </w:p>
    <w:p w:rsidR="003D601C" w:rsidRPr="003A425A" w:rsidRDefault="003D601C" w:rsidP="003D601C">
      <w:pPr>
        <w:pStyle w:val="3"/>
      </w:pPr>
      <w:bookmarkStart w:id="496" w:name="_Toc382058603"/>
      <w:r w:rsidRPr="003A425A">
        <w:rPr>
          <w:sz w:val="24"/>
          <w:szCs w:val="24"/>
          <w:lang w:val="en-US"/>
        </w:rPr>
        <w:t>QtObject</w:t>
      </w:r>
      <w:bookmarkEnd w:id="496"/>
    </w:p>
    <w:p w:rsidR="005A6BBD" w:rsidRPr="003A425A" w:rsidRDefault="00953454" w:rsidP="00605F34">
      <w:pPr>
        <w:jc w:val="both"/>
        <w:rPr>
          <w:rFonts w:ascii="Times New Roman" w:hAnsi="Times New Roman"/>
          <w:sz w:val="24"/>
          <w:szCs w:val="24"/>
        </w:rPr>
      </w:pPr>
      <w:hyperlink r:id="rId895" w:history="1">
        <w:r w:rsidR="005A6BBD" w:rsidRPr="003A425A">
          <w:rPr>
            <w:rStyle w:val="a3"/>
            <w:rFonts w:ascii="Times New Roman" w:hAnsi="Times New Roman"/>
            <w:sz w:val="24"/>
            <w:szCs w:val="24"/>
          </w:rPr>
          <w:t>http://qt-project.org/doc/qt-5.1/qtqml/qml-qtqml2-qtobject.html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lang w:val="en-US"/>
        </w:rPr>
        <w:lastRenderedPageBreak/>
        <w:t>QtObject</w:t>
      </w:r>
      <w:r w:rsidRPr="003A425A">
        <w:rPr>
          <w:rFonts w:ascii="Times New Roman" w:hAnsi="Times New Roman"/>
          <w:sz w:val="24"/>
          <w:szCs w:val="24"/>
        </w:rPr>
        <w:t xml:space="preserve"> является базовым </w:t>
      </w:r>
      <w:r w:rsidR="009B0257" w:rsidRPr="003A425A">
        <w:rPr>
          <w:rFonts w:ascii="Times New Roman" w:hAnsi="Times New Roman"/>
          <w:sz w:val="24"/>
          <w:szCs w:val="24"/>
        </w:rPr>
        <w:t>qml</w:t>
      </w:r>
      <w:r w:rsidRPr="003A425A">
        <w:rPr>
          <w:rFonts w:ascii="Times New Roman" w:hAnsi="Times New Roman"/>
          <w:sz w:val="24"/>
          <w:szCs w:val="24"/>
        </w:rPr>
        <w:t xml:space="preserve"> типом. Он инстанцирует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hyperlink r:id="rId896"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Это невизуальный элемент, который содержит только имя. Он может быть использован, если вам необходим легковесный тип, чтобы окружить набор частных свойств. Он также может быть полезен для интеграции с С++, так как он является только простым </w:t>
      </w:r>
      <w:r w:rsidRPr="003A425A">
        <w:rPr>
          <w:rFonts w:ascii="Times New Roman" w:hAnsi="Times New Roman"/>
          <w:sz w:val="24"/>
          <w:szCs w:val="24"/>
          <w:lang w:val="en-US"/>
        </w:rPr>
        <w:t>QObject</w:t>
      </w:r>
      <w:r w:rsidRPr="003A425A">
        <w:rPr>
          <w:rFonts w:ascii="Times New Roman" w:hAnsi="Times New Roman"/>
          <w:sz w:val="24"/>
          <w:szCs w:val="24"/>
        </w:rPr>
        <w:t>.</w:t>
      </w:r>
    </w:p>
    <w:p w:rsidR="003D601C" w:rsidRPr="003A425A" w:rsidRDefault="003D601C" w:rsidP="003D601C">
      <w:pPr>
        <w:pStyle w:val="3"/>
        <w:rPr>
          <w:color w:val="FF0000"/>
        </w:rPr>
      </w:pPr>
      <w:bookmarkStart w:id="497" w:name="_Toc382058604"/>
      <w:r w:rsidRPr="003A425A">
        <w:rPr>
          <w:color w:val="FF0000"/>
          <w:sz w:val="24"/>
          <w:szCs w:val="24"/>
          <w:lang w:val="en-US"/>
        </w:rPr>
        <w:t>Binding</w:t>
      </w:r>
      <w:bookmarkEnd w:id="497"/>
    </w:p>
    <w:p w:rsidR="005A6BBD" w:rsidRPr="003A425A" w:rsidRDefault="00953454" w:rsidP="00605F34">
      <w:pPr>
        <w:jc w:val="both"/>
        <w:rPr>
          <w:rFonts w:ascii="Times New Roman" w:hAnsi="Times New Roman"/>
          <w:sz w:val="24"/>
          <w:szCs w:val="24"/>
        </w:rPr>
      </w:pPr>
      <w:hyperlink r:id="rId897" w:history="1">
        <w:r w:rsidR="005A6BBD" w:rsidRPr="003A425A">
          <w:rPr>
            <w:rStyle w:val="a3"/>
            <w:rFonts w:ascii="Times New Roman" w:hAnsi="Times New Roman"/>
            <w:sz w:val="24"/>
            <w:szCs w:val="24"/>
          </w:rPr>
          <w:t>http://qt-project.org/doc/qt-5.1/qtqml/qml-qtqml2-binding.html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Binding</w:t>
      </w:r>
      <w:r w:rsidRPr="003A425A">
        <w:rPr>
          <w:rFonts w:ascii="Times New Roman" w:hAnsi="Times New Roman"/>
          <w:sz w:val="24"/>
          <w:szCs w:val="24"/>
        </w:rPr>
        <w:t xml:space="preserve"> предоставляет возможность произвольного создания связываний свойств. Иногда необходимо связать со свойством </w:t>
      </w:r>
      <w:r w:rsidR="00085476" w:rsidRPr="003A425A">
        <w:rPr>
          <w:rFonts w:ascii="Times New Roman" w:hAnsi="Times New Roman"/>
          <w:sz w:val="24"/>
          <w:szCs w:val="24"/>
        </w:rPr>
        <w:t>объект</w:t>
      </w:r>
      <w:r w:rsidRPr="003A425A">
        <w:rPr>
          <w:rFonts w:ascii="Times New Roman" w:hAnsi="Times New Roman"/>
          <w:sz w:val="24"/>
          <w:szCs w:val="24"/>
        </w:rPr>
        <w:t xml:space="preserve">, который не был напрямую инстанцирован </w:t>
      </w:r>
      <w:r w:rsidR="009B0257" w:rsidRPr="003A425A">
        <w:rPr>
          <w:rFonts w:ascii="Times New Roman" w:hAnsi="Times New Roman"/>
          <w:sz w:val="24"/>
          <w:szCs w:val="24"/>
        </w:rPr>
        <w:t>qml</w:t>
      </w:r>
      <w:r w:rsidRPr="003A425A">
        <w:rPr>
          <w:rFonts w:ascii="Times New Roman" w:hAnsi="Times New Roman"/>
          <w:sz w:val="24"/>
          <w:szCs w:val="24"/>
        </w:rPr>
        <w:t xml:space="preserve">, в общем, это касается свойства класса, экспортированного </w:t>
      </w:r>
      <w:r w:rsidR="009B0257" w:rsidRPr="003A425A">
        <w:rPr>
          <w:rFonts w:ascii="Times New Roman" w:hAnsi="Times New Roman"/>
          <w:sz w:val="24"/>
          <w:szCs w:val="24"/>
        </w:rPr>
        <w:t>qml</w:t>
      </w:r>
      <w:r w:rsidRPr="003A425A">
        <w:rPr>
          <w:rFonts w:ascii="Times New Roman" w:hAnsi="Times New Roman"/>
          <w:sz w:val="24"/>
          <w:szCs w:val="24"/>
        </w:rPr>
        <w:t xml:space="preserve"> от С++. В этих случаях, регулярное связывание свойств не работает. Связывание в данном случае позволяет вам связать любое значение с любым свойством. </w:t>
      </w:r>
      <w:r w:rsidRPr="003A425A">
        <w:rPr>
          <w:rFonts w:ascii="Times New Roman" w:hAnsi="Times New Roman"/>
          <w:i/>
          <w:sz w:val="24"/>
          <w:szCs w:val="24"/>
        </w:rPr>
        <w:t>Есть пример использования данного типа. Довольно понятный.</w:t>
      </w:r>
      <w:r w:rsidR="003D601C" w:rsidRPr="003A425A">
        <w:rPr>
          <w:rFonts w:ascii="Times New Roman" w:hAnsi="Times New Roman"/>
          <w:i/>
          <w:sz w:val="24"/>
          <w:szCs w:val="24"/>
        </w:rPr>
        <w:t xml:space="preserve"> </w:t>
      </w:r>
      <w:r w:rsidRPr="003A425A">
        <w:rPr>
          <w:rFonts w:ascii="Times New Roman" w:hAnsi="Times New Roman"/>
          <w:sz w:val="24"/>
          <w:szCs w:val="24"/>
        </w:rPr>
        <w:t xml:space="preserve">В некоторых случаях вы желаете контролировать значение свойства, только когда определённое условие является истиной. Это обычно невозможно сделать при помощи обычного связывания, так как вам необходимо обеспечить значения для всех возможных веток. </w:t>
      </w:r>
      <w:r w:rsidRPr="003A425A">
        <w:rPr>
          <w:rFonts w:ascii="Times New Roman" w:hAnsi="Times New Roman"/>
          <w:i/>
          <w:sz w:val="24"/>
          <w:szCs w:val="24"/>
        </w:rPr>
        <w:t>Есть пример использования.</w:t>
      </w:r>
    </w:p>
    <w:p w:rsidR="003D601C" w:rsidRPr="003A425A" w:rsidRDefault="003D601C" w:rsidP="003D601C">
      <w:pPr>
        <w:pStyle w:val="3"/>
      </w:pPr>
      <w:bookmarkStart w:id="498" w:name="_Toc382058605"/>
      <w:r w:rsidRPr="003A425A">
        <w:rPr>
          <w:sz w:val="24"/>
          <w:szCs w:val="24"/>
          <w:lang w:val="en-US"/>
        </w:rPr>
        <w:t>Connections</w:t>
      </w:r>
      <w:bookmarkEnd w:id="498"/>
    </w:p>
    <w:p w:rsidR="005A6BBD" w:rsidRPr="003A425A" w:rsidRDefault="00953454" w:rsidP="00605F34">
      <w:pPr>
        <w:jc w:val="both"/>
        <w:rPr>
          <w:rFonts w:ascii="Times New Roman" w:hAnsi="Times New Roman"/>
          <w:sz w:val="24"/>
          <w:szCs w:val="24"/>
        </w:rPr>
      </w:pPr>
      <w:hyperlink r:id="rId898" w:history="1">
        <w:r w:rsidR="005A6BBD" w:rsidRPr="003A425A">
          <w:rPr>
            <w:rStyle w:val="a3"/>
            <w:rFonts w:ascii="Times New Roman" w:hAnsi="Times New Roman"/>
            <w:sz w:val="24"/>
            <w:szCs w:val="24"/>
          </w:rPr>
          <w:t>http://qt-project.org/doc/qt-5.1/qtqml/qml-qtqml2-connections.html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Connections</w:t>
      </w:r>
      <w:r w:rsidRPr="003A425A">
        <w:rPr>
          <w:rFonts w:ascii="Times New Roman" w:hAnsi="Times New Roman"/>
          <w:sz w:val="24"/>
          <w:szCs w:val="24"/>
        </w:rPr>
        <w:t xml:space="preserve"> описывает соединения к сигналам.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создаёт соединение с сигналом. Иногда недостаточно просто определить обычный обработчик сигнала: если требуются множественные соединения с сигналом; необходимо создавать соединения вне области видимости отсылателя сигнала; соединение с целями не определено в </w:t>
      </w:r>
      <w:r w:rsidR="009B0257" w:rsidRPr="003A425A">
        <w:rPr>
          <w:rFonts w:ascii="Times New Roman" w:hAnsi="Times New Roman"/>
          <w:sz w:val="24"/>
          <w:szCs w:val="24"/>
        </w:rPr>
        <w:t>qml</w:t>
      </w:r>
      <w:r w:rsidRPr="003A425A">
        <w:rPr>
          <w:rFonts w:ascii="Times New Roman" w:hAnsi="Times New Roman"/>
          <w:sz w:val="24"/>
          <w:szCs w:val="24"/>
        </w:rPr>
        <w:t xml:space="preserve">. Тогда используется данный тип. </w:t>
      </w:r>
      <w:r w:rsidRPr="003A425A">
        <w:rPr>
          <w:rFonts w:ascii="Times New Roman" w:hAnsi="Times New Roman"/>
          <w:i/>
          <w:sz w:val="24"/>
          <w:szCs w:val="24"/>
        </w:rPr>
        <w:t>Есть пример кода.</w:t>
      </w:r>
    </w:p>
    <w:p w:rsidR="00A86BBD" w:rsidRPr="003A425A" w:rsidRDefault="00A86BBD" w:rsidP="00A86BBD">
      <w:pPr>
        <w:pStyle w:val="3"/>
        <w:rPr>
          <w:color w:val="FF0000"/>
        </w:rPr>
      </w:pPr>
      <w:bookmarkStart w:id="499" w:name="_Toc382058606"/>
      <w:r w:rsidRPr="003A425A">
        <w:rPr>
          <w:color w:val="FF0000"/>
          <w:sz w:val="24"/>
          <w:szCs w:val="24"/>
          <w:lang w:val="en-US"/>
        </w:rPr>
        <w:t>Instantiator</w:t>
      </w:r>
      <w:bookmarkEnd w:id="499"/>
    </w:p>
    <w:p w:rsidR="005A6BBD" w:rsidRPr="003A425A" w:rsidRDefault="00953454" w:rsidP="00605F34">
      <w:pPr>
        <w:jc w:val="both"/>
        <w:rPr>
          <w:rFonts w:ascii="Times New Roman" w:hAnsi="Times New Roman"/>
          <w:sz w:val="24"/>
          <w:szCs w:val="24"/>
        </w:rPr>
      </w:pPr>
      <w:hyperlink r:id="rId899" w:history="1">
        <w:r w:rsidR="005A6BBD" w:rsidRPr="003A425A">
          <w:rPr>
            <w:rStyle w:val="a3"/>
            <w:rFonts w:ascii="Times New Roman" w:hAnsi="Times New Roman"/>
            <w:sz w:val="24"/>
            <w:szCs w:val="24"/>
          </w:rPr>
          <w:t>http://qt-project.org/doc/qt-5.1/qtqml/qml-qtqml2-instantiator.html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lang w:val="en-US"/>
        </w:rPr>
        <w:t>Instantiator</w:t>
      </w:r>
      <w:r w:rsidRPr="003A425A">
        <w:rPr>
          <w:rFonts w:ascii="Times New Roman" w:hAnsi="Times New Roman"/>
          <w:sz w:val="24"/>
          <w:szCs w:val="24"/>
        </w:rPr>
        <w:t xml:space="preserve"> динамически создаёт </w:t>
      </w:r>
      <w:r w:rsidR="00085476" w:rsidRPr="003A425A">
        <w:rPr>
          <w:rFonts w:ascii="Times New Roman" w:hAnsi="Times New Roman"/>
          <w:sz w:val="24"/>
          <w:szCs w:val="24"/>
        </w:rPr>
        <w:t>объект</w:t>
      </w:r>
      <w:r w:rsidRPr="003A425A">
        <w:rPr>
          <w:rFonts w:ascii="Times New Roman" w:hAnsi="Times New Roman"/>
          <w:sz w:val="24"/>
          <w:szCs w:val="24"/>
        </w:rPr>
        <w:t xml:space="preserve">ы. Он используется для управления динамическим созданием </w:t>
      </w:r>
      <w:r w:rsidR="00085476" w:rsidRPr="003A425A">
        <w:rPr>
          <w:rFonts w:ascii="Times New Roman" w:hAnsi="Times New Roman"/>
          <w:sz w:val="24"/>
          <w:szCs w:val="24"/>
        </w:rPr>
        <w:t>объект</w:t>
      </w:r>
      <w:r w:rsidRPr="003A425A">
        <w:rPr>
          <w:rFonts w:ascii="Times New Roman" w:hAnsi="Times New Roman"/>
          <w:sz w:val="24"/>
          <w:szCs w:val="24"/>
        </w:rPr>
        <w:t xml:space="preserve">ов, или чтобы динамически создавать много </w:t>
      </w:r>
      <w:r w:rsidR="00085476" w:rsidRPr="003A425A">
        <w:rPr>
          <w:rFonts w:ascii="Times New Roman" w:hAnsi="Times New Roman"/>
          <w:sz w:val="24"/>
          <w:szCs w:val="24"/>
        </w:rPr>
        <w:t>объект</w:t>
      </w:r>
      <w:r w:rsidRPr="003A425A">
        <w:rPr>
          <w:rFonts w:ascii="Times New Roman" w:hAnsi="Times New Roman"/>
          <w:sz w:val="24"/>
          <w:szCs w:val="24"/>
        </w:rPr>
        <w:t>ов, исходя из шаблона.</w:t>
      </w:r>
      <w:r w:rsidR="00A86BBD" w:rsidRPr="003A425A">
        <w:rPr>
          <w:rFonts w:ascii="Times New Roman" w:hAnsi="Times New Roman"/>
          <w:sz w:val="24"/>
          <w:szCs w:val="24"/>
        </w:rPr>
        <w:t xml:space="preserve"> </w:t>
      </w:r>
      <w:r w:rsidRPr="003A425A">
        <w:rPr>
          <w:rFonts w:ascii="Times New Roman" w:hAnsi="Times New Roman"/>
          <w:sz w:val="24"/>
          <w:szCs w:val="24"/>
        </w:rPr>
        <w:t xml:space="preserve">Данный элемент будет управлять </w:t>
      </w:r>
      <w:r w:rsidR="00085476" w:rsidRPr="003A425A">
        <w:rPr>
          <w:rFonts w:ascii="Times New Roman" w:hAnsi="Times New Roman"/>
          <w:sz w:val="24"/>
          <w:szCs w:val="24"/>
        </w:rPr>
        <w:t>объект</w:t>
      </w:r>
      <w:r w:rsidRPr="003A425A">
        <w:rPr>
          <w:rFonts w:ascii="Times New Roman" w:hAnsi="Times New Roman"/>
          <w:sz w:val="24"/>
          <w:szCs w:val="24"/>
        </w:rPr>
        <w:t xml:space="preserve">ами, которые он создал. Эти </w:t>
      </w:r>
      <w:r w:rsidR="00085476" w:rsidRPr="003A425A">
        <w:rPr>
          <w:rFonts w:ascii="Times New Roman" w:hAnsi="Times New Roman"/>
          <w:sz w:val="24"/>
          <w:szCs w:val="24"/>
        </w:rPr>
        <w:t>объект</w:t>
      </w:r>
      <w:r w:rsidRPr="003A425A">
        <w:rPr>
          <w:rFonts w:ascii="Times New Roman" w:hAnsi="Times New Roman"/>
          <w:sz w:val="24"/>
          <w:szCs w:val="24"/>
        </w:rPr>
        <w:t>ы могут быть удалены данным типом.</w:t>
      </w:r>
    </w:p>
    <w:p w:rsidR="00A86BBD" w:rsidRPr="003A425A" w:rsidRDefault="00A86BBD" w:rsidP="00A86BBD">
      <w:pPr>
        <w:pStyle w:val="3"/>
        <w:rPr>
          <w:color w:val="FF0000"/>
        </w:rPr>
      </w:pPr>
      <w:bookmarkStart w:id="500" w:name="_Toc382058607"/>
      <w:r w:rsidRPr="003A425A">
        <w:rPr>
          <w:color w:val="FF0000"/>
          <w:sz w:val="24"/>
          <w:szCs w:val="24"/>
          <w:lang w:val="en-US"/>
        </w:rPr>
        <w:t>Timer</w:t>
      </w:r>
      <w:bookmarkEnd w:id="500"/>
    </w:p>
    <w:p w:rsidR="005A6BBD" w:rsidRPr="003A425A" w:rsidRDefault="00953454" w:rsidP="00605F34">
      <w:pPr>
        <w:jc w:val="both"/>
        <w:rPr>
          <w:rFonts w:ascii="Times New Roman" w:hAnsi="Times New Roman"/>
          <w:sz w:val="24"/>
          <w:szCs w:val="24"/>
        </w:rPr>
      </w:pPr>
      <w:hyperlink r:id="rId900" w:history="1">
        <w:r w:rsidR="005A6BBD" w:rsidRPr="003A425A">
          <w:rPr>
            <w:rStyle w:val="a3"/>
            <w:rFonts w:ascii="Times New Roman" w:hAnsi="Times New Roman"/>
            <w:sz w:val="24"/>
            <w:szCs w:val="24"/>
          </w:rPr>
          <w:t>http://qt-project.org/doc/qt-5.1/qtqml/qml-qtqml2-timer.html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lang w:val="en-US"/>
        </w:rPr>
        <w:t>Timer</w:t>
      </w:r>
      <w:r w:rsidRPr="003A425A">
        <w:rPr>
          <w:rFonts w:ascii="Times New Roman" w:hAnsi="Times New Roman"/>
          <w:sz w:val="24"/>
          <w:szCs w:val="24"/>
        </w:rPr>
        <w:t xml:space="preserve"> переключает обработчик в определённый интервал. Данный тип таймера синхронизирован с типом таймера анимации.</w:t>
      </w:r>
    </w:p>
    <w:p w:rsidR="00E96ACF" w:rsidRPr="003A425A" w:rsidRDefault="00E96ACF" w:rsidP="00E96ACF">
      <w:pPr>
        <w:pStyle w:val="3"/>
        <w:rPr>
          <w:lang w:val="en-GB"/>
        </w:rPr>
      </w:pPr>
      <w:bookmarkStart w:id="501" w:name="_Toc382058608"/>
      <w:r w:rsidRPr="003A425A">
        <w:rPr>
          <w:lang w:val="en-US"/>
        </w:rPr>
        <w:t xml:space="preserve">Qt </w:t>
      </w:r>
      <w:r w:rsidRPr="003A425A">
        <w:t>объект</w:t>
      </w:r>
      <w:bookmarkEnd w:id="501"/>
    </w:p>
    <w:p w:rsidR="00E96ACF" w:rsidRPr="003A425A" w:rsidRDefault="00953454" w:rsidP="00E96ACF">
      <w:pPr>
        <w:jc w:val="both"/>
        <w:rPr>
          <w:rFonts w:ascii="Times New Roman" w:hAnsi="Times New Roman"/>
          <w:sz w:val="24"/>
          <w:szCs w:val="24"/>
          <w:lang w:val="en-GB"/>
        </w:rPr>
      </w:pPr>
      <w:hyperlink r:id="rId901" w:anchor="details" w:history="1">
        <w:r w:rsidR="00E96ACF" w:rsidRPr="003A425A">
          <w:rPr>
            <w:rStyle w:val="a3"/>
            <w:rFonts w:ascii="Times New Roman" w:hAnsi="Times New Roman"/>
            <w:sz w:val="24"/>
            <w:szCs w:val="24"/>
            <w:lang w:val="en-GB"/>
          </w:rPr>
          <w:t>http://qt-project.org/doc/qt-5.1/qtqml/qml-qtqml2-qt.html#details</w:t>
        </w:r>
      </w:hyperlink>
    </w:p>
    <w:p w:rsidR="00E96ACF" w:rsidRPr="003A425A" w:rsidRDefault="00E96ACF" w:rsidP="00E96ACF">
      <w:pPr>
        <w:jc w:val="both"/>
        <w:rPr>
          <w:rFonts w:ascii="Times New Roman" w:hAnsi="Times New Roman"/>
          <w:i/>
          <w:sz w:val="24"/>
          <w:szCs w:val="24"/>
        </w:rPr>
      </w:pPr>
      <w:r w:rsidRPr="003A425A">
        <w:rPr>
          <w:rFonts w:ascii="Times New Roman" w:hAnsi="Times New Roman"/>
          <w:sz w:val="24"/>
          <w:szCs w:val="24"/>
          <w:lang w:val="en-US"/>
        </w:rPr>
        <w:lastRenderedPageBreak/>
        <w:t>Qt</w:t>
      </w:r>
      <w:r w:rsidRPr="003A425A">
        <w:rPr>
          <w:rFonts w:ascii="Times New Roman" w:hAnsi="Times New Roman"/>
          <w:sz w:val="24"/>
          <w:szCs w:val="24"/>
        </w:rPr>
        <w:t xml:space="preserve"> объект является Глобальным объектом с утилитами, свойствами и перечислениями. Он не инстанцируется; чтобы его использовать, вызовите члены Глобального объекта напрямую. </w:t>
      </w:r>
      <w:r w:rsidRPr="003A425A">
        <w:rPr>
          <w:rFonts w:ascii="Times New Roman" w:hAnsi="Times New Roman"/>
          <w:i/>
          <w:sz w:val="24"/>
          <w:szCs w:val="24"/>
        </w:rPr>
        <w:t>Есть пример кода.</w:t>
      </w:r>
    </w:p>
    <w:p w:rsidR="00D143AF" w:rsidRPr="003A425A" w:rsidRDefault="00D143AF" w:rsidP="00D143AF">
      <w:pPr>
        <w:pStyle w:val="2"/>
      </w:pPr>
      <w:bookmarkStart w:id="502" w:name="_Toc382058609"/>
      <w:r w:rsidRPr="003A425A">
        <w:rPr>
          <w:lang w:val="en-US"/>
        </w:rPr>
        <w:t>Qt</w:t>
      </w:r>
      <w:r w:rsidRPr="003A425A">
        <w:t xml:space="preserve"> </w:t>
      </w:r>
      <w:r w:rsidRPr="003A425A">
        <w:rPr>
          <w:lang w:val="en-US"/>
        </w:rPr>
        <w:t>Quick</w:t>
      </w:r>
      <w:bookmarkEnd w:id="502"/>
    </w:p>
    <w:p w:rsidR="005A6BBD" w:rsidRPr="003A425A" w:rsidRDefault="00953454" w:rsidP="00605F34">
      <w:pPr>
        <w:jc w:val="both"/>
        <w:rPr>
          <w:rFonts w:ascii="Times New Roman" w:hAnsi="Times New Roman"/>
          <w:sz w:val="24"/>
          <w:szCs w:val="24"/>
        </w:rPr>
      </w:pPr>
      <w:hyperlink r:id="rId902"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qtquick</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qtquick</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qmltypereference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5A6BBD" w:rsidRPr="003A425A" w:rsidRDefault="000A4493" w:rsidP="00605F34">
      <w:pPr>
        <w:jc w:val="both"/>
        <w:rPr>
          <w:rFonts w:ascii="Times New Roman" w:hAnsi="Times New Roman"/>
          <w:i/>
          <w:sz w:val="24"/>
          <w:szCs w:val="24"/>
        </w:rPr>
      </w:pPr>
      <w:r w:rsidRPr="003A425A">
        <w:rPr>
          <w:rFonts w:ascii="Times New Roman" w:hAnsi="Times New Roman"/>
          <w:sz w:val="24"/>
          <w:szCs w:val="24"/>
        </w:rPr>
        <w:t>Qt Quick</w:t>
      </w:r>
      <w:r w:rsidR="005A6BBD" w:rsidRPr="003A425A">
        <w:rPr>
          <w:rFonts w:ascii="Times New Roman" w:hAnsi="Times New Roman"/>
          <w:sz w:val="24"/>
          <w:szCs w:val="24"/>
        </w:rPr>
        <w:t xml:space="preserve"> модуль обеспечивает разнообразие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типов для создания интерфейсов пользователя и приложений при помощи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Эта страница перечисляет каждый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тип, обеспечиваемый данным модулем, которые организованы </w:t>
      </w:r>
      <w:r w:rsidR="000151B1" w:rsidRPr="003A425A">
        <w:rPr>
          <w:rFonts w:ascii="Times New Roman" w:hAnsi="Times New Roman"/>
          <w:sz w:val="24"/>
          <w:szCs w:val="24"/>
        </w:rPr>
        <w:t>соглас</w:t>
      </w:r>
      <w:r w:rsidR="005A6BBD" w:rsidRPr="003A425A">
        <w:rPr>
          <w:rFonts w:ascii="Times New Roman" w:hAnsi="Times New Roman"/>
          <w:sz w:val="24"/>
          <w:szCs w:val="24"/>
        </w:rPr>
        <w:t>но категориям и целям.</w:t>
      </w:r>
      <w:r w:rsidR="00D143AF" w:rsidRPr="003A425A">
        <w:rPr>
          <w:rFonts w:ascii="Times New Roman" w:hAnsi="Times New Roman"/>
          <w:sz w:val="24"/>
          <w:szCs w:val="24"/>
        </w:rPr>
        <w:t xml:space="preserve"> </w:t>
      </w:r>
      <w:r w:rsidRPr="003A425A">
        <w:rPr>
          <w:rFonts w:ascii="Times New Roman" w:hAnsi="Times New Roman"/>
          <w:color w:val="00B050"/>
          <w:sz w:val="24"/>
          <w:szCs w:val="24"/>
        </w:rPr>
        <w:t>Qt Quick</w:t>
      </w:r>
      <w:r w:rsidR="005A6BBD" w:rsidRPr="003A425A">
        <w:rPr>
          <w:rFonts w:ascii="Times New Roman" w:hAnsi="Times New Roman"/>
          <w:color w:val="00B050"/>
          <w:sz w:val="24"/>
          <w:szCs w:val="24"/>
        </w:rPr>
        <w:t xml:space="preserve"> включает несколько </w:t>
      </w:r>
      <w:r w:rsidR="005A6BBD" w:rsidRPr="003A425A">
        <w:rPr>
          <w:rFonts w:ascii="Times New Roman" w:hAnsi="Times New Roman"/>
          <w:sz w:val="24"/>
          <w:szCs w:val="24"/>
        </w:rPr>
        <w:t xml:space="preserve">подмодулей, которые содержат дополнительные типы. Это </w:t>
      </w:r>
      <w:hyperlink r:id="rId903" w:history="1">
        <w:r w:rsidR="005A6BBD" w:rsidRPr="003A425A">
          <w:rPr>
            <w:rStyle w:val="a3"/>
            <w:rFonts w:ascii="Times New Roman" w:hAnsi="Times New Roman"/>
            <w:color w:val="auto"/>
            <w:sz w:val="24"/>
            <w:szCs w:val="24"/>
            <w:lang w:val="en-GB"/>
          </w:rPr>
          <w:t>XML</w:t>
        </w:r>
        <w:r w:rsidR="005A6BBD" w:rsidRPr="003A425A">
          <w:rPr>
            <w:rStyle w:val="a3"/>
            <w:rFonts w:ascii="Times New Roman" w:hAnsi="Times New Roman"/>
            <w:color w:val="auto"/>
            <w:sz w:val="24"/>
            <w:szCs w:val="24"/>
          </w:rPr>
          <w:t xml:space="preserve"> </w:t>
        </w:r>
        <w:r w:rsidR="005A6BBD" w:rsidRPr="003A425A">
          <w:rPr>
            <w:rStyle w:val="a3"/>
            <w:rFonts w:ascii="Times New Roman" w:hAnsi="Times New Roman"/>
            <w:color w:val="auto"/>
            <w:sz w:val="24"/>
            <w:szCs w:val="24"/>
            <w:lang w:val="en-GB"/>
          </w:rPr>
          <w:t>List</w:t>
        </w:r>
        <w:r w:rsidR="005A6BBD" w:rsidRPr="003A425A">
          <w:rPr>
            <w:rStyle w:val="a3"/>
            <w:rFonts w:ascii="Times New Roman" w:hAnsi="Times New Roman"/>
            <w:color w:val="auto"/>
            <w:sz w:val="24"/>
            <w:szCs w:val="24"/>
          </w:rPr>
          <w:t xml:space="preserve"> </w:t>
        </w:r>
        <w:r w:rsidR="005A6BBD" w:rsidRPr="003A425A">
          <w:rPr>
            <w:rStyle w:val="a3"/>
            <w:rFonts w:ascii="Times New Roman" w:hAnsi="Times New Roman"/>
            <w:color w:val="auto"/>
            <w:sz w:val="24"/>
            <w:szCs w:val="24"/>
            <w:lang w:val="en-GB"/>
          </w:rPr>
          <w:t>Model</w:t>
        </w:r>
      </w:hyperlink>
      <w:r w:rsidR="005A6BBD" w:rsidRPr="003A425A">
        <w:rPr>
          <w:rFonts w:ascii="Times New Roman" w:hAnsi="Times New Roman"/>
          <w:sz w:val="24"/>
          <w:szCs w:val="24"/>
        </w:rPr>
        <w:t xml:space="preserve">, </w:t>
      </w:r>
      <w:hyperlink r:id="rId904" w:history="1">
        <w:r w:rsidR="005A6BBD" w:rsidRPr="003A425A">
          <w:rPr>
            <w:rStyle w:val="a3"/>
            <w:rFonts w:ascii="Times New Roman" w:hAnsi="Times New Roman"/>
            <w:color w:val="auto"/>
            <w:sz w:val="24"/>
            <w:szCs w:val="24"/>
            <w:lang w:val="en-GB"/>
          </w:rPr>
          <w:t>Local</w:t>
        </w:r>
        <w:r w:rsidR="005A6BBD" w:rsidRPr="003A425A">
          <w:rPr>
            <w:rStyle w:val="a3"/>
            <w:rFonts w:ascii="Times New Roman" w:hAnsi="Times New Roman"/>
            <w:color w:val="auto"/>
            <w:sz w:val="24"/>
            <w:szCs w:val="24"/>
          </w:rPr>
          <w:t xml:space="preserve"> </w:t>
        </w:r>
        <w:r w:rsidR="005A6BBD" w:rsidRPr="003A425A">
          <w:rPr>
            <w:rStyle w:val="a3"/>
            <w:rFonts w:ascii="Times New Roman" w:hAnsi="Times New Roman"/>
            <w:color w:val="auto"/>
            <w:sz w:val="24"/>
            <w:szCs w:val="24"/>
            <w:lang w:val="en-GB"/>
          </w:rPr>
          <w:t>Storage</w:t>
        </w:r>
      </w:hyperlink>
      <w:r w:rsidR="005A6BBD" w:rsidRPr="003A425A">
        <w:rPr>
          <w:rFonts w:ascii="Times New Roman" w:hAnsi="Times New Roman"/>
          <w:sz w:val="24"/>
          <w:szCs w:val="24"/>
        </w:rPr>
        <w:t xml:space="preserve">, </w:t>
      </w:r>
      <w:hyperlink r:id="rId905" w:history="1">
        <w:r w:rsidR="005A6BBD" w:rsidRPr="003A425A">
          <w:rPr>
            <w:rStyle w:val="a3"/>
            <w:rFonts w:ascii="Times New Roman" w:hAnsi="Times New Roman"/>
            <w:color w:val="auto"/>
            <w:sz w:val="24"/>
            <w:szCs w:val="24"/>
            <w:lang w:val="en-GB"/>
          </w:rPr>
          <w:t>Particles</w:t>
        </w:r>
      </w:hyperlink>
      <w:r w:rsidR="005A6BBD" w:rsidRPr="003A425A">
        <w:rPr>
          <w:rFonts w:ascii="Times New Roman" w:hAnsi="Times New Roman"/>
          <w:sz w:val="24"/>
          <w:szCs w:val="24"/>
        </w:rPr>
        <w:t xml:space="preserve">, </w:t>
      </w:r>
      <w:hyperlink r:id="rId906" w:history="1">
        <w:r w:rsidR="005A6BBD" w:rsidRPr="003A425A">
          <w:rPr>
            <w:rStyle w:val="a3"/>
            <w:rFonts w:ascii="Times New Roman" w:hAnsi="Times New Roman"/>
            <w:color w:val="auto"/>
            <w:sz w:val="24"/>
            <w:szCs w:val="24"/>
            <w:lang w:val="en-GB"/>
          </w:rPr>
          <w:t>Window</w:t>
        </w:r>
      </w:hyperlink>
      <w:r w:rsidR="005A6BBD" w:rsidRPr="003A425A">
        <w:rPr>
          <w:rFonts w:ascii="Times New Roman" w:hAnsi="Times New Roman"/>
          <w:sz w:val="24"/>
          <w:szCs w:val="24"/>
        </w:rPr>
        <w:t xml:space="preserve">, </w:t>
      </w:r>
      <w:hyperlink r:id="rId907" w:history="1">
        <w:r w:rsidR="005A6BBD" w:rsidRPr="003A425A">
          <w:rPr>
            <w:rStyle w:val="a3"/>
            <w:rFonts w:ascii="Times New Roman" w:hAnsi="Times New Roman"/>
            <w:color w:val="auto"/>
            <w:sz w:val="24"/>
            <w:szCs w:val="24"/>
            <w:lang w:val="en-GB"/>
          </w:rPr>
          <w:t>Dialogs</w:t>
        </w:r>
      </w:hyperlink>
      <w:r w:rsidR="005A6BBD" w:rsidRPr="003A425A">
        <w:rPr>
          <w:rFonts w:ascii="Times New Roman" w:hAnsi="Times New Roman"/>
          <w:sz w:val="24"/>
          <w:szCs w:val="24"/>
        </w:rPr>
        <w:t xml:space="preserve">, </w:t>
      </w:r>
      <w:hyperlink r:id="rId908" w:history="1">
        <w:r w:rsidR="005A6BBD" w:rsidRPr="003A425A">
          <w:rPr>
            <w:rStyle w:val="a3"/>
            <w:rFonts w:ascii="Times New Roman" w:hAnsi="Times New Roman"/>
            <w:color w:val="auto"/>
            <w:sz w:val="24"/>
            <w:szCs w:val="24"/>
            <w:lang w:val="en-GB"/>
          </w:rPr>
          <w:t>Controls</w:t>
        </w:r>
      </w:hyperlink>
      <w:r w:rsidR="005A6BBD" w:rsidRPr="003A425A">
        <w:rPr>
          <w:rFonts w:ascii="Times New Roman" w:hAnsi="Times New Roman"/>
          <w:sz w:val="24"/>
          <w:szCs w:val="24"/>
        </w:rPr>
        <w:t xml:space="preserve">, </w:t>
      </w:r>
      <w:hyperlink r:id="rId909" w:history="1">
        <w:r w:rsidR="005A6BBD" w:rsidRPr="003A425A">
          <w:rPr>
            <w:rStyle w:val="a3"/>
            <w:rFonts w:ascii="Times New Roman" w:hAnsi="Times New Roman"/>
            <w:color w:val="auto"/>
            <w:sz w:val="24"/>
            <w:szCs w:val="24"/>
            <w:lang w:val="en-GB"/>
          </w:rPr>
          <w:t>Layouts</w:t>
        </w:r>
      </w:hyperlink>
      <w:r w:rsidR="005A6BBD" w:rsidRPr="003A425A">
        <w:rPr>
          <w:rFonts w:ascii="Times New Roman" w:hAnsi="Times New Roman"/>
          <w:sz w:val="24"/>
          <w:szCs w:val="24"/>
        </w:rPr>
        <w:t>.</w:t>
      </w:r>
      <w:r w:rsidR="00D143AF" w:rsidRPr="003A425A">
        <w:rPr>
          <w:rFonts w:ascii="Times New Roman" w:hAnsi="Times New Roman"/>
          <w:sz w:val="24"/>
          <w:szCs w:val="24"/>
        </w:rPr>
        <w:t xml:space="preserve"> </w:t>
      </w:r>
      <w:r w:rsidR="005A6BBD" w:rsidRPr="003A425A">
        <w:rPr>
          <w:rFonts w:ascii="Times New Roman" w:hAnsi="Times New Roman"/>
          <w:i/>
          <w:sz w:val="24"/>
          <w:szCs w:val="24"/>
        </w:rPr>
        <w:t xml:space="preserve">Далее перечислены некоторый дополнительные базовые типы, которые добавлены ко встроенным </w:t>
      </w:r>
      <w:r w:rsidR="009B0257" w:rsidRPr="003A425A">
        <w:rPr>
          <w:rFonts w:ascii="Times New Roman" w:hAnsi="Times New Roman"/>
          <w:i/>
          <w:sz w:val="24"/>
          <w:szCs w:val="24"/>
        </w:rPr>
        <w:t>qml</w:t>
      </w:r>
      <w:r w:rsidR="005A6BBD" w:rsidRPr="003A425A">
        <w:rPr>
          <w:rFonts w:ascii="Times New Roman" w:hAnsi="Times New Roman"/>
          <w:i/>
          <w:sz w:val="24"/>
          <w:szCs w:val="24"/>
        </w:rPr>
        <w:t xml:space="preserve"> базовым типам.</w:t>
      </w:r>
      <w:r w:rsidR="00D143AF" w:rsidRPr="003A425A">
        <w:rPr>
          <w:rFonts w:ascii="Times New Roman" w:hAnsi="Times New Roman"/>
          <w:i/>
          <w:sz w:val="24"/>
          <w:szCs w:val="24"/>
        </w:rPr>
        <w:t xml:space="preserve"> </w:t>
      </w:r>
      <w:r w:rsidR="005A6BBD" w:rsidRPr="003A425A">
        <w:rPr>
          <w:rFonts w:ascii="Times New Roman" w:hAnsi="Times New Roman"/>
          <w:sz w:val="24"/>
          <w:szCs w:val="24"/>
        </w:rPr>
        <w:t xml:space="preserve">Все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ные типы в </w:t>
      </w:r>
      <w:r w:rsidRPr="003A425A">
        <w:rPr>
          <w:rFonts w:ascii="Times New Roman" w:hAnsi="Times New Roman"/>
          <w:sz w:val="24"/>
          <w:szCs w:val="24"/>
        </w:rPr>
        <w:t>Qt Quick</w:t>
      </w:r>
      <w:r w:rsidR="005A6BBD" w:rsidRPr="003A425A">
        <w:rPr>
          <w:rFonts w:ascii="Times New Roman" w:hAnsi="Times New Roman"/>
          <w:sz w:val="24"/>
          <w:szCs w:val="24"/>
        </w:rPr>
        <w:t xml:space="preserve"> наследуют </w:t>
      </w:r>
      <w:r w:rsidR="005A6BBD" w:rsidRPr="003A425A">
        <w:rPr>
          <w:rFonts w:ascii="Times New Roman" w:hAnsi="Times New Roman"/>
          <w:sz w:val="24"/>
          <w:szCs w:val="24"/>
          <w:lang w:val="en-US"/>
        </w:rPr>
        <w:t>Item</w:t>
      </w:r>
      <w:r w:rsidR="005A6BBD" w:rsidRPr="003A425A">
        <w:rPr>
          <w:rFonts w:ascii="Times New Roman" w:hAnsi="Times New Roman"/>
          <w:sz w:val="24"/>
          <w:szCs w:val="24"/>
        </w:rPr>
        <w:t xml:space="preserve">, который наследует в свою очередь </w:t>
      </w:r>
      <w:hyperlink r:id="rId910" w:history="1">
        <w:r w:rsidR="005A6BBD" w:rsidRPr="003A425A">
          <w:rPr>
            <w:rStyle w:val="a3"/>
            <w:rFonts w:ascii="Times New Roman" w:hAnsi="Times New Roman"/>
            <w:sz w:val="24"/>
            <w:szCs w:val="24"/>
          </w:rPr>
          <w:t>QtObject</w:t>
        </w:r>
      </w:hyperlink>
      <w:r w:rsidR="005A6BBD" w:rsidRPr="003A425A">
        <w:rPr>
          <w:rFonts w:ascii="Times New Roman" w:hAnsi="Times New Roman"/>
          <w:sz w:val="24"/>
          <w:szCs w:val="24"/>
        </w:rPr>
        <w:t xml:space="preserve">.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ные типы также доступны при импорте данного модуля.</w:t>
      </w:r>
      <w:r w:rsidR="00D143AF" w:rsidRPr="003A425A">
        <w:rPr>
          <w:rFonts w:ascii="Times New Roman" w:hAnsi="Times New Roman"/>
          <w:sz w:val="24"/>
          <w:szCs w:val="24"/>
        </w:rPr>
        <w:t xml:space="preserve"> </w:t>
      </w:r>
      <w:r w:rsidR="005A6BBD" w:rsidRPr="003A425A">
        <w:rPr>
          <w:rFonts w:ascii="Times New Roman" w:hAnsi="Times New Roman"/>
          <w:i/>
          <w:sz w:val="24"/>
          <w:szCs w:val="24"/>
        </w:rPr>
        <w:t xml:space="preserve">Далее перечислены </w:t>
      </w:r>
      <w:r w:rsidR="00085476" w:rsidRPr="003A425A">
        <w:rPr>
          <w:rFonts w:ascii="Times New Roman" w:hAnsi="Times New Roman"/>
          <w:i/>
          <w:sz w:val="24"/>
          <w:szCs w:val="24"/>
        </w:rPr>
        <w:t>объект</w:t>
      </w:r>
      <w:r w:rsidR="005A6BBD" w:rsidRPr="003A425A">
        <w:rPr>
          <w:rFonts w:ascii="Times New Roman" w:hAnsi="Times New Roman"/>
          <w:i/>
          <w:sz w:val="24"/>
          <w:szCs w:val="24"/>
        </w:rPr>
        <w:t xml:space="preserve">ные типы в </w:t>
      </w:r>
      <w:r w:rsidRPr="003A425A">
        <w:rPr>
          <w:rFonts w:ascii="Times New Roman" w:hAnsi="Times New Roman"/>
          <w:i/>
          <w:sz w:val="24"/>
          <w:szCs w:val="24"/>
        </w:rPr>
        <w:t>Qt Quick</w:t>
      </w:r>
      <w:r w:rsidR="005A6BBD" w:rsidRPr="003A425A">
        <w:rPr>
          <w:rFonts w:ascii="Times New Roman" w:hAnsi="Times New Roman"/>
          <w:i/>
          <w:sz w:val="24"/>
          <w:szCs w:val="24"/>
        </w:rPr>
        <w:t xml:space="preserve">. Рассмотрим типы, обеспечиваемые </w:t>
      </w:r>
      <w:r w:rsidRPr="003A425A">
        <w:rPr>
          <w:rFonts w:ascii="Times New Roman" w:hAnsi="Times New Roman"/>
          <w:i/>
          <w:sz w:val="24"/>
          <w:szCs w:val="24"/>
        </w:rPr>
        <w:t>Qt Quick</w:t>
      </w:r>
      <w:r w:rsidR="005A6BBD" w:rsidRPr="003A425A">
        <w:rPr>
          <w:rFonts w:ascii="Times New Roman" w:hAnsi="Times New Roman"/>
          <w:i/>
          <w:sz w:val="24"/>
          <w:szCs w:val="24"/>
        </w:rPr>
        <w:t>.</w:t>
      </w:r>
    </w:p>
    <w:p w:rsidR="00D143AF" w:rsidRPr="003A425A" w:rsidRDefault="00D143AF" w:rsidP="00D143AF">
      <w:pPr>
        <w:pStyle w:val="3"/>
      </w:pPr>
      <w:bookmarkStart w:id="503" w:name="_Toc382058610"/>
      <w:r w:rsidRPr="003A425A">
        <w:t>Типы окон и экранов</w:t>
      </w:r>
      <w:bookmarkEnd w:id="503"/>
    </w:p>
    <w:p w:rsidR="00D143AF" w:rsidRPr="003A425A" w:rsidRDefault="00953454" w:rsidP="00D143AF">
      <w:pPr>
        <w:jc w:val="both"/>
        <w:rPr>
          <w:rFonts w:ascii="Times New Roman" w:hAnsi="Times New Roman"/>
          <w:sz w:val="24"/>
          <w:szCs w:val="24"/>
        </w:rPr>
      </w:pPr>
      <w:hyperlink r:id="rId911" w:history="1">
        <w:r w:rsidR="00D143AF" w:rsidRPr="003A425A">
          <w:rPr>
            <w:rStyle w:val="a3"/>
            <w:rFonts w:ascii="Times New Roman" w:hAnsi="Times New Roman"/>
            <w:sz w:val="24"/>
            <w:szCs w:val="24"/>
          </w:rPr>
          <w:t>http://qt-project.org/doc/qt-5.1/qtquick/qmlmodule-qtquick-window2-qtquick-window-2.html</w:t>
        </w:r>
      </w:hyperlink>
    </w:p>
    <w:p w:rsidR="00D143AF" w:rsidRPr="003A425A" w:rsidRDefault="00D143AF" w:rsidP="00D143AF">
      <w:pPr>
        <w:jc w:val="both"/>
        <w:rPr>
          <w:rFonts w:ascii="Times New Roman" w:hAnsi="Times New Roman"/>
          <w:i/>
          <w:sz w:val="24"/>
          <w:szCs w:val="24"/>
        </w:rPr>
      </w:pPr>
      <w:r w:rsidRPr="003A425A">
        <w:rPr>
          <w:rFonts w:ascii="Times New Roman" w:hAnsi="Times New Roman"/>
          <w:sz w:val="24"/>
          <w:szCs w:val="24"/>
        </w:rPr>
        <w:t xml:space="preserve">qml модуль содержит типы для создания высокоуровневых окон и доступа к экранной информации. </w:t>
      </w:r>
      <w:r w:rsidRPr="003A425A">
        <w:rPr>
          <w:rFonts w:ascii="Times New Roman" w:hAnsi="Times New Roman"/>
          <w:i/>
          <w:sz w:val="24"/>
          <w:szCs w:val="24"/>
        </w:rPr>
        <w:t>Показан импорт данного модуля.</w:t>
      </w:r>
    </w:p>
    <w:p w:rsidR="00D143AF" w:rsidRPr="003A425A" w:rsidRDefault="00D143AF" w:rsidP="00D143AF">
      <w:pPr>
        <w:pStyle w:val="4"/>
      </w:pPr>
      <w:bookmarkStart w:id="504" w:name="_Toc382058611"/>
      <w:r w:rsidRPr="003A425A">
        <w:rPr>
          <w:rFonts w:ascii="Times New Roman" w:hAnsi="Times New Roman"/>
          <w:color w:val="auto"/>
          <w:sz w:val="24"/>
          <w:szCs w:val="24"/>
          <w:lang w:val="en-US"/>
        </w:rPr>
        <w:t>Screen</w:t>
      </w:r>
      <w:bookmarkEnd w:id="504"/>
    </w:p>
    <w:p w:rsidR="00D143AF" w:rsidRPr="003A425A" w:rsidRDefault="00953454" w:rsidP="00D143AF">
      <w:pPr>
        <w:jc w:val="both"/>
        <w:rPr>
          <w:rFonts w:ascii="Times New Roman" w:hAnsi="Times New Roman"/>
          <w:sz w:val="24"/>
          <w:szCs w:val="24"/>
        </w:rPr>
      </w:pPr>
      <w:hyperlink r:id="rId912" w:history="1">
        <w:r w:rsidR="00D143AF" w:rsidRPr="003A425A">
          <w:rPr>
            <w:rStyle w:val="a3"/>
            <w:rFonts w:ascii="Times New Roman" w:hAnsi="Times New Roman"/>
            <w:sz w:val="24"/>
            <w:szCs w:val="24"/>
          </w:rPr>
          <w:t>http://qt-project.org/doc/qt-5.1/qtquick/qml-qtquick-window2-screen.html</w:t>
        </w:r>
      </w:hyperlink>
    </w:p>
    <w:p w:rsidR="00D143AF" w:rsidRPr="003A425A" w:rsidRDefault="00D143AF" w:rsidP="00D143AF">
      <w:pPr>
        <w:jc w:val="both"/>
        <w:rPr>
          <w:rFonts w:ascii="Times New Roman" w:hAnsi="Times New Roman"/>
          <w:sz w:val="24"/>
          <w:szCs w:val="24"/>
        </w:rPr>
      </w:pPr>
      <w:r w:rsidRPr="003A425A">
        <w:rPr>
          <w:rFonts w:ascii="Times New Roman" w:hAnsi="Times New Roman"/>
          <w:sz w:val="24"/>
          <w:szCs w:val="24"/>
          <w:lang w:val="en-US"/>
        </w:rPr>
        <w:t>Screen</w:t>
      </w:r>
      <w:r w:rsidRPr="003A425A">
        <w:rPr>
          <w:rFonts w:ascii="Times New Roman" w:hAnsi="Times New Roman"/>
          <w:sz w:val="24"/>
          <w:szCs w:val="24"/>
        </w:rPr>
        <w:t xml:space="preserve"> присоединённый объект обеспечивает информацию об экране или об окне, которое изображено на нём. Он доступен внутри </w:t>
      </w:r>
      <w:r w:rsidRPr="003A425A">
        <w:rPr>
          <w:rFonts w:ascii="Times New Roman" w:hAnsi="Times New Roman"/>
          <w:sz w:val="24"/>
          <w:szCs w:val="24"/>
          <w:lang w:val="en-US"/>
        </w:rPr>
        <w:t>Item</w:t>
      </w:r>
      <w:r w:rsidRPr="003A425A">
        <w:rPr>
          <w:rFonts w:ascii="Times New Roman" w:hAnsi="Times New Roman"/>
          <w:sz w:val="24"/>
          <w:szCs w:val="24"/>
        </w:rPr>
        <w:t xml:space="preserve"> или производного от него типа, после завершения компонента. Внутри элемента он указывает на экран, на котором в настоящее время изображён элемент. Он также доступен внутри </w:t>
      </w:r>
      <w:r w:rsidRPr="003A425A">
        <w:rPr>
          <w:rFonts w:ascii="Times New Roman" w:hAnsi="Times New Roman"/>
          <w:sz w:val="24"/>
          <w:szCs w:val="24"/>
          <w:lang w:val="en-US"/>
        </w:rPr>
        <w:t>Window</w:t>
      </w:r>
      <w:r w:rsidRPr="003A425A">
        <w:rPr>
          <w:rFonts w:ascii="Times New Roman" w:hAnsi="Times New Roman"/>
          <w:sz w:val="24"/>
          <w:szCs w:val="24"/>
        </w:rPr>
        <w:t xml:space="preserve"> или производных от него типов. </w:t>
      </w:r>
      <w:r w:rsidRPr="003A425A">
        <w:rPr>
          <w:rFonts w:ascii="Times New Roman" w:hAnsi="Times New Roman"/>
          <w:i/>
          <w:sz w:val="24"/>
          <w:szCs w:val="24"/>
        </w:rPr>
        <w:t xml:space="preserve">Есть пока непонятное замечание относительно систем с многими экранами. </w:t>
      </w:r>
      <w:r w:rsidRPr="003A425A">
        <w:rPr>
          <w:rFonts w:ascii="Times New Roman" w:hAnsi="Times New Roman"/>
          <w:sz w:val="24"/>
          <w:szCs w:val="24"/>
        </w:rPr>
        <w:t>Заметьте, что данный тип недействителен при Component.onCompleted, потому что элемент или окно к тому времени ещё не изображены.</w:t>
      </w:r>
    </w:p>
    <w:p w:rsidR="00D143AF" w:rsidRPr="003A425A" w:rsidRDefault="00D143AF" w:rsidP="00D143AF">
      <w:pPr>
        <w:pStyle w:val="4"/>
      </w:pPr>
      <w:bookmarkStart w:id="505" w:name="_Toc382058612"/>
      <w:r w:rsidRPr="003A425A">
        <w:rPr>
          <w:rFonts w:ascii="Times New Roman" w:hAnsi="Times New Roman"/>
          <w:color w:val="auto"/>
          <w:sz w:val="24"/>
          <w:szCs w:val="24"/>
          <w:lang w:val="en-US"/>
        </w:rPr>
        <w:t>Window</w:t>
      </w:r>
      <w:bookmarkEnd w:id="505"/>
    </w:p>
    <w:p w:rsidR="00D143AF" w:rsidRPr="003A425A" w:rsidRDefault="00953454" w:rsidP="00D143AF">
      <w:pPr>
        <w:jc w:val="both"/>
        <w:rPr>
          <w:rFonts w:ascii="Times New Roman" w:hAnsi="Times New Roman"/>
          <w:sz w:val="24"/>
          <w:szCs w:val="24"/>
        </w:rPr>
      </w:pPr>
      <w:hyperlink r:id="rId913" w:history="1">
        <w:r w:rsidR="00D143AF" w:rsidRPr="003A425A">
          <w:rPr>
            <w:rStyle w:val="a3"/>
            <w:rFonts w:ascii="Times New Roman" w:hAnsi="Times New Roman"/>
            <w:sz w:val="24"/>
            <w:szCs w:val="24"/>
          </w:rPr>
          <w:t>http://qt-project.org/doc/qt-5.1/qtquick/qml-qtquick-window2-window.html</w:t>
        </w:r>
      </w:hyperlink>
    </w:p>
    <w:p w:rsidR="00D143AF" w:rsidRPr="003A425A" w:rsidRDefault="00D143AF" w:rsidP="00D143AF">
      <w:pPr>
        <w:jc w:val="both"/>
        <w:rPr>
          <w:rFonts w:ascii="Times New Roman" w:hAnsi="Times New Roman"/>
          <w:i/>
          <w:sz w:val="24"/>
          <w:szCs w:val="24"/>
        </w:rPr>
      </w:pPr>
      <w:r w:rsidRPr="003A425A">
        <w:rPr>
          <w:rFonts w:ascii="Times New Roman" w:hAnsi="Times New Roman"/>
          <w:sz w:val="24"/>
          <w:szCs w:val="24"/>
          <w:lang w:val="en-US"/>
        </w:rPr>
        <w:t>Window</w:t>
      </w:r>
      <w:r w:rsidRPr="003A425A">
        <w:rPr>
          <w:rFonts w:ascii="Times New Roman" w:hAnsi="Times New Roman"/>
          <w:sz w:val="24"/>
          <w:szCs w:val="24"/>
        </w:rPr>
        <w:t xml:space="preserve"> создаёт новое окно высокого уровня. Данный тип инстанцирует С++ класс </w:t>
      </w:r>
      <w:r w:rsidRPr="003A425A">
        <w:rPr>
          <w:rFonts w:ascii="Times New Roman" w:hAnsi="Times New Roman"/>
          <w:sz w:val="24"/>
          <w:szCs w:val="24"/>
          <w:lang w:val="en-US"/>
        </w:rPr>
        <w:t>QQuickWindow</w:t>
      </w:r>
      <w:r w:rsidRPr="003A425A">
        <w:rPr>
          <w:rFonts w:ascii="Times New Roman" w:hAnsi="Times New Roman"/>
          <w:sz w:val="24"/>
          <w:szCs w:val="24"/>
        </w:rPr>
        <w:t xml:space="preserve">. Он создаёт окно для Qt Quick экрана. </w:t>
      </w:r>
      <w:r w:rsidRPr="003A425A">
        <w:rPr>
          <w:rFonts w:ascii="Times New Roman" w:hAnsi="Times New Roman"/>
          <w:color w:val="FF0000"/>
          <w:sz w:val="24"/>
          <w:szCs w:val="24"/>
        </w:rPr>
        <w:t>Если не импортировать данный модуль, то это позволит иметь qml среду без доступа к оконной системе.</w:t>
      </w:r>
      <w:r w:rsidRPr="003A425A">
        <w:rPr>
          <w:rFonts w:ascii="Times New Roman" w:hAnsi="Times New Roman"/>
          <w:sz w:val="24"/>
          <w:szCs w:val="24"/>
        </w:rPr>
        <w:t xml:space="preserve"> Окно может быть объявлено внутри элемента или другого окна. </w:t>
      </w:r>
      <w:r w:rsidRPr="003A425A">
        <w:rPr>
          <w:rFonts w:ascii="Times New Roman" w:hAnsi="Times New Roman"/>
          <w:i/>
          <w:sz w:val="24"/>
          <w:szCs w:val="24"/>
        </w:rPr>
        <w:t>Также в данной части указана некоторая другая информация касательно окон.</w:t>
      </w:r>
    </w:p>
    <w:p w:rsidR="00D143AF" w:rsidRPr="003A425A" w:rsidRDefault="00D143AF" w:rsidP="00D143AF">
      <w:pPr>
        <w:pStyle w:val="4"/>
      </w:pPr>
      <w:bookmarkStart w:id="506" w:name="_Toc382058613"/>
      <w:r w:rsidRPr="003A425A">
        <w:rPr>
          <w:rFonts w:ascii="Times New Roman" w:hAnsi="Times New Roman"/>
          <w:color w:val="auto"/>
          <w:sz w:val="24"/>
          <w:szCs w:val="24"/>
          <w:lang w:val="en-US"/>
        </w:rPr>
        <w:t>CloseEvent</w:t>
      </w:r>
      <w:bookmarkEnd w:id="506"/>
    </w:p>
    <w:p w:rsidR="00D143AF" w:rsidRPr="003A425A" w:rsidRDefault="00953454" w:rsidP="00D143AF">
      <w:pPr>
        <w:jc w:val="both"/>
        <w:rPr>
          <w:rFonts w:ascii="Times New Roman" w:hAnsi="Times New Roman"/>
          <w:i/>
          <w:sz w:val="24"/>
          <w:szCs w:val="24"/>
          <w:lang w:val="be-BY"/>
        </w:rPr>
      </w:pPr>
      <w:hyperlink r:id="rId914" w:history="1">
        <w:r w:rsidR="00D143AF" w:rsidRPr="003A425A">
          <w:rPr>
            <w:rStyle w:val="a3"/>
            <w:rFonts w:ascii="Times New Roman" w:hAnsi="Times New Roman"/>
            <w:i/>
            <w:sz w:val="24"/>
            <w:szCs w:val="24"/>
            <w:lang w:val="be-BY"/>
          </w:rPr>
          <w:t>http://qt-project.org/doc/qt-5.1/qtquick/qml-qtquick-window2-closeevent.html</w:t>
        </w:r>
      </w:hyperlink>
    </w:p>
    <w:p w:rsidR="00D143AF" w:rsidRPr="003A425A" w:rsidRDefault="00D143AF" w:rsidP="00D143AF">
      <w:pPr>
        <w:jc w:val="both"/>
        <w:rPr>
          <w:rFonts w:ascii="Times New Roman" w:hAnsi="Times New Roman"/>
          <w:sz w:val="24"/>
          <w:szCs w:val="24"/>
        </w:rPr>
      </w:pPr>
      <w:r w:rsidRPr="003A425A">
        <w:rPr>
          <w:rFonts w:ascii="Times New Roman" w:hAnsi="Times New Roman"/>
          <w:sz w:val="24"/>
          <w:szCs w:val="24"/>
          <w:lang w:val="en-US"/>
        </w:rPr>
        <w:lastRenderedPageBreak/>
        <w:t>CloseEvent</w:t>
      </w:r>
      <w:r w:rsidRPr="003A425A">
        <w:rPr>
          <w:rFonts w:ascii="Times New Roman" w:hAnsi="Times New Roman"/>
          <w:sz w:val="24"/>
          <w:szCs w:val="24"/>
        </w:rPr>
        <w:t xml:space="preserve"> уведомляет, что окно скоро закроется. Содержит свойство, которое может отменить закрытие окна.</w:t>
      </w:r>
    </w:p>
    <w:p w:rsidR="00D143AF" w:rsidRPr="003A425A" w:rsidRDefault="00D143AF" w:rsidP="00D143AF">
      <w:pPr>
        <w:pStyle w:val="3"/>
      </w:pPr>
      <w:bookmarkStart w:id="507" w:name="_Toc382058614"/>
      <w:r w:rsidRPr="003A425A">
        <w:t>Типы моделей данных</w:t>
      </w:r>
      <w:bookmarkEnd w:id="507"/>
    </w:p>
    <w:p w:rsidR="00D143AF" w:rsidRPr="003A425A" w:rsidRDefault="00953454" w:rsidP="00D143AF">
      <w:pPr>
        <w:jc w:val="both"/>
        <w:rPr>
          <w:rFonts w:ascii="Times New Roman" w:hAnsi="Times New Roman"/>
          <w:sz w:val="24"/>
          <w:szCs w:val="24"/>
        </w:rPr>
      </w:pPr>
      <w:hyperlink r:id="rId915" w:history="1">
        <w:r w:rsidR="00D143AF" w:rsidRPr="003A425A">
          <w:rPr>
            <w:rStyle w:val="a3"/>
            <w:rFonts w:ascii="Times New Roman" w:hAnsi="Times New Roman"/>
            <w:sz w:val="24"/>
            <w:szCs w:val="24"/>
          </w:rPr>
          <w:t>http://qt-project.org/doc/qt-5.1/qtquick/qmlmodule-qtquick-xmllistmodel2-qtquick-xmllistmodel-2.html</w:t>
        </w:r>
      </w:hyperlink>
    </w:p>
    <w:p w:rsidR="00D143AF" w:rsidRPr="003A425A" w:rsidRDefault="00D143AF" w:rsidP="00D143AF">
      <w:pPr>
        <w:jc w:val="both"/>
        <w:rPr>
          <w:rFonts w:ascii="Times New Roman" w:hAnsi="Times New Roman"/>
          <w:i/>
          <w:sz w:val="24"/>
          <w:szCs w:val="24"/>
        </w:rPr>
      </w:pPr>
      <w:r w:rsidRPr="003A425A">
        <w:rPr>
          <w:rFonts w:ascii="Times New Roman" w:hAnsi="Times New Roman"/>
          <w:sz w:val="24"/>
          <w:szCs w:val="24"/>
        </w:rPr>
        <w:t xml:space="preserve">qt qml модуль содержит типы для создания моделей из </w:t>
      </w:r>
      <w:r w:rsidRPr="003A425A">
        <w:rPr>
          <w:rFonts w:ascii="Times New Roman" w:hAnsi="Times New Roman"/>
          <w:sz w:val="24"/>
          <w:szCs w:val="24"/>
          <w:lang w:val="en-US"/>
        </w:rPr>
        <w:t>xml</w:t>
      </w:r>
      <w:r w:rsidRPr="003A425A">
        <w:rPr>
          <w:rFonts w:ascii="Times New Roman" w:hAnsi="Times New Roman"/>
          <w:sz w:val="24"/>
          <w:szCs w:val="24"/>
        </w:rPr>
        <w:t xml:space="preserve"> данных. </w:t>
      </w:r>
      <w:r w:rsidRPr="003A425A">
        <w:rPr>
          <w:rFonts w:ascii="Times New Roman" w:hAnsi="Times New Roman"/>
          <w:i/>
          <w:sz w:val="24"/>
          <w:szCs w:val="24"/>
        </w:rPr>
        <w:t>Далее показан импорт.</w:t>
      </w:r>
    </w:p>
    <w:p w:rsidR="00D143AF" w:rsidRPr="003A425A" w:rsidRDefault="00D143AF" w:rsidP="00D143AF">
      <w:pPr>
        <w:pStyle w:val="4"/>
      </w:pPr>
      <w:bookmarkStart w:id="508" w:name="_Toc382058615"/>
      <w:r w:rsidRPr="003A425A">
        <w:rPr>
          <w:rFonts w:ascii="Times New Roman" w:hAnsi="Times New Roman"/>
          <w:color w:val="auto"/>
          <w:sz w:val="24"/>
          <w:szCs w:val="24"/>
          <w:lang w:val="en-US"/>
        </w:rPr>
        <w:t>XmlRole</w:t>
      </w:r>
      <w:bookmarkEnd w:id="508"/>
    </w:p>
    <w:p w:rsidR="00D143AF" w:rsidRPr="003A425A" w:rsidRDefault="00953454" w:rsidP="00D143AF">
      <w:pPr>
        <w:jc w:val="both"/>
        <w:rPr>
          <w:rFonts w:ascii="Times New Roman" w:hAnsi="Times New Roman"/>
          <w:sz w:val="24"/>
          <w:szCs w:val="24"/>
        </w:rPr>
      </w:pPr>
      <w:hyperlink r:id="rId916" w:history="1">
        <w:r w:rsidR="00D143AF" w:rsidRPr="003A425A">
          <w:rPr>
            <w:rStyle w:val="a3"/>
            <w:rFonts w:ascii="Times New Roman" w:hAnsi="Times New Roman"/>
            <w:sz w:val="24"/>
            <w:szCs w:val="24"/>
          </w:rPr>
          <w:t>http://qt-project.org/doc/qt-5.1/qtquick/qml-qtquick-xmllistmodel2-xmlrole.html</w:t>
        </w:r>
      </w:hyperlink>
    </w:p>
    <w:p w:rsidR="00D143AF" w:rsidRPr="003A425A" w:rsidRDefault="00D143AF" w:rsidP="00D143AF">
      <w:pPr>
        <w:jc w:val="both"/>
        <w:rPr>
          <w:rFonts w:ascii="Times New Roman" w:hAnsi="Times New Roman"/>
          <w:sz w:val="24"/>
          <w:szCs w:val="24"/>
        </w:rPr>
      </w:pPr>
      <w:r w:rsidRPr="003A425A">
        <w:rPr>
          <w:rFonts w:ascii="Times New Roman" w:hAnsi="Times New Roman"/>
          <w:sz w:val="24"/>
          <w:szCs w:val="24"/>
          <w:lang w:val="en-US"/>
        </w:rPr>
        <w:t>XmlRole</w:t>
      </w:r>
      <w:r w:rsidRPr="003A425A">
        <w:rPr>
          <w:rFonts w:ascii="Times New Roman" w:hAnsi="Times New Roman"/>
          <w:sz w:val="24"/>
          <w:szCs w:val="24"/>
        </w:rPr>
        <w:t xml:space="preserve"> используется для определения роли для </w:t>
      </w:r>
      <w:hyperlink r:id="rId917" w:history="1">
        <w:r w:rsidRPr="003A425A">
          <w:rPr>
            <w:rStyle w:val="a3"/>
            <w:rFonts w:ascii="Times New Roman" w:hAnsi="Times New Roman"/>
            <w:color w:val="auto"/>
            <w:sz w:val="24"/>
            <w:szCs w:val="24"/>
          </w:rPr>
          <w:t>XmlListModel</w:t>
        </w:r>
      </w:hyperlink>
      <w:r w:rsidRPr="003A425A">
        <w:rPr>
          <w:rFonts w:ascii="Times New Roman" w:hAnsi="Times New Roman"/>
          <w:sz w:val="24"/>
          <w:szCs w:val="24"/>
        </w:rPr>
        <w:t xml:space="preserve">. </w:t>
      </w:r>
    </w:p>
    <w:p w:rsidR="00D143AF" w:rsidRPr="003A425A" w:rsidRDefault="00D143AF" w:rsidP="00D143AF">
      <w:pPr>
        <w:pStyle w:val="4"/>
      </w:pPr>
      <w:bookmarkStart w:id="509" w:name="_Toc382058616"/>
      <w:r w:rsidRPr="003A425A">
        <w:rPr>
          <w:rFonts w:ascii="Times New Roman" w:hAnsi="Times New Roman"/>
          <w:color w:val="auto"/>
          <w:sz w:val="24"/>
          <w:szCs w:val="24"/>
          <w:lang w:val="en-US"/>
        </w:rPr>
        <w:t>XmlListModel</w:t>
      </w:r>
      <w:bookmarkEnd w:id="509"/>
    </w:p>
    <w:p w:rsidR="00D143AF" w:rsidRPr="003A425A" w:rsidRDefault="00953454" w:rsidP="00D143AF">
      <w:pPr>
        <w:jc w:val="both"/>
        <w:rPr>
          <w:rFonts w:ascii="Times New Roman" w:hAnsi="Times New Roman"/>
          <w:sz w:val="24"/>
          <w:szCs w:val="24"/>
        </w:rPr>
      </w:pPr>
      <w:hyperlink r:id="rId918" w:history="1">
        <w:r w:rsidR="00D143AF" w:rsidRPr="003A425A">
          <w:rPr>
            <w:rStyle w:val="a3"/>
            <w:rFonts w:ascii="Times New Roman" w:hAnsi="Times New Roman"/>
            <w:sz w:val="24"/>
            <w:szCs w:val="24"/>
          </w:rPr>
          <w:t>http://qt-project.org/doc/qt-5.1/qtquick/qml-qtquick-xmllistmodel2-xmllistmodel.html</w:t>
        </w:r>
      </w:hyperlink>
    </w:p>
    <w:p w:rsidR="00D143AF" w:rsidRPr="003A425A" w:rsidRDefault="00D143AF" w:rsidP="00D143AF">
      <w:pPr>
        <w:jc w:val="both"/>
        <w:rPr>
          <w:rFonts w:ascii="Times New Roman" w:hAnsi="Times New Roman"/>
          <w:i/>
          <w:sz w:val="24"/>
          <w:szCs w:val="24"/>
        </w:rPr>
      </w:pPr>
      <w:r w:rsidRPr="003A425A">
        <w:rPr>
          <w:rFonts w:ascii="Times New Roman" w:hAnsi="Times New Roman"/>
          <w:sz w:val="24"/>
          <w:szCs w:val="24"/>
          <w:lang w:val="en-US"/>
        </w:rPr>
        <w:t>XmlListModel</w:t>
      </w:r>
      <w:r w:rsidRPr="003A425A">
        <w:rPr>
          <w:rFonts w:ascii="Times New Roman" w:hAnsi="Times New Roman"/>
          <w:sz w:val="24"/>
          <w:szCs w:val="24"/>
        </w:rPr>
        <w:t xml:space="preserve"> используется для модели только для чтения с использованием </w:t>
      </w:r>
      <w:r w:rsidRPr="003A425A">
        <w:rPr>
          <w:rFonts w:ascii="Times New Roman" w:hAnsi="Times New Roman"/>
          <w:sz w:val="24"/>
          <w:szCs w:val="24"/>
          <w:lang w:val="en-US"/>
        </w:rPr>
        <w:t>XPath</w:t>
      </w:r>
      <w:r w:rsidRPr="003A425A">
        <w:rPr>
          <w:rFonts w:ascii="Times New Roman" w:hAnsi="Times New Roman"/>
          <w:sz w:val="24"/>
          <w:szCs w:val="24"/>
        </w:rPr>
        <w:t xml:space="preserve"> выражений. Используется для создания модели для чтения из </w:t>
      </w:r>
      <w:r w:rsidRPr="003A425A">
        <w:rPr>
          <w:rFonts w:ascii="Times New Roman" w:hAnsi="Times New Roman"/>
          <w:sz w:val="24"/>
          <w:szCs w:val="24"/>
          <w:lang w:val="en-US"/>
        </w:rPr>
        <w:t>xml</w:t>
      </w:r>
      <w:r w:rsidRPr="003A425A">
        <w:rPr>
          <w:rFonts w:ascii="Times New Roman" w:hAnsi="Times New Roman"/>
          <w:sz w:val="24"/>
          <w:szCs w:val="24"/>
        </w:rPr>
        <w:t xml:space="preserve">-данных. Может быть использован в качестве модели для различных представлений. Объекты </w:t>
      </w:r>
      <w:r w:rsidRPr="003A425A">
        <w:rPr>
          <w:rFonts w:ascii="Times New Roman" w:hAnsi="Times New Roman"/>
          <w:sz w:val="24"/>
          <w:szCs w:val="24"/>
          <w:lang w:val="en-US"/>
        </w:rPr>
        <w:t>XmlRole</w:t>
      </w:r>
      <w:r w:rsidRPr="003A425A">
        <w:rPr>
          <w:rFonts w:ascii="Times New Roman" w:hAnsi="Times New Roman"/>
          <w:sz w:val="24"/>
          <w:szCs w:val="24"/>
        </w:rPr>
        <w:t xml:space="preserve"> определяют атрибуты элемента модели. Данные данной модели загружаются асинхронно. Некоторые роли можно определить как ключи, такие, что при перезагрузке модели изменяются данные только для этих ключей. </w:t>
      </w:r>
      <w:r w:rsidRPr="003A425A">
        <w:rPr>
          <w:rFonts w:ascii="Times New Roman" w:hAnsi="Times New Roman"/>
          <w:i/>
          <w:sz w:val="24"/>
          <w:szCs w:val="24"/>
        </w:rPr>
        <w:t>Есть пример кода.</w:t>
      </w:r>
    </w:p>
    <w:p w:rsidR="00D143AF" w:rsidRPr="003A425A" w:rsidRDefault="00953454" w:rsidP="00D143AF">
      <w:pPr>
        <w:pStyle w:val="4"/>
      </w:pPr>
      <w:hyperlink r:id="rId919" w:history="1">
        <w:bookmarkStart w:id="510" w:name="_Toc382058617"/>
        <w:r w:rsidR="00D143AF" w:rsidRPr="003A425A">
          <w:rPr>
            <w:rStyle w:val="a3"/>
            <w:rFonts w:ascii="Times New Roman" w:hAnsi="Times New Roman"/>
            <w:color w:val="auto"/>
            <w:sz w:val="24"/>
            <w:szCs w:val="24"/>
          </w:rPr>
          <w:t>FolderListModel</w:t>
        </w:r>
        <w:bookmarkEnd w:id="510"/>
      </w:hyperlink>
    </w:p>
    <w:p w:rsidR="00D143AF" w:rsidRPr="003A425A" w:rsidRDefault="00953454" w:rsidP="00D143AF">
      <w:pPr>
        <w:jc w:val="both"/>
        <w:rPr>
          <w:rFonts w:ascii="Times New Roman" w:hAnsi="Times New Roman"/>
          <w:sz w:val="24"/>
          <w:szCs w:val="24"/>
        </w:rPr>
      </w:pPr>
      <w:hyperlink r:id="rId920" w:history="1">
        <w:r w:rsidR="00D143AF" w:rsidRPr="003A425A">
          <w:rPr>
            <w:rStyle w:val="a3"/>
            <w:rFonts w:ascii="Times New Roman" w:hAnsi="Times New Roman"/>
            <w:sz w:val="24"/>
            <w:szCs w:val="24"/>
          </w:rPr>
          <w:t>http://qt-project.org/doc/qt-5.1/qtquick/qmlmodule-qt-labs-folderlistmodel1-qt-labs-folderlistmodel-1-0.html</w:t>
        </w:r>
      </w:hyperlink>
    </w:p>
    <w:p w:rsidR="00D143AF" w:rsidRPr="003A425A" w:rsidRDefault="00953454" w:rsidP="00D143AF">
      <w:pPr>
        <w:jc w:val="both"/>
        <w:rPr>
          <w:rFonts w:ascii="Times New Roman" w:hAnsi="Times New Roman"/>
          <w:sz w:val="24"/>
          <w:szCs w:val="24"/>
        </w:rPr>
      </w:pPr>
      <w:hyperlink r:id="rId921" w:history="1">
        <w:r w:rsidR="00D143AF" w:rsidRPr="003A425A">
          <w:rPr>
            <w:rStyle w:val="a3"/>
            <w:rFonts w:ascii="Times New Roman" w:hAnsi="Times New Roman"/>
            <w:color w:val="auto"/>
            <w:sz w:val="24"/>
            <w:szCs w:val="24"/>
          </w:rPr>
          <w:t>FolderListModel</w:t>
        </w:r>
      </w:hyperlink>
      <w:r w:rsidR="00D143AF" w:rsidRPr="003A425A">
        <w:rPr>
          <w:rFonts w:ascii="Times New Roman" w:hAnsi="Times New Roman"/>
          <w:sz w:val="24"/>
          <w:szCs w:val="24"/>
        </w:rPr>
        <w:t xml:space="preserve"> предоставляет модель содержания файловой системы.</w:t>
      </w:r>
    </w:p>
    <w:p w:rsidR="00D143AF" w:rsidRPr="003A425A" w:rsidRDefault="00D143AF" w:rsidP="00D143AF">
      <w:pPr>
        <w:pStyle w:val="4"/>
      </w:pPr>
      <w:bookmarkStart w:id="511" w:name="_Toc382058618"/>
      <w:r w:rsidRPr="003A425A">
        <w:rPr>
          <w:rFonts w:ascii="Times New Roman" w:hAnsi="Times New Roman"/>
          <w:color w:val="auto"/>
          <w:sz w:val="24"/>
          <w:szCs w:val="24"/>
          <w:lang w:val="en-US"/>
        </w:rPr>
        <w:t>SQLite</w:t>
      </w:r>
      <w:bookmarkEnd w:id="511"/>
    </w:p>
    <w:p w:rsidR="00D143AF" w:rsidRPr="003A425A" w:rsidRDefault="00953454" w:rsidP="00D143AF">
      <w:pPr>
        <w:jc w:val="both"/>
        <w:rPr>
          <w:rFonts w:ascii="Times New Roman" w:hAnsi="Times New Roman"/>
          <w:sz w:val="24"/>
          <w:szCs w:val="24"/>
        </w:rPr>
      </w:pPr>
      <w:hyperlink r:id="rId922" w:history="1">
        <w:r w:rsidR="00D143AF" w:rsidRPr="003A425A">
          <w:rPr>
            <w:rStyle w:val="a3"/>
            <w:rFonts w:ascii="Times New Roman" w:hAnsi="Times New Roman"/>
            <w:sz w:val="24"/>
            <w:szCs w:val="24"/>
          </w:rPr>
          <w:t>http://qt-project.org/doc/qt-5.1/qtquick/qmlmodule-qtquick-localstorage2-qtquick-localstorage-2.html</w:t>
        </w:r>
      </w:hyperlink>
    </w:p>
    <w:p w:rsidR="00D143AF" w:rsidRPr="003A425A" w:rsidRDefault="00D143AF" w:rsidP="00D143AF">
      <w:pPr>
        <w:jc w:val="both"/>
        <w:rPr>
          <w:rFonts w:ascii="Times New Roman" w:hAnsi="Times New Roman"/>
          <w:i/>
          <w:sz w:val="24"/>
          <w:szCs w:val="24"/>
        </w:rPr>
      </w:pPr>
      <w:r w:rsidRPr="003A425A">
        <w:rPr>
          <w:rFonts w:ascii="Times New Roman" w:hAnsi="Times New Roman"/>
          <w:sz w:val="24"/>
          <w:szCs w:val="24"/>
        </w:rPr>
        <w:t xml:space="preserve">Это синглетонный тип для чтения и записи </w:t>
      </w:r>
      <w:r w:rsidRPr="003A425A">
        <w:rPr>
          <w:rFonts w:ascii="Times New Roman" w:hAnsi="Times New Roman"/>
          <w:sz w:val="24"/>
          <w:szCs w:val="24"/>
          <w:lang w:val="en-US"/>
        </w:rPr>
        <w:t>SQLite</w:t>
      </w:r>
      <w:r w:rsidRPr="003A425A">
        <w:rPr>
          <w:rFonts w:ascii="Times New Roman" w:hAnsi="Times New Roman"/>
          <w:sz w:val="24"/>
          <w:szCs w:val="24"/>
        </w:rPr>
        <w:t xml:space="preserve"> базы данных. Эти базы данных определяются пользователем и являются специфическими для qml, но также доступны всем qml приложениям. Они сохраняются в поддиректории </w:t>
      </w:r>
      <w:r w:rsidRPr="003A425A">
        <w:rPr>
          <w:rFonts w:ascii="Times New Roman" w:hAnsi="Times New Roman"/>
          <w:sz w:val="24"/>
          <w:szCs w:val="24"/>
          <w:lang w:val="en-US"/>
        </w:rPr>
        <w:t>Databases</w:t>
      </w:r>
      <w:r w:rsidRPr="003A425A">
        <w:rPr>
          <w:rFonts w:ascii="Times New Roman" w:hAnsi="Times New Roman"/>
          <w:sz w:val="24"/>
          <w:szCs w:val="24"/>
        </w:rPr>
        <w:t xml:space="preserve"> как </w:t>
      </w:r>
      <w:r w:rsidRPr="003A425A">
        <w:rPr>
          <w:rFonts w:ascii="Times New Roman" w:hAnsi="Times New Roman"/>
          <w:sz w:val="24"/>
          <w:szCs w:val="24"/>
          <w:lang w:val="en-US"/>
        </w:rPr>
        <w:t>SQLite</w:t>
      </w:r>
      <w:r w:rsidRPr="003A425A">
        <w:rPr>
          <w:rFonts w:ascii="Times New Roman" w:hAnsi="Times New Roman"/>
          <w:sz w:val="24"/>
          <w:szCs w:val="24"/>
        </w:rPr>
        <w:t xml:space="preserve"> базы данных. Соединения с базой данных автоматически закрываются java script сборщиком мусора. </w:t>
      </w:r>
      <w:r w:rsidRPr="003A425A">
        <w:rPr>
          <w:rFonts w:ascii="Times New Roman" w:hAnsi="Times New Roman"/>
          <w:i/>
          <w:sz w:val="24"/>
          <w:szCs w:val="24"/>
        </w:rPr>
        <w:t>Есть примеры создания и использования данной базы данных. Есть пример открытия базы данных. Далее перечислены функции, используемые с данной базой данных в qml.</w:t>
      </w:r>
    </w:p>
    <w:p w:rsidR="00D143AF" w:rsidRPr="003A425A" w:rsidRDefault="00D143AF" w:rsidP="00D143AF">
      <w:pPr>
        <w:pStyle w:val="3"/>
      </w:pPr>
      <w:bookmarkStart w:id="512" w:name="_Toc382058619"/>
      <w:r w:rsidRPr="003A425A">
        <w:t>Модуль частиц</w:t>
      </w:r>
      <w:bookmarkEnd w:id="512"/>
    </w:p>
    <w:p w:rsidR="00D143AF" w:rsidRPr="003A425A" w:rsidRDefault="00953454" w:rsidP="00D143AF">
      <w:pPr>
        <w:jc w:val="both"/>
        <w:rPr>
          <w:rFonts w:ascii="Times New Roman" w:hAnsi="Times New Roman"/>
          <w:sz w:val="24"/>
          <w:szCs w:val="24"/>
        </w:rPr>
      </w:pPr>
      <w:hyperlink r:id="rId923" w:history="1">
        <w:r w:rsidR="00D143AF" w:rsidRPr="003A425A">
          <w:rPr>
            <w:rStyle w:val="a3"/>
            <w:rFonts w:ascii="Times New Roman" w:hAnsi="Times New Roman"/>
            <w:sz w:val="24"/>
            <w:szCs w:val="24"/>
          </w:rPr>
          <w:t>http://qt-project.org/doc/qt-5.1/qtquick/qmlmodule-qtquick-particles2-qtquick-particles-2.html</w:t>
        </w:r>
      </w:hyperlink>
    </w:p>
    <w:p w:rsidR="00D143AF" w:rsidRPr="003A425A" w:rsidRDefault="00D143AF" w:rsidP="00D143AF">
      <w:pPr>
        <w:jc w:val="both"/>
        <w:rPr>
          <w:rFonts w:ascii="Times New Roman" w:hAnsi="Times New Roman"/>
          <w:i/>
          <w:sz w:val="24"/>
          <w:szCs w:val="24"/>
        </w:rPr>
      </w:pPr>
      <w:r w:rsidRPr="003A425A">
        <w:rPr>
          <w:rFonts w:ascii="Times New Roman" w:hAnsi="Times New Roman"/>
          <w:sz w:val="24"/>
          <w:szCs w:val="24"/>
        </w:rPr>
        <w:lastRenderedPageBreak/>
        <w:t xml:space="preserve">модуль qml частиц содержит систему частиц для Qt Quick. </w:t>
      </w:r>
      <w:r w:rsidRPr="003A425A">
        <w:rPr>
          <w:rFonts w:ascii="Times New Roman" w:hAnsi="Times New Roman"/>
          <w:i/>
          <w:sz w:val="24"/>
          <w:szCs w:val="24"/>
        </w:rPr>
        <w:t>Далее показан импорт. Вот систему частиц я не понимаю. Я изучу данный модуль позднее, когда перейду к практическому освоению возможностей qml.</w:t>
      </w:r>
    </w:p>
    <w:p w:rsidR="00D143AF" w:rsidRPr="003A425A" w:rsidRDefault="00D143AF" w:rsidP="00D143AF">
      <w:pPr>
        <w:pStyle w:val="3"/>
      </w:pPr>
      <w:bookmarkStart w:id="513" w:name="_Toc382058620"/>
      <w:r w:rsidRPr="003A425A">
        <w:t>Модуль диалогов</w:t>
      </w:r>
      <w:bookmarkEnd w:id="513"/>
    </w:p>
    <w:p w:rsidR="005A6BBD" w:rsidRPr="003A425A" w:rsidRDefault="00953454" w:rsidP="00605F34">
      <w:pPr>
        <w:jc w:val="both"/>
        <w:rPr>
          <w:rFonts w:ascii="Times New Roman" w:hAnsi="Times New Roman"/>
          <w:sz w:val="24"/>
          <w:szCs w:val="24"/>
        </w:rPr>
      </w:pPr>
      <w:hyperlink r:id="rId924" w:history="1">
        <w:r w:rsidR="005A6BBD" w:rsidRPr="003A425A">
          <w:rPr>
            <w:rStyle w:val="a3"/>
            <w:rFonts w:ascii="Times New Roman" w:hAnsi="Times New Roman"/>
            <w:sz w:val="24"/>
            <w:szCs w:val="24"/>
          </w:rPr>
          <w:t>http://qt-project.org/doc/qt-5.1/qtquickdialogs/qmlmodule-qtquick-dialogs1-qtquick-dialogs-1.html</w:t>
        </w:r>
      </w:hyperlink>
    </w:p>
    <w:p w:rsidR="005A6BBD" w:rsidRPr="003A425A" w:rsidRDefault="00D143AF" w:rsidP="00605F34">
      <w:pPr>
        <w:jc w:val="both"/>
        <w:rPr>
          <w:rFonts w:ascii="Times New Roman" w:hAnsi="Times New Roman"/>
          <w:i/>
          <w:sz w:val="24"/>
          <w:szCs w:val="24"/>
        </w:rPr>
      </w:pPr>
      <w:r w:rsidRPr="003A425A">
        <w:rPr>
          <w:rFonts w:ascii="Times New Roman" w:hAnsi="Times New Roman"/>
          <w:sz w:val="24"/>
          <w:szCs w:val="24"/>
        </w:rPr>
        <w:t>М</w:t>
      </w:r>
      <w:r w:rsidR="005A6BBD" w:rsidRPr="003A425A">
        <w:rPr>
          <w:rFonts w:ascii="Times New Roman" w:hAnsi="Times New Roman"/>
          <w:sz w:val="24"/>
          <w:szCs w:val="24"/>
        </w:rPr>
        <w:t>одуль</w:t>
      </w:r>
      <w:r w:rsidRPr="003A425A">
        <w:rPr>
          <w:rFonts w:ascii="Times New Roman" w:hAnsi="Times New Roman"/>
          <w:sz w:val="24"/>
          <w:szCs w:val="24"/>
        </w:rPr>
        <w:t xml:space="preserve"> диалогов</w:t>
      </w:r>
      <w:r w:rsidR="005A6BBD" w:rsidRPr="003A425A">
        <w:rPr>
          <w:rFonts w:ascii="Times New Roman" w:hAnsi="Times New Roman"/>
          <w:sz w:val="24"/>
          <w:szCs w:val="24"/>
        </w:rPr>
        <w:t xml:space="preserve"> содержит типы для создания и взаимодействия с системой диалогов. </w:t>
      </w:r>
      <w:r w:rsidR="005A6BBD" w:rsidRPr="003A425A">
        <w:rPr>
          <w:rFonts w:ascii="Times New Roman" w:hAnsi="Times New Roman"/>
          <w:i/>
          <w:sz w:val="24"/>
          <w:szCs w:val="24"/>
        </w:rPr>
        <w:t>Показан импорт.</w:t>
      </w:r>
    </w:p>
    <w:p w:rsidR="00D143AF" w:rsidRPr="003A425A" w:rsidRDefault="00D143AF" w:rsidP="00D143AF">
      <w:pPr>
        <w:pStyle w:val="4"/>
      </w:pPr>
      <w:bookmarkStart w:id="514" w:name="_Toc382058621"/>
      <w:r w:rsidRPr="003A425A">
        <w:rPr>
          <w:rFonts w:ascii="Times New Roman" w:hAnsi="Times New Roman"/>
          <w:color w:val="auto"/>
          <w:sz w:val="24"/>
          <w:szCs w:val="24"/>
          <w:lang w:val="en-US"/>
        </w:rPr>
        <w:t>ColorDialog</w:t>
      </w:r>
      <w:bookmarkEnd w:id="514"/>
    </w:p>
    <w:p w:rsidR="005A6BBD" w:rsidRPr="003A425A" w:rsidRDefault="00953454" w:rsidP="00605F34">
      <w:pPr>
        <w:jc w:val="both"/>
        <w:rPr>
          <w:rFonts w:ascii="Times New Roman" w:hAnsi="Times New Roman"/>
          <w:sz w:val="24"/>
          <w:szCs w:val="24"/>
        </w:rPr>
      </w:pPr>
      <w:hyperlink r:id="rId925" w:history="1">
        <w:r w:rsidR="005A6BBD" w:rsidRPr="003A425A">
          <w:rPr>
            <w:rStyle w:val="a3"/>
            <w:rFonts w:ascii="Times New Roman" w:hAnsi="Times New Roman"/>
            <w:sz w:val="24"/>
            <w:szCs w:val="24"/>
          </w:rPr>
          <w:t>http://qt-project.org/doc/qt-5.1/qtquickdialogs/qml-qtquick-dialogs1-colordialog.html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ColorDialog</w:t>
      </w:r>
      <w:r w:rsidRPr="003A425A">
        <w:rPr>
          <w:rFonts w:ascii="Times New Roman" w:hAnsi="Times New Roman"/>
          <w:sz w:val="24"/>
          <w:szCs w:val="24"/>
        </w:rPr>
        <w:t xml:space="preserve"> компонент используется для выбора цвета. </w:t>
      </w:r>
      <w:r w:rsidRPr="003A425A">
        <w:rPr>
          <w:rFonts w:ascii="Times New Roman" w:hAnsi="Times New Roman"/>
          <w:i/>
          <w:sz w:val="24"/>
          <w:szCs w:val="24"/>
        </w:rPr>
        <w:t>Есть пример использования данного типа.</w:t>
      </w:r>
    </w:p>
    <w:p w:rsidR="00D143AF" w:rsidRPr="003A425A" w:rsidRDefault="00D143AF" w:rsidP="00D143AF">
      <w:pPr>
        <w:pStyle w:val="4"/>
      </w:pPr>
      <w:bookmarkStart w:id="515" w:name="_Toc382058622"/>
      <w:r w:rsidRPr="003A425A">
        <w:rPr>
          <w:rFonts w:ascii="Times New Roman" w:hAnsi="Times New Roman"/>
          <w:color w:val="auto"/>
          <w:sz w:val="24"/>
          <w:szCs w:val="24"/>
          <w:lang w:val="en-US"/>
        </w:rPr>
        <w:t>FileDialog</w:t>
      </w:r>
      <w:bookmarkEnd w:id="515"/>
    </w:p>
    <w:p w:rsidR="005A6BBD" w:rsidRPr="003A425A" w:rsidRDefault="00953454" w:rsidP="00605F34">
      <w:pPr>
        <w:jc w:val="both"/>
        <w:rPr>
          <w:rFonts w:ascii="Times New Roman" w:hAnsi="Times New Roman"/>
          <w:sz w:val="24"/>
          <w:szCs w:val="24"/>
        </w:rPr>
      </w:pPr>
      <w:hyperlink r:id="rId926" w:history="1">
        <w:r w:rsidR="005A6BBD" w:rsidRPr="003A425A">
          <w:rPr>
            <w:rStyle w:val="a3"/>
            <w:rFonts w:ascii="Times New Roman" w:hAnsi="Times New Roman"/>
            <w:sz w:val="24"/>
            <w:szCs w:val="24"/>
          </w:rPr>
          <w:t>http://qt-project.org/doc/qt-5.1/qtquickdialogs/qml-qtquick-dialogs1-filedialog.html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FileDialog</w:t>
      </w:r>
      <w:r w:rsidRPr="003A425A">
        <w:rPr>
          <w:rFonts w:ascii="Times New Roman" w:hAnsi="Times New Roman"/>
          <w:sz w:val="24"/>
          <w:szCs w:val="24"/>
        </w:rPr>
        <w:t xml:space="preserve"> используется для выбора файлов из локальной файловой системы. Он используется для выбора пользователем текущих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й или файлов, а также для создания новых имён файлов. </w:t>
      </w:r>
      <w:r w:rsidRPr="003A425A">
        <w:rPr>
          <w:rFonts w:ascii="Times New Roman" w:hAnsi="Times New Roman"/>
          <w:i/>
          <w:sz w:val="24"/>
          <w:szCs w:val="24"/>
        </w:rPr>
        <w:t>Далее есть пример кода и детальное описание данного типа.</w:t>
      </w:r>
    </w:p>
    <w:p w:rsidR="00D143AF" w:rsidRPr="003A425A" w:rsidRDefault="00D143AF" w:rsidP="00D143AF">
      <w:pPr>
        <w:pStyle w:val="3"/>
      </w:pPr>
      <w:bookmarkStart w:id="516" w:name="_Toc382058623"/>
      <w:r w:rsidRPr="003A425A">
        <w:t>Модуль элементов управления</w:t>
      </w:r>
      <w:bookmarkEnd w:id="516"/>
    </w:p>
    <w:p w:rsidR="005A6BBD" w:rsidRPr="003A425A" w:rsidRDefault="00953454" w:rsidP="00605F34">
      <w:pPr>
        <w:jc w:val="both"/>
        <w:rPr>
          <w:rFonts w:ascii="Times New Roman" w:hAnsi="Times New Roman"/>
          <w:sz w:val="24"/>
          <w:szCs w:val="24"/>
        </w:rPr>
      </w:pPr>
      <w:hyperlink r:id="rId927" w:history="1">
        <w:r w:rsidR="005A6BBD" w:rsidRPr="003A425A">
          <w:rPr>
            <w:rStyle w:val="a3"/>
            <w:rFonts w:ascii="Times New Roman" w:hAnsi="Times New Roman"/>
            <w:sz w:val="24"/>
            <w:szCs w:val="24"/>
          </w:rPr>
          <w:t>http://qt-project.org/doc/qt-5.1/qtquickcontrols/qmlmodule-qtquick-controls1-qtquick-controls-1-0.html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модуль элементов управления </w:t>
      </w:r>
      <w:r w:rsidR="000A4493" w:rsidRPr="003A425A">
        <w:rPr>
          <w:rFonts w:ascii="Times New Roman" w:hAnsi="Times New Roman"/>
          <w:sz w:val="24"/>
          <w:szCs w:val="24"/>
        </w:rPr>
        <w:t>Qt Quick</w:t>
      </w:r>
      <w:r w:rsidRPr="003A425A">
        <w:rPr>
          <w:rFonts w:ascii="Times New Roman" w:hAnsi="Times New Roman"/>
          <w:sz w:val="24"/>
          <w:szCs w:val="24"/>
        </w:rPr>
        <w:t xml:space="preserve"> обеспечивает создание компонентов интерфейса пользователя.</w:t>
      </w:r>
      <w:r w:rsidR="00D143AF" w:rsidRPr="003A425A">
        <w:rPr>
          <w:rFonts w:ascii="Times New Roman" w:hAnsi="Times New Roman"/>
          <w:sz w:val="24"/>
          <w:szCs w:val="24"/>
        </w:rPr>
        <w:t xml:space="preserve"> </w:t>
      </w:r>
      <w:r w:rsidRPr="003A425A">
        <w:rPr>
          <w:rFonts w:ascii="Times New Roman" w:hAnsi="Times New Roman"/>
          <w:i/>
          <w:sz w:val="24"/>
          <w:szCs w:val="24"/>
        </w:rPr>
        <w:t>Далее показан импорт данного модуля.</w:t>
      </w:r>
      <w:r w:rsidR="00D143AF" w:rsidRPr="003A425A">
        <w:rPr>
          <w:rFonts w:ascii="Times New Roman" w:hAnsi="Times New Roman"/>
          <w:i/>
          <w:sz w:val="24"/>
          <w:szCs w:val="24"/>
        </w:rPr>
        <w:t xml:space="preserve"> </w:t>
      </w:r>
      <w:r w:rsidRPr="003A425A">
        <w:rPr>
          <w:rFonts w:ascii="Times New Roman" w:hAnsi="Times New Roman"/>
          <w:i/>
          <w:sz w:val="24"/>
          <w:szCs w:val="24"/>
        </w:rPr>
        <w:t>Изучаем элементы данного модуля.</w:t>
      </w:r>
    </w:p>
    <w:p w:rsidR="00D143AF" w:rsidRPr="003A425A" w:rsidRDefault="00D143AF" w:rsidP="00D143AF">
      <w:pPr>
        <w:pStyle w:val="4"/>
      </w:pPr>
      <w:bookmarkStart w:id="517" w:name="_Toc382058624"/>
      <w:r w:rsidRPr="003A425A">
        <w:rPr>
          <w:rFonts w:ascii="Times New Roman" w:hAnsi="Times New Roman"/>
          <w:color w:val="auto"/>
          <w:sz w:val="24"/>
          <w:szCs w:val="24"/>
          <w:lang w:val="en-US"/>
        </w:rPr>
        <w:t>ApplicationWindow</w:t>
      </w:r>
      <w:bookmarkEnd w:id="517"/>
    </w:p>
    <w:p w:rsidR="005A6BBD" w:rsidRPr="003A425A" w:rsidRDefault="00953454" w:rsidP="00605F34">
      <w:pPr>
        <w:jc w:val="both"/>
        <w:rPr>
          <w:rFonts w:ascii="Times New Roman" w:hAnsi="Times New Roman"/>
          <w:sz w:val="24"/>
          <w:szCs w:val="24"/>
        </w:rPr>
      </w:pPr>
      <w:hyperlink r:id="rId928" w:history="1">
        <w:r w:rsidR="005A6BBD" w:rsidRPr="003A425A">
          <w:rPr>
            <w:rStyle w:val="a3"/>
            <w:rFonts w:ascii="Times New Roman" w:hAnsi="Times New Roman"/>
            <w:sz w:val="24"/>
            <w:szCs w:val="24"/>
          </w:rPr>
          <w:t>http://qt-project.org/doc/qt-5.1/qtquickcontrols/qml-qtquick-controls1-applicationwindow.html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ApplicationWindow</w:t>
      </w:r>
      <w:r w:rsidRPr="003A425A">
        <w:rPr>
          <w:rFonts w:ascii="Times New Roman" w:hAnsi="Times New Roman"/>
          <w:sz w:val="24"/>
          <w:szCs w:val="24"/>
        </w:rPr>
        <w:t xml:space="preserve"> обеспечивает высокоуровневое окно приложения. Предоставляет удобства для размещения всяческих меню и строк. </w:t>
      </w:r>
      <w:r w:rsidRPr="003A425A">
        <w:rPr>
          <w:rFonts w:ascii="Times New Roman" w:hAnsi="Times New Roman"/>
          <w:i/>
          <w:sz w:val="24"/>
          <w:szCs w:val="24"/>
        </w:rPr>
        <w:t>Есть пример кода.</w:t>
      </w:r>
    </w:p>
    <w:p w:rsidR="00D143AF" w:rsidRPr="003A425A" w:rsidRDefault="00D143AF" w:rsidP="00D143AF">
      <w:pPr>
        <w:pStyle w:val="4"/>
      </w:pPr>
      <w:bookmarkStart w:id="518" w:name="_Toc382058625"/>
      <w:r w:rsidRPr="003A425A">
        <w:t>Некоторые типы элементов управления</w:t>
      </w:r>
      <w:bookmarkEnd w:id="518"/>
    </w:p>
    <w:p w:rsidR="005A6BBD" w:rsidRPr="003A425A" w:rsidRDefault="00953454" w:rsidP="00605F34">
      <w:pPr>
        <w:jc w:val="both"/>
        <w:rPr>
          <w:rFonts w:ascii="Times New Roman" w:hAnsi="Times New Roman"/>
          <w:sz w:val="24"/>
          <w:szCs w:val="24"/>
        </w:rPr>
      </w:pPr>
      <w:hyperlink r:id="rId929" w:history="1">
        <w:r w:rsidR="005A6BBD" w:rsidRPr="003A425A">
          <w:rPr>
            <w:rStyle w:val="a3"/>
            <w:rFonts w:ascii="Times New Roman" w:hAnsi="Times New Roman"/>
            <w:sz w:val="24"/>
            <w:szCs w:val="24"/>
          </w:rPr>
          <w:t>http://qt-project.org/doc/qt-5.1/qtquickcontrols/qmlmodule-qtquick-controls1-qtquick-controls-1-0.html</w:t>
        </w:r>
      </w:hyperlink>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0" w:history="1">
        <w:r w:rsidR="005A6BBD" w:rsidRPr="003A425A">
          <w:rPr>
            <w:rStyle w:val="a3"/>
            <w:rFonts w:ascii="Times New Roman" w:hAnsi="Times New Roman"/>
            <w:color w:val="auto"/>
            <w:sz w:val="24"/>
            <w:szCs w:val="24"/>
          </w:rPr>
          <w:t>Button</w:t>
        </w:r>
      </w:hyperlink>
      <w:r w:rsidR="005A6BBD" w:rsidRPr="003A425A">
        <w:rPr>
          <w:rFonts w:ascii="Times New Roman" w:hAnsi="Times New Roman"/>
          <w:sz w:val="24"/>
          <w:szCs w:val="24"/>
        </w:rPr>
        <w:t xml:space="preserve"> – кнопка с текстом.</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1" w:history="1">
        <w:r w:rsidR="005A6BBD" w:rsidRPr="003A425A">
          <w:rPr>
            <w:rStyle w:val="a3"/>
            <w:rFonts w:ascii="Times New Roman" w:hAnsi="Times New Roman"/>
            <w:color w:val="auto"/>
            <w:sz w:val="24"/>
            <w:szCs w:val="24"/>
          </w:rPr>
          <w:t>CheckBox</w:t>
        </w:r>
      </w:hyperlink>
      <w:r w:rsidR="005A6BBD" w:rsidRPr="003A425A">
        <w:rPr>
          <w:rFonts w:ascii="Times New Roman" w:hAnsi="Times New Roman"/>
          <w:sz w:val="24"/>
          <w:szCs w:val="24"/>
        </w:rPr>
        <w:t xml:space="preserve"> – флажок с текстом.</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2" w:history="1">
        <w:r w:rsidR="005A6BBD" w:rsidRPr="003A425A">
          <w:rPr>
            <w:rStyle w:val="a3"/>
            <w:rFonts w:ascii="Times New Roman" w:hAnsi="Times New Roman"/>
            <w:color w:val="auto"/>
            <w:sz w:val="24"/>
            <w:szCs w:val="24"/>
          </w:rPr>
          <w:t>ComboBox</w:t>
        </w:r>
      </w:hyperlink>
      <w:r w:rsidR="005A6BBD" w:rsidRPr="003A425A">
        <w:rPr>
          <w:rFonts w:ascii="Times New Roman" w:hAnsi="Times New Roman"/>
          <w:sz w:val="24"/>
          <w:szCs w:val="24"/>
        </w:rPr>
        <w:t xml:space="preserve"> – для списка с прокруткой.</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3" w:history="1">
        <w:r w:rsidR="005A6BBD" w:rsidRPr="003A425A">
          <w:rPr>
            <w:rStyle w:val="a3"/>
            <w:rFonts w:ascii="Times New Roman" w:hAnsi="Times New Roman"/>
            <w:color w:val="auto"/>
            <w:sz w:val="24"/>
            <w:szCs w:val="24"/>
          </w:rPr>
          <w:t>GroupBox</w:t>
        </w:r>
      </w:hyperlink>
      <w:r w:rsidR="005A6BBD" w:rsidRPr="003A425A">
        <w:rPr>
          <w:rFonts w:ascii="Times New Roman" w:hAnsi="Times New Roman"/>
          <w:sz w:val="24"/>
          <w:szCs w:val="24"/>
        </w:rPr>
        <w:t xml:space="preserve"> – групп</w:t>
      </w:r>
      <w:r w:rsidR="00D143AF" w:rsidRPr="003A425A">
        <w:rPr>
          <w:rFonts w:ascii="Times New Roman" w:hAnsi="Times New Roman"/>
          <w:sz w:val="24"/>
          <w:szCs w:val="24"/>
        </w:rPr>
        <w:t>а</w:t>
      </w:r>
      <w:r w:rsidR="005A6BBD" w:rsidRPr="003A425A">
        <w:rPr>
          <w:rFonts w:ascii="Times New Roman" w:hAnsi="Times New Roman"/>
          <w:sz w:val="24"/>
          <w:szCs w:val="24"/>
        </w:rPr>
        <w:t xml:space="preserve"> с за</w:t>
      </w:r>
      <w:r w:rsidR="00D143AF" w:rsidRPr="003A425A">
        <w:rPr>
          <w:rFonts w:ascii="Times New Roman" w:hAnsi="Times New Roman"/>
          <w:sz w:val="24"/>
          <w:szCs w:val="24"/>
        </w:rPr>
        <w:t>г</w:t>
      </w:r>
      <w:r w:rsidR="00783BFB" w:rsidRPr="003A425A">
        <w:rPr>
          <w:rFonts w:ascii="Times New Roman" w:hAnsi="Times New Roman"/>
          <w:sz w:val="24"/>
          <w:szCs w:val="24"/>
        </w:rPr>
        <w:t>лав</w:t>
      </w:r>
      <w:r w:rsidR="005A6BBD" w:rsidRPr="003A425A">
        <w:rPr>
          <w:rFonts w:ascii="Times New Roman" w:hAnsi="Times New Roman"/>
          <w:sz w:val="24"/>
          <w:szCs w:val="24"/>
        </w:rPr>
        <w:t>ием.</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4" w:history="1">
        <w:r w:rsidR="005A6BBD" w:rsidRPr="003A425A">
          <w:rPr>
            <w:rStyle w:val="a3"/>
            <w:rFonts w:ascii="Times New Roman" w:hAnsi="Times New Roman"/>
            <w:color w:val="auto"/>
            <w:sz w:val="24"/>
            <w:szCs w:val="24"/>
          </w:rPr>
          <w:t>Label</w:t>
        </w:r>
      </w:hyperlink>
      <w:r w:rsidR="005A6BBD" w:rsidRPr="003A425A">
        <w:rPr>
          <w:rFonts w:ascii="Times New Roman" w:hAnsi="Times New Roman"/>
          <w:sz w:val="24"/>
          <w:szCs w:val="24"/>
        </w:rPr>
        <w:t xml:space="preserve"> – метка.</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5" w:history="1">
        <w:r w:rsidR="005A6BBD" w:rsidRPr="003A425A">
          <w:rPr>
            <w:rStyle w:val="a3"/>
            <w:rFonts w:ascii="Times New Roman" w:hAnsi="Times New Roman"/>
            <w:color w:val="auto"/>
            <w:sz w:val="24"/>
            <w:szCs w:val="24"/>
          </w:rPr>
          <w:t>Menu</w:t>
        </w:r>
      </w:hyperlink>
      <w:r w:rsidR="005A6BBD" w:rsidRPr="003A425A">
        <w:rPr>
          <w:rFonts w:ascii="Times New Roman" w:hAnsi="Times New Roman"/>
          <w:sz w:val="24"/>
          <w:szCs w:val="24"/>
        </w:rPr>
        <w:t xml:space="preserve"> – обеспечивает компонент меню для использования в строках меню, контекстных меню и всплывающих меню.</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lang w:val="en-US"/>
        </w:rPr>
      </w:pPr>
      <w:hyperlink r:id="rId936" w:history="1">
        <w:r w:rsidR="005A6BBD" w:rsidRPr="003A425A">
          <w:rPr>
            <w:rStyle w:val="a3"/>
            <w:rFonts w:ascii="Times New Roman" w:hAnsi="Times New Roman"/>
            <w:color w:val="auto"/>
            <w:sz w:val="24"/>
            <w:szCs w:val="24"/>
            <w:lang w:val="en-GB"/>
          </w:rPr>
          <w:t>MenuBar</w:t>
        </w:r>
      </w:hyperlink>
      <w:r w:rsidR="005A6BBD" w:rsidRPr="003A425A">
        <w:rPr>
          <w:rFonts w:ascii="Times New Roman" w:hAnsi="Times New Roman"/>
          <w:sz w:val="24"/>
          <w:szCs w:val="24"/>
          <w:lang w:val="en-US"/>
        </w:rPr>
        <w:t xml:space="preserve"> – </w:t>
      </w:r>
      <w:r w:rsidR="005A6BBD" w:rsidRPr="003A425A">
        <w:rPr>
          <w:rFonts w:ascii="Times New Roman" w:hAnsi="Times New Roman"/>
          <w:sz w:val="24"/>
          <w:szCs w:val="24"/>
        </w:rPr>
        <w:t>горизонтальное</w:t>
      </w:r>
      <w:r w:rsidR="005A6BBD" w:rsidRPr="003A425A">
        <w:rPr>
          <w:rFonts w:ascii="Times New Roman" w:hAnsi="Times New Roman"/>
          <w:sz w:val="24"/>
          <w:szCs w:val="24"/>
          <w:lang w:val="en-US"/>
        </w:rPr>
        <w:t xml:space="preserve"> </w:t>
      </w:r>
      <w:r w:rsidR="005A6BBD" w:rsidRPr="003A425A">
        <w:rPr>
          <w:rFonts w:ascii="Times New Roman" w:hAnsi="Times New Roman"/>
          <w:sz w:val="24"/>
          <w:szCs w:val="24"/>
        </w:rPr>
        <w:t>меню</w:t>
      </w:r>
      <w:r w:rsidR="005A6BBD" w:rsidRPr="003A425A">
        <w:rPr>
          <w:rFonts w:ascii="Times New Roman" w:hAnsi="Times New Roman"/>
          <w:sz w:val="24"/>
          <w:szCs w:val="24"/>
          <w:lang w:val="en-US"/>
        </w:rPr>
        <w:t>.</w:t>
      </w:r>
    </w:p>
    <w:p w:rsidR="00D143AF"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7" w:history="1">
        <w:r w:rsidR="005A6BBD" w:rsidRPr="003A425A">
          <w:rPr>
            <w:rStyle w:val="a3"/>
            <w:rFonts w:ascii="Times New Roman" w:hAnsi="Times New Roman"/>
            <w:color w:val="auto"/>
            <w:sz w:val="24"/>
            <w:szCs w:val="24"/>
            <w:lang w:val="en-GB"/>
          </w:rPr>
          <w:t>ProgressBar</w:t>
        </w:r>
      </w:hyperlink>
      <w:r w:rsidR="005A6BBD" w:rsidRPr="003A425A">
        <w:rPr>
          <w:rFonts w:ascii="Times New Roman" w:hAnsi="Times New Roman"/>
          <w:sz w:val="24"/>
          <w:szCs w:val="24"/>
          <w:lang w:val="en-US"/>
        </w:rPr>
        <w:t xml:space="preserve"> </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lang w:val="en-US"/>
        </w:rPr>
      </w:pPr>
      <w:hyperlink r:id="rId938" w:history="1">
        <w:r w:rsidR="005A6BBD" w:rsidRPr="003A425A">
          <w:rPr>
            <w:rStyle w:val="a3"/>
            <w:rFonts w:ascii="Times New Roman" w:hAnsi="Times New Roman"/>
            <w:color w:val="auto"/>
            <w:sz w:val="24"/>
            <w:szCs w:val="24"/>
            <w:lang w:val="en-GB"/>
          </w:rPr>
          <w:t>RadioButton</w:t>
        </w:r>
      </w:hyperlink>
      <w:r w:rsidR="005A6BBD" w:rsidRPr="003A425A">
        <w:rPr>
          <w:rFonts w:ascii="Times New Roman" w:hAnsi="Times New Roman"/>
          <w:sz w:val="24"/>
          <w:szCs w:val="24"/>
          <w:lang w:val="en-US"/>
        </w:rPr>
        <w:t>.</w:t>
      </w:r>
    </w:p>
    <w:p w:rsidR="005A6BBD" w:rsidRPr="003A425A" w:rsidRDefault="005A6BBD" w:rsidP="00D143AF">
      <w:pPr>
        <w:numPr>
          <w:ilvl w:val="0"/>
          <w:numId w:val="166"/>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lang w:val="en-US"/>
        </w:rPr>
        <w:t>ScrollView</w:t>
      </w:r>
      <w:r w:rsidRPr="003A425A">
        <w:rPr>
          <w:rFonts w:ascii="Times New Roman" w:hAnsi="Times New Roman"/>
          <w:sz w:val="24"/>
          <w:szCs w:val="24"/>
        </w:rPr>
        <w:t xml:space="preserve"> – прокручивающееся изображение внутри другого элемента. </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rPr>
      </w:pPr>
      <w:hyperlink r:id="rId939" w:history="1">
        <w:r w:rsidR="005A6BBD" w:rsidRPr="003A425A">
          <w:rPr>
            <w:rStyle w:val="a3"/>
            <w:rFonts w:ascii="Times New Roman" w:hAnsi="Times New Roman"/>
            <w:color w:val="auto"/>
            <w:sz w:val="24"/>
            <w:szCs w:val="24"/>
          </w:rPr>
          <w:t>Slider</w:t>
        </w:r>
      </w:hyperlink>
      <w:r w:rsidR="005A6BBD" w:rsidRPr="003A425A">
        <w:rPr>
          <w:rFonts w:ascii="Times New Roman" w:hAnsi="Times New Roman"/>
          <w:sz w:val="24"/>
          <w:szCs w:val="24"/>
        </w:rPr>
        <w:t xml:space="preserve"> – вертикальный или горизонтальный ползунок. </w:t>
      </w:r>
    </w:p>
    <w:p w:rsidR="005A6BBD" w:rsidRPr="003A425A" w:rsidRDefault="00953454" w:rsidP="00D143AF">
      <w:pPr>
        <w:numPr>
          <w:ilvl w:val="0"/>
          <w:numId w:val="166"/>
        </w:numPr>
        <w:spacing w:after="0" w:line="240" w:lineRule="auto"/>
        <w:ind w:left="714" w:hanging="357"/>
        <w:jc w:val="both"/>
        <w:rPr>
          <w:rFonts w:ascii="Times New Roman" w:hAnsi="Times New Roman"/>
          <w:sz w:val="24"/>
          <w:szCs w:val="24"/>
          <w:lang w:val="en-US"/>
        </w:rPr>
      </w:pPr>
      <w:hyperlink r:id="rId940" w:history="1">
        <w:r w:rsidR="005A6BBD" w:rsidRPr="003A425A">
          <w:rPr>
            <w:rStyle w:val="a3"/>
            <w:rFonts w:ascii="Times New Roman" w:hAnsi="Times New Roman"/>
            <w:color w:val="auto"/>
            <w:sz w:val="24"/>
            <w:szCs w:val="24"/>
            <w:lang w:val="en-US"/>
          </w:rPr>
          <w:t>SpinBox</w:t>
        </w:r>
      </w:hyperlink>
      <w:r w:rsidR="005A6BBD" w:rsidRPr="003A425A">
        <w:rPr>
          <w:rFonts w:ascii="Times New Roman" w:hAnsi="Times New Roman"/>
          <w:sz w:val="24"/>
          <w:szCs w:val="24"/>
          <w:lang w:val="en-US"/>
        </w:rPr>
        <w:t xml:space="preserve"> – </w:t>
      </w:r>
      <w:r w:rsidR="005A6BBD" w:rsidRPr="003A425A">
        <w:rPr>
          <w:rFonts w:ascii="Times New Roman" w:hAnsi="Times New Roman"/>
          <w:sz w:val="24"/>
          <w:szCs w:val="24"/>
        </w:rPr>
        <w:t>счётчик</w:t>
      </w:r>
      <w:r w:rsidR="005A6BBD" w:rsidRPr="003A425A">
        <w:rPr>
          <w:rFonts w:ascii="Times New Roman" w:hAnsi="Times New Roman"/>
          <w:sz w:val="24"/>
          <w:szCs w:val="24"/>
          <w:lang w:val="en-US"/>
        </w:rPr>
        <w:t>.</w:t>
      </w:r>
    </w:p>
    <w:p w:rsidR="00D143AF" w:rsidRPr="003A425A" w:rsidRDefault="00D143AF" w:rsidP="00605F34">
      <w:pPr>
        <w:jc w:val="both"/>
        <w:rPr>
          <w:lang w:val="be-BY"/>
        </w:rPr>
      </w:pPr>
    </w:p>
    <w:p w:rsidR="00102238" w:rsidRPr="003A425A" w:rsidRDefault="00102238" w:rsidP="00102238">
      <w:pPr>
        <w:pStyle w:val="4"/>
        <w:rPr>
          <w:color w:val="FF0000"/>
          <w:lang w:val="be-BY"/>
        </w:rPr>
      </w:pPr>
      <w:bookmarkStart w:id="519" w:name="_Toc382058626"/>
      <w:r w:rsidRPr="003A425A">
        <w:rPr>
          <w:rFonts w:ascii="Times New Roman" w:hAnsi="Times New Roman"/>
          <w:color w:val="FF0000"/>
          <w:sz w:val="24"/>
          <w:szCs w:val="24"/>
          <w:lang w:val="en-US"/>
        </w:rPr>
        <w:t>SplitView</w:t>
      </w:r>
      <w:bookmarkEnd w:id="519"/>
    </w:p>
    <w:p w:rsidR="005A6BBD" w:rsidRPr="003A425A" w:rsidRDefault="00953454" w:rsidP="00605F34">
      <w:pPr>
        <w:jc w:val="both"/>
        <w:rPr>
          <w:rFonts w:ascii="Times New Roman" w:hAnsi="Times New Roman"/>
          <w:sz w:val="24"/>
          <w:szCs w:val="24"/>
          <w:lang w:val="be-BY"/>
        </w:rPr>
      </w:pPr>
      <w:hyperlink r:id="rId941"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lang w:val="en-US"/>
          </w:rPr>
          <w:t>qtquickcontrols</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qtquick</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controls</w:t>
        </w:r>
        <w:r w:rsidR="005A6BBD" w:rsidRPr="003A425A">
          <w:rPr>
            <w:rStyle w:val="a3"/>
            <w:rFonts w:ascii="Times New Roman" w:hAnsi="Times New Roman"/>
            <w:sz w:val="24"/>
            <w:szCs w:val="24"/>
            <w:lang w:val="be-BY"/>
          </w:rPr>
          <w:t>1-</w:t>
        </w:r>
        <w:r w:rsidR="005A6BBD" w:rsidRPr="003A425A">
          <w:rPr>
            <w:rStyle w:val="a3"/>
            <w:rFonts w:ascii="Times New Roman" w:hAnsi="Times New Roman"/>
            <w:sz w:val="24"/>
            <w:szCs w:val="24"/>
            <w:lang w:val="en-US"/>
          </w:rPr>
          <w:t>splitview</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SplitView</w:t>
      </w:r>
      <w:r w:rsidRPr="003A425A">
        <w:rPr>
          <w:rFonts w:ascii="Times New Roman" w:hAnsi="Times New Roman"/>
          <w:sz w:val="24"/>
          <w:szCs w:val="24"/>
        </w:rPr>
        <w:t xml:space="preserve"> – это контроль, который группирует элементы горизонтально или вертикально при помощи перетаскиваемого разделителя между каждым элементом. </w:t>
      </w:r>
      <w:r w:rsidRPr="003A425A">
        <w:rPr>
          <w:rFonts w:ascii="Times New Roman" w:hAnsi="Times New Roman"/>
          <w:i/>
          <w:sz w:val="24"/>
          <w:szCs w:val="24"/>
        </w:rPr>
        <w:t>Есть пример кода с использованием данного типа.</w:t>
      </w:r>
    </w:p>
    <w:p w:rsidR="00A916A9" w:rsidRPr="003A425A" w:rsidRDefault="00A916A9" w:rsidP="00A916A9">
      <w:pPr>
        <w:pStyle w:val="4"/>
        <w:rPr>
          <w:lang w:val="be-BY"/>
        </w:rPr>
      </w:pPr>
      <w:bookmarkStart w:id="520" w:name="_Toc382058627"/>
      <w:r w:rsidRPr="003A425A">
        <w:rPr>
          <w:rFonts w:ascii="Times New Roman" w:hAnsi="Times New Roman"/>
          <w:color w:val="auto"/>
          <w:sz w:val="24"/>
          <w:szCs w:val="24"/>
          <w:lang w:val="en-US"/>
        </w:rPr>
        <w:t>StackView</w:t>
      </w:r>
      <w:bookmarkEnd w:id="520"/>
    </w:p>
    <w:p w:rsidR="005A6BBD" w:rsidRPr="003A425A" w:rsidRDefault="00953454" w:rsidP="001D47DD">
      <w:pPr>
        <w:jc w:val="both"/>
        <w:rPr>
          <w:rFonts w:ascii="Times New Roman" w:hAnsi="Times New Roman"/>
          <w:sz w:val="24"/>
          <w:szCs w:val="24"/>
          <w:lang w:val="be-BY"/>
        </w:rPr>
      </w:pPr>
      <w:hyperlink r:id="rId942"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qtquickcontrols</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qtquick</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controls</w:t>
        </w:r>
        <w:r w:rsidR="005A6BBD" w:rsidRPr="003A425A">
          <w:rPr>
            <w:rStyle w:val="a3"/>
            <w:rFonts w:ascii="Times New Roman" w:hAnsi="Times New Roman"/>
            <w:sz w:val="24"/>
            <w:szCs w:val="24"/>
            <w:lang w:val="be-BY"/>
          </w:rPr>
          <w:t>1-</w:t>
        </w:r>
        <w:r w:rsidR="005A6BBD" w:rsidRPr="003A425A">
          <w:rPr>
            <w:rStyle w:val="a3"/>
            <w:rFonts w:ascii="Times New Roman" w:hAnsi="Times New Roman"/>
            <w:sz w:val="24"/>
            <w:szCs w:val="24"/>
          </w:rPr>
          <w:t>stackview</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StackView</w:t>
      </w:r>
      <w:r w:rsidRPr="003A425A">
        <w:rPr>
          <w:rFonts w:ascii="Times New Roman" w:hAnsi="Times New Roman"/>
          <w:sz w:val="24"/>
          <w:szCs w:val="24"/>
        </w:rPr>
        <w:t xml:space="preserve"> обеспечивает основанную на стеке модель навигации. Элементы проталкиваются в стек, когда пользователь продвигается </w:t>
      </w:r>
      <w:r w:rsidR="00102238" w:rsidRPr="003A425A">
        <w:rPr>
          <w:rFonts w:ascii="Times New Roman" w:hAnsi="Times New Roman"/>
          <w:sz w:val="24"/>
          <w:szCs w:val="24"/>
        </w:rPr>
        <w:t>Глуб</w:t>
      </w:r>
      <w:r w:rsidRPr="003A425A">
        <w:rPr>
          <w:rFonts w:ascii="Times New Roman" w:hAnsi="Times New Roman"/>
          <w:sz w:val="24"/>
          <w:szCs w:val="24"/>
        </w:rPr>
        <w:t>же по материалу и извлекаются оттуда, когда он возвращается назад.</w:t>
      </w:r>
      <w:r w:rsidR="00A916A9" w:rsidRPr="003A425A">
        <w:rPr>
          <w:rFonts w:ascii="Times New Roman" w:hAnsi="Times New Roman"/>
          <w:sz w:val="24"/>
          <w:szCs w:val="24"/>
          <w:lang w:val="be-BY"/>
        </w:rPr>
        <w:t xml:space="preserve"> </w:t>
      </w:r>
      <w:r w:rsidRPr="003A425A">
        <w:rPr>
          <w:rFonts w:ascii="Times New Roman" w:hAnsi="Times New Roman"/>
          <w:sz w:val="24"/>
          <w:szCs w:val="24"/>
        </w:rPr>
        <w:t xml:space="preserve">Обычно данный контроль делают дочерним </w:t>
      </w:r>
      <w:r w:rsidR="00085476" w:rsidRPr="003A425A">
        <w:rPr>
          <w:rFonts w:ascii="Times New Roman" w:hAnsi="Times New Roman"/>
          <w:sz w:val="24"/>
          <w:szCs w:val="24"/>
        </w:rPr>
        <w:t>объект</w:t>
      </w:r>
      <w:r w:rsidRPr="003A425A">
        <w:rPr>
          <w:rFonts w:ascii="Times New Roman" w:hAnsi="Times New Roman"/>
          <w:sz w:val="24"/>
          <w:szCs w:val="24"/>
        </w:rPr>
        <w:t xml:space="preserve">ом окна. Он обычно помещается на границах окна, за </w:t>
      </w:r>
      <w:r w:rsidR="008A150D" w:rsidRPr="003A425A">
        <w:rPr>
          <w:rFonts w:ascii="Times New Roman" w:hAnsi="Times New Roman"/>
          <w:sz w:val="24"/>
          <w:szCs w:val="24"/>
        </w:rPr>
        <w:t>исклю</w:t>
      </w:r>
      <w:r w:rsidRPr="003A425A">
        <w:rPr>
          <w:rFonts w:ascii="Times New Roman" w:hAnsi="Times New Roman"/>
          <w:sz w:val="24"/>
          <w:szCs w:val="24"/>
        </w:rPr>
        <w:t>чением верхней. Далее стек можно использования для вызова его методов навигации.</w:t>
      </w:r>
      <w:r w:rsidR="00A916A9" w:rsidRPr="003A425A">
        <w:rPr>
          <w:rFonts w:ascii="Times New Roman" w:hAnsi="Times New Roman"/>
          <w:sz w:val="24"/>
          <w:szCs w:val="24"/>
          <w:lang w:val="be-BY"/>
        </w:rPr>
        <w:t xml:space="preserve"> </w:t>
      </w:r>
      <w:r w:rsidRPr="003A425A">
        <w:rPr>
          <w:rFonts w:ascii="Times New Roman" w:hAnsi="Times New Roman"/>
          <w:sz w:val="24"/>
          <w:szCs w:val="24"/>
        </w:rPr>
        <w:t xml:space="preserve">Элементы, помещённые в стек, имеют присоединённые свойства </w:t>
      </w:r>
      <w:r w:rsidRPr="003A425A">
        <w:rPr>
          <w:rFonts w:ascii="Times New Roman" w:hAnsi="Times New Roman"/>
          <w:sz w:val="24"/>
          <w:szCs w:val="24"/>
          <w:lang w:val="en-US"/>
        </w:rPr>
        <w:t>Stack</w:t>
      </w:r>
      <w:r w:rsidRPr="003A425A">
        <w:rPr>
          <w:rFonts w:ascii="Times New Roman" w:hAnsi="Times New Roman"/>
          <w:sz w:val="24"/>
          <w:szCs w:val="24"/>
        </w:rPr>
        <w:t>.</w:t>
      </w:r>
      <w:r w:rsidR="00A916A9" w:rsidRPr="003A425A">
        <w:rPr>
          <w:rFonts w:ascii="Times New Roman" w:hAnsi="Times New Roman"/>
          <w:sz w:val="24"/>
          <w:szCs w:val="24"/>
          <w:lang w:val="be-BY"/>
        </w:rPr>
        <w:t xml:space="preserve"> </w:t>
      </w:r>
      <w:r w:rsidRPr="003A425A">
        <w:rPr>
          <w:rFonts w:ascii="Times New Roman" w:hAnsi="Times New Roman"/>
          <w:i/>
          <w:sz w:val="24"/>
          <w:szCs w:val="24"/>
        </w:rPr>
        <w:t>Далее идёт длинное описание данного типа. Его можно будет изучить, если понадобится использовать данный тип. В целом, его назначение мне понятно.</w:t>
      </w:r>
    </w:p>
    <w:p w:rsidR="00A916A9" w:rsidRPr="003A425A" w:rsidRDefault="00A916A9" w:rsidP="00346821">
      <w:pPr>
        <w:pStyle w:val="4"/>
        <w:rPr>
          <w:color w:val="FF0000"/>
        </w:rPr>
      </w:pPr>
      <w:bookmarkStart w:id="521" w:name="_Toc382058628"/>
      <w:r w:rsidRPr="003A425A">
        <w:rPr>
          <w:color w:val="FF0000"/>
        </w:rPr>
        <w:t>Некоторые типы элементов управления</w:t>
      </w:r>
      <w:bookmarkEnd w:id="521"/>
    </w:p>
    <w:p w:rsidR="005A6BBD" w:rsidRPr="003A425A" w:rsidRDefault="00953454" w:rsidP="00605F34">
      <w:pPr>
        <w:jc w:val="both"/>
        <w:rPr>
          <w:rFonts w:ascii="Times New Roman" w:hAnsi="Times New Roman"/>
          <w:color w:val="FF0000"/>
          <w:sz w:val="24"/>
          <w:szCs w:val="24"/>
          <w:lang w:val="be-BY"/>
        </w:rPr>
      </w:pPr>
      <w:hyperlink r:id="rId943"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lang w:val="en-US"/>
          </w:rPr>
          <w:t>qtquickcontrols</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qmlmodule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qtquick</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controls</w:t>
        </w:r>
        <w:r w:rsidR="005A6BBD" w:rsidRPr="003A425A">
          <w:rPr>
            <w:rStyle w:val="a3"/>
            <w:rFonts w:ascii="Times New Roman" w:hAnsi="Times New Roman"/>
            <w:sz w:val="24"/>
            <w:szCs w:val="24"/>
            <w:lang w:val="be-BY"/>
          </w:rPr>
          <w:t>1-</w:t>
        </w:r>
        <w:r w:rsidR="005A6BBD" w:rsidRPr="003A425A">
          <w:rPr>
            <w:rStyle w:val="a3"/>
            <w:rFonts w:ascii="Times New Roman" w:hAnsi="Times New Roman"/>
            <w:sz w:val="24"/>
            <w:szCs w:val="24"/>
            <w:lang w:val="en-US"/>
          </w:rPr>
          <w:t>qtquick</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lang w:val="en-US"/>
          </w:rPr>
          <w:t>controls</w:t>
        </w:r>
        <w:r w:rsidR="005A6BBD" w:rsidRPr="003A425A">
          <w:rPr>
            <w:rStyle w:val="a3"/>
            <w:rFonts w:ascii="Times New Roman" w:hAnsi="Times New Roman"/>
            <w:sz w:val="24"/>
            <w:szCs w:val="24"/>
            <w:lang w:val="be-BY"/>
          </w:rPr>
          <w:t>-1-0.</w:t>
        </w:r>
        <w:r w:rsidR="005A6BBD" w:rsidRPr="003A425A">
          <w:rPr>
            <w:rStyle w:val="a3"/>
            <w:rFonts w:ascii="Times New Roman" w:hAnsi="Times New Roman"/>
            <w:sz w:val="24"/>
            <w:szCs w:val="24"/>
            <w:lang w:val="en-US"/>
          </w:rPr>
          <w:t>html</w:t>
        </w:r>
      </w:hyperlink>
    </w:p>
    <w:p w:rsidR="005A6BBD" w:rsidRPr="003A425A" w:rsidRDefault="00953454" w:rsidP="00605F34">
      <w:pPr>
        <w:jc w:val="both"/>
        <w:rPr>
          <w:rFonts w:ascii="Times New Roman" w:hAnsi="Times New Roman"/>
          <w:color w:val="00B050"/>
          <w:sz w:val="24"/>
          <w:szCs w:val="24"/>
          <w:lang w:val="en-US"/>
        </w:rPr>
      </w:pPr>
      <w:hyperlink r:id="rId944" w:history="1">
        <w:r w:rsidR="005A6BBD" w:rsidRPr="003A425A">
          <w:rPr>
            <w:rStyle w:val="a3"/>
            <w:rFonts w:ascii="Times New Roman" w:hAnsi="Times New Roman"/>
            <w:color w:val="FF0000"/>
            <w:sz w:val="24"/>
            <w:szCs w:val="24"/>
            <w:lang w:val="en-GB"/>
          </w:rPr>
          <w:t>StackViewDelegate</w:t>
        </w:r>
      </w:hyperlink>
      <w:r w:rsidR="005A6BBD" w:rsidRPr="003A425A">
        <w:rPr>
          <w:rFonts w:ascii="Times New Roman" w:hAnsi="Times New Roman"/>
          <w:sz w:val="24"/>
          <w:szCs w:val="24"/>
          <w:lang w:val="en-US"/>
        </w:rPr>
        <w:t xml:space="preserve">, </w:t>
      </w:r>
      <w:hyperlink r:id="rId945" w:history="1">
        <w:r w:rsidR="005A6BBD" w:rsidRPr="003A425A">
          <w:rPr>
            <w:rStyle w:val="a3"/>
            <w:rFonts w:ascii="Times New Roman" w:hAnsi="Times New Roman"/>
            <w:color w:val="auto"/>
            <w:sz w:val="24"/>
            <w:szCs w:val="24"/>
            <w:lang w:val="en-GB"/>
          </w:rPr>
          <w:t>StatusBar</w:t>
        </w:r>
      </w:hyperlink>
      <w:r w:rsidR="005A6BBD" w:rsidRPr="003A425A">
        <w:rPr>
          <w:rFonts w:ascii="Times New Roman" w:hAnsi="Times New Roman"/>
          <w:sz w:val="24"/>
          <w:szCs w:val="24"/>
          <w:lang w:val="en-US"/>
        </w:rPr>
        <w:t xml:space="preserve">, </w:t>
      </w:r>
      <w:hyperlink r:id="rId946" w:history="1">
        <w:r w:rsidR="005A6BBD" w:rsidRPr="003A425A">
          <w:rPr>
            <w:rStyle w:val="a3"/>
            <w:rFonts w:ascii="Times New Roman" w:hAnsi="Times New Roman"/>
            <w:color w:val="auto"/>
            <w:sz w:val="24"/>
            <w:szCs w:val="24"/>
            <w:lang w:val="en-GB"/>
          </w:rPr>
          <w:t>TableView</w:t>
        </w:r>
      </w:hyperlink>
      <w:r w:rsidR="005A6BBD" w:rsidRPr="003A425A">
        <w:rPr>
          <w:rFonts w:ascii="Times New Roman" w:hAnsi="Times New Roman"/>
          <w:sz w:val="24"/>
          <w:szCs w:val="24"/>
          <w:lang w:val="en-US"/>
        </w:rPr>
        <w:t xml:space="preserve">, </w:t>
      </w:r>
      <w:hyperlink r:id="rId947" w:history="1">
        <w:r w:rsidR="005A6BBD" w:rsidRPr="003A425A">
          <w:rPr>
            <w:rStyle w:val="a3"/>
            <w:rFonts w:ascii="Times New Roman" w:hAnsi="Times New Roman"/>
            <w:color w:val="auto"/>
            <w:sz w:val="24"/>
            <w:szCs w:val="24"/>
            <w:lang w:val="en-US"/>
          </w:rPr>
          <w:t>TableViewColumn</w:t>
        </w:r>
      </w:hyperlink>
      <w:r w:rsidR="005A6BBD" w:rsidRPr="003A425A">
        <w:rPr>
          <w:rFonts w:ascii="Times New Roman" w:hAnsi="Times New Roman"/>
          <w:sz w:val="24"/>
          <w:szCs w:val="24"/>
          <w:lang w:val="en-US"/>
        </w:rPr>
        <w:t>.</w:t>
      </w:r>
    </w:p>
    <w:p w:rsidR="005A6BBD" w:rsidRPr="003A425A" w:rsidRDefault="00953454" w:rsidP="00605F34">
      <w:pPr>
        <w:jc w:val="both"/>
        <w:rPr>
          <w:rFonts w:ascii="Times New Roman" w:hAnsi="Times New Roman"/>
          <w:color w:val="FF0000"/>
          <w:sz w:val="24"/>
          <w:szCs w:val="24"/>
          <w:lang w:val="en-GB"/>
        </w:rPr>
      </w:pPr>
      <w:hyperlink r:id="rId948" w:history="1">
        <w:r w:rsidR="005A6BBD" w:rsidRPr="003A425A">
          <w:rPr>
            <w:rStyle w:val="a3"/>
            <w:rFonts w:ascii="Times New Roman" w:hAnsi="Times New Roman"/>
            <w:color w:val="FF0000"/>
            <w:sz w:val="24"/>
            <w:szCs w:val="24"/>
            <w:lang w:val="en-GB"/>
          </w:rPr>
          <w:t>Tab</w:t>
        </w:r>
      </w:hyperlink>
      <w:r w:rsidR="005A6BBD" w:rsidRPr="003A425A">
        <w:rPr>
          <w:rFonts w:ascii="Times New Roman" w:hAnsi="Times New Roman"/>
          <w:color w:val="FF0000"/>
          <w:sz w:val="24"/>
          <w:szCs w:val="24"/>
          <w:lang w:val="en-GB"/>
        </w:rPr>
        <w:t xml:space="preserve">, </w:t>
      </w:r>
      <w:hyperlink r:id="rId949" w:history="1">
        <w:r w:rsidR="005A6BBD" w:rsidRPr="003A425A">
          <w:rPr>
            <w:rStyle w:val="a3"/>
            <w:rFonts w:ascii="Times New Roman" w:hAnsi="Times New Roman"/>
            <w:color w:val="FF0000"/>
            <w:sz w:val="24"/>
            <w:szCs w:val="24"/>
            <w:lang w:val="en-GB"/>
          </w:rPr>
          <w:t>TabView</w:t>
        </w:r>
      </w:hyperlink>
      <w:r w:rsidR="005A6BBD" w:rsidRPr="003A425A">
        <w:rPr>
          <w:rFonts w:ascii="Times New Roman" w:hAnsi="Times New Roman"/>
          <w:color w:val="FF0000"/>
          <w:sz w:val="24"/>
          <w:szCs w:val="24"/>
          <w:lang w:val="en-GB"/>
        </w:rPr>
        <w:t xml:space="preserve"> – </w:t>
      </w:r>
      <w:r w:rsidR="005A6BBD" w:rsidRPr="003A425A">
        <w:rPr>
          <w:rFonts w:ascii="Times New Roman" w:hAnsi="Times New Roman"/>
          <w:i/>
          <w:color w:val="FF0000"/>
          <w:sz w:val="24"/>
          <w:szCs w:val="24"/>
        </w:rPr>
        <w:t>непонятно</w:t>
      </w:r>
      <w:r w:rsidR="005A6BBD" w:rsidRPr="003A425A">
        <w:rPr>
          <w:rFonts w:ascii="Times New Roman" w:hAnsi="Times New Roman"/>
          <w:i/>
          <w:color w:val="FF0000"/>
          <w:sz w:val="24"/>
          <w:szCs w:val="24"/>
          <w:lang w:val="en-GB"/>
        </w:rPr>
        <w:t xml:space="preserve">, </w:t>
      </w:r>
      <w:r w:rsidR="005A6BBD" w:rsidRPr="003A425A">
        <w:rPr>
          <w:rFonts w:ascii="Times New Roman" w:hAnsi="Times New Roman"/>
          <w:i/>
          <w:color w:val="FF0000"/>
          <w:sz w:val="24"/>
          <w:szCs w:val="24"/>
        </w:rPr>
        <w:t>пока</w:t>
      </w:r>
      <w:r w:rsidR="005A6BBD" w:rsidRPr="003A425A">
        <w:rPr>
          <w:rFonts w:ascii="Times New Roman" w:hAnsi="Times New Roman"/>
          <w:color w:val="FF0000"/>
          <w:sz w:val="24"/>
          <w:szCs w:val="24"/>
          <w:lang w:val="en-GB"/>
        </w:rPr>
        <w:t>.</w:t>
      </w:r>
    </w:p>
    <w:p w:rsidR="005A6BBD" w:rsidRPr="003A425A" w:rsidRDefault="00953454" w:rsidP="00605F34">
      <w:pPr>
        <w:jc w:val="both"/>
        <w:rPr>
          <w:rFonts w:ascii="Times New Roman" w:hAnsi="Times New Roman"/>
          <w:sz w:val="24"/>
          <w:szCs w:val="24"/>
        </w:rPr>
      </w:pPr>
      <w:hyperlink r:id="rId950" w:history="1">
        <w:r w:rsidR="005A6BBD" w:rsidRPr="003A425A">
          <w:rPr>
            <w:rStyle w:val="a3"/>
            <w:rFonts w:ascii="Times New Roman" w:hAnsi="Times New Roman"/>
            <w:color w:val="auto"/>
            <w:sz w:val="24"/>
            <w:szCs w:val="24"/>
          </w:rPr>
          <w:t>TextArea</w:t>
        </w:r>
      </w:hyperlink>
      <w:r w:rsidR="005A6BBD" w:rsidRPr="003A425A">
        <w:rPr>
          <w:rFonts w:ascii="Times New Roman" w:hAnsi="Times New Roman"/>
          <w:sz w:val="24"/>
          <w:szCs w:val="24"/>
        </w:rPr>
        <w:t xml:space="preserve"> – отображает много строк </w:t>
      </w:r>
      <w:r w:rsidR="00B347C0" w:rsidRPr="003A425A">
        <w:rPr>
          <w:rFonts w:ascii="Times New Roman" w:hAnsi="Times New Roman"/>
          <w:sz w:val="24"/>
          <w:szCs w:val="24"/>
        </w:rPr>
        <w:t>редактир</w:t>
      </w:r>
      <w:r w:rsidR="005A6BBD" w:rsidRPr="003A425A">
        <w:rPr>
          <w:rFonts w:ascii="Times New Roman" w:hAnsi="Times New Roman"/>
          <w:sz w:val="24"/>
          <w:szCs w:val="24"/>
        </w:rPr>
        <w:t>уемого форматированного текста.</w:t>
      </w:r>
    </w:p>
    <w:p w:rsidR="005A6BBD" w:rsidRPr="003A425A" w:rsidRDefault="00953454" w:rsidP="00605F34">
      <w:pPr>
        <w:jc w:val="both"/>
        <w:rPr>
          <w:rFonts w:ascii="Times New Roman" w:hAnsi="Times New Roman"/>
          <w:sz w:val="24"/>
          <w:szCs w:val="24"/>
        </w:rPr>
      </w:pPr>
      <w:hyperlink r:id="rId951" w:history="1">
        <w:r w:rsidR="005A6BBD" w:rsidRPr="003A425A">
          <w:rPr>
            <w:rStyle w:val="a3"/>
            <w:rFonts w:ascii="Times New Roman" w:hAnsi="Times New Roman"/>
            <w:color w:val="auto"/>
            <w:sz w:val="24"/>
            <w:szCs w:val="24"/>
          </w:rPr>
          <w:t>TextField</w:t>
        </w:r>
      </w:hyperlink>
      <w:r w:rsidR="005A6BBD" w:rsidRPr="003A425A">
        <w:rPr>
          <w:rFonts w:ascii="Times New Roman" w:hAnsi="Times New Roman"/>
          <w:sz w:val="24"/>
          <w:szCs w:val="24"/>
        </w:rPr>
        <w:t xml:space="preserve"> – одна линия простого </w:t>
      </w:r>
      <w:r w:rsidR="00B347C0" w:rsidRPr="003A425A">
        <w:rPr>
          <w:rFonts w:ascii="Times New Roman" w:hAnsi="Times New Roman"/>
          <w:sz w:val="24"/>
          <w:szCs w:val="24"/>
        </w:rPr>
        <w:t>редактир</w:t>
      </w:r>
      <w:r w:rsidR="005A6BBD" w:rsidRPr="003A425A">
        <w:rPr>
          <w:rFonts w:ascii="Times New Roman" w:hAnsi="Times New Roman"/>
          <w:sz w:val="24"/>
          <w:szCs w:val="24"/>
        </w:rPr>
        <w:t>уемого текста.</w:t>
      </w:r>
    </w:p>
    <w:p w:rsidR="005A6BBD" w:rsidRPr="003A425A" w:rsidRDefault="00953454" w:rsidP="00605F34">
      <w:pPr>
        <w:jc w:val="both"/>
        <w:rPr>
          <w:rFonts w:ascii="Times New Roman" w:hAnsi="Times New Roman"/>
          <w:sz w:val="24"/>
          <w:szCs w:val="24"/>
        </w:rPr>
      </w:pPr>
      <w:hyperlink r:id="rId952" w:history="1">
        <w:r w:rsidR="005A6BBD" w:rsidRPr="003A425A">
          <w:rPr>
            <w:rStyle w:val="a3"/>
            <w:rFonts w:ascii="Times New Roman" w:hAnsi="Times New Roman"/>
            <w:color w:val="auto"/>
            <w:sz w:val="24"/>
            <w:szCs w:val="24"/>
          </w:rPr>
          <w:t>ToolBar</w:t>
        </w:r>
      </w:hyperlink>
      <w:r w:rsidR="005A6BBD" w:rsidRPr="003A425A">
        <w:rPr>
          <w:rFonts w:ascii="Times New Roman" w:hAnsi="Times New Roman"/>
          <w:sz w:val="24"/>
          <w:szCs w:val="24"/>
        </w:rPr>
        <w:t xml:space="preserve">, </w:t>
      </w:r>
      <w:hyperlink r:id="rId953" w:history="1">
        <w:r w:rsidR="005A6BBD" w:rsidRPr="003A425A">
          <w:rPr>
            <w:rStyle w:val="a3"/>
            <w:rFonts w:ascii="Times New Roman" w:hAnsi="Times New Roman"/>
            <w:color w:val="auto"/>
            <w:sz w:val="24"/>
            <w:szCs w:val="24"/>
          </w:rPr>
          <w:t>ToolButton</w:t>
        </w:r>
      </w:hyperlink>
      <w:r w:rsidR="005A6BBD" w:rsidRPr="003A425A">
        <w:rPr>
          <w:rFonts w:ascii="Times New Roman" w:hAnsi="Times New Roman"/>
          <w:sz w:val="24"/>
          <w:szCs w:val="24"/>
        </w:rPr>
        <w:t xml:space="preserve"> – типы для панели инструментов.</w:t>
      </w:r>
    </w:p>
    <w:p w:rsidR="005A6BBD" w:rsidRPr="003A425A" w:rsidRDefault="00953454" w:rsidP="00605F34">
      <w:pPr>
        <w:jc w:val="both"/>
        <w:rPr>
          <w:rFonts w:ascii="Times New Roman" w:hAnsi="Times New Roman"/>
          <w:sz w:val="24"/>
          <w:szCs w:val="24"/>
        </w:rPr>
      </w:pPr>
      <w:hyperlink r:id="rId954" w:history="1">
        <w:r w:rsidR="005A6BBD" w:rsidRPr="003A425A">
          <w:rPr>
            <w:rStyle w:val="a3"/>
            <w:rFonts w:ascii="Times New Roman" w:hAnsi="Times New Roman"/>
            <w:color w:val="auto"/>
            <w:sz w:val="24"/>
            <w:szCs w:val="24"/>
          </w:rPr>
          <w:t>Action</w:t>
        </w:r>
      </w:hyperlink>
      <w:r w:rsidR="005A6BBD" w:rsidRPr="003A425A">
        <w:rPr>
          <w:rFonts w:ascii="Times New Roman" w:hAnsi="Times New Roman"/>
          <w:sz w:val="24"/>
          <w:szCs w:val="24"/>
        </w:rPr>
        <w:t xml:space="preserve"> – обеспечивает </w:t>
      </w:r>
      <w:r w:rsidR="00F850EA" w:rsidRPr="003A425A">
        <w:rPr>
          <w:rFonts w:ascii="Times New Roman" w:hAnsi="Times New Roman"/>
          <w:sz w:val="24"/>
          <w:szCs w:val="24"/>
        </w:rPr>
        <w:t>абстрактны</w:t>
      </w:r>
      <w:r w:rsidR="005A6BBD" w:rsidRPr="003A425A">
        <w:rPr>
          <w:rFonts w:ascii="Times New Roman" w:hAnsi="Times New Roman"/>
          <w:sz w:val="24"/>
          <w:szCs w:val="24"/>
        </w:rPr>
        <w:t xml:space="preserve">й интерфейс пользователя для действия, которое может быть связано с элементами. </w:t>
      </w:r>
      <w:hyperlink r:id="rId955" w:anchor="details" w:history="1">
        <w:r w:rsidR="005A6BBD" w:rsidRPr="003A425A">
          <w:rPr>
            <w:rStyle w:val="a3"/>
            <w:rFonts w:ascii="Times New Roman" w:hAnsi="Times New Roman"/>
            <w:color w:val="auto"/>
            <w:sz w:val="24"/>
            <w:szCs w:val="24"/>
          </w:rPr>
          <w:t>http://qt-project.org/doc/qt-5.1/qtquickcontrols/qml-qtquick-controls1-action.html#details</w:t>
        </w:r>
      </w:hyperlink>
      <w:r w:rsidR="005A6BBD" w:rsidRPr="003A425A">
        <w:rPr>
          <w:rFonts w:ascii="Times New Roman" w:hAnsi="Times New Roman"/>
          <w:sz w:val="24"/>
          <w:szCs w:val="24"/>
        </w:rPr>
        <w:t xml:space="preserve"> – </w:t>
      </w:r>
      <w:r w:rsidR="005A6BBD" w:rsidRPr="003A425A">
        <w:rPr>
          <w:rFonts w:ascii="Times New Roman" w:hAnsi="Times New Roman"/>
          <w:i/>
          <w:sz w:val="24"/>
          <w:szCs w:val="24"/>
        </w:rPr>
        <w:t>содержится понятный пример кода использования данного типа</w:t>
      </w:r>
      <w:r w:rsidR="005A6BBD" w:rsidRPr="003A425A">
        <w:rPr>
          <w:rFonts w:ascii="Times New Roman" w:hAnsi="Times New Roman"/>
          <w:sz w:val="24"/>
          <w:szCs w:val="24"/>
        </w:rPr>
        <w:t>.</w:t>
      </w:r>
    </w:p>
    <w:p w:rsidR="005A6BBD" w:rsidRPr="003A425A" w:rsidRDefault="00953454" w:rsidP="00605F34">
      <w:pPr>
        <w:jc w:val="both"/>
        <w:rPr>
          <w:rFonts w:ascii="Times New Roman" w:hAnsi="Times New Roman"/>
          <w:sz w:val="24"/>
          <w:szCs w:val="24"/>
        </w:rPr>
      </w:pPr>
      <w:hyperlink r:id="rId956" w:history="1">
        <w:r w:rsidR="005A6BBD" w:rsidRPr="003A425A">
          <w:rPr>
            <w:rStyle w:val="a3"/>
            <w:rFonts w:ascii="Times New Roman" w:hAnsi="Times New Roman"/>
            <w:color w:val="auto"/>
            <w:sz w:val="24"/>
            <w:szCs w:val="24"/>
          </w:rPr>
          <w:t>ExclusiveGroup</w:t>
        </w:r>
      </w:hyperlink>
      <w:r w:rsidR="005A6BBD" w:rsidRPr="003A425A">
        <w:rPr>
          <w:rFonts w:ascii="Times New Roman" w:hAnsi="Times New Roman"/>
          <w:sz w:val="24"/>
          <w:szCs w:val="24"/>
        </w:rPr>
        <w:t xml:space="preserve"> – обеспечивает способ объявления нескольких выбираемых элементов управления как взаимно </w:t>
      </w:r>
      <w:r w:rsidR="008A150D" w:rsidRPr="003A425A">
        <w:rPr>
          <w:rFonts w:ascii="Times New Roman" w:hAnsi="Times New Roman"/>
          <w:sz w:val="24"/>
          <w:szCs w:val="24"/>
        </w:rPr>
        <w:t>исклю</w:t>
      </w:r>
      <w:r w:rsidR="005A6BBD" w:rsidRPr="003A425A">
        <w:rPr>
          <w:rFonts w:ascii="Times New Roman" w:hAnsi="Times New Roman"/>
          <w:sz w:val="24"/>
          <w:szCs w:val="24"/>
        </w:rPr>
        <w:t>чаемых.</w:t>
      </w:r>
    </w:p>
    <w:p w:rsidR="005A6BBD" w:rsidRPr="003A425A" w:rsidRDefault="00953454" w:rsidP="00605F34">
      <w:pPr>
        <w:jc w:val="both"/>
        <w:rPr>
          <w:rFonts w:ascii="Times New Roman" w:hAnsi="Times New Roman"/>
          <w:sz w:val="24"/>
          <w:szCs w:val="24"/>
        </w:rPr>
      </w:pPr>
      <w:hyperlink r:id="rId957" w:history="1">
        <w:r w:rsidR="005A6BBD" w:rsidRPr="003A425A">
          <w:rPr>
            <w:rStyle w:val="a3"/>
            <w:rFonts w:ascii="Times New Roman" w:hAnsi="Times New Roman"/>
            <w:color w:val="auto"/>
            <w:sz w:val="24"/>
            <w:szCs w:val="24"/>
          </w:rPr>
          <w:t>MenuSeparator</w:t>
        </w:r>
      </w:hyperlink>
      <w:r w:rsidR="005A6BBD" w:rsidRPr="003A425A">
        <w:rPr>
          <w:rFonts w:ascii="Times New Roman" w:hAnsi="Times New Roman"/>
          <w:sz w:val="24"/>
          <w:szCs w:val="24"/>
        </w:rPr>
        <w:t xml:space="preserve"> – разделитель для элементов внутри меню.</w:t>
      </w:r>
    </w:p>
    <w:p w:rsidR="005A6BBD" w:rsidRPr="003A425A" w:rsidRDefault="00953454" w:rsidP="00605F34">
      <w:pPr>
        <w:jc w:val="both"/>
        <w:rPr>
          <w:rFonts w:ascii="Times New Roman" w:hAnsi="Times New Roman"/>
          <w:sz w:val="24"/>
          <w:szCs w:val="24"/>
        </w:rPr>
      </w:pPr>
      <w:hyperlink r:id="rId958" w:history="1">
        <w:r w:rsidR="005A6BBD" w:rsidRPr="003A425A">
          <w:rPr>
            <w:rStyle w:val="a3"/>
            <w:rFonts w:ascii="Times New Roman" w:hAnsi="Times New Roman"/>
            <w:color w:val="auto"/>
            <w:sz w:val="24"/>
            <w:szCs w:val="24"/>
          </w:rPr>
          <w:t>MenuItem</w:t>
        </w:r>
      </w:hyperlink>
      <w:r w:rsidR="005A6BBD" w:rsidRPr="003A425A">
        <w:rPr>
          <w:rFonts w:ascii="Times New Roman" w:hAnsi="Times New Roman"/>
          <w:sz w:val="24"/>
          <w:szCs w:val="24"/>
        </w:rPr>
        <w:t xml:space="preserve"> – обеспечивает элемент для добавления в меню или в строку меню.</w:t>
      </w:r>
    </w:p>
    <w:p w:rsidR="005A6BBD" w:rsidRPr="003A425A" w:rsidRDefault="00953454" w:rsidP="00605F34">
      <w:pPr>
        <w:jc w:val="both"/>
        <w:rPr>
          <w:rFonts w:ascii="Times New Roman" w:hAnsi="Times New Roman"/>
          <w:color w:val="FF0000"/>
          <w:sz w:val="24"/>
          <w:szCs w:val="24"/>
        </w:rPr>
      </w:pPr>
      <w:hyperlink r:id="rId959" w:history="1">
        <w:r w:rsidR="005A6BBD" w:rsidRPr="003A425A">
          <w:rPr>
            <w:rStyle w:val="a3"/>
            <w:rFonts w:ascii="Times New Roman" w:hAnsi="Times New Roman"/>
            <w:color w:val="FF0000"/>
            <w:sz w:val="24"/>
            <w:szCs w:val="24"/>
          </w:rPr>
          <w:t>Stack</w:t>
        </w:r>
      </w:hyperlink>
      <w:r w:rsidR="005A6BBD" w:rsidRPr="003A425A">
        <w:rPr>
          <w:rFonts w:ascii="Times New Roman" w:hAnsi="Times New Roman"/>
          <w:color w:val="FF0000"/>
          <w:sz w:val="24"/>
          <w:szCs w:val="24"/>
        </w:rPr>
        <w:t xml:space="preserve"> – обеспечивает присоединённые свойства для элементов, помещённых в стек вью. </w:t>
      </w:r>
      <w:r w:rsidR="005A6BBD" w:rsidRPr="003A425A">
        <w:rPr>
          <w:rFonts w:ascii="Times New Roman" w:hAnsi="Times New Roman"/>
          <w:i/>
          <w:color w:val="FF0000"/>
          <w:sz w:val="24"/>
          <w:szCs w:val="24"/>
        </w:rPr>
        <w:t>Изучу этот стек вью более подробно</w:t>
      </w:r>
      <w:r w:rsidR="005A6BBD" w:rsidRPr="003A425A">
        <w:rPr>
          <w:rFonts w:ascii="Times New Roman" w:hAnsi="Times New Roman"/>
          <w:color w:val="FF0000"/>
          <w:sz w:val="24"/>
          <w:szCs w:val="24"/>
        </w:rPr>
        <w:t>.</w:t>
      </w:r>
    </w:p>
    <w:p w:rsidR="00102238" w:rsidRPr="003A425A" w:rsidRDefault="00A916A9" w:rsidP="00A916A9">
      <w:pPr>
        <w:pStyle w:val="4"/>
        <w:rPr>
          <w:color w:val="FF0000"/>
          <w:lang w:val="be-BY"/>
        </w:rPr>
      </w:pPr>
      <w:bookmarkStart w:id="522" w:name="_Toc382058629"/>
      <w:r w:rsidRPr="003A425A">
        <w:rPr>
          <w:rFonts w:ascii="Times New Roman" w:hAnsi="Times New Roman"/>
          <w:color w:val="FF0000"/>
          <w:sz w:val="24"/>
          <w:szCs w:val="24"/>
        </w:rPr>
        <w:t>StackView</w:t>
      </w:r>
      <w:bookmarkEnd w:id="522"/>
    </w:p>
    <w:p w:rsidR="005A6BBD" w:rsidRPr="003A425A" w:rsidRDefault="00953454" w:rsidP="00605F34">
      <w:pPr>
        <w:jc w:val="both"/>
        <w:rPr>
          <w:rFonts w:ascii="Times New Roman" w:hAnsi="Times New Roman"/>
          <w:sz w:val="24"/>
          <w:szCs w:val="24"/>
          <w:lang w:val="be-BY"/>
        </w:rPr>
      </w:pPr>
      <w:hyperlink r:id="rId960"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qtquickcontrols</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qtquick</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controls</w:t>
        </w:r>
        <w:r w:rsidR="005A6BBD" w:rsidRPr="003A425A">
          <w:rPr>
            <w:rStyle w:val="a3"/>
            <w:rFonts w:ascii="Times New Roman" w:hAnsi="Times New Roman"/>
            <w:sz w:val="24"/>
            <w:szCs w:val="24"/>
            <w:lang w:val="be-BY"/>
          </w:rPr>
          <w:t>1-</w:t>
        </w:r>
        <w:r w:rsidR="005A6BBD" w:rsidRPr="003A425A">
          <w:rPr>
            <w:rStyle w:val="a3"/>
            <w:rFonts w:ascii="Times New Roman" w:hAnsi="Times New Roman"/>
            <w:sz w:val="24"/>
            <w:szCs w:val="24"/>
          </w:rPr>
          <w:t>stackview</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StackView применяет основанную на стеке модель навигации, которая может быть использована вместе с набором взаимосвязанных страниц информации. Элементы модели проталкиваются в стек, когда пользователь проходит </w:t>
      </w:r>
      <w:r w:rsidR="00102238" w:rsidRPr="003A425A">
        <w:rPr>
          <w:rFonts w:ascii="Times New Roman" w:hAnsi="Times New Roman"/>
          <w:sz w:val="24"/>
          <w:szCs w:val="24"/>
        </w:rPr>
        <w:t>Глуб</w:t>
      </w:r>
      <w:r w:rsidRPr="003A425A">
        <w:rPr>
          <w:rFonts w:ascii="Times New Roman" w:hAnsi="Times New Roman"/>
          <w:sz w:val="24"/>
          <w:szCs w:val="24"/>
        </w:rPr>
        <w:t>же в материал, и извлекается оттуда снова, когда он выбирает возврат назад.</w:t>
      </w:r>
      <w:r w:rsidR="00102238" w:rsidRPr="003A425A">
        <w:rPr>
          <w:rFonts w:ascii="Times New Roman" w:hAnsi="Times New Roman"/>
          <w:sz w:val="24"/>
          <w:szCs w:val="24"/>
          <w:lang w:val="be-BY"/>
        </w:rPr>
        <w:t xml:space="preserve"> </w:t>
      </w:r>
      <w:r w:rsidRPr="003A425A">
        <w:rPr>
          <w:rFonts w:ascii="Times New Roman" w:hAnsi="Times New Roman"/>
          <w:sz w:val="24"/>
          <w:szCs w:val="24"/>
        </w:rPr>
        <w:t xml:space="preserve">Использование данной модели в приложении происходит при помощи добавления данной модели в качестве дочки некоторого окна. Стек может быть использован при помощи запроса его методов навигации. Первый элемент, который показывается в стеке, загружается с присваиванием его к </w:t>
      </w:r>
      <w:hyperlink r:id="rId961" w:anchor="initialItem-prop" w:history="1">
        <w:r w:rsidRPr="003A425A">
          <w:rPr>
            <w:rStyle w:val="a3"/>
            <w:rFonts w:ascii="Times New Roman" w:hAnsi="Times New Roman"/>
            <w:color w:val="auto"/>
            <w:sz w:val="24"/>
            <w:szCs w:val="24"/>
          </w:rPr>
          <w:t>initialItem</w:t>
        </w:r>
      </w:hyperlink>
      <w:r w:rsidRPr="003A425A">
        <w:rPr>
          <w:rFonts w:ascii="Times New Roman" w:hAnsi="Times New Roman"/>
          <w:sz w:val="24"/>
          <w:szCs w:val="24"/>
        </w:rPr>
        <w:t>. Элементы, которые протолкнули в стек, имеют стековые присоединённые свойства.</w:t>
      </w:r>
      <w:r w:rsidR="00102238" w:rsidRPr="003A425A">
        <w:rPr>
          <w:rFonts w:ascii="Times New Roman" w:hAnsi="Times New Roman"/>
          <w:sz w:val="24"/>
          <w:szCs w:val="24"/>
          <w:lang w:val="be-BY"/>
        </w:rPr>
        <w:t xml:space="preserve"> </w:t>
      </w:r>
      <w:r w:rsidRPr="003A425A">
        <w:rPr>
          <w:rFonts w:ascii="Times New Roman" w:hAnsi="Times New Roman"/>
          <w:sz w:val="24"/>
          <w:szCs w:val="24"/>
        </w:rPr>
        <w:t xml:space="preserve">Есть три первичных операции навигации по стеку: </w:t>
      </w:r>
      <w:hyperlink r:id="rId962" w:anchor="push-method" w:history="1">
        <w:r w:rsidRPr="003A425A">
          <w:rPr>
            <w:rStyle w:val="a3"/>
            <w:rFonts w:ascii="Times New Roman" w:hAnsi="Times New Roman"/>
            <w:color w:val="auto"/>
            <w:sz w:val="24"/>
            <w:szCs w:val="24"/>
            <w:lang w:val="en-GB"/>
          </w:rPr>
          <w:t>push</w:t>
        </w:r>
        <w:r w:rsidRPr="003A425A">
          <w:rPr>
            <w:rStyle w:val="a3"/>
            <w:rFonts w:ascii="Times New Roman" w:hAnsi="Times New Roman"/>
            <w:color w:val="auto"/>
            <w:sz w:val="24"/>
            <w:szCs w:val="24"/>
          </w:rPr>
          <w:t>()</w:t>
        </w:r>
      </w:hyperlink>
      <w:r w:rsidRPr="003A425A">
        <w:rPr>
          <w:rFonts w:ascii="Times New Roman" w:hAnsi="Times New Roman"/>
          <w:sz w:val="24"/>
          <w:szCs w:val="24"/>
        </w:rPr>
        <w:t xml:space="preserve">, </w:t>
      </w:r>
      <w:hyperlink r:id="rId963" w:anchor="pop-method" w:history="1">
        <w:r w:rsidRPr="003A425A">
          <w:rPr>
            <w:rStyle w:val="a3"/>
            <w:rFonts w:ascii="Times New Roman" w:hAnsi="Times New Roman"/>
            <w:color w:val="auto"/>
            <w:sz w:val="24"/>
            <w:szCs w:val="24"/>
            <w:lang w:val="en-GB"/>
          </w:rPr>
          <w:t>pop</w:t>
        </w:r>
        <w:r w:rsidRPr="003A425A">
          <w:rPr>
            <w:rStyle w:val="a3"/>
            <w:rFonts w:ascii="Times New Roman" w:hAnsi="Times New Roman"/>
            <w:color w:val="auto"/>
            <w:sz w:val="24"/>
            <w:szCs w:val="24"/>
          </w:rPr>
          <w:t>()</w:t>
        </w:r>
      </w:hyperlink>
      <w:r w:rsidRPr="003A425A">
        <w:rPr>
          <w:rFonts w:ascii="Times New Roman" w:hAnsi="Times New Roman"/>
          <w:sz w:val="24"/>
          <w:szCs w:val="24"/>
        </w:rPr>
        <w:t xml:space="preserve">, </w:t>
      </w:r>
      <w:r w:rsidRPr="003A425A">
        <w:rPr>
          <w:rFonts w:ascii="Times New Roman" w:hAnsi="Times New Roman"/>
          <w:sz w:val="24"/>
          <w:szCs w:val="24"/>
          <w:lang w:val="en-GB"/>
        </w:rPr>
        <w:t>and</w:t>
      </w:r>
      <w:r w:rsidRPr="003A425A">
        <w:rPr>
          <w:rFonts w:ascii="Times New Roman" w:hAnsi="Times New Roman"/>
          <w:sz w:val="24"/>
          <w:szCs w:val="24"/>
        </w:rPr>
        <w:t xml:space="preserve"> </w:t>
      </w:r>
      <w:r w:rsidRPr="003A425A">
        <w:rPr>
          <w:rFonts w:ascii="Times New Roman" w:hAnsi="Times New Roman"/>
          <w:sz w:val="24"/>
          <w:szCs w:val="24"/>
          <w:lang w:val="en-GB"/>
        </w:rPr>
        <w:t>replace</w:t>
      </w:r>
      <w:r w:rsidRPr="003A425A">
        <w:rPr>
          <w:rFonts w:ascii="Times New Roman" w:hAnsi="Times New Roman"/>
          <w:sz w:val="24"/>
          <w:szCs w:val="24"/>
        </w:rPr>
        <w:t xml:space="preserve"> (</w:t>
      </w:r>
      <w:r w:rsidRPr="003A425A">
        <w:rPr>
          <w:rFonts w:ascii="Times New Roman" w:hAnsi="Times New Roman"/>
          <w:sz w:val="24"/>
          <w:szCs w:val="24"/>
          <w:lang w:val="en-GB"/>
        </w:rPr>
        <w:t>replace</w:t>
      </w:r>
      <w:r w:rsidRPr="003A425A">
        <w:rPr>
          <w:rFonts w:ascii="Times New Roman" w:hAnsi="Times New Roman"/>
          <w:sz w:val="24"/>
          <w:szCs w:val="24"/>
        </w:rPr>
        <w:t xml:space="preserve"> </w:t>
      </w:r>
      <w:r w:rsidRPr="003A425A">
        <w:rPr>
          <w:rFonts w:ascii="Times New Roman" w:hAnsi="Times New Roman"/>
          <w:sz w:val="24"/>
          <w:szCs w:val="24"/>
          <w:lang w:val="en-GB"/>
        </w:rPr>
        <w:t>by</w:t>
      </w:r>
      <w:r w:rsidRPr="003A425A">
        <w:rPr>
          <w:rFonts w:ascii="Times New Roman" w:hAnsi="Times New Roman"/>
          <w:sz w:val="24"/>
          <w:szCs w:val="24"/>
        </w:rPr>
        <w:t xml:space="preserve"> </w:t>
      </w:r>
      <w:r w:rsidRPr="003A425A">
        <w:rPr>
          <w:rFonts w:ascii="Times New Roman" w:hAnsi="Times New Roman"/>
          <w:sz w:val="24"/>
          <w:szCs w:val="24"/>
          <w:lang w:val="en-GB"/>
        </w:rPr>
        <w:t>specifying</w:t>
      </w:r>
      <w:r w:rsidRPr="003A425A">
        <w:rPr>
          <w:rFonts w:ascii="Times New Roman" w:hAnsi="Times New Roman"/>
          <w:sz w:val="24"/>
          <w:szCs w:val="24"/>
        </w:rPr>
        <w:t xml:space="preserve"> </w:t>
      </w:r>
      <w:r w:rsidRPr="003A425A">
        <w:rPr>
          <w:rFonts w:ascii="Times New Roman" w:hAnsi="Times New Roman"/>
          <w:sz w:val="24"/>
          <w:szCs w:val="24"/>
          <w:lang w:val="en-GB"/>
        </w:rPr>
        <w:t>argument</w:t>
      </w:r>
      <w:r w:rsidRPr="003A425A">
        <w:rPr>
          <w:rFonts w:ascii="Times New Roman" w:hAnsi="Times New Roman"/>
          <w:sz w:val="24"/>
          <w:szCs w:val="24"/>
        </w:rPr>
        <w:t xml:space="preserve"> </w:t>
      </w:r>
      <w:r w:rsidRPr="003A425A">
        <w:rPr>
          <w:rStyle w:val="HTML"/>
          <w:rFonts w:ascii="Times New Roman" w:hAnsi="Times New Roman" w:cs="Times New Roman"/>
          <w:sz w:val="24"/>
          <w:szCs w:val="24"/>
          <w:lang w:val="en-GB"/>
        </w:rPr>
        <w:t>replace</w:t>
      </w:r>
      <w:r w:rsidRPr="003A425A">
        <w:rPr>
          <w:rFonts w:ascii="Times New Roman" w:hAnsi="Times New Roman"/>
          <w:sz w:val="24"/>
          <w:szCs w:val="24"/>
        </w:rPr>
        <w:t xml:space="preserve"> </w:t>
      </w:r>
      <w:r w:rsidRPr="003A425A">
        <w:rPr>
          <w:rFonts w:ascii="Times New Roman" w:hAnsi="Times New Roman"/>
          <w:sz w:val="24"/>
          <w:szCs w:val="24"/>
          <w:lang w:val="en-GB"/>
        </w:rPr>
        <w:t>to</w:t>
      </w:r>
      <w:r w:rsidRPr="003A425A">
        <w:rPr>
          <w:rFonts w:ascii="Times New Roman" w:hAnsi="Times New Roman"/>
          <w:sz w:val="24"/>
          <w:szCs w:val="24"/>
        </w:rPr>
        <w:t xml:space="preserve"> </w:t>
      </w:r>
      <w:hyperlink r:id="rId964" w:anchor="push-method" w:history="1">
        <w:r w:rsidRPr="003A425A">
          <w:rPr>
            <w:rStyle w:val="a3"/>
            <w:rFonts w:ascii="Times New Roman" w:hAnsi="Times New Roman"/>
            <w:color w:val="auto"/>
            <w:sz w:val="24"/>
            <w:szCs w:val="24"/>
            <w:lang w:val="en-GB"/>
          </w:rPr>
          <w:t>push</w:t>
        </w:r>
        <w:r w:rsidRPr="003A425A">
          <w:rPr>
            <w:rStyle w:val="a3"/>
            <w:rFonts w:ascii="Times New Roman" w:hAnsi="Times New Roman"/>
            <w:color w:val="auto"/>
            <w:sz w:val="24"/>
            <w:szCs w:val="24"/>
          </w:rPr>
          <w:t>()</w:t>
        </w:r>
      </w:hyperlink>
      <w:r w:rsidRPr="003A425A">
        <w:rPr>
          <w:rFonts w:ascii="Times New Roman" w:hAnsi="Times New Roman"/>
          <w:sz w:val="24"/>
          <w:szCs w:val="24"/>
        </w:rPr>
        <w:t>). Первая добавляет элемент в вершину стека, второй удаляет верхний элемент из стека, а последняя заменяет верхний элемент стека другим. Наивысший элемент стека соответствует тому, который виден сейчас на экране. Это значит, что при помощи стека можно осуществлять навигацию по приложению.</w:t>
      </w:r>
      <w:r w:rsidR="00102238" w:rsidRPr="003A425A">
        <w:rPr>
          <w:rFonts w:ascii="Times New Roman" w:hAnsi="Times New Roman"/>
          <w:sz w:val="24"/>
          <w:szCs w:val="24"/>
          <w:lang w:val="be-BY"/>
        </w:rPr>
        <w:t xml:space="preserve"> </w:t>
      </w:r>
      <w:r w:rsidRPr="003A425A">
        <w:rPr>
          <w:rFonts w:ascii="Times New Roman" w:hAnsi="Times New Roman"/>
          <w:sz w:val="24"/>
          <w:szCs w:val="24"/>
        </w:rPr>
        <w:t xml:space="preserve">Иногда необходимо отходить назад более, чем на один шаг. Для этого можно задать элемент как параметр функции </w:t>
      </w:r>
      <w:r w:rsidRPr="003A425A">
        <w:rPr>
          <w:rFonts w:ascii="Times New Roman" w:hAnsi="Times New Roman"/>
          <w:sz w:val="24"/>
          <w:szCs w:val="24"/>
          <w:lang w:val="en-US"/>
        </w:rPr>
        <w:t>pop</w:t>
      </w:r>
      <w:r w:rsidRPr="003A425A">
        <w:rPr>
          <w:rFonts w:ascii="Times New Roman" w:hAnsi="Times New Roman"/>
          <w:sz w:val="24"/>
          <w:szCs w:val="24"/>
        </w:rPr>
        <w:t>(). Эта функция разворачивает стек.</w:t>
      </w:r>
      <w:r w:rsidR="00102238" w:rsidRPr="003A425A">
        <w:rPr>
          <w:rFonts w:ascii="Times New Roman" w:hAnsi="Times New Roman"/>
          <w:sz w:val="24"/>
          <w:szCs w:val="24"/>
          <w:lang w:val="be-BY"/>
        </w:rPr>
        <w:t xml:space="preserve"> </w:t>
      </w:r>
      <w:r w:rsidRPr="003A425A">
        <w:rPr>
          <w:rFonts w:ascii="Times New Roman" w:hAnsi="Times New Roman"/>
          <w:i/>
          <w:sz w:val="24"/>
          <w:szCs w:val="24"/>
        </w:rPr>
        <w:t>Есть замечательные примеры использования операций стека.</w:t>
      </w:r>
      <w:r w:rsidR="00102238" w:rsidRPr="003A425A">
        <w:rPr>
          <w:rFonts w:ascii="Times New Roman" w:hAnsi="Times New Roman"/>
          <w:i/>
          <w:sz w:val="24"/>
          <w:szCs w:val="24"/>
          <w:lang w:val="be-BY"/>
        </w:rPr>
        <w:t xml:space="preserve"> </w:t>
      </w:r>
      <w:r w:rsidR="00802DEE" w:rsidRPr="003A425A">
        <w:rPr>
          <w:rFonts w:ascii="Times New Roman" w:hAnsi="Times New Roman"/>
          <w:sz w:val="24"/>
          <w:szCs w:val="24"/>
        </w:rPr>
        <w:t>Глубок</w:t>
      </w:r>
      <w:r w:rsidRPr="003A425A">
        <w:rPr>
          <w:rFonts w:ascii="Times New Roman" w:hAnsi="Times New Roman"/>
          <w:sz w:val="24"/>
          <w:szCs w:val="24"/>
        </w:rPr>
        <w:t xml:space="preserve">ое связывание означает вызов приложения в определённое состояние. В терминах стека это означает возможность модифицировать состояние стека, также как и возможность протолкнуть набор элементов наверх стека, или полностью переустановить стек в данное состояние. Это просто добавление в стек нескольких состояний за раз. </w:t>
      </w:r>
      <w:r w:rsidRPr="003A425A">
        <w:rPr>
          <w:rFonts w:ascii="Times New Roman" w:hAnsi="Times New Roman"/>
          <w:i/>
          <w:sz w:val="24"/>
          <w:szCs w:val="24"/>
        </w:rPr>
        <w:t>Есть замечательная демонстрация использования данной возможности.</w:t>
      </w:r>
      <w:r w:rsidR="00102238" w:rsidRPr="003A425A">
        <w:rPr>
          <w:rFonts w:ascii="Times New Roman" w:hAnsi="Times New Roman"/>
          <w:i/>
          <w:sz w:val="24"/>
          <w:szCs w:val="24"/>
          <w:lang w:val="be-BY"/>
        </w:rPr>
        <w:t xml:space="preserve"> </w:t>
      </w:r>
      <w:r w:rsidRPr="003A425A">
        <w:rPr>
          <w:rFonts w:ascii="Times New Roman" w:hAnsi="Times New Roman"/>
          <w:sz w:val="24"/>
          <w:szCs w:val="24"/>
        </w:rPr>
        <w:t xml:space="preserve">Элемент, который можно протолкнуть в стек, может быть или элементом, или </w:t>
      </w:r>
      <w:r w:rsidR="006B754A" w:rsidRPr="003A425A">
        <w:rPr>
          <w:rFonts w:ascii="Times New Roman" w:hAnsi="Times New Roman"/>
          <w:sz w:val="24"/>
          <w:szCs w:val="24"/>
        </w:rPr>
        <w:t>url</w:t>
      </w:r>
      <w:r w:rsidRPr="003A425A">
        <w:rPr>
          <w:rFonts w:ascii="Times New Roman" w:hAnsi="Times New Roman"/>
          <w:sz w:val="24"/>
          <w:szCs w:val="24"/>
        </w:rPr>
        <w:t xml:space="preserve">, или строкой с </w:t>
      </w:r>
      <w:r w:rsidR="006B754A" w:rsidRPr="003A425A">
        <w:rPr>
          <w:rFonts w:ascii="Times New Roman" w:hAnsi="Times New Roman"/>
          <w:sz w:val="24"/>
          <w:szCs w:val="24"/>
        </w:rPr>
        <w:t>url</w:t>
      </w:r>
      <w:r w:rsidRPr="003A425A">
        <w:rPr>
          <w:rFonts w:ascii="Times New Roman" w:hAnsi="Times New Roman"/>
          <w:sz w:val="24"/>
          <w:szCs w:val="24"/>
        </w:rPr>
        <w:t xml:space="preserve">, или компонентом. </w:t>
      </w:r>
      <w:r w:rsidRPr="003A425A">
        <w:rPr>
          <w:rFonts w:ascii="Times New Roman" w:hAnsi="Times New Roman"/>
          <w:i/>
          <w:sz w:val="24"/>
          <w:szCs w:val="24"/>
        </w:rPr>
        <w:t>Показано, как протолкнуть элемент в стек.</w:t>
      </w:r>
      <w:r w:rsidR="00102238" w:rsidRPr="003A425A">
        <w:rPr>
          <w:rFonts w:ascii="Times New Roman" w:hAnsi="Times New Roman"/>
          <w:i/>
          <w:sz w:val="24"/>
          <w:szCs w:val="24"/>
          <w:lang w:val="be-BY"/>
        </w:rPr>
        <w:t xml:space="preserve"> </w:t>
      </w:r>
      <w:r w:rsidRPr="003A425A">
        <w:rPr>
          <w:rFonts w:ascii="Times New Roman" w:hAnsi="Times New Roman"/>
          <w:i/>
          <w:sz w:val="24"/>
          <w:szCs w:val="24"/>
        </w:rPr>
        <w:t>Далее перечислены некоторые свойства, которые задают, как элемент должен быть помещён в стек.</w:t>
      </w:r>
      <w:r w:rsidR="00102238" w:rsidRPr="003A425A">
        <w:rPr>
          <w:rFonts w:ascii="Times New Roman" w:hAnsi="Times New Roman"/>
          <w:i/>
          <w:sz w:val="24"/>
          <w:szCs w:val="24"/>
          <w:lang w:val="be-BY"/>
        </w:rPr>
        <w:t xml:space="preserve"> </w:t>
      </w:r>
      <w:r w:rsidRPr="003A425A">
        <w:rPr>
          <w:rFonts w:ascii="Times New Roman" w:hAnsi="Times New Roman"/>
          <w:i/>
          <w:sz w:val="24"/>
          <w:szCs w:val="24"/>
        </w:rPr>
        <w:t xml:space="preserve">Также далее показаны упрощённые семантики методов стека для некоторых частных случаев проталкивания в стек. </w:t>
      </w:r>
      <w:r w:rsidRPr="003A425A">
        <w:rPr>
          <w:rFonts w:ascii="Times New Roman" w:hAnsi="Times New Roman"/>
          <w:sz w:val="24"/>
          <w:szCs w:val="24"/>
        </w:rPr>
        <w:t xml:space="preserve">Если встроенный элемент проталкивается в стек, то он временно становится наследником стека. А когда он извлекается из стека, то его родителями становятся прежние. Компоненты и </w:t>
      </w:r>
      <w:r w:rsidR="006B754A" w:rsidRPr="003A425A">
        <w:rPr>
          <w:rFonts w:ascii="Times New Roman" w:hAnsi="Times New Roman"/>
          <w:sz w:val="24"/>
          <w:szCs w:val="24"/>
        </w:rPr>
        <w:t>url</w:t>
      </w:r>
      <w:r w:rsidRPr="003A425A">
        <w:rPr>
          <w:rFonts w:ascii="Times New Roman" w:hAnsi="Times New Roman"/>
          <w:sz w:val="24"/>
          <w:szCs w:val="24"/>
        </w:rPr>
        <w:t xml:space="preserve"> уничтожаются при извлечении из стека, но если компонент объявлен как элемент, то этого не происходит. Также помните, что если родитель некоторого элемента будет уничтожен, то и сам элемент также будет уничтожен.Жизненный цикл элемента в стеке может иметь следующие переходы: инстанцирование, не</w:t>
      </w:r>
      <w:r w:rsidR="001B43DE" w:rsidRPr="003A425A">
        <w:rPr>
          <w:rFonts w:ascii="Times New Roman" w:hAnsi="Times New Roman"/>
          <w:sz w:val="24"/>
          <w:szCs w:val="24"/>
        </w:rPr>
        <w:t>актив</w:t>
      </w:r>
      <w:r w:rsidRPr="003A425A">
        <w:rPr>
          <w:rFonts w:ascii="Times New Roman" w:hAnsi="Times New Roman"/>
          <w:sz w:val="24"/>
          <w:szCs w:val="24"/>
        </w:rPr>
        <w:t xml:space="preserve">ен, </w:t>
      </w:r>
      <w:r w:rsidR="001B43DE" w:rsidRPr="003A425A">
        <w:rPr>
          <w:rFonts w:ascii="Times New Roman" w:hAnsi="Times New Roman"/>
          <w:sz w:val="24"/>
          <w:szCs w:val="24"/>
        </w:rPr>
        <w:t>актив</w:t>
      </w:r>
      <w:r w:rsidRPr="003A425A">
        <w:rPr>
          <w:rFonts w:ascii="Times New Roman" w:hAnsi="Times New Roman"/>
          <w:sz w:val="24"/>
          <w:szCs w:val="24"/>
        </w:rPr>
        <w:t xml:space="preserve">ация, </w:t>
      </w:r>
      <w:r w:rsidR="001B43DE" w:rsidRPr="003A425A">
        <w:rPr>
          <w:rFonts w:ascii="Times New Roman" w:hAnsi="Times New Roman"/>
          <w:sz w:val="24"/>
          <w:szCs w:val="24"/>
        </w:rPr>
        <w:t>актив</w:t>
      </w:r>
      <w:r w:rsidRPr="003A425A">
        <w:rPr>
          <w:rFonts w:ascii="Times New Roman" w:hAnsi="Times New Roman"/>
          <w:sz w:val="24"/>
          <w:szCs w:val="24"/>
        </w:rPr>
        <w:t>ен, де</w:t>
      </w:r>
      <w:r w:rsidR="001B43DE" w:rsidRPr="003A425A">
        <w:rPr>
          <w:rFonts w:ascii="Times New Roman" w:hAnsi="Times New Roman"/>
          <w:sz w:val="24"/>
          <w:szCs w:val="24"/>
        </w:rPr>
        <w:t>актив</w:t>
      </w:r>
      <w:r w:rsidRPr="003A425A">
        <w:rPr>
          <w:rFonts w:ascii="Times New Roman" w:hAnsi="Times New Roman"/>
          <w:sz w:val="24"/>
          <w:szCs w:val="24"/>
        </w:rPr>
        <w:t>ация, не</w:t>
      </w:r>
      <w:r w:rsidR="001B43DE" w:rsidRPr="003A425A">
        <w:rPr>
          <w:rFonts w:ascii="Times New Roman" w:hAnsi="Times New Roman"/>
          <w:sz w:val="24"/>
          <w:szCs w:val="24"/>
        </w:rPr>
        <w:t>актив</w:t>
      </w:r>
      <w:r w:rsidRPr="003A425A">
        <w:rPr>
          <w:rFonts w:ascii="Times New Roman" w:hAnsi="Times New Roman"/>
          <w:sz w:val="24"/>
          <w:szCs w:val="24"/>
        </w:rPr>
        <w:t>ен, уничтожение.</w:t>
      </w:r>
      <w:r w:rsidR="00102238" w:rsidRPr="003A425A">
        <w:rPr>
          <w:rFonts w:ascii="Times New Roman" w:hAnsi="Times New Roman"/>
          <w:sz w:val="24"/>
          <w:szCs w:val="24"/>
          <w:lang w:val="be-BY"/>
        </w:rPr>
        <w:t xml:space="preserve"> </w:t>
      </w:r>
      <w:r w:rsidRPr="003A425A">
        <w:rPr>
          <w:rFonts w:ascii="Times New Roman" w:hAnsi="Times New Roman"/>
          <w:sz w:val="24"/>
          <w:szCs w:val="24"/>
        </w:rPr>
        <w:t xml:space="preserve">Между </w:t>
      </w:r>
      <w:r w:rsidR="001B43DE" w:rsidRPr="003A425A">
        <w:rPr>
          <w:rFonts w:ascii="Times New Roman" w:hAnsi="Times New Roman"/>
          <w:sz w:val="24"/>
          <w:szCs w:val="24"/>
        </w:rPr>
        <w:t>актив</w:t>
      </w:r>
      <w:r w:rsidRPr="003A425A">
        <w:rPr>
          <w:rFonts w:ascii="Times New Roman" w:hAnsi="Times New Roman"/>
          <w:sz w:val="24"/>
          <w:szCs w:val="24"/>
        </w:rPr>
        <w:t>ным и не</w:t>
      </w:r>
      <w:r w:rsidR="001B43DE" w:rsidRPr="003A425A">
        <w:rPr>
          <w:rFonts w:ascii="Times New Roman" w:hAnsi="Times New Roman"/>
          <w:sz w:val="24"/>
          <w:szCs w:val="24"/>
        </w:rPr>
        <w:t>актив</w:t>
      </w:r>
      <w:r w:rsidRPr="003A425A">
        <w:rPr>
          <w:rFonts w:ascii="Times New Roman" w:hAnsi="Times New Roman"/>
          <w:sz w:val="24"/>
          <w:szCs w:val="24"/>
        </w:rPr>
        <w:t xml:space="preserve">ным он может двигаться сколь угодно много раз. Если элемент </w:t>
      </w:r>
      <w:r w:rsidR="001B43DE" w:rsidRPr="003A425A">
        <w:rPr>
          <w:rFonts w:ascii="Times New Roman" w:hAnsi="Times New Roman"/>
          <w:sz w:val="24"/>
          <w:szCs w:val="24"/>
        </w:rPr>
        <w:t>актив</w:t>
      </w:r>
      <w:r w:rsidRPr="003A425A">
        <w:rPr>
          <w:rFonts w:ascii="Times New Roman" w:hAnsi="Times New Roman"/>
          <w:sz w:val="24"/>
          <w:szCs w:val="24"/>
        </w:rPr>
        <w:t>ируется, то он становится виден на экране и становится текущим элементом. Если элемент не виден на экране, то он не</w:t>
      </w:r>
      <w:r w:rsidR="001B43DE" w:rsidRPr="003A425A">
        <w:rPr>
          <w:rFonts w:ascii="Times New Roman" w:hAnsi="Times New Roman"/>
          <w:sz w:val="24"/>
          <w:szCs w:val="24"/>
        </w:rPr>
        <w:t>актив</w:t>
      </w:r>
      <w:r w:rsidRPr="003A425A">
        <w:rPr>
          <w:rFonts w:ascii="Times New Roman" w:hAnsi="Times New Roman"/>
          <w:sz w:val="24"/>
          <w:szCs w:val="24"/>
        </w:rPr>
        <w:t xml:space="preserve">ен, даже если находится наверху стека. Если стек становится видимым, то верхний элемент в стеке становится </w:t>
      </w:r>
      <w:r w:rsidR="001B43DE" w:rsidRPr="003A425A">
        <w:rPr>
          <w:rFonts w:ascii="Times New Roman" w:hAnsi="Times New Roman"/>
          <w:sz w:val="24"/>
          <w:szCs w:val="24"/>
        </w:rPr>
        <w:t>актив</w:t>
      </w:r>
      <w:r w:rsidRPr="003A425A">
        <w:rPr>
          <w:rFonts w:ascii="Times New Roman" w:hAnsi="Times New Roman"/>
          <w:sz w:val="24"/>
          <w:szCs w:val="24"/>
        </w:rPr>
        <w:t>ным, а если стек прячется, то и элемент становится не</w:t>
      </w:r>
      <w:r w:rsidR="001B43DE" w:rsidRPr="003A425A">
        <w:rPr>
          <w:rFonts w:ascii="Times New Roman" w:hAnsi="Times New Roman"/>
          <w:sz w:val="24"/>
          <w:szCs w:val="24"/>
        </w:rPr>
        <w:t>актив</w:t>
      </w:r>
      <w:r w:rsidRPr="003A425A">
        <w:rPr>
          <w:rFonts w:ascii="Times New Roman" w:hAnsi="Times New Roman"/>
          <w:sz w:val="24"/>
          <w:szCs w:val="24"/>
        </w:rPr>
        <w:t xml:space="preserve">ным. </w:t>
      </w:r>
      <w:hyperlink r:id="rId965" w:anchor="status-prop" w:history="1">
        <w:r w:rsidRPr="003A425A">
          <w:rPr>
            <w:rStyle w:val="a3"/>
            <w:rFonts w:ascii="Times New Roman" w:hAnsi="Times New Roman"/>
            <w:color w:val="auto"/>
            <w:sz w:val="24"/>
            <w:szCs w:val="24"/>
          </w:rPr>
          <w:t>Stack.status</w:t>
        </w:r>
      </w:hyperlink>
      <w:r w:rsidRPr="003A425A">
        <w:rPr>
          <w:rFonts w:ascii="Times New Roman" w:hAnsi="Times New Roman"/>
          <w:sz w:val="24"/>
          <w:szCs w:val="24"/>
        </w:rPr>
        <w:t xml:space="preserve"> свойство следит за жизненным циклом. </w:t>
      </w:r>
      <w:r w:rsidRPr="003A425A">
        <w:rPr>
          <w:rFonts w:ascii="Times New Roman" w:hAnsi="Times New Roman"/>
          <w:i/>
          <w:sz w:val="24"/>
          <w:szCs w:val="24"/>
        </w:rPr>
        <w:t xml:space="preserve">Далее перечислены значения статуса, </w:t>
      </w:r>
      <w:r w:rsidRPr="003A425A">
        <w:rPr>
          <w:rFonts w:ascii="Times New Roman" w:hAnsi="Times New Roman"/>
          <w:i/>
          <w:sz w:val="24"/>
          <w:szCs w:val="24"/>
        </w:rPr>
        <w:lastRenderedPageBreak/>
        <w:t xml:space="preserve">которые могут быть. </w:t>
      </w:r>
      <w:r w:rsidRPr="003A425A">
        <w:rPr>
          <w:rFonts w:ascii="Times New Roman" w:hAnsi="Times New Roman"/>
          <w:sz w:val="24"/>
          <w:szCs w:val="24"/>
        </w:rPr>
        <w:t xml:space="preserve">Иногда необходимо найти некоторый элемент, чтобы, например, развернуть до него стек. Для этого есть функция </w:t>
      </w:r>
      <w:r w:rsidRPr="003A425A">
        <w:rPr>
          <w:rFonts w:ascii="Times New Roman" w:hAnsi="Times New Roman"/>
          <w:sz w:val="24"/>
          <w:szCs w:val="24"/>
          <w:lang w:val="en-US"/>
        </w:rPr>
        <w:t>find</w:t>
      </w:r>
      <w:r w:rsidRPr="003A425A">
        <w:rPr>
          <w:rFonts w:ascii="Times New Roman" w:hAnsi="Times New Roman"/>
          <w:sz w:val="24"/>
          <w:szCs w:val="24"/>
        </w:rPr>
        <w:t xml:space="preserve">(). Есть также функция </w:t>
      </w:r>
      <w:r w:rsidRPr="003A425A">
        <w:rPr>
          <w:rFonts w:ascii="Times New Roman" w:hAnsi="Times New Roman"/>
          <w:sz w:val="24"/>
          <w:szCs w:val="24"/>
          <w:lang w:val="en-US"/>
        </w:rPr>
        <w:t>get</w:t>
      </w:r>
      <w:r w:rsidRPr="003A425A">
        <w:rPr>
          <w:rFonts w:ascii="Times New Roman" w:hAnsi="Times New Roman"/>
          <w:sz w:val="24"/>
          <w:szCs w:val="24"/>
        </w:rPr>
        <w:t>(), которую следует использовать, если ваш элемент зависит от другого элемента в стеке, так как функция гарантирует, что элемент с заданным индексом будет вначале загружен, прежде чем возвращён.</w:t>
      </w:r>
      <w:r w:rsidR="00102238" w:rsidRPr="003A425A">
        <w:rPr>
          <w:rFonts w:ascii="Times New Roman" w:hAnsi="Times New Roman"/>
          <w:sz w:val="24"/>
          <w:szCs w:val="24"/>
          <w:lang w:val="be-BY"/>
        </w:rPr>
        <w:t xml:space="preserve"> </w:t>
      </w:r>
      <w:r w:rsidRPr="003A425A">
        <w:rPr>
          <w:rFonts w:ascii="Times New Roman" w:hAnsi="Times New Roman"/>
          <w:sz w:val="24"/>
          <w:szCs w:val="24"/>
        </w:rPr>
        <w:t xml:space="preserve">Переходы осуществляются каждый раз, когда элемент проталкивается или извлекается, и состоит из двух элементов: enterItem and exitItem. Стек сам по себе никогда не двигает элементы, но вместо этого делегирует работу внешнему набору анимаций, обеспечиваемому стилем разработчика приложения. Поэтому то, как элементы входят или покидают стек, контролируется извне. Когда переход начинается, стек ищет переход, который совпадает с выполняемой операцией. Есть три возможных перехода: pushTransition, popTransition, and replaceTransition. Каждое реализует то, как enterItem следует анимировать и как exitItem следует извлечь. Переходы собираются внутри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hyperlink r:id="rId966" w:history="1">
        <w:r w:rsidRPr="003A425A">
          <w:rPr>
            <w:rStyle w:val="a3"/>
            <w:rFonts w:ascii="Times New Roman" w:hAnsi="Times New Roman"/>
            <w:color w:val="auto"/>
            <w:sz w:val="24"/>
            <w:szCs w:val="24"/>
          </w:rPr>
          <w:t>StackViewDelegate</w:t>
        </w:r>
      </w:hyperlink>
      <w:r w:rsidRPr="003A425A">
        <w:rPr>
          <w:rFonts w:ascii="Times New Roman" w:hAnsi="Times New Roman"/>
          <w:sz w:val="24"/>
          <w:szCs w:val="24"/>
        </w:rPr>
        <w:t xml:space="preserve">, присваиваемого </w:t>
      </w:r>
      <w:hyperlink r:id="rId967" w:anchor="delegate-prop" w:history="1">
        <w:r w:rsidRPr="003A425A">
          <w:rPr>
            <w:rStyle w:val="a3"/>
            <w:rFonts w:ascii="Times New Roman" w:hAnsi="Times New Roman"/>
            <w:color w:val="auto"/>
            <w:sz w:val="24"/>
            <w:szCs w:val="24"/>
          </w:rPr>
          <w:t>delegate</w:t>
        </w:r>
      </w:hyperlink>
      <w:r w:rsidRPr="003A425A">
        <w:rPr>
          <w:rFonts w:ascii="Times New Roman" w:hAnsi="Times New Roman"/>
          <w:sz w:val="24"/>
          <w:szCs w:val="24"/>
        </w:rPr>
        <w:t>.</w:t>
      </w:r>
      <w:r w:rsidR="00102238" w:rsidRPr="003A425A">
        <w:rPr>
          <w:rFonts w:ascii="Times New Roman" w:hAnsi="Times New Roman"/>
          <w:sz w:val="24"/>
          <w:szCs w:val="24"/>
          <w:lang w:val="be-BY"/>
        </w:rPr>
        <w:t xml:space="preserve"> </w:t>
      </w:r>
      <w:r w:rsidRPr="003A425A">
        <w:rPr>
          <w:rFonts w:ascii="Times New Roman" w:hAnsi="Times New Roman"/>
          <w:i/>
          <w:sz w:val="24"/>
          <w:szCs w:val="24"/>
        </w:rPr>
        <w:t xml:space="preserve">Далее есть пример кода, но он пока мне понятен. </w:t>
      </w:r>
      <w:r w:rsidRPr="003A425A">
        <w:rPr>
          <w:rFonts w:ascii="Times New Roman" w:hAnsi="Times New Roman"/>
          <w:sz w:val="24"/>
          <w:szCs w:val="24"/>
        </w:rPr>
        <w:t xml:space="preserve">Некоторые переходы должны быть наследниками StackViewTransition, который является </w:t>
      </w:r>
      <w:hyperlink r:id="rId968" w:history="1">
        <w:r w:rsidRPr="003A425A">
          <w:rPr>
            <w:rStyle w:val="a3"/>
            <w:rFonts w:ascii="Times New Roman" w:hAnsi="Times New Roman"/>
            <w:color w:val="auto"/>
            <w:sz w:val="24"/>
            <w:szCs w:val="24"/>
          </w:rPr>
          <w:t>ParallelAnimation</w:t>
        </w:r>
      </w:hyperlink>
      <w:r w:rsidRPr="003A425A">
        <w:rPr>
          <w:rFonts w:ascii="Times New Roman" w:hAnsi="Times New Roman"/>
          <w:sz w:val="24"/>
          <w:szCs w:val="24"/>
        </w:rPr>
        <w:t xml:space="preserve">, которая содержит свойства </w:t>
      </w:r>
      <w:r w:rsidRPr="003A425A">
        <w:rPr>
          <w:rFonts w:ascii="Times New Roman" w:hAnsi="Times New Roman"/>
          <w:sz w:val="24"/>
          <w:szCs w:val="24"/>
          <w:lang w:val="en-US"/>
        </w:rPr>
        <w:t>enterItem</w:t>
      </w:r>
      <w:r w:rsidRPr="003A425A">
        <w:rPr>
          <w:rFonts w:ascii="Times New Roman" w:hAnsi="Times New Roman"/>
          <w:sz w:val="24"/>
          <w:szCs w:val="24"/>
        </w:rPr>
        <w:t xml:space="preserve"> и </w:t>
      </w:r>
      <w:r w:rsidRPr="003A425A">
        <w:rPr>
          <w:rFonts w:ascii="Times New Roman" w:hAnsi="Times New Roman"/>
          <w:sz w:val="24"/>
          <w:szCs w:val="24"/>
          <w:lang w:val="en-US"/>
        </w:rPr>
        <w:t>exitItem</w:t>
      </w:r>
      <w:r w:rsidRPr="003A425A">
        <w:rPr>
          <w:rFonts w:ascii="Times New Roman" w:hAnsi="Times New Roman"/>
          <w:sz w:val="24"/>
          <w:szCs w:val="24"/>
        </w:rPr>
        <w:t xml:space="preserve">. </w:t>
      </w:r>
      <w:r w:rsidRPr="003A425A">
        <w:rPr>
          <w:rFonts w:ascii="Times New Roman" w:hAnsi="Times New Roman"/>
          <w:i/>
          <w:sz w:val="24"/>
          <w:szCs w:val="24"/>
        </w:rPr>
        <w:t>Есть пример кода использования более продвинутого перехода.</w:t>
      </w:r>
      <w:r w:rsidR="00102238" w:rsidRPr="003A425A">
        <w:rPr>
          <w:rFonts w:ascii="Times New Roman" w:hAnsi="Times New Roman"/>
          <w:i/>
          <w:sz w:val="24"/>
          <w:szCs w:val="24"/>
          <w:lang w:val="be-BY"/>
        </w:rPr>
        <w:t xml:space="preserve"> </w:t>
      </w:r>
      <w:r w:rsidRPr="003A425A">
        <w:rPr>
          <w:rFonts w:ascii="Times New Roman" w:hAnsi="Times New Roman"/>
          <w:sz w:val="24"/>
          <w:szCs w:val="24"/>
        </w:rPr>
        <w:t xml:space="preserve">Когда стек нуждается в новом переходе, то он вызывает StackViewDelegate.getTransition(properties). Базовое применение данной функции только ищет свойство, именованное как </w:t>
      </w:r>
      <w:r w:rsidRPr="003A425A">
        <w:rPr>
          <w:rFonts w:ascii="Times New Roman" w:hAnsi="Times New Roman"/>
          <w:sz w:val="24"/>
          <w:szCs w:val="24"/>
          <w:lang w:val="en-US"/>
        </w:rPr>
        <w:t>properties</w:t>
      </w:r>
      <w:r w:rsidRPr="003A425A">
        <w:rPr>
          <w:rFonts w:ascii="Times New Roman" w:hAnsi="Times New Roman"/>
          <w:sz w:val="24"/>
          <w:szCs w:val="24"/>
        </w:rPr>
        <w:t>.</w:t>
      </w:r>
      <w:r w:rsidRPr="003A425A">
        <w:rPr>
          <w:rFonts w:ascii="Times New Roman" w:hAnsi="Times New Roman"/>
          <w:sz w:val="24"/>
          <w:szCs w:val="24"/>
          <w:lang w:val="en-US"/>
        </w:rPr>
        <w:t>name</w:t>
      </w:r>
      <w:r w:rsidRPr="003A425A">
        <w:rPr>
          <w:rFonts w:ascii="Times New Roman" w:hAnsi="Times New Roman"/>
          <w:sz w:val="24"/>
          <w:szCs w:val="24"/>
        </w:rPr>
        <w:t xml:space="preserve"> внутри корневого элемента.</w:t>
      </w:r>
      <w:r w:rsidR="00102238" w:rsidRPr="003A425A">
        <w:rPr>
          <w:rFonts w:ascii="Times New Roman" w:hAnsi="Times New Roman"/>
          <w:sz w:val="24"/>
          <w:szCs w:val="24"/>
          <w:lang w:val="be-BY"/>
        </w:rPr>
        <w:t xml:space="preserve"> </w:t>
      </w:r>
      <w:r w:rsidRPr="003A425A">
        <w:rPr>
          <w:rFonts w:ascii="Times New Roman" w:hAnsi="Times New Roman"/>
          <w:sz w:val="24"/>
          <w:szCs w:val="24"/>
        </w:rPr>
        <w:t xml:space="preserve">Вы можете переопределить эту функцию для вашего делегата, если вам необходима некоторая экстра логика для решения, какой переход следует возвратить. Вы, например, желаете проанализировать элемент и возвратить разные анимации в зависимости от его внутреннего состояния. Стек ожидает, что вы вернёте компонент, который состоит из StackViewTransition, </w:t>
      </w:r>
      <w:r w:rsidR="007615BE" w:rsidRPr="003A425A">
        <w:rPr>
          <w:rFonts w:ascii="Times New Roman" w:hAnsi="Times New Roman"/>
          <w:sz w:val="24"/>
          <w:szCs w:val="24"/>
        </w:rPr>
        <w:t>или</w:t>
      </w:r>
      <w:r w:rsidRPr="003A425A">
        <w:rPr>
          <w:rFonts w:ascii="Times New Roman" w:hAnsi="Times New Roman"/>
          <w:sz w:val="24"/>
          <w:szCs w:val="24"/>
        </w:rPr>
        <w:t xml:space="preserve"> a StackViewTransition напрямую. Первый вариант проще, так как переход будет уничтожен по завершении. </w:t>
      </w:r>
      <w:r w:rsidRPr="003A425A">
        <w:rPr>
          <w:rFonts w:ascii="Times New Roman" w:hAnsi="Times New Roman"/>
          <w:i/>
          <w:sz w:val="24"/>
          <w:szCs w:val="24"/>
        </w:rPr>
        <w:t>Далее приведён понятный пример кода, а в конце приведены присоединённые к элементам стека свойства.</w:t>
      </w:r>
      <w:r w:rsidR="00102238" w:rsidRPr="003A425A">
        <w:rPr>
          <w:rFonts w:ascii="Times New Roman" w:hAnsi="Times New Roman"/>
          <w:i/>
          <w:sz w:val="24"/>
          <w:szCs w:val="24"/>
          <w:lang w:val="be-BY"/>
        </w:rPr>
        <w:t xml:space="preserve"> </w:t>
      </w:r>
      <w:r w:rsidRPr="003A425A">
        <w:rPr>
          <w:rFonts w:ascii="Times New Roman" w:hAnsi="Times New Roman"/>
          <w:i/>
          <w:sz w:val="24"/>
          <w:szCs w:val="24"/>
        </w:rPr>
        <w:t>С данным типом было бы интересно поэкспериментировать.</w:t>
      </w:r>
    </w:p>
    <w:p w:rsidR="00346821" w:rsidRPr="003A425A" w:rsidRDefault="00346821" w:rsidP="00346821">
      <w:pPr>
        <w:pStyle w:val="4"/>
      </w:pPr>
      <w:bookmarkStart w:id="523" w:name="_Toc382058630"/>
      <w:r w:rsidRPr="003A425A">
        <w:t>Типы для обработки стилей</w:t>
      </w:r>
      <w:bookmarkEnd w:id="523"/>
    </w:p>
    <w:p w:rsidR="00346821" w:rsidRPr="003A425A" w:rsidRDefault="00953454" w:rsidP="00346821">
      <w:pPr>
        <w:jc w:val="both"/>
        <w:rPr>
          <w:rFonts w:ascii="Times New Roman" w:hAnsi="Times New Roman"/>
          <w:sz w:val="24"/>
          <w:szCs w:val="24"/>
        </w:rPr>
      </w:pPr>
      <w:hyperlink r:id="rId969" w:history="1">
        <w:r w:rsidR="00346821" w:rsidRPr="003A425A">
          <w:rPr>
            <w:rStyle w:val="a3"/>
            <w:rFonts w:ascii="Times New Roman" w:hAnsi="Times New Roman"/>
            <w:sz w:val="24"/>
            <w:szCs w:val="24"/>
          </w:rPr>
          <w:t>http://qt-project.org/doc/qt-5.1/qtquickcontrolsstyles/qmlmodule-qtquick-controls-styles1-qtquick-controls-styles-1-0.html</w:t>
        </w:r>
      </w:hyperlink>
    </w:p>
    <w:p w:rsidR="00346821" w:rsidRPr="003A425A" w:rsidRDefault="00346821" w:rsidP="00346821">
      <w:pPr>
        <w:jc w:val="both"/>
        <w:rPr>
          <w:rFonts w:ascii="Times New Roman" w:hAnsi="Times New Roman"/>
          <w:color w:val="00B050"/>
          <w:sz w:val="24"/>
          <w:szCs w:val="24"/>
        </w:rPr>
      </w:pPr>
      <w:r w:rsidRPr="003A425A">
        <w:rPr>
          <w:rFonts w:ascii="Times New Roman" w:hAnsi="Times New Roman"/>
          <w:sz w:val="24"/>
          <w:szCs w:val="24"/>
        </w:rPr>
        <w:t xml:space="preserve">модуль </w:t>
      </w:r>
      <w:hyperlink r:id="rId970" w:history="1">
        <w:r w:rsidRPr="003A425A">
          <w:rPr>
            <w:rStyle w:val="a3"/>
            <w:rFonts w:ascii="Times New Roman" w:hAnsi="Times New Roman"/>
            <w:color w:val="auto"/>
            <w:sz w:val="24"/>
            <w:szCs w:val="24"/>
          </w:rPr>
          <w:t>Qt Quick Controls</w:t>
        </w:r>
      </w:hyperlink>
      <w:r w:rsidRPr="003A425A">
        <w:rPr>
          <w:rFonts w:ascii="Times New Roman" w:hAnsi="Times New Roman"/>
          <w:sz w:val="24"/>
          <w:szCs w:val="24"/>
        </w:rPr>
        <w:t xml:space="preserve"> обеспечивает набор qml типов для обработки стилей. Объект стиля является обычно набором свойств, которые управляют поведением и простых делегаты, которые могут быть замещены</w:t>
      </w:r>
      <w:r w:rsidRPr="003A425A">
        <w:rPr>
          <w:rFonts w:ascii="Times New Roman" w:hAnsi="Times New Roman"/>
          <w:color w:val="00B050"/>
          <w:sz w:val="24"/>
          <w:szCs w:val="24"/>
        </w:rPr>
        <w:t xml:space="preserve"> </w:t>
      </w:r>
      <w:r w:rsidRPr="003A425A">
        <w:rPr>
          <w:rFonts w:ascii="Times New Roman" w:hAnsi="Times New Roman"/>
          <w:color w:val="FF0000"/>
          <w:sz w:val="24"/>
          <w:szCs w:val="24"/>
        </w:rPr>
        <w:t>qml снипетами</w:t>
      </w:r>
      <w:r w:rsidRPr="003A425A">
        <w:rPr>
          <w:rFonts w:ascii="Times New Roman" w:hAnsi="Times New Roman"/>
          <w:color w:val="00B050"/>
          <w:sz w:val="24"/>
          <w:szCs w:val="24"/>
        </w:rPr>
        <w:t>.</w:t>
      </w:r>
    </w:p>
    <w:p w:rsidR="00346821" w:rsidRPr="003A425A" w:rsidRDefault="00953454" w:rsidP="00346821">
      <w:pPr>
        <w:jc w:val="both"/>
        <w:rPr>
          <w:rFonts w:ascii="Times New Roman" w:hAnsi="Times New Roman"/>
          <w:sz w:val="24"/>
          <w:szCs w:val="24"/>
        </w:rPr>
      </w:pPr>
      <w:hyperlink r:id="rId971" w:history="1">
        <w:r w:rsidR="00346821" w:rsidRPr="003A425A">
          <w:rPr>
            <w:rStyle w:val="a3"/>
            <w:rFonts w:ascii="Times New Roman" w:hAnsi="Times New Roman"/>
            <w:color w:val="auto"/>
            <w:sz w:val="24"/>
            <w:szCs w:val="24"/>
          </w:rPr>
          <w:t>ButtonStyle</w:t>
        </w:r>
      </w:hyperlink>
      <w:r w:rsidR="00346821" w:rsidRPr="003A425A">
        <w:rPr>
          <w:rFonts w:ascii="Times New Roman" w:hAnsi="Times New Roman"/>
          <w:sz w:val="24"/>
          <w:szCs w:val="24"/>
        </w:rPr>
        <w:t xml:space="preserve"> обеспечивает частные стили кнопок.</w:t>
      </w:r>
    </w:p>
    <w:p w:rsidR="00346821" w:rsidRPr="003A425A" w:rsidRDefault="00953454" w:rsidP="00605F34">
      <w:pPr>
        <w:jc w:val="both"/>
        <w:rPr>
          <w:rFonts w:ascii="Times New Roman" w:hAnsi="Times New Roman"/>
          <w:sz w:val="24"/>
          <w:szCs w:val="24"/>
          <w:lang w:val="en-GB"/>
        </w:rPr>
      </w:pPr>
      <w:hyperlink r:id="rId972" w:history="1">
        <w:r w:rsidR="00346821" w:rsidRPr="003A425A">
          <w:rPr>
            <w:rStyle w:val="a3"/>
            <w:rFonts w:ascii="Times New Roman" w:hAnsi="Times New Roman"/>
            <w:color w:val="auto"/>
            <w:sz w:val="24"/>
            <w:szCs w:val="24"/>
            <w:lang w:val="en-GB"/>
          </w:rPr>
          <w:t>CheckBoxStyle</w:t>
        </w:r>
      </w:hyperlink>
      <w:r w:rsidR="00346821" w:rsidRPr="003A425A">
        <w:rPr>
          <w:rFonts w:ascii="Times New Roman" w:hAnsi="Times New Roman"/>
          <w:sz w:val="24"/>
          <w:szCs w:val="24"/>
          <w:lang w:val="en-GB"/>
        </w:rPr>
        <w:t xml:space="preserve">, </w:t>
      </w:r>
      <w:hyperlink r:id="rId973" w:history="1">
        <w:r w:rsidR="00346821" w:rsidRPr="003A425A">
          <w:rPr>
            <w:rStyle w:val="a3"/>
            <w:rFonts w:ascii="Times New Roman" w:hAnsi="Times New Roman"/>
            <w:color w:val="auto"/>
            <w:sz w:val="24"/>
            <w:szCs w:val="24"/>
            <w:lang w:val="en-GB"/>
          </w:rPr>
          <w:t>ComboBoxStyle</w:t>
        </w:r>
      </w:hyperlink>
      <w:r w:rsidR="00346821" w:rsidRPr="003A425A">
        <w:rPr>
          <w:rFonts w:ascii="Times New Roman" w:hAnsi="Times New Roman"/>
          <w:sz w:val="24"/>
          <w:szCs w:val="24"/>
          <w:lang w:val="en-GB"/>
        </w:rPr>
        <w:t xml:space="preserve">, </w:t>
      </w:r>
      <w:hyperlink r:id="rId974" w:history="1">
        <w:r w:rsidR="00346821" w:rsidRPr="003A425A">
          <w:rPr>
            <w:rStyle w:val="a3"/>
            <w:rFonts w:ascii="Times New Roman" w:hAnsi="Times New Roman"/>
            <w:color w:val="auto"/>
            <w:sz w:val="24"/>
            <w:szCs w:val="24"/>
            <w:lang w:val="en-GB"/>
          </w:rPr>
          <w:t>ProgressBarStyle</w:t>
        </w:r>
      </w:hyperlink>
      <w:r w:rsidR="00346821" w:rsidRPr="003A425A">
        <w:rPr>
          <w:rFonts w:ascii="Times New Roman" w:hAnsi="Times New Roman"/>
          <w:sz w:val="24"/>
          <w:szCs w:val="24"/>
          <w:lang w:val="en-GB"/>
        </w:rPr>
        <w:t xml:space="preserve">, </w:t>
      </w:r>
      <w:hyperlink r:id="rId975" w:history="1">
        <w:r w:rsidR="00346821" w:rsidRPr="003A425A">
          <w:rPr>
            <w:rStyle w:val="a3"/>
            <w:rFonts w:ascii="Times New Roman" w:hAnsi="Times New Roman"/>
            <w:color w:val="auto"/>
            <w:sz w:val="24"/>
            <w:szCs w:val="24"/>
            <w:lang w:val="en-GB"/>
          </w:rPr>
          <w:t>RadioButtonStyle</w:t>
        </w:r>
      </w:hyperlink>
      <w:r w:rsidR="00346821" w:rsidRPr="003A425A">
        <w:rPr>
          <w:rFonts w:ascii="Times New Roman" w:hAnsi="Times New Roman"/>
          <w:sz w:val="24"/>
          <w:szCs w:val="24"/>
          <w:lang w:val="en-GB"/>
        </w:rPr>
        <w:t xml:space="preserve">, </w:t>
      </w:r>
      <w:hyperlink r:id="rId976" w:history="1">
        <w:r w:rsidR="00346821" w:rsidRPr="003A425A">
          <w:rPr>
            <w:rStyle w:val="a3"/>
            <w:rFonts w:ascii="Times New Roman" w:hAnsi="Times New Roman"/>
            <w:color w:val="auto"/>
            <w:sz w:val="24"/>
            <w:szCs w:val="24"/>
            <w:lang w:val="en-GB"/>
          </w:rPr>
          <w:t>ScrollViewStyle</w:t>
        </w:r>
      </w:hyperlink>
      <w:r w:rsidR="00346821" w:rsidRPr="003A425A">
        <w:rPr>
          <w:rFonts w:ascii="Times New Roman" w:hAnsi="Times New Roman"/>
          <w:sz w:val="24"/>
          <w:szCs w:val="24"/>
          <w:lang w:val="en-GB"/>
        </w:rPr>
        <w:t xml:space="preserve">, </w:t>
      </w:r>
      <w:hyperlink r:id="rId977" w:history="1">
        <w:r w:rsidR="00346821" w:rsidRPr="003A425A">
          <w:rPr>
            <w:rStyle w:val="a3"/>
            <w:rFonts w:ascii="Times New Roman" w:hAnsi="Times New Roman"/>
            <w:color w:val="auto"/>
            <w:sz w:val="24"/>
            <w:szCs w:val="24"/>
            <w:lang w:val="en-GB"/>
          </w:rPr>
          <w:t>SliderStyle</w:t>
        </w:r>
      </w:hyperlink>
      <w:r w:rsidR="00346821" w:rsidRPr="003A425A">
        <w:rPr>
          <w:rFonts w:ascii="Times New Roman" w:hAnsi="Times New Roman"/>
          <w:sz w:val="24"/>
          <w:szCs w:val="24"/>
          <w:lang w:val="en-GB"/>
        </w:rPr>
        <w:t xml:space="preserve">, </w:t>
      </w:r>
      <w:hyperlink r:id="rId978" w:history="1">
        <w:r w:rsidR="00346821" w:rsidRPr="003A425A">
          <w:rPr>
            <w:rStyle w:val="a3"/>
            <w:rFonts w:ascii="Times New Roman" w:hAnsi="Times New Roman"/>
            <w:color w:val="auto"/>
            <w:sz w:val="24"/>
            <w:szCs w:val="24"/>
            <w:lang w:val="en-GB"/>
          </w:rPr>
          <w:t>TabViewStyle</w:t>
        </w:r>
      </w:hyperlink>
      <w:r w:rsidR="00346821" w:rsidRPr="003A425A">
        <w:rPr>
          <w:rFonts w:ascii="Times New Roman" w:hAnsi="Times New Roman"/>
          <w:sz w:val="24"/>
          <w:szCs w:val="24"/>
          <w:lang w:val="en-GB"/>
        </w:rPr>
        <w:t xml:space="preserve">, </w:t>
      </w:r>
      <w:hyperlink r:id="rId979" w:history="1">
        <w:r w:rsidR="00346821" w:rsidRPr="003A425A">
          <w:rPr>
            <w:rStyle w:val="a3"/>
            <w:rFonts w:ascii="Times New Roman" w:hAnsi="Times New Roman"/>
            <w:color w:val="auto"/>
            <w:sz w:val="24"/>
            <w:szCs w:val="24"/>
            <w:lang w:val="en-GB"/>
          </w:rPr>
          <w:t>TableViewStyle</w:t>
        </w:r>
      </w:hyperlink>
      <w:r w:rsidR="00346821" w:rsidRPr="003A425A">
        <w:rPr>
          <w:rFonts w:ascii="Times New Roman" w:hAnsi="Times New Roman"/>
          <w:sz w:val="24"/>
          <w:szCs w:val="24"/>
          <w:lang w:val="en-GB"/>
        </w:rPr>
        <w:t xml:space="preserve">, </w:t>
      </w:r>
      <w:hyperlink r:id="rId980" w:history="1">
        <w:r w:rsidR="00346821" w:rsidRPr="003A425A">
          <w:rPr>
            <w:rStyle w:val="a3"/>
            <w:rFonts w:ascii="Times New Roman" w:hAnsi="Times New Roman"/>
            <w:color w:val="auto"/>
            <w:sz w:val="24"/>
            <w:szCs w:val="24"/>
            <w:lang w:val="en-GB"/>
          </w:rPr>
          <w:t>TextFieldStyle</w:t>
        </w:r>
      </w:hyperlink>
      <w:r w:rsidR="00346821" w:rsidRPr="003A425A">
        <w:rPr>
          <w:rFonts w:ascii="Times New Roman" w:hAnsi="Times New Roman"/>
          <w:sz w:val="24"/>
          <w:szCs w:val="24"/>
          <w:lang w:val="en-GB"/>
        </w:rPr>
        <w:t>.</w:t>
      </w:r>
    </w:p>
    <w:p w:rsidR="00FE7E83" w:rsidRPr="003A425A" w:rsidRDefault="00FE7E83" w:rsidP="00FE7E83">
      <w:pPr>
        <w:pStyle w:val="3"/>
      </w:pPr>
      <w:bookmarkStart w:id="524" w:name="_Toc382058631"/>
      <w:r w:rsidRPr="003A425A">
        <w:t>Модуль макетов</w:t>
      </w:r>
      <w:bookmarkEnd w:id="524"/>
    </w:p>
    <w:p w:rsidR="005A6BBD" w:rsidRPr="003A425A" w:rsidRDefault="00953454" w:rsidP="008114CA">
      <w:pPr>
        <w:jc w:val="both"/>
        <w:rPr>
          <w:rFonts w:ascii="Times New Roman" w:hAnsi="Times New Roman"/>
          <w:sz w:val="24"/>
          <w:szCs w:val="24"/>
        </w:rPr>
      </w:pPr>
      <w:hyperlink r:id="rId981" w:history="1">
        <w:r w:rsidR="005A6BBD" w:rsidRPr="003A425A">
          <w:rPr>
            <w:rStyle w:val="a3"/>
            <w:rFonts w:ascii="Times New Roman" w:hAnsi="Times New Roman"/>
            <w:sz w:val="24"/>
            <w:szCs w:val="24"/>
          </w:rPr>
          <w:t>http://qt-project.org/doc/qt-5.1/qtquicklayouts/qmlmodule-qtquick-layouts1-qtquick-layouts-1.html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модуль </w:t>
      </w:r>
      <w:r w:rsidR="000A4493" w:rsidRPr="003A425A">
        <w:rPr>
          <w:rFonts w:ascii="Times New Roman" w:hAnsi="Times New Roman"/>
          <w:sz w:val="24"/>
          <w:szCs w:val="24"/>
        </w:rPr>
        <w:t>Qt Quick</w:t>
      </w:r>
      <w:r w:rsidRPr="003A425A">
        <w:rPr>
          <w:rFonts w:ascii="Times New Roman" w:hAnsi="Times New Roman"/>
          <w:sz w:val="24"/>
          <w:szCs w:val="24"/>
        </w:rPr>
        <w:t xml:space="preserve"> макетов обеспечивает </w:t>
      </w:r>
      <w:r w:rsidR="009B0257" w:rsidRPr="003A425A">
        <w:rPr>
          <w:rFonts w:ascii="Times New Roman" w:hAnsi="Times New Roman"/>
          <w:sz w:val="24"/>
          <w:szCs w:val="24"/>
        </w:rPr>
        <w:t>qml</w:t>
      </w:r>
      <w:r w:rsidRPr="003A425A">
        <w:rPr>
          <w:rFonts w:ascii="Times New Roman" w:hAnsi="Times New Roman"/>
          <w:sz w:val="24"/>
          <w:szCs w:val="24"/>
        </w:rPr>
        <w:t xml:space="preserve"> типы для организации </w:t>
      </w:r>
      <w:r w:rsidR="009B0257" w:rsidRPr="003A425A">
        <w:rPr>
          <w:rFonts w:ascii="Times New Roman" w:hAnsi="Times New Roman"/>
          <w:sz w:val="24"/>
          <w:szCs w:val="24"/>
        </w:rPr>
        <w:t>qml</w:t>
      </w:r>
      <w:r w:rsidRPr="003A425A">
        <w:rPr>
          <w:rFonts w:ascii="Times New Roman" w:hAnsi="Times New Roman"/>
          <w:sz w:val="24"/>
          <w:szCs w:val="24"/>
        </w:rPr>
        <w:t xml:space="preserve"> элементов в пользовательском интерфейсе. Эти типы </w:t>
      </w:r>
      <w:r w:rsidR="009B0257" w:rsidRPr="003A425A">
        <w:rPr>
          <w:rFonts w:ascii="Times New Roman" w:hAnsi="Times New Roman"/>
          <w:sz w:val="24"/>
          <w:szCs w:val="24"/>
        </w:rPr>
        <w:t>qml</w:t>
      </w:r>
      <w:r w:rsidRPr="003A425A">
        <w:rPr>
          <w:rFonts w:ascii="Times New Roman" w:hAnsi="Times New Roman"/>
          <w:sz w:val="24"/>
          <w:szCs w:val="24"/>
        </w:rPr>
        <w:t xml:space="preserve"> работают вместе с </w:t>
      </w:r>
      <w:r w:rsidR="000A4493" w:rsidRPr="003A425A">
        <w:rPr>
          <w:rFonts w:ascii="Times New Roman" w:hAnsi="Times New Roman"/>
          <w:sz w:val="24"/>
          <w:szCs w:val="24"/>
        </w:rPr>
        <w:t>Qt Quick</w:t>
      </w:r>
      <w:r w:rsidRPr="003A425A">
        <w:rPr>
          <w:rFonts w:ascii="Times New Roman" w:hAnsi="Times New Roman"/>
          <w:sz w:val="24"/>
          <w:szCs w:val="24"/>
        </w:rPr>
        <w:t xml:space="preserve"> и элементам</w:t>
      </w:r>
      <w:r w:rsidR="00FE7E83" w:rsidRPr="003A425A">
        <w:rPr>
          <w:rFonts w:ascii="Times New Roman" w:hAnsi="Times New Roman"/>
          <w:sz w:val="24"/>
          <w:szCs w:val="24"/>
        </w:rPr>
        <w:t>и</w:t>
      </w:r>
      <w:r w:rsidRPr="003A425A">
        <w:rPr>
          <w:rFonts w:ascii="Times New Roman" w:hAnsi="Times New Roman"/>
          <w:sz w:val="24"/>
          <w:szCs w:val="24"/>
        </w:rPr>
        <w:t xml:space="preserve"> управления </w:t>
      </w:r>
      <w:r w:rsidR="000A4493" w:rsidRPr="003A425A">
        <w:rPr>
          <w:rFonts w:ascii="Times New Roman" w:hAnsi="Times New Roman"/>
          <w:sz w:val="24"/>
          <w:szCs w:val="24"/>
        </w:rPr>
        <w:t>Qt Quick</w:t>
      </w:r>
      <w:r w:rsidRPr="003A425A">
        <w:rPr>
          <w:rFonts w:ascii="Times New Roman" w:hAnsi="Times New Roman"/>
          <w:sz w:val="24"/>
          <w:szCs w:val="24"/>
        </w:rPr>
        <w:t xml:space="preserve"> модулями. </w:t>
      </w:r>
      <w:r w:rsidRPr="003A425A">
        <w:rPr>
          <w:rFonts w:ascii="Times New Roman" w:hAnsi="Times New Roman"/>
          <w:i/>
          <w:sz w:val="24"/>
          <w:szCs w:val="24"/>
        </w:rPr>
        <w:t>Далее показан импорт.</w:t>
      </w:r>
      <w:r w:rsidR="00FE7E83" w:rsidRPr="003A425A">
        <w:rPr>
          <w:rFonts w:ascii="Times New Roman" w:hAnsi="Times New Roman"/>
          <w:i/>
          <w:sz w:val="24"/>
          <w:szCs w:val="24"/>
        </w:rPr>
        <w:t xml:space="preserve"> </w:t>
      </w:r>
    </w:p>
    <w:p w:rsidR="005A6BBD" w:rsidRPr="003A425A" w:rsidRDefault="00953454" w:rsidP="00605F34">
      <w:pPr>
        <w:jc w:val="both"/>
        <w:rPr>
          <w:rFonts w:ascii="Times New Roman" w:hAnsi="Times New Roman"/>
          <w:sz w:val="24"/>
          <w:szCs w:val="24"/>
        </w:rPr>
      </w:pPr>
      <w:hyperlink r:id="rId982" w:history="1">
        <w:r w:rsidR="005A6BBD" w:rsidRPr="003A425A">
          <w:rPr>
            <w:rStyle w:val="a3"/>
            <w:rFonts w:ascii="Times New Roman" w:hAnsi="Times New Roman"/>
            <w:color w:val="auto"/>
            <w:sz w:val="24"/>
            <w:szCs w:val="24"/>
          </w:rPr>
          <w:t>Layout</w:t>
        </w:r>
      </w:hyperlink>
      <w:r w:rsidR="005A6BBD" w:rsidRPr="003A425A">
        <w:rPr>
          <w:rFonts w:ascii="Times New Roman" w:hAnsi="Times New Roman"/>
          <w:sz w:val="24"/>
          <w:szCs w:val="24"/>
        </w:rPr>
        <w:t xml:space="preserve"> предоставляет присоединённые свойства к элементам, помещённым в другие типы макетов. </w:t>
      </w:r>
    </w:p>
    <w:p w:rsidR="005A6BBD" w:rsidRPr="003A425A" w:rsidRDefault="00953454" w:rsidP="00605F34">
      <w:pPr>
        <w:jc w:val="both"/>
        <w:rPr>
          <w:rFonts w:ascii="Times New Roman" w:hAnsi="Times New Roman"/>
          <w:sz w:val="24"/>
          <w:szCs w:val="24"/>
        </w:rPr>
      </w:pPr>
      <w:hyperlink r:id="rId983" w:history="1">
        <w:r w:rsidR="005A6BBD" w:rsidRPr="003A425A">
          <w:rPr>
            <w:rStyle w:val="a3"/>
            <w:rFonts w:ascii="Times New Roman" w:hAnsi="Times New Roman"/>
            <w:color w:val="auto"/>
            <w:sz w:val="24"/>
            <w:szCs w:val="24"/>
          </w:rPr>
          <w:t>RowLayout</w:t>
        </w:r>
      </w:hyperlink>
      <w:r w:rsidR="005A6BBD" w:rsidRPr="003A425A">
        <w:rPr>
          <w:rFonts w:ascii="Times New Roman" w:hAnsi="Times New Roman"/>
          <w:sz w:val="24"/>
          <w:szCs w:val="24"/>
        </w:rPr>
        <w:t xml:space="preserve"> – макет в одну строку.</w:t>
      </w:r>
    </w:p>
    <w:p w:rsidR="005A6BBD" w:rsidRPr="003A425A" w:rsidRDefault="00953454" w:rsidP="00605F34">
      <w:pPr>
        <w:jc w:val="both"/>
        <w:rPr>
          <w:rFonts w:ascii="Times New Roman" w:hAnsi="Times New Roman"/>
          <w:sz w:val="24"/>
          <w:szCs w:val="24"/>
        </w:rPr>
      </w:pPr>
      <w:hyperlink r:id="rId984" w:history="1">
        <w:r w:rsidR="005A6BBD" w:rsidRPr="003A425A">
          <w:rPr>
            <w:rStyle w:val="a3"/>
            <w:rFonts w:ascii="Times New Roman" w:hAnsi="Times New Roman"/>
            <w:color w:val="auto"/>
            <w:sz w:val="24"/>
            <w:szCs w:val="24"/>
          </w:rPr>
          <w:t>ColumnLayout</w:t>
        </w:r>
      </w:hyperlink>
      <w:r w:rsidR="005A6BBD" w:rsidRPr="003A425A">
        <w:rPr>
          <w:rFonts w:ascii="Times New Roman" w:hAnsi="Times New Roman"/>
          <w:sz w:val="24"/>
          <w:szCs w:val="24"/>
        </w:rPr>
        <w:t xml:space="preserve"> – макет в одну колонну.</w:t>
      </w:r>
    </w:p>
    <w:p w:rsidR="005A6BBD" w:rsidRPr="003A425A" w:rsidRDefault="00953454" w:rsidP="00605F34">
      <w:pPr>
        <w:jc w:val="both"/>
        <w:rPr>
          <w:rFonts w:ascii="Times New Roman" w:hAnsi="Times New Roman"/>
          <w:sz w:val="24"/>
          <w:szCs w:val="24"/>
        </w:rPr>
      </w:pPr>
      <w:hyperlink r:id="rId985" w:history="1">
        <w:r w:rsidR="005A6BBD" w:rsidRPr="003A425A">
          <w:rPr>
            <w:rStyle w:val="a3"/>
            <w:rFonts w:ascii="Times New Roman" w:hAnsi="Times New Roman"/>
            <w:color w:val="auto"/>
            <w:sz w:val="24"/>
            <w:szCs w:val="24"/>
          </w:rPr>
          <w:t>GridLayout</w:t>
        </w:r>
      </w:hyperlink>
      <w:r w:rsidR="005A6BBD" w:rsidRPr="003A425A">
        <w:rPr>
          <w:rFonts w:ascii="Times New Roman" w:hAnsi="Times New Roman"/>
          <w:sz w:val="24"/>
          <w:szCs w:val="24"/>
        </w:rPr>
        <w:t xml:space="preserve"> – обеспечивает способ динамической организации элементов в сетку.</w:t>
      </w:r>
    </w:p>
    <w:p w:rsidR="005A6BBD" w:rsidRPr="003A425A" w:rsidRDefault="005A6BBD" w:rsidP="00605F34">
      <w:pPr>
        <w:jc w:val="both"/>
        <w:rPr>
          <w:rFonts w:ascii="Times New Roman" w:hAnsi="Times New Roman"/>
          <w:i/>
          <w:sz w:val="24"/>
          <w:szCs w:val="24"/>
        </w:rPr>
      </w:pPr>
      <w:r w:rsidRPr="003A425A">
        <w:rPr>
          <w:rFonts w:ascii="Times New Roman" w:hAnsi="Times New Roman"/>
          <w:i/>
          <w:sz w:val="24"/>
          <w:szCs w:val="24"/>
        </w:rPr>
        <w:t xml:space="preserve">Теперь рассмотри визуальные типы </w:t>
      </w:r>
      <w:r w:rsidR="000A4493" w:rsidRPr="003A425A">
        <w:rPr>
          <w:rFonts w:ascii="Times New Roman" w:hAnsi="Times New Roman"/>
          <w:i/>
          <w:sz w:val="24"/>
          <w:szCs w:val="24"/>
        </w:rPr>
        <w:t>Qt Quick</w:t>
      </w:r>
      <w:r w:rsidRPr="003A425A">
        <w:rPr>
          <w:rFonts w:ascii="Times New Roman" w:hAnsi="Times New Roman"/>
          <w:i/>
          <w:sz w:val="24"/>
          <w:szCs w:val="24"/>
        </w:rPr>
        <w:t>.</w:t>
      </w:r>
    </w:p>
    <w:p w:rsidR="00FE7E83" w:rsidRPr="003A425A" w:rsidRDefault="00FE7E83" w:rsidP="00FE7E83">
      <w:pPr>
        <w:pStyle w:val="3"/>
        <w:rPr>
          <w:sz w:val="24"/>
          <w:szCs w:val="24"/>
        </w:rPr>
      </w:pPr>
      <w:bookmarkStart w:id="525" w:name="_Toc382058632"/>
      <w:r w:rsidRPr="003A425A">
        <w:rPr>
          <w:sz w:val="24"/>
          <w:szCs w:val="24"/>
        </w:rPr>
        <w:t>Визуальные типы</w:t>
      </w:r>
      <w:bookmarkEnd w:id="525"/>
    </w:p>
    <w:p w:rsidR="00FE7E83" w:rsidRPr="003A425A" w:rsidRDefault="00FE7E83" w:rsidP="00FE7E83">
      <w:pPr>
        <w:pStyle w:val="4"/>
      </w:pPr>
      <w:bookmarkStart w:id="526" w:name="_Toc382058633"/>
      <w:r w:rsidRPr="003A425A">
        <w:rPr>
          <w:rFonts w:ascii="Times New Roman" w:hAnsi="Times New Roman"/>
          <w:color w:val="auto"/>
          <w:sz w:val="24"/>
          <w:szCs w:val="24"/>
          <w:lang w:val="en-US"/>
        </w:rPr>
        <w:t>Item</w:t>
      </w:r>
      <w:bookmarkEnd w:id="526"/>
    </w:p>
    <w:p w:rsidR="005A6BBD" w:rsidRPr="003A425A" w:rsidRDefault="00953454" w:rsidP="00605F34">
      <w:pPr>
        <w:jc w:val="both"/>
        <w:rPr>
          <w:rFonts w:ascii="Times New Roman" w:hAnsi="Times New Roman"/>
          <w:sz w:val="24"/>
          <w:szCs w:val="24"/>
        </w:rPr>
      </w:pPr>
      <w:hyperlink r:id="rId986" w:history="1">
        <w:r w:rsidR="005A6BBD" w:rsidRPr="003A425A">
          <w:rPr>
            <w:rStyle w:val="a3"/>
            <w:rFonts w:ascii="Times New Roman" w:hAnsi="Times New Roman"/>
            <w:sz w:val="24"/>
            <w:szCs w:val="24"/>
          </w:rPr>
          <w:t>http://qt-project.org/doc/qt-5.1/qtquick/qml-qtquick2-item.html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lang w:val="en-US"/>
        </w:rPr>
        <w:t>Item</w:t>
      </w:r>
      <w:r w:rsidRPr="003A425A">
        <w:rPr>
          <w:rFonts w:ascii="Times New Roman" w:hAnsi="Times New Roman"/>
          <w:sz w:val="24"/>
          <w:szCs w:val="24"/>
        </w:rPr>
        <w:t xml:space="preserve"> является базовым визуальным типом </w:t>
      </w:r>
      <w:r w:rsidR="009B0257" w:rsidRPr="003A425A">
        <w:rPr>
          <w:rFonts w:ascii="Times New Roman" w:hAnsi="Times New Roman"/>
          <w:sz w:val="24"/>
          <w:szCs w:val="24"/>
        </w:rPr>
        <w:t>qml</w:t>
      </w:r>
      <w:r w:rsidRPr="003A425A">
        <w:rPr>
          <w:rFonts w:ascii="Times New Roman" w:hAnsi="Times New Roman"/>
          <w:sz w:val="24"/>
          <w:szCs w:val="24"/>
        </w:rPr>
        <w:t xml:space="preserve">. Тип инстанцирует класс С++ </w:t>
      </w:r>
      <w:hyperlink r:id="rId987" w:history="1">
        <w:r w:rsidRPr="003A425A">
          <w:rPr>
            <w:rStyle w:val="a3"/>
            <w:rFonts w:ascii="Times New Roman" w:hAnsi="Times New Roman"/>
            <w:color w:val="auto"/>
            <w:sz w:val="24"/>
            <w:szCs w:val="24"/>
          </w:rPr>
          <w:t>QQuickItem</w:t>
        </w:r>
      </w:hyperlink>
      <w:r w:rsidRPr="003A425A">
        <w:rPr>
          <w:rFonts w:ascii="Times New Roman" w:hAnsi="Times New Roman"/>
          <w:sz w:val="24"/>
          <w:szCs w:val="24"/>
        </w:rPr>
        <w:t xml:space="preserve">.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сам по себе не имеет визуальной внешности. Он определяет все атрибуты, которые являются общими среди всех визуальных элементов: координаты, размеры, якоря и поддержку ключей.</w:t>
      </w:r>
      <w:r w:rsidR="00FE7E83" w:rsidRPr="003A425A">
        <w:rPr>
          <w:rFonts w:ascii="Times New Roman" w:hAnsi="Times New Roman"/>
          <w:sz w:val="24"/>
          <w:szCs w:val="24"/>
        </w:rPr>
        <w:t xml:space="preserve"> </w:t>
      </w:r>
      <w:r w:rsidRPr="003A425A">
        <w:rPr>
          <w:rFonts w:ascii="Times New Roman" w:hAnsi="Times New Roman"/>
          <w:sz w:val="24"/>
          <w:szCs w:val="24"/>
        </w:rPr>
        <w:t xml:space="preserve">Данный тип может быть полезен для группировки нескольких визуальных элементов в группу при помощи одного корневого элемента. </w:t>
      </w:r>
      <w:r w:rsidRPr="003A425A">
        <w:rPr>
          <w:rFonts w:ascii="Times New Roman" w:hAnsi="Times New Roman"/>
          <w:i/>
          <w:sz w:val="24"/>
          <w:szCs w:val="24"/>
        </w:rPr>
        <w:t>Есть пример кода.</w:t>
      </w:r>
      <w:r w:rsidR="00FE7E83" w:rsidRPr="003A425A">
        <w:rPr>
          <w:rFonts w:ascii="Times New Roman" w:hAnsi="Times New Roman"/>
          <w:i/>
          <w:sz w:val="24"/>
          <w:szCs w:val="24"/>
        </w:rPr>
        <w:t xml:space="preserve"> </w:t>
      </w:r>
      <w:r w:rsidRPr="003A425A">
        <w:rPr>
          <w:rFonts w:ascii="Times New Roman" w:hAnsi="Times New Roman"/>
          <w:sz w:val="24"/>
          <w:szCs w:val="24"/>
        </w:rPr>
        <w:t xml:space="preserve">Поддержка клавиш доступна всем наследующим данный типам через присоединённое свойство </w:t>
      </w:r>
      <w:hyperlink r:id="rId988" w:history="1">
        <w:r w:rsidRPr="003A425A">
          <w:rPr>
            <w:rStyle w:val="a3"/>
            <w:rFonts w:ascii="Times New Roman" w:hAnsi="Times New Roman"/>
            <w:color w:val="auto"/>
            <w:sz w:val="24"/>
            <w:szCs w:val="24"/>
          </w:rPr>
          <w:t>Keys</w:t>
        </w:r>
      </w:hyperlink>
      <w:r w:rsidRPr="003A425A">
        <w:rPr>
          <w:rFonts w:ascii="Times New Roman" w:hAnsi="Times New Roman"/>
          <w:sz w:val="24"/>
          <w:szCs w:val="24"/>
        </w:rPr>
        <w:t xml:space="preserve">. Данные свойства показывают, нажат ли элемент, находится ли в нём курсор и т.д. </w:t>
      </w:r>
      <w:r w:rsidRPr="003A425A">
        <w:rPr>
          <w:rFonts w:ascii="Times New Roman" w:hAnsi="Times New Roman"/>
          <w:i/>
          <w:sz w:val="24"/>
          <w:szCs w:val="24"/>
        </w:rPr>
        <w:t>есть пример кода.</w:t>
      </w:r>
      <w:r w:rsidR="00FE7E83" w:rsidRPr="003A425A">
        <w:rPr>
          <w:rFonts w:ascii="Times New Roman" w:hAnsi="Times New Roman"/>
          <w:i/>
          <w:sz w:val="24"/>
          <w:szCs w:val="24"/>
        </w:rPr>
        <w:t xml:space="preserve"> </w:t>
      </w:r>
      <w:r w:rsidRPr="003A425A">
        <w:rPr>
          <w:rFonts w:ascii="Times New Roman" w:hAnsi="Times New Roman"/>
          <w:sz w:val="24"/>
          <w:szCs w:val="24"/>
        </w:rPr>
        <w:t xml:space="preserve">При помощи присоединённого свойства </w:t>
      </w:r>
      <w:hyperlink r:id="rId989" w:history="1">
        <w:r w:rsidRPr="003A425A">
          <w:rPr>
            <w:rStyle w:val="a3"/>
            <w:rFonts w:ascii="Times New Roman" w:hAnsi="Times New Roman"/>
            <w:color w:val="auto"/>
            <w:sz w:val="24"/>
            <w:szCs w:val="24"/>
          </w:rPr>
          <w:t>LayoutMirroring</w:t>
        </w:r>
      </w:hyperlink>
      <w:r w:rsidRPr="003A425A">
        <w:rPr>
          <w:rFonts w:ascii="Times New Roman" w:hAnsi="Times New Roman"/>
          <w:sz w:val="24"/>
          <w:szCs w:val="24"/>
        </w:rPr>
        <w:t xml:space="preserve"> макеты могут быть зеркально отражены.</w:t>
      </w:r>
    </w:p>
    <w:p w:rsidR="00FE7E83" w:rsidRPr="003A425A" w:rsidRDefault="00953454" w:rsidP="00FE7E83">
      <w:pPr>
        <w:pStyle w:val="4"/>
        <w:rPr>
          <w:rFonts w:ascii="Times New Roman" w:hAnsi="Times New Roman"/>
          <w:color w:val="auto"/>
          <w:sz w:val="24"/>
          <w:szCs w:val="24"/>
          <w:lang w:val="en-GB"/>
        </w:rPr>
      </w:pPr>
      <w:hyperlink r:id="rId990" w:history="1">
        <w:bookmarkStart w:id="527" w:name="_Toc382058634"/>
        <w:r w:rsidR="00FE7E83" w:rsidRPr="003A425A">
          <w:rPr>
            <w:rStyle w:val="a3"/>
            <w:rFonts w:ascii="Times New Roman" w:hAnsi="Times New Roman"/>
            <w:color w:val="auto"/>
            <w:sz w:val="24"/>
            <w:szCs w:val="24"/>
            <w:u w:val="none"/>
            <w:lang w:val="en-GB"/>
          </w:rPr>
          <w:t>Rectangle</w:t>
        </w:r>
      </w:hyperlink>
      <w:r w:rsidR="00FE7E83" w:rsidRPr="003A425A">
        <w:rPr>
          <w:rFonts w:ascii="Times New Roman" w:hAnsi="Times New Roman"/>
          <w:color w:val="auto"/>
          <w:sz w:val="24"/>
          <w:szCs w:val="24"/>
          <w:lang w:val="en-US"/>
        </w:rPr>
        <w:t xml:space="preserve">, </w:t>
      </w:r>
      <w:hyperlink r:id="rId991" w:history="1">
        <w:r w:rsidR="00FE7E83" w:rsidRPr="003A425A">
          <w:rPr>
            <w:rStyle w:val="a3"/>
            <w:rFonts w:ascii="Times New Roman" w:hAnsi="Times New Roman"/>
            <w:color w:val="auto"/>
            <w:sz w:val="24"/>
            <w:szCs w:val="24"/>
            <w:u w:val="none"/>
            <w:lang w:val="en-GB"/>
          </w:rPr>
          <w:t>Image</w:t>
        </w:r>
        <w:bookmarkEnd w:id="527"/>
      </w:hyperlink>
    </w:p>
    <w:p w:rsidR="005A6BBD" w:rsidRPr="003A425A" w:rsidRDefault="00953454" w:rsidP="00605F34">
      <w:pPr>
        <w:jc w:val="both"/>
        <w:rPr>
          <w:rFonts w:ascii="Times New Roman" w:hAnsi="Times New Roman"/>
          <w:i/>
          <w:sz w:val="24"/>
          <w:szCs w:val="24"/>
          <w:lang w:val="en-GB"/>
        </w:rPr>
      </w:pPr>
      <w:hyperlink r:id="rId992" w:history="1">
        <w:r w:rsidR="005A6BBD" w:rsidRPr="003A425A">
          <w:rPr>
            <w:rStyle w:val="a3"/>
            <w:rFonts w:ascii="Times New Roman" w:hAnsi="Times New Roman"/>
            <w:i/>
            <w:sz w:val="24"/>
            <w:szCs w:val="24"/>
            <w:lang w:val="en-GB"/>
          </w:rPr>
          <w:t>http://qt-project.org/doc/qt-5.1/qtquick/qtquick-qmltypereference.html</w:t>
        </w:r>
      </w:hyperlink>
    </w:p>
    <w:p w:rsidR="005A6BBD" w:rsidRPr="003A425A" w:rsidRDefault="00953454" w:rsidP="00605F34">
      <w:pPr>
        <w:jc w:val="both"/>
        <w:rPr>
          <w:rFonts w:ascii="Times New Roman" w:hAnsi="Times New Roman"/>
          <w:sz w:val="24"/>
          <w:szCs w:val="24"/>
          <w:lang w:val="en-US"/>
        </w:rPr>
      </w:pPr>
      <w:hyperlink r:id="rId993" w:history="1">
        <w:r w:rsidR="005A6BBD" w:rsidRPr="003A425A">
          <w:rPr>
            <w:rStyle w:val="a3"/>
            <w:rFonts w:ascii="Times New Roman" w:hAnsi="Times New Roman"/>
            <w:color w:val="auto"/>
            <w:sz w:val="24"/>
            <w:szCs w:val="24"/>
            <w:lang w:val="en-GB"/>
          </w:rPr>
          <w:t>Rectangle</w:t>
        </w:r>
      </w:hyperlink>
      <w:r w:rsidR="005A6BBD" w:rsidRPr="003A425A">
        <w:rPr>
          <w:rFonts w:ascii="Times New Roman" w:hAnsi="Times New Roman"/>
          <w:sz w:val="24"/>
          <w:szCs w:val="24"/>
          <w:lang w:val="en-US"/>
        </w:rPr>
        <w:t xml:space="preserve">, </w:t>
      </w:r>
      <w:hyperlink r:id="rId994" w:history="1">
        <w:r w:rsidR="005A6BBD" w:rsidRPr="003A425A">
          <w:rPr>
            <w:rStyle w:val="a3"/>
            <w:rFonts w:ascii="Times New Roman" w:hAnsi="Times New Roman"/>
            <w:color w:val="auto"/>
            <w:sz w:val="24"/>
            <w:szCs w:val="24"/>
            <w:lang w:val="en-GB"/>
          </w:rPr>
          <w:t>Image</w:t>
        </w:r>
      </w:hyperlink>
      <w:r w:rsidR="005A6BBD" w:rsidRPr="003A425A">
        <w:rPr>
          <w:rFonts w:ascii="Times New Roman" w:hAnsi="Times New Roman"/>
          <w:sz w:val="24"/>
          <w:szCs w:val="24"/>
          <w:lang w:val="en-US"/>
        </w:rPr>
        <w:t>.</w:t>
      </w:r>
    </w:p>
    <w:p w:rsidR="00FE7E83" w:rsidRPr="003A425A" w:rsidRDefault="00FE7E83" w:rsidP="008114CA">
      <w:pPr>
        <w:jc w:val="both"/>
        <w:rPr>
          <w:color w:val="FF0000"/>
          <w:lang w:val="en-GB"/>
        </w:rPr>
      </w:pPr>
      <w:r w:rsidRPr="003A425A">
        <w:rPr>
          <w:rFonts w:ascii="Times New Roman" w:hAnsi="Times New Roman"/>
          <w:color w:val="FF0000"/>
          <w:sz w:val="24"/>
          <w:szCs w:val="24"/>
          <w:lang w:val="en-GB"/>
        </w:rPr>
        <w:t>BorderImage</w:t>
      </w:r>
    </w:p>
    <w:p w:rsidR="005A6BBD" w:rsidRPr="003A425A" w:rsidRDefault="00953454" w:rsidP="008114CA">
      <w:pPr>
        <w:jc w:val="both"/>
        <w:rPr>
          <w:rFonts w:ascii="Times New Roman" w:hAnsi="Times New Roman"/>
          <w:sz w:val="24"/>
          <w:szCs w:val="24"/>
          <w:lang w:val="en-GB"/>
        </w:rPr>
      </w:pPr>
      <w:hyperlink r:id="rId995" w:anchor="details" w:history="1">
        <w:r w:rsidR="005A6BBD" w:rsidRPr="003A425A">
          <w:rPr>
            <w:rStyle w:val="a3"/>
            <w:rFonts w:ascii="Times New Roman" w:hAnsi="Times New Roman"/>
            <w:sz w:val="24"/>
            <w:szCs w:val="24"/>
            <w:lang w:val="en-GB"/>
          </w:rPr>
          <w:t>http://qt-project.org/doc/qt-5.1/qtquick/qml-qtquick2-borderimage.html#details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BorderImage тип используется для создания границ за пределами изображений или для покрытия зонами каждого изображения. Данный тип разбивает изображение на 9 областей. Затем при помощи масштабирования различные зоны изображения масштабируются по-разному, что очень удобно для создания границ.</w:t>
      </w:r>
    </w:p>
    <w:p w:rsidR="00FE7E83" w:rsidRPr="003A425A" w:rsidRDefault="00FE7E83" w:rsidP="00346821">
      <w:pPr>
        <w:pStyle w:val="4"/>
      </w:pPr>
      <w:bookmarkStart w:id="528" w:name="_Toc382058635"/>
      <w:r w:rsidRPr="003A425A">
        <w:rPr>
          <w:rFonts w:ascii="Times New Roman" w:hAnsi="Times New Roman"/>
          <w:color w:val="auto"/>
          <w:sz w:val="24"/>
          <w:szCs w:val="24"/>
        </w:rPr>
        <w:t>AnimatedImage</w:t>
      </w:r>
      <w:bookmarkEnd w:id="528"/>
    </w:p>
    <w:p w:rsidR="005A6BBD" w:rsidRPr="003A425A" w:rsidRDefault="00953454" w:rsidP="00605F34">
      <w:pPr>
        <w:jc w:val="both"/>
        <w:rPr>
          <w:rFonts w:ascii="Times New Roman" w:hAnsi="Times New Roman"/>
          <w:sz w:val="24"/>
          <w:szCs w:val="24"/>
        </w:rPr>
      </w:pPr>
      <w:hyperlink r:id="rId996" w:anchor="details" w:history="1">
        <w:r w:rsidR="005A6BBD" w:rsidRPr="003A425A">
          <w:rPr>
            <w:rStyle w:val="a3"/>
            <w:rFonts w:ascii="Times New Roman" w:hAnsi="Times New Roman"/>
            <w:sz w:val="24"/>
            <w:szCs w:val="24"/>
          </w:rPr>
          <w:t>http://qt-project.org/doc/qt-5.1/qtquick/qml-qtquick2-animatedimage.html#details</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AnimatedImage расширяет особенности типа изображения, обеспечивая способ проигрывания анимаций, сохранённых как изображения, содержащие наборы фреймов, такие как </w:t>
      </w:r>
      <w:r w:rsidRPr="003A425A">
        <w:rPr>
          <w:rFonts w:ascii="Times New Roman" w:hAnsi="Times New Roman"/>
          <w:sz w:val="24"/>
          <w:szCs w:val="24"/>
          <w:lang w:val="en-US"/>
        </w:rPr>
        <w:t>GIF</w:t>
      </w:r>
      <w:r w:rsidRPr="003A425A">
        <w:rPr>
          <w:rFonts w:ascii="Times New Roman" w:hAnsi="Times New Roman"/>
          <w:sz w:val="24"/>
          <w:szCs w:val="24"/>
        </w:rPr>
        <w:t xml:space="preserve"> файлы.</w:t>
      </w:r>
    </w:p>
    <w:p w:rsidR="00956F65" w:rsidRPr="003A425A" w:rsidRDefault="00956F65" w:rsidP="00956F65">
      <w:pPr>
        <w:pStyle w:val="4"/>
        <w:rPr>
          <w:color w:val="FF0000"/>
        </w:rPr>
      </w:pPr>
      <w:bookmarkStart w:id="529" w:name="_Toc382058636"/>
      <w:r w:rsidRPr="003A425A">
        <w:rPr>
          <w:rFonts w:ascii="Times New Roman" w:hAnsi="Times New Roman"/>
          <w:color w:val="FF0000"/>
          <w:sz w:val="24"/>
          <w:szCs w:val="24"/>
        </w:rPr>
        <w:t>AnimatedSprite</w:t>
      </w:r>
      <w:bookmarkEnd w:id="529"/>
    </w:p>
    <w:p w:rsidR="005A6BBD" w:rsidRPr="003A425A" w:rsidRDefault="00953454" w:rsidP="00605F34">
      <w:pPr>
        <w:jc w:val="both"/>
        <w:rPr>
          <w:rFonts w:ascii="Times New Roman" w:hAnsi="Times New Roman"/>
          <w:sz w:val="24"/>
          <w:szCs w:val="24"/>
        </w:rPr>
      </w:pPr>
      <w:hyperlink r:id="rId997" w:anchor="details" w:history="1">
        <w:r w:rsidR="005A6BBD" w:rsidRPr="003A425A">
          <w:rPr>
            <w:rStyle w:val="a3"/>
            <w:rFonts w:ascii="Times New Roman" w:hAnsi="Times New Roman"/>
            <w:sz w:val="24"/>
            <w:szCs w:val="24"/>
          </w:rPr>
          <w:t>http://qt-project.org/doc/qt-5.1/qtquick/qml-qtquick2-animatedsprite.html#details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lastRenderedPageBreak/>
        <w:t>AnimatedSprite обеспечивает рисование и контроль над анимацией, которая обеспечивается как множественные фреймы одном и том же файле изображений.</w:t>
      </w:r>
    </w:p>
    <w:p w:rsidR="00956F65" w:rsidRPr="003A425A" w:rsidRDefault="00956F65" w:rsidP="00956F65">
      <w:pPr>
        <w:pStyle w:val="4"/>
        <w:rPr>
          <w:color w:val="FF0000"/>
        </w:rPr>
      </w:pPr>
      <w:bookmarkStart w:id="530" w:name="_Toc382058637"/>
      <w:r w:rsidRPr="003A425A">
        <w:rPr>
          <w:color w:val="FF0000"/>
        </w:rPr>
        <w:t>Другие визуальные типы</w:t>
      </w:r>
      <w:bookmarkEnd w:id="530"/>
    </w:p>
    <w:p w:rsidR="005A6BBD" w:rsidRPr="003A425A" w:rsidRDefault="00953454" w:rsidP="00605F34">
      <w:pPr>
        <w:jc w:val="both"/>
        <w:rPr>
          <w:rFonts w:ascii="Times New Roman" w:hAnsi="Times New Roman"/>
          <w:sz w:val="24"/>
          <w:szCs w:val="24"/>
        </w:rPr>
      </w:pPr>
      <w:hyperlink r:id="rId998" w:anchor="details" w:history="1">
        <w:r w:rsidR="005A6BBD" w:rsidRPr="003A425A">
          <w:rPr>
            <w:rStyle w:val="a3"/>
            <w:rFonts w:ascii="Times New Roman" w:hAnsi="Times New Roman"/>
            <w:sz w:val="24"/>
            <w:szCs w:val="24"/>
          </w:rPr>
          <w:t>http://qt-project.org/doc/qt-5.1/qtquick/qml-qtquick2-spritesequence.html#details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SpriteSequence рисует и управляет набором анимаций, определённым типом Sprite.</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Text – для вставки форматированного текста на экран.</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Window – обеспечивает окно высокого уровня в приложении.</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Accessible – присоединённое свойство, которое делает элементы доступными.</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Gradient, GradientStop (определение цвета для градиента).</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SystemPalette – доступ к палитрам </w:t>
      </w:r>
      <w:r w:rsidR="00B00C9F" w:rsidRPr="003A425A">
        <w:rPr>
          <w:rFonts w:ascii="Times New Roman" w:hAnsi="Times New Roman"/>
          <w:sz w:val="24"/>
          <w:szCs w:val="24"/>
        </w:rPr>
        <w:t>qt</w:t>
      </w:r>
      <w:r w:rsidRPr="003A425A">
        <w:rPr>
          <w:rFonts w:ascii="Times New Roman" w:hAnsi="Times New Roman"/>
          <w:sz w:val="24"/>
          <w:szCs w:val="24"/>
        </w:rPr>
        <w:t>.</w:t>
      </w:r>
    </w:p>
    <w:p w:rsidR="005A6BBD" w:rsidRPr="003A425A" w:rsidRDefault="005A6BBD" w:rsidP="006F0698">
      <w:pPr>
        <w:jc w:val="both"/>
        <w:rPr>
          <w:rFonts w:ascii="Times New Roman" w:hAnsi="Times New Roman"/>
          <w:sz w:val="24"/>
          <w:szCs w:val="24"/>
        </w:rPr>
      </w:pPr>
      <w:r w:rsidRPr="003A425A">
        <w:rPr>
          <w:rFonts w:ascii="Times New Roman" w:hAnsi="Times New Roman"/>
          <w:sz w:val="24"/>
          <w:szCs w:val="24"/>
        </w:rPr>
        <w:t>Screen – информация о экране, на котором изображен э</w:t>
      </w:r>
      <w:r w:rsidR="00956F65" w:rsidRPr="003A425A">
        <w:rPr>
          <w:rFonts w:ascii="Times New Roman" w:hAnsi="Times New Roman"/>
          <w:sz w:val="24"/>
          <w:szCs w:val="24"/>
        </w:rPr>
        <w:t>лемент.</w:t>
      </w:r>
    </w:p>
    <w:p w:rsidR="005A6BBD" w:rsidRPr="003A425A" w:rsidRDefault="005A6BBD" w:rsidP="00605F34">
      <w:pPr>
        <w:jc w:val="both"/>
        <w:rPr>
          <w:rFonts w:ascii="Times New Roman" w:hAnsi="Times New Roman"/>
          <w:color w:val="FF0000"/>
          <w:sz w:val="24"/>
          <w:szCs w:val="24"/>
        </w:rPr>
      </w:pPr>
      <w:r w:rsidRPr="003A425A">
        <w:rPr>
          <w:rFonts w:ascii="Times New Roman" w:hAnsi="Times New Roman"/>
          <w:color w:val="FF0000"/>
          <w:sz w:val="24"/>
          <w:szCs w:val="24"/>
        </w:rPr>
        <w:t>QQuickSprite рисует спрайты одного или более фреймов и анимирует их. Спрайты могут быть в середине файлов изображения, или вдоль множественных рядов и т.д.</w:t>
      </w:r>
    </w:p>
    <w:p w:rsidR="005A6BBD" w:rsidRPr="003A425A" w:rsidRDefault="005A6BBD" w:rsidP="00605F34">
      <w:pPr>
        <w:jc w:val="both"/>
        <w:rPr>
          <w:rFonts w:ascii="Times New Roman" w:hAnsi="Times New Roman"/>
          <w:color w:val="FF0000"/>
          <w:sz w:val="24"/>
          <w:szCs w:val="24"/>
        </w:rPr>
      </w:pPr>
      <w:r w:rsidRPr="003A425A">
        <w:rPr>
          <w:rFonts w:ascii="Times New Roman" w:hAnsi="Times New Roman"/>
          <w:color w:val="FF0000"/>
          <w:sz w:val="24"/>
          <w:szCs w:val="24"/>
        </w:rPr>
        <w:t xml:space="preserve">FontLoader загружает шрифты при помощи имени </w:t>
      </w:r>
      <w:r w:rsidR="006B754A" w:rsidRPr="003A425A">
        <w:rPr>
          <w:rFonts w:ascii="Times New Roman" w:hAnsi="Times New Roman"/>
          <w:color w:val="FF0000"/>
          <w:sz w:val="24"/>
          <w:szCs w:val="24"/>
        </w:rPr>
        <w:t>url</w:t>
      </w:r>
      <w:r w:rsidRPr="003A425A">
        <w:rPr>
          <w:rFonts w:ascii="Times New Roman" w:hAnsi="Times New Roman"/>
          <w:color w:val="FF0000"/>
          <w:sz w:val="24"/>
          <w:szCs w:val="24"/>
        </w:rPr>
        <w:t>.</w:t>
      </w:r>
    </w:p>
    <w:p w:rsidR="00956F65" w:rsidRPr="003A425A" w:rsidRDefault="00956F65" w:rsidP="00956F65">
      <w:pPr>
        <w:pStyle w:val="4"/>
      </w:pPr>
      <w:bookmarkStart w:id="531" w:name="_Toc382058638"/>
      <w:r w:rsidRPr="003A425A">
        <w:rPr>
          <w:rFonts w:ascii="Times New Roman" w:hAnsi="Times New Roman"/>
          <w:color w:val="auto"/>
          <w:sz w:val="24"/>
          <w:szCs w:val="24"/>
        </w:rPr>
        <w:t>Repeater</w:t>
      </w:r>
      <w:bookmarkEnd w:id="531"/>
    </w:p>
    <w:p w:rsidR="005A6BBD" w:rsidRPr="003A425A" w:rsidRDefault="00953454" w:rsidP="00605F34">
      <w:pPr>
        <w:jc w:val="both"/>
        <w:rPr>
          <w:rFonts w:ascii="Times New Roman" w:hAnsi="Times New Roman"/>
          <w:sz w:val="24"/>
          <w:szCs w:val="24"/>
        </w:rPr>
      </w:pPr>
      <w:hyperlink r:id="rId999" w:anchor="details" w:history="1">
        <w:r w:rsidR="005A6BBD" w:rsidRPr="003A425A">
          <w:rPr>
            <w:rStyle w:val="a3"/>
            <w:rFonts w:ascii="Times New Roman" w:hAnsi="Times New Roman"/>
            <w:sz w:val="24"/>
            <w:szCs w:val="24"/>
          </w:rPr>
          <w:t>http://qt-project.org/doc/qt-5.1/qtquick/qml-qtquick2-repeater.html#details</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Repeater используется для создания большого количества похожих элементов. Он имеет модель и делегат. Элемент данного типа обычно заключён в типе позиционирования, таком как строка или колонка, для того чтобы визуально размещать множественные делегаты, созданные данным типом. </w:t>
      </w:r>
      <w:r w:rsidRPr="003A425A">
        <w:rPr>
          <w:rFonts w:ascii="Times New Roman" w:hAnsi="Times New Roman"/>
          <w:i/>
          <w:sz w:val="24"/>
          <w:szCs w:val="24"/>
        </w:rPr>
        <w:t>Есть пример кода, из которого становится всё ясно.</w:t>
      </w:r>
    </w:p>
    <w:p w:rsidR="00312552" w:rsidRPr="003A425A" w:rsidRDefault="00312552" w:rsidP="00312552">
      <w:pPr>
        <w:pStyle w:val="4"/>
      </w:pPr>
      <w:bookmarkStart w:id="532" w:name="_Toc382058639"/>
      <w:r w:rsidRPr="003A425A">
        <w:rPr>
          <w:rFonts w:ascii="Times New Roman" w:hAnsi="Times New Roman"/>
          <w:color w:val="auto"/>
          <w:sz w:val="24"/>
          <w:szCs w:val="24"/>
        </w:rPr>
        <w:t>Loader</w:t>
      </w:r>
      <w:bookmarkEnd w:id="532"/>
    </w:p>
    <w:p w:rsidR="005A6BBD" w:rsidRPr="003A425A" w:rsidRDefault="00953454" w:rsidP="00605F34">
      <w:pPr>
        <w:jc w:val="both"/>
        <w:rPr>
          <w:rFonts w:ascii="Times New Roman" w:hAnsi="Times New Roman"/>
          <w:sz w:val="24"/>
          <w:szCs w:val="24"/>
        </w:rPr>
      </w:pPr>
      <w:hyperlink r:id="rId1000" w:anchor="details" w:history="1">
        <w:r w:rsidR="005A6BBD" w:rsidRPr="003A425A">
          <w:rPr>
            <w:rStyle w:val="a3"/>
            <w:rFonts w:ascii="Times New Roman" w:hAnsi="Times New Roman"/>
            <w:sz w:val="24"/>
            <w:szCs w:val="24"/>
          </w:rPr>
          <w:t>http://qt-project.org/doc/qt-5.1/qtquick/qml-qtquick2-loader.html#details</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Loader используется для динамической загрузки </w:t>
      </w:r>
      <w:r w:rsidR="009B0257" w:rsidRPr="003A425A">
        <w:rPr>
          <w:rFonts w:ascii="Times New Roman" w:hAnsi="Times New Roman"/>
          <w:sz w:val="24"/>
          <w:szCs w:val="24"/>
        </w:rPr>
        <w:t>qml</w:t>
      </w:r>
      <w:r w:rsidRPr="003A425A">
        <w:rPr>
          <w:rFonts w:ascii="Times New Roman" w:hAnsi="Times New Roman"/>
          <w:sz w:val="24"/>
          <w:szCs w:val="24"/>
        </w:rPr>
        <w:t xml:space="preserve"> компонентов.</w:t>
      </w:r>
      <w:r w:rsidR="00312552" w:rsidRPr="003A425A">
        <w:rPr>
          <w:rFonts w:ascii="Times New Roman" w:hAnsi="Times New Roman"/>
          <w:sz w:val="24"/>
          <w:szCs w:val="24"/>
        </w:rPr>
        <w:t xml:space="preserve"> </w:t>
      </w:r>
      <w:r w:rsidRPr="003A425A">
        <w:rPr>
          <w:rFonts w:ascii="Times New Roman" w:hAnsi="Times New Roman"/>
          <w:sz w:val="24"/>
          <w:szCs w:val="24"/>
        </w:rPr>
        <w:t xml:space="preserve">Он может загружать </w:t>
      </w:r>
      <w:r w:rsidR="009B0257" w:rsidRPr="003A425A">
        <w:rPr>
          <w:rFonts w:ascii="Times New Roman" w:hAnsi="Times New Roman"/>
          <w:sz w:val="24"/>
          <w:szCs w:val="24"/>
        </w:rPr>
        <w:t>qml</w:t>
      </w:r>
      <w:r w:rsidRPr="003A425A">
        <w:rPr>
          <w:rFonts w:ascii="Times New Roman" w:hAnsi="Times New Roman"/>
          <w:sz w:val="24"/>
          <w:szCs w:val="24"/>
        </w:rPr>
        <w:t xml:space="preserve"> файл или </w:t>
      </w:r>
      <w:r w:rsidR="00085476" w:rsidRPr="003A425A">
        <w:rPr>
          <w:rFonts w:ascii="Times New Roman" w:hAnsi="Times New Roman"/>
          <w:sz w:val="24"/>
          <w:szCs w:val="24"/>
        </w:rPr>
        <w:t>объект</w:t>
      </w:r>
      <w:r w:rsidRPr="003A425A">
        <w:rPr>
          <w:rFonts w:ascii="Times New Roman" w:hAnsi="Times New Roman"/>
          <w:sz w:val="24"/>
          <w:szCs w:val="24"/>
        </w:rPr>
        <w:t xml:space="preserve"> компонента. Он полезен для задержки создания компонентов, пока они действительно не понадобятся. </w:t>
      </w:r>
      <w:r w:rsidRPr="003A425A">
        <w:rPr>
          <w:rFonts w:ascii="Times New Roman" w:hAnsi="Times New Roman"/>
          <w:i/>
          <w:sz w:val="24"/>
          <w:szCs w:val="24"/>
        </w:rPr>
        <w:t>Есть пример кода использования загрузчика.</w:t>
      </w:r>
      <w:r w:rsidR="00312552" w:rsidRPr="003A425A">
        <w:rPr>
          <w:rFonts w:ascii="Times New Roman" w:hAnsi="Times New Roman"/>
          <w:i/>
          <w:sz w:val="24"/>
          <w:szCs w:val="24"/>
        </w:rPr>
        <w:t xml:space="preserve"> </w:t>
      </w:r>
      <w:r w:rsidRPr="003A425A">
        <w:rPr>
          <w:rFonts w:ascii="Times New Roman" w:hAnsi="Times New Roman"/>
          <w:i/>
          <w:sz w:val="24"/>
          <w:szCs w:val="24"/>
        </w:rPr>
        <w:t xml:space="preserve">Далее приводится описание и пример кода касательно правил изменения размера загружаемого элемента. </w:t>
      </w:r>
      <w:r w:rsidRPr="003A425A">
        <w:rPr>
          <w:rFonts w:ascii="Times New Roman" w:hAnsi="Times New Roman"/>
          <w:sz w:val="24"/>
          <w:szCs w:val="24"/>
        </w:rPr>
        <w:t>Результат таков: размеры загрузчика и загружаемого элемента оказываются идентичными.</w:t>
      </w:r>
      <w:r w:rsidR="00312552" w:rsidRPr="003A425A">
        <w:rPr>
          <w:rFonts w:ascii="Times New Roman" w:hAnsi="Times New Roman"/>
          <w:sz w:val="24"/>
          <w:szCs w:val="24"/>
        </w:rPr>
        <w:t xml:space="preserve"> </w:t>
      </w:r>
      <w:r w:rsidRPr="003A425A">
        <w:rPr>
          <w:rFonts w:ascii="Times New Roman" w:hAnsi="Times New Roman"/>
          <w:sz w:val="24"/>
          <w:szCs w:val="24"/>
        </w:rPr>
        <w:t xml:space="preserve">Все сигналы от загруженного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могут быть получены через тип </w:t>
      </w:r>
      <w:r w:rsidRPr="003A425A">
        <w:rPr>
          <w:rFonts w:ascii="Times New Roman" w:hAnsi="Times New Roman"/>
          <w:sz w:val="24"/>
          <w:szCs w:val="24"/>
          <w:lang w:val="en-US"/>
        </w:rPr>
        <w:t>Connections</w:t>
      </w:r>
      <w:r w:rsidRPr="003A425A">
        <w:rPr>
          <w:rFonts w:ascii="Times New Roman" w:hAnsi="Times New Roman"/>
          <w:sz w:val="24"/>
          <w:szCs w:val="24"/>
        </w:rPr>
        <w:t xml:space="preserve">. </w:t>
      </w:r>
      <w:r w:rsidRPr="003A425A">
        <w:rPr>
          <w:rFonts w:ascii="Times New Roman" w:hAnsi="Times New Roman"/>
          <w:i/>
          <w:sz w:val="24"/>
          <w:szCs w:val="24"/>
        </w:rPr>
        <w:t>Есть понятный пример кода.</w:t>
      </w:r>
      <w:r w:rsidR="00312552" w:rsidRPr="003A425A">
        <w:rPr>
          <w:rFonts w:ascii="Times New Roman" w:hAnsi="Times New Roman"/>
          <w:i/>
          <w:sz w:val="24"/>
          <w:szCs w:val="24"/>
        </w:rPr>
        <w:t xml:space="preserve"> </w:t>
      </w:r>
      <w:r w:rsidRPr="003A425A">
        <w:rPr>
          <w:rFonts w:ascii="Times New Roman" w:hAnsi="Times New Roman"/>
          <w:i/>
          <w:sz w:val="24"/>
          <w:szCs w:val="24"/>
        </w:rPr>
        <w:t>Есть некоторое предостережение при использовании данного класса внутри делегата. Я пока его не понял, но в будущем, возможно, разберусь.</w:t>
      </w:r>
    </w:p>
    <w:p w:rsidR="00255C88" w:rsidRPr="003A425A" w:rsidRDefault="00255C88" w:rsidP="00255C88">
      <w:pPr>
        <w:pStyle w:val="4"/>
        <w:rPr>
          <w:rFonts w:ascii="Times New Roman" w:hAnsi="Times New Roman"/>
          <w:sz w:val="24"/>
          <w:szCs w:val="24"/>
        </w:rPr>
      </w:pPr>
      <w:bookmarkStart w:id="533" w:name="_Toc382058640"/>
      <w:r w:rsidRPr="003A425A">
        <w:rPr>
          <w:rFonts w:ascii="Times New Roman" w:hAnsi="Times New Roman"/>
          <w:sz w:val="24"/>
          <w:szCs w:val="24"/>
        </w:rPr>
        <w:t>Визуальные типы для трансформаций</w:t>
      </w:r>
      <w:bookmarkEnd w:id="533"/>
    </w:p>
    <w:p w:rsidR="00255C88" w:rsidRPr="003A425A" w:rsidRDefault="00953454" w:rsidP="00605F34">
      <w:pPr>
        <w:jc w:val="both"/>
        <w:rPr>
          <w:rFonts w:ascii="Times New Roman" w:hAnsi="Times New Roman"/>
          <w:b/>
          <w:sz w:val="24"/>
          <w:szCs w:val="24"/>
        </w:rPr>
      </w:pPr>
      <w:hyperlink r:id="rId1001" w:history="1">
        <w:r w:rsidR="00255C88" w:rsidRPr="003A425A">
          <w:rPr>
            <w:rStyle w:val="a3"/>
            <w:rFonts w:ascii="Times New Roman" w:hAnsi="Times New Roman"/>
            <w:b/>
            <w:sz w:val="24"/>
            <w:szCs w:val="24"/>
          </w:rPr>
          <w:t>http://qt-project.org/doc/qt-5.1/qtquick/qtquick-qmltypereference.html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Transform – позволяет определение продвинутых преобразований элементов.</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Scale – присваивает поведения масштабирования элементов.</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lastRenderedPageBreak/>
        <w:t>Rotation – присваивает поведения вращения элементов.</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Translate – присваивает поведения трансляции элементов.</w:t>
      </w:r>
    </w:p>
    <w:p w:rsidR="00255C88" w:rsidRPr="003A425A" w:rsidRDefault="00255C88" w:rsidP="00255C88">
      <w:pPr>
        <w:pStyle w:val="3"/>
        <w:rPr>
          <w:color w:val="FF0000"/>
          <w:sz w:val="24"/>
          <w:szCs w:val="24"/>
        </w:rPr>
      </w:pPr>
      <w:bookmarkStart w:id="534" w:name="_Toc382058641"/>
      <w:r w:rsidRPr="003A425A">
        <w:rPr>
          <w:color w:val="FF0000"/>
          <w:sz w:val="24"/>
          <w:szCs w:val="24"/>
        </w:rPr>
        <w:t>Модуль ввода пользовател</w:t>
      </w:r>
      <w:r w:rsidR="00346821" w:rsidRPr="003A425A">
        <w:rPr>
          <w:color w:val="FF0000"/>
          <w:sz w:val="24"/>
          <w:szCs w:val="24"/>
        </w:rPr>
        <w:t>я</w:t>
      </w:r>
      <w:bookmarkEnd w:id="534"/>
    </w:p>
    <w:p w:rsidR="00255C88" w:rsidRPr="003A425A" w:rsidRDefault="00953454" w:rsidP="00255C88">
      <w:pPr>
        <w:jc w:val="both"/>
        <w:rPr>
          <w:rFonts w:ascii="Times New Roman" w:hAnsi="Times New Roman"/>
          <w:b/>
          <w:sz w:val="24"/>
          <w:szCs w:val="24"/>
        </w:rPr>
      </w:pPr>
      <w:hyperlink r:id="rId1002" w:history="1">
        <w:r w:rsidR="00255C88" w:rsidRPr="003A425A">
          <w:rPr>
            <w:rStyle w:val="a3"/>
            <w:rFonts w:ascii="Times New Roman" w:hAnsi="Times New Roman"/>
            <w:b/>
            <w:sz w:val="24"/>
            <w:szCs w:val="24"/>
          </w:rPr>
          <w:t>http://qt-project.org/doc/qt-5.1/qtquick/qtquick-qmltypereference.html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MouseArea – устанавливает область взаимодействия с мышью.</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Keys – обеспечивает компоненты присоединёнными свойствами для обработки ввода с клавиш.</w:t>
      </w:r>
    </w:p>
    <w:p w:rsidR="005A6BBD" w:rsidRPr="003A425A" w:rsidRDefault="005A6BBD" w:rsidP="00605F34">
      <w:pPr>
        <w:jc w:val="both"/>
        <w:rPr>
          <w:rFonts w:ascii="Times New Roman" w:hAnsi="Times New Roman"/>
          <w:color w:val="FF0000"/>
          <w:sz w:val="24"/>
          <w:szCs w:val="24"/>
        </w:rPr>
      </w:pPr>
      <w:r w:rsidRPr="003A425A">
        <w:rPr>
          <w:rFonts w:ascii="Times New Roman" w:hAnsi="Times New Roman"/>
          <w:color w:val="FF0000"/>
          <w:sz w:val="24"/>
          <w:szCs w:val="24"/>
        </w:rPr>
        <w:t>KeyNavigation – поддерживает клавишную навигацию при помощи стрелок.</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lang w:val="en-US"/>
        </w:rPr>
        <w:t>FocusScope</w:t>
      </w:r>
      <w:r w:rsidRPr="003A425A">
        <w:rPr>
          <w:rFonts w:ascii="Times New Roman" w:hAnsi="Times New Roman"/>
          <w:sz w:val="24"/>
          <w:szCs w:val="24"/>
        </w:rPr>
        <w:t xml:space="preserve"> создаёт область видимости фокуса. Помогает в обработке фокуса ввода клавиатуры при построении повторно используемых </w:t>
      </w:r>
      <w:r w:rsidR="009B0257" w:rsidRPr="003A425A">
        <w:rPr>
          <w:rFonts w:ascii="Times New Roman" w:hAnsi="Times New Roman"/>
          <w:sz w:val="24"/>
          <w:szCs w:val="24"/>
        </w:rPr>
        <w:t>qml</w:t>
      </w:r>
      <w:r w:rsidRPr="003A425A">
        <w:rPr>
          <w:rFonts w:ascii="Times New Roman" w:hAnsi="Times New Roman"/>
          <w:sz w:val="24"/>
          <w:szCs w:val="24"/>
        </w:rPr>
        <w:t xml:space="preserve"> компонентов.</w:t>
      </w:r>
    </w:p>
    <w:p w:rsidR="002A7FFB" w:rsidRPr="003A425A" w:rsidRDefault="002A7FFB" w:rsidP="002A7FFB">
      <w:pPr>
        <w:pStyle w:val="4"/>
      </w:pPr>
      <w:bookmarkStart w:id="535" w:name="_Toc382058642"/>
      <w:r w:rsidRPr="003A425A">
        <w:rPr>
          <w:rFonts w:ascii="Times New Roman" w:hAnsi="Times New Roman"/>
          <w:color w:val="auto"/>
          <w:sz w:val="24"/>
          <w:szCs w:val="24"/>
        </w:rPr>
        <w:t>Flickable</w:t>
      </w:r>
      <w:bookmarkEnd w:id="535"/>
    </w:p>
    <w:p w:rsidR="005A6BBD" w:rsidRPr="003A425A" w:rsidRDefault="00953454" w:rsidP="00605F34">
      <w:pPr>
        <w:jc w:val="both"/>
        <w:rPr>
          <w:rFonts w:ascii="Times New Roman" w:hAnsi="Times New Roman"/>
          <w:sz w:val="24"/>
          <w:szCs w:val="24"/>
        </w:rPr>
      </w:pPr>
      <w:hyperlink r:id="rId1003" w:anchor="details" w:history="1">
        <w:r w:rsidR="005A6BBD" w:rsidRPr="003A425A">
          <w:rPr>
            <w:rStyle w:val="a3"/>
            <w:rFonts w:ascii="Times New Roman" w:hAnsi="Times New Roman"/>
            <w:sz w:val="24"/>
            <w:szCs w:val="24"/>
          </w:rPr>
          <w:t>http://qt-project.org/doc/qt-5.1/qtquick/qml-qtquick2-flickable.html#details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Flickable размещает своих детей на поверхности, которая может быть перетащена и щёлкнута, вызывая прокрутку представления на дочерних элементах. Это поведение образует основу элементов, которые разработаны, чтобы показать большое количество дочерних элементов, таких как </w:t>
      </w:r>
      <w:hyperlink r:id="rId1004" w:history="1">
        <w:r w:rsidRPr="003A425A">
          <w:rPr>
            <w:rStyle w:val="a3"/>
            <w:rFonts w:ascii="Times New Roman" w:hAnsi="Times New Roman"/>
            <w:color w:val="auto"/>
            <w:sz w:val="24"/>
            <w:szCs w:val="24"/>
          </w:rPr>
          <w:t>ListView</w:t>
        </w:r>
      </w:hyperlink>
      <w:r w:rsidRPr="003A425A">
        <w:rPr>
          <w:rFonts w:ascii="Times New Roman" w:hAnsi="Times New Roman"/>
          <w:sz w:val="24"/>
          <w:szCs w:val="24"/>
        </w:rPr>
        <w:t xml:space="preserve"> and </w:t>
      </w:r>
      <w:hyperlink r:id="rId1005" w:history="1">
        <w:r w:rsidRPr="003A425A">
          <w:rPr>
            <w:rStyle w:val="a3"/>
            <w:rFonts w:ascii="Times New Roman" w:hAnsi="Times New Roman"/>
            <w:color w:val="auto"/>
            <w:sz w:val="24"/>
            <w:szCs w:val="24"/>
          </w:rPr>
          <w:t>GridView</w:t>
        </w:r>
      </w:hyperlink>
      <w:r w:rsidRPr="003A425A">
        <w:rPr>
          <w:rFonts w:ascii="Times New Roman" w:hAnsi="Times New Roman"/>
          <w:sz w:val="24"/>
          <w:szCs w:val="24"/>
        </w:rPr>
        <w:t>.</w:t>
      </w:r>
      <w:r w:rsidR="002A7FFB" w:rsidRPr="003A425A">
        <w:rPr>
          <w:rFonts w:ascii="Times New Roman" w:hAnsi="Times New Roman"/>
          <w:sz w:val="24"/>
          <w:szCs w:val="24"/>
        </w:rPr>
        <w:t xml:space="preserve"> </w:t>
      </w:r>
      <w:r w:rsidRPr="003A425A">
        <w:rPr>
          <w:rFonts w:ascii="Times New Roman" w:hAnsi="Times New Roman"/>
          <w:sz w:val="24"/>
          <w:szCs w:val="24"/>
        </w:rPr>
        <w:t>Иногда возможно перемещать представления при помощи мыши. Это полезно, например, при организации прокрутки на мобильном устройстве.</w:t>
      </w:r>
    </w:p>
    <w:p w:rsidR="005A6BBD" w:rsidRPr="003A425A" w:rsidRDefault="002A7FFB" w:rsidP="002A7FFB">
      <w:pPr>
        <w:pStyle w:val="4"/>
        <w:rPr>
          <w:rFonts w:ascii="Times New Roman" w:hAnsi="Times New Roman"/>
          <w:b w:val="0"/>
          <w:sz w:val="24"/>
          <w:szCs w:val="24"/>
        </w:rPr>
      </w:pPr>
      <w:bookmarkStart w:id="536" w:name="_Toc382058643"/>
      <w:r w:rsidRPr="003A425A">
        <w:rPr>
          <w:rFonts w:ascii="Times New Roman" w:hAnsi="Times New Roman"/>
          <w:b w:val="0"/>
          <w:sz w:val="24"/>
          <w:szCs w:val="24"/>
        </w:rPr>
        <w:t>Типы ввода-вывода</w:t>
      </w:r>
      <w:bookmarkEnd w:id="536"/>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PinchArea – обработка щипков.</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MultiPointTouchArea – обеспечивает обработку множественных точек прикосновения.</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Drag – для определения событий перетаскивания и отпускания для визуальных элементов.</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DropArea – для определения события перетаскивания и отпускания в некоторой области.</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TextInput – захватывает ввод пользователя с клавиатуры.</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TextEdit – отображает много линий форматируемого </w:t>
      </w:r>
      <w:r w:rsidR="00B347C0" w:rsidRPr="003A425A">
        <w:rPr>
          <w:rFonts w:ascii="Times New Roman" w:hAnsi="Times New Roman"/>
          <w:sz w:val="24"/>
          <w:szCs w:val="24"/>
        </w:rPr>
        <w:t>редактир</w:t>
      </w:r>
      <w:r w:rsidRPr="003A425A">
        <w:rPr>
          <w:rFonts w:ascii="Times New Roman" w:hAnsi="Times New Roman"/>
          <w:sz w:val="24"/>
          <w:szCs w:val="24"/>
        </w:rPr>
        <w:t>уемого текста.</w:t>
      </w:r>
    </w:p>
    <w:p w:rsidR="005A6BBD" w:rsidRPr="003A425A" w:rsidRDefault="005A6BBD" w:rsidP="00605F34">
      <w:pPr>
        <w:jc w:val="both"/>
        <w:rPr>
          <w:rFonts w:ascii="Times New Roman" w:hAnsi="Times New Roman"/>
          <w:sz w:val="24"/>
          <w:szCs w:val="24"/>
          <w:lang w:val="en-US"/>
        </w:rPr>
      </w:pPr>
      <w:r w:rsidRPr="003A425A">
        <w:rPr>
          <w:rFonts w:ascii="Times New Roman" w:hAnsi="Times New Roman"/>
          <w:sz w:val="24"/>
          <w:szCs w:val="24"/>
          <w:lang w:val="en-GB"/>
        </w:rPr>
        <w:t>IntValidator</w:t>
      </w:r>
      <w:r w:rsidRPr="003A425A">
        <w:rPr>
          <w:rFonts w:ascii="Times New Roman" w:hAnsi="Times New Roman"/>
          <w:sz w:val="24"/>
          <w:szCs w:val="24"/>
          <w:lang w:val="en-US"/>
        </w:rPr>
        <w:t xml:space="preserve">, </w:t>
      </w:r>
      <w:r w:rsidRPr="003A425A">
        <w:rPr>
          <w:rFonts w:ascii="Times New Roman" w:hAnsi="Times New Roman"/>
          <w:sz w:val="24"/>
          <w:szCs w:val="24"/>
          <w:lang w:val="en-GB"/>
        </w:rPr>
        <w:t>DoubleValidator</w:t>
      </w:r>
      <w:r w:rsidRPr="003A425A">
        <w:rPr>
          <w:rFonts w:ascii="Times New Roman" w:hAnsi="Times New Roman"/>
          <w:sz w:val="24"/>
          <w:szCs w:val="24"/>
          <w:lang w:val="en-US"/>
        </w:rPr>
        <w:t xml:space="preserve">, </w:t>
      </w:r>
      <w:r w:rsidRPr="003A425A">
        <w:rPr>
          <w:rFonts w:ascii="Times New Roman" w:hAnsi="Times New Roman"/>
          <w:sz w:val="24"/>
          <w:szCs w:val="24"/>
          <w:lang w:val="en-GB"/>
        </w:rPr>
        <w:t>RegExpValidator</w:t>
      </w:r>
      <w:r w:rsidRPr="003A425A">
        <w:rPr>
          <w:rFonts w:ascii="Times New Roman" w:hAnsi="Times New Roman"/>
          <w:sz w:val="24"/>
          <w:szCs w:val="24"/>
          <w:lang w:val="en-US"/>
        </w:rPr>
        <w:t>.</w:t>
      </w:r>
    </w:p>
    <w:p w:rsidR="005A6BBD" w:rsidRPr="003A425A" w:rsidRDefault="005A6BBD" w:rsidP="00605F34">
      <w:pPr>
        <w:jc w:val="both"/>
        <w:rPr>
          <w:rFonts w:ascii="Times New Roman" w:hAnsi="Times New Roman"/>
          <w:sz w:val="24"/>
          <w:szCs w:val="24"/>
          <w:lang w:val="en-US"/>
        </w:rPr>
      </w:pPr>
      <w:r w:rsidRPr="003A425A">
        <w:rPr>
          <w:rFonts w:ascii="Times New Roman" w:hAnsi="Times New Roman"/>
          <w:sz w:val="24"/>
          <w:szCs w:val="24"/>
          <w:lang w:val="en-GB"/>
        </w:rPr>
        <w:t>TouchPoint</w:t>
      </w:r>
      <w:r w:rsidRPr="003A425A">
        <w:rPr>
          <w:rFonts w:ascii="Times New Roman" w:hAnsi="Times New Roman"/>
          <w:sz w:val="24"/>
          <w:szCs w:val="24"/>
          <w:lang w:val="en-US"/>
        </w:rPr>
        <w:t xml:space="preserve"> – </w:t>
      </w:r>
      <w:r w:rsidRPr="003A425A">
        <w:rPr>
          <w:rFonts w:ascii="Times New Roman" w:hAnsi="Times New Roman"/>
          <w:sz w:val="24"/>
          <w:szCs w:val="24"/>
        </w:rPr>
        <w:t>описывает</w:t>
      </w:r>
      <w:r w:rsidRPr="003A425A">
        <w:rPr>
          <w:rFonts w:ascii="Times New Roman" w:hAnsi="Times New Roman"/>
          <w:sz w:val="24"/>
          <w:szCs w:val="24"/>
          <w:lang w:val="en-US"/>
        </w:rPr>
        <w:t xml:space="preserve"> </w:t>
      </w:r>
      <w:r w:rsidRPr="003A425A">
        <w:rPr>
          <w:rFonts w:ascii="Times New Roman" w:hAnsi="Times New Roman"/>
          <w:sz w:val="24"/>
          <w:szCs w:val="24"/>
        </w:rPr>
        <w:t>точку</w:t>
      </w:r>
      <w:r w:rsidRPr="003A425A">
        <w:rPr>
          <w:rFonts w:ascii="Times New Roman" w:hAnsi="Times New Roman"/>
          <w:sz w:val="24"/>
          <w:szCs w:val="24"/>
          <w:lang w:val="en-US"/>
        </w:rPr>
        <w:t xml:space="preserve"> </w:t>
      </w:r>
      <w:r w:rsidRPr="003A425A">
        <w:rPr>
          <w:rFonts w:ascii="Times New Roman" w:hAnsi="Times New Roman"/>
          <w:sz w:val="24"/>
          <w:szCs w:val="24"/>
        </w:rPr>
        <w:t>прикосновения</w:t>
      </w:r>
      <w:r w:rsidRPr="003A425A">
        <w:rPr>
          <w:rFonts w:ascii="Times New Roman" w:hAnsi="Times New Roman"/>
          <w:sz w:val="24"/>
          <w:szCs w:val="24"/>
          <w:lang w:val="en-US"/>
        </w:rPr>
        <w:t xml:space="preserve"> </w:t>
      </w:r>
      <w:r w:rsidRPr="003A425A">
        <w:rPr>
          <w:rFonts w:ascii="Times New Roman" w:hAnsi="Times New Roman"/>
          <w:sz w:val="24"/>
          <w:szCs w:val="24"/>
        </w:rPr>
        <w:t>в</w:t>
      </w:r>
      <w:r w:rsidRPr="003A425A">
        <w:rPr>
          <w:rFonts w:ascii="Times New Roman" w:hAnsi="Times New Roman"/>
          <w:sz w:val="24"/>
          <w:szCs w:val="24"/>
          <w:lang w:val="en-US"/>
        </w:rPr>
        <w:t xml:space="preserve"> </w:t>
      </w:r>
      <w:hyperlink r:id="rId1006" w:history="1">
        <w:r w:rsidRPr="003A425A">
          <w:rPr>
            <w:rStyle w:val="a3"/>
            <w:rFonts w:ascii="Times New Roman" w:hAnsi="Times New Roman"/>
            <w:color w:val="auto"/>
            <w:sz w:val="24"/>
            <w:szCs w:val="24"/>
            <w:lang w:val="en-US"/>
          </w:rPr>
          <w:t>MultiPointTouchArea</w:t>
        </w:r>
      </w:hyperlink>
      <w:r w:rsidRPr="003A425A">
        <w:rPr>
          <w:rFonts w:ascii="Times New Roman" w:hAnsi="Times New Roman"/>
          <w:sz w:val="24"/>
          <w:szCs w:val="24"/>
          <w:lang w:val="en-US"/>
        </w:rPr>
        <w:t>.</w:t>
      </w:r>
    </w:p>
    <w:p w:rsidR="005A6BBD" w:rsidRPr="003A425A" w:rsidRDefault="005A6BBD" w:rsidP="00605F34">
      <w:pPr>
        <w:jc w:val="both"/>
        <w:rPr>
          <w:rFonts w:ascii="Times New Roman" w:hAnsi="Times New Roman"/>
          <w:sz w:val="24"/>
          <w:szCs w:val="24"/>
          <w:lang w:val="en-GB"/>
        </w:rPr>
      </w:pPr>
      <w:r w:rsidRPr="003A425A">
        <w:rPr>
          <w:rFonts w:ascii="Times New Roman" w:hAnsi="Times New Roman"/>
          <w:sz w:val="24"/>
          <w:szCs w:val="24"/>
          <w:lang w:val="en-GB"/>
        </w:rPr>
        <w:t>PinchEvent, WheelEvent, MouseEvent, KeyEvent, DragEvent.</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Теперь переходим к блоку типов позиционирования.</w:t>
      </w:r>
    </w:p>
    <w:p w:rsidR="002A7FFB" w:rsidRPr="003A425A" w:rsidRDefault="002A7FFB" w:rsidP="002A7FFB">
      <w:pPr>
        <w:pStyle w:val="3"/>
        <w:rPr>
          <w:color w:val="FF0000"/>
          <w:sz w:val="24"/>
          <w:szCs w:val="24"/>
        </w:rPr>
      </w:pPr>
      <w:bookmarkStart w:id="537" w:name="_Toc382058644"/>
      <w:r w:rsidRPr="003A425A">
        <w:rPr>
          <w:color w:val="FF0000"/>
          <w:sz w:val="24"/>
          <w:szCs w:val="24"/>
        </w:rPr>
        <w:t>Типы расположения элементов</w:t>
      </w:r>
      <w:bookmarkEnd w:id="537"/>
    </w:p>
    <w:p w:rsidR="002A7FFB" w:rsidRPr="003A425A" w:rsidRDefault="00953454" w:rsidP="00605F34">
      <w:pPr>
        <w:jc w:val="both"/>
        <w:rPr>
          <w:rFonts w:ascii="Times New Roman" w:hAnsi="Times New Roman"/>
          <w:sz w:val="24"/>
        </w:rPr>
      </w:pPr>
      <w:hyperlink r:id="rId1007" w:history="1">
        <w:r w:rsidR="002A7FFB" w:rsidRPr="003A425A">
          <w:rPr>
            <w:rStyle w:val="a3"/>
            <w:rFonts w:ascii="Times New Roman" w:hAnsi="Times New Roman"/>
            <w:sz w:val="24"/>
          </w:rPr>
          <w:t>http://qt-project.org/doc/qt-5.1/qtquick/qtquick-qmltypereference.html</w:t>
        </w:r>
      </w:hyperlink>
    </w:p>
    <w:p w:rsidR="005A6BBD" w:rsidRPr="003A425A" w:rsidRDefault="00953454" w:rsidP="00605F34">
      <w:pPr>
        <w:jc w:val="both"/>
        <w:rPr>
          <w:rFonts w:ascii="Times New Roman" w:hAnsi="Times New Roman"/>
          <w:color w:val="FF0000"/>
          <w:sz w:val="24"/>
          <w:szCs w:val="24"/>
        </w:rPr>
      </w:pPr>
      <w:hyperlink r:id="rId1008" w:history="1">
        <w:r w:rsidR="005A6BBD" w:rsidRPr="003A425A">
          <w:rPr>
            <w:rStyle w:val="a3"/>
            <w:rFonts w:ascii="Times New Roman" w:hAnsi="Times New Roman"/>
            <w:color w:val="FF0000"/>
            <w:sz w:val="24"/>
            <w:szCs w:val="24"/>
          </w:rPr>
          <w:t>Positioner</w:t>
        </w:r>
      </w:hyperlink>
      <w:r w:rsidR="005A6BBD" w:rsidRPr="003A425A">
        <w:rPr>
          <w:rFonts w:ascii="Times New Roman" w:hAnsi="Times New Roman"/>
          <w:color w:val="FF0000"/>
          <w:sz w:val="24"/>
          <w:szCs w:val="24"/>
        </w:rPr>
        <w:t xml:space="preserve"> – присоединённое свойство, которое обеспечивает информацию о том, где элемент размещается.</w:t>
      </w:r>
    </w:p>
    <w:p w:rsidR="005A6BBD" w:rsidRPr="003A425A" w:rsidRDefault="00953454" w:rsidP="00605F34">
      <w:pPr>
        <w:jc w:val="both"/>
        <w:rPr>
          <w:rFonts w:ascii="Times New Roman" w:hAnsi="Times New Roman"/>
          <w:sz w:val="24"/>
          <w:szCs w:val="24"/>
        </w:rPr>
      </w:pPr>
      <w:hyperlink r:id="rId1009" w:history="1">
        <w:r w:rsidR="005A6BBD" w:rsidRPr="003A425A">
          <w:rPr>
            <w:rStyle w:val="a3"/>
            <w:rFonts w:ascii="Times New Roman" w:hAnsi="Times New Roman"/>
            <w:color w:val="auto"/>
            <w:sz w:val="24"/>
            <w:szCs w:val="24"/>
          </w:rPr>
          <w:t>Column</w:t>
        </w:r>
      </w:hyperlink>
      <w:r w:rsidR="005A6BBD" w:rsidRPr="003A425A">
        <w:rPr>
          <w:rFonts w:ascii="Times New Roman" w:hAnsi="Times New Roman"/>
          <w:sz w:val="24"/>
          <w:szCs w:val="24"/>
        </w:rPr>
        <w:t xml:space="preserve"> – организует его наследников вертикально.</w:t>
      </w:r>
    </w:p>
    <w:p w:rsidR="005A6BBD" w:rsidRPr="003A425A" w:rsidRDefault="00953454" w:rsidP="00605F34">
      <w:pPr>
        <w:jc w:val="both"/>
        <w:rPr>
          <w:rFonts w:ascii="Times New Roman" w:hAnsi="Times New Roman"/>
          <w:sz w:val="24"/>
          <w:szCs w:val="24"/>
        </w:rPr>
      </w:pPr>
      <w:hyperlink r:id="rId1010" w:history="1">
        <w:r w:rsidR="005A6BBD" w:rsidRPr="003A425A">
          <w:rPr>
            <w:rStyle w:val="a3"/>
            <w:rFonts w:ascii="Times New Roman" w:hAnsi="Times New Roman"/>
            <w:color w:val="auto"/>
            <w:sz w:val="24"/>
            <w:szCs w:val="24"/>
          </w:rPr>
          <w:t>Row</w:t>
        </w:r>
      </w:hyperlink>
      <w:r w:rsidR="005A6BBD" w:rsidRPr="003A425A">
        <w:rPr>
          <w:rFonts w:ascii="Times New Roman" w:hAnsi="Times New Roman"/>
          <w:sz w:val="24"/>
          <w:szCs w:val="24"/>
        </w:rPr>
        <w:t xml:space="preserve"> – организует его наследников горизонтально.</w:t>
      </w:r>
    </w:p>
    <w:p w:rsidR="005A6BBD" w:rsidRPr="003A425A" w:rsidRDefault="00953454" w:rsidP="00605F34">
      <w:pPr>
        <w:jc w:val="both"/>
        <w:rPr>
          <w:rFonts w:ascii="Times New Roman" w:hAnsi="Times New Roman"/>
          <w:sz w:val="24"/>
          <w:szCs w:val="24"/>
        </w:rPr>
      </w:pPr>
      <w:hyperlink r:id="rId1011" w:history="1">
        <w:r w:rsidR="005A6BBD" w:rsidRPr="003A425A">
          <w:rPr>
            <w:rStyle w:val="a3"/>
            <w:rFonts w:ascii="Times New Roman" w:hAnsi="Times New Roman"/>
            <w:color w:val="auto"/>
            <w:sz w:val="24"/>
            <w:szCs w:val="24"/>
          </w:rPr>
          <w:t>Grid</w:t>
        </w:r>
      </w:hyperlink>
      <w:r w:rsidR="005A6BBD" w:rsidRPr="003A425A">
        <w:rPr>
          <w:rFonts w:ascii="Times New Roman" w:hAnsi="Times New Roman"/>
          <w:sz w:val="24"/>
          <w:szCs w:val="24"/>
        </w:rPr>
        <w:t xml:space="preserve"> – то же, но по сетке.</w:t>
      </w:r>
    </w:p>
    <w:p w:rsidR="005A6BBD" w:rsidRPr="003A425A" w:rsidRDefault="00953454" w:rsidP="00605F34">
      <w:pPr>
        <w:jc w:val="both"/>
        <w:rPr>
          <w:rFonts w:ascii="Times New Roman" w:hAnsi="Times New Roman"/>
          <w:i/>
          <w:color w:val="FF0000"/>
          <w:sz w:val="24"/>
          <w:szCs w:val="24"/>
        </w:rPr>
      </w:pPr>
      <w:hyperlink r:id="rId1012" w:history="1">
        <w:r w:rsidR="005A6BBD" w:rsidRPr="003A425A">
          <w:rPr>
            <w:rStyle w:val="a3"/>
            <w:rFonts w:ascii="Times New Roman" w:hAnsi="Times New Roman"/>
            <w:color w:val="FF0000"/>
            <w:sz w:val="24"/>
            <w:szCs w:val="24"/>
          </w:rPr>
          <w:t>Flow</w:t>
        </w:r>
      </w:hyperlink>
      <w:r w:rsidR="005A6BBD" w:rsidRPr="003A425A">
        <w:rPr>
          <w:rFonts w:ascii="Times New Roman" w:hAnsi="Times New Roman"/>
          <w:color w:val="FF0000"/>
          <w:sz w:val="24"/>
          <w:szCs w:val="24"/>
        </w:rPr>
        <w:t xml:space="preserve"> – </w:t>
      </w:r>
      <w:r w:rsidR="005A6BBD" w:rsidRPr="003A425A">
        <w:rPr>
          <w:rFonts w:ascii="Times New Roman" w:hAnsi="Times New Roman"/>
          <w:i/>
          <w:color w:val="FF0000"/>
          <w:sz w:val="24"/>
          <w:szCs w:val="24"/>
        </w:rPr>
        <w:t xml:space="preserve">для понимания данного типа лучше посмотреть </w:t>
      </w:r>
      <w:r w:rsidR="002A7FFB" w:rsidRPr="003A425A">
        <w:rPr>
          <w:rFonts w:ascii="Times New Roman" w:hAnsi="Times New Roman"/>
          <w:i/>
          <w:color w:val="FF0000"/>
          <w:sz w:val="24"/>
          <w:szCs w:val="24"/>
        </w:rPr>
        <w:t>нагляд</w:t>
      </w:r>
      <w:r w:rsidR="005A6BBD" w:rsidRPr="003A425A">
        <w:rPr>
          <w:rFonts w:ascii="Times New Roman" w:hAnsi="Times New Roman"/>
          <w:i/>
          <w:color w:val="FF0000"/>
          <w:sz w:val="24"/>
          <w:szCs w:val="24"/>
        </w:rPr>
        <w:t xml:space="preserve">ный пример по ссылке </w:t>
      </w:r>
      <w:hyperlink r:id="rId1013" w:history="1">
        <w:r w:rsidR="005A6BBD" w:rsidRPr="003A425A">
          <w:rPr>
            <w:rStyle w:val="a3"/>
            <w:rFonts w:ascii="Times New Roman" w:hAnsi="Times New Roman"/>
            <w:i/>
            <w:color w:val="FF0000"/>
            <w:sz w:val="24"/>
            <w:szCs w:val="24"/>
          </w:rPr>
          <w:t>http://qt-project.org/doc/qt-5.1/qtquick/qml-qtquick2-flow.html</w:t>
        </w:r>
      </w:hyperlink>
      <w:r w:rsidR="005A6BBD" w:rsidRPr="003A425A">
        <w:rPr>
          <w:rFonts w:ascii="Times New Roman" w:hAnsi="Times New Roman"/>
          <w:i/>
          <w:color w:val="FF0000"/>
          <w:sz w:val="24"/>
          <w:szCs w:val="24"/>
        </w:rPr>
        <w:t>.</w:t>
      </w:r>
    </w:p>
    <w:p w:rsidR="005A6BBD" w:rsidRPr="003A425A" w:rsidRDefault="00953454" w:rsidP="00605F34">
      <w:pPr>
        <w:jc w:val="both"/>
        <w:rPr>
          <w:rFonts w:ascii="Times New Roman" w:hAnsi="Times New Roman"/>
          <w:sz w:val="24"/>
          <w:szCs w:val="24"/>
        </w:rPr>
      </w:pPr>
      <w:hyperlink r:id="rId1014" w:history="1">
        <w:r w:rsidR="005A6BBD" w:rsidRPr="003A425A">
          <w:rPr>
            <w:rStyle w:val="a3"/>
            <w:rFonts w:ascii="Times New Roman" w:hAnsi="Times New Roman"/>
            <w:color w:val="auto"/>
            <w:sz w:val="24"/>
            <w:szCs w:val="24"/>
          </w:rPr>
          <w:t>LayoutMirroring</w:t>
        </w:r>
      </w:hyperlink>
      <w:r w:rsidR="005A6BBD" w:rsidRPr="003A425A">
        <w:rPr>
          <w:rFonts w:ascii="Times New Roman" w:hAnsi="Times New Roman"/>
          <w:sz w:val="24"/>
          <w:szCs w:val="24"/>
        </w:rPr>
        <w:t xml:space="preserve"> – присоединённое свойство, для поведения зеркального отражения макетов.</w:t>
      </w:r>
    </w:p>
    <w:p w:rsidR="005A6BBD" w:rsidRPr="003A425A" w:rsidRDefault="002A7FFB" w:rsidP="002A7FFB">
      <w:pPr>
        <w:pStyle w:val="3"/>
        <w:rPr>
          <w:color w:val="FF0000"/>
          <w:sz w:val="24"/>
          <w:szCs w:val="24"/>
        </w:rPr>
      </w:pPr>
      <w:bookmarkStart w:id="538" w:name="_Toc382058645"/>
      <w:r w:rsidRPr="003A425A">
        <w:rPr>
          <w:color w:val="FF0000"/>
          <w:sz w:val="24"/>
          <w:szCs w:val="24"/>
        </w:rPr>
        <w:t>Состояния, переходы и анимации</w:t>
      </w:r>
      <w:bookmarkEnd w:id="538"/>
    </w:p>
    <w:p w:rsidR="002A7FFB" w:rsidRPr="003A425A" w:rsidRDefault="00953454" w:rsidP="002A7FFB">
      <w:pPr>
        <w:jc w:val="both"/>
        <w:rPr>
          <w:rFonts w:ascii="Times New Roman" w:hAnsi="Times New Roman"/>
          <w:sz w:val="24"/>
        </w:rPr>
      </w:pPr>
      <w:hyperlink r:id="rId1015" w:history="1">
        <w:r w:rsidR="002A7FFB" w:rsidRPr="003A425A">
          <w:rPr>
            <w:rStyle w:val="a3"/>
            <w:rFonts w:ascii="Times New Roman" w:hAnsi="Times New Roman"/>
            <w:sz w:val="24"/>
          </w:rPr>
          <w:t>http://qt-project.org/doc/qt-5.1/qtquick/qtquick-qmltypereference.html</w:t>
        </w:r>
      </w:hyperlink>
    </w:p>
    <w:p w:rsidR="005A6BBD" w:rsidRPr="003A425A" w:rsidRDefault="00953454" w:rsidP="00605F34">
      <w:pPr>
        <w:jc w:val="both"/>
        <w:rPr>
          <w:rFonts w:ascii="Times New Roman" w:hAnsi="Times New Roman"/>
          <w:sz w:val="24"/>
          <w:szCs w:val="24"/>
        </w:rPr>
      </w:pPr>
      <w:hyperlink r:id="rId1016" w:history="1">
        <w:r w:rsidR="005A6BBD" w:rsidRPr="003A425A">
          <w:rPr>
            <w:rStyle w:val="a3"/>
            <w:rFonts w:ascii="Times New Roman" w:hAnsi="Times New Roman"/>
            <w:color w:val="auto"/>
            <w:sz w:val="24"/>
            <w:szCs w:val="24"/>
          </w:rPr>
          <w:t>State</w:t>
        </w:r>
      </w:hyperlink>
      <w:r w:rsidR="005A6BBD" w:rsidRPr="003A425A">
        <w:rPr>
          <w:rFonts w:ascii="Times New Roman" w:hAnsi="Times New Roman"/>
          <w:sz w:val="24"/>
          <w:szCs w:val="24"/>
        </w:rPr>
        <w:t xml:space="preserve"> – определяет и устанавливает конфигурацию </w:t>
      </w:r>
      <w:r w:rsidR="00085476" w:rsidRPr="003A425A">
        <w:rPr>
          <w:rFonts w:ascii="Times New Roman" w:hAnsi="Times New Roman"/>
          <w:sz w:val="24"/>
          <w:szCs w:val="24"/>
        </w:rPr>
        <w:t>объект</w:t>
      </w:r>
      <w:r w:rsidR="005A6BBD" w:rsidRPr="003A425A">
        <w:rPr>
          <w:rFonts w:ascii="Times New Roman" w:hAnsi="Times New Roman"/>
          <w:sz w:val="24"/>
          <w:szCs w:val="24"/>
        </w:rPr>
        <w:t>ов и свойств.</w:t>
      </w:r>
    </w:p>
    <w:p w:rsidR="005A6BBD" w:rsidRPr="003A425A" w:rsidRDefault="00953454" w:rsidP="00605F34">
      <w:pPr>
        <w:jc w:val="both"/>
        <w:rPr>
          <w:rFonts w:ascii="Times New Roman" w:hAnsi="Times New Roman"/>
          <w:sz w:val="24"/>
          <w:szCs w:val="24"/>
        </w:rPr>
      </w:pPr>
      <w:hyperlink r:id="rId1017" w:history="1">
        <w:r w:rsidR="005A6BBD" w:rsidRPr="003A425A">
          <w:rPr>
            <w:rStyle w:val="a3"/>
            <w:rFonts w:ascii="Times New Roman" w:hAnsi="Times New Roman"/>
            <w:color w:val="auto"/>
            <w:sz w:val="24"/>
            <w:szCs w:val="24"/>
          </w:rPr>
          <w:t>PropertyChanges</w:t>
        </w:r>
      </w:hyperlink>
      <w:r w:rsidR="005A6BBD" w:rsidRPr="003A425A">
        <w:rPr>
          <w:rFonts w:ascii="Times New Roman" w:hAnsi="Times New Roman"/>
          <w:sz w:val="24"/>
          <w:szCs w:val="24"/>
        </w:rPr>
        <w:t xml:space="preserve"> – описывает изменения свойств внутри состояния.</w:t>
      </w:r>
    </w:p>
    <w:p w:rsidR="005A6BBD" w:rsidRPr="003A425A" w:rsidRDefault="00953454" w:rsidP="00605F34">
      <w:pPr>
        <w:jc w:val="both"/>
        <w:rPr>
          <w:rFonts w:ascii="Times New Roman" w:hAnsi="Times New Roman"/>
          <w:sz w:val="24"/>
          <w:szCs w:val="24"/>
        </w:rPr>
      </w:pPr>
      <w:hyperlink r:id="rId1018" w:history="1">
        <w:r w:rsidR="005A6BBD" w:rsidRPr="003A425A">
          <w:rPr>
            <w:rStyle w:val="a3"/>
            <w:rFonts w:ascii="Times New Roman" w:hAnsi="Times New Roman"/>
            <w:color w:val="auto"/>
            <w:sz w:val="24"/>
            <w:szCs w:val="24"/>
          </w:rPr>
          <w:t>StateGroup</w:t>
        </w:r>
      </w:hyperlink>
      <w:r w:rsidR="005A6BBD" w:rsidRPr="003A425A">
        <w:rPr>
          <w:rFonts w:ascii="Times New Roman" w:hAnsi="Times New Roman"/>
          <w:sz w:val="24"/>
          <w:szCs w:val="24"/>
        </w:rPr>
        <w:t xml:space="preserve"> – содержит набор состояний и переходов состояний.</w:t>
      </w:r>
    </w:p>
    <w:p w:rsidR="005A6BBD" w:rsidRPr="003A425A" w:rsidRDefault="00953454" w:rsidP="00605F34">
      <w:pPr>
        <w:jc w:val="both"/>
        <w:rPr>
          <w:rFonts w:ascii="Times New Roman" w:hAnsi="Times New Roman"/>
          <w:color w:val="FF0000"/>
          <w:sz w:val="24"/>
          <w:szCs w:val="24"/>
        </w:rPr>
      </w:pPr>
      <w:hyperlink r:id="rId1019" w:history="1">
        <w:r w:rsidR="005A6BBD" w:rsidRPr="003A425A">
          <w:rPr>
            <w:rStyle w:val="a3"/>
            <w:rFonts w:ascii="Times New Roman" w:hAnsi="Times New Roman"/>
            <w:color w:val="FF0000"/>
            <w:sz w:val="24"/>
            <w:szCs w:val="24"/>
          </w:rPr>
          <w:t>StateChangeScript</w:t>
        </w:r>
      </w:hyperlink>
      <w:r w:rsidR="005A6BBD" w:rsidRPr="003A425A">
        <w:rPr>
          <w:rFonts w:ascii="Times New Roman" w:hAnsi="Times New Roman"/>
          <w:color w:val="FF0000"/>
          <w:sz w:val="24"/>
          <w:szCs w:val="24"/>
        </w:rPr>
        <w:t xml:space="preserve"> – позволяет скриптовое связывание в состоянии (некоторый скрипт, который описывает переход).</w:t>
      </w:r>
    </w:p>
    <w:p w:rsidR="005A6BBD" w:rsidRPr="003A425A" w:rsidRDefault="00953454" w:rsidP="00605F34">
      <w:pPr>
        <w:jc w:val="both"/>
        <w:rPr>
          <w:rFonts w:ascii="Times New Roman" w:hAnsi="Times New Roman"/>
          <w:sz w:val="24"/>
          <w:szCs w:val="24"/>
        </w:rPr>
      </w:pPr>
      <w:hyperlink r:id="rId1020" w:history="1">
        <w:r w:rsidR="005A6BBD" w:rsidRPr="003A425A">
          <w:rPr>
            <w:rStyle w:val="a3"/>
            <w:rFonts w:ascii="Times New Roman" w:hAnsi="Times New Roman"/>
            <w:color w:val="auto"/>
            <w:sz w:val="24"/>
            <w:szCs w:val="24"/>
          </w:rPr>
          <w:t>ParentChange</w:t>
        </w:r>
      </w:hyperlink>
      <w:r w:rsidR="005A6BBD" w:rsidRPr="003A425A">
        <w:rPr>
          <w:rFonts w:ascii="Times New Roman" w:hAnsi="Times New Roman"/>
          <w:sz w:val="24"/>
          <w:szCs w:val="24"/>
        </w:rPr>
        <w:t xml:space="preserve"> – описывает, как в некотором состоянии изменить родителя.</w:t>
      </w:r>
    </w:p>
    <w:p w:rsidR="005A6BBD" w:rsidRPr="003A425A" w:rsidRDefault="00953454" w:rsidP="00605F34">
      <w:pPr>
        <w:jc w:val="both"/>
        <w:rPr>
          <w:rFonts w:ascii="Times New Roman" w:hAnsi="Times New Roman"/>
          <w:sz w:val="24"/>
          <w:szCs w:val="24"/>
        </w:rPr>
      </w:pPr>
      <w:hyperlink r:id="rId1021" w:history="1">
        <w:r w:rsidR="005A6BBD" w:rsidRPr="003A425A">
          <w:rPr>
            <w:rStyle w:val="a3"/>
            <w:rFonts w:ascii="Times New Roman" w:hAnsi="Times New Roman"/>
            <w:color w:val="auto"/>
            <w:sz w:val="24"/>
            <w:szCs w:val="24"/>
          </w:rPr>
          <w:t>AnchorChanges</w:t>
        </w:r>
      </w:hyperlink>
      <w:r w:rsidR="005A6BBD" w:rsidRPr="003A425A">
        <w:rPr>
          <w:rFonts w:ascii="Times New Roman" w:hAnsi="Times New Roman"/>
          <w:sz w:val="24"/>
          <w:szCs w:val="24"/>
        </w:rPr>
        <w:t xml:space="preserve"> – изменяет якоря элемента в некотором состоянии.</w:t>
      </w:r>
    </w:p>
    <w:p w:rsidR="005A6BBD" w:rsidRPr="003A425A" w:rsidRDefault="00953454" w:rsidP="00605F34">
      <w:pPr>
        <w:jc w:val="both"/>
        <w:rPr>
          <w:rFonts w:ascii="Times New Roman" w:hAnsi="Times New Roman"/>
          <w:sz w:val="24"/>
          <w:szCs w:val="24"/>
        </w:rPr>
      </w:pPr>
      <w:hyperlink r:id="rId1022" w:history="1">
        <w:r w:rsidR="005A6BBD" w:rsidRPr="003A425A">
          <w:rPr>
            <w:rStyle w:val="a3"/>
            <w:rFonts w:ascii="Times New Roman" w:hAnsi="Times New Roman"/>
            <w:color w:val="auto"/>
            <w:sz w:val="24"/>
            <w:szCs w:val="24"/>
          </w:rPr>
          <w:t>Transition</w:t>
        </w:r>
      </w:hyperlink>
      <w:r w:rsidR="005A6BBD" w:rsidRPr="003A425A">
        <w:rPr>
          <w:rFonts w:ascii="Times New Roman" w:hAnsi="Times New Roman"/>
          <w:sz w:val="24"/>
          <w:szCs w:val="24"/>
        </w:rPr>
        <w:t xml:space="preserve"> – анимирует переходы во время изменения состояний.</w:t>
      </w:r>
    </w:p>
    <w:p w:rsidR="005A6BBD" w:rsidRPr="003A425A" w:rsidRDefault="00953454" w:rsidP="00605F34">
      <w:pPr>
        <w:jc w:val="both"/>
        <w:rPr>
          <w:rFonts w:ascii="Times New Roman" w:hAnsi="Times New Roman"/>
          <w:sz w:val="24"/>
          <w:szCs w:val="24"/>
        </w:rPr>
      </w:pPr>
      <w:hyperlink r:id="rId1023" w:history="1">
        <w:r w:rsidR="005A6BBD" w:rsidRPr="003A425A">
          <w:rPr>
            <w:rStyle w:val="a3"/>
            <w:rFonts w:ascii="Times New Roman" w:hAnsi="Times New Roman"/>
            <w:color w:val="auto"/>
            <w:sz w:val="24"/>
            <w:szCs w:val="24"/>
          </w:rPr>
          <w:t>ViewTransition</w:t>
        </w:r>
      </w:hyperlink>
      <w:r w:rsidR="005A6BBD" w:rsidRPr="003A425A">
        <w:rPr>
          <w:rFonts w:ascii="Times New Roman" w:hAnsi="Times New Roman"/>
          <w:sz w:val="24"/>
          <w:szCs w:val="24"/>
        </w:rPr>
        <w:t xml:space="preserve"> – определяет элементы для перехода в представлении (тип используется для организации анимаций в таких представлениях как </w:t>
      </w:r>
      <w:r w:rsidR="005A6BBD" w:rsidRPr="003A425A">
        <w:rPr>
          <w:rFonts w:ascii="Times New Roman" w:hAnsi="Times New Roman"/>
          <w:sz w:val="24"/>
          <w:szCs w:val="24"/>
          <w:lang w:val="en-US"/>
        </w:rPr>
        <w:t>ListView</w:t>
      </w:r>
      <w:r w:rsidR="005A6BBD" w:rsidRPr="003A425A">
        <w:rPr>
          <w:rFonts w:ascii="Times New Roman" w:hAnsi="Times New Roman"/>
          <w:sz w:val="24"/>
          <w:szCs w:val="24"/>
        </w:rPr>
        <w:t xml:space="preserve"> при изменении модели. В документации по данному типу есть множество примеров кода).</w:t>
      </w:r>
    </w:p>
    <w:p w:rsidR="005A6BBD" w:rsidRPr="003A425A" w:rsidRDefault="00953454" w:rsidP="00605F34">
      <w:pPr>
        <w:jc w:val="both"/>
        <w:rPr>
          <w:rFonts w:ascii="Times New Roman" w:hAnsi="Times New Roman"/>
          <w:sz w:val="24"/>
          <w:szCs w:val="24"/>
        </w:rPr>
      </w:pPr>
      <w:hyperlink r:id="rId1024" w:history="1">
        <w:r w:rsidR="005A6BBD" w:rsidRPr="003A425A">
          <w:rPr>
            <w:rStyle w:val="a3"/>
            <w:rFonts w:ascii="Times New Roman" w:hAnsi="Times New Roman"/>
            <w:color w:val="auto"/>
            <w:sz w:val="24"/>
            <w:szCs w:val="24"/>
          </w:rPr>
          <w:t>SequentialAnimation</w:t>
        </w:r>
      </w:hyperlink>
      <w:r w:rsidR="005A6BBD" w:rsidRPr="003A425A">
        <w:rPr>
          <w:rFonts w:ascii="Times New Roman" w:hAnsi="Times New Roman"/>
          <w:sz w:val="24"/>
          <w:szCs w:val="24"/>
        </w:rPr>
        <w:t xml:space="preserve"> – запускает анимацию последовательно.</w:t>
      </w:r>
    </w:p>
    <w:p w:rsidR="005A6BBD" w:rsidRPr="003A425A" w:rsidRDefault="00953454" w:rsidP="00605F34">
      <w:pPr>
        <w:jc w:val="both"/>
        <w:rPr>
          <w:rFonts w:ascii="Times New Roman" w:hAnsi="Times New Roman"/>
          <w:sz w:val="24"/>
          <w:szCs w:val="24"/>
        </w:rPr>
      </w:pPr>
      <w:hyperlink r:id="rId1025" w:history="1">
        <w:r w:rsidR="005A6BBD" w:rsidRPr="003A425A">
          <w:rPr>
            <w:rStyle w:val="a3"/>
            <w:rFonts w:ascii="Times New Roman" w:hAnsi="Times New Roman"/>
            <w:color w:val="auto"/>
            <w:sz w:val="24"/>
            <w:szCs w:val="24"/>
          </w:rPr>
          <w:t>ParallelAnimation</w:t>
        </w:r>
      </w:hyperlink>
    </w:p>
    <w:p w:rsidR="00EF4163" w:rsidRPr="003A425A" w:rsidRDefault="00953454" w:rsidP="00605F34">
      <w:pPr>
        <w:jc w:val="both"/>
        <w:rPr>
          <w:rFonts w:ascii="Times New Roman" w:hAnsi="Times New Roman"/>
          <w:i/>
          <w:sz w:val="24"/>
          <w:szCs w:val="24"/>
        </w:rPr>
      </w:pPr>
      <w:hyperlink r:id="rId1026" w:history="1">
        <w:r w:rsidR="005A6BBD" w:rsidRPr="003A425A">
          <w:rPr>
            <w:rStyle w:val="a3"/>
            <w:rFonts w:ascii="Times New Roman" w:hAnsi="Times New Roman"/>
            <w:color w:val="auto"/>
            <w:sz w:val="24"/>
            <w:szCs w:val="24"/>
          </w:rPr>
          <w:t>Behavior</w:t>
        </w:r>
      </w:hyperlink>
      <w:r w:rsidR="005A6BBD" w:rsidRPr="003A425A">
        <w:rPr>
          <w:rFonts w:ascii="Times New Roman" w:hAnsi="Times New Roman"/>
          <w:sz w:val="24"/>
          <w:szCs w:val="24"/>
        </w:rPr>
        <w:t xml:space="preserve"> – определяет анимацию по умолчанию для изменения свойств (если свойство изменяется, то включается данная анимация).</w:t>
      </w:r>
    </w:p>
    <w:p w:rsidR="005A6BBD" w:rsidRPr="003A425A" w:rsidRDefault="00953454" w:rsidP="00605F34">
      <w:pPr>
        <w:jc w:val="both"/>
        <w:rPr>
          <w:rFonts w:ascii="Times New Roman" w:hAnsi="Times New Roman"/>
          <w:color w:val="FF0000"/>
          <w:sz w:val="24"/>
          <w:szCs w:val="24"/>
        </w:rPr>
      </w:pPr>
      <w:hyperlink r:id="rId1027" w:history="1">
        <w:r w:rsidR="005A6BBD" w:rsidRPr="003A425A">
          <w:rPr>
            <w:rStyle w:val="a3"/>
            <w:rFonts w:ascii="Times New Roman" w:hAnsi="Times New Roman"/>
            <w:color w:val="FF0000"/>
            <w:sz w:val="24"/>
            <w:szCs w:val="24"/>
          </w:rPr>
          <w:t>PropertyAction</w:t>
        </w:r>
      </w:hyperlink>
      <w:r w:rsidR="005A6BBD" w:rsidRPr="003A425A">
        <w:rPr>
          <w:rFonts w:ascii="Times New Roman" w:hAnsi="Times New Roman"/>
          <w:color w:val="FF0000"/>
          <w:sz w:val="24"/>
          <w:szCs w:val="24"/>
        </w:rPr>
        <w:t xml:space="preserve"> – устанавливает немедленные изменения свойства во время анимации.</w:t>
      </w:r>
    </w:p>
    <w:p w:rsidR="005A6BBD" w:rsidRPr="003A425A" w:rsidRDefault="00953454" w:rsidP="00605F34">
      <w:pPr>
        <w:jc w:val="both"/>
        <w:rPr>
          <w:rFonts w:ascii="Times New Roman" w:hAnsi="Times New Roman"/>
          <w:sz w:val="24"/>
          <w:szCs w:val="24"/>
        </w:rPr>
      </w:pPr>
      <w:hyperlink r:id="rId1028" w:history="1">
        <w:r w:rsidR="005A6BBD" w:rsidRPr="003A425A">
          <w:rPr>
            <w:rStyle w:val="a3"/>
            <w:rFonts w:ascii="Times New Roman" w:hAnsi="Times New Roman"/>
            <w:color w:val="auto"/>
            <w:sz w:val="24"/>
            <w:szCs w:val="24"/>
          </w:rPr>
          <w:t>PauseAnimation</w:t>
        </w:r>
      </w:hyperlink>
      <w:r w:rsidR="005A6BBD" w:rsidRPr="003A425A">
        <w:rPr>
          <w:rFonts w:ascii="Times New Roman" w:hAnsi="Times New Roman"/>
          <w:sz w:val="24"/>
          <w:szCs w:val="24"/>
        </w:rPr>
        <w:t xml:space="preserve"> – вводит паузу в анимации.</w:t>
      </w:r>
    </w:p>
    <w:p w:rsidR="005A6BBD" w:rsidRPr="003A425A" w:rsidRDefault="00953454" w:rsidP="00605F34">
      <w:pPr>
        <w:jc w:val="both"/>
        <w:rPr>
          <w:rFonts w:ascii="Times New Roman" w:hAnsi="Times New Roman"/>
          <w:sz w:val="24"/>
          <w:szCs w:val="24"/>
        </w:rPr>
      </w:pPr>
      <w:hyperlink r:id="rId1029" w:history="1">
        <w:r w:rsidR="005A6BBD" w:rsidRPr="003A425A">
          <w:rPr>
            <w:rStyle w:val="a3"/>
            <w:rFonts w:ascii="Times New Roman" w:hAnsi="Times New Roman"/>
            <w:color w:val="auto"/>
            <w:sz w:val="24"/>
            <w:szCs w:val="24"/>
          </w:rPr>
          <w:t>SmoothedAnimation</w:t>
        </w:r>
      </w:hyperlink>
      <w:r w:rsidR="005A6BBD" w:rsidRPr="003A425A">
        <w:rPr>
          <w:rFonts w:ascii="Times New Roman" w:hAnsi="Times New Roman"/>
          <w:sz w:val="24"/>
          <w:szCs w:val="24"/>
        </w:rPr>
        <w:t xml:space="preserve"> – позволяет </w:t>
      </w:r>
      <w:r w:rsidR="00EF4163" w:rsidRPr="003A425A">
        <w:rPr>
          <w:rFonts w:ascii="Times New Roman" w:hAnsi="Times New Roman"/>
          <w:sz w:val="24"/>
          <w:szCs w:val="24"/>
        </w:rPr>
        <w:t>Глад</w:t>
      </w:r>
      <w:r w:rsidR="005A6BBD" w:rsidRPr="003A425A">
        <w:rPr>
          <w:rFonts w:ascii="Times New Roman" w:hAnsi="Times New Roman"/>
          <w:sz w:val="24"/>
          <w:szCs w:val="24"/>
        </w:rPr>
        <w:t>ко изменять значение свойства.</w:t>
      </w:r>
    </w:p>
    <w:p w:rsidR="005A6BBD" w:rsidRPr="003A425A" w:rsidRDefault="00953454" w:rsidP="00605F34">
      <w:pPr>
        <w:jc w:val="both"/>
        <w:rPr>
          <w:rFonts w:ascii="Times New Roman" w:hAnsi="Times New Roman"/>
          <w:sz w:val="24"/>
          <w:szCs w:val="24"/>
        </w:rPr>
      </w:pPr>
      <w:hyperlink r:id="rId1030" w:history="1">
        <w:r w:rsidR="005A6BBD" w:rsidRPr="003A425A">
          <w:rPr>
            <w:rStyle w:val="a3"/>
            <w:rFonts w:ascii="Times New Roman" w:hAnsi="Times New Roman"/>
            <w:color w:val="auto"/>
            <w:sz w:val="24"/>
            <w:szCs w:val="24"/>
          </w:rPr>
          <w:t>SpringAnimation</w:t>
        </w:r>
      </w:hyperlink>
      <w:r w:rsidR="005A6BBD" w:rsidRPr="003A425A">
        <w:rPr>
          <w:rFonts w:ascii="Times New Roman" w:hAnsi="Times New Roman"/>
          <w:sz w:val="24"/>
          <w:szCs w:val="24"/>
        </w:rPr>
        <w:t xml:space="preserve"> – позволяет свойству изменять значение наподобие движения пружины.</w:t>
      </w:r>
    </w:p>
    <w:p w:rsidR="005A6BBD" w:rsidRPr="003A425A" w:rsidRDefault="00953454" w:rsidP="00605F34">
      <w:pPr>
        <w:jc w:val="both"/>
        <w:rPr>
          <w:rFonts w:ascii="Times New Roman" w:hAnsi="Times New Roman"/>
          <w:color w:val="FF0000"/>
          <w:sz w:val="24"/>
          <w:szCs w:val="24"/>
        </w:rPr>
      </w:pPr>
      <w:hyperlink r:id="rId1031" w:history="1">
        <w:r w:rsidR="005A6BBD" w:rsidRPr="003A425A">
          <w:rPr>
            <w:rStyle w:val="a3"/>
            <w:rFonts w:ascii="Times New Roman" w:hAnsi="Times New Roman"/>
            <w:color w:val="FF0000"/>
            <w:sz w:val="24"/>
            <w:szCs w:val="24"/>
          </w:rPr>
          <w:t>ScriptAction</w:t>
        </w:r>
      </w:hyperlink>
      <w:r w:rsidR="005A6BBD" w:rsidRPr="003A425A">
        <w:rPr>
          <w:rFonts w:ascii="Times New Roman" w:hAnsi="Times New Roman"/>
          <w:color w:val="FF0000"/>
          <w:sz w:val="24"/>
          <w:szCs w:val="24"/>
        </w:rPr>
        <w:t xml:space="preserve"> – запускает скрипты во время анимации (во время анимации запускает некоторый скрипт).</w:t>
      </w:r>
    </w:p>
    <w:p w:rsidR="005A6BBD" w:rsidRPr="003A425A" w:rsidRDefault="00953454" w:rsidP="00605F34">
      <w:pPr>
        <w:jc w:val="both"/>
        <w:rPr>
          <w:rFonts w:ascii="Times New Roman" w:hAnsi="Times New Roman"/>
          <w:sz w:val="24"/>
          <w:szCs w:val="24"/>
        </w:rPr>
      </w:pPr>
      <w:hyperlink r:id="rId1032" w:history="1">
        <w:r w:rsidR="005A6BBD" w:rsidRPr="003A425A">
          <w:rPr>
            <w:rStyle w:val="a3"/>
            <w:rFonts w:ascii="Times New Roman" w:hAnsi="Times New Roman"/>
            <w:color w:val="auto"/>
            <w:sz w:val="24"/>
            <w:szCs w:val="24"/>
          </w:rPr>
          <w:t>PropertyAnimation</w:t>
        </w:r>
      </w:hyperlink>
      <w:r w:rsidR="005A6BBD" w:rsidRPr="003A425A">
        <w:rPr>
          <w:rFonts w:ascii="Times New Roman" w:hAnsi="Times New Roman"/>
          <w:sz w:val="24"/>
          <w:szCs w:val="24"/>
        </w:rPr>
        <w:t xml:space="preserve"> – анимирует изменения свойств.</w:t>
      </w:r>
    </w:p>
    <w:p w:rsidR="005A6BBD" w:rsidRPr="003A425A" w:rsidRDefault="00953454" w:rsidP="00605F34">
      <w:pPr>
        <w:jc w:val="both"/>
        <w:rPr>
          <w:rFonts w:ascii="Times New Roman" w:hAnsi="Times New Roman"/>
          <w:sz w:val="24"/>
          <w:szCs w:val="24"/>
        </w:rPr>
      </w:pPr>
      <w:hyperlink r:id="rId1033" w:history="1">
        <w:r w:rsidR="005A6BBD" w:rsidRPr="003A425A">
          <w:rPr>
            <w:rStyle w:val="a3"/>
            <w:rFonts w:ascii="Times New Roman" w:hAnsi="Times New Roman"/>
            <w:color w:val="auto"/>
            <w:sz w:val="24"/>
            <w:szCs w:val="24"/>
          </w:rPr>
          <w:t>NumberAnimation</w:t>
        </w:r>
      </w:hyperlink>
      <w:r w:rsidR="005A6BBD" w:rsidRPr="003A425A">
        <w:rPr>
          <w:rFonts w:ascii="Times New Roman" w:hAnsi="Times New Roman"/>
          <w:sz w:val="24"/>
          <w:szCs w:val="24"/>
        </w:rPr>
        <w:t xml:space="preserve"> – изменяет свойства типа </w:t>
      </w:r>
      <w:r w:rsidR="005A6BBD" w:rsidRPr="003A425A">
        <w:rPr>
          <w:rFonts w:ascii="Times New Roman" w:hAnsi="Times New Roman"/>
          <w:sz w:val="24"/>
          <w:szCs w:val="24"/>
          <w:lang w:val="en-US"/>
        </w:rPr>
        <w:t>qreal</w:t>
      </w:r>
      <w:r w:rsidR="005A6BBD" w:rsidRPr="003A425A">
        <w:rPr>
          <w:rFonts w:ascii="Times New Roman" w:hAnsi="Times New Roman"/>
          <w:sz w:val="24"/>
          <w:szCs w:val="24"/>
        </w:rPr>
        <w:t xml:space="preserve">. </w:t>
      </w:r>
    </w:p>
    <w:p w:rsidR="005A6BBD" w:rsidRPr="003A425A" w:rsidRDefault="00953454" w:rsidP="00605F34">
      <w:pPr>
        <w:jc w:val="both"/>
        <w:rPr>
          <w:rFonts w:ascii="Times New Roman" w:hAnsi="Times New Roman"/>
          <w:sz w:val="24"/>
          <w:szCs w:val="24"/>
          <w:lang w:val="en-US"/>
        </w:rPr>
      </w:pPr>
      <w:hyperlink r:id="rId1034" w:history="1">
        <w:r w:rsidR="005A6BBD" w:rsidRPr="003A425A">
          <w:rPr>
            <w:rStyle w:val="a3"/>
            <w:rFonts w:ascii="Times New Roman" w:hAnsi="Times New Roman"/>
            <w:color w:val="auto"/>
            <w:sz w:val="24"/>
            <w:szCs w:val="24"/>
            <w:lang w:val="en-GB"/>
          </w:rPr>
          <w:t>Vector</w:t>
        </w:r>
        <w:r w:rsidR="005A6BBD" w:rsidRPr="003A425A">
          <w:rPr>
            <w:rStyle w:val="a3"/>
            <w:rFonts w:ascii="Times New Roman" w:hAnsi="Times New Roman"/>
            <w:color w:val="auto"/>
            <w:sz w:val="24"/>
            <w:szCs w:val="24"/>
            <w:lang w:val="en-US"/>
          </w:rPr>
          <w:t>3</w:t>
        </w:r>
        <w:r w:rsidR="005A6BBD" w:rsidRPr="003A425A">
          <w:rPr>
            <w:rStyle w:val="a3"/>
            <w:rFonts w:ascii="Times New Roman" w:hAnsi="Times New Roman"/>
            <w:color w:val="auto"/>
            <w:sz w:val="24"/>
            <w:szCs w:val="24"/>
            <w:lang w:val="en-GB"/>
          </w:rPr>
          <w:t>dAnimation</w:t>
        </w:r>
      </w:hyperlink>
      <w:r w:rsidR="005A6BBD" w:rsidRPr="003A425A">
        <w:rPr>
          <w:rFonts w:ascii="Times New Roman" w:hAnsi="Times New Roman"/>
          <w:sz w:val="24"/>
          <w:szCs w:val="24"/>
          <w:lang w:val="en-US"/>
        </w:rPr>
        <w:t xml:space="preserve">, </w:t>
      </w:r>
      <w:hyperlink r:id="rId1035" w:history="1">
        <w:r w:rsidR="005A6BBD" w:rsidRPr="003A425A">
          <w:rPr>
            <w:rStyle w:val="a3"/>
            <w:rFonts w:ascii="Times New Roman" w:hAnsi="Times New Roman"/>
            <w:color w:val="auto"/>
            <w:sz w:val="24"/>
            <w:szCs w:val="24"/>
            <w:lang w:val="en-GB"/>
          </w:rPr>
          <w:t>ColorAnimation</w:t>
        </w:r>
      </w:hyperlink>
      <w:r w:rsidR="005A6BBD" w:rsidRPr="003A425A">
        <w:rPr>
          <w:rFonts w:ascii="Times New Roman" w:hAnsi="Times New Roman"/>
          <w:sz w:val="24"/>
          <w:szCs w:val="24"/>
          <w:lang w:val="en-US"/>
        </w:rPr>
        <w:t xml:space="preserve">, </w:t>
      </w:r>
      <w:hyperlink r:id="rId1036" w:history="1">
        <w:r w:rsidR="005A6BBD" w:rsidRPr="003A425A">
          <w:rPr>
            <w:rStyle w:val="a3"/>
            <w:rFonts w:ascii="Times New Roman" w:hAnsi="Times New Roman"/>
            <w:color w:val="auto"/>
            <w:sz w:val="24"/>
            <w:szCs w:val="24"/>
            <w:lang w:val="en-GB"/>
          </w:rPr>
          <w:t>RotationAnimation</w:t>
        </w:r>
      </w:hyperlink>
      <w:r w:rsidR="005A6BBD" w:rsidRPr="003A425A">
        <w:rPr>
          <w:rFonts w:ascii="Times New Roman" w:hAnsi="Times New Roman"/>
          <w:sz w:val="24"/>
          <w:szCs w:val="24"/>
          <w:lang w:val="en-US"/>
        </w:rPr>
        <w:t xml:space="preserve">, </w:t>
      </w:r>
      <w:hyperlink r:id="rId1037" w:history="1">
        <w:r w:rsidR="005A6BBD" w:rsidRPr="003A425A">
          <w:rPr>
            <w:rStyle w:val="a3"/>
            <w:rFonts w:ascii="Times New Roman" w:hAnsi="Times New Roman"/>
            <w:color w:val="auto"/>
            <w:sz w:val="24"/>
            <w:szCs w:val="24"/>
            <w:lang w:val="en-GB"/>
          </w:rPr>
          <w:t>ParentAnimation</w:t>
        </w:r>
      </w:hyperlink>
      <w:r w:rsidR="005A6BBD" w:rsidRPr="003A425A">
        <w:rPr>
          <w:rFonts w:ascii="Times New Roman" w:hAnsi="Times New Roman"/>
          <w:sz w:val="24"/>
          <w:szCs w:val="24"/>
          <w:lang w:val="en-US"/>
        </w:rPr>
        <w:t xml:space="preserve">, </w:t>
      </w:r>
      <w:hyperlink r:id="rId1038" w:history="1">
        <w:r w:rsidR="005A6BBD" w:rsidRPr="003A425A">
          <w:rPr>
            <w:rStyle w:val="a3"/>
            <w:rFonts w:ascii="Times New Roman" w:hAnsi="Times New Roman"/>
            <w:color w:val="auto"/>
            <w:sz w:val="24"/>
            <w:szCs w:val="24"/>
            <w:lang w:val="en-GB"/>
          </w:rPr>
          <w:t>AnchorAnimation</w:t>
        </w:r>
      </w:hyperlink>
      <w:r w:rsidR="005A6BBD" w:rsidRPr="003A425A">
        <w:rPr>
          <w:rFonts w:ascii="Times New Roman" w:hAnsi="Times New Roman"/>
          <w:sz w:val="24"/>
          <w:szCs w:val="24"/>
          <w:lang w:val="en-US"/>
        </w:rPr>
        <w:t>.</w:t>
      </w:r>
    </w:p>
    <w:p w:rsidR="005A6BBD" w:rsidRPr="003A425A" w:rsidRDefault="00953454" w:rsidP="00605F34">
      <w:pPr>
        <w:jc w:val="both"/>
        <w:rPr>
          <w:rFonts w:ascii="Times New Roman" w:hAnsi="Times New Roman"/>
          <w:color w:val="FF0000"/>
          <w:sz w:val="24"/>
          <w:szCs w:val="24"/>
        </w:rPr>
      </w:pPr>
      <w:hyperlink r:id="rId1039" w:history="1">
        <w:r w:rsidR="005A6BBD" w:rsidRPr="003A425A">
          <w:rPr>
            <w:rStyle w:val="a3"/>
            <w:rFonts w:ascii="Times New Roman" w:hAnsi="Times New Roman"/>
            <w:color w:val="FF0000"/>
            <w:sz w:val="24"/>
            <w:szCs w:val="24"/>
          </w:rPr>
          <w:t>PathAnimation</w:t>
        </w:r>
      </w:hyperlink>
      <w:r w:rsidR="005A6BBD" w:rsidRPr="003A425A">
        <w:rPr>
          <w:rFonts w:ascii="Times New Roman" w:hAnsi="Times New Roman"/>
          <w:color w:val="FF0000"/>
          <w:sz w:val="24"/>
          <w:szCs w:val="24"/>
        </w:rPr>
        <w:t xml:space="preserve">  - анимирует позиции вдоль пути (видимо, изменения значений).</w:t>
      </w:r>
    </w:p>
    <w:p w:rsidR="005A6BBD" w:rsidRPr="003A425A" w:rsidRDefault="00953454" w:rsidP="00605F34">
      <w:pPr>
        <w:jc w:val="both"/>
        <w:rPr>
          <w:rFonts w:ascii="Times New Roman" w:hAnsi="Times New Roman"/>
          <w:sz w:val="24"/>
          <w:szCs w:val="24"/>
        </w:rPr>
      </w:pPr>
      <w:hyperlink r:id="rId1040" w:history="1">
        <w:r w:rsidR="005A6BBD" w:rsidRPr="003A425A">
          <w:rPr>
            <w:rStyle w:val="a3"/>
            <w:rFonts w:ascii="Times New Roman" w:hAnsi="Times New Roman"/>
            <w:color w:val="auto"/>
            <w:sz w:val="24"/>
            <w:szCs w:val="24"/>
          </w:rPr>
          <w:t>PathInterpolator</w:t>
        </w:r>
      </w:hyperlink>
      <w:r w:rsidR="005A6BBD" w:rsidRPr="003A425A">
        <w:rPr>
          <w:rFonts w:ascii="Times New Roman" w:hAnsi="Times New Roman"/>
          <w:sz w:val="24"/>
          <w:szCs w:val="24"/>
        </w:rPr>
        <w:t xml:space="preserve"> – позволяет создавать анимацию вручную вдоль пути.</w:t>
      </w:r>
    </w:p>
    <w:p w:rsidR="005A6BBD" w:rsidRPr="003A425A" w:rsidRDefault="00953454" w:rsidP="00605F34">
      <w:pPr>
        <w:jc w:val="both"/>
        <w:rPr>
          <w:rFonts w:ascii="Times New Roman" w:hAnsi="Times New Roman"/>
          <w:color w:val="FF0000"/>
          <w:sz w:val="24"/>
          <w:szCs w:val="24"/>
        </w:rPr>
      </w:pPr>
      <w:hyperlink r:id="rId1041" w:history="1">
        <w:r w:rsidR="005A6BBD" w:rsidRPr="003A425A">
          <w:rPr>
            <w:rStyle w:val="a3"/>
            <w:rFonts w:ascii="Times New Roman" w:hAnsi="Times New Roman"/>
            <w:color w:val="FF0000"/>
            <w:sz w:val="24"/>
            <w:szCs w:val="24"/>
          </w:rPr>
          <w:t>AnimationController</w:t>
        </w:r>
      </w:hyperlink>
      <w:r w:rsidR="005A6BBD" w:rsidRPr="003A425A">
        <w:rPr>
          <w:rFonts w:ascii="Times New Roman" w:hAnsi="Times New Roman"/>
          <w:color w:val="FF0000"/>
          <w:sz w:val="24"/>
          <w:szCs w:val="24"/>
        </w:rPr>
        <w:t xml:space="preserve"> – позволяет ручной контроль за прогрессом в анимации.</w:t>
      </w:r>
    </w:p>
    <w:p w:rsidR="005A6BBD" w:rsidRPr="003A425A" w:rsidRDefault="00953454" w:rsidP="00605F34">
      <w:pPr>
        <w:jc w:val="both"/>
        <w:rPr>
          <w:rFonts w:ascii="Times New Roman" w:hAnsi="Times New Roman"/>
          <w:sz w:val="24"/>
          <w:szCs w:val="24"/>
        </w:rPr>
      </w:pPr>
      <w:hyperlink r:id="rId1042" w:history="1">
        <w:r w:rsidR="005A6BBD" w:rsidRPr="003A425A">
          <w:rPr>
            <w:rStyle w:val="a3"/>
            <w:rFonts w:ascii="Times New Roman" w:hAnsi="Times New Roman"/>
            <w:color w:val="auto"/>
            <w:sz w:val="24"/>
            <w:szCs w:val="24"/>
          </w:rPr>
          <w:t>Path</w:t>
        </w:r>
      </w:hyperlink>
      <w:r w:rsidR="005A6BBD" w:rsidRPr="003A425A">
        <w:rPr>
          <w:rFonts w:ascii="Times New Roman" w:hAnsi="Times New Roman"/>
          <w:sz w:val="24"/>
          <w:szCs w:val="24"/>
        </w:rPr>
        <w:t xml:space="preserve"> – определяет путь, используемый </w:t>
      </w:r>
      <w:hyperlink r:id="rId1043" w:history="1">
        <w:r w:rsidR="005A6BBD" w:rsidRPr="003A425A">
          <w:rPr>
            <w:rStyle w:val="a3"/>
            <w:rFonts w:ascii="Times New Roman" w:hAnsi="Times New Roman"/>
            <w:color w:val="auto"/>
            <w:sz w:val="24"/>
            <w:szCs w:val="24"/>
          </w:rPr>
          <w:t>PathView</w:t>
        </w:r>
      </w:hyperlink>
      <w:r w:rsidR="005A6BBD" w:rsidRPr="003A425A">
        <w:rPr>
          <w:rFonts w:ascii="Times New Roman" w:hAnsi="Times New Roman"/>
          <w:sz w:val="24"/>
          <w:szCs w:val="24"/>
        </w:rPr>
        <w:t xml:space="preserve">, он состоит из одного или нескольких сегментов пути, таких как </w:t>
      </w:r>
      <w:hyperlink r:id="rId1044" w:history="1">
        <w:r w:rsidR="005A6BBD" w:rsidRPr="003A425A">
          <w:rPr>
            <w:rStyle w:val="a3"/>
            <w:rFonts w:ascii="Times New Roman" w:hAnsi="Times New Roman"/>
            <w:color w:val="auto"/>
            <w:sz w:val="24"/>
            <w:szCs w:val="24"/>
          </w:rPr>
          <w:t>PathLine</w:t>
        </w:r>
      </w:hyperlink>
      <w:r w:rsidR="005A6BBD" w:rsidRPr="003A425A">
        <w:rPr>
          <w:rFonts w:ascii="Times New Roman" w:hAnsi="Times New Roman"/>
          <w:sz w:val="24"/>
          <w:szCs w:val="24"/>
        </w:rPr>
        <w:t xml:space="preserve">, </w:t>
      </w:r>
      <w:hyperlink r:id="rId1045" w:history="1">
        <w:r w:rsidR="005A6BBD" w:rsidRPr="003A425A">
          <w:rPr>
            <w:rStyle w:val="a3"/>
            <w:rFonts w:ascii="Times New Roman" w:hAnsi="Times New Roman"/>
            <w:color w:val="auto"/>
            <w:sz w:val="24"/>
            <w:szCs w:val="24"/>
          </w:rPr>
          <w:t>PathQuad</w:t>
        </w:r>
      </w:hyperlink>
      <w:r w:rsidR="005A6BBD" w:rsidRPr="003A425A">
        <w:rPr>
          <w:rFonts w:ascii="Times New Roman" w:hAnsi="Times New Roman"/>
          <w:sz w:val="24"/>
          <w:szCs w:val="24"/>
        </w:rPr>
        <w:t xml:space="preserve">, </w:t>
      </w:r>
      <w:hyperlink r:id="rId1046" w:history="1">
        <w:r w:rsidR="005A6BBD" w:rsidRPr="003A425A">
          <w:rPr>
            <w:rStyle w:val="a3"/>
            <w:rFonts w:ascii="Times New Roman" w:hAnsi="Times New Roman"/>
            <w:color w:val="auto"/>
            <w:sz w:val="24"/>
            <w:szCs w:val="24"/>
          </w:rPr>
          <w:t>PathCubic</w:t>
        </w:r>
      </w:hyperlink>
      <w:r w:rsidR="005A6BBD" w:rsidRPr="003A425A">
        <w:rPr>
          <w:rFonts w:ascii="Times New Roman" w:hAnsi="Times New Roman"/>
          <w:sz w:val="24"/>
          <w:szCs w:val="24"/>
        </w:rPr>
        <w:t xml:space="preserve">, </w:t>
      </w:r>
      <w:hyperlink r:id="rId1047" w:history="1">
        <w:r w:rsidR="005A6BBD" w:rsidRPr="003A425A">
          <w:rPr>
            <w:rStyle w:val="a3"/>
            <w:rFonts w:ascii="Times New Roman" w:hAnsi="Times New Roman"/>
            <w:color w:val="auto"/>
            <w:sz w:val="24"/>
            <w:szCs w:val="24"/>
          </w:rPr>
          <w:t>PathArc</w:t>
        </w:r>
      </w:hyperlink>
      <w:r w:rsidR="005A6BBD" w:rsidRPr="003A425A">
        <w:rPr>
          <w:rFonts w:ascii="Times New Roman" w:hAnsi="Times New Roman"/>
          <w:sz w:val="24"/>
          <w:szCs w:val="24"/>
        </w:rPr>
        <w:t xml:space="preserve">, </w:t>
      </w:r>
      <w:hyperlink r:id="rId1048" w:history="1">
        <w:r w:rsidR="005A6BBD" w:rsidRPr="003A425A">
          <w:rPr>
            <w:rStyle w:val="a3"/>
            <w:rFonts w:ascii="Times New Roman" w:hAnsi="Times New Roman"/>
            <w:color w:val="auto"/>
            <w:sz w:val="24"/>
            <w:szCs w:val="24"/>
          </w:rPr>
          <w:t>PathCurve</w:t>
        </w:r>
      </w:hyperlink>
      <w:r w:rsidR="005A6BBD" w:rsidRPr="003A425A">
        <w:rPr>
          <w:rFonts w:ascii="Times New Roman" w:hAnsi="Times New Roman"/>
          <w:sz w:val="24"/>
          <w:szCs w:val="24"/>
        </w:rPr>
        <w:t xml:space="preserve">, </w:t>
      </w:r>
      <w:hyperlink r:id="rId1049" w:history="1">
        <w:r w:rsidR="005A6BBD" w:rsidRPr="003A425A">
          <w:rPr>
            <w:rStyle w:val="a3"/>
            <w:rFonts w:ascii="Times New Roman" w:hAnsi="Times New Roman"/>
            <w:color w:val="auto"/>
            <w:sz w:val="24"/>
            <w:szCs w:val="24"/>
          </w:rPr>
          <w:t>PathSvg</w:t>
        </w:r>
      </w:hyperlink>
      <w:r w:rsidR="005A6BBD" w:rsidRPr="003A425A">
        <w:rPr>
          <w:rFonts w:ascii="Times New Roman" w:hAnsi="Times New Roman"/>
          <w:sz w:val="24"/>
          <w:szCs w:val="24"/>
        </w:rPr>
        <w:t>.</w:t>
      </w:r>
    </w:p>
    <w:p w:rsidR="005A6BBD" w:rsidRPr="003A425A" w:rsidRDefault="00953454" w:rsidP="00605F34">
      <w:pPr>
        <w:jc w:val="both"/>
        <w:rPr>
          <w:rFonts w:ascii="Times New Roman" w:hAnsi="Times New Roman"/>
          <w:sz w:val="24"/>
          <w:szCs w:val="24"/>
        </w:rPr>
      </w:pPr>
      <w:hyperlink r:id="rId1050" w:history="1">
        <w:r w:rsidR="005A6BBD" w:rsidRPr="003A425A">
          <w:rPr>
            <w:rStyle w:val="a3"/>
            <w:rFonts w:ascii="Times New Roman" w:hAnsi="Times New Roman"/>
            <w:color w:val="auto"/>
            <w:sz w:val="24"/>
            <w:szCs w:val="24"/>
          </w:rPr>
          <w:t>PathLine</w:t>
        </w:r>
      </w:hyperlink>
      <w:r w:rsidR="005A6BBD" w:rsidRPr="003A425A">
        <w:rPr>
          <w:rFonts w:ascii="Times New Roman" w:hAnsi="Times New Roman"/>
          <w:sz w:val="24"/>
          <w:szCs w:val="24"/>
        </w:rPr>
        <w:t xml:space="preserve"> – определяет линию в пути.</w:t>
      </w:r>
    </w:p>
    <w:p w:rsidR="005A6BBD" w:rsidRPr="003A425A" w:rsidRDefault="00953454" w:rsidP="00605F34">
      <w:pPr>
        <w:jc w:val="both"/>
        <w:rPr>
          <w:rFonts w:ascii="Times New Roman" w:hAnsi="Times New Roman"/>
          <w:sz w:val="24"/>
          <w:szCs w:val="24"/>
        </w:rPr>
      </w:pPr>
      <w:hyperlink r:id="rId1051" w:history="1">
        <w:r w:rsidR="005A6BBD" w:rsidRPr="003A425A">
          <w:rPr>
            <w:rStyle w:val="a3"/>
            <w:rFonts w:ascii="Times New Roman" w:hAnsi="Times New Roman"/>
            <w:color w:val="auto"/>
            <w:sz w:val="24"/>
            <w:szCs w:val="24"/>
          </w:rPr>
          <w:t>PathQuad</w:t>
        </w:r>
      </w:hyperlink>
      <w:r w:rsidR="005A6BBD" w:rsidRPr="003A425A">
        <w:rPr>
          <w:rFonts w:ascii="Times New Roman" w:hAnsi="Times New Roman"/>
          <w:sz w:val="24"/>
          <w:szCs w:val="24"/>
        </w:rPr>
        <w:t xml:space="preserve"> – определяет квадратичную кривую Безе в пути.</w:t>
      </w:r>
    </w:p>
    <w:p w:rsidR="005A6BBD" w:rsidRPr="003A425A" w:rsidRDefault="00953454" w:rsidP="00605F34">
      <w:pPr>
        <w:jc w:val="both"/>
        <w:rPr>
          <w:rFonts w:ascii="Times New Roman" w:hAnsi="Times New Roman"/>
          <w:sz w:val="24"/>
          <w:szCs w:val="24"/>
          <w:lang w:val="en-US"/>
        </w:rPr>
      </w:pPr>
      <w:hyperlink r:id="rId1052" w:history="1">
        <w:r w:rsidR="005A6BBD" w:rsidRPr="003A425A">
          <w:rPr>
            <w:rStyle w:val="a3"/>
            <w:rFonts w:ascii="Times New Roman" w:hAnsi="Times New Roman"/>
            <w:color w:val="auto"/>
            <w:sz w:val="24"/>
            <w:szCs w:val="24"/>
            <w:lang w:val="en-GB"/>
          </w:rPr>
          <w:t>PathCubic</w:t>
        </w:r>
      </w:hyperlink>
      <w:r w:rsidR="005A6BBD" w:rsidRPr="003A425A">
        <w:rPr>
          <w:rFonts w:ascii="Times New Roman" w:hAnsi="Times New Roman"/>
          <w:sz w:val="24"/>
          <w:szCs w:val="24"/>
          <w:lang w:val="en-US"/>
        </w:rPr>
        <w:t xml:space="preserve"> – </w:t>
      </w:r>
      <w:r w:rsidR="005A6BBD" w:rsidRPr="003A425A">
        <w:rPr>
          <w:rFonts w:ascii="Times New Roman" w:hAnsi="Times New Roman"/>
          <w:sz w:val="24"/>
          <w:szCs w:val="24"/>
        </w:rPr>
        <w:t>кубическую</w:t>
      </w:r>
      <w:r w:rsidR="005A6BBD" w:rsidRPr="003A425A">
        <w:rPr>
          <w:rFonts w:ascii="Times New Roman" w:hAnsi="Times New Roman"/>
          <w:sz w:val="24"/>
          <w:szCs w:val="24"/>
          <w:lang w:val="en-US"/>
        </w:rPr>
        <w:t>.</w:t>
      </w:r>
    </w:p>
    <w:p w:rsidR="005A6BBD" w:rsidRPr="003A425A" w:rsidRDefault="00953454" w:rsidP="00605F34">
      <w:pPr>
        <w:jc w:val="both"/>
        <w:rPr>
          <w:rFonts w:ascii="Times New Roman" w:hAnsi="Times New Roman"/>
          <w:sz w:val="24"/>
          <w:szCs w:val="24"/>
          <w:lang w:val="en-US"/>
        </w:rPr>
      </w:pPr>
      <w:hyperlink r:id="rId1053" w:history="1">
        <w:r w:rsidR="005A6BBD" w:rsidRPr="003A425A">
          <w:rPr>
            <w:rStyle w:val="a3"/>
            <w:rFonts w:ascii="Times New Roman" w:hAnsi="Times New Roman"/>
            <w:color w:val="auto"/>
            <w:sz w:val="24"/>
            <w:szCs w:val="24"/>
            <w:lang w:val="en-GB"/>
          </w:rPr>
          <w:t>PathArc</w:t>
        </w:r>
      </w:hyperlink>
      <w:r w:rsidR="005A6BBD" w:rsidRPr="003A425A">
        <w:rPr>
          <w:rFonts w:ascii="Times New Roman" w:hAnsi="Times New Roman"/>
          <w:sz w:val="24"/>
          <w:szCs w:val="24"/>
          <w:lang w:val="en-US"/>
        </w:rPr>
        <w:t xml:space="preserve">, </w:t>
      </w:r>
      <w:hyperlink r:id="rId1054" w:history="1">
        <w:r w:rsidR="005A6BBD" w:rsidRPr="003A425A">
          <w:rPr>
            <w:rStyle w:val="a3"/>
            <w:rFonts w:ascii="Times New Roman" w:hAnsi="Times New Roman"/>
            <w:color w:val="auto"/>
            <w:sz w:val="24"/>
            <w:szCs w:val="24"/>
            <w:lang w:val="en-GB"/>
          </w:rPr>
          <w:t>PathCurve</w:t>
        </w:r>
      </w:hyperlink>
      <w:r w:rsidR="005A6BBD" w:rsidRPr="003A425A">
        <w:rPr>
          <w:rFonts w:ascii="Times New Roman" w:hAnsi="Times New Roman"/>
          <w:sz w:val="24"/>
          <w:szCs w:val="24"/>
          <w:lang w:val="en-US"/>
        </w:rPr>
        <w:t xml:space="preserve">, </w:t>
      </w:r>
      <w:hyperlink r:id="rId1055" w:history="1">
        <w:r w:rsidR="005A6BBD" w:rsidRPr="003A425A">
          <w:rPr>
            <w:rStyle w:val="a3"/>
            <w:rFonts w:ascii="Times New Roman" w:hAnsi="Times New Roman"/>
            <w:color w:val="auto"/>
            <w:sz w:val="24"/>
            <w:szCs w:val="24"/>
            <w:lang w:val="en-GB"/>
          </w:rPr>
          <w:t>PathSvg</w:t>
        </w:r>
      </w:hyperlink>
      <w:r w:rsidR="005A6BBD" w:rsidRPr="003A425A">
        <w:rPr>
          <w:rFonts w:ascii="Times New Roman" w:hAnsi="Times New Roman"/>
          <w:sz w:val="24"/>
          <w:szCs w:val="24"/>
          <w:lang w:val="en-US"/>
        </w:rPr>
        <w:t>.</w:t>
      </w:r>
    </w:p>
    <w:p w:rsidR="005A6BBD" w:rsidRPr="003A425A" w:rsidRDefault="00953454" w:rsidP="00605F34">
      <w:pPr>
        <w:jc w:val="both"/>
        <w:rPr>
          <w:rFonts w:ascii="Times New Roman" w:hAnsi="Times New Roman"/>
          <w:sz w:val="24"/>
          <w:szCs w:val="24"/>
        </w:rPr>
      </w:pPr>
      <w:hyperlink r:id="rId1056" w:history="1">
        <w:r w:rsidR="005A6BBD" w:rsidRPr="003A425A">
          <w:rPr>
            <w:rStyle w:val="a3"/>
            <w:rFonts w:ascii="Times New Roman" w:hAnsi="Times New Roman"/>
            <w:color w:val="auto"/>
            <w:sz w:val="24"/>
            <w:szCs w:val="24"/>
            <w:lang w:val="en-GB"/>
          </w:rPr>
          <w:t>PathAttribute</w:t>
        </w:r>
      </w:hyperlink>
      <w:r w:rsidR="005A6BBD" w:rsidRPr="003A425A">
        <w:rPr>
          <w:rFonts w:ascii="Times New Roman" w:hAnsi="Times New Roman"/>
          <w:sz w:val="24"/>
          <w:szCs w:val="24"/>
        </w:rPr>
        <w:t xml:space="preserve"> – позволяет устанавливать атрибуты вдоль пути.</w:t>
      </w:r>
    </w:p>
    <w:p w:rsidR="005A6BBD" w:rsidRPr="003A425A" w:rsidRDefault="00953454" w:rsidP="00605F34">
      <w:pPr>
        <w:jc w:val="both"/>
        <w:rPr>
          <w:rFonts w:ascii="Times New Roman" w:hAnsi="Times New Roman"/>
          <w:color w:val="FF0000"/>
          <w:sz w:val="24"/>
          <w:szCs w:val="24"/>
        </w:rPr>
      </w:pPr>
      <w:hyperlink r:id="rId1057" w:history="1">
        <w:r w:rsidR="005A6BBD" w:rsidRPr="003A425A">
          <w:rPr>
            <w:rStyle w:val="a3"/>
            <w:rFonts w:ascii="Times New Roman" w:hAnsi="Times New Roman"/>
            <w:color w:val="FF0000"/>
            <w:sz w:val="24"/>
            <w:szCs w:val="24"/>
          </w:rPr>
          <w:t>PathPercent</w:t>
        </w:r>
      </w:hyperlink>
      <w:r w:rsidR="005A6BBD" w:rsidRPr="003A425A">
        <w:rPr>
          <w:rFonts w:ascii="Times New Roman" w:hAnsi="Times New Roman"/>
          <w:color w:val="FF0000"/>
          <w:sz w:val="24"/>
          <w:szCs w:val="24"/>
        </w:rPr>
        <w:t xml:space="preserve"> – изменяет распределение элементов вдоль пути (в документации к данному типу есть хороший пример, иллюстрирующий его возможности).</w:t>
      </w:r>
    </w:p>
    <w:p w:rsidR="005A6BBD" w:rsidRPr="003A425A" w:rsidRDefault="005A6BBD" w:rsidP="00EF4163">
      <w:pPr>
        <w:pStyle w:val="3"/>
        <w:rPr>
          <w:sz w:val="24"/>
          <w:szCs w:val="24"/>
        </w:rPr>
      </w:pPr>
      <w:bookmarkStart w:id="539" w:name="_Toc382058646"/>
      <w:r w:rsidRPr="003A425A">
        <w:rPr>
          <w:sz w:val="24"/>
          <w:szCs w:val="24"/>
        </w:rPr>
        <w:t xml:space="preserve">Типы моделей и представлений, а </w:t>
      </w:r>
      <w:r w:rsidR="00EF4163" w:rsidRPr="003A425A">
        <w:rPr>
          <w:sz w:val="24"/>
          <w:szCs w:val="24"/>
        </w:rPr>
        <w:t>также хранилищ данных и доступа</w:t>
      </w:r>
      <w:bookmarkEnd w:id="539"/>
    </w:p>
    <w:p w:rsidR="00EF4163" w:rsidRPr="003A425A" w:rsidRDefault="00953454" w:rsidP="00EF4163">
      <w:pPr>
        <w:jc w:val="both"/>
        <w:rPr>
          <w:rFonts w:ascii="Times New Roman" w:hAnsi="Times New Roman"/>
          <w:sz w:val="24"/>
        </w:rPr>
      </w:pPr>
      <w:hyperlink r:id="rId1058" w:history="1">
        <w:r w:rsidR="00EF4163" w:rsidRPr="003A425A">
          <w:rPr>
            <w:rStyle w:val="a3"/>
            <w:rFonts w:ascii="Times New Roman" w:hAnsi="Times New Roman"/>
            <w:sz w:val="24"/>
          </w:rPr>
          <w:t>http://qt-project.org/doc/qt-5.1/qtquick/qtquick-qmltypereference.html</w:t>
        </w:r>
      </w:hyperlink>
    </w:p>
    <w:p w:rsidR="005A6BBD" w:rsidRPr="003A425A" w:rsidRDefault="00953454" w:rsidP="00605F34">
      <w:pPr>
        <w:jc w:val="both"/>
        <w:rPr>
          <w:rFonts w:ascii="Times New Roman" w:hAnsi="Times New Roman"/>
          <w:sz w:val="24"/>
          <w:szCs w:val="24"/>
        </w:rPr>
      </w:pPr>
      <w:hyperlink r:id="rId1059" w:history="1">
        <w:r w:rsidR="005A6BBD" w:rsidRPr="003A425A">
          <w:rPr>
            <w:rStyle w:val="a3"/>
            <w:rFonts w:ascii="Times New Roman" w:hAnsi="Times New Roman"/>
            <w:color w:val="auto"/>
            <w:sz w:val="24"/>
            <w:szCs w:val="24"/>
          </w:rPr>
          <w:t>ListModel</w:t>
        </w:r>
      </w:hyperlink>
      <w:r w:rsidR="005A6BBD" w:rsidRPr="003A425A">
        <w:rPr>
          <w:rFonts w:ascii="Times New Roman" w:hAnsi="Times New Roman"/>
          <w:sz w:val="24"/>
          <w:szCs w:val="24"/>
        </w:rPr>
        <w:t xml:space="preserve"> – определяет список данных.</w:t>
      </w:r>
    </w:p>
    <w:p w:rsidR="005A6BBD" w:rsidRPr="003A425A" w:rsidRDefault="00953454" w:rsidP="00605F34">
      <w:pPr>
        <w:jc w:val="both"/>
        <w:rPr>
          <w:rFonts w:ascii="Times New Roman" w:hAnsi="Times New Roman"/>
          <w:sz w:val="24"/>
          <w:szCs w:val="24"/>
        </w:rPr>
      </w:pPr>
      <w:hyperlink r:id="rId1060" w:history="1">
        <w:r w:rsidR="005A6BBD" w:rsidRPr="003A425A">
          <w:rPr>
            <w:rStyle w:val="a3"/>
            <w:rFonts w:ascii="Times New Roman" w:hAnsi="Times New Roman"/>
            <w:color w:val="auto"/>
            <w:sz w:val="24"/>
            <w:szCs w:val="24"/>
          </w:rPr>
          <w:t>ListElement</w:t>
        </w:r>
      </w:hyperlink>
      <w:r w:rsidR="005A6BBD" w:rsidRPr="003A425A">
        <w:rPr>
          <w:rFonts w:ascii="Times New Roman" w:hAnsi="Times New Roman"/>
          <w:sz w:val="24"/>
          <w:szCs w:val="24"/>
        </w:rPr>
        <w:t xml:space="preserve"> – определяет элемент данных в модели списка.</w:t>
      </w:r>
    </w:p>
    <w:p w:rsidR="005A6BBD" w:rsidRPr="003A425A" w:rsidRDefault="00953454" w:rsidP="00605F34">
      <w:pPr>
        <w:jc w:val="both"/>
        <w:rPr>
          <w:rFonts w:ascii="Times New Roman" w:hAnsi="Times New Roman"/>
          <w:sz w:val="24"/>
          <w:szCs w:val="24"/>
        </w:rPr>
      </w:pPr>
      <w:hyperlink r:id="rId1061" w:history="1">
        <w:r w:rsidR="005A6BBD" w:rsidRPr="003A425A">
          <w:rPr>
            <w:rStyle w:val="a3"/>
            <w:rFonts w:ascii="Times New Roman" w:hAnsi="Times New Roman"/>
            <w:color w:val="auto"/>
            <w:sz w:val="24"/>
            <w:szCs w:val="24"/>
          </w:rPr>
          <w:t>ListView</w:t>
        </w:r>
      </w:hyperlink>
      <w:r w:rsidR="005A6BBD" w:rsidRPr="003A425A">
        <w:rPr>
          <w:rFonts w:ascii="Times New Roman" w:hAnsi="Times New Roman"/>
          <w:sz w:val="24"/>
          <w:szCs w:val="24"/>
        </w:rPr>
        <w:t xml:space="preserve">, </w:t>
      </w:r>
      <w:hyperlink r:id="rId1062" w:history="1">
        <w:r w:rsidR="005A6BBD" w:rsidRPr="003A425A">
          <w:rPr>
            <w:rStyle w:val="a3"/>
            <w:rFonts w:ascii="Times New Roman" w:hAnsi="Times New Roman"/>
            <w:color w:val="auto"/>
            <w:sz w:val="24"/>
            <w:szCs w:val="24"/>
          </w:rPr>
          <w:t>GridView</w:t>
        </w:r>
      </w:hyperlink>
      <w:r w:rsidR="005A6BBD" w:rsidRPr="003A425A">
        <w:rPr>
          <w:rFonts w:ascii="Times New Roman" w:hAnsi="Times New Roman"/>
          <w:sz w:val="24"/>
          <w:szCs w:val="24"/>
        </w:rPr>
        <w:t xml:space="preserve">, </w:t>
      </w:r>
      <w:hyperlink r:id="rId1063" w:history="1">
        <w:r w:rsidR="005A6BBD" w:rsidRPr="003A425A">
          <w:rPr>
            <w:rStyle w:val="a3"/>
            <w:rFonts w:ascii="Times New Roman" w:hAnsi="Times New Roman"/>
            <w:color w:val="auto"/>
            <w:sz w:val="24"/>
            <w:szCs w:val="24"/>
          </w:rPr>
          <w:t>PathView</w:t>
        </w:r>
      </w:hyperlink>
      <w:r w:rsidR="005A6BBD" w:rsidRPr="003A425A">
        <w:rPr>
          <w:rFonts w:ascii="Times New Roman" w:hAnsi="Times New Roman"/>
          <w:sz w:val="24"/>
          <w:szCs w:val="24"/>
        </w:rPr>
        <w:t xml:space="preserve"> (визуализация содержимого модели вдоль пути).</w:t>
      </w:r>
    </w:p>
    <w:p w:rsidR="005A6BBD" w:rsidRPr="003A425A" w:rsidRDefault="00953454" w:rsidP="00605F34">
      <w:pPr>
        <w:jc w:val="both"/>
        <w:rPr>
          <w:rFonts w:ascii="Times New Roman" w:hAnsi="Times New Roman"/>
          <w:color w:val="FF0000"/>
          <w:sz w:val="24"/>
          <w:szCs w:val="24"/>
        </w:rPr>
      </w:pPr>
      <w:hyperlink r:id="rId1064" w:history="1">
        <w:r w:rsidR="005A6BBD" w:rsidRPr="003A425A">
          <w:rPr>
            <w:rStyle w:val="a3"/>
            <w:rFonts w:ascii="Times New Roman" w:hAnsi="Times New Roman"/>
            <w:color w:val="FF0000"/>
            <w:sz w:val="24"/>
            <w:szCs w:val="24"/>
          </w:rPr>
          <w:t>Package</w:t>
        </w:r>
      </w:hyperlink>
      <w:r w:rsidR="005A6BBD" w:rsidRPr="003A425A">
        <w:rPr>
          <w:rFonts w:ascii="Times New Roman" w:hAnsi="Times New Roman"/>
          <w:color w:val="FF0000"/>
          <w:sz w:val="24"/>
          <w:szCs w:val="24"/>
        </w:rPr>
        <w:t xml:space="preserve"> – коллекция, которая позволяет разделять элементы между различными представлениями.</w:t>
      </w:r>
    </w:p>
    <w:p w:rsidR="005A6BBD" w:rsidRPr="003A425A" w:rsidRDefault="00953454" w:rsidP="00605F34">
      <w:pPr>
        <w:jc w:val="both"/>
        <w:rPr>
          <w:rFonts w:ascii="Times New Roman" w:hAnsi="Times New Roman"/>
          <w:color w:val="FF0000"/>
          <w:sz w:val="24"/>
          <w:szCs w:val="24"/>
        </w:rPr>
      </w:pPr>
      <w:hyperlink r:id="rId1065" w:history="1">
        <w:r w:rsidR="005A6BBD" w:rsidRPr="003A425A">
          <w:rPr>
            <w:rStyle w:val="a3"/>
            <w:rFonts w:ascii="Times New Roman" w:hAnsi="Times New Roman"/>
            <w:color w:val="FF0000"/>
            <w:sz w:val="24"/>
            <w:szCs w:val="24"/>
          </w:rPr>
          <w:t>QtQuick.LocalStorage 2</w:t>
        </w:r>
      </w:hyperlink>
      <w:r w:rsidR="005A6BBD" w:rsidRPr="003A425A">
        <w:rPr>
          <w:rFonts w:ascii="Times New Roman" w:hAnsi="Times New Roman"/>
          <w:color w:val="FF0000"/>
          <w:sz w:val="24"/>
          <w:szCs w:val="24"/>
        </w:rPr>
        <w:t xml:space="preserve"> – </w:t>
      </w:r>
      <w:r w:rsidR="006B6215" w:rsidRPr="003A425A">
        <w:rPr>
          <w:rFonts w:ascii="Times New Roman" w:hAnsi="Times New Roman"/>
          <w:color w:val="FF0000"/>
          <w:sz w:val="24"/>
          <w:szCs w:val="24"/>
        </w:rPr>
        <w:t>синглетон</w:t>
      </w:r>
      <w:r w:rsidR="005A6BBD" w:rsidRPr="003A425A">
        <w:rPr>
          <w:rFonts w:ascii="Times New Roman" w:hAnsi="Times New Roman"/>
          <w:color w:val="FF0000"/>
          <w:sz w:val="24"/>
          <w:szCs w:val="24"/>
        </w:rPr>
        <w:t xml:space="preserve">ный тип для упрощённого доступа </w:t>
      </w:r>
      <w:r w:rsidR="005A6BBD" w:rsidRPr="003A425A">
        <w:rPr>
          <w:rFonts w:ascii="Times New Roman" w:hAnsi="Times New Roman"/>
          <w:color w:val="FF0000"/>
          <w:sz w:val="24"/>
          <w:szCs w:val="24"/>
          <w:lang w:val="en-US"/>
        </w:rPr>
        <w:t>SQL</w:t>
      </w:r>
      <w:r w:rsidR="005A6BBD" w:rsidRPr="003A425A">
        <w:rPr>
          <w:rFonts w:ascii="Times New Roman" w:hAnsi="Times New Roman"/>
          <w:color w:val="FF0000"/>
          <w:sz w:val="24"/>
          <w:szCs w:val="24"/>
        </w:rPr>
        <w:t>.</w:t>
      </w:r>
    </w:p>
    <w:p w:rsidR="007337B3" w:rsidRPr="003A425A" w:rsidRDefault="007337B3" w:rsidP="007337B3">
      <w:pPr>
        <w:pStyle w:val="4"/>
      </w:pPr>
      <w:bookmarkStart w:id="540" w:name="_Toc382058647"/>
      <w:r w:rsidRPr="003A425A">
        <w:rPr>
          <w:rFonts w:ascii="Times New Roman" w:hAnsi="Times New Roman"/>
          <w:color w:val="auto"/>
          <w:sz w:val="24"/>
          <w:szCs w:val="24"/>
        </w:rPr>
        <w:t>DelegateModel</w:t>
      </w:r>
      <w:bookmarkEnd w:id="540"/>
    </w:p>
    <w:p w:rsidR="007337B3" w:rsidRPr="003A425A" w:rsidRDefault="00953454" w:rsidP="007337B3">
      <w:pPr>
        <w:jc w:val="both"/>
        <w:rPr>
          <w:rFonts w:ascii="Times New Roman" w:hAnsi="Times New Roman"/>
          <w:sz w:val="24"/>
          <w:szCs w:val="24"/>
        </w:rPr>
      </w:pPr>
      <w:hyperlink r:id="rId1066" w:anchor="details" w:history="1">
        <w:r w:rsidR="007337B3" w:rsidRPr="003A425A">
          <w:rPr>
            <w:rStyle w:val="a3"/>
            <w:rFonts w:ascii="Times New Roman" w:hAnsi="Times New Roman"/>
            <w:sz w:val="24"/>
            <w:szCs w:val="24"/>
          </w:rPr>
          <w:t>http://qt-project.org/doc/qt-5.1/qtqml/qml-qtqml-models2-delegatemodel.html#details</w:t>
        </w:r>
      </w:hyperlink>
    </w:p>
    <w:p w:rsidR="007337B3" w:rsidRPr="003A425A" w:rsidRDefault="007337B3" w:rsidP="007337B3">
      <w:pPr>
        <w:jc w:val="both"/>
        <w:rPr>
          <w:rFonts w:ascii="Times New Roman" w:hAnsi="Times New Roman"/>
          <w:i/>
          <w:sz w:val="24"/>
          <w:szCs w:val="24"/>
        </w:rPr>
      </w:pPr>
      <w:r w:rsidRPr="003A425A">
        <w:rPr>
          <w:rFonts w:ascii="Times New Roman" w:hAnsi="Times New Roman"/>
          <w:sz w:val="24"/>
          <w:szCs w:val="24"/>
        </w:rPr>
        <w:t xml:space="preserve">DelegateModel тип инкапсулирует модель и делегат, который будет инстанцирован для элементов модели. Обычно не нужно создавать данный тип модели. Он может быть полезен для манипулирования и доступа к индексам модели, когда подкласс </w:t>
      </w:r>
      <w:hyperlink r:id="rId1067"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используется в качестве модели. Также данный класс используется с </w:t>
      </w:r>
      <w:r w:rsidRPr="003A425A">
        <w:rPr>
          <w:rFonts w:ascii="Times New Roman" w:hAnsi="Times New Roman"/>
          <w:sz w:val="24"/>
          <w:szCs w:val="24"/>
        </w:rPr>
        <w:lastRenderedPageBreak/>
        <w:t xml:space="preserve">типом </w:t>
      </w:r>
      <w:hyperlink r:id="rId1068" w:history="1">
        <w:r w:rsidRPr="003A425A">
          <w:rPr>
            <w:rStyle w:val="a3"/>
            <w:rFonts w:ascii="Times New Roman" w:hAnsi="Times New Roman"/>
            <w:color w:val="auto"/>
            <w:sz w:val="24"/>
            <w:szCs w:val="24"/>
          </w:rPr>
          <w:t>Package</w:t>
        </w:r>
      </w:hyperlink>
      <w:r w:rsidRPr="003A425A">
        <w:rPr>
          <w:rFonts w:ascii="Times New Roman" w:hAnsi="Times New Roman"/>
          <w:sz w:val="24"/>
          <w:szCs w:val="24"/>
        </w:rPr>
        <w:t xml:space="preserve">, чтобы обеспечить делегатами многие представления, а также вместе с </w:t>
      </w:r>
      <w:hyperlink r:id="rId1069" w:history="1">
        <w:r w:rsidRPr="003A425A">
          <w:rPr>
            <w:rStyle w:val="a3"/>
            <w:rFonts w:ascii="Times New Roman" w:hAnsi="Times New Roman"/>
            <w:color w:val="auto"/>
            <w:sz w:val="24"/>
            <w:szCs w:val="24"/>
          </w:rPr>
          <w:t>DelegateModelGroup</w:t>
        </w:r>
      </w:hyperlink>
      <w:r w:rsidRPr="003A425A">
        <w:rPr>
          <w:rFonts w:ascii="Times New Roman" w:hAnsi="Times New Roman"/>
          <w:sz w:val="24"/>
          <w:szCs w:val="24"/>
        </w:rPr>
        <w:t xml:space="preserve"> для сортировки и фильтрации элементов делегатов. </w:t>
      </w:r>
      <w:r w:rsidRPr="003A425A">
        <w:rPr>
          <w:rFonts w:ascii="Times New Roman" w:hAnsi="Times New Roman"/>
          <w:i/>
          <w:sz w:val="24"/>
          <w:szCs w:val="24"/>
        </w:rPr>
        <w:t>Есть пример кода использования данного класса.</w:t>
      </w:r>
    </w:p>
    <w:p w:rsidR="007337B3" w:rsidRPr="003A425A" w:rsidRDefault="007337B3" w:rsidP="007337B3">
      <w:pPr>
        <w:pStyle w:val="4"/>
      </w:pPr>
      <w:bookmarkStart w:id="541" w:name="_Toc382058648"/>
      <w:r w:rsidRPr="003A425A">
        <w:rPr>
          <w:rFonts w:ascii="Times New Roman" w:hAnsi="Times New Roman"/>
          <w:color w:val="FF0000"/>
          <w:sz w:val="24"/>
          <w:szCs w:val="24"/>
        </w:rPr>
        <w:t>DelegateModelGroup</w:t>
      </w:r>
      <w:bookmarkEnd w:id="541"/>
    </w:p>
    <w:p w:rsidR="007337B3" w:rsidRPr="003A425A" w:rsidRDefault="00953454" w:rsidP="007337B3">
      <w:pPr>
        <w:jc w:val="both"/>
        <w:rPr>
          <w:rFonts w:ascii="Times New Roman" w:hAnsi="Times New Roman"/>
          <w:sz w:val="24"/>
          <w:szCs w:val="24"/>
        </w:rPr>
      </w:pPr>
      <w:hyperlink r:id="rId1070" w:anchor="details" w:history="1">
        <w:r w:rsidR="007337B3" w:rsidRPr="003A425A">
          <w:rPr>
            <w:rStyle w:val="a3"/>
            <w:rFonts w:ascii="Times New Roman" w:hAnsi="Times New Roman"/>
            <w:sz w:val="24"/>
            <w:szCs w:val="24"/>
          </w:rPr>
          <w:t>http://qt-project.org/doc/qt-5.1/qtqml/qml-qtqml-models2-delegatemodelgroup.html#details</w:t>
        </w:r>
      </w:hyperlink>
    </w:p>
    <w:p w:rsidR="007337B3" w:rsidRPr="003A425A" w:rsidRDefault="007337B3" w:rsidP="007337B3">
      <w:pPr>
        <w:jc w:val="both"/>
        <w:rPr>
          <w:rFonts w:ascii="Times New Roman" w:hAnsi="Times New Roman"/>
          <w:color w:val="FF0000"/>
          <w:sz w:val="24"/>
          <w:szCs w:val="24"/>
        </w:rPr>
      </w:pPr>
      <w:r w:rsidRPr="003A425A">
        <w:rPr>
          <w:rFonts w:ascii="Times New Roman" w:hAnsi="Times New Roman"/>
          <w:color w:val="FF0000"/>
          <w:sz w:val="24"/>
          <w:szCs w:val="24"/>
        </w:rPr>
        <w:t xml:space="preserve">DelegateModelGroup тип обеспечивает средства для адресации к модели данных </w:t>
      </w:r>
      <w:hyperlink r:id="rId1071" w:history="1">
        <w:r w:rsidRPr="003A425A">
          <w:rPr>
            <w:rStyle w:val="a3"/>
            <w:rFonts w:ascii="Times New Roman" w:hAnsi="Times New Roman"/>
            <w:color w:val="FF0000"/>
            <w:sz w:val="24"/>
            <w:szCs w:val="24"/>
          </w:rPr>
          <w:t>DelegateModel</w:t>
        </w:r>
      </w:hyperlink>
      <w:r w:rsidRPr="003A425A">
        <w:rPr>
          <w:rFonts w:ascii="Times New Roman" w:hAnsi="Times New Roman"/>
          <w:color w:val="FF0000"/>
          <w:sz w:val="24"/>
          <w:szCs w:val="24"/>
        </w:rPr>
        <w:t>, а также средства для их сортировки и фильтрации.</w:t>
      </w:r>
    </w:p>
    <w:p w:rsidR="007337B3" w:rsidRPr="003A425A" w:rsidRDefault="007337B3" w:rsidP="007337B3">
      <w:pPr>
        <w:pStyle w:val="4"/>
      </w:pPr>
      <w:bookmarkStart w:id="542" w:name="_Toc382058649"/>
      <w:r w:rsidRPr="003A425A">
        <w:rPr>
          <w:rFonts w:ascii="Times New Roman" w:hAnsi="Times New Roman"/>
          <w:color w:val="auto"/>
          <w:sz w:val="24"/>
          <w:szCs w:val="24"/>
        </w:rPr>
        <w:t>ListModel</w:t>
      </w:r>
      <w:bookmarkEnd w:id="542"/>
    </w:p>
    <w:p w:rsidR="007337B3" w:rsidRPr="003A425A" w:rsidRDefault="00953454" w:rsidP="007337B3">
      <w:pPr>
        <w:jc w:val="both"/>
        <w:rPr>
          <w:rFonts w:ascii="Times New Roman" w:hAnsi="Times New Roman"/>
          <w:sz w:val="24"/>
          <w:szCs w:val="24"/>
        </w:rPr>
      </w:pPr>
      <w:hyperlink r:id="rId1072" w:anchor="details" w:history="1">
        <w:r w:rsidR="007337B3" w:rsidRPr="003A425A">
          <w:rPr>
            <w:rStyle w:val="a3"/>
            <w:rFonts w:ascii="Times New Roman" w:hAnsi="Times New Roman"/>
            <w:sz w:val="24"/>
            <w:szCs w:val="24"/>
          </w:rPr>
          <w:t>http://qt-project.org/doc/qt-5.1/qtqml/qml-qtqml-models2-listmodel.html#details</w:t>
        </w:r>
      </w:hyperlink>
    </w:p>
    <w:p w:rsidR="007337B3" w:rsidRPr="003A425A" w:rsidRDefault="007337B3" w:rsidP="007337B3">
      <w:pPr>
        <w:jc w:val="both"/>
        <w:rPr>
          <w:rFonts w:ascii="Times New Roman" w:hAnsi="Times New Roman"/>
          <w:i/>
          <w:sz w:val="24"/>
          <w:szCs w:val="24"/>
        </w:rPr>
      </w:pPr>
      <w:r w:rsidRPr="003A425A">
        <w:rPr>
          <w:rFonts w:ascii="Times New Roman" w:hAnsi="Times New Roman"/>
          <w:sz w:val="24"/>
          <w:szCs w:val="24"/>
        </w:rPr>
        <w:t xml:space="preserve">тип ListModel является простым контейнером для определения </w:t>
      </w:r>
      <w:hyperlink r:id="rId1073" w:history="1">
        <w:r w:rsidRPr="003A425A">
          <w:rPr>
            <w:rStyle w:val="a3"/>
            <w:rFonts w:ascii="Times New Roman" w:hAnsi="Times New Roman"/>
            <w:color w:val="auto"/>
            <w:sz w:val="24"/>
            <w:szCs w:val="24"/>
          </w:rPr>
          <w:t>ListElement</w:t>
        </w:r>
      </w:hyperlink>
      <w:r w:rsidRPr="003A425A">
        <w:rPr>
          <w:rFonts w:ascii="Times New Roman" w:hAnsi="Times New Roman"/>
          <w:sz w:val="24"/>
          <w:szCs w:val="24"/>
        </w:rPr>
        <w:t xml:space="preserve">, каждый из которых также содержит роль. Содержание может быть определено динамически или явно в qml. Есть всяческие функции, характерные для списка. </w:t>
      </w:r>
      <w:r w:rsidRPr="003A425A">
        <w:rPr>
          <w:rFonts w:ascii="Times New Roman" w:hAnsi="Times New Roman"/>
          <w:i/>
          <w:sz w:val="24"/>
          <w:szCs w:val="24"/>
        </w:rPr>
        <w:t>Далее рассматривается многочисленный код для демонстрации работы с данной моделью.</w:t>
      </w:r>
    </w:p>
    <w:p w:rsidR="007337B3" w:rsidRPr="003A425A" w:rsidRDefault="007337B3" w:rsidP="007337B3">
      <w:pPr>
        <w:pStyle w:val="4"/>
        <w:rPr>
          <w:lang w:val="en-GB"/>
        </w:rPr>
      </w:pPr>
      <w:bookmarkStart w:id="543" w:name="_Toc382058650"/>
      <w:r w:rsidRPr="003A425A">
        <w:rPr>
          <w:rFonts w:ascii="Times New Roman" w:hAnsi="Times New Roman"/>
          <w:color w:val="auto"/>
          <w:sz w:val="24"/>
          <w:szCs w:val="24"/>
          <w:lang w:val="en-GB"/>
        </w:rPr>
        <w:t>List elements</w:t>
      </w:r>
      <w:bookmarkEnd w:id="543"/>
    </w:p>
    <w:p w:rsidR="007337B3" w:rsidRPr="003A425A" w:rsidRDefault="00953454" w:rsidP="007337B3">
      <w:pPr>
        <w:jc w:val="both"/>
        <w:rPr>
          <w:rFonts w:ascii="Times New Roman" w:hAnsi="Times New Roman"/>
          <w:sz w:val="24"/>
          <w:szCs w:val="24"/>
          <w:lang w:val="en-GB"/>
        </w:rPr>
      </w:pPr>
      <w:hyperlink r:id="rId1074" w:anchor="details" w:history="1">
        <w:r w:rsidR="007337B3" w:rsidRPr="003A425A">
          <w:rPr>
            <w:rStyle w:val="a3"/>
            <w:rFonts w:ascii="Times New Roman" w:hAnsi="Times New Roman"/>
            <w:sz w:val="24"/>
            <w:szCs w:val="24"/>
            <w:lang w:val="en-GB"/>
          </w:rPr>
          <w:t>http://qt-project.org/doc/qt-5.1/qtqml/qml-qtqml-models2-listelement.html#details</w:t>
        </w:r>
      </w:hyperlink>
    </w:p>
    <w:p w:rsidR="007337B3" w:rsidRPr="003A425A" w:rsidRDefault="007337B3" w:rsidP="007337B3">
      <w:pPr>
        <w:jc w:val="both"/>
        <w:rPr>
          <w:rFonts w:ascii="Times New Roman" w:hAnsi="Times New Roman"/>
          <w:i/>
          <w:sz w:val="24"/>
          <w:szCs w:val="24"/>
        </w:rPr>
      </w:pPr>
      <w:r w:rsidRPr="003A425A">
        <w:rPr>
          <w:rFonts w:ascii="Times New Roman" w:hAnsi="Times New Roman"/>
          <w:sz w:val="24"/>
          <w:szCs w:val="24"/>
        </w:rPr>
        <w:t xml:space="preserve">List elements определяются внутри </w:t>
      </w:r>
      <w:hyperlink r:id="rId1075" w:history="1">
        <w:r w:rsidRPr="003A425A">
          <w:rPr>
            <w:rStyle w:val="a3"/>
            <w:rFonts w:ascii="Times New Roman" w:hAnsi="Times New Roman"/>
            <w:color w:val="auto"/>
            <w:sz w:val="24"/>
            <w:szCs w:val="24"/>
          </w:rPr>
          <w:t>ListModel</w:t>
        </w:r>
      </w:hyperlink>
      <w:r w:rsidRPr="003A425A">
        <w:rPr>
          <w:rFonts w:ascii="Times New Roman" w:hAnsi="Times New Roman"/>
          <w:sz w:val="24"/>
          <w:szCs w:val="24"/>
        </w:rPr>
        <w:t xml:space="preserve"> и представляют элементы в списке, которые будут отображены с использованием </w:t>
      </w:r>
      <w:hyperlink r:id="rId1076" w:history="1">
        <w:r w:rsidRPr="003A425A">
          <w:rPr>
            <w:rStyle w:val="a3"/>
            <w:rFonts w:ascii="Times New Roman" w:hAnsi="Times New Roman"/>
            <w:color w:val="auto"/>
            <w:sz w:val="24"/>
            <w:szCs w:val="24"/>
          </w:rPr>
          <w:t>ListView</w:t>
        </w:r>
      </w:hyperlink>
      <w:r w:rsidRPr="003A425A">
        <w:rPr>
          <w:rFonts w:ascii="Times New Roman" w:hAnsi="Times New Roman"/>
          <w:sz w:val="24"/>
          <w:szCs w:val="24"/>
        </w:rPr>
        <w:t xml:space="preserve"> или </w:t>
      </w:r>
      <w:hyperlink r:id="rId1077" w:history="1">
        <w:r w:rsidRPr="003A425A">
          <w:rPr>
            <w:rStyle w:val="a3"/>
            <w:rFonts w:ascii="Times New Roman" w:hAnsi="Times New Roman"/>
            <w:color w:val="auto"/>
            <w:sz w:val="24"/>
            <w:szCs w:val="24"/>
          </w:rPr>
          <w:t>Repeater</w:t>
        </w:r>
      </w:hyperlink>
      <w:r w:rsidRPr="003A425A">
        <w:rPr>
          <w:rFonts w:ascii="Times New Roman" w:hAnsi="Times New Roman"/>
          <w:sz w:val="24"/>
          <w:szCs w:val="24"/>
        </w:rPr>
        <w:t xml:space="preserve"> элементов. Данные элементы определяются также как и другие qml элементы за тем лишь исключением, что они имеют не свойства, а роли. Роль определяет и как осуществляется доступ к данным, и сами данные. Имена ролей должны начинаться со строчных букв, и должны быть общими для всех элементов в данной модели. Значения должны быть простыми константами: строки, булевы значения, числа или перечисления. Имена ролей используются делегатами для получения данных из элементов списка. Каждое имя роли доступно в области видимости делегата. </w:t>
      </w:r>
      <w:r w:rsidRPr="003A425A">
        <w:rPr>
          <w:rFonts w:ascii="Times New Roman" w:hAnsi="Times New Roman"/>
          <w:i/>
          <w:sz w:val="24"/>
          <w:szCs w:val="24"/>
        </w:rPr>
        <w:t>Есть пример кода использования данного класса. Очень хороший и понятный пример.</w:t>
      </w:r>
    </w:p>
    <w:p w:rsidR="007337B3" w:rsidRPr="003A425A" w:rsidRDefault="007337B3" w:rsidP="007337B3">
      <w:pPr>
        <w:pStyle w:val="4"/>
        <w:rPr>
          <w:color w:val="FF0000"/>
        </w:rPr>
      </w:pPr>
      <w:bookmarkStart w:id="544" w:name="_Toc382058651"/>
      <w:r w:rsidRPr="003A425A">
        <w:rPr>
          <w:rFonts w:ascii="Times New Roman" w:hAnsi="Times New Roman"/>
          <w:color w:val="FF0000"/>
          <w:sz w:val="24"/>
          <w:szCs w:val="24"/>
        </w:rPr>
        <w:t>ObjectModel</w:t>
      </w:r>
      <w:bookmarkEnd w:id="544"/>
    </w:p>
    <w:p w:rsidR="007337B3" w:rsidRPr="003A425A" w:rsidRDefault="00953454" w:rsidP="007337B3">
      <w:pPr>
        <w:jc w:val="both"/>
        <w:rPr>
          <w:rFonts w:ascii="Times New Roman" w:hAnsi="Times New Roman"/>
          <w:sz w:val="24"/>
          <w:szCs w:val="24"/>
        </w:rPr>
      </w:pPr>
      <w:hyperlink r:id="rId1078" w:anchor="details" w:history="1">
        <w:r w:rsidR="007337B3" w:rsidRPr="003A425A">
          <w:rPr>
            <w:rStyle w:val="a3"/>
            <w:rFonts w:ascii="Times New Roman" w:hAnsi="Times New Roman"/>
            <w:sz w:val="24"/>
            <w:szCs w:val="24"/>
          </w:rPr>
          <w:t>http://qt-project.org/doc/qt-5.1/qtqml/qml-qtqml-models2-objectmodel.html#details</w:t>
        </w:r>
      </w:hyperlink>
    </w:p>
    <w:p w:rsidR="007337B3" w:rsidRPr="003A425A" w:rsidRDefault="007337B3" w:rsidP="007337B3">
      <w:pPr>
        <w:jc w:val="both"/>
        <w:rPr>
          <w:rFonts w:ascii="Times New Roman" w:hAnsi="Times New Roman"/>
          <w:i/>
          <w:sz w:val="24"/>
          <w:szCs w:val="24"/>
        </w:rPr>
      </w:pPr>
      <w:r w:rsidRPr="003A425A">
        <w:rPr>
          <w:rFonts w:ascii="Times New Roman" w:hAnsi="Times New Roman"/>
          <w:sz w:val="24"/>
          <w:szCs w:val="24"/>
        </w:rPr>
        <w:t xml:space="preserve">ObjectModel тип содержит визуальные элементы, которые используются в представлении. Когда данная модель используется в представлении, представление не требует делегата, так как модель уже не будет содержать визуальный делегат. Элемент может определить его индекс в модели при помощи присоединённого свойства </w:t>
      </w:r>
      <w:r w:rsidRPr="003A425A">
        <w:rPr>
          <w:rFonts w:ascii="Times New Roman" w:hAnsi="Times New Roman"/>
          <w:sz w:val="24"/>
          <w:szCs w:val="24"/>
          <w:lang w:val="en-US"/>
        </w:rPr>
        <w:t>index</w:t>
      </w:r>
      <w:r w:rsidRPr="003A425A">
        <w:rPr>
          <w:rFonts w:ascii="Times New Roman" w:hAnsi="Times New Roman"/>
          <w:sz w:val="24"/>
          <w:szCs w:val="24"/>
        </w:rPr>
        <w:t xml:space="preserve">. </w:t>
      </w:r>
      <w:r w:rsidRPr="003A425A">
        <w:rPr>
          <w:rFonts w:ascii="Times New Roman" w:hAnsi="Times New Roman"/>
          <w:i/>
          <w:sz w:val="24"/>
          <w:szCs w:val="24"/>
        </w:rPr>
        <w:t>Есть пример кода.</w:t>
      </w:r>
    </w:p>
    <w:p w:rsidR="005A6BBD" w:rsidRPr="003A425A" w:rsidRDefault="00EF4163" w:rsidP="00EF4163">
      <w:pPr>
        <w:pStyle w:val="3"/>
        <w:rPr>
          <w:color w:val="FF0000"/>
          <w:sz w:val="24"/>
          <w:szCs w:val="24"/>
        </w:rPr>
      </w:pPr>
      <w:bookmarkStart w:id="545" w:name="_Toc382058652"/>
      <w:r w:rsidRPr="003A425A">
        <w:rPr>
          <w:color w:val="FF0000"/>
          <w:sz w:val="24"/>
          <w:szCs w:val="24"/>
        </w:rPr>
        <w:t>Г</w:t>
      </w:r>
      <w:r w:rsidR="005A6BBD" w:rsidRPr="003A425A">
        <w:rPr>
          <w:color w:val="FF0000"/>
          <w:sz w:val="24"/>
          <w:szCs w:val="24"/>
        </w:rPr>
        <w:t xml:space="preserve">рафические </w:t>
      </w:r>
      <w:r w:rsidR="00DA7E37" w:rsidRPr="003A425A">
        <w:rPr>
          <w:color w:val="FF0000"/>
          <w:sz w:val="24"/>
          <w:szCs w:val="24"/>
        </w:rPr>
        <w:t>эффект</w:t>
      </w:r>
      <w:r w:rsidR="005A6BBD" w:rsidRPr="003A425A">
        <w:rPr>
          <w:color w:val="FF0000"/>
          <w:sz w:val="24"/>
          <w:szCs w:val="24"/>
        </w:rPr>
        <w:t>ы.</w:t>
      </w:r>
      <w:bookmarkEnd w:id="545"/>
    </w:p>
    <w:p w:rsidR="00EF4163" w:rsidRPr="003A425A" w:rsidRDefault="00953454" w:rsidP="00EF4163">
      <w:pPr>
        <w:jc w:val="both"/>
        <w:rPr>
          <w:rFonts w:ascii="Times New Roman" w:hAnsi="Times New Roman"/>
          <w:sz w:val="24"/>
        </w:rPr>
      </w:pPr>
      <w:hyperlink r:id="rId1079" w:history="1">
        <w:r w:rsidR="00EF4163" w:rsidRPr="003A425A">
          <w:rPr>
            <w:rStyle w:val="a3"/>
            <w:rFonts w:ascii="Times New Roman" w:hAnsi="Times New Roman"/>
            <w:sz w:val="24"/>
          </w:rPr>
          <w:t>http://qt-project.org/doc/qt-5.1/qtquick/qtquick-qmltypereference.html</w:t>
        </w:r>
      </w:hyperlink>
    </w:p>
    <w:p w:rsidR="005A6BBD" w:rsidRPr="003A425A" w:rsidRDefault="00953454" w:rsidP="00605F34">
      <w:pPr>
        <w:jc w:val="both"/>
        <w:rPr>
          <w:rFonts w:ascii="Times New Roman" w:hAnsi="Times New Roman"/>
          <w:sz w:val="24"/>
          <w:szCs w:val="24"/>
        </w:rPr>
      </w:pPr>
      <w:hyperlink r:id="rId1080" w:history="1">
        <w:r w:rsidR="005A6BBD" w:rsidRPr="003A425A">
          <w:rPr>
            <w:rStyle w:val="a3"/>
            <w:rFonts w:ascii="Times New Roman" w:hAnsi="Times New Roman"/>
            <w:color w:val="auto"/>
            <w:sz w:val="24"/>
            <w:szCs w:val="24"/>
          </w:rPr>
          <w:t>Flipable</w:t>
        </w:r>
      </w:hyperlink>
      <w:r w:rsidR="005A6BBD" w:rsidRPr="003A425A">
        <w:rPr>
          <w:rFonts w:ascii="Times New Roman" w:hAnsi="Times New Roman"/>
          <w:sz w:val="24"/>
          <w:szCs w:val="24"/>
        </w:rPr>
        <w:t xml:space="preserve"> – обеспечивает поверхность, которая производит </w:t>
      </w:r>
      <w:r w:rsidR="00DA7E37" w:rsidRPr="003A425A">
        <w:rPr>
          <w:rFonts w:ascii="Times New Roman" w:hAnsi="Times New Roman"/>
          <w:sz w:val="24"/>
          <w:szCs w:val="24"/>
        </w:rPr>
        <w:t>эффект</w:t>
      </w:r>
      <w:r w:rsidR="005A6BBD" w:rsidRPr="003A425A">
        <w:rPr>
          <w:rFonts w:ascii="Times New Roman" w:hAnsi="Times New Roman"/>
          <w:sz w:val="24"/>
          <w:szCs w:val="24"/>
        </w:rPr>
        <w:t xml:space="preserve"> листания.</w:t>
      </w:r>
    </w:p>
    <w:p w:rsidR="005A6BBD" w:rsidRPr="003A425A" w:rsidRDefault="00953454" w:rsidP="00605F34">
      <w:pPr>
        <w:jc w:val="both"/>
        <w:rPr>
          <w:rFonts w:ascii="Times New Roman" w:hAnsi="Times New Roman"/>
          <w:color w:val="FF0000"/>
          <w:sz w:val="24"/>
          <w:szCs w:val="24"/>
        </w:rPr>
      </w:pPr>
      <w:hyperlink r:id="rId1081" w:history="1">
        <w:r w:rsidR="005A6BBD" w:rsidRPr="003A425A">
          <w:rPr>
            <w:rStyle w:val="a3"/>
            <w:rFonts w:ascii="Times New Roman" w:hAnsi="Times New Roman"/>
            <w:color w:val="FF0000"/>
            <w:sz w:val="24"/>
            <w:szCs w:val="24"/>
          </w:rPr>
          <w:t>ShaderEffect</w:t>
        </w:r>
      </w:hyperlink>
      <w:r w:rsidR="005A6BBD" w:rsidRPr="003A425A">
        <w:rPr>
          <w:rFonts w:ascii="Times New Roman" w:hAnsi="Times New Roman"/>
          <w:color w:val="FF0000"/>
          <w:sz w:val="24"/>
          <w:szCs w:val="24"/>
        </w:rPr>
        <w:t xml:space="preserve"> – разрешает GLSL шэйдеры в качестве графических </w:t>
      </w:r>
      <w:r w:rsidR="00DA7E37" w:rsidRPr="003A425A">
        <w:rPr>
          <w:rFonts w:ascii="Times New Roman" w:hAnsi="Times New Roman"/>
          <w:color w:val="FF0000"/>
          <w:sz w:val="24"/>
          <w:szCs w:val="24"/>
        </w:rPr>
        <w:t>эффект</w:t>
      </w:r>
      <w:r w:rsidR="005A6BBD" w:rsidRPr="003A425A">
        <w:rPr>
          <w:rFonts w:ascii="Times New Roman" w:hAnsi="Times New Roman"/>
          <w:color w:val="FF0000"/>
          <w:sz w:val="24"/>
          <w:szCs w:val="24"/>
        </w:rPr>
        <w:t>ов.</w:t>
      </w:r>
    </w:p>
    <w:p w:rsidR="005A6BBD" w:rsidRPr="003A425A" w:rsidRDefault="00953454" w:rsidP="00605F34">
      <w:pPr>
        <w:jc w:val="both"/>
        <w:rPr>
          <w:rFonts w:ascii="Times New Roman" w:hAnsi="Times New Roman"/>
          <w:color w:val="FF0000"/>
          <w:sz w:val="24"/>
          <w:szCs w:val="24"/>
        </w:rPr>
      </w:pPr>
      <w:hyperlink r:id="rId1082" w:history="1">
        <w:r w:rsidR="005A6BBD" w:rsidRPr="003A425A">
          <w:rPr>
            <w:rStyle w:val="a3"/>
            <w:rFonts w:ascii="Times New Roman" w:hAnsi="Times New Roman"/>
            <w:color w:val="FF0000"/>
            <w:sz w:val="24"/>
            <w:szCs w:val="24"/>
          </w:rPr>
          <w:t>ShaderEffectSource</w:t>
        </w:r>
      </w:hyperlink>
      <w:r w:rsidR="005A6BBD" w:rsidRPr="003A425A">
        <w:rPr>
          <w:rFonts w:ascii="Times New Roman" w:hAnsi="Times New Roman"/>
          <w:color w:val="FF0000"/>
          <w:sz w:val="24"/>
          <w:szCs w:val="24"/>
        </w:rPr>
        <w:t xml:space="preserve"> – используется как текстура в </w:t>
      </w:r>
      <w:hyperlink r:id="rId1083" w:history="1">
        <w:r w:rsidR="005A6BBD" w:rsidRPr="003A425A">
          <w:rPr>
            <w:rStyle w:val="a3"/>
            <w:rFonts w:ascii="Times New Roman" w:hAnsi="Times New Roman"/>
            <w:color w:val="FF0000"/>
            <w:sz w:val="24"/>
            <w:szCs w:val="24"/>
          </w:rPr>
          <w:t>ShaderEffect</w:t>
        </w:r>
      </w:hyperlink>
      <w:r w:rsidR="005A6BBD" w:rsidRPr="003A425A">
        <w:rPr>
          <w:rFonts w:ascii="Times New Roman" w:hAnsi="Times New Roman"/>
          <w:color w:val="FF0000"/>
          <w:sz w:val="24"/>
          <w:szCs w:val="24"/>
        </w:rPr>
        <w:t>.</w:t>
      </w:r>
    </w:p>
    <w:p w:rsidR="005A6BBD" w:rsidRPr="003A425A" w:rsidRDefault="00953454" w:rsidP="00605F34">
      <w:pPr>
        <w:jc w:val="both"/>
        <w:rPr>
          <w:rFonts w:ascii="Times New Roman" w:hAnsi="Times New Roman"/>
          <w:color w:val="FF0000"/>
          <w:sz w:val="24"/>
          <w:szCs w:val="24"/>
        </w:rPr>
      </w:pPr>
      <w:hyperlink r:id="rId1084" w:history="1">
        <w:r w:rsidR="005A6BBD" w:rsidRPr="003A425A">
          <w:rPr>
            <w:rStyle w:val="a3"/>
            <w:rFonts w:ascii="Times New Roman" w:hAnsi="Times New Roman"/>
            <w:color w:val="FF0000"/>
            <w:sz w:val="24"/>
            <w:szCs w:val="24"/>
          </w:rPr>
          <w:t>GridMesh</w:t>
        </w:r>
      </w:hyperlink>
      <w:r w:rsidR="005A6BBD" w:rsidRPr="003A425A">
        <w:rPr>
          <w:rFonts w:ascii="Times New Roman" w:hAnsi="Times New Roman"/>
          <w:color w:val="FF0000"/>
          <w:sz w:val="24"/>
          <w:szCs w:val="24"/>
        </w:rPr>
        <w:t xml:space="preserve"> – генерирует сетку ячеек узлов для использования </w:t>
      </w:r>
      <w:hyperlink r:id="rId1085" w:history="1">
        <w:r w:rsidR="005A6BBD" w:rsidRPr="003A425A">
          <w:rPr>
            <w:rStyle w:val="a3"/>
            <w:rFonts w:ascii="Times New Roman" w:hAnsi="Times New Roman"/>
            <w:color w:val="FF0000"/>
            <w:sz w:val="24"/>
            <w:szCs w:val="24"/>
          </w:rPr>
          <w:t>ShaderEffect</w:t>
        </w:r>
      </w:hyperlink>
      <w:r w:rsidR="005A6BBD" w:rsidRPr="003A425A">
        <w:rPr>
          <w:rFonts w:ascii="Times New Roman" w:hAnsi="Times New Roman"/>
          <w:color w:val="FF0000"/>
          <w:sz w:val="24"/>
          <w:szCs w:val="24"/>
        </w:rPr>
        <w:t>.</w:t>
      </w:r>
    </w:p>
    <w:p w:rsidR="005A6BBD" w:rsidRPr="003A425A" w:rsidRDefault="00953454" w:rsidP="00605F34">
      <w:pPr>
        <w:jc w:val="both"/>
        <w:rPr>
          <w:rFonts w:ascii="Times New Roman" w:hAnsi="Times New Roman"/>
          <w:i/>
          <w:color w:val="FF0000"/>
          <w:sz w:val="24"/>
          <w:szCs w:val="24"/>
        </w:rPr>
      </w:pPr>
      <w:hyperlink r:id="rId1086" w:history="1">
        <w:r w:rsidR="005A6BBD" w:rsidRPr="003A425A">
          <w:rPr>
            <w:rStyle w:val="a3"/>
            <w:rFonts w:ascii="Times New Roman" w:hAnsi="Times New Roman"/>
            <w:color w:val="FF0000"/>
            <w:sz w:val="24"/>
            <w:szCs w:val="24"/>
          </w:rPr>
          <w:t>QtQuick.Particles 2</w:t>
        </w:r>
      </w:hyperlink>
      <w:r w:rsidR="005A6BBD" w:rsidRPr="003A425A">
        <w:rPr>
          <w:rFonts w:ascii="Times New Roman" w:hAnsi="Times New Roman"/>
          <w:color w:val="FF0000"/>
          <w:sz w:val="24"/>
          <w:szCs w:val="24"/>
        </w:rPr>
        <w:t xml:space="preserve"> – модуль обеспечивает систему частиц </w:t>
      </w:r>
      <w:r w:rsidR="000A4493" w:rsidRPr="003A425A">
        <w:rPr>
          <w:rFonts w:ascii="Times New Roman" w:hAnsi="Times New Roman"/>
          <w:color w:val="FF0000"/>
          <w:sz w:val="24"/>
          <w:szCs w:val="24"/>
        </w:rPr>
        <w:t>Qt Quick</w:t>
      </w:r>
      <w:r w:rsidR="005A6BBD" w:rsidRPr="003A425A">
        <w:rPr>
          <w:rFonts w:ascii="Times New Roman" w:hAnsi="Times New Roman"/>
          <w:color w:val="FF0000"/>
          <w:sz w:val="24"/>
          <w:szCs w:val="24"/>
        </w:rPr>
        <w:t xml:space="preserve">. </w:t>
      </w:r>
    </w:p>
    <w:p w:rsidR="005A6BBD" w:rsidRPr="003A425A" w:rsidRDefault="00EF4163" w:rsidP="00EF4163">
      <w:pPr>
        <w:pStyle w:val="3"/>
        <w:rPr>
          <w:sz w:val="24"/>
          <w:szCs w:val="24"/>
        </w:rPr>
      </w:pPr>
      <w:bookmarkStart w:id="546" w:name="_Toc382058653"/>
      <w:r w:rsidRPr="003A425A">
        <w:rPr>
          <w:sz w:val="24"/>
          <w:szCs w:val="24"/>
        </w:rPr>
        <w:t>Н</w:t>
      </w:r>
      <w:r w:rsidR="005A6BBD" w:rsidRPr="003A425A">
        <w:rPr>
          <w:sz w:val="24"/>
          <w:szCs w:val="24"/>
        </w:rPr>
        <w:t>екоторые удобные типы.</w:t>
      </w:r>
      <w:bookmarkEnd w:id="546"/>
    </w:p>
    <w:p w:rsidR="00EF4163" w:rsidRPr="003A425A" w:rsidRDefault="00953454" w:rsidP="00EF4163">
      <w:pPr>
        <w:jc w:val="both"/>
        <w:rPr>
          <w:rFonts w:ascii="Times New Roman" w:hAnsi="Times New Roman"/>
          <w:sz w:val="24"/>
        </w:rPr>
      </w:pPr>
      <w:hyperlink r:id="rId1087" w:history="1">
        <w:r w:rsidR="00EF4163" w:rsidRPr="003A425A">
          <w:rPr>
            <w:rStyle w:val="a3"/>
            <w:rFonts w:ascii="Times New Roman" w:hAnsi="Times New Roman"/>
            <w:sz w:val="24"/>
          </w:rPr>
          <w:t>http://qt-project.org/doc/qt-5.1/qtquick/qtquick-qmltypereference.html</w:t>
        </w:r>
      </w:hyperlink>
    </w:p>
    <w:p w:rsidR="00EF4163" w:rsidRPr="003A425A" w:rsidRDefault="00EF4163" w:rsidP="00605F34">
      <w:pPr>
        <w:jc w:val="both"/>
        <w:rPr>
          <w:rFonts w:ascii="Times New Roman" w:hAnsi="Times New Roman"/>
          <w:color w:val="000000"/>
          <w:sz w:val="24"/>
        </w:rPr>
      </w:pPr>
      <w:r w:rsidRPr="003A425A">
        <w:rPr>
          <w:rFonts w:ascii="Times New Roman" w:hAnsi="Times New Roman"/>
          <w:color w:val="000000"/>
          <w:sz w:val="24"/>
          <w:lang w:val="en-US"/>
        </w:rPr>
        <w:t>Connections</w:t>
      </w:r>
      <w:r w:rsidRPr="003A425A">
        <w:rPr>
          <w:rFonts w:ascii="Times New Roman" w:hAnsi="Times New Roman"/>
          <w:color w:val="000000"/>
          <w:sz w:val="24"/>
        </w:rPr>
        <w:t xml:space="preserve">, </w:t>
      </w:r>
      <w:r w:rsidRPr="003A425A">
        <w:rPr>
          <w:rFonts w:ascii="Times New Roman" w:hAnsi="Times New Roman"/>
          <w:color w:val="000000"/>
          <w:sz w:val="24"/>
          <w:lang w:val="en-US"/>
        </w:rPr>
        <w:t>Binding</w:t>
      </w:r>
      <w:r w:rsidRPr="003A425A">
        <w:rPr>
          <w:rFonts w:ascii="Times New Roman" w:hAnsi="Times New Roman"/>
          <w:color w:val="000000"/>
          <w:sz w:val="24"/>
        </w:rPr>
        <w:t xml:space="preserve">, </w:t>
      </w:r>
      <w:r w:rsidRPr="003A425A">
        <w:rPr>
          <w:rFonts w:ascii="Times New Roman" w:hAnsi="Times New Roman"/>
          <w:color w:val="000000"/>
          <w:sz w:val="24"/>
          <w:lang w:val="en-US"/>
        </w:rPr>
        <w:t>Timer</w:t>
      </w:r>
    </w:p>
    <w:p w:rsidR="005A6BBD" w:rsidRPr="003A425A" w:rsidRDefault="00953454" w:rsidP="00605F34">
      <w:pPr>
        <w:jc w:val="both"/>
        <w:rPr>
          <w:rFonts w:ascii="Times New Roman" w:hAnsi="Times New Roman"/>
          <w:color w:val="000000"/>
          <w:sz w:val="24"/>
          <w:szCs w:val="24"/>
        </w:rPr>
      </w:pPr>
      <w:hyperlink r:id="rId1088" w:history="1">
        <w:r w:rsidR="005A6BBD" w:rsidRPr="003A425A">
          <w:rPr>
            <w:rStyle w:val="a3"/>
            <w:rFonts w:ascii="Times New Roman" w:hAnsi="Times New Roman"/>
            <w:color w:val="000000"/>
            <w:sz w:val="24"/>
            <w:szCs w:val="24"/>
          </w:rPr>
          <w:t>WorkerScript</w:t>
        </w:r>
      </w:hyperlink>
      <w:r w:rsidR="005A6BBD" w:rsidRPr="003A425A">
        <w:rPr>
          <w:rFonts w:ascii="Times New Roman" w:hAnsi="Times New Roman"/>
          <w:color w:val="000000"/>
          <w:sz w:val="24"/>
          <w:szCs w:val="24"/>
        </w:rPr>
        <w:t xml:space="preserve"> – предоставляет возможность использования потоков в </w:t>
      </w:r>
      <w:r w:rsidR="000A4493" w:rsidRPr="003A425A">
        <w:rPr>
          <w:rFonts w:ascii="Times New Roman" w:hAnsi="Times New Roman"/>
          <w:color w:val="000000"/>
          <w:sz w:val="24"/>
          <w:szCs w:val="24"/>
        </w:rPr>
        <w:t>Qt Quick</w:t>
      </w:r>
      <w:r w:rsidR="005A6BBD" w:rsidRPr="003A425A">
        <w:rPr>
          <w:rFonts w:ascii="Times New Roman" w:hAnsi="Times New Roman"/>
          <w:color w:val="000000"/>
          <w:sz w:val="24"/>
          <w:szCs w:val="24"/>
        </w:rPr>
        <w:t xml:space="preserve"> приложении. Он запускает некоторые операции в новом потоке.</w:t>
      </w:r>
    </w:p>
    <w:p w:rsidR="005A6BBD" w:rsidRPr="003A425A" w:rsidRDefault="00EF4163" w:rsidP="00EF4163">
      <w:pPr>
        <w:pStyle w:val="3"/>
        <w:rPr>
          <w:sz w:val="24"/>
          <w:szCs w:val="24"/>
        </w:rPr>
      </w:pPr>
      <w:bookmarkStart w:id="547" w:name="_Toc382058654"/>
      <w:r w:rsidRPr="003A425A">
        <w:rPr>
          <w:sz w:val="24"/>
          <w:szCs w:val="24"/>
        </w:rPr>
        <w:t xml:space="preserve">Типы для канвы (наподобие </w:t>
      </w:r>
      <w:r w:rsidRPr="003A425A">
        <w:rPr>
          <w:sz w:val="24"/>
          <w:szCs w:val="24"/>
          <w:lang w:val="en-US"/>
        </w:rPr>
        <w:t>HTML</w:t>
      </w:r>
      <w:r w:rsidRPr="003A425A">
        <w:rPr>
          <w:sz w:val="24"/>
          <w:szCs w:val="24"/>
        </w:rPr>
        <w:t>5)</w:t>
      </w:r>
      <w:bookmarkEnd w:id="547"/>
    </w:p>
    <w:p w:rsidR="005A6BBD" w:rsidRPr="003A425A" w:rsidRDefault="00953454" w:rsidP="00605F34">
      <w:pPr>
        <w:jc w:val="both"/>
        <w:rPr>
          <w:rFonts w:ascii="Times New Roman" w:hAnsi="Times New Roman"/>
          <w:color w:val="000000"/>
          <w:sz w:val="24"/>
          <w:szCs w:val="24"/>
        </w:rPr>
      </w:pPr>
      <w:hyperlink r:id="rId1089" w:history="1">
        <w:r w:rsidR="005A6BBD" w:rsidRPr="003A425A">
          <w:rPr>
            <w:rStyle w:val="a3"/>
            <w:rFonts w:ascii="Times New Roman" w:hAnsi="Times New Roman"/>
            <w:color w:val="000000"/>
            <w:sz w:val="24"/>
            <w:szCs w:val="24"/>
          </w:rPr>
          <w:t>Canvas</w:t>
        </w:r>
      </w:hyperlink>
      <w:r w:rsidR="005A6BBD" w:rsidRPr="003A425A">
        <w:rPr>
          <w:rFonts w:ascii="Times New Roman" w:hAnsi="Times New Roman"/>
          <w:color w:val="000000"/>
          <w:sz w:val="24"/>
          <w:szCs w:val="24"/>
        </w:rPr>
        <w:t xml:space="preserve"> – обеспечивает двумерную канву для рисования средствами </w:t>
      </w:r>
      <w:r w:rsidR="00D10A6A" w:rsidRPr="003A425A">
        <w:rPr>
          <w:rFonts w:ascii="Times New Roman" w:hAnsi="Times New Roman"/>
          <w:color w:val="000000"/>
          <w:sz w:val="24"/>
          <w:szCs w:val="24"/>
        </w:rPr>
        <w:t>java script</w:t>
      </w:r>
      <w:r w:rsidR="005A6BBD" w:rsidRPr="003A425A">
        <w:rPr>
          <w:rFonts w:ascii="Times New Roman" w:hAnsi="Times New Roman"/>
          <w:color w:val="000000"/>
          <w:sz w:val="24"/>
          <w:szCs w:val="24"/>
        </w:rPr>
        <w:t>.</w:t>
      </w:r>
    </w:p>
    <w:p w:rsidR="005A6BBD" w:rsidRPr="003A425A" w:rsidRDefault="00953454" w:rsidP="00605F34">
      <w:pPr>
        <w:jc w:val="both"/>
        <w:rPr>
          <w:rFonts w:ascii="Times New Roman" w:hAnsi="Times New Roman"/>
          <w:color w:val="000000"/>
          <w:sz w:val="24"/>
          <w:szCs w:val="24"/>
        </w:rPr>
      </w:pPr>
      <w:hyperlink r:id="rId1090" w:history="1">
        <w:r w:rsidR="005A6BBD" w:rsidRPr="003A425A">
          <w:rPr>
            <w:rStyle w:val="a3"/>
            <w:rFonts w:ascii="Times New Roman" w:hAnsi="Times New Roman"/>
            <w:color w:val="000000"/>
            <w:sz w:val="24"/>
            <w:szCs w:val="24"/>
          </w:rPr>
          <w:t>Context2D</w:t>
        </w:r>
      </w:hyperlink>
      <w:r w:rsidR="005A6BBD" w:rsidRPr="003A425A">
        <w:rPr>
          <w:rFonts w:ascii="Times New Roman" w:hAnsi="Times New Roman"/>
          <w:color w:val="000000"/>
          <w:sz w:val="24"/>
          <w:szCs w:val="24"/>
        </w:rPr>
        <w:t xml:space="preserve"> – обеспечивает двумерный контекст для форм ка канве.</w:t>
      </w:r>
    </w:p>
    <w:p w:rsidR="005A6BBD" w:rsidRPr="003A425A" w:rsidRDefault="00953454" w:rsidP="00605F34">
      <w:pPr>
        <w:jc w:val="both"/>
        <w:rPr>
          <w:rFonts w:ascii="Times New Roman" w:hAnsi="Times New Roman"/>
          <w:color w:val="000000"/>
          <w:sz w:val="24"/>
          <w:szCs w:val="24"/>
        </w:rPr>
      </w:pPr>
      <w:hyperlink r:id="rId1091" w:history="1">
        <w:r w:rsidR="005A6BBD" w:rsidRPr="003A425A">
          <w:rPr>
            <w:rStyle w:val="a3"/>
            <w:rFonts w:ascii="Times New Roman" w:hAnsi="Times New Roman"/>
            <w:color w:val="000000"/>
            <w:sz w:val="24"/>
            <w:szCs w:val="24"/>
          </w:rPr>
          <w:t>CanvasGradient</w:t>
        </w:r>
      </w:hyperlink>
      <w:r w:rsidR="005A6BBD" w:rsidRPr="003A425A">
        <w:rPr>
          <w:rFonts w:ascii="Times New Roman" w:hAnsi="Times New Roman"/>
          <w:color w:val="000000"/>
          <w:sz w:val="24"/>
          <w:szCs w:val="24"/>
        </w:rPr>
        <w:t xml:space="preserve"> – градиент для канвы.</w:t>
      </w:r>
    </w:p>
    <w:p w:rsidR="005A6BBD" w:rsidRPr="003A425A" w:rsidRDefault="00953454" w:rsidP="00605F34">
      <w:pPr>
        <w:jc w:val="both"/>
        <w:rPr>
          <w:rFonts w:ascii="Times New Roman" w:hAnsi="Times New Roman"/>
          <w:color w:val="000000"/>
          <w:sz w:val="24"/>
          <w:szCs w:val="24"/>
        </w:rPr>
      </w:pPr>
      <w:hyperlink r:id="rId1092" w:history="1">
        <w:r w:rsidR="005A6BBD" w:rsidRPr="003A425A">
          <w:rPr>
            <w:rStyle w:val="a3"/>
            <w:rFonts w:ascii="Times New Roman" w:hAnsi="Times New Roman"/>
            <w:color w:val="000000"/>
            <w:sz w:val="24"/>
            <w:szCs w:val="24"/>
          </w:rPr>
          <w:t>CanvasPixelArray</w:t>
        </w:r>
      </w:hyperlink>
      <w:r w:rsidR="005A6BBD" w:rsidRPr="003A425A">
        <w:rPr>
          <w:rFonts w:ascii="Times New Roman" w:hAnsi="Times New Roman"/>
          <w:color w:val="000000"/>
          <w:sz w:val="24"/>
          <w:szCs w:val="24"/>
        </w:rPr>
        <w:t xml:space="preserve"> – пиксельный массив канвы.</w:t>
      </w:r>
    </w:p>
    <w:p w:rsidR="005A6BBD" w:rsidRPr="003A425A" w:rsidRDefault="00953454" w:rsidP="00605F34">
      <w:pPr>
        <w:jc w:val="both"/>
        <w:rPr>
          <w:rFonts w:ascii="Times New Roman" w:hAnsi="Times New Roman"/>
          <w:color w:val="000000"/>
          <w:sz w:val="24"/>
          <w:szCs w:val="24"/>
        </w:rPr>
      </w:pPr>
      <w:hyperlink r:id="rId1093" w:history="1">
        <w:r w:rsidR="005A6BBD" w:rsidRPr="003A425A">
          <w:rPr>
            <w:rStyle w:val="a3"/>
            <w:rFonts w:ascii="Times New Roman" w:hAnsi="Times New Roman"/>
            <w:color w:val="000000"/>
            <w:sz w:val="24"/>
            <w:szCs w:val="24"/>
          </w:rPr>
          <w:t>CanvasImageData</w:t>
        </w:r>
      </w:hyperlink>
      <w:r w:rsidR="005A6BBD" w:rsidRPr="003A425A">
        <w:rPr>
          <w:rFonts w:ascii="Times New Roman" w:hAnsi="Times New Roman"/>
          <w:color w:val="000000"/>
          <w:sz w:val="24"/>
          <w:szCs w:val="24"/>
        </w:rPr>
        <w:t xml:space="preserve"> – позволяет определять данные изображения для использования на канве.</w:t>
      </w:r>
    </w:p>
    <w:p w:rsidR="005A6BBD" w:rsidRPr="003A425A" w:rsidRDefault="00953454" w:rsidP="00605F34">
      <w:pPr>
        <w:jc w:val="both"/>
        <w:rPr>
          <w:rFonts w:ascii="Times New Roman" w:hAnsi="Times New Roman"/>
          <w:color w:val="000000"/>
          <w:sz w:val="24"/>
          <w:szCs w:val="24"/>
        </w:rPr>
      </w:pPr>
      <w:hyperlink r:id="rId1094" w:history="1">
        <w:r w:rsidR="005A6BBD" w:rsidRPr="003A425A">
          <w:rPr>
            <w:rStyle w:val="a3"/>
            <w:rFonts w:ascii="Times New Roman" w:hAnsi="Times New Roman"/>
            <w:color w:val="000000"/>
            <w:sz w:val="24"/>
            <w:szCs w:val="24"/>
          </w:rPr>
          <w:t>TextMetrics</w:t>
        </w:r>
      </w:hyperlink>
      <w:r w:rsidR="005A6BBD" w:rsidRPr="003A425A">
        <w:rPr>
          <w:rFonts w:ascii="Times New Roman" w:hAnsi="Times New Roman"/>
          <w:color w:val="000000"/>
          <w:sz w:val="24"/>
          <w:szCs w:val="24"/>
        </w:rPr>
        <w:t xml:space="preserve"> – обеспечивает данные метрики текста и шрифта для использования в канве.</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Теперь просматриваем оставшиеся модули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w:t>
      </w:r>
    </w:p>
    <w:p w:rsidR="00346821" w:rsidRPr="003A425A" w:rsidRDefault="00346821" w:rsidP="00346821">
      <w:pPr>
        <w:pStyle w:val="3"/>
      </w:pPr>
      <w:bookmarkStart w:id="548" w:name="_Toc382058655"/>
      <w:r w:rsidRPr="003A425A">
        <w:t>Модуль сенсоров</w:t>
      </w:r>
      <w:bookmarkEnd w:id="548"/>
    </w:p>
    <w:p w:rsidR="005A6BBD" w:rsidRPr="003A425A" w:rsidRDefault="00953454" w:rsidP="00605F34">
      <w:pPr>
        <w:jc w:val="both"/>
        <w:rPr>
          <w:rFonts w:ascii="Times New Roman" w:hAnsi="Times New Roman"/>
          <w:sz w:val="24"/>
          <w:szCs w:val="24"/>
        </w:rPr>
      </w:pPr>
      <w:hyperlink r:id="rId1095" w:history="1">
        <w:r w:rsidR="005A6BBD" w:rsidRPr="003A425A">
          <w:rPr>
            <w:rStyle w:val="a3"/>
            <w:rFonts w:ascii="Times New Roman" w:hAnsi="Times New Roman"/>
            <w:sz w:val="24"/>
            <w:szCs w:val="24"/>
            <w:lang w:val="en-GB"/>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GB"/>
          </w:rPr>
          <w:t>qtsensors</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qmlmodule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qtsensors</w:t>
        </w:r>
        <w:r w:rsidR="005A6BBD" w:rsidRPr="003A425A">
          <w:rPr>
            <w:rStyle w:val="a3"/>
            <w:rFonts w:ascii="Times New Roman" w:hAnsi="Times New Roman"/>
            <w:sz w:val="24"/>
            <w:szCs w:val="24"/>
          </w:rPr>
          <w:t>5-</w:t>
        </w:r>
        <w:r w:rsidR="005A6BBD" w:rsidRPr="003A425A">
          <w:rPr>
            <w:rStyle w:val="a3"/>
            <w:rFonts w:ascii="Times New Roman" w:hAnsi="Times New Roman"/>
            <w:sz w:val="24"/>
            <w:szCs w:val="24"/>
            <w:lang w:val="en-GB"/>
          </w:rPr>
          <w:t>qtsensors</w:t>
        </w:r>
        <w:r w:rsidR="005A6BBD" w:rsidRPr="003A425A">
          <w:rPr>
            <w:rStyle w:val="a3"/>
            <w:rFonts w:ascii="Times New Roman" w:hAnsi="Times New Roman"/>
            <w:sz w:val="24"/>
            <w:szCs w:val="24"/>
          </w:rPr>
          <w:t>-5-0.</w:t>
        </w:r>
        <w:r w:rsidR="005A6BBD" w:rsidRPr="003A425A">
          <w:rPr>
            <w:rStyle w:val="a3"/>
            <w:rFonts w:ascii="Times New Roman" w:hAnsi="Times New Roman"/>
            <w:sz w:val="24"/>
            <w:szCs w:val="24"/>
            <w:lang w:val="en-GB"/>
          </w:rPr>
          <w:t>html</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если модуль импортируется в пространства имён, некоторые дополнительные методы становятся доступными. Это касается модуля </w:t>
      </w:r>
      <w:r w:rsidR="00B00C9F" w:rsidRPr="003A425A">
        <w:rPr>
          <w:rFonts w:ascii="Times New Roman" w:hAnsi="Times New Roman"/>
          <w:sz w:val="24"/>
          <w:szCs w:val="24"/>
        </w:rPr>
        <w:t>qt</w:t>
      </w:r>
      <w:r w:rsidRPr="003A425A">
        <w:rPr>
          <w:rFonts w:ascii="Times New Roman" w:hAnsi="Times New Roman"/>
          <w:sz w:val="24"/>
          <w:szCs w:val="24"/>
        </w:rPr>
        <w:t xml:space="preserve"> сенсорс </w:t>
      </w:r>
      <w:r w:rsidR="009B0257" w:rsidRPr="003A425A">
        <w:rPr>
          <w:rFonts w:ascii="Times New Roman" w:hAnsi="Times New Roman"/>
          <w:sz w:val="24"/>
          <w:szCs w:val="24"/>
        </w:rPr>
        <w:t>qml</w:t>
      </w:r>
      <w:r w:rsidRPr="003A425A">
        <w:rPr>
          <w:rFonts w:ascii="Times New Roman" w:hAnsi="Times New Roman"/>
          <w:sz w:val="24"/>
          <w:szCs w:val="24"/>
        </w:rPr>
        <w:t xml:space="preserve"> типы. Этот модуль обеспечивает определённые типы для сенсоров. </w:t>
      </w:r>
      <w:r w:rsidRPr="003A425A">
        <w:rPr>
          <w:rFonts w:ascii="Times New Roman" w:hAnsi="Times New Roman"/>
          <w:i/>
          <w:sz w:val="24"/>
          <w:szCs w:val="24"/>
        </w:rPr>
        <w:t xml:space="preserve">Далее следует много типов, предназначение которых для меня пока остаётся загадкой. Эти типы связаны с классом </w:t>
      </w:r>
      <w:r w:rsidRPr="003A425A">
        <w:rPr>
          <w:rFonts w:ascii="Times New Roman" w:hAnsi="Times New Roman"/>
          <w:i/>
          <w:sz w:val="24"/>
          <w:szCs w:val="24"/>
          <w:lang w:val="en-US"/>
        </w:rPr>
        <w:t>QSensor</w:t>
      </w:r>
      <w:r w:rsidRPr="003A425A">
        <w:rPr>
          <w:rFonts w:ascii="Times New Roman" w:hAnsi="Times New Roman"/>
          <w:i/>
          <w:sz w:val="24"/>
          <w:szCs w:val="24"/>
        </w:rPr>
        <w:t>.</w:t>
      </w:r>
    </w:p>
    <w:p w:rsidR="00840E5B" w:rsidRPr="003A425A" w:rsidRDefault="00840E5B" w:rsidP="00605F34">
      <w:pPr>
        <w:jc w:val="both"/>
        <w:rPr>
          <w:rFonts w:ascii="Times New Roman" w:hAnsi="Times New Roman"/>
          <w:i/>
          <w:sz w:val="24"/>
          <w:szCs w:val="24"/>
        </w:rPr>
      </w:pPr>
    </w:p>
    <w:p w:rsidR="00840E5B" w:rsidRPr="003A425A" w:rsidRDefault="00840E5B" w:rsidP="00605F34">
      <w:pPr>
        <w:jc w:val="both"/>
        <w:rPr>
          <w:rFonts w:ascii="Times New Roman" w:hAnsi="Times New Roman"/>
          <w:i/>
          <w:sz w:val="24"/>
          <w:szCs w:val="24"/>
        </w:rPr>
      </w:pPr>
    </w:p>
    <w:p w:rsidR="00840E5B" w:rsidRPr="003A425A" w:rsidRDefault="00840E5B" w:rsidP="00605F34">
      <w:pPr>
        <w:jc w:val="both"/>
        <w:rPr>
          <w:rFonts w:ascii="Times New Roman" w:hAnsi="Times New Roman"/>
          <w:i/>
          <w:sz w:val="24"/>
          <w:szCs w:val="24"/>
        </w:rPr>
      </w:pPr>
    </w:p>
    <w:p w:rsidR="00197944" w:rsidRPr="003A425A" w:rsidRDefault="00197944" w:rsidP="00197944">
      <w:pPr>
        <w:pStyle w:val="2"/>
        <w:rPr>
          <w:rFonts w:ascii="Times New Roman" w:hAnsi="Times New Roman"/>
          <w:b w:val="0"/>
          <w:sz w:val="24"/>
          <w:szCs w:val="24"/>
        </w:rPr>
      </w:pPr>
      <w:bookmarkStart w:id="549" w:name="_Toc382058656"/>
      <w:r w:rsidRPr="003A425A">
        <w:rPr>
          <w:rFonts w:ascii="Times New Roman" w:hAnsi="Times New Roman"/>
          <w:sz w:val="24"/>
          <w:szCs w:val="24"/>
          <w:lang w:val="en-GB"/>
        </w:rPr>
        <w:t>QT</w:t>
      </w:r>
      <w:r w:rsidRPr="003A425A">
        <w:rPr>
          <w:rFonts w:ascii="Times New Roman" w:hAnsi="Times New Roman"/>
          <w:sz w:val="24"/>
          <w:szCs w:val="24"/>
        </w:rPr>
        <w:t xml:space="preserve"> </w:t>
      </w:r>
      <w:r w:rsidRPr="003A425A">
        <w:rPr>
          <w:rFonts w:ascii="Times New Roman" w:hAnsi="Times New Roman"/>
          <w:sz w:val="24"/>
          <w:szCs w:val="24"/>
          <w:lang w:val="en-GB"/>
        </w:rPr>
        <w:t>QUICK</w:t>
      </w:r>
      <w:bookmarkEnd w:id="549"/>
    </w:p>
    <w:p w:rsidR="005A6BBD" w:rsidRPr="003A425A" w:rsidRDefault="00953454" w:rsidP="00605F34">
      <w:pPr>
        <w:jc w:val="both"/>
        <w:rPr>
          <w:rFonts w:ascii="Times New Roman" w:hAnsi="Times New Roman"/>
          <w:sz w:val="24"/>
          <w:szCs w:val="24"/>
        </w:rPr>
      </w:pPr>
      <w:hyperlink r:id="rId1096" w:history="1">
        <w:r w:rsidR="005A6BBD" w:rsidRPr="003A425A">
          <w:rPr>
            <w:rStyle w:val="a3"/>
            <w:rFonts w:ascii="Times New Roman" w:hAnsi="Times New Roman"/>
            <w:sz w:val="24"/>
            <w:szCs w:val="24"/>
            <w:lang w:val="en-GB"/>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GB"/>
          </w:rPr>
          <w:t>qtquick</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qtquick</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index</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GB"/>
          </w:rPr>
          <w:t>html</w:t>
        </w:r>
      </w:hyperlink>
    </w:p>
    <w:p w:rsidR="005A6BBD" w:rsidRPr="003A425A" w:rsidRDefault="000A4493" w:rsidP="00605F34">
      <w:pPr>
        <w:jc w:val="both"/>
        <w:rPr>
          <w:rFonts w:ascii="Times New Roman" w:hAnsi="Times New Roman"/>
          <w:sz w:val="24"/>
          <w:szCs w:val="24"/>
        </w:rPr>
      </w:pPr>
      <w:r w:rsidRPr="003A425A">
        <w:rPr>
          <w:rFonts w:ascii="Times New Roman" w:hAnsi="Times New Roman"/>
          <w:sz w:val="24"/>
          <w:szCs w:val="24"/>
        </w:rPr>
        <w:t>Qt Quick</w:t>
      </w:r>
      <w:r w:rsidR="005A6BBD" w:rsidRPr="003A425A">
        <w:rPr>
          <w:rFonts w:ascii="Times New Roman" w:hAnsi="Times New Roman"/>
          <w:sz w:val="24"/>
          <w:szCs w:val="24"/>
        </w:rPr>
        <w:t xml:space="preserve"> модуль является стандартной библиотекой для </w:t>
      </w:r>
      <w:r w:rsidR="00F850EA" w:rsidRPr="003A425A">
        <w:rPr>
          <w:rFonts w:ascii="Times New Roman" w:hAnsi="Times New Roman"/>
          <w:sz w:val="24"/>
          <w:szCs w:val="24"/>
        </w:rPr>
        <w:t>написа</w:t>
      </w:r>
      <w:r w:rsidR="005A6BBD" w:rsidRPr="003A425A">
        <w:rPr>
          <w:rFonts w:ascii="Times New Roman" w:hAnsi="Times New Roman"/>
          <w:sz w:val="24"/>
          <w:szCs w:val="24"/>
        </w:rPr>
        <w:t xml:space="preserve">ния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приложений. Если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модуль обеспечивает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движок и инфра</w:t>
      </w:r>
      <w:r w:rsidR="00D95FF2" w:rsidRPr="003A425A">
        <w:rPr>
          <w:rFonts w:ascii="Times New Roman" w:hAnsi="Times New Roman"/>
          <w:sz w:val="24"/>
          <w:szCs w:val="24"/>
        </w:rPr>
        <w:t>структур</w:t>
      </w:r>
      <w:r w:rsidR="005A6BBD" w:rsidRPr="003A425A">
        <w:rPr>
          <w:rFonts w:ascii="Times New Roman" w:hAnsi="Times New Roman"/>
          <w:sz w:val="24"/>
          <w:szCs w:val="24"/>
        </w:rPr>
        <w:t xml:space="preserve">у языка, </w:t>
      </w:r>
      <w:r w:rsidRPr="003A425A">
        <w:rPr>
          <w:rFonts w:ascii="Times New Roman" w:hAnsi="Times New Roman"/>
          <w:sz w:val="24"/>
          <w:szCs w:val="24"/>
        </w:rPr>
        <w:t>Qt Quick</w:t>
      </w:r>
      <w:r w:rsidR="005A6BBD" w:rsidRPr="003A425A">
        <w:rPr>
          <w:rFonts w:ascii="Times New Roman" w:hAnsi="Times New Roman"/>
          <w:sz w:val="24"/>
          <w:szCs w:val="24"/>
        </w:rPr>
        <w:t xml:space="preserve"> модуль обеспечивает базвые типы, необходимые для создания интерфейсов пользователя при </w:t>
      </w:r>
      <w:r w:rsidR="005A6BBD" w:rsidRPr="003A425A">
        <w:rPr>
          <w:rFonts w:ascii="Times New Roman" w:hAnsi="Times New Roman"/>
          <w:sz w:val="24"/>
          <w:szCs w:val="24"/>
        </w:rPr>
        <w:lastRenderedPageBreak/>
        <w:t xml:space="preserve">помощи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r w:rsidRPr="003A425A">
        <w:rPr>
          <w:rFonts w:ascii="Times New Roman" w:hAnsi="Times New Roman"/>
          <w:sz w:val="24"/>
          <w:szCs w:val="24"/>
        </w:rPr>
        <w:t>Qt Quick</w:t>
      </w:r>
      <w:r w:rsidR="005A6BBD" w:rsidRPr="003A425A">
        <w:rPr>
          <w:rFonts w:ascii="Times New Roman" w:hAnsi="Times New Roman"/>
          <w:sz w:val="24"/>
          <w:szCs w:val="24"/>
        </w:rPr>
        <w:t xml:space="preserve"> модуль обеспечивает как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программный интерфейс, так и С++ программный интерфейс для расширения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r w:rsidR="00197944" w:rsidRPr="003A425A">
        <w:rPr>
          <w:rFonts w:ascii="Times New Roman" w:hAnsi="Times New Roman"/>
          <w:sz w:val="24"/>
          <w:szCs w:val="24"/>
        </w:rPr>
        <w:t>приложений при помощи С++ кода.</w:t>
      </w:r>
    </w:p>
    <w:p w:rsidR="005A6BBD" w:rsidRPr="003A425A" w:rsidRDefault="000A4493" w:rsidP="00605F34">
      <w:pPr>
        <w:jc w:val="both"/>
        <w:rPr>
          <w:rFonts w:ascii="Times New Roman" w:hAnsi="Times New Roman"/>
          <w:i/>
          <w:sz w:val="24"/>
          <w:szCs w:val="24"/>
        </w:rPr>
      </w:pPr>
      <w:r w:rsidRPr="003A425A">
        <w:rPr>
          <w:rFonts w:ascii="Times New Roman" w:hAnsi="Times New Roman"/>
          <w:sz w:val="24"/>
          <w:szCs w:val="24"/>
        </w:rPr>
        <w:t>Qt Quick</w:t>
      </w:r>
      <w:r w:rsidR="005A6BBD" w:rsidRPr="003A425A">
        <w:rPr>
          <w:rFonts w:ascii="Times New Roman" w:hAnsi="Times New Roman"/>
          <w:sz w:val="24"/>
          <w:szCs w:val="24"/>
        </w:rPr>
        <w:t xml:space="preserve"> содержит всё, что необходимо для </w:t>
      </w:r>
      <w:r w:rsidR="00F850EA" w:rsidRPr="003A425A">
        <w:rPr>
          <w:rFonts w:ascii="Times New Roman" w:hAnsi="Times New Roman"/>
          <w:sz w:val="24"/>
          <w:szCs w:val="24"/>
        </w:rPr>
        <w:t>написа</w:t>
      </w:r>
      <w:r w:rsidR="005A6BBD" w:rsidRPr="003A425A">
        <w:rPr>
          <w:rFonts w:ascii="Times New Roman" w:hAnsi="Times New Roman"/>
          <w:sz w:val="24"/>
          <w:szCs w:val="24"/>
        </w:rPr>
        <w:t>ния богатого приложения с плавным и динамичным интерфейсом пользователя. Он предоставляет кроме прочего собственную канву с собственным движком рисования.</w:t>
      </w:r>
      <w:r w:rsidR="00197944" w:rsidRPr="003A425A">
        <w:rPr>
          <w:rFonts w:ascii="Times New Roman" w:hAnsi="Times New Roman"/>
          <w:sz w:val="24"/>
          <w:szCs w:val="24"/>
        </w:rPr>
        <w:t xml:space="preserve"> </w:t>
      </w:r>
      <w:r w:rsidR="005A6BBD" w:rsidRPr="003A425A">
        <w:rPr>
          <w:rFonts w:ascii="Times New Roman" w:hAnsi="Times New Roman"/>
          <w:i/>
          <w:sz w:val="24"/>
          <w:szCs w:val="24"/>
        </w:rPr>
        <w:t>Затем идут ссылки на информацию, которую я уже прочитал, а в конце идут ссылки на расширения С++, которые я почитают в дальнейшем.</w:t>
      </w:r>
    </w:p>
    <w:p w:rsidR="00197944" w:rsidRPr="003A425A" w:rsidRDefault="00197944" w:rsidP="00197944">
      <w:pPr>
        <w:pStyle w:val="3"/>
        <w:rPr>
          <w:b w:val="0"/>
          <w:sz w:val="24"/>
          <w:szCs w:val="24"/>
        </w:rPr>
      </w:pPr>
      <w:bookmarkStart w:id="550" w:name="_Toc382058657"/>
      <w:r w:rsidRPr="003A425A">
        <w:rPr>
          <w:sz w:val="24"/>
          <w:szCs w:val="24"/>
        </w:rPr>
        <w:t>ВИЗУАЛЬНАЯ КАНВА QT QUICK</w:t>
      </w:r>
      <w:bookmarkEnd w:id="550"/>
    </w:p>
    <w:p w:rsidR="005A6BBD" w:rsidRPr="003A425A" w:rsidRDefault="00953454" w:rsidP="00605F34">
      <w:pPr>
        <w:jc w:val="both"/>
        <w:rPr>
          <w:rFonts w:ascii="Times New Roman" w:hAnsi="Times New Roman"/>
          <w:i/>
          <w:sz w:val="24"/>
          <w:szCs w:val="24"/>
        </w:rPr>
      </w:pPr>
      <w:hyperlink r:id="rId1097" w:history="1">
        <w:r w:rsidR="005A6BBD" w:rsidRPr="003A425A">
          <w:rPr>
            <w:rStyle w:val="a3"/>
            <w:rFonts w:ascii="Times New Roman" w:hAnsi="Times New Roman"/>
            <w:i/>
            <w:sz w:val="24"/>
            <w:szCs w:val="24"/>
          </w:rPr>
          <w:t>http://qt-project.org/doc/qt-5.1/qtquick/qtquick-visualcanvas-topic.html</w:t>
        </w:r>
      </w:hyperlink>
    </w:p>
    <w:p w:rsidR="00197944"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визуальная канва, обеспечиваемая </w:t>
      </w:r>
      <w:r w:rsidR="000A4493" w:rsidRPr="003A425A">
        <w:rPr>
          <w:rFonts w:ascii="Times New Roman" w:hAnsi="Times New Roman"/>
          <w:sz w:val="24"/>
          <w:szCs w:val="24"/>
        </w:rPr>
        <w:t>Qt Quick</w:t>
      </w:r>
      <w:r w:rsidRPr="003A425A">
        <w:rPr>
          <w:rFonts w:ascii="Times New Roman" w:hAnsi="Times New Roman"/>
          <w:sz w:val="24"/>
          <w:szCs w:val="24"/>
        </w:rPr>
        <w:t xml:space="preserve">, является двумерной канвой с </w:t>
      </w:r>
      <w:r w:rsidRPr="003A425A">
        <w:rPr>
          <w:rFonts w:ascii="Times New Roman" w:hAnsi="Times New Roman"/>
          <w:sz w:val="24"/>
          <w:szCs w:val="24"/>
          <w:lang w:val="en-US"/>
        </w:rPr>
        <w:t>z</w:t>
      </w:r>
      <w:r w:rsidRPr="003A425A">
        <w:rPr>
          <w:rFonts w:ascii="Times New Roman" w:hAnsi="Times New Roman"/>
          <w:sz w:val="24"/>
          <w:szCs w:val="24"/>
        </w:rPr>
        <w:t xml:space="preserve">-ориентацией. Есть два разных вида родительства в </w:t>
      </w:r>
      <w:r w:rsidR="009B0257" w:rsidRPr="003A425A">
        <w:rPr>
          <w:rFonts w:ascii="Times New Roman" w:hAnsi="Times New Roman"/>
          <w:sz w:val="24"/>
          <w:szCs w:val="24"/>
        </w:rPr>
        <w:t>qml</w:t>
      </w:r>
      <w:r w:rsidRPr="003A425A">
        <w:rPr>
          <w:rFonts w:ascii="Times New Roman" w:hAnsi="Times New Roman"/>
          <w:sz w:val="24"/>
          <w:szCs w:val="24"/>
        </w:rPr>
        <w:t xml:space="preserve"> приложениях, которые использует </w:t>
      </w:r>
      <w:r w:rsidR="000A4493" w:rsidRPr="003A425A">
        <w:rPr>
          <w:rFonts w:ascii="Times New Roman" w:hAnsi="Times New Roman"/>
          <w:sz w:val="24"/>
          <w:szCs w:val="24"/>
        </w:rPr>
        <w:t>Qt Quick</w:t>
      </w:r>
      <w:r w:rsidRPr="003A425A">
        <w:rPr>
          <w:rFonts w:ascii="Times New Roman" w:hAnsi="Times New Roman"/>
          <w:sz w:val="24"/>
          <w:szCs w:val="24"/>
        </w:rPr>
        <w:t xml:space="preserve">. </w:t>
      </w:r>
    </w:p>
    <w:p w:rsidR="00197944" w:rsidRPr="003A425A" w:rsidRDefault="005A6BBD" w:rsidP="00197944">
      <w:pPr>
        <w:numPr>
          <w:ilvl w:val="0"/>
          <w:numId w:val="167"/>
        </w:numPr>
        <w:jc w:val="both"/>
        <w:rPr>
          <w:rFonts w:ascii="Times New Roman" w:hAnsi="Times New Roman"/>
          <w:sz w:val="24"/>
          <w:szCs w:val="24"/>
        </w:rPr>
      </w:pPr>
      <w:r w:rsidRPr="003A425A">
        <w:rPr>
          <w:rFonts w:ascii="Times New Roman" w:hAnsi="Times New Roman"/>
          <w:sz w:val="24"/>
          <w:szCs w:val="24"/>
        </w:rPr>
        <w:t xml:space="preserve">Первый вид является владением, который определяет семантику времени жизни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p>
    <w:p w:rsidR="005A6BBD" w:rsidRPr="003A425A" w:rsidRDefault="005A6BBD" w:rsidP="00197944">
      <w:pPr>
        <w:numPr>
          <w:ilvl w:val="0"/>
          <w:numId w:val="167"/>
        </w:numPr>
        <w:jc w:val="both"/>
        <w:rPr>
          <w:rFonts w:ascii="Times New Roman" w:hAnsi="Times New Roman"/>
          <w:sz w:val="24"/>
          <w:szCs w:val="24"/>
        </w:rPr>
      </w:pPr>
      <w:r w:rsidRPr="003A425A">
        <w:rPr>
          <w:rFonts w:ascii="Times New Roman" w:hAnsi="Times New Roman"/>
          <w:sz w:val="24"/>
          <w:szCs w:val="24"/>
        </w:rPr>
        <w:t>Второй вид является визуальным, который определяет, где на канве следует рисовать элемент, а также некоторые свойства.</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Почти во всех случаях они идентичны.</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Современные компьютерные системы и устройства используют </w:t>
      </w:r>
      <w:r w:rsidRPr="003A425A">
        <w:rPr>
          <w:rFonts w:ascii="Times New Roman" w:hAnsi="Times New Roman"/>
          <w:sz w:val="24"/>
          <w:szCs w:val="24"/>
          <w:lang w:val="en-US"/>
        </w:rPr>
        <w:t>OpenGL</w:t>
      </w:r>
      <w:r w:rsidRPr="003A425A">
        <w:rPr>
          <w:rFonts w:ascii="Times New Roman" w:hAnsi="Times New Roman"/>
          <w:sz w:val="24"/>
          <w:szCs w:val="24"/>
        </w:rPr>
        <w:t xml:space="preserve"> для рисования графики. </w:t>
      </w:r>
      <w:r w:rsidR="000A4493" w:rsidRPr="003A425A">
        <w:rPr>
          <w:rFonts w:ascii="Times New Roman" w:hAnsi="Times New Roman"/>
          <w:sz w:val="24"/>
          <w:szCs w:val="24"/>
        </w:rPr>
        <w:t>Qt Quick</w:t>
      </w:r>
      <w:r w:rsidRPr="003A425A">
        <w:rPr>
          <w:rFonts w:ascii="Times New Roman" w:hAnsi="Times New Roman"/>
          <w:sz w:val="24"/>
          <w:szCs w:val="24"/>
        </w:rPr>
        <w:t xml:space="preserve"> требует </w:t>
      </w:r>
      <w:r w:rsidRPr="003A425A">
        <w:rPr>
          <w:rFonts w:ascii="Times New Roman" w:hAnsi="Times New Roman"/>
          <w:sz w:val="24"/>
          <w:szCs w:val="24"/>
          <w:lang w:val="en-US"/>
        </w:rPr>
        <w:t>OpenGL</w:t>
      </w:r>
      <w:r w:rsidRPr="003A425A">
        <w:rPr>
          <w:rFonts w:ascii="Times New Roman" w:hAnsi="Times New Roman"/>
          <w:sz w:val="24"/>
          <w:szCs w:val="24"/>
        </w:rPr>
        <w:t xml:space="preserve"> и он используется для отображения приложений, разработанных при помощи </w:t>
      </w:r>
      <w:r w:rsidR="000A4493" w:rsidRPr="003A425A">
        <w:rPr>
          <w:rFonts w:ascii="Times New Roman" w:hAnsi="Times New Roman"/>
          <w:sz w:val="24"/>
          <w:szCs w:val="24"/>
        </w:rPr>
        <w:t>Qt Quick</w:t>
      </w:r>
      <w:r w:rsidRPr="003A425A">
        <w:rPr>
          <w:rFonts w:ascii="Times New Roman" w:hAnsi="Times New Roman"/>
          <w:sz w:val="24"/>
          <w:szCs w:val="24"/>
        </w:rPr>
        <w:t xml:space="preserve"> в </w:t>
      </w:r>
      <w:r w:rsidR="009B0257" w:rsidRPr="003A425A">
        <w:rPr>
          <w:rFonts w:ascii="Times New Roman" w:hAnsi="Times New Roman"/>
          <w:sz w:val="24"/>
          <w:szCs w:val="24"/>
        </w:rPr>
        <w:t>qml</w:t>
      </w:r>
      <w:r w:rsidRPr="003A425A">
        <w:rPr>
          <w:rFonts w:ascii="Times New Roman" w:hAnsi="Times New Roman"/>
          <w:sz w:val="24"/>
          <w:szCs w:val="24"/>
        </w:rPr>
        <w:t xml:space="preserve">. В частности, </w:t>
      </w:r>
      <w:r w:rsidR="000A4493" w:rsidRPr="003A425A">
        <w:rPr>
          <w:rFonts w:ascii="Times New Roman" w:hAnsi="Times New Roman"/>
          <w:sz w:val="24"/>
          <w:szCs w:val="24"/>
        </w:rPr>
        <w:t>Qt Quick</w:t>
      </w:r>
      <w:r w:rsidRPr="003A425A">
        <w:rPr>
          <w:rFonts w:ascii="Times New Roman" w:hAnsi="Times New Roman"/>
          <w:sz w:val="24"/>
          <w:szCs w:val="24"/>
        </w:rPr>
        <w:t xml:space="preserve"> определяет граф синов, который затем рисуется.</w:t>
      </w:r>
    </w:p>
    <w:p w:rsidR="00DD63A6" w:rsidRPr="003A425A" w:rsidRDefault="00DD63A6" w:rsidP="00C17915">
      <w:pPr>
        <w:pStyle w:val="4"/>
        <w:rPr>
          <w:b w:val="0"/>
          <w:sz w:val="24"/>
          <w:szCs w:val="24"/>
        </w:rPr>
      </w:pPr>
      <w:bookmarkStart w:id="551" w:name="_Toc382058658"/>
      <w:r w:rsidRPr="003A425A">
        <w:rPr>
          <w:sz w:val="24"/>
          <w:szCs w:val="24"/>
        </w:rPr>
        <w:t>ВИЗУАЛЬНЫЕ КООРДИНАТЫ В QT QUICK</w:t>
      </w:r>
      <w:bookmarkEnd w:id="551"/>
    </w:p>
    <w:p w:rsidR="005A6BBD" w:rsidRPr="003A425A" w:rsidRDefault="00953454" w:rsidP="00605F34">
      <w:pPr>
        <w:jc w:val="both"/>
        <w:rPr>
          <w:rFonts w:ascii="Times New Roman" w:hAnsi="Times New Roman"/>
          <w:sz w:val="24"/>
          <w:szCs w:val="24"/>
        </w:rPr>
      </w:pPr>
      <w:hyperlink r:id="rId1098" w:history="1">
        <w:r w:rsidR="005A6BBD" w:rsidRPr="003A425A">
          <w:rPr>
            <w:rStyle w:val="a3"/>
            <w:rFonts w:ascii="Times New Roman" w:hAnsi="Times New Roman"/>
            <w:sz w:val="24"/>
            <w:szCs w:val="24"/>
          </w:rPr>
          <w:t>http://qt-project.org/doc/qt-5.1/qtquick/qtquick-visualcanvas-coordinates.html</w:t>
        </w:r>
      </w:hyperlink>
    </w:p>
    <w:p w:rsidR="00DD63A6"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в </w:t>
      </w:r>
      <w:r w:rsidR="000A4493" w:rsidRPr="003A425A">
        <w:rPr>
          <w:rFonts w:ascii="Times New Roman" w:hAnsi="Times New Roman"/>
          <w:sz w:val="24"/>
          <w:szCs w:val="24"/>
        </w:rPr>
        <w:t>Qt Quick</w:t>
      </w:r>
      <w:r w:rsidRPr="003A425A">
        <w:rPr>
          <w:rFonts w:ascii="Times New Roman" w:hAnsi="Times New Roman"/>
          <w:sz w:val="24"/>
          <w:szCs w:val="24"/>
        </w:rPr>
        <w:t xml:space="preserve"> системой координат по умолчанию является картезианская система координат с началом в левом верхнем </w:t>
      </w:r>
      <w:r w:rsidR="00914C51" w:rsidRPr="003A425A">
        <w:rPr>
          <w:rFonts w:ascii="Times New Roman" w:hAnsi="Times New Roman"/>
          <w:sz w:val="24"/>
          <w:szCs w:val="24"/>
        </w:rPr>
        <w:t>углу</w:t>
      </w:r>
      <w:r w:rsidRPr="003A425A">
        <w:rPr>
          <w:rFonts w:ascii="Times New Roman" w:hAnsi="Times New Roman"/>
          <w:sz w:val="24"/>
          <w:szCs w:val="24"/>
        </w:rPr>
        <w:t>. Позиция отдельного элемента определяется на основании системы координат его родителей.</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lang w:val="en-US"/>
        </w:rPr>
        <w:t>Scene</w:t>
      </w:r>
      <w:r w:rsidRPr="003A425A">
        <w:rPr>
          <w:rFonts w:ascii="Times New Roman" w:hAnsi="Times New Roman"/>
          <w:sz w:val="24"/>
          <w:szCs w:val="24"/>
        </w:rPr>
        <w:t xml:space="preserve"> координаты являются координатами, где (0,0) соответствует верхнему левому </w:t>
      </w:r>
      <w:r w:rsidR="00914C51" w:rsidRPr="003A425A">
        <w:rPr>
          <w:rFonts w:ascii="Times New Roman" w:hAnsi="Times New Roman"/>
          <w:sz w:val="24"/>
          <w:szCs w:val="24"/>
        </w:rPr>
        <w:t>углу</w:t>
      </w:r>
      <w:r w:rsidRPr="003A425A">
        <w:rPr>
          <w:rFonts w:ascii="Times New Roman" w:hAnsi="Times New Roman"/>
          <w:sz w:val="24"/>
          <w:szCs w:val="24"/>
        </w:rPr>
        <w:t xml:space="preserve"> окна, которое в настоящий момент времени нарисовано. Они обычно такие же, как координаты корневого элемента окна. Вы можете преобразовать координаты элемента в координаты </w:t>
      </w:r>
      <w:r w:rsidRPr="003A425A">
        <w:rPr>
          <w:rFonts w:ascii="Times New Roman" w:hAnsi="Times New Roman"/>
          <w:sz w:val="24"/>
          <w:szCs w:val="24"/>
          <w:lang w:val="en-US"/>
        </w:rPr>
        <w:t>scene</w:t>
      </w:r>
      <w:r w:rsidRPr="003A425A">
        <w:rPr>
          <w:rFonts w:ascii="Times New Roman" w:hAnsi="Times New Roman"/>
          <w:sz w:val="24"/>
          <w:szCs w:val="24"/>
        </w:rPr>
        <w:t xml:space="preserve"> с использованием специальных функций. </w:t>
      </w:r>
      <w:r w:rsidRPr="003A425A">
        <w:rPr>
          <w:rFonts w:ascii="Times New Roman" w:hAnsi="Times New Roman"/>
          <w:i/>
          <w:sz w:val="24"/>
          <w:szCs w:val="24"/>
        </w:rPr>
        <w:t>Есть прекраснейший пример кода для демонстрации разницы данных координат.</w:t>
      </w:r>
    </w:p>
    <w:p w:rsidR="00C17915" w:rsidRPr="003A425A" w:rsidRDefault="00C17915" w:rsidP="00C17915">
      <w:pPr>
        <w:pStyle w:val="4"/>
        <w:rPr>
          <w:rFonts w:ascii="Times New Roman" w:hAnsi="Times New Roman"/>
          <w:b w:val="0"/>
          <w:sz w:val="24"/>
          <w:szCs w:val="24"/>
        </w:rPr>
      </w:pPr>
      <w:bookmarkStart w:id="552" w:name="_Toc382058659"/>
      <w:r w:rsidRPr="003A425A">
        <w:rPr>
          <w:rFonts w:ascii="Times New Roman" w:hAnsi="Times New Roman"/>
          <w:b w:val="0"/>
          <w:sz w:val="24"/>
          <w:szCs w:val="24"/>
        </w:rPr>
        <w:t>ВИЗУАЛЬНЫЕ РОДИТЕЛИ В QT QUICK</w:t>
      </w:r>
      <w:bookmarkEnd w:id="552"/>
    </w:p>
    <w:p w:rsidR="00C17915" w:rsidRPr="003A425A" w:rsidRDefault="00953454" w:rsidP="00C17915">
      <w:pPr>
        <w:jc w:val="both"/>
        <w:rPr>
          <w:rFonts w:ascii="Times New Roman" w:hAnsi="Times New Roman"/>
          <w:sz w:val="24"/>
          <w:szCs w:val="24"/>
        </w:rPr>
      </w:pPr>
      <w:hyperlink r:id="rId1099" w:history="1">
        <w:r w:rsidR="00C17915" w:rsidRPr="003A425A">
          <w:rPr>
            <w:rStyle w:val="a3"/>
            <w:rFonts w:ascii="Times New Roman" w:hAnsi="Times New Roman"/>
            <w:sz w:val="24"/>
            <w:szCs w:val="24"/>
          </w:rPr>
          <w:t>http://qt-project.org/doc/qt-5.1/qtquick/qtquick-visualcanvas-visualparent.html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при создании визуальных синов при помощи Qt Quick важно понять понятие визуального родителя. Концепция визуального родителя в Qt Quick отдельная, но связанная с понятием объектного родителя для </w:t>
      </w:r>
      <w:r w:rsidRPr="003A425A">
        <w:rPr>
          <w:rFonts w:ascii="Times New Roman" w:hAnsi="Times New Roman"/>
          <w:sz w:val="24"/>
          <w:szCs w:val="24"/>
          <w:lang w:val="en-US"/>
        </w:rPr>
        <w:t>QObject</w:t>
      </w:r>
      <w:r w:rsidRPr="003A425A">
        <w:rPr>
          <w:rFonts w:ascii="Times New Roman" w:hAnsi="Times New Roman"/>
          <w:sz w:val="24"/>
          <w:szCs w:val="24"/>
        </w:rPr>
        <w:t xml:space="preserve"> иерархии. Все qml объекты имеют объекта-родителя, который определяется иерархией объектов, в которой объект объявлен. При работе с модулем Qt Quick тип </w:t>
      </w:r>
      <w:r w:rsidRPr="003A425A">
        <w:rPr>
          <w:rFonts w:ascii="Times New Roman" w:hAnsi="Times New Roman"/>
          <w:sz w:val="24"/>
          <w:szCs w:val="24"/>
          <w:lang w:val="en-US"/>
        </w:rPr>
        <w:t>Item</w:t>
      </w:r>
      <w:r w:rsidRPr="003A425A">
        <w:rPr>
          <w:rFonts w:ascii="Times New Roman" w:hAnsi="Times New Roman"/>
          <w:sz w:val="24"/>
          <w:szCs w:val="24"/>
        </w:rPr>
        <w:t xml:space="preserve"> является основным типом для всех визуальных элементов, </w:t>
      </w:r>
      <w:r w:rsidRPr="003A425A">
        <w:rPr>
          <w:rFonts w:ascii="Times New Roman" w:hAnsi="Times New Roman"/>
          <w:sz w:val="24"/>
          <w:szCs w:val="24"/>
        </w:rPr>
        <w:lastRenderedPageBreak/>
        <w:t xml:space="preserve">обеспечиваемых данным модулем, и именно он обеспечивает понятие дополнительного визуального родителя, как определено свойством </w:t>
      </w:r>
      <w:hyperlink r:id="rId1100" w:anchor="parent-prop" w:history="1">
        <w:r w:rsidRPr="003A425A">
          <w:rPr>
            <w:rStyle w:val="a3"/>
            <w:rFonts w:ascii="Times New Roman" w:hAnsi="Times New Roman"/>
            <w:color w:val="auto"/>
            <w:sz w:val="24"/>
            <w:szCs w:val="24"/>
          </w:rPr>
          <w:t>parent</w:t>
        </w:r>
      </w:hyperlink>
      <w:r w:rsidRPr="003A425A">
        <w:rPr>
          <w:rFonts w:ascii="Times New Roman" w:hAnsi="Times New Roman"/>
          <w:sz w:val="24"/>
          <w:szCs w:val="24"/>
        </w:rPr>
        <w:t xml:space="preserve"> элемента. Каждый элемент имеет визуального родителя, так как если значение этого свойства равняется нулю, то элемент не будет отображён.</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Любой объект, присвоенный свойству элемента </w:t>
      </w:r>
      <w:r w:rsidRPr="003A425A">
        <w:rPr>
          <w:rFonts w:ascii="Times New Roman" w:hAnsi="Times New Roman"/>
          <w:sz w:val="24"/>
          <w:szCs w:val="24"/>
          <w:lang w:val="en-US"/>
        </w:rPr>
        <w:t>data</w:t>
      </w:r>
      <w:r w:rsidRPr="003A425A">
        <w:rPr>
          <w:rFonts w:ascii="Times New Roman" w:hAnsi="Times New Roman"/>
          <w:sz w:val="24"/>
          <w:szCs w:val="24"/>
        </w:rPr>
        <w:t xml:space="preserve">, становится наследником элемента внутри </w:t>
      </w:r>
      <w:r w:rsidRPr="003A425A">
        <w:rPr>
          <w:rFonts w:ascii="Times New Roman" w:hAnsi="Times New Roman"/>
          <w:sz w:val="24"/>
          <w:szCs w:val="24"/>
          <w:lang w:val="en-US"/>
        </w:rPr>
        <w:t>QObject</w:t>
      </w:r>
      <w:r w:rsidRPr="003A425A">
        <w:rPr>
          <w:rFonts w:ascii="Times New Roman" w:hAnsi="Times New Roman"/>
          <w:sz w:val="24"/>
          <w:szCs w:val="24"/>
        </w:rPr>
        <w:t xml:space="preserve"> иерархии с целью управления памятью. Вдобавок, если объект, добавленный к данному свойству, также является типом элемента, он также присваивается к свойству </w:t>
      </w:r>
      <w:hyperlink r:id="rId1101" w:anchor="children-prop" w:history="1">
        <w:r w:rsidRPr="003A425A">
          <w:rPr>
            <w:rStyle w:val="a3"/>
            <w:rFonts w:ascii="Times New Roman" w:hAnsi="Times New Roman"/>
            <w:sz w:val="24"/>
            <w:szCs w:val="24"/>
          </w:rPr>
          <w:t>Item::children</w:t>
        </w:r>
      </w:hyperlink>
      <w:r w:rsidRPr="003A425A">
        <w:rPr>
          <w:rFonts w:ascii="Times New Roman" w:hAnsi="Times New Roman"/>
          <w:sz w:val="24"/>
          <w:szCs w:val="24"/>
        </w:rPr>
        <w:t xml:space="preserve"> и становится наследником элемента внутри иерархии визуальных декораций. Для удобства свойство </w:t>
      </w:r>
      <w:hyperlink r:id="rId1102" w:anchor="data-prop" w:history="1">
        <w:r w:rsidRPr="003A425A">
          <w:rPr>
            <w:rStyle w:val="a3"/>
            <w:rFonts w:ascii="Times New Roman" w:hAnsi="Times New Roman"/>
            <w:sz w:val="24"/>
            <w:szCs w:val="24"/>
          </w:rPr>
          <w:t>data</w:t>
        </w:r>
      </w:hyperlink>
      <w:r w:rsidRPr="003A425A">
        <w:rPr>
          <w:rFonts w:ascii="Times New Roman" w:hAnsi="Times New Roman"/>
          <w:sz w:val="24"/>
          <w:szCs w:val="24"/>
        </w:rPr>
        <w:t xml:space="preserve"> элемента является свойством по умолчанию. Визуальный родитель элемента может быть изменён в любой момент времени при помощи присваивания нового значения его свойству </w:t>
      </w:r>
      <w:r w:rsidRPr="003A425A">
        <w:rPr>
          <w:rFonts w:ascii="Times New Roman" w:hAnsi="Times New Roman"/>
          <w:sz w:val="24"/>
          <w:szCs w:val="24"/>
          <w:lang w:val="en-US"/>
        </w:rPr>
        <w:t>property</w:t>
      </w:r>
      <w:r w:rsidRPr="003A425A">
        <w:rPr>
          <w:rFonts w:ascii="Times New Roman" w:hAnsi="Times New Roman"/>
          <w:sz w:val="24"/>
          <w:szCs w:val="24"/>
        </w:rPr>
        <w:t>. Поэтому они могут отличаться от родителей объектов.</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Присваивание элемента в качестве наследника некоторого другого элемента не означает автоматически, что наследник будет соответственно размещён или изменён в размере, чтобы приблизиться к родителю. Некоторые qml типы имеют встроенные поведения, которые виляют на размещение их дочерних элементов, - например, </w:t>
      </w:r>
      <w:r w:rsidRPr="003A425A">
        <w:rPr>
          <w:rFonts w:ascii="Times New Roman" w:hAnsi="Times New Roman"/>
          <w:sz w:val="24"/>
          <w:szCs w:val="24"/>
          <w:lang w:val="en-US"/>
        </w:rPr>
        <w:t>Row</w:t>
      </w:r>
      <w:r w:rsidRPr="003A425A">
        <w:rPr>
          <w:rFonts w:ascii="Times New Roman" w:hAnsi="Times New Roman"/>
          <w:sz w:val="24"/>
          <w:szCs w:val="24"/>
        </w:rPr>
        <w:t xml:space="preserve"> автоматически размещает его детей в горизонтальной формации. Вдобавок, родитель не будет автоматически усекать его детей так, чтобы визуально содержать их внутри своих границ, если только не установлено свойство </w:t>
      </w:r>
      <w:hyperlink r:id="rId1103" w:anchor="clip-prop" w:history="1">
        <w:r w:rsidRPr="003A425A">
          <w:rPr>
            <w:rStyle w:val="a3"/>
            <w:rFonts w:ascii="Times New Roman" w:hAnsi="Times New Roman"/>
            <w:color w:val="auto"/>
            <w:sz w:val="24"/>
            <w:szCs w:val="24"/>
          </w:rPr>
          <w:t>clip</w:t>
        </w:r>
      </w:hyperlink>
      <w:r w:rsidRPr="003A425A">
        <w:rPr>
          <w:rFonts w:ascii="Times New Roman" w:hAnsi="Times New Roman"/>
          <w:sz w:val="24"/>
          <w:szCs w:val="24"/>
        </w:rPr>
        <w:t>.</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Координаты элемента являются относительными к визуальному родителю. Поэтому они могут подвергнуться воздействию при изменении визуальной иерархии. Qt Quick использует рекурсивный алгоритм рисования для определения, какие элементы нарисованы на вершине в случае их совмещения. В общем, элементы рисуются наверху своих родителей в том порядке, в котором они были созданы. </w:t>
      </w:r>
      <w:r w:rsidRPr="003A425A">
        <w:rPr>
          <w:rFonts w:ascii="Times New Roman" w:hAnsi="Times New Roman"/>
          <w:i/>
          <w:sz w:val="24"/>
          <w:szCs w:val="24"/>
        </w:rPr>
        <w:t xml:space="preserve">Есть очень хороший пример кода. </w:t>
      </w:r>
      <w:r w:rsidRPr="003A425A">
        <w:rPr>
          <w:rFonts w:ascii="Times New Roman" w:hAnsi="Times New Roman"/>
          <w:sz w:val="24"/>
          <w:szCs w:val="24"/>
        </w:rPr>
        <w:t xml:space="preserve">Порядок наложения может быть изменён при помощи свойства </w:t>
      </w:r>
      <w:hyperlink r:id="rId1104" w:anchor="z-prop" w:history="1">
        <w:r w:rsidRPr="003A425A">
          <w:rPr>
            <w:rStyle w:val="a3"/>
            <w:rFonts w:ascii="Times New Roman" w:hAnsi="Times New Roman"/>
            <w:color w:val="auto"/>
            <w:sz w:val="24"/>
            <w:szCs w:val="24"/>
          </w:rPr>
          <w:t>Item::z</w:t>
        </w:r>
      </w:hyperlink>
      <w:r w:rsidRPr="003A425A">
        <w:rPr>
          <w:rFonts w:ascii="Times New Roman" w:hAnsi="Times New Roman"/>
          <w:sz w:val="24"/>
          <w:szCs w:val="24"/>
        </w:rPr>
        <w:t>. Значения меньше нуля будут находиться ниже родителя, а наложение будет происходить в порядке определения данного свойства элементов. Данная координата изменяет порядок только для соседей в иерархии и для родительских элементов.</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Определение того, что рисуется в Qt Quick синах, является визуальным деревом, растущим в </w:t>
      </w:r>
      <w:hyperlink r:id="rId1105" w:anchor="contentItem-prop" w:history="1">
        <w:r w:rsidRPr="003A425A">
          <w:rPr>
            <w:rStyle w:val="a3"/>
            <w:rFonts w:ascii="Times New Roman" w:hAnsi="Times New Roman"/>
            <w:color w:val="auto"/>
            <w:sz w:val="24"/>
            <w:szCs w:val="24"/>
          </w:rPr>
          <w:t>QQuickWindow::contentItem</w:t>
        </w:r>
      </w:hyperlink>
      <w:r w:rsidRPr="003A425A">
        <w:rPr>
          <w:rFonts w:ascii="Times New Roman" w:hAnsi="Times New Roman"/>
          <w:sz w:val="24"/>
          <w:szCs w:val="24"/>
        </w:rPr>
        <w:t xml:space="preserve">. Поэтому для добавления элемента в специфическую Qt Quick декорацию для рисования необходимо стать наследником визуальной иерархии элемента, который уже находится в иерархии визуальных элементов, такой как </w:t>
      </w:r>
      <w:hyperlink r:id="rId1106" w:anchor="contentItem-prop" w:history="1">
        <w:r w:rsidRPr="003A425A">
          <w:rPr>
            <w:rStyle w:val="a3"/>
            <w:rFonts w:ascii="Times New Roman" w:hAnsi="Times New Roman"/>
            <w:color w:val="auto"/>
            <w:sz w:val="24"/>
            <w:szCs w:val="24"/>
          </w:rPr>
          <w:t>QQuickWindow::contentItem</w:t>
        </w:r>
      </w:hyperlink>
      <w:r w:rsidRPr="003A425A">
        <w:rPr>
          <w:rFonts w:ascii="Times New Roman" w:hAnsi="Times New Roman"/>
          <w:sz w:val="24"/>
          <w:szCs w:val="24"/>
        </w:rPr>
        <w:t>.</w:t>
      </w:r>
    </w:p>
    <w:p w:rsidR="00C17915" w:rsidRPr="003A425A" w:rsidRDefault="00C17915" w:rsidP="00C17915">
      <w:pPr>
        <w:pStyle w:val="4"/>
        <w:rPr>
          <w:rFonts w:ascii="Times New Roman" w:hAnsi="Times New Roman"/>
          <w:b w:val="0"/>
          <w:sz w:val="24"/>
          <w:szCs w:val="24"/>
        </w:rPr>
      </w:pPr>
      <w:bookmarkStart w:id="553" w:name="_Toc382058660"/>
      <w:r w:rsidRPr="003A425A">
        <w:rPr>
          <w:rFonts w:ascii="Times New Roman" w:hAnsi="Times New Roman"/>
          <w:b w:val="0"/>
          <w:sz w:val="24"/>
          <w:szCs w:val="24"/>
        </w:rPr>
        <w:t>ТИПЫ ПРЕОБРАЗОВАНИЙ QT QUICK</w:t>
      </w:r>
      <w:bookmarkEnd w:id="553"/>
    </w:p>
    <w:p w:rsidR="00C17915" w:rsidRPr="003A425A" w:rsidRDefault="00953454" w:rsidP="00C17915">
      <w:pPr>
        <w:jc w:val="both"/>
        <w:rPr>
          <w:rFonts w:ascii="Times New Roman" w:hAnsi="Times New Roman"/>
          <w:sz w:val="24"/>
          <w:szCs w:val="24"/>
        </w:rPr>
      </w:pPr>
      <w:hyperlink r:id="rId1107" w:history="1">
        <w:r w:rsidR="00C17915" w:rsidRPr="003A425A">
          <w:rPr>
            <w:rStyle w:val="a3"/>
            <w:rFonts w:ascii="Times New Roman" w:hAnsi="Times New Roman"/>
            <w:sz w:val="24"/>
            <w:szCs w:val="24"/>
          </w:rPr>
          <w:t>http://qt-project.org/doc/qt-5.1/qtquick/qtquick-effects-transformations.html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преобразования применяются к дочерним иерархиям и также преобразуют ввод мыши, так что координаты в обработчиках событий ведут себя, как ожидается. </w:t>
      </w:r>
      <w:r w:rsidRPr="003A425A">
        <w:rPr>
          <w:rFonts w:ascii="Times New Roman" w:hAnsi="Times New Roman"/>
          <w:i/>
          <w:sz w:val="24"/>
          <w:szCs w:val="24"/>
        </w:rPr>
        <w:t xml:space="preserve">Далее перечислены свойства, используемые для преобразования элементов. </w:t>
      </w:r>
      <w:r w:rsidRPr="003A425A">
        <w:rPr>
          <w:rFonts w:ascii="Times New Roman" w:hAnsi="Times New Roman"/>
          <w:sz w:val="24"/>
          <w:szCs w:val="24"/>
        </w:rPr>
        <w:t xml:space="preserve">В дополнение к удобным типам, также возможно определить более сложные трансформации с использованием списка </w:t>
      </w:r>
      <w:hyperlink r:id="rId1108" w:history="1">
        <w:r w:rsidRPr="003A425A">
          <w:rPr>
            <w:rStyle w:val="a3"/>
            <w:rFonts w:ascii="Times New Roman" w:hAnsi="Times New Roman"/>
            <w:color w:val="auto"/>
            <w:sz w:val="24"/>
            <w:szCs w:val="24"/>
          </w:rPr>
          <w:t>Scale</w:t>
        </w:r>
      </w:hyperlink>
      <w:r w:rsidRPr="003A425A">
        <w:rPr>
          <w:rFonts w:ascii="Times New Roman" w:hAnsi="Times New Roman"/>
          <w:sz w:val="24"/>
          <w:szCs w:val="24"/>
        </w:rPr>
        <w:t xml:space="preserve">, </w:t>
      </w:r>
      <w:hyperlink r:id="rId1109" w:history="1">
        <w:r w:rsidRPr="003A425A">
          <w:rPr>
            <w:rStyle w:val="a3"/>
            <w:rFonts w:ascii="Times New Roman" w:hAnsi="Times New Roman"/>
            <w:color w:val="auto"/>
            <w:sz w:val="24"/>
            <w:szCs w:val="24"/>
          </w:rPr>
          <w:t>Rotation</w:t>
        </w:r>
      </w:hyperlink>
      <w:r w:rsidRPr="003A425A">
        <w:rPr>
          <w:rFonts w:ascii="Times New Roman" w:hAnsi="Times New Roman"/>
          <w:sz w:val="24"/>
          <w:szCs w:val="24"/>
        </w:rPr>
        <w:t xml:space="preserve">, and </w:t>
      </w:r>
      <w:hyperlink r:id="rId1110" w:history="1">
        <w:r w:rsidRPr="003A425A">
          <w:rPr>
            <w:rStyle w:val="a3"/>
            <w:rFonts w:ascii="Times New Roman" w:hAnsi="Times New Roman"/>
            <w:color w:val="auto"/>
            <w:sz w:val="24"/>
            <w:szCs w:val="24"/>
          </w:rPr>
          <w:t>Translate</w:t>
        </w:r>
      </w:hyperlink>
      <w:r w:rsidRPr="003A425A">
        <w:rPr>
          <w:rFonts w:ascii="Times New Roman" w:hAnsi="Times New Roman"/>
          <w:sz w:val="24"/>
          <w:szCs w:val="24"/>
        </w:rPr>
        <w:t xml:space="preserve"> объектов.</w:t>
      </w:r>
    </w:p>
    <w:p w:rsidR="00C17915" w:rsidRPr="003A425A" w:rsidRDefault="00C17915" w:rsidP="00C17915">
      <w:pPr>
        <w:pStyle w:val="3"/>
        <w:rPr>
          <w:b w:val="0"/>
          <w:sz w:val="24"/>
          <w:szCs w:val="24"/>
        </w:rPr>
      </w:pPr>
      <w:bookmarkStart w:id="554" w:name="_Toc382058661"/>
      <w:r w:rsidRPr="003A425A">
        <w:rPr>
          <w:b w:val="0"/>
          <w:sz w:val="24"/>
          <w:szCs w:val="24"/>
        </w:rPr>
        <w:t>ВВОД ПОЛЬЗОВАТЕЛЯ В QT QUICK</w:t>
      </w:r>
      <w:bookmarkEnd w:id="554"/>
    </w:p>
    <w:p w:rsidR="00C17915" w:rsidRPr="003A425A" w:rsidRDefault="00953454" w:rsidP="00C17915">
      <w:pPr>
        <w:jc w:val="both"/>
        <w:rPr>
          <w:rFonts w:ascii="Times New Roman" w:hAnsi="Times New Roman"/>
          <w:sz w:val="24"/>
          <w:szCs w:val="24"/>
        </w:rPr>
      </w:pPr>
      <w:hyperlink r:id="rId1111" w:history="1">
        <w:r w:rsidR="00C17915" w:rsidRPr="003A425A">
          <w:rPr>
            <w:rStyle w:val="a3"/>
            <w:rFonts w:ascii="Times New Roman" w:hAnsi="Times New Roman"/>
            <w:sz w:val="24"/>
            <w:szCs w:val="24"/>
          </w:rPr>
          <w:t>http://qt-project.org/doc/qt-5.1/qtquick/qtquick-input-topic.html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способность отвечать на ввод пользователя является фундаментальной частью дизайна интерфейса пользователя. В зависимости от того прецедента, который решает приложение, а также от форм-фактора устройства, на котором выполняется приложение, лучший способ получения ввода пользователя может отличаться. В Qt Quick есть несколько типов для обработки взаимодействия пользователя напрямую с экраном. </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Qt Quick обеспечивает тип </w:t>
      </w:r>
      <w:r w:rsidRPr="003A425A">
        <w:rPr>
          <w:rFonts w:ascii="Times New Roman" w:hAnsi="Times New Roman"/>
          <w:sz w:val="24"/>
          <w:szCs w:val="24"/>
          <w:lang w:val="en-US"/>
        </w:rPr>
        <w:t>MouseArea</w:t>
      </w:r>
      <w:r w:rsidRPr="003A425A">
        <w:rPr>
          <w:rFonts w:ascii="Times New Roman" w:hAnsi="Times New Roman"/>
          <w:sz w:val="24"/>
          <w:szCs w:val="24"/>
        </w:rPr>
        <w:t xml:space="preserve"> для, который автоматически получает события от мыши. Любой визуальный элемент получает ввод с клавиатуры через </w:t>
      </w:r>
      <w:r w:rsidRPr="003A425A">
        <w:rPr>
          <w:rFonts w:ascii="Times New Roman" w:hAnsi="Times New Roman"/>
          <w:sz w:val="24"/>
          <w:szCs w:val="24"/>
          <w:lang w:val="en-US"/>
        </w:rPr>
        <w:t>Keys</w:t>
      </w:r>
      <w:r w:rsidRPr="003A425A">
        <w:rPr>
          <w:rFonts w:ascii="Times New Roman" w:hAnsi="Times New Roman"/>
          <w:sz w:val="24"/>
          <w:szCs w:val="24"/>
        </w:rPr>
        <w:t xml:space="preserve"> присоединённый тип. В дополнение вырастает вопрос о фокусе клавиатуры, когда множественные элементы должны получить события клавиш, чтобы эти события могли быть переданы правильному элементу.</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Модуль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Sensors</w:t>
      </w:r>
      <w:r w:rsidRPr="003A425A">
        <w:rPr>
          <w:rFonts w:ascii="Times New Roman" w:hAnsi="Times New Roman"/>
          <w:sz w:val="24"/>
          <w:szCs w:val="24"/>
        </w:rPr>
        <w:t xml:space="preserve"> обеспечивает qml типы для поддержки движений самого устройства, которые фиксируются при помощи акселерометра или камеры.</w:t>
      </w:r>
    </w:p>
    <w:p w:rsidR="00C17915" w:rsidRPr="003A425A" w:rsidRDefault="00C17915" w:rsidP="00C17915">
      <w:pPr>
        <w:pStyle w:val="4"/>
        <w:rPr>
          <w:rFonts w:ascii="Times New Roman" w:hAnsi="Times New Roman"/>
          <w:b w:val="0"/>
          <w:sz w:val="24"/>
          <w:szCs w:val="24"/>
        </w:rPr>
      </w:pPr>
      <w:bookmarkStart w:id="555" w:name="_Toc382058662"/>
      <w:r w:rsidRPr="003A425A">
        <w:rPr>
          <w:rFonts w:ascii="Times New Roman" w:hAnsi="Times New Roman"/>
          <w:b w:val="0"/>
          <w:sz w:val="24"/>
          <w:szCs w:val="24"/>
        </w:rPr>
        <w:t>СОБЫТИЯ МЫШИ</w:t>
      </w:r>
      <w:bookmarkEnd w:id="555"/>
    </w:p>
    <w:p w:rsidR="00C17915" w:rsidRPr="003A425A" w:rsidRDefault="00953454" w:rsidP="00C17915">
      <w:pPr>
        <w:jc w:val="both"/>
        <w:rPr>
          <w:rFonts w:ascii="Times New Roman" w:hAnsi="Times New Roman"/>
          <w:sz w:val="24"/>
          <w:szCs w:val="24"/>
        </w:rPr>
      </w:pPr>
      <w:hyperlink r:id="rId1112" w:history="1">
        <w:r w:rsidR="00C17915" w:rsidRPr="003A425A">
          <w:rPr>
            <w:rStyle w:val="a3"/>
            <w:rFonts w:ascii="Times New Roman" w:hAnsi="Times New Roman"/>
            <w:sz w:val="24"/>
            <w:szCs w:val="24"/>
          </w:rPr>
          <w:t>http://qt-project.org/doc/qt-5.1/qtquick/qtquick-input-mouseevents.html</w:t>
        </w:r>
      </w:hyperlink>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qml использует сигналы и обработчики, чтобы получать взаимодействия с мышью. В частности, Qt Quick обеспечивает типы </w:t>
      </w:r>
      <w:hyperlink r:id="rId1113" w:history="1">
        <w:r w:rsidRPr="003A425A">
          <w:rPr>
            <w:rStyle w:val="a3"/>
            <w:rFonts w:ascii="Times New Roman" w:hAnsi="Times New Roman"/>
            <w:color w:val="auto"/>
            <w:sz w:val="24"/>
            <w:szCs w:val="24"/>
          </w:rPr>
          <w:t>MouseArea</w:t>
        </w:r>
      </w:hyperlink>
      <w:r w:rsidRPr="003A425A">
        <w:rPr>
          <w:rFonts w:ascii="Times New Roman" w:hAnsi="Times New Roman"/>
          <w:sz w:val="24"/>
          <w:szCs w:val="24"/>
        </w:rPr>
        <w:t xml:space="preserve"> and </w:t>
      </w:r>
      <w:hyperlink r:id="rId1114" w:history="1">
        <w:r w:rsidRPr="003A425A">
          <w:rPr>
            <w:rStyle w:val="a3"/>
            <w:rFonts w:ascii="Times New Roman" w:hAnsi="Times New Roman"/>
            <w:color w:val="auto"/>
            <w:sz w:val="24"/>
            <w:szCs w:val="24"/>
          </w:rPr>
          <w:t>MouseEvent</w:t>
        </w:r>
      </w:hyperlink>
      <w:r w:rsidRPr="003A425A">
        <w:rPr>
          <w:rFonts w:ascii="Times New Roman" w:hAnsi="Times New Roman"/>
          <w:sz w:val="24"/>
          <w:szCs w:val="24"/>
        </w:rPr>
        <w:t xml:space="preserve">, которые позволяют разработчикам определять обработчики сигналов, которые принимают события мыши внутри определённой области. Одним из быстрых способов определения </w:t>
      </w:r>
      <w:r w:rsidRPr="003A425A">
        <w:rPr>
          <w:rFonts w:ascii="Times New Roman" w:hAnsi="Times New Roman"/>
          <w:sz w:val="24"/>
          <w:szCs w:val="24"/>
          <w:lang w:val="en-US"/>
        </w:rPr>
        <w:t>MouseArea</w:t>
      </w:r>
      <w:r w:rsidRPr="003A425A">
        <w:rPr>
          <w:rFonts w:ascii="Times New Roman" w:hAnsi="Times New Roman"/>
          <w:sz w:val="24"/>
          <w:szCs w:val="24"/>
        </w:rPr>
        <w:t xml:space="preserve"> является определение данного объекта при помощи якоря в области его родителя. </w:t>
      </w:r>
      <w:r w:rsidRPr="003A425A">
        <w:rPr>
          <w:rFonts w:ascii="Times New Roman" w:hAnsi="Times New Roman"/>
          <w:i/>
          <w:sz w:val="24"/>
          <w:szCs w:val="24"/>
        </w:rPr>
        <w:t xml:space="preserve">Есть пример кода. Далее перечислены сигналы данного типа, и приведён пример их обработки. Также перечислены некоторые специфические свойства. </w:t>
      </w:r>
      <w:r w:rsidRPr="003A425A">
        <w:rPr>
          <w:rFonts w:ascii="Times New Roman" w:hAnsi="Times New Roman"/>
          <w:sz w:val="24"/>
          <w:szCs w:val="24"/>
        </w:rPr>
        <w:t xml:space="preserve">Сигналы и их обработчики получают объект </w:t>
      </w:r>
      <w:hyperlink r:id="rId1115" w:history="1">
        <w:r w:rsidRPr="003A425A">
          <w:rPr>
            <w:rStyle w:val="a3"/>
            <w:rFonts w:ascii="Times New Roman" w:hAnsi="Times New Roman"/>
            <w:color w:val="auto"/>
            <w:sz w:val="24"/>
            <w:szCs w:val="24"/>
          </w:rPr>
          <w:t>MouseEvent</w:t>
        </w:r>
      </w:hyperlink>
      <w:r w:rsidRPr="003A425A">
        <w:rPr>
          <w:rFonts w:ascii="Times New Roman" w:hAnsi="Times New Roman"/>
          <w:sz w:val="24"/>
          <w:szCs w:val="24"/>
        </w:rPr>
        <w:t xml:space="preserve"> как параметр. Объект мыши содержит информацию о событии мыши. Например, о кнопке, которая инициировала событие. Многие сигналы высылаются много раз, чтобы отразить различные события мыши, такие как двойной щелчок. Чтобы облегчить классификацию щелчков мыши, объект </w:t>
      </w:r>
      <w:hyperlink r:id="rId1116" w:history="1">
        <w:r w:rsidRPr="003A425A">
          <w:rPr>
            <w:rStyle w:val="a3"/>
            <w:rFonts w:ascii="Times New Roman" w:hAnsi="Times New Roman"/>
            <w:color w:val="auto"/>
            <w:sz w:val="24"/>
            <w:szCs w:val="24"/>
          </w:rPr>
          <w:t>MouseEvent</w:t>
        </w:r>
      </w:hyperlink>
      <w:r w:rsidRPr="003A425A">
        <w:rPr>
          <w:rFonts w:ascii="Times New Roman" w:hAnsi="Times New Roman"/>
          <w:sz w:val="24"/>
          <w:szCs w:val="24"/>
        </w:rPr>
        <w:t xml:space="preserve"> имеет допустимое свойство, чтобы запретить распространение событий. </w:t>
      </w:r>
      <w:r w:rsidRPr="003A425A">
        <w:rPr>
          <w:rFonts w:ascii="Times New Roman" w:hAnsi="Times New Roman"/>
          <w:i/>
          <w:sz w:val="24"/>
          <w:szCs w:val="24"/>
        </w:rPr>
        <w:t>Последнее я не совсем понял.</w:t>
      </w:r>
    </w:p>
    <w:p w:rsidR="00C17915" w:rsidRPr="003A425A" w:rsidRDefault="00C17915" w:rsidP="00C17915">
      <w:pPr>
        <w:pStyle w:val="4"/>
        <w:rPr>
          <w:rFonts w:ascii="Times New Roman" w:hAnsi="Times New Roman"/>
          <w:b w:val="0"/>
          <w:sz w:val="24"/>
          <w:szCs w:val="24"/>
        </w:rPr>
      </w:pPr>
      <w:bookmarkStart w:id="556" w:name="_Toc382058663"/>
      <w:r w:rsidRPr="003A425A">
        <w:rPr>
          <w:rFonts w:ascii="Times New Roman" w:hAnsi="Times New Roman"/>
          <w:b w:val="0"/>
          <w:sz w:val="24"/>
          <w:szCs w:val="24"/>
        </w:rPr>
        <w:t>ФОКУС КЛАВИАТУРЫ В QT QUICK</w:t>
      </w:r>
      <w:bookmarkEnd w:id="556"/>
    </w:p>
    <w:p w:rsidR="00C17915" w:rsidRPr="003A425A" w:rsidRDefault="00953454" w:rsidP="00C17915">
      <w:pPr>
        <w:jc w:val="both"/>
        <w:rPr>
          <w:rFonts w:ascii="Times New Roman" w:hAnsi="Times New Roman"/>
          <w:sz w:val="24"/>
          <w:szCs w:val="24"/>
        </w:rPr>
      </w:pPr>
      <w:hyperlink r:id="rId1117" w:history="1">
        <w:r w:rsidR="00C17915" w:rsidRPr="003A425A">
          <w:rPr>
            <w:rStyle w:val="a3"/>
            <w:rFonts w:ascii="Times New Roman" w:hAnsi="Times New Roman"/>
            <w:sz w:val="24"/>
            <w:szCs w:val="24"/>
          </w:rPr>
          <w:t>http://qt-project.org/doc/qt-5.1/qtquick/qtquick-input-focus.html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когда клавиша нажата или отпущена, то событие клавиши генерируется и доставляется элементу Qt Quick с фокусом. Чтобы облегчить конструирование повторно используемых компонентов и адресовать некоторые из случаев, уникальных для текучего пользовательского интерфейса, Qt Quick элементы добавляют расширение, основанное на области видимости, к традиционной модели фокуса ввода с клавиатуры.</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Когда пользователь нажимает или освобождает клавишу, происходит следующее:</w:t>
      </w:r>
    </w:p>
    <w:p w:rsidR="00C17915" w:rsidRPr="003A425A" w:rsidRDefault="00C17915" w:rsidP="00C17915">
      <w:pPr>
        <w:numPr>
          <w:ilvl w:val="0"/>
          <w:numId w:val="61"/>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 xml:space="preserve">qt получает действие клавиши и генерирует событие клавиши. </w:t>
      </w:r>
    </w:p>
    <w:p w:rsidR="00C17915" w:rsidRPr="003A425A" w:rsidRDefault="00C17915" w:rsidP="00C17915">
      <w:pPr>
        <w:numPr>
          <w:ilvl w:val="0"/>
          <w:numId w:val="61"/>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 xml:space="preserve">если </w:t>
      </w:r>
      <w:hyperlink r:id="rId1118" w:history="1">
        <w:r w:rsidRPr="003A425A">
          <w:rPr>
            <w:rStyle w:val="a3"/>
            <w:rFonts w:ascii="Times New Roman" w:hAnsi="Times New Roman"/>
            <w:sz w:val="24"/>
            <w:szCs w:val="24"/>
          </w:rPr>
          <w:t>QQuickWindow</w:t>
        </w:r>
      </w:hyperlink>
      <w:r w:rsidRPr="003A425A">
        <w:rPr>
          <w:rFonts w:ascii="Times New Roman" w:hAnsi="Times New Roman"/>
          <w:sz w:val="24"/>
          <w:szCs w:val="24"/>
        </w:rPr>
        <w:t xml:space="preserve"> является активным окном, событие клавиши доставляется ему.</w:t>
      </w:r>
    </w:p>
    <w:p w:rsidR="00C17915" w:rsidRPr="003A425A" w:rsidRDefault="00C17915" w:rsidP="00C17915">
      <w:pPr>
        <w:numPr>
          <w:ilvl w:val="0"/>
          <w:numId w:val="61"/>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событие клавиши доставляется при помощи сина элементу с активным фокусом. Если нет элементов с активным фокусом, то событие клавиши игнорируется.</w:t>
      </w:r>
    </w:p>
    <w:p w:rsidR="00C17915" w:rsidRPr="003A425A" w:rsidRDefault="00C17915" w:rsidP="00C17915">
      <w:pPr>
        <w:numPr>
          <w:ilvl w:val="0"/>
          <w:numId w:val="61"/>
        </w:numPr>
        <w:spacing w:after="0" w:line="240" w:lineRule="auto"/>
        <w:ind w:left="714" w:hanging="357"/>
        <w:jc w:val="both"/>
        <w:rPr>
          <w:rFonts w:ascii="Times New Roman" w:hAnsi="Times New Roman"/>
          <w:i/>
          <w:sz w:val="24"/>
          <w:szCs w:val="24"/>
        </w:rPr>
      </w:pPr>
      <w:r w:rsidRPr="003A425A">
        <w:rPr>
          <w:rFonts w:ascii="Times New Roman" w:hAnsi="Times New Roman"/>
          <w:sz w:val="24"/>
          <w:szCs w:val="24"/>
        </w:rPr>
        <w:lastRenderedPageBreak/>
        <w:t xml:space="preserve">если </w:t>
      </w:r>
      <w:hyperlink r:id="rId1119" w:history="1">
        <w:r w:rsidRPr="003A425A">
          <w:rPr>
            <w:rStyle w:val="a3"/>
            <w:rFonts w:ascii="Times New Roman" w:hAnsi="Times New Roman"/>
            <w:sz w:val="24"/>
            <w:szCs w:val="24"/>
          </w:rPr>
          <w:t>QQuickItem</w:t>
        </w:r>
      </w:hyperlink>
      <w:r w:rsidRPr="003A425A">
        <w:rPr>
          <w:rFonts w:ascii="Times New Roman" w:hAnsi="Times New Roman"/>
          <w:sz w:val="24"/>
          <w:szCs w:val="24"/>
        </w:rPr>
        <w:t xml:space="preserve"> с активным фокусом допускает событие клавиатуры, распространение останавливается. С другой стороны, событие высылается родителю элемента, пока оно не будет принято, или пока не достигнет корневого элемента. </w:t>
      </w:r>
      <w:r w:rsidRPr="003A425A">
        <w:rPr>
          <w:rFonts w:ascii="Times New Roman" w:hAnsi="Times New Roman"/>
          <w:i/>
          <w:sz w:val="24"/>
          <w:szCs w:val="24"/>
        </w:rPr>
        <w:t>Есть пример кода.</w:t>
      </w:r>
    </w:p>
    <w:p w:rsidR="00C17915" w:rsidRPr="003A425A" w:rsidRDefault="00C17915" w:rsidP="00C17915">
      <w:pPr>
        <w:numPr>
          <w:ilvl w:val="0"/>
          <w:numId w:val="61"/>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если корневой элемент достигается, событие клавиши игнорируется и регулярная обработка qt клавиши продолжается.</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Есть свойство, которое представляет, есть ли у элемента активный фокус. </w:t>
      </w:r>
      <w:r w:rsidRPr="003A425A">
        <w:rPr>
          <w:rFonts w:ascii="Times New Roman" w:hAnsi="Times New Roman"/>
          <w:i/>
          <w:sz w:val="24"/>
          <w:szCs w:val="24"/>
        </w:rPr>
        <w:t>Далее показан код, который не следует использовать для установки фокуса ввода клавиатуры для некоторого типа.</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Для решения проблемы перекрытия фокусов ввода различных объектов вводится понятие области видимости ввода. Он создаётся при помощи объявления типа </w:t>
      </w:r>
      <w:hyperlink r:id="rId1120" w:history="1">
        <w:r w:rsidRPr="003A425A">
          <w:rPr>
            <w:rStyle w:val="a3"/>
            <w:rFonts w:ascii="Times New Roman" w:hAnsi="Times New Roman"/>
            <w:color w:val="FF0000"/>
            <w:sz w:val="24"/>
            <w:szCs w:val="24"/>
          </w:rPr>
          <w:t>FocusScope</w:t>
        </w:r>
      </w:hyperlink>
      <w:r w:rsidRPr="003A425A">
        <w:rPr>
          <w:rFonts w:ascii="Times New Roman" w:hAnsi="Times New Roman"/>
          <w:color w:val="00B050"/>
          <w:sz w:val="24"/>
          <w:szCs w:val="24"/>
        </w:rPr>
        <w:t xml:space="preserve">. </w:t>
      </w:r>
      <w:r w:rsidRPr="003A425A">
        <w:rPr>
          <w:rFonts w:ascii="Times New Roman" w:hAnsi="Times New Roman"/>
          <w:sz w:val="24"/>
          <w:szCs w:val="24"/>
        </w:rPr>
        <w:t>Работает он как удалённый доступ фокуса. Концептуально области видимости фокуса являются достаточно простыми (</w:t>
      </w:r>
      <w:r w:rsidRPr="003A425A">
        <w:rPr>
          <w:rFonts w:ascii="Times New Roman" w:hAnsi="Times New Roman"/>
          <w:i/>
          <w:sz w:val="24"/>
          <w:szCs w:val="24"/>
        </w:rPr>
        <w:t>есть пример кода</w:t>
      </w:r>
      <w:r w:rsidRPr="003A425A">
        <w:rPr>
          <w:rFonts w:ascii="Times New Roman" w:hAnsi="Times New Roman"/>
          <w:sz w:val="24"/>
          <w:szCs w:val="24"/>
        </w:rPr>
        <w:t>):</w:t>
      </w:r>
    </w:p>
    <w:p w:rsidR="00C17915" w:rsidRPr="003A425A" w:rsidRDefault="00C17915" w:rsidP="00C17915">
      <w:pPr>
        <w:pStyle w:val="a8"/>
        <w:numPr>
          <w:ilvl w:val="0"/>
          <w:numId w:val="63"/>
        </w:numPr>
        <w:jc w:val="both"/>
        <w:rPr>
          <w:rFonts w:ascii="Times New Roman" w:hAnsi="Times New Roman"/>
          <w:color w:val="FF0000"/>
          <w:sz w:val="24"/>
          <w:szCs w:val="24"/>
        </w:rPr>
      </w:pPr>
      <w:r w:rsidRPr="003A425A">
        <w:rPr>
          <w:rFonts w:ascii="Times New Roman" w:hAnsi="Times New Roman"/>
          <w:color w:val="FF0000"/>
          <w:sz w:val="24"/>
          <w:szCs w:val="24"/>
        </w:rPr>
        <w:t xml:space="preserve">внутри каждой области видимости фокус может иметь установленное в правду свойство </w:t>
      </w:r>
      <w:r w:rsidRPr="003A425A">
        <w:rPr>
          <w:rFonts w:ascii="Times New Roman" w:hAnsi="Times New Roman"/>
          <w:color w:val="FF0000"/>
          <w:sz w:val="24"/>
          <w:szCs w:val="24"/>
          <w:lang w:val="en-US"/>
        </w:rPr>
        <w:t>focus</w:t>
      </w:r>
      <w:r w:rsidRPr="003A425A">
        <w:rPr>
          <w:rFonts w:ascii="Times New Roman" w:hAnsi="Times New Roman"/>
          <w:color w:val="FF0000"/>
          <w:sz w:val="24"/>
          <w:szCs w:val="24"/>
        </w:rPr>
        <w:t>. Если это имеет место для более одного элемента, то фокус будет иметь только последний элемент, также как если бы не было фокуса ввода.</w:t>
      </w:r>
    </w:p>
    <w:p w:rsidR="00C17915" w:rsidRPr="003A425A" w:rsidRDefault="00C17915" w:rsidP="00C17915">
      <w:pPr>
        <w:pStyle w:val="a8"/>
        <w:numPr>
          <w:ilvl w:val="0"/>
          <w:numId w:val="63"/>
        </w:numPr>
        <w:jc w:val="both"/>
        <w:rPr>
          <w:rFonts w:ascii="Times New Roman" w:hAnsi="Times New Roman"/>
          <w:color w:val="FF0000"/>
          <w:sz w:val="24"/>
          <w:szCs w:val="24"/>
        </w:rPr>
      </w:pPr>
      <w:r w:rsidRPr="003A425A">
        <w:rPr>
          <w:rFonts w:ascii="Times New Roman" w:hAnsi="Times New Roman"/>
          <w:color w:val="FF0000"/>
          <w:sz w:val="24"/>
          <w:szCs w:val="24"/>
        </w:rPr>
        <w:t>Когда область видимости фокуса получает активный фокус, содержимый тип с установленным фокусом также получает активный фокус. Если этот тип также является типом области видимости фокуса, то поведение удалённого доступа продолжается. Свойство фокуса будет установлено активным и для области видимости фокуса, и для содержащегося в нём элемента.</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Так как область видимости фокуса не является визуальным типом, то в ней следует предусматривать свойства, которые будут использоваться другими типами для отображения содержимого данной области видимости.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 xml:space="preserve">Области видимости фокуса позволяют легко разделять фокус. Некоторые элементы qml используют его именно из-за данного эффекта. </w:t>
      </w:r>
      <w:r w:rsidRPr="003A425A">
        <w:rPr>
          <w:rFonts w:ascii="Times New Roman" w:hAnsi="Times New Roman"/>
          <w:i/>
          <w:sz w:val="24"/>
          <w:szCs w:val="24"/>
        </w:rPr>
        <w:t>Следует экспериментально разобраться с данным классом.</w:t>
      </w:r>
    </w:p>
    <w:p w:rsidR="00C17915" w:rsidRPr="003A425A" w:rsidRDefault="00C17915" w:rsidP="00C17915">
      <w:pPr>
        <w:pStyle w:val="4"/>
        <w:rPr>
          <w:rFonts w:ascii="Times New Roman" w:hAnsi="Times New Roman"/>
          <w:b w:val="0"/>
          <w:sz w:val="24"/>
          <w:szCs w:val="24"/>
        </w:rPr>
      </w:pPr>
      <w:bookmarkStart w:id="557" w:name="_Toc382058664"/>
      <w:r w:rsidRPr="003A425A">
        <w:rPr>
          <w:rFonts w:ascii="Times New Roman" w:hAnsi="Times New Roman"/>
          <w:b w:val="0"/>
          <w:sz w:val="24"/>
          <w:szCs w:val="24"/>
        </w:rPr>
        <w:t>ОБРАБОТКА ВВОДА ТЕКСТА В QT QUICK И ВАЛИДАТОРЫ</w:t>
      </w:r>
      <w:bookmarkEnd w:id="557"/>
    </w:p>
    <w:p w:rsidR="00C17915" w:rsidRPr="003A425A" w:rsidRDefault="00953454" w:rsidP="00C17915">
      <w:pPr>
        <w:jc w:val="both"/>
        <w:rPr>
          <w:rFonts w:ascii="Times New Roman" w:hAnsi="Times New Roman"/>
          <w:sz w:val="24"/>
          <w:szCs w:val="24"/>
        </w:rPr>
      </w:pPr>
      <w:hyperlink r:id="rId1121" w:history="1">
        <w:r w:rsidR="00C17915" w:rsidRPr="003A425A">
          <w:rPr>
            <w:rStyle w:val="a3"/>
            <w:rFonts w:ascii="Times New Roman" w:hAnsi="Times New Roman"/>
            <w:sz w:val="24"/>
            <w:szCs w:val="24"/>
          </w:rPr>
          <w:t>http://qt-project.org/doc/qt-5.1/qtquick/qtquick-input-textinput.html</w:t>
        </w:r>
      </w:hyperlink>
    </w:p>
    <w:p w:rsidR="00C17915" w:rsidRPr="003A425A" w:rsidRDefault="00C17915" w:rsidP="00C17915">
      <w:pPr>
        <w:jc w:val="both"/>
        <w:rPr>
          <w:rFonts w:ascii="Times New Roman" w:hAnsi="Times New Roman"/>
          <w:color w:val="FFFF00"/>
          <w:sz w:val="24"/>
          <w:szCs w:val="24"/>
        </w:rPr>
      </w:pPr>
      <w:r w:rsidRPr="003A425A">
        <w:rPr>
          <w:rFonts w:ascii="Times New Roman" w:hAnsi="Times New Roman"/>
          <w:sz w:val="24"/>
          <w:szCs w:val="24"/>
        </w:rPr>
        <w:t xml:space="preserve">Qt Quick обеспечивает несколько типов для отображения текста на экране. </w:t>
      </w:r>
      <w:hyperlink r:id="rId1122" w:history="1">
        <w:r w:rsidRPr="003A425A">
          <w:rPr>
            <w:rStyle w:val="a3"/>
            <w:rFonts w:ascii="Times New Roman" w:hAnsi="Times New Roman"/>
            <w:color w:val="00B050"/>
            <w:sz w:val="24"/>
            <w:szCs w:val="24"/>
          </w:rPr>
          <w:t>Text</w:t>
        </w:r>
      </w:hyperlink>
      <w:r w:rsidRPr="003A425A">
        <w:rPr>
          <w:rFonts w:ascii="Times New Roman" w:hAnsi="Times New Roman"/>
          <w:color w:val="00B050"/>
          <w:sz w:val="24"/>
          <w:szCs w:val="24"/>
        </w:rPr>
        <w:t xml:space="preserve"> </w:t>
      </w:r>
      <w:r w:rsidRPr="003A425A">
        <w:rPr>
          <w:rFonts w:ascii="Times New Roman" w:hAnsi="Times New Roman"/>
          <w:sz w:val="24"/>
          <w:szCs w:val="24"/>
        </w:rPr>
        <w:t xml:space="preserve">тип будет отображать форматированный текст на экране; </w:t>
      </w:r>
      <w:hyperlink r:id="rId1123" w:history="1">
        <w:r w:rsidRPr="003A425A">
          <w:rPr>
            <w:rStyle w:val="a3"/>
            <w:rFonts w:ascii="Times New Roman" w:hAnsi="Times New Roman"/>
            <w:color w:val="auto"/>
            <w:sz w:val="24"/>
            <w:szCs w:val="24"/>
          </w:rPr>
          <w:t>TextEdit</w:t>
        </w:r>
      </w:hyperlink>
      <w:r w:rsidRPr="003A425A">
        <w:rPr>
          <w:rFonts w:ascii="Times New Roman" w:hAnsi="Times New Roman"/>
          <w:sz w:val="24"/>
          <w:szCs w:val="24"/>
        </w:rPr>
        <w:t xml:space="preserve"> тип размещает множественные линии редактора текста на экране; </w:t>
      </w:r>
      <w:hyperlink r:id="rId1124" w:history="1">
        <w:r w:rsidRPr="003A425A">
          <w:rPr>
            <w:rStyle w:val="a3"/>
            <w:rFonts w:ascii="Times New Roman" w:hAnsi="Times New Roman"/>
            <w:color w:val="auto"/>
            <w:sz w:val="24"/>
            <w:szCs w:val="24"/>
          </w:rPr>
          <w:t>TextInput</w:t>
        </w:r>
      </w:hyperlink>
      <w:r w:rsidRPr="003A425A">
        <w:rPr>
          <w:rFonts w:ascii="Times New Roman" w:hAnsi="Times New Roman"/>
          <w:sz w:val="24"/>
          <w:szCs w:val="24"/>
        </w:rPr>
        <w:t xml:space="preserve"> будет размещать единичное редактируемое поле на экране. Типы </w:t>
      </w:r>
      <w:r w:rsidRPr="003A425A">
        <w:rPr>
          <w:rFonts w:ascii="Times New Roman" w:hAnsi="Times New Roman"/>
          <w:sz w:val="24"/>
          <w:szCs w:val="24"/>
          <w:lang w:val="en-US"/>
        </w:rPr>
        <w:t>validator</w:t>
      </w:r>
      <w:r w:rsidRPr="003A425A">
        <w:rPr>
          <w:rFonts w:ascii="Times New Roman" w:hAnsi="Times New Roman"/>
          <w:sz w:val="24"/>
          <w:szCs w:val="24"/>
        </w:rPr>
        <w:t xml:space="preserve"> ограничивают тип и формат объектов </w:t>
      </w:r>
      <w:hyperlink r:id="rId1125" w:history="1">
        <w:r w:rsidRPr="003A425A">
          <w:rPr>
            <w:rStyle w:val="a3"/>
            <w:rFonts w:ascii="Times New Roman" w:hAnsi="Times New Roman"/>
            <w:color w:val="auto"/>
            <w:sz w:val="24"/>
            <w:szCs w:val="24"/>
          </w:rPr>
          <w:t>TextInput</w:t>
        </w:r>
      </w:hyperlink>
      <w:r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w:t>
      </w:r>
      <w:r w:rsidRPr="003A425A">
        <w:rPr>
          <w:rFonts w:ascii="Times New Roman" w:hAnsi="Times New Roman"/>
          <w:color w:val="00B050"/>
          <w:sz w:val="24"/>
          <w:szCs w:val="24"/>
        </w:rPr>
        <w:t xml:space="preserve">Также следует отметить, что qml анализирует java script регулярные выражения, тогда как qt </w:t>
      </w:r>
      <w:r w:rsidRPr="003A425A">
        <w:rPr>
          <w:rFonts w:ascii="Times New Roman" w:hAnsi="Times New Roman"/>
          <w:color w:val="00B050"/>
          <w:sz w:val="24"/>
          <w:szCs w:val="24"/>
          <w:lang w:val="en-US"/>
        </w:rPr>
        <w:t>QRegExp</w:t>
      </w:r>
      <w:r w:rsidRPr="003A425A">
        <w:rPr>
          <w:rFonts w:ascii="Times New Roman" w:hAnsi="Times New Roman"/>
          <w:color w:val="00B050"/>
          <w:sz w:val="24"/>
          <w:szCs w:val="24"/>
        </w:rPr>
        <w:t xml:space="preserve"> класс основан на регулярных выражениях </w:t>
      </w:r>
      <w:r w:rsidRPr="003A425A">
        <w:rPr>
          <w:rFonts w:ascii="Times New Roman" w:hAnsi="Times New Roman"/>
          <w:color w:val="00B050"/>
          <w:sz w:val="24"/>
          <w:szCs w:val="24"/>
          <w:lang w:val="en-US"/>
        </w:rPr>
        <w:t>Perl</w:t>
      </w:r>
      <w:r w:rsidRPr="003A425A">
        <w:rPr>
          <w:rFonts w:ascii="Times New Roman" w:hAnsi="Times New Roman"/>
          <w:color w:val="00B050"/>
          <w:sz w:val="24"/>
          <w:szCs w:val="24"/>
        </w:rPr>
        <w:t>.</w:t>
      </w:r>
    </w:p>
    <w:p w:rsidR="00C17915" w:rsidRPr="003A425A" w:rsidRDefault="00C17915" w:rsidP="00C17915">
      <w:pPr>
        <w:pStyle w:val="3"/>
        <w:rPr>
          <w:b w:val="0"/>
          <w:sz w:val="24"/>
          <w:szCs w:val="24"/>
        </w:rPr>
      </w:pPr>
      <w:bookmarkStart w:id="558" w:name="_Toc382058665"/>
      <w:r w:rsidRPr="003A425A">
        <w:rPr>
          <w:b w:val="0"/>
          <w:sz w:val="24"/>
          <w:szCs w:val="24"/>
        </w:rPr>
        <w:t>ПОЗИЦИОНИРОВАНИЕ</w:t>
      </w:r>
      <w:bookmarkEnd w:id="558"/>
    </w:p>
    <w:p w:rsidR="00C17915" w:rsidRPr="003A425A" w:rsidRDefault="00953454" w:rsidP="00C17915">
      <w:pPr>
        <w:jc w:val="both"/>
        <w:rPr>
          <w:rFonts w:ascii="Times New Roman" w:hAnsi="Times New Roman"/>
          <w:sz w:val="24"/>
          <w:szCs w:val="24"/>
        </w:rPr>
      </w:pPr>
      <w:hyperlink r:id="rId1126" w:history="1">
        <w:r w:rsidR="00C17915" w:rsidRPr="003A425A">
          <w:rPr>
            <w:rStyle w:val="a3"/>
            <w:rFonts w:ascii="Times New Roman" w:hAnsi="Times New Roman"/>
            <w:sz w:val="24"/>
            <w:szCs w:val="24"/>
          </w:rPr>
          <w:t>http://qt-project.org/doc/qt-5.1/qtquick/qtquick-positioning-topic.html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визуальные элементы qml могут быть размещены различными способами. Наиболее важным понятием, связанным с позициями, является якорение, форма относительного размещения, где элементы могут быть присоединены к любой другой грани. Другие </w:t>
      </w:r>
      <w:r w:rsidRPr="003A425A">
        <w:rPr>
          <w:rFonts w:ascii="Times New Roman" w:hAnsi="Times New Roman"/>
          <w:sz w:val="24"/>
          <w:szCs w:val="24"/>
        </w:rPr>
        <w:lastRenderedPageBreak/>
        <w:t xml:space="preserve">понятия размещения включают абсолютное размещение, размещение с координатным связыванием, позиционеры и макеты. </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В Qt Quick любой визуальный объект размещается внутри координатной системы, обеспечиваемой визуальной канвой Qt Quick. Как описано в документе, координаты визуального объекта являются относительными к положению его визуального родителя. </w:t>
      </w:r>
      <w:r w:rsidRPr="003A425A">
        <w:rPr>
          <w:rFonts w:ascii="Times New Roman" w:hAnsi="Times New Roman"/>
          <w:i/>
          <w:sz w:val="24"/>
          <w:szCs w:val="24"/>
        </w:rPr>
        <w:t xml:space="preserve">Есть пример кода. </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Элементы можно размещать вручную. если интерфейс пользователя является статическим, то это наиболее оптимальный путь. К тому же для таких интерфейсов такой метод является наиболее оптимальным.</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Также элементы можно разместить при помощи присваивания выражений связывания к свойствам, связанным с их положением на визуальной канве. Данный тип является наиболее динамичным для интерфейса пользователя, однако он также и является затратным с точки зрения производительности. Поэтому лучше предпочитать якорение.</w:t>
      </w:r>
    </w:p>
    <w:p w:rsidR="00C17915" w:rsidRPr="003A425A" w:rsidRDefault="00C17915" w:rsidP="00C17915">
      <w:pPr>
        <w:jc w:val="both"/>
        <w:rPr>
          <w:rFonts w:ascii="Times New Roman" w:hAnsi="Times New Roman"/>
          <w:color w:val="00B050"/>
          <w:sz w:val="24"/>
          <w:szCs w:val="24"/>
        </w:rPr>
      </w:pPr>
      <w:r w:rsidRPr="003A425A">
        <w:rPr>
          <w:rFonts w:ascii="Times New Roman" w:hAnsi="Times New Roman"/>
          <w:sz w:val="24"/>
          <w:szCs w:val="24"/>
        </w:rPr>
        <w:t>Якоря позволяют разместить элемент либо прилегающим, либо внутри другого элемента, при помощи присоединения одной или более точек якорения элемента к точкам якорения другого элемента. Эти якоря будут оставаться, даже если измерение или положение одного из элементов изменится, позволяя создавать высоко динамичные интерфейсы пользователя. Qt Quick предоставляет якоря как понятия высокого уровня. Связывание при помощи якорей является значительно более производительным, чем связывание при помощи выражений. Чистый макет якорей – это тот, который использует только якоря, а загрязнённый макет – это тот, который использует как якоря, так и связывание.</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Также Qt Quick предоставляет несколько встроенных типов позиционеров. Для большинства прецедентов лучшим позиционером является сетка, ряд и колонна, и Qt Quick обеспечивает элементы, которые будут размещать детей в этих формациях наиболее возможным эффективным способом. </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Модуль Qt Quick макетов также можно использовать для организации Qt Quick элементов в интерфейсе пользователя. В отличие от позиционеров, типы данного модуля управляют как позициями, так и размерами элементов в интерфейсе. Они хорошо подходят для интерфейсов пользователей, которые могут изменять размер.</w:t>
      </w:r>
    </w:p>
    <w:p w:rsidR="00C17915" w:rsidRPr="003A425A" w:rsidRDefault="00C17915" w:rsidP="00C17915">
      <w:pPr>
        <w:pStyle w:val="4"/>
        <w:rPr>
          <w:rFonts w:ascii="Times New Roman" w:hAnsi="Times New Roman"/>
          <w:b w:val="0"/>
          <w:sz w:val="24"/>
          <w:szCs w:val="24"/>
        </w:rPr>
      </w:pPr>
      <w:bookmarkStart w:id="559" w:name="_Toc382058666"/>
      <w:r w:rsidRPr="003A425A">
        <w:rPr>
          <w:rFonts w:ascii="Times New Roman" w:hAnsi="Times New Roman"/>
          <w:b w:val="0"/>
          <w:sz w:val="24"/>
          <w:szCs w:val="24"/>
        </w:rPr>
        <w:t>ПОЗИЦИОНИРОВАНИЕ ПРИ ПОМОЩИ ЯКОРЕЙ</w:t>
      </w:r>
      <w:bookmarkEnd w:id="559"/>
    </w:p>
    <w:p w:rsidR="00C17915" w:rsidRPr="003A425A" w:rsidRDefault="00953454" w:rsidP="00C17915">
      <w:pPr>
        <w:jc w:val="both"/>
        <w:rPr>
          <w:rFonts w:ascii="Times New Roman" w:hAnsi="Times New Roman"/>
          <w:sz w:val="24"/>
          <w:szCs w:val="24"/>
        </w:rPr>
      </w:pPr>
      <w:hyperlink r:id="rId1127" w:history="1">
        <w:r w:rsidR="00C17915" w:rsidRPr="003A425A">
          <w:rPr>
            <w:rStyle w:val="a3"/>
            <w:rFonts w:ascii="Times New Roman" w:hAnsi="Times New Roman"/>
            <w:sz w:val="24"/>
            <w:szCs w:val="24"/>
          </w:rPr>
          <w:t>http://qt-project.org/doc/qt-5.1/qtquick/qtquick-positioning-anchors.html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предполагается, что каждый элемент имеет 7 невидимых линий (</w:t>
      </w:r>
      <w:r w:rsidRPr="003A425A">
        <w:rPr>
          <w:rFonts w:ascii="Times New Roman" w:hAnsi="Times New Roman"/>
          <w:i/>
          <w:sz w:val="24"/>
          <w:szCs w:val="24"/>
        </w:rPr>
        <w:t>перечислены в данной части</w:t>
      </w:r>
      <w:r w:rsidRPr="003A425A">
        <w:rPr>
          <w:rFonts w:ascii="Times New Roman" w:hAnsi="Times New Roman"/>
          <w:sz w:val="24"/>
          <w:szCs w:val="24"/>
        </w:rPr>
        <w:t xml:space="preserve">). Система якорения Qt Quick позволяет вам определить взаимоотношения между якорными линиями разных элементов. </w:t>
      </w:r>
      <w:r w:rsidRPr="003A425A">
        <w:rPr>
          <w:rFonts w:ascii="Times New Roman" w:hAnsi="Times New Roman"/>
          <w:i/>
          <w:sz w:val="24"/>
          <w:szCs w:val="24"/>
        </w:rPr>
        <w:t xml:space="preserve">Есть пример кода. Далее следуют различные примеры для якорения. </w:t>
      </w:r>
      <w:r w:rsidRPr="003A425A">
        <w:rPr>
          <w:rFonts w:ascii="Times New Roman" w:hAnsi="Times New Roman"/>
          <w:sz w:val="24"/>
          <w:szCs w:val="24"/>
        </w:rPr>
        <w:t>При помощи определения горизонтальных и вертикальных якорей вы можете контролировать размер элемента (</w:t>
      </w:r>
      <w:r w:rsidRPr="003A425A">
        <w:rPr>
          <w:rFonts w:ascii="Times New Roman" w:hAnsi="Times New Roman"/>
          <w:i/>
          <w:sz w:val="24"/>
          <w:szCs w:val="24"/>
        </w:rPr>
        <w:t>есть пример кода</w:t>
      </w:r>
      <w:r w:rsidRPr="003A425A">
        <w:rPr>
          <w:rFonts w:ascii="Times New Roman" w:hAnsi="Times New Roman"/>
          <w:sz w:val="24"/>
          <w:szCs w:val="24"/>
        </w:rPr>
        <w:t>). Есть якоря для удобства</w:t>
      </w:r>
      <w:r w:rsidRPr="003A425A">
        <w:rPr>
          <w:rFonts w:ascii="Times New Roman" w:hAnsi="Times New Roman"/>
          <w:i/>
          <w:sz w:val="24"/>
          <w:szCs w:val="24"/>
        </w:rPr>
        <w:t>, которые описаны в данной части</w:t>
      </w:r>
      <w:r w:rsidRPr="003A425A">
        <w:rPr>
          <w:rFonts w:ascii="Times New Roman" w:hAnsi="Times New Roman"/>
          <w:sz w:val="24"/>
          <w:szCs w:val="24"/>
        </w:rPr>
        <w:t xml:space="preserve">: </w:t>
      </w:r>
      <w:r w:rsidRPr="003A425A">
        <w:rPr>
          <w:rFonts w:ascii="Times New Roman" w:hAnsi="Times New Roman"/>
          <w:sz w:val="24"/>
          <w:szCs w:val="24"/>
          <w:lang w:val="en-US"/>
        </w:rPr>
        <w:t>fill</w:t>
      </w:r>
      <w:r w:rsidRPr="003A425A">
        <w:rPr>
          <w:rFonts w:ascii="Times New Roman" w:hAnsi="Times New Roman"/>
          <w:sz w:val="24"/>
          <w:szCs w:val="24"/>
        </w:rPr>
        <w:t xml:space="preserve"> и  </w:t>
      </w:r>
      <w:r w:rsidRPr="003A425A">
        <w:rPr>
          <w:rFonts w:ascii="Times New Roman" w:hAnsi="Times New Roman"/>
          <w:sz w:val="24"/>
          <w:szCs w:val="24"/>
          <w:lang w:val="en-US"/>
        </w:rPr>
        <w:t>centerIn</w:t>
      </w:r>
      <w:r w:rsidRPr="003A425A">
        <w:rPr>
          <w:rFonts w:ascii="Times New Roman" w:hAnsi="Times New Roman"/>
          <w:sz w:val="24"/>
          <w:szCs w:val="24"/>
        </w:rPr>
        <w:t xml:space="preserve">. Система якорения также предоставляет поля и смещения, которые определяются для якорей элемента. Поле определяет пустое место, которое следует оставить между якорями, а смещение позволяет манипулировать </w:t>
      </w:r>
      <w:r w:rsidRPr="003A425A">
        <w:rPr>
          <w:rFonts w:ascii="Times New Roman" w:hAnsi="Times New Roman"/>
          <w:sz w:val="24"/>
          <w:szCs w:val="24"/>
        </w:rPr>
        <w:lastRenderedPageBreak/>
        <w:t xml:space="preserve">размещением с использованием центральных якорных линий. </w:t>
      </w:r>
      <w:r w:rsidRPr="003A425A">
        <w:rPr>
          <w:rFonts w:ascii="Times New Roman" w:hAnsi="Times New Roman"/>
          <w:i/>
          <w:sz w:val="24"/>
          <w:szCs w:val="24"/>
        </w:rPr>
        <w:t xml:space="preserve">Есть примеры использования полей. </w:t>
      </w:r>
      <w:r w:rsidRPr="003A425A">
        <w:rPr>
          <w:rFonts w:ascii="Times New Roman" w:hAnsi="Times New Roman"/>
          <w:sz w:val="24"/>
          <w:szCs w:val="24"/>
        </w:rPr>
        <w:t>Поля применяются только к якорям, а не к элементу.</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Qt Quick обеспечивает тип </w:t>
      </w:r>
      <w:hyperlink r:id="rId1128" w:history="1">
        <w:r w:rsidRPr="003A425A">
          <w:rPr>
            <w:rStyle w:val="a3"/>
            <w:rFonts w:ascii="Times New Roman" w:hAnsi="Times New Roman"/>
            <w:color w:val="auto"/>
            <w:sz w:val="24"/>
            <w:szCs w:val="24"/>
          </w:rPr>
          <w:t>AnchorChanges</w:t>
        </w:r>
      </w:hyperlink>
      <w:r w:rsidRPr="003A425A">
        <w:rPr>
          <w:rFonts w:ascii="Times New Roman" w:hAnsi="Times New Roman"/>
          <w:sz w:val="24"/>
          <w:szCs w:val="24"/>
        </w:rPr>
        <w:t xml:space="preserve"> для определения якорей в состоянии.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 xml:space="preserve">Изменения якорей можно анимировать с использованием типа </w:t>
      </w:r>
      <w:hyperlink r:id="rId1129" w:history="1">
        <w:r w:rsidRPr="003A425A">
          <w:rPr>
            <w:rStyle w:val="a3"/>
            <w:rFonts w:ascii="Times New Roman" w:hAnsi="Times New Roman"/>
            <w:color w:val="auto"/>
            <w:sz w:val="24"/>
            <w:szCs w:val="24"/>
          </w:rPr>
          <w:t>AnchorAnimation</w:t>
        </w:r>
      </w:hyperlink>
      <w:r w:rsidRPr="003A425A">
        <w:rPr>
          <w:rFonts w:ascii="Times New Roman" w:hAnsi="Times New Roman"/>
          <w:sz w:val="24"/>
          <w:szCs w:val="24"/>
        </w:rPr>
        <w:t xml:space="preserve">. </w:t>
      </w:r>
      <w:r w:rsidRPr="003A425A">
        <w:rPr>
          <w:rFonts w:ascii="Times New Roman" w:hAnsi="Times New Roman"/>
          <w:i/>
          <w:sz w:val="24"/>
          <w:szCs w:val="24"/>
        </w:rPr>
        <w:t>Есть пример кода.</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Также якоря можно изменять императивно с использованием java script. Но они должны быть внимательно выставлены в соответствующем порядке, или они могут производить неожиданные результаты. </w:t>
      </w:r>
      <w:r w:rsidRPr="003A425A">
        <w:rPr>
          <w:rFonts w:ascii="Times New Roman" w:hAnsi="Times New Roman"/>
          <w:i/>
          <w:sz w:val="24"/>
          <w:szCs w:val="24"/>
        </w:rPr>
        <w:t>Есть хороший иллюстративный пример.</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По соображениям производительности вы можете прикреплять с помощью якоря элемент к его соседям или прямому родителю. </w:t>
      </w:r>
      <w:r w:rsidRPr="003A425A">
        <w:rPr>
          <w:rFonts w:ascii="Times New Roman" w:hAnsi="Times New Roman"/>
          <w:i/>
          <w:sz w:val="24"/>
          <w:szCs w:val="24"/>
        </w:rPr>
        <w:t>Есть понятный иллюстративный пример кода.</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Также основанные на якорях макеты не могут быть смешаны с абсолютным размещением. То есть нельзя одновременно, например, выставлять координату х и горизонтальный якорь. Если вы желаете сменить использование якорей на использование абсолютных позиций, то вам следует очистить якоря при помощи установки их в </w:t>
      </w:r>
      <w:r w:rsidRPr="003A425A">
        <w:rPr>
          <w:rFonts w:ascii="Times New Roman" w:hAnsi="Times New Roman"/>
          <w:sz w:val="24"/>
          <w:szCs w:val="24"/>
          <w:lang w:val="en-US"/>
        </w:rPr>
        <w:t>undefined</w:t>
      </w:r>
      <w:r w:rsidRPr="003A425A">
        <w:rPr>
          <w:rFonts w:ascii="Times New Roman" w:hAnsi="Times New Roman"/>
          <w:sz w:val="24"/>
          <w:szCs w:val="24"/>
        </w:rPr>
        <w:t xml:space="preserve"> состояние.</w:t>
      </w:r>
    </w:p>
    <w:p w:rsidR="00C17915" w:rsidRPr="003A425A" w:rsidRDefault="00C17915" w:rsidP="00C17915">
      <w:pPr>
        <w:pStyle w:val="4"/>
        <w:rPr>
          <w:rFonts w:ascii="Times New Roman" w:hAnsi="Times New Roman"/>
          <w:b w:val="0"/>
          <w:sz w:val="24"/>
          <w:szCs w:val="24"/>
        </w:rPr>
      </w:pPr>
      <w:bookmarkStart w:id="560" w:name="_Toc382058667"/>
      <w:r w:rsidRPr="003A425A">
        <w:rPr>
          <w:rFonts w:ascii="Times New Roman" w:hAnsi="Times New Roman"/>
          <w:b w:val="0"/>
          <w:sz w:val="24"/>
          <w:szCs w:val="24"/>
        </w:rPr>
        <w:t>ПОЗИЦИОНЕРЫ ЭЛЕМЕНТОВ</w:t>
      </w:r>
      <w:bookmarkEnd w:id="560"/>
    </w:p>
    <w:p w:rsidR="00C17915" w:rsidRPr="003A425A" w:rsidRDefault="00953454" w:rsidP="00C17915">
      <w:pPr>
        <w:jc w:val="both"/>
        <w:rPr>
          <w:rFonts w:ascii="Times New Roman" w:hAnsi="Times New Roman"/>
          <w:sz w:val="24"/>
          <w:szCs w:val="24"/>
        </w:rPr>
      </w:pPr>
      <w:hyperlink r:id="rId1130" w:history="1">
        <w:r w:rsidR="00C17915" w:rsidRPr="003A425A">
          <w:rPr>
            <w:rStyle w:val="a3"/>
            <w:rFonts w:ascii="Times New Roman" w:hAnsi="Times New Roman"/>
            <w:sz w:val="24"/>
            <w:szCs w:val="24"/>
          </w:rPr>
          <w:t>http://qt-project.org/doc/qt-5.1/qtquick/qtquick-positioning-layouts.html</w:t>
        </w:r>
      </w:hyperlink>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позиционеры – это элементы контейнеры, которые управляют позициями элементов в декларативном интерфейсе пользователя. Они работают также, как и менеджеры макетов, которые используются в стандартных qt виджетах за исключением того, что они также являются контейнерами сами по себе. Модуль Qt Quick макетов же управляет как позициями, так и положениями элементов. </w:t>
      </w:r>
      <w:r w:rsidRPr="003A425A">
        <w:rPr>
          <w:rFonts w:ascii="Times New Roman" w:hAnsi="Times New Roman"/>
          <w:i/>
          <w:sz w:val="24"/>
          <w:szCs w:val="24"/>
        </w:rPr>
        <w:t xml:space="preserve">Есть примеры кода использования трёх позиционеров. </w:t>
      </w:r>
      <w:hyperlink r:id="rId1131" w:history="1">
        <w:r w:rsidRPr="003A425A">
          <w:rPr>
            <w:rStyle w:val="a3"/>
            <w:rFonts w:ascii="Times New Roman" w:hAnsi="Times New Roman"/>
            <w:color w:val="auto"/>
            <w:sz w:val="24"/>
            <w:szCs w:val="24"/>
          </w:rPr>
          <w:t>Flow</w:t>
        </w:r>
      </w:hyperlink>
      <w:r w:rsidRPr="003A425A">
        <w:rPr>
          <w:rFonts w:ascii="Times New Roman" w:hAnsi="Times New Roman"/>
          <w:sz w:val="24"/>
          <w:szCs w:val="24"/>
        </w:rPr>
        <w:t xml:space="preserve"> тип используется для размещения элементов как слов в тексте. </w:t>
      </w:r>
      <w:r w:rsidRPr="003A425A">
        <w:rPr>
          <w:rFonts w:ascii="Times New Roman" w:hAnsi="Times New Roman"/>
          <w:i/>
          <w:sz w:val="24"/>
          <w:szCs w:val="24"/>
        </w:rPr>
        <w:t>Есть пример использования данного позиционера.</w:t>
      </w:r>
    </w:p>
    <w:p w:rsidR="00C17915" w:rsidRPr="003A425A" w:rsidRDefault="00C17915" w:rsidP="00C17915">
      <w:pPr>
        <w:pStyle w:val="3"/>
        <w:rPr>
          <w:b w:val="0"/>
          <w:sz w:val="24"/>
          <w:szCs w:val="24"/>
        </w:rPr>
      </w:pPr>
      <w:bookmarkStart w:id="561" w:name="_Toc382058668"/>
      <w:r w:rsidRPr="003A425A">
        <w:rPr>
          <w:b w:val="0"/>
          <w:sz w:val="24"/>
          <w:szCs w:val="24"/>
        </w:rPr>
        <w:t>СОСТОЯНИЯ, ПЕРЕХОДЫ И АНИМАЦИИ</w:t>
      </w:r>
      <w:bookmarkEnd w:id="561"/>
    </w:p>
    <w:p w:rsidR="00C17915" w:rsidRPr="003A425A" w:rsidRDefault="00953454" w:rsidP="00C17915">
      <w:pPr>
        <w:jc w:val="both"/>
        <w:rPr>
          <w:rFonts w:ascii="Times New Roman" w:hAnsi="Times New Roman"/>
          <w:sz w:val="24"/>
          <w:szCs w:val="24"/>
        </w:rPr>
      </w:pPr>
      <w:hyperlink r:id="rId1132" w:history="1">
        <w:r w:rsidR="00C17915" w:rsidRPr="003A425A">
          <w:rPr>
            <w:rStyle w:val="a3"/>
            <w:rFonts w:ascii="Times New Roman" w:hAnsi="Times New Roman"/>
            <w:sz w:val="24"/>
            <w:szCs w:val="24"/>
          </w:rPr>
          <w:t>http://qt-project.org/doc/qt-5.1/qtquick/qtquick-statesanimations-topic.html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в любом современном интерфейсе пользователя переходы между состояниями и анимация интерфейса пользователя являются очень желательными. Это первостепенные понятия в Qt Quick. Состояние некоторого визуального элемента – это набор информации, которая описывает, как и где отдельные части визуального элемента отображаются внутри него, и о всех данных, связанных с ним. Большинство визуальных элементов в интерфейсе пользователя имеют ограниченное число состояний, каждое с хорошо определёнными свойствами. Например, элемент в списке может быть выбранным или нет, а если выбран, то он может быть выбран только один или же входить в некоторое выделение. Каждое из данных состояний может иметь некоторый визуальный вид. Qt Quick обеспечивает тип </w:t>
      </w:r>
      <w:r w:rsidRPr="003A425A">
        <w:rPr>
          <w:rFonts w:ascii="Times New Roman" w:hAnsi="Times New Roman"/>
          <w:sz w:val="24"/>
          <w:szCs w:val="24"/>
          <w:lang w:val="en-US"/>
        </w:rPr>
        <w:t>State</w:t>
      </w:r>
      <w:r w:rsidRPr="003A425A">
        <w:rPr>
          <w:rFonts w:ascii="Times New Roman" w:hAnsi="Times New Roman"/>
          <w:sz w:val="24"/>
          <w:szCs w:val="24"/>
        </w:rPr>
        <w:t xml:space="preserve"> со свойствами, которые определяют его семантику и могут быть использованы для переключения поведения или анимации.</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Когда визуальный элемент переходит из одного состояния в другое, то вид этого элемента изменяется. Переход – это граница между двумя состояниями. Он может инициировать совершение других событий, так же как другие части приложения могут иметь поведение, </w:t>
      </w:r>
      <w:r w:rsidRPr="003A425A">
        <w:rPr>
          <w:rFonts w:ascii="Times New Roman" w:hAnsi="Times New Roman"/>
          <w:sz w:val="24"/>
          <w:szCs w:val="24"/>
        </w:rPr>
        <w:lastRenderedPageBreak/>
        <w:t xml:space="preserve">которое инициируется, когда осуществляется вход в определённое состояние или выход из него. Во время перехода между состояниями, плавная анимация может быть использована для помощи пользователю во время перехода. Резкие и неожиданные изменения в визуальной канве приводят к неоптимальному опыту пользователя и их следует избегать. Эти типы анимации поддерживаются Qt Quick через различные типы анимации и переходов. Анимации не только связываются с состояниями и переходами между ними. Например, анимация может быть инициирована другими событиями, которые не связаны с данным состоянием. Также предпочтительно всегда анимировать изменения определённых свойств визуальных элементов, несмотря на причину вызова. Для этого Qt Quick обеспечивает тип </w:t>
      </w:r>
      <w:hyperlink r:id="rId1133" w:history="1">
        <w:r w:rsidRPr="003A425A">
          <w:rPr>
            <w:rStyle w:val="a3"/>
            <w:rFonts w:ascii="Times New Roman" w:hAnsi="Times New Roman"/>
            <w:color w:val="auto"/>
            <w:sz w:val="24"/>
            <w:szCs w:val="24"/>
          </w:rPr>
          <w:t>Behavior</w:t>
        </w:r>
      </w:hyperlink>
      <w:r w:rsidRPr="003A425A">
        <w:rPr>
          <w:rFonts w:ascii="Times New Roman" w:hAnsi="Times New Roman"/>
          <w:sz w:val="24"/>
          <w:szCs w:val="24"/>
        </w:rPr>
        <w:t>, который позволяет клиенту определить поведение анимации для изменений свойств. Это пример Qt Quick модификатора свойств.</w:t>
      </w:r>
    </w:p>
    <w:p w:rsidR="00C17915" w:rsidRPr="003A425A" w:rsidRDefault="00C17915" w:rsidP="00C17915">
      <w:pPr>
        <w:jc w:val="both"/>
        <w:rPr>
          <w:rFonts w:ascii="Times New Roman" w:hAnsi="Times New Roman"/>
          <w:color w:val="FF0000"/>
          <w:sz w:val="24"/>
          <w:szCs w:val="24"/>
        </w:rPr>
      </w:pPr>
      <w:r w:rsidRPr="003A425A">
        <w:rPr>
          <w:rFonts w:ascii="Times New Roman" w:hAnsi="Times New Roman"/>
          <w:sz w:val="24"/>
          <w:szCs w:val="24"/>
        </w:rPr>
        <w:t xml:space="preserve">Важно отметить, что использование анимации свойств по умолчанию (через тип </w:t>
      </w:r>
      <w:r w:rsidRPr="003A425A">
        <w:rPr>
          <w:rFonts w:ascii="Times New Roman" w:hAnsi="Times New Roman"/>
          <w:sz w:val="24"/>
          <w:szCs w:val="24"/>
          <w:lang w:val="en-US"/>
        </w:rPr>
        <w:t>Behaviour</w:t>
      </w:r>
      <w:r w:rsidRPr="003A425A">
        <w:rPr>
          <w:rFonts w:ascii="Times New Roman" w:hAnsi="Times New Roman"/>
          <w:sz w:val="24"/>
          <w:szCs w:val="24"/>
        </w:rPr>
        <w:t xml:space="preserve">) в совокупности с анимациями состояний-переходов может иногда приводит к неопределённому поведению. </w:t>
      </w:r>
      <w:r w:rsidRPr="003A425A">
        <w:rPr>
          <w:rFonts w:ascii="Times New Roman" w:hAnsi="Times New Roman"/>
          <w:color w:val="FF0000"/>
          <w:sz w:val="24"/>
          <w:szCs w:val="24"/>
        </w:rPr>
        <w:t>Понятие анимированных спрайтов отличается от понятия анимаций, как оно используется в данной части.</w:t>
      </w:r>
    </w:p>
    <w:p w:rsidR="00C17915" w:rsidRPr="003A425A" w:rsidRDefault="00C17915" w:rsidP="00C17915">
      <w:pPr>
        <w:pStyle w:val="4"/>
        <w:rPr>
          <w:rFonts w:ascii="Times New Roman" w:hAnsi="Times New Roman"/>
          <w:b w:val="0"/>
          <w:sz w:val="24"/>
          <w:szCs w:val="24"/>
        </w:rPr>
      </w:pPr>
      <w:bookmarkStart w:id="562" w:name="_Toc382058669"/>
      <w:r w:rsidRPr="003A425A">
        <w:rPr>
          <w:rFonts w:ascii="Times New Roman" w:hAnsi="Times New Roman"/>
          <w:b w:val="0"/>
          <w:sz w:val="24"/>
          <w:szCs w:val="24"/>
        </w:rPr>
        <w:t>СОСТОЯНИЯ QT QUICK</w:t>
      </w:r>
      <w:bookmarkEnd w:id="562"/>
    </w:p>
    <w:p w:rsidR="00C17915" w:rsidRPr="003A425A" w:rsidRDefault="00953454" w:rsidP="00C17915">
      <w:pPr>
        <w:jc w:val="both"/>
        <w:rPr>
          <w:rFonts w:ascii="Times New Roman" w:hAnsi="Times New Roman"/>
          <w:sz w:val="24"/>
          <w:szCs w:val="24"/>
        </w:rPr>
      </w:pPr>
      <w:hyperlink r:id="rId1134" w:history="1">
        <w:r w:rsidR="00C17915" w:rsidRPr="003A425A">
          <w:rPr>
            <w:rStyle w:val="a3"/>
            <w:rFonts w:ascii="Times New Roman" w:hAnsi="Times New Roman"/>
            <w:sz w:val="24"/>
            <w:szCs w:val="24"/>
          </w:rPr>
          <w:t>http://qt-project.org/doc/qt-5.1/qtquick/qtquick-statesanimations-states.html</w:t>
        </w:r>
      </w:hyperlink>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многие дизайны интерфейса пользователя являются управляемыми при помощи состояний: они имеют настройки, которые зависят от текущего состояния. В qml состояние – это набор конфигураций свойств, которые определены в типе </w:t>
      </w:r>
      <w:r w:rsidRPr="003A425A">
        <w:rPr>
          <w:rFonts w:ascii="Times New Roman" w:hAnsi="Times New Roman"/>
          <w:sz w:val="24"/>
          <w:szCs w:val="24"/>
          <w:lang w:val="en-US"/>
        </w:rPr>
        <w:t>State</w:t>
      </w:r>
      <w:r w:rsidRPr="003A425A">
        <w:rPr>
          <w:rFonts w:ascii="Times New Roman" w:hAnsi="Times New Roman"/>
          <w:sz w:val="24"/>
          <w:szCs w:val="24"/>
        </w:rPr>
        <w:t xml:space="preserve">. Разные конфигурации могут, например: показывать одни компоненты и прятать другие; представлять пользователю различные доступные акции; начинать, заканчивать или ставить на паузу анимации; выполнять некоторый скрипт, требуемый в новом состоянии; изменять значение свойства для частного элемента; показывать различное представление на экране. Все основанные на элементах объекты имеют свойство состояния и могут добавлять дополнительные состояния, добавляя дополнительные объекты состояния. Каждое состояние компонента имеет определённое уникальное имя. Для изменения текущего состояния элемента следует присвоить его свойству состояния определённое имя состояния. Объекты, не являющиеся </w:t>
      </w:r>
      <w:r w:rsidRPr="003A425A">
        <w:rPr>
          <w:rFonts w:ascii="Times New Roman" w:hAnsi="Times New Roman"/>
          <w:sz w:val="24"/>
          <w:szCs w:val="24"/>
          <w:lang w:val="en-US"/>
        </w:rPr>
        <w:t>Item</w:t>
      </w:r>
      <w:r w:rsidRPr="003A425A">
        <w:rPr>
          <w:rFonts w:ascii="Times New Roman" w:hAnsi="Times New Roman"/>
          <w:sz w:val="24"/>
          <w:szCs w:val="24"/>
        </w:rPr>
        <w:t xml:space="preserve">, могут использовать состояния через тип </w:t>
      </w:r>
      <w:hyperlink r:id="rId1135" w:history="1">
        <w:r w:rsidRPr="003A425A">
          <w:rPr>
            <w:rStyle w:val="a3"/>
            <w:rFonts w:ascii="Times New Roman" w:hAnsi="Times New Roman"/>
            <w:color w:val="auto"/>
            <w:sz w:val="24"/>
            <w:szCs w:val="24"/>
          </w:rPr>
          <w:t>StateGroup</w:t>
        </w:r>
      </w:hyperlink>
      <w:r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для создания состояний некоторого элемента. </w:t>
      </w:r>
      <w:hyperlink r:id="rId1136" w:history="1">
        <w:r w:rsidRPr="003A425A">
          <w:rPr>
            <w:rStyle w:val="a3"/>
            <w:rFonts w:ascii="Times New Roman" w:hAnsi="Times New Roman"/>
            <w:sz w:val="24"/>
            <w:szCs w:val="24"/>
          </w:rPr>
          <w:t>PropertyChanges</w:t>
        </w:r>
      </w:hyperlink>
      <w:r w:rsidRPr="003A425A">
        <w:rPr>
          <w:rFonts w:ascii="Times New Roman" w:hAnsi="Times New Roman"/>
          <w:sz w:val="24"/>
          <w:szCs w:val="24"/>
        </w:rPr>
        <w:t xml:space="preserve"> тип будет изменять значения свойств объекта. На объекты ссылаются через их идентификаторы. </w:t>
      </w:r>
      <w:r w:rsidRPr="003A425A">
        <w:rPr>
          <w:rFonts w:ascii="Times New Roman" w:hAnsi="Times New Roman"/>
          <w:i/>
          <w:sz w:val="24"/>
          <w:szCs w:val="24"/>
        </w:rPr>
        <w:t>Далее есть пример кода изменения состояния.</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Тип состояния не ограничен в выполнении модификаций значений свойств. Он также может: </w:t>
      </w:r>
    </w:p>
    <w:p w:rsidR="00C17915" w:rsidRPr="003A425A" w:rsidRDefault="00C17915" w:rsidP="00C17915">
      <w:pPr>
        <w:pStyle w:val="a8"/>
        <w:numPr>
          <w:ilvl w:val="0"/>
          <w:numId w:val="17"/>
        </w:numPr>
        <w:jc w:val="both"/>
        <w:rPr>
          <w:rFonts w:ascii="Times New Roman" w:hAnsi="Times New Roman"/>
          <w:sz w:val="24"/>
          <w:szCs w:val="24"/>
        </w:rPr>
      </w:pPr>
      <w:r w:rsidRPr="003A425A">
        <w:rPr>
          <w:rFonts w:ascii="Times New Roman" w:hAnsi="Times New Roman"/>
          <w:sz w:val="24"/>
          <w:szCs w:val="24"/>
        </w:rPr>
        <w:t xml:space="preserve">Запускать некоторый скрипт с использованием </w:t>
      </w:r>
      <w:hyperlink r:id="rId1137" w:history="1">
        <w:r w:rsidRPr="003A425A">
          <w:rPr>
            <w:rStyle w:val="a3"/>
            <w:rFonts w:ascii="Times New Roman" w:hAnsi="Times New Roman"/>
            <w:color w:val="auto"/>
            <w:sz w:val="24"/>
            <w:szCs w:val="24"/>
          </w:rPr>
          <w:t>StateChangeScript</w:t>
        </w:r>
      </w:hyperlink>
      <w:r w:rsidRPr="003A425A">
        <w:rPr>
          <w:rFonts w:ascii="Times New Roman" w:hAnsi="Times New Roman"/>
          <w:sz w:val="24"/>
          <w:szCs w:val="24"/>
        </w:rPr>
        <w:t>.</w:t>
      </w:r>
    </w:p>
    <w:p w:rsidR="00C17915" w:rsidRPr="003A425A" w:rsidRDefault="00C17915" w:rsidP="00C17915">
      <w:pPr>
        <w:pStyle w:val="a8"/>
        <w:numPr>
          <w:ilvl w:val="0"/>
          <w:numId w:val="17"/>
        </w:numPr>
        <w:jc w:val="both"/>
        <w:rPr>
          <w:rFonts w:ascii="Times New Roman" w:hAnsi="Times New Roman"/>
          <w:sz w:val="24"/>
          <w:szCs w:val="24"/>
        </w:rPr>
      </w:pPr>
      <w:r w:rsidRPr="003A425A">
        <w:rPr>
          <w:rFonts w:ascii="Times New Roman" w:hAnsi="Times New Roman"/>
          <w:sz w:val="24"/>
          <w:szCs w:val="24"/>
        </w:rPr>
        <w:t xml:space="preserve">Переписывать существующие обработчики сигналов для объекта с использованием </w:t>
      </w:r>
      <w:hyperlink r:id="rId1138" w:history="1">
        <w:r w:rsidRPr="003A425A">
          <w:rPr>
            <w:rStyle w:val="a3"/>
            <w:rFonts w:ascii="Times New Roman" w:hAnsi="Times New Roman"/>
            <w:color w:val="auto"/>
            <w:sz w:val="24"/>
            <w:szCs w:val="24"/>
          </w:rPr>
          <w:t>PropertyChanges</w:t>
        </w:r>
      </w:hyperlink>
      <w:r w:rsidRPr="003A425A">
        <w:rPr>
          <w:rFonts w:ascii="Times New Roman" w:hAnsi="Times New Roman"/>
          <w:sz w:val="24"/>
          <w:szCs w:val="24"/>
        </w:rPr>
        <w:t>.</w:t>
      </w:r>
    </w:p>
    <w:p w:rsidR="00C17915" w:rsidRPr="003A425A" w:rsidRDefault="00C17915" w:rsidP="00C17915">
      <w:pPr>
        <w:pStyle w:val="a8"/>
        <w:numPr>
          <w:ilvl w:val="0"/>
          <w:numId w:val="17"/>
        </w:numPr>
        <w:jc w:val="both"/>
        <w:rPr>
          <w:rFonts w:ascii="Times New Roman" w:hAnsi="Times New Roman"/>
          <w:sz w:val="24"/>
          <w:szCs w:val="24"/>
        </w:rPr>
      </w:pPr>
      <w:r w:rsidRPr="003A425A">
        <w:rPr>
          <w:rFonts w:ascii="Times New Roman" w:hAnsi="Times New Roman"/>
          <w:sz w:val="24"/>
          <w:szCs w:val="24"/>
        </w:rPr>
        <w:t xml:space="preserve">Изменить родителя элемента с использованием </w:t>
      </w:r>
      <w:hyperlink r:id="rId1139" w:history="1">
        <w:r w:rsidRPr="003A425A">
          <w:rPr>
            <w:rStyle w:val="a3"/>
            <w:rFonts w:ascii="Times New Roman" w:hAnsi="Times New Roman"/>
            <w:color w:val="auto"/>
            <w:sz w:val="24"/>
            <w:szCs w:val="24"/>
          </w:rPr>
          <w:t>ParentChange</w:t>
        </w:r>
      </w:hyperlink>
      <w:r w:rsidRPr="003A425A">
        <w:rPr>
          <w:rFonts w:ascii="Times New Roman" w:hAnsi="Times New Roman"/>
          <w:sz w:val="24"/>
          <w:szCs w:val="24"/>
        </w:rPr>
        <w:t>.</w:t>
      </w:r>
    </w:p>
    <w:p w:rsidR="00C17915" w:rsidRPr="003A425A" w:rsidRDefault="00C17915" w:rsidP="00C17915">
      <w:pPr>
        <w:pStyle w:val="a8"/>
        <w:numPr>
          <w:ilvl w:val="0"/>
          <w:numId w:val="17"/>
        </w:numPr>
        <w:jc w:val="both"/>
        <w:rPr>
          <w:rFonts w:ascii="Times New Roman" w:hAnsi="Times New Roman"/>
          <w:sz w:val="24"/>
          <w:szCs w:val="24"/>
        </w:rPr>
      </w:pPr>
      <w:r w:rsidRPr="003A425A">
        <w:rPr>
          <w:rFonts w:ascii="Times New Roman" w:hAnsi="Times New Roman"/>
          <w:sz w:val="24"/>
          <w:szCs w:val="24"/>
        </w:rPr>
        <w:t xml:space="preserve">Модифицировать значения якорей с использованием </w:t>
      </w:r>
      <w:hyperlink r:id="rId1140" w:history="1">
        <w:r w:rsidRPr="003A425A">
          <w:rPr>
            <w:rStyle w:val="a3"/>
            <w:rFonts w:ascii="Times New Roman" w:hAnsi="Times New Roman"/>
            <w:color w:val="auto"/>
            <w:sz w:val="24"/>
            <w:szCs w:val="24"/>
          </w:rPr>
          <w:t>AnchorChanges</w:t>
        </w:r>
      </w:hyperlink>
      <w:r w:rsidRPr="003A425A">
        <w:rPr>
          <w:rFonts w:ascii="Times New Roman" w:hAnsi="Times New Roman"/>
          <w:sz w:val="24"/>
          <w:szCs w:val="24"/>
        </w:rPr>
        <w:t>.</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Состояние по умолчанию определяется пустой строкой и содержит начальные значения свойств элемента.</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lastRenderedPageBreak/>
        <w:t xml:space="preserve">Для удобства тип </w:t>
      </w:r>
      <w:r w:rsidRPr="003A425A">
        <w:rPr>
          <w:rFonts w:ascii="Times New Roman" w:hAnsi="Times New Roman"/>
          <w:sz w:val="24"/>
          <w:szCs w:val="24"/>
          <w:lang w:val="en-US"/>
        </w:rPr>
        <w:t>State</w:t>
      </w:r>
      <w:r w:rsidRPr="003A425A">
        <w:rPr>
          <w:rFonts w:ascii="Times New Roman" w:hAnsi="Times New Roman"/>
          <w:sz w:val="24"/>
          <w:szCs w:val="24"/>
        </w:rPr>
        <w:t xml:space="preserve"> имеет свойство </w:t>
      </w:r>
      <w:r w:rsidRPr="003A425A">
        <w:rPr>
          <w:rFonts w:ascii="Times New Roman" w:hAnsi="Times New Roman"/>
          <w:sz w:val="24"/>
          <w:szCs w:val="24"/>
          <w:lang w:val="en-US"/>
        </w:rPr>
        <w:t>when</w:t>
      </w:r>
      <w:r w:rsidRPr="003A425A">
        <w:rPr>
          <w:rFonts w:ascii="Times New Roman" w:hAnsi="Times New Roman"/>
          <w:sz w:val="24"/>
          <w:szCs w:val="24"/>
        </w:rPr>
        <w:t>, которое может связывать выражения, чтобы изменять состояние всякий раз, когда связанное выражение является истинным. А если оно не является истинным, то состояние возвратится в состояние по умолчанию.</w:t>
      </w:r>
    </w:p>
    <w:p w:rsidR="00C17915" w:rsidRPr="003A425A" w:rsidRDefault="00C17915" w:rsidP="00C17915">
      <w:pPr>
        <w:jc w:val="both"/>
        <w:rPr>
          <w:rFonts w:ascii="Times New Roman" w:hAnsi="Times New Roman"/>
          <w:i/>
          <w:sz w:val="24"/>
          <w:szCs w:val="24"/>
        </w:rPr>
      </w:pPr>
      <w:r w:rsidRPr="003A425A">
        <w:rPr>
          <w:rFonts w:ascii="Times New Roman" w:hAnsi="Times New Roman"/>
          <w:i/>
          <w:sz w:val="24"/>
          <w:szCs w:val="24"/>
        </w:rPr>
        <w:t>При изменении состояния движок быстро загружает его, чтобы просмотреть конечные значения, после чего он выполняет переход непосредственно. Если при этом следует загружать целые списки, то это может выполняться довольно медленно. Данный подход может быть пересмотрен в будущих версиях.</w:t>
      </w:r>
    </w:p>
    <w:p w:rsidR="00C17915" w:rsidRPr="003A425A" w:rsidRDefault="00C17915" w:rsidP="00C17915">
      <w:pPr>
        <w:pStyle w:val="4"/>
        <w:rPr>
          <w:rFonts w:ascii="Times New Roman" w:hAnsi="Times New Roman"/>
          <w:b w:val="0"/>
          <w:sz w:val="24"/>
          <w:szCs w:val="24"/>
        </w:rPr>
      </w:pPr>
      <w:bookmarkStart w:id="563" w:name="_Toc382058670"/>
      <w:r w:rsidRPr="003A425A">
        <w:rPr>
          <w:rFonts w:ascii="Times New Roman" w:hAnsi="Times New Roman"/>
          <w:b w:val="0"/>
          <w:sz w:val="24"/>
          <w:szCs w:val="24"/>
        </w:rPr>
        <w:t>ТИПЫ АНИМАЦИЙ И ПЕРЕХОДОВ</w:t>
      </w:r>
      <w:bookmarkEnd w:id="563"/>
    </w:p>
    <w:p w:rsidR="00C17915" w:rsidRPr="003A425A" w:rsidRDefault="00953454" w:rsidP="00C17915">
      <w:pPr>
        <w:jc w:val="both"/>
        <w:rPr>
          <w:rFonts w:ascii="Times New Roman" w:hAnsi="Times New Roman"/>
          <w:sz w:val="24"/>
          <w:szCs w:val="24"/>
        </w:rPr>
      </w:pPr>
      <w:hyperlink r:id="rId1141" w:history="1">
        <w:r w:rsidR="00C17915" w:rsidRPr="003A425A">
          <w:rPr>
            <w:rStyle w:val="a3"/>
            <w:rFonts w:ascii="Times New Roman" w:hAnsi="Times New Roman"/>
            <w:sz w:val="24"/>
            <w:szCs w:val="24"/>
          </w:rPr>
          <w:t>http://qt-project.org/doc/qt-5.1/qtquick/qtquick-statesanimations-animations.html</w:t>
        </w:r>
      </w:hyperlink>
    </w:p>
    <w:p w:rsidR="00C17915" w:rsidRPr="003A425A" w:rsidRDefault="00953454" w:rsidP="00C17915">
      <w:pPr>
        <w:jc w:val="both"/>
        <w:rPr>
          <w:rFonts w:ascii="Times New Roman" w:hAnsi="Times New Roman"/>
          <w:sz w:val="24"/>
          <w:szCs w:val="24"/>
        </w:rPr>
      </w:pPr>
      <w:hyperlink r:id="rId1142" w:history="1">
        <w:r w:rsidR="00C17915" w:rsidRPr="003A425A">
          <w:rPr>
            <w:rStyle w:val="a3"/>
            <w:rFonts w:ascii="Times New Roman" w:hAnsi="Times New Roman"/>
            <w:color w:val="auto"/>
            <w:sz w:val="24"/>
            <w:szCs w:val="24"/>
          </w:rPr>
          <w:t>Transition</w:t>
        </w:r>
      </w:hyperlink>
      <w:r w:rsidR="00C17915" w:rsidRPr="003A425A">
        <w:rPr>
          <w:rFonts w:ascii="Times New Roman" w:hAnsi="Times New Roman"/>
          <w:sz w:val="24"/>
          <w:szCs w:val="24"/>
        </w:rPr>
        <w:t xml:space="preserve"> – анимация переходов во время изменения состояний;</w:t>
      </w:r>
    </w:p>
    <w:p w:rsidR="00C17915" w:rsidRPr="003A425A" w:rsidRDefault="00953454" w:rsidP="00C17915">
      <w:pPr>
        <w:jc w:val="both"/>
        <w:rPr>
          <w:rFonts w:ascii="Times New Roman" w:hAnsi="Times New Roman"/>
          <w:sz w:val="24"/>
          <w:szCs w:val="24"/>
        </w:rPr>
      </w:pPr>
      <w:hyperlink r:id="rId1143" w:history="1">
        <w:r w:rsidR="00C17915" w:rsidRPr="003A425A">
          <w:rPr>
            <w:rStyle w:val="a3"/>
            <w:rFonts w:ascii="Times New Roman" w:hAnsi="Times New Roman"/>
            <w:color w:val="auto"/>
            <w:sz w:val="24"/>
            <w:szCs w:val="24"/>
          </w:rPr>
          <w:t>SequentialAnimation</w:t>
        </w:r>
      </w:hyperlink>
      <w:r w:rsidR="00C17915" w:rsidRPr="003A425A">
        <w:rPr>
          <w:rFonts w:ascii="Times New Roman" w:hAnsi="Times New Roman"/>
          <w:sz w:val="24"/>
          <w:szCs w:val="24"/>
        </w:rPr>
        <w:t xml:space="preserve">, </w:t>
      </w:r>
      <w:hyperlink r:id="rId1144" w:history="1">
        <w:r w:rsidR="00C17915" w:rsidRPr="003A425A">
          <w:rPr>
            <w:rStyle w:val="a3"/>
            <w:rFonts w:ascii="Times New Roman" w:hAnsi="Times New Roman"/>
            <w:color w:val="auto"/>
            <w:sz w:val="24"/>
            <w:szCs w:val="24"/>
          </w:rPr>
          <w:t>ParallelAnimation</w:t>
        </w:r>
      </w:hyperlink>
      <w:r w:rsidR="00C17915" w:rsidRPr="003A425A">
        <w:rPr>
          <w:rFonts w:ascii="Times New Roman" w:hAnsi="Times New Roman"/>
          <w:sz w:val="24"/>
          <w:szCs w:val="24"/>
        </w:rPr>
        <w:t>.</w:t>
      </w:r>
    </w:p>
    <w:p w:rsidR="00C17915" w:rsidRPr="003A425A" w:rsidRDefault="00953454" w:rsidP="00C17915">
      <w:pPr>
        <w:jc w:val="both"/>
        <w:rPr>
          <w:rFonts w:ascii="Times New Roman" w:hAnsi="Times New Roman"/>
          <w:sz w:val="24"/>
          <w:szCs w:val="24"/>
        </w:rPr>
      </w:pPr>
      <w:hyperlink r:id="rId1145" w:history="1">
        <w:r w:rsidR="00C17915" w:rsidRPr="003A425A">
          <w:rPr>
            <w:rStyle w:val="a3"/>
            <w:rFonts w:ascii="Times New Roman" w:hAnsi="Times New Roman"/>
            <w:color w:val="auto"/>
            <w:sz w:val="24"/>
            <w:szCs w:val="24"/>
          </w:rPr>
          <w:t>Behavior</w:t>
        </w:r>
      </w:hyperlink>
      <w:r w:rsidR="00C17915" w:rsidRPr="003A425A">
        <w:rPr>
          <w:rFonts w:ascii="Times New Roman" w:hAnsi="Times New Roman"/>
          <w:sz w:val="24"/>
          <w:szCs w:val="24"/>
        </w:rPr>
        <w:t xml:space="preserve"> – определяет анимацию по умолчанию для изменения свойства.</w:t>
      </w:r>
    </w:p>
    <w:p w:rsidR="00C17915" w:rsidRPr="003A425A" w:rsidRDefault="00953454" w:rsidP="00C17915">
      <w:pPr>
        <w:jc w:val="both"/>
        <w:rPr>
          <w:rFonts w:ascii="Times New Roman" w:hAnsi="Times New Roman"/>
          <w:sz w:val="24"/>
          <w:szCs w:val="24"/>
        </w:rPr>
      </w:pPr>
      <w:hyperlink r:id="rId1146" w:history="1">
        <w:r w:rsidR="00C17915" w:rsidRPr="003A425A">
          <w:rPr>
            <w:rStyle w:val="a3"/>
            <w:rFonts w:ascii="Times New Roman" w:hAnsi="Times New Roman"/>
            <w:color w:val="auto"/>
            <w:sz w:val="24"/>
            <w:szCs w:val="24"/>
          </w:rPr>
          <w:t>PropertyAction</w:t>
        </w:r>
      </w:hyperlink>
      <w:r w:rsidR="00C17915" w:rsidRPr="003A425A">
        <w:rPr>
          <w:rFonts w:ascii="Times New Roman" w:hAnsi="Times New Roman"/>
          <w:sz w:val="24"/>
          <w:szCs w:val="24"/>
        </w:rPr>
        <w:t xml:space="preserve"> – устанавливает немедленные изменения свойств во время анимации.</w:t>
      </w:r>
    </w:p>
    <w:p w:rsidR="00C17915" w:rsidRPr="003A425A" w:rsidRDefault="00953454" w:rsidP="00C17915">
      <w:pPr>
        <w:jc w:val="both"/>
        <w:rPr>
          <w:rFonts w:ascii="Times New Roman" w:hAnsi="Times New Roman"/>
          <w:sz w:val="24"/>
          <w:szCs w:val="24"/>
        </w:rPr>
      </w:pPr>
      <w:hyperlink r:id="rId1147" w:history="1">
        <w:r w:rsidR="00C17915" w:rsidRPr="003A425A">
          <w:rPr>
            <w:rStyle w:val="a3"/>
            <w:rFonts w:ascii="Times New Roman" w:hAnsi="Times New Roman"/>
            <w:color w:val="auto"/>
            <w:sz w:val="24"/>
            <w:szCs w:val="24"/>
          </w:rPr>
          <w:t>PauseAnimation</w:t>
        </w:r>
      </w:hyperlink>
      <w:r w:rsidR="00C17915" w:rsidRPr="003A425A">
        <w:rPr>
          <w:rFonts w:ascii="Times New Roman" w:hAnsi="Times New Roman"/>
          <w:sz w:val="24"/>
          <w:szCs w:val="24"/>
        </w:rPr>
        <w:t xml:space="preserve"> – вводит паузу во время анимации.</w:t>
      </w:r>
    </w:p>
    <w:p w:rsidR="00C17915" w:rsidRPr="003A425A" w:rsidRDefault="00953454" w:rsidP="00C17915">
      <w:pPr>
        <w:jc w:val="both"/>
        <w:rPr>
          <w:rFonts w:ascii="Times New Roman" w:hAnsi="Times New Roman"/>
          <w:sz w:val="24"/>
          <w:szCs w:val="24"/>
        </w:rPr>
      </w:pPr>
      <w:hyperlink r:id="rId1148" w:history="1">
        <w:r w:rsidR="00C17915" w:rsidRPr="003A425A">
          <w:rPr>
            <w:rStyle w:val="a3"/>
            <w:rFonts w:ascii="Times New Roman" w:hAnsi="Times New Roman"/>
            <w:color w:val="auto"/>
            <w:sz w:val="24"/>
            <w:szCs w:val="24"/>
          </w:rPr>
          <w:t>SmoothedAnimation</w:t>
        </w:r>
      </w:hyperlink>
      <w:r w:rsidR="00C17915" w:rsidRPr="003A425A">
        <w:rPr>
          <w:rFonts w:ascii="Times New Roman" w:hAnsi="Times New Roman"/>
          <w:sz w:val="24"/>
          <w:szCs w:val="24"/>
        </w:rPr>
        <w:t xml:space="preserve"> – позволяет значению сглажено изменять значение.</w:t>
      </w:r>
    </w:p>
    <w:p w:rsidR="00C17915" w:rsidRPr="003A425A" w:rsidRDefault="00953454" w:rsidP="00C17915">
      <w:pPr>
        <w:jc w:val="both"/>
        <w:rPr>
          <w:rFonts w:ascii="Times New Roman" w:hAnsi="Times New Roman"/>
          <w:sz w:val="24"/>
          <w:szCs w:val="24"/>
        </w:rPr>
      </w:pPr>
      <w:hyperlink r:id="rId1149" w:history="1">
        <w:r w:rsidR="00C17915" w:rsidRPr="003A425A">
          <w:rPr>
            <w:rStyle w:val="a3"/>
            <w:rFonts w:ascii="Times New Roman" w:hAnsi="Times New Roman"/>
            <w:color w:val="auto"/>
            <w:sz w:val="24"/>
            <w:szCs w:val="24"/>
          </w:rPr>
          <w:t>SpringAnimation</w:t>
        </w:r>
      </w:hyperlink>
      <w:r w:rsidR="00C17915" w:rsidRPr="003A425A">
        <w:rPr>
          <w:rFonts w:ascii="Times New Roman" w:hAnsi="Times New Roman"/>
          <w:sz w:val="24"/>
          <w:szCs w:val="24"/>
        </w:rPr>
        <w:t xml:space="preserve"> – позволяет свойству установить значение при помощи движения наподобие пружины.</w:t>
      </w:r>
    </w:p>
    <w:p w:rsidR="00C17915" w:rsidRPr="003A425A" w:rsidRDefault="00953454" w:rsidP="00C17915">
      <w:pPr>
        <w:jc w:val="both"/>
        <w:rPr>
          <w:rFonts w:ascii="Times New Roman" w:hAnsi="Times New Roman"/>
          <w:sz w:val="24"/>
          <w:szCs w:val="24"/>
        </w:rPr>
      </w:pPr>
      <w:hyperlink r:id="rId1150" w:history="1">
        <w:r w:rsidR="00C17915" w:rsidRPr="003A425A">
          <w:rPr>
            <w:rStyle w:val="a3"/>
            <w:rFonts w:ascii="Times New Roman" w:hAnsi="Times New Roman"/>
            <w:color w:val="auto"/>
            <w:sz w:val="24"/>
            <w:szCs w:val="24"/>
          </w:rPr>
          <w:t>ScriptAction</w:t>
        </w:r>
      </w:hyperlink>
      <w:r w:rsidR="00C17915" w:rsidRPr="003A425A">
        <w:rPr>
          <w:rFonts w:ascii="Times New Roman" w:hAnsi="Times New Roman"/>
          <w:sz w:val="24"/>
          <w:szCs w:val="24"/>
        </w:rPr>
        <w:t xml:space="preserve"> – запускает скрипты во время анимации.</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Типы, которые анимируют свойства и типы данных:</w:t>
      </w:r>
    </w:p>
    <w:p w:rsidR="00C17915" w:rsidRPr="003A425A" w:rsidRDefault="00953454" w:rsidP="00C17915">
      <w:pPr>
        <w:jc w:val="both"/>
        <w:rPr>
          <w:rFonts w:ascii="Times New Roman" w:hAnsi="Times New Roman"/>
          <w:sz w:val="24"/>
          <w:szCs w:val="24"/>
        </w:rPr>
      </w:pPr>
      <w:hyperlink r:id="rId1151" w:history="1">
        <w:r w:rsidR="00C17915" w:rsidRPr="003A425A">
          <w:rPr>
            <w:rStyle w:val="a3"/>
            <w:rFonts w:ascii="Times New Roman" w:hAnsi="Times New Roman"/>
            <w:color w:val="auto"/>
            <w:sz w:val="24"/>
            <w:szCs w:val="24"/>
          </w:rPr>
          <w:t>ParentAnimation</w:t>
        </w:r>
      </w:hyperlink>
      <w:r w:rsidR="00C17915" w:rsidRPr="003A425A">
        <w:rPr>
          <w:rFonts w:ascii="Times New Roman" w:hAnsi="Times New Roman"/>
          <w:sz w:val="24"/>
          <w:szCs w:val="24"/>
        </w:rPr>
        <w:t xml:space="preserve"> – анимация изменений родителя;</w:t>
      </w:r>
    </w:p>
    <w:p w:rsidR="00C17915" w:rsidRPr="003A425A" w:rsidRDefault="00953454" w:rsidP="00C17915">
      <w:pPr>
        <w:jc w:val="both"/>
        <w:rPr>
          <w:rFonts w:ascii="Times New Roman" w:hAnsi="Times New Roman"/>
          <w:sz w:val="24"/>
          <w:szCs w:val="24"/>
        </w:rPr>
      </w:pPr>
      <w:hyperlink r:id="rId1152" w:history="1">
        <w:r w:rsidR="00C17915" w:rsidRPr="003A425A">
          <w:rPr>
            <w:rStyle w:val="a3"/>
            <w:rFonts w:ascii="Times New Roman" w:hAnsi="Times New Roman"/>
            <w:color w:val="auto"/>
            <w:sz w:val="24"/>
            <w:szCs w:val="24"/>
          </w:rPr>
          <w:t>AnchorAnimation</w:t>
        </w:r>
      </w:hyperlink>
      <w:r w:rsidR="00C17915" w:rsidRPr="003A425A">
        <w:rPr>
          <w:rFonts w:ascii="Times New Roman" w:hAnsi="Times New Roman"/>
          <w:sz w:val="24"/>
          <w:szCs w:val="24"/>
        </w:rPr>
        <w:t xml:space="preserve"> – анимация якорей;</w:t>
      </w:r>
    </w:p>
    <w:p w:rsidR="00C17915" w:rsidRPr="003A425A" w:rsidRDefault="00953454" w:rsidP="00C17915">
      <w:pPr>
        <w:jc w:val="both"/>
        <w:rPr>
          <w:rFonts w:ascii="Times New Roman" w:hAnsi="Times New Roman"/>
          <w:sz w:val="24"/>
          <w:szCs w:val="24"/>
        </w:rPr>
      </w:pPr>
      <w:hyperlink r:id="rId1153" w:history="1">
        <w:r w:rsidR="00C17915" w:rsidRPr="003A425A">
          <w:rPr>
            <w:rStyle w:val="a3"/>
            <w:rFonts w:ascii="Times New Roman" w:hAnsi="Times New Roman"/>
            <w:color w:val="auto"/>
            <w:sz w:val="24"/>
            <w:szCs w:val="24"/>
          </w:rPr>
          <w:t>PathAnimation</w:t>
        </w:r>
      </w:hyperlink>
      <w:r w:rsidR="00C17915" w:rsidRPr="003A425A">
        <w:rPr>
          <w:rFonts w:ascii="Times New Roman" w:hAnsi="Times New Roman"/>
          <w:sz w:val="24"/>
          <w:szCs w:val="24"/>
        </w:rPr>
        <w:t xml:space="preserve"> – анимация элемента вдоль пути;</w:t>
      </w:r>
    </w:p>
    <w:p w:rsidR="00C17915" w:rsidRPr="003A425A" w:rsidRDefault="00953454" w:rsidP="00C17915">
      <w:pPr>
        <w:jc w:val="both"/>
        <w:rPr>
          <w:rFonts w:ascii="Times New Roman" w:hAnsi="Times New Roman"/>
          <w:sz w:val="24"/>
          <w:szCs w:val="24"/>
        </w:rPr>
      </w:pPr>
      <w:hyperlink r:id="rId1154" w:history="1">
        <w:r w:rsidR="00C17915" w:rsidRPr="003A425A">
          <w:rPr>
            <w:rStyle w:val="a3"/>
            <w:rFonts w:ascii="Times New Roman" w:hAnsi="Times New Roman"/>
            <w:color w:val="auto"/>
            <w:sz w:val="24"/>
            <w:szCs w:val="24"/>
          </w:rPr>
          <w:t>ColorAnimation</w:t>
        </w:r>
      </w:hyperlink>
      <w:r w:rsidR="00C17915" w:rsidRPr="003A425A">
        <w:rPr>
          <w:rFonts w:ascii="Times New Roman" w:hAnsi="Times New Roman"/>
          <w:sz w:val="24"/>
          <w:szCs w:val="24"/>
        </w:rPr>
        <w:t xml:space="preserve"> – анимация изменений значений цвета;</w:t>
      </w:r>
    </w:p>
    <w:p w:rsidR="00C17915" w:rsidRPr="003A425A" w:rsidRDefault="00953454" w:rsidP="00C17915">
      <w:pPr>
        <w:jc w:val="both"/>
        <w:rPr>
          <w:rFonts w:ascii="Times New Roman" w:hAnsi="Times New Roman"/>
          <w:sz w:val="24"/>
          <w:szCs w:val="24"/>
        </w:rPr>
      </w:pPr>
      <w:hyperlink r:id="rId1155" w:history="1">
        <w:r w:rsidR="00C17915" w:rsidRPr="003A425A">
          <w:rPr>
            <w:rStyle w:val="a3"/>
            <w:rFonts w:ascii="Times New Roman" w:hAnsi="Times New Roman"/>
            <w:color w:val="auto"/>
            <w:sz w:val="24"/>
            <w:szCs w:val="24"/>
          </w:rPr>
          <w:t>NumberAnimation</w:t>
        </w:r>
      </w:hyperlink>
      <w:r w:rsidR="00C17915" w:rsidRPr="003A425A">
        <w:rPr>
          <w:rFonts w:ascii="Times New Roman" w:hAnsi="Times New Roman"/>
          <w:sz w:val="24"/>
          <w:szCs w:val="24"/>
        </w:rPr>
        <w:t xml:space="preserve"> – анимация изменения вещественных значений;</w:t>
      </w:r>
    </w:p>
    <w:p w:rsidR="00C17915" w:rsidRPr="003A425A" w:rsidRDefault="00953454" w:rsidP="00C17915">
      <w:pPr>
        <w:jc w:val="both"/>
        <w:rPr>
          <w:rFonts w:ascii="Times New Roman" w:hAnsi="Times New Roman"/>
          <w:sz w:val="24"/>
          <w:szCs w:val="24"/>
        </w:rPr>
      </w:pPr>
      <w:hyperlink r:id="rId1156" w:history="1">
        <w:r w:rsidR="00C17915" w:rsidRPr="003A425A">
          <w:rPr>
            <w:rStyle w:val="a3"/>
            <w:rFonts w:ascii="Times New Roman" w:hAnsi="Times New Roman"/>
            <w:color w:val="auto"/>
            <w:sz w:val="24"/>
            <w:szCs w:val="24"/>
          </w:rPr>
          <w:t>Vector3dAnimation</w:t>
        </w:r>
      </w:hyperlink>
      <w:r w:rsidR="00C17915" w:rsidRPr="003A425A">
        <w:rPr>
          <w:rFonts w:ascii="Times New Roman" w:hAnsi="Times New Roman"/>
          <w:sz w:val="24"/>
          <w:szCs w:val="24"/>
        </w:rPr>
        <w:t xml:space="preserve"> – анимация значений QVector3d.</w:t>
      </w:r>
    </w:p>
    <w:p w:rsidR="00C17915" w:rsidRPr="003A425A" w:rsidRDefault="00953454" w:rsidP="00C17915">
      <w:pPr>
        <w:jc w:val="both"/>
        <w:rPr>
          <w:rFonts w:ascii="Times New Roman" w:hAnsi="Times New Roman"/>
          <w:sz w:val="24"/>
          <w:szCs w:val="24"/>
        </w:rPr>
      </w:pPr>
      <w:hyperlink r:id="rId1157" w:history="1">
        <w:r w:rsidR="00C17915" w:rsidRPr="003A425A">
          <w:rPr>
            <w:rStyle w:val="a3"/>
            <w:rFonts w:ascii="Times New Roman" w:hAnsi="Times New Roman"/>
            <w:color w:val="auto"/>
            <w:sz w:val="24"/>
            <w:szCs w:val="24"/>
          </w:rPr>
          <w:t>RotationAnimation</w:t>
        </w:r>
      </w:hyperlink>
      <w:r w:rsidR="00C17915" w:rsidRPr="003A425A">
        <w:rPr>
          <w:rFonts w:ascii="Times New Roman" w:hAnsi="Times New Roman"/>
          <w:sz w:val="24"/>
          <w:szCs w:val="24"/>
        </w:rPr>
        <w:t xml:space="preserve"> – анимация значений вращения.</w:t>
      </w:r>
    </w:p>
    <w:p w:rsidR="00C17915" w:rsidRPr="003A425A" w:rsidRDefault="00953454" w:rsidP="00C17915">
      <w:pPr>
        <w:jc w:val="both"/>
        <w:rPr>
          <w:rFonts w:ascii="Times New Roman" w:hAnsi="Times New Roman"/>
          <w:sz w:val="24"/>
          <w:szCs w:val="24"/>
        </w:rPr>
      </w:pPr>
      <w:hyperlink r:id="rId1158" w:history="1">
        <w:r w:rsidR="00C17915" w:rsidRPr="003A425A">
          <w:rPr>
            <w:rStyle w:val="a3"/>
            <w:rFonts w:ascii="Times New Roman" w:hAnsi="Times New Roman"/>
            <w:color w:val="auto"/>
            <w:sz w:val="24"/>
            <w:szCs w:val="24"/>
          </w:rPr>
          <w:t>PropertyAnimation</w:t>
        </w:r>
      </w:hyperlink>
      <w:r w:rsidR="00C17915" w:rsidRPr="003A425A">
        <w:rPr>
          <w:rFonts w:ascii="Times New Roman" w:hAnsi="Times New Roman"/>
          <w:sz w:val="24"/>
          <w:szCs w:val="24"/>
        </w:rPr>
        <w:t xml:space="preserve"> – анимация значений свойств.</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Типы анимации будут интерполировать значения свойств для создания гладких переходов. Также переходы состояний могут присваивать анимации изменениям состояний. Для создания анимации следует использовать подходящий тип анимации для типа свойства, который следует анимировать, и применить анимацию в зависимости от типа поведения, которое требуется. Есть несколько способов установки анимаций на объект.</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lastRenderedPageBreak/>
        <w:t xml:space="preserve">Прямая анимация свойств. Анимации создаются при помощи применения объектов анимации к значениям свойств для постепенного изменения свойств во времени. Можно устанавливать различные интерполяции. </w:t>
      </w:r>
      <w:r w:rsidRPr="003A425A">
        <w:rPr>
          <w:rFonts w:ascii="Times New Roman" w:hAnsi="Times New Roman"/>
          <w:i/>
          <w:sz w:val="24"/>
          <w:szCs w:val="24"/>
        </w:rPr>
        <w:t xml:space="preserve">Есть хороший пример кода. </w:t>
      </w:r>
      <w:r w:rsidRPr="003A425A">
        <w:rPr>
          <w:rFonts w:ascii="Times New Roman" w:hAnsi="Times New Roman"/>
          <w:sz w:val="24"/>
          <w:szCs w:val="24"/>
        </w:rPr>
        <w:t xml:space="preserve">Использование предопределённых целей и свойств. Есть специальный синтаксис, который определяет анимацию, которая применяется как источник значений свойств.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Также можно использовать группы анимаций, чтобы быть уверенным, что они все применяются к некоторому одному свойству. Переходы во время изменения состояний.</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Тип </w:t>
      </w:r>
      <w:r w:rsidRPr="003A425A">
        <w:rPr>
          <w:rFonts w:ascii="Times New Roman" w:hAnsi="Times New Roman"/>
          <w:sz w:val="24"/>
          <w:szCs w:val="24"/>
          <w:lang w:val="en-US"/>
        </w:rPr>
        <w:t>Transition</w:t>
      </w:r>
      <w:r w:rsidRPr="003A425A">
        <w:rPr>
          <w:rFonts w:ascii="Times New Roman" w:hAnsi="Times New Roman"/>
          <w:sz w:val="24"/>
          <w:szCs w:val="24"/>
        </w:rPr>
        <w:t xml:space="preserve"> может содержать тип </w:t>
      </w:r>
      <w:r w:rsidRPr="003A425A">
        <w:rPr>
          <w:rFonts w:ascii="Times New Roman" w:hAnsi="Times New Roman"/>
          <w:sz w:val="24"/>
          <w:szCs w:val="24"/>
          <w:lang w:val="en-US"/>
        </w:rPr>
        <w:t>Animation</w:t>
      </w:r>
      <w:r w:rsidRPr="003A425A">
        <w:rPr>
          <w:rFonts w:ascii="Times New Roman" w:hAnsi="Times New Roman"/>
          <w:sz w:val="24"/>
          <w:szCs w:val="24"/>
        </w:rPr>
        <w:t xml:space="preserve"> для управления изменением свойства. Для связи перехода с некоторым объектом его следует связать со свойством </w:t>
      </w:r>
      <w:r w:rsidRPr="003A425A">
        <w:rPr>
          <w:rFonts w:ascii="Times New Roman" w:hAnsi="Times New Roman"/>
          <w:sz w:val="24"/>
          <w:szCs w:val="24"/>
          <w:lang w:val="en-US"/>
        </w:rPr>
        <w:t>transitions</w:t>
      </w:r>
      <w:r w:rsidRPr="003A425A">
        <w:rPr>
          <w:rFonts w:ascii="Times New Roman" w:hAnsi="Times New Roman"/>
          <w:sz w:val="24"/>
          <w:szCs w:val="24"/>
        </w:rPr>
        <w:t xml:space="preserve">. </w:t>
      </w:r>
      <w:r w:rsidRPr="003A425A">
        <w:rPr>
          <w:rFonts w:ascii="Times New Roman" w:hAnsi="Times New Roman"/>
          <w:i/>
          <w:sz w:val="24"/>
          <w:szCs w:val="24"/>
        </w:rPr>
        <w:t xml:space="preserve">Есть замечательный пример кода, как это работает. </w:t>
      </w:r>
      <w:r w:rsidRPr="003A425A">
        <w:rPr>
          <w:rFonts w:ascii="Times New Roman" w:hAnsi="Times New Roman"/>
          <w:sz w:val="24"/>
          <w:szCs w:val="24"/>
        </w:rPr>
        <w:t>Если в переходе определить в качестве конечного состояния «*», то это означает, что данный переход выполняется при любом изменении состояний.</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Анимации свойств по умолчанию устанавливаются при помощи использования анимаций поведения. Анимации в типе </w:t>
      </w:r>
      <w:r w:rsidRPr="003A425A">
        <w:rPr>
          <w:rFonts w:ascii="Times New Roman" w:hAnsi="Times New Roman"/>
          <w:sz w:val="24"/>
          <w:szCs w:val="24"/>
          <w:lang w:val="en-US"/>
        </w:rPr>
        <w:t>Behavior</w:t>
      </w:r>
      <w:r w:rsidRPr="003A425A">
        <w:rPr>
          <w:rFonts w:ascii="Times New Roman" w:hAnsi="Times New Roman"/>
          <w:sz w:val="24"/>
          <w:szCs w:val="24"/>
        </w:rPr>
        <w:t xml:space="preserve"> применяются к свойству и анимируют любое изменение его значения. Но при этом можно разрешать или запрещать данное поведение. </w:t>
      </w:r>
      <w:r w:rsidRPr="003A425A">
        <w:rPr>
          <w:rFonts w:ascii="Times New Roman" w:hAnsi="Times New Roman"/>
          <w:i/>
          <w:sz w:val="24"/>
          <w:szCs w:val="24"/>
        </w:rPr>
        <w:t xml:space="preserve">Есть пример, который до конца мне непонятен. Каким образом там осуществляется упругий эффект. </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Также есть специальный синтаксис присваивания поведения свойству. Анимации могут выполняться параллельно или последовательно. </w:t>
      </w:r>
      <w:r w:rsidRPr="003A425A">
        <w:rPr>
          <w:rFonts w:ascii="Times New Roman" w:hAnsi="Times New Roman"/>
          <w:i/>
          <w:sz w:val="24"/>
          <w:szCs w:val="24"/>
        </w:rPr>
        <w:t>Есть примеры кода.</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Есть несколько методов управления анимациями. Воспроизведение анимации. Все типы анимации наследуют </w:t>
      </w:r>
      <w:hyperlink r:id="rId1159" w:history="1">
        <w:r w:rsidRPr="003A425A">
          <w:rPr>
            <w:rStyle w:val="a3"/>
            <w:rFonts w:ascii="Times New Roman" w:hAnsi="Times New Roman"/>
            <w:color w:val="auto"/>
            <w:sz w:val="24"/>
            <w:szCs w:val="24"/>
          </w:rPr>
          <w:t>Animation</w:t>
        </w:r>
      </w:hyperlink>
      <w:r w:rsidRPr="003A425A">
        <w:rPr>
          <w:rFonts w:ascii="Times New Roman" w:hAnsi="Times New Roman"/>
          <w:sz w:val="24"/>
          <w:szCs w:val="24"/>
        </w:rPr>
        <w:t xml:space="preserve"> тип. Растягивание. Кривые ослабления показывают, как анимация будет интерполировать переход между начальным и конечным значениями. Данные кривые упрощают создание эффектов анимации, таких как эффект отскока, ускорение, замедление, и циклические анимации. Qml объект может иметь разные кривые ослабления для каждой анимации свойств. </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Вдобавок qml обеспечивает другие типы, полезные для анимаций:</w:t>
      </w:r>
    </w:p>
    <w:p w:rsidR="00C17915" w:rsidRPr="003A425A" w:rsidRDefault="00953454" w:rsidP="00C17915">
      <w:pPr>
        <w:pStyle w:val="a8"/>
        <w:numPr>
          <w:ilvl w:val="0"/>
          <w:numId w:val="18"/>
        </w:numPr>
        <w:jc w:val="both"/>
        <w:rPr>
          <w:rFonts w:ascii="Times New Roman" w:hAnsi="Times New Roman"/>
          <w:sz w:val="24"/>
          <w:szCs w:val="24"/>
        </w:rPr>
      </w:pPr>
      <w:hyperlink r:id="rId1160" w:history="1">
        <w:r w:rsidR="00C17915" w:rsidRPr="003A425A">
          <w:rPr>
            <w:rStyle w:val="a3"/>
            <w:rFonts w:ascii="Times New Roman" w:hAnsi="Times New Roman"/>
            <w:color w:val="auto"/>
            <w:sz w:val="24"/>
            <w:szCs w:val="24"/>
          </w:rPr>
          <w:t>PauseAnimation</w:t>
        </w:r>
      </w:hyperlink>
      <w:r w:rsidR="00C17915" w:rsidRPr="003A425A">
        <w:rPr>
          <w:rFonts w:ascii="Times New Roman" w:hAnsi="Times New Roman"/>
          <w:sz w:val="24"/>
          <w:szCs w:val="24"/>
        </w:rPr>
        <w:t xml:space="preserve"> позволяет создавать паузы во время анимаций.</w:t>
      </w:r>
    </w:p>
    <w:p w:rsidR="00C17915" w:rsidRPr="003A425A" w:rsidRDefault="00953454" w:rsidP="00C17915">
      <w:pPr>
        <w:pStyle w:val="a8"/>
        <w:numPr>
          <w:ilvl w:val="0"/>
          <w:numId w:val="18"/>
        </w:numPr>
        <w:jc w:val="both"/>
        <w:rPr>
          <w:rFonts w:ascii="Times New Roman" w:hAnsi="Times New Roman"/>
          <w:sz w:val="24"/>
          <w:szCs w:val="24"/>
        </w:rPr>
      </w:pPr>
      <w:hyperlink r:id="rId1161" w:history="1">
        <w:r w:rsidR="00C17915" w:rsidRPr="003A425A">
          <w:rPr>
            <w:rStyle w:val="a3"/>
            <w:rFonts w:ascii="Times New Roman" w:hAnsi="Times New Roman"/>
            <w:color w:val="auto"/>
            <w:sz w:val="24"/>
            <w:szCs w:val="24"/>
          </w:rPr>
          <w:t>ScriptAction</w:t>
        </w:r>
      </w:hyperlink>
      <w:r w:rsidR="00C17915" w:rsidRPr="003A425A">
        <w:rPr>
          <w:rFonts w:ascii="Times New Roman" w:hAnsi="Times New Roman"/>
          <w:sz w:val="24"/>
          <w:szCs w:val="24"/>
        </w:rPr>
        <w:t xml:space="preserve"> позволяют выполнять java script во время анимации, и могут быть использованы вместе с </w:t>
      </w:r>
      <w:hyperlink r:id="rId1162" w:history="1">
        <w:r w:rsidR="00C17915" w:rsidRPr="003A425A">
          <w:rPr>
            <w:rStyle w:val="a3"/>
            <w:rFonts w:ascii="Times New Roman" w:hAnsi="Times New Roman"/>
            <w:color w:val="auto"/>
            <w:sz w:val="24"/>
            <w:szCs w:val="24"/>
          </w:rPr>
          <w:t>StateChangeScript</w:t>
        </w:r>
      </w:hyperlink>
      <w:r w:rsidR="00C17915" w:rsidRPr="003A425A">
        <w:rPr>
          <w:rFonts w:ascii="Times New Roman" w:hAnsi="Times New Roman"/>
          <w:sz w:val="24"/>
          <w:szCs w:val="24"/>
        </w:rPr>
        <w:t>, чтобы повторно использовать существующие скрипты.</w:t>
      </w:r>
    </w:p>
    <w:p w:rsidR="00C17915" w:rsidRPr="003A425A" w:rsidRDefault="00953454" w:rsidP="00C17915">
      <w:pPr>
        <w:pStyle w:val="a8"/>
        <w:numPr>
          <w:ilvl w:val="0"/>
          <w:numId w:val="18"/>
        </w:numPr>
        <w:jc w:val="both"/>
        <w:rPr>
          <w:rFonts w:ascii="Times New Roman" w:hAnsi="Times New Roman"/>
          <w:sz w:val="24"/>
          <w:szCs w:val="24"/>
        </w:rPr>
      </w:pPr>
      <w:hyperlink r:id="rId1163" w:history="1">
        <w:r w:rsidR="00C17915" w:rsidRPr="003A425A">
          <w:rPr>
            <w:rStyle w:val="a3"/>
            <w:rFonts w:ascii="Times New Roman" w:hAnsi="Times New Roman"/>
            <w:color w:val="auto"/>
            <w:sz w:val="24"/>
            <w:szCs w:val="24"/>
          </w:rPr>
          <w:t>PropertyAction</w:t>
        </w:r>
      </w:hyperlink>
      <w:r w:rsidR="00C17915" w:rsidRPr="003A425A">
        <w:rPr>
          <w:rFonts w:ascii="Times New Roman" w:hAnsi="Times New Roman"/>
          <w:sz w:val="24"/>
          <w:szCs w:val="24"/>
        </w:rPr>
        <w:t xml:space="preserve"> изменяет свойство немедленно во время анимации, без анимирования изменения свойства.</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Также есть некоторые специализированные типы анимаций, которые анимируют различные свойства типов: </w:t>
      </w:r>
    </w:p>
    <w:p w:rsidR="00C17915" w:rsidRPr="003A425A" w:rsidRDefault="00953454" w:rsidP="00C17915">
      <w:pPr>
        <w:pStyle w:val="a8"/>
        <w:numPr>
          <w:ilvl w:val="0"/>
          <w:numId w:val="19"/>
        </w:numPr>
        <w:jc w:val="both"/>
        <w:rPr>
          <w:rFonts w:ascii="Times New Roman" w:hAnsi="Times New Roman"/>
          <w:sz w:val="24"/>
          <w:szCs w:val="24"/>
        </w:rPr>
      </w:pPr>
      <w:hyperlink r:id="rId1164" w:history="1">
        <w:r w:rsidR="00C17915" w:rsidRPr="003A425A">
          <w:rPr>
            <w:rStyle w:val="a3"/>
            <w:rFonts w:ascii="Times New Roman" w:hAnsi="Times New Roman"/>
            <w:color w:val="auto"/>
            <w:sz w:val="24"/>
            <w:szCs w:val="24"/>
          </w:rPr>
          <w:t>SmoothedAnimation</w:t>
        </w:r>
      </w:hyperlink>
      <w:r w:rsidR="00C17915" w:rsidRPr="003A425A">
        <w:rPr>
          <w:rFonts w:ascii="Times New Roman" w:hAnsi="Times New Roman"/>
          <w:sz w:val="24"/>
          <w:szCs w:val="24"/>
        </w:rPr>
        <w:t xml:space="preserve"> – специальный </w:t>
      </w:r>
      <w:hyperlink r:id="rId1165" w:history="1">
        <w:r w:rsidR="00C17915" w:rsidRPr="003A425A">
          <w:rPr>
            <w:rStyle w:val="a3"/>
            <w:rFonts w:ascii="Times New Roman" w:hAnsi="Times New Roman"/>
            <w:color w:val="auto"/>
            <w:sz w:val="24"/>
            <w:szCs w:val="24"/>
          </w:rPr>
          <w:t>NumberAnimation</w:t>
        </w:r>
      </w:hyperlink>
      <w:r w:rsidR="00C17915" w:rsidRPr="003A425A">
        <w:rPr>
          <w:rFonts w:ascii="Times New Roman" w:hAnsi="Times New Roman"/>
          <w:sz w:val="24"/>
          <w:szCs w:val="24"/>
        </w:rPr>
        <w:t>, который обеспечивает Гладкие изменения в анимации, когда целевое значение изменяется.</w:t>
      </w:r>
    </w:p>
    <w:p w:rsidR="00C17915" w:rsidRPr="003A425A" w:rsidRDefault="00953454" w:rsidP="00C17915">
      <w:pPr>
        <w:pStyle w:val="a8"/>
        <w:numPr>
          <w:ilvl w:val="0"/>
          <w:numId w:val="19"/>
        </w:numPr>
        <w:jc w:val="both"/>
        <w:rPr>
          <w:rFonts w:ascii="Times New Roman" w:hAnsi="Times New Roman"/>
          <w:sz w:val="24"/>
          <w:szCs w:val="24"/>
        </w:rPr>
      </w:pPr>
      <w:hyperlink r:id="rId1166" w:history="1">
        <w:r w:rsidR="00C17915" w:rsidRPr="003A425A">
          <w:rPr>
            <w:rStyle w:val="a3"/>
            <w:rFonts w:ascii="Times New Roman" w:hAnsi="Times New Roman"/>
            <w:color w:val="auto"/>
            <w:sz w:val="24"/>
            <w:szCs w:val="24"/>
          </w:rPr>
          <w:t>SpringAnimation</w:t>
        </w:r>
      </w:hyperlink>
      <w:r w:rsidR="00C17915" w:rsidRPr="003A425A">
        <w:rPr>
          <w:rFonts w:ascii="Times New Roman" w:hAnsi="Times New Roman"/>
          <w:sz w:val="24"/>
          <w:szCs w:val="24"/>
        </w:rPr>
        <w:t xml:space="preserve"> – обеспечивает анимацию наподобие пружины со специальными атрибутами, такими как масса, модуль упругости и т.д.</w:t>
      </w:r>
    </w:p>
    <w:p w:rsidR="00C17915" w:rsidRPr="003A425A" w:rsidRDefault="00953454" w:rsidP="00C17915">
      <w:pPr>
        <w:pStyle w:val="a8"/>
        <w:numPr>
          <w:ilvl w:val="0"/>
          <w:numId w:val="19"/>
        </w:numPr>
        <w:jc w:val="both"/>
        <w:rPr>
          <w:rFonts w:ascii="Times New Roman" w:hAnsi="Times New Roman"/>
          <w:sz w:val="24"/>
          <w:szCs w:val="24"/>
        </w:rPr>
      </w:pPr>
      <w:hyperlink r:id="rId1167" w:history="1">
        <w:r w:rsidR="00C17915" w:rsidRPr="003A425A">
          <w:rPr>
            <w:rStyle w:val="a3"/>
            <w:rFonts w:ascii="Times New Roman" w:hAnsi="Times New Roman"/>
            <w:color w:val="auto"/>
            <w:sz w:val="24"/>
            <w:szCs w:val="24"/>
          </w:rPr>
          <w:t>ParentAnimation</w:t>
        </w:r>
      </w:hyperlink>
      <w:r w:rsidR="00C17915" w:rsidRPr="003A425A">
        <w:rPr>
          <w:rFonts w:ascii="Times New Roman" w:hAnsi="Times New Roman"/>
          <w:sz w:val="24"/>
          <w:szCs w:val="24"/>
        </w:rPr>
        <w:t xml:space="preserve"> – используется для анимации изменения родителей.</w:t>
      </w:r>
    </w:p>
    <w:p w:rsidR="00C17915" w:rsidRPr="003A425A" w:rsidRDefault="00953454" w:rsidP="00C17915">
      <w:pPr>
        <w:pStyle w:val="a8"/>
        <w:numPr>
          <w:ilvl w:val="0"/>
          <w:numId w:val="19"/>
        </w:numPr>
        <w:jc w:val="both"/>
        <w:rPr>
          <w:rFonts w:ascii="Times New Roman" w:hAnsi="Times New Roman"/>
          <w:sz w:val="24"/>
          <w:szCs w:val="24"/>
        </w:rPr>
      </w:pPr>
      <w:hyperlink r:id="rId1168" w:history="1">
        <w:r w:rsidR="00C17915" w:rsidRPr="003A425A">
          <w:rPr>
            <w:rStyle w:val="a3"/>
            <w:rFonts w:ascii="Times New Roman" w:hAnsi="Times New Roman"/>
            <w:color w:val="auto"/>
            <w:sz w:val="24"/>
            <w:szCs w:val="24"/>
          </w:rPr>
          <w:t>AnchorAnimation</w:t>
        </w:r>
      </w:hyperlink>
      <w:r w:rsidR="00C17915" w:rsidRPr="003A425A">
        <w:rPr>
          <w:rFonts w:ascii="Times New Roman" w:hAnsi="Times New Roman"/>
          <w:sz w:val="24"/>
          <w:szCs w:val="24"/>
        </w:rPr>
        <w:t xml:space="preserve"> – используется для анимации изменения якорей.</w:t>
      </w:r>
    </w:p>
    <w:p w:rsidR="00C17915" w:rsidRPr="003A425A" w:rsidRDefault="00C17915" w:rsidP="00C17915">
      <w:pPr>
        <w:numPr>
          <w:ilvl w:val="0"/>
          <w:numId w:val="19"/>
        </w:numPr>
        <w:jc w:val="both"/>
        <w:rPr>
          <w:rFonts w:ascii="Times New Roman" w:hAnsi="Times New Roman"/>
          <w:i/>
          <w:sz w:val="24"/>
          <w:szCs w:val="24"/>
        </w:rPr>
      </w:pPr>
      <w:r w:rsidRPr="003A425A">
        <w:rPr>
          <w:rFonts w:ascii="Times New Roman" w:hAnsi="Times New Roman"/>
          <w:sz w:val="24"/>
          <w:szCs w:val="24"/>
          <w:lang w:val="en-US"/>
        </w:rPr>
        <w:lastRenderedPageBreak/>
        <w:t>PropertyAnimation</w:t>
      </w:r>
      <w:r w:rsidRPr="003A425A">
        <w:rPr>
          <w:rFonts w:ascii="Times New Roman" w:hAnsi="Times New Roman"/>
          <w:sz w:val="24"/>
          <w:szCs w:val="24"/>
        </w:rPr>
        <w:t xml:space="preserve"> анимирует изменения значений свойства. </w:t>
      </w:r>
      <w:r w:rsidRPr="003A425A">
        <w:rPr>
          <w:rFonts w:ascii="Times New Roman" w:hAnsi="Times New Roman"/>
          <w:i/>
          <w:sz w:val="24"/>
          <w:szCs w:val="24"/>
        </w:rPr>
        <w:t>В данной части приведены различные варианты кривых ослабления.</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Разделяемые экземпляры анимаций между переходами и поведениями не поддерживаются, и могут привести к неопределённому поведению. </w:t>
      </w:r>
      <w:r w:rsidRPr="003A425A">
        <w:rPr>
          <w:rFonts w:ascii="Times New Roman" w:hAnsi="Times New Roman"/>
          <w:i/>
          <w:sz w:val="24"/>
          <w:szCs w:val="24"/>
        </w:rPr>
        <w:t>Есть пример кода, который демонстрирует ошибку и её решение.</w:t>
      </w:r>
    </w:p>
    <w:p w:rsidR="00C17915" w:rsidRPr="003A425A" w:rsidRDefault="00C17915" w:rsidP="00C17915">
      <w:pPr>
        <w:pStyle w:val="4"/>
        <w:rPr>
          <w:rFonts w:ascii="Times New Roman" w:hAnsi="Times New Roman"/>
          <w:b w:val="0"/>
          <w:color w:val="FF0000"/>
          <w:sz w:val="24"/>
          <w:szCs w:val="24"/>
        </w:rPr>
      </w:pPr>
      <w:bookmarkStart w:id="564" w:name="_Toc382058671"/>
      <w:r w:rsidRPr="003A425A">
        <w:rPr>
          <w:rFonts w:ascii="Times New Roman" w:hAnsi="Times New Roman"/>
          <w:b w:val="0"/>
          <w:color w:val="FF0000"/>
          <w:sz w:val="24"/>
          <w:szCs w:val="24"/>
        </w:rPr>
        <w:t>ИСПОЛЬЗОВАНИЕ QT QUICK ПОВЕДЕНИЙ ВМЕСТЕ С СОСТОЯНИЯМИ</w:t>
      </w:r>
      <w:bookmarkEnd w:id="564"/>
    </w:p>
    <w:p w:rsidR="00C17915" w:rsidRPr="003A425A" w:rsidRDefault="00953454" w:rsidP="00C17915">
      <w:pPr>
        <w:jc w:val="both"/>
        <w:rPr>
          <w:rFonts w:ascii="Times New Roman" w:hAnsi="Times New Roman"/>
          <w:sz w:val="24"/>
          <w:szCs w:val="24"/>
        </w:rPr>
      </w:pPr>
      <w:hyperlink r:id="rId1169" w:history="1">
        <w:r w:rsidR="00C17915" w:rsidRPr="003A425A">
          <w:rPr>
            <w:rStyle w:val="a3"/>
            <w:rFonts w:ascii="Times New Roman" w:hAnsi="Times New Roman"/>
            <w:sz w:val="24"/>
            <w:szCs w:val="24"/>
          </w:rPr>
          <w:t>http://qt-project.org/doc/qt-5.1/qtquick/qtquick-statesanimations-behaviors.html</w:t>
        </w:r>
      </w:hyperlink>
    </w:p>
    <w:p w:rsidR="00C17915" w:rsidRPr="003A425A" w:rsidRDefault="00C17915" w:rsidP="00C17915">
      <w:pPr>
        <w:jc w:val="both"/>
        <w:rPr>
          <w:rFonts w:ascii="Times New Roman" w:hAnsi="Times New Roman"/>
          <w:color w:val="FF0000"/>
          <w:sz w:val="24"/>
          <w:szCs w:val="24"/>
        </w:rPr>
      </w:pPr>
      <w:r w:rsidRPr="003A425A">
        <w:rPr>
          <w:rFonts w:ascii="Times New Roman" w:hAnsi="Times New Roman"/>
          <w:color w:val="FF0000"/>
          <w:sz w:val="24"/>
          <w:szCs w:val="24"/>
        </w:rPr>
        <w:t xml:space="preserve">Иногда вы можете выбрать поведение для изменения свойства, вызванного изменением состояния. Хотя для некоторых ситуаций это работает хорошо, в других ситуациях это может привести к неожиданному поведению. </w:t>
      </w:r>
      <w:r w:rsidRPr="003A425A">
        <w:rPr>
          <w:rFonts w:ascii="Times New Roman" w:hAnsi="Times New Roman"/>
          <w:i/>
          <w:color w:val="FF0000"/>
          <w:sz w:val="24"/>
          <w:szCs w:val="24"/>
        </w:rPr>
        <w:t xml:space="preserve">Есть пример, который показывает проблему. Не понял, о какой проблеме идёт речь. Нужно будет протестировать данную часть. </w:t>
      </w:r>
      <w:r w:rsidRPr="003A425A">
        <w:rPr>
          <w:rFonts w:ascii="Times New Roman" w:hAnsi="Times New Roman"/>
          <w:color w:val="FF0000"/>
          <w:sz w:val="24"/>
          <w:szCs w:val="24"/>
        </w:rPr>
        <w:t>Авторы заявляют, что в будущем данная проблема будет устранена.</w:t>
      </w:r>
    </w:p>
    <w:p w:rsidR="00C17915" w:rsidRPr="003A425A" w:rsidRDefault="00C17915" w:rsidP="00C17915">
      <w:pPr>
        <w:pStyle w:val="4"/>
        <w:rPr>
          <w:rFonts w:ascii="Times New Roman" w:hAnsi="Times New Roman"/>
          <w:b w:val="0"/>
          <w:sz w:val="24"/>
          <w:szCs w:val="24"/>
        </w:rPr>
      </w:pPr>
      <w:bookmarkStart w:id="565" w:name="_Toc382058672"/>
      <w:r w:rsidRPr="003A425A">
        <w:rPr>
          <w:rFonts w:ascii="Times New Roman" w:hAnsi="Times New Roman"/>
          <w:b w:val="0"/>
          <w:sz w:val="24"/>
          <w:szCs w:val="24"/>
        </w:rPr>
        <w:t>СПРАЙТОВЫЕ АНИМАЦИИ</w:t>
      </w:r>
      <w:bookmarkEnd w:id="565"/>
    </w:p>
    <w:p w:rsidR="00C17915" w:rsidRPr="003A425A" w:rsidRDefault="00953454" w:rsidP="00C17915">
      <w:pPr>
        <w:jc w:val="both"/>
        <w:rPr>
          <w:rFonts w:ascii="Times New Roman" w:hAnsi="Times New Roman"/>
          <w:sz w:val="24"/>
          <w:szCs w:val="24"/>
        </w:rPr>
      </w:pPr>
      <w:hyperlink r:id="rId1170" w:history="1">
        <w:r w:rsidR="00C17915" w:rsidRPr="003A425A">
          <w:rPr>
            <w:rStyle w:val="a3"/>
            <w:rFonts w:ascii="Times New Roman" w:hAnsi="Times New Roman"/>
            <w:sz w:val="24"/>
            <w:szCs w:val="24"/>
          </w:rPr>
          <w:t>http://qt-project.org/doc/qt-5.1/qtquick/qtquick-effects-sprites.html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color w:val="00B050"/>
          <w:sz w:val="24"/>
          <w:szCs w:val="24"/>
        </w:rPr>
        <w:t xml:space="preserve">Qt Quick спрайт движок – это стохастическая машина состояний, объединённая со способностью нарезки изображений, содержащих множественные фреймы или анимацию. </w:t>
      </w:r>
      <w:r w:rsidRPr="003A425A">
        <w:rPr>
          <w:rFonts w:ascii="Times New Roman" w:hAnsi="Times New Roman"/>
          <w:sz w:val="24"/>
          <w:szCs w:val="24"/>
        </w:rPr>
        <w:t>Первичная функция спрайт движка – это его внутренняя машина. Это не то же самое, что состояния и переходы в Qt Quick, но более похоже на конвенциональную машину состояний. Спрайты могут иметь весовые переходы на другие спрайты или назад. После окончания анимации спрайт выберет следующий спрайт произвольно, основанный на взвешенных переходах, доступных для спрайта, который только что закончился.</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Вы можете повлиять на уже играющий спрайт двумя способами. Вы можете произвольно заставить его немедленно начать проигрывание некоторого спрайта или вы можете сказать ему постепенно перейти к заданному спрайту. Тогда он подойдёт к нужному спрайту по кратчайшему пути с игнорированием весовых коэффициентов. Это позволяет вам легко вставить переходную анимацию между двумя произвольными спрайтами. </w:t>
      </w:r>
      <w:r w:rsidRPr="003A425A">
        <w:rPr>
          <w:rFonts w:ascii="Times New Roman" w:hAnsi="Times New Roman"/>
          <w:i/>
          <w:sz w:val="24"/>
          <w:szCs w:val="24"/>
        </w:rPr>
        <w:t>Потом идёт описание некоторой диаграммы, которое кажется понятным.</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Форматы файлов, доступных при помощи спрайт движка являются такими же, как и форматы файлов, доступные для других типов qml. </w:t>
      </w:r>
      <w:r w:rsidRPr="003A425A">
        <w:rPr>
          <w:rFonts w:ascii="Times New Roman" w:hAnsi="Times New Roman"/>
          <w:i/>
          <w:sz w:val="24"/>
          <w:szCs w:val="24"/>
        </w:rPr>
        <w:t>Есть пример использования спрайтов, как в качестве описания, так и в качестве кода.</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Фреймы внутри одной анимации должны быть одинакового размера, но многие анимации внутри одного файла – не обязательно. </w:t>
      </w:r>
      <w:r w:rsidRPr="003A425A">
        <w:rPr>
          <w:rFonts w:ascii="Times New Roman" w:hAnsi="Times New Roman"/>
          <w:i/>
          <w:sz w:val="24"/>
          <w:szCs w:val="24"/>
        </w:rPr>
        <w:t>Также описано, как спрайт тип интерпретирует отсутствие некоторых параметров. Даны какие-то ссылки на какие-то непонятные инструменты.</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Спрайты для спрайт движка могут быть определены с использованием типа </w:t>
      </w:r>
      <w:r w:rsidRPr="003A425A">
        <w:rPr>
          <w:rFonts w:ascii="Times New Roman" w:hAnsi="Times New Roman"/>
          <w:sz w:val="24"/>
          <w:szCs w:val="24"/>
          <w:lang w:val="en-US"/>
        </w:rPr>
        <w:t>Sprite</w:t>
      </w:r>
      <w:r w:rsidRPr="003A425A">
        <w:rPr>
          <w:rFonts w:ascii="Times New Roman" w:hAnsi="Times New Roman"/>
          <w:sz w:val="24"/>
          <w:szCs w:val="24"/>
        </w:rPr>
        <w:t xml:space="preserve">. Это просто класс данных и он ничего не рисует. </w:t>
      </w:r>
      <w:hyperlink r:id="rId1171" w:history="1">
        <w:r w:rsidRPr="003A425A">
          <w:rPr>
            <w:rStyle w:val="a3"/>
            <w:rFonts w:ascii="Times New Roman" w:hAnsi="Times New Roman"/>
            <w:color w:val="auto"/>
            <w:sz w:val="24"/>
            <w:szCs w:val="24"/>
          </w:rPr>
          <w:t>SpriteSequence</w:t>
        </w:r>
      </w:hyperlink>
      <w:r w:rsidRPr="003A425A">
        <w:rPr>
          <w:rFonts w:ascii="Times New Roman" w:hAnsi="Times New Roman"/>
          <w:sz w:val="24"/>
          <w:szCs w:val="24"/>
        </w:rPr>
        <w:t xml:space="preserve"> – это тип, которые использует спрайт движок, чтобы рисовать спрайты, определённые в нём, и не взаимодействует с другими движками спрайта. Спрайты могут разделяться между многими </w:t>
      </w:r>
      <w:hyperlink r:id="rId1172" w:history="1">
        <w:r w:rsidRPr="003A425A">
          <w:rPr>
            <w:rStyle w:val="a3"/>
            <w:rFonts w:ascii="Times New Roman" w:hAnsi="Times New Roman"/>
            <w:color w:val="auto"/>
            <w:sz w:val="24"/>
            <w:szCs w:val="24"/>
          </w:rPr>
          <w:t>SpriteSequence</w:t>
        </w:r>
      </w:hyperlink>
      <w:r w:rsidRPr="003A425A">
        <w:rPr>
          <w:rFonts w:ascii="Times New Roman" w:hAnsi="Times New Roman"/>
          <w:sz w:val="24"/>
          <w:szCs w:val="24"/>
        </w:rPr>
        <w:t xml:space="preserve">, но это не делается автоматически. </w:t>
      </w:r>
      <w:hyperlink r:id="rId1173" w:history="1">
        <w:r w:rsidRPr="003A425A">
          <w:rPr>
            <w:rStyle w:val="a3"/>
            <w:rFonts w:ascii="Times New Roman" w:hAnsi="Times New Roman"/>
            <w:color w:val="auto"/>
            <w:sz w:val="24"/>
            <w:szCs w:val="24"/>
          </w:rPr>
          <w:t>ImageParticle</w:t>
        </w:r>
      </w:hyperlink>
      <w:r w:rsidRPr="003A425A">
        <w:rPr>
          <w:rFonts w:ascii="Times New Roman" w:hAnsi="Times New Roman"/>
          <w:sz w:val="24"/>
          <w:szCs w:val="24"/>
        </w:rPr>
        <w:t xml:space="preserve"> может использовать тип спрайт, чтобы определять спрайты для каждой частицы. Для прецедентов, в которых не нужно </w:t>
      </w:r>
      <w:r w:rsidRPr="003A425A">
        <w:rPr>
          <w:rFonts w:ascii="Times New Roman" w:hAnsi="Times New Roman"/>
          <w:sz w:val="24"/>
          <w:szCs w:val="24"/>
        </w:rPr>
        <w:lastRenderedPageBreak/>
        <w:t xml:space="preserve">осуществлять переходы между анимациями, рассмотрите тип </w:t>
      </w:r>
      <w:r w:rsidRPr="003A425A">
        <w:rPr>
          <w:rFonts w:ascii="Times New Roman" w:hAnsi="Times New Roman"/>
          <w:sz w:val="24"/>
          <w:szCs w:val="24"/>
          <w:lang w:val="en-US"/>
        </w:rPr>
        <w:t>AnimatedSprite</w:t>
      </w:r>
      <w:r w:rsidRPr="003A425A">
        <w:rPr>
          <w:rFonts w:ascii="Times New Roman" w:hAnsi="Times New Roman"/>
          <w:sz w:val="24"/>
          <w:szCs w:val="24"/>
        </w:rPr>
        <w:t>. Этот тип отображает анимации спрайта с одинаковым форматом ввода, но только один раз. Он также обеспечивает более утончённый контроль, так как здесь нет управления движком спрайтов, который определяет время перехода за кулисами.</w:t>
      </w:r>
    </w:p>
    <w:p w:rsidR="00C17915" w:rsidRPr="003A425A" w:rsidRDefault="00C17915" w:rsidP="00C17915">
      <w:pPr>
        <w:pStyle w:val="3"/>
      </w:pPr>
      <w:bookmarkStart w:id="566" w:name="_Toc382058673"/>
      <w:r w:rsidRPr="003A425A">
        <w:rPr>
          <w:b w:val="0"/>
          <w:sz w:val="24"/>
          <w:szCs w:val="24"/>
        </w:rPr>
        <w:t>МОДЕЛИ, ПРЕДСТАВЛЕНИЯ И СОХРЕНЕНИЕ ДАННЫХ В QT QUICK</w:t>
      </w:r>
      <w:bookmarkEnd w:id="566"/>
    </w:p>
    <w:p w:rsidR="00C17915" w:rsidRPr="003A425A" w:rsidRDefault="00953454" w:rsidP="00C17915">
      <w:pPr>
        <w:jc w:val="both"/>
        <w:rPr>
          <w:rFonts w:ascii="Times New Roman" w:hAnsi="Times New Roman"/>
          <w:sz w:val="24"/>
          <w:szCs w:val="24"/>
        </w:rPr>
      </w:pPr>
      <w:hyperlink r:id="rId1174" w:history="1">
        <w:r w:rsidR="00C17915" w:rsidRPr="003A425A">
          <w:rPr>
            <w:rStyle w:val="a3"/>
            <w:rFonts w:ascii="Times New Roman" w:hAnsi="Times New Roman"/>
            <w:sz w:val="24"/>
            <w:szCs w:val="24"/>
          </w:rPr>
          <w:t>http://qt-project.org/doc/qt-5.1/qtquick/qtquick-modelviewsdata-topic.html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большинство приложений будет иметь данные, которые необходимо отображать пользователю. Эти данные могут приходить из различных источников: сетевые ресурсы, локальные файлы, базы данных. Представление будет отображать делегата для каждого элемента модели данных. Данные обычно используются для сохранения информации в приложении.</w:t>
      </w:r>
    </w:p>
    <w:p w:rsidR="00C17915" w:rsidRPr="003A425A" w:rsidRDefault="00C17915" w:rsidP="00C17915">
      <w:pPr>
        <w:pStyle w:val="4"/>
        <w:rPr>
          <w:rFonts w:ascii="Times New Roman" w:hAnsi="Times New Roman"/>
          <w:b w:val="0"/>
          <w:sz w:val="24"/>
          <w:szCs w:val="24"/>
        </w:rPr>
      </w:pPr>
      <w:bookmarkStart w:id="567" w:name="_Toc382058674"/>
      <w:r w:rsidRPr="003A425A">
        <w:rPr>
          <w:rFonts w:ascii="Times New Roman" w:hAnsi="Times New Roman"/>
          <w:b w:val="0"/>
          <w:sz w:val="24"/>
          <w:szCs w:val="24"/>
        </w:rPr>
        <w:t>МОДЕЛИ И ПРЕДСТАВЛЕНИЯ В QT QUICK</w:t>
      </w:r>
      <w:bookmarkEnd w:id="567"/>
    </w:p>
    <w:p w:rsidR="00C17915" w:rsidRPr="003A425A" w:rsidRDefault="00953454" w:rsidP="00C17915">
      <w:pPr>
        <w:jc w:val="both"/>
        <w:rPr>
          <w:rFonts w:ascii="Times New Roman" w:hAnsi="Times New Roman"/>
          <w:sz w:val="24"/>
          <w:szCs w:val="24"/>
        </w:rPr>
      </w:pPr>
      <w:hyperlink r:id="rId1175" w:history="1">
        <w:r w:rsidR="00C17915" w:rsidRPr="003A425A">
          <w:rPr>
            <w:rStyle w:val="a3"/>
            <w:rFonts w:ascii="Times New Roman" w:hAnsi="Times New Roman"/>
            <w:sz w:val="24"/>
            <w:szCs w:val="24"/>
          </w:rPr>
          <w:t>http://qt-project.org/doc/qt-5.1/qtquick/qtquick-modelviewsdata-modelview.html</w:t>
        </w:r>
      </w:hyperlink>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Qt Quick имеет понятие о моделях, представлениях и делегатах. Инкапсулируя экземпляр данных в делегате, можно диктовать то, как его следует отображать в приложении. </w:t>
      </w:r>
      <w:r w:rsidRPr="003A425A">
        <w:rPr>
          <w:rFonts w:ascii="Times New Roman" w:hAnsi="Times New Roman"/>
          <w:i/>
          <w:sz w:val="24"/>
          <w:szCs w:val="24"/>
        </w:rPr>
        <w:t>Далее даются описания данных понятий.</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Чтобы визуализировать данные, следует связать свойство представления модели с моделью и свойство делегата с компонентом или другим совместимым типом. Представления – это контейнеры для коллекций элементов. Они являются богатыми на особенности и могут быть настроены, чтобы удовлетворить требования к стилю или поведению. </w:t>
      </w:r>
      <w:r w:rsidRPr="003A425A">
        <w:rPr>
          <w:rFonts w:ascii="Times New Roman" w:hAnsi="Times New Roman"/>
          <w:i/>
          <w:sz w:val="24"/>
          <w:szCs w:val="24"/>
        </w:rPr>
        <w:t xml:space="preserve">Далее перечислены стандартные представления. </w:t>
      </w:r>
      <w:r w:rsidRPr="003A425A">
        <w:rPr>
          <w:rFonts w:ascii="Times New Roman" w:hAnsi="Times New Roman"/>
          <w:sz w:val="24"/>
          <w:szCs w:val="24"/>
        </w:rPr>
        <w:t xml:space="preserve">Представления позволяют настройку через свойства декорирования. </w:t>
      </w:r>
      <w:r w:rsidRPr="003A425A">
        <w:rPr>
          <w:rFonts w:ascii="Times New Roman" w:hAnsi="Times New Roman"/>
          <w:i/>
          <w:sz w:val="24"/>
          <w:szCs w:val="24"/>
        </w:rPr>
        <w:t xml:space="preserve">Есть пример кода настройки внешнего вида представления. Хороший пример. </w:t>
      </w:r>
      <w:r w:rsidRPr="003A425A">
        <w:rPr>
          <w:rFonts w:ascii="Times New Roman" w:hAnsi="Times New Roman"/>
          <w:sz w:val="24"/>
          <w:szCs w:val="24"/>
        </w:rPr>
        <w:t xml:space="preserve">Представления обрабатывают перетаскивание и опускание их содержания, однако они не поддерживают взаимодействие при помощи прикосновений с отдельными делегатами. Также есть свойство, которое позволяет при перетаскивании изменять или не изменять индекс элемента модели. Содержание </w:t>
      </w:r>
      <w:r w:rsidRPr="003A425A">
        <w:rPr>
          <w:rFonts w:ascii="Times New Roman" w:hAnsi="Times New Roman"/>
          <w:sz w:val="24"/>
          <w:szCs w:val="24"/>
          <w:lang w:val="en-US"/>
        </w:rPr>
        <w:t>ListView</w:t>
      </w:r>
      <w:r w:rsidRPr="003A425A">
        <w:rPr>
          <w:rFonts w:ascii="Times New Roman" w:hAnsi="Times New Roman"/>
          <w:sz w:val="24"/>
          <w:szCs w:val="24"/>
        </w:rPr>
        <w:t xml:space="preserve"> можно группировать в секции, где связанные элементы списка помечены в соответствии с их секцией. Затем секции можно декорировать с помощью делегатов. </w:t>
      </w:r>
      <w:r w:rsidRPr="003A425A">
        <w:rPr>
          <w:rFonts w:ascii="Times New Roman" w:hAnsi="Times New Roman"/>
          <w:i/>
          <w:sz w:val="24"/>
          <w:szCs w:val="24"/>
        </w:rPr>
        <w:t xml:space="preserve">Есть пример кода. Немного непонятно, почему одна строка подкрасилась в голубой цвет. </w:t>
      </w:r>
      <w:r w:rsidRPr="003A425A">
        <w:rPr>
          <w:rFonts w:ascii="Times New Roman" w:hAnsi="Times New Roman"/>
          <w:sz w:val="24"/>
          <w:szCs w:val="24"/>
        </w:rPr>
        <w:t xml:space="preserve">Представление будет визуализировать каждый элемент списка в соответствии с шаблоном, определённом делегатом. Элементы в модели доступны через свойство индекса, также как и свойства элемента. </w:t>
      </w:r>
      <w:r w:rsidRPr="003A425A">
        <w:rPr>
          <w:rFonts w:ascii="Times New Roman" w:hAnsi="Times New Roman"/>
          <w:i/>
          <w:sz w:val="24"/>
          <w:szCs w:val="24"/>
        </w:rPr>
        <w:t xml:space="preserve">Есть пример кода делегата. </w:t>
      </w:r>
      <w:r w:rsidRPr="003A425A">
        <w:rPr>
          <w:rFonts w:ascii="Times New Roman" w:hAnsi="Times New Roman"/>
          <w:sz w:val="24"/>
          <w:szCs w:val="24"/>
        </w:rPr>
        <w:t xml:space="preserve">Список доступен из делегата. Модель может быть доступна из представления. Этот механизм может оказаться полезным, если вы хотите использовать одних и тех же делегатов для разных представлений, например, но вы хотите, чтобы декорации или другие особенности были разными для разных  представлений. Также иногда важно найти и показать некоторые свойства моделей. </w:t>
      </w:r>
      <w:r w:rsidRPr="003A425A">
        <w:rPr>
          <w:rFonts w:ascii="Times New Roman" w:hAnsi="Times New Roman"/>
          <w:i/>
          <w:sz w:val="24"/>
          <w:szCs w:val="24"/>
        </w:rPr>
        <w:t xml:space="preserve">Есть пример кода, где делегат зависит от параметров представления. Фактически здесь можно сделать делегат зависящим от параметров представления. </w:t>
      </w:r>
      <w:r w:rsidRPr="003A425A">
        <w:rPr>
          <w:rFonts w:ascii="Times New Roman" w:hAnsi="Times New Roman"/>
          <w:sz w:val="24"/>
          <w:szCs w:val="24"/>
        </w:rPr>
        <w:t xml:space="preserve">Данные обеспечиваются делегатом через именованные роли данных, которые делегат может связывать с ними. </w:t>
      </w:r>
      <w:r w:rsidRPr="003A425A">
        <w:rPr>
          <w:rFonts w:ascii="Times New Roman" w:hAnsi="Times New Roman"/>
          <w:i/>
          <w:sz w:val="24"/>
          <w:szCs w:val="24"/>
        </w:rPr>
        <w:t xml:space="preserve">Также есть пример кода, в котором делегат комбинирует различные элементы модели данных. </w:t>
      </w:r>
      <w:r w:rsidRPr="003A425A">
        <w:rPr>
          <w:rFonts w:ascii="Times New Roman" w:hAnsi="Times New Roman"/>
          <w:sz w:val="24"/>
          <w:szCs w:val="24"/>
        </w:rPr>
        <w:t xml:space="preserve">Можно использовать также и модель данных из С++, для чего </w:t>
      </w:r>
      <w:r w:rsidRPr="003A425A">
        <w:rPr>
          <w:rFonts w:ascii="Times New Roman" w:hAnsi="Times New Roman"/>
          <w:sz w:val="24"/>
          <w:szCs w:val="24"/>
        </w:rPr>
        <w:lastRenderedPageBreak/>
        <w:t xml:space="preserve">её следует передать классу </w:t>
      </w:r>
      <w:hyperlink r:id="rId1176" w:history="1">
        <w:r w:rsidRPr="003A425A">
          <w:rPr>
            <w:rStyle w:val="a3"/>
            <w:rFonts w:ascii="Times New Roman" w:hAnsi="Times New Roman"/>
            <w:color w:val="auto"/>
            <w:sz w:val="24"/>
            <w:szCs w:val="24"/>
          </w:rPr>
          <w:t>QMLEngine</w:t>
        </w:r>
      </w:hyperlink>
      <w:r w:rsidRPr="003A425A">
        <w:rPr>
          <w:rFonts w:ascii="Times New Roman" w:hAnsi="Times New Roman"/>
          <w:sz w:val="24"/>
          <w:szCs w:val="24"/>
        </w:rPr>
        <w:t xml:space="preserve">. </w:t>
      </w:r>
      <w:r w:rsidRPr="003A425A">
        <w:rPr>
          <w:rFonts w:ascii="Times New Roman" w:hAnsi="Times New Roman"/>
          <w:i/>
          <w:sz w:val="24"/>
          <w:szCs w:val="24"/>
        </w:rPr>
        <w:t xml:space="preserve">Затем описан тип </w:t>
      </w:r>
      <w:hyperlink r:id="rId1177" w:history="1">
        <w:r w:rsidRPr="003A425A">
          <w:rPr>
            <w:rStyle w:val="a3"/>
            <w:rFonts w:ascii="Times New Roman" w:hAnsi="Times New Roman"/>
            <w:color w:val="auto"/>
            <w:sz w:val="24"/>
            <w:szCs w:val="24"/>
          </w:rPr>
          <w:t>ListModel</w:t>
        </w:r>
      </w:hyperlink>
      <w:r w:rsidRPr="003A425A">
        <w:rPr>
          <w:rFonts w:ascii="Times New Roman" w:hAnsi="Times New Roman"/>
          <w:sz w:val="24"/>
          <w:szCs w:val="24"/>
        </w:rPr>
        <w:t xml:space="preserve">. </w:t>
      </w:r>
      <w:r w:rsidRPr="003A425A">
        <w:rPr>
          <w:rFonts w:ascii="Times New Roman" w:hAnsi="Times New Roman"/>
          <w:i/>
          <w:sz w:val="24"/>
          <w:szCs w:val="24"/>
        </w:rPr>
        <w:t xml:space="preserve">Затем описан тип </w:t>
      </w:r>
      <w:hyperlink r:id="rId1178" w:history="1">
        <w:r w:rsidRPr="003A425A">
          <w:rPr>
            <w:rStyle w:val="a3"/>
            <w:rFonts w:ascii="Times New Roman" w:hAnsi="Times New Roman"/>
            <w:color w:val="auto"/>
            <w:sz w:val="24"/>
            <w:szCs w:val="24"/>
          </w:rPr>
          <w:t>XmlListModel</w:t>
        </w:r>
      </w:hyperlink>
      <w:r w:rsidRPr="003A425A">
        <w:rPr>
          <w:rFonts w:ascii="Times New Roman" w:hAnsi="Times New Roman"/>
          <w:sz w:val="24"/>
          <w:szCs w:val="24"/>
        </w:rPr>
        <w:t xml:space="preserve">. </w:t>
      </w:r>
      <w:r w:rsidRPr="003A425A">
        <w:rPr>
          <w:rFonts w:ascii="Times New Roman" w:hAnsi="Times New Roman"/>
          <w:i/>
          <w:sz w:val="24"/>
          <w:szCs w:val="24"/>
        </w:rPr>
        <w:t xml:space="preserve">Данный тип в будущем следует изучить подробнее. </w:t>
      </w:r>
      <w:hyperlink r:id="rId1179" w:history="1">
        <w:r w:rsidRPr="003A425A">
          <w:rPr>
            <w:rStyle w:val="a3"/>
            <w:rFonts w:ascii="Times New Roman" w:hAnsi="Times New Roman"/>
            <w:color w:val="auto"/>
            <w:sz w:val="24"/>
            <w:szCs w:val="24"/>
          </w:rPr>
          <w:t>VisualItemModel</w:t>
        </w:r>
      </w:hyperlink>
      <w:r w:rsidRPr="003A425A">
        <w:rPr>
          <w:rFonts w:ascii="Times New Roman" w:hAnsi="Times New Roman"/>
          <w:sz w:val="24"/>
          <w:szCs w:val="24"/>
        </w:rPr>
        <w:t xml:space="preserve"> позволяет обеспечивать qml элементы в качестве модели. Данная модель содержит как модель, так и делегаты. Целочисленный тип может рассматриваться как модель, которая содержит определённое число. В данном случае модель не имеет никаких ролей данных. </w:t>
      </w:r>
      <w:r w:rsidRPr="003A425A">
        <w:rPr>
          <w:rFonts w:ascii="Times New Roman" w:hAnsi="Times New Roman"/>
          <w:i/>
          <w:sz w:val="24"/>
          <w:szCs w:val="24"/>
        </w:rPr>
        <w:t xml:space="preserve">Есть пример кода, но я не понимаю смысл данного решения. </w:t>
      </w:r>
      <w:r w:rsidRPr="003A425A">
        <w:rPr>
          <w:rFonts w:ascii="Times New Roman" w:hAnsi="Times New Roman"/>
          <w:sz w:val="24"/>
          <w:szCs w:val="24"/>
        </w:rPr>
        <w:t xml:space="preserve">Экземпляры объектов могут использоваться для определения модели с одним типом объекта. Свойства объекта обеспечиваются как роли. </w:t>
      </w:r>
      <w:r w:rsidRPr="003A425A">
        <w:rPr>
          <w:rFonts w:ascii="Times New Roman" w:hAnsi="Times New Roman"/>
          <w:i/>
          <w:sz w:val="24"/>
          <w:szCs w:val="24"/>
        </w:rPr>
        <w:t>Есть пример кода.</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Повторители и позиционеры предоставляют лёгкий способ организации при помощи макета большого количества элементов. Элемент повторителя размещается внутри позиционера и генерирует элементы, которые заключающий позиционер организует. </w:t>
      </w:r>
      <w:r w:rsidRPr="003A425A">
        <w:rPr>
          <w:rFonts w:ascii="Times New Roman" w:hAnsi="Times New Roman"/>
          <w:i/>
          <w:sz w:val="24"/>
          <w:szCs w:val="24"/>
        </w:rPr>
        <w:t xml:space="preserve">Есть пример кода их использования. </w:t>
      </w:r>
      <w:r w:rsidRPr="003A425A">
        <w:rPr>
          <w:rFonts w:ascii="Times New Roman" w:hAnsi="Times New Roman"/>
          <w:sz w:val="24"/>
          <w:szCs w:val="24"/>
        </w:rPr>
        <w:t>Переходы могут быть использованы для анимации элементов, которые добавляются, перемещаются или удаляются из позиционера. Переходы для добавления элементов применяются к элементам, которые создаются как часть позиционера, также как и к тем, кто изменяет родителя, также как и к тем, кто удаляется, также как и к тем, кто убирается из позиционера и передаётся к новым родителям в документе.</w:t>
      </w:r>
    </w:p>
    <w:p w:rsidR="00C17915" w:rsidRPr="003A425A" w:rsidRDefault="00C17915" w:rsidP="00C17915">
      <w:pPr>
        <w:pStyle w:val="4"/>
        <w:rPr>
          <w:rFonts w:ascii="Times New Roman" w:hAnsi="Times New Roman"/>
          <w:b w:val="0"/>
          <w:sz w:val="24"/>
          <w:szCs w:val="24"/>
        </w:rPr>
      </w:pPr>
      <w:bookmarkStart w:id="568" w:name="_Toc382058675"/>
      <w:r w:rsidRPr="003A425A">
        <w:rPr>
          <w:rFonts w:ascii="Times New Roman" w:hAnsi="Times New Roman"/>
          <w:b w:val="0"/>
          <w:sz w:val="24"/>
          <w:szCs w:val="24"/>
        </w:rPr>
        <w:t>ИСПОЛЬЗОВАНИЕ МОДЕЛЕЙ С++ С QT QUICK ПРЕДСТАВЛЕНИЯМИ</w:t>
      </w:r>
      <w:bookmarkEnd w:id="568"/>
    </w:p>
    <w:p w:rsidR="00C17915" w:rsidRPr="003A425A" w:rsidRDefault="00953454" w:rsidP="00C17915">
      <w:pPr>
        <w:jc w:val="both"/>
        <w:rPr>
          <w:rFonts w:ascii="Times New Roman" w:hAnsi="Times New Roman"/>
          <w:sz w:val="24"/>
          <w:szCs w:val="24"/>
        </w:rPr>
      </w:pPr>
      <w:hyperlink r:id="rId1180" w:history="1">
        <w:r w:rsidR="00C17915" w:rsidRPr="003A425A">
          <w:rPr>
            <w:rStyle w:val="a3"/>
            <w:rFonts w:ascii="Times New Roman" w:hAnsi="Times New Roman"/>
            <w:sz w:val="24"/>
            <w:szCs w:val="24"/>
          </w:rPr>
          <w:t>http://qt-project.org/doc/qt-5.1/qtquick/qtquick-modelviewsdata-cppmodels.html</w:t>
        </w:r>
      </w:hyperlink>
    </w:p>
    <w:p w:rsidR="00C17915" w:rsidRPr="003A425A" w:rsidRDefault="00C17915" w:rsidP="00C17915">
      <w:pPr>
        <w:jc w:val="both"/>
        <w:rPr>
          <w:rFonts w:ascii="Times New Roman" w:hAnsi="Times New Roman"/>
          <w:color w:val="00B050"/>
          <w:sz w:val="24"/>
          <w:szCs w:val="24"/>
        </w:rPr>
      </w:pPr>
      <w:r w:rsidRPr="003A425A">
        <w:rPr>
          <w:rFonts w:ascii="Times New Roman" w:hAnsi="Times New Roman"/>
          <w:sz w:val="24"/>
          <w:szCs w:val="24"/>
        </w:rPr>
        <w:t xml:space="preserve">модели можно определить в С++ и затем сделать доступными для qml. Это полезно для показа существующих С++ данных или других сложных наборов данных в qml. С++ класс модели может быть определён как </w:t>
      </w:r>
      <w:hyperlink r:id="rId1181" w:history="1">
        <w:r w:rsidRPr="003A425A">
          <w:rPr>
            <w:rStyle w:val="a3"/>
            <w:rFonts w:ascii="Times New Roman" w:hAnsi="Times New Roman"/>
            <w:color w:val="auto"/>
            <w:sz w:val="24"/>
            <w:szCs w:val="24"/>
          </w:rPr>
          <w:t>QStringList</w:t>
        </w:r>
      </w:hyperlink>
      <w:r w:rsidRPr="003A425A">
        <w:rPr>
          <w:rFonts w:ascii="Times New Roman" w:hAnsi="Times New Roman"/>
          <w:sz w:val="24"/>
          <w:szCs w:val="24"/>
        </w:rPr>
        <w:t xml:space="preserve">, </w:t>
      </w:r>
      <w:hyperlink r:id="rId1182" w:anchor="QObjectList-typedef" w:history="1">
        <w:r w:rsidRPr="003A425A">
          <w:rPr>
            <w:rStyle w:val="a3"/>
            <w:rFonts w:ascii="Times New Roman" w:hAnsi="Times New Roman"/>
            <w:color w:val="auto"/>
            <w:sz w:val="24"/>
            <w:szCs w:val="24"/>
          </w:rPr>
          <w:t>QObjectList</w:t>
        </w:r>
      </w:hyperlink>
      <w:r w:rsidRPr="003A425A">
        <w:rPr>
          <w:rFonts w:ascii="Times New Roman" w:hAnsi="Times New Roman"/>
          <w:sz w:val="24"/>
          <w:szCs w:val="24"/>
        </w:rPr>
        <w:t xml:space="preserve">  или </w:t>
      </w:r>
      <w:hyperlink r:id="rId1183"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w:t>
      </w:r>
      <w:r w:rsidRPr="003A425A">
        <w:rPr>
          <w:rFonts w:ascii="Times New Roman" w:hAnsi="Times New Roman"/>
          <w:i/>
          <w:sz w:val="24"/>
          <w:szCs w:val="24"/>
        </w:rPr>
        <w:t xml:space="preserve">Далее рассмотрены некоторые аспекты использования и показаны некоторые примеры кода для первых двух типов моделей. Для последнего типа модели также следует определить соответствующие роли для qml. Есть пример кода использования данного типа модели данных. В технические детали не вдавался. </w:t>
      </w:r>
      <w:r w:rsidRPr="003A425A">
        <w:rPr>
          <w:rFonts w:ascii="Times New Roman" w:hAnsi="Times New Roman"/>
          <w:sz w:val="24"/>
          <w:szCs w:val="24"/>
        </w:rPr>
        <w:t>Qml представления автоматически обновляются при изменении модели, для чего следует использовать обычные уведомления классов моделей данных.</w:t>
      </w:r>
    </w:p>
    <w:p w:rsidR="00C17915" w:rsidRPr="003A425A" w:rsidRDefault="00953454" w:rsidP="00C17915">
      <w:pPr>
        <w:jc w:val="both"/>
        <w:rPr>
          <w:rFonts w:ascii="Times New Roman" w:hAnsi="Times New Roman"/>
          <w:i/>
          <w:sz w:val="24"/>
          <w:szCs w:val="24"/>
        </w:rPr>
      </w:pPr>
      <w:hyperlink r:id="rId1184" w:history="1">
        <w:r w:rsidR="00C17915" w:rsidRPr="003A425A">
          <w:rPr>
            <w:rStyle w:val="a3"/>
            <w:rFonts w:ascii="Times New Roman" w:hAnsi="Times New Roman"/>
            <w:color w:val="00B050"/>
            <w:sz w:val="24"/>
            <w:szCs w:val="24"/>
          </w:rPr>
          <w:t>QAbstractItemModel</w:t>
        </w:r>
      </w:hyperlink>
      <w:r w:rsidR="00C17915" w:rsidRPr="003A425A">
        <w:rPr>
          <w:rFonts w:ascii="Times New Roman" w:hAnsi="Times New Roman"/>
          <w:color w:val="00B050"/>
          <w:sz w:val="24"/>
          <w:szCs w:val="24"/>
        </w:rPr>
        <w:t xml:space="preserve"> представляет иерархию таблиц, но представления в qml предназначены для отображения списков.</w:t>
      </w:r>
      <w:r w:rsidR="00C17915" w:rsidRPr="003A425A">
        <w:rPr>
          <w:rFonts w:ascii="Times New Roman" w:hAnsi="Times New Roman"/>
          <w:sz w:val="24"/>
          <w:szCs w:val="24"/>
        </w:rPr>
        <w:t xml:space="preserve"> Для отображения иерархических списков следует использовать тип </w:t>
      </w:r>
      <w:hyperlink r:id="rId1185" w:history="1">
        <w:r w:rsidR="00C17915" w:rsidRPr="003A425A">
          <w:rPr>
            <w:rStyle w:val="a3"/>
            <w:rFonts w:ascii="Times New Roman" w:hAnsi="Times New Roman"/>
            <w:color w:val="auto"/>
            <w:sz w:val="24"/>
            <w:szCs w:val="24"/>
          </w:rPr>
          <w:t>VisualDataModel</w:t>
        </w:r>
      </w:hyperlink>
      <w:r w:rsidR="00C17915" w:rsidRPr="003A425A">
        <w:rPr>
          <w:rFonts w:ascii="Times New Roman" w:hAnsi="Times New Roman"/>
          <w:sz w:val="24"/>
          <w:szCs w:val="24"/>
        </w:rPr>
        <w:t xml:space="preserve">. </w:t>
      </w:r>
      <w:r w:rsidR="00C17915" w:rsidRPr="003A425A">
        <w:rPr>
          <w:rFonts w:ascii="Times New Roman" w:hAnsi="Times New Roman"/>
          <w:i/>
          <w:sz w:val="24"/>
          <w:szCs w:val="24"/>
        </w:rPr>
        <w:t>Далее перечислены некоторые свойства и функции, связанные с реализацией.</w:t>
      </w:r>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Для установки значений модели прямо в qml компоненты (также как и при обновлении) используется функция </w:t>
      </w:r>
      <w:hyperlink r:id="rId1186" w:anchor="setContextProperty" w:history="1">
        <w:r w:rsidRPr="003A425A">
          <w:rPr>
            <w:rStyle w:val="a3"/>
            <w:rFonts w:ascii="Times New Roman" w:hAnsi="Times New Roman"/>
            <w:color w:val="auto"/>
            <w:sz w:val="24"/>
            <w:szCs w:val="24"/>
          </w:rPr>
          <w:t>QQmlContext::setContextProperty</w:t>
        </w:r>
      </w:hyperlink>
      <w:r w:rsidRPr="003A425A">
        <w:rPr>
          <w:rFonts w:ascii="Times New Roman" w:hAnsi="Times New Roman"/>
          <w:sz w:val="24"/>
          <w:szCs w:val="24"/>
        </w:rPr>
        <w:t xml:space="preserve">(). Альтернативой использования данной функции является регистрация С++ класса в качестве qml типа. </w:t>
      </w:r>
      <w:r w:rsidRPr="003A425A">
        <w:rPr>
          <w:rFonts w:ascii="Times New Roman" w:hAnsi="Times New Roman"/>
          <w:i/>
          <w:sz w:val="24"/>
          <w:szCs w:val="24"/>
        </w:rPr>
        <w:t>Есть пример кода. Я уже изучал данную часть.</w:t>
      </w:r>
    </w:p>
    <w:p w:rsidR="00C17915" w:rsidRPr="003A425A" w:rsidRDefault="00C17915" w:rsidP="00C17915">
      <w:pPr>
        <w:pStyle w:val="3"/>
        <w:rPr>
          <w:b w:val="0"/>
          <w:sz w:val="24"/>
          <w:szCs w:val="24"/>
        </w:rPr>
      </w:pPr>
      <w:bookmarkStart w:id="569" w:name="_Toc382058676"/>
      <w:r w:rsidRPr="003A425A">
        <w:rPr>
          <w:b w:val="0"/>
          <w:sz w:val="24"/>
          <w:szCs w:val="24"/>
        </w:rPr>
        <w:t>ГРАФИЧЕСКИЕ ЭФФЕКТЫ</w:t>
      </w:r>
      <w:bookmarkEnd w:id="569"/>
    </w:p>
    <w:p w:rsidR="00C17915" w:rsidRPr="003A425A" w:rsidRDefault="00953454" w:rsidP="00C17915">
      <w:pPr>
        <w:jc w:val="both"/>
        <w:rPr>
          <w:rFonts w:ascii="Times New Roman" w:hAnsi="Times New Roman"/>
          <w:sz w:val="24"/>
          <w:szCs w:val="24"/>
        </w:rPr>
      </w:pPr>
      <w:hyperlink r:id="rId1187" w:history="1">
        <w:r w:rsidR="00C17915" w:rsidRPr="003A425A">
          <w:rPr>
            <w:rStyle w:val="a3"/>
            <w:rFonts w:ascii="Times New Roman" w:hAnsi="Times New Roman"/>
            <w:sz w:val="24"/>
            <w:szCs w:val="24"/>
          </w:rPr>
          <w:t>http://qt-project.org/doc/qt-5.1/qtquick/qtquick-effects-topic.html</w:t>
        </w:r>
      </w:hyperlink>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внешне привлекательные интерфейсы пользователя более зацепляют, чем блеклые интерфейсы. Предположим, что Qt Designer должен держать в уме, что визуальные  </w:t>
      </w:r>
      <w:r w:rsidRPr="003A425A">
        <w:rPr>
          <w:rFonts w:ascii="Times New Roman" w:hAnsi="Times New Roman"/>
          <w:sz w:val="24"/>
          <w:szCs w:val="24"/>
        </w:rPr>
        <w:lastRenderedPageBreak/>
        <w:t xml:space="preserve">эффекты просто обеспечивают полезный способ утончённой коммуникации с пользователем. Чрезмерное использование визуальных эффектов может в действительности оттолкнуть пользователя. Визуальные объекты можно преобразовать. Они могут быть увеличены или повёрнуты. Эти трансформации обеспечивают интуитивные подсказки того, что происходит в приложении. </w:t>
      </w:r>
      <w:r w:rsidRPr="003A425A">
        <w:rPr>
          <w:rFonts w:ascii="Times New Roman" w:hAnsi="Times New Roman"/>
          <w:color w:val="FF0000"/>
          <w:sz w:val="24"/>
          <w:szCs w:val="24"/>
        </w:rPr>
        <w:t xml:space="preserve">Шейдеры позволяют использовать всю графическую силу. </w:t>
      </w:r>
      <w:r w:rsidRPr="003A425A">
        <w:rPr>
          <w:rFonts w:ascii="Times New Roman" w:hAnsi="Times New Roman"/>
          <w:sz w:val="24"/>
          <w:szCs w:val="24"/>
        </w:rPr>
        <w:t>Система частиц позволяет производить взрывы, фейерверки, дым, туман и ветер, чтобы они создавали некоторые эффекты и отображались пользователю. Система частиц позволяет двумерную симуляцию данных эффектов. Частицы обычно используются для создания эффектов выбора элементов, либо для возникновения некоторых уведомлений, либо для игр. Спрайт – это анимированное изображение, состоящее из фреймов. Они обычно обнаруживаются в играх. Qt Quick обеспечивает визуальный тип для отображения спрайтов, а также QtQuick обеспечивает визуальный тип, который отображает спрайты, также как и контроллер сложных, стохастических переходов между фреймами для более сложных приложений, которые используют экстенсивно спрайты (такие, как игры).</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Визуальные объекты могут быть непрозрачными или полупрозрачными. Например, приложение может сделать один визуальный объект непрозрачным, а остальные – полупрозрачными, чтобы сконцентрировать внимание пользователя на первом объекте. Это контролируется при помощи свойства непрозрачности элемента.</w:t>
      </w:r>
    </w:p>
    <w:p w:rsidR="00C17915" w:rsidRPr="003A425A" w:rsidRDefault="00C17915" w:rsidP="00C17915">
      <w:pPr>
        <w:pStyle w:val="3"/>
        <w:rPr>
          <w:b w:val="0"/>
          <w:sz w:val="24"/>
          <w:szCs w:val="24"/>
        </w:rPr>
      </w:pPr>
      <w:bookmarkStart w:id="570" w:name="_Toc382058677"/>
      <w:r w:rsidRPr="003A425A">
        <w:rPr>
          <w:b w:val="0"/>
          <w:sz w:val="24"/>
          <w:szCs w:val="24"/>
        </w:rPr>
        <w:t>УДОБНЫЕ ТИПЫ В QT QUICK</w:t>
      </w:r>
      <w:bookmarkEnd w:id="570"/>
    </w:p>
    <w:p w:rsidR="00C17915" w:rsidRPr="003A425A" w:rsidRDefault="00953454" w:rsidP="00C17915">
      <w:pPr>
        <w:jc w:val="both"/>
        <w:rPr>
          <w:rFonts w:ascii="Times New Roman" w:hAnsi="Times New Roman"/>
          <w:sz w:val="24"/>
          <w:szCs w:val="24"/>
        </w:rPr>
      </w:pPr>
      <w:hyperlink r:id="rId1188" w:history="1">
        <w:r w:rsidR="00C17915" w:rsidRPr="003A425A">
          <w:rPr>
            <w:rStyle w:val="a3"/>
            <w:rFonts w:ascii="Times New Roman" w:hAnsi="Times New Roman"/>
            <w:sz w:val="24"/>
            <w:szCs w:val="24"/>
          </w:rPr>
          <w:t>http://qt-project.org/doc/qt-5.1/qtquick/qtquick-convenience-topic.html</w:t>
        </w:r>
      </w:hyperlink>
    </w:p>
    <w:p w:rsidR="00C17915" w:rsidRPr="003A425A" w:rsidRDefault="00C17915" w:rsidP="00C17915">
      <w:pPr>
        <w:jc w:val="both"/>
        <w:rPr>
          <w:rFonts w:ascii="Times New Roman" w:hAnsi="Times New Roman"/>
          <w:i/>
          <w:sz w:val="24"/>
          <w:szCs w:val="24"/>
        </w:rPr>
      </w:pPr>
      <w:r w:rsidRPr="003A425A">
        <w:rPr>
          <w:rFonts w:ascii="Times New Roman" w:hAnsi="Times New Roman"/>
          <w:sz w:val="24"/>
          <w:szCs w:val="24"/>
        </w:rPr>
        <w:t xml:space="preserve">в высоко динамичном интерфейсе пользователя разработчик приложения будет часто желать реагировать на события и инициировать различную логику в ответ. Qml имеет встроенную поддержку для данных понятий через связывание, сигналы и обработчики сигналов, а также динамическое инстанцирование объектов, но Qt Quick расширяет поддержку, обеспечиваемую при помощи языка с различными удобными типами. </w:t>
      </w:r>
      <w:r w:rsidRPr="003A425A">
        <w:rPr>
          <w:rFonts w:ascii="Times New Roman" w:hAnsi="Times New Roman"/>
          <w:i/>
          <w:sz w:val="24"/>
          <w:szCs w:val="24"/>
        </w:rPr>
        <w:t>Далее перечислены средства для динамического инстанцирования объектов.</w:t>
      </w:r>
    </w:p>
    <w:p w:rsidR="00C17915" w:rsidRPr="003A425A" w:rsidRDefault="00953454" w:rsidP="00C17915">
      <w:pPr>
        <w:jc w:val="both"/>
        <w:rPr>
          <w:rFonts w:ascii="Times New Roman" w:hAnsi="Times New Roman"/>
          <w:sz w:val="24"/>
          <w:szCs w:val="24"/>
        </w:rPr>
      </w:pPr>
      <w:hyperlink r:id="rId1189" w:history="1">
        <w:r w:rsidR="00C17915" w:rsidRPr="003A425A">
          <w:rPr>
            <w:rStyle w:val="a3"/>
            <w:rFonts w:ascii="Times New Roman" w:hAnsi="Times New Roman"/>
            <w:color w:val="auto"/>
            <w:sz w:val="24"/>
            <w:szCs w:val="24"/>
          </w:rPr>
          <w:t>Binding</w:t>
        </w:r>
      </w:hyperlink>
      <w:r w:rsidR="00C17915" w:rsidRPr="003A425A">
        <w:rPr>
          <w:rFonts w:ascii="Times New Roman" w:hAnsi="Times New Roman"/>
          <w:sz w:val="24"/>
          <w:szCs w:val="24"/>
        </w:rPr>
        <w:t xml:space="preserve"> тип позволяет цели связывания быть определённой явно и отдельно от определения выражения связывания. При помощи объявления экземпляра </w:t>
      </w:r>
      <w:hyperlink r:id="rId1190" w:history="1">
        <w:r w:rsidR="00C17915" w:rsidRPr="003A425A">
          <w:rPr>
            <w:rStyle w:val="a3"/>
            <w:rFonts w:ascii="Times New Roman" w:hAnsi="Times New Roman"/>
            <w:color w:val="auto"/>
            <w:sz w:val="24"/>
            <w:szCs w:val="24"/>
          </w:rPr>
          <w:t>Binding</w:t>
        </w:r>
      </w:hyperlink>
      <w:r w:rsidR="00C17915" w:rsidRPr="003A425A">
        <w:rPr>
          <w:rFonts w:ascii="Times New Roman" w:hAnsi="Times New Roman"/>
          <w:sz w:val="24"/>
          <w:szCs w:val="24"/>
        </w:rPr>
        <w:t xml:space="preserve"> клиент может динамически связывать свойства от произвольных объектов во время выполнения, и может модифицировать связывание цели, когда требуется.</w:t>
      </w:r>
    </w:p>
    <w:p w:rsidR="00C17915" w:rsidRPr="003A425A" w:rsidRDefault="00C17915" w:rsidP="00C17915">
      <w:pPr>
        <w:jc w:val="both"/>
        <w:rPr>
          <w:rFonts w:ascii="Times New Roman" w:hAnsi="Times New Roman"/>
          <w:sz w:val="24"/>
          <w:szCs w:val="24"/>
        </w:rPr>
      </w:pPr>
      <w:r w:rsidRPr="003A425A">
        <w:rPr>
          <w:rFonts w:ascii="Times New Roman" w:hAnsi="Times New Roman"/>
          <w:sz w:val="24"/>
          <w:szCs w:val="24"/>
        </w:rPr>
        <w:t xml:space="preserve">Qt Quick обеспечивает удобный тип </w:t>
      </w:r>
      <w:hyperlink r:id="rId1191" w:history="1">
        <w:r w:rsidRPr="003A425A">
          <w:rPr>
            <w:rStyle w:val="a3"/>
            <w:rFonts w:ascii="Times New Roman" w:hAnsi="Times New Roman"/>
            <w:color w:val="auto"/>
            <w:sz w:val="24"/>
            <w:szCs w:val="24"/>
          </w:rPr>
          <w:t>Connections</w:t>
        </w:r>
      </w:hyperlink>
      <w:r w:rsidRPr="003A425A">
        <w:rPr>
          <w:rFonts w:ascii="Times New Roman" w:hAnsi="Times New Roman"/>
          <w:sz w:val="24"/>
          <w:szCs w:val="24"/>
        </w:rPr>
        <w:t xml:space="preserve">, который позволяет устанавливать соединение сигнала, вовлекающее объект, который не является частью иерархии. Он также позволяет динамически изменить цель во время выполнения, которая позволяет приложению обработать различные уведомления сигналов с разными функциями в зависимости от состояния программы. При помощи объявления экземпляра данного типа клиент может динамически вызвать испускание сигналов одним объектом, чтобы инициировать методы для другого объекта, и может модифицировать цель соединения, когда требуется (или когда он становится доступным). </w:t>
      </w:r>
    </w:p>
    <w:p w:rsidR="00C17915" w:rsidRPr="003A425A" w:rsidRDefault="00C17915" w:rsidP="00605F34">
      <w:pPr>
        <w:jc w:val="both"/>
        <w:rPr>
          <w:rFonts w:ascii="Times New Roman" w:hAnsi="Times New Roman"/>
          <w:sz w:val="24"/>
          <w:szCs w:val="24"/>
        </w:rPr>
      </w:pPr>
      <w:r w:rsidRPr="003A425A">
        <w:rPr>
          <w:rFonts w:ascii="Times New Roman" w:hAnsi="Times New Roman"/>
          <w:sz w:val="24"/>
          <w:szCs w:val="24"/>
        </w:rPr>
        <w:t xml:space="preserve">Ещё один общий прецедент – это инициирование функциональности на некоторый определённый период времени после происхождения некоторого частного события. Этот </w:t>
      </w:r>
      <w:r w:rsidRPr="003A425A">
        <w:rPr>
          <w:rFonts w:ascii="Times New Roman" w:hAnsi="Times New Roman"/>
          <w:sz w:val="24"/>
          <w:szCs w:val="24"/>
        </w:rPr>
        <w:lastRenderedPageBreak/>
        <w:t xml:space="preserve">тип основанных на таймерах триггеров обеспечивается в QtQuick при помощи типа </w:t>
      </w:r>
      <w:r w:rsidRPr="003A425A">
        <w:rPr>
          <w:rFonts w:ascii="Times New Roman" w:hAnsi="Times New Roman"/>
          <w:sz w:val="24"/>
          <w:szCs w:val="24"/>
          <w:lang w:val="en-US"/>
        </w:rPr>
        <w:t>Timer</w:t>
      </w:r>
      <w:r w:rsidRPr="003A425A">
        <w:rPr>
          <w:rFonts w:ascii="Times New Roman" w:hAnsi="Times New Roman"/>
          <w:sz w:val="24"/>
          <w:szCs w:val="24"/>
        </w:rPr>
        <w:t>. Обеспечиваются как однократные, так и рекуррентные таймеры.</w:t>
      </w:r>
    </w:p>
    <w:p w:rsidR="00DD63A6" w:rsidRPr="003A425A" w:rsidRDefault="00DD63A6" w:rsidP="00DD63A6">
      <w:pPr>
        <w:pStyle w:val="3"/>
        <w:rPr>
          <w:b w:val="0"/>
          <w:sz w:val="24"/>
          <w:szCs w:val="24"/>
        </w:rPr>
      </w:pPr>
      <w:bookmarkStart w:id="571" w:name="_Toc382058678"/>
      <w:r w:rsidRPr="003A425A">
        <w:rPr>
          <w:sz w:val="24"/>
          <w:szCs w:val="24"/>
        </w:rPr>
        <w:t>ГРАФ СИНОВ В QT QUICK</w:t>
      </w:r>
      <w:bookmarkEnd w:id="571"/>
    </w:p>
    <w:p w:rsidR="005A6BBD" w:rsidRPr="003A425A" w:rsidRDefault="00953454" w:rsidP="00605F34">
      <w:pPr>
        <w:jc w:val="both"/>
        <w:rPr>
          <w:rFonts w:ascii="Times New Roman" w:hAnsi="Times New Roman"/>
          <w:sz w:val="24"/>
          <w:szCs w:val="24"/>
        </w:rPr>
      </w:pPr>
      <w:hyperlink r:id="rId1192" w:history="1">
        <w:r w:rsidR="005A6BBD" w:rsidRPr="003A425A">
          <w:rPr>
            <w:rStyle w:val="a3"/>
            <w:rFonts w:ascii="Times New Roman" w:hAnsi="Times New Roman"/>
            <w:sz w:val="24"/>
            <w:szCs w:val="24"/>
          </w:rPr>
          <w:t>http://qt-project.org/doc/qt-5.1/qtquick/qtquick-visualcanvas-scenegraph.html</w:t>
        </w:r>
      </w:hyperlink>
    </w:p>
    <w:p w:rsidR="005A6BBD" w:rsidRPr="003A425A" w:rsidRDefault="000A4493" w:rsidP="00605F34">
      <w:pPr>
        <w:jc w:val="both"/>
        <w:rPr>
          <w:rFonts w:ascii="Times New Roman" w:hAnsi="Times New Roman"/>
          <w:i/>
          <w:sz w:val="24"/>
          <w:szCs w:val="24"/>
        </w:rPr>
      </w:pPr>
      <w:r w:rsidRPr="003A425A">
        <w:rPr>
          <w:rFonts w:ascii="Times New Roman" w:hAnsi="Times New Roman"/>
          <w:sz w:val="24"/>
          <w:szCs w:val="24"/>
        </w:rPr>
        <w:t>Qt Quick</w:t>
      </w:r>
      <w:r w:rsidR="005A6BBD" w:rsidRPr="003A425A">
        <w:rPr>
          <w:rFonts w:ascii="Times New Roman" w:hAnsi="Times New Roman"/>
          <w:sz w:val="24"/>
          <w:szCs w:val="24"/>
        </w:rPr>
        <w:t xml:space="preserve"> 2.0 использует </w:t>
      </w:r>
      <w:r w:rsidR="005A6BBD" w:rsidRPr="003A425A">
        <w:rPr>
          <w:rFonts w:ascii="Times New Roman" w:hAnsi="Times New Roman"/>
          <w:sz w:val="24"/>
          <w:szCs w:val="24"/>
          <w:lang w:val="en-US"/>
        </w:rPr>
        <w:t>scene</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graph</w:t>
      </w:r>
      <w:r w:rsidR="005A6BBD" w:rsidRPr="003A425A">
        <w:rPr>
          <w:rFonts w:ascii="Times New Roman" w:hAnsi="Times New Roman"/>
          <w:sz w:val="24"/>
          <w:szCs w:val="24"/>
        </w:rPr>
        <w:t xml:space="preserve">, основанный на </w:t>
      </w:r>
      <w:r w:rsidR="00B00C9F" w:rsidRPr="003A425A">
        <w:rPr>
          <w:rFonts w:ascii="Times New Roman" w:hAnsi="Times New Roman"/>
          <w:sz w:val="24"/>
          <w:szCs w:val="24"/>
        </w:rPr>
        <w:t>OpenGL</w:t>
      </w:r>
      <w:r w:rsidR="005A6BBD" w:rsidRPr="003A425A">
        <w:rPr>
          <w:rFonts w:ascii="Times New Roman" w:hAnsi="Times New Roman"/>
          <w:sz w:val="24"/>
          <w:szCs w:val="24"/>
        </w:rPr>
        <w:t xml:space="preserve"> 2.0 для рисования. Данная концепция означает, что </w:t>
      </w:r>
      <w:r w:rsidR="005A6BBD" w:rsidRPr="003A425A">
        <w:rPr>
          <w:rFonts w:ascii="Times New Roman" w:hAnsi="Times New Roman"/>
          <w:sz w:val="24"/>
          <w:szCs w:val="24"/>
          <w:lang w:val="en-US"/>
        </w:rPr>
        <w:t>scene</w:t>
      </w:r>
      <w:r w:rsidR="005A6BBD" w:rsidRPr="003A425A">
        <w:rPr>
          <w:rFonts w:ascii="Times New Roman" w:hAnsi="Times New Roman"/>
          <w:sz w:val="24"/>
          <w:szCs w:val="24"/>
        </w:rPr>
        <w:t xml:space="preserve"> могут сохраняться во фреймах, а полный набор примитивов для рисования будет известен ещё до рисования. Это открывает дорогу к</w:t>
      </w:r>
      <w:r w:rsidR="004A1DB2" w:rsidRPr="003A425A">
        <w:rPr>
          <w:rFonts w:ascii="Times New Roman" w:hAnsi="Times New Roman"/>
          <w:sz w:val="24"/>
          <w:szCs w:val="24"/>
        </w:rPr>
        <w:t>о</w:t>
      </w:r>
      <w:r w:rsidR="005A6BBD" w:rsidRPr="003A425A">
        <w:rPr>
          <w:rFonts w:ascii="Times New Roman" w:hAnsi="Times New Roman"/>
          <w:sz w:val="24"/>
          <w:szCs w:val="24"/>
        </w:rPr>
        <w:t xml:space="preserve"> многим оптимизациям, таким как </w:t>
      </w:r>
      <w:r w:rsidR="005A6BBD" w:rsidRPr="003A425A">
        <w:rPr>
          <w:rFonts w:ascii="Times New Roman" w:hAnsi="Times New Roman"/>
          <w:color w:val="FF0000"/>
          <w:sz w:val="24"/>
          <w:szCs w:val="24"/>
        </w:rPr>
        <w:t>batch rendering</w:t>
      </w:r>
      <w:r w:rsidR="005A6BBD" w:rsidRPr="003A425A">
        <w:rPr>
          <w:rFonts w:ascii="Times New Roman" w:hAnsi="Times New Roman"/>
          <w:sz w:val="24"/>
          <w:szCs w:val="24"/>
        </w:rPr>
        <w:t xml:space="preserve"> для минимизации изменений состояний и </w:t>
      </w:r>
      <w:r w:rsidR="005A6BBD" w:rsidRPr="003A425A">
        <w:rPr>
          <w:rFonts w:ascii="Times New Roman" w:hAnsi="Times New Roman"/>
          <w:color w:val="FF0000"/>
          <w:sz w:val="24"/>
          <w:szCs w:val="24"/>
        </w:rPr>
        <w:t>discarding obscured primitives.</w:t>
      </w:r>
    </w:p>
    <w:p w:rsidR="005A6BBD" w:rsidRPr="003A425A" w:rsidRDefault="005A6BBD" w:rsidP="00605F34">
      <w:pPr>
        <w:jc w:val="both"/>
        <w:rPr>
          <w:rFonts w:ascii="Times New Roman" w:hAnsi="Times New Roman"/>
          <w:color w:val="008000"/>
          <w:sz w:val="24"/>
          <w:szCs w:val="24"/>
        </w:rPr>
      </w:pPr>
      <w:r w:rsidRPr="003A425A">
        <w:rPr>
          <w:rFonts w:ascii="Times New Roman" w:hAnsi="Times New Roman"/>
          <w:sz w:val="24"/>
          <w:szCs w:val="24"/>
          <w:lang w:val="en-US"/>
        </w:rPr>
        <w:t>Scene</w:t>
      </w:r>
      <w:r w:rsidRPr="003A425A">
        <w:rPr>
          <w:rFonts w:ascii="Times New Roman" w:hAnsi="Times New Roman"/>
          <w:sz w:val="24"/>
          <w:szCs w:val="24"/>
        </w:rPr>
        <w:t xml:space="preserve"> </w:t>
      </w:r>
      <w:r w:rsidRPr="003A425A">
        <w:rPr>
          <w:rFonts w:ascii="Times New Roman" w:hAnsi="Times New Roman"/>
          <w:sz w:val="24"/>
          <w:szCs w:val="24"/>
          <w:lang w:val="en-US"/>
        </w:rPr>
        <w:t>graph</w:t>
      </w:r>
      <w:r w:rsidRPr="003A425A">
        <w:rPr>
          <w:rFonts w:ascii="Times New Roman" w:hAnsi="Times New Roman"/>
          <w:sz w:val="24"/>
          <w:szCs w:val="24"/>
        </w:rPr>
        <w:t xml:space="preserve"> тесно связан с </w:t>
      </w:r>
      <w:r w:rsidR="000A4493" w:rsidRPr="003A425A">
        <w:rPr>
          <w:rFonts w:ascii="Times New Roman" w:hAnsi="Times New Roman"/>
          <w:sz w:val="24"/>
          <w:szCs w:val="24"/>
        </w:rPr>
        <w:t>Qt Quick</w:t>
      </w:r>
      <w:r w:rsidRPr="003A425A">
        <w:rPr>
          <w:rFonts w:ascii="Times New Roman" w:hAnsi="Times New Roman"/>
          <w:sz w:val="24"/>
          <w:szCs w:val="24"/>
        </w:rPr>
        <w:t xml:space="preserve"> 2 и не может использоваться отдельно. </w:t>
      </w:r>
      <w:r w:rsidRPr="003A425A">
        <w:rPr>
          <w:rFonts w:ascii="Times New Roman" w:hAnsi="Times New Roman"/>
          <w:sz w:val="24"/>
          <w:szCs w:val="24"/>
          <w:lang w:val="en-US"/>
        </w:rPr>
        <w:t>Scene</w:t>
      </w:r>
      <w:r w:rsidRPr="003A425A">
        <w:rPr>
          <w:rFonts w:ascii="Times New Roman" w:hAnsi="Times New Roman"/>
          <w:sz w:val="24"/>
          <w:szCs w:val="24"/>
        </w:rPr>
        <w:t xml:space="preserve"> </w:t>
      </w:r>
      <w:r w:rsidRPr="003A425A">
        <w:rPr>
          <w:rFonts w:ascii="Times New Roman" w:hAnsi="Times New Roman"/>
          <w:sz w:val="24"/>
          <w:szCs w:val="24"/>
          <w:lang w:val="en-US"/>
        </w:rPr>
        <w:t>graph</w:t>
      </w:r>
      <w:r w:rsidRPr="003A425A">
        <w:rPr>
          <w:rFonts w:ascii="Times New Roman" w:hAnsi="Times New Roman"/>
          <w:sz w:val="24"/>
          <w:szCs w:val="24"/>
        </w:rPr>
        <w:t xml:space="preserve"> управляется и рисуется при помощи </w:t>
      </w:r>
      <w:hyperlink r:id="rId1193" w:history="1">
        <w:r w:rsidRPr="003A425A">
          <w:rPr>
            <w:rStyle w:val="a3"/>
            <w:rFonts w:ascii="Times New Roman" w:hAnsi="Times New Roman"/>
            <w:color w:val="auto"/>
            <w:sz w:val="24"/>
            <w:szCs w:val="24"/>
          </w:rPr>
          <w:t>QQuickWindow</w:t>
        </w:r>
      </w:hyperlink>
      <w:r w:rsidRPr="003A425A">
        <w:rPr>
          <w:rFonts w:ascii="Times New Roman" w:hAnsi="Times New Roman"/>
          <w:sz w:val="24"/>
          <w:szCs w:val="24"/>
        </w:rPr>
        <w:t xml:space="preserve"> класса и частные типы элементов могут добавить их типы графических примитивов в данный граф при помощи вызова </w:t>
      </w:r>
      <w:hyperlink r:id="rId1194" w:anchor="updatePaintNode" w:history="1">
        <w:r w:rsidRPr="003A425A">
          <w:rPr>
            <w:rStyle w:val="a3"/>
            <w:rFonts w:ascii="Times New Roman" w:hAnsi="Times New Roman"/>
            <w:color w:val="auto"/>
            <w:sz w:val="24"/>
            <w:szCs w:val="24"/>
          </w:rPr>
          <w:t>QQuickItem::updatePaintNode</w:t>
        </w:r>
      </w:hyperlink>
      <w:r w:rsidRPr="003A425A">
        <w:rPr>
          <w:rFonts w:ascii="Times New Roman" w:hAnsi="Times New Roman"/>
          <w:sz w:val="24"/>
          <w:szCs w:val="24"/>
        </w:rPr>
        <w:t>().</w:t>
      </w:r>
      <w:r w:rsidR="004A1DB2" w:rsidRPr="003A425A">
        <w:rPr>
          <w:rFonts w:ascii="Times New Roman" w:hAnsi="Times New Roman"/>
          <w:sz w:val="24"/>
          <w:szCs w:val="24"/>
        </w:rPr>
        <w:t xml:space="preserve"> </w:t>
      </w:r>
      <w:r w:rsidRPr="003A425A">
        <w:rPr>
          <w:rFonts w:ascii="Times New Roman" w:hAnsi="Times New Roman"/>
          <w:sz w:val="24"/>
          <w:szCs w:val="24"/>
        </w:rPr>
        <w:t xml:space="preserve">scene graph – это независимая </w:t>
      </w:r>
      <w:r w:rsidR="00C16F96" w:rsidRPr="003A425A">
        <w:rPr>
          <w:rFonts w:ascii="Times New Roman" w:hAnsi="Times New Roman"/>
          <w:sz w:val="24"/>
          <w:szCs w:val="24"/>
        </w:rPr>
        <w:t>структура</w:t>
      </w:r>
      <w:r w:rsidRPr="003A425A">
        <w:rPr>
          <w:rFonts w:ascii="Times New Roman" w:hAnsi="Times New Roman"/>
          <w:sz w:val="24"/>
          <w:szCs w:val="24"/>
        </w:rPr>
        <w:t>, которая содержит достаточно информации для рисования всех элементов. Он может быть изменён и нарисован независимо от состояний элементов.</w:t>
      </w:r>
      <w:r w:rsidR="004A1DB2" w:rsidRPr="003A425A">
        <w:rPr>
          <w:rFonts w:ascii="Times New Roman" w:hAnsi="Times New Roman"/>
          <w:sz w:val="24"/>
          <w:szCs w:val="24"/>
        </w:rPr>
        <w:t xml:space="preserve"> </w:t>
      </w:r>
      <w:r w:rsidRPr="003A425A">
        <w:rPr>
          <w:rFonts w:ascii="Times New Roman" w:hAnsi="Times New Roman"/>
          <w:sz w:val="24"/>
          <w:szCs w:val="24"/>
        </w:rPr>
        <w:t xml:space="preserve">scene graph состоит из набора предопределённых узловых типов, каждому из которых посвящена своя цель. Более удачным определением данной </w:t>
      </w:r>
      <w:r w:rsidR="00D95FF2" w:rsidRPr="003A425A">
        <w:rPr>
          <w:rFonts w:ascii="Times New Roman" w:hAnsi="Times New Roman"/>
          <w:sz w:val="24"/>
          <w:szCs w:val="24"/>
        </w:rPr>
        <w:t>структур</w:t>
      </w:r>
      <w:r w:rsidRPr="003A425A">
        <w:rPr>
          <w:rFonts w:ascii="Times New Roman" w:hAnsi="Times New Roman"/>
          <w:sz w:val="24"/>
          <w:szCs w:val="24"/>
        </w:rPr>
        <w:t xml:space="preserve">ы было бы дерево узлов. Дерево строится из </w:t>
      </w:r>
      <w:hyperlink r:id="rId1195" w:history="1">
        <w:r w:rsidRPr="003A425A">
          <w:rPr>
            <w:rStyle w:val="a3"/>
            <w:rFonts w:ascii="Times New Roman" w:hAnsi="Times New Roman"/>
            <w:color w:val="auto"/>
            <w:sz w:val="24"/>
            <w:szCs w:val="24"/>
          </w:rPr>
          <w:t>QQuickItem</w:t>
        </w:r>
      </w:hyperlink>
      <w:r w:rsidRPr="003A425A">
        <w:rPr>
          <w:rFonts w:ascii="Times New Roman" w:hAnsi="Times New Roman"/>
          <w:sz w:val="24"/>
          <w:szCs w:val="24"/>
        </w:rPr>
        <w:t xml:space="preserve"> типов </w:t>
      </w:r>
      <w:r w:rsidR="009B0257" w:rsidRPr="003A425A">
        <w:rPr>
          <w:rFonts w:ascii="Times New Roman" w:hAnsi="Times New Roman"/>
          <w:sz w:val="24"/>
          <w:szCs w:val="24"/>
        </w:rPr>
        <w:t>qml</w:t>
      </w:r>
      <w:r w:rsidRPr="003A425A">
        <w:rPr>
          <w:rFonts w:ascii="Times New Roman" w:hAnsi="Times New Roman"/>
          <w:sz w:val="24"/>
          <w:szCs w:val="24"/>
        </w:rPr>
        <w:t>, а внутренне scene обрабатывается рисовальщиком, который его рисует. Узлы сами по себе не содержат кода рисования или виртуальной функции рисования.</w:t>
      </w:r>
      <w:r w:rsidR="004A1DB2" w:rsidRPr="003A425A">
        <w:rPr>
          <w:rFonts w:ascii="Times New Roman" w:hAnsi="Times New Roman"/>
          <w:sz w:val="24"/>
          <w:szCs w:val="24"/>
        </w:rPr>
        <w:t xml:space="preserve"> </w:t>
      </w:r>
      <w:r w:rsidRPr="003A425A">
        <w:rPr>
          <w:rFonts w:ascii="Times New Roman" w:hAnsi="Times New Roman"/>
          <w:sz w:val="24"/>
          <w:szCs w:val="24"/>
        </w:rPr>
        <w:t>Пользователи могут добавлять к данному дереву свои поддеревья, которые содержат их собственное содержание.</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Наиболее важным узлом для пользователя является </w:t>
      </w:r>
      <w:hyperlink r:id="rId1196" w:history="1">
        <w:r w:rsidRPr="003A425A">
          <w:rPr>
            <w:rStyle w:val="a3"/>
            <w:rFonts w:ascii="Times New Roman" w:hAnsi="Times New Roman"/>
            <w:color w:val="auto"/>
            <w:sz w:val="24"/>
            <w:szCs w:val="24"/>
          </w:rPr>
          <w:t>QSGGeometryNode</w:t>
        </w:r>
      </w:hyperlink>
      <w:r w:rsidRPr="003A425A">
        <w:rPr>
          <w:rFonts w:ascii="Times New Roman" w:hAnsi="Times New Roman"/>
          <w:sz w:val="24"/>
          <w:szCs w:val="24"/>
        </w:rPr>
        <w:t xml:space="preserve">. Он используется для определения частной графики при помощи определения его материала и геометрии. Геометрия определяется </w:t>
      </w:r>
      <w:hyperlink r:id="rId1197" w:history="1">
        <w:r w:rsidRPr="003A425A">
          <w:rPr>
            <w:rStyle w:val="a3"/>
            <w:rFonts w:ascii="Times New Roman" w:hAnsi="Times New Roman"/>
            <w:color w:val="auto"/>
            <w:sz w:val="24"/>
            <w:szCs w:val="24"/>
          </w:rPr>
          <w:t>QSGGeometry</w:t>
        </w:r>
      </w:hyperlink>
      <w:r w:rsidRPr="003A425A">
        <w:rPr>
          <w:rFonts w:ascii="Times New Roman" w:hAnsi="Times New Roman"/>
          <w:sz w:val="24"/>
          <w:szCs w:val="24"/>
        </w:rPr>
        <w:t xml:space="preserve"> и описывает формы или сетку графического примитива. Материал определяет, как пикселы в этой форме заполняются.</w:t>
      </w:r>
      <w:r w:rsidR="004A1DB2" w:rsidRPr="003A425A">
        <w:rPr>
          <w:rFonts w:ascii="Times New Roman" w:hAnsi="Times New Roman"/>
          <w:sz w:val="24"/>
          <w:szCs w:val="24"/>
        </w:rPr>
        <w:t xml:space="preserve"> </w:t>
      </w:r>
      <w:r w:rsidRPr="003A425A">
        <w:rPr>
          <w:rFonts w:ascii="Times New Roman" w:hAnsi="Times New Roman"/>
          <w:sz w:val="24"/>
          <w:szCs w:val="24"/>
        </w:rPr>
        <w:t>Узел может иметь любое количество детей и геометрические узлы будут рисоваться так, как они появляются в порядке родительства, с родителями вначале их детей.</w:t>
      </w:r>
      <w:r w:rsidR="004A1DB2" w:rsidRPr="003A425A">
        <w:rPr>
          <w:rFonts w:ascii="Times New Roman" w:hAnsi="Times New Roman"/>
          <w:sz w:val="24"/>
          <w:szCs w:val="24"/>
        </w:rPr>
        <w:t xml:space="preserve"> </w:t>
      </w:r>
      <w:r w:rsidRPr="003A425A">
        <w:rPr>
          <w:rFonts w:ascii="Times New Roman" w:hAnsi="Times New Roman"/>
          <w:sz w:val="24"/>
          <w:szCs w:val="24"/>
        </w:rPr>
        <w:t>Это касается только визуального вывода, так как ничего не сказано о действительном порядке рисования внутри рисовальщика.</w:t>
      </w:r>
      <w:r w:rsidR="004A1DB2" w:rsidRPr="003A425A">
        <w:rPr>
          <w:rFonts w:ascii="Times New Roman" w:hAnsi="Times New Roman"/>
          <w:sz w:val="24"/>
          <w:szCs w:val="24"/>
        </w:rPr>
        <w:t xml:space="preserve"> </w:t>
      </w:r>
      <w:r w:rsidRPr="003A425A">
        <w:rPr>
          <w:rFonts w:ascii="Times New Roman" w:hAnsi="Times New Roman"/>
          <w:i/>
          <w:sz w:val="24"/>
          <w:szCs w:val="24"/>
        </w:rPr>
        <w:t>Затем перечислены возможные узлы.</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Частные узлы добавляются в граф при помощи специализации </w:t>
      </w:r>
      <w:hyperlink r:id="rId1198" w:anchor="updatePaintNode" w:history="1">
        <w:r w:rsidRPr="003A425A">
          <w:rPr>
            <w:rStyle w:val="a3"/>
            <w:rFonts w:ascii="Times New Roman" w:hAnsi="Times New Roman"/>
            <w:color w:val="auto"/>
            <w:sz w:val="24"/>
            <w:szCs w:val="24"/>
          </w:rPr>
          <w:t>QQuickItem::updatePaintNode</w:t>
        </w:r>
      </w:hyperlink>
      <w:r w:rsidRPr="003A425A">
        <w:rPr>
          <w:rFonts w:ascii="Times New Roman" w:hAnsi="Times New Roman"/>
          <w:sz w:val="24"/>
          <w:szCs w:val="24"/>
        </w:rPr>
        <w:t xml:space="preserve">() и установки </w:t>
      </w:r>
      <w:hyperlink r:id="rId1199" w:anchor="Flag-enum" w:history="1">
        <w:r w:rsidRPr="003A425A">
          <w:rPr>
            <w:rStyle w:val="a3"/>
            <w:rFonts w:ascii="Times New Roman" w:hAnsi="Times New Roman"/>
            <w:color w:val="auto"/>
            <w:sz w:val="24"/>
            <w:szCs w:val="24"/>
          </w:rPr>
          <w:t>QQuickItem::ItemHasContents</w:t>
        </w:r>
      </w:hyperlink>
      <w:r w:rsidRPr="003A425A">
        <w:rPr>
          <w:rFonts w:ascii="Times New Roman" w:hAnsi="Times New Roman"/>
          <w:sz w:val="24"/>
          <w:szCs w:val="24"/>
        </w:rPr>
        <w:t xml:space="preserve"> флага.</w:t>
      </w:r>
      <w:r w:rsidR="004A1DB2" w:rsidRPr="003A425A">
        <w:rPr>
          <w:rFonts w:ascii="Times New Roman" w:hAnsi="Times New Roman"/>
          <w:sz w:val="24"/>
          <w:szCs w:val="24"/>
        </w:rPr>
        <w:t xml:space="preserve"> </w:t>
      </w:r>
      <w:r w:rsidRPr="003A425A">
        <w:rPr>
          <w:rFonts w:ascii="Times New Roman" w:hAnsi="Times New Roman"/>
          <w:sz w:val="24"/>
          <w:szCs w:val="24"/>
        </w:rPr>
        <w:t xml:space="preserve">Критическим является то, что </w:t>
      </w:r>
      <w:r w:rsidR="00B00C9F" w:rsidRPr="003A425A">
        <w:rPr>
          <w:rFonts w:ascii="Times New Roman" w:hAnsi="Times New Roman"/>
          <w:sz w:val="24"/>
          <w:szCs w:val="24"/>
        </w:rPr>
        <w:t>OpenGL</w:t>
      </w:r>
      <w:r w:rsidRPr="003A425A">
        <w:rPr>
          <w:rFonts w:ascii="Times New Roman" w:hAnsi="Times New Roman"/>
          <w:sz w:val="24"/>
          <w:szCs w:val="24"/>
        </w:rPr>
        <w:t xml:space="preserve"> операции и взаимодействие с графом случается </w:t>
      </w:r>
      <w:r w:rsidR="008A150D" w:rsidRPr="003A425A">
        <w:rPr>
          <w:rFonts w:ascii="Times New Roman" w:hAnsi="Times New Roman"/>
          <w:sz w:val="24"/>
          <w:szCs w:val="24"/>
        </w:rPr>
        <w:t>исклю</w:t>
      </w:r>
      <w:r w:rsidRPr="003A425A">
        <w:rPr>
          <w:rFonts w:ascii="Times New Roman" w:hAnsi="Times New Roman"/>
          <w:sz w:val="24"/>
          <w:szCs w:val="24"/>
        </w:rPr>
        <w:t xml:space="preserve">чительно в потоке рисования, прямо во время вызова updatePaintNode(). </w:t>
      </w:r>
      <w:r w:rsidRPr="003A425A">
        <w:rPr>
          <w:rFonts w:ascii="Times New Roman" w:hAnsi="Times New Roman"/>
          <w:color w:val="00B050"/>
          <w:sz w:val="24"/>
          <w:szCs w:val="24"/>
        </w:rPr>
        <w:t xml:space="preserve">Хорошим правилом поэтому является использование только классов с </w:t>
      </w:r>
      <w:r w:rsidRPr="003A425A">
        <w:rPr>
          <w:rFonts w:ascii="Times New Roman" w:hAnsi="Times New Roman"/>
          <w:color w:val="00B050"/>
          <w:sz w:val="24"/>
          <w:szCs w:val="24"/>
          <w:lang w:val="be-BY"/>
        </w:rPr>
        <w:t>“</w:t>
      </w:r>
      <w:r w:rsidRPr="003A425A">
        <w:rPr>
          <w:rFonts w:ascii="Times New Roman" w:hAnsi="Times New Roman"/>
          <w:color w:val="00B050"/>
          <w:sz w:val="24"/>
          <w:szCs w:val="24"/>
          <w:lang w:val="en-US"/>
        </w:rPr>
        <w:t>QSG</w:t>
      </w:r>
      <w:r w:rsidRPr="003A425A">
        <w:rPr>
          <w:rFonts w:ascii="Times New Roman" w:hAnsi="Times New Roman"/>
          <w:color w:val="00B050"/>
          <w:sz w:val="24"/>
          <w:szCs w:val="24"/>
          <w:lang w:val="be-BY"/>
        </w:rPr>
        <w:t>”</w:t>
      </w:r>
      <w:r w:rsidRPr="003A425A">
        <w:rPr>
          <w:rFonts w:ascii="Times New Roman" w:hAnsi="Times New Roman"/>
          <w:color w:val="00B050"/>
          <w:sz w:val="24"/>
          <w:szCs w:val="24"/>
        </w:rPr>
        <w:t xml:space="preserve"> префиксом внутри функции </w:t>
      </w:r>
      <w:hyperlink r:id="rId1200" w:anchor="updatePaintNode" w:history="1">
        <w:r w:rsidRPr="003A425A">
          <w:rPr>
            <w:rStyle w:val="a3"/>
            <w:rFonts w:ascii="Times New Roman" w:hAnsi="Times New Roman"/>
            <w:color w:val="00B050"/>
            <w:sz w:val="24"/>
            <w:szCs w:val="24"/>
          </w:rPr>
          <w:t>QQuickItem::updatePaintNode</w:t>
        </w:r>
      </w:hyperlink>
      <w:r w:rsidRPr="003A425A">
        <w:rPr>
          <w:rFonts w:ascii="Times New Roman" w:hAnsi="Times New Roman"/>
          <w:color w:val="00B050"/>
          <w:sz w:val="24"/>
          <w:szCs w:val="24"/>
        </w:rPr>
        <w:t>().</w:t>
      </w:r>
      <w:r w:rsidRPr="003A425A">
        <w:rPr>
          <w:rFonts w:ascii="Times New Roman" w:hAnsi="Times New Roman"/>
          <w:i/>
          <w:sz w:val="24"/>
          <w:szCs w:val="24"/>
        </w:rPr>
        <w:t xml:space="preserve"> Дана далее ссылка на некоторый связанный с этим материал.</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Узлы имеют виртуальную препроцессорную функцию </w:t>
      </w:r>
      <w:hyperlink r:id="rId1201" w:anchor="preprocess" w:history="1">
        <w:r w:rsidRPr="003A425A">
          <w:rPr>
            <w:rStyle w:val="a3"/>
            <w:rFonts w:ascii="Times New Roman" w:hAnsi="Times New Roman"/>
            <w:color w:val="auto"/>
            <w:sz w:val="24"/>
            <w:szCs w:val="24"/>
          </w:rPr>
          <w:t>QSGNode::preprocess</w:t>
        </w:r>
      </w:hyperlink>
      <w:r w:rsidRPr="003A425A">
        <w:rPr>
          <w:rFonts w:ascii="Times New Roman" w:hAnsi="Times New Roman"/>
          <w:sz w:val="24"/>
          <w:szCs w:val="24"/>
        </w:rPr>
        <w:t xml:space="preserve">(), которая будет вызываться перед построением графа. </w:t>
      </w:r>
      <w:r w:rsidR="00F850EA" w:rsidRPr="003A425A">
        <w:rPr>
          <w:rFonts w:ascii="Times New Roman" w:hAnsi="Times New Roman"/>
          <w:i/>
          <w:sz w:val="24"/>
          <w:szCs w:val="24"/>
        </w:rPr>
        <w:t>Написа</w:t>
      </w:r>
      <w:r w:rsidRPr="003A425A">
        <w:rPr>
          <w:rFonts w:ascii="Times New Roman" w:hAnsi="Times New Roman"/>
          <w:i/>
          <w:sz w:val="24"/>
          <w:szCs w:val="24"/>
        </w:rPr>
        <w:t>но, что необходимо сделать в частных узлах для конечной подготовки к рисованию.</w:t>
      </w:r>
      <w:r w:rsidR="004A1DB2" w:rsidRPr="003A425A">
        <w:rPr>
          <w:rFonts w:ascii="Times New Roman" w:hAnsi="Times New Roman"/>
          <w:i/>
          <w:sz w:val="24"/>
          <w:szCs w:val="24"/>
        </w:rPr>
        <w:t xml:space="preserve"> </w:t>
      </w:r>
      <w:r w:rsidRPr="003A425A">
        <w:rPr>
          <w:rFonts w:ascii="Times New Roman" w:hAnsi="Times New Roman"/>
          <w:sz w:val="24"/>
          <w:szCs w:val="24"/>
        </w:rPr>
        <w:t>Лучше, чтобы узлом владел граф.</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lastRenderedPageBreak/>
        <w:t xml:space="preserve">Материал описывает, как заполняется внутренне узел графа. Он инкапсулирует </w:t>
      </w:r>
      <w:r w:rsidR="00B00C9F" w:rsidRPr="003A425A">
        <w:rPr>
          <w:rFonts w:ascii="Times New Roman" w:hAnsi="Times New Roman"/>
          <w:sz w:val="24"/>
          <w:szCs w:val="24"/>
        </w:rPr>
        <w:t>OpenGL</w:t>
      </w:r>
      <w:r w:rsidRPr="003A425A">
        <w:rPr>
          <w:rFonts w:ascii="Times New Roman" w:hAnsi="Times New Roman"/>
          <w:sz w:val="24"/>
          <w:szCs w:val="24"/>
        </w:rPr>
        <w:t xml:space="preserve"> шейдеры и обеспечивает достаточную гибкость, так что большинство </w:t>
      </w:r>
      <w:r w:rsidR="000A4493" w:rsidRPr="003A425A">
        <w:rPr>
          <w:rFonts w:ascii="Times New Roman" w:hAnsi="Times New Roman"/>
          <w:sz w:val="24"/>
          <w:szCs w:val="24"/>
        </w:rPr>
        <w:t>Qt Quick</w:t>
      </w:r>
      <w:r w:rsidRPr="003A425A">
        <w:rPr>
          <w:rFonts w:ascii="Times New Roman" w:hAnsi="Times New Roman"/>
          <w:sz w:val="24"/>
          <w:szCs w:val="24"/>
        </w:rPr>
        <w:t xml:space="preserve"> элементов только используют очень базовые материалы, такие как цвет или текстура. Если вы желаете приме</w:t>
      </w:r>
      <w:r w:rsidR="00D25471" w:rsidRPr="003A425A">
        <w:rPr>
          <w:rFonts w:ascii="Times New Roman" w:hAnsi="Times New Roman"/>
          <w:sz w:val="24"/>
          <w:szCs w:val="24"/>
        </w:rPr>
        <w:t>ни</w:t>
      </w:r>
      <w:r w:rsidRPr="003A425A">
        <w:rPr>
          <w:rFonts w:ascii="Times New Roman" w:hAnsi="Times New Roman"/>
          <w:sz w:val="24"/>
          <w:szCs w:val="24"/>
        </w:rPr>
        <w:t xml:space="preserve">ть частные шейдеры к </w:t>
      </w:r>
      <w:r w:rsidR="009B0257" w:rsidRPr="003A425A">
        <w:rPr>
          <w:rFonts w:ascii="Times New Roman" w:hAnsi="Times New Roman"/>
          <w:sz w:val="24"/>
          <w:szCs w:val="24"/>
        </w:rPr>
        <w:t>qml</w:t>
      </w:r>
      <w:r w:rsidRPr="003A425A">
        <w:rPr>
          <w:rFonts w:ascii="Times New Roman" w:hAnsi="Times New Roman"/>
          <w:sz w:val="24"/>
          <w:szCs w:val="24"/>
        </w:rPr>
        <w:t xml:space="preserve"> типу элемента, то возможно сделать это напрямую в </w:t>
      </w:r>
      <w:r w:rsidR="009B0257" w:rsidRPr="003A425A">
        <w:rPr>
          <w:rFonts w:ascii="Times New Roman" w:hAnsi="Times New Roman"/>
          <w:sz w:val="24"/>
          <w:szCs w:val="24"/>
        </w:rPr>
        <w:t>qml</w:t>
      </w:r>
      <w:r w:rsidRPr="003A425A">
        <w:rPr>
          <w:rFonts w:ascii="Times New Roman" w:hAnsi="Times New Roman"/>
          <w:sz w:val="24"/>
          <w:szCs w:val="24"/>
        </w:rPr>
        <w:t xml:space="preserve"> с использованием типа </w:t>
      </w:r>
      <w:hyperlink r:id="rId1202" w:history="1">
        <w:r w:rsidRPr="003A425A">
          <w:rPr>
            <w:rStyle w:val="a3"/>
            <w:rFonts w:ascii="Times New Roman" w:hAnsi="Times New Roman"/>
            <w:color w:val="auto"/>
            <w:sz w:val="24"/>
            <w:szCs w:val="24"/>
          </w:rPr>
          <w:t>ShaderEffect</w:t>
        </w:r>
      </w:hyperlink>
      <w:r w:rsidRPr="003A425A">
        <w:rPr>
          <w:rFonts w:ascii="Times New Roman" w:hAnsi="Times New Roman"/>
          <w:sz w:val="24"/>
          <w:szCs w:val="24"/>
        </w:rPr>
        <w:t xml:space="preserve">. </w:t>
      </w:r>
      <w:r w:rsidRPr="003A425A">
        <w:rPr>
          <w:rFonts w:ascii="Times New Roman" w:hAnsi="Times New Roman"/>
          <w:i/>
          <w:sz w:val="24"/>
          <w:szCs w:val="24"/>
        </w:rPr>
        <w:t>Далее перечисляется полный список классов материалов.</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Программный интерфейс scene graph является очень низкоуровневым и фокусируется на производительности более, чем на удобстве. </w:t>
      </w:r>
      <w:r w:rsidR="00F850EA" w:rsidRPr="003A425A">
        <w:rPr>
          <w:rFonts w:ascii="Times New Roman" w:hAnsi="Times New Roman"/>
          <w:sz w:val="24"/>
          <w:szCs w:val="24"/>
        </w:rPr>
        <w:t>Написа</w:t>
      </w:r>
      <w:r w:rsidRPr="003A425A">
        <w:rPr>
          <w:rFonts w:ascii="Times New Roman" w:hAnsi="Times New Roman"/>
          <w:sz w:val="24"/>
          <w:szCs w:val="24"/>
        </w:rPr>
        <w:t xml:space="preserve">ние частных материалов или геометрий требует много кода. </w:t>
      </w:r>
      <w:r w:rsidR="00D25471" w:rsidRPr="003A425A">
        <w:rPr>
          <w:rFonts w:ascii="Times New Roman" w:hAnsi="Times New Roman"/>
          <w:sz w:val="24"/>
          <w:szCs w:val="24"/>
        </w:rPr>
        <w:t>П</w:t>
      </w:r>
      <w:r w:rsidRPr="003A425A">
        <w:rPr>
          <w:rFonts w:ascii="Times New Roman" w:hAnsi="Times New Roman"/>
          <w:sz w:val="24"/>
          <w:szCs w:val="24"/>
        </w:rPr>
        <w:t xml:space="preserve">оэтому программный интерфейс содержит несколько удобных классов для доступа к частным узлам. </w:t>
      </w:r>
      <w:r w:rsidRPr="003A425A">
        <w:rPr>
          <w:rFonts w:ascii="Times New Roman" w:hAnsi="Times New Roman"/>
          <w:i/>
          <w:sz w:val="24"/>
          <w:szCs w:val="24"/>
        </w:rPr>
        <w:t>Далее они перечислены.</w:t>
      </w:r>
    </w:p>
    <w:p w:rsidR="0012025A" w:rsidRPr="003A425A" w:rsidRDefault="0012025A" w:rsidP="00605F34">
      <w:pPr>
        <w:jc w:val="both"/>
        <w:rPr>
          <w:rFonts w:ascii="Times New Roman" w:hAnsi="Times New Roman"/>
          <w:i/>
          <w:sz w:val="24"/>
          <w:szCs w:val="24"/>
        </w:rPr>
      </w:pPr>
      <w:r w:rsidRPr="003A425A">
        <w:rPr>
          <w:rFonts w:ascii="Times New Roman" w:hAnsi="Times New Roman"/>
          <w:i/>
          <w:sz w:val="24"/>
          <w:szCs w:val="24"/>
        </w:rPr>
        <w:t xml:space="preserve">Чем ниже уровень кода, тем его больше необходимо для </w:t>
      </w:r>
      <w:r w:rsidR="00F850EA" w:rsidRPr="003A425A">
        <w:rPr>
          <w:rFonts w:ascii="Times New Roman" w:hAnsi="Times New Roman"/>
          <w:i/>
          <w:sz w:val="24"/>
          <w:szCs w:val="24"/>
        </w:rPr>
        <w:t>написа</w:t>
      </w:r>
      <w:r w:rsidRPr="003A425A">
        <w:rPr>
          <w:rFonts w:ascii="Times New Roman" w:hAnsi="Times New Roman"/>
          <w:i/>
          <w:sz w:val="24"/>
          <w:szCs w:val="24"/>
        </w:rPr>
        <w:t>ния тех или иных вещей.</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Рисование данного графа происходит внутренне в </w:t>
      </w:r>
      <w:hyperlink r:id="rId1203" w:history="1">
        <w:r w:rsidRPr="003A425A">
          <w:rPr>
            <w:rStyle w:val="a3"/>
            <w:rFonts w:ascii="Times New Roman" w:hAnsi="Times New Roman"/>
            <w:color w:val="auto"/>
            <w:sz w:val="24"/>
            <w:szCs w:val="24"/>
          </w:rPr>
          <w:t>QQuickWindow</w:t>
        </w:r>
      </w:hyperlink>
      <w:r w:rsidRPr="003A425A">
        <w:rPr>
          <w:rFonts w:ascii="Times New Roman" w:hAnsi="Times New Roman"/>
          <w:sz w:val="24"/>
          <w:szCs w:val="24"/>
        </w:rPr>
        <w:t xml:space="preserve"> классе, и поэтому нет интерфейса для доступа к нему.</w:t>
      </w:r>
      <w:r w:rsidR="00D25471" w:rsidRPr="003A425A">
        <w:rPr>
          <w:rFonts w:ascii="Times New Roman" w:hAnsi="Times New Roman"/>
          <w:sz w:val="24"/>
          <w:szCs w:val="24"/>
        </w:rPr>
        <w:t xml:space="preserve"> </w:t>
      </w:r>
      <w:r w:rsidRPr="003A425A">
        <w:rPr>
          <w:rFonts w:ascii="Times New Roman" w:hAnsi="Times New Roman"/>
          <w:i/>
          <w:sz w:val="24"/>
          <w:szCs w:val="24"/>
        </w:rPr>
        <w:t xml:space="preserve">Далее показано, как происходит рисование содержимого. Потоковый цикл обработки событий используется на </w:t>
      </w:r>
      <w:r w:rsidRPr="003A425A">
        <w:rPr>
          <w:rFonts w:ascii="Times New Roman" w:hAnsi="Times New Roman"/>
          <w:i/>
          <w:sz w:val="24"/>
          <w:szCs w:val="24"/>
          <w:lang w:val="en-US"/>
        </w:rPr>
        <w:t>Linux</w:t>
      </w:r>
      <w:r w:rsidRPr="003A425A">
        <w:rPr>
          <w:rFonts w:ascii="Times New Roman" w:hAnsi="Times New Roman"/>
          <w:i/>
          <w:sz w:val="24"/>
          <w:szCs w:val="24"/>
        </w:rPr>
        <w:t>.</w:t>
      </w:r>
      <w:r w:rsidR="00D25471" w:rsidRPr="003A425A">
        <w:rPr>
          <w:rFonts w:ascii="Times New Roman" w:hAnsi="Times New Roman"/>
          <w:i/>
          <w:sz w:val="24"/>
          <w:szCs w:val="24"/>
        </w:rPr>
        <w:t xml:space="preserve"> </w:t>
      </w:r>
      <w:r w:rsidRPr="003A425A">
        <w:rPr>
          <w:rFonts w:ascii="Times New Roman" w:hAnsi="Times New Roman"/>
          <w:i/>
          <w:sz w:val="24"/>
          <w:szCs w:val="24"/>
        </w:rPr>
        <w:t>Далее показано, как заблокировать наличие потока рисовальщика.</w:t>
      </w:r>
      <w:r w:rsidR="00D25471" w:rsidRPr="003A425A">
        <w:rPr>
          <w:rFonts w:ascii="Times New Roman" w:hAnsi="Times New Roman"/>
          <w:i/>
          <w:sz w:val="24"/>
          <w:szCs w:val="24"/>
        </w:rPr>
        <w:t xml:space="preserve"> </w:t>
      </w:r>
      <w:r w:rsidRPr="003A425A">
        <w:rPr>
          <w:rFonts w:ascii="Times New Roman" w:hAnsi="Times New Roman"/>
          <w:i/>
          <w:sz w:val="24"/>
          <w:szCs w:val="24"/>
        </w:rPr>
        <w:t xml:space="preserve">Непотоковый цикл обработки событий используется на </w:t>
      </w:r>
      <w:r w:rsidRPr="003A425A">
        <w:rPr>
          <w:rFonts w:ascii="Times New Roman" w:hAnsi="Times New Roman"/>
          <w:i/>
          <w:sz w:val="24"/>
          <w:szCs w:val="24"/>
          <w:lang w:val="en-US"/>
        </w:rPr>
        <w:t>Windows</w:t>
      </w:r>
      <w:r w:rsidRPr="003A425A">
        <w:rPr>
          <w:rFonts w:ascii="Times New Roman" w:hAnsi="Times New Roman"/>
          <w:i/>
          <w:sz w:val="24"/>
          <w:szCs w:val="24"/>
        </w:rPr>
        <w:t>.</w:t>
      </w:r>
      <w:r w:rsidR="00D25471" w:rsidRPr="003A425A">
        <w:rPr>
          <w:rFonts w:ascii="Times New Roman" w:hAnsi="Times New Roman"/>
          <w:i/>
          <w:sz w:val="24"/>
          <w:szCs w:val="24"/>
        </w:rPr>
        <w:t xml:space="preserve"> </w:t>
      </w:r>
      <w:r w:rsidRPr="003A425A">
        <w:rPr>
          <w:rFonts w:ascii="Times New Roman" w:hAnsi="Times New Roman"/>
          <w:sz w:val="24"/>
          <w:szCs w:val="24"/>
        </w:rPr>
        <w:t xml:space="preserve">Но даже в этом случае следует писать такой код, будто бы рисовальщик находится в своём потоке, чтобы приложение было переносимым. </w:t>
      </w:r>
      <w:r w:rsidRPr="003A425A">
        <w:rPr>
          <w:rFonts w:ascii="Times New Roman" w:hAnsi="Times New Roman"/>
          <w:i/>
          <w:sz w:val="24"/>
          <w:szCs w:val="24"/>
        </w:rPr>
        <w:t>Далее показана схема рисования в данном случае.</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Граф имеет два метода для интегрирования </w:t>
      </w:r>
      <w:r w:rsidR="00B00C9F" w:rsidRPr="003A425A">
        <w:rPr>
          <w:rFonts w:ascii="Times New Roman" w:hAnsi="Times New Roman"/>
          <w:sz w:val="24"/>
          <w:szCs w:val="24"/>
        </w:rPr>
        <w:t>OpenGL</w:t>
      </w:r>
      <w:r w:rsidRPr="003A425A">
        <w:rPr>
          <w:rFonts w:ascii="Times New Roman" w:hAnsi="Times New Roman"/>
          <w:sz w:val="24"/>
          <w:szCs w:val="24"/>
        </w:rPr>
        <w:t xml:space="preserve"> содержимого: при помощи вызова </w:t>
      </w:r>
      <w:r w:rsidR="00B00C9F" w:rsidRPr="003A425A">
        <w:rPr>
          <w:rFonts w:ascii="Times New Roman" w:hAnsi="Times New Roman"/>
          <w:sz w:val="24"/>
          <w:szCs w:val="24"/>
        </w:rPr>
        <w:t>OpenGL</w:t>
      </w:r>
      <w:r w:rsidRPr="003A425A">
        <w:rPr>
          <w:rFonts w:ascii="Times New Roman" w:hAnsi="Times New Roman"/>
          <w:sz w:val="24"/>
          <w:szCs w:val="24"/>
        </w:rPr>
        <w:t xml:space="preserve"> команд напрямую и при помощи создания текстурированного узла в графе. При помощи связывания с сигналами </w:t>
      </w:r>
      <w:hyperlink r:id="rId1204" w:anchor="beforeRendering" w:history="1">
        <w:r w:rsidRPr="003A425A">
          <w:rPr>
            <w:rStyle w:val="a3"/>
            <w:rFonts w:ascii="Times New Roman" w:hAnsi="Times New Roman"/>
            <w:color w:val="auto"/>
            <w:sz w:val="24"/>
            <w:szCs w:val="24"/>
            <w:lang w:val="en-GB"/>
          </w:rPr>
          <w:t>QQuickWindow</w:t>
        </w:r>
        <w:r w:rsidRPr="003A425A">
          <w:rPr>
            <w:rStyle w:val="a3"/>
            <w:rFonts w:ascii="Times New Roman" w:hAnsi="Times New Roman"/>
            <w:color w:val="auto"/>
            <w:sz w:val="24"/>
            <w:szCs w:val="24"/>
          </w:rPr>
          <w:t>::</w:t>
        </w:r>
        <w:r w:rsidRPr="003A425A">
          <w:rPr>
            <w:rStyle w:val="a3"/>
            <w:rFonts w:ascii="Times New Roman" w:hAnsi="Times New Roman"/>
            <w:color w:val="auto"/>
            <w:sz w:val="24"/>
            <w:szCs w:val="24"/>
            <w:lang w:val="en-GB"/>
          </w:rPr>
          <w:t>beforeRendering</w:t>
        </w:r>
      </w:hyperlink>
      <w:r w:rsidRPr="003A425A">
        <w:rPr>
          <w:rFonts w:ascii="Times New Roman" w:hAnsi="Times New Roman"/>
          <w:sz w:val="24"/>
          <w:szCs w:val="24"/>
        </w:rPr>
        <w:t xml:space="preserve">() </w:t>
      </w:r>
      <w:r w:rsidRPr="003A425A">
        <w:rPr>
          <w:rFonts w:ascii="Times New Roman" w:hAnsi="Times New Roman"/>
          <w:sz w:val="24"/>
          <w:szCs w:val="24"/>
          <w:lang w:val="en-GB"/>
        </w:rPr>
        <w:t>and</w:t>
      </w:r>
      <w:r w:rsidRPr="003A425A">
        <w:rPr>
          <w:rFonts w:ascii="Times New Roman" w:hAnsi="Times New Roman"/>
          <w:sz w:val="24"/>
          <w:szCs w:val="24"/>
        </w:rPr>
        <w:t xml:space="preserve"> </w:t>
      </w:r>
      <w:hyperlink r:id="rId1205" w:anchor="afterRendering" w:history="1">
        <w:r w:rsidRPr="003A425A">
          <w:rPr>
            <w:rStyle w:val="a3"/>
            <w:rFonts w:ascii="Times New Roman" w:hAnsi="Times New Roman"/>
            <w:color w:val="auto"/>
            <w:sz w:val="24"/>
            <w:szCs w:val="24"/>
            <w:lang w:val="en-GB"/>
          </w:rPr>
          <w:t>QQuickWindow</w:t>
        </w:r>
        <w:r w:rsidRPr="003A425A">
          <w:rPr>
            <w:rStyle w:val="a3"/>
            <w:rFonts w:ascii="Times New Roman" w:hAnsi="Times New Roman"/>
            <w:color w:val="auto"/>
            <w:sz w:val="24"/>
            <w:szCs w:val="24"/>
          </w:rPr>
          <w:t>::</w:t>
        </w:r>
        <w:r w:rsidRPr="003A425A">
          <w:rPr>
            <w:rStyle w:val="a3"/>
            <w:rFonts w:ascii="Times New Roman" w:hAnsi="Times New Roman"/>
            <w:color w:val="auto"/>
            <w:sz w:val="24"/>
            <w:szCs w:val="24"/>
            <w:lang w:val="en-GB"/>
          </w:rPr>
          <w:t>afterRendering</w:t>
        </w:r>
      </w:hyperlink>
      <w:r w:rsidRPr="003A425A">
        <w:rPr>
          <w:rFonts w:ascii="Times New Roman" w:hAnsi="Times New Roman"/>
          <w:sz w:val="24"/>
          <w:szCs w:val="24"/>
        </w:rPr>
        <w:t xml:space="preserve">() приложения могут сделать </w:t>
      </w:r>
      <w:r w:rsidR="00B00C9F" w:rsidRPr="003A425A">
        <w:rPr>
          <w:rFonts w:ascii="Times New Roman" w:hAnsi="Times New Roman"/>
          <w:sz w:val="24"/>
          <w:szCs w:val="24"/>
        </w:rPr>
        <w:t>OpenGL</w:t>
      </w:r>
      <w:r w:rsidRPr="003A425A">
        <w:rPr>
          <w:rFonts w:ascii="Times New Roman" w:hAnsi="Times New Roman"/>
          <w:sz w:val="24"/>
          <w:szCs w:val="24"/>
        </w:rPr>
        <w:t xml:space="preserve"> вызовы напрямую в том же контексте, что и рисование графа. Как следует из имён сигналов, пользователь затем может выполнить рисование как под графом, так и над ним. </w:t>
      </w:r>
      <w:r w:rsidRPr="003A425A">
        <w:rPr>
          <w:rFonts w:ascii="Times New Roman" w:hAnsi="Times New Roman"/>
          <w:i/>
          <w:sz w:val="24"/>
          <w:szCs w:val="24"/>
        </w:rPr>
        <w:t>Есть ссылка на пример того, как использовать данные сигналы.</w:t>
      </w:r>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t xml:space="preserve">Другая альтернатива – это создание </w:t>
      </w:r>
      <w:r w:rsidR="00085476" w:rsidRPr="003A425A">
        <w:rPr>
          <w:rFonts w:ascii="Times New Roman" w:hAnsi="Times New Roman"/>
          <w:sz w:val="24"/>
          <w:szCs w:val="24"/>
        </w:rPr>
        <w:t>объект</w:t>
      </w:r>
      <w:r w:rsidR="00945011" w:rsidRPr="003A425A">
        <w:rPr>
          <w:rFonts w:ascii="Times New Roman" w:hAnsi="Times New Roman"/>
          <w:sz w:val="24"/>
          <w:szCs w:val="24"/>
        </w:rPr>
        <w:t>а FramebufferObject,</w:t>
      </w:r>
      <w:r w:rsidRPr="003A425A">
        <w:rPr>
          <w:rFonts w:ascii="Times New Roman" w:hAnsi="Times New Roman"/>
          <w:sz w:val="24"/>
          <w:szCs w:val="24"/>
        </w:rPr>
        <w:t xml:space="preserve"> рисование в него и использование результата в текстурированном узле в графе. Например, используя </w:t>
      </w:r>
      <w:hyperlink r:id="rId1206" w:history="1">
        <w:r w:rsidRPr="003A425A">
          <w:rPr>
            <w:rStyle w:val="a3"/>
            <w:rFonts w:ascii="Times New Roman" w:hAnsi="Times New Roman"/>
            <w:color w:val="auto"/>
            <w:sz w:val="24"/>
            <w:szCs w:val="24"/>
          </w:rPr>
          <w:t>QSGSimpleTextureNode</w:t>
        </w:r>
      </w:hyperlink>
      <w:r w:rsidRPr="003A425A">
        <w:rPr>
          <w:rFonts w:ascii="Times New Roman" w:hAnsi="Times New Roman"/>
          <w:sz w:val="24"/>
          <w:szCs w:val="24"/>
        </w:rPr>
        <w:t xml:space="preserve">. </w:t>
      </w:r>
      <w:r w:rsidRPr="003A425A">
        <w:rPr>
          <w:rFonts w:ascii="Times New Roman" w:hAnsi="Times New Roman"/>
          <w:i/>
          <w:sz w:val="24"/>
          <w:szCs w:val="24"/>
        </w:rPr>
        <w:t>Есть ссылки на примеры рисования.</w:t>
      </w:r>
      <w:r w:rsidR="00945011" w:rsidRPr="003A425A">
        <w:rPr>
          <w:rFonts w:ascii="Times New Roman" w:hAnsi="Times New Roman"/>
          <w:i/>
          <w:sz w:val="24"/>
          <w:szCs w:val="24"/>
        </w:rPr>
        <w:t xml:space="preserve"> </w:t>
      </w:r>
      <w:r w:rsidRPr="003A425A">
        <w:rPr>
          <w:rFonts w:ascii="Times New Roman" w:hAnsi="Times New Roman"/>
          <w:i/>
          <w:sz w:val="24"/>
          <w:szCs w:val="24"/>
        </w:rPr>
        <w:t>Далее есть также ещё один способ использование этого.</w:t>
      </w:r>
    </w:p>
    <w:p w:rsidR="005A6BBD" w:rsidRPr="003A425A" w:rsidRDefault="005A6BBD" w:rsidP="00605F34">
      <w:pPr>
        <w:jc w:val="both"/>
        <w:rPr>
          <w:rFonts w:ascii="Times New Roman" w:hAnsi="Times New Roman"/>
          <w:color w:val="FFFF00"/>
          <w:sz w:val="24"/>
          <w:szCs w:val="24"/>
        </w:rPr>
      </w:pPr>
      <w:r w:rsidRPr="003A425A">
        <w:rPr>
          <w:rFonts w:ascii="Times New Roman" w:hAnsi="Times New Roman"/>
          <w:color w:val="FF0000"/>
          <w:sz w:val="24"/>
          <w:szCs w:val="24"/>
        </w:rPr>
        <w:t xml:space="preserve">При связывании графа и </w:t>
      </w:r>
      <w:r w:rsidR="00B00C9F" w:rsidRPr="003A425A">
        <w:rPr>
          <w:rFonts w:ascii="Times New Roman" w:hAnsi="Times New Roman"/>
          <w:color w:val="FF0000"/>
          <w:sz w:val="24"/>
          <w:szCs w:val="24"/>
        </w:rPr>
        <w:t>OpenGL</w:t>
      </w:r>
      <w:r w:rsidRPr="003A425A">
        <w:rPr>
          <w:rFonts w:ascii="Times New Roman" w:hAnsi="Times New Roman"/>
          <w:color w:val="FF0000"/>
          <w:sz w:val="24"/>
          <w:szCs w:val="24"/>
        </w:rPr>
        <w:t xml:space="preserve"> важно, чтобы приложение не оставляло </w:t>
      </w:r>
      <w:r w:rsidR="00B00C9F" w:rsidRPr="003A425A">
        <w:rPr>
          <w:rFonts w:ascii="Times New Roman" w:hAnsi="Times New Roman"/>
          <w:color w:val="FF0000"/>
          <w:sz w:val="24"/>
          <w:szCs w:val="24"/>
        </w:rPr>
        <w:t>OpenGL</w:t>
      </w:r>
      <w:r w:rsidRPr="003A425A">
        <w:rPr>
          <w:rFonts w:ascii="Times New Roman" w:hAnsi="Times New Roman"/>
          <w:color w:val="FF0000"/>
          <w:sz w:val="24"/>
          <w:szCs w:val="24"/>
        </w:rPr>
        <w:t xml:space="preserve"> контекст в состоянии со связанными буферами, доступными атрибутами, специальными значениями в </w:t>
      </w:r>
      <w:r w:rsidRPr="003A425A">
        <w:rPr>
          <w:rFonts w:ascii="Times New Roman" w:hAnsi="Times New Roman"/>
          <w:color w:val="FF0000"/>
          <w:sz w:val="24"/>
          <w:szCs w:val="24"/>
          <w:lang w:val="en-US"/>
        </w:rPr>
        <w:t>z</w:t>
      </w:r>
      <w:r w:rsidRPr="003A425A">
        <w:rPr>
          <w:rFonts w:ascii="Times New Roman" w:hAnsi="Times New Roman"/>
          <w:color w:val="FF0000"/>
          <w:sz w:val="24"/>
          <w:szCs w:val="24"/>
        </w:rPr>
        <w:t xml:space="preserve">-буфере или </w:t>
      </w:r>
      <w:r w:rsidRPr="003A425A">
        <w:rPr>
          <w:rFonts w:ascii="Times New Roman" w:hAnsi="Times New Roman"/>
          <w:color w:val="FF0000"/>
          <w:sz w:val="24"/>
          <w:szCs w:val="24"/>
          <w:lang w:val="en-US"/>
        </w:rPr>
        <w:t>stencil</w:t>
      </w:r>
      <w:r w:rsidRPr="003A425A">
        <w:rPr>
          <w:rFonts w:ascii="Times New Roman" w:hAnsi="Times New Roman"/>
          <w:color w:val="FF0000"/>
          <w:sz w:val="24"/>
          <w:szCs w:val="24"/>
        </w:rPr>
        <w:t>-буфере. Выполнение этого может привести к непредсказуемым последствиям.</w:t>
      </w:r>
      <w:r w:rsidR="00945011" w:rsidRPr="003A425A">
        <w:rPr>
          <w:rFonts w:ascii="Times New Roman" w:hAnsi="Times New Roman"/>
          <w:color w:val="FF0000"/>
          <w:sz w:val="24"/>
          <w:szCs w:val="24"/>
        </w:rPr>
        <w:t xml:space="preserve"> </w:t>
      </w:r>
      <w:r w:rsidR="00B00C9F" w:rsidRPr="003A425A">
        <w:rPr>
          <w:rFonts w:ascii="Times New Roman" w:hAnsi="Times New Roman"/>
          <w:color w:val="00B050"/>
          <w:sz w:val="24"/>
          <w:szCs w:val="24"/>
        </w:rPr>
        <w:t>OpenGL</w:t>
      </w:r>
      <w:r w:rsidRPr="003A425A">
        <w:rPr>
          <w:rFonts w:ascii="Times New Roman" w:hAnsi="Times New Roman"/>
          <w:color w:val="00B050"/>
          <w:sz w:val="24"/>
          <w:szCs w:val="24"/>
        </w:rPr>
        <w:t xml:space="preserve"> код должен быть умным по отношению к потокам, так как рисование может происходить за пределами потока графического интерфейса пользователя.</w:t>
      </w:r>
    </w:p>
    <w:p w:rsidR="005A6BBD" w:rsidRPr="003A425A" w:rsidRDefault="00953454" w:rsidP="00605F34">
      <w:pPr>
        <w:jc w:val="both"/>
        <w:rPr>
          <w:rFonts w:ascii="Times New Roman" w:hAnsi="Times New Roman"/>
          <w:sz w:val="24"/>
          <w:szCs w:val="24"/>
        </w:rPr>
      </w:pPr>
      <w:hyperlink r:id="rId1207" w:history="1">
        <w:r w:rsidR="005A6BBD" w:rsidRPr="003A425A">
          <w:rPr>
            <w:rStyle w:val="a3"/>
            <w:rFonts w:ascii="Times New Roman" w:hAnsi="Times New Roman"/>
            <w:color w:val="auto"/>
            <w:sz w:val="24"/>
            <w:szCs w:val="24"/>
          </w:rPr>
          <w:t>QQuickPaintedItem</w:t>
        </w:r>
      </w:hyperlink>
      <w:r w:rsidR="005A6BBD" w:rsidRPr="003A425A">
        <w:rPr>
          <w:rFonts w:ascii="Times New Roman" w:hAnsi="Times New Roman"/>
          <w:sz w:val="24"/>
          <w:szCs w:val="24"/>
        </w:rPr>
        <w:t xml:space="preserve"> позволяет пользователям рисовать контекст с использованием </w:t>
      </w:r>
      <w:hyperlink r:id="rId1208" w:history="1">
        <w:r w:rsidR="005A6BBD" w:rsidRPr="003A425A">
          <w:rPr>
            <w:rStyle w:val="a3"/>
            <w:rFonts w:ascii="Times New Roman" w:hAnsi="Times New Roman"/>
            <w:color w:val="auto"/>
            <w:sz w:val="24"/>
            <w:szCs w:val="24"/>
          </w:rPr>
          <w:t>QPainter</w:t>
        </w:r>
      </w:hyperlink>
      <w:r w:rsidR="005A6BBD" w:rsidRPr="003A425A">
        <w:rPr>
          <w:rFonts w:ascii="Times New Roman" w:hAnsi="Times New Roman"/>
          <w:sz w:val="24"/>
          <w:szCs w:val="24"/>
        </w:rPr>
        <w:t>.</w:t>
      </w:r>
      <w:r w:rsidR="00945011" w:rsidRPr="003A425A">
        <w:rPr>
          <w:rFonts w:ascii="Times New Roman" w:hAnsi="Times New Roman"/>
          <w:sz w:val="24"/>
          <w:szCs w:val="24"/>
        </w:rPr>
        <w:t xml:space="preserve"> </w:t>
      </w:r>
      <w:r w:rsidR="005A6BBD" w:rsidRPr="003A425A">
        <w:rPr>
          <w:rFonts w:ascii="Times New Roman" w:hAnsi="Times New Roman"/>
          <w:sz w:val="24"/>
          <w:szCs w:val="24"/>
        </w:rPr>
        <w:t>Но использование графа всегда намного быстрее.</w:t>
      </w:r>
    </w:p>
    <w:p w:rsidR="005A6BBD" w:rsidRPr="003A425A" w:rsidRDefault="005A6BBD" w:rsidP="00605F34">
      <w:pPr>
        <w:jc w:val="both"/>
        <w:rPr>
          <w:rFonts w:ascii="Times New Roman" w:hAnsi="Times New Roman"/>
          <w:i/>
          <w:color w:val="FF0000"/>
          <w:sz w:val="24"/>
          <w:szCs w:val="24"/>
        </w:rPr>
      </w:pPr>
      <w:r w:rsidRPr="003A425A">
        <w:rPr>
          <w:rFonts w:ascii="Times New Roman" w:hAnsi="Times New Roman"/>
          <w:i/>
          <w:color w:val="FF0000"/>
          <w:sz w:val="24"/>
          <w:szCs w:val="24"/>
        </w:rPr>
        <w:t>В конце указывается некоторый плагин, который позволяет влиять на рисование графа. Но я пока ещё не очень понял его.</w:t>
      </w:r>
    </w:p>
    <w:p w:rsidR="00945011" w:rsidRPr="003A425A" w:rsidRDefault="00945011" w:rsidP="00945011">
      <w:pPr>
        <w:pStyle w:val="3"/>
        <w:rPr>
          <w:b w:val="0"/>
          <w:sz w:val="24"/>
          <w:szCs w:val="24"/>
        </w:rPr>
      </w:pPr>
      <w:bookmarkStart w:id="572" w:name="_Toc382058679"/>
      <w:r w:rsidRPr="003A425A">
        <w:rPr>
          <w:b w:val="0"/>
          <w:sz w:val="24"/>
          <w:szCs w:val="24"/>
        </w:rPr>
        <w:t>КЛАССЫ ГРАФА СИНОВ</w:t>
      </w:r>
      <w:bookmarkEnd w:id="572"/>
    </w:p>
    <w:p w:rsidR="00945011" w:rsidRPr="003A425A" w:rsidRDefault="00945011" w:rsidP="00945011">
      <w:pPr>
        <w:pStyle w:val="4"/>
      </w:pPr>
      <w:bookmarkStart w:id="573" w:name="_Toc382058680"/>
      <w:r w:rsidRPr="003A425A">
        <w:rPr>
          <w:rFonts w:ascii="Times New Roman" w:hAnsi="Times New Roman"/>
          <w:color w:val="auto"/>
          <w:sz w:val="24"/>
          <w:szCs w:val="24"/>
        </w:rPr>
        <w:lastRenderedPageBreak/>
        <w:t>QSGNode</w:t>
      </w:r>
      <w:bookmarkEnd w:id="573"/>
    </w:p>
    <w:p w:rsidR="005A6BBD" w:rsidRPr="003A425A" w:rsidRDefault="00953454" w:rsidP="00605F34">
      <w:pPr>
        <w:jc w:val="both"/>
        <w:rPr>
          <w:rFonts w:ascii="Times New Roman" w:hAnsi="Times New Roman"/>
          <w:sz w:val="24"/>
          <w:szCs w:val="24"/>
        </w:rPr>
      </w:pPr>
      <w:hyperlink r:id="rId1209" w:history="1">
        <w:r w:rsidR="005A6BBD" w:rsidRPr="003A425A">
          <w:rPr>
            <w:rStyle w:val="a3"/>
            <w:rFonts w:ascii="Times New Roman" w:hAnsi="Times New Roman"/>
            <w:sz w:val="24"/>
            <w:szCs w:val="24"/>
          </w:rPr>
          <w:t>http://qt-project.org/doc/qt-5.1/qtquick/qsgnode.html</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QSGNode класс является базовым классом для всех узлов в графе.</w:t>
      </w:r>
      <w:r w:rsidR="00945011" w:rsidRPr="003A425A">
        <w:rPr>
          <w:rFonts w:ascii="Times New Roman" w:hAnsi="Times New Roman"/>
          <w:sz w:val="24"/>
          <w:szCs w:val="24"/>
        </w:rPr>
        <w:t xml:space="preserve"> </w:t>
      </w:r>
      <w:r w:rsidRPr="003A425A">
        <w:rPr>
          <w:rFonts w:ascii="Times New Roman" w:hAnsi="Times New Roman"/>
          <w:sz w:val="24"/>
          <w:szCs w:val="24"/>
        </w:rPr>
        <w:t>Есть функции для добавления детей, причём важен в данном случае также и порядок детей.</w:t>
      </w:r>
      <w:r w:rsidR="00945011" w:rsidRPr="003A425A">
        <w:rPr>
          <w:rFonts w:ascii="Times New Roman" w:hAnsi="Times New Roman"/>
          <w:sz w:val="24"/>
          <w:szCs w:val="24"/>
        </w:rPr>
        <w:t xml:space="preserve"> </w:t>
      </w:r>
      <w:r w:rsidRPr="003A425A">
        <w:rPr>
          <w:rFonts w:ascii="Times New Roman" w:hAnsi="Times New Roman"/>
          <w:sz w:val="24"/>
          <w:szCs w:val="24"/>
        </w:rPr>
        <w:t xml:space="preserve">Узлы графа содержат механизм, чтобы описывать, какие части </w:t>
      </w:r>
      <w:r w:rsidRPr="003A425A">
        <w:rPr>
          <w:rFonts w:ascii="Times New Roman" w:hAnsi="Times New Roman"/>
          <w:sz w:val="24"/>
          <w:szCs w:val="24"/>
          <w:lang w:val="en-US"/>
        </w:rPr>
        <w:t>scene</w:t>
      </w:r>
      <w:r w:rsidRPr="003A425A">
        <w:rPr>
          <w:rFonts w:ascii="Times New Roman" w:hAnsi="Times New Roman"/>
          <w:sz w:val="24"/>
          <w:szCs w:val="24"/>
        </w:rPr>
        <w:t xml:space="preserve"> были изменены. Они включают объединённые матрицы, накопленную непрозрачность, изменения в иерархии узлов и т.д. эта информации может быть использована внутри рисовальщика для оптимизации. Для того, чтобы рисовальщик </w:t>
      </w:r>
      <w:r w:rsidR="007806BC" w:rsidRPr="003A425A">
        <w:rPr>
          <w:rFonts w:ascii="Times New Roman" w:hAnsi="Times New Roman"/>
          <w:sz w:val="24"/>
          <w:szCs w:val="24"/>
        </w:rPr>
        <w:t>корректн</w:t>
      </w:r>
      <w:r w:rsidRPr="003A425A">
        <w:rPr>
          <w:rFonts w:ascii="Times New Roman" w:hAnsi="Times New Roman"/>
          <w:sz w:val="24"/>
          <w:szCs w:val="24"/>
        </w:rPr>
        <w:t xml:space="preserve">о рисовал узлы, важно, чтобы пользователи вызывали </w:t>
      </w:r>
      <w:hyperlink r:id="rId1210" w:anchor="markDirty" w:history="1">
        <w:r w:rsidRPr="003A425A">
          <w:rPr>
            <w:rStyle w:val="a3"/>
            <w:rFonts w:ascii="Times New Roman" w:hAnsi="Times New Roman"/>
            <w:color w:val="auto"/>
            <w:sz w:val="24"/>
            <w:szCs w:val="24"/>
          </w:rPr>
          <w:t>QSGNode::markDirty</w:t>
        </w:r>
      </w:hyperlink>
      <w:r w:rsidRPr="003A425A">
        <w:rPr>
          <w:rFonts w:ascii="Times New Roman" w:hAnsi="Times New Roman"/>
          <w:sz w:val="24"/>
          <w:szCs w:val="24"/>
        </w:rPr>
        <w:t>() с правильным флагом, когда узлы изменены. Большинство функций неявно вызывают данную</w:t>
      </w:r>
      <w:r w:rsidR="00FC0EFC" w:rsidRPr="003A425A">
        <w:rPr>
          <w:rFonts w:ascii="Times New Roman" w:hAnsi="Times New Roman"/>
          <w:sz w:val="24"/>
          <w:szCs w:val="24"/>
        </w:rPr>
        <w:t xml:space="preserve"> функцию</w:t>
      </w:r>
      <w:r w:rsidRPr="003A425A">
        <w:rPr>
          <w:rFonts w:ascii="Times New Roman" w:hAnsi="Times New Roman"/>
          <w:sz w:val="24"/>
          <w:szCs w:val="24"/>
        </w:rPr>
        <w:t>.</w:t>
      </w:r>
    </w:p>
    <w:p w:rsidR="005A6BBD" w:rsidRPr="003A425A" w:rsidRDefault="005A6BBD" w:rsidP="00605F34">
      <w:pPr>
        <w:jc w:val="both"/>
        <w:rPr>
          <w:rFonts w:ascii="Times New Roman" w:hAnsi="Times New Roman"/>
          <w:sz w:val="24"/>
          <w:szCs w:val="24"/>
        </w:rPr>
      </w:pPr>
      <w:r w:rsidRPr="003A425A">
        <w:rPr>
          <w:rFonts w:ascii="Times New Roman" w:hAnsi="Times New Roman"/>
          <w:color w:val="FF0000"/>
          <w:sz w:val="24"/>
          <w:szCs w:val="24"/>
        </w:rPr>
        <w:t xml:space="preserve">Если узлы изменяют каждый фрейм, то можно использовать функцию </w:t>
      </w:r>
      <w:hyperlink r:id="rId1211" w:anchor="preprocess" w:history="1">
        <w:r w:rsidRPr="003A425A">
          <w:rPr>
            <w:rStyle w:val="a3"/>
            <w:rFonts w:ascii="Times New Roman" w:hAnsi="Times New Roman"/>
            <w:color w:val="FF0000"/>
            <w:sz w:val="24"/>
            <w:szCs w:val="24"/>
          </w:rPr>
          <w:t>preprocess</w:t>
        </w:r>
      </w:hyperlink>
      <w:r w:rsidRPr="003A425A">
        <w:rPr>
          <w:rFonts w:ascii="Times New Roman" w:hAnsi="Times New Roman"/>
          <w:color w:val="FF0000"/>
          <w:sz w:val="24"/>
          <w:szCs w:val="24"/>
        </w:rPr>
        <w:t xml:space="preserve">(), чтобы применить изменения к узлу для каждого фрейма, где он рисуется. Для этого следует установить в узле флаг </w:t>
      </w:r>
      <w:hyperlink r:id="rId1212" w:anchor="Flag-enum" w:history="1">
        <w:r w:rsidRPr="003A425A">
          <w:rPr>
            <w:rStyle w:val="a3"/>
            <w:rFonts w:ascii="Times New Roman" w:hAnsi="Times New Roman"/>
            <w:color w:val="FF0000"/>
            <w:sz w:val="24"/>
            <w:szCs w:val="24"/>
          </w:rPr>
          <w:t>QSGNode::UsePreprocess</w:t>
        </w:r>
      </w:hyperlink>
      <w:r w:rsidRPr="003A425A">
        <w:rPr>
          <w:rFonts w:ascii="Times New Roman" w:hAnsi="Times New Roman"/>
          <w:color w:val="FF0000"/>
          <w:sz w:val="24"/>
          <w:szCs w:val="24"/>
        </w:rPr>
        <w:t>.</w:t>
      </w:r>
      <w:r w:rsidRPr="003A425A">
        <w:rPr>
          <w:rFonts w:ascii="Times New Roman" w:hAnsi="Times New Roman"/>
          <w:sz w:val="24"/>
          <w:szCs w:val="24"/>
        </w:rPr>
        <w:t xml:space="preserve"> </w:t>
      </w:r>
      <w:r w:rsidRPr="003A425A">
        <w:rPr>
          <w:rFonts w:ascii="Times New Roman" w:hAnsi="Times New Roman"/>
          <w:i/>
          <w:sz w:val="24"/>
          <w:szCs w:val="24"/>
        </w:rPr>
        <w:t>Не понимаю смысл данной функции.</w:t>
      </w:r>
      <w:r w:rsidRPr="003A425A">
        <w:rPr>
          <w:rFonts w:ascii="Times New Roman" w:hAnsi="Times New Roman"/>
          <w:sz w:val="24"/>
          <w:szCs w:val="24"/>
        </w:rPr>
        <w:t xml:space="preserve"> </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Виртуальная функция </w:t>
      </w:r>
      <w:hyperlink r:id="rId1213" w:anchor="isSubtreeBlocked" w:history="1">
        <w:r w:rsidRPr="003A425A">
          <w:rPr>
            <w:rStyle w:val="a3"/>
            <w:rFonts w:ascii="Times New Roman" w:hAnsi="Times New Roman"/>
            <w:color w:val="auto"/>
            <w:sz w:val="24"/>
            <w:szCs w:val="24"/>
          </w:rPr>
          <w:t>isSubtreeBlocked</w:t>
        </w:r>
      </w:hyperlink>
      <w:r w:rsidRPr="003A425A">
        <w:rPr>
          <w:rFonts w:ascii="Times New Roman" w:hAnsi="Times New Roman"/>
          <w:sz w:val="24"/>
          <w:szCs w:val="24"/>
        </w:rPr>
        <w:t>() может быть использована, чтобы сделать недействительным некоторое поддерево. Узлы в данном поддереве не будут preprocessed() и нарисованы.</w:t>
      </w:r>
      <w:r w:rsidR="00945011" w:rsidRPr="003A425A">
        <w:rPr>
          <w:rFonts w:ascii="Times New Roman" w:hAnsi="Times New Roman"/>
          <w:sz w:val="24"/>
          <w:szCs w:val="24"/>
        </w:rPr>
        <w:t xml:space="preserve"> </w:t>
      </w:r>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Любые происшествия с данным классом должны происходить в потоке рисования scene graph.</w:t>
      </w:r>
    </w:p>
    <w:p w:rsidR="00945011" w:rsidRPr="003A425A" w:rsidRDefault="00945011" w:rsidP="00945011">
      <w:pPr>
        <w:pStyle w:val="4"/>
      </w:pPr>
      <w:bookmarkStart w:id="574" w:name="_Toc382058681"/>
      <w:r w:rsidRPr="003A425A">
        <w:rPr>
          <w:rFonts w:ascii="Times New Roman" w:hAnsi="Times New Roman"/>
          <w:color w:val="auto"/>
          <w:sz w:val="24"/>
          <w:szCs w:val="24"/>
        </w:rPr>
        <w:t>QSGGeometryNode</w:t>
      </w:r>
      <w:bookmarkEnd w:id="574"/>
    </w:p>
    <w:p w:rsidR="005A6BBD" w:rsidRPr="003A425A" w:rsidRDefault="00953454" w:rsidP="00605F34">
      <w:pPr>
        <w:jc w:val="both"/>
        <w:rPr>
          <w:rFonts w:ascii="Times New Roman" w:hAnsi="Times New Roman"/>
          <w:sz w:val="24"/>
          <w:szCs w:val="24"/>
        </w:rPr>
      </w:pPr>
      <w:hyperlink r:id="rId1214" w:anchor="details" w:history="1">
        <w:r w:rsidR="005A6BBD" w:rsidRPr="003A425A">
          <w:rPr>
            <w:rStyle w:val="a3"/>
            <w:rFonts w:ascii="Times New Roman" w:hAnsi="Times New Roman"/>
            <w:sz w:val="24"/>
            <w:szCs w:val="24"/>
          </w:rPr>
          <w:t>http://qt-project.org/doc/qt-5.1/qtquick/qsggeometrynode.html#details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класс QSGGeometryNode используется для рисования содержания графа. Он состоит из геометрии и материала. Геометрия определяет сетку, а материал то, как её заполнять. </w:t>
      </w:r>
      <w:r w:rsidRPr="003A425A">
        <w:rPr>
          <w:rFonts w:ascii="Times New Roman" w:hAnsi="Times New Roman"/>
          <w:i/>
          <w:sz w:val="24"/>
          <w:szCs w:val="24"/>
        </w:rPr>
        <w:t>Показан очень хороший пример кода, который показывает, как рисуется с помощью данного класса линия.</w:t>
      </w:r>
      <w:r w:rsidR="00945011" w:rsidRPr="003A425A">
        <w:rPr>
          <w:rFonts w:ascii="Times New Roman" w:hAnsi="Times New Roman"/>
          <w:i/>
          <w:sz w:val="24"/>
          <w:szCs w:val="24"/>
        </w:rPr>
        <w:t xml:space="preserve"> </w:t>
      </w:r>
      <w:r w:rsidRPr="003A425A">
        <w:rPr>
          <w:rFonts w:ascii="Times New Roman" w:hAnsi="Times New Roman"/>
          <w:sz w:val="24"/>
          <w:szCs w:val="24"/>
        </w:rPr>
        <w:t xml:space="preserve">Прежде добавления в граф данный узел должен уже иметь как материал, так и геометрию. Если геометрия или материал изменяются после того, как узел добавлен в граф, то пользователю следует отметить их как грязные с использованием </w:t>
      </w:r>
      <w:hyperlink r:id="rId1215" w:anchor="markDirty" w:history="1">
        <w:r w:rsidRPr="003A425A">
          <w:rPr>
            <w:rStyle w:val="a3"/>
            <w:rFonts w:ascii="Times New Roman" w:hAnsi="Times New Roman"/>
            <w:color w:val="auto"/>
            <w:sz w:val="24"/>
            <w:szCs w:val="24"/>
          </w:rPr>
          <w:t>QSGNode::markDirty</w:t>
        </w:r>
      </w:hyperlink>
      <w:r w:rsidRPr="003A425A">
        <w:rPr>
          <w:rFonts w:ascii="Times New Roman" w:hAnsi="Times New Roman"/>
          <w:sz w:val="24"/>
          <w:szCs w:val="24"/>
        </w:rPr>
        <w:t>().</w:t>
      </w:r>
      <w:r w:rsidR="00945011" w:rsidRPr="003A425A">
        <w:rPr>
          <w:rFonts w:ascii="Times New Roman" w:hAnsi="Times New Roman"/>
          <w:sz w:val="24"/>
          <w:szCs w:val="24"/>
        </w:rPr>
        <w:t xml:space="preserve"> </w:t>
      </w:r>
      <w:r w:rsidRPr="003A425A">
        <w:rPr>
          <w:rFonts w:ascii="Times New Roman" w:hAnsi="Times New Roman"/>
          <w:sz w:val="24"/>
          <w:szCs w:val="24"/>
        </w:rPr>
        <w:t>Геометрические узлы поддерживают два типа материалов: непрозрачный материал и нормальный материал. Первый используется, если непрозрачность графа в момент рисования равняется 1. Это позволяет существенно улучшить производительность.</w:t>
      </w:r>
    </w:p>
    <w:p w:rsidR="00945011" w:rsidRPr="003A425A" w:rsidRDefault="00945011" w:rsidP="00945011">
      <w:pPr>
        <w:pStyle w:val="4"/>
      </w:pPr>
      <w:bookmarkStart w:id="575" w:name="_Toc382058682"/>
      <w:r w:rsidRPr="003A425A">
        <w:rPr>
          <w:rFonts w:ascii="Times New Roman" w:hAnsi="Times New Roman"/>
          <w:color w:val="auto"/>
          <w:sz w:val="24"/>
          <w:szCs w:val="24"/>
        </w:rPr>
        <w:t>QSGClipNode</w:t>
      </w:r>
      <w:bookmarkEnd w:id="575"/>
    </w:p>
    <w:p w:rsidR="005A6BBD" w:rsidRPr="003A425A" w:rsidRDefault="00953454" w:rsidP="00605F34">
      <w:pPr>
        <w:jc w:val="both"/>
        <w:rPr>
          <w:rFonts w:ascii="Times New Roman" w:hAnsi="Times New Roman"/>
          <w:sz w:val="24"/>
          <w:szCs w:val="24"/>
        </w:rPr>
      </w:pPr>
      <w:hyperlink r:id="rId1216" w:anchor="details" w:history="1">
        <w:r w:rsidR="005A6BBD" w:rsidRPr="003A425A">
          <w:rPr>
            <w:rStyle w:val="a3"/>
            <w:rFonts w:ascii="Times New Roman" w:hAnsi="Times New Roman"/>
            <w:sz w:val="24"/>
            <w:szCs w:val="24"/>
          </w:rPr>
          <w:t>http://qt-project.org/doc/qt-5.1/qtquick/qsgclipnode.html#details</w:t>
        </w:r>
      </w:hyperlink>
    </w:p>
    <w:p w:rsidR="005A6BBD" w:rsidRPr="003A425A" w:rsidRDefault="005A6BBD" w:rsidP="00605F34">
      <w:pPr>
        <w:jc w:val="both"/>
        <w:rPr>
          <w:rFonts w:ascii="Times New Roman" w:hAnsi="Times New Roman"/>
          <w:color w:val="FF0000"/>
          <w:sz w:val="24"/>
          <w:szCs w:val="24"/>
        </w:rPr>
      </w:pPr>
      <w:r w:rsidRPr="003A425A">
        <w:rPr>
          <w:rFonts w:ascii="Times New Roman" w:hAnsi="Times New Roman"/>
          <w:sz w:val="24"/>
          <w:szCs w:val="24"/>
        </w:rPr>
        <w:t xml:space="preserve">QSGClipNode класс реализует функциональность </w:t>
      </w:r>
      <w:r w:rsidR="005F10F2" w:rsidRPr="003A425A">
        <w:rPr>
          <w:rFonts w:ascii="Times New Roman" w:hAnsi="Times New Roman"/>
          <w:sz w:val="24"/>
          <w:szCs w:val="24"/>
        </w:rPr>
        <w:t>усечения</w:t>
      </w:r>
      <w:r w:rsidRPr="003A425A">
        <w:rPr>
          <w:rFonts w:ascii="Times New Roman" w:hAnsi="Times New Roman"/>
          <w:sz w:val="24"/>
          <w:szCs w:val="24"/>
        </w:rPr>
        <w:t xml:space="preserve"> в scene graph. </w:t>
      </w:r>
      <w:r w:rsidR="005F10F2" w:rsidRPr="003A425A">
        <w:rPr>
          <w:rFonts w:ascii="Times New Roman" w:hAnsi="Times New Roman"/>
          <w:sz w:val="24"/>
          <w:szCs w:val="24"/>
        </w:rPr>
        <w:t>Усечение</w:t>
      </w:r>
      <w:r w:rsidRPr="003A425A">
        <w:rPr>
          <w:rFonts w:ascii="Times New Roman" w:hAnsi="Times New Roman"/>
          <w:sz w:val="24"/>
          <w:szCs w:val="24"/>
        </w:rPr>
        <w:t xml:space="preserve"> применяется к поддереву узлов и может быть вложенн</w:t>
      </w:r>
      <w:r w:rsidR="005F10F2" w:rsidRPr="003A425A">
        <w:rPr>
          <w:rFonts w:ascii="Times New Roman" w:hAnsi="Times New Roman"/>
          <w:sz w:val="24"/>
          <w:szCs w:val="24"/>
        </w:rPr>
        <w:t>ым</w:t>
      </w:r>
      <w:r w:rsidRPr="003A425A">
        <w:rPr>
          <w:rFonts w:ascii="Times New Roman" w:hAnsi="Times New Roman"/>
          <w:sz w:val="24"/>
          <w:szCs w:val="24"/>
        </w:rPr>
        <w:t xml:space="preserve">. Многие узлы </w:t>
      </w:r>
      <w:r w:rsidR="005F10F2" w:rsidRPr="003A425A">
        <w:rPr>
          <w:rFonts w:ascii="Times New Roman" w:hAnsi="Times New Roman"/>
          <w:sz w:val="24"/>
          <w:szCs w:val="24"/>
        </w:rPr>
        <w:t>усечения</w:t>
      </w:r>
      <w:r w:rsidRPr="003A425A">
        <w:rPr>
          <w:rFonts w:ascii="Times New Roman" w:hAnsi="Times New Roman"/>
          <w:sz w:val="24"/>
          <w:szCs w:val="24"/>
        </w:rPr>
        <w:t xml:space="preserve"> будут собраны при помощи пересечения всех их геометрий. Аккумуляция происходит как часть рисования. Данные узлы должны иметь геометрию прежде их добавления на экран.</w:t>
      </w:r>
      <w:r w:rsidR="00945011" w:rsidRPr="003A425A">
        <w:rPr>
          <w:rFonts w:ascii="Times New Roman" w:hAnsi="Times New Roman"/>
          <w:sz w:val="24"/>
          <w:szCs w:val="24"/>
        </w:rPr>
        <w:t xml:space="preserve"> </w:t>
      </w:r>
      <w:r w:rsidRPr="003A425A">
        <w:rPr>
          <w:rFonts w:ascii="Times New Roman" w:hAnsi="Times New Roman"/>
          <w:color w:val="FF0000"/>
          <w:sz w:val="24"/>
          <w:szCs w:val="24"/>
        </w:rPr>
        <w:t xml:space="preserve">Обычно </w:t>
      </w:r>
      <w:r w:rsidR="005F10F2" w:rsidRPr="003A425A">
        <w:rPr>
          <w:rFonts w:ascii="Times New Roman" w:hAnsi="Times New Roman"/>
          <w:color w:val="FF0000"/>
          <w:sz w:val="24"/>
          <w:szCs w:val="24"/>
        </w:rPr>
        <w:t>усечение</w:t>
      </w:r>
      <w:r w:rsidRPr="003A425A">
        <w:rPr>
          <w:rFonts w:ascii="Times New Roman" w:hAnsi="Times New Roman"/>
          <w:color w:val="FF0000"/>
          <w:sz w:val="24"/>
          <w:szCs w:val="24"/>
        </w:rPr>
        <w:t xml:space="preserve"> реализуется с использованием </w:t>
      </w:r>
      <w:r w:rsidRPr="003A425A">
        <w:rPr>
          <w:rFonts w:ascii="Times New Roman" w:hAnsi="Times New Roman"/>
          <w:color w:val="FF0000"/>
          <w:sz w:val="24"/>
          <w:szCs w:val="24"/>
          <w:lang w:val="en-US"/>
        </w:rPr>
        <w:t>stencil</w:t>
      </w:r>
      <w:r w:rsidR="005F10F2" w:rsidRPr="003A425A">
        <w:rPr>
          <w:rFonts w:ascii="Times New Roman" w:hAnsi="Times New Roman"/>
          <w:color w:val="FF0000"/>
          <w:sz w:val="24"/>
          <w:szCs w:val="24"/>
        </w:rPr>
        <w:t xml:space="preserve"> бу</w:t>
      </w:r>
      <w:r w:rsidRPr="003A425A">
        <w:rPr>
          <w:rFonts w:ascii="Times New Roman" w:hAnsi="Times New Roman"/>
          <w:color w:val="FF0000"/>
          <w:sz w:val="24"/>
          <w:szCs w:val="24"/>
        </w:rPr>
        <w:t>фера.</w:t>
      </w:r>
    </w:p>
    <w:p w:rsidR="00945011" w:rsidRPr="003A425A" w:rsidRDefault="00945011" w:rsidP="00945011">
      <w:pPr>
        <w:pStyle w:val="4"/>
      </w:pPr>
      <w:bookmarkStart w:id="576" w:name="_Toc382058683"/>
      <w:r w:rsidRPr="003A425A">
        <w:rPr>
          <w:rFonts w:ascii="Times New Roman" w:hAnsi="Times New Roman"/>
          <w:color w:val="auto"/>
          <w:sz w:val="24"/>
          <w:szCs w:val="24"/>
        </w:rPr>
        <w:t>QSGTransformNode</w:t>
      </w:r>
      <w:bookmarkEnd w:id="576"/>
    </w:p>
    <w:p w:rsidR="005A6BBD" w:rsidRPr="003A425A" w:rsidRDefault="00953454" w:rsidP="00605F34">
      <w:pPr>
        <w:jc w:val="both"/>
        <w:rPr>
          <w:rFonts w:ascii="Times New Roman" w:hAnsi="Times New Roman"/>
          <w:sz w:val="24"/>
          <w:szCs w:val="24"/>
        </w:rPr>
      </w:pPr>
      <w:hyperlink r:id="rId1217" w:anchor="details" w:history="1">
        <w:r w:rsidR="005A6BBD" w:rsidRPr="003A425A">
          <w:rPr>
            <w:rStyle w:val="a3"/>
            <w:rFonts w:ascii="Times New Roman" w:hAnsi="Times New Roman"/>
            <w:sz w:val="24"/>
            <w:szCs w:val="24"/>
          </w:rPr>
          <w:t>http://qt-project.org/doc/qt-5.1/qtquick/qsgtransformnode.html#details</w:t>
        </w:r>
      </w:hyperlink>
    </w:p>
    <w:p w:rsidR="005A6BBD" w:rsidRPr="003A425A" w:rsidRDefault="005A6BBD" w:rsidP="00605F34">
      <w:pPr>
        <w:jc w:val="both"/>
        <w:rPr>
          <w:rFonts w:ascii="Times New Roman" w:hAnsi="Times New Roman"/>
          <w:i/>
          <w:sz w:val="24"/>
          <w:szCs w:val="24"/>
        </w:rPr>
      </w:pPr>
      <w:r w:rsidRPr="003A425A">
        <w:rPr>
          <w:rFonts w:ascii="Times New Roman" w:hAnsi="Times New Roman"/>
          <w:sz w:val="24"/>
          <w:szCs w:val="24"/>
        </w:rPr>
        <w:lastRenderedPageBreak/>
        <w:t>QSGTransformNode класс реализует преобразования в scene graph. Преобразования применяют</w:t>
      </w:r>
      <w:r w:rsidR="00945011" w:rsidRPr="003A425A">
        <w:rPr>
          <w:rFonts w:ascii="Times New Roman" w:hAnsi="Times New Roman"/>
          <w:sz w:val="24"/>
          <w:szCs w:val="24"/>
        </w:rPr>
        <w:t>ся к</w:t>
      </w:r>
      <w:r w:rsidRPr="003A425A">
        <w:rPr>
          <w:rFonts w:ascii="Times New Roman" w:hAnsi="Times New Roman"/>
          <w:sz w:val="24"/>
          <w:szCs w:val="24"/>
        </w:rPr>
        <w:t xml:space="preserve"> поддерев</w:t>
      </w:r>
      <w:r w:rsidR="00945011" w:rsidRPr="003A425A">
        <w:rPr>
          <w:rFonts w:ascii="Times New Roman" w:hAnsi="Times New Roman"/>
          <w:sz w:val="24"/>
          <w:szCs w:val="24"/>
        </w:rPr>
        <w:t xml:space="preserve">у </w:t>
      </w:r>
      <w:r w:rsidRPr="003A425A">
        <w:rPr>
          <w:rFonts w:ascii="Times New Roman" w:hAnsi="Times New Roman"/>
          <w:sz w:val="24"/>
          <w:szCs w:val="24"/>
        </w:rPr>
        <w:t>и могут быть вложенными. Множественные преобразования будут собираться при помощи пересечения их матриц. Собирание происходит как часть рисования.</w:t>
      </w:r>
      <w:r w:rsidR="00945011" w:rsidRPr="003A425A">
        <w:rPr>
          <w:rFonts w:ascii="Times New Roman" w:hAnsi="Times New Roman"/>
          <w:sz w:val="24"/>
          <w:szCs w:val="24"/>
        </w:rPr>
        <w:t xml:space="preserve"> </w:t>
      </w:r>
      <w:r w:rsidRPr="003A425A">
        <w:rPr>
          <w:rFonts w:ascii="Times New Roman" w:hAnsi="Times New Roman"/>
          <w:sz w:val="24"/>
          <w:szCs w:val="24"/>
        </w:rPr>
        <w:t>Матрица сама по себе предназначена для трёхмерных преобразований, хотя в данном случае данные классы оптимизированы под двумерное рисование. Поэтому трёхмерное рисование должно производиться внимательно.</w:t>
      </w:r>
      <w:r w:rsidR="00945011" w:rsidRPr="003A425A">
        <w:rPr>
          <w:rFonts w:ascii="Times New Roman" w:hAnsi="Times New Roman"/>
          <w:sz w:val="24"/>
          <w:szCs w:val="24"/>
        </w:rPr>
        <w:t xml:space="preserve"> </w:t>
      </w:r>
      <w:r w:rsidRPr="003A425A">
        <w:rPr>
          <w:rFonts w:ascii="Times New Roman" w:hAnsi="Times New Roman"/>
          <w:i/>
          <w:sz w:val="24"/>
          <w:szCs w:val="24"/>
        </w:rPr>
        <w:t>Я бы вообще не использовал бы трёхмерное рисование.</w:t>
      </w:r>
    </w:p>
    <w:p w:rsidR="00945011" w:rsidRPr="003A425A" w:rsidRDefault="00945011" w:rsidP="00945011">
      <w:pPr>
        <w:pStyle w:val="4"/>
      </w:pPr>
      <w:bookmarkStart w:id="577" w:name="_Toc382058684"/>
      <w:r w:rsidRPr="003A425A">
        <w:rPr>
          <w:rFonts w:ascii="Times New Roman" w:hAnsi="Times New Roman"/>
          <w:color w:val="auto"/>
          <w:sz w:val="24"/>
          <w:szCs w:val="24"/>
        </w:rPr>
        <w:t>QSGOpacityNode</w:t>
      </w:r>
      <w:bookmarkEnd w:id="577"/>
    </w:p>
    <w:p w:rsidR="005A6BBD" w:rsidRPr="003A425A" w:rsidRDefault="00953454" w:rsidP="00605F34">
      <w:pPr>
        <w:jc w:val="both"/>
        <w:rPr>
          <w:rFonts w:ascii="Times New Roman" w:hAnsi="Times New Roman"/>
          <w:sz w:val="24"/>
          <w:szCs w:val="24"/>
        </w:rPr>
      </w:pPr>
      <w:hyperlink r:id="rId1218" w:anchor="details" w:history="1">
        <w:r w:rsidR="005A6BBD" w:rsidRPr="003A425A">
          <w:rPr>
            <w:rStyle w:val="a3"/>
            <w:rFonts w:ascii="Times New Roman" w:hAnsi="Times New Roman"/>
            <w:sz w:val="24"/>
            <w:szCs w:val="24"/>
          </w:rPr>
          <w:t>http://qt-project.org/doc/qt-5.1/qtquick/qsgopacitynode.html#details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класс QSGOpacityNode используется для изменения непрозрачности узлов. Непрозрачность применяется к его поддереву и может быть вложенной. Множественные узлы непрозрачности будут собираться при помощи умножения их непрозрачности. Собирание происходит как часть рисования.</w:t>
      </w:r>
      <w:r w:rsidR="00945011" w:rsidRPr="003A425A">
        <w:rPr>
          <w:rFonts w:ascii="Times New Roman" w:hAnsi="Times New Roman"/>
          <w:sz w:val="24"/>
          <w:szCs w:val="24"/>
        </w:rPr>
        <w:t xml:space="preserve"> </w:t>
      </w:r>
      <w:r w:rsidRPr="003A425A">
        <w:rPr>
          <w:rFonts w:ascii="Times New Roman" w:hAnsi="Times New Roman"/>
          <w:sz w:val="24"/>
          <w:szCs w:val="24"/>
        </w:rPr>
        <w:t>Когда множественная непрозрачность станет ниже некоторого порогового значения, поддерево может быть отмечено, как заблокированное. Это делается с целью увеличения производительности.</w:t>
      </w:r>
    </w:p>
    <w:p w:rsidR="00210FDA" w:rsidRPr="003A425A" w:rsidRDefault="00210FDA" w:rsidP="00210FDA">
      <w:pPr>
        <w:pStyle w:val="4"/>
        <w:rPr>
          <w:color w:val="FF0000"/>
        </w:rPr>
      </w:pPr>
      <w:bookmarkStart w:id="578" w:name="_Toc382058685"/>
      <w:r w:rsidRPr="003A425A">
        <w:rPr>
          <w:rFonts w:ascii="Times New Roman" w:hAnsi="Times New Roman"/>
          <w:color w:val="FF0000"/>
          <w:sz w:val="24"/>
          <w:szCs w:val="24"/>
        </w:rPr>
        <w:t>QSGMaterialShader</w:t>
      </w:r>
      <w:bookmarkEnd w:id="578"/>
    </w:p>
    <w:p w:rsidR="005A6BBD" w:rsidRPr="003A425A" w:rsidRDefault="00953454" w:rsidP="00605F34">
      <w:pPr>
        <w:jc w:val="both"/>
        <w:rPr>
          <w:rFonts w:ascii="Times New Roman" w:hAnsi="Times New Roman"/>
          <w:sz w:val="24"/>
          <w:szCs w:val="24"/>
        </w:rPr>
      </w:pPr>
      <w:hyperlink r:id="rId1219" w:anchor="details" w:history="1">
        <w:r w:rsidR="005A6BBD" w:rsidRPr="003A425A">
          <w:rPr>
            <w:rStyle w:val="a3"/>
            <w:rFonts w:ascii="Times New Roman" w:hAnsi="Times New Roman"/>
            <w:sz w:val="24"/>
            <w:szCs w:val="24"/>
          </w:rPr>
          <w:t>http://qt-project.org/doc/qt-5.1/qtquick/qsgmaterialshader.html#details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класс QSGMaterialShader представляет OpenGL шейдер в рисовальщике. Его программный интерфейс является очень низкоуровневым. Более удобным программным интерфейсом, который обеспечивает почти те же особенности, доступен через </w:t>
      </w:r>
      <w:hyperlink r:id="rId1220" w:history="1">
        <w:r w:rsidRPr="003A425A">
          <w:rPr>
            <w:rStyle w:val="a3"/>
            <w:rFonts w:ascii="Times New Roman" w:hAnsi="Times New Roman"/>
            <w:color w:val="auto"/>
            <w:sz w:val="24"/>
            <w:szCs w:val="24"/>
          </w:rPr>
          <w:t>QSGSimpleMaterialShader</w:t>
        </w:r>
      </w:hyperlink>
      <w:r w:rsidRPr="003A425A">
        <w:rPr>
          <w:rFonts w:ascii="Times New Roman" w:hAnsi="Times New Roman"/>
          <w:sz w:val="24"/>
          <w:szCs w:val="24"/>
        </w:rPr>
        <w:t>.</w:t>
      </w:r>
      <w:r w:rsidR="00210FDA" w:rsidRPr="003A425A">
        <w:rPr>
          <w:rFonts w:ascii="Times New Roman" w:hAnsi="Times New Roman"/>
          <w:sz w:val="24"/>
          <w:szCs w:val="24"/>
        </w:rPr>
        <w:t xml:space="preserve"> </w:t>
      </w:r>
      <w:hyperlink r:id="rId1221" w:history="1">
        <w:r w:rsidRPr="003A425A">
          <w:rPr>
            <w:rStyle w:val="a3"/>
            <w:rFonts w:ascii="Times New Roman" w:hAnsi="Times New Roman"/>
            <w:color w:val="auto"/>
            <w:sz w:val="24"/>
            <w:szCs w:val="24"/>
          </w:rPr>
          <w:t>QSGMaterial</w:t>
        </w:r>
      </w:hyperlink>
      <w:r w:rsidRPr="003A425A">
        <w:rPr>
          <w:rFonts w:ascii="Times New Roman" w:hAnsi="Times New Roman"/>
          <w:sz w:val="24"/>
          <w:szCs w:val="24"/>
        </w:rPr>
        <w:t xml:space="preserve"> and QSGMaterialShader образуют тесные взаимоотношения. Для одного графа есть только один экземпляр данного класса, который инкапсулирует </w:t>
      </w:r>
      <w:hyperlink r:id="rId1222" w:history="1">
        <w:r w:rsidRPr="003A425A">
          <w:rPr>
            <w:rStyle w:val="a3"/>
            <w:rFonts w:ascii="Times New Roman" w:hAnsi="Times New Roman"/>
            <w:color w:val="auto"/>
            <w:sz w:val="24"/>
            <w:szCs w:val="24"/>
          </w:rPr>
          <w:t>QOpenGLShaderProgram</w:t>
        </w:r>
      </w:hyperlink>
      <w:r w:rsidRPr="003A425A">
        <w:rPr>
          <w:rFonts w:ascii="Times New Roman" w:hAnsi="Times New Roman"/>
          <w:sz w:val="24"/>
          <w:szCs w:val="24"/>
        </w:rPr>
        <w:t xml:space="preserve">, чтобы рисовать тот материал. Каждый </w:t>
      </w:r>
      <w:hyperlink r:id="rId1223" w:history="1">
        <w:r w:rsidRPr="003A425A">
          <w:rPr>
            <w:rStyle w:val="a3"/>
            <w:rFonts w:ascii="Times New Roman" w:hAnsi="Times New Roman"/>
            <w:color w:val="auto"/>
            <w:sz w:val="24"/>
            <w:szCs w:val="24"/>
          </w:rPr>
          <w:t>QSGGeometryNode</w:t>
        </w:r>
      </w:hyperlink>
      <w:r w:rsidRPr="003A425A">
        <w:rPr>
          <w:rFonts w:ascii="Times New Roman" w:hAnsi="Times New Roman"/>
          <w:sz w:val="24"/>
          <w:szCs w:val="24"/>
        </w:rPr>
        <w:t xml:space="preserve"> может иметь уникальный </w:t>
      </w:r>
      <w:hyperlink r:id="rId1224" w:history="1">
        <w:r w:rsidRPr="003A425A">
          <w:rPr>
            <w:rStyle w:val="a3"/>
            <w:rFonts w:ascii="Times New Roman" w:hAnsi="Times New Roman"/>
            <w:color w:val="auto"/>
            <w:sz w:val="24"/>
            <w:szCs w:val="24"/>
          </w:rPr>
          <w:t>QSGMaterial</w:t>
        </w:r>
      </w:hyperlink>
      <w:r w:rsidRPr="003A425A">
        <w:rPr>
          <w:rFonts w:ascii="Times New Roman" w:hAnsi="Times New Roman"/>
          <w:sz w:val="24"/>
          <w:szCs w:val="24"/>
        </w:rPr>
        <w:t xml:space="preserve">, содержащий то, как шейдер должен быть настроен во время рисования узла, </w:t>
      </w:r>
      <w:r w:rsidR="004D288A" w:rsidRPr="003A425A">
        <w:rPr>
          <w:rFonts w:ascii="Times New Roman" w:hAnsi="Times New Roman"/>
          <w:sz w:val="24"/>
          <w:szCs w:val="24"/>
        </w:rPr>
        <w:t>например, его</w:t>
      </w:r>
      <w:r w:rsidRPr="003A425A">
        <w:rPr>
          <w:rFonts w:ascii="Times New Roman" w:hAnsi="Times New Roman"/>
          <w:sz w:val="24"/>
          <w:szCs w:val="24"/>
        </w:rPr>
        <w:t xml:space="preserve"> действительный цвет, используемый для рисования геометрии.</w:t>
      </w:r>
      <w:r w:rsidR="00210FDA" w:rsidRPr="003A425A">
        <w:rPr>
          <w:rFonts w:ascii="Times New Roman" w:hAnsi="Times New Roman"/>
          <w:sz w:val="24"/>
          <w:szCs w:val="24"/>
        </w:rPr>
        <w:t xml:space="preserve"> </w:t>
      </w:r>
      <w:r w:rsidRPr="003A425A">
        <w:rPr>
          <w:rFonts w:ascii="Times New Roman" w:hAnsi="Times New Roman"/>
          <w:sz w:val="24"/>
          <w:szCs w:val="24"/>
        </w:rPr>
        <w:t xml:space="preserve">Экземпляр данного класса никогда не создаётся пользователем явно. Он создаётся по требованию графом через метод </w:t>
      </w:r>
      <w:hyperlink r:id="rId1225" w:anchor="createShader" w:history="1">
        <w:r w:rsidRPr="003A425A">
          <w:rPr>
            <w:rStyle w:val="a3"/>
            <w:rFonts w:ascii="Times New Roman" w:hAnsi="Times New Roman"/>
            <w:color w:val="auto"/>
            <w:sz w:val="24"/>
            <w:szCs w:val="24"/>
          </w:rPr>
          <w:t>QSGMaterial::createShader</w:t>
        </w:r>
      </w:hyperlink>
      <w:r w:rsidRPr="003A425A">
        <w:rPr>
          <w:rFonts w:ascii="Times New Roman" w:hAnsi="Times New Roman"/>
          <w:sz w:val="24"/>
          <w:szCs w:val="24"/>
        </w:rPr>
        <w:t>(). При этом граф уверен, что есть только один шейдер.</w:t>
      </w:r>
      <w:r w:rsidR="00210FDA" w:rsidRPr="003A425A">
        <w:rPr>
          <w:rFonts w:ascii="Times New Roman" w:hAnsi="Times New Roman"/>
          <w:sz w:val="24"/>
          <w:szCs w:val="24"/>
        </w:rPr>
        <w:t xml:space="preserve"> </w:t>
      </w:r>
      <w:r w:rsidRPr="003A425A">
        <w:rPr>
          <w:rFonts w:ascii="Times New Roman" w:hAnsi="Times New Roman"/>
          <w:sz w:val="24"/>
          <w:szCs w:val="24"/>
        </w:rPr>
        <w:t xml:space="preserve">Функция </w:t>
      </w:r>
      <w:hyperlink r:id="rId1226" w:anchor="vertexShader" w:history="1">
        <w:r w:rsidRPr="003A425A">
          <w:rPr>
            <w:rStyle w:val="a3"/>
            <w:rFonts w:ascii="Times New Roman" w:hAnsi="Times New Roman"/>
            <w:color w:val="auto"/>
            <w:sz w:val="24"/>
            <w:szCs w:val="24"/>
          </w:rPr>
          <w:t>vertexShader</w:t>
        </w:r>
      </w:hyperlink>
      <w:r w:rsidRPr="003A425A">
        <w:rPr>
          <w:rFonts w:ascii="Times New Roman" w:hAnsi="Times New Roman"/>
          <w:sz w:val="24"/>
          <w:szCs w:val="24"/>
        </w:rPr>
        <w:t xml:space="preserve">() используется для управления тем, что материал делает с узлами данных, которые приходят из геометрии. Исходный код, возвращаемый </w:t>
      </w:r>
      <w:hyperlink r:id="rId1227" w:anchor="fragmentShader" w:history="1">
        <w:r w:rsidRPr="003A425A">
          <w:rPr>
            <w:rStyle w:val="a3"/>
            <w:rFonts w:ascii="Times New Roman" w:hAnsi="Times New Roman"/>
            <w:color w:val="auto"/>
            <w:sz w:val="24"/>
            <w:szCs w:val="24"/>
          </w:rPr>
          <w:t>fragmentShader</w:t>
        </w:r>
      </w:hyperlink>
      <w:r w:rsidRPr="003A425A">
        <w:rPr>
          <w:rFonts w:ascii="Times New Roman" w:hAnsi="Times New Roman"/>
          <w:sz w:val="24"/>
          <w:szCs w:val="24"/>
        </w:rPr>
        <w:t>(), используется для управления тем, как материал должен заполнять каждый индивидуальный пиксел в геометрии. Данные функции используются только во время инициализации.</w:t>
      </w:r>
      <w:r w:rsidR="00210FDA" w:rsidRPr="003A425A">
        <w:rPr>
          <w:rFonts w:ascii="Times New Roman" w:hAnsi="Times New Roman"/>
          <w:sz w:val="24"/>
          <w:szCs w:val="24"/>
        </w:rPr>
        <w:t xml:space="preserve"> </w:t>
      </w:r>
      <w:hyperlink r:id="rId1228" w:anchor="activate" w:history="1">
        <w:r w:rsidRPr="003A425A">
          <w:rPr>
            <w:rStyle w:val="a3"/>
            <w:rFonts w:ascii="Times New Roman" w:hAnsi="Times New Roman"/>
            <w:color w:val="auto"/>
            <w:sz w:val="24"/>
            <w:szCs w:val="24"/>
          </w:rPr>
          <w:t>activate</w:t>
        </w:r>
      </w:hyperlink>
      <w:r w:rsidRPr="003A425A">
        <w:rPr>
          <w:rFonts w:ascii="Times New Roman" w:hAnsi="Times New Roman"/>
          <w:sz w:val="24"/>
          <w:szCs w:val="24"/>
        </w:rPr>
        <w:t xml:space="preserve">() вызывается графом, когда шейдер начинает использоваться. Во время </w:t>
      </w:r>
      <w:r w:rsidR="001B43DE" w:rsidRPr="003A425A">
        <w:rPr>
          <w:rFonts w:ascii="Times New Roman" w:hAnsi="Times New Roman"/>
          <w:sz w:val="24"/>
          <w:szCs w:val="24"/>
        </w:rPr>
        <w:t>актив</w:t>
      </w:r>
      <w:r w:rsidRPr="003A425A">
        <w:rPr>
          <w:rFonts w:ascii="Times New Roman" w:hAnsi="Times New Roman"/>
          <w:sz w:val="24"/>
          <w:szCs w:val="24"/>
        </w:rPr>
        <w:t xml:space="preserve">ности граф может вызвать функцию </w:t>
      </w:r>
      <w:hyperlink r:id="rId1229" w:anchor="updateState" w:history="1">
        <w:r w:rsidRPr="003A425A">
          <w:rPr>
            <w:rStyle w:val="a3"/>
            <w:rFonts w:ascii="Times New Roman" w:hAnsi="Times New Roman"/>
            <w:color w:val="auto"/>
            <w:sz w:val="24"/>
            <w:szCs w:val="24"/>
          </w:rPr>
          <w:t>updateState</w:t>
        </w:r>
      </w:hyperlink>
      <w:r w:rsidRPr="003A425A">
        <w:rPr>
          <w:rFonts w:ascii="Times New Roman" w:hAnsi="Times New Roman"/>
          <w:sz w:val="24"/>
          <w:szCs w:val="24"/>
        </w:rPr>
        <w:t>(), которая обновит состояние шейдера для каждой отдельной геометрии для рисования.</w:t>
      </w:r>
      <w:r w:rsidR="00210FDA" w:rsidRPr="003A425A">
        <w:rPr>
          <w:rFonts w:ascii="Times New Roman" w:hAnsi="Times New Roman"/>
          <w:sz w:val="24"/>
          <w:szCs w:val="24"/>
        </w:rPr>
        <w:t xml:space="preserve"> </w:t>
      </w:r>
      <w:r w:rsidRPr="003A425A">
        <w:rPr>
          <w:rFonts w:ascii="Times New Roman" w:hAnsi="Times New Roman"/>
          <w:i/>
          <w:sz w:val="24"/>
          <w:szCs w:val="24"/>
        </w:rPr>
        <w:t>Также есть информация про некоторые другие функции.</w:t>
      </w:r>
      <w:r w:rsidR="00210FDA" w:rsidRPr="003A425A">
        <w:rPr>
          <w:rFonts w:ascii="Times New Roman" w:hAnsi="Times New Roman"/>
          <w:i/>
          <w:sz w:val="24"/>
          <w:szCs w:val="24"/>
        </w:rPr>
        <w:t xml:space="preserve"> </w:t>
      </w:r>
      <w:r w:rsidRPr="003A425A">
        <w:rPr>
          <w:rFonts w:ascii="Times New Roman" w:hAnsi="Times New Roman"/>
          <w:i/>
          <w:sz w:val="24"/>
          <w:szCs w:val="24"/>
        </w:rPr>
        <w:t xml:space="preserve">Есть полезный пример кода, с которым следует разобраться после изучения </w:t>
      </w:r>
      <w:r w:rsidR="00B00C9F" w:rsidRPr="003A425A">
        <w:rPr>
          <w:rFonts w:ascii="Times New Roman" w:hAnsi="Times New Roman"/>
          <w:i/>
          <w:sz w:val="24"/>
          <w:szCs w:val="24"/>
        </w:rPr>
        <w:t>OpenGL</w:t>
      </w:r>
      <w:r w:rsidRPr="003A425A">
        <w:rPr>
          <w:rFonts w:ascii="Times New Roman" w:hAnsi="Times New Roman"/>
          <w:i/>
          <w:sz w:val="24"/>
          <w:szCs w:val="24"/>
        </w:rPr>
        <w:t>.</w:t>
      </w:r>
      <w:r w:rsidR="00210FDA" w:rsidRPr="003A425A">
        <w:rPr>
          <w:rFonts w:ascii="Times New Roman" w:hAnsi="Times New Roman"/>
          <w:i/>
          <w:sz w:val="24"/>
          <w:szCs w:val="24"/>
        </w:rPr>
        <w:t xml:space="preserve"> </w:t>
      </w:r>
      <w:r w:rsidRPr="003A425A">
        <w:rPr>
          <w:rFonts w:ascii="Times New Roman" w:hAnsi="Times New Roman"/>
          <w:sz w:val="24"/>
          <w:szCs w:val="24"/>
        </w:rPr>
        <w:t>Экземпляры данного класса следует использовать только в потоке рисования, но не графического интерфейса пользователя.</w:t>
      </w:r>
    </w:p>
    <w:p w:rsidR="00210FDA" w:rsidRPr="003A425A" w:rsidRDefault="00210FDA" w:rsidP="00210FDA">
      <w:pPr>
        <w:pStyle w:val="4"/>
      </w:pPr>
      <w:bookmarkStart w:id="579" w:name="_Toc382058686"/>
      <w:r w:rsidRPr="003A425A">
        <w:rPr>
          <w:rFonts w:ascii="Times New Roman" w:hAnsi="Times New Roman"/>
          <w:color w:val="auto"/>
          <w:sz w:val="24"/>
          <w:szCs w:val="24"/>
        </w:rPr>
        <w:t>QSGMaterialType</w:t>
      </w:r>
      <w:bookmarkEnd w:id="579"/>
    </w:p>
    <w:p w:rsidR="005A6BBD" w:rsidRPr="003A425A" w:rsidRDefault="00953454" w:rsidP="00605F34">
      <w:pPr>
        <w:jc w:val="both"/>
        <w:rPr>
          <w:rFonts w:ascii="Times New Roman" w:hAnsi="Times New Roman"/>
          <w:sz w:val="24"/>
          <w:szCs w:val="24"/>
        </w:rPr>
      </w:pPr>
      <w:hyperlink r:id="rId1230" w:anchor="details" w:history="1">
        <w:r w:rsidR="005A6BBD" w:rsidRPr="003A425A">
          <w:rPr>
            <w:rStyle w:val="a3"/>
            <w:rFonts w:ascii="Times New Roman" w:hAnsi="Times New Roman"/>
            <w:sz w:val="24"/>
            <w:szCs w:val="24"/>
          </w:rPr>
          <w:t>http://qt-project.org/doc/qt-5.1/qtquick/qsgmaterialtype.html#details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QSGMaterialType класс используется как уникальный знак типа в комбинации с </w:t>
      </w:r>
      <w:hyperlink r:id="rId1231" w:history="1">
        <w:r w:rsidRPr="003A425A">
          <w:rPr>
            <w:rStyle w:val="a3"/>
            <w:rFonts w:ascii="Times New Roman" w:hAnsi="Times New Roman"/>
            <w:color w:val="auto"/>
            <w:sz w:val="24"/>
            <w:szCs w:val="24"/>
          </w:rPr>
          <w:t>QSGMaterial</w:t>
        </w:r>
      </w:hyperlink>
      <w:r w:rsidRPr="003A425A">
        <w:rPr>
          <w:rFonts w:ascii="Times New Roman" w:hAnsi="Times New Roman"/>
          <w:sz w:val="24"/>
          <w:szCs w:val="24"/>
        </w:rPr>
        <w:t xml:space="preserve">. Он имеет смысл только внутри функции </w:t>
      </w:r>
      <w:hyperlink r:id="rId1232" w:anchor="type" w:history="1">
        <w:r w:rsidRPr="003A425A">
          <w:rPr>
            <w:rStyle w:val="a3"/>
            <w:rFonts w:ascii="Times New Roman" w:hAnsi="Times New Roman"/>
            <w:color w:val="auto"/>
            <w:sz w:val="24"/>
            <w:szCs w:val="24"/>
          </w:rPr>
          <w:t>QSGMaterial::type</w:t>
        </w:r>
      </w:hyperlink>
      <w:r w:rsidRPr="003A425A">
        <w:rPr>
          <w:rFonts w:ascii="Times New Roman" w:hAnsi="Times New Roman"/>
          <w:sz w:val="24"/>
          <w:szCs w:val="24"/>
        </w:rPr>
        <w:t>().</w:t>
      </w:r>
    </w:p>
    <w:p w:rsidR="00210FDA" w:rsidRPr="003A425A" w:rsidRDefault="00210FDA" w:rsidP="00210FDA">
      <w:pPr>
        <w:pStyle w:val="4"/>
      </w:pPr>
      <w:bookmarkStart w:id="580" w:name="_Toc382058687"/>
      <w:r w:rsidRPr="003A425A">
        <w:rPr>
          <w:rFonts w:ascii="Times New Roman" w:hAnsi="Times New Roman"/>
          <w:color w:val="auto"/>
          <w:sz w:val="24"/>
          <w:szCs w:val="24"/>
        </w:rPr>
        <w:lastRenderedPageBreak/>
        <w:t>QSGMaterial</w:t>
      </w:r>
      <w:bookmarkEnd w:id="580"/>
    </w:p>
    <w:p w:rsidR="005A6BBD" w:rsidRPr="003A425A" w:rsidRDefault="00953454" w:rsidP="00605F34">
      <w:pPr>
        <w:jc w:val="both"/>
        <w:rPr>
          <w:rFonts w:ascii="Times New Roman" w:hAnsi="Times New Roman"/>
          <w:sz w:val="24"/>
          <w:szCs w:val="24"/>
        </w:rPr>
      </w:pPr>
      <w:hyperlink r:id="rId1233" w:anchor="details" w:history="1">
        <w:r w:rsidR="005A6BBD" w:rsidRPr="003A425A">
          <w:rPr>
            <w:rStyle w:val="a3"/>
            <w:rFonts w:ascii="Times New Roman" w:hAnsi="Times New Roman"/>
            <w:sz w:val="24"/>
            <w:szCs w:val="24"/>
          </w:rPr>
          <w:t>http://qt-project.org/doc/qt-5.1/qtquick/qsgmaterial.html#details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QSGMaterial класс инкапсулирует состояние рисовани</w:t>
      </w:r>
      <w:r w:rsidR="00210FDA" w:rsidRPr="003A425A">
        <w:rPr>
          <w:rFonts w:ascii="Times New Roman" w:hAnsi="Times New Roman"/>
          <w:sz w:val="24"/>
          <w:szCs w:val="24"/>
        </w:rPr>
        <w:t>я</w:t>
      </w:r>
      <w:r w:rsidRPr="003A425A">
        <w:rPr>
          <w:rFonts w:ascii="Times New Roman" w:hAnsi="Times New Roman"/>
          <w:sz w:val="24"/>
          <w:szCs w:val="24"/>
        </w:rPr>
        <w:t xml:space="preserve"> для программы шейдера. Его программный интерфейс является очень низкоуровневым. Более удобным является </w:t>
      </w:r>
      <w:hyperlink r:id="rId1234" w:history="1">
        <w:r w:rsidRPr="003A425A">
          <w:rPr>
            <w:rStyle w:val="a3"/>
            <w:rFonts w:ascii="Times New Roman" w:hAnsi="Times New Roman"/>
            <w:color w:val="auto"/>
            <w:sz w:val="24"/>
            <w:szCs w:val="24"/>
          </w:rPr>
          <w:t>QSGSimpleMaterialShader</w:t>
        </w:r>
      </w:hyperlink>
      <w:r w:rsidRPr="003A425A">
        <w:rPr>
          <w:rFonts w:ascii="Times New Roman" w:hAnsi="Times New Roman"/>
          <w:sz w:val="24"/>
          <w:szCs w:val="24"/>
        </w:rPr>
        <w:t>. В графе каждый узел может иметь свой экземпляр данного класса, в котором содержится информация о том, как следует настроить шейдер для рисования узла, например, действительный цвет, используемый для рисования.</w:t>
      </w:r>
      <w:r w:rsidR="00210FDA" w:rsidRPr="003A425A">
        <w:rPr>
          <w:rFonts w:ascii="Times New Roman" w:hAnsi="Times New Roman"/>
          <w:sz w:val="24"/>
          <w:szCs w:val="24"/>
        </w:rPr>
        <w:t xml:space="preserve"> </w:t>
      </w:r>
      <w:r w:rsidRPr="003A425A">
        <w:rPr>
          <w:rFonts w:ascii="Times New Roman" w:hAnsi="Times New Roman"/>
          <w:sz w:val="24"/>
          <w:szCs w:val="24"/>
        </w:rPr>
        <w:t xml:space="preserve">В классе есть две виртуальные функции, которые необходимо реализовать. </w:t>
      </w:r>
      <w:r w:rsidRPr="003A425A">
        <w:rPr>
          <w:rFonts w:ascii="Times New Roman" w:hAnsi="Times New Roman"/>
          <w:i/>
          <w:sz w:val="24"/>
          <w:szCs w:val="24"/>
        </w:rPr>
        <w:t>Есть пример кода, где и показаны данные функции.</w:t>
      </w:r>
      <w:r w:rsidR="00210FDA" w:rsidRPr="003A425A">
        <w:rPr>
          <w:rFonts w:ascii="Times New Roman" w:hAnsi="Times New Roman"/>
          <w:i/>
          <w:sz w:val="24"/>
          <w:szCs w:val="24"/>
        </w:rPr>
        <w:t xml:space="preserve"> </w:t>
      </w:r>
      <w:r w:rsidRPr="003A425A">
        <w:rPr>
          <w:rFonts w:ascii="Times New Roman" w:hAnsi="Times New Roman"/>
          <w:sz w:val="24"/>
          <w:szCs w:val="24"/>
        </w:rPr>
        <w:t>Экземпляры данного класса принадлежат к потоку рисования графа, а не к потоку интерфейса пользователя.</w:t>
      </w:r>
    </w:p>
    <w:p w:rsidR="00210FDA" w:rsidRPr="003A425A" w:rsidRDefault="00210FDA" w:rsidP="00210FDA">
      <w:pPr>
        <w:pStyle w:val="4"/>
      </w:pPr>
      <w:bookmarkStart w:id="581" w:name="_Toc382058688"/>
      <w:r w:rsidRPr="003A425A">
        <w:rPr>
          <w:rFonts w:ascii="Times New Roman" w:hAnsi="Times New Roman"/>
          <w:color w:val="auto"/>
          <w:sz w:val="24"/>
          <w:szCs w:val="24"/>
        </w:rPr>
        <w:t>QSGFlatColorMaterial</w:t>
      </w:r>
      <w:bookmarkEnd w:id="581"/>
    </w:p>
    <w:p w:rsidR="005A6BBD" w:rsidRPr="003A425A" w:rsidRDefault="00953454" w:rsidP="00605F34">
      <w:pPr>
        <w:jc w:val="both"/>
        <w:rPr>
          <w:rFonts w:ascii="Times New Roman" w:hAnsi="Times New Roman"/>
          <w:sz w:val="24"/>
          <w:szCs w:val="24"/>
        </w:rPr>
      </w:pPr>
      <w:hyperlink r:id="rId1235" w:anchor="details" w:history="1">
        <w:r w:rsidR="005A6BBD" w:rsidRPr="003A425A">
          <w:rPr>
            <w:rStyle w:val="a3"/>
            <w:rFonts w:ascii="Times New Roman" w:hAnsi="Times New Roman"/>
            <w:sz w:val="24"/>
            <w:szCs w:val="24"/>
          </w:rPr>
          <w:t>http://qt-project.org/doc/qt-5.1/qtquick/qsgflatcolormaterial.html#details</w:t>
        </w:r>
      </w:hyperlink>
    </w:p>
    <w:p w:rsidR="005A6BBD" w:rsidRPr="003A425A" w:rsidRDefault="005A6BBD" w:rsidP="00605F34">
      <w:pPr>
        <w:jc w:val="both"/>
        <w:rPr>
          <w:rFonts w:ascii="Times New Roman" w:hAnsi="Times New Roman"/>
          <w:sz w:val="24"/>
          <w:szCs w:val="24"/>
        </w:rPr>
      </w:pPr>
      <w:r w:rsidRPr="003A425A">
        <w:rPr>
          <w:rFonts w:ascii="Times New Roman" w:hAnsi="Times New Roman"/>
          <w:sz w:val="24"/>
          <w:szCs w:val="24"/>
        </w:rPr>
        <w:t xml:space="preserve">QSGFlatColorMaterial класс обеспечивает удобный способ рисования геометрии сплошного цвета в графе. Он заполняет каждый пиксел геометрии с использованием сплошного цвета. Цвет может содержать прозрачность. </w:t>
      </w:r>
      <w:r w:rsidRPr="003A425A">
        <w:rPr>
          <w:rFonts w:ascii="Times New Roman" w:hAnsi="Times New Roman"/>
          <w:color w:val="FF0000"/>
          <w:sz w:val="24"/>
          <w:szCs w:val="24"/>
        </w:rPr>
        <w:t>Геометрия для рисования данным классом требует узлы в местоположении атрибут</w:t>
      </w:r>
      <w:r w:rsidR="00210FDA" w:rsidRPr="003A425A">
        <w:rPr>
          <w:rFonts w:ascii="Times New Roman" w:hAnsi="Times New Roman"/>
          <w:color w:val="FF0000"/>
          <w:sz w:val="24"/>
          <w:szCs w:val="24"/>
        </w:rPr>
        <w:t>а в</w:t>
      </w:r>
      <w:r w:rsidRPr="003A425A">
        <w:rPr>
          <w:rFonts w:ascii="Times New Roman" w:hAnsi="Times New Roman"/>
          <w:color w:val="FF0000"/>
          <w:sz w:val="24"/>
          <w:szCs w:val="24"/>
        </w:rPr>
        <w:t xml:space="preserve"> 0 в </w:t>
      </w:r>
      <w:r w:rsidR="00085476" w:rsidRPr="003A425A">
        <w:rPr>
          <w:rFonts w:ascii="Times New Roman" w:hAnsi="Times New Roman"/>
          <w:color w:val="FF0000"/>
          <w:sz w:val="24"/>
          <w:szCs w:val="24"/>
        </w:rPr>
        <w:t>объект</w:t>
      </w:r>
      <w:r w:rsidRPr="003A425A">
        <w:rPr>
          <w:rFonts w:ascii="Times New Roman" w:hAnsi="Times New Roman"/>
          <w:color w:val="FF0000"/>
          <w:sz w:val="24"/>
          <w:szCs w:val="24"/>
        </w:rPr>
        <w:t xml:space="preserve">е </w:t>
      </w:r>
      <w:hyperlink r:id="rId1236" w:history="1">
        <w:r w:rsidRPr="003A425A">
          <w:rPr>
            <w:rStyle w:val="a3"/>
            <w:rFonts w:ascii="Times New Roman" w:hAnsi="Times New Roman"/>
            <w:color w:val="FF0000"/>
            <w:sz w:val="24"/>
            <w:szCs w:val="24"/>
          </w:rPr>
          <w:t>QSGGeometry</w:t>
        </w:r>
      </w:hyperlink>
      <w:r w:rsidRPr="003A425A">
        <w:rPr>
          <w:rFonts w:ascii="Times New Roman" w:hAnsi="Times New Roman"/>
          <w:color w:val="FF0000"/>
          <w:sz w:val="24"/>
          <w:szCs w:val="24"/>
        </w:rPr>
        <w:t xml:space="preserve">, чтобы рисовать правильно. </w:t>
      </w:r>
      <w:r w:rsidRPr="003A425A">
        <w:rPr>
          <w:rFonts w:ascii="Times New Roman" w:hAnsi="Times New Roman"/>
          <w:i/>
          <w:color w:val="FF0000"/>
          <w:sz w:val="24"/>
          <w:szCs w:val="24"/>
        </w:rPr>
        <w:t xml:space="preserve">Не понимаю последнее. </w:t>
      </w:r>
      <w:r w:rsidRPr="003A425A">
        <w:rPr>
          <w:rFonts w:ascii="Times New Roman" w:hAnsi="Times New Roman"/>
          <w:sz w:val="24"/>
          <w:szCs w:val="24"/>
        </w:rPr>
        <w:t>Данный класс принимает во внимание, как текущую непрозрачность, так и текущую матрицу, при обновлении его состояния рисования.</w:t>
      </w:r>
    </w:p>
    <w:p w:rsidR="00210FDA" w:rsidRPr="003A425A" w:rsidRDefault="00210FDA" w:rsidP="00210FDA">
      <w:pPr>
        <w:pStyle w:val="4"/>
      </w:pPr>
      <w:bookmarkStart w:id="582" w:name="_Toc382058689"/>
      <w:r w:rsidRPr="003A425A">
        <w:rPr>
          <w:rFonts w:ascii="Times New Roman" w:hAnsi="Times New Roman"/>
          <w:color w:val="auto"/>
          <w:sz w:val="24"/>
          <w:szCs w:val="24"/>
        </w:rPr>
        <w:t>QSGSimpleMaterialShader</w:t>
      </w:r>
      <w:bookmarkEnd w:id="582"/>
    </w:p>
    <w:p w:rsidR="005A6BBD" w:rsidRPr="003A425A" w:rsidRDefault="00953454" w:rsidP="00605F34">
      <w:pPr>
        <w:jc w:val="both"/>
        <w:rPr>
          <w:rFonts w:ascii="Times New Roman" w:hAnsi="Times New Roman"/>
          <w:sz w:val="24"/>
          <w:szCs w:val="24"/>
        </w:rPr>
      </w:pPr>
      <w:hyperlink r:id="rId1237" w:anchor="details" w:history="1">
        <w:r w:rsidR="005A6BBD" w:rsidRPr="003A425A">
          <w:rPr>
            <w:rStyle w:val="a3"/>
            <w:rFonts w:ascii="Times New Roman" w:hAnsi="Times New Roman"/>
            <w:sz w:val="24"/>
            <w:szCs w:val="24"/>
          </w:rPr>
          <w:t>http://qt-project.org/doc/qt-5.1/qtquick/qsgsimplematerialshader.html#details</w:t>
        </w:r>
      </w:hyperlink>
    </w:p>
    <w:p w:rsidR="005A6BBD" w:rsidRPr="003A425A" w:rsidRDefault="005A6BBD" w:rsidP="00605F34">
      <w:pPr>
        <w:jc w:val="both"/>
        <w:rPr>
          <w:rFonts w:ascii="Times New Roman" w:hAnsi="Times New Roman"/>
          <w:i/>
          <w:color w:val="FF0000"/>
          <w:sz w:val="24"/>
          <w:szCs w:val="24"/>
        </w:rPr>
      </w:pPr>
      <w:r w:rsidRPr="003A425A">
        <w:rPr>
          <w:rFonts w:ascii="Times New Roman" w:hAnsi="Times New Roman"/>
          <w:sz w:val="24"/>
          <w:szCs w:val="24"/>
        </w:rPr>
        <w:t xml:space="preserve">QSGSimpleMaterialShader класс обеспечивает удобный способ построения частных материалов для графа. Если классы </w:t>
      </w:r>
      <w:hyperlink r:id="rId1238" w:history="1">
        <w:r w:rsidRPr="003A425A">
          <w:rPr>
            <w:rStyle w:val="a3"/>
            <w:rFonts w:ascii="Times New Roman" w:hAnsi="Times New Roman"/>
            <w:color w:val="auto"/>
            <w:sz w:val="24"/>
            <w:szCs w:val="24"/>
          </w:rPr>
          <w:t>QSGMaterial</w:t>
        </w:r>
      </w:hyperlink>
      <w:r w:rsidRPr="003A425A">
        <w:rPr>
          <w:rFonts w:ascii="Times New Roman" w:hAnsi="Times New Roman"/>
          <w:sz w:val="24"/>
          <w:szCs w:val="24"/>
        </w:rPr>
        <w:t xml:space="preserve"> and </w:t>
      </w:r>
      <w:hyperlink r:id="rId1239" w:history="1">
        <w:r w:rsidRPr="003A425A">
          <w:rPr>
            <w:rStyle w:val="a3"/>
            <w:rFonts w:ascii="Times New Roman" w:hAnsi="Times New Roman"/>
            <w:color w:val="auto"/>
            <w:sz w:val="24"/>
            <w:szCs w:val="24"/>
          </w:rPr>
          <w:t>QSGMaterialShader</w:t>
        </w:r>
      </w:hyperlink>
      <w:r w:rsidRPr="003A425A">
        <w:rPr>
          <w:rFonts w:ascii="Times New Roman" w:hAnsi="Times New Roman"/>
          <w:sz w:val="24"/>
          <w:szCs w:val="24"/>
        </w:rPr>
        <w:t xml:space="preserve"> требуют некоторого шаблонного кода для создания функционирующего материала, то данный класс пытается спрятать некоторые из них при помощи использования шаблонов.</w:t>
      </w:r>
      <w:r w:rsidR="00210FDA" w:rsidRPr="003A425A">
        <w:rPr>
          <w:rFonts w:ascii="Times New Roman" w:hAnsi="Times New Roman"/>
          <w:sz w:val="24"/>
          <w:szCs w:val="24"/>
        </w:rPr>
        <w:t xml:space="preserve"> </w:t>
      </w:r>
      <w:r w:rsidRPr="003A425A">
        <w:rPr>
          <w:rFonts w:ascii="Times New Roman" w:hAnsi="Times New Roman"/>
          <w:i/>
          <w:sz w:val="24"/>
          <w:szCs w:val="24"/>
        </w:rPr>
        <w:t>Есть описание некоторых важных функций.</w:t>
      </w:r>
      <w:r w:rsidR="00210FDA" w:rsidRPr="003A425A">
        <w:rPr>
          <w:rFonts w:ascii="Times New Roman" w:hAnsi="Times New Roman"/>
          <w:i/>
          <w:sz w:val="24"/>
          <w:szCs w:val="24"/>
        </w:rPr>
        <w:t xml:space="preserve"> </w:t>
      </w:r>
      <w:r w:rsidRPr="003A425A">
        <w:rPr>
          <w:rFonts w:ascii="Times New Roman" w:hAnsi="Times New Roman"/>
          <w:i/>
          <w:color w:val="FF0000"/>
          <w:sz w:val="24"/>
          <w:szCs w:val="24"/>
        </w:rPr>
        <w:t>Есть также информация про некоторый макрос, но я пока не понимаю данной информации.</w:t>
      </w:r>
      <w:r w:rsidR="00210FDA" w:rsidRPr="003A425A">
        <w:rPr>
          <w:rFonts w:ascii="Times New Roman" w:hAnsi="Times New Roman"/>
          <w:i/>
          <w:color w:val="FF0000"/>
          <w:sz w:val="24"/>
          <w:szCs w:val="24"/>
        </w:rPr>
        <w:t xml:space="preserve"> </w:t>
      </w:r>
      <w:r w:rsidRPr="003A425A">
        <w:rPr>
          <w:rFonts w:ascii="Times New Roman" w:hAnsi="Times New Roman"/>
          <w:i/>
          <w:color w:val="FF0000"/>
          <w:sz w:val="24"/>
          <w:szCs w:val="24"/>
        </w:rPr>
        <w:t>Есть некоторый пример кода, который также пока мне не очень понятен.</w:t>
      </w:r>
      <w:r w:rsidR="00210FDA" w:rsidRPr="003A425A">
        <w:rPr>
          <w:rFonts w:ascii="Times New Roman" w:hAnsi="Times New Roman"/>
          <w:i/>
          <w:color w:val="FF0000"/>
          <w:sz w:val="24"/>
          <w:szCs w:val="24"/>
        </w:rPr>
        <w:t xml:space="preserve"> </w:t>
      </w:r>
      <w:r w:rsidRPr="003A425A">
        <w:rPr>
          <w:rFonts w:ascii="Times New Roman" w:hAnsi="Times New Roman"/>
          <w:i/>
          <w:color w:val="FF0000"/>
          <w:sz w:val="24"/>
          <w:szCs w:val="24"/>
        </w:rPr>
        <w:t>Также есть некоторый макрос для объявления материла для некоторого состояния шейдера.</w:t>
      </w:r>
    </w:p>
    <w:p w:rsidR="00DD3370" w:rsidRPr="003A425A" w:rsidRDefault="00DD3370" w:rsidP="00DD3370">
      <w:pPr>
        <w:pStyle w:val="4"/>
      </w:pPr>
      <w:bookmarkStart w:id="583" w:name="_Toc382058690"/>
      <w:r w:rsidRPr="003A425A">
        <w:rPr>
          <w:rFonts w:ascii="Times New Roman" w:hAnsi="Times New Roman"/>
          <w:color w:val="auto"/>
          <w:sz w:val="24"/>
          <w:szCs w:val="24"/>
        </w:rPr>
        <w:t>QSGSimpleMaterial</w:t>
      </w:r>
      <w:bookmarkEnd w:id="583"/>
    </w:p>
    <w:p w:rsidR="005A6BBD" w:rsidRPr="003A425A" w:rsidRDefault="00953454" w:rsidP="00605F34">
      <w:pPr>
        <w:jc w:val="both"/>
        <w:rPr>
          <w:rFonts w:ascii="Times New Roman" w:hAnsi="Times New Roman"/>
          <w:sz w:val="24"/>
          <w:szCs w:val="24"/>
        </w:rPr>
      </w:pPr>
      <w:hyperlink r:id="rId1240" w:anchor="details" w:history="1">
        <w:r w:rsidR="005A6BBD" w:rsidRPr="003A425A">
          <w:rPr>
            <w:rStyle w:val="a3"/>
            <w:rFonts w:ascii="Times New Roman" w:hAnsi="Times New Roman"/>
            <w:sz w:val="24"/>
            <w:szCs w:val="24"/>
          </w:rPr>
          <w:t>http://qt-project.org/doc/qt-5.1/qtquick/qsgsimplematerial.html#details</w:t>
        </w:r>
      </w:hyperlink>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QSGSimpleMaterial класс является шаблонным классом, используемым для сохранения состояния, используемого QSGSimpleMateralShader. Состояние шейдера доступно через шаблонную функцию state().</w:t>
      </w:r>
    </w:p>
    <w:p w:rsidR="00DD3370" w:rsidRPr="003A425A" w:rsidRDefault="00DD3370" w:rsidP="00DD3370">
      <w:pPr>
        <w:pStyle w:val="4"/>
      </w:pPr>
      <w:bookmarkStart w:id="584" w:name="_Toc382058691"/>
      <w:r w:rsidRPr="003A425A">
        <w:rPr>
          <w:rFonts w:ascii="Times New Roman" w:hAnsi="Times New Roman"/>
          <w:color w:val="auto"/>
          <w:sz w:val="24"/>
          <w:szCs w:val="24"/>
        </w:rPr>
        <w:t>QSGOpaqueTextureMaterial</w:t>
      </w:r>
      <w:bookmarkEnd w:id="584"/>
    </w:p>
    <w:p w:rsidR="005A6BBD" w:rsidRPr="003A425A" w:rsidRDefault="00953454" w:rsidP="000B712D">
      <w:pPr>
        <w:jc w:val="both"/>
        <w:rPr>
          <w:rFonts w:ascii="Times New Roman" w:hAnsi="Times New Roman"/>
          <w:sz w:val="24"/>
          <w:szCs w:val="24"/>
        </w:rPr>
      </w:pPr>
      <w:hyperlink r:id="rId1241" w:anchor="details" w:history="1">
        <w:r w:rsidR="005A6BBD" w:rsidRPr="003A425A">
          <w:rPr>
            <w:rStyle w:val="a3"/>
            <w:rFonts w:ascii="Times New Roman" w:hAnsi="Times New Roman"/>
            <w:sz w:val="24"/>
            <w:szCs w:val="24"/>
          </w:rPr>
          <w:t>http://qt-project.org/doc/qt-5.1/qtquick/qsgopaquetexturematerial.html#details</w:t>
        </w:r>
      </w:hyperlink>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класс QSGOpaqueTextureMaterial обеспечивает удобный способ рисования текстурированной геометрии в графе.</w:t>
      </w:r>
      <w:r w:rsidR="00DD3370" w:rsidRPr="003A425A">
        <w:rPr>
          <w:rFonts w:ascii="Times New Roman" w:hAnsi="Times New Roman"/>
          <w:sz w:val="24"/>
          <w:szCs w:val="24"/>
        </w:rPr>
        <w:t xml:space="preserve"> </w:t>
      </w:r>
      <w:r w:rsidRPr="003A425A">
        <w:rPr>
          <w:rFonts w:ascii="Times New Roman" w:hAnsi="Times New Roman"/>
          <w:sz w:val="24"/>
          <w:szCs w:val="24"/>
        </w:rPr>
        <w:t xml:space="preserve">Непрозрачный будет заполнять каждый пиксел геометрии при помощи поддерживаемой текстуры. Материал не учитывает непрозрачность </w:t>
      </w:r>
      <w:hyperlink r:id="rId1242" w:history="1">
        <w:r w:rsidRPr="003A425A">
          <w:rPr>
            <w:rStyle w:val="a3"/>
            <w:rFonts w:ascii="Times New Roman" w:hAnsi="Times New Roman"/>
            <w:color w:val="auto"/>
            <w:sz w:val="24"/>
            <w:szCs w:val="24"/>
          </w:rPr>
          <w:t>QSGMaterialShader::RenderState</w:t>
        </w:r>
      </w:hyperlink>
      <w:r w:rsidRPr="003A425A">
        <w:rPr>
          <w:rFonts w:ascii="Times New Roman" w:hAnsi="Times New Roman"/>
          <w:sz w:val="24"/>
          <w:szCs w:val="24"/>
        </w:rPr>
        <w:t xml:space="preserve">, так что непрозрачные узлы в </w:t>
      </w:r>
      <w:r w:rsidRPr="003A425A">
        <w:rPr>
          <w:rFonts w:ascii="Times New Roman" w:hAnsi="Times New Roman"/>
          <w:sz w:val="24"/>
          <w:szCs w:val="24"/>
        </w:rPr>
        <w:lastRenderedPageBreak/>
        <w:t>родительской цепочке узлов, использующих данный материал, не подвергаются воздействию.</w:t>
      </w:r>
      <w:r w:rsidR="00DD3370" w:rsidRPr="003A425A">
        <w:rPr>
          <w:rFonts w:ascii="Times New Roman" w:hAnsi="Times New Roman"/>
          <w:sz w:val="24"/>
          <w:szCs w:val="24"/>
        </w:rPr>
        <w:t xml:space="preserve"> </w:t>
      </w:r>
      <w:r w:rsidRPr="003A425A">
        <w:rPr>
          <w:rFonts w:ascii="Times New Roman" w:hAnsi="Times New Roman"/>
          <w:sz w:val="24"/>
          <w:szCs w:val="24"/>
        </w:rPr>
        <w:t>Прежде использования в графе материал должен содержать набор текстур.</w:t>
      </w:r>
    </w:p>
    <w:p w:rsidR="00DD3370" w:rsidRPr="003A425A" w:rsidRDefault="00DD3370" w:rsidP="00DD3370">
      <w:pPr>
        <w:pStyle w:val="4"/>
      </w:pPr>
      <w:bookmarkStart w:id="585" w:name="_Toc382058692"/>
      <w:r w:rsidRPr="003A425A">
        <w:rPr>
          <w:rFonts w:ascii="Times New Roman" w:hAnsi="Times New Roman"/>
          <w:color w:val="auto"/>
          <w:sz w:val="24"/>
          <w:szCs w:val="24"/>
        </w:rPr>
        <w:t>QSGTextureMaterial</w:t>
      </w:r>
      <w:bookmarkEnd w:id="585"/>
    </w:p>
    <w:p w:rsidR="005A6BBD" w:rsidRPr="003A425A" w:rsidRDefault="00953454" w:rsidP="000B712D">
      <w:pPr>
        <w:jc w:val="both"/>
        <w:rPr>
          <w:rFonts w:ascii="Times New Roman" w:hAnsi="Times New Roman"/>
          <w:sz w:val="24"/>
          <w:szCs w:val="24"/>
        </w:rPr>
      </w:pPr>
      <w:hyperlink r:id="rId1243" w:anchor="details" w:history="1">
        <w:r w:rsidR="005A6BBD" w:rsidRPr="003A425A">
          <w:rPr>
            <w:rStyle w:val="a3"/>
            <w:rFonts w:ascii="Times New Roman" w:hAnsi="Times New Roman"/>
            <w:sz w:val="24"/>
            <w:szCs w:val="24"/>
          </w:rPr>
          <w:t>http://qt-project.org/doc/qt-5.1/qtquick/qsgtexturematerial.html#details</w:t>
        </w:r>
      </w:hyperlink>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QSGTextureMaterial класс обеспечивает удобный способ рисования текстурированной геометрии в графе. Он будет заполнять каждый пиксел в геометрии при помощи обеспечиваемой текстуры. </w:t>
      </w:r>
      <w:r w:rsidRPr="003A425A">
        <w:rPr>
          <w:rFonts w:ascii="Times New Roman" w:hAnsi="Times New Roman"/>
          <w:i/>
          <w:sz w:val="24"/>
          <w:szCs w:val="24"/>
        </w:rPr>
        <w:t>Затем перечисляются некоторые требования к геометрии.</w:t>
      </w:r>
      <w:r w:rsidR="00DD3370" w:rsidRPr="003A425A">
        <w:rPr>
          <w:rFonts w:ascii="Times New Roman" w:hAnsi="Times New Roman"/>
          <w:i/>
          <w:sz w:val="24"/>
          <w:szCs w:val="24"/>
        </w:rPr>
        <w:t xml:space="preserve"> </w:t>
      </w:r>
      <w:r w:rsidRPr="003A425A">
        <w:rPr>
          <w:rFonts w:ascii="Times New Roman" w:hAnsi="Times New Roman"/>
          <w:i/>
          <w:sz w:val="24"/>
          <w:szCs w:val="24"/>
        </w:rPr>
        <w:t>Приводятся некоторые важные функции.</w:t>
      </w:r>
      <w:r w:rsidR="00DD3370" w:rsidRPr="003A425A">
        <w:rPr>
          <w:rFonts w:ascii="Times New Roman" w:hAnsi="Times New Roman"/>
          <w:i/>
          <w:sz w:val="24"/>
          <w:szCs w:val="24"/>
        </w:rPr>
        <w:t xml:space="preserve"> </w:t>
      </w:r>
      <w:r w:rsidRPr="003A425A">
        <w:rPr>
          <w:rFonts w:ascii="Times New Roman" w:hAnsi="Times New Roman"/>
          <w:sz w:val="24"/>
          <w:szCs w:val="24"/>
        </w:rPr>
        <w:t>Также должен быть набор текстур перед использованием в графе данного класса.</w:t>
      </w:r>
    </w:p>
    <w:p w:rsidR="00DD3370" w:rsidRPr="003A425A" w:rsidRDefault="00DD3370" w:rsidP="00DD3370">
      <w:pPr>
        <w:pStyle w:val="4"/>
      </w:pPr>
      <w:bookmarkStart w:id="586" w:name="_Toc382058693"/>
      <w:r w:rsidRPr="003A425A">
        <w:rPr>
          <w:rFonts w:ascii="Times New Roman" w:hAnsi="Times New Roman"/>
          <w:color w:val="auto"/>
          <w:sz w:val="24"/>
          <w:szCs w:val="24"/>
        </w:rPr>
        <w:t>QSGVertexColorMaterial</w:t>
      </w:r>
      <w:bookmarkEnd w:id="586"/>
    </w:p>
    <w:p w:rsidR="005A6BBD" w:rsidRPr="003A425A" w:rsidRDefault="00953454" w:rsidP="000B712D">
      <w:pPr>
        <w:jc w:val="both"/>
        <w:rPr>
          <w:rFonts w:ascii="Times New Roman" w:hAnsi="Times New Roman"/>
          <w:sz w:val="24"/>
          <w:szCs w:val="24"/>
        </w:rPr>
      </w:pPr>
      <w:hyperlink r:id="rId1244" w:anchor="details" w:history="1">
        <w:r w:rsidR="005A6BBD" w:rsidRPr="003A425A">
          <w:rPr>
            <w:rStyle w:val="a3"/>
            <w:rFonts w:ascii="Times New Roman" w:hAnsi="Times New Roman"/>
            <w:sz w:val="24"/>
            <w:szCs w:val="24"/>
          </w:rPr>
          <w:t>http://qt-project.org/doc/qt-5.1/qtquick/qsgvertexcolormaterial.html#details</w:t>
        </w:r>
      </w:hyperlink>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QSGVertexColorMaterial класс обеспечивает удобный способ рисования цветной геометрии </w:t>
      </w:r>
      <w:r w:rsidR="00DD3370" w:rsidRPr="003A425A">
        <w:rPr>
          <w:rFonts w:ascii="Times New Roman" w:hAnsi="Times New Roman"/>
          <w:sz w:val="24"/>
          <w:szCs w:val="24"/>
        </w:rPr>
        <w:t>узла</w:t>
      </w:r>
      <w:r w:rsidRPr="003A425A">
        <w:rPr>
          <w:rFonts w:ascii="Times New Roman" w:hAnsi="Times New Roman"/>
          <w:sz w:val="24"/>
          <w:szCs w:val="24"/>
        </w:rPr>
        <w:t xml:space="preserve"> в графе. Он даёт каждо</w:t>
      </w:r>
      <w:r w:rsidR="00DD3370" w:rsidRPr="003A425A">
        <w:rPr>
          <w:rFonts w:ascii="Times New Roman" w:hAnsi="Times New Roman"/>
          <w:sz w:val="24"/>
          <w:szCs w:val="24"/>
        </w:rPr>
        <w:t>му</w:t>
      </w:r>
      <w:r w:rsidRPr="003A425A">
        <w:rPr>
          <w:rFonts w:ascii="Times New Roman" w:hAnsi="Times New Roman"/>
          <w:sz w:val="24"/>
          <w:szCs w:val="24"/>
        </w:rPr>
        <w:t xml:space="preserve"> </w:t>
      </w:r>
      <w:r w:rsidR="00DD3370" w:rsidRPr="003A425A">
        <w:rPr>
          <w:rFonts w:ascii="Times New Roman" w:hAnsi="Times New Roman"/>
          <w:sz w:val="24"/>
          <w:szCs w:val="24"/>
        </w:rPr>
        <w:t>узлу</w:t>
      </w:r>
      <w:r w:rsidRPr="003A425A">
        <w:rPr>
          <w:rFonts w:ascii="Times New Roman" w:hAnsi="Times New Roman"/>
          <w:sz w:val="24"/>
          <w:szCs w:val="24"/>
        </w:rPr>
        <w:t xml:space="preserve"> в графе цвет. Пикселы между вершинами будут линейно интерполированы. Цвета могут содержать прозрачность. </w:t>
      </w:r>
      <w:r w:rsidRPr="003A425A">
        <w:rPr>
          <w:rFonts w:ascii="Times New Roman" w:hAnsi="Times New Roman"/>
          <w:i/>
          <w:sz w:val="24"/>
          <w:szCs w:val="24"/>
        </w:rPr>
        <w:t>Также перечислены требования к геометрии для использования данного класса, и приведена функция для получения данных атрибутов.</w:t>
      </w:r>
    </w:p>
    <w:p w:rsidR="002421A3" w:rsidRPr="003A425A" w:rsidRDefault="002421A3" w:rsidP="002421A3">
      <w:pPr>
        <w:pStyle w:val="4"/>
      </w:pPr>
      <w:bookmarkStart w:id="587" w:name="_Toc382058694"/>
      <w:r w:rsidRPr="003A425A">
        <w:rPr>
          <w:rFonts w:ascii="Times New Roman" w:hAnsi="Times New Roman"/>
          <w:color w:val="auto"/>
          <w:sz w:val="24"/>
          <w:szCs w:val="24"/>
        </w:rPr>
        <w:t>QSGSimpleRectNode</w:t>
      </w:r>
      <w:bookmarkEnd w:id="587"/>
    </w:p>
    <w:p w:rsidR="005A6BBD" w:rsidRPr="003A425A" w:rsidRDefault="00953454" w:rsidP="000B712D">
      <w:pPr>
        <w:jc w:val="both"/>
        <w:rPr>
          <w:rFonts w:ascii="Times New Roman" w:hAnsi="Times New Roman"/>
          <w:sz w:val="24"/>
          <w:szCs w:val="24"/>
        </w:rPr>
      </w:pPr>
      <w:hyperlink r:id="rId1245" w:anchor="details" w:history="1">
        <w:r w:rsidR="005A6BBD" w:rsidRPr="003A425A">
          <w:rPr>
            <w:rStyle w:val="a3"/>
            <w:rFonts w:ascii="Times New Roman" w:hAnsi="Times New Roman"/>
            <w:sz w:val="24"/>
            <w:szCs w:val="24"/>
          </w:rPr>
          <w:t>http://qt-project.org/doc/qt-5.1/qtquick/qsgsimplerectnode.html#details</w:t>
        </w:r>
      </w:hyperlink>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класс QSGSimpleRectNode является удобным классом для рисования заполненных сплошным цветом прямоугольников с использованием графа.</w:t>
      </w:r>
    </w:p>
    <w:p w:rsidR="002421A3" w:rsidRPr="003A425A" w:rsidRDefault="002421A3" w:rsidP="002421A3">
      <w:pPr>
        <w:pStyle w:val="4"/>
      </w:pPr>
      <w:bookmarkStart w:id="588" w:name="_Toc382058695"/>
      <w:r w:rsidRPr="003A425A">
        <w:rPr>
          <w:rFonts w:ascii="Times New Roman" w:hAnsi="Times New Roman"/>
          <w:color w:val="auto"/>
          <w:sz w:val="24"/>
          <w:szCs w:val="24"/>
        </w:rPr>
        <w:t>QSGSimpleTextureNode</w:t>
      </w:r>
      <w:bookmarkEnd w:id="588"/>
    </w:p>
    <w:p w:rsidR="005A6BBD" w:rsidRPr="003A425A" w:rsidRDefault="00953454" w:rsidP="000B712D">
      <w:pPr>
        <w:jc w:val="both"/>
        <w:rPr>
          <w:rFonts w:ascii="Times New Roman" w:hAnsi="Times New Roman"/>
          <w:sz w:val="24"/>
          <w:szCs w:val="24"/>
        </w:rPr>
      </w:pPr>
      <w:hyperlink r:id="rId1246" w:anchor="details" w:history="1">
        <w:r w:rsidR="005A6BBD" w:rsidRPr="003A425A">
          <w:rPr>
            <w:rStyle w:val="a3"/>
            <w:rFonts w:ascii="Times New Roman" w:hAnsi="Times New Roman"/>
            <w:sz w:val="24"/>
            <w:szCs w:val="24"/>
          </w:rPr>
          <w:t>http://qt-project.org/doc/qt-5.1/qtquick/qsgsimpletexturenode.html#details</w:t>
        </w:r>
      </w:hyperlink>
    </w:p>
    <w:p w:rsidR="005A6BBD" w:rsidRPr="003A425A" w:rsidRDefault="005A6BBD" w:rsidP="003551B6">
      <w:pPr>
        <w:jc w:val="both"/>
        <w:rPr>
          <w:rFonts w:ascii="Times New Roman" w:hAnsi="Times New Roman"/>
          <w:sz w:val="24"/>
          <w:szCs w:val="24"/>
        </w:rPr>
      </w:pPr>
      <w:r w:rsidRPr="003A425A">
        <w:rPr>
          <w:rFonts w:ascii="Times New Roman" w:hAnsi="Times New Roman"/>
          <w:sz w:val="24"/>
          <w:szCs w:val="24"/>
        </w:rPr>
        <w:t xml:space="preserve">класс QSGSimpleTextureNode обеспечивается для удобства лёгкого рисования текстурированного содержания с использованием </w:t>
      </w:r>
      <w:r w:rsidR="009B0257" w:rsidRPr="003A425A">
        <w:rPr>
          <w:rFonts w:ascii="Times New Roman" w:hAnsi="Times New Roman"/>
          <w:sz w:val="24"/>
          <w:szCs w:val="24"/>
        </w:rPr>
        <w:t>qml</w:t>
      </w:r>
      <w:r w:rsidRPr="003A425A">
        <w:rPr>
          <w:rFonts w:ascii="Times New Roman" w:hAnsi="Times New Roman"/>
          <w:sz w:val="24"/>
          <w:szCs w:val="24"/>
        </w:rPr>
        <w:t xml:space="preserve"> scene graph. В классе должна быть некоторая текстура прежде его добавления в граф.</w:t>
      </w:r>
    </w:p>
    <w:p w:rsidR="003E69BC" w:rsidRPr="003A425A" w:rsidRDefault="003E69BC" w:rsidP="003E69BC">
      <w:pPr>
        <w:pStyle w:val="4"/>
        <w:rPr>
          <w:color w:val="FF0000"/>
        </w:rPr>
      </w:pPr>
      <w:bookmarkStart w:id="589" w:name="_Toc382058696"/>
      <w:r w:rsidRPr="003A425A">
        <w:rPr>
          <w:rFonts w:ascii="Times New Roman" w:hAnsi="Times New Roman"/>
          <w:color w:val="FF0000"/>
          <w:sz w:val="24"/>
          <w:szCs w:val="24"/>
          <w:lang w:val="en-GB"/>
        </w:rPr>
        <w:t>QSGGeometry</w:t>
      </w:r>
      <w:r w:rsidRPr="003A425A">
        <w:rPr>
          <w:rFonts w:ascii="Times New Roman" w:hAnsi="Times New Roman"/>
          <w:color w:val="FF0000"/>
          <w:sz w:val="24"/>
          <w:szCs w:val="24"/>
        </w:rPr>
        <w:t>::</w:t>
      </w:r>
      <w:r w:rsidRPr="003A425A">
        <w:rPr>
          <w:rFonts w:ascii="Times New Roman" w:hAnsi="Times New Roman"/>
          <w:color w:val="FF0000"/>
          <w:sz w:val="24"/>
          <w:szCs w:val="24"/>
          <w:lang w:val="en-GB"/>
        </w:rPr>
        <w:t>Attribute</w:t>
      </w:r>
      <w:bookmarkEnd w:id="589"/>
    </w:p>
    <w:p w:rsidR="003E69BC" w:rsidRPr="003A425A" w:rsidRDefault="00953454" w:rsidP="003E69BC">
      <w:pPr>
        <w:jc w:val="both"/>
        <w:rPr>
          <w:rFonts w:ascii="Times New Roman" w:hAnsi="Times New Roman"/>
          <w:sz w:val="24"/>
          <w:szCs w:val="24"/>
        </w:rPr>
      </w:pPr>
      <w:hyperlink r:id="rId1247" w:anchor="details" w:history="1">
        <w:r w:rsidR="003E69BC" w:rsidRPr="003A425A">
          <w:rPr>
            <w:rStyle w:val="a3"/>
            <w:rFonts w:ascii="Times New Roman" w:hAnsi="Times New Roman"/>
            <w:sz w:val="24"/>
            <w:szCs w:val="24"/>
            <w:lang w:val="en-GB"/>
          </w:rPr>
          <w:t>http</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qt</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project</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org</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doc</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qt</w:t>
        </w:r>
        <w:r w:rsidR="003E69BC" w:rsidRPr="003A425A">
          <w:rPr>
            <w:rStyle w:val="a3"/>
            <w:rFonts w:ascii="Times New Roman" w:hAnsi="Times New Roman"/>
            <w:sz w:val="24"/>
            <w:szCs w:val="24"/>
          </w:rPr>
          <w:t>-5.1/</w:t>
        </w:r>
        <w:r w:rsidR="003E69BC" w:rsidRPr="003A425A">
          <w:rPr>
            <w:rStyle w:val="a3"/>
            <w:rFonts w:ascii="Times New Roman" w:hAnsi="Times New Roman"/>
            <w:sz w:val="24"/>
            <w:szCs w:val="24"/>
            <w:lang w:val="en-GB"/>
          </w:rPr>
          <w:t>qtquick</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qsggeometry</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attribute</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html</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details</w:t>
        </w:r>
      </w:hyperlink>
    </w:p>
    <w:p w:rsidR="003E69BC" w:rsidRPr="003A425A" w:rsidRDefault="003E69BC" w:rsidP="003E69BC">
      <w:pPr>
        <w:jc w:val="both"/>
        <w:rPr>
          <w:rFonts w:ascii="Times New Roman" w:hAnsi="Times New Roman"/>
          <w:color w:val="00B050"/>
          <w:sz w:val="24"/>
          <w:szCs w:val="24"/>
        </w:rPr>
      </w:pPr>
      <w:r w:rsidRPr="003A425A">
        <w:rPr>
          <w:rFonts w:ascii="Times New Roman" w:hAnsi="Times New Roman"/>
          <w:sz w:val="24"/>
          <w:szCs w:val="24"/>
          <w:lang w:val="en-GB"/>
        </w:rPr>
        <w:t>QSGGeometry</w:t>
      </w:r>
      <w:r w:rsidRPr="003A425A">
        <w:rPr>
          <w:rFonts w:ascii="Times New Roman" w:hAnsi="Times New Roman"/>
          <w:sz w:val="24"/>
          <w:szCs w:val="24"/>
        </w:rPr>
        <w:t>::</w:t>
      </w:r>
      <w:r w:rsidRPr="003A425A">
        <w:rPr>
          <w:rFonts w:ascii="Times New Roman" w:hAnsi="Times New Roman"/>
          <w:sz w:val="24"/>
          <w:szCs w:val="24"/>
          <w:lang w:val="en-GB"/>
        </w:rPr>
        <w:t>Attribute</w:t>
      </w:r>
      <w:r w:rsidRPr="003A425A">
        <w:rPr>
          <w:rFonts w:ascii="Times New Roman" w:hAnsi="Times New Roman"/>
          <w:sz w:val="24"/>
          <w:szCs w:val="24"/>
        </w:rPr>
        <w:t xml:space="preserve"> описывает атрибут одиночного узла в </w:t>
      </w:r>
      <w:hyperlink r:id="rId1248" w:history="1">
        <w:r w:rsidRPr="003A425A">
          <w:rPr>
            <w:rStyle w:val="a3"/>
            <w:rFonts w:ascii="Times New Roman" w:hAnsi="Times New Roman"/>
            <w:color w:val="auto"/>
            <w:sz w:val="24"/>
            <w:szCs w:val="24"/>
            <w:lang w:val="en-GB"/>
          </w:rPr>
          <w:t>QSGGeometry</w:t>
        </w:r>
      </w:hyperlink>
      <w:r w:rsidRPr="003A425A">
        <w:rPr>
          <w:rFonts w:ascii="Times New Roman" w:hAnsi="Times New Roman"/>
          <w:sz w:val="24"/>
          <w:szCs w:val="24"/>
        </w:rPr>
        <w:t xml:space="preserve">. Данная структура описывает позицию регистра атрибут, размер </w:t>
      </w:r>
      <w:r w:rsidRPr="003A425A">
        <w:rPr>
          <w:rFonts w:ascii="Times New Roman" w:hAnsi="Times New Roman"/>
          <w:sz w:val="24"/>
          <w:szCs w:val="24"/>
          <w:lang w:val="en-US"/>
        </w:rPr>
        <w:t>attribute</w:t>
      </w:r>
      <w:r w:rsidRPr="003A425A">
        <w:rPr>
          <w:rFonts w:ascii="Times New Roman" w:hAnsi="Times New Roman"/>
          <w:sz w:val="24"/>
          <w:szCs w:val="24"/>
        </w:rPr>
        <w:t xml:space="preserve"> </w:t>
      </w:r>
      <w:r w:rsidRPr="003A425A">
        <w:rPr>
          <w:rFonts w:ascii="Times New Roman" w:hAnsi="Times New Roman"/>
          <w:sz w:val="24"/>
          <w:szCs w:val="24"/>
          <w:lang w:val="en-US"/>
        </w:rPr>
        <w:t>tuple</w:t>
      </w:r>
      <w:r w:rsidRPr="003A425A">
        <w:rPr>
          <w:rFonts w:ascii="Times New Roman" w:hAnsi="Times New Roman"/>
          <w:sz w:val="24"/>
          <w:szCs w:val="24"/>
        </w:rPr>
        <w:t xml:space="preserve"> и тип атрибута. Он также содержит подсказку для рисовальщика, если этот атрибут является атрибутом, описывающим позицию. Рисовальщик графа декораций может использовать данную информацию для выполнения оптимизаций. Также он содержит определённое количество бит, которое зарезервировано для будущего использования.</w:t>
      </w:r>
    </w:p>
    <w:p w:rsidR="003E69BC" w:rsidRPr="003A425A" w:rsidRDefault="003E69BC" w:rsidP="003E69BC">
      <w:pPr>
        <w:pStyle w:val="4"/>
        <w:rPr>
          <w:color w:val="FF0000"/>
        </w:rPr>
      </w:pPr>
      <w:bookmarkStart w:id="590" w:name="_Toc382058697"/>
      <w:r w:rsidRPr="003A425A">
        <w:rPr>
          <w:rFonts w:ascii="Times New Roman" w:hAnsi="Times New Roman"/>
          <w:color w:val="FF0000"/>
          <w:sz w:val="24"/>
          <w:szCs w:val="24"/>
        </w:rPr>
        <w:t>QSGGeometry::AttributeSet</w:t>
      </w:r>
      <w:bookmarkEnd w:id="590"/>
    </w:p>
    <w:p w:rsidR="003E69BC" w:rsidRPr="003A425A" w:rsidRDefault="00953454" w:rsidP="003E69BC">
      <w:pPr>
        <w:jc w:val="both"/>
        <w:rPr>
          <w:rFonts w:ascii="Times New Roman" w:hAnsi="Times New Roman"/>
          <w:sz w:val="24"/>
          <w:szCs w:val="24"/>
        </w:rPr>
      </w:pPr>
      <w:hyperlink r:id="rId1249" w:anchor="details" w:history="1">
        <w:r w:rsidR="003E69BC" w:rsidRPr="003A425A">
          <w:rPr>
            <w:rStyle w:val="a3"/>
            <w:rFonts w:ascii="Times New Roman" w:hAnsi="Times New Roman"/>
            <w:sz w:val="24"/>
            <w:szCs w:val="24"/>
          </w:rPr>
          <w:t>http://qt-project.org/doc/qt-5.1/qtquick/qsggeometry-attributeset.html#details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QSGGeometry::AttributeSet описывает, как узлы в </w:t>
      </w:r>
      <w:hyperlink r:id="rId1250" w:history="1">
        <w:r w:rsidRPr="003A425A">
          <w:rPr>
            <w:rStyle w:val="a3"/>
            <w:rFonts w:ascii="Times New Roman" w:hAnsi="Times New Roman"/>
            <w:color w:val="auto"/>
            <w:sz w:val="24"/>
            <w:szCs w:val="24"/>
          </w:rPr>
          <w:t>QSGGeometry</w:t>
        </w:r>
      </w:hyperlink>
      <w:r w:rsidRPr="003A425A">
        <w:rPr>
          <w:rFonts w:ascii="Times New Roman" w:hAnsi="Times New Roman"/>
          <w:sz w:val="24"/>
          <w:szCs w:val="24"/>
        </w:rPr>
        <w:t xml:space="preserve"> строятся.</w:t>
      </w:r>
    </w:p>
    <w:p w:rsidR="003E69BC" w:rsidRPr="003A425A" w:rsidRDefault="003E69BC" w:rsidP="003E69BC">
      <w:pPr>
        <w:pStyle w:val="4"/>
        <w:rPr>
          <w:color w:val="FF0000"/>
        </w:rPr>
      </w:pPr>
      <w:bookmarkStart w:id="591" w:name="_Toc382058698"/>
      <w:r w:rsidRPr="003A425A">
        <w:rPr>
          <w:rFonts w:ascii="Times New Roman" w:hAnsi="Times New Roman"/>
          <w:color w:val="FF0000"/>
          <w:sz w:val="24"/>
          <w:szCs w:val="24"/>
        </w:rPr>
        <w:lastRenderedPageBreak/>
        <w:t>QSGGeometry::ColoredPoint2D</w:t>
      </w:r>
      <w:bookmarkEnd w:id="591"/>
    </w:p>
    <w:p w:rsidR="003E69BC" w:rsidRPr="003A425A" w:rsidRDefault="00953454" w:rsidP="003E69BC">
      <w:pPr>
        <w:jc w:val="both"/>
        <w:rPr>
          <w:rFonts w:ascii="Times New Roman" w:hAnsi="Times New Roman"/>
          <w:sz w:val="24"/>
          <w:szCs w:val="24"/>
        </w:rPr>
      </w:pPr>
      <w:hyperlink r:id="rId1251" w:anchor="details" w:history="1">
        <w:r w:rsidR="003E69BC" w:rsidRPr="003A425A">
          <w:rPr>
            <w:rStyle w:val="a3"/>
            <w:rFonts w:ascii="Times New Roman" w:hAnsi="Times New Roman"/>
            <w:sz w:val="24"/>
            <w:szCs w:val="24"/>
          </w:rPr>
          <w:t>http://qt-project.org/doc/qt-5.1/qtquick/qsggeometry-coloredpoint2d.html#details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QSGGeometry::ColoredPoint2D структура является удобной структурой для доступа к двумерным точкам с цветом.</w:t>
      </w:r>
    </w:p>
    <w:p w:rsidR="003E69BC" w:rsidRPr="003A425A" w:rsidRDefault="003E69BC" w:rsidP="003E69BC">
      <w:pPr>
        <w:pStyle w:val="4"/>
        <w:rPr>
          <w:color w:val="FF0000"/>
        </w:rPr>
      </w:pPr>
      <w:bookmarkStart w:id="592" w:name="_Toc382058699"/>
      <w:r w:rsidRPr="003A425A">
        <w:rPr>
          <w:rFonts w:ascii="Times New Roman" w:hAnsi="Times New Roman"/>
          <w:color w:val="FF0000"/>
          <w:sz w:val="24"/>
          <w:szCs w:val="24"/>
        </w:rPr>
        <w:t>QSGGeometry::Point2D</w:t>
      </w:r>
      <w:bookmarkEnd w:id="592"/>
    </w:p>
    <w:p w:rsidR="003E69BC" w:rsidRPr="003A425A" w:rsidRDefault="00953454" w:rsidP="003E69BC">
      <w:pPr>
        <w:jc w:val="both"/>
        <w:rPr>
          <w:rFonts w:ascii="Times New Roman" w:hAnsi="Times New Roman"/>
          <w:sz w:val="24"/>
          <w:szCs w:val="24"/>
        </w:rPr>
      </w:pPr>
      <w:hyperlink r:id="rId1252" w:anchor="details" w:history="1">
        <w:r w:rsidR="003E69BC" w:rsidRPr="003A425A">
          <w:rPr>
            <w:rStyle w:val="a3"/>
            <w:rFonts w:ascii="Times New Roman" w:hAnsi="Times New Roman"/>
            <w:sz w:val="24"/>
            <w:szCs w:val="24"/>
          </w:rPr>
          <w:t>http://qt-project.org/doc/qt-5.1/qtquick/qsggeometry-point2d.html#details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QSGGeometry::Point2D структура является удобной структурой для доступа к двумерным точкам.</w:t>
      </w:r>
    </w:p>
    <w:p w:rsidR="003E69BC" w:rsidRPr="003A425A" w:rsidRDefault="003E69BC" w:rsidP="003E69BC">
      <w:pPr>
        <w:pStyle w:val="4"/>
      </w:pPr>
      <w:bookmarkStart w:id="593" w:name="_Toc382058700"/>
      <w:r w:rsidRPr="003A425A">
        <w:rPr>
          <w:rFonts w:ascii="Times New Roman" w:hAnsi="Times New Roman"/>
          <w:sz w:val="24"/>
          <w:szCs w:val="24"/>
        </w:rPr>
        <w:t>QSGBasicGeometryNode</w:t>
      </w:r>
      <w:bookmarkEnd w:id="593"/>
    </w:p>
    <w:p w:rsidR="003E69BC" w:rsidRPr="003A425A" w:rsidRDefault="00953454" w:rsidP="003E69BC">
      <w:pPr>
        <w:jc w:val="both"/>
        <w:rPr>
          <w:rFonts w:ascii="Times New Roman" w:hAnsi="Times New Roman"/>
          <w:sz w:val="24"/>
          <w:szCs w:val="24"/>
        </w:rPr>
      </w:pPr>
      <w:hyperlink r:id="rId1253" w:anchor="details" w:history="1">
        <w:r w:rsidR="003E69BC" w:rsidRPr="003A425A">
          <w:rPr>
            <w:rStyle w:val="a3"/>
            <w:rFonts w:ascii="Times New Roman" w:hAnsi="Times New Roman"/>
            <w:sz w:val="24"/>
            <w:szCs w:val="24"/>
          </w:rPr>
          <w:t>http://qt-project.org/doc/qt-5.1/qtquick/qsgbasicgeometrynode.html#details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QSGBasicGeometryNode класс служит как базовый класс для основанных на геометрии узлов. Он не используется сам по себе.</w:t>
      </w:r>
    </w:p>
    <w:p w:rsidR="003E69BC" w:rsidRPr="003A425A" w:rsidRDefault="003E69BC" w:rsidP="003E69BC">
      <w:pPr>
        <w:pStyle w:val="4"/>
      </w:pPr>
      <w:bookmarkStart w:id="594" w:name="_Toc382058701"/>
      <w:r w:rsidRPr="003A425A">
        <w:rPr>
          <w:rFonts w:ascii="Times New Roman" w:hAnsi="Times New Roman"/>
          <w:color w:val="auto"/>
          <w:sz w:val="24"/>
          <w:szCs w:val="24"/>
        </w:rPr>
        <w:t>QSGDynamicTexture</w:t>
      </w:r>
      <w:bookmarkEnd w:id="594"/>
    </w:p>
    <w:p w:rsidR="003E69BC" w:rsidRPr="003A425A" w:rsidRDefault="00953454" w:rsidP="003E69BC">
      <w:pPr>
        <w:jc w:val="both"/>
        <w:rPr>
          <w:rFonts w:ascii="Times New Roman" w:hAnsi="Times New Roman"/>
          <w:sz w:val="24"/>
          <w:szCs w:val="24"/>
        </w:rPr>
      </w:pPr>
      <w:hyperlink r:id="rId1254" w:anchor="details" w:history="1">
        <w:r w:rsidR="003E69BC" w:rsidRPr="003A425A">
          <w:rPr>
            <w:rStyle w:val="a3"/>
            <w:rFonts w:ascii="Times New Roman" w:hAnsi="Times New Roman"/>
            <w:sz w:val="24"/>
            <w:szCs w:val="24"/>
          </w:rPr>
          <w:t>http://qt-project.org/doc/qt-5.1/qtquick/qsgdynamictexture.html#details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класс QSGDynamicTexture служит как базовый класс для динамически изменяющихся текстур, таких как содержание, которое рисуется в </w:t>
      </w:r>
      <w:r w:rsidRPr="003A425A">
        <w:rPr>
          <w:rFonts w:ascii="Times New Roman" w:hAnsi="Times New Roman"/>
          <w:color w:val="FF0000"/>
          <w:sz w:val="24"/>
          <w:szCs w:val="24"/>
          <w:lang w:val="en-US"/>
        </w:rPr>
        <w:t>FBO</w:t>
      </w:r>
      <w:r w:rsidRPr="003A425A">
        <w:rPr>
          <w:rFonts w:ascii="Times New Roman" w:hAnsi="Times New Roman"/>
          <w:sz w:val="24"/>
          <w:szCs w:val="24"/>
        </w:rPr>
        <w:t>.</w:t>
      </w:r>
    </w:p>
    <w:p w:rsidR="003E69BC" w:rsidRPr="003A425A" w:rsidRDefault="003E69BC" w:rsidP="003E69BC">
      <w:pPr>
        <w:pStyle w:val="4"/>
      </w:pPr>
      <w:bookmarkStart w:id="595" w:name="_Toc382058702"/>
      <w:r w:rsidRPr="003A425A">
        <w:rPr>
          <w:rFonts w:ascii="Times New Roman" w:hAnsi="Times New Roman"/>
          <w:color w:val="auto"/>
          <w:sz w:val="24"/>
          <w:szCs w:val="24"/>
        </w:rPr>
        <w:t>QSGGeometry</w:t>
      </w:r>
      <w:bookmarkEnd w:id="595"/>
    </w:p>
    <w:p w:rsidR="003E69BC" w:rsidRPr="003A425A" w:rsidRDefault="00953454" w:rsidP="003E69BC">
      <w:pPr>
        <w:tabs>
          <w:tab w:val="left" w:pos="1843"/>
        </w:tabs>
        <w:jc w:val="both"/>
        <w:rPr>
          <w:rFonts w:ascii="Times New Roman" w:hAnsi="Times New Roman"/>
          <w:sz w:val="24"/>
          <w:szCs w:val="24"/>
        </w:rPr>
      </w:pPr>
      <w:hyperlink r:id="rId1255" w:anchor="details" w:history="1">
        <w:r w:rsidR="003E69BC" w:rsidRPr="003A425A">
          <w:rPr>
            <w:rStyle w:val="a3"/>
            <w:rFonts w:ascii="Times New Roman" w:hAnsi="Times New Roman"/>
            <w:sz w:val="24"/>
            <w:szCs w:val="24"/>
          </w:rPr>
          <w:t>http://qt-project.org/doc/qt-5.1/qtquick/qsggeometry.html#details</w:t>
        </w:r>
      </w:hyperlink>
    </w:p>
    <w:p w:rsidR="003E69BC" w:rsidRPr="003A425A" w:rsidRDefault="003E69BC" w:rsidP="003E69BC">
      <w:pPr>
        <w:jc w:val="both"/>
        <w:rPr>
          <w:rFonts w:ascii="Times New Roman" w:hAnsi="Times New Roman"/>
          <w:i/>
          <w:sz w:val="24"/>
          <w:szCs w:val="24"/>
        </w:rPr>
      </w:pPr>
      <w:r w:rsidRPr="003A425A">
        <w:rPr>
          <w:rFonts w:ascii="Times New Roman" w:hAnsi="Times New Roman"/>
          <w:sz w:val="24"/>
          <w:szCs w:val="24"/>
        </w:rPr>
        <w:t xml:space="preserve">QSGGeometry класс обеспечивает низкоуровневое хранение графических примитивов в Qt Quick графе декораций. Он сохраняет геометрию примитивов, нарисованных при помощи графа. Он содержит данные о вершинах и об индексах (необязательные). Можно установить моду рисования, которая напрямую отображается в моду OpenGL рисования. Есть различные функции для получения тех или иных атрибутов вершин, а также перечисление данных атрибутов. </w:t>
      </w:r>
      <w:r w:rsidRPr="003A425A">
        <w:rPr>
          <w:rFonts w:ascii="Times New Roman" w:hAnsi="Times New Roman"/>
          <w:i/>
          <w:sz w:val="24"/>
          <w:szCs w:val="24"/>
        </w:rPr>
        <w:t xml:space="preserve">Есть пример кода, пока мне не очень понятный. </w:t>
      </w:r>
      <w:r w:rsidRPr="003A425A">
        <w:rPr>
          <w:rFonts w:ascii="Times New Roman" w:hAnsi="Times New Roman"/>
          <w:sz w:val="24"/>
          <w:szCs w:val="24"/>
        </w:rPr>
        <w:t xml:space="preserve">Данный класс является буфером программного обеспечения, а также сторона клиента в терминах OpenGL рисования. </w:t>
      </w:r>
      <w:r w:rsidRPr="003A425A">
        <w:rPr>
          <w:rFonts w:ascii="Times New Roman" w:hAnsi="Times New Roman"/>
          <w:i/>
          <w:sz w:val="24"/>
          <w:szCs w:val="24"/>
        </w:rPr>
        <w:t>В конце написано некоторое предложение, которое я пока не понял.</w:t>
      </w:r>
    </w:p>
    <w:p w:rsidR="003E69BC" w:rsidRPr="003A425A" w:rsidRDefault="003E69BC" w:rsidP="003E69BC">
      <w:pPr>
        <w:pStyle w:val="4"/>
      </w:pPr>
      <w:bookmarkStart w:id="596" w:name="_Toc382058703"/>
      <w:r w:rsidRPr="003A425A">
        <w:rPr>
          <w:rFonts w:ascii="Times New Roman" w:hAnsi="Times New Roman"/>
          <w:color w:val="auto"/>
          <w:sz w:val="24"/>
          <w:szCs w:val="24"/>
        </w:rPr>
        <w:t>QSGGeometry::TexturedPoint2D</w:t>
      </w:r>
      <w:bookmarkEnd w:id="596"/>
    </w:p>
    <w:p w:rsidR="003E69BC" w:rsidRPr="003A425A" w:rsidRDefault="00953454" w:rsidP="003E69BC">
      <w:pPr>
        <w:jc w:val="both"/>
        <w:rPr>
          <w:rFonts w:ascii="Times New Roman" w:hAnsi="Times New Roman"/>
          <w:sz w:val="24"/>
          <w:szCs w:val="24"/>
        </w:rPr>
      </w:pPr>
      <w:hyperlink r:id="rId1256" w:anchor="details" w:history="1">
        <w:r w:rsidR="003E69BC" w:rsidRPr="003A425A">
          <w:rPr>
            <w:rStyle w:val="a3"/>
            <w:rFonts w:ascii="Times New Roman" w:hAnsi="Times New Roman"/>
            <w:sz w:val="24"/>
            <w:szCs w:val="24"/>
          </w:rPr>
          <w:t>http://qt-project.org/doc/qt-5.1/qtquick/qsggeometry-texturedpoint2d.html#details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QSGGeometry::TexturedPoint2D структура является удобной структурой для доступа к двумерным точкам с координатами текстуры.</w:t>
      </w:r>
    </w:p>
    <w:p w:rsidR="003551B6" w:rsidRPr="003A425A" w:rsidRDefault="003551B6" w:rsidP="003551B6">
      <w:pPr>
        <w:pStyle w:val="2"/>
        <w:rPr>
          <w:rFonts w:ascii="Times New Roman" w:hAnsi="Times New Roman"/>
          <w:i/>
          <w:sz w:val="24"/>
          <w:szCs w:val="24"/>
        </w:rPr>
      </w:pPr>
      <w:bookmarkStart w:id="597" w:name="_Toc382058704"/>
      <w:r w:rsidRPr="003A425A">
        <w:rPr>
          <w:rFonts w:ascii="Times New Roman" w:hAnsi="Times New Roman"/>
          <w:i/>
          <w:sz w:val="24"/>
          <w:szCs w:val="24"/>
        </w:rPr>
        <w:t>Программный интерфейс КМЛ для С++</w:t>
      </w:r>
      <w:bookmarkEnd w:id="597"/>
    </w:p>
    <w:p w:rsidR="003551B6" w:rsidRPr="003A425A" w:rsidRDefault="00953454" w:rsidP="003551B6">
      <w:pPr>
        <w:jc w:val="both"/>
        <w:rPr>
          <w:rFonts w:ascii="Times New Roman" w:hAnsi="Times New Roman"/>
          <w:sz w:val="24"/>
          <w:szCs w:val="24"/>
        </w:rPr>
      </w:pPr>
      <w:hyperlink r:id="rId1257" w:history="1">
        <w:r w:rsidR="003551B6" w:rsidRPr="003A425A">
          <w:rPr>
            <w:rStyle w:val="a3"/>
            <w:rFonts w:ascii="Times New Roman" w:hAnsi="Times New Roman"/>
            <w:sz w:val="24"/>
            <w:szCs w:val="24"/>
          </w:rPr>
          <w:t>http://qt-project.org/doc/qt-5.1/qtqml/qtqml-module.html</w:t>
        </w:r>
      </w:hyperlink>
    </w:p>
    <w:p w:rsidR="003551B6" w:rsidRPr="003A425A" w:rsidRDefault="003551B6" w:rsidP="003551B6">
      <w:pPr>
        <w:pStyle w:val="3"/>
        <w:rPr>
          <w:b w:val="0"/>
          <w:sz w:val="24"/>
          <w:szCs w:val="24"/>
        </w:rPr>
      </w:pPr>
      <w:bookmarkStart w:id="598" w:name="_Toc382058705"/>
      <w:r w:rsidRPr="003A425A">
        <w:rPr>
          <w:sz w:val="24"/>
          <w:szCs w:val="24"/>
        </w:rPr>
        <w:t>ВАЖНЫЕ С++ КЛАССЫ, КОТОРЫЕ ОБЕСПЕЧИВАЕТ QML МОДУЛЬ</w:t>
      </w:r>
      <w:bookmarkEnd w:id="598"/>
    </w:p>
    <w:p w:rsidR="003551B6" w:rsidRPr="003A425A" w:rsidRDefault="00953454" w:rsidP="003551B6">
      <w:pPr>
        <w:jc w:val="both"/>
        <w:rPr>
          <w:rFonts w:ascii="Times New Roman" w:hAnsi="Times New Roman"/>
          <w:sz w:val="24"/>
          <w:szCs w:val="24"/>
        </w:rPr>
      </w:pPr>
      <w:hyperlink r:id="rId1258" w:history="1">
        <w:r w:rsidR="003551B6" w:rsidRPr="003A425A">
          <w:rPr>
            <w:rStyle w:val="a3"/>
            <w:rFonts w:ascii="Times New Roman" w:hAnsi="Times New Roman"/>
            <w:sz w:val="24"/>
            <w:szCs w:val="24"/>
          </w:rPr>
          <w:t>http://qt-project.org/doc/qt-5.1/qtqml/qtqml-cppclasses-topic.html</w:t>
        </w:r>
      </w:hyperlink>
    </w:p>
    <w:p w:rsidR="003551B6" w:rsidRPr="003A425A" w:rsidRDefault="003551B6" w:rsidP="003551B6">
      <w:pPr>
        <w:jc w:val="both"/>
        <w:rPr>
          <w:rFonts w:ascii="Times New Roman" w:hAnsi="Times New Roman"/>
          <w:color w:val="FF0000"/>
          <w:sz w:val="24"/>
          <w:szCs w:val="24"/>
        </w:rPr>
      </w:pPr>
      <w:r w:rsidRPr="003A425A">
        <w:rPr>
          <w:rFonts w:ascii="Times New Roman" w:hAnsi="Times New Roman"/>
          <w:sz w:val="24"/>
          <w:szCs w:val="24"/>
        </w:rPr>
        <w:t xml:space="preserve">qml модуль обеспечивает С++ классы, которые применяют qml каркас. Клиенты могут использовать эти классы для взаимодействия с qml во время выполнения, а также для </w:t>
      </w:r>
      <w:r w:rsidRPr="003A425A">
        <w:rPr>
          <w:rFonts w:ascii="Times New Roman" w:hAnsi="Times New Roman"/>
          <w:sz w:val="24"/>
          <w:szCs w:val="24"/>
        </w:rPr>
        <w:lastRenderedPageBreak/>
        <w:t xml:space="preserve">инстанцирования иерархий объектов из qml документа. Типичное приложение qml с С++ точками входа будет инстанцировать </w:t>
      </w:r>
      <w:hyperlink r:id="rId1259" w:history="1">
        <w:r w:rsidRPr="003A425A">
          <w:rPr>
            <w:rStyle w:val="a3"/>
            <w:rFonts w:ascii="Times New Roman" w:hAnsi="Times New Roman"/>
            <w:color w:val="auto"/>
            <w:sz w:val="24"/>
            <w:szCs w:val="24"/>
          </w:rPr>
          <w:t>QQmlEngine</w:t>
        </w:r>
      </w:hyperlink>
      <w:r w:rsidRPr="003A425A">
        <w:rPr>
          <w:rFonts w:ascii="Times New Roman" w:hAnsi="Times New Roman"/>
          <w:sz w:val="24"/>
          <w:szCs w:val="24"/>
        </w:rPr>
        <w:t xml:space="preserve">, а затем использовать </w:t>
      </w:r>
      <w:hyperlink r:id="rId1260" w:history="1">
        <w:r w:rsidRPr="003A425A">
          <w:rPr>
            <w:rStyle w:val="a3"/>
            <w:rFonts w:ascii="Times New Roman" w:hAnsi="Times New Roman"/>
            <w:color w:val="auto"/>
            <w:sz w:val="24"/>
            <w:szCs w:val="24"/>
          </w:rPr>
          <w:t>QQmlComponent</w:t>
        </w:r>
      </w:hyperlink>
      <w:r w:rsidRPr="003A425A">
        <w:rPr>
          <w:rFonts w:ascii="Times New Roman" w:hAnsi="Times New Roman"/>
          <w:sz w:val="24"/>
          <w:szCs w:val="24"/>
        </w:rPr>
        <w:t xml:space="preserve"> для загрузки qml документа. Движок обеспечивает </w:t>
      </w:r>
      <w:hyperlink r:id="rId1261" w:history="1">
        <w:r w:rsidRPr="003A425A">
          <w:rPr>
            <w:rStyle w:val="a3"/>
            <w:rFonts w:ascii="Times New Roman" w:hAnsi="Times New Roman"/>
            <w:color w:val="auto"/>
            <w:sz w:val="24"/>
            <w:szCs w:val="24"/>
          </w:rPr>
          <w:t>QQmlContext</w:t>
        </w:r>
      </w:hyperlink>
      <w:r w:rsidRPr="003A425A">
        <w:rPr>
          <w:rFonts w:ascii="Times New Roman" w:hAnsi="Times New Roman"/>
          <w:sz w:val="24"/>
          <w:szCs w:val="24"/>
        </w:rPr>
        <w:t xml:space="preserve"> по умолчанию, который будет контекстом оценки верхнего уровня, который будет использоваться для оценки функций и выражений, определённых в qml документе. Иерархия объектов, определённая в QML документе, будет инстанцирована при помощи вызова функции </w:t>
      </w:r>
      <w:hyperlink r:id="rId1262" w:anchor="create" w:history="1">
        <w:r w:rsidRPr="003A425A">
          <w:rPr>
            <w:rStyle w:val="a3"/>
            <w:rFonts w:ascii="Times New Roman" w:hAnsi="Times New Roman"/>
            <w:color w:val="auto"/>
            <w:sz w:val="24"/>
            <w:szCs w:val="24"/>
          </w:rPr>
          <w:t>create()</w:t>
        </w:r>
      </w:hyperlink>
      <w:r w:rsidRPr="003A425A">
        <w:rPr>
          <w:rFonts w:ascii="Times New Roman" w:hAnsi="Times New Roman"/>
          <w:sz w:val="24"/>
          <w:szCs w:val="24"/>
        </w:rPr>
        <w:t xml:space="preserve"> класса </w:t>
      </w:r>
      <w:hyperlink r:id="rId1263" w:history="1">
        <w:r w:rsidRPr="003A425A">
          <w:rPr>
            <w:rStyle w:val="a3"/>
            <w:rFonts w:ascii="Times New Roman" w:hAnsi="Times New Roman"/>
            <w:color w:val="auto"/>
            <w:sz w:val="24"/>
            <w:szCs w:val="24"/>
          </w:rPr>
          <w:t>QQmlComponent</w:t>
        </w:r>
      </w:hyperlink>
      <w:r w:rsidRPr="003A425A">
        <w:rPr>
          <w:rFonts w:ascii="Times New Roman" w:hAnsi="Times New Roman"/>
          <w:sz w:val="24"/>
          <w:szCs w:val="24"/>
        </w:rPr>
        <w:t>, в предположении, что во время чтения документа не произошло никаких ошибок.</w:t>
      </w:r>
      <w:r w:rsidRPr="003A425A">
        <w:rPr>
          <w:rFonts w:ascii="Times New Roman" w:hAnsi="Times New Roman"/>
          <w:color w:val="008000"/>
          <w:sz w:val="24"/>
          <w:szCs w:val="24"/>
        </w:rPr>
        <w:t xml:space="preserve"> </w:t>
      </w:r>
      <w:r w:rsidRPr="003A425A">
        <w:rPr>
          <w:rFonts w:ascii="Times New Roman" w:hAnsi="Times New Roman"/>
          <w:color w:val="FF0000"/>
          <w:sz w:val="24"/>
          <w:szCs w:val="24"/>
        </w:rPr>
        <w:t xml:space="preserve">Клиент может желать модифицировать </w:t>
      </w:r>
      <w:hyperlink r:id="rId1264" w:history="1">
        <w:r w:rsidRPr="003A425A">
          <w:rPr>
            <w:rStyle w:val="a3"/>
            <w:rFonts w:ascii="Times New Roman" w:hAnsi="Times New Roman"/>
            <w:color w:val="FF0000"/>
            <w:sz w:val="24"/>
            <w:szCs w:val="24"/>
          </w:rPr>
          <w:t>QQmlContext</w:t>
        </w:r>
      </w:hyperlink>
      <w:r w:rsidRPr="003A425A">
        <w:rPr>
          <w:rFonts w:ascii="Times New Roman" w:hAnsi="Times New Roman"/>
          <w:color w:val="FF0000"/>
          <w:sz w:val="24"/>
          <w:szCs w:val="24"/>
        </w:rPr>
        <w:t xml:space="preserve">, обеспечиваемый движком, чтобы вносить новые свойства или объекты в контекст. Они могут вызвать функцию </w:t>
      </w:r>
      <w:hyperlink r:id="rId1265" w:anchor="rootContext" w:history="1">
        <w:r w:rsidRPr="003A425A">
          <w:rPr>
            <w:rStyle w:val="a3"/>
            <w:rFonts w:ascii="Times New Roman" w:hAnsi="Times New Roman"/>
            <w:color w:val="FF0000"/>
            <w:sz w:val="24"/>
            <w:szCs w:val="24"/>
          </w:rPr>
          <w:t>QQmlEngine::rootContext</w:t>
        </w:r>
      </w:hyperlink>
      <w:r w:rsidRPr="003A425A">
        <w:rPr>
          <w:rFonts w:ascii="Times New Roman" w:hAnsi="Times New Roman"/>
          <w:color w:val="FF0000"/>
          <w:sz w:val="24"/>
          <w:szCs w:val="24"/>
        </w:rPr>
        <w:t>(), чтобы тогда получить доступ к контексту высокого уровня.</w:t>
      </w:r>
    </w:p>
    <w:p w:rsidR="003551B6" w:rsidRPr="003A425A" w:rsidRDefault="003551B6" w:rsidP="003551B6">
      <w:pPr>
        <w:jc w:val="both"/>
        <w:rPr>
          <w:rFonts w:ascii="Times New Roman" w:hAnsi="Times New Roman"/>
          <w:sz w:val="24"/>
          <w:szCs w:val="24"/>
        </w:rPr>
      </w:pPr>
      <w:r w:rsidRPr="003A425A">
        <w:rPr>
          <w:rFonts w:ascii="Times New Roman" w:hAnsi="Times New Roman"/>
          <w:sz w:val="24"/>
          <w:szCs w:val="24"/>
        </w:rPr>
        <w:t xml:space="preserve">После инстанцирования объекта клиент обычно передаёт управление циклу обработки событий приложения, так что события ввода пользователя могут быть доставлены и обработаны приложением. Заметьте, что Qt Quick модуль предоставляет удобный класс, </w:t>
      </w:r>
      <w:hyperlink r:id="rId1266" w:history="1">
        <w:r w:rsidRPr="003A425A">
          <w:rPr>
            <w:rStyle w:val="a3"/>
            <w:rFonts w:ascii="Times New Roman" w:hAnsi="Times New Roman"/>
            <w:color w:val="auto"/>
            <w:sz w:val="24"/>
            <w:szCs w:val="24"/>
          </w:rPr>
          <w:t>QQuickView</w:t>
        </w:r>
      </w:hyperlink>
      <w:r w:rsidRPr="003A425A">
        <w:rPr>
          <w:rFonts w:ascii="Times New Roman" w:hAnsi="Times New Roman"/>
          <w:sz w:val="24"/>
          <w:szCs w:val="24"/>
        </w:rPr>
        <w:t xml:space="preserve">, который обеспечивает qml время выполенния и визуальное окно для отображения qml приложения. </w:t>
      </w:r>
      <w:hyperlink r:id="rId1267" w:history="1">
        <w:r w:rsidRPr="003A425A">
          <w:rPr>
            <w:rStyle w:val="a3"/>
            <w:rFonts w:ascii="Times New Roman" w:hAnsi="Times New Roman"/>
            <w:color w:val="auto"/>
            <w:sz w:val="24"/>
            <w:szCs w:val="24"/>
          </w:rPr>
          <w:t>QQmlEngine</w:t>
        </w:r>
      </w:hyperlink>
      <w:r w:rsidRPr="003A425A">
        <w:rPr>
          <w:rFonts w:ascii="Times New Roman" w:hAnsi="Times New Roman"/>
          <w:sz w:val="24"/>
          <w:szCs w:val="24"/>
        </w:rPr>
        <w:t xml:space="preserve"> класс обеспечивает движок, который может управлять иерархией объектов, которая определена в qml документе. Он предоставляет корневой контекст qml, в котором оцениваются выражения. Данный класс позволяет настраивать Глобальные настройки, которые применяются ко всем объектам, которыми он управляет. Например, QNetworkAccessManager может быть использован для коммуникации по сети, а путь файла может быть использован для постоянного хранения.</w:t>
      </w:r>
    </w:p>
    <w:p w:rsidR="003551B6" w:rsidRPr="003A425A" w:rsidRDefault="00953454" w:rsidP="003551B6">
      <w:pPr>
        <w:jc w:val="both"/>
        <w:rPr>
          <w:rFonts w:ascii="Times New Roman" w:hAnsi="Times New Roman"/>
          <w:sz w:val="24"/>
          <w:szCs w:val="24"/>
        </w:rPr>
      </w:pPr>
      <w:hyperlink r:id="rId1268" w:history="1">
        <w:r w:rsidR="003551B6" w:rsidRPr="003A425A">
          <w:rPr>
            <w:rStyle w:val="a3"/>
            <w:rFonts w:ascii="Times New Roman" w:hAnsi="Times New Roman"/>
            <w:color w:val="auto"/>
            <w:sz w:val="24"/>
            <w:szCs w:val="24"/>
          </w:rPr>
          <w:t>QQmlContext</w:t>
        </w:r>
      </w:hyperlink>
      <w:r w:rsidR="003551B6" w:rsidRPr="003A425A">
        <w:rPr>
          <w:rFonts w:ascii="Times New Roman" w:hAnsi="Times New Roman"/>
          <w:sz w:val="24"/>
          <w:szCs w:val="24"/>
        </w:rPr>
        <w:t xml:space="preserve"> класс обеспечивает контекст для инстанцирования объекта и оценки выражений. Все объекты инстанцируются в частном контексте, а все выражения, которые оцениваются, также оцениваются в некотором частном контексте. Этот контекст определяет, как символы разрешаются и таким образом, какие значения выражения следует обрабатывать. Динамическое инстанцирование объектов и динамическая оценка выражений также являются ключевыми понятиями в qml. </w:t>
      </w:r>
      <w:hyperlink r:id="rId1269" w:history="1">
        <w:r w:rsidR="003551B6" w:rsidRPr="003A425A">
          <w:rPr>
            <w:rStyle w:val="a3"/>
            <w:rFonts w:ascii="Times New Roman" w:hAnsi="Times New Roman"/>
            <w:color w:val="auto"/>
            <w:sz w:val="24"/>
            <w:szCs w:val="24"/>
          </w:rPr>
          <w:t>QQmlComponent</w:t>
        </w:r>
      </w:hyperlink>
      <w:r w:rsidR="003551B6" w:rsidRPr="003A425A">
        <w:rPr>
          <w:rFonts w:ascii="Times New Roman" w:hAnsi="Times New Roman"/>
          <w:sz w:val="24"/>
          <w:szCs w:val="24"/>
        </w:rPr>
        <w:t xml:space="preserve"> используется для динамически инстанцируемых объектов. Произвольные выражения могут быть рассчитаны в С++ при помощи класса </w:t>
      </w:r>
      <w:hyperlink r:id="rId1270" w:history="1">
        <w:r w:rsidR="003551B6" w:rsidRPr="003A425A">
          <w:rPr>
            <w:rStyle w:val="a3"/>
            <w:rFonts w:ascii="Times New Roman" w:hAnsi="Times New Roman"/>
            <w:color w:val="auto"/>
            <w:sz w:val="24"/>
            <w:szCs w:val="24"/>
          </w:rPr>
          <w:t>QQmlExpression</w:t>
        </w:r>
      </w:hyperlink>
      <w:r w:rsidR="003551B6" w:rsidRPr="003A425A">
        <w:rPr>
          <w:rFonts w:ascii="Times New Roman" w:hAnsi="Times New Roman"/>
          <w:sz w:val="24"/>
          <w:szCs w:val="24"/>
        </w:rPr>
        <w:t>, и такие выражения могут напрямую взаимодействовать с qml контекстом.</w:t>
      </w:r>
    </w:p>
    <w:p w:rsidR="003551B6" w:rsidRPr="003A425A" w:rsidRDefault="00953454" w:rsidP="003551B6">
      <w:pPr>
        <w:jc w:val="both"/>
        <w:rPr>
          <w:rFonts w:ascii="Times New Roman" w:hAnsi="Times New Roman"/>
          <w:sz w:val="24"/>
          <w:szCs w:val="24"/>
        </w:rPr>
      </w:pPr>
      <w:hyperlink r:id="rId1271" w:history="1">
        <w:r w:rsidR="003551B6" w:rsidRPr="003A425A">
          <w:rPr>
            <w:rStyle w:val="a3"/>
            <w:rFonts w:ascii="Times New Roman" w:hAnsi="Times New Roman"/>
            <w:color w:val="auto"/>
            <w:sz w:val="24"/>
            <w:szCs w:val="24"/>
          </w:rPr>
          <w:t>QQmlComponent</w:t>
        </w:r>
      </w:hyperlink>
      <w:r w:rsidR="003551B6" w:rsidRPr="003A425A">
        <w:rPr>
          <w:rFonts w:ascii="Times New Roman" w:hAnsi="Times New Roman"/>
          <w:sz w:val="24"/>
          <w:szCs w:val="24"/>
        </w:rPr>
        <w:t xml:space="preserve"> класс может быть использован для загрузки qml документов. Он требует </w:t>
      </w:r>
      <w:hyperlink r:id="rId1272" w:history="1">
        <w:r w:rsidR="003551B6" w:rsidRPr="003A425A">
          <w:rPr>
            <w:rStyle w:val="a3"/>
            <w:rFonts w:ascii="Times New Roman" w:hAnsi="Times New Roman"/>
            <w:color w:val="auto"/>
            <w:sz w:val="24"/>
            <w:szCs w:val="24"/>
          </w:rPr>
          <w:t>QQmlEngine</w:t>
        </w:r>
      </w:hyperlink>
      <w:r w:rsidR="003551B6" w:rsidRPr="003A425A">
        <w:rPr>
          <w:rFonts w:ascii="Times New Roman" w:hAnsi="Times New Roman"/>
          <w:sz w:val="24"/>
          <w:szCs w:val="24"/>
        </w:rPr>
        <w:t xml:space="preserve">, чтобы инстанцировать иерархию объектов, определённую в qml документе. </w:t>
      </w:r>
      <w:hyperlink r:id="rId1273" w:history="1">
        <w:r w:rsidR="003551B6" w:rsidRPr="003A425A">
          <w:rPr>
            <w:rStyle w:val="a3"/>
            <w:rFonts w:ascii="Times New Roman" w:hAnsi="Times New Roman"/>
            <w:color w:val="auto"/>
            <w:sz w:val="24"/>
            <w:szCs w:val="24"/>
          </w:rPr>
          <w:t>QQmlExpression</w:t>
        </w:r>
      </w:hyperlink>
      <w:r w:rsidR="003551B6" w:rsidRPr="003A425A">
        <w:rPr>
          <w:rFonts w:ascii="Times New Roman" w:hAnsi="Times New Roman"/>
          <w:sz w:val="24"/>
          <w:szCs w:val="24"/>
        </w:rPr>
        <w:t xml:space="preserve"> предоставляет способ клиентам оценить java script выражения из С++, используя частный контекст оценки qml. Это позволяет клиентам получать доступ к qml объектам с помощью идентификатора. Результат оценки возвращается как </w:t>
      </w:r>
      <w:hyperlink r:id="rId1274" w:history="1">
        <w:r w:rsidR="003551B6" w:rsidRPr="003A425A">
          <w:rPr>
            <w:rStyle w:val="a3"/>
            <w:rFonts w:ascii="Times New Roman" w:hAnsi="Times New Roman"/>
            <w:color w:val="auto"/>
            <w:sz w:val="24"/>
            <w:szCs w:val="24"/>
          </w:rPr>
          <w:t>QVariant</w:t>
        </w:r>
      </w:hyperlink>
      <w:r w:rsidR="003551B6" w:rsidRPr="003A425A">
        <w:rPr>
          <w:rFonts w:ascii="Times New Roman" w:hAnsi="Times New Roman"/>
          <w:sz w:val="24"/>
          <w:szCs w:val="24"/>
        </w:rPr>
        <w:t>, а правила преобразования определены qml движком.</w:t>
      </w:r>
    </w:p>
    <w:p w:rsidR="003551B6" w:rsidRPr="003A425A" w:rsidRDefault="003551B6" w:rsidP="003551B6">
      <w:pPr>
        <w:pStyle w:val="3"/>
        <w:rPr>
          <w:b w:val="0"/>
          <w:sz w:val="24"/>
          <w:szCs w:val="24"/>
        </w:rPr>
      </w:pPr>
      <w:bookmarkStart w:id="599" w:name="_Toc382058706"/>
      <w:r w:rsidRPr="003A425A">
        <w:rPr>
          <w:sz w:val="24"/>
          <w:szCs w:val="24"/>
        </w:rPr>
        <w:t>ИНТЕГРИРОВАНИЕ QML И С++</w:t>
      </w:r>
      <w:bookmarkEnd w:id="599"/>
    </w:p>
    <w:p w:rsidR="003551B6" w:rsidRPr="003A425A" w:rsidRDefault="00953454" w:rsidP="003551B6">
      <w:pPr>
        <w:jc w:val="both"/>
        <w:rPr>
          <w:rFonts w:ascii="Times New Roman" w:hAnsi="Times New Roman"/>
          <w:sz w:val="24"/>
          <w:szCs w:val="24"/>
        </w:rPr>
      </w:pPr>
      <w:hyperlink r:id="rId1275" w:history="1">
        <w:r w:rsidR="003551B6" w:rsidRPr="003A425A">
          <w:rPr>
            <w:rStyle w:val="a3"/>
            <w:rFonts w:ascii="Times New Roman" w:hAnsi="Times New Roman"/>
            <w:sz w:val="24"/>
            <w:szCs w:val="24"/>
          </w:rPr>
          <w:t>http://qt-project.org/doc/qt-5.1/qtqml/qtqml-cppintegration-topic.html</w:t>
        </w:r>
      </w:hyperlink>
    </w:p>
    <w:p w:rsidR="003551B6" w:rsidRPr="003A425A" w:rsidRDefault="003551B6" w:rsidP="003551B6">
      <w:pPr>
        <w:jc w:val="both"/>
        <w:rPr>
          <w:rFonts w:ascii="Times New Roman" w:hAnsi="Times New Roman"/>
          <w:sz w:val="24"/>
          <w:szCs w:val="24"/>
        </w:rPr>
      </w:pPr>
      <w:r w:rsidRPr="003A425A">
        <w:rPr>
          <w:rFonts w:ascii="Times New Roman" w:hAnsi="Times New Roman"/>
          <w:sz w:val="24"/>
          <w:szCs w:val="24"/>
        </w:rPr>
        <w:t xml:space="preserve">qml разработан так, что легко расширяется при помощи С++. Это возможно благодаря интеграции qml движка и мета-объектной системы qt. С++ объекты и значения могут быть включены напрямую в контекст (область видимости) загружаемых qml объектов с использованием контекстных свойств и контекстного объекта. Это достигается через </w:t>
      </w:r>
      <w:hyperlink r:id="rId1276" w:history="1">
        <w:r w:rsidRPr="003A425A">
          <w:rPr>
            <w:rStyle w:val="a3"/>
            <w:rFonts w:ascii="Times New Roman" w:hAnsi="Times New Roman"/>
            <w:color w:val="auto"/>
            <w:sz w:val="24"/>
            <w:szCs w:val="24"/>
          </w:rPr>
          <w:t>QQmlContext</w:t>
        </w:r>
      </w:hyperlink>
      <w:r w:rsidRPr="003A425A">
        <w:rPr>
          <w:rFonts w:ascii="Times New Roman" w:hAnsi="Times New Roman"/>
          <w:sz w:val="24"/>
          <w:szCs w:val="24"/>
        </w:rPr>
        <w:t xml:space="preserve"> класс, обеспечиваемый модулем qml, который показывает данные контексту qml компонента, позволяя вставлять данные из С++ в qml.</w:t>
      </w:r>
    </w:p>
    <w:p w:rsidR="002421A3" w:rsidRPr="003A425A" w:rsidRDefault="002421A3" w:rsidP="002421A3">
      <w:pPr>
        <w:pStyle w:val="3"/>
        <w:rPr>
          <w:b w:val="0"/>
          <w:sz w:val="24"/>
          <w:szCs w:val="24"/>
        </w:rPr>
      </w:pPr>
      <w:bookmarkStart w:id="600" w:name="_Toc382058707"/>
      <w:r w:rsidRPr="003A425A">
        <w:rPr>
          <w:b w:val="0"/>
          <w:sz w:val="24"/>
          <w:szCs w:val="24"/>
        </w:rPr>
        <w:t>ПОКАЗ АТРИБУТОВ С++ ТИПАМ QML</w:t>
      </w:r>
      <w:bookmarkEnd w:id="600"/>
    </w:p>
    <w:p w:rsidR="005A6BBD" w:rsidRPr="003A425A" w:rsidRDefault="00953454" w:rsidP="000B712D">
      <w:pPr>
        <w:jc w:val="both"/>
        <w:rPr>
          <w:rFonts w:ascii="Times New Roman" w:hAnsi="Times New Roman"/>
          <w:i/>
          <w:sz w:val="24"/>
          <w:szCs w:val="24"/>
        </w:rPr>
      </w:pPr>
      <w:hyperlink r:id="rId1277" w:history="1">
        <w:r w:rsidR="005A6BBD" w:rsidRPr="003A425A">
          <w:rPr>
            <w:rStyle w:val="a3"/>
            <w:rFonts w:ascii="Times New Roman" w:hAnsi="Times New Roman"/>
            <w:i/>
            <w:sz w:val="24"/>
            <w:szCs w:val="24"/>
          </w:rPr>
          <w:t>http://qt-project.org/doc/qt-5.1/qtqml/qtqml-cppintegration-exposecppattributes.html</w:t>
        </w:r>
      </w:hyperlink>
    </w:p>
    <w:p w:rsidR="005A6BBD" w:rsidRPr="003A425A" w:rsidRDefault="009B0257" w:rsidP="000B712D">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может быть легко расширен при помощи функциональности, доступной из С++ кода. </w:t>
      </w:r>
      <w:r w:rsidRPr="003A425A">
        <w:rPr>
          <w:rFonts w:ascii="Times New Roman" w:hAnsi="Times New Roman"/>
          <w:sz w:val="24"/>
          <w:szCs w:val="24"/>
        </w:rPr>
        <w:t>Qml</w:t>
      </w:r>
      <w:r w:rsidR="005A6BBD" w:rsidRPr="003A425A">
        <w:rPr>
          <w:rFonts w:ascii="Times New Roman" w:hAnsi="Times New Roman"/>
          <w:sz w:val="24"/>
          <w:szCs w:val="24"/>
        </w:rPr>
        <w:t xml:space="preserve"> имеет способности анализировать экземпляры </w:t>
      </w:r>
      <w:r w:rsidR="005A6BBD" w:rsidRPr="003A425A">
        <w:rPr>
          <w:rFonts w:ascii="Times New Roman" w:hAnsi="Times New Roman"/>
          <w:sz w:val="24"/>
          <w:szCs w:val="24"/>
          <w:lang w:val="en-US"/>
        </w:rPr>
        <w:t>QObject</w:t>
      </w:r>
      <w:r w:rsidR="005A6BBD" w:rsidRPr="003A425A">
        <w:rPr>
          <w:rFonts w:ascii="Times New Roman" w:hAnsi="Times New Roman"/>
          <w:sz w:val="24"/>
          <w:szCs w:val="24"/>
        </w:rPr>
        <w:t xml:space="preserve"> через мета-</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ную систему. Это значит, что любой </w:t>
      </w:r>
      <w:r w:rsidRPr="003A425A">
        <w:rPr>
          <w:rFonts w:ascii="Times New Roman" w:hAnsi="Times New Roman"/>
          <w:sz w:val="24"/>
          <w:szCs w:val="24"/>
        </w:rPr>
        <w:t>qml</w:t>
      </w:r>
      <w:r w:rsidR="005A6BBD" w:rsidRPr="003A425A">
        <w:rPr>
          <w:rFonts w:ascii="Times New Roman" w:hAnsi="Times New Roman"/>
          <w:sz w:val="24"/>
          <w:szCs w:val="24"/>
        </w:rPr>
        <w:t xml:space="preserve"> код может иметь доступ к следующим членам экземпляров данного класса:</w:t>
      </w:r>
    </w:p>
    <w:p w:rsidR="00A0621C" w:rsidRPr="003A425A" w:rsidRDefault="002421A3" w:rsidP="004D4FF9">
      <w:pPr>
        <w:numPr>
          <w:ilvl w:val="0"/>
          <w:numId w:val="60"/>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lang w:val="be-BY"/>
        </w:rPr>
        <w:t>с</w:t>
      </w:r>
      <w:r w:rsidR="005A6BBD" w:rsidRPr="003A425A">
        <w:rPr>
          <w:rFonts w:ascii="Times New Roman" w:hAnsi="Times New Roman"/>
          <w:sz w:val="24"/>
          <w:szCs w:val="24"/>
        </w:rPr>
        <w:t xml:space="preserve">войства, </w:t>
      </w:r>
    </w:p>
    <w:p w:rsidR="00A0621C" w:rsidRPr="003A425A" w:rsidRDefault="005A6BBD" w:rsidP="004D4FF9">
      <w:pPr>
        <w:numPr>
          <w:ilvl w:val="0"/>
          <w:numId w:val="60"/>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методы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INVOKABLE</w:t>
      </w:r>
      <w:r w:rsidR="002421A3" w:rsidRPr="003A425A">
        <w:rPr>
          <w:rFonts w:ascii="Times New Roman" w:hAnsi="Times New Roman"/>
          <w:sz w:val="24"/>
          <w:szCs w:val="24"/>
        </w:rPr>
        <w:t>),</w:t>
      </w:r>
    </w:p>
    <w:p w:rsidR="00A0621C" w:rsidRPr="003A425A" w:rsidRDefault="005A6BBD" w:rsidP="004D4FF9">
      <w:pPr>
        <w:numPr>
          <w:ilvl w:val="0"/>
          <w:numId w:val="60"/>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 xml:space="preserve">сигналы, </w:t>
      </w:r>
    </w:p>
    <w:p w:rsidR="005A6BBD" w:rsidRPr="003A425A" w:rsidRDefault="005A6BBD" w:rsidP="004D4FF9">
      <w:pPr>
        <w:numPr>
          <w:ilvl w:val="0"/>
          <w:numId w:val="60"/>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перечисления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ENUMS</w:t>
      </w:r>
      <w:r w:rsidRPr="003A425A">
        <w:rPr>
          <w:rFonts w:ascii="Times New Roman" w:hAnsi="Times New Roman"/>
          <w:sz w:val="24"/>
          <w:szCs w:val="24"/>
        </w:rPr>
        <w:t>).</w:t>
      </w:r>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Если необходимо, чтобы данный класс был использован в качестве отдельного типа в методе, или свойств</w:t>
      </w:r>
      <w:r w:rsidR="00A0621C" w:rsidRPr="003A425A">
        <w:rPr>
          <w:rFonts w:ascii="Times New Roman" w:hAnsi="Times New Roman"/>
          <w:sz w:val="24"/>
          <w:szCs w:val="24"/>
        </w:rPr>
        <w:t>е</w:t>
      </w:r>
      <w:r w:rsidRPr="003A425A">
        <w:rPr>
          <w:rFonts w:ascii="Times New Roman" w:hAnsi="Times New Roman"/>
          <w:sz w:val="24"/>
          <w:szCs w:val="24"/>
        </w:rPr>
        <w:t>, то его следует зарегистрировать.</w:t>
      </w:r>
      <w:r w:rsidR="002421A3" w:rsidRPr="003A425A">
        <w:rPr>
          <w:rFonts w:ascii="Times New Roman" w:hAnsi="Times New Roman"/>
          <w:sz w:val="24"/>
          <w:szCs w:val="24"/>
        </w:rPr>
        <w:t xml:space="preserve"> </w:t>
      </w:r>
      <w:r w:rsidRPr="003A425A">
        <w:rPr>
          <w:rFonts w:ascii="Times New Roman" w:hAnsi="Times New Roman"/>
          <w:i/>
          <w:sz w:val="24"/>
          <w:szCs w:val="24"/>
        </w:rPr>
        <w:t xml:space="preserve">Есть ссылка на хорошие примеры использования С++ и </w:t>
      </w:r>
      <w:r w:rsidR="009B0257" w:rsidRPr="003A425A">
        <w:rPr>
          <w:rFonts w:ascii="Times New Roman" w:hAnsi="Times New Roman"/>
          <w:i/>
          <w:sz w:val="24"/>
          <w:szCs w:val="24"/>
        </w:rPr>
        <w:t>qml</w:t>
      </w:r>
      <w:r w:rsidRPr="003A425A">
        <w:rPr>
          <w:rFonts w:ascii="Times New Roman" w:hAnsi="Times New Roman"/>
          <w:i/>
          <w:sz w:val="24"/>
          <w:szCs w:val="24"/>
        </w:rPr>
        <w:t xml:space="preserve"> совместно.</w:t>
      </w:r>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Любые данные, перенесённые из С++ в </w:t>
      </w:r>
      <w:r w:rsidR="009B0257" w:rsidRPr="003A425A">
        <w:rPr>
          <w:rFonts w:ascii="Times New Roman" w:hAnsi="Times New Roman"/>
          <w:sz w:val="24"/>
          <w:szCs w:val="24"/>
        </w:rPr>
        <w:t>qml</w:t>
      </w:r>
      <w:r w:rsidRPr="003A425A">
        <w:rPr>
          <w:rFonts w:ascii="Times New Roman" w:hAnsi="Times New Roman"/>
          <w:sz w:val="24"/>
          <w:szCs w:val="24"/>
        </w:rPr>
        <w:t xml:space="preserve">, должны быть типа, поддерживаемого </w:t>
      </w:r>
      <w:r w:rsidR="009B0257" w:rsidRPr="003A425A">
        <w:rPr>
          <w:rFonts w:ascii="Times New Roman" w:hAnsi="Times New Roman"/>
          <w:sz w:val="24"/>
          <w:szCs w:val="24"/>
        </w:rPr>
        <w:t>qml</w:t>
      </w:r>
      <w:r w:rsidRPr="003A425A">
        <w:rPr>
          <w:rFonts w:ascii="Times New Roman" w:hAnsi="Times New Roman"/>
          <w:sz w:val="24"/>
          <w:szCs w:val="24"/>
        </w:rPr>
        <w:t xml:space="preserve"> движком. Некоторые типы поддерживаются по умолчанию, а некоторые следует регистрировать. Также применяются некоторые правила владения при переносе данных. </w:t>
      </w:r>
    </w:p>
    <w:p w:rsidR="005A6BBD" w:rsidRPr="003A425A" w:rsidRDefault="005A6BBD" w:rsidP="000B712D">
      <w:pPr>
        <w:numPr>
          <w:ilvl w:val="0"/>
          <w:numId w:val="168"/>
        </w:numPr>
        <w:jc w:val="both"/>
        <w:rPr>
          <w:rFonts w:ascii="Times New Roman" w:hAnsi="Times New Roman"/>
          <w:i/>
          <w:sz w:val="24"/>
          <w:szCs w:val="24"/>
        </w:rPr>
      </w:pPr>
      <w:r w:rsidRPr="003A425A">
        <w:rPr>
          <w:rFonts w:ascii="Times New Roman" w:hAnsi="Times New Roman"/>
          <w:sz w:val="24"/>
          <w:szCs w:val="24"/>
        </w:rPr>
        <w:t xml:space="preserve">Любое свойство, которое можно </w:t>
      </w:r>
      <w:r w:rsidR="00990129" w:rsidRPr="003A425A">
        <w:rPr>
          <w:rFonts w:ascii="Times New Roman" w:hAnsi="Times New Roman"/>
          <w:sz w:val="24"/>
          <w:szCs w:val="24"/>
        </w:rPr>
        <w:t>запис</w:t>
      </w:r>
      <w:r w:rsidRPr="003A425A">
        <w:rPr>
          <w:rFonts w:ascii="Times New Roman" w:hAnsi="Times New Roman"/>
          <w:sz w:val="24"/>
          <w:szCs w:val="24"/>
        </w:rPr>
        <w:t>ать, должно иметь сигнал уведомления</w:t>
      </w:r>
      <w:r w:rsidR="00A0621C" w:rsidRPr="003A425A">
        <w:rPr>
          <w:rFonts w:ascii="Times New Roman" w:hAnsi="Times New Roman"/>
          <w:sz w:val="24"/>
          <w:szCs w:val="24"/>
        </w:rPr>
        <w:t xml:space="preserve">, чтобы быть совместимым с </w:t>
      </w:r>
      <w:r w:rsidR="009B0257" w:rsidRPr="003A425A">
        <w:rPr>
          <w:rFonts w:ascii="Times New Roman" w:hAnsi="Times New Roman"/>
          <w:sz w:val="24"/>
          <w:szCs w:val="24"/>
        </w:rPr>
        <w:t>qml</w:t>
      </w:r>
      <w:r w:rsidR="00A0621C" w:rsidRPr="003A425A">
        <w:rPr>
          <w:rFonts w:ascii="Times New Roman" w:hAnsi="Times New Roman"/>
          <w:sz w:val="24"/>
          <w:szCs w:val="24"/>
        </w:rPr>
        <w:t>.</w:t>
      </w:r>
      <w:r w:rsidR="002421A3" w:rsidRPr="003A425A">
        <w:rPr>
          <w:rFonts w:ascii="Times New Roman" w:hAnsi="Times New Roman"/>
          <w:sz w:val="24"/>
          <w:szCs w:val="24"/>
        </w:rPr>
        <w:t xml:space="preserve"> </w:t>
      </w:r>
      <w:r w:rsidRPr="003A425A">
        <w:rPr>
          <w:rFonts w:ascii="Times New Roman" w:hAnsi="Times New Roman"/>
          <w:i/>
          <w:sz w:val="24"/>
          <w:szCs w:val="24"/>
        </w:rPr>
        <w:t>Есть рекомендация относительно имени уведомления. Очень полезная</w:t>
      </w:r>
      <w:r w:rsidR="00A0621C" w:rsidRPr="003A425A">
        <w:rPr>
          <w:rFonts w:ascii="Times New Roman" w:hAnsi="Times New Roman"/>
          <w:i/>
          <w:sz w:val="24"/>
          <w:szCs w:val="24"/>
        </w:rPr>
        <w:t xml:space="preserve"> (</w:t>
      </w:r>
      <w:r w:rsidR="00A0621C" w:rsidRPr="003A425A">
        <w:rPr>
          <w:rFonts w:ascii="Times New Roman" w:hAnsi="Times New Roman"/>
          <w:i/>
          <w:iCs/>
          <w:sz w:val="24"/>
          <w:szCs w:val="24"/>
        </w:rPr>
        <w:t>&lt;property&gt;Changed</w:t>
      </w:r>
      <w:r w:rsidR="00A0621C" w:rsidRPr="003A425A">
        <w:rPr>
          <w:rFonts w:ascii="Times New Roman" w:hAnsi="Times New Roman"/>
          <w:i/>
          <w:sz w:val="24"/>
          <w:szCs w:val="24"/>
        </w:rPr>
        <w:t>)</w:t>
      </w:r>
      <w:r w:rsidRPr="003A425A">
        <w:rPr>
          <w:rFonts w:ascii="Times New Roman" w:hAnsi="Times New Roman"/>
          <w:i/>
          <w:sz w:val="24"/>
          <w:szCs w:val="24"/>
        </w:rPr>
        <w:t>.</w:t>
      </w:r>
    </w:p>
    <w:p w:rsidR="005A6BBD" w:rsidRPr="003A425A" w:rsidRDefault="005A6BBD" w:rsidP="002421A3">
      <w:pPr>
        <w:numPr>
          <w:ilvl w:val="0"/>
          <w:numId w:val="168"/>
        </w:numPr>
        <w:jc w:val="both"/>
        <w:rPr>
          <w:rFonts w:ascii="Times New Roman" w:hAnsi="Times New Roman"/>
          <w:sz w:val="24"/>
          <w:szCs w:val="24"/>
        </w:rPr>
      </w:pPr>
      <w:r w:rsidRPr="003A425A">
        <w:rPr>
          <w:rFonts w:ascii="Times New Roman" w:hAnsi="Times New Roman"/>
          <w:sz w:val="24"/>
          <w:szCs w:val="24"/>
        </w:rPr>
        <w:t xml:space="preserve">Если свойство должно быть фиксированным, что следует использовать </w:t>
      </w:r>
      <w:r w:rsidRPr="003A425A">
        <w:rPr>
          <w:rFonts w:ascii="Times New Roman" w:hAnsi="Times New Roman"/>
          <w:sz w:val="24"/>
          <w:szCs w:val="24"/>
          <w:lang w:val="en-US"/>
        </w:rPr>
        <w:t>CONSTANT</w:t>
      </w:r>
      <w:r w:rsidRPr="003A425A">
        <w:rPr>
          <w:rFonts w:ascii="Times New Roman" w:hAnsi="Times New Roman"/>
          <w:sz w:val="24"/>
          <w:szCs w:val="24"/>
        </w:rPr>
        <w:t>.</w:t>
      </w:r>
    </w:p>
    <w:p w:rsidR="005A6BBD" w:rsidRPr="003A425A" w:rsidRDefault="005A6BBD" w:rsidP="002421A3">
      <w:pPr>
        <w:numPr>
          <w:ilvl w:val="0"/>
          <w:numId w:val="168"/>
        </w:numPr>
        <w:jc w:val="both"/>
        <w:rPr>
          <w:rFonts w:ascii="Times New Roman" w:hAnsi="Times New Roman"/>
          <w:sz w:val="24"/>
          <w:szCs w:val="24"/>
        </w:rPr>
      </w:pPr>
      <w:r w:rsidRPr="003A425A">
        <w:rPr>
          <w:rFonts w:ascii="Times New Roman" w:hAnsi="Times New Roman"/>
          <w:sz w:val="24"/>
          <w:szCs w:val="24"/>
        </w:rPr>
        <w:t xml:space="preserve">Свойства типа </w:t>
      </w:r>
      <w:r w:rsidR="00085476" w:rsidRPr="003A425A">
        <w:rPr>
          <w:rFonts w:ascii="Times New Roman" w:hAnsi="Times New Roman"/>
          <w:sz w:val="24"/>
          <w:szCs w:val="24"/>
        </w:rPr>
        <w:t>объект</w:t>
      </w:r>
      <w:r w:rsidRPr="003A425A">
        <w:rPr>
          <w:rFonts w:ascii="Times New Roman" w:hAnsi="Times New Roman"/>
          <w:sz w:val="24"/>
          <w:szCs w:val="24"/>
        </w:rPr>
        <w:t xml:space="preserve">а возможно добавлять в </w:t>
      </w:r>
      <w:r w:rsidR="009B0257" w:rsidRPr="003A425A">
        <w:rPr>
          <w:rFonts w:ascii="Times New Roman" w:hAnsi="Times New Roman"/>
          <w:sz w:val="24"/>
          <w:szCs w:val="24"/>
        </w:rPr>
        <w:t>qml</w:t>
      </w:r>
      <w:r w:rsidRPr="003A425A">
        <w:rPr>
          <w:rFonts w:ascii="Times New Roman" w:hAnsi="Times New Roman"/>
          <w:sz w:val="24"/>
          <w:szCs w:val="24"/>
        </w:rPr>
        <w:t xml:space="preserve">, но только если </w:t>
      </w:r>
      <w:r w:rsidR="00085476" w:rsidRPr="003A425A">
        <w:rPr>
          <w:rFonts w:ascii="Times New Roman" w:hAnsi="Times New Roman"/>
          <w:sz w:val="24"/>
          <w:szCs w:val="24"/>
        </w:rPr>
        <w:t>объект</w:t>
      </w:r>
      <w:r w:rsidRPr="003A425A">
        <w:rPr>
          <w:rFonts w:ascii="Times New Roman" w:hAnsi="Times New Roman"/>
          <w:sz w:val="24"/>
          <w:szCs w:val="24"/>
        </w:rPr>
        <w:t xml:space="preserve"> был ранее уже зарегистрирован.</w:t>
      </w:r>
    </w:p>
    <w:p w:rsidR="005A6BBD" w:rsidRPr="003A425A" w:rsidRDefault="005A6BBD" w:rsidP="002421A3">
      <w:pPr>
        <w:numPr>
          <w:ilvl w:val="0"/>
          <w:numId w:val="168"/>
        </w:numPr>
        <w:jc w:val="both"/>
        <w:rPr>
          <w:rFonts w:ascii="Times New Roman" w:hAnsi="Times New Roman"/>
          <w:i/>
          <w:sz w:val="24"/>
          <w:szCs w:val="24"/>
        </w:rPr>
      </w:pPr>
      <w:r w:rsidRPr="003A425A">
        <w:rPr>
          <w:rFonts w:ascii="Times New Roman" w:hAnsi="Times New Roman"/>
          <w:sz w:val="24"/>
          <w:szCs w:val="24"/>
        </w:rPr>
        <w:t xml:space="preserve">Также можно передавать </w:t>
      </w:r>
      <w:r w:rsidR="009B0257" w:rsidRPr="003A425A">
        <w:rPr>
          <w:rFonts w:ascii="Times New Roman" w:hAnsi="Times New Roman"/>
          <w:sz w:val="24"/>
          <w:szCs w:val="24"/>
        </w:rPr>
        <w:t>qml</w:t>
      </w:r>
      <w:r w:rsidRPr="003A425A">
        <w:rPr>
          <w:rFonts w:ascii="Times New Roman" w:hAnsi="Times New Roman"/>
          <w:sz w:val="24"/>
          <w:szCs w:val="24"/>
        </w:rPr>
        <w:t xml:space="preserve"> список свойств, но для этого следует применять класс </w:t>
      </w:r>
      <w:hyperlink r:id="rId1278" w:history="1">
        <w:r w:rsidRPr="003A425A">
          <w:rPr>
            <w:rStyle w:val="a3"/>
            <w:rFonts w:ascii="Times New Roman" w:hAnsi="Times New Roman"/>
            <w:color w:val="auto"/>
            <w:sz w:val="24"/>
            <w:szCs w:val="24"/>
          </w:rPr>
          <w:t>QQmlListProperty</w:t>
        </w:r>
      </w:hyperlink>
      <w:r w:rsidRPr="003A425A">
        <w:rPr>
          <w:rFonts w:ascii="Times New Roman" w:hAnsi="Times New Roman"/>
          <w:sz w:val="24"/>
          <w:szCs w:val="24"/>
        </w:rPr>
        <w:t xml:space="preserve">. </w:t>
      </w:r>
      <w:r w:rsidRPr="003A425A">
        <w:rPr>
          <w:rFonts w:ascii="Times New Roman" w:hAnsi="Times New Roman"/>
          <w:i/>
          <w:sz w:val="24"/>
          <w:szCs w:val="24"/>
        </w:rPr>
        <w:t>Есть пример кода.</w:t>
      </w:r>
    </w:p>
    <w:p w:rsidR="005A6BBD" w:rsidRPr="003A425A" w:rsidRDefault="005A6BBD" w:rsidP="002421A3">
      <w:pPr>
        <w:numPr>
          <w:ilvl w:val="0"/>
          <w:numId w:val="168"/>
        </w:numPr>
        <w:jc w:val="both"/>
        <w:rPr>
          <w:rFonts w:ascii="Times New Roman" w:hAnsi="Times New Roman"/>
          <w:i/>
          <w:color w:val="FF0000"/>
          <w:sz w:val="24"/>
          <w:szCs w:val="24"/>
        </w:rPr>
      </w:pPr>
      <w:r w:rsidRPr="003A425A">
        <w:rPr>
          <w:rFonts w:ascii="Times New Roman" w:hAnsi="Times New Roman"/>
          <w:color w:val="FF0000"/>
          <w:sz w:val="24"/>
          <w:szCs w:val="24"/>
        </w:rPr>
        <w:t xml:space="preserve">Любое свойство только для чтения </w:t>
      </w:r>
      <w:r w:rsidR="00085476" w:rsidRPr="003A425A">
        <w:rPr>
          <w:rFonts w:ascii="Times New Roman" w:hAnsi="Times New Roman"/>
          <w:color w:val="FF0000"/>
          <w:sz w:val="24"/>
          <w:szCs w:val="24"/>
        </w:rPr>
        <w:t>объект</w:t>
      </w:r>
      <w:r w:rsidRPr="003A425A">
        <w:rPr>
          <w:rFonts w:ascii="Times New Roman" w:hAnsi="Times New Roman"/>
          <w:color w:val="FF0000"/>
          <w:sz w:val="24"/>
          <w:szCs w:val="24"/>
        </w:rPr>
        <w:t xml:space="preserve">ного типа доступно из </w:t>
      </w:r>
      <w:r w:rsidR="009B0257" w:rsidRPr="003A425A">
        <w:rPr>
          <w:rFonts w:ascii="Times New Roman" w:hAnsi="Times New Roman"/>
          <w:color w:val="FF0000"/>
          <w:sz w:val="24"/>
          <w:szCs w:val="24"/>
        </w:rPr>
        <w:t>qml</w:t>
      </w:r>
      <w:r w:rsidRPr="003A425A">
        <w:rPr>
          <w:rFonts w:ascii="Times New Roman" w:hAnsi="Times New Roman"/>
          <w:color w:val="FF0000"/>
          <w:sz w:val="24"/>
          <w:szCs w:val="24"/>
        </w:rPr>
        <w:t xml:space="preserve"> кода как группированное свойство. Оно может быть использовано для показа группы связанных свойств, которые описывают набор атрибутов для типа. </w:t>
      </w:r>
      <w:r w:rsidRPr="003A425A">
        <w:rPr>
          <w:rFonts w:ascii="Times New Roman" w:hAnsi="Times New Roman"/>
          <w:i/>
          <w:color w:val="FF0000"/>
          <w:sz w:val="24"/>
          <w:szCs w:val="24"/>
        </w:rPr>
        <w:t>Показан очень понятный пример кода.</w:t>
      </w:r>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Для </w:t>
      </w:r>
      <w:r w:rsidR="009B0257" w:rsidRPr="003A425A">
        <w:rPr>
          <w:rFonts w:ascii="Times New Roman" w:hAnsi="Times New Roman"/>
          <w:sz w:val="24"/>
          <w:szCs w:val="24"/>
        </w:rPr>
        <w:t>qml</w:t>
      </w:r>
      <w:r w:rsidRPr="003A425A">
        <w:rPr>
          <w:rFonts w:ascii="Times New Roman" w:hAnsi="Times New Roman"/>
          <w:sz w:val="24"/>
          <w:szCs w:val="24"/>
        </w:rPr>
        <w:t xml:space="preserve"> доступны методы С++, если они объявлены при помощи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INVOKABLE</w:t>
      </w:r>
      <w:r w:rsidRPr="003A425A">
        <w:rPr>
          <w:rFonts w:ascii="Times New Roman" w:hAnsi="Times New Roman"/>
          <w:sz w:val="24"/>
          <w:szCs w:val="24"/>
        </w:rPr>
        <w:t>() или если они являются публичными слотами.</w:t>
      </w:r>
      <w:r w:rsidR="002421A3" w:rsidRPr="003A425A">
        <w:rPr>
          <w:rFonts w:ascii="Times New Roman" w:hAnsi="Times New Roman"/>
          <w:sz w:val="24"/>
          <w:szCs w:val="24"/>
        </w:rPr>
        <w:t xml:space="preserve"> </w:t>
      </w:r>
      <w:r w:rsidRPr="003A425A">
        <w:rPr>
          <w:rFonts w:ascii="Times New Roman" w:hAnsi="Times New Roman"/>
          <w:sz w:val="24"/>
          <w:szCs w:val="24"/>
        </w:rPr>
        <w:t xml:space="preserve">Если С++ метод имеет параметр типа </w:t>
      </w:r>
      <w:r w:rsidRPr="003A425A">
        <w:rPr>
          <w:rFonts w:ascii="Times New Roman" w:hAnsi="Times New Roman"/>
          <w:sz w:val="24"/>
          <w:szCs w:val="24"/>
          <w:lang w:val="en-US"/>
        </w:rPr>
        <w:t>QObject</w:t>
      </w:r>
      <w:r w:rsidRPr="003A425A">
        <w:rPr>
          <w:rFonts w:ascii="Times New Roman" w:hAnsi="Times New Roman"/>
          <w:sz w:val="24"/>
          <w:szCs w:val="24"/>
        </w:rPr>
        <w:t xml:space="preserve">*, то значение параметра может быть передано из </w:t>
      </w:r>
      <w:r w:rsidR="009B0257" w:rsidRPr="003A425A">
        <w:rPr>
          <w:rFonts w:ascii="Times New Roman" w:hAnsi="Times New Roman"/>
          <w:sz w:val="24"/>
          <w:szCs w:val="24"/>
        </w:rPr>
        <w:t>qml</w:t>
      </w:r>
      <w:r w:rsidRPr="003A425A">
        <w:rPr>
          <w:rFonts w:ascii="Times New Roman" w:hAnsi="Times New Roman"/>
          <w:sz w:val="24"/>
          <w:szCs w:val="24"/>
        </w:rPr>
        <w:t xml:space="preserve"> с использованием идентификатора </w:t>
      </w:r>
      <w:r w:rsidR="00085476" w:rsidRPr="003A425A">
        <w:rPr>
          <w:rFonts w:ascii="Times New Roman" w:hAnsi="Times New Roman"/>
          <w:sz w:val="24"/>
          <w:szCs w:val="24"/>
        </w:rPr>
        <w:t>объект</w:t>
      </w:r>
      <w:r w:rsidRPr="003A425A">
        <w:rPr>
          <w:rFonts w:ascii="Times New Roman" w:hAnsi="Times New Roman"/>
          <w:sz w:val="24"/>
          <w:szCs w:val="24"/>
        </w:rPr>
        <w:t xml:space="preserve">а или значения </w:t>
      </w:r>
      <w:r w:rsidRPr="003A425A">
        <w:rPr>
          <w:rFonts w:ascii="Times New Roman" w:hAnsi="Times New Roman"/>
          <w:sz w:val="24"/>
          <w:szCs w:val="24"/>
          <w:lang w:val="en-US"/>
        </w:rPr>
        <w:t>var</w:t>
      </w:r>
      <w:r w:rsidRPr="003A425A">
        <w:rPr>
          <w:rFonts w:ascii="Times New Roman" w:hAnsi="Times New Roman"/>
          <w:sz w:val="24"/>
          <w:szCs w:val="24"/>
        </w:rPr>
        <w:t xml:space="preserve"> </w:t>
      </w:r>
      <w:r w:rsidR="00D10A6A" w:rsidRPr="003A425A">
        <w:rPr>
          <w:rFonts w:ascii="Times New Roman" w:hAnsi="Times New Roman"/>
          <w:sz w:val="24"/>
          <w:szCs w:val="24"/>
        </w:rPr>
        <w:t>java script</w:t>
      </w:r>
      <w:r w:rsidRPr="003A425A">
        <w:rPr>
          <w:rFonts w:ascii="Times New Roman" w:hAnsi="Times New Roman"/>
          <w:sz w:val="24"/>
          <w:szCs w:val="24"/>
        </w:rPr>
        <w:t xml:space="preserve">.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поддерживает вызов перегруженных С++ функций.</w:t>
      </w:r>
    </w:p>
    <w:p w:rsidR="002421A3" w:rsidRPr="003A425A" w:rsidRDefault="005A6BBD" w:rsidP="002421A3">
      <w:pPr>
        <w:numPr>
          <w:ilvl w:val="0"/>
          <w:numId w:val="169"/>
        </w:numPr>
        <w:jc w:val="both"/>
        <w:rPr>
          <w:rFonts w:ascii="Times New Roman" w:hAnsi="Times New Roman"/>
          <w:sz w:val="24"/>
          <w:szCs w:val="24"/>
        </w:rPr>
      </w:pPr>
      <w:r w:rsidRPr="003A425A">
        <w:rPr>
          <w:rFonts w:ascii="Times New Roman" w:hAnsi="Times New Roman"/>
          <w:sz w:val="24"/>
          <w:szCs w:val="24"/>
        </w:rPr>
        <w:t xml:space="preserve">Значения, возвращаемые из С++ методов, преобразуются в </w:t>
      </w:r>
      <w:r w:rsidR="00D10A6A" w:rsidRPr="003A425A">
        <w:rPr>
          <w:rFonts w:ascii="Times New Roman" w:hAnsi="Times New Roman"/>
          <w:sz w:val="24"/>
          <w:szCs w:val="24"/>
        </w:rPr>
        <w:t>java script</w:t>
      </w:r>
      <w:r w:rsidRPr="003A425A">
        <w:rPr>
          <w:rFonts w:ascii="Times New Roman" w:hAnsi="Times New Roman"/>
          <w:sz w:val="24"/>
          <w:szCs w:val="24"/>
        </w:rPr>
        <w:t xml:space="preserve"> значения в соответствии с числом и типом аргументов, которые обеспечиваются.</w:t>
      </w:r>
      <w:r w:rsidR="002421A3" w:rsidRPr="003A425A">
        <w:rPr>
          <w:rFonts w:ascii="Times New Roman" w:hAnsi="Times New Roman"/>
          <w:sz w:val="24"/>
          <w:szCs w:val="24"/>
        </w:rPr>
        <w:t xml:space="preserve"> </w:t>
      </w:r>
    </w:p>
    <w:p w:rsidR="005A6BBD" w:rsidRPr="003A425A" w:rsidRDefault="005A6BBD" w:rsidP="002421A3">
      <w:pPr>
        <w:numPr>
          <w:ilvl w:val="0"/>
          <w:numId w:val="169"/>
        </w:numPr>
        <w:jc w:val="both"/>
        <w:rPr>
          <w:rFonts w:ascii="Times New Roman" w:hAnsi="Times New Roman"/>
          <w:i/>
          <w:color w:val="FF0000"/>
          <w:sz w:val="24"/>
          <w:szCs w:val="24"/>
        </w:rPr>
      </w:pPr>
      <w:r w:rsidRPr="003A425A">
        <w:rPr>
          <w:rFonts w:ascii="Times New Roman" w:hAnsi="Times New Roman"/>
          <w:color w:val="FF0000"/>
          <w:sz w:val="24"/>
          <w:szCs w:val="24"/>
        </w:rPr>
        <w:lastRenderedPageBreak/>
        <w:t xml:space="preserve">Любой публичный сигнал из С++, доступен в </w:t>
      </w:r>
      <w:r w:rsidR="009B0257" w:rsidRPr="003A425A">
        <w:rPr>
          <w:rFonts w:ascii="Times New Roman" w:hAnsi="Times New Roman"/>
          <w:color w:val="FF0000"/>
          <w:sz w:val="24"/>
          <w:szCs w:val="24"/>
        </w:rPr>
        <w:t>qml</w:t>
      </w:r>
      <w:r w:rsidRPr="003A425A">
        <w:rPr>
          <w:rFonts w:ascii="Times New Roman" w:hAnsi="Times New Roman"/>
          <w:color w:val="FF0000"/>
          <w:sz w:val="24"/>
          <w:szCs w:val="24"/>
        </w:rPr>
        <w:t xml:space="preserve"> коде. </w:t>
      </w:r>
      <w:r w:rsidR="009B0257" w:rsidRPr="003A425A">
        <w:rPr>
          <w:rFonts w:ascii="Times New Roman" w:hAnsi="Times New Roman"/>
          <w:color w:val="FF0000"/>
          <w:sz w:val="24"/>
          <w:szCs w:val="24"/>
        </w:rPr>
        <w:t>qml</w:t>
      </w:r>
      <w:r w:rsidRPr="003A425A">
        <w:rPr>
          <w:rFonts w:ascii="Times New Roman" w:hAnsi="Times New Roman"/>
          <w:color w:val="FF0000"/>
          <w:sz w:val="24"/>
          <w:szCs w:val="24"/>
        </w:rPr>
        <w:t xml:space="preserve"> движок автоматически создаёт обработчик сигнала для любого сигнала производного от </w:t>
      </w:r>
      <w:r w:rsidRPr="003A425A">
        <w:rPr>
          <w:rFonts w:ascii="Times New Roman" w:hAnsi="Times New Roman"/>
          <w:color w:val="FF0000"/>
          <w:sz w:val="24"/>
          <w:szCs w:val="24"/>
          <w:lang w:val="en-US"/>
        </w:rPr>
        <w:t>QObject</w:t>
      </w:r>
      <w:r w:rsidRPr="003A425A">
        <w:rPr>
          <w:rFonts w:ascii="Times New Roman" w:hAnsi="Times New Roman"/>
          <w:color w:val="FF0000"/>
          <w:sz w:val="24"/>
          <w:szCs w:val="24"/>
        </w:rPr>
        <w:t xml:space="preserve"> класса, который используется из </w:t>
      </w:r>
      <w:r w:rsidR="009B0257" w:rsidRPr="003A425A">
        <w:rPr>
          <w:rFonts w:ascii="Times New Roman" w:hAnsi="Times New Roman"/>
          <w:color w:val="FF0000"/>
          <w:sz w:val="24"/>
          <w:szCs w:val="24"/>
        </w:rPr>
        <w:t>qml</w:t>
      </w:r>
      <w:r w:rsidRPr="003A425A">
        <w:rPr>
          <w:rFonts w:ascii="Times New Roman" w:hAnsi="Times New Roman"/>
          <w:color w:val="FF0000"/>
          <w:sz w:val="24"/>
          <w:szCs w:val="24"/>
        </w:rPr>
        <w:t xml:space="preserve">. </w:t>
      </w:r>
      <w:r w:rsidRPr="003A425A">
        <w:rPr>
          <w:rFonts w:ascii="Times New Roman" w:hAnsi="Times New Roman"/>
          <w:i/>
          <w:color w:val="FF0000"/>
          <w:sz w:val="24"/>
          <w:szCs w:val="24"/>
        </w:rPr>
        <w:t>Есть пример кода.</w:t>
      </w:r>
    </w:p>
    <w:p w:rsidR="005A6BBD" w:rsidRPr="003A425A" w:rsidRDefault="005A6BBD" w:rsidP="002421A3">
      <w:pPr>
        <w:numPr>
          <w:ilvl w:val="0"/>
          <w:numId w:val="169"/>
        </w:numPr>
        <w:jc w:val="both"/>
        <w:rPr>
          <w:rFonts w:ascii="Times New Roman" w:hAnsi="Times New Roman"/>
          <w:sz w:val="24"/>
          <w:szCs w:val="24"/>
        </w:rPr>
      </w:pPr>
      <w:r w:rsidRPr="003A425A">
        <w:rPr>
          <w:rFonts w:ascii="Times New Roman" w:hAnsi="Times New Roman"/>
          <w:sz w:val="24"/>
          <w:szCs w:val="24"/>
        </w:rPr>
        <w:t xml:space="preserve">Классы могут иметь несколько сигналов с одинаковым именем, но только последний из них доступен </w:t>
      </w:r>
      <w:r w:rsidR="009B0257" w:rsidRPr="003A425A">
        <w:rPr>
          <w:rFonts w:ascii="Times New Roman" w:hAnsi="Times New Roman"/>
          <w:sz w:val="24"/>
          <w:szCs w:val="24"/>
        </w:rPr>
        <w:t>qml</w:t>
      </w:r>
      <w:r w:rsidRPr="003A425A">
        <w:rPr>
          <w:rFonts w:ascii="Times New Roman" w:hAnsi="Times New Roman"/>
          <w:sz w:val="24"/>
          <w:szCs w:val="24"/>
        </w:rPr>
        <w:t>. Сигналы с одинаковым именем, но разными параметрами, неотличимы друг от друга.</w:t>
      </w:r>
    </w:p>
    <w:p w:rsidR="00200302" w:rsidRPr="003A425A" w:rsidRDefault="00200302" w:rsidP="00200302">
      <w:pPr>
        <w:pStyle w:val="3"/>
        <w:rPr>
          <w:b w:val="0"/>
          <w:sz w:val="24"/>
          <w:szCs w:val="24"/>
        </w:rPr>
      </w:pPr>
      <w:bookmarkStart w:id="601" w:name="_Toc382058708"/>
      <w:r w:rsidRPr="003A425A">
        <w:rPr>
          <w:b w:val="0"/>
          <w:sz w:val="24"/>
          <w:szCs w:val="24"/>
        </w:rPr>
        <w:t>НАПИСАНИЕ РАСШИРЕНИЙ QML ПРИ ПОМОЩИ QT</w:t>
      </w:r>
      <w:bookmarkEnd w:id="601"/>
    </w:p>
    <w:p w:rsidR="005A6BBD" w:rsidRPr="003A425A" w:rsidRDefault="00953454" w:rsidP="000B712D">
      <w:pPr>
        <w:jc w:val="both"/>
        <w:rPr>
          <w:rFonts w:ascii="Times New Roman" w:hAnsi="Times New Roman"/>
          <w:sz w:val="24"/>
          <w:szCs w:val="24"/>
        </w:rPr>
      </w:pPr>
      <w:hyperlink r:id="rId1279" w:history="1">
        <w:r w:rsidR="005A6BBD" w:rsidRPr="003A425A">
          <w:rPr>
            <w:rStyle w:val="a3"/>
            <w:rFonts w:ascii="Times New Roman" w:hAnsi="Times New Roman"/>
            <w:sz w:val="24"/>
            <w:szCs w:val="24"/>
          </w:rPr>
          <w:t>http://qt-project.org/doc/qt-5.1/qtqml/qml-extending-tutorial-index.html</w:t>
        </w:r>
      </w:hyperlink>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данное руководство показывает, как писать расширения </w:t>
      </w:r>
      <w:r w:rsidR="009B0257" w:rsidRPr="003A425A">
        <w:rPr>
          <w:rFonts w:ascii="Times New Roman" w:hAnsi="Times New Roman"/>
          <w:sz w:val="24"/>
          <w:szCs w:val="24"/>
        </w:rPr>
        <w:t>qml</w:t>
      </w:r>
      <w:r w:rsidRPr="003A425A">
        <w:rPr>
          <w:rFonts w:ascii="Times New Roman" w:hAnsi="Times New Roman"/>
          <w:sz w:val="24"/>
          <w:szCs w:val="24"/>
        </w:rPr>
        <w:t xml:space="preserve"> с использованием С++.</w:t>
      </w:r>
    </w:p>
    <w:p w:rsidR="00200302" w:rsidRPr="003A425A" w:rsidRDefault="00200302" w:rsidP="00200302">
      <w:pPr>
        <w:pStyle w:val="4"/>
        <w:rPr>
          <w:rFonts w:ascii="Times New Roman" w:hAnsi="Times New Roman"/>
          <w:b w:val="0"/>
          <w:color w:val="FF0000"/>
          <w:sz w:val="24"/>
          <w:szCs w:val="24"/>
        </w:rPr>
      </w:pPr>
      <w:bookmarkStart w:id="602" w:name="_Toc382058709"/>
      <w:r w:rsidRPr="003A425A">
        <w:rPr>
          <w:rFonts w:ascii="Times New Roman" w:hAnsi="Times New Roman"/>
          <w:b w:val="0"/>
          <w:color w:val="FF0000"/>
          <w:sz w:val="24"/>
          <w:szCs w:val="24"/>
        </w:rPr>
        <w:t>СОЗДАНИЕ НОВОГО ТИПА QML</w:t>
      </w:r>
      <w:bookmarkEnd w:id="602"/>
    </w:p>
    <w:p w:rsidR="005A6BBD" w:rsidRPr="003A425A" w:rsidRDefault="00953454" w:rsidP="000B712D">
      <w:pPr>
        <w:jc w:val="both"/>
        <w:rPr>
          <w:rFonts w:ascii="Times New Roman" w:hAnsi="Times New Roman"/>
          <w:sz w:val="24"/>
          <w:szCs w:val="24"/>
        </w:rPr>
      </w:pPr>
      <w:hyperlink r:id="rId1280" w:history="1">
        <w:r w:rsidR="005A6BBD" w:rsidRPr="003A425A">
          <w:rPr>
            <w:rStyle w:val="a3"/>
            <w:rFonts w:ascii="Times New Roman" w:hAnsi="Times New Roman"/>
            <w:sz w:val="24"/>
            <w:szCs w:val="24"/>
          </w:rPr>
          <w:t>http://qt-project.org/doc/qt-5.1/qtqml/tutorials-extending-chapter1-basics.html</w:t>
        </w:r>
      </w:hyperlink>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часто бывает необходимо создать новый частный тип </w:t>
      </w:r>
      <w:r w:rsidR="009B0257" w:rsidRPr="003A425A">
        <w:rPr>
          <w:rFonts w:ascii="Times New Roman" w:hAnsi="Times New Roman"/>
          <w:sz w:val="24"/>
          <w:szCs w:val="24"/>
        </w:rPr>
        <w:t>qml</w:t>
      </w:r>
      <w:r w:rsidRPr="003A425A">
        <w:rPr>
          <w:rFonts w:ascii="Times New Roman" w:hAnsi="Times New Roman"/>
          <w:sz w:val="24"/>
          <w:szCs w:val="24"/>
        </w:rPr>
        <w:t xml:space="preserve">, кроме тех, которые обеспечивает </w:t>
      </w:r>
      <w:r w:rsidR="000A4493" w:rsidRPr="003A425A">
        <w:rPr>
          <w:rFonts w:ascii="Times New Roman" w:hAnsi="Times New Roman"/>
          <w:sz w:val="24"/>
          <w:szCs w:val="24"/>
        </w:rPr>
        <w:t>Qt Quick</w:t>
      </w:r>
      <w:r w:rsidRPr="003A425A">
        <w:rPr>
          <w:rFonts w:ascii="Times New Roman" w:hAnsi="Times New Roman"/>
          <w:sz w:val="24"/>
          <w:szCs w:val="24"/>
        </w:rPr>
        <w:t xml:space="preserve">. </w:t>
      </w:r>
      <w:r w:rsidRPr="003A425A">
        <w:rPr>
          <w:rFonts w:ascii="Times New Roman" w:hAnsi="Times New Roman"/>
          <w:i/>
          <w:sz w:val="24"/>
          <w:szCs w:val="24"/>
        </w:rPr>
        <w:t xml:space="preserve">Создаётся класс, который наследует какой-либо из </w:t>
      </w:r>
      <w:r w:rsidR="000A4493" w:rsidRPr="003A425A">
        <w:rPr>
          <w:rFonts w:ascii="Times New Roman" w:hAnsi="Times New Roman"/>
          <w:i/>
          <w:sz w:val="24"/>
          <w:szCs w:val="24"/>
        </w:rPr>
        <w:t>Qt Quick</w:t>
      </w:r>
      <w:r w:rsidRPr="003A425A">
        <w:rPr>
          <w:rFonts w:ascii="Times New Roman" w:hAnsi="Times New Roman"/>
          <w:i/>
          <w:sz w:val="24"/>
          <w:szCs w:val="24"/>
        </w:rPr>
        <w:t xml:space="preserve"> С++ классов, в котором декларируются некоторые свойства. Затем он используется в </w:t>
      </w:r>
      <w:r w:rsidR="009B0257" w:rsidRPr="003A425A">
        <w:rPr>
          <w:rFonts w:ascii="Times New Roman" w:hAnsi="Times New Roman"/>
          <w:i/>
          <w:sz w:val="24"/>
          <w:szCs w:val="24"/>
        </w:rPr>
        <w:t>qml</w:t>
      </w:r>
      <w:r w:rsidRPr="003A425A">
        <w:rPr>
          <w:rFonts w:ascii="Times New Roman" w:hAnsi="Times New Roman"/>
          <w:i/>
          <w:sz w:val="24"/>
          <w:szCs w:val="24"/>
        </w:rPr>
        <w:t xml:space="preserve"> файле, который импортирует файл с кодом. Затем в функции </w:t>
      </w:r>
      <w:r w:rsidRPr="003A425A">
        <w:rPr>
          <w:rFonts w:ascii="Times New Roman" w:hAnsi="Times New Roman"/>
          <w:i/>
          <w:sz w:val="24"/>
          <w:szCs w:val="24"/>
          <w:lang w:val="en-US"/>
        </w:rPr>
        <w:t>main</w:t>
      </w:r>
      <w:r w:rsidRPr="003A425A">
        <w:rPr>
          <w:rFonts w:ascii="Times New Roman" w:hAnsi="Times New Roman"/>
          <w:i/>
          <w:sz w:val="24"/>
          <w:szCs w:val="24"/>
        </w:rPr>
        <w:t xml:space="preserve"> перед использованием данный тип регистрируется при помощи специальной функции.</w:t>
      </w:r>
    </w:p>
    <w:p w:rsidR="00200302" w:rsidRPr="003A425A" w:rsidRDefault="00200302" w:rsidP="00200302">
      <w:pPr>
        <w:pStyle w:val="4"/>
        <w:rPr>
          <w:rFonts w:ascii="Times New Roman" w:hAnsi="Times New Roman"/>
          <w:b w:val="0"/>
          <w:color w:val="FF0000"/>
          <w:sz w:val="24"/>
          <w:szCs w:val="24"/>
        </w:rPr>
      </w:pPr>
      <w:bookmarkStart w:id="603" w:name="_Toc382058710"/>
      <w:r w:rsidRPr="003A425A">
        <w:rPr>
          <w:rFonts w:ascii="Times New Roman" w:hAnsi="Times New Roman"/>
          <w:b w:val="0"/>
          <w:color w:val="FF0000"/>
          <w:sz w:val="24"/>
          <w:szCs w:val="24"/>
        </w:rPr>
        <w:t>СОЕДИНЕНИЕ С С++ МЕТОДАМИ И СИГНАЛАМИ ИЗ QML</w:t>
      </w:r>
      <w:bookmarkEnd w:id="603"/>
    </w:p>
    <w:p w:rsidR="005A6BBD" w:rsidRPr="003A425A" w:rsidRDefault="00953454" w:rsidP="000B712D">
      <w:pPr>
        <w:jc w:val="both"/>
        <w:rPr>
          <w:rFonts w:ascii="Times New Roman" w:hAnsi="Times New Roman"/>
          <w:i/>
          <w:sz w:val="24"/>
          <w:szCs w:val="24"/>
        </w:rPr>
      </w:pPr>
      <w:hyperlink r:id="rId1281" w:history="1">
        <w:r w:rsidR="005A6BBD" w:rsidRPr="003A425A">
          <w:rPr>
            <w:rStyle w:val="a3"/>
            <w:rFonts w:ascii="Times New Roman" w:hAnsi="Times New Roman"/>
            <w:i/>
            <w:sz w:val="24"/>
            <w:szCs w:val="24"/>
          </w:rPr>
          <w:t>http://qt-project.org/doc/qt-5.1/qtqml/tutorials-extending-chapter2-methods.html</w:t>
        </w:r>
      </w:hyperlink>
    </w:p>
    <w:p w:rsidR="005A6BBD" w:rsidRPr="003A425A" w:rsidRDefault="005A6BBD" w:rsidP="000B712D">
      <w:pPr>
        <w:jc w:val="both"/>
        <w:rPr>
          <w:rFonts w:ascii="Times New Roman" w:hAnsi="Times New Roman"/>
          <w:i/>
          <w:sz w:val="24"/>
          <w:szCs w:val="24"/>
        </w:rPr>
      </w:pPr>
      <w:r w:rsidRPr="003A425A">
        <w:rPr>
          <w:rFonts w:ascii="Times New Roman" w:hAnsi="Times New Roman"/>
          <w:i/>
          <w:sz w:val="24"/>
          <w:szCs w:val="24"/>
        </w:rPr>
        <w:t xml:space="preserve">понятный пример использования методов и сигналов С++ из </w:t>
      </w:r>
      <w:r w:rsidR="009B0257" w:rsidRPr="003A425A">
        <w:rPr>
          <w:rFonts w:ascii="Times New Roman" w:hAnsi="Times New Roman"/>
          <w:i/>
          <w:sz w:val="24"/>
          <w:szCs w:val="24"/>
        </w:rPr>
        <w:t>qml</w:t>
      </w:r>
      <w:r w:rsidRPr="003A425A">
        <w:rPr>
          <w:rFonts w:ascii="Times New Roman" w:hAnsi="Times New Roman"/>
          <w:i/>
          <w:sz w:val="24"/>
          <w:szCs w:val="24"/>
        </w:rPr>
        <w:t>.</w:t>
      </w:r>
    </w:p>
    <w:p w:rsidR="00200302" w:rsidRPr="003A425A" w:rsidRDefault="00200302" w:rsidP="00200302">
      <w:pPr>
        <w:pStyle w:val="4"/>
        <w:rPr>
          <w:rFonts w:ascii="Times New Roman" w:hAnsi="Times New Roman"/>
          <w:b w:val="0"/>
          <w:color w:val="FF0000"/>
          <w:sz w:val="24"/>
          <w:szCs w:val="24"/>
        </w:rPr>
      </w:pPr>
      <w:bookmarkStart w:id="604" w:name="_Toc382058711"/>
      <w:r w:rsidRPr="003A425A">
        <w:rPr>
          <w:rFonts w:ascii="Times New Roman" w:hAnsi="Times New Roman"/>
          <w:b w:val="0"/>
          <w:color w:val="FF0000"/>
          <w:sz w:val="24"/>
          <w:szCs w:val="24"/>
        </w:rPr>
        <w:t>ДОБАВЛЕНИЕ СВЯЗЫВАНИЯ СВОЙСТВ</w:t>
      </w:r>
      <w:bookmarkEnd w:id="604"/>
    </w:p>
    <w:p w:rsidR="005A6BBD" w:rsidRPr="003A425A" w:rsidRDefault="00953454" w:rsidP="000B712D">
      <w:pPr>
        <w:jc w:val="both"/>
        <w:rPr>
          <w:rFonts w:ascii="Times New Roman" w:hAnsi="Times New Roman"/>
          <w:sz w:val="24"/>
          <w:szCs w:val="24"/>
        </w:rPr>
      </w:pPr>
      <w:hyperlink r:id="rId1282" w:history="1">
        <w:r w:rsidR="005A6BBD" w:rsidRPr="003A425A">
          <w:rPr>
            <w:rStyle w:val="a3"/>
            <w:rFonts w:ascii="Times New Roman" w:hAnsi="Times New Roman"/>
            <w:sz w:val="24"/>
            <w:szCs w:val="24"/>
          </w:rPr>
          <w:t>http://qt-project.org/doc/qt-5.1/qtqml/tutorials-extending-chapter3-bindings.html</w:t>
        </w:r>
      </w:hyperlink>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связывание свойств является мощным механизмом </w:t>
      </w:r>
      <w:r w:rsidR="009B0257" w:rsidRPr="003A425A">
        <w:rPr>
          <w:rFonts w:ascii="Times New Roman" w:hAnsi="Times New Roman"/>
          <w:sz w:val="24"/>
          <w:szCs w:val="24"/>
        </w:rPr>
        <w:t>qml</w:t>
      </w:r>
      <w:r w:rsidRPr="003A425A">
        <w:rPr>
          <w:rFonts w:ascii="Times New Roman" w:hAnsi="Times New Roman"/>
          <w:sz w:val="24"/>
          <w:szCs w:val="24"/>
        </w:rPr>
        <w:t>, который позволяет значениям различных типов быть автоматически синхронизированными.</w:t>
      </w:r>
      <w:r w:rsidR="00200302" w:rsidRPr="003A425A">
        <w:rPr>
          <w:rFonts w:ascii="Times New Roman" w:hAnsi="Times New Roman"/>
          <w:sz w:val="24"/>
          <w:szCs w:val="24"/>
        </w:rPr>
        <w:t xml:space="preserve"> </w:t>
      </w:r>
      <w:r w:rsidRPr="003A425A">
        <w:rPr>
          <w:rFonts w:ascii="Times New Roman" w:hAnsi="Times New Roman"/>
          <w:i/>
          <w:sz w:val="24"/>
          <w:szCs w:val="24"/>
        </w:rPr>
        <w:t>В данном случае в свойстве С++ класса создаётся уведомление. В классе для установки цвета проверяется, действительно ли изменился цвет, а затем испускается сигнал о том, что цвет изменился.</w:t>
      </w:r>
    </w:p>
    <w:p w:rsidR="00200302" w:rsidRPr="003A425A" w:rsidRDefault="00200302" w:rsidP="00200302">
      <w:pPr>
        <w:pStyle w:val="4"/>
        <w:rPr>
          <w:rFonts w:ascii="Times New Roman" w:hAnsi="Times New Roman"/>
          <w:b w:val="0"/>
          <w:color w:val="FF0000"/>
          <w:sz w:val="24"/>
          <w:szCs w:val="24"/>
        </w:rPr>
      </w:pPr>
      <w:bookmarkStart w:id="605" w:name="_Toc382058712"/>
      <w:r w:rsidRPr="003A425A">
        <w:rPr>
          <w:rFonts w:ascii="Times New Roman" w:hAnsi="Times New Roman"/>
          <w:b w:val="0"/>
          <w:color w:val="FF0000"/>
          <w:sz w:val="24"/>
          <w:szCs w:val="24"/>
        </w:rPr>
        <w:t>ИСПОЛЬЗОВАНИЕ ТИПОВ ЧАСТНЫХ СВОЙСТВ</w:t>
      </w:r>
      <w:bookmarkEnd w:id="605"/>
    </w:p>
    <w:p w:rsidR="005A6BBD" w:rsidRPr="003A425A" w:rsidRDefault="00953454" w:rsidP="000B712D">
      <w:pPr>
        <w:jc w:val="both"/>
        <w:rPr>
          <w:rFonts w:ascii="Times New Roman" w:hAnsi="Times New Roman"/>
          <w:sz w:val="24"/>
          <w:szCs w:val="24"/>
        </w:rPr>
      </w:pPr>
      <w:hyperlink r:id="rId1283" w:history="1">
        <w:r w:rsidR="005A6BBD" w:rsidRPr="003A425A">
          <w:rPr>
            <w:rStyle w:val="a3"/>
            <w:rFonts w:ascii="Times New Roman" w:hAnsi="Times New Roman"/>
            <w:sz w:val="24"/>
            <w:szCs w:val="24"/>
          </w:rPr>
          <w:t>http://qt-project.org/doc/qt-5.1/qtqml/tutorials-extending-chapter4-custompropertytypes.html</w:t>
        </w:r>
      </w:hyperlink>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если мы хотим создать свойство частного типа, то тип этого свойства также должен быть зарегистрирован </w:t>
      </w:r>
      <w:r w:rsidR="009B0257" w:rsidRPr="003A425A">
        <w:rPr>
          <w:rFonts w:ascii="Times New Roman" w:hAnsi="Times New Roman"/>
          <w:sz w:val="24"/>
          <w:szCs w:val="24"/>
        </w:rPr>
        <w:t>qml</w:t>
      </w:r>
      <w:r w:rsidRPr="003A425A">
        <w:rPr>
          <w:rFonts w:ascii="Times New Roman" w:hAnsi="Times New Roman"/>
          <w:sz w:val="24"/>
          <w:szCs w:val="24"/>
        </w:rPr>
        <w:t xml:space="preserve"> движком, а вся остальная процедура работает как и прежде.</w:t>
      </w:r>
    </w:p>
    <w:p w:rsidR="00200302" w:rsidRPr="003A425A" w:rsidRDefault="00200302" w:rsidP="00200302">
      <w:pPr>
        <w:pStyle w:val="4"/>
        <w:rPr>
          <w:rFonts w:ascii="Times New Roman" w:hAnsi="Times New Roman"/>
          <w:b w:val="0"/>
          <w:color w:val="FF0000"/>
          <w:sz w:val="24"/>
          <w:szCs w:val="24"/>
        </w:rPr>
      </w:pPr>
      <w:bookmarkStart w:id="606" w:name="_Toc382058713"/>
      <w:r w:rsidRPr="003A425A">
        <w:rPr>
          <w:rFonts w:ascii="Times New Roman" w:hAnsi="Times New Roman"/>
          <w:b w:val="0"/>
          <w:color w:val="FF0000"/>
          <w:sz w:val="24"/>
          <w:szCs w:val="24"/>
        </w:rPr>
        <w:t>ИСПОЛЬЗОВАНИЕ СВОЙСТВ ТИПА СПИСКОВ</w:t>
      </w:r>
      <w:bookmarkEnd w:id="606"/>
    </w:p>
    <w:p w:rsidR="005A6BBD" w:rsidRPr="003A425A" w:rsidRDefault="00953454" w:rsidP="000B712D">
      <w:pPr>
        <w:jc w:val="both"/>
        <w:rPr>
          <w:rFonts w:ascii="Times New Roman" w:hAnsi="Times New Roman"/>
          <w:sz w:val="24"/>
          <w:szCs w:val="24"/>
        </w:rPr>
      </w:pPr>
      <w:hyperlink r:id="rId1284" w:history="1">
        <w:r w:rsidR="005A6BBD" w:rsidRPr="003A425A">
          <w:rPr>
            <w:rStyle w:val="a3"/>
            <w:rFonts w:ascii="Times New Roman" w:hAnsi="Times New Roman"/>
            <w:sz w:val="24"/>
            <w:szCs w:val="24"/>
          </w:rPr>
          <w:t>http://qt-project.org/doc/qt-5.1/qtqml/tutorials-extending-chapter5-listproperties.html</w:t>
        </w:r>
      </w:hyperlink>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что касается списка свойств, то это я уже читал ранее. </w:t>
      </w:r>
      <w:r w:rsidRPr="003A425A">
        <w:rPr>
          <w:rFonts w:ascii="Times New Roman" w:hAnsi="Times New Roman"/>
          <w:i/>
          <w:sz w:val="24"/>
          <w:szCs w:val="24"/>
        </w:rPr>
        <w:t>Здесь непонятно пока, как добавлять элементы в список.</w:t>
      </w:r>
    </w:p>
    <w:p w:rsidR="00200302" w:rsidRPr="003A425A" w:rsidRDefault="00200302" w:rsidP="00200302">
      <w:pPr>
        <w:pStyle w:val="4"/>
        <w:rPr>
          <w:rFonts w:ascii="Times New Roman" w:hAnsi="Times New Roman"/>
          <w:b w:val="0"/>
          <w:color w:val="FF0000"/>
          <w:sz w:val="24"/>
          <w:szCs w:val="24"/>
        </w:rPr>
      </w:pPr>
      <w:bookmarkStart w:id="607" w:name="_Toc382058714"/>
      <w:r w:rsidRPr="003A425A">
        <w:rPr>
          <w:rFonts w:ascii="Times New Roman" w:hAnsi="Times New Roman"/>
          <w:b w:val="0"/>
          <w:color w:val="FF0000"/>
          <w:sz w:val="24"/>
          <w:szCs w:val="24"/>
        </w:rPr>
        <w:t>НАПИСАНИЕ ПЛАГИНА РАСШИРЕНИЯ QML</w:t>
      </w:r>
      <w:bookmarkEnd w:id="607"/>
    </w:p>
    <w:p w:rsidR="005A6BBD" w:rsidRPr="003A425A" w:rsidRDefault="00953454" w:rsidP="000B712D">
      <w:pPr>
        <w:jc w:val="both"/>
        <w:rPr>
          <w:rFonts w:ascii="Times New Roman" w:hAnsi="Times New Roman"/>
          <w:sz w:val="24"/>
          <w:szCs w:val="24"/>
        </w:rPr>
      </w:pPr>
      <w:hyperlink r:id="rId1285" w:history="1">
        <w:r w:rsidR="005A6BBD" w:rsidRPr="003A425A">
          <w:rPr>
            <w:rStyle w:val="a3"/>
            <w:rFonts w:ascii="Times New Roman" w:hAnsi="Times New Roman"/>
            <w:sz w:val="24"/>
            <w:szCs w:val="24"/>
          </w:rPr>
          <w:t>http://qt-project.org/doc/qt-5.1/qtqml/tutorials-extending-chapter6-plugins.html</w:t>
        </w:r>
      </w:hyperlink>
    </w:p>
    <w:p w:rsidR="00200302" w:rsidRPr="003A425A" w:rsidRDefault="005A6BBD" w:rsidP="00200302">
      <w:pPr>
        <w:numPr>
          <w:ilvl w:val="0"/>
          <w:numId w:val="170"/>
        </w:numPr>
        <w:jc w:val="both"/>
        <w:rPr>
          <w:rFonts w:ascii="Times New Roman" w:hAnsi="Times New Roman"/>
          <w:color w:val="000000"/>
          <w:sz w:val="24"/>
          <w:szCs w:val="24"/>
        </w:rPr>
      </w:pPr>
      <w:r w:rsidRPr="003A425A">
        <w:rPr>
          <w:rFonts w:ascii="Times New Roman" w:hAnsi="Times New Roman"/>
          <w:color w:val="000000"/>
          <w:sz w:val="24"/>
          <w:szCs w:val="24"/>
        </w:rPr>
        <w:lastRenderedPageBreak/>
        <w:t xml:space="preserve">одним способом использования </w:t>
      </w:r>
      <w:r w:rsidR="009B0257" w:rsidRPr="003A425A">
        <w:rPr>
          <w:rFonts w:ascii="Times New Roman" w:hAnsi="Times New Roman"/>
          <w:color w:val="000000"/>
          <w:sz w:val="24"/>
          <w:szCs w:val="24"/>
        </w:rPr>
        <w:t>qml</w:t>
      </w:r>
      <w:r w:rsidRPr="003A425A">
        <w:rPr>
          <w:rFonts w:ascii="Times New Roman" w:hAnsi="Times New Roman"/>
          <w:color w:val="000000"/>
          <w:sz w:val="24"/>
          <w:szCs w:val="24"/>
        </w:rPr>
        <w:t xml:space="preserve"> расширения является создание класса С++ и его регистрация в качестве типа </w:t>
      </w:r>
      <w:r w:rsidR="009B0257" w:rsidRPr="003A425A">
        <w:rPr>
          <w:rFonts w:ascii="Times New Roman" w:hAnsi="Times New Roman"/>
          <w:color w:val="000000"/>
          <w:sz w:val="24"/>
          <w:szCs w:val="24"/>
        </w:rPr>
        <w:t>qml</w:t>
      </w:r>
      <w:r w:rsidRPr="003A425A">
        <w:rPr>
          <w:rFonts w:ascii="Times New Roman" w:hAnsi="Times New Roman"/>
          <w:color w:val="000000"/>
          <w:sz w:val="24"/>
          <w:szCs w:val="24"/>
        </w:rPr>
        <w:t xml:space="preserve">, а затем использования в </w:t>
      </w:r>
      <w:r w:rsidR="009B0257" w:rsidRPr="003A425A">
        <w:rPr>
          <w:rFonts w:ascii="Times New Roman" w:hAnsi="Times New Roman"/>
          <w:color w:val="000000"/>
          <w:sz w:val="24"/>
          <w:szCs w:val="24"/>
        </w:rPr>
        <w:t>qml</w:t>
      </w:r>
      <w:r w:rsidRPr="003A425A">
        <w:rPr>
          <w:rFonts w:ascii="Times New Roman" w:hAnsi="Times New Roman"/>
          <w:color w:val="000000"/>
          <w:sz w:val="24"/>
          <w:szCs w:val="24"/>
        </w:rPr>
        <w:t xml:space="preserve"> файле и использование данного </w:t>
      </w:r>
      <w:r w:rsidR="009B0257" w:rsidRPr="003A425A">
        <w:rPr>
          <w:rFonts w:ascii="Times New Roman" w:hAnsi="Times New Roman"/>
          <w:color w:val="000000"/>
          <w:sz w:val="24"/>
          <w:szCs w:val="24"/>
        </w:rPr>
        <w:t>qml</w:t>
      </w:r>
      <w:r w:rsidRPr="003A425A">
        <w:rPr>
          <w:rFonts w:ascii="Times New Roman" w:hAnsi="Times New Roman"/>
          <w:color w:val="000000"/>
          <w:sz w:val="24"/>
          <w:szCs w:val="24"/>
        </w:rPr>
        <w:t xml:space="preserve"> файла в </w:t>
      </w:r>
      <w:hyperlink r:id="rId1286" w:history="1">
        <w:r w:rsidRPr="003A425A">
          <w:rPr>
            <w:rStyle w:val="a3"/>
            <w:rFonts w:ascii="Times New Roman" w:hAnsi="Times New Roman"/>
            <w:color w:val="000000"/>
            <w:sz w:val="24"/>
            <w:szCs w:val="24"/>
          </w:rPr>
          <w:t>QQuickView</w:t>
        </w:r>
      </w:hyperlink>
      <w:r w:rsidRPr="003A425A">
        <w:rPr>
          <w:rFonts w:ascii="Times New Roman" w:hAnsi="Times New Roman"/>
          <w:color w:val="000000"/>
          <w:sz w:val="24"/>
          <w:szCs w:val="24"/>
        </w:rPr>
        <w:t xml:space="preserve">. </w:t>
      </w:r>
    </w:p>
    <w:p w:rsidR="005A6BBD" w:rsidRPr="003A425A" w:rsidRDefault="005A6BBD" w:rsidP="00200302">
      <w:pPr>
        <w:numPr>
          <w:ilvl w:val="0"/>
          <w:numId w:val="170"/>
        </w:numPr>
        <w:jc w:val="both"/>
        <w:rPr>
          <w:rFonts w:ascii="Times New Roman" w:hAnsi="Times New Roman"/>
          <w:color w:val="000000"/>
          <w:sz w:val="24"/>
          <w:szCs w:val="24"/>
        </w:rPr>
      </w:pPr>
      <w:r w:rsidRPr="003A425A">
        <w:rPr>
          <w:rFonts w:ascii="Times New Roman" w:hAnsi="Times New Roman"/>
          <w:color w:val="000000"/>
          <w:sz w:val="24"/>
          <w:szCs w:val="24"/>
        </w:rPr>
        <w:t xml:space="preserve">Вторым способом является создание плагина, который был бы доступен </w:t>
      </w:r>
      <w:r w:rsidR="009B0257" w:rsidRPr="003A425A">
        <w:rPr>
          <w:rFonts w:ascii="Times New Roman" w:hAnsi="Times New Roman"/>
          <w:color w:val="000000"/>
          <w:sz w:val="24"/>
          <w:szCs w:val="24"/>
        </w:rPr>
        <w:t>qml</w:t>
      </w:r>
      <w:r w:rsidRPr="003A425A">
        <w:rPr>
          <w:rFonts w:ascii="Times New Roman" w:hAnsi="Times New Roman"/>
          <w:color w:val="000000"/>
          <w:sz w:val="24"/>
          <w:szCs w:val="24"/>
        </w:rPr>
        <w:t xml:space="preserve"> движку. Тогда частные типы могут быть зарегистрированы в собственном пространстве имён, чтобы их можно было использовать и за рамками данного приложения.</w:t>
      </w:r>
    </w:p>
    <w:p w:rsidR="005A6BBD" w:rsidRPr="003A425A" w:rsidRDefault="005A6BBD" w:rsidP="000B712D">
      <w:pPr>
        <w:jc w:val="both"/>
        <w:rPr>
          <w:rFonts w:ascii="Times New Roman" w:hAnsi="Times New Roman"/>
          <w:sz w:val="24"/>
          <w:szCs w:val="24"/>
        </w:rPr>
      </w:pPr>
      <w:r w:rsidRPr="003A425A">
        <w:rPr>
          <w:rFonts w:ascii="Times New Roman" w:hAnsi="Times New Roman"/>
          <w:i/>
          <w:sz w:val="24"/>
          <w:szCs w:val="24"/>
        </w:rPr>
        <w:t xml:space="preserve">Для создания плагина создаётся класс, являющийся наследником некоторого заданного класса. Затем оформляется некоторым определённым образом файл </w:t>
      </w:r>
      <w:r w:rsidR="00F850EA" w:rsidRPr="003A425A">
        <w:rPr>
          <w:rFonts w:ascii="Times New Roman" w:hAnsi="Times New Roman"/>
          <w:i/>
          <w:sz w:val="24"/>
          <w:szCs w:val="24"/>
        </w:rPr>
        <w:t>проект</w:t>
      </w:r>
      <w:r w:rsidRPr="003A425A">
        <w:rPr>
          <w:rFonts w:ascii="Times New Roman" w:hAnsi="Times New Roman"/>
          <w:i/>
          <w:sz w:val="24"/>
          <w:szCs w:val="24"/>
        </w:rPr>
        <w:t xml:space="preserve">а. Затем в </w:t>
      </w:r>
      <w:r w:rsidR="00F850EA" w:rsidRPr="003A425A">
        <w:rPr>
          <w:rFonts w:ascii="Times New Roman" w:hAnsi="Times New Roman"/>
          <w:i/>
          <w:sz w:val="24"/>
          <w:szCs w:val="24"/>
        </w:rPr>
        <w:t>директори</w:t>
      </w:r>
      <w:r w:rsidRPr="003A425A">
        <w:rPr>
          <w:rFonts w:ascii="Times New Roman" w:hAnsi="Times New Roman"/>
          <w:i/>
          <w:sz w:val="24"/>
          <w:szCs w:val="24"/>
        </w:rPr>
        <w:t xml:space="preserve">ю плагина добавляется файл </w:t>
      </w:r>
      <w:hyperlink r:id="rId1287" w:history="1">
        <w:r w:rsidRPr="003A425A">
          <w:rPr>
            <w:rStyle w:val="a3"/>
            <w:rFonts w:ascii="Times New Roman" w:hAnsi="Times New Roman"/>
            <w:sz w:val="24"/>
            <w:szCs w:val="24"/>
          </w:rPr>
          <w:t>qmldir</w:t>
        </w:r>
      </w:hyperlink>
      <w:r w:rsidRPr="003A425A">
        <w:rPr>
          <w:rFonts w:ascii="Times New Roman" w:hAnsi="Times New Roman"/>
          <w:sz w:val="24"/>
          <w:szCs w:val="24"/>
        </w:rPr>
        <w:t xml:space="preserve">, который анализируется </w:t>
      </w:r>
      <w:r w:rsidR="009B0257" w:rsidRPr="003A425A">
        <w:rPr>
          <w:rFonts w:ascii="Times New Roman" w:hAnsi="Times New Roman"/>
          <w:sz w:val="24"/>
          <w:szCs w:val="24"/>
        </w:rPr>
        <w:t>qml</w:t>
      </w:r>
      <w:r w:rsidRPr="003A425A">
        <w:rPr>
          <w:rFonts w:ascii="Times New Roman" w:hAnsi="Times New Roman"/>
          <w:sz w:val="24"/>
          <w:szCs w:val="24"/>
        </w:rPr>
        <w:t xml:space="preserve"> движком при загрузке плагина. Затем для загрузки плагина используется средство </w:t>
      </w:r>
      <w:hyperlink r:id="rId1288" w:history="1">
        <w:r w:rsidRPr="003A425A">
          <w:rPr>
            <w:rStyle w:val="a3"/>
            <w:rFonts w:ascii="Times New Roman" w:hAnsi="Times New Roman"/>
            <w:sz w:val="24"/>
            <w:szCs w:val="24"/>
          </w:rPr>
          <w:t>qmlscene tool</w:t>
        </w:r>
      </w:hyperlink>
      <w:r w:rsidRPr="003A425A">
        <w:rPr>
          <w:rFonts w:ascii="Times New Roman" w:hAnsi="Times New Roman"/>
          <w:sz w:val="24"/>
          <w:szCs w:val="24"/>
        </w:rPr>
        <w:t>.</w:t>
      </w:r>
    </w:p>
    <w:p w:rsidR="00200302" w:rsidRPr="003A425A" w:rsidRDefault="00200302" w:rsidP="003551B6">
      <w:pPr>
        <w:pStyle w:val="3"/>
        <w:rPr>
          <w:b w:val="0"/>
          <w:sz w:val="24"/>
          <w:szCs w:val="24"/>
        </w:rPr>
      </w:pPr>
      <w:bookmarkStart w:id="608" w:name="_Toc382058715"/>
      <w:r w:rsidRPr="003A425A">
        <w:rPr>
          <w:b w:val="0"/>
          <w:sz w:val="24"/>
          <w:szCs w:val="24"/>
        </w:rPr>
        <w:t>ОПРЕДЕЛЕНИЕ ТИПОВ QML ИЗ С++</w:t>
      </w:r>
      <w:bookmarkEnd w:id="608"/>
    </w:p>
    <w:p w:rsidR="005A6BBD" w:rsidRPr="003A425A" w:rsidRDefault="00953454" w:rsidP="000B712D">
      <w:pPr>
        <w:jc w:val="both"/>
        <w:rPr>
          <w:rFonts w:ascii="Times New Roman" w:hAnsi="Times New Roman"/>
          <w:i/>
          <w:sz w:val="24"/>
          <w:szCs w:val="24"/>
        </w:rPr>
      </w:pPr>
      <w:hyperlink r:id="rId1289" w:history="1">
        <w:r w:rsidR="005A6BBD" w:rsidRPr="003A425A">
          <w:rPr>
            <w:rStyle w:val="a3"/>
            <w:rFonts w:ascii="Times New Roman" w:hAnsi="Times New Roman"/>
            <w:i/>
            <w:sz w:val="24"/>
            <w:szCs w:val="24"/>
          </w:rPr>
          <w:t>http://qt-project.org/doc/qt-5.1/qtqml/qtqml-cppintegration-definetypes.html</w:t>
        </w:r>
      </w:hyperlink>
    </w:p>
    <w:p w:rsidR="005A6BBD" w:rsidRPr="003A425A" w:rsidRDefault="005A6BBD" w:rsidP="000B712D">
      <w:pPr>
        <w:jc w:val="both"/>
        <w:rPr>
          <w:rFonts w:ascii="Times New Roman" w:hAnsi="Times New Roman"/>
          <w:i/>
          <w:sz w:val="24"/>
          <w:szCs w:val="24"/>
        </w:rPr>
      </w:pPr>
      <w:r w:rsidRPr="003A425A">
        <w:rPr>
          <w:rFonts w:ascii="Times New Roman" w:hAnsi="Times New Roman"/>
          <w:color w:val="00B050"/>
          <w:sz w:val="24"/>
          <w:szCs w:val="24"/>
        </w:rPr>
        <w:t xml:space="preserve">при расширении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с помощью С++ кода, С++ класс может быть зарегистрирован при помощи системы типов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Кроме всего прочего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предоставляет возможности использования его специфических свойств, таких как присоединённые свойства</w:t>
      </w:r>
      <w:r w:rsidR="00566F15" w:rsidRPr="003A425A">
        <w:rPr>
          <w:rFonts w:ascii="Times New Roman" w:hAnsi="Times New Roman"/>
          <w:color w:val="00B050"/>
          <w:sz w:val="24"/>
          <w:szCs w:val="24"/>
        </w:rPr>
        <w:t xml:space="preserve"> и свойства по умолчанию в С++.</w:t>
      </w:r>
      <w:r w:rsidR="00200302" w:rsidRPr="003A425A">
        <w:rPr>
          <w:rFonts w:ascii="Times New Roman" w:hAnsi="Times New Roman"/>
          <w:color w:val="00B050"/>
          <w:sz w:val="24"/>
          <w:szCs w:val="24"/>
        </w:rPr>
        <w:t xml:space="preserve"> </w:t>
      </w:r>
      <w:r w:rsidRPr="003A425A">
        <w:rPr>
          <w:rFonts w:ascii="Times New Roman" w:hAnsi="Times New Roman"/>
          <w:i/>
          <w:sz w:val="24"/>
          <w:szCs w:val="24"/>
        </w:rPr>
        <w:t xml:space="preserve">Далее показано, как регистрировать инстанцированный </w:t>
      </w:r>
      <w:r w:rsidR="00085476" w:rsidRPr="003A425A">
        <w:rPr>
          <w:rFonts w:ascii="Times New Roman" w:hAnsi="Times New Roman"/>
          <w:i/>
          <w:sz w:val="24"/>
          <w:szCs w:val="24"/>
        </w:rPr>
        <w:t>объект</w:t>
      </w:r>
      <w:r w:rsidRPr="003A425A">
        <w:rPr>
          <w:rFonts w:ascii="Times New Roman" w:hAnsi="Times New Roman"/>
          <w:i/>
          <w:sz w:val="24"/>
          <w:szCs w:val="24"/>
        </w:rPr>
        <w:t>ный тип. Иногда регистрируемый класс не должен быть инстанцируемым (перечислены случаи).</w:t>
      </w:r>
    </w:p>
    <w:p w:rsidR="005A6BBD" w:rsidRPr="003A425A" w:rsidRDefault="006B6215" w:rsidP="000B712D">
      <w:pPr>
        <w:jc w:val="both"/>
        <w:rPr>
          <w:rFonts w:ascii="Times New Roman" w:hAnsi="Times New Roman"/>
          <w:sz w:val="24"/>
          <w:szCs w:val="24"/>
        </w:rPr>
      </w:pPr>
      <w:r w:rsidRPr="003A425A">
        <w:rPr>
          <w:rFonts w:ascii="Times New Roman" w:hAnsi="Times New Roman"/>
          <w:sz w:val="24"/>
          <w:szCs w:val="24"/>
        </w:rPr>
        <w:t>Синглетон</w:t>
      </w:r>
      <w:r w:rsidR="005A6BBD" w:rsidRPr="003A425A">
        <w:rPr>
          <w:rFonts w:ascii="Times New Roman" w:hAnsi="Times New Roman"/>
          <w:sz w:val="24"/>
          <w:szCs w:val="24"/>
        </w:rPr>
        <w:t xml:space="preserve">ный тип предоставляет свойства, сигналы и методы, которые доступны без ручного инстанцирования экземпляра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w:t>
      </w:r>
      <w:r w:rsidR="00200302" w:rsidRPr="003A425A">
        <w:rPr>
          <w:rFonts w:ascii="Times New Roman" w:hAnsi="Times New Roman"/>
          <w:sz w:val="24"/>
          <w:szCs w:val="24"/>
        </w:rPr>
        <w:t>Э</w:t>
      </w:r>
      <w:r w:rsidR="005A6BBD" w:rsidRPr="003A425A">
        <w:rPr>
          <w:rFonts w:ascii="Times New Roman" w:hAnsi="Times New Roman"/>
          <w:sz w:val="24"/>
          <w:szCs w:val="24"/>
        </w:rPr>
        <w:t xml:space="preserve">то удобный способ предоставить функциональность </w:t>
      </w:r>
      <w:r w:rsidR="00200302" w:rsidRPr="003A425A">
        <w:rPr>
          <w:rFonts w:ascii="Times New Roman" w:hAnsi="Times New Roman"/>
          <w:sz w:val="24"/>
          <w:szCs w:val="24"/>
        </w:rPr>
        <w:t>г</w:t>
      </w:r>
      <w:r w:rsidR="00B74A73" w:rsidRPr="003A425A">
        <w:rPr>
          <w:rFonts w:ascii="Times New Roman" w:hAnsi="Times New Roman"/>
          <w:sz w:val="24"/>
          <w:szCs w:val="24"/>
        </w:rPr>
        <w:t>лобал</w:t>
      </w:r>
      <w:r w:rsidR="005A6BBD" w:rsidRPr="003A425A">
        <w:rPr>
          <w:rFonts w:ascii="Times New Roman" w:hAnsi="Times New Roman"/>
          <w:sz w:val="24"/>
          <w:szCs w:val="24"/>
        </w:rPr>
        <w:t>ьных значений свойств.</w:t>
      </w:r>
      <w:r w:rsidR="00200302" w:rsidRPr="003A425A">
        <w:rPr>
          <w:rFonts w:ascii="Times New Roman" w:hAnsi="Times New Roman"/>
          <w:sz w:val="24"/>
          <w:szCs w:val="24"/>
        </w:rPr>
        <w:t xml:space="preserve"> </w:t>
      </w:r>
      <w:r w:rsidR="005A6BBD" w:rsidRPr="003A425A">
        <w:rPr>
          <w:rFonts w:ascii="Times New Roman" w:hAnsi="Times New Roman"/>
          <w:sz w:val="24"/>
          <w:szCs w:val="24"/>
        </w:rPr>
        <w:t xml:space="preserve">Эти типы не имеют связанного с ними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контекста, так как они разделяются между всеми контекстами. Данные экземпляры принадлежат </w:t>
      </w:r>
      <w:r w:rsidR="008A150D" w:rsidRPr="003A425A">
        <w:rPr>
          <w:rFonts w:ascii="Times New Roman" w:hAnsi="Times New Roman"/>
          <w:sz w:val="24"/>
          <w:szCs w:val="24"/>
        </w:rPr>
        <w:t>исклю</w:t>
      </w:r>
      <w:r w:rsidR="005A6BBD" w:rsidRPr="003A425A">
        <w:rPr>
          <w:rFonts w:ascii="Times New Roman" w:hAnsi="Times New Roman"/>
          <w:sz w:val="24"/>
          <w:szCs w:val="24"/>
        </w:rPr>
        <w:t xml:space="preserve">чительно движку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w:t>
      </w:r>
      <w:r w:rsidR="00200302" w:rsidRPr="003A425A">
        <w:rPr>
          <w:rFonts w:ascii="Times New Roman" w:hAnsi="Times New Roman"/>
          <w:sz w:val="24"/>
          <w:szCs w:val="24"/>
        </w:rPr>
        <w:t xml:space="preserve"> </w:t>
      </w:r>
    </w:p>
    <w:p w:rsidR="005A6BBD" w:rsidRPr="003A425A" w:rsidRDefault="005A6BBD" w:rsidP="000B712D">
      <w:pPr>
        <w:jc w:val="both"/>
        <w:rPr>
          <w:rFonts w:ascii="Times New Roman" w:hAnsi="Times New Roman"/>
          <w:color w:val="00B050"/>
          <w:sz w:val="24"/>
          <w:szCs w:val="24"/>
        </w:rPr>
      </w:pPr>
      <w:r w:rsidRPr="003A425A">
        <w:rPr>
          <w:rFonts w:ascii="Times New Roman" w:hAnsi="Times New Roman"/>
          <w:sz w:val="24"/>
          <w:szCs w:val="24"/>
        </w:rPr>
        <w:t xml:space="preserve">Многие функции регистрации типов </w:t>
      </w:r>
      <w:r w:rsidR="009B0257" w:rsidRPr="003A425A">
        <w:rPr>
          <w:rFonts w:ascii="Times New Roman" w:hAnsi="Times New Roman"/>
          <w:sz w:val="24"/>
          <w:szCs w:val="24"/>
        </w:rPr>
        <w:t>qml</w:t>
      </w:r>
      <w:r w:rsidRPr="003A425A">
        <w:rPr>
          <w:rFonts w:ascii="Times New Roman" w:hAnsi="Times New Roman"/>
          <w:sz w:val="24"/>
          <w:szCs w:val="24"/>
        </w:rPr>
        <w:t xml:space="preserve"> требуют задания версий. Версии позволяют добавлять новые свойства и методы в типы, оставляя их совместимыми с предыдущими версиями.</w:t>
      </w:r>
      <w:r w:rsidR="00200302" w:rsidRPr="003A425A">
        <w:rPr>
          <w:rFonts w:ascii="Times New Roman" w:hAnsi="Times New Roman"/>
          <w:sz w:val="24"/>
          <w:szCs w:val="24"/>
        </w:rPr>
        <w:t xml:space="preserve"> </w:t>
      </w:r>
      <w:r w:rsidRPr="003A425A">
        <w:rPr>
          <w:rFonts w:ascii="Times New Roman" w:hAnsi="Times New Roman"/>
          <w:i/>
          <w:sz w:val="24"/>
          <w:szCs w:val="24"/>
        </w:rPr>
        <w:t xml:space="preserve">Показан ясный пример кода создания новой версии типа. Теперь понятно, что такое </w:t>
      </w:r>
      <w:r w:rsidRPr="003A425A">
        <w:rPr>
          <w:rFonts w:ascii="Times New Roman" w:hAnsi="Times New Roman"/>
          <w:i/>
          <w:sz w:val="24"/>
          <w:szCs w:val="24"/>
          <w:lang w:val="en-US"/>
        </w:rPr>
        <w:t>REVISION</w:t>
      </w:r>
      <w:r w:rsidRPr="003A425A">
        <w:rPr>
          <w:rFonts w:ascii="Times New Roman" w:hAnsi="Times New Roman"/>
          <w:i/>
          <w:sz w:val="24"/>
          <w:szCs w:val="24"/>
        </w:rPr>
        <w:t>.</w:t>
      </w:r>
      <w:r w:rsidR="00200302" w:rsidRPr="003A425A">
        <w:rPr>
          <w:rFonts w:ascii="Times New Roman" w:hAnsi="Times New Roman"/>
          <w:i/>
          <w:sz w:val="24"/>
          <w:szCs w:val="24"/>
        </w:rPr>
        <w:t xml:space="preserve"> </w:t>
      </w:r>
      <w:r w:rsidRPr="003A425A">
        <w:rPr>
          <w:rFonts w:ascii="Times New Roman" w:hAnsi="Times New Roman"/>
          <w:color w:val="FF0000"/>
          <w:sz w:val="24"/>
          <w:szCs w:val="24"/>
        </w:rPr>
        <w:t xml:space="preserve">Это позволяет создавать изменения в приложении без разрушения текущего приложения. Но при этом </w:t>
      </w:r>
      <w:r w:rsidR="009B0257" w:rsidRPr="003A425A">
        <w:rPr>
          <w:rFonts w:ascii="Times New Roman" w:hAnsi="Times New Roman"/>
          <w:color w:val="FF0000"/>
          <w:sz w:val="24"/>
          <w:szCs w:val="24"/>
        </w:rPr>
        <w:t>qml</w:t>
      </w:r>
      <w:r w:rsidRPr="003A425A">
        <w:rPr>
          <w:rFonts w:ascii="Times New Roman" w:hAnsi="Times New Roman"/>
          <w:color w:val="FF0000"/>
          <w:sz w:val="24"/>
          <w:szCs w:val="24"/>
        </w:rPr>
        <w:t xml:space="preserve"> разработчикам следует запоминать все документы, которые были изменены между малыми версиями. </w:t>
      </w:r>
      <w:r w:rsidRPr="003A425A">
        <w:rPr>
          <w:rFonts w:ascii="Times New Roman" w:hAnsi="Times New Roman"/>
          <w:sz w:val="24"/>
          <w:szCs w:val="24"/>
        </w:rPr>
        <w:t>Есть функция для создания версии неинстанцируемого типа.</w:t>
      </w:r>
    </w:p>
    <w:p w:rsidR="00200302"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В </w:t>
      </w:r>
      <w:r w:rsidR="009B0257" w:rsidRPr="003A425A">
        <w:rPr>
          <w:rFonts w:ascii="Times New Roman" w:hAnsi="Times New Roman"/>
          <w:sz w:val="24"/>
          <w:szCs w:val="24"/>
        </w:rPr>
        <w:t>qml</w:t>
      </w:r>
      <w:r w:rsidRPr="003A425A">
        <w:rPr>
          <w:rFonts w:ascii="Times New Roman" w:hAnsi="Times New Roman"/>
          <w:sz w:val="24"/>
          <w:szCs w:val="24"/>
        </w:rPr>
        <w:t xml:space="preserve"> есть присоединённые свойства и обработчики сигнала, которые присоединяются к </w:t>
      </w:r>
      <w:r w:rsidR="00085476" w:rsidRPr="003A425A">
        <w:rPr>
          <w:rFonts w:ascii="Times New Roman" w:hAnsi="Times New Roman"/>
          <w:sz w:val="24"/>
          <w:szCs w:val="24"/>
        </w:rPr>
        <w:t>объект</w:t>
      </w:r>
      <w:r w:rsidRPr="003A425A">
        <w:rPr>
          <w:rFonts w:ascii="Times New Roman" w:hAnsi="Times New Roman"/>
          <w:sz w:val="24"/>
          <w:szCs w:val="24"/>
        </w:rPr>
        <w:t xml:space="preserve">у и обеспечиваются присоединённым типом. Обычные свойства </w:t>
      </w:r>
      <w:r w:rsidR="00085476" w:rsidRPr="003A425A">
        <w:rPr>
          <w:rFonts w:ascii="Times New Roman" w:hAnsi="Times New Roman"/>
          <w:sz w:val="24"/>
          <w:szCs w:val="24"/>
        </w:rPr>
        <w:t>объект</w:t>
      </w:r>
      <w:r w:rsidRPr="003A425A">
        <w:rPr>
          <w:rFonts w:ascii="Times New Roman" w:hAnsi="Times New Roman"/>
          <w:sz w:val="24"/>
          <w:szCs w:val="24"/>
        </w:rPr>
        <w:t xml:space="preserve">а обеспечиваются самим </w:t>
      </w:r>
      <w:r w:rsidR="00085476" w:rsidRPr="003A425A">
        <w:rPr>
          <w:rFonts w:ascii="Times New Roman" w:hAnsi="Times New Roman"/>
          <w:sz w:val="24"/>
          <w:szCs w:val="24"/>
        </w:rPr>
        <w:t>объект</w:t>
      </w:r>
      <w:r w:rsidRPr="003A425A">
        <w:rPr>
          <w:rFonts w:ascii="Times New Roman" w:hAnsi="Times New Roman"/>
          <w:sz w:val="24"/>
          <w:szCs w:val="24"/>
        </w:rPr>
        <w:t xml:space="preserve">ом. </w:t>
      </w:r>
      <w:r w:rsidRPr="003A425A">
        <w:rPr>
          <w:rFonts w:ascii="Times New Roman" w:hAnsi="Times New Roman"/>
          <w:i/>
          <w:sz w:val="24"/>
          <w:szCs w:val="24"/>
        </w:rPr>
        <w:t>Есть пример кода.</w:t>
      </w:r>
      <w:r w:rsidR="00200302" w:rsidRPr="003A425A">
        <w:rPr>
          <w:rFonts w:ascii="Times New Roman" w:hAnsi="Times New Roman"/>
          <w:i/>
          <w:sz w:val="24"/>
          <w:szCs w:val="24"/>
        </w:rPr>
        <w:t xml:space="preserve"> </w:t>
      </w:r>
      <w:r w:rsidRPr="003A425A">
        <w:rPr>
          <w:rFonts w:ascii="Times New Roman" w:hAnsi="Times New Roman"/>
          <w:sz w:val="24"/>
          <w:szCs w:val="24"/>
        </w:rPr>
        <w:t xml:space="preserve">Из С++ можно обеспечить классы для присоединяемого типа </w:t>
      </w:r>
      <w:r w:rsidR="00566F15" w:rsidRPr="003A425A">
        <w:rPr>
          <w:rFonts w:ascii="Times New Roman" w:hAnsi="Times New Roman"/>
          <w:sz w:val="24"/>
          <w:szCs w:val="24"/>
        </w:rPr>
        <w:t>и присоединяющего</w:t>
      </w:r>
      <w:r w:rsidR="00200302" w:rsidRPr="003A425A">
        <w:rPr>
          <w:rFonts w:ascii="Times New Roman" w:hAnsi="Times New Roman"/>
          <w:sz w:val="24"/>
          <w:szCs w:val="24"/>
        </w:rPr>
        <w:t>ся</w:t>
      </w:r>
      <w:r w:rsidRPr="003A425A">
        <w:rPr>
          <w:rFonts w:ascii="Times New Roman" w:hAnsi="Times New Roman"/>
          <w:sz w:val="24"/>
          <w:szCs w:val="24"/>
        </w:rPr>
        <w:t xml:space="preserve"> типа. В присоединяющем типе должна быть реализация функции qmlAttachedProperties(), которая должна возвращать экземпляр класса присоединяемого типа, а в качестве аргумента данной функции передаётся </w:t>
      </w:r>
      <w:r w:rsidR="00085476" w:rsidRPr="003A425A">
        <w:rPr>
          <w:rFonts w:ascii="Times New Roman" w:hAnsi="Times New Roman"/>
          <w:sz w:val="24"/>
          <w:szCs w:val="24"/>
        </w:rPr>
        <w:t>объект</w:t>
      </w:r>
      <w:r w:rsidRPr="003A425A">
        <w:rPr>
          <w:rFonts w:ascii="Times New Roman" w:hAnsi="Times New Roman"/>
          <w:sz w:val="24"/>
          <w:szCs w:val="24"/>
        </w:rPr>
        <w:t>, представляющий тип, к которому присоединяют.</w:t>
      </w:r>
      <w:r w:rsidR="00200302" w:rsidRPr="003A425A">
        <w:rPr>
          <w:rFonts w:ascii="Times New Roman" w:hAnsi="Times New Roman"/>
          <w:sz w:val="24"/>
          <w:szCs w:val="24"/>
        </w:rPr>
        <w:t xml:space="preserve"> </w:t>
      </w:r>
      <w:r w:rsidRPr="003A425A">
        <w:rPr>
          <w:rFonts w:ascii="Times New Roman" w:hAnsi="Times New Roman"/>
          <w:sz w:val="24"/>
          <w:szCs w:val="24"/>
        </w:rPr>
        <w:t xml:space="preserve">Присоединяемый </w:t>
      </w:r>
      <w:r w:rsidR="00085476" w:rsidRPr="003A425A">
        <w:rPr>
          <w:rFonts w:ascii="Times New Roman" w:hAnsi="Times New Roman"/>
          <w:sz w:val="24"/>
          <w:szCs w:val="24"/>
        </w:rPr>
        <w:t>объект</w:t>
      </w:r>
      <w:r w:rsidRPr="003A425A">
        <w:rPr>
          <w:rFonts w:ascii="Times New Roman" w:hAnsi="Times New Roman"/>
          <w:sz w:val="24"/>
          <w:szCs w:val="24"/>
        </w:rPr>
        <w:t xml:space="preserve"> не уничтожается, пока существует тот, к которому его присоединили.</w:t>
      </w:r>
      <w:r w:rsidR="00200302" w:rsidRPr="003A425A">
        <w:rPr>
          <w:rFonts w:ascii="Times New Roman" w:hAnsi="Times New Roman"/>
          <w:sz w:val="24"/>
          <w:szCs w:val="24"/>
        </w:rPr>
        <w:t xml:space="preserve"> </w:t>
      </w:r>
      <w:r w:rsidRPr="003A425A">
        <w:rPr>
          <w:rFonts w:ascii="Times New Roman" w:hAnsi="Times New Roman"/>
          <w:sz w:val="24"/>
          <w:szCs w:val="24"/>
        </w:rPr>
        <w:t xml:space="preserve">Также в присоединяющем типе следует вызывать специальный макрос, который показывает, что </w:t>
      </w:r>
      <w:r w:rsidRPr="003A425A">
        <w:rPr>
          <w:rFonts w:ascii="Times New Roman" w:hAnsi="Times New Roman"/>
          <w:sz w:val="24"/>
          <w:szCs w:val="24"/>
        </w:rPr>
        <w:lastRenderedPageBreak/>
        <w:t xml:space="preserve">тип является присоединяющим. </w:t>
      </w:r>
      <w:hyperlink r:id="rId1290" w:anchor="QML_DECLARE_TYPEINFO" w:history="1">
        <w:r w:rsidRPr="003A425A">
          <w:rPr>
            <w:rStyle w:val="a3"/>
            <w:rFonts w:ascii="Times New Roman" w:hAnsi="Times New Roman"/>
            <w:color w:val="auto"/>
            <w:sz w:val="24"/>
            <w:szCs w:val="24"/>
          </w:rPr>
          <w:t>QML_DECLARE_TYPEINFO</w:t>
        </w:r>
      </w:hyperlink>
      <w:r w:rsidRPr="003A425A">
        <w:rPr>
          <w:rFonts w:ascii="Times New Roman" w:hAnsi="Times New Roman"/>
          <w:sz w:val="24"/>
          <w:szCs w:val="24"/>
        </w:rPr>
        <w:t>().</w:t>
      </w:r>
      <w:r w:rsidR="00200302" w:rsidRPr="003A425A">
        <w:rPr>
          <w:rFonts w:ascii="Times New Roman" w:hAnsi="Times New Roman"/>
          <w:sz w:val="24"/>
          <w:szCs w:val="24"/>
        </w:rPr>
        <w:t xml:space="preserve"> </w:t>
      </w:r>
      <w:r w:rsidRPr="003A425A">
        <w:rPr>
          <w:rFonts w:ascii="Times New Roman" w:hAnsi="Times New Roman"/>
          <w:i/>
          <w:sz w:val="24"/>
          <w:szCs w:val="24"/>
        </w:rPr>
        <w:t>Есть прекрасный пример кода, который демонстрирует данный механизм.</w:t>
      </w:r>
      <w:r w:rsidR="00200302" w:rsidRPr="003A425A">
        <w:rPr>
          <w:rFonts w:ascii="Times New Roman" w:hAnsi="Times New Roman"/>
          <w:i/>
          <w:sz w:val="24"/>
          <w:szCs w:val="24"/>
        </w:rPr>
        <w:t xml:space="preserve"> </w:t>
      </w:r>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Также С++ мож</w:t>
      </w:r>
      <w:r w:rsidR="00566F15" w:rsidRPr="003A425A">
        <w:rPr>
          <w:rFonts w:ascii="Times New Roman" w:hAnsi="Times New Roman"/>
          <w:sz w:val="24"/>
          <w:szCs w:val="24"/>
        </w:rPr>
        <w:t>ет</w:t>
      </w:r>
      <w:r w:rsidRPr="003A425A">
        <w:rPr>
          <w:rFonts w:ascii="Times New Roman" w:hAnsi="Times New Roman"/>
          <w:sz w:val="24"/>
          <w:szCs w:val="24"/>
        </w:rPr>
        <w:t xml:space="preserve"> запрашивать с помощью специальной функции </w:t>
      </w:r>
      <w:r w:rsidR="00085476" w:rsidRPr="003A425A">
        <w:rPr>
          <w:rFonts w:ascii="Times New Roman" w:hAnsi="Times New Roman"/>
          <w:sz w:val="24"/>
          <w:szCs w:val="24"/>
        </w:rPr>
        <w:t>объект</w:t>
      </w:r>
      <w:r w:rsidRPr="003A425A">
        <w:rPr>
          <w:rFonts w:ascii="Times New Roman" w:hAnsi="Times New Roman"/>
          <w:sz w:val="24"/>
          <w:szCs w:val="24"/>
        </w:rPr>
        <w:t xml:space="preserve"> присоединяемых свойств.</w:t>
      </w:r>
      <w:r w:rsidR="00200302" w:rsidRPr="003A425A">
        <w:rPr>
          <w:rFonts w:ascii="Times New Roman" w:hAnsi="Times New Roman"/>
          <w:sz w:val="24"/>
          <w:szCs w:val="24"/>
        </w:rPr>
        <w:t xml:space="preserve"> </w:t>
      </w:r>
    </w:p>
    <w:p w:rsidR="00200302"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Модификатор свойства – это специальный </w:t>
      </w:r>
      <w:r w:rsidR="009B0257" w:rsidRPr="003A425A">
        <w:rPr>
          <w:rFonts w:ascii="Times New Roman" w:hAnsi="Times New Roman"/>
          <w:sz w:val="24"/>
          <w:szCs w:val="24"/>
        </w:rPr>
        <w:t>qml</w:t>
      </w:r>
      <w:r w:rsidRPr="003A425A">
        <w:rPr>
          <w:rFonts w:ascii="Times New Roman" w:hAnsi="Times New Roman"/>
          <w:sz w:val="24"/>
          <w:szCs w:val="24"/>
        </w:rPr>
        <w:t xml:space="preserve"> тип </w:t>
      </w:r>
      <w:r w:rsidR="00085476" w:rsidRPr="003A425A">
        <w:rPr>
          <w:rFonts w:ascii="Times New Roman" w:hAnsi="Times New Roman"/>
          <w:sz w:val="24"/>
          <w:szCs w:val="24"/>
        </w:rPr>
        <w:t>объект</w:t>
      </w:r>
      <w:r w:rsidRPr="003A425A">
        <w:rPr>
          <w:rFonts w:ascii="Times New Roman" w:hAnsi="Times New Roman"/>
          <w:sz w:val="24"/>
          <w:szCs w:val="24"/>
        </w:rPr>
        <w:t xml:space="preserve">а. Он влияет на свойство, к которому применяется. Есть два разных вида модификаторов свойств. </w:t>
      </w:r>
    </w:p>
    <w:p w:rsidR="00200302" w:rsidRPr="003A425A" w:rsidRDefault="005A6BBD" w:rsidP="00200302">
      <w:pPr>
        <w:numPr>
          <w:ilvl w:val="0"/>
          <w:numId w:val="171"/>
        </w:numPr>
        <w:jc w:val="both"/>
        <w:rPr>
          <w:rFonts w:ascii="Times New Roman" w:hAnsi="Times New Roman"/>
          <w:sz w:val="24"/>
          <w:szCs w:val="24"/>
        </w:rPr>
      </w:pPr>
      <w:r w:rsidRPr="003A425A">
        <w:rPr>
          <w:rFonts w:ascii="Times New Roman" w:hAnsi="Times New Roman"/>
          <w:sz w:val="24"/>
          <w:szCs w:val="24"/>
        </w:rPr>
        <w:t>Перехватчики значений свойств</w:t>
      </w:r>
    </w:p>
    <w:p w:rsidR="00200302" w:rsidRPr="003A425A" w:rsidRDefault="005A6BBD" w:rsidP="00200302">
      <w:pPr>
        <w:numPr>
          <w:ilvl w:val="0"/>
          <w:numId w:val="171"/>
        </w:numPr>
        <w:jc w:val="both"/>
        <w:rPr>
          <w:rFonts w:ascii="Times New Roman" w:hAnsi="Times New Roman"/>
          <w:sz w:val="24"/>
          <w:szCs w:val="24"/>
        </w:rPr>
      </w:pPr>
      <w:r w:rsidRPr="003A425A">
        <w:rPr>
          <w:rFonts w:ascii="Times New Roman" w:hAnsi="Times New Roman"/>
          <w:sz w:val="24"/>
          <w:szCs w:val="24"/>
        </w:rPr>
        <w:t xml:space="preserve">и источники значений свойств. </w:t>
      </w:r>
    </w:p>
    <w:p w:rsidR="00200302"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Первый используется для фильтрации или изменения значений, когда они </w:t>
      </w:r>
      <w:r w:rsidR="00990129" w:rsidRPr="003A425A">
        <w:rPr>
          <w:rFonts w:ascii="Times New Roman" w:hAnsi="Times New Roman"/>
          <w:sz w:val="24"/>
          <w:szCs w:val="24"/>
        </w:rPr>
        <w:t>запис</w:t>
      </w:r>
      <w:r w:rsidRPr="003A425A">
        <w:rPr>
          <w:rFonts w:ascii="Times New Roman" w:hAnsi="Times New Roman"/>
          <w:sz w:val="24"/>
          <w:szCs w:val="24"/>
        </w:rPr>
        <w:t xml:space="preserve">ываются в свойство. В настоящий момент такой тип существует только </w:t>
      </w:r>
      <w:r w:rsidR="00200302" w:rsidRPr="003A425A">
        <w:rPr>
          <w:rFonts w:ascii="Times New Roman" w:hAnsi="Times New Roman"/>
          <w:sz w:val="24"/>
          <w:szCs w:val="24"/>
        </w:rPr>
        <w:t>как</w:t>
      </w:r>
      <w:r w:rsidRPr="003A425A">
        <w:rPr>
          <w:rFonts w:ascii="Times New Roman" w:hAnsi="Times New Roman"/>
          <w:sz w:val="24"/>
          <w:szCs w:val="24"/>
        </w:rPr>
        <w:t xml:space="preserve"> </w:t>
      </w:r>
      <w:r w:rsidRPr="003A425A">
        <w:rPr>
          <w:rFonts w:ascii="Times New Roman" w:hAnsi="Times New Roman"/>
          <w:sz w:val="24"/>
          <w:szCs w:val="24"/>
          <w:lang w:val="en-US"/>
        </w:rPr>
        <w:t>Behavior</w:t>
      </w:r>
      <w:r w:rsidRPr="003A425A">
        <w:rPr>
          <w:rFonts w:ascii="Times New Roman" w:hAnsi="Times New Roman"/>
          <w:sz w:val="24"/>
          <w:szCs w:val="24"/>
        </w:rPr>
        <w:t xml:space="preserve">. Второй тип используется для обновления значения свойства в определённое время. Клиенты могут определить собственные типы источников значений свойств. </w:t>
      </w:r>
      <w:r w:rsidRPr="003A425A">
        <w:rPr>
          <w:rFonts w:ascii="Times New Roman" w:hAnsi="Times New Roman"/>
          <w:i/>
          <w:sz w:val="24"/>
          <w:szCs w:val="24"/>
        </w:rPr>
        <w:t>Затем показан пример кода с синтаксисом модификатора свойств.</w:t>
      </w:r>
      <w:r w:rsidR="00200302" w:rsidRPr="003A425A">
        <w:rPr>
          <w:rFonts w:ascii="Times New Roman" w:hAnsi="Times New Roman"/>
          <w:i/>
          <w:sz w:val="24"/>
          <w:szCs w:val="24"/>
        </w:rPr>
        <w:t xml:space="preserve"> </w:t>
      </w:r>
      <w:r w:rsidRPr="003A425A">
        <w:rPr>
          <w:rFonts w:ascii="Times New Roman" w:hAnsi="Times New Roman"/>
          <w:i/>
          <w:sz w:val="24"/>
          <w:szCs w:val="24"/>
        </w:rPr>
        <w:t>Клиенты не могут создавать собственные перехватчики свойств.</w:t>
      </w:r>
      <w:r w:rsidR="00200302" w:rsidRPr="003A425A">
        <w:rPr>
          <w:rFonts w:ascii="Times New Roman" w:hAnsi="Times New Roman"/>
          <w:i/>
          <w:sz w:val="24"/>
          <w:szCs w:val="24"/>
        </w:rPr>
        <w:t xml:space="preserve"> </w:t>
      </w:r>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Например, источниками значений свойств являются различные типы анимации свойств.</w:t>
      </w:r>
      <w:r w:rsidR="00200302" w:rsidRPr="003A425A">
        <w:rPr>
          <w:rFonts w:ascii="Times New Roman" w:hAnsi="Times New Roman"/>
          <w:sz w:val="24"/>
          <w:szCs w:val="24"/>
        </w:rPr>
        <w:t xml:space="preserve"> </w:t>
      </w:r>
      <w:r w:rsidRPr="003A425A">
        <w:rPr>
          <w:rFonts w:ascii="Times New Roman" w:hAnsi="Times New Roman"/>
          <w:sz w:val="24"/>
          <w:szCs w:val="24"/>
        </w:rPr>
        <w:t xml:space="preserve">Для создания источника свойства следует создать подкласс класса </w:t>
      </w:r>
      <w:hyperlink r:id="rId1291" w:history="1">
        <w:r w:rsidRPr="003A425A">
          <w:rPr>
            <w:rStyle w:val="a3"/>
            <w:rFonts w:ascii="Times New Roman" w:hAnsi="Times New Roman"/>
            <w:color w:val="auto"/>
            <w:sz w:val="24"/>
            <w:szCs w:val="24"/>
          </w:rPr>
          <w:t>QQmlPropertyValueSource</w:t>
        </w:r>
      </w:hyperlink>
      <w:r w:rsidRPr="003A425A">
        <w:rPr>
          <w:rFonts w:ascii="Times New Roman" w:hAnsi="Times New Roman"/>
          <w:sz w:val="24"/>
          <w:szCs w:val="24"/>
        </w:rPr>
        <w:t xml:space="preserve">, который реализует функциональность по присваиванию различных значений свойству в различные моменты времени. </w:t>
      </w:r>
      <w:r w:rsidRPr="003A425A">
        <w:rPr>
          <w:rFonts w:ascii="Times New Roman" w:hAnsi="Times New Roman"/>
          <w:i/>
          <w:sz w:val="24"/>
          <w:szCs w:val="24"/>
        </w:rPr>
        <w:t>Приводится хороший пример кода. а также описано, как движок обрабатывает источник значений свойств.</w:t>
      </w:r>
      <w:r w:rsidR="00200302" w:rsidRPr="003A425A">
        <w:rPr>
          <w:rFonts w:ascii="Times New Roman" w:hAnsi="Times New Roman"/>
          <w:i/>
          <w:sz w:val="24"/>
          <w:szCs w:val="24"/>
        </w:rPr>
        <w:t xml:space="preserve"> </w:t>
      </w:r>
      <w:r w:rsidRPr="003A425A">
        <w:rPr>
          <w:rFonts w:ascii="Times New Roman" w:hAnsi="Times New Roman"/>
          <w:sz w:val="24"/>
          <w:szCs w:val="24"/>
        </w:rPr>
        <w:t xml:space="preserve">Также тип источника рассматривается в </w:t>
      </w:r>
      <w:r w:rsidR="009B0257" w:rsidRPr="003A425A">
        <w:rPr>
          <w:rFonts w:ascii="Times New Roman" w:hAnsi="Times New Roman"/>
          <w:sz w:val="24"/>
          <w:szCs w:val="24"/>
        </w:rPr>
        <w:t>qml</w:t>
      </w:r>
      <w:r w:rsidRPr="003A425A">
        <w:rPr>
          <w:rFonts w:ascii="Times New Roman" w:hAnsi="Times New Roman"/>
          <w:sz w:val="24"/>
          <w:szCs w:val="24"/>
        </w:rPr>
        <w:t xml:space="preserve"> как обычный тип, чтобы его можно было использова</w:t>
      </w:r>
      <w:r w:rsidR="00566F15" w:rsidRPr="003A425A">
        <w:rPr>
          <w:rFonts w:ascii="Times New Roman" w:hAnsi="Times New Roman"/>
          <w:sz w:val="24"/>
          <w:szCs w:val="24"/>
        </w:rPr>
        <w:t>т</w:t>
      </w:r>
      <w:r w:rsidRPr="003A425A">
        <w:rPr>
          <w:rFonts w:ascii="Times New Roman" w:hAnsi="Times New Roman"/>
          <w:sz w:val="24"/>
          <w:szCs w:val="24"/>
        </w:rPr>
        <w:t>ь в других контекстах, нежели источник значений свойства.</w:t>
      </w:r>
      <w:r w:rsidR="00200302" w:rsidRPr="003A425A">
        <w:rPr>
          <w:rFonts w:ascii="Times New Roman" w:hAnsi="Times New Roman"/>
          <w:sz w:val="24"/>
          <w:szCs w:val="24"/>
        </w:rPr>
        <w:t xml:space="preserve"> </w:t>
      </w:r>
      <w:r w:rsidRPr="003A425A">
        <w:rPr>
          <w:rFonts w:ascii="Times New Roman" w:hAnsi="Times New Roman"/>
          <w:sz w:val="24"/>
          <w:szCs w:val="24"/>
        </w:rPr>
        <w:t xml:space="preserve">Любой класс </w:t>
      </w:r>
      <w:r w:rsidRPr="003A425A">
        <w:rPr>
          <w:rFonts w:ascii="Times New Roman" w:hAnsi="Times New Roman"/>
          <w:sz w:val="24"/>
          <w:szCs w:val="24"/>
          <w:lang w:val="en-US"/>
        </w:rPr>
        <w:t>QObject</w:t>
      </w:r>
      <w:r w:rsidRPr="003A425A">
        <w:rPr>
          <w:rFonts w:ascii="Times New Roman" w:hAnsi="Times New Roman"/>
          <w:sz w:val="24"/>
          <w:szCs w:val="24"/>
        </w:rPr>
        <w:t xml:space="preserve">, который регистрируется как инстанцируемый тип, может иметь свойство по умолчанию для данного типа. </w:t>
      </w:r>
      <w:r w:rsidRPr="003A425A">
        <w:rPr>
          <w:rFonts w:ascii="Times New Roman" w:hAnsi="Times New Roman"/>
          <w:color w:val="FF0000"/>
          <w:sz w:val="24"/>
          <w:szCs w:val="24"/>
        </w:rPr>
        <w:t>Свойство по умолчанию</w:t>
      </w:r>
      <w:r w:rsidRPr="003A425A">
        <w:rPr>
          <w:rFonts w:ascii="Times New Roman" w:hAnsi="Times New Roman"/>
          <w:sz w:val="24"/>
          <w:szCs w:val="24"/>
        </w:rPr>
        <w:t xml:space="preserve"> – это свойство, к которому автоматически присваиваются дети </w:t>
      </w:r>
      <w:r w:rsidR="00085476" w:rsidRPr="003A425A">
        <w:rPr>
          <w:rFonts w:ascii="Times New Roman" w:hAnsi="Times New Roman"/>
          <w:sz w:val="24"/>
          <w:szCs w:val="24"/>
        </w:rPr>
        <w:t>объект</w:t>
      </w:r>
      <w:r w:rsidRPr="003A425A">
        <w:rPr>
          <w:rFonts w:ascii="Times New Roman" w:hAnsi="Times New Roman"/>
          <w:sz w:val="24"/>
          <w:szCs w:val="24"/>
        </w:rPr>
        <w:t xml:space="preserve">а, если они не присваиваются некоторому определённому свойству. Свойство по умолчанию устанавливается при помощи макроса </w:t>
      </w:r>
      <w:hyperlink r:id="rId1292" w:anchor="Q_CLASSINFO" w:history="1">
        <w:r w:rsidRPr="003A425A">
          <w:rPr>
            <w:rStyle w:val="a3"/>
            <w:rFonts w:ascii="Times New Roman" w:hAnsi="Times New Roman"/>
            <w:color w:val="auto"/>
            <w:sz w:val="24"/>
            <w:szCs w:val="24"/>
          </w:rPr>
          <w:t>Q_CLASSINFO</w:t>
        </w:r>
      </w:hyperlink>
      <w:r w:rsidRPr="003A425A">
        <w:rPr>
          <w:rFonts w:ascii="Times New Roman" w:hAnsi="Times New Roman"/>
          <w:sz w:val="24"/>
          <w:szCs w:val="24"/>
        </w:rPr>
        <w:t xml:space="preserve">() для класса с определённым "DefaultProperty" значением. </w:t>
      </w:r>
      <w:r w:rsidRPr="003A425A">
        <w:rPr>
          <w:rFonts w:ascii="Times New Roman" w:hAnsi="Times New Roman"/>
          <w:i/>
          <w:sz w:val="24"/>
          <w:szCs w:val="24"/>
        </w:rPr>
        <w:t>Есть хороший пример кода, который демонстрирует данное свойство.</w:t>
      </w:r>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При построении интерфейса пользователя с использованием </w:t>
      </w:r>
      <w:r w:rsidR="000A4493" w:rsidRPr="003A425A">
        <w:rPr>
          <w:rFonts w:ascii="Times New Roman" w:hAnsi="Times New Roman"/>
          <w:sz w:val="24"/>
          <w:szCs w:val="24"/>
        </w:rPr>
        <w:t>Qt Quick</w:t>
      </w:r>
      <w:r w:rsidRPr="003A425A">
        <w:rPr>
          <w:rFonts w:ascii="Times New Roman" w:hAnsi="Times New Roman"/>
          <w:sz w:val="24"/>
          <w:szCs w:val="24"/>
        </w:rPr>
        <w:t xml:space="preserve"> модуля,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ы, которые рисуются визуально, должны наследовать тип </w:t>
      </w:r>
      <w:r w:rsidRPr="003A425A">
        <w:rPr>
          <w:rFonts w:ascii="Times New Roman" w:hAnsi="Times New Roman"/>
          <w:sz w:val="24"/>
          <w:szCs w:val="24"/>
          <w:lang w:val="en-US"/>
        </w:rPr>
        <w:t>Item</w:t>
      </w:r>
      <w:r w:rsidRPr="003A425A">
        <w:rPr>
          <w:rFonts w:ascii="Times New Roman" w:hAnsi="Times New Roman"/>
          <w:sz w:val="24"/>
          <w:szCs w:val="24"/>
        </w:rPr>
        <w:t xml:space="preserve">, так как в </w:t>
      </w:r>
      <w:r w:rsidR="00FB6D7B" w:rsidRPr="003A425A">
        <w:rPr>
          <w:rFonts w:ascii="Times New Roman" w:hAnsi="Times New Roman"/>
          <w:sz w:val="24"/>
          <w:szCs w:val="24"/>
        </w:rPr>
        <w:t>QtQuick</w:t>
      </w:r>
      <w:r w:rsidRPr="003A425A">
        <w:rPr>
          <w:rFonts w:ascii="Times New Roman" w:hAnsi="Times New Roman"/>
          <w:sz w:val="24"/>
          <w:szCs w:val="24"/>
        </w:rPr>
        <w:t xml:space="preserve"> это базовый класс для всех </w:t>
      </w:r>
      <w:r w:rsidR="00085476" w:rsidRPr="003A425A">
        <w:rPr>
          <w:rFonts w:ascii="Times New Roman" w:hAnsi="Times New Roman"/>
          <w:sz w:val="24"/>
          <w:szCs w:val="24"/>
        </w:rPr>
        <w:t>объект</w:t>
      </w:r>
      <w:r w:rsidRPr="003A425A">
        <w:rPr>
          <w:rFonts w:ascii="Times New Roman" w:hAnsi="Times New Roman"/>
          <w:sz w:val="24"/>
          <w:szCs w:val="24"/>
        </w:rPr>
        <w:t xml:space="preserve">ов. Он реализуется классом С++ </w:t>
      </w:r>
      <w:hyperlink r:id="rId1293" w:history="1">
        <w:r w:rsidRPr="003A425A">
          <w:rPr>
            <w:rStyle w:val="a3"/>
            <w:rFonts w:ascii="Times New Roman" w:hAnsi="Times New Roman"/>
            <w:color w:val="auto"/>
            <w:sz w:val="24"/>
            <w:szCs w:val="24"/>
          </w:rPr>
          <w:t>QQuickItem</w:t>
        </w:r>
      </w:hyperlink>
      <w:r w:rsidRPr="003A425A">
        <w:rPr>
          <w:rFonts w:ascii="Times New Roman" w:hAnsi="Times New Roman"/>
          <w:sz w:val="24"/>
          <w:szCs w:val="24"/>
        </w:rPr>
        <w:t xml:space="preserve">, который также обеспечивается </w:t>
      </w:r>
      <w:r w:rsidR="000A4493" w:rsidRPr="003A425A">
        <w:rPr>
          <w:rFonts w:ascii="Times New Roman" w:hAnsi="Times New Roman"/>
          <w:sz w:val="24"/>
          <w:szCs w:val="24"/>
        </w:rPr>
        <w:t>Qt Quick</w:t>
      </w:r>
      <w:r w:rsidRPr="003A425A">
        <w:rPr>
          <w:rFonts w:ascii="Times New Roman" w:hAnsi="Times New Roman"/>
          <w:sz w:val="24"/>
          <w:szCs w:val="24"/>
        </w:rPr>
        <w:t xml:space="preserve"> модулем. Этот класс можно специализировать для добавления визуального типа, который можно интегрировать в </w:t>
      </w:r>
      <w:r w:rsidR="009B0257" w:rsidRPr="003A425A">
        <w:rPr>
          <w:rFonts w:ascii="Times New Roman" w:hAnsi="Times New Roman"/>
          <w:sz w:val="24"/>
          <w:szCs w:val="24"/>
        </w:rPr>
        <w:t>qml</w:t>
      </w:r>
      <w:r w:rsidRPr="003A425A">
        <w:rPr>
          <w:rFonts w:ascii="Times New Roman" w:hAnsi="Times New Roman"/>
          <w:sz w:val="24"/>
          <w:szCs w:val="24"/>
        </w:rPr>
        <w:t xml:space="preserve"> интерфейса пользователя.</w:t>
      </w:r>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Для некоторых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ных типов может быть предпочтительно запаздывать с инициализацией некоторых данных, пока </w:t>
      </w:r>
      <w:r w:rsidR="00085476" w:rsidRPr="003A425A">
        <w:rPr>
          <w:rFonts w:ascii="Times New Roman" w:hAnsi="Times New Roman"/>
          <w:sz w:val="24"/>
          <w:szCs w:val="24"/>
        </w:rPr>
        <w:t>объект</w:t>
      </w:r>
      <w:r w:rsidRPr="003A425A">
        <w:rPr>
          <w:rFonts w:ascii="Times New Roman" w:hAnsi="Times New Roman"/>
          <w:sz w:val="24"/>
          <w:szCs w:val="24"/>
        </w:rPr>
        <w:t xml:space="preserve"> не будет создан и все его свойства не будут установлены. Например, в случае, если инициализация дорогая, или пока инициализация не может произойти, пока не инициализированы значения свойств. Для этих целей </w:t>
      </w:r>
      <w:r w:rsidR="009B0257" w:rsidRPr="003A425A">
        <w:rPr>
          <w:rFonts w:ascii="Times New Roman" w:hAnsi="Times New Roman"/>
          <w:sz w:val="24"/>
          <w:szCs w:val="24"/>
        </w:rPr>
        <w:t>qml</w:t>
      </w:r>
      <w:r w:rsidRPr="003A425A">
        <w:rPr>
          <w:rFonts w:ascii="Times New Roman" w:hAnsi="Times New Roman"/>
          <w:sz w:val="24"/>
          <w:szCs w:val="24"/>
        </w:rPr>
        <w:t xml:space="preserve"> обеспечивает класс </w:t>
      </w:r>
      <w:hyperlink r:id="rId1294" w:history="1">
        <w:r w:rsidRPr="003A425A">
          <w:rPr>
            <w:rStyle w:val="a3"/>
            <w:rFonts w:ascii="Times New Roman" w:hAnsi="Times New Roman"/>
            <w:color w:val="auto"/>
            <w:sz w:val="24"/>
            <w:szCs w:val="24"/>
          </w:rPr>
          <w:t>QQmlParserStatus</w:t>
        </w:r>
      </w:hyperlink>
      <w:r w:rsidRPr="003A425A">
        <w:rPr>
          <w:rFonts w:ascii="Times New Roman" w:hAnsi="Times New Roman"/>
          <w:sz w:val="24"/>
          <w:szCs w:val="24"/>
        </w:rPr>
        <w:t xml:space="preserve">, который следует специализировать. Он содержит несколько методов, которые вызываются на определённых стадиях инстанцирования компонента. </w:t>
      </w:r>
      <w:r w:rsidRPr="003A425A">
        <w:rPr>
          <w:rFonts w:ascii="Times New Roman" w:hAnsi="Times New Roman"/>
          <w:i/>
          <w:sz w:val="24"/>
          <w:szCs w:val="24"/>
        </w:rPr>
        <w:t>Есть пример кода, как использовать данный класс.</w:t>
      </w:r>
    </w:p>
    <w:p w:rsidR="00630709" w:rsidRPr="003A425A" w:rsidRDefault="00630709" w:rsidP="003551B6">
      <w:pPr>
        <w:pStyle w:val="3"/>
        <w:rPr>
          <w:color w:val="FF0000"/>
        </w:rPr>
      </w:pPr>
      <w:bookmarkStart w:id="609" w:name="_Toc382058716"/>
      <w:r w:rsidRPr="003A425A">
        <w:rPr>
          <w:b w:val="0"/>
          <w:color w:val="FF0000"/>
          <w:sz w:val="24"/>
          <w:szCs w:val="24"/>
        </w:rPr>
        <w:lastRenderedPageBreak/>
        <w:t>ВСТРОЕННЫЕ С++ ОБЪЕКТЫ В QML ПРИ ПОМОЩИ СВОЙСТВ КОНТЕКСТА</w:t>
      </w:r>
      <w:bookmarkEnd w:id="609"/>
      <w:r w:rsidRPr="003A425A">
        <w:rPr>
          <w:color w:val="FF0000"/>
        </w:rPr>
        <w:t xml:space="preserve"> </w:t>
      </w:r>
    </w:p>
    <w:p w:rsidR="00566F15" w:rsidRPr="003A425A" w:rsidRDefault="00953454" w:rsidP="00630709">
      <w:pPr>
        <w:rPr>
          <w:rFonts w:ascii="Times New Roman" w:hAnsi="Times New Roman"/>
          <w:sz w:val="24"/>
          <w:szCs w:val="24"/>
        </w:rPr>
      </w:pPr>
      <w:hyperlink r:id="rId1295" w:history="1">
        <w:r w:rsidR="005A6BBD" w:rsidRPr="003A425A">
          <w:rPr>
            <w:rStyle w:val="a3"/>
            <w:rFonts w:ascii="Times New Roman" w:hAnsi="Times New Roman"/>
            <w:sz w:val="24"/>
            <w:szCs w:val="24"/>
          </w:rPr>
          <w:t>http://qt-project.org/doc/qt-5.1/qtqml/qtqml-cppintegration-contextproperties.html</w:t>
        </w:r>
      </w:hyperlink>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при загрузке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а в С++ приложение</w:t>
      </w:r>
      <w:r w:rsidR="0024202F" w:rsidRPr="003A425A">
        <w:rPr>
          <w:rFonts w:ascii="Times New Roman" w:hAnsi="Times New Roman"/>
          <w:sz w:val="24"/>
          <w:szCs w:val="24"/>
        </w:rPr>
        <w:t xml:space="preserve"> </w:t>
      </w:r>
      <w:r w:rsidRPr="003A425A">
        <w:rPr>
          <w:rFonts w:ascii="Times New Roman" w:hAnsi="Times New Roman"/>
          <w:sz w:val="24"/>
          <w:szCs w:val="24"/>
        </w:rPr>
        <w:t xml:space="preserve">может быть полезно напрямую вставить некоторые С++ данные, которые могут быть использованы из </w:t>
      </w:r>
      <w:r w:rsidR="009B0257" w:rsidRPr="003A425A">
        <w:rPr>
          <w:rFonts w:ascii="Times New Roman" w:hAnsi="Times New Roman"/>
          <w:sz w:val="24"/>
          <w:szCs w:val="24"/>
        </w:rPr>
        <w:t>qml</w:t>
      </w:r>
      <w:r w:rsidRPr="003A425A">
        <w:rPr>
          <w:rFonts w:ascii="Times New Roman" w:hAnsi="Times New Roman"/>
          <w:sz w:val="24"/>
          <w:szCs w:val="24"/>
        </w:rPr>
        <w:t xml:space="preserve"> кода. это делает возможным, например, запросить С++ метод на вставленный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или использовать экземпляр С++ </w:t>
      </w:r>
      <w:r w:rsidR="00085476" w:rsidRPr="003A425A">
        <w:rPr>
          <w:rFonts w:ascii="Times New Roman" w:hAnsi="Times New Roman"/>
          <w:sz w:val="24"/>
          <w:szCs w:val="24"/>
        </w:rPr>
        <w:t>объект</w:t>
      </w:r>
      <w:r w:rsidRPr="003A425A">
        <w:rPr>
          <w:rFonts w:ascii="Times New Roman" w:hAnsi="Times New Roman"/>
          <w:sz w:val="24"/>
          <w:szCs w:val="24"/>
        </w:rPr>
        <w:t xml:space="preserve">а в качестве модели данных для </w:t>
      </w:r>
      <w:r w:rsidR="009B0257" w:rsidRPr="003A425A">
        <w:rPr>
          <w:rFonts w:ascii="Times New Roman" w:hAnsi="Times New Roman"/>
          <w:sz w:val="24"/>
          <w:szCs w:val="24"/>
        </w:rPr>
        <w:t>qml</w:t>
      </w:r>
      <w:r w:rsidRPr="003A425A">
        <w:rPr>
          <w:rFonts w:ascii="Times New Roman" w:hAnsi="Times New Roman"/>
          <w:sz w:val="24"/>
          <w:szCs w:val="24"/>
        </w:rPr>
        <w:t xml:space="preserve"> изображений. Возможность вставки С++ данных в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делается возможной при помощи использования </w:t>
      </w:r>
      <w:hyperlink r:id="rId1296" w:history="1">
        <w:r w:rsidRPr="003A425A">
          <w:rPr>
            <w:rStyle w:val="a3"/>
            <w:rFonts w:ascii="Times New Roman" w:hAnsi="Times New Roman"/>
            <w:color w:val="auto"/>
            <w:sz w:val="24"/>
            <w:szCs w:val="24"/>
          </w:rPr>
          <w:t>QQmlContext</w:t>
        </w:r>
      </w:hyperlink>
      <w:r w:rsidRPr="003A425A">
        <w:rPr>
          <w:rFonts w:ascii="Times New Roman" w:hAnsi="Times New Roman"/>
          <w:sz w:val="24"/>
          <w:szCs w:val="24"/>
        </w:rPr>
        <w:t xml:space="preserve"> класса. Этот класс показывает данные в контекст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а, так что на данные можно сослаться напрямую из области видимости </w:t>
      </w:r>
      <w:r w:rsidR="009B0257" w:rsidRPr="003A425A">
        <w:rPr>
          <w:rFonts w:ascii="Times New Roman" w:hAnsi="Times New Roman"/>
          <w:sz w:val="24"/>
          <w:szCs w:val="24"/>
        </w:rPr>
        <w:t>qml</w:t>
      </w:r>
      <w:r w:rsidRPr="003A425A">
        <w:rPr>
          <w:rFonts w:ascii="Times New Roman" w:hAnsi="Times New Roman"/>
          <w:sz w:val="24"/>
          <w:szCs w:val="24"/>
        </w:rPr>
        <w:t xml:space="preserve"> кода. </w:t>
      </w:r>
      <w:r w:rsidR="00630709" w:rsidRPr="003A425A">
        <w:rPr>
          <w:rFonts w:ascii="Times New Roman" w:hAnsi="Times New Roman"/>
          <w:i/>
          <w:sz w:val="24"/>
          <w:szCs w:val="24"/>
        </w:rPr>
        <w:t>Е</w:t>
      </w:r>
      <w:r w:rsidRPr="003A425A">
        <w:rPr>
          <w:rFonts w:ascii="Times New Roman" w:hAnsi="Times New Roman"/>
          <w:i/>
          <w:sz w:val="24"/>
          <w:szCs w:val="24"/>
        </w:rPr>
        <w:t>сть простой пример использования данного класса.</w:t>
      </w:r>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Использовани</w:t>
      </w:r>
      <w:r w:rsidR="0024202F" w:rsidRPr="003A425A">
        <w:rPr>
          <w:rFonts w:ascii="Times New Roman" w:hAnsi="Times New Roman"/>
          <w:sz w:val="24"/>
          <w:szCs w:val="24"/>
        </w:rPr>
        <w:t>е</w:t>
      </w:r>
      <w:r w:rsidRPr="003A425A">
        <w:rPr>
          <w:rFonts w:ascii="Times New Roman" w:hAnsi="Times New Roman"/>
          <w:sz w:val="24"/>
          <w:szCs w:val="24"/>
        </w:rPr>
        <w:t xml:space="preserve"> контекста не при инициализации приложения может привести к серьёзному упадку производительности, так как при этом переоцениваются вс</w:t>
      </w:r>
      <w:r w:rsidR="0024202F" w:rsidRPr="003A425A">
        <w:rPr>
          <w:rFonts w:ascii="Times New Roman" w:hAnsi="Times New Roman"/>
          <w:sz w:val="24"/>
          <w:szCs w:val="24"/>
        </w:rPr>
        <w:t>ё</w:t>
      </w:r>
      <w:r w:rsidRPr="003A425A">
        <w:rPr>
          <w:rFonts w:ascii="Times New Roman" w:hAnsi="Times New Roman"/>
          <w:sz w:val="24"/>
          <w:szCs w:val="24"/>
        </w:rPr>
        <w:t xml:space="preserve"> выражения.</w:t>
      </w:r>
      <w:r w:rsidR="00630709" w:rsidRPr="003A425A">
        <w:rPr>
          <w:rFonts w:ascii="Times New Roman" w:hAnsi="Times New Roman"/>
          <w:sz w:val="24"/>
          <w:szCs w:val="24"/>
        </w:rPr>
        <w:t xml:space="preserve"> </w:t>
      </w:r>
      <w:r w:rsidRPr="003A425A">
        <w:rPr>
          <w:rFonts w:ascii="Times New Roman" w:hAnsi="Times New Roman"/>
          <w:sz w:val="24"/>
          <w:szCs w:val="24"/>
        </w:rPr>
        <w:t xml:space="preserve">Контекстные свойства могут иметь значения </w:t>
      </w:r>
      <w:hyperlink r:id="rId1297" w:history="1">
        <w:r w:rsidRPr="003A425A">
          <w:rPr>
            <w:rStyle w:val="a3"/>
            <w:rFonts w:ascii="Times New Roman" w:hAnsi="Times New Roman"/>
            <w:color w:val="auto"/>
            <w:sz w:val="24"/>
            <w:szCs w:val="24"/>
          </w:rPr>
          <w:t>QVariant</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1298"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Частные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могут быть напрямую изменены в </w:t>
      </w:r>
      <w:r w:rsidR="009B0257" w:rsidRPr="003A425A">
        <w:rPr>
          <w:rFonts w:ascii="Times New Roman" w:hAnsi="Times New Roman"/>
          <w:sz w:val="24"/>
          <w:szCs w:val="24"/>
        </w:rPr>
        <w:t>qml</w:t>
      </w:r>
      <w:r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использования </w:t>
      </w:r>
      <w:r w:rsidR="00085476" w:rsidRPr="003A425A">
        <w:rPr>
          <w:rFonts w:ascii="Times New Roman" w:hAnsi="Times New Roman"/>
          <w:i/>
          <w:sz w:val="24"/>
          <w:szCs w:val="24"/>
        </w:rPr>
        <w:t>объект</w:t>
      </w:r>
      <w:r w:rsidRPr="003A425A">
        <w:rPr>
          <w:rFonts w:ascii="Times New Roman" w:hAnsi="Times New Roman"/>
          <w:i/>
          <w:sz w:val="24"/>
          <w:szCs w:val="24"/>
        </w:rPr>
        <w:t xml:space="preserve">а из </w:t>
      </w:r>
      <w:r w:rsidR="009B0257" w:rsidRPr="003A425A">
        <w:rPr>
          <w:rFonts w:ascii="Times New Roman" w:hAnsi="Times New Roman"/>
          <w:i/>
          <w:sz w:val="24"/>
          <w:szCs w:val="24"/>
        </w:rPr>
        <w:t>qml</w:t>
      </w:r>
      <w:r w:rsidRPr="003A425A">
        <w:rPr>
          <w:rFonts w:ascii="Times New Roman" w:hAnsi="Times New Roman"/>
          <w:i/>
          <w:sz w:val="24"/>
          <w:szCs w:val="24"/>
        </w:rPr>
        <w:t>.</w:t>
      </w:r>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Если </w:t>
      </w:r>
      <w:r w:rsidR="009B0257" w:rsidRPr="003A425A">
        <w:rPr>
          <w:rFonts w:ascii="Times New Roman" w:hAnsi="Times New Roman"/>
          <w:sz w:val="24"/>
          <w:szCs w:val="24"/>
        </w:rPr>
        <w:t>qml</w:t>
      </w:r>
      <w:r w:rsidRPr="003A425A">
        <w:rPr>
          <w:rFonts w:ascii="Times New Roman" w:hAnsi="Times New Roman"/>
          <w:sz w:val="24"/>
          <w:szCs w:val="24"/>
        </w:rPr>
        <w:t xml:space="preserve"> хочет получать сигналы от контекстного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то следует использовать тип </w:t>
      </w:r>
      <w:r w:rsidRPr="003A425A">
        <w:rPr>
          <w:rFonts w:ascii="Times New Roman" w:hAnsi="Times New Roman"/>
          <w:sz w:val="24"/>
          <w:szCs w:val="24"/>
          <w:lang w:val="en-US"/>
        </w:rPr>
        <w:t>Connections</w:t>
      </w:r>
      <w:r w:rsidRPr="003A425A">
        <w:rPr>
          <w:rFonts w:ascii="Times New Roman" w:hAnsi="Times New Roman"/>
          <w:sz w:val="24"/>
          <w:szCs w:val="24"/>
        </w:rPr>
        <w:t xml:space="preserve">. </w:t>
      </w:r>
      <w:r w:rsidRPr="003A425A">
        <w:rPr>
          <w:rFonts w:ascii="Times New Roman" w:hAnsi="Times New Roman"/>
          <w:i/>
          <w:sz w:val="24"/>
          <w:szCs w:val="24"/>
        </w:rPr>
        <w:t>Есть пример кода.</w:t>
      </w:r>
      <w:r w:rsidR="00630709" w:rsidRPr="003A425A">
        <w:rPr>
          <w:rFonts w:ascii="Times New Roman" w:hAnsi="Times New Roman"/>
          <w:i/>
          <w:sz w:val="24"/>
          <w:szCs w:val="24"/>
        </w:rPr>
        <w:t xml:space="preserve"> </w:t>
      </w:r>
      <w:r w:rsidRPr="003A425A">
        <w:rPr>
          <w:rFonts w:ascii="Times New Roman" w:hAnsi="Times New Roman"/>
          <w:sz w:val="24"/>
          <w:szCs w:val="24"/>
        </w:rPr>
        <w:t xml:space="preserve">Контекст может быть полезен для использования основанных на С++ моделей в </w:t>
      </w:r>
      <w:r w:rsidR="009B0257" w:rsidRPr="003A425A">
        <w:rPr>
          <w:rFonts w:ascii="Times New Roman" w:hAnsi="Times New Roman"/>
          <w:sz w:val="24"/>
          <w:szCs w:val="24"/>
        </w:rPr>
        <w:t>qml</w:t>
      </w:r>
      <w:r w:rsidRPr="003A425A">
        <w:rPr>
          <w:rFonts w:ascii="Times New Roman" w:hAnsi="Times New Roman"/>
          <w:sz w:val="24"/>
          <w:szCs w:val="24"/>
        </w:rPr>
        <w:t xml:space="preserve"> представлении.</w:t>
      </w:r>
    </w:p>
    <w:p w:rsidR="00630709" w:rsidRPr="003A425A" w:rsidRDefault="00630709" w:rsidP="003551B6">
      <w:pPr>
        <w:pStyle w:val="3"/>
        <w:rPr>
          <w:b w:val="0"/>
          <w:sz w:val="24"/>
          <w:szCs w:val="24"/>
        </w:rPr>
      </w:pPr>
      <w:bookmarkStart w:id="610" w:name="_Toc382058717"/>
      <w:r w:rsidRPr="003A425A">
        <w:rPr>
          <w:b w:val="0"/>
          <w:sz w:val="24"/>
          <w:szCs w:val="24"/>
        </w:rPr>
        <w:t>ИНТЕГРИРОВАНИЕ С QML ОБЪЕКТАМИ ИЗ С++</w:t>
      </w:r>
      <w:bookmarkEnd w:id="610"/>
    </w:p>
    <w:p w:rsidR="005A6BBD" w:rsidRPr="003A425A" w:rsidRDefault="00953454" w:rsidP="000B712D">
      <w:pPr>
        <w:jc w:val="both"/>
        <w:rPr>
          <w:rFonts w:ascii="Times New Roman" w:hAnsi="Times New Roman"/>
          <w:sz w:val="24"/>
          <w:szCs w:val="24"/>
        </w:rPr>
      </w:pPr>
      <w:hyperlink r:id="rId1299" w:history="1">
        <w:r w:rsidR="005A6BBD" w:rsidRPr="003A425A">
          <w:rPr>
            <w:rStyle w:val="a3"/>
            <w:rFonts w:ascii="Times New Roman" w:hAnsi="Times New Roman"/>
            <w:sz w:val="24"/>
            <w:szCs w:val="24"/>
          </w:rPr>
          <w:t>http://qt-project.org/doc/qt-5.1/qtqml/qtqml-cppintegration-interactqmlfromcpp.html</w:t>
        </w:r>
      </w:hyperlink>
    </w:p>
    <w:p w:rsidR="005A6BBD" w:rsidRPr="003A425A" w:rsidRDefault="00572174" w:rsidP="000B712D">
      <w:pPr>
        <w:jc w:val="both"/>
        <w:rPr>
          <w:rFonts w:ascii="Times New Roman" w:hAnsi="Times New Roman"/>
          <w:sz w:val="24"/>
          <w:szCs w:val="24"/>
        </w:rPr>
      </w:pPr>
      <w:r w:rsidRPr="003A425A">
        <w:rPr>
          <w:rFonts w:ascii="Times New Roman" w:hAnsi="Times New Roman"/>
          <w:sz w:val="24"/>
          <w:szCs w:val="24"/>
        </w:rPr>
        <w:t>В</w:t>
      </w:r>
      <w:r w:rsidR="005A6BBD" w:rsidRPr="003A425A">
        <w:rPr>
          <w:rFonts w:ascii="Times New Roman" w:hAnsi="Times New Roman"/>
          <w:sz w:val="24"/>
          <w:szCs w:val="24"/>
        </w:rPr>
        <w:t xml:space="preserve">се типы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являются </w:t>
      </w:r>
      <w:hyperlink r:id="rId1300" w:history="1">
        <w:r w:rsidR="005A6BBD" w:rsidRPr="003A425A">
          <w:rPr>
            <w:rStyle w:val="a3"/>
            <w:rFonts w:ascii="Times New Roman" w:hAnsi="Times New Roman"/>
            <w:color w:val="auto"/>
            <w:sz w:val="24"/>
            <w:szCs w:val="24"/>
          </w:rPr>
          <w:t>QObject</w:t>
        </w:r>
      </w:hyperlink>
      <w:r w:rsidR="005A6BBD" w:rsidRPr="003A425A">
        <w:rPr>
          <w:rFonts w:ascii="Times New Roman" w:hAnsi="Times New Roman"/>
          <w:sz w:val="24"/>
          <w:szCs w:val="24"/>
        </w:rPr>
        <w:t xml:space="preserve">-derived типами. Это означает, что движок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использует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мета-</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ную систему для динамического инстанцирования любого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ного типа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и проверяет созданные </w:t>
      </w:r>
      <w:r w:rsidR="00085476" w:rsidRPr="003A425A">
        <w:rPr>
          <w:rFonts w:ascii="Times New Roman" w:hAnsi="Times New Roman"/>
          <w:sz w:val="24"/>
          <w:szCs w:val="24"/>
        </w:rPr>
        <w:t>объект</w:t>
      </w:r>
      <w:r w:rsidR="005A6BBD" w:rsidRPr="003A425A">
        <w:rPr>
          <w:rFonts w:ascii="Times New Roman" w:hAnsi="Times New Roman"/>
          <w:sz w:val="24"/>
          <w:szCs w:val="24"/>
        </w:rPr>
        <w:t>ы.</w:t>
      </w:r>
    </w:p>
    <w:p w:rsidR="005A6BBD" w:rsidRPr="003A425A" w:rsidRDefault="009B0257" w:rsidP="000B712D">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компонент может быть загружен в С++ при помощи классов </w:t>
      </w:r>
      <w:hyperlink r:id="rId1301" w:history="1">
        <w:r w:rsidR="005A6BBD" w:rsidRPr="003A425A">
          <w:rPr>
            <w:rStyle w:val="a3"/>
            <w:rFonts w:ascii="Times New Roman" w:hAnsi="Times New Roman"/>
            <w:color w:val="auto"/>
            <w:sz w:val="24"/>
            <w:szCs w:val="24"/>
          </w:rPr>
          <w:t>QQmlComponent</w:t>
        </w:r>
      </w:hyperlink>
      <w:r w:rsidR="005A6BBD" w:rsidRPr="003A425A">
        <w:rPr>
          <w:rFonts w:ascii="Times New Roman" w:hAnsi="Times New Roman"/>
          <w:sz w:val="24"/>
          <w:szCs w:val="24"/>
        </w:rPr>
        <w:t xml:space="preserve"> </w:t>
      </w:r>
      <w:r w:rsidR="007615BE" w:rsidRPr="003A425A">
        <w:rPr>
          <w:rFonts w:ascii="Times New Roman" w:hAnsi="Times New Roman"/>
          <w:sz w:val="24"/>
          <w:szCs w:val="24"/>
        </w:rPr>
        <w:t>или</w:t>
      </w:r>
      <w:r w:rsidR="005A6BBD" w:rsidRPr="003A425A">
        <w:rPr>
          <w:rFonts w:ascii="Times New Roman" w:hAnsi="Times New Roman"/>
          <w:sz w:val="24"/>
          <w:szCs w:val="24"/>
        </w:rPr>
        <w:t xml:space="preserve"> </w:t>
      </w:r>
      <w:hyperlink r:id="rId1302" w:history="1">
        <w:r w:rsidR="005A6BBD" w:rsidRPr="003A425A">
          <w:rPr>
            <w:rStyle w:val="a3"/>
            <w:rFonts w:ascii="Times New Roman" w:hAnsi="Times New Roman"/>
            <w:color w:val="auto"/>
            <w:sz w:val="24"/>
            <w:szCs w:val="24"/>
          </w:rPr>
          <w:t>QQuickView</w:t>
        </w:r>
      </w:hyperlink>
      <w:r w:rsidR="005A6BBD" w:rsidRPr="003A425A">
        <w:rPr>
          <w:rFonts w:ascii="Times New Roman" w:hAnsi="Times New Roman"/>
          <w:sz w:val="24"/>
          <w:szCs w:val="24"/>
        </w:rPr>
        <w:t xml:space="preserve">. Первый загружает </w:t>
      </w:r>
      <w:r w:rsidRPr="003A425A">
        <w:rPr>
          <w:rFonts w:ascii="Times New Roman" w:hAnsi="Times New Roman"/>
          <w:sz w:val="24"/>
          <w:szCs w:val="24"/>
        </w:rPr>
        <w:t>qml</w:t>
      </w:r>
      <w:r w:rsidR="005A6BBD" w:rsidRPr="003A425A">
        <w:rPr>
          <w:rFonts w:ascii="Times New Roman" w:hAnsi="Times New Roman"/>
          <w:sz w:val="24"/>
          <w:szCs w:val="24"/>
        </w:rPr>
        <w:t xml:space="preserve"> документ как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а второй является оконным подклассом, поэтому загружаемый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 будет также нарисован. Этот класс используется для интегрирования отображаемого документа </w:t>
      </w:r>
      <w:r w:rsidRPr="003A425A">
        <w:rPr>
          <w:rFonts w:ascii="Times New Roman" w:hAnsi="Times New Roman"/>
          <w:sz w:val="24"/>
          <w:szCs w:val="24"/>
        </w:rPr>
        <w:t>qml</w:t>
      </w:r>
      <w:r w:rsidR="005A6BBD" w:rsidRPr="003A425A">
        <w:rPr>
          <w:rFonts w:ascii="Times New Roman" w:hAnsi="Times New Roman"/>
          <w:sz w:val="24"/>
          <w:szCs w:val="24"/>
        </w:rPr>
        <w:t xml:space="preserve"> в интерфейс пользователя.</w:t>
      </w:r>
      <w:r w:rsidR="00572174" w:rsidRPr="003A425A">
        <w:rPr>
          <w:rFonts w:ascii="Times New Roman" w:hAnsi="Times New Roman"/>
          <w:sz w:val="24"/>
          <w:szCs w:val="24"/>
        </w:rPr>
        <w:t xml:space="preserve"> </w:t>
      </w:r>
      <w:r w:rsidR="005A6BBD" w:rsidRPr="003A425A">
        <w:rPr>
          <w:rFonts w:ascii="Times New Roman" w:hAnsi="Times New Roman"/>
          <w:i/>
          <w:sz w:val="24"/>
          <w:szCs w:val="24"/>
        </w:rPr>
        <w:t xml:space="preserve">Есть примеры использования каждого их этих классов. Также показано затем, как вызывать методы </w:t>
      </w:r>
      <w:r w:rsidRPr="003A425A">
        <w:rPr>
          <w:rFonts w:ascii="Times New Roman" w:hAnsi="Times New Roman"/>
          <w:i/>
          <w:sz w:val="24"/>
          <w:szCs w:val="24"/>
        </w:rPr>
        <w:t>qml</w:t>
      </w:r>
      <w:r w:rsidR="005A6BBD" w:rsidRPr="003A425A">
        <w:rPr>
          <w:rFonts w:ascii="Times New Roman" w:hAnsi="Times New Roman"/>
          <w:i/>
          <w:sz w:val="24"/>
          <w:szCs w:val="24"/>
        </w:rPr>
        <w:t xml:space="preserve"> </w:t>
      </w:r>
      <w:r w:rsidR="00085476" w:rsidRPr="003A425A">
        <w:rPr>
          <w:rFonts w:ascii="Times New Roman" w:hAnsi="Times New Roman"/>
          <w:i/>
          <w:sz w:val="24"/>
          <w:szCs w:val="24"/>
        </w:rPr>
        <w:t>объект</w:t>
      </w:r>
      <w:r w:rsidR="005A6BBD" w:rsidRPr="003A425A">
        <w:rPr>
          <w:rFonts w:ascii="Times New Roman" w:hAnsi="Times New Roman"/>
          <w:i/>
          <w:sz w:val="24"/>
          <w:szCs w:val="24"/>
        </w:rPr>
        <w:t>а.</w:t>
      </w:r>
      <w:r w:rsidR="00572174" w:rsidRPr="003A425A">
        <w:rPr>
          <w:rFonts w:ascii="Times New Roman" w:hAnsi="Times New Roman"/>
          <w:i/>
          <w:sz w:val="24"/>
          <w:szCs w:val="24"/>
        </w:rPr>
        <w:t xml:space="preserve"> </w:t>
      </w:r>
      <w:r w:rsidR="005A6BBD" w:rsidRPr="003A425A">
        <w:rPr>
          <w:rFonts w:ascii="Times New Roman" w:hAnsi="Times New Roman"/>
          <w:i/>
          <w:sz w:val="24"/>
          <w:szCs w:val="24"/>
        </w:rPr>
        <w:t xml:space="preserve">Затем показано, как получать доступ к дочерним </w:t>
      </w:r>
      <w:r w:rsidR="00085476" w:rsidRPr="003A425A">
        <w:rPr>
          <w:rFonts w:ascii="Times New Roman" w:hAnsi="Times New Roman"/>
          <w:i/>
          <w:sz w:val="24"/>
          <w:szCs w:val="24"/>
        </w:rPr>
        <w:t>объект</w:t>
      </w:r>
      <w:r w:rsidR="005A6BBD" w:rsidRPr="003A425A">
        <w:rPr>
          <w:rFonts w:ascii="Times New Roman" w:hAnsi="Times New Roman"/>
          <w:i/>
          <w:sz w:val="24"/>
          <w:szCs w:val="24"/>
        </w:rPr>
        <w:t>ам.</w:t>
      </w:r>
    </w:p>
    <w:p w:rsidR="005A6BBD" w:rsidRPr="003A425A" w:rsidRDefault="005A6BBD" w:rsidP="000B712D">
      <w:pPr>
        <w:jc w:val="both"/>
        <w:rPr>
          <w:rFonts w:ascii="Times New Roman" w:hAnsi="Times New Roman"/>
          <w:color w:val="00B050"/>
          <w:sz w:val="24"/>
          <w:szCs w:val="24"/>
        </w:rPr>
      </w:pPr>
      <w:r w:rsidRPr="003A425A">
        <w:rPr>
          <w:rFonts w:ascii="Times New Roman" w:hAnsi="Times New Roman"/>
          <w:color w:val="00B050"/>
          <w:sz w:val="24"/>
          <w:szCs w:val="24"/>
        </w:rPr>
        <w:t>Авторы рекомендую</w:t>
      </w:r>
      <w:r w:rsidR="0019680D" w:rsidRPr="003A425A">
        <w:rPr>
          <w:rFonts w:ascii="Times New Roman" w:hAnsi="Times New Roman"/>
          <w:color w:val="00B050"/>
          <w:sz w:val="24"/>
          <w:szCs w:val="24"/>
        </w:rPr>
        <w:t>т</w:t>
      </w:r>
      <w:r w:rsidRPr="003A425A">
        <w:rPr>
          <w:rFonts w:ascii="Times New Roman" w:hAnsi="Times New Roman"/>
          <w:color w:val="00B050"/>
          <w:sz w:val="24"/>
          <w:szCs w:val="24"/>
        </w:rPr>
        <w:t xml:space="preserve"> не использовать С++ для доступа к </w:t>
      </w:r>
      <w:r w:rsidR="00572174" w:rsidRPr="003A425A">
        <w:rPr>
          <w:rFonts w:ascii="Times New Roman" w:hAnsi="Times New Roman"/>
          <w:color w:val="00B050"/>
          <w:sz w:val="24"/>
          <w:szCs w:val="24"/>
        </w:rPr>
        <w:t>г</w:t>
      </w:r>
      <w:r w:rsidR="00802DEE" w:rsidRPr="003A425A">
        <w:rPr>
          <w:rFonts w:ascii="Times New Roman" w:hAnsi="Times New Roman"/>
          <w:color w:val="00B050"/>
          <w:sz w:val="24"/>
          <w:szCs w:val="24"/>
        </w:rPr>
        <w:t>лубок</w:t>
      </w:r>
      <w:r w:rsidRPr="003A425A">
        <w:rPr>
          <w:rFonts w:ascii="Times New Roman" w:hAnsi="Times New Roman"/>
          <w:color w:val="00B050"/>
          <w:sz w:val="24"/>
          <w:szCs w:val="24"/>
        </w:rPr>
        <w:t xml:space="preserve">им дочкам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xml:space="preserve"> </w:t>
      </w:r>
      <w:r w:rsidR="00085476" w:rsidRPr="003A425A">
        <w:rPr>
          <w:rFonts w:ascii="Times New Roman" w:hAnsi="Times New Roman"/>
          <w:color w:val="00B050"/>
          <w:sz w:val="24"/>
          <w:szCs w:val="24"/>
        </w:rPr>
        <w:t>объект</w:t>
      </w:r>
      <w:r w:rsidRPr="003A425A">
        <w:rPr>
          <w:rFonts w:ascii="Times New Roman" w:hAnsi="Times New Roman"/>
          <w:color w:val="00B050"/>
          <w:sz w:val="24"/>
          <w:szCs w:val="24"/>
        </w:rPr>
        <w:t xml:space="preserve">а, так как это разрушает основной принцип </w:t>
      </w:r>
      <w:r w:rsidR="009B0257" w:rsidRPr="003A425A">
        <w:rPr>
          <w:rFonts w:ascii="Times New Roman" w:hAnsi="Times New Roman"/>
          <w:color w:val="00B050"/>
          <w:sz w:val="24"/>
          <w:szCs w:val="24"/>
        </w:rPr>
        <w:t>qml</w:t>
      </w:r>
      <w:r w:rsidRPr="003A425A">
        <w:rPr>
          <w:rFonts w:ascii="Times New Roman" w:hAnsi="Times New Roman"/>
          <w:color w:val="00B050"/>
          <w:sz w:val="24"/>
          <w:szCs w:val="24"/>
        </w:rPr>
        <w:t>: отделить логику приложения С++ от интерфейса пользователя.</w:t>
      </w:r>
    </w:p>
    <w:p w:rsidR="005A6BBD" w:rsidRPr="003A425A" w:rsidRDefault="005A6BBD" w:rsidP="000B712D">
      <w:pPr>
        <w:jc w:val="both"/>
        <w:rPr>
          <w:rFonts w:ascii="Times New Roman" w:hAnsi="Times New Roman"/>
          <w:i/>
          <w:sz w:val="24"/>
          <w:szCs w:val="24"/>
        </w:rPr>
      </w:pPr>
      <w:r w:rsidRPr="003A425A">
        <w:rPr>
          <w:rFonts w:ascii="Times New Roman" w:hAnsi="Times New Roman"/>
          <w:i/>
          <w:sz w:val="24"/>
          <w:szCs w:val="24"/>
        </w:rPr>
        <w:t xml:space="preserve">Затем показано, как получать доступ к свойствам </w:t>
      </w:r>
      <w:r w:rsidR="00085476" w:rsidRPr="003A425A">
        <w:rPr>
          <w:rFonts w:ascii="Times New Roman" w:hAnsi="Times New Roman"/>
          <w:i/>
          <w:sz w:val="24"/>
          <w:szCs w:val="24"/>
        </w:rPr>
        <w:t>объект</w:t>
      </w:r>
      <w:r w:rsidRPr="003A425A">
        <w:rPr>
          <w:rFonts w:ascii="Times New Roman" w:hAnsi="Times New Roman"/>
          <w:i/>
          <w:sz w:val="24"/>
          <w:szCs w:val="24"/>
        </w:rPr>
        <w:t xml:space="preserve">ов </w:t>
      </w:r>
      <w:r w:rsidR="009B0257" w:rsidRPr="003A425A">
        <w:rPr>
          <w:rFonts w:ascii="Times New Roman" w:hAnsi="Times New Roman"/>
          <w:i/>
          <w:sz w:val="24"/>
          <w:szCs w:val="24"/>
        </w:rPr>
        <w:t>qml</w:t>
      </w:r>
      <w:r w:rsidRPr="003A425A">
        <w:rPr>
          <w:rFonts w:ascii="Times New Roman" w:hAnsi="Times New Roman"/>
          <w:i/>
          <w:sz w:val="24"/>
          <w:szCs w:val="24"/>
        </w:rPr>
        <w:t>.</w:t>
      </w:r>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Для модификации свойства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009B0257" w:rsidRPr="003A425A">
        <w:rPr>
          <w:rFonts w:ascii="Times New Roman" w:hAnsi="Times New Roman"/>
          <w:sz w:val="24"/>
          <w:szCs w:val="24"/>
        </w:rPr>
        <w:t>qml</w:t>
      </w:r>
      <w:r w:rsidRPr="003A425A">
        <w:rPr>
          <w:rFonts w:ascii="Times New Roman" w:hAnsi="Times New Roman"/>
          <w:sz w:val="24"/>
          <w:szCs w:val="24"/>
        </w:rPr>
        <w:t xml:space="preserve"> всегда используйте </w:t>
      </w:r>
      <w:hyperlink r:id="rId1303" w:anchor="setProperty" w:history="1">
        <w:r w:rsidRPr="003A425A">
          <w:rPr>
            <w:rStyle w:val="a3"/>
            <w:rFonts w:ascii="Times New Roman" w:hAnsi="Times New Roman"/>
            <w:color w:val="auto"/>
            <w:sz w:val="24"/>
            <w:szCs w:val="24"/>
          </w:rPr>
          <w:t>QObject::setProperty</w:t>
        </w:r>
      </w:hyperlink>
      <w:r w:rsidRPr="003A425A">
        <w:rPr>
          <w:rFonts w:ascii="Times New Roman" w:hAnsi="Times New Roman"/>
          <w:sz w:val="24"/>
          <w:szCs w:val="24"/>
        </w:rPr>
        <w:t xml:space="preserve">(), </w:t>
      </w:r>
      <w:hyperlink r:id="rId1304" w:history="1">
        <w:r w:rsidRPr="003A425A">
          <w:rPr>
            <w:rStyle w:val="a3"/>
            <w:rFonts w:ascii="Times New Roman" w:hAnsi="Times New Roman"/>
            <w:color w:val="auto"/>
            <w:sz w:val="24"/>
            <w:szCs w:val="24"/>
          </w:rPr>
          <w:t>QQmlProperty</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1305" w:anchor="write" w:history="1">
        <w:r w:rsidRPr="003A425A">
          <w:rPr>
            <w:rStyle w:val="a3"/>
            <w:rFonts w:ascii="Times New Roman" w:hAnsi="Times New Roman"/>
            <w:color w:val="auto"/>
            <w:sz w:val="24"/>
            <w:szCs w:val="24"/>
          </w:rPr>
          <w:t>QMetaProperty::write</w:t>
        </w:r>
      </w:hyperlink>
      <w:r w:rsidRPr="003A425A">
        <w:rPr>
          <w:rFonts w:ascii="Times New Roman" w:hAnsi="Times New Roman"/>
          <w:sz w:val="24"/>
          <w:szCs w:val="24"/>
        </w:rPr>
        <w:t>(), чтобы движок осознал изменение свойства.</w:t>
      </w:r>
      <w:r w:rsidR="00572174" w:rsidRPr="003A425A">
        <w:rPr>
          <w:rFonts w:ascii="Times New Roman" w:hAnsi="Times New Roman"/>
          <w:sz w:val="24"/>
          <w:szCs w:val="24"/>
        </w:rPr>
        <w:t xml:space="preserve"> </w:t>
      </w:r>
      <w:r w:rsidRPr="003A425A">
        <w:rPr>
          <w:rFonts w:ascii="Times New Roman" w:hAnsi="Times New Roman"/>
          <w:i/>
          <w:sz w:val="24"/>
          <w:szCs w:val="24"/>
        </w:rPr>
        <w:t>Есть пример плохого способа изменения свойства.</w:t>
      </w:r>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lastRenderedPageBreak/>
        <w:t xml:space="preserve">Функция </w:t>
      </w:r>
      <w:hyperlink r:id="rId1306" w:anchor="invokeMethod" w:history="1">
        <w:r w:rsidRPr="003A425A">
          <w:rPr>
            <w:rStyle w:val="a3"/>
            <w:rFonts w:ascii="Times New Roman" w:hAnsi="Times New Roman"/>
            <w:color w:val="auto"/>
            <w:sz w:val="24"/>
            <w:szCs w:val="24"/>
          </w:rPr>
          <w:t>QMetaObject::invokeMethod</w:t>
        </w:r>
      </w:hyperlink>
      <w:r w:rsidRPr="003A425A">
        <w:rPr>
          <w:rFonts w:ascii="Times New Roman" w:hAnsi="Times New Roman"/>
          <w:sz w:val="24"/>
          <w:szCs w:val="24"/>
        </w:rPr>
        <w:t xml:space="preserve">() используется для запроса </w:t>
      </w:r>
      <w:r w:rsidR="009B0257" w:rsidRPr="003A425A">
        <w:rPr>
          <w:rFonts w:ascii="Times New Roman" w:hAnsi="Times New Roman"/>
          <w:sz w:val="24"/>
          <w:szCs w:val="24"/>
        </w:rPr>
        <w:t>qml</w:t>
      </w:r>
      <w:r w:rsidRPr="003A425A">
        <w:rPr>
          <w:rFonts w:ascii="Times New Roman" w:hAnsi="Times New Roman"/>
          <w:sz w:val="24"/>
          <w:szCs w:val="24"/>
        </w:rPr>
        <w:t xml:space="preserve"> метода из С++. Есть пример кода.</w:t>
      </w:r>
      <w:r w:rsidR="00572174"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сигналы автоматически доступны из С++ и могут быть связаны с использованием </w:t>
      </w:r>
      <w:hyperlink r:id="rId1307" w:anchor="connect" w:history="1">
        <w:r w:rsidRPr="003A425A">
          <w:rPr>
            <w:rStyle w:val="a3"/>
            <w:rFonts w:ascii="Times New Roman" w:hAnsi="Times New Roman"/>
            <w:color w:val="auto"/>
            <w:sz w:val="24"/>
            <w:szCs w:val="24"/>
          </w:rPr>
          <w:t>QObject::connect</w:t>
        </w:r>
      </w:hyperlink>
      <w:r w:rsidRPr="003A425A">
        <w:rPr>
          <w:rFonts w:ascii="Times New Roman" w:hAnsi="Times New Roman"/>
          <w:sz w:val="24"/>
          <w:szCs w:val="24"/>
        </w:rPr>
        <w:t xml:space="preserve">(). </w:t>
      </w:r>
      <w:r w:rsidRPr="003A425A">
        <w:rPr>
          <w:rFonts w:ascii="Times New Roman" w:hAnsi="Times New Roman"/>
          <w:i/>
          <w:sz w:val="24"/>
          <w:szCs w:val="24"/>
        </w:rPr>
        <w:t>Есть пример кода.</w:t>
      </w:r>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Если параметром в </w:t>
      </w:r>
      <w:r w:rsidR="009B0257" w:rsidRPr="003A425A">
        <w:rPr>
          <w:rFonts w:ascii="Times New Roman" w:hAnsi="Times New Roman"/>
          <w:sz w:val="24"/>
          <w:szCs w:val="24"/>
        </w:rPr>
        <w:t>qml</w:t>
      </w:r>
      <w:r w:rsidRPr="003A425A">
        <w:rPr>
          <w:rFonts w:ascii="Times New Roman" w:hAnsi="Times New Roman"/>
          <w:sz w:val="24"/>
          <w:szCs w:val="24"/>
        </w:rPr>
        <w:t xml:space="preserve"> является </w:t>
      </w:r>
      <w:r w:rsidR="00085476" w:rsidRPr="003A425A">
        <w:rPr>
          <w:rFonts w:ascii="Times New Roman" w:hAnsi="Times New Roman"/>
          <w:sz w:val="24"/>
          <w:szCs w:val="24"/>
        </w:rPr>
        <w:t>объект</w:t>
      </w:r>
      <w:r w:rsidRPr="003A425A">
        <w:rPr>
          <w:rFonts w:ascii="Times New Roman" w:hAnsi="Times New Roman"/>
          <w:sz w:val="24"/>
          <w:szCs w:val="24"/>
        </w:rPr>
        <w:t xml:space="preserve"> С++, то следует использовать тип </w:t>
      </w:r>
      <w:r w:rsidRPr="003A425A">
        <w:rPr>
          <w:rFonts w:ascii="Times New Roman" w:hAnsi="Times New Roman"/>
          <w:sz w:val="24"/>
          <w:szCs w:val="24"/>
          <w:lang w:val="en-US"/>
        </w:rPr>
        <w:t>var</w:t>
      </w:r>
      <w:r w:rsidR="00572174" w:rsidRPr="003A425A">
        <w:rPr>
          <w:rFonts w:ascii="Times New Roman" w:hAnsi="Times New Roman"/>
          <w:sz w:val="24"/>
          <w:szCs w:val="24"/>
        </w:rPr>
        <w:t xml:space="preserve">, а </w:t>
      </w:r>
      <w:r w:rsidRPr="003A425A">
        <w:rPr>
          <w:rFonts w:ascii="Times New Roman" w:hAnsi="Times New Roman"/>
          <w:sz w:val="24"/>
          <w:szCs w:val="24"/>
        </w:rPr>
        <w:t xml:space="preserve">значение должно быть получено в С++ с использованием </w:t>
      </w:r>
      <w:hyperlink r:id="rId1308" w:history="1">
        <w:r w:rsidRPr="003A425A">
          <w:rPr>
            <w:rStyle w:val="a3"/>
            <w:rFonts w:ascii="Times New Roman" w:hAnsi="Times New Roman"/>
            <w:color w:val="auto"/>
            <w:sz w:val="24"/>
            <w:szCs w:val="24"/>
          </w:rPr>
          <w:t>QVariant</w:t>
        </w:r>
      </w:hyperlink>
      <w:r w:rsidRPr="003A425A">
        <w:rPr>
          <w:rFonts w:ascii="Times New Roman" w:hAnsi="Times New Roman"/>
          <w:sz w:val="24"/>
          <w:szCs w:val="24"/>
        </w:rPr>
        <w:t>.</w:t>
      </w:r>
    </w:p>
    <w:p w:rsidR="00572174" w:rsidRPr="003A425A" w:rsidRDefault="00572174" w:rsidP="003551B6">
      <w:pPr>
        <w:pStyle w:val="3"/>
        <w:rPr>
          <w:b w:val="0"/>
          <w:sz w:val="24"/>
          <w:szCs w:val="24"/>
        </w:rPr>
      </w:pPr>
      <w:bookmarkStart w:id="611" w:name="_Toc382058718"/>
      <w:r w:rsidRPr="003A425A">
        <w:rPr>
          <w:b w:val="0"/>
          <w:sz w:val="24"/>
          <w:szCs w:val="24"/>
        </w:rPr>
        <w:t>ПРЕОБАРЗОВАНИЕ ДАННЫХ МЕЖДУ QML И С++</w:t>
      </w:r>
      <w:bookmarkEnd w:id="611"/>
    </w:p>
    <w:p w:rsidR="005A6BBD" w:rsidRPr="003A425A" w:rsidRDefault="00953454" w:rsidP="000B712D">
      <w:pPr>
        <w:jc w:val="both"/>
        <w:rPr>
          <w:rFonts w:ascii="Times New Roman" w:hAnsi="Times New Roman"/>
          <w:sz w:val="24"/>
          <w:szCs w:val="24"/>
        </w:rPr>
      </w:pPr>
      <w:hyperlink r:id="rId1309" w:history="1">
        <w:r w:rsidR="005A6BBD" w:rsidRPr="003A425A">
          <w:rPr>
            <w:rStyle w:val="a3"/>
            <w:rFonts w:ascii="Times New Roman" w:hAnsi="Times New Roman"/>
            <w:sz w:val="24"/>
            <w:szCs w:val="24"/>
          </w:rPr>
          <w:t>http://qt-project.org/doc/qt-5.1/qtqml/qtqml-cppintegration-data.html</w:t>
        </w:r>
      </w:hyperlink>
    </w:p>
    <w:p w:rsidR="005A6BBD" w:rsidRPr="003A425A" w:rsidRDefault="005A6BBD" w:rsidP="000B712D">
      <w:pPr>
        <w:jc w:val="both"/>
        <w:rPr>
          <w:rFonts w:ascii="Times New Roman" w:hAnsi="Times New Roman"/>
          <w:color w:val="00B050"/>
          <w:sz w:val="24"/>
          <w:szCs w:val="24"/>
        </w:rPr>
      </w:pPr>
      <w:r w:rsidRPr="003A425A">
        <w:rPr>
          <w:rFonts w:ascii="Times New Roman" w:hAnsi="Times New Roman"/>
          <w:sz w:val="24"/>
          <w:szCs w:val="24"/>
        </w:rPr>
        <w:t xml:space="preserve">когда происходит обмер данными между </w:t>
      </w:r>
      <w:r w:rsidR="009B0257" w:rsidRPr="003A425A">
        <w:rPr>
          <w:rFonts w:ascii="Times New Roman" w:hAnsi="Times New Roman"/>
          <w:sz w:val="24"/>
          <w:szCs w:val="24"/>
        </w:rPr>
        <w:t>qml</w:t>
      </w:r>
      <w:r w:rsidRPr="003A425A">
        <w:rPr>
          <w:rFonts w:ascii="Times New Roman" w:hAnsi="Times New Roman"/>
          <w:sz w:val="24"/>
          <w:szCs w:val="24"/>
        </w:rPr>
        <w:t xml:space="preserve"> и С++, они преобразуются </w:t>
      </w:r>
      <w:r w:rsidR="009B0257" w:rsidRPr="003A425A">
        <w:rPr>
          <w:rFonts w:ascii="Times New Roman" w:hAnsi="Times New Roman"/>
          <w:sz w:val="24"/>
          <w:szCs w:val="24"/>
        </w:rPr>
        <w:t>qml</w:t>
      </w:r>
      <w:r w:rsidRPr="003A425A">
        <w:rPr>
          <w:rFonts w:ascii="Times New Roman" w:hAnsi="Times New Roman"/>
          <w:sz w:val="24"/>
          <w:szCs w:val="24"/>
        </w:rPr>
        <w:t xml:space="preserve"> движком, чтобы иметь </w:t>
      </w:r>
      <w:r w:rsidR="007806BC" w:rsidRPr="003A425A">
        <w:rPr>
          <w:rFonts w:ascii="Times New Roman" w:hAnsi="Times New Roman"/>
          <w:sz w:val="24"/>
          <w:szCs w:val="24"/>
        </w:rPr>
        <w:t>корректн</w:t>
      </w:r>
      <w:r w:rsidRPr="003A425A">
        <w:rPr>
          <w:rFonts w:ascii="Times New Roman" w:hAnsi="Times New Roman"/>
          <w:sz w:val="24"/>
          <w:szCs w:val="24"/>
        </w:rPr>
        <w:t>ые типы данных, как</w:t>
      </w:r>
      <w:r w:rsidR="00C919CD" w:rsidRPr="003A425A">
        <w:rPr>
          <w:rFonts w:ascii="Times New Roman" w:hAnsi="Times New Roman"/>
          <w:sz w:val="24"/>
          <w:szCs w:val="24"/>
        </w:rPr>
        <w:t>ие</w:t>
      </w:r>
      <w:r w:rsidRPr="003A425A">
        <w:rPr>
          <w:rFonts w:ascii="Times New Roman" w:hAnsi="Times New Roman"/>
          <w:sz w:val="24"/>
          <w:szCs w:val="24"/>
        </w:rPr>
        <w:t xml:space="preserve"> требу</w:t>
      </w:r>
      <w:r w:rsidR="00C919CD" w:rsidRPr="003A425A">
        <w:rPr>
          <w:rFonts w:ascii="Times New Roman" w:hAnsi="Times New Roman"/>
          <w:sz w:val="24"/>
          <w:szCs w:val="24"/>
        </w:rPr>
        <w:t>ю</w:t>
      </w:r>
      <w:r w:rsidRPr="003A425A">
        <w:rPr>
          <w:rFonts w:ascii="Times New Roman" w:hAnsi="Times New Roman"/>
          <w:sz w:val="24"/>
          <w:szCs w:val="24"/>
        </w:rPr>
        <w:t xml:space="preserve">тся для использования в </w:t>
      </w:r>
      <w:r w:rsidR="009B0257" w:rsidRPr="003A425A">
        <w:rPr>
          <w:rFonts w:ascii="Times New Roman" w:hAnsi="Times New Roman"/>
          <w:sz w:val="24"/>
          <w:szCs w:val="24"/>
        </w:rPr>
        <w:t>qml</w:t>
      </w:r>
      <w:r w:rsidRPr="003A425A">
        <w:rPr>
          <w:rFonts w:ascii="Times New Roman" w:hAnsi="Times New Roman"/>
          <w:sz w:val="24"/>
          <w:szCs w:val="24"/>
        </w:rPr>
        <w:t xml:space="preserve"> или С++. Поэтому требуется</w:t>
      </w:r>
      <w:r w:rsidR="00C919CD" w:rsidRPr="003A425A">
        <w:rPr>
          <w:rFonts w:ascii="Times New Roman" w:hAnsi="Times New Roman"/>
          <w:sz w:val="24"/>
          <w:szCs w:val="24"/>
        </w:rPr>
        <w:t>, чтобы</w:t>
      </w:r>
      <w:r w:rsidRPr="003A425A">
        <w:rPr>
          <w:rFonts w:ascii="Times New Roman" w:hAnsi="Times New Roman"/>
          <w:sz w:val="24"/>
          <w:szCs w:val="24"/>
        </w:rPr>
        <w:t xml:space="preserve"> данные для обмена</w:t>
      </w:r>
      <w:r w:rsidR="00C919CD" w:rsidRPr="003A425A">
        <w:rPr>
          <w:rFonts w:ascii="Times New Roman" w:hAnsi="Times New Roman"/>
          <w:sz w:val="24"/>
          <w:szCs w:val="24"/>
        </w:rPr>
        <w:t xml:space="preserve"> были</w:t>
      </w:r>
      <w:r w:rsidRPr="003A425A">
        <w:rPr>
          <w:rFonts w:ascii="Times New Roman" w:hAnsi="Times New Roman"/>
          <w:sz w:val="24"/>
          <w:szCs w:val="24"/>
        </w:rPr>
        <w:t xml:space="preserve"> такого типа, который распознаётся движком.</w:t>
      </w:r>
      <w:r w:rsidR="00A34931" w:rsidRPr="003A425A">
        <w:rPr>
          <w:rFonts w:ascii="Times New Roman" w:hAnsi="Times New Roman"/>
          <w:sz w:val="24"/>
          <w:szCs w:val="24"/>
        </w:rPr>
        <w:t xml:space="preserve"> </w:t>
      </w:r>
      <w:r w:rsidR="009B0257" w:rsidRPr="003A425A">
        <w:rPr>
          <w:rFonts w:ascii="Times New Roman" w:hAnsi="Times New Roman"/>
          <w:sz w:val="24"/>
          <w:szCs w:val="24"/>
        </w:rPr>
        <w:t>Qml</w:t>
      </w:r>
      <w:r w:rsidRPr="003A425A">
        <w:rPr>
          <w:rFonts w:ascii="Times New Roman" w:hAnsi="Times New Roman"/>
          <w:sz w:val="24"/>
          <w:szCs w:val="24"/>
        </w:rPr>
        <w:t xml:space="preserve"> движок предоставляет встроенную поддержку для большого числа типов данных </w:t>
      </w:r>
      <w:r w:rsidR="00B00C9F" w:rsidRPr="003A425A">
        <w:rPr>
          <w:rFonts w:ascii="Times New Roman" w:hAnsi="Times New Roman"/>
          <w:sz w:val="24"/>
          <w:szCs w:val="24"/>
        </w:rPr>
        <w:t>qt</w:t>
      </w:r>
      <w:r w:rsidRPr="003A425A">
        <w:rPr>
          <w:rFonts w:ascii="Times New Roman" w:hAnsi="Times New Roman"/>
          <w:sz w:val="24"/>
          <w:szCs w:val="24"/>
        </w:rPr>
        <w:t xml:space="preserve"> С++. Также можно зарегистрировать при помощи системы </w:t>
      </w:r>
      <w:r w:rsidR="009B0257" w:rsidRPr="003A425A">
        <w:rPr>
          <w:rFonts w:ascii="Times New Roman" w:hAnsi="Times New Roman"/>
          <w:sz w:val="24"/>
          <w:szCs w:val="24"/>
        </w:rPr>
        <w:t>qml</w:t>
      </w:r>
      <w:r w:rsidRPr="003A425A">
        <w:rPr>
          <w:rFonts w:ascii="Times New Roman" w:hAnsi="Times New Roman"/>
          <w:sz w:val="24"/>
          <w:szCs w:val="24"/>
        </w:rPr>
        <w:t xml:space="preserve"> типов частные С++ классы, чтобы они </w:t>
      </w:r>
      <w:r w:rsidR="00762F12" w:rsidRPr="003A425A">
        <w:rPr>
          <w:rFonts w:ascii="Times New Roman" w:hAnsi="Times New Roman"/>
          <w:sz w:val="24"/>
          <w:szCs w:val="24"/>
        </w:rPr>
        <w:t>могл</w:t>
      </w:r>
      <w:r w:rsidRPr="003A425A">
        <w:rPr>
          <w:rFonts w:ascii="Times New Roman" w:hAnsi="Times New Roman"/>
          <w:sz w:val="24"/>
          <w:szCs w:val="24"/>
        </w:rPr>
        <w:t xml:space="preserve">и быть доступны как типы в </w:t>
      </w:r>
      <w:r w:rsidR="009B0257" w:rsidRPr="003A425A">
        <w:rPr>
          <w:rFonts w:ascii="Times New Roman" w:hAnsi="Times New Roman"/>
          <w:sz w:val="24"/>
          <w:szCs w:val="24"/>
        </w:rPr>
        <w:t>qml</w:t>
      </w:r>
      <w:r w:rsidRPr="003A425A">
        <w:rPr>
          <w:rFonts w:ascii="Times New Roman" w:hAnsi="Times New Roman"/>
          <w:sz w:val="24"/>
          <w:szCs w:val="24"/>
        </w:rPr>
        <w:t>.</w:t>
      </w:r>
    </w:p>
    <w:p w:rsidR="005A6BBD" w:rsidRPr="003A425A" w:rsidRDefault="005A6BBD" w:rsidP="000B712D">
      <w:pPr>
        <w:jc w:val="both"/>
        <w:rPr>
          <w:rFonts w:ascii="Times New Roman" w:hAnsi="Times New Roman"/>
          <w:color w:val="00B050"/>
          <w:sz w:val="24"/>
          <w:szCs w:val="24"/>
        </w:rPr>
      </w:pPr>
      <w:r w:rsidRPr="003A425A">
        <w:rPr>
          <w:rFonts w:ascii="Times New Roman" w:hAnsi="Times New Roman"/>
          <w:sz w:val="24"/>
          <w:szCs w:val="24"/>
        </w:rPr>
        <w:t xml:space="preserve">Когда данные переносятся из </w:t>
      </w:r>
      <w:r w:rsidR="009B0257" w:rsidRPr="003A425A">
        <w:rPr>
          <w:rFonts w:ascii="Times New Roman" w:hAnsi="Times New Roman"/>
          <w:sz w:val="24"/>
          <w:szCs w:val="24"/>
        </w:rPr>
        <w:t>qml</w:t>
      </w:r>
      <w:r w:rsidRPr="003A425A">
        <w:rPr>
          <w:rFonts w:ascii="Times New Roman" w:hAnsi="Times New Roman"/>
          <w:sz w:val="24"/>
          <w:szCs w:val="24"/>
        </w:rPr>
        <w:t xml:space="preserve"> в С++, владение данными всегда остаётся у С++. </w:t>
      </w:r>
      <w:r w:rsidR="008A150D" w:rsidRPr="003A425A">
        <w:rPr>
          <w:rFonts w:ascii="Times New Roman" w:hAnsi="Times New Roman"/>
          <w:sz w:val="24"/>
          <w:szCs w:val="24"/>
        </w:rPr>
        <w:t>Исклю</w:t>
      </w:r>
      <w:r w:rsidRPr="003A425A">
        <w:rPr>
          <w:rFonts w:ascii="Times New Roman" w:hAnsi="Times New Roman"/>
          <w:sz w:val="24"/>
          <w:szCs w:val="24"/>
        </w:rPr>
        <w:t xml:space="preserve">чением из этого правила является тот случай, когда </w:t>
      </w:r>
      <w:r w:rsidRPr="003A425A">
        <w:rPr>
          <w:rFonts w:ascii="Times New Roman" w:hAnsi="Times New Roman"/>
          <w:sz w:val="24"/>
          <w:szCs w:val="24"/>
          <w:lang w:val="en-US"/>
        </w:rPr>
        <w:t>QObject</w:t>
      </w:r>
      <w:r w:rsidRPr="003A425A">
        <w:rPr>
          <w:rFonts w:ascii="Times New Roman" w:hAnsi="Times New Roman"/>
          <w:sz w:val="24"/>
          <w:szCs w:val="24"/>
        </w:rPr>
        <w:t xml:space="preserve"> возвращается из метода С++ явно: в этом случае </w:t>
      </w:r>
      <w:r w:rsidR="009B0257" w:rsidRPr="003A425A">
        <w:rPr>
          <w:rFonts w:ascii="Times New Roman" w:hAnsi="Times New Roman"/>
          <w:sz w:val="24"/>
          <w:szCs w:val="24"/>
        </w:rPr>
        <w:t>qml</w:t>
      </w:r>
      <w:r w:rsidRPr="003A425A">
        <w:rPr>
          <w:rFonts w:ascii="Times New Roman" w:hAnsi="Times New Roman"/>
          <w:sz w:val="24"/>
          <w:szCs w:val="24"/>
        </w:rPr>
        <w:t xml:space="preserve"> движок предполагает владение </w:t>
      </w:r>
      <w:r w:rsidR="00085476" w:rsidRPr="003A425A">
        <w:rPr>
          <w:rFonts w:ascii="Times New Roman" w:hAnsi="Times New Roman"/>
          <w:sz w:val="24"/>
          <w:szCs w:val="24"/>
        </w:rPr>
        <w:t>объект</w:t>
      </w:r>
      <w:r w:rsidRPr="003A425A">
        <w:rPr>
          <w:rFonts w:ascii="Times New Roman" w:hAnsi="Times New Roman"/>
          <w:sz w:val="24"/>
          <w:szCs w:val="24"/>
        </w:rPr>
        <w:t xml:space="preserve">ом, если только владение </w:t>
      </w:r>
      <w:r w:rsidR="00085476" w:rsidRPr="003A425A">
        <w:rPr>
          <w:rFonts w:ascii="Times New Roman" w:hAnsi="Times New Roman"/>
          <w:sz w:val="24"/>
          <w:szCs w:val="24"/>
        </w:rPr>
        <w:t>объект</w:t>
      </w:r>
      <w:r w:rsidRPr="003A425A">
        <w:rPr>
          <w:rFonts w:ascii="Times New Roman" w:hAnsi="Times New Roman"/>
          <w:sz w:val="24"/>
          <w:szCs w:val="24"/>
        </w:rPr>
        <w:t xml:space="preserve">ом не было явно установлено, чтобы оставаться с С++ при помощи </w:t>
      </w:r>
      <w:hyperlink r:id="rId1310" w:anchor="setObjectOwnership" w:history="1">
        <w:r w:rsidRPr="003A425A">
          <w:rPr>
            <w:rStyle w:val="a3"/>
            <w:rFonts w:ascii="Times New Roman" w:hAnsi="Times New Roman"/>
            <w:color w:val="auto"/>
            <w:sz w:val="24"/>
            <w:szCs w:val="24"/>
          </w:rPr>
          <w:t>QQmlEngine::setObjectOwnership</w:t>
        </w:r>
      </w:hyperlink>
      <w:r w:rsidRPr="003A425A">
        <w:rPr>
          <w:rFonts w:ascii="Times New Roman" w:hAnsi="Times New Roman"/>
          <w:sz w:val="24"/>
          <w:szCs w:val="24"/>
        </w:rPr>
        <w:t xml:space="preserve">() с заданным </w:t>
      </w:r>
      <w:hyperlink r:id="rId1311" w:anchor="ObjectOwnership-enum" w:history="1">
        <w:r w:rsidRPr="003A425A">
          <w:rPr>
            <w:rStyle w:val="a3"/>
            <w:rFonts w:ascii="Times New Roman" w:hAnsi="Times New Roman"/>
            <w:color w:val="auto"/>
            <w:sz w:val="24"/>
            <w:szCs w:val="24"/>
          </w:rPr>
          <w:t>QQmlEngine::CppOwnership</w:t>
        </w:r>
      </w:hyperlink>
      <w:r w:rsidRPr="003A425A">
        <w:rPr>
          <w:rFonts w:ascii="Times New Roman" w:hAnsi="Times New Roman"/>
          <w:sz w:val="24"/>
          <w:szCs w:val="24"/>
        </w:rPr>
        <w:t>.</w:t>
      </w:r>
      <w:r w:rsidR="00A34931" w:rsidRPr="003A425A">
        <w:rPr>
          <w:rFonts w:ascii="Times New Roman" w:hAnsi="Times New Roman"/>
          <w:sz w:val="24"/>
          <w:szCs w:val="24"/>
        </w:rPr>
        <w:t xml:space="preserve"> </w:t>
      </w:r>
      <w:r w:rsidRPr="003A425A">
        <w:rPr>
          <w:rFonts w:ascii="Times New Roman" w:hAnsi="Times New Roman"/>
          <w:sz w:val="24"/>
          <w:szCs w:val="24"/>
        </w:rPr>
        <w:t xml:space="preserve">Вдобавок </w:t>
      </w:r>
      <w:r w:rsidR="009B0257" w:rsidRPr="003A425A">
        <w:rPr>
          <w:rFonts w:ascii="Times New Roman" w:hAnsi="Times New Roman"/>
          <w:sz w:val="24"/>
          <w:szCs w:val="24"/>
        </w:rPr>
        <w:t>qml</w:t>
      </w:r>
      <w:r w:rsidRPr="003A425A">
        <w:rPr>
          <w:rFonts w:ascii="Times New Roman" w:hAnsi="Times New Roman"/>
          <w:sz w:val="24"/>
          <w:szCs w:val="24"/>
        </w:rPr>
        <w:t xml:space="preserve"> движок принимает во внимание нормальную семантику отношений наслед</w:t>
      </w:r>
      <w:r w:rsidR="00A34931" w:rsidRPr="003A425A">
        <w:rPr>
          <w:rFonts w:ascii="Times New Roman" w:hAnsi="Times New Roman"/>
          <w:sz w:val="24"/>
          <w:szCs w:val="24"/>
        </w:rPr>
        <w:t>ован</w:t>
      </w:r>
      <w:r w:rsidRPr="003A425A">
        <w:rPr>
          <w:rFonts w:ascii="Times New Roman" w:hAnsi="Times New Roman"/>
          <w:sz w:val="24"/>
          <w:szCs w:val="24"/>
        </w:rPr>
        <w:t xml:space="preserve">ия </w:t>
      </w:r>
      <w:r w:rsidRPr="003A425A">
        <w:rPr>
          <w:rFonts w:ascii="Times New Roman" w:hAnsi="Times New Roman"/>
          <w:sz w:val="24"/>
          <w:szCs w:val="24"/>
          <w:lang w:val="en-US"/>
        </w:rPr>
        <w:t>QObject</w:t>
      </w:r>
      <w:r w:rsidR="009C1D54" w:rsidRPr="003A425A">
        <w:rPr>
          <w:rFonts w:ascii="Times New Roman" w:hAnsi="Times New Roman"/>
          <w:sz w:val="24"/>
          <w:szCs w:val="24"/>
        </w:rPr>
        <w:t xml:space="preserve"> </w:t>
      </w:r>
      <w:r w:rsidR="00B00C9F" w:rsidRPr="003A425A">
        <w:rPr>
          <w:rFonts w:ascii="Times New Roman" w:hAnsi="Times New Roman"/>
          <w:sz w:val="24"/>
          <w:szCs w:val="24"/>
        </w:rPr>
        <w:t>qt</w:t>
      </w:r>
      <w:r w:rsidR="009C1D54" w:rsidRPr="003A425A">
        <w:rPr>
          <w:rFonts w:ascii="Times New Roman" w:hAnsi="Times New Roman"/>
          <w:sz w:val="24"/>
          <w:szCs w:val="24"/>
        </w:rPr>
        <w:t xml:space="preserve"> С++ </w:t>
      </w:r>
      <w:r w:rsidR="00085476" w:rsidRPr="003A425A">
        <w:rPr>
          <w:rFonts w:ascii="Times New Roman" w:hAnsi="Times New Roman"/>
          <w:sz w:val="24"/>
          <w:szCs w:val="24"/>
        </w:rPr>
        <w:t>объект</w:t>
      </w:r>
      <w:r w:rsidR="009C1D54" w:rsidRPr="003A425A">
        <w:rPr>
          <w:rFonts w:ascii="Times New Roman" w:hAnsi="Times New Roman"/>
          <w:sz w:val="24"/>
          <w:szCs w:val="24"/>
        </w:rPr>
        <w:t>ов</w:t>
      </w:r>
      <w:r w:rsidRPr="003A425A">
        <w:rPr>
          <w:rFonts w:ascii="Times New Roman" w:hAnsi="Times New Roman"/>
          <w:sz w:val="24"/>
          <w:szCs w:val="24"/>
        </w:rPr>
        <w:t xml:space="preserve"> и никогда не возьмёт владение экземпляра </w:t>
      </w:r>
      <w:r w:rsidRPr="003A425A">
        <w:rPr>
          <w:rFonts w:ascii="Times New Roman" w:hAnsi="Times New Roman"/>
          <w:sz w:val="24"/>
          <w:szCs w:val="24"/>
          <w:lang w:val="en-US"/>
        </w:rPr>
        <w:t>QObject</w:t>
      </w:r>
      <w:r w:rsidRPr="003A425A">
        <w:rPr>
          <w:rFonts w:ascii="Times New Roman" w:hAnsi="Times New Roman"/>
          <w:sz w:val="24"/>
          <w:szCs w:val="24"/>
        </w:rPr>
        <w:t>, который уже имеет родителя.</w:t>
      </w:r>
      <w:r w:rsidR="00A34931" w:rsidRPr="003A425A">
        <w:rPr>
          <w:rFonts w:ascii="Times New Roman" w:hAnsi="Times New Roman"/>
          <w:sz w:val="24"/>
          <w:szCs w:val="24"/>
        </w:rPr>
        <w:t xml:space="preserve"> </w:t>
      </w:r>
      <w:r w:rsidRPr="003A425A">
        <w:rPr>
          <w:rFonts w:ascii="Times New Roman" w:hAnsi="Times New Roman"/>
          <w:i/>
          <w:sz w:val="24"/>
          <w:szCs w:val="24"/>
        </w:rPr>
        <w:t xml:space="preserve">Далее перечислены типы данных, которые распознаёт </w:t>
      </w:r>
      <w:r w:rsidR="009B0257" w:rsidRPr="003A425A">
        <w:rPr>
          <w:rFonts w:ascii="Times New Roman" w:hAnsi="Times New Roman"/>
          <w:i/>
          <w:sz w:val="24"/>
          <w:szCs w:val="24"/>
        </w:rPr>
        <w:t>qml</w:t>
      </w:r>
      <w:r w:rsidRPr="003A425A">
        <w:rPr>
          <w:rFonts w:ascii="Times New Roman" w:hAnsi="Times New Roman"/>
          <w:i/>
          <w:sz w:val="24"/>
          <w:szCs w:val="24"/>
        </w:rPr>
        <w:t xml:space="preserve"> и автоматически конвертирует. Некоторые классы (перечислены) доступны только тогда, когда </w:t>
      </w:r>
      <w:r w:rsidR="000A4493" w:rsidRPr="003A425A">
        <w:rPr>
          <w:rFonts w:ascii="Times New Roman" w:hAnsi="Times New Roman"/>
          <w:i/>
          <w:sz w:val="24"/>
          <w:szCs w:val="24"/>
        </w:rPr>
        <w:t>Qt Quick</w:t>
      </w:r>
      <w:r w:rsidRPr="003A425A">
        <w:rPr>
          <w:rFonts w:ascii="Times New Roman" w:hAnsi="Times New Roman"/>
          <w:i/>
          <w:sz w:val="24"/>
          <w:szCs w:val="24"/>
        </w:rPr>
        <w:t xml:space="preserve"> модуль включён. </w:t>
      </w:r>
      <w:r w:rsidR="00A34931" w:rsidRPr="003A425A">
        <w:rPr>
          <w:rFonts w:ascii="Times New Roman" w:hAnsi="Times New Roman"/>
          <w:i/>
          <w:sz w:val="24"/>
          <w:szCs w:val="24"/>
        </w:rPr>
        <w:t xml:space="preserve"> </w:t>
      </w:r>
      <w:r w:rsidRPr="003A425A">
        <w:rPr>
          <w:rFonts w:ascii="Times New Roman" w:hAnsi="Times New Roman"/>
          <w:i/>
          <w:sz w:val="24"/>
          <w:szCs w:val="24"/>
        </w:rPr>
        <w:t xml:space="preserve">Также в данной части показана специальная функция для связи типов из С++ и </w:t>
      </w:r>
      <w:r w:rsidR="009B0257" w:rsidRPr="003A425A">
        <w:rPr>
          <w:rFonts w:ascii="Times New Roman" w:hAnsi="Times New Roman"/>
          <w:i/>
          <w:sz w:val="24"/>
          <w:szCs w:val="24"/>
        </w:rPr>
        <w:t>qml</w:t>
      </w:r>
      <w:r w:rsidRPr="003A425A">
        <w:rPr>
          <w:rFonts w:ascii="Times New Roman" w:hAnsi="Times New Roman"/>
          <w:i/>
          <w:sz w:val="24"/>
          <w:szCs w:val="24"/>
        </w:rPr>
        <w:t>.</w:t>
      </w:r>
      <w:r w:rsidR="00A34931" w:rsidRPr="003A425A">
        <w:rPr>
          <w:rFonts w:ascii="Times New Roman" w:hAnsi="Times New Roman"/>
          <w:i/>
          <w:sz w:val="24"/>
          <w:szCs w:val="24"/>
        </w:rPr>
        <w:t xml:space="preserve"> </w:t>
      </w:r>
      <w:r w:rsidRPr="003A425A">
        <w:rPr>
          <w:rFonts w:ascii="Times New Roman" w:hAnsi="Times New Roman"/>
          <w:sz w:val="24"/>
          <w:szCs w:val="24"/>
        </w:rPr>
        <w:t xml:space="preserve">Наследник </w:t>
      </w:r>
      <w:r w:rsidRPr="003A425A">
        <w:rPr>
          <w:rFonts w:ascii="Times New Roman" w:hAnsi="Times New Roman"/>
          <w:sz w:val="24"/>
          <w:szCs w:val="24"/>
          <w:lang w:val="en-US"/>
        </w:rPr>
        <w:t>QObject</w:t>
      </w:r>
      <w:r w:rsidRPr="003A425A">
        <w:rPr>
          <w:rFonts w:ascii="Times New Roman" w:hAnsi="Times New Roman"/>
          <w:sz w:val="24"/>
          <w:szCs w:val="24"/>
        </w:rPr>
        <w:t xml:space="preserve"> может быть использован как тип для обмена данными между </w:t>
      </w:r>
      <w:r w:rsidR="009B0257" w:rsidRPr="003A425A">
        <w:rPr>
          <w:rFonts w:ascii="Times New Roman" w:hAnsi="Times New Roman"/>
          <w:sz w:val="24"/>
          <w:szCs w:val="24"/>
        </w:rPr>
        <w:t>qml</w:t>
      </w:r>
      <w:r w:rsidRPr="003A425A">
        <w:rPr>
          <w:rFonts w:ascii="Times New Roman" w:hAnsi="Times New Roman"/>
          <w:sz w:val="24"/>
          <w:szCs w:val="24"/>
        </w:rPr>
        <w:t xml:space="preserve"> и С++, обеспечивающий то, чтобы класс был зарегистрирован при помощи системы типов </w:t>
      </w:r>
      <w:r w:rsidR="009B0257" w:rsidRPr="003A425A">
        <w:rPr>
          <w:rFonts w:ascii="Times New Roman" w:hAnsi="Times New Roman"/>
          <w:sz w:val="24"/>
          <w:szCs w:val="24"/>
        </w:rPr>
        <w:t>qml</w:t>
      </w:r>
      <w:r w:rsidRPr="003A425A">
        <w:rPr>
          <w:rFonts w:ascii="Times New Roman" w:hAnsi="Times New Roman"/>
          <w:sz w:val="24"/>
          <w:szCs w:val="24"/>
        </w:rPr>
        <w:t>. Движок разрешает регистрацию как инстанцируемых, так и неинстанцируемых типов.</w:t>
      </w:r>
      <w:r w:rsidR="00A34931" w:rsidRPr="003A425A">
        <w:rPr>
          <w:rFonts w:ascii="Times New Roman" w:hAnsi="Times New Roman"/>
          <w:color w:val="00B050"/>
          <w:sz w:val="24"/>
          <w:szCs w:val="24"/>
        </w:rPr>
        <w:t xml:space="preserve"> </w:t>
      </w:r>
    </w:p>
    <w:p w:rsidR="005A6BBD" w:rsidRPr="003A425A" w:rsidRDefault="009B0257" w:rsidP="000B712D">
      <w:pPr>
        <w:jc w:val="both"/>
        <w:rPr>
          <w:rFonts w:ascii="Times New Roman" w:hAnsi="Times New Roman"/>
          <w:i/>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движок имеет встроенную поддержку для преобразования некоторого числа </w:t>
      </w:r>
      <w:r w:rsidR="00B00C9F" w:rsidRPr="003A425A">
        <w:rPr>
          <w:rFonts w:ascii="Times New Roman" w:hAnsi="Times New Roman"/>
          <w:sz w:val="24"/>
          <w:szCs w:val="24"/>
        </w:rPr>
        <w:t>qt</w:t>
      </w:r>
      <w:r w:rsidR="005A6BBD" w:rsidRPr="003A425A">
        <w:rPr>
          <w:rFonts w:ascii="Times New Roman" w:hAnsi="Times New Roman"/>
          <w:sz w:val="24"/>
          <w:szCs w:val="24"/>
        </w:rPr>
        <w:t xml:space="preserve"> типов в соответствующие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типы, и наоборот, при переносе данных между </w:t>
      </w:r>
      <w:r w:rsidRPr="003A425A">
        <w:rPr>
          <w:rFonts w:ascii="Times New Roman" w:hAnsi="Times New Roman"/>
          <w:sz w:val="24"/>
          <w:szCs w:val="24"/>
        </w:rPr>
        <w:t>qml</w:t>
      </w:r>
      <w:r w:rsidR="005A6BBD" w:rsidRPr="003A425A">
        <w:rPr>
          <w:rFonts w:ascii="Times New Roman" w:hAnsi="Times New Roman"/>
          <w:sz w:val="24"/>
          <w:szCs w:val="24"/>
        </w:rPr>
        <w:t xml:space="preserve"> и С++. При этом </w:t>
      </w:r>
      <w:r w:rsidRPr="003A425A">
        <w:rPr>
          <w:rFonts w:ascii="Times New Roman" w:hAnsi="Times New Roman"/>
          <w:sz w:val="24"/>
          <w:szCs w:val="24"/>
        </w:rPr>
        <w:t>qml</w:t>
      </w:r>
      <w:r w:rsidR="005A6BBD" w:rsidRPr="003A425A">
        <w:rPr>
          <w:rFonts w:ascii="Times New Roman" w:hAnsi="Times New Roman"/>
          <w:sz w:val="24"/>
          <w:szCs w:val="24"/>
        </w:rPr>
        <w:t xml:space="preserve"> немного модифицирует родные прототипы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а, включая в их число строку, дату и число, чтобы обеспечить дополнительные возможности.</w:t>
      </w:r>
      <w:r w:rsidR="00A34931" w:rsidRPr="003A425A">
        <w:rPr>
          <w:rFonts w:ascii="Times New Roman" w:hAnsi="Times New Roman"/>
          <w:sz w:val="24"/>
          <w:szCs w:val="24"/>
        </w:rPr>
        <w:t xml:space="preserve"> </w:t>
      </w:r>
      <w:r w:rsidRPr="003A425A">
        <w:rPr>
          <w:rFonts w:ascii="Times New Roman" w:hAnsi="Times New Roman"/>
          <w:sz w:val="24"/>
          <w:szCs w:val="24"/>
        </w:rPr>
        <w:t>Qml</w:t>
      </w:r>
      <w:r w:rsidR="005A6BBD" w:rsidRPr="003A425A">
        <w:rPr>
          <w:rFonts w:ascii="Times New Roman" w:hAnsi="Times New Roman"/>
          <w:sz w:val="24"/>
          <w:szCs w:val="24"/>
        </w:rPr>
        <w:t xml:space="preserve"> движок обеспечивает автоматическое преобразование типов между </w:t>
      </w:r>
      <w:r w:rsidR="005A6BBD" w:rsidRPr="003A425A">
        <w:rPr>
          <w:rFonts w:ascii="Times New Roman" w:hAnsi="Times New Roman"/>
          <w:sz w:val="24"/>
          <w:szCs w:val="24"/>
          <w:lang w:val="en-US"/>
        </w:rPr>
        <w:t>QVariantList</w:t>
      </w:r>
      <w:r w:rsidR="005A6BBD" w:rsidRPr="003A425A">
        <w:rPr>
          <w:rFonts w:ascii="Times New Roman" w:hAnsi="Times New Roman"/>
          <w:sz w:val="24"/>
          <w:szCs w:val="24"/>
        </w:rPr>
        <w:t xml:space="preserve"> и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массивами и между </w:t>
      </w:r>
      <w:r w:rsidR="005A6BBD" w:rsidRPr="003A425A">
        <w:rPr>
          <w:rFonts w:ascii="Times New Roman" w:hAnsi="Times New Roman"/>
          <w:sz w:val="24"/>
          <w:szCs w:val="24"/>
          <w:lang w:val="en-US"/>
        </w:rPr>
        <w:t>QVariantMap</w:t>
      </w:r>
      <w:r w:rsidR="005A6BBD" w:rsidRPr="003A425A">
        <w:rPr>
          <w:rFonts w:ascii="Times New Roman" w:hAnsi="Times New Roman"/>
          <w:sz w:val="24"/>
          <w:szCs w:val="24"/>
        </w:rPr>
        <w:t xml:space="preserve"> и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ами.</w:t>
      </w:r>
      <w:r w:rsidR="00A34931" w:rsidRPr="003A425A">
        <w:rPr>
          <w:rFonts w:ascii="Times New Roman" w:hAnsi="Times New Roman"/>
          <w:sz w:val="24"/>
          <w:szCs w:val="24"/>
        </w:rPr>
        <w:t xml:space="preserve"> </w:t>
      </w:r>
      <w:r w:rsidR="005A6BBD" w:rsidRPr="003A425A">
        <w:rPr>
          <w:rFonts w:ascii="Times New Roman" w:hAnsi="Times New Roman"/>
          <w:sz w:val="24"/>
          <w:szCs w:val="24"/>
        </w:rPr>
        <w:t xml:space="preserve">Также значения могут быть созданы как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и преобразованы в соответствующие </w:t>
      </w:r>
      <w:r w:rsidR="00085476" w:rsidRPr="003A425A">
        <w:rPr>
          <w:rFonts w:ascii="Times New Roman" w:hAnsi="Times New Roman"/>
          <w:sz w:val="24"/>
          <w:szCs w:val="24"/>
        </w:rPr>
        <w:t>объект</w:t>
      </w:r>
      <w:r w:rsidR="005A6BBD" w:rsidRPr="003A425A">
        <w:rPr>
          <w:rFonts w:ascii="Times New Roman" w:hAnsi="Times New Roman"/>
          <w:sz w:val="24"/>
          <w:szCs w:val="24"/>
        </w:rPr>
        <w:t>ы С++.</w:t>
      </w:r>
      <w:r w:rsidR="00A34931" w:rsidRPr="003A425A">
        <w:rPr>
          <w:rFonts w:ascii="Times New Roman" w:hAnsi="Times New Roman"/>
          <w:sz w:val="24"/>
          <w:szCs w:val="24"/>
        </w:rPr>
        <w:t xml:space="preserve"> </w:t>
      </w:r>
      <w:r w:rsidR="005A6BBD" w:rsidRPr="003A425A">
        <w:rPr>
          <w:rFonts w:ascii="Times New Roman" w:hAnsi="Times New Roman"/>
          <w:sz w:val="24"/>
          <w:szCs w:val="24"/>
        </w:rPr>
        <w:t xml:space="preserve">Для преобразования </w:t>
      </w:r>
      <w:r w:rsidR="005A6BBD" w:rsidRPr="003A425A">
        <w:rPr>
          <w:rFonts w:ascii="Times New Roman" w:hAnsi="Times New Roman"/>
          <w:sz w:val="24"/>
          <w:szCs w:val="24"/>
          <w:lang w:val="en-US"/>
        </w:rPr>
        <w:t>QDateTime</w:t>
      </w:r>
      <w:r w:rsidR="005A6BBD" w:rsidRPr="003A425A">
        <w:rPr>
          <w:rFonts w:ascii="Times New Roman" w:hAnsi="Times New Roman"/>
          <w:sz w:val="24"/>
          <w:szCs w:val="24"/>
        </w:rPr>
        <w:t xml:space="preserve"> и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 </w:t>
      </w:r>
      <w:r w:rsidR="005A6BBD" w:rsidRPr="003A425A">
        <w:rPr>
          <w:rFonts w:ascii="Times New Roman" w:hAnsi="Times New Roman"/>
          <w:sz w:val="24"/>
          <w:szCs w:val="24"/>
          <w:lang w:val="en-US"/>
        </w:rPr>
        <w:t>Date</w:t>
      </w:r>
      <w:r w:rsidR="005A6BBD" w:rsidRPr="003A425A">
        <w:rPr>
          <w:rFonts w:ascii="Times New Roman" w:hAnsi="Times New Roman"/>
          <w:sz w:val="24"/>
          <w:szCs w:val="24"/>
        </w:rPr>
        <w:t xml:space="preserve"> </w:t>
      </w:r>
      <w:r w:rsidR="009C1D54" w:rsidRPr="003A425A">
        <w:rPr>
          <w:rFonts w:ascii="Times New Roman" w:hAnsi="Times New Roman"/>
          <w:i/>
          <w:sz w:val="24"/>
          <w:szCs w:val="24"/>
        </w:rPr>
        <w:t>е</w:t>
      </w:r>
      <w:r w:rsidR="005A6BBD" w:rsidRPr="003A425A">
        <w:rPr>
          <w:rFonts w:ascii="Times New Roman" w:hAnsi="Times New Roman"/>
          <w:i/>
          <w:sz w:val="24"/>
          <w:szCs w:val="24"/>
        </w:rPr>
        <w:t>сть пример кода.</w:t>
      </w:r>
    </w:p>
    <w:p w:rsidR="005A6BBD" w:rsidRPr="003A425A" w:rsidRDefault="005A6BBD" w:rsidP="000B712D">
      <w:pPr>
        <w:jc w:val="both"/>
        <w:rPr>
          <w:rFonts w:ascii="Times New Roman" w:hAnsi="Times New Roman"/>
          <w:i/>
          <w:sz w:val="24"/>
          <w:szCs w:val="24"/>
        </w:rPr>
      </w:pPr>
      <w:r w:rsidRPr="003A425A">
        <w:rPr>
          <w:rFonts w:ascii="Times New Roman" w:hAnsi="Times New Roman"/>
          <w:sz w:val="24"/>
          <w:szCs w:val="24"/>
        </w:rPr>
        <w:t xml:space="preserve">Некоторые контейнерные типы С++ поддерживаются прозрачно </w:t>
      </w:r>
      <w:r w:rsidR="009B0257" w:rsidRPr="003A425A">
        <w:rPr>
          <w:rFonts w:ascii="Times New Roman" w:hAnsi="Times New Roman"/>
          <w:sz w:val="24"/>
          <w:szCs w:val="24"/>
        </w:rPr>
        <w:t>qml</w:t>
      </w:r>
      <w:r w:rsidRPr="003A425A">
        <w:rPr>
          <w:rFonts w:ascii="Times New Roman" w:hAnsi="Times New Roman"/>
          <w:sz w:val="24"/>
          <w:szCs w:val="24"/>
        </w:rPr>
        <w:t xml:space="preserve"> как </w:t>
      </w:r>
      <w:r w:rsidR="00D10A6A" w:rsidRPr="003A425A">
        <w:rPr>
          <w:rFonts w:ascii="Times New Roman" w:hAnsi="Times New Roman"/>
          <w:sz w:val="24"/>
          <w:szCs w:val="24"/>
        </w:rPr>
        <w:t>java script</w:t>
      </w:r>
      <w:r w:rsidRPr="003A425A">
        <w:rPr>
          <w:rFonts w:ascii="Times New Roman" w:hAnsi="Times New Roman"/>
          <w:sz w:val="24"/>
          <w:szCs w:val="24"/>
        </w:rPr>
        <w:t xml:space="preserve"> массивы. </w:t>
      </w:r>
      <w:r w:rsidRPr="003A425A">
        <w:rPr>
          <w:rFonts w:ascii="Times New Roman" w:hAnsi="Times New Roman"/>
          <w:i/>
          <w:sz w:val="24"/>
          <w:szCs w:val="24"/>
        </w:rPr>
        <w:t>Далее они перечислены.</w:t>
      </w:r>
      <w:r w:rsidR="00A34931" w:rsidRPr="003A425A">
        <w:rPr>
          <w:rFonts w:ascii="Times New Roman" w:hAnsi="Times New Roman"/>
          <w:i/>
          <w:sz w:val="24"/>
          <w:szCs w:val="24"/>
        </w:rPr>
        <w:t xml:space="preserve"> </w:t>
      </w:r>
      <w:r w:rsidR="00A34931" w:rsidRPr="003A425A">
        <w:rPr>
          <w:rFonts w:ascii="Times New Roman" w:hAnsi="Times New Roman"/>
          <w:sz w:val="24"/>
          <w:szCs w:val="24"/>
        </w:rPr>
        <w:t>Но между данными</w:t>
      </w:r>
      <w:r w:rsidRPr="003A425A">
        <w:rPr>
          <w:rFonts w:ascii="Times New Roman" w:hAnsi="Times New Roman"/>
          <w:sz w:val="24"/>
          <w:szCs w:val="24"/>
        </w:rPr>
        <w:t xml:space="preserve"> типами и </w:t>
      </w:r>
      <w:r w:rsidR="00D10A6A" w:rsidRPr="003A425A">
        <w:rPr>
          <w:rFonts w:ascii="Times New Roman" w:hAnsi="Times New Roman"/>
          <w:sz w:val="24"/>
          <w:szCs w:val="24"/>
        </w:rPr>
        <w:t>java script</w:t>
      </w:r>
      <w:r w:rsidRPr="003A425A">
        <w:rPr>
          <w:rFonts w:ascii="Times New Roman" w:hAnsi="Times New Roman"/>
          <w:sz w:val="24"/>
          <w:szCs w:val="24"/>
        </w:rPr>
        <w:t xml:space="preserve"> типами есть некоторые семантические отличия, которые вытекают из специфики С++. Например, удаление элемента из </w:t>
      </w:r>
      <w:r w:rsidRPr="003A425A">
        <w:rPr>
          <w:rFonts w:ascii="Times New Roman" w:hAnsi="Times New Roman"/>
          <w:sz w:val="24"/>
          <w:szCs w:val="24"/>
          <w:lang w:val="en-US"/>
        </w:rPr>
        <w:t>Array</w:t>
      </w:r>
      <w:r w:rsidRPr="003A425A">
        <w:rPr>
          <w:rFonts w:ascii="Times New Roman" w:hAnsi="Times New Roman"/>
          <w:sz w:val="24"/>
          <w:szCs w:val="24"/>
        </w:rPr>
        <w:t xml:space="preserve"> приведёт к замещению значения значением, полученным из </w:t>
      </w:r>
      <w:r w:rsidR="00206328" w:rsidRPr="003A425A">
        <w:rPr>
          <w:rFonts w:ascii="Times New Roman" w:hAnsi="Times New Roman"/>
          <w:sz w:val="24"/>
          <w:szCs w:val="24"/>
        </w:rPr>
        <w:t>конструктор</w:t>
      </w:r>
      <w:r w:rsidRPr="003A425A">
        <w:rPr>
          <w:rFonts w:ascii="Times New Roman" w:hAnsi="Times New Roman"/>
          <w:sz w:val="24"/>
          <w:szCs w:val="24"/>
        </w:rPr>
        <w:t xml:space="preserve">а по умолчанию, а не неопределённым значением. Также С++ контейнеры поддерживают некоторые индексы, в результате чего при задании индекса более </w:t>
      </w:r>
      <w:r w:rsidRPr="003A425A">
        <w:rPr>
          <w:rFonts w:ascii="Times New Roman" w:hAnsi="Times New Roman"/>
          <w:sz w:val="24"/>
          <w:szCs w:val="24"/>
        </w:rPr>
        <w:lastRenderedPageBreak/>
        <w:t>максимального целочисленного значения, доступ будет утерян.</w:t>
      </w:r>
      <w:r w:rsidR="00A34931" w:rsidRPr="003A425A">
        <w:rPr>
          <w:rFonts w:ascii="Times New Roman" w:hAnsi="Times New Roman"/>
          <w:sz w:val="24"/>
          <w:szCs w:val="24"/>
        </w:rPr>
        <w:t xml:space="preserve"> </w:t>
      </w:r>
      <w:r w:rsidRPr="003A425A">
        <w:rPr>
          <w:rFonts w:ascii="Times New Roman" w:hAnsi="Times New Roman"/>
          <w:i/>
          <w:sz w:val="24"/>
          <w:szCs w:val="24"/>
        </w:rPr>
        <w:t xml:space="preserve">Далее перечислены значения по умолчанию для каждого стандартного контейнерного типа в </w:t>
      </w:r>
      <w:r w:rsidR="009B0257" w:rsidRPr="003A425A">
        <w:rPr>
          <w:rFonts w:ascii="Times New Roman" w:hAnsi="Times New Roman"/>
          <w:i/>
          <w:sz w:val="24"/>
          <w:szCs w:val="24"/>
        </w:rPr>
        <w:t>qml</w:t>
      </w:r>
      <w:r w:rsidRPr="003A425A">
        <w:rPr>
          <w:rFonts w:ascii="Times New Roman" w:hAnsi="Times New Roman"/>
          <w:i/>
          <w:sz w:val="24"/>
          <w:szCs w:val="24"/>
        </w:rPr>
        <w:t>.</w:t>
      </w:r>
    </w:p>
    <w:p w:rsidR="005A6BBD" w:rsidRPr="003A425A" w:rsidRDefault="005A6BBD" w:rsidP="000B712D">
      <w:pPr>
        <w:jc w:val="both"/>
        <w:rPr>
          <w:rFonts w:ascii="Times New Roman" w:hAnsi="Times New Roman"/>
          <w:color w:val="FFFF00"/>
          <w:sz w:val="24"/>
          <w:szCs w:val="24"/>
        </w:rPr>
      </w:pPr>
      <w:r w:rsidRPr="003A425A">
        <w:rPr>
          <w:rFonts w:ascii="Times New Roman" w:hAnsi="Times New Roman"/>
          <w:sz w:val="24"/>
          <w:szCs w:val="24"/>
        </w:rPr>
        <w:t xml:space="preserve">Для использования частного перечисления как типа данных, его класс должен быть зарегистрирован и перечисление должно быть также объявлено при помощи макроса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ENUMS</w:t>
      </w:r>
      <w:r w:rsidRPr="003A425A">
        <w:rPr>
          <w:rFonts w:ascii="Times New Roman" w:hAnsi="Times New Roman"/>
          <w:sz w:val="24"/>
          <w:szCs w:val="24"/>
        </w:rPr>
        <w:t>(), чтобы зарегистрировать его в мета-</w:t>
      </w:r>
      <w:r w:rsidR="00085476" w:rsidRPr="003A425A">
        <w:rPr>
          <w:rFonts w:ascii="Times New Roman" w:hAnsi="Times New Roman"/>
          <w:sz w:val="24"/>
          <w:szCs w:val="24"/>
        </w:rPr>
        <w:t>объект</w:t>
      </w:r>
      <w:r w:rsidRPr="003A425A">
        <w:rPr>
          <w:rFonts w:ascii="Times New Roman" w:hAnsi="Times New Roman"/>
          <w:sz w:val="24"/>
          <w:szCs w:val="24"/>
        </w:rPr>
        <w:t xml:space="preserve">ной системе </w:t>
      </w:r>
      <w:r w:rsidR="00B00C9F" w:rsidRPr="003A425A">
        <w:rPr>
          <w:rFonts w:ascii="Times New Roman" w:hAnsi="Times New Roman"/>
          <w:sz w:val="24"/>
          <w:szCs w:val="24"/>
        </w:rPr>
        <w:t>qt</w:t>
      </w:r>
      <w:r w:rsidRPr="003A425A">
        <w:rPr>
          <w:rFonts w:ascii="Times New Roman" w:hAnsi="Times New Roman"/>
          <w:sz w:val="24"/>
          <w:szCs w:val="24"/>
        </w:rPr>
        <w:t xml:space="preserve">. </w:t>
      </w:r>
      <w:r w:rsidRPr="003A425A">
        <w:rPr>
          <w:rFonts w:ascii="Times New Roman" w:hAnsi="Times New Roman"/>
          <w:i/>
          <w:sz w:val="24"/>
          <w:szCs w:val="24"/>
        </w:rPr>
        <w:t>Есть пример кода использования.</w:t>
      </w:r>
      <w:r w:rsidR="00A34931" w:rsidRPr="003A425A">
        <w:rPr>
          <w:rFonts w:ascii="Times New Roman" w:hAnsi="Times New Roman"/>
          <w:i/>
          <w:sz w:val="24"/>
          <w:szCs w:val="24"/>
        </w:rPr>
        <w:t xml:space="preserve"> </w:t>
      </w:r>
      <w:r w:rsidRPr="003A425A">
        <w:rPr>
          <w:rFonts w:ascii="Times New Roman" w:hAnsi="Times New Roman"/>
          <w:sz w:val="24"/>
          <w:szCs w:val="24"/>
        </w:rPr>
        <w:t xml:space="preserve">Имена перечислений должны начинаться с большой буквы, чтобы быть использованными в </w:t>
      </w:r>
      <w:r w:rsidR="009B0257" w:rsidRPr="003A425A">
        <w:rPr>
          <w:rFonts w:ascii="Times New Roman" w:hAnsi="Times New Roman"/>
          <w:sz w:val="24"/>
          <w:szCs w:val="24"/>
        </w:rPr>
        <w:t>qml</w:t>
      </w:r>
      <w:r w:rsidRPr="003A425A">
        <w:rPr>
          <w:rFonts w:ascii="Times New Roman" w:hAnsi="Times New Roman"/>
          <w:sz w:val="24"/>
          <w:szCs w:val="24"/>
        </w:rPr>
        <w:t>.</w:t>
      </w:r>
      <w:r w:rsidR="00A34931" w:rsidRPr="003A425A">
        <w:rPr>
          <w:rFonts w:ascii="Times New Roman" w:hAnsi="Times New Roman"/>
          <w:sz w:val="24"/>
          <w:szCs w:val="24"/>
        </w:rPr>
        <w:t xml:space="preserve"> </w:t>
      </w:r>
      <w:r w:rsidRPr="003A425A">
        <w:rPr>
          <w:rFonts w:ascii="Times New Roman" w:hAnsi="Times New Roman"/>
          <w:sz w:val="24"/>
          <w:szCs w:val="24"/>
        </w:rPr>
        <w:t xml:space="preserve">Чтобы использовать перечисление в качестве параметра сигнала или метода в </w:t>
      </w:r>
      <w:r w:rsidR="009B0257" w:rsidRPr="003A425A">
        <w:rPr>
          <w:rFonts w:ascii="Times New Roman" w:hAnsi="Times New Roman"/>
          <w:sz w:val="24"/>
          <w:szCs w:val="24"/>
        </w:rPr>
        <w:t>qml</w:t>
      </w:r>
      <w:r w:rsidRPr="003A425A">
        <w:rPr>
          <w:rFonts w:ascii="Times New Roman" w:hAnsi="Times New Roman"/>
          <w:sz w:val="24"/>
          <w:szCs w:val="24"/>
        </w:rPr>
        <w:t>, следует обеспечить, чтобы они все были зарегистрированы в мета-</w:t>
      </w:r>
      <w:r w:rsidR="00085476" w:rsidRPr="003A425A">
        <w:rPr>
          <w:rFonts w:ascii="Times New Roman" w:hAnsi="Times New Roman"/>
          <w:sz w:val="24"/>
          <w:szCs w:val="24"/>
        </w:rPr>
        <w:t>объект</w:t>
      </w:r>
      <w:r w:rsidRPr="003A425A">
        <w:rPr>
          <w:rFonts w:ascii="Times New Roman" w:hAnsi="Times New Roman"/>
          <w:sz w:val="24"/>
          <w:szCs w:val="24"/>
        </w:rPr>
        <w:t xml:space="preserve">ной системе </w:t>
      </w:r>
      <w:r w:rsidR="00B00C9F" w:rsidRPr="003A425A">
        <w:rPr>
          <w:rFonts w:ascii="Times New Roman" w:hAnsi="Times New Roman"/>
          <w:sz w:val="24"/>
          <w:szCs w:val="24"/>
        </w:rPr>
        <w:t>qt</w:t>
      </w:r>
      <w:r w:rsidRPr="003A425A">
        <w:rPr>
          <w:rFonts w:ascii="Times New Roman" w:hAnsi="Times New Roman"/>
          <w:sz w:val="24"/>
          <w:szCs w:val="24"/>
        </w:rPr>
        <w:t xml:space="preserve">. Или чтобы перечисление было бы одним из типов, объявленных в </w:t>
      </w:r>
      <w:hyperlink r:id="rId1312" w:history="1">
        <w:r w:rsidRPr="003A425A">
          <w:rPr>
            <w:rStyle w:val="a3"/>
            <w:rFonts w:ascii="Times New Roman" w:hAnsi="Times New Roman"/>
            <w:color w:val="auto"/>
            <w:sz w:val="24"/>
            <w:szCs w:val="24"/>
          </w:rPr>
          <w:t>Qt Namespace</w:t>
        </w:r>
      </w:hyperlink>
      <w:r w:rsidRPr="003A425A">
        <w:rPr>
          <w:rFonts w:ascii="Times New Roman" w:hAnsi="Times New Roman"/>
          <w:sz w:val="24"/>
          <w:szCs w:val="24"/>
        </w:rPr>
        <w:t>.</w:t>
      </w:r>
    </w:p>
    <w:p w:rsidR="005A6BBD" w:rsidRPr="003A425A" w:rsidRDefault="005A6BBD" w:rsidP="000B712D">
      <w:pPr>
        <w:jc w:val="both"/>
        <w:rPr>
          <w:rFonts w:ascii="Times New Roman" w:hAnsi="Times New Roman"/>
          <w:sz w:val="24"/>
          <w:szCs w:val="24"/>
        </w:rPr>
      </w:pPr>
      <w:r w:rsidRPr="003A425A">
        <w:rPr>
          <w:rFonts w:ascii="Times New Roman" w:hAnsi="Times New Roman"/>
          <w:sz w:val="24"/>
          <w:szCs w:val="24"/>
        </w:rPr>
        <w:t xml:space="preserve">Также С++ сигнал </w:t>
      </w:r>
      <w:r w:rsidR="00A34931" w:rsidRPr="003A425A">
        <w:rPr>
          <w:rFonts w:ascii="Times New Roman" w:hAnsi="Times New Roman"/>
          <w:sz w:val="24"/>
          <w:szCs w:val="24"/>
        </w:rPr>
        <w:t>может</w:t>
      </w:r>
      <w:r w:rsidRPr="003A425A">
        <w:rPr>
          <w:rFonts w:ascii="Times New Roman" w:hAnsi="Times New Roman"/>
          <w:sz w:val="24"/>
          <w:szCs w:val="24"/>
        </w:rPr>
        <w:t xml:space="preserve"> быть соединимым с </w:t>
      </w:r>
      <w:r w:rsidR="009B0257" w:rsidRPr="003A425A">
        <w:rPr>
          <w:rFonts w:ascii="Times New Roman" w:hAnsi="Times New Roman"/>
          <w:sz w:val="24"/>
          <w:szCs w:val="24"/>
        </w:rPr>
        <w:t>qml</w:t>
      </w:r>
      <w:r w:rsidRPr="003A425A">
        <w:rPr>
          <w:rFonts w:ascii="Times New Roman" w:hAnsi="Times New Roman"/>
          <w:sz w:val="24"/>
          <w:szCs w:val="24"/>
        </w:rPr>
        <w:t xml:space="preserve"> функци</w:t>
      </w:r>
      <w:r w:rsidR="00A34931" w:rsidRPr="003A425A">
        <w:rPr>
          <w:rFonts w:ascii="Times New Roman" w:hAnsi="Times New Roman"/>
          <w:sz w:val="24"/>
          <w:szCs w:val="24"/>
        </w:rPr>
        <w:t>ей</w:t>
      </w:r>
      <w:r w:rsidRPr="003A425A">
        <w:rPr>
          <w:rFonts w:ascii="Times New Roman" w:hAnsi="Times New Roman"/>
          <w:sz w:val="24"/>
          <w:szCs w:val="24"/>
        </w:rPr>
        <w:t xml:space="preserve"> с использование </w:t>
      </w:r>
      <w:hyperlink r:id="rId1313" w:anchor="connecting-signals-to-methods-and-signals" w:history="1">
        <w:r w:rsidRPr="003A425A">
          <w:rPr>
            <w:rStyle w:val="a3"/>
            <w:rFonts w:ascii="Times New Roman" w:hAnsi="Times New Roman"/>
            <w:color w:val="auto"/>
            <w:sz w:val="24"/>
            <w:szCs w:val="24"/>
          </w:rPr>
          <w:t>connect()</w:t>
        </w:r>
      </w:hyperlink>
      <w:r w:rsidRPr="003A425A">
        <w:rPr>
          <w:rFonts w:ascii="Times New Roman" w:hAnsi="Times New Roman"/>
          <w:sz w:val="24"/>
          <w:szCs w:val="24"/>
        </w:rPr>
        <w:t xml:space="preserve">; а перечисление следует зарегистрировать при помощи </w:t>
      </w:r>
      <w:hyperlink r:id="rId1314" w:anchor="qRegisterMetaType" w:history="1">
        <w:r w:rsidRPr="003A425A">
          <w:rPr>
            <w:rStyle w:val="a3"/>
            <w:rFonts w:ascii="Times New Roman" w:hAnsi="Times New Roman"/>
            <w:color w:val="auto"/>
            <w:sz w:val="24"/>
            <w:szCs w:val="24"/>
          </w:rPr>
          <w:t>qRegisterMetaType</w:t>
        </w:r>
      </w:hyperlink>
      <w:r w:rsidRPr="003A425A">
        <w:rPr>
          <w:rFonts w:ascii="Times New Roman" w:hAnsi="Times New Roman"/>
          <w:sz w:val="24"/>
          <w:szCs w:val="24"/>
        </w:rPr>
        <w:t>().</w:t>
      </w:r>
    </w:p>
    <w:p w:rsidR="003551B6" w:rsidRPr="003A425A" w:rsidRDefault="003551B6" w:rsidP="003551B6">
      <w:pPr>
        <w:pStyle w:val="3"/>
        <w:rPr>
          <w:b w:val="0"/>
          <w:sz w:val="24"/>
          <w:szCs w:val="24"/>
        </w:rPr>
      </w:pPr>
      <w:bookmarkStart w:id="612" w:name="_Toc382058719"/>
      <w:r w:rsidRPr="003A425A">
        <w:rPr>
          <w:b w:val="0"/>
          <w:sz w:val="24"/>
          <w:szCs w:val="24"/>
        </w:rPr>
        <w:t>С++ КЛАССЫ ДЛЯ QML</w:t>
      </w:r>
      <w:bookmarkEnd w:id="612"/>
    </w:p>
    <w:p w:rsidR="003551B6" w:rsidRPr="003A425A" w:rsidRDefault="003551B6" w:rsidP="003551B6">
      <w:pPr>
        <w:pStyle w:val="4"/>
      </w:pPr>
      <w:bookmarkStart w:id="613" w:name="_Toc382058720"/>
      <w:r w:rsidRPr="003A425A">
        <w:rPr>
          <w:rFonts w:ascii="Times New Roman" w:hAnsi="Times New Roman"/>
          <w:color w:val="auto"/>
          <w:sz w:val="24"/>
          <w:szCs w:val="24"/>
        </w:rPr>
        <w:t>QJSEngine</w:t>
      </w:r>
      <w:bookmarkEnd w:id="613"/>
    </w:p>
    <w:p w:rsidR="003551B6" w:rsidRPr="003A425A" w:rsidRDefault="00953454" w:rsidP="003551B6">
      <w:pPr>
        <w:jc w:val="both"/>
        <w:rPr>
          <w:rFonts w:ascii="Times New Roman" w:hAnsi="Times New Roman"/>
          <w:sz w:val="24"/>
          <w:szCs w:val="24"/>
        </w:rPr>
      </w:pPr>
      <w:hyperlink r:id="rId1315" w:history="1">
        <w:r w:rsidR="003551B6" w:rsidRPr="003A425A">
          <w:rPr>
            <w:rStyle w:val="a3"/>
            <w:rFonts w:ascii="Times New Roman" w:hAnsi="Times New Roman"/>
            <w:sz w:val="24"/>
            <w:szCs w:val="24"/>
          </w:rPr>
          <w:t>http://qt-project.org/doc/qt-5.1/qtqml/qjsengine.html</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QJSEngine класс обеспечивает среду для оценки java script кода. Есть функции для оценки java script сценария.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 xml:space="preserve">Также можно возвращать Глобальный объект скриптового движка. Также класс предоставляет обрабатывать исключения сценария. При помощи класса можно создавать java script объект. </w:t>
      </w:r>
      <w:r w:rsidRPr="003A425A">
        <w:rPr>
          <w:rFonts w:ascii="Times New Roman" w:hAnsi="Times New Roman"/>
          <w:i/>
          <w:sz w:val="24"/>
          <w:szCs w:val="24"/>
        </w:rPr>
        <w:t>Есть примеры, демонстрирующие использование данного кода.</w:t>
      </w:r>
    </w:p>
    <w:p w:rsidR="003551B6" w:rsidRPr="003A425A" w:rsidRDefault="003551B6" w:rsidP="003551B6">
      <w:pPr>
        <w:pStyle w:val="4"/>
      </w:pPr>
      <w:bookmarkStart w:id="614" w:name="_Toc382058721"/>
      <w:r w:rsidRPr="003A425A">
        <w:rPr>
          <w:rFonts w:ascii="Times New Roman" w:hAnsi="Times New Roman"/>
          <w:color w:val="auto"/>
          <w:sz w:val="24"/>
          <w:szCs w:val="24"/>
        </w:rPr>
        <w:t>QJSValue</w:t>
      </w:r>
      <w:bookmarkEnd w:id="614"/>
    </w:p>
    <w:p w:rsidR="003551B6" w:rsidRPr="003A425A" w:rsidRDefault="00953454" w:rsidP="003551B6">
      <w:pPr>
        <w:jc w:val="both"/>
        <w:rPr>
          <w:rFonts w:ascii="Times New Roman" w:hAnsi="Times New Roman"/>
          <w:sz w:val="24"/>
          <w:szCs w:val="24"/>
        </w:rPr>
      </w:pPr>
      <w:hyperlink r:id="rId1316" w:anchor="details" w:history="1">
        <w:r w:rsidR="003551B6" w:rsidRPr="003A425A">
          <w:rPr>
            <w:rStyle w:val="a3"/>
            <w:rFonts w:ascii="Times New Roman" w:hAnsi="Times New Roman"/>
            <w:sz w:val="24"/>
            <w:szCs w:val="24"/>
          </w:rPr>
          <w:t>http://qt-project.org/doc/qt-5.1/qtqml/qjsvalue.html#details</w:t>
        </w:r>
      </w:hyperlink>
    </w:p>
    <w:p w:rsidR="003551B6" w:rsidRPr="003A425A" w:rsidRDefault="003551B6" w:rsidP="003551B6">
      <w:pPr>
        <w:jc w:val="both"/>
        <w:rPr>
          <w:rFonts w:ascii="Times New Roman" w:hAnsi="Times New Roman"/>
          <w:sz w:val="24"/>
          <w:szCs w:val="24"/>
        </w:rPr>
      </w:pPr>
      <w:r w:rsidRPr="003A425A">
        <w:rPr>
          <w:rFonts w:ascii="Times New Roman" w:hAnsi="Times New Roman"/>
          <w:sz w:val="24"/>
          <w:szCs w:val="24"/>
        </w:rPr>
        <w:t xml:space="preserve">класс QJSValue действует как контейнер для qt/java script типов данных. </w:t>
      </w:r>
      <w:r w:rsidRPr="003A425A">
        <w:rPr>
          <w:rFonts w:ascii="Times New Roman" w:hAnsi="Times New Roman"/>
          <w:i/>
          <w:sz w:val="24"/>
          <w:szCs w:val="24"/>
        </w:rPr>
        <w:t xml:space="preserve">Далее перечислены типы, которые поддерживает данный класс. Также перечислены функции, которые следует использовать для создания тех или иных экземпляров данного класса. Есть методы для проверки того, является ли данное значение значением определённого типа. </w:t>
      </w:r>
      <w:r w:rsidRPr="003A425A">
        <w:rPr>
          <w:rFonts w:ascii="Times New Roman" w:hAnsi="Times New Roman"/>
          <w:sz w:val="24"/>
          <w:szCs w:val="24"/>
        </w:rPr>
        <w:t xml:space="preserve">Можно устанавливать свойства для объектов. </w:t>
      </w:r>
      <w:r w:rsidRPr="003A425A">
        <w:rPr>
          <w:rFonts w:ascii="Times New Roman" w:hAnsi="Times New Roman"/>
          <w:i/>
          <w:sz w:val="24"/>
          <w:szCs w:val="24"/>
        </w:rPr>
        <w:t xml:space="preserve">Есть пример кода. </w:t>
      </w:r>
      <w:r w:rsidRPr="003A425A">
        <w:rPr>
          <w:rFonts w:ascii="Times New Roman" w:hAnsi="Times New Roman"/>
          <w:sz w:val="24"/>
          <w:szCs w:val="24"/>
        </w:rPr>
        <w:t>Также можно вызывать функции объекта и т.д.</w:t>
      </w:r>
    </w:p>
    <w:p w:rsidR="003551B6" w:rsidRPr="003A425A" w:rsidRDefault="003551B6" w:rsidP="003551B6">
      <w:pPr>
        <w:pStyle w:val="4"/>
      </w:pPr>
      <w:bookmarkStart w:id="615" w:name="_Toc382058722"/>
      <w:r w:rsidRPr="003A425A">
        <w:rPr>
          <w:rFonts w:ascii="Times New Roman" w:hAnsi="Times New Roman"/>
          <w:color w:val="auto"/>
          <w:sz w:val="24"/>
          <w:szCs w:val="24"/>
        </w:rPr>
        <w:t>QJSValueIterator</w:t>
      </w:r>
      <w:bookmarkEnd w:id="615"/>
    </w:p>
    <w:p w:rsidR="003551B6" w:rsidRPr="003A425A" w:rsidRDefault="00953454" w:rsidP="003551B6">
      <w:pPr>
        <w:jc w:val="both"/>
        <w:rPr>
          <w:rFonts w:ascii="Times New Roman" w:hAnsi="Times New Roman"/>
          <w:sz w:val="24"/>
          <w:szCs w:val="24"/>
        </w:rPr>
      </w:pPr>
      <w:hyperlink r:id="rId1317" w:anchor="details" w:history="1">
        <w:r w:rsidR="003551B6" w:rsidRPr="003A425A">
          <w:rPr>
            <w:rStyle w:val="a3"/>
            <w:rFonts w:ascii="Times New Roman" w:hAnsi="Times New Roman"/>
            <w:sz w:val="24"/>
            <w:szCs w:val="24"/>
          </w:rPr>
          <w:t>http://qt-project.org/doc/qt-5.1/qtqml/qjsvalueiterator.html#details</w:t>
        </w:r>
      </w:hyperlink>
    </w:p>
    <w:p w:rsidR="003551B6" w:rsidRPr="003A425A" w:rsidRDefault="003551B6" w:rsidP="003551B6">
      <w:pPr>
        <w:jc w:val="both"/>
        <w:rPr>
          <w:rFonts w:ascii="Times New Roman" w:hAnsi="Times New Roman"/>
          <w:sz w:val="24"/>
          <w:szCs w:val="24"/>
        </w:rPr>
      </w:pPr>
      <w:r w:rsidRPr="003A425A">
        <w:rPr>
          <w:rFonts w:ascii="Times New Roman" w:hAnsi="Times New Roman"/>
          <w:sz w:val="24"/>
          <w:szCs w:val="24"/>
        </w:rPr>
        <w:t xml:space="preserve">класс QJSValueIterator используется в качестве java итератора для </w:t>
      </w:r>
      <w:hyperlink r:id="rId1318" w:history="1">
        <w:r w:rsidRPr="003A425A">
          <w:rPr>
            <w:rStyle w:val="a3"/>
            <w:rFonts w:ascii="Times New Roman" w:hAnsi="Times New Roman"/>
            <w:color w:val="auto"/>
            <w:sz w:val="24"/>
            <w:szCs w:val="24"/>
          </w:rPr>
          <w:t>QJSValue</w:t>
        </w:r>
      </w:hyperlink>
      <w:r w:rsidRPr="003A425A">
        <w:rPr>
          <w:rFonts w:ascii="Times New Roman" w:hAnsi="Times New Roman"/>
          <w:sz w:val="24"/>
          <w:szCs w:val="24"/>
        </w:rPr>
        <w:t>. Конструктор данного класса принимает экземпляр последнего в качестве аргумента. Итератор используется для просмотра свойств объекта java script.</w:t>
      </w:r>
    </w:p>
    <w:p w:rsidR="003551B6" w:rsidRPr="003A425A" w:rsidRDefault="003551B6" w:rsidP="003551B6">
      <w:pPr>
        <w:pStyle w:val="4"/>
        <w:rPr>
          <w:color w:val="FF0000"/>
        </w:rPr>
      </w:pPr>
      <w:bookmarkStart w:id="616" w:name="_Toc382058723"/>
      <w:r w:rsidRPr="003A425A">
        <w:rPr>
          <w:rFonts w:ascii="Times New Roman" w:hAnsi="Times New Roman"/>
          <w:color w:val="FF0000"/>
          <w:sz w:val="24"/>
          <w:szCs w:val="24"/>
          <w:lang w:val="en-US"/>
        </w:rPr>
        <w:t>QQmlAbstractUrlInterceptor</w:t>
      </w:r>
      <w:bookmarkEnd w:id="616"/>
    </w:p>
    <w:p w:rsidR="003551B6" w:rsidRPr="003A425A" w:rsidRDefault="00953454" w:rsidP="003551B6">
      <w:pPr>
        <w:jc w:val="both"/>
        <w:rPr>
          <w:rFonts w:ascii="Times New Roman" w:hAnsi="Times New Roman"/>
          <w:sz w:val="24"/>
          <w:szCs w:val="24"/>
        </w:rPr>
      </w:pPr>
      <w:hyperlink r:id="rId1319" w:history="1">
        <w:r w:rsidR="003551B6" w:rsidRPr="003A425A">
          <w:rPr>
            <w:rStyle w:val="a3"/>
            <w:rFonts w:ascii="Times New Roman" w:hAnsi="Times New Roman"/>
            <w:sz w:val="24"/>
            <w:szCs w:val="24"/>
            <w:lang w:val="en-US"/>
          </w:rPr>
          <w:t>http</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qt</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project</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org</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doc</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qt</w:t>
        </w:r>
        <w:r w:rsidR="003551B6" w:rsidRPr="003A425A">
          <w:rPr>
            <w:rStyle w:val="a3"/>
            <w:rFonts w:ascii="Times New Roman" w:hAnsi="Times New Roman"/>
            <w:sz w:val="24"/>
            <w:szCs w:val="24"/>
          </w:rPr>
          <w:t>-5.1/</w:t>
        </w:r>
        <w:r w:rsidR="003551B6" w:rsidRPr="003A425A">
          <w:rPr>
            <w:rStyle w:val="a3"/>
            <w:rFonts w:ascii="Times New Roman" w:hAnsi="Times New Roman"/>
            <w:sz w:val="24"/>
            <w:szCs w:val="24"/>
            <w:lang w:val="en-US"/>
          </w:rPr>
          <w:t>qtqml</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qqmlabstracturlinterceptor</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html</w:t>
        </w:r>
      </w:hyperlink>
    </w:p>
    <w:p w:rsidR="003551B6" w:rsidRPr="003A425A" w:rsidRDefault="003551B6" w:rsidP="003551B6">
      <w:pPr>
        <w:jc w:val="both"/>
        <w:rPr>
          <w:rFonts w:ascii="Times New Roman" w:hAnsi="Times New Roman"/>
          <w:sz w:val="24"/>
          <w:szCs w:val="24"/>
        </w:rPr>
      </w:pPr>
      <w:r w:rsidRPr="003A425A">
        <w:rPr>
          <w:rFonts w:ascii="Times New Roman" w:hAnsi="Times New Roman"/>
          <w:sz w:val="24"/>
          <w:szCs w:val="24"/>
          <w:lang w:val="en-US"/>
        </w:rPr>
        <w:t>QQmlAbstractUrlInterceptor</w:t>
      </w:r>
      <w:r w:rsidRPr="003A425A">
        <w:rPr>
          <w:rFonts w:ascii="Times New Roman" w:hAnsi="Times New Roman"/>
          <w:sz w:val="24"/>
          <w:szCs w:val="24"/>
        </w:rPr>
        <w:t xml:space="preserve"> класс позволяет вам контролировать загрузку qml файлов. Данный класс дорабатывается разработчиками. Он позволяет изменять url перед их использованием qml движком.</w:t>
      </w:r>
    </w:p>
    <w:p w:rsidR="003551B6" w:rsidRPr="003A425A" w:rsidRDefault="003551B6" w:rsidP="003551B6">
      <w:pPr>
        <w:pStyle w:val="4"/>
        <w:rPr>
          <w:color w:val="FF0000"/>
        </w:rPr>
      </w:pPr>
      <w:bookmarkStart w:id="617" w:name="_Toc382058724"/>
      <w:r w:rsidRPr="003A425A">
        <w:rPr>
          <w:rFonts w:ascii="Times New Roman" w:hAnsi="Times New Roman"/>
          <w:color w:val="FF0000"/>
          <w:sz w:val="24"/>
          <w:szCs w:val="24"/>
        </w:rPr>
        <w:lastRenderedPageBreak/>
        <w:t>QQmlApplicationEngine</w:t>
      </w:r>
      <w:bookmarkEnd w:id="617"/>
    </w:p>
    <w:p w:rsidR="003551B6" w:rsidRPr="003A425A" w:rsidRDefault="00953454" w:rsidP="003551B6">
      <w:pPr>
        <w:jc w:val="both"/>
        <w:rPr>
          <w:rFonts w:ascii="Times New Roman" w:hAnsi="Times New Roman"/>
          <w:sz w:val="24"/>
          <w:szCs w:val="24"/>
        </w:rPr>
      </w:pPr>
      <w:hyperlink r:id="rId1320" w:anchor="details" w:history="1">
        <w:r w:rsidR="003551B6" w:rsidRPr="003A425A">
          <w:rPr>
            <w:rStyle w:val="a3"/>
            <w:rFonts w:ascii="Times New Roman" w:hAnsi="Times New Roman"/>
            <w:sz w:val="24"/>
            <w:szCs w:val="24"/>
          </w:rPr>
          <w:t>http://qt-project.org/doc/qt-5.1/qtqml/qqmlapplicationengine.html#details</w:t>
        </w:r>
      </w:hyperlink>
    </w:p>
    <w:p w:rsidR="003551B6" w:rsidRPr="003A425A" w:rsidRDefault="003551B6" w:rsidP="003551B6">
      <w:pPr>
        <w:jc w:val="both"/>
        <w:rPr>
          <w:rFonts w:ascii="Times New Roman" w:hAnsi="Times New Roman"/>
          <w:color w:val="FFFF00"/>
          <w:sz w:val="24"/>
          <w:szCs w:val="24"/>
        </w:rPr>
      </w:pPr>
      <w:r w:rsidRPr="003A425A">
        <w:rPr>
          <w:rFonts w:ascii="Times New Roman" w:hAnsi="Times New Roman"/>
          <w:sz w:val="24"/>
          <w:szCs w:val="24"/>
        </w:rPr>
        <w:t xml:space="preserve">QQmlApplicationEngine класс обеспечивает удобный способ для загрузки приложения из одного qml файла. Он комбинирует классы </w:t>
      </w:r>
      <w:hyperlink r:id="rId1321" w:history="1">
        <w:r w:rsidRPr="003A425A">
          <w:rPr>
            <w:rStyle w:val="a3"/>
            <w:rFonts w:ascii="Times New Roman" w:hAnsi="Times New Roman"/>
            <w:color w:val="auto"/>
            <w:sz w:val="24"/>
            <w:szCs w:val="24"/>
          </w:rPr>
          <w:t>QQmlEngine</w:t>
        </w:r>
      </w:hyperlink>
      <w:r w:rsidRPr="003A425A">
        <w:rPr>
          <w:rFonts w:ascii="Times New Roman" w:hAnsi="Times New Roman"/>
          <w:sz w:val="24"/>
          <w:szCs w:val="24"/>
        </w:rPr>
        <w:t xml:space="preserve"> и </w:t>
      </w:r>
      <w:hyperlink r:id="rId1322" w:history="1">
        <w:r w:rsidRPr="003A425A">
          <w:rPr>
            <w:rStyle w:val="a3"/>
            <w:rFonts w:ascii="Times New Roman" w:hAnsi="Times New Roman"/>
            <w:color w:val="auto"/>
            <w:sz w:val="24"/>
            <w:szCs w:val="24"/>
          </w:rPr>
          <w:t>QQmlComponent</w:t>
        </w:r>
      </w:hyperlink>
      <w:r w:rsidRPr="003A425A">
        <w:rPr>
          <w:rFonts w:ascii="Times New Roman" w:hAnsi="Times New Roman"/>
          <w:sz w:val="24"/>
          <w:szCs w:val="24"/>
        </w:rPr>
        <w:t xml:space="preserve">, чтобы обеспечить удобный способ загрузки одного qml файла. Он также отображает некоторую центральную функциональность приложения qml, которую гибридное приложение С++/qml обычно контролирует из С++. </w:t>
      </w:r>
      <w:r w:rsidRPr="003A425A">
        <w:rPr>
          <w:rFonts w:ascii="Times New Roman" w:hAnsi="Times New Roman"/>
          <w:i/>
          <w:sz w:val="24"/>
          <w:szCs w:val="24"/>
        </w:rPr>
        <w:t xml:space="preserve">Есть пример кода. </w:t>
      </w:r>
      <w:r w:rsidRPr="003A425A">
        <w:rPr>
          <w:rFonts w:ascii="Times New Roman" w:hAnsi="Times New Roman"/>
          <w:color w:val="00B050"/>
          <w:sz w:val="24"/>
          <w:szCs w:val="24"/>
        </w:rPr>
        <w:t>В будущем данный класс будет иметь выборщик файлов. Поэтому сейчас для будущей совместимости не используйте символ «+» в структуре ваших qml файлов.</w:t>
      </w:r>
    </w:p>
    <w:p w:rsidR="003551B6" w:rsidRPr="003A425A" w:rsidRDefault="003551B6" w:rsidP="003551B6">
      <w:pPr>
        <w:pStyle w:val="4"/>
      </w:pPr>
      <w:bookmarkStart w:id="618" w:name="_Toc382058725"/>
      <w:r w:rsidRPr="003A425A">
        <w:rPr>
          <w:rFonts w:ascii="Times New Roman" w:hAnsi="Times New Roman"/>
          <w:color w:val="auto"/>
          <w:sz w:val="24"/>
          <w:szCs w:val="24"/>
        </w:rPr>
        <w:t>QQmlComponent</w:t>
      </w:r>
      <w:bookmarkEnd w:id="618"/>
    </w:p>
    <w:p w:rsidR="003551B6" w:rsidRPr="003A425A" w:rsidRDefault="00953454" w:rsidP="003551B6">
      <w:pPr>
        <w:jc w:val="both"/>
        <w:rPr>
          <w:rFonts w:ascii="Times New Roman" w:hAnsi="Times New Roman"/>
          <w:sz w:val="24"/>
          <w:szCs w:val="24"/>
        </w:rPr>
      </w:pPr>
      <w:hyperlink r:id="rId1323" w:anchor="details" w:history="1">
        <w:r w:rsidR="003551B6" w:rsidRPr="003A425A">
          <w:rPr>
            <w:rStyle w:val="a3"/>
            <w:rFonts w:ascii="Times New Roman" w:hAnsi="Times New Roman"/>
            <w:sz w:val="24"/>
            <w:szCs w:val="24"/>
          </w:rPr>
          <w:t>http://qt-project.org/doc/qt-5.1/qtqml/qqmlcomponent.html#details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QQmlComponent класс инкапсулирует определение qml компонента. </w:t>
      </w:r>
      <w:r w:rsidRPr="003A425A">
        <w:rPr>
          <w:rFonts w:ascii="Times New Roman" w:hAnsi="Times New Roman"/>
          <w:i/>
          <w:sz w:val="24"/>
          <w:szCs w:val="24"/>
        </w:rPr>
        <w:t>Показан хороший пример кода использования данного класса. Есть некоторые замечания по поводу того, если qml компонент использует ресурсы интернета.</w:t>
      </w:r>
    </w:p>
    <w:p w:rsidR="003551B6" w:rsidRPr="003A425A" w:rsidRDefault="003551B6" w:rsidP="003551B6">
      <w:pPr>
        <w:pStyle w:val="4"/>
        <w:rPr>
          <w:color w:val="FF0000"/>
        </w:rPr>
      </w:pPr>
      <w:bookmarkStart w:id="619" w:name="_Toc382058726"/>
      <w:r w:rsidRPr="003A425A">
        <w:rPr>
          <w:rFonts w:ascii="Times New Roman" w:hAnsi="Times New Roman"/>
          <w:color w:val="FF0000"/>
          <w:sz w:val="24"/>
          <w:szCs w:val="24"/>
        </w:rPr>
        <w:t>QQmlContext</w:t>
      </w:r>
      <w:bookmarkEnd w:id="619"/>
    </w:p>
    <w:p w:rsidR="003551B6" w:rsidRPr="003A425A" w:rsidRDefault="00953454" w:rsidP="003551B6">
      <w:pPr>
        <w:jc w:val="both"/>
        <w:rPr>
          <w:rFonts w:ascii="Times New Roman" w:hAnsi="Times New Roman"/>
          <w:i/>
          <w:sz w:val="24"/>
          <w:szCs w:val="24"/>
        </w:rPr>
      </w:pPr>
      <w:hyperlink r:id="rId1324" w:anchor="details" w:history="1">
        <w:r w:rsidR="003551B6" w:rsidRPr="003A425A">
          <w:rPr>
            <w:rStyle w:val="a3"/>
            <w:rFonts w:ascii="Times New Roman" w:hAnsi="Times New Roman"/>
            <w:i/>
            <w:sz w:val="24"/>
            <w:szCs w:val="24"/>
          </w:rPr>
          <w:t>http://qt-project.org/doc/qt-5.1/qtqml/qqmlcontext.html#details</w:t>
        </w:r>
      </w:hyperlink>
    </w:p>
    <w:p w:rsidR="003551B6" w:rsidRPr="003A425A" w:rsidRDefault="003551B6" w:rsidP="003551B6">
      <w:pPr>
        <w:jc w:val="both"/>
        <w:rPr>
          <w:rFonts w:ascii="Times New Roman" w:hAnsi="Times New Roman"/>
          <w:i/>
          <w:color w:val="FF0000"/>
          <w:sz w:val="24"/>
          <w:szCs w:val="24"/>
        </w:rPr>
      </w:pPr>
      <w:r w:rsidRPr="003A425A">
        <w:rPr>
          <w:rFonts w:ascii="Times New Roman" w:hAnsi="Times New Roman"/>
          <w:sz w:val="24"/>
          <w:szCs w:val="24"/>
        </w:rPr>
        <w:t xml:space="preserve">класс QQmlContext определяет контекст внутри qml движка. Контексты разрешают показывать данные qml компонентам, инстанцированным qml движком. </w:t>
      </w:r>
      <w:r w:rsidRPr="003A425A">
        <w:rPr>
          <w:rFonts w:ascii="Times New Roman" w:hAnsi="Times New Roman"/>
          <w:i/>
          <w:sz w:val="24"/>
          <w:szCs w:val="24"/>
        </w:rPr>
        <w:t xml:space="preserve">Есть пример использования данного класса. </w:t>
      </w:r>
      <w:r w:rsidRPr="003A425A">
        <w:rPr>
          <w:rFonts w:ascii="Times New Roman" w:hAnsi="Times New Roman"/>
          <w:sz w:val="24"/>
          <w:szCs w:val="24"/>
        </w:rPr>
        <w:t xml:space="preserve">Также важно заметить, что именно Qt Creator должен следить за удалением контекста, который он создаёт. </w:t>
      </w:r>
      <w:r w:rsidRPr="003A425A">
        <w:rPr>
          <w:rFonts w:ascii="Times New Roman" w:hAnsi="Times New Roman"/>
          <w:i/>
          <w:sz w:val="24"/>
          <w:szCs w:val="24"/>
        </w:rPr>
        <w:t xml:space="preserve">Есть пример использования контекста, но пока я слабо представляю его основное назначение. </w:t>
      </w:r>
      <w:r w:rsidRPr="003A425A">
        <w:rPr>
          <w:rFonts w:ascii="Times New Roman" w:hAnsi="Times New Roman"/>
          <w:sz w:val="24"/>
          <w:szCs w:val="24"/>
        </w:rPr>
        <w:t xml:space="preserve">Контексты образуют иерархию. </w:t>
      </w:r>
      <w:r w:rsidRPr="003A425A">
        <w:rPr>
          <w:rFonts w:ascii="Times New Roman" w:hAnsi="Times New Roman"/>
          <w:i/>
          <w:sz w:val="24"/>
          <w:szCs w:val="24"/>
        </w:rPr>
        <w:t xml:space="preserve">Есть пример кода, демонстрирующий использование данного обстоятельства. </w:t>
      </w:r>
      <w:r w:rsidRPr="003A425A">
        <w:rPr>
          <w:rFonts w:ascii="Times New Roman" w:hAnsi="Times New Roman"/>
          <w:sz w:val="24"/>
          <w:szCs w:val="24"/>
        </w:rPr>
        <w:t xml:space="preserve">Установка объекта контекста или добавление новых свойств контекста после того, как объект уже был создан в данном контексте, является дорогой операцией. Поэтому, когда это возможно, вам следует завершать установку контекста перед использованием его, чтобы создавать объекты. </w:t>
      </w:r>
      <w:r w:rsidRPr="003A425A">
        <w:rPr>
          <w:rFonts w:ascii="Times New Roman" w:hAnsi="Times New Roman"/>
          <w:i/>
          <w:color w:val="FF0000"/>
          <w:sz w:val="24"/>
          <w:szCs w:val="24"/>
        </w:rPr>
        <w:t>Пока что понятие контекст во многих смыслах его употребления, в том числе и в данном, мне не очень понятно.</w:t>
      </w:r>
    </w:p>
    <w:p w:rsidR="003551B6" w:rsidRPr="003A425A" w:rsidRDefault="003551B6" w:rsidP="003551B6">
      <w:pPr>
        <w:pStyle w:val="4"/>
      </w:pPr>
      <w:bookmarkStart w:id="620" w:name="_Toc382058727"/>
      <w:r w:rsidRPr="003A425A">
        <w:rPr>
          <w:rFonts w:ascii="Times New Roman" w:hAnsi="Times New Roman"/>
          <w:color w:val="auto"/>
          <w:sz w:val="24"/>
          <w:szCs w:val="24"/>
        </w:rPr>
        <w:t>QQmlEngine</w:t>
      </w:r>
      <w:bookmarkEnd w:id="620"/>
    </w:p>
    <w:p w:rsidR="003551B6" w:rsidRPr="003A425A" w:rsidRDefault="00953454" w:rsidP="003551B6">
      <w:pPr>
        <w:jc w:val="both"/>
        <w:rPr>
          <w:rFonts w:ascii="Times New Roman" w:hAnsi="Times New Roman"/>
          <w:sz w:val="24"/>
          <w:szCs w:val="24"/>
        </w:rPr>
      </w:pPr>
      <w:hyperlink r:id="rId1325" w:anchor="details" w:history="1">
        <w:r w:rsidR="003551B6" w:rsidRPr="003A425A">
          <w:rPr>
            <w:rStyle w:val="a3"/>
            <w:rFonts w:ascii="Times New Roman" w:hAnsi="Times New Roman"/>
            <w:sz w:val="24"/>
            <w:szCs w:val="24"/>
          </w:rPr>
          <w:t>http://qt-project.org/doc/qt-5.1/qtqml/qqmlengine.html#details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QQmlEngine обеспечивает среду для инстанцирования qml компонентов. Каждый qml компонент инстанцируется в </w:t>
      </w:r>
      <w:hyperlink r:id="rId1326" w:history="1">
        <w:r w:rsidRPr="003A425A">
          <w:rPr>
            <w:rStyle w:val="a3"/>
            <w:rFonts w:ascii="Times New Roman" w:hAnsi="Times New Roman"/>
            <w:color w:val="auto"/>
            <w:sz w:val="24"/>
            <w:szCs w:val="24"/>
          </w:rPr>
          <w:t>QQmlContext</w:t>
        </w:r>
      </w:hyperlink>
      <w:r w:rsidRPr="003A425A">
        <w:rPr>
          <w:rFonts w:ascii="Times New Roman" w:hAnsi="Times New Roman"/>
          <w:sz w:val="24"/>
          <w:szCs w:val="24"/>
        </w:rPr>
        <w:t xml:space="preserve">. Последний является важным для передачи данных qml компонентам. В qml контексты организуются в иерархию и эта иерархия управляется движком qml. </w:t>
      </w:r>
      <w:r w:rsidRPr="003A425A">
        <w:rPr>
          <w:rFonts w:ascii="Times New Roman" w:hAnsi="Times New Roman"/>
          <w:i/>
          <w:sz w:val="24"/>
          <w:szCs w:val="24"/>
        </w:rPr>
        <w:t>Есть пример использования данного класса.</w:t>
      </w:r>
    </w:p>
    <w:p w:rsidR="003551B6" w:rsidRPr="003A425A" w:rsidRDefault="003551B6" w:rsidP="003551B6">
      <w:pPr>
        <w:pStyle w:val="4"/>
      </w:pPr>
      <w:bookmarkStart w:id="621" w:name="_Toc382058728"/>
      <w:r w:rsidRPr="003A425A">
        <w:rPr>
          <w:rFonts w:ascii="Times New Roman" w:hAnsi="Times New Roman"/>
          <w:color w:val="auto"/>
          <w:sz w:val="24"/>
          <w:szCs w:val="24"/>
        </w:rPr>
        <w:t>QQmlError</w:t>
      </w:r>
      <w:bookmarkEnd w:id="621"/>
    </w:p>
    <w:p w:rsidR="003551B6" w:rsidRPr="003A425A" w:rsidRDefault="00953454" w:rsidP="003551B6">
      <w:pPr>
        <w:jc w:val="both"/>
        <w:rPr>
          <w:rFonts w:ascii="Times New Roman" w:hAnsi="Times New Roman"/>
          <w:sz w:val="24"/>
          <w:szCs w:val="24"/>
        </w:rPr>
      </w:pPr>
      <w:hyperlink r:id="rId1327" w:anchor="details" w:history="1">
        <w:r w:rsidR="003551B6" w:rsidRPr="003A425A">
          <w:rPr>
            <w:rStyle w:val="a3"/>
            <w:rFonts w:ascii="Times New Roman" w:hAnsi="Times New Roman"/>
            <w:sz w:val="24"/>
            <w:szCs w:val="24"/>
          </w:rPr>
          <w:t>http://qt-project.org/doc/qt-5.1/qtqml/qqmlerror.html#details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QQmlError инкапсулирует qml ошибку. Он включает текстовое описание ошибки, также как и место положения информации (файл, линию и строку). Ошибки можно выводить на консоль. </w:t>
      </w:r>
      <w:r w:rsidRPr="003A425A">
        <w:rPr>
          <w:rFonts w:ascii="Times New Roman" w:hAnsi="Times New Roman"/>
          <w:i/>
          <w:sz w:val="24"/>
          <w:szCs w:val="24"/>
        </w:rPr>
        <w:t>Есть пример использования кода. Пока не разобрался с техническими вопросами реализации данного класса.</w:t>
      </w:r>
    </w:p>
    <w:p w:rsidR="003551B6" w:rsidRPr="003A425A" w:rsidRDefault="003551B6" w:rsidP="003551B6">
      <w:pPr>
        <w:pStyle w:val="4"/>
      </w:pPr>
      <w:bookmarkStart w:id="622" w:name="_Toc382058729"/>
      <w:r w:rsidRPr="003A425A">
        <w:rPr>
          <w:rFonts w:ascii="Times New Roman" w:hAnsi="Times New Roman"/>
          <w:color w:val="auto"/>
          <w:sz w:val="24"/>
          <w:szCs w:val="24"/>
        </w:rPr>
        <w:lastRenderedPageBreak/>
        <w:t>QQmlExpression</w:t>
      </w:r>
      <w:bookmarkEnd w:id="622"/>
    </w:p>
    <w:p w:rsidR="003551B6" w:rsidRPr="003A425A" w:rsidRDefault="00953454" w:rsidP="003551B6">
      <w:pPr>
        <w:jc w:val="both"/>
        <w:rPr>
          <w:rFonts w:ascii="Times New Roman" w:hAnsi="Times New Roman"/>
          <w:sz w:val="24"/>
          <w:szCs w:val="24"/>
        </w:rPr>
      </w:pPr>
      <w:hyperlink r:id="rId1328" w:anchor="details" w:history="1">
        <w:r w:rsidR="003551B6" w:rsidRPr="003A425A">
          <w:rPr>
            <w:rStyle w:val="a3"/>
            <w:rFonts w:ascii="Times New Roman" w:hAnsi="Times New Roman"/>
            <w:sz w:val="24"/>
            <w:szCs w:val="24"/>
          </w:rPr>
          <w:t>http://qt-project.org/doc/qt-5.1/qtqml/qqmlexpression.html#details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QQmlExpression оценивает java script в контексте qml. </w:t>
      </w:r>
      <w:r w:rsidRPr="003A425A">
        <w:rPr>
          <w:rFonts w:ascii="Times New Roman" w:hAnsi="Times New Roman"/>
          <w:i/>
          <w:sz w:val="24"/>
          <w:szCs w:val="24"/>
        </w:rPr>
        <w:t>Есть понятный пример использования данного класса.</w:t>
      </w:r>
    </w:p>
    <w:p w:rsidR="003551B6" w:rsidRPr="003A425A" w:rsidRDefault="003551B6" w:rsidP="003551B6">
      <w:pPr>
        <w:pStyle w:val="4"/>
      </w:pPr>
      <w:bookmarkStart w:id="623" w:name="_Toc382058730"/>
      <w:r w:rsidRPr="003A425A">
        <w:rPr>
          <w:rFonts w:ascii="Times New Roman" w:hAnsi="Times New Roman"/>
          <w:color w:val="auto"/>
          <w:sz w:val="24"/>
          <w:szCs w:val="24"/>
        </w:rPr>
        <w:t>QQmlExtensionPlugin</w:t>
      </w:r>
      <w:bookmarkEnd w:id="623"/>
    </w:p>
    <w:p w:rsidR="003551B6" w:rsidRPr="003A425A" w:rsidRDefault="00953454" w:rsidP="003551B6">
      <w:pPr>
        <w:jc w:val="both"/>
        <w:rPr>
          <w:rFonts w:ascii="Times New Roman" w:hAnsi="Times New Roman"/>
          <w:sz w:val="24"/>
          <w:szCs w:val="24"/>
        </w:rPr>
      </w:pPr>
      <w:hyperlink r:id="rId1329" w:anchor="details" w:history="1">
        <w:r w:rsidR="003551B6" w:rsidRPr="003A425A">
          <w:rPr>
            <w:rStyle w:val="a3"/>
            <w:rFonts w:ascii="Times New Roman" w:hAnsi="Times New Roman"/>
            <w:sz w:val="24"/>
            <w:szCs w:val="24"/>
          </w:rPr>
          <w:t>http://qt-project.org/doc/qt-5.1/qtqml/qqmlextensionplugin.html#details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QQmlExtensionPlugin обеспечивает абстрактное основание для частных плагинов расширения qml. Это интерфейс плагина, который делает возможным создание qml расширений, которые можно загрузить динамически в qml приложения. Это позволяет делать доступными движку частные qml типы. </w:t>
      </w:r>
      <w:r w:rsidRPr="003A425A">
        <w:rPr>
          <w:rFonts w:ascii="Times New Roman" w:hAnsi="Times New Roman"/>
          <w:i/>
          <w:sz w:val="24"/>
          <w:szCs w:val="24"/>
        </w:rPr>
        <w:t>Затем описана процедура создания qml плагина. Есть некоторое замечание по поводу корневого контекста для библиотечных плагинов. Есть замечательный пример создания плагина.</w:t>
      </w:r>
    </w:p>
    <w:p w:rsidR="003551B6" w:rsidRPr="003A425A" w:rsidRDefault="003551B6" w:rsidP="003551B6">
      <w:pPr>
        <w:pStyle w:val="4"/>
        <w:rPr>
          <w:color w:val="FF0000"/>
        </w:rPr>
      </w:pPr>
      <w:bookmarkStart w:id="624" w:name="_Toc382058731"/>
      <w:r w:rsidRPr="003A425A">
        <w:rPr>
          <w:rFonts w:ascii="Times New Roman" w:hAnsi="Times New Roman"/>
          <w:color w:val="FF0000"/>
          <w:sz w:val="24"/>
          <w:szCs w:val="24"/>
        </w:rPr>
        <w:t>QQmlImageProviderBase</w:t>
      </w:r>
      <w:bookmarkEnd w:id="624"/>
    </w:p>
    <w:p w:rsidR="003551B6" w:rsidRPr="003A425A" w:rsidRDefault="00953454" w:rsidP="003551B6">
      <w:pPr>
        <w:jc w:val="both"/>
        <w:rPr>
          <w:rFonts w:ascii="Times New Roman" w:hAnsi="Times New Roman"/>
          <w:sz w:val="24"/>
          <w:szCs w:val="24"/>
        </w:rPr>
      </w:pPr>
      <w:hyperlink r:id="rId1330" w:anchor="details" w:history="1">
        <w:r w:rsidR="003551B6" w:rsidRPr="003A425A">
          <w:rPr>
            <w:rStyle w:val="a3"/>
            <w:rFonts w:ascii="Times New Roman" w:hAnsi="Times New Roman"/>
            <w:sz w:val="24"/>
            <w:szCs w:val="24"/>
          </w:rPr>
          <w:t>http://qt-project.org/doc/qt-5.1/qtqml/qqmlimageproviderbase.html#details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QQmlImageProviderBase используется для регистрации обеспечителя изображений в qml движке. Они должны быть зарегистрированы в qml движке. </w:t>
      </w:r>
      <w:r w:rsidRPr="003A425A">
        <w:rPr>
          <w:rFonts w:ascii="Times New Roman" w:hAnsi="Times New Roman"/>
          <w:i/>
          <w:sz w:val="24"/>
          <w:szCs w:val="24"/>
        </w:rPr>
        <w:t>Пока не понимаю предназначение данного класса.</w:t>
      </w:r>
    </w:p>
    <w:p w:rsidR="003551B6" w:rsidRPr="003A425A" w:rsidRDefault="003551B6" w:rsidP="003551B6">
      <w:pPr>
        <w:pStyle w:val="4"/>
        <w:rPr>
          <w:color w:val="FF0000"/>
        </w:rPr>
      </w:pPr>
      <w:bookmarkStart w:id="625" w:name="_Toc382058732"/>
      <w:r w:rsidRPr="003A425A">
        <w:rPr>
          <w:rFonts w:ascii="Times New Roman" w:hAnsi="Times New Roman"/>
          <w:color w:val="FF0000"/>
          <w:sz w:val="24"/>
          <w:szCs w:val="24"/>
        </w:rPr>
        <w:t>QQmlIncubationController</w:t>
      </w:r>
      <w:bookmarkEnd w:id="625"/>
    </w:p>
    <w:p w:rsidR="003551B6" w:rsidRPr="003A425A" w:rsidRDefault="00953454" w:rsidP="003551B6">
      <w:pPr>
        <w:jc w:val="both"/>
        <w:rPr>
          <w:rFonts w:ascii="Times New Roman" w:hAnsi="Times New Roman"/>
          <w:sz w:val="24"/>
          <w:szCs w:val="24"/>
        </w:rPr>
      </w:pPr>
      <w:hyperlink r:id="rId1331" w:anchor="details" w:history="1">
        <w:r w:rsidR="003551B6" w:rsidRPr="003A425A">
          <w:rPr>
            <w:rStyle w:val="a3"/>
            <w:rFonts w:ascii="Times New Roman" w:hAnsi="Times New Roman"/>
            <w:sz w:val="24"/>
            <w:szCs w:val="24"/>
          </w:rPr>
          <w:t>http://qt-project.org/doc/qt-5.1/qtqml/qqmlincubationcontroller.html#details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QQmlIncubationController экземпляры управляют прогрессом QQmlIncubators. Класс позволяет управлять, когда происходит создание объектов. Это важно, чтобы не было замерзания приложения. </w:t>
      </w:r>
      <w:r w:rsidRPr="003A425A">
        <w:rPr>
          <w:rFonts w:ascii="Times New Roman" w:hAnsi="Times New Roman"/>
          <w:i/>
          <w:sz w:val="24"/>
          <w:szCs w:val="24"/>
        </w:rPr>
        <w:t>Есть довольно понятный пример использования данного класса.</w:t>
      </w:r>
    </w:p>
    <w:p w:rsidR="003551B6" w:rsidRPr="003A425A" w:rsidRDefault="003551B6" w:rsidP="003551B6">
      <w:pPr>
        <w:pStyle w:val="4"/>
      </w:pPr>
      <w:bookmarkStart w:id="626" w:name="_Toc382058733"/>
      <w:r w:rsidRPr="003A425A">
        <w:rPr>
          <w:rFonts w:ascii="Times New Roman" w:hAnsi="Times New Roman"/>
          <w:color w:val="auto"/>
          <w:sz w:val="24"/>
          <w:szCs w:val="24"/>
        </w:rPr>
        <w:t>QQmlListProperty</w:t>
      </w:r>
      <w:bookmarkEnd w:id="626"/>
    </w:p>
    <w:p w:rsidR="003551B6" w:rsidRPr="003A425A" w:rsidRDefault="00953454" w:rsidP="003551B6">
      <w:pPr>
        <w:jc w:val="both"/>
        <w:rPr>
          <w:rFonts w:ascii="Times New Roman" w:hAnsi="Times New Roman"/>
          <w:sz w:val="24"/>
          <w:szCs w:val="24"/>
        </w:rPr>
      </w:pPr>
      <w:hyperlink r:id="rId1332" w:anchor="details" w:history="1">
        <w:r w:rsidR="003551B6" w:rsidRPr="003A425A">
          <w:rPr>
            <w:rStyle w:val="a3"/>
            <w:rFonts w:ascii="Times New Roman" w:hAnsi="Times New Roman"/>
            <w:sz w:val="24"/>
            <w:szCs w:val="24"/>
          </w:rPr>
          <w:t>http://qt-project.org/doc/qt-5.1/qtqml/qqmllistproperty.html#details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QQmlListProperty позволяет приложениям показывать подобные спискам свойства qml. </w:t>
      </w:r>
      <w:r w:rsidRPr="003A425A">
        <w:rPr>
          <w:rFonts w:ascii="Times New Roman" w:hAnsi="Times New Roman"/>
          <w:i/>
          <w:sz w:val="24"/>
          <w:szCs w:val="24"/>
        </w:rPr>
        <w:t>Далее описан данный класс, но пока, без конкретных примеров, мне тяжело его понять. Также там указаны некоторые тонкости его использования.</w:t>
      </w:r>
    </w:p>
    <w:p w:rsidR="003551B6" w:rsidRPr="003A425A" w:rsidRDefault="003551B6" w:rsidP="003551B6">
      <w:pPr>
        <w:pStyle w:val="4"/>
      </w:pPr>
      <w:bookmarkStart w:id="627" w:name="_Toc382058734"/>
      <w:r w:rsidRPr="003A425A">
        <w:rPr>
          <w:rFonts w:ascii="Times New Roman" w:hAnsi="Times New Roman"/>
          <w:color w:val="auto"/>
          <w:sz w:val="24"/>
          <w:szCs w:val="24"/>
        </w:rPr>
        <w:t>QQmlIncubator</w:t>
      </w:r>
      <w:bookmarkEnd w:id="627"/>
    </w:p>
    <w:p w:rsidR="003551B6" w:rsidRPr="003A425A" w:rsidRDefault="00953454" w:rsidP="003551B6">
      <w:pPr>
        <w:jc w:val="both"/>
        <w:rPr>
          <w:rFonts w:ascii="Times New Roman" w:hAnsi="Times New Roman"/>
          <w:sz w:val="24"/>
          <w:szCs w:val="24"/>
        </w:rPr>
      </w:pPr>
      <w:hyperlink r:id="rId1333" w:anchor="details" w:history="1">
        <w:r w:rsidR="003551B6" w:rsidRPr="003A425A">
          <w:rPr>
            <w:rStyle w:val="a3"/>
            <w:rFonts w:ascii="Times New Roman" w:hAnsi="Times New Roman"/>
            <w:sz w:val="24"/>
            <w:szCs w:val="24"/>
          </w:rPr>
          <w:t>http://qt-project.org/doc/qt-5.1/qtqml/qqmlincubator.html#details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QQmlIncubator класс позволяет создавать qml объекты асинхронно. Создание qml объектов может занимать значительное время. При использовании </w:t>
      </w:r>
      <w:hyperlink r:id="rId1334" w:anchor="create" w:history="1">
        <w:r w:rsidRPr="003A425A">
          <w:rPr>
            <w:rStyle w:val="a3"/>
            <w:rFonts w:ascii="Times New Roman" w:hAnsi="Times New Roman"/>
            <w:color w:val="auto"/>
            <w:sz w:val="24"/>
            <w:szCs w:val="24"/>
          </w:rPr>
          <w:t>QQmlComponent::create</w:t>
        </w:r>
      </w:hyperlink>
      <w:r w:rsidRPr="003A425A">
        <w:rPr>
          <w:rFonts w:ascii="Times New Roman" w:hAnsi="Times New Roman"/>
          <w:sz w:val="24"/>
          <w:szCs w:val="24"/>
        </w:rPr>
        <w:t xml:space="preserve">() объект создаётся синхронно. Использование данного класса предоставляет больше контроля процесса создания объекта. Например, можно создавать объекты асинхронно, пока приложение работает вхолостую. </w:t>
      </w:r>
      <w:r w:rsidRPr="003A425A">
        <w:rPr>
          <w:rFonts w:ascii="Times New Roman" w:hAnsi="Times New Roman"/>
          <w:i/>
          <w:sz w:val="24"/>
          <w:szCs w:val="24"/>
        </w:rPr>
        <w:t xml:space="preserve">Есть пример создания данного класса. </w:t>
      </w:r>
      <w:r w:rsidRPr="003A425A">
        <w:rPr>
          <w:rFonts w:ascii="Times New Roman" w:hAnsi="Times New Roman"/>
          <w:sz w:val="24"/>
          <w:szCs w:val="24"/>
        </w:rPr>
        <w:t xml:space="preserve">Асинхронные инкубаторы управляются </w:t>
      </w:r>
      <w:hyperlink r:id="rId1335" w:history="1">
        <w:r w:rsidRPr="003A425A">
          <w:rPr>
            <w:rStyle w:val="a3"/>
            <w:rFonts w:ascii="Times New Roman" w:hAnsi="Times New Roman"/>
            <w:color w:val="auto"/>
            <w:sz w:val="24"/>
            <w:szCs w:val="24"/>
          </w:rPr>
          <w:t>QQmlIncubationController</w:t>
        </w:r>
      </w:hyperlink>
      <w:r w:rsidRPr="003A425A">
        <w:rPr>
          <w:rFonts w:ascii="Times New Roman" w:hAnsi="Times New Roman"/>
          <w:sz w:val="24"/>
          <w:szCs w:val="24"/>
        </w:rPr>
        <w:t xml:space="preserve">, которые устанавливаются для </w:t>
      </w:r>
      <w:hyperlink r:id="rId1336" w:history="1">
        <w:r w:rsidRPr="003A425A">
          <w:rPr>
            <w:rStyle w:val="a3"/>
            <w:rFonts w:ascii="Times New Roman" w:hAnsi="Times New Roman"/>
            <w:color w:val="auto"/>
            <w:sz w:val="24"/>
            <w:szCs w:val="24"/>
          </w:rPr>
          <w:t>QQmlEngine</w:t>
        </w:r>
      </w:hyperlink>
      <w:r w:rsidRPr="003A425A">
        <w:rPr>
          <w:rFonts w:ascii="Times New Roman" w:hAnsi="Times New Roman"/>
          <w:sz w:val="24"/>
          <w:szCs w:val="24"/>
        </w:rPr>
        <w:t xml:space="preserve">, который позволяет приложению знать, когда приложение работает в холостую, а когда инкубационные объекты следует обработать.  </w:t>
      </w:r>
      <w:r w:rsidRPr="003A425A">
        <w:rPr>
          <w:rFonts w:ascii="Times New Roman" w:hAnsi="Times New Roman"/>
          <w:i/>
          <w:sz w:val="24"/>
          <w:szCs w:val="24"/>
        </w:rPr>
        <w:t>Затем перечислены три инкубационные моды, поддерживаемые данным классом.</w:t>
      </w:r>
    </w:p>
    <w:p w:rsidR="003551B6" w:rsidRPr="003A425A" w:rsidRDefault="003551B6" w:rsidP="003551B6">
      <w:pPr>
        <w:pStyle w:val="4"/>
        <w:rPr>
          <w:color w:val="FF0000"/>
        </w:rPr>
      </w:pPr>
      <w:bookmarkStart w:id="628" w:name="_Toc382058735"/>
      <w:r w:rsidRPr="003A425A">
        <w:rPr>
          <w:rFonts w:ascii="Times New Roman" w:hAnsi="Times New Roman"/>
          <w:color w:val="FF0000"/>
          <w:sz w:val="24"/>
          <w:szCs w:val="24"/>
        </w:rPr>
        <w:lastRenderedPageBreak/>
        <w:t>QQmlListReference</w:t>
      </w:r>
      <w:bookmarkEnd w:id="628"/>
    </w:p>
    <w:p w:rsidR="003551B6" w:rsidRPr="003A425A" w:rsidRDefault="00953454" w:rsidP="003551B6">
      <w:pPr>
        <w:jc w:val="both"/>
        <w:rPr>
          <w:rFonts w:ascii="Times New Roman" w:hAnsi="Times New Roman"/>
          <w:sz w:val="24"/>
          <w:szCs w:val="24"/>
        </w:rPr>
      </w:pPr>
      <w:hyperlink r:id="rId1337" w:anchor="details" w:history="1">
        <w:r w:rsidR="003551B6" w:rsidRPr="003A425A">
          <w:rPr>
            <w:rStyle w:val="a3"/>
            <w:rFonts w:ascii="Times New Roman" w:hAnsi="Times New Roman"/>
            <w:sz w:val="24"/>
            <w:szCs w:val="24"/>
          </w:rPr>
          <w:t>http://qt-project.org/doc/qt-5.1/qtqml/qqmllistreference.html#details</w:t>
        </w:r>
      </w:hyperlink>
    </w:p>
    <w:p w:rsidR="003551B6" w:rsidRPr="003A425A" w:rsidRDefault="003551B6" w:rsidP="003551B6">
      <w:pPr>
        <w:jc w:val="both"/>
        <w:rPr>
          <w:rFonts w:ascii="Times New Roman" w:hAnsi="Times New Roman"/>
          <w:sz w:val="24"/>
          <w:szCs w:val="24"/>
        </w:rPr>
      </w:pPr>
      <w:r w:rsidRPr="003A425A">
        <w:rPr>
          <w:rFonts w:ascii="Times New Roman" w:hAnsi="Times New Roman"/>
          <w:sz w:val="24"/>
          <w:szCs w:val="24"/>
        </w:rPr>
        <w:t xml:space="preserve">QQmlListReference класс позволяет манипулировать свойствами </w:t>
      </w:r>
      <w:hyperlink r:id="rId1338" w:history="1">
        <w:r w:rsidRPr="003A425A">
          <w:rPr>
            <w:rStyle w:val="a3"/>
            <w:rFonts w:ascii="Times New Roman" w:hAnsi="Times New Roman"/>
            <w:color w:val="auto"/>
            <w:sz w:val="24"/>
            <w:szCs w:val="24"/>
          </w:rPr>
          <w:t>QQmlListProperty</w:t>
        </w:r>
      </w:hyperlink>
      <w:r w:rsidRPr="003A425A">
        <w:rPr>
          <w:rFonts w:ascii="Times New Roman" w:hAnsi="Times New Roman"/>
          <w:sz w:val="24"/>
          <w:szCs w:val="24"/>
        </w:rPr>
        <w:t>. Данный класс позовляет С++ программам считывать и присваивать значения qml спискам простым и безопасным с точки зрения типа способом. Не все qml свойства поддерживают все операции. Набор методов позволяет узнать, поддерживает ли данное свойство данный метод или нет.</w:t>
      </w:r>
    </w:p>
    <w:p w:rsidR="003551B6" w:rsidRPr="003A425A" w:rsidRDefault="003551B6" w:rsidP="003551B6">
      <w:pPr>
        <w:pStyle w:val="4"/>
        <w:rPr>
          <w:color w:val="FF0000"/>
        </w:rPr>
      </w:pPr>
      <w:bookmarkStart w:id="629" w:name="_Toc382058736"/>
      <w:r w:rsidRPr="003A425A">
        <w:rPr>
          <w:rFonts w:ascii="Times New Roman" w:hAnsi="Times New Roman"/>
          <w:color w:val="FF0000"/>
          <w:sz w:val="24"/>
          <w:szCs w:val="24"/>
        </w:rPr>
        <w:t>QQmlNetworkAccessManagerFactory</w:t>
      </w:r>
      <w:bookmarkEnd w:id="629"/>
    </w:p>
    <w:p w:rsidR="003551B6" w:rsidRPr="003A425A" w:rsidRDefault="00953454" w:rsidP="003551B6">
      <w:pPr>
        <w:jc w:val="both"/>
        <w:rPr>
          <w:rFonts w:ascii="Times New Roman" w:hAnsi="Times New Roman"/>
          <w:sz w:val="24"/>
          <w:szCs w:val="24"/>
        </w:rPr>
      </w:pPr>
      <w:hyperlink r:id="rId1339" w:anchor="details" w:history="1">
        <w:r w:rsidR="003551B6" w:rsidRPr="003A425A">
          <w:rPr>
            <w:rStyle w:val="a3"/>
            <w:rFonts w:ascii="Times New Roman" w:hAnsi="Times New Roman"/>
            <w:sz w:val="24"/>
            <w:szCs w:val="24"/>
          </w:rPr>
          <w:t>http://qt-project.org/doc/qt-5.1/qtqml/qqmlnetworkaccessmanagerfactory.html#details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QQmlNetworkAccessManagerFactory создаёт QNetworkAccessManager для qml движка. Движок использует последний для доступа к сети. При помощи данной фабрики можно создавать частные QNetworkAccessManager с заданными кэшем, прокси и куки. </w:t>
      </w:r>
      <w:r w:rsidRPr="003A425A">
        <w:rPr>
          <w:rFonts w:ascii="Times New Roman" w:hAnsi="Times New Roman"/>
          <w:i/>
          <w:sz w:val="24"/>
          <w:szCs w:val="24"/>
        </w:rPr>
        <w:t xml:space="preserve">Затем сказано, как использовать данный класс. </w:t>
      </w:r>
      <w:r w:rsidRPr="003A425A">
        <w:rPr>
          <w:rFonts w:ascii="Times New Roman" w:hAnsi="Times New Roman"/>
          <w:sz w:val="24"/>
          <w:szCs w:val="24"/>
        </w:rPr>
        <w:t xml:space="preserve">Заметьте, что qml может управлять сетью из разных потоков, а поэтому метод </w:t>
      </w:r>
      <w:r w:rsidRPr="003A425A">
        <w:rPr>
          <w:rFonts w:ascii="Times New Roman" w:hAnsi="Times New Roman"/>
          <w:sz w:val="24"/>
          <w:szCs w:val="24"/>
          <w:lang w:val="en-US"/>
        </w:rPr>
        <w:t>create</w:t>
      </w:r>
      <w:r w:rsidRPr="003A425A">
        <w:rPr>
          <w:rFonts w:ascii="Times New Roman" w:hAnsi="Times New Roman"/>
          <w:sz w:val="24"/>
          <w:szCs w:val="24"/>
        </w:rPr>
        <w:t xml:space="preserve">() должен быть многопоточным. Также следует быть осторожным с отправлением сигналов из данной функции, так как они могут быть связаны с обработчиками в других потоках. </w:t>
      </w:r>
      <w:r w:rsidRPr="003A425A">
        <w:rPr>
          <w:rFonts w:ascii="Times New Roman" w:hAnsi="Times New Roman"/>
          <w:i/>
          <w:sz w:val="24"/>
          <w:szCs w:val="24"/>
        </w:rPr>
        <w:t>Есть некоторые замечания по этому поводу.</w:t>
      </w:r>
    </w:p>
    <w:p w:rsidR="003551B6" w:rsidRPr="003A425A" w:rsidRDefault="003551B6" w:rsidP="003551B6">
      <w:pPr>
        <w:pStyle w:val="4"/>
      </w:pPr>
      <w:bookmarkStart w:id="630" w:name="_Toc382058737"/>
      <w:r w:rsidRPr="003A425A">
        <w:rPr>
          <w:rFonts w:ascii="Times New Roman" w:hAnsi="Times New Roman"/>
          <w:color w:val="auto"/>
          <w:sz w:val="24"/>
          <w:szCs w:val="24"/>
        </w:rPr>
        <w:t>QQmlParserStatus</w:t>
      </w:r>
      <w:bookmarkEnd w:id="630"/>
    </w:p>
    <w:p w:rsidR="003551B6" w:rsidRPr="003A425A" w:rsidRDefault="00953454" w:rsidP="003551B6">
      <w:pPr>
        <w:jc w:val="both"/>
        <w:rPr>
          <w:rFonts w:ascii="Times New Roman" w:hAnsi="Times New Roman"/>
          <w:sz w:val="24"/>
          <w:szCs w:val="24"/>
        </w:rPr>
      </w:pPr>
      <w:hyperlink r:id="rId1340" w:anchor="details" w:history="1">
        <w:r w:rsidR="003551B6" w:rsidRPr="003A425A">
          <w:rPr>
            <w:rStyle w:val="a3"/>
            <w:rFonts w:ascii="Times New Roman" w:hAnsi="Times New Roman"/>
            <w:sz w:val="24"/>
            <w:szCs w:val="24"/>
          </w:rPr>
          <w:t>http://qt-project.org/doc/qt-5.1/qtqml/qqmlparserstatus.html#details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QQmlParserStatus обеспечивает обновления для qml состояния анализа. Данный класс предоставляет механизм для классов, инстанцированных при помощи </w:t>
      </w:r>
      <w:hyperlink r:id="rId1341" w:history="1">
        <w:r w:rsidRPr="003A425A">
          <w:rPr>
            <w:rStyle w:val="a3"/>
            <w:rFonts w:ascii="Times New Roman" w:hAnsi="Times New Roman"/>
            <w:color w:val="auto"/>
            <w:sz w:val="24"/>
            <w:szCs w:val="24"/>
          </w:rPr>
          <w:t>QQmlEngine</w:t>
        </w:r>
      </w:hyperlink>
      <w:r w:rsidRPr="003A425A">
        <w:rPr>
          <w:rFonts w:ascii="Times New Roman" w:hAnsi="Times New Roman"/>
          <w:sz w:val="24"/>
          <w:szCs w:val="24"/>
        </w:rPr>
        <w:t xml:space="preserve">, для получения уведомления о ключевых моментах их создания. Он часто используется с целью оптимизации. </w:t>
      </w:r>
      <w:r w:rsidRPr="003A425A">
        <w:rPr>
          <w:rFonts w:ascii="Times New Roman" w:hAnsi="Times New Roman"/>
          <w:i/>
          <w:sz w:val="24"/>
          <w:szCs w:val="24"/>
        </w:rPr>
        <w:t xml:space="preserve">Есть хороший пример важности данного класса. </w:t>
      </w:r>
      <w:r w:rsidRPr="003A425A">
        <w:rPr>
          <w:rFonts w:ascii="Times New Roman" w:hAnsi="Times New Roman"/>
          <w:sz w:val="24"/>
          <w:szCs w:val="24"/>
        </w:rPr>
        <w:t xml:space="preserve">Методы данного класса вызываются, только когда класс инстанцирован qml движком. </w:t>
      </w:r>
      <w:r w:rsidRPr="003A425A">
        <w:rPr>
          <w:rFonts w:ascii="Times New Roman" w:hAnsi="Times New Roman"/>
          <w:i/>
          <w:sz w:val="24"/>
          <w:szCs w:val="24"/>
        </w:rPr>
        <w:t>Есть некоторые непонятные замечания по поводу данного класса. Есть пример кода использования данного класса. Его нужно будет понять более подробно. Его было бы хорошо поисследовать экспериментально.</w:t>
      </w:r>
    </w:p>
    <w:p w:rsidR="003551B6" w:rsidRPr="003A425A" w:rsidRDefault="003551B6" w:rsidP="003551B6">
      <w:pPr>
        <w:pStyle w:val="4"/>
      </w:pPr>
      <w:bookmarkStart w:id="631" w:name="_Toc382058738"/>
      <w:r w:rsidRPr="003A425A">
        <w:rPr>
          <w:rFonts w:ascii="Times New Roman" w:hAnsi="Times New Roman"/>
          <w:color w:val="auto"/>
          <w:sz w:val="24"/>
          <w:szCs w:val="24"/>
        </w:rPr>
        <w:t>QQmlProperty</w:t>
      </w:r>
      <w:bookmarkEnd w:id="631"/>
    </w:p>
    <w:p w:rsidR="003551B6" w:rsidRPr="003A425A" w:rsidRDefault="00953454" w:rsidP="003551B6">
      <w:pPr>
        <w:jc w:val="both"/>
        <w:rPr>
          <w:rFonts w:ascii="Times New Roman" w:hAnsi="Times New Roman"/>
          <w:sz w:val="24"/>
          <w:szCs w:val="24"/>
        </w:rPr>
      </w:pPr>
      <w:hyperlink r:id="rId1342" w:anchor="details" w:history="1">
        <w:r w:rsidR="003551B6" w:rsidRPr="003A425A">
          <w:rPr>
            <w:rStyle w:val="a3"/>
            <w:rFonts w:ascii="Times New Roman" w:hAnsi="Times New Roman"/>
            <w:sz w:val="24"/>
            <w:szCs w:val="24"/>
          </w:rPr>
          <w:t>http://qt-project.org/doc/qt-5.1/qtqml/qqmlproperty.html#details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QQmlProperty абстрагирует доступ к свойствам объектов, созданных в qml. Этот класс является более удобным для qml свойств, нежели </w:t>
      </w:r>
      <w:hyperlink r:id="rId1343" w:history="1">
        <w:r w:rsidRPr="003A425A">
          <w:rPr>
            <w:rStyle w:val="a3"/>
            <w:rFonts w:ascii="Times New Roman" w:hAnsi="Times New Roman"/>
            <w:color w:val="auto"/>
            <w:sz w:val="24"/>
            <w:szCs w:val="24"/>
          </w:rPr>
          <w:t>QMetaProperty</w:t>
        </w:r>
      </w:hyperlink>
      <w:r w:rsidRPr="003A425A">
        <w:rPr>
          <w:rFonts w:ascii="Times New Roman" w:hAnsi="Times New Roman"/>
          <w:sz w:val="24"/>
          <w:szCs w:val="24"/>
        </w:rPr>
        <w:t xml:space="preserve">. </w:t>
      </w:r>
      <w:r w:rsidRPr="003A425A">
        <w:rPr>
          <w:rFonts w:ascii="Times New Roman" w:hAnsi="Times New Roman"/>
          <w:i/>
          <w:sz w:val="24"/>
          <w:szCs w:val="24"/>
        </w:rPr>
        <w:t>Есть хороший пример использования данного класса.</w:t>
      </w:r>
    </w:p>
    <w:p w:rsidR="003551B6" w:rsidRPr="003A425A" w:rsidRDefault="003551B6" w:rsidP="003551B6">
      <w:pPr>
        <w:pStyle w:val="4"/>
      </w:pPr>
      <w:bookmarkStart w:id="632" w:name="_Toc382058739"/>
      <w:r w:rsidRPr="003A425A">
        <w:rPr>
          <w:rFonts w:ascii="Times New Roman" w:hAnsi="Times New Roman"/>
          <w:color w:val="auto"/>
          <w:sz w:val="24"/>
          <w:szCs w:val="24"/>
        </w:rPr>
        <w:t>QQmlPropertyMap</w:t>
      </w:r>
      <w:bookmarkEnd w:id="632"/>
    </w:p>
    <w:p w:rsidR="003551B6" w:rsidRPr="003A425A" w:rsidRDefault="00953454" w:rsidP="003551B6">
      <w:pPr>
        <w:jc w:val="both"/>
        <w:rPr>
          <w:rFonts w:ascii="Times New Roman" w:hAnsi="Times New Roman"/>
          <w:sz w:val="24"/>
          <w:szCs w:val="24"/>
        </w:rPr>
      </w:pPr>
      <w:hyperlink r:id="rId1344" w:anchor="details" w:history="1">
        <w:r w:rsidR="003551B6" w:rsidRPr="003A425A">
          <w:rPr>
            <w:rStyle w:val="a3"/>
            <w:rFonts w:ascii="Times New Roman" w:hAnsi="Times New Roman"/>
            <w:sz w:val="24"/>
            <w:szCs w:val="24"/>
          </w:rPr>
          <w:t>http://qt-project.org/doc/qt-5.1/qtqml/qqmlpropertymap.html#details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QQmlPropertyMap позволяет вам установить пары значений значение-ключ, которые могут использованы при qml связывании. Этот класс предоставляет удобный способ показа данных домена в слое интерфейса пользователя. </w:t>
      </w:r>
      <w:r w:rsidRPr="003A425A">
        <w:rPr>
          <w:rFonts w:ascii="Times New Roman" w:hAnsi="Times New Roman"/>
          <w:i/>
          <w:sz w:val="24"/>
          <w:szCs w:val="24"/>
        </w:rPr>
        <w:t>Есть пример использования кода, который пока мне непонятен. Было бы интересно поэкспериментировать с данным классом.</w:t>
      </w:r>
    </w:p>
    <w:p w:rsidR="003551B6" w:rsidRPr="003A425A" w:rsidRDefault="003551B6" w:rsidP="003551B6">
      <w:pPr>
        <w:pStyle w:val="4"/>
      </w:pPr>
      <w:bookmarkStart w:id="633" w:name="_Toc382058740"/>
      <w:r w:rsidRPr="003A425A">
        <w:rPr>
          <w:rFonts w:ascii="Times New Roman" w:hAnsi="Times New Roman"/>
          <w:color w:val="auto"/>
          <w:sz w:val="24"/>
          <w:szCs w:val="24"/>
        </w:rPr>
        <w:lastRenderedPageBreak/>
        <w:t>QQmlPropertyValueSource</w:t>
      </w:r>
      <w:bookmarkEnd w:id="633"/>
    </w:p>
    <w:p w:rsidR="003551B6" w:rsidRPr="003A425A" w:rsidRDefault="00953454" w:rsidP="003551B6">
      <w:pPr>
        <w:jc w:val="both"/>
        <w:rPr>
          <w:rFonts w:ascii="Times New Roman" w:hAnsi="Times New Roman"/>
          <w:sz w:val="24"/>
          <w:szCs w:val="24"/>
        </w:rPr>
      </w:pPr>
      <w:hyperlink r:id="rId1345" w:anchor="details" w:history="1">
        <w:r w:rsidR="003551B6" w:rsidRPr="003A425A">
          <w:rPr>
            <w:rStyle w:val="a3"/>
            <w:rFonts w:ascii="Times New Roman" w:hAnsi="Times New Roman"/>
            <w:sz w:val="24"/>
            <w:szCs w:val="24"/>
            <w:lang w:val="en-US"/>
          </w:rPr>
          <w:t>http</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qt</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project</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org</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doc</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qt</w:t>
        </w:r>
        <w:r w:rsidR="003551B6" w:rsidRPr="003A425A">
          <w:rPr>
            <w:rStyle w:val="a3"/>
            <w:rFonts w:ascii="Times New Roman" w:hAnsi="Times New Roman"/>
            <w:sz w:val="24"/>
            <w:szCs w:val="24"/>
          </w:rPr>
          <w:t>-5.1/</w:t>
        </w:r>
        <w:r w:rsidR="003551B6" w:rsidRPr="003A425A">
          <w:rPr>
            <w:rStyle w:val="a3"/>
            <w:rFonts w:ascii="Times New Roman" w:hAnsi="Times New Roman"/>
            <w:sz w:val="24"/>
            <w:szCs w:val="24"/>
            <w:lang w:val="en-US"/>
          </w:rPr>
          <w:t>qtqml</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qqmlpropertyvaluesource</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html</w:t>
        </w:r>
        <w:r w:rsidR="003551B6" w:rsidRPr="003A425A">
          <w:rPr>
            <w:rStyle w:val="a3"/>
            <w:rFonts w:ascii="Times New Roman" w:hAnsi="Times New Roman"/>
            <w:sz w:val="24"/>
            <w:szCs w:val="24"/>
          </w:rPr>
          <w:t>#</w:t>
        </w:r>
        <w:r w:rsidR="003551B6" w:rsidRPr="003A425A">
          <w:rPr>
            <w:rStyle w:val="a3"/>
            <w:rFonts w:ascii="Times New Roman" w:hAnsi="Times New Roman"/>
            <w:sz w:val="24"/>
            <w:szCs w:val="24"/>
            <w:lang w:val="en-US"/>
          </w:rPr>
          <w:t>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QQmlPropertyValueSource является интерфейсным для источников значения свойства, таких как анимации или связывание. </w:t>
      </w:r>
      <w:r w:rsidRPr="003A425A">
        <w:rPr>
          <w:rFonts w:ascii="Times New Roman" w:hAnsi="Times New Roman"/>
          <w:i/>
          <w:sz w:val="24"/>
          <w:szCs w:val="24"/>
        </w:rPr>
        <w:t>Далее идёт некоторая ссылка на подробное изучение данного класса.</w:t>
      </w:r>
    </w:p>
    <w:p w:rsidR="003551B6" w:rsidRPr="003A425A" w:rsidRDefault="003551B6" w:rsidP="003551B6">
      <w:pPr>
        <w:pStyle w:val="4"/>
      </w:pPr>
      <w:bookmarkStart w:id="634" w:name="_Toc382058741"/>
      <w:r w:rsidRPr="003A425A">
        <w:rPr>
          <w:rFonts w:ascii="Times New Roman" w:hAnsi="Times New Roman"/>
          <w:color w:val="auto"/>
          <w:sz w:val="24"/>
          <w:szCs w:val="24"/>
        </w:rPr>
        <w:t>QQmlScriptString</w:t>
      </w:r>
      <w:bookmarkEnd w:id="634"/>
    </w:p>
    <w:p w:rsidR="003551B6" w:rsidRPr="003A425A" w:rsidRDefault="00953454" w:rsidP="003551B6">
      <w:pPr>
        <w:jc w:val="both"/>
        <w:rPr>
          <w:rFonts w:ascii="Times New Roman" w:hAnsi="Times New Roman"/>
          <w:sz w:val="24"/>
          <w:szCs w:val="24"/>
        </w:rPr>
      </w:pPr>
      <w:hyperlink r:id="rId1346" w:anchor="details" w:history="1">
        <w:r w:rsidR="003551B6" w:rsidRPr="003A425A">
          <w:rPr>
            <w:rStyle w:val="a3"/>
            <w:rFonts w:ascii="Times New Roman" w:hAnsi="Times New Roman"/>
            <w:sz w:val="24"/>
            <w:szCs w:val="24"/>
          </w:rPr>
          <w:t>http://qt-project.org/doc/qt-5.1/qtqml/qqmlscriptstring.html#details</w:t>
        </w:r>
      </w:hyperlink>
    </w:p>
    <w:p w:rsidR="003551B6" w:rsidRPr="003A425A" w:rsidRDefault="003551B6" w:rsidP="003551B6">
      <w:pPr>
        <w:jc w:val="both"/>
        <w:rPr>
          <w:rFonts w:ascii="Times New Roman" w:hAnsi="Times New Roman"/>
          <w:i/>
          <w:sz w:val="24"/>
          <w:szCs w:val="24"/>
        </w:rPr>
      </w:pPr>
      <w:r w:rsidRPr="003A425A">
        <w:rPr>
          <w:rFonts w:ascii="Times New Roman" w:hAnsi="Times New Roman"/>
          <w:sz w:val="24"/>
          <w:szCs w:val="24"/>
        </w:rPr>
        <w:t xml:space="preserve">класс QQmlScriptString инкапсулирует скрипт и его содержание. Он используется для создания свойств </w:t>
      </w:r>
      <w:hyperlink r:id="rId1347"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которые допускают присваивание скрипта из qml. </w:t>
      </w:r>
      <w:r w:rsidRPr="003A425A">
        <w:rPr>
          <w:rFonts w:ascii="Times New Roman" w:hAnsi="Times New Roman"/>
          <w:i/>
          <w:color w:val="FF0000"/>
          <w:sz w:val="24"/>
          <w:szCs w:val="24"/>
        </w:rPr>
        <w:t>Есть примеры использования данного класса, но я также пока его не понимаю.</w:t>
      </w:r>
    </w:p>
    <w:p w:rsidR="003E69BC" w:rsidRPr="003A425A" w:rsidRDefault="003E69BC" w:rsidP="003E69BC">
      <w:pPr>
        <w:pStyle w:val="3"/>
        <w:rPr>
          <w:b w:val="0"/>
          <w:sz w:val="24"/>
          <w:szCs w:val="24"/>
        </w:rPr>
      </w:pPr>
      <w:bookmarkStart w:id="635" w:name="_Toc382058742"/>
      <w:r w:rsidRPr="003A425A">
        <w:rPr>
          <w:b w:val="0"/>
          <w:sz w:val="24"/>
          <w:szCs w:val="24"/>
        </w:rPr>
        <w:t>ТОЧКИ РАСШИРЕНИЯ С++, ОБЕСПЕЧИВАЕМЫЕ QT QUICK</w:t>
      </w:r>
      <w:bookmarkEnd w:id="635"/>
    </w:p>
    <w:p w:rsidR="003E69BC" w:rsidRPr="003A425A" w:rsidRDefault="00953454" w:rsidP="003E69BC">
      <w:pPr>
        <w:jc w:val="both"/>
        <w:rPr>
          <w:rFonts w:ascii="Times New Roman" w:hAnsi="Times New Roman"/>
          <w:sz w:val="24"/>
          <w:szCs w:val="24"/>
        </w:rPr>
      </w:pPr>
      <w:hyperlink r:id="rId1348" w:history="1">
        <w:r w:rsidR="003E69BC" w:rsidRPr="003A425A">
          <w:rPr>
            <w:rStyle w:val="a3"/>
            <w:rFonts w:ascii="Times New Roman" w:hAnsi="Times New Roman"/>
            <w:sz w:val="24"/>
            <w:szCs w:val="24"/>
          </w:rPr>
          <w:t>http://qt-project.org/doc/qt-5.1/qtquick/qtquick-cppextensionpoints.html</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Qt Quick модуль дополнительно обеспечивает несколько расширений и точек интеграции для разработчиков С++, специфических для этого модуля. В частности, он позволяет С++ разработчикам создавать и регистрировать частные производные от </w:t>
      </w:r>
      <w:hyperlink r:id="rId1349" w:history="1">
        <w:r w:rsidRPr="003A425A">
          <w:rPr>
            <w:rStyle w:val="a3"/>
            <w:rFonts w:ascii="Times New Roman" w:hAnsi="Times New Roman"/>
            <w:color w:val="auto"/>
            <w:sz w:val="24"/>
            <w:szCs w:val="24"/>
          </w:rPr>
          <w:t>QQuickItem</w:t>
        </w:r>
      </w:hyperlink>
      <w:r w:rsidRPr="003A425A">
        <w:rPr>
          <w:rFonts w:ascii="Times New Roman" w:hAnsi="Times New Roman"/>
          <w:sz w:val="24"/>
          <w:szCs w:val="24"/>
        </w:rPr>
        <w:t xml:space="preserve"> типы, которые могут быть нарисованы при помощи Qt Quick. Он также обеспечивает несколько связанных с графом декораций классов, которые позволяют разработчикам определить их собственные примитивы рисования. Для того чтобы создать через С++ частный визуальный тип, следует специализировать класс </w:t>
      </w:r>
      <w:hyperlink r:id="rId1350" w:history="1">
        <w:r w:rsidRPr="003A425A">
          <w:rPr>
            <w:rStyle w:val="a3"/>
            <w:rFonts w:ascii="Times New Roman" w:hAnsi="Times New Roman"/>
            <w:color w:val="auto"/>
            <w:sz w:val="24"/>
            <w:szCs w:val="24"/>
          </w:rPr>
          <w:t>QQuickItem</w:t>
        </w:r>
      </w:hyperlink>
      <w:r w:rsidRPr="003A425A">
        <w:rPr>
          <w:rFonts w:ascii="Times New Roman" w:hAnsi="Times New Roman"/>
          <w:sz w:val="24"/>
          <w:szCs w:val="24"/>
        </w:rPr>
        <w:t>. Использование графа декораций позволяет знать набор графических примитивов ещё до начала рисования.</w:t>
      </w:r>
    </w:p>
    <w:p w:rsidR="003E69BC" w:rsidRPr="003A425A" w:rsidRDefault="003E69BC" w:rsidP="003E69BC">
      <w:pPr>
        <w:jc w:val="both"/>
        <w:rPr>
          <w:rFonts w:ascii="Times New Roman" w:hAnsi="Times New Roman"/>
          <w:i/>
          <w:sz w:val="24"/>
          <w:szCs w:val="24"/>
        </w:rPr>
      </w:pPr>
      <w:r w:rsidRPr="003A425A">
        <w:rPr>
          <w:rFonts w:ascii="Times New Roman" w:hAnsi="Times New Roman"/>
          <w:sz w:val="24"/>
          <w:szCs w:val="24"/>
        </w:rPr>
        <w:t xml:space="preserve">Если необходимо загружать изображения из основанных на С++ процессах, то можно применить класс </w:t>
      </w:r>
      <w:hyperlink r:id="rId1351" w:history="1">
        <w:r w:rsidRPr="003A425A">
          <w:rPr>
            <w:rStyle w:val="a3"/>
            <w:rFonts w:ascii="Times New Roman" w:hAnsi="Times New Roman"/>
            <w:color w:val="auto"/>
            <w:sz w:val="24"/>
            <w:szCs w:val="24"/>
          </w:rPr>
          <w:t>QQuickImageProvider</w:t>
        </w:r>
      </w:hyperlink>
      <w:r w:rsidRPr="003A425A">
        <w:rPr>
          <w:rFonts w:ascii="Times New Roman" w:hAnsi="Times New Roman"/>
          <w:sz w:val="24"/>
          <w:szCs w:val="24"/>
        </w:rPr>
        <w:t xml:space="preserve">, который обеспечивает поддержку для загрузки растров и помещает запросы изображения в отдельный поток для qml приложений. Любое qml приложение, которое требует изображение через специальную url схему изображений, будет направлен к подходящему провайдеру изображений, чтобы загрузить изображение. </w:t>
      </w:r>
      <w:r w:rsidRPr="003A425A">
        <w:rPr>
          <w:rFonts w:ascii="Times New Roman" w:hAnsi="Times New Roman"/>
          <w:i/>
          <w:sz w:val="24"/>
          <w:szCs w:val="24"/>
        </w:rPr>
        <w:t>Рассмотрим классы С++ для Qt Quick.</w:t>
      </w:r>
    </w:p>
    <w:p w:rsidR="003E69BC" w:rsidRPr="003A425A" w:rsidRDefault="003E69BC" w:rsidP="003E69BC">
      <w:pPr>
        <w:pStyle w:val="4"/>
      </w:pPr>
      <w:bookmarkStart w:id="636" w:name="_Toc382058743"/>
      <w:r w:rsidRPr="003A425A">
        <w:rPr>
          <w:rFonts w:ascii="Times New Roman" w:hAnsi="Times New Roman"/>
          <w:sz w:val="24"/>
          <w:szCs w:val="24"/>
          <w:lang w:val="en-GB"/>
        </w:rPr>
        <w:t>QQuickImageProvider</w:t>
      </w:r>
      <w:bookmarkEnd w:id="636"/>
    </w:p>
    <w:p w:rsidR="003E69BC" w:rsidRPr="003A425A" w:rsidRDefault="00953454" w:rsidP="003E69BC">
      <w:pPr>
        <w:jc w:val="both"/>
        <w:rPr>
          <w:rFonts w:ascii="Times New Roman" w:hAnsi="Times New Roman"/>
          <w:sz w:val="24"/>
          <w:szCs w:val="24"/>
        </w:rPr>
      </w:pPr>
      <w:hyperlink r:id="rId1352" w:anchor="details" w:history="1">
        <w:r w:rsidR="003E69BC" w:rsidRPr="003A425A">
          <w:rPr>
            <w:rStyle w:val="a3"/>
            <w:rFonts w:ascii="Times New Roman" w:hAnsi="Times New Roman"/>
            <w:sz w:val="24"/>
            <w:szCs w:val="24"/>
            <w:lang w:val="en-GB"/>
          </w:rPr>
          <w:t>http</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qt</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project</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org</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doc</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qt</w:t>
        </w:r>
        <w:r w:rsidR="003E69BC" w:rsidRPr="003A425A">
          <w:rPr>
            <w:rStyle w:val="a3"/>
            <w:rFonts w:ascii="Times New Roman" w:hAnsi="Times New Roman"/>
            <w:sz w:val="24"/>
            <w:szCs w:val="24"/>
          </w:rPr>
          <w:t>-5.1/</w:t>
        </w:r>
        <w:r w:rsidR="003E69BC" w:rsidRPr="003A425A">
          <w:rPr>
            <w:rStyle w:val="a3"/>
            <w:rFonts w:ascii="Times New Roman" w:hAnsi="Times New Roman"/>
            <w:sz w:val="24"/>
            <w:szCs w:val="24"/>
            <w:lang w:val="en-GB"/>
          </w:rPr>
          <w:t>qtquick</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qquickimageprovider</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html</w:t>
        </w:r>
        <w:r w:rsidR="003E69BC" w:rsidRPr="003A425A">
          <w:rPr>
            <w:rStyle w:val="a3"/>
            <w:rFonts w:ascii="Times New Roman" w:hAnsi="Times New Roman"/>
            <w:sz w:val="24"/>
            <w:szCs w:val="24"/>
          </w:rPr>
          <w:t>#</w:t>
        </w:r>
        <w:r w:rsidR="003E69BC" w:rsidRPr="003A425A">
          <w:rPr>
            <w:rStyle w:val="a3"/>
            <w:rFonts w:ascii="Times New Roman" w:hAnsi="Times New Roman"/>
            <w:sz w:val="24"/>
            <w:szCs w:val="24"/>
            <w:lang w:val="en-GB"/>
          </w:rPr>
          <w:t>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класс QQuickImageProvider обеспечивает интерфейс для поддержки растров и запросов изображений в потоке в qml. Он используется для продвинутой загрузки растров в qml приложениях. Он позволяет загружать изображения с использованием QPixmaps вместо действительных файлов изображений, а также асинхронную загрузку изображений в отдельном потоке. </w:t>
      </w:r>
      <w:r w:rsidRPr="003A425A">
        <w:rPr>
          <w:rFonts w:ascii="Times New Roman" w:hAnsi="Times New Roman"/>
          <w:i/>
          <w:sz w:val="24"/>
          <w:szCs w:val="24"/>
        </w:rPr>
        <w:t xml:space="preserve">Далее показано, как указать то, что изображение следует загрузить при помощи провайдера изображений. Далее показан пример загрузки изображения с использованием провайдера. Понятный пример. Наследование класса, переопределение некоторой функции и регистрация его в qml движке. Далее описан механизм асинхронной загрузки, и указаны некоторые ограничения применения данной особенности для целевых платформ. </w:t>
      </w:r>
      <w:r w:rsidRPr="003A425A">
        <w:rPr>
          <w:rFonts w:ascii="Times New Roman" w:hAnsi="Times New Roman"/>
          <w:sz w:val="24"/>
          <w:szCs w:val="24"/>
        </w:rPr>
        <w:t xml:space="preserve">Изображения, которые возвращаются этим классом, автоматически </w:t>
      </w:r>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кэшируются, так же как и изображения, загруженные при помощи qml движка.</w:t>
      </w:r>
    </w:p>
    <w:p w:rsidR="003E69BC" w:rsidRPr="003A425A" w:rsidRDefault="003E69BC" w:rsidP="003E69BC">
      <w:pPr>
        <w:pStyle w:val="4"/>
      </w:pPr>
      <w:bookmarkStart w:id="637" w:name="_Toc382058744"/>
      <w:r w:rsidRPr="003A425A">
        <w:rPr>
          <w:rFonts w:ascii="Times New Roman" w:hAnsi="Times New Roman"/>
          <w:sz w:val="24"/>
          <w:szCs w:val="24"/>
        </w:rPr>
        <w:lastRenderedPageBreak/>
        <w:t>QQuickItem</w:t>
      </w:r>
      <w:bookmarkEnd w:id="637"/>
    </w:p>
    <w:p w:rsidR="003E69BC" w:rsidRPr="003A425A" w:rsidRDefault="00953454" w:rsidP="003E69BC">
      <w:pPr>
        <w:jc w:val="both"/>
        <w:rPr>
          <w:rFonts w:ascii="Times New Roman" w:hAnsi="Times New Roman"/>
          <w:sz w:val="24"/>
          <w:szCs w:val="24"/>
        </w:rPr>
      </w:pPr>
      <w:hyperlink r:id="rId1353" w:anchor="details" w:history="1">
        <w:r w:rsidR="003E69BC" w:rsidRPr="003A425A">
          <w:rPr>
            <w:rStyle w:val="a3"/>
            <w:rFonts w:ascii="Times New Roman" w:hAnsi="Times New Roman"/>
            <w:sz w:val="24"/>
            <w:szCs w:val="24"/>
          </w:rPr>
          <w:t>http://qt-project.org/doc/qt-5.1/qtquick/qquickitem.html#details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QQuickItem класс обеспечивает наиболее базовый из всех визуальных элементов Qt Quick. Все визуальные элементы в QtQuick наследуют от данного класса. Специализируя данный класс, можно создать свои собственные элементы в qt. Все визуальные элементы qml рисуются с использованием scene graph, низкоуровневого, высокопроизводительного стека рисования, близко связанного с OpenGL. Для подклассов данного класса возможно добавить некоторое своё частное содержание в граф при помощи установки </w:t>
      </w:r>
      <w:hyperlink r:id="rId1354" w:anchor="Flag-enum" w:history="1">
        <w:r w:rsidRPr="003A425A">
          <w:rPr>
            <w:rStyle w:val="a3"/>
            <w:rFonts w:ascii="Times New Roman" w:hAnsi="Times New Roman"/>
            <w:color w:val="auto"/>
            <w:sz w:val="24"/>
            <w:szCs w:val="24"/>
          </w:rPr>
          <w:t>QQuickItem::ItemHasContents</w:t>
        </w:r>
      </w:hyperlink>
      <w:r w:rsidRPr="003A425A">
        <w:rPr>
          <w:rFonts w:ascii="Times New Roman" w:hAnsi="Times New Roman"/>
          <w:sz w:val="24"/>
          <w:szCs w:val="24"/>
        </w:rPr>
        <w:t xml:space="preserve"> флага и переопределения </w:t>
      </w:r>
      <w:hyperlink r:id="rId1355" w:anchor="updatePaintNode" w:history="1">
        <w:r w:rsidRPr="003A425A">
          <w:rPr>
            <w:rStyle w:val="a3"/>
            <w:rFonts w:ascii="Times New Roman" w:hAnsi="Times New Roman"/>
            <w:color w:val="auto"/>
            <w:sz w:val="24"/>
            <w:szCs w:val="24"/>
          </w:rPr>
          <w:t>QQuickItem::updatePaintNode</w:t>
        </w:r>
      </w:hyperlink>
      <w:r w:rsidRPr="003A425A">
        <w:rPr>
          <w:rFonts w:ascii="Times New Roman" w:hAnsi="Times New Roman"/>
          <w:sz w:val="24"/>
          <w:szCs w:val="24"/>
        </w:rPr>
        <w:t xml:space="preserve">() функции. </w:t>
      </w:r>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Критично, что OpenGL операции и взаимодействие с графом случается исключительно в потоке рисования, прямо во время вызова функции </w:t>
      </w:r>
      <w:hyperlink r:id="rId1356" w:anchor="updatePaintNode" w:history="1">
        <w:r w:rsidRPr="003A425A">
          <w:rPr>
            <w:rStyle w:val="a3"/>
            <w:rFonts w:ascii="Times New Roman" w:hAnsi="Times New Roman"/>
            <w:color w:val="auto"/>
            <w:sz w:val="24"/>
            <w:szCs w:val="24"/>
          </w:rPr>
          <w:t>updatePaintNode</w:t>
        </w:r>
      </w:hyperlink>
      <w:r w:rsidRPr="003A425A">
        <w:rPr>
          <w:rFonts w:ascii="Times New Roman" w:hAnsi="Times New Roman"/>
          <w:sz w:val="24"/>
          <w:szCs w:val="24"/>
        </w:rPr>
        <w:t xml:space="preserve">(). Наиболее лучшим правилом является использование только классов с префиксом </w:t>
      </w:r>
      <w:r w:rsidRPr="003A425A">
        <w:rPr>
          <w:rFonts w:ascii="Times New Roman" w:hAnsi="Times New Roman"/>
          <w:sz w:val="24"/>
          <w:szCs w:val="24"/>
          <w:lang w:val="en-US"/>
        </w:rPr>
        <w:t>QSG</w:t>
      </w:r>
      <w:r w:rsidRPr="003A425A">
        <w:rPr>
          <w:rFonts w:ascii="Times New Roman" w:hAnsi="Times New Roman"/>
          <w:sz w:val="24"/>
          <w:szCs w:val="24"/>
        </w:rPr>
        <w:t xml:space="preserve"> внутри функции </w:t>
      </w:r>
      <w:hyperlink r:id="rId1357" w:anchor="updatePaintNode" w:history="1">
        <w:r w:rsidRPr="003A425A">
          <w:rPr>
            <w:rStyle w:val="a3"/>
            <w:rFonts w:ascii="Times New Roman" w:hAnsi="Times New Roman"/>
            <w:color w:val="auto"/>
            <w:sz w:val="24"/>
            <w:szCs w:val="24"/>
          </w:rPr>
          <w:t>QQuickItem::updatePaintNode</w:t>
        </w:r>
      </w:hyperlink>
      <w:r w:rsidRPr="003A425A">
        <w:rPr>
          <w:rFonts w:ascii="Times New Roman" w:hAnsi="Times New Roman"/>
          <w:sz w:val="24"/>
          <w:szCs w:val="24"/>
        </w:rPr>
        <w:t>().</w:t>
      </w:r>
    </w:p>
    <w:p w:rsidR="003E69BC" w:rsidRPr="003A425A" w:rsidRDefault="00953454" w:rsidP="003E69BC">
      <w:pPr>
        <w:jc w:val="both"/>
        <w:rPr>
          <w:rFonts w:ascii="Times New Roman" w:hAnsi="Times New Roman"/>
          <w:sz w:val="24"/>
          <w:szCs w:val="24"/>
        </w:rPr>
      </w:pPr>
      <w:hyperlink r:id="rId1358" w:history="1">
        <w:r w:rsidR="003E69BC" w:rsidRPr="003A425A">
          <w:rPr>
            <w:rStyle w:val="a3"/>
            <w:rFonts w:ascii="Times New Roman" w:hAnsi="Times New Roman"/>
            <w:color w:val="auto"/>
            <w:sz w:val="24"/>
            <w:szCs w:val="24"/>
          </w:rPr>
          <w:t>QQuickPaintedItem</w:t>
        </w:r>
      </w:hyperlink>
      <w:r w:rsidR="003E69BC" w:rsidRPr="003A425A">
        <w:rPr>
          <w:rFonts w:ascii="Times New Roman" w:hAnsi="Times New Roman"/>
          <w:sz w:val="24"/>
          <w:szCs w:val="24"/>
        </w:rPr>
        <w:t xml:space="preserve"> позволяет рисовать с использованием </w:t>
      </w:r>
      <w:hyperlink r:id="rId1359" w:history="1">
        <w:r w:rsidR="003E69BC" w:rsidRPr="003A425A">
          <w:rPr>
            <w:rStyle w:val="a3"/>
            <w:rFonts w:ascii="Times New Roman" w:hAnsi="Times New Roman"/>
            <w:color w:val="auto"/>
            <w:sz w:val="24"/>
            <w:szCs w:val="24"/>
          </w:rPr>
          <w:t>QPainter</w:t>
        </w:r>
      </w:hyperlink>
      <w:r w:rsidR="003E69BC" w:rsidRPr="003A425A">
        <w:rPr>
          <w:rFonts w:ascii="Times New Roman" w:hAnsi="Times New Roman"/>
          <w:sz w:val="24"/>
          <w:szCs w:val="24"/>
        </w:rPr>
        <w:t>. Использование графа всегда намного быстрее.</w:t>
      </w:r>
    </w:p>
    <w:p w:rsidR="003E69BC" w:rsidRPr="003A425A" w:rsidRDefault="003E69BC" w:rsidP="003E69BC">
      <w:pPr>
        <w:pStyle w:val="4"/>
      </w:pPr>
      <w:bookmarkStart w:id="638" w:name="_Toc382058745"/>
      <w:r w:rsidRPr="003A425A">
        <w:rPr>
          <w:rFonts w:ascii="Times New Roman" w:hAnsi="Times New Roman"/>
          <w:sz w:val="24"/>
          <w:szCs w:val="24"/>
        </w:rPr>
        <w:t>QQuickWindow</w:t>
      </w:r>
      <w:bookmarkEnd w:id="638"/>
    </w:p>
    <w:p w:rsidR="003E69BC" w:rsidRPr="003A425A" w:rsidRDefault="00953454" w:rsidP="003E69BC">
      <w:pPr>
        <w:jc w:val="both"/>
        <w:rPr>
          <w:rFonts w:ascii="Times New Roman" w:hAnsi="Times New Roman"/>
          <w:sz w:val="24"/>
          <w:szCs w:val="24"/>
        </w:rPr>
      </w:pPr>
      <w:hyperlink r:id="rId1360" w:anchor="details" w:history="1">
        <w:r w:rsidR="003E69BC" w:rsidRPr="003A425A">
          <w:rPr>
            <w:rStyle w:val="a3"/>
            <w:rFonts w:ascii="Times New Roman" w:hAnsi="Times New Roman"/>
            <w:sz w:val="24"/>
            <w:szCs w:val="24"/>
          </w:rPr>
          <w:t>http://qt-project.org/doc/qt-5.1/qtquick/qquickwindow.html#details</w:t>
        </w:r>
      </w:hyperlink>
    </w:p>
    <w:p w:rsidR="003E69BC" w:rsidRPr="003A425A" w:rsidRDefault="003E69BC" w:rsidP="003E69BC">
      <w:pPr>
        <w:jc w:val="both"/>
        <w:rPr>
          <w:rFonts w:ascii="Times New Roman" w:hAnsi="Times New Roman"/>
          <w:i/>
          <w:sz w:val="24"/>
          <w:szCs w:val="24"/>
        </w:rPr>
      </w:pPr>
      <w:r w:rsidRPr="003A425A">
        <w:rPr>
          <w:rFonts w:ascii="Times New Roman" w:hAnsi="Times New Roman"/>
          <w:sz w:val="24"/>
          <w:szCs w:val="24"/>
        </w:rPr>
        <w:t xml:space="preserve">класс QQuickWindow обеспечивает окно для отображения графики в qml. Класс обеспечивает управление графическими декорациями, необходимое для взаимодействия с и отображения декораций класса QQuickItem. Окно всегда имеет единственный невидимый корневой элемент. Класс использует граф декораций для рисования. Граф рисования живёт независимо и отдельно от qml графа, а поэтому может удаляться без влияния на последний. Возможно интегрировать напрямую OpenGL вызовы в данный класс с использованием такого же OpenGL контекста, что и граф. </w:t>
      </w:r>
      <w:r w:rsidRPr="003A425A">
        <w:rPr>
          <w:rFonts w:ascii="Times New Roman" w:hAnsi="Times New Roman"/>
          <w:i/>
          <w:sz w:val="24"/>
          <w:szCs w:val="24"/>
        </w:rPr>
        <w:t xml:space="preserve">Как это делается, указано в данной части. Далее описано, что происходит с графом, если мы прячем окно. Оказывается, граф можно тогда удалять, что приведёт к испусканию некоторого сигнала. </w:t>
      </w:r>
      <w:r w:rsidRPr="003A425A">
        <w:rPr>
          <w:rFonts w:ascii="Times New Roman" w:hAnsi="Times New Roman"/>
          <w:sz w:val="24"/>
          <w:szCs w:val="24"/>
        </w:rPr>
        <w:t xml:space="preserve">Qml будет пытаться кэшировать изображения и узлы графа, чтобы улучшить производительность, но в некоторых сценариях с малой памятью, можно потребовать агрессивно освобождать данные ресурсы. </w:t>
      </w:r>
      <w:r w:rsidRPr="003A425A">
        <w:rPr>
          <w:rFonts w:ascii="Times New Roman" w:hAnsi="Times New Roman"/>
          <w:i/>
          <w:sz w:val="24"/>
          <w:szCs w:val="24"/>
        </w:rPr>
        <w:t>Далее указаны функции для этого.</w:t>
      </w:r>
    </w:p>
    <w:p w:rsidR="003E69BC" w:rsidRPr="003A425A" w:rsidRDefault="003E69BC" w:rsidP="003E69BC">
      <w:pPr>
        <w:pStyle w:val="4"/>
        <w:rPr>
          <w:color w:val="FF0000"/>
        </w:rPr>
      </w:pPr>
      <w:bookmarkStart w:id="639" w:name="_Toc382058746"/>
      <w:r w:rsidRPr="003A425A">
        <w:rPr>
          <w:rFonts w:ascii="Times New Roman" w:hAnsi="Times New Roman"/>
          <w:color w:val="FF0000"/>
          <w:sz w:val="24"/>
          <w:szCs w:val="24"/>
        </w:rPr>
        <w:t>QQuickTextDocument</w:t>
      </w:r>
      <w:bookmarkEnd w:id="639"/>
    </w:p>
    <w:p w:rsidR="003E69BC" w:rsidRPr="003A425A" w:rsidRDefault="00953454" w:rsidP="003E69BC">
      <w:pPr>
        <w:jc w:val="both"/>
        <w:rPr>
          <w:rFonts w:ascii="Times New Roman" w:hAnsi="Times New Roman"/>
          <w:sz w:val="24"/>
          <w:szCs w:val="24"/>
        </w:rPr>
      </w:pPr>
      <w:hyperlink r:id="rId1361" w:anchor="details" w:history="1">
        <w:r w:rsidR="003E69BC" w:rsidRPr="003A425A">
          <w:rPr>
            <w:rStyle w:val="a3"/>
            <w:rFonts w:ascii="Times New Roman" w:hAnsi="Times New Roman"/>
            <w:sz w:val="24"/>
            <w:szCs w:val="24"/>
          </w:rPr>
          <w:t>http://qt-project.org/doc/qt-5.1/qtquick/qquicktextdocument.html#details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класс QQuickTextDocument обеспечивает доступ к </w:t>
      </w:r>
      <w:hyperlink r:id="rId1362"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из QQuickTextEdit. </w:t>
      </w:r>
      <w:hyperlink r:id="rId1363" w:history="1">
        <w:r w:rsidRPr="003A425A">
          <w:rPr>
            <w:rStyle w:val="a3"/>
            <w:rFonts w:ascii="Times New Roman" w:hAnsi="Times New Roman"/>
            <w:color w:val="auto"/>
            <w:sz w:val="24"/>
            <w:szCs w:val="24"/>
          </w:rPr>
          <w:t>QTextDocument</w:t>
        </w:r>
      </w:hyperlink>
      <w:r w:rsidRPr="003A425A">
        <w:rPr>
          <w:rFonts w:ascii="Times New Roman" w:hAnsi="Times New Roman"/>
          <w:sz w:val="24"/>
          <w:szCs w:val="24"/>
        </w:rPr>
        <w:t xml:space="preserve"> используется внутри Qt Quick элементов, чтобы обеспечить манипуляцию текстовых примитивов. Вам не разрешается выполнять любую модификацию внутреннего состояния документа. если вы сделаете так, элемент может остановиться или обрушиться.</w:t>
      </w:r>
    </w:p>
    <w:p w:rsidR="003E69BC" w:rsidRPr="003A425A" w:rsidRDefault="003E69BC" w:rsidP="003E69BC">
      <w:pPr>
        <w:pStyle w:val="4"/>
      </w:pPr>
      <w:bookmarkStart w:id="640" w:name="_Toc382058747"/>
      <w:r w:rsidRPr="003A425A">
        <w:rPr>
          <w:rFonts w:ascii="Times New Roman" w:hAnsi="Times New Roman"/>
          <w:color w:val="auto"/>
          <w:sz w:val="24"/>
          <w:szCs w:val="24"/>
        </w:rPr>
        <w:t>QQuickTextureFactory</w:t>
      </w:r>
      <w:bookmarkEnd w:id="640"/>
    </w:p>
    <w:p w:rsidR="003E69BC" w:rsidRPr="003A425A" w:rsidRDefault="00953454" w:rsidP="003E69BC">
      <w:pPr>
        <w:jc w:val="both"/>
        <w:rPr>
          <w:rFonts w:ascii="Times New Roman" w:hAnsi="Times New Roman"/>
          <w:sz w:val="24"/>
          <w:szCs w:val="24"/>
        </w:rPr>
      </w:pPr>
      <w:hyperlink r:id="rId1364" w:anchor="details" w:history="1">
        <w:r w:rsidR="003E69BC" w:rsidRPr="003A425A">
          <w:rPr>
            <w:rStyle w:val="a3"/>
            <w:rFonts w:ascii="Times New Roman" w:hAnsi="Times New Roman"/>
            <w:sz w:val="24"/>
            <w:szCs w:val="24"/>
          </w:rPr>
          <w:t>http://qt-project.org/doc/qt-5.1/qtquick/qquicktexturefactory.html#details</w:t>
        </w:r>
      </w:hyperlink>
    </w:p>
    <w:p w:rsidR="003E69BC" w:rsidRPr="003A425A" w:rsidRDefault="003E69BC" w:rsidP="003E69BC">
      <w:pPr>
        <w:jc w:val="both"/>
        <w:rPr>
          <w:rFonts w:ascii="Times New Roman" w:hAnsi="Times New Roman"/>
          <w:sz w:val="24"/>
          <w:szCs w:val="24"/>
        </w:rPr>
      </w:pPr>
      <w:r w:rsidRPr="003A425A">
        <w:rPr>
          <w:rFonts w:ascii="Times New Roman" w:hAnsi="Times New Roman"/>
          <w:sz w:val="24"/>
          <w:szCs w:val="24"/>
        </w:rPr>
        <w:t xml:space="preserve">QQuickTextureFactory класс обеспечивает интерфейс для загрузки частных текстур из qml. Целью данного класса является обеспечение указателя места для данных изображения, </w:t>
      </w:r>
      <w:r w:rsidRPr="003A425A">
        <w:rPr>
          <w:rFonts w:ascii="Times New Roman" w:hAnsi="Times New Roman"/>
          <w:sz w:val="24"/>
          <w:szCs w:val="24"/>
        </w:rPr>
        <w:lastRenderedPageBreak/>
        <w:t>которые могут быть преобразованы в OpenGL текстуру. Создание текстуры напрямую невозможно, так как редко OpenGL контекст доступен в потоке, который ответственен за загрузку данных изображения.</w:t>
      </w:r>
    </w:p>
    <w:p w:rsidR="003E69BC" w:rsidRPr="003A425A" w:rsidRDefault="003E69BC" w:rsidP="003E69BC">
      <w:pPr>
        <w:pStyle w:val="4"/>
      </w:pPr>
      <w:bookmarkStart w:id="641" w:name="_Toc382058748"/>
      <w:r w:rsidRPr="003A425A">
        <w:rPr>
          <w:rFonts w:ascii="Times New Roman" w:hAnsi="Times New Roman"/>
          <w:color w:val="auto"/>
          <w:sz w:val="24"/>
          <w:szCs w:val="24"/>
        </w:rPr>
        <w:t>QQuickView</w:t>
      </w:r>
      <w:bookmarkEnd w:id="641"/>
    </w:p>
    <w:p w:rsidR="003E69BC" w:rsidRPr="003A425A" w:rsidRDefault="00953454" w:rsidP="003E69BC">
      <w:pPr>
        <w:jc w:val="both"/>
        <w:rPr>
          <w:rFonts w:ascii="Times New Roman" w:hAnsi="Times New Roman"/>
          <w:sz w:val="24"/>
          <w:szCs w:val="24"/>
        </w:rPr>
      </w:pPr>
      <w:hyperlink r:id="rId1365" w:anchor="details" w:history="1">
        <w:r w:rsidR="003E69BC" w:rsidRPr="003A425A">
          <w:rPr>
            <w:rStyle w:val="a3"/>
            <w:rFonts w:ascii="Times New Roman" w:hAnsi="Times New Roman"/>
            <w:sz w:val="24"/>
            <w:szCs w:val="24"/>
          </w:rPr>
          <w:t>http://qt-project.org/doc/qt-5.1/qtquick/qquickview.html#details</w:t>
        </w:r>
      </w:hyperlink>
    </w:p>
    <w:p w:rsidR="003E69BC" w:rsidRPr="003A425A" w:rsidRDefault="003E69BC" w:rsidP="003E69BC">
      <w:pPr>
        <w:jc w:val="both"/>
        <w:rPr>
          <w:rFonts w:ascii="Times New Roman" w:hAnsi="Times New Roman"/>
          <w:i/>
          <w:sz w:val="24"/>
          <w:szCs w:val="24"/>
        </w:rPr>
      </w:pPr>
      <w:r w:rsidRPr="003A425A">
        <w:rPr>
          <w:rFonts w:ascii="Times New Roman" w:hAnsi="Times New Roman"/>
          <w:sz w:val="24"/>
          <w:szCs w:val="24"/>
        </w:rPr>
        <w:t xml:space="preserve">QQuickView класс обеспечивает окно для отображения Qt Quick интерфейса пользователя. Это удобный подкласс </w:t>
      </w:r>
      <w:hyperlink r:id="rId1366" w:history="1">
        <w:r w:rsidRPr="003A425A">
          <w:rPr>
            <w:rStyle w:val="a3"/>
            <w:rFonts w:ascii="Times New Roman" w:hAnsi="Times New Roman"/>
            <w:color w:val="auto"/>
            <w:sz w:val="24"/>
            <w:szCs w:val="24"/>
          </w:rPr>
          <w:t>QQuickWindow</w:t>
        </w:r>
      </w:hyperlink>
      <w:r w:rsidRPr="003A425A">
        <w:rPr>
          <w:rFonts w:ascii="Times New Roman" w:hAnsi="Times New Roman"/>
          <w:sz w:val="24"/>
          <w:szCs w:val="24"/>
        </w:rPr>
        <w:t xml:space="preserve">, который будет автоматически загружать и отображать qml декорацию, когда дан url Главного файла исходного кода. Иначе вы можете инстанцировать ваши собственные объекты при помощи </w:t>
      </w:r>
      <w:hyperlink r:id="rId1367" w:history="1">
        <w:r w:rsidRPr="003A425A">
          <w:rPr>
            <w:rStyle w:val="a3"/>
            <w:rFonts w:ascii="Times New Roman" w:hAnsi="Times New Roman"/>
            <w:color w:val="auto"/>
            <w:sz w:val="24"/>
            <w:szCs w:val="24"/>
          </w:rPr>
          <w:t>QQmlComponent</w:t>
        </w:r>
      </w:hyperlink>
      <w:r w:rsidRPr="003A425A">
        <w:rPr>
          <w:rFonts w:ascii="Times New Roman" w:hAnsi="Times New Roman"/>
          <w:sz w:val="24"/>
          <w:szCs w:val="24"/>
        </w:rPr>
        <w:t xml:space="preserve"> и поместить их в </w:t>
      </w:r>
      <w:hyperlink r:id="rId1368" w:history="1">
        <w:r w:rsidRPr="003A425A">
          <w:rPr>
            <w:rStyle w:val="a3"/>
            <w:rFonts w:ascii="Times New Roman" w:hAnsi="Times New Roman"/>
            <w:color w:val="auto"/>
            <w:sz w:val="24"/>
            <w:szCs w:val="24"/>
          </w:rPr>
          <w:t>QQuickWindow</w:t>
        </w:r>
      </w:hyperlink>
      <w:r w:rsidRPr="003A425A">
        <w:rPr>
          <w:rFonts w:ascii="Times New Roman" w:hAnsi="Times New Roman"/>
          <w:sz w:val="24"/>
          <w:szCs w:val="24"/>
        </w:rPr>
        <w:t xml:space="preserve">. </w:t>
      </w:r>
      <w:r w:rsidRPr="003A425A">
        <w:rPr>
          <w:rFonts w:ascii="Times New Roman" w:hAnsi="Times New Roman"/>
          <w:i/>
          <w:sz w:val="24"/>
          <w:szCs w:val="24"/>
        </w:rPr>
        <w:t>Есть пример кода. Показано, как получать ошибки от данного файла. Также данный класс управляет увеличением размеров представления и корневого объекта. указаны некоторые функции.</w:t>
      </w:r>
    </w:p>
    <w:p w:rsidR="003E69BC" w:rsidRPr="003A425A" w:rsidRDefault="003E69BC" w:rsidP="003E69BC">
      <w:pPr>
        <w:pStyle w:val="4"/>
        <w:rPr>
          <w:color w:val="FF0000"/>
        </w:rPr>
      </w:pPr>
      <w:bookmarkStart w:id="642" w:name="_Toc382058749"/>
      <w:r w:rsidRPr="003A425A">
        <w:rPr>
          <w:rStyle w:val="small-subtitle"/>
          <w:rFonts w:ascii="Times New Roman" w:hAnsi="Times New Roman"/>
          <w:color w:val="FF0000"/>
          <w:sz w:val="24"/>
          <w:szCs w:val="24"/>
        </w:rPr>
        <w:t>QQuickItem::ItemChangeData</w:t>
      </w:r>
      <w:bookmarkEnd w:id="642"/>
    </w:p>
    <w:p w:rsidR="003E69BC" w:rsidRPr="003A425A" w:rsidRDefault="00953454" w:rsidP="003E69BC">
      <w:pPr>
        <w:jc w:val="both"/>
        <w:rPr>
          <w:rFonts w:ascii="Times New Roman" w:hAnsi="Times New Roman"/>
          <w:sz w:val="24"/>
          <w:szCs w:val="24"/>
        </w:rPr>
      </w:pPr>
      <w:hyperlink r:id="rId1369" w:anchor="details" w:history="1">
        <w:r w:rsidR="003E69BC" w:rsidRPr="003A425A">
          <w:rPr>
            <w:rStyle w:val="a3"/>
            <w:rFonts w:ascii="Times New Roman" w:hAnsi="Times New Roman"/>
            <w:sz w:val="24"/>
            <w:szCs w:val="24"/>
          </w:rPr>
          <w:t>http://qt-project.org/doc/qt-5.1/qtquick/qquickitem-itemchangedata.html#details</w:t>
        </w:r>
      </w:hyperlink>
    </w:p>
    <w:p w:rsidR="003E69BC" w:rsidRPr="003A425A" w:rsidRDefault="003E69BC" w:rsidP="003E69BC">
      <w:pPr>
        <w:jc w:val="both"/>
        <w:rPr>
          <w:rFonts w:ascii="Times New Roman" w:hAnsi="Times New Roman"/>
          <w:sz w:val="24"/>
          <w:szCs w:val="24"/>
        </w:rPr>
      </w:pPr>
      <w:r w:rsidRPr="003A425A">
        <w:rPr>
          <w:rStyle w:val="small-subtitle"/>
          <w:rFonts w:ascii="Times New Roman" w:hAnsi="Times New Roman"/>
          <w:sz w:val="24"/>
          <w:szCs w:val="24"/>
        </w:rPr>
        <w:t xml:space="preserve">QQuickItem::ItemChangeData добавляет дополнительную информация для функции </w:t>
      </w:r>
      <w:hyperlink r:id="rId1370" w:anchor="itemChange" w:history="1">
        <w:r w:rsidRPr="003A425A">
          <w:rPr>
            <w:rStyle w:val="a3"/>
            <w:rFonts w:ascii="Times New Roman" w:hAnsi="Times New Roman"/>
            <w:color w:val="auto"/>
            <w:sz w:val="24"/>
            <w:szCs w:val="24"/>
          </w:rPr>
          <w:t>QQuickItem::itemChange</w:t>
        </w:r>
      </w:hyperlink>
      <w:r w:rsidRPr="003A425A">
        <w:rPr>
          <w:rFonts w:ascii="Times New Roman" w:hAnsi="Times New Roman"/>
          <w:sz w:val="24"/>
          <w:szCs w:val="24"/>
        </w:rPr>
        <w:t>().</w:t>
      </w:r>
    </w:p>
    <w:p w:rsidR="00C00578" w:rsidRPr="003A425A" w:rsidRDefault="00E162EB" w:rsidP="00C00578">
      <w:pPr>
        <w:pStyle w:val="1"/>
        <w:rPr>
          <w:rFonts w:ascii="Times New Roman" w:hAnsi="Times New Roman"/>
          <w:b w:val="0"/>
          <w:sz w:val="24"/>
          <w:szCs w:val="24"/>
        </w:rPr>
      </w:pPr>
      <w:r w:rsidRPr="003A425A">
        <w:rPr>
          <w:rFonts w:ascii="Times New Roman" w:hAnsi="Times New Roman"/>
          <w:i/>
          <w:sz w:val="24"/>
          <w:szCs w:val="24"/>
        </w:rPr>
        <w:br w:type="page"/>
      </w:r>
      <w:bookmarkStart w:id="643" w:name="_Toc382058750"/>
      <w:r w:rsidR="00C00578" w:rsidRPr="003A425A">
        <w:rPr>
          <w:rFonts w:ascii="Times New Roman" w:hAnsi="Times New Roman"/>
          <w:b w:val="0"/>
          <w:sz w:val="24"/>
          <w:szCs w:val="24"/>
        </w:rPr>
        <w:lastRenderedPageBreak/>
        <w:t>ВИДЖЕТЫ</w:t>
      </w:r>
      <w:bookmarkEnd w:id="643"/>
    </w:p>
    <w:p w:rsidR="005A6BBD" w:rsidRPr="003A425A" w:rsidRDefault="00953454" w:rsidP="0052156B">
      <w:pPr>
        <w:jc w:val="both"/>
        <w:rPr>
          <w:rFonts w:ascii="Times New Roman" w:hAnsi="Times New Roman"/>
          <w:sz w:val="24"/>
          <w:szCs w:val="24"/>
        </w:rPr>
      </w:pPr>
      <w:hyperlink r:id="rId1371" w:history="1">
        <w:r w:rsidR="002000CD" w:rsidRPr="003A425A">
          <w:rPr>
            <w:rStyle w:val="a3"/>
            <w:rFonts w:ascii="Times New Roman" w:hAnsi="Times New Roman"/>
            <w:sz w:val="24"/>
            <w:szCs w:val="24"/>
          </w:rPr>
          <w:t>http://qt-project.org/doc/qt-5.1/qtwidgets/qtwidgets-index.html</w:t>
        </w:r>
      </w:hyperlink>
    </w:p>
    <w:p w:rsidR="005A6BBD" w:rsidRPr="003A425A" w:rsidRDefault="00B00C9F" w:rsidP="0052156B">
      <w:pPr>
        <w:jc w:val="both"/>
        <w:rPr>
          <w:rFonts w:ascii="Times New Roman" w:hAnsi="Times New Roman"/>
          <w:i/>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виджет модуль обеспечивает набор графических элементов для создания классических </w:t>
      </w:r>
      <w:r w:rsidR="002B3F91" w:rsidRPr="003A425A">
        <w:rPr>
          <w:rFonts w:ascii="Times New Roman" w:hAnsi="Times New Roman"/>
          <w:sz w:val="24"/>
          <w:szCs w:val="24"/>
        </w:rPr>
        <w:t>дескто</w:t>
      </w:r>
      <w:r w:rsidR="00F2686E" w:rsidRPr="003A425A">
        <w:rPr>
          <w:rFonts w:ascii="Times New Roman" w:hAnsi="Times New Roman"/>
          <w:sz w:val="24"/>
          <w:szCs w:val="24"/>
        </w:rPr>
        <w:t>пных интерфейсов пользователя.</w:t>
      </w:r>
      <w:r w:rsidR="00C00578" w:rsidRPr="003A425A">
        <w:rPr>
          <w:rFonts w:ascii="Times New Roman" w:hAnsi="Times New Roman"/>
          <w:sz w:val="24"/>
          <w:szCs w:val="24"/>
        </w:rPr>
        <w:t xml:space="preserve"> </w:t>
      </w:r>
      <w:r w:rsidR="005A6BBD" w:rsidRPr="003A425A">
        <w:rPr>
          <w:rFonts w:ascii="Times New Roman" w:hAnsi="Times New Roman"/>
          <w:i/>
          <w:sz w:val="24"/>
          <w:szCs w:val="24"/>
        </w:rPr>
        <w:t>Показан импорт модуля.</w:t>
      </w:r>
    </w:p>
    <w:p w:rsidR="005A6BBD" w:rsidRPr="003A425A" w:rsidRDefault="005A6BBD" w:rsidP="0052156B">
      <w:pPr>
        <w:jc w:val="both"/>
        <w:rPr>
          <w:rFonts w:ascii="Times New Roman" w:hAnsi="Times New Roman"/>
          <w:sz w:val="24"/>
          <w:szCs w:val="24"/>
        </w:rPr>
      </w:pPr>
      <w:r w:rsidRPr="003A425A">
        <w:rPr>
          <w:rFonts w:ascii="Times New Roman" w:hAnsi="Times New Roman"/>
          <w:sz w:val="24"/>
          <w:szCs w:val="24"/>
        </w:rPr>
        <w:t xml:space="preserve">Виджеты – это первичные элементы для создания интерфейсов пользователя в </w:t>
      </w:r>
      <w:r w:rsidR="00B00C9F" w:rsidRPr="003A425A">
        <w:rPr>
          <w:rFonts w:ascii="Times New Roman" w:hAnsi="Times New Roman"/>
          <w:sz w:val="24"/>
          <w:szCs w:val="24"/>
        </w:rPr>
        <w:t>qt</w:t>
      </w:r>
      <w:r w:rsidRPr="003A425A">
        <w:rPr>
          <w:rFonts w:ascii="Times New Roman" w:hAnsi="Times New Roman"/>
          <w:sz w:val="24"/>
          <w:szCs w:val="24"/>
        </w:rPr>
        <w:t>. Виджеты могут отображать данные и информацию о статусе, получа</w:t>
      </w:r>
      <w:r w:rsidR="00684803" w:rsidRPr="003A425A">
        <w:rPr>
          <w:rFonts w:ascii="Times New Roman" w:hAnsi="Times New Roman"/>
          <w:sz w:val="24"/>
          <w:szCs w:val="24"/>
        </w:rPr>
        <w:t>ть</w:t>
      </w:r>
      <w:r w:rsidRPr="003A425A">
        <w:rPr>
          <w:rFonts w:ascii="Times New Roman" w:hAnsi="Times New Roman"/>
          <w:sz w:val="24"/>
          <w:szCs w:val="24"/>
        </w:rPr>
        <w:t xml:space="preserve"> </w:t>
      </w:r>
      <w:r w:rsidR="00684803" w:rsidRPr="003A425A">
        <w:rPr>
          <w:rFonts w:ascii="Times New Roman" w:hAnsi="Times New Roman"/>
          <w:sz w:val="24"/>
          <w:szCs w:val="24"/>
        </w:rPr>
        <w:t>ввод пользователя, и обеспечивать</w:t>
      </w:r>
      <w:r w:rsidRPr="003A425A">
        <w:rPr>
          <w:rFonts w:ascii="Times New Roman" w:hAnsi="Times New Roman"/>
          <w:sz w:val="24"/>
          <w:szCs w:val="24"/>
        </w:rPr>
        <w:t xml:space="preserve"> контейнер для других виджетов, которые следует группировать вместе. Виджет, который не внедрён в родительский виджет, называется окном.</w:t>
      </w:r>
    </w:p>
    <w:p w:rsidR="005A6BBD" w:rsidRPr="003A425A" w:rsidRDefault="00953454" w:rsidP="0052156B">
      <w:pPr>
        <w:jc w:val="both"/>
        <w:rPr>
          <w:rFonts w:ascii="Times New Roman" w:hAnsi="Times New Roman"/>
          <w:sz w:val="24"/>
          <w:szCs w:val="24"/>
        </w:rPr>
      </w:pPr>
      <w:hyperlink r:id="rId1372" w:history="1">
        <w:r w:rsidR="005A6BBD" w:rsidRPr="003A425A">
          <w:rPr>
            <w:rStyle w:val="a3"/>
            <w:rFonts w:ascii="Times New Roman" w:hAnsi="Times New Roman"/>
            <w:color w:val="auto"/>
            <w:sz w:val="24"/>
            <w:szCs w:val="24"/>
          </w:rPr>
          <w:t>QWidget</w:t>
        </w:r>
      </w:hyperlink>
      <w:r w:rsidR="005A6BBD" w:rsidRPr="003A425A">
        <w:rPr>
          <w:rFonts w:ascii="Times New Roman" w:hAnsi="Times New Roman"/>
          <w:sz w:val="24"/>
          <w:szCs w:val="24"/>
        </w:rPr>
        <w:t xml:space="preserve"> класс обеспечивает базовую возможность рисования на экране и обработки ввода пользователя. Все графические элементы, которые обеспечивает </w:t>
      </w:r>
      <w:r w:rsidR="00B00C9F" w:rsidRPr="003A425A">
        <w:rPr>
          <w:rFonts w:ascii="Times New Roman" w:hAnsi="Times New Roman"/>
          <w:sz w:val="24"/>
          <w:szCs w:val="24"/>
        </w:rPr>
        <w:t>qt</w:t>
      </w:r>
      <w:r w:rsidR="005A6BBD" w:rsidRPr="003A425A">
        <w:rPr>
          <w:rFonts w:ascii="Times New Roman" w:hAnsi="Times New Roman"/>
          <w:sz w:val="24"/>
          <w:szCs w:val="24"/>
        </w:rPr>
        <w:t xml:space="preserve">, являются подклассами данного класса, или используются вместе с подклассом данного класса. Создание частных виджетов делается при помощи специализации </w:t>
      </w:r>
      <w:hyperlink r:id="rId1373" w:history="1">
        <w:r w:rsidR="005A6BBD" w:rsidRPr="003A425A">
          <w:rPr>
            <w:rStyle w:val="a3"/>
            <w:rFonts w:ascii="Times New Roman" w:hAnsi="Times New Roman"/>
            <w:color w:val="auto"/>
            <w:sz w:val="24"/>
            <w:szCs w:val="24"/>
          </w:rPr>
          <w:t>QWidget</w:t>
        </w:r>
      </w:hyperlink>
      <w:r w:rsidR="005A6BBD" w:rsidRPr="003A425A">
        <w:rPr>
          <w:rFonts w:ascii="Times New Roman" w:hAnsi="Times New Roman"/>
          <w:sz w:val="24"/>
          <w:szCs w:val="24"/>
        </w:rPr>
        <w:t xml:space="preserve"> или другого </w:t>
      </w:r>
      <w:r w:rsidR="006B5364" w:rsidRPr="003A425A">
        <w:rPr>
          <w:rFonts w:ascii="Times New Roman" w:hAnsi="Times New Roman"/>
          <w:sz w:val="24"/>
          <w:szCs w:val="24"/>
        </w:rPr>
        <w:t>п</w:t>
      </w:r>
      <w:r w:rsidR="005A6BBD" w:rsidRPr="003A425A">
        <w:rPr>
          <w:rFonts w:ascii="Times New Roman" w:hAnsi="Times New Roman"/>
          <w:sz w:val="24"/>
          <w:szCs w:val="24"/>
        </w:rPr>
        <w:t>одкласса, и переопределения виртуальных обработчиков событий.</w:t>
      </w:r>
      <w:r w:rsidR="00C00578" w:rsidRPr="003A425A">
        <w:rPr>
          <w:rFonts w:ascii="Times New Roman" w:hAnsi="Times New Roman"/>
          <w:sz w:val="24"/>
          <w:szCs w:val="24"/>
        </w:rPr>
        <w:t xml:space="preserve"> </w:t>
      </w:r>
      <w:r w:rsidR="005A6BBD" w:rsidRPr="003A425A">
        <w:rPr>
          <w:rFonts w:ascii="Times New Roman" w:hAnsi="Times New Roman"/>
          <w:sz w:val="24"/>
          <w:szCs w:val="24"/>
        </w:rPr>
        <w:t xml:space="preserve">Стили рисуют от имени виджетов и инкапсулируют вид и ощущение интерфейса пользователя. Встроенные в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виджеты используют класс </w:t>
      </w:r>
      <w:hyperlink r:id="rId1374" w:history="1">
        <w:r w:rsidR="005A6BBD" w:rsidRPr="003A425A">
          <w:rPr>
            <w:rStyle w:val="a3"/>
            <w:rFonts w:ascii="Times New Roman" w:hAnsi="Times New Roman"/>
            <w:color w:val="auto"/>
            <w:sz w:val="24"/>
            <w:szCs w:val="24"/>
          </w:rPr>
          <w:t>QStyle</w:t>
        </w:r>
      </w:hyperlink>
      <w:r w:rsidR="005A6BBD" w:rsidRPr="003A425A">
        <w:rPr>
          <w:rFonts w:ascii="Times New Roman" w:hAnsi="Times New Roman"/>
          <w:sz w:val="24"/>
          <w:szCs w:val="24"/>
        </w:rPr>
        <w:t xml:space="preserve"> для выполнения </w:t>
      </w:r>
      <w:r w:rsidR="00FF1335" w:rsidRPr="003A425A">
        <w:rPr>
          <w:rFonts w:ascii="Times New Roman" w:hAnsi="Times New Roman"/>
          <w:sz w:val="24"/>
          <w:szCs w:val="24"/>
        </w:rPr>
        <w:t>практич</w:t>
      </w:r>
      <w:r w:rsidR="005A6BBD" w:rsidRPr="003A425A">
        <w:rPr>
          <w:rFonts w:ascii="Times New Roman" w:hAnsi="Times New Roman"/>
          <w:sz w:val="24"/>
          <w:szCs w:val="24"/>
        </w:rPr>
        <w:t xml:space="preserve">ески всего своего рисования, гарантируя, что они </w:t>
      </w:r>
      <w:r w:rsidR="002B0566" w:rsidRPr="003A425A">
        <w:rPr>
          <w:rFonts w:ascii="Times New Roman" w:hAnsi="Times New Roman"/>
          <w:sz w:val="24"/>
          <w:szCs w:val="24"/>
        </w:rPr>
        <w:t>выгляд</w:t>
      </w:r>
      <w:r w:rsidR="005A6BBD" w:rsidRPr="003A425A">
        <w:rPr>
          <w:rFonts w:ascii="Times New Roman" w:hAnsi="Times New Roman"/>
          <w:sz w:val="24"/>
          <w:szCs w:val="24"/>
        </w:rPr>
        <w:t>ят в точности похожими на эквивалентные нативные виджеты.</w:t>
      </w:r>
    </w:p>
    <w:p w:rsidR="005A6BBD" w:rsidRPr="003A425A" w:rsidRDefault="00953454" w:rsidP="0052156B">
      <w:pPr>
        <w:jc w:val="both"/>
        <w:rPr>
          <w:rFonts w:ascii="Times New Roman" w:hAnsi="Times New Roman"/>
          <w:sz w:val="24"/>
          <w:szCs w:val="24"/>
        </w:rPr>
      </w:pPr>
      <w:hyperlink r:id="rId1375" w:history="1">
        <w:r w:rsidR="005A6BBD" w:rsidRPr="003A425A">
          <w:rPr>
            <w:rStyle w:val="a3"/>
            <w:rFonts w:ascii="Times New Roman" w:hAnsi="Times New Roman"/>
            <w:color w:val="auto"/>
            <w:sz w:val="24"/>
            <w:szCs w:val="24"/>
          </w:rPr>
          <w:t>Qt Style Sheets</w:t>
        </w:r>
      </w:hyperlink>
      <w:r w:rsidR="005A6BBD" w:rsidRPr="003A425A">
        <w:rPr>
          <w:rFonts w:ascii="Times New Roman" w:hAnsi="Times New Roman"/>
          <w:sz w:val="24"/>
          <w:szCs w:val="24"/>
        </w:rPr>
        <w:t xml:space="preserve"> является мощны</w:t>
      </w:r>
      <w:r w:rsidR="00FC329E" w:rsidRPr="003A425A">
        <w:rPr>
          <w:rFonts w:ascii="Times New Roman" w:hAnsi="Times New Roman"/>
          <w:sz w:val="24"/>
          <w:szCs w:val="24"/>
        </w:rPr>
        <w:t>м</w:t>
      </w:r>
      <w:r w:rsidR="005A6BBD" w:rsidRPr="003A425A">
        <w:rPr>
          <w:rFonts w:ascii="Times New Roman" w:hAnsi="Times New Roman"/>
          <w:sz w:val="24"/>
          <w:szCs w:val="24"/>
        </w:rPr>
        <w:t xml:space="preserve"> механизмом, который позволяет вам настраивать внешность виджетов вдобавок к тому, что уже возможно при помощи специализации </w:t>
      </w:r>
      <w:r w:rsidR="005A6BBD" w:rsidRPr="003A425A">
        <w:rPr>
          <w:rFonts w:ascii="Times New Roman" w:hAnsi="Times New Roman"/>
          <w:sz w:val="24"/>
          <w:szCs w:val="24"/>
          <w:lang w:val="en-US"/>
        </w:rPr>
        <w:t>QStyle</w:t>
      </w:r>
      <w:r w:rsidR="005A6BBD" w:rsidRPr="003A425A">
        <w:rPr>
          <w:rFonts w:ascii="Times New Roman" w:hAnsi="Times New Roman"/>
          <w:sz w:val="24"/>
          <w:szCs w:val="24"/>
        </w:rPr>
        <w:t>.</w:t>
      </w:r>
    </w:p>
    <w:p w:rsidR="005A6BBD" w:rsidRPr="003A425A" w:rsidRDefault="005A6BBD" w:rsidP="0052156B">
      <w:pPr>
        <w:jc w:val="both"/>
        <w:rPr>
          <w:rFonts w:ascii="Times New Roman" w:hAnsi="Times New Roman"/>
          <w:sz w:val="24"/>
          <w:szCs w:val="24"/>
        </w:rPr>
      </w:pPr>
      <w:r w:rsidRPr="003A425A">
        <w:rPr>
          <w:rFonts w:ascii="Times New Roman" w:hAnsi="Times New Roman"/>
          <w:sz w:val="24"/>
          <w:szCs w:val="24"/>
        </w:rPr>
        <w:t xml:space="preserve">Макеты – это элегантный и гибкий способ автоматической организации дочерних виджетов внутри их контейнера. Каждый виджет сообщает его требования к размерам макету через свойства </w:t>
      </w:r>
      <w:hyperlink r:id="rId1376" w:anchor="sizeHint-prop" w:history="1">
        <w:r w:rsidRPr="003A425A">
          <w:rPr>
            <w:rStyle w:val="a3"/>
            <w:rFonts w:ascii="Times New Roman" w:hAnsi="Times New Roman"/>
            <w:color w:val="auto"/>
            <w:sz w:val="24"/>
            <w:szCs w:val="24"/>
          </w:rPr>
          <w:t>sizeHint</w:t>
        </w:r>
      </w:hyperlink>
      <w:r w:rsidRPr="003A425A">
        <w:rPr>
          <w:rFonts w:ascii="Times New Roman" w:hAnsi="Times New Roman"/>
          <w:sz w:val="24"/>
          <w:szCs w:val="24"/>
        </w:rPr>
        <w:t xml:space="preserve"> and </w:t>
      </w:r>
      <w:hyperlink r:id="rId1377" w:anchor="sizePolicy-prop" w:history="1">
        <w:r w:rsidRPr="003A425A">
          <w:rPr>
            <w:rStyle w:val="a3"/>
            <w:rFonts w:ascii="Times New Roman" w:hAnsi="Times New Roman"/>
            <w:color w:val="auto"/>
            <w:sz w:val="24"/>
            <w:szCs w:val="24"/>
          </w:rPr>
          <w:t>sizePolicy</w:t>
        </w:r>
      </w:hyperlink>
      <w:r w:rsidRPr="003A425A">
        <w:rPr>
          <w:rFonts w:ascii="Times New Roman" w:hAnsi="Times New Roman"/>
          <w:sz w:val="24"/>
          <w:szCs w:val="24"/>
        </w:rPr>
        <w:t>, а макет распространяет доступное пространство в соответствии с этим.</w:t>
      </w:r>
    </w:p>
    <w:p w:rsidR="005A6BBD" w:rsidRPr="003A425A" w:rsidRDefault="0020399A" w:rsidP="0052156B">
      <w:pPr>
        <w:jc w:val="both"/>
        <w:rPr>
          <w:rFonts w:ascii="Times New Roman" w:hAnsi="Times New Roman"/>
          <w:sz w:val="24"/>
          <w:szCs w:val="24"/>
        </w:rPr>
      </w:pPr>
      <w:r w:rsidRPr="003A425A">
        <w:rPr>
          <w:rFonts w:ascii="Times New Roman" w:hAnsi="Times New Roman"/>
          <w:sz w:val="24"/>
          <w:szCs w:val="24"/>
        </w:rPr>
        <w:t>Архитектур</w:t>
      </w:r>
      <w:r w:rsidR="005A6BBD" w:rsidRPr="003A425A">
        <w:rPr>
          <w:rFonts w:ascii="Times New Roman" w:hAnsi="Times New Roman"/>
          <w:sz w:val="24"/>
          <w:szCs w:val="24"/>
        </w:rPr>
        <w:t xml:space="preserve">а модель/представление обеспечивает классы для управления способом, которым данные представляются пользователю. Приложения, основанные на данных, которые используют списки и таблицы, </w:t>
      </w:r>
      <w:r w:rsidR="00D95FF2" w:rsidRPr="003A425A">
        <w:rPr>
          <w:rFonts w:ascii="Times New Roman" w:hAnsi="Times New Roman"/>
          <w:sz w:val="24"/>
          <w:szCs w:val="24"/>
        </w:rPr>
        <w:t>структур</w:t>
      </w:r>
      <w:r w:rsidR="005A6BBD" w:rsidRPr="003A425A">
        <w:rPr>
          <w:rFonts w:ascii="Times New Roman" w:hAnsi="Times New Roman"/>
          <w:sz w:val="24"/>
          <w:szCs w:val="24"/>
        </w:rPr>
        <w:t>ированы, чтобы отделить данные и представление, используя модели, представления и делегаты.</w:t>
      </w:r>
    </w:p>
    <w:p w:rsidR="005A6BBD" w:rsidRPr="003A425A" w:rsidRDefault="00953454" w:rsidP="0052156B">
      <w:pPr>
        <w:jc w:val="both"/>
        <w:rPr>
          <w:rFonts w:ascii="Times New Roman" w:hAnsi="Times New Roman"/>
          <w:sz w:val="24"/>
          <w:szCs w:val="24"/>
        </w:rPr>
      </w:pPr>
      <w:hyperlink r:id="rId1378" w:history="1">
        <w:r w:rsidR="005A6BBD" w:rsidRPr="003A425A">
          <w:rPr>
            <w:rStyle w:val="a3"/>
            <w:rFonts w:ascii="Times New Roman" w:hAnsi="Times New Roman"/>
            <w:color w:val="auto"/>
            <w:sz w:val="24"/>
            <w:szCs w:val="24"/>
          </w:rPr>
          <w:t>Graphics View Framework</w:t>
        </w:r>
      </w:hyperlink>
      <w:r w:rsidR="005A6BBD" w:rsidRPr="003A425A">
        <w:rPr>
          <w:rFonts w:ascii="Times New Roman" w:hAnsi="Times New Roman"/>
          <w:sz w:val="24"/>
          <w:szCs w:val="24"/>
        </w:rPr>
        <w:t xml:space="preserve"> предназначен для управления и взаимодействия с большим числом самостоятельно сделанных двумерных графических элементов, и для виджетов для визуализации этих элементов, с поддержкой масштабирования и вращения.</w:t>
      </w:r>
    </w:p>
    <w:p w:rsidR="00C00578" w:rsidRPr="003A425A" w:rsidRDefault="00C00578" w:rsidP="00C00578">
      <w:pPr>
        <w:pStyle w:val="2"/>
        <w:rPr>
          <w:rFonts w:ascii="Times New Roman" w:hAnsi="Times New Roman"/>
          <w:b w:val="0"/>
          <w:sz w:val="24"/>
          <w:szCs w:val="24"/>
        </w:rPr>
      </w:pPr>
      <w:bookmarkStart w:id="644" w:name="_Toc382058751"/>
      <w:r w:rsidRPr="003A425A">
        <w:rPr>
          <w:rFonts w:ascii="Times New Roman" w:hAnsi="Times New Roman"/>
          <w:b w:val="0"/>
          <w:sz w:val="24"/>
          <w:szCs w:val="24"/>
        </w:rPr>
        <w:t>ИНТЕРФЕЙСЫ ПОЛЬЗОВАТЕЛЯ</w:t>
      </w:r>
      <w:bookmarkEnd w:id="644"/>
    </w:p>
    <w:p w:rsidR="005A6BBD" w:rsidRPr="003A425A" w:rsidRDefault="00953454" w:rsidP="0052156B">
      <w:pPr>
        <w:jc w:val="both"/>
        <w:rPr>
          <w:rFonts w:ascii="Times New Roman" w:hAnsi="Times New Roman"/>
          <w:sz w:val="24"/>
          <w:szCs w:val="24"/>
        </w:rPr>
      </w:pPr>
      <w:hyperlink r:id="rId1379" w:history="1">
        <w:r w:rsidR="005A6BBD" w:rsidRPr="003A425A">
          <w:rPr>
            <w:rStyle w:val="a3"/>
            <w:rFonts w:ascii="Times New Roman" w:hAnsi="Times New Roman"/>
            <w:sz w:val="24"/>
            <w:szCs w:val="24"/>
          </w:rPr>
          <w:t>http://qt-project.org/doc/qt-5.1/qtdoc/topics-ui.html</w:t>
        </w:r>
      </w:hyperlink>
    </w:p>
    <w:p w:rsidR="005A6BBD" w:rsidRPr="003A425A" w:rsidRDefault="00B00C9F" w:rsidP="0052156B">
      <w:pPr>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имеет несколько технологий для создания интерфейсов пользователя. </w:t>
      </w:r>
      <w:r w:rsidR="001F2E51" w:rsidRPr="003A425A">
        <w:rPr>
          <w:rFonts w:ascii="Times New Roman" w:hAnsi="Times New Roman"/>
          <w:sz w:val="24"/>
          <w:szCs w:val="24"/>
        </w:rPr>
        <w:t>Так как</w:t>
      </w:r>
      <w:r w:rsidR="005A6BBD" w:rsidRPr="003A425A">
        <w:rPr>
          <w:rFonts w:ascii="Times New Roman" w:hAnsi="Times New Roman"/>
          <w:sz w:val="24"/>
          <w:szCs w:val="24"/>
        </w:rPr>
        <w:t xml:space="preserve"> возможно перемешивать и сопоставлять эти разные технологии, если необходимо, один подход всегда является лучшим подходящим решением для некоторого определённого типа интерфейса пользователя, чем другие.</w:t>
      </w:r>
      <w:r w:rsidR="00C00578" w:rsidRPr="003A425A">
        <w:rPr>
          <w:rFonts w:ascii="Times New Roman" w:hAnsi="Times New Roman"/>
          <w:sz w:val="24"/>
          <w:szCs w:val="24"/>
        </w:rPr>
        <w:t xml:space="preserve"> </w:t>
      </w:r>
      <w:hyperlink r:id="rId1380" w:anchor="qt-creator" w:history="1">
        <w:r w:rsidR="005A6BBD" w:rsidRPr="003A425A">
          <w:rPr>
            <w:rStyle w:val="a3"/>
            <w:rFonts w:ascii="Times New Roman" w:hAnsi="Times New Roman"/>
            <w:color w:val="auto"/>
            <w:sz w:val="24"/>
            <w:szCs w:val="24"/>
          </w:rPr>
          <w:t>Qt Creator</w:t>
        </w:r>
      </w:hyperlink>
      <w:r w:rsidR="005A6BBD" w:rsidRPr="003A425A">
        <w:rPr>
          <w:rFonts w:ascii="Times New Roman" w:hAnsi="Times New Roman"/>
          <w:sz w:val="24"/>
          <w:szCs w:val="24"/>
        </w:rPr>
        <w:t xml:space="preserve"> является хорошим примером приложения, которое совмещает разные технологии интерфейса пользователя. Действительно, он использует все три разные </w:t>
      </w:r>
      <w:r w:rsidR="00CF072C" w:rsidRPr="003A425A">
        <w:rPr>
          <w:rFonts w:ascii="Times New Roman" w:hAnsi="Times New Roman"/>
          <w:sz w:val="24"/>
          <w:szCs w:val="24"/>
        </w:rPr>
        <w:t>подхода</w:t>
      </w:r>
      <w:r w:rsidR="005A6BBD" w:rsidRPr="003A425A">
        <w:rPr>
          <w:rFonts w:ascii="Times New Roman" w:hAnsi="Times New Roman"/>
          <w:sz w:val="24"/>
          <w:szCs w:val="24"/>
        </w:rPr>
        <w:t xml:space="preserve">, которые описываются ниже. </w:t>
      </w:r>
      <w:r w:rsidR="00205395" w:rsidRPr="003A425A">
        <w:rPr>
          <w:rFonts w:ascii="Times New Roman" w:hAnsi="Times New Roman"/>
          <w:sz w:val="24"/>
          <w:szCs w:val="24"/>
        </w:rPr>
        <w:t>Qt Creator</w:t>
      </w:r>
      <w:r w:rsidR="005A6BBD" w:rsidRPr="003A425A">
        <w:rPr>
          <w:rFonts w:ascii="Times New Roman" w:hAnsi="Times New Roman"/>
          <w:sz w:val="24"/>
          <w:szCs w:val="24"/>
        </w:rPr>
        <w:t xml:space="preserve"> использует традиционный </w:t>
      </w:r>
      <w:hyperlink r:id="rId1381" w:history="1">
        <w:r w:rsidR="005A6BBD" w:rsidRPr="003A425A">
          <w:rPr>
            <w:rStyle w:val="a3"/>
            <w:rFonts w:ascii="Times New Roman" w:hAnsi="Times New Roman"/>
            <w:color w:val="auto"/>
            <w:sz w:val="24"/>
            <w:szCs w:val="24"/>
          </w:rPr>
          <w:t>Qt Widgets</w:t>
        </w:r>
      </w:hyperlink>
      <w:r w:rsidR="005A6BBD" w:rsidRPr="003A425A">
        <w:rPr>
          <w:rFonts w:ascii="Times New Roman" w:hAnsi="Times New Roman"/>
          <w:sz w:val="24"/>
          <w:szCs w:val="24"/>
        </w:rPr>
        <w:t xml:space="preserve">, такие как меню и диалоги, как базу для </w:t>
      </w:r>
      <w:r w:rsidR="005A6BBD" w:rsidRPr="003A425A">
        <w:rPr>
          <w:rFonts w:ascii="Times New Roman" w:hAnsi="Times New Roman"/>
          <w:sz w:val="24"/>
          <w:szCs w:val="24"/>
        </w:rPr>
        <w:lastRenderedPageBreak/>
        <w:t xml:space="preserve">интерфейса пользователя. </w:t>
      </w:r>
      <w:hyperlink r:id="rId1382" w:history="1">
        <w:r w:rsidR="005A6BBD" w:rsidRPr="003A425A">
          <w:rPr>
            <w:rStyle w:val="a3"/>
            <w:rFonts w:ascii="Times New Roman" w:hAnsi="Times New Roman"/>
            <w:color w:val="auto"/>
            <w:sz w:val="24"/>
            <w:szCs w:val="24"/>
          </w:rPr>
          <w:t>Qt Quick</w:t>
        </w:r>
      </w:hyperlink>
      <w:r w:rsidR="005A6BBD" w:rsidRPr="003A425A">
        <w:rPr>
          <w:rFonts w:ascii="Times New Roman" w:hAnsi="Times New Roman"/>
          <w:sz w:val="24"/>
          <w:szCs w:val="24"/>
        </w:rPr>
        <w:t xml:space="preserve"> используется для отображения окна приветствия. </w:t>
      </w:r>
      <w:hyperlink r:id="rId1383" w:history="1">
        <w:r w:rsidR="005A6BBD" w:rsidRPr="003A425A">
          <w:rPr>
            <w:rStyle w:val="a3"/>
            <w:rFonts w:ascii="Times New Roman" w:hAnsi="Times New Roman"/>
            <w:color w:val="auto"/>
            <w:sz w:val="24"/>
            <w:szCs w:val="24"/>
          </w:rPr>
          <w:t>Qt WebKit</w:t>
        </w:r>
      </w:hyperlink>
      <w:r w:rsidR="005A6BBD" w:rsidRPr="003A425A">
        <w:rPr>
          <w:rFonts w:ascii="Times New Roman" w:hAnsi="Times New Roman"/>
          <w:sz w:val="24"/>
          <w:szCs w:val="24"/>
        </w:rPr>
        <w:t xml:space="preserve"> используется для представления </w:t>
      </w:r>
      <w:r w:rsidRPr="003A425A">
        <w:rPr>
          <w:rFonts w:ascii="Times New Roman" w:hAnsi="Times New Roman"/>
          <w:sz w:val="24"/>
          <w:szCs w:val="24"/>
        </w:rPr>
        <w:t>qt</w:t>
      </w:r>
      <w:r w:rsidR="005A6BBD" w:rsidRPr="003A425A">
        <w:rPr>
          <w:rFonts w:ascii="Times New Roman" w:hAnsi="Times New Roman"/>
          <w:sz w:val="24"/>
          <w:szCs w:val="24"/>
        </w:rPr>
        <w:t xml:space="preserve"> документации со ссылками. Следующие секции обеспечивают ясное введение к доступным технологиям для создания интерфейсов пользователя и таблица сравнения для помощи в выборе лучшего подходящего решения.</w:t>
      </w:r>
    </w:p>
    <w:p w:rsidR="005A6BBD" w:rsidRPr="003A425A" w:rsidRDefault="009B0257" w:rsidP="0052156B">
      <w:pPr>
        <w:jc w:val="both"/>
        <w:rPr>
          <w:rFonts w:ascii="Times New Roman" w:hAnsi="Times New Roman"/>
          <w:sz w:val="24"/>
          <w:szCs w:val="24"/>
        </w:rPr>
      </w:pPr>
      <w:r w:rsidRPr="003A425A">
        <w:rPr>
          <w:rFonts w:ascii="Times New Roman" w:hAnsi="Times New Roman"/>
          <w:sz w:val="24"/>
          <w:szCs w:val="24"/>
        </w:rPr>
        <w:t>Qml</w:t>
      </w:r>
      <w:r w:rsidR="005A6BBD" w:rsidRPr="003A425A">
        <w:rPr>
          <w:rFonts w:ascii="Times New Roman" w:hAnsi="Times New Roman"/>
          <w:sz w:val="24"/>
          <w:szCs w:val="24"/>
        </w:rPr>
        <w:t xml:space="preserve"> позволяет пользователям строить интерфейсы пользователя декларативным способом. Интерфейсы пользователя особенно предпочтительно относятся к простоте соединения </w:t>
      </w:r>
      <w:r w:rsidRPr="003A425A">
        <w:rPr>
          <w:rFonts w:ascii="Times New Roman" w:hAnsi="Times New Roman"/>
          <w:sz w:val="24"/>
          <w:szCs w:val="24"/>
        </w:rPr>
        <w:t>qml</w:t>
      </w:r>
      <w:r w:rsidR="005A6BBD"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005A6BBD" w:rsidRPr="003A425A">
        <w:rPr>
          <w:rFonts w:ascii="Times New Roman" w:hAnsi="Times New Roman"/>
          <w:sz w:val="24"/>
          <w:szCs w:val="24"/>
        </w:rPr>
        <w:t>ов и настройк</w:t>
      </w:r>
      <w:r w:rsidR="00CF072C" w:rsidRPr="003A425A">
        <w:rPr>
          <w:rFonts w:ascii="Times New Roman" w:hAnsi="Times New Roman"/>
          <w:sz w:val="24"/>
          <w:szCs w:val="24"/>
        </w:rPr>
        <w:t>ам</w:t>
      </w:r>
      <w:r w:rsidR="005A6BBD" w:rsidRPr="003A425A">
        <w:rPr>
          <w:rFonts w:ascii="Times New Roman" w:hAnsi="Times New Roman"/>
          <w:sz w:val="24"/>
          <w:szCs w:val="24"/>
        </w:rPr>
        <w:t xml:space="preserve"> их с использованием связывания свойств.</w:t>
      </w:r>
      <w:r w:rsidR="00CF072C" w:rsidRPr="003A425A">
        <w:rPr>
          <w:rFonts w:ascii="Times New Roman" w:hAnsi="Times New Roman"/>
          <w:sz w:val="24"/>
          <w:szCs w:val="24"/>
        </w:rPr>
        <w:t xml:space="preserve"> </w:t>
      </w:r>
    </w:p>
    <w:p w:rsidR="005A6BBD" w:rsidRPr="003A425A" w:rsidRDefault="000A4493" w:rsidP="0052156B">
      <w:pPr>
        <w:jc w:val="both"/>
        <w:rPr>
          <w:rFonts w:ascii="Times New Roman" w:hAnsi="Times New Roman"/>
          <w:sz w:val="24"/>
          <w:szCs w:val="24"/>
        </w:rPr>
      </w:pPr>
      <w:r w:rsidRPr="003A425A">
        <w:rPr>
          <w:rFonts w:ascii="Times New Roman" w:hAnsi="Times New Roman"/>
          <w:sz w:val="24"/>
          <w:szCs w:val="24"/>
        </w:rPr>
        <w:t>Qt Quick</w:t>
      </w:r>
      <w:r w:rsidR="005A6BBD" w:rsidRPr="003A425A">
        <w:rPr>
          <w:rFonts w:ascii="Times New Roman" w:hAnsi="Times New Roman"/>
          <w:sz w:val="24"/>
          <w:szCs w:val="24"/>
        </w:rPr>
        <w:t xml:space="preserve"> модуль обеспечивает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типы для создания интерфейса пользователя, например, визуальную канву с её собственной координатной системой и движком рисования. Анимация и </w:t>
      </w:r>
      <w:r w:rsidR="00DA7E37" w:rsidRPr="003A425A">
        <w:rPr>
          <w:rFonts w:ascii="Times New Roman" w:hAnsi="Times New Roman"/>
          <w:sz w:val="24"/>
          <w:szCs w:val="24"/>
        </w:rPr>
        <w:t>эффект</w:t>
      </w:r>
      <w:r w:rsidR="005A6BBD" w:rsidRPr="003A425A">
        <w:rPr>
          <w:rFonts w:ascii="Times New Roman" w:hAnsi="Times New Roman"/>
          <w:sz w:val="24"/>
          <w:szCs w:val="24"/>
        </w:rPr>
        <w:t xml:space="preserve">ы перехода являются первостепенными понятиями в </w:t>
      </w:r>
      <w:r w:rsidRPr="003A425A">
        <w:rPr>
          <w:rFonts w:ascii="Times New Roman" w:hAnsi="Times New Roman"/>
          <w:sz w:val="24"/>
          <w:szCs w:val="24"/>
        </w:rPr>
        <w:t>Qt Quick</w:t>
      </w:r>
      <w:r w:rsidR="005A6BBD" w:rsidRPr="003A425A">
        <w:rPr>
          <w:rFonts w:ascii="Times New Roman" w:hAnsi="Times New Roman"/>
          <w:sz w:val="24"/>
          <w:szCs w:val="24"/>
        </w:rPr>
        <w:t xml:space="preserve"> и визуальные </w:t>
      </w:r>
      <w:r w:rsidR="00DA7E37" w:rsidRPr="003A425A">
        <w:rPr>
          <w:rFonts w:ascii="Times New Roman" w:hAnsi="Times New Roman"/>
          <w:sz w:val="24"/>
          <w:szCs w:val="24"/>
        </w:rPr>
        <w:t>эффект</w:t>
      </w:r>
      <w:r w:rsidR="005A6BBD" w:rsidRPr="003A425A">
        <w:rPr>
          <w:rFonts w:ascii="Times New Roman" w:hAnsi="Times New Roman"/>
          <w:sz w:val="24"/>
          <w:szCs w:val="24"/>
        </w:rPr>
        <w:t xml:space="preserve">ы могут быть дополнены через специальные компоненты для </w:t>
      </w:r>
      <w:r w:rsidR="00DA7E37" w:rsidRPr="003A425A">
        <w:rPr>
          <w:rFonts w:ascii="Times New Roman" w:hAnsi="Times New Roman"/>
          <w:sz w:val="24"/>
          <w:szCs w:val="24"/>
        </w:rPr>
        <w:t>эффект</w:t>
      </w:r>
      <w:r w:rsidR="005A6BBD" w:rsidRPr="003A425A">
        <w:rPr>
          <w:rFonts w:ascii="Times New Roman" w:hAnsi="Times New Roman"/>
          <w:sz w:val="24"/>
          <w:szCs w:val="24"/>
        </w:rPr>
        <w:t>ов частиц и шейдеров.</w:t>
      </w:r>
    </w:p>
    <w:p w:rsidR="005A6BBD" w:rsidRPr="003A425A" w:rsidRDefault="00B00C9F" w:rsidP="0052156B">
      <w:pPr>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обеспечивает </w:t>
      </w:r>
      <w:hyperlink r:id="rId1384" w:history="1">
        <w:r w:rsidR="005A6BBD" w:rsidRPr="003A425A">
          <w:rPr>
            <w:rStyle w:val="a3"/>
            <w:rFonts w:ascii="Times New Roman" w:hAnsi="Times New Roman"/>
            <w:color w:val="auto"/>
            <w:sz w:val="24"/>
            <w:szCs w:val="24"/>
          </w:rPr>
          <w:t>WebKit</w:t>
        </w:r>
      </w:hyperlink>
      <w:r w:rsidR="005A6BBD" w:rsidRPr="003A425A">
        <w:rPr>
          <w:rFonts w:ascii="Times New Roman" w:hAnsi="Times New Roman"/>
          <w:sz w:val="24"/>
          <w:szCs w:val="24"/>
        </w:rPr>
        <w:t xml:space="preserve">-based движок с поддержкой для широкого диапазона стандартных веб-технологий, таких как </w:t>
      </w:r>
      <w:r w:rsidR="005A6BBD" w:rsidRPr="003A425A">
        <w:rPr>
          <w:rFonts w:ascii="Times New Roman" w:hAnsi="Times New Roman"/>
          <w:sz w:val="24"/>
          <w:szCs w:val="24"/>
          <w:lang w:val="en-US"/>
        </w:rPr>
        <w:t>HTML</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CSS</w:t>
      </w:r>
      <w:r w:rsidR="005A6BBD" w:rsidRPr="003A425A">
        <w:rPr>
          <w:rFonts w:ascii="Times New Roman" w:hAnsi="Times New Roman"/>
          <w:sz w:val="24"/>
          <w:szCs w:val="24"/>
        </w:rPr>
        <w:t xml:space="preserve"> и </w:t>
      </w:r>
      <w:r w:rsidR="005A6BBD" w:rsidRPr="003A425A">
        <w:rPr>
          <w:rFonts w:ascii="Times New Roman" w:hAnsi="Times New Roman"/>
          <w:sz w:val="24"/>
          <w:szCs w:val="24"/>
          <w:lang w:val="en-US"/>
        </w:rPr>
        <w:t>JavaScript</w:t>
      </w:r>
      <w:r w:rsidR="005A6BBD" w:rsidRPr="003A425A">
        <w:rPr>
          <w:rFonts w:ascii="Times New Roman" w:hAnsi="Times New Roman"/>
          <w:sz w:val="24"/>
          <w:szCs w:val="24"/>
        </w:rPr>
        <w:t>, которые делают возможным внедрять содержание из веб в ваше приложение.</w:t>
      </w:r>
      <w:r w:rsidR="00CF072C" w:rsidRPr="003A425A">
        <w:rPr>
          <w:rFonts w:ascii="Times New Roman" w:hAnsi="Times New Roman"/>
          <w:sz w:val="24"/>
          <w:szCs w:val="24"/>
        </w:rPr>
        <w:t xml:space="preserve"> </w:t>
      </w:r>
      <w:hyperlink r:id="rId1385" w:history="1">
        <w:r w:rsidR="005A6BBD" w:rsidRPr="003A425A">
          <w:rPr>
            <w:rStyle w:val="a3"/>
            <w:rFonts w:ascii="Times New Roman" w:hAnsi="Times New Roman"/>
            <w:color w:val="auto"/>
            <w:sz w:val="24"/>
            <w:szCs w:val="24"/>
          </w:rPr>
          <w:t>Qt WebKit</w:t>
        </w:r>
      </w:hyperlink>
      <w:r w:rsidR="005A6BBD" w:rsidRPr="003A425A">
        <w:rPr>
          <w:rFonts w:ascii="Times New Roman" w:hAnsi="Times New Roman"/>
          <w:sz w:val="24"/>
          <w:szCs w:val="24"/>
        </w:rPr>
        <w:t xml:space="preserve"> отображает веб контент через </w:t>
      </w:r>
      <w:hyperlink r:id="rId1386" w:history="1">
        <w:r w:rsidR="005A6BBD" w:rsidRPr="003A425A">
          <w:rPr>
            <w:rStyle w:val="a3"/>
            <w:rFonts w:ascii="Times New Roman" w:hAnsi="Times New Roman"/>
            <w:color w:val="auto"/>
            <w:sz w:val="24"/>
            <w:szCs w:val="24"/>
          </w:rPr>
          <w:t>WebView</w:t>
        </w:r>
      </w:hyperlink>
      <w:r w:rsidR="005A6BBD" w:rsidRPr="003A425A">
        <w:rPr>
          <w:rFonts w:ascii="Times New Roman" w:hAnsi="Times New Roman"/>
          <w:sz w:val="24"/>
          <w:szCs w:val="24"/>
        </w:rPr>
        <w:t xml:space="preserve"> QML type, тогда как </w:t>
      </w:r>
      <w:hyperlink r:id="rId1387" w:history="1">
        <w:r w:rsidR="005A6BBD" w:rsidRPr="003A425A">
          <w:rPr>
            <w:rStyle w:val="a3"/>
            <w:rFonts w:ascii="Times New Roman" w:hAnsi="Times New Roman"/>
            <w:color w:val="auto"/>
            <w:sz w:val="24"/>
            <w:szCs w:val="24"/>
          </w:rPr>
          <w:t>Qt WebKit Widgets</w:t>
        </w:r>
      </w:hyperlink>
      <w:r w:rsidR="005A6BBD" w:rsidRPr="003A425A">
        <w:rPr>
          <w:rFonts w:ascii="Times New Roman" w:hAnsi="Times New Roman"/>
          <w:sz w:val="24"/>
          <w:szCs w:val="24"/>
        </w:rPr>
        <w:t xml:space="preserve"> использует С++ программный интерфейс для рисования и взаимодействия с веб контентом.</w:t>
      </w:r>
      <w:r w:rsidR="00C00578" w:rsidRPr="003A425A">
        <w:rPr>
          <w:rFonts w:ascii="Times New Roman" w:hAnsi="Times New Roman"/>
          <w:sz w:val="24"/>
          <w:szCs w:val="24"/>
        </w:rPr>
        <w:t xml:space="preserve"> </w:t>
      </w:r>
      <w:r w:rsidR="00783BFB" w:rsidRPr="003A425A">
        <w:rPr>
          <w:rFonts w:ascii="Times New Roman" w:hAnsi="Times New Roman"/>
          <w:sz w:val="24"/>
          <w:szCs w:val="24"/>
        </w:rPr>
        <w:t>Глав</w:t>
      </w:r>
      <w:r w:rsidR="005A6BBD" w:rsidRPr="003A425A">
        <w:rPr>
          <w:rFonts w:ascii="Times New Roman" w:hAnsi="Times New Roman"/>
          <w:sz w:val="24"/>
          <w:szCs w:val="24"/>
        </w:rPr>
        <w:t xml:space="preserve">ное отличие между двумя программными интерфейсами – это то, что </w:t>
      </w:r>
      <w:hyperlink r:id="rId1388" w:history="1">
        <w:r w:rsidR="005A6BBD" w:rsidRPr="003A425A">
          <w:rPr>
            <w:rStyle w:val="a3"/>
            <w:rFonts w:ascii="Times New Roman" w:hAnsi="Times New Roman"/>
            <w:color w:val="auto"/>
            <w:sz w:val="24"/>
            <w:szCs w:val="24"/>
          </w:rPr>
          <w:t>WebView</w:t>
        </w:r>
      </w:hyperlink>
      <w:r w:rsidR="005A6BBD" w:rsidRPr="003A425A">
        <w:rPr>
          <w:rFonts w:ascii="Times New Roman" w:hAnsi="Times New Roman"/>
          <w:sz w:val="24"/>
          <w:szCs w:val="24"/>
        </w:rPr>
        <w:t xml:space="preserve"> использует многопроцессорную </w:t>
      </w:r>
      <w:r w:rsidR="0020399A" w:rsidRPr="003A425A">
        <w:rPr>
          <w:rFonts w:ascii="Times New Roman" w:hAnsi="Times New Roman"/>
          <w:sz w:val="24"/>
          <w:szCs w:val="24"/>
        </w:rPr>
        <w:t>архитектур</w:t>
      </w:r>
      <w:r w:rsidR="005A6BBD" w:rsidRPr="003A425A">
        <w:rPr>
          <w:rFonts w:ascii="Times New Roman" w:hAnsi="Times New Roman"/>
          <w:sz w:val="24"/>
          <w:szCs w:val="24"/>
        </w:rPr>
        <w:t xml:space="preserve">у, </w:t>
      </w:r>
      <w:hyperlink r:id="rId1389" w:history="1">
        <w:r w:rsidR="005A6BBD" w:rsidRPr="003A425A">
          <w:rPr>
            <w:rStyle w:val="a3"/>
            <w:rFonts w:ascii="Times New Roman" w:hAnsi="Times New Roman"/>
            <w:color w:val="auto"/>
            <w:sz w:val="24"/>
            <w:szCs w:val="24"/>
          </w:rPr>
          <w:t>WebKit2</w:t>
        </w:r>
      </w:hyperlink>
      <w:r w:rsidR="005A6BBD" w:rsidRPr="003A425A">
        <w:rPr>
          <w:rFonts w:ascii="Times New Roman" w:hAnsi="Times New Roman"/>
          <w:sz w:val="24"/>
          <w:szCs w:val="24"/>
        </w:rPr>
        <w:t xml:space="preserve">, вместе с отдельным процессом рисования веб. С++ </w:t>
      </w:r>
      <w:r w:rsidRPr="003A425A">
        <w:rPr>
          <w:rFonts w:ascii="Times New Roman" w:hAnsi="Times New Roman"/>
          <w:sz w:val="24"/>
          <w:szCs w:val="24"/>
        </w:rPr>
        <w:t>API</w:t>
      </w:r>
      <w:r w:rsidR="005A6BBD" w:rsidRPr="003A425A">
        <w:rPr>
          <w:rFonts w:ascii="Times New Roman" w:hAnsi="Times New Roman"/>
          <w:sz w:val="24"/>
          <w:szCs w:val="24"/>
        </w:rPr>
        <w:t xml:space="preserve"> использует предыдущую версию WebKit, которая имеет однопроцессную </w:t>
      </w:r>
      <w:r w:rsidR="0020399A" w:rsidRPr="003A425A">
        <w:rPr>
          <w:rFonts w:ascii="Times New Roman" w:hAnsi="Times New Roman"/>
          <w:sz w:val="24"/>
          <w:szCs w:val="24"/>
        </w:rPr>
        <w:t>архитектур</w:t>
      </w:r>
      <w:r w:rsidR="005A6BBD" w:rsidRPr="003A425A">
        <w:rPr>
          <w:rFonts w:ascii="Times New Roman" w:hAnsi="Times New Roman"/>
          <w:sz w:val="24"/>
          <w:szCs w:val="24"/>
        </w:rPr>
        <w:t>у.</w:t>
      </w:r>
    </w:p>
    <w:p w:rsidR="005A6BBD" w:rsidRPr="003A425A" w:rsidRDefault="005A6BBD" w:rsidP="0052156B">
      <w:pPr>
        <w:jc w:val="both"/>
        <w:rPr>
          <w:rFonts w:ascii="Times New Roman" w:hAnsi="Times New Roman"/>
          <w:sz w:val="24"/>
          <w:szCs w:val="24"/>
        </w:rPr>
      </w:pPr>
      <w:r w:rsidRPr="003A425A">
        <w:rPr>
          <w:rFonts w:ascii="Times New Roman" w:hAnsi="Times New Roman"/>
          <w:sz w:val="24"/>
          <w:szCs w:val="24"/>
        </w:rPr>
        <w:t xml:space="preserve">Заметьте, что выбор подходящей технологии для построения интерфейса пользователя не всегда является простым, но может зависеть от нескольких критериев, таких как другие существующие технологии, используемые в </w:t>
      </w:r>
      <w:r w:rsidR="00F850EA" w:rsidRPr="003A425A">
        <w:rPr>
          <w:rFonts w:ascii="Times New Roman" w:hAnsi="Times New Roman"/>
          <w:sz w:val="24"/>
          <w:szCs w:val="24"/>
        </w:rPr>
        <w:t>проект</w:t>
      </w:r>
      <w:r w:rsidRPr="003A425A">
        <w:rPr>
          <w:rFonts w:ascii="Times New Roman" w:hAnsi="Times New Roman"/>
          <w:sz w:val="24"/>
          <w:szCs w:val="24"/>
        </w:rPr>
        <w:t>е или даже ограничения целевой платформы.</w:t>
      </w:r>
      <w:r w:rsidR="00C00578" w:rsidRPr="003A425A">
        <w:rPr>
          <w:rFonts w:ascii="Times New Roman" w:hAnsi="Times New Roman"/>
          <w:sz w:val="24"/>
          <w:szCs w:val="24"/>
        </w:rPr>
        <w:t xml:space="preserve"> </w:t>
      </w:r>
      <w:r w:rsidRPr="003A425A">
        <w:rPr>
          <w:rFonts w:ascii="Times New Roman" w:hAnsi="Times New Roman"/>
          <w:sz w:val="24"/>
          <w:szCs w:val="24"/>
        </w:rPr>
        <w:t>В некоторой степени многие элементы в следующей таблице могут быть реализованы с использованием любой из трёх доступных технологий. Следующая таблица просто преследует цель помочь выбрать лучший подходящий инструмент для работы.</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2"/>
        <w:gridCol w:w="1083"/>
        <w:gridCol w:w="1089"/>
        <w:gridCol w:w="1134"/>
        <w:gridCol w:w="4253"/>
      </w:tblGrid>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b/>
                <w:sz w:val="24"/>
                <w:szCs w:val="24"/>
              </w:rPr>
            </w:pPr>
          </w:p>
        </w:tc>
        <w:tc>
          <w:tcPr>
            <w:tcW w:w="1083" w:type="dxa"/>
            <w:vAlign w:val="center"/>
          </w:tcPr>
          <w:p w:rsidR="005A6BBD" w:rsidRPr="003A425A" w:rsidRDefault="005A6BBD" w:rsidP="00330E17">
            <w:pPr>
              <w:spacing w:after="0" w:line="240" w:lineRule="auto"/>
              <w:rPr>
                <w:rFonts w:ascii="Times New Roman" w:hAnsi="Times New Roman"/>
                <w:b/>
                <w:sz w:val="24"/>
                <w:szCs w:val="24"/>
                <w:lang w:val="en-US"/>
              </w:rPr>
            </w:pPr>
            <w:r w:rsidRPr="003A425A">
              <w:rPr>
                <w:rFonts w:ascii="Times New Roman" w:hAnsi="Times New Roman"/>
                <w:b/>
                <w:sz w:val="24"/>
                <w:szCs w:val="24"/>
                <w:lang w:val="en-US"/>
              </w:rPr>
              <w:t>Qt Quick</w:t>
            </w:r>
          </w:p>
        </w:tc>
        <w:tc>
          <w:tcPr>
            <w:tcW w:w="1089" w:type="dxa"/>
            <w:vAlign w:val="center"/>
          </w:tcPr>
          <w:p w:rsidR="005A6BBD" w:rsidRPr="003A425A" w:rsidRDefault="005A6BBD" w:rsidP="00330E17">
            <w:pPr>
              <w:spacing w:after="0" w:line="240" w:lineRule="auto"/>
              <w:rPr>
                <w:rFonts w:ascii="Times New Roman" w:hAnsi="Times New Roman"/>
                <w:b/>
                <w:sz w:val="24"/>
                <w:szCs w:val="24"/>
                <w:lang w:val="en-US"/>
              </w:rPr>
            </w:pPr>
            <w:r w:rsidRPr="003A425A">
              <w:rPr>
                <w:rFonts w:ascii="Times New Roman" w:hAnsi="Times New Roman"/>
                <w:b/>
                <w:sz w:val="24"/>
                <w:szCs w:val="24"/>
                <w:lang w:val="en-US"/>
              </w:rPr>
              <w:t>Qt Widgets</w:t>
            </w:r>
          </w:p>
        </w:tc>
        <w:tc>
          <w:tcPr>
            <w:tcW w:w="1134" w:type="dxa"/>
            <w:vAlign w:val="center"/>
          </w:tcPr>
          <w:p w:rsidR="005A6BBD" w:rsidRPr="003A425A" w:rsidRDefault="005A6BBD" w:rsidP="00330E17">
            <w:pPr>
              <w:spacing w:after="0" w:line="240" w:lineRule="auto"/>
              <w:rPr>
                <w:rFonts w:ascii="Times New Roman" w:hAnsi="Times New Roman"/>
                <w:b/>
                <w:sz w:val="24"/>
                <w:szCs w:val="24"/>
                <w:lang w:val="en-US"/>
              </w:rPr>
            </w:pPr>
            <w:r w:rsidRPr="003A425A">
              <w:rPr>
                <w:rFonts w:ascii="Times New Roman" w:hAnsi="Times New Roman"/>
                <w:b/>
                <w:sz w:val="24"/>
                <w:szCs w:val="24"/>
                <w:lang w:val="en-US"/>
              </w:rPr>
              <w:t>Qt WebKit</w:t>
            </w:r>
          </w:p>
        </w:tc>
        <w:tc>
          <w:tcPr>
            <w:tcW w:w="4253" w:type="dxa"/>
          </w:tcPr>
          <w:p w:rsidR="005A6BBD" w:rsidRPr="003A425A" w:rsidRDefault="005A6BBD" w:rsidP="00330E17">
            <w:pPr>
              <w:spacing w:after="0" w:line="240" w:lineRule="auto"/>
              <w:rPr>
                <w:rFonts w:ascii="Times New Roman" w:hAnsi="Times New Roman"/>
                <w:b/>
                <w:sz w:val="24"/>
                <w:szCs w:val="24"/>
                <w:lang w:val="en-US"/>
              </w:rPr>
            </w:pPr>
            <w:r w:rsidRPr="003A425A">
              <w:rPr>
                <w:rFonts w:ascii="Times New Roman" w:hAnsi="Times New Roman"/>
                <w:b/>
                <w:sz w:val="24"/>
                <w:szCs w:val="24"/>
                <w:lang w:val="en-US"/>
              </w:rPr>
              <w:t>Comments</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Используемые языки</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QML/JS</w:t>
            </w:r>
          </w:p>
        </w:tc>
        <w:tc>
          <w:tcPr>
            <w:tcW w:w="1089"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C++</w:t>
            </w:r>
          </w:p>
        </w:tc>
        <w:tc>
          <w:tcPr>
            <w:tcW w:w="1134"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HTML/CSS/JS</w:t>
            </w:r>
          </w:p>
        </w:tc>
        <w:tc>
          <w:tcPr>
            <w:tcW w:w="4253" w:type="dxa"/>
          </w:tcPr>
          <w:p w:rsidR="005A6BBD" w:rsidRPr="003A425A" w:rsidRDefault="005A6BBD" w:rsidP="00330E17">
            <w:pPr>
              <w:spacing w:after="0" w:line="240" w:lineRule="auto"/>
              <w:rPr>
                <w:rFonts w:ascii="Times New Roman" w:hAnsi="Times New Roman"/>
                <w:sz w:val="24"/>
                <w:szCs w:val="24"/>
              </w:rPr>
            </w:pP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Нативный вид</w:t>
            </w:r>
          </w:p>
        </w:tc>
        <w:tc>
          <w:tcPr>
            <w:tcW w:w="1083"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Х</w:t>
            </w:r>
          </w:p>
        </w:tc>
        <w:tc>
          <w:tcPr>
            <w:tcW w:w="1089"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Х</w:t>
            </w:r>
          </w:p>
        </w:tc>
        <w:tc>
          <w:tcPr>
            <w:tcW w:w="1134"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4253" w:type="dxa"/>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Виджеты и </w:t>
            </w:r>
            <w:r w:rsidR="00FB6D7B" w:rsidRPr="003A425A">
              <w:rPr>
                <w:rFonts w:ascii="Times New Roman" w:hAnsi="Times New Roman"/>
                <w:sz w:val="24"/>
                <w:szCs w:val="24"/>
              </w:rPr>
              <w:t>QtQuick</w:t>
            </w:r>
            <w:r w:rsidRPr="003A425A">
              <w:rPr>
                <w:rFonts w:ascii="Times New Roman" w:hAnsi="Times New Roman"/>
                <w:sz w:val="24"/>
                <w:szCs w:val="24"/>
              </w:rPr>
              <w:t xml:space="preserve"> элементы управления хорошо интегрируются в нижележащую платформу (</w:t>
            </w:r>
            <w:r w:rsidRPr="003A425A">
              <w:rPr>
                <w:rFonts w:ascii="Times New Roman" w:hAnsi="Times New Roman"/>
                <w:sz w:val="24"/>
                <w:szCs w:val="24"/>
                <w:lang w:val="en-US"/>
              </w:rPr>
              <w:t>Windows</w:t>
            </w:r>
            <w:r w:rsidRPr="003A425A">
              <w:rPr>
                <w:rFonts w:ascii="Times New Roman" w:hAnsi="Times New Roman"/>
                <w:sz w:val="24"/>
                <w:szCs w:val="24"/>
              </w:rPr>
              <w:t xml:space="preserve">, </w:t>
            </w:r>
            <w:r w:rsidRPr="003A425A">
              <w:rPr>
                <w:rFonts w:ascii="Times New Roman" w:hAnsi="Times New Roman"/>
                <w:sz w:val="24"/>
                <w:szCs w:val="24"/>
                <w:lang w:val="en-US"/>
              </w:rPr>
              <w:t>Linux</w:t>
            </w:r>
            <w:r w:rsidRPr="003A425A">
              <w:rPr>
                <w:rFonts w:ascii="Times New Roman" w:hAnsi="Times New Roman"/>
                <w:sz w:val="24"/>
                <w:szCs w:val="24"/>
              </w:rPr>
              <w:t xml:space="preserve">, </w:t>
            </w:r>
            <w:r w:rsidRPr="003A425A">
              <w:rPr>
                <w:rFonts w:ascii="Times New Roman" w:hAnsi="Times New Roman"/>
                <w:sz w:val="24"/>
                <w:szCs w:val="24"/>
                <w:lang w:val="en-US"/>
              </w:rPr>
              <w:t>Mas</w:t>
            </w:r>
            <w:r w:rsidRPr="003A425A">
              <w:rPr>
                <w:rFonts w:ascii="Times New Roman" w:hAnsi="Times New Roman"/>
                <w:sz w:val="24"/>
                <w:szCs w:val="24"/>
              </w:rPr>
              <w:t xml:space="preserve"> </w:t>
            </w:r>
            <w:r w:rsidRPr="003A425A">
              <w:rPr>
                <w:rFonts w:ascii="Times New Roman" w:hAnsi="Times New Roman"/>
                <w:sz w:val="24"/>
                <w:szCs w:val="24"/>
                <w:lang w:val="en-US"/>
              </w:rPr>
              <w:t>OS</w:t>
            </w:r>
            <w:r w:rsidRPr="003A425A">
              <w:rPr>
                <w:rFonts w:ascii="Times New Roman" w:hAnsi="Times New Roman"/>
                <w:sz w:val="24"/>
                <w:szCs w:val="24"/>
              </w:rPr>
              <w:t>)</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Частный вид</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rPr>
            </w:pPr>
          </w:p>
        </w:tc>
        <w:tc>
          <w:tcPr>
            <w:tcW w:w="1134"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(Х)</w:t>
            </w:r>
          </w:p>
        </w:tc>
        <w:tc>
          <w:tcPr>
            <w:tcW w:w="4253" w:type="dxa"/>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Виджеты обеспечивают средства для настраивания стилей, но </w:t>
            </w:r>
            <w:r w:rsidR="00FB6D7B" w:rsidRPr="003A425A">
              <w:rPr>
                <w:rFonts w:ascii="Times New Roman" w:hAnsi="Times New Roman"/>
                <w:sz w:val="24"/>
                <w:szCs w:val="24"/>
              </w:rPr>
              <w:t>QtQuick</w:t>
            </w:r>
            <w:r w:rsidRPr="003A425A">
              <w:rPr>
                <w:rFonts w:ascii="Times New Roman" w:hAnsi="Times New Roman"/>
                <w:sz w:val="24"/>
                <w:szCs w:val="24"/>
              </w:rPr>
              <w:t xml:space="preserve"> является лучшим выбором для интерфейсов пользователя, которые не преследуют целью нативный вид окон.</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Динамически анимируемые графические интерфейсы</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rPr>
            </w:pPr>
          </w:p>
        </w:tc>
        <w:tc>
          <w:tcPr>
            <w:tcW w:w="1134"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4253" w:type="dxa"/>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Виджеты не очень подходят для анимации, а </w:t>
            </w:r>
            <w:r w:rsidRPr="003A425A">
              <w:rPr>
                <w:rFonts w:ascii="Times New Roman" w:hAnsi="Times New Roman"/>
                <w:sz w:val="24"/>
                <w:szCs w:val="24"/>
                <w:lang w:val="en-US"/>
              </w:rPr>
              <w:t>Qt</w:t>
            </w:r>
            <w:r w:rsidRPr="003A425A">
              <w:rPr>
                <w:rFonts w:ascii="Times New Roman" w:hAnsi="Times New Roman"/>
                <w:sz w:val="24"/>
                <w:szCs w:val="24"/>
              </w:rPr>
              <w:t xml:space="preserve"> </w:t>
            </w:r>
            <w:r w:rsidRPr="003A425A">
              <w:rPr>
                <w:rFonts w:ascii="Times New Roman" w:hAnsi="Times New Roman"/>
                <w:sz w:val="24"/>
                <w:szCs w:val="24"/>
                <w:lang w:val="en-US"/>
              </w:rPr>
              <w:t>WebKit</w:t>
            </w:r>
            <w:r w:rsidRPr="003A425A">
              <w:rPr>
                <w:rFonts w:ascii="Times New Roman" w:hAnsi="Times New Roman"/>
                <w:sz w:val="24"/>
                <w:szCs w:val="24"/>
              </w:rPr>
              <w:t xml:space="preserve"> </w:t>
            </w:r>
            <w:r w:rsidRPr="003A425A">
              <w:rPr>
                <w:rFonts w:ascii="Times New Roman" w:hAnsi="Times New Roman"/>
                <w:sz w:val="24"/>
                <w:szCs w:val="24"/>
                <w:lang w:val="en-US"/>
              </w:rPr>
              <w:t>CSS</w:t>
            </w:r>
            <w:r w:rsidRPr="003A425A">
              <w:rPr>
                <w:rFonts w:ascii="Times New Roman" w:hAnsi="Times New Roman"/>
                <w:sz w:val="24"/>
                <w:szCs w:val="24"/>
              </w:rPr>
              <w:t>3 анимации не такие мощные</w:t>
            </w:r>
            <w:r w:rsidR="00254683" w:rsidRPr="003A425A">
              <w:rPr>
                <w:rFonts w:ascii="Times New Roman" w:hAnsi="Times New Roman"/>
                <w:sz w:val="24"/>
                <w:szCs w:val="24"/>
              </w:rPr>
              <w:t>,</w:t>
            </w:r>
            <w:r w:rsidRPr="003A425A">
              <w:rPr>
                <w:rFonts w:ascii="Times New Roman" w:hAnsi="Times New Roman"/>
                <w:sz w:val="24"/>
                <w:szCs w:val="24"/>
              </w:rPr>
              <w:t xml:space="preserve"> как анимации </w:t>
            </w:r>
            <w:r w:rsidR="00FB6D7B" w:rsidRPr="003A425A">
              <w:rPr>
                <w:rFonts w:ascii="Times New Roman" w:hAnsi="Times New Roman"/>
                <w:sz w:val="24"/>
                <w:szCs w:val="24"/>
              </w:rPr>
              <w:t>QtQuick</w:t>
            </w:r>
            <w:r w:rsidRPr="003A425A">
              <w:rPr>
                <w:rFonts w:ascii="Times New Roman" w:hAnsi="Times New Roman"/>
                <w:sz w:val="24"/>
                <w:szCs w:val="24"/>
              </w:rPr>
              <w:t xml:space="preserve">. </w:t>
            </w:r>
            <w:r w:rsidR="000A4493" w:rsidRPr="003A425A">
              <w:rPr>
                <w:rFonts w:ascii="Times New Roman" w:hAnsi="Times New Roman"/>
                <w:sz w:val="24"/>
                <w:szCs w:val="24"/>
              </w:rPr>
              <w:t>Qt Quick</w:t>
            </w:r>
            <w:r w:rsidRPr="003A425A">
              <w:rPr>
                <w:rFonts w:ascii="Times New Roman" w:hAnsi="Times New Roman"/>
                <w:sz w:val="24"/>
                <w:szCs w:val="24"/>
              </w:rPr>
              <w:t xml:space="preserve"> обеспечивает очень </w:t>
            </w:r>
            <w:r w:rsidRPr="003A425A">
              <w:rPr>
                <w:rFonts w:ascii="Times New Roman" w:hAnsi="Times New Roman"/>
                <w:sz w:val="24"/>
                <w:szCs w:val="24"/>
              </w:rPr>
              <w:lastRenderedPageBreak/>
              <w:t>простой способ создания анимаций.</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rPr>
              <w:lastRenderedPageBreak/>
              <w:t>Сенсорный экран</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rPr>
            </w:pPr>
          </w:p>
        </w:tc>
        <w:tc>
          <w:tcPr>
            <w:tcW w:w="1134"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4253" w:type="dxa"/>
          </w:tcPr>
          <w:p w:rsidR="005A6BBD" w:rsidRPr="003A425A" w:rsidRDefault="005A6BBD" w:rsidP="00330E17">
            <w:pPr>
              <w:spacing w:after="0" w:line="240" w:lineRule="auto"/>
              <w:rPr>
                <w:rFonts w:ascii="Times New Roman" w:hAnsi="Times New Roman"/>
                <w:i/>
                <w:sz w:val="24"/>
                <w:szCs w:val="24"/>
              </w:rPr>
            </w:pPr>
            <w:r w:rsidRPr="003A425A">
              <w:rPr>
                <w:rFonts w:ascii="Times New Roman" w:hAnsi="Times New Roman"/>
                <w:i/>
                <w:sz w:val="24"/>
                <w:szCs w:val="24"/>
              </w:rPr>
              <w:t>Не важно сейчас для нас</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Стандартные промышленные виджеты</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1089"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lang w:val="en-US"/>
              </w:rPr>
              <w:t>X</w:t>
            </w:r>
          </w:p>
        </w:tc>
        <w:tc>
          <w:tcPr>
            <w:tcW w:w="1134"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4253" w:type="dxa"/>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Виджеты обеспечивают все колокола и свистки, разработанные за два десятилетия, необходимые для построения стандартных промышленных типов приложений. </w:t>
            </w:r>
            <w:r w:rsidR="00B00C9F" w:rsidRPr="003A425A">
              <w:rPr>
                <w:rFonts w:ascii="Times New Roman" w:hAnsi="Times New Roman"/>
                <w:sz w:val="24"/>
                <w:szCs w:val="24"/>
              </w:rPr>
              <w:t>WebKit</w:t>
            </w:r>
            <w:r w:rsidRPr="003A425A">
              <w:rPr>
                <w:rFonts w:ascii="Times New Roman" w:hAnsi="Times New Roman"/>
                <w:sz w:val="24"/>
                <w:szCs w:val="24"/>
              </w:rPr>
              <w:t xml:space="preserve"> виджеты обеспечивают виджеты и дополнительные классы для рисования и взаимодействуют с веб содержанием.</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Модель/представление программирование</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X</w:t>
            </w:r>
          </w:p>
        </w:tc>
        <w:tc>
          <w:tcPr>
            <w:tcW w:w="1134"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4253" w:type="dxa"/>
          </w:tcPr>
          <w:p w:rsidR="005A6BBD" w:rsidRPr="003A425A" w:rsidRDefault="005A6BBD" w:rsidP="00254683">
            <w:pPr>
              <w:spacing w:after="0" w:line="240" w:lineRule="auto"/>
              <w:rPr>
                <w:rFonts w:ascii="Times New Roman" w:hAnsi="Times New Roman"/>
                <w:sz w:val="24"/>
                <w:szCs w:val="24"/>
              </w:rPr>
            </w:pPr>
            <w:r w:rsidRPr="003A425A">
              <w:rPr>
                <w:rFonts w:ascii="Times New Roman" w:hAnsi="Times New Roman"/>
                <w:sz w:val="24"/>
                <w:szCs w:val="24"/>
              </w:rPr>
              <w:t xml:space="preserve">Некоторые мвс понятия существуют в </w:t>
            </w:r>
            <w:r w:rsidR="00B00C9F" w:rsidRPr="003A425A">
              <w:rPr>
                <w:rFonts w:ascii="Times New Roman" w:hAnsi="Times New Roman"/>
                <w:sz w:val="24"/>
                <w:szCs w:val="24"/>
              </w:rPr>
              <w:t>WebKit</w:t>
            </w:r>
            <w:r w:rsidRPr="003A425A">
              <w:rPr>
                <w:rFonts w:ascii="Times New Roman" w:hAnsi="Times New Roman"/>
                <w:sz w:val="24"/>
                <w:szCs w:val="24"/>
              </w:rPr>
              <w:t xml:space="preserve">, </w:t>
            </w:r>
            <w:r w:rsidR="00FB6D7B" w:rsidRPr="003A425A">
              <w:rPr>
                <w:rFonts w:ascii="Times New Roman" w:hAnsi="Times New Roman"/>
                <w:sz w:val="24"/>
                <w:szCs w:val="24"/>
              </w:rPr>
              <w:t>QtQuick</w:t>
            </w:r>
            <w:r w:rsidRPr="003A425A">
              <w:rPr>
                <w:rFonts w:ascii="Times New Roman" w:hAnsi="Times New Roman"/>
                <w:sz w:val="24"/>
                <w:szCs w:val="24"/>
              </w:rPr>
              <w:t xml:space="preserve"> обеспечивает удобные представления, но виджеты обеспечивают более удобные и полны</w:t>
            </w:r>
            <w:r w:rsidR="00254683" w:rsidRPr="003A425A">
              <w:rPr>
                <w:rFonts w:ascii="Times New Roman" w:hAnsi="Times New Roman"/>
                <w:sz w:val="24"/>
                <w:szCs w:val="24"/>
              </w:rPr>
              <w:t>е возможности для этих целей</w:t>
            </w:r>
            <w:r w:rsidRPr="003A425A">
              <w:rPr>
                <w:rFonts w:ascii="Times New Roman" w:hAnsi="Times New Roman"/>
                <w:sz w:val="24"/>
                <w:szCs w:val="24"/>
              </w:rPr>
              <w:t xml:space="preserve">. </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Быстрая разработка интерфейса пользователя</w:t>
            </w:r>
          </w:p>
        </w:tc>
        <w:tc>
          <w:tcPr>
            <w:tcW w:w="1083"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1134"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w:t>
            </w:r>
            <w:r w:rsidRPr="003A425A">
              <w:rPr>
                <w:rFonts w:ascii="Times New Roman" w:hAnsi="Times New Roman"/>
                <w:sz w:val="24"/>
                <w:szCs w:val="24"/>
                <w:lang w:val="en-US"/>
              </w:rPr>
              <w:t>X</w:t>
            </w:r>
            <w:r w:rsidRPr="003A425A">
              <w:rPr>
                <w:rFonts w:ascii="Times New Roman" w:hAnsi="Times New Roman"/>
                <w:sz w:val="24"/>
                <w:szCs w:val="24"/>
              </w:rPr>
              <w:t>)</w:t>
            </w:r>
          </w:p>
        </w:tc>
        <w:tc>
          <w:tcPr>
            <w:tcW w:w="4253" w:type="dxa"/>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Благодаря его превосходной производительности, </w:t>
            </w:r>
            <w:r w:rsidR="00FB6D7B" w:rsidRPr="003A425A">
              <w:rPr>
                <w:rFonts w:ascii="Times New Roman" w:hAnsi="Times New Roman"/>
                <w:sz w:val="24"/>
                <w:szCs w:val="24"/>
              </w:rPr>
              <w:t>QtQuick</w:t>
            </w:r>
            <w:r w:rsidRPr="003A425A">
              <w:rPr>
                <w:rFonts w:ascii="Times New Roman" w:hAnsi="Times New Roman"/>
                <w:sz w:val="24"/>
                <w:szCs w:val="24"/>
              </w:rPr>
              <w:t xml:space="preserve"> является прекрасным выбором для быстрого прототипирования и разработки интерфейсов пользователя.</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lang w:val="en-US"/>
              </w:rPr>
              <w:t>HW</w:t>
            </w:r>
            <w:r w:rsidRPr="003A425A">
              <w:rPr>
                <w:rFonts w:ascii="Times New Roman" w:hAnsi="Times New Roman"/>
                <w:sz w:val="24"/>
                <w:szCs w:val="24"/>
              </w:rPr>
              <w:t xml:space="preserve"> ускоренная графика</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1134" w:type="dxa"/>
            <w:vAlign w:val="center"/>
          </w:tcPr>
          <w:p w:rsidR="005A6BBD" w:rsidRPr="003A425A" w:rsidRDefault="005A6BBD" w:rsidP="00330E17">
            <w:pPr>
              <w:spacing w:after="0" w:line="240" w:lineRule="auto"/>
              <w:rPr>
                <w:rFonts w:ascii="Times New Roman" w:hAnsi="Times New Roman"/>
                <w:sz w:val="24"/>
                <w:szCs w:val="24"/>
              </w:rPr>
            </w:pPr>
          </w:p>
        </w:tc>
        <w:tc>
          <w:tcPr>
            <w:tcW w:w="4253" w:type="dxa"/>
          </w:tcPr>
          <w:p w:rsidR="005A6BBD" w:rsidRPr="003A425A" w:rsidRDefault="005A6BBD" w:rsidP="00C00578">
            <w:pPr>
              <w:spacing w:after="0" w:line="240" w:lineRule="auto"/>
              <w:rPr>
                <w:rFonts w:ascii="Times New Roman" w:hAnsi="Times New Roman"/>
                <w:sz w:val="24"/>
                <w:szCs w:val="24"/>
              </w:rPr>
            </w:pPr>
            <w:r w:rsidRPr="003A425A">
              <w:rPr>
                <w:rFonts w:ascii="Times New Roman" w:hAnsi="Times New Roman"/>
                <w:sz w:val="24"/>
                <w:szCs w:val="24"/>
              </w:rPr>
              <w:t xml:space="preserve">Виджеты обеспечивают </w:t>
            </w:r>
            <w:hyperlink r:id="rId1390" w:history="1">
              <w:r w:rsidRPr="003A425A">
                <w:rPr>
                  <w:rStyle w:val="a3"/>
                  <w:rFonts w:ascii="Times New Roman" w:hAnsi="Times New Roman"/>
                  <w:color w:val="auto"/>
                  <w:sz w:val="24"/>
                  <w:szCs w:val="24"/>
                </w:rPr>
                <w:t>QGLWidget</w:t>
              </w:r>
            </w:hyperlink>
            <w:r w:rsidRPr="003A425A">
              <w:rPr>
                <w:rFonts w:ascii="Times New Roman" w:hAnsi="Times New Roman"/>
                <w:sz w:val="24"/>
                <w:szCs w:val="24"/>
              </w:rPr>
              <w:t xml:space="preserve"> для рисования </w:t>
            </w:r>
            <w:r w:rsidR="00B00C9F" w:rsidRPr="003A425A">
              <w:rPr>
                <w:rFonts w:ascii="Times New Roman" w:hAnsi="Times New Roman"/>
                <w:sz w:val="24"/>
                <w:szCs w:val="24"/>
              </w:rPr>
              <w:t>OpenGL</w:t>
            </w:r>
            <w:r w:rsidRPr="003A425A">
              <w:rPr>
                <w:rFonts w:ascii="Times New Roman" w:hAnsi="Times New Roman"/>
                <w:sz w:val="24"/>
                <w:szCs w:val="24"/>
              </w:rPr>
              <w:t xml:space="preserve"> графики, а </w:t>
            </w:r>
            <w:r w:rsidR="00B00C9F" w:rsidRPr="003A425A">
              <w:rPr>
                <w:rFonts w:ascii="Times New Roman" w:hAnsi="Times New Roman"/>
                <w:sz w:val="24"/>
                <w:szCs w:val="24"/>
              </w:rPr>
              <w:t>WebKit</w:t>
            </w:r>
            <w:r w:rsidRPr="003A425A">
              <w:rPr>
                <w:rFonts w:ascii="Times New Roman" w:hAnsi="Times New Roman"/>
                <w:sz w:val="24"/>
                <w:szCs w:val="24"/>
              </w:rPr>
              <w:t xml:space="preserve"> поддерживает WebGL, но доказано, что </w:t>
            </w:r>
            <w:r w:rsidR="00B00C9F" w:rsidRPr="003A425A">
              <w:rPr>
                <w:rFonts w:ascii="Times New Roman" w:hAnsi="Times New Roman"/>
                <w:sz w:val="24"/>
                <w:szCs w:val="24"/>
              </w:rPr>
              <w:t>OpenGL</w:t>
            </w:r>
            <w:r w:rsidRPr="003A425A">
              <w:rPr>
                <w:rFonts w:ascii="Times New Roman" w:hAnsi="Times New Roman"/>
                <w:sz w:val="24"/>
                <w:szCs w:val="24"/>
              </w:rPr>
              <w:t xml:space="preserve"> </w:t>
            </w:r>
            <w:r w:rsidR="00C00578" w:rsidRPr="003A425A">
              <w:rPr>
                <w:rFonts w:ascii="Times New Roman" w:hAnsi="Times New Roman"/>
                <w:sz w:val="24"/>
                <w:szCs w:val="24"/>
                <w:lang w:val="en-US"/>
              </w:rPr>
              <w:t>ES</w:t>
            </w:r>
            <w:r w:rsidRPr="003A425A">
              <w:rPr>
                <w:rFonts w:ascii="Times New Roman" w:hAnsi="Times New Roman"/>
                <w:sz w:val="24"/>
                <w:szCs w:val="24"/>
              </w:rPr>
              <w:t xml:space="preserve"> 2.0 или </w:t>
            </w:r>
            <w:r w:rsidR="00B00C9F" w:rsidRPr="003A425A">
              <w:rPr>
                <w:rFonts w:ascii="Times New Roman" w:hAnsi="Times New Roman"/>
                <w:sz w:val="24"/>
                <w:szCs w:val="24"/>
              </w:rPr>
              <w:t>OpenGL</w:t>
            </w:r>
            <w:r w:rsidRPr="003A425A">
              <w:rPr>
                <w:rFonts w:ascii="Times New Roman" w:hAnsi="Times New Roman"/>
                <w:sz w:val="24"/>
                <w:szCs w:val="24"/>
              </w:rPr>
              <w:t xml:space="preserve"> 2.0 основанный </w:t>
            </w:r>
            <w:hyperlink r:id="rId1391" w:history="1">
              <w:r w:rsidRPr="003A425A">
                <w:rPr>
                  <w:rStyle w:val="a3"/>
                  <w:rFonts w:ascii="Times New Roman" w:hAnsi="Times New Roman"/>
                  <w:color w:val="auto"/>
                  <w:sz w:val="24"/>
                  <w:szCs w:val="24"/>
                </w:rPr>
                <w:t>Qt Quick Scene Graph</w:t>
              </w:r>
            </w:hyperlink>
            <w:r w:rsidRPr="003A425A">
              <w:rPr>
                <w:rFonts w:ascii="Times New Roman" w:hAnsi="Times New Roman"/>
                <w:sz w:val="24"/>
                <w:szCs w:val="24"/>
              </w:rPr>
              <w:t xml:space="preserve">, обеспечивает лучшую производительность для интерфейсов пользователя при интеграции с </w:t>
            </w:r>
            <w:r w:rsidR="00B00C9F" w:rsidRPr="003A425A">
              <w:rPr>
                <w:rFonts w:ascii="Times New Roman" w:hAnsi="Times New Roman"/>
                <w:sz w:val="24"/>
                <w:szCs w:val="24"/>
              </w:rPr>
              <w:t>OpenGL</w:t>
            </w:r>
            <w:r w:rsidRPr="003A425A">
              <w:rPr>
                <w:rFonts w:ascii="Times New Roman" w:hAnsi="Times New Roman"/>
                <w:sz w:val="24"/>
                <w:szCs w:val="24"/>
              </w:rPr>
              <w:t xml:space="preserve"> контентом.</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Графические </w:t>
            </w:r>
            <w:r w:rsidR="00DA7E37" w:rsidRPr="003A425A">
              <w:rPr>
                <w:rFonts w:ascii="Times New Roman" w:hAnsi="Times New Roman"/>
                <w:sz w:val="24"/>
                <w:szCs w:val="24"/>
              </w:rPr>
              <w:t>эффект</w:t>
            </w:r>
            <w:r w:rsidRPr="003A425A">
              <w:rPr>
                <w:rFonts w:ascii="Times New Roman" w:hAnsi="Times New Roman"/>
                <w:sz w:val="24"/>
                <w:szCs w:val="24"/>
              </w:rPr>
              <w:t>ы</w:t>
            </w:r>
          </w:p>
        </w:tc>
        <w:tc>
          <w:tcPr>
            <w:tcW w:w="1083"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1134" w:type="dxa"/>
            <w:vAlign w:val="center"/>
          </w:tcPr>
          <w:p w:rsidR="005A6BBD" w:rsidRPr="003A425A" w:rsidRDefault="005A6BBD" w:rsidP="00330E17">
            <w:pPr>
              <w:spacing w:after="0" w:line="240" w:lineRule="auto"/>
              <w:rPr>
                <w:rFonts w:ascii="Times New Roman" w:hAnsi="Times New Roman"/>
                <w:sz w:val="24"/>
                <w:szCs w:val="24"/>
              </w:rPr>
            </w:pPr>
          </w:p>
        </w:tc>
        <w:tc>
          <w:tcPr>
            <w:tcW w:w="4253" w:type="dxa"/>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Система частиц и </w:t>
            </w:r>
            <w:r w:rsidR="00DA7E37" w:rsidRPr="003A425A">
              <w:rPr>
                <w:rFonts w:ascii="Times New Roman" w:hAnsi="Times New Roman"/>
                <w:sz w:val="24"/>
                <w:szCs w:val="24"/>
              </w:rPr>
              <w:t>эффект</w:t>
            </w:r>
            <w:r w:rsidRPr="003A425A">
              <w:rPr>
                <w:rFonts w:ascii="Times New Roman" w:hAnsi="Times New Roman"/>
                <w:sz w:val="24"/>
                <w:szCs w:val="24"/>
              </w:rPr>
              <w:t>о</w:t>
            </w:r>
            <w:r w:rsidR="00254683" w:rsidRPr="003A425A">
              <w:rPr>
                <w:rFonts w:ascii="Times New Roman" w:hAnsi="Times New Roman"/>
                <w:sz w:val="24"/>
                <w:szCs w:val="24"/>
              </w:rPr>
              <w:t xml:space="preserve">в шейдеров, доступных в </w:t>
            </w:r>
            <w:r w:rsidR="000A4493" w:rsidRPr="003A425A">
              <w:rPr>
                <w:rFonts w:ascii="Times New Roman" w:hAnsi="Times New Roman"/>
                <w:sz w:val="24"/>
                <w:szCs w:val="24"/>
              </w:rPr>
              <w:t>Qt Quick</w:t>
            </w:r>
            <w:r w:rsidRPr="003A425A">
              <w:rPr>
                <w:rFonts w:ascii="Times New Roman" w:hAnsi="Times New Roman"/>
                <w:sz w:val="24"/>
                <w:szCs w:val="24"/>
              </w:rPr>
              <w:t xml:space="preserve">, являются более гибкими по сравнению с </w:t>
            </w:r>
            <w:r w:rsidRPr="003A425A">
              <w:rPr>
                <w:rFonts w:ascii="Times New Roman" w:hAnsi="Times New Roman"/>
                <w:sz w:val="24"/>
                <w:szCs w:val="24"/>
                <w:lang w:val="en-US"/>
              </w:rPr>
              <w:t>CSS</w:t>
            </w:r>
            <w:r w:rsidRPr="003A425A">
              <w:rPr>
                <w:rFonts w:ascii="Times New Roman" w:hAnsi="Times New Roman"/>
                <w:sz w:val="24"/>
                <w:szCs w:val="24"/>
              </w:rPr>
              <w:t xml:space="preserve"> </w:t>
            </w:r>
            <w:r w:rsidR="00DA7E37" w:rsidRPr="003A425A">
              <w:rPr>
                <w:rFonts w:ascii="Times New Roman" w:hAnsi="Times New Roman"/>
                <w:sz w:val="24"/>
                <w:szCs w:val="24"/>
              </w:rPr>
              <w:t>эффект</w:t>
            </w:r>
            <w:r w:rsidRPr="003A425A">
              <w:rPr>
                <w:rFonts w:ascii="Times New Roman" w:hAnsi="Times New Roman"/>
                <w:sz w:val="24"/>
                <w:szCs w:val="24"/>
              </w:rPr>
              <w:t xml:space="preserve">ами и шейдерами, доступными в </w:t>
            </w:r>
            <w:r w:rsidR="00B00C9F" w:rsidRPr="003A425A">
              <w:rPr>
                <w:rFonts w:ascii="Times New Roman" w:hAnsi="Times New Roman"/>
                <w:sz w:val="24"/>
                <w:szCs w:val="24"/>
              </w:rPr>
              <w:t>WebKit</w:t>
            </w:r>
            <w:r w:rsidRPr="003A425A">
              <w:rPr>
                <w:rFonts w:ascii="Times New Roman" w:hAnsi="Times New Roman"/>
                <w:sz w:val="24"/>
                <w:szCs w:val="24"/>
              </w:rPr>
              <w:t>. Виджеты предоставляют очень мало возможностей в данной области.</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Обработка форматированного текста</w:t>
            </w:r>
          </w:p>
        </w:tc>
        <w:tc>
          <w:tcPr>
            <w:tcW w:w="1083"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lang w:val="en-US"/>
              </w:rPr>
              <w:t>X</w:t>
            </w:r>
          </w:p>
        </w:tc>
        <w:tc>
          <w:tcPr>
            <w:tcW w:w="1089"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lang w:val="en-US"/>
              </w:rPr>
              <w:t>X</w:t>
            </w:r>
          </w:p>
        </w:tc>
        <w:tc>
          <w:tcPr>
            <w:tcW w:w="1134" w:type="dxa"/>
            <w:vAlign w:val="center"/>
          </w:tcPr>
          <w:p w:rsidR="005A6BBD" w:rsidRPr="003A425A" w:rsidRDefault="005A6BBD" w:rsidP="00330E17">
            <w:pPr>
              <w:spacing w:after="0" w:line="240" w:lineRule="auto"/>
              <w:rPr>
                <w:rFonts w:ascii="Times New Roman" w:hAnsi="Times New Roman"/>
                <w:sz w:val="24"/>
                <w:szCs w:val="24"/>
              </w:rPr>
            </w:pPr>
          </w:p>
        </w:tc>
        <w:tc>
          <w:tcPr>
            <w:tcW w:w="4253" w:type="dxa"/>
          </w:tcPr>
          <w:p w:rsidR="005A6BBD" w:rsidRPr="003A425A" w:rsidRDefault="005A6BBD" w:rsidP="00254683">
            <w:pPr>
              <w:spacing w:after="0" w:line="240" w:lineRule="auto"/>
              <w:rPr>
                <w:rFonts w:ascii="Times New Roman" w:hAnsi="Times New Roman"/>
                <w:sz w:val="24"/>
                <w:szCs w:val="24"/>
              </w:rPr>
            </w:pPr>
            <w:r w:rsidRPr="003A425A">
              <w:rPr>
                <w:rFonts w:ascii="Times New Roman" w:hAnsi="Times New Roman"/>
                <w:sz w:val="24"/>
                <w:szCs w:val="24"/>
              </w:rPr>
              <w:t xml:space="preserve">Виджеты в настоящий момент обеспечивают наиболее комплексную основу для реализации текстовых </w:t>
            </w:r>
            <w:r w:rsidR="004C1D5F" w:rsidRPr="003A425A">
              <w:rPr>
                <w:rFonts w:ascii="Times New Roman" w:hAnsi="Times New Roman"/>
                <w:sz w:val="24"/>
                <w:szCs w:val="24"/>
              </w:rPr>
              <w:t>редактор</w:t>
            </w:r>
            <w:r w:rsidRPr="003A425A">
              <w:rPr>
                <w:rFonts w:ascii="Times New Roman" w:hAnsi="Times New Roman"/>
                <w:sz w:val="24"/>
                <w:szCs w:val="24"/>
              </w:rPr>
              <w:t xml:space="preserve">ов. Данные классы также могут быть использованы в </w:t>
            </w:r>
            <w:r w:rsidR="000A4493" w:rsidRPr="003A425A">
              <w:rPr>
                <w:rFonts w:ascii="Times New Roman" w:hAnsi="Times New Roman"/>
                <w:sz w:val="24"/>
                <w:szCs w:val="24"/>
              </w:rPr>
              <w:t>Qt Quick</w:t>
            </w:r>
            <w:r w:rsidRPr="003A425A">
              <w:rPr>
                <w:rFonts w:ascii="Times New Roman" w:hAnsi="Times New Roman"/>
                <w:sz w:val="24"/>
                <w:szCs w:val="24"/>
              </w:rPr>
              <w:t>, но</w:t>
            </w:r>
            <w:r w:rsidR="00254683" w:rsidRPr="003A425A">
              <w:rPr>
                <w:rFonts w:ascii="Times New Roman" w:hAnsi="Times New Roman"/>
                <w:sz w:val="24"/>
                <w:szCs w:val="24"/>
              </w:rPr>
              <w:t xml:space="preserve"> </w:t>
            </w:r>
            <w:r w:rsidRPr="003A425A">
              <w:rPr>
                <w:rFonts w:ascii="Times New Roman" w:hAnsi="Times New Roman"/>
                <w:sz w:val="24"/>
                <w:szCs w:val="24"/>
              </w:rPr>
              <w:t>при этом они требуют некоторую С++ реализацию.</w:t>
            </w:r>
          </w:p>
        </w:tc>
      </w:tr>
      <w:tr w:rsidR="005A6BBD" w:rsidRPr="003A425A" w:rsidTr="00330E17">
        <w:tc>
          <w:tcPr>
            <w:tcW w:w="2472"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Существующий веб контент</w:t>
            </w:r>
          </w:p>
        </w:tc>
        <w:tc>
          <w:tcPr>
            <w:tcW w:w="1083"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1089" w:type="dxa"/>
            <w:vAlign w:val="center"/>
          </w:tcPr>
          <w:p w:rsidR="005A6BBD" w:rsidRPr="003A425A" w:rsidRDefault="005A6BBD" w:rsidP="00330E17">
            <w:pPr>
              <w:spacing w:after="0" w:line="240" w:lineRule="auto"/>
              <w:rPr>
                <w:rFonts w:ascii="Times New Roman" w:hAnsi="Times New Roman"/>
                <w:sz w:val="24"/>
                <w:szCs w:val="24"/>
                <w:lang w:val="en-US"/>
              </w:rPr>
            </w:pPr>
          </w:p>
        </w:tc>
        <w:tc>
          <w:tcPr>
            <w:tcW w:w="1134" w:type="dxa"/>
            <w:vAlign w:val="center"/>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Х</w:t>
            </w:r>
          </w:p>
        </w:tc>
        <w:tc>
          <w:tcPr>
            <w:tcW w:w="4253" w:type="dxa"/>
          </w:tcPr>
          <w:p w:rsidR="005A6BBD" w:rsidRPr="003A425A" w:rsidRDefault="005A6BBD" w:rsidP="00330E17">
            <w:pPr>
              <w:spacing w:after="0" w:line="240" w:lineRule="auto"/>
              <w:rPr>
                <w:rFonts w:ascii="Times New Roman" w:hAnsi="Times New Roman"/>
                <w:sz w:val="24"/>
                <w:szCs w:val="24"/>
              </w:rPr>
            </w:pPr>
            <w:r w:rsidRPr="003A425A">
              <w:rPr>
                <w:rFonts w:ascii="Times New Roman" w:hAnsi="Times New Roman"/>
                <w:sz w:val="24"/>
                <w:szCs w:val="24"/>
              </w:rPr>
              <w:t xml:space="preserve">И </w:t>
            </w:r>
            <w:r w:rsidR="00FB6D7B" w:rsidRPr="003A425A">
              <w:rPr>
                <w:rFonts w:ascii="Times New Roman" w:hAnsi="Times New Roman"/>
                <w:sz w:val="24"/>
                <w:szCs w:val="24"/>
              </w:rPr>
              <w:t>QtQuick</w:t>
            </w:r>
            <w:r w:rsidR="00254683" w:rsidRPr="003A425A">
              <w:rPr>
                <w:rFonts w:ascii="Times New Roman" w:hAnsi="Times New Roman"/>
                <w:sz w:val="24"/>
                <w:szCs w:val="24"/>
              </w:rPr>
              <w:t>,</w:t>
            </w:r>
            <w:r w:rsidRPr="003A425A">
              <w:rPr>
                <w:rFonts w:ascii="Times New Roman" w:hAnsi="Times New Roman"/>
                <w:sz w:val="24"/>
                <w:szCs w:val="24"/>
              </w:rPr>
              <w:t xml:space="preserve"> и виджеты обеспечивают компоненты для представления простого форматированного текста, но </w:t>
            </w:r>
            <w:r w:rsidR="00B00C9F" w:rsidRPr="003A425A">
              <w:rPr>
                <w:rFonts w:ascii="Times New Roman" w:hAnsi="Times New Roman"/>
                <w:sz w:val="24"/>
                <w:szCs w:val="24"/>
              </w:rPr>
              <w:t>WebKit</w:t>
            </w:r>
            <w:r w:rsidRPr="003A425A">
              <w:rPr>
                <w:rFonts w:ascii="Times New Roman" w:hAnsi="Times New Roman"/>
                <w:sz w:val="24"/>
                <w:szCs w:val="24"/>
              </w:rPr>
              <w:t xml:space="preserve"> является правильным выбором для представления полномасштабного веб-контента.</w:t>
            </w:r>
          </w:p>
        </w:tc>
      </w:tr>
    </w:tbl>
    <w:p w:rsidR="005A6BBD" w:rsidRPr="003A425A" w:rsidRDefault="005A6BBD" w:rsidP="0052156B">
      <w:pPr>
        <w:jc w:val="both"/>
        <w:rPr>
          <w:rFonts w:ascii="Times New Roman" w:hAnsi="Times New Roman"/>
          <w:sz w:val="24"/>
          <w:szCs w:val="24"/>
        </w:rPr>
      </w:pPr>
    </w:p>
    <w:p w:rsidR="005A6BBD" w:rsidRPr="003A425A" w:rsidRDefault="00B00C9F" w:rsidP="0052156B">
      <w:pPr>
        <w:jc w:val="both"/>
        <w:rPr>
          <w:rFonts w:ascii="Times New Roman" w:hAnsi="Times New Roman"/>
          <w:sz w:val="24"/>
          <w:szCs w:val="24"/>
        </w:rPr>
      </w:pPr>
      <w:r w:rsidRPr="003A425A">
        <w:rPr>
          <w:rFonts w:ascii="Times New Roman" w:hAnsi="Times New Roman"/>
          <w:sz w:val="24"/>
          <w:szCs w:val="24"/>
        </w:rPr>
        <w:lastRenderedPageBreak/>
        <w:t>Qt</w:t>
      </w:r>
      <w:r w:rsidR="005A6BBD" w:rsidRPr="003A425A">
        <w:rPr>
          <w:rFonts w:ascii="Times New Roman" w:hAnsi="Times New Roman"/>
          <w:sz w:val="24"/>
          <w:szCs w:val="24"/>
        </w:rPr>
        <w:t xml:space="preserve"> предоставляет превосходную поддержку для перевода на локальные языки.</w:t>
      </w:r>
    </w:p>
    <w:p w:rsidR="00DD3A0D" w:rsidRPr="003A425A" w:rsidRDefault="00DD3A0D" w:rsidP="00DD3A0D">
      <w:pPr>
        <w:pStyle w:val="2"/>
        <w:rPr>
          <w:rFonts w:ascii="Times New Roman" w:hAnsi="Times New Roman"/>
          <w:b w:val="0"/>
          <w:sz w:val="24"/>
          <w:szCs w:val="24"/>
        </w:rPr>
      </w:pPr>
      <w:bookmarkStart w:id="645" w:name="_Toc382058752"/>
      <w:r w:rsidRPr="003A425A">
        <w:rPr>
          <w:rFonts w:ascii="Times New Roman" w:hAnsi="Times New Roman"/>
          <w:b w:val="0"/>
          <w:sz w:val="24"/>
          <w:szCs w:val="24"/>
        </w:rPr>
        <w:t>ВИДЖЕТЫ ОКОН И ДИАЛОГОВ</w:t>
      </w:r>
      <w:bookmarkEnd w:id="645"/>
    </w:p>
    <w:p w:rsidR="005A6BBD" w:rsidRPr="003A425A" w:rsidRDefault="00953454" w:rsidP="0052156B">
      <w:pPr>
        <w:jc w:val="both"/>
        <w:rPr>
          <w:rFonts w:ascii="Times New Roman" w:hAnsi="Times New Roman"/>
          <w:sz w:val="24"/>
          <w:szCs w:val="24"/>
        </w:rPr>
      </w:pPr>
      <w:hyperlink r:id="rId1392" w:history="1">
        <w:r w:rsidR="005A6BBD" w:rsidRPr="003A425A">
          <w:rPr>
            <w:rStyle w:val="a3"/>
            <w:rFonts w:ascii="Times New Roman" w:hAnsi="Times New Roman"/>
            <w:sz w:val="24"/>
            <w:szCs w:val="24"/>
          </w:rPr>
          <w:t>http://qt-project.org/doc/qt-5.1/qtwidgets/application-windows.html</w:t>
        </w:r>
      </w:hyperlink>
    </w:p>
    <w:p w:rsidR="00BB4F06" w:rsidRPr="003A425A" w:rsidRDefault="005A6BBD" w:rsidP="0052156B">
      <w:pPr>
        <w:jc w:val="both"/>
        <w:rPr>
          <w:rFonts w:ascii="Times New Roman" w:hAnsi="Times New Roman"/>
          <w:sz w:val="24"/>
          <w:szCs w:val="24"/>
        </w:rPr>
      </w:pPr>
      <w:r w:rsidRPr="003A425A">
        <w:rPr>
          <w:rFonts w:ascii="Times New Roman" w:hAnsi="Times New Roman"/>
          <w:sz w:val="24"/>
          <w:szCs w:val="24"/>
        </w:rPr>
        <w:t xml:space="preserve">окном называется виджет, который не внедрён в другой виджет. В </w:t>
      </w:r>
      <w:r w:rsidR="00B00C9F" w:rsidRPr="003A425A">
        <w:rPr>
          <w:rFonts w:ascii="Times New Roman" w:hAnsi="Times New Roman"/>
          <w:sz w:val="24"/>
          <w:szCs w:val="24"/>
        </w:rPr>
        <w:t>qt</w:t>
      </w:r>
      <w:r w:rsidRPr="003A425A">
        <w:rPr>
          <w:rFonts w:ascii="Times New Roman" w:hAnsi="Times New Roman"/>
          <w:sz w:val="24"/>
          <w:szCs w:val="24"/>
        </w:rPr>
        <w:t xml:space="preserve"> наиболее общими типами окон являются классы </w:t>
      </w:r>
      <w:hyperlink r:id="rId1393" w:history="1">
        <w:r w:rsidRPr="003A425A">
          <w:rPr>
            <w:rStyle w:val="a3"/>
            <w:rFonts w:ascii="Times New Roman" w:hAnsi="Times New Roman"/>
            <w:color w:val="auto"/>
            <w:sz w:val="24"/>
            <w:szCs w:val="24"/>
          </w:rPr>
          <w:t>QMainWindow</w:t>
        </w:r>
      </w:hyperlink>
      <w:r w:rsidRPr="003A425A">
        <w:rPr>
          <w:rFonts w:ascii="Times New Roman" w:hAnsi="Times New Roman"/>
          <w:sz w:val="24"/>
          <w:szCs w:val="24"/>
        </w:rPr>
        <w:t xml:space="preserve">, различные подклассы </w:t>
      </w:r>
      <w:hyperlink r:id="rId1394" w:history="1">
        <w:r w:rsidRPr="003A425A">
          <w:rPr>
            <w:rStyle w:val="a3"/>
            <w:rFonts w:ascii="Times New Roman" w:hAnsi="Times New Roman"/>
            <w:color w:val="auto"/>
            <w:sz w:val="24"/>
            <w:szCs w:val="24"/>
          </w:rPr>
          <w:t>QDialog</w:t>
        </w:r>
      </w:hyperlink>
      <w:r w:rsidRPr="003A425A">
        <w:rPr>
          <w:rFonts w:ascii="Times New Roman" w:hAnsi="Times New Roman"/>
          <w:sz w:val="24"/>
          <w:szCs w:val="24"/>
        </w:rPr>
        <w:t>. В приложениях окна обеспечивают пространство экрана, на котором строится пользовательский интерфейс. Окна отделяют приложения визуально одно от другого и обычно обеспечивают украшение окна, которое позволяет пользователю изменять размер или положение приложений в соответствии с его предпочтениями.</w:t>
      </w:r>
      <w:r w:rsidR="00DD3A0D" w:rsidRPr="003A425A">
        <w:rPr>
          <w:rFonts w:ascii="Times New Roman" w:hAnsi="Times New Roman"/>
          <w:sz w:val="24"/>
          <w:szCs w:val="24"/>
        </w:rPr>
        <w:t xml:space="preserve"> </w:t>
      </w:r>
      <w:r w:rsidRPr="003A425A">
        <w:rPr>
          <w:rFonts w:ascii="Times New Roman" w:hAnsi="Times New Roman"/>
          <w:sz w:val="24"/>
          <w:szCs w:val="24"/>
        </w:rPr>
        <w:t>Окна обычно интегрированы в окружение рабочего стола и в некоторой степени управляются системой управления окон, которую обеспечивает окружение рабочего стола. Например, выбранные окна приложения представляются на панели задач.</w:t>
      </w:r>
      <w:r w:rsidR="00DD3A0D" w:rsidRPr="003A425A">
        <w:rPr>
          <w:rFonts w:ascii="Times New Roman" w:hAnsi="Times New Roman"/>
          <w:sz w:val="24"/>
          <w:szCs w:val="24"/>
        </w:rPr>
        <w:t xml:space="preserve"> </w:t>
      </w:r>
      <w:hyperlink r:id="rId1395"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который не имеет родителя, станет окном и будет на большинстве платформ перечислен в панели задач окружения рабочего стола.</w:t>
      </w:r>
      <w:r w:rsidR="00BB4F06" w:rsidRPr="003A425A">
        <w:rPr>
          <w:rFonts w:ascii="Times New Roman" w:hAnsi="Times New Roman"/>
          <w:sz w:val="24"/>
          <w:szCs w:val="24"/>
        </w:rPr>
        <w:t xml:space="preserve"> </w:t>
      </w:r>
      <w:r w:rsidRPr="003A425A">
        <w:rPr>
          <w:rFonts w:ascii="Times New Roman" w:hAnsi="Times New Roman"/>
          <w:i/>
          <w:sz w:val="24"/>
          <w:szCs w:val="24"/>
        </w:rPr>
        <w:t>Обычно хочется, чтобы только одно окно в приложении стало первичным окном.</w:t>
      </w:r>
      <w:r w:rsidR="00BB4F06" w:rsidRPr="003A425A">
        <w:rPr>
          <w:rFonts w:ascii="Times New Roman" w:hAnsi="Times New Roman"/>
          <w:i/>
          <w:sz w:val="24"/>
          <w:szCs w:val="24"/>
        </w:rPr>
        <w:t xml:space="preserve"> </w:t>
      </w:r>
      <w:r w:rsidRPr="003A425A">
        <w:rPr>
          <w:rFonts w:ascii="Times New Roman" w:hAnsi="Times New Roman"/>
          <w:sz w:val="24"/>
          <w:szCs w:val="24"/>
        </w:rPr>
        <w:t xml:space="preserve">Вдобавок, виджет, который имеет родителя, также может быть сделан окном при помощи установки флага </w:t>
      </w:r>
      <w:hyperlink r:id="rId1396" w:anchor="WindowType-enum" w:history="1">
        <w:r w:rsidRPr="003A425A">
          <w:rPr>
            <w:rStyle w:val="a3"/>
            <w:rFonts w:ascii="Times New Roman" w:hAnsi="Times New Roman"/>
            <w:color w:val="auto"/>
            <w:sz w:val="24"/>
            <w:szCs w:val="24"/>
          </w:rPr>
          <w:t>Qt::Window</w:t>
        </w:r>
      </w:hyperlink>
      <w:r w:rsidRPr="003A425A">
        <w:rPr>
          <w:rFonts w:ascii="Times New Roman" w:hAnsi="Times New Roman"/>
          <w:sz w:val="24"/>
          <w:szCs w:val="24"/>
        </w:rPr>
        <w:t>. В зависимости от системы управления окон такие вторичные окна обычно находятся сверху окон их родителей и не имеют панели задач сами по себе.</w:t>
      </w:r>
      <w:r w:rsidR="00BB4F06" w:rsidRPr="003A425A">
        <w:rPr>
          <w:rFonts w:ascii="Times New Roman" w:hAnsi="Times New Roman"/>
          <w:sz w:val="24"/>
          <w:szCs w:val="24"/>
        </w:rPr>
        <w:t xml:space="preserve"> </w:t>
      </w:r>
    </w:p>
    <w:p w:rsidR="00163A8D" w:rsidRPr="003A425A" w:rsidRDefault="00953454" w:rsidP="0052156B">
      <w:pPr>
        <w:jc w:val="both"/>
        <w:rPr>
          <w:rFonts w:ascii="Times New Roman" w:hAnsi="Times New Roman"/>
          <w:sz w:val="24"/>
          <w:szCs w:val="24"/>
        </w:rPr>
      </w:pPr>
      <w:hyperlink r:id="rId1397" w:history="1">
        <w:r w:rsidR="005A6BBD" w:rsidRPr="003A425A">
          <w:rPr>
            <w:rStyle w:val="a3"/>
            <w:rFonts w:ascii="Times New Roman" w:hAnsi="Times New Roman"/>
            <w:color w:val="auto"/>
            <w:sz w:val="24"/>
            <w:szCs w:val="24"/>
          </w:rPr>
          <w:t>QMainWindow</w:t>
        </w:r>
      </w:hyperlink>
      <w:r w:rsidR="005A6BBD" w:rsidRPr="003A425A">
        <w:rPr>
          <w:rFonts w:ascii="Times New Roman" w:hAnsi="Times New Roman"/>
          <w:sz w:val="24"/>
          <w:szCs w:val="24"/>
        </w:rPr>
        <w:t xml:space="preserve"> класс разработан, чтобы быть окном. Он имеет некоторые средства, которые нежелательны для виджета.</w:t>
      </w:r>
      <w:r w:rsidR="00BB4F06" w:rsidRPr="003A425A">
        <w:rPr>
          <w:rFonts w:ascii="Times New Roman" w:hAnsi="Times New Roman"/>
          <w:sz w:val="24"/>
          <w:szCs w:val="24"/>
        </w:rPr>
        <w:t xml:space="preserve"> </w:t>
      </w:r>
      <w:hyperlink r:id="rId1398" w:history="1">
        <w:r w:rsidR="005A6BBD" w:rsidRPr="003A425A">
          <w:rPr>
            <w:rStyle w:val="a3"/>
            <w:rFonts w:ascii="Times New Roman" w:hAnsi="Times New Roman"/>
            <w:color w:val="auto"/>
            <w:sz w:val="24"/>
            <w:szCs w:val="24"/>
          </w:rPr>
          <w:t>QMainWindow</w:t>
        </w:r>
      </w:hyperlink>
      <w:r w:rsidR="005A6BBD" w:rsidRPr="003A425A">
        <w:rPr>
          <w:rFonts w:ascii="Times New Roman" w:hAnsi="Times New Roman"/>
          <w:sz w:val="24"/>
          <w:szCs w:val="24"/>
        </w:rPr>
        <w:t xml:space="preserve"> имеет свой собственный макет, в который вы можете добавить </w:t>
      </w:r>
    </w:p>
    <w:p w:rsidR="00163A8D" w:rsidRPr="003A425A" w:rsidRDefault="005A6BBD" w:rsidP="004D4FF9">
      <w:pPr>
        <w:numPr>
          <w:ilvl w:val="0"/>
          <w:numId w:val="62"/>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 xml:space="preserve">панель инструментов, </w:t>
      </w:r>
    </w:p>
    <w:p w:rsidR="00163A8D" w:rsidRPr="003A425A" w:rsidRDefault="005A6BBD" w:rsidP="004D4FF9">
      <w:pPr>
        <w:numPr>
          <w:ilvl w:val="0"/>
          <w:numId w:val="62"/>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 xml:space="preserve">меню, </w:t>
      </w:r>
    </w:p>
    <w:p w:rsidR="00163A8D" w:rsidRPr="003A425A" w:rsidRDefault="005A6BBD" w:rsidP="004D4FF9">
      <w:pPr>
        <w:numPr>
          <w:ilvl w:val="0"/>
          <w:numId w:val="62"/>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 xml:space="preserve">закрепляемые виджеты и </w:t>
      </w:r>
    </w:p>
    <w:p w:rsidR="005A6BBD" w:rsidRPr="003A425A" w:rsidRDefault="005A6BBD" w:rsidP="004D4FF9">
      <w:pPr>
        <w:numPr>
          <w:ilvl w:val="0"/>
          <w:numId w:val="62"/>
        </w:numPr>
        <w:spacing w:after="0" w:line="240" w:lineRule="auto"/>
        <w:ind w:left="714" w:hanging="357"/>
        <w:jc w:val="both"/>
        <w:rPr>
          <w:rFonts w:ascii="Times New Roman" w:hAnsi="Times New Roman"/>
          <w:sz w:val="24"/>
          <w:szCs w:val="24"/>
        </w:rPr>
      </w:pPr>
      <w:r w:rsidRPr="003A425A">
        <w:rPr>
          <w:rFonts w:ascii="Times New Roman" w:hAnsi="Times New Roman"/>
          <w:sz w:val="24"/>
          <w:szCs w:val="24"/>
        </w:rPr>
        <w:t>строку состояния.</w:t>
      </w:r>
    </w:p>
    <w:p w:rsidR="005A6BBD" w:rsidRPr="003A425A" w:rsidRDefault="005A6BBD" w:rsidP="0052156B">
      <w:pPr>
        <w:jc w:val="both"/>
        <w:rPr>
          <w:rFonts w:ascii="Times New Roman" w:hAnsi="Times New Roman"/>
          <w:sz w:val="24"/>
          <w:szCs w:val="24"/>
        </w:rPr>
      </w:pPr>
      <w:r w:rsidRPr="003A425A">
        <w:rPr>
          <w:rFonts w:ascii="Times New Roman" w:hAnsi="Times New Roman"/>
          <w:sz w:val="24"/>
          <w:szCs w:val="24"/>
        </w:rPr>
        <w:t xml:space="preserve">Диалоговые окна используются как вторичные окна, которые представляются пользователю вместе с настройками и выборами. Также </w:t>
      </w:r>
      <w:r w:rsidR="00B00C9F" w:rsidRPr="003A425A">
        <w:rPr>
          <w:rFonts w:ascii="Times New Roman" w:hAnsi="Times New Roman"/>
          <w:sz w:val="24"/>
          <w:szCs w:val="24"/>
        </w:rPr>
        <w:t>qt</w:t>
      </w:r>
      <w:r w:rsidRPr="003A425A">
        <w:rPr>
          <w:rFonts w:ascii="Times New Roman" w:hAnsi="Times New Roman"/>
          <w:sz w:val="24"/>
          <w:szCs w:val="24"/>
        </w:rPr>
        <w:t xml:space="preserve"> содержит некоторое количество стандартных диалогов, которые можно использовать для стандартных задач.</w:t>
      </w:r>
      <w:r w:rsidR="00BB4F06" w:rsidRPr="003A425A">
        <w:rPr>
          <w:rFonts w:ascii="Times New Roman" w:hAnsi="Times New Roman"/>
          <w:sz w:val="24"/>
          <w:szCs w:val="24"/>
        </w:rPr>
        <w:t xml:space="preserve"> </w:t>
      </w:r>
      <w:r w:rsidRPr="003A425A">
        <w:rPr>
          <w:rFonts w:ascii="Times New Roman" w:hAnsi="Times New Roman"/>
          <w:sz w:val="24"/>
          <w:szCs w:val="24"/>
        </w:rPr>
        <w:t>Диалоги и окна лучше создавать при помощи дизайнера.</w:t>
      </w:r>
    </w:p>
    <w:p w:rsidR="005A6BBD" w:rsidRPr="003A425A" w:rsidRDefault="00953454" w:rsidP="0052156B">
      <w:pPr>
        <w:jc w:val="both"/>
        <w:rPr>
          <w:rFonts w:ascii="Times New Roman" w:hAnsi="Times New Roman"/>
          <w:i/>
          <w:sz w:val="24"/>
          <w:szCs w:val="24"/>
        </w:rPr>
      </w:pPr>
      <w:hyperlink r:id="rId1399" w:history="1">
        <w:r w:rsidR="005A6BBD" w:rsidRPr="003A425A">
          <w:rPr>
            <w:rStyle w:val="a3"/>
            <w:rFonts w:ascii="Times New Roman" w:hAnsi="Times New Roman"/>
            <w:color w:val="auto"/>
            <w:sz w:val="24"/>
            <w:szCs w:val="24"/>
          </w:rPr>
          <w:t>QWidget</w:t>
        </w:r>
      </w:hyperlink>
      <w:r w:rsidR="005A6BBD" w:rsidRPr="003A425A">
        <w:rPr>
          <w:rFonts w:ascii="Times New Roman" w:hAnsi="Times New Roman"/>
          <w:sz w:val="24"/>
          <w:szCs w:val="24"/>
        </w:rPr>
        <w:t xml:space="preserve"> предоставляет несколько функций, которые имеют дело с геометрией окна. Некоторые из них работают с чистой клиентской областью, другие включают фрейм </w:t>
      </w:r>
      <w:r w:rsidR="00163A8D" w:rsidRPr="003A425A">
        <w:rPr>
          <w:rFonts w:ascii="Times New Roman" w:hAnsi="Times New Roman"/>
          <w:sz w:val="24"/>
          <w:szCs w:val="24"/>
        </w:rPr>
        <w:t>ок</w:t>
      </w:r>
      <w:r w:rsidR="005A6BBD" w:rsidRPr="003A425A">
        <w:rPr>
          <w:rFonts w:ascii="Times New Roman" w:hAnsi="Times New Roman"/>
          <w:sz w:val="24"/>
          <w:szCs w:val="24"/>
        </w:rPr>
        <w:t xml:space="preserve">на. </w:t>
      </w:r>
      <w:r w:rsidR="005A6BBD" w:rsidRPr="003A425A">
        <w:rPr>
          <w:rFonts w:ascii="Times New Roman" w:hAnsi="Times New Roman"/>
          <w:i/>
          <w:sz w:val="24"/>
          <w:szCs w:val="24"/>
        </w:rPr>
        <w:t>Есть хорошая иллюстрация, которая демонстрирует отличия данных типов функций.</w:t>
      </w:r>
    </w:p>
    <w:p w:rsidR="005A6BBD" w:rsidRPr="003A425A" w:rsidRDefault="005A6BBD" w:rsidP="0052156B">
      <w:pPr>
        <w:jc w:val="both"/>
        <w:rPr>
          <w:rFonts w:ascii="Times New Roman" w:hAnsi="Times New Roman"/>
          <w:i/>
          <w:color w:val="00B050"/>
          <w:sz w:val="24"/>
          <w:szCs w:val="24"/>
        </w:rPr>
      </w:pPr>
      <w:r w:rsidRPr="003A425A">
        <w:rPr>
          <w:rFonts w:ascii="Times New Roman" w:hAnsi="Times New Roman"/>
          <w:color w:val="00B050"/>
          <w:sz w:val="24"/>
          <w:szCs w:val="24"/>
        </w:rPr>
        <w:t xml:space="preserve">ВАЖНО!!! </w:t>
      </w:r>
      <w:r w:rsidRPr="003A425A">
        <w:rPr>
          <w:rFonts w:ascii="Times New Roman" w:hAnsi="Times New Roman"/>
          <w:i/>
          <w:color w:val="00B050"/>
          <w:sz w:val="24"/>
          <w:szCs w:val="24"/>
        </w:rPr>
        <w:t>В конце данной части сообщается о проблема</w:t>
      </w:r>
      <w:r w:rsidR="00163A8D" w:rsidRPr="003A425A">
        <w:rPr>
          <w:rFonts w:ascii="Times New Roman" w:hAnsi="Times New Roman"/>
          <w:i/>
          <w:color w:val="00B050"/>
          <w:sz w:val="24"/>
          <w:szCs w:val="24"/>
        </w:rPr>
        <w:t>х</w:t>
      </w:r>
      <w:r w:rsidRPr="003A425A">
        <w:rPr>
          <w:rFonts w:ascii="Times New Roman" w:hAnsi="Times New Roman"/>
          <w:i/>
          <w:color w:val="00B050"/>
          <w:sz w:val="24"/>
          <w:szCs w:val="24"/>
        </w:rPr>
        <w:t xml:space="preserve"> окон в оконной системе </w:t>
      </w:r>
      <w:r w:rsidRPr="003A425A">
        <w:rPr>
          <w:rFonts w:ascii="Times New Roman" w:hAnsi="Times New Roman"/>
          <w:i/>
          <w:color w:val="00B050"/>
          <w:sz w:val="24"/>
          <w:szCs w:val="24"/>
          <w:lang w:val="en-US"/>
        </w:rPr>
        <w:t>X</w:t>
      </w:r>
      <w:r w:rsidRPr="003A425A">
        <w:rPr>
          <w:rFonts w:ascii="Times New Roman" w:hAnsi="Times New Roman"/>
          <w:i/>
          <w:color w:val="00B050"/>
          <w:sz w:val="24"/>
          <w:szCs w:val="24"/>
        </w:rPr>
        <w:t>11. Это критично и важно для меня.</w:t>
      </w:r>
    </w:p>
    <w:p w:rsidR="00BB4F06" w:rsidRPr="003A425A" w:rsidRDefault="00BB4F06" w:rsidP="00BB4F06">
      <w:pPr>
        <w:pStyle w:val="2"/>
        <w:rPr>
          <w:rFonts w:ascii="Times New Roman" w:hAnsi="Times New Roman"/>
          <w:b w:val="0"/>
          <w:sz w:val="24"/>
          <w:szCs w:val="24"/>
        </w:rPr>
      </w:pPr>
      <w:bookmarkStart w:id="646" w:name="_Toc382058753"/>
      <w:r w:rsidRPr="003A425A">
        <w:rPr>
          <w:rFonts w:ascii="Times New Roman" w:hAnsi="Times New Roman"/>
          <w:b w:val="0"/>
          <w:sz w:val="24"/>
          <w:szCs w:val="24"/>
        </w:rPr>
        <w:t>РУКОВОДСТВО ПО ВИДЖЕТАМ</w:t>
      </w:r>
      <w:bookmarkEnd w:id="646"/>
    </w:p>
    <w:p w:rsidR="005A6BBD" w:rsidRPr="003A425A" w:rsidRDefault="00953454" w:rsidP="0052156B">
      <w:pPr>
        <w:jc w:val="both"/>
        <w:rPr>
          <w:rFonts w:ascii="Times New Roman" w:hAnsi="Times New Roman"/>
          <w:sz w:val="24"/>
          <w:szCs w:val="24"/>
        </w:rPr>
      </w:pPr>
      <w:hyperlink r:id="rId1400" w:history="1">
        <w:r w:rsidR="005A6BBD" w:rsidRPr="003A425A">
          <w:rPr>
            <w:rStyle w:val="a3"/>
            <w:rFonts w:ascii="Times New Roman" w:hAnsi="Times New Roman"/>
            <w:sz w:val="24"/>
            <w:szCs w:val="24"/>
          </w:rPr>
          <w:t>http://qt-project.org/doc/qt-5.1/qtwidgets/widgets-tutorial.html</w:t>
        </w:r>
      </w:hyperlink>
    </w:p>
    <w:p w:rsidR="005A6BBD" w:rsidRPr="003A425A" w:rsidRDefault="005A6BBD" w:rsidP="0052156B">
      <w:pPr>
        <w:jc w:val="both"/>
        <w:rPr>
          <w:rFonts w:ascii="Times New Roman" w:hAnsi="Times New Roman"/>
          <w:sz w:val="24"/>
          <w:szCs w:val="24"/>
        </w:rPr>
      </w:pPr>
      <w:r w:rsidRPr="003A425A">
        <w:rPr>
          <w:rFonts w:ascii="Times New Roman" w:hAnsi="Times New Roman"/>
          <w:sz w:val="24"/>
          <w:szCs w:val="24"/>
        </w:rPr>
        <w:t>виджеты – это базовые  строительные блоки для графического интерфейса пользователя, построенн</w:t>
      </w:r>
      <w:r w:rsidR="00C36E0B" w:rsidRPr="003A425A">
        <w:rPr>
          <w:rFonts w:ascii="Times New Roman" w:hAnsi="Times New Roman"/>
          <w:sz w:val="24"/>
          <w:szCs w:val="24"/>
        </w:rPr>
        <w:t>ого</w:t>
      </w:r>
      <w:r w:rsidRPr="003A425A">
        <w:rPr>
          <w:rFonts w:ascii="Times New Roman" w:hAnsi="Times New Roman"/>
          <w:sz w:val="24"/>
          <w:szCs w:val="24"/>
        </w:rPr>
        <w:t xml:space="preserve"> при помощи </w:t>
      </w:r>
      <w:r w:rsidR="00B00C9F" w:rsidRPr="003A425A">
        <w:rPr>
          <w:rFonts w:ascii="Times New Roman" w:hAnsi="Times New Roman"/>
          <w:sz w:val="24"/>
          <w:szCs w:val="24"/>
        </w:rPr>
        <w:t>qt</w:t>
      </w:r>
      <w:r w:rsidRPr="003A425A">
        <w:rPr>
          <w:rFonts w:ascii="Times New Roman" w:hAnsi="Times New Roman"/>
          <w:sz w:val="24"/>
          <w:szCs w:val="24"/>
        </w:rPr>
        <w:t>. Каждый графический компонент является виджетом, который размещается где-то внутри окна интерфейса пользователя, или отображается как независимое окно.</w:t>
      </w:r>
    </w:p>
    <w:p w:rsidR="005A6BBD" w:rsidRPr="003A425A" w:rsidRDefault="00953454" w:rsidP="0052156B">
      <w:pPr>
        <w:jc w:val="both"/>
        <w:rPr>
          <w:rFonts w:ascii="Times New Roman" w:hAnsi="Times New Roman"/>
          <w:sz w:val="24"/>
          <w:szCs w:val="24"/>
        </w:rPr>
      </w:pPr>
      <w:hyperlink r:id="rId1401" w:history="1">
        <w:r w:rsidR="005A6BBD" w:rsidRPr="003A425A">
          <w:rPr>
            <w:rStyle w:val="a3"/>
            <w:rFonts w:ascii="Times New Roman" w:hAnsi="Times New Roman"/>
            <w:color w:val="auto"/>
            <w:sz w:val="24"/>
            <w:szCs w:val="24"/>
          </w:rPr>
          <w:t>QWidget</w:t>
        </w:r>
      </w:hyperlink>
      <w:r w:rsidR="005A6BBD" w:rsidRPr="003A425A">
        <w:rPr>
          <w:rFonts w:ascii="Times New Roman" w:hAnsi="Times New Roman"/>
          <w:sz w:val="24"/>
          <w:szCs w:val="24"/>
        </w:rPr>
        <w:t xml:space="preserve"> не является </w:t>
      </w:r>
      <w:r w:rsidR="00F850EA" w:rsidRPr="003A425A">
        <w:rPr>
          <w:rFonts w:ascii="Times New Roman" w:hAnsi="Times New Roman"/>
          <w:sz w:val="24"/>
          <w:szCs w:val="24"/>
        </w:rPr>
        <w:t>абстрактны</w:t>
      </w:r>
      <w:r w:rsidR="005A6BBD" w:rsidRPr="003A425A">
        <w:rPr>
          <w:rFonts w:ascii="Times New Roman" w:hAnsi="Times New Roman"/>
          <w:sz w:val="24"/>
          <w:szCs w:val="24"/>
        </w:rPr>
        <w:t xml:space="preserve">м классом. Он может быть использован как контейнер </w:t>
      </w:r>
      <w:r w:rsidR="00C36E0B" w:rsidRPr="003A425A">
        <w:rPr>
          <w:rFonts w:ascii="Times New Roman" w:hAnsi="Times New Roman"/>
          <w:sz w:val="24"/>
          <w:szCs w:val="24"/>
        </w:rPr>
        <w:t>для</w:t>
      </w:r>
      <w:r w:rsidR="005A6BBD" w:rsidRPr="003A425A">
        <w:rPr>
          <w:rFonts w:ascii="Times New Roman" w:hAnsi="Times New Roman"/>
          <w:sz w:val="24"/>
          <w:szCs w:val="24"/>
        </w:rPr>
        <w:t xml:space="preserve"> други</w:t>
      </w:r>
      <w:r w:rsidR="00C36E0B" w:rsidRPr="003A425A">
        <w:rPr>
          <w:rFonts w:ascii="Times New Roman" w:hAnsi="Times New Roman"/>
          <w:sz w:val="24"/>
          <w:szCs w:val="24"/>
        </w:rPr>
        <w:t>х</w:t>
      </w:r>
      <w:r w:rsidR="005A6BBD" w:rsidRPr="003A425A">
        <w:rPr>
          <w:rFonts w:ascii="Times New Roman" w:hAnsi="Times New Roman"/>
          <w:sz w:val="24"/>
          <w:szCs w:val="24"/>
        </w:rPr>
        <w:t xml:space="preserve"> виджет</w:t>
      </w:r>
      <w:r w:rsidR="00C36E0B" w:rsidRPr="003A425A">
        <w:rPr>
          <w:rFonts w:ascii="Times New Roman" w:hAnsi="Times New Roman"/>
          <w:sz w:val="24"/>
          <w:szCs w:val="24"/>
        </w:rPr>
        <w:t>ов</w:t>
      </w:r>
      <w:r w:rsidR="005A6BBD" w:rsidRPr="003A425A">
        <w:rPr>
          <w:rFonts w:ascii="Times New Roman" w:hAnsi="Times New Roman"/>
          <w:sz w:val="24"/>
          <w:szCs w:val="24"/>
        </w:rPr>
        <w:t>, а также он может быть специализирован с небольшим усилием для создания нового</w:t>
      </w:r>
      <w:r w:rsidR="00C36E0B" w:rsidRPr="003A425A">
        <w:rPr>
          <w:rFonts w:ascii="Times New Roman" w:hAnsi="Times New Roman"/>
          <w:sz w:val="24"/>
          <w:szCs w:val="24"/>
        </w:rPr>
        <w:t xml:space="preserve"> виджета</w:t>
      </w:r>
      <w:r w:rsidR="005A6BBD" w:rsidRPr="003A425A">
        <w:rPr>
          <w:rFonts w:ascii="Times New Roman" w:hAnsi="Times New Roman"/>
          <w:sz w:val="24"/>
          <w:szCs w:val="24"/>
        </w:rPr>
        <w:t>.</w:t>
      </w:r>
      <w:r w:rsidR="000767D1" w:rsidRPr="003A425A">
        <w:rPr>
          <w:rFonts w:ascii="Times New Roman" w:hAnsi="Times New Roman"/>
          <w:sz w:val="24"/>
          <w:szCs w:val="24"/>
        </w:rPr>
        <w:t xml:space="preserve"> </w:t>
      </w:r>
      <w:r w:rsidR="005A6BBD" w:rsidRPr="003A425A">
        <w:rPr>
          <w:rFonts w:ascii="Times New Roman" w:hAnsi="Times New Roman"/>
          <w:sz w:val="24"/>
          <w:szCs w:val="24"/>
        </w:rPr>
        <w:t xml:space="preserve">Также как и </w:t>
      </w:r>
      <w:hyperlink r:id="rId1402" w:history="1">
        <w:r w:rsidR="005A6BBD" w:rsidRPr="003A425A">
          <w:rPr>
            <w:rStyle w:val="a3"/>
            <w:rFonts w:ascii="Times New Roman" w:hAnsi="Times New Roman"/>
            <w:color w:val="auto"/>
            <w:sz w:val="24"/>
            <w:szCs w:val="24"/>
          </w:rPr>
          <w:t>QObject</w:t>
        </w:r>
      </w:hyperlink>
      <w:r w:rsidR="005A6BBD" w:rsidRPr="003A425A">
        <w:rPr>
          <w:rFonts w:ascii="Times New Roman" w:hAnsi="Times New Roman"/>
          <w:sz w:val="24"/>
          <w:szCs w:val="24"/>
        </w:rPr>
        <w:t>, данный класс может быть создан п</w:t>
      </w:r>
      <w:r w:rsidR="00C36E0B" w:rsidRPr="003A425A">
        <w:rPr>
          <w:rFonts w:ascii="Times New Roman" w:hAnsi="Times New Roman"/>
          <w:sz w:val="24"/>
          <w:szCs w:val="24"/>
        </w:rPr>
        <w:t xml:space="preserve">ри помощи родительского </w:t>
      </w:r>
      <w:r w:rsidR="00085476" w:rsidRPr="003A425A">
        <w:rPr>
          <w:rFonts w:ascii="Times New Roman" w:hAnsi="Times New Roman"/>
          <w:sz w:val="24"/>
          <w:szCs w:val="24"/>
        </w:rPr>
        <w:t>объект</w:t>
      </w:r>
      <w:r w:rsidR="00C36E0B" w:rsidRPr="003A425A">
        <w:rPr>
          <w:rFonts w:ascii="Times New Roman" w:hAnsi="Times New Roman"/>
          <w:sz w:val="24"/>
          <w:szCs w:val="24"/>
        </w:rPr>
        <w:t>а</w:t>
      </w:r>
      <w:r w:rsidR="005A6BBD" w:rsidRPr="003A425A">
        <w:rPr>
          <w:rFonts w:ascii="Times New Roman" w:hAnsi="Times New Roman"/>
          <w:sz w:val="24"/>
          <w:szCs w:val="24"/>
        </w:rPr>
        <w:t xml:space="preserve">, чтобы показать владельца, который гарантирует, что </w:t>
      </w:r>
      <w:r w:rsidR="00085476" w:rsidRPr="003A425A">
        <w:rPr>
          <w:rFonts w:ascii="Times New Roman" w:hAnsi="Times New Roman"/>
          <w:sz w:val="24"/>
          <w:szCs w:val="24"/>
        </w:rPr>
        <w:t>объект</w:t>
      </w:r>
      <w:r w:rsidR="005A6BBD" w:rsidRPr="003A425A">
        <w:rPr>
          <w:rFonts w:ascii="Times New Roman" w:hAnsi="Times New Roman"/>
          <w:sz w:val="24"/>
          <w:szCs w:val="24"/>
        </w:rPr>
        <w:t>ы будут удалены, когда они более не используются. Что касается виджетов, то это правило имеет некоторое дополнительное значение: дочерние виджеты размещаются внутри области их родительского виджета. Это означает, что при удалении родительского виджета, также удаляются и его дочерние виджеты.</w:t>
      </w:r>
    </w:p>
    <w:p w:rsidR="000767D1" w:rsidRPr="003A425A" w:rsidRDefault="005A6BBD" w:rsidP="000767D1">
      <w:pPr>
        <w:jc w:val="both"/>
        <w:rPr>
          <w:rFonts w:ascii="Times New Roman" w:hAnsi="Times New Roman"/>
          <w:b/>
          <w:sz w:val="24"/>
          <w:szCs w:val="24"/>
        </w:rPr>
      </w:pPr>
      <w:r w:rsidRPr="003A425A">
        <w:rPr>
          <w:rFonts w:ascii="Times New Roman" w:hAnsi="Times New Roman"/>
          <w:sz w:val="24"/>
          <w:szCs w:val="24"/>
        </w:rPr>
        <w:t xml:space="preserve">Многие из </w:t>
      </w:r>
      <w:r w:rsidR="00B00C9F" w:rsidRPr="003A425A">
        <w:rPr>
          <w:rFonts w:ascii="Times New Roman" w:hAnsi="Times New Roman"/>
          <w:sz w:val="24"/>
          <w:szCs w:val="24"/>
        </w:rPr>
        <w:t>GUI</w:t>
      </w:r>
      <w:r w:rsidRPr="003A425A">
        <w:rPr>
          <w:rFonts w:ascii="Times New Roman" w:hAnsi="Times New Roman"/>
          <w:sz w:val="24"/>
          <w:szCs w:val="24"/>
        </w:rPr>
        <w:t xml:space="preserve"> примеров, обеспечиваемых при помощи </w:t>
      </w:r>
      <w:r w:rsidR="00B00C9F" w:rsidRPr="003A425A">
        <w:rPr>
          <w:rFonts w:ascii="Times New Roman" w:hAnsi="Times New Roman"/>
          <w:sz w:val="24"/>
          <w:szCs w:val="24"/>
        </w:rPr>
        <w:t>qt</w:t>
      </w:r>
      <w:r w:rsidRPr="003A425A">
        <w:rPr>
          <w:rFonts w:ascii="Times New Roman" w:hAnsi="Times New Roman"/>
          <w:sz w:val="24"/>
          <w:szCs w:val="24"/>
        </w:rPr>
        <w:t xml:space="preserve">, следуют некоторому типовому решению, в соответствии с которым в </w:t>
      </w:r>
      <w:r w:rsidR="00F850EA" w:rsidRPr="003A425A">
        <w:rPr>
          <w:rFonts w:ascii="Times New Roman" w:hAnsi="Times New Roman"/>
          <w:sz w:val="24"/>
          <w:szCs w:val="24"/>
        </w:rPr>
        <w:t>проект</w:t>
      </w:r>
      <w:r w:rsidRPr="003A425A">
        <w:rPr>
          <w:rFonts w:ascii="Times New Roman" w:hAnsi="Times New Roman"/>
          <w:sz w:val="24"/>
          <w:szCs w:val="24"/>
        </w:rPr>
        <w:t xml:space="preserve">е имеется файл </w:t>
      </w:r>
      <w:r w:rsidRPr="003A425A">
        <w:rPr>
          <w:rFonts w:ascii="Times New Roman" w:hAnsi="Times New Roman"/>
          <w:sz w:val="24"/>
          <w:szCs w:val="24"/>
          <w:lang w:val="en-US"/>
        </w:rPr>
        <w:t>main</w:t>
      </w:r>
      <w:r w:rsidRPr="003A425A">
        <w:rPr>
          <w:rFonts w:ascii="Times New Roman" w:hAnsi="Times New Roman"/>
          <w:sz w:val="24"/>
          <w:szCs w:val="24"/>
        </w:rPr>
        <w:t>.</w:t>
      </w:r>
      <w:r w:rsidRPr="003A425A">
        <w:rPr>
          <w:rFonts w:ascii="Times New Roman" w:hAnsi="Times New Roman"/>
          <w:sz w:val="24"/>
          <w:szCs w:val="24"/>
          <w:lang w:val="en-US"/>
        </w:rPr>
        <w:t>cpp</w:t>
      </w:r>
      <w:r w:rsidRPr="003A425A">
        <w:rPr>
          <w:rFonts w:ascii="Times New Roman" w:hAnsi="Times New Roman"/>
          <w:sz w:val="24"/>
          <w:szCs w:val="24"/>
        </w:rPr>
        <w:t xml:space="preserve">, который содержит стандартный код для инициализации приложения, плюс некоторое количество других исходных/заголовочных файлов, которые содержат логику приложения и некоторые </w:t>
      </w:r>
    </w:p>
    <w:p w:rsidR="005A6BBD" w:rsidRPr="003A425A" w:rsidRDefault="005A6BBD" w:rsidP="0052156B">
      <w:pPr>
        <w:jc w:val="both"/>
        <w:rPr>
          <w:rFonts w:ascii="Times New Roman" w:hAnsi="Times New Roman"/>
          <w:sz w:val="24"/>
          <w:szCs w:val="24"/>
        </w:rPr>
      </w:pPr>
      <w:r w:rsidRPr="003A425A">
        <w:rPr>
          <w:rFonts w:ascii="Times New Roman" w:hAnsi="Times New Roman"/>
          <w:sz w:val="24"/>
          <w:szCs w:val="24"/>
        </w:rPr>
        <w:t>частные компоненты графического интерфейса пользователя.</w:t>
      </w:r>
    </w:p>
    <w:p w:rsidR="000767D1" w:rsidRPr="003A425A" w:rsidRDefault="000767D1" w:rsidP="000767D1">
      <w:pPr>
        <w:pStyle w:val="2"/>
      </w:pPr>
      <w:bookmarkStart w:id="647" w:name="_Toc382058754"/>
      <w:r w:rsidRPr="003A425A">
        <w:rPr>
          <w:rFonts w:ascii="Times New Roman" w:hAnsi="Times New Roman"/>
          <w:b w:val="0"/>
          <w:sz w:val="24"/>
          <w:szCs w:val="24"/>
        </w:rPr>
        <w:t>ГЛАВНОЕ ОКНО ПРИЛОЖЕНИЯ</w:t>
      </w:r>
      <w:bookmarkEnd w:id="647"/>
    </w:p>
    <w:p w:rsidR="005A6BBD" w:rsidRPr="003A425A" w:rsidRDefault="00953454" w:rsidP="0052156B">
      <w:pPr>
        <w:jc w:val="both"/>
        <w:rPr>
          <w:rFonts w:ascii="Times New Roman" w:hAnsi="Times New Roman"/>
          <w:sz w:val="24"/>
          <w:szCs w:val="24"/>
        </w:rPr>
      </w:pPr>
      <w:hyperlink r:id="rId1403" w:history="1">
        <w:r w:rsidR="005A6BBD" w:rsidRPr="003A425A">
          <w:rPr>
            <w:rStyle w:val="a3"/>
            <w:rFonts w:ascii="Times New Roman" w:hAnsi="Times New Roman"/>
            <w:sz w:val="24"/>
            <w:szCs w:val="24"/>
          </w:rPr>
          <w:t>http://qt-project.org/doc/qt-5.1/qtwidgets/mainwindow.html</w:t>
        </w:r>
      </w:hyperlink>
    </w:p>
    <w:p w:rsidR="005A6BBD" w:rsidRPr="003A425A" w:rsidRDefault="00B00C9F" w:rsidP="0052156B">
      <w:pPr>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предоставляет следующие классы для управления </w:t>
      </w:r>
      <w:r w:rsidR="00783BFB" w:rsidRPr="003A425A">
        <w:rPr>
          <w:rFonts w:ascii="Times New Roman" w:hAnsi="Times New Roman"/>
          <w:sz w:val="24"/>
          <w:szCs w:val="24"/>
        </w:rPr>
        <w:t>Глав</w:t>
      </w:r>
      <w:r w:rsidR="005A6BBD" w:rsidRPr="003A425A">
        <w:rPr>
          <w:rFonts w:ascii="Times New Roman" w:hAnsi="Times New Roman"/>
          <w:sz w:val="24"/>
          <w:szCs w:val="24"/>
        </w:rPr>
        <w:t>ными окнами и связанными с ними компонентами интерфейса пользователя.</w:t>
      </w:r>
    </w:p>
    <w:p w:rsidR="005A6BBD" w:rsidRPr="003A425A" w:rsidRDefault="00953454" w:rsidP="004D4FF9">
      <w:pPr>
        <w:pStyle w:val="a8"/>
        <w:numPr>
          <w:ilvl w:val="0"/>
          <w:numId w:val="20"/>
        </w:numPr>
        <w:jc w:val="both"/>
        <w:rPr>
          <w:rFonts w:ascii="Times New Roman" w:hAnsi="Times New Roman"/>
          <w:sz w:val="24"/>
          <w:szCs w:val="24"/>
        </w:rPr>
      </w:pPr>
      <w:hyperlink r:id="rId1404" w:history="1">
        <w:r w:rsidR="005A6BBD" w:rsidRPr="003A425A">
          <w:rPr>
            <w:rStyle w:val="a3"/>
            <w:rFonts w:ascii="Times New Roman" w:hAnsi="Times New Roman"/>
            <w:color w:val="auto"/>
            <w:sz w:val="24"/>
            <w:szCs w:val="24"/>
          </w:rPr>
          <w:t>QMainWindow</w:t>
        </w:r>
      </w:hyperlink>
      <w:r w:rsidR="005A6BBD" w:rsidRPr="003A425A">
        <w:rPr>
          <w:rFonts w:ascii="Times New Roman" w:hAnsi="Times New Roman"/>
          <w:sz w:val="24"/>
          <w:szCs w:val="24"/>
        </w:rPr>
        <w:t xml:space="preserve"> – центральный класс, вокруг которого строятся приложения. </w:t>
      </w:r>
    </w:p>
    <w:p w:rsidR="005A6BBD" w:rsidRPr="003A425A" w:rsidRDefault="00953454" w:rsidP="004D4FF9">
      <w:pPr>
        <w:pStyle w:val="a8"/>
        <w:numPr>
          <w:ilvl w:val="0"/>
          <w:numId w:val="20"/>
        </w:numPr>
        <w:jc w:val="both"/>
        <w:rPr>
          <w:rFonts w:ascii="Times New Roman" w:hAnsi="Times New Roman"/>
          <w:sz w:val="24"/>
          <w:szCs w:val="24"/>
        </w:rPr>
      </w:pPr>
      <w:hyperlink r:id="rId1405" w:history="1">
        <w:r w:rsidR="005A6BBD" w:rsidRPr="003A425A">
          <w:rPr>
            <w:rStyle w:val="a3"/>
            <w:rFonts w:ascii="Times New Roman" w:hAnsi="Times New Roman"/>
            <w:color w:val="auto"/>
            <w:sz w:val="24"/>
            <w:szCs w:val="24"/>
          </w:rPr>
          <w:t>QDockWidget</w:t>
        </w:r>
      </w:hyperlink>
      <w:r w:rsidR="005A6BBD" w:rsidRPr="003A425A">
        <w:rPr>
          <w:rFonts w:ascii="Times New Roman" w:hAnsi="Times New Roman"/>
          <w:sz w:val="24"/>
          <w:szCs w:val="24"/>
        </w:rPr>
        <w:t xml:space="preserve"> обеспечивает виджет, который может быть использован, чтобы создать панели инструментов или вспомогательные окна. Встроенные виджеты следят за своими собственными свойствами, а также они могут двигаться, закрываться или плавать как внешние окна.</w:t>
      </w:r>
    </w:p>
    <w:p w:rsidR="005A6BBD" w:rsidRPr="003A425A" w:rsidRDefault="00953454" w:rsidP="004D4FF9">
      <w:pPr>
        <w:pStyle w:val="a8"/>
        <w:numPr>
          <w:ilvl w:val="0"/>
          <w:numId w:val="20"/>
        </w:numPr>
        <w:jc w:val="both"/>
        <w:rPr>
          <w:rFonts w:ascii="Times New Roman" w:hAnsi="Times New Roman"/>
          <w:sz w:val="24"/>
          <w:szCs w:val="24"/>
        </w:rPr>
      </w:pPr>
      <w:hyperlink r:id="rId1406" w:history="1">
        <w:r w:rsidR="005A6BBD" w:rsidRPr="003A425A">
          <w:rPr>
            <w:rStyle w:val="a3"/>
            <w:rFonts w:ascii="Times New Roman" w:hAnsi="Times New Roman"/>
            <w:color w:val="auto"/>
            <w:sz w:val="24"/>
            <w:szCs w:val="24"/>
          </w:rPr>
          <w:t>QToolBar</w:t>
        </w:r>
      </w:hyperlink>
      <w:r w:rsidR="005A6BBD" w:rsidRPr="003A425A">
        <w:rPr>
          <w:rFonts w:ascii="Times New Roman" w:hAnsi="Times New Roman"/>
          <w:sz w:val="24"/>
          <w:szCs w:val="24"/>
        </w:rPr>
        <w:t xml:space="preserve"> обеспечивает панель инструментов, которую можно удерживать на нескольких связанных с </w:t>
      </w:r>
      <w:r w:rsidR="00F444CB" w:rsidRPr="003A425A">
        <w:rPr>
          <w:rFonts w:ascii="Times New Roman" w:hAnsi="Times New Roman"/>
          <w:sz w:val="24"/>
          <w:szCs w:val="24"/>
        </w:rPr>
        <w:t xml:space="preserve">действиями </w:t>
      </w:r>
      <w:r w:rsidR="005A6BBD" w:rsidRPr="003A425A">
        <w:rPr>
          <w:rFonts w:ascii="Times New Roman" w:hAnsi="Times New Roman"/>
          <w:sz w:val="24"/>
          <w:szCs w:val="24"/>
        </w:rPr>
        <w:t>виджетов, таких как кнопки, всплывающие меню, выпадающи</w:t>
      </w:r>
      <w:r w:rsidR="00F444CB" w:rsidRPr="003A425A">
        <w:rPr>
          <w:rFonts w:ascii="Times New Roman" w:hAnsi="Times New Roman"/>
          <w:sz w:val="24"/>
          <w:szCs w:val="24"/>
        </w:rPr>
        <w:t>е</w:t>
      </w:r>
      <w:r w:rsidR="005A6BBD" w:rsidRPr="003A425A">
        <w:rPr>
          <w:rFonts w:ascii="Times New Roman" w:hAnsi="Times New Roman"/>
          <w:sz w:val="24"/>
          <w:szCs w:val="24"/>
        </w:rPr>
        <w:t xml:space="preserve"> списк</w:t>
      </w:r>
      <w:r w:rsidR="00F444CB" w:rsidRPr="003A425A">
        <w:rPr>
          <w:rFonts w:ascii="Times New Roman" w:hAnsi="Times New Roman"/>
          <w:sz w:val="24"/>
          <w:szCs w:val="24"/>
        </w:rPr>
        <w:t>и</w:t>
      </w:r>
      <w:r w:rsidR="005A6BBD" w:rsidRPr="003A425A">
        <w:rPr>
          <w:rFonts w:ascii="Times New Roman" w:hAnsi="Times New Roman"/>
          <w:sz w:val="24"/>
          <w:szCs w:val="24"/>
        </w:rPr>
        <w:t>, а также счётчик</w:t>
      </w:r>
      <w:r w:rsidR="00F444CB" w:rsidRPr="003A425A">
        <w:rPr>
          <w:rFonts w:ascii="Times New Roman" w:hAnsi="Times New Roman"/>
          <w:sz w:val="24"/>
          <w:szCs w:val="24"/>
        </w:rPr>
        <w:t>и</w:t>
      </w:r>
      <w:r w:rsidR="005A6BBD" w:rsidRPr="003A425A">
        <w:rPr>
          <w:rFonts w:ascii="Times New Roman" w:hAnsi="Times New Roman"/>
          <w:sz w:val="24"/>
          <w:szCs w:val="24"/>
        </w:rPr>
        <w:t xml:space="preserve">. Акцент в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на модель унифицированных действий означает, что панели инструментов </w:t>
      </w:r>
      <w:r w:rsidR="00F444CB" w:rsidRPr="003A425A">
        <w:rPr>
          <w:rFonts w:ascii="Times New Roman" w:hAnsi="Times New Roman"/>
          <w:sz w:val="24"/>
          <w:szCs w:val="24"/>
        </w:rPr>
        <w:t xml:space="preserve">хорошо </w:t>
      </w:r>
      <w:r w:rsidR="005A6BBD" w:rsidRPr="003A425A">
        <w:rPr>
          <w:rFonts w:ascii="Times New Roman" w:hAnsi="Times New Roman"/>
          <w:sz w:val="24"/>
          <w:szCs w:val="24"/>
        </w:rPr>
        <w:t>кооперируют</w:t>
      </w:r>
      <w:r w:rsidR="00F444CB" w:rsidRPr="003A425A">
        <w:rPr>
          <w:rFonts w:ascii="Times New Roman" w:hAnsi="Times New Roman"/>
          <w:sz w:val="24"/>
          <w:szCs w:val="24"/>
        </w:rPr>
        <w:t>ся</w:t>
      </w:r>
      <w:r w:rsidR="005A6BBD" w:rsidRPr="003A425A">
        <w:rPr>
          <w:rFonts w:ascii="Times New Roman" w:hAnsi="Times New Roman"/>
          <w:sz w:val="24"/>
          <w:szCs w:val="24"/>
        </w:rPr>
        <w:t xml:space="preserve"> вместе с меню и горячими клавишами.</w:t>
      </w:r>
    </w:p>
    <w:p w:rsidR="005A6BBD" w:rsidRPr="003A425A" w:rsidRDefault="005A6BBD" w:rsidP="00BC266F">
      <w:pPr>
        <w:jc w:val="both"/>
        <w:rPr>
          <w:rFonts w:ascii="Times New Roman" w:hAnsi="Times New Roman"/>
          <w:i/>
          <w:sz w:val="24"/>
          <w:szCs w:val="24"/>
        </w:rPr>
      </w:pPr>
      <w:r w:rsidRPr="003A425A">
        <w:rPr>
          <w:rFonts w:ascii="Times New Roman" w:hAnsi="Times New Roman"/>
          <w:i/>
          <w:sz w:val="24"/>
          <w:szCs w:val="24"/>
        </w:rPr>
        <w:t xml:space="preserve">Далее показан пример кода, исходя из которого можно проследить создание </w:t>
      </w:r>
      <w:r w:rsidR="00783BFB" w:rsidRPr="003A425A">
        <w:rPr>
          <w:rFonts w:ascii="Times New Roman" w:hAnsi="Times New Roman"/>
          <w:i/>
          <w:sz w:val="24"/>
          <w:szCs w:val="24"/>
        </w:rPr>
        <w:t>Глав</w:t>
      </w:r>
      <w:r w:rsidRPr="003A425A">
        <w:rPr>
          <w:rFonts w:ascii="Times New Roman" w:hAnsi="Times New Roman"/>
          <w:i/>
          <w:sz w:val="24"/>
          <w:szCs w:val="24"/>
        </w:rPr>
        <w:t>ного окна приложения.</w:t>
      </w:r>
    </w:p>
    <w:p w:rsidR="00203E0B" w:rsidRPr="003A425A" w:rsidRDefault="00203E0B" w:rsidP="00203E0B">
      <w:pPr>
        <w:pStyle w:val="4"/>
      </w:pPr>
      <w:bookmarkStart w:id="648" w:name="_Toc382058755"/>
      <w:r w:rsidRPr="003A425A">
        <w:rPr>
          <w:rFonts w:ascii="Times New Roman" w:hAnsi="Times New Roman"/>
          <w:color w:val="auto"/>
          <w:sz w:val="24"/>
          <w:szCs w:val="24"/>
        </w:rPr>
        <w:t>QAction</w:t>
      </w:r>
      <w:bookmarkEnd w:id="648"/>
    </w:p>
    <w:p w:rsidR="005A6BBD" w:rsidRPr="003A425A" w:rsidRDefault="00953454" w:rsidP="00BC266F">
      <w:pPr>
        <w:jc w:val="both"/>
        <w:rPr>
          <w:rFonts w:ascii="Times New Roman" w:hAnsi="Times New Roman"/>
          <w:sz w:val="24"/>
          <w:szCs w:val="24"/>
        </w:rPr>
      </w:pPr>
      <w:hyperlink r:id="rId1407" w:anchor="details" w:history="1">
        <w:r w:rsidR="005A6BBD" w:rsidRPr="003A425A">
          <w:rPr>
            <w:rStyle w:val="a3"/>
            <w:rFonts w:ascii="Times New Roman" w:hAnsi="Times New Roman"/>
            <w:sz w:val="24"/>
            <w:szCs w:val="24"/>
          </w:rPr>
          <w:t>http://qt-project.org/doc/qt-5.1/qtwidgets/qaction.html#details</w:t>
        </w:r>
      </w:hyperlink>
    </w:p>
    <w:p w:rsidR="005A6BBD" w:rsidRPr="003A425A" w:rsidRDefault="005A6BBD" w:rsidP="00BC266F">
      <w:pPr>
        <w:jc w:val="both"/>
        <w:rPr>
          <w:rFonts w:ascii="Times New Roman" w:hAnsi="Times New Roman"/>
          <w:i/>
          <w:sz w:val="24"/>
          <w:szCs w:val="24"/>
        </w:rPr>
      </w:pPr>
      <w:r w:rsidRPr="003A425A">
        <w:rPr>
          <w:rFonts w:ascii="Times New Roman" w:hAnsi="Times New Roman"/>
          <w:sz w:val="24"/>
          <w:szCs w:val="24"/>
        </w:rPr>
        <w:t xml:space="preserve">QAction класс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й интерфейс действ</w:t>
      </w:r>
      <w:r w:rsidR="00F444CB" w:rsidRPr="003A425A">
        <w:rPr>
          <w:rFonts w:ascii="Times New Roman" w:hAnsi="Times New Roman"/>
          <w:sz w:val="24"/>
          <w:szCs w:val="24"/>
        </w:rPr>
        <w:t>ий</w:t>
      </w:r>
      <w:r w:rsidRPr="003A425A">
        <w:rPr>
          <w:rFonts w:ascii="Times New Roman" w:hAnsi="Times New Roman"/>
          <w:sz w:val="24"/>
          <w:szCs w:val="24"/>
        </w:rPr>
        <w:t xml:space="preserve"> пользователя, которые могут быть вставлены в виджеты.</w:t>
      </w:r>
      <w:r w:rsidR="00203E0B" w:rsidRPr="003A425A">
        <w:rPr>
          <w:rFonts w:ascii="Times New Roman" w:hAnsi="Times New Roman"/>
          <w:sz w:val="24"/>
          <w:szCs w:val="24"/>
        </w:rPr>
        <w:t xml:space="preserve"> </w:t>
      </w:r>
      <w:r w:rsidRPr="003A425A">
        <w:rPr>
          <w:rFonts w:ascii="Times New Roman" w:hAnsi="Times New Roman"/>
          <w:sz w:val="24"/>
          <w:szCs w:val="24"/>
        </w:rPr>
        <w:t>В приложениях многие команды могут быть запрошены через меню, кнопки на панели инструментов или горячие клавиши клавиатуры.</w:t>
      </w:r>
      <w:r w:rsidR="000966BA" w:rsidRPr="003A425A">
        <w:rPr>
          <w:rFonts w:ascii="Times New Roman" w:hAnsi="Times New Roman"/>
          <w:sz w:val="24"/>
          <w:szCs w:val="24"/>
        </w:rPr>
        <w:t xml:space="preserve"> Так как пользователь</w:t>
      </w:r>
      <w:r w:rsidRPr="003A425A">
        <w:rPr>
          <w:rFonts w:ascii="Times New Roman" w:hAnsi="Times New Roman"/>
          <w:sz w:val="24"/>
          <w:szCs w:val="24"/>
        </w:rPr>
        <w:t xml:space="preserve"> ожидает</w:t>
      </w:r>
      <w:r w:rsidR="000966BA" w:rsidRPr="003A425A">
        <w:rPr>
          <w:rFonts w:ascii="Times New Roman" w:hAnsi="Times New Roman"/>
          <w:sz w:val="24"/>
          <w:szCs w:val="24"/>
        </w:rPr>
        <w:t>,</w:t>
      </w:r>
      <w:r w:rsidRPr="003A425A">
        <w:rPr>
          <w:rFonts w:ascii="Times New Roman" w:hAnsi="Times New Roman"/>
          <w:sz w:val="24"/>
          <w:szCs w:val="24"/>
        </w:rPr>
        <w:t xml:space="preserve"> что каждая команда будет использована одинаковым способом, независимо от используемого интерфейса пользователя, полезно представить каждую команду через действие.</w:t>
      </w:r>
      <w:r w:rsidR="00203E0B" w:rsidRPr="003A425A">
        <w:rPr>
          <w:rFonts w:ascii="Times New Roman" w:hAnsi="Times New Roman"/>
          <w:sz w:val="24"/>
          <w:szCs w:val="24"/>
        </w:rPr>
        <w:t xml:space="preserve"> </w:t>
      </w:r>
      <w:r w:rsidRPr="003A425A">
        <w:rPr>
          <w:rFonts w:ascii="Times New Roman" w:hAnsi="Times New Roman"/>
          <w:sz w:val="24"/>
          <w:szCs w:val="24"/>
        </w:rPr>
        <w:t xml:space="preserve">Действия могут быть созданы как независимые </w:t>
      </w:r>
      <w:r w:rsidR="00085476" w:rsidRPr="003A425A">
        <w:rPr>
          <w:rFonts w:ascii="Times New Roman" w:hAnsi="Times New Roman"/>
          <w:sz w:val="24"/>
          <w:szCs w:val="24"/>
        </w:rPr>
        <w:t>объект</w:t>
      </w:r>
      <w:r w:rsidRPr="003A425A">
        <w:rPr>
          <w:rFonts w:ascii="Times New Roman" w:hAnsi="Times New Roman"/>
          <w:sz w:val="24"/>
          <w:szCs w:val="24"/>
        </w:rPr>
        <w:t>ы, но они также могут быть созданы и внутри меню.</w:t>
      </w:r>
      <w:r w:rsidR="00203E0B" w:rsidRPr="003A425A">
        <w:rPr>
          <w:rFonts w:ascii="Times New Roman" w:hAnsi="Times New Roman"/>
          <w:sz w:val="24"/>
          <w:szCs w:val="24"/>
        </w:rPr>
        <w:t xml:space="preserve"> </w:t>
      </w:r>
      <w:r w:rsidRPr="003A425A">
        <w:rPr>
          <w:rFonts w:ascii="Times New Roman" w:hAnsi="Times New Roman"/>
          <w:sz w:val="24"/>
          <w:szCs w:val="24"/>
        </w:rPr>
        <w:t>QAction может содержать иконку, текст меню, горячую клавишу, текст статуса, подсказки.</w:t>
      </w:r>
      <w:r w:rsidR="00203E0B" w:rsidRPr="003A425A">
        <w:rPr>
          <w:rFonts w:ascii="Times New Roman" w:hAnsi="Times New Roman"/>
          <w:sz w:val="24"/>
          <w:szCs w:val="24"/>
        </w:rPr>
        <w:t xml:space="preserve"> </w:t>
      </w:r>
      <w:r w:rsidRPr="003A425A">
        <w:rPr>
          <w:rFonts w:ascii="Times New Roman" w:hAnsi="Times New Roman"/>
          <w:sz w:val="24"/>
          <w:szCs w:val="24"/>
        </w:rPr>
        <w:t xml:space="preserve">Действия следует добавлять в виджет перед их использованием. </w:t>
      </w:r>
      <w:r w:rsidRPr="003A425A">
        <w:rPr>
          <w:rFonts w:ascii="Times New Roman" w:hAnsi="Times New Roman"/>
          <w:i/>
          <w:sz w:val="24"/>
          <w:szCs w:val="24"/>
        </w:rPr>
        <w:t>Далее приводится пример кода использования данного класса.</w:t>
      </w:r>
    </w:p>
    <w:p w:rsidR="005A6BBD" w:rsidRPr="003A425A" w:rsidRDefault="005A6BBD" w:rsidP="00BC266F">
      <w:pPr>
        <w:jc w:val="both"/>
        <w:rPr>
          <w:rFonts w:ascii="Times New Roman" w:hAnsi="Times New Roman"/>
          <w:sz w:val="24"/>
          <w:szCs w:val="24"/>
        </w:rPr>
      </w:pPr>
      <w:r w:rsidRPr="003A425A">
        <w:rPr>
          <w:rFonts w:ascii="Times New Roman" w:hAnsi="Times New Roman"/>
          <w:sz w:val="24"/>
          <w:szCs w:val="24"/>
        </w:rPr>
        <w:lastRenderedPageBreak/>
        <w:t xml:space="preserve">Рекомендуется использовать действия как дочерние </w:t>
      </w:r>
      <w:r w:rsidR="000966BA" w:rsidRPr="003A425A">
        <w:rPr>
          <w:rFonts w:ascii="Times New Roman" w:hAnsi="Times New Roman"/>
          <w:sz w:val="24"/>
          <w:szCs w:val="24"/>
        </w:rPr>
        <w:t>классы окна</w:t>
      </w:r>
      <w:r w:rsidRPr="003A425A">
        <w:rPr>
          <w:rFonts w:ascii="Times New Roman" w:hAnsi="Times New Roman"/>
          <w:sz w:val="24"/>
          <w:szCs w:val="24"/>
        </w:rPr>
        <w:t xml:space="preserve">, в котором они используются. В большинстве случаев они должны быть детьми </w:t>
      </w:r>
      <w:r w:rsidR="00783BFB" w:rsidRPr="003A425A">
        <w:rPr>
          <w:rFonts w:ascii="Times New Roman" w:hAnsi="Times New Roman"/>
          <w:sz w:val="24"/>
          <w:szCs w:val="24"/>
        </w:rPr>
        <w:t>Глав</w:t>
      </w:r>
      <w:r w:rsidRPr="003A425A">
        <w:rPr>
          <w:rFonts w:ascii="Times New Roman" w:hAnsi="Times New Roman"/>
          <w:sz w:val="24"/>
          <w:szCs w:val="24"/>
        </w:rPr>
        <w:t>ного окна приложения.</w:t>
      </w:r>
    </w:p>
    <w:p w:rsidR="00203E0B" w:rsidRPr="003A425A" w:rsidRDefault="00203E0B" w:rsidP="00203E0B">
      <w:pPr>
        <w:pStyle w:val="4"/>
      </w:pPr>
      <w:bookmarkStart w:id="649" w:name="_Toc382058756"/>
      <w:r w:rsidRPr="003A425A">
        <w:rPr>
          <w:rFonts w:ascii="Times New Roman" w:hAnsi="Times New Roman"/>
          <w:color w:val="auto"/>
          <w:sz w:val="24"/>
          <w:szCs w:val="24"/>
        </w:rPr>
        <w:t>QActionGroup</w:t>
      </w:r>
      <w:bookmarkEnd w:id="649"/>
    </w:p>
    <w:p w:rsidR="005A6BBD" w:rsidRPr="003A425A" w:rsidRDefault="00953454" w:rsidP="00BC266F">
      <w:pPr>
        <w:jc w:val="both"/>
        <w:rPr>
          <w:rFonts w:ascii="Times New Roman" w:hAnsi="Times New Roman"/>
          <w:sz w:val="24"/>
          <w:szCs w:val="24"/>
        </w:rPr>
      </w:pPr>
      <w:hyperlink r:id="rId1408" w:anchor="details" w:history="1">
        <w:r w:rsidR="005A6BBD" w:rsidRPr="003A425A">
          <w:rPr>
            <w:rStyle w:val="a3"/>
            <w:rFonts w:ascii="Times New Roman" w:hAnsi="Times New Roman"/>
            <w:sz w:val="24"/>
            <w:szCs w:val="24"/>
          </w:rPr>
          <w:t>http://qt-project.org/doc/qt-5.1/qtwidgets/qactiongroup.html#details</w:t>
        </w:r>
      </w:hyperlink>
    </w:p>
    <w:p w:rsidR="005A6BBD" w:rsidRPr="003A425A" w:rsidRDefault="005A6BBD" w:rsidP="00BC266F">
      <w:pPr>
        <w:jc w:val="both"/>
        <w:rPr>
          <w:rFonts w:ascii="Times New Roman" w:hAnsi="Times New Roman"/>
          <w:i/>
          <w:sz w:val="24"/>
          <w:szCs w:val="24"/>
        </w:rPr>
      </w:pPr>
      <w:r w:rsidRPr="003A425A">
        <w:rPr>
          <w:rFonts w:ascii="Times New Roman" w:hAnsi="Times New Roman"/>
          <w:sz w:val="24"/>
          <w:szCs w:val="24"/>
        </w:rPr>
        <w:t xml:space="preserve">QActionGroup класс группирует </w:t>
      </w:r>
      <w:r w:rsidR="00203E0B" w:rsidRPr="003A425A">
        <w:rPr>
          <w:rFonts w:ascii="Times New Roman" w:hAnsi="Times New Roman"/>
          <w:sz w:val="24"/>
          <w:szCs w:val="24"/>
        </w:rPr>
        <w:t>действия</w:t>
      </w:r>
      <w:r w:rsidRPr="003A425A">
        <w:rPr>
          <w:rFonts w:ascii="Times New Roman" w:hAnsi="Times New Roman"/>
          <w:sz w:val="24"/>
          <w:szCs w:val="24"/>
        </w:rPr>
        <w:t xml:space="preserve"> вместе. </w:t>
      </w:r>
      <w:r w:rsidRPr="003A425A">
        <w:rPr>
          <w:rFonts w:ascii="Times New Roman" w:hAnsi="Times New Roman"/>
          <w:i/>
          <w:sz w:val="24"/>
          <w:szCs w:val="24"/>
        </w:rPr>
        <w:t>Далее показан пример кода использования данного класса, а также перечислены важные функции для его использования.</w:t>
      </w:r>
    </w:p>
    <w:p w:rsidR="00203E0B" w:rsidRPr="003A425A" w:rsidRDefault="00203E0B" w:rsidP="00203E0B">
      <w:pPr>
        <w:pStyle w:val="4"/>
      </w:pPr>
      <w:bookmarkStart w:id="650" w:name="_Toc382058757"/>
      <w:r w:rsidRPr="003A425A">
        <w:rPr>
          <w:rFonts w:ascii="Times New Roman" w:hAnsi="Times New Roman"/>
          <w:color w:val="auto"/>
          <w:sz w:val="24"/>
          <w:szCs w:val="24"/>
        </w:rPr>
        <w:t>QWidgetAction</w:t>
      </w:r>
      <w:bookmarkEnd w:id="650"/>
    </w:p>
    <w:p w:rsidR="005A6BBD" w:rsidRPr="003A425A" w:rsidRDefault="00953454" w:rsidP="00BC266F">
      <w:pPr>
        <w:jc w:val="both"/>
        <w:rPr>
          <w:rFonts w:ascii="Times New Roman" w:hAnsi="Times New Roman"/>
          <w:sz w:val="24"/>
          <w:szCs w:val="24"/>
        </w:rPr>
      </w:pPr>
      <w:hyperlink r:id="rId1409" w:anchor="details" w:history="1">
        <w:r w:rsidR="005A6BBD" w:rsidRPr="003A425A">
          <w:rPr>
            <w:rStyle w:val="a3"/>
            <w:rFonts w:ascii="Times New Roman" w:hAnsi="Times New Roman"/>
            <w:sz w:val="24"/>
            <w:szCs w:val="24"/>
          </w:rPr>
          <w:t>http://qt-project.org/doc/qt-5.1/qtwidgets/qwidgetaction.html#details</w:t>
        </w:r>
      </w:hyperlink>
    </w:p>
    <w:p w:rsidR="005A6BBD" w:rsidRPr="003A425A" w:rsidRDefault="005A6BBD" w:rsidP="00BC266F">
      <w:pPr>
        <w:jc w:val="both"/>
        <w:rPr>
          <w:rFonts w:ascii="Times New Roman" w:hAnsi="Times New Roman"/>
          <w:sz w:val="24"/>
          <w:szCs w:val="24"/>
        </w:rPr>
      </w:pPr>
      <w:r w:rsidRPr="003A425A">
        <w:rPr>
          <w:rFonts w:ascii="Times New Roman" w:hAnsi="Times New Roman"/>
          <w:sz w:val="24"/>
          <w:szCs w:val="24"/>
        </w:rPr>
        <w:t xml:space="preserve">QWidgetAction класс расширяет </w:t>
      </w:r>
      <w:hyperlink r:id="rId1410" w:history="1">
        <w:r w:rsidRPr="003A425A">
          <w:rPr>
            <w:rStyle w:val="a3"/>
            <w:rFonts w:ascii="Times New Roman" w:hAnsi="Times New Roman"/>
            <w:color w:val="auto"/>
            <w:sz w:val="24"/>
            <w:szCs w:val="24"/>
          </w:rPr>
          <w:t>QAction</w:t>
        </w:r>
      </w:hyperlink>
      <w:r w:rsidRPr="003A425A">
        <w:rPr>
          <w:rFonts w:ascii="Times New Roman" w:hAnsi="Times New Roman"/>
          <w:sz w:val="24"/>
          <w:szCs w:val="24"/>
        </w:rPr>
        <w:t xml:space="preserve"> при помощи интерфейса для вставки частных виджетов в основанные на действиях контейнерах, таких как панели инструментов.</w:t>
      </w:r>
      <w:r w:rsidR="00203E0B" w:rsidRPr="003A425A">
        <w:rPr>
          <w:rFonts w:ascii="Times New Roman" w:hAnsi="Times New Roman"/>
          <w:sz w:val="24"/>
          <w:szCs w:val="24"/>
        </w:rPr>
        <w:t xml:space="preserve"> </w:t>
      </w:r>
      <w:r w:rsidRPr="003A425A">
        <w:rPr>
          <w:rFonts w:ascii="Times New Roman" w:hAnsi="Times New Roman"/>
          <w:sz w:val="24"/>
          <w:szCs w:val="24"/>
        </w:rPr>
        <w:t>Большинство действий в приложениях представляются в виде элементов меню или кнопок в панели инструментов. Однако иногда необходимы более сложные виджеты.</w:t>
      </w:r>
      <w:r w:rsidR="00203E0B" w:rsidRPr="003A425A">
        <w:rPr>
          <w:rFonts w:ascii="Times New Roman" w:hAnsi="Times New Roman"/>
          <w:sz w:val="24"/>
          <w:szCs w:val="24"/>
        </w:rPr>
        <w:t xml:space="preserve"> </w:t>
      </w:r>
      <w:r w:rsidRPr="003A425A">
        <w:rPr>
          <w:rFonts w:ascii="Times New Roman" w:hAnsi="Times New Roman"/>
          <w:sz w:val="24"/>
          <w:szCs w:val="24"/>
        </w:rPr>
        <w:t xml:space="preserve">Далее приводятся различные </w:t>
      </w:r>
      <w:r w:rsidR="00BE64FE" w:rsidRPr="003A425A">
        <w:rPr>
          <w:rFonts w:ascii="Times New Roman" w:hAnsi="Times New Roman"/>
          <w:sz w:val="24"/>
          <w:szCs w:val="24"/>
        </w:rPr>
        <w:t>аспект</w:t>
      </w:r>
      <w:r w:rsidRPr="003A425A">
        <w:rPr>
          <w:rFonts w:ascii="Times New Roman" w:hAnsi="Times New Roman"/>
          <w:sz w:val="24"/>
          <w:szCs w:val="24"/>
        </w:rPr>
        <w:t>ы использования данного класса.</w:t>
      </w:r>
    </w:p>
    <w:p w:rsidR="00203E0B" w:rsidRPr="003A425A" w:rsidRDefault="00203E0B" w:rsidP="00203E0B">
      <w:pPr>
        <w:pStyle w:val="4"/>
      </w:pPr>
      <w:bookmarkStart w:id="651" w:name="_Toc382058758"/>
      <w:r w:rsidRPr="003A425A">
        <w:rPr>
          <w:rFonts w:ascii="Times New Roman" w:hAnsi="Times New Roman"/>
          <w:color w:val="auto"/>
          <w:sz w:val="24"/>
          <w:szCs w:val="24"/>
        </w:rPr>
        <w:t>QDockWidget</w:t>
      </w:r>
      <w:bookmarkEnd w:id="651"/>
    </w:p>
    <w:p w:rsidR="005A6BBD" w:rsidRPr="003A425A" w:rsidRDefault="00953454" w:rsidP="00BC266F">
      <w:pPr>
        <w:jc w:val="both"/>
        <w:rPr>
          <w:rFonts w:ascii="Times New Roman" w:hAnsi="Times New Roman"/>
          <w:i/>
          <w:sz w:val="24"/>
          <w:szCs w:val="24"/>
        </w:rPr>
      </w:pPr>
      <w:hyperlink r:id="rId1411" w:anchor="details" w:history="1">
        <w:r w:rsidR="005A6BBD" w:rsidRPr="003A425A">
          <w:rPr>
            <w:rStyle w:val="a3"/>
            <w:rFonts w:ascii="Times New Roman" w:hAnsi="Times New Roman"/>
            <w:i/>
            <w:sz w:val="24"/>
            <w:szCs w:val="24"/>
          </w:rPr>
          <w:t>http://qt-project.org/doc/qt-5.1/qtwidgets/qdockwidget.html#details</w:t>
        </w:r>
      </w:hyperlink>
    </w:p>
    <w:p w:rsidR="005A6BBD" w:rsidRPr="003A425A" w:rsidRDefault="005A6BBD" w:rsidP="00BC266F">
      <w:pPr>
        <w:jc w:val="both"/>
        <w:rPr>
          <w:rFonts w:ascii="Times New Roman" w:hAnsi="Times New Roman"/>
          <w:i/>
          <w:sz w:val="24"/>
          <w:szCs w:val="24"/>
        </w:rPr>
      </w:pPr>
      <w:r w:rsidRPr="003A425A">
        <w:rPr>
          <w:rFonts w:ascii="Times New Roman" w:hAnsi="Times New Roman"/>
          <w:sz w:val="24"/>
          <w:szCs w:val="24"/>
        </w:rPr>
        <w:t xml:space="preserve">QDockWidget класс обеспечивает виджет, который может быть закреплён в </w:t>
      </w:r>
      <w:hyperlink r:id="rId1412" w:history="1">
        <w:r w:rsidRPr="003A425A">
          <w:rPr>
            <w:rStyle w:val="a3"/>
            <w:rFonts w:ascii="Times New Roman" w:hAnsi="Times New Roman"/>
            <w:color w:val="auto"/>
            <w:sz w:val="24"/>
            <w:szCs w:val="24"/>
          </w:rPr>
          <w:t>QMainWindow</w:t>
        </w:r>
      </w:hyperlink>
      <w:r w:rsidRPr="003A425A">
        <w:rPr>
          <w:rFonts w:ascii="Times New Roman" w:hAnsi="Times New Roman"/>
          <w:sz w:val="24"/>
          <w:szCs w:val="24"/>
        </w:rPr>
        <w:t xml:space="preserve"> или плавать как окно высокого уровня на рабочем столе.</w:t>
      </w:r>
      <w:r w:rsidR="00203E0B" w:rsidRPr="003A425A">
        <w:rPr>
          <w:rFonts w:ascii="Times New Roman" w:hAnsi="Times New Roman"/>
          <w:sz w:val="24"/>
          <w:szCs w:val="24"/>
        </w:rPr>
        <w:t xml:space="preserve"> </w:t>
      </w:r>
      <w:r w:rsidRPr="003A425A">
        <w:rPr>
          <w:rFonts w:ascii="Times New Roman" w:hAnsi="Times New Roman"/>
          <w:sz w:val="24"/>
          <w:szCs w:val="24"/>
        </w:rPr>
        <w:t>Данная концепция также известна как палитра инструментов или окна утилит. Это вторичные окна, помещаемые в специальной области окна вокруг центрального виджета.</w:t>
      </w:r>
      <w:r w:rsidR="00203E0B" w:rsidRPr="003A425A">
        <w:rPr>
          <w:rFonts w:ascii="Times New Roman" w:hAnsi="Times New Roman"/>
          <w:sz w:val="24"/>
          <w:szCs w:val="24"/>
        </w:rPr>
        <w:t xml:space="preserve"> </w:t>
      </w:r>
      <w:r w:rsidRPr="003A425A">
        <w:rPr>
          <w:rFonts w:ascii="Times New Roman" w:hAnsi="Times New Roman"/>
          <w:sz w:val="24"/>
          <w:szCs w:val="24"/>
        </w:rPr>
        <w:t>QDockWidget состоит из заголовка и области содержания. Он действует как обёртка для его дочерних виджетов.</w:t>
      </w:r>
      <w:r w:rsidR="00203E0B" w:rsidRPr="003A425A">
        <w:rPr>
          <w:rFonts w:ascii="Times New Roman" w:hAnsi="Times New Roman"/>
          <w:sz w:val="24"/>
          <w:szCs w:val="24"/>
        </w:rPr>
        <w:t xml:space="preserve"> </w:t>
      </w:r>
      <w:r w:rsidRPr="003A425A">
        <w:rPr>
          <w:rFonts w:ascii="Times New Roman" w:hAnsi="Times New Roman"/>
          <w:i/>
          <w:sz w:val="24"/>
          <w:szCs w:val="24"/>
        </w:rPr>
        <w:t xml:space="preserve">Также в данной части описаны некоторые </w:t>
      </w:r>
      <w:r w:rsidR="00BE64FE" w:rsidRPr="003A425A">
        <w:rPr>
          <w:rFonts w:ascii="Times New Roman" w:hAnsi="Times New Roman"/>
          <w:i/>
          <w:sz w:val="24"/>
          <w:szCs w:val="24"/>
        </w:rPr>
        <w:t>аспект</w:t>
      </w:r>
      <w:r w:rsidRPr="003A425A">
        <w:rPr>
          <w:rFonts w:ascii="Times New Roman" w:hAnsi="Times New Roman"/>
          <w:i/>
          <w:sz w:val="24"/>
          <w:szCs w:val="24"/>
        </w:rPr>
        <w:t>ы использования данного класса.</w:t>
      </w:r>
    </w:p>
    <w:p w:rsidR="00203E0B" w:rsidRPr="003A425A" w:rsidRDefault="00203E0B" w:rsidP="00203E0B">
      <w:pPr>
        <w:pStyle w:val="4"/>
      </w:pPr>
      <w:bookmarkStart w:id="652" w:name="_Toc382058759"/>
      <w:r w:rsidRPr="003A425A">
        <w:rPr>
          <w:rFonts w:ascii="Times New Roman" w:hAnsi="Times New Roman"/>
          <w:color w:val="auto"/>
          <w:sz w:val="24"/>
          <w:szCs w:val="24"/>
        </w:rPr>
        <w:t>QMainWindow</w:t>
      </w:r>
      <w:bookmarkEnd w:id="652"/>
    </w:p>
    <w:p w:rsidR="005A6BBD" w:rsidRPr="003A425A" w:rsidRDefault="00953454" w:rsidP="00BC266F">
      <w:pPr>
        <w:jc w:val="both"/>
        <w:rPr>
          <w:rFonts w:ascii="Times New Roman" w:hAnsi="Times New Roman"/>
          <w:sz w:val="24"/>
          <w:szCs w:val="24"/>
        </w:rPr>
      </w:pPr>
      <w:hyperlink r:id="rId1413" w:anchor="details" w:history="1">
        <w:r w:rsidR="005A6BBD" w:rsidRPr="003A425A">
          <w:rPr>
            <w:rStyle w:val="a3"/>
            <w:rFonts w:ascii="Times New Roman" w:hAnsi="Times New Roman"/>
            <w:sz w:val="24"/>
            <w:szCs w:val="24"/>
          </w:rPr>
          <w:t>http://qt-project.org/doc/qt-5.1/qtwidgets/qmainwindow.html#details</w:t>
        </w:r>
      </w:hyperlink>
    </w:p>
    <w:p w:rsidR="005A6BBD" w:rsidRPr="003A425A" w:rsidRDefault="005A6BBD" w:rsidP="00BC266F">
      <w:pPr>
        <w:jc w:val="both"/>
        <w:rPr>
          <w:rFonts w:ascii="Times New Roman" w:hAnsi="Times New Roman"/>
          <w:sz w:val="24"/>
          <w:szCs w:val="24"/>
        </w:rPr>
      </w:pPr>
      <w:r w:rsidRPr="003A425A">
        <w:rPr>
          <w:rFonts w:ascii="Times New Roman" w:hAnsi="Times New Roman"/>
          <w:sz w:val="24"/>
          <w:szCs w:val="24"/>
        </w:rPr>
        <w:t xml:space="preserve">QMainWindow класс обеспечивает </w:t>
      </w:r>
      <w:r w:rsidR="00783BFB" w:rsidRPr="003A425A">
        <w:rPr>
          <w:rFonts w:ascii="Times New Roman" w:hAnsi="Times New Roman"/>
          <w:sz w:val="24"/>
          <w:szCs w:val="24"/>
        </w:rPr>
        <w:t>Глав</w:t>
      </w:r>
      <w:r w:rsidRPr="003A425A">
        <w:rPr>
          <w:rFonts w:ascii="Times New Roman" w:hAnsi="Times New Roman"/>
          <w:sz w:val="24"/>
          <w:szCs w:val="24"/>
        </w:rPr>
        <w:t xml:space="preserve">ное окно приложения. </w:t>
      </w:r>
      <w:r w:rsidRPr="003A425A">
        <w:rPr>
          <w:rFonts w:ascii="Times New Roman" w:hAnsi="Times New Roman"/>
          <w:i/>
          <w:sz w:val="24"/>
          <w:szCs w:val="24"/>
        </w:rPr>
        <w:t>Далее показана замечательная схема устройства данного окна.</w:t>
      </w:r>
      <w:r w:rsidR="00203E0B" w:rsidRPr="003A425A">
        <w:rPr>
          <w:rFonts w:ascii="Times New Roman" w:hAnsi="Times New Roman"/>
          <w:i/>
          <w:sz w:val="24"/>
          <w:szCs w:val="24"/>
        </w:rPr>
        <w:t xml:space="preserve"> </w:t>
      </w:r>
      <w:r w:rsidRPr="003A425A">
        <w:rPr>
          <w:rFonts w:ascii="Times New Roman" w:hAnsi="Times New Roman"/>
          <w:sz w:val="24"/>
          <w:szCs w:val="24"/>
        </w:rPr>
        <w:t xml:space="preserve">Создание </w:t>
      </w:r>
      <w:r w:rsidR="00783BFB" w:rsidRPr="003A425A">
        <w:rPr>
          <w:rFonts w:ascii="Times New Roman" w:hAnsi="Times New Roman"/>
          <w:sz w:val="24"/>
          <w:szCs w:val="24"/>
        </w:rPr>
        <w:t>Глав</w:t>
      </w:r>
      <w:r w:rsidRPr="003A425A">
        <w:rPr>
          <w:rFonts w:ascii="Times New Roman" w:hAnsi="Times New Roman"/>
          <w:sz w:val="24"/>
          <w:szCs w:val="24"/>
        </w:rPr>
        <w:t>ного окна без центрального виджета не поддерживается.</w:t>
      </w:r>
      <w:r w:rsidR="00203E0B" w:rsidRPr="003A425A">
        <w:rPr>
          <w:rFonts w:ascii="Times New Roman" w:hAnsi="Times New Roman"/>
          <w:sz w:val="24"/>
          <w:szCs w:val="24"/>
        </w:rPr>
        <w:t xml:space="preserve"> </w:t>
      </w:r>
      <w:r w:rsidR="00783BFB" w:rsidRPr="003A425A">
        <w:rPr>
          <w:rFonts w:ascii="Times New Roman" w:hAnsi="Times New Roman"/>
          <w:sz w:val="24"/>
          <w:szCs w:val="24"/>
        </w:rPr>
        <w:t>Глав</w:t>
      </w:r>
      <w:r w:rsidRPr="003A425A">
        <w:rPr>
          <w:rFonts w:ascii="Times New Roman" w:hAnsi="Times New Roman"/>
          <w:sz w:val="24"/>
          <w:szCs w:val="24"/>
        </w:rPr>
        <w:t xml:space="preserve">ное окно может иметь как одиночный так и множественный интерфейс документа. последние приложения создаются в </w:t>
      </w:r>
      <w:r w:rsidR="00B00C9F" w:rsidRPr="003A425A">
        <w:rPr>
          <w:rFonts w:ascii="Times New Roman" w:hAnsi="Times New Roman"/>
          <w:sz w:val="24"/>
          <w:szCs w:val="24"/>
        </w:rPr>
        <w:t>qt</w:t>
      </w:r>
      <w:r w:rsidRPr="003A425A">
        <w:rPr>
          <w:rFonts w:ascii="Times New Roman" w:hAnsi="Times New Roman"/>
          <w:sz w:val="24"/>
          <w:szCs w:val="24"/>
        </w:rPr>
        <w:t xml:space="preserve"> при помощи использования класса </w:t>
      </w:r>
      <w:hyperlink r:id="rId1414" w:history="1">
        <w:r w:rsidRPr="003A425A">
          <w:rPr>
            <w:rStyle w:val="a3"/>
            <w:rFonts w:ascii="Times New Roman" w:hAnsi="Times New Roman"/>
            <w:color w:val="auto"/>
            <w:sz w:val="24"/>
            <w:szCs w:val="24"/>
          </w:rPr>
          <w:t>QMdiArea</w:t>
        </w:r>
      </w:hyperlink>
      <w:r w:rsidRPr="003A425A">
        <w:rPr>
          <w:rFonts w:ascii="Times New Roman" w:hAnsi="Times New Roman"/>
          <w:sz w:val="24"/>
          <w:szCs w:val="24"/>
        </w:rPr>
        <w:t xml:space="preserve"> в качестве центрального виджета.</w:t>
      </w:r>
      <w:r w:rsidR="00203E0B" w:rsidRPr="003A425A">
        <w:rPr>
          <w:rFonts w:ascii="Times New Roman" w:hAnsi="Times New Roman"/>
          <w:sz w:val="24"/>
          <w:szCs w:val="24"/>
        </w:rPr>
        <w:t xml:space="preserve"> </w:t>
      </w:r>
      <w:r w:rsidRPr="003A425A">
        <w:rPr>
          <w:rFonts w:ascii="Times New Roman" w:hAnsi="Times New Roman"/>
          <w:i/>
          <w:sz w:val="24"/>
          <w:szCs w:val="24"/>
        </w:rPr>
        <w:t xml:space="preserve">Далее приводятся примеры создания меню, панели инструментов, доковых виджетов, панелей задач. </w:t>
      </w:r>
      <w:r w:rsidR="00203E0B" w:rsidRPr="003A425A">
        <w:rPr>
          <w:rFonts w:ascii="Times New Roman" w:hAnsi="Times New Roman"/>
          <w:i/>
          <w:sz w:val="24"/>
          <w:szCs w:val="24"/>
        </w:rPr>
        <w:t xml:space="preserve"> </w:t>
      </w:r>
      <w:r w:rsidRPr="003A425A">
        <w:rPr>
          <w:rFonts w:ascii="Times New Roman" w:hAnsi="Times New Roman"/>
          <w:sz w:val="24"/>
          <w:szCs w:val="24"/>
        </w:rPr>
        <w:t xml:space="preserve">Также есть специальная функция для сохранения состояния </w:t>
      </w:r>
      <w:r w:rsidR="00783BFB" w:rsidRPr="003A425A">
        <w:rPr>
          <w:rFonts w:ascii="Times New Roman" w:hAnsi="Times New Roman"/>
          <w:sz w:val="24"/>
          <w:szCs w:val="24"/>
        </w:rPr>
        <w:t>Глав</w:t>
      </w:r>
      <w:r w:rsidRPr="003A425A">
        <w:rPr>
          <w:rFonts w:ascii="Times New Roman" w:hAnsi="Times New Roman"/>
          <w:sz w:val="24"/>
          <w:szCs w:val="24"/>
        </w:rPr>
        <w:t xml:space="preserve">ного окна приложения. Это положения и размеры панелей инструментов и доковых виджетов, которые сохраняются. </w:t>
      </w:r>
    </w:p>
    <w:p w:rsidR="0092236F" w:rsidRPr="003A425A" w:rsidRDefault="0092236F" w:rsidP="0092236F">
      <w:pPr>
        <w:pStyle w:val="4"/>
        <w:rPr>
          <w:color w:val="FF0000"/>
        </w:rPr>
      </w:pPr>
      <w:bookmarkStart w:id="653" w:name="_Toc382058760"/>
      <w:r w:rsidRPr="003A425A">
        <w:rPr>
          <w:rFonts w:ascii="Times New Roman" w:hAnsi="Times New Roman"/>
          <w:color w:val="FF0000"/>
          <w:sz w:val="24"/>
          <w:szCs w:val="24"/>
        </w:rPr>
        <w:t>QMdiArea</w:t>
      </w:r>
      <w:bookmarkEnd w:id="653"/>
    </w:p>
    <w:p w:rsidR="005A6BBD" w:rsidRPr="003A425A" w:rsidRDefault="00953454" w:rsidP="00BC266F">
      <w:pPr>
        <w:jc w:val="both"/>
        <w:rPr>
          <w:rFonts w:ascii="Times New Roman" w:hAnsi="Times New Roman"/>
          <w:sz w:val="24"/>
          <w:szCs w:val="24"/>
        </w:rPr>
      </w:pPr>
      <w:hyperlink r:id="rId1415" w:anchor="details" w:history="1">
        <w:r w:rsidR="005A6BBD" w:rsidRPr="003A425A">
          <w:rPr>
            <w:rStyle w:val="a3"/>
            <w:rFonts w:ascii="Times New Roman" w:hAnsi="Times New Roman"/>
            <w:sz w:val="24"/>
            <w:szCs w:val="24"/>
          </w:rPr>
          <w:t>http://qt-project.org/doc/qt-5.1/qtwidgets/qmdiarea.html#details</w:t>
        </w:r>
      </w:hyperlink>
    </w:p>
    <w:p w:rsidR="00C66855" w:rsidRPr="003A425A" w:rsidRDefault="005A6BBD" w:rsidP="00BC266F">
      <w:pPr>
        <w:jc w:val="both"/>
        <w:rPr>
          <w:rFonts w:ascii="Times New Roman" w:hAnsi="Times New Roman"/>
          <w:i/>
          <w:sz w:val="24"/>
          <w:szCs w:val="24"/>
        </w:rPr>
      </w:pPr>
      <w:r w:rsidRPr="003A425A">
        <w:rPr>
          <w:rFonts w:ascii="Times New Roman" w:hAnsi="Times New Roman"/>
          <w:sz w:val="24"/>
          <w:szCs w:val="24"/>
        </w:rPr>
        <w:t>QMdiArea класс обеспечивает область, в которой мди окна отображаются.</w:t>
      </w:r>
      <w:r w:rsidR="0092236F" w:rsidRPr="003A425A">
        <w:rPr>
          <w:rFonts w:ascii="Times New Roman" w:hAnsi="Times New Roman"/>
          <w:sz w:val="24"/>
          <w:szCs w:val="24"/>
        </w:rPr>
        <w:t xml:space="preserve">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 код добавления данной области в окно. Далее разговор ведётся о некоторых функциях, </w:t>
      </w:r>
      <w:r w:rsidRPr="003A425A">
        <w:rPr>
          <w:rFonts w:ascii="Times New Roman" w:hAnsi="Times New Roman"/>
          <w:i/>
          <w:sz w:val="24"/>
          <w:szCs w:val="24"/>
        </w:rPr>
        <w:lastRenderedPageBreak/>
        <w:t>обеспечиваемых данным классом.</w:t>
      </w:r>
      <w:r w:rsidR="0092236F" w:rsidRPr="003A425A">
        <w:rPr>
          <w:rFonts w:ascii="Times New Roman" w:hAnsi="Times New Roman"/>
          <w:i/>
          <w:sz w:val="24"/>
          <w:szCs w:val="24"/>
        </w:rPr>
        <w:t xml:space="preserve"> </w:t>
      </w:r>
      <w:r w:rsidR="00C66855" w:rsidRPr="003A425A">
        <w:rPr>
          <w:rFonts w:ascii="Times New Roman" w:hAnsi="Times New Roman"/>
          <w:i/>
          <w:sz w:val="24"/>
          <w:szCs w:val="24"/>
        </w:rPr>
        <w:t xml:space="preserve">Следует изучит данный класс экспериментально, чтобы вникнуть в его суть. </w:t>
      </w:r>
    </w:p>
    <w:p w:rsidR="0092236F" w:rsidRPr="003A425A" w:rsidRDefault="0092236F" w:rsidP="0092236F">
      <w:pPr>
        <w:pStyle w:val="4"/>
      </w:pPr>
      <w:bookmarkStart w:id="654" w:name="_Toc382058761"/>
      <w:r w:rsidRPr="003A425A">
        <w:rPr>
          <w:rFonts w:ascii="Times New Roman" w:hAnsi="Times New Roman"/>
          <w:color w:val="auto"/>
          <w:sz w:val="24"/>
          <w:szCs w:val="24"/>
        </w:rPr>
        <w:t>QMdiSubWindow</w:t>
      </w:r>
      <w:bookmarkEnd w:id="654"/>
    </w:p>
    <w:p w:rsidR="005A6BBD" w:rsidRPr="003A425A" w:rsidRDefault="00953454" w:rsidP="00BC266F">
      <w:pPr>
        <w:jc w:val="both"/>
        <w:rPr>
          <w:rFonts w:ascii="Times New Roman" w:hAnsi="Times New Roman"/>
          <w:sz w:val="24"/>
          <w:szCs w:val="24"/>
        </w:rPr>
      </w:pPr>
      <w:hyperlink r:id="rId1416" w:anchor="details" w:history="1">
        <w:r w:rsidR="005A6BBD" w:rsidRPr="003A425A">
          <w:rPr>
            <w:rStyle w:val="a3"/>
            <w:rFonts w:ascii="Times New Roman" w:hAnsi="Times New Roman"/>
            <w:color w:val="auto"/>
            <w:sz w:val="24"/>
            <w:szCs w:val="24"/>
          </w:rPr>
          <w:t>http://qt-project.org/doc/qt-5.1/qtwidgets/qmdisubwindow.html#details</w:t>
        </w:r>
      </w:hyperlink>
    </w:p>
    <w:p w:rsidR="005A6BBD" w:rsidRPr="003A425A" w:rsidRDefault="005A6BBD" w:rsidP="00BC266F">
      <w:pPr>
        <w:jc w:val="both"/>
        <w:rPr>
          <w:rFonts w:ascii="Times New Roman" w:hAnsi="Times New Roman"/>
          <w:i/>
          <w:sz w:val="24"/>
          <w:szCs w:val="24"/>
        </w:rPr>
      </w:pPr>
      <w:r w:rsidRPr="003A425A">
        <w:rPr>
          <w:rFonts w:ascii="Times New Roman" w:hAnsi="Times New Roman"/>
          <w:sz w:val="24"/>
          <w:szCs w:val="24"/>
        </w:rPr>
        <w:t xml:space="preserve">QMdiSubWindow класс обеспечивает дочернее окна для класса </w:t>
      </w:r>
      <w:hyperlink r:id="rId1417" w:history="1">
        <w:r w:rsidRPr="003A425A">
          <w:rPr>
            <w:rStyle w:val="a3"/>
            <w:rFonts w:ascii="Times New Roman" w:hAnsi="Times New Roman"/>
            <w:color w:val="auto"/>
            <w:sz w:val="24"/>
            <w:szCs w:val="24"/>
          </w:rPr>
          <w:t>QMdiArea</w:t>
        </w:r>
      </w:hyperlink>
      <w:r w:rsidRPr="003A425A">
        <w:rPr>
          <w:rFonts w:ascii="Times New Roman" w:hAnsi="Times New Roman"/>
          <w:sz w:val="24"/>
          <w:szCs w:val="24"/>
        </w:rPr>
        <w:t>. Экземпляр данного класса состоит из за</w:t>
      </w:r>
      <w:r w:rsidR="0092236F" w:rsidRPr="003A425A">
        <w:rPr>
          <w:rFonts w:ascii="Times New Roman" w:hAnsi="Times New Roman"/>
          <w:sz w:val="24"/>
          <w:szCs w:val="24"/>
        </w:rPr>
        <w:t>г</w:t>
      </w:r>
      <w:r w:rsidR="00783BFB" w:rsidRPr="003A425A">
        <w:rPr>
          <w:rFonts w:ascii="Times New Roman" w:hAnsi="Times New Roman"/>
          <w:sz w:val="24"/>
          <w:szCs w:val="24"/>
        </w:rPr>
        <w:t>лав</w:t>
      </w:r>
      <w:r w:rsidRPr="003A425A">
        <w:rPr>
          <w:rFonts w:ascii="Times New Roman" w:hAnsi="Times New Roman"/>
          <w:sz w:val="24"/>
          <w:szCs w:val="24"/>
        </w:rPr>
        <w:t>ия вместе с декорациями окна, а также внутренн</w:t>
      </w:r>
      <w:r w:rsidR="002C2136" w:rsidRPr="003A425A">
        <w:rPr>
          <w:rFonts w:ascii="Times New Roman" w:hAnsi="Times New Roman"/>
          <w:sz w:val="24"/>
          <w:szCs w:val="24"/>
        </w:rPr>
        <w:t>его</w:t>
      </w:r>
      <w:r w:rsidRPr="003A425A">
        <w:rPr>
          <w:rFonts w:ascii="Times New Roman" w:hAnsi="Times New Roman"/>
          <w:sz w:val="24"/>
          <w:szCs w:val="24"/>
        </w:rPr>
        <w:t xml:space="preserve"> виджет</w:t>
      </w:r>
      <w:r w:rsidR="002C2136" w:rsidRPr="003A425A">
        <w:rPr>
          <w:rFonts w:ascii="Times New Roman" w:hAnsi="Times New Roman"/>
          <w:sz w:val="24"/>
          <w:szCs w:val="24"/>
        </w:rPr>
        <w:t>а</w:t>
      </w:r>
      <w:r w:rsidRPr="003A425A">
        <w:rPr>
          <w:rFonts w:ascii="Times New Roman" w:hAnsi="Times New Roman"/>
          <w:sz w:val="24"/>
          <w:szCs w:val="24"/>
        </w:rPr>
        <w:t>, а также фрейм</w:t>
      </w:r>
      <w:r w:rsidR="002C2136" w:rsidRPr="003A425A">
        <w:rPr>
          <w:rFonts w:ascii="Times New Roman" w:hAnsi="Times New Roman"/>
          <w:sz w:val="24"/>
          <w:szCs w:val="24"/>
        </w:rPr>
        <w:t>а</w:t>
      </w:r>
      <w:r w:rsidRPr="003A425A">
        <w:rPr>
          <w:rFonts w:ascii="Times New Roman" w:hAnsi="Times New Roman"/>
          <w:sz w:val="24"/>
          <w:szCs w:val="24"/>
        </w:rPr>
        <w:t xml:space="preserve"> окна и захват</w:t>
      </w:r>
      <w:r w:rsidR="002C2136" w:rsidRPr="003A425A">
        <w:rPr>
          <w:rFonts w:ascii="Times New Roman" w:hAnsi="Times New Roman"/>
          <w:sz w:val="24"/>
          <w:szCs w:val="24"/>
        </w:rPr>
        <w:t>а</w:t>
      </w:r>
      <w:r w:rsidRPr="003A425A">
        <w:rPr>
          <w:rFonts w:ascii="Times New Roman" w:hAnsi="Times New Roman"/>
          <w:sz w:val="24"/>
          <w:szCs w:val="24"/>
        </w:rPr>
        <w:t xml:space="preserve"> для изменения размера. </w:t>
      </w:r>
      <w:r w:rsidRPr="003A425A">
        <w:rPr>
          <w:rFonts w:ascii="Times New Roman" w:hAnsi="Times New Roman"/>
          <w:i/>
          <w:sz w:val="24"/>
          <w:szCs w:val="24"/>
        </w:rPr>
        <w:t xml:space="preserve">Далее описаны некоторые </w:t>
      </w:r>
      <w:r w:rsidR="00BE64FE" w:rsidRPr="003A425A">
        <w:rPr>
          <w:rFonts w:ascii="Times New Roman" w:hAnsi="Times New Roman"/>
          <w:i/>
          <w:sz w:val="24"/>
          <w:szCs w:val="24"/>
        </w:rPr>
        <w:t>аспект</w:t>
      </w:r>
      <w:r w:rsidRPr="003A425A">
        <w:rPr>
          <w:rFonts w:ascii="Times New Roman" w:hAnsi="Times New Roman"/>
          <w:i/>
          <w:sz w:val="24"/>
          <w:szCs w:val="24"/>
        </w:rPr>
        <w:t>ы использования и управления данными окнами.</w:t>
      </w:r>
    </w:p>
    <w:p w:rsidR="0092236F" w:rsidRPr="003A425A" w:rsidRDefault="0092236F" w:rsidP="0092236F">
      <w:pPr>
        <w:pStyle w:val="4"/>
      </w:pPr>
      <w:bookmarkStart w:id="655" w:name="_Toc382058762"/>
      <w:r w:rsidRPr="003A425A">
        <w:rPr>
          <w:rFonts w:ascii="Times New Roman" w:hAnsi="Times New Roman"/>
          <w:color w:val="auto"/>
          <w:sz w:val="24"/>
          <w:szCs w:val="24"/>
        </w:rPr>
        <w:t>QMenu</w:t>
      </w:r>
      <w:bookmarkEnd w:id="655"/>
    </w:p>
    <w:p w:rsidR="005A6BBD" w:rsidRPr="003A425A" w:rsidRDefault="00953454" w:rsidP="00BC266F">
      <w:pPr>
        <w:jc w:val="both"/>
        <w:rPr>
          <w:rFonts w:ascii="Times New Roman" w:hAnsi="Times New Roman"/>
          <w:sz w:val="24"/>
          <w:szCs w:val="24"/>
        </w:rPr>
      </w:pPr>
      <w:hyperlink r:id="rId1418" w:anchor="details" w:history="1">
        <w:r w:rsidR="005A6BBD" w:rsidRPr="003A425A">
          <w:rPr>
            <w:rStyle w:val="a3"/>
            <w:rFonts w:ascii="Times New Roman" w:hAnsi="Times New Roman"/>
            <w:sz w:val="24"/>
            <w:szCs w:val="24"/>
          </w:rPr>
          <w:t>http://qt-project.org/doc/qt-5.1/qtwidgets/qmenu.html#details</w:t>
        </w:r>
      </w:hyperlink>
    </w:p>
    <w:p w:rsidR="005A6BBD" w:rsidRPr="003A425A" w:rsidRDefault="005A6BBD" w:rsidP="00BC266F">
      <w:pPr>
        <w:jc w:val="both"/>
        <w:rPr>
          <w:rFonts w:ascii="Times New Roman" w:hAnsi="Times New Roman"/>
          <w:i/>
          <w:sz w:val="24"/>
          <w:szCs w:val="24"/>
        </w:rPr>
      </w:pPr>
      <w:r w:rsidRPr="003A425A">
        <w:rPr>
          <w:rFonts w:ascii="Times New Roman" w:hAnsi="Times New Roman"/>
          <w:sz w:val="24"/>
          <w:szCs w:val="24"/>
        </w:rPr>
        <w:t>QMenu класс обеспечивает виджет меню для использования в меню, контекстных меню, а также других всплывающих меню.</w:t>
      </w:r>
      <w:r w:rsidR="0092236F" w:rsidRPr="003A425A">
        <w:rPr>
          <w:rFonts w:ascii="Times New Roman" w:hAnsi="Times New Roman"/>
          <w:sz w:val="24"/>
          <w:szCs w:val="24"/>
        </w:rPr>
        <w:t xml:space="preserve"> </w:t>
      </w:r>
      <w:r w:rsidRPr="003A425A">
        <w:rPr>
          <w:rFonts w:ascii="Times New Roman" w:hAnsi="Times New Roman"/>
          <w:sz w:val="24"/>
          <w:szCs w:val="24"/>
        </w:rPr>
        <w:t>Меню состоит из списка действий. Есть четыре вида действий: разделители, действия, которые разрешают подменю, виджеты, а также действия для выполнения действия. При вставке действия вы обычно определяете слот и получателя. Также данный класс может быть использован для создания отрывных меню: окон, в которы</w:t>
      </w:r>
      <w:r w:rsidR="002C2136" w:rsidRPr="003A425A">
        <w:rPr>
          <w:rFonts w:ascii="Times New Roman" w:hAnsi="Times New Roman"/>
          <w:sz w:val="24"/>
          <w:szCs w:val="24"/>
        </w:rPr>
        <w:t>х содержится точная копия меню.</w:t>
      </w:r>
      <w:r w:rsidR="0092236F" w:rsidRPr="003A425A">
        <w:rPr>
          <w:rFonts w:ascii="Times New Roman" w:hAnsi="Times New Roman"/>
          <w:sz w:val="24"/>
          <w:szCs w:val="24"/>
        </w:rPr>
        <w:t xml:space="preserve"> </w:t>
      </w:r>
      <w:r w:rsidRPr="003A425A">
        <w:rPr>
          <w:rFonts w:ascii="Times New Roman" w:hAnsi="Times New Roman"/>
          <w:sz w:val="24"/>
          <w:szCs w:val="24"/>
        </w:rPr>
        <w:t xml:space="preserve">Чтобы сделать меню видимым на экране, следует использовать функции </w:t>
      </w:r>
      <w:hyperlink r:id="rId1419" w:anchor="exec" w:history="1">
        <w:r w:rsidRPr="003A425A">
          <w:rPr>
            <w:rStyle w:val="a3"/>
            <w:rFonts w:ascii="Times New Roman" w:hAnsi="Times New Roman"/>
            <w:color w:val="auto"/>
            <w:sz w:val="24"/>
            <w:szCs w:val="24"/>
          </w:rPr>
          <w:t>exec</w:t>
        </w:r>
      </w:hyperlink>
      <w:r w:rsidRPr="003A425A">
        <w:rPr>
          <w:rFonts w:ascii="Times New Roman" w:hAnsi="Times New Roman"/>
          <w:sz w:val="24"/>
          <w:szCs w:val="24"/>
        </w:rPr>
        <w:t xml:space="preserve">() или </w:t>
      </w:r>
      <w:hyperlink r:id="rId1420" w:anchor="popup" w:history="1">
        <w:r w:rsidRPr="003A425A">
          <w:rPr>
            <w:rStyle w:val="a3"/>
            <w:rFonts w:ascii="Times New Roman" w:hAnsi="Times New Roman"/>
            <w:color w:val="auto"/>
            <w:sz w:val="24"/>
            <w:szCs w:val="24"/>
          </w:rPr>
          <w:t>popup</w:t>
        </w:r>
      </w:hyperlink>
      <w:r w:rsidRPr="003A425A">
        <w:rPr>
          <w:rFonts w:ascii="Times New Roman" w:hAnsi="Times New Roman"/>
          <w:sz w:val="24"/>
          <w:szCs w:val="24"/>
        </w:rPr>
        <w:t xml:space="preserve">() вместо </w:t>
      </w:r>
      <w:hyperlink r:id="rId1421" w:anchor="show" w:history="1">
        <w:r w:rsidRPr="003A425A">
          <w:rPr>
            <w:rStyle w:val="a3"/>
            <w:rFonts w:ascii="Times New Roman" w:hAnsi="Times New Roman"/>
            <w:color w:val="auto"/>
            <w:sz w:val="24"/>
            <w:szCs w:val="24"/>
          </w:rPr>
          <w:t>show</w:t>
        </w:r>
      </w:hyperlink>
      <w:r w:rsidRPr="003A425A">
        <w:rPr>
          <w:rFonts w:ascii="Times New Roman" w:hAnsi="Times New Roman"/>
          <w:sz w:val="24"/>
          <w:szCs w:val="24"/>
        </w:rPr>
        <w:t>().</w:t>
      </w:r>
      <w:r w:rsidR="0092236F" w:rsidRPr="003A425A">
        <w:rPr>
          <w:rFonts w:ascii="Times New Roman" w:hAnsi="Times New Roman"/>
          <w:sz w:val="24"/>
          <w:szCs w:val="24"/>
        </w:rPr>
        <w:t xml:space="preserve"> </w:t>
      </w:r>
      <w:r w:rsidRPr="003A425A">
        <w:rPr>
          <w:rFonts w:ascii="Times New Roman" w:hAnsi="Times New Roman"/>
          <w:i/>
          <w:sz w:val="24"/>
          <w:szCs w:val="24"/>
        </w:rPr>
        <w:t>Далее представлены некоторые замечания касательно использования меню на некоторых платформах.</w:t>
      </w:r>
    </w:p>
    <w:p w:rsidR="0092236F" w:rsidRPr="003A425A" w:rsidRDefault="0092236F" w:rsidP="0092236F">
      <w:pPr>
        <w:pStyle w:val="4"/>
      </w:pPr>
      <w:bookmarkStart w:id="656" w:name="_Toc382058763"/>
      <w:r w:rsidRPr="003A425A">
        <w:rPr>
          <w:rFonts w:ascii="Times New Roman" w:hAnsi="Times New Roman"/>
          <w:color w:val="auto"/>
          <w:sz w:val="24"/>
          <w:szCs w:val="24"/>
        </w:rPr>
        <w:t>QSizeGrip</w:t>
      </w:r>
      <w:bookmarkEnd w:id="656"/>
    </w:p>
    <w:p w:rsidR="005A6BBD" w:rsidRPr="003A425A" w:rsidRDefault="00953454" w:rsidP="00BC266F">
      <w:pPr>
        <w:jc w:val="both"/>
        <w:rPr>
          <w:rFonts w:ascii="Times New Roman" w:hAnsi="Times New Roman"/>
          <w:sz w:val="24"/>
          <w:szCs w:val="24"/>
        </w:rPr>
      </w:pPr>
      <w:hyperlink r:id="rId1422" w:anchor="details" w:history="1">
        <w:r w:rsidR="005A6BBD" w:rsidRPr="003A425A">
          <w:rPr>
            <w:rStyle w:val="a3"/>
            <w:rFonts w:ascii="Times New Roman" w:hAnsi="Times New Roman"/>
            <w:sz w:val="24"/>
            <w:szCs w:val="24"/>
          </w:rPr>
          <w:t>http://qt-project.org/doc/qt-5.1/qtwidgets/qsizegrip.html#details</w:t>
        </w:r>
      </w:hyperlink>
    </w:p>
    <w:p w:rsidR="002C2136" w:rsidRPr="003A425A" w:rsidRDefault="005A6BBD" w:rsidP="00BC266F">
      <w:pPr>
        <w:jc w:val="both"/>
        <w:rPr>
          <w:rFonts w:ascii="Times New Roman" w:hAnsi="Times New Roman"/>
          <w:i/>
          <w:sz w:val="24"/>
          <w:szCs w:val="24"/>
        </w:rPr>
      </w:pPr>
      <w:r w:rsidRPr="003A425A">
        <w:rPr>
          <w:rFonts w:ascii="Times New Roman" w:hAnsi="Times New Roman"/>
          <w:sz w:val="24"/>
          <w:szCs w:val="24"/>
        </w:rPr>
        <w:t xml:space="preserve">QSizeGrip класс обеспечивает изменение размера для окон верхнего уровня. </w:t>
      </w:r>
      <w:r w:rsidRPr="003A425A">
        <w:rPr>
          <w:rFonts w:ascii="Times New Roman" w:hAnsi="Times New Roman"/>
          <w:i/>
          <w:sz w:val="24"/>
          <w:szCs w:val="24"/>
        </w:rPr>
        <w:t xml:space="preserve">Есть некоторые нюансы использования данного средства на </w:t>
      </w:r>
      <w:r w:rsidRPr="003A425A">
        <w:rPr>
          <w:rFonts w:ascii="Times New Roman" w:hAnsi="Times New Roman"/>
          <w:i/>
          <w:sz w:val="24"/>
          <w:szCs w:val="24"/>
          <w:lang w:val="en-US"/>
        </w:rPr>
        <w:t>X</w:t>
      </w:r>
      <w:r w:rsidRPr="003A425A">
        <w:rPr>
          <w:rFonts w:ascii="Times New Roman" w:hAnsi="Times New Roman"/>
          <w:i/>
          <w:sz w:val="24"/>
          <w:szCs w:val="24"/>
        </w:rPr>
        <w:t>11.</w:t>
      </w:r>
      <w:r w:rsidR="0092236F" w:rsidRPr="003A425A">
        <w:rPr>
          <w:rFonts w:ascii="Times New Roman" w:hAnsi="Times New Roman"/>
          <w:i/>
          <w:sz w:val="24"/>
          <w:szCs w:val="24"/>
        </w:rPr>
        <w:t xml:space="preserve"> </w:t>
      </w:r>
      <w:r w:rsidRPr="003A425A">
        <w:rPr>
          <w:rFonts w:ascii="Times New Roman" w:hAnsi="Times New Roman"/>
          <w:sz w:val="24"/>
          <w:szCs w:val="24"/>
        </w:rPr>
        <w:t>Далее рассказывается, как использовать данный класс.</w:t>
      </w:r>
      <w:r w:rsidR="0092236F" w:rsidRPr="003A425A">
        <w:rPr>
          <w:rFonts w:ascii="Times New Roman" w:hAnsi="Times New Roman"/>
          <w:sz w:val="24"/>
          <w:szCs w:val="24"/>
        </w:rPr>
        <w:t xml:space="preserve"> </w:t>
      </w:r>
      <w:r w:rsidR="002C2136" w:rsidRPr="003A425A">
        <w:rPr>
          <w:rFonts w:ascii="Times New Roman" w:hAnsi="Times New Roman"/>
          <w:i/>
          <w:sz w:val="24"/>
          <w:szCs w:val="24"/>
        </w:rPr>
        <w:t xml:space="preserve">Его также следует изучить экспериментально, так как он может быть очень полезен. </w:t>
      </w:r>
    </w:p>
    <w:p w:rsidR="00550A66" w:rsidRPr="003A425A" w:rsidRDefault="00550A66" w:rsidP="00550A66">
      <w:pPr>
        <w:pStyle w:val="4"/>
      </w:pPr>
      <w:bookmarkStart w:id="657" w:name="_Toc382058764"/>
      <w:r w:rsidRPr="003A425A">
        <w:rPr>
          <w:rFonts w:ascii="Times New Roman" w:hAnsi="Times New Roman"/>
          <w:color w:val="auto"/>
          <w:sz w:val="24"/>
          <w:szCs w:val="24"/>
        </w:rPr>
        <w:t>QStatusBa</w:t>
      </w:r>
      <w:r w:rsidRPr="003A425A">
        <w:rPr>
          <w:rFonts w:ascii="Times New Roman" w:hAnsi="Times New Roman"/>
          <w:color w:val="auto"/>
          <w:sz w:val="24"/>
          <w:szCs w:val="24"/>
          <w:lang w:val="en-US"/>
        </w:rPr>
        <w:t>r</w:t>
      </w:r>
      <w:bookmarkEnd w:id="657"/>
    </w:p>
    <w:p w:rsidR="005A6BBD" w:rsidRPr="003A425A" w:rsidRDefault="00953454" w:rsidP="00BC266F">
      <w:pPr>
        <w:jc w:val="both"/>
        <w:rPr>
          <w:rFonts w:ascii="Times New Roman" w:hAnsi="Times New Roman"/>
          <w:sz w:val="24"/>
          <w:szCs w:val="24"/>
        </w:rPr>
      </w:pPr>
      <w:hyperlink r:id="rId1423" w:anchor="details" w:history="1">
        <w:r w:rsidR="005A6BBD" w:rsidRPr="003A425A">
          <w:rPr>
            <w:rStyle w:val="a3"/>
            <w:rFonts w:ascii="Times New Roman" w:hAnsi="Times New Roman"/>
            <w:sz w:val="24"/>
            <w:szCs w:val="24"/>
          </w:rPr>
          <w:t>http://qt-project.org/doc/qt-5.1/qtwidgets/qstatusbar.html#details</w:t>
        </w:r>
      </w:hyperlink>
    </w:p>
    <w:p w:rsidR="005A6BBD" w:rsidRPr="003A425A" w:rsidRDefault="00550A66" w:rsidP="00BC266F">
      <w:pPr>
        <w:jc w:val="both"/>
        <w:rPr>
          <w:rFonts w:ascii="Times New Roman" w:hAnsi="Times New Roman"/>
          <w:sz w:val="24"/>
          <w:szCs w:val="24"/>
        </w:rPr>
      </w:pPr>
      <w:r w:rsidRPr="003A425A">
        <w:rPr>
          <w:rFonts w:ascii="Times New Roman" w:hAnsi="Times New Roman"/>
          <w:sz w:val="24"/>
          <w:szCs w:val="24"/>
        </w:rPr>
        <w:t xml:space="preserve">класс QStatusBar </w:t>
      </w:r>
      <w:r w:rsidR="005A6BBD" w:rsidRPr="003A425A">
        <w:rPr>
          <w:rFonts w:ascii="Times New Roman" w:hAnsi="Times New Roman"/>
          <w:sz w:val="24"/>
          <w:szCs w:val="24"/>
        </w:rPr>
        <w:t xml:space="preserve">обеспечивает горизонтальную строку, доступную для представления информации о статусе. Каждый индикатор статуса может подпадать в одну из трёх категорий: </w:t>
      </w:r>
    </w:p>
    <w:p w:rsidR="005A6BBD" w:rsidRPr="003A425A" w:rsidRDefault="005A6BBD" w:rsidP="004D4FF9">
      <w:pPr>
        <w:pStyle w:val="a8"/>
        <w:numPr>
          <w:ilvl w:val="0"/>
          <w:numId w:val="21"/>
        </w:numPr>
        <w:jc w:val="both"/>
        <w:rPr>
          <w:rFonts w:ascii="Times New Roman" w:hAnsi="Times New Roman"/>
          <w:sz w:val="24"/>
          <w:szCs w:val="24"/>
        </w:rPr>
      </w:pPr>
      <w:r w:rsidRPr="003A425A">
        <w:rPr>
          <w:rFonts w:ascii="Times New Roman" w:hAnsi="Times New Roman"/>
          <w:sz w:val="24"/>
          <w:szCs w:val="24"/>
        </w:rPr>
        <w:t>Временный – явно заполняет большинство строк состояния. Используется для объяснения подсказок или вводов меню.</w:t>
      </w:r>
    </w:p>
    <w:p w:rsidR="005A6BBD" w:rsidRPr="003A425A" w:rsidRDefault="005A6BBD" w:rsidP="004D4FF9">
      <w:pPr>
        <w:pStyle w:val="a8"/>
        <w:numPr>
          <w:ilvl w:val="0"/>
          <w:numId w:val="21"/>
        </w:numPr>
        <w:jc w:val="both"/>
        <w:rPr>
          <w:rFonts w:ascii="Times New Roman" w:hAnsi="Times New Roman"/>
          <w:sz w:val="24"/>
          <w:szCs w:val="24"/>
        </w:rPr>
      </w:pPr>
      <w:r w:rsidRPr="003A425A">
        <w:rPr>
          <w:rFonts w:ascii="Times New Roman" w:hAnsi="Times New Roman"/>
          <w:sz w:val="24"/>
          <w:szCs w:val="24"/>
        </w:rPr>
        <w:t>Нормальный – заполняет часть строки состояния и может быть спрятан временными индикаторами статуса.</w:t>
      </w:r>
    </w:p>
    <w:p w:rsidR="005A6BBD" w:rsidRPr="003A425A" w:rsidRDefault="005A6BBD" w:rsidP="004D4FF9">
      <w:pPr>
        <w:pStyle w:val="a8"/>
        <w:numPr>
          <w:ilvl w:val="0"/>
          <w:numId w:val="21"/>
        </w:numPr>
        <w:jc w:val="both"/>
        <w:rPr>
          <w:rFonts w:ascii="Times New Roman" w:hAnsi="Times New Roman"/>
          <w:sz w:val="24"/>
          <w:szCs w:val="24"/>
        </w:rPr>
      </w:pPr>
      <w:r w:rsidRPr="003A425A">
        <w:rPr>
          <w:rFonts w:ascii="Times New Roman" w:hAnsi="Times New Roman"/>
          <w:sz w:val="24"/>
          <w:szCs w:val="24"/>
        </w:rPr>
        <w:t>Постоянный – никогда не прячется. Используется для указания на важную моду.</w:t>
      </w:r>
    </w:p>
    <w:p w:rsidR="005A6BBD" w:rsidRPr="003A425A" w:rsidRDefault="005A6BBD" w:rsidP="00CB71DE">
      <w:pPr>
        <w:jc w:val="both"/>
        <w:rPr>
          <w:rFonts w:ascii="Times New Roman" w:hAnsi="Times New Roman"/>
          <w:i/>
          <w:sz w:val="24"/>
          <w:szCs w:val="24"/>
        </w:rPr>
      </w:pPr>
      <w:r w:rsidRPr="003A425A">
        <w:rPr>
          <w:rFonts w:ascii="Times New Roman" w:hAnsi="Times New Roman"/>
          <w:sz w:val="24"/>
          <w:szCs w:val="24"/>
        </w:rPr>
        <w:t>Данный класс позволяет вам отображать все три данных типа индикаторов.</w:t>
      </w:r>
      <w:r w:rsidR="00550A66" w:rsidRPr="003A425A">
        <w:rPr>
          <w:rFonts w:ascii="Times New Roman" w:hAnsi="Times New Roman"/>
          <w:sz w:val="24"/>
          <w:szCs w:val="24"/>
        </w:rPr>
        <w:t xml:space="preserve"> </w:t>
      </w:r>
      <w:r w:rsidRPr="003A425A">
        <w:rPr>
          <w:rFonts w:ascii="Times New Roman" w:hAnsi="Times New Roman"/>
          <w:i/>
          <w:sz w:val="24"/>
          <w:szCs w:val="24"/>
        </w:rPr>
        <w:t xml:space="preserve">Далее довольно хорошо описаны основные </w:t>
      </w:r>
      <w:r w:rsidR="00BE64FE" w:rsidRPr="003A425A">
        <w:rPr>
          <w:rFonts w:ascii="Times New Roman" w:hAnsi="Times New Roman"/>
          <w:i/>
          <w:sz w:val="24"/>
          <w:szCs w:val="24"/>
        </w:rPr>
        <w:t>аспект</w:t>
      </w:r>
      <w:r w:rsidRPr="003A425A">
        <w:rPr>
          <w:rFonts w:ascii="Times New Roman" w:hAnsi="Times New Roman"/>
          <w:i/>
          <w:sz w:val="24"/>
          <w:szCs w:val="24"/>
        </w:rPr>
        <w:t xml:space="preserve">ы использования данного класса. </w:t>
      </w:r>
    </w:p>
    <w:p w:rsidR="00550A66" w:rsidRPr="003A425A" w:rsidRDefault="00550A66" w:rsidP="00550A66">
      <w:pPr>
        <w:pStyle w:val="4"/>
      </w:pPr>
      <w:bookmarkStart w:id="658" w:name="_Toc382058765"/>
      <w:r w:rsidRPr="003A425A">
        <w:rPr>
          <w:rFonts w:ascii="Times New Roman" w:hAnsi="Times New Roman"/>
          <w:color w:val="auto"/>
          <w:sz w:val="24"/>
          <w:szCs w:val="24"/>
        </w:rPr>
        <w:t>QToolBar</w:t>
      </w:r>
      <w:bookmarkEnd w:id="658"/>
    </w:p>
    <w:p w:rsidR="005A6BBD" w:rsidRPr="003A425A" w:rsidRDefault="00953454" w:rsidP="0052156B">
      <w:pPr>
        <w:jc w:val="both"/>
        <w:rPr>
          <w:rFonts w:ascii="Times New Roman" w:hAnsi="Times New Roman"/>
          <w:sz w:val="24"/>
          <w:szCs w:val="24"/>
        </w:rPr>
      </w:pPr>
      <w:hyperlink r:id="rId1424" w:anchor="details" w:history="1">
        <w:r w:rsidR="005A6BBD" w:rsidRPr="003A425A">
          <w:rPr>
            <w:rStyle w:val="a3"/>
            <w:rFonts w:ascii="Times New Roman" w:hAnsi="Times New Roman"/>
            <w:sz w:val="24"/>
            <w:szCs w:val="24"/>
          </w:rPr>
          <w:t>http://qt-project.org/doc/qt-5.1/qtwidgets/qtoolbar.html#details</w:t>
        </w:r>
      </w:hyperlink>
    </w:p>
    <w:p w:rsidR="005A6BBD" w:rsidRPr="003A425A" w:rsidRDefault="005A6BBD" w:rsidP="0052156B">
      <w:pPr>
        <w:jc w:val="both"/>
        <w:rPr>
          <w:rFonts w:ascii="Times New Roman" w:hAnsi="Times New Roman"/>
          <w:i/>
          <w:sz w:val="24"/>
          <w:szCs w:val="24"/>
        </w:rPr>
      </w:pPr>
      <w:r w:rsidRPr="003A425A">
        <w:rPr>
          <w:rFonts w:ascii="Times New Roman" w:hAnsi="Times New Roman"/>
          <w:sz w:val="24"/>
          <w:szCs w:val="24"/>
        </w:rPr>
        <w:lastRenderedPageBreak/>
        <w:t>класс QToolBar обеспечивает передвигаемую панель, которая содержит набор элементов управления.</w:t>
      </w:r>
    </w:p>
    <w:p w:rsidR="006C02E0" w:rsidRPr="003A425A" w:rsidRDefault="006C02E0" w:rsidP="006C02E0">
      <w:pPr>
        <w:pStyle w:val="2"/>
        <w:rPr>
          <w:rFonts w:ascii="Times New Roman" w:hAnsi="Times New Roman"/>
          <w:b w:val="0"/>
          <w:sz w:val="24"/>
          <w:szCs w:val="24"/>
        </w:rPr>
      </w:pPr>
      <w:bookmarkStart w:id="659" w:name="_Toc382058766"/>
      <w:r w:rsidRPr="003A425A">
        <w:rPr>
          <w:rFonts w:ascii="Times New Roman" w:hAnsi="Times New Roman"/>
          <w:b w:val="0"/>
          <w:sz w:val="24"/>
          <w:szCs w:val="24"/>
        </w:rPr>
        <w:t>ДИАЛОГОВЫЕ ОКНА</w:t>
      </w:r>
      <w:bookmarkEnd w:id="659"/>
    </w:p>
    <w:p w:rsidR="005A6BBD" w:rsidRPr="003A425A" w:rsidRDefault="00953454" w:rsidP="0052156B">
      <w:pPr>
        <w:jc w:val="both"/>
        <w:rPr>
          <w:rFonts w:ascii="Times New Roman" w:hAnsi="Times New Roman"/>
          <w:i/>
          <w:sz w:val="24"/>
          <w:szCs w:val="24"/>
        </w:rPr>
      </w:pPr>
      <w:hyperlink r:id="rId1425" w:history="1">
        <w:r w:rsidR="005A6BBD" w:rsidRPr="003A425A">
          <w:rPr>
            <w:rStyle w:val="a3"/>
            <w:rFonts w:ascii="Times New Roman" w:hAnsi="Times New Roman"/>
            <w:i/>
            <w:sz w:val="24"/>
            <w:szCs w:val="24"/>
          </w:rPr>
          <w:t>http://qt-project.org/doc/qt-5.1/qtwidgets/dialogs.html</w:t>
        </w:r>
      </w:hyperlink>
    </w:p>
    <w:p w:rsidR="005A6BBD" w:rsidRPr="003A425A" w:rsidRDefault="005A6BBD" w:rsidP="006C02E0">
      <w:pPr>
        <w:jc w:val="both"/>
        <w:rPr>
          <w:rFonts w:ascii="Times New Roman" w:hAnsi="Times New Roman"/>
          <w:i/>
          <w:sz w:val="24"/>
          <w:szCs w:val="24"/>
        </w:rPr>
      </w:pPr>
      <w:r w:rsidRPr="003A425A">
        <w:rPr>
          <w:rFonts w:ascii="Times New Roman" w:hAnsi="Times New Roman"/>
          <w:sz w:val="24"/>
          <w:szCs w:val="24"/>
        </w:rPr>
        <w:t xml:space="preserve">диалоги могут быть модальными, когда от пользователя требуется обеспечить необходимую информацию перед тем, как работа в </w:t>
      </w:r>
      <w:r w:rsidR="00783BFB" w:rsidRPr="003A425A">
        <w:rPr>
          <w:rFonts w:ascii="Times New Roman" w:hAnsi="Times New Roman"/>
          <w:sz w:val="24"/>
          <w:szCs w:val="24"/>
        </w:rPr>
        <w:t>Глав</w:t>
      </w:r>
      <w:r w:rsidRPr="003A425A">
        <w:rPr>
          <w:rFonts w:ascii="Times New Roman" w:hAnsi="Times New Roman"/>
          <w:sz w:val="24"/>
          <w:szCs w:val="24"/>
        </w:rPr>
        <w:t>ном окне может быть продолжена, или немодальным</w:t>
      </w:r>
      <w:r w:rsidR="00F01CCD" w:rsidRPr="003A425A">
        <w:rPr>
          <w:rFonts w:ascii="Times New Roman" w:hAnsi="Times New Roman"/>
          <w:sz w:val="24"/>
          <w:szCs w:val="24"/>
        </w:rPr>
        <w:t>и</w:t>
      </w:r>
      <w:r w:rsidRPr="003A425A">
        <w:rPr>
          <w:rFonts w:ascii="Times New Roman" w:hAnsi="Times New Roman"/>
          <w:sz w:val="24"/>
          <w:szCs w:val="24"/>
        </w:rPr>
        <w:t>. Немодальные диалоги не мешают пользователю взаимодействовать с любым другим окном в приложении.</w:t>
      </w:r>
      <w:r w:rsidR="006C02E0" w:rsidRPr="003A425A">
        <w:rPr>
          <w:rFonts w:ascii="Times New Roman" w:hAnsi="Times New Roman"/>
          <w:sz w:val="24"/>
          <w:szCs w:val="24"/>
        </w:rPr>
        <w:t xml:space="preserve"> </w:t>
      </w:r>
      <w:r w:rsidRPr="003A425A">
        <w:rPr>
          <w:rFonts w:ascii="Times New Roman" w:hAnsi="Times New Roman"/>
          <w:i/>
          <w:sz w:val="24"/>
          <w:szCs w:val="24"/>
        </w:rPr>
        <w:t xml:space="preserve">Далее предоставляется список готовых диалогов </w:t>
      </w:r>
      <w:r w:rsidR="00B00C9F" w:rsidRPr="003A425A">
        <w:rPr>
          <w:rFonts w:ascii="Times New Roman" w:hAnsi="Times New Roman"/>
          <w:i/>
          <w:sz w:val="24"/>
          <w:szCs w:val="24"/>
        </w:rPr>
        <w:t>qt</w:t>
      </w:r>
      <w:r w:rsidRPr="003A425A">
        <w:rPr>
          <w:rFonts w:ascii="Times New Roman" w:hAnsi="Times New Roman"/>
          <w:i/>
          <w:sz w:val="24"/>
          <w:szCs w:val="24"/>
        </w:rPr>
        <w:t>.</w:t>
      </w:r>
      <w:r w:rsidR="006C02E0" w:rsidRPr="003A425A">
        <w:rPr>
          <w:rFonts w:ascii="Times New Roman" w:hAnsi="Times New Roman"/>
          <w:i/>
          <w:sz w:val="24"/>
          <w:szCs w:val="24"/>
        </w:rPr>
        <w:t xml:space="preserve"> </w:t>
      </w:r>
      <w:r w:rsidRPr="003A425A">
        <w:rPr>
          <w:rFonts w:ascii="Times New Roman" w:hAnsi="Times New Roman"/>
          <w:sz w:val="24"/>
          <w:szCs w:val="24"/>
        </w:rPr>
        <w:t xml:space="preserve">Частные диалоги могут быть легко созданы при помощи собирания обычных виджетов в </w:t>
      </w:r>
      <w:hyperlink r:id="rId1426" w:history="1">
        <w:r w:rsidRPr="003A425A">
          <w:rPr>
            <w:rStyle w:val="a3"/>
            <w:rFonts w:ascii="Times New Roman" w:hAnsi="Times New Roman"/>
            <w:color w:val="auto"/>
            <w:sz w:val="24"/>
            <w:szCs w:val="24"/>
          </w:rPr>
          <w:t>QDialog</w:t>
        </w:r>
      </w:hyperlink>
      <w:r w:rsidRPr="003A425A">
        <w:rPr>
          <w:rFonts w:ascii="Times New Roman" w:hAnsi="Times New Roman"/>
          <w:sz w:val="24"/>
          <w:szCs w:val="24"/>
        </w:rPr>
        <w:t xml:space="preserve">. Эти классы специфически разработаны для построения частных диалогов: </w:t>
      </w:r>
      <w:r w:rsidRPr="003A425A">
        <w:rPr>
          <w:rFonts w:ascii="Times New Roman" w:hAnsi="Times New Roman"/>
          <w:i/>
          <w:sz w:val="24"/>
          <w:szCs w:val="24"/>
        </w:rPr>
        <w:t>далее они приводятся в отдельной таблице.</w:t>
      </w:r>
      <w:r w:rsidR="006C02E0" w:rsidRPr="003A425A">
        <w:rPr>
          <w:rFonts w:ascii="Times New Roman" w:hAnsi="Times New Roman"/>
          <w:i/>
          <w:sz w:val="24"/>
          <w:szCs w:val="24"/>
        </w:rPr>
        <w:t xml:space="preserve"> </w:t>
      </w:r>
      <w:r w:rsidRPr="003A425A">
        <w:rPr>
          <w:rFonts w:ascii="Times New Roman" w:hAnsi="Times New Roman"/>
          <w:i/>
          <w:sz w:val="24"/>
          <w:szCs w:val="24"/>
        </w:rPr>
        <w:t>Рассмотрим все приведённые в данной части классы.</w:t>
      </w:r>
    </w:p>
    <w:p w:rsidR="006C02E0" w:rsidRPr="003A425A" w:rsidRDefault="006C02E0" w:rsidP="006C02E0">
      <w:pPr>
        <w:pStyle w:val="4"/>
      </w:pPr>
      <w:bookmarkStart w:id="660" w:name="_Toc382058767"/>
      <w:r w:rsidRPr="003A425A">
        <w:rPr>
          <w:rFonts w:ascii="Times New Roman" w:hAnsi="Times New Roman"/>
          <w:color w:val="auto"/>
          <w:sz w:val="24"/>
          <w:szCs w:val="24"/>
        </w:rPr>
        <w:t>QColorDialog</w:t>
      </w:r>
      <w:bookmarkEnd w:id="660"/>
    </w:p>
    <w:p w:rsidR="005A6BBD" w:rsidRPr="003A425A" w:rsidRDefault="00953454" w:rsidP="002B1DD4">
      <w:pPr>
        <w:tabs>
          <w:tab w:val="left" w:pos="8931"/>
        </w:tabs>
        <w:jc w:val="both"/>
        <w:rPr>
          <w:rFonts w:ascii="Times New Roman" w:hAnsi="Times New Roman"/>
          <w:sz w:val="24"/>
          <w:szCs w:val="24"/>
        </w:rPr>
      </w:pPr>
      <w:hyperlink r:id="rId1427" w:anchor="details" w:history="1">
        <w:r w:rsidR="005A6BBD" w:rsidRPr="003A425A">
          <w:rPr>
            <w:rStyle w:val="a3"/>
            <w:rFonts w:ascii="Times New Roman" w:hAnsi="Times New Roman"/>
            <w:sz w:val="24"/>
            <w:szCs w:val="24"/>
          </w:rPr>
          <w:t>http://qt-project.org/doc/qt-5.1/qtwidgets/qcolordialog.html#details</w:t>
        </w:r>
      </w:hyperlink>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t xml:space="preserve">класс QColorDialog обеспечивает виджет диалог для задания цветов. </w:t>
      </w:r>
      <w:r w:rsidRPr="003A425A">
        <w:rPr>
          <w:rFonts w:ascii="Times New Roman" w:hAnsi="Times New Roman"/>
          <w:i/>
          <w:sz w:val="24"/>
          <w:szCs w:val="24"/>
        </w:rPr>
        <w:t>Далее приводится описание данного класса.</w:t>
      </w:r>
    </w:p>
    <w:p w:rsidR="006C02E0" w:rsidRPr="003A425A" w:rsidRDefault="006C02E0" w:rsidP="006C02E0">
      <w:pPr>
        <w:pStyle w:val="4"/>
      </w:pPr>
      <w:bookmarkStart w:id="661" w:name="_Toc382058768"/>
      <w:r w:rsidRPr="003A425A">
        <w:rPr>
          <w:rFonts w:ascii="Times New Roman" w:hAnsi="Times New Roman"/>
          <w:color w:val="auto"/>
          <w:sz w:val="24"/>
          <w:szCs w:val="24"/>
        </w:rPr>
        <w:t>QFileDialog</w:t>
      </w:r>
      <w:bookmarkEnd w:id="661"/>
    </w:p>
    <w:p w:rsidR="005A6BBD" w:rsidRPr="003A425A" w:rsidRDefault="00953454" w:rsidP="002B1DD4">
      <w:pPr>
        <w:tabs>
          <w:tab w:val="left" w:pos="8931"/>
        </w:tabs>
        <w:jc w:val="both"/>
        <w:rPr>
          <w:rFonts w:ascii="Times New Roman" w:hAnsi="Times New Roman"/>
          <w:sz w:val="24"/>
          <w:szCs w:val="24"/>
        </w:rPr>
      </w:pPr>
      <w:hyperlink r:id="rId1428" w:anchor="details" w:history="1">
        <w:r w:rsidR="005A6BBD" w:rsidRPr="003A425A">
          <w:rPr>
            <w:rStyle w:val="a3"/>
            <w:rFonts w:ascii="Times New Roman" w:hAnsi="Times New Roman"/>
            <w:sz w:val="24"/>
            <w:szCs w:val="24"/>
          </w:rPr>
          <w:t>http://qt-project.org/doc/qt-5.1/qtwidgets/qfiledialog.html#details</w:t>
        </w:r>
      </w:hyperlink>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t xml:space="preserve">класс QFileDialog обеспечивает диалог, который позволяет пользователям выбирать файлы или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и. </w:t>
      </w:r>
      <w:r w:rsidRPr="003A425A">
        <w:rPr>
          <w:rFonts w:ascii="Times New Roman" w:hAnsi="Times New Roman"/>
          <w:i/>
          <w:sz w:val="24"/>
          <w:szCs w:val="24"/>
        </w:rPr>
        <w:t>Показан хороший способ использования данных диалогов.</w:t>
      </w:r>
      <w:r w:rsidR="006C02E0" w:rsidRPr="003A425A">
        <w:rPr>
          <w:rFonts w:ascii="Times New Roman" w:hAnsi="Times New Roman"/>
          <w:i/>
          <w:sz w:val="24"/>
          <w:szCs w:val="24"/>
        </w:rPr>
        <w:t xml:space="preserve"> </w:t>
      </w:r>
      <w:r w:rsidRPr="003A425A">
        <w:rPr>
          <w:rFonts w:ascii="Times New Roman" w:hAnsi="Times New Roman"/>
          <w:i/>
          <w:sz w:val="24"/>
          <w:szCs w:val="24"/>
        </w:rPr>
        <w:t>Также показано, как создавать множественные фильтры.</w:t>
      </w:r>
      <w:r w:rsidR="006C02E0" w:rsidRPr="003A425A">
        <w:rPr>
          <w:rFonts w:ascii="Times New Roman" w:hAnsi="Times New Roman"/>
          <w:i/>
          <w:sz w:val="24"/>
          <w:szCs w:val="24"/>
        </w:rPr>
        <w:t xml:space="preserve"> </w:t>
      </w:r>
      <w:r w:rsidRPr="003A425A">
        <w:rPr>
          <w:rFonts w:ascii="Times New Roman" w:hAnsi="Times New Roman"/>
          <w:i/>
          <w:sz w:val="24"/>
          <w:szCs w:val="24"/>
        </w:rPr>
        <w:t>Данный класс понятен. Если понадобится, то я его изучу.</w:t>
      </w:r>
    </w:p>
    <w:p w:rsidR="006C02E0" w:rsidRPr="003A425A" w:rsidRDefault="006C02E0" w:rsidP="006C02E0">
      <w:pPr>
        <w:pStyle w:val="4"/>
      </w:pPr>
      <w:bookmarkStart w:id="662" w:name="_Toc382058769"/>
      <w:r w:rsidRPr="003A425A">
        <w:rPr>
          <w:rFonts w:ascii="Times New Roman" w:hAnsi="Times New Roman"/>
          <w:color w:val="auto"/>
          <w:sz w:val="24"/>
          <w:szCs w:val="24"/>
        </w:rPr>
        <w:t>QFontDialog</w:t>
      </w:r>
      <w:bookmarkEnd w:id="662"/>
    </w:p>
    <w:p w:rsidR="005A6BBD" w:rsidRPr="003A425A" w:rsidRDefault="00953454" w:rsidP="002B1DD4">
      <w:pPr>
        <w:tabs>
          <w:tab w:val="left" w:pos="8931"/>
        </w:tabs>
        <w:jc w:val="both"/>
        <w:rPr>
          <w:rFonts w:ascii="Times New Roman" w:hAnsi="Times New Roman"/>
          <w:sz w:val="24"/>
          <w:szCs w:val="24"/>
        </w:rPr>
      </w:pPr>
      <w:hyperlink r:id="rId1429" w:anchor="details" w:history="1">
        <w:r w:rsidR="005A6BBD" w:rsidRPr="003A425A">
          <w:rPr>
            <w:rStyle w:val="a3"/>
            <w:rFonts w:ascii="Times New Roman" w:hAnsi="Times New Roman"/>
            <w:sz w:val="24"/>
            <w:szCs w:val="24"/>
          </w:rPr>
          <w:t>http://qt-project.org/doc/qt-5.1/qtwidgets/qfontdialog.html#details</w:t>
        </w:r>
      </w:hyperlink>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t xml:space="preserve">QFontDialog класс обеспечивает диалог для выбора шрифта. </w:t>
      </w:r>
      <w:r w:rsidRPr="003A425A">
        <w:rPr>
          <w:rFonts w:ascii="Times New Roman" w:hAnsi="Times New Roman"/>
          <w:i/>
          <w:sz w:val="24"/>
          <w:szCs w:val="24"/>
        </w:rPr>
        <w:t>Есть пояснение, есть иллюстрация и несколько примеров кода.</w:t>
      </w:r>
    </w:p>
    <w:p w:rsidR="006C02E0" w:rsidRPr="003A425A" w:rsidRDefault="006C02E0" w:rsidP="006C02E0">
      <w:pPr>
        <w:pStyle w:val="4"/>
      </w:pPr>
      <w:bookmarkStart w:id="663" w:name="_Toc382058770"/>
      <w:r w:rsidRPr="003A425A">
        <w:rPr>
          <w:rFonts w:ascii="Times New Roman" w:hAnsi="Times New Roman"/>
          <w:color w:val="auto"/>
          <w:sz w:val="24"/>
          <w:szCs w:val="24"/>
        </w:rPr>
        <w:t>QInputDialog</w:t>
      </w:r>
      <w:bookmarkEnd w:id="663"/>
    </w:p>
    <w:p w:rsidR="005A6BBD" w:rsidRPr="003A425A" w:rsidRDefault="00953454" w:rsidP="002B1DD4">
      <w:pPr>
        <w:tabs>
          <w:tab w:val="left" w:pos="8931"/>
        </w:tabs>
        <w:jc w:val="both"/>
        <w:rPr>
          <w:rFonts w:ascii="Times New Roman" w:hAnsi="Times New Roman"/>
          <w:sz w:val="24"/>
          <w:szCs w:val="24"/>
        </w:rPr>
      </w:pPr>
      <w:hyperlink r:id="rId1430" w:anchor="details" w:history="1">
        <w:r w:rsidR="005A6BBD" w:rsidRPr="003A425A">
          <w:rPr>
            <w:rStyle w:val="a3"/>
            <w:rFonts w:ascii="Times New Roman" w:hAnsi="Times New Roman"/>
            <w:sz w:val="24"/>
            <w:szCs w:val="24"/>
          </w:rPr>
          <w:t>http://qt-project.org/doc/qt-5.1/qtwidgets/qinputdialog.html#details</w:t>
        </w:r>
      </w:hyperlink>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t>QInputDialog класс обеспечивает простой удобный диалог для получения единственного значения от пользователя.</w:t>
      </w:r>
      <w:r w:rsidR="006C02E0" w:rsidRPr="003A425A">
        <w:rPr>
          <w:rFonts w:ascii="Times New Roman" w:hAnsi="Times New Roman"/>
          <w:sz w:val="24"/>
          <w:szCs w:val="24"/>
        </w:rPr>
        <w:t xml:space="preserve"> </w:t>
      </w:r>
      <w:r w:rsidRPr="003A425A">
        <w:rPr>
          <w:rFonts w:ascii="Times New Roman" w:hAnsi="Times New Roman"/>
          <w:i/>
          <w:sz w:val="24"/>
          <w:szCs w:val="24"/>
        </w:rPr>
        <w:t>Есть примеры кода и иллюстрации.</w:t>
      </w:r>
    </w:p>
    <w:p w:rsidR="005F22BF" w:rsidRPr="003A425A" w:rsidRDefault="005F22BF" w:rsidP="005F22BF">
      <w:pPr>
        <w:pStyle w:val="4"/>
      </w:pPr>
      <w:bookmarkStart w:id="664" w:name="_Toc382058771"/>
      <w:r w:rsidRPr="003A425A">
        <w:rPr>
          <w:rFonts w:ascii="Times New Roman" w:hAnsi="Times New Roman"/>
          <w:color w:val="auto"/>
          <w:sz w:val="24"/>
          <w:szCs w:val="24"/>
        </w:rPr>
        <w:t>QMessageBox</w:t>
      </w:r>
      <w:bookmarkEnd w:id="664"/>
    </w:p>
    <w:p w:rsidR="005A6BBD" w:rsidRPr="003A425A" w:rsidRDefault="00953454" w:rsidP="002B1DD4">
      <w:pPr>
        <w:tabs>
          <w:tab w:val="left" w:pos="8931"/>
        </w:tabs>
        <w:jc w:val="both"/>
        <w:rPr>
          <w:rFonts w:ascii="Times New Roman" w:hAnsi="Times New Roman"/>
          <w:sz w:val="24"/>
          <w:szCs w:val="24"/>
        </w:rPr>
      </w:pPr>
      <w:hyperlink r:id="rId1431" w:anchor="details" w:history="1">
        <w:r w:rsidR="005A6BBD" w:rsidRPr="003A425A">
          <w:rPr>
            <w:rStyle w:val="a3"/>
            <w:rFonts w:ascii="Times New Roman" w:hAnsi="Times New Roman"/>
            <w:sz w:val="24"/>
            <w:szCs w:val="24"/>
          </w:rPr>
          <w:t>http://qt-project.org/doc/qt-5.1/qtwidgets/qmessagebox.html#details</w:t>
        </w:r>
      </w:hyperlink>
    </w:p>
    <w:p w:rsidR="005A6BBD" w:rsidRPr="003A425A" w:rsidRDefault="005A6BBD" w:rsidP="002B1DD4">
      <w:pPr>
        <w:tabs>
          <w:tab w:val="left" w:pos="8931"/>
        </w:tabs>
        <w:jc w:val="both"/>
        <w:rPr>
          <w:rFonts w:ascii="Times New Roman" w:hAnsi="Times New Roman"/>
          <w:sz w:val="24"/>
          <w:szCs w:val="24"/>
        </w:rPr>
      </w:pPr>
      <w:r w:rsidRPr="003A425A">
        <w:rPr>
          <w:rFonts w:ascii="Times New Roman" w:hAnsi="Times New Roman"/>
          <w:sz w:val="24"/>
          <w:szCs w:val="24"/>
        </w:rPr>
        <w:t>QMessageBox класс обеспечивает модальный диалог для информирования пользователя или для запроса пользователя и получения ответа.</w:t>
      </w:r>
      <w:r w:rsidR="005F22BF" w:rsidRPr="003A425A">
        <w:rPr>
          <w:rFonts w:ascii="Times New Roman" w:hAnsi="Times New Roman"/>
          <w:sz w:val="24"/>
          <w:szCs w:val="24"/>
        </w:rPr>
        <w:t xml:space="preserve"> </w:t>
      </w:r>
      <w:r w:rsidRPr="003A425A">
        <w:rPr>
          <w:rFonts w:ascii="Times New Roman" w:hAnsi="Times New Roman"/>
          <w:i/>
          <w:sz w:val="24"/>
          <w:szCs w:val="24"/>
        </w:rPr>
        <w:t>Вот этот класс я изучу, так как он очень полезен для меня.</w:t>
      </w:r>
      <w:r w:rsidR="005F22BF" w:rsidRPr="003A425A">
        <w:rPr>
          <w:rFonts w:ascii="Times New Roman" w:hAnsi="Times New Roman"/>
          <w:i/>
          <w:sz w:val="24"/>
          <w:szCs w:val="24"/>
        </w:rPr>
        <w:t xml:space="preserve"> </w:t>
      </w:r>
      <w:r w:rsidRPr="003A425A">
        <w:rPr>
          <w:rFonts w:ascii="Times New Roman" w:hAnsi="Times New Roman"/>
          <w:sz w:val="24"/>
          <w:szCs w:val="24"/>
        </w:rPr>
        <w:t>Для использования данного класса предоставляются два вида программных интерфейс</w:t>
      </w:r>
      <w:r w:rsidR="005F22BF" w:rsidRPr="003A425A">
        <w:rPr>
          <w:rFonts w:ascii="Times New Roman" w:hAnsi="Times New Roman"/>
          <w:sz w:val="24"/>
          <w:szCs w:val="24"/>
        </w:rPr>
        <w:t>ов</w:t>
      </w:r>
      <w:r w:rsidRPr="003A425A">
        <w:rPr>
          <w:rFonts w:ascii="Times New Roman" w:hAnsi="Times New Roman"/>
          <w:sz w:val="24"/>
          <w:szCs w:val="24"/>
        </w:rPr>
        <w:t>: основанный на свойствах (рекомендуется) и статические функции.</w:t>
      </w:r>
      <w:r w:rsidR="005F22BF" w:rsidRPr="003A425A">
        <w:rPr>
          <w:rFonts w:ascii="Times New Roman" w:hAnsi="Times New Roman"/>
          <w:sz w:val="24"/>
          <w:szCs w:val="24"/>
        </w:rPr>
        <w:t xml:space="preserve"> </w:t>
      </w:r>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lastRenderedPageBreak/>
        <w:t xml:space="preserve">Для использования интерфейса, основанного на свойствах, создайте диалог, установите его свойства и вызовите функцию </w:t>
      </w:r>
      <w:hyperlink r:id="rId1432" w:anchor="exec" w:history="1">
        <w:r w:rsidRPr="003A425A">
          <w:rPr>
            <w:rStyle w:val="a3"/>
            <w:rFonts w:ascii="Times New Roman" w:hAnsi="Times New Roman"/>
            <w:color w:val="auto"/>
            <w:sz w:val="24"/>
            <w:szCs w:val="24"/>
          </w:rPr>
          <w:t>exec</w:t>
        </w:r>
      </w:hyperlink>
      <w:r w:rsidRPr="003A425A">
        <w:rPr>
          <w:rFonts w:ascii="Times New Roman" w:hAnsi="Times New Roman"/>
          <w:sz w:val="24"/>
          <w:szCs w:val="24"/>
        </w:rPr>
        <w:t xml:space="preserve">(), чтобы показать сообщение. Пользователя также можно спросить, что ему делать на счёт этого. Кнопки устанавливаются при помощи комбинирования значений из </w:t>
      </w:r>
      <w:hyperlink r:id="rId1433" w:anchor="StandardButton-enum" w:history="1">
        <w:r w:rsidRPr="003A425A">
          <w:rPr>
            <w:rStyle w:val="a3"/>
            <w:rFonts w:ascii="Times New Roman" w:hAnsi="Times New Roman"/>
            <w:color w:val="auto"/>
            <w:sz w:val="24"/>
            <w:szCs w:val="24"/>
          </w:rPr>
          <w:t>StandardButtons</w:t>
        </w:r>
      </w:hyperlink>
      <w:r w:rsidRPr="003A425A">
        <w:rPr>
          <w:rFonts w:ascii="Times New Roman" w:hAnsi="Times New Roman"/>
          <w:sz w:val="24"/>
          <w:szCs w:val="24"/>
        </w:rPr>
        <w:t xml:space="preserve"> с использованием оператора </w:t>
      </w:r>
      <w:r w:rsidR="007615BE" w:rsidRPr="003A425A">
        <w:rPr>
          <w:rFonts w:ascii="Times New Roman" w:hAnsi="Times New Roman"/>
          <w:sz w:val="24"/>
          <w:szCs w:val="24"/>
        </w:rPr>
        <w:t>ИЛИ</w:t>
      </w:r>
      <w:r w:rsidRPr="003A425A">
        <w:rPr>
          <w:rFonts w:ascii="Times New Roman" w:hAnsi="Times New Roman"/>
          <w:sz w:val="24"/>
          <w:szCs w:val="24"/>
        </w:rPr>
        <w:t xml:space="preserve">. Порядок отображения для кнопок является зависимым от платформы. Также можно установить кнопку о показе деталей касательно данного диалога. </w:t>
      </w:r>
      <w:r w:rsidRPr="003A425A">
        <w:rPr>
          <w:rFonts w:ascii="Times New Roman" w:hAnsi="Times New Roman"/>
          <w:i/>
          <w:sz w:val="24"/>
          <w:szCs w:val="24"/>
        </w:rPr>
        <w:t>Есть примеры кода использования данного диалога.</w:t>
      </w:r>
      <w:r w:rsidR="005F22BF" w:rsidRPr="003A425A">
        <w:rPr>
          <w:rFonts w:ascii="Times New Roman" w:hAnsi="Times New Roman"/>
          <w:i/>
          <w:sz w:val="24"/>
          <w:szCs w:val="24"/>
        </w:rPr>
        <w:t xml:space="preserve"> </w:t>
      </w:r>
      <w:r w:rsidRPr="003A425A">
        <w:rPr>
          <w:rFonts w:ascii="Times New Roman" w:hAnsi="Times New Roman"/>
          <w:sz w:val="24"/>
          <w:szCs w:val="24"/>
        </w:rPr>
        <w:t xml:space="preserve">Детальный текст всегда интерпретируется как простой текст. </w:t>
      </w:r>
      <w:r w:rsidR="00783BFB" w:rsidRPr="003A425A">
        <w:rPr>
          <w:rFonts w:ascii="Times New Roman" w:hAnsi="Times New Roman"/>
          <w:sz w:val="24"/>
          <w:szCs w:val="24"/>
        </w:rPr>
        <w:t>Глав</w:t>
      </w:r>
      <w:r w:rsidRPr="003A425A">
        <w:rPr>
          <w:rFonts w:ascii="Times New Roman" w:hAnsi="Times New Roman"/>
          <w:sz w:val="24"/>
          <w:szCs w:val="24"/>
        </w:rPr>
        <w:t xml:space="preserve">ный текст и информативный текст могут быть как простым текстом, так и форматированным. Данные строки интерпретируются </w:t>
      </w:r>
      <w:r w:rsidR="000151B1" w:rsidRPr="003A425A">
        <w:rPr>
          <w:rFonts w:ascii="Times New Roman" w:hAnsi="Times New Roman"/>
          <w:sz w:val="24"/>
          <w:szCs w:val="24"/>
        </w:rPr>
        <w:t>соглас</w:t>
      </w:r>
      <w:r w:rsidRPr="003A425A">
        <w:rPr>
          <w:rFonts w:ascii="Times New Roman" w:hAnsi="Times New Roman"/>
          <w:sz w:val="24"/>
          <w:szCs w:val="24"/>
        </w:rPr>
        <w:t xml:space="preserve">но с установками свойства </w:t>
      </w:r>
      <w:hyperlink r:id="rId1434" w:anchor="textFormat-prop" w:history="1">
        <w:r w:rsidRPr="003A425A">
          <w:rPr>
            <w:rStyle w:val="a3"/>
            <w:rFonts w:ascii="Times New Roman" w:hAnsi="Times New Roman"/>
            <w:color w:val="auto"/>
            <w:sz w:val="24"/>
            <w:szCs w:val="24"/>
          </w:rPr>
          <w:t>text format</w:t>
        </w:r>
      </w:hyperlink>
      <w:r w:rsidRPr="003A425A">
        <w:rPr>
          <w:rFonts w:ascii="Times New Roman" w:hAnsi="Times New Roman"/>
          <w:sz w:val="24"/>
          <w:szCs w:val="24"/>
        </w:rPr>
        <w:t xml:space="preserve">. </w:t>
      </w:r>
      <w:r w:rsidRPr="003A425A">
        <w:rPr>
          <w:rFonts w:ascii="Times New Roman" w:hAnsi="Times New Roman"/>
          <w:i/>
          <w:sz w:val="24"/>
          <w:szCs w:val="24"/>
        </w:rPr>
        <w:t>Есть также некоторый редкий случай, который стоит принимать во внимание.</w:t>
      </w:r>
      <w:r w:rsidR="005F22BF" w:rsidRPr="003A425A">
        <w:rPr>
          <w:rFonts w:ascii="Times New Roman" w:hAnsi="Times New Roman"/>
          <w:i/>
          <w:sz w:val="24"/>
          <w:szCs w:val="24"/>
        </w:rPr>
        <w:t xml:space="preserve"> </w:t>
      </w:r>
      <w:r w:rsidRPr="003A425A">
        <w:rPr>
          <w:rFonts w:ascii="Times New Roman" w:hAnsi="Times New Roman"/>
          <w:sz w:val="24"/>
          <w:szCs w:val="24"/>
        </w:rPr>
        <w:t>Также можно для сообщений выбрать четыре типа иконок.</w:t>
      </w:r>
      <w:r w:rsidR="005F22BF" w:rsidRPr="003A425A">
        <w:rPr>
          <w:rFonts w:ascii="Times New Roman" w:hAnsi="Times New Roman"/>
          <w:sz w:val="24"/>
          <w:szCs w:val="24"/>
        </w:rPr>
        <w:t xml:space="preserve"> </w:t>
      </w:r>
      <w:r w:rsidRPr="003A425A">
        <w:rPr>
          <w:rFonts w:ascii="Times New Roman" w:hAnsi="Times New Roman"/>
          <w:i/>
          <w:sz w:val="24"/>
          <w:szCs w:val="24"/>
        </w:rPr>
        <w:t>Показан пример использования статических функций.</w:t>
      </w:r>
      <w:r w:rsidR="005F22BF" w:rsidRPr="003A425A">
        <w:rPr>
          <w:rFonts w:ascii="Times New Roman" w:hAnsi="Times New Roman"/>
          <w:i/>
          <w:sz w:val="24"/>
          <w:szCs w:val="24"/>
        </w:rPr>
        <w:t xml:space="preserve"> </w:t>
      </w:r>
      <w:r w:rsidRPr="003A425A">
        <w:rPr>
          <w:rFonts w:ascii="Times New Roman" w:hAnsi="Times New Roman"/>
          <w:i/>
          <w:sz w:val="24"/>
          <w:szCs w:val="24"/>
        </w:rPr>
        <w:t>Можно создавать свои собственные кнопки. Показан пример кода.</w:t>
      </w:r>
    </w:p>
    <w:p w:rsidR="005A6BBD" w:rsidRPr="003A425A" w:rsidRDefault="005A6BBD" w:rsidP="002B1DD4">
      <w:pPr>
        <w:tabs>
          <w:tab w:val="left" w:pos="8931"/>
        </w:tabs>
        <w:jc w:val="both"/>
        <w:rPr>
          <w:rFonts w:ascii="Times New Roman" w:hAnsi="Times New Roman"/>
          <w:i/>
          <w:color w:val="FF0000"/>
          <w:sz w:val="24"/>
          <w:szCs w:val="24"/>
        </w:rPr>
      </w:pPr>
      <w:r w:rsidRPr="003A425A">
        <w:rPr>
          <w:rFonts w:ascii="Times New Roman" w:hAnsi="Times New Roman"/>
          <w:i/>
          <w:color w:val="FF0000"/>
          <w:sz w:val="24"/>
          <w:szCs w:val="24"/>
        </w:rPr>
        <w:t>В конце сказано про кнопку по умолчанию и кнопку выхода. Зачем они нужны, мне пока не совсем понятно.</w:t>
      </w:r>
    </w:p>
    <w:p w:rsidR="00AC7B11" w:rsidRPr="003A425A" w:rsidRDefault="00AC7B11" w:rsidP="00AC7B11">
      <w:pPr>
        <w:pStyle w:val="4"/>
      </w:pPr>
      <w:bookmarkStart w:id="665" w:name="_Toc382058772"/>
      <w:r w:rsidRPr="003A425A">
        <w:rPr>
          <w:rFonts w:ascii="Times New Roman" w:hAnsi="Times New Roman"/>
          <w:color w:val="auto"/>
          <w:sz w:val="24"/>
          <w:szCs w:val="24"/>
        </w:rPr>
        <w:t>QProgressDialog</w:t>
      </w:r>
      <w:bookmarkEnd w:id="665"/>
    </w:p>
    <w:p w:rsidR="005A6BBD" w:rsidRPr="003A425A" w:rsidRDefault="00953454" w:rsidP="002B1DD4">
      <w:pPr>
        <w:tabs>
          <w:tab w:val="left" w:pos="8931"/>
        </w:tabs>
        <w:jc w:val="both"/>
        <w:rPr>
          <w:rFonts w:ascii="Times New Roman" w:hAnsi="Times New Roman"/>
          <w:sz w:val="24"/>
          <w:szCs w:val="24"/>
        </w:rPr>
      </w:pPr>
      <w:hyperlink r:id="rId1435" w:anchor="details" w:history="1">
        <w:r w:rsidR="005A6BBD" w:rsidRPr="003A425A">
          <w:rPr>
            <w:rStyle w:val="a3"/>
            <w:rFonts w:ascii="Times New Roman" w:hAnsi="Times New Roman"/>
            <w:sz w:val="24"/>
            <w:szCs w:val="24"/>
          </w:rPr>
          <w:t>http://qt-project.org/doc/qt-5.1/qtwidgets/qprogressdialog.html#details</w:t>
        </w:r>
      </w:hyperlink>
    </w:p>
    <w:p w:rsidR="005A6BBD" w:rsidRPr="003A425A" w:rsidRDefault="005A6BBD" w:rsidP="002B1DD4">
      <w:pPr>
        <w:tabs>
          <w:tab w:val="left" w:pos="8931"/>
        </w:tabs>
        <w:jc w:val="both"/>
        <w:rPr>
          <w:rFonts w:ascii="Times New Roman" w:hAnsi="Times New Roman"/>
          <w:sz w:val="24"/>
          <w:szCs w:val="24"/>
        </w:rPr>
      </w:pPr>
      <w:r w:rsidRPr="003A425A">
        <w:rPr>
          <w:rFonts w:ascii="Times New Roman" w:hAnsi="Times New Roman"/>
          <w:sz w:val="24"/>
          <w:szCs w:val="24"/>
        </w:rPr>
        <w:t>QProgressDialog класс обеспечивает обратную связь с прогрессом медленных операций.</w:t>
      </w:r>
      <w:r w:rsidR="00AC7B11" w:rsidRPr="003A425A">
        <w:rPr>
          <w:rFonts w:ascii="Times New Roman" w:hAnsi="Times New Roman"/>
          <w:sz w:val="24"/>
          <w:szCs w:val="24"/>
        </w:rPr>
        <w:t xml:space="preserve"> </w:t>
      </w:r>
      <w:r w:rsidRPr="003A425A">
        <w:rPr>
          <w:rFonts w:ascii="Times New Roman" w:hAnsi="Times New Roman"/>
          <w:sz w:val="24"/>
          <w:szCs w:val="24"/>
        </w:rPr>
        <w:t xml:space="preserve">Данный класс самостоятельно оценивает продолжительность операции и показывает себя, если она оказывается ниже чем значение от функции </w:t>
      </w:r>
      <w:hyperlink r:id="rId1436" w:anchor="minimumDuration-prop" w:history="1">
        <w:r w:rsidRPr="003A425A">
          <w:rPr>
            <w:rStyle w:val="a3"/>
            <w:rFonts w:ascii="Times New Roman" w:hAnsi="Times New Roman"/>
            <w:color w:val="auto"/>
            <w:sz w:val="24"/>
            <w:szCs w:val="24"/>
          </w:rPr>
          <w:t>minimumDuration</w:t>
        </w:r>
      </w:hyperlink>
      <w:r w:rsidRPr="003A425A">
        <w:rPr>
          <w:rFonts w:ascii="Times New Roman" w:hAnsi="Times New Roman"/>
          <w:sz w:val="24"/>
          <w:szCs w:val="24"/>
        </w:rPr>
        <w:t>(). Количество шагов может быть выбрано произвольно. Это может быть количество байтов или количество файлов, или количество итераций. Диалог автоматически себя устанавливает и прячет при окончании операции. Но если вы установите новый максимум, то диалог не закроется.</w:t>
      </w:r>
      <w:r w:rsidR="00AC7B11" w:rsidRPr="003A425A">
        <w:rPr>
          <w:rFonts w:ascii="Times New Roman" w:hAnsi="Times New Roman"/>
          <w:sz w:val="24"/>
          <w:szCs w:val="24"/>
        </w:rPr>
        <w:t xml:space="preserve"> </w:t>
      </w:r>
      <w:r w:rsidRPr="003A425A">
        <w:rPr>
          <w:rFonts w:ascii="Times New Roman" w:hAnsi="Times New Roman"/>
          <w:sz w:val="24"/>
          <w:szCs w:val="24"/>
        </w:rPr>
        <w:t xml:space="preserve">Есть два способа использования данного диалога: модальный и немодальный. Модальный диалог проще для программиста. </w:t>
      </w:r>
      <w:r w:rsidRPr="003A425A">
        <w:rPr>
          <w:rFonts w:ascii="Times New Roman" w:hAnsi="Times New Roman"/>
          <w:i/>
          <w:sz w:val="24"/>
          <w:szCs w:val="24"/>
        </w:rPr>
        <w:t xml:space="preserve">Есть хороший пример использования данного типа диалога. </w:t>
      </w:r>
      <w:r w:rsidRPr="003A425A">
        <w:rPr>
          <w:rFonts w:ascii="Times New Roman" w:hAnsi="Times New Roman"/>
          <w:sz w:val="24"/>
          <w:szCs w:val="24"/>
        </w:rPr>
        <w:t xml:space="preserve">Немодальный диалог подходит для операций, которые имеют место на фоне, когда пользователь способен взаимодействовать с приложением. Такие операции типично основаны на таймере, сокет уведомителе или </w:t>
      </w:r>
      <w:r w:rsidR="006B754A" w:rsidRPr="003A425A">
        <w:rPr>
          <w:rFonts w:ascii="Times New Roman" w:hAnsi="Times New Roman"/>
          <w:sz w:val="24"/>
          <w:szCs w:val="24"/>
        </w:rPr>
        <w:t>url</w:t>
      </w:r>
      <w:r w:rsidRPr="003A425A">
        <w:rPr>
          <w:rFonts w:ascii="Times New Roman" w:hAnsi="Times New Roman"/>
          <w:sz w:val="24"/>
          <w:szCs w:val="24"/>
        </w:rPr>
        <w:t xml:space="preserve"> операторе, или выполняются в отдельном потоке. Альтернативой данного диалога является </w:t>
      </w:r>
      <w:hyperlink r:id="rId1437" w:history="1">
        <w:r w:rsidRPr="003A425A">
          <w:rPr>
            <w:rStyle w:val="a3"/>
            <w:rFonts w:ascii="Times New Roman" w:hAnsi="Times New Roman"/>
            <w:color w:val="auto"/>
            <w:sz w:val="24"/>
            <w:szCs w:val="24"/>
          </w:rPr>
          <w:t>QProgressBar</w:t>
        </w:r>
      </w:hyperlink>
      <w:r w:rsidRPr="003A425A">
        <w:rPr>
          <w:rFonts w:ascii="Times New Roman" w:hAnsi="Times New Roman"/>
          <w:sz w:val="24"/>
          <w:szCs w:val="24"/>
        </w:rPr>
        <w:t xml:space="preserve"> в строке состояния вашего </w:t>
      </w:r>
      <w:r w:rsidR="00783BFB" w:rsidRPr="003A425A">
        <w:rPr>
          <w:rFonts w:ascii="Times New Roman" w:hAnsi="Times New Roman"/>
          <w:sz w:val="24"/>
          <w:szCs w:val="24"/>
        </w:rPr>
        <w:t>Глав</w:t>
      </w:r>
      <w:r w:rsidRPr="003A425A">
        <w:rPr>
          <w:rFonts w:ascii="Times New Roman" w:hAnsi="Times New Roman"/>
          <w:sz w:val="24"/>
          <w:szCs w:val="24"/>
        </w:rPr>
        <w:t>ного окна.</w:t>
      </w:r>
      <w:r w:rsidR="00AC7B11" w:rsidRPr="003A425A">
        <w:rPr>
          <w:rFonts w:ascii="Times New Roman" w:hAnsi="Times New Roman"/>
          <w:sz w:val="24"/>
          <w:szCs w:val="24"/>
        </w:rPr>
        <w:t xml:space="preserve"> </w:t>
      </w:r>
      <w:r w:rsidRPr="003A425A">
        <w:rPr>
          <w:rFonts w:ascii="Times New Roman" w:hAnsi="Times New Roman"/>
          <w:i/>
          <w:sz w:val="24"/>
          <w:szCs w:val="24"/>
        </w:rPr>
        <w:t xml:space="preserve">Далее приведён пример использования немодального диалога. </w:t>
      </w:r>
      <w:r w:rsidRPr="003A425A">
        <w:rPr>
          <w:rFonts w:ascii="Times New Roman" w:hAnsi="Times New Roman"/>
          <w:sz w:val="24"/>
          <w:szCs w:val="24"/>
        </w:rPr>
        <w:t>Также в данном диалоге предусмотрены различные функции для настройки вида данного диалога.</w:t>
      </w:r>
    </w:p>
    <w:p w:rsidR="00AC7B11" w:rsidRPr="003A425A" w:rsidRDefault="00AC7B11" w:rsidP="00AC7B11">
      <w:pPr>
        <w:pStyle w:val="4"/>
      </w:pPr>
      <w:bookmarkStart w:id="666" w:name="_Toc382058773"/>
      <w:r w:rsidRPr="003A425A">
        <w:rPr>
          <w:rFonts w:ascii="Times New Roman" w:hAnsi="Times New Roman"/>
          <w:color w:val="auto"/>
          <w:sz w:val="24"/>
          <w:szCs w:val="24"/>
        </w:rPr>
        <w:t>QDialog</w:t>
      </w:r>
      <w:bookmarkEnd w:id="666"/>
    </w:p>
    <w:p w:rsidR="005A6BBD" w:rsidRPr="003A425A" w:rsidRDefault="00953454" w:rsidP="002B1DD4">
      <w:pPr>
        <w:tabs>
          <w:tab w:val="left" w:pos="8931"/>
        </w:tabs>
        <w:jc w:val="both"/>
        <w:rPr>
          <w:rFonts w:ascii="Times New Roman" w:hAnsi="Times New Roman"/>
          <w:sz w:val="24"/>
          <w:szCs w:val="24"/>
        </w:rPr>
      </w:pPr>
      <w:hyperlink r:id="rId1438" w:anchor="details" w:history="1">
        <w:r w:rsidR="005A6BBD" w:rsidRPr="003A425A">
          <w:rPr>
            <w:rStyle w:val="a3"/>
            <w:rFonts w:ascii="Times New Roman" w:hAnsi="Times New Roman"/>
            <w:color w:val="auto"/>
            <w:sz w:val="24"/>
            <w:szCs w:val="24"/>
          </w:rPr>
          <w:t>http://qt-project.org/doc/qt-5.1/qtwidgets/qdialog.html#details</w:t>
        </w:r>
      </w:hyperlink>
    </w:p>
    <w:p w:rsidR="005A6BBD" w:rsidRPr="003A425A" w:rsidRDefault="005A6BBD" w:rsidP="002B1DD4">
      <w:pPr>
        <w:tabs>
          <w:tab w:val="left" w:pos="8931"/>
        </w:tabs>
        <w:jc w:val="both"/>
        <w:rPr>
          <w:rFonts w:ascii="Times New Roman" w:hAnsi="Times New Roman"/>
          <w:sz w:val="24"/>
          <w:szCs w:val="24"/>
        </w:rPr>
      </w:pPr>
      <w:r w:rsidRPr="003A425A">
        <w:rPr>
          <w:rFonts w:ascii="Times New Roman" w:hAnsi="Times New Roman"/>
          <w:sz w:val="24"/>
          <w:szCs w:val="24"/>
        </w:rPr>
        <w:t>QDialog класс является основным классом для окон диалога.</w:t>
      </w:r>
      <w:r w:rsidR="00AC7B11" w:rsidRPr="003A425A">
        <w:rPr>
          <w:rFonts w:ascii="Times New Roman" w:hAnsi="Times New Roman"/>
          <w:sz w:val="24"/>
          <w:szCs w:val="24"/>
        </w:rPr>
        <w:t xml:space="preserve"> </w:t>
      </w:r>
      <w:r w:rsidRPr="003A425A">
        <w:rPr>
          <w:rFonts w:ascii="Times New Roman" w:hAnsi="Times New Roman"/>
          <w:sz w:val="24"/>
          <w:szCs w:val="24"/>
        </w:rPr>
        <w:t xml:space="preserve">Диалоговое окно является окном верхнего уровня, которое обычно используется для выполнения некоторых коротких задач и ясных коммуникаций с  пользователем. Диалоги могут быть как модальными так и немодальными. Они могут обеспечить возвращаемое значение, а также кнопки по умолчанию. Также они могут иметь захват для изменения размера. </w:t>
      </w:r>
      <w:r w:rsidRPr="003A425A">
        <w:rPr>
          <w:rFonts w:ascii="Times New Roman" w:hAnsi="Times New Roman"/>
          <w:i/>
          <w:sz w:val="24"/>
          <w:szCs w:val="24"/>
        </w:rPr>
        <w:t xml:space="preserve">Этот класс отличается от всех остальных классов </w:t>
      </w:r>
      <w:r w:rsidR="00B00C9F" w:rsidRPr="003A425A">
        <w:rPr>
          <w:rFonts w:ascii="Times New Roman" w:hAnsi="Times New Roman"/>
          <w:i/>
          <w:sz w:val="24"/>
          <w:szCs w:val="24"/>
        </w:rPr>
        <w:t>qt</w:t>
      </w:r>
      <w:r w:rsidRPr="003A425A">
        <w:rPr>
          <w:rFonts w:ascii="Times New Roman" w:hAnsi="Times New Roman"/>
          <w:i/>
          <w:sz w:val="24"/>
          <w:szCs w:val="24"/>
        </w:rPr>
        <w:t xml:space="preserve"> тем, что он находится сверху от своего родителя.</w:t>
      </w:r>
    </w:p>
    <w:p w:rsidR="005A6BBD" w:rsidRPr="003A425A" w:rsidRDefault="005A6BBD" w:rsidP="002B1DD4">
      <w:pPr>
        <w:tabs>
          <w:tab w:val="left" w:pos="8931"/>
        </w:tabs>
        <w:jc w:val="both"/>
        <w:rPr>
          <w:rFonts w:ascii="Times New Roman" w:hAnsi="Times New Roman"/>
          <w:sz w:val="24"/>
          <w:szCs w:val="24"/>
        </w:rPr>
      </w:pPr>
      <w:r w:rsidRPr="003A425A">
        <w:rPr>
          <w:rFonts w:ascii="Times New Roman" w:hAnsi="Times New Roman"/>
          <w:sz w:val="24"/>
          <w:szCs w:val="24"/>
        </w:rPr>
        <w:t xml:space="preserve">Модальным диалогом является диалог, который блокирует ввод в любые другие видимые окна в том же приложении. Диалоги могут быть модальными по отношению к </w:t>
      </w:r>
      <w:r w:rsidRPr="003A425A">
        <w:rPr>
          <w:rFonts w:ascii="Times New Roman" w:hAnsi="Times New Roman"/>
          <w:sz w:val="24"/>
          <w:szCs w:val="24"/>
        </w:rPr>
        <w:lastRenderedPageBreak/>
        <w:t>приложению или по отношению к окну.</w:t>
      </w:r>
      <w:r w:rsidR="00AC7B11" w:rsidRPr="003A425A">
        <w:rPr>
          <w:rFonts w:ascii="Times New Roman" w:hAnsi="Times New Roman"/>
          <w:sz w:val="24"/>
          <w:szCs w:val="24"/>
        </w:rPr>
        <w:t xml:space="preserve"> </w:t>
      </w:r>
      <w:r w:rsidRPr="003A425A">
        <w:rPr>
          <w:rFonts w:ascii="Times New Roman" w:hAnsi="Times New Roman"/>
          <w:sz w:val="24"/>
          <w:szCs w:val="24"/>
        </w:rPr>
        <w:t xml:space="preserve">Наиболее общим способом отображения </w:t>
      </w:r>
      <w:r w:rsidR="006B19C5" w:rsidRPr="003A425A">
        <w:rPr>
          <w:rFonts w:ascii="Times New Roman" w:hAnsi="Times New Roman"/>
          <w:sz w:val="24"/>
          <w:szCs w:val="24"/>
        </w:rPr>
        <w:t>модального</w:t>
      </w:r>
      <w:r w:rsidRPr="003A425A">
        <w:rPr>
          <w:rFonts w:ascii="Times New Roman" w:hAnsi="Times New Roman"/>
          <w:sz w:val="24"/>
          <w:szCs w:val="24"/>
        </w:rPr>
        <w:t xml:space="preserve"> диалога является функция </w:t>
      </w:r>
      <w:hyperlink r:id="rId1439" w:anchor="exec" w:history="1">
        <w:r w:rsidRPr="003A425A">
          <w:rPr>
            <w:rStyle w:val="a3"/>
            <w:rFonts w:ascii="Times New Roman" w:hAnsi="Times New Roman"/>
            <w:color w:val="auto"/>
            <w:sz w:val="24"/>
            <w:szCs w:val="24"/>
          </w:rPr>
          <w:t>exec</w:t>
        </w:r>
      </w:hyperlink>
      <w:r w:rsidRPr="003A425A">
        <w:rPr>
          <w:rFonts w:ascii="Times New Roman" w:hAnsi="Times New Roman"/>
          <w:sz w:val="24"/>
          <w:szCs w:val="24"/>
        </w:rPr>
        <w:t>(), которая  возвращает некоторое значение после завершения работы диалога. Либо же можно установить флаг модальности и показать диалог.</w:t>
      </w:r>
      <w:r w:rsidR="00AC7B11" w:rsidRPr="003A425A">
        <w:rPr>
          <w:rFonts w:ascii="Times New Roman" w:hAnsi="Times New Roman"/>
          <w:sz w:val="24"/>
          <w:szCs w:val="24"/>
        </w:rPr>
        <w:t xml:space="preserve"> </w:t>
      </w:r>
      <w:r w:rsidRPr="003A425A">
        <w:rPr>
          <w:rFonts w:ascii="Times New Roman" w:hAnsi="Times New Roman"/>
          <w:sz w:val="24"/>
          <w:szCs w:val="24"/>
        </w:rPr>
        <w:t xml:space="preserve">Немодальный диалог – это диалог который работает независимо от других окон в данном приложении. Данные диалоги показываются при помощи функции </w:t>
      </w:r>
      <w:r w:rsidRPr="003A425A">
        <w:rPr>
          <w:rFonts w:ascii="Times New Roman" w:hAnsi="Times New Roman"/>
          <w:sz w:val="24"/>
          <w:szCs w:val="24"/>
          <w:lang w:val="en-US"/>
        </w:rPr>
        <w:t>show</w:t>
      </w:r>
      <w:r w:rsidRPr="003A425A">
        <w:rPr>
          <w:rFonts w:ascii="Times New Roman" w:hAnsi="Times New Roman"/>
          <w:sz w:val="24"/>
          <w:szCs w:val="24"/>
        </w:rPr>
        <w:t xml:space="preserve">(). </w:t>
      </w:r>
      <w:r w:rsidRPr="003A425A">
        <w:rPr>
          <w:rFonts w:ascii="Times New Roman" w:hAnsi="Times New Roman"/>
          <w:i/>
          <w:sz w:val="24"/>
          <w:szCs w:val="24"/>
        </w:rPr>
        <w:t>Также показывается, как открывать диалоги в одной и той же позиции.</w:t>
      </w:r>
      <w:r w:rsidR="00AC7B11" w:rsidRPr="003A425A">
        <w:rPr>
          <w:rFonts w:ascii="Times New Roman" w:hAnsi="Times New Roman"/>
          <w:i/>
          <w:sz w:val="24"/>
          <w:szCs w:val="24"/>
        </w:rPr>
        <w:t xml:space="preserve"> </w:t>
      </w:r>
      <w:r w:rsidRPr="003A425A">
        <w:rPr>
          <w:rFonts w:ascii="Times New Roman" w:hAnsi="Times New Roman"/>
          <w:sz w:val="24"/>
          <w:szCs w:val="24"/>
        </w:rPr>
        <w:t xml:space="preserve">Кнопка по умолчанию диалога – это кнопка, которую нажимает пользователь при нажатии кнопки </w:t>
      </w:r>
      <w:r w:rsidRPr="003A425A">
        <w:rPr>
          <w:rFonts w:ascii="Times New Roman" w:hAnsi="Times New Roman"/>
          <w:sz w:val="24"/>
          <w:szCs w:val="24"/>
          <w:lang w:val="en-US"/>
        </w:rPr>
        <w:t>Enter</w:t>
      </w:r>
      <w:r w:rsidRPr="003A425A">
        <w:rPr>
          <w:rFonts w:ascii="Times New Roman" w:hAnsi="Times New Roman"/>
          <w:sz w:val="24"/>
          <w:szCs w:val="24"/>
        </w:rPr>
        <w:t>.</w:t>
      </w:r>
      <w:r w:rsidR="00AC7B11" w:rsidRPr="003A425A">
        <w:rPr>
          <w:rFonts w:ascii="Times New Roman" w:hAnsi="Times New Roman"/>
          <w:sz w:val="24"/>
          <w:szCs w:val="24"/>
        </w:rPr>
        <w:t xml:space="preserve"> </w:t>
      </w:r>
      <w:r w:rsidRPr="003A425A">
        <w:rPr>
          <w:rFonts w:ascii="Times New Roman" w:hAnsi="Times New Roman"/>
          <w:sz w:val="24"/>
          <w:szCs w:val="24"/>
        </w:rPr>
        <w:t xml:space="preserve">Если пользователь нажимает кнопку отмены в диалоге, то вызывается функция </w:t>
      </w:r>
      <w:hyperlink r:id="rId1440" w:anchor="reject" w:history="1">
        <w:r w:rsidRPr="003A425A">
          <w:rPr>
            <w:rStyle w:val="a3"/>
            <w:rFonts w:ascii="Times New Roman" w:hAnsi="Times New Roman"/>
            <w:color w:val="auto"/>
            <w:sz w:val="24"/>
            <w:szCs w:val="24"/>
          </w:rPr>
          <w:t>QDialog::reject</w:t>
        </w:r>
      </w:hyperlink>
      <w:r w:rsidRPr="003A425A">
        <w:rPr>
          <w:rFonts w:ascii="Times New Roman" w:hAnsi="Times New Roman"/>
          <w:sz w:val="24"/>
          <w:szCs w:val="24"/>
        </w:rPr>
        <w:t>().</w:t>
      </w:r>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t xml:space="preserve">Расширяемость – это способность показывать диалог двумя способами: только с наиболее основными опциями и со всеми опциями. </w:t>
      </w:r>
      <w:r w:rsidRPr="003A425A">
        <w:rPr>
          <w:rFonts w:ascii="Times New Roman" w:hAnsi="Times New Roman"/>
          <w:i/>
          <w:sz w:val="24"/>
          <w:szCs w:val="24"/>
        </w:rPr>
        <w:t>Есть ссылка на пример такого диалога.</w:t>
      </w:r>
      <w:r w:rsidR="00AC7B11" w:rsidRPr="003A425A">
        <w:rPr>
          <w:rFonts w:ascii="Times New Roman" w:hAnsi="Times New Roman"/>
          <w:i/>
          <w:sz w:val="24"/>
          <w:szCs w:val="24"/>
        </w:rPr>
        <w:t xml:space="preserve"> </w:t>
      </w:r>
      <w:r w:rsidRPr="003A425A">
        <w:rPr>
          <w:rFonts w:ascii="Times New Roman" w:hAnsi="Times New Roman"/>
          <w:sz w:val="24"/>
          <w:szCs w:val="24"/>
        </w:rPr>
        <w:t xml:space="preserve">Модальные диалоги часто используются в ситуациях, когда необходимо возвращать некоторое значение. </w:t>
      </w:r>
      <w:r w:rsidRPr="003A425A">
        <w:rPr>
          <w:rFonts w:ascii="Times New Roman" w:hAnsi="Times New Roman"/>
          <w:i/>
          <w:sz w:val="24"/>
          <w:szCs w:val="24"/>
        </w:rPr>
        <w:t>Показано как переопределить поведение вашего диалога при его закрытии.</w:t>
      </w:r>
      <w:r w:rsidR="00AC7B11" w:rsidRPr="003A425A">
        <w:rPr>
          <w:rFonts w:ascii="Times New Roman" w:hAnsi="Times New Roman"/>
          <w:i/>
          <w:sz w:val="24"/>
          <w:szCs w:val="24"/>
        </w:rPr>
        <w:t xml:space="preserve"> </w:t>
      </w:r>
      <w:r w:rsidRPr="003A425A">
        <w:rPr>
          <w:rFonts w:ascii="Times New Roman" w:hAnsi="Times New Roman"/>
          <w:i/>
          <w:sz w:val="24"/>
          <w:szCs w:val="24"/>
        </w:rPr>
        <w:t xml:space="preserve">В конце приведены примеры для </w:t>
      </w:r>
      <w:r w:rsidR="00F850EA" w:rsidRPr="003A425A">
        <w:rPr>
          <w:rFonts w:ascii="Times New Roman" w:hAnsi="Times New Roman"/>
          <w:i/>
          <w:sz w:val="24"/>
          <w:szCs w:val="24"/>
        </w:rPr>
        <w:t>написа</w:t>
      </w:r>
      <w:r w:rsidRPr="003A425A">
        <w:rPr>
          <w:rFonts w:ascii="Times New Roman" w:hAnsi="Times New Roman"/>
          <w:i/>
          <w:sz w:val="24"/>
          <w:szCs w:val="24"/>
        </w:rPr>
        <w:t>ния кода для модального и немодального диалога.</w:t>
      </w:r>
    </w:p>
    <w:p w:rsidR="0035556F" w:rsidRPr="003A425A" w:rsidRDefault="0035556F" w:rsidP="0035556F">
      <w:pPr>
        <w:pStyle w:val="4"/>
        <w:rPr>
          <w:color w:val="FF0000"/>
        </w:rPr>
      </w:pPr>
      <w:bookmarkStart w:id="667" w:name="_Toc382058774"/>
      <w:r w:rsidRPr="003A425A">
        <w:rPr>
          <w:rFonts w:ascii="Times New Roman" w:hAnsi="Times New Roman"/>
          <w:color w:val="FF0000"/>
          <w:sz w:val="24"/>
          <w:szCs w:val="24"/>
        </w:rPr>
        <w:t>QDialogButtonBox</w:t>
      </w:r>
      <w:bookmarkEnd w:id="667"/>
    </w:p>
    <w:p w:rsidR="005A6BBD" w:rsidRPr="003A425A" w:rsidRDefault="00953454" w:rsidP="002B1DD4">
      <w:pPr>
        <w:tabs>
          <w:tab w:val="left" w:pos="8931"/>
        </w:tabs>
        <w:jc w:val="both"/>
        <w:rPr>
          <w:rFonts w:ascii="Times New Roman" w:hAnsi="Times New Roman"/>
          <w:sz w:val="24"/>
          <w:szCs w:val="24"/>
        </w:rPr>
      </w:pPr>
      <w:hyperlink r:id="rId1441" w:anchor="details" w:history="1">
        <w:r w:rsidR="005A6BBD" w:rsidRPr="003A425A">
          <w:rPr>
            <w:rStyle w:val="a3"/>
            <w:rFonts w:ascii="Times New Roman" w:hAnsi="Times New Roman"/>
            <w:sz w:val="24"/>
            <w:szCs w:val="24"/>
          </w:rPr>
          <w:t>http://qt-project.org/doc/qt-5.1/qtwidgets/qdialogbuttonbox.html#details</w:t>
        </w:r>
      </w:hyperlink>
    </w:p>
    <w:p w:rsidR="005A6BBD" w:rsidRPr="003A425A" w:rsidRDefault="005A6BBD" w:rsidP="002B1DD4">
      <w:pPr>
        <w:tabs>
          <w:tab w:val="left" w:pos="8931"/>
        </w:tabs>
        <w:jc w:val="both"/>
        <w:rPr>
          <w:rFonts w:ascii="Times New Roman" w:hAnsi="Times New Roman"/>
          <w:sz w:val="24"/>
          <w:szCs w:val="24"/>
        </w:rPr>
      </w:pPr>
      <w:r w:rsidRPr="003A425A">
        <w:rPr>
          <w:rFonts w:ascii="Times New Roman" w:hAnsi="Times New Roman"/>
          <w:sz w:val="24"/>
          <w:szCs w:val="24"/>
        </w:rPr>
        <w:t xml:space="preserve">QDialogButtonBox класс является виджетом, который представляет кнопки в макете, которые подходят для текущего стиля виджета. Большинство кнопок диалога следуют определённым ролям: </w:t>
      </w:r>
    </w:p>
    <w:p w:rsidR="005A6BBD" w:rsidRPr="003A425A" w:rsidRDefault="005A6BBD" w:rsidP="0035556F">
      <w:pPr>
        <w:pStyle w:val="a8"/>
        <w:numPr>
          <w:ilvl w:val="0"/>
          <w:numId w:val="172"/>
        </w:numPr>
        <w:tabs>
          <w:tab w:val="left" w:pos="1418"/>
        </w:tabs>
        <w:jc w:val="both"/>
        <w:rPr>
          <w:rFonts w:ascii="Times New Roman" w:hAnsi="Times New Roman"/>
          <w:sz w:val="24"/>
          <w:szCs w:val="24"/>
        </w:rPr>
      </w:pPr>
      <w:r w:rsidRPr="003A425A">
        <w:rPr>
          <w:rFonts w:ascii="Times New Roman" w:hAnsi="Times New Roman"/>
          <w:sz w:val="24"/>
          <w:szCs w:val="24"/>
        </w:rPr>
        <w:t>Принятие или отмена диалога.</w:t>
      </w:r>
    </w:p>
    <w:p w:rsidR="005A6BBD" w:rsidRPr="003A425A" w:rsidRDefault="005A6BBD" w:rsidP="0035556F">
      <w:pPr>
        <w:pStyle w:val="a8"/>
        <w:numPr>
          <w:ilvl w:val="0"/>
          <w:numId w:val="172"/>
        </w:numPr>
        <w:tabs>
          <w:tab w:val="left" w:pos="1418"/>
        </w:tabs>
        <w:jc w:val="both"/>
        <w:rPr>
          <w:rFonts w:ascii="Times New Roman" w:hAnsi="Times New Roman"/>
          <w:sz w:val="24"/>
          <w:szCs w:val="24"/>
        </w:rPr>
      </w:pPr>
      <w:r w:rsidRPr="003A425A">
        <w:rPr>
          <w:rFonts w:ascii="Times New Roman" w:hAnsi="Times New Roman"/>
          <w:sz w:val="24"/>
          <w:szCs w:val="24"/>
        </w:rPr>
        <w:t>Запрашивание помощи.</w:t>
      </w:r>
    </w:p>
    <w:p w:rsidR="005A6BBD" w:rsidRPr="003A425A" w:rsidRDefault="005A6BBD" w:rsidP="0035556F">
      <w:pPr>
        <w:pStyle w:val="a8"/>
        <w:numPr>
          <w:ilvl w:val="0"/>
          <w:numId w:val="172"/>
        </w:numPr>
        <w:tabs>
          <w:tab w:val="left" w:pos="1418"/>
        </w:tabs>
        <w:jc w:val="both"/>
        <w:rPr>
          <w:rFonts w:ascii="Times New Roman" w:hAnsi="Times New Roman"/>
          <w:sz w:val="24"/>
          <w:szCs w:val="24"/>
        </w:rPr>
      </w:pPr>
      <w:r w:rsidRPr="003A425A">
        <w:rPr>
          <w:rFonts w:ascii="Times New Roman" w:hAnsi="Times New Roman"/>
          <w:sz w:val="24"/>
          <w:szCs w:val="24"/>
        </w:rPr>
        <w:t>Выполнение действия в самом диалоге.</w:t>
      </w:r>
    </w:p>
    <w:p w:rsidR="005A6BBD" w:rsidRPr="003A425A" w:rsidRDefault="005A6BBD" w:rsidP="00913030">
      <w:pPr>
        <w:tabs>
          <w:tab w:val="left" w:pos="8931"/>
        </w:tabs>
        <w:jc w:val="both"/>
        <w:rPr>
          <w:rFonts w:ascii="Times New Roman" w:hAnsi="Times New Roman"/>
          <w:sz w:val="24"/>
          <w:szCs w:val="24"/>
        </w:rPr>
      </w:pPr>
      <w:r w:rsidRPr="003A425A">
        <w:rPr>
          <w:rFonts w:ascii="Times New Roman" w:hAnsi="Times New Roman"/>
          <w:i/>
          <w:sz w:val="24"/>
          <w:szCs w:val="24"/>
        </w:rPr>
        <w:t>Далее идут примеры, которые замечательно иллюстрируют предназначение данного класса. Он задаёт конфигурации кнопок в диалоге в специфическом для данной платформы стиле.</w:t>
      </w:r>
      <w:r w:rsidR="0035556F" w:rsidRPr="003A425A">
        <w:rPr>
          <w:rFonts w:ascii="Times New Roman" w:hAnsi="Times New Roman"/>
          <w:i/>
          <w:sz w:val="24"/>
          <w:szCs w:val="24"/>
        </w:rPr>
        <w:t xml:space="preserve"> </w:t>
      </w:r>
      <w:r w:rsidRPr="003A425A">
        <w:rPr>
          <w:rFonts w:ascii="Times New Roman" w:hAnsi="Times New Roman"/>
          <w:sz w:val="24"/>
          <w:szCs w:val="24"/>
        </w:rPr>
        <w:t>В данный ящик можно добавлять как свои кнопки, так там имеются и уже существующие кнопки.</w:t>
      </w:r>
    </w:p>
    <w:p w:rsidR="0035556F" w:rsidRPr="003A425A" w:rsidRDefault="0035556F" w:rsidP="0035556F">
      <w:pPr>
        <w:pStyle w:val="2"/>
        <w:rPr>
          <w:rFonts w:ascii="Times New Roman" w:hAnsi="Times New Roman"/>
          <w:b w:val="0"/>
          <w:sz w:val="24"/>
          <w:szCs w:val="24"/>
        </w:rPr>
      </w:pPr>
      <w:bookmarkStart w:id="668" w:name="_Toc382058775"/>
      <w:r w:rsidRPr="003A425A">
        <w:rPr>
          <w:rFonts w:ascii="Times New Roman" w:hAnsi="Times New Roman"/>
          <w:b w:val="0"/>
          <w:sz w:val="24"/>
          <w:szCs w:val="24"/>
        </w:rPr>
        <w:t>ДЕСКТОП ИНТЕГРАЦИЯ</w:t>
      </w:r>
      <w:bookmarkEnd w:id="668"/>
    </w:p>
    <w:p w:rsidR="005A6BBD" w:rsidRPr="003A425A" w:rsidRDefault="00953454" w:rsidP="00913030">
      <w:pPr>
        <w:tabs>
          <w:tab w:val="left" w:pos="8931"/>
        </w:tabs>
        <w:jc w:val="both"/>
        <w:rPr>
          <w:rFonts w:ascii="Times New Roman" w:hAnsi="Times New Roman"/>
          <w:sz w:val="24"/>
          <w:szCs w:val="24"/>
        </w:rPr>
      </w:pPr>
      <w:hyperlink r:id="rId1442" w:history="1">
        <w:r w:rsidR="005A6BBD" w:rsidRPr="003A425A">
          <w:rPr>
            <w:rStyle w:val="a3"/>
            <w:rFonts w:ascii="Times New Roman" w:hAnsi="Times New Roman"/>
            <w:sz w:val="24"/>
            <w:szCs w:val="24"/>
          </w:rPr>
          <w:t>http://qt-project.org/doc/qt-5.1/qtdoc/desktop-integration.html</w:t>
        </w:r>
      </w:hyperlink>
    </w:p>
    <w:p w:rsidR="005A6BBD" w:rsidRPr="003A425A" w:rsidRDefault="005A6BBD" w:rsidP="00913030">
      <w:pPr>
        <w:tabs>
          <w:tab w:val="left" w:pos="8931"/>
        </w:tabs>
        <w:jc w:val="both"/>
        <w:rPr>
          <w:rFonts w:ascii="Times New Roman" w:hAnsi="Times New Roman"/>
          <w:i/>
          <w:sz w:val="24"/>
          <w:szCs w:val="24"/>
        </w:rPr>
      </w:pPr>
      <w:r w:rsidRPr="003A425A">
        <w:rPr>
          <w:rFonts w:ascii="Times New Roman" w:hAnsi="Times New Roman"/>
          <w:sz w:val="24"/>
          <w:szCs w:val="24"/>
        </w:rPr>
        <w:t xml:space="preserve">приложения </w:t>
      </w:r>
      <w:r w:rsidR="00B00C9F" w:rsidRPr="003A425A">
        <w:rPr>
          <w:rFonts w:ascii="Times New Roman" w:hAnsi="Times New Roman"/>
          <w:sz w:val="24"/>
          <w:szCs w:val="24"/>
        </w:rPr>
        <w:t>qt</w:t>
      </w:r>
      <w:r w:rsidRPr="003A425A">
        <w:rPr>
          <w:rFonts w:ascii="Times New Roman" w:hAnsi="Times New Roman"/>
          <w:sz w:val="24"/>
          <w:szCs w:val="24"/>
        </w:rPr>
        <w:t xml:space="preserve"> хорошо себя ведут в окружении рабочего стола, но некоторые интеграции требуют дополнительных, иногда специфических для платформы методов.</w:t>
      </w:r>
      <w:r w:rsidR="0019628A" w:rsidRPr="003A425A">
        <w:rPr>
          <w:rFonts w:ascii="Times New Roman" w:hAnsi="Times New Roman"/>
          <w:sz w:val="24"/>
          <w:szCs w:val="24"/>
        </w:rPr>
        <w:t xml:space="preserve"> </w:t>
      </w:r>
      <w:r w:rsidRPr="003A425A">
        <w:rPr>
          <w:rFonts w:ascii="Times New Roman" w:hAnsi="Times New Roman"/>
          <w:i/>
          <w:sz w:val="24"/>
          <w:szCs w:val="24"/>
        </w:rPr>
        <w:t>далее приводятся удобные классы для данных целей.</w:t>
      </w:r>
    </w:p>
    <w:p w:rsidR="005A6BBD" w:rsidRPr="003A425A" w:rsidRDefault="005A6BBD" w:rsidP="00913030">
      <w:pPr>
        <w:tabs>
          <w:tab w:val="left" w:pos="8931"/>
        </w:tabs>
        <w:jc w:val="both"/>
        <w:rPr>
          <w:rFonts w:ascii="Times New Roman" w:hAnsi="Times New Roman"/>
          <w:sz w:val="24"/>
          <w:szCs w:val="24"/>
        </w:rPr>
      </w:pPr>
      <w:r w:rsidRPr="003A425A">
        <w:rPr>
          <w:rFonts w:ascii="Times New Roman" w:hAnsi="Times New Roman"/>
          <w:sz w:val="24"/>
          <w:szCs w:val="24"/>
        </w:rPr>
        <w:t xml:space="preserve">Иногда необходимо также открывать внешние ресурсы и файлы с использованием внешних приложений. </w:t>
      </w:r>
      <w:hyperlink r:id="rId1443" w:history="1">
        <w:r w:rsidRPr="003A425A">
          <w:rPr>
            <w:rStyle w:val="a3"/>
            <w:rFonts w:ascii="Times New Roman" w:hAnsi="Times New Roman"/>
            <w:color w:val="auto"/>
            <w:sz w:val="24"/>
            <w:szCs w:val="24"/>
          </w:rPr>
          <w:t>QDesktopServices</w:t>
        </w:r>
      </w:hyperlink>
      <w:r w:rsidRPr="003A425A">
        <w:rPr>
          <w:rFonts w:ascii="Times New Roman" w:hAnsi="Times New Roman"/>
          <w:sz w:val="24"/>
          <w:szCs w:val="24"/>
        </w:rPr>
        <w:t xml:space="preserve"> обеспечивает интерфейс для служб, предоставляемых окружением рабочего стола пользователя.</w:t>
      </w:r>
    </w:p>
    <w:p w:rsidR="005A6BBD" w:rsidRPr="003A425A" w:rsidRDefault="005A6BBD" w:rsidP="00913030">
      <w:pPr>
        <w:tabs>
          <w:tab w:val="left" w:pos="8931"/>
        </w:tabs>
        <w:jc w:val="both"/>
        <w:rPr>
          <w:rFonts w:ascii="Times New Roman" w:hAnsi="Times New Roman"/>
          <w:sz w:val="24"/>
          <w:szCs w:val="24"/>
        </w:rPr>
      </w:pPr>
      <w:r w:rsidRPr="003A425A">
        <w:rPr>
          <w:rFonts w:ascii="Times New Roman" w:hAnsi="Times New Roman"/>
          <w:sz w:val="24"/>
          <w:szCs w:val="24"/>
        </w:rPr>
        <w:t xml:space="preserve">Многие современные среды рабочего стола имеют доки или панели с системными лотками, в которых приложения могут устанавливать иконки. Иногда в этой иконке отображается статусная информация о приложении. Вдобавок многие приложения обеспечивают всплывающие меню, которые могут быть доступны из данных иконок. </w:t>
      </w:r>
      <w:hyperlink r:id="rId1444" w:history="1">
        <w:r w:rsidRPr="003A425A">
          <w:rPr>
            <w:rStyle w:val="a3"/>
            <w:rFonts w:ascii="Times New Roman" w:hAnsi="Times New Roman"/>
            <w:color w:val="auto"/>
            <w:sz w:val="24"/>
            <w:szCs w:val="24"/>
          </w:rPr>
          <w:t>QSystemTrayIcon</w:t>
        </w:r>
      </w:hyperlink>
      <w:r w:rsidRPr="003A425A">
        <w:rPr>
          <w:rFonts w:ascii="Times New Roman" w:hAnsi="Times New Roman"/>
          <w:sz w:val="24"/>
          <w:szCs w:val="24"/>
        </w:rPr>
        <w:t xml:space="preserve"> класс отображает всё об особенностях через интуитивный программный </w:t>
      </w:r>
      <w:r w:rsidRPr="003A425A">
        <w:rPr>
          <w:rFonts w:ascii="Times New Roman" w:hAnsi="Times New Roman"/>
          <w:sz w:val="24"/>
          <w:szCs w:val="24"/>
        </w:rPr>
        <w:lastRenderedPageBreak/>
        <w:t xml:space="preserve">интерфейс в стиле </w:t>
      </w:r>
      <w:r w:rsidR="00B00C9F" w:rsidRPr="003A425A">
        <w:rPr>
          <w:rFonts w:ascii="Times New Roman" w:hAnsi="Times New Roman"/>
          <w:sz w:val="24"/>
          <w:szCs w:val="24"/>
        </w:rPr>
        <w:t>qt</w:t>
      </w:r>
      <w:r w:rsidRPr="003A425A">
        <w:rPr>
          <w:rFonts w:ascii="Times New Roman" w:hAnsi="Times New Roman"/>
          <w:sz w:val="24"/>
          <w:szCs w:val="24"/>
        </w:rPr>
        <w:t>, который может быть использован для рабочего стола</w:t>
      </w:r>
      <w:r w:rsidR="006B19C5" w:rsidRPr="003A425A">
        <w:rPr>
          <w:rFonts w:ascii="Times New Roman" w:hAnsi="Times New Roman"/>
          <w:sz w:val="24"/>
          <w:szCs w:val="24"/>
        </w:rPr>
        <w:t xml:space="preserve"> всех платформ</w:t>
      </w:r>
      <w:r w:rsidRPr="003A425A">
        <w:rPr>
          <w:rFonts w:ascii="Times New Roman" w:hAnsi="Times New Roman"/>
          <w:sz w:val="24"/>
          <w:szCs w:val="24"/>
        </w:rPr>
        <w:t>.</w:t>
      </w:r>
    </w:p>
    <w:p w:rsidR="005A6BBD" w:rsidRPr="003A425A" w:rsidRDefault="005A6BBD" w:rsidP="00913030">
      <w:pPr>
        <w:tabs>
          <w:tab w:val="left" w:pos="8931"/>
        </w:tabs>
        <w:jc w:val="both"/>
        <w:rPr>
          <w:rFonts w:ascii="Times New Roman" w:hAnsi="Times New Roman"/>
          <w:sz w:val="24"/>
          <w:szCs w:val="24"/>
        </w:rPr>
      </w:pPr>
      <w:r w:rsidRPr="003A425A">
        <w:rPr>
          <w:rFonts w:ascii="Times New Roman" w:hAnsi="Times New Roman"/>
          <w:sz w:val="24"/>
          <w:szCs w:val="24"/>
        </w:rPr>
        <w:t>На системах, где отображается рабочий стол с использованием более одного экрана, определённые типы приложений могут нуждаться в получении информации о конфигурации рабочего пространства пользователя, чтобы гарантировать, что новые окна и диалоги откроются в подходящем месте.</w:t>
      </w:r>
      <w:r w:rsidR="0019628A" w:rsidRPr="003A425A">
        <w:rPr>
          <w:rFonts w:ascii="Times New Roman" w:hAnsi="Times New Roman"/>
          <w:sz w:val="24"/>
          <w:szCs w:val="24"/>
        </w:rPr>
        <w:t xml:space="preserve"> </w:t>
      </w:r>
      <w:hyperlink r:id="rId1445" w:history="1">
        <w:r w:rsidRPr="003A425A">
          <w:rPr>
            <w:rStyle w:val="a3"/>
            <w:rFonts w:ascii="Times New Roman" w:hAnsi="Times New Roman"/>
            <w:color w:val="auto"/>
            <w:sz w:val="24"/>
            <w:szCs w:val="24"/>
          </w:rPr>
          <w:t>QDesktopWidget</w:t>
        </w:r>
      </w:hyperlink>
      <w:r w:rsidRPr="003A425A">
        <w:rPr>
          <w:rFonts w:ascii="Times New Roman" w:hAnsi="Times New Roman"/>
          <w:sz w:val="24"/>
          <w:szCs w:val="24"/>
        </w:rPr>
        <w:t xml:space="preserve"> класс может быть использован для проверки положений виджетов и уведомления приложений об изменениях в способе, которым рабочий стол делится в нескольких экранах. Это предоставляет приложениям возможность применять политики для размещения новых окон так, чтобы, например, они отвлекали пользователя, который работает с определённой задачей.</w:t>
      </w:r>
    </w:p>
    <w:p w:rsidR="00CA74F8" w:rsidRPr="003A425A" w:rsidRDefault="00CA74F8" w:rsidP="00CA74F8">
      <w:pPr>
        <w:pStyle w:val="4"/>
      </w:pPr>
      <w:bookmarkStart w:id="669" w:name="_Toc382058776"/>
      <w:r w:rsidRPr="003A425A">
        <w:rPr>
          <w:rFonts w:ascii="Times New Roman" w:hAnsi="Times New Roman"/>
          <w:color w:val="auto"/>
          <w:sz w:val="24"/>
          <w:szCs w:val="24"/>
        </w:rPr>
        <w:t>QDesktopServices</w:t>
      </w:r>
      <w:bookmarkEnd w:id="669"/>
    </w:p>
    <w:p w:rsidR="005A6BBD" w:rsidRPr="003A425A" w:rsidRDefault="00953454" w:rsidP="00913030">
      <w:pPr>
        <w:tabs>
          <w:tab w:val="left" w:pos="8931"/>
        </w:tabs>
        <w:jc w:val="both"/>
        <w:rPr>
          <w:rFonts w:ascii="Times New Roman" w:hAnsi="Times New Roman"/>
          <w:sz w:val="24"/>
          <w:szCs w:val="24"/>
        </w:rPr>
      </w:pPr>
      <w:hyperlink r:id="rId1446" w:anchor="details" w:history="1">
        <w:r w:rsidR="005A6BBD" w:rsidRPr="003A425A">
          <w:rPr>
            <w:rStyle w:val="a3"/>
            <w:rFonts w:ascii="Times New Roman" w:hAnsi="Times New Roman"/>
            <w:sz w:val="24"/>
            <w:szCs w:val="24"/>
          </w:rPr>
          <w:t>http://qt-project.org/doc/qt-5.1/qtgui/qdesktopservices.html#details</w:t>
        </w:r>
      </w:hyperlink>
    </w:p>
    <w:p w:rsidR="005A6BBD" w:rsidRPr="003A425A" w:rsidRDefault="005A6BBD" w:rsidP="00913030">
      <w:pPr>
        <w:tabs>
          <w:tab w:val="left" w:pos="8931"/>
        </w:tabs>
        <w:jc w:val="both"/>
        <w:rPr>
          <w:rFonts w:ascii="Times New Roman" w:hAnsi="Times New Roman"/>
          <w:i/>
          <w:sz w:val="24"/>
          <w:szCs w:val="24"/>
        </w:rPr>
      </w:pPr>
      <w:r w:rsidRPr="003A425A">
        <w:rPr>
          <w:rFonts w:ascii="Times New Roman" w:hAnsi="Times New Roman"/>
          <w:sz w:val="24"/>
          <w:szCs w:val="24"/>
        </w:rPr>
        <w:t xml:space="preserve">QDesktopServices класс обеспечивает методы для доступа к общим службам рабочего стола. Функция </w:t>
      </w:r>
      <w:hyperlink r:id="rId1447" w:anchor="openUrl" w:history="1">
        <w:r w:rsidRPr="003A425A">
          <w:rPr>
            <w:rStyle w:val="a3"/>
            <w:rFonts w:ascii="Times New Roman" w:hAnsi="Times New Roman"/>
            <w:color w:val="auto"/>
            <w:sz w:val="24"/>
            <w:szCs w:val="24"/>
          </w:rPr>
          <w:t>openUrl</w:t>
        </w:r>
      </w:hyperlink>
      <w:r w:rsidRPr="003A425A">
        <w:rPr>
          <w:rFonts w:ascii="Times New Roman" w:hAnsi="Times New Roman"/>
          <w:sz w:val="24"/>
          <w:szCs w:val="24"/>
        </w:rPr>
        <w:t xml:space="preserve">() используется для открытия файлов, расположенных в произвольном </w:t>
      </w:r>
      <w:r w:rsidR="006B754A" w:rsidRPr="003A425A">
        <w:rPr>
          <w:rFonts w:ascii="Times New Roman" w:hAnsi="Times New Roman"/>
          <w:sz w:val="24"/>
          <w:szCs w:val="24"/>
        </w:rPr>
        <w:t>url</w:t>
      </w:r>
      <w:r w:rsidRPr="003A425A">
        <w:rPr>
          <w:rFonts w:ascii="Times New Roman" w:hAnsi="Times New Roman"/>
          <w:sz w:val="24"/>
          <w:szCs w:val="24"/>
        </w:rPr>
        <w:t xml:space="preserve"> во внешних приложениях. </w:t>
      </w:r>
      <w:r w:rsidR="00CA74F8" w:rsidRPr="003A425A">
        <w:rPr>
          <w:rFonts w:ascii="Times New Roman" w:hAnsi="Times New Roman"/>
          <w:sz w:val="24"/>
          <w:szCs w:val="24"/>
        </w:rPr>
        <w:t>Д</w:t>
      </w:r>
      <w:r w:rsidRPr="003A425A">
        <w:rPr>
          <w:rFonts w:ascii="Times New Roman" w:hAnsi="Times New Roman"/>
          <w:sz w:val="24"/>
          <w:szCs w:val="24"/>
        </w:rPr>
        <w:t xml:space="preserve">ля </w:t>
      </w:r>
      <w:r w:rsidR="006B754A" w:rsidRPr="003A425A">
        <w:rPr>
          <w:rFonts w:ascii="Times New Roman" w:hAnsi="Times New Roman"/>
          <w:sz w:val="24"/>
          <w:szCs w:val="24"/>
        </w:rPr>
        <w:t>url</w:t>
      </w:r>
      <w:r w:rsidRPr="003A425A">
        <w:rPr>
          <w:rFonts w:ascii="Times New Roman" w:hAnsi="Times New Roman"/>
          <w:sz w:val="24"/>
          <w:szCs w:val="24"/>
        </w:rPr>
        <w:t xml:space="preserve"> в локальной системе для открытия файла будет использовано соответствующее приложение. Для удалённых адресов будет использован браузер.</w:t>
      </w:r>
      <w:r w:rsidR="00CA74F8" w:rsidRPr="003A425A">
        <w:rPr>
          <w:rFonts w:ascii="Times New Roman" w:hAnsi="Times New Roman"/>
          <w:sz w:val="24"/>
          <w:szCs w:val="24"/>
        </w:rPr>
        <w:t xml:space="preserve"> </w:t>
      </w:r>
      <w:r w:rsidRPr="003A425A">
        <w:rPr>
          <w:rFonts w:ascii="Times New Roman" w:hAnsi="Times New Roman"/>
          <w:sz w:val="24"/>
          <w:szCs w:val="24"/>
        </w:rPr>
        <w:t xml:space="preserve">Поведение функции </w:t>
      </w:r>
      <w:hyperlink r:id="rId1448" w:anchor="openUrl" w:history="1">
        <w:r w:rsidRPr="003A425A">
          <w:rPr>
            <w:rStyle w:val="a3"/>
            <w:rFonts w:ascii="Times New Roman" w:hAnsi="Times New Roman"/>
            <w:color w:val="auto"/>
            <w:sz w:val="24"/>
            <w:szCs w:val="24"/>
          </w:rPr>
          <w:t>openUrl</w:t>
        </w:r>
      </w:hyperlink>
      <w:r w:rsidRPr="003A425A">
        <w:rPr>
          <w:rFonts w:ascii="Times New Roman" w:hAnsi="Times New Roman"/>
          <w:sz w:val="24"/>
          <w:szCs w:val="24"/>
        </w:rPr>
        <w:t xml:space="preserve">() может быть настроено для индивидуальных </w:t>
      </w:r>
      <w:r w:rsidR="006B754A" w:rsidRPr="003A425A">
        <w:rPr>
          <w:rFonts w:ascii="Times New Roman" w:hAnsi="Times New Roman"/>
          <w:sz w:val="24"/>
          <w:szCs w:val="24"/>
        </w:rPr>
        <w:t>url</w:t>
      </w:r>
      <w:r w:rsidRPr="003A425A">
        <w:rPr>
          <w:rFonts w:ascii="Times New Roman" w:hAnsi="Times New Roman"/>
          <w:sz w:val="24"/>
          <w:szCs w:val="24"/>
        </w:rPr>
        <w:t xml:space="preserve"> схем, чтобы разрешить приложениям переписывать обработку по умолчанию некоторых типов </w:t>
      </w:r>
      <w:r w:rsidR="006B754A" w:rsidRPr="003A425A">
        <w:rPr>
          <w:rFonts w:ascii="Times New Roman" w:hAnsi="Times New Roman"/>
          <w:sz w:val="24"/>
          <w:szCs w:val="24"/>
        </w:rPr>
        <w:t>url</w:t>
      </w:r>
      <w:r w:rsidRPr="003A425A">
        <w:rPr>
          <w:rFonts w:ascii="Times New Roman" w:hAnsi="Times New Roman"/>
          <w:sz w:val="24"/>
          <w:szCs w:val="24"/>
        </w:rPr>
        <w:t>.</w:t>
      </w:r>
      <w:r w:rsidR="00CA74F8" w:rsidRPr="003A425A">
        <w:rPr>
          <w:rFonts w:ascii="Times New Roman" w:hAnsi="Times New Roman"/>
          <w:sz w:val="24"/>
          <w:szCs w:val="24"/>
        </w:rPr>
        <w:t xml:space="preserve"> </w:t>
      </w:r>
      <w:r w:rsidRPr="003A425A">
        <w:rPr>
          <w:rFonts w:ascii="Times New Roman" w:hAnsi="Times New Roman"/>
          <w:sz w:val="24"/>
          <w:szCs w:val="24"/>
        </w:rPr>
        <w:t xml:space="preserve">Механизм диспетчеризации позволяет использовать только один частный обработчик для одной схемы </w:t>
      </w:r>
      <w:r w:rsidR="006B754A" w:rsidRPr="003A425A">
        <w:rPr>
          <w:rFonts w:ascii="Times New Roman" w:hAnsi="Times New Roman"/>
          <w:sz w:val="24"/>
          <w:szCs w:val="24"/>
        </w:rPr>
        <w:t>url</w:t>
      </w:r>
      <w:r w:rsidRPr="003A425A">
        <w:rPr>
          <w:rFonts w:ascii="Times New Roman" w:hAnsi="Times New Roman"/>
          <w:sz w:val="24"/>
          <w:szCs w:val="24"/>
        </w:rPr>
        <w:t xml:space="preserve">. Это устанавливается с использованием функции </w:t>
      </w:r>
      <w:hyperlink r:id="rId1449" w:anchor="setUrlHandler" w:history="1">
        <w:r w:rsidRPr="003A425A">
          <w:rPr>
            <w:rStyle w:val="a3"/>
            <w:rFonts w:ascii="Times New Roman" w:hAnsi="Times New Roman"/>
            <w:color w:val="auto"/>
            <w:sz w:val="24"/>
            <w:szCs w:val="24"/>
          </w:rPr>
          <w:t>setUrlHandler</w:t>
        </w:r>
      </w:hyperlink>
      <w:r w:rsidRPr="003A425A">
        <w:rPr>
          <w:rFonts w:ascii="Times New Roman" w:hAnsi="Times New Roman"/>
          <w:sz w:val="24"/>
          <w:szCs w:val="24"/>
        </w:rPr>
        <w:t xml:space="preserve">(). Каждый обработчик применяется как слот, который допускает только один аргумент </w:t>
      </w:r>
      <w:hyperlink r:id="rId1450" w:history="1">
        <w:r w:rsidRPr="003A425A">
          <w:rPr>
            <w:rStyle w:val="a3"/>
            <w:rFonts w:ascii="Times New Roman" w:hAnsi="Times New Roman"/>
            <w:color w:val="auto"/>
            <w:sz w:val="24"/>
            <w:szCs w:val="24"/>
          </w:rPr>
          <w:t>QUrl</w:t>
        </w:r>
      </w:hyperlink>
      <w:r w:rsidRPr="003A425A">
        <w:rPr>
          <w:rFonts w:ascii="Times New Roman" w:hAnsi="Times New Roman"/>
          <w:sz w:val="24"/>
          <w:szCs w:val="24"/>
        </w:rPr>
        <w:t>.</w:t>
      </w:r>
      <w:r w:rsidR="00324278" w:rsidRPr="003A425A">
        <w:rPr>
          <w:rFonts w:ascii="Times New Roman" w:hAnsi="Times New Roman"/>
          <w:sz w:val="24"/>
          <w:szCs w:val="24"/>
        </w:rPr>
        <w:t xml:space="preserve"> </w:t>
      </w:r>
      <w:r w:rsidRPr="003A425A">
        <w:rPr>
          <w:rFonts w:ascii="Times New Roman" w:hAnsi="Times New Roman"/>
          <w:color w:val="00B050"/>
          <w:sz w:val="24"/>
          <w:szCs w:val="24"/>
        </w:rPr>
        <w:t xml:space="preserve">Данная система позволяет легко применять справочную систему. Справка может быть реализована при помощи меток и текстовых браузеров с использованием </w:t>
      </w:r>
      <w:r w:rsidR="006B754A" w:rsidRPr="003A425A">
        <w:rPr>
          <w:rFonts w:ascii="Times New Roman" w:hAnsi="Times New Roman"/>
          <w:color w:val="00B050"/>
          <w:sz w:val="24"/>
          <w:szCs w:val="24"/>
        </w:rPr>
        <w:t>url</w:t>
      </w:r>
      <w:r w:rsidRPr="003A425A">
        <w:rPr>
          <w:rFonts w:ascii="Times New Roman" w:hAnsi="Times New Roman"/>
          <w:color w:val="00B050"/>
          <w:sz w:val="24"/>
          <w:szCs w:val="24"/>
        </w:rPr>
        <w:t xml:space="preserve"> </w:t>
      </w:r>
      <w:r w:rsidRPr="003A425A">
        <w:rPr>
          <w:rFonts w:ascii="Times New Roman" w:hAnsi="Times New Roman"/>
          <w:b/>
          <w:bCs/>
          <w:color w:val="00B050"/>
          <w:sz w:val="24"/>
          <w:szCs w:val="24"/>
        </w:rPr>
        <w:t>help://myapplication/mytopic</w:t>
      </w:r>
      <w:r w:rsidRPr="003A425A">
        <w:rPr>
          <w:rFonts w:ascii="Times New Roman" w:hAnsi="Times New Roman"/>
          <w:color w:val="00B050"/>
          <w:sz w:val="24"/>
          <w:szCs w:val="24"/>
        </w:rPr>
        <w:t xml:space="preserve"> или при помощи регистрации обработчика становится возможно отображать справочный текст внутри приложения.</w:t>
      </w:r>
      <w:r w:rsidRPr="003A425A">
        <w:rPr>
          <w:rFonts w:ascii="Times New Roman" w:hAnsi="Times New Roman"/>
          <w:sz w:val="24"/>
          <w:szCs w:val="24"/>
        </w:rPr>
        <w:t xml:space="preserve"> </w:t>
      </w:r>
      <w:r w:rsidRPr="003A425A">
        <w:rPr>
          <w:rFonts w:ascii="Times New Roman" w:hAnsi="Times New Roman"/>
          <w:i/>
          <w:sz w:val="24"/>
          <w:szCs w:val="24"/>
        </w:rPr>
        <w:t>Есть хороший пример кода.</w:t>
      </w:r>
    </w:p>
    <w:p w:rsidR="00324278" w:rsidRPr="003A425A" w:rsidRDefault="00324278" w:rsidP="00324278">
      <w:pPr>
        <w:pStyle w:val="4"/>
      </w:pPr>
      <w:bookmarkStart w:id="670" w:name="_Toc382058777"/>
      <w:r w:rsidRPr="003A425A">
        <w:rPr>
          <w:rFonts w:ascii="Times New Roman" w:hAnsi="Times New Roman"/>
          <w:color w:val="auto"/>
          <w:sz w:val="24"/>
          <w:szCs w:val="24"/>
        </w:rPr>
        <w:t>QDesktopWidget</w:t>
      </w:r>
      <w:bookmarkEnd w:id="670"/>
    </w:p>
    <w:p w:rsidR="005A6BBD" w:rsidRPr="003A425A" w:rsidRDefault="00953454" w:rsidP="00913030">
      <w:pPr>
        <w:tabs>
          <w:tab w:val="left" w:pos="8931"/>
        </w:tabs>
        <w:jc w:val="both"/>
        <w:rPr>
          <w:rFonts w:ascii="Times New Roman" w:hAnsi="Times New Roman"/>
          <w:sz w:val="24"/>
          <w:szCs w:val="24"/>
        </w:rPr>
      </w:pPr>
      <w:hyperlink r:id="rId1451" w:anchor="details" w:history="1">
        <w:r w:rsidR="005A6BBD" w:rsidRPr="003A425A">
          <w:rPr>
            <w:rStyle w:val="a3"/>
            <w:rFonts w:ascii="Times New Roman" w:hAnsi="Times New Roman"/>
            <w:sz w:val="24"/>
            <w:szCs w:val="24"/>
          </w:rPr>
          <w:t>http://qt-project.org/doc/qt-5.1/qtwidgets/qdesktopwidget.html#details</w:t>
        </w:r>
      </w:hyperlink>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t xml:space="preserve">QDesktopWidget класс обеспечивает доступ к информации об экране в системах с многими </w:t>
      </w:r>
      <w:r w:rsidR="006B19C5" w:rsidRPr="003A425A">
        <w:rPr>
          <w:rFonts w:ascii="Times New Roman" w:hAnsi="Times New Roman"/>
          <w:sz w:val="24"/>
          <w:szCs w:val="24"/>
        </w:rPr>
        <w:t>частями</w:t>
      </w:r>
      <w:r w:rsidRPr="003A425A">
        <w:rPr>
          <w:rFonts w:ascii="Times New Roman" w:hAnsi="Times New Roman"/>
          <w:sz w:val="24"/>
          <w:szCs w:val="24"/>
        </w:rPr>
        <w:t>.</w:t>
      </w:r>
      <w:r w:rsidR="00324278" w:rsidRPr="003A425A">
        <w:rPr>
          <w:rFonts w:ascii="Times New Roman" w:hAnsi="Times New Roman"/>
          <w:sz w:val="24"/>
          <w:szCs w:val="24"/>
        </w:rPr>
        <w:t xml:space="preserve"> </w:t>
      </w:r>
      <w:r w:rsidR="006B19C5" w:rsidRPr="003A425A">
        <w:rPr>
          <w:rFonts w:ascii="Times New Roman" w:hAnsi="Times New Roman"/>
          <w:sz w:val="24"/>
          <w:szCs w:val="24"/>
        </w:rPr>
        <w:t>В системах</w:t>
      </w:r>
      <w:r w:rsidRPr="003A425A">
        <w:rPr>
          <w:rFonts w:ascii="Times New Roman" w:hAnsi="Times New Roman"/>
          <w:sz w:val="24"/>
          <w:szCs w:val="24"/>
        </w:rPr>
        <w:t xml:space="preserve"> с более чем одной графической картой или монитором можно управлять физическим пространством, доступным либо через множественные рабочие столы, либо через один большой виртуальный рабочий стол.</w:t>
      </w:r>
      <w:r w:rsidR="00324278" w:rsidRPr="003A425A">
        <w:rPr>
          <w:rFonts w:ascii="Times New Roman" w:hAnsi="Times New Roman"/>
          <w:sz w:val="24"/>
          <w:szCs w:val="24"/>
        </w:rPr>
        <w:t xml:space="preserve"> </w:t>
      </w:r>
      <w:r w:rsidRPr="003A425A">
        <w:rPr>
          <w:rFonts w:ascii="Times New Roman" w:hAnsi="Times New Roman"/>
          <w:i/>
          <w:sz w:val="24"/>
          <w:szCs w:val="24"/>
        </w:rPr>
        <w:t>Далее я не читал данную часть, так как пока данная часть мне не нужна.</w:t>
      </w:r>
    </w:p>
    <w:p w:rsidR="00324278" w:rsidRPr="003A425A" w:rsidRDefault="00324278" w:rsidP="00324278">
      <w:pPr>
        <w:pStyle w:val="4"/>
      </w:pPr>
      <w:bookmarkStart w:id="671" w:name="_Toc382058778"/>
      <w:r w:rsidRPr="003A425A">
        <w:rPr>
          <w:rFonts w:ascii="Times New Roman" w:hAnsi="Times New Roman"/>
          <w:color w:val="auto"/>
          <w:sz w:val="24"/>
          <w:szCs w:val="24"/>
        </w:rPr>
        <w:t>QSystemTrayIcon</w:t>
      </w:r>
      <w:bookmarkEnd w:id="671"/>
    </w:p>
    <w:p w:rsidR="006B19C5" w:rsidRPr="003A425A" w:rsidRDefault="00953454" w:rsidP="006B19C5">
      <w:pPr>
        <w:tabs>
          <w:tab w:val="left" w:pos="8931"/>
        </w:tabs>
        <w:jc w:val="both"/>
        <w:rPr>
          <w:rFonts w:ascii="Times New Roman" w:hAnsi="Times New Roman"/>
          <w:sz w:val="24"/>
          <w:szCs w:val="24"/>
        </w:rPr>
      </w:pPr>
      <w:hyperlink r:id="rId1452" w:anchor="details" w:history="1">
        <w:r w:rsidR="005A6BBD" w:rsidRPr="003A425A">
          <w:rPr>
            <w:rStyle w:val="a3"/>
            <w:rFonts w:ascii="Times New Roman" w:hAnsi="Times New Roman"/>
            <w:sz w:val="24"/>
            <w:szCs w:val="24"/>
          </w:rPr>
          <w:t>http://qt-project.org/doc/qt-5.1/qtwidgets/qsystemtrayicon.html#details</w:t>
        </w:r>
      </w:hyperlink>
    </w:p>
    <w:p w:rsidR="005A6BBD" w:rsidRPr="003A425A" w:rsidRDefault="005A6BBD" w:rsidP="002B1DD4">
      <w:pPr>
        <w:tabs>
          <w:tab w:val="left" w:pos="8931"/>
        </w:tabs>
        <w:jc w:val="both"/>
        <w:rPr>
          <w:rFonts w:ascii="Times New Roman" w:hAnsi="Times New Roman"/>
          <w:i/>
          <w:sz w:val="24"/>
          <w:szCs w:val="24"/>
        </w:rPr>
      </w:pPr>
      <w:r w:rsidRPr="003A425A">
        <w:rPr>
          <w:rFonts w:ascii="Times New Roman" w:hAnsi="Times New Roman"/>
          <w:sz w:val="24"/>
          <w:szCs w:val="24"/>
        </w:rPr>
        <w:t xml:space="preserve">QSystemTrayIcon класс обеспечивает иконку для приложения в системном лотке. </w:t>
      </w:r>
      <w:r w:rsidRPr="003A425A">
        <w:rPr>
          <w:rFonts w:ascii="Times New Roman" w:hAnsi="Times New Roman"/>
          <w:i/>
          <w:sz w:val="24"/>
          <w:szCs w:val="24"/>
        </w:rPr>
        <w:t>Есть хорошая иллюстрация того, что называется системным лотком. Далее перечислены платформы, на которых может использоваться данный класс.</w:t>
      </w:r>
      <w:r w:rsidR="00324278" w:rsidRPr="003A425A">
        <w:rPr>
          <w:rFonts w:ascii="Times New Roman" w:hAnsi="Times New Roman"/>
          <w:i/>
          <w:sz w:val="24"/>
          <w:szCs w:val="24"/>
        </w:rPr>
        <w:t xml:space="preserve"> </w:t>
      </w:r>
      <w:r w:rsidRPr="003A425A">
        <w:rPr>
          <w:rFonts w:ascii="Times New Roman" w:hAnsi="Times New Roman"/>
          <w:i/>
          <w:sz w:val="24"/>
          <w:szCs w:val="24"/>
        </w:rPr>
        <w:t xml:space="preserve">Далее речь идёт в данной части о некоторых функциях данного класса, а также о некоторых </w:t>
      </w:r>
      <w:r w:rsidR="00BE64FE" w:rsidRPr="003A425A">
        <w:rPr>
          <w:rFonts w:ascii="Times New Roman" w:hAnsi="Times New Roman"/>
          <w:i/>
          <w:sz w:val="24"/>
          <w:szCs w:val="24"/>
        </w:rPr>
        <w:t>аспект</w:t>
      </w:r>
      <w:r w:rsidRPr="003A425A">
        <w:rPr>
          <w:rFonts w:ascii="Times New Roman" w:hAnsi="Times New Roman"/>
          <w:i/>
          <w:sz w:val="24"/>
          <w:szCs w:val="24"/>
        </w:rPr>
        <w:t>ах его использования.</w:t>
      </w:r>
    </w:p>
    <w:p w:rsidR="00324278" w:rsidRPr="003A425A" w:rsidRDefault="00324278" w:rsidP="00324278">
      <w:pPr>
        <w:pStyle w:val="2"/>
        <w:rPr>
          <w:rFonts w:ascii="Times New Roman" w:hAnsi="Times New Roman"/>
          <w:b w:val="0"/>
          <w:sz w:val="24"/>
          <w:szCs w:val="24"/>
        </w:rPr>
      </w:pPr>
      <w:bookmarkStart w:id="672" w:name="_Toc382058779"/>
      <w:r w:rsidRPr="003A425A">
        <w:rPr>
          <w:rFonts w:ascii="Times New Roman" w:hAnsi="Times New Roman"/>
          <w:b w:val="0"/>
          <w:sz w:val="24"/>
          <w:szCs w:val="24"/>
        </w:rPr>
        <w:lastRenderedPageBreak/>
        <w:t>ФОКУС ВВОДА КЛАВИАТУРЫ В ВИДЖЕТАХ</w:t>
      </w:r>
      <w:bookmarkEnd w:id="672"/>
    </w:p>
    <w:p w:rsidR="005A6BBD" w:rsidRPr="003A425A" w:rsidRDefault="00953454" w:rsidP="002B1DD4">
      <w:pPr>
        <w:tabs>
          <w:tab w:val="left" w:pos="8931"/>
        </w:tabs>
        <w:jc w:val="both"/>
        <w:rPr>
          <w:rFonts w:ascii="Times New Roman" w:hAnsi="Times New Roman"/>
          <w:b/>
          <w:sz w:val="24"/>
          <w:szCs w:val="24"/>
        </w:rPr>
      </w:pPr>
      <w:hyperlink r:id="rId1453" w:history="1">
        <w:r w:rsidR="005A6BBD" w:rsidRPr="003A425A">
          <w:rPr>
            <w:rStyle w:val="a3"/>
            <w:rFonts w:ascii="Times New Roman" w:hAnsi="Times New Roman"/>
            <w:sz w:val="24"/>
            <w:szCs w:val="24"/>
          </w:rPr>
          <w:t>http://qt-project.org/doc/qt-5.1/qtwidgets/focus.html</w:t>
        </w:r>
      </w:hyperlink>
    </w:p>
    <w:p w:rsidR="005A6BBD" w:rsidRPr="003A425A" w:rsidRDefault="00B00C9F" w:rsidP="00324278">
      <w:pPr>
        <w:tabs>
          <w:tab w:val="left" w:pos="8931"/>
        </w:tabs>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виджеты обрабатывают фокус клавиатуры теми же способами, которые стали обычным</w:t>
      </w:r>
      <w:r w:rsidR="00324278" w:rsidRPr="003A425A">
        <w:rPr>
          <w:rFonts w:ascii="Times New Roman" w:hAnsi="Times New Roman"/>
          <w:sz w:val="24"/>
          <w:szCs w:val="24"/>
        </w:rPr>
        <w:t>и в</w:t>
      </w:r>
      <w:r w:rsidR="005A6BBD" w:rsidRPr="003A425A">
        <w:rPr>
          <w:rFonts w:ascii="Times New Roman" w:hAnsi="Times New Roman"/>
          <w:sz w:val="24"/>
          <w:szCs w:val="24"/>
        </w:rPr>
        <w:t xml:space="preserve"> </w:t>
      </w:r>
      <w:r w:rsidRPr="003A425A">
        <w:rPr>
          <w:rFonts w:ascii="Times New Roman" w:hAnsi="Times New Roman"/>
          <w:sz w:val="24"/>
          <w:szCs w:val="24"/>
        </w:rPr>
        <w:t>GUI</w:t>
      </w:r>
      <w:r w:rsidR="005A6BBD" w:rsidRPr="003A425A">
        <w:rPr>
          <w:rFonts w:ascii="Times New Roman" w:hAnsi="Times New Roman"/>
          <w:sz w:val="24"/>
          <w:szCs w:val="24"/>
        </w:rPr>
        <w:t>.</w:t>
      </w:r>
      <w:r w:rsidR="00324278" w:rsidRPr="003A425A">
        <w:rPr>
          <w:rFonts w:ascii="Times New Roman" w:hAnsi="Times New Roman"/>
          <w:sz w:val="24"/>
          <w:szCs w:val="24"/>
        </w:rPr>
        <w:t xml:space="preserve"> </w:t>
      </w:r>
      <w:r w:rsidR="005A6BBD" w:rsidRPr="003A425A">
        <w:rPr>
          <w:rFonts w:ascii="Times New Roman" w:hAnsi="Times New Roman"/>
          <w:sz w:val="24"/>
          <w:szCs w:val="24"/>
        </w:rPr>
        <w:t>Основной вопрос состоит в том, что нажатия клавиш могут быть направлены к любо</w:t>
      </w:r>
      <w:r w:rsidR="00324278" w:rsidRPr="003A425A">
        <w:rPr>
          <w:rFonts w:ascii="Times New Roman" w:hAnsi="Times New Roman"/>
          <w:sz w:val="24"/>
          <w:szCs w:val="24"/>
        </w:rPr>
        <w:t>му из окон на экране и к любому</w:t>
      </w:r>
      <w:r w:rsidR="005A6BBD" w:rsidRPr="003A425A">
        <w:rPr>
          <w:rFonts w:ascii="Times New Roman" w:hAnsi="Times New Roman"/>
          <w:sz w:val="24"/>
          <w:szCs w:val="24"/>
        </w:rPr>
        <w:t xml:space="preserve"> из нескольких виджетов, находящихся внутри того окна. Когда пользователь нажимает клавишу, то он ожидает, что она отправится в правильное место. А программное обеспечение должно удовлетворить данное ожидание. Поэтому система должна определить, какому приложению, какому окну и какому виджету следует отправить данное событие от клавиатуры.</w:t>
      </w:r>
      <w:r w:rsidR="00324278" w:rsidRPr="003A425A">
        <w:rPr>
          <w:rFonts w:ascii="Times New Roman" w:hAnsi="Times New Roman"/>
          <w:sz w:val="24"/>
          <w:szCs w:val="24"/>
        </w:rPr>
        <w:t xml:space="preserve"> </w:t>
      </w:r>
      <w:r w:rsidR="005A6BBD" w:rsidRPr="003A425A">
        <w:rPr>
          <w:rFonts w:ascii="Times New Roman" w:hAnsi="Times New Roman"/>
          <w:sz w:val="24"/>
          <w:szCs w:val="24"/>
        </w:rPr>
        <w:t>Существует несколько способов помещения фокуса ввода на виджет:</w:t>
      </w:r>
    </w:p>
    <w:p w:rsidR="005A6BBD" w:rsidRPr="003A425A" w:rsidRDefault="005A6BBD" w:rsidP="004D4FF9">
      <w:pPr>
        <w:pStyle w:val="a8"/>
        <w:numPr>
          <w:ilvl w:val="0"/>
          <w:numId w:val="64"/>
        </w:numPr>
        <w:tabs>
          <w:tab w:val="left" w:pos="709"/>
        </w:tabs>
        <w:spacing w:after="0" w:line="240" w:lineRule="auto"/>
        <w:jc w:val="both"/>
        <w:rPr>
          <w:rFonts w:ascii="Times New Roman" w:hAnsi="Times New Roman"/>
          <w:sz w:val="24"/>
          <w:szCs w:val="24"/>
        </w:rPr>
      </w:pPr>
      <w:r w:rsidRPr="003A425A">
        <w:rPr>
          <w:rFonts w:ascii="Times New Roman" w:hAnsi="Times New Roman"/>
          <w:sz w:val="24"/>
          <w:szCs w:val="24"/>
        </w:rPr>
        <w:t xml:space="preserve">Пользователь нажимает клавишу </w:t>
      </w:r>
      <w:r w:rsidRPr="003A425A">
        <w:rPr>
          <w:rFonts w:ascii="Times New Roman" w:hAnsi="Times New Roman"/>
          <w:sz w:val="24"/>
          <w:szCs w:val="24"/>
          <w:lang w:val="en-US"/>
        </w:rPr>
        <w:t>tab</w:t>
      </w:r>
      <w:r w:rsidRPr="003A425A">
        <w:rPr>
          <w:rFonts w:ascii="Times New Roman" w:hAnsi="Times New Roman"/>
          <w:sz w:val="24"/>
          <w:szCs w:val="24"/>
        </w:rPr>
        <w:t>.</w:t>
      </w:r>
    </w:p>
    <w:p w:rsidR="005A6BBD" w:rsidRPr="003A425A" w:rsidRDefault="005A6BBD" w:rsidP="004D4FF9">
      <w:pPr>
        <w:pStyle w:val="a8"/>
        <w:numPr>
          <w:ilvl w:val="0"/>
          <w:numId w:val="64"/>
        </w:numPr>
        <w:tabs>
          <w:tab w:val="left" w:pos="709"/>
        </w:tabs>
        <w:spacing w:after="0" w:line="240" w:lineRule="auto"/>
        <w:jc w:val="both"/>
        <w:rPr>
          <w:rFonts w:ascii="Times New Roman" w:hAnsi="Times New Roman"/>
          <w:sz w:val="24"/>
          <w:szCs w:val="24"/>
        </w:rPr>
      </w:pPr>
      <w:r w:rsidRPr="003A425A">
        <w:rPr>
          <w:rFonts w:ascii="Times New Roman" w:hAnsi="Times New Roman"/>
          <w:sz w:val="24"/>
          <w:szCs w:val="24"/>
        </w:rPr>
        <w:t>Пользователь кликает на виджет.</w:t>
      </w:r>
    </w:p>
    <w:p w:rsidR="005A6BBD" w:rsidRPr="003A425A" w:rsidRDefault="005A6BBD" w:rsidP="004D4FF9">
      <w:pPr>
        <w:pStyle w:val="a8"/>
        <w:numPr>
          <w:ilvl w:val="0"/>
          <w:numId w:val="64"/>
        </w:numPr>
        <w:tabs>
          <w:tab w:val="left" w:pos="709"/>
        </w:tabs>
        <w:spacing w:after="0" w:line="240" w:lineRule="auto"/>
        <w:jc w:val="both"/>
        <w:rPr>
          <w:rFonts w:ascii="Times New Roman" w:hAnsi="Times New Roman"/>
          <w:sz w:val="24"/>
          <w:szCs w:val="24"/>
        </w:rPr>
      </w:pPr>
      <w:r w:rsidRPr="003A425A">
        <w:rPr>
          <w:rFonts w:ascii="Times New Roman" w:hAnsi="Times New Roman"/>
          <w:sz w:val="24"/>
          <w:szCs w:val="24"/>
        </w:rPr>
        <w:t>Пользователь нажимает на горячую клавишу.</w:t>
      </w:r>
    </w:p>
    <w:p w:rsidR="005A6BBD" w:rsidRPr="003A425A" w:rsidRDefault="005A6BBD" w:rsidP="004D4FF9">
      <w:pPr>
        <w:pStyle w:val="a8"/>
        <w:numPr>
          <w:ilvl w:val="0"/>
          <w:numId w:val="64"/>
        </w:numPr>
        <w:tabs>
          <w:tab w:val="left" w:pos="709"/>
        </w:tabs>
        <w:spacing w:after="0" w:line="240" w:lineRule="auto"/>
        <w:jc w:val="both"/>
        <w:rPr>
          <w:rFonts w:ascii="Times New Roman" w:hAnsi="Times New Roman"/>
          <w:sz w:val="24"/>
          <w:szCs w:val="24"/>
        </w:rPr>
      </w:pPr>
      <w:r w:rsidRPr="003A425A">
        <w:rPr>
          <w:rFonts w:ascii="Times New Roman" w:hAnsi="Times New Roman"/>
          <w:sz w:val="24"/>
          <w:szCs w:val="24"/>
        </w:rPr>
        <w:t>Пользователь использует колесо мыши.</w:t>
      </w:r>
    </w:p>
    <w:p w:rsidR="005A6BBD" w:rsidRPr="003A425A" w:rsidRDefault="005A6BBD" w:rsidP="004D4FF9">
      <w:pPr>
        <w:pStyle w:val="a8"/>
        <w:numPr>
          <w:ilvl w:val="0"/>
          <w:numId w:val="64"/>
        </w:numPr>
        <w:tabs>
          <w:tab w:val="left" w:pos="709"/>
        </w:tabs>
        <w:spacing w:after="0" w:line="240" w:lineRule="auto"/>
        <w:jc w:val="both"/>
        <w:rPr>
          <w:rFonts w:ascii="Times New Roman" w:hAnsi="Times New Roman"/>
          <w:sz w:val="24"/>
          <w:szCs w:val="24"/>
        </w:rPr>
      </w:pPr>
      <w:r w:rsidRPr="003A425A">
        <w:rPr>
          <w:rFonts w:ascii="Times New Roman" w:hAnsi="Times New Roman"/>
          <w:sz w:val="24"/>
          <w:szCs w:val="24"/>
        </w:rPr>
        <w:t xml:space="preserve">Пользователь передвигает фокус на окно, и приложение должно определить, виджет </w:t>
      </w:r>
      <w:r w:rsidR="00324278" w:rsidRPr="003A425A">
        <w:rPr>
          <w:rFonts w:ascii="Times New Roman" w:hAnsi="Times New Roman"/>
          <w:sz w:val="24"/>
          <w:szCs w:val="24"/>
        </w:rPr>
        <w:t xml:space="preserve">в </w:t>
      </w:r>
      <w:r w:rsidRPr="003A425A">
        <w:rPr>
          <w:rFonts w:ascii="Times New Roman" w:hAnsi="Times New Roman"/>
          <w:sz w:val="24"/>
          <w:szCs w:val="24"/>
        </w:rPr>
        <w:t>данном окне.</w:t>
      </w:r>
      <w:ins w:id="673" w:author="User" w:date="2013-10-29T16:21:00Z">
        <w:r w:rsidRPr="003A425A" w:rsidDel="005E3E8F">
          <w:rPr>
            <w:rFonts w:ascii="Times New Roman" w:hAnsi="Times New Roman"/>
            <w:sz w:val="24"/>
            <w:szCs w:val="24"/>
          </w:rPr>
          <w:t xml:space="preserve"> </w:t>
        </w:r>
      </w:ins>
    </w:p>
    <w:p w:rsidR="005A6BBD" w:rsidRPr="003A425A" w:rsidRDefault="005A6BBD" w:rsidP="00B97BEE">
      <w:pPr>
        <w:tabs>
          <w:tab w:val="left" w:pos="8931"/>
        </w:tabs>
        <w:jc w:val="both"/>
        <w:rPr>
          <w:rFonts w:ascii="Times New Roman" w:hAnsi="Times New Roman"/>
          <w:i/>
          <w:sz w:val="24"/>
          <w:szCs w:val="24"/>
        </w:rPr>
      </w:pPr>
      <w:r w:rsidRPr="003A425A">
        <w:rPr>
          <w:rFonts w:ascii="Times New Roman" w:hAnsi="Times New Roman"/>
          <w:sz w:val="24"/>
          <w:szCs w:val="24"/>
          <w:lang w:val="en-US"/>
        </w:rPr>
        <w:t>Tab</w:t>
      </w:r>
      <w:r w:rsidRPr="003A425A">
        <w:rPr>
          <w:rFonts w:ascii="Times New Roman" w:hAnsi="Times New Roman"/>
          <w:sz w:val="24"/>
          <w:szCs w:val="24"/>
        </w:rPr>
        <w:t xml:space="preserve"> используется для обхода виджетов в окне в некотором направлении, а </w:t>
      </w:r>
      <w:r w:rsidRPr="003A425A">
        <w:rPr>
          <w:rFonts w:ascii="Times New Roman" w:hAnsi="Times New Roman"/>
          <w:sz w:val="24"/>
          <w:szCs w:val="24"/>
          <w:lang w:val="en-US"/>
        </w:rPr>
        <w:t>shift</w:t>
      </w:r>
      <w:r w:rsidRPr="003A425A">
        <w:rPr>
          <w:rFonts w:ascii="Times New Roman" w:hAnsi="Times New Roman"/>
          <w:sz w:val="24"/>
          <w:szCs w:val="24"/>
        </w:rPr>
        <w:t>+</w:t>
      </w:r>
      <w:r w:rsidRPr="003A425A">
        <w:rPr>
          <w:rFonts w:ascii="Times New Roman" w:hAnsi="Times New Roman"/>
          <w:sz w:val="24"/>
          <w:szCs w:val="24"/>
          <w:lang w:val="en-US"/>
        </w:rPr>
        <w:t>tab</w:t>
      </w:r>
      <w:r w:rsidRPr="003A425A">
        <w:rPr>
          <w:rFonts w:ascii="Times New Roman" w:hAnsi="Times New Roman"/>
          <w:sz w:val="24"/>
          <w:szCs w:val="24"/>
        </w:rPr>
        <w:t xml:space="preserve"> -  в обратном.</w:t>
      </w:r>
      <w:r w:rsidR="00324278" w:rsidRPr="003A425A">
        <w:rPr>
          <w:rFonts w:ascii="Times New Roman" w:hAnsi="Times New Roman"/>
          <w:sz w:val="24"/>
          <w:szCs w:val="24"/>
        </w:rPr>
        <w:t xml:space="preserve"> </w:t>
      </w:r>
      <w:r w:rsidRPr="003A425A">
        <w:rPr>
          <w:rFonts w:ascii="Times New Roman" w:hAnsi="Times New Roman"/>
          <w:sz w:val="24"/>
          <w:szCs w:val="24"/>
        </w:rPr>
        <w:t xml:space="preserve">Порядок, в котором нажатия </w:t>
      </w:r>
      <w:r w:rsidRPr="003A425A">
        <w:rPr>
          <w:rFonts w:ascii="Times New Roman" w:hAnsi="Times New Roman"/>
          <w:sz w:val="24"/>
          <w:szCs w:val="24"/>
          <w:lang w:val="en-US"/>
        </w:rPr>
        <w:t>tab</w:t>
      </w:r>
      <w:r w:rsidRPr="003A425A">
        <w:rPr>
          <w:rFonts w:ascii="Times New Roman" w:hAnsi="Times New Roman"/>
          <w:sz w:val="24"/>
          <w:szCs w:val="24"/>
        </w:rPr>
        <w:t xml:space="preserve"> передвигают от виджета к виджету, называется порядком табуляции.</w:t>
      </w:r>
      <w:r w:rsidR="00324278" w:rsidRPr="003A425A">
        <w:rPr>
          <w:rFonts w:ascii="Times New Roman" w:hAnsi="Times New Roman"/>
          <w:sz w:val="24"/>
          <w:szCs w:val="24"/>
        </w:rPr>
        <w:t xml:space="preserve"> </w:t>
      </w:r>
      <w:r w:rsidRPr="003A425A">
        <w:rPr>
          <w:rFonts w:ascii="Times New Roman" w:hAnsi="Times New Roman"/>
          <w:i/>
          <w:sz w:val="24"/>
          <w:szCs w:val="24"/>
        </w:rPr>
        <w:t>Далее описаны методы, при помощи котор</w:t>
      </w:r>
      <w:r w:rsidR="00FD3700" w:rsidRPr="003A425A">
        <w:rPr>
          <w:rFonts w:ascii="Times New Roman" w:hAnsi="Times New Roman"/>
          <w:i/>
          <w:sz w:val="24"/>
          <w:szCs w:val="24"/>
        </w:rPr>
        <w:t>ых</w:t>
      </w:r>
      <w:r w:rsidRPr="003A425A">
        <w:rPr>
          <w:rFonts w:ascii="Times New Roman" w:hAnsi="Times New Roman"/>
          <w:i/>
          <w:sz w:val="24"/>
          <w:szCs w:val="24"/>
        </w:rPr>
        <w:t xml:space="preserve"> можно пропускать некоторые виджеты при их обходе.</w:t>
      </w:r>
      <w:r w:rsidR="00324278" w:rsidRPr="003A425A">
        <w:rPr>
          <w:rFonts w:ascii="Times New Roman" w:hAnsi="Times New Roman"/>
          <w:i/>
          <w:sz w:val="24"/>
          <w:szCs w:val="24"/>
        </w:rPr>
        <w:t xml:space="preserve"> </w:t>
      </w:r>
      <w:r w:rsidRPr="003A425A">
        <w:rPr>
          <w:rFonts w:ascii="Times New Roman" w:hAnsi="Times New Roman"/>
          <w:sz w:val="24"/>
          <w:szCs w:val="24"/>
        </w:rPr>
        <w:t>В названии метки может быть горячая клавиша, которая передвигает фокус ввода к данному полю.</w:t>
      </w:r>
      <w:r w:rsidR="00324278" w:rsidRPr="003A425A">
        <w:rPr>
          <w:rFonts w:ascii="Times New Roman" w:hAnsi="Times New Roman"/>
          <w:sz w:val="24"/>
          <w:szCs w:val="24"/>
        </w:rPr>
        <w:t xml:space="preserve"> </w:t>
      </w:r>
      <w:r w:rsidRPr="003A425A">
        <w:rPr>
          <w:rFonts w:ascii="Times New Roman" w:hAnsi="Times New Roman"/>
          <w:i/>
          <w:sz w:val="24"/>
          <w:szCs w:val="24"/>
        </w:rPr>
        <w:t>Далее описывается, как быть в тех случаях, когда необходимо в сам виджет вводить табуляцию.</w:t>
      </w:r>
      <w:r w:rsidR="00324278" w:rsidRPr="003A425A">
        <w:rPr>
          <w:rFonts w:ascii="Times New Roman" w:hAnsi="Times New Roman"/>
          <w:i/>
          <w:sz w:val="24"/>
          <w:szCs w:val="24"/>
        </w:rPr>
        <w:t xml:space="preserve"> </w:t>
      </w:r>
      <w:r w:rsidRPr="003A425A">
        <w:rPr>
          <w:rFonts w:ascii="Times New Roman" w:hAnsi="Times New Roman"/>
          <w:sz w:val="24"/>
          <w:szCs w:val="24"/>
        </w:rPr>
        <w:t xml:space="preserve">Что касается использования кликов пользователя по нужному виджету, то это также мощный механизм, но есть одно очень важное </w:t>
      </w:r>
      <w:r w:rsidR="008A150D" w:rsidRPr="003A425A">
        <w:rPr>
          <w:rFonts w:ascii="Times New Roman" w:hAnsi="Times New Roman"/>
          <w:sz w:val="24"/>
          <w:szCs w:val="24"/>
        </w:rPr>
        <w:t>исклю</w:t>
      </w:r>
      <w:r w:rsidRPr="003A425A">
        <w:rPr>
          <w:rFonts w:ascii="Times New Roman" w:hAnsi="Times New Roman"/>
          <w:sz w:val="24"/>
          <w:szCs w:val="24"/>
        </w:rPr>
        <w:t>чение, которое заключается в том, что в некоторых случаях нежелательно забирать фокус ввода у тех приложений, у которых он был до этого.</w:t>
      </w:r>
      <w:r w:rsidR="00324278" w:rsidRPr="003A425A">
        <w:rPr>
          <w:rFonts w:ascii="Times New Roman" w:hAnsi="Times New Roman"/>
          <w:sz w:val="24"/>
          <w:szCs w:val="24"/>
        </w:rPr>
        <w:t xml:space="preserve"> </w:t>
      </w:r>
      <w:r w:rsidRPr="003A425A">
        <w:rPr>
          <w:rFonts w:ascii="Times New Roman" w:hAnsi="Times New Roman"/>
          <w:sz w:val="24"/>
          <w:szCs w:val="24"/>
        </w:rPr>
        <w:t xml:space="preserve">Авторы рекомендуют использовать данный тип перемещения только для виджетов, которые используют текстовый ввод. В </w:t>
      </w:r>
      <w:r w:rsidR="00B00C9F" w:rsidRPr="003A425A">
        <w:rPr>
          <w:rFonts w:ascii="Times New Roman" w:hAnsi="Times New Roman"/>
          <w:sz w:val="24"/>
          <w:szCs w:val="24"/>
        </w:rPr>
        <w:t>qt</w:t>
      </w:r>
      <w:r w:rsidRPr="003A425A">
        <w:rPr>
          <w:rFonts w:ascii="Times New Roman" w:hAnsi="Times New Roman"/>
          <w:sz w:val="24"/>
          <w:szCs w:val="24"/>
        </w:rPr>
        <w:t xml:space="preserve"> только функция </w:t>
      </w:r>
      <w:hyperlink r:id="rId1454" w:anchor="focusPolicy-prop" w:history="1">
        <w:r w:rsidRPr="003A425A">
          <w:rPr>
            <w:rStyle w:val="a3"/>
            <w:rFonts w:ascii="Times New Roman" w:hAnsi="Times New Roman"/>
            <w:color w:val="auto"/>
            <w:sz w:val="24"/>
            <w:szCs w:val="24"/>
          </w:rPr>
          <w:t>QWidget::setFocusPolicy</w:t>
        </w:r>
      </w:hyperlink>
      <w:r w:rsidRPr="003A425A">
        <w:rPr>
          <w:rFonts w:ascii="Times New Roman" w:hAnsi="Times New Roman"/>
          <w:sz w:val="24"/>
          <w:szCs w:val="24"/>
        </w:rPr>
        <w:t>() виляет на установку фокуса по клику пользователя.</w:t>
      </w:r>
      <w:r w:rsidR="00324278" w:rsidRPr="003A425A">
        <w:rPr>
          <w:rFonts w:ascii="Times New Roman" w:hAnsi="Times New Roman"/>
          <w:sz w:val="24"/>
          <w:szCs w:val="24"/>
        </w:rPr>
        <w:t xml:space="preserve"> </w:t>
      </w:r>
      <w:r w:rsidRPr="003A425A">
        <w:rPr>
          <w:rFonts w:ascii="Times New Roman" w:hAnsi="Times New Roman"/>
          <w:sz w:val="24"/>
          <w:szCs w:val="24"/>
        </w:rPr>
        <w:t>При нажатии горячих клавиш фокус мо</w:t>
      </w:r>
      <w:r w:rsidR="00FD3700" w:rsidRPr="003A425A">
        <w:rPr>
          <w:rFonts w:ascii="Times New Roman" w:hAnsi="Times New Roman"/>
          <w:sz w:val="24"/>
          <w:szCs w:val="24"/>
        </w:rPr>
        <w:t>ж</w:t>
      </w:r>
      <w:r w:rsidRPr="003A425A">
        <w:rPr>
          <w:rFonts w:ascii="Times New Roman" w:hAnsi="Times New Roman"/>
          <w:sz w:val="24"/>
          <w:szCs w:val="24"/>
        </w:rPr>
        <w:t xml:space="preserve">ет передаваться неявно, если инициируются некоторые диалоговые окна, или явно, при помощи </w:t>
      </w:r>
      <w:hyperlink r:id="rId1455" w:anchor="setBuddy" w:history="1">
        <w:r w:rsidRPr="003A425A">
          <w:rPr>
            <w:rStyle w:val="a3"/>
            <w:rFonts w:ascii="Times New Roman" w:hAnsi="Times New Roman"/>
            <w:color w:val="auto"/>
            <w:sz w:val="24"/>
            <w:szCs w:val="24"/>
          </w:rPr>
          <w:t>QLabel::setBuddy</w:t>
        </w:r>
      </w:hyperlink>
      <w:r w:rsidRPr="003A425A">
        <w:rPr>
          <w:rFonts w:ascii="Times New Roman" w:hAnsi="Times New Roman"/>
          <w:sz w:val="24"/>
          <w:szCs w:val="24"/>
        </w:rPr>
        <w:t xml:space="preserve">(), </w:t>
      </w:r>
      <w:hyperlink r:id="rId1456" w:history="1">
        <w:r w:rsidRPr="003A425A">
          <w:rPr>
            <w:rStyle w:val="a3"/>
            <w:rFonts w:ascii="Times New Roman" w:hAnsi="Times New Roman"/>
            <w:color w:val="auto"/>
            <w:sz w:val="24"/>
            <w:szCs w:val="24"/>
          </w:rPr>
          <w:t>QGroupBox</w:t>
        </w:r>
      </w:hyperlink>
      <w:r w:rsidRPr="003A425A">
        <w:rPr>
          <w:rFonts w:ascii="Times New Roman" w:hAnsi="Times New Roman"/>
          <w:sz w:val="24"/>
          <w:szCs w:val="24"/>
        </w:rPr>
        <w:t xml:space="preserve">, and </w:t>
      </w:r>
      <w:hyperlink r:id="rId1457" w:history="1">
        <w:r w:rsidRPr="003A425A">
          <w:rPr>
            <w:rStyle w:val="a3"/>
            <w:rFonts w:ascii="Times New Roman" w:hAnsi="Times New Roman"/>
            <w:color w:val="auto"/>
            <w:sz w:val="24"/>
            <w:szCs w:val="24"/>
          </w:rPr>
          <w:t>QTabBar</w:t>
        </w:r>
      </w:hyperlink>
      <w:r w:rsidRPr="003A425A">
        <w:rPr>
          <w:rFonts w:ascii="Times New Roman" w:hAnsi="Times New Roman"/>
          <w:sz w:val="24"/>
          <w:szCs w:val="24"/>
        </w:rPr>
        <w:t>. Авторы рекомендуют поддержку</w:t>
      </w:r>
      <w:r w:rsidR="00FD3700" w:rsidRPr="003A425A">
        <w:rPr>
          <w:rFonts w:ascii="Times New Roman" w:hAnsi="Times New Roman"/>
          <w:sz w:val="24"/>
          <w:szCs w:val="24"/>
        </w:rPr>
        <w:t xml:space="preserve"> горячих клавиш</w:t>
      </w:r>
      <w:r w:rsidRPr="003A425A">
        <w:rPr>
          <w:rFonts w:ascii="Times New Roman" w:hAnsi="Times New Roman"/>
          <w:sz w:val="24"/>
          <w:szCs w:val="24"/>
        </w:rPr>
        <w:t xml:space="preserve"> для всех виджетов, на которые пользователь может захотеть перепрыгнуть. Такой способ называется ускорителями фокуса.</w:t>
      </w:r>
      <w:r w:rsidR="00324278" w:rsidRPr="003A425A">
        <w:rPr>
          <w:rFonts w:ascii="Times New Roman" w:hAnsi="Times New Roman"/>
          <w:sz w:val="24"/>
          <w:szCs w:val="24"/>
        </w:rPr>
        <w:t xml:space="preserve"> </w:t>
      </w:r>
      <w:r w:rsidRPr="003A425A">
        <w:rPr>
          <w:rFonts w:ascii="Times New Roman" w:hAnsi="Times New Roman"/>
          <w:sz w:val="24"/>
          <w:szCs w:val="24"/>
        </w:rPr>
        <w:t xml:space="preserve">Что касается использования колёсика мыши, то здесь всё зависит от той платформы, на которой установлена система. </w:t>
      </w:r>
      <w:r w:rsidRPr="003A425A">
        <w:rPr>
          <w:rFonts w:ascii="Times New Roman" w:hAnsi="Times New Roman"/>
          <w:i/>
          <w:sz w:val="24"/>
          <w:szCs w:val="24"/>
        </w:rPr>
        <w:t>Некоторое описание отличий сообщается в данной части.</w:t>
      </w:r>
    </w:p>
    <w:p w:rsidR="005A6BBD" w:rsidRPr="003A425A" w:rsidRDefault="005A6BBD" w:rsidP="00B97BEE">
      <w:pPr>
        <w:tabs>
          <w:tab w:val="left" w:pos="8931"/>
        </w:tabs>
        <w:jc w:val="both"/>
        <w:rPr>
          <w:rFonts w:ascii="Times New Roman" w:hAnsi="Times New Roman"/>
          <w:sz w:val="24"/>
          <w:szCs w:val="24"/>
        </w:rPr>
      </w:pPr>
      <w:r w:rsidRPr="003A425A">
        <w:rPr>
          <w:rFonts w:ascii="Times New Roman" w:hAnsi="Times New Roman"/>
          <w:sz w:val="24"/>
          <w:szCs w:val="24"/>
        </w:rPr>
        <w:t xml:space="preserve">Если окно уже было использовано, то при получении фокуса ввода, он устанавливается на тот виджет, который был использован в последний раз. Если же окно используется впервые, то, прежде чем показать окно, следует использовать функцию </w:t>
      </w:r>
      <w:hyperlink r:id="rId1458" w:anchor="setFocus" w:history="1">
        <w:r w:rsidRPr="003A425A">
          <w:rPr>
            <w:rStyle w:val="a3"/>
            <w:rFonts w:ascii="Times New Roman" w:hAnsi="Times New Roman"/>
            <w:color w:val="auto"/>
            <w:sz w:val="24"/>
            <w:szCs w:val="24"/>
          </w:rPr>
          <w:t>QWidget::setFocus</w:t>
        </w:r>
      </w:hyperlink>
      <w:r w:rsidRPr="003A425A">
        <w:rPr>
          <w:rFonts w:ascii="Times New Roman" w:hAnsi="Times New Roman"/>
          <w:sz w:val="24"/>
          <w:szCs w:val="24"/>
        </w:rPr>
        <w:t>() для установки фокуса ввода.</w:t>
      </w:r>
    </w:p>
    <w:p w:rsidR="005A6BBD" w:rsidRPr="003A425A" w:rsidRDefault="005A6BBD" w:rsidP="00B97BEE">
      <w:pPr>
        <w:tabs>
          <w:tab w:val="left" w:pos="8931"/>
        </w:tabs>
        <w:jc w:val="both"/>
        <w:rPr>
          <w:rFonts w:ascii="Times New Roman" w:hAnsi="Times New Roman"/>
          <w:i/>
          <w:sz w:val="24"/>
          <w:szCs w:val="24"/>
        </w:rPr>
      </w:pPr>
      <w:r w:rsidRPr="003A425A">
        <w:rPr>
          <w:rFonts w:ascii="Times New Roman" w:hAnsi="Times New Roman"/>
          <w:i/>
          <w:sz w:val="24"/>
          <w:szCs w:val="24"/>
        </w:rPr>
        <w:t>Теперь переходим к изучению довольно большой части данного модуля, которая посвящена стилям.</w:t>
      </w:r>
    </w:p>
    <w:p w:rsidR="00324278" w:rsidRPr="003A425A" w:rsidRDefault="00324278" w:rsidP="00324278">
      <w:pPr>
        <w:pStyle w:val="2"/>
        <w:rPr>
          <w:rFonts w:ascii="Times New Roman" w:hAnsi="Times New Roman"/>
          <w:b w:val="0"/>
          <w:sz w:val="24"/>
          <w:szCs w:val="24"/>
        </w:rPr>
      </w:pPr>
      <w:bookmarkStart w:id="674" w:name="_Toc382058780"/>
      <w:r w:rsidRPr="003A425A">
        <w:rPr>
          <w:rFonts w:ascii="Times New Roman" w:hAnsi="Times New Roman"/>
          <w:b w:val="0"/>
          <w:sz w:val="24"/>
          <w:szCs w:val="24"/>
        </w:rPr>
        <w:t>СТИЛИ И СТИЛИЗОВАННЫЕ ВИДЖЕТЫ</w:t>
      </w:r>
      <w:bookmarkEnd w:id="674"/>
    </w:p>
    <w:p w:rsidR="005A6BBD" w:rsidRPr="003A425A" w:rsidRDefault="00953454" w:rsidP="00B97BEE">
      <w:pPr>
        <w:tabs>
          <w:tab w:val="left" w:pos="8931"/>
        </w:tabs>
        <w:jc w:val="both"/>
        <w:rPr>
          <w:rFonts w:ascii="Times New Roman" w:hAnsi="Times New Roman"/>
          <w:sz w:val="24"/>
          <w:szCs w:val="24"/>
        </w:rPr>
      </w:pPr>
      <w:hyperlink r:id="rId1459" w:history="1">
        <w:r w:rsidR="005A6BBD" w:rsidRPr="003A425A">
          <w:rPr>
            <w:rStyle w:val="a3"/>
            <w:rFonts w:ascii="Times New Roman" w:hAnsi="Times New Roman"/>
            <w:sz w:val="24"/>
            <w:szCs w:val="24"/>
          </w:rPr>
          <w:t>http://qt-project.org/doc/qt-5.1/qtwidgets/style-reference.html</w:t>
        </w:r>
      </w:hyperlink>
    </w:p>
    <w:p w:rsidR="005A6BBD" w:rsidRPr="003A425A" w:rsidRDefault="005A6BBD" w:rsidP="00B97BEE">
      <w:pPr>
        <w:tabs>
          <w:tab w:val="left" w:pos="8931"/>
        </w:tabs>
        <w:jc w:val="both"/>
        <w:rPr>
          <w:rFonts w:ascii="Times New Roman" w:hAnsi="Times New Roman"/>
          <w:i/>
          <w:sz w:val="24"/>
          <w:szCs w:val="24"/>
        </w:rPr>
      </w:pPr>
      <w:r w:rsidRPr="003A425A">
        <w:rPr>
          <w:rFonts w:ascii="Times New Roman" w:hAnsi="Times New Roman"/>
          <w:sz w:val="24"/>
          <w:szCs w:val="24"/>
        </w:rPr>
        <w:lastRenderedPageBreak/>
        <w:t xml:space="preserve">стили рисуют от имени виджетов и инкапсулируют вид и ощущение графического интерфейса пользователя. </w:t>
      </w:r>
      <w:hyperlink r:id="rId1460"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класс является </w:t>
      </w:r>
      <w:r w:rsidR="00F850EA" w:rsidRPr="003A425A">
        <w:rPr>
          <w:rFonts w:ascii="Times New Roman" w:hAnsi="Times New Roman"/>
          <w:sz w:val="24"/>
          <w:szCs w:val="24"/>
        </w:rPr>
        <w:t>абстрактны</w:t>
      </w:r>
      <w:r w:rsidRPr="003A425A">
        <w:rPr>
          <w:rFonts w:ascii="Times New Roman" w:hAnsi="Times New Roman"/>
          <w:sz w:val="24"/>
          <w:szCs w:val="24"/>
        </w:rPr>
        <w:t>м классом, который инкапсулируют вид и</w:t>
      </w:r>
      <w:r w:rsidR="006616ED" w:rsidRPr="003A425A">
        <w:rPr>
          <w:rFonts w:ascii="Times New Roman" w:hAnsi="Times New Roman"/>
          <w:sz w:val="24"/>
          <w:szCs w:val="24"/>
        </w:rPr>
        <w:t xml:space="preserve"> ощущение графического интефрей</w:t>
      </w:r>
      <w:r w:rsidRPr="003A425A">
        <w:rPr>
          <w:rFonts w:ascii="Times New Roman" w:hAnsi="Times New Roman"/>
          <w:sz w:val="24"/>
          <w:szCs w:val="24"/>
        </w:rPr>
        <w:t xml:space="preserve">са пользователя. Встроенные виджеты </w:t>
      </w:r>
      <w:r w:rsidR="00B00C9F" w:rsidRPr="003A425A">
        <w:rPr>
          <w:rFonts w:ascii="Times New Roman" w:hAnsi="Times New Roman"/>
          <w:sz w:val="24"/>
          <w:szCs w:val="24"/>
        </w:rPr>
        <w:t>qt</w:t>
      </w:r>
      <w:r w:rsidRPr="003A425A">
        <w:rPr>
          <w:rFonts w:ascii="Times New Roman" w:hAnsi="Times New Roman"/>
          <w:sz w:val="24"/>
          <w:szCs w:val="24"/>
        </w:rPr>
        <w:t xml:space="preserve"> используют данный класс для выполнения </w:t>
      </w:r>
      <w:r w:rsidR="00FF1335" w:rsidRPr="003A425A">
        <w:rPr>
          <w:rFonts w:ascii="Times New Roman" w:hAnsi="Times New Roman"/>
          <w:sz w:val="24"/>
          <w:szCs w:val="24"/>
        </w:rPr>
        <w:t>практич</w:t>
      </w:r>
      <w:r w:rsidRPr="003A425A">
        <w:rPr>
          <w:rFonts w:ascii="Times New Roman" w:hAnsi="Times New Roman"/>
          <w:sz w:val="24"/>
          <w:szCs w:val="24"/>
        </w:rPr>
        <w:t xml:space="preserve">ески всего рисования, гарантируя, что они будут </w:t>
      </w:r>
      <w:r w:rsidR="002B0566" w:rsidRPr="003A425A">
        <w:rPr>
          <w:rFonts w:ascii="Times New Roman" w:hAnsi="Times New Roman"/>
          <w:sz w:val="24"/>
          <w:szCs w:val="24"/>
        </w:rPr>
        <w:t>выгляд</w:t>
      </w:r>
      <w:r w:rsidRPr="003A425A">
        <w:rPr>
          <w:rFonts w:ascii="Times New Roman" w:hAnsi="Times New Roman"/>
          <w:sz w:val="24"/>
          <w:szCs w:val="24"/>
        </w:rPr>
        <w:t>еть в точности как и эквивалентные виджеты.</w:t>
      </w:r>
      <w:r w:rsidR="00F72210" w:rsidRPr="003A425A">
        <w:rPr>
          <w:rFonts w:ascii="Times New Roman" w:hAnsi="Times New Roman"/>
          <w:sz w:val="24"/>
          <w:szCs w:val="24"/>
        </w:rPr>
        <w:t xml:space="preserve"> </w:t>
      </w:r>
      <w:r w:rsidRPr="003A425A">
        <w:rPr>
          <w:rFonts w:ascii="Times New Roman" w:hAnsi="Times New Roman"/>
          <w:sz w:val="24"/>
          <w:szCs w:val="24"/>
        </w:rPr>
        <w:t xml:space="preserve">В </w:t>
      </w:r>
      <w:r w:rsidR="00B00C9F" w:rsidRPr="003A425A">
        <w:rPr>
          <w:rFonts w:ascii="Times New Roman" w:hAnsi="Times New Roman"/>
          <w:sz w:val="24"/>
          <w:szCs w:val="24"/>
        </w:rPr>
        <w:t>qt</w:t>
      </w:r>
      <w:r w:rsidRPr="003A425A">
        <w:rPr>
          <w:rFonts w:ascii="Times New Roman" w:hAnsi="Times New Roman"/>
          <w:sz w:val="24"/>
          <w:szCs w:val="24"/>
        </w:rPr>
        <w:t xml:space="preserve"> есть встроенные стили. Частные стили создаются при помощи плагинов или при помощи создания экземпляра класса </w:t>
      </w:r>
      <w:hyperlink r:id="rId1461" w:anchor="create" w:history="1">
        <w:r w:rsidRPr="003A425A">
          <w:rPr>
            <w:rStyle w:val="a3"/>
            <w:rFonts w:ascii="Times New Roman" w:hAnsi="Times New Roman"/>
            <w:color w:val="auto"/>
            <w:sz w:val="24"/>
            <w:szCs w:val="24"/>
          </w:rPr>
          <w:t>QStyleFactory::create</w:t>
        </w:r>
      </w:hyperlink>
      <w:r w:rsidRPr="003A425A">
        <w:rPr>
          <w:rFonts w:ascii="Times New Roman" w:hAnsi="Times New Roman"/>
          <w:sz w:val="24"/>
          <w:szCs w:val="24"/>
        </w:rPr>
        <w:t>()</w:t>
      </w:r>
      <w:r w:rsidR="006616ED" w:rsidRPr="003A425A">
        <w:rPr>
          <w:rFonts w:ascii="Times New Roman" w:hAnsi="Times New Roman"/>
          <w:sz w:val="24"/>
          <w:szCs w:val="24"/>
        </w:rPr>
        <w:t xml:space="preserve"> </w:t>
      </w:r>
      <w:r w:rsidRPr="003A425A">
        <w:rPr>
          <w:rFonts w:ascii="Times New Roman" w:hAnsi="Times New Roman"/>
          <w:sz w:val="24"/>
          <w:szCs w:val="24"/>
        </w:rPr>
        <w:t xml:space="preserve">и установки его при помощи функции </w:t>
      </w:r>
      <w:hyperlink r:id="rId1462" w:anchor="setStyle" w:history="1">
        <w:r w:rsidRPr="003A425A">
          <w:rPr>
            <w:rStyle w:val="a3"/>
            <w:rFonts w:ascii="Times New Roman" w:hAnsi="Times New Roman"/>
            <w:color w:val="auto"/>
            <w:sz w:val="24"/>
            <w:szCs w:val="24"/>
          </w:rPr>
          <w:t>QApplication::setStyle</w:t>
        </w:r>
      </w:hyperlink>
      <w:r w:rsidRPr="003A425A">
        <w:rPr>
          <w:rFonts w:ascii="Times New Roman" w:hAnsi="Times New Roman"/>
          <w:sz w:val="24"/>
          <w:szCs w:val="24"/>
        </w:rPr>
        <w:t>().</w:t>
      </w:r>
      <w:r w:rsidR="00F72210" w:rsidRPr="003A425A">
        <w:rPr>
          <w:rFonts w:ascii="Times New Roman" w:hAnsi="Times New Roman"/>
          <w:sz w:val="24"/>
          <w:szCs w:val="24"/>
        </w:rPr>
        <w:t xml:space="preserve"> </w:t>
      </w:r>
      <w:r w:rsidRPr="003A425A">
        <w:rPr>
          <w:rFonts w:ascii="Times New Roman" w:hAnsi="Times New Roman"/>
          <w:sz w:val="24"/>
          <w:szCs w:val="24"/>
        </w:rPr>
        <w:t xml:space="preserve">Для того чтобы настроить существующие стили, наследуйте </w:t>
      </w:r>
      <w:hyperlink r:id="rId1463" w:history="1">
        <w:r w:rsidRPr="003A425A">
          <w:rPr>
            <w:rStyle w:val="a3"/>
            <w:rFonts w:ascii="Times New Roman" w:hAnsi="Times New Roman"/>
            <w:color w:val="auto"/>
            <w:sz w:val="24"/>
            <w:szCs w:val="24"/>
          </w:rPr>
          <w:t>QProxyStyle</w:t>
        </w:r>
      </w:hyperlink>
      <w:r w:rsidRPr="003A425A">
        <w:rPr>
          <w:rFonts w:ascii="Times New Roman" w:hAnsi="Times New Roman"/>
          <w:sz w:val="24"/>
          <w:szCs w:val="24"/>
        </w:rPr>
        <w:t xml:space="preserve"> и переопределите желаемые методы.</w:t>
      </w:r>
      <w:r w:rsidR="00F72210" w:rsidRPr="003A425A">
        <w:rPr>
          <w:rFonts w:ascii="Times New Roman" w:hAnsi="Times New Roman"/>
          <w:sz w:val="24"/>
          <w:szCs w:val="24"/>
        </w:rPr>
        <w:t xml:space="preserve"> </w:t>
      </w:r>
      <w:hyperlink r:id="rId1464" w:history="1">
        <w:r w:rsidRPr="003A425A">
          <w:rPr>
            <w:rStyle w:val="a3"/>
            <w:rFonts w:ascii="Times New Roman" w:hAnsi="Times New Roman"/>
            <w:color w:val="auto"/>
            <w:sz w:val="24"/>
            <w:szCs w:val="24"/>
          </w:rPr>
          <w:t>QCommonStyle</w:t>
        </w:r>
      </w:hyperlink>
      <w:r w:rsidRPr="003A425A">
        <w:rPr>
          <w:rFonts w:ascii="Times New Roman" w:hAnsi="Times New Roman"/>
          <w:sz w:val="24"/>
          <w:szCs w:val="24"/>
        </w:rPr>
        <w:t xml:space="preserve"> обеспечивает удобный базовый класс для всех </w:t>
      </w:r>
      <w:r w:rsidR="006616ED" w:rsidRPr="003A425A">
        <w:rPr>
          <w:rFonts w:ascii="Times New Roman" w:hAnsi="Times New Roman"/>
          <w:sz w:val="24"/>
          <w:szCs w:val="24"/>
        </w:rPr>
        <w:t>реализаций</w:t>
      </w:r>
      <w:r w:rsidRPr="003A425A">
        <w:rPr>
          <w:rFonts w:ascii="Times New Roman" w:hAnsi="Times New Roman"/>
          <w:sz w:val="24"/>
          <w:szCs w:val="24"/>
        </w:rPr>
        <w:t xml:space="preserve"> частных стилей. Подход является таким же</w:t>
      </w:r>
      <w:r w:rsidR="006616ED" w:rsidRPr="003A425A">
        <w:rPr>
          <w:rFonts w:ascii="Times New Roman" w:hAnsi="Times New Roman"/>
          <w:sz w:val="24"/>
          <w:szCs w:val="24"/>
        </w:rPr>
        <w:t>,</w:t>
      </w:r>
      <w:r w:rsidRPr="003A425A">
        <w:rPr>
          <w:rFonts w:ascii="Times New Roman" w:hAnsi="Times New Roman"/>
          <w:sz w:val="24"/>
          <w:szCs w:val="24"/>
        </w:rPr>
        <w:t xml:space="preserve"> как и в классе </w:t>
      </w:r>
      <w:hyperlink r:id="rId1465" w:history="1">
        <w:r w:rsidRPr="003A425A">
          <w:rPr>
            <w:rStyle w:val="a3"/>
            <w:rFonts w:ascii="Times New Roman" w:hAnsi="Times New Roman"/>
            <w:color w:val="auto"/>
            <w:sz w:val="24"/>
            <w:szCs w:val="24"/>
          </w:rPr>
          <w:t>QProxyStyle</w:t>
        </w:r>
      </w:hyperlink>
      <w:r w:rsidRPr="003A425A">
        <w:rPr>
          <w:rFonts w:ascii="Times New Roman" w:hAnsi="Times New Roman"/>
          <w:sz w:val="24"/>
          <w:szCs w:val="24"/>
        </w:rPr>
        <w:t>.</w:t>
      </w:r>
      <w:r w:rsidR="00F72210" w:rsidRPr="003A425A">
        <w:rPr>
          <w:rFonts w:ascii="Times New Roman" w:hAnsi="Times New Roman"/>
          <w:sz w:val="24"/>
          <w:szCs w:val="24"/>
        </w:rPr>
        <w:t xml:space="preserve"> </w:t>
      </w:r>
      <w:r w:rsidRPr="003A425A">
        <w:rPr>
          <w:rFonts w:ascii="Times New Roman" w:hAnsi="Times New Roman"/>
          <w:i/>
          <w:sz w:val="24"/>
          <w:szCs w:val="24"/>
        </w:rPr>
        <w:t xml:space="preserve">Затем перечислены классы для настройки стиля приложения. </w:t>
      </w:r>
    </w:p>
    <w:p w:rsidR="006616ED" w:rsidRPr="003A425A" w:rsidRDefault="00B00C9F" w:rsidP="00B97BEE">
      <w:pPr>
        <w:tabs>
          <w:tab w:val="left" w:pos="8931"/>
        </w:tabs>
        <w:jc w:val="both"/>
        <w:rPr>
          <w:rFonts w:ascii="Times New Roman" w:hAnsi="Times New Roman"/>
          <w:sz w:val="24"/>
          <w:szCs w:val="24"/>
        </w:rPr>
      </w:pPr>
      <w:r w:rsidRPr="003A425A">
        <w:rPr>
          <w:rFonts w:ascii="Times New Roman" w:hAnsi="Times New Roman"/>
          <w:sz w:val="24"/>
          <w:szCs w:val="24"/>
        </w:rPr>
        <w:t>API</w:t>
      </w:r>
      <w:r w:rsidR="005A6BBD" w:rsidRPr="003A425A">
        <w:rPr>
          <w:rFonts w:ascii="Times New Roman" w:hAnsi="Times New Roman"/>
          <w:sz w:val="24"/>
          <w:szCs w:val="24"/>
        </w:rPr>
        <w:t xml:space="preserve"> класса </w:t>
      </w:r>
      <w:hyperlink r:id="rId1466" w:history="1">
        <w:r w:rsidR="005A6BBD" w:rsidRPr="003A425A">
          <w:rPr>
            <w:rStyle w:val="a3"/>
            <w:rFonts w:ascii="Times New Roman" w:hAnsi="Times New Roman"/>
            <w:color w:val="auto"/>
            <w:sz w:val="24"/>
            <w:szCs w:val="24"/>
          </w:rPr>
          <w:t>QStyle</w:t>
        </w:r>
      </w:hyperlink>
      <w:r w:rsidR="005A6BBD" w:rsidRPr="003A425A">
        <w:rPr>
          <w:rFonts w:ascii="Times New Roman" w:hAnsi="Times New Roman"/>
          <w:sz w:val="24"/>
          <w:szCs w:val="24"/>
        </w:rPr>
        <w:t xml:space="preserve"> содержит </w:t>
      </w:r>
    </w:p>
    <w:p w:rsidR="006616ED" w:rsidRPr="003A425A" w:rsidRDefault="005A6BBD" w:rsidP="004D4FF9">
      <w:pPr>
        <w:numPr>
          <w:ilvl w:val="0"/>
          <w:numId w:val="65"/>
        </w:numPr>
        <w:tabs>
          <w:tab w:val="left" w:pos="709"/>
        </w:tabs>
        <w:jc w:val="both"/>
        <w:rPr>
          <w:rFonts w:ascii="Times New Roman" w:hAnsi="Times New Roman"/>
          <w:sz w:val="24"/>
          <w:szCs w:val="24"/>
        </w:rPr>
      </w:pPr>
      <w:r w:rsidRPr="003A425A">
        <w:rPr>
          <w:rFonts w:ascii="Times New Roman" w:hAnsi="Times New Roman"/>
          <w:sz w:val="24"/>
          <w:szCs w:val="24"/>
        </w:rPr>
        <w:t xml:space="preserve">функции для рисования виджетов, </w:t>
      </w:r>
    </w:p>
    <w:p w:rsidR="006616ED" w:rsidRPr="003A425A" w:rsidRDefault="005A6BBD" w:rsidP="004D4FF9">
      <w:pPr>
        <w:numPr>
          <w:ilvl w:val="0"/>
          <w:numId w:val="65"/>
        </w:numPr>
        <w:tabs>
          <w:tab w:val="left" w:pos="709"/>
        </w:tabs>
        <w:jc w:val="both"/>
        <w:rPr>
          <w:rFonts w:ascii="Times New Roman" w:hAnsi="Times New Roman"/>
          <w:sz w:val="24"/>
          <w:szCs w:val="24"/>
        </w:rPr>
      </w:pPr>
      <w:r w:rsidRPr="003A425A">
        <w:rPr>
          <w:rFonts w:ascii="Times New Roman" w:hAnsi="Times New Roman"/>
          <w:sz w:val="24"/>
          <w:szCs w:val="24"/>
        </w:rPr>
        <w:t xml:space="preserve">статические вспомогательные функции, чтобы делать общие и сложные задачи, и </w:t>
      </w:r>
    </w:p>
    <w:p w:rsidR="005A6BBD" w:rsidRPr="003A425A" w:rsidRDefault="005A6BBD" w:rsidP="004D4FF9">
      <w:pPr>
        <w:numPr>
          <w:ilvl w:val="0"/>
          <w:numId w:val="65"/>
        </w:numPr>
        <w:tabs>
          <w:tab w:val="left" w:pos="709"/>
        </w:tabs>
        <w:jc w:val="both"/>
        <w:rPr>
          <w:rFonts w:ascii="Times New Roman" w:hAnsi="Times New Roman"/>
          <w:sz w:val="24"/>
          <w:szCs w:val="24"/>
        </w:rPr>
      </w:pPr>
      <w:r w:rsidRPr="003A425A">
        <w:rPr>
          <w:rFonts w:ascii="Times New Roman" w:hAnsi="Times New Roman"/>
          <w:sz w:val="24"/>
          <w:szCs w:val="24"/>
        </w:rPr>
        <w:t>функции</w:t>
      </w:r>
      <w:r w:rsidRPr="003A425A">
        <w:rPr>
          <w:rFonts w:ascii="Times New Roman" w:hAnsi="Times New Roman"/>
          <w:i/>
          <w:sz w:val="24"/>
          <w:szCs w:val="24"/>
        </w:rPr>
        <w:t xml:space="preserve">, </w:t>
      </w:r>
      <w:r w:rsidRPr="003A425A">
        <w:rPr>
          <w:rFonts w:ascii="Times New Roman" w:hAnsi="Times New Roman"/>
          <w:sz w:val="24"/>
          <w:szCs w:val="24"/>
        </w:rPr>
        <w:t>чтобы делать различные вычисления, необходимые во время рисования.</w:t>
      </w:r>
    </w:p>
    <w:p w:rsidR="005A6BBD" w:rsidRPr="003A425A" w:rsidRDefault="005A6BBD" w:rsidP="006616ED">
      <w:pPr>
        <w:tabs>
          <w:tab w:val="left" w:pos="709"/>
        </w:tabs>
        <w:jc w:val="both"/>
        <w:rPr>
          <w:rFonts w:ascii="Times New Roman" w:hAnsi="Times New Roman"/>
          <w:sz w:val="24"/>
          <w:szCs w:val="24"/>
        </w:rPr>
      </w:pPr>
      <w:r w:rsidRPr="003A425A">
        <w:rPr>
          <w:rFonts w:ascii="Times New Roman" w:hAnsi="Times New Roman"/>
          <w:sz w:val="24"/>
          <w:szCs w:val="24"/>
        </w:rPr>
        <w:t>Данный класс рисует графические элементы: элемент – это виджет, или часть виджета, например кнопка или фрейм окна или полоса прокрутки. Большинство функций рисования имеют четыре аргумента:</w:t>
      </w:r>
    </w:p>
    <w:p w:rsidR="005A6BBD" w:rsidRPr="003A425A" w:rsidRDefault="005A6BBD" w:rsidP="004D4FF9">
      <w:pPr>
        <w:pStyle w:val="a8"/>
        <w:numPr>
          <w:ilvl w:val="0"/>
          <w:numId w:val="22"/>
        </w:numPr>
        <w:tabs>
          <w:tab w:val="left" w:pos="709"/>
        </w:tabs>
        <w:jc w:val="both"/>
        <w:rPr>
          <w:rFonts w:ascii="Times New Roman" w:hAnsi="Times New Roman"/>
          <w:sz w:val="24"/>
          <w:szCs w:val="24"/>
        </w:rPr>
      </w:pPr>
      <w:r w:rsidRPr="003A425A">
        <w:rPr>
          <w:rFonts w:ascii="Times New Roman" w:hAnsi="Times New Roman"/>
          <w:sz w:val="24"/>
          <w:szCs w:val="24"/>
        </w:rPr>
        <w:t>Элемент перечисления, определяющий, какой графический элемент следует рисовать.</w:t>
      </w:r>
    </w:p>
    <w:p w:rsidR="005A6BBD" w:rsidRPr="003A425A" w:rsidRDefault="00953454" w:rsidP="004D4FF9">
      <w:pPr>
        <w:pStyle w:val="a8"/>
        <w:numPr>
          <w:ilvl w:val="0"/>
          <w:numId w:val="22"/>
        </w:numPr>
        <w:tabs>
          <w:tab w:val="left" w:pos="709"/>
        </w:tabs>
        <w:jc w:val="both"/>
        <w:rPr>
          <w:rFonts w:ascii="Times New Roman" w:hAnsi="Times New Roman"/>
          <w:sz w:val="24"/>
          <w:szCs w:val="24"/>
        </w:rPr>
      </w:pPr>
      <w:hyperlink r:id="rId1467" w:history="1">
        <w:r w:rsidR="005A6BBD" w:rsidRPr="003A425A">
          <w:rPr>
            <w:rStyle w:val="a3"/>
            <w:rFonts w:ascii="Times New Roman" w:hAnsi="Times New Roman"/>
            <w:color w:val="auto"/>
            <w:sz w:val="24"/>
            <w:szCs w:val="24"/>
          </w:rPr>
          <w:t>QStyleOption</w:t>
        </w:r>
      </w:hyperlink>
      <w:r w:rsidR="005A6BBD" w:rsidRPr="003A425A">
        <w:rPr>
          <w:rFonts w:ascii="Times New Roman" w:hAnsi="Times New Roman"/>
          <w:sz w:val="24"/>
          <w:szCs w:val="24"/>
        </w:rPr>
        <w:t>, определяющий, как и где рисовать этот элемент.</w:t>
      </w:r>
    </w:p>
    <w:p w:rsidR="005A6BBD" w:rsidRPr="003A425A" w:rsidRDefault="00953454" w:rsidP="004D4FF9">
      <w:pPr>
        <w:pStyle w:val="a8"/>
        <w:numPr>
          <w:ilvl w:val="0"/>
          <w:numId w:val="22"/>
        </w:numPr>
        <w:tabs>
          <w:tab w:val="left" w:pos="709"/>
        </w:tabs>
        <w:jc w:val="both"/>
        <w:rPr>
          <w:rFonts w:ascii="Times New Roman" w:hAnsi="Times New Roman"/>
          <w:sz w:val="24"/>
          <w:szCs w:val="24"/>
        </w:rPr>
      </w:pPr>
      <w:hyperlink r:id="rId1468" w:history="1">
        <w:r w:rsidR="005A6BBD" w:rsidRPr="003A425A">
          <w:rPr>
            <w:rStyle w:val="a3"/>
            <w:rFonts w:ascii="Times New Roman" w:hAnsi="Times New Roman"/>
            <w:color w:val="auto"/>
            <w:sz w:val="24"/>
            <w:szCs w:val="24"/>
          </w:rPr>
          <w:t>QPainter</w:t>
        </w:r>
      </w:hyperlink>
      <w:r w:rsidR="005A6BBD" w:rsidRPr="003A425A">
        <w:rPr>
          <w:rFonts w:ascii="Times New Roman" w:hAnsi="Times New Roman"/>
          <w:sz w:val="24"/>
          <w:szCs w:val="24"/>
        </w:rPr>
        <w:t>, который следует использовать для рисования элемента.</w:t>
      </w:r>
    </w:p>
    <w:p w:rsidR="005A6BBD" w:rsidRPr="003A425A" w:rsidRDefault="00953454" w:rsidP="004D4FF9">
      <w:pPr>
        <w:pStyle w:val="a8"/>
        <w:numPr>
          <w:ilvl w:val="0"/>
          <w:numId w:val="22"/>
        </w:numPr>
        <w:tabs>
          <w:tab w:val="left" w:pos="709"/>
        </w:tabs>
        <w:jc w:val="both"/>
        <w:rPr>
          <w:rFonts w:ascii="Times New Roman" w:hAnsi="Times New Roman"/>
          <w:sz w:val="24"/>
          <w:szCs w:val="24"/>
        </w:rPr>
      </w:pPr>
      <w:hyperlink r:id="rId1469" w:history="1">
        <w:r w:rsidR="005A6BBD" w:rsidRPr="003A425A">
          <w:rPr>
            <w:rStyle w:val="a3"/>
            <w:rFonts w:ascii="Times New Roman" w:hAnsi="Times New Roman"/>
            <w:color w:val="auto"/>
            <w:sz w:val="24"/>
            <w:szCs w:val="24"/>
          </w:rPr>
          <w:t>QWidget</w:t>
        </w:r>
      </w:hyperlink>
      <w:r w:rsidR="005A6BBD" w:rsidRPr="003A425A">
        <w:rPr>
          <w:rFonts w:ascii="Times New Roman" w:hAnsi="Times New Roman"/>
          <w:sz w:val="24"/>
          <w:szCs w:val="24"/>
        </w:rPr>
        <w:t>, в котором происходит рисование.</w:t>
      </w:r>
    </w:p>
    <w:p w:rsidR="006616ED" w:rsidRPr="003A425A" w:rsidRDefault="006616E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Использование второго аргумента обеспечивает класс, который содержит информацию, необходимую для рисования. Благодаря этому классу возможно сделать виджеты, рисуемые при помощи </w:t>
      </w:r>
      <w:r w:rsidRPr="003A425A">
        <w:rPr>
          <w:rFonts w:ascii="Times New Roman" w:hAnsi="Times New Roman"/>
          <w:sz w:val="24"/>
          <w:szCs w:val="24"/>
          <w:lang w:val="en-US"/>
        </w:rPr>
        <w:t>QStyle</w:t>
      </w:r>
      <w:r w:rsidRPr="003A425A">
        <w:rPr>
          <w:rFonts w:ascii="Times New Roman" w:hAnsi="Times New Roman"/>
          <w:sz w:val="24"/>
          <w:szCs w:val="24"/>
        </w:rPr>
        <w:t xml:space="preserve"> без связывания с любым кодом для виджета. Это делает возможным использование функций рисования класса </w:t>
      </w:r>
      <w:r w:rsidRPr="003A425A">
        <w:rPr>
          <w:rFonts w:ascii="Times New Roman" w:hAnsi="Times New Roman"/>
          <w:sz w:val="24"/>
          <w:szCs w:val="24"/>
          <w:lang w:val="en-US"/>
        </w:rPr>
        <w:t>QStyle</w:t>
      </w:r>
      <w:r w:rsidR="00212B44" w:rsidRPr="003A425A">
        <w:rPr>
          <w:rFonts w:ascii="Times New Roman" w:hAnsi="Times New Roman"/>
          <w:sz w:val="24"/>
          <w:szCs w:val="24"/>
        </w:rPr>
        <w:t xml:space="preserve"> на любом устройстве рисования. </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Элементы в представлениях элементов</w:t>
      </w:r>
      <w:r w:rsidR="00212B44" w:rsidRPr="003A425A">
        <w:rPr>
          <w:rFonts w:ascii="Times New Roman" w:hAnsi="Times New Roman"/>
          <w:sz w:val="24"/>
          <w:szCs w:val="24"/>
        </w:rPr>
        <w:t xml:space="preserve"> (модель/представление)</w:t>
      </w:r>
      <w:r w:rsidRPr="003A425A">
        <w:rPr>
          <w:rFonts w:ascii="Times New Roman" w:hAnsi="Times New Roman"/>
          <w:sz w:val="24"/>
          <w:szCs w:val="24"/>
        </w:rPr>
        <w:t xml:space="preserve"> рисуются при помощи делегатов в </w:t>
      </w:r>
      <w:r w:rsidR="00B00C9F" w:rsidRPr="003A425A">
        <w:rPr>
          <w:rFonts w:ascii="Times New Roman" w:hAnsi="Times New Roman"/>
          <w:sz w:val="24"/>
          <w:szCs w:val="24"/>
        </w:rPr>
        <w:t>qt</w:t>
      </w:r>
      <w:r w:rsidRPr="003A425A">
        <w:rPr>
          <w:rFonts w:ascii="Times New Roman" w:hAnsi="Times New Roman"/>
          <w:sz w:val="24"/>
          <w:szCs w:val="24"/>
        </w:rPr>
        <w:t>. Но заголовки представлений элементов всё ещё рисуются при помощи стилей. Делегат по умолчанию рисует элементы частично через текущий стиль; он рисует флажки индикаторы и рассчитывает ограничивающие прямоугольники для элементов, из которых состоит элемент.</w:t>
      </w:r>
      <w:r w:rsidR="00F72210" w:rsidRPr="003A425A">
        <w:rPr>
          <w:rFonts w:ascii="Times New Roman" w:hAnsi="Times New Roman"/>
          <w:sz w:val="24"/>
          <w:szCs w:val="24"/>
        </w:rPr>
        <w:t xml:space="preserve"> </w:t>
      </w:r>
      <w:r w:rsidRPr="003A425A">
        <w:rPr>
          <w:rFonts w:ascii="Times New Roman" w:hAnsi="Times New Roman"/>
          <w:sz w:val="24"/>
          <w:szCs w:val="24"/>
        </w:rPr>
        <w:t xml:space="preserve">Если вы желаете добавить поддержку для других типов данных, нежели те, которые поддерживаются при помощи </w:t>
      </w:r>
      <w:hyperlink r:id="rId1470" w:history="1">
        <w:r w:rsidRPr="003A425A">
          <w:rPr>
            <w:rStyle w:val="a3"/>
            <w:rFonts w:ascii="Times New Roman" w:hAnsi="Times New Roman"/>
            <w:color w:val="auto"/>
            <w:sz w:val="24"/>
            <w:szCs w:val="24"/>
          </w:rPr>
          <w:t>QStyledItemDelegate</w:t>
        </w:r>
      </w:hyperlink>
      <w:r w:rsidRPr="003A425A">
        <w:rPr>
          <w:rFonts w:ascii="Times New Roman" w:hAnsi="Times New Roman"/>
          <w:sz w:val="24"/>
          <w:szCs w:val="24"/>
        </w:rPr>
        <w:t>, вам следует реализовать частный</w:t>
      </w:r>
      <w:r w:rsidR="00A451B5" w:rsidRPr="003A425A">
        <w:rPr>
          <w:rFonts w:ascii="Times New Roman" w:hAnsi="Times New Roman"/>
          <w:sz w:val="24"/>
          <w:szCs w:val="24"/>
        </w:rPr>
        <w:t xml:space="preserve"> делегат. Заметьте, что делегат должен быть установлен</w:t>
      </w:r>
      <w:r w:rsidR="00F72210" w:rsidRPr="003A425A">
        <w:rPr>
          <w:rFonts w:ascii="Times New Roman" w:hAnsi="Times New Roman"/>
          <w:sz w:val="24"/>
          <w:szCs w:val="24"/>
        </w:rPr>
        <w:t xml:space="preserve"> программ</w:t>
      </w:r>
      <w:r w:rsidRPr="003A425A">
        <w:rPr>
          <w:rFonts w:ascii="Times New Roman" w:hAnsi="Times New Roman"/>
          <w:sz w:val="24"/>
          <w:szCs w:val="24"/>
        </w:rPr>
        <w:t>но для каждого отдельного виджета.</w:t>
      </w:r>
    </w:p>
    <w:p w:rsidR="00A451B5"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Элемент стиля является графической частью </w:t>
      </w:r>
      <w:r w:rsidR="00B00C9F" w:rsidRPr="003A425A">
        <w:rPr>
          <w:rFonts w:ascii="Times New Roman" w:hAnsi="Times New Roman"/>
          <w:sz w:val="24"/>
          <w:szCs w:val="24"/>
        </w:rPr>
        <w:t>GUI</w:t>
      </w:r>
      <w:r w:rsidRPr="003A425A">
        <w:rPr>
          <w:rFonts w:ascii="Times New Roman" w:hAnsi="Times New Roman"/>
          <w:sz w:val="24"/>
          <w:szCs w:val="24"/>
        </w:rPr>
        <w:t xml:space="preserve">. Виджет состоит из иерархии элементов стилей. </w:t>
      </w:r>
      <w:r w:rsidRPr="003A425A">
        <w:rPr>
          <w:rFonts w:ascii="Times New Roman" w:hAnsi="Times New Roman"/>
          <w:i/>
          <w:sz w:val="24"/>
          <w:szCs w:val="24"/>
        </w:rPr>
        <w:t>В данной части есть хороший пример иллюстрации данной концепции.</w:t>
      </w:r>
      <w:r w:rsidR="006C600F" w:rsidRPr="003A425A">
        <w:rPr>
          <w:rFonts w:ascii="Times New Roman" w:hAnsi="Times New Roman"/>
          <w:i/>
          <w:sz w:val="24"/>
          <w:szCs w:val="24"/>
        </w:rPr>
        <w:t xml:space="preserve"> </w:t>
      </w:r>
      <w:r w:rsidRPr="003A425A">
        <w:rPr>
          <w:rFonts w:ascii="Times New Roman" w:hAnsi="Times New Roman"/>
          <w:sz w:val="24"/>
          <w:szCs w:val="24"/>
        </w:rPr>
        <w:t xml:space="preserve">Есть три типа элементов: </w:t>
      </w:r>
    </w:p>
    <w:p w:rsidR="00A451B5" w:rsidRPr="003A425A" w:rsidRDefault="005A6BBD" w:rsidP="004D4FF9">
      <w:pPr>
        <w:numPr>
          <w:ilvl w:val="0"/>
          <w:numId w:val="66"/>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lastRenderedPageBreak/>
        <w:t xml:space="preserve">примитивные, </w:t>
      </w:r>
    </w:p>
    <w:p w:rsidR="00A451B5" w:rsidRPr="003A425A" w:rsidRDefault="005A6BBD" w:rsidP="004D4FF9">
      <w:pPr>
        <w:numPr>
          <w:ilvl w:val="0"/>
          <w:numId w:val="66"/>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 xml:space="preserve">элементы управления и </w:t>
      </w:r>
    </w:p>
    <w:p w:rsidR="00A451B5" w:rsidRPr="003A425A" w:rsidRDefault="00A451B5" w:rsidP="004D4FF9">
      <w:pPr>
        <w:numPr>
          <w:ilvl w:val="0"/>
          <w:numId w:val="66"/>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сложные элементы управления.</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Элементы определяются соответственно </w:t>
      </w:r>
      <w:r w:rsidRPr="003A425A">
        <w:rPr>
          <w:rFonts w:ascii="Times New Roman" w:hAnsi="Times New Roman"/>
          <w:color w:val="00B050"/>
          <w:sz w:val="24"/>
          <w:szCs w:val="24"/>
        </w:rPr>
        <w:t xml:space="preserve">перечислениями </w:t>
      </w:r>
      <w:hyperlink r:id="rId1471" w:anchor="ComplexControl-enum" w:history="1">
        <w:r w:rsidRPr="003A425A">
          <w:rPr>
            <w:rStyle w:val="a3"/>
            <w:rFonts w:ascii="Times New Roman" w:hAnsi="Times New Roman"/>
            <w:color w:val="00B050"/>
            <w:sz w:val="24"/>
            <w:szCs w:val="24"/>
            <w:lang w:val="en-US"/>
          </w:rPr>
          <w:t>ComplexControl</w:t>
        </w:r>
      </w:hyperlink>
      <w:r w:rsidRPr="003A425A">
        <w:rPr>
          <w:rFonts w:ascii="Times New Roman" w:hAnsi="Times New Roman"/>
          <w:color w:val="00B050"/>
          <w:sz w:val="24"/>
          <w:szCs w:val="24"/>
        </w:rPr>
        <w:t xml:space="preserve">, </w:t>
      </w:r>
      <w:hyperlink r:id="rId1472" w:anchor="ControlElement-enum" w:history="1">
        <w:r w:rsidRPr="003A425A">
          <w:rPr>
            <w:rStyle w:val="a3"/>
            <w:rFonts w:ascii="Times New Roman" w:hAnsi="Times New Roman"/>
            <w:color w:val="00B050"/>
            <w:sz w:val="24"/>
            <w:szCs w:val="24"/>
            <w:lang w:val="en-US"/>
          </w:rPr>
          <w:t>ControlElement</w:t>
        </w:r>
      </w:hyperlink>
      <w:r w:rsidRPr="003A425A">
        <w:rPr>
          <w:rFonts w:ascii="Times New Roman" w:hAnsi="Times New Roman"/>
          <w:color w:val="00B050"/>
          <w:sz w:val="24"/>
          <w:szCs w:val="24"/>
        </w:rPr>
        <w:t xml:space="preserve">, </w:t>
      </w:r>
      <w:r w:rsidRPr="003A425A">
        <w:rPr>
          <w:rFonts w:ascii="Times New Roman" w:hAnsi="Times New Roman"/>
          <w:color w:val="00B050"/>
          <w:sz w:val="24"/>
          <w:szCs w:val="24"/>
          <w:lang w:val="en-US"/>
        </w:rPr>
        <w:t>and</w:t>
      </w:r>
      <w:r w:rsidRPr="003A425A">
        <w:rPr>
          <w:rFonts w:ascii="Times New Roman" w:hAnsi="Times New Roman"/>
          <w:color w:val="00B050"/>
          <w:sz w:val="24"/>
          <w:szCs w:val="24"/>
        </w:rPr>
        <w:t xml:space="preserve"> </w:t>
      </w:r>
      <w:hyperlink r:id="rId1473" w:anchor="PrimitiveElement-enum" w:history="1">
        <w:r w:rsidRPr="003A425A">
          <w:rPr>
            <w:rStyle w:val="a3"/>
            <w:rFonts w:ascii="Times New Roman" w:hAnsi="Times New Roman"/>
            <w:color w:val="00B050"/>
            <w:sz w:val="24"/>
            <w:szCs w:val="24"/>
            <w:lang w:val="en-US"/>
          </w:rPr>
          <w:t>PrimitiveElement</w:t>
        </w:r>
      </w:hyperlink>
      <w:r w:rsidRPr="003A425A">
        <w:rPr>
          <w:rFonts w:ascii="Times New Roman" w:hAnsi="Times New Roman"/>
          <w:sz w:val="24"/>
          <w:szCs w:val="24"/>
        </w:rPr>
        <w:t>. Каждый</w:t>
      </w:r>
      <w:r w:rsidRPr="003A425A">
        <w:rPr>
          <w:rFonts w:ascii="Times New Roman" w:hAnsi="Times New Roman"/>
          <w:sz w:val="24"/>
          <w:szCs w:val="24"/>
          <w:lang w:val="en-US"/>
        </w:rPr>
        <w:t xml:space="preserve"> </w:t>
      </w:r>
      <w:r w:rsidRPr="003A425A">
        <w:rPr>
          <w:rFonts w:ascii="Times New Roman" w:hAnsi="Times New Roman"/>
          <w:sz w:val="24"/>
          <w:szCs w:val="24"/>
        </w:rPr>
        <w:t>элемент</w:t>
      </w:r>
      <w:r w:rsidRPr="003A425A">
        <w:rPr>
          <w:rFonts w:ascii="Times New Roman" w:hAnsi="Times New Roman"/>
          <w:sz w:val="24"/>
          <w:szCs w:val="24"/>
          <w:lang w:val="en-US"/>
        </w:rPr>
        <w:t xml:space="preserve"> </w:t>
      </w:r>
      <w:r w:rsidRPr="003A425A">
        <w:rPr>
          <w:rFonts w:ascii="Times New Roman" w:hAnsi="Times New Roman"/>
          <w:sz w:val="24"/>
          <w:szCs w:val="24"/>
        </w:rPr>
        <w:t>имеет</w:t>
      </w:r>
      <w:r w:rsidRPr="003A425A">
        <w:rPr>
          <w:rFonts w:ascii="Times New Roman" w:hAnsi="Times New Roman"/>
          <w:sz w:val="24"/>
          <w:szCs w:val="24"/>
          <w:lang w:val="en-US"/>
        </w:rPr>
        <w:t xml:space="preserve"> </w:t>
      </w:r>
      <w:r w:rsidRPr="003A425A">
        <w:rPr>
          <w:rFonts w:ascii="Times New Roman" w:hAnsi="Times New Roman"/>
          <w:sz w:val="24"/>
          <w:szCs w:val="24"/>
        </w:rPr>
        <w:t>некоторый</w:t>
      </w:r>
      <w:r w:rsidRPr="003A425A">
        <w:rPr>
          <w:rFonts w:ascii="Times New Roman" w:hAnsi="Times New Roman"/>
          <w:sz w:val="24"/>
          <w:szCs w:val="24"/>
          <w:lang w:val="en-US"/>
        </w:rPr>
        <w:t xml:space="preserve"> </w:t>
      </w:r>
      <w:r w:rsidRPr="003A425A">
        <w:rPr>
          <w:rFonts w:ascii="Times New Roman" w:hAnsi="Times New Roman"/>
          <w:sz w:val="24"/>
          <w:szCs w:val="24"/>
        </w:rPr>
        <w:t>префикс</w:t>
      </w:r>
      <w:r w:rsidRPr="003A425A">
        <w:rPr>
          <w:rFonts w:ascii="Times New Roman" w:hAnsi="Times New Roman"/>
          <w:sz w:val="24"/>
          <w:szCs w:val="24"/>
          <w:lang w:val="en-US"/>
        </w:rPr>
        <w:t xml:space="preserve">: </w:t>
      </w:r>
      <w:r w:rsidRPr="003A425A">
        <w:rPr>
          <w:rStyle w:val="HTML"/>
          <w:rFonts w:ascii="Times New Roman" w:hAnsi="Times New Roman" w:cs="Times New Roman"/>
          <w:color w:val="00B050"/>
          <w:sz w:val="24"/>
          <w:szCs w:val="24"/>
          <w:lang w:val="en-US"/>
        </w:rPr>
        <w:t>CC_</w:t>
      </w:r>
      <w:r w:rsidRPr="003A425A">
        <w:rPr>
          <w:rFonts w:ascii="Times New Roman" w:hAnsi="Times New Roman"/>
          <w:sz w:val="24"/>
          <w:szCs w:val="24"/>
          <w:lang w:val="en-US"/>
        </w:rPr>
        <w:t xml:space="preserve"> for complex elements, </w:t>
      </w:r>
      <w:r w:rsidRPr="003A425A">
        <w:rPr>
          <w:rStyle w:val="HTML"/>
          <w:rFonts w:ascii="Times New Roman" w:hAnsi="Times New Roman" w:cs="Times New Roman"/>
          <w:color w:val="00B050"/>
          <w:sz w:val="24"/>
          <w:szCs w:val="24"/>
          <w:lang w:val="en-US"/>
        </w:rPr>
        <w:t>CE_</w:t>
      </w:r>
      <w:r w:rsidRPr="003A425A">
        <w:rPr>
          <w:rFonts w:ascii="Times New Roman" w:hAnsi="Times New Roman"/>
          <w:sz w:val="24"/>
          <w:szCs w:val="24"/>
          <w:lang w:val="en-US"/>
        </w:rPr>
        <w:t xml:space="preserve"> for control elements, and </w:t>
      </w:r>
      <w:r w:rsidRPr="003A425A">
        <w:rPr>
          <w:rStyle w:val="HTML"/>
          <w:rFonts w:ascii="Times New Roman" w:hAnsi="Times New Roman" w:cs="Times New Roman"/>
          <w:color w:val="00B050"/>
          <w:sz w:val="24"/>
          <w:szCs w:val="24"/>
          <w:lang w:val="en-US"/>
        </w:rPr>
        <w:t>PE_</w:t>
      </w:r>
      <w:r w:rsidRPr="003A425A">
        <w:rPr>
          <w:rFonts w:ascii="Times New Roman" w:hAnsi="Times New Roman"/>
          <w:sz w:val="24"/>
          <w:szCs w:val="24"/>
          <w:lang w:val="en-US"/>
        </w:rPr>
        <w:t xml:space="preserve"> for primitive elements.</w:t>
      </w:r>
      <w:r w:rsidR="006C600F" w:rsidRPr="003A425A">
        <w:rPr>
          <w:rFonts w:ascii="Times New Roman" w:hAnsi="Times New Roman"/>
          <w:sz w:val="24"/>
          <w:szCs w:val="24"/>
          <w:lang w:val="en-GB"/>
        </w:rPr>
        <w:t xml:space="preserve"> </w:t>
      </w:r>
      <w:r w:rsidRPr="003A425A">
        <w:rPr>
          <w:rFonts w:ascii="Times New Roman" w:hAnsi="Times New Roman"/>
          <w:sz w:val="24"/>
          <w:szCs w:val="24"/>
        </w:rPr>
        <w:t xml:space="preserve">Описание данных элементов содержится в классе </w:t>
      </w:r>
      <w:hyperlink r:id="rId1474" w:history="1">
        <w:r w:rsidRPr="003A425A">
          <w:rPr>
            <w:rStyle w:val="a3"/>
            <w:rFonts w:ascii="Times New Roman" w:hAnsi="Times New Roman"/>
            <w:sz w:val="24"/>
            <w:szCs w:val="24"/>
          </w:rPr>
          <w:t>QStyle</w:t>
        </w:r>
      </w:hyperlink>
      <w:r w:rsidRPr="003A425A">
        <w:rPr>
          <w:rFonts w:ascii="Times New Roman" w:hAnsi="Times New Roman"/>
          <w:sz w:val="24"/>
          <w:szCs w:val="24"/>
        </w:rPr>
        <w:t>.</w:t>
      </w:r>
      <w:r w:rsidR="006C600F" w:rsidRPr="003A425A">
        <w:rPr>
          <w:rFonts w:ascii="Times New Roman" w:hAnsi="Times New Roman"/>
          <w:sz w:val="24"/>
          <w:szCs w:val="24"/>
        </w:rPr>
        <w:t xml:space="preserve"> </w:t>
      </w:r>
      <w:r w:rsidRPr="003A425A">
        <w:rPr>
          <w:rFonts w:ascii="Times New Roman" w:hAnsi="Times New Roman"/>
          <w:color w:val="00B050"/>
          <w:sz w:val="24"/>
          <w:szCs w:val="24"/>
        </w:rPr>
        <w:t xml:space="preserve">Примитивные элементы не могут существовать по отдельности, но они всегда являются </w:t>
      </w:r>
      <w:r w:rsidR="00A451B5" w:rsidRPr="003A425A">
        <w:rPr>
          <w:rFonts w:ascii="Times New Roman" w:hAnsi="Times New Roman"/>
          <w:color w:val="00B050"/>
          <w:sz w:val="24"/>
          <w:szCs w:val="24"/>
        </w:rPr>
        <w:t>частью</w:t>
      </w:r>
      <w:r w:rsidRPr="003A425A">
        <w:rPr>
          <w:rFonts w:ascii="Times New Roman" w:hAnsi="Times New Roman"/>
          <w:color w:val="00B050"/>
          <w:sz w:val="24"/>
          <w:szCs w:val="24"/>
        </w:rPr>
        <w:t xml:space="preserve"> более сложных конструкций.</w:t>
      </w:r>
      <w:r w:rsidR="006C600F" w:rsidRPr="003A425A">
        <w:rPr>
          <w:rFonts w:ascii="Times New Roman" w:hAnsi="Times New Roman"/>
          <w:color w:val="00B050"/>
          <w:sz w:val="24"/>
          <w:szCs w:val="24"/>
        </w:rPr>
        <w:t xml:space="preserve"> </w:t>
      </w:r>
      <w:r w:rsidRPr="003A425A">
        <w:rPr>
          <w:rFonts w:ascii="Times New Roman" w:hAnsi="Times New Roman"/>
          <w:color w:val="00B050"/>
          <w:sz w:val="24"/>
          <w:szCs w:val="24"/>
        </w:rPr>
        <w:t>Элементы управления выполняют некоторое действие или отображают некоторую информацию для пользователя. В отличие от примитивных элементов они не пассивны, но выполняют некоторую функцию во взаимодействии с пользователем.</w:t>
      </w:r>
      <w:r w:rsidR="006C600F" w:rsidRPr="003A425A">
        <w:rPr>
          <w:rFonts w:ascii="Times New Roman" w:hAnsi="Times New Roman"/>
          <w:color w:val="00B050"/>
          <w:sz w:val="24"/>
          <w:szCs w:val="24"/>
        </w:rPr>
        <w:t xml:space="preserve"> </w:t>
      </w:r>
      <w:r w:rsidRPr="003A425A">
        <w:rPr>
          <w:rFonts w:ascii="Times New Roman" w:hAnsi="Times New Roman"/>
          <w:color w:val="00B050"/>
          <w:sz w:val="24"/>
          <w:szCs w:val="24"/>
        </w:rPr>
        <w:t>Сложные элементы управления содержат некоторые под элементы управления. Они ведут себя по-разному в зависимости от того, где пользователь взаимодействует с ним</w:t>
      </w:r>
      <w:r w:rsidR="006C600F" w:rsidRPr="003A425A">
        <w:rPr>
          <w:rFonts w:ascii="Times New Roman" w:hAnsi="Times New Roman"/>
          <w:color w:val="00B050"/>
          <w:sz w:val="24"/>
          <w:szCs w:val="24"/>
        </w:rPr>
        <w:t>и</w:t>
      </w:r>
      <w:r w:rsidRPr="003A425A">
        <w:rPr>
          <w:rFonts w:ascii="Times New Roman" w:hAnsi="Times New Roman"/>
          <w:color w:val="00B050"/>
          <w:sz w:val="24"/>
          <w:szCs w:val="24"/>
        </w:rPr>
        <w:t>.</w:t>
      </w:r>
      <w:r w:rsidR="006C600F" w:rsidRPr="003A425A">
        <w:rPr>
          <w:rFonts w:ascii="Times New Roman" w:hAnsi="Times New Roman"/>
          <w:color w:val="00B050"/>
          <w:sz w:val="24"/>
          <w:szCs w:val="24"/>
        </w:rPr>
        <w:t xml:space="preserve"> </w:t>
      </w:r>
      <w:r w:rsidRPr="003A425A">
        <w:rPr>
          <w:rFonts w:ascii="Times New Roman" w:hAnsi="Times New Roman"/>
          <w:color w:val="00B050"/>
          <w:sz w:val="24"/>
          <w:szCs w:val="24"/>
        </w:rPr>
        <w:t>В дополнение к рисованию, стилю необходимо обеспечивать виджеты информацией о том, какой встроенный контроль был вызван нажатием мыши.</w:t>
      </w:r>
      <w:r w:rsidRPr="003A425A">
        <w:rPr>
          <w:rFonts w:ascii="Times New Roman" w:hAnsi="Times New Roman"/>
          <w:sz w:val="24"/>
          <w:szCs w:val="24"/>
        </w:rPr>
        <w:t xml:space="preserve"> Например, </w:t>
      </w:r>
      <w:hyperlink r:id="rId1475" w:history="1">
        <w:r w:rsidRPr="003A425A">
          <w:rPr>
            <w:rStyle w:val="a3"/>
            <w:rFonts w:ascii="Times New Roman" w:hAnsi="Times New Roman"/>
            <w:sz w:val="24"/>
            <w:szCs w:val="24"/>
          </w:rPr>
          <w:t>QScrollBar</w:t>
        </w:r>
      </w:hyperlink>
      <w:r w:rsidRPr="003A425A">
        <w:rPr>
          <w:rFonts w:ascii="Times New Roman" w:hAnsi="Times New Roman"/>
          <w:sz w:val="24"/>
          <w:szCs w:val="24"/>
        </w:rPr>
        <w:t xml:space="preserve"> необходимо знать, что нажал ли пользователь бегунок, бороздку ползунка или одну из кнопок.</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Заметьте, что под элементы управления не являются теми самыми элементами, которые описывались в предыдущей секции. Вы не можете использовать стиль, чтобы рисовать вспомогательные элементы управления; стиль только рассчитывает ограничивающий прямоугольник, в котором должен быть нарисован под контроль.</w:t>
      </w:r>
    </w:p>
    <w:p w:rsidR="006C600F"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В общем, сложные элементы используют элементы управления и примитивные элементы для рисования их под элементов управления, что является подходом, который часто используется </w:t>
      </w:r>
      <w:r w:rsidR="006C600F" w:rsidRPr="003A425A">
        <w:rPr>
          <w:rFonts w:ascii="Times New Roman" w:hAnsi="Times New Roman"/>
          <w:sz w:val="24"/>
          <w:szCs w:val="24"/>
        </w:rPr>
        <w:t>в</w:t>
      </w:r>
      <w:r w:rsidRPr="003A425A">
        <w:rPr>
          <w:rFonts w:ascii="Times New Roman" w:hAnsi="Times New Roman"/>
          <w:sz w:val="24"/>
          <w:szCs w:val="24"/>
        </w:rPr>
        <w:t xml:space="preserve">о встроенных стилях </w:t>
      </w:r>
      <w:r w:rsidR="00B00C9F" w:rsidRPr="003A425A">
        <w:rPr>
          <w:rFonts w:ascii="Times New Roman" w:hAnsi="Times New Roman"/>
          <w:sz w:val="24"/>
          <w:szCs w:val="24"/>
        </w:rPr>
        <w:t>qt</w:t>
      </w:r>
      <w:r w:rsidRPr="003A425A">
        <w:rPr>
          <w:rFonts w:ascii="Times New Roman" w:hAnsi="Times New Roman"/>
          <w:sz w:val="24"/>
          <w:szCs w:val="24"/>
        </w:rPr>
        <w:t xml:space="preserve"> и также в </w:t>
      </w:r>
      <w:r w:rsidRPr="003A425A">
        <w:rPr>
          <w:rFonts w:ascii="Times New Roman" w:hAnsi="Times New Roman"/>
          <w:sz w:val="24"/>
          <w:szCs w:val="24"/>
          <w:lang w:val="en-US"/>
        </w:rPr>
        <w:t>Java</w:t>
      </w:r>
      <w:r w:rsidRPr="003A425A">
        <w:rPr>
          <w:rFonts w:ascii="Times New Roman" w:hAnsi="Times New Roman"/>
          <w:sz w:val="24"/>
          <w:szCs w:val="24"/>
        </w:rPr>
        <w:t xml:space="preserve"> стиле.</w:t>
      </w:r>
      <w:r w:rsidR="006C600F" w:rsidRPr="003A425A">
        <w:rPr>
          <w:rFonts w:ascii="Times New Roman" w:hAnsi="Times New Roman"/>
          <w:sz w:val="24"/>
          <w:szCs w:val="24"/>
        </w:rPr>
        <w:t xml:space="preserve"> </w:t>
      </w:r>
      <w:r w:rsidRPr="003A425A">
        <w:rPr>
          <w:rFonts w:ascii="Times New Roman" w:hAnsi="Times New Roman"/>
          <w:sz w:val="24"/>
          <w:szCs w:val="24"/>
        </w:rPr>
        <w:t xml:space="preserve">Элементы стилей и виджеты используют стиль для расчёта ограничивающих прямоугольников под элементов управления. Также для измерений во время рисования используется метрика пикселов. Доступные прямоугольники и метрики пикселов представляются тремя перечислениями в </w:t>
      </w:r>
      <w:hyperlink r:id="rId1476"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w:t>
      </w:r>
      <w:hyperlink r:id="rId1477" w:anchor="SubElement-enum" w:history="1">
        <w:r w:rsidRPr="003A425A">
          <w:rPr>
            <w:rStyle w:val="a3"/>
            <w:rFonts w:ascii="Times New Roman" w:hAnsi="Times New Roman"/>
            <w:color w:val="auto"/>
            <w:sz w:val="24"/>
            <w:szCs w:val="24"/>
          </w:rPr>
          <w:t>SubElement</w:t>
        </w:r>
      </w:hyperlink>
      <w:r w:rsidRPr="003A425A">
        <w:rPr>
          <w:rFonts w:ascii="Times New Roman" w:hAnsi="Times New Roman"/>
          <w:sz w:val="24"/>
          <w:szCs w:val="24"/>
        </w:rPr>
        <w:t xml:space="preserve">, </w:t>
      </w:r>
      <w:hyperlink r:id="rId1478" w:anchor="SubControl-enum" w:history="1">
        <w:r w:rsidRPr="003A425A">
          <w:rPr>
            <w:rStyle w:val="a3"/>
            <w:rFonts w:ascii="Times New Roman" w:hAnsi="Times New Roman"/>
            <w:color w:val="auto"/>
            <w:sz w:val="24"/>
            <w:szCs w:val="24"/>
          </w:rPr>
          <w:t>SubControl</w:t>
        </w:r>
      </w:hyperlink>
      <w:r w:rsidRPr="003A425A">
        <w:rPr>
          <w:rFonts w:ascii="Times New Roman" w:hAnsi="Times New Roman"/>
          <w:sz w:val="24"/>
          <w:szCs w:val="24"/>
        </w:rPr>
        <w:t xml:space="preserve">, and </w:t>
      </w:r>
      <w:hyperlink r:id="rId1479" w:anchor="PixelMetric-enum" w:history="1">
        <w:r w:rsidRPr="003A425A">
          <w:rPr>
            <w:rStyle w:val="a3"/>
            <w:rFonts w:ascii="Times New Roman" w:hAnsi="Times New Roman"/>
            <w:color w:val="auto"/>
            <w:sz w:val="24"/>
            <w:szCs w:val="24"/>
          </w:rPr>
          <w:t>PixelMetric</w:t>
        </w:r>
      </w:hyperlink>
      <w:r w:rsidRPr="003A425A">
        <w:rPr>
          <w:rFonts w:ascii="Times New Roman" w:hAnsi="Times New Roman"/>
          <w:sz w:val="24"/>
          <w:szCs w:val="24"/>
        </w:rPr>
        <w:t>.</w:t>
      </w:r>
      <w:r w:rsidR="006C600F" w:rsidRPr="003A425A">
        <w:rPr>
          <w:rFonts w:ascii="Times New Roman" w:hAnsi="Times New Roman"/>
          <w:sz w:val="24"/>
          <w:szCs w:val="24"/>
        </w:rPr>
        <w:t xml:space="preserve"> </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Стиль также содержит набор подсказок стиля, которые представляются как значения в перечислении </w:t>
      </w:r>
      <w:hyperlink r:id="rId1480" w:anchor="StyleHint-enum" w:history="1">
        <w:r w:rsidRPr="003A425A">
          <w:rPr>
            <w:rStyle w:val="a3"/>
            <w:rFonts w:ascii="Times New Roman" w:hAnsi="Times New Roman"/>
            <w:color w:val="00B050"/>
            <w:sz w:val="24"/>
            <w:szCs w:val="24"/>
          </w:rPr>
          <w:t>StyleHint</w:t>
        </w:r>
      </w:hyperlink>
      <w:r w:rsidRPr="003A425A">
        <w:rPr>
          <w:rFonts w:ascii="Times New Roman" w:hAnsi="Times New Roman"/>
          <w:color w:val="00B050"/>
          <w:sz w:val="24"/>
          <w:szCs w:val="24"/>
        </w:rPr>
        <w:t>.</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Стиль обычно имеет набор стандартных изображений (таких, как предупреждения, вопросы и изображения ошибок) для окон сообщения, файловых диалогов и т.д. для этого предназначено перечисление </w:t>
      </w:r>
      <w:hyperlink r:id="rId1481" w:anchor="StandardPixmap-enum" w:history="1">
        <w:r w:rsidRPr="003A425A">
          <w:rPr>
            <w:rStyle w:val="a3"/>
            <w:rFonts w:ascii="Times New Roman" w:hAnsi="Times New Roman"/>
            <w:color w:val="auto"/>
            <w:sz w:val="24"/>
            <w:szCs w:val="24"/>
          </w:rPr>
          <w:t>StandardPixmap</w:t>
        </w:r>
      </w:hyperlink>
      <w:r w:rsidRPr="003A425A">
        <w:rPr>
          <w:rFonts w:ascii="Times New Roman" w:hAnsi="Times New Roman"/>
          <w:sz w:val="24"/>
          <w:szCs w:val="24"/>
        </w:rPr>
        <w:t xml:space="preserve">. Его значения представляют стандартные изображения. </w:t>
      </w:r>
      <w:r w:rsidR="00B00C9F" w:rsidRPr="003A425A">
        <w:rPr>
          <w:rFonts w:ascii="Times New Roman" w:hAnsi="Times New Roman"/>
          <w:sz w:val="24"/>
          <w:szCs w:val="24"/>
        </w:rPr>
        <w:t>Qt</w:t>
      </w:r>
      <w:r w:rsidRPr="003A425A">
        <w:rPr>
          <w:rFonts w:ascii="Times New Roman" w:hAnsi="Times New Roman"/>
          <w:sz w:val="24"/>
          <w:szCs w:val="24"/>
        </w:rPr>
        <w:t xml:space="preserve"> виджеты используют их, так что когда вы реализуете частные стили, вам следует обеспечить изображения, используемые при помощи стиля, который применяется.</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Также стиль рассчитывает пространство между виджетами и макетами. </w:t>
      </w:r>
      <w:r w:rsidRPr="003A425A">
        <w:rPr>
          <w:rFonts w:ascii="Times New Roman" w:hAnsi="Times New Roman"/>
          <w:i/>
          <w:sz w:val="24"/>
          <w:szCs w:val="24"/>
        </w:rPr>
        <w:t>Далее перечислены функции для контроля за макетами.</w:t>
      </w:r>
      <w:r w:rsidR="006C600F" w:rsidRPr="003A425A">
        <w:rPr>
          <w:rFonts w:ascii="Times New Roman" w:hAnsi="Times New Roman"/>
          <w:i/>
          <w:sz w:val="24"/>
          <w:szCs w:val="24"/>
        </w:rPr>
        <w:t xml:space="preserve"> </w:t>
      </w:r>
      <w:r w:rsidRPr="003A425A">
        <w:rPr>
          <w:rFonts w:ascii="Times New Roman" w:hAnsi="Times New Roman"/>
          <w:sz w:val="24"/>
          <w:szCs w:val="24"/>
        </w:rPr>
        <w:t xml:space="preserve">Подклассы класса </w:t>
      </w:r>
      <w:hyperlink r:id="rId1482" w:history="1">
        <w:r w:rsidRPr="003A425A">
          <w:rPr>
            <w:rStyle w:val="a3"/>
            <w:rFonts w:ascii="Times New Roman" w:hAnsi="Times New Roman"/>
            <w:color w:val="auto"/>
            <w:sz w:val="24"/>
            <w:szCs w:val="24"/>
          </w:rPr>
          <w:t>QStyleOption</w:t>
        </w:r>
      </w:hyperlink>
      <w:r w:rsidRPr="003A425A">
        <w:rPr>
          <w:rFonts w:ascii="Times New Roman" w:hAnsi="Times New Roman"/>
          <w:sz w:val="24"/>
          <w:szCs w:val="24"/>
        </w:rPr>
        <w:t xml:space="preserve"> содержит всю информацию, необходимую для стиля отдельных элементов. Настройки стиля инстанцируются – обычно в стеке – и заполняются вызывающим</w:t>
      </w:r>
      <w:r w:rsidR="00A451B5" w:rsidRPr="003A425A">
        <w:rPr>
          <w:rFonts w:ascii="Times New Roman" w:hAnsi="Times New Roman"/>
          <w:sz w:val="24"/>
          <w:szCs w:val="24"/>
        </w:rPr>
        <w:t>ися</w:t>
      </w:r>
      <w:r w:rsidRPr="003A425A">
        <w:rPr>
          <w:rFonts w:ascii="Times New Roman" w:hAnsi="Times New Roman"/>
          <w:sz w:val="24"/>
          <w:szCs w:val="24"/>
        </w:rPr>
        <w:t xml:space="preserve"> функци</w:t>
      </w:r>
      <w:r w:rsidR="00A451B5" w:rsidRPr="003A425A">
        <w:rPr>
          <w:rFonts w:ascii="Times New Roman" w:hAnsi="Times New Roman"/>
          <w:sz w:val="24"/>
          <w:szCs w:val="24"/>
        </w:rPr>
        <w:t>ями</w:t>
      </w:r>
      <w:r w:rsidRPr="003A425A">
        <w:rPr>
          <w:rFonts w:ascii="Times New Roman" w:hAnsi="Times New Roman"/>
          <w:sz w:val="24"/>
          <w:szCs w:val="24"/>
        </w:rPr>
        <w:t xml:space="preserve"> </w:t>
      </w:r>
      <w:hyperlink r:id="rId1483"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В зависимости от того, что рисуется, стиль ожидает разное в разных классах настроек. Например, </w:t>
      </w:r>
      <w:r w:rsidRPr="003A425A">
        <w:rPr>
          <w:rStyle w:val="HTML"/>
          <w:rFonts w:ascii="Times New Roman" w:hAnsi="Times New Roman" w:cs="Times New Roman"/>
          <w:sz w:val="24"/>
          <w:szCs w:val="24"/>
        </w:rPr>
        <w:t>QStyle::PE_FrameFocusRect</w:t>
      </w:r>
      <w:r w:rsidRPr="003A425A">
        <w:rPr>
          <w:rFonts w:ascii="Times New Roman" w:hAnsi="Times New Roman"/>
          <w:sz w:val="24"/>
          <w:szCs w:val="24"/>
        </w:rPr>
        <w:t xml:space="preserve"> элемент ожидает </w:t>
      </w:r>
      <w:hyperlink r:id="rId1484" w:history="1">
        <w:r w:rsidRPr="003A425A">
          <w:rPr>
            <w:rStyle w:val="a3"/>
            <w:rFonts w:ascii="Times New Roman" w:hAnsi="Times New Roman"/>
            <w:color w:val="auto"/>
            <w:sz w:val="24"/>
            <w:szCs w:val="24"/>
          </w:rPr>
          <w:t>QStyleOptionFocusRect</w:t>
        </w:r>
      </w:hyperlink>
      <w:r w:rsidRPr="003A425A">
        <w:rPr>
          <w:rFonts w:ascii="Times New Roman" w:hAnsi="Times New Roman"/>
          <w:sz w:val="24"/>
          <w:szCs w:val="24"/>
        </w:rPr>
        <w:t xml:space="preserve"> аргумент, и возможно создать частный подкласс, который может использовать частный подкласс. Также данный класс содержит некоторые публичные переменные по причине производительности.</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lastRenderedPageBreak/>
        <w:t xml:space="preserve">Виджеты могут быть в определённом количестве состояний, что определяется при помощи перечисления </w:t>
      </w:r>
      <w:hyperlink r:id="rId1485" w:anchor="StateFlag-enum" w:history="1">
        <w:r w:rsidRPr="003A425A">
          <w:rPr>
            <w:rStyle w:val="a3"/>
            <w:rFonts w:ascii="Times New Roman" w:hAnsi="Times New Roman"/>
            <w:color w:val="auto"/>
            <w:sz w:val="24"/>
            <w:szCs w:val="24"/>
          </w:rPr>
          <w:t>State</w:t>
        </w:r>
      </w:hyperlink>
      <w:r w:rsidRPr="003A425A">
        <w:rPr>
          <w:rFonts w:ascii="Times New Roman" w:hAnsi="Times New Roman"/>
          <w:sz w:val="24"/>
          <w:szCs w:val="24"/>
        </w:rPr>
        <w:t>. Некоторые из флагов являются общими для всех виджетов, а некоторые имеют отдельные значения для некоторых виджетов.</w:t>
      </w:r>
      <w:r w:rsidR="006C600F" w:rsidRPr="003A425A">
        <w:rPr>
          <w:rFonts w:ascii="Times New Roman" w:hAnsi="Times New Roman"/>
          <w:sz w:val="24"/>
          <w:szCs w:val="24"/>
        </w:rPr>
        <w:t xml:space="preserve"> </w:t>
      </w:r>
      <w:r w:rsidRPr="003A425A">
        <w:rPr>
          <w:rFonts w:ascii="Times New Roman" w:hAnsi="Times New Roman"/>
          <w:sz w:val="24"/>
          <w:szCs w:val="24"/>
        </w:rPr>
        <w:t>В частности, настройки стиля содержат палитру и ограничивающие прямоугольники виджетов, которые следует рисовать. Большинство виджетов имеют специализированные настройки стиля, которые содержат текст, иконку и размер иконки.</w:t>
      </w:r>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sz w:val="24"/>
          <w:szCs w:val="24"/>
        </w:rPr>
        <w:t xml:space="preserve">При переопределении функций класса </w:t>
      </w:r>
      <w:hyperlink r:id="rId1486"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которые имеют в качестве параметра </w:t>
      </w:r>
      <w:hyperlink r:id="rId1487" w:history="1">
        <w:r w:rsidRPr="003A425A">
          <w:rPr>
            <w:rStyle w:val="a3"/>
            <w:rFonts w:ascii="Times New Roman" w:hAnsi="Times New Roman"/>
            <w:color w:val="auto"/>
            <w:sz w:val="24"/>
            <w:szCs w:val="24"/>
          </w:rPr>
          <w:t>QStyleOption</w:t>
        </w:r>
      </w:hyperlink>
      <w:r w:rsidRPr="003A425A">
        <w:rPr>
          <w:rFonts w:ascii="Times New Roman" w:hAnsi="Times New Roman"/>
          <w:sz w:val="24"/>
          <w:szCs w:val="24"/>
        </w:rPr>
        <w:t xml:space="preserve">, вам часто необходимо осуществлять приведение типа от </w:t>
      </w:r>
      <w:hyperlink r:id="rId1488" w:history="1">
        <w:r w:rsidRPr="003A425A">
          <w:rPr>
            <w:rStyle w:val="a3"/>
            <w:rFonts w:ascii="Times New Roman" w:hAnsi="Times New Roman"/>
            <w:color w:val="auto"/>
            <w:sz w:val="24"/>
            <w:szCs w:val="24"/>
          </w:rPr>
          <w:t>QStyleOption</w:t>
        </w:r>
      </w:hyperlink>
      <w:r w:rsidRPr="003A425A">
        <w:rPr>
          <w:rFonts w:ascii="Times New Roman" w:hAnsi="Times New Roman"/>
          <w:sz w:val="24"/>
          <w:szCs w:val="24"/>
        </w:rPr>
        <w:t xml:space="preserve"> к его подклассу. По соображениям безопасности вам следует использовать функцию </w:t>
      </w:r>
      <w:hyperlink r:id="rId1489" w:anchor="qstyleoption_cast" w:history="1">
        <w:r w:rsidRPr="003A425A">
          <w:rPr>
            <w:rStyle w:val="a3"/>
            <w:rFonts w:ascii="Times New Roman" w:hAnsi="Times New Roman"/>
            <w:color w:val="auto"/>
            <w:sz w:val="24"/>
            <w:szCs w:val="24"/>
          </w:rPr>
          <w:t>qstyleoption_cast</w:t>
        </w:r>
      </w:hyperlink>
      <w:r w:rsidRPr="003A425A">
        <w:rPr>
          <w:rFonts w:ascii="Times New Roman" w:hAnsi="Times New Roman"/>
          <w:sz w:val="24"/>
          <w:szCs w:val="24"/>
        </w:rPr>
        <w:t xml:space="preserve">(), чтобы гарантировать, что тип указателя является </w:t>
      </w:r>
      <w:r w:rsidR="007806BC" w:rsidRPr="003A425A">
        <w:rPr>
          <w:rFonts w:ascii="Times New Roman" w:hAnsi="Times New Roman"/>
          <w:sz w:val="24"/>
          <w:szCs w:val="24"/>
        </w:rPr>
        <w:t>корректн</w:t>
      </w:r>
      <w:r w:rsidRPr="003A425A">
        <w:rPr>
          <w:rFonts w:ascii="Times New Roman" w:hAnsi="Times New Roman"/>
          <w:sz w:val="24"/>
          <w:szCs w:val="24"/>
        </w:rPr>
        <w:t xml:space="preserve">ым. </w:t>
      </w:r>
      <w:r w:rsidRPr="003A425A">
        <w:rPr>
          <w:rFonts w:ascii="Times New Roman" w:hAnsi="Times New Roman"/>
          <w:i/>
          <w:sz w:val="24"/>
          <w:szCs w:val="24"/>
        </w:rPr>
        <w:t>Есть пример кода.</w:t>
      </w:r>
      <w:r w:rsidR="00DF54D0" w:rsidRPr="003A425A">
        <w:rPr>
          <w:rFonts w:ascii="Times New Roman" w:hAnsi="Times New Roman"/>
          <w:i/>
          <w:sz w:val="24"/>
          <w:szCs w:val="24"/>
        </w:rPr>
        <w:t xml:space="preserve"> </w:t>
      </w:r>
      <w:r w:rsidRPr="003A425A">
        <w:rPr>
          <w:rFonts w:ascii="Times New Roman" w:hAnsi="Times New Roman"/>
          <w:i/>
          <w:sz w:val="24"/>
          <w:szCs w:val="24"/>
        </w:rPr>
        <w:t xml:space="preserve">Есть пример кода того, как использовать </w:t>
      </w:r>
      <w:hyperlink r:id="rId1490"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чтобы рисовать прямоугольник из функции частного виджета paintEvent().</w:t>
      </w:r>
      <w:r w:rsidR="00DF54D0" w:rsidRPr="003A425A">
        <w:rPr>
          <w:rFonts w:ascii="Times New Roman" w:hAnsi="Times New Roman"/>
          <w:sz w:val="24"/>
          <w:szCs w:val="24"/>
        </w:rPr>
        <w:t xml:space="preserve"> </w:t>
      </w:r>
      <w:r w:rsidR="00A451B5" w:rsidRPr="003A425A">
        <w:rPr>
          <w:rFonts w:ascii="Times New Roman" w:hAnsi="Times New Roman"/>
          <w:i/>
          <w:sz w:val="24"/>
          <w:szCs w:val="24"/>
        </w:rPr>
        <w:t>Есть пример кода создания некоторого частного стиля.</w:t>
      </w:r>
    </w:p>
    <w:p w:rsidR="005A6BBD" w:rsidRPr="003A425A" w:rsidRDefault="005A6BBD" w:rsidP="00151452">
      <w:pPr>
        <w:tabs>
          <w:tab w:val="left" w:pos="8931"/>
        </w:tabs>
        <w:spacing w:after="0"/>
        <w:jc w:val="both"/>
        <w:rPr>
          <w:rFonts w:ascii="Times New Roman" w:hAnsi="Times New Roman"/>
          <w:sz w:val="24"/>
          <w:szCs w:val="24"/>
        </w:rPr>
      </w:pPr>
      <w:r w:rsidRPr="003A425A">
        <w:rPr>
          <w:rFonts w:ascii="Times New Roman" w:hAnsi="Times New Roman"/>
          <w:sz w:val="24"/>
          <w:szCs w:val="24"/>
        </w:rPr>
        <w:t xml:space="preserve">Класс стилей определяет три класса для рисования примитивов, элементов управления и сложных элементов управления: </w:t>
      </w:r>
      <w:hyperlink r:id="rId1491" w:anchor="drawPrimitive" w:history="1">
        <w:r w:rsidRPr="003A425A">
          <w:rPr>
            <w:rStyle w:val="a3"/>
            <w:rFonts w:ascii="Times New Roman" w:hAnsi="Times New Roman"/>
            <w:color w:val="auto"/>
            <w:sz w:val="24"/>
            <w:szCs w:val="24"/>
          </w:rPr>
          <w:t>drawPrimitive()</w:t>
        </w:r>
      </w:hyperlink>
      <w:r w:rsidRPr="003A425A">
        <w:rPr>
          <w:rFonts w:ascii="Times New Roman" w:hAnsi="Times New Roman"/>
          <w:sz w:val="24"/>
          <w:szCs w:val="24"/>
        </w:rPr>
        <w:t xml:space="preserve">, </w:t>
      </w:r>
      <w:hyperlink r:id="rId1492" w:anchor="drawControl" w:history="1">
        <w:r w:rsidRPr="003A425A">
          <w:rPr>
            <w:rStyle w:val="a3"/>
            <w:rFonts w:ascii="Times New Roman" w:hAnsi="Times New Roman"/>
            <w:color w:val="auto"/>
            <w:sz w:val="24"/>
            <w:szCs w:val="24"/>
          </w:rPr>
          <w:t>drawControl()</w:t>
        </w:r>
      </w:hyperlink>
      <w:r w:rsidRPr="003A425A">
        <w:rPr>
          <w:rFonts w:ascii="Times New Roman" w:hAnsi="Times New Roman"/>
          <w:sz w:val="24"/>
          <w:szCs w:val="24"/>
        </w:rPr>
        <w:t xml:space="preserve">, and </w:t>
      </w:r>
      <w:hyperlink r:id="rId1493" w:anchor="drawComplexControl" w:history="1">
        <w:r w:rsidRPr="003A425A">
          <w:rPr>
            <w:rStyle w:val="a3"/>
            <w:rFonts w:ascii="Times New Roman" w:hAnsi="Times New Roman"/>
            <w:color w:val="auto"/>
            <w:sz w:val="24"/>
            <w:szCs w:val="24"/>
          </w:rPr>
          <w:t>drawComplexControl()</w:t>
        </w:r>
      </w:hyperlink>
      <w:r w:rsidRPr="003A425A">
        <w:rPr>
          <w:rFonts w:ascii="Times New Roman" w:hAnsi="Times New Roman"/>
          <w:sz w:val="24"/>
          <w:szCs w:val="24"/>
        </w:rPr>
        <w:t xml:space="preserve">. </w:t>
      </w:r>
      <w:r w:rsidR="00E752F1" w:rsidRPr="003A425A">
        <w:rPr>
          <w:rFonts w:ascii="Times New Roman" w:hAnsi="Times New Roman"/>
          <w:sz w:val="24"/>
          <w:szCs w:val="24"/>
        </w:rPr>
        <w:t>Данные функции принимают следующие параметры:</w:t>
      </w:r>
    </w:p>
    <w:p w:rsidR="00E752F1" w:rsidRPr="003A425A" w:rsidRDefault="00E752F1" w:rsidP="004D4FF9">
      <w:pPr>
        <w:numPr>
          <w:ilvl w:val="0"/>
          <w:numId w:val="67"/>
        </w:numPr>
        <w:tabs>
          <w:tab w:val="left" w:pos="709"/>
        </w:tabs>
        <w:spacing w:after="0"/>
        <w:jc w:val="both"/>
        <w:rPr>
          <w:rFonts w:ascii="Times New Roman" w:hAnsi="Times New Roman"/>
          <w:i/>
          <w:sz w:val="24"/>
          <w:szCs w:val="24"/>
        </w:rPr>
      </w:pPr>
      <w:r w:rsidRPr="003A425A">
        <w:rPr>
          <w:rFonts w:ascii="Times New Roman" w:hAnsi="Times New Roman"/>
          <w:sz w:val="24"/>
          <w:szCs w:val="24"/>
        </w:rPr>
        <w:t>значение перечисления элемента для рисования</w:t>
      </w:r>
    </w:p>
    <w:p w:rsidR="00E752F1" w:rsidRPr="003A425A" w:rsidRDefault="00E752F1" w:rsidP="004D4FF9">
      <w:pPr>
        <w:numPr>
          <w:ilvl w:val="0"/>
          <w:numId w:val="67"/>
        </w:numPr>
        <w:tabs>
          <w:tab w:val="left" w:pos="709"/>
        </w:tabs>
        <w:spacing w:after="0"/>
        <w:jc w:val="both"/>
        <w:rPr>
          <w:rFonts w:ascii="Times New Roman" w:hAnsi="Times New Roman"/>
          <w:i/>
          <w:sz w:val="24"/>
          <w:szCs w:val="24"/>
        </w:rPr>
      </w:pPr>
      <w:r w:rsidRPr="003A425A">
        <w:rPr>
          <w:rFonts w:ascii="Times New Roman" w:hAnsi="Times New Roman"/>
          <w:sz w:val="24"/>
          <w:szCs w:val="24"/>
          <w:lang w:val="en-US"/>
        </w:rPr>
        <w:t>QStyleOption</w:t>
      </w:r>
      <w:r w:rsidRPr="003A425A">
        <w:rPr>
          <w:rFonts w:ascii="Times New Roman" w:hAnsi="Times New Roman"/>
          <w:sz w:val="24"/>
          <w:szCs w:val="24"/>
        </w:rPr>
        <w:t>, который содержит информацию, необходимую для рисования элемента.</w:t>
      </w:r>
    </w:p>
    <w:p w:rsidR="00E752F1" w:rsidRPr="003A425A" w:rsidRDefault="00E752F1" w:rsidP="004D4FF9">
      <w:pPr>
        <w:numPr>
          <w:ilvl w:val="0"/>
          <w:numId w:val="67"/>
        </w:numPr>
        <w:tabs>
          <w:tab w:val="left" w:pos="709"/>
        </w:tabs>
        <w:spacing w:after="0"/>
        <w:jc w:val="both"/>
        <w:rPr>
          <w:rFonts w:ascii="Times New Roman" w:hAnsi="Times New Roman"/>
          <w:i/>
          <w:sz w:val="24"/>
          <w:szCs w:val="24"/>
        </w:rPr>
      </w:pPr>
      <w:r w:rsidRPr="003A425A">
        <w:rPr>
          <w:rFonts w:ascii="Times New Roman" w:hAnsi="Times New Roman"/>
          <w:sz w:val="24"/>
          <w:szCs w:val="24"/>
          <w:lang w:val="en-US"/>
        </w:rPr>
        <w:t>QPainter</w:t>
      </w:r>
      <w:r w:rsidRPr="003A425A">
        <w:rPr>
          <w:rFonts w:ascii="Times New Roman" w:hAnsi="Times New Roman"/>
          <w:sz w:val="24"/>
          <w:szCs w:val="24"/>
        </w:rPr>
        <w:t>, при помощи которого происходит рисование элемента.</w:t>
      </w:r>
    </w:p>
    <w:p w:rsidR="00E752F1" w:rsidRPr="003A425A" w:rsidRDefault="00E752F1" w:rsidP="004D4FF9">
      <w:pPr>
        <w:numPr>
          <w:ilvl w:val="0"/>
          <w:numId w:val="67"/>
        </w:numPr>
        <w:tabs>
          <w:tab w:val="left" w:pos="709"/>
        </w:tabs>
        <w:spacing w:after="0"/>
        <w:jc w:val="both"/>
        <w:rPr>
          <w:rFonts w:ascii="Times New Roman" w:hAnsi="Times New Roman"/>
          <w:i/>
          <w:sz w:val="24"/>
          <w:szCs w:val="24"/>
        </w:rPr>
      </w:pPr>
      <w:r w:rsidRPr="003A425A">
        <w:rPr>
          <w:rFonts w:ascii="Times New Roman" w:hAnsi="Times New Roman"/>
          <w:sz w:val="24"/>
          <w:szCs w:val="24"/>
        </w:rPr>
        <w:t xml:space="preserve">Указатель на </w:t>
      </w:r>
      <w:r w:rsidRPr="003A425A">
        <w:rPr>
          <w:rFonts w:ascii="Times New Roman" w:hAnsi="Times New Roman"/>
          <w:sz w:val="24"/>
          <w:szCs w:val="24"/>
          <w:lang w:val="en-US"/>
        </w:rPr>
        <w:t>QWidget</w:t>
      </w:r>
      <w:r w:rsidRPr="003A425A">
        <w:rPr>
          <w:rFonts w:ascii="Times New Roman" w:hAnsi="Times New Roman"/>
          <w:sz w:val="24"/>
          <w:szCs w:val="24"/>
        </w:rPr>
        <w:t>, типично виджет, на котором рисуется элемент.</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Не все виджеты передают данным функциям указатели на самих себя. Если настройки </w:t>
      </w:r>
      <w:r w:rsidR="00151452" w:rsidRPr="003A425A">
        <w:rPr>
          <w:rFonts w:ascii="Times New Roman" w:hAnsi="Times New Roman"/>
          <w:sz w:val="24"/>
          <w:szCs w:val="24"/>
        </w:rPr>
        <w:t>с</w:t>
      </w:r>
      <w:r w:rsidRPr="003A425A">
        <w:rPr>
          <w:rFonts w:ascii="Times New Roman" w:hAnsi="Times New Roman"/>
          <w:sz w:val="24"/>
          <w:szCs w:val="24"/>
        </w:rPr>
        <w:t>тиля не содержат информации, которая вам необходима, то вам следует проверить реализацию виджета, чтобы увидеть высылает ли он указатель на самих себя.</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Также в классе стилей есть функции для помещения текста в некотором прямоугольнике, для помещения растра в некотором прямоугольнике и т.д. также есть ряд функций, которые используются функциями для рисования для некоторых расчётов. Они перечислены в данной части.</w:t>
      </w:r>
      <w:r w:rsidR="00DF54D0" w:rsidRPr="003A425A">
        <w:rPr>
          <w:rFonts w:ascii="Times New Roman" w:hAnsi="Times New Roman"/>
          <w:sz w:val="24"/>
          <w:szCs w:val="24"/>
        </w:rPr>
        <w:t xml:space="preserve"> </w:t>
      </w:r>
      <w:hyperlink r:id="rId1494" w:anchor="polish" w:history="1">
        <w:r w:rsidRPr="003A425A">
          <w:rPr>
            <w:rStyle w:val="a3"/>
            <w:rFonts w:ascii="Times New Roman" w:hAnsi="Times New Roman"/>
            <w:color w:val="auto"/>
            <w:sz w:val="24"/>
            <w:szCs w:val="24"/>
          </w:rPr>
          <w:t>polish()</w:t>
        </w:r>
      </w:hyperlink>
      <w:r w:rsidRPr="003A425A">
        <w:rPr>
          <w:rFonts w:ascii="Times New Roman" w:hAnsi="Times New Roman"/>
          <w:sz w:val="24"/>
          <w:szCs w:val="24"/>
        </w:rPr>
        <w:t xml:space="preserve"> and </w:t>
      </w:r>
      <w:hyperlink r:id="rId1495" w:anchor="unpolish" w:history="1">
        <w:r w:rsidRPr="003A425A">
          <w:rPr>
            <w:rStyle w:val="a3"/>
            <w:rFonts w:ascii="Times New Roman" w:hAnsi="Times New Roman"/>
            <w:color w:val="auto"/>
            <w:sz w:val="24"/>
            <w:szCs w:val="24"/>
          </w:rPr>
          <w:t>unpolish()</w:t>
        </w:r>
      </w:hyperlink>
      <w:r w:rsidRPr="003A425A">
        <w:rPr>
          <w:rFonts w:ascii="Times New Roman" w:hAnsi="Times New Roman"/>
          <w:sz w:val="24"/>
          <w:szCs w:val="24"/>
        </w:rPr>
        <w:t xml:space="preserve"> функции также очень полезны.</w:t>
      </w:r>
      <w:r w:rsidR="00AA38F8" w:rsidRPr="003A425A">
        <w:rPr>
          <w:rFonts w:ascii="Times New Roman" w:hAnsi="Times New Roman"/>
          <w:sz w:val="24"/>
          <w:szCs w:val="24"/>
        </w:rPr>
        <w:t xml:space="preserve"> Все виджеты посылаются функции </w:t>
      </w:r>
      <w:r w:rsidR="00AA38F8" w:rsidRPr="003A425A">
        <w:rPr>
          <w:rFonts w:ascii="Times New Roman" w:hAnsi="Times New Roman"/>
          <w:sz w:val="24"/>
          <w:szCs w:val="24"/>
          <w:lang w:val="en-US"/>
        </w:rPr>
        <w:t>polish</w:t>
      </w:r>
      <w:r w:rsidR="00AA38F8" w:rsidRPr="003A425A">
        <w:rPr>
          <w:rFonts w:ascii="Times New Roman" w:hAnsi="Times New Roman"/>
          <w:sz w:val="24"/>
          <w:szCs w:val="24"/>
        </w:rPr>
        <w:t xml:space="preserve">() перед тем, как быть показанными, и к функции </w:t>
      </w:r>
      <w:r w:rsidR="00AA38F8" w:rsidRPr="003A425A">
        <w:rPr>
          <w:rFonts w:ascii="Times New Roman" w:hAnsi="Times New Roman"/>
          <w:sz w:val="24"/>
          <w:szCs w:val="24"/>
          <w:lang w:val="en-US"/>
        </w:rPr>
        <w:t>unpolish</w:t>
      </w:r>
      <w:r w:rsidR="00AA38F8" w:rsidRPr="003A425A">
        <w:rPr>
          <w:rFonts w:ascii="Times New Roman" w:hAnsi="Times New Roman"/>
          <w:sz w:val="24"/>
          <w:szCs w:val="24"/>
        </w:rPr>
        <w:t>(), когда они прячутся. Вы можете использовать эти функции для установки атрибутов на виджеты или для производства другой работы, которая требуется вашим стилем.</w:t>
      </w:r>
      <w:r w:rsidR="00DF54D0" w:rsidRPr="003A425A">
        <w:rPr>
          <w:rFonts w:ascii="Times New Roman" w:hAnsi="Times New Roman"/>
          <w:sz w:val="24"/>
          <w:szCs w:val="24"/>
        </w:rPr>
        <w:t xml:space="preserve"> </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Обычный подход при переопределении виртуальных функций </w:t>
      </w:r>
      <w:hyperlink r:id="rId1496"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 это делать работу на элементах, которые отличаются от реализации суперкласса; для всех остальных элементов вы может просто использовать реализацию суперкласса.</w:t>
      </w:r>
    </w:p>
    <w:p w:rsidR="00AA38F8"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Каждый стиль обеспечивает цвет, то есть </w:t>
      </w:r>
      <w:hyperlink r:id="rId1497" w:history="1">
        <w:r w:rsidRPr="003A425A">
          <w:rPr>
            <w:rStyle w:val="a3"/>
            <w:rFonts w:ascii="Times New Roman" w:hAnsi="Times New Roman"/>
            <w:color w:val="auto"/>
            <w:sz w:val="24"/>
            <w:szCs w:val="24"/>
          </w:rPr>
          <w:t>QBrush</w:t>
        </w:r>
      </w:hyperlink>
      <w:r w:rsidRPr="003A425A">
        <w:rPr>
          <w:rFonts w:ascii="Times New Roman" w:hAnsi="Times New Roman"/>
          <w:sz w:val="24"/>
          <w:szCs w:val="24"/>
        </w:rPr>
        <w:t>, - палитру, которую следует использовать для рисования виджетов. Существует только один набо</w:t>
      </w:r>
      <w:r w:rsidR="00DF54D0" w:rsidRPr="003A425A">
        <w:rPr>
          <w:rFonts w:ascii="Times New Roman" w:hAnsi="Times New Roman"/>
          <w:sz w:val="24"/>
          <w:szCs w:val="24"/>
        </w:rPr>
        <w:t>р цветов для состояний виджета:</w:t>
      </w:r>
    </w:p>
    <w:p w:rsidR="00AA38F8" w:rsidRPr="003A425A" w:rsidRDefault="001B43DE" w:rsidP="004D4FF9">
      <w:pPr>
        <w:numPr>
          <w:ilvl w:val="0"/>
          <w:numId w:val="68"/>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актив</w:t>
      </w:r>
      <w:r w:rsidR="005A6BBD" w:rsidRPr="003A425A">
        <w:rPr>
          <w:rFonts w:ascii="Times New Roman" w:hAnsi="Times New Roman"/>
          <w:sz w:val="24"/>
          <w:szCs w:val="24"/>
        </w:rPr>
        <w:t xml:space="preserve">ен, </w:t>
      </w:r>
    </w:p>
    <w:p w:rsidR="00AA38F8" w:rsidRPr="003A425A" w:rsidRDefault="005A6BBD" w:rsidP="004D4FF9">
      <w:pPr>
        <w:numPr>
          <w:ilvl w:val="0"/>
          <w:numId w:val="68"/>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не</w:t>
      </w:r>
      <w:r w:rsidR="001B43DE" w:rsidRPr="003A425A">
        <w:rPr>
          <w:rFonts w:ascii="Times New Roman" w:hAnsi="Times New Roman"/>
          <w:sz w:val="24"/>
          <w:szCs w:val="24"/>
        </w:rPr>
        <w:t>актив</w:t>
      </w:r>
      <w:r w:rsidRPr="003A425A">
        <w:rPr>
          <w:rFonts w:ascii="Times New Roman" w:hAnsi="Times New Roman"/>
          <w:sz w:val="24"/>
          <w:szCs w:val="24"/>
        </w:rPr>
        <w:t xml:space="preserve">ен, </w:t>
      </w:r>
    </w:p>
    <w:p w:rsidR="00AA38F8" w:rsidRPr="003A425A" w:rsidRDefault="00DF54D0" w:rsidP="004D4FF9">
      <w:pPr>
        <w:numPr>
          <w:ilvl w:val="0"/>
          <w:numId w:val="68"/>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недействителен.</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lastRenderedPageBreak/>
        <w:t xml:space="preserve">Каждый набор содержит определённый набор ролей цветов, которые можно найти при помощи запроса перечисления </w:t>
      </w:r>
      <w:hyperlink r:id="rId1498" w:anchor="ColorRole-enum" w:history="1">
        <w:r w:rsidRPr="003A425A">
          <w:rPr>
            <w:rStyle w:val="a3"/>
            <w:rFonts w:ascii="Times New Roman" w:hAnsi="Times New Roman"/>
            <w:color w:val="auto"/>
            <w:sz w:val="24"/>
            <w:szCs w:val="24"/>
          </w:rPr>
          <w:t>QPalette::ColorRole</w:t>
        </w:r>
      </w:hyperlink>
      <w:r w:rsidRPr="003A425A">
        <w:rPr>
          <w:rFonts w:ascii="Times New Roman" w:hAnsi="Times New Roman"/>
          <w:sz w:val="24"/>
          <w:szCs w:val="24"/>
        </w:rPr>
        <w:t>.</w:t>
      </w:r>
      <w:r w:rsidR="00DF54D0" w:rsidRPr="003A425A">
        <w:rPr>
          <w:rFonts w:ascii="Times New Roman" w:hAnsi="Times New Roman"/>
          <w:sz w:val="24"/>
          <w:szCs w:val="24"/>
        </w:rPr>
        <w:t xml:space="preserve"> </w:t>
      </w:r>
      <w:r w:rsidRPr="003A425A">
        <w:rPr>
          <w:rFonts w:ascii="Times New Roman" w:hAnsi="Times New Roman"/>
          <w:sz w:val="24"/>
          <w:szCs w:val="24"/>
        </w:rPr>
        <w:t>Стиль может создавать градиенты, и, вообще, именно он решает, как используются роли цветов.</w:t>
      </w:r>
      <w:r w:rsidR="00DF54D0" w:rsidRPr="003A425A">
        <w:rPr>
          <w:rFonts w:ascii="Times New Roman" w:hAnsi="Times New Roman"/>
          <w:sz w:val="24"/>
          <w:szCs w:val="24"/>
        </w:rPr>
        <w:t xml:space="preserve"> </w:t>
      </w:r>
      <w:hyperlink r:id="rId1499" w:history="1">
        <w:r w:rsidRPr="003A425A">
          <w:rPr>
            <w:rStyle w:val="a3"/>
            <w:rFonts w:ascii="Times New Roman" w:hAnsi="Times New Roman"/>
            <w:color w:val="auto"/>
            <w:sz w:val="24"/>
            <w:szCs w:val="24"/>
          </w:rPr>
          <w:t>QPalette</w:t>
        </w:r>
      </w:hyperlink>
      <w:r w:rsidRPr="003A425A">
        <w:rPr>
          <w:rFonts w:ascii="Times New Roman" w:hAnsi="Times New Roman"/>
          <w:sz w:val="24"/>
          <w:szCs w:val="24"/>
        </w:rPr>
        <w:t xml:space="preserve"> сохраняет цвета для разных состояний виджета и для разных ролей цветов.</w:t>
      </w:r>
      <w:r w:rsidR="00DF54D0" w:rsidRPr="003A425A">
        <w:rPr>
          <w:rFonts w:ascii="Times New Roman" w:hAnsi="Times New Roman"/>
          <w:sz w:val="24"/>
          <w:szCs w:val="24"/>
        </w:rPr>
        <w:t xml:space="preserve"> </w:t>
      </w:r>
      <w:r w:rsidRPr="003A425A">
        <w:rPr>
          <w:rFonts w:ascii="Times New Roman" w:hAnsi="Times New Roman"/>
          <w:i/>
          <w:sz w:val="24"/>
          <w:szCs w:val="24"/>
        </w:rPr>
        <w:t>Далее кратко сказано, как получить палитру стиля, а также как установить свою собственную палитру стилей.</w:t>
      </w:r>
      <w:r w:rsidR="00DF54D0" w:rsidRPr="003A425A">
        <w:rPr>
          <w:rFonts w:ascii="Times New Roman" w:hAnsi="Times New Roman"/>
          <w:i/>
          <w:sz w:val="24"/>
          <w:szCs w:val="24"/>
        </w:rPr>
        <w:t xml:space="preserve"> </w:t>
      </w:r>
      <w:r w:rsidRPr="003A425A">
        <w:rPr>
          <w:rFonts w:ascii="Times New Roman" w:hAnsi="Times New Roman"/>
          <w:sz w:val="24"/>
          <w:szCs w:val="24"/>
        </w:rPr>
        <w:t xml:space="preserve">Рекомендуется не использовать свой код для определения цветов. Ни один </w:t>
      </w:r>
      <w:r w:rsidR="00B00C9F" w:rsidRPr="003A425A">
        <w:rPr>
          <w:rFonts w:ascii="Times New Roman" w:hAnsi="Times New Roman"/>
          <w:sz w:val="24"/>
          <w:szCs w:val="24"/>
        </w:rPr>
        <w:t>qt</w:t>
      </w:r>
      <w:r w:rsidRPr="003A425A">
        <w:rPr>
          <w:rFonts w:ascii="Times New Roman" w:hAnsi="Times New Roman"/>
          <w:sz w:val="24"/>
          <w:szCs w:val="24"/>
        </w:rPr>
        <w:t xml:space="preserve"> виджет не делает этого.</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Некоторые советы при реализации стилей:</w:t>
      </w:r>
    </w:p>
    <w:p w:rsidR="005A6BBD" w:rsidRPr="003A425A" w:rsidRDefault="005A6BBD" w:rsidP="004D4FF9">
      <w:pPr>
        <w:pStyle w:val="a8"/>
        <w:numPr>
          <w:ilvl w:val="0"/>
          <w:numId w:val="23"/>
        </w:numPr>
        <w:tabs>
          <w:tab w:val="left" w:pos="709"/>
        </w:tabs>
        <w:jc w:val="both"/>
        <w:rPr>
          <w:rFonts w:ascii="Times New Roman" w:hAnsi="Times New Roman"/>
          <w:sz w:val="24"/>
          <w:szCs w:val="24"/>
        </w:rPr>
      </w:pPr>
      <w:r w:rsidRPr="003A425A">
        <w:rPr>
          <w:rFonts w:ascii="Times New Roman" w:hAnsi="Times New Roman"/>
          <w:sz w:val="24"/>
          <w:szCs w:val="24"/>
        </w:rPr>
        <w:t xml:space="preserve">При реализации стилей необходимо просмотреть код виджетов и код базового класса, а также его предков. Это из-за того, что виджеты используют стили по-разному. </w:t>
      </w:r>
    </w:p>
    <w:p w:rsidR="005A6BBD" w:rsidRPr="003A425A" w:rsidRDefault="005A6BBD" w:rsidP="004D4FF9">
      <w:pPr>
        <w:pStyle w:val="a8"/>
        <w:numPr>
          <w:ilvl w:val="0"/>
          <w:numId w:val="23"/>
        </w:numPr>
        <w:tabs>
          <w:tab w:val="left" w:pos="709"/>
        </w:tabs>
        <w:jc w:val="both"/>
        <w:rPr>
          <w:rFonts w:ascii="Times New Roman" w:hAnsi="Times New Roman"/>
          <w:sz w:val="24"/>
          <w:szCs w:val="24"/>
        </w:rPr>
      </w:pPr>
      <w:r w:rsidRPr="003A425A">
        <w:rPr>
          <w:rFonts w:ascii="Times New Roman" w:hAnsi="Times New Roman"/>
          <w:sz w:val="24"/>
          <w:szCs w:val="24"/>
        </w:rPr>
        <w:t xml:space="preserve">Также не рекомендуется, чтобы стили изменяли предлагаемый размер виджетов при помощи </w:t>
      </w:r>
      <w:hyperlink r:id="rId1500" w:anchor="sizeFromContents" w:history="1">
        <w:r w:rsidRPr="003A425A">
          <w:rPr>
            <w:rStyle w:val="a3"/>
            <w:rFonts w:ascii="Times New Roman" w:hAnsi="Times New Roman"/>
            <w:color w:val="auto"/>
            <w:sz w:val="24"/>
            <w:szCs w:val="24"/>
          </w:rPr>
          <w:t>QStyle::sizeFromContents</w:t>
        </w:r>
      </w:hyperlink>
      <w:r w:rsidRPr="003A425A">
        <w:rPr>
          <w:rFonts w:ascii="Times New Roman" w:hAnsi="Times New Roman"/>
          <w:sz w:val="24"/>
          <w:szCs w:val="24"/>
        </w:rPr>
        <w:t xml:space="preserve">(), но предоставили реализации </w:t>
      </w:r>
      <w:hyperlink r:id="rId1501" w:history="1">
        <w:r w:rsidRPr="003A425A">
          <w:rPr>
            <w:rStyle w:val="a3"/>
            <w:rFonts w:ascii="Times New Roman" w:hAnsi="Times New Roman"/>
            <w:color w:val="auto"/>
            <w:sz w:val="24"/>
            <w:szCs w:val="24"/>
          </w:rPr>
          <w:t>QCommonStyle</w:t>
        </w:r>
      </w:hyperlink>
      <w:r w:rsidRPr="003A425A">
        <w:rPr>
          <w:rFonts w:ascii="Times New Roman" w:hAnsi="Times New Roman"/>
          <w:sz w:val="24"/>
          <w:szCs w:val="24"/>
        </w:rPr>
        <w:t xml:space="preserve"> обрабатывать его вместо этого.</w:t>
      </w:r>
    </w:p>
    <w:p w:rsidR="005A6BBD" w:rsidRPr="003A425A" w:rsidRDefault="005A6BBD" w:rsidP="00943608">
      <w:pPr>
        <w:tabs>
          <w:tab w:val="left" w:pos="8931"/>
        </w:tabs>
        <w:ind w:left="360"/>
        <w:jc w:val="both"/>
        <w:rPr>
          <w:rFonts w:ascii="Times New Roman" w:hAnsi="Times New Roman"/>
          <w:i/>
          <w:sz w:val="24"/>
          <w:szCs w:val="24"/>
        </w:rPr>
      </w:pPr>
      <w:r w:rsidRPr="003A425A">
        <w:rPr>
          <w:rFonts w:ascii="Times New Roman" w:hAnsi="Times New Roman"/>
          <w:sz w:val="24"/>
          <w:szCs w:val="24"/>
        </w:rPr>
        <w:t xml:space="preserve">Мы используем стиль, который напоминает вид </w:t>
      </w:r>
      <w:r w:rsidR="004E4201" w:rsidRPr="003A425A">
        <w:rPr>
          <w:rFonts w:ascii="Times New Roman" w:hAnsi="Times New Roman"/>
          <w:sz w:val="24"/>
          <w:szCs w:val="24"/>
        </w:rPr>
        <w:t>java</w:t>
      </w:r>
      <w:r w:rsidRPr="003A425A">
        <w:rPr>
          <w:rFonts w:ascii="Times New Roman" w:hAnsi="Times New Roman"/>
          <w:sz w:val="24"/>
          <w:szCs w:val="24"/>
        </w:rPr>
        <w:t xml:space="preserve"> по умолчанию (ранее известный как </w:t>
      </w:r>
      <w:r w:rsidRPr="003A425A">
        <w:rPr>
          <w:rFonts w:ascii="Times New Roman" w:hAnsi="Times New Roman"/>
          <w:sz w:val="24"/>
          <w:szCs w:val="24"/>
          <w:lang w:val="en-US"/>
        </w:rPr>
        <w:t>Metal</w:t>
      </w:r>
      <w:r w:rsidRPr="003A425A">
        <w:rPr>
          <w:rFonts w:ascii="Times New Roman" w:hAnsi="Times New Roman"/>
          <w:sz w:val="24"/>
          <w:szCs w:val="24"/>
        </w:rPr>
        <w:t xml:space="preserve">). </w:t>
      </w:r>
      <w:r w:rsidRPr="003A425A">
        <w:rPr>
          <w:rFonts w:ascii="Times New Roman" w:hAnsi="Times New Roman"/>
          <w:i/>
          <w:sz w:val="24"/>
          <w:szCs w:val="24"/>
        </w:rPr>
        <w:t xml:space="preserve">Везде в данной части далее будет использоваться именно </w:t>
      </w:r>
      <w:r w:rsidR="004E4201" w:rsidRPr="003A425A">
        <w:rPr>
          <w:rFonts w:ascii="Times New Roman" w:hAnsi="Times New Roman"/>
          <w:i/>
          <w:sz w:val="24"/>
          <w:szCs w:val="24"/>
        </w:rPr>
        <w:t>java</w:t>
      </w:r>
      <w:r w:rsidRPr="003A425A">
        <w:rPr>
          <w:rFonts w:ascii="Times New Roman" w:hAnsi="Times New Roman"/>
          <w:i/>
          <w:sz w:val="24"/>
          <w:szCs w:val="24"/>
        </w:rPr>
        <w:t xml:space="preserve"> стиль.</w:t>
      </w:r>
      <w:r w:rsidR="00AA38F8" w:rsidRPr="003A425A">
        <w:rPr>
          <w:rFonts w:ascii="Times New Roman" w:hAnsi="Times New Roman"/>
          <w:i/>
          <w:sz w:val="24"/>
          <w:szCs w:val="24"/>
        </w:rPr>
        <w:t xml:space="preserve"> Далее описаны ограничения и отличия для данного стиля.</w:t>
      </w:r>
    </w:p>
    <w:p w:rsidR="005A6BBD" w:rsidRPr="003A425A" w:rsidRDefault="005A6BBD" w:rsidP="00FE3053">
      <w:pPr>
        <w:tabs>
          <w:tab w:val="left" w:pos="8931"/>
        </w:tabs>
        <w:ind w:left="360"/>
        <w:jc w:val="both"/>
        <w:rPr>
          <w:rFonts w:ascii="Times New Roman" w:hAnsi="Times New Roman"/>
          <w:sz w:val="24"/>
          <w:szCs w:val="24"/>
        </w:rPr>
      </w:pPr>
      <w:r w:rsidRPr="003A425A">
        <w:rPr>
          <w:rFonts w:ascii="Times New Roman" w:hAnsi="Times New Roman"/>
          <w:sz w:val="24"/>
          <w:szCs w:val="24"/>
        </w:rPr>
        <w:t xml:space="preserve">Первым шагом в </w:t>
      </w:r>
      <w:r w:rsidR="00F850EA" w:rsidRPr="003A425A">
        <w:rPr>
          <w:rFonts w:ascii="Times New Roman" w:hAnsi="Times New Roman"/>
          <w:sz w:val="24"/>
          <w:szCs w:val="24"/>
        </w:rPr>
        <w:t>проект</w:t>
      </w:r>
      <w:r w:rsidRPr="003A425A">
        <w:rPr>
          <w:rFonts w:ascii="Times New Roman" w:hAnsi="Times New Roman"/>
          <w:sz w:val="24"/>
          <w:szCs w:val="24"/>
        </w:rPr>
        <w:t xml:space="preserve">ировании стиля является выбор базового класса. </w:t>
      </w:r>
      <w:r w:rsidR="00F850EA" w:rsidRPr="003A425A">
        <w:rPr>
          <w:rFonts w:ascii="Times New Roman" w:hAnsi="Times New Roman"/>
          <w:sz w:val="24"/>
          <w:szCs w:val="24"/>
        </w:rPr>
        <w:t>Проект</w:t>
      </w:r>
      <w:r w:rsidRPr="003A425A">
        <w:rPr>
          <w:rFonts w:ascii="Times New Roman" w:hAnsi="Times New Roman"/>
          <w:sz w:val="24"/>
          <w:szCs w:val="24"/>
        </w:rPr>
        <w:t xml:space="preserve">ируя стиль в одном классе, мы выигрываем в производительности. также в коде используются операторы </w:t>
      </w:r>
      <w:r w:rsidRPr="003A425A">
        <w:rPr>
          <w:rFonts w:ascii="Times New Roman" w:hAnsi="Times New Roman"/>
          <w:sz w:val="24"/>
          <w:szCs w:val="24"/>
          <w:lang w:val="en-US"/>
        </w:rPr>
        <w:t>switch</w:t>
      </w:r>
      <w:r w:rsidRPr="003A425A">
        <w:rPr>
          <w:rFonts w:ascii="Times New Roman" w:hAnsi="Times New Roman"/>
          <w:sz w:val="24"/>
          <w:szCs w:val="24"/>
        </w:rPr>
        <w:t>, что создаёт большие функции, однако при этом код становится очень удобочитаемым.</w:t>
      </w:r>
    </w:p>
    <w:p w:rsidR="005A6BBD" w:rsidRPr="003A425A" w:rsidRDefault="005A6BBD" w:rsidP="00FE3053">
      <w:pPr>
        <w:tabs>
          <w:tab w:val="left" w:pos="8931"/>
        </w:tabs>
        <w:ind w:left="360"/>
        <w:jc w:val="both"/>
        <w:rPr>
          <w:rFonts w:ascii="Times New Roman" w:hAnsi="Times New Roman"/>
          <w:i/>
          <w:color w:val="FF0000"/>
          <w:sz w:val="24"/>
          <w:szCs w:val="24"/>
        </w:rPr>
      </w:pPr>
      <w:r w:rsidRPr="003A425A">
        <w:rPr>
          <w:rFonts w:ascii="Times New Roman" w:hAnsi="Times New Roman"/>
          <w:i/>
          <w:color w:val="FF0000"/>
          <w:sz w:val="24"/>
          <w:szCs w:val="24"/>
        </w:rPr>
        <w:t xml:space="preserve">Далее рассказывается о тех ограничениях, которые существуют в </w:t>
      </w:r>
      <w:r w:rsidR="00B00C9F" w:rsidRPr="003A425A">
        <w:rPr>
          <w:rFonts w:ascii="Times New Roman" w:hAnsi="Times New Roman"/>
          <w:i/>
          <w:color w:val="FF0000"/>
          <w:sz w:val="24"/>
          <w:szCs w:val="24"/>
        </w:rPr>
        <w:t>qt</w:t>
      </w:r>
      <w:r w:rsidRPr="003A425A">
        <w:rPr>
          <w:rFonts w:ascii="Times New Roman" w:hAnsi="Times New Roman"/>
          <w:i/>
          <w:color w:val="FF0000"/>
          <w:sz w:val="24"/>
          <w:szCs w:val="24"/>
        </w:rPr>
        <w:t xml:space="preserve"> при использовании </w:t>
      </w:r>
      <w:r w:rsidR="004E4201" w:rsidRPr="003A425A">
        <w:rPr>
          <w:rFonts w:ascii="Times New Roman" w:hAnsi="Times New Roman"/>
          <w:i/>
          <w:color w:val="FF0000"/>
          <w:sz w:val="24"/>
          <w:szCs w:val="24"/>
        </w:rPr>
        <w:t>java</w:t>
      </w:r>
      <w:r w:rsidRPr="003A425A">
        <w:rPr>
          <w:rFonts w:ascii="Times New Roman" w:hAnsi="Times New Roman"/>
          <w:i/>
          <w:color w:val="FF0000"/>
          <w:sz w:val="24"/>
          <w:szCs w:val="24"/>
        </w:rPr>
        <w:t xml:space="preserve"> стиля. Я плохо понимаю, что такое </w:t>
      </w:r>
      <w:r w:rsidR="004E4201" w:rsidRPr="003A425A">
        <w:rPr>
          <w:rFonts w:ascii="Times New Roman" w:hAnsi="Times New Roman"/>
          <w:i/>
          <w:color w:val="FF0000"/>
          <w:sz w:val="24"/>
          <w:szCs w:val="24"/>
        </w:rPr>
        <w:t>java</w:t>
      </w:r>
      <w:r w:rsidRPr="003A425A">
        <w:rPr>
          <w:rFonts w:ascii="Times New Roman" w:hAnsi="Times New Roman"/>
          <w:i/>
          <w:color w:val="FF0000"/>
          <w:sz w:val="24"/>
          <w:szCs w:val="24"/>
        </w:rPr>
        <w:t xml:space="preserve"> стиль и поэтому я не понимаю в достаточной мере данную часть.</w:t>
      </w:r>
    </w:p>
    <w:p w:rsidR="005A6BBD" w:rsidRPr="003A425A" w:rsidRDefault="005A6BBD" w:rsidP="001C1357">
      <w:pPr>
        <w:tabs>
          <w:tab w:val="left" w:pos="8931"/>
        </w:tabs>
        <w:ind w:left="360"/>
        <w:jc w:val="both"/>
        <w:rPr>
          <w:rFonts w:ascii="Times New Roman" w:hAnsi="Times New Roman"/>
          <w:sz w:val="24"/>
          <w:szCs w:val="24"/>
        </w:rPr>
      </w:pPr>
      <w:r w:rsidRPr="003A425A">
        <w:rPr>
          <w:rFonts w:ascii="Times New Roman" w:hAnsi="Times New Roman"/>
          <w:i/>
          <w:sz w:val="24"/>
          <w:szCs w:val="24"/>
        </w:rPr>
        <w:t xml:space="preserve">Далее показан изумительный пример анализа кода встроенного класса </w:t>
      </w:r>
      <w:r w:rsidR="00B00C9F" w:rsidRPr="003A425A">
        <w:rPr>
          <w:rFonts w:ascii="Times New Roman" w:hAnsi="Times New Roman"/>
          <w:i/>
          <w:sz w:val="24"/>
          <w:szCs w:val="24"/>
        </w:rPr>
        <w:t>qt</w:t>
      </w:r>
      <w:r w:rsidRPr="003A425A">
        <w:rPr>
          <w:rFonts w:ascii="Times New Roman" w:hAnsi="Times New Roman"/>
          <w:i/>
          <w:sz w:val="24"/>
          <w:szCs w:val="24"/>
        </w:rPr>
        <w:t>.</w:t>
      </w:r>
      <w:r w:rsidR="00DF54D0" w:rsidRPr="003A425A">
        <w:rPr>
          <w:rFonts w:ascii="Times New Roman" w:hAnsi="Times New Roman"/>
          <w:i/>
          <w:sz w:val="24"/>
          <w:szCs w:val="24"/>
        </w:rPr>
        <w:t xml:space="preserve"> </w:t>
      </w:r>
      <w:r w:rsidRPr="003A425A">
        <w:rPr>
          <w:rFonts w:ascii="Times New Roman" w:hAnsi="Times New Roman"/>
          <w:i/>
          <w:sz w:val="24"/>
          <w:szCs w:val="24"/>
        </w:rPr>
        <w:t xml:space="preserve">Далее показан пример кода, как рисовать в некотором виджете флажок. В данном примере видно, как флажки стилизуются в </w:t>
      </w:r>
      <w:r w:rsidR="004E4201" w:rsidRPr="003A425A">
        <w:rPr>
          <w:rFonts w:ascii="Times New Roman" w:hAnsi="Times New Roman"/>
          <w:i/>
          <w:sz w:val="24"/>
          <w:szCs w:val="24"/>
        </w:rPr>
        <w:t>java</w:t>
      </w:r>
      <w:r w:rsidRPr="003A425A">
        <w:rPr>
          <w:rFonts w:ascii="Times New Roman" w:hAnsi="Times New Roman"/>
          <w:i/>
          <w:sz w:val="24"/>
          <w:szCs w:val="24"/>
        </w:rPr>
        <w:t xml:space="preserve"> стиле от момента, когда виджет получает запрос на рисование, до момента, стиль заканчивает рисование.</w:t>
      </w:r>
      <w:r w:rsidR="00DF54D0" w:rsidRPr="003A425A">
        <w:rPr>
          <w:rFonts w:ascii="Times New Roman" w:hAnsi="Times New Roman"/>
          <w:i/>
          <w:sz w:val="24"/>
          <w:szCs w:val="24"/>
        </w:rPr>
        <w:t xml:space="preserve"> </w:t>
      </w:r>
      <w:r w:rsidRPr="003A425A">
        <w:rPr>
          <w:rFonts w:ascii="Times New Roman" w:hAnsi="Times New Roman"/>
          <w:i/>
          <w:sz w:val="24"/>
          <w:szCs w:val="24"/>
        </w:rPr>
        <w:t>В целом я разобрался с данным примером, но с ним следует разобраться ещё более подробно.</w:t>
      </w:r>
      <w:r w:rsidR="00DF54D0" w:rsidRPr="003A425A">
        <w:rPr>
          <w:rFonts w:ascii="Times New Roman" w:hAnsi="Times New Roman"/>
          <w:i/>
          <w:sz w:val="24"/>
          <w:szCs w:val="24"/>
        </w:rPr>
        <w:t xml:space="preserve"> </w:t>
      </w:r>
      <w:r w:rsidRPr="003A425A">
        <w:rPr>
          <w:rFonts w:ascii="Times New Roman" w:hAnsi="Times New Roman"/>
          <w:sz w:val="24"/>
          <w:szCs w:val="24"/>
          <w:lang w:val="be-BY"/>
        </w:rPr>
        <w:t>В данной секц</w:t>
      </w:r>
      <w:r w:rsidRPr="003A425A">
        <w:rPr>
          <w:rFonts w:ascii="Times New Roman" w:hAnsi="Times New Roman"/>
          <w:sz w:val="24"/>
          <w:szCs w:val="24"/>
        </w:rPr>
        <w:t xml:space="preserve">ии мы проверим то, как большинство виджетов в </w:t>
      </w:r>
      <w:r w:rsidR="00B00C9F" w:rsidRPr="003A425A">
        <w:rPr>
          <w:rFonts w:ascii="Times New Roman" w:hAnsi="Times New Roman"/>
          <w:sz w:val="24"/>
          <w:szCs w:val="24"/>
        </w:rPr>
        <w:t>qt</w:t>
      </w:r>
      <w:r w:rsidRPr="003A425A">
        <w:rPr>
          <w:rFonts w:ascii="Times New Roman" w:hAnsi="Times New Roman"/>
          <w:sz w:val="24"/>
          <w:szCs w:val="24"/>
        </w:rPr>
        <w:t xml:space="preserve"> стилизованы. Для всех виджетов предоставлены следующие </w:t>
      </w:r>
      <w:r w:rsidR="0018366D" w:rsidRPr="003A425A">
        <w:rPr>
          <w:rFonts w:ascii="Times New Roman" w:hAnsi="Times New Roman"/>
          <w:sz w:val="24"/>
          <w:szCs w:val="24"/>
        </w:rPr>
        <w:t>пункт</w:t>
      </w:r>
      <w:r w:rsidR="00DF54D0" w:rsidRPr="003A425A">
        <w:rPr>
          <w:rFonts w:ascii="Times New Roman" w:hAnsi="Times New Roman"/>
          <w:sz w:val="24"/>
          <w:szCs w:val="24"/>
        </w:rPr>
        <w:t>ы:</w:t>
      </w:r>
    </w:p>
    <w:p w:rsidR="005A6BBD" w:rsidRPr="003A425A" w:rsidRDefault="005A6BBD" w:rsidP="004D4FF9">
      <w:pPr>
        <w:pStyle w:val="a8"/>
        <w:numPr>
          <w:ilvl w:val="0"/>
          <w:numId w:val="24"/>
        </w:numPr>
        <w:tabs>
          <w:tab w:val="left" w:pos="1134"/>
        </w:tabs>
        <w:jc w:val="both"/>
        <w:rPr>
          <w:rFonts w:ascii="Times New Roman" w:hAnsi="Times New Roman"/>
          <w:sz w:val="24"/>
          <w:szCs w:val="24"/>
        </w:rPr>
      </w:pPr>
      <w:r w:rsidRPr="003A425A">
        <w:rPr>
          <w:rFonts w:ascii="Times New Roman" w:hAnsi="Times New Roman"/>
          <w:sz w:val="24"/>
          <w:szCs w:val="24"/>
        </w:rPr>
        <w:t>Таблица с членами настроек стиля</w:t>
      </w:r>
      <w:r w:rsidR="000D04C4" w:rsidRPr="003A425A">
        <w:rPr>
          <w:rFonts w:ascii="Times New Roman" w:hAnsi="Times New Roman"/>
          <w:sz w:val="24"/>
          <w:szCs w:val="24"/>
        </w:rPr>
        <w:t>.</w:t>
      </w:r>
    </w:p>
    <w:p w:rsidR="005A6BBD" w:rsidRPr="003A425A" w:rsidRDefault="005A6BBD" w:rsidP="004D4FF9">
      <w:pPr>
        <w:pStyle w:val="a8"/>
        <w:numPr>
          <w:ilvl w:val="0"/>
          <w:numId w:val="24"/>
        </w:numPr>
        <w:tabs>
          <w:tab w:val="left" w:pos="1134"/>
        </w:tabs>
        <w:jc w:val="both"/>
        <w:rPr>
          <w:rFonts w:ascii="Times New Roman" w:hAnsi="Times New Roman"/>
          <w:sz w:val="24"/>
          <w:szCs w:val="24"/>
        </w:rPr>
      </w:pPr>
      <w:r w:rsidRPr="003A425A">
        <w:rPr>
          <w:rFonts w:ascii="Times New Roman" w:hAnsi="Times New Roman"/>
          <w:sz w:val="24"/>
          <w:szCs w:val="24"/>
        </w:rPr>
        <w:t>Таблица с флагами состояния</w:t>
      </w:r>
      <w:r w:rsidR="000D04C4" w:rsidRPr="003A425A">
        <w:rPr>
          <w:rFonts w:ascii="Times New Roman" w:hAnsi="Times New Roman"/>
          <w:sz w:val="24"/>
          <w:szCs w:val="24"/>
        </w:rPr>
        <w:t>.</w:t>
      </w:r>
    </w:p>
    <w:p w:rsidR="005A6BBD" w:rsidRPr="003A425A" w:rsidRDefault="005A6BBD" w:rsidP="004D4FF9">
      <w:pPr>
        <w:pStyle w:val="a8"/>
        <w:numPr>
          <w:ilvl w:val="0"/>
          <w:numId w:val="24"/>
        </w:numPr>
        <w:tabs>
          <w:tab w:val="left" w:pos="1134"/>
        </w:tabs>
        <w:jc w:val="both"/>
        <w:rPr>
          <w:rFonts w:ascii="Times New Roman" w:hAnsi="Times New Roman"/>
          <w:sz w:val="24"/>
          <w:szCs w:val="24"/>
        </w:rPr>
      </w:pPr>
      <w:r w:rsidRPr="003A425A">
        <w:rPr>
          <w:rFonts w:ascii="Times New Roman" w:hAnsi="Times New Roman"/>
          <w:sz w:val="24"/>
          <w:szCs w:val="24"/>
        </w:rPr>
        <w:t>Его дерево элементов</w:t>
      </w:r>
      <w:r w:rsidR="000D04C4" w:rsidRPr="003A425A">
        <w:rPr>
          <w:rFonts w:ascii="Times New Roman" w:hAnsi="Times New Roman"/>
          <w:sz w:val="24"/>
          <w:szCs w:val="24"/>
        </w:rPr>
        <w:t>.</w:t>
      </w:r>
    </w:p>
    <w:p w:rsidR="005A6BBD" w:rsidRPr="003A425A" w:rsidRDefault="005A6BBD" w:rsidP="004D4FF9">
      <w:pPr>
        <w:pStyle w:val="a8"/>
        <w:numPr>
          <w:ilvl w:val="0"/>
          <w:numId w:val="24"/>
        </w:numPr>
        <w:tabs>
          <w:tab w:val="left" w:pos="1134"/>
        </w:tabs>
        <w:jc w:val="both"/>
        <w:rPr>
          <w:rFonts w:ascii="Times New Roman" w:hAnsi="Times New Roman"/>
          <w:sz w:val="24"/>
          <w:szCs w:val="24"/>
        </w:rPr>
      </w:pPr>
      <w:r w:rsidRPr="003A425A">
        <w:rPr>
          <w:rFonts w:ascii="Times New Roman" w:hAnsi="Times New Roman"/>
          <w:sz w:val="24"/>
          <w:szCs w:val="24"/>
        </w:rPr>
        <w:t>Изображение виджета, в котором элементы обозначены.</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Дерево элементов содержит примитивы, элементы управления и сложные элементы управления. При помощи проделывания обхода дерева сверху вниз вы получаете последовательность, в которой следует нарисовать элементы. В узлах мы пишем прямоугольники под элементов, под элементы управления, и метрику пикселов, которые следует рассматривать во время рисования элемента узла. Наш подход к стилизации </w:t>
      </w:r>
      <w:r w:rsidRPr="003A425A">
        <w:rPr>
          <w:rFonts w:ascii="Times New Roman" w:hAnsi="Times New Roman"/>
          <w:sz w:val="24"/>
          <w:szCs w:val="24"/>
        </w:rPr>
        <w:lastRenderedPageBreak/>
        <w:t>концентрирует внимание на рисовании виджетов. Расчёты прямоугольников под элементов, под элементов управления, и метрики пикселов, использованных во время рисования, только перечисляются как содержания в деревьях элементов.</w:t>
      </w:r>
    </w:p>
    <w:p w:rsidR="005A6BBD" w:rsidRPr="003A425A" w:rsidRDefault="005A6BBD" w:rsidP="00803949">
      <w:pPr>
        <w:tabs>
          <w:tab w:val="left" w:pos="8931"/>
        </w:tabs>
        <w:jc w:val="both"/>
        <w:rPr>
          <w:rFonts w:ascii="Times New Roman" w:hAnsi="Times New Roman"/>
          <w:i/>
          <w:color w:val="00B050"/>
          <w:sz w:val="24"/>
          <w:szCs w:val="24"/>
        </w:rPr>
      </w:pPr>
      <w:r w:rsidRPr="003A425A">
        <w:rPr>
          <w:rFonts w:ascii="Times New Roman" w:hAnsi="Times New Roman"/>
          <w:i/>
          <w:color w:val="00B050"/>
          <w:sz w:val="24"/>
          <w:szCs w:val="24"/>
        </w:rPr>
        <w:t>Далее упоминаются некоторые рекомендации, е</w:t>
      </w:r>
      <w:r w:rsidR="00DF54D0" w:rsidRPr="003A425A">
        <w:rPr>
          <w:rFonts w:ascii="Times New Roman" w:hAnsi="Times New Roman"/>
          <w:i/>
          <w:color w:val="00B050"/>
          <w:sz w:val="24"/>
          <w:szCs w:val="24"/>
        </w:rPr>
        <w:t>с</w:t>
      </w:r>
      <w:r w:rsidRPr="003A425A">
        <w:rPr>
          <w:rFonts w:ascii="Times New Roman" w:hAnsi="Times New Roman"/>
          <w:i/>
          <w:color w:val="00B050"/>
          <w:sz w:val="24"/>
          <w:szCs w:val="24"/>
        </w:rPr>
        <w:t>ли у вас возникают при изучении стилей некоторые сомнения.</w:t>
      </w:r>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color w:val="00B050"/>
          <w:sz w:val="24"/>
          <w:szCs w:val="24"/>
        </w:rPr>
        <w:t>Некоторые состояния и переменные являются общими для всех виджетов.</w:t>
      </w:r>
      <w:r w:rsidRPr="003A425A">
        <w:rPr>
          <w:rFonts w:ascii="Times New Roman" w:hAnsi="Times New Roman"/>
          <w:sz w:val="24"/>
          <w:szCs w:val="24"/>
        </w:rPr>
        <w:t xml:space="preserve"> Они устанавливаются при помощи функции </w:t>
      </w:r>
      <w:hyperlink r:id="rId1502" w:anchor="initFrom" w:history="1">
        <w:r w:rsidRPr="003A425A">
          <w:rPr>
            <w:rStyle w:val="a3"/>
            <w:rFonts w:ascii="Times New Roman" w:hAnsi="Times New Roman"/>
            <w:color w:val="00B050"/>
            <w:sz w:val="24"/>
            <w:szCs w:val="24"/>
          </w:rPr>
          <w:t>QStyleOption::initFrom</w:t>
        </w:r>
      </w:hyperlink>
      <w:r w:rsidRPr="003A425A">
        <w:rPr>
          <w:rFonts w:ascii="Times New Roman" w:hAnsi="Times New Roman"/>
          <w:color w:val="00B050"/>
          <w:sz w:val="24"/>
          <w:szCs w:val="24"/>
        </w:rPr>
        <w:t>()</w:t>
      </w:r>
      <w:r w:rsidRPr="003A425A">
        <w:rPr>
          <w:rFonts w:ascii="Times New Roman" w:hAnsi="Times New Roman"/>
          <w:sz w:val="24"/>
          <w:szCs w:val="24"/>
        </w:rPr>
        <w:t xml:space="preserve">. </w:t>
      </w:r>
      <w:r w:rsidRPr="003A425A">
        <w:rPr>
          <w:rFonts w:ascii="Times New Roman" w:hAnsi="Times New Roman"/>
          <w:i/>
          <w:sz w:val="24"/>
          <w:szCs w:val="24"/>
        </w:rPr>
        <w:t>Далее в таблице перечислены некоторые общие свойства виджетов.</w:t>
      </w:r>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i/>
          <w:sz w:val="24"/>
          <w:szCs w:val="24"/>
        </w:rPr>
        <w:t>В общем смысл стилизации таков: каждый элемент представляется как совокупность некоторых примитивов и состояний. Примитивы рисуются с учётом настроек стиля. Причём для каждого состояния примитив может рисоваться по-разному.</w:t>
      </w:r>
    </w:p>
    <w:p w:rsidR="007B0C40" w:rsidRPr="003A425A" w:rsidRDefault="007B0C40" w:rsidP="007B0C40">
      <w:pPr>
        <w:pStyle w:val="4"/>
      </w:pPr>
      <w:bookmarkStart w:id="675" w:name="_Toc382058781"/>
      <w:r w:rsidRPr="003A425A">
        <w:rPr>
          <w:rFonts w:ascii="Times New Roman" w:hAnsi="Times New Roman"/>
          <w:color w:val="auto"/>
          <w:sz w:val="24"/>
          <w:szCs w:val="24"/>
        </w:rPr>
        <w:t>QCursor</w:t>
      </w:r>
      <w:bookmarkEnd w:id="675"/>
    </w:p>
    <w:p w:rsidR="005A6BBD" w:rsidRPr="003A425A" w:rsidRDefault="00953454" w:rsidP="00803949">
      <w:pPr>
        <w:tabs>
          <w:tab w:val="left" w:pos="8931"/>
        </w:tabs>
        <w:jc w:val="both"/>
        <w:rPr>
          <w:rFonts w:ascii="Times New Roman" w:hAnsi="Times New Roman"/>
          <w:sz w:val="24"/>
          <w:szCs w:val="24"/>
        </w:rPr>
      </w:pPr>
      <w:hyperlink r:id="rId1503" w:anchor="details" w:history="1">
        <w:r w:rsidR="005A6BBD" w:rsidRPr="003A425A">
          <w:rPr>
            <w:rStyle w:val="a3"/>
            <w:rFonts w:ascii="Times New Roman" w:hAnsi="Times New Roman"/>
            <w:sz w:val="24"/>
            <w:szCs w:val="24"/>
          </w:rPr>
          <w:t>http://qt-project.org/doc/qt-5.1/qtgui/qcursor.html#details</w:t>
        </w:r>
      </w:hyperlink>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sz w:val="24"/>
          <w:szCs w:val="24"/>
        </w:rPr>
        <w:t>QCursor класс обеспечивает курсор мыши с произвольной формой.</w:t>
      </w:r>
      <w:r w:rsidR="007B0C40" w:rsidRPr="003A425A">
        <w:rPr>
          <w:rFonts w:ascii="Times New Roman" w:hAnsi="Times New Roman"/>
          <w:sz w:val="24"/>
          <w:szCs w:val="24"/>
        </w:rPr>
        <w:t xml:space="preserve"> </w:t>
      </w:r>
      <w:r w:rsidRPr="003A425A">
        <w:rPr>
          <w:rFonts w:ascii="Times New Roman" w:hAnsi="Times New Roman"/>
          <w:sz w:val="24"/>
          <w:szCs w:val="24"/>
        </w:rPr>
        <w:t>Этот класс используется для создания курсора мыши, которые связаны с некоторым виджетом, а также для того, чтобы получать и устанавливать позицию курсора мыши.</w:t>
      </w:r>
      <w:r w:rsidR="007B0C40" w:rsidRPr="003A425A">
        <w:rPr>
          <w:rFonts w:ascii="Times New Roman" w:hAnsi="Times New Roman"/>
          <w:sz w:val="24"/>
          <w:szCs w:val="24"/>
        </w:rPr>
        <w:t xml:space="preserve"> </w:t>
      </w:r>
      <w:r w:rsidRPr="003A425A">
        <w:rPr>
          <w:rFonts w:ascii="Times New Roman" w:hAnsi="Times New Roman"/>
          <w:sz w:val="24"/>
          <w:szCs w:val="24"/>
        </w:rPr>
        <w:t xml:space="preserve">Вы можете создавать свои собственные курсоры, основанные на </w:t>
      </w:r>
      <w:hyperlink r:id="rId1504" w:history="1">
        <w:r w:rsidRPr="003A425A">
          <w:rPr>
            <w:rStyle w:val="a3"/>
            <w:rFonts w:ascii="Times New Roman" w:hAnsi="Times New Roman"/>
            <w:color w:val="auto"/>
            <w:sz w:val="24"/>
            <w:szCs w:val="24"/>
          </w:rPr>
          <w:t>QBitmap</w:t>
        </w:r>
      </w:hyperlink>
      <w:r w:rsidRPr="003A425A">
        <w:rPr>
          <w:rFonts w:ascii="Times New Roman" w:hAnsi="Times New Roman"/>
          <w:sz w:val="24"/>
          <w:szCs w:val="24"/>
        </w:rPr>
        <w:t>, масках и горячих точках.</w:t>
      </w:r>
      <w:r w:rsidRPr="003A425A">
        <w:rPr>
          <w:rFonts w:ascii="Times New Roman" w:hAnsi="Times New Roman"/>
          <w:i/>
          <w:sz w:val="24"/>
          <w:szCs w:val="24"/>
        </w:rPr>
        <w:t xml:space="preserve">Далее в данной части описаны некоторые </w:t>
      </w:r>
      <w:r w:rsidR="00BE64FE" w:rsidRPr="003A425A">
        <w:rPr>
          <w:rFonts w:ascii="Times New Roman" w:hAnsi="Times New Roman"/>
          <w:i/>
          <w:sz w:val="24"/>
          <w:szCs w:val="24"/>
        </w:rPr>
        <w:t>аспект</w:t>
      </w:r>
      <w:r w:rsidRPr="003A425A">
        <w:rPr>
          <w:rFonts w:ascii="Times New Roman" w:hAnsi="Times New Roman"/>
          <w:i/>
          <w:sz w:val="24"/>
          <w:szCs w:val="24"/>
        </w:rPr>
        <w:t>ы использования данного класса.</w:t>
      </w:r>
    </w:p>
    <w:p w:rsidR="007B0C40" w:rsidRPr="003A425A" w:rsidRDefault="007B0C40" w:rsidP="007B0C40">
      <w:pPr>
        <w:pStyle w:val="4"/>
      </w:pPr>
      <w:bookmarkStart w:id="676" w:name="_Toc382058782"/>
      <w:r w:rsidRPr="003A425A">
        <w:rPr>
          <w:rFonts w:ascii="Times New Roman" w:hAnsi="Times New Roman"/>
          <w:color w:val="auto"/>
          <w:sz w:val="24"/>
          <w:szCs w:val="24"/>
        </w:rPr>
        <w:t>QPalette</w:t>
      </w:r>
      <w:bookmarkEnd w:id="676"/>
    </w:p>
    <w:p w:rsidR="005A6BBD" w:rsidRPr="003A425A" w:rsidRDefault="00953454" w:rsidP="00803949">
      <w:pPr>
        <w:tabs>
          <w:tab w:val="left" w:pos="8931"/>
        </w:tabs>
        <w:jc w:val="both"/>
        <w:rPr>
          <w:rFonts w:ascii="Times New Roman" w:hAnsi="Times New Roman"/>
          <w:sz w:val="24"/>
          <w:szCs w:val="24"/>
        </w:rPr>
      </w:pPr>
      <w:hyperlink r:id="rId1505" w:anchor="details" w:history="1">
        <w:r w:rsidR="005A6BBD" w:rsidRPr="003A425A">
          <w:rPr>
            <w:rStyle w:val="a3"/>
            <w:rFonts w:ascii="Times New Roman" w:hAnsi="Times New Roman"/>
            <w:sz w:val="24"/>
            <w:szCs w:val="24"/>
          </w:rPr>
          <w:t>http://qt-project.org/doc/qt-5.1/qtgui/qpalette.html#details</w:t>
        </w:r>
      </w:hyperlink>
    </w:p>
    <w:p w:rsidR="005A6BBD" w:rsidRPr="003A425A" w:rsidRDefault="005A6BBD" w:rsidP="00803949">
      <w:pPr>
        <w:tabs>
          <w:tab w:val="left" w:pos="8931"/>
        </w:tabs>
        <w:jc w:val="both"/>
        <w:rPr>
          <w:rFonts w:ascii="Times New Roman" w:hAnsi="Times New Roman"/>
          <w:sz w:val="24"/>
          <w:szCs w:val="24"/>
          <w:lang w:val="en-GB"/>
        </w:rPr>
      </w:pPr>
      <w:r w:rsidRPr="003A425A">
        <w:rPr>
          <w:rFonts w:ascii="Times New Roman" w:hAnsi="Times New Roman"/>
          <w:sz w:val="24"/>
          <w:szCs w:val="24"/>
        </w:rPr>
        <w:t xml:space="preserve">QPalette класс содержит группы цветов для каждого состояния виджета. Палитра состоит из трёх групп цветов: </w:t>
      </w:r>
      <w:r w:rsidR="001B43DE" w:rsidRPr="003A425A">
        <w:rPr>
          <w:rFonts w:ascii="Times New Roman" w:hAnsi="Times New Roman"/>
          <w:sz w:val="24"/>
          <w:szCs w:val="24"/>
        </w:rPr>
        <w:t>актив</w:t>
      </w:r>
      <w:r w:rsidRPr="003A425A">
        <w:rPr>
          <w:rFonts w:ascii="Times New Roman" w:hAnsi="Times New Roman"/>
          <w:sz w:val="24"/>
          <w:szCs w:val="24"/>
        </w:rPr>
        <w:t>ный, недействительный и не</w:t>
      </w:r>
      <w:r w:rsidR="001B43DE" w:rsidRPr="003A425A">
        <w:rPr>
          <w:rFonts w:ascii="Times New Roman" w:hAnsi="Times New Roman"/>
          <w:sz w:val="24"/>
          <w:szCs w:val="24"/>
        </w:rPr>
        <w:t>актив</w:t>
      </w:r>
      <w:r w:rsidRPr="003A425A">
        <w:rPr>
          <w:rFonts w:ascii="Times New Roman" w:hAnsi="Times New Roman"/>
          <w:sz w:val="24"/>
          <w:szCs w:val="24"/>
        </w:rPr>
        <w:t xml:space="preserve">ный. Все виджеты в </w:t>
      </w:r>
      <w:r w:rsidR="00B00C9F" w:rsidRPr="003A425A">
        <w:rPr>
          <w:rFonts w:ascii="Times New Roman" w:hAnsi="Times New Roman"/>
          <w:sz w:val="24"/>
          <w:szCs w:val="24"/>
        </w:rPr>
        <w:t>qt</w:t>
      </w:r>
      <w:r w:rsidRPr="003A425A">
        <w:rPr>
          <w:rFonts w:ascii="Times New Roman" w:hAnsi="Times New Roman"/>
          <w:sz w:val="24"/>
          <w:szCs w:val="24"/>
        </w:rPr>
        <w:t xml:space="preserve"> содержат палитру и используют её для собственного рисования. Это позволяет делать интерфейс пользователя более настраиваемым. При создании виджета рекомендуется использовать цвета именно в палитре, а не кодировать их напрямую.</w:t>
      </w:r>
      <w:r w:rsidR="007B0C40" w:rsidRPr="003A425A">
        <w:rPr>
          <w:rFonts w:ascii="Times New Roman" w:hAnsi="Times New Roman"/>
          <w:sz w:val="24"/>
          <w:szCs w:val="24"/>
        </w:rPr>
        <w:t xml:space="preserve"> </w:t>
      </w:r>
      <w:r w:rsidRPr="003A425A">
        <w:rPr>
          <w:rFonts w:ascii="Times New Roman" w:hAnsi="Times New Roman"/>
          <w:sz w:val="24"/>
          <w:szCs w:val="24"/>
        </w:rPr>
        <w:t xml:space="preserve">Рекомендуется использовать палитру по умолчанию (returned by </w:t>
      </w:r>
      <w:hyperlink r:id="rId1506" w:anchor="palette" w:history="1">
        <w:r w:rsidRPr="003A425A">
          <w:rPr>
            <w:rStyle w:val="a3"/>
            <w:rFonts w:ascii="Times New Roman" w:hAnsi="Times New Roman"/>
            <w:color w:val="auto"/>
            <w:sz w:val="24"/>
            <w:szCs w:val="24"/>
          </w:rPr>
          <w:t>QGuiApplication::palette</w:t>
        </w:r>
      </w:hyperlink>
      <w:r w:rsidRPr="003A425A">
        <w:rPr>
          <w:rFonts w:ascii="Times New Roman" w:hAnsi="Times New Roman"/>
          <w:sz w:val="24"/>
          <w:szCs w:val="24"/>
        </w:rPr>
        <w:t xml:space="preserve">()) и изменять её по необходимости. Именно так и делают виджеты </w:t>
      </w:r>
      <w:r w:rsidR="00B00C9F" w:rsidRPr="003A425A">
        <w:rPr>
          <w:rFonts w:ascii="Times New Roman" w:hAnsi="Times New Roman"/>
          <w:sz w:val="24"/>
          <w:szCs w:val="24"/>
        </w:rPr>
        <w:t>qt</w:t>
      </w:r>
      <w:r w:rsidRPr="003A425A">
        <w:rPr>
          <w:rFonts w:ascii="Times New Roman" w:hAnsi="Times New Roman"/>
          <w:sz w:val="24"/>
          <w:szCs w:val="24"/>
        </w:rPr>
        <w:t>. Некоторые стили не используют палитру. Указаны</w:t>
      </w:r>
      <w:r w:rsidRPr="003A425A">
        <w:rPr>
          <w:rFonts w:ascii="Times New Roman" w:hAnsi="Times New Roman"/>
          <w:sz w:val="24"/>
          <w:szCs w:val="24"/>
          <w:lang w:val="en-US"/>
        </w:rPr>
        <w:t xml:space="preserve"> </w:t>
      </w:r>
      <w:r w:rsidRPr="003A425A">
        <w:rPr>
          <w:rFonts w:ascii="Times New Roman" w:hAnsi="Times New Roman"/>
          <w:sz w:val="24"/>
          <w:szCs w:val="24"/>
        </w:rPr>
        <w:t>системы</w:t>
      </w:r>
      <w:r w:rsidRPr="003A425A">
        <w:rPr>
          <w:rFonts w:ascii="Times New Roman" w:hAnsi="Times New Roman"/>
          <w:sz w:val="24"/>
          <w:szCs w:val="24"/>
          <w:lang w:val="en-US"/>
        </w:rPr>
        <w:t xml:space="preserve"> Windows XP, Windows Vista, Mac OS X.</w:t>
      </w:r>
    </w:p>
    <w:p w:rsidR="007B0C40" w:rsidRPr="003A425A" w:rsidRDefault="007B0C40" w:rsidP="007B0C40">
      <w:pPr>
        <w:pStyle w:val="4"/>
        <w:rPr>
          <w:lang w:val="en-GB"/>
        </w:rPr>
      </w:pPr>
      <w:bookmarkStart w:id="677" w:name="_Toc382058783"/>
      <w:r w:rsidRPr="003A425A">
        <w:rPr>
          <w:rFonts w:ascii="Times New Roman" w:hAnsi="Times New Roman"/>
          <w:color w:val="auto"/>
          <w:sz w:val="24"/>
          <w:szCs w:val="24"/>
          <w:lang w:val="en-GB"/>
        </w:rPr>
        <w:t>QCommonStyle</w:t>
      </w:r>
      <w:bookmarkEnd w:id="677"/>
    </w:p>
    <w:p w:rsidR="007B0C40" w:rsidRPr="003A425A" w:rsidRDefault="00953454" w:rsidP="007B0C40">
      <w:pPr>
        <w:tabs>
          <w:tab w:val="left" w:pos="8931"/>
        </w:tabs>
        <w:jc w:val="both"/>
        <w:rPr>
          <w:rFonts w:ascii="Times New Roman" w:hAnsi="Times New Roman"/>
          <w:sz w:val="24"/>
          <w:szCs w:val="24"/>
          <w:lang w:val="en-GB"/>
        </w:rPr>
      </w:pPr>
      <w:hyperlink r:id="rId1507" w:anchor="details" w:history="1">
        <w:r w:rsidR="007B0C40" w:rsidRPr="003A425A">
          <w:rPr>
            <w:rStyle w:val="a3"/>
            <w:rFonts w:ascii="Times New Roman" w:hAnsi="Times New Roman"/>
            <w:sz w:val="24"/>
            <w:szCs w:val="24"/>
            <w:lang w:val="en-GB"/>
          </w:rPr>
          <w:t>http://qt-project.org/doc/qt-5.1/qtwidgets/qcommonstyle.html#details</w:t>
        </w:r>
      </w:hyperlink>
    </w:p>
    <w:p w:rsidR="007B0C40" w:rsidRPr="003A425A" w:rsidRDefault="007B0C40" w:rsidP="007B0C40">
      <w:pPr>
        <w:tabs>
          <w:tab w:val="left" w:pos="8931"/>
        </w:tabs>
        <w:jc w:val="both"/>
        <w:rPr>
          <w:rFonts w:ascii="Times New Roman" w:hAnsi="Times New Roman"/>
          <w:sz w:val="24"/>
          <w:szCs w:val="24"/>
        </w:rPr>
      </w:pPr>
      <w:r w:rsidRPr="003A425A">
        <w:rPr>
          <w:rFonts w:ascii="Times New Roman" w:hAnsi="Times New Roman"/>
          <w:sz w:val="24"/>
          <w:szCs w:val="24"/>
        </w:rPr>
        <w:t>QCommonStyle класс инкапсулирует общий вид и ощущение графического интерфейса. Этот абстрактный класс реализует некоторый вид виджета, который является общим для всех стилей, обеспечиваемых и являющихся частью qt.</w:t>
      </w:r>
    </w:p>
    <w:p w:rsidR="007B0C40" w:rsidRPr="003A425A" w:rsidRDefault="007B0C40" w:rsidP="007B0C40">
      <w:pPr>
        <w:pStyle w:val="4"/>
      </w:pPr>
      <w:bookmarkStart w:id="678" w:name="_Toc382058784"/>
      <w:r w:rsidRPr="003A425A">
        <w:rPr>
          <w:rFonts w:ascii="Times New Roman" w:hAnsi="Times New Roman"/>
          <w:color w:val="auto"/>
          <w:sz w:val="24"/>
          <w:szCs w:val="24"/>
        </w:rPr>
        <w:t>QStyleFactory</w:t>
      </w:r>
      <w:bookmarkEnd w:id="678"/>
    </w:p>
    <w:p w:rsidR="007B0C40" w:rsidRPr="003A425A" w:rsidRDefault="00953454" w:rsidP="007B0C40">
      <w:pPr>
        <w:tabs>
          <w:tab w:val="left" w:pos="8931"/>
        </w:tabs>
        <w:jc w:val="both"/>
        <w:rPr>
          <w:rFonts w:ascii="Times New Roman" w:hAnsi="Times New Roman"/>
          <w:sz w:val="24"/>
          <w:szCs w:val="24"/>
        </w:rPr>
      </w:pPr>
      <w:hyperlink r:id="rId1508" w:anchor="details" w:history="1">
        <w:r w:rsidR="007B0C40" w:rsidRPr="003A425A">
          <w:rPr>
            <w:rStyle w:val="a3"/>
            <w:rFonts w:ascii="Times New Roman" w:hAnsi="Times New Roman"/>
            <w:sz w:val="24"/>
            <w:szCs w:val="24"/>
          </w:rPr>
          <w:t>http://qt-project.org/doc/qt-5.1/qtwidgets/qstylefactory.html#details</w:t>
        </w:r>
      </w:hyperlink>
    </w:p>
    <w:p w:rsidR="007B0C40" w:rsidRPr="003A425A" w:rsidRDefault="007B0C40" w:rsidP="007B0C40">
      <w:pPr>
        <w:tabs>
          <w:tab w:val="left" w:pos="8931"/>
        </w:tabs>
        <w:jc w:val="both"/>
        <w:rPr>
          <w:rFonts w:ascii="Times New Roman" w:hAnsi="Times New Roman"/>
          <w:i/>
          <w:sz w:val="24"/>
          <w:szCs w:val="24"/>
        </w:rPr>
      </w:pPr>
      <w:r w:rsidRPr="003A425A">
        <w:rPr>
          <w:rFonts w:ascii="Times New Roman" w:hAnsi="Times New Roman"/>
          <w:sz w:val="24"/>
          <w:szCs w:val="24"/>
        </w:rPr>
        <w:t xml:space="preserve">QStyleFactory класс создаёт объекты </w:t>
      </w:r>
      <w:hyperlink r:id="rId1509"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которые являются абстрактными базовыми классами, которые инкапсулируют вид и ощущение GUI. Стили являются либо встроенными либо динамически загружаемыми из плагина стилей (</w:t>
      </w:r>
      <w:hyperlink r:id="rId1510" w:history="1">
        <w:r w:rsidRPr="003A425A">
          <w:rPr>
            <w:rStyle w:val="a3"/>
            <w:rFonts w:ascii="Times New Roman" w:hAnsi="Times New Roman"/>
            <w:color w:val="auto"/>
            <w:sz w:val="24"/>
            <w:szCs w:val="24"/>
          </w:rPr>
          <w:t>QStylePlugin</w:t>
        </w:r>
      </w:hyperlink>
      <w:r w:rsidRPr="003A425A">
        <w:rPr>
          <w:rFonts w:ascii="Times New Roman" w:hAnsi="Times New Roman"/>
          <w:sz w:val="24"/>
          <w:szCs w:val="24"/>
        </w:rPr>
        <w:t>).</w:t>
      </w:r>
    </w:p>
    <w:p w:rsidR="007B0C40" w:rsidRPr="003A425A" w:rsidRDefault="007B0C40" w:rsidP="007B0C40">
      <w:pPr>
        <w:pStyle w:val="4"/>
      </w:pPr>
      <w:bookmarkStart w:id="679" w:name="_Toc382058785"/>
      <w:r w:rsidRPr="003A425A">
        <w:rPr>
          <w:rFonts w:ascii="Times New Roman" w:hAnsi="Times New Roman"/>
          <w:color w:val="auto"/>
          <w:sz w:val="24"/>
          <w:szCs w:val="24"/>
        </w:rPr>
        <w:lastRenderedPageBreak/>
        <w:t>QStyleOption</w:t>
      </w:r>
      <w:bookmarkEnd w:id="679"/>
    </w:p>
    <w:p w:rsidR="007B0C40" w:rsidRPr="003A425A" w:rsidRDefault="00953454" w:rsidP="007B0C40">
      <w:pPr>
        <w:tabs>
          <w:tab w:val="left" w:pos="8931"/>
        </w:tabs>
        <w:jc w:val="both"/>
        <w:rPr>
          <w:rFonts w:ascii="Times New Roman" w:hAnsi="Times New Roman"/>
          <w:sz w:val="24"/>
          <w:szCs w:val="24"/>
        </w:rPr>
      </w:pPr>
      <w:hyperlink r:id="rId1511" w:anchor="details" w:history="1">
        <w:r w:rsidR="007B0C40" w:rsidRPr="003A425A">
          <w:rPr>
            <w:rStyle w:val="a3"/>
            <w:rFonts w:ascii="Times New Roman" w:hAnsi="Times New Roman"/>
            <w:sz w:val="24"/>
            <w:szCs w:val="24"/>
          </w:rPr>
          <w:t>http://qt-project.org/doc/qt-5.1/qtwidgets/qstyleoption.html#details</w:t>
        </w:r>
      </w:hyperlink>
    </w:p>
    <w:p w:rsidR="007B0C40" w:rsidRPr="003A425A" w:rsidRDefault="007B0C40" w:rsidP="007B0C40">
      <w:pPr>
        <w:tabs>
          <w:tab w:val="left" w:pos="8931"/>
        </w:tabs>
        <w:jc w:val="both"/>
        <w:rPr>
          <w:rFonts w:ascii="Times New Roman" w:hAnsi="Times New Roman"/>
          <w:i/>
          <w:sz w:val="24"/>
          <w:szCs w:val="24"/>
        </w:rPr>
      </w:pPr>
      <w:r w:rsidRPr="003A425A">
        <w:rPr>
          <w:rFonts w:ascii="Times New Roman" w:hAnsi="Times New Roman"/>
          <w:sz w:val="24"/>
          <w:szCs w:val="24"/>
        </w:rPr>
        <w:t xml:space="preserve">QStyleOption класс сохраняет параметры, используемые функциями </w:t>
      </w:r>
      <w:hyperlink r:id="rId1512"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Данный класс и его подклассы содержат всю информацию, которую функции </w:t>
      </w:r>
      <w:hyperlink r:id="rId1513"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получают, чтобы рисовать графический элемент. Обычно данный объект создаётся в стеке при вызове функции класса </w:t>
      </w:r>
      <w:r w:rsidRPr="003A425A">
        <w:rPr>
          <w:rFonts w:ascii="Times New Roman" w:hAnsi="Times New Roman"/>
          <w:sz w:val="24"/>
          <w:szCs w:val="24"/>
          <w:lang w:val="en-US"/>
        </w:rPr>
        <w:t>QStyle</w:t>
      </w:r>
      <w:r w:rsidRPr="003A425A">
        <w:rPr>
          <w:rFonts w:ascii="Times New Roman" w:hAnsi="Times New Roman"/>
          <w:sz w:val="24"/>
          <w:szCs w:val="24"/>
        </w:rPr>
        <w:t xml:space="preserve">. </w:t>
      </w:r>
      <w:r w:rsidRPr="003A425A">
        <w:rPr>
          <w:rFonts w:ascii="Times New Roman" w:hAnsi="Times New Roman"/>
          <w:i/>
          <w:sz w:val="24"/>
          <w:szCs w:val="24"/>
        </w:rPr>
        <w:t xml:space="preserve">Есть хороший пример кода, который показывает, как рисуется кнопка. </w:t>
      </w:r>
      <w:r w:rsidRPr="003A425A">
        <w:rPr>
          <w:rFonts w:ascii="Times New Roman" w:hAnsi="Times New Roman"/>
          <w:sz w:val="24"/>
          <w:szCs w:val="24"/>
        </w:rPr>
        <w:t xml:space="preserve">При переопределении функции </w:t>
      </w:r>
      <w:hyperlink r:id="rId1514"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которая принимает параметр QStyleOption, вам часто нужно выполнять приведение типов от QStyleOption к некоторому подклассу. По соображениям безопасности для этого лучше использовать функцию </w:t>
      </w:r>
      <w:hyperlink r:id="rId1515" w:anchor="qstyleoption_cast" w:history="1">
        <w:r w:rsidRPr="003A425A">
          <w:rPr>
            <w:rStyle w:val="a3"/>
            <w:rFonts w:ascii="Times New Roman" w:hAnsi="Times New Roman"/>
            <w:color w:val="auto"/>
            <w:sz w:val="24"/>
            <w:szCs w:val="24"/>
          </w:rPr>
          <w:t>qstyleoption_cast</w:t>
        </w:r>
      </w:hyperlink>
      <w:r w:rsidRPr="003A425A">
        <w:rPr>
          <w:rFonts w:ascii="Times New Roman" w:hAnsi="Times New Roman"/>
          <w:sz w:val="24"/>
          <w:szCs w:val="24"/>
        </w:rPr>
        <w:t xml:space="preserve">(), чтобы гарантировать, что тип указателя является корректным. </w:t>
      </w:r>
      <w:r w:rsidRPr="003A425A">
        <w:rPr>
          <w:rFonts w:ascii="Times New Roman" w:hAnsi="Times New Roman"/>
          <w:i/>
          <w:sz w:val="24"/>
          <w:szCs w:val="24"/>
        </w:rPr>
        <w:t>Есть хороший демонстрационный пример кода. Также есть ссылка на пример, где демонстрируется использование данного класса.</w:t>
      </w:r>
    </w:p>
    <w:p w:rsidR="007B0C40" w:rsidRPr="003A425A" w:rsidRDefault="007B0C40" w:rsidP="007B0C40">
      <w:pPr>
        <w:pStyle w:val="4"/>
      </w:pPr>
      <w:bookmarkStart w:id="680" w:name="_Toc382058786"/>
      <w:r w:rsidRPr="003A425A">
        <w:rPr>
          <w:rFonts w:ascii="Times New Roman" w:hAnsi="Times New Roman"/>
          <w:color w:val="auto"/>
          <w:sz w:val="24"/>
          <w:szCs w:val="24"/>
        </w:rPr>
        <w:t>QStyleHintReturn</w:t>
      </w:r>
      <w:bookmarkEnd w:id="680"/>
    </w:p>
    <w:p w:rsidR="007B0C40" w:rsidRPr="003A425A" w:rsidRDefault="00953454" w:rsidP="007B0C40">
      <w:pPr>
        <w:tabs>
          <w:tab w:val="left" w:pos="8931"/>
        </w:tabs>
        <w:jc w:val="both"/>
        <w:rPr>
          <w:rFonts w:ascii="Times New Roman" w:hAnsi="Times New Roman"/>
          <w:sz w:val="24"/>
          <w:szCs w:val="24"/>
        </w:rPr>
      </w:pPr>
      <w:hyperlink r:id="rId1516" w:anchor="details" w:history="1">
        <w:r w:rsidR="007B0C40" w:rsidRPr="003A425A">
          <w:rPr>
            <w:rStyle w:val="a3"/>
            <w:rFonts w:ascii="Times New Roman" w:hAnsi="Times New Roman"/>
            <w:sz w:val="24"/>
            <w:szCs w:val="24"/>
          </w:rPr>
          <w:t>http://qt-project.org/doc/qt-5.1/qtwidgets/qstylehintreturn.html#details</w:t>
        </w:r>
      </w:hyperlink>
    </w:p>
    <w:p w:rsidR="007B0C40" w:rsidRPr="003A425A" w:rsidRDefault="007B0C40" w:rsidP="007B0C40">
      <w:pPr>
        <w:tabs>
          <w:tab w:val="left" w:pos="8931"/>
        </w:tabs>
        <w:jc w:val="both"/>
        <w:rPr>
          <w:rFonts w:ascii="Times New Roman" w:hAnsi="Times New Roman"/>
          <w:i/>
          <w:sz w:val="24"/>
          <w:szCs w:val="24"/>
        </w:rPr>
      </w:pPr>
      <w:r w:rsidRPr="003A425A">
        <w:rPr>
          <w:rFonts w:ascii="Times New Roman" w:hAnsi="Times New Roman"/>
          <w:sz w:val="24"/>
          <w:szCs w:val="24"/>
        </w:rPr>
        <w:t xml:space="preserve">QStyleHintReturn класс обеспечивает подсказки стилей, которые возвращают более, чем базовые типы. Данный класс и его подклассы используются, чтобы передать информацию от стиля назад к запрашиваемому виджету. </w:t>
      </w:r>
      <w:r w:rsidRPr="003A425A">
        <w:rPr>
          <w:rFonts w:ascii="Times New Roman" w:hAnsi="Times New Roman"/>
          <w:i/>
          <w:sz w:val="24"/>
          <w:szCs w:val="24"/>
        </w:rPr>
        <w:t>Затем сказано, когда это наиболее полезно, но я этого не понял.</w:t>
      </w:r>
    </w:p>
    <w:p w:rsidR="007B0C40" w:rsidRPr="003A425A" w:rsidRDefault="007B0C40" w:rsidP="007B0C40">
      <w:pPr>
        <w:pStyle w:val="4"/>
      </w:pPr>
      <w:bookmarkStart w:id="681" w:name="_Toc382058787"/>
      <w:r w:rsidRPr="003A425A">
        <w:rPr>
          <w:rFonts w:ascii="Times New Roman" w:hAnsi="Times New Roman"/>
          <w:color w:val="auto"/>
          <w:sz w:val="24"/>
          <w:szCs w:val="24"/>
        </w:rPr>
        <w:t>QStyleHintReturnMask</w:t>
      </w:r>
      <w:bookmarkEnd w:id="681"/>
    </w:p>
    <w:p w:rsidR="007B0C40" w:rsidRPr="003A425A" w:rsidRDefault="00953454" w:rsidP="007B0C40">
      <w:pPr>
        <w:tabs>
          <w:tab w:val="left" w:pos="8931"/>
        </w:tabs>
        <w:jc w:val="both"/>
        <w:rPr>
          <w:rFonts w:ascii="Times New Roman" w:hAnsi="Times New Roman"/>
          <w:sz w:val="24"/>
          <w:szCs w:val="24"/>
        </w:rPr>
      </w:pPr>
      <w:hyperlink r:id="rId1517" w:anchor="details" w:history="1">
        <w:r w:rsidR="007B0C40" w:rsidRPr="003A425A">
          <w:rPr>
            <w:rStyle w:val="a3"/>
            <w:rFonts w:ascii="Times New Roman" w:hAnsi="Times New Roman"/>
            <w:sz w:val="24"/>
            <w:szCs w:val="24"/>
          </w:rPr>
          <w:t>http://qt-project.org/doc/qt-5.1/qtwidgets/qstylehintreturnmask.html#details</w:t>
        </w:r>
      </w:hyperlink>
    </w:p>
    <w:p w:rsidR="007B0C40" w:rsidRPr="003A425A" w:rsidRDefault="007B0C40" w:rsidP="007B0C40">
      <w:pPr>
        <w:tabs>
          <w:tab w:val="left" w:pos="8931"/>
        </w:tabs>
        <w:jc w:val="both"/>
        <w:rPr>
          <w:rFonts w:ascii="Times New Roman" w:hAnsi="Times New Roman"/>
          <w:i/>
          <w:sz w:val="24"/>
          <w:szCs w:val="24"/>
        </w:rPr>
      </w:pPr>
      <w:r w:rsidRPr="003A425A">
        <w:rPr>
          <w:rFonts w:ascii="Times New Roman" w:hAnsi="Times New Roman"/>
          <w:sz w:val="24"/>
          <w:szCs w:val="24"/>
        </w:rPr>
        <w:t xml:space="preserve">класс QStyleHintReturnMask обеспечивает подсказки стилей, которые возвращают </w:t>
      </w:r>
      <w:hyperlink r:id="rId1518" w:history="1">
        <w:r w:rsidRPr="003A425A">
          <w:rPr>
            <w:rStyle w:val="a3"/>
            <w:rFonts w:ascii="Times New Roman" w:hAnsi="Times New Roman"/>
            <w:color w:val="auto"/>
            <w:sz w:val="24"/>
            <w:szCs w:val="24"/>
          </w:rPr>
          <w:t>QRegion</w:t>
        </w:r>
      </w:hyperlink>
      <w:r w:rsidRPr="003A425A">
        <w:rPr>
          <w:rFonts w:ascii="Times New Roman" w:hAnsi="Times New Roman"/>
          <w:sz w:val="24"/>
          <w:szCs w:val="24"/>
        </w:rPr>
        <w:t>.</w:t>
      </w:r>
    </w:p>
    <w:p w:rsidR="007B0C40" w:rsidRPr="003A425A" w:rsidRDefault="007B0C40" w:rsidP="007B0C40">
      <w:pPr>
        <w:pStyle w:val="4"/>
      </w:pPr>
      <w:bookmarkStart w:id="682" w:name="_Toc382058788"/>
      <w:r w:rsidRPr="003A425A">
        <w:rPr>
          <w:rFonts w:ascii="Times New Roman" w:hAnsi="Times New Roman"/>
          <w:color w:val="auto"/>
          <w:sz w:val="24"/>
          <w:szCs w:val="24"/>
        </w:rPr>
        <w:t>QStyleHintReturnVariant</w:t>
      </w:r>
      <w:bookmarkEnd w:id="682"/>
    </w:p>
    <w:p w:rsidR="007B0C40" w:rsidRPr="003A425A" w:rsidRDefault="00953454" w:rsidP="007B0C40">
      <w:pPr>
        <w:tabs>
          <w:tab w:val="left" w:pos="8931"/>
        </w:tabs>
        <w:jc w:val="both"/>
        <w:rPr>
          <w:rFonts w:ascii="Times New Roman" w:hAnsi="Times New Roman"/>
          <w:sz w:val="24"/>
          <w:szCs w:val="24"/>
        </w:rPr>
      </w:pPr>
      <w:hyperlink r:id="rId1519" w:anchor="details" w:history="1">
        <w:r w:rsidR="007B0C40" w:rsidRPr="003A425A">
          <w:rPr>
            <w:rStyle w:val="a3"/>
            <w:rFonts w:ascii="Times New Roman" w:hAnsi="Times New Roman"/>
            <w:sz w:val="24"/>
            <w:szCs w:val="24"/>
          </w:rPr>
          <w:t>http://qt-project.org/doc/qt-5.1/qtwidgets/qstylehintreturnvariant.html#details</w:t>
        </w:r>
      </w:hyperlink>
    </w:p>
    <w:p w:rsidR="007B0C40" w:rsidRPr="003A425A" w:rsidRDefault="007B0C40" w:rsidP="007B0C40">
      <w:pPr>
        <w:tabs>
          <w:tab w:val="left" w:pos="8931"/>
        </w:tabs>
        <w:jc w:val="both"/>
        <w:rPr>
          <w:rFonts w:ascii="Times New Roman" w:hAnsi="Times New Roman"/>
          <w:sz w:val="24"/>
          <w:szCs w:val="24"/>
        </w:rPr>
      </w:pPr>
      <w:r w:rsidRPr="003A425A">
        <w:rPr>
          <w:rFonts w:ascii="Times New Roman" w:hAnsi="Times New Roman"/>
          <w:sz w:val="24"/>
          <w:szCs w:val="24"/>
        </w:rPr>
        <w:t xml:space="preserve">QStyleHintReturnVariant класс обеспечивает подсказки стиля, которые возвращают </w:t>
      </w:r>
      <w:r w:rsidRPr="003A425A">
        <w:rPr>
          <w:rFonts w:ascii="Times New Roman" w:hAnsi="Times New Roman"/>
          <w:sz w:val="24"/>
          <w:szCs w:val="24"/>
          <w:lang w:val="en-US"/>
        </w:rPr>
        <w:t>QVariant</w:t>
      </w:r>
      <w:r w:rsidRPr="003A425A">
        <w:rPr>
          <w:rFonts w:ascii="Times New Roman" w:hAnsi="Times New Roman"/>
          <w:sz w:val="24"/>
          <w:szCs w:val="24"/>
        </w:rPr>
        <w:t>.</w:t>
      </w:r>
    </w:p>
    <w:p w:rsidR="007B0C40" w:rsidRPr="003A425A" w:rsidRDefault="007B0C40" w:rsidP="007B0C40">
      <w:pPr>
        <w:pStyle w:val="4"/>
      </w:pPr>
      <w:bookmarkStart w:id="683" w:name="_Toc382058789"/>
      <w:r w:rsidRPr="003A425A">
        <w:rPr>
          <w:rFonts w:ascii="Times New Roman" w:hAnsi="Times New Roman"/>
          <w:color w:val="auto"/>
          <w:sz w:val="24"/>
          <w:szCs w:val="24"/>
        </w:rPr>
        <w:t>QStylePainter</w:t>
      </w:r>
      <w:bookmarkEnd w:id="683"/>
    </w:p>
    <w:p w:rsidR="007B0C40" w:rsidRPr="003A425A" w:rsidRDefault="00953454" w:rsidP="007B0C40">
      <w:pPr>
        <w:tabs>
          <w:tab w:val="left" w:pos="8931"/>
        </w:tabs>
        <w:jc w:val="both"/>
        <w:rPr>
          <w:rFonts w:ascii="Times New Roman" w:hAnsi="Times New Roman"/>
          <w:sz w:val="24"/>
          <w:szCs w:val="24"/>
        </w:rPr>
      </w:pPr>
      <w:hyperlink r:id="rId1520" w:anchor="details" w:history="1">
        <w:r w:rsidR="007B0C40" w:rsidRPr="003A425A">
          <w:rPr>
            <w:rStyle w:val="a3"/>
            <w:rFonts w:ascii="Times New Roman" w:hAnsi="Times New Roman"/>
            <w:sz w:val="24"/>
            <w:szCs w:val="24"/>
          </w:rPr>
          <w:t>http://qt-project.org/doc/qt-5.1/qtwidgets/qstylepainter.html#details</w:t>
        </w:r>
      </w:hyperlink>
    </w:p>
    <w:p w:rsidR="007B0C40" w:rsidRPr="003A425A" w:rsidRDefault="007B0C40" w:rsidP="007B0C40">
      <w:pPr>
        <w:tabs>
          <w:tab w:val="left" w:pos="8931"/>
        </w:tabs>
        <w:jc w:val="both"/>
        <w:rPr>
          <w:rFonts w:ascii="Times New Roman" w:hAnsi="Times New Roman"/>
          <w:i/>
          <w:sz w:val="24"/>
          <w:szCs w:val="24"/>
        </w:rPr>
      </w:pPr>
      <w:r w:rsidRPr="003A425A">
        <w:rPr>
          <w:rFonts w:ascii="Times New Roman" w:hAnsi="Times New Roman"/>
          <w:sz w:val="24"/>
          <w:szCs w:val="24"/>
        </w:rPr>
        <w:t xml:space="preserve">класс QStylePainter является удобным классом для рисования элементов </w:t>
      </w:r>
      <w:hyperlink r:id="rId1521"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внутри виджета. Он расширяет класс </w:t>
      </w:r>
      <w:hyperlink r:id="rId1522" w:history="1">
        <w:r w:rsidRPr="003A425A">
          <w:rPr>
            <w:rStyle w:val="a3"/>
            <w:rFonts w:ascii="Times New Roman" w:hAnsi="Times New Roman"/>
            <w:color w:val="auto"/>
            <w:sz w:val="24"/>
            <w:szCs w:val="24"/>
          </w:rPr>
          <w:t>QPainter</w:t>
        </w:r>
      </w:hyperlink>
      <w:r w:rsidRPr="003A425A">
        <w:rPr>
          <w:rFonts w:ascii="Times New Roman" w:hAnsi="Times New Roman"/>
          <w:sz w:val="24"/>
          <w:szCs w:val="24"/>
        </w:rPr>
        <w:t xml:space="preserve"> при помощи набора высокоуровневых функций рисования. Данный класс инициализируется вместе с виджетом, сводя на нет необходимость определять классы </w:t>
      </w:r>
      <w:hyperlink r:id="rId1523"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the </w:t>
      </w:r>
      <w:hyperlink r:id="rId1524" w:history="1">
        <w:r w:rsidRPr="003A425A">
          <w:rPr>
            <w:rStyle w:val="a3"/>
            <w:rFonts w:ascii="Times New Roman" w:hAnsi="Times New Roman"/>
            <w:color w:val="auto"/>
            <w:sz w:val="24"/>
            <w:szCs w:val="24"/>
          </w:rPr>
          <w:t>QPainter</w:t>
        </w:r>
      </w:hyperlink>
      <w:r w:rsidRPr="003A425A">
        <w:rPr>
          <w:rFonts w:ascii="Times New Roman" w:hAnsi="Times New Roman"/>
          <w:sz w:val="24"/>
          <w:szCs w:val="24"/>
        </w:rPr>
        <w:t xml:space="preserve">, and the </w:t>
      </w:r>
      <w:hyperlink r:id="rId1525"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при каждом вызове виджета. </w:t>
      </w:r>
      <w:r w:rsidRPr="003A425A">
        <w:rPr>
          <w:rFonts w:ascii="Times New Roman" w:hAnsi="Times New Roman"/>
          <w:i/>
          <w:sz w:val="24"/>
          <w:szCs w:val="24"/>
        </w:rPr>
        <w:t>Есть хороший демонстрационный пример использования данного класса. Пока со стилями всё, но в будущем следует рассмотреть данную проблему более подробно.</w:t>
      </w:r>
    </w:p>
    <w:p w:rsidR="0013088A" w:rsidRPr="003A425A" w:rsidRDefault="0013088A" w:rsidP="0013088A">
      <w:pPr>
        <w:pStyle w:val="4"/>
      </w:pPr>
      <w:bookmarkStart w:id="684" w:name="_Toc382058790"/>
      <w:r w:rsidRPr="003A425A">
        <w:rPr>
          <w:rFonts w:ascii="Times New Roman" w:hAnsi="Times New Roman"/>
          <w:color w:val="auto"/>
          <w:sz w:val="24"/>
          <w:szCs w:val="24"/>
        </w:rPr>
        <w:t>QProxyStyle</w:t>
      </w:r>
      <w:bookmarkEnd w:id="684"/>
    </w:p>
    <w:p w:rsidR="0013088A" w:rsidRPr="003A425A" w:rsidRDefault="00953454" w:rsidP="0013088A">
      <w:pPr>
        <w:tabs>
          <w:tab w:val="left" w:pos="8931"/>
        </w:tabs>
        <w:jc w:val="both"/>
        <w:rPr>
          <w:rFonts w:ascii="Times New Roman" w:hAnsi="Times New Roman"/>
          <w:i/>
          <w:sz w:val="24"/>
          <w:szCs w:val="24"/>
        </w:rPr>
      </w:pPr>
      <w:hyperlink r:id="rId1526" w:anchor="details" w:history="1">
        <w:r w:rsidR="0013088A" w:rsidRPr="003A425A">
          <w:rPr>
            <w:rStyle w:val="a3"/>
            <w:rFonts w:ascii="Times New Roman" w:hAnsi="Times New Roman"/>
            <w:i/>
            <w:sz w:val="24"/>
            <w:szCs w:val="24"/>
          </w:rPr>
          <w:t>http://qt-project.org/doc/qt-5.1/qtwidgets/qproxystyle.html#details</w:t>
        </w:r>
      </w:hyperlink>
    </w:p>
    <w:p w:rsidR="0013088A" w:rsidRPr="003A425A" w:rsidRDefault="0013088A" w:rsidP="0013088A">
      <w:pPr>
        <w:tabs>
          <w:tab w:val="left" w:pos="8931"/>
        </w:tabs>
        <w:jc w:val="both"/>
        <w:rPr>
          <w:rFonts w:ascii="Times New Roman" w:hAnsi="Times New Roman"/>
          <w:i/>
          <w:sz w:val="24"/>
          <w:szCs w:val="24"/>
        </w:rPr>
      </w:pPr>
      <w:r w:rsidRPr="003A425A">
        <w:rPr>
          <w:rFonts w:ascii="Times New Roman" w:hAnsi="Times New Roman"/>
          <w:sz w:val="24"/>
          <w:szCs w:val="24"/>
        </w:rPr>
        <w:t xml:space="preserve">QProxyStyle класс является удобным классом, который упрощает динамическое переписывание элементов </w:t>
      </w:r>
      <w:hyperlink r:id="rId1527"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Он является обёрткой класса </w:t>
      </w:r>
      <w:hyperlink r:id="rId1528"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для достижения </w:t>
      </w:r>
      <w:r w:rsidRPr="003A425A">
        <w:rPr>
          <w:rFonts w:ascii="Times New Roman" w:hAnsi="Times New Roman"/>
          <w:sz w:val="24"/>
          <w:szCs w:val="24"/>
        </w:rPr>
        <w:lastRenderedPageBreak/>
        <w:t xml:space="preserve">динамического переписывания рисования или другого специфического поведения стиля. </w:t>
      </w:r>
      <w:r w:rsidRPr="003A425A">
        <w:rPr>
          <w:rFonts w:ascii="Times New Roman" w:hAnsi="Times New Roman"/>
          <w:i/>
          <w:sz w:val="24"/>
          <w:szCs w:val="24"/>
        </w:rPr>
        <w:t>Далее указывается непонятное для меня предупреждение.</w:t>
      </w:r>
    </w:p>
    <w:p w:rsidR="00B03FA9" w:rsidRPr="003A425A" w:rsidRDefault="00B03FA9" w:rsidP="00B03FA9">
      <w:pPr>
        <w:pStyle w:val="4"/>
        <w:rPr>
          <w:rFonts w:ascii="Times New Roman" w:hAnsi="Times New Roman"/>
          <w:b w:val="0"/>
          <w:color w:val="auto"/>
          <w:sz w:val="24"/>
          <w:szCs w:val="24"/>
        </w:rPr>
      </w:pPr>
      <w:bookmarkStart w:id="685" w:name="_Toc382058791"/>
      <w:r w:rsidRPr="003A425A">
        <w:rPr>
          <w:rFonts w:ascii="Times New Roman" w:hAnsi="Times New Roman"/>
          <w:b w:val="0"/>
          <w:color w:val="auto"/>
          <w:sz w:val="24"/>
          <w:szCs w:val="24"/>
        </w:rPr>
        <w:t>ДРУГИЕ КЛАССЫ СТИЛЕЙ</w:t>
      </w:r>
      <w:bookmarkEnd w:id="685"/>
    </w:p>
    <w:p w:rsidR="00B03FA9" w:rsidRPr="003A425A" w:rsidRDefault="00953454" w:rsidP="0013088A">
      <w:pPr>
        <w:tabs>
          <w:tab w:val="left" w:pos="8931"/>
        </w:tabs>
        <w:jc w:val="both"/>
        <w:rPr>
          <w:rFonts w:ascii="Times New Roman" w:hAnsi="Times New Roman"/>
          <w:sz w:val="24"/>
          <w:szCs w:val="24"/>
        </w:rPr>
      </w:pPr>
      <w:hyperlink r:id="rId1529" w:history="1">
        <w:r w:rsidR="00B03FA9" w:rsidRPr="003A425A">
          <w:rPr>
            <w:rStyle w:val="a3"/>
            <w:rFonts w:ascii="Times New Roman" w:hAnsi="Times New Roman"/>
            <w:color w:val="auto"/>
            <w:sz w:val="24"/>
            <w:szCs w:val="24"/>
            <w:lang w:val="en-US"/>
          </w:rPr>
          <w:t>QStyleOptionButton</w:t>
        </w:r>
      </w:hyperlink>
      <w:r w:rsidR="00B03FA9" w:rsidRPr="003A425A">
        <w:rPr>
          <w:rFonts w:ascii="Times New Roman" w:hAnsi="Times New Roman"/>
          <w:sz w:val="24"/>
          <w:szCs w:val="24"/>
        </w:rPr>
        <w:t xml:space="preserve">, </w:t>
      </w:r>
      <w:hyperlink r:id="rId1530" w:history="1">
        <w:r w:rsidR="00B03FA9" w:rsidRPr="003A425A">
          <w:rPr>
            <w:rStyle w:val="a3"/>
            <w:rFonts w:ascii="Times New Roman" w:hAnsi="Times New Roman"/>
            <w:color w:val="auto"/>
            <w:sz w:val="24"/>
            <w:szCs w:val="24"/>
            <w:lang w:val="en-US"/>
          </w:rPr>
          <w:t>QStyleOptionComboBox</w:t>
        </w:r>
      </w:hyperlink>
      <w:r w:rsidR="00B03FA9" w:rsidRPr="003A425A">
        <w:rPr>
          <w:rFonts w:ascii="Times New Roman" w:hAnsi="Times New Roman"/>
          <w:sz w:val="24"/>
          <w:szCs w:val="24"/>
        </w:rPr>
        <w:t xml:space="preserve">, </w:t>
      </w:r>
      <w:hyperlink r:id="rId1531" w:history="1">
        <w:r w:rsidR="00B03FA9" w:rsidRPr="003A425A">
          <w:rPr>
            <w:rStyle w:val="a3"/>
            <w:rFonts w:ascii="Times New Roman" w:hAnsi="Times New Roman"/>
            <w:color w:val="auto"/>
            <w:sz w:val="24"/>
            <w:szCs w:val="24"/>
            <w:lang w:val="en-US"/>
          </w:rPr>
          <w:t>QStyleOptionComplex</w:t>
        </w:r>
      </w:hyperlink>
      <w:r w:rsidR="00B03FA9" w:rsidRPr="003A425A">
        <w:rPr>
          <w:rFonts w:ascii="Times New Roman" w:hAnsi="Times New Roman"/>
          <w:sz w:val="24"/>
          <w:szCs w:val="24"/>
        </w:rPr>
        <w:t xml:space="preserve">, </w:t>
      </w:r>
      <w:hyperlink r:id="rId1532" w:history="1">
        <w:r w:rsidR="00B03FA9" w:rsidRPr="003A425A">
          <w:rPr>
            <w:rStyle w:val="a3"/>
            <w:rFonts w:ascii="Times New Roman" w:hAnsi="Times New Roman"/>
            <w:color w:val="auto"/>
            <w:sz w:val="24"/>
            <w:szCs w:val="24"/>
            <w:lang w:val="en-US"/>
          </w:rPr>
          <w:t>QStyleOptionDockWidget</w:t>
        </w:r>
      </w:hyperlink>
      <w:r w:rsidR="00B03FA9" w:rsidRPr="003A425A">
        <w:rPr>
          <w:rFonts w:ascii="Times New Roman" w:hAnsi="Times New Roman"/>
          <w:sz w:val="24"/>
          <w:szCs w:val="24"/>
        </w:rPr>
        <w:t xml:space="preserve">, </w:t>
      </w:r>
      <w:hyperlink r:id="rId1533" w:history="1">
        <w:r w:rsidR="00B03FA9" w:rsidRPr="003A425A">
          <w:rPr>
            <w:rStyle w:val="a3"/>
            <w:rFonts w:ascii="Times New Roman" w:hAnsi="Times New Roman"/>
            <w:color w:val="auto"/>
            <w:sz w:val="24"/>
            <w:szCs w:val="24"/>
            <w:lang w:val="en-US"/>
          </w:rPr>
          <w:t>QStyleOptionFocusRect</w:t>
        </w:r>
      </w:hyperlink>
      <w:r w:rsidR="00B03FA9" w:rsidRPr="003A425A">
        <w:rPr>
          <w:rFonts w:ascii="Times New Roman" w:hAnsi="Times New Roman"/>
          <w:sz w:val="24"/>
          <w:szCs w:val="24"/>
        </w:rPr>
        <w:t xml:space="preserve">, </w:t>
      </w:r>
      <w:hyperlink r:id="rId1534" w:history="1">
        <w:r w:rsidR="00B03FA9" w:rsidRPr="003A425A">
          <w:rPr>
            <w:rStyle w:val="a3"/>
            <w:rFonts w:ascii="Times New Roman" w:hAnsi="Times New Roman"/>
            <w:color w:val="auto"/>
            <w:sz w:val="24"/>
            <w:szCs w:val="24"/>
            <w:lang w:val="en-US"/>
          </w:rPr>
          <w:t>QStyleOptionFrame</w:t>
        </w:r>
      </w:hyperlink>
      <w:r w:rsidR="00B03FA9" w:rsidRPr="003A425A">
        <w:rPr>
          <w:rFonts w:ascii="Times New Roman" w:hAnsi="Times New Roman"/>
          <w:sz w:val="24"/>
          <w:szCs w:val="24"/>
        </w:rPr>
        <w:t xml:space="preserve">, </w:t>
      </w:r>
      <w:hyperlink r:id="rId1535" w:history="1">
        <w:r w:rsidR="00B03FA9" w:rsidRPr="003A425A">
          <w:rPr>
            <w:rStyle w:val="a3"/>
            <w:rFonts w:ascii="Times New Roman" w:hAnsi="Times New Roman"/>
            <w:color w:val="auto"/>
            <w:sz w:val="24"/>
            <w:szCs w:val="24"/>
            <w:lang w:val="en-US"/>
          </w:rPr>
          <w:t>QStyleOptionGraphicsItem</w:t>
        </w:r>
      </w:hyperlink>
      <w:r w:rsidR="00B03FA9" w:rsidRPr="003A425A">
        <w:rPr>
          <w:rFonts w:ascii="Times New Roman" w:hAnsi="Times New Roman"/>
          <w:sz w:val="24"/>
          <w:szCs w:val="24"/>
        </w:rPr>
        <w:t xml:space="preserve"> и т. д. – это классы, которые описывают настройки стиля для разных элементов управления.</w:t>
      </w:r>
    </w:p>
    <w:p w:rsidR="007B0C40" w:rsidRPr="003A425A" w:rsidRDefault="007B0C40" w:rsidP="007B0C40">
      <w:pPr>
        <w:pStyle w:val="2"/>
        <w:rPr>
          <w:rFonts w:ascii="Times New Roman" w:hAnsi="Times New Roman"/>
          <w:color w:val="auto"/>
          <w:sz w:val="24"/>
          <w:szCs w:val="24"/>
        </w:rPr>
      </w:pPr>
      <w:bookmarkStart w:id="686" w:name="_Toc382058792"/>
      <w:r w:rsidRPr="003A425A">
        <w:rPr>
          <w:rFonts w:ascii="Times New Roman" w:hAnsi="Times New Roman"/>
          <w:color w:val="auto"/>
          <w:sz w:val="24"/>
          <w:szCs w:val="24"/>
        </w:rPr>
        <w:t>Некоторые другие классы виджетов</w:t>
      </w:r>
      <w:bookmarkEnd w:id="686"/>
    </w:p>
    <w:p w:rsidR="007B0C40" w:rsidRPr="003A425A" w:rsidRDefault="007B0C40" w:rsidP="007B0C40">
      <w:pPr>
        <w:pStyle w:val="4"/>
      </w:pPr>
      <w:bookmarkStart w:id="687" w:name="_Toc382058793"/>
      <w:r w:rsidRPr="003A425A">
        <w:rPr>
          <w:rFonts w:ascii="Times New Roman" w:hAnsi="Times New Roman"/>
          <w:color w:val="auto"/>
          <w:sz w:val="24"/>
          <w:szCs w:val="24"/>
          <w:lang w:val="en-US"/>
        </w:rPr>
        <w:t>QFontDatabase</w:t>
      </w:r>
      <w:bookmarkEnd w:id="687"/>
    </w:p>
    <w:p w:rsidR="005A6BBD" w:rsidRPr="003A425A" w:rsidRDefault="00953454" w:rsidP="00803949">
      <w:pPr>
        <w:tabs>
          <w:tab w:val="left" w:pos="8931"/>
        </w:tabs>
        <w:jc w:val="both"/>
        <w:rPr>
          <w:rFonts w:ascii="Times New Roman" w:hAnsi="Times New Roman"/>
          <w:sz w:val="24"/>
          <w:szCs w:val="24"/>
        </w:rPr>
      </w:pPr>
      <w:hyperlink r:id="rId1536"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qtgui</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qfontdatabase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sz w:val="24"/>
          <w:szCs w:val="24"/>
        </w:rPr>
        <w:t xml:space="preserve">класс QFontDatabase обеспечивает информацию о шрифтах, доступных в нижележащей системе. Этот класс используют для запроса о доступных семействах шрифтов. </w:t>
      </w:r>
      <w:r w:rsidRPr="003A425A">
        <w:rPr>
          <w:rFonts w:ascii="Times New Roman" w:hAnsi="Times New Roman"/>
          <w:i/>
          <w:sz w:val="24"/>
          <w:szCs w:val="24"/>
        </w:rPr>
        <w:t>Есть интересный пример кода, который можно было бы подробнее изучить и реализовать.</w:t>
      </w:r>
    </w:p>
    <w:p w:rsidR="007B0C40" w:rsidRPr="003A425A" w:rsidRDefault="007B0C40" w:rsidP="007B0C40">
      <w:pPr>
        <w:pStyle w:val="4"/>
      </w:pPr>
      <w:bookmarkStart w:id="688" w:name="_Toc382058794"/>
      <w:r w:rsidRPr="003A425A">
        <w:rPr>
          <w:rFonts w:ascii="Times New Roman" w:hAnsi="Times New Roman"/>
          <w:color w:val="auto"/>
          <w:sz w:val="24"/>
          <w:szCs w:val="24"/>
        </w:rPr>
        <w:t>QGraphicsAnchorLayout</w:t>
      </w:r>
      <w:bookmarkEnd w:id="688"/>
    </w:p>
    <w:p w:rsidR="005A6BBD" w:rsidRPr="003A425A" w:rsidRDefault="00953454" w:rsidP="00803949">
      <w:pPr>
        <w:tabs>
          <w:tab w:val="left" w:pos="8931"/>
        </w:tabs>
        <w:jc w:val="both"/>
        <w:rPr>
          <w:rFonts w:ascii="Times New Roman" w:hAnsi="Times New Roman"/>
          <w:sz w:val="24"/>
          <w:szCs w:val="24"/>
        </w:rPr>
      </w:pPr>
      <w:hyperlink r:id="rId1537" w:anchor="details" w:history="1">
        <w:r w:rsidR="005A6BBD" w:rsidRPr="003A425A">
          <w:rPr>
            <w:rStyle w:val="a3"/>
            <w:rFonts w:ascii="Times New Roman" w:hAnsi="Times New Roman"/>
            <w:sz w:val="24"/>
            <w:szCs w:val="24"/>
          </w:rPr>
          <w:t>http://qt-project.org/doc/qt-5.1/qtwidgets/qgraphicsanchorlayout.html#details</w:t>
        </w:r>
      </w:hyperlink>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sz w:val="24"/>
          <w:szCs w:val="24"/>
        </w:rPr>
        <w:t>QGraphicsAnchorLayout класс обеспечивает макет, где макет может якорить несколько виджетов вместе в Graphics View. Данный класс позволяет разработчикам определить то, как виджеты должны лежать друг относительно друга в макете.</w:t>
      </w:r>
      <w:r w:rsidR="007B0C40" w:rsidRPr="003A425A">
        <w:rPr>
          <w:rFonts w:ascii="Times New Roman" w:hAnsi="Times New Roman"/>
          <w:sz w:val="24"/>
          <w:szCs w:val="24"/>
        </w:rPr>
        <w:t xml:space="preserve"> </w:t>
      </w:r>
      <w:r w:rsidRPr="003A425A">
        <w:rPr>
          <w:rFonts w:ascii="Times New Roman" w:hAnsi="Times New Roman"/>
          <w:i/>
          <w:sz w:val="24"/>
          <w:szCs w:val="24"/>
        </w:rPr>
        <w:t>Далее приводится некоторое описание кода, а также некоторые примеры использования данного класса.</w:t>
      </w:r>
    </w:p>
    <w:p w:rsidR="007B0C40" w:rsidRPr="003A425A" w:rsidRDefault="007B0C40" w:rsidP="007B0C40">
      <w:pPr>
        <w:pStyle w:val="4"/>
      </w:pPr>
      <w:bookmarkStart w:id="689" w:name="_Toc382058795"/>
      <w:r w:rsidRPr="003A425A">
        <w:rPr>
          <w:rFonts w:ascii="Times New Roman" w:hAnsi="Times New Roman"/>
          <w:color w:val="auto"/>
          <w:sz w:val="24"/>
          <w:szCs w:val="24"/>
        </w:rPr>
        <w:t>QGraphicsAnchor</w:t>
      </w:r>
      <w:bookmarkEnd w:id="689"/>
    </w:p>
    <w:p w:rsidR="005A6BBD" w:rsidRPr="003A425A" w:rsidRDefault="00953454" w:rsidP="00803949">
      <w:pPr>
        <w:tabs>
          <w:tab w:val="left" w:pos="8931"/>
        </w:tabs>
        <w:jc w:val="both"/>
        <w:rPr>
          <w:rFonts w:ascii="Times New Roman" w:hAnsi="Times New Roman"/>
          <w:sz w:val="24"/>
          <w:szCs w:val="24"/>
        </w:rPr>
      </w:pPr>
      <w:hyperlink r:id="rId1538" w:anchor="details" w:history="1">
        <w:r w:rsidR="005A6BBD" w:rsidRPr="003A425A">
          <w:rPr>
            <w:rStyle w:val="a3"/>
            <w:rFonts w:ascii="Times New Roman" w:hAnsi="Times New Roman"/>
            <w:sz w:val="24"/>
            <w:szCs w:val="24"/>
          </w:rPr>
          <w:t>http://qt-project.org/doc/qt-5.1/qtwidgets/qgraphicsanchor.html#details</w:t>
        </w:r>
      </w:hyperlink>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sz w:val="24"/>
          <w:szCs w:val="24"/>
        </w:rPr>
        <w:t xml:space="preserve">QGraphicsAnchor класс представляет якорь между двумя элементами в классе </w:t>
      </w:r>
      <w:hyperlink r:id="rId1539" w:history="1">
        <w:r w:rsidRPr="003A425A">
          <w:rPr>
            <w:rStyle w:val="a3"/>
            <w:rFonts w:ascii="Times New Roman" w:hAnsi="Times New Roman"/>
            <w:color w:val="auto"/>
            <w:sz w:val="24"/>
            <w:szCs w:val="24"/>
          </w:rPr>
          <w:t>QGraphicsAnchorLayout</w:t>
        </w:r>
      </w:hyperlink>
      <w:r w:rsidRPr="003A425A">
        <w:rPr>
          <w:rFonts w:ascii="Times New Roman" w:hAnsi="Times New Roman"/>
          <w:sz w:val="24"/>
          <w:szCs w:val="24"/>
        </w:rPr>
        <w:t>.</w:t>
      </w:r>
      <w:r w:rsidR="007B0C40"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предоставляет программный интерфейс, который предоставляет возможность вам запрашивать и манипулировать свойствами, которые имеет якорь. </w:t>
      </w:r>
      <w:r w:rsidRPr="003A425A">
        <w:rPr>
          <w:rFonts w:ascii="Times New Roman" w:hAnsi="Times New Roman"/>
          <w:i/>
          <w:sz w:val="24"/>
          <w:szCs w:val="24"/>
        </w:rPr>
        <w:t>Далее сказано про использование в программе данного класса.</w:t>
      </w:r>
    </w:p>
    <w:p w:rsidR="007B0C40" w:rsidRPr="003A425A" w:rsidRDefault="007B0C40" w:rsidP="007B0C40">
      <w:pPr>
        <w:pStyle w:val="2"/>
        <w:rPr>
          <w:rFonts w:ascii="Times New Roman" w:hAnsi="Times New Roman"/>
          <w:b w:val="0"/>
          <w:sz w:val="24"/>
          <w:szCs w:val="24"/>
        </w:rPr>
      </w:pPr>
      <w:bookmarkStart w:id="690" w:name="_Toc382058796"/>
      <w:r w:rsidRPr="003A425A">
        <w:rPr>
          <w:rFonts w:ascii="Times New Roman" w:hAnsi="Times New Roman"/>
          <w:b w:val="0"/>
          <w:sz w:val="24"/>
          <w:szCs w:val="24"/>
        </w:rPr>
        <w:t>ШИТЫ СТИЛЕЙ</w:t>
      </w:r>
      <w:bookmarkEnd w:id="690"/>
    </w:p>
    <w:p w:rsidR="005A6BBD" w:rsidRPr="003A425A" w:rsidRDefault="00953454" w:rsidP="00803949">
      <w:pPr>
        <w:tabs>
          <w:tab w:val="left" w:pos="8931"/>
        </w:tabs>
        <w:jc w:val="both"/>
        <w:rPr>
          <w:rFonts w:ascii="Times New Roman" w:hAnsi="Times New Roman"/>
          <w:sz w:val="24"/>
          <w:szCs w:val="24"/>
        </w:rPr>
      </w:pPr>
      <w:hyperlink r:id="rId1540" w:history="1">
        <w:r w:rsidR="005A6BBD" w:rsidRPr="003A425A">
          <w:rPr>
            <w:rStyle w:val="a3"/>
            <w:rFonts w:ascii="Times New Roman" w:hAnsi="Times New Roman"/>
            <w:sz w:val="24"/>
            <w:szCs w:val="24"/>
          </w:rPr>
          <w:t>http://qt-project.org/doc/qt-5.1/qtwidgets/stylesheet.html</w:t>
        </w:r>
      </w:hyperlink>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Qt Style Sheets является мощным механизмом </w:t>
      </w:r>
      <w:r w:rsidR="00B00C9F" w:rsidRPr="003A425A">
        <w:rPr>
          <w:rFonts w:ascii="Times New Roman" w:hAnsi="Times New Roman"/>
          <w:sz w:val="24"/>
          <w:szCs w:val="24"/>
        </w:rPr>
        <w:t>qt</w:t>
      </w:r>
      <w:r w:rsidRPr="003A425A">
        <w:rPr>
          <w:rFonts w:ascii="Times New Roman" w:hAnsi="Times New Roman"/>
          <w:sz w:val="24"/>
          <w:szCs w:val="24"/>
        </w:rPr>
        <w:t xml:space="preserve">, который позволяет вам настраивать внешность виджетов в дополнение к тому, что уже доступно при помощи класса </w:t>
      </w:r>
      <w:hyperlink r:id="rId1541"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Понятия, терминология и синтаксис данного механизма во многом появились под вилянием  HTML </w:t>
      </w:r>
      <w:hyperlink r:id="rId1542" w:history="1">
        <w:r w:rsidRPr="003A425A">
          <w:rPr>
            <w:rStyle w:val="a3"/>
            <w:rFonts w:ascii="Times New Roman" w:hAnsi="Times New Roman"/>
            <w:color w:val="auto"/>
            <w:sz w:val="24"/>
            <w:szCs w:val="24"/>
          </w:rPr>
          <w:t>Cascading Style Sheets (CSS)</w:t>
        </w:r>
      </w:hyperlink>
      <w:r w:rsidRPr="003A425A">
        <w:rPr>
          <w:rFonts w:ascii="Times New Roman" w:hAnsi="Times New Roman"/>
          <w:sz w:val="24"/>
          <w:szCs w:val="24"/>
        </w:rPr>
        <w:t xml:space="preserve">, но адаптировано к миру виджетов. </w:t>
      </w:r>
      <w:r w:rsidRPr="003A425A">
        <w:rPr>
          <w:rFonts w:ascii="Times New Roman" w:hAnsi="Times New Roman"/>
          <w:i/>
          <w:sz w:val="24"/>
          <w:szCs w:val="24"/>
        </w:rPr>
        <w:t xml:space="preserve">Есть ссылка на </w:t>
      </w:r>
      <w:r w:rsidRPr="003A425A">
        <w:rPr>
          <w:rFonts w:ascii="Times New Roman" w:hAnsi="Times New Roman"/>
          <w:i/>
          <w:sz w:val="24"/>
          <w:szCs w:val="24"/>
          <w:lang w:val="en-US"/>
        </w:rPr>
        <w:t>CSS</w:t>
      </w:r>
      <w:r w:rsidRPr="003A425A">
        <w:rPr>
          <w:rFonts w:ascii="Times New Roman" w:hAnsi="Times New Roman"/>
          <w:i/>
          <w:sz w:val="24"/>
          <w:szCs w:val="24"/>
        </w:rPr>
        <w:t>.</w:t>
      </w:r>
      <w:r w:rsidR="00304FB1" w:rsidRPr="003A425A">
        <w:rPr>
          <w:rFonts w:ascii="Times New Roman" w:hAnsi="Times New Roman"/>
          <w:i/>
          <w:sz w:val="24"/>
          <w:szCs w:val="24"/>
        </w:rPr>
        <w:t xml:space="preserve"> </w:t>
      </w:r>
      <w:r w:rsidRPr="003A425A">
        <w:rPr>
          <w:rFonts w:ascii="Times New Roman" w:hAnsi="Times New Roman"/>
          <w:sz w:val="24"/>
          <w:szCs w:val="24"/>
        </w:rPr>
        <w:t xml:space="preserve">Шиты стилей – это текстовые спецификации, которые могут быть установлены во всём приложении с использованием </w:t>
      </w:r>
      <w:hyperlink r:id="rId1543" w:anchor="styleSheet-prop" w:history="1">
        <w:r w:rsidRPr="003A425A">
          <w:rPr>
            <w:rStyle w:val="a3"/>
            <w:rFonts w:ascii="Times New Roman" w:hAnsi="Times New Roman"/>
            <w:color w:val="auto"/>
            <w:sz w:val="24"/>
            <w:szCs w:val="24"/>
          </w:rPr>
          <w:t>QApplication::setStyleSheet</w:t>
        </w:r>
      </w:hyperlink>
      <w:r w:rsidRPr="003A425A">
        <w:rPr>
          <w:rFonts w:ascii="Times New Roman" w:hAnsi="Times New Roman"/>
          <w:sz w:val="24"/>
          <w:szCs w:val="24"/>
        </w:rPr>
        <w:t xml:space="preserve">() или на определённом виджете с использованием </w:t>
      </w:r>
      <w:hyperlink r:id="rId1544" w:anchor="styleSheet-prop" w:history="1">
        <w:r w:rsidRPr="003A425A">
          <w:rPr>
            <w:rStyle w:val="a3"/>
            <w:rFonts w:ascii="Times New Roman" w:hAnsi="Times New Roman"/>
            <w:color w:val="auto"/>
            <w:sz w:val="24"/>
            <w:szCs w:val="24"/>
          </w:rPr>
          <w:t>QWidget::setStyleSheet</w:t>
        </w:r>
      </w:hyperlink>
      <w:r w:rsidRPr="003A425A">
        <w:rPr>
          <w:rFonts w:ascii="Times New Roman" w:hAnsi="Times New Roman"/>
          <w:sz w:val="24"/>
          <w:szCs w:val="24"/>
        </w:rPr>
        <w:t>().</w:t>
      </w:r>
    </w:p>
    <w:p w:rsidR="005A6BBD" w:rsidRPr="003A425A" w:rsidRDefault="005A6BBD" w:rsidP="00803949">
      <w:pPr>
        <w:tabs>
          <w:tab w:val="left" w:pos="8931"/>
        </w:tabs>
        <w:jc w:val="both"/>
        <w:rPr>
          <w:rFonts w:ascii="Times New Roman" w:hAnsi="Times New Roman"/>
          <w:color w:val="FFFF00"/>
          <w:sz w:val="24"/>
          <w:szCs w:val="24"/>
        </w:rPr>
      </w:pPr>
      <w:r w:rsidRPr="003A425A">
        <w:rPr>
          <w:rFonts w:ascii="Times New Roman" w:hAnsi="Times New Roman"/>
          <w:sz w:val="24"/>
          <w:szCs w:val="24"/>
        </w:rPr>
        <w:t>Шиты намного более мощные, нежели палитры.</w:t>
      </w:r>
      <w:r w:rsidR="00304FB1" w:rsidRPr="003A425A">
        <w:rPr>
          <w:rFonts w:ascii="Times New Roman" w:hAnsi="Times New Roman"/>
          <w:sz w:val="24"/>
          <w:szCs w:val="24"/>
        </w:rPr>
        <w:t xml:space="preserve"> </w:t>
      </w:r>
      <w:r w:rsidRPr="003A425A">
        <w:rPr>
          <w:rFonts w:ascii="Times New Roman" w:hAnsi="Times New Roman"/>
          <w:sz w:val="24"/>
          <w:szCs w:val="24"/>
        </w:rPr>
        <w:t>Шиты применяются свер</w:t>
      </w:r>
      <w:r w:rsidR="00E351AA" w:rsidRPr="003A425A">
        <w:rPr>
          <w:rFonts w:ascii="Times New Roman" w:hAnsi="Times New Roman"/>
          <w:sz w:val="24"/>
          <w:szCs w:val="24"/>
        </w:rPr>
        <w:t>х</w:t>
      </w:r>
      <w:r w:rsidRPr="003A425A">
        <w:rPr>
          <w:rFonts w:ascii="Times New Roman" w:hAnsi="Times New Roman"/>
          <w:sz w:val="24"/>
          <w:szCs w:val="24"/>
        </w:rPr>
        <w:t xml:space="preserve">у от текущего стиля виджета. Это означает, что ваши приложения будут </w:t>
      </w:r>
      <w:r w:rsidR="002B0566" w:rsidRPr="003A425A">
        <w:rPr>
          <w:rFonts w:ascii="Times New Roman" w:hAnsi="Times New Roman"/>
          <w:sz w:val="24"/>
          <w:szCs w:val="24"/>
        </w:rPr>
        <w:t>выгляд</w:t>
      </w:r>
      <w:r w:rsidRPr="003A425A">
        <w:rPr>
          <w:rFonts w:ascii="Times New Roman" w:hAnsi="Times New Roman"/>
          <w:sz w:val="24"/>
          <w:szCs w:val="24"/>
        </w:rPr>
        <w:t>еть как можно ближе к нативным, однако принимать во внимание также и информацию из шита.</w:t>
      </w:r>
      <w:r w:rsidR="00304FB1" w:rsidRPr="003A425A">
        <w:rPr>
          <w:rFonts w:ascii="Times New Roman" w:hAnsi="Times New Roman"/>
          <w:sz w:val="24"/>
          <w:szCs w:val="24"/>
        </w:rPr>
        <w:t xml:space="preserve"> </w:t>
      </w:r>
      <w:r w:rsidRPr="003A425A">
        <w:rPr>
          <w:rFonts w:ascii="Times New Roman" w:hAnsi="Times New Roman"/>
          <w:sz w:val="24"/>
          <w:szCs w:val="24"/>
        </w:rPr>
        <w:t xml:space="preserve">Когда шит </w:t>
      </w:r>
      <w:r w:rsidR="001B43DE" w:rsidRPr="003A425A">
        <w:rPr>
          <w:rFonts w:ascii="Times New Roman" w:hAnsi="Times New Roman"/>
          <w:sz w:val="24"/>
          <w:szCs w:val="24"/>
        </w:rPr>
        <w:t>актив</w:t>
      </w:r>
      <w:r w:rsidRPr="003A425A">
        <w:rPr>
          <w:rFonts w:ascii="Times New Roman" w:hAnsi="Times New Roman"/>
          <w:sz w:val="24"/>
          <w:szCs w:val="24"/>
        </w:rPr>
        <w:t xml:space="preserve">ен, то возвращаемый стиль является обёрткой шит стиля, но специфического для </w:t>
      </w:r>
      <w:r w:rsidRPr="003A425A">
        <w:rPr>
          <w:rFonts w:ascii="Times New Roman" w:hAnsi="Times New Roman"/>
          <w:sz w:val="24"/>
          <w:szCs w:val="24"/>
        </w:rPr>
        <w:lastRenderedPageBreak/>
        <w:t>данной платформы стиля.</w:t>
      </w:r>
      <w:r w:rsidR="00304FB1" w:rsidRPr="003A425A">
        <w:rPr>
          <w:rFonts w:ascii="Times New Roman" w:hAnsi="Times New Roman"/>
          <w:sz w:val="24"/>
          <w:szCs w:val="24"/>
        </w:rPr>
        <w:t xml:space="preserve"> </w:t>
      </w:r>
      <w:r w:rsidRPr="003A425A">
        <w:rPr>
          <w:rFonts w:ascii="Times New Roman" w:hAnsi="Times New Roman"/>
          <w:sz w:val="24"/>
          <w:szCs w:val="24"/>
        </w:rPr>
        <w:t xml:space="preserve">Пока шиты не поддерживаются для частных подклассов </w:t>
      </w:r>
      <w:r w:rsidRPr="003A425A">
        <w:rPr>
          <w:rFonts w:ascii="Times New Roman" w:hAnsi="Times New Roman"/>
          <w:sz w:val="24"/>
          <w:szCs w:val="24"/>
          <w:lang w:val="en-US"/>
        </w:rPr>
        <w:t>QStyle</w:t>
      </w:r>
      <w:r w:rsidRPr="003A425A">
        <w:rPr>
          <w:rFonts w:ascii="Times New Roman" w:hAnsi="Times New Roman"/>
          <w:sz w:val="24"/>
          <w:szCs w:val="24"/>
        </w:rPr>
        <w:t>, что планируется исправить в ближайшее будущее.</w:t>
      </w:r>
    </w:p>
    <w:p w:rsidR="00304FB1" w:rsidRPr="003A425A" w:rsidRDefault="00304FB1" w:rsidP="00304FB1">
      <w:pPr>
        <w:pStyle w:val="3"/>
        <w:rPr>
          <w:b w:val="0"/>
          <w:sz w:val="24"/>
          <w:szCs w:val="24"/>
        </w:rPr>
      </w:pPr>
      <w:bookmarkStart w:id="691" w:name="_Toc382058797"/>
      <w:r w:rsidRPr="003A425A">
        <w:rPr>
          <w:b w:val="0"/>
          <w:sz w:val="24"/>
          <w:szCs w:val="24"/>
        </w:rPr>
        <w:t>СИНТАКСИС ШИТОВ СТИЛЕЙ</w:t>
      </w:r>
      <w:bookmarkEnd w:id="691"/>
    </w:p>
    <w:p w:rsidR="005A6BBD" w:rsidRPr="003A425A" w:rsidRDefault="00953454" w:rsidP="00803949">
      <w:pPr>
        <w:tabs>
          <w:tab w:val="left" w:pos="8931"/>
        </w:tabs>
        <w:jc w:val="both"/>
        <w:rPr>
          <w:rFonts w:ascii="Times New Roman" w:hAnsi="Times New Roman"/>
          <w:sz w:val="24"/>
          <w:szCs w:val="24"/>
        </w:rPr>
      </w:pPr>
      <w:hyperlink r:id="rId1545" w:history="1">
        <w:r w:rsidR="005A6BBD" w:rsidRPr="003A425A">
          <w:rPr>
            <w:rStyle w:val="a3"/>
            <w:rFonts w:ascii="Times New Roman" w:hAnsi="Times New Roman"/>
            <w:sz w:val="24"/>
            <w:szCs w:val="24"/>
          </w:rPr>
          <w:t>http://qt-project.org/doc/qt-5.1/qtwidgets/stylesheet-syntax.html</w:t>
        </w:r>
      </w:hyperlink>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 xml:space="preserve">терминология и правила шита почти идентичны таковым для </w:t>
      </w:r>
      <w:r w:rsidRPr="003A425A">
        <w:rPr>
          <w:rFonts w:ascii="Times New Roman" w:hAnsi="Times New Roman"/>
          <w:sz w:val="24"/>
          <w:szCs w:val="24"/>
          <w:lang w:val="en-US"/>
        </w:rPr>
        <w:t>HTML</w:t>
      </w:r>
      <w:r w:rsidRPr="003A425A">
        <w:rPr>
          <w:rFonts w:ascii="Times New Roman" w:hAnsi="Times New Roman"/>
          <w:sz w:val="24"/>
          <w:szCs w:val="24"/>
        </w:rPr>
        <w:t xml:space="preserve"> </w:t>
      </w:r>
      <w:r w:rsidRPr="003A425A">
        <w:rPr>
          <w:rFonts w:ascii="Times New Roman" w:hAnsi="Times New Roman"/>
          <w:sz w:val="24"/>
          <w:szCs w:val="24"/>
          <w:lang w:val="en-US"/>
        </w:rPr>
        <w:t>CSS</w:t>
      </w:r>
      <w:r w:rsidRPr="003A425A">
        <w:rPr>
          <w:rFonts w:ascii="Times New Roman" w:hAnsi="Times New Roman"/>
          <w:sz w:val="24"/>
          <w:szCs w:val="24"/>
        </w:rPr>
        <w:t>.</w:t>
      </w:r>
      <w:r w:rsidR="00304FB1" w:rsidRPr="003A425A">
        <w:rPr>
          <w:rFonts w:ascii="Times New Roman" w:hAnsi="Times New Roman"/>
          <w:sz w:val="24"/>
          <w:szCs w:val="24"/>
        </w:rPr>
        <w:t xml:space="preserve"> </w:t>
      </w:r>
      <w:r w:rsidRPr="003A425A">
        <w:rPr>
          <w:rFonts w:ascii="Times New Roman" w:hAnsi="Times New Roman"/>
          <w:sz w:val="24"/>
          <w:szCs w:val="24"/>
        </w:rPr>
        <w:t>Шиты стилей состоят из набора правил стиля. Правило стиля изготовлено из селе</w:t>
      </w:r>
      <w:r w:rsidR="004F2215" w:rsidRPr="003A425A">
        <w:rPr>
          <w:rFonts w:ascii="Times New Roman" w:hAnsi="Times New Roman"/>
          <w:sz w:val="24"/>
          <w:szCs w:val="24"/>
        </w:rPr>
        <w:t>кто</w:t>
      </w:r>
      <w:r w:rsidRPr="003A425A">
        <w:rPr>
          <w:rFonts w:ascii="Times New Roman" w:hAnsi="Times New Roman"/>
          <w:sz w:val="24"/>
          <w:szCs w:val="24"/>
        </w:rPr>
        <w:t>ра и объявления. Селе</w:t>
      </w:r>
      <w:r w:rsidR="004F2215" w:rsidRPr="003A425A">
        <w:rPr>
          <w:rFonts w:ascii="Times New Roman" w:hAnsi="Times New Roman"/>
          <w:sz w:val="24"/>
          <w:szCs w:val="24"/>
        </w:rPr>
        <w:t>кто</w:t>
      </w:r>
      <w:r w:rsidRPr="003A425A">
        <w:rPr>
          <w:rFonts w:ascii="Times New Roman" w:hAnsi="Times New Roman"/>
          <w:sz w:val="24"/>
          <w:szCs w:val="24"/>
        </w:rPr>
        <w:t xml:space="preserve">р определяет, какие виджеты находятся под влиянием данного правила. </w:t>
      </w:r>
      <w:r w:rsidR="000C29FD" w:rsidRPr="003A425A">
        <w:rPr>
          <w:rFonts w:ascii="Times New Roman" w:hAnsi="Times New Roman"/>
          <w:sz w:val="24"/>
          <w:szCs w:val="24"/>
        </w:rPr>
        <w:t>Объявление</w:t>
      </w:r>
      <w:r w:rsidRPr="003A425A">
        <w:rPr>
          <w:rFonts w:ascii="Times New Roman" w:hAnsi="Times New Roman"/>
          <w:sz w:val="24"/>
          <w:szCs w:val="24"/>
        </w:rPr>
        <w:t xml:space="preserve"> определяет, какие свойства следует установит на виджет. </w:t>
      </w:r>
      <w:r w:rsidRPr="003A425A">
        <w:rPr>
          <w:rFonts w:ascii="Times New Roman" w:hAnsi="Times New Roman"/>
          <w:i/>
          <w:sz w:val="24"/>
          <w:szCs w:val="24"/>
        </w:rPr>
        <w:t>Есть пример.</w:t>
      </w:r>
      <w:r w:rsidR="00304FB1" w:rsidRPr="003A425A">
        <w:rPr>
          <w:rFonts w:ascii="Times New Roman" w:hAnsi="Times New Roman"/>
          <w:i/>
          <w:sz w:val="24"/>
          <w:szCs w:val="24"/>
        </w:rPr>
        <w:t xml:space="preserve"> </w:t>
      </w:r>
      <w:r w:rsidRPr="003A425A">
        <w:rPr>
          <w:rFonts w:ascii="Times New Roman" w:hAnsi="Times New Roman"/>
          <w:sz w:val="24"/>
          <w:szCs w:val="24"/>
        </w:rPr>
        <w:t>Шит не является чувствительным к регистру.</w:t>
      </w:r>
      <w:r w:rsidR="00304FB1" w:rsidRPr="003A425A">
        <w:rPr>
          <w:rFonts w:ascii="Times New Roman" w:hAnsi="Times New Roman"/>
          <w:sz w:val="24"/>
          <w:szCs w:val="24"/>
        </w:rPr>
        <w:t xml:space="preserve"> </w:t>
      </w:r>
      <w:r w:rsidRPr="003A425A">
        <w:rPr>
          <w:rFonts w:ascii="Times New Roman" w:hAnsi="Times New Roman"/>
          <w:sz w:val="24"/>
          <w:szCs w:val="24"/>
        </w:rPr>
        <w:t>Селе</w:t>
      </w:r>
      <w:r w:rsidR="004F2215" w:rsidRPr="003A425A">
        <w:rPr>
          <w:rFonts w:ascii="Times New Roman" w:hAnsi="Times New Roman"/>
          <w:sz w:val="24"/>
          <w:szCs w:val="24"/>
        </w:rPr>
        <w:t>кто</w:t>
      </w:r>
      <w:r w:rsidRPr="003A425A">
        <w:rPr>
          <w:rFonts w:ascii="Times New Roman" w:hAnsi="Times New Roman"/>
          <w:sz w:val="24"/>
          <w:szCs w:val="24"/>
        </w:rPr>
        <w:t>ров может быть несколько для одного объявления</w:t>
      </w:r>
      <w:r w:rsidR="000C29FD" w:rsidRPr="003A425A">
        <w:rPr>
          <w:rFonts w:ascii="Times New Roman" w:hAnsi="Times New Roman"/>
          <w:sz w:val="24"/>
          <w:szCs w:val="24"/>
        </w:rPr>
        <w:t>,</w:t>
      </w:r>
      <w:r w:rsidRPr="003A425A">
        <w:rPr>
          <w:rFonts w:ascii="Times New Roman" w:hAnsi="Times New Roman"/>
          <w:sz w:val="24"/>
          <w:szCs w:val="24"/>
        </w:rPr>
        <w:t xml:space="preserve"> и они отделяются при помощи запятых.</w:t>
      </w:r>
      <w:r w:rsidR="00304FB1" w:rsidRPr="003A425A">
        <w:rPr>
          <w:rFonts w:ascii="Times New Roman" w:hAnsi="Times New Roman"/>
          <w:sz w:val="24"/>
          <w:szCs w:val="24"/>
        </w:rPr>
        <w:t xml:space="preserve"> </w:t>
      </w:r>
      <w:r w:rsidRPr="003A425A">
        <w:rPr>
          <w:rFonts w:ascii="Times New Roman" w:hAnsi="Times New Roman"/>
          <w:sz w:val="24"/>
          <w:szCs w:val="24"/>
        </w:rPr>
        <w:t>Объявления могут отделяться при помощи «;»</w:t>
      </w:r>
      <w:r w:rsidR="000C29FD" w:rsidRPr="003A425A">
        <w:rPr>
          <w:rFonts w:ascii="Times New Roman" w:hAnsi="Times New Roman"/>
          <w:sz w:val="24"/>
          <w:szCs w:val="24"/>
        </w:rPr>
        <w:t xml:space="preserve"> и располагаться при этом в одну линию</w:t>
      </w:r>
      <w:r w:rsidRPr="003A425A">
        <w:rPr>
          <w:rFonts w:ascii="Times New Roman" w:hAnsi="Times New Roman"/>
          <w:sz w:val="24"/>
          <w:szCs w:val="24"/>
        </w:rPr>
        <w:t>.</w:t>
      </w:r>
      <w:r w:rsidR="00304FB1" w:rsidRPr="003A425A">
        <w:rPr>
          <w:rFonts w:ascii="Times New Roman" w:hAnsi="Times New Roman"/>
          <w:sz w:val="24"/>
          <w:szCs w:val="24"/>
        </w:rPr>
        <w:t xml:space="preserve"> </w:t>
      </w:r>
    </w:p>
    <w:p w:rsidR="00304FB1" w:rsidRPr="003A425A" w:rsidRDefault="005A6BBD" w:rsidP="00803949">
      <w:pPr>
        <w:tabs>
          <w:tab w:val="left" w:pos="8931"/>
        </w:tabs>
        <w:jc w:val="both"/>
        <w:rPr>
          <w:rFonts w:ascii="Times New Roman" w:hAnsi="Times New Roman"/>
          <w:sz w:val="24"/>
          <w:szCs w:val="24"/>
        </w:rPr>
      </w:pPr>
      <w:r w:rsidRPr="003A425A">
        <w:rPr>
          <w:rFonts w:ascii="Times New Roman" w:hAnsi="Times New Roman"/>
          <w:sz w:val="24"/>
          <w:szCs w:val="24"/>
        </w:rPr>
        <w:t>Шиты поддерживают все типы селе</w:t>
      </w:r>
      <w:r w:rsidR="004F2215" w:rsidRPr="003A425A">
        <w:rPr>
          <w:rFonts w:ascii="Times New Roman" w:hAnsi="Times New Roman"/>
          <w:sz w:val="24"/>
          <w:szCs w:val="24"/>
        </w:rPr>
        <w:t>кто</w:t>
      </w:r>
      <w:r w:rsidRPr="003A425A">
        <w:rPr>
          <w:rFonts w:ascii="Times New Roman" w:hAnsi="Times New Roman"/>
          <w:sz w:val="24"/>
          <w:szCs w:val="24"/>
        </w:rPr>
        <w:t xml:space="preserve">ров, определённых при помощи </w:t>
      </w:r>
      <w:r w:rsidRPr="003A425A">
        <w:rPr>
          <w:rFonts w:ascii="Times New Roman" w:hAnsi="Times New Roman"/>
          <w:sz w:val="24"/>
          <w:szCs w:val="24"/>
          <w:lang w:val="en-US"/>
        </w:rPr>
        <w:t>CSS</w:t>
      </w:r>
      <w:r w:rsidRPr="003A425A">
        <w:rPr>
          <w:rFonts w:ascii="Times New Roman" w:hAnsi="Times New Roman"/>
          <w:sz w:val="24"/>
          <w:szCs w:val="24"/>
        </w:rPr>
        <w:t xml:space="preserve">2. </w:t>
      </w:r>
      <w:r w:rsidRPr="003A425A">
        <w:rPr>
          <w:rFonts w:ascii="Times New Roman" w:hAnsi="Times New Roman"/>
          <w:i/>
          <w:sz w:val="24"/>
          <w:szCs w:val="24"/>
        </w:rPr>
        <w:t>Далее приводится таблица, которая содержит наиболее полезные типы селе</w:t>
      </w:r>
      <w:r w:rsidR="004F2215" w:rsidRPr="003A425A">
        <w:rPr>
          <w:rFonts w:ascii="Times New Roman" w:hAnsi="Times New Roman"/>
          <w:i/>
          <w:sz w:val="24"/>
          <w:szCs w:val="24"/>
        </w:rPr>
        <w:t>кто</w:t>
      </w:r>
      <w:r w:rsidRPr="003A425A">
        <w:rPr>
          <w:rFonts w:ascii="Times New Roman" w:hAnsi="Times New Roman"/>
          <w:i/>
          <w:sz w:val="24"/>
          <w:szCs w:val="24"/>
        </w:rPr>
        <w:t>ров. Невероятно полезная таблица.</w:t>
      </w:r>
      <w:r w:rsidR="00304FB1" w:rsidRPr="003A425A">
        <w:rPr>
          <w:rFonts w:ascii="Times New Roman" w:hAnsi="Times New Roman"/>
          <w:i/>
          <w:sz w:val="24"/>
          <w:szCs w:val="24"/>
        </w:rPr>
        <w:t xml:space="preserve"> </w:t>
      </w:r>
      <w:r w:rsidRPr="003A425A">
        <w:rPr>
          <w:rFonts w:ascii="Times New Roman" w:hAnsi="Times New Roman"/>
          <w:sz w:val="24"/>
          <w:szCs w:val="24"/>
        </w:rPr>
        <w:t xml:space="preserve">Для стилизации сложных виджетов необходимо иметь доступ к его под элементам. </w:t>
      </w:r>
      <w:r w:rsidRPr="003A425A">
        <w:rPr>
          <w:rFonts w:ascii="Times New Roman" w:hAnsi="Times New Roman"/>
          <w:i/>
          <w:sz w:val="24"/>
          <w:szCs w:val="24"/>
        </w:rPr>
        <w:t>Далее показан пример кода, как обращаться к под элементам управления.</w:t>
      </w:r>
      <w:r w:rsidR="00304FB1" w:rsidRPr="003A425A">
        <w:rPr>
          <w:rFonts w:ascii="Times New Roman" w:hAnsi="Times New Roman"/>
          <w:i/>
          <w:sz w:val="24"/>
          <w:szCs w:val="24"/>
        </w:rPr>
        <w:t xml:space="preserve"> </w:t>
      </w:r>
      <w:r w:rsidRPr="003A425A">
        <w:rPr>
          <w:rFonts w:ascii="Times New Roman" w:hAnsi="Times New Roman"/>
          <w:sz w:val="24"/>
          <w:szCs w:val="24"/>
        </w:rPr>
        <w:t xml:space="preserve">«::» оператор в данном случае отличается по смыслу от того, как он используется в </w:t>
      </w:r>
      <w:r w:rsidRPr="003A425A">
        <w:rPr>
          <w:rFonts w:ascii="Times New Roman" w:hAnsi="Times New Roman"/>
          <w:sz w:val="24"/>
          <w:szCs w:val="24"/>
          <w:lang w:val="en-US"/>
        </w:rPr>
        <w:t>CSS</w:t>
      </w:r>
      <w:r w:rsidRPr="003A425A">
        <w:rPr>
          <w:rFonts w:ascii="Times New Roman" w:hAnsi="Times New Roman"/>
          <w:sz w:val="24"/>
          <w:szCs w:val="24"/>
        </w:rPr>
        <w:t>.</w:t>
      </w:r>
      <w:r w:rsidR="00304FB1" w:rsidRPr="003A425A">
        <w:rPr>
          <w:rFonts w:ascii="Times New Roman" w:hAnsi="Times New Roman"/>
          <w:sz w:val="24"/>
          <w:szCs w:val="24"/>
        </w:rPr>
        <w:t xml:space="preserve"> </w:t>
      </w:r>
      <w:hyperlink r:id="rId1546" w:anchor="subcontrol-origin-prop" w:history="1">
        <w:r w:rsidRPr="003A425A">
          <w:rPr>
            <w:rStyle w:val="a3"/>
            <w:rFonts w:ascii="Times New Roman" w:hAnsi="Times New Roman"/>
            <w:color w:val="auto"/>
            <w:sz w:val="24"/>
            <w:szCs w:val="24"/>
          </w:rPr>
          <w:t>subcontrol-origin</w:t>
        </w:r>
      </w:hyperlink>
      <w:r w:rsidRPr="003A425A">
        <w:rPr>
          <w:rFonts w:ascii="Times New Roman" w:hAnsi="Times New Roman"/>
          <w:sz w:val="24"/>
          <w:szCs w:val="24"/>
        </w:rPr>
        <w:t xml:space="preserve"> свойство позволяет изменить прямоугольник. </w:t>
      </w:r>
      <w:hyperlink r:id="rId1547" w:anchor="subcontrol-position-prop" w:history="1">
        <w:r w:rsidRPr="003A425A">
          <w:rPr>
            <w:rStyle w:val="a3"/>
            <w:rFonts w:ascii="Times New Roman" w:hAnsi="Times New Roman"/>
            <w:color w:val="auto"/>
            <w:sz w:val="24"/>
            <w:szCs w:val="24"/>
          </w:rPr>
          <w:t>subcontrol-position</w:t>
        </w:r>
      </w:hyperlink>
      <w:r w:rsidRPr="003A425A">
        <w:rPr>
          <w:rFonts w:ascii="Times New Roman" w:hAnsi="Times New Roman"/>
          <w:sz w:val="24"/>
          <w:szCs w:val="24"/>
        </w:rPr>
        <w:t xml:space="preserve"> изменяет выравнивание. </w:t>
      </w:r>
      <w:r w:rsidRPr="003A425A">
        <w:rPr>
          <w:rFonts w:ascii="Times New Roman" w:hAnsi="Times New Roman"/>
          <w:i/>
          <w:sz w:val="24"/>
          <w:szCs w:val="24"/>
        </w:rPr>
        <w:t>Есть крутой пример того, как изменять вид стрелки при нажатии на неё.</w:t>
      </w:r>
      <w:r w:rsidR="00304FB1" w:rsidRPr="003A425A">
        <w:rPr>
          <w:rFonts w:ascii="Times New Roman" w:hAnsi="Times New Roman"/>
          <w:i/>
          <w:sz w:val="24"/>
          <w:szCs w:val="24"/>
        </w:rPr>
        <w:t xml:space="preserve"> </w:t>
      </w:r>
      <w:r w:rsidRPr="003A425A">
        <w:rPr>
          <w:rFonts w:ascii="Times New Roman" w:hAnsi="Times New Roman"/>
          <w:sz w:val="24"/>
          <w:szCs w:val="24"/>
        </w:rPr>
        <w:t>Для сложных виджетов следует учитывать, что если одно свойство подконтроля настраивается, то могут также настраиваться автоматически и другие свойства.</w:t>
      </w:r>
      <w:r w:rsidR="00304FB1" w:rsidRPr="003A425A">
        <w:rPr>
          <w:rFonts w:ascii="Times New Roman" w:hAnsi="Times New Roman"/>
          <w:sz w:val="24"/>
          <w:szCs w:val="24"/>
        </w:rPr>
        <w:t xml:space="preserve"> </w:t>
      </w:r>
      <w:r w:rsidRPr="003A425A">
        <w:rPr>
          <w:rFonts w:ascii="Times New Roman" w:hAnsi="Times New Roman"/>
          <w:sz w:val="24"/>
          <w:szCs w:val="24"/>
        </w:rPr>
        <w:t>Селе</w:t>
      </w:r>
      <w:r w:rsidR="004F2215" w:rsidRPr="003A425A">
        <w:rPr>
          <w:rFonts w:ascii="Times New Roman" w:hAnsi="Times New Roman"/>
          <w:sz w:val="24"/>
          <w:szCs w:val="24"/>
        </w:rPr>
        <w:t>кто</w:t>
      </w:r>
      <w:r w:rsidRPr="003A425A">
        <w:rPr>
          <w:rFonts w:ascii="Times New Roman" w:hAnsi="Times New Roman"/>
          <w:sz w:val="24"/>
          <w:szCs w:val="24"/>
        </w:rPr>
        <w:t xml:space="preserve">ры могут содержать псевдо-состояния, которые обозначают, что приложение ограничивается правилом, основанным на состоянии виджета. Они ограничиваются «:». Также псевдо-состояния можно отрицать. </w:t>
      </w:r>
      <w:r w:rsidRPr="003A425A">
        <w:rPr>
          <w:rFonts w:ascii="Times New Roman" w:hAnsi="Times New Roman"/>
          <w:i/>
          <w:sz w:val="24"/>
          <w:szCs w:val="24"/>
        </w:rPr>
        <w:t>Есть хорошие примеры кода.</w:t>
      </w:r>
      <w:r w:rsidR="00304FB1" w:rsidRPr="003A425A">
        <w:rPr>
          <w:rFonts w:ascii="Times New Roman" w:hAnsi="Times New Roman"/>
          <w:i/>
          <w:sz w:val="24"/>
          <w:szCs w:val="24"/>
        </w:rPr>
        <w:t xml:space="preserve"> </w:t>
      </w:r>
      <w:r w:rsidRPr="003A425A">
        <w:rPr>
          <w:rFonts w:ascii="Times New Roman" w:hAnsi="Times New Roman"/>
          <w:sz w:val="24"/>
          <w:szCs w:val="24"/>
        </w:rPr>
        <w:t>Также можно создавать цепочки псевдо-состояний.</w:t>
      </w:r>
      <w:r w:rsidR="00304FB1" w:rsidRPr="003A425A">
        <w:rPr>
          <w:rFonts w:ascii="Times New Roman" w:hAnsi="Times New Roman"/>
          <w:sz w:val="24"/>
          <w:szCs w:val="24"/>
        </w:rPr>
        <w:t xml:space="preserve"> </w:t>
      </w:r>
      <w:r w:rsidRPr="003A425A">
        <w:rPr>
          <w:rFonts w:ascii="Times New Roman" w:hAnsi="Times New Roman"/>
          <w:sz w:val="24"/>
          <w:szCs w:val="24"/>
        </w:rPr>
        <w:t>Псевдо-состояния могут появляться в комбин</w:t>
      </w:r>
      <w:r w:rsidR="000C29FD" w:rsidRPr="003A425A">
        <w:rPr>
          <w:rFonts w:ascii="Times New Roman" w:hAnsi="Times New Roman"/>
          <w:sz w:val="24"/>
          <w:szCs w:val="24"/>
        </w:rPr>
        <w:t>ации с под элементам управления</w:t>
      </w:r>
      <w:r w:rsidRPr="003A425A">
        <w:rPr>
          <w:rFonts w:ascii="Times New Roman" w:hAnsi="Times New Roman"/>
          <w:sz w:val="24"/>
          <w:szCs w:val="24"/>
        </w:rPr>
        <w:t>.</w:t>
      </w:r>
      <w:r w:rsidR="00304FB1" w:rsidRPr="003A425A">
        <w:rPr>
          <w:rFonts w:ascii="Times New Roman" w:hAnsi="Times New Roman"/>
          <w:sz w:val="24"/>
          <w:szCs w:val="24"/>
        </w:rPr>
        <w:t xml:space="preserve"> </w:t>
      </w:r>
    </w:p>
    <w:p w:rsidR="000C29FD" w:rsidRPr="003A425A" w:rsidRDefault="007F74BB" w:rsidP="00803949">
      <w:pPr>
        <w:tabs>
          <w:tab w:val="left" w:pos="8931"/>
        </w:tabs>
        <w:jc w:val="both"/>
        <w:rPr>
          <w:rFonts w:ascii="Times New Roman" w:hAnsi="Times New Roman"/>
          <w:sz w:val="24"/>
          <w:szCs w:val="24"/>
        </w:rPr>
      </w:pPr>
      <w:r w:rsidRPr="003A425A">
        <w:rPr>
          <w:rFonts w:ascii="Times New Roman" w:hAnsi="Times New Roman"/>
          <w:sz w:val="24"/>
          <w:szCs w:val="24"/>
        </w:rPr>
        <w:t>Конфликт</w:t>
      </w:r>
      <w:r w:rsidR="005A6BBD" w:rsidRPr="003A425A">
        <w:rPr>
          <w:rFonts w:ascii="Times New Roman" w:hAnsi="Times New Roman"/>
          <w:sz w:val="24"/>
          <w:szCs w:val="24"/>
        </w:rPr>
        <w:t xml:space="preserve">ы возникают, когда несколько правил стиля применяются к одним и тем же свойствам, но с разными значениями. </w:t>
      </w:r>
      <w:r w:rsidR="005A6BBD" w:rsidRPr="003A425A">
        <w:rPr>
          <w:rFonts w:ascii="Times New Roman" w:hAnsi="Times New Roman"/>
          <w:i/>
          <w:sz w:val="24"/>
          <w:szCs w:val="24"/>
        </w:rPr>
        <w:t>Есть пример кода.</w:t>
      </w:r>
      <w:r w:rsidR="00304FB1" w:rsidRPr="003A425A">
        <w:rPr>
          <w:rFonts w:ascii="Times New Roman" w:hAnsi="Times New Roman"/>
          <w:i/>
          <w:sz w:val="24"/>
          <w:szCs w:val="24"/>
        </w:rPr>
        <w:t xml:space="preserve"> </w:t>
      </w:r>
      <w:r w:rsidR="005A6BBD" w:rsidRPr="003A425A">
        <w:rPr>
          <w:rFonts w:ascii="Times New Roman" w:hAnsi="Times New Roman"/>
          <w:sz w:val="24"/>
          <w:szCs w:val="24"/>
        </w:rPr>
        <w:t>Чем более специфицированным является селе</w:t>
      </w:r>
      <w:r w:rsidR="004F2215" w:rsidRPr="003A425A">
        <w:rPr>
          <w:rFonts w:ascii="Times New Roman" w:hAnsi="Times New Roman"/>
          <w:sz w:val="24"/>
          <w:szCs w:val="24"/>
        </w:rPr>
        <w:t>кто</w:t>
      </w:r>
      <w:r w:rsidR="005A6BBD" w:rsidRPr="003A425A">
        <w:rPr>
          <w:rFonts w:ascii="Times New Roman" w:hAnsi="Times New Roman"/>
          <w:sz w:val="24"/>
          <w:szCs w:val="24"/>
        </w:rPr>
        <w:t>р, тем более приоритетным является правило.</w:t>
      </w:r>
      <w:r w:rsidR="00304FB1" w:rsidRPr="003A425A">
        <w:rPr>
          <w:rFonts w:ascii="Times New Roman" w:hAnsi="Times New Roman"/>
          <w:sz w:val="24"/>
          <w:szCs w:val="24"/>
        </w:rPr>
        <w:t xml:space="preserve"> </w:t>
      </w:r>
      <w:r w:rsidR="005A6BBD" w:rsidRPr="003A425A">
        <w:rPr>
          <w:rFonts w:ascii="Times New Roman" w:hAnsi="Times New Roman"/>
          <w:sz w:val="24"/>
          <w:szCs w:val="24"/>
        </w:rPr>
        <w:t>Более специфичными являются селе</w:t>
      </w:r>
      <w:r w:rsidR="004F2215" w:rsidRPr="003A425A">
        <w:rPr>
          <w:rFonts w:ascii="Times New Roman" w:hAnsi="Times New Roman"/>
          <w:sz w:val="24"/>
          <w:szCs w:val="24"/>
        </w:rPr>
        <w:t>кто</w:t>
      </w:r>
      <w:r w:rsidR="005A6BBD" w:rsidRPr="003A425A">
        <w:rPr>
          <w:rFonts w:ascii="Times New Roman" w:hAnsi="Times New Roman"/>
          <w:sz w:val="24"/>
          <w:szCs w:val="24"/>
        </w:rPr>
        <w:t xml:space="preserve">ры с псевдо-состояниями. </w:t>
      </w:r>
      <w:r w:rsidR="005A6BBD" w:rsidRPr="003A425A">
        <w:rPr>
          <w:rFonts w:ascii="Times New Roman" w:hAnsi="Times New Roman"/>
          <w:i/>
          <w:sz w:val="24"/>
          <w:szCs w:val="24"/>
        </w:rPr>
        <w:t>Есть замечательные примеры кода.</w:t>
      </w:r>
      <w:r w:rsidR="00304FB1" w:rsidRPr="003A425A">
        <w:rPr>
          <w:rFonts w:ascii="Times New Roman" w:hAnsi="Times New Roman"/>
          <w:i/>
          <w:sz w:val="24"/>
          <w:szCs w:val="24"/>
        </w:rPr>
        <w:t xml:space="preserve"> </w:t>
      </w:r>
      <w:r w:rsidR="005A6BBD" w:rsidRPr="003A425A">
        <w:rPr>
          <w:rFonts w:ascii="Times New Roman" w:hAnsi="Times New Roman"/>
          <w:i/>
          <w:sz w:val="24"/>
          <w:szCs w:val="24"/>
        </w:rPr>
        <w:t xml:space="preserve">Далее размещён порядок спецификации, который взят из </w:t>
      </w:r>
      <w:r w:rsidR="005A6BBD" w:rsidRPr="003A425A">
        <w:rPr>
          <w:rFonts w:ascii="Times New Roman" w:hAnsi="Times New Roman"/>
          <w:i/>
          <w:sz w:val="24"/>
          <w:szCs w:val="24"/>
          <w:lang w:val="en-US"/>
        </w:rPr>
        <w:t>CSS</w:t>
      </w:r>
      <w:r w:rsidR="005A6BBD" w:rsidRPr="003A425A">
        <w:rPr>
          <w:rFonts w:ascii="Times New Roman" w:hAnsi="Times New Roman"/>
          <w:i/>
          <w:sz w:val="24"/>
          <w:szCs w:val="24"/>
        </w:rPr>
        <w:t>. Также есть пример демонстрации расчёта специфичности. Он мне довольно понятен.</w:t>
      </w:r>
      <w:r w:rsidR="00304FB1" w:rsidRPr="003A425A">
        <w:rPr>
          <w:rFonts w:ascii="Times New Roman" w:hAnsi="Times New Roman"/>
          <w:i/>
          <w:sz w:val="24"/>
          <w:szCs w:val="24"/>
        </w:rPr>
        <w:t xml:space="preserve"> </w:t>
      </w:r>
      <w:r w:rsidR="000C29FD" w:rsidRPr="003A425A">
        <w:rPr>
          <w:rFonts w:ascii="Times New Roman" w:hAnsi="Times New Roman"/>
          <w:sz w:val="24"/>
          <w:szCs w:val="24"/>
        </w:rPr>
        <w:t>Спецификация селе</w:t>
      </w:r>
      <w:r w:rsidR="004F2215" w:rsidRPr="003A425A">
        <w:rPr>
          <w:rFonts w:ascii="Times New Roman" w:hAnsi="Times New Roman"/>
          <w:sz w:val="24"/>
          <w:szCs w:val="24"/>
        </w:rPr>
        <w:t>кто</w:t>
      </w:r>
      <w:r w:rsidR="000C29FD" w:rsidRPr="003A425A">
        <w:rPr>
          <w:rFonts w:ascii="Times New Roman" w:hAnsi="Times New Roman"/>
          <w:sz w:val="24"/>
          <w:szCs w:val="24"/>
        </w:rPr>
        <w:t>ра рассчитывается следующим образом:</w:t>
      </w:r>
    </w:p>
    <w:p w:rsidR="000C29FD" w:rsidRPr="003A425A" w:rsidRDefault="000C29FD" w:rsidP="004D4FF9">
      <w:pPr>
        <w:numPr>
          <w:ilvl w:val="0"/>
          <w:numId w:val="69"/>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Считается число атрибутов идентификатора в селе</w:t>
      </w:r>
      <w:r w:rsidR="004F2215" w:rsidRPr="003A425A">
        <w:rPr>
          <w:rFonts w:ascii="Times New Roman" w:hAnsi="Times New Roman"/>
          <w:sz w:val="24"/>
          <w:szCs w:val="24"/>
        </w:rPr>
        <w:t>кто</w:t>
      </w:r>
      <w:r w:rsidRPr="003A425A">
        <w:rPr>
          <w:rFonts w:ascii="Times New Roman" w:hAnsi="Times New Roman"/>
          <w:sz w:val="24"/>
          <w:szCs w:val="24"/>
        </w:rPr>
        <w:t>ре (= а)</w:t>
      </w:r>
    </w:p>
    <w:p w:rsidR="000C29FD" w:rsidRPr="003A425A" w:rsidRDefault="000C29FD" w:rsidP="004D4FF9">
      <w:pPr>
        <w:numPr>
          <w:ilvl w:val="0"/>
          <w:numId w:val="69"/>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Считается число других атрибутов и псевдо-состояний в селе</w:t>
      </w:r>
      <w:r w:rsidR="004F2215" w:rsidRPr="003A425A">
        <w:rPr>
          <w:rFonts w:ascii="Times New Roman" w:hAnsi="Times New Roman"/>
          <w:sz w:val="24"/>
          <w:szCs w:val="24"/>
        </w:rPr>
        <w:t>кто</w:t>
      </w:r>
      <w:r w:rsidRPr="003A425A">
        <w:rPr>
          <w:rFonts w:ascii="Times New Roman" w:hAnsi="Times New Roman"/>
          <w:sz w:val="24"/>
          <w:szCs w:val="24"/>
        </w:rPr>
        <w:t xml:space="preserve">ре (= </w:t>
      </w:r>
      <w:r w:rsidRPr="003A425A">
        <w:rPr>
          <w:rFonts w:ascii="Times New Roman" w:hAnsi="Times New Roman"/>
          <w:sz w:val="24"/>
          <w:szCs w:val="24"/>
          <w:lang w:val="en-US"/>
        </w:rPr>
        <w:t>b</w:t>
      </w:r>
      <w:r w:rsidRPr="003A425A">
        <w:rPr>
          <w:rFonts w:ascii="Times New Roman" w:hAnsi="Times New Roman"/>
          <w:sz w:val="24"/>
          <w:szCs w:val="24"/>
        </w:rPr>
        <w:t>)</w:t>
      </w:r>
    </w:p>
    <w:p w:rsidR="000C29FD" w:rsidRPr="003A425A" w:rsidRDefault="000C29FD" w:rsidP="004D4FF9">
      <w:pPr>
        <w:numPr>
          <w:ilvl w:val="0"/>
          <w:numId w:val="69"/>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Считается число имён элементов в селе</w:t>
      </w:r>
      <w:r w:rsidR="004F2215" w:rsidRPr="003A425A">
        <w:rPr>
          <w:rFonts w:ascii="Times New Roman" w:hAnsi="Times New Roman"/>
          <w:sz w:val="24"/>
          <w:szCs w:val="24"/>
        </w:rPr>
        <w:t>кто</w:t>
      </w:r>
      <w:r w:rsidRPr="003A425A">
        <w:rPr>
          <w:rFonts w:ascii="Times New Roman" w:hAnsi="Times New Roman"/>
          <w:sz w:val="24"/>
          <w:szCs w:val="24"/>
        </w:rPr>
        <w:t>ре (= с)</w:t>
      </w:r>
    </w:p>
    <w:p w:rsidR="000C29FD" w:rsidRPr="003A425A" w:rsidRDefault="000C29FD" w:rsidP="004D4FF9">
      <w:pPr>
        <w:numPr>
          <w:ilvl w:val="0"/>
          <w:numId w:val="69"/>
        </w:numPr>
        <w:tabs>
          <w:tab w:val="left" w:pos="709"/>
        </w:tabs>
        <w:spacing w:after="0" w:line="240" w:lineRule="auto"/>
        <w:ind w:left="714" w:hanging="357"/>
        <w:jc w:val="both"/>
        <w:rPr>
          <w:rFonts w:ascii="Times New Roman" w:hAnsi="Times New Roman"/>
          <w:sz w:val="24"/>
          <w:szCs w:val="24"/>
        </w:rPr>
      </w:pPr>
      <w:r w:rsidRPr="003A425A">
        <w:rPr>
          <w:rFonts w:ascii="Times New Roman" w:hAnsi="Times New Roman"/>
          <w:sz w:val="24"/>
          <w:szCs w:val="24"/>
        </w:rPr>
        <w:t>Игнорируются псевдо-элементы</w:t>
      </w:r>
    </w:p>
    <w:p w:rsidR="005A6BBD" w:rsidRPr="003A425A" w:rsidRDefault="005A6BBD" w:rsidP="00803949">
      <w:pPr>
        <w:tabs>
          <w:tab w:val="left" w:pos="8931"/>
        </w:tabs>
        <w:jc w:val="both"/>
        <w:rPr>
          <w:rFonts w:ascii="Times New Roman" w:hAnsi="Times New Roman"/>
          <w:i/>
          <w:sz w:val="24"/>
          <w:szCs w:val="24"/>
        </w:rPr>
      </w:pPr>
      <w:r w:rsidRPr="003A425A">
        <w:rPr>
          <w:rFonts w:ascii="Times New Roman" w:hAnsi="Times New Roman"/>
          <w:sz w:val="24"/>
          <w:szCs w:val="24"/>
        </w:rPr>
        <w:t xml:space="preserve">Шиты стилей могут быть установлены в </w:t>
      </w:r>
      <w:hyperlink r:id="rId1548" w:history="1">
        <w:r w:rsidRPr="003A425A">
          <w:rPr>
            <w:rStyle w:val="a3"/>
            <w:rFonts w:ascii="Times New Roman" w:hAnsi="Times New Roman"/>
            <w:color w:val="auto"/>
            <w:sz w:val="24"/>
            <w:szCs w:val="24"/>
          </w:rPr>
          <w:t>QApplication</w:t>
        </w:r>
      </w:hyperlink>
      <w:r w:rsidRPr="003A425A">
        <w:rPr>
          <w:rFonts w:ascii="Times New Roman" w:hAnsi="Times New Roman"/>
          <w:sz w:val="24"/>
          <w:szCs w:val="24"/>
        </w:rPr>
        <w:t>, в родительских виджетах и в дочерних виджетах.</w:t>
      </w:r>
      <w:r w:rsidR="00304FB1" w:rsidRPr="003A425A">
        <w:rPr>
          <w:rFonts w:ascii="Times New Roman" w:hAnsi="Times New Roman"/>
          <w:sz w:val="24"/>
          <w:szCs w:val="24"/>
        </w:rPr>
        <w:t xml:space="preserve"> </w:t>
      </w:r>
      <w:r w:rsidRPr="003A425A">
        <w:rPr>
          <w:rFonts w:ascii="Times New Roman" w:hAnsi="Times New Roman"/>
          <w:sz w:val="24"/>
          <w:szCs w:val="24"/>
        </w:rPr>
        <w:t>Шит конкретного виджета получается при помощи слияния шитов его родительских виджетов.</w:t>
      </w:r>
      <w:r w:rsidR="00304FB1" w:rsidRPr="003A425A">
        <w:rPr>
          <w:rFonts w:ascii="Times New Roman" w:hAnsi="Times New Roman"/>
          <w:sz w:val="24"/>
          <w:szCs w:val="24"/>
        </w:rPr>
        <w:t xml:space="preserve"> </w:t>
      </w:r>
      <w:r w:rsidRPr="003A425A">
        <w:rPr>
          <w:rFonts w:ascii="Times New Roman" w:hAnsi="Times New Roman"/>
          <w:sz w:val="24"/>
          <w:szCs w:val="24"/>
        </w:rPr>
        <w:t>В приоритете находятся шиты виджета, а в дальнейшем</w:t>
      </w:r>
      <w:r w:rsidR="000C29FD" w:rsidRPr="003A425A">
        <w:rPr>
          <w:rFonts w:ascii="Times New Roman" w:hAnsi="Times New Roman"/>
          <w:sz w:val="24"/>
          <w:szCs w:val="24"/>
        </w:rPr>
        <w:t xml:space="preserve"> –</w:t>
      </w:r>
      <w:r w:rsidRPr="003A425A">
        <w:rPr>
          <w:rFonts w:ascii="Times New Roman" w:hAnsi="Times New Roman"/>
          <w:sz w:val="24"/>
          <w:szCs w:val="24"/>
        </w:rPr>
        <w:t xml:space="preserve"> его предк</w:t>
      </w:r>
      <w:r w:rsidR="000C29FD" w:rsidRPr="003A425A">
        <w:rPr>
          <w:rFonts w:ascii="Times New Roman" w:hAnsi="Times New Roman"/>
          <w:sz w:val="24"/>
          <w:szCs w:val="24"/>
        </w:rPr>
        <w:t>ов, начиная от прямых родителей.</w:t>
      </w:r>
      <w:r w:rsidR="00304FB1" w:rsidRPr="003A425A">
        <w:rPr>
          <w:rFonts w:ascii="Times New Roman" w:hAnsi="Times New Roman"/>
          <w:sz w:val="24"/>
          <w:szCs w:val="24"/>
        </w:rPr>
        <w:t xml:space="preserve"> </w:t>
      </w:r>
      <w:r w:rsidRPr="003A425A">
        <w:rPr>
          <w:rFonts w:ascii="Times New Roman" w:hAnsi="Times New Roman"/>
          <w:sz w:val="24"/>
          <w:szCs w:val="24"/>
        </w:rPr>
        <w:t>Каскад шитов стилей является сложной темой. Здесь следует учитывать спецификацию правил стиля, а также положения виджета, для которого это определяется в иерархии наследования.</w:t>
      </w:r>
      <w:r w:rsidR="00304FB1" w:rsidRPr="003A425A">
        <w:rPr>
          <w:rFonts w:ascii="Times New Roman" w:hAnsi="Times New Roman"/>
          <w:sz w:val="24"/>
          <w:szCs w:val="24"/>
        </w:rPr>
        <w:t xml:space="preserve"> </w:t>
      </w:r>
      <w:r w:rsidRPr="003A425A">
        <w:rPr>
          <w:rFonts w:ascii="Times New Roman" w:hAnsi="Times New Roman"/>
          <w:sz w:val="24"/>
          <w:szCs w:val="24"/>
        </w:rPr>
        <w:t xml:space="preserve">За деталями следует обращаться к </w:t>
      </w:r>
      <w:r w:rsidRPr="003A425A">
        <w:rPr>
          <w:rFonts w:ascii="Times New Roman" w:hAnsi="Times New Roman"/>
          <w:sz w:val="24"/>
          <w:szCs w:val="24"/>
        </w:rPr>
        <w:lastRenderedPageBreak/>
        <w:t xml:space="preserve">документации </w:t>
      </w:r>
      <w:r w:rsidRPr="003A425A">
        <w:rPr>
          <w:rFonts w:ascii="Times New Roman" w:hAnsi="Times New Roman"/>
          <w:sz w:val="24"/>
          <w:szCs w:val="24"/>
          <w:lang w:val="en-US"/>
        </w:rPr>
        <w:t>CSS</w:t>
      </w:r>
      <w:r w:rsidRPr="003A425A">
        <w:rPr>
          <w:rFonts w:ascii="Times New Roman" w:hAnsi="Times New Roman"/>
          <w:sz w:val="24"/>
          <w:szCs w:val="24"/>
        </w:rPr>
        <w:t xml:space="preserve">2, на </w:t>
      </w:r>
      <w:r w:rsidRPr="003A425A">
        <w:rPr>
          <w:rFonts w:ascii="Times New Roman" w:hAnsi="Times New Roman"/>
          <w:i/>
          <w:sz w:val="24"/>
          <w:szCs w:val="24"/>
        </w:rPr>
        <w:t>которую тут же дана некоторая ссылка.</w:t>
      </w:r>
      <w:r w:rsidR="00304FB1" w:rsidRPr="003A425A">
        <w:rPr>
          <w:rFonts w:ascii="Times New Roman" w:hAnsi="Times New Roman"/>
          <w:i/>
          <w:sz w:val="24"/>
          <w:szCs w:val="24"/>
        </w:rPr>
        <w:t xml:space="preserve"> </w:t>
      </w:r>
      <w:r w:rsidRPr="003A425A">
        <w:rPr>
          <w:rFonts w:ascii="Times New Roman" w:hAnsi="Times New Roman"/>
          <w:sz w:val="24"/>
          <w:szCs w:val="24"/>
        </w:rPr>
        <w:t xml:space="preserve">В классическом </w:t>
      </w:r>
      <w:r w:rsidRPr="003A425A">
        <w:rPr>
          <w:rFonts w:ascii="Times New Roman" w:hAnsi="Times New Roman"/>
          <w:sz w:val="24"/>
          <w:szCs w:val="24"/>
          <w:lang w:val="en-US"/>
        </w:rPr>
        <w:t>CSS</w:t>
      </w:r>
      <w:r w:rsidRPr="003A425A">
        <w:rPr>
          <w:rFonts w:ascii="Times New Roman" w:hAnsi="Times New Roman"/>
          <w:sz w:val="24"/>
          <w:szCs w:val="24"/>
        </w:rPr>
        <w:t>, если цвет и шрифт элемента не установлены явно, то они наследуются от его родителя.</w:t>
      </w:r>
      <w:r w:rsidR="00D47F77" w:rsidRPr="003A425A">
        <w:rPr>
          <w:rFonts w:ascii="Times New Roman" w:hAnsi="Times New Roman"/>
          <w:sz w:val="24"/>
          <w:szCs w:val="24"/>
        </w:rPr>
        <w:t xml:space="preserve"> </w:t>
      </w:r>
      <w:r w:rsidRPr="003A425A">
        <w:rPr>
          <w:rFonts w:ascii="Times New Roman" w:hAnsi="Times New Roman"/>
          <w:sz w:val="24"/>
          <w:szCs w:val="24"/>
        </w:rPr>
        <w:t xml:space="preserve">В шитах этого не происходит. </w:t>
      </w:r>
      <w:r w:rsidRPr="003A425A">
        <w:rPr>
          <w:rFonts w:ascii="Times New Roman" w:hAnsi="Times New Roman"/>
          <w:i/>
          <w:sz w:val="24"/>
          <w:szCs w:val="24"/>
        </w:rPr>
        <w:t>Есть примеры кода и объяснение того, как это делается</w:t>
      </w:r>
      <w:r w:rsidR="00304FB1" w:rsidRPr="003A425A">
        <w:rPr>
          <w:rFonts w:ascii="Times New Roman" w:hAnsi="Times New Roman"/>
          <w:i/>
          <w:sz w:val="24"/>
          <w:szCs w:val="24"/>
        </w:rPr>
        <w:t xml:space="preserve"> </w:t>
      </w:r>
      <w:r w:rsidRPr="003A425A">
        <w:rPr>
          <w:rFonts w:ascii="Times New Roman" w:hAnsi="Times New Roman"/>
          <w:sz w:val="24"/>
          <w:szCs w:val="24"/>
        </w:rPr>
        <w:t>При определении стиля для виджета, который находится в пространстве имён, мог</w:t>
      </w:r>
      <w:r w:rsidR="00D47F77" w:rsidRPr="003A425A">
        <w:rPr>
          <w:rFonts w:ascii="Times New Roman" w:hAnsi="Times New Roman"/>
          <w:sz w:val="24"/>
          <w:szCs w:val="24"/>
        </w:rPr>
        <w:t>ут возникать некоторые проблемы</w:t>
      </w:r>
      <w:r w:rsidRPr="003A425A">
        <w:rPr>
          <w:rFonts w:ascii="Times New Roman" w:hAnsi="Times New Roman"/>
          <w:sz w:val="24"/>
          <w:szCs w:val="24"/>
        </w:rPr>
        <w:t>.</w:t>
      </w:r>
      <w:r w:rsidR="00D47F77" w:rsidRPr="003A425A">
        <w:rPr>
          <w:rFonts w:ascii="Times New Roman" w:hAnsi="Times New Roman"/>
          <w:sz w:val="24"/>
          <w:szCs w:val="24"/>
        </w:rPr>
        <w:t xml:space="preserve"> Там следует использовать символ «--» вместо «::»</w:t>
      </w:r>
      <w:r w:rsidRPr="003A425A">
        <w:rPr>
          <w:rFonts w:ascii="Times New Roman" w:hAnsi="Times New Roman"/>
          <w:sz w:val="24"/>
          <w:szCs w:val="24"/>
        </w:rPr>
        <w:t xml:space="preserve"> Для их решения следует сделать то</w:t>
      </w:r>
      <w:r w:rsidRPr="003A425A">
        <w:rPr>
          <w:rFonts w:ascii="Times New Roman" w:hAnsi="Times New Roman"/>
          <w:i/>
          <w:sz w:val="24"/>
          <w:szCs w:val="24"/>
        </w:rPr>
        <w:t>, что показано в примере кода в данной части.</w:t>
      </w:r>
      <w:r w:rsidR="00304FB1" w:rsidRPr="003A425A">
        <w:rPr>
          <w:rFonts w:ascii="Times New Roman" w:hAnsi="Times New Roman"/>
          <w:i/>
          <w:sz w:val="24"/>
          <w:szCs w:val="24"/>
        </w:rPr>
        <w:t xml:space="preserve"> </w:t>
      </w:r>
      <w:r w:rsidRPr="003A425A">
        <w:rPr>
          <w:rFonts w:ascii="Times New Roman" w:hAnsi="Times New Roman"/>
          <w:i/>
          <w:sz w:val="24"/>
          <w:szCs w:val="24"/>
        </w:rPr>
        <w:t xml:space="preserve">В конце показано, как в стиле устанавливать значения свойств, которые определены при помощи макроса </w:t>
      </w:r>
      <w:r w:rsidRPr="003A425A">
        <w:rPr>
          <w:rFonts w:ascii="Times New Roman" w:hAnsi="Times New Roman"/>
          <w:i/>
          <w:sz w:val="24"/>
          <w:szCs w:val="24"/>
          <w:lang w:val="en-US"/>
        </w:rPr>
        <w:t>Q</w:t>
      </w:r>
      <w:r w:rsidRPr="003A425A">
        <w:rPr>
          <w:rFonts w:ascii="Times New Roman" w:hAnsi="Times New Roman"/>
          <w:i/>
          <w:sz w:val="24"/>
          <w:szCs w:val="24"/>
        </w:rPr>
        <w:t>_</w:t>
      </w:r>
      <w:r w:rsidRPr="003A425A">
        <w:rPr>
          <w:rFonts w:ascii="Times New Roman" w:hAnsi="Times New Roman"/>
          <w:i/>
          <w:sz w:val="24"/>
          <w:szCs w:val="24"/>
          <w:lang w:val="en-US"/>
        </w:rPr>
        <w:t>PROPERTY</w:t>
      </w:r>
      <w:r w:rsidRPr="003A425A">
        <w:rPr>
          <w:rFonts w:ascii="Times New Roman" w:hAnsi="Times New Roman"/>
          <w:i/>
          <w:sz w:val="24"/>
          <w:szCs w:val="24"/>
        </w:rPr>
        <w:t>.</w:t>
      </w:r>
      <w:r w:rsidR="00D47F77" w:rsidRPr="003A425A">
        <w:rPr>
          <w:rFonts w:ascii="Times New Roman" w:hAnsi="Times New Roman"/>
          <w:i/>
          <w:sz w:val="24"/>
          <w:szCs w:val="24"/>
        </w:rPr>
        <w:t xml:space="preserve"> Для этого используется </w:t>
      </w:r>
      <w:r w:rsidR="00D47F77" w:rsidRPr="003A425A">
        <w:rPr>
          <w:rFonts w:ascii="Times New Roman" w:hAnsi="Times New Roman"/>
          <w:i/>
          <w:sz w:val="24"/>
          <w:szCs w:val="24"/>
          <w:lang w:val="en-US"/>
        </w:rPr>
        <w:t>qproperty</w:t>
      </w:r>
      <w:r w:rsidR="00D47F77" w:rsidRPr="003A425A">
        <w:rPr>
          <w:rFonts w:ascii="Times New Roman" w:hAnsi="Times New Roman"/>
          <w:i/>
          <w:sz w:val="24"/>
          <w:szCs w:val="24"/>
        </w:rPr>
        <w:t>.</w:t>
      </w:r>
    </w:p>
    <w:p w:rsidR="006E6613" w:rsidRPr="003A425A" w:rsidRDefault="006E6613" w:rsidP="006E6613">
      <w:pPr>
        <w:pStyle w:val="3"/>
        <w:rPr>
          <w:b w:val="0"/>
          <w:sz w:val="24"/>
          <w:szCs w:val="24"/>
        </w:rPr>
      </w:pPr>
      <w:bookmarkStart w:id="692" w:name="_Toc382058798"/>
      <w:r w:rsidRPr="003A425A">
        <w:rPr>
          <w:b w:val="0"/>
          <w:sz w:val="24"/>
          <w:szCs w:val="24"/>
        </w:rPr>
        <w:t>ИНТЕГРАЦИЯ ШИТОВ СТИЛЕЙ С QT ДИЗАЙНЕРОМ</w:t>
      </w:r>
      <w:bookmarkEnd w:id="692"/>
    </w:p>
    <w:p w:rsidR="005A6BBD" w:rsidRPr="003A425A" w:rsidRDefault="00953454" w:rsidP="00803949">
      <w:pPr>
        <w:tabs>
          <w:tab w:val="left" w:pos="8931"/>
        </w:tabs>
        <w:jc w:val="both"/>
        <w:rPr>
          <w:rFonts w:ascii="Times New Roman" w:hAnsi="Times New Roman"/>
          <w:sz w:val="24"/>
          <w:szCs w:val="24"/>
        </w:rPr>
      </w:pPr>
      <w:hyperlink r:id="rId1549" w:history="1">
        <w:r w:rsidR="005A6BBD" w:rsidRPr="003A425A">
          <w:rPr>
            <w:rStyle w:val="a3"/>
            <w:rFonts w:ascii="Times New Roman" w:hAnsi="Times New Roman"/>
            <w:sz w:val="24"/>
            <w:szCs w:val="24"/>
          </w:rPr>
          <w:t>http://qt-project.org/doc/qt-5.1/qtwidgets/stylesheet-designer.html</w:t>
        </w:r>
      </w:hyperlink>
    </w:p>
    <w:p w:rsidR="005A6BBD" w:rsidRPr="003A425A" w:rsidRDefault="00FB6D7B" w:rsidP="00803949">
      <w:pPr>
        <w:tabs>
          <w:tab w:val="left" w:pos="8931"/>
        </w:tabs>
        <w:jc w:val="both"/>
        <w:rPr>
          <w:rFonts w:ascii="Times New Roman" w:hAnsi="Times New Roman"/>
          <w:bCs/>
          <w:i/>
          <w:sz w:val="24"/>
          <w:szCs w:val="24"/>
        </w:rPr>
      </w:pPr>
      <w:r w:rsidRPr="003A425A">
        <w:rPr>
          <w:rFonts w:ascii="Times New Roman" w:hAnsi="Times New Roman"/>
          <w:sz w:val="24"/>
          <w:szCs w:val="24"/>
        </w:rPr>
        <w:t>Qt Designer</w:t>
      </w:r>
      <w:r w:rsidR="005A6BBD" w:rsidRPr="003A425A">
        <w:rPr>
          <w:rFonts w:ascii="Times New Roman" w:hAnsi="Times New Roman"/>
          <w:sz w:val="24"/>
          <w:szCs w:val="24"/>
        </w:rPr>
        <w:t xml:space="preserve"> является великолепным инструментом для шитов. Вы можете нажать правой кнопкой мыши на любой виджет в дизайнере и выбрать </w:t>
      </w:r>
      <w:r w:rsidR="005A6BBD" w:rsidRPr="003A425A">
        <w:rPr>
          <w:rFonts w:ascii="Times New Roman" w:hAnsi="Times New Roman"/>
          <w:b/>
          <w:bCs/>
          <w:sz w:val="24"/>
          <w:szCs w:val="24"/>
        </w:rPr>
        <w:t xml:space="preserve">Change </w:t>
      </w:r>
      <w:hyperlink r:id="rId1550" w:anchor="stylesheet" w:history="1">
        <w:r w:rsidR="005A6BBD" w:rsidRPr="003A425A">
          <w:rPr>
            <w:rStyle w:val="a3"/>
            <w:rFonts w:ascii="Times New Roman" w:hAnsi="Times New Roman"/>
            <w:b/>
            <w:bCs/>
            <w:color w:val="auto"/>
            <w:sz w:val="24"/>
            <w:szCs w:val="24"/>
          </w:rPr>
          <w:t>styleSheet</w:t>
        </w:r>
      </w:hyperlink>
      <w:r w:rsidR="005A6BBD" w:rsidRPr="003A425A">
        <w:rPr>
          <w:rFonts w:ascii="Times New Roman" w:hAnsi="Times New Roman"/>
          <w:b/>
          <w:bCs/>
          <w:sz w:val="24"/>
          <w:szCs w:val="24"/>
        </w:rPr>
        <w:t>...</w:t>
      </w:r>
      <w:r w:rsidR="005A6BBD" w:rsidRPr="003A425A">
        <w:rPr>
          <w:rFonts w:ascii="Times New Roman" w:hAnsi="Times New Roman"/>
          <w:bCs/>
          <w:sz w:val="24"/>
          <w:szCs w:val="24"/>
        </w:rPr>
        <w:t>, чтобы установить шит.</w:t>
      </w:r>
      <w:r w:rsidR="00870923" w:rsidRPr="003A425A">
        <w:rPr>
          <w:rFonts w:ascii="Times New Roman" w:hAnsi="Times New Roman"/>
          <w:bCs/>
          <w:sz w:val="24"/>
          <w:szCs w:val="24"/>
        </w:rPr>
        <w:t xml:space="preserve"> </w:t>
      </w:r>
      <w:r w:rsidR="005A6BBD" w:rsidRPr="003A425A">
        <w:rPr>
          <w:rFonts w:ascii="Times New Roman" w:hAnsi="Times New Roman"/>
          <w:bCs/>
          <w:i/>
          <w:sz w:val="24"/>
          <w:szCs w:val="24"/>
        </w:rPr>
        <w:t>Далее описаны и показаны диалоги для установки шитов стилей.</w:t>
      </w:r>
    </w:p>
    <w:p w:rsidR="00870923" w:rsidRPr="003A425A" w:rsidRDefault="00870923" w:rsidP="00870923">
      <w:pPr>
        <w:pStyle w:val="3"/>
        <w:rPr>
          <w:b w:val="0"/>
          <w:bCs w:val="0"/>
          <w:sz w:val="24"/>
          <w:szCs w:val="24"/>
        </w:rPr>
      </w:pPr>
      <w:bookmarkStart w:id="693" w:name="_Toc382058799"/>
      <w:r w:rsidRPr="003A425A">
        <w:rPr>
          <w:b w:val="0"/>
          <w:bCs w:val="0"/>
          <w:sz w:val="24"/>
          <w:szCs w:val="24"/>
        </w:rPr>
        <w:t>НАСТРОЙКА QT ВИДЖЕТОВ С ИСПОЛЬЗОВАНИЕМ ШИТОВ СТИЛЕЙ</w:t>
      </w:r>
      <w:bookmarkEnd w:id="693"/>
    </w:p>
    <w:p w:rsidR="005A6BBD" w:rsidRPr="003A425A" w:rsidRDefault="00953454" w:rsidP="00803949">
      <w:pPr>
        <w:tabs>
          <w:tab w:val="left" w:pos="8931"/>
        </w:tabs>
        <w:jc w:val="both"/>
        <w:rPr>
          <w:rFonts w:ascii="Times New Roman" w:hAnsi="Times New Roman"/>
          <w:bCs/>
          <w:i/>
          <w:sz w:val="24"/>
          <w:szCs w:val="24"/>
        </w:rPr>
      </w:pPr>
      <w:hyperlink r:id="rId1551" w:history="1">
        <w:r w:rsidR="005A6BBD" w:rsidRPr="003A425A">
          <w:rPr>
            <w:rStyle w:val="a3"/>
            <w:rFonts w:ascii="Times New Roman" w:hAnsi="Times New Roman"/>
            <w:bCs/>
            <w:i/>
            <w:sz w:val="24"/>
            <w:szCs w:val="24"/>
          </w:rPr>
          <w:t>http://qt-project.org/doc/qt-5.1/qtwidgets/stylesheet-customizing.html</w:t>
        </w:r>
      </w:hyperlink>
    </w:p>
    <w:p w:rsidR="00AB0B7F" w:rsidRPr="003A425A" w:rsidRDefault="005A6BBD" w:rsidP="00803949">
      <w:pPr>
        <w:tabs>
          <w:tab w:val="left" w:pos="8931"/>
        </w:tabs>
        <w:jc w:val="both"/>
        <w:rPr>
          <w:rFonts w:ascii="Times New Roman" w:hAnsi="Times New Roman"/>
          <w:bCs/>
          <w:sz w:val="24"/>
          <w:szCs w:val="24"/>
        </w:rPr>
      </w:pPr>
      <w:r w:rsidRPr="003A425A">
        <w:rPr>
          <w:rFonts w:ascii="Times New Roman" w:hAnsi="Times New Roman"/>
          <w:bCs/>
          <w:sz w:val="24"/>
          <w:szCs w:val="24"/>
        </w:rPr>
        <w:t xml:space="preserve">при использовании шитов стилей, каждый виджет обрабатывается как ящик с четырьмя концентрическими прямоугольниками: </w:t>
      </w:r>
    </w:p>
    <w:p w:rsidR="00AB0B7F" w:rsidRPr="003A425A" w:rsidRDefault="005A6BBD" w:rsidP="004D4FF9">
      <w:pPr>
        <w:numPr>
          <w:ilvl w:val="0"/>
          <w:numId w:val="70"/>
        </w:numPr>
        <w:tabs>
          <w:tab w:val="left" w:pos="709"/>
        </w:tabs>
        <w:spacing w:after="0" w:line="240" w:lineRule="auto"/>
        <w:ind w:left="714" w:hanging="357"/>
        <w:jc w:val="both"/>
        <w:rPr>
          <w:rFonts w:ascii="Times New Roman" w:hAnsi="Times New Roman"/>
          <w:bCs/>
          <w:sz w:val="24"/>
          <w:szCs w:val="24"/>
        </w:rPr>
      </w:pPr>
      <w:r w:rsidRPr="003A425A">
        <w:rPr>
          <w:rFonts w:ascii="Times New Roman" w:hAnsi="Times New Roman"/>
          <w:bCs/>
          <w:sz w:val="24"/>
          <w:szCs w:val="24"/>
        </w:rPr>
        <w:t xml:space="preserve">прямоугольник полей, </w:t>
      </w:r>
    </w:p>
    <w:p w:rsidR="00AB0B7F" w:rsidRPr="003A425A" w:rsidRDefault="005A6BBD" w:rsidP="004D4FF9">
      <w:pPr>
        <w:numPr>
          <w:ilvl w:val="0"/>
          <w:numId w:val="70"/>
        </w:numPr>
        <w:tabs>
          <w:tab w:val="left" w:pos="709"/>
        </w:tabs>
        <w:spacing w:after="0" w:line="240" w:lineRule="auto"/>
        <w:ind w:left="714" w:hanging="357"/>
        <w:jc w:val="both"/>
        <w:rPr>
          <w:rFonts w:ascii="Times New Roman" w:hAnsi="Times New Roman"/>
          <w:bCs/>
          <w:sz w:val="24"/>
          <w:szCs w:val="24"/>
        </w:rPr>
      </w:pPr>
      <w:r w:rsidRPr="003A425A">
        <w:rPr>
          <w:rFonts w:ascii="Times New Roman" w:hAnsi="Times New Roman"/>
          <w:bCs/>
          <w:sz w:val="24"/>
          <w:szCs w:val="24"/>
        </w:rPr>
        <w:t xml:space="preserve">прямоугольник границ, </w:t>
      </w:r>
    </w:p>
    <w:p w:rsidR="00AB0B7F" w:rsidRPr="003A425A" w:rsidRDefault="005A6BBD" w:rsidP="004D4FF9">
      <w:pPr>
        <w:numPr>
          <w:ilvl w:val="0"/>
          <w:numId w:val="70"/>
        </w:numPr>
        <w:tabs>
          <w:tab w:val="left" w:pos="709"/>
        </w:tabs>
        <w:spacing w:after="0" w:line="240" w:lineRule="auto"/>
        <w:ind w:left="714" w:hanging="357"/>
        <w:jc w:val="both"/>
        <w:rPr>
          <w:rFonts w:ascii="Times New Roman" w:hAnsi="Times New Roman"/>
          <w:bCs/>
          <w:sz w:val="24"/>
          <w:szCs w:val="24"/>
        </w:rPr>
      </w:pPr>
      <w:r w:rsidRPr="003A425A">
        <w:rPr>
          <w:rFonts w:ascii="Times New Roman" w:hAnsi="Times New Roman"/>
          <w:bCs/>
          <w:sz w:val="24"/>
          <w:szCs w:val="24"/>
        </w:rPr>
        <w:t xml:space="preserve">прямоугольник содержания, </w:t>
      </w:r>
    </w:p>
    <w:p w:rsidR="00AB0B7F" w:rsidRPr="003A425A" w:rsidRDefault="005A6BBD" w:rsidP="004D4FF9">
      <w:pPr>
        <w:numPr>
          <w:ilvl w:val="0"/>
          <w:numId w:val="70"/>
        </w:numPr>
        <w:tabs>
          <w:tab w:val="left" w:pos="709"/>
        </w:tabs>
        <w:spacing w:after="0" w:line="240" w:lineRule="auto"/>
        <w:ind w:left="714" w:hanging="357"/>
        <w:jc w:val="both"/>
        <w:rPr>
          <w:rFonts w:ascii="Times New Roman" w:hAnsi="Times New Roman"/>
          <w:bCs/>
          <w:sz w:val="24"/>
          <w:szCs w:val="24"/>
        </w:rPr>
      </w:pPr>
      <w:r w:rsidRPr="003A425A">
        <w:rPr>
          <w:rFonts w:ascii="Times New Roman" w:hAnsi="Times New Roman"/>
          <w:bCs/>
          <w:sz w:val="24"/>
          <w:szCs w:val="24"/>
        </w:rPr>
        <w:t xml:space="preserve">прямоугольник заполнения. </w:t>
      </w:r>
    </w:p>
    <w:p w:rsidR="005A6BBD" w:rsidRPr="003A425A" w:rsidRDefault="005A6BBD" w:rsidP="00803949">
      <w:pPr>
        <w:tabs>
          <w:tab w:val="left" w:pos="8931"/>
        </w:tabs>
        <w:jc w:val="both"/>
        <w:rPr>
          <w:rFonts w:ascii="Times New Roman" w:hAnsi="Times New Roman"/>
          <w:sz w:val="24"/>
          <w:szCs w:val="24"/>
        </w:rPr>
      </w:pPr>
      <w:r w:rsidRPr="003A425A">
        <w:rPr>
          <w:rFonts w:ascii="Times New Roman" w:hAnsi="Times New Roman"/>
          <w:bCs/>
          <w:i/>
          <w:sz w:val="24"/>
          <w:szCs w:val="24"/>
        </w:rPr>
        <w:t>Далее показан</w:t>
      </w:r>
      <w:r w:rsidR="00AB0B7F" w:rsidRPr="003A425A">
        <w:rPr>
          <w:rFonts w:ascii="Times New Roman" w:hAnsi="Times New Roman"/>
          <w:bCs/>
          <w:i/>
          <w:sz w:val="24"/>
          <w:szCs w:val="24"/>
        </w:rPr>
        <w:t>а</w:t>
      </w:r>
      <w:r w:rsidRPr="003A425A">
        <w:rPr>
          <w:rFonts w:ascii="Times New Roman" w:hAnsi="Times New Roman"/>
          <w:bCs/>
          <w:i/>
          <w:sz w:val="24"/>
          <w:szCs w:val="24"/>
        </w:rPr>
        <w:t xml:space="preserve"> схема их размещения друг относительно друга.</w:t>
      </w:r>
      <w:r w:rsidR="00870923" w:rsidRPr="003A425A">
        <w:rPr>
          <w:rFonts w:ascii="Times New Roman" w:hAnsi="Times New Roman"/>
          <w:bCs/>
          <w:i/>
          <w:sz w:val="24"/>
          <w:szCs w:val="24"/>
        </w:rPr>
        <w:t xml:space="preserve"> </w:t>
      </w:r>
      <w:r w:rsidRPr="003A425A">
        <w:rPr>
          <w:rFonts w:ascii="Times New Roman" w:hAnsi="Times New Roman"/>
          <w:bCs/>
          <w:sz w:val="24"/>
          <w:szCs w:val="24"/>
        </w:rPr>
        <w:t xml:space="preserve">В шитах стиля есть свойства, которые </w:t>
      </w:r>
      <w:r w:rsidR="001B43DE" w:rsidRPr="003A425A">
        <w:rPr>
          <w:rFonts w:ascii="Times New Roman" w:hAnsi="Times New Roman"/>
          <w:bCs/>
          <w:sz w:val="24"/>
          <w:szCs w:val="24"/>
        </w:rPr>
        <w:t>характер</w:t>
      </w:r>
      <w:r w:rsidRPr="003A425A">
        <w:rPr>
          <w:rFonts w:ascii="Times New Roman" w:hAnsi="Times New Roman"/>
          <w:bCs/>
          <w:sz w:val="24"/>
          <w:szCs w:val="24"/>
        </w:rPr>
        <w:t>изуют данные прямоугольники. По умолчанию многие из них установлены в нуль.</w:t>
      </w:r>
      <w:r w:rsidR="00870923" w:rsidRPr="003A425A">
        <w:rPr>
          <w:rFonts w:ascii="Times New Roman" w:hAnsi="Times New Roman"/>
          <w:bCs/>
          <w:sz w:val="24"/>
          <w:szCs w:val="24"/>
        </w:rPr>
        <w:t xml:space="preserve"> </w:t>
      </w:r>
      <w:r w:rsidRPr="003A425A">
        <w:rPr>
          <w:rFonts w:ascii="Times New Roman" w:hAnsi="Times New Roman"/>
          <w:bCs/>
          <w:sz w:val="24"/>
          <w:szCs w:val="24"/>
        </w:rPr>
        <w:t xml:space="preserve">Свойство </w:t>
      </w:r>
      <w:hyperlink r:id="rId1552" w:anchor="background-image-prop" w:history="1">
        <w:r w:rsidRPr="003A425A">
          <w:rPr>
            <w:rStyle w:val="a3"/>
            <w:rFonts w:ascii="Times New Roman" w:hAnsi="Times New Roman"/>
            <w:color w:val="auto"/>
            <w:sz w:val="24"/>
            <w:szCs w:val="24"/>
          </w:rPr>
          <w:t>background-image</w:t>
        </w:r>
      </w:hyperlink>
      <w:r w:rsidRPr="003A425A">
        <w:rPr>
          <w:rFonts w:ascii="Times New Roman" w:hAnsi="Times New Roman"/>
          <w:sz w:val="24"/>
          <w:szCs w:val="24"/>
        </w:rPr>
        <w:t xml:space="preserve"> позволяет установить фон для виджета. </w:t>
      </w:r>
      <w:r w:rsidRPr="003A425A">
        <w:rPr>
          <w:rFonts w:ascii="Times New Roman" w:hAnsi="Times New Roman"/>
          <w:i/>
          <w:sz w:val="24"/>
          <w:szCs w:val="24"/>
        </w:rPr>
        <w:t>Далее приведены некоторые свойства для управления цветом фона.</w:t>
      </w:r>
      <w:r w:rsidR="00870923" w:rsidRPr="003A425A">
        <w:rPr>
          <w:rFonts w:ascii="Times New Roman" w:hAnsi="Times New Roman"/>
          <w:i/>
          <w:sz w:val="24"/>
          <w:szCs w:val="24"/>
        </w:rPr>
        <w:t xml:space="preserve"> </w:t>
      </w:r>
      <w:hyperlink r:id="rId1553" w:anchor="border-image-prop" w:history="1">
        <w:r w:rsidRPr="003A425A">
          <w:rPr>
            <w:rStyle w:val="a3"/>
            <w:rFonts w:ascii="Times New Roman" w:hAnsi="Times New Roman"/>
            <w:color w:val="auto"/>
            <w:sz w:val="24"/>
            <w:szCs w:val="24"/>
          </w:rPr>
          <w:t>border-image</w:t>
        </w:r>
      </w:hyperlink>
      <w:r w:rsidRPr="003A425A">
        <w:rPr>
          <w:rFonts w:ascii="Times New Roman" w:hAnsi="Times New Roman"/>
          <w:sz w:val="24"/>
          <w:szCs w:val="24"/>
        </w:rPr>
        <w:t xml:space="preserve"> свойство задаёт фон, который масштабируется в соответствии с размерами виджета.</w:t>
      </w:r>
      <w:r w:rsidR="00870923" w:rsidRPr="003A425A">
        <w:rPr>
          <w:rFonts w:ascii="Times New Roman" w:hAnsi="Times New Roman"/>
          <w:sz w:val="24"/>
          <w:szCs w:val="24"/>
        </w:rPr>
        <w:t xml:space="preserve"> </w:t>
      </w:r>
      <w:hyperlink r:id="rId1554" w:anchor="image-prop" w:history="1">
        <w:r w:rsidRPr="003A425A">
          <w:rPr>
            <w:rStyle w:val="a3"/>
            <w:rFonts w:ascii="Times New Roman" w:hAnsi="Times New Roman"/>
            <w:color w:val="auto"/>
            <w:sz w:val="24"/>
            <w:szCs w:val="24"/>
          </w:rPr>
          <w:t>image</w:t>
        </w:r>
      </w:hyperlink>
      <w:r w:rsidRPr="003A425A">
        <w:rPr>
          <w:rFonts w:ascii="Times New Roman" w:hAnsi="Times New Roman"/>
          <w:sz w:val="24"/>
          <w:szCs w:val="24"/>
        </w:rPr>
        <w:t xml:space="preserve"> свойство позволяет рисовать изображение над </w:t>
      </w:r>
      <w:hyperlink r:id="rId1555" w:anchor="border-image-prop" w:history="1">
        <w:r w:rsidRPr="003A425A">
          <w:rPr>
            <w:rStyle w:val="a3"/>
            <w:rFonts w:ascii="Times New Roman" w:hAnsi="Times New Roman"/>
            <w:color w:val="auto"/>
            <w:sz w:val="24"/>
            <w:szCs w:val="24"/>
          </w:rPr>
          <w:t>border-image</w:t>
        </w:r>
      </w:hyperlink>
      <w:r w:rsidRPr="003A425A">
        <w:rPr>
          <w:rFonts w:ascii="Times New Roman" w:hAnsi="Times New Roman"/>
          <w:sz w:val="24"/>
          <w:szCs w:val="24"/>
        </w:rPr>
        <w:t xml:space="preserve">. </w:t>
      </w:r>
      <w:hyperlink r:id="rId1556" w:anchor="image-position-prop" w:history="1">
        <w:r w:rsidRPr="003A425A">
          <w:rPr>
            <w:rStyle w:val="a3"/>
            <w:rFonts w:ascii="Times New Roman" w:hAnsi="Times New Roman"/>
            <w:color w:val="auto"/>
            <w:sz w:val="24"/>
            <w:szCs w:val="24"/>
          </w:rPr>
          <w:t>image-position</w:t>
        </w:r>
      </w:hyperlink>
      <w:r w:rsidRPr="003A425A">
        <w:rPr>
          <w:rFonts w:ascii="Times New Roman" w:hAnsi="Times New Roman"/>
          <w:sz w:val="24"/>
          <w:szCs w:val="24"/>
        </w:rPr>
        <w:t xml:space="preserve"> задаёт местоположения изображения в виджете.</w:t>
      </w:r>
      <w:r w:rsidR="00870923" w:rsidRPr="003A425A">
        <w:rPr>
          <w:rFonts w:ascii="Times New Roman" w:hAnsi="Times New Roman"/>
          <w:sz w:val="24"/>
          <w:szCs w:val="24"/>
        </w:rPr>
        <w:t xml:space="preserve"> </w:t>
      </w:r>
      <w:r w:rsidRPr="003A425A">
        <w:rPr>
          <w:rFonts w:ascii="Times New Roman" w:hAnsi="Times New Roman"/>
          <w:sz w:val="24"/>
          <w:szCs w:val="24"/>
        </w:rPr>
        <w:t>Если в данном свойстве задать изображение SVG, то оно будет масштабироваться в соответствии с размерами виджета.</w:t>
      </w:r>
      <w:r w:rsidR="00870923" w:rsidRPr="003A425A">
        <w:rPr>
          <w:rFonts w:ascii="Times New Roman" w:hAnsi="Times New Roman"/>
          <w:sz w:val="24"/>
          <w:szCs w:val="24"/>
        </w:rPr>
        <w:t xml:space="preserve"> </w:t>
      </w:r>
      <w:r w:rsidRPr="003A425A">
        <w:rPr>
          <w:rFonts w:ascii="Times New Roman" w:hAnsi="Times New Roman"/>
          <w:sz w:val="24"/>
          <w:szCs w:val="24"/>
        </w:rPr>
        <w:t>Таким образом, правила рисования следующие:</w:t>
      </w:r>
    </w:p>
    <w:p w:rsidR="005A6BBD" w:rsidRPr="003A425A" w:rsidRDefault="005A6BBD" w:rsidP="004D4FF9">
      <w:pPr>
        <w:pStyle w:val="a8"/>
        <w:numPr>
          <w:ilvl w:val="0"/>
          <w:numId w:val="25"/>
        </w:numPr>
        <w:tabs>
          <w:tab w:val="left" w:pos="709"/>
        </w:tabs>
        <w:jc w:val="both"/>
        <w:rPr>
          <w:rFonts w:ascii="Times New Roman" w:hAnsi="Times New Roman"/>
          <w:sz w:val="24"/>
          <w:szCs w:val="24"/>
        </w:rPr>
      </w:pPr>
      <w:r w:rsidRPr="003A425A">
        <w:rPr>
          <w:rFonts w:ascii="Times New Roman" w:hAnsi="Times New Roman"/>
          <w:sz w:val="24"/>
          <w:szCs w:val="24"/>
        </w:rPr>
        <w:t xml:space="preserve">Устанавливается область, где выполняется операция рисования (border-radius) </w:t>
      </w:r>
    </w:p>
    <w:p w:rsidR="005A6BBD" w:rsidRPr="003A425A" w:rsidRDefault="005A6BBD" w:rsidP="004D4FF9">
      <w:pPr>
        <w:pStyle w:val="a8"/>
        <w:numPr>
          <w:ilvl w:val="0"/>
          <w:numId w:val="25"/>
        </w:numPr>
        <w:tabs>
          <w:tab w:val="left" w:pos="709"/>
        </w:tabs>
        <w:jc w:val="both"/>
        <w:rPr>
          <w:rFonts w:ascii="Times New Roman" w:hAnsi="Times New Roman"/>
          <w:sz w:val="24"/>
          <w:szCs w:val="24"/>
        </w:rPr>
      </w:pPr>
      <w:r w:rsidRPr="003A425A">
        <w:rPr>
          <w:rFonts w:ascii="Times New Roman" w:hAnsi="Times New Roman"/>
          <w:sz w:val="24"/>
          <w:szCs w:val="24"/>
        </w:rPr>
        <w:t>Рисуется фон (background-image)</w:t>
      </w:r>
    </w:p>
    <w:p w:rsidR="005A6BBD" w:rsidRPr="003A425A" w:rsidRDefault="005A6BBD" w:rsidP="004D4FF9">
      <w:pPr>
        <w:pStyle w:val="a8"/>
        <w:numPr>
          <w:ilvl w:val="0"/>
          <w:numId w:val="25"/>
        </w:numPr>
        <w:tabs>
          <w:tab w:val="left" w:pos="709"/>
        </w:tabs>
        <w:jc w:val="both"/>
        <w:rPr>
          <w:rFonts w:ascii="Times New Roman" w:hAnsi="Times New Roman"/>
          <w:sz w:val="24"/>
          <w:szCs w:val="24"/>
          <w:lang w:val="en-US"/>
        </w:rPr>
      </w:pPr>
      <w:r w:rsidRPr="003A425A">
        <w:rPr>
          <w:rFonts w:ascii="Times New Roman" w:hAnsi="Times New Roman"/>
          <w:sz w:val="24"/>
          <w:szCs w:val="24"/>
        </w:rPr>
        <w:t>Рисуется</w:t>
      </w:r>
      <w:r w:rsidRPr="003A425A">
        <w:rPr>
          <w:rFonts w:ascii="Times New Roman" w:hAnsi="Times New Roman"/>
          <w:sz w:val="24"/>
          <w:szCs w:val="24"/>
          <w:lang w:val="en-US"/>
        </w:rPr>
        <w:t xml:space="preserve"> </w:t>
      </w:r>
      <w:r w:rsidRPr="003A425A">
        <w:rPr>
          <w:rFonts w:ascii="Times New Roman" w:hAnsi="Times New Roman"/>
          <w:sz w:val="24"/>
          <w:szCs w:val="24"/>
        </w:rPr>
        <w:t>граница</w:t>
      </w:r>
      <w:r w:rsidRPr="003A425A">
        <w:rPr>
          <w:rFonts w:ascii="Times New Roman" w:hAnsi="Times New Roman"/>
          <w:sz w:val="24"/>
          <w:szCs w:val="24"/>
          <w:lang w:val="en-US"/>
        </w:rPr>
        <w:t xml:space="preserve"> (border-image, border)</w:t>
      </w:r>
    </w:p>
    <w:p w:rsidR="005A6BBD" w:rsidRPr="003A425A" w:rsidRDefault="005A6BBD" w:rsidP="004D4FF9">
      <w:pPr>
        <w:pStyle w:val="a8"/>
        <w:numPr>
          <w:ilvl w:val="0"/>
          <w:numId w:val="25"/>
        </w:numPr>
        <w:tabs>
          <w:tab w:val="left" w:pos="709"/>
        </w:tabs>
        <w:jc w:val="both"/>
        <w:rPr>
          <w:rFonts w:ascii="Times New Roman" w:hAnsi="Times New Roman"/>
          <w:sz w:val="24"/>
          <w:szCs w:val="24"/>
        </w:rPr>
      </w:pPr>
      <w:r w:rsidRPr="003A425A">
        <w:rPr>
          <w:rFonts w:ascii="Times New Roman" w:hAnsi="Times New Roman"/>
          <w:sz w:val="24"/>
          <w:szCs w:val="24"/>
        </w:rPr>
        <w:t>Рисуется изображение наложения (overlay image)</w:t>
      </w:r>
    </w:p>
    <w:p w:rsidR="005A6BBD" w:rsidRPr="003A425A" w:rsidRDefault="005A6BBD" w:rsidP="00A01673">
      <w:pPr>
        <w:tabs>
          <w:tab w:val="left" w:pos="8931"/>
        </w:tabs>
        <w:jc w:val="both"/>
        <w:rPr>
          <w:rFonts w:ascii="Times New Roman" w:hAnsi="Times New Roman"/>
          <w:color w:val="FFFF00"/>
          <w:sz w:val="24"/>
          <w:szCs w:val="24"/>
        </w:rPr>
      </w:pPr>
      <w:r w:rsidRPr="003A425A">
        <w:rPr>
          <w:rFonts w:ascii="Times New Roman" w:hAnsi="Times New Roman"/>
          <w:sz w:val="24"/>
          <w:szCs w:val="24"/>
        </w:rPr>
        <w:t xml:space="preserve">Виджет рассматривается как иерархия под элементов управления, нарисованных сверху друг друга. </w:t>
      </w:r>
      <w:r w:rsidRPr="003A425A">
        <w:rPr>
          <w:rFonts w:ascii="Times New Roman" w:hAnsi="Times New Roman"/>
          <w:i/>
          <w:sz w:val="24"/>
          <w:szCs w:val="24"/>
        </w:rPr>
        <w:t>Есть пример правил рисования.</w:t>
      </w:r>
      <w:r w:rsidR="00870923" w:rsidRPr="003A425A">
        <w:rPr>
          <w:rFonts w:ascii="Times New Roman" w:hAnsi="Times New Roman"/>
          <w:i/>
          <w:sz w:val="24"/>
          <w:szCs w:val="24"/>
        </w:rPr>
        <w:t xml:space="preserve"> </w:t>
      </w:r>
      <w:r w:rsidRPr="003A425A">
        <w:rPr>
          <w:rFonts w:ascii="Times New Roman" w:hAnsi="Times New Roman"/>
          <w:sz w:val="24"/>
          <w:szCs w:val="24"/>
        </w:rPr>
        <w:t xml:space="preserve">Под элементы управления размещаются внутри своих родителей при помощи использования свойств </w:t>
      </w:r>
      <w:hyperlink r:id="rId1557" w:anchor="subcontrol-position-prop" w:history="1">
        <w:r w:rsidRPr="003A425A">
          <w:rPr>
            <w:rStyle w:val="a3"/>
            <w:rFonts w:ascii="Times New Roman" w:hAnsi="Times New Roman"/>
            <w:color w:val="auto"/>
            <w:sz w:val="24"/>
            <w:szCs w:val="24"/>
          </w:rPr>
          <w:t>subcontrol-position</w:t>
        </w:r>
      </w:hyperlink>
      <w:r w:rsidRPr="003A425A">
        <w:rPr>
          <w:rFonts w:ascii="Times New Roman" w:hAnsi="Times New Roman"/>
          <w:sz w:val="24"/>
          <w:szCs w:val="24"/>
        </w:rPr>
        <w:t xml:space="preserve"> and </w:t>
      </w:r>
      <w:hyperlink r:id="rId1558" w:anchor="subcontrol-origin-prop" w:history="1">
        <w:r w:rsidRPr="003A425A">
          <w:rPr>
            <w:rStyle w:val="a3"/>
            <w:rFonts w:ascii="Times New Roman" w:hAnsi="Times New Roman"/>
            <w:color w:val="auto"/>
            <w:sz w:val="24"/>
            <w:szCs w:val="24"/>
          </w:rPr>
          <w:t>subcontrol-origin</w:t>
        </w:r>
      </w:hyperlink>
      <w:r w:rsidRPr="003A425A">
        <w:rPr>
          <w:rFonts w:ascii="Times New Roman" w:hAnsi="Times New Roman"/>
          <w:sz w:val="24"/>
          <w:szCs w:val="24"/>
        </w:rPr>
        <w:t>.</w:t>
      </w:r>
      <w:r w:rsidR="00870923" w:rsidRPr="003A425A">
        <w:rPr>
          <w:rFonts w:ascii="Times New Roman" w:hAnsi="Times New Roman"/>
          <w:sz w:val="24"/>
          <w:szCs w:val="24"/>
        </w:rPr>
        <w:t xml:space="preserve"> </w:t>
      </w:r>
      <w:r w:rsidRPr="003A425A">
        <w:rPr>
          <w:rFonts w:ascii="Times New Roman" w:hAnsi="Times New Roman"/>
          <w:sz w:val="24"/>
          <w:szCs w:val="24"/>
        </w:rPr>
        <w:t xml:space="preserve">Разместившись, под элементы управления могут быть стилизованы при помощи </w:t>
      </w:r>
      <w:hyperlink r:id="rId1559" w:anchor="box-model" w:history="1">
        <w:r w:rsidRPr="003A425A">
          <w:rPr>
            <w:rStyle w:val="a3"/>
            <w:rFonts w:ascii="Times New Roman" w:hAnsi="Times New Roman"/>
            <w:color w:val="auto"/>
            <w:sz w:val="24"/>
            <w:szCs w:val="24"/>
          </w:rPr>
          <w:t>box model</w:t>
        </w:r>
      </w:hyperlink>
      <w:r w:rsidRPr="003A425A">
        <w:rPr>
          <w:rFonts w:ascii="Times New Roman" w:hAnsi="Times New Roman"/>
          <w:sz w:val="24"/>
          <w:szCs w:val="24"/>
        </w:rPr>
        <w:t>.</w:t>
      </w:r>
      <w:r w:rsidR="00870923" w:rsidRPr="003A425A">
        <w:rPr>
          <w:rFonts w:ascii="Times New Roman" w:hAnsi="Times New Roman"/>
          <w:sz w:val="24"/>
          <w:szCs w:val="24"/>
        </w:rPr>
        <w:t xml:space="preserve"> </w:t>
      </w:r>
      <w:r w:rsidRPr="003A425A">
        <w:rPr>
          <w:rFonts w:ascii="Times New Roman" w:hAnsi="Times New Roman"/>
          <w:sz w:val="24"/>
          <w:szCs w:val="24"/>
        </w:rPr>
        <w:t xml:space="preserve">В случае сложных виджетов, если одно из свойств под контроля было </w:t>
      </w:r>
      <w:r w:rsidRPr="003A425A">
        <w:rPr>
          <w:rFonts w:ascii="Times New Roman" w:hAnsi="Times New Roman"/>
          <w:sz w:val="24"/>
          <w:szCs w:val="24"/>
        </w:rPr>
        <w:lastRenderedPageBreak/>
        <w:t>настроено, то все другие свойства под элементов управления также должны быть настроены.</w:t>
      </w:r>
    </w:p>
    <w:p w:rsidR="00870923" w:rsidRPr="003A425A" w:rsidRDefault="00870923" w:rsidP="00870923">
      <w:pPr>
        <w:pStyle w:val="3"/>
        <w:rPr>
          <w:b w:val="0"/>
          <w:sz w:val="24"/>
          <w:szCs w:val="24"/>
        </w:rPr>
      </w:pPr>
      <w:bookmarkStart w:id="694" w:name="_Toc382058800"/>
      <w:r w:rsidRPr="003A425A">
        <w:rPr>
          <w:b w:val="0"/>
          <w:sz w:val="24"/>
          <w:szCs w:val="24"/>
        </w:rPr>
        <w:t>СПРАВОЧНИК ПО ШИТАМ СТИЛЕЙ</w:t>
      </w:r>
      <w:bookmarkEnd w:id="694"/>
    </w:p>
    <w:p w:rsidR="005A6BBD" w:rsidRPr="003A425A" w:rsidRDefault="00953454" w:rsidP="00A01673">
      <w:pPr>
        <w:tabs>
          <w:tab w:val="left" w:pos="8931"/>
        </w:tabs>
        <w:jc w:val="both"/>
        <w:rPr>
          <w:rFonts w:ascii="Times New Roman" w:hAnsi="Times New Roman"/>
          <w:sz w:val="24"/>
          <w:szCs w:val="24"/>
        </w:rPr>
      </w:pPr>
      <w:hyperlink r:id="rId1560" w:history="1">
        <w:r w:rsidR="005A6BBD" w:rsidRPr="003A425A">
          <w:rPr>
            <w:rStyle w:val="a3"/>
            <w:rFonts w:ascii="Times New Roman" w:hAnsi="Times New Roman"/>
            <w:sz w:val="24"/>
            <w:szCs w:val="24"/>
          </w:rPr>
          <w:t>http://qt-project.org/doc/qt-5.1/qtwidgets/stylesheet-reference.html</w:t>
        </w:r>
      </w:hyperlink>
    </w:p>
    <w:p w:rsidR="005A6BBD" w:rsidRPr="003A425A" w:rsidRDefault="005A6BBD" w:rsidP="00A01673">
      <w:pPr>
        <w:tabs>
          <w:tab w:val="left" w:pos="8931"/>
        </w:tabs>
        <w:jc w:val="both"/>
        <w:rPr>
          <w:rFonts w:ascii="Times New Roman" w:hAnsi="Times New Roman"/>
          <w:bCs/>
          <w:i/>
          <w:sz w:val="24"/>
          <w:szCs w:val="24"/>
        </w:rPr>
      </w:pPr>
      <w:r w:rsidRPr="003A425A">
        <w:rPr>
          <w:rFonts w:ascii="Times New Roman" w:hAnsi="Times New Roman"/>
          <w:i/>
          <w:sz w:val="24"/>
          <w:szCs w:val="24"/>
        </w:rPr>
        <w:t>в данной части приводится ссылка на все свойства данного механизма. Рассмотрим их.</w:t>
      </w:r>
      <w:r w:rsidR="00870923" w:rsidRPr="003A425A">
        <w:rPr>
          <w:rFonts w:ascii="Times New Roman" w:hAnsi="Times New Roman"/>
          <w:i/>
          <w:sz w:val="24"/>
          <w:szCs w:val="24"/>
        </w:rPr>
        <w:t xml:space="preserve"> </w:t>
      </w:r>
      <w:r w:rsidRPr="003A425A">
        <w:rPr>
          <w:rFonts w:ascii="Times New Roman" w:hAnsi="Times New Roman"/>
          <w:i/>
          <w:sz w:val="24"/>
          <w:szCs w:val="24"/>
        </w:rPr>
        <w:t>Вначале для каждого виджета описано то, что можно стилизовать.</w:t>
      </w:r>
      <w:r w:rsidR="00870923" w:rsidRPr="003A425A">
        <w:rPr>
          <w:rFonts w:ascii="Times New Roman" w:hAnsi="Times New Roman"/>
          <w:i/>
          <w:sz w:val="24"/>
          <w:szCs w:val="24"/>
        </w:rPr>
        <w:t xml:space="preserve"> </w:t>
      </w:r>
      <w:r w:rsidRPr="003A425A">
        <w:rPr>
          <w:rFonts w:ascii="Times New Roman" w:hAnsi="Times New Roman"/>
          <w:i/>
          <w:sz w:val="24"/>
          <w:szCs w:val="24"/>
        </w:rPr>
        <w:t xml:space="preserve">Затем перечисляются все свойства, которые поддерживаются </w:t>
      </w:r>
      <w:r w:rsidRPr="003A425A">
        <w:rPr>
          <w:rFonts w:ascii="Times New Roman" w:hAnsi="Times New Roman"/>
          <w:sz w:val="24"/>
          <w:szCs w:val="24"/>
        </w:rPr>
        <w:t>Qt Style Sheets.</w:t>
      </w:r>
      <w:r w:rsidR="00870923" w:rsidRPr="003A425A">
        <w:rPr>
          <w:rFonts w:ascii="Times New Roman" w:hAnsi="Times New Roman"/>
          <w:sz w:val="24"/>
          <w:szCs w:val="24"/>
        </w:rPr>
        <w:t xml:space="preserve"> </w:t>
      </w:r>
      <w:r w:rsidRPr="003A425A">
        <w:rPr>
          <w:rStyle w:val="HTML"/>
          <w:rFonts w:ascii="Times New Roman" w:hAnsi="Times New Roman" w:cs="Times New Roman"/>
          <w:b/>
          <w:bCs/>
          <w:sz w:val="24"/>
          <w:szCs w:val="24"/>
          <w:lang w:val="en-US"/>
        </w:rPr>
        <w:t>alternate</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background</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color</w:t>
      </w:r>
      <w:r w:rsidRPr="003A425A">
        <w:rPr>
          <w:rStyle w:val="HTML"/>
          <w:rFonts w:ascii="Times New Roman" w:hAnsi="Times New Roman" w:cs="Times New Roman"/>
          <w:b/>
          <w:bCs/>
          <w:sz w:val="24"/>
          <w:szCs w:val="24"/>
        </w:rPr>
        <w:t xml:space="preserve"> – используется в подклассах класса </w:t>
      </w:r>
      <w:hyperlink r:id="rId1561" w:history="1">
        <w:r w:rsidRPr="003A425A">
          <w:rPr>
            <w:rStyle w:val="a3"/>
            <w:rFonts w:ascii="Times New Roman" w:hAnsi="Times New Roman"/>
            <w:color w:val="auto"/>
            <w:sz w:val="24"/>
            <w:szCs w:val="24"/>
            <w:lang w:val="en-US"/>
          </w:rPr>
          <w:t>QAbstractItemView</w:t>
        </w:r>
      </w:hyperlink>
      <w:r w:rsidRPr="003A425A">
        <w:rPr>
          <w:rFonts w:ascii="Times New Roman" w:hAnsi="Times New Roman"/>
          <w:sz w:val="24"/>
          <w:szCs w:val="24"/>
        </w:rPr>
        <w:t xml:space="preserve">, - </w:t>
      </w:r>
      <w:r w:rsidRPr="003A425A">
        <w:rPr>
          <w:rFonts w:ascii="Times New Roman" w:hAnsi="Times New Roman"/>
          <w:i/>
          <w:sz w:val="24"/>
          <w:szCs w:val="24"/>
        </w:rPr>
        <w:t>непонятно.</w:t>
      </w:r>
      <w:r w:rsidR="00870923" w:rsidRPr="003A425A">
        <w:rPr>
          <w:rFonts w:ascii="Times New Roman" w:hAnsi="Times New Roman"/>
          <w:i/>
          <w:sz w:val="24"/>
          <w:szCs w:val="24"/>
        </w:rPr>
        <w:t xml:space="preserve"> </w:t>
      </w:r>
      <w:r w:rsidRPr="003A425A">
        <w:rPr>
          <w:rStyle w:val="HTML"/>
          <w:rFonts w:ascii="Times New Roman" w:hAnsi="Times New Roman" w:cs="Times New Roman"/>
          <w:b/>
          <w:bCs/>
          <w:sz w:val="24"/>
          <w:szCs w:val="24"/>
        </w:rPr>
        <w:t>Background – экливалентно определению многих свойств фона.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background</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color</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background</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image</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background</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repeat</w:t>
      </w:r>
      <w:r w:rsidRPr="003A425A">
        <w:rPr>
          <w:rStyle w:val="HTML"/>
          <w:rFonts w:ascii="Times New Roman" w:hAnsi="Times New Roman" w:cs="Times New Roman"/>
          <w:sz w:val="24"/>
          <w:szCs w:val="24"/>
        </w:rPr>
        <w:t xml:space="preserve"> – будет ли и как изображение фона повторяться для заполнения прямоугольника.</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background-position – выравнивание изображения фона.</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rPr>
        <w:t>background-attachment – определяет, прокручивается ли изображение фона по отношению к вьюпорту. По умолчанию, фон прокручивается вместе с вьюпортом.</w:t>
      </w:r>
      <w:r w:rsidR="00870923" w:rsidRPr="003A425A">
        <w:rPr>
          <w:rStyle w:val="HTML"/>
          <w:rFonts w:ascii="Times New Roman" w:hAnsi="Times New Roman" w:cs="Times New Roman"/>
          <w:b/>
          <w:bCs/>
          <w:sz w:val="24"/>
          <w:szCs w:val="24"/>
        </w:rPr>
        <w:t xml:space="preserve"> </w:t>
      </w:r>
      <w:r w:rsidR="006D72C3" w:rsidRPr="003A425A">
        <w:rPr>
          <w:rStyle w:val="HTML"/>
          <w:rFonts w:ascii="Times New Roman" w:hAnsi="Times New Roman" w:cs="Times New Roman"/>
          <w:b/>
          <w:bCs/>
          <w:sz w:val="24"/>
          <w:szCs w:val="24"/>
        </w:rPr>
        <w:t>background-clip – прямоугольник</w:t>
      </w:r>
      <w:r w:rsidRPr="003A425A">
        <w:rPr>
          <w:rStyle w:val="HTML"/>
          <w:rFonts w:ascii="Times New Roman" w:hAnsi="Times New Roman" w:cs="Times New Roman"/>
          <w:b/>
          <w:bCs/>
          <w:sz w:val="24"/>
          <w:szCs w:val="24"/>
        </w:rPr>
        <w:t xml:space="preserve"> виджета, в котором рисуется фон: куда вставляются цвет фона и изображение фона.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background-origin – прямоугольник фона.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lang w:val="en-US"/>
        </w:rPr>
        <w:t>b</w:t>
      </w:r>
      <w:r w:rsidRPr="003A425A">
        <w:rPr>
          <w:rStyle w:val="HTML"/>
          <w:rFonts w:ascii="Times New Roman" w:hAnsi="Times New Roman" w:cs="Times New Roman"/>
          <w:b/>
          <w:bCs/>
          <w:sz w:val="24"/>
          <w:szCs w:val="24"/>
        </w:rPr>
        <w:t>order – краткое определение многих свойств границы.</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rPr>
        <w:t xml:space="preserve"> – то же самое, но для конкретных границ.</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rPr>
        <w:t>border-color – цвет граней границы.</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color</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color</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color</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color</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rPr>
        <w:t>border-image – изображение, которое используется для заполнения границы.</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lang w:val="en-US"/>
        </w:rPr>
        <w:t>border</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radius</w:t>
      </w:r>
      <w:r w:rsidRPr="003A425A">
        <w:rPr>
          <w:rStyle w:val="HTML"/>
          <w:rFonts w:ascii="Times New Roman" w:hAnsi="Times New Roman" w:cs="Times New Roman"/>
          <w:b/>
          <w:bCs/>
          <w:sz w:val="24"/>
          <w:szCs w:val="24"/>
        </w:rPr>
        <w:t xml:space="preserve"> – радиус </w:t>
      </w:r>
      <w:r w:rsidR="00C8022E" w:rsidRPr="003A425A">
        <w:rPr>
          <w:rStyle w:val="HTML"/>
          <w:rFonts w:ascii="Times New Roman" w:hAnsi="Times New Roman" w:cs="Times New Roman"/>
          <w:b/>
          <w:bCs/>
          <w:sz w:val="24"/>
          <w:szCs w:val="24"/>
        </w:rPr>
        <w:t>углов</w:t>
      </w:r>
      <w:r w:rsidRPr="003A425A">
        <w:rPr>
          <w:rStyle w:val="HTML"/>
          <w:rFonts w:ascii="Times New Roman" w:hAnsi="Times New Roman" w:cs="Times New Roman"/>
          <w:b/>
          <w:bCs/>
          <w:sz w:val="24"/>
          <w:szCs w:val="24"/>
        </w:rPr>
        <w:t xml:space="preserve"> границы.</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radius</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radius</w:t>
      </w:r>
      <w:r w:rsidRPr="003A425A">
        <w:rPr>
          <w:rStyle w:val="HTML"/>
          <w:rFonts w:ascii="Times New Roman" w:hAnsi="Times New Roman" w:cs="Times New Roman"/>
          <w:sz w:val="24"/>
          <w:szCs w:val="24"/>
        </w:rPr>
        <w:t>,</w:t>
      </w:r>
      <w:r w:rsidRPr="003A425A">
        <w:rPr>
          <w:rStyle w:val="a3"/>
          <w:rFonts w:ascii="Times New Roman" w:hAnsi="Times New Roman"/>
          <w:color w:val="auto"/>
          <w:sz w:val="24"/>
          <w:szCs w:val="24"/>
          <w:u w:val="none"/>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radius</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radius</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rPr>
        <w:t>border-style – стиль всех граней границы.</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style</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style</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style</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style</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lang w:val="en-US"/>
        </w:rPr>
        <w:t>border</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width</w:t>
      </w:r>
      <w:r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width</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width</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width</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border</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width</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rPr>
        <w:t>Bottom – для выставления под элементов управления внутри родительского виджета.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button-layout – макеты кнопок для диалогов.</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сolor – цвет для рисования текста.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dialogbuttonbox-buttons-have-icons – показывают ли кнопки некоторого диалога иконки.</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 xml:space="preserve">font – краткая </w:t>
      </w:r>
      <w:r w:rsidR="00990129" w:rsidRPr="003A425A">
        <w:rPr>
          <w:rStyle w:val="HTML"/>
          <w:rFonts w:ascii="Times New Roman" w:hAnsi="Times New Roman" w:cs="Times New Roman"/>
          <w:b/>
          <w:bCs/>
          <w:sz w:val="24"/>
          <w:szCs w:val="24"/>
        </w:rPr>
        <w:t>запис</w:t>
      </w:r>
      <w:r w:rsidRPr="003A425A">
        <w:rPr>
          <w:rStyle w:val="HTML"/>
          <w:rFonts w:ascii="Times New Roman" w:hAnsi="Times New Roman" w:cs="Times New Roman"/>
          <w:b/>
          <w:bCs/>
          <w:sz w:val="24"/>
          <w:szCs w:val="24"/>
        </w:rPr>
        <w:t>ь установки шрифта текста.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font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family</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font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size</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font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style</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font</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weight</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rPr>
        <w:t>gridline-color</w:t>
      </w:r>
      <w:r w:rsidRPr="003A425A">
        <w:rPr>
          <w:rFonts w:ascii="Times New Roman" w:hAnsi="Times New Roman"/>
          <w:sz w:val="24"/>
          <w:szCs w:val="24"/>
        </w:rPr>
        <w:t xml:space="preserve"> - цвет стеки в таблице.</w:t>
      </w:r>
      <w:r w:rsidR="00870923" w:rsidRPr="003A425A">
        <w:rPr>
          <w:rFonts w:ascii="Times New Roman" w:hAnsi="Times New Roman"/>
          <w:sz w:val="24"/>
          <w:szCs w:val="24"/>
        </w:rPr>
        <w:t xml:space="preserve"> </w:t>
      </w:r>
      <w:r w:rsidRPr="003A425A">
        <w:rPr>
          <w:rStyle w:val="HTML"/>
          <w:rFonts w:ascii="Times New Roman" w:hAnsi="Times New Roman" w:cs="Times New Roman"/>
          <w:b/>
          <w:bCs/>
          <w:sz w:val="24"/>
          <w:szCs w:val="24"/>
        </w:rPr>
        <w:t>Height – высота под контроля.</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icon-size – размеры иконки внутри виджета.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image</w:t>
      </w:r>
      <w:r w:rsidRPr="003A425A">
        <w:rPr>
          <w:rFonts w:ascii="Times New Roman" w:hAnsi="Times New Roman"/>
          <w:sz w:val="24"/>
          <w:szCs w:val="24"/>
        </w:rPr>
        <w:t xml:space="preserve"> – изображение, которое рисуется в прямоугольнике содержания под контроля.</w:t>
      </w:r>
      <w:r w:rsidR="00870923" w:rsidRPr="003A425A">
        <w:rPr>
          <w:rFonts w:ascii="Times New Roman" w:hAnsi="Times New Roman"/>
          <w:sz w:val="24"/>
          <w:szCs w:val="24"/>
        </w:rPr>
        <w:t xml:space="preserve"> </w:t>
      </w:r>
      <w:r w:rsidRPr="003A425A">
        <w:rPr>
          <w:rStyle w:val="HTML"/>
          <w:rFonts w:ascii="Times New Roman" w:hAnsi="Times New Roman" w:cs="Times New Roman"/>
          <w:b/>
          <w:bCs/>
          <w:sz w:val="24"/>
          <w:szCs w:val="24"/>
        </w:rPr>
        <w:t>image-position – выравнивание положения изображения.</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left - для установки под элементов управления.</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lang w:val="en-US"/>
        </w:rPr>
        <w:t>lineedit</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password</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character</w:t>
      </w:r>
      <w:r w:rsidRPr="003A425A">
        <w:rPr>
          <w:rStyle w:val="HTML"/>
          <w:rFonts w:ascii="Times New Roman" w:hAnsi="Times New Roman" w:cs="Times New Roman"/>
          <w:b/>
          <w:bCs/>
          <w:sz w:val="24"/>
          <w:szCs w:val="24"/>
        </w:rPr>
        <w:t xml:space="preserve"> – </w:t>
      </w:r>
      <w:r w:rsidRPr="003A425A">
        <w:rPr>
          <w:rStyle w:val="HTML"/>
          <w:rFonts w:ascii="Times New Roman" w:hAnsi="Times New Roman" w:cs="Times New Roman"/>
          <w:b/>
          <w:bCs/>
          <w:i/>
          <w:sz w:val="24"/>
          <w:szCs w:val="24"/>
        </w:rPr>
        <w:t>не понимаю.</w:t>
      </w:r>
      <w:r w:rsidR="00870923" w:rsidRPr="003A425A">
        <w:rPr>
          <w:rStyle w:val="HTML"/>
          <w:rFonts w:ascii="Times New Roman" w:hAnsi="Times New Roman" w:cs="Times New Roman"/>
          <w:b/>
          <w:bCs/>
          <w:i/>
          <w:sz w:val="24"/>
          <w:szCs w:val="24"/>
        </w:rPr>
        <w:t xml:space="preserve"> </w:t>
      </w:r>
      <w:r w:rsidRPr="003A425A">
        <w:rPr>
          <w:rStyle w:val="HTML"/>
          <w:rFonts w:ascii="Times New Roman" w:hAnsi="Times New Roman" w:cs="Times New Roman"/>
          <w:b/>
          <w:bCs/>
          <w:sz w:val="24"/>
          <w:szCs w:val="24"/>
          <w:lang w:val="en-US"/>
        </w:rPr>
        <w:t>Margin</w:t>
      </w:r>
      <w:r w:rsidRPr="003A425A">
        <w:rPr>
          <w:rStyle w:val="HTML"/>
          <w:rFonts w:ascii="Times New Roman" w:hAnsi="Times New Roman" w:cs="Times New Roman"/>
          <w:b/>
          <w:bCs/>
          <w:sz w:val="24"/>
          <w:szCs w:val="24"/>
        </w:rPr>
        <w:t xml:space="preserve"> – поля виджета.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sz w:val="24"/>
          <w:szCs w:val="24"/>
          <w:lang w:val="en-US"/>
        </w:rPr>
        <w:t>margin</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margin</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margin</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lang w:val="en-US"/>
        </w:rPr>
        <w:t>margin</w:t>
      </w:r>
      <w:r w:rsidRPr="003A425A">
        <w:rPr>
          <w:rStyle w:val="HTML"/>
          <w:rFonts w:ascii="Times New Roman" w:hAnsi="Times New Roman" w:cs="Times New Roman"/>
          <w:sz w:val="24"/>
          <w:szCs w:val="24"/>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b/>
          <w:bCs/>
          <w:sz w:val="24"/>
          <w:szCs w:val="24"/>
        </w:rPr>
        <w:t>max-height – максимальная высота виджета или под контроля.</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lang w:val="en-US"/>
        </w:rPr>
        <w:t>max</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width</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lang w:val="en-US"/>
        </w:rPr>
        <w:t>messagebox</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text</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interaction</w:t>
      </w:r>
      <w:r w:rsidRPr="003A425A">
        <w:rPr>
          <w:rStyle w:val="HTML"/>
          <w:rFonts w:ascii="Times New Roman" w:hAnsi="Times New Roman" w:cs="Times New Roman"/>
          <w:b/>
          <w:bCs/>
          <w:sz w:val="24"/>
          <w:szCs w:val="24"/>
        </w:rPr>
        <w:t>-</w:t>
      </w:r>
      <w:r w:rsidRPr="003A425A">
        <w:rPr>
          <w:rStyle w:val="HTML"/>
          <w:rFonts w:ascii="Times New Roman" w:hAnsi="Times New Roman" w:cs="Times New Roman"/>
          <w:b/>
          <w:bCs/>
          <w:sz w:val="24"/>
          <w:szCs w:val="24"/>
          <w:lang w:val="en-US"/>
        </w:rPr>
        <w:t>flags</w:t>
      </w:r>
      <w:r w:rsidRPr="003A425A">
        <w:rPr>
          <w:rStyle w:val="HTML"/>
          <w:rFonts w:ascii="Times New Roman" w:hAnsi="Times New Roman" w:cs="Times New Roman"/>
          <w:b/>
          <w:bCs/>
          <w:sz w:val="24"/>
          <w:szCs w:val="24"/>
        </w:rPr>
        <w:t xml:space="preserve"> – </w:t>
      </w:r>
      <w:r w:rsidRPr="003A425A">
        <w:rPr>
          <w:rStyle w:val="HTML"/>
          <w:rFonts w:ascii="Times New Roman" w:hAnsi="Times New Roman" w:cs="Times New Roman"/>
          <w:b/>
          <w:bCs/>
          <w:i/>
          <w:sz w:val="24"/>
          <w:szCs w:val="24"/>
        </w:rPr>
        <w:t>не понимаю.</w:t>
      </w:r>
      <w:r w:rsidR="00870923" w:rsidRPr="003A425A">
        <w:rPr>
          <w:rStyle w:val="HTML"/>
          <w:rFonts w:ascii="Times New Roman" w:hAnsi="Times New Roman" w:cs="Times New Roman"/>
          <w:b/>
          <w:bCs/>
          <w:i/>
          <w:sz w:val="24"/>
          <w:szCs w:val="24"/>
        </w:rPr>
        <w:t xml:space="preserve"> </w:t>
      </w:r>
      <w:r w:rsidRPr="003A425A">
        <w:rPr>
          <w:rStyle w:val="HTML"/>
          <w:rFonts w:ascii="Times New Roman" w:hAnsi="Times New Roman" w:cs="Times New Roman"/>
          <w:b/>
          <w:bCs/>
          <w:sz w:val="24"/>
          <w:szCs w:val="24"/>
          <w:lang w:val="en-US"/>
        </w:rPr>
        <w:t>min</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height</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lang w:val="en-US"/>
        </w:rPr>
        <w:t>min</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width</w:t>
      </w:r>
      <w:r w:rsidR="00870923"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lang w:val="en-US"/>
        </w:rPr>
        <w:t>opacity</w:t>
      </w:r>
      <w:r w:rsidRPr="003A425A">
        <w:rPr>
          <w:rStyle w:val="HTML"/>
          <w:rFonts w:ascii="Times New Roman" w:hAnsi="Times New Roman" w:cs="Times New Roman"/>
          <w:b/>
          <w:bCs/>
          <w:sz w:val="24"/>
          <w:szCs w:val="24"/>
          <w:lang w:val="en-GB"/>
        </w:rPr>
        <w:t xml:space="preserve"> – </w:t>
      </w:r>
      <w:r w:rsidRPr="003A425A">
        <w:rPr>
          <w:rStyle w:val="HTML"/>
          <w:rFonts w:ascii="Times New Roman" w:hAnsi="Times New Roman" w:cs="Times New Roman"/>
          <w:b/>
          <w:bCs/>
          <w:sz w:val="24"/>
          <w:szCs w:val="24"/>
        </w:rPr>
        <w:t>непрозрачность</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виджета</w:t>
      </w:r>
      <w:r w:rsidRPr="003A425A">
        <w:rPr>
          <w:rStyle w:val="HTML"/>
          <w:rFonts w:ascii="Times New Roman" w:hAnsi="Times New Roman" w:cs="Times New Roman"/>
          <w:b/>
          <w:bCs/>
          <w:sz w:val="24"/>
          <w:szCs w:val="24"/>
          <w:lang w:val="en-GB"/>
        </w:rPr>
        <w:t>.</w:t>
      </w:r>
      <w:r w:rsidR="00870923"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lang w:val="en-US"/>
        </w:rPr>
        <w:t>Padding</w:t>
      </w:r>
      <w:r w:rsidRPr="003A425A">
        <w:rPr>
          <w:rStyle w:val="HTML"/>
          <w:rFonts w:ascii="Times New Roman" w:hAnsi="Times New Roman" w:cs="Times New Roman"/>
          <w:b/>
          <w:bCs/>
          <w:sz w:val="24"/>
          <w:szCs w:val="24"/>
          <w:lang w:val="en-GB"/>
        </w:rPr>
        <w:t xml:space="preserve"> – </w:t>
      </w:r>
      <w:r w:rsidRPr="003A425A">
        <w:rPr>
          <w:rStyle w:val="HTML"/>
          <w:rFonts w:ascii="Times New Roman" w:hAnsi="Times New Roman" w:cs="Times New Roman"/>
          <w:b/>
          <w:bCs/>
          <w:sz w:val="24"/>
          <w:szCs w:val="24"/>
        </w:rPr>
        <w:t>заполнение</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виджета</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sz w:val="24"/>
          <w:szCs w:val="24"/>
          <w:lang w:val="en-US"/>
        </w:rPr>
        <w:t>padding</w:t>
      </w:r>
      <w:r w:rsidRPr="003A425A">
        <w:rPr>
          <w:rStyle w:val="HTML"/>
          <w:rFonts w:ascii="Times New Roman" w:hAnsi="Times New Roman" w:cs="Times New Roman"/>
          <w:sz w:val="24"/>
          <w:szCs w:val="24"/>
          <w:lang w:val="en-GB"/>
        </w:rPr>
        <w:t>-</w:t>
      </w:r>
      <w:r w:rsidRPr="003A425A">
        <w:rPr>
          <w:rStyle w:val="HTML"/>
          <w:rFonts w:ascii="Times New Roman" w:hAnsi="Times New Roman" w:cs="Times New Roman"/>
          <w:sz w:val="24"/>
          <w:szCs w:val="24"/>
          <w:lang w:val="en-US"/>
        </w:rPr>
        <w:t>top</w:t>
      </w:r>
      <w:r w:rsidRPr="003A425A">
        <w:rPr>
          <w:rStyle w:val="HTML"/>
          <w:rFonts w:ascii="Times New Roman" w:hAnsi="Times New Roman" w:cs="Times New Roman"/>
          <w:sz w:val="24"/>
          <w:szCs w:val="24"/>
          <w:lang w:val="en-GB"/>
        </w:rPr>
        <w:t xml:space="preserve">, </w:t>
      </w:r>
      <w:r w:rsidRPr="003A425A">
        <w:rPr>
          <w:rStyle w:val="HTML"/>
          <w:rFonts w:ascii="Times New Roman" w:hAnsi="Times New Roman" w:cs="Times New Roman"/>
          <w:sz w:val="24"/>
          <w:szCs w:val="24"/>
          <w:lang w:val="en-US"/>
        </w:rPr>
        <w:t>padding</w:t>
      </w:r>
      <w:r w:rsidRPr="003A425A">
        <w:rPr>
          <w:rStyle w:val="HTML"/>
          <w:rFonts w:ascii="Times New Roman" w:hAnsi="Times New Roman" w:cs="Times New Roman"/>
          <w:sz w:val="24"/>
          <w:szCs w:val="24"/>
          <w:lang w:val="en-GB"/>
        </w:rPr>
        <w:t>-</w:t>
      </w:r>
      <w:r w:rsidRPr="003A425A">
        <w:rPr>
          <w:rStyle w:val="HTML"/>
          <w:rFonts w:ascii="Times New Roman" w:hAnsi="Times New Roman" w:cs="Times New Roman"/>
          <w:sz w:val="24"/>
          <w:szCs w:val="24"/>
          <w:lang w:val="en-US"/>
        </w:rPr>
        <w:t>right</w:t>
      </w:r>
      <w:r w:rsidRPr="003A425A">
        <w:rPr>
          <w:rStyle w:val="HTML"/>
          <w:rFonts w:ascii="Times New Roman" w:hAnsi="Times New Roman" w:cs="Times New Roman"/>
          <w:sz w:val="24"/>
          <w:szCs w:val="24"/>
          <w:lang w:val="en-GB"/>
        </w:rPr>
        <w:t xml:space="preserve">, </w:t>
      </w:r>
      <w:r w:rsidRPr="003A425A">
        <w:rPr>
          <w:rStyle w:val="HTML"/>
          <w:rFonts w:ascii="Times New Roman" w:hAnsi="Times New Roman" w:cs="Times New Roman"/>
          <w:sz w:val="24"/>
          <w:szCs w:val="24"/>
          <w:lang w:val="en-US"/>
        </w:rPr>
        <w:t>padding</w:t>
      </w:r>
      <w:r w:rsidRPr="003A425A">
        <w:rPr>
          <w:rStyle w:val="HTML"/>
          <w:rFonts w:ascii="Times New Roman" w:hAnsi="Times New Roman" w:cs="Times New Roman"/>
          <w:sz w:val="24"/>
          <w:szCs w:val="24"/>
          <w:lang w:val="en-GB"/>
        </w:rPr>
        <w:t>-</w:t>
      </w:r>
      <w:r w:rsidRPr="003A425A">
        <w:rPr>
          <w:rStyle w:val="HTML"/>
          <w:rFonts w:ascii="Times New Roman" w:hAnsi="Times New Roman" w:cs="Times New Roman"/>
          <w:sz w:val="24"/>
          <w:szCs w:val="24"/>
          <w:lang w:val="en-US"/>
        </w:rPr>
        <w:t>bottom</w:t>
      </w:r>
      <w:r w:rsidRPr="003A425A">
        <w:rPr>
          <w:rStyle w:val="HTML"/>
          <w:rFonts w:ascii="Times New Roman" w:hAnsi="Times New Roman" w:cs="Times New Roman"/>
          <w:sz w:val="24"/>
          <w:szCs w:val="24"/>
          <w:lang w:val="en-GB"/>
        </w:rPr>
        <w:t xml:space="preserve">, </w:t>
      </w:r>
      <w:r w:rsidRPr="003A425A">
        <w:rPr>
          <w:rStyle w:val="HTML"/>
          <w:rFonts w:ascii="Times New Roman" w:hAnsi="Times New Roman" w:cs="Times New Roman"/>
          <w:sz w:val="24"/>
          <w:szCs w:val="24"/>
          <w:lang w:val="en-US"/>
        </w:rPr>
        <w:t>padding</w:t>
      </w:r>
      <w:r w:rsidRPr="003A425A">
        <w:rPr>
          <w:rStyle w:val="HTML"/>
          <w:rFonts w:ascii="Times New Roman" w:hAnsi="Times New Roman" w:cs="Times New Roman"/>
          <w:sz w:val="24"/>
          <w:szCs w:val="24"/>
          <w:lang w:val="en-GB"/>
        </w:rPr>
        <w:t>-</w:t>
      </w:r>
      <w:r w:rsidRPr="003A425A">
        <w:rPr>
          <w:rStyle w:val="HTML"/>
          <w:rFonts w:ascii="Times New Roman" w:hAnsi="Times New Roman" w:cs="Times New Roman"/>
          <w:sz w:val="24"/>
          <w:szCs w:val="24"/>
          <w:lang w:val="en-US"/>
        </w:rPr>
        <w:t>left</w:t>
      </w:r>
      <w:r w:rsidRPr="003A425A">
        <w:rPr>
          <w:rStyle w:val="HTML"/>
          <w:rFonts w:ascii="Times New Roman" w:hAnsi="Times New Roman" w:cs="Times New Roman"/>
          <w:sz w:val="24"/>
          <w:szCs w:val="24"/>
          <w:lang w:val="en-GB"/>
        </w:rPr>
        <w:t>.</w:t>
      </w:r>
      <w:r w:rsidR="00870923" w:rsidRPr="003A425A">
        <w:rPr>
          <w:rStyle w:val="HTML"/>
          <w:rFonts w:ascii="Times New Roman" w:hAnsi="Times New Roman" w:cs="Times New Roman"/>
          <w:sz w:val="24"/>
          <w:szCs w:val="24"/>
          <w:lang w:val="en-GB"/>
        </w:rPr>
        <w:t xml:space="preserve"> </w:t>
      </w:r>
      <w:r w:rsidRPr="003A425A">
        <w:rPr>
          <w:rStyle w:val="HTML"/>
          <w:rFonts w:ascii="Times New Roman" w:hAnsi="Times New Roman" w:cs="Times New Roman"/>
          <w:b/>
          <w:bCs/>
          <w:sz w:val="24"/>
          <w:szCs w:val="24"/>
          <w:lang w:val="en-US"/>
        </w:rPr>
        <w:t>paint</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alternating</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row</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colors</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for</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empty</w:t>
      </w:r>
      <w:r w:rsidRPr="003A425A">
        <w:rPr>
          <w:rStyle w:val="HTML"/>
          <w:rFonts w:ascii="Times New Roman" w:hAnsi="Times New Roman" w:cs="Times New Roman"/>
          <w:b/>
          <w:bCs/>
          <w:sz w:val="24"/>
          <w:szCs w:val="24"/>
          <w:lang w:val="en-GB"/>
        </w:rPr>
        <w:t>-</w:t>
      </w:r>
      <w:r w:rsidRPr="003A425A">
        <w:rPr>
          <w:rStyle w:val="HTML"/>
          <w:rFonts w:ascii="Times New Roman" w:hAnsi="Times New Roman" w:cs="Times New Roman"/>
          <w:b/>
          <w:bCs/>
          <w:sz w:val="24"/>
          <w:szCs w:val="24"/>
          <w:lang w:val="en-US"/>
        </w:rPr>
        <w:t>area</w:t>
      </w:r>
      <w:r w:rsidRPr="003A425A">
        <w:rPr>
          <w:rStyle w:val="HTML"/>
          <w:rFonts w:ascii="Times New Roman" w:hAnsi="Times New Roman" w:cs="Times New Roman"/>
          <w:b/>
          <w:bCs/>
          <w:sz w:val="24"/>
          <w:szCs w:val="24"/>
          <w:lang w:val="en-GB"/>
        </w:rPr>
        <w:t xml:space="preserve"> – </w:t>
      </w:r>
      <w:r w:rsidRPr="003A425A">
        <w:rPr>
          <w:rStyle w:val="HTML"/>
          <w:rFonts w:ascii="Times New Roman" w:hAnsi="Times New Roman" w:cs="Times New Roman"/>
          <w:b/>
          <w:bCs/>
          <w:sz w:val="24"/>
          <w:szCs w:val="24"/>
        </w:rPr>
        <w:t>не</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понимаю</w:t>
      </w:r>
      <w:r w:rsidRPr="003A425A">
        <w:rPr>
          <w:rStyle w:val="HTML"/>
          <w:rFonts w:ascii="Times New Roman" w:hAnsi="Times New Roman" w:cs="Times New Roman"/>
          <w:b/>
          <w:bCs/>
          <w:sz w:val="24"/>
          <w:szCs w:val="24"/>
          <w:lang w:val="en-GB"/>
        </w:rPr>
        <w:t>.</w:t>
      </w:r>
      <w:r w:rsidR="00870923"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lang w:val="en-GB"/>
        </w:rPr>
        <w:t xml:space="preserve">Position – </w:t>
      </w:r>
      <w:r w:rsidRPr="003A425A">
        <w:rPr>
          <w:rStyle w:val="HTML"/>
          <w:rFonts w:ascii="Times New Roman" w:hAnsi="Times New Roman" w:cs="Times New Roman"/>
          <w:b/>
          <w:bCs/>
          <w:sz w:val="24"/>
          <w:szCs w:val="24"/>
        </w:rPr>
        <w:t>являются</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ли</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смещения</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определённые</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при</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помощи</w:t>
      </w:r>
      <w:r w:rsidRPr="003A425A">
        <w:rPr>
          <w:rStyle w:val="HTML"/>
          <w:rFonts w:ascii="Times New Roman" w:hAnsi="Times New Roman" w:cs="Times New Roman"/>
          <w:b/>
          <w:bCs/>
          <w:sz w:val="24"/>
          <w:szCs w:val="24"/>
          <w:lang w:val="en-GB"/>
        </w:rPr>
        <w:t xml:space="preserve"> </w:t>
      </w:r>
      <w:hyperlink r:id="rId1562" w:anchor="left-prop" w:history="1">
        <w:r w:rsidRPr="003A425A">
          <w:rPr>
            <w:rStyle w:val="a3"/>
            <w:rFonts w:ascii="Times New Roman" w:hAnsi="Times New Roman"/>
            <w:color w:val="auto"/>
            <w:sz w:val="24"/>
            <w:szCs w:val="24"/>
            <w:lang w:val="en-GB"/>
          </w:rPr>
          <w:t>left</w:t>
        </w:r>
      </w:hyperlink>
      <w:r w:rsidRPr="003A425A">
        <w:rPr>
          <w:rFonts w:ascii="Times New Roman" w:hAnsi="Times New Roman"/>
          <w:sz w:val="24"/>
          <w:szCs w:val="24"/>
          <w:lang w:val="en-GB"/>
        </w:rPr>
        <w:t xml:space="preserve">, </w:t>
      </w:r>
      <w:hyperlink r:id="rId1563" w:anchor="right-prop" w:history="1">
        <w:r w:rsidRPr="003A425A">
          <w:rPr>
            <w:rStyle w:val="a3"/>
            <w:rFonts w:ascii="Times New Roman" w:hAnsi="Times New Roman"/>
            <w:color w:val="auto"/>
            <w:sz w:val="24"/>
            <w:szCs w:val="24"/>
            <w:lang w:val="en-GB"/>
          </w:rPr>
          <w:t>right</w:t>
        </w:r>
      </w:hyperlink>
      <w:r w:rsidRPr="003A425A">
        <w:rPr>
          <w:rFonts w:ascii="Times New Roman" w:hAnsi="Times New Roman"/>
          <w:sz w:val="24"/>
          <w:szCs w:val="24"/>
          <w:lang w:val="en-GB"/>
        </w:rPr>
        <w:t xml:space="preserve">, </w:t>
      </w:r>
      <w:hyperlink r:id="rId1564" w:anchor="top-prop" w:history="1">
        <w:r w:rsidRPr="003A425A">
          <w:rPr>
            <w:rStyle w:val="a3"/>
            <w:rFonts w:ascii="Times New Roman" w:hAnsi="Times New Roman"/>
            <w:color w:val="auto"/>
            <w:sz w:val="24"/>
            <w:szCs w:val="24"/>
            <w:lang w:val="en-GB"/>
          </w:rPr>
          <w:t>top</w:t>
        </w:r>
      </w:hyperlink>
      <w:r w:rsidRPr="003A425A">
        <w:rPr>
          <w:rFonts w:ascii="Times New Roman" w:hAnsi="Times New Roman"/>
          <w:sz w:val="24"/>
          <w:szCs w:val="24"/>
          <w:lang w:val="en-GB"/>
        </w:rPr>
        <w:t xml:space="preserve">, and </w:t>
      </w:r>
      <w:hyperlink r:id="rId1565" w:anchor="bottom-prop" w:history="1">
        <w:r w:rsidRPr="003A425A">
          <w:rPr>
            <w:rStyle w:val="a3"/>
            <w:rFonts w:ascii="Times New Roman" w:hAnsi="Times New Roman"/>
            <w:color w:val="auto"/>
            <w:sz w:val="24"/>
            <w:szCs w:val="24"/>
            <w:lang w:val="en-GB"/>
          </w:rPr>
          <w:t>bottom</w:t>
        </w:r>
      </w:hyperlink>
      <w:r w:rsidRPr="003A425A">
        <w:rPr>
          <w:rFonts w:ascii="Times New Roman" w:hAnsi="Times New Roman"/>
          <w:sz w:val="24"/>
          <w:szCs w:val="24"/>
          <w:lang w:val="en-GB"/>
        </w:rPr>
        <w:t xml:space="preserve">, </w:t>
      </w:r>
      <w:r w:rsidRPr="003A425A">
        <w:rPr>
          <w:rFonts w:ascii="Times New Roman" w:hAnsi="Times New Roman"/>
          <w:sz w:val="24"/>
          <w:szCs w:val="24"/>
        </w:rPr>
        <w:t>относительными</w:t>
      </w:r>
      <w:r w:rsidRPr="003A425A">
        <w:rPr>
          <w:rFonts w:ascii="Times New Roman" w:hAnsi="Times New Roman"/>
          <w:sz w:val="24"/>
          <w:szCs w:val="24"/>
          <w:lang w:val="en-GB"/>
        </w:rPr>
        <w:t xml:space="preserve"> </w:t>
      </w:r>
      <w:r w:rsidRPr="003A425A">
        <w:rPr>
          <w:rFonts w:ascii="Times New Roman" w:hAnsi="Times New Roman"/>
          <w:sz w:val="24"/>
          <w:szCs w:val="24"/>
        </w:rPr>
        <w:t>или</w:t>
      </w:r>
      <w:r w:rsidRPr="003A425A">
        <w:rPr>
          <w:rFonts w:ascii="Times New Roman" w:hAnsi="Times New Roman"/>
          <w:sz w:val="24"/>
          <w:szCs w:val="24"/>
          <w:lang w:val="en-GB"/>
        </w:rPr>
        <w:t xml:space="preserve"> </w:t>
      </w:r>
      <w:r w:rsidRPr="003A425A">
        <w:rPr>
          <w:rFonts w:ascii="Times New Roman" w:hAnsi="Times New Roman"/>
          <w:sz w:val="24"/>
          <w:szCs w:val="24"/>
        </w:rPr>
        <w:t>абсолютными</w:t>
      </w:r>
      <w:r w:rsidRPr="003A425A">
        <w:rPr>
          <w:rFonts w:ascii="Times New Roman" w:hAnsi="Times New Roman"/>
          <w:sz w:val="24"/>
          <w:szCs w:val="24"/>
          <w:lang w:val="en-GB"/>
        </w:rPr>
        <w:t>.</w:t>
      </w:r>
      <w:r w:rsidR="00870923" w:rsidRPr="003A425A">
        <w:rPr>
          <w:rFonts w:ascii="Times New Roman" w:hAnsi="Times New Roman"/>
          <w:sz w:val="24"/>
          <w:szCs w:val="24"/>
          <w:lang w:val="en-GB"/>
        </w:rPr>
        <w:t xml:space="preserve"> </w:t>
      </w:r>
      <w:r w:rsidRPr="003A425A">
        <w:rPr>
          <w:rStyle w:val="HTML"/>
          <w:rFonts w:ascii="Times New Roman" w:hAnsi="Times New Roman" w:cs="Times New Roman"/>
          <w:b/>
          <w:bCs/>
          <w:sz w:val="24"/>
          <w:szCs w:val="24"/>
          <w:lang w:val="en-GB"/>
        </w:rPr>
        <w:t>Right</w:t>
      </w:r>
      <w:r w:rsidR="00870923"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lang w:val="en-GB"/>
        </w:rPr>
        <w:t xml:space="preserve">selection-background-color – </w:t>
      </w:r>
      <w:r w:rsidRPr="003A425A">
        <w:rPr>
          <w:rStyle w:val="HTML"/>
          <w:rFonts w:ascii="Times New Roman" w:hAnsi="Times New Roman" w:cs="Times New Roman"/>
          <w:b/>
          <w:bCs/>
          <w:sz w:val="24"/>
          <w:szCs w:val="24"/>
        </w:rPr>
        <w:t>фоновый</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цвет</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выбранного</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текста</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или</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элемента</w:t>
      </w:r>
      <w:r w:rsidRPr="003A425A">
        <w:rPr>
          <w:rStyle w:val="HTML"/>
          <w:rFonts w:ascii="Times New Roman" w:hAnsi="Times New Roman" w:cs="Times New Roman"/>
          <w:b/>
          <w:bCs/>
          <w:sz w:val="24"/>
          <w:szCs w:val="24"/>
          <w:lang w:val="en-GB"/>
        </w:rPr>
        <w:t>.</w:t>
      </w:r>
      <w:r w:rsidR="00870923"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lang w:val="en-GB"/>
        </w:rPr>
        <w:t xml:space="preserve">selection-color – </w:t>
      </w:r>
      <w:r w:rsidRPr="003A425A">
        <w:rPr>
          <w:rStyle w:val="HTML"/>
          <w:rFonts w:ascii="Times New Roman" w:hAnsi="Times New Roman" w:cs="Times New Roman"/>
          <w:b/>
          <w:bCs/>
          <w:sz w:val="24"/>
          <w:szCs w:val="24"/>
        </w:rPr>
        <w:t>передний</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цвет</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выделенного</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текста</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или</w:t>
      </w:r>
      <w:r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rPr>
        <w:t>элементов</w:t>
      </w:r>
      <w:r w:rsidRPr="003A425A">
        <w:rPr>
          <w:rStyle w:val="HTML"/>
          <w:rFonts w:ascii="Times New Roman" w:hAnsi="Times New Roman" w:cs="Times New Roman"/>
          <w:b/>
          <w:bCs/>
          <w:sz w:val="24"/>
          <w:szCs w:val="24"/>
          <w:lang w:val="en-GB"/>
        </w:rPr>
        <w:t>.</w:t>
      </w:r>
      <w:r w:rsidR="00870923" w:rsidRPr="003A425A">
        <w:rPr>
          <w:rStyle w:val="HTML"/>
          <w:rFonts w:ascii="Times New Roman" w:hAnsi="Times New Roman" w:cs="Times New Roman"/>
          <w:b/>
          <w:bCs/>
          <w:sz w:val="24"/>
          <w:szCs w:val="24"/>
          <w:lang w:val="en-GB"/>
        </w:rPr>
        <w:t xml:space="preserve"> </w:t>
      </w:r>
      <w:r w:rsidRPr="003A425A">
        <w:rPr>
          <w:rStyle w:val="HTML"/>
          <w:rFonts w:ascii="Times New Roman" w:hAnsi="Times New Roman" w:cs="Times New Roman"/>
          <w:b/>
          <w:bCs/>
          <w:sz w:val="24"/>
          <w:szCs w:val="24"/>
          <w:lang w:val="en-US"/>
        </w:rPr>
        <w:t xml:space="preserve">show-decoration-selected – </w:t>
      </w:r>
      <w:r w:rsidRPr="003A425A">
        <w:rPr>
          <w:rStyle w:val="HTML"/>
          <w:rFonts w:ascii="Times New Roman" w:hAnsi="Times New Roman" w:cs="Times New Roman"/>
          <w:b/>
          <w:bCs/>
          <w:i/>
          <w:sz w:val="24"/>
          <w:szCs w:val="24"/>
        </w:rPr>
        <w:t>не</w:t>
      </w:r>
      <w:r w:rsidRPr="003A425A">
        <w:rPr>
          <w:rStyle w:val="HTML"/>
          <w:rFonts w:ascii="Times New Roman" w:hAnsi="Times New Roman" w:cs="Times New Roman"/>
          <w:b/>
          <w:bCs/>
          <w:i/>
          <w:sz w:val="24"/>
          <w:szCs w:val="24"/>
          <w:lang w:val="en-US"/>
        </w:rPr>
        <w:t xml:space="preserve"> </w:t>
      </w:r>
      <w:r w:rsidRPr="003A425A">
        <w:rPr>
          <w:rStyle w:val="HTML"/>
          <w:rFonts w:ascii="Times New Roman" w:hAnsi="Times New Roman" w:cs="Times New Roman"/>
          <w:b/>
          <w:bCs/>
          <w:i/>
          <w:sz w:val="24"/>
          <w:szCs w:val="24"/>
        </w:rPr>
        <w:t>понимаю</w:t>
      </w:r>
      <w:r w:rsidRPr="003A425A">
        <w:rPr>
          <w:rStyle w:val="HTML"/>
          <w:rFonts w:ascii="Times New Roman" w:hAnsi="Times New Roman" w:cs="Times New Roman"/>
          <w:b/>
          <w:bCs/>
          <w:i/>
          <w:sz w:val="24"/>
          <w:szCs w:val="24"/>
          <w:lang w:val="en-US"/>
        </w:rPr>
        <w:t>.</w:t>
      </w:r>
      <w:r w:rsidR="00870923" w:rsidRPr="003A425A">
        <w:rPr>
          <w:rStyle w:val="HTML"/>
          <w:rFonts w:ascii="Times New Roman" w:hAnsi="Times New Roman" w:cs="Times New Roman"/>
          <w:b/>
          <w:bCs/>
          <w:i/>
          <w:sz w:val="24"/>
          <w:szCs w:val="24"/>
          <w:lang w:val="en-GB"/>
        </w:rPr>
        <w:t xml:space="preserve"> </w:t>
      </w:r>
      <w:r w:rsidRPr="003A425A">
        <w:rPr>
          <w:rStyle w:val="HTML"/>
          <w:rFonts w:ascii="Times New Roman" w:hAnsi="Times New Roman" w:cs="Times New Roman"/>
          <w:b/>
          <w:bCs/>
          <w:sz w:val="24"/>
          <w:szCs w:val="24"/>
        </w:rPr>
        <w:t>Spacing – внутреннее расстояние виджета.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subcontrol-origin – начальный прямоугольник под контроля внутри родительского элемента.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 xml:space="preserve">subcontrol-position – выравнивание под контроля внутри прямоугольника, определённого при помощи свойства </w:t>
      </w:r>
      <w:hyperlink r:id="rId1566" w:anchor="subcontrol-origin-prop" w:history="1">
        <w:r w:rsidRPr="003A425A">
          <w:rPr>
            <w:rStyle w:val="a3"/>
            <w:rFonts w:ascii="Times New Roman" w:hAnsi="Times New Roman"/>
            <w:color w:val="auto"/>
            <w:sz w:val="24"/>
            <w:szCs w:val="24"/>
          </w:rPr>
          <w:t>subcontrol-origin</w:t>
        </w:r>
      </w:hyperlink>
      <w:r w:rsidRPr="003A425A">
        <w:rPr>
          <w:rFonts w:ascii="Times New Roman" w:hAnsi="Times New Roman"/>
          <w:sz w:val="24"/>
          <w:szCs w:val="24"/>
        </w:rPr>
        <w:t>.</w:t>
      </w:r>
      <w:r w:rsidR="00870923" w:rsidRPr="003A425A">
        <w:rPr>
          <w:rFonts w:ascii="Times New Roman" w:hAnsi="Times New Roman"/>
          <w:sz w:val="24"/>
          <w:szCs w:val="24"/>
        </w:rPr>
        <w:t xml:space="preserve"> </w:t>
      </w:r>
      <w:r w:rsidRPr="003A425A">
        <w:rPr>
          <w:rStyle w:val="HTML"/>
          <w:rFonts w:ascii="Times New Roman" w:hAnsi="Times New Roman" w:cs="Times New Roman"/>
          <w:b/>
          <w:bCs/>
          <w:sz w:val="24"/>
          <w:szCs w:val="24"/>
        </w:rPr>
        <w:t>text-</w:t>
      </w:r>
      <w:r w:rsidRPr="003A425A">
        <w:rPr>
          <w:rStyle w:val="HTML"/>
          <w:rFonts w:ascii="Times New Roman" w:hAnsi="Times New Roman" w:cs="Times New Roman"/>
          <w:b/>
          <w:bCs/>
          <w:sz w:val="24"/>
          <w:szCs w:val="24"/>
        </w:rPr>
        <w:lastRenderedPageBreak/>
        <w:t>align – выравнивание текста и иконки внутри содержания виджета.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 xml:space="preserve">text-decoration – дополнительные </w:t>
      </w:r>
      <w:r w:rsidR="00DA7E37" w:rsidRPr="003A425A">
        <w:rPr>
          <w:rStyle w:val="HTML"/>
          <w:rFonts w:ascii="Times New Roman" w:hAnsi="Times New Roman" w:cs="Times New Roman"/>
          <w:b/>
          <w:bCs/>
          <w:sz w:val="24"/>
          <w:szCs w:val="24"/>
        </w:rPr>
        <w:t>эффект</w:t>
      </w:r>
      <w:r w:rsidRPr="003A425A">
        <w:rPr>
          <w:rStyle w:val="HTML"/>
          <w:rFonts w:ascii="Times New Roman" w:hAnsi="Times New Roman" w:cs="Times New Roman"/>
          <w:b/>
          <w:bCs/>
          <w:sz w:val="24"/>
          <w:szCs w:val="24"/>
        </w:rPr>
        <w:t>ы текста.</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
          <w:bCs/>
          <w:sz w:val="24"/>
          <w:szCs w:val="24"/>
        </w:rPr>
        <w:t>top, width.</w:t>
      </w:r>
      <w:r w:rsidR="00870923" w:rsidRPr="003A425A">
        <w:rPr>
          <w:rStyle w:val="HTML"/>
          <w:rFonts w:ascii="Times New Roman" w:hAnsi="Times New Roman" w:cs="Times New Roman"/>
          <w:b/>
          <w:bCs/>
          <w:sz w:val="24"/>
          <w:szCs w:val="24"/>
        </w:rPr>
        <w:t xml:space="preserve"> </w:t>
      </w:r>
      <w:r w:rsidRPr="003A425A">
        <w:rPr>
          <w:rStyle w:val="HTML"/>
          <w:rFonts w:ascii="Times New Roman" w:hAnsi="Times New Roman" w:cs="Times New Roman"/>
          <w:bCs/>
          <w:i/>
          <w:sz w:val="24"/>
          <w:szCs w:val="24"/>
        </w:rPr>
        <w:t xml:space="preserve">далее перечислены свойства, которые могут быть использованы для настройки иконок в </w:t>
      </w:r>
      <w:r w:rsidR="00B00C9F" w:rsidRPr="003A425A">
        <w:rPr>
          <w:rStyle w:val="HTML"/>
          <w:rFonts w:ascii="Times New Roman" w:hAnsi="Times New Roman" w:cs="Times New Roman"/>
          <w:bCs/>
          <w:i/>
          <w:sz w:val="24"/>
          <w:szCs w:val="24"/>
        </w:rPr>
        <w:t>qt</w:t>
      </w:r>
      <w:r w:rsidRPr="003A425A">
        <w:rPr>
          <w:rStyle w:val="HTML"/>
          <w:rFonts w:ascii="Times New Roman" w:hAnsi="Times New Roman" w:cs="Times New Roman"/>
          <w:bCs/>
          <w:i/>
          <w:sz w:val="24"/>
          <w:szCs w:val="24"/>
        </w:rPr>
        <w:t xml:space="preserve">. Также над таблицей есть некоторое замечание по поводу иконок </w:t>
      </w:r>
      <w:hyperlink r:id="rId1567" w:history="1">
        <w:r w:rsidRPr="003A425A">
          <w:rPr>
            <w:rStyle w:val="a3"/>
            <w:rFonts w:ascii="Times New Roman" w:hAnsi="Times New Roman"/>
            <w:color w:val="auto"/>
            <w:sz w:val="24"/>
            <w:szCs w:val="24"/>
          </w:rPr>
          <w:t>QDialogButtonBox</w:t>
        </w:r>
      </w:hyperlink>
      <w:r w:rsidRPr="003A425A">
        <w:rPr>
          <w:rFonts w:ascii="Times New Roman" w:hAnsi="Times New Roman"/>
          <w:sz w:val="24"/>
          <w:szCs w:val="24"/>
        </w:rPr>
        <w:t>.</w:t>
      </w:r>
      <w:r w:rsidR="00870923" w:rsidRPr="003A425A">
        <w:rPr>
          <w:rFonts w:ascii="Times New Roman" w:hAnsi="Times New Roman"/>
          <w:sz w:val="24"/>
          <w:szCs w:val="24"/>
        </w:rPr>
        <w:t xml:space="preserve"> </w:t>
      </w:r>
      <w:r w:rsidRPr="003A425A">
        <w:rPr>
          <w:rFonts w:ascii="Times New Roman" w:hAnsi="Times New Roman"/>
          <w:i/>
          <w:sz w:val="24"/>
          <w:szCs w:val="24"/>
        </w:rPr>
        <w:t>Далее приводится таблица, которая обобщает синтаксис и значение различных типов свойств.</w:t>
      </w:r>
      <w:r w:rsidR="00870923" w:rsidRPr="003A425A">
        <w:rPr>
          <w:rFonts w:ascii="Times New Roman" w:hAnsi="Times New Roman"/>
          <w:i/>
          <w:sz w:val="24"/>
          <w:szCs w:val="24"/>
        </w:rPr>
        <w:t xml:space="preserve"> </w:t>
      </w:r>
      <w:r w:rsidRPr="003A425A">
        <w:rPr>
          <w:rFonts w:ascii="Times New Roman" w:hAnsi="Times New Roman"/>
          <w:b/>
          <w:bCs/>
          <w:sz w:val="24"/>
          <w:szCs w:val="24"/>
          <w:lang w:val="en-US"/>
        </w:rPr>
        <w:t>Alignment</w:t>
      </w:r>
      <w:r w:rsidRPr="003A425A">
        <w:rPr>
          <w:rFonts w:ascii="Times New Roman" w:hAnsi="Times New Roman"/>
          <w:b/>
          <w:bCs/>
          <w:sz w:val="24"/>
          <w:szCs w:val="24"/>
        </w:rPr>
        <w:t xml:space="preserve">, </w:t>
      </w:r>
      <w:r w:rsidRPr="003A425A">
        <w:rPr>
          <w:rFonts w:ascii="Times New Roman" w:hAnsi="Times New Roman"/>
          <w:b/>
          <w:bCs/>
          <w:sz w:val="24"/>
          <w:szCs w:val="24"/>
          <w:lang w:val="en-US"/>
        </w:rPr>
        <w:t>Attachment</w:t>
      </w:r>
      <w:r w:rsidRPr="003A425A">
        <w:rPr>
          <w:rFonts w:ascii="Times New Roman" w:hAnsi="Times New Roman"/>
          <w:b/>
          <w:bCs/>
          <w:sz w:val="24"/>
          <w:szCs w:val="24"/>
        </w:rPr>
        <w:t xml:space="preserve"> (</w:t>
      </w:r>
      <w:r w:rsidRPr="003A425A">
        <w:rPr>
          <w:rFonts w:ascii="Times New Roman" w:hAnsi="Times New Roman"/>
          <w:bCs/>
          <w:sz w:val="24"/>
          <w:szCs w:val="24"/>
        </w:rPr>
        <w:t>прокрутка или без</w:t>
      </w:r>
      <w:r w:rsidRPr="003A425A">
        <w:rPr>
          <w:rFonts w:ascii="Times New Roman" w:hAnsi="Times New Roman"/>
          <w:b/>
          <w:bCs/>
          <w:sz w:val="24"/>
          <w:szCs w:val="24"/>
        </w:rPr>
        <w:t xml:space="preserve">), </w:t>
      </w:r>
      <w:r w:rsidRPr="003A425A">
        <w:rPr>
          <w:rFonts w:ascii="Times New Roman" w:hAnsi="Times New Roman"/>
          <w:b/>
          <w:bCs/>
          <w:sz w:val="24"/>
          <w:szCs w:val="24"/>
          <w:lang w:val="en-US"/>
        </w:rPr>
        <w:t>Background</w:t>
      </w:r>
      <w:r w:rsidRPr="003A425A">
        <w:rPr>
          <w:rFonts w:ascii="Times New Roman" w:hAnsi="Times New Roman"/>
          <w:b/>
          <w:bCs/>
          <w:sz w:val="24"/>
          <w:szCs w:val="24"/>
        </w:rPr>
        <w:t xml:space="preserve">, </w:t>
      </w:r>
      <w:r w:rsidRPr="003A425A">
        <w:rPr>
          <w:rFonts w:ascii="Times New Roman" w:hAnsi="Times New Roman"/>
          <w:b/>
          <w:bCs/>
          <w:sz w:val="24"/>
          <w:szCs w:val="24"/>
          <w:lang w:val="en-US"/>
        </w:rPr>
        <w:t>Boolean</w:t>
      </w:r>
      <w:r w:rsidRPr="003A425A">
        <w:rPr>
          <w:rFonts w:ascii="Times New Roman" w:hAnsi="Times New Roman"/>
          <w:b/>
          <w:bCs/>
          <w:sz w:val="24"/>
          <w:szCs w:val="24"/>
        </w:rPr>
        <w:t xml:space="preserve">, </w:t>
      </w:r>
      <w:r w:rsidRPr="003A425A">
        <w:rPr>
          <w:rFonts w:ascii="Times New Roman" w:hAnsi="Times New Roman"/>
          <w:b/>
          <w:bCs/>
          <w:sz w:val="24"/>
          <w:szCs w:val="24"/>
          <w:lang w:val="en-US"/>
        </w:rPr>
        <w:t>Border</w:t>
      </w:r>
      <w:r w:rsidRPr="003A425A">
        <w:rPr>
          <w:rFonts w:ascii="Times New Roman" w:hAnsi="Times New Roman"/>
          <w:b/>
          <w:bCs/>
          <w:sz w:val="24"/>
          <w:szCs w:val="24"/>
        </w:rPr>
        <w:t xml:space="preserve">, </w:t>
      </w:r>
      <w:r w:rsidRPr="003A425A">
        <w:rPr>
          <w:rFonts w:ascii="Times New Roman" w:hAnsi="Times New Roman"/>
          <w:b/>
          <w:bCs/>
          <w:sz w:val="24"/>
          <w:szCs w:val="24"/>
          <w:lang w:val="en-US"/>
        </w:rPr>
        <w:t>Border</w:t>
      </w:r>
      <w:r w:rsidRPr="003A425A">
        <w:rPr>
          <w:rFonts w:ascii="Times New Roman" w:hAnsi="Times New Roman"/>
          <w:b/>
          <w:bCs/>
          <w:sz w:val="24"/>
          <w:szCs w:val="24"/>
        </w:rPr>
        <w:t xml:space="preserve"> </w:t>
      </w:r>
      <w:r w:rsidRPr="003A425A">
        <w:rPr>
          <w:rFonts w:ascii="Times New Roman" w:hAnsi="Times New Roman"/>
          <w:b/>
          <w:bCs/>
          <w:sz w:val="24"/>
          <w:szCs w:val="24"/>
          <w:lang w:val="en-US"/>
        </w:rPr>
        <w:t>Image</w:t>
      </w:r>
      <w:r w:rsidRPr="003A425A">
        <w:rPr>
          <w:rFonts w:ascii="Times New Roman" w:hAnsi="Times New Roman"/>
          <w:b/>
          <w:bCs/>
          <w:sz w:val="24"/>
          <w:szCs w:val="24"/>
        </w:rPr>
        <w:t xml:space="preserve"> (</w:t>
      </w:r>
      <w:r w:rsidRPr="003A425A">
        <w:rPr>
          <w:rFonts w:ascii="Times New Roman" w:hAnsi="Times New Roman"/>
          <w:bCs/>
          <w:i/>
          <w:sz w:val="24"/>
          <w:szCs w:val="24"/>
        </w:rPr>
        <w:t>есть хорошее описание того, что называется изображением границы</w:t>
      </w:r>
      <w:r w:rsidRPr="003A425A">
        <w:rPr>
          <w:rFonts w:ascii="Times New Roman" w:hAnsi="Times New Roman"/>
          <w:b/>
          <w:bCs/>
          <w:sz w:val="24"/>
          <w:szCs w:val="24"/>
        </w:rPr>
        <w:t>), Border Style, Box Colors (</w:t>
      </w:r>
      <w:r w:rsidRPr="003A425A">
        <w:rPr>
          <w:rFonts w:ascii="Times New Roman" w:hAnsi="Times New Roman"/>
          <w:bCs/>
          <w:sz w:val="24"/>
          <w:szCs w:val="24"/>
        </w:rPr>
        <w:t>цвета границ ящика</w:t>
      </w:r>
      <w:r w:rsidRPr="003A425A">
        <w:rPr>
          <w:rFonts w:ascii="Times New Roman" w:hAnsi="Times New Roman"/>
          <w:b/>
          <w:bCs/>
          <w:sz w:val="24"/>
          <w:szCs w:val="24"/>
        </w:rPr>
        <w:t>), Box Lengths, Brush (</w:t>
      </w:r>
      <w:r w:rsidRPr="003A425A">
        <w:rPr>
          <w:rFonts w:ascii="Times New Roman" w:hAnsi="Times New Roman"/>
          <w:bCs/>
          <w:sz w:val="24"/>
          <w:szCs w:val="24"/>
        </w:rPr>
        <w:t>градиент или цвет для использования в палитре</w:t>
      </w:r>
      <w:r w:rsidRPr="003A425A">
        <w:rPr>
          <w:rFonts w:ascii="Times New Roman" w:hAnsi="Times New Roman"/>
          <w:b/>
          <w:bCs/>
          <w:sz w:val="24"/>
          <w:szCs w:val="24"/>
        </w:rPr>
        <w:t>), Brush, Font, Font Size, Font Style, Font Weight, Gradient, Icon, Length, Number, Origin (</w:t>
      </w:r>
      <w:r w:rsidRPr="003A425A">
        <w:rPr>
          <w:rFonts w:ascii="Times New Roman" w:hAnsi="Times New Roman"/>
          <w:bCs/>
          <w:sz w:val="24"/>
          <w:szCs w:val="24"/>
        </w:rPr>
        <w:t>определяет, какой из четырёх прямоугольников следует использовать</w:t>
      </w:r>
      <w:r w:rsidRPr="003A425A">
        <w:rPr>
          <w:rFonts w:ascii="Times New Roman" w:hAnsi="Times New Roman"/>
          <w:b/>
          <w:bCs/>
          <w:sz w:val="24"/>
          <w:szCs w:val="24"/>
        </w:rPr>
        <w:t xml:space="preserve">), </w:t>
      </w:r>
      <w:hyperlink r:id="rId1568" w:anchor="paletterole" w:history="1">
        <w:r w:rsidRPr="003A425A">
          <w:rPr>
            <w:rStyle w:val="a3"/>
            <w:rFonts w:ascii="Times New Roman" w:hAnsi="Times New Roman"/>
            <w:b/>
            <w:bCs/>
            <w:color w:val="auto"/>
            <w:sz w:val="24"/>
            <w:szCs w:val="24"/>
          </w:rPr>
          <w:t>PaletteRole</w:t>
        </w:r>
      </w:hyperlink>
      <w:r w:rsidRPr="003A425A">
        <w:rPr>
          <w:rFonts w:ascii="Times New Roman" w:hAnsi="Times New Roman"/>
          <w:b/>
          <w:bCs/>
          <w:sz w:val="24"/>
          <w:szCs w:val="24"/>
        </w:rPr>
        <w:t xml:space="preserve"> (</w:t>
      </w:r>
      <w:r w:rsidRPr="003A425A">
        <w:rPr>
          <w:rFonts w:ascii="Times New Roman" w:hAnsi="Times New Roman"/>
          <w:bCs/>
          <w:sz w:val="24"/>
          <w:szCs w:val="24"/>
        </w:rPr>
        <w:t>роли цвета в палитре виджета</w:t>
      </w:r>
      <w:r w:rsidRPr="003A425A">
        <w:rPr>
          <w:rFonts w:ascii="Times New Roman" w:hAnsi="Times New Roman"/>
          <w:b/>
          <w:bCs/>
          <w:sz w:val="24"/>
          <w:szCs w:val="24"/>
        </w:rPr>
        <w:t>), Radius (</w:t>
      </w:r>
      <w:r w:rsidRPr="003A425A">
        <w:rPr>
          <w:rFonts w:ascii="Times New Roman" w:hAnsi="Times New Roman"/>
          <w:bCs/>
          <w:sz w:val="24"/>
          <w:szCs w:val="24"/>
        </w:rPr>
        <w:t>смотри описание, определяет за</w:t>
      </w:r>
      <w:r w:rsidR="009F1CF1" w:rsidRPr="003A425A">
        <w:rPr>
          <w:rFonts w:ascii="Times New Roman" w:hAnsi="Times New Roman"/>
          <w:bCs/>
          <w:sz w:val="24"/>
          <w:szCs w:val="24"/>
        </w:rPr>
        <w:t>кругл</w:t>
      </w:r>
      <w:r w:rsidRPr="003A425A">
        <w:rPr>
          <w:rFonts w:ascii="Times New Roman" w:hAnsi="Times New Roman"/>
          <w:bCs/>
          <w:sz w:val="24"/>
          <w:szCs w:val="24"/>
        </w:rPr>
        <w:t xml:space="preserve">ение </w:t>
      </w:r>
      <w:r w:rsidR="00C8022E" w:rsidRPr="003A425A">
        <w:rPr>
          <w:rFonts w:ascii="Times New Roman" w:hAnsi="Times New Roman"/>
          <w:bCs/>
          <w:sz w:val="24"/>
          <w:szCs w:val="24"/>
        </w:rPr>
        <w:t>углов</w:t>
      </w:r>
      <w:r w:rsidRPr="003A425A">
        <w:rPr>
          <w:rFonts w:ascii="Times New Roman" w:hAnsi="Times New Roman"/>
          <w:b/>
          <w:bCs/>
          <w:sz w:val="24"/>
          <w:szCs w:val="24"/>
        </w:rPr>
        <w:t>), Repeat (</w:t>
      </w:r>
      <w:r w:rsidRPr="003A425A">
        <w:rPr>
          <w:rFonts w:ascii="Times New Roman" w:hAnsi="Times New Roman"/>
          <w:bCs/>
          <w:sz w:val="24"/>
          <w:szCs w:val="24"/>
        </w:rPr>
        <w:t>значение определяет природу повторений</w:t>
      </w:r>
      <w:r w:rsidRPr="003A425A">
        <w:rPr>
          <w:rFonts w:ascii="Times New Roman" w:hAnsi="Times New Roman"/>
          <w:b/>
          <w:bCs/>
          <w:sz w:val="24"/>
          <w:szCs w:val="24"/>
        </w:rPr>
        <w:t>), Url.</w:t>
      </w:r>
      <w:r w:rsidR="00870923" w:rsidRPr="003A425A">
        <w:rPr>
          <w:rFonts w:ascii="Times New Roman" w:hAnsi="Times New Roman"/>
          <w:b/>
          <w:bCs/>
          <w:sz w:val="24"/>
          <w:szCs w:val="24"/>
        </w:rPr>
        <w:t xml:space="preserve"> </w:t>
      </w:r>
      <w:r w:rsidRPr="003A425A">
        <w:rPr>
          <w:rFonts w:ascii="Times New Roman" w:hAnsi="Times New Roman"/>
          <w:bCs/>
          <w:i/>
          <w:sz w:val="24"/>
          <w:szCs w:val="24"/>
        </w:rPr>
        <w:t>Далее размещён список псевдо-состояний.</w:t>
      </w:r>
      <w:r w:rsidR="00870923" w:rsidRPr="003A425A">
        <w:rPr>
          <w:rFonts w:ascii="Times New Roman" w:hAnsi="Times New Roman"/>
          <w:bCs/>
          <w:i/>
          <w:sz w:val="24"/>
          <w:szCs w:val="24"/>
        </w:rPr>
        <w:t xml:space="preserve"> </w:t>
      </w:r>
      <w:r w:rsidRPr="003A425A">
        <w:rPr>
          <w:rFonts w:ascii="Times New Roman" w:hAnsi="Times New Roman"/>
          <w:bCs/>
          <w:i/>
          <w:sz w:val="24"/>
          <w:szCs w:val="24"/>
        </w:rPr>
        <w:t>Затем приводится список подэлементов управления.</w:t>
      </w:r>
      <w:r w:rsidR="00870923" w:rsidRPr="003A425A">
        <w:rPr>
          <w:rFonts w:ascii="Times New Roman" w:hAnsi="Times New Roman"/>
          <w:bCs/>
          <w:i/>
          <w:sz w:val="24"/>
          <w:szCs w:val="24"/>
        </w:rPr>
        <w:t xml:space="preserve"> </w:t>
      </w:r>
    </w:p>
    <w:p w:rsidR="00870923" w:rsidRPr="003A425A" w:rsidRDefault="00870923" w:rsidP="00870923">
      <w:pPr>
        <w:pStyle w:val="3"/>
        <w:rPr>
          <w:rStyle w:val="HTML"/>
          <w:rFonts w:ascii="Times New Roman" w:hAnsi="Times New Roman" w:cs="Times New Roman"/>
          <w:b w:val="0"/>
          <w:sz w:val="24"/>
          <w:szCs w:val="24"/>
        </w:rPr>
      </w:pPr>
      <w:bookmarkStart w:id="695" w:name="_Toc382058801"/>
      <w:r w:rsidRPr="003A425A">
        <w:rPr>
          <w:rStyle w:val="HTML"/>
          <w:rFonts w:ascii="Times New Roman" w:hAnsi="Times New Roman" w:cs="Times New Roman"/>
          <w:b w:val="0"/>
          <w:sz w:val="24"/>
          <w:szCs w:val="24"/>
        </w:rPr>
        <w:t>ПРИМЕРЫ ИСПОЛЬЗОВАНИЯ QT ШИТОВ СТИЛЕЙ</w:t>
      </w:r>
      <w:bookmarkEnd w:id="695"/>
    </w:p>
    <w:p w:rsidR="005A6BBD" w:rsidRPr="003A425A" w:rsidRDefault="00953454" w:rsidP="00A01673">
      <w:pPr>
        <w:tabs>
          <w:tab w:val="left" w:pos="8931"/>
        </w:tabs>
        <w:jc w:val="both"/>
        <w:rPr>
          <w:rStyle w:val="HTML"/>
          <w:rFonts w:ascii="Times New Roman" w:hAnsi="Times New Roman" w:cs="Times New Roman"/>
          <w:sz w:val="24"/>
          <w:szCs w:val="24"/>
        </w:rPr>
      </w:pPr>
      <w:hyperlink r:id="rId1569" w:history="1">
        <w:r w:rsidR="005A6BBD" w:rsidRPr="003A425A">
          <w:rPr>
            <w:rStyle w:val="a3"/>
            <w:rFonts w:ascii="Times New Roman" w:hAnsi="Times New Roman"/>
            <w:sz w:val="24"/>
            <w:szCs w:val="24"/>
          </w:rPr>
          <w:t>http://qt-project.org/doc/qt-5.1/qtwidgets/stylesheet-examples.html</w:t>
        </w:r>
      </w:hyperlink>
    </w:p>
    <w:p w:rsidR="005A6BBD" w:rsidRPr="003A425A" w:rsidRDefault="005A6BBD" w:rsidP="00A01673">
      <w:pPr>
        <w:tabs>
          <w:tab w:val="left" w:pos="8931"/>
        </w:tabs>
        <w:jc w:val="both"/>
        <w:rPr>
          <w:rStyle w:val="HTML"/>
          <w:rFonts w:ascii="Times New Roman" w:hAnsi="Times New Roman" w:cs="Times New Roman"/>
          <w:i/>
          <w:sz w:val="24"/>
          <w:szCs w:val="24"/>
        </w:rPr>
      </w:pPr>
      <w:r w:rsidRPr="003A425A">
        <w:rPr>
          <w:rStyle w:val="HTML"/>
          <w:rFonts w:ascii="Times New Roman" w:hAnsi="Times New Roman" w:cs="Times New Roman"/>
          <w:i/>
          <w:sz w:val="24"/>
          <w:szCs w:val="24"/>
        </w:rPr>
        <w:t>на данной странице показаны некоторые примеры использования данного механизма, которые я позже изучу</w:t>
      </w:r>
      <w:r w:rsidRPr="003A425A">
        <w:rPr>
          <w:rStyle w:val="HTML"/>
          <w:rFonts w:ascii="Times New Roman" w:hAnsi="Times New Roman" w:cs="Times New Roman"/>
          <w:sz w:val="24"/>
          <w:szCs w:val="24"/>
        </w:rPr>
        <w:t>.</w:t>
      </w:r>
      <w:r w:rsidR="0087092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i/>
          <w:sz w:val="24"/>
          <w:szCs w:val="24"/>
        </w:rPr>
        <w:t>Переходим к изучению макетов.</w:t>
      </w:r>
    </w:p>
    <w:p w:rsidR="00870923" w:rsidRPr="003A425A" w:rsidRDefault="00870923" w:rsidP="00870923">
      <w:pPr>
        <w:pStyle w:val="2"/>
        <w:rPr>
          <w:rStyle w:val="HTML"/>
          <w:rFonts w:ascii="Times New Roman" w:hAnsi="Times New Roman" w:cs="Times New Roman"/>
          <w:b w:val="0"/>
          <w:sz w:val="24"/>
          <w:szCs w:val="24"/>
        </w:rPr>
      </w:pPr>
      <w:bookmarkStart w:id="696" w:name="_Toc382058802"/>
      <w:r w:rsidRPr="003A425A">
        <w:rPr>
          <w:rStyle w:val="HTML"/>
          <w:rFonts w:ascii="Times New Roman" w:hAnsi="Times New Roman" w:cs="Times New Roman"/>
          <w:b w:val="0"/>
          <w:sz w:val="24"/>
          <w:szCs w:val="24"/>
        </w:rPr>
        <w:t>УПРАВЛЕНИЕ МАКЕТАМИ</w:t>
      </w:r>
      <w:bookmarkEnd w:id="696"/>
    </w:p>
    <w:p w:rsidR="005A6BBD" w:rsidRPr="003A425A" w:rsidRDefault="00953454" w:rsidP="00A01673">
      <w:pPr>
        <w:tabs>
          <w:tab w:val="left" w:pos="8931"/>
        </w:tabs>
        <w:jc w:val="both"/>
        <w:rPr>
          <w:rStyle w:val="HTML"/>
          <w:rFonts w:ascii="Times New Roman" w:hAnsi="Times New Roman" w:cs="Times New Roman"/>
          <w:sz w:val="24"/>
          <w:szCs w:val="24"/>
        </w:rPr>
      </w:pPr>
      <w:hyperlink r:id="rId1570" w:history="1">
        <w:r w:rsidR="005A6BBD" w:rsidRPr="003A425A">
          <w:rPr>
            <w:rStyle w:val="a3"/>
            <w:rFonts w:ascii="Times New Roman" w:hAnsi="Times New Roman"/>
            <w:sz w:val="24"/>
            <w:szCs w:val="24"/>
          </w:rPr>
          <w:t>http://qt-project.org/doc/qt-5.1/qtwidgets/layout.html</w:t>
        </w:r>
      </w:hyperlink>
    </w:p>
    <w:p w:rsidR="005A6BBD" w:rsidRPr="003A425A" w:rsidRDefault="005A6BBD" w:rsidP="00A01673">
      <w:pPr>
        <w:tabs>
          <w:tab w:val="left" w:pos="8931"/>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 xml:space="preserve">система макетов </w:t>
      </w:r>
      <w:r w:rsidR="00B00C9F" w:rsidRPr="003A425A">
        <w:rPr>
          <w:rStyle w:val="HTML"/>
          <w:rFonts w:ascii="Times New Roman" w:hAnsi="Times New Roman" w:cs="Times New Roman"/>
          <w:sz w:val="24"/>
          <w:szCs w:val="24"/>
        </w:rPr>
        <w:t>qt</w:t>
      </w:r>
      <w:r w:rsidRPr="003A425A">
        <w:rPr>
          <w:rStyle w:val="HTML"/>
          <w:rFonts w:ascii="Times New Roman" w:hAnsi="Times New Roman" w:cs="Times New Roman"/>
          <w:sz w:val="24"/>
          <w:szCs w:val="24"/>
        </w:rPr>
        <w:t xml:space="preserve"> обеспечивает простой и мощный способ автоматической организации дочерних виджетов внутри виджета, чтобы гарантировать, что они будут качественно использоваться в некотором пространстве.</w:t>
      </w:r>
      <w:r w:rsidR="00310B21"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Макеты автоматически изменяют размер и положение виджетов, когда количество пространства, доступного для них, изменяется.</w:t>
      </w:r>
      <w:r w:rsidR="00310B21" w:rsidRPr="003A425A">
        <w:rPr>
          <w:rStyle w:val="HTML"/>
          <w:rFonts w:ascii="Times New Roman" w:hAnsi="Times New Roman" w:cs="Times New Roman"/>
          <w:sz w:val="24"/>
          <w:szCs w:val="24"/>
        </w:rPr>
        <w:t xml:space="preserve"> </w:t>
      </w:r>
      <w:r w:rsidR="0015653B" w:rsidRPr="003A425A">
        <w:rPr>
          <w:rStyle w:val="HTML"/>
          <w:rFonts w:ascii="Times New Roman" w:hAnsi="Times New Roman" w:cs="Times New Roman"/>
          <w:sz w:val="24"/>
          <w:szCs w:val="24"/>
        </w:rPr>
        <w:t>Когда макет установлен в</w:t>
      </w:r>
      <w:r w:rsidRPr="003A425A">
        <w:rPr>
          <w:rStyle w:val="HTML"/>
          <w:rFonts w:ascii="Times New Roman" w:hAnsi="Times New Roman" w:cs="Times New Roman"/>
          <w:sz w:val="24"/>
          <w:szCs w:val="24"/>
        </w:rPr>
        <w:t xml:space="preserve"> виджете, он следит за </w:t>
      </w:r>
      <w:r w:rsidR="0015653B" w:rsidRPr="003A425A">
        <w:rPr>
          <w:rStyle w:val="HTML"/>
          <w:rFonts w:ascii="Times New Roman" w:hAnsi="Times New Roman" w:cs="Times New Roman"/>
          <w:sz w:val="24"/>
          <w:szCs w:val="24"/>
        </w:rPr>
        <w:t>выполнением</w:t>
      </w:r>
      <w:r w:rsidRPr="003A425A">
        <w:rPr>
          <w:rStyle w:val="HTML"/>
          <w:rFonts w:ascii="Times New Roman" w:hAnsi="Times New Roman" w:cs="Times New Roman"/>
          <w:sz w:val="24"/>
          <w:szCs w:val="24"/>
        </w:rPr>
        <w:t xml:space="preserve"> следующих задач:</w:t>
      </w:r>
    </w:p>
    <w:p w:rsidR="005A6BBD" w:rsidRPr="003A425A" w:rsidRDefault="005A6BBD" w:rsidP="004D4FF9">
      <w:pPr>
        <w:pStyle w:val="a8"/>
        <w:numPr>
          <w:ilvl w:val="0"/>
          <w:numId w:val="26"/>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Размещение виджетов</w:t>
      </w:r>
    </w:p>
    <w:p w:rsidR="005A6BBD" w:rsidRPr="003A425A" w:rsidRDefault="005A6BBD" w:rsidP="004D4FF9">
      <w:pPr>
        <w:pStyle w:val="a8"/>
        <w:numPr>
          <w:ilvl w:val="0"/>
          <w:numId w:val="26"/>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Разумные размеры окон по умолчанию</w:t>
      </w:r>
    </w:p>
    <w:p w:rsidR="005A6BBD" w:rsidRPr="003A425A" w:rsidRDefault="005A6BBD" w:rsidP="004D4FF9">
      <w:pPr>
        <w:pStyle w:val="a8"/>
        <w:numPr>
          <w:ilvl w:val="0"/>
          <w:numId w:val="26"/>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Разумные минимальные размеры окон</w:t>
      </w:r>
    </w:p>
    <w:p w:rsidR="005A6BBD" w:rsidRPr="003A425A" w:rsidRDefault="005A6BBD" w:rsidP="004D4FF9">
      <w:pPr>
        <w:pStyle w:val="a8"/>
        <w:numPr>
          <w:ilvl w:val="0"/>
          <w:numId w:val="26"/>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Обработка изменения размера</w:t>
      </w:r>
    </w:p>
    <w:p w:rsidR="005A6BBD" w:rsidRPr="003A425A" w:rsidRDefault="005A6BBD" w:rsidP="004D4FF9">
      <w:pPr>
        <w:pStyle w:val="a8"/>
        <w:numPr>
          <w:ilvl w:val="0"/>
          <w:numId w:val="26"/>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Автоматически обновляет при изменении содержания:</w:t>
      </w:r>
    </w:p>
    <w:p w:rsidR="005A6BBD" w:rsidRPr="003A425A" w:rsidRDefault="005A6BBD" w:rsidP="004D4FF9">
      <w:pPr>
        <w:pStyle w:val="a8"/>
        <w:numPr>
          <w:ilvl w:val="0"/>
          <w:numId w:val="27"/>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Размер шрифта, текста или других содержаний дочерних виджетов.</w:t>
      </w:r>
    </w:p>
    <w:p w:rsidR="005A6BBD" w:rsidRPr="003A425A" w:rsidRDefault="005A6BBD" w:rsidP="004D4FF9">
      <w:pPr>
        <w:pStyle w:val="a8"/>
        <w:numPr>
          <w:ilvl w:val="0"/>
          <w:numId w:val="27"/>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Сокрытие или показ дочерних виджетов</w:t>
      </w:r>
    </w:p>
    <w:p w:rsidR="005A6BBD" w:rsidRPr="003A425A" w:rsidRDefault="005A6BBD" w:rsidP="004D4FF9">
      <w:pPr>
        <w:pStyle w:val="a8"/>
        <w:numPr>
          <w:ilvl w:val="0"/>
          <w:numId w:val="27"/>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Удаление дочерних виджетов.</w:t>
      </w:r>
    </w:p>
    <w:p w:rsidR="005A6BBD" w:rsidRPr="003A425A" w:rsidRDefault="005A6BBD" w:rsidP="007D3576">
      <w:pPr>
        <w:tabs>
          <w:tab w:val="left" w:pos="8931"/>
        </w:tabs>
        <w:jc w:val="both"/>
        <w:rPr>
          <w:rStyle w:val="HTML"/>
          <w:rFonts w:ascii="Times New Roman" w:hAnsi="Times New Roman" w:cs="Times New Roman"/>
          <w:sz w:val="24"/>
          <w:szCs w:val="24"/>
        </w:rPr>
      </w:pPr>
      <w:r w:rsidRPr="003A425A">
        <w:rPr>
          <w:rStyle w:val="HTML"/>
          <w:rFonts w:ascii="Times New Roman" w:hAnsi="Times New Roman" w:cs="Times New Roman"/>
          <w:i/>
          <w:sz w:val="24"/>
          <w:szCs w:val="24"/>
        </w:rPr>
        <w:t xml:space="preserve">Далее перечислены классы макетов, которые следует в дальнейшем изучить очень поверхностно, так для их использования и установки лучше использовать </w:t>
      </w:r>
      <w:r w:rsidR="00FB6D7B" w:rsidRPr="003A425A">
        <w:rPr>
          <w:rStyle w:val="HTML"/>
          <w:rFonts w:ascii="Times New Roman" w:hAnsi="Times New Roman" w:cs="Times New Roman"/>
          <w:i/>
          <w:sz w:val="24"/>
          <w:szCs w:val="24"/>
        </w:rPr>
        <w:t>Qt Designer</w:t>
      </w:r>
      <w:r w:rsidRPr="003A425A">
        <w:rPr>
          <w:rStyle w:val="HTML"/>
          <w:rFonts w:ascii="Times New Roman" w:hAnsi="Times New Roman" w:cs="Times New Roman"/>
          <w:i/>
          <w:sz w:val="24"/>
          <w:szCs w:val="24"/>
        </w:rPr>
        <w:t>.</w:t>
      </w:r>
      <w:r w:rsidR="00310B21"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i/>
          <w:sz w:val="24"/>
          <w:szCs w:val="24"/>
        </w:rPr>
        <w:t>Затем проиллюстрированы некоторые типы макетов.</w:t>
      </w:r>
      <w:r w:rsidR="00310B21"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i/>
          <w:sz w:val="24"/>
          <w:szCs w:val="24"/>
        </w:rPr>
        <w:t>Затем показан код помещения виджетов в макеты.</w:t>
      </w:r>
      <w:r w:rsidR="00310B21"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sz w:val="24"/>
          <w:szCs w:val="24"/>
        </w:rPr>
        <w:t>Макет автоматически изменяет родителя виджета, поэтому при построении виджетов не следует явно устанавливать родителя.</w:t>
      </w:r>
      <w:r w:rsidR="00310B21"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Виджеты в макете являются дочерними для того виджета, в котором установлен макет. Виджеты вообще не могут иметь родителей макет</w:t>
      </w:r>
      <w:r w:rsidR="00310B21" w:rsidRPr="003A425A">
        <w:rPr>
          <w:rStyle w:val="HTML"/>
          <w:rFonts w:ascii="Times New Roman" w:hAnsi="Times New Roman" w:cs="Times New Roman"/>
          <w:sz w:val="24"/>
          <w:szCs w:val="24"/>
        </w:rPr>
        <w:t>ов</w:t>
      </w:r>
      <w:r w:rsidRPr="003A425A">
        <w:rPr>
          <w:rStyle w:val="HTML"/>
          <w:rFonts w:ascii="Times New Roman" w:hAnsi="Times New Roman" w:cs="Times New Roman"/>
          <w:sz w:val="24"/>
          <w:szCs w:val="24"/>
        </w:rPr>
        <w:t xml:space="preserve">, а только классы, унаследованные от </w:t>
      </w:r>
      <w:r w:rsidRPr="003A425A">
        <w:rPr>
          <w:rStyle w:val="HTML"/>
          <w:rFonts w:ascii="Times New Roman" w:hAnsi="Times New Roman" w:cs="Times New Roman"/>
          <w:sz w:val="24"/>
          <w:szCs w:val="24"/>
          <w:lang w:val="en-US"/>
        </w:rPr>
        <w:t>QWidget</w:t>
      </w:r>
      <w:r w:rsidRPr="003A425A">
        <w:rPr>
          <w:rStyle w:val="HTML"/>
          <w:rFonts w:ascii="Times New Roman" w:hAnsi="Times New Roman" w:cs="Times New Roman"/>
          <w:sz w:val="24"/>
          <w:szCs w:val="24"/>
        </w:rPr>
        <w:t>.</w:t>
      </w:r>
    </w:p>
    <w:p w:rsidR="005A6BBD" w:rsidRPr="003A425A" w:rsidRDefault="005A6BBD" w:rsidP="007D3576">
      <w:pPr>
        <w:tabs>
          <w:tab w:val="left" w:pos="8931"/>
        </w:tabs>
        <w:jc w:val="both"/>
        <w:rPr>
          <w:rStyle w:val="HTML"/>
          <w:rFonts w:ascii="Times New Roman" w:hAnsi="Times New Roman" w:cs="Times New Roman"/>
          <w:i/>
          <w:sz w:val="24"/>
          <w:szCs w:val="24"/>
        </w:rPr>
      </w:pPr>
      <w:r w:rsidRPr="003A425A">
        <w:rPr>
          <w:rStyle w:val="HTML"/>
          <w:rFonts w:ascii="Times New Roman" w:hAnsi="Times New Roman" w:cs="Times New Roman"/>
          <w:i/>
          <w:sz w:val="24"/>
          <w:szCs w:val="24"/>
        </w:rPr>
        <w:t>Далее представлен процесс, который происходит при добавлении виджета в макет.</w:t>
      </w:r>
    </w:p>
    <w:p w:rsidR="005A6BBD" w:rsidRPr="003A425A" w:rsidRDefault="005A6BBD" w:rsidP="004D4FF9">
      <w:pPr>
        <w:pStyle w:val="a8"/>
        <w:numPr>
          <w:ilvl w:val="0"/>
          <w:numId w:val="28"/>
        </w:numPr>
        <w:tabs>
          <w:tab w:val="left" w:pos="709"/>
        </w:tabs>
        <w:jc w:val="both"/>
        <w:rPr>
          <w:rFonts w:ascii="Times New Roman" w:hAnsi="Times New Roman"/>
          <w:sz w:val="24"/>
          <w:szCs w:val="24"/>
        </w:rPr>
      </w:pPr>
      <w:r w:rsidRPr="003A425A">
        <w:rPr>
          <w:rStyle w:val="HTML"/>
          <w:rFonts w:ascii="Times New Roman" w:hAnsi="Times New Roman" w:cs="Times New Roman"/>
          <w:sz w:val="24"/>
          <w:szCs w:val="24"/>
        </w:rPr>
        <w:lastRenderedPageBreak/>
        <w:t xml:space="preserve">Вначале всем виджетам выделяется место пространства в соответствии с их </w:t>
      </w:r>
      <w:hyperlink r:id="rId1571" w:anchor="sizePolicy-prop" w:history="1">
        <w:r w:rsidRPr="003A425A">
          <w:rPr>
            <w:rStyle w:val="a3"/>
            <w:rFonts w:ascii="Times New Roman" w:hAnsi="Times New Roman"/>
            <w:color w:val="auto"/>
            <w:sz w:val="24"/>
            <w:szCs w:val="24"/>
          </w:rPr>
          <w:t>QWidget::sizePolicy</w:t>
        </w:r>
      </w:hyperlink>
      <w:r w:rsidRPr="003A425A">
        <w:rPr>
          <w:rFonts w:ascii="Times New Roman" w:hAnsi="Times New Roman"/>
          <w:sz w:val="24"/>
          <w:szCs w:val="24"/>
        </w:rPr>
        <w:t xml:space="preserve">() and </w:t>
      </w:r>
      <w:hyperlink r:id="rId1572" w:anchor="sizeHint-prop" w:history="1">
        <w:r w:rsidRPr="003A425A">
          <w:rPr>
            <w:rStyle w:val="a3"/>
            <w:rFonts w:ascii="Times New Roman" w:hAnsi="Times New Roman"/>
            <w:color w:val="auto"/>
            <w:sz w:val="24"/>
            <w:szCs w:val="24"/>
          </w:rPr>
          <w:t>QWidget::sizeHint</w:t>
        </w:r>
      </w:hyperlink>
      <w:r w:rsidRPr="003A425A">
        <w:rPr>
          <w:rFonts w:ascii="Times New Roman" w:hAnsi="Times New Roman"/>
          <w:sz w:val="24"/>
          <w:szCs w:val="24"/>
        </w:rPr>
        <w:t>().</w:t>
      </w:r>
    </w:p>
    <w:p w:rsidR="005A6BBD" w:rsidRPr="003A425A" w:rsidRDefault="005A6BBD" w:rsidP="004D4FF9">
      <w:pPr>
        <w:pStyle w:val="a8"/>
        <w:numPr>
          <w:ilvl w:val="0"/>
          <w:numId w:val="28"/>
        </w:numPr>
        <w:tabs>
          <w:tab w:val="left" w:pos="709"/>
        </w:tabs>
        <w:jc w:val="both"/>
        <w:rPr>
          <w:rFonts w:ascii="Times New Roman" w:hAnsi="Times New Roman"/>
          <w:sz w:val="24"/>
          <w:szCs w:val="24"/>
        </w:rPr>
      </w:pPr>
      <w:r w:rsidRPr="003A425A">
        <w:rPr>
          <w:rFonts w:ascii="Times New Roman" w:hAnsi="Times New Roman"/>
          <w:sz w:val="24"/>
          <w:szCs w:val="24"/>
        </w:rPr>
        <w:t>Если некоторые виджеты имеют установленные фа</w:t>
      </w:r>
      <w:r w:rsidR="004F2215" w:rsidRPr="003A425A">
        <w:rPr>
          <w:rFonts w:ascii="Times New Roman" w:hAnsi="Times New Roman"/>
          <w:sz w:val="24"/>
          <w:szCs w:val="24"/>
        </w:rPr>
        <w:t>кто</w:t>
      </w:r>
      <w:r w:rsidRPr="003A425A">
        <w:rPr>
          <w:rFonts w:ascii="Times New Roman" w:hAnsi="Times New Roman"/>
          <w:sz w:val="24"/>
          <w:szCs w:val="24"/>
        </w:rPr>
        <w:t>ры растяжения со значением более нуля, то тогда они динамически размещаются в пространстве пропорционально их фа</w:t>
      </w:r>
      <w:r w:rsidR="004F2215" w:rsidRPr="003A425A">
        <w:rPr>
          <w:rFonts w:ascii="Times New Roman" w:hAnsi="Times New Roman"/>
          <w:sz w:val="24"/>
          <w:szCs w:val="24"/>
        </w:rPr>
        <w:t>кто</w:t>
      </w:r>
      <w:r w:rsidRPr="003A425A">
        <w:rPr>
          <w:rFonts w:ascii="Times New Roman" w:hAnsi="Times New Roman"/>
          <w:sz w:val="24"/>
          <w:szCs w:val="24"/>
        </w:rPr>
        <w:t>ру растяжения.</w:t>
      </w:r>
    </w:p>
    <w:p w:rsidR="005A6BBD" w:rsidRPr="003A425A" w:rsidRDefault="005A6BBD" w:rsidP="004D4FF9">
      <w:pPr>
        <w:pStyle w:val="a8"/>
        <w:numPr>
          <w:ilvl w:val="0"/>
          <w:numId w:val="28"/>
        </w:numPr>
        <w:tabs>
          <w:tab w:val="left" w:pos="709"/>
        </w:tabs>
        <w:jc w:val="both"/>
        <w:rPr>
          <w:rFonts w:ascii="Times New Roman" w:hAnsi="Times New Roman"/>
          <w:sz w:val="24"/>
          <w:szCs w:val="24"/>
        </w:rPr>
      </w:pPr>
      <w:r w:rsidRPr="003A425A">
        <w:rPr>
          <w:rFonts w:ascii="Times New Roman" w:hAnsi="Times New Roman"/>
          <w:sz w:val="24"/>
          <w:szCs w:val="24"/>
        </w:rPr>
        <w:t>Если некоторые виджеты имеют фа</w:t>
      </w:r>
      <w:r w:rsidR="004F2215" w:rsidRPr="003A425A">
        <w:rPr>
          <w:rFonts w:ascii="Times New Roman" w:hAnsi="Times New Roman"/>
          <w:sz w:val="24"/>
          <w:szCs w:val="24"/>
        </w:rPr>
        <w:t>кто</w:t>
      </w:r>
      <w:r w:rsidRPr="003A425A">
        <w:rPr>
          <w:rFonts w:ascii="Times New Roman" w:hAnsi="Times New Roman"/>
          <w:sz w:val="24"/>
          <w:szCs w:val="24"/>
        </w:rPr>
        <w:t>р растяжения, установленный в нуль, то они только будут получать больше пространства, если никаким другим виджетам не нужно пространство. Исходя из этого</w:t>
      </w:r>
      <w:r w:rsidR="0015653B" w:rsidRPr="003A425A">
        <w:rPr>
          <w:rFonts w:ascii="Times New Roman" w:hAnsi="Times New Roman"/>
          <w:sz w:val="24"/>
          <w:szCs w:val="24"/>
        </w:rPr>
        <w:t>,</w:t>
      </w:r>
      <w:r w:rsidRPr="003A425A">
        <w:rPr>
          <w:rFonts w:ascii="Times New Roman" w:hAnsi="Times New Roman"/>
          <w:sz w:val="24"/>
          <w:szCs w:val="24"/>
        </w:rPr>
        <w:t xml:space="preserve"> пространство вначале выделяется виджетам с политикой изменения размера </w:t>
      </w:r>
      <w:hyperlink r:id="rId1573" w:anchor="Policy-enum" w:history="1">
        <w:r w:rsidRPr="003A425A">
          <w:rPr>
            <w:rStyle w:val="a3"/>
            <w:rFonts w:ascii="Times New Roman" w:hAnsi="Times New Roman"/>
            <w:color w:val="auto"/>
            <w:sz w:val="24"/>
            <w:szCs w:val="24"/>
          </w:rPr>
          <w:t>Expanding</w:t>
        </w:r>
      </w:hyperlink>
      <w:r w:rsidRPr="003A425A">
        <w:rPr>
          <w:rFonts w:ascii="Times New Roman" w:hAnsi="Times New Roman"/>
          <w:sz w:val="24"/>
          <w:szCs w:val="24"/>
        </w:rPr>
        <w:t>.</w:t>
      </w:r>
    </w:p>
    <w:p w:rsidR="005A6BBD" w:rsidRPr="003A425A" w:rsidRDefault="005A6BBD" w:rsidP="004D4FF9">
      <w:pPr>
        <w:pStyle w:val="a8"/>
        <w:numPr>
          <w:ilvl w:val="0"/>
          <w:numId w:val="28"/>
        </w:numPr>
        <w:tabs>
          <w:tab w:val="left" w:pos="709"/>
        </w:tabs>
        <w:jc w:val="both"/>
        <w:rPr>
          <w:rFonts w:ascii="Times New Roman" w:hAnsi="Times New Roman"/>
          <w:sz w:val="24"/>
          <w:szCs w:val="24"/>
        </w:rPr>
      </w:pPr>
      <w:r w:rsidRPr="003A425A">
        <w:rPr>
          <w:rFonts w:ascii="Times New Roman" w:hAnsi="Times New Roman"/>
          <w:sz w:val="24"/>
          <w:szCs w:val="24"/>
        </w:rPr>
        <w:t>Всем виджетам, которые занимают меньше</w:t>
      </w:r>
      <w:r w:rsidR="0015653B" w:rsidRPr="003A425A">
        <w:rPr>
          <w:rFonts w:ascii="Times New Roman" w:hAnsi="Times New Roman"/>
          <w:sz w:val="24"/>
          <w:szCs w:val="24"/>
        </w:rPr>
        <w:t>е</w:t>
      </w:r>
      <w:r w:rsidRPr="003A425A">
        <w:rPr>
          <w:rFonts w:ascii="Times New Roman" w:hAnsi="Times New Roman"/>
          <w:sz w:val="24"/>
          <w:szCs w:val="24"/>
        </w:rPr>
        <w:t xml:space="preserve"> пространство, чем их минимальные размеры (или minimum size hint, если минимальных размеров не установлено), выделяется то минимальное пространство, которое они требуют. (виджеты, которые не имеют минимальных размеров или подсказки относительно минимального размера, обрабатываются так, что определяющим фа</w:t>
      </w:r>
      <w:r w:rsidR="004F2215" w:rsidRPr="003A425A">
        <w:rPr>
          <w:rFonts w:ascii="Times New Roman" w:hAnsi="Times New Roman"/>
          <w:sz w:val="24"/>
          <w:szCs w:val="24"/>
        </w:rPr>
        <w:t>кто</w:t>
      </w:r>
      <w:r w:rsidRPr="003A425A">
        <w:rPr>
          <w:rFonts w:ascii="Times New Roman" w:hAnsi="Times New Roman"/>
          <w:sz w:val="24"/>
          <w:szCs w:val="24"/>
        </w:rPr>
        <w:t>ром является как раз фа</w:t>
      </w:r>
      <w:r w:rsidR="004F2215" w:rsidRPr="003A425A">
        <w:rPr>
          <w:rFonts w:ascii="Times New Roman" w:hAnsi="Times New Roman"/>
          <w:sz w:val="24"/>
          <w:szCs w:val="24"/>
        </w:rPr>
        <w:t>кто</w:t>
      </w:r>
      <w:r w:rsidRPr="003A425A">
        <w:rPr>
          <w:rFonts w:ascii="Times New Roman" w:hAnsi="Times New Roman"/>
          <w:sz w:val="24"/>
          <w:szCs w:val="24"/>
        </w:rPr>
        <w:t>р растяжения).</w:t>
      </w:r>
    </w:p>
    <w:p w:rsidR="005A6BBD" w:rsidRPr="003A425A" w:rsidRDefault="005A6BBD" w:rsidP="004D4FF9">
      <w:pPr>
        <w:pStyle w:val="a8"/>
        <w:numPr>
          <w:ilvl w:val="0"/>
          <w:numId w:val="28"/>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Все</w:t>
      </w:r>
      <w:r w:rsidR="0015653B" w:rsidRPr="003A425A">
        <w:rPr>
          <w:rStyle w:val="HTML"/>
          <w:rFonts w:ascii="Times New Roman" w:hAnsi="Times New Roman" w:cs="Times New Roman"/>
          <w:sz w:val="24"/>
          <w:szCs w:val="24"/>
        </w:rPr>
        <w:t>м</w:t>
      </w:r>
      <w:r w:rsidRPr="003A425A">
        <w:rPr>
          <w:rStyle w:val="HTML"/>
          <w:rFonts w:ascii="Times New Roman" w:hAnsi="Times New Roman" w:cs="Times New Roman"/>
          <w:sz w:val="24"/>
          <w:szCs w:val="24"/>
        </w:rPr>
        <w:t xml:space="preserve"> виджет</w:t>
      </w:r>
      <w:r w:rsidR="0015653B" w:rsidRPr="003A425A">
        <w:rPr>
          <w:rStyle w:val="HTML"/>
          <w:rFonts w:ascii="Times New Roman" w:hAnsi="Times New Roman" w:cs="Times New Roman"/>
          <w:sz w:val="24"/>
          <w:szCs w:val="24"/>
        </w:rPr>
        <w:t>ам</w:t>
      </w:r>
      <w:r w:rsidRPr="003A425A">
        <w:rPr>
          <w:rStyle w:val="HTML"/>
          <w:rFonts w:ascii="Times New Roman" w:hAnsi="Times New Roman" w:cs="Times New Roman"/>
          <w:sz w:val="24"/>
          <w:szCs w:val="24"/>
        </w:rPr>
        <w:t>, которым выделено больше пространства, нежели их максимальные размеры, выделяется пространство, соответствующие их максимальным размерам.</w:t>
      </w:r>
    </w:p>
    <w:p w:rsidR="005A6BBD" w:rsidRPr="003A425A" w:rsidRDefault="005A6BBD" w:rsidP="00E71B5C">
      <w:pPr>
        <w:tabs>
          <w:tab w:val="left" w:pos="8931"/>
        </w:tabs>
        <w:jc w:val="both"/>
        <w:rPr>
          <w:rFonts w:ascii="Times New Roman" w:hAnsi="Times New Roman"/>
          <w:sz w:val="24"/>
          <w:szCs w:val="24"/>
        </w:rPr>
      </w:pPr>
      <w:r w:rsidRPr="003A425A">
        <w:rPr>
          <w:rStyle w:val="HTML"/>
          <w:rFonts w:ascii="Times New Roman" w:hAnsi="Times New Roman" w:cs="Times New Roman"/>
          <w:sz w:val="24"/>
          <w:szCs w:val="24"/>
        </w:rPr>
        <w:t xml:space="preserve">При помещении в макет, пространство между виджетами делится в соответствии с их </w:t>
      </w:r>
      <w:hyperlink r:id="rId1574" w:anchor="sizePolicy-prop" w:history="1">
        <w:r w:rsidRPr="003A425A">
          <w:rPr>
            <w:rStyle w:val="a3"/>
            <w:rFonts w:ascii="Times New Roman" w:hAnsi="Times New Roman"/>
            <w:color w:val="auto"/>
            <w:sz w:val="24"/>
            <w:szCs w:val="24"/>
          </w:rPr>
          <w:t>QWidget::sizePolicy</w:t>
        </w:r>
      </w:hyperlink>
      <w:r w:rsidRPr="003A425A">
        <w:rPr>
          <w:rFonts w:ascii="Times New Roman" w:hAnsi="Times New Roman"/>
          <w:sz w:val="24"/>
          <w:szCs w:val="24"/>
        </w:rPr>
        <w:t>() или их minimum size hint в зависимости от того, что больше.</w:t>
      </w:r>
      <w:r w:rsidR="00310B21" w:rsidRPr="003A425A">
        <w:rPr>
          <w:rFonts w:ascii="Times New Roman" w:hAnsi="Times New Roman"/>
          <w:sz w:val="24"/>
          <w:szCs w:val="24"/>
        </w:rPr>
        <w:t xml:space="preserve"> </w:t>
      </w:r>
      <w:r w:rsidRPr="003A425A">
        <w:rPr>
          <w:rFonts w:ascii="Times New Roman" w:hAnsi="Times New Roman"/>
          <w:sz w:val="24"/>
          <w:szCs w:val="24"/>
        </w:rPr>
        <w:t>Фа</w:t>
      </w:r>
      <w:r w:rsidR="004F2215" w:rsidRPr="003A425A">
        <w:rPr>
          <w:rFonts w:ascii="Times New Roman" w:hAnsi="Times New Roman"/>
          <w:sz w:val="24"/>
          <w:szCs w:val="24"/>
        </w:rPr>
        <w:t>кто</w:t>
      </w:r>
      <w:r w:rsidRPr="003A425A">
        <w:rPr>
          <w:rFonts w:ascii="Times New Roman" w:hAnsi="Times New Roman"/>
          <w:sz w:val="24"/>
          <w:szCs w:val="24"/>
        </w:rPr>
        <w:t>ры растяжения устанавливаются, чтобы показать, насколько больше пространства следует выделить виджетам по сравнению с другими виджетами.</w:t>
      </w:r>
      <w:r w:rsidR="00310B21" w:rsidRPr="003A425A">
        <w:rPr>
          <w:rFonts w:ascii="Times New Roman" w:hAnsi="Times New Roman"/>
          <w:sz w:val="24"/>
          <w:szCs w:val="24"/>
        </w:rPr>
        <w:t xml:space="preserve"> </w:t>
      </w:r>
      <w:r w:rsidRPr="003A425A">
        <w:rPr>
          <w:rFonts w:ascii="Times New Roman" w:hAnsi="Times New Roman"/>
          <w:sz w:val="24"/>
          <w:szCs w:val="24"/>
        </w:rPr>
        <w:t>При создании собственного виджета, следует также налаживать его свойства для макета. Если виджет содержит некоторый макет, то это сразу принимается во внимание. Иначе можно поступить в данном случае тремя способами:</w:t>
      </w:r>
    </w:p>
    <w:p w:rsidR="005A6BBD" w:rsidRPr="003A425A" w:rsidRDefault="005A6BBD" w:rsidP="004D4FF9">
      <w:pPr>
        <w:pStyle w:val="a8"/>
        <w:numPr>
          <w:ilvl w:val="0"/>
          <w:numId w:val="29"/>
        </w:numPr>
        <w:tabs>
          <w:tab w:val="left" w:pos="709"/>
        </w:tabs>
        <w:jc w:val="both"/>
        <w:rPr>
          <w:rFonts w:ascii="Times New Roman" w:hAnsi="Times New Roman"/>
          <w:sz w:val="24"/>
          <w:szCs w:val="24"/>
        </w:rPr>
      </w:pPr>
      <w:r w:rsidRPr="003A425A">
        <w:rPr>
          <w:rFonts w:ascii="Times New Roman" w:hAnsi="Times New Roman"/>
          <w:sz w:val="24"/>
          <w:szCs w:val="24"/>
        </w:rPr>
        <w:t xml:space="preserve">Переопределить </w:t>
      </w:r>
      <w:hyperlink r:id="rId1575" w:anchor="sizeHint-prop" w:history="1">
        <w:r w:rsidRPr="003A425A">
          <w:rPr>
            <w:rStyle w:val="a3"/>
            <w:rFonts w:ascii="Times New Roman" w:hAnsi="Times New Roman"/>
            <w:color w:val="auto"/>
            <w:sz w:val="24"/>
            <w:szCs w:val="24"/>
          </w:rPr>
          <w:t>QWidget::sizeHint</w:t>
        </w:r>
      </w:hyperlink>
      <w:r w:rsidRPr="003A425A">
        <w:rPr>
          <w:rFonts w:ascii="Times New Roman" w:hAnsi="Times New Roman"/>
          <w:sz w:val="24"/>
          <w:szCs w:val="24"/>
        </w:rPr>
        <w:t>(), чтобы вернуть желаемый размер виджета.</w:t>
      </w:r>
    </w:p>
    <w:p w:rsidR="005A6BBD" w:rsidRPr="003A425A" w:rsidRDefault="005A6BBD" w:rsidP="004D4FF9">
      <w:pPr>
        <w:pStyle w:val="a8"/>
        <w:numPr>
          <w:ilvl w:val="0"/>
          <w:numId w:val="29"/>
        </w:numPr>
        <w:tabs>
          <w:tab w:val="left" w:pos="709"/>
        </w:tabs>
        <w:jc w:val="both"/>
        <w:rPr>
          <w:rFonts w:ascii="Times New Roman" w:hAnsi="Times New Roman"/>
          <w:sz w:val="24"/>
          <w:szCs w:val="24"/>
        </w:rPr>
      </w:pPr>
      <w:r w:rsidRPr="003A425A">
        <w:rPr>
          <w:rFonts w:ascii="Times New Roman" w:hAnsi="Times New Roman"/>
          <w:sz w:val="24"/>
          <w:szCs w:val="24"/>
        </w:rPr>
        <w:t xml:space="preserve">Переопределить </w:t>
      </w:r>
      <w:hyperlink r:id="rId1576" w:anchor="minimumSizeHint-prop" w:history="1">
        <w:r w:rsidRPr="003A425A">
          <w:rPr>
            <w:rStyle w:val="a3"/>
            <w:rFonts w:ascii="Times New Roman" w:hAnsi="Times New Roman"/>
            <w:color w:val="auto"/>
            <w:sz w:val="24"/>
            <w:szCs w:val="24"/>
          </w:rPr>
          <w:t>QWidget::minimumSizeHint</w:t>
        </w:r>
      </w:hyperlink>
      <w:r w:rsidRPr="003A425A">
        <w:rPr>
          <w:rFonts w:ascii="Times New Roman" w:hAnsi="Times New Roman"/>
          <w:sz w:val="24"/>
          <w:szCs w:val="24"/>
        </w:rPr>
        <w:t>(), чтобы вернуть наименьший размер, который может иметь виджет.</w:t>
      </w:r>
    </w:p>
    <w:p w:rsidR="005A6BBD" w:rsidRPr="003A425A" w:rsidRDefault="005A6BBD" w:rsidP="004D4FF9">
      <w:pPr>
        <w:pStyle w:val="a8"/>
        <w:numPr>
          <w:ilvl w:val="0"/>
          <w:numId w:val="29"/>
        </w:numPr>
        <w:tabs>
          <w:tab w:val="left" w:pos="709"/>
        </w:tabs>
        <w:jc w:val="both"/>
        <w:rPr>
          <w:rFonts w:ascii="Times New Roman" w:hAnsi="Times New Roman"/>
          <w:sz w:val="24"/>
          <w:szCs w:val="24"/>
        </w:rPr>
      </w:pPr>
      <w:r w:rsidRPr="003A425A">
        <w:rPr>
          <w:rFonts w:ascii="Times New Roman" w:hAnsi="Times New Roman"/>
          <w:sz w:val="24"/>
          <w:szCs w:val="24"/>
        </w:rPr>
        <w:t xml:space="preserve">Вызвать </w:t>
      </w:r>
      <w:hyperlink r:id="rId1577" w:anchor="sizePolicy-prop" w:history="1">
        <w:r w:rsidRPr="003A425A">
          <w:rPr>
            <w:rStyle w:val="a3"/>
            <w:rFonts w:ascii="Times New Roman" w:hAnsi="Times New Roman"/>
            <w:color w:val="auto"/>
            <w:sz w:val="24"/>
            <w:szCs w:val="24"/>
          </w:rPr>
          <w:t>QWidget::setSizePolicy</w:t>
        </w:r>
      </w:hyperlink>
      <w:r w:rsidRPr="003A425A">
        <w:rPr>
          <w:rFonts w:ascii="Times New Roman" w:hAnsi="Times New Roman"/>
          <w:sz w:val="24"/>
          <w:szCs w:val="24"/>
        </w:rPr>
        <w:t>(), чтобы задать пространство, требуемое для виджета.</w:t>
      </w:r>
    </w:p>
    <w:p w:rsidR="005A6BBD" w:rsidRPr="003A425A" w:rsidRDefault="005A6BBD" w:rsidP="00FD2098">
      <w:pPr>
        <w:tabs>
          <w:tab w:val="left" w:pos="8931"/>
        </w:tabs>
        <w:jc w:val="both"/>
        <w:rPr>
          <w:rFonts w:ascii="Times New Roman" w:hAnsi="Times New Roman"/>
          <w:sz w:val="24"/>
          <w:szCs w:val="24"/>
        </w:rPr>
      </w:pPr>
      <w:r w:rsidRPr="003A425A">
        <w:rPr>
          <w:rFonts w:ascii="Times New Roman" w:hAnsi="Times New Roman"/>
          <w:sz w:val="24"/>
          <w:szCs w:val="24"/>
        </w:rPr>
        <w:t xml:space="preserve">Каждый раз при изменении </w:t>
      </w:r>
      <w:r w:rsidRPr="003A425A">
        <w:rPr>
          <w:rFonts w:ascii="Times New Roman" w:hAnsi="Times New Roman"/>
          <w:sz w:val="24"/>
          <w:szCs w:val="24"/>
          <w:lang w:val="en-US"/>
        </w:rPr>
        <w:t>size</w:t>
      </w:r>
      <w:r w:rsidRPr="003A425A">
        <w:rPr>
          <w:rFonts w:ascii="Times New Roman" w:hAnsi="Times New Roman"/>
          <w:sz w:val="24"/>
          <w:szCs w:val="24"/>
        </w:rPr>
        <w:t xml:space="preserve"> </w:t>
      </w:r>
      <w:r w:rsidRPr="003A425A">
        <w:rPr>
          <w:rFonts w:ascii="Times New Roman" w:hAnsi="Times New Roman"/>
          <w:sz w:val="24"/>
          <w:szCs w:val="24"/>
          <w:lang w:val="en-US"/>
        </w:rPr>
        <w:t>hint</w:t>
      </w:r>
      <w:r w:rsidRPr="003A425A">
        <w:rPr>
          <w:rFonts w:ascii="Times New Roman" w:hAnsi="Times New Roman"/>
          <w:sz w:val="24"/>
          <w:szCs w:val="24"/>
        </w:rPr>
        <w:t xml:space="preserve">, </w:t>
      </w:r>
      <w:r w:rsidRPr="003A425A">
        <w:rPr>
          <w:rFonts w:ascii="Times New Roman" w:hAnsi="Times New Roman"/>
          <w:sz w:val="24"/>
          <w:szCs w:val="24"/>
          <w:lang w:val="en-US"/>
        </w:rPr>
        <w:t>minimum</w:t>
      </w:r>
      <w:r w:rsidRPr="003A425A">
        <w:rPr>
          <w:rFonts w:ascii="Times New Roman" w:hAnsi="Times New Roman"/>
          <w:sz w:val="24"/>
          <w:szCs w:val="24"/>
        </w:rPr>
        <w:t xml:space="preserve"> </w:t>
      </w:r>
      <w:r w:rsidRPr="003A425A">
        <w:rPr>
          <w:rFonts w:ascii="Times New Roman" w:hAnsi="Times New Roman"/>
          <w:sz w:val="24"/>
          <w:szCs w:val="24"/>
          <w:lang w:val="en-US"/>
        </w:rPr>
        <w:t>size</w:t>
      </w:r>
      <w:r w:rsidRPr="003A425A">
        <w:rPr>
          <w:rFonts w:ascii="Times New Roman" w:hAnsi="Times New Roman"/>
          <w:sz w:val="24"/>
          <w:szCs w:val="24"/>
        </w:rPr>
        <w:t xml:space="preserve"> </w:t>
      </w:r>
      <w:r w:rsidRPr="003A425A">
        <w:rPr>
          <w:rFonts w:ascii="Times New Roman" w:hAnsi="Times New Roman"/>
          <w:sz w:val="24"/>
          <w:szCs w:val="24"/>
          <w:lang w:val="en-US"/>
        </w:rPr>
        <w:t>hint</w:t>
      </w:r>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r w:rsidRPr="003A425A">
        <w:rPr>
          <w:rFonts w:ascii="Times New Roman" w:hAnsi="Times New Roman"/>
          <w:sz w:val="24"/>
          <w:szCs w:val="24"/>
          <w:lang w:val="en-US"/>
        </w:rPr>
        <w:t>size</w:t>
      </w:r>
      <w:r w:rsidRPr="003A425A">
        <w:rPr>
          <w:rFonts w:ascii="Times New Roman" w:hAnsi="Times New Roman"/>
          <w:sz w:val="24"/>
          <w:szCs w:val="24"/>
        </w:rPr>
        <w:t xml:space="preserve"> </w:t>
      </w:r>
      <w:r w:rsidRPr="003A425A">
        <w:rPr>
          <w:rFonts w:ascii="Times New Roman" w:hAnsi="Times New Roman"/>
          <w:sz w:val="24"/>
          <w:szCs w:val="24"/>
          <w:lang w:val="en-US"/>
        </w:rPr>
        <w:t>policy</w:t>
      </w:r>
      <w:r w:rsidRPr="003A425A">
        <w:rPr>
          <w:rFonts w:ascii="Times New Roman" w:hAnsi="Times New Roman"/>
          <w:sz w:val="24"/>
          <w:szCs w:val="24"/>
        </w:rPr>
        <w:t xml:space="preserve"> вызывайте функцию </w:t>
      </w:r>
      <w:hyperlink r:id="rId1578" w:anchor="updateGeometry" w:history="1">
        <w:r w:rsidRPr="003A425A">
          <w:rPr>
            <w:rStyle w:val="a3"/>
            <w:rFonts w:ascii="Times New Roman" w:hAnsi="Times New Roman"/>
            <w:color w:val="auto"/>
            <w:sz w:val="24"/>
            <w:szCs w:val="24"/>
          </w:rPr>
          <w:t>QWidget::updateGeometry</w:t>
        </w:r>
      </w:hyperlink>
      <w:r w:rsidRPr="003A425A">
        <w:rPr>
          <w:rFonts w:ascii="Times New Roman" w:hAnsi="Times New Roman"/>
          <w:sz w:val="24"/>
          <w:szCs w:val="24"/>
        </w:rPr>
        <w:t>(). Но не вызывайте е</w:t>
      </w:r>
      <w:r w:rsidR="006A28E8" w:rsidRPr="003A425A">
        <w:rPr>
          <w:rFonts w:ascii="Times New Roman" w:hAnsi="Times New Roman"/>
          <w:sz w:val="24"/>
          <w:szCs w:val="24"/>
        </w:rPr>
        <w:t>ё</w:t>
      </w:r>
      <w:r w:rsidRPr="003A425A">
        <w:rPr>
          <w:rFonts w:ascii="Times New Roman" w:hAnsi="Times New Roman"/>
          <w:sz w:val="24"/>
          <w:szCs w:val="24"/>
        </w:rPr>
        <w:t xml:space="preserve"> много раз подряд, так как это вызовет множественный пересчёт макета.</w:t>
      </w:r>
      <w:r w:rsidR="00310B21" w:rsidRPr="003A425A">
        <w:rPr>
          <w:rFonts w:ascii="Times New Roman" w:hAnsi="Times New Roman"/>
          <w:sz w:val="24"/>
          <w:szCs w:val="24"/>
        </w:rPr>
        <w:t xml:space="preserve"> </w:t>
      </w:r>
      <w:r w:rsidRPr="003A425A">
        <w:rPr>
          <w:rFonts w:ascii="Times New Roman" w:hAnsi="Times New Roman"/>
          <w:sz w:val="24"/>
          <w:szCs w:val="24"/>
        </w:rPr>
        <w:t xml:space="preserve">Если предпочтительная высота виджета зависит от его ширины, то установите флаг </w:t>
      </w:r>
      <w:hyperlink r:id="rId1579" w:anchor="hasHeightForWidth" w:history="1">
        <w:r w:rsidRPr="003A425A">
          <w:rPr>
            <w:rStyle w:val="a3"/>
            <w:rFonts w:ascii="Times New Roman" w:hAnsi="Times New Roman"/>
            <w:color w:val="auto"/>
            <w:sz w:val="24"/>
            <w:szCs w:val="24"/>
          </w:rPr>
          <w:t>height-for-width</w:t>
        </w:r>
      </w:hyperlink>
      <w:r w:rsidRPr="003A425A">
        <w:rPr>
          <w:rFonts w:ascii="Times New Roman" w:hAnsi="Times New Roman"/>
          <w:sz w:val="24"/>
          <w:szCs w:val="24"/>
        </w:rPr>
        <w:t xml:space="preserve"> в </w:t>
      </w:r>
      <w:hyperlink r:id="rId1580" w:anchor="sizePolicy-prop" w:history="1">
        <w:r w:rsidRPr="003A425A">
          <w:rPr>
            <w:rStyle w:val="a3"/>
            <w:rFonts w:ascii="Times New Roman" w:hAnsi="Times New Roman"/>
            <w:color w:val="auto"/>
            <w:sz w:val="24"/>
            <w:szCs w:val="24"/>
          </w:rPr>
          <w:t>size policy</w:t>
        </w:r>
      </w:hyperlink>
      <w:r w:rsidRPr="003A425A">
        <w:rPr>
          <w:rFonts w:ascii="Times New Roman" w:hAnsi="Times New Roman"/>
          <w:sz w:val="24"/>
          <w:szCs w:val="24"/>
        </w:rPr>
        <w:t xml:space="preserve"> виджета и переопределите </w:t>
      </w:r>
      <w:hyperlink r:id="rId1581" w:anchor="heightForWidth" w:history="1">
        <w:r w:rsidRPr="003A425A">
          <w:rPr>
            <w:rStyle w:val="a3"/>
            <w:rFonts w:ascii="Times New Roman" w:hAnsi="Times New Roman"/>
            <w:color w:val="auto"/>
            <w:sz w:val="24"/>
            <w:szCs w:val="24"/>
          </w:rPr>
          <w:t>QWidget::heightForWidth</w:t>
        </w:r>
      </w:hyperlink>
      <w:r w:rsidRPr="003A425A">
        <w:rPr>
          <w:rFonts w:ascii="Times New Roman" w:hAnsi="Times New Roman"/>
          <w:sz w:val="24"/>
          <w:szCs w:val="24"/>
        </w:rPr>
        <w:t>(). При этом всё равно хорошо было бы определить разумный sizeHint().</w:t>
      </w:r>
    </w:p>
    <w:p w:rsidR="005A6BBD" w:rsidRPr="003A425A" w:rsidRDefault="005A6BBD" w:rsidP="00FD2098">
      <w:pPr>
        <w:tabs>
          <w:tab w:val="left" w:pos="8931"/>
        </w:tabs>
        <w:jc w:val="both"/>
        <w:rPr>
          <w:rFonts w:ascii="Times New Roman" w:hAnsi="Times New Roman"/>
          <w:sz w:val="24"/>
          <w:szCs w:val="24"/>
        </w:rPr>
      </w:pPr>
      <w:r w:rsidRPr="003A425A">
        <w:rPr>
          <w:rFonts w:ascii="Times New Roman" w:hAnsi="Times New Roman"/>
          <w:sz w:val="24"/>
          <w:szCs w:val="24"/>
        </w:rPr>
        <w:t xml:space="preserve">Использование форматированного текста в метке может ввести некоторые сложности в макет его родительского виджета. Проблемы возникают из-за способа, которым форматированный текст обрабатывается менеджерами макета </w:t>
      </w:r>
      <w:r w:rsidR="00B00C9F" w:rsidRPr="003A425A">
        <w:rPr>
          <w:rFonts w:ascii="Times New Roman" w:hAnsi="Times New Roman"/>
          <w:sz w:val="24"/>
          <w:szCs w:val="24"/>
        </w:rPr>
        <w:t>qt</w:t>
      </w:r>
      <w:r w:rsidRPr="003A425A">
        <w:rPr>
          <w:rFonts w:ascii="Times New Roman" w:hAnsi="Times New Roman"/>
          <w:sz w:val="24"/>
          <w:szCs w:val="24"/>
        </w:rPr>
        <w:t>, когда метка является обёрткой слова.</w:t>
      </w:r>
      <w:r w:rsidR="00310B21" w:rsidRPr="003A425A">
        <w:rPr>
          <w:rFonts w:ascii="Times New Roman" w:hAnsi="Times New Roman"/>
          <w:sz w:val="24"/>
          <w:szCs w:val="24"/>
        </w:rPr>
        <w:t xml:space="preserve"> </w:t>
      </w:r>
    </w:p>
    <w:p w:rsidR="005A6BBD" w:rsidRPr="003A425A" w:rsidRDefault="005A6BBD" w:rsidP="00FD2098">
      <w:pPr>
        <w:tabs>
          <w:tab w:val="left" w:pos="8931"/>
        </w:tabs>
        <w:jc w:val="both"/>
        <w:rPr>
          <w:rFonts w:ascii="Times New Roman" w:hAnsi="Times New Roman"/>
          <w:sz w:val="24"/>
          <w:szCs w:val="24"/>
        </w:rPr>
      </w:pPr>
      <w:r w:rsidRPr="003A425A">
        <w:rPr>
          <w:rFonts w:ascii="Times New Roman" w:hAnsi="Times New Roman"/>
          <w:sz w:val="24"/>
          <w:szCs w:val="24"/>
        </w:rPr>
        <w:t xml:space="preserve">В некоторых случаях родительских макет выставляется в моду QLayout::FreeResize, означающую, что он не будет адаптировать макет его содержимого, чтобы подогнать внутри малых окон, или даже предостерегать пользователя от делания окна очень малым, </w:t>
      </w:r>
      <w:r w:rsidRPr="003A425A">
        <w:rPr>
          <w:rFonts w:ascii="Times New Roman" w:hAnsi="Times New Roman"/>
          <w:sz w:val="24"/>
          <w:szCs w:val="24"/>
        </w:rPr>
        <w:lastRenderedPageBreak/>
        <w:t xml:space="preserve">чтобы использовать его. Это можно преодолеть при помощи специализации проблемных виджетов, и определения подходящих функций </w:t>
      </w:r>
      <w:hyperlink r:id="rId1582" w:anchor="sizeHint-prop" w:history="1">
        <w:r w:rsidRPr="003A425A">
          <w:rPr>
            <w:rStyle w:val="a3"/>
            <w:rFonts w:ascii="Times New Roman" w:hAnsi="Times New Roman"/>
            <w:color w:val="auto"/>
            <w:sz w:val="24"/>
            <w:szCs w:val="24"/>
          </w:rPr>
          <w:t>sizeHint()</w:t>
        </w:r>
      </w:hyperlink>
      <w:r w:rsidRPr="003A425A">
        <w:rPr>
          <w:rFonts w:ascii="Times New Roman" w:hAnsi="Times New Roman"/>
          <w:sz w:val="24"/>
          <w:szCs w:val="24"/>
        </w:rPr>
        <w:t xml:space="preserve"> and </w:t>
      </w:r>
      <w:hyperlink r:id="rId1583" w:anchor="minimumSizeHint-prop" w:history="1">
        <w:r w:rsidRPr="003A425A">
          <w:rPr>
            <w:rStyle w:val="a3"/>
            <w:rFonts w:ascii="Times New Roman" w:hAnsi="Times New Roman"/>
            <w:color w:val="auto"/>
            <w:sz w:val="24"/>
            <w:szCs w:val="24"/>
          </w:rPr>
          <w:t>minimumSizeHint()</w:t>
        </w:r>
      </w:hyperlink>
      <w:r w:rsidRPr="003A425A">
        <w:rPr>
          <w:rFonts w:ascii="Times New Roman" w:hAnsi="Times New Roman"/>
          <w:sz w:val="24"/>
          <w:szCs w:val="24"/>
        </w:rPr>
        <w:t>.</w:t>
      </w:r>
    </w:p>
    <w:p w:rsidR="005A6BBD" w:rsidRPr="003A425A" w:rsidRDefault="005A6BBD" w:rsidP="00FD2098">
      <w:pPr>
        <w:tabs>
          <w:tab w:val="left" w:pos="8931"/>
        </w:tabs>
        <w:jc w:val="both"/>
        <w:rPr>
          <w:rFonts w:ascii="Times New Roman" w:hAnsi="Times New Roman"/>
          <w:i/>
          <w:sz w:val="24"/>
          <w:szCs w:val="24"/>
        </w:rPr>
      </w:pPr>
      <w:r w:rsidRPr="003A425A">
        <w:rPr>
          <w:rFonts w:ascii="Times New Roman" w:hAnsi="Times New Roman"/>
          <w:sz w:val="24"/>
          <w:szCs w:val="24"/>
        </w:rPr>
        <w:t xml:space="preserve">Если вы создаёте единственный в своём роде макет, вы можете также сделать частный виджет, как описано выше. Переопределите </w:t>
      </w:r>
      <w:hyperlink r:id="rId1584" w:anchor="resizeEvent" w:history="1">
        <w:r w:rsidRPr="003A425A">
          <w:rPr>
            <w:rStyle w:val="a3"/>
            <w:rFonts w:ascii="Times New Roman" w:hAnsi="Times New Roman"/>
            <w:color w:val="auto"/>
            <w:sz w:val="24"/>
            <w:szCs w:val="24"/>
          </w:rPr>
          <w:t>QWidget::resizeEvent</w:t>
        </w:r>
      </w:hyperlink>
      <w:r w:rsidRPr="003A425A">
        <w:rPr>
          <w:rFonts w:ascii="Times New Roman" w:hAnsi="Times New Roman"/>
          <w:sz w:val="24"/>
          <w:szCs w:val="24"/>
        </w:rPr>
        <w:t xml:space="preserve">(), чтобы рассчитать требуемое распространение размеров и вызовите </w:t>
      </w:r>
      <w:hyperlink r:id="rId1585" w:anchor="geometry-prop" w:history="1">
        <w:r w:rsidRPr="003A425A">
          <w:rPr>
            <w:rStyle w:val="a3"/>
            <w:rFonts w:ascii="Times New Roman" w:hAnsi="Times New Roman"/>
            <w:color w:val="auto"/>
            <w:sz w:val="24"/>
            <w:szCs w:val="24"/>
          </w:rPr>
          <w:t>setGeometry()</w:t>
        </w:r>
      </w:hyperlink>
      <w:r w:rsidRPr="003A425A">
        <w:rPr>
          <w:rFonts w:ascii="Times New Roman" w:hAnsi="Times New Roman"/>
          <w:sz w:val="24"/>
          <w:szCs w:val="24"/>
        </w:rPr>
        <w:t xml:space="preserve"> для всех дочерних виджетов. </w:t>
      </w:r>
      <w:r w:rsidRPr="003A425A">
        <w:rPr>
          <w:rFonts w:ascii="Times New Roman" w:hAnsi="Times New Roman"/>
          <w:i/>
          <w:sz w:val="24"/>
          <w:szCs w:val="24"/>
        </w:rPr>
        <w:t xml:space="preserve">Рассмотрены некоторые другие </w:t>
      </w:r>
      <w:r w:rsidR="00BE64FE" w:rsidRPr="003A425A">
        <w:rPr>
          <w:rFonts w:ascii="Times New Roman" w:hAnsi="Times New Roman"/>
          <w:i/>
          <w:sz w:val="24"/>
          <w:szCs w:val="24"/>
        </w:rPr>
        <w:t>аспект</w:t>
      </w:r>
      <w:r w:rsidRPr="003A425A">
        <w:rPr>
          <w:rFonts w:ascii="Times New Roman" w:hAnsi="Times New Roman"/>
          <w:i/>
          <w:sz w:val="24"/>
          <w:szCs w:val="24"/>
        </w:rPr>
        <w:t>ы.</w:t>
      </w:r>
    </w:p>
    <w:p w:rsidR="00310B21" w:rsidRPr="003A425A" w:rsidRDefault="005A6BBD" w:rsidP="00FD2098">
      <w:pPr>
        <w:tabs>
          <w:tab w:val="left" w:pos="8931"/>
        </w:tabs>
        <w:jc w:val="both"/>
        <w:rPr>
          <w:rFonts w:ascii="Times New Roman" w:hAnsi="Times New Roman"/>
          <w:i/>
          <w:sz w:val="24"/>
          <w:szCs w:val="24"/>
        </w:rPr>
      </w:pPr>
      <w:r w:rsidRPr="003A425A">
        <w:rPr>
          <w:rFonts w:ascii="Times New Roman" w:hAnsi="Times New Roman"/>
          <w:sz w:val="24"/>
          <w:szCs w:val="24"/>
        </w:rPr>
        <w:t xml:space="preserve">Можно также создать подкласс класса </w:t>
      </w:r>
      <w:hyperlink r:id="rId1586" w:history="1">
        <w:r w:rsidRPr="003A425A">
          <w:rPr>
            <w:rStyle w:val="a3"/>
            <w:rFonts w:ascii="Times New Roman" w:hAnsi="Times New Roman"/>
            <w:color w:val="auto"/>
            <w:sz w:val="24"/>
            <w:szCs w:val="24"/>
          </w:rPr>
          <w:t>QLayout</w:t>
        </w:r>
      </w:hyperlink>
      <w:r w:rsidRPr="003A425A">
        <w:rPr>
          <w:rFonts w:ascii="Times New Roman" w:hAnsi="Times New Roman"/>
          <w:sz w:val="24"/>
          <w:szCs w:val="24"/>
        </w:rPr>
        <w:t xml:space="preserve">. </w:t>
      </w:r>
      <w:r w:rsidRPr="003A425A">
        <w:rPr>
          <w:rFonts w:ascii="Times New Roman" w:hAnsi="Times New Roman"/>
          <w:i/>
          <w:sz w:val="24"/>
          <w:szCs w:val="24"/>
        </w:rPr>
        <w:t>Есть ссылки на некоторые примеры.</w:t>
      </w:r>
      <w:r w:rsidR="00310B21" w:rsidRPr="003A425A">
        <w:rPr>
          <w:rFonts w:ascii="Times New Roman" w:hAnsi="Times New Roman"/>
          <w:i/>
          <w:sz w:val="24"/>
          <w:szCs w:val="24"/>
        </w:rPr>
        <w:t xml:space="preserve"> </w:t>
      </w:r>
      <w:r w:rsidRPr="003A425A">
        <w:rPr>
          <w:rFonts w:ascii="Times New Roman" w:hAnsi="Times New Roman"/>
          <w:i/>
          <w:sz w:val="24"/>
          <w:szCs w:val="24"/>
        </w:rPr>
        <w:t>В данной части также есть некоторый пример кода. Очень полезный пример кода, особенно, замечания после него.</w:t>
      </w:r>
    </w:p>
    <w:p w:rsidR="00310B21" w:rsidRPr="003A425A" w:rsidRDefault="00310B21" w:rsidP="00310B21">
      <w:pPr>
        <w:pStyle w:val="4"/>
      </w:pPr>
      <w:bookmarkStart w:id="697" w:name="_Toc382058803"/>
      <w:r w:rsidRPr="003A425A">
        <w:rPr>
          <w:rFonts w:ascii="Times New Roman" w:hAnsi="Times New Roman"/>
          <w:color w:val="auto"/>
          <w:sz w:val="24"/>
          <w:szCs w:val="24"/>
        </w:rPr>
        <w:t>QGroupBox</w:t>
      </w:r>
      <w:bookmarkEnd w:id="697"/>
    </w:p>
    <w:p w:rsidR="005A6BBD" w:rsidRPr="003A425A" w:rsidRDefault="00953454" w:rsidP="00FD2098">
      <w:pPr>
        <w:tabs>
          <w:tab w:val="left" w:pos="8931"/>
        </w:tabs>
        <w:jc w:val="both"/>
        <w:rPr>
          <w:rFonts w:ascii="Times New Roman" w:hAnsi="Times New Roman"/>
          <w:i/>
          <w:sz w:val="24"/>
          <w:szCs w:val="24"/>
        </w:rPr>
      </w:pPr>
      <w:hyperlink r:id="rId1587" w:anchor="details" w:history="1">
        <w:r w:rsidR="005A6BBD" w:rsidRPr="003A425A">
          <w:rPr>
            <w:rStyle w:val="a3"/>
            <w:rFonts w:ascii="Times New Roman" w:hAnsi="Times New Roman"/>
            <w:i/>
            <w:sz w:val="24"/>
            <w:szCs w:val="24"/>
          </w:rPr>
          <w:t>http://qt-project.org/doc/qt-5.1/qtwidgets/qgroupbox.html#details</w:t>
        </w:r>
      </w:hyperlink>
    </w:p>
    <w:p w:rsidR="005A6BBD" w:rsidRPr="003A425A" w:rsidRDefault="005A6BBD" w:rsidP="00FD2098">
      <w:pPr>
        <w:tabs>
          <w:tab w:val="left" w:pos="8931"/>
        </w:tabs>
        <w:jc w:val="both"/>
        <w:rPr>
          <w:rFonts w:ascii="Times New Roman" w:hAnsi="Times New Roman"/>
          <w:sz w:val="24"/>
          <w:szCs w:val="24"/>
        </w:rPr>
      </w:pPr>
      <w:r w:rsidRPr="003A425A">
        <w:rPr>
          <w:rFonts w:ascii="Times New Roman" w:hAnsi="Times New Roman"/>
          <w:sz w:val="24"/>
          <w:szCs w:val="24"/>
        </w:rPr>
        <w:t>QGroupBox виджет обеспечивает группу с названием.</w:t>
      </w:r>
      <w:r w:rsidR="00310B21" w:rsidRPr="003A425A">
        <w:rPr>
          <w:rFonts w:ascii="Times New Roman" w:hAnsi="Times New Roman"/>
          <w:sz w:val="24"/>
          <w:szCs w:val="24"/>
        </w:rPr>
        <w:t xml:space="preserve"> </w:t>
      </w:r>
      <w:r w:rsidRPr="003A425A">
        <w:rPr>
          <w:rFonts w:ascii="Times New Roman" w:hAnsi="Times New Roman"/>
          <w:sz w:val="24"/>
          <w:szCs w:val="24"/>
        </w:rPr>
        <w:t>Он отображает другие виджеты внутри себя.</w:t>
      </w:r>
    </w:p>
    <w:p w:rsidR="00310B21" w:rsidRPr="003A425A" w:rsidRDefault="00310B21" w:rsidP="00310B21">
      <w:pPr>
        <w:pStyle w:val="4"/>
      </w:pPr>
      <w:bookmarkStart w:id="698" w:name="_Toc382058804"/>
      <w:r w:rsidRPr="003A425A">
        <w:rPr>
          <w:rFonts w:ascii="Times New Roman" w:hAnsi="Times New Roman"/>
          <w:color w:val="auto"/>
          <w:sz w:val="24"/>
          <w:szCs w:val="24"/>
        </w:rPr>
        <w:t>QButtonGroup</w:t>
      </w:r>
      <w:bookmarkEnd w:id="698"/>
    </w:p>
    <w:p w:rsidR="005A6BBD" w:rsidRPr="003A425A" w:rsidRDefault="00953454" w:rsidP="00FD2098">
      <w:pPr>
        <w:tabs>
          <w:tab w:val="left" w:pos="8931"/>
        </w:tabs>
        <w:jc w:val="both"/>
        <w:rPr>
          <w:rFonts w:ascii="Times New Roman" w:hAnsi="Times New Roman"/>
          <w:sz w:val="24"/>
          <w:szCs w:val="24"/>
        </w:rPr>
      </w:pPr>
      <w:hyperlink r:id="rId1588" w:history="1">
        <w:r w:rsidR="005A6BBD" w:rsidRPr="003A425A">
          <w:rPr>
            <w:rStyle w:val="a3"/>
            <w:rFonts w:ascii="Times New Roman" w:hAnsi="Times New Roman"/>
            <w:sz w:val="24"/>
            <w:szCs w:val="24"/>
          </w:rPr>
          <w:t>http://qt-project.org/doc/qt-5.1/qtwidgets/qbuttongroup.html</w:t>
        </w:r>
      </w:hyperlink>
    </w:p>
    <w:p w:rsidR="005A6BBD" w:rsidRPr="003A425A" w:rsidRDefault="005A6BBD" w:rsidP="00FD2098">
      <w:pPr>
        <w:tabs>
          <w:tab w:val="left" w:pos="8931"/>
        </w:tabs>
        <w:jc w:val="both"/>
        <w:rPr>
          <w:rFonts w:ascii="Times New Roman" w:hAnsi="Times New Roman"/>
          <w:i/>
          <w:sz w:val="24"/>
          <w:szCs w:val="24"/>
        </w:rPr>
      </w:pPr>
      <w:r w:rsidRPr="003A425A">
        <w:rPr>
          <w:rFonts w:ascii="Times New Roman" w:hAnsi="Times New Roman"/>
          <w:sz w:val="24"/>
          <w:szCs w:val="24"/>
        </w:rPr>
        <w:t>QButtonGroup класс обеспечивает контейнер для организации групп виджетов кнопок. Он не визуализирует входящие в него кнопки, но только устанавливает состояние каждой кнопки, которая входит в него.</w:t>
      </w:r>
      <w:r w:rsidR="00310B21" w:rsidRPr="003A425A">
        <w:rPr>
          <w:rFonts w:ascii="Times New Roman" w:hAnsi="Times New Roman"/>
          <w:sz w:val="24"/>
          <w:szCs w:val="24"/>
        </w:rPr>
        <w:t xml:space="preserve"> </w:t>
      </w:r>
      <w:r w:rsidRPr="003A425A">
        <w:rPr>
          <w:rFonts w:ascii="Times New Roman" w:hAnsi="Times New Roman"/>
          <w:i/>
          <w:sz w:val="24"/>
          <w:szCs w:val="24"/>
        </w:rPr>
        <w:t xml:space="preserve">Возвращаемся к виджетам. Рассмотрим модель/представление в </w:t>
      </w:r>
      <w:r w:rsidR="00B00C9F" w:rsidRPr="003A425A">
        <w:rPr>
          <w:rFonts w:ascii="Times New Roman" w:hAnsi="Times New Roman"/>
          <w:i/>
          <w:sz w:val="24"/>
          <w:szCs w:val="24"/>
        </w:rPr>
        <w:t>qt</w:t>
      </w:r>
      <w:r w:rsidRPr="003A425A">
        <w:rPr>
          <w:rFonts w:ascii="Times New Roman" w:hAnsi="Times New Roman"/>
          <w:i/>
          <w:sz w:val="24"/>
          <w:szCs w:val="24"/>
        </w:rPr>
        <w:t>.</w:t>
      </w:r>
    </w:p>
    <w:p w:rsidR="002F71A1" w:rsidRPr="003A425A" w:rsidRDefault="002F71A1" w:rsidP="002F71A1">
      <w:pPr>
        <w:pStyle w:val="2"/>
        <w:rPr>
          <w:rFonts w:ascii="Times New Roman" w:hAnsi="Times New Roman"/>
          <w:b w:val="0"/>
          <w:sz w:val="24"/>
          <w:szCs w:val="24"/>
        </w:rPr>
      </w:pPr>
      <w:bookmarkStart w:id="699" w:name="_Toc382058805"/>
      <w:r w:rsidRPr="003A425A">
        <w:rPr>
          <w:rFonts w:ascii="Times New Roman" w:hAnsi="Times New Roman"/>
          <w:b w:val="0"/>
          <w:sz w:val="24"/>
          <w:szCs w:val="24"/>
        </w:rPr>
        <w:t>ПРОГРАММИРОВАНИЕ МОДЕЛИ/ПРЕДСТАВЛЕНИЯ</w:t>
      </w:r>
      <w:bookmarkEnd w:id="699"/>
    </w:p>
    <w:p w:rsidR="005A6BBD" w:rsidRPr="003A425A" w:rsidRDefault="00953454" w:rsidP="00FD2098">
      <w:pPr>
        <w:tabs>
          <w:tab w:val="left" w:pos="8931"/>
        </w:tabs>
        <w:jc w:val="both"/>
        <w:rPr>
          <w:rFonts w:ascii="Times New Roman" w:hAnsi="Times New Roman"/>
          <w:sz w:val="24"/>
          <w:szCs w:val="24"/>
        </w:rPr>
      </w:pPr>
      <w:hyperlink r:id="rId1589" w:history="1">
        <w:r w:rsidR="005A6BBD" w:rsidRPr="003A425A">
          <w:rPr>
            <w:rStyle w:val="a3"/>
            <w:rFonts w:ascii="Times New Roman" w:hAnsi="Times New Roman"/>
            <w:sz w:val="24"/>
            <w:szCs w:val="24"/>
          </w:rPr>
          <w:t>http://qt-project.org/doc/qt-5.1/qtwidgets/model-view-programming.html</w:t>
        </w:r>
      </w:hyperlink>
    </w:p>
    <w:p w:rsidR="005A6BBD" w:rsidRPr="003A425A" w:rsidRDefault="00B00C9F" w:rsidP="00FD2098">
      <w:pPr>
        <w:tabs>
          <w:tab w:val="left" w:pos="8931"/>
        </w:tabs>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содержит набор классов представлений элементов, которые используют </w:t>
      </w:r>
      <w:r w:rsidR="0020399A" w:rsidRPr="003A425A">
        <w:rPr>
          <w:rFonts w:ascii="Times New Roman" w:hAnsi="Times New Roman"/>
          <w:sz w:val="24"/>
          <w:szCs w:val="24"/>
        </w:rPr>
        <w:t>архитектур</w:t>
      </w:r>
      <w:r w:rsidR="005A6BBD" w:rsidRPr="003A425A">
        <w:rPr>
          <w:rFonts w:ascii="Times New Roman" w:hAnsi="Times New Roman"/>
          <w:sz w:val="24"/>
          <w:szCs w:val="24"/>
        </w:rPr>
        <w:t>у модель/представление, чтобы управлять отношениями между данными и способом, которым они представляются пользователю.</w:t>
      </w:r>
      <w:r w:rsidR="002F71A1" w:rsidRPr="003A425A">
        <w:rPr>
          <w:rFonts w:ascii="Times New Roman" w:hAnsi="Times New Roman"/>
          <w:sz w:val="24"/>
          <w:szCs w:val="24"/>
        </w:rPr>
        <w:t xml:space="preserve"> </w:t>
      </w:r>
      <w:r w:rsidR="005A6BBD" w:rsidRPr="003A425A">
        <w:rPr>
          <w:rFonts w:ascii="Times New Roman" w:hAnsi="Times New Roman"/>
          <w:sz w:val="24"/>
          <w:szCs w:val="24"/>
        </w:rPr>
        <w:t xml:space="preserve">Если представление и контроллер объединить, то получится </w:t>
      </w:r>
      <w:r w:rsidR="0020399A" w:rsidRPr="003A425A">
        <w:rPr>
          <w:rFonts w:ascii="Times New Roman" w:hAnsi="Times New Roman"/>
          <w:sz w:val="24"/>
          <w:szCs w:val="24"/>
        </w:rPr>
        <w:t>архитектур</w:t>
      </w:r>
      <w:r w:rsidR="005A6BBD" w:rsidRPr="003A425A">
        <w:rPr>
          <w:rFonts w:ascii="Times New Roman" w:hAnsi="Times New Roman"/>
          <w:sz w:val="24"/>
          <w:szCs w:val="24"/>
        </w:rPr>
        <w:t>а модель/представление.</w:t>
      </w:r>
      <w:r w:rsidR="002F71A1" w:rsidRPr="003A425A">
        <w:rPr>
          <w:rFonts w:ascii="Times New Roman" w:hAnsi="Times New Roman"/>
          <w:sz w:val="24"/>
          <w:szCs w:val="24"/>
        </w:rPr>
        <w:t xml:space="preserve"> </w:t>
      </w:r>
      <w:r w:rsidR="005A6BBD" w:rsidRPr="003A425A">
        <w:rPr>
          <w:rFonts w:ascii="Times New Roman" w:hAnsi="Times New Roman"/>
          <w:sz w:val="24"/>
          <w:szCs w:val="24"/>
        </w:rPr>
        <w:t>Для обеспечения гибкого управления ввода пользователя мы вводим понятие делегата. Преимуществом делегата в данном случае является то, что он позвол</w:t>
      </w:r>
      <w:r w:rsidR="001C21C3" w:rsidRPr="003A425A">
        <w:rPr>
          <w:rFonts w:ascii="Times New Roman" w:hAnsi="Times New Roman"/>
          <w:sz w:val="24"/>
          <w:szCs w:val="24"/>
        </w:rPr>
        <w:t>е</w:t>
      </w:r>
      <w:r w:rsidR="005A6BBD" w:rsidRPr="003A425A">
        <w:rPr>
          <w:rFonts w:ascii="Times New Roman" w:hAnsi="Times New Roman"/>
          <w:sz w:val="24"/>
          <w:szCs w:val="24"/>
        </w:rPr>
        <w:t xml:space="preserve">т настроить способ рисования и </w:t>
      </w:r>
      <w:r w:rsidR="00B347C0" w:rsidRPr="003A425A">
        <w:rPr>
          <w:rFonts w:ascii="Times New Roman" w:hAnsi="Times New Roman"/>
          <w:sz w:val="24"/>
          <w:szCs w:val="24"/>
        </w:rPr>
        <w:t>редактир</w:t>
      </w:r>
      <w:r w:rsidR="005A6BBD" w:rsidRPr="003A425A">
        <w:rPr>
          <w:rFonts w:ascii="Times New Roman" w:hAnsi="Times New Roman"/>
          <w:sz w:val="24"/>
          <w:szCs w:val="24"/>
        </w:rPr>
        <w:t>ования элементов.</w:t>
      </w:r>
      <w:r w:rsidR="002F71A1" w:rsidRPr="003A425A">
        <w:rPr>
          <w:rFonts w:ascii="Times New Roman" w:hAnsi="Times New Roman"/>
          <w:sz w:val="24"/>
          <w:szCs w:val="24"/>
        </w:rPr>
        <w:t xml:space="preserve"> </w:t>
      </w:r>
      <w:r w:rsidR="005A6BBD" w:rsidRPr="003A425A">
        <w:rPr>
          <w:rFonts w:ascii="Times New Roman" w:hAnsi="Times New Roman"/>
          <w:sz w:val="24"/>
          <w:szCs w:val="24"/>
        </w:rPr>
        <w:t>Делегаты, модели и представления общаются друг с другом при помощи механизма сигналов и слотов.</w:t>
      </w:r>
    </w:p>
    <w:p w:rsidR="005A6BBD" w:rsidRPr="003A425A" w:rsidRDefault="005A6BBD" w:rsidP="004D4FF9">
      <w:pPr>
        <w:pStyle w:val="a8"/>
        <w:numPr>
          <w:ilvl w:val="0"/>
          <w:numId w:val="30"/>
        </w:numPr>
        <w:tabs>
          <w:tab w:val="left" w:pos="709"/>
        </w:tabs>
        <w:jc w:val="both"/>
        <w:rPr>
          <w:rFonts w:ascii="Times New Roman" w:hAnsi="Times New Roman"/>
          <w:sz w:val="24"/>
          <w:szCs w:val="24"/>
        </w:rPr>
      </w:pPr>
      <w:r w:rsidRPr="003A425A">
        <w:rPr>
          <w:rFonts w:ascii="Times New Roman" w:hAnsi="Times New Roman"/>
          <w:sz w:val="24"/>
          <w:szCs w:val="24"/>
        </w:rPr>
        <w:t>Сигналы от модели информируют представление об изменениях данных, удерживаемых в источнике данных.</w:t>
      </w:r>
    </w:p>
    <w:p w:rsidR="005A6BBD" w:rsidRPr="003A425A" w:rsidRDefault="005A6BBD" w:rsidP="004D4FF9">
      <w:pPr>
        <w:pStyle w:val="a8"/>
        <w:numPr>
          <w:ilvl w:val="0"/>
          <w:numId w:val="30"/>
        </w:numPr>
        <w:tabs>
          <w:tab w:val="left" w:pos="709"/>
        </w:tabs>
        <w:jc w:val="both"/>
        <w:rPr>
          <w:rFonts w:ascii="Times New Roman" w:hAnsi="Times New Roman"/>
          <w:sz w:val="24"/>
          <w:szCs w:val="24"/>
        </w:rPr>
      </w:pPr>
      <w:r w:rsidRPr="003A425A">
        <w:rPr>
          <w:rFonts w:ascii="Times New Roman" w:hAnsi="Times New Roman"/>
          <w:sz w:val="24"/>
          <w:szCs w:val="24"/>
        </w:rPr>
        <w:t>Сигналы от представления обеспечивают информацию о взаимодействии пользователя с элементами, которые отображены.</w:t>
      </w:r>
    </w:p>
    <w:p w:rsidR="005A6BBD" w:rsidRPr="003A425A" w:rsidRDefault="005A6BBD" w:rsidP="004D4FF9">
      <w:pPr>
        <w:pStyle w:val="a8"/>
        <w:numPr>
          <w:ilvl w:val="0"/>
          <w:numId w:val="30"/>
        </w:numPr>
        <w:tabs>
          <w:tab w:val="left" w:pos="709"/>
        </w:tabs>
        <w:jc w:val="both"/>
        <w:rPr>
          <w:rFonts w:ascii="Times New Roman" w:hAnsi="Times New Roman"/>
          <w:sz w:val="24"/>
          <w:szCs w:val="24"/>
        </w:rPr>
      </w:pPr>
      <w:r w:rsidRPr="003A425A">
        <w:rPr>
          <w:rFonts w:ascii="Times New Roman" w:hAnsi="Times New Roman"/>
          <w:sz w:val="24"/>
          <w:szCs w:val="24"/>
        </w:rPr>
        <w:t xml:space="preserve">Сигналы от делегата используются во время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чтобы сообщить модели и представлению о состоянии </w:t>
      </w:r>
      <w:r w:rsidR="004C1D5F" w:rsidRPr="003A425A">
        <w:rPr>
          <w:rFonts w:ascii="Times New Roman" w:hAnsi="Times New Roman"/>
          <w:sz w:val="24"/>
          <w:szCs w:val="24"/>
        </w:rPr>
        <w:t>редактор</w:t>
      </w:r>
      <w:r w:rsidRPr="003A425A">
        <w:rPr>
          <w:rFonts w:ascii="Times New Roman" w:hAnsi="Times New Roman"/>
          <w:sz w:val="24"/>
          <w:szCs w:val="24"/>
        </w:rPr>
        <w:t>а.</w:t>
      </w:r>
    </w:p>
    <w:p w:rsidR="005A6BBD" w:rsidRPr="003A425A" w:rsidRDefault="005A6BBD" w:rsidP="00B74787">
      <w:pPr>
        <w:tabs>
          <w:tab w:val="left" w:pos="8931"/>
        </w:tabs>
        <w:jc w:val="both"/>
        <w:rPr>
          <w:rFonts w:ascii="Times New Roman" w:hAnsi="Times New Roman"/>
          <w:sz w:val="24"/>
          <w:szCs w:val="24"/>
        </w:rPr>
      </w:pPr>
      <w:r w:rsidRPr="003A425A">
        <w:rPr>
          <w:rFonts w:ascii="Times New Roman" w:hAnsi="Times New Roman"/>
          <w:sz w:val="24"/>
          <w:szCs w:val="24"/>
        </w:rPr>
        <w:t xml:space="preserve">Все элементы моделей основаны на классе </w:t>
      </w:r>
      <w:hyperlink r:id="rId1590"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Он определяет интерфейс, который используется делегатами и представлением для доступа к элементам модели данных.</w:t>
      </w:r>
      <w:r w:rsidR="002F71A1" w:rsidRPr="003A425A">
        <w:rPr>
          <w:rFonts w:ascii="Times New Roman" w:hAnsi="Times New Roman"/>
          <w:sz w:val="24"/>
          <w:szCs w:val="24"/>
        </w:rPr>
        <w:t xml:space="preserve"> </w:t>
      </w:r>
      <w:r w:rsidRPr="003A425A">
        <w:rPr>
          <w:rFonts w:ascii="Times New Roman" w:hAnsi="Times New Roman"/>
          <w:sz w:val="24"/>
          <w:szCs w:val="24"/>
        </w:rPr>
        <w:t>Модель только предоставляет доступ к данным, но не хранит их.</w:t>
      </w:r>
      <w:r w:rsidR="002F71A1" w:rsidRPr="003A425A">
        <w:rPr>
          <w:rFonts w:ascii="Times New Roman" w:hAnsi="Times New Roman"/>
          <w:sz w:val="24"/>
          <w:szCs w:val="24"/>
        </w:rPr>
        <w:t xml:space="preserve"> </w:t>
      </w:r>
      <w:hyperlink r:id="rId1591" w:history="1">
        <w:r w:rsidRPr="003A425A">
          <w:rPr>
            <w:rStyle w:val="a3"/>
            <w:rFonts w:ascii="Times New Roman" w:hAnsi="Times New Roman"/>
            <w:color w:val="auto"/>
            <w:sz w:val="24"/>
            <w:szCs w:val="24"/>
          </w:rPr>
          <w:t>QStyledItemDelegate</w:t>
        </w:r>
      </w:hyperlink>
      <w:r w:rsidRPr="003A425A">
        <w:rPr>
          <w:rFonts w:ascii="Times New Roman" w:hAnsi="Times New Roman"/>
          <w:sz w:val="24"/>
          <w:szCs w:val="24"/>
        </w:rPr>
        <w:t xml:space="preserve"> используется как делегат по умолчанию в стандартных представлениях </w:t>
      </w:r>
      <w:r w:rsidR="00B00C9F" w:rsidRPr="003A425A">
        <w:rPr>
          <w:rFonts w:ascii="Times New Roman" w:hAnsi="Times New Roman"/>
          <w:sz w:val="24"/>
          <w:szCs w:val="24"/>
        </w:rPr>
        <w:t>qt</w:t>
      </w:r>
      <w:r w:rsidRPr="003A425A">
        <w:rPr>
          <w:rFonts w:ascii="Times New Roman" w:hAnsi="Times New Roman"/>
          <w:sz w:val="24"/>
          <w:szCs w:val="24"/>
        </w:rPr>
        <w:t xml:space="preserve">. </w:t>
      </w:r>
    </w:p>
    <w:p w:rsidR="005A6BBD" w:rsidRPr="003A425A" w:rsidRDefault="005A6BBD" w:rsidP="00B74787">
      <w:pPr>
        <w:tabs>
          <w:tab w:val="left" w:pos="8931"/>
        </w:tabs>
        <w:jc w:val="both"/>
        <w:rPr>
          <w:rFonts w:ascii="Times New Roman" w:hAnsi="Times New Roman"/>
          <w:i/>
          <w:sz w:val="24"/>
          <w:szCs w:val="24"/>
        </w:rPr>
      </w:pPr>
      <w:r w:rsidRPr="003A425A">
        <w:rPr>
          <w:rFonts w:ascii="Times New Roman" w:hAnsi="Times New Roman"/>
          <w:sz w:val="24"/>
          <w:szCs w:val="24"/>
        </w:rPr>
        <w:t xml:space="preserve">Есть два типа сортировки в </w:t>
      </w:r>
      <w:r w:rsidR="0020399A" w:rsidRPr="003A425A">
        <w:rPr>
          <w:rFonts w:ascii="Times New Roman" w:hAnsi="Times New Roman"/>
          <w:sz w:val="24"/>
          <w:szCs w:val="24"/>
        </w:rPr>
        <w:t>архитектур</w:t>
      </w:r>
      <w:r w:rsidRPr="003A425A">
        <w:rPr>
          <w:rFonts w:ascii="Times New Roman" w:hAnsi="Times New Roman"/>
          <w:sz w:val="24"/>
          <w:szCs w:val="24"/>
        </w:rPr>
        <w:t xml:space="preserve">е модель/представление. Если ваша модель сортируемая, т.е. если она реализует функцию </w:t>
      </w:r>
      <w:hyperlink r:id="rId1592" w:anchor="sort" w:history="1">
        <w:r w:rsidRPr="003A425A">
          <w:rPr>
            <w:rStyle w:val="a3"/>
            <w:rFonts w:ascii="Times New Roman" w:hAnsi="Times New Roman"/>
            <w:color w:val="auto"/>
            <w:sz w:val="24"/>
            <w:szCs w:val="24"/>
          </w:rPr>
          <w:t>QAbstractItemModel::sort</w:t>
        </w:r>
      </w:hyperlink>
      <w:r w:rsidRPr="003A425A">
        <w:rPr>
          <w:rFonts w:ascii="Times New Roman" w:hAnsi="Times New Roman"/>
          <w:sz w:val="24"/>
          <w:szCs w:val="24"/>
        </w:rPr>
        <w:t xml:space="preserve">(), и </w:t>
      </w:r>
      <w:hyperlink r:id="rId1593" w:history="1">
        <w:r w:rsidRPr="003A425A">
          <w:rPr>
            <w:rStyle w:val="a3"/>
            <w:rFonts w:ascii="Times New Roman" w:hAnsi="Times New Roman"/>
            <w:color w:val="auto"/>
            <w:sz w:val="24"/>
            <w:szCs w:val="24"/>
          </w:rPr>
          <w:t>QTableView</w:t>
        </w:r>
      </w:hyperlink>
      <w:r w:rsidRPr="003A425A">
        <w:rPr>
          <w:rFonts w:ascii="Times New Roman" w:hAnsi="Times New Roman"/>
          <w:sz w:val="24"/>
          <w:szCs w:val="24"/>
        </w:rPr>
        <w:t xml:space="preserve">, и </w:t>
      </w:r>
      <w:hyperlink r:id="rId1594" w:history="1">
        <w:r w:rsidRPr="003A425A">
          <w:rPr>
            <w:rStyle w:val="a3"/>
            <w:rFonts w:ascii="Times New Roman" w:hAnsi="Times New Roman"/>
            <w:color w:val="auto"/>
            <w:sz w:val="24"/>
            <w:szCs w:val="24"/>
          </w:rPr>
          <w:t>QTreeView</w:t>
        </w:r>
      </w:hyperlink>
      <w:r w:rsidRPr="003A425A">
        <w:rPr>
          <w:rFonts w:ascii="Times New Roman" w:hAnsi="Times New Roman"/>
          <w:sz w:val="24"/>
          <w:szCs w:val="24"/>
        </w:rPr>
        <w:t xml:space="preserve"> обеспечивают программный интерфейс, который позволяет вам сортировать вашу модель данных программно. В дополнение вы можете разрешить сортировку интер</w:t>
      </w:r>
      <w:r w:rsidR="001B43DE" w:rsidRPr="003A425A">
        <w:rPr>
          <w:rFonts w:ascii="Times New Roman" w:hAnsi="Times New Roman"/>
          <w:sz w:val="24"/>
          <w:szCs w:val="24"/>
        </w:rPr>
        <w:t>актив</w:t>
      </w:r>
      <w:r w:rsidRPr="003A425A">
        <w:rPr>
          <w:rFonts w:ascii="Times New Roman" w:hAnsi="Times New Roman"/>
          <w:sz w:val="24"/>
          <w:szCs w:val="24"/>
        </w:rPr>
        <w:t xml:space="preserve">ную (пользователь сортирует данные), при помощи соединения </w:t>
      </w:r>
      <w:hyperlink r:id="rId1595" w:anchor="sortIndicatorChanged" w:history="1">
        <w:r w:rsidRPr="003A425A">
          <w:rPr>
            <w:rStyle w:val="a3"/>
            <w:rFonts w:ascii="Times New Roman" w:hAnsi="Times New Roman"/>
            <w:color w:val="auto"/>
            <w:sz w:val="24"/>
            <w:szCs w:val="24"/>
          </w:rPr>
          <w:t>QHeaderView::sortIndicatorChanged</w:t>
        </w:r>
      </w:hyperlink>
      <w:r w:rsidRPr="003A425A">
        <w:rPr>
          <w:rFonts w:ascii="Times New Roman" w:hAnsi="Times New Roman"/>
          <w:sz w:val="24"/>
          <w:szCs w:val="24"/>
        </w:rPr>
        <w:t xml:space="preserve">() сигнала с слотом </w:t>
      </w:r>
      <w:hyperlink r:id="rId1596" w:anchor="sortByColumn" w:history="1">
        <w:r w:rsidRPr="003A425A">
          <w:rPr>
            <w:rStyle w:val="a3"/>
            <w:rFonts w:ascii="Times New Roman" w:hAnsi="Times New Roman"/>
            <w:color w:val="auto"/>
            <w:sz w:val="24"/>
            <w:szCs w:val="24"/>
          </w:rPr>
          <w:t>QTableView::sortByColumn</w:t>
        </w:r>
      </w:hyperlink>
      <w:r w:rsidRPr="003A425A">
        <w:rPr>
          <w:rFonts w:ascii="Times New Roman" w:hAnsi="Times New Roman"/>
          <w:sz w:val="24"/>
          <w:szCs w:val="24"/>
        </w:rPr>
        <w:t>().</w:t>
      </w:r>
    </w:p>
    <w:p w:rsidR="005A6BBD" w:rsidRPr="003A425A" w:rsidRDefault="00953454" w:rsidP="00B74787">
      <w:pPr>
        <w:tabs>
          <w:tab w:val="left" w:pos="8931"/>
        </w:tabs>
        <w:jc w:val="both"/>
        <w:rPr>
          <w:rFonts w:ascii="Times New Roman" w:hAnsi="Times New Roman"/>
          <w:sz w:val="24"/>
          <w:szCs w:val="24"/>
        </w:rPr>
      </w:pPr>
      <w:hyperlink r:id="rId1597" w:history="1">
        <w:r w:rsidR="005A6BBD" w:rsidRPr="003A425A">
          <w:rPr>
            <w:rStyle w:val="a3"/>
            <w:rFonts w:ascii="Times New Roman" w:hAnsi="Times New Roman"/>
            <w:color w:val="auto"/>
            <w:sz w:val="24"/>
            <w:szCs w:val="24"/>
          </w:rPr>
          <w:t>QListWidget</w:t>
        </w:r>
      </w:hyperlink>
      <w:r w:rsidR="005A6BBD" w:rsidRPr="003A425A">
        <w:rPr>
          <w:rFonts w:ascii="Times New Roman" w:hAnsi="Times New Roman"/>
          <w:sz w:val="24"/>
          <w:szCs w:val="24"/>
        </w:rPr>
        <w:t xml:space="preserve">, </w:t>
      </w:r>
      <w:hyperlink r:id="rId1598" w:history="1">
        <w:r w:rsidR="005A6BBD" w:rsidRPr="003A425A">
          <w:rPr>
            <w:rStyle w:val="a3"/>
            <w:rFonts w:ascii="Times New Roman" w:hAnsi="Times New Roman"/>
            <w:color w:val="auto"/>
            <w:sz w:val="24"/>
            <w:szCs w:val="24"/>
          </w:rPr>
          <w:t>QTreeWidget</w:t>
        </w:r>
      </w:hyperlink>
      <w:r w:rsidR="005A6BBD" w:rsidRPr="003A425A">
        <w:rPr>
          <w:rFonts w:ascii="Times New Roman" w:hAnsi="Times New Roman"/>
          <w:sz w:val="24"/>
          <w:szCs w:val="24"/>
        </w:rPr>
        <w:t xml:space="preserve">, and </w:t>
      </w:r>
      <w:hyperlink r:id="rId1599" w:history="1">
        <w:r w:rsidR="005A6BBD" w:rsidRPr="003A425A">
          <w:rPr>
            <w:rStyle w:val="a3"/>
            <w:rFonts w:ascii="Times New Roman" w:hAnsi="Times New Roman"/>
            <w:color w:val="auto"/>
            <w:sz w:val="24"/>
            <w:szCs w:val="24"/>
          </w:rPr>
          <w:t>QTableWidget</w:t>
        </w:r>
      </w:hyperlink>
      <w:r w:rsidR="005A6BBD" w:rsidRPr="003A425A">
        <w:rPr>
          <w:rFonts w:ascii="Times New Roman" w:hAnsi="Times New Roman"/>
          <w:sz w:val="24"/>
          <w:szCs w:val="24"/>
        </w:rPr>
        <w:t xml:space="preserve">. – удобные классы для представления моделей, но не предполагается, что их будут специализировать. </w:t>
      </w:r>
      <w:r w:rsidR="002F71A1" w:rsidRPr="003A425A">
        <w:rPr>
          <w:rFonts w:ascii="Times New Roman" w:hAnsi="Times New Roman"/>
          <w:sz w:val="24"/>
          <w:szCs w:val="24"/>
        </w:rPr>
        <w:t xml:space="preserve">Представления строятся также как и все другие виджеты. </w:t>
      </w:r>
    </w:p>
    <w:p w:rsidR="005A6BBD" w:rsidRPr="003A425A" w:rsidRDefault="00953454" w:rsidP="00B74787">
      <w:pPr>
        <w:tabs>
          <w:tab w:val="left" w:pos="8931"/>
        </w:tabs>
        <w:jc w:val="both"/>
        <w:rPr>
          <w:rFonts w:ascii="Times New Roman" w:hAnsi="Times New Roman"/>
          <w:sz w:val="24"/>
          <w:szCs w:val="24"/>
        </w:rPr>
      </w:pPr>
      <w:hyperlink r:id="rId1600" w:history="1">
        <w:r w:rsidR="005A6BBD" w:rsidRPr="003A425A">
          <w:rPr>
            <w:rStyle w:val="a3"/>
            <w:rFonts w:ascii="Times New Roman" w:hAnsi="Times New Roman"/>
            <w:color w:val="auto"/>
            <w:sz w:val="24"/>
            <w:szCs w:val="24"/>
          </w:rPr>
          <w:t>QStandardItemModel</w:t>
        </w:r>
      </w:hyperlink>
      <w:r w:rsidR="005A6BBD" w:rsidRPr="003A425A">
        <w:rPr>
          <w:rFonts w:ascii="Times New Roman" w:hAnsi="Times New Roman"/>
          <w:sz w:val="24"/>
          <w:szCs w:val="24"/>
        </w:rPr>
        <w:t xml:space="preserve"> является многоцелевой моделью, которая может быть использована для представления различных </w:t>
      </w:r>
      <w:r w:rsidR="00D95FF2" w:rsidRPr="003A425A">
        <w:rPr>
          <w:rFonts w:ascii="Times New Roman" w:hAnsi="Times New Roman"/>
          <w:sz w:val="24"/>
          <w:szCs w:val="24"/>
        </w:rPr>
        <w:t>структур</w:t>
      </w:r>
      <w:r w:rsidR="005A6BBD" w:rsidRPr="003A425A">
        <w:rPr>
          <w:rFonts w:ascii="Times New Roman" w:hAnsi="Times New Roman"/>
          <w:sz w:val="24"/>
          <w:szCs w:val="24"/>
        </w:rPr>
        <w:t xml:space="preserve"> данных, необходимых спискам, таблицам и деревьям. </w:t>
      </w:r>
      <w:hyperlink r:id="rId1601" w:history="1">
        <w:r w:rsidR="005A6BBD" w:rsidRPr="003A425A">
          <w:rPr>
            <w:rStyle w:val="a3"/>
            <w:rFonts w:ascii="Times New Roman" w:hAnsi="Times New Roman"/>
            <w:color w:val="auto"/>
            <w:sz w:val="24"/>
            <w:szCs w:val="24"/>
          </w:rPr>
          <w:t>QFileSystemModel</w:t>
        </w:r>
      </w:hyperlink>
      <w:r w:rsidR="005A6BBD" w:rsidRPr="003A425A">
        <w:rPr>
          <w:rFonts w:ascii="Times New Roman" w:hAnsi="Times New Roman"/>
          <w:sz w:val="24"/>
          <w:szCs w:val="24"/>
        </w:rPr>
        <w:t xml:space="preserve"> является моделью, которая удерживает информацию о содержании данной </w:t>
      </w:r>
      <w:r w:rsidR="00F850EA" w:rsidRPr="003A425A">
        <w:rPr>
          <w:rFonts w:ascii="Times New Roman" w:hAnsi="Times New Roman"/>
          <w:sz w:val="24"/>
          <w:szCs w:val="24"/>
        </w:rPr>
        <w:t>директори</w:t>
      </w:r>
      <w:r w:rsidR="005A6BBD" w:rsidRPr="003A425A">
        <w:rPr>
          <w:rFonts w:ascii="Times New Roman" w:hAnsi="Times New Roman"/>
          <w:sz w:val="24"/>
          <w:szCs w:val="24"/>
        </w:rPr>
        <w:t>и.</w:t>
      </w:r>
    </w:p>
    <w:p w:rsidR="005A6BBD" w:rsidRPr="003A425A" w:rsidRDefault="005A6BBD" w:rsidP="00B74787">
      <w:pPr>
        <w:tabs>
          <w:tab w:val="left" w:pos="8931"/>
        </w:tabs>
        <w:jc w:val="both"/>
        <w:rPr>
          <w:rFonts w:ascii="Times New Roman" w:hAnsi="Times New Roman"/>
          <w:sz w:val="24"/>
          <w:szCs w:val="24"/>
        </w:rPr>
      </w:pPr>
      <w:r w:rsidRPr="003A425A">
        <w:rPr>
          <w:rFonts w:ascii="Times New Roman" w:hAnsi="Times New Roman"/>
          <w:sz w:val="24"/>
          <w:szCs w:val="24"/>
        </w:rPr>
        <w:t xml:space="preserve">Вне зависимости от того, как хранятся данные, в классе </w:t>
      </w:r>
      <w:hyperlink r:id="rId1602"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они репрезентируются как иерархические </w:t>
      </w:r>
      <w:r w:rsidR="00D95FF2" w:rsidRPr="003A425A">
        <w:rPr>
          <w:rFonts w:ascii="Times New Roman" w:hAnsi="Times New Roman"/>
          <w:sz w:val="24"/>
          <w:szCs w:val="24"/>
        </w:rPr>
        <w:t>структур</w:t>
      </w:r>
      <w:r w:rsidRPr="003A425A">
        <w:rPr>
          <w:rFonts w:ascii="Times New Roman" w:hAnsi="Times New Roman"/>
          <w:sz w:val="24"/>
          <w:szCs w:val="24"/>
        </w:rPr>
        <w:t>ы, содержащие таблицы элементов.</w:t>
      </w:r>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Чтобы гарантировать, что представление данных держится отдельно от способа доступа к ним, вводится понятие индекса модели. Делегаты и представления используют данные индексы для доступа к данным модели.</w:t>
      </w:r>
    </w:p>
    <w:p w:rsidR="005A6BBD" w:rsidRPr="003A425A" w:rsidRDefault="005A6BBD" w:rsidP="007D3576">
      <w:pPr>
        <w:tabs>
          <w:tab w:val="left" w:pos="8931"/>
        </w:tabs>
        <w:jc w:val="both"/>
        <w:rPr>
          <w:rFonts w:ascii="Times New Roman" w:hAnsi="Times New Roman"/>
          <w:i/>
          <w:sz w:val="24"/>
          <w:szCs w:val="24"/>
        </w:rPr>
      </w:pPr>
      <w:r w:rsidRPr="003A425A">
        <w:rPr>
          <w:rFonts w:ascii="Times New Roman" w:hAnsi="Times New Roman"/>
          <w:sz w:val="24"/>
          <w:szCs w:val="24"/>
        </w:rPr>
        <w:t>В результате только модели необходимо знать, как получить данные, и тип данных, управляемый моделью, может быть выбран достаточно общим. Индексы модели представляют из себя временные ссылки на некоторые части информации и могут быть использованы для получения или изменения данных через модели.</w:t>
      </w:r>
      <w:r w:rsidR="002F71A1" w:rsidRPr="003A425A">
        <w:rPr>
          <w:rFonts w:ascii="Times New Roman" w:hAnsi="Times New Roman"/>
          <w:sz w:val="24"/>
          <w:szCs w:val="24"/>
        </w:rPr>
        <w:t xml:space="preserve"> </w:t>
      </w:r>
      <w:r w:rsidRPr="003A425A">
        <w:rPr>
          <w:rFonts w:ascii="Times New Roman" w:hAnsi="Times New Roman"/>
          <w:sz w:val="24"/>
          <w:szCs w:val="24"/>
        </w:rPr>
        <w:t xml:space="preserve">Индексы могут стать недействительными и поэтому их не следует сохранять. Индексы </w:t>
      </w:r>
      <w:r w:rsidR="001B43DE" w:rsidRPr="003A425A">
        <w:rPr>
          <w:rFonts w:ascii="Times New Roman" w:hAnsi="Times New Roman"/>
          <w:sz w:val="24"/>
          <w:szCs w:val="24"/>
        </w:rPr>
        <w:t>характер</w:t>
      </w:r>
      <w:r w:rsidRPr="003A425A">
        <w:rPr>
          <w:rFonts w:ascii="Times New Roman" w:hAnsi="Times New Roman"/>
          <w:sz w:val="24"/>
          <w:szCs w:val="24"/>
        </w:rPr>
        <w:t xml:space="preserve">изуются номерами строк, столбцов и родительским индексом. </w:t>
      </w:r>
      <w:r w:rsidRPr="003A425A">
        <w:rPr>
          <w:rFonts w:ascii="Times New Roman" w:hAnsi="Times New Roman"/>
          <w:i/>
          <w:sz w:val="24"/>
          <w:szCs w:val="24"/>
        </w:rPr>
        <w:t>Есть хорошая визуализация того, как устроены индексы.</w:t>
      </w:r>
      <w:r w:rsidR="002F71A1" w:rsidRPr="003A425A">
        <w:rPr>
          <w:rFonts w:ascii="Times New Roman" w:hAnsi="Times New Roman"/>
          <w:i/>
          <w:sz w:val="24"/>
          <w:szCs w:val="24"/>
        </w:rPr>
        <w:t xml:space="preserve"> </w:t>
      </w:r>
      <w:r w:rsidR="00B008AE" w:rsidRPr="003A425A">
        <w:rPr>
          <w:rFonts w:ascii="Times New Roman" w:hAnsi="Times New Roman"/>
          <w:i/>
          <w:sz w:val="24"/>
          <w:szCs w:val="24"/>
        </w:rPr>
        <w:t>Э</w:t>
      </w:r>
      <w:r w:rsidRPr="003A425A">
        <w:rPr>
          <w:rFonts w:ascii="Times New Roman" w:hAnsi="Times New Roman"/>
          <w:sz w:val="24"/>
          <w:szCs w:val="24"/>
        </w:rPr>
        <w:t>лементы в модели могут выполнять различные роли для других компонентов, позволяя обеспечивать различные типы данных для различных ситуаций. Мы можем запросить у модели элемент данных при помощи передачи ей индекса модели, соответствующего элементу, а также при помощи задания роли, чтобы получить тип данных, который мы желаем.</w:t>
      </w:r>
      <w:r w:rsidR="00B008AE" w:rsidRPr="003A425A">
        <w:rPr>
          <w:rFonts w:ascii="Times New Roman" w:hAnsi="Times New Roman"/>
          <w:sz w:val="24"/>
          <w:szCs w:val="24"/>
        </w:rPr>
        <w:t xml:space="preserve"> </w:t>
      </w:r>
      <w:r w:rsidRPr="003A425A">
        <w:rPr>
          <w:rFonts w:ascii="Times New Roman" w:hAnsi="Times New Roman"/>
          <w:sz w:val="24"/>
          <w:szCs w:val="24"/>
        </w:rPr>
        <w:t xml:space="preserve">Наиболее общие случаи использования для данных покрываются стандартными ролями, описанными в </w:t>
      </w:r>
      <w:hyperlink r:id="rId1603" w:anchor="ItemDataRole-enum" w:history="1">
        <w:r w:rsidRPr="003A425A">
          <w:rPr>
            <w:rStyle w:val="a3"/>
            <w:rFonts w:ascii="Times New Roman" w:hAnsi="Times New Roman"/>
            <w:color w:val="auto"/>
            <w:sz w:val="24"/>
            <w:szCs w:val="24"/>
          </w:rPr>
          <w:t>Qt::ItemDataRole</w:t>
        </w:r>
      </w:hyperlink>
      <w:r w:rsidRPr="003A425A">
        <w:rPr>
          <w:rFonts w:ascii="Times New Roman" w:hAnsi="Times New Roman"/>
          <w:sz w:val="24"/>
          <w:szCs w:val="24"/>
        </w:rPr>
        <w:t xml:space="preserve">. </w:t>
      </w:r>
      <w:r w:rsidRPr="003A425A">
        <w:rPr>
          <w:rFonts w:ascii="Times New Roman" w:hAnsi="Times New Roman"/>
          <w:i/>
          <w:sz w:val="24"/>
          <w:szCs w:val="24"/>
        </w:rPr>
        <w:t>Как я понимаю, в модели данных для одного и того же индекса можно выставлять различные роли, чтобы отображать для каждой роли некоторое значение. То есть элемент данных содержит сами данные, цвет фона и т.д.</w:t>
      </w:r>
      <w:r w:rsidR="00B008AE" w:rsidRPr="003A425A">
        <w:rPr>
          <w:rFonts w:ascii="Times New Roman" w:hAnsi="Times New Roman"/>
          <w:i/>
          <w:sz w:val="24"/>
          <w:szCs w:val="24"/>
        </w:rPr>
        <w:t xml:space="preserve"> </w:t>
      </w:r>
      <w:r w:rsidRPr="003A425A">
        <w:rPr>
          <w:rFonts w:ascii="Times New Roman" w:hAnsi="Times New Roman"/>
          <w:sz w:val="24"/>
          <w:szCs w:val="24"/>
        </w:rPr>
        <w:t>Также возможно создать дополнительные роли для специфических для приложения целей.</w:t>
      </w:r>
      <w:r w:rsidR="00B008AE" w:rsidRPr="003A425A">
        <w:rPr>
          <w:rFonts w:ascii="Times New Roman" w:hAnsi="Times New Roman"/>
          <w:sz w:val="24"/>
          <w:szCs w:val="24"/>
        </w:rPr>
        <w:t xml:space="preserve"> </w:t>
      </w:r>
      <w:r w:rsidRPr="003A425A">
        <w:rPr>
          <w:rFonts w:ascii="Times New Roman" w:hAnsi="Times New Roman"/>
          <w:i/>
          <w:sz w:val="24"/>
          <w:szCs w:val="24"/>
        </w:rPr>
        <w:t>Далее приводится пример получения данных из модели данных.</w:t>
      </w:r>
      <w:r w:rsidR="00B008AE" w:rsidRPr="003A425A">
        <w:rPr>
          <w:rFonts w:ascii="Times New Roman" w:hAnsi="Times New Roman"/>
          <w:i/>
          <w:sz w:val="24"/>
          <w:szCs w:val="24"/>
        </w:rPr>
        <w:t xml:space="preserve"> </w:t>
      </w:r>
      <w:r w:rsidRPr="003A425A">
        <w:rPr>
          <w:rFonts w:ascii="Times New Roman" w:hAnsi="Times New Roman"/>
          <w:sz w:val="24"/>
          <w:szCs w:val="24"/>
        </w:rPr>
        <w:t>Для доступа к элементам</w:t>
      </w:r>
      <w:r w:rsidR="00B008AE" w:rsidRPr="003A425A">
        <w:rPr>
          <w:rFonts w:ascii="Times New Roman" w:hAnsi="Times New Roman"/>
          <w:sz w:val="24"/>
          <w:szCs w:val="24"/>
        </w:rPr>
        <w:t xml:space="preserve"> высокого уровня </w:t>
      </w:r>
      <w:r w:rsidRPr="003A425A">
        <w:rPr>
          <w:rFonts w:ascii="Times New Roman" w:hAnsi="Times New Roman"/>
          <w:sz w:val="24"/>
          <w:szCs w:val="24"/>
        </w:rPr>
        <w:t xml:space="preserve">в модели, определите нулевой индекс модели как родительский индекс при помощи </w:t>
      </w:r>
      <w:r w:rsidRPr="003A425A">
        <w:rPr>
          <w:rStyle w:val="HTML"/>
          <w:rFonts w:ascii="Times New Roman" w:hAnsi="Times New Roman" w:cs="Times New Roman"/>
          <w:sz w:val="24"/>
          <w:szCs w:val="24"/>
        </w:rPr>
        <w:t>QModelIndex()</w:t>
      </w:r>
      <w:r w:rsidRPr="003A425A">
        <w:rPr>
          <w:rFonts w:ascii="Times New Roman" w:hAnsi="Times New Roman"/>
          <w:sz w:val="24"/>
          <w:szCs w:val="24"/>
        </w:rPr>
        <w:t>.</w:t>
      </w:r>
      <w:r w:rsidR="00B008AE" w:rsidRPr="003A425A">
        <w:rPr>
          <w:rFonts w:ascii="Times New Roman" w:hAnsi="Times New Roman"/>
          <w:sz w:val="24"/>
          <w:szCs w:val="24"/>
        </w:rPr>
        <w:t xml:space="preserve"> </w:t>
      </w:r>
      <w:r w:rsidRPr="003A425A">
        <w:rPr>
          <w:rFonts w:ascii="Times New Roman" w:hAnsi="Times New Roman"/>
          <w:i/>
          <w:sz w:val="24"/>
          <w:szCs w:val="24"/>
        </w:rPr>
        <w:t>Далее приводится пример использования класса представления элементов.</w:t>
      </w:r>
    </w:p>
    <w:p w:rsidR="005A6BBD" w:rsidRPr="003A425A" w:rsidRDefault="005A6BBD" w:rsidP="007D3576">
      <w:pPr>
        <w:tabs>
          <w:tab w:val="left" w:pos="8931"/>
        </w:tabs>
        <w:jc w:val="both"/>
        <w:rPr>
          <w:rFonts w:ascii="Times New Roman" w:hAnsi="Times New Roman"/>
          <w:i/>
          <w:sz w:val="24"/>
          <w:szCs w:val="24"/>
        </w:rPr>
      </w:pPr>
      <w:r w:rsidRPr="003A425A">
        <w:rPr>
          <w:rFonts w:ascii="Times New Roman" w:hAnsi="Times New Roman"/>
          <w:sz w:val="24"/>
          <w:szCs w:val="24"/>
        </w:rPr>
        <w:t xml:space="preserve">Что касается выделений, то если для нескольких представлений существует общая модель данных, то также лучше создавать и общую модель выделения. Но можно создавать и </w:t>
      </w:r>
      <w:r w:rsidRPr="003A425A">
        <w:rPr>
          <w:rFonts w:ascii="Times New Roman" w:hAnsi="Times New Roman"/>
          <w:sz w:val="24"/>
          <w:szCs w:val="24"/>
        </w:rPr>
        <w:lastRenderedPageBreak/>
        <w:t>различные модели выделения, хотя модель данных для этих представлений будет одинаковой.</w:t>
      </w:r>
      <w:r w:rsidR="00B008AE" w:rsidRPr="003A425A">
        <w:rPr>
          <w:rFonts w:ascii="Times New Roman" w:hAnsi="Times New Roman"/>
          <w:sz w:val="24"/>
          <w:szCs w:val="24"/>
        </w:rPr>
        <w:t xml:space="preserve"> </w:t>
      </w:r>
      <w:hyperlink r:id="rId1604" w:history="1">
        <w:r w:rsidRPr="003A425A">
          <w:rPr>
            <w:rStyle w:val="a3"/>
            <w:rFonts w:ascii="Times New Roman" w:hAnsi="Times New Roman"/>
            <w:color w:val="auto"/>
            <w:sz w:val="24"/>
            <w:szCs w:val="24"/>
          </w:rPr>
          <w:t>QItemSelectionModel</w:t>
        </w:r>
      </w:hyperlink>
      <w:r w:rsidRPr="003A425A">
        <w:rPr>
          <w:rFonts w:ascii="Times New Roman" w:hAnsi="Times New Roman"/>
          <w:sz w:val="24"/>
          <w:szCs w:val="24"/>
        </w:rPr>
        <w:t xml:space="preserve"> обеспечивает механизм для обработки выделений внутри представлений. Большинство стандартных представлений используют свои собственные модели выделения и нормально работать именно с ними.</w:t>
      </w:r>
      <w:r w:rsidR="00B008AE" w:rsidRPr="003A425A">
        <w:rPr>
          <w:rFonts w:ascii="Times New Roman" w:hAnsi="Times New Roman"/>
          <w:sz w:val="24"/>
          <w:szCs w:val="24"/>
        </w:rPr>
        <w:t xml:space="preserve"> </w:t>
      </w:r>
      <w:r w:rsidRPr="003A425A">
        <w:rPr>
          <w:rFonts w:ascii="Times New Roman" w:hAnsi="Times New Roman"/>
          <w:sz w:val="24"/>
          <w:szCs w:val="24"/>
        </w:rPr>
        <w:t>В общем, несмотря на то, что вы специализируете модель или представление, вам нет необходимости манипулировать содержанием выделений напрямую. Но при желании это можно сделать.</w:t>
      </w:r>
      <w:r w:rsidR="00B008AE" w:rsidRPr="003A425A">
        <w:rPr>
          <w:rFonts w:ascii="Times New Roman" w:hAnsi="Times New Roman"/>
          <w:sz w:val="24"/>
          <w:szCs w:val="24"/>
        </w:rPr>
        <w:t xml:space="preserve"> </w:t>
      </w:r>
      <w:r w:rsidRPr="003A425A">
        <w:rPr>
          <w:rFonts w:ascii="Times New Roman" w:hAnsi="Times New Roman"/>
          <w:i/>
          <w:sz w:val="24"/>
          <w:szCs w:val="24"/>
        </w:rPr>
        <w:t>Далее показывается, как разделять модели выделения между различными представлениями.</w:t>
      </w:r>
    </w:p>
    <w:p w:rsidR="005A6BBD" w:rsidRPr="003A425A" w:rsidRDefault="00953454" w:rsidP="007D3576">
      <w:pPr>
        <w:tabs>
          <w:tab w:val="left" w:pos="8931"/>
        </w:tabs>
        <w:jc w:val="both"/>
        <w:rPr>
          <w:rFonts w:ascii="Times New Roman" w:hAnsi="Times New Roman"/>
          <w:sz w:val="24"/>
          <w:szCs w:val="24"/>
        </w:rPr>
      </w:pPr>
      <w:hyperlink r:id="rId1605" w:history="1">
        <w:r w:rsidR="005A6BBD" w:rsidRPr="003A425A">
          <w:rPr>
            <w:rStyle w:val="a3"/>
            <w:rFonts w:ascii="Times New Roman" w:hAnsi="Times New Roman"/>
            <w:color w:val="auto"/>
            <w:sz w:val="24"/>
            <w:szCs w:val="24"/>
          </w:rPr>
          <w:t>QAbstractItemDelegate</w:t>
        </w:r>
      </w:hyperlink>
      <w:r w:rsidR="005A6BBD" w:rsidRPr="003A425A">
        <w:rPr>
          <w:rFonts w:ascii="Times New Roman" w:hAnsi="Times New Roman"/>
          <w:sz w:val="24"/>
          <w:szCs w:val="24"/>
        </w:rPr>
        <w:t xml:space="preserve"> является стандартным классом для управления делегатами.</w:t>
      </w:r>
      <w:r w:rsidR="00B008AE" w:rsidRPr="003A425A">
        <w:rPr>
          <w:rFonts w:ascii="Times New Roman" w:hAnsi="Times New Roman"/>
          <w:sz w:val="24"/>
          <w:szCs w:val="24"/>
        </w:rPr>
        <w:t xml:space="preserve"> </w:t>
      </w:r>
      <w:r w:rsidR="005A6BBD" w:rsidRPr="003A425A">
        <w:rPr>
          <w:rFonts w:ascii="Times New Roman" w:hAnsi="Times New Roman"/>
          <w:sz w:val="24"/>
          <w:szCs w:val="24"/>
        </w:rPr>
        <w:t xml:space="preserve">Простые, основанные на виджетах делегаты могут специализировать класс </w:t>
      </w:r>
      <w:hyperlink r:id="rId1606" w:history="1">
        <w:r w:rsidR="005A6BBD" w:rsidRPr="003A425A">
          <w:rPr>
            <w:rStyle w:val="a3"/>
            <w:rFonts w:ascii="Times New Roman" w:hAnsi="Times New Roman"/>
            <w:color w:val="auto"/>
            <w:sz w:val="24"/>
            <w:szCs w:val="24"/>
          </w:rPr>
          <w:t>QItemDelegate</w:t>
        </w:r>
      </w:hyperlink>
      <w:r w:rsidR="005A6BBD" w:rsidRPr="003A425A">
        <w:rPr>
          <w:rFonts w:ascii="Times New Roman" w:hAnsi="Times New Roman"/>
          <w:sz w:val="24"/>
          <w:szCs w:val="24"/>
        </w:rPr>
        <w:t xml:space="preserve"> для </w:t>
      </w:r>
      <w:r w:rsidR="00F850EA" w:rsidRPr="003A425A">
        <w:rPr>
          <w:rFonts w:ascii="Times New Roman" w:hAnsi="Times New Roman"/>
          <w:sz w:val="24"/>
          <w:szCs w:val="24"/>
        </w:rPr>
        <w:t>написа</w:t>
      </w:r>
      <w:r w:rsidR="005A6BBD" w:rsidRPr="003A425A">
        <w:rPr>
          <w:rFonts w:ascii="Times New Roman" w:hAnsi="Times New Roman"/>
          <w:sz w:val="24"/>
          <w:szCs w:val="24"/>
        </w:rPr>
        <w:t>ния делегата, так как в нём содержатся реализации некоторых полезных функций.</w:t>
      </w:r>
      <w:r w:rsidR="00B008AE" w:rsidRPr="003A425A">
        <w:rPr>
          <w:rFonts w:ascii="Times New Roman" w:hAnsi="Times New Roman"/>
          <w:sz w:val="24"/>
          <w:szCs w:val="24"/>
        </w:rPr>
        <w:t xml:space="preserve"> </w:t>
      </w:r>
      <w:r w:rsidR="004C1D5F" w:rsidRPr="003A425A">
        <w:rPr>
          <w:rStyle w:val="HTML"/>
          <w:rFonts w:ascii="Times New Roman" w:hAnsi="Times New Roman" w:cs="Times New Roman"/>
          <w:sz w:val="24"/>
          <w:szCs w:val="24"/>
        </w:rPr>
        <w:t>Редактор</w:t>
      </w:r>
      <w:r w:rsidR="005A6BBD" w:rsidRPr="003A425A">
        <w:rPr>
          <w:rStyle w:val="HTML"/>
          <w:rFonts w:ascii="Times New Roman" w:hAnsi="Times New Roman" w:cs="Times New Roman"/>
          <w:sz w:val="24"/>
          <w:szCs w:val="24"/>
        </w:rPr>
        <w:t xml:space="preserve">ы для делегатов могут быть реализованы или при помощи виджетов или при помощи управления процессом </w:t>
      </w:r>
      <w:r w:rsidR="00B347C0" w:rsidRPr="003A425A">
        <w:rPr>
          <w:rStyle w:val="HTML"/>
          <w:rFonts w:ascii="Times New Roman" w:hAnsi="Times New Roman" w:cs="Times New Roman"/>
          <w:sz w:val="24"/>
          <w:szCs w:val="24"/>
        </w:rPr>
        <w:t>редактир</w:t>
      </w:r>
      <w:r w:rsidR="005A6BBD" w:rsidRPr="003A425A">
        <w:rPr>
          <w:rStyle w:val="HTML"/>
          <w:rFonts w:ascii="Times New Roman" w:hAnsi="Times New Roman" w:cs="Times New Roman"/>
          <w:sz w:val="24"/>
          <w:szCs w:val="24"/>
        </w:rPr>
        <w:t>ования при помощи обработки событий напрямую.</w:t>
      </w:r>
      <w:r w:rsidR="00B008AE" w:rsidRPr="003A425A">
        <w:rPr>
          <w:rStyle w:val="HTML"/>
          <w:rFonts w:ascii="Times New Roman" w:hAnsi="Times New Roman" w:cs="Times New Roman"/>
          <w:sz w:val="24"/>
          <w:szCs w:val="24"/>
        </w:rPr>
        <w:t xml:space="preserve"> </w:t>
      </w:r>
      <w:r w:rsidR="005A6BBD" w:rsidRPr="003A425A">
        <w:rPr>
          <w:rStyle w:val="HTML"/>
          <w:rFonts w:ascii="Times New Roman" w:hAnsi="Times New Roman" w:cs="Times New Roman"/>
          <w:i/>
          <w:sz w:val="24"/>
          <w:szCs w:val="24"/>
        </w:rPr>
        <w:t>Далее показан пример к</w:t>
      </w:r>
      <w:r w:rsidR="00B008AE" w:rsidRPr="003A425A">
        <w:rPr>
          <w:rStyle w:val="HTML"/>
          <w:rFonts w:ascii="Times New Roman" w:hAnsi="Times New Roman" w:cs="Times New Roman"/>
          <w:i/>
          <w:sz w:val="24"/>
          <w:szCs w:val="24"/>
        </w:rPr>
        <w:t xml:space="preserve">ода создания простого делегата. </w:t>
      </w:r>
      <w:hyperlink r:id="rId1607" w:anchor="createEditor" w:history="1">
        <w:r w:rsidR="005A6BBD" w:rsidRPr="003A425A">
          <w:rPr>
            <w:rStyle w:val="a3"/>
            <w:rFonts w:ascii="Times New Roman" w:hAnsi="Times New Roman"/>
            <w:color w:val="auto"/>
            <w:sz w:val="24"/>
            <w:szCs w:val="24"/>
          </w:rPr>
          <w:t>createEditor()</w:t>
        </w:r>
      </w:hyperlink>
      <w:r w:rsidR="005A6BBD" w:rsidRPr="003A425A">
        <w:rPr>
          <w:rFonts w:ascii="Times New Roman" w:hAnsi="Times New Roman"/>
          <w:sz w:val="24"/>
          <w:szCs w:val="24"/>
        </w:rPr>
        <w:t xml:space="preserve"> обеспечивает </w:t>
      </w:r>
      <w:r w:rsidR="00B008AE" w:rsidRPr="003A425A">
        <w:rPr>
          <w:rFonts w:ascii="Times New Roman" w:hAnsi="Times New Roman"/>
          <w:sz w:val="24"/>
          <w:szCs w:val="24"/>
        </w:rPr>
        <w:t>всё</w:t>
      </w:r>
      <w:r w:rsidR="005A6BBD" w:rsidRPr="003A425A">
        <w:rPr>
          <w:rFonts w:ascii="Times New Roman" w:hAnsi="Times New Roman"/>
          <w:sz w:val="24"/>
          <w:szCs w:val="24"/>
        </w:rPr>
        <w:t xml:space="preserve">, что нужно делегату для установки подходящего виджета в качестве своего </w:t>
      </w:r>
      <w:r w:rsidR="004C1D5F" w:rsidRPr="003A425A">
        <w:rPr>
          <w:rFonts w:ascii="Times New Roman" w:hAnsi="Times New Roman"/>
          <w:sz w:val="24"/>
          <w:szCs w:val="24"/>
        </w:rPr>
        <w:t>редактор</w:t>
      </w:r>
      <w:r w:rsidR="005A6BBD" w:rsidRPr="003A425A">
        <w:rPr>
          <w:rFonts w:ascii="Times New Roman" w:hAnsi="Times New Roman"/>
          <w:sz w:val="24"/>
          <w:szCs w:val="24"/>
        </w:rPr>
        <w:t xml:space="preserve">а. В общем можно возвращать различные делегаты в зависимости от того, в каком месте представления мы находимся. Делегат должен содержать функцию, которая копирует содержимое модели в </w:t>
      </w:r>
      <w:r w:rsidR="004C1D5F" w:rsidRPr="003A425A">
        <w:rPr>
          <w:rFonts w:ascii="Times New Roman" w:hAnsi="Times New Roman"/>
          <w:sz w:val="24"/>
          <w:szCs w:val="24"/>
        </w:rPr>
        <w:t>редактор</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setEditorData</w:t>
      </w:r>
      <w:r w:rsidR="005A6BBD" w:rsidRPr="003A425A">
        <w:rPr>
          <w:rFonts w:ascii="Times New Roman" w:hAnsi="Times New Roman"/>
          <w:sz w:val="24"/>
          <w:szCs w:val="24"/>
        </w:rPr>
        <w:t>(). В этой функции происходит приведение типа, так как в представлении может быть несколько делегатов.</w:t>
      </w:r>
      <w:r w:rsidR="00B008AE" w:rsidRPr="003A425A">
        <w:rPr>
          <w:rFonts w:ascii="Times New Roman" w:hAnsi="Times New Roman"/>
          <w:sz w:val="24"/>
          <w:szCs w:val="24"/>
        </w:rPr>
        <w:t xml:space="preserve"> </w:t>
      </w:r>
      <w:r w:rsidR="005A6BBD" w:rsidRPr="003A425A">
        <w:rPr>
          <w:rFonts w:ascii="Times New Roman" w:hAnsi="Times New Roman"/>
          <w:sz w:val="24"/>
          <w:szCs w:val="24"/>
        </w:rPr>
        <w:t xml:space="preserve">По окончании </w:t>
      </w:r>
      <w:r w:rsidR="00B347C0" w:rsidRPr="003A425A">
        <w:rPr>
          <w:rFonts w:ascii="Times New Roman" w:hAnsi="Times New Roman"/>
          <w:sz w:val="24"/>
          <w:szCs w:val="24"/>
        </w:rPr>
        <w:t>редактир</w:t>
      </w:r>
      <w:r w:rsidR="005A6BBD" w:rsidRPr="003A425A">
        <w:rPr>
          <w:rFonts w:ascii="Times New Roman" w:hAnsi="Times New Roman"/>
          <w:sz w:val="24"/>
          <w:szCs w:val="24"/>
        </w:rPr>
        <w:t xml:space="preserve">ования пользователь желает обновить данные в модели. Для этого он использует функцию </w:t>
      </w:r>
      <w:hyperlink r:id="rId1608" w:anchor="setModelData" w:history="1">
        <w:r w:rsidR="005A6BBD" w:rsidRPr="003A425A">
          <w:rPr>
            <w:rStyle w:val="a3"/>
            <w:rFonts w:ascii="Times New Roman" w:hAnsi="Times New Roman"/>
            <w:color w:val="auto"/>
            <w:sz w:val="24"/>
            <w:szCs w:val="24"/>
          </w:rPr>
          <w:t>setModelData()</w:t>
        </w:r>
      </w:hyperlink>
      <w:r w:rsidR="005A6BBD" w:rsidRPr="003A425A">
        <w:rPr>
          <w:rFonts w:ascii="Times New Roman" w:hAnsi="Times New Roman"/>
          <w:sz w:val="24"/>
          <w:szCs w:val="24"/>
        </w:rPr>
        <w:t>.</w:t>
      </w:r>
      <w:r w:rsidR="00B008AE" w:rsidRPr="003A425A">
        <w:rPr>
          <w:rFonts w:ascii="Times New Roman" w:hAnsi="Times New Roman"/>
          <w:sz w:val="24"/>
          <w:szCs w:val="24"/>
        </w:rPr>
        <w:t xml:space="preserve"> </w:t>
      </w:r>
      <w:r w:rsidR="005A6BBD" w:rsidRPr="003A425A">
        <w:rPr>
          <w:rFonts w:ascii="Times New Roman" w:hAnsi="Times New Roman"/>
          <w:sz w:val="24"/>
          <w:szCs w:val="24"/>
        </w:rPr>
        <w:t xml:space="preserve">В классе </w:t>
      </w:r>
      <w:hyperlink r:id="rId1609" w:history="1">
        <w:r w:rsidR="005A6BBD" w:rsidRPr="003A425A">
          <w:rPr>
            <w:rStyle w:val="a3"/>
            <w:rFonts w:ascii="Times New Roman" w:hAnsi="Times New Roman"/>
            <w:color w:val="auto"/>
            <w:sz w:val="24"/>
            <w:szCs w:val="24"/>
          </w:rPr>
          <w:t>QItemDelegate</w:t>
        </w:r>
      </w:hyperlink>
      <w:r w:rsidR="005A6BBD" w:rsidRPr="003A425A">
        <w:rPr>
          <w:rFonts w:ascii="Times New Roman" w:hAnsi="Times New Roman"/>
          <w:sz w:val="24"/>
          <w:szCs w:val="24"/>
        </w:rPr>
        <w:t xml:space="preserve"> сигнал </w:t>
      </w:r>
      <w:hyperlink r:id="rId1610" w:anchor="closeEditor" w:history="1">
        <w:r w:rsidR="005A6BBD" w:rsidRPr="003A425A">
          <w:rPr>
            <w:rStyle w:val="a3"/>
            <w:rFonts w:ascii="Times New Roman" w:hAnsi="Times New Roman"/>
            <w:color w:val="auto"/>
            <w:sz w:val="24"/>
            <w:szCs w:val="24"/>
          </w:rPr>
          <w:t>closeEditor()</w:t>
        </w:r>
      </w:hyperlink>
      <w:r w:rsidR="005A6BBD" w:rsidRPr="003A425A">
        <w:rPr>
          <w:rFonts w:ascii="Times New Roman" w:hAnsi="Times New Roman"/>
          <w:sz w:val="24"/>
          <w:szCs w:val="24"/>
        </w:rPr>
        <w:t xml:space="preserve"> информирует об окончании </w:t>
      </w:r>
      <w:r w:rsidR="00B347C0" w:rsidRPr="003A425A">
        <w:rPr>
          <w:rFonts w:ascii="Times New Roman" w:hAnsi="Times New Roman"/>
          <w:sz w:val="24"/>
          <w:szCs w:val="24"/>
        </w:rPr>
        <w:t>редактир</w:t>
      </w:r>
      <w:r w:rsidR="005A6BBD" w:rsidRPr="003A425A">
        <w:rPr>
          <w:rFonts w:ascii="Times New Roman" w:hAnsi="Times New Roman"/>
          <w:sz w:val="24"/>
          <w:szCs w:val="24"/>
        </w:rPr>
        <w:t xml:space="preserve">ования. </w:t>
      </w:r>
      <w:r w:rsidR="005A6BBD" w:rsidRPr="003A425A">
        <w:rPr>
          <w:rStyle w:val="HTML"/>
          <w:rFonts w:ascii="Times New Roman" w:hAnsi="Times New Roman" w:cs="Times New Roman"/>
          <w:sz w:val="24"/>
          <w:szCs w:val="24"/>
        </w:rPr>
        <w:t xml:space="preserve">Также в обязанности делегата входит управление геометрией </w:t>
      </w:r>
      <w:r w:rsidR="004C1D5F" w:rsidRPr="003A425A">
        <w:rPr>
          <w:rStyle w:val="HTML"/>
          <w:rFonts w:ascii="Times New Roman" w:hAnsi="Times New Roman" w:cs="Times New Roman"/>
          <w:sz w:val="24"/>
          <w:szCs w:val="24"/>
        </w:rPr>
        <w:t>редактор</w:t>
      </w:r>
      <w:r w:rsidR="005A6BBD" w:rsidRPr="003A425A">
        <w:rPr>
          <w:rStyle w:val="HTML"/>
          <w:rFonts w:ascii="Times New Roman" w:hAnsi="Times New Roman" w:cs="Times New Roman"/>
          <w:sz w:val="24"/>
          <w:szCs w:val="24"/>
        </w:rPr>
        <w:t xml:space="preserve">а. Геометрию следует устанавливать при изменении положения элемента в представлении, а также при создании </w:t>
      </w:r>
      <w:r w:rsidR="004C1D5F" w:rsidRPr="003A425A">
        <w:rPr>
          <w:rStyle w:val="HTML"/>
          <w:rFonts w:ascii="Times New Roman" w:hAnsi="Times New Roman" w:cs="Times New Roman"/>
          <w:sz w:val="24"/>
          <w:szCs w:val="24"/>
        </w:rPr>
        <w:t>редактор</w:t>
      </w:r>
      <w:r w:rsidR="005A6BBD" w:rsidRPr="003A425A">
        <w:rPr>
          <w:rStyle w:val="HTML"/>
          <w:rFonts w:ascii="Times New Roman" w:hAnsi="Times New Roman" w:cs="Times New Roman"/>
          <w:sz w:val="24"/>
          <w:szCs w:val="24"/>
        </w:rPr>
        <w:t xml:space="preserve">а. К счастью, представления обеспечивают всю необходимую информацию о геометрии внутри опции представления в функции </w:t>
      </w:r>
      <w:r w:rsidR="005A6BBD" w:rsidRPr="003A425A">
        <w:rPr>
          <w:rStyle w:val="HTML"/>
          <w:rFonts w:ascii="Times New Roman" w:hAnsi="Times New Roman" w:cs="Times New Roman"/>
          <w:sz w:val="24"/>
          <w:szCs w:val="24"/>
          <w:lang w:val="en-US"/>
        </w:rPr>
        <w:t>updateEditorGeometry</w:t>
      </w:r>
      <w:r w:rsidR="005A6BBD" w:rsidRPr="003A425A">
        <w:rPr>
          <w:rStyle w:val="HTML"/>
          <w:rFonts w:ascii="Times New Roman" w:hAnsi="Times New Roman" w:cs="Times New Roman"/>
          <w:sz w:val="24"/>
          <w:szCs w:val="24"/>
        </w:rPr>
        <w:t>().</w:t>
      </w:r>
      <w:r w:rsidR="00B008AE" w:rsidRPr="003A425A">
        <w:rPr>
          <w:rStyle w:val="HTML"/>
          <w:rFonts w:ascii="Times New Roman" w:hAnsi="Times New Roman" w:cs="Times New Roman"/>
          <w:sz w:val="24"/>
          <w:szCs w:val="24"/>
        </w:rPr>
        <w:t xml:space="preserve"> </w:t>
      </w:r>
      <w:r w:rsidR="005A6BBD" w:rsidRPr="003A425A">
        <w:rPr>
          <w:rStyle w:val="HTML"/>
          <w:rFonts w:ascii="Times New Roman" w:hAnsi="Times New Roman" w:cs="Times New Roman"/>
          <w:sz w:val="24"/>
          <w:szCs w:val="24"/>
        </w:rPr>
        <w:t xml:space="preserve">После </w:t>
      </w:r>
      <w:r w:rsidR="00B347C0" w:rsidRPr="003A425A">
        <w:rPr>
          <w:rStyle w:val="HTML"/>
          <w:rFonts w:ascii="Times New Roman" w:hAnsi="Times New Roman" w:cs="Times New Roman"/>
          <w:sz w:val="24"/>
          <w:szCs w:val="24"/>
        </w:rPr>
        <w:t>редактир</w:t>
      </w:r>
      <w:r w:rsidR="005A6BBD" w:rsidRPr="003A425A">
        <w:rPr>
          <w:rStyle w:val="HTML"/>
          <w:rFonts w:ascii="Times New Roman" w:hAnsi="Times New Roman" w:cs="Times New Roman"/>
          <w:sz w:val="24"/>
          <w:szCs w:val="24"/>
        </w:rPr>
        <w:t xml:space="preserve">ования делегатам необходимо предоставлять некоторые подсказки другим компонентам о результатах процесса </w:t>
      </w:r>
      <w:r w:rsidR="00B347C0" w:rsidRPr="003A425A">
        <w:rPr>
          <w:rStyle w:val="HTML"/>
          <w:rFonts w:ascii="Times New Roman" w:hAnsi="Times New Roman" w:cs="Times New Roman"/>
          <w:sz w:val="24"/>
          <w:szCs w:val="24"/>
        </w:rPr>
        <w:t>редактир</w:t>
      </w:r>
      <w:r w:rsidR="005A6BBD" w:rsidRPr="003A425A">
        <w:rPr>
          <w:rStyle w:val="HTML"/>
          <w:rFonts w:ascii="Times New Roman" w:hAnsi="Times New Roman" w:cs="Times New Roman"/>
          <w:sz w:val="24"/>
          <w:szCs w:val="24"/>
        </w:rPr>
        <w:t xml:space="preserve">ования, и обеспечивать подсказки, которые будут помогать дальнейшим операциям </w:t>
      </w:r>
      <w:r w:rsidR="00B347C0" w:rsidRPr="003A425A">
        <w:rPr>
          <w:rStyle w:val="HTML"/>
          <w:rFonts w:ascii="Times New Roman" w:hAnsi="Times New Roman" w:cs="Times New Roman"/>
          <w:sz w:val="24"/>
          <w:szCs w:val="24"/>
        </w:rPr>
        <w:t>редактир</w:t>
      </w:r>
      <w:r w:rsidR="005A6BBD" w:rsidRPr="003A425A">
        <w:rPr>
          <w:rStyle w:val="HTML"/>
          <w:rFonts w:ascii="Times New Roman" w:hAnsi="Times New Roman" w:cs="Times New Roman"/>
          <w:sz w:val="24"/>
          <w:szCs w:val="24"/>
        </w:rPr>
        <w:t xml:space="preserve">ования. это достигается при помощи испускания сигнала </w:t>
      </w:r>
      <w:hyperlink r:id="rId1611" w:anchor="closeEditor" w:history="1">
        <w:r w:rsidR="005A6BBD" w:rsidRPr="003A425A">
          <w:rPr>
            <w:rStyle w:val="a3"/>
            <w:rFonts w:ascii="Times New Roman" w:hAnsi="Times New Roman"/>
            <w:color w:val="auto"/>
            <w:sz w:val="24"/>
            <w:szCs w:val="24"/>
          </w:rPr>
          <w:t>closeEditor()</w:t>
        </w:r>
      </w:hyperlink>
      <w:r w:rsidR="005A6BBD" w:rsidRPr="003A425A">
        <w:rPr>
          <w:rFonts w:ascii="Times New Roman" w:hAnsi="Times New Roman"/>
          <w:sz w:val="24"/>
          <w:szCs w:val="24"/>
        </w:rPr>
        <w:t xml:space="preserve"> с соответствующей подсказкой. Можно, например, начинать </w:t>
      </w:r>
      <w:r w:rsidR="00B347C0" w:rsidRPr="003A425A">
        <w:rPr>
          <w:rFonts w:ascii="Times New Roman" w:hAnsi="Times New Roman"/>
          <w:sz w:val="24"/>
          <w:szCs w:val="24"/>
        </w:rPr>
        <w:t>редактир</w:t>
      </w:r>
      <w:r w:rsidR="005A6BBD" w:rsidRPr="003A425A">
        <w:rPr>
          <w:rFonts w:ascii="Times New Roman" w:hAnsi="Times New Roman"/>
          <w:sz w:val="24"/>
          <w:szCs w:val="24"/>
        </w:rPr>
        <w:t>ование следующего элемента в представлении.</w:t>
      </w:r>
      <w:r w:rsidR="00B008AE" w:rsidRPr="003A425A">
        <w:rPr>
          <w:rFonts w:ascii="Times New Roman" w:hAnsi="Times New Roman"/>
          <w:sz w:val="24"/>
          <w:szCs w:val="24"/>
        </w:rPr>
        <w:t xml:space="preserve"> </w:t>
      </w:r>
    </w:p>
    <w:p w:rsidR="005A6BBD" w:rsidRPr="003A425A" w:rsidRDefault="00953454" w:rsidP="007D3576">
      <w:pPr>
        <w:tabs>
          <w:tab w:val="left" w:pos="8931"/>
        </w:tabs>
        <w:jc w:val="both"/>
        <w:rPr>
          <w:rFonts w:ascii="Times New Roman" w:hAnsi="Times New Roman"/>
          <w:i/>
          <w:sz w:val="24"/>
          <w:szCs w:val="24"/>
        </w:rPr>
      </w:pPr>
      <w:hyperlink r:id="rId1612" w:history="1">
        <w:r w:rsidR="005A6BBD" w:rsidRPr="003A425A">
          <w:rPr>
            <w:rStyle w:val="a3"/>
            <w:rFonts w:ascii="Times New Roman" w:hAnsi="Times New Roman"/>
            <w:color w:val="auto"/>
            <w:sz w:val="24"/>
            <w:szCs w:val="24"/>
          </w:rPr>
          <w:t>QItemSelectionModel</w:t>
        </w:r>
      </w:hyperlink>
      <w:r w:rsidR="005A6BBD" w:rsidRPr="003A425A">
        <w:rPr>
          <w:rFonts w:ascii="Times New Roman" w:hAnsi="Times New Roman"/>
          <w:sz w:val="24"/>
          <w:szCs w:val="24"/>
        </w:rPr>
        <w:t xml:space="preserve"> класс предназначен для того, чтобы сортировать информацию об элементах, которые выделены в представлении. Данная модель не зависит ни от каких представлений. Выделения содержатся в диапазонах выделения, которые содержат только информацию о начальном и конечном индексах выделения.</w:t>
      </w:r>
      <w:r w:rsidR="00B008AE" w:rsidRPr="003A425A">
        <w:rPr>
          <w:rFonts w:ascii="Times New Roman" w:hAnsi="Times New Roman"/>
          <w:sz w:val="24"/>
          <w:szCs w:val="24"/>
        </w:rPr>
        <w:t xml:space="preserve"> </w:t>
      </w:r>
      <w:r w:rsidR="005A6BBD" w:rsidRPr="003A425A">
        <w:rPr>
          <w:rFonts w:ascii="Times New Roman" w:hAnsi="Times New Roman"/>
          <w:sz w:val="24"/>
          <w:szCs w:val="24"/>
        </w:rPr>
        <w:t>Выделения реализованы как наборы индексов моделей, к которым применяются некоторые операции. Наиболее недавнее выделение известно как текущее выделение.</w:t>
      </w:r>
      <w:r w:rsidR="00B008AE" w:rsidRPr="003A425A">
        <w:rPr>
          <w:rFonts w:ascii="Times New Roman" w:hAnsi="Times New Roman"/>
          <w:sz w:val="24"/>
          <w:szCs w:val="24"/>
        </w:rPr>
        <w:t xml:space="preserve"> </w:t>
      </w:r>
      <w:r w:rsidR="005A6BBD" w:rsidRPr="003A425A">
        <w:rPr>
          <w:rFonts w:ascii="Times New Roman" w:hAnsi="Times New Roman"/>
          <w:sz w:val="24"/>
          <w:szCs w:val="24"/>
        </w:rPr>
        <w:t>В представлении есть два независимых состояния: текущий элемент и элементы выделения.</w:t>
      </w:r>
      <w:r w:rsidR="00B008AE" w:rsidRPr="003A425A">
        <w:rPr>
          <w:rFonts w:ascii="Times New Roman" w:hAnsi="Times New Roman"/>
          <w:sz w:val="24"/>
          <w:szCs w:val="24"/>
        </w:rPr>
        <w:t xml:space="preserve"> </w:t>
      </w:r>
      <w:r w:rsidR="005A6BBD" w:rsidRPr="003A425A">
        <w:rPr>
          <w:rFonts w:ascii="Times New Roman" w:hAnsi="Times New Roman"/>
          <w:i/>
          <w:sz w:val="24"/>
          <w:szCs w:val="24"/>
        </w:rPr>
        <w:t>Затем есть пример использования модели выделения.</w:t>
      </w:r>
      <w:r w:rsidR="00B008AE" w:rsidRPr="003A425A">
        <w:rPr>
          <w:rFonts w:ascii="Times New Roman" w:hAnsi="Times New Roman"/>
          <w:i/>
          <w:sz w:val="24"/>
          <w:szCs w:val="24"/>
        </w:rPr>
        <w:t xml:space="preserve"> </w:t>
      </w:r>
      <w:r w:rsidR="005A6BBD" w:rsidRPr="003A425A">
        <w:rPr>
          <w:rFonts w:ascii="Times New Roman" w:hAnsi="Times New Roman"/>
          <w:i/>
          <w:sz w:val="24"/>
          <w:szCs w:val="24"/>
        </w:rPr>
        <w:t>Далее показан пример кода, как получать информацию о состоянии выделения.</w:t>
      </w:r>
      <w:r w:rsidR="00B008AE" w:rsidRPr="003A425A">
        <w:rPr>
          <w:rFonts w:ascii="Times New Roman" w:hAnsi="Times New Roman"/>
          <w:i/>
          <w:sz w:val="24"/>
          <w:szCs w:val="24"/>
        </w:rPr>
        <w:t xml:space="preserve"> </w:t>
      </w:r>
      <w:r w:rsidR="005A6BBD" w:rsidRPr="003A425A">
        <w:rPr>
          <w:rFonts w:ascii="Times New Roman" w:hAnsi="Times New Roman"/>
          <w:sz w:val="24"/>
          <w:szCs w:val="24"/>
        </w:rPr>
        <w:t xml:space="preserve">Есть совокупность флагов выделения, которые говорят о том, как обновлять совокупность индексов в выделениях. </w:t>
      </w:r>
      <w:r w:rsidR="005A6BBD" w:rsidRPr="003A425A">
        <w:rPr>
          <w:rFonts w:ascii="Times New Roman" w:hAnsi="Times New Roman"/>
          <w:i/>
          <w:sz w:val="24"/>
          <w:szCs w:val="24"/>
        </w:rPr>
        <w:t>Есть многочисленные примеры кода.</w:t>
      </w:r>
      <w:r w:rsidR="00B008AE" w:rsidRPr="003A425A">
        <w:rPr>
          <w:rFonts w:ascii="Times New Roman" w:hAnsi="Times New Roman"/>
          <w:i/>
          <w:sz w:val="24"/>
          <w:szCs w:val="24"/>
        </w:rPr>
        <w:t xml:space="preserve"> </w:t>
      </w:r>
      <w:r w:rsidR="005A6BBD" w:rsidRPr="003A425A">
        <w:rPr>
          <w:rFonts w:ascii="Times New Roman" w:hAnsi="Times New Roman"/>
          <w:i/>
          <w:sz w:val="24"/>
          <w:szCs w:val="24"/>
        </w:rPr>
        <w:t>Далее показано, как выделить все элементы в модели.</w:t>
      </w:r>
      <w:r w:rsidR="00B008AE" w:rsidRPr="003A425A">
        <w:rPr>
          <w:rFonts w:ascii="Times New Roman" w:hAnsi="Times New Roman"/>
          <w:i/>
          <w:sz w:val="24"/>
          <w:szCs w:val="24"/>
        </w:rPr>
        <w:t xml:space="preserve"> </w:t>
      </w:r>
    </w:p>
    <w:p w:rsidR="005A6BBD" w:rsidRPr="003A425A" w:rsidRDefault="005A6BBD" w:rsidP="007D3576">
      <w:pPr>
        <w:tabs>
          <w:tab w:val="left" w:pos="8931"/>
        </w:tabs>
        <w:jc w:val="both"/>
        <w:rPr>
          <w:rStyle w:val="HTML"/>
          <w:rFonts w:ascii="Times New Roman" w:hAnsi="Times New Roman" w:cs="Times New Roman"/>
          <w:i/>
          <w:sz w:val="24"/>
          <w:szCs w:val="24"/>
        </w:rPr>
      </w:pPr>
      <w:r w:rsidRPr="003A425A">
        <w:rPr>
          <w:rFonts w:ascii="Times New Roman" w:hAnsi="Times New Roman"/>
          <w:sz w:val="24"/>
          <w:szCs w:val="24"/>
        </w:rPr>
        <w:t xml:space="preserve">При создании новой модели для существующей </w:t>
      </w:r>
      <w:r w:rsidR="00D95FF2" w:rsidRPr="003A425A">
        <w:rPr>
          <w:rFonts w:ascii="Times New Roman" w:hAnsi="Times New Roman"/>
          <w:sz w:val="24"/>
          <w:szCs w:val="24"/>
        </w:rPr>
        <w:t>структур</w:t>
      </w:r>
      <w:r w:rsidRPr="003A425A">
        <w:rPr>
          <w:rFonts w:ascii="Times New Roman" w:hAnsi="Times New Roman"/>
          <w:sz w:val="24"/>
          <w:szCs w:val="24"/>
        </w:rPr>
        <w:t>ы данных важно рассмотреть, какой тип модели следует использовать для обеспечения интерфейса для данных.</w:t>
      </w:r>
      <w:r w:rsidR="00B008AE" w:rsidRPr="003A425A">
        <w:rPr>
          <w:rFonts w:ascii="Times New Roman" w:hAnsi="Times New Roman"/>
          <w:sz w:val="24"/>
          <w:szCs w:val="24"/>
        </w:rPr>
        <w:t xml:space="preserve"> </w:t>
      </w:r>
      <w:r w:rsidRPr="003A425A">
        <w:rPr>
          <w:rStyle w:val="HTML"/>
          <w:rFonts w:ascii="Times New Roman" w:hAnsi="Times New Roman" w:cs="Times New Roman"/>
          <w:i/>
          <w:sz w:val="24"/>
          <w:szCs w:val="24"/>
        </w:rPr>
        <w:t xml:space="preserve">Есть </w:t>
      </w:r>
      <w:r w:rsidRPr="003A425A">
        <w:rPr>
          <w:rStyle w:val="HTML"/>
          <w:rFonts w:ascii="Times New Roman" w:hAnsi="Times New Roman" w:cs="Times New Roman"/>
          <w:i/>
          <w:sz w:val="24"/>
          <w:szCs w:val="24"/>
        </w:rPr>
        <w:lastRenderedPageBreak/>
        <w:t xml:space="preserve">примеры кода создания частной модели данных. Они все </w:t>
      </w:r>
      <w:r w:rsidR="00F850EA" w:rsidRPr="003A425A">
        <w:rPr>
          <w:rStyle w:val="HTML"/>
          <w:rFonts w:ascii="Times New Roman" w:hAnsi="Times New Roman" w:cs="Times New Roman"/>
          <w:i/>
          <w:sz w:val="24"/>
          <w:szCs w:val="24"/>
        </w:rPr>
        <w:t>написа</w:t>
      </w:r>
      <w:r w:rsidRPr="003A425A">
        <w:rPr>
          <w:rStyle w:val="HTML"/>
          <w:rFonts w:ascii="Times New Roman" w:hAnsi="Times New Roman" w:cs="Times New Roman"/>
          <w:i/>
          <w:sz w:val="24"/>
          <w:szCs w:val="24"/>
        </w:rPr>
        <w:t xml:space="preserve">ны без операторов </w:t>
      </w:r>
      <w:r w:rsidRPr="003A425A">
        <w:rPr>
          <w:rStyle w:val="HTML"/>
          <w:rFonts w:ascii="Times New Roman" w:hAnsi="Times New Roman" w:cs="Times New Roman"/>
          <w:i/>
          <w:sz w:val="24"/>
          <w:szCs w:val="24"/>
          <w:lang w:val="en-US"/>
        </w:rPr>
        <w:t>switch</w:t>
      </w:r>
      <w:r w:rsidRPr="003A425A">
        <w:rPr>
          <w:rStyle w:val="HTML"/>
          <w:rFonts w:ascii="Times New Roman" w:hAnsi="Times New Roman" w:cs="Times New Roman"/>
          <w:i/>
          <w:sz w:val="24"/>
          <w:szCs w:val="24"/>
        </w:rPr>
        <w:t>.</w:t>
      </w:r>
      <w:r w:rsidR="00B008AE"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i/>
          <w:sz w:val="24"/>
          <w:szCs w:val="24"/>
        </w:rPr>
        <w:t xml:space="preserve">Далее показан пример создания </w:t>
      </w:r>
      <w:r w:rsidR="00B347C0" w:rsidRPr="003A425A">
        <w:rPr>
          <w:rStyle w:val="HTML"/>
          <w:rFonts w:ascii="Times New Roman" w:hAnsi="Times New Roman" w:cs="Times New Roman"/>
          <w:i/>
          <w:sz w:val="24"/>
          <w:szCs w:val="24"/>
        </w:rPr>
        <w:t>редактир</w:t>
      </w:r>
      <w:r w:rsidRPr="003A425A">
        <w:rPr>
          <w:rStyle w:val="HTML"/>
          <w:rFonts w:ascii="Times New Roman" w:hAnsi="Times New Roman" w:cs="Times New Roman"/>
          <w:i/>
          <w:sz w:val="24"/>
          <w:szCs w:val="24"/>
        </w:rPr>
        <w:t>уемой модели данных.</w:t>
      </w:r>
      <w:r w:rsidR="00B008AE"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i/>
          <w:sz w:val="24"/>
          <w:szCs w:val="24"/>
        </w:rPr>
        <w:t>После этого показан пример вставки и удаления строк.</w:t>
      </w:r>
      <w:r w:rsidR="00B008AE"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i/>
          <w:sz w:val="24"/>
          <w:szCs w:val="24"/>
        </w:rPr>
        <w:t>Далее идут примеры использования стандартных виджетов. Есть ссылки на все тип виджетов.</w:t>
      </w:r>
      <w:r w:rsidR="00B008AE" w:rsidRPr="003A425A">
        <w:rPr>
          <w:rStyle w:val="HTML"/>
          <w:rFonts w:ascii="Times New Roman" w:hAnsi="Times New Roman" w:cs="Times New Roman"/>
          <w:i/>
          <w:sz w:val="24"/>
          <w:szCs w:val="24"/>
        </w:rPr>
        <w:t xml:space="preserve"> </w:t>
      </w:r>
    </w:p>
    <w:p w:rsidR="005A6BBD" w:rsidRPr="003A425A" w:rsidRDefault="005A6BBD" w:rsidP="007D3576">
      <w:pPr>
        <w:tabs>
          <w:tab w:val="left" w:pos="8931"/>
        </w:tabs>
        <w:jc w:val="both"/>
        <w:rPr>
          <w:rStyle w:val="HTML"/>
          <w:rFonts w:ascii="Times New Roman" w:hAnsi="Times New Roman" w:cs="Times New Roman"/>
          <w:i/>
          <w:sz w:val="24"/>
          <w:szCs w:val="24"/>
        </w:rPr>
      </w:pPr>
      <w:r w:rsidRPr="003A425A">
        <w:rPr>
          <w:rStyle w:val="HTML"/>
          <w:rFonts w:ascii="Times New Roman" w:hAnsi="Times New Roman" w:cs="Times New Roman"/>
          <w:sz w:val="24"/>
          <w:szCs w:val="24"/>
        </w:rPr>
        <w:t>Иногда бывает удобнее спрятать некоторые элементы в представлении вместо того, чтобы удалить их. Для всех стандартных виджетов данная возможность предусмотрена.</w:t>
      </w:r>
      <w:r w:rsidR="00B008AE"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i/>
          <w:sz w:val="24"/>
          <w:szCs w:val="24"/>
        </w:rPr>
        <w:t>Далее показано, как в данных виджетах считывать выделения.</w:t>
      </w:r>
      <w:r w:rsidR="00B008AE"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sz w:val="24"/>
          <w:szCs w:val="24"/>
        </w:rPr>
        <w:t xml:space="preserve">Все три удобных виджета обеспечивают функции для поиска элементов в представлении. </w:t>
      </w:r>
      <w:r w:rsidRPr="003A425A">
        <w:rPr>
          <w:rStyle w:val="HTML"/>
          <w:rFonts w:ascii="Times New Roman" w:hAnsi="Times New Roman" w:cs="Times New Roman"/>
          <w:i/>
          <w:sz w:val="24"/>
          <w:szCs w:val="24"/>
        </w:rPr>
        <w:t xml:space="preserve">Есть пример кода. Этот пример кода показывает, что использование данных удобных классов является очень даже </w:t>
      </w:r>
      <w:r w:rsidR="002E2D24" w:rsidRPr="003A425A">
        <w:rPr>
          <w:rStyle w:val="HTML"/>
          <w:rFonts w:ascii="Times New Roman" w:hAnsi="Times New Roman" w:cs="Times New Roman"/>
          <w:i/>
          <w:sz w:val="24"/>
          <w:szCs w:val="24"/>
        </w:rPr>
        <w:t>продукт</w:t>
      </w:r>
      <w:r w:rsidRPr="003A425A">
        <w:rPr>
          <w:rStyle w:val="HTML"/>
          <w:rFonts w:ascii="Times New Roman" w:hAnsi="Times New Roman" w:cs="Times New Roman"/>
          <w:i/>
          <w:sz w:val="24"/>
          <w:szCs w:val="24"/>
        </w:rPr>
        <w:t>ивным.</w:t>
      </w:r>
    </w:p>
    <w:p w:rsidR="005A6BBD" w:rsidRPr="003A425A" w:rsidRDefault="005A6BBD" w:rsidP="007D3576">
      <w:pPr>
        <w:tabs>
          <w:tab w:val="left" w:pos="8931"/>
        </w:tabs>
        <w:jc w:val="both"/>
        <w:rPr>
          <w:rStyle w:val="HTML"/>
          <w:rFonts w:ascii="Times New Roman" w:hAnsi="Times New Roman" w:cs="Times New Roman"/>
          <w:i/>
          <w:sz w:val="24"/>
          <w:szCs w:val="24"/>
        </w:rPr>
      </w:pPr>
      <w:r w:rsidRPr="003A425A">
        <w:rPr>
          <w:rStyle w:val="HTML"/>
          <w:rFonts w:ascii="Times New Roman" w:hAnsi="Times New Roman" w:cs="Times New Roman"/>
          <w:sz w:val="24"/>
          <w:szCs w:val="24"/>
        </w:rPr>
        <w:t>Инфра</w:t>
      </w:r>
      <w:r w:rsidR="00C16F96" w:rsidRPr="003A425A">
        <w:rPr>
          <w:rStyle w:val="HTML"/>
          <w:rFonts w:ascii="Times New Roman" w:hAnsi="Times New Roman" w:cs="Times New Roman"/>
          <w:sz w:val="24"/>
          <w:szCs w:val="24"/>
        </w:rPr>
        <w:t>структура</w:t>
      </w:r>
      <w:r w:rsidRPr="003A425A">
        <w:rPr>
          <w:rStyle w:val="HTML"/>
          <w:rFonts w:ascii="Times New Roman" w:hAnsi="Times New Roman" w:cs="Times New Roman"/>
          <w:sz w:val="24"/>
          <w:szCs w:val="24"/>
        </w:rPr>
        <w:t xml:space="preserve"> перетаскивания и опускания </w:t>
      </w:r>
      <w:r w:rsidR="00B00C9F" w:rsidRPr="003A425A">
        <w:rPr>
          <w:rStyle w:val="HTML"/>
          <w:rFonts w:ascii="Times New Roman" w:hAnsi="Times New Roman" w:cs="Times New Roman"/>
          <w:sz w:val="24"/>
          <w:szCs w:val="24"/>
        </w:rPr>
        <w:t>qt</w:t>
      </w:r>
      <w:r w:rsidRPr="003A425A">
        <w:rPr>
          <w:rStyle w:val="HTML"/>
          <w:rFonts w:ascii="Times New Roman" w:hAnsi="Times New Roman" w:cs="Times New Roman"/>
          <w:sz w:val="24"/>
          <w:szCs w:val="24"/>
        </w:rPr>
        <w:t xml:space="preserve"> полностью поддерживается данным каркасом. Элементы можно перетаскивать внутри представлений, а данные могут импортироваться или экспортироваться как </w:t>
      </w:r>
      <w:r w:rsidRPr="003A425A">
        <w:rPr>
          <w:rStyle w:val="HTML"/>
          <w:rFonts w:ascii="Times New Roman" w:hAnsi="Times New Roman" w:cs="Times New Roman"/>
          <w:sz w:val="24"/>
          <w:szCs w:val="24"/>
          <w:lang w:val="en-US"/>
        </w:rPr>
        <w:t>MIME</w:t>
      </w:r>
      <w:r w:rsidRPr="003A425A">
        <w:rPr>
          <w:rStyle w:val="HTML"/>
          <w:rFonts w:ascii="Times New Roman" w:hAnsi="Times New Roman" w:cs="Times New Roman"/>
          <w:sz w:val="24"/>
          <w:szCs w:val="24"/>
        </w:rPr>
        <w:t>-закодированные данные.</w:t>
      </w:r>
      <w:r w:rsidR="00B008AE"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 xml:space="preserve">Стандартные представления поддерживают внутренний механизм перетаскивания. Все стандартные виджеты могут быть использованы как источники операций перетаскивания и опускания. </w:t>
      </w:r>
      <w:r w:rsidRPr="003A425A">
        <w:rPr>
          <w:rStyle w:val="HTML"/>
          <w:rFonts w:ascii="Times New Roman" w:hAnsi="Times New Roman" w:cs="Times New Roman"/>
          <w:i/>
          <w:sz w:val="24"/>
          <w:szCs w:val="24"/>
        </w:rPr>
        <w:t xml:space="preserve">Затем указаны флаги, которые следует установить для использования данной возможности </w:t>
      </w:r>
      <w:r w:rsidR="00B00C9F" w:rsidRPr="003A425A">
        <w:rPr>
          <w:rStyle w:val="HTML"/>
          <w:rFonts w:ascii="Times New Roman" w:hAnsi="Times New Roman" w:cs="Times New Roman"/>
          <w:i/>
          <w:sz w:val="24"/>
          <w:szCs w:val="24"/>
        </w:rPr>
        <w:t>qt</w:t>
      </w:r>
      <w:r w:rsidRPr="003A425A">
        <w:rPr>
          <w:rStyle w:val="HTML"/>
          <w:rFonts w:ascii="Times New Roman" w:hAnsi="Times New Roman" w:cs="Times New Roman"/>
          <w:i/>
          <w:sz w:val="24"/>
          <w:szCs w:val="24"/>
        </w:rPr>
        <w:t>.</w:t>
      </w:r>
      <w:r w:rsidR="00B008AE"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sz w:val="24"/>
          <w:szCs w:val="24"/>
        </w:rPr>
        <w:t>При перетаскивании элементы копируются, но не удаляются.</w:t>
      </w:r>
      <w:r w:rsidR="00B008AE"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i/>
          <w:sz w:val="24"/>
          <w:szCs w:val="24"/>
        </w:rPr>
        <w:t>Затем показано, как осуществлять данные операции между стандартными представлениями элементов. При этом также следует и в модели сказать, что перетаскивание возможно.</w:t>
      </w:r>
      <w:r w:rsidR="00B008AE"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i/>
          <w:sz w:val="24"/>
          <w:szCs w:val="24"/>
        </w:rPr>
        <w:t>Также при этом в модели следует установить соответствующие флаги.</w:t>
      </w:r>
      <w:r w:rsidR="00B008AE" w:rsidRPr="003A425A">
        <w:rPr>
          <w:rStyle w:val="HTML"/>
          <w:rFonts w:ascii="Times New Roman" w:hAnsi="Times New Roman" w:cs="Times New Roman"/>
          <w:i/>
          <w:sz w:val="24"/>
          <w:szCs w:val="24"/>
        </w:rPr>
        <w:t xml:space="preserve"> </w:t>
      </w:r>
      <w:r w:rsidRPr="003A425A">
        <w:rPr>
          <w:rStyle w:val="HTML"/>
          <w:rFonts w:ascii="Times New Roman" w:hAnsi="Times New Roman" w:cs="Times New Roman"/>
          <w:i/>
          <w:sz w:val="24"/>
          <w:szCs w:val="24"/>
        </w:rPr>
        <w:t xml:space="preserve">Также в модели есть функция, которая объявляет </w:t>
      </w:r>
      <w:r w:rsidRPr="003A425A">
        <w:rPr>
          <w:rStyle w:val="HTML"/>
          <w:rFonts w:ascii="Times New Roman" w:hAnsi="Times New Roman" w:cs="Times New Roman"/>
          <w:i/>
          <w:sz w:val="24"/>
          <w:szCs w:val="24"/>
          <w:lang w:val="en-US"/>
        </w:rPr>
        <w:t>MIME</w:t>
      </w:r>
      <w:r w:rsidRPr="003A425A">
        <w:rPr>
          <w:rStyle w:val="HTML"/>
          <w:rFonts w:ascii="Times New Roman" w:hAnsi="Times New Roman" w:cs="Times New Roman"/>
          <w:i/>
          <w:sz w:val="24"/>
          <w:szCs w:val="24"/>
        </w:rPr>
        <w:t xml:space="preserve">-типы, используемые в модели. </w:t>
      </w:r>
    </w:p>
    <w:p w:rsidR="005A6BBD" w:rsidRPr="003A425A" w:rsidRDefault="005A6BBD" w:rsidP="007D3576">
      <w:pPr>
        <w:tabs>
          <w:tab w:val="left" w:pos="8931"/>
        </w:tabs>
        <w:jc w:val="both"/>
        <w:rPr>
          <w:rFonts w:ascii="Times New Roman" w:hAnsi="Times New Roman"/>
          <w:i/>
          <w:sz w:val="24"/>
          <w:szCs w:val="24"/>
        </w:rPr>
      </w:pPr>
      <w:r w:rsidRPr="003A425A">
        <w:rPr>
          <w:rStyle w:val="HTML"/>
          <w:rFonts w:ascii="Times New Roman" w:hAnsi="Times New Roman" w:cs="Times New Roman"/>
          <w:sz w:val="24"/>
          <w:szCs w:val="24"/>
        </w:rPr>
        <w:t xml:space="preserve">Также модель должна содержать код для кодирования данных в рекламируемый формат. Это достигается при помощи переопределения функции </w:t>
      </w:r>
      <w:hyperlink r:id="rId1613" w:anchor="mimeData" w:history="1">
        <w:r w:rsidRPr="003A425A">
          <w:rPr>
            <w:rStyle w:val="a3"/>
            <w:rFonts w:ascii="Times New Roman" w:hAnsi="Times New Roman"/>
            <w:color w:val="auto"/>
            <w:sz w:val="24"/>
            <w:szCs w:val="24"/>
          </w:rPr>
          <w:t>QAbstractItemModel::mimeData</w:t>
        </w:r>
      </w:hyperlink>
      <w:r w:rsidRPr="003A425A">
        <w:rPr>
          <w:rFonts w:ascii="Times New Roman" w:hAnsi="Times New Roman"/>
          <w:sz w:val="24"/>
          <w:szCs w:val="24"/>
        </w:rPr>
        <w:t>().</w:t>
      </w:r>
      <w:r w:rsidR="00D622BC" w:rsidRPr="003A425A">
        <w:rPr>
          <w:rFonts w:ascii="Times New Roman" w:hAnsi="Times New Roman"/>
          <w:sz w:val="24"/>
          <w:szCs w:val="24"/>
        </w:rPr>
        <w:t xml:space="preserve"> </w:t>
      </w:r>
      <w:r w:rsidRPr="003A425A">
        <w:rPr>
          <w:rFonts w:ascii="Times New Roman" w:hAnsi="Times New Roman"/>
          <w:i/>
          <w:sz w:val="24"/>
          <w:szCs w:val="24"/>
        </w:rPr>
        <w:t>Далее показан пример кода.</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Способ, при помощи которого модель обрабатывает опущенные данные, зависит как от её типа, так и от способа, которым предпочтительнее представлять её содержимое пользователю. Таблицы и списки могут создавать новые строки и столбцы. Деревья могут создавать новые дочерние элементы. Опущенные данные обрабатываются при помощи переопределения функции </w:t>
      </w:r>
      <w:hyperlink r:id="rId1614" w:anchor="dropMimeData" w:history="1">
        <w:r w:rsidRPr="003A425A">
          <w:rPr>
            <w:rStyle w:val="a3"/>
            <w:rFonts w:ascii="Times New Roman" w:hAnsi="Times New Roman"/>
            <w:color w:val="auto"/>
            <w:sz w:val="24"/>
            <w:szCs w:val="24"/>
          </w:rPr>
          <w:t>QAbstractItemModel::dropMimeData</w:t>
        </w:r>
      </w:hyperlink>
      <w:r w:rsidRPr="003A425A">
        <w:rPr>
          <w:rFonts w:ascii="Times New Roman" w:hAnsi="Times New Roman"/>
          <w:sz w:val="24"/>
          <w:szCs w:val="24"/>
        </w:rPr>
        <w:t xml:space="preserve">(). </w:t>
      </w:r>
      <w:r w:rsidRPr="003A425A">
        <w:rPr>
          <w:rFonts w:ascii="Times New Roman" w:hAnsi="Times New Roman"/>
          <w:i/>
          <w:sz w:val="24"/>
          <w:szCs w:val="24"/>
        </w:rPr>
        <w:t>Далее показан простой пример кода обработки опущенных данных.</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Также данная функция должна декодировать данные и вставлять их в нижележащую </w:t>
      </w:r>
      <w:r w:rsidR="00D95FF2" w:rsidRPr="003A425A">
        <w:rPr>
          <w:rFonts w:ascii="Times New Roman" w:hAnsi="Times New Roman"/>
          <w:sz w:val="24"/>
          <w:szCs w:val="24"/>
        </w:rPr>
        <w:t>структур</w:t>
      </w:r>
      <w:r w:rsidRPr="003A425A">
        <w:rPr>
          <w:rFonts w:ascii="Times New Roman" w:hAnsi="Times New Roman"/>
          <w:sz w:val="24"/>
          <w:szCs w:val="24"/>
        </w:rPr>
        <w:t xml:space="preserve">у данных. </w:t>
      </w:r>
      <w:r w:rsidRPr="003A425A">
        <w:rPr>
          <w:rFonts w:ascii="Times New Roman" w:hAnsi="Times New Roman"/>
          <w:i/>
          <w:sz w:val="24"/>
          <w:szCs w:val="24"/>
        </w:rPr>
        <w:t>Есть хороший пример декодирования.</w:t>
      </w:r>
      <w:r w:rsidR="00D622BC" w:rsidRPr="003A425A">
        <w:rPr>
          <w:rFonts w:ascii="Times New Roman" w:hAnsi="Times New Roman"/>
          <w:i/>
          <w:sz w:val="24"/>
          <w:szCs w:val="24"/>
        </w:rPr>
        <w:t xml:space="preserve"> </w:t>
      </w:r>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 xml:space="preserve">В </w:t>
      </w:r>
      <w:r w:rsidR="0020399A" w:rsidRPr="003A425A">
        <w:rPr>
          <w:rFonts w:ascii="Times New Roman" w:hAnsi="Times New Roman"/>
          <w:sz w:val="24"/>
          <w:szCs w:val="24"/>
        </w:rPr>
        <w:t>архитектур</w:t>
      </w:r>
      <w:r w:rsidRPr="003A425A">
        <w:rPr>
          <w:rFonts w:ascii="Times New Roman" w:hAnsi="Times New Roman"/>
          <w:sz w:val="24"/>
          <w:szCs w:val="24"/>
        </w:rPr>
        <w:t>е модель/представление различные представления могут удерживать одни и те же данные, но представлять их совершенно различным способом. Предположим</w:t>
      </w:r>
      <w:r w:rsidR="00092BF0" w:rsidRPr="003A425A">
        <w:rPr>
          <w:rFonts w:ascii="Times New Roman" w:hAnsi="Times New Roman"/>
          <w:sz w:val="24"/>
          <w:szCs w:val="24"/>
          <w:lang w:val="be-BY"/>
        </w:rPr>
        <w:t>,</w:t>
      </w:r>
      <w:r w:rsidRPr="003A425A">
        <w:rPr>
          <w:rFonts w:ascii="Times New Roman" w:hAnsi="Times New Roman"/>
          <w:sz w:val="24"/>
          <w:szCs w:val="24"/>
        </w:rPr>
        <w:t xml:space="preserve"> представления желают представлять данные, например, по-разному отсортированные. Делать это в представлении чревато потерей производительности. </w:t>
      </w:r>
      <w:r w:rsidR="00D622BC" w:rsidRPr="003A425A">
        <w:rPr>
          <w:rFonts w:ascii="Times New Roman" w:hAnsi="Times New Roman"/>
          <w:sz w:val="24"/>
          <w:szCs w:val="24"/>
        </w:rPr>
        <w:t>Д</w:t>
      </w:r>
      <w:r w:rsidRPr="003A425A">
        <w:rPr>
          <w:rFonts w:ascii="Times New Roman" w:hAnsi="Times New Roman"/>
          <w:sz w:val="24"/>
          <w:szCs w:val="24"/>
        </w:rPr>
        <w:t xml:space="preserve">ля решения такого рода задач в </w:t>
      </w:r>
      <w:r w:rsidR="0020399A" w:rsidRPr="003A425A">
        <w:rPr>
          <w:rFonts w:ascii="Times New Roman" w:hAnsi="Times New Roman"/>
          <w:sz w:val="24"/>
          <w:szCs w:val="24"/>
        </w:rPr>
        <w:t>архитектур</w:t>
      </w:r>
      <w:r w:rsidRPr="003A425A">
        <w:rPr>
          <w:rFonts w:ascii="Times New Roman" w:hAnsi="Times New Roman"/>
          <w:sz w:val="24"/>
          <w:szCs w:val="24"/>
        </w:rPr>
        <w:t>е модель/представление содержатся так называемые прокси модели, чтобы управлять информацией, обеспечиваемой отдельными представлениями и моделями. Они ведут себя как обычные модели с точки зрения представления, а с точки зрения данных, они ведут себя как средства доступа со стороны представления.</w:t>
      </w:r>
      <w:r w:rsidR="00D622BC" w:rsidRPr="003A425A">
        <w:rPr>
          <w:rFonts w:ascii="Times New Roman" w:hAnsi="Times New Roman"/>
          <w:sz w:val="24"/>
          <w:szCs w:val="24"/>
        </w:rPr>
        <w:t xml:space="preserve"> </w:t>
      </w:r>
      <w:r w:rsidRPr="003A425A">
        <w:rPr>
          <w:rFonts w:ascii="Times New Roman" w:hAnsi="Times New Roman"/>
          <w:sz w:val="24"/>
          <w:szCs w:val="24"/>
        </w:rPr>
        <w:t xml:space="preserve">Прокси модели могут быть вставлены между существующей моделью и любым количеством представлений. </w:t>
      </w:r>
      <w:hyperlink r:id="rId1615" w:history="1">
        <w:r w:rsidRPr="003A425A">
          <w:rPr>
            <w:rStyle w:val="a3"/>
            <w:rFonts w:ascii="Times New Roman" w:hAnsi="Times New Roman"/>
            <w:color w:val="auto"/>
            <w:sz w:val="24"/>
            <w:szCs w:val="24"/>
          </w:rPr>
          <w:t>QSortFilterProxyModel</w:t>
        </w:r>
      </w:hyperlink>
      <w:r w:rsidRPr="003A425A">
        <w:rPr>
          <w:rFonts w:ascii="Times New Roman" w:hAnsi="Times New Roman"/>
          <w:sz w:val="24"/>
          <w:szCs w:val="24"/>
        </w:rPr>
        <w:t xml:space="preserve"> – это прокси модель в </w:t>
      </w:r>
      <w:r w:rsidR="00B00C9F" w:rsidRPr="003A425A">
        <w:rPr>
          <w:rFonts w:ascii="Times New Roman" w:hAnsi="Times New Roman"/>
          <w:sz w:val="24"/>
          <w:szCs w:val="24"/>
        </w:rPr>
        <w:t>qt</w:t>
      </w:r>
      <w:r w:rsidRPr="003A425A">
        <w:rPr>
          <w:rFonts w:ascii="Times New Roman" w:hAnsi="Times New Roman"/>
          <w:sz w:val="24"/>
          <w:szCs w:val="24"/>
        </w:rPr>
        <w:t xml:space="preserve">. </w:t>
      </w:r>
      <w:r w:rsidRPr="003A425A">
        <w:rPr>
          <w:rFonts w:ascii="Times New Roman" w:hAnsi="Times New Roman"/>
          <w:i/>
          <w:sz w:val="24"/>
          <w:szCs w:val="24"/>
        </w:rPr>
        <w:t>Показан пример кода данного класса.</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В общем, тип обработки используемых моделей прокси вовлекает отображение каждого элемента данных из начального положения в исходной модели в </w:t>
      </w:r>
      <w:r w:rsidRPr="003A425A">
        <w:rPr>
          <w:rFonts w:ascii="Times New Roman" w:hAnsi="Times New Roman"/>
          <w:sz w:val="24"/>
          <w:szCs w:val="24"/>
        </w:rPr>
        <w:lastRenderedPageBreak/>
        <w:t>другое положение в прокси модели. В некоторых прокси моделях некоторые элементы могут не иметь соответствующего положения. Это так называемые фильтрующие прокси модели. Представления получают доступ к элементам с использованием индексов моделей, обеспечиваемых прокси моделью, и эти индексы содержат информацию об исходной модели или о положении исходных элементов в этой модели.</w:t>
      </w:r>
      <w:r w:rsidR="00D622BC" w:rsidRPr="003A425A">
        <w:rPr>
          <w:rFonts w:ascii="Times New Roman" w:hAnsi="Times New Roman"/>
          <w:sz w:val="24"/>
          <w:szCs w:val="24"/>
        </w:rPr>
        <w:t xml:space="preserve"> </w:t>
      </w:r>
      <w:hyperlink r:id="rId1616" w:history="1">
        <w:r w:rsidRPr="003A425A">
          <w:rPr>
            <w:rStyle w:val="a3"/>
            <w:rFonts w:ascii="Times New Roman" w:hAnsi="Times New Roman"/>
            <w:color w:val="auto"/>
            <w:sz w:val="24"/>
            <w:szCs w:val="24"/>
          </w:rPr>
          <w:t>QSortFilterProxyModel</w:t>
        </w:r>
      </w:hyperlink>
      <w:r w:rsidRPr="003A425A">
        <w:rPr>
          <w:rFonts w:ascii="Times New Roman" w:hAnsi="Times New Roman"/>
          <w:sz w:val="24"/>
          <w:szCs w:val="24"/>
        </w:rPr>
        <w:t xml:space="preserve"> предоставляет возможность отфильтровать данные исходной модели перед их передачей представлению.</w:t>
      </w:r>
      <w:r w:rsidR="00D622BC" w:rsidRPr="003A425A">
        <w:rPr>
          <w:rFonts w:ascii="Times New Roman" w:hAnsi="Times New Roman"/>
          <w:sz w:val="24"/>
          <w:szCs w:val="24"/>
        </w:rPr>
        <w:t xml:space="preserve"> </w:t>
      </w:r>
      <w:hyperlink r:id="rId1617" w:history="1">
        <w:r w:rsidRPr="003A425A">
          <w:rPr>
            <w:rStyle w:val="a3"/>
            <w:rFonts w:ascii="Times New Roman" w:hAnsi="Times New Roman"/>
            <w:color w:val="auto"/>
            <w:sz w:val="24"/>
            <w:szCs w:val="24"/>
          </w:rPr>
          <w:t>QSortFilterProxyModel</w:t>
        </w:r>
      </w:hyperlink>
      <w:r w:rsidRPr="003A425A">
        <w:rPr>
          <w:rFonts w:ascii="Times New Roman" w:hAnsi="Times New Roman"/>
          <w:sz w:val="24"/>
          <w:szCs w:val="24"/>
        </w:rPr>
        <w:t xml:space="preserve"> обеспечивает фильтрующую модель, которая довольно универсальна, и которая может быть использована в большом многообразии стандартных ситуаций. Можно специализировать данную модель для предоставления частных фильтров. </w:t>
      </w:r>
      <w:r w:rsidRPr="003A425A">
        <w:rPr>
          <w:rFonts w:ascii="Times New Roman" w:hAnsi="Times New Roman"/>
          <w:i/>
          <w:sz w:val="24"/>
          <w:szCs w:val="24"/>
        </w:rPr>
        <w:t>Показано, как это сделать.</w:t>
      </w:r>
      <w:r w:rsidR="00D622BC" w:rsidRPr="003A425A">
        <w:rPr>
          <w:rFonts w:ascii="Times New Roman" w:hAnsi="Times New Roman"/>
          <w:i/>
          <w:sz w:val="24"/>
          <w:szCs w:val="24"/>
        </w:rPr>
        <w:t xml:space="preserve"> </w:t>
      </w:r>
      <w:r w:rsidRPr="003A425A">
        <w:rPr>
          <w:rFonts w:ascii="Times New Roman" w:hAnsi="Times New Roman"/>
          <w:i/>
          <w:sz w:val="24"/>
          <w:szCs w:val="24"/>
        </w:rPr>
        <w:t>Далее показано, как проводить сортировку, а также специализировать данный класс так, чтобы выполнять некоторое частное сравнение.</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Подклассы модели должны обеспечить реализацию многих виртуальных функций, определённых в базовом классе </w:t>
      </w:r>
      <w:hyperlink r:id="rId1618"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Эти функции можно разделить на три группы:</w:t>
      </w:r>
    </w:p>
    <w:p w:rsidR="005A6BBD" w:rsidRPr="003A425A" w:rsidRDefault="005A6BBD" w:rsidP="004D4FF9">
      <w:pPr>
        <w:pStyle w:val="a8"/>
        <w:numPr>
          <w:ilvl w:val="0"/>
          <w:numId w:val="31"/>
        </w:numPr>
        <w:tabs>
          <w:tab w:val="left" w:pos="709"/>
        </w:tabs>
        <w:jc w:val="both"/>
        <w:rPr>
          <w:rFonts w:ascii="Times New Roman" w:hAnsi="Times New Roman"/>
          <w:sz w:val="24"/>
          <w:szCs w:val="24"/>
        </w:rPr>
      </w:pPr>
      <w:r w:rsidRPr="003A425A">
        <w:rPr>
          <w:rFonts w:ascii="Times New Roman" w:hAnsi="Times New Roman"/>
          <w:sz w:val="24"/>
          <w:szCs w:val="24"/>
        </w:rPr>
        <w:t>Обработка элемент</w:t>
      </w:r>
      <w:r w:rsidR="00D622BC" w:rsidRPr="003A425A">
        <w:rPr>
          <w:rFonts w:ascii="Times New Roman" w:hAnsi="Times New Roman"/>
          <w:sz w:val="24"/>
          <w:szCs w:val="24"/>
        </w:rPr>
        <w:t>ов</w:t>
      </w:r>
      <w:r w:rsidRPr="003A425A">
        <w:rPr>
          <w:rFonts w:ascii="Times New Roman" w:hAnsi="Times New Roman"/>
          <w:sz w:val="24"/>
          <w:szCs w:val="24"/>
        </w:rPr>
        <w:t xml:space="preserve"> данных</w:t>
      </w:r>
    </w:p>
    <w:p w:rsidR="005A6BBD" w:rsidRPr="003A425A" w:rsidRDefault="005A6BBD" w:rsidP="004D4FF9">
      <w:pPr>
        <w:pStyle w:val="a8"/>
        <w:numPr>
          <w:ilvl w:val="0"/>
          <w:numId w:val="31"/>
        </w:numPr>
        <w:tabs>
          <w:tab w:val="left" w:pos="709"/>
        </w:tabs>
        <w:jc w:val="both"/>
        <w:rPr>
          <w:rFonts w:ascii="Times New Roman" w:hAnsi="Times New Roman"/>
          <w:sz w:val="24"/>
          <w:szCs w:val="24"/>
        </w:rPr>
      </w:pPr>
      <w:r w:rsidRPr="003A425A">
        <w:rPr>
          <w:rFonts w:ascii="Times New Roman" w:hAnsi="Times New Roman"/>
          <w:sz w:val="24"/>
          <w:szCs w:val="24"/>
        </w:rPr>
        <w:t>Навигация и создание индексов</w:t>
      </w:r>
    </w:p>
    <w:p w:rsidR="005A6BBD" w:rsidRPr="003A425A" w:rsidRDefault="005A6BBD" w:rsidP="004D4FF9">
      <w:pPr>
        <w:pStyle w:val="a8"/>
        <w:numPr>
          <w:ilvl w:val="0"/>
          <w:numId w:val="31"/>
        </w:numPr>
        <w:tabs>
          <w:tab w:val="left" w:pos="709"/>
        </w:tabs>
        <w:jc w:val="both"/>
        <w:rPr>
          <w:rFonts w:ascii="Times New Roman" w:hAnsi="Times New Roman"/>
          <w:sz w:val="24"/>
          <w:szCs w:val="24"/>
        </w:rPr>
      </w:pPr>
      <w:r w:rsidRPr="003A425A">
        <w:rPr>
          <w:rFonts w:ascii="Times New Roman" w:hAnsi="Times New Roman"/>
          <w:sz w:val="24"/>
          <w:szCs w:val="24"/>
        </w:rPr>
        <w:t xml:space="preserve">Поддержка перетаскивания и опускания и обработка </w:t>
      </w:r>
      <w:r w:rsidRPr="003A425A">
        <w:rPr>
          <w:rFonts w:ascii="Times New Roman" w:hAnsi="Times New Roman"/>
          <w:sz w:val="24"/>
          <w:szCs w:val="24"/>
          <w:lang w:val="en-US"/>
        </w:rPr>
        <w:t>MIME</w:t>
      </w:r>
      <w:r w:rsidRPr="003A425A">
        <w:rPr>
          <w:rFonts w:ascii="Times New Roman" w:hAnsi="Times New Roman"/>
          <w:sz w:val="24"/>
          <w:szCs w:val="24"/>
        </w:rPr>
        <w:t>-типов</w:t>
      </w:r>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i/>
          <w:sz w:val="24"/>
          <w:szCs w:val="24"/>
        </w:rPr>
        <w:t>Затем перечисляются функции, которые следует специализировать для тех или иных целей. Очень полезная и важная информация.</w:t>
      </w:r>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Медленное распространение модели данных позволяет отложить запросы о модели данных, пока она действительно не понадобится представлению.</w:t>
      </w:r>
      <w:r w:rsidR="00FE0318" w:rsidRPr="003A425A">
        <w:rPr>
          <w:rFonts w:ascii="Times New Roman" w:hAnsi="Times New Roman"/>
          <w:sz w:val="24"/>
          <w:szCs w:val="24"/>
          <w:lang w:val="be-BY"/>
        </w:rPr>
        <w:t xml:space="preserve"> Не</w:t>
      </w:r>
      <w:r w:rsidR="00FE0318" w:rsidRPr="003A425A">
        <w:rPr>
          <w:rFonts w:ascii="Times New Roman" w:hAnsi="Times New Roman"/>
          <w:sz w:val="24"/>
          <w:szCs w:val="24"/>
        </w:rPr>
        <w:t xml:space="preserve">которые модели должны получать информацию из удалённых источников или должны производить времязатратные операции для получения информации об организации данных. Например, в древовидных моделях времязатратно вызывать каждый раз функцию </w:t>
      </w:r>
      <w:r w:rsidR="00FE0318" w:rsidRPr="003A425A">
        <w:rPr>
          <w:rFonts w:ascii="Times New Roman" w:hAnsi="Times New Roman"/>
          <w:sz w:val="24"/>
          <w:szCs w:val="24"/>
          <w:lang w:val="en-US"/>
        </w:rPr>
        <w:t>rowCount</w:t>
      </w:r>
      <w:r w:rsidR="00FE0318" w:rsidRPr="003A425A">
        <w:rPr>
          <w:rFonts w:ascii="Times New Roman" w:hAnsi="Times New Roman"/>
          <w:sz w:val="24"/>
          <w:szCs w:val="24"/>
        </w:rPr>
        <w:t>() для всей модели. Её можно переопределить для получения только количества детей.</w:t>
      </w:r>
      <w:r w:rsidRPr="003A425A">
        <w:rPr>
          <w:rFonts w:ascii="Times New Roman" w:hAnsi="Times New Roman"/>
          <w:sz w:val="24"/>
          <w:szCs w:val="24"/>
        </w:rPr>
        <w:t xml:space="preserve"> </w:t>
      </w:r>
      <w:r w:rsidRPr="003A425A">
        <w:rPr>
          <w:rFonts w:ascii="Times New Roman" w:hAnsi="Times New Roman"/>
          <w:i/>
          <w:sz w:val="24"/>
          <w:szCs w:val="24"/>
        </w:rPr>
        <w:t>Затем даются очень неплохие пояснения данной возможности и некоторые примеры её реализации для модели дерева.</w:t>
      </w:r>
      <w:r w:rsidR="00D622BC" w:rsidRPr="003A425A">
        <w:rPr>
          <w:rFonts w:ascii="Times New Roman" w:hAnsi="Times New Roman"/>
          <w:i/>
          <w:sz w:val="24"/>
          <w:szCs w:val="24"/>
        </w:rPr>
        <w:t xml:space="preserve"> </w:t>
      </w:r>
      <w:r w:rsidRPr="003A425A">
        <w:rPr>
          <w:rFonts w:ascii="Times New Roman" w:hAnsi="Times New Roman"/>
          <w:i/>
          <w:sz w:val="24"/>
          <w:szCs w:val="24"/>
        </w:rPr>
        <w:t>Далее также перечисляются все необходимые функции.</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Функция </w:t>
      </w:r>
      <w:hyperlink r:id="rId1619" w:anchor="canFetchMore" w:history="1">
        <w:r w:rsidRPr="003A425A">
          <w:rPr>
            <w:rStyle w:val="a3"/>
            <w:rFonts w:ascii="Times New Roman" w:hAnsi="Times New Roman"/>
            <w:color w:val="auto"/>
            <w:sz w:val="24"/>
            <w:szCs w:val="24"/>
          </w:rPr>
          <w:t>canFetchMore()</w:t>
        </w:r>
      </w:hyperlink>
      <w:r w:rsidRPr="003A425A">
        <w:rPr>
          <w:rFonts w:ascii="Times New Roman" w:hAnsi="Times New Roman"/>
          <w:sz w:val="24"/>
          <w:szCs w:val="24"/>
        </w:rPr>
        <w:t xml:space="preserve"> проверяет, имеет ли родитель больше доступных данных и возвращает правду или ложь соответственно. </w:t>
      </w:r>
      <w:hyperlink r:id="rId1620" w:anchor="fetchMore" w:history="1">
        <w:r w:rsidRPr="003A425A">
          <w:rPr>
            <w:rStyle w:val="a3"/>
            <w:rFonts w:ascii="Times New Roman" w:hAnsi="Times New Roman"/>
            <w:color w:val="auto"/>
            <w:sz w:val="24"/>
            <w:szCs w:val="24"/>
          </w:rPr>
          <w:t>fetchMore()</w:t>
        </w:r>
      </w:hyperlink>
      <w:r w:rsidRPr="003A425A">
        <w:rPr>
          <w:rFonts w:ascii="Times New Roman" w:hAnsi="Times New Roman"/>
          <w:sz w:val="24"/>
          <w:szCs w:val="24"/>
        </w:rPr>
        <w:t xml:space="preserve"> функция извлекает данные, основанные на определённом родителе. Обе эти функции могут быть объединены. </w:t>
      </w:r>
      <w:r w:rsidRPr="003A425A">
        <w:rPr>
          <w:rFonts w:ascii="Times New Roman" w:hAnsi="Times New Roman"/>
          <w:i/>
          <w:sz w:val="24"/>
          <w:szCs w:val="24"/>
        </w:rPr>
        <w:t xml:space="preserve">Не понимаю до конца их предназначение. </w:t>
      </w:r>
      <w:r w:rsidRPr="003A425A">
        <w:rPr>
          <w:rFonts w:ascii="Times New Roman" w:hAnsi="Times New Roman"/>
          <w:sz w:val="24"/>
          <w:szCs w:val="24"/>
        </w:rPr>
        <w:t>Первую функцию используют для проверки того, нет ли ещё больше данных для извлечения. А вторую используют для их непосредственного извлечения.</w:t>
      </w:r>
    </w:p>
    <w:p w:rsidR="00CB51F7" w:rsidRPr="003A425A" w:rsidRDefault="00CB51F7" w:rsidP="00CB51F7">
      <w:pPr>
        <w:pStyle w:val="3"/>
        <w:rPr>
          <w:b w:val="0"/>
          <w:sz w:val="24"/>
          <w:szCs w:val="24"/>
        </w:rPr>
      </w:pPr>
      <w:bookmarkStart w:id="700" w:name="_Toc382058806"/>
      <w:r w:rsidRPr="003A425A">
        <w:rPr>
          <w:b w:val="0"/>
          <w:sz w:val="24"/>
          <w:szCs w:val="24"/>
        </w:rPr>
        <w:t>РУКОВОДСТВО ПО МОДЕЛИ/ПРЕДСТАВЛЕНИЮ</w:t>
      </w:r>
      <w:bookmarkEnd w:id="700"/>
    </w:p>
    <w:p w:rsidR="00CB51F7" w:rsidRPr="003A425A" w:rsidRDefault="00953454" w:rsidP="00CB51F7">
      <w:pPr>
        <w:tabs>
          <w:tab w:val="left" w:pos="8931"/>
        </w:tabs>
        <w:jc w:val="both"/>
        <w:rPr>
          <w:rFonts w:ascii="Times New Roman" w:hAnsi="Times New Roman"/>
          <w:sz w:val="24"/>
          <w:szCs w:val="24"/>
        </w:rPr>
      </w:pPr>
      <w:hyperlink r:id="rId1621" w:history="1">
        <w:r w:rsidR="00CB51F7" w:rsidRPr="003A425A">
          <w:rPr>
            <w:rStyle w:val="a3"/>
            <w:rFonts w:ascii="Times New Roman" w:hAnsi="Times New Roman"/>
            <w:sz w:val="24"/>
            <w:szCs w:val="24"/>
          </w:rPr>
          <w:t>http://qt-project.org/doc/qt-5.1/qtwidgets/modelview.html</w:t>
        </w:r>
      </w:hyperlink>
    </w:p>
    <w:p w:rsidR="00CB51F7" w:rsidRPr="003A425A" w:rsidRDefault="00CB51F7" w:rsidP="00CB51F7">
      <w:pPr>
        <w:tabs>
          <w:tab w:val="left" w:pos="8931"/>
        </w:tabs>
        <w:jc w:val="both"/>
        <w:rPr>
          <w:rFonts w:ascii="Times New Roman" w:hAnsi="Times New Roman"/>
          <w:i/>
          <w:sz w:val="24"/>
          <w:szCs w:val="24"/>
        </w:rPr>
      </w:pPr>
      <w:r w:rsidRPr="003A425A">
        <w:rPr>
          <w:rFonts w:ascii="Times New Roman" w:hAnsi="Times New Roman"/>
          <w:sz w:val="24"/>
          <w:szCs w:val="24"/>
        </w:rPr>
        <w:t xml:space="preserve">Есть два способа использования виджетов для моделей. Первый подразумевает хранение внутри виджета некоторого своего контейнера для отсортированных данных. В этом случае возникает дублирование данных. Второй способ заключается в предоставлении виджетом только интерфейса для доступа к реальным данным. Второй подход также даёт все преимущества модели/представления. Модель/представление – это технология, призванная отделить данные от представления, которое их использует. Стандартные </w:t>
      </w:r>
      <w:r w:rsidRPr="003A425A">
        <w:rPr>
          <w:rFonts w:ascii="Times New Roman" w:hAnsi="Times New Roman"/>
          <w:sz w:val="24"/>
          <w:szCs w:val="24"/>
        </w:rPr>
        <w:lastRenderedPageBreak/>
        <w:t xml:space="preserve">виджеты не разработаны для данных целей. </w:t>
      </w:r>
      <w:r w:rsidRPr="003A425A">
        <w:rPr>
          <w:rFonts w:ascii="Times New Roman" w:hAnsi="Times New Roman"/>
          <w:i/>
          <w:sz w:val="24"/>
          <w:szCs w:val="24"/>
        </w:rPr>
        <w:t>В данной части есть хорошая иллюстративная схема.</w:t>
      </w:r>
    </w:p>
    <w:p w:rsidR="00CB51F7" w:rsidRPr="003A425A" w:rsidRDefault="00CB51F7" w:rsidP="00CB51F7">
      <w:pPr>
        <w:tabs>
          <w:tab w:val="left" w:pos="8931"/>
        </w:tabs>
        <w:jc w:val="both"/>
        <w:rPr>
          <w:rFonts w:ascii="Times New Roman" w:hAnsi="Times New Roman"/>
          <w:sz w:val="24"/>
          <w:szCs w:val="24"/>
        </w:rPr>
      </w:pPr>
      <w:r w:rsidRPr="003A425A">
        <w:rPr>
          <w:rFonts w:ascii="Times New Roman" w:hAnsi="Times New Roman"/>
          <w:i/>
          <w:sz w:val="24"/>
          <w:szCs w:val="24"/>
        </w:rPr>
        <w:t xml:space="preserve">Модель/представление устраняет проблемы совместимости данных, которые могут возникнуть со стандартными виджетами. Также данный подход делает легче использование более одного представления для одних и тех же данных, так как одна модель может быть передана многим представлениям. Одно из важных отличий состоит в том, что виджеты из модели/представления не сохраняют данные внутри табличных ячеек. Действительно, они работают прямо с вашими данными. Так как классы представления не знают структуру ваших данных, вам следует обеспечить обёртку для того, чтобы ваши данные соответствовали интерфейсу </w:t>
      </w:r>
      <w:hyperlink r:id="rId1622"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Как только виджет получает ссылку на модель, он может отображать её содержание и может быть её редактором. </w:t>
      </w:r>
      <w:r w:rsidRPr="003A425A">
        <w:rPr>
          <w:rFonts w:ascii="Times New Roman" w:hAnsi="Times New Roman"/>
          <w:i/>
          <w:sz w:val="24"/>
          <w:szCs w:val="24"/>
        </w:rPr>
        <w:t xml:space="preserve">есть таблица сравнения виджетов и классов модели/представления. Теперь мне стала понятна разница между ними. Виджеты сохраняют локальную копию данных, а представления позволяют успешно работать со внешними данными. Отмечу, что </w:t>
      </w:r>
      <w:hyperlink r:id="rId1623" w:history="1">
        <w:r w:rsidRPr="003A425A">
          <w:rPr>
            <w:rStyle w:val="a3"/>
            <w:rFonts w:ascii="Times New Roman" w:hAnsi="Times New Roman"/>
            <w:color w:val="auto"/>
            <w:sz w:val="24"/>
            <w:szCs w:val="24"/>
          </w:rPr>
          <w:t>QComboBox</w:t>
        </w:r>
      </w:hyperlink>
      <w:r w:rsidRPr="003A425A">
        <w:rPr>
          <w:rFonts w:ascii="Times New Roman" w:hAnsi="Times New Roman"/>
          <w:sz w:val="24"/>
          <w:szCs w:val="24"/>
        </w:rPr>
        <w:t xml:space="preserve"> может работать, как обычный виджет и как представление для модели данных.</w:t>
      </w:r>
    </w:p>
    <w:p w:rsidR="00CB51F7" w:rsidRPr="003A425A" w:rsidRDefault="00953454" w:rsidP="00CB51F7">
      <w:pPr>
        <w:tabs>
          <w:tab w:val="left" w:pos="8931"/>
        </w:tabs>
        <w:jc w:val="both"/>
        <w:rPr>
          <w:rFonts w:ascii="Times New Roman" w:hAnsi="Times New Roman"/>
          <w:i/>
          <w:sz w:val="24"/>
          <w:szCs w:val="24"/>
        </w:rPr>
      </w:pPr>
      <w:hyperlink r:id="rId1624" w:history="1">
        <w:r w:rsidR="00CB51F7" w:rsidRPr="003A425A">
          <w:rPr>
            <w:rStyle w:val="a3"/>
            <w:rFonts w:ascii="Times New Roman" w:hAnsi="Times New Roman"/>
            <w:color w:val="auto"/>
            <w:sz w:val="24"/>
            <w:szCs w:val="24"/>
          </w:rPr>
          <w:t>QDataWidgetMapper</w:t>
        </w:r>
      </w:hyperlink>
      <w:r w:rsidR="00CB51F7" w:rsidRPr="003A425A">
        <w:rPr>
          <w:rFonts w:ascii="Times New Roman" w:hAnsi="Times New Roman"/>
          <w:sz w:val="24"/>
          <w:szCs w:val="24"/>
        </w:rPr>
        <w:t xml:space="preserve"> отображает форму виджетов на строку таблицы и делает очень лёгким построение форм для таблиц баз данных. </w:t>
      </w:r>
      <w:hyperlink r:id="rId1625" w:history="1">
        <w:r w:rsidR="00CB51F7" w:rsidRPr="003A425A">
          <w:rPr>
            <w:rStyle w:val="a3"/>
            <w:rFonts w:ascii="Times New Roman" w:hAnsi="Times New Roman"/>
            <w:color w:val="auto"/>
            <w:sz w:val="24"/>
            <w:szCs w:val="24"/>
          </w:rPr>
          <w:t>QCompleter</w:t>
        </w:r>
      </w:hyperlink>
      <w:r w:rsidR="00CB51F7" w:rsidRPr="003A425A">
        <w:rPr>
          <w:rFonts w:ascii="Times New Roman" w:hAnsi="Times New Roman"/>
          <w:sz w:val="24"/>
          <w:szCs w:val="24"/>
        </w:rPr>
        <w:t xml:space="preserve"> предоставляет авто завершения для некоторых виджетов. </w:t>
      </w:r>
      <w:r w:rsidR="00CB51F7" w:rsidRPr="003A425A">
        <w:rPr>
          <w:rFonts w:ascii="Times New Roman" w:hAnsi="Times New Roman"/>
          <w:i/>
          <w:sz w:val="24"/>
          <w:szCs w:val="24"/>
        </w:rPr>
        <w:t xml:space="preserve">Далее приводится пример построения модели только для чтения. Затем в таблицу добавляются некоторые другие роли для отображения данных. Затем приводится список ролей. Затем показывается пример того, как отображать в ячейке таблицы время с точностью до секунд. В данном случае таблица должна обновлять своё содержимое каждую секунду. В данной части  демонстрируется код для решения данной проблемы. </w:t>
      </w:r>
      <w:r w:rsidR="00CB51F7" w:rsidRPr="003A425A">
        <w:rPr>
          <w:rFonts w:ascii="Times New Roman" w:hAnsi="Times New Roman"/>
          <w:sz w:val="24"/>
          <w:szCs w:val="24"/>
        </w:rPr>
        <w:t xml:space="preserve">При испускании сигнала </w:t>
      </w:r>
      <w:hyperlink r:id="rId1626" w:anchor="dataChanged" w:history="1">
        <w:r w:rsidR="00CB51F7" w:rsidRPr="003A425A">
          <w:rPr>
            <w:rStyle w:val="a3"/>
            <w:rFonts w:ascii="Times New Roman" w:hAnsi="Times New Roman"/>
            <w:color w:val="auto"/>
            <w:sz w:val="24"/>
            <w:szCs w:val="24"/>
          </w:rPr>
          <w:t>dataChanged()</w:t>
        </w:r>
      </w:hyperlink>
      <w:r w:rsidR="00CB51F7" w:rsidRPr="003A425A">
        <w:rPr>
          <w:rFonts w:ascii="Times New Roman" w:hAnsi="Times New Roman"/>
          <w:sz w:val="24"/>
          <w:szCs w:val="24"/>
        </w:rPr>
        <w:t xml:space="preserve"> представление автоматически запрашивает данные у модели. Что касается заголовков, то их можно устанавливать. Также есть функции для того, чтобы прятать. </w:t>
      </w:r>
      <w:hyperlink r:id="rId1627" w:anchor="setData" w:history="1">
        <w:r w:rsidR="00CB51F7" w:rsidRPr="003A425A">
          <w:rPr>
            <w:rStyle w:val="a3"/>
            <w:rFonts w:ascii="Times New Roman" w:hAnsi="Times New Roman"/>
            <w:color w:val="auto"/>
            <w:sz w:val="24"/>
            <w:szCs w:val="24"/>
          </w:rPr>
          <w:t>setData()</w:t>
        </w:r>
      </w:hyperlink>
      <w:r w:rsidR="00CB51F7" w:rsidRPr="003A425A">
        <w:rPr>
          <w:rFonts w:ascii="Times New Roman" w:hAnsi="Times New Roman"/>
          <w:sz w:val="24"/>
          <w:szCs w:val="24"/>
        </w:rPr>
        <w:t xml:space="preserve"> будет вызываться каждый раз, когда пользователь будет редактировать ячейку. Различные свойства ячейки, которые она имеет, могут быть приведены в соответствие при помощи функции </w:t>
      </w:r>
      <w:hyperlink r:id="rId1628" w:anchor="flags" w:history="1">
        <w:r w:rsidR="00CB51F7" w:rsidRPr="003A425A">
          <w:rPr>
            <w:rStyle w:val="a3"/>
            <w:rFonts w:ascii="Times New Roman" w:hAnsi="Times New Roman"/>
            <w:color w:val="auto"/>
            <w:sz w:val="24"/>
            <w:szCs w:val="24"/>
          </w:rPr>
          <w:t>flags()</w:t>
        </w:r>
      </w:hyperlink>
      <w:r w:rsidR="00CB51F7" w:rsidRPr="003A425A">
        <w:rPr>
          <w:rFonts w:ascii="Times New Roman" w:hAnsi="Times New Roman"/>
          <w:sz w:val="24"/>
          <w:szCs w:val="24"/>
        </w:rPr>
        <w:t xml:space="preserve">. </w:t>
      </w:r>
      <w:r w:rsidR="00CB51F7" w:rsidRPr="003A425A">
        <w:rPr>
          <w:rFonts w:ascii="Times New Roman" w:hAnsi="Times New Roman"/>
          <w:i/>
          <w:sz w:val="24"/>
          <w:szCs w:val="24"/>
        </w:rPr>
        <w:t xml:space="preserve">Далее приводится некоторая информация о представлении дерева, а также говорится, что </w:t>
      </w:r>
      <w:hyperlink r:id="rId1629" w:history="1">
        <w:r w:rsidR="00CB51F7" w:rsidRPr="003A425A">
          <w:rPr>
            <w:rStyle w:val="a3"/>
            <w:rFonts w:ascii="Times New Roman" w:hAnsi="Times New Roman"/>
            <w:color w:val="auto"/>
            <w:sz w:val="24"/>
            <w:szCs w:val="24"/>
          </w:rPr>
          <w:t>QListView</w:t>
        </w:r>
      </w:hyperlink>
      <w:r w:rsidR="00CB51F7" w:rsidRPr="003A425A">
        <w:rPr>
          <w:rFonts w:ascii="Times New Roman" w:hAnsi="Times New Roman"/>
          <w:sz w:val="24"/>
          <w:szCs w:val="24"/>
        </w:rPr>
        <w:t xml:space="preserve">, </w:t>
      </w:r>
      <w:hyperlink r:id="rId1630" w:history="1">
        <w:r w:rsidR="00CB51F7" w:rsidRPr="003A425A">
          <w:rPr>
            <w:rStyle w:val="a3"/>
            <w:rFonts w:ascii="Times New Roman" w:hAnsi="Times New Roman"/>
            <w:color w:val="auto"/>
            <w:sz w:val="24"/>
            <w:szCs w:val="24"/>
          </w:rPr>
          <w:t>QTableView</w:t>
        </w:r>
      </w:hyperlink>
      <w:r w:rsidR="00CB51F7" w:rsidRPr="003A425A">
        <w:rPr>
          <w:rFonts w:ascii="Times New Roman" w:hAnsi="Times New Roman"/>
          <w:sz w:val="24"/>
          <w:szCs w:val="24"/>
        </w:rPr>
        <w:t xml:space="preserve"> and </w:t>
      </w:r>
      <w:hyperlink r:id="rId1631" w:history="1">
        <w:r w:rsidR="00CB51F7" w:rsidRPr="003A425A">
          <w:rPr>
            <w:rStyle w:val="a3"/>
            <w:rFonts w:ascii="Times New Roman" w:hAnsi="Times New Roman"/>
            <w:color w:val="auto"/>
            <w:sz w:val="24"/>
            <w:szCs w:val="24"/>
          </w:rPr>
          <w:t>QTreeView</w:t>
        </w:r>
      </w:hyperlink>
      <w:r w:rsidR="00CB51F7" w:rsidRPr="003A425A">
        <w:rPr>
          <w:rFonts w:ascii="Times New Roman" w:hAnsi="Times New Roman"/>
          <w:sz w:val="24"/>
          <w:szCs w:val="24"/>
        </w:rPr>
        <w:t xml:space="preserve"> могут использовать одну и ту же модель для отображения. </w:t>
      </w:r>
      <w:hyperlink r:id="rId1632" w:history="1">
        <w:r w:rsidR="00CB51F7" w:rsidRPr="003A425A">
          <w:rPr>
            <w:rStyle w:val="a3"/>
            <w:rFonts w:ascii="Times New Roman" w:hAnsi="Times New Roman"/>
            <w:color w:val="auto"/>
            <w:sz w:val="24"/>
            <w:szCs w:val="24"/>
          </w:rPr>
          <w:t>QStandardItemModel</w:t>
        </w:r>
      </w:hyperlink>
      <w:r w:rsidR="00CB51F7" w:rsidRPr="003A425A">
        <w:rPr>
          <w:rFonts w:ascii="Times New Roman" w:hAnsi="Times New Roman"/>
          <w:sz w:val="24"/>
          <w:szCs w:val="24"/>
        </w:rPr>
        <w:t xml:space="preserve"> лучше использовать для построения деревьев. </w:t>
      </w:r>
      <w:r w:rsidR="00CB51F7" w:rsidRPr="003A425A">
        <w:rPr>
          <w:rFonts w:ascii="Times New Roman" w:hAnsi="Times New Roman"/>
          <w:i/>
          <w:sz w:val="24"/>
          <w:szCs w:val="24"/>
        </w:rPr>
        <w:t xml:space="preserve">Далее приведены стандартные модели данных, которые встроены в qt. </w:t>
      </w:r>
      <w:r w:rsidR="00CB51F7" w:rsidRPr="003A425A">
        <w:rPr>
          <w:rFonts w:ascii="Times New Roman" w:hAnsi="Times New Roman"/>
          <w:sz w:val="24"/>
          <w:szCs w:val="24"/>
        </w:rPr>
        <w:t xml:space="preserve">Представление имеет метод </w:t>
      </w:r>
      <w:hyperlink r:id="rId1633" w:anchor="setItemDelegate" w:history="1">
        <w:r w:rsidR="00CB51F7" w:rsidRPr="003A425A">
          <w:rPr>
            <w:rStyle w:val="a3"/>
            <w:rFonts w:ascii="Times New Roman" w:hAnsi="Times New Roman"/>
            <w:color w:val="auto"/>
            <w:sz w:val="24"/>
            <w:szCs w:val="24"/>
          </w:rPr>
          <w:t>setItemDelegate()</w:t>
        </w:r>
      </w:hyperlink>
      <w:r w:rsidR="00CB51F7" w:rsidRPr="003A425A">
        <w:rPr>
          <w:rFonts w:ascii="Times New Roman" w:hAnsi="Times New Roman"/>
          <w:sz w:val="24"/>
          <w:szCs w:val="24"/>
        </w:rPr>
        <w:t>, который заменяет делегат по умолчанию на некоторый частный делегат.</w:t>
      </w:r>
      <w:r w:rsidR="001D7FF2" w:rsidRPr="003A425A">
        <w:rPr>
          <w:rFonts w:ascii="Times New Roman" w:hAnsi="Times New Roman"/>
          <w:sz w:val="24"/>
          <w:szCs w:val="24"/>
        </w:rPr>
        <w:t xml:space="preserve"> </w:t>
      </w:r>
      <w:r w:rsidR="00CB51F7" w:rsidRPr="003A425A">
        <w:rPr>
          <w:rFonts w:ascii="Times New Roman" w:hAnsi="Times New Roman"/>
          <w:i/>
          <w:sz w:val="24"/>
          <w:szCs w:val="24"/>
        </w:rPr>
        <w:t xml:space="preserve">Приводится пример, который позволяет создать делегат, который показывает рейтинг в виде звёзд. Для этого переопределяется лишь две функции класса </w:t>
      </w:r>
      <w:hyperlink r:id="rId1634" w:history="1">
        <w:r w:rsidR="00CB51F7" w:rsidRPr="003A425A">
          <w:rPr>
            <w:rStyle w:val="a3"/>
            <w:rFonts w:ascii="Times New Roman" w:hAnsi="Times New Roman"/>
            <w:i/>
            <w:color w:val="auto"/>
            <w:sz w:val="24"/>
            <w:szCs w:val="24"/>
          </w:rPr>
          <w:t>QStyledItemDelegate</w:t>
        </w:r>
      </w:hyperlink>
      <w:r w:rsidR="00CB51F7" w:rsidRPr="003A425A">
        <w:rPr>
          <w:rFonts w:ascii="Times New Roman" w:hAnsi="Times New Roman"/>
          <w:i/>
          <w:sz w:val="24"/>
          <w:szCs w:val="24"/>
        </w:rPr>
        <w:t xml:space="preserve">: </w:t>
      </w:r>
      <w:r w:rsidR="00CB51F7" w:rsidRPr="003A425A">
        <w:rPr>
          <w:rFonts w:ascii="Times New Roman" w:hAnsi="Times New Roman"/>
          <w:i/>
          <w:sz w:val="24"/>
          <w:szCs w:val="24"/>
          <w:lang w:val="en-US"/>
        </w:rPr>
        <w:t>paint</w:t>
      </w:r>
      <w:r w:rsidR="00CB51F7" w:rsidRPr="003A425A">
        <w:rPr>
          <w:rFonts w:ascii="Times New Roman" w:hAnsi="Times New Roman"/>
          <w:i/>
          <w:sz w:val="24"/>
          <w:szCs w:val="24"/>
        </w:rPr>
        <w:t xml:space="preserve">() и </w:t>
      </w:r>
      <w:r w:rsidR="00CB51F7" w:rsidRPr="003A425A">
        <w:rPr>
          <w:rFonts w:ascii="Times New Roman" w:hAnsi="Times New Roman"/>
          <w:i/>
          <w:sz w:val="24"/>
          <w:szCs w:val="24"/>
          <w:lang w:val="en-US"/>
        </w:rPr>
        <w:t>sizeHint</w:t>
      </w:r>
      <w:r w:rsidR="00CB51F7" w:rsidRPr="003A425A">
        <w:rPr>
          <w:rFonts w:ascii="Times New Roman" w:hAnsi="Times New Roman"/>
          <w:i/>
          <w:sz w:val="24"/>
          <w:szCs w:val="24"/>
        </w:rPr>
        <w:t>().</w:t>
      </w:r>
      <w:r w:rsidR="001D7FF2" w:rsidRPr="003A425A">
        <w:rPr>
          <w:rFonts w:ascii="Times New Roman" w:hAnsi="Times New Roman"/>
          <w:sz w:val="24"/>
          <w:szCs w:val="24"/>
        </w:rPr>
        <w:t xml:space="preserve"> </w:t>
      </w:r>
      <w:r w:rsidR="00CB51F7" w:rsidRPr="003A425A">
        <w:rPr>
          <w:rFonts w:ascii="Times New Roman" w:hAnsi="Times New Roman"/>
          <w:i/>
          <w:sz w:val="24"/>
          <w:szCs w:val="24"/>
        </w:rPr>
        <w:t>Далее есть ссылки на примеры создания новых делегатов.</w:t>
      </w:r>
    </w:p>
    <w:p w:rsidR="00CB51F7" w:rsidRPr="003A425A" w:rsidRDefault="00CB51F7" w:rsidP="00CB51F7">
      <w:pPr>
        <w:tabs>
          <w:tab w:val="left" w:pos="8931"/>
        </w:tabs>
        <w:jc w:val="both"/>
        <w:rPr>
          <w:rFonts w:ascii="Times New Roman" w:hAnsi="Times New Roman"/>
          <w:sz w:val="24"/>
          <w:szCs w:val="24"/>
        </w:rPr>
      </w:pPr>
      <w:r w:rsidRPr="003A425A">
        <w:rPr>
          <w:rFonts w:ascii="Times New Roman" w:hAnsi="Times New Roman"/>
          <w:sz w:val="24"/>
          <w:szCs w:val="24"/>
        </w:rPr>
        <w:t>Пассивная природа моделей является ещё одним вызовом для программистов. Несовместимости в модели могут вызвать крах приложения. Так как модель подвергается воздействию бесчисленных вызовов из представления, тяжело найти, какой вызов обрушил приложения и какая операция вводит проблемы.</w:t>
      </w:r>
      <w:r w:rsidR="00DF7438" w:rsidRPr="003A425A">
        <w:rPr>
          <w:rFonts w:ascii="Times New Roman" w:hAnsi="Times New Roman"/>
          <w:sz w:val="24"/>
          <w:szCs w:val="24"/>
        </w:rPr>
        <w:t xml:space="preserve"> </w:t>
      </w:r>
      <w:r w:rsidRPr="003A425A">
        <w:rPr>
          <w:rFonts w:ascii="Times New Roman" w:hAnsi="Times New Roman"/>
          <w:sz w:val="24"/>
          <w:szCs w:val="24"/>
        </w:rPr>
        <w:t xml:space="preserve">Qt Labs предоставляет программное обеспечение, называемое </w:t>
      </w:r>
      <w:hyperlink r:id="rId1635" w:history="1">
        <w:r w:rsidRPr="003A425A">
          <w:rPr>
            <w:rStyle w:val="a3"/>
            <w:rFonts w:ascii="Times New Roman" w:hAnsi="Times New Roman"/>
            <w:color w:val="auto"/>
            <w:sz w:val="24"/>
            <w:szCs w:val="24"/>
          </w:rPr>
          <w:t>ModelTest</w:t>
        </w:r>
      </w:hyperlink>
      <w:r w:rsidRPr="003A425A">
        <w:rPr>
          <w:rFonts w:ascii="Times New Roman" w:hAnsi="Times New Roman"/>
          <w:sz w:val="24"/>
          <w:szCs w:val="24"/>
        </w:rPr>
        <w:t xml:space="preserve">, которое проверяет модели, пока ваше программирование выполняется. Каждый раз при изменении модели данный сервис сканирует модель и сообщает об ошибках с утверждениями. Это особенно важно для </w:t>
      </w:r>
      <w:r w:rsidRPr="003A425A">
        <w:rPr>
          <w:rFonts w:ascii="Times New Roman" w:hAnsi="Times New Roman"/>
          <w:sz w:val="24"/>
          <w:szCs w:val="24"/>
        </w:rPr>
        <w:lastRenderedPageBreak/>
        <w:t>моделей деревьев, так как их иерархическая природа оставляет много возможностей для тонких несоответствий.</w:t>
      </w:r>
      <w:r w:rsidR="00DF7438" w:rsidRPr="003A425A">
        <w:rPr>
          <w:rFonts w:ascii="Times New Roman" w:hAnsi="Times New Roman"/>
          <w:sz w:val="24"/>
          <w:szCs w:val="24"/>
        </w:rPr>
        <w:t xml:space="preserve"> </w:t>
      </w:r>
      <w:r w:rsidRPr="003A425A">
        <w:rPr>
          <w:rFonts w:ascii="Times New Roman" w:hAnsi="Times New Roman"/>
          <w:sz w:val="24"/>
          <w:szCs w:val="24"/>
        </w:rPr>
        <w:t>Несмотря на классы представления, данный сервис использует индексы, выходящие за пределы, чтобы протестировать модель. Это означает, что ваше приложение может обрушится вместе с данным сервисом, даже если оно прекрасно работает без него. Поэтому вам также необходимо обрабатывать все индексы, которые выходят за пределы, когда вы пользуетесь данным сервисом.</w:t>
      </w:r>
    </w:p>
    <w:p w:rsidR="00D622BC" w:rsidRPr="003A425A" w:rsidRDefault="00D622BC" w:rsidP="00D622BC">
      <w:pPr>
        <w:pStyle w:val="4"/>
      </w:pPr>
      <w:bookmarkStart w:id="701" w:name="_Toc382058807"/>
      <w:r w:rsidRPr="003A425A">
        <w:rPr>
          <w:rFonts w:ascii="Times New Roman" w:hAnsi="Times New Roman"/>
          <w:color w:val="auto"/>
          <w:sz w:val="24"/>
          <w:szCs w:val="24"/>
        </w:rPr>
        <w:t>QAbstractItemModel</w:t>
      </w:r>
      <w:bookmarkEnd w:id="701"/>
    </w:p>
    <w:p w:rsidR="005A6BBD" w:rsidRPr="003A425A" w:rsidRDefault="00953454" w:rsidP="00513585">
      <w:pPr>
        <w:tabs>
          <w:tab w:val="left" w:pos="8931"/>
        </w:tabs>
        <w:jc w:val="both"/>
        <w:rPr>
          <w:rFonts w:ascii="Times New Roman" w:hAnsi="Times New Roman"/>
          <w:sz w:val="24"/>
          <w:szCs w:val="24"/>
        </w:rPr>
      </w:pPr>
      <w:hyperlink r:id="rId1636" w:anchor="details" w:history="1">
        <w:r w:rsidR="005A6BBD" w:rsidRPr="003A425A">
          <w:rPr>
            <w:rStyle w:val="a3"/>
            <w:rFonts w:ascii="Times New Roman" w:hAnsi="Times New Roman"/>
            <w:sz w:val="24"/>
            <w:szCs w:val="24"/>
          </w:rPr>
          <w:t>http://qt-project.org/doc/qt-5.1/qtcore/qabstractitemmodel.html#details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QAbstractItemModel класс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интерфейс для классов модели элементов. Его следует специализировать. Нижележащая </w:t>
      </w:r>
      <w:r w:rsidR="00C16F96" w:rsidRPr="003A425A">
        <w:rPr>
          <w:rFonts w:ascii="Times New Roman" w:hAnsi="Times New Roman"/>
          <w:sz w:val="24"/>
          <w:szCs w:val="24"/>
        </w:rPr>
        <w:t>структура</w:t>
      </w:r>
      <w:r w:rsidRPr="003A425A">
        <w:rPr>
          <w:rFonts w:ascii="Times New Roman" w:hAnsi="Times New Roman"/>
          <w:sz w:val="24"/>
          <w:szCs w:val="24"/>
        </w:rPr>
        <w:t xml:space="preserve"> данные показывается делегатам и представлениям как иерархия таблиц. </w:t>
      </w:r>
      <w:r w:rsidRPr="003A425A">
        <w:rPr>
          <w:rFonts w:ascii="Times New Roman" w:hAnsi="Times New Roman"/>
          <w:i/>
          <w:sz w:val="24"/>
          <w:szCs w:val="24"/>
        </w:rPr>
        <w:t>Далее идёт некоторая общая информация, которую я уже читал в данной части.</w:t>
      </w:r>
    </w:p>
    <w:p w:rsidR="00D622BC" w:rsidRPr="003A425A" w:rsidRDefault="00D622BC" w:rsidP="00D622BC">
      <w:pPr>
        <w:pStyle w:val="4"/>
      </w:pPr>
      <w:bookmarkStart w:id="702" w:name="_Toc382058808"/>
      <w:r w:rsidRPr="003A425A">
        <w:rPr>
          <w:rFonts w:ascii="Times New Roman" w:hAnsi="Times New Roman"/>
          <w:color w:val="auto"/>
          <w:sz w:val="24"/>
          <w:szCs w:val="24"/>
        </w:rPr>
        <w:t>QAbstractListModel</w:t>
      </w:r>
      <w:bookmarkEnd w:id="702"/>
    </w:p>
    <w:p w:rsidR="005A6BBD" w:rsidRPr="003A425A" w:rsidRDefault="00953454" w:rsidP="00513585">
      <w:pPr>
        <w:tabs>
          <w:tab w:val="left" w:pos="8931"/>
        </w:tabs>
        <w:jc w:val="both"/>
        <w:rPr>
          <w:rFonts w:ascii="Times New Roman" w:hAnsi="Times New Roman"/>
          <w:sz w:val="24"/>
          <w:szCs w:val="24"/>
        </w:rPr>
      </w:pPr>
      <w:hyperlink r:id="rId1637" w:anchor="details" w:history="1">
        <w:r w:rsidR="005A6BBD" w:rsidRPr="003A425A">
          <w:rPr>
            <w:rStyle w:val="a3"/>
            <w:rFonts w:ascii="Times New Roman" w:hAnsi="Times New Roman"/>
            <w:sz w:val="24"/>
            <w:szCs w:val="24"/>
          </w:rPr>
          <w:t>http://qt-project.org/doc/qt-5.1/qtcore/qabstractlistmodel.html#details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QAbstractListModel класс обеспечивает </w:t>
      </w:r>
      <w:r w:rsidR="00400176" w:rsidRPr="003A425A">
        <w:rPr>
          <w:rFonts w:ascii="Times New Roman" w:hAnsi="Times New Roman"/>
          <w:sz w:val="24"/>
          <w:szCs w:val="24"/>
        </w:rPr>
        <w:t>абстракт</w:t>
      </w:r>
      <w:r w:rsidRPr="003A425A">
        <w:rPr>
          <w:rFonts w:ascii="Times New Roman" w:hAnsi="Times New Roman"/>
          <w:sz w:val="24"/>
          <w:szCs w:val="24"/>
        </w:rPr>
        <w:t>ную модель, которая может быть специализирована для создания одномерной модели списка.</w:t>
      </w:r>
      <w:r w:rsidR="00D622BC" w:rsidRPr="003A425A">
        <w:rPr>
          <w:rFonts w:ascii="Times New Roman" w:hAnsi="Times New Roman"/>
          <w:sz w:val="24"/>
          <w:szCs w:val="24"/>
        </w:rPr>
        <w:t xml:space="preserve"> </w:t>
      </w:r>
      <w:r w:rsidRPr="003A425A">
        <w:rPr>
          <w:rFonts w:ascii="Times New Roman" w:hAnsi="Times New Roman"/>
          <w:sz w:val="24"/>
          <w:szCs w:val="24"/>
        </w:rPr>
        <w:t>Это стандартный интерфейс для моделей, которые представляют их данные как простой неиерархический ряд элементов. Он должен быть специализирован.</w:t>
      </w:r>
      <w:r w:rsidR="00D622BC" w:rsidRPr="003A425A">
        <w:rPr>
          <w:rFonts w:ascii="Times New Roman" w:hAnsi="Times New Roman"/>
          <w:sz w:val="24"/>
          <w:szCs w:val="24"/>
        </w:rPr>
        <w:t xml:space="preserve"> </w:t>
      </w:r>
      <w:r w:rsidRPr="003A425A">
        <w:rPr>
          <w:rFonts w:ascii="Times New Roman" w:hAnsi="Times New Roman"/>
          <w:i/>
          <w:sz w:val="24"/>
          <w:szCs w:val="24"/>
        </w:rPr>
        <w:t>Затем ведётся речь о его специализации.</w:t>
      </w:r>
    </w:p>
    <w:p w:rsidR="00D622BC" w:rsidRPr="003A425A" w:rsidRDefault="00D622BC" w:rsidP="00D622BC">
      <w:pPr>
        <w:pStyle w:val="4"/>
      </w:pPr>
      <w:bookmarkStart w:id="703" w:name="_Toc382058809"/>
      <w:r w:rsidRPr="003A425A">
        <w:rPr>
          <w:rFonts w:ascii="Times New Roman" w:hAnsi="Times New Roman"/>
          <w:color w:val="auto"/>
          <w:sz w:val="24"/>
          <w:szCs w:val="24"/>
        </w:rPr>
        <w:t>QAbstractTableModel</w:t>
      </w:r>
      <w:bookmarkEnd w:id="703"/>
    </w:p>
    <w:p w:rsidR="005A6BBD" w:rsidRPr="003A425A" w:rsidRDefault="00953454" w:rsidP="00513585">
      <w:pPr>
        <w:tabs>
          <w:tab w:val="left" w:pos="8931"/>
        </w:tabs>
        <w:jc w:val="both"/>
        <w:rPr>
          <w:rFonts w:ascii="Times New Roman" w:hAnsi="Times New Roman"/>
          <w:sz w:val="24"/>
          <w:szCs w:val="24"/>
        </w:rPr>
      </w:pPr>
      <w:hyperlink r:id="rId1638" w:anchor="details" w:history="1">
        <w:r w:rsidR="005A6BBD" w:rsidRPr="003A425A">
          <w:rPr>
            <w:rStyle w:val="a3"/>
            <w:rFonts w:ascii="Times New Roman" w:hAnsi="Times New Roman"/>
            <w:sz w:val="24"/>
            <w:szCs w:val="24"/>
          </w:rPr>
          <w:t>http://qt-project.org/doc/qt-5.1/qtcore/qabstracttablemodel.html#details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QAbstractTableModel класс обеспечивает </w:t>
      </w:r>
      <w:r w:rsidR="00400176" w:rsidRPr="003A425A">
        <w:rPr>
          <w:rFonts w:ascii="Times New Roman" w:hAnsi="Times New Roman"/>
          <w:sz w:val="24"/>
          <w:szCs w:val="24"/>
        </w:rPr>
        <w:t>абстракт</w:t>
      </w:r>
      <w:r w:rsidRPr="003A425A">
        <w:rPr>
          <w:rFonts w:ascii="Times New Roman" w:hAnsi="Times New Roman"/>
          <w:sz w:val="24"/>
          <w:szCs w:val="24"/>
        </w:rPr>
        <w:t>ную модель, которая может быть специализирована для создания моделей таблиц. Класс обеспечивает стандартный интерфейс для моделей, которые представляют их данные как двумерный массив элементов. Он не используется напрямую, но его следует специализировать.</w:t>
      </w:r>
      <w:r w:rsidR="00D622BC" w:rsidRPr="003A425A">
        <w:rPr>
          <w:rFonts w:ascii="Times New Roman" w:hAnsi="Times New Roman"/>
          <w:sz w:val="24"/>
          <w:szCs w:val="24"/>
        </w:rPr>
        <w:t xml:space="preserve"> </w:t>
      </w:r>
      <w:r w:rsidRPr="003A425A">
        <w:rPr>
          <w:rFonts w:ascii="Times New Roman" w:hAnsi="Times New Roman"/>
          <w:i/>
          <w:sz w:val="24"/>
          <w:szCs w:val="24"/>
        </w:rPr>
        <w:t>Далее ведётся речь о специализации данного класса.</w:t>
      </w:r>
    </w:p>
    <w:p w:rsidR="00D622BC" w:rsidRPr="003A425A" w:rsidRDefault="00D622BC" w:rsidP="00D622BC">
      <w:pPr>
        <w:pStyle w:val="4"/>
      </w:pPr>
      <w:bookmarkStart w:id="704" w:name="_Toc382058810"/>
      <w:r w:rsidRPr="003A425A">
        <w:rPr>
          <w:rFonts w:ascii="Times New Roman" w:hAnsi="Times New Roman"/>
          <w:color w:val="auto"/>
          <w:sz w:val="24"/>
          <w:szCs w:val="24"/>
        </w:rPr>
        <w:t>QModelIndex</w:t>
      </w:r>
      <w:bookmarkEnd w:id="704"/>
    </w:p>
    <w:p w:rsidR="005A6BBD" w:rsidRPr="003A425A" w:rsidRDefault="00953454" w:rsidP="00513585">
      <w:pPr>
        <w:tabs>
          <w:tab w:val="left" w:pos="8931"/>
        </w:tabs>
        <w:jc w:val="both"/>
        <w:rPr>
          <w:rFonts w:ascii="Times New Roman" w:hAnsi="Times New Roman"/>
          <w:sz w:val="24"/>
          <w:szCs w:val="24"/>
        </w:rPr>
      </w:pPr>
      <w:hyperlink r:id="rId1639" w:anchor="details" w:history="1">
        <w:r w:rsidR="005A6BBD" w:rsidRPr="003A425A">
          <w:rPr>
            <w:rStyle w:val="a3"/>
            <w:rFonts w:ascii="Times New Roman" w:hAnsi="Times New Roman"/>
            <w:sz w:val="24"/>
            <w:szCs w:val="24"/>
          </w:rPr>
          <w:t>http://qt-project.org/doc/qt-5.1/qtcore/qmodelindex.html#details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QModelIndex класс используется для локализации данных в модели данных. Он используется как индекс к моделям, порождённым от </w:t>
      </w:r>
      <w:hyperlink r:id="rId1640"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Индекс используется представлениями элементов, делегатами, моделями выделения. Индексы можно получать из модели, но также и модели можно получать из индекса. </w:t>
      </w:r>
      <w:r w:rsidRPr="003A425A">
        <w:rPr>
          <w:rFonts w:ascii="Times New Roman" w:hAnsi="Times New Roman"/>
          <w:i/>
          <w:sz w:val="24"/>
          <w:szCs w:val="24"/>
        </w:rPr>
        <w:t>Также приведены другие важные функции данного класса.</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Индексы следует использовать немедленно, а затем отбрасывать. </w:t>
      </w:r>
      <w:r w:rsidR="00C16F96" w:rsidRPr="003A425A">
        <w:rPr>
          <w:rFonts w:ascii="Times New Roman" w:hAnsi="Times New Roman"/>
          <w:sz w:val="24"/>
          <w:szCs w:val="24"/>
        </w:rPr>
        <w:t>Структура</w:t>
      </w:r>
      <w:r w:rsidRPr="003A425A">
        <w:rPr>
          <w:rFonts w:ascii="Times New Roman" w:hAnsi="Times New Roman"/>
          <w:sz w:val="24"/>
          <w:szCs w:val="24"/>
        </w:rPr>
        <w:t xml:space="preserve"> модели может измениться. Тогда индексы перестанут быть действительными.</w:t>
      </w:r>
    </w:p>
    <w:p w:rsidR="00D622BC" w:rsidRPr="003A425A" w:rsidRDefault="00D622BC" w:rsidP="00D622BC">
      <w:pPr>
        <w:pStyle w:val="4"/>
      </w:pPr>
      <w:bookmarkStart w:id="705" w:name="_Toc382058811"/>
      <w:r w:rsidRPr="003A425A">
        <w:rPr>
          <w:rFonts w:ascii="Times New Roman" w:hAnsi="Times New Roman"/>
          <w:color w:val="auto"/>
          <w:sz w:val="24"/>
          <w:szCs w:val="24"/>
        </w:rPr>
        <w:t>QPersistentModelIndex</w:t>
      </w:r>
      <w:bookmarkEnd w:id="705"/>
    </w:p>
    <w:p w:rsidR="005A6BBD" w:rsidRPr="003A425A" w:rsidRDefault="00953454" w:rsidP="00513585">
      <w:pPr>
        <w:tabs>
          <w:tab w:val="left" w:pos="8931"/>
        </w:tabs>
        <w:jc w:val="both"/>
        <w:rPr>
          <w:rFonts w:ascii="Times New Roman" w:hAnsi="Times New Roman"/>
          <w:sz w:val="24"/>
          <w:szCs w:val="24"/>
        </w:rPr>
      </w:pPr>
      <w:hyperlink r:id="rId1641" w:anchor="details" w:history="1">
        <w:r w:rsidR="005A6BBD" w:rsidRPr="003A425A">
          <w:rPr>
            <w:rStyle w:val="a3"/>
            <w:rFonts w:ascii="Times New Roman" w:hAnsi="Times New Roman"/>
            <w:sz w:val="24"/>
            <w:szCs w:val="24"/>
          </w:rPr>
          <w:t>http://qt-project.org/doc/qt-5.1/qtcore/qpersistentmodelindex.html#details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QPersistentModelIndex класс используется для локализации данных в модели данных. Этот индекс может сохраняться приложением, а затем использоваться для доступа к информации модели. Данный класс является безопасным, так как он гарантирует, что </w:t>
      </w:r>
      <w:r w:rsidRPr="003A425A">
        <w:rPr>
          <w:rFonts w:ascii="Times New Roman" w:hAnsi="Times New Roman"/>
          <w:sz w:val="24"/>
          <w:szCs w:val="24"/>
        </w:rPr>
        <w:lastRenderedPageBreak/>
        <w:t>ссылка на модель будет действительной до тех пор, пока она будет доступна в модели.</w:t>
      </w:r>
      <w:r w:rsidR="00D622BC" w:rsidRPr="003A425A">
        <w:rPr>
          <w:rFonts w:ascii="Times New Roman" w:hAnsi="Times New Roman"/>
          <w:sz w:val="24"/>
          <w:szCs w:val="24"/>
        </w:rPr>
        <w:t xml:space="preserve"> </w:t>
      </w:r>
      <w:r w:rsidRPr="003A425A">
        <w:rPr>
          <w:rFonts w:ascii="Times New Roman" w:hAnsi="Times New Roman"/>
          <w:sz w:val="24"/>
          <w:szCs w:val="24"/>
        </w:rPr>
        <w:t>Хорошим стилем является проверка доступности данных индексов перед доступом к ним.</w:t>
      </w:r>
    </w:p>
    <w:p w:rsidR="00D622BC" w:rsidRPr="003A425A" w:rsidRDefault="00D622BC" w:rsidP="00D622BC">
      <w:pPr>
        <w:pStyle w:val="4"/>
      </w:pPr>
      <w:bookmarkStart w:id="706" w:name="_Toc382058812"/>
      <w:r w:rsidRPr="003A425A">
        <w:rPr>
          <w:rFonts w:ascii="Times New Roman" w:hAnsi="Times New Roman"/>
          <w:color w:val="auto"/>
          <w:sz w:val="24"/>
          <w:szCs w:val="24"/>
        </w:rPr>
        <w:t>QAbstractProxyMode</w:t>
      </w:r>
      <w:r w:rsidRPr="003A425A">
        <w:rPr>
          <w:rFonts w:ascii="Times New Roman" w:hAnsi="Times New Roman"/>
          <w:color w:val="auto"/>
          <w:sz w:val="24"/>
          <w:szCs w:val="24"/>
          <w:lang w:val="en-US"/>
        </w:rPr>
        <w:t>l</w:t>
      </w:r>
      <w:bookmarkEnd w:id="706"/>
    </w:p>
    <w:p w:rsidR="005A6BBD" w:rsidRPr="003A425A" w:rsidRDefault="00953454" w:rsidP="00513585">
      <w:pPr>
        <w:tabs>
          <w:tab w:val="left" w:pos="8931"/>
        </w:tabs>
        <w:jc w:val="both"/>
        <w:rPr>
          <w:rFonts w:ascii="Times New Roman" w:hAnsi="Times New Roman"/>
          <w:sz w:val="24"/>
          <w:szCs w:val="24"/>
        </w:rPr>
      </w:pPr>
      <w:hyperlink r:id="rId1642" w:anchor="details" w:history="1">
        <w:r w:rsidR="005A6BBD" w:rsidRPr="003A425A">
          <w:rPr>
            <w:rStyle w:val="a3"/>
            <w:rFonts w:ascii="Times New Roman" w:hAnsi="Times New Roman"/>
            <w:sz w:val="24"/>
            <w:szCs w:val="24"/>
          </w:rPr>
          <w:t>http://qt-project.org/doc/qt-5.1/qtcore/qabstractproxymodel.html#details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QAbstractProxyMode класс обеспечивает базовый класс для прокси моделей элементов, которые можно сортировать, фильтровать или выполнять другие задачи обработки данных. Он не инстанцируется напрямую. Все стандартные прокси модели производятся из данного класса.</w:t>
      </w:r>
      <w:r w:rsidR="00D622BC" w:rsidRPr="003A425A">
        <w:rPr>
          <w:rFonts w:ascii="Times New Roman" w:hAnsi="Times New Roman"/>
          <w:sz w:val="24"/>
          <w:szCs w:val="24"/>
        </w:rPr>
        <w:t xml:space="preserve"> </w:t>
      </w:r>
      <w:r w:rsidRPr="003A425A">
        <w:rPr>
          <w:rFonts w:ascii="Times New Roman" w:hAnsi="Times New Roman"/>
          <w:sz w:val="24"/>
          <w:szCs w:val="24"/>
        </w:rPr>
        <w:t>Если модель источника удаляется или она не задана, то прокси модель оперирует моделью с пустым указателем.</w:t>
      </w:r>
    </w:p>
    <w:p w:rsidR="00D622BC" w:rsidRPr="003A425A" w:rsidRDefault="00D622BC" w:rsidP="00D622BC">
      <w:pPr>
        <w:pStyle w:val="4"/>
      </w:pPr>
      <w:bookmarkStart w:id="707" w:name="_Toc382058813"/>
      <w:r w:rsidRPr="003A425A">
        <w:rPr>
          <w:rFonts w:ascii="Times New Roman" w:hAnsi="Times New Roman"/>
          <w:color w:val="auto"/>
          <w:sz w:val="24"/>
          <w:szCs w:val="24"/>
        </w:rPr>
        <w:t>QIdentityProxyModel</w:t>
      </w:r>
      <w:bookmarkEnd w:id="707"/>
    </w:p>
    <w:p w:rsidR="005A6BBD" w:rsidRPr="003A425A" w:rsidRDefault="00953454" w:rsidP="00513585">
      <w:pPr>
        <w:tabs>
          <w:tab w:val="left" w:pos="8931"/>
        </w:tabs>
        <w:jc w:val="both"/>
        <w:rPr>
          <w:rFonts w:ascii="Times New Roman" w:hAnsi="Times New Roman"/>
          <w:sz w:val="24"/>
          <w:szCs w:val="24"/>
        </w:rPr>
      </w:pPr>
      <w:hyperlink r:id="rId1643" w:history="1">
        <w:r w:rsidR="005A6BBD" w:rsidRPr="003A425A">
          <w:rPr>
            <w:rStyle w:val="a3"/>
            <w:rFonts w:ascii="Times New Roman" w:hAnsi="Times New Roman"/>
            <w:sz w:val="24"/>
            <w:szCs w:val="24"/>
          </w:rPr>
          <w:t>http://qt-project.org/doc/qt-5.1/qtwidgets/model-view-programming.html</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QIdentityProxyModel класс замещает свою исходную модель неизменной. Эта функция подходит для прокси моделей, которые преобразуют функцию </w:t>
      </w:r>
      <w:hyperlink r:id="rId1644" w:anchor="data" w:history="1">
        <w:r w:rsidRPr="003A425A">
          <w:rPr>
            <w:rStyle w:val="a3"/>
            <w:rFonts w:ascii="Times New Roman" w:hAnsi="Times New Roman"/>
            <w:color w:val="auto"/>
            <w:sz w:val="24"/>
            <w:szCs w:val="24"/>
          </w:rPr>
          <w:t>data</w:t>
        </w:r>
      </w:hyperlink>
      <w:r w:rsidRPr="003A425A">
        <w:rPr>
          <w:rFonts w:ascii="Times New Roman" w:hAnsi="Times New Roman"/>
          <w:sz w:val="24"/>
          <w:szCs w:val="24"/>
        </w:rPr>
        <w:t xml:space="preserve">(). </w:t>
      </w:r>
      <w:r w:rsidRPr="003A425A">
        <w:rPr>
          <w:rFonts w:ascii="Times New Roman" w:hAnsi="Times New Roman"/>
          <w:i/>
          <w:sz w:val="24"/>
          <w:szCs w:val="24"/>
        </w:rPr>
        <w:t>Есть примеры кода и пояснения.</w:t>
      </w:r>
    </w:p>
    <w:p w:rsidR="00D622BC" w:rsidRPr="003A425A" w:rsidRDefault="00D622BC" w:rsidP="00D622BC">
      <w:pPr>
        <w:pStyle w:val="4"/>
      </w:pPr>
      <w:bookmarkStart w:id="708" w:name="_Toc382058814"/>
      <w:r w:rsidRPr="003A425A">
        <w:rPr>
          <w:rFonts w:ascii="Times New Roman" w:hAnsi="Times New Roman"/>
          <w:color w:val="auto"/>
          <w:sz w:val="24"/>
          <w:szCs w:val="24"/>
        </w:rPr>
        <w:t>QItemSelection</w:t>
      </w:r>
      <w:bookmarkEnd w:id="708"/>
    </w:p>
    <w:p w:rsidR="005A6BBD" w:rsidRPr="003A425A" w:rsidRDefault="00953454" w:rsidP="00513585">
      <w:pPr>
        <w:tabs>
          <w:tab w:val="left" w:pos="8931"/>
        </w:tabs>
        <w:jc w:val="both"/>
        <w:rPr>
          <w:rFonts w:ascii="Times New Roman" w:hAnsi="Times New Roman"/>
          <w:sz w:val="24"/>
          <w:szCs w:val="24"/>
        </w:rPr>
      </w:pPr>
      <w:hyperlink r:id="rId1645" w:anchor="details" w:history="1">
        <w:r w:rsidR="005A6BBD" w:rsidRPr="003A425A">
          <w:rPr>
            <w:rStyle w:val="a3"/>
            <w:rFonts w:ascii="Times New Roman" w:hAnsi="Times New Roman"/>
            <w:sz w:val="24"/>
            <w:szCs w:val="24"/>
          </w:rPr>
          <w:t>http://qt-project.org/doc/qt-5.1/qtcore/qitemselection.html#details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QItemSelection класс управляет информацией о выбранных элементах в модели. Класс описывает элементы модели, которые были выбраны пользователем. Это список </w:t>
      </w:r>
      <w:hyperlink r:id="rId1646" w:history="1">
        <w:r w:rsidRPr="003A425A">
          <w:rPr>
            <w:rStyle w:val="a3"/>
            <w:rFonts w:ascii="Times New Roman" w:hAnsi="Times New Roman"/>
            <w:color w:val="auto"/>
            <w:sz w:val="24"/>
            <w:szCs w:val="24"/>
          </w:rPr>
          <w:t>QItemSelectionRange</w:t>
        </w:r>
      </w:hyperlink>
      <w:r w:rsidRPr="003A425A">
        <w:rPr>
          <w:rFonts w:ascii="Times New Roman" w:hAnsi="Times New Roman"/>
          <w:sz w:val="24"/>
          <w:szCs w:val="24"/>
        </w:rPr>
        <w:t>. Он обеспечивает функции для создания и манипулирования выделениями и выделения диапазона элементов из модели.</w:t>
      </w:r>
    </w:p>
    <w:p w:rsidR="00D622BC" w:rsidRPr="003A425A" w:rsidRDefault="00D622BC" w:rsidP="00D622BC">
      <w:pPr>
        <w:pStyle w:val="4"/>
      </w:pPr>
      <w:bookmarkStart w:id="709" w:name="_Toc382058815"/>
      <w:r w:rsidRPr="003A425A">
        <w:rPr>
          <w:rFonts w:ascii="Times New Roman" w:hAnsi="Times New Roman"/>
          <w:color w:val="auto"/>
          <w:sz w:val="24"/>
          <w:szCs w:val="24"/>
        </w:rPr>
        <w:t>QItemSelectionModel</w:t>
      </w:r>
      <w:bookmarkEnd w:id="709"/>
    </w:p>
    <w:p w:rsidR="005A6BBD" w:rsidRPr="003A425A" w:rsidRDefault="00953454" w:rsidP="00513585">
      <w:pPr>
        <w:tabs>
          <w:tab w:val="left" w:pos="8931"/>
        </w:tabs>
        <w:jc w:val="both"/>
        <w:rPr>
          <w:rFonts w:ascii="Times New Roman" w:hAnsi="Times New Roman"/>
          <w:sz w:val="24"/>
          <w:szCs w:val="24"/>
        </w:rPr>
      </w:pPr>
      <w:hyperlink r:id="rId1647" w:anchor="details" w:history="1">
        <w:r w:rsidR="005A6BBD" w:rsidRPr="003A425A">
          <w:rPr>
            <w:rStyle w:val="a3"/>
            <w:rFonts w:ascii="Times New Roman" w:hAnsi="Times New Roman"/>
            <w:sz w:val="24"/>
            <w:szCs w:val="24"/>
          </w:rPr>
          <w:t>http://qt-project.org/doc/qt-5.1/qtcore/qitemselectionmodel.html#details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QItemSelectionModel класс следит за выделенными в представлении элементами.</w:t>
      </w:r>
      <w:r w:rsidR="00D622BC" w:rsidRPr="003A425A">
        <w:rPr>
          <w:rFonts w:ascii="Times New Roman" w:hAnsi="Times New Roman"/>
          <w:sz w:val="24"/>
          <w:szCs w:val="24"/>
        </w:rPr>
        <w:t xml:space="preserve"> </w:t>
      </w:r>
      <w:r w:rsidRPr="003A425A">
        <w:rPr>
          <w:rFonts w:ascii="Times New Roman" w:hAnsi="Times New Roman"/>
          <w:sz w:val="24"/>
          <w:szCs w:val="24"/>
        </w:rPr>
        <w:t xml:space="preserve">В данной модели в функции </w:t>
      </w:r>
      <w:hyperlink r:id="rId1648" w:anchor="select" w:history="1">
        <w:r w:rsidRPr="003A425A">
          <w:rPr>
            <w:rStyle w:val="a3"/>
            <w:rFonts w:ascii="Times New Roman" w:hAnsi="Times New Roman"/>
            <w:color w:val="auto"/>
            <w:sz w:val="24"/>
            <w:szCs w:val="24"/>
          </w:rPr>
          <w:t>select</w:t>
        </w:r>
      </w:hyperlink>
      <w:r w:rsidRPr="003A425A">
        <w:rPr>
          <w:rFonts w:ascii="Times New Roman" w:hAnsi="Times New Roman"/>
          <w:sz w:val="24"/>
          <w:szCs w:val="24"/>
        </w:rPr>
        <w:t xml:space="preserve">() класс </w:t>
      </w:r>
      <w:hyperlink r:id="rId1649" w:history="1">
        <w:r w:rsidRPr="003A425A">
          <w:rPr>
            <w:rStyle w:val="a3"/>
            <w:rFonts w:ascii="Times New Roman" w:hAnsi="Times New Roman"/>
            <w:color w:val="auto"/>
            <w:sz w:val="24"/>
            <w:szCs w:val="24"/>
          </w:rPr>
          <w:t>QItemSelection</w:t>
        </w:r>
      </w:hyperlink>
      <w:r w:rsidRPr="003A425A">
        <w:rPr>
          <w:rFonts w:ascii="Times New Roman" w:hAnsi="Times New Roman"/>
          <w:sz w:val="24"/>
          <w:szCs w:val="24"/>
        </w:rPr>
        <w:t xml:space="preserve"> обеспечивает нужное выделение.</w:t>
      </w:r>
      <w:r w:rsidR="00D622BC" w:rsidRPr="003A425A">
        <w:rPr>
          <w:rFonts w:ascii="Times New Roman" w:hAnsi="Times New Roman"/>
          <w:sz w:val="24"/>
          <w:szCs w:val="24"/>
        </w:rPr>
        <w:t xml:space="preserve"> </w:t>
      </w:r>
      <w:r w:rsidRPr="003A425A">
        <w:rPr>
          <w:rFonts w:ascii="Times New Roman" w:hAnsi="Times New Roman"/>
          <w:sz w:val="24"/>
          <w:szCs w:val="24"/>
        </w:rPr>
        <w:t>Для обновления выделения следует использовать флаги.</w:t>
      </w:r>
    </w:p>
    <w:p w:rsidR="00D622BC" w:rsidRPr="003A425A" w:rsidRDefault="00D622BC" w:rsidP="00D622BC">
      <w:pPr>
        <w:pStyle w:val="4"/>
      </w:pPr>
      <w:bookmarkStart w:id="710" w:name="_Toc382058816"/>
      <w:r w:rsidRPr="003A425A">
        <w:rPr>
          <w:rFonts w:ascii="Times New Roman" w:hAnsi="Times New Roman"/>
          <w:color w:val="auto"/>
          <w:sz w:val="24"/>
          <w:szCs w:val="24"/>
        </w:rPr>
        <w:t>QItemSelectionRange</w:t>
      </w:r>
      <w:bookmarkEnd w:id="710"/>
    </w:p>
    <w:p w:rsidR="005A6BBD" w:rsidRPr="003A425A" w:rsidRDefault="00953454" w:rsidP="00513585">
      <w:pPr>
        <w:tabs>
          <w:tab w:val="left" w:pos="8931"/>
        </w:tabs>
        <w:jc w:val="both"/>
        <w:rPr>
          <w:rFonts w:ascii="Times New Roman" w:hAnsi="Times New Roman"/>
          <w:sz w:val="24"/>
          <w:szCs w:val="24"/>
        </w:rPr>
      </w:pPr>
      <w:hyperlink r:id="rId1650" w:anchor="details" w:history="1">
        <w:r w:rsidR="005A6BBD" w:rsidRPr="003A425A">
          <w:rPr>
            <w:rStyle w:val="a3"/>
            <w:rFonts w:ascii="Times New Roman" w:hAnsi="Times New Roman"/>
            <w:sz w:val="24"/>
            <w:szCs w:val="24"/>
          </w:rPr>
          <w:t>http://qt-project.org/doc/qt-5.1/qtcore/qitemselectionrange.html#details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класс QItemSelectionRange управляет информацией о диапазоне выбранных элементов в модели.</w:t>
      </w:r>
    </w:p>
    <w:p w:rsidR="00D622BC" w:rsidRPr="003A425A" w:rsidRDefault="00D622BC" w:rsidP="00D622BC">
      <w:pPr>
        <w:pStyle w:val="4"/>
      </w:pPr>
      <w:bookmarkStart w:id="711" w:name="_Toc382058817"/>
      <w:r w:rsidRPr="003A425A">
        <w:rPr>
          <w:rFonts w:ascii="Times New Roman" w:hAnsi="Times New Roman"/>
          <w:color w:val="auto"/>
          <w:sz w:val="24"/>
          <w:szCs w:val="24"/>
        </w:rPr>
        <w:t>QSortFilterProxyModel</w:t>
      </w:r>
      <w:bookmarkEnd w:id="711"/>
    </w:p>
    <w:p w:rsidR="005A6BBD" w:rsidRPr="003A425A" w:rsidRDefault="00953454" w:rsidP="00513585">
      <w:pPr>
        <w:tabs>
          <w:tab w:val="left" w:pos="8931"/>
        </w:tabs>
        <w:jc w:val="both"/>
        <w:rPr>
          <w:rFonts w:ascii="Times New Roman" w:hAnsi="Times New Roman"/>
          <w:sz w:val="24"/>
          <w:szCs w:val="24"/>
        </w:rPr>
      </w:pPr>
      <w:hyperlink r:id="rId1651" w:anchor="details" w:history="1">
        <w:r w:rsidR="005A6BBD" w:rsidRPr="003A425A">
          <w:rPr>
            <w:rStyle w:val="a3"/>
            <w:rFonts w:ascii="Times New Roman" w:hAnsi="Times New Roman"/>
            <w:sz w:val="24"/>
            <w:szCs w:val="24"/>
          </w:rPr>
          <w:t>http://qt-project.org/doc/qt-5.1/qtcore/qsortfilterproxymodel.html#details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QSortFilterProxyModel класс обеспечивает поддержку для сортировки и фильтрации данных, переданных между моделями и представлением.</w:t>
      </w:r>
      <w:r w:rsidR="00D622BC"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может быть использован для сортировки элементов, фильтрации или и того, и другого. Модель преобразует </w:t>
      </w:r>
      <w:r w:rsidR="00D95FF2" w:rsidRPr="003A425A">
        <w:rPr>
          <w:rFonts w:ascii="Times New Roman" w:hAnsi="Times New Roman"/>
          <w:sz w:val="24"/>
          <w:szCs w:val="24"/>
        </w:rPr>
        <w:t>структур</w:t>
      </w:r>
      <w:r w:rsidRPr="003A425A">
        <w:rPr>
          <w:rFonts w:ascii="Times New Roman" w:hAnsi="Times New Roman"/>
          <w:sz w:val="24"/>
          <w:szCs w:val="24"/>
        </w:rPr>
        <w:t>у исходной модели при помощи отображения индексов модели, которую она обеспечивает, в соответствии с другими локациями для использования в представлении. Данный подход позволяет ре</w:t>
      </w:r>
      <w:r w:rsidR="00D95FF2" w:rsidRPr="003A425A">
        <w:rPr>
          <w:rFonts w:ascii="Times New Roman" w:hAnsi="Times New Roman"/>
          <w:sz w:val="24"/>
          <w:szCs w:val="24"/>
        </w:rPr>
        <w:t>структур</w:t>
      </w:r>
      <w:r w:rsidRPr="003A425A">
        <w:rPr>
          <w:rFonts w:ascii="Times New Roman" w:hAnsi="Times New Roman"/>
          <w:sz w:val="24"/>
          <w:szCs w:val="24"/>
        </w:rPr>
        <w:t xml:space="preserve">ировать данную исходную модель, также как и позволить рассматривать представления без каких-либо преобразований </w:t>
      </w:r>
      <w:r w:rsidRPr="003A425A">
        <w:rPr>
          <w:rFonts w:ascii="Times New Roman" w:hAnsi="Times New Roman"/>
          <w:sz w:val="24"/>
          <w:szCs w:val="24"/>
        </w:rPr>
        <w:lastRenderedPageBreak/>
        <w:t xml:space="preserve">нижележащих данных, а также без дублирования данных в памяти. </w:t>
      </w:r>
      <w:r w:rsidRPr="003A425A">
        <w:rPr>
          <w:rFonts w:ascii="Times New Roman" w:hAnsi="Times New Roman"/>
          <w:i/>
          <w:sz w:val="24"/>
          <w:szCs w:val="24"/>
        </w:rPr>
        <w:t>далее приводятся примеры кода.</w:t>
      </w:r>
      <w:r w:rsidR="00D622BC" w:rsidRPr="003A425A">
        <w:rPr>
          <w:rFonts w:ascii="Times New Roman" w:hAnsi="Times New Roman"/>
          <w:i/>
          <w:sz w:val="24"/>
          <w:szCs w:val="24"/>
        </w:rPr>
        <w:t xml:space="preserve"> </w:t>
      </w:r>
      <w:r w:rsidRPr="003A425A">
        <w:rPr>
          <w:rFonts w:ascii="Times New Roman" w:hAnsi="Times New Roman"/>
          <w:sz w:val="24"/>
          <w:szCs w:val="24"/>
        </w:rPr>
        <w:t>По умолчанию, модель динамически пересортирует и перефильтровывает данные, где бы не изменялась исходная модель. Это поведение можно переопределить.</w:t>
      </w:r>
      <w:r w:rsidR="00D622BC" w:rsidRPr="003A425A">
        <w:rPr>
          <w:rFonts w:ascii="Times New Roman" w:hAnsi="Times New Roman"/>
          <w:sz w:val="24"/>
          <w:szCs w:val="24"/>
        </w:rPr>
        <w:t xml:space="preserve"> </w:t>
      </w:r>
      <w:r w:rsidRPr="003A425A">
        <w:rPr>
          <w:rFonts w:ascii="Times New Roman" w:hAnsi="Times New Roman"/>
          <w:i/>
          <w:sz w:val="24"/>
          <w:szCs w:val="24"/>
        </w:rPr>
        <w:t>Далее приводятся некоторые примеры кода и нюансы использования сортировки, фильтрации и порождения подклассов.</w:t>
      </w:r>
    </w:p>
    <w:p w:rsidR="00D622BC" w:rsidRPr="003A425A" w:rsidRDefault="00D622BC" w:rsidP="00D622BC">
      <w:pPr>
        <w:pStyle w:val="4"/>
      </w:pPr>
      <w:bookmarkStart w:id="712" w:name="_Toc382058818"/>
      <w:r w:rsidRPr="003A425A">
        <w:rPr>
          <w:rFonts w:ascii="Times New Roman" w:hAnsi="Times New Roman"/>
          <w:color w:val="auto"/>
          <w:sz w:val="24"/>
          <w:szCs w:val="24"/>
        </w:rPr>
        <w:t>QStringListModel</w:t>
      </w:r>
      <w:bookmarkEnd w:id="712"/>
    </w:p>
    <w:p w:rsidR="005A6BBD" w:rsidRPr="003A425A" w:rsidRDefault="00953454" w:rsidP="00513585">
      <w:pPr>
        <w:tabs>
          <w:tab w:val="left" w:pos="8931"/>
        </w:tabs>
        <w:jc w:val="both"/>
        <w:rPr>
          <w:rFonts w:ascii="Times New Roman" w:hAnsi="Times New Roman"/>
          <w:sz w:val="24"/>
          <w:szCs w:val="24"/>
        </w:rPr>
      </w:pPr>
      <w:hyperlink r:id="rId1652" w:anchor="details" w:history="1">
        <w:r w:rsidR="005A6BBD" w:rsidRPr="003A425A">
          <w:rPr>
            <w:rStyle w:val="a3"/>
            <w:rFonts w:ascii="Times New Roman" w:hAnsi="Times New Roman"/>
            <w:sz w:val="24"/>
            <w:szCs w:val="24"/>
          </w:rPr>
          <w:t>http://qt-project.org/doc/qt-5.1/qtcore/qstringlistmodel.html#details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QStringListModel класс обеспечивает модель, которая обеспечивает строки для представлений.</w:t>
      </w:r>
      <w:r w:rsidR="00D622BC" w:rsidRPr="003A425A">
        <w:rPr>
          <w:rFonts w:ascii="Times New Roman" w:hAnsi="Times New Roman"/>
          <w:sz w:val="24"/>
          <w:szCs w:val="24"/>
        </w:rPr>
        <w:t xml:space="preserve"> </w:t>
      </w:r>
      <w:r w:rsidRPr="003A425A">
        <w:rPr>
          <w:rFonts w:ascii="Times New Roman" w:hAnsi="Times New Roman"/>
          <w:sz w:val="24"/>
          <w:szCs w:val="24"/>
        </w:rPr>
        <w:t xml:space="preserve">Это </w:t>
      </w:r>
      <w:r w:rsidR="00B347C0" w:rsidRPr="003A425A">
        <w:rPr>
          <w:rFonts w:ascii="Times New Roman" w:hAnsi="Times New Roman"/>
          <w:sz w:val="24"/>
          <w:szCs w:val="24"/>
        </w:rPr>
        <w:t>редактир</w:t>
      </w:r>
      <w:r w:rsidRPr="003A425A">
        <w:rPr>
          <w:rFonts w:ascii="Times New Roman" w:hAnsi="Times New Roman"/>
          <w:sz w:val="24"/>
          <w:szCs w:val="24"/>
        </w:rPr>
        <w:t xml:space="preserve">уемая модель, которая может быть использована для простых случаев, где вам необходимо отображать определённое количество строк в новом виджете, таком как </w:t>
      </w:r>
      <w:hyperlink r:id="rId1653" w:history="1">
        <w:r w:rsidRPr="003A425A">
          <w:rPr>
            <w:rStyle w:val="a3"/>
            <w:rFonts w:ascii="Times New Roman" w:hAnsi="Times New Roman"/>
            <w:color w:val="auto"/>
            <w:sz w:val="24"/>
            <w:szCs w:val="24"/>
          </w:rPr>
          <w:t>QListView</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a </w:t>
      </w:r>
      <w:hyperlink r:id="rId1654" w:history="1">
        <w:r w:rsidRPr="003A425A">
          <w:rPr>
            <w:rStyle w:val="a3"/>
            <w:rFonts w:ascii="Times New Roman" w:hAnsi="Times New Roman"/>
            <w:color w:val="auto"/>
            <w:sz w:val="24"/>
            <w:szCs w:val="24"/>
          </w:rPr>
          <w:t>QComboBox</w:t>
        </w:r>
      </w:hyperlink>
      <w:r w:rsidRPr="003A425A">
        <w:rPr>
          <w:rFonts w:ascii="Times New Roman" w:hAnsi="Times New Roman"/>
          <w:sz w:val="24"/>
          <w:szCs w:val="24"/>
        </w:rPr>
        <w:t>.</w:t>
      </w:r>
      <w:r w:rsidR="00D622BC" w:rsidRPr="003A425A">
        <w:rPr>
          <w:rFonts w:ascii="Times New Roman" w:hAnsi="Times New Roman"/>
          <w:sz w:val="24"/>
          <w:szCs w:val="24"/>
        </w:rPr>
        <w:t xml:space="preserve"> </w:t>
      </w:r>
      <w:r w:rsidRPr="003A425A">
        <w:rPr>
          <w:rFonts w:ascii="Times New Roman" w:hAnsi="Times New Roman"/>
          <w:i/>
          <w:sz w:val="24"/>
          <w:szCs w:val="24"/>
        </w:rPr>
        <w:t>Есть примеры кода. Довольно полезный класс.</w:t>
      </w:r>
    </w:p>
    <w:p w:rsidR="00D622BC" w:rsidRPr="003A425A" w:rsidRDefault="00D622BC" w:rsidP="00D622BC">
      <w:pPr>
        <w:pStyle w:val="4"/>
      </w:pPr>
      <w:bookmarkStart w:id="713" w:name="_Toc382058819"/>
      <w:r w:rsidRPr="003A425A">
        <w:rPr>
          <w:rFonts w:ascii="Times New Roman" w:hAnsi="Times New Roman"/>
          <w:color w:val="auto"/>
          <w:sz w:val="24"/>
          <w:szCs w:val="24"/>
        </w:rPr>
        <w:t>QStandardItem</w:t>
      </w:r>
      <w:bookmarkEnd w:id="713"/>
    </w:p>
    <w:p w:rsidR="005A6BBD" w:rsidRPr="003A425A" w:rsidRDefault="00953454" w:rsidP="00513585">
      <w:pPr>
        <w:tabs>
          <w:tab w:val="left" w:pos="8931"/>
        </w:tabs>
        <w:jc w:val="both"/>
        <w:rPr>
          <w:rFonts w:ascii="Times New Roman" w:hAnsi="Times New Roman"/>
          <w:sz w:val="24"/>
          <w:szCs w:val="24"/>
        </w:rPr>
      </w:pPr>
      <w:hyperlink r:id="rId1655" w:anchor="details" w:history="1">
        <w:r w:rsidR="005A6BBD" w:rsidRPr="003A425A">
          <w:rPr>
            <w:rStyle w:val="a3"/>
            <w:rFonts w:ascii="Times New Roman" w:hAnsi="Times New Roman"/>
            <w:sz w:val="24"/>
            <w:szCs w:val="24"/>
          </w:rPr>
          <w:t>http://qt-project.org/doc/qt-5.1/qtgui/qstandarditem.html#details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QStandardItem класс обеспечивает элемент для использования вместе с классом </w:t>
      </w:r>
      <w:hyperlink r:id="rId1656" w:history="1">
        <w:r w:rsidRPr="003A425A">
          <w:rPr>
            <w:rStyle w:val="a3"/>
            <w:rFonts w:ascii="Times New Roman" w:hAnsi="Times New Roman"/>
            <w:color w:val="auto"/>
            <w:sz w:val="24"/>
            <w:szCs w:val="24"/>
          </w:rPr>
          <w:t>QStandardItemModel</w:t>
        </w:r>
      </w:hyperlink>
      <w:r w:rsidRPr="003A425A">
        <w:rPr>
          <w:rFonts w:ascii="Times New Roman" w:hAnsi="Times New Roman"/>
          <w:sz w:val="24"/>
          <w:szCs w:val="24"/>
        </w:rPr>
        <w:t xml:space="preserve">. Данные </w:t>
      </w:r>
      <w:r w:rsidR="00085476" w:rsidRPr="003A425A">
        <w:rPr>
          <w:rFonts w:ascii="Times New Roman" w:hAnsi="Times New Roman"/>
          <w:sz w:val="24"/>
          <w:szCs w:val="24"/>
        </w:rPr>
        <w:t>объект</w:t>
      </w:r>
      <w:r w:rsidRPr="003A425A">
        <w:rPr>
          <w:rFonts w:ascii="Times New Roman" w:hAnsi="Times New Roman"/>
          <w:sz w:val="24"/>
          <w:szCs w:val="24"/>
        </w:rPr>
        <w:t>ы обычно содержат текст, иконки или флажки. Каждый элемент может иметь некоторый фон, шрифт. Для каждого элемента существует различные флаги. Каждый элемент может иметь двумерную таблицу дочерних элементов.</w:t>
      </w:r>
      <w:r w:rsidR="00D622BC" w:rsidRPr="003A425A">
        <w:rPr>
          <w:rFonts w:ascii="Times New Roman" w:hAnsi="Times New Roman"/>
          <w:sz w:val="24"/>
          <w:szCs w:val="24"/>
        </w:rPr>
        <w:t xml:space="preserve"> </w:t>
      </w:r>
      <w:r w:rsidRPr="003A425A">
        <w:rPr>
          <w:rFonts w:ascii="Times New Roman" w:hAnsi="Times New Roman"/>
          <w:i/>
          <w:sz w:val="24"/>
          <w:szCs w:val="24"/>
        </w:rPr>
        <w:t>Также содержится информация о специализации данного класса для создания частных элементов.</w:t>
      </w:r>
    </w:p>
    <w:p w:rsidR="00D622BC" w:rsidRPr="003A425A" w:rsidRDefault="00D622BC" w:rsidP="00D622BC">
      <w:pPr>
        <w:pStyle w:val="4"/>
      </w:pPr>
      <w:bookmarkStart w:id="714" w:name="_Toc382058820"/>
      <w:r w:rsidRPr="003A425A">
        <w:rPr>
          <w:rFonts w:ascii="Times New Roman" w:hAnsi="Times New Roman"/>
          <w:color w:val="auto"/>
          <w:sz w:val="24"/>
          <w:szCs w:val="24"/>
        </w:rPr>
        <w:t>QStandardItemModel</w:t>
      </w:r>
      <w:bookmarkEnd w:id="714"/>
    </w:p>
    <w:p w:rsidR="005A6BBD" w:rsidRPr="003A425A" w:rsidRDefault="00953454" w:rsidP="00513585">
      <w:pPr>
        <w:tabs>
          <w:tab w:val="left" w:pos="8931"/>
        </w:tabs>
        <w:jc w:val="both"/>
        <w:rPr>
          <w:rFonts w:ascii="Times New Roman" w:hAnsi="Times New Roman"/>
          <w:sz w:val="24"/>
          <w:szCs w:val="24"/>
        </w:rPr>
      </w:pPr>
      <w:hyperlink r:id="rId1657" w:anchor="details" w:history="1">
        <w:r w:rsidR="005A6BBD" w:rsidRPr="003A425A">
          <w:rPr>
            <w:rStyle w:val="a3"/>
            <w:rFonts w:ascii="Times New Roman" w:hAnsi="Times New Roman"/>
            <w:sz w:val="24"/>
            <w:szCs w:val="24"/>
          </w:rPr>
          <w:t>http://qt-project.org/doc/qt-5.1/qtgui/qstandarditemmodel.html#details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QStandardItemModel класс обеспечивает основную модель для сохранения частных данных. Данный класс может быть использован как репози</w:t>
      </w:r>
      <w:r w:rsidR="00B2388C" w:rsidRPr="003A425A">
        <w:rPr>
          <w:rFonts w:ascii="Times New Roman" w:hAnsi="Times New Roman"/>
          <w:sz w:val="24"/>
          <w:szCs w:val="24"/>
        </w:rPr>
        <w:t xml:space="preserve">торий для стандартных типов </w:t>
      </w:r>
      <w:r w:rsidR="00B00C9F" w:rsidRPr="003A425A">
        <w:rPr>
          <w:rFonts w:ascii="Times New Roman" w:hAnsi="Times New Roman"/>
          <w:sz w:val="24"/>
          <w:szCs w:val="24"/>
        </w:rPr>
        <w:t>qt</w:t>
      </w:r>
      <w:r w:rsidR="00B2388C" w:rsidRPr="003A425A">
        <w:rPr>
          <w:rFonts w:ascii="Times New Roman" w:hAnsi="Times New Roman"/>
          <w:sz w:val="24"/>
          <w:szCs w:val="24"/>
        </w:rPr>
        <w:t>.</w:t>
      </w:r>
      <w:r w:rsidR="00D622BC" w:rsidRPr="003A425A">
        <w:rPr>
          <w:rFonts w:ascii="Times New Roman" w:hAnsi="Times New Roman"/>
          <w:sz w:val="24"/>
          <w:szCs w:val="24"/>
        </w:rPr>
        <w:t xml:space="preserve"> </w:t>
      </w:r>
      <w:r w:rsidR="00B2388C" w:rsidRPr="003A425A">
        <w:rPr>
          <w:rFonts w:ascii="Times New Roman" w:hAnsi="Times New Roman"/>
          <w:sz w:val="24"/>
          <w:szCs w:val="24"/>
        </w:rPr>
        <w:t>Это модель, где каждая ячейка может содержать также некоторую таблицу.</w:t>
      </w:r>
      <w:r w:rsidR="00D622BC" w:rsidRPr="003A425A">
        <w:rPr>
          <w:rFonts w:ascii="Times New Roman" w:hAnsi="Times New Roman"/>
          <w:sz w:val="24"/>
          <w:szCs w:val="24"/>
        </w:rPr>
        <w:t xml:space="preserve"> </w:t>
      </w:r>
      <w:r w:rsidRPr="003A425A">
        <w:rPr>
          <w:rFonts w:ascii="Times New Roman" w:hAnsi="Times New Roman"/>
          <w:i/>
          <w:sz w:val="24"/>
          <w:szCs w:val="24"/>
        </w:rPr>
        <w:t>Затем рассказывается, как создавать список или дерево.</w:t>
      </w:r>
      <w:r w:rsidR="00D622BC" w:rsidRPr="003A425A">
        <w:rPr>
          <w:rFonts w:ascii="Times New Roman" w:hAnsi="Times New Roman"/>
          <w:i/>
          <w:sz w:val="24"/>
          <w:szCs w:val="24"/>
        </w:rPr>
        <w:t xml:space="preserve"> </w:t>
      </w:r>
      <w:r w:rsidRPr="003A425A">
        <w:rPr>
          <w:rFonts w:ascii="Times New Roman" w:hAnsi="Times New Roman"/>
          <w:i/>
          <w:sz w:val="24"/>
          <w:szCs w:val="24"/>
        </w:rPr>
        <w:t>Далее приводится хороший пример кода относительно данного класса.</w:t>
      </w:r>
    </w:p>
    <w:p w:rsidR="00D622BC" w:rsidRPr="003A425A" w:rsidRDefault="00D622BC" w:rsidP="00D622BC">
      <w:pPr>
        <w:pStyle w:val="4"/>
      </w:pPr>
      <w:bookmarkStart w:id="715" w:name="_Toc382058821"/>
      <w:r w:rsidRPr="003A425A">
        <w:rPr>
          <w:rFonts w:ascii="Times New Roman" w:hAnsi="Times New Roman"/>
          <w:color w:val="auto"/>
          <w:sz w:val="24"/>
          <w:szCs w:val="24"/>
        </w:rPr>
        <w:t>QFileSystemModel</w:t>
      </w:r>
      <w:bookmarkEnd w:id="715"/>
    </w:p>
    <w:p w:rsidR="005A6BBD" w:rsidRPr="003A425A" w:rsidRDefault="00953454" w:rsidP="00513585">
      <w:pPr>
        <w:tabs>
          <w:tab w:val="left" w:pos="8931"/>
        </w:tabs>
        <w:jc w:val="both"/>
        <w:rPr>
          <w:rFonts w:ascii="Times New Roman" w:hAnsi="Times New Roman"/>
          <w:sz w:val="24"/>
          <w:szCs w:val="24"/>
        </w:rPr>
      </w:pPr>
      <w:hyperlink r:id="rId1658" w:anchor="details" w:history="1">
        <w:r w:rsidR="005A6BBD" w:rsidRPr="003A425A">
          <w:rPr>
            <w:rStyle w:val="a3"/>
            <w:rFonts w:ascii="Times New Roman" w:hAnsi="Times New Roman"/>
            <w:sz w:val="24"/>
            <w:szCs w:val="24"/>
          </w:rPr>
          <w:t>http://qt-project.org/doc/qt-5.1/qtwidgets/qfilesystemmodel.html#details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QFileSystemModel класс обеспечивает модель данных для локальной файловой системы. Есть функции для переименования или удаления файлов и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й, а также для создания новых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й. Данный класс требует наличия экземпляра приложения </w:t>
      </w:r>
      <w:r w:rsidR="00B00C9F" w:rsidRPr="003A425A">
        <w:rPr>
          <w:rFonts w:ascii="Times New Roman" w:hAnsi="Times New Roman"/>
          <w:sz w:val="24"/>
          <w:szCs w:val="24"/>
        </w:rPr>
        <w:t>GUI</w:t>
      </w:r>
      <w:r w:rsidRPr="003A425A">
        <w:rPr>
          <w:rFonts w:ascii="Times New Roman" w:hAnsi="Times New Roman"/>
          <w:sz w:val="24"/>
          <w:szCs w:val="24"/>
        </w:rPr>
        <w:t>.</w:t>
      </w:r>
      <w:r w:rsidR="00D622BC" w:rsidRPr="003A425A">
        <w:rPr>
          <w:rFonts w:ascii="Times New Roman" w:hAnsi="Times New Roman"/>
          <w:sz w:val="24"/>
          <w:szCs w:val="24"/>
        </w:rPr>
        <w:t xml:space="preserve"> </w:t>
      </w:r>
      <w:r w:rsidRPr="003A425A">
        <w:rPr>
          <w:rFonts w:ascii="Times New Roman" w:hAnsi="Times New Roman"/>
          <w:i/>
          <w:sz w:val="24"/>
          <w:szCs w:val="24"/>
        </w:rPr>
        <w:t>Далее приводится пример использования данного класса.</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не извлекает никаких файлов или </w:t>
      </w:r>
      <w:r w:rsidR="00F850EA" w:rsidRPr="003A425A">
        <w:rPr>
          <w:rFonts w:ascii="Times New Roman" w:hAnsi="Times New Roman"/>
          <w:sz w:val="24"/>
          <w:szCs w:val="24"/>
        </w:rPr>
        <w:t>директори</w:t>
      </w:r>
      <w:r w:rsidRPr="003A425A">
        <w:rPr>
          <w:rFonts w:ascii="Times New Roman" w:hAnsi="Times New Roman"/>
          <w:sz w:val="24"/>
          <w:szCs w:val="24"/>
        </w:rPr>
        <w:t xml:space="preserve">й, пока не вызывается функция </w:t>
      </w:r>
      <w:hyperlink r:id="rId1659" w:anchor="setRootPath" w:history="1">
        <w:r w:rsidRPr="003A425A">
          <w:rPr>
            <w:rStyle w:val="a3"/>
            <w:rFonts w:ascii="Times New Roman" w:hAnsi="Times New Roman"/>
            <w:color w:val="auto"/>
            <w:sz w:val="24"/>
            <w:szCs w:val="24"/>
          </w:rPr>
          <w:t>setRootPath</w:t>
        </w:r>
      </w:hyperlink>
      <w:r w:rsidRPr="003A425A">
        <w:rPr>
          <w:rFonts w:ascii="Times New Roman" w:hAnsi="Times New Roman"/>
          <w:sz w:val="24"/>
          <w:szCs w:val="24"/>
        </w:rPr>
        <w:t xml:space="preserve">(). Это предотвратит любые ненужные запросы файловой системы. </w:t>
      </w:r>
      <w:r w:rsidRPr="003A425A">
        <w:rPr>
          <w:rFonts w:ascii="Times New Roman" w:hAnsi="Times New Roman"/>
          <w:i/>
          <w:sz w:val="24"/>
          <w:szCs w:val="24"/>
        </w:rPr>
        <w:t xml:space="preserve">Немного непонятен смысл данного предложения. </w:t>
      </w:r>
      <w:r w:rsidRPr="003A425A">
        <w:rPr>
          <w:rFonts w:ascii="Times New Roman" w:hAnsi="Times New Roman"/>
          <w:sz w:val="24"/>
          <w:szCs w:val="24"/>
        </w:rPr>
        <w:t xml:space="preserve">Данный класс использует другой поток для своей работы, так что он не будет влиять на </w:t>
      </w:r>
      <w:r w:rsidR="00783BFB" w:rsidRPr="003A425A">
        <w:rPr>
          <w:rFonts w:ascii="Times New Roman" w:hAnsi="Times New Roman"/>
          <w:sz w:val="24"/>
          <w:szCs w:val="24"/>
        </w:rPr>
        <w:t>Глав</w:t>
      </w:r>
      <w:r w:rsidRPr="003A425A">
        <w:rPr>
          <w:rFonts w:ascii="Times New Roman" w:hAnsi="Times New Roman"/>
          <w:sz w:val="24"/>
          <w:szCs w:val="24"/>
        </w:rPr>
        <w:t>ный поток, который не будет зависать во время запроса файловой системы.</w:t>
      </w:r>
      <w:r w:rsidR="00D622BC" w:rsidRPr="003A425A">
        <w:rPr>
          <w:rFonts w:ascii="Times New Roman" w:hAnsi="Times New Roman"/>
          <w:sz w:val="24"/>
          <w:szCs w:val="24"/>
        </w:rPr>
        <w:t xml:space="preserve"> </w:t>
      </w:r>
      <w:r w:rsidRPr="003A425A">
        <w:rPr>
          <w:rFonts w:ascii="Times New Roman" w:hAnsi="Times New Roman"/>
          <w:sz w:val="24"/>
          <w:szCs w:val="24"/>
        </w:rPr>
        <w:t xml:space="preserve">Данный класс содержит кэш с и файловой информацией. Кэш автоматически обновляется с использованием класса </w:t>
      </w:r>
      <w:hyperlink r:id="rId1660" w:history="1">
        <w:r w:rsidRPr="003A425A">
          <w:rPr>
            <w:rStyle w:val="a3"/>
            <w:rFonts w:ascii="Times New Roman" w:hAnsi="Times New Roman"/>
            <w:color w:val="auto"/>
            <w:sz w:val="24"/>
            <w:szCs w:val="24"/>
          </w:rPr>
          <w:t>QFileSystemWatcher</w:t>
        </w:r>
      </w:hyperlink>
      <w:r w:rsidRPr="003A425A">
        <w:rPr>
          <w:rFonts w:ascii="Times New Roman" w:hAnsi="Times New Roman"/>
          <w:sz w:val="24"/>
          <w:szCs w:val="24"/>
        </w:rPr>
        <w:t>.</w:t>
      </w:r>
    </w:p>
    <w:p w:rsidR="00D622BC" w:rsidRPr="003A425A" w:rsidRDefault="00D622BC" w:rsidP="00D622BC">
      <w:pPr>
        <w:pStyle w:val="4"/>
      </w:pPr>
      <w:bookmarkStart w:id="716" w:name="_Toc382058822"/>
      <w:r w:rsidRPr="003A425A">
        <w:rPr>
          <w:rFonts w:ascii="Times New Roman" w:hAnsi="Times New Roman"/>
          <w:color w:val="auto"/>
          <w:sz w:val="24"/>
          <w:szCs w:val="24"/>
        </w:rPr>
        <w:lastRenderedPageBreak/>
        <w:t>QAbstractItemDelegate</w:t>
      </w:r>
      <w:bookmarkEnd w:id="716"/>
    </w:p>
    <w:p w:rsidR="005A6BBD" w:rsidRPr="003A425A" w:rsidRDefault="00953454" w:rsidP="00513585">
      <w:pPr>
        <w:tabs>
          <w:tab w:val="left" w:pos="8931"/>
        </w:tabs>
        <w:jc w:val="both"/>
        <w:rPr>
          <w:rFonts w:ascii="Times New Roman" w:hAnsi="Times New Roman"/>
          <w:sz w:val="24"/>
          <w:szCs w:val="24"/>
        </w:rPr>
      </w:pPr>
      <w:hyperlink r:id="rId1661" w:anchor="details" w:history="1">
        <w:r w:rsidR="005A6BBD" w:rsidRPr="003A425A">
          <w:rPr>
            <w:rStyle w:val="a3"/>
            <w:rFonts w:ascii="Times New Roman" w:hAnsi="Times New Roman"/>
            <w:sz w:val="24"/>
            <w:szCs w:val="24"/>
          </w:rPr>
          <w:t>http://qt-project.org/doc/qt-5.1/qtwidgets/qabstractitemdelegate.html#details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QAbstractItemDelegate класс используется для отображения и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данных из модели. Он обеспечивает общий интерфейс и функциональность для делегатов в </w:t>
      </w:r>
      <w:r w:rsidR="00B00C9F" w:rsidRPr="003A425A">
        <w:rPr>
          <w:rFonts w:ascii="Times New Roman" w:hAnsi="Times New Roman"/>
          <w:sz w:val="24"/>
          <w:szCs w:val="24"/>
        </w:rPr>
        <w:t>qt</w:t>
      </w:r>
      <w:r w:rsidRPr="003A425A">
        <w:rPr>
          <w:rFonts w:ascii="Times New Roman" w:hAnsi="Times New Roman"/>
          <w:sz w:val="24"/>
          <w:szCs w:val="24"/>
        </w:rPr>
        <w:t xml:space="preserve">. Делегаты отображают отдельные данные в представлении и управляют </w:t>
      </w:r>
      <w:r w:rsidR="00B347C0" w:rsidRPr="003A425A">
        <w:rPr>
          <w:rFonts w:ascii="Times New Roman" w:hAnsi="Times New Roman"/>
          <w:sz w:val="24"/>
          <w:szCs w:val="24"/>
        </w:rPr>
        <w:t>редактир</w:t>
      </w:r>
      <w:r w:rsidRPr="003A425A">
        <w:rPr>
          <w:rFonts w:ascii="Times New Roman" w:hAnsi="Times New Roman"/>
          <w:sz w:val="24"/>
          <w:szCs w:val="24"/>
        </w:rPr>
        <w:t>ованием данных.</w:t>
      </w:r>
      <w:r w:rsidR="00D622BC" w:rsidRPr="003A425A">
        <w:rPr>
          <w:rFonts w:ascii="Times New Roman" w:hAnsi="Times New Roman"/>
          <w:sz w:val="24"/>
          <w:szCs w:val="24"/>
        </w:rPr>
        <w:t xml:space="preserve"> </w:t>
      </w:r>
      <w:r w:rsidRPr="003A425A">
        <w:rPr>
          <w:rFonts w:ascii="Times New Roman" w:hAnsi="Times New Roman"/>
          <w:i/>
          <w:sz w:val="24"/>
          <w:szCs w:val="24"/>
        </w:rPr>
        <w:t>Далее приводится пример кода использования данного класса.</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Для обеспечения частного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существует два подхода. Первый подход заключается в создании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виджета и отображения его прямо на элементе. Для этого следует переопределить функции </w:t>
      </w:r>
      <w:hyperlink r:id="rId1662" w:anchor="createEditor" w:history="1">
        <w:r w:rsidRPr="003A425A">
          <w:rPr>
            <w:rStyle w:val="a3"/>
            <w:rFonts w:ascii="Times New Roman" w:hAnsi="Times New Roman"/>
            <w:color w:val="auto"/>
            <w:sz w:val="24"/>
            <w:szCs w:val="24"/>
          </w:rPr>
          <w:t>createEditor</w:t>
        </w:r>
      </w:hyperlink>
      <w:r w:rsidRPr="003A425A">
        <w:rPr>
          <w:rFonts w:ascii="Times New Roman" w:hAnsi="Times New Roman"/>
          <w:sz w:val="24"/>
          <w:szCs w:val="24"/>
        </w:rPr>
        <w:t>(),</w:t>
      </w:r>
      <w:hyperlink r:id="rId1663" w:anchor="setEditorData" w:history="1">
        <w:r w:rsidRPr="003A425A">
          <w:rPr>
            <w:rStyle w:val="a3"/>
            <w:rFonts w:ascii="Times New Roman" w:hAnsi="Times New Roman"/>
            <w:color w:val="auto"/>
            <w:sz w:val="24"/>
            <w:szCs w:val="24"/>
          </w:rPr>
          <w:t>setEditorData</w:t>
        </w:r>
      </w:hyperlink>
      <w:r w:rsidRPr="003A425A">
        <w:rPr>
          <w:rFonts w:ascii="Times New Roman" w:hAnsi="Times New Roman"/>
          <w:sz w:val="24"/>
          <w:szCs w:val="24"/>
        </w:rPr>
        <w:t>(),</w:t>
      </w:r>
      <w:hyperlink r:id="rId1664" w:anchor="setModelData" w:history="1">
        <w:r w:rsidRPr="003A425A">
          <w:rPr>
            <w:rStyle w:val="a3"/>
            <w:rFonts w:ascii="Times New Roman" w:hAnsi="Times New Roman"/>
            <w:color w:val="auto"/>
            <w:sz w:val="24"/>
            <w:szCs w:val="24"/>
          </w:rPr>
          <w:t>setModelData</w:t>
        </w:r>
      </w:hyperlink>
      <w:r w:rsidRPr="003A425A">
        <w:rPr>
          <w:rFonts w:ascii="Times New Roman" w:hAnsi="Times New Roman"/>
          <w:sz w:val="24"/>
          <w:szCs w:val="24"/>
        </w:rPr>
        <w:t xml:space="preserve">(). Второй способ – это обрабатывать события пользователя напрямую при помощи переопределения функции </w:t>
      </w:r>
      <w:hyperlink r:id="rId1665" w:anchor="editorEvent" w:history="1">
        <w:r w:rsidRPr="003A425A">
          <w:rPr>
            <w:rStyle w:val="a3"/>
            <w:rFonts w:ascii="Times New Roman" w:hAnsi="Times New Roman"/>
            <w:color w:val="auto"/>
            <w:sz w:val="24"/>
            <w:szCs w:val="24"/>
          </w:rPr>
          <w:t>editorEvent</w:t>
        </w:r>
      </w:hyperlink>
      <w:r w:rsidRPr="003A425A">
        <w:rPr>
          <w:rFonts w:ascii="Times New Roman" w:hAnsi="Times New Roman"/>
          <w:sz w:val="24"/>
          <w:szCs w:val="24"/>
        </w:rPr>
        <w:t>().</w:t>
      </w:r>
    </w:p>
    <w:p w:rsidR="00D622BC" w:rsidRPr="003A425A" w:rsidRDefault="00D622BC" w:rsidP="00D622BC">
      <w:pPr>
        <w:pStyle w:val="4"/>
      </w:pPr>
      <w:bookmarkStart w:id="717" w:name="_Toc382058823"/>
      <w:r w:rsidRPr="003A425A">
        <w:rPr>
          <w:rFonts w:ascii="Times New Roman" w:hAnsi="Times New Roman"/>
          <w:color w:val="auto"/>
          <w:sz w:val="24"/>
          <w:szCs w:val="24"/>
        </w:rPr>
        <w:t>QAbstractItemView</w:t>
      </w:r>
      <w:bookmarkEnd w:id="717"/>
    </w:p>
    <w:p w:rsidR="005A6BBD" w:rsidRPr="003A425A" w:rsidRDefault="00953454" w:rsidP="00513585">
      <w:pPr>
        <w:tabs>
          <w:tab w:val="left" w:pos="8931"/>
        </w:tabs>
        <w:jc w:val="both"/>
        <w:rPr>
          <w:rFonts w:ascii="Times New Roman" w:hAnsi="Times New Roman"/>
          <w:sz w:val="24"/>
          <w:szCs w:val="24"/>
        </w:rPr>
      </w:pPr>
      <w:hyperlink r:id="rId1666" w:anchor="details" w:history="1">
        <w:r w:rsidR="005A6BBD" w:rsidRPr="003A425A">
          <w:rPr>
            <w:rStyle w:val="a3"/>
            <w:rFonts w:ascii="Times New Roman" w:hAnsi="Times New Roman"/>
            <w:sz w:val="24"/>
            <w:szCs w:val="24"/>
          </w:rPr>
          <w:t>http://qt-project.org/doc/qt-5.1/qtwidgets/qabstractitemview.html#details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QAbstractItemView класс обеспечивает базовую функциональность для элементов в классах представления. Это базовый класс для любого представления, которое использует в качестве модели класс </w:t>
      </w:r>
      <w:hyperlink r:id="rId1667"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 xml:space="preserve">. Этот класс предоставляет поддержку для навигации при помощи клавиатуры и мыши, для прокрутки вьюпорта, для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элементов и выделения. </w:t>
      </w:r>
      <w:r w:rsidRPr="003A425A">
        <w:rPr>
          <w:rFonts w:ascii="Times New Roman" w:hAnsi="Times New Roman"/>
          <w:i/>
          <w:sz w:val="24"/>
          <w:szCs w:val="24"/>
        </w:rPr>
        <w:t>Далее приводится функциональность, которую реализовывает класс для поддержки навигации. Показан некоторый пример кода касательно полосы прокрутки.</w:t>
      </w:r>
      <w:r w:rsidR="00D622BC" w:rsidRPr="003A425A">
        <w:rPr>
          <w:rFonts w:ascii="Times New Roman" w:hAnsi="Times New Roman"/>
          <w:i/>
          <w:sz w:val="24"/>
          <w:szCs w:val="24"/>
        </w:rPr>
        <w:t xml:space="preserve"> </w:t>
      </w:r>
      <w:r w:rsidRPr="003A425A">
        <w:rPr>
          <w:rFonts w:ascii="Times New Roman" w:hAnsi="Times New Roman"/>
          <w:sz w:val="24"/>
          <w:szCs w:val="24"/>
        </w:rPr>
        <w:t>Если вы наследуете данный класс и стремитесь обновить содержание вьюпорта, то вам следует использовать функцию viewport-&gt;</w:t>
      </w:r>
      <w:hyperlink r:id="rId1668" w:anchor="update" w:history="1">
        <w:r w:rsidRPr="003A425A">
          <w:rPr>
            <w:rStyle w:val="a3"/>
            <w:rFonts w:ascii="Times New Roman" w:hAnsi="Times New Roman"/>
            <w:color w:val="auto"/>
            <w:sz w:val="24"/>
            <w:szCs w:val="24"/>
          </w:rPr>
          <w:t>update</w:t>
        </w:r>
      </w:hyperlink>
      <w:r w:rsidRPr="003A425A">
        <w:rPr>
          <w:rFonts w:ascii="Times New Roman" w:hAnsi="Times New Roman"/>
          <w:sz w:val="24"/>
          <w:szCs w:val="24"/>
        </w:rPr>
        <w:t xml:space="preserve">() вместо </w:t>
      </w:r>
      <w:hyperlink r:id="rId1669" w:anchor="update" w:history="1">
        <w:r w:rsidRPr="003A425A">
          <w:rPr>
            <w:rStyle w:val="a3"/>
            <w:rFonts w:ascii="Times New Roman" w:hAnsi="Times New Roman"/>
            <w:color w:val="auto"/>
            <w:sz w:val="24"/>
            <w:szCs w:val="24"/>
          </w:rPr>
          <w:t>update()</w:t>
        </w:r>
      </w:hyperlink>
      <w:r w:rsidRPr="003A425A">
        <w:rPr>
          <w:rFonts w:ascii="Times New Roman" w:hAnsi="Times New Roman"/>
          <w:sz w:val="24"/>
          <w:szCs w:val="24"/>
        </w:rPr>
        <w:t>, так как все операции рисования имеют место в вьюпорте.</w:t>
      </w:r>
    </w:p>
    <w:p w:rsidR="00D622BC" w:rsidRPr="003A425A" w:rsidRDefault="00D622BC" w:rsidP="00D622BC">
      <w:pPr>
        <w:pStyle w:val="4"/>
      </w:pPr>
      <w:bookmarkStart w:id="718" w:name="_Toc382058824"/>
      <w:r w:rsidRPr="003A425A">
        <w:rPr>
          <w:rFonts w:ascii="Times New Roman" w:hAnsi="Times New Roman"/>
          <w:color w:val="auto"/>
          <w:sz w:val="24"/>
          <w:szCs w:val="24"/>
        </w:rPr>
        <w:t>QColumnView</w:t>
      </w:r>
      <w:bookmarkEnd w:id="718"/>
    </w:p>
    <w:p w:rsidR="005A6BBD" w:rsidRPr="003A425A" w:rsidRDefault="00953454" w:rsidP="00513585">
      <w:pPr>
        <w:tabs>
          <w:tab w:val="left" w:pos="8931"/>
        </w:tabs>
        <w:jc w:val="both"/>
        <w:rPr>
          <w:rFonts w:ascii="Times New Roman" w:hAnsi="Times New Roman"/>
          <w:sz w:val="24"/>
          <w:szCs w:val="24"/>
        </w:rPr>
      </w:pPr>
      <w:hyperlink r:id="rId1670" w:anchor="details" w:history="1">
        <w:r w:rsidR="005A6BBD" w:rsidRPr="003A425A">
          <w:rPr>
            <w:rStyle w:val="a3"/>
            <w:rFonts w:ascii="Times New Roman" w:hAnsi="Times New Roman"/>
            <w:sz w:val="24"/>
            <w:szCs w:val="24"/>
          </w:rPr>
          <w:t>http://qt-project.org/doc/qt-5.1/qtwidgets/qcolumnview.html#details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класс QColumnView обеспечивает реализацию модель/представление для представлений колонки.</w:t>
      </w:r>
      <w:r w:rsidR="00D622BC" w:rsidRPr="003A425A">
        <w:rPr>
          <w:rFonts w:ascii="Times New Roman" w:hAnsi="Times New Roman"/>
          <w:sz w:val="24"/>
          <w:szCs w:val="24"/>
        </w:rPr>
        <w:t xml:space="preserve"> О</w:t>
      </w:r>
      <w:r w:rsidRPr="003A425A">
        <w:rPr>
          <w:rFonts w:ascii="Times New Roman" w:hAnsi="Times New Roman"/>
          <w:sz w:val="24"/>
          <w:szCs w:val="24"/>
        </w:rPr>
        <w:t xml:space="preserve">н отображает модель в некотором количестве QListView, каждый на каждую иерархию в дереве. </w:t>
      </w:r>
      <w:r w:rsidRPr="003A425A">
        <w:rPr>
          <w:rFonts w:ascii="Times New Roman" w:hAnsi="Times New Roman"/>
          <w:i/>
          <w:sz w:val="24"/>
          <w:szCs w:val="24"/>
        </w:rPr>
        <w:t>Видимо, он довольно хорош для деревьев. Там есть неплохой визуальный пример.</w:t>
      </w:r>
    </w:p>
    <w:p w:rsidR="00D622BC" w:rsidRPr="003A425A" w:rsidRDefault="00D622BC" w:rsidP="00D622BC">
      <w:pPr>
        <w:pStyle w:val="4"/>
      </w:pPr>
      <w:bookmarkStart w:id="719" w:name="_Toc382058825"/>
      <w:r w:rsidRPr="003A425A">
        <w:rPr>
          <w:rFonts w:ascii="Times New Roman" w:hAnsi="Times New Roman"/>
          <w:color w:val="auto"/>
          <w:sz w:val="24"/>
          <w:szCs w:val="24"/>
        </w:rPr>
        <w:t>QDataWidgetMapper</w:t>
      </w:r>
      <w:bookmarkEnd w:id="719"/>
    </w:p>
    <w:p w:rsidR="005A6BBD" w:rsidRPr="003A425A" w:rsidRDefault="00953454" w:rsidP="00513585">
      <w:pPr>
        <w:tabs>
          <w:tab w:val="left" w:pos="8931"/>
        </w:tabs>
        <w:jc w:val="both"/>
        <w:rPr>
          <w:rFonts w:ascii="Times New Roman" w:hAnsi="Times New Roman"/>
          <w:sz w:val="24"/>
          <w:szCs w:val="24"/>
        </w:rPr>
      </w:pPr>
      <w:hyperlink r:id="rId1671" w:anchor="details" w:history="1">
        <w:r w:rsidR="005A6BBD" w:rsidRPr="003A425A">
          <w:rPr>
            <w:rStyle w:val="a3"/>
            <w:rFonts w:ascii="Times New Roman" w:hAnsi="Times New Roman"/>
            <w:sz w:val="24"/>
            <w:szCs w:val="24"/>
          </w:rPr>
          <w:t>http://qt-project.org/doc/qt-5.1/qtwidgets/qdatawidgetmapper.html#details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QDataWidgetMapper класс обеспечивает отображение между секцией данных и виджетами. Данные класс может быть использован для создания умных по  отношению к данным виджетов при помощи их отображения на секцию модели данных. Секция – это колонка, если ориентация модели горизонтальна, а иначе – это колонка.</w:t>
      </w:r>
      <w:r w:rsidR="00D622BC" w:rsidRPr="003A425A">
        <w:rPr>
          <w:rFonts w:ascii="Times New Roman" w:hAnsi="Times New Roman"/>
          <w:sz w:val="24"/>
          <w:szCs w:val="24"/>
        </w:rPr>
        <w:t xml:space="preserve"> </w:t>
      </w:r>
      <w:r w:rsidRPr="003A425A">
        <w:rPr>
          <w:rFonts w:ascii="Times New Roman" w:hAnsi="Times New Roman"/>
          <w:sz w:val="24"/>
          <w:szCs w:val="24"/>
        </w:rPr>
        <w:t xml:space="preserve">Каждый раз, когда текущий индекс изменяется, каждый виджет обновляется данными из модели через свойство, определённое, когда отображение было сделано. </w:t>
      </w:r>
      <w:r w:rsidRPr="003A425A">
        <w:rPr>
          <w:rFonts w:ascii="Times New Roman" w:hAnsi="Times New Roman"/>
          <w:i/>
          <w:sz w:val="24"/>
          <w:szCs w:val="24"/>
        </w:rPr>
        <w:t xml:space="preserve">Есть пример кода. Класс хороший. Он позволяет отображать некоторую секцию модели в некоторый набор виджетов, в котором каждый элемент модели изменяется по-своему. </w:t>
      </w:r>
      <w:r w:rsidRPr="003A425A">
        <w:rPr>
          <w:rFonts w:ascii="Times New Roman" w:hAnsi="Times New Roman"/>
          <w:sz w:val="24"/>
          <w:szCs w:val="24"/>
        </w:rPr>
        <w:t>Также в данном классе есть две политики утверждения.</w:t>
      </w:r>
    </w:p>
    <w:p w:rsidR="00D622BC" w:rsidRPr="003A425A" w:rsidRDefault="00D622BC" w:rsidP="00D622BC">
      <w:pPr>
        <w:pStyle w:val="4"/>
      </w:pPr>
      <w:bookmarkStart w:id="720" w:name="_Toc382058826"/>
      <w:r w:rsidRPr="003A425A">
        <w:rPr>
          <w:rFonts w:ascii="Times New Roman" w:hAnsi="Times New Roman"/>
          <w:color w:val="auto"/>
          <w:sz w:val="24"/>
          <w:szCs w:val="24"/>
        </w:rPr>
        <w:lastRenderedPageBreak/>
        <w:t>QHeaderView</w:t>
      </w:r>
      <w:bookmarkEnd w:id="720"/>
    </w:p>
    <w:p w:rsidR="005A6BBD" w:rsidRPr="003A425A" w:rsidRDefault="00953454" w:rsidP="00513585">
      <w:pPr>
        <w:tabs>
          <w:tab w:val="left" w:pos="8931"/>
        </w:tabs>
        <w:jc w:val="both"/>
        <w:rPr>
          <w:rFonts w:ascii="Times New Roman" w:hAnsi="Times New Roman"/>
          <w:sz w:val="24"/>
          <w:szCs w:val="24"/>
        </w:rPr>
      </w:pPr>
      <w:hyperlink r:id="rId1672" w:anchor="details" w:history="1">
        <w:r w:rsidR="005A6BBD" w:rsidRPr="003A425A">
          <w:rPr>
            <w:rStyle w:val="a3"/>
            <w:rFonts w:ascii="Times New Roman" w:hAnsi="Times New Roman"/>
            <w:sz w:val="24"/>
            <w:szCs w:val="24"/>
          </w:rPr>
          <w:t>http://qt-project.org/doc/qt-5.1/qtwidgets/qheaderview.html#details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QHeaderView класс обеспечивает заголовок строки или колонки для элементов представления. Он используется в заголовках из классов </w:t>
      </w:r>
      <w:hyperlink r:id="rId1673" w:history="1">
        <w:r w:rsidRPr="003A425A">
          <w:rPr>
            <w:rStyle w:val="a3"/>
            <w:rFonts w:ascii="Times New Roman" w:hAnsi="Times New Roman"/>
            <w:color w:val="auto"/>
            <w:sz w:val="24"/>
            <w:szCs w:val="24"/>
          </w:rPr>
          <w:t>QTableView</w:t>
        </w:r>
      </w:hyperlink>
      <w:r w:rsidRPr="003A425A">
        <w:rPr>
          <w:rFonts w:ascii="Times New Roman" w:hAnsi="Times New Roman"/>
          <w:sz w:val="24"/>
          <w:szCs w:val="24"/>
        </w:rPr>
        <w:t xml:space="preserve"> and </w:t>
      </w:r>
      <w:hyperlink r:id="rId1674" w:history="1">
        <w:r w:rsidRPr="003A425A">
          <w:rPr>
            <w:rStyle w:val="a3"/>
            <w:rFonts w:ascii="Times New Roman" w:hAnsi="Times New Roman"/>
            <w:color w:val="auto"/>
            <w:sz w:val="24"/>
            <w:szCs w:val="24"/>
          </w:rPr>
          <w:t>QTreeView</w:t>
        </w:r>
      </w:hyperlink>
      <w:r w:rsidRPr="003A425A">
        <w:rPr>
          <w:rFonts w:ascii="Times New Roman" w:hAnsi="Times New Roman"/>
          <w:sz w:val="24"/>
          <w:szCs w:val="24"/>
        </w:rPr>
        <w:t xml:space="preserve">. </w:t>
      </w:r>
      <w:r w:rsidRPr="003A425A">
        <w:rPr>
          <w:rFonts w:ascii="Times New Roman" w:hAnsi="Times New Roman"/>
          <w:i/>
          <w:sz w:val="24"/>
          <w:szCs w:val="24"/>
        </w:rPr>
        <w:t xml:space="preserve">Далее описываются некоторые функции данного класса. </w:t>
      </w:r>
      <w:r w:rsidRPr="003A425A">
        <w:rPr>
          <w:rFonts w:ascii="Times New Roman" w:hAnsi="Times New Roman"/>
          <w:sz w:val="24"/>
          <w:szCs w:val="24"/>
        </w:rPr>
        <w:t>В данном классе можно реализовать функциональность перемещаемых заголовочных файлов.</w:t>
      </w:r>
      <w:r w:rsidR="00D622BC" w:rsidRPr="003A425A">
        <w:rPr>
          <w:rFonts w:ascii="Times New Roman" w:hAnsi="Times New Roman"/>
          <w:sz w:val="24"/>
          <w:szCs w:val="24"/>
        </w:rPr>
        <w:t xml:space="preserve"> </w:t>
      </w:r>
      <w:r w:rsidRPr="003A425A">
        <w:rPr>
          <w:rFonts w:ascii="Times New Roman" w:hAnsi="Times New Roman"/>
          <w:sz w:val="24"/>
          <w:szCs w:val="24"/>
        </w:rPr>
        <w:t>Заголовки можно стилизовать, но для них нельзя устанавливать делегатов.</w:t>
      </w:r>
    </w:p>
    <w:p w:rsidR="002761F0" w:rsidRPr="003A425A" w:rsidRDefault="002761F0" w:rsidP="002761F0">
      <w:pPr>
        <w:pStyle w:val="4"/>
      </w:pPr>
      <w:bookmarkStart w:id="721" w:name="_Toc382058827"/>
      <w:r w:rsidRPr="003A425A">
        <w:rPr>
          <w:rFonts w:ascii="Times New Roman" w:hAnsi="Times New Roman"/>
          <w:color w:val="auto"/>
          <w:sz w:val="24"/>
          <w:szCs w:val="24"/>
        </w:rPr>
        <w:t>QItemDelegate</w:t>
      </w:r>
      <w:bookmarkEnd w:id="721"/>
    </w:p>
    <w:p w:rsidR="005A6BBD" w:rsidRPr="003A425A" w:rsidRDefault="00953454" w:rsidP="00513585">
      <w:pPr>
        <w:tabs>
          <w:tab w:val="left" w:pos="8931"/>
        </w:tabs>
        <w:jc w:val="both"/>
        <w:rPr>
          <w:rFonts w:ascii="Times New Roman" w:hAnsi="Times New Roman"/>
          <w:sz w:val="24"/>
          <w:szCs w:val="24"/>
        </w:rPr>
      </w:pPr>
      <w:hyperlink r:id="rId1675" w:anchor="details" w:history="1">
        <w:r w:rsidR="005A6BBD" w:rsidRPr="003A425A">
          <w:rPr>
            <w:rStyle w:val="a3"/>
            <w:rFonts w:ascii="Times New Roman" w:hAnsi="Times New Roman"/>
            <w:sz w:val="24"/>
            <w:szCs w:val="24"/>
          </w:rPr>
          <w:t>http://qt-project.org/doc/qt-5.1/qtwidgets/qitemdelegate.html#details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QItemDelegate класс обеспечивает отображение и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ование данных из модели. </w:t>
      </w:r>
      <w:r w:rsidRPr="003A425A">
        <w:rPr>
          <w:rFonts w:ascii="Times New Roman" w:hAnsi="Times New Roman"/>
          <w:i/>
          <w:sz w:val="24"/>
          <w:szCs w:val="24"/>
        </w:rPr>
        <w:t>Далее представлены функции, которые следует переопределить для создания собственного делегата на основе данного класса.</w:t>
      </w:r>
      <w:r w:rsidR="00D622BC" w:rsidRPr="003A425A">
        <w:rPr>
          <w:rFonts w:ascii="Times New Roman" w:hAnsi="Times New Roman"/>
          <w:i/>
          <w:sz w:val="24"/>
          <w:szCs w:val="24"/>
        </w:rPr>
        <w:t xml:space="preserve"> </w:t>
      </w:r>
      <w:r w:rsidRPr="003A425A">
        <w:rPr>
          <w:rFonts w:ascii="Times New Roman" w:hAnsi="Times New Roman"/>
          <w:i/>
          <w:sz w:val="24"/>
          <w:szCs w:val="24"/>
        </w:rPr>
        <w:t>Далее приведены роли элементов данных в модели.</w:t>
      </w:r>
      <w:r w:rsidR="00D622BC" w:rsidRPr="003A425A">
        <w:rPr>
          <w:rFonts w:ascii="Times New Roman" w:hAnsi="Times New Roman"/>
          <w:i/>
          <w:sz w:val="24"/>
          <w:szCs w:val="24"/>
        </w:rPr>
        <w:t xml:space="preserve"> </w:t>
      </w:r>
      <w:r w:rsidRPr="003A425A">
        <w:rPr>
          <w:rFonts w:ascii="Times New Roman" w:hAnsi="Times New Roman"/>
          <w:sz w:val="24"/>
          <w:szCs w:val="24"/>
        </w:rPr>
        <w:t xml:space="preserve">Если вы создаёте делегат, который отображает элементы с использованием частного рисовальщика, то важно гарантировать, что делегат может рисовать элементы во всех требуемых состояниях: e.g. selected, disabled, checked. Документация функции </w:t>
      </w:r>
      <w:r w:rsidRPr="003A425A">
        <w:rPr>
          <w:rFonts w:ascii="Times New Roman" w:hAnsi="Times New Roman"/>
          <w:sz w:val="24"/>
          <w:szCs w:val="24"/>
          <w:lang w:val="en-US"/>
        </w:rPr>
        <w:t>paint</w:t>
      </w:r>
      <w:r w:rsidRPr="003A425A">
        <w:rPr>
          <w:rFonts w:ascii="Times New Roman" w:hAnsi="Times New Roman"/>
          <w:sz w:val="24"/>
          <w:szCs w:val="24"/>
        </w:rPr>
        <w:t xml:space="preserve"> содержит некоторые подсказки того, как это можно сделать.</w:t>
      </w:r>
      <w:r w:rsidR="002761F0" w:rsidRPr="003A425A">
        <w:rPr>
          <w:rFonts w:ascii="Times New Roman" w:hAnsi="Times New Roman"/>
          <w:sz w:val="24"/>
          <w:szCs w:val="24"/>
        </w:rPr>
        <w:t xml:space="preserve"> </w:t>
      </w:r>
      <w:r w:rsidRPr="003A425A">
        <w:rPr>
          <w:rFonts w:ascii="Times New Roman" w:hAnsi="Times New Roman"/>
          <w:sz w:val="24"/>
          <w:szCs w:val="24"/>
        </w:rPr>
        <w:t xml:space="preserve">Также вы можете обеспечить частные </w:t>
      </w:r>
      <w:r w:rsidR="004C1D5F" w:rsidRPr="003A425A">
        <w:rPr>
          <w:rFonts w:ascii="Times New Roman" w:hAnsi="Times New Roman"/>
          <w:sz w:val="24"/>
          <w:szCs w:val="24"/>
        </w:rPr>
        <w:t>редактор</w:t>
      </w:r>
      <w:r w:rsidRPr="003A425A">
        <w:rPr>
          <w:rFonts w:ascii="Times New Roman" w:hAnsi="Times New Roman"/>
          <w:sz w:val="24"/>
          <w:szCs w:val="24"/>
        </w:rPr>
        <w:t xml:space="preserve">ы при помощи класса </w:t>
      </w:r>
      <w:hyperlink r:id="rId1676" w:history="1">
        <w:r w:rsidRPr="003A425A">
          <w:rPr>
            <w:rStyle w:val="a3"/>
            <w:rFonts w:ascii="Times New Roman" w:hAnsi="Times New Roman"/>
            <w:color w:val="auto"/>
            <w:sz w:val="24"/>
            <w:szCs w:val="24"/>
          </w:rPr>
          <w:t>QItemEditorFactory</w:t>
        </w:r>
      </w:hyperlink>
      <w:r w:rsidRPr="003A425A">
        <w:rPr>
          <w:rFonts w:ascii="Times New Roman" w:hAnsi="Times New Roman"/>
          <w:sz w:val="24"/>
          <w:szCs w:val="24"/>
        </w:rPr>
        <w:t xml:space="preserve">. </w:t>
      </w:r>
      <w:r w:rsidRPr="003A425A">
        <w:rPr>
          <w:rFonts w:ascii="Times New Roman" w:hAnsi="Times New Roman"/>
          <w:i/>
          <w:sz w:val="24"/>
          <w:szCs w:val="24"/>
        </w:rPr>
        <w:t xml:space="preserve">Есть ссылка на пример. </w:t>
      </w:r>
      <w:r w:rsidRPr="003A425A">
        <w:rPr>
          <w:rFonts w:ascii="Times New Roman" w:hAnsi="Times New Roman"/>
          <w:sz w:val="24"/>
          <w:szCs w:val="24"/>
        </w:rPr>
        <w:t>В данном случае нет необходимости специализировать класс QItemDelegate.</w:t>
      </w:r>
      <w:r w:rsidR="002761F0" w:rsidRPr="003A425A">
        <w:rPr>
          <w:rFonts w:ascii="Times New Roman" w:hAnsi="Times New Roman"/>
          <w:sz w:val="24"/>
          <w:szCs w:val="24"/>
        </w:rPr>
        <w:t xml:space="preserve"> </w:t>
      </w:r>
      <w:r w:rsidRPr="003A425A">
        <w:rPr>
          <w:rFonts w:ascii="Times New Roman" w:hAnsi="Times New Roman"/>
          <w:sz w:val="24"/>
          <w:szCs w:val="24"/>
        </w:rPr>
        <w:t xml:space="preserve">Существует два класса делегатов: QItemDelegate and </w:t>
      </w:r>
      <w:hyperlink r:id="rId1677" w:history="1">
        <w:r w:rsidRPr="003A425A">
          <w:rPr>
            <w:rStyle w:val="a3"/>
            <w:rFonts w:ascii="Times New Roman" w:hAnsi="Times New Roman"/>
            <w:color w:val="auto"/>
            <w:sz w:val="24"/>
            <w:szCs w:val="24"/>
          </w:rPr>
          <w:t>QStyledItemDelegate</w:t>
        </w:r>
      </w:hyperlink>
      <w:r w:rsidRPr="003A425A">
        <w:rPr>
          <w:rFonts w:ascii="Times New Roman" w:hAnsi="Times New Roman"/>
          <w:sz w:val="24"/>
          <w:szCs w:val="24"/>
        </w:rPr>
        <w:t xml:space="preserve">. Хотя, делегат по умолчанию является </w:t>
      </w:r>
      <w:hyperlink r:id="rId1678" w:history="1">
        <w:r w:rsidRPr="003A425A">
          <w:rPr>
            <w:rStyle w:val="a3"/>
            <w:rFonts w:ascii="Times New Roman" w:hAnsi="Times New Roman"/>
            <w:color w:val="auto"/>
            <w:sz w:val="24"/>
            <w:szCs w:val="24"/>
          </w:rPr>
          <w:t>QStyledItemDelegate</w:t>
        </w:r>
      </w:hyperlink>
      <w:r w:rsidRPr="003A425A">
        <w:rPr>
          <w:rFonts w:ascii="Times New Roman" w:hAnsi="Times New Roman"/>
          <w:sz w:val="24"/>
          <w:szCs w:val="24"/>
        </w:rPr>
        <w:t xml:space="preserve">. Эти два класса являются независимыми альтернативами для рисования и обеспечения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для элементов в представлениях. Отличие между ними заключается в том, что </w:t>
      </w:r>
      <w:hyperlink r:id="rId1679" w:history="1">
        <w:r w:rsidRPr="003A425A">
          <w:rPr>
            <w:rStyle w:val="a3"/>
            <w:rFonts w:ascii="Times New Roman" w:hAnsi="Times New Roman"/>
            <w:color w:val="auto"/>
            <w:sz w:val="24"/>
            <w:szCs w:val="24"/>
          </w:rPr>
          <w:t>QStyledItemDelegate</w:t>
        </w:r>
      </w:hyperlink>
      <w:r w:rsidRPr="003A425A">
        <w:rPr>
          <w:rFonts w:ascii="Times New Roman" w:hAnsi="Times New Roman"/>
          <w:sz w:val="24"/>
          <w:szCs w:val="24"/>
        </w:rPr>
        <w:t xml:space="preserve"> использует текущий стиль для рисования элементов. Поэтому он рекомендуется к использованию. Код, требуемый для каждого класса, будет одинаковым, несмотря на то, что частный делегат нуждается в стиле для рисования.</w:t>
      </w:r>
    </w:p>
    <w:p w:rsidR="002761F0" w:rsidRPr="003A425A" w:rsidRDefault="002761F0" w:rsidP="002761F0">
      <w:pPr>
        <w:pStyle w:val="4"/>
      </w:pPr>
      <w:bookmarkStart w:id="722" w:name="_Toc382058828"/>
      <w:r w:rsidRPr="003A425A">
        <w:rPr>
          <w:rFonts w:ascii="Times New Roman" w:hAnsi="Times New Roman"/>
          <w:color w:val="auto"/>
          <w:sz w:val="24"/>
          <w:szCs w:val="24"/>
        </w:rPr>
        <w:t>QItemEditorFactory</w:t>
      </w:r>
      <w:bookmarkEnd w:id="722"/>
    </w:p>
    <w:p w:rsidR="005A6BBD" w:rsidRPr="003A425A" w:rsidRDefault="00953454" w:rsidP="00513585">
      <w:pPr>
        <w:tabs>
          <w:tab w:val="left" w:pos="8931"/>
        </w:tabs>
        <w:jc w:val="both"/>
        <w:rPr>
          <w:rFonts w:ascii="Times New Roman" w:hAnsi="Times New Roman"/>
          <w:sz w:val="24"/>
          <w:szCs w:val="24"/>
        </w:rPr>
      </w:pPr>
      <w:hyperlink r:id="rId1680" w:anchor="details" w:history="1">
        <w:r w:rsidR="005A6BBD" w:rsidRPr="003A425A">
          <w:rPr>
            <w:rStyle w:val="a3"/>
            <w:rFonts w:ascii="Times New Roman" w:hAnsi="Times New Roman"/>
            <w:sz w:val="24"/>
            <w:szCs w:val="24"/>
          </w:rPr>
          <w:t>http://qt-project.org/doc/qt-5.1/qtwidgets/qitemeditorfactory.html#details</w:t>
        </w:r>
      </w:hyperlink>
    </w:p>
    <w:p w:rsidR="002761F0"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QItemEditorFactory класс обеспечивает виджеты для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элементов данных в представлениях и делегатах. Класс </w:t>
      </w:r>
      <w:hyperlink r:id="rId1681" w:history="1">
        <w:r w:rsidRPr="003A425A">
          <w:rPr>
            <w:rStyle w:val="a3"/>
            <w:rFonts w:ascii="Times New Roman" w:hAnsi="Times New Roman"/>
            <w:color w:val="auto"/>
            <w:sz w:val="24"/>
            <w:szCs w:val="24"/>
          </w:rPr>
          <w:t>QItemDelegate</w:t>
        </w:r>
      </w:hyperlink>
      <w:r w:rsidRPr="003A425A">
        <w:rPr>
          <w:rFonts w:ascii="Times New Roman" w:hAnsi="Times New Roman"/>
          <w:sz w:val="24"/>
          <w:szCs w:val="24"/>
        </w:rPr>
        <w:t xml:space="preserve"> использует данный класс для создания </w:t>
      </w:r>
      <w:r w:rsidR="004C1D5F" w:rsidRPr="003A425A">
        <w:rPr>
          <w:rFonts w:ascii="Times New Roman" w:hAnsi="Times New Roman"/>
          <w:sz w:val="24"/>
          <w:szCs w:val="24"/>
        </w:rPr>
        <w:t>редактор</w:t>
      </w:r>
      <w:r w:rsidRPr="003A425A">
        <w:rPr>
          <w:rFonts w:ascii="Times New Roman" w:hAnsi="Times New Roman"/>
          <w:sz w:val="24"/>
          <w:szCs w:val="24"/>
        </w:rPr>
        <w:t xml:space="preserve">ов. Фабрика содержит набор </w:t>
      </w:r>
      <w:hyperlink r:id="rId1682" w:history="1">
        <w:r w:rsidRPr="003A425A">
          <w:rPr>
            <w:rStyle w:val="a3"/>
            <w:rFonts w:ascii="Times New Roman" w:hAnsi="Times New Roman"/>
            <w:color w:val="auto"/>
            <w:sz w:val="24"/>
            <w:szCs w:val="24"/>
          </w:rPr>
          <w:t>QItemEditorCreatorBase</w:t>
        </w:r>
      </w:hyperlink>
      <w:r w:rsidRPr="003A425A">
        <w:rPr>
          <w:rFonts w:ascii="Times New Roman" w:hAnsi="Times New Roman"/>
          <w:sz w:val="24"/>
          <w:szCs w:val="24"/>
        </w:rPr>
        <w:t xml:space="preserve"> экземпляров, которые являются специальными </w:t>
      </w:r>
      <w:r w:rsidR="004C1D5F" w:rsidRPr="003A425A">
        <w:rPr>
          <w:rFonts w:ascii="Times New Roman" w:hAnsi="Times New Roman"/>
          <w:sz w:val="24"/>
          <w:szCs w:val="24"/>
        </w:rPr>
        <w:t>редактор</w:t>
      </w:r>
      <w:r w:rsidRPr="003A425A">
        <w:rPr>
          <w:rFonts w:ascii="Times New Roman" w:hAnsi="Times New Roman"/>
          <w:sz w:val="24"/>
          <w:szCs w:val="24"/>
        </w:rPr>
        <w:t xml:space="preserve">ами, которые производят </w:t>
      </w:r>
      <w:r w:rsidR="004C1D5F" w:rsidRPr="003A425A">
        <w:rPr>
          <w:rFonts w:ascii="Times New Roman" w:hAnsi="Times New Roman"/>
          <w:sz w:val="24"/>
          <w:szCs w:val="24"/>
        </w:rPr>
        <w:t>редактор</w:t>
      </w:r>
      <w:r w:rsidRPr="003A425A">
        <w:rPr>
          <w:rFonts w:ascii="Times New Roman" w:hAnsi="Times New Roman"/>
          <w:sz w:val="24"/>
          <w:szCs w:val="24"/>
        </w:rPr>
        <w:t xml:space="preserve">ов для одного конкретного типа </w:t>
      </w:r>
      <w:hyperlink r:id="rId1683" w:history="1">
        <w:r w:rsidRPr="003A425A">
          <w:rPr>
            <w:rStyle w:val="a3"/>
            <w:rFonts w:ascii="Times New Roman" w:hAnsi="Times New Roman"/>
            <w:color w:val="auto"/>
            <w:sz w:val="24"/>
            <w:szCs w:val="24"/>
          </w:rPr>
          <w:t>QVariant</w:t>
        </w:r>
      </w:hyperlink>
      <w:r w:rsidRPr="003A425A">
        <w:rPr>
          <w:rFonts w:ascii="Times New Roman" w:hAnsi="Times New Roman"/>
          <w:sz w:val="24"/>
          <w:szCs w:val="24"/>
        </w:rPr>
        <w:t xml:space="preserve">. </w:t>
      </w:r>
      <w:r w:rsidRPr="003A425A">
        <w:rPr>
          <w:rFonts w:ascii="Times New Roman" w:hAnsi="Times New Roman"/>
          <w:i/>
          <w:sz w:val="24"/>
          <w:szCs w:val="24"/>
        </w:rPr>
        <w:t>Далее приводятся некоторые виджеты для некоторых типов данных.</w:t>
      </w:r>
      <w:r w:rsidR="002761F0" w:rsidRPr="003A425A">
        <w:rPr>
          <w:rFonts w:ascii="Times New Roman" w:hAnsi="Times New Roman"/>
          <w:i/>
          <w:sz w:val="24"/>
          <w:szCs w:val="24"/>
        </w:rPr>
        <w:t xml:space="preserve"> </w:t>
      </w:r>
      <w:r w:rsidRPr="003A425A">
        <w:rPr>
          <w:rFonts w:ascii="Times New Roman" w:hAnsi="Times New Roman"/>
          <w:sz w:val="24"/>
          <w:szCs w:val="24"/>
        </w:rPr>
        <w:t xml:space="preserve">Можно зарегистрировать некоторые дополнительные </w:t>
      </w:r>
      <w:r w:rsidR="004C1D5F" w:rsidRPr="003A425A">
        <w:rPr>
          <w:rFonts w:ascii="Times New Roman" w:hAnsi="Times New Roman"/>
          <w:sz w:val="24"/>
          <w:szCs w:val="24"/>
        </w:rPr>
        <w:t>редактор</w:t>
      </w:r>
      <w:r w:rsidRPr="003A425A">
        <w:rPr>
          <w:rFonts w:ascii="Times New Roman" w:hAnsi="Times New Roman"/>
          <w:sz w:val="24"/>
          <w:szCs w:val="24"/>
        </w:rPr>
        <w:t>ы или создать новую фабрику.</w:t>
      </w:r>
    </w:p>
    <w:p w:rsidR="002761F0" w:rsidRPr="003A425A" w:rsidRDefault="002761F0" w:rsidP="002761F0">
      <w:pPr>
        <w:pStyle w:val="4"/>
        <w:rPr>
          <w:color w:val="FF0000"/>
        </w:rPr>
      </w:pPr>
      <w:bookmarkStart w:id="723" w:name="_Toc382058829"/>
      <w:r w:rsidRPr="003A425A">
        <w:rPr>
          <w:rFonts w:ascii="Times New Roman" w:hAnsi="Times New Roman"/>
          <w:color w:val="FF0000"/>
          <w:sz w:val="24"/>
          <w:szCs w:val="24"/>
        </w:rPr>
        <w:t>QItemEditorCreatorBase</w:t>
      </w:r>
      <w:bookmarkEnd w:id="723"/>
    </w:p>
    <w:p w:rsidR="005A6BBD" w:rsidRPr="003A425A" w:rsidRDefault="00953454" w:rsidP="00513585">
      <w:pPr>
        <w:tabs>
          <w:tab w:val="left" w:pos="8931"/>
        </w:tabs>
        <w:jc w:val="both"/>
        <w:rPr>
          <w:rFonts w:ascii="Times New Roman" w:hAnsi="Times New Roman"/>
          <w:sz w:val="24"/>
          <w:szCs w:val="24"/>
        </w:rPr>
      </w:pPr>
      <w:hyperlink r:id="rId1684" w:anchor="details" w:history="1">
        <w:r w:rsidR="005A6BBD" w:rsidRPr="003A425A">
          <w:rPr>
            <w:rStyle w:val="a3"/>
            <w:rFonts w:ascii="Times New Roman" w:hAnsi="Times New Roman"/>
            <w:sz w:val="24"/>
            <w:szCs w:val="24"/>
          </w:rPr>
          <w:t>http://qt-project.org/doc/qt-5.1/qtwidgets/qitemeditorcreatorbase.html#details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QItemEditorCreatorBase класс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базовый класс, который должен быть специализирован, когда вы реализуете новые создатели </w:t>
      </w:r>
      <w:r w:rsidR="004C1D5F" w:rsidRPr="003A425A">
        <w:rPr>
          <w:rFonts w:ascii="Times New Roman" w:hAnsi="Times New Roman"/>
          <w:sz w:val="24"/>
          <w:szCs w:val="24"/>
        </w:rPr>
        <w:t>редактор</w:t>
      </w:r>
      <w:r w:rsidRPr="003A425A">
        <w:rPr>
          <w:rFonts w:ascii="Times New Roman" w:hAnsi="Times New Roman"/>
          <w:sz w:val="24"/>
          <w:szCs w:val="24"/>
        </w:rPr>
        <w:t xml:space="preserve">ов элементов. </w:t>
      </w:r>
      <w:r w:rsidR="004C1D5F" w:rsidRPr="003A425A">
        <w:rPr>
          <w:rFonts w:ascii="Times New Roman" w:hAnsi="Times New Roman"/>
          <w:sz w:val="24"/>
          <w:szCs w:val="24"/>
        </w:rPr>
        <w:t>Редактор</w:t>
      </w:r>
      <w:r w:rsidRPr="003A425A">
        <w:rPr>
          <w:rFonts w:ascii="Times New Roman" w:hAnsi="Times New Roman"/>
          <w:sz w:val="24"/>
          <w:szCs w:val="24"/>
        </w:rPr>
        <w:t xml:space="preserve"> должен обеспечивать свойство пользователя для данных, которые он </w:t>
      </w:r>
      <w:r w:rsidR="00B347C0" w:rsidRPr="003A425A">
        <w:rPr>
          <w:rFonts w:ascii="Times New Roman" w:hAnsi="Times New Roman"/>
          <w:sz w:val="24"/>
          <w:szCs w:val="24"/>
        </w:rPr>
        <w:t>редактир</w:t>
      </w:r>
      <w:r w:rsidRPr="003A425A">
        <w:rPr>
          <w:rFonts w:ascii="Times New Roman" w:hAnsi="Times New Roman"/>
          <w:sz w:val="24"/>
          <w:szCs w:val="24"/>
        </w:rPr>
        <w:t>ует. QItemDelagates могут затем получить доступ к свойству с использованием мета-</w:t>
      </w:r>
      <w:r w:rsidR="00085476" w:rsidRPr="003A425A">
        <w:rPr>
          <w:rFonts w:ascii="Times New Roman" w:hAnsi="Times New Roman"/>
          <w:sz w:val="24"/>
          <w:szCs w:val="24"/>
        </w:rPr>
        <w:t>объект</w:t>
      </w:r>
      <w:r w:rsidRPr="003A425A">
        <w:rPr>
          <w:rFonts w:ascii="Times New Roman" w:hAnsi="Times New Roman"/>
          <w:sz w:val="24"/>
          <w:szCs w:val="24"/>
        </w:rPr>
        <w:t xml:space="preserve">ной системы </w:t>
      </w:r>
      <w:r w:rsidR="00B00C9F" w:rsidRPr="003A425A">
        <w:rPr>
          <w:rFonts w:ascii="Times New Roman" w:hAnsi="Times New Roman"/>
          <w:sz w:val="24"/>
          <w:szCs w:val="24"/>
        </w:rPr>
        <w:t>qt</w:t>
      </w:r>
      <w:r w:rsidRPr="003A425A">
        <w:rPr>
          <w:rFonts w:ascii="Times New Roman" w:hAnsi="Times New Roman"/>
          <w:sz w:val="24"/>
          <w:szCs w:val="24"/>
        </w:rPr>
        <w:t xml:space="preserve">, чтобы установить и получить </w:t>
      </w:r>
      <w:r w:rsidR="00B347C0" w:rsidRPr="003A425A">
        <w:rPr>
          <w:rFonts w:ascii="Times New Roman" w:hAnsi="Times New Roman"/>
          <w:sz w:val="24"/>
          <w:szCs w:val="24"/>
        </w:rPr>
        <w:t>редактир</w:t>
      </w:r>
      <w:r w:rsidRPr="003A425A">
        <w:rPr>
          <w:rFonts w:ascii="Times New Roman" w:hAnsi="Times New Roman"/>
          <w:sz w:val="24"/>
          <w:szCs w:val="24"/>
        </w:rPr>
        <w:t xml:space="preserve">уемые данные. </w:t>
      </w:r>
      <w:r w:rsidRPr="003A425A">
        <w:rPr>
          <w:rFonts w:ascii="Times New Roman" w:hAnsi="Times New Roman"/>
          <w:sz w:val="24"/>
          <w:szCs w:val="24"/>
        </w:rPr>
        <w:lastRenderedPageBreak/>
        <w:t xml:space="preserve">Свойство устанавливается как пользовательское при помощи ключевого слова </w:t>
      </w:r>
      <w:r w:rsidRPr="003A425A">
        <w:rPr>
          <w:rFonts w:ascii="Times New Roman" w:hAnsi="Times New Roman"/>
          <w:sz w:val="24"/>
          <w:szCs w:val="24"/>
          <w:lang w:val="en-US"/>
        </w:rPr>
        <w:t>USER</w:t>
      </w:r>
      <w:r w:rsidRPr="003A425A">
        <w:rPr>
          <w:rFonts w:ascii="Times New Roman" w:hAnsi="Times New Roman"/>
          <w:sz w:val="24"/>
          <w:szCs w:val="24"/>
        </w:rPr>
        <w:t xml:space="preserve">. Если </w:t>
      </w:r>
      <w:r w:rsidR="004C1D5F" w:rsidRPr="003A425A">
        <w:rPr>
          <w:rFonts w:ascii="Times New Roman" w:hAnsi="Times New Roman"/>
          <w:sz w:val="24"/>
          <w:szCs w:val="24"/>
        </w:rPr>
        <w:t>редактор</w:t>
      </w:r>
      <w:r w:rsidRPr="003A425A">
        <w:rPr>
          <w:rFonts w:ascii="Times New Roman" w:hAnsi="Times New Roman"/>
          <w:sz w:val="24"/>
          <w:szCs w:val="24"/>
        </w:rPr>
        <w:t xml:space="preserve"> не обеспечивает пользовательского совйства, он должен возвращать имя свойства из функции </w:t>
      </w:r>
      <w:hyperlink r:id="rId1685" w:anchor="valuePropertyName" w:history="1">
        <w:r w:rsidRPr="003A425A">
          <w:rPr>
            <w:rStyle w:val="a3"/>
            <w:rFonts w:ascii="Times New Roman" w:hAnsi="Times New Roman"/>
            <w:color w:val="auto"/>
            <w:sz w:val="24"/>
            <w:szCs w:val="24"/>
          </w:rPr>
          <w:t>valuePropertyName</w:t>
        </w:r>
      </w:hyperlink>
      <w:r w:rsidRPr="003A425A">
        <w:rPr>
          <w:rFonts w:ascii="Times New Roman" w:hAnsi="Times New Roman"/>
          <w:sz w:val="24"/>
          <w:szCs w:val="24"/>
        </w:rPr>
        <w:t>(); а делегаты будут затем использовать имя для доступа к свойству. Если данное свойство существует, то делегаты не вызывают данную функцию.</w:t>
      </w:r>
      <w:r w:rsidR="002761F0" w:rsidRPr="003A425A">
        <w:rPr>
          <w:rFonts w:ascii="Times New Roman" w:hAnsi="Times New Roman"/>
          <w:sz w:val="24"/>
          <w:szCs w:val="24"/>
        </w:rPr>
        <w:t xml:space="preserve"> </w:t>
      </w:r>
      <w:hyperlink r:id="rId1686" w:history="1">
        <w:r w:rsidRPr="003A425A">
          <w:rPr>
            <w:rStyle w:val="a3"/>
            <w:rFonts w:ascii="Times New Roman" w:hAnsi="Times New Roman"/>
            <w:color w:val="auto"/>
            <w:sz w:val="24"/>
            <w:szCs w:val="24"/>
          </w:rPr>
          <w:t>QStandardItemEditorCreator</w:t>
        </w:r>
      </w:hyperlink>
      <w:r w:rsidRPr="003A425A">
        <w:rPr>
          <w:rFonts w:ascii="Times New Roman" w:hAnsi="Times New Roman"/>
          <w:sz w:val="24"/>
          <w:szCs w:val="24"/>
        </w:rPr>
        <w:t xml:space="preserve"> – это удобный класс, который можно использовать для регистрации виджетов без необходимости создания подкласса данного класса.</w:t>
      </w:r>
    </w:p>
    <w:p w:rsidR="002761F0" w:rsidRPr="003A425A" w:rsidRDefault="002761F0" w:rsidP="002761F0">
      <w:pPr>
        <w:pStyle w:val="4"/>
        <w:rPr>
          <w:color w:val="FF0000"/>
        </w:rPr>
      </w:pPr>
      <w:bookmarkStart w:id="724" w:name="_Toc382058830"/>
      <w:r w:rsidRPr="003A425A">
        <w:rPr>
          <w:rFonts w:ascii="Times New Roman" w:hAnsi="Times New Roman"/>
          <w:color w:val="FF0000"/>
          <w:sz w:val="24"/>
          <w:szCs w:val="24"/>
        </w:rPr>
        <w:t>QItemEditorCreator</w:t>
      </w:r>
      <w:bookmarkEnd w:id="724"/>
    </w:p>
    <w:p w:rsidR="005A6BBD" w:rsidRPr="003A425A" w:rsidRDefault="00953454" w:rsidP="00513585">
      <w:pPr>
        <w:tabs>
          <w:tab w:val="left" w:pos="8931"/>
        </w:tabs>
        <w:jc w:val="both"/>
        <w:rPr>
          <w:rFonts w:ascii="Times New Roman" w:hAnsi="Times New Roman"/>
          <w:sz w:val="24"/>
          <w:szCs w:val="24"/>
        </w:rPr>
      </w:pPr>
      <w:hyperlink r:id="rId1687" w:anchor="details" w:history="1">
        <w:r w:rsidR="005A6BBD" w:rsidRPr="003A425A">
          <w:rPr>
            <w:rStyle w:val="a3"/>
            <w:rFonts w:ascii="Times New Roman" w:hAnsi="Times New Roman"/>
            <w:sz w:val="24"/>
            <w:szCs w:val="24"/>
          </w:rPr>
          <w:t>http://qt-project.org/doc/qt-5.1/qtwidgets/qitemeditorcreator.html#details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QItemEditorCreator класс обеспечивает возможность создания создателя </w:t>
      </w:r>
      <w:r w:rsidR="004C1D5F" w:rsidRPr="003A425A">
        <w:rPr>
          <w:rFonts w:ascii="Times New Roman" w:hAnsi="Times New Roman"/>
          <w:sz w:val="24"/>
          <w:szCs w:val="24"/>
        </w:rPr>
        <w:t>редактор</w:t>
      </w:r>
      <w:r w:rsidRPr="003A425A">
        <w:rPr>
          <w:rFonts w:ascii="Times New Roman" w:hAnsi="Times New Roman"/>
          <w:sz w:val="24"/>
          <w:szCs w:val="24"/>
        </w:rPr>
        <w:t xml:space="preserve">а элемента без специализации класса </w:t>
      </w:r>
      <w:hyperlink r:id="rId1688" w:history="1">
        <w:r w:rsidRPr="003A425A">
          <w:rPr>
            <w:rStyle w:val="a3"/>
            <w:rFonts w:ascii="Times New Roman" w:hAnsi="Times New Roman"/>
            <w:color w:val="auto"/>
            <w:sz w:val="24"/>
            <w:szCs w:val="24"/>
          </w:rPr>
          <w:t>QItemEditorCreatorBase</w:t>
        </w:r>
      </w:hyperlink>
      <w:r w:rsidRPr="003A425A">
        <w:rPr>
          <w:rFonts w:ascii="Times New Roman" w:hAnsi="Times New Roman"/>
          <w:sz w:val="24"/>
          <w:szCs w:val="24"/>
        </w:rPr>
        <w:t xml:space="preserve">. Это удобный шаблонный класс. В </w:t>
      </w:r>
      <w:r w:rsidR="00206328" w:rsidRPr="003A425A">
        <w:rPr>
          <w:rFonts w:ascii="Times New Roman" w:hAnsi="Times New Roman"/>
          <w:sz w:val="24"/>
          <w:szCs w:val="24"/>
        </w:rPr>
        <w:t>конструктор</w:t>
      </w:r>
      <w:r w:rsidRPr="003A425A">
        <w:rPr>
          <w:rFonts w:ascii="Times New Roman" w:hAnsi="Times New Roman"/>
          <w:sz w:val="24"/>
          <w:szCs w:val="24"/>
        </w:rPr>
        <w:t xml:space="preserve"> передаётся имя свойства, которое содержит </w:t>
      </w:r>
      <w:r w:rsidR="00B347C0" w:rsidRPr="003A425A">
        <w:rPr>
          <w:rFonts w:ascii="Times New Roman" w:hAnsi="Times New Roman"/>
          <w:sz w:val="24"/>
          <w:szCs w:val="24"/>
        </w:rPr>
        <w:t>редактир</w:t>
      </w:r>
      <w:r w:rsidRPr="003A425A">
        <w:rPr>
          <w:rFonts w:ascii="Times New Roman" w:hAnsi="Times New Roman"/>
          <w:sz w:val="24"/>
          <w:szCs w:val="24"/>
        </w:rPr>
        <w:t xml:space="preserve">уемые данные. Используйте данный класс, только если ваш </w:t>
      </w:r>
      <w:r w:rsidR="004C1D5F" w:rsidRPr="003A425A">
        <w:rPr>
          <w:rFonts w:ascii="Times New Roman" w:hAnsi="Times New Roman"/>
          <w:sz w:val="24"/>
          <w:szCs w:val="24"/>
        </w:rPr>
        <w:t>редактор</w:t>
      </w:r>
      <w:r w:rsidRPr="003A425A">
        <w:rPr>
          <w:rFonts w:ascii="Times New Roman" w:hAnsi="Times New Roman"/>
          <w:sz w:val="24"/>
          <w:szCs w:val="24"/>
        </w:rPr>
        <w:t xml:space="preserve"> не определил пользовательское свойство. Иначе следует использовать класс </w:t>
      </w:r>
      <w:hyperlink r:id="rId1689" w:history="1">
        <w:r w:rsidRPr="003A425A">
          <w:rPr>
            <w:rStyle w:val="a3"/>
            <w:rFonts w:ascii="Times New Roman" w:hAnsi="Times New Roman"/>
            <w:color w:val="auto"/>
            <w:sz w:val="24"/>
            <w:szCs w:val="24"/>
          </w:rPr>
          <w:t>QStandardItemEditorCreator</w:t>
        </w:r>
      </w:hyperlink>
      <w:r w:rsidRPr="003A425A">
        <w:rPr>
          <w:rFonts w:ascii="Times New Roman" w:hAnsi="Times New Roman"/>
          <w:sz w:val="24"/>
          <w:szCs w:val="24"/>
        </w:rPr>
        <w:t>.</w:t>
      </w:r>
      <w:r w:rsidR="002761F0" w:rsidRPr="003A425A">
        <w:rPr>
          <w:rFonts w:ascii="Times New Roman" w:hAnsi="Times New Roman"/>
          <w:sz w:val="24"/>
          <w:szCs w:val="24"/>
        </w:rPr>
        <w:t xml:space="preserve"> </w:t>
      </w:r>
      <w:r w:rsidRPr="003A425A">
        <w:rPr>
          <w:rFonts w:ascii="Times New Roman" w:hAnsi="Times New Roman"/>
          <w:i/>
          <w:sz w:val="24"/>
          <w:szCs w:val="24"/>
        </w:rPr>
        <w:t>Всё равно не понимаю насчёт пользовательского свойства.</w:t>
      </w:r>
    </w:p>
    <w:p w:rsidR="002761F0" w:rsidRPr="003A425A" w:rsidRDefault="002761F0" w:rsidP="002761F0">
      <w:pPr>
        <w:pStyle w:val="4"/>
        <w:rPr>
          <w:color w:val="FF0000"/>
        </w:rPr>
      </w:pPr>
      <w:bookmarkStart w:id="725" w:name="_Toc382058831"/>
      <w:r w:rsidRPr="003A425A">
        <w:rPr>
          <w:rFonts w:ascii="Times New Roman" w:hAnsi="Times New Roman"/>
          <w:color w:val="FF0000"/>
          <w:sz w:val="24"/>
          <w:szCs w:val="24"/>
        </w:rPr>
        <w:t>QStandardItemEditorCreator</w:t>
      </w:r>
      <w:bookmarkEnd w:id="725"/>
    </w:p>
    <w:p w:rsidR="005A6BBD" w:rsidRPr="003A425A" w:rsidRDefault="00953454" w:rsidP="00513585">
      <w:pPr>
        <w:tabs>
          <w:tab w:val="left" w:pos="8931"/>
        </w:tabs>
        <w:jc w:val="both"/>
        <w:rPr>
          <w:rFonts w:ascii="Times New Roman" w:hAnsi="Times New Roman"/>
          <w:sz w:val="24"/>
          <w:szCs w:val="24"/>
        </w:rPr>
      </w:pPr>
      <w:hyperlink r:id="rId1690" w:anchor="details" w:history="1">
        <w:r w:rsidR="005A6BBD" w:rsidRPr="003A425A">
          <w:rPr>
            <w:rStyle w:val="a3"/>
            <w:rFonts w:ascii="Times New Roman" w:hAnsi="Times New Roman"/>
            <w:sz w:val="24"/>
            <w:szCs w:val="24"/>
          </w:rPr>
          <w:t>http://qt-project.org/doc/qt-5.1/qtwidgets/qstandarditemeditorcreator.html#details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QStandardItemEditorCreator класс обеспечивает возможность регистрации виджетов без необходимости специализации класса </w:t>
      </w:r>
      <w:hyperlink r:id="rId1691" w:history="1">
        <w:r w:rsidRPr="003A425A">
          <w:rPr>
            <w:rStyle w:val="a3"/>
            <w:rFonts w:ascii="Times New Roman" w:hAnsi="Times New Roman"/>
            <w:color w:val="auto"/>
            <w:sz w:val="24"/>
            <w:szCs w:val="24"/>
          </w:rPr>
          <w:t>QItemEditorCreatorBase</w:t>
        </w:r>
      </w:hyperlink>
      <w:r w:rsidRPr="003A425A">
        <w:rPr>
          <w:rFonts w:ascii="Times New Roman" w:hAnsi="Times New Roman"/>
          <w:sz w:val="24"/>
          <w:szCs w:val="24"/>
        </w:rPr>
        <w:t xml:space="preserve">. </w:t>
      </w:r>
      <w:r w:rsidRPr="003A425A">
        <w:rPr>
          <w:rFonts w:ascii="Times New Roman" w:hAnsi="Times New Roman"/>
          <w:i/>
          <w:sz w:val="24"/>
          <w:szCs w:val="24"/>
        </w:rPr>
        <w:t>Есть пример кода.</w:t>
      </w:r>
      <w:r w:rsidR="002761F0" w:rsidRPr="003A425A">
        <w:rPr>
          <w:rFonts w:ascii="Times New Roman" w:hAnsi="Times New Roman"/>
          <w:i/>
          <w:sz w:val="24"/>
          <w:szCs w:val="24"/>
        </w:rPr>
        <w:t xml:space="preserve"> </w:t>
      </w:r>
      <w:r w:rsidR="004C1D5F" w:rsidRPr="003A425A">
        <w:rPr>
          <w:rFonts w:ascii="Times New Roman" w:hAnsi="Times New Roman"/>
          <w:sz w:val="24"/>
          <w:szCs w:val="24"/>
        </w:rPr>
        <w:t>Редактор</w:t>
      </w:r>
      <w:r w:rsidRPr="003A425A">
        <w:rPr>
          <w:rFonts w:ascii="Times New Roman" w:hAnsi="Times New Roman"/>
          <w:sz w:val="24"/>
          <w:szCs w:val="24"/>
        </w:rPr>
        <w:t xml:space="preserve"> должен обеспечивать пользовательское свойство, которое должно содержать </w:t>
      </w:r>
      <w:r w:rsidR="00B347C0" w:rsidRPr="003A425A">
        <w:rPr>
          <w:rFonts w:ascii="Times New Roman" w:hAnsi="Times New Roman"/>
          <w:sz w:val="24"/>
          <w:szCs w:val="24"/>
        </w:rPr>
        <w:t>редактир</w:t>
      </w:r>
      <w:r w:rsidRPr="003A425A">
        <w:rPr>
          <w:rFonts w:ascii="Times New Roman" w:hAnsi="Times New Roman"/>
          <w:sz w:val="24"/>
          <w:szCs w:val="24"/>
        </w:rPr>
        <w:t>уемые данные.</w:t>
      </w:r>
      <w:r w:rsidR="002761F0" w:rsidRPr="003A425A">
        <w:rPr>
          <w:rFonts w:ascii="Times New Roman" w:hAnsi="Times New Roman"/>
          <w:sz w:val="24"/>
          <w:szCs w:val="24"/>
        </w:rPr>
        <w:t xml:space="preserve"> </w:t>
      </w:r>
      <w:r w:rsidRPr="003A425A">
        <w:rPr>
          <w:rFonts w:ascii="Times New Roman" w:hAnsi="Times New Roman"/>
          <w:i/>
          <w:sz w:val="24"/>
          <w:szCs w:val="24"/>
        </w:rPr>
        <w:t>И я всё ещё не понимаю, что такое пользовательское свойство.</w:t>
      </w:r>
    </w:p>
    <w:p w:rsidR="002761F0" w:rsidRPr="003A425A" w:rsidRDefault="002761F0" w:rsidP="002761F0">
      <w:pPr>
        <w:pStyle w:val="4"/>
      </w:pPr>
      <w:bookmarkStart w:id="726" w:name="_Toc382058832"/>
      <w:r w:rsidRPr="003A425A">
        <w:rPr>
          <w:rFonts w:ascii="Times New Roman" w:hAnsi="Times New Roman"/>
          <w:color w:val="auto"/>
          <w:sz w:val="24"/>
          <w:szCs w:val="24"/>
        </w:rPr>
        <w:t>QListView</w:t>
      </w:r>
      <w:bookmarkEnd w:id="726"/>
    </w:p>
    <w:p w:rsidR="005A6BBD" w:rsidRPr="003A425A" w:rsidRDefault="00953454" w:rsidP="00513585">
      <w:pPr>
        <w:tabs>
          <w:tab w:val="left" w:pos="8931"/>
        </w:tabs>
        <w:jc w:val="both"/>
        <w:rPr>
          <w:rFonts w:ascii="Times New Roman" w:hAnsi="Times New Roman"/>
          <w:sz w:val="24"/>
          <w:szCs w:val="24"/>
        </w:rPr>
      </w:pPr>
      <w:hyperlink r:id="rId1692" w:anchor="details" w:history="1">
        <w:r w:rsidR="005A6BBD" w:rsidRPr="003A425A">
          <w:rPr>
            <w:rStyle w:val="a3"/>
            <w:rFonts w:ascii="Times New Roman" w:hAnsi="Times New Roman"/>
            <w:sz w:val="24"/>
            <w:szCs w:val="24"/>
          </w:rPr>
          <w:t>http://qt-project.org/doc/qt-5.1/qtwidgets/qlistview.html#details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QListView класс обеспечивает представление списка или иконки на модель.</w:t>
      </w:r>
    </w:p>
    <w:p w:rsidR="002761F0" w:rsidRPr="003A425A" w:rsidRDefault="002761F0" w:rsidP="002761F0">
      <w:pPr>
        <w:pStyle w:val="4"/>
      </w:pPr>
      <w:bookmarkStart w:id="727" w:name="_Toc382058833"/>
      <w:r w:rsidRPr="003A425A">
        <w:rPr>
          <w:rFonts w:ascii="Times New Roman" w:hAnsi="Times New Roman"/>
          <w:color w:val="auto"/>
          <w:sz w:val="24"/>
          <w:szCs w:val="24"/>
        </w:rPr>
        <w:t>QListWidgetItem</w:t>
      </w:r>
      <w:bookmarkEnd w:id="727"/>
    </w:p>
    <w:p w:rsidR="005A6BBD" w:rsidRPr="003A425A" w:rsidRDefault="00953454" w:rsidP="00513585">
      <w:pPr>
        <w:tabs>
          <w:tab w:val="left" w:pos="8931"/>
        </w:tabs>
        <w:jc w:val="both"/>
        <w:rPr>
          <w:rFonts w:ascii="Times New Roman" w:hAnsi="Times New Roman"/>
          <w:sz w:val="24"/>
          <w:szCs w:val="24"/>
        </w:rPr>
      </w:pPr>
      <w:hyperlink r:id="rId1693" w:anchor="details" w:history="1">
        <w:r w:rsidR="005A6BBD" w:rsidRPr="003A425A">
          <w:rPr>
            <w:rStyle w:val="a3"/>
            <w:rFonts w:ascii="Times New Roman" w:hAnsi="Times New Roman"/>
            <w:sz w:val="24"/>
            <w:szCs w:val="24"/>
          </w:rPr>
          <w:t>http://qt-project.org/doc/qt-5.1/qtwidgets/qlistwidgetitem.html#details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QListWidgetItem класс обеспечивает элемент для использования с </w:t>
      </w:r>
      <w:hyperlink r:id="rId1694" w:history="1">
        <w:r w:rsidRPr="003A425A">
          <w:rPr>
            <w:rStyle w:val="a3"/>
            <w:rFonts w:ascii="Times New Roman" w:hAnsi="Times New Roman"/>
            <w:color w:val="auto"/>
            <w:sz w:val="24"/>
            <w:szCs w:val="24"/>
          </w:rPr>
          <w:t>QListWidget</w:t>
        </w:r>
      </w:hyperlink>
      <w:r w:rsidRPr="003A425A">
        <w:rPr>
          <w:rFonts w:ascii="Times New Roman" w:hAnsi="Times New Roman"/>
          <w:sz w:val="24"/>
          <w:szCs w:val="24"/>
        </w:rPr>
        <w:t>.</w:t>
      </w:r>
      <w:r w:rsidR="002761F0" w:rsidRPr="003A425A">
        <w:rPr>
          <w:rFonts w:ascii="Times New Roman" w:hAnsi="Times New Roman"/>
          <w:sz w:val="24"/>
          <w:szCs w:val="24"/>
        </w:rPr>
        <w:t xml:space="preserve"> </w:t>
      </w:r>
      <w:r w:rsidRPr="003A425A">
        <w:rPr>
          <w:rFonts w:ascii="Times New Roman" w:hAnsi="Times New Roman"/>
          <w:sz w:val="24"/>
          <w:szCs w:val="24"/>
        </w:rPr>
        <w:t xml:space="preserve">Он представляет отдельный элемент в данном виджете. Для более гибких виджетов для списков следует рассмотреть класс </w:t>
      </w:r>
      <w:hyperlink r:id="rId1695" w:history="1">
        <w:r w:rsidRPr="003A425A">
          <w:rPr>
            <w:rStyle w:val="a3"/>
            <w:rFonts w:ascii="Times New Roman" w:hAnsi="Times New Roman"/>
            <w:color w:val="auto"/>
            <w:sz w:val="24"/>
            <w:szCs w:val="24"/>
          </w:rPr>
          <w:t>QListView</w:t>
        </w:r>
      </w:hyperlink>
      <w:r w:rsidRPr="003A425A">
        <w:rPr>
          <w:rFonts w:ascii="Times New Roman" w:hAnsi="Times New Roman"/>
          <w:sz w:val="24"/>
          <w:szCs w:val="24"/>
        </w:rPr>
        <w:t>.</w:t>
      </w:r>
      <w:r w:rsidR="002761F0" w:rsidRPr="003A425A">
        <w:rPr>
          <w:rFonts w:ascii="Times New Roman" w:hAnsi="Times New Roman"/>
          <w:sz w:val="24"/>
          <w:szCs w:val="24"/>
        </w:rPr>
        <w:t xml:space="preserve"> </w:t>
      </w:r>
      <w:r w:rsidRPr="003A425A">
        <w:rPr>
          <w:rFonts w:ascii="Times New Roman" w:hAnsi="Times New Roman"/>
          <w:sz w:val="24"/>
          <w:szCs w:val="24"/>
        </w:rPr>
        <w:t>Элементы списка используются для отображения текста или иконки.</w:t>
      </w:r>
      <w:r w:rsidR="002761F0" w:rsidRPr="003A425A">
        <w:rPr>
          <w:rFonts w:ascii="Times New Roman" w:hAnsi="Times New Roman"/>
          <w:sz w:val="24"/>
          <w:szCs w:val="24"/>
        </w:rPr>
        <w:t xml:space="preserve"> </w:t>
      </w:r>
      <w:r w:rsidRPr="003A425A">
        <w:rPr>
          <w:rFonts w:ascii="Times New Roman" w:hAnsi="Times New Roman"/>
          <w:sz w:val="24"/>
          <w:szCs w:val="24"/>
        </w:rPr>
        <w:t>Можно также специализировать данный класс.</w:t>
      </w:r>
    </w:p>
    <w:p w:rsidR="002761F0" w:rsidRPr="003A425A" w:rsidRDefault="002761F0" w:rsidP="002761F0">
      <w:pPr>
        <w:pStyle w:val="4"/>
      </w:pPr>
      <w:bookmarkStart w:id="728" w:name="_Toc382058834"/>
      <w:r w:rsidRPr="003A425A">
        <w:rPr>
          <w:rFonts w:ascii="Times New Roman" w:hAnsi="Times New Roman"/>
          <w:color w:val="auto"/>
          <w:sz w:val="24"/>
          <w:szCs w:val="24"/>
        </w:rPr>
        <w:t>QListWidget</w:t>
      </w:r>
      <w:bookmarkEnd w:id="728"/>
    </w:p>
    <w:p w:rsidR="005A6BBD" w:rsidRPr="003A425A" w:rsidRDefault="00953454" w:rsidP="00513585">
      <w:pPr>
        <w:tabs>
          <w:tab w:val="left" w:pos="8931"/>
        </w:tabs>
        <w:jc w:val="both"/>
        <w:rPr>
          <w:rFonts w:ascii="Times New Roman" w:hAnsi="Times New Roman"/>
          <w:sz w:val="24"/>
          <w:szCs w:val="24"/>
        </w:rPr>
      </w:pPr>
      <w:hyperlink r:id="rId1696" w:anchor="details" w:history="1">
        <w:r w:rsidR="005A6BBD" w:rsidRPr="003A425A">
          <w:rPr>
            <w:rStyle w:val="a3"/>
            <w:rFonts w:ascii="Times New Roman" w:hAnsi="Times New Roman"/>
            <w:sz w:val="24"/>
            <w:szCs w:val="24"/>
          </w:rPr>
          <w:t>http://qt-project.org/doc/qt-5.1/qtwidgets/qlistwidget.html#details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QListWidget класс обеспечивает основанный на элементах виджет списка. Он содержит дополнительный основанный на элементах интерфейс, основанный на добавлении и удалении элементов. </w:t>
      </w:r>
      <w:r w:rsidRPr="003A425A">
        <w:rPr>
          <w:rFonts w:ascii="Times New Roman" w:hAnsi="Times New Roman"/>
          <w:i/>
          <w:sz w:val="24"/>
          <w:szCs w:val="24"/>
        </w:rPr>
        <w:t xml:space="preserve">Далее приводятся </w:t>
      </w:r>
      <w:r w:rsidR="00BE64FE" w:rsidRPr="003A425A">
        <w:rPr>
          <w:rFonts w:ascii="Times New Roman" w:hAnsi="Times New Roman"/>
          <w:i/>
          <w:sz w:val="24"/>
          <w:szCs w:val="24"/>
        </w:rPr>
        <w:t>аспект</w:t>
      </w:r>
      <w:r w:rsidRPr="003A425A">
        <w:rPr>
          <w:rFonts w:ascii="Times New Roman" w:hAnsi="Times New Roman"/>
          <w:i/>
          <w:sz w:val="24"/>
          <w:szCs w:val="24"/>
        </w:rPr>
        <w:t>ы использования данного класса.</w:t>
      </w:r>
    </w:p>
    <w:p w:rsidR="002761F0" w:rsidRPr="003A425A" w:rsidRDefault="002761F0" w:rsidP="002761F0">
      <w:pPr>
        <w:pStyle w:val="4"/>
      </w:pPr>
      <w:bookmarkStart w:id="729" w:name="_Toc382058835"/>
      <w:r w:rsidRPr="003A425A">
        <w:rPr>
          <w:rFonts w:ascii="Times New Roman" w:hAnsi="Times New Roman"/>
          <w:color w:val="auto"/>
          <w:sz w:val="24"/>
          <w:szCs w:val="24"/>
        </w:rPr>
        <w:t>QStyledItemDelegate</w:t>
      </w:r>
      <w:bookmarkEnd w:id="729"/>
    </w:p>
    <w:p w:rsidR="005A6BBD" w:rsidRPr="003A425A" w:rsidRDefault="00953454" w:rsidP="00513585">
      <w:pPr>
        <w:tabs>
          <w:tab w:val="left" w:pos="8931"/>
        </w:tabs>
        <w:jc w:val="both"/>
        <w:rPr>
          <w:rFonts w:ascii="Times New Roman" w:hAnsi="Times New Roman"/>
          <w:sz w:val="24"/>
          <w:szCs w:val="24"/>
        </w:rPr>
      </w:pPr>
      <w:hyperlink r:id="rId1697" w:anchor="details" w:history="1">
        <w:r w:rsidR="005A6BBD" w:rsidRPr="003A425A">
          <w:rPr>
            <w:rStyle w:val="a3"/>
            <w:rFonts w:ascii="Times New Roman" w:hAnsi="Times New Roman"/>
            <w:sz w:val="24"/>
            <w:szCs w:val="24"/>
          </w:rPr>
          <w:t>http://qt-project.org/doc/qt-5.1/qtwidgets/qstyleditemdelegate.html#details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 xml:space="preserve">QStyledItemDelegate класс обеспечивает отображение и </w:t>
      </w:r>
      <w:r w:rsidR="00B347C0" w:rsidRPr="003A425A">
        <w:rPr>
          <w:rFonts w:ascii="Times New Roman" w:hAnsi="Times New Roman"/>
          <w:sz w:val="24"/>
          <w:szCs w:val="24"/>
        </w:rPr>
        <w:t>редактир</w:t>
      </w:r>
      <w:r w:rsidRPr="003A425A">
        <w:rPr>
          <w:rFonts w:ascii="Times New Roman" w:hAnsi="Times New Roman"/>
          <w:sz w:val="24"/>
          <w:szCs w:val="24"/>
        </w:rPr>
        <w:t>ование данных из модели.</w:t>
      </w:r>
      <w:r w:rsidR="002761F0" w:rsidRPr="003A425A">
        <w:rPr>
          <w:rFonts w:ascii="Times New Roman" w:hAnsi="Times New Roman"/>
          <w:sz w:val="24"/>
          <w:szCs w:val="24"/>
        </w:rPr>
        <w:t xml:space="preserve"> </w:t>
      </w:r>
      <w:r w:rsidRPr="003A425A">
        <w:rPr>
          <w:rFonts w:ascii="Times New Roman" w:hAnsi="Times New Roman"/>
          <w:sz w:val="24"/>
          <w:szCs w:val="24"/>
        </w:rPr>
        <w:t xml:space="preserve">Если делегат не поддерживает рисование типов данных, которые вам </w:t>
      </w:r>
      <w:r w:rsidRPr="003A425A">
        <w:rPr>
          <w:rFonts w:ascii="Times New Roman" w:hAnsi="Times New Roman"/>
          <w:sz w:val="24"/>
          <w:szCs w:val="24"/>
        </w:rPr>
        <w:lastRenderedPageBreak/>
        <w:t>необходимы, или вы желаете настроить рисование элементов, вам необходимо специализировать класс QStyledItemDelegat</w:t>
      </w:r>
      <w:r w:rsidRPr="003A425A">
        <w:rPr>
          <w:rFonts w:ascii="Times New Roman" w:hAnsi="Times New Roman"/>
          <w:sz w:val="24"/>
          <w:szCs w:val="24"/>
          <w:lang w:val="en-US"/>
        </w:rPr>
        <w:t>e</w:t>
      </w:r>
      <w:r w:rsidRPr="003A425A">
        <w:rPr>
          <w:rFonts w:ascii="Times New Roman" w:hAnsi="Times New Roman"/>
          <w:sz w:val="24"/>
          <w:szCs w:val="24"/>
        </w:rPr>
        <w:t xml:space="preserve"> и переопределить функцию </w:t>
      </w:r>
      <w:hyperlink r:id="rId1698" w:anchor="paint" w:history="1">
        <w:r w:rsidRPr="003A425A">
          <w:rPr>
            <w:rStyle w:val="a3"/>
            <w:rFonts w:ascii="Times New Roman" w:hAnsi="Times New Roman"/>
            <w:color w:val="auto"/>
            <w:sz w:val="24"/>
            <w:szCs w:val="24"/>
          </w:rPr>
          <w:t>paint</w:t>
        </w:r>
      </w:hyperlink>
      <w:r w:rsidRPr="003A425A">
        <w:rPr>
          <w:rFonts w:ascii="Times New Roman" w:hAnsi="Times New Roman"/>
          <w:sz w:val="24"/>
          <w:szCs w:val="24"/>
        </w:rPr>
        <w:t xml:space="preserve">() и, возможно, </w:t>
      </w:r>
      <w:hyperlink r:id="rId1699" w:anchor="sizeHint" w:history="1">
        <w:r w:rsidRPr="003A425A">
          <w:rPr>
            <w:rStyle w:val="a3"/>
            <w:rFonts w:ascii="Times New Roman" w:hAnsi="Times New Roman"/>
            <w:color w:val="auto"/>
            <w:sz w:val="24"/>
            <w:szCs w:val="24"/>
          </w:rPr>
          <w:t>sizeHint</w:t>
        </w:r>
      </w:hyperlink>
      <w:r w:rsidRPr="003A425A">
        <w:rPr>
          <w:rFonts w:ascii="Times New Roman" w:hAnsi="Times New Roman"/>
          <w:sz w:val="24"/>
          <w:szCs w:val="24"/>
        </w:rPr>
        <w:t xml:space="preserve">(). </w:t>
      </w:r>
      <w:r w:rsidRPr="003A425A">
        <w:rPr>
          <w:rFonts w:ascii="Times New Roman" w:hAnsi="Times New Roman"/>
          <w:i/>
          <w:sz w:val="24"/>
          <w:szCs w:val="24"/>
        </w:rPr>
        <w:t>Далее речь ведётся о изменении стиля показа элементов. Данную часть я изучу подробнее в будущем.</w:t>
      </w:r>
    </w:p>
    <w:p w:rsidR="00AF4E89" w:rsidRPr="003A425A" w:rsidRDefault="00AF4E89" w:rsidP="00AF4E89">
      <w:pPr>
        <w:pStyle w:val="4"/>
      </w:pPr>
      <w:bookmarkStart w:id="730" w:name="_Toc382058836"/>
      <w:r w:rsidRPr="003A425A">
        <w:rPr>
          <w:rFonts w:ascii="Times New Roman" w:hAnsi="Times New Roman"/>
          <w:color w:val="auto"/>
          <w:sz w:val="24"/>
          <w:szCs w:val="24"/>
        </w:rPr>
        <w:t>QTableView</w:t>
      </w:r>
      <w:bookmarkEnd w:id="730"/>
    </w:p>
    <w:p w:rsidR="005A6BBD" w:rsidRPr="003A425A" w:rsidRDefault="00953454" w:rsidP="00513585">
      <w:pPr>
        <w:tabs>
          <w:tab w:val="left" w:pos="8931"/>
        </w:tabs>
        <w:jc w:val="both"/>
        <w:rPr>
          <w:rFonts w:ascii="Times New Roman" w:hAnsi="Times New Roman"/>
          <w:sz w:val="24"/>
          <w:szCs w:val="24"/>
        </w:rPr>
      </w:pPr>
      <w:hyperlink r:id="rId1700" w:anchor="details" w:history="1">
        <w:r w:rsidR="005A6BBD" w:rsidRPr="003A425A">
          <w:rPr>
            <w:rStyle w:val="a3"/>
            <w:rFonts w:ascii="Times New Roman" w:hAnsi="Times New Roman"/>
            <w:sz w:val="24"/>
            <w:szCs w:val="24"/>
          </w:rPr>
          <w:t>http://qt-project.org/doc/qt-5.1/qtwidgets/qtableview.html#details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QTableView класс обеспечивает реализацию по умолчанию представления таблицы.</w:t>
      </w:r>
    </w:p>
    <w:p w:rsidR="00AF4E89" w:rsidRPr="003A425A" w:rsidRDefault="00AF4E89" w:rsidP="00AF4E89">
      <w:pPr>
        <w:pStyle w:val="4"/>
        <w:rPr>
          <w:color w:val="FF0000"/>
        </w:rPr>
      </w:pPr>
      <w:bookmarkStart w:id="731" w:name="_Toc382058837"/>
      <w:r w:rsidRPr="003A425A">
        <w:rPr>
          <w:rFonts w:ascii="Times New Roman" w:hAnsi="Times New Roman"/>
          <w:color w:val="FF0000"/>
          <w:sz w:val="24"/>
          <w:szCs w:val="24"/>
        </w:rPr>
        <w:t>QTableWidgetSelectionRange</w:t>
      </w:r>
      <w:bookmarkEnd w:id="731"/>
    </w:p>
    <w:p w:rsidR="005A6BBD" w:rsidRPr="003A425A" w:rsidRDefault="00953454" w:rsidP="00513585">
      <w:pPr>
        <w:tabs>
          <w:tab w:val="left" w:pos="8931"/>
        </w:tabs>
        <w:jc w:val="both"/>
        <w:rPr>
          <w:rFonts w:ascii="Times New Roman" w:hAnsi="Times New Roman"/>
          <w:sz w:val="24"/>
          <w:szCs w:val="24"/>
        </w:rPr>
      </w:pPr>
      <w:hyperlink r:id="rId1701" w:anchor="details" w:history="1">
        <w:r w:rsidR="005A6BBD" w:rsidRPr="003A425A">
          <w:rPr>
            <w:rStyle w:val="a3"/>
            <w:rFonts w:ascii="Times New Roman" w:hAnsi="Times New Roman"/>
            <w:sz w:val="24"/>
            <w:szCs w:val="24"/>
          </w:rPr>
          <w:t>http://qt-project.org/doc/qt-5.1/qtwidgets/qtablewidgetselectionrange.html#details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QTableWidgetSelectionRange класс обеспечивает способ взаимодействия с выделением в модели без использования индексов модели и модели выделения. Если в выделении элемент определён как не выделяющийся, то он не будет включен в выделение.</w:t>
      </w:r>
    </w:p>
    <w:p w:rsidR="00AF4E89" w:rsidRPr="003A425A" w:rsidRDefault="00AF4E89" w:rsidP="00AF4E89">
      <w:pPr>
        <w:pStyle w:val="4"/>
      </w:pPr>
      <w:bookmarkStart w:id="732" w:name="_Toc382058838"/>
      <w:r w:rsidRPr="003A425A">
        <w:rPr>
          <w:rFonts w:ascii="Times New Roman" w:hAnsi="Times New Roman"/>
          <w:color w:val="auto"/>
          <w:sz w:val="24"/>
          <w:szCs w:val="24"/>
        </w:rPr>
        <w:t>QTableWidgetItem</w:t>
      </w:r>
      <w:bookmarkEnd w:id="732"/>
    </w:p>
    <w:p w:rsidR="005A6BBD" w:rsidRPr="003A425A" w:rsidRDefault="00953454" w:rsidP="00513585">
      <w:pPr>
        <w:tabs>
          <w:tab w:val="left" w:pos="8931"/>
        </w:tabs>
        <w:jc w:val="both"/>
        <w:rPr>
          <w:rFonts w:ascii="Times New Roman" w:hAnsi="Times New Roman"/>
          <w:sz w:val="24"/>
          <w:szCs w:val="24"/>
        </w:rPr>
      </w:pPr>
      <w:hyperlink r:id="rId1702" w:anchor="details" w:history="1">
        <w:r w:rsidR="005A6BBD" w:rsidRPr="003A425A">
          <w:rPr>
            <w:rStyle w:val="a3"/>
            <w:rFonts w:ascii="Times New Roman" w:hAnsi="Times New Roman"/>
            <w:sz w:val="24"/>
            <w:szCs w:val="24"/>
          </w:rPr>
          <w:t>http://qt-project.org/doc/qt-5.1/qtwidgets/qtablewidgetitem.html#details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QTableWidgetItem класс обеспечивает элемент для использования с классом </w:t>
      </w:r>
      <w:hyperlink r:id="rId1703" w:history="1">
        <w:r w:rsidRPr="003A425A">
          <w:rPr>
            <w:rStyle w:val="a3"/>
            <w:rFonts w:ascii="Times New Roman" w:hAnsi="Times New Roman"/>
            <w:color w:val="auto"/>
            <w:sz w:val="24"/>
            <w:szCs w:val="24"/>
          </w:rPr>
          <w:t>QTableWidget</w:t>
        </w:r>
      </w:hyperlink>
      <w:r w:rsidRPr="003A425A">
        <w:rPr>
          <w:rFonts w:ascii="Times New Roman" w:hAnsi="Times New Roman"/>
          <w:sz w:val="24"/>
          <w:szCs w:val="24"/>
        </w:rPr>
        <w:t>.</w:t>
      </w:r>
    </w:p>
    <w:p w:rsidR="00AF4E89" w:rsidRPr="003A425A" w:rsidRDefault="00AF4E89" w:rsidP="00AF4E89">
      <w:pPr>
        <w:pStyle w:val="4"/>
      </w:pPr>
      <w:bookmarkStart w:id="733" w:name="_Toc382058839"/>
      <w:r w:rsidRPr="003A425A">
        <w:rPr>
          <w:rFonts w:ascii="Times New Roman" w:hAnsi="Times New Roman"/>
          <w:color w:val="auto"/>
          <w:sz w:val="24"/>
          <w:szCs w:val="24"/>
        </w:rPr>
        <w:t>QTableWidget</w:t>
      </w:r>
      <w:bookmarkEnd w:id="733"/>
    </w:p>
    <w:p w:rsidR="005A6BBD" w:rsidRPr="003A425A" w:rsidRDefault="00953454" w:rsidP="00513585">
      <w:pPr>
        <w:tabs>
          <w:tab w:val="left" w:pos="8931"/>
        </w:tabs>
        <w:jc w:val="both"/>
        <w:rPr>
          <w:rFonts w:ascii="Times New Roman" w:hAnsi="Times New Roman"/>
          <w:sz w:val="24"/>
          <w:szCs w:val="24"/>
        </w:rPr>
      </w:pPr>
      <w:hyperlink r:id="rId1704" w:anchor="details" w:history="1">
        <w:r w:rsidR="005A6BBD" w:rsidRPr="003A425A">
          <w:rPr>
            <w:rStyle w:val="a3"/>
            <w:rFonts w:ascii="Times New Roman" w:hAnsi="Times New Roman"/>
            <w:sz w:val="24"/>
            <w:szCs w:val="24"/>
          </w:rPr>
          <w:t>http://qt-project.org/doc/qt-5.1/qtwidgets/qtablewidget.html#details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QTableWidget класс обеспечивает основанную на элементах таблицу вместе с моделью по умолчанию.</w:t>
      </w:r>
      <w:r w:rsidR="00AF4E89" w:rsidRPr="003A425A">
        <w:rPr>
          <w:rFonts w:ascii="Times New Roman" w:hAnsi="Times New Roman"/>
          <w:sz w:val="24"/>
          <w:szCs w:val="24"/>
        </w:rPr>
        <w:t xml:space="preserve"> </w:t>
      </w:r>
      <w:r w:rsidRPr="003A425A">
        <w:rPr>
          <w:rFonts w:ascii="Times New Roman" w:hAnsi="Times New Roman"/>
          <w:sz w:val="24"/>
          <w:szCs w:val="24"/>
        </w:rPr>
        <w:t>Класс определяет стандартные средства отображения таблицы для приложения.</w:t>
      </w:r>
    </w:p>
    <w:p w:rsidR="00AF4E89" w:rsidRPr="003A425A" w:rsidRDefault="00AF4E89" w:rsidP="00AF4E89">
      <w:pPr>
        <w:pStyle w:val="4"/>
      </w:pPr>
      <w:bookmarkStart w:id="734" w:name="_Toc382058840"/>
      <w:r w:rsidRPr="003A425A">
        <w:rPr>
          <w:rFonts w:ascii="Times New Roman" w:hAnsi="Times New Roman"/>
          <w:color w:val="auto"/>
          <w:sz w:val="24"/>
          <w:szCs w:val="24"/>
        </w:rPr>
        <w:t>QTreeView</w:t>
      </w:r>
      <w:bookmarkEnd w:id="734"/>
    </w:p>
    <w:p w:rsidR="005A6BBD" w:rsidRPr="003A425A" w:rsidRDefault="00953454" w:rsidP="00513585">
      <w:pPr>
        <w:tabs>
          <w:tab w:val="left" w:pos="8931"/>
        </w:tabs>
        <w:jc w:val="both"/>
        <w:rPr>
          <w:rFonts w:ascii="Times New Roman" w:hAnsi="Times New Roman"/>
          <w:sz w:val="24"/>
          <w:szCs w:val="24"/>
        </w:rPr>
      </w:pPr>
      <w:hyperlink r:id="rId1705" w:anchor="details" w:history="1">
        <w:r w:rsidR="005A6BBD" w:rsidRPr="003A425A">
          <w:rPr>
            <w:rStyle w:val="a3"/>
            <w:rFonts w:ascii="Times New Roman" w:hAnsi="Times New Roman"/>
            <w:sz w:val="24"/>
            <w:szCs w:val="24"/>
          </w:rPr>
          <w:t>http://qt-project.org/doc/qt-5.1/qtwidgets/qtreeview.html#details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QTreeView класс обеспечивает реализацию по умолчанию представления деревьев.</w:t>
      </w:r>
    </w:p>
    <w:p w:rsidR="00AF4E89" w:rsidRPr="003A425A" w:rsidRDefault="00AF4E89" w:rsidP="00AF4E89">
      <w:pPr>
        <w:pStyle w:val="4"/>
      </w:pPr>
      <w:bookmarkStart w:id="735" w:name="_Toc382058841"/>
      <w:r w:rsidRPr="003A425A">
        <w:rPr>
          <w:rFonts w:ascii="Times New Roman" w:hAnsi="Times New Roman"/>
          <w:color w:val="auto"/>
          <w:sz w:val="24"/>
          <w:szCs w:val="24"/>
        </w:rPr>
        <w:t>QTreeWidgetItem</w:t>
      </w:r>
      <w:bookmarkEnd w:id="735"/>
    </w:p>
    <w:p w:rsidR="005A6BBD" w:rsidRPr="003A425A" w:rsidRDefault="00953454" w:rsidP="00513585">
      <w:pPr>
        <w:tabs>
          <w:tab w:val="left" w:pos="8931"/>
        </w:tabs>
        <w:jc w:val="both"/>
        <w:rPr>
          <w:rFonts w:ascii="Times New Roman" w:hAnsi="Times New Roman"/>
          <w:sz w:val="24"/>
          <w:szCs w:val="24"/>
        </w:rPr>
      </w:pPr>
      <w:hyperlink r:id="rId1706" w:anchor="details" w:history="1">
        <w:r w:rsidR="005A6BBD" w:rsidRPr="003A425A">
          <w:rPr>
            <w:rStyle w:val="a3"/>
            <w:rFonts w:ascii="Times New Roman" w:hAnsi="Times New Roman"/>
            <w:sz w:val="24"/>
            <w:szCs w:val="24"/>
          </w:rPr>
          <w:t>http://qt-project.org/doc/qt-5.1/qtwidgets/qtreewidgetitem.html#details</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 xml:space="preserve">QTreeWidgetItem класс обеспечивает элемент для использования в удобном классе </w:t>
      </w:r>
      <w:hyperlink r:id="rId1707" w:history="1">
        <w:r w:rsidRPr="003A425A">
          <w:rPr>
            <w:rStyle w:val="a3"/>
            <w:rFonts w:ascii="Times New Roman" w:hAnsi="Times New Roman"/>
            <w:color w:val="auto"/>
            <w:sz w:val="24"/>
            <w:szCs w:val="24"/>
          </w:rPr>
          <w:t>QTreeWidget</w:t>
        </w:r>
      </w:hyperlink>
      <w:r w:rsidRPr="003A425A">
        <w:rPr>
          <w:rFonts w:ascii="Times New Roman" w:hAnsi="Times New Roman"/>
          <w:sz w:val="24"/>
          <w:szCs w:val="24"/>
        </w:rPr>
        <w:t>.</w:t>
      </w:r>
    </w:p>
    <w:p w:rsidR="00AF4E89" w:rsidRPr="003A425A" w:rsidRDefault="00AF4E89" w:rsidP="00AF4E89">
      <w:pPr>
        <w:pStyle w:val="4"/>
      </w:pPr>
      <w:bookmarkStart w:id="736" w:name="_Toc382058842"/>
      <w:r w:rsidRPr="003A425A">
        <w:rPr>
          <w:rFonts w:ascii="Times New Roman" w:hAnsi="Times New Roman"/>
          <w:color w:val="auto"/>
          <w:sz w:val="24"/>
          <w:szCs w:val="24"/>
        </w:rPr>
        <w:t>QTreeWidget</w:t>
      </w:r>
      <w:bookmarkEnd w:id="736"/>
    </w:p>
    <w:p w:rsidR="005A6BBD" w:rsidRPr="003A425A" w:rsidRDefault="00953454" w:rsidP="00513585">
      <w:pPr>
        <w:tabs>
          <w:tab w:val="left" w:pos="8931"/>
        </w:tabs>
        <w:jc w:val="both"/>
        <w:rPr>
          <w:rFonts w:ascii="Times New Roman" w:hAnsi="Times New Roman"/>
          <w:sz w:val="24"/>
          <w:szCs w:val="24"/>
        </w:rPr>
      </w:pPr>
      <w:hyperlink r:id="rId1708" w:anchor="details" w:history="1">
        <w:r w:rsidR="005A6BBD" w:rsidRPr="003A425A">
          <w:rPr>
            <w:rStyle w:val="a3"/>
            <w:rFonts w:ascii="Times New Roman" w:hAnsi="Times New Roman"/>
            <w:sz w:val="24"/>
            <w:szCs w:val="24"/>
          </w:rPr>
          <w:t>http://qt-project.org/doc/qt-5.1/qtwidgets/qtreewidget.html#details</w:t>
        </w:r>
      </w:hyperlink>
    </w:p>
    <w:p w:rsidR="005A6BBD" w:rsidRPr="003A425A" w:rsidRDefault="005A6BBD" w:rsidP="00513585">
      <w:pPr>
        <w:tabs>
          <w:tab w:val="left" w:pos="8931"/>
        </w:tabs>
        <w:jc w:val="both"/>
        <w:rPr>
          <w:rFonts w:ascii="Times New Roman" w:hAnsi="Times New Roman"/>
          <w:i/>
          <w:sz w:val="24"/>
          <w:szCs w:val="24"/>
        </w:rPr>
      </w:pPr>
      <w:r w:rsidRPr="003A425A">
        <w:rPr>
          <w:rFonts w:ascii="Times New Roman" w:hAnsi="Times New Roman"/>
          <w:sz w:val="24"/>
          <w:szCs w:val="24"/>
        </w:rPr>
        <w:t>QTreeWidget обеспечивает представление дерева, которое использует предопределённую модель дерева.</w:t>
      </w:r>
      <w:r w:rsidR="00AF4E89" w:rsidRPr="003A425A">
        <w:rPr>
          <w:rFonts w:ascii="Times New Roman" w:hAnsi="Times New Roman"/>
          <w:sz w:val="24"/>
          <w:szCs w:val="24"/>
        </w:rPr>
        <w:t xml:space="preserve"> </w:t>
      </w:r>
      <w:r w:rsidRPr="003A425A">
        <w:rPr>
          <w:rFonts w:ascii="Times New Roman" w:hAnsi="Times New Roman"/>
          <w:i/>
          <w:sz w:val="24"/>
          <w:szCs w:val="24"/>
        </w:rPr>
        <w:t xml:space="preserve">На этом пока с данной частью всё. В будущем следует прояснить вопрос относительно создания </w:t>
      </w:r>
      <w:r w:rsidR="004C1D5F" w:rsidRPr="003A425A">
        <w:rPr>
          <w:rFonts w:ascii="Times New Roman" w:hAnsi="Times New Roman"/>
          <w:i/>
          <w:sz w:val="24"/>
          <w:szCs w:val="24"/>
        </w:rPr>
        <w:t>редактор</w:t>
      </w:r>
      <w:r w:rsidRPr="003A425A">
        <w:rPr>
          <w:rFonts w:ascii="Times New Roman" w:hAnsi="Times New Roman"/>
          <w:i/>
          <w:sz w:val="24"/>
          <w:szCs w:val="24"/>
        </w:rPr>
        <w:t>ов для делегатов, пользовательских свойств, относительно того, чем отличаются удобные виджеты от стандартных представлений.</w:t>
      </w:r>
      <w:r w:rsidR="00AF4E89" w:rsidRPr="003A425A">
        <w:rPr>
          <w:rFonts w:ascii="Times New Roman" w:hAnsi="Times New Roman"/>
          <w:i/>
          <w:sz w:val="24"/>
          <w:szCs w:val="24"/>
        </w:rPr>
        <w:t xml:space="preserve"> </w:t>
      </w:r>
      <w:r w:rsidRPr="003A425A">
        <w:rPr>
          <w:rFonts w:ascii="Times New Roman" w:hAnsi="Times New Roman"/>
          <w:i/>
          <w:sz w:val="24"/>
          <w:szCs w:val="24"/>
        </w:rPr>
        <w:t xml:space="preserve">Теперь переходим к </w:t>
      </w:r>
      <w:r w:rsidR="00BB1426" w:rsidRPr="003A425A">
        <w:rPr>
          <w:rFonts w:ascii="Times New Roman" w:hAnsi="Times New Roman"/>
          <w:i/>
          <w:sz w:val="24"/>
          <w:szCs w:val="24"/>
        </w:rPr>
        <w:t>графу</w:t>
      </w:r>
      <w:r w:rsidRPr="003A425A">
        <w:rPr>
          <w:rFonts w:ascii="Times New Roman" w:hAnsi="Times New Roman"/>
          <w:i/>
          <w:sz w:val="24"/>
          <w:szCs w:val="24"/>
        </w:rPr>
        <w:t xml:space="preserve"> графических изображений.</w:t>
      </w:r>
    </w:p>
    <w:p w:rsidR="00AF4E89" w:rsidRPr="003A425A" w:rsidRDefault="00AF4E89" w:rsidP="00AF4E89">
      <w:pPr>
        <w:pStyle w:val="2"/>
        <w:rPr>
          <w:rFonts w:ascii="Times New Roman" w:hAnsi="Times New Roman"/>
          <w:b w:val="0"/>
          <w:sz w:val="24"/>
          <w:szCs w:val="24"/>
        </w:rPr>
      </w:pPr>
      <w:bookmarkStart w:id="737" w:name="_Toc382058843"/>
      <w:r w:rsidRPr="003A425A">
        <w:rPr>
          <w:rFonts w:ascii="Times New Roman" w:hAnsi="Times New Roman"/>
          <w:b w:val="0"/>
          <w:sz w:val="24"/>
          <w:szCs w:val="24"/>
        </w:rPr>
        <w:lastRenderedPageBreak/>
        <w:t>ГРАФИЧЕСКОЕ ПРЕДСТАВЛЕНИЕ</w:t>
      </w:r>
      <w:bookmarkEnd w:id="737"/>
    </w:p>
    <w:p w:rsidR="005A6BBD" w:rsidRPr="003A425A" w:rsidRDefault="00953454" w:rsidP="00513585">
      <w:pPr>
        <w:tabs>
          <w:tab w:val="left" w:pos="8931"/>
        </w:tabs>
        <w:jc w:val="both"/>
        <w:rPr>
          <w:rFonts w:ascii="Times New Roman" w:hAnsi="Times New Roman"/>
          <w:i/>
          <w:sz w:val="24"/>
          <w:szCs w:val="24"/>
        </w:rPr>
      </w:pPr>
      <w:hyperlink r:id="rId1709" w:history="1">
        <w:r w:rsidR="005A6BBD" w:rsidRPr="003A425A">
          <w:rPr>
            <w:rStyle w:val="a3"/>
            <w:rFonts w:ascii="Times New Roman" w:hAnsi="Times New Roman"/>
            <w:i/>
            <w:sz w:val="24"/>
            <w:szCs w:val="24"/>
          </w:rPr>
          <w:t>http://qt-project.org/doc/qt-5.1/qtwidgets/graphicsview.html</w:t>
        </w:r>
      </w:hyperlink>
    </w:p>
    <w:p w:rsidR="005A6BBD" w:rsidRPr="003A425A" w:rsidRDefault="005A6BBD" w:rsidP="00513585">
      <w:pPr>
        <w:tabs>
          <w:tab w:val="left" w:pos="8931"/>
        </w:tabs>
        <w:jc w:val="both"/>
        <w:rPr>
          <w:rFonts w:ascii="Times New Roman" w:hAnsi="Times New Roman"/>
          <w:sz w:val="24"/>
          <w:szCs w:val="24"/>
        </w:rPr>
      </w:pPr>
      <w:r w:rsidRPr="003A425A">
        <w:rPr>
          <w:rFonts w:ascii="Times New Roman" w:hAnsi="Times New Roman"/>
          <w:sz w:val="24"/>
          <w:szCs w:val="24"/>
        </w:rPr>
        <w:t>графическое представление обеспечивает поверхность для управления и взаимодействия с большим количеством частных двумерных графических элементов, и виджеты для визуализации элементов с поддержкой зума и вращения.</w:t>
      </w:r>
      <w:r w:rsidR="007021F3" w:rsidRPr="003A425A">
        <w:rPr>
          <w:rFonts w:ascii="Times New Roman" w:hAnsi="Times New Roman"/>
          <w:sz w:val="24"/>
          <w:szCs w:val="24"/>
        </w:rPr>
        <w:t xml:space="preserve"> В</w:t>
      </w:r>
      <w:r w:rsidRPr="003A425A">
        <w:rPr>
          <w:rFonts w:ascii="Times New Roman" w:hAnsi="Times New Roman"/>
          <w:sz w:val="24"/>
          <w:szCs w:val="24"/>
        </w:rPr>
        <w:t xml:space="preserve">ключает </w:t>
      </w:r>
      <w:r w:rsidR="0020399A" w:rsidRPr="003A425A">
        <w:rPr>
          <w:rFonts w:ascii="Times New Roman" w:hAnsi="Times New Roman"/>
          <w:sz w:val="24"/>
          <w:szCs w:val="24"/>
        </w:rPr>
        <w:t>архитектур</w:t>
      </w:r>
      <w:r w:rsidRPr="003A425A">
        <w:rPr>
          <w:rFonts w:ascii="Times New Roman" w:hAnsi="Times New Roman"/>
          <w:sz w:val="24"/>
          <w:szCs w:val="24"/>
        </w:rPr>
        <w:t>у распространения событий, которая позволяет уточнить с вещественной точностью взаимодействие элементов на экране. Элементы могут обрабатывать события клавиш, нажатие мыши, движение, отпускание и дво</w:t>
      </w:r>
      <w:r w:rsidR="00A47F31" w:rsidRPr="003A425A">
        <w:rPr>
          <w:rFonts w:ascii="Times New Roman" w:hAnsi="Times New Roman"/>
          <w:sz w:val="24"/>
          <w:szCs w:val="24"/>
        </w:rPr>
        <w:t>й</w:t>
      </w:r>
      <w:r w:rsidRPr="003A425A">
        <w:rPr>
          <w:rFonts w:ascii="Times New Roman" w:hAnsi="Times New Roman"/>
          <w:sz w:val="24"/>
          <w:szCs w:val="24"/>
        </w:rPr>
        <w:t>ные щелчки, а также они могут следить за движением мыши.</w:t>
      </w:r>
      <w:r w:rsidR="007021F3" w:rsidRPr="003A425A">
        <w:rPr>
          <w:rFonts w:ascii="Times New Roman" w:hAnsi="Times New Roman"/>
          <w:sz w:val="24"/>
          <w:szCs w:val="24"/>
        </w:rPr>
        <w:t xml:space="preserve"> </w:t>
      </w:r>
      <w:r w:rsidRPr="003A425A">
        <w:rPr>
          <w:rFonts w:ascii="Times New Roman" w:hAnsi="Times New Roman"/>
          <w:sz w:val="24"/>
          <w:szCs w:val="24"/>
        </w:rPr>
        <w:t xml:space="preserve">Графические представления используют </w:t>
      </w:r>
      <w:r w:rsidRPr="003A425A">
        <w:rPr>
          <w:rFonts w:ascii="Times New Roman" w:hAnsi="Times New Roman"/>
          <w:color w:val="FF0000"/>
          <w:sz w:val="24"/>
          <w:szCs w:val="24"/>
          <w:lang w:val="en-US"/>
        </w:rPr>
        <w:t>BSP</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Binary</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Space</w:t>
      </w:r>
      <w:r w:rsidRPr="003A425A">
        <w:rPr>
          <w:rFonts w:ascii="Times New Roman" w:hAnsi="Times New Roman"/>
          <w:color w:val="FF0000"/>
          <w:sz w:val="24"/>
          <w:szCs w:val="24"/>
        </w:rPr>
        <w:t xml:space="preserve"> </w:t>
      </w:r>
      <w:r w:rsidRPr="003A425A">
        <w:rPr>
          <w:rFonts w:ascii="Times New Roman" w:hAnsi="Times New Roman"/>
          <w:color w:val="FF0000"/>
          <w:sz w:val="24"/>
          <w:szCs w:val="24"/>
          <w:lang w:val="en-US"/>
        </w:rPr>
        <w:t>Partitioning</w:t>
      </w:r>
      <w:r w:rsidRPr="003A425A">
        <w:rPr>
          <w:rFonts w:ascii="Times New Roman" w:hAnsi="Times New Roman"/>
          <w:color w:val="FF0000"/>
          <w:sz w:val="24"/>
          <w:szCs w:val="24"/>
        </w:rPr>
        <w:t>) дерево</w:t>
      </w:r>
      <w:r w:rsidRPr="003A425A">
        <w:rPr>
          <w:rFonts w:ascii="Times New Roman" w:hAnsi="Times New Roman"/>
          <w:sz w:val="24"/>
          <w:szCs w:val="24"/>
        </w:rPr>
        <w:t xml:space="preserve"> для обеспечения очень быстрого открытия элементов, и как результат этого, он может визуализировать большие декорации в реальном времени, даже с миллионами элементов.</w:t>
      </w:r>
      <w:r w:rsidR="007021F3" w:rsidRPr="003A425A">
        <w:rPr>
          <w:rFonts w:ascii="Times New Roman" w:hAnsi="Times New Roman"/>
          <w:sz w:val="24"/>
          <w:szCs w:val="24"/>
        </w:rPr>
        <w:t xml:space="preserve"> </w:t>
      </w:r>
      <w:r w:rsidRPr="003A425A">
        <w:rPr>
          <w:rFonts w:ascii="Times New Roman" w:hAnsi="Times New Roman"/>
          <w:sz w:val="24"/>
          <w:szCs w:val="24"/>
        </w:rPr>
        <w:t xml:space="preserve">Графическое представление обеспечивает основанный на элементах подход к модели-представлению, во многом подобно </w:t>
      </w:r>
      <w:hyperlink r:id="rId1710" w:history="1">
        <w:r w:rsidRPr="003A425A">
          <w:rPr>
            <w:rStyle w:val="a3"/>
            <w:rFonts w:ascii="Times New Roman" w:hAnsi="Times New Roman"/>
            <w:color w:val="auto"/>
            <w:sz w:val="24"/>
            <w:szCs w:val="24"/>
          </w:rPr>
          <w:t>InterView</w:t>
        </w:r>
      </w:hyperlink>
      <w:r w:rsidRPr="003A425A">
        <w:rPr>
          <w:rFonts w:ascii="Times New Roman" w:hAnsi="Times New Roman"/>
          <w:sz w:val="24"/>
          <w:szCs w:val="24"/>
        </w:rPr>
        <w:t xml:space="preserve">'s convenience classes </w:t>
      </w:r>
      <w:hyperlink r:id="rId1711" w:history="1">
        <w:r w:rsidRPr="003A425A">
          <w:rPr>
            <w:rStyle w:val="a3"/>
            <w:rFonts w:ascii="Times New Roman" w:hAnsi="Times New Roman"/>
            <w:color w:val="auto"/>
            <w:sz w:val="24"/>
            <w:szCs w:val="24"/>
          </w:rPr>
          <w:t>QTableView</w:t>
        </w:r>
      </w:hyperlink>
      <w:r w:rsidRPr="003A425A">
        <w:rPr>
          <w:rFonts w:ascii="Times New Roman" w:hAnsi="Times New Roman"/>
          <w:sz w:val="24"/>
          <w:szCs w:val="24"/>
        </w:rPr>
        <w:t xml:space="preserve">, </w:t>
      </w:r>
      <w:hyperlink r:id="rId1712" w:history="1">
        <w:r w:rsidRPr="003A425A">
          <w:rPr>
            <w:rStyle w:val="a3"/>
            <w:rFonts w:ascii="Times New Roman" w:hAnsi="Times New Roman"/>
            <w:color w:val="auto"/>
            <w:sz w:val="24"/>
            <w:szCs w:val="24"/>
          </w:rPr>
          <w:t>QTreeView</w:t>
        </w:r>
      </w:hyperlink>
      <w:r w:rsidRPr="003A425A">
        <w:rPr>
          <w:rFonts w:ascii="Times New Roman" w:hAnsi="Times New Roman"/>
          <w:sz w:val="24"/>
          <w:szCs w:val="24"/>
        </w:rPr>
        <w:t xml:space="preserve"> and </w:t>
      </w:r>
      <w:hyperlink r:id="rId1713" w:history="1">
        <w:r w:rsidRPr="003A425A">
          <w:rPr>
            <w:rStyle w:val="a3"/>
            <w:rFonts w:ascii="Times New Roman" w:hAnsi="Times New Roman"/>
            <w:color w:val="auto"/>
            <w:sz w:val="24"/>
            <w:szCs w:val="24"/>
          </w:rPr>
          <w:t>QListView</w:t>
        </w:r>
      </w:hyperlink>
      <w:r w:rsidRPr="003A425A">
        <w:rPr>
          <w:rFonts w:ascii="Times New Roman" w:hAnsi="Times New Roman"/>
          <w:sz w:val="24"/>
          <w:szCs w:val="24"/>
        </w:rPr>
        <w:t>. Несколько представлений могут с</w:t>
      </w:r>
      <w:r w:rsidR="00A47F31" w:rsidRPr="003A425A">
        <w:rPr>
          <w:rFonts w:ascii="Times New Roman" w:hAnsi="Times New Roman"/>
          <w:sz w:val="24"/>
          <w:szCs w:val="24"/>
        </w:rPr>
        <w:t>ледить за одним и тем же сином.</w:t>
      </w:r>
      <w:r w:rsidR="007021F3" w:rsidRPr="003A425A">
        <w:rPr>
          <w:rFonts w:ascii="Times New Roman" w:hAnsi="Times New Roman"/>
          <w:sz w:val="24"/>
          <w:szCs w:val="24"/>
        </w:rPr>
        <w:t xml:space="preserve"> </w:t>
      </w:r>
      <w:hyperlink r:id="rId1714"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обеспечивает син. Син имеет следующие ответственности:</w:t>
      </w:r>
    </w:p>
    <w:p w:rsidR="005A6BBD" w:rsidRPr="003A425A" w:rsidRDefault="005A6BBD" w:rsidP="004D4FF9">
      <w:pPr>
        <w:pStyle w:val="a8"/>
        <w:numPr>
          <w:ilvl w:val="0"/>
          <w:numId w:val="32"/>
        </w:numPr>
        <w:tabs>
          <w:tab w:val="left" w:pos="709"/>
        </w:tabs>
        <w:jc w:val="both"/>
        <w:rPr>
          <w:rFonts w:ascii="Times New Roman" w:hAnsi="Times New Roman"/>
          <w:sz w:val="24"/>
          <w:szCs w:val="24"/>
        </w:rPr>
      </w:pPr>
      <w:r w:rsidRPr="003A425A">
        <w:rPr>
          <w:rFonts w:ascii="Times New Roman" w:hAnsi="Times New Roman"/>
          <w:sz w:val="24"/>
          <w:szCs w:val="24"/>
        </w:rPr>
        <w:t>Обеспечение быстрого интерфейса для управления большим количеством элементов.</w:t>
      </w:r>
    </w:p>
    <w:p w:rsidR="005A6BBD" w:rsidRPr="003A425A" w:rsidRDefault="005A6BBD" w:rsidP="004D4FF9">
      <w:pPr>
        <w:pStyle w:val="a8"/>
        <w:numPr>
          <w:ilvl w:val="0"/>
          <w:numId w:val="32"/>
        </w:numPr>
        <w:tabs>
          <w:tab w:val="left" w:pos="709"/>
        </w:tabs>
        <w:jc w:val="both"/>
        <w:rPr>
          <w:rFonts w:ascii="Times New Roman" w:hAnsi="Times New Roman"/>
          <w:sz w:val="24"/>
          <w:szCs w:val="24"/>
        </w:rPr>
      </w:pPr>
      <w:r w:rsidRPr="003A425A">
        <w:rPr>
          <w:rFonts w:ascii="Times New Roman" w:hAnsi="Times New Roman"/>
          <w:sz w:val="24"/>
          <w:szCs w:val="24"/>
        </w:rPr>
        <w:t>Распространение событий каждому элементу.</w:t>
      </w:r>
    </w:p>
    <w:p w:rsidR="005A6BBD" w:rsidRPr="003A425A" w:rsidRDefault="005A6BBD" w:rsidP="004D4FF9">
      <w:pPr>
        <w:pStyle w:val="a8"/>
        <w:numPr>
          <w:ilvl w:val="0"/>
          <w:numId w:val="32"/>
        </w:numPr>
        <w:tabs>
          <w:tab w:val="left" w:pos="709"/>
        </w:tabs>
        <w:jc w:val="both"/>
        <w:rPr>
          <w:rFonts w:ascii="Times New Roman" w:hAnsi="Times New Roman"/>
          <w:sz w:val="24"/>
          <w:szCs w:val="24"/>
        </w:rPr>
      </w:pPr>
      <w:r w:rsidRPr="003A425A">
        <w:rPr>
          <w:rFonts w:ascii="Times New Roman" w:hAnsi="Times New Roman"/>
          <w:sz w:val="24"/>
          <w:szCs w:val="24"/>
        </w:rPr>
        <w:t>Управление состоянием элемента, таким как выделение</w:t>
      </w:r>
      <w:r w:rsidR="00A47F31" w:rsidRPr="003A425A">
        <w:rPr>
          <w:rFonts w:ascii="Times New Roman" w:hAnsi="Times New Roman"/>
          <w:sz w:val="24"/>
          <w:szCs w:val="24"/>
        </w:rPr>
        <w:t xml:space="preserve"> или фокус</w:t>
      </w:r>
      <w:r w:rsidRPr="003A425A">
        <w:rPr>
          <w:rFonts w:ascii="Times New Roman" w:hAnsi="Times New Roman"/>
          <w:sz w:val="24"/>
          <w:szCs w:val="24"/>
        </w:rPr>
        <w:t>.</w:t>
      </w:r>
    </w:p>
    <w:p w:rsidR="005A6BBD" w:rsidRPr="003A425A" w:rsidRDefault="00A47F31" w:rsidP="004D4FF9">
      <w:pPr>
        <w:pStyle w:val="a8"/>
        <w:numPr>
          <w:ilvl w:val="0"/>
          <w:numId w:val="32"/>
        </w:numPr>
        <w:tabs>
          <w:tab w:val="left" w:pos="709"/>
        </w:tabs>
        <w:jc w:val="both"/>
        <w:rPr>
          <w:rFonts w:ascii="Times New Roman" w:hAnsi="Times New Roman"/>
          <w:sz w:val="24"/>
          <w:szCs w:val="24"/>
        </w:rPr>
      </w:pPr>
      <w:r w:rsidRPr="003A425A">
        <w:rPr>
          <w:rFonts w:ascii="Times New Roman" w:hAnsi="Times New Roman"/>
          <w:sz w:val="24"/>
          <w:szCs w:val="24"/>
        </w:rPr>
        <w:t>Обеспечение не</w:t>
      </w:r>
      <w:r w:rsidR="005A6BBD" w:rsidRPr="003A425A">
        <w:rPr>
          <w:rFonts w:ascii="Times New Roman" w:hAnsi="Times New Roman"/>
          <w:sz w:val="24"/>
          <w:szCs w:val="24"/>
        </w:rPr>
        <w:t>преобразуемой функциональности рисования; особенно для печати.</w:t>
      </w:r>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 xml:space="preserve">Син служит в качестве контейнера для </w:t>
      </w:r>
      <w:r w:rsidR="00085476" w:rsidRPr="003A425A">
        <w:rPr>
          <w:rFonts w:ascii="Times New Roman" w:hAnsi="Times New Roman"/>
          <w:sz w:val="24"/>
          <w:szCs w:val="24"/>
        </w:rPr>
        <w:t>объект</w:t>
      </w:r>
      <w:r w:rsidRPr="003A425A">
        <w:rPr>
          <w:rFonts w:ascii="Times New Roman" w:hAnsi="Times New Roman"/>
          <w:sz w:val="24"/>
          <w:szCs w:val="24"/>
        </w:rPr>
        <w:t xml:space="preserve">ов </w:t>
      </w:r>
      <w:hyperlink r:id="rId1715"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Все функции открытия элементов возвращают элементы в нисходящем порядке (это значит первой возвращается самый верхний элемент, а последним – самый нижний). </w:t>
      </w:r>
      <w:r w:rsidRPr="003A425A">
        <w:rPr>
          <w:rFonts w:ascii="Times New Roman" w:hAnsi="Times New Roman"/>
          <w:i/>
          <w:sz w:val="24"/>
          <w:szCs w:val="24"/>
        </w:rPr>
        <w:t>Есть пример кода.</w:t>
      </w:r>
      <w:r w:rsidR="007021F3" w:rsidRPr="003A425A">
        <w:rPr>
          <w:rFonts w:ascii="Times New Roman" w:hAnsi="Times New Roman"/>
          <w:i/>
          <w:sz w:val="24"/>
          <w:szCs w:val="24"/>
        </w:rPr>
        <w:t xml:space="preserve"> </w:t>
      </w:r>
      <w:hyperlink r:id="rId1716"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w:t>
      </w:r>
      <w:r w:rsidR="0020399A" w:rsidRPr="003A425A">
        <w:rPr>
          <w:rFonts w:ascii="Times New Roman" w:hAnsi="Times New Roman"/>
          <w:sz w:val="24"/>
          <w:szCs w:val="24"/>
        </w:rPr>
        <w:t>архитектур</w:t>
      </w:r>
      <w:r w:rsidRPr="003A425A">
        <w:rPr>
          <w:rFonts w:ascii="Times New Roman" w:hAnsi="Times New Roman"/>
          <w:sz w:val="24"/>
          <w:szCs w:val="24"/>
        </w:rPr>
        <w:t>а распространения событий планирует события сина для доставки к элементам, и также управляет распространением между элементами. Если син получает событие нажатия мыши в некоторой позиции, он передаёт событие тому элементу, который находится в той позиции.</w:t>
      </w:r>
      <w:r w:rsidR="007021F3" w:rsidRPr="003A425A">
        <w:rPr>
          <w:rFonts w:ascii="Times New Roman" w:hAnsi="Times New Roman"/>
          <w:sz w:val="24"/>
          <w:szCs w:val="24"/>
        </w:rPr>
        <w:t xml:space="preserve"> </w:t>
      </w:r>
      <w:r w:rsidRPr="003A425A">
        <w:rPr>
          <w:rFonts w:ascii="Times New Roman" w:hAnsi="Times New Roman"/>
          <w:sz w:val="24"/>
          <w:szCs w:val="24"/>
        </w:rPr>
        <w:t xml:space="preserve">Также данный класс управляет определёнными состояниями элемента, такими как выделение элемента или фокус. </w:t>
      </w:r>
      <w:r w:rsidRPr="003A425A">
        <w:rPr>
          <w:rFonts w:ascii="Times New Roman" w:hAnsi="Times New Roman"/>
          <w:i/>
          <w:sz w:val="24"/>
          <w:szCs w:val="24"/>
        </w:rPr>
        <w:t>В данном классе есть вся необходимая функциональность для этого.</w:t>
      </w:r>
      <w:r w:rsidR="007021F3" w:rsidRPr="003A425A">
        <w:rPr>
          <w:rFonts w:ascii="Times New Roman" w:hAnsi="Times New Roman"/>
          <w:i/>
          <w:sz w:val="24"/>
          <w:szCs w:val="24"/>
        </w:rPr>
        <w:t xml:space="preserve"> </w:t>
      </w:r>
      <w:r w:rsidRPr="003A425A">
        <w:rPr>
          <w:rStyle w:val="HTML"/>
          <w:rFonts w:ascii="Times New Roman" w:hAnsi="Times New Roman" w:cs="Times New Roman"/>
          <w:sz w:val="24"/>
          <w:szCs w:val="24"/>
        </w:rPr>
        <w:t>Также данный класс позволяет рисовать вам части сина на устройство рисования при помощи специальной функции.</w:t>
      </w:r>
      <w:r w:rsidR="007021F3" w:rsidRPr="003A425A">
        <w:rPr>
          <w:rStyle w:val="HTML"/>
          <w:rFonts w:ascii="Times New Roman" w:hAnsi="Times New Roman" w:cs="Times New Roman"/>
          <w:sz w:val="24"/>
          <w:szCs w:val="24"/>
        </w:rPr>
        <w:t xml:space="preserve"> </w:t>
      </w:r>
      <w:hyperlink r:id="rId1717" w:history="1">
        <w:r w:rsidRPr="003A425A">
          <w:rPr>
            <w:rStyle w:val="a3"/>
            <w:rFonts w:ascii="Times New Roman" w:hAnsi="Times New Roman"/>
            <w:color w:val="auto"/>
            <w:sz w:val="24"/>
            <w:szCs w:val="24"/>
          </w:rPr>
          <w:t>QGraphicsView</w:t>
        </w:r>
      </w:hyperlink>
      <w:r w:rsidRPr="003A425A">
        <w:rPr>
          <w:rFonts w:ascii="Times New Roman" w:hAnsi="Times New Roman"/>
          <w:sz w:val="24"/>
          <w:szCs w:val="24"/>
        </w:rPr>
        <w:t xml:space="preserve"> обеспечивает виджет представления, который визуализирует содержание сина. Вы можете присоединить несколько представлений к одному и тому же сину, чтобы обеспечить несколько вьюпортов для одного и того же набора данных. Также данный виджет обеспечивает полосы прокрутки для навигации в больших синах.</w:t>
      </w:r>
      <w:r w:rsidR="007021F3" w:rsidRPr="003A425A">
        <w:rPr>
          <w:rFonts w:ascii="Times New Roman" w:hAnsi="Times New Roman"/>
          <w:sz w:val="24"/>
          <w:szCs w:val="24"/>
        </w:rPr>
        <w:t xml:space="preserve"> </w:t>
      </w:r>
      <w:r w:rsidRPr="003A425A">
        <w:rPr>
          <w:rFonts w:ascii="Times New Roman" w:hAnsi="Times New Roman"/>
          <w:sz w:val="24"/>
          <w:szCs w:val="24"/>
        </w:rPr>
        <w:t>Представление получает события ввода от клавиатуры и мыши и преобразует их в события сина.</w:t>
      </w:r>
      <w:r w:rsidR="007021F3" w:rsidRPr="003A425A">
        <w:rPr>
          <w:rFonts w:ascii="Times New Roman" w:hAnsi="Times New Roman"/>
          <w:sz w:val="24"/>
          <w:szCs w:val="24"/>
        </w:rPr>
        <w:t xml:space="preserve"> </w:t>
      </w:r>
      <w:r w:rsidRPr="003A425A">
        <w:rPr>
          <w:rFonts w:ascii="Times New Roman" w:hAnsi="Times New Roman"/>
          <w:sz w:val="24"/>
          <w:szCs w:val="24"/>
        </w:rPr>
        <w:t>При помощи некоторых функций представление может трансформировать координатную систему сина. Это позволяет обеспечить продвинутые особенности навигации, такие как зум или вращение. А также есть некоторые функции для преобразования между координатами сина и представления.</w:t>
      </w:r>
      <w:r w:rsidR="007021F3" w:rsidRPr="003A425A">
        <w:rPr>
          <w:rFonts w:ascii="Times New Roman" w:hAnsi="Times New Roman"/>
          <w:sz w:val="24"/>
          <w:szCs w:val="24"/>
        </w:rPr>
        <w:t xml:space="preserve"> </w:t>
      </w:r>
      <w:hyperlink r:id="rId1718"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является базовым классом для графических элементов на сине. Graphics View обеспечивает несколько стандартных элементов для типичных форм, таких как прямоугольники, эллипсы, и те</w:t>
      </w:r>
      <w:r w:rsidR="00A47F31" w:rsidRPr="003A425A">
        <w:rPr>
          <w:rFonts w:ascii="Times New Roman" w:hAnsi="Times New Roman"/>
          <w:sz w:val="24"/>
          <w:szCs w:val="24"/>
        </w:rPr>
        <w:t>к</w:t>
      </w:r>
      <w:r w:rsidRPr="003A425A">
        <w:rPr>
          <w:rFonts w:ascii="Times New Roman" w:hAnsi="Times New Roman"/>
          <w:sz w:val="24"/>
          <w:szCs w:val="24"/>
        </w:rPr>
        <w:t xml:space="preserve">стовые элементы, </w:t>
      </w:r>
      <w:r w:rsidR="007021F3" w:rsidRPr="003A425A">
        <w:rPr>
          <w:rFonts w:ascii="Times New Roman" w:hAnsi="Times New Roman"/>
          <w:sz w:val="24"/>
          <w:szCs w:val="24"/>
        </w:rPr>
        <w:t>Н</w:t>
      </w:r>
      <w:r w:rsidRPr="003A425A">
        <w:rPr>
          <w:rFonts w:ascii="Times New Roman" w:hAnsi="Times New Roman"/>
          <w:sz w:val="24"/>
          <w:szCs w:val="24"/>
        </w:rPr>
        <w:t xml:space="preserve">о наиболее мощными являются те классы, которые </w:t>
      </w:r>
      <w:r w:rsidRPr="003A425A">
        <w:rPr>
          <w:rFonts w:ascii="Times New Roman" w:hAnsi="Times New Roman"/>
          <w:sz w:val="24"/>
          <w:szCs w:val="24"/>
        </w:rPr>
        <w:lastRenderedPageBreak/>
        <w:t xml:space="preserve">специализируют </w:t>
      </w:r>
      <w:hyperlink r:id="rId1719"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Данный класс</w:t>
      </w:r>
      <w:r w:rsidR="00A47F31" w:rsidRPr="003A425A">
        <w:rPr>
          <w:rFonts w:ascii="Times New Roman" w:hAnsi="Times New Roman"/>
          <w:sz w:val="24"/>
          <w:szCs w:val="24"/>
        </w:rPr>
        <w:t>,</w:t>
      </w:r>
      <w:r w:rsidRPr="003A425A">
        <w:rPr>
          <w:rFonts w:ascii="Times New Roman" w:hAnsi="Times New Roman"/>
          <w:sz w:val="24"/>
          <w:szCs w:val="24"/>
        </w:rPr>
        <w:t xml:space="preserve"> на ряду со всеми остальными</w:t>
      </w:r>
      <w:r w:rsidR="00A47F31" w:rsidRPr="003A425A">
        <w:rPr>
          <w:rFonts w:ascii="Times New Roman" w:hAnsi="Times New Roman"/>
          <w:sz w:val="24"/>
          <w:szCs w:val="24"/>
        </w:rPr>
        <w:t>,</w:t>
      </w:r>
      <w:r w:rsidRPr="003A425A">
        <w:rPr>
          <w:rFonts w:ascii="Times New Roman" w:hAnsi="Times New Roman"/>
          <w:sz w:val="24"/>
          <w:szCs w:val="24"/>
        </w:rPr>
        <w:t xml:space="preserve"> поддерживает следующие особенности:</w:t>
      </w:r>
    </w:p>
    <w:p w:rsidR="005A6BBD" w:rsidRPr="003A425A" w:rsidRDefault="005A6BBD" w:rsidP="004D4FF9">
      <w:pPr>
        <w:pStyle w:val="a8"/>
        <w:numPr>
          <w:ilvl w:val="0"/>
          <w:numId w:val="33"/>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 xml:space="preserve">Нажатие мыши, движение, отпускание и двойной щелчок, также как и события покрытия мыши, колёсика и события контекстного меню. </w:t>
      </w:r>
    </w:p>
    <w:p w:rsidR="005A6BBD" w:rsidRPr="003A425A" w:rsidRDefault="005A6BBD" w:rsidP="004D4FF9">
      <w:pPr>
        <w:pStyle w:val="a8"/>
        <w:numPr>
          <w:ilvl w:val="0"/>
          <w:numId w:val="33"/>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Фокус ввода клавиатуры и события клавиш.</w:t>
      </w:r>
    </w:p>
    <w:p w:rsidR="005A6BBD" w:rsidRPr="003A425A" w:rsidRDefault="005A6BBD" w:rsidP="004D4FF9">
      <w:pPr>
        <w:pStyle w:val="a8"/>
        <w:numPr>
          <w:ilvl w:val="0"/>
          <w:numId w:val="33"/>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Перетаскивание и опускание.</w:t>
      </w:r>
    </w:p>
    <w:p w:rsidR="005A6BBD" w:rsidRPr="003A425A" w:rsidRDefault="005A6BBD" w:rsidP="004D4FF9">
      <w:pPr>
        <w:pStyle w:val="a8"/>
        <w:numPr>
          <w:ilvl w:val="0"/>
          <w:numId w:val="33"/>
        </w:numPr>
        <w:tabs>
          <w:tab w:val="left" w:pos="709"/>
        </w:tabs>
        <w:jc w:val="both"/>
        <w:rPr>
          <w:rFonts w:ascii="Times New Roman" w:hAnsi="Times New Roman"/>
          <w:sz w:val="24"/>
          <w:szCs w:val="24"/>
        </w:rPr>
      </w:pPr>
      <w:r w:rsidRPr="003A425A">
        <w:rPr>
          <w:rStyle w:val="HTML"/>
          <w:rFonts w:ascii="Times New Roman" w:hAnsi="Times New Roman" w:cs="Times New Roman"/>
          <w:sz w:val="24"/>
          <w:szCs w:val="24"/>
        </w:rPr>
        <w:t xml:space="preserve">Группирование, также как и отношения родитель-ребёнок, а также при помощи </w:t>
      </w:r>
      <w:hyperlink r:id="rId1720" w:history="1">
        <w:r w:rsidRPr="003A425A">
          <w:rPr>
            <w:rStyle w:val="a3"/>
            <w:rFonts w:ascii="Times New Roman" w:hAnsi="Times New Roman"/>
            <w:color w:val="auto"/>
            <w:sz w:val="24"/>
            <w:szCs w:val="24"/>
          </w:rPr>
          <w:t>QGraphicsItemGroup</w:t>
        </w:r>
      </w:hyperlink>
      <w:r w:rsidRPr="003A425A">
        <w:rPr>
          <w:rFonts w:ascii="Times New Roman" w:hAnsi="Times New Roman"/>
          <w:sz w:val="24"/>
          <w:szCs w:val="24"/>
        </w:rPr>
        <w:t>.</w:t>
      </w:r>
    </w:p>
    <w:p w:rsidR="005A6BBD" w:rsidRPr="003A425A" w:rsidRDefault="00F850EA" w:rsidP="004D4FF9">
      <w:pPr>
        <w:pStyle w:val="a8"/>
        <w:numPr>
          <w:ilvl w:val="0"/>
          <w:numId w:val="33"/>
        </w:numPr>
        <w:tabs>
          <w:tab w:val="left" w:pos="709"/>
        </w:tabs>
        <w:jc w:val="both"/>
        <w:rPr>
          <w:rFonts w:ascii="Times New Roman" w:hAnsi="Times New Roman"/>
          <w:sz w:val="24"/>
          <w:szCs w:val="24"/>
        </w:rPr>
      </w:pPr>
      <w:r w:rsidRPr="003A425A">
        <w:rPr>
          <w:rFonts w:ascii="Times New Roman" w:hAnsi="Times New Roman"/>
          <w:sz w:val="24"/>
          <w:szCs w:val="24"/>
        </w:rPr>
        <w:t>Детекти</w:t>
      </w:r>
      <w:r w:rsidR="005A6BBD" w:rsidRPr="003A425A">
        <w:rPr>
          <w:rFonts w:ascii="Times New Roman" w:hAnsi="Times New Roman"/>
          <w:sz w:val="24"/>
          <w:szCs w:val="24"/>
        </w:rPr>
        <w:t>рование соударений.</w:t>
      </w:r>
    </w:p>
    <w:p w:rsidR="005A6BBD" w:rsidRPr="003A425A" w:rsidRDefault="005A6BBD" w:rsidP="007D3576">
      <w:pPr>
        <w:tabs>
          <w:tab w:val="left" w:pos="8931"/>
        </w:tabs>
        <w:jc w:val="both"/>
        <w:rPr>
          <w:rStyle w:val="HTML"/>
          <w:rFonts w:ascii="Times New Roman" w:hAnsi="Times New Roman" w:cs="Times New Roman"/>
          <w:i/>
          <w:sz w:val="24"/>
          <w:szCs w:val="24"/>
        </w:rPr>
      </w:pPr>
      <w:r w:rsidRPr="003A425A">
        <w:rPr>
          <w:rStyle w:val="HTML"/>
          <w:rFonts w:ascii="Times New Roman" w:hAnsi="Times New Roman" w:cs="Times New Roman"/>
          <w:sz w:val="24"/>
          <w:szCs w:val="24"/>
        </w:rPr>
        <w:t>Элементы живут в локальной системе координат, поэтому данный класс содержит множество функций для отображения координат между элементом и сином, а также от элемента к элементу.</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Также он может преобразовывать свою систему координат. Поэтому можно вращать или масштабировать отдельные элементы.</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Элементы могут содержать другие элементы. Все преобразования родителя наследуются всеми его детьми. Даже если они накапливают преобразования внутри своих собственных функций.</w:t>
      </w:r>
      <w:r w:rsidR="007021F3" w:rsidRPr="003A425A">
        <w:rPr>
          <w:rStyle w:val="HTML"/>
          <w:rFonts w:ascii="Times New Roman" w:hAnsi="Times New Roman" w:cs="Times New Roman"/>
          <w:sz w:val="24"/>
          <w:szCs w:val="24"/>
        </w:rPr>
        <w:t xml:space="preserve"> </w:t>
      </w:r>
      <w:hyperlink r:id="rId1721" w:anchor="shape" w:history="1">
        <w:r w:rsidRPr="003A425A">
          <w:rPr>
            <w:rStyle w:val="a3"/>
            <w:rFonts w:ascii="Times New Roman" w:hAnsi="Times New Roman"/>
            <w:color w:val="auto"/>
            <w:sz w:val="24"/>
            <w:szCs w:val="24"/>
          </w:rPr>
          <w:t>QGraphicsItem::shape</w:t>
        </w:r>
      </w:hyperlink>
      <w:r w:rsidRPr="003A425A">
        <w:rPr>
          <w:rFonts w:ascii="Times New Roman" w:hAnsi="Times New Roman"/>
          <w:sz w:val="24"/>
          <w:szCs w:val="24"/>
        </w:rPr>
        <w:t xml:space="preserve">() и QGraphicsItem::collidesWith() функции обеспечивают </w:t>
      </w:r>
      <w:r w:rsidR="00F850EA" w:rsidRPr="003A425A">
        <w:rPr>
          <w:rFonts w:ascii="Times New Roman" w:hAnsi="Times New Roman"/>
          <w:sz w:val="24"/>
          <w:szCs w:val="24"/>
        </w:rPr>
        <w:t>детекти</w:t>
      </w:r>
      <w:r w:rsidRPr="003A425A">
        <w:rPr>
          <w:rFonts w:ascii="Times New Roman" w:hAnsi="Times New Roman"/>
          <w:sz w:val="24"/>
          <w:szCs w:val="24"/>
        </w:rPr>
        <w:t xml:space="preserve">рование соударений. Обе эти функции являются виртуальными. При помощи возврата формы ваших элементов как локальных координат </w:t>
      </w:r>
      <w:hyperlink r:id="rId1722" w:history="1">
        <w:r w:rsidRPr="003A425A">
          <w:rPr>
            <w:rStyle w:val="a3"/>
            <w:rFonts w:ascii="Times New Roman" w:hAnsi="Times New Roman"/>
            <w:color w:val="auto"/>
            <w:sz w:val="24"/>
            <w:szCs w:val="24"/>
          </w:rPr>
          <w:t>QPainterPath</w:t>
        </w:r>
      </w:hyperlink>
      <w:r w:rsidRPr="003A425A">
        <w:rPr>
          <w:rFonts w:ascii="Times New Roman" w:hAnsi="Times New Roman"/>
          <w:sz w:val="24"/>
          <w:szCs w:val="24"/>
        </w:rPr>
        <w:t xml:space="preserve"> из </w:t>
      </w:r>
      <w:hyperlink r:id="rId1723" w:anchor="shape" w:history="1">
        <w:r w:rsidRPr="003A425A">
          <w:rPr>
            <w:rStyle w:val="a3"/>
            <w:rFonts w:ascii="Times New Roman" w:hAnsi="Times New Roman"/>
            <w:color w:val="auto"/>
            <w:sz w:val="24"/>
            <w:szCs w:val="24"/>
          </w:rPr>
          <w:t>QGraphicsItem::shape</w:t>
        </w:r>
      </w:hyperlink>
      <w:r w:rsidRPr="003A425A">
        <w:rPr>
          <w:rFonts w:ascii="Times New Roman" w:hAnsi="Times New Roman"/>
          <w:sz w:val="24"/>
          <w:szCs w:val="24"/>
        </w:rPr>
        <w:t xml:space="preserve">() класс элемента будет обрабатывать все </w:t>
      </w:r>
      <w:r w:rsidR="00F850EA" w:rsidRPr="003A425A">
        <w:rPr>
          <w:rFonts w:ascii="Times New Roman" w:hAnsi="Times New Roman"/>
          <w:sz w:val="24"/>
          <w:szCs w:val="24"/>
        </w:rPr>
        <w:t>детекти</w:t>
      </w:r>
      <w:r w:rsidRPr="003A425A">
        <w:rPr>
          <w:rFonts w:ascii="Times New Roman" w:hAnsi="Times New Roman"/>
          <w:sz w:val="24"/>
          <w:szCs w:val="24"/>
        </w:rPr>
        <w:t xml:space="preserve">рования соударений для вас. Если вы желаете ваши собственные </w:t>
      </w:r>
      <w:r w:rsidR="00F850EA" w:rsidRPr="003A425A">
        <w:rPr>
          <w:rFonts w:ascii="Times New Roman" w:hAnsi="Times New Roman"/>
          <w:sz w:val="24"/>
          <w:szCs w:val="24"/>
        </w:rPr>
        <w:t>детекти</w:t>
      </w:r>
      <w:r w:rsidRPr="003A425A">
        <w:rPr>
          <w:rFonts w:ascii="Times New Roman" w:hAnsi="Times New Roman"/>
          <w:sz w:val="24"/>
          <w:szCs w:val="24"/>
        </w:rPr>
        <w:t>рования соударений, вы можете переопределить функцию QGraphicsItem::collidesWith().</w:t>
      </w:r>
      <w:r w:rsidR="007021F3" w:rsidRPr="003A425A">
        <w:rPr>
          <w:rFonts w:ascii="Times New Roman" w:hAnsi="Times New Roman"/>
          <w:sz w:val="24"/>
          <w:szCs w:val="24"/>
        </w:rPr>
        <w:t xml:space="preserve"> </w:t>
      </w:r>
      <w:r w:rsidRPr="003A425A">
        <w:rPr>
          <w:rStyle w:val="HTML"/>
          <w:rFonts w:ascii="Times New Roman" w:hAnsi="Times New Roman" w:cs="Times New Roman"/>
          <w:i/>
          <w:sz w:val="24"/>
          <w:szCs w:val="24"/>
        </w:rPr>
        <w:t>Далее приводится список классов из данной части модуля виджетов.</w:t>
      </w:r>
    </w:p>
    <w:p w:rsidR="005A6BBD" w:rsidRPr="003A425A" w:rsidRDefault="005A6BBD" w:rsidP="007D3576">
      <w:pPr>
        <w:tabs>
          <w:tab w:val="left" w:pos="8931"/>
        </w:tabs>
        <w:jc w:val="both"/>
        <w:rPr>
          <w:rStyle w:val="HTML"/>
          <w:rFonts w:ascii="Times New Roman" w:hAnsi="Times New Roman" w:cs="Times New Roman"/>
          <w:i/>
          <w:sz w:val="24"/>
          <w:szCs w:val="24"/>
        </w:rPr>
      </w:pPr>
      <w:r w:rsidRPr="003A425A">
        <w:rPr>
          <w:rStyle w:val="HTML"/>
          <w:rFonts w:ascii="Times New Roman" w:hAnsi="Times New Roman" w:cs="Times New Roman"/>
          <w:sz w:val="24"/>
          <w:szCs w:val="24"/>
        </w:rPr>
        <w:t xml:space="preserve">Графическое представление основано на картезианской системе координат; позиции элементов и геометрия сина представляются при помощи набора двух чисел: координат. В графическом представлении существует три </w:t>
      </w:r>
      <w:r w:rsidR="00DA7E37" w:rsidRPr="003A425A">
        <w:rPr>
          <w:rStyle w:val="HTML"/>
          <w:rFonts w:ascii="Times New Roman" w:hAnsi="Times New Roman" w:cs="Times New Roman"/>
          <w:sz w:val="24"/>
          <w:szCs w:val="24"/>
        </w:rPr>
        <w:t>эффект</w:t>
      </w:r>
      <w:r w:rsidRPr="003A425A">
        <w:rPr>
          <w:rStyle w:val="HTML"/>
          <w:rFonts w:ascii="Times New Roman" w:hAnsi="Times New Roman" w:cs="Times New Roman"/>
          <w:sz w:val="24"/>
          <w:szCs w:val="24"/>
        </w:rPr>
        <w:t>ивных системы координат: элемента, сина и представления.</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 xml:space="preserve">Син координаты во время рисования соответствуют локальным координатам рисовальщика </w:t>
      </w:r>
      <w:r w:rsidRPr="003A425A">
        <w:rPr>
          <w:rStyle w:val="HTML"/>
          <w:rFonts w:ascii="Times New Roman" w:hAnsi="Times New Roman" w:cs="Times New Roman"/>
          <w:sz w:val="24"/>
          <w:szCs w:val="24"/>
          <w:lang w:val="en-US"/>
        </w:rPr>
        <w:t>QPainter</w:t>
      </w:r>
      <w:r w:rsidRPr="003A425A">
        <w:rPr>
          <w:rStyle w:val="HTML"/>
          <w:rFonts w:ascii="Times New Roman" w:hAnsi="Times New Roman" w:cs="Times New Roman"/>
          <w:sz w:val="24"/>
          <w:szCs w:val="24"/>
        </w:rPr>
        <w:t>, а координаты представления такие же как координаты устройства.</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Элементы живут в их собственной локальной системе. Их координаты обычно центрируются вокруг центральной точки.</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При построении собственных примитивов вам следует беспокоиться только о координатах элемента, так как все преобразования можно потом будет сделать.</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Позиция элемента – это координаты центра элемента в системе координат его родителя. Преобразование элемента и позиция элемента явля</w:t>
      </w:r>
      <w:r w:rsidR="00A47F31" w:rsidRPr="003A425A">
        <w:rPr>
          <w:rStyle w:val="HTML"/>
          <w:rFonts w:ascii="Times New Roman" w:hAnsi="Times New Roman" w:cs="Times New Roman"/>
          <w:sz w:val="24"/>
          <w:szCs w:val="24"/>
        </w:rPr>
        <w:t>ются относительными к родителю.</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Син представляет базовую систему координат для всех элементов. Данная система координат описывает позицию каждого элемента верхнего уровня.</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Координаты представления – это координаты виджета. Каждая единица в координатах представления соответствуют одному пикселу. Она является относительной по отношению к виджету или вьюпорту, а также не поддаётся влиянию сина. Все события первоначально посылаются в координатах представления, а эти координаты следует отобразить на син для взаимодействия с элементами.</w:t>
      </w:r>
      <w:r w:rsidR="007021F3"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i/>
          <w:sz w:val="24"/>
          <w:szCs w:val="24"/>
        </w:rPr>
        <w:t>Далее приведены функции для преобразования различного типа координат.</w:t>
      </w:r>
    </w:p>
    <w:p w:rsidR="005A6BBD" w:rsidRPr="003A425A" w:rsidRDefault="00953454" w:rsidP="007D3576">
      <w:pPr>
        <w:tabs>
          <w:tab w:val="left" w:pos="8931"/>
        </w:tabs>
        <w:jc w:val="both"/>
        <w:rPr>
          <w:rFonts w:ascii="Times New Roman" w:hAnsi="Times New Roman"/>
          <w:sz w:val="24"/>
          <w:szCs w:val="24"/>
        </w:rPr>
      </w:pPr>
      <w:hyperlink r:id="rId1724" w:history="1">
        <w:r w:rsidR="005A6BBD" w:rsidRPr="003A425A">
          <w:rPr>
            <w:rStyle w:val="a3"/>
            <w:rFonts w:ascii="Times New Roman" w:hAnsi="Times New Roman"/>
            <w:color w:val="auto"/>
            <w:sz w:val="24"/>
            <w:szCs w:val="24"/>
          </w:rPr>
          <w:t>QGraphicsView</w:t>
        </w:r>
      </w:hyperlink>
      <w:r w:rsidR="005A6BBD" w:rsidRPr="003A425A">
        <w:rPr>
          <w:rFonts w:ascii="Times New Roman" w:hAnsi="Times New Roman"/>
          <w:sz w:val="24"/>
          <w:szCs w:val="24"/>
        </w:rPr>
        <w:t xml:space="preserve"> поддерживает те же аффинные преобразования, что и </w:t>
      </w:r>
      <w:hyperlink r:id="rId1725" w:history="1">
        <w:r w:rsidR="005A6BBD" w:rsidRPr="003A425A">
          <w:rPr>
            <w:rStyle w:val="a3"/>
            <w:rFonts w:ascii="Times New Roman" w:hAnsi="Times New Roman"/>
            <w:color w:val="auto"/>
            <w:sz w:val="24"/>
            <w:szCs w:val="24"/>
          </w:rPr>
          <w:t>QPainter</w:t>
        </w:r>
      </w:hyperlink>
      <w:r w:rsidR="005A6BBD" w:rsidRPr="003A425A">
        <w:rPr>
          <w:rFonts w:ascii="Times New Roman" w:hAnsi="Times New Roman"/>
          <w:sz w:val="24"/>
          <w:szCs w:val="24"/>
        </w:rPr>
        <w:t xml:space="preserve"> делает через </w:t>
      </w:r>
      <w:hyperlink r:id="rId1726" w:anchor="setMatrix" w:history="1">
        <w:r w:rsidR="005A6BBD" w:rsidRPr="003A425A">
          <w:rPr>
            <w:rStyle w:val="a3"/>
            <w:rFonts w:ascii="Times New Roman" w:hAnsi="Times New Roman"/>
            <w:color w:val="auto"/>
            <w:sz w:val="24"/>
            <w:szCs w:val="24"/>
          </w:rPr>
          <w:t>QGraphicsView::setMatrix</w:t>
        </w:r>
      </w:hyperlink>
      <w:r w:rsidR="005A6BBD" w:rsidRPr="003A425A">
        <w:rPr>
          <w:rFonts w:ascii="Times New Roman" w:hAnsi="Times New Roman"/>
          <w:sz w:val="24"/>
          <w:szCs w:val="24"/>
        </w:rPr>
        <w:t>(). Также в данном классе есть поддержка зума и вращения.</w:t>
      </w:r>
      <w:r w:rsidR="007021F3" w:rsidRPr="003A425A">
        <w:rPr>
          <w:rFonts w:ascii="Times New Roman" w:hAnsi="Times New Roman"/>
          <w:sz w:val="24"/>
          <w:szCs w:val="24"/>
        </w:rPr>
        <w:t xml:space="preserve"> </w:t>
      </w:r>
      <w:r w:rsidR="005A6BBD" w:rsidRPr="003A425A">
        <w:rPr>
          <w:rFonts w:ascii="Times New Roman" w:hAnsi="Times New Roman"/>
          <w:i/>
          <w:sz w:val="24"/>
          <w:szCs w:val="24"/>
        </w:rPr>
        <w:t>Есть пример кода.</w:t>
      </w:r>
      <w:r w:rsidR="007021F3" w:rsidRPr="003A425A">
        <w:rPr>
          <w:rFonts w:ascii="Times New Roman" w:hAnsi="Times New Roman"/>
          <w:i/>
          <w:sz w:val="24"/>
          <w:szCs w:val="24"/>
        </w:rPr>
        <w:t xml:space="preserve"> </w:t>
      </w:r>
      <w:r w:rsidR="005A6BBD" w:rsidRPr="003A425A">
        <w:rPr>
          <w:rFonts w:ascii="Times New Roman" w:hAnsi="Times New Roman"/>
          <w:i/>
          <w:sz w:val="24"/>
          <w:szCs w:val="24"/>
        </w:rPr>
        <w:t>Также есть ссылка на некоторый пример кода.</w:t>
      </w:r>
      <w:r w:rsidR="007021F3" w:rsidRPr="003A425A">
        <w:rPr>
          <w:rFonts w:ascii="Times New Roman" w:hAnsi="Times New Roman"/>
          <w:i/>
          <w:sz w:val="24"/>
          <w:szCs w:val="24"/>
        </w:rPr>
        <w:t xml:space="preserve"> </w:t>
      </w:r>
      <w:r w:rsidR="005A6BBD" w:rsidRPr="003A425A">
        <w:rPr>
          <w:rFonts w:ascii="Times New Roman" w:hAnsi="Times New Roman"/>
          <w:sz w:val="24"/>
          <w:szCs w:val="24"/>
        </w:rPr>
        <w:t xml:space="preserve">Графическое </w:t>
      </w:r>
      <w:r w:rsidR="005A6BBD" w:rsidRPr="003A425A">
        <w:rPr>
          <w:rFonts w:ascii="Times New Roman" w:hAnsi="Times New Roman"/>
          <w:sz w:val="24"/>
          <w:szCs w:val="24"/>
        </w:rPr>
        <w:lastRenderedPageBreak/>
        <w:t xml:space="preserve">представление обеспечивает однострочную печать через функции рисования. </w:t>
      </w:r>
      <w:r w:rsidR="005A6BBD" w:rsidRPr="003A425A">
        <w:rPr>
          <w:rFonts w:ascii="Times New Roman" w:hAnsi="Times New Roman"/>
          <w:i/>
          <w:sz w:val="24"/>
          <w:szCs w:val="24"/>
        </w:rPr>
        <w:t>Есть пример кода использования данных функций.</w:t>
      </w:r>
      <w:r w:rsidR="007021F3" w:rsidRPr="003A425A">
        <w:rPr>
          <w:rFonts w:ascii="Times New Roman" w:hAnsi="Times New Roman"/>
          <w:i/>
          <w:sz w:val="24"/>
          <w:szCs w:val="24"/>
        </w:rPr>
        <w:t xml:space="preserve"> </w:t>
      </w:r>
      <w:r w:rsidR="005A6BBD" w:rsidRPr="003A425A">
        <w:rPr>
          <w:rFonts w:ascii="Times New Roman" w:hAnsi="Times New Roman"/>
          <w:sz w:val="24"/>
          <w:szCs w:val="24"/>
        </w:rPr>
        <w:t>Разница между функциями рисования представления и сина заключается в том, что первая управляет координатами сина, а вторая координатами представления. Функции сина считаются более предпочтительными для печати целых сегментов сина, которые не преобразуются. Например, печать геометрических данных или текстовых документов. Функции представления подходят для скриншотов. Их поведение по умолчанию заключается в рисовании точного содержания вьюпорта с использованием обеспечиваемого рисовальщика.</w:t>
      </w:r>
    </w:p>
    <w:p w:rsidR="005A6BBD" w:rsidRPr="003A425A" w:rsidRDefault="00953454" w:rsidP="007D3576">
      <w:pPr>
        <w:tabs>
          <w:tab w:val="left" w:pos="8931"/>
        </w:tabs>
        <w:jc w:val="both"/>
        <w:rPr>
          <w:rFonts w:ascii="Times New Roman" w:hAnsi="Times New Roman"/>
          <w:i/>
          <w:sz w:val="24"/>
          <w:szCs w:val="24"/>
        </w:rPr>
      </w:pPr>
      <w:hyperlink r:id="rId1727" w:history="1">
        <w:r w:rsidR="005A6BBD" w:rsidRPr="003A425A">
          <w:rPr>
            <w:rStyle w:val="a3"/>
            <w:rFonts w:ascii="Times New Roman" w:hAnsi="Times New Roman"/>
            <w:color w:val="auto"/>
            <w:sz w:val="24"/>
            <w:szCs w:val="24"/>
          </w:rPr>
          <w:t>QGraphicsView</w:t>
        </w:r>
      </w:hyperlink>
      <w:r w:rsidR="005A6BBD" w:rsidRPr="003A425A">
        <w:rPr>
          <w:rFonts w:ascii="Times New Roman" w:hAnsi="Times New Roman"/>
          <w:sz w:val="24"/>
          <w:szCs w:val="24"/>
        </w:rPr>
        <w:t xml:space="preserve"> предоставляет ту же поддержку перетаскивания и опускания, что и </w:t>
      </w:r>
      <w:hyperlink r:id="rId1728" w:history="1">
        <w:r w:rsidR="005A6BBD" w:rsidRPr="003A425A">
          <w:rPr>
            <w:rStyle w:val="a3"/>
            <w:rFonts w:ascii="Times New Roman" w:hAnsi="Times New Roman"/>
            <w:color w:val="auto"/>
            <w:sz w:val="24"/>
            <w:szCs w:val="24"/>
          </w:rPr>
          <w:t>QWidget</w:t>
        </w:r>
      </w:hyperlink>
      <w:r w:rsidR="005A6BBD" w:rsidRPr="003A425A">
        <w:rPr>
          <w:rFonts w:ascii="Times New Roman" w:hAnsi="Times New Roman"/>
          <w:sz w:val="24"/>
          <w:szCs w:val="24"/>
        </w:rPr>
        <w:t xml:space="preserve">. Также он предоставляет данную функциональность для сина и для каждого элемента. Представление преобразует события в </w:t>
      </w:r>
      <w:hyperlink r:id="rId1729" w:history="1">
        <w:r w:rsidR="005A6BBD" w:rsidRPr="003A425A">
          <w:rPr>
            <w:rStyle w:val="a3"/>
            <w:rFonts w:ascii="Times New Roman" w:hAnsi="Times New Roman"/>
            <w:color w:val="auto"/>
            <w:sz w:val="24"/>
            <w:szCs w:val="24"/>
          </w:rPr>
          <w:t>QGraphicsSceneDragDropEvent</w:t>
        </w:r>
      </w:hyperlink>
      <w:r w:rsidR="005A6BBD" w:rsidRPr="003A425A">
        <w:rPr>
          <w:rFonts w:ascii="Times New Roman" w:hAnsi="Times New Roman"/>
          <w:sz w:val="24"/>
          <w:szCs w:val="24"/>
        </w:rPr>
        <w:t xml:space="preserve"> и передаёт их сину. Син пересылает данное событие ближайшему элементу, который допускает опускание.</w:t>
      </w:r>
      <w:r w:rsidR="007021F3" w:rsidRPr="003A425A">
        <w:rPr>
          <w:rFonts w:ascii="Times New Roman" w:hAnsi="Times New Roman"/>
          <w:sz w:val="24"/>
          <w:szCs w:val="24"/>
        </w:rPr>
        <w:t xml:space="preserve"> </w:t>
      </w:r>
      <w:r w:rsidR="005A6BBD" w:rsidRPr="003A425A">
        <w:rPr>
          <w:rFonts w:ascii="Times New Roman" w:hAnsi="Times New Roman"/>
          <w:sz w:val="24"/>
          <w:szCs w:val="24"/>
        </w:rPr>
        <w:t xml:space="preserve">Затем описывается, как реализовать данные события. </w:t>
      </w:r>
      <w:r w:rsidR="005A6BBD" w:rsidRPr="003A425A">
        <w:rPr>
          <w:rFonts w:ascii="Times New Roman" w:hAnsi="Times New Roman"/>
          <w:i/>
          <w:sz w:val="24"/>
          <w:szCs w:val="24"/>
        </w:rPr>
        <w:t>Есть также ссылка на некоторый пример.</w:t>
      </w:r>
    </w:p>
    <w:p w:rsidR="005A6BBD" w:rsidRPr="003A425A" w:rsidRDefault="005A6BBD" w:rsidP="007D3576">
      <w:pPr>
        <w:tabs>
          <w:tab w:val="left" w:pos="8931"/>
        </w:tabs>
        <w:jc w:val="both"/>
        <w:rPr>
          <w:rFonts w:ascii="Times New Roman" w:hAnsi="Times New Roman"/>
          <w:i/>
          <w:sz w:val="24"/>
          <w:szCs w:val="24"/>
        </w:rPr>
      </w:pPr>
      <w:r w:rsidRPr="003A425A">
        <w:rPr>
          <w:rFonts w:ascii="Times New Roman" w:hAnsi="Times New Roman"/>
          <w:sz w:val="24"/>
          <w:szCs w:val="24"/>
        </w:rPr>
        <w:t xml:space="preserve">В графическом представлении есть поддержка курсоров и подсказок. </w:t>
      </w:r>
      <w:r w:rsidRPr="003A425A">
        <w:rPr>
          <w:rFonts w:ascii="Times New Roman" w:hAnsi="Times New Roman"/>
          <w:i/>
          <w:sz w:val="24"/>
          <w:szCs w:val="24"/>
        </w:rPr>
        <w:t>В данном случае есть также ссылка на некоторый пример, который демонстрирует использование данной особенности.</w:t>
      </w:r>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Графическое представление поддерживает анимацию на нескольких уровнях. Вы можете просто монтировать анимацию с использование</w:t>
      </w:r>
      <w:r w:rsidR="007021F3" w:rsidRPr="003A425A">
        <w:rPr>
          <w:rFonts w:ascii="Times New Roman" w:hAnsi="Times New Roman"/>
          <w:sz w:val="24"/>
          <w:szCs w:val="24"/>
        </w:rPr>
        <w:t xml:space="preserve">м </w:t>
      </w:r>
      <w:r w:rsidRPr="003A425A">
        <w:rPr>
          <w:rFonts w:ascii="Times New Roman" w:hAnsi="Times New Roman"/>
          <w:sz w:val="24"/>
          <w:szCs w:val="24"/>
        </w:rPr>
        <w:t xml:space="preserve">анимации. </w:t>
      </w:r>
      <w:r w:rsidRPr="003A425A">
        <w:rPr>
          <w:rFonts w:ascii="Times New Roman" w:hAnsi="Times New Roman"/>
          <w:i/>
          <w:sz w:val="24"/>
          <w:szCs w:val="24"/>
        </w:rPr>
        <w:t>В данной части указано, как это делается.</w:t>
      </w:r>
      <w:r w:rsidRPr="003A425A">
        <w:rPr>
          <w:rFonts w:ascii="Times New Roman" w:hAnsi="Times New Roman"/>
          <w:sz w:val="24"/>
          <w:szCs w:val="24"/>
        </w:rPr>
        <w:t xml:space="preserve"> Для этого следует унаследовать </w:t>
      </w:r>
      <w:hyperlink r:id="rId1730" w:history="1">
        <w:r w:rsidRPr="003A425A">
          <w:rPr>
            <w:rStyle w:val="a3"/>
            <w:rFonts w:ascii="Times New Roman" w:hAnsi="Times New Roman"/>
            <w:color w:val="auto"/>
            <w:sz w:val="24"/>
            <w:szCs w:val="24"/>
          </w:rPr>
          <w:t>QGraphicsObject</w:t>
        </w:r>
      </w:hyperlink>
      <w:r w:rsidRPr="003A425A">
        <w:rPr>
          <w:rFonts w:ascii="Times New Roman" w:hAnsi="Times New Roman"/>
          <w:sz w:val="24"/>
          <w:szCs w:val="24"/>
        </w:rPr>
        <w:t xml:space="preserve"> и связать </w:t>
      </w:r>
      <w:hyperlink r:id="rId1731" w:history="1">
        <w:r w:rsidRPr="003A425A">
          <w:rPr>
            <w:rStyle w:val="a3"/>
            <w:rFonts w:ascii="Times New Roman" w:hAnsi="Times New Roman"/>
            <w:color w:val="auto"/>
            <w:sz w:val="24"/>
            <w:szCs w:val="24"/>
          </w:rPr>
          <w:t>QPropertyAnimation</w:t>
        </w:r>
      </w:hyperlink>
      <w:r w:rsidRPr="003A425A">
        <w:rPr>
          <w:rFonts w:ascii="Times New Roman" w:hAnsi="Times New Roman"/>
          <w:sz w:val="24"/>
          <w:szCs w:val="24"/>
        </w:rPr>
        <w:t xml:space="preserve"> с ним. Также можно унаследовать класс от </w:t>
      </w:r>
      <w:hyperlink r:id="rId1732"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and </w:t>
      </w:r>
      <w:hyperlink r:id="rId1733"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а затем установить таймер для управления анимацией.</w:t>
      </w:r>
    </w:p>
    <w:p w:rsidR="005A6BBD" w:rsidRPr="003A425A" w:rsidRDefault="005A6BBD" w:rsidP="007D3576">
      <w:pPr>
        <w:tabs>
          <w:tab w:val="left" w:pos="8931"/>
        </w:tabs>
        <w:jc w:val="both"/>
        <w:rPr>
          <w:rFonts w:ascii="Times New Roman" w:hAnsi="Times New Roman"/>
          <w:i/>
          <w:sz w:val="24"/>
          <w:szCs w:val="24"/>
        </w:rPr>
      </w:pPr>
      <w:r w:rsidRPr="003A425A">
        <w:rPr>
          <w:rFonts w:ascii="Times New Roman" w:hAnsi="Times New Roman"/>
          <w:sz w:val="24"/>
          <w:szCs w:val="24"/>
        </w:rPr>
        <w:t xml:space="preserve">Устанавливая QGLWidget в качестве вьюпорта для графического представления можно сделать возможным </w:t>
      </w:r>
      <w:r w:rsidR="00B00C9F" w:rsidRPr="003A425A">
        <w:rPr>
          <w:rFonts w:ascii="Times New Roman" w:hAnsi="Times New Roman"/>
          <w:sz w:val="24"/>
          <w:szCs w:val="24"/>
        </w:rPr>
        <w:t>OpenGL</w:t>
      </w:r>
      <w:r w:rsidRPr="003A425A">
        <w:rPr>
          <w:rFonts w:ascii="Times New Roman" w:hAnsi="Times New Roman"/>
          <w:sz w:val="24"/>
          <w:szCs w:val="24"/>
        </w:rPr>
        <w:t xml:space="preserve"> рисование. </w:t>
      </w:r>
      <w:r w:rsidRPr="003A425A">
        <w:rPr>
          <w:rFonts w:ascii="Times New Roman" w:hAnsi="Times New Roman"/>
          <w:i/>
          <w:sz w:val="24"/>
          <w:szCs w:val="24"/>
        </w:rPr>
        <w:t>Есть пример кода</w:t>
      </w:r>
      <w:r w:rsidR="00D02AAE" w:rsidRPr="003A425A">
        <w:rPr>
          <w:rFonts w:ascii="Times New Roman" w:hAnsi="Times New Roman"/>
          <w:i/>
          <w:sz w:val="24"/>
          <w:szCs w:val="24"/>
        </w:rPr>
        <w:t>.</w:t>
      </w:r>
      <w:r w:rsidR="007021F3" w:rsidRPr="003A425A">
        <w:rPr>
          <w:rFonts w:ascii="Times New Roman" w:hAnsi="Times New Roman"/>
          <w:i/>
          <w:sz w:val="24"/>
          <w:szCs w:val="24"/>
        </w:rPr>
        <w:t xml:space="preserve"> </w:t>
      </w:r>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 xml:space="preserve">Если сделать один элемент дочерним по отношению к другим, то все передвижения и трансформации над ними будут выполняться одинаково. Вдобавок, </w:t>
      </w:r>
      <w:hyperlink r:id="rId1734" w:history="1">
        <w:r w:rsidRPr="003A425A">
          <w:rPr>
            <w:rStyle w:val="a3"/>
            <w:rFonts w:ascii="Times New Roman" w:hAnsi="Times New Roman"/>
            <w:color w:val="auto"/>
            <w:sz w:val="24"/>
            <w:szCs w:val="24"/>
          </w:rPr>
          <w:t>QGraphicsItemGroup</w:t>
        </w:r>
      </w:hyperlink>
      <w:r w:rsidRPr="003A425A">
        <w:rPr>
          <w:rFonts w:ascii="Times New Roman" w:hAnsi="Times New Roman"/>
          <w:sz w:val="24"/>
          <w:szCs w:val="24"/>
        </w:rPr>
        <w:t xml:space="preserve"> – это специальный элемент, который позволяет создавать группы элементов.</w:t>
      </w:r>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 xml:space="preserve">Есть поддержка для геометрии и элементов, умных с точки зрения макетов. Этот специальный базовый элемент подобен на тот, который обеспечивает виджет, но в отличие от виджета он не наследует </w:t>
      </w:r>
      <w:hyperlink r:id="rId1735" w:history="1">
        <w:r w:rsidRPr="003A425A">
          <w:rPr>
            <w:rStyle w:val="a3"/>
            <w:rFonts w:ascii="Times New Roman" w:hAnsi="Times New Roman"/>
            <w:color w:val="auto"/>
            <w:sz w:val="24"/>
            <w:szCs w:val="24"/>
          </w:rPr>
          <w:t>QPaintDevice</w:t>
        </w:r>
      </w:hyperlink>
      <w:r w:rsidRPr="003A425A">
        <w:rPr>
          <w:rFonts w:ascii="Times New Roman" w:hAnsi="Times New Roman"/>
          <w:sz w:val="24"/>
          <w:szCs w:val="24"/>
        </w:rPr>
        <w:t xml:space="preserve">; но наследует </w:t>
      </w:r>
      <w:hyperlink r:id="rId1736"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Это позволяет вам </w:t>
      </w:r>
      <w:r w:rsidR="00F850EA" w:rsidRPr="003A425A">
        <w:rPr>
          <w:rFonts w:ascii="Times New Roman" w:hAnsi="Times New Roman"/>
          <w:sz w:val="24"/>
          <w:szCs w:val="24"/>
        </w:rPr>
        <w:t>написа</w:t>
      </w:r>
      <w:r w:rsidRPr="003A425A">
        <w:rPr>
          <w:rFonts w:ascii="Times New Roman" w:hAnsi="Times New Roman"/>
          <w:sz w:val="24"/>
          <w:szCs w:val="24"/>
        </w:rPr>
        <w:t xml:space="preserve">ть полные виджеты с событиями, сигналами и слотами, а также подсказками размеров и политиками, и вы можете также управлять геометриями ваших виджетов в макетах при помощи </w:t>
      </w:r>
      <w:hyperlink r:id="rId1737" w:history="1">
        <w:r w:rsidRPr="003A425A">
          <w:rPr>
            <w:rStyle w:val="a3"/>
            <w:rFonts w:ascii="Times New Roman" w:hAnsi="Times New Roman"/>
            <w:color w:val="auto"/>
            <w:sz w:val="24"/>
            <w:szCs w:val="24"/>
          </w:rPr>
          <w:t>QGraphicsLinearLayout</w:t>
        </w:r>
      </w:hyperlink>
      <w:r w:rsidRPr="003A425A">
        <w:rPr>
          <w:rFonts w:ascii="Times New Roman" w:hAnsi="Times New Roman"/>
          <w:sz w:val="24"/>
          <w:szCs w:val="24"/>
        </w:rPr>
        <w:t xml:space="preserve"> and </w:t>
      </w:r>
      <w:hyperlink r:id="rId1738" w:history="1">
        <w:r w:rsidRPr="003A425A">
          <w:rPr>
            <w:rStyle w:val="a3"/>
            <w:rFonts w:ascii="Times New Roman" w:hAnsi="Times New Roman"/>
            <w:color w:val="auto"/>
            <w:sz w:val="24"/>
            <w:szCs w:val="24"/>
          </w:rPr>
          <w:t>QGraphicsGridLayout</w:t>
        </w:r>
      </w:hyperlink>
      <w:r w:rsidRPr="003A425A">
        <w:rPr>
          <w:rFonts w:ascii="Times New Roman" w:hAnsi="Times New Roman"/>
          <w:sz w:val="24"/>
          <w:szCs w:val="24"/>
        </w:rPr>
        <w:t>.</w:t>
      </w:r>
    </w:p>
    <w:p w:rsidR="005A6BBD" w:rsidRPr="003A425A" w:rsidRDefault="00953454" w:rsidP="007D3576">
      <w:pPr>
        <w:tabs>
          <w:tab w:val="left" w:pos="8931"/>
        </w:tabs>
        <w:jc w:val="both"/>
        <w:rPr>
          <w:rFonts w:ascii="Times New Roman" w:hAnsi="Times New Roman"/>
          <w:sz w:val="24"/>
          <w:szCs w:val="24"/>
        </w:rPr>
      </w:pPr>
      <w:hyperlink r:id="rId1739" w:history="1">
        <w:r w:rsidR="005A6BBD" w:rsidRPr="003A425A">
          <w:rPr>
            <w:rStyle w:val="a3"/>
            <w:rFonts w:ascii="Times New Roman" w:hAnsi="Times New Roman"/>
            <w:color w:val="auto"/>
            <w:sz w:val="24"/>
            <w:szCs w:val="24"/>
          </w:rPr>
          <w:t>QGraphicsWidget</w:t>
        </w:r>
      </w:hyperlink>
      <w:r w:rsidR="005A6BBD" w:rsidRPr="003A425A">
        <w:rPr>
          <w:rFonts w:ascii="Times New Roman" w:hAnsi="Times New Roman"/>
          <w:sz w:val="24"/>
          <w:szCs w:val="24"/>
        </w:rPr>
        <w:t xml:space="preserve"> обеспечивает лучшее из двух частей: экстра функциональность </w:t>
      </w:r>
      <w:hyperlink r:id="rId1740" w:history="1">
        <w:r w:rsidR="005A6BBD" w:rsidRPr="003A425A">
          <w:rPr>
            <w:rStyle w:val="a3"/>
            <w:rFonts w:ascii="Times New Roman" w:hAnsi="Times New Roman"/>
            <w:color w:val="auto"/>
            <w:sz w:val="24"/>
            <w:szCs w:val="24"/>
          </w:rPr>
          <w:t>QWidget</w:t>
        </w:r>
      </w:hyperlink>
      <w:r w:rsidR="00D02AAE" w:rsidRPr="003A425A">
        <w:rPr>
          <w:rFonts w:ascii="Times New Roman" w:hAnsi="Times New Roman"/>
          <w:sz w:val="24"/>
          <w:szCs w:val="24"/>
        </w:rPr>
        <w:t>,</w:t>
      </w:r>
      <w:r w:rsidR="005A6BBD" w:rsidRPr="003A425A">
        <w:rPr>
          <w:rFonts w:ascii="Times New Roman" w:hAnsi="Times New Roman"/>
          <w:sz w:val="24"/>
          <w:szCs w:val="24"/>
        </w:rPr>
        <w:t xml:space="preserve"> такую как стили, шрифты, палитра, направление макета и его геометрия, а также независимость разрешения, и поддержку трансформации из </w:t>
      </w:r>
      <w:hyperlink r:id="rId1741" w:history="1">
        <w:r w:rsidR="005A6BBD" w:rsidRPr="003A425A">
          <w:rPr>
            <w:rStyle w:val="a3"/>
            <w:rFonts w:ascii="Times New Roman" w:hAnsi="Times New Roman"/>
            <w:color w:val="auto"/>
            <w:sz w:val="24"/>
            <w:szCs w:val="24"/>
          </w:rPr>
          <w:t>QGraphicsItem</w:t>
        </w:r>
      </w:hyperlink>
      <w:r w:rsidR="005A6BBD" w:rsidRPr="003A425A">
        <w:rPr>
          <w:rFonts w:ascii="Times New Roman" w:hAnsi="Times New Roman"/>
          <w:sz w:val="24"/>
          <w:szCs w:val="24"/>
        </w:rPr>
        <w:t xml:space="preserve">. В данном виджете все операции выполняются с вещественной точностью. Возможности данного класса будут расти по мере роста обратной связи от сообщества </w:t>
      </w:r>
      <w:r w:rsidR="00B00C9F" w:rsidRPr="003A425A">
        <w:rPr>
          <w:rFonts w:ascii="Times New Roman" w:hAnsi="Times New Roman"/>
          <w:sz w:val="24"/>
          <w:szCs w:val="24"/>
        </w:rPr>
        <w:t>qt</w:t>
      </w:r>
      <w:r w:rsidR="005A6BBD" w:rsidRPr="003A425A">
        <w:rPr>
          <w:rFonts w:ascii="Times New Roman" w:hAnsi="Times New Roman"/>
          <w:sz w:val="24"/>
          <w:szCs w:val="24"/>
        </w:rPr>
        <w:t>.</w:t>
      </w:r>
      <w:r w:rsidR="007021F3" w:rsidRPr="003A425A">
        <w:rPr>
          <w:rFonts w:ascii="Times New Roman" w:hAnsi="Times New Roman"/>
          <w:sz w:val="24"/>
          <w:szCs w:val="24"/>
        </w:rPr>
        <w:t xml:space="preserve"> </w:t>
      </w:r>
      <w:hyperlink r:id="rId1742" w:history="1">
        <w:r w:rsidR="005A6BBD" w:rsidRPr="003A425A">
          <w:rPr>
            <w:rStyle w:val="a3"/>
            <w:rFonts w:ascii="Times New Roman" w:hAnsi="Times New Roman"/>
            <w:color w:val="auto"/>
            <w:sz w:val="24"/>
            <w:szCs w:val="24"/>
          </w:rPr>
          <w:t>QGraphicsLayout</w:t>
        </w:r>
      </w:hyperlink>
      <w:r w:rsidR="00BD1EA5" w:rsidRPr="003A425A">
        <w:rPr>
          <w:rFonts w:ascii="Times New Roman" w:hAnsi="Times New Roman"/>
          <w:sz w:val="24"/>
          <w:szCs w:val="24"/>
        </w:rPr>
        <w:t xml:space="preserve"> – это часть второго поколения</w:t>
      </w:r>
      <w:r w:rsidR="005A6BBD" w:rsidRPr="003A425A">
        <w:rPr>
          <w:rFonts w:ascii="Times New Roman" w:hAnsi="Times New Roman"/>
          <w:sz w:val="24"/>
          <w:szCs w:val="24"/>
        </w:rPr>
        <w:t xml:space="preserve"> макетов, разработанного специально для </w:t>
      </w:r>
      <w:hyperlink r:id="rId1743" w:history="1">
        <w:r w:rsidR="005A6BBD" w:rsidRPr="003A425A">
          <w:rPr>
            <w:rStyle w:val="a3"/>
            <w:rFonts w:ascii="Times New Roman" w:hAnsi="Times New Roman"/>
            <w:color w:val="auto"/>
            <w:sz w:val="24"/>
            <w:szCs w:val="24"/>
          </w:rPr>
          <w:t>QGraphicsWidget</w:t>
        </w:r>
      </w:hyperlink>
      <w:r w:rsidR="005A6BBD" w:rsidRPr="003A425A">
        <w:rPr>
          <w:rFonts w:ascii="Times New Roman" w:hAnsi="Times New Roman"/>
          <w:sz w:val="24"/>
          <w:szCs w:val="24"/>
        </w:rPr>
        <w:t>.</w:t>
      </w:r>
    </w:p>
    <w:p w:rsidR="007021F3"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lastRenderedPageBreak/>
        <w:t xml:space="preserve">Графическое представление обеспечивает бесшовную поддержку для внедрения любого виджета в син. Например, можно внедрить кнопку или окно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w:t>
      </w:r>
      <w:r w:rsidRPr="003A425A">
        <w:rPr>
          <w:rFonts w:ascii="Times New Roman" w:hAnsi="Times New Roman"/>
          <w:i/>
          <w:sz w:val="24"/>
          <w:szCs w:val="24"/>
        </w:rPr>
        <w:t xml:space="preserve">для этого есть специальная функция. А также можно создать экземпляр </w:t>
      </w:r>
      <w:hyperlink r:id="rId1744" w:history="1">
        <w:r w:rsidRPr="003A425A">
          <w:rPr>
            <w:rStyle w:val="a3"/>
            <w:rFonts w:ascii="Times New Roman" w:hAnsi="Times New Roman"/>
            <w:color w:val="auto"/>
            <w:sz w:val="24"/>
            <w:szCs w:val="24"/>
          </w:rPr>
          <w:t>QGraphicsProxyWidget</w:t>
        </w:r>
      </w:hyperlink>
      <w:r w:rsidRPr="003A425A">
        <w:rPr>
          <w:rFonts w:ascii="Times New Roman" w:hAnsi="Times New Roman"/>
          <w:sz w:val="24"/>
          <w:szCs w:val="24"/>
        </w:rPr>
        <w:t xml:space="preserve"> для внедрения вашего виджета вручную.</w:t>
      </w:r>
      <w:r w:rsidR="007021F3" w:rsidRPr="003A425A">
        <w:rPr>
          <w:rFonts w:ascii="Times New Roman" w:hAnsi="Times New Roman"/>
          <w:sz w:val="24"/>
          <w:szCs w:val="24"/>
        </w:rPr>
        <w:t xml:space="preserve"> </w:t>
      </w:r>
      <w:r w:rsidRPr="003A425A">
        <w:rPr>
          <w:rFonts w:ascii="Times New Roman" w:hAnsi="Times New Roman"/>
          <w:sz w:val="24"/>
          <w:szCs w:val="24"/>
        </w:rPr>
        <w:t xml:space="preserve">Данный </w:t>
      </w:r>
      <w:r w:rsidR="00BD1EA5" w:rsidRPr="003A425A">
        <w:rPr>
          <w:rFonts w:ascii="Times New Roman" w:hAnsi="Times New Roman"/>
          <w:sz w:val="24"/>
          <w:szCs w:val="24"/>
        </w:rPr>
        <w:t>класс</w:t>
      </w:r>
      <w:r w:rsidRPr="003A425A">
        <w:rPr>
          <w:rFonts w:ascii="Times New Roman" w:hAnsi="Times New Roman"/>
          <w:sz w:val="24"/>
          <w:szCs w:val="24"/>
        </w:rPr>
        <w:t xml:space="preserve"> предполагает, что железо пользователя обеспечивает достаточно быстрые операции с вещественными числами.</w:t>
      </w:r>
      <w:r w:rsidR="007021F3" w:rsidRPr="003A425A">
        <w:rPr>
          <w:rFonts w:ascii="Times New Roman" w:hAnsi="Times New Roman"/>
          <w:sz w:val="24"/>
          <w:szCs w:val="24"/>
        </w:rPr>
        <w:t xml:space="preserve"> </w:t>
      </w:r>
      <w:r w:rsidRPr="003A425A">
        <w:rPr>
          <w:rFonts w:ascii="Times New Roman" w:hAnsi="Times New Roman"/>
          <w:sz w:val="24"/>
          <w:szCs w:val="24"/>
        </w:rPr>
        <w:t xml:space="preserve">Поэтому на некоторых устройствах некоторые </w:t>
      </w:r>
      <w:r w:rsidR="00DA7E37" w:rsidRPr="003A425A">
        <w:rPr>
          <w:rFonts w:ascii="Times New Roman" w:hAnsi="Times New Roman"/>
          <w:sz w:val="24"/>
          <w:szCs w:val="24"/>
        </w:rPr>
        <w:t>эффект</w:t>
      </w:r>
      <w:r w:rsidRPr="003A425A">
        <w:rPr>
          <w:rFonts w:ascii="Times New Roman" w:hAnsi="Times New Roman"/>
          <w:sz w:val="24"/>
          <w:szCs w:val="24"/>
        </w:rPr>
        <w:t>ы могут быть медленнее, чем ожидается.</w:t>
      </w:r>
      <w:r w:rsidR="007021F3" w:rsidRPr="003A425A">
        <w:rPr>
          <w:rFonts w:ascii="Times New Roman" w:hAnsi="Times New Roman"/>
          <w:sz w:val="24"/>
          <w:szCs w:val="24"/>
        </w:rPr>
        <w:t xml:space="preserve"> </w:t>
      </w:r>
      <w:r w:rsidRPr="003A425A">
        <w:rPr>
          <w:rFonts w:ascii="Times New Roman" w:hAnsi="Times New Roman"/>
          <w:sz w:val="24"/>
          <w:szCs w:val="24"/>
        </w:rPr>
        <w:t xml:space="preserve">Для этих целей можно использовать </w:t>
      </w:r>
      <w:r w:rsidR="00B00C9F" w:rsidRPr="003A425A">
        <w:rPr>
          <w:rFonts w:ascii="Times New Roman" w:hAnsi="Times New Roman"/>
          <w:sz w:val="24"/>
          <w:szCs w:val="24"/>
        </w:rPr>
        <w:t>OpenGL</w:t>
      </w:r>
      <w:r w:rsidRPr="003A425A">
        <w:rPr>
          <w:rFonts w:ascii="Times New Roman" w:hAnsi="Times New Roman"/>
          <w:sz w:val="24"/>
          <w:szCs w:val="24"/>
        </w:rPr>
        <w:t xml:space="preserve"> для рисования сина.</w:t>
      </w:r>
    </w:p>
    <w:p w:rsidR="00A90372" w:rsidRPr="003A425A" w:rsidRDefault="00A90372" w:rsidP="00A90372">
      <w:pPr>
        <w:pStyle w:val="4"/>
      </w:pPr>
      <w:bookmarkStart w:id="738" w:name="_Toc382058844"/>
      <w:r w:rsidRPr="003A425A">
        <w:rPr>
          <w:rFonts w:ascii="Times New Roman" w:hAnsi="Times New Roman"/>
          <w:color w:val="auto"/>
          <w:sz w:val="24"/>
          <w:szCs w:val="24"/>
        </w:rPr>
        <w:t>QGraphicsEffect</w:t>
      </w:r>
      <w:bookmarkEnd w:id="738"/>
    </w:p>
    <w:p w:rsidR="005A6BBD" w:rsidRPr="003A425A" w:rsidRDefault="00953454" w:rsidP="007D3576">
      <w:pPr>
        <w:tabs>
          <w:tab w:val="left" w:pos="8931"/>
        </w:tabs>
        <w:jc w:val="both"/>
        <w:rPr>
          <w:rFonts w:ascii="Times New Roman" w:hAnsi="Times New Roman"/>
          <w:sz w:val="24"/>
          <w:szCs w:val="24"/>
        </w:rPr>
      </w:pPr>
      <w:hyperlink r:id="rId1745" w:anchor="details" w:history="1">
        <w:r w:rsidR="005A6BBD" w:rsidRPr="003A425A">
          <w:rPr>
            <w:rStyle w:val="a3"/>
            <w:rFonts w:ascii="Times New Roman" w:hAnsi="Times New Roman"/>
            <w:sz w:val="24"/>
            <w:szCs w:val="24"/>
          </w:rPr>
          <w:t>http://qt-project.org/doc/qt-5.1/qtwidgets/qgraphicseffect.html#details</w:t>
        </w:r>
      </w:hyperlink>
    </w:p>
    <w:p w:rsidR="005A6BBD" w:rsidRPr="003A425A" w:rsidRDefault="005A6BBD" w:rsidP="007D3576">
      <w:pPr>
        <w:tabs>
          <w:tab w:val="left" w:pos="8931"/>
        </w:tabs>
        <w:jc w:val="both"/>
        <w:rPr>
          <w:rFonts w:ascii="Times New Roman" w:hAnsi="Times New Roman"/>
          <w:i/>
          <w:sz w:val="24"/>
          <w:szCs w:val="24"/>
        </w:rPr>
      </w:pPr>
      <w:r w:rsidRPr="003A425A">
        <w:rPr>
          <w:rFonts w:ascii="Times New Roman" w:hAnsi="Times New Roman"/>
          <w:sz w:val="24"/>
          <w:szCs w:val="24"/>
        </w:rPr>
        <w:t xml:space="preserve">QGraphicsEffect класс является базовым классом для всех графических </w:t>
      </w:r>
      <w:r w:rsidR="00DA7E37" w:rsidRPr="003A425A">
        <w:rPr>
          <w:rFonts w:ascii="Times New Roman" w:hAnsi="Times New Roman"/>
          <w:sz w:val="24"/>
          <w:szCs w:val="24"/>
        </w:rPr>
        <w:t>эффект</w:t>
      </w:r>
      <w:r w:rsidRPr="003A425A">
        <w:rPr>
          <w:rFonts w:ascii="Times New Roman" w:hAnsi="Times New Roman"/>
          <w:sz w:val="24"/>
          <w:szCs w:val="24"/>
        </w:rPr>
        <w:t xml:space="preserve">ов. Вы можете использовать один из стандартных </w:t>
      </w:r>
      <w:r w:rsidR="00DA7E37" w:rsidRPr="003A425A">
        <w:rPr>
          <w:rFonts w:ascii="Times New Roman" w:hAnsi="Times New Roman"/>
          <w:sz w:val="24"/>
          <w:szCs w:val="24"/>
        </w:rPr>
        <w:t>эффект</w:t>
      </w:r>
      <w:r w:rsidRPr="003A425A">
        <w:rPr>
          <w:rFonts w:ascii="Times New Roman" w:hAnsi="Times New Roman"/>
          <w:sz w:val="24"/>
          <w:szCs w:val="24"/>
        </w:rPr>
        <w:t xml:space="preserve">ов, или использовать свой собственный </w:t>
      </w:r>
      <w:r w:rsidR="00DA7E37" w:rsidRPr="003A425A">
        <w:rPr>
          <w:rFonts w:ascii="Times New Roman" w:hAnsi="Times New Roman"/>
          <w:sz w:val="24"/>
          <w:szCs w:val="24"/>
        </w:rPr>
        <w:t>эффект</w:t>
      </w:r>
      <w:r w:rsidRPr="003A425A">
        <w:rPr>
          <w:rFonts w:ascii="Times New Roman" w:hAnsi="Times New Roman"/>
          <w:sz w:val="24"/>
          <w:szCs w:val="24"/>
        </w:rPr>
        <w:t xml:space="preserve"> при помощи специализации данного класса.</w:t>
      </w:r>
      <w:r w:rsidR="00A90372" w:rsidRPr="003A425A">
        <w:rPr>
          <w:rFonts w:ascii="Times New Roman" w:hAnsi="Times New Roman"/>
          <w:sz w:val="24"/>
          <w:szCs w:val="24"/>
        </w:rPr>
        <w:t xml:space="preserve"> </w:t>
      </w:r>
      <w:r w:rsidRPr="003A425A">
        <w:rPr>
          <w:rFonts w:ascii="Times New Roman" w:hAnsi="Times New Roman"/>
          <w:i/>
          <w:sz w:val="24"/>
          <w:szCs w:val="24"/>
        </w:rPr>
        <w:t xml:space="preserve">Далее рассказывается про </w:t>
      </w:r>
      <w:r w:rsidR="00F850EA" w:rsidRPr="003A425A">
        <w:rPr>
          <w:rFonts w:ascii="Times New Roman" w:hAnsi="Times New Roman"/>
          <w:i/>
          <w:sz w:val="24"/>
          <w:szCs w:val="24"/>
        </w:rPr>
        <w:t>написа</w:t>
      </w:r>
      <w:r w:rsidRPr="003A425A">
        <w:rPr>
          <w:rFonts w:ascii="Times New Roman" w:hAnsi="Times New Roman"/>
          <w:i/>
          <w:sz w:val="24"/>
          <w:szCs w:val="24"/>
        </w:rPr>
        <w:t xml:space="preserve">ние собственных </w:t>
      </w:r>
      <w:r w:rsidR="00DA7E37" w:rsidRPr="003A425A">
        <w:rPr>
          <w:rFonts w:ascii="Times New Roman" w:hAnsi="Times New Roman"/>
          <w:i/>
          <w:sz w:val="24"/>
          <w:szCs w:val="24"/>
        </w:rPr>
        <w:t>эффект</w:t>
      </w:r>
      <w:r w:rsidRPr="003A425A">
        <w:rPr>
          <w:rFonts w:ascii="Times New Roman" w:hAnsi="Times New Roman"/>
          <w:i/>
          <w:sz w:val="24"/>
          <w:szCs w:val="24"/>
        </w:rPr>
        <w:t>ов.</w:t>
      </w:r>
    </w:p>
    <w:p w:rsidR="00A90372" w:rsidRPr="003A425A" w:rsidRDefault="00A90372" w:rsidP="00A90372">
      <w:pPr>
        <w:pStyle w:val="4"/>
      </w:pPr>
      <w:bookmarkStart w:id="739" w:name="_Toc382058845"/>
      <w:r w:rsidRPr="003A425A">
        <w:rPr>
          <w:rFonts w:ascii="Times New Roman" w:hAnsi="Times New Roman"/>
          <w:color w:val="auto"/>
          <w:sz w:val="24"/>
          <w:szCs w:val="24"/>
        </w:rPr>
        <w:t>QGraphicsGridLayout</w:t>
      </w:r>
      <w:bookmarkEnd w:id="739"/>
    </w:p>
    <w:p w:rsidR="005A6BBD" w:rsidRPr="003A425A" w:rsidRDefault="00953454" w:rsidP="007D3576">
      <w:pPr>
        <w:tabs>
          <w:tab w:val="left" w:pos="8931"/>
        </w:tabs>
        <w:jc w:val="both"/>
        <w:rPr>
          <w:rFonts w:ascii="Times New Roman" w:hAnsi="Times New Roman"/>
          <w:sz w:val="24"/>
          <w:szCs w:val="24"/>
        </w:rPr>
      </w:pPr>
      <w:hyperlink r:id="rId1746" w:anchor="details" w:history="1">
        <w:r w:rsidR="005A6BBD" w:rsidRPr="003A425A">
          <w:rPr>
            <w:rStyle w:val="a3"/>
            <w:rFonts w:ascii="Times New Roman" w:hAnsi="Times New Roman"/>
            <w:sz w:val="24"/>
            <w:szCs w:val="24"/>
          </w:rPr>
          <w:t>http://qt-project.org/doc/qt-5.1/qtwidgets/qgraphicsgridlayout.html#details</w:t>
        </w:r>
      </w:hyperlink>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 xml:space="preserve">QGraphicsGridLayout класс обеспечивает макет в виде сетки для управления виджетами в графическом представлении. </w:t>
      </w:r>
      <w:r w:rsidRPr="003A425A">
        <w:rPr>
          <w:rFonts w:ascii="Times New Roman" w:hAnsi="Times New Roman"/>
          <w:i/>
          <w:sz w:val="24"/>
          <w:szCs w:val="24"/>
        </w:rPr>
        <w:t>Далее приводится инструкция использования данного класса.</w:t>
      </w:r>
      <w:r w:rsidR="00A90372" w:rsidRPr="003A425A">
        <w:rPr>
          <w:rFonts w:ascii="Times New Roman" w:hAnsi="Times New Roman"/>
          <w:i/>
          <w:sz w:val="24"/>
          <w:szCs w:val="24"/>
        </w:rPr>
        <w:t xml:space="preserve"> </w:t>
      </w:r>
      <w:r w:rsidRPr="003A425A">
        <w:rPr>
          <w:rFonts w:ascii="Times New Roman" w:hAnsi="Times New Roman"/>
          <w:sz w:val="24"/>
          <w:szCs w:val="24"/>
        </w:rPr>
        <w:t>Данный класс принимает во внимание политики и подсказки размеров каждого элемента.</w:t>
      </w:r>
    </w:p>
    <w:p w:rsidR="005A6BBD" w:rsidRPr="003A425A" w:rsidRDefault="00953454" w:rsidP="007D3576">
      <w:pPr>
        <w:tabs>
          <w:tab w:val="left" w:pos="8931"/>
        </w:tabs>
        <w:jc w:val="both"/>
        <w:rPr>
          <w:rFonts w:ascii="Times New Roman" w:hAnsi="Times New Roman"/>
          <w:sz w:val="24"/>
          <w:szCs w:val="24"/>
        </w:rPr>
      </w:pPr>
      <w:hyperlink r:id="rId1747" w:anchor="details" w:history="1">
        <w:r w:rsidR="005A6BBD" w:rsidRPr="003A425A">
          <w:rPr>
            <w:rStyle w:val="a3"/>
            <w:rFonts w:ascii="Times New Roman" w:hAnsi="Times New Roman"/>
            <w:sz w:val="24"/>
            <w:szCs w:val="24"/>
          </w:rPr>
          <w:t>http://qt-project.org/doc/qt-5.1/qtwidgets/qgraphicsitem.html#details</w:t>
        </w:r>
      </w:hyperlink>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 xml:space="preserve">QGraphicsItem класс является базовым классом для всех графических элементов в классе </w:t>
      </w:r>
      <w:hyperlink r:id="rId1748"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Он позволяет вам создавать ваши собственные элементы. </w:t>
      </w:r>
      <w:r w:rsidRPr="003A425A">
        <w:rPr>
          <w:rFonts w:ascii="Times New Roman" w:hAnsi="Times New Roman"/>
          <w:i/>
          <w:sz w:val="24"/>
          <w:szCs w:val="24"/>
        </w:rPr>
        <w:t>Затем приводится набор стандартных графических элементов для общих форм.</w:t>
      </w:r>
      <w:r w:rsidR="00A90372" w:rsidRPr="003A425A">
        <w:rPr>
          <w:rFonts w:ascii="Times New Roman" w:hAnsi="Times New Roman"/>
          <w:i/>
          <w:sz w:val="24"/>
          <w:szCs w:val="24"/>
        </w:rPr>
        <w:t xml:space="preserve"> </w:t>
      </w:r>
      <w:r w:rsidRPr="003A425A">
        <w:rPr>
          <w:rFonts w:ascii="Times New Roman" w:hAnsi="Times New Roman"/>
          <w:sz w:val="24"/>
          <w:szCs w:val="24"/>
        </w:rPr>
        <w:t xml:space="preserve">Вся геометрическая информация об элементе основана на его логической системе координат. Только функция </w:t>
      </w:r>
      <w:hyperlink r:id="rId1749" w:anchor="pos" w:history="1">
        <w:r w:rsidRPr="003A425A">
          <w:rPr>
            <w:rStyle w:val="a3"/>
            <w:rFonts w:ascii="Times New Roman" w:hAnsi="Times New Roman"/>
            <w:color w:val="auto"/>
            <w:sz w:val="24"/>
            <w:szCs w:val="24"/>
          </w:rPr>
          <w:t>pos</w:t>
        </w:r>
      </w:hyperlink>
      <w:r w:rsidRPr="003A425A">
        <w:rPr>
          <w:rFonts w:ascii="Times New Roman" w:hAnsi="Times New Roman"/>
          <w:sz w:val="24"/>
          <w:szCs w:val="24"/>
        </w:rPr>
        <w:t>() возвращает позицию в родительской системе координат.</w:t>
      </w:r>
      <w:r w:rsidR="00A90372" w:rsidRPr="003A425A">
        <w:rPr>
          <w:rFonts w:ascii="Times New Roman" w:hAnsi="Times New Roman"/>
          <w:sz w:val="24"/>
          <w:szCs w:val="24"/>
        </w:rPr>
        <w:t xml:space="preserve"> </w:t>
      </w:r>
      <w:r w:rsidRPr="003A425A">
        <w:rPr>
          <w:rFonts w:ascii="Times New Roman" w:hAnsi="Times New Roman"/>
          <w:sz w:val="24"/>
          <w:szCs w:val="24"/>
        </w:rPr>
        <w:t>Можно на элемент устанавливать различного рода флаги.</w:t>
      </w:r>
      <w:r w:rsidR="00A90372" w:rsidRPr="003A425A">
        <w:rPr>
          <w:rFonts w:ascii="Times New Roman" w:hAnsi="Times New Roman"/>
          <w:sz w:val="24"/>
          <w:szCs w:val="24"/>
        </w:rPr>
        <w:t xml:space="preserve"> </w:t>
      </w:r>
      <w:r w:rsidRPr="003A425A">
        <w:rPr>
          <w:rFonts w:ascii="Times New Roman" w:hAnsi="Times New Roman"/>
          <w:sz w:val="24"/>
          <w:szCs w:val="24"/>
        </w:rPr>
        <w:t xml:space="preserve">Для создания собственных элементов следует специализировать данный класс и переопределить его две чисто виртуальные функции </w:t>
      </w:r>
      <w:hyperlink r:id="rId1750" w:anchor="boundingRect" w:history="1">
        <w:r w:rsidRPr="003A425A">
          <w:rPr>
            <w:rStyle w:val="a3"/>
            <w:rFonts w:ascii="Times New Roman" w:hAnsi="Times New Roman"/>
            <w:color w:val="auto"/>
            <w:sz w:val="24"/>
            <w:szCs w:val="24"/>
          </w:rPr>
          <w:t>boundingRect</w:t>
        </w:r>
      </w:hyperlink>
      <w:r w:rsidRPr="003A425A">
        <w:rPr>
          <w:rFonts w:ascii="Times New Roman" w:hAnsi="Times New Roman"/>
          <w:sz w:val="24"/>
          <w:szCs w:val="24"/>
        </w:rPr>
        <w:t xml:space="preserve">() и </w:t>
      </w:r>
      <w:hyperlink r:id="rId1751" w:anchor="paint" w:history="1">
        <w:r w:rsidRPr="003A425A">
          <w:rPr>
            <w:rStyle w:val="a3"/>
            <w:rFonts w:ascii="Times New Roman" w:hAnsi="Times New Roman"/>
            <w:color w:val="auto"/>
            <w:sz w:val="24"/>
            <w:szCs w:val="24"/>
          </w:rPr>
          <w:t>paint</w:t>
        </w:r>
      </w:hyperlink>
      <w:r w:rsidRPr="003A425A">
        <w:rPr>
          <w:rFonts w:ascii="Times New Roman" w:hAnsi="Times New Roman"/>
          <w:sz w:val="24"/>
          <w:szCs w:val="24"/>
        </w:rPr>
        <w:t>(), которая реализует само рисование.</w:t>
      </w:r>
      <w:r w:rsidR="00A90372" w:rsidRPr="003A425A">
        <w:rPr>
          <w:rFonts w:ascii="Times New Roman" w:hAnsi="Times New Roman"/>
          <w:sz w:val="24"/>
          <w:szCs w:val="24"/>
        </w:rPr>
        <w:t xml:space="preserve"> </w:t>
      </w:r>
      <w:hyperlink r:id="rId1752" w:history="1">
        <w:r w:rsidRPr="003A425A">
          <w:rPr>
            <w:rStyle w:val="a3"/>
            <w:rFonts w:ascii="Times New Roman" w:hAnsi="Times New Roman"/>
            <w:color w:val="auto"/>
            <w:sz w:val="24"/>
            <w:szCs w:val="24"/>
            <w:lang w:val="en-US"/>
          </w:rPr>
          <w:t>QGraphicsScene</w:t>
        </w:r>
      </w:hyperlink>
      <w:r w:rsidRPr="003A425A">
        <w:rPr>
          <w:rFonts w:ascii="Times New Roman" w:hAnsi="Times New Roman"/>
          <w:sz w:val="24"/>
          <w:szCs w:val="24"/>
        </w:rPr>
        <w:t xml:space="preserve"> ожидает, что все элементы </w:t>
      </w:r>
      <w:hyperlink r:id="rId1753" w:anchor="boundingRect" w:history="1">
        <w:r w:rsidRPr="003A425A">
          <w:rPr>
            <w:rStyle w:val="a3"/>
            <w:rFonts w:ascii="Times New Roman" w:hAnsi="Times New Roman"/>
            <w:color w:val="auto"/>
            <w:sz w:val="24"/>
            <w:szCs w:val="24"/>
            <w:lang w:val="en-US"/>
          </w:rPr>
          <w:t>boundingRect</w:t>
        </w:r>
      </w:hyperlink>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hyperlink r:id="rId1754" w:anchor="shape" w:history="1">
        <w:r w:rsidRPr="003A425A">
          <w:rPr>
            <w:rStyle w:val="a3"/>
            <w:rFonts w:ascii="Times New Roman" w:hAnsi="Times New Roman"/>
            <w:color w:val="auto"/>
            <w:sz w:val="24"/>
            <w:szCs w:val="24"/>
            <w:lang w:val="en-US"/>
          </w:rPr>
          <w:t>shape</w:t>
        </w:r>
      </w:hyperlink>
      <w:r w:rsidRPr="003A425A">
        <w:rPr>
          <w:rFonts w:ascii="Times New Roman" w:hAnsi="Times New Roman"/>
          <w:sz w:val="24"/>
          <w:szCs w:val="24"/>
        </w:rPr>
        <w:t xml:space="preserve">() остаются неизменными, несмотря на уведомление их. Если вы желаете изменить геометрию элемента любым способом, вам следует сначала вызвать </w:t>
      </w:r>
      <w:hyperlink r:id="rId1755" w:anchor="prepareGeometryChange" w:history="1">
        <w:r w:rsidRPr="003A425A">
          <w:rPr>
            <w:rStyle w:val="a3"/>
            <w:rFonts w:ascii="Times New Roman" w:hAnsi="Times New Roman"/>
            <w:color w:val="auto"/>
            <w:sz w:val="24"/>
            <w:szCs w:val="24"/>
          </w:rPr>
          <w:t>prepareGeometryChange</w:t>
        </w:r>
      </w:hyperlink>
      <w:r w:rsidRPr="003A425A">
        <w:rPr>
          <w:rFonts w:ascii="Times New Roman" w:hAnsi="Times New Roman"/>
          <w:sz w:val="24"/>
          <w:szCs w:val="24"/>
        </w:rPr>
        <w:t xml:space="preserve">(), чтобы позволить </w:t>
      </w:r>
      <w:hyperlink r:id="rId1756"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обновить его бухгалтерию. </w:t>
      </w:r>
      <w:r w:rsidR="00F850EA" w:rsidRPr="003A425A">
        <w:rPr>
          <w:rFonts w:ascii="Times New Roman" w:hAnsi="Times New Roman"/>
          <w:sz w:val="24"/>
          <w:szCs w:val="24"/>
        </w:rPr>
        <w:t>Детекти</w:t>
      </w:r>
      <w:r w:rsidRPr="003A425A">
        <w:rPr>
          <w:rFonts w:ascii="Times New Roman" w:hAnsi="Times New Roman"/>
          <w:sz w:val="24"/>
          <w:szCs w:val="24"/>
        </w:rPr>
        <w:t>рование соударений может быть сделано двумя способами:</w:t>
      </w:r>
    </w:p>
    <w:p w:rsidR="005A6BBD" w:rsidRPr="003A425A" w:rsidRDefault="005A6BBD" w:rsidP="004D4FF9">
      <w:pPr>
        <w:pStyle w:val="a8"/>
        <w:numPr>
          <w:ilvl w:val="0"/>
          <w:numId w:val="34"/>
        </w:numPr>
        <w:tabs>
          <w:tab w:val="left" w:pos="709"/>
        </w:tabs>
        <w:jc w:val="both"/>
        <w:rPr>
          <w:rFonts w:ascii="Times New Roman" w:hAnsi="Times New Roman"/>
          <w:sz w:val="24"/>
          <w:szCs w:val="24"/>
        </w:rPr>
      </w:pPr>
      <w:r w:rsidRPr="003A425A">
        <w:rPr>
          <w:rFonts w:ascii="Times New Roman" w:hAnsi="Times New Roman"/>
          <w:sz w:val="24"/>
          <w:szCs w:val="24"/>
        </w:rPr>
        <w:t xml:space="preserve">Переопределение </w:t>
      </w:r>
      <w:hyperlink r:id="rId1757" w:anchor="shape" w:history="1">
        <w:r w:rsidRPr="003A425A">
          <w:rPr>
            <w:rStyle w:val="a3"/>
            <w:rFonts w:ascii="Times New Roman" w:hAnsi="Times New Roman"/>
            <w:color w:val="auto"/>
            <w:sz w:val="24"/>
            <w:szCs w:val="24"/>
          </w:rPr>
          <w:t>shape</w:t>
        </w:r>
      </w:hyperlink>
      <w:r w:rsidRPr="003A425A">
        <w:rPr>
          <w:rFonts w:ascii="Times New Roman" w:hAnsi="Times New Roman"/>
          <w:sz w:val="24"/>
          <w:szCs w:val="24"/>
        </w:rPr>
        <w:t xml:space="preserve">() для возврата точной формы вашего элемента, или полагаясь на реализацию по умолчанию </w:t>
      </w:r>
      <w:hyperlink r:id="rId1758" w:anchor="collidesWithItem" w:history="1">
        <w:r w:rsidRPr="003A425A">
          <w:rPr>
            <w:rStyle w:val="a3"/>
            <w:rFonts w:ascii="Times New Roman" w:hAnsi="Times New Roman"/>
            <w:color w:val="auto"/>
            <w:sz w:val="24"/>
            <w:szCs w:val="24"/>
          </w:rPr>
          <w:t>collidesWithItem</w:t>
        </w:r>
      </w:hyperlink>
      <w:r w:rsidRPr="003A425A">
        <w:rPr>
          <w:rFonts w:ascii="Times New Roman" w:hAnsi="Times New Roman"/>
          <w:sz w:val="24"/>
          <w:szCs w:val="24"/>
        </w:rPr>
        <w:t>() для взаимодействия формы с формой. Это может быть гораздо дороже, если формы очень сложные.</w:t>
      </w:r>
    </w:p>
    <w:p w:rsidR="005A6BBD" w:rsidRPr="003A425A" w:rsidRDefault="005A6BBD" w:rsidP="004D4FF9">
      <w:pPr>
        <w:pStyle w:val="a8"/>
        <w:numPr>
          <w:ilvl w:val="0"/>
          <w:numId w:val="34"/>
        </w:numPr>
        <w:tabs>
          <w:tab w:val="left" w:pos="709"/>
        </w:tabs>
        <w:jc w:val="both"/>
        <w:rPr>
          <w:rFonts w:ascii="Times New Roman" w:hAnsi="Times New Roman"/>
          <w:sz w:val="24"/>
          <w:szCs w:val="24"/>
        </w:rPr>
      </w:pPr>
      <w:r w:rsidRPr="003A425A">
        <w:rPr>
          <w:rFonts w:ascii="Times New Roman" w:hAnsi="Times New Roman"/>
          <w:sz w:val="24"/>
          <w:szCs w:val="24"/>
        </w:rPr>
        <w:t xml:space="preserve">Переопределить функцию </w:t>
      </w:r>
      <w:hyperlink r:id="rId1759" w:anchor="collidesWithItem" w:history="1">
        <w:r w:rsidRPr="003A425A">
          <w:rPr>
            <w:rStyle w:val="a3"/>
            <w:rFonts w:ascii="Times New Roman" w:hAnsi="Times New Roman"/>
            <w:color w:val="auto"/>
            <w:sz w:val="24"/>
            <w:szCs w:val="24"/>
          </w:rPr>
          <w:t>collidesWithItem</w:t>
        </w:r>
      </w:hyperlink>
      <w:r w:rsidRPr="003A425A">
        <w:rPr>
          <w:rFonts w:ascii="Times New Roman" w:hAnsi="Times New Roman"/>
          <w:sz w:val="24"/>
          <w:szCs w:val="24"/>
        </w:rPr>
        <w:t>(), чтобы обеспечить ваш собственный алгоритм соударения.</w:t>
      </w:r>
    </w:p>
    <w:p w:rsidR="005A6BBD" w:rsidRPr="003A425A" w:rsidRDefault="005A6BBD" w:rsidP="007D3576">
      <w:pPr>
        <w:tabs>
          <w:tab w:val="left" w:pos="8931"/>
        </w:tabs>
        <w:jc w:val="both"/>
        <w:rPr>
          <w:rFonts w:ascii="Times New Roman" w:hAnsi="Times New Roman"/>
          <w:sz w:val="24"/>
          <w:szCs w:val="24"/>
        </w:rPr>
      </w:pPr>
      <w:r w:rsidRPr="003A425A">
        <w:rPr>
          <w:rFonts w:ascii="Times New Roman" w:hAnsi="Times New Roman"/>
          <w:sz w:val="24"/>
          <w:szCs w:val="24"/>
        </w:rPr>
        <w:t xml:space="preserve">Над элементами можно совершать преобразования. Многие </w:t>
      </w:r>
      <w:r w:rsidR="00BE64FE" w:rsidRPr="003A425A">
        <w:rPr>
          <w:rFonts w:ascii="Times New Roman" w:hAnsi="Times New Roman"/>
          <w:sz w:val="24"/>
          <w:szCs w:val="24"/>
        </w:rPr>
        <w:t>аспект</w:t>
      </w:r>
      <w:r w:rsidRPr="003A425A">
        <w:rPr>
          <w:rFonts w:ascii="Times New Roman" w:hAnsi="Times New Roman"/>
          <w:sz w:val="24"/>
          <w:szCs w:val="24"/>
        </w:rPr>
        <w:t>ы данной темы были рассмотрены ранее.</w:t>
      </w:r>
      <w:r w:rsidR="00A90372" w:rsidRPr="003A425A">
        <w:rPr>
          <w:rFonts w:ascii="Times New Roman" w:hAnsi="Times New Roman"/>
          <w:sz w:val="24"/>
          <w:szCs w:val="24"/>
        </w:rPr>
        <w:t xml:space="preserve"> </w:t>
      </w:r>
      <w:r w:rsidRPr="003A425A">
        <w:rPr>
          <w:rFonts w:ascii="Times New Roman" w:hAnsi="Times New Roman"/>
          <w:sz w:val="24"/>
          <w:szCs w:val="24"/>
        </w:rPr>
        <w:t xml:space="preserve">Некоторые трансформации производят различный выход в </w:t>
      </w:r>
      <w:r w:rsidRPr="003A425A">
        <w:rPr>
          <w:rFonts w:ascii="Times New Roman" w:hAnsi="Times New Roman"/>
          <w:sz w:val="24"/>
          <w:szCs w:val="24"/>
        </w:rPr>
        <w:lastRenderedPageBreak/>
        <w:t>зависимости от их порядка.</w:t>
      </w:r>
      <w:r w:rsidR="00A90372" w:rsidRPr="003A425A">
        <w:rPr>
          <w:rFonts w:ascii="Times New Roman" w:hAnsi="Times New Roman"/>
          <w:sz w:val="24"/>
          <w:szCs w:val="24"/>
        </w:rPr>
        <w:t xml:space="preserve"> </w:t>
      </w:r>
      <w:r w:rsidRPr="003A425A">
        <w:rPr>
          <w:rFonts w:ascii="Times New Roman" w:hAnsi="Times New Roman"/>
          <w:sz w:val="24"/>
          <w:szCs w:val="24"/>
        </w:rPr>
        <w:t xml:space="preserve">Функция </w:t>
      </w:r>
      <w:hyperlink r:id="rId1760" w:anchor="paint" w:history="1">
        <w:r w:rsidRPr="003A425A">
          <w:rPr>
            <w:rStyle w:val="a3"/>
            <w:rFonts w:ascii="Times New Roman" w:hAnsi="Times New Roman"/>
            <w:color w:val="auto"/>
            <w:sz w:val="24"/>
            <w:szCs w:val="24"/>
          </w:rPr>
          <w:t>paint</w:t>
        </w:r>
      </w:hyperlink>
      <w:r w:rsidRPr="003A425A">
        <w:rPr>
          <w:rFonts w:ascii="Times New Roman" w:hAnsi="Times New Roman"/>
          <w:sz w:val="24"/>
          <w:szCs w:val="24"/>
        </w:rPr>
        <w:t xml:space="preserve">() вызывается для рисования содержимого элемента. Также можно перерисовывать элемент. При этом, если он не будет виден, то перерисовывание не произойдёт. Это отличает данную функцию от </w:t>
      </w:r>
      <w:hyperlink r:id="rId1761" w:anchor="repaint" w:history="1">
        <w:r w:rsidRPr="003A425A">
          <w:rPr>
            <w:rStyle w:val="a3"/>
            <w:rFonts w:ascii="Times New Roman" w:hAnsi="Times New Roman"/>
            <w:color w:val="auto"/>
            <w:sz w:val="24"/>
            <w:szCs w:val="24"/>
          </w:rPr>
          <w:t>QWidget::repaint</w:t>
        </w:r>
      </w:hyperlink>
      <w:r w:rsidRPr="003A425A">
        <w:rPr>
          <w:rFonts w:ascii="Times New Roman" w:hAnsi="Times New Roman"/>
          <w:sz w:val="24"/>
          <w:szCs w:val="24"/>
        </w:rPr>
        <w:t xml:space="preserve">(). Элементы рисуются, начиная с родительского. Но этот порядок можно изменять при помощи функции </w:t>
      </w:r>
      <w:hyperlink r:id="rId1762" w:anchor="setZValue" w:history="1">
        <w:r w:rsidRPr="003A425A">
          <w:rPr>
            <w:rStyle w:val="a3"/>
            <w:rFonts w:ascii="Times New Roman" w:hAnsi="Times New Roman"/>
            <w:color w:val="auto"/>
            <w:sz w:val="24"/>
            <w:szCs w:val="24"/>
          </w:rPr>
          <w:t>setZValue</w:t>
        </w:r>
      </w:hyperlink>
      <w:r w:rsidRPr="003A425A">
        <w:rPr>
          <w:rFonts w:ascii="Times New Roman" w:hAnsi="Times New Roman"/>
          <w:sz w:val="24"/>
          <w:szCs w:val="24"/>
        </w:rPr>
        <w:t>().</w:t>
      </w:r>
      <w:r w:rsidR="00A90372" w:rsidRPr="003A425A">
        <w:rPr>
          <w:rFonts w:ascii="Times New Roman" w:hAnsi="Times New Roman"/>
          <w:sz w:val="24"/>
          <w:szCs w:val="24"/>
        </w:rPr>
        <w:t xml:space="preserve"> </w:t>
      </w:r>
      <w:r w:rsidRPr="003A425A">
        <w:rPr>
          <w:rFonts w:ascii="Times New Roman" w:hAnsi="Times New Roman"/>
          <w:sz w:val="24"/>
          <w:szCs w:val="24"/>
        </w:rPr>
        <w:t xml:space="preserve">Все элементы рисуются в определённом стабильном порядке, и этот порядок определяет, какие элементы получат ввод мыши первыми, когда вы кликаете на син. Обычно вам не приходится беспокоится о сортировке, так как элементы следуют естественному порядку, установленному логической </w:t>
      </w:r>
      <w:r w:rsidR="00D95FF2" w:rsidRPr="003A425A">
        <w:rPr>
          <w:rFonts w:ascii="Times New Roman" w:hAnsi="Times New Roman"/>
          <w:sz w:val="24"/>
          <w:szCs w:val="24"/>
        </w:rPr>
        <w:t>структур</w:t>
      </w:r>
      <w:r w:rsidRPr="003A425A">
        <w:rPr>
          <w:rFonts w:ascii="Times New Roman" w:hAnsi="Times New Roman"/>
          <w:sz w:val="24"/>
          <w:szCs w:val="24"/>
        </w:rPr>
        <w:t>ой сина. (в порядке добавления).</w:t>
      </w:r>
      <w:r w:rsidR="00A90372" w:rsidRPr="003A425A">
        <w:rPr>
          <w:rFonts w:ascii="Times New Roman" w:hAnsi="Times New Roman"/>
          <w:sz w:val="24"/>
          <w:szCs w:val="24"/>
        </w:rPr>
        <w:t xml:space="preserve"> </w:t>
      </w:r>
      <w:r w:rsidRPr="003A425A">
        <w:rPr>
          <w:rFonts w:ascii="Times New Roman" w:hAnsi="Times New Roman"/>
          <w:i/>
          <w:sz w:val="24"/>
          <w:szCs w:val="24"/>
        </w:rPr>
        <w:t>Есть также ссылка на пример.</w:t>
      </w:r>
      <w:r w:rsidR="00A90372" w:rsidRPr="003A425A">
        <w:rPr>
          <w:rFonts w:ascii="Times New Roman" w:hAnsi="Times New Roman"/>
          <w:i/>
          <w:sz w:val="24"/>
          <w:szCs w:val="24"/>
        </w:rPr>
        <w:t xml:space="preserve"> </w:t>
      </w:r>
      <w:r w:rsidRPr="003A425A">
        <w:rPr>
          <w:rFonts w:ascii="Times New Roman" w:hAnsi="Times New Roman"/>
          <w:sz w:val="24"/>
          <w:szCs w:val="24"/>
        </w:rPr>
        <w:t>Для продвинутых пользователей есть способы изменить сортировку элементов:</w:t>
      </w:r>
    </w:p>
    <w:p w:rsidR="005A6BBD" w:rsidRPr="003A425A" w:rsidRDefault="00953454" w:rsidP="004D4FF9">
      <w:pPr>
        <w:pStyle w:val="a8"/>
        <w:numPr>
          <w:ilvl w:val="0"/>
          <w:numId w:val="35"/>
        </w:numPr>
        <w:tabs>
          <w:tab w:val="left" w:pos="709"/>
        </w:tabs>
        <w:jc w:val="both"/>
        <w:rPr>
          <w:rFonts w:ascii="Times New Roman" w:hAnsi="Times New Roman"/>
          <w:sz w:val="24"/>
          <w:szCs w:val="24"/>
        </w:rPr>
      </w:pPr>
      <w:hyperlink r:id="rId1763" w:anchor="setZValue" w:history="1">
        <w:r w:rsidR="005A6BBD" w:rsidRPr="003A425A">
          <w:rPr>
            <w:rStyle w:val="a3"/>
            <w:rFonts w:ascii="Times New Roman" w:hAnsi="Times New Roman"/>
            <w:color w:val="auto"/>
            <w:sz w:val="24"/>
            <w:szCs w:val="24"/>
          </w:rPr>
          <w:t>setZValue</w:t>
        </w:r>
      </w:hyperlink>
      <w:r w:rsidR="005A6BBD" w:rsidRPr="003A425A">
        <w:rPr>
          <w:rFonts w:ascii="Times New Roman" w:hAnsi="Times New Roman"/>
          <w:sz w:val="24"/>
          <w:szCs w:val="24"/>
        </w:rPr>
        <w:t>()</w:t>
      </w:r>
    </w:p>
    <w:p w:rsidR="005A6BBD" w:rsidRPr="003A425A" w:rsidRDefault="00953454" w:rsidP="004D4FF9">
      <w:pPr>
        <w:pStyle w:val="a8"/>
        <w:numPr>
          <w:ilvl w:val="0"/>
          <w:numId w:val="35"/>
        </w:numPr>
        <w:tabs>
          <w:tab w:val="left" w:pos="709"/>
        </w:tabs>
        <w:jc w:val="both"/>
        <w:rPr>
          <w:rFonts w:ascii="Times New Roman" w:hAnsi="Times New Roman"/>
          <w:sz w:val="24"/>
          <w:szCs w:val="24"/>
        </w:rPr>
      </w:pPr>
      <w:hyperlink r:id="rId1764" w:anchor="stackBefore" w:history="1">
        <w:r w:rsidR="005A6BBD" w:rsidRPr="003A425A">
          <w:rPr>
            <w:rStyle w:val="a3"/>
            <w:rFonts w:ascii="Times New Roman" w:hAnsi="Times New Roman"/>
            <w:color w:val="auto"/>
            <w:sz w:val="24"/>
            <w:szCs w:val="24"/>
          </w:rPr>
          <w:t>stackBefore</w:t>
        </w:r>
      </w:hyperlink>
      <w:r w:rsidR="005A6BBD" w:rsidRPr="003A425A">
        <w:rPr>
          <w:rFonts w:ascii="Times New Roman" w:hAnsi="Times New Roman"/>
          <w:sz w:val="24"/>
          <w:szCs w:val="24"/>
        </w:rPr>
        <w:t>()</w:t>
      </w:r>
    </w:p>
    <w:p w:rsidR="005A6BBD" w:rsidRPr="003A425A" w:rsidRDefault="00953454" w:rsidP="004D4FF9">
      <w:pPr>
        <w:pStyle w:val="a8"/>
        <w:numPr>
          <w:ilvl w:val="0"/>
          <w:numId w:val="35"/>
        </w:numPr>
        <w:tabs>
          <w:tab w:val="left" w:pos="709"/>
        </w:tabs>
        <w:jc w:val="both"/>
        <w:rPr>
          <w:rFonts w:ascii="Times New Roman" w:hAnsi="Times New Roman"/>
          <w:sz w:val="24"/>
          <w:szCs w:val="24"/>
        </w:rPr>
      </w:pPr>
      <w:hyperlink r:id="rId1765" w:anchor="GraphicsItemFlag-enum" w:history="1">
        <w:r w:rsidR="005A6BBD" w:rsidRPr="003A425A">
          <w:rPr>
            <w:rStyle w:val="a3"/>
            <w:rFonts w:ascii="Times New Roman" w:hAnsi="Times New Roman"/>
            <w:color w:val="auto"/>
            <w:sz w:val="24"/>
            <w:szCs w:val="24"/>
          </w:rPr>
          <w:t>ItemStacksBehindParent</w:t>
        </w:r>
      </w:hyperlink>
      <w:r w:rsidR="005A6BBD" w:rsidRPr="003A425A">
        <w:rPr>
          <w:rFonts w:ascii="Times New Roman" w:hAnsi="Times New Roman"/>
          <w:sz w:val="24"/>
          <w:szCs w:val="24"/>
        </w:rPr>
        <w:t xml:space="preserve"> flag – для расположения элемента под его родителем.</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QGraphicsItem получает события от </w:t>
      </w:r>
      <w:hyperlink r:id="rId1766"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через виртуальную функцию </w:t>
      </w:r>
      <w:hyperlink r:id="rId1767" w:anchor="sceneEvent" w:history="1">
        <w:r w:rsidRPr="003A425A">
          <w:rPr>
            <w:rStyle w:val="a3"/>
            <w:rFonts w:ascii="Times New Roman" w:hAnsi="Times New Roman"/>
            <w:color w:val="auto"/>
            <w:sz w:val="24"/>
            <w:szCs w:val="24"/>
          </w:rPr>
          <w:t>sceneEvent</w:t>
        </w:r>
      </w:hyperlink>
      <w:r w:rsidRPr="003A425A">
        <w:rPr>
          <w:rFonts w:ascii="Times New Roman" w:hAnsi="Times New Roman"/>
          <w:sz w:val="24"/>
          <w:szCs w:val="24"/>
        </w:rPr>
        <w:t xml:space="preserve">(). Эта функция распространяет большинство общих событий набору удобных обработчиков событий: </w:t>
      </w:r>
      <w:r w:rsidRPr="003A425A">
        <w:rPr>
          <w:rFonts w:ascii="Times New Roman" w:hAnsi="Times New Roman"/>
          <w:i/>
          <w:sz w:val="24"/>
          <w:szCs w:val="24"/>
        </w:rPr>
        <w:t>далее они перечислены.</w:t>
      </w:r>
      <w:r w:rsidR="00A90372" w:rsidRPr="003A425A">
        <w:rPr>
          <w:rFonts w:ascii="Times New Roman" w:hAnsi="Times New Roman"/>
          <w:i/>
          <w:sz w:val="24"/>
          <w:szCs w:val="24"/>
        </w:rPr>
        <w:t xml:space="preserve"> </w:t>
      </w:r>
      <w:r w:rsidRPr="003A425A">
        <w:rPr>
          <w:rFonts w:ascii="Times New Roman" w:hAnsi="Times New Roman"/>
          <w:sz w:val="24"/>
          <w:szCs w:val="24"/>
        </w:rPr>
        <w:t xml:space="preserve">Можно также устанавливать фильтры событий. Эта функциональность располагается отдельно от регулярных фильтров событий </w:t>
      </w:r>
      <w:r w:rsidR="00B00C9F" w:rsidRPr="003A425A">
        <w:rPr>
          <w:rFonts w:ascii="Times New Roman" w:hAnsi="Times New Roman"/>
          <w:sz w:val="24"/>
          <w:szCs w:val="24"/>
        </w:rPr>
        <w:t>qt</w:t>
      </w:r>
      <w:r w:rsidRPr="003A425A">
        <w:rPr>
          <w:rFonts w:ascii="Times New Roman" w:hAnsi="Times New Roman"/>
          <w:sz w:val="24"/>
          <w:szCs w:val="24"/>
        </w:rPr>
        <w:t xml:space="preserve">. </w:t>
      </w:r>
      <w:r w:rsidRPr="003A425A">
        <w:rPr>
          <w:rFonts w:ascii="Times New Roman" w:hAnsi="Times New Roman"/>
          <w:i/>
          <w:sz w:val="24"/>
          <w:szCs w:val="24"/>
        </w:rPr>
        <w:t>Далее рассказывается об установке фильтра.</w:t>
      </w:r>
      <w:r w:rsidR="00A90372" w:rsidRPr="003A425A">
        <w:rPr>
          <w:rFonts w:ascii="Times New Roman" w:hAnsi="Times New Roman"/>
          <w:i/>
          <w:sz w:val="24"/>
          <w:szCs w:val="24"/>
        </w:rPr>
        <w:t xml:space="preserve"> </w:t>
      </w:r>
      <w:r w:rsidRPr="003A425A">
        <w:rPr>
          <w:rFonts w:ascii="Times New Roman" w:hAnsi="Times New Roman"/>
          <w:sz w:val="24"/>
          <w:szCs w:val="24"/>
        </w:rPr>
        <w:t xml:space="preserve">Иногда полезно зарегистрировать некоторые частные данные внутри элемента. Это делает элемент частным в отличие от стандартного элемента. Для этого есть функции </w:t>
      </w:r>
      <w:hyperlink r:id="rId1768" w:anchor="setData" w:history="1">
        <w:r w:rsidRPr="003A425A">
          <w:rPr>
            <w:rStyle w:val="a3"/>
            <w:rFonts w:ascii="Times New Roman" w:hAnsi="Times New Roman"/>
            <w:color w:val="auto"/>
            <w:sz w:val="24"/>
            <w:szCs w:val="24"/>
          </w:rPr>
          <w:t>setData</w:t>
        </w:r>
      </w:hyperlink>
      <w:r w:rsidRPr="003A425A">
        <w:rPr>
          <w:rFonts w:ascii="Times New Roman" w:hAnsi="Times New Roman"/>
          <w:sz w:val="24"/>
          <w:szCs w:val="24"/>
        </w:rPr>
        <w:t xml:space="preserve">() и </w:t>
      </w:r>
      <w:hyperlink r:id="rId1769" w:anchor="data" w:history="1">
        <w:r w:rsidRPr="003A425A">
          <w:rPr>
            <w:rStyle w:val="a3"/>
            <w:rFonts w:ascii="Times New Roman" w:hAnsi="Times New Roman"/>
            <w:color w:val="auto"/>
            <w:sz w:val="24"/>
            <w:szCs w:val="24"/>
          </w:rPr>
          <w:t>data</w:t>
        </w:r>
      </w:hyperlink>
      <w:r w:rsidRPr="003A425A">
        <w:rPr>
          <w:rFonts w:ascii="Times New Roman" w:hAnsi="Times New Roman"/>
          <w:sz w:val="24"/>
          <w:szCs w:val="24"/>
        </w:rPr>
        <w:t>(), которые созданы для удобства пользователя.</w:t>
      </w:r>
    </w:p>
    <w:p w:rsidR="00A90372" w:rsidRPr="003A425A" w:rsidRDefault="00A90372" w:rsidP="00A90372">
      <w:pPr>
        <w:pStyle w:val="4"/>
      </w:pPr>
      <w:bookmarkStart w:id="740" w:name="_Toc382058846"/>
      <w:r w:rsidRPr="003A425A">
        <w:rPr>
          <w:rFonts w:ascii="Times New Roman" w:hAnsi="Times New Roman"/>
          <w:color w:val="auto"/>
          <w:sz w:val="24"/>
          <w:szCs w:val="24"/>
        </w:rPr>
        <w:t>QGraphicsObject</w:t>
      </w:r>
      <w:bookmarkEnd w:id="740"/>
    </w:p>
    <w:p w:rsidR="005A6BBD" w:rsidRPr="003A425A" w:rsidRDefault="00953454" w:rsidP="0022365A">
      <w:pPr>
        <w:tabs>
          <w:tab w:val="left" w:pos="8931"/>
        </w:tabs>
        <w:jc w:val="both"/>
        <w:rPr>
          <w:rFonts w:ascii="Times New Roman" w:hAnsi="Times New Roman"/>
          <w:sz w:val="24"/>
          <w:szCs w:val="24"/>
        </w:rPr>
      </w:pPr>
      <w:hyperlink r:id="rId1770" w:anchor="details" w:history="1">
        <w:r w:rsidR="005A6BBD" w:rsidRPr="003A425A">
          <w:rPr>
            <w:rStyle w:val="a3"/>
            <w:rFonts w:ascii="Times New Roman" w:hAnsi="Times New Roman"/>
            <w:sz w:val="24"/>
            <w:szCs w:val="24"/>
          </w:rPr>
          <w:t>http://qt-project.org/doc/qt-5.1/qtwidgets/qgraphicsobject.html#details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QGraphicsObject класс обеспечивает базовый класс для всех графических элементов, которые требуют сигналов, слотов и свойств.</w:t>
      </w:r>
      <w:r w:rsidR="00A90372" w:rsidRPr="003A425A">
        <w:rPr>
          <w:rFonts w:ascii="Times New Roman" w:hAnsi="Times New Roman"/>
          <w:sz w:val="24"/>
          <w:szCs w:val="24"/>
        </w:rPr>
        <w:t xml:space="preserve"> </w:t>
      </w:r>
      <w:r w:rsidRPr="003A425A">
        <w:rPr>
          <w:rFonts w:ascii="Times New Roman" w:hAnsi="Times New Roman"/>
          <w:sz w:val="24"/>
          <w:szCs w:val="24"/>
        </w:rPr>
        <w:t xml:space="preserve">Данный класс расширяет </w:t>
      </w:r>
      <w:hyperlink r:id="rId1771"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при помощи механизмов сигналов и слотов, а также механизма свойств, доступных из </w:t>
      </w:r>
      <w:r w:rsidRPr="003A425A">
        <w:rPr>
          <w:rFonts w:ascii="Times New Roman" w:hAnsi="Times New Roman"/>
          <w:sz w:val="24"/>
          <w:szCs w:val="24"/>
          <w:lang w:val="en-US"/>
        </w:rPr>
        <w:t>QObject</w:t>
      </w:r>
      <w:r w:rsidRPr="003A425A">
        <w:rPr>
          <w:rFonts w:ascii="Times New Roman" w:hAnsi="Times New Roman"/>
          <w:sz w:val="24"/>
          <w:szCs w:val="24"/>
        </w:rPr>
        <w:t>.</w:t>
      </w:r>
      <w:r w:rsidR="00A90372" w:rsidRPr="003A425A">
        <w:rPr>
          <w:rFonts w:ascii="Times New Roman" w:hAnsi="Times New Roman"/>
          <w:sz w:val="24"/>
          <w:szCs w:val="24"/>
        </w:rPr>
        <w:t xml:space="preserve"> </w:t>
      </w:r>
      <w:r w:rsidRPr="003A425A">
        <w:rPr>
          <w:rFonts w:ascii="Times New Roman" w:hAnsi="Times New Roman"/>
          <w:sz w:val="24"/>
          <w:szCs w:val="24"/>
        </w:rPr>
        <w:t xml:space="preserve">Каждый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может быть построен при помощи родительского элемента. Это гарантирует, что элемент будет удалён при удалении его родительского элемента.</w:t>
      </w:r>
      <w:r w:rsidR="00A90372" w:rsidRPr="003A425A">
        <w:rPr>
          <w:rFonts w:ascii="Times New Roman" w:hAnsi="Times New Roman"/>
          <w:sz w:val="24"/>
          <w:szCs w:val="24"/>
        </w:rPr>
        <w:t xml:space="preserve"> </w:t>
      </w:r>
      <w:r w:rsidRPr="003A425A">
        <w:rPr>
          <w:rFonts w:ascii="Times New Roman" w:hAnsi="Times New Roman"/>
          <w:sz w:val="24"/>
          <w:szCs w:val="24"/>
        </w:rPr>
        <w:t xml:space="preserve">Для построения отношений между родителем и детьми следует использовать функции </w:t>
      </w:r>
      <w:hyperlink r:id="rId1772"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а не </w:t>
      </w:r>
      <w:hyperlink r:id="rId1773"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w:t>
      </w:r>
    </w:p>
    <w:p w:rsidR="00A90372" w:rsidRPr="003A425A" w:rsidRDefault="00A90372" w:rsidP="00A90372">
      <w:pPr>
        <w:pStyle w:val="4"/>
        <w:rPr>
          <w:color w:val="FF0000"/>
        </w:rPr>
      </w:pPr>
      <w:bookmarkStart w:id="741" w:name="_Toc382058847"/>
      <w:r w:rsidRPr="003A425A">
        <w:rPr>
          <w:rFonts w:ascii="Times New Roman" w:hAnsi="Times New Roman"/>
          <w:color w:val="FF0000"/>
          <w:sz w:val="24"/>
          <w:szCs w:val="24"/>
        </w:rPr>
        <w:t>QAbstractGraphicsShapeItem</w:t>
      </w:r>
      <w:bookmarkEnd w:id="741"/>
    </w:p>
    <w:p w:rsidR="005A6BBD" w:rsidRPr="003A425A" w:rsidRDefault="00953454" w:rsidP="0022365A">
      <w:pPr>
        <w:tabs>
          <w:tab w:val="left" w:pos="8931"/>
        </w:tabs>
        <w:jc w:val="both"/>
        <w:rPr>
          <w:rFonts w:ascii="Times New Roman" w:hAnsi="Times New Roman"/>
          <w:sz w:val="24"/>
          <w:szCs w:val="24"/>
        </w:rPr>
      </w:pPr>
      <w:hyperlink r:id="rId1774" w:anchor="details" w:history="1">
        <w:r w:rsidR="005A6BBD" w:rsidRPr="003A425A">
          <w:rPr>
            <w:rStyle w:val="a3"/>
            <w:rFonts w:ascii="Times New Roman" w:hAnsi="Times New Roman"/>
            <w:sz w:val="24"/>
            <w:szCs w:val="24"/>
          </w:rPr>
          <w:t>http://qt-project.org/doc/qt-5.1/qtwidgets/qabstractgraphicsshapeitem.html#details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QAbstractGraphicsShapeItem класс обеспечивает общую основу для всех элементов путей.</w:t>
      </w:r>
      <w:r w:rsidR="00A90372"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не реализует полностью элемент; в частности, он не реализует </w:t>
      </w:r>
      <w:hyperlink r:id="rId1775" w:anchor="boundingRect" w:history="1">
        <w:r w:rsidRPr="003A425A">
          <w:rPr>
            <w:rStyle w:val="a3"/>
            <w:rFonts w:ascii="Times New Roman" w:hAnsi="Times New Roman"/>
            <w:color w:val="auto"/>
            <w:sz w:val="24"/>
            <w:szCs w:val="24"/>
          </w:rPr>
          <w:t>boundingRect</w:t>
        </w:r>
      </w:hyperlink>
      <w:r w:rsidRPr="003A425A">
        <w:rPr>
          <w:rFonts w:ascii="Times New Roman" w:hAnsi="Times New Roman"/>
          <w:sz w:val="24"/>
          <w:szCs w:val="24"/>
        </w:rPr>
        <w:t xml:space="preserve">() and </w:t>
      </w:r>
      <w:hyperlink r:id="rId1776" w:anchor="paint" w:history="1">
        <w:r w:rsidRPr="003A425A">
          <w:rPr>
            <w:rStyle w:val="a3"/>
            <w:rFonts w:ascii="Times New Roman" w:hAnsi="Times New Roman"/>
            <w:color w:val="auto"/>
            <w:sz w:val="24"/>
            <w:szCs w:val="24"/>
          </w:rPr>
          <w:t>paint</w:t>
        </w:r>
      </w:hyperlink>
      <w:r w:rsidRPr="003A425A">
        <w:rPr>
          <w:rFonts w:ascii="Times New Roman" w:hAnsi="Times New Roman"/>
          <w:sz w:val="24"/>
          <w:szCs w:val="24"/>
        </w:rPr>
        <w:t>().</w:t>
      </w:r>
      <w:r w:rsidR="00A90372" w:rsidRPr="003A425A">
        <w:rPr>
          <w:rFonts w:ascii="Times New Roman" w:hAnsi="Times New Roman"/>
          <w:sz w:val="24"/>
          <w:szCs w:val="24"/>
        </w:rPr>
        <w:t xml:space="preserve"> </w:t>
      </w:r>
      <w:r w:rsidRPr="003A425A">
        <w:rPr>
          <w:rFonts w:ascii="Times New Roman" w:hAnsi="Times New Roman"/>
          <w:sz w:val="24"/>
          <w:szCs w:val="24"/>
        </w:rPr>
        <w:t>Этот элемент можно специализировать для обеспечения простой базовой реализации асессоров для пера и кисти элемента.</w:t>
      </w:r>
    </w:p>
    <w:p w:rsidR="001A0E0F" w:rsidRPr="003A425A" w:rsidRDefault="00953454" w:rsidP="001A0E0F">
      <w:pPr>
        <w:pStyle w:val="4"/>
        <w:rPr>
          <w:rFonts w:ascii="Times New Roman" w:hAnsi="Times New Roman"/>
          <w:color w:val="auto"/>
          <w:sz w:val="24"/>
          <w:szCs w:val="24"/>
        </w:rPr>
      </w:pPr>
      <w:hyperlink r:id="rId1777" w:history="1">
        <w:bookmarkStart w:id="742" w:name="_Toc382058848"/>
        <w:r w:rsidR="001A0E0F" w:rsidRPr="003A425A">
          <w:rPr>
            <w:rStyle w:val="a3"/>
            <w:rFonts w:ascii="Times New Roman" w:hAnsi="Times New Roman"/>
            <w:color w:val="auto"/>
            <w:sz w:val="24"/>
            <w:szCs w:val="24"/>
            <w:u w:val="none"/>
          </w:rPr>
          <w:t>QGraphicsRotation</w:t>
        </w:r>
        <w:bookmarkEnd w:id="742"/>
      </w:hyperlink>
    </w:p>
    <w:p w:rsidR="001A0E0F" w:rsidRPr="003A425A" w:rsidRDefault="00953454" w:rsidP="001A0E0F">
      <w:pPr>
        <w:pStyle w:val="4"/>
        <w:rPr>
          <w:rFonts w:ascii="Times New Roman" w:hAnsi="Times New Roman"/>
          <w:i w:val="0"/>
          <w:color w:val="auto"/>
          <w:sz w:val="24"/>
          <w:szCs w:val="24"/>
        </w:rPr>
      </w:pPr>
      <w:hyperlink r:id="rId1778" w:history="1">
        <w:bookmarkStart w:id="743" w:name="_Toc382058849"/>
        <w:r w:rsidR="001A0E0F" w:rsidRPr="003A425A">
          <w:rPr>
            <w:rStyle w:val="a3"/>
            <w:rFonts w:ascii="Times New Roman" w:hAnsi="Times New Roman"/>
            <w:color w:val="auto"/>
            <w:sz w:val="24"/>
            <w:szCs w:val="24"/>
            <w:u w:val="none"/>
          </w:rPr>
          <w:t>QGraphicsScale</w:t>
        </w:r>
        <w:bookmarkEnd w:id="743"/>
      </w:hyperlink>
    </w:p>
    <w:p w:rsidR="003F3D22" w:rsidRPr="003A425A" w:rsidRDefault="00A90372" w:rsidP="00A90372">
      <w:pPr>
        <w:pStyle w:val="4"/>
        <w:rPr>
          <w:rFonts w:ascii="Times New Roman" w:hAnsi="Times New Roman"/>
          <w:color w:val="auto"/>
          <w:sz w:val="24"/>
          <w:szCs w:val="24"/>
        </w:rPr>
      </w:pPr>
      <w:bookmarkStart w:id="744" w:name="_Toc382058850"/>
      <w:r w:rsidRPr="003A425A">
        <w:rPr>
          <w:rFonts w:ascii="Times New Roman" w:hAnsi="Times New Roman"/>
          <w:color w:val="auto"/>
          <w:sz w:val="24"/>
          <w:szCs w:val="24"/>
        </w:rPr>
        <w:t>КЛАССЫ РАЗНЫХ ТИПОВ ЭЛЕМЕНТОВ СИНА</w:t>
      </w:r>
      <w:bookmarkEnd w:id="744"/>
    </w:p>
    <w:p w:rsidR="005A6BBD" w:rsidRPr="003A425A" w:rsidRDefault="00953454" w:rsidP="0022365A">
      <w:pPr>
        <w:tabs>
          <w:tab w:val="left" w:pos="8931"/>
        </w:tabs>
        <w:jc w:val="both"/>
        <w:rPr>
          <w:rFonts w:ascii="Times New Roman" w:hAnsi="Times New Roman"/>
          <w:sz w:val="24"/>
          <w:szCs w:val="24"/>
        </w:rPr>
      </w:pPr>
      <w:hyperlink r:id="rId1779" w:history="1">
        <w:r w:rsidR="005A6BBD" w:rsidRPr="003A425A">
          <w:rPr>
            <w:rStyle w:val="a3"/>
            <w:rFonts w:ascii="Times New Roman" w:hAnsi="Times New Roman"/>
            <w:color w:val="auto"/>
            <w:sz w:val="24"/>
            <w:szCs w:val="24"/>
            <w:lang w:val="en-US"/>
          </w:rPr>
          <w:t>QGraphicsPathItem</w:t>
        </w:r>
      </w:hyperlink>
      <w:r w:rsidR="005A6BBD" w:rsidRPr="003A425A">
        <w:rPr>
          <w:rFonts w:ascii="Times New Roman" w:hAnsi="Times New Roman"/>
          <w:sz w:val="24"/>
          <w:szCs w:val="24"/>
        </w:rPr>
        <w:t xml:space="preserve">, </w:t>
      </w:r>
      <w:hyperlink r:id="rId1780" w:history="1">
        <w:r w:rsidR="005A6BBD" w:rsidRPr="003A425A">
          <w:rPr>
            <w:rStyle w:val="a3"/>
            <w:rFonts w:ascii="Times New Roman" w:hAnsi="Times New Roman"/>
            <w:color w:val="auto"/>
            <w:sz w:val="24"/>
            <w:szCs w:val="24"/>
            <w:lang w:val="en-US"/>
          </w:rPr>
          <w:t>QGraphicsRectItem</w:t>
        </w:r>
      </w:hyperlink>
      <w:r w:rsidR="005A6BBD" w:rsidRPr="003A425A">
        <w:rPr>
          <w:rFonts w:ascii="Times New Roman" w:hAnsi="Times New Roman"/>
          <w:sz w:val="24"/>
          <w:szCs w:val="24"/>
        </w:rPr>
        <w:t xml:space="preserve">, </w:t>
      </w:r>
      <w:hyperlink r:id="rId1781" w:history="1">
        <w:r w:rsidR="005A6BBD" w:rsidRPr="003A425A">
          <w:rPr>
            <w:rStyle w:val="a3"/>
            <w:rFonts w:ascii="Times New Roman" w:hAnsi="Times New Roman"/>
            <w:color w:val="auto"/>
            <w:sz w:val="24"/>
            <w:szCs w:val="24"/>
            <w:lang w:val="en-US"/>
          </w:rPr>
          <w:t>QGraphicsEllipseItem</w:t>
        </w:r>
      </w:hyperlink>
      <w:r w:rsidR="005A6BBD" w:rsidRPr="003A425A">
        <w:rPr>
          <w:rFonts w:ascii="Times New Roman" w:hAnsi="Times New Roman"/>
          <w:sz w:val="24"/>
          <w:szCs w:val="24"/>
        </w:rPr>
        <w:t xml:space="preserve">, </w:t>
      </w:r>
      <w:hyperlink r:id="rId1782" w:history="1">
        <w:r w:rsidR="005A6BBD" w:rsidRPr="003A425A">
          <w:rPr>
            <w:rStyle w:val="a3"/>
            <w:rFonts w:ascii="Times New Roman" w:hAnsi="Times New Roman"/>
            <w:color w:val="auto"/>
            <w:sz w:val="24"/>
            <w:szCs w:val="24"/>
            <w:lang w:val="en-US"/>
          </w:rPr>
          <w:t>QGraphicsPolygonItem</w:t>
        </w:r>
      </w:hyperlink>
      <w:r w:rsidR="005A6BBD" w:rsidRPr="003A425A">
        <w:rPr>
          <w:rFonts w:ascii="Times New Roman" w:hAnsi="Times New Roman"/>
          <w:sz w:val="24"/>
          <w:szCs w:val="24"/>
        </w:rPr>
        <w:t xml:space="preserve">, </w:t>
      </w:r>
      <w:hyperlink r:id="rId1783" w:history="1">
        <w:r w:rsidR="005A6BBD" w:rsidRPr="003A425A">
          <w:rPr>
            <w:rStyle w:val="a3"/>
            <w:rFonts w:ascii="Times New Roman" w:hAnsi="Times New Roman"/>
            <w:color w:val="auto"/>
            <w:sz w:val="24"/>
            <w:szCs w:val="24"/>
            <w:lang w:val="en-US"/>
          </w:rPr>
          <w:t>QGraphicsLineItem</w:t>
        </w:r>
      </w:hyperlink>
      <w:r w:rsidR="005A6BBD" w:rsidRPr="003A425A">
        <w:rPr>
          <w:rFonts w:ascii="Times New Roman" w:hAnsi="Times New Roman"/>
          <w:sz w:val="24"/>
          <w:szCs w:val="24"/>
        </w:rPr>
        <w:t xml:space="preserve">, </w:t>
      </w:r>
      <w:hyperlink r:id="rId1784" w:history="1">
        <w:r w:rsidR="005A6BBD" w:rsidRPr="003A425A">
          <w:rPr>
            <w:rStyle w:val="a3"/>
            <w:rFonts w:ascii="Times New Roman" w:hAnsi="Times New Roman"/>
            <w:color w:val="auto"/>
            <w:sz w:val="24"/>
            <w:szCs w:val="24"/>
            <w:lang w:val="en-US"/>
          </w:rPr>
          <w:t>QGraphicsPixmapItem</w:t>
        </w:r>
      </w:hyperlink>
      <w:r w:rsidR="005A6BBD" w:rsidRPr="003A425A">
        <w:rPr>
          <w:rFonts w:ascii="Times New Roman" w:hAnsi="Times New Roman"/>
          <w:sz w:val="24"/>
          <w:szCs w:val="24"/>
        </w:rPr>
        <w:t xml:space="preserve">, </w:t>
      </w:r>
      <w:hyperlink r:id="rId1785" w:history="1">
        <w:r w:rsidR="005A6BBD" w:rsidRPr="003A425A">
          <w:rPr>
            <w:rStyle w:val="a3"/>
            <w:rFonts w:ascii="Times New Roman" w:hAnsi="Times New Roman"/>
            <w:color w:val="auto"/>
            <w:sz w:val="24"/>
            <w:szCs w:val="24"/>
            <w:lang w:val="en-US"/>
          </w:rPr>
          <w:t>QGraphicsTextItem</w:t>
        </w:r>
      </w:hyperlink>
      <w:r w:rsidR="005A6BBD" w:rsidRPr="003A425A">
        <w:rPr>
          <w:rFonts w:ascii="Times New Roman" w:hAnsi="Times New Roman"/>
          <w:sz w:val="24"/>
          <w:szCs w:val="24"/>
        </w:rPr>
        <w:t xml:space="preserve">, </w:t>
      </w:r>
      <w:hyperlink r:id="rId1786" w:history="1">
        <w:r w:rsidR="005A6BBD" w:rsidRPr="003A425A">
          <w:rPr>
            <w:rStyle w:val="a3"/>
            <w:rFonts w:ascii="Times New Roman" w:hAnsi="Times New Roman"/>
            <w:color w:val="auto"/>
            <w:sz w:val="24"/>
            <w:szCs w:val="24"/>
          </w:rPr>
          <w:t>QGraphicsSimpleTextItem</w:t>
        </w:r>
      </w:hyperlink>
      <w:r w:rsidR="005A6BBD" w:rsidRPr="003A425A">
        <w:rPr>
          <w:rFonts w:ascii="Times New Roman" w:hAnsi="Times New Roman"/>
          <w:sz w:val="24"/>
          <w:szCs w:val="24"/>
        </w:rPr>
        <w:t xml:space="preserve"> </w:t>
      </w:r>
      <w:r w:rsidR="005A6BBD" w:rsidRPr="003A425A">
        <w:rPr>
          <w:rFonts w:ascii="Times New Roman" w:hAnsi="Times New Roman"/>
          <w:i/>
          <w:sz w:val="24"/>
          <w:szCs w:val="24"/>
        </w:rPr>
        <w:t>– разновидности различных элементов, предназначение которых понятно из их названия</w:t>
      </w:r>
      <w:r w:rsidR="005A6BBD" w:rsidRPr="003A425A">
        <w:rPr>
          <w:rFonts w:ascii="Times New Roman" w:hAnsi="Times New Roman"/>
          <w:sz w:val="24"/>
          <w:szCs w:val="24"/>
        </w:rPr>
        <w:t>.</w:t>
      </w:r>
    </w:p>
    <w:p w:rsidR="00A90372" w:rsidRPr="003A425A" w:rsidRDefault="00A90372" w:rsidP="00A90372">
      <w:pPr>
        <w:pStyle w:val="4"/>
      </w:pPr>
      <w:bookmarkStart w:id="745" w:name="_Toc382058851"/>
      <w:r w:rsidRPr="003A425A">
        <w:rPr>
          <w:rFonts w:ascii="Times New Roman" w:hAnsi="Times New Roman"/>
          <w:color w:val="auto"/>
          <w:sz w:val="24"/>
          <w:szCs w:val="24"/>
        </w:rPr>
        <w:t>QGraphicsItemGroup</w:t>
      </w:r>
      <w:bookmarkEnd w:id="745"/>
    </w:p>
    <w:p w:rsidR="003F3D22" w:rsidRPr="003A425A" w:rsidRDefault="00953454" w:rsidP="003F3D22">
      <w:pPr>
        <w:tabs>
          <w:tab w:val="left" w:pos="8931"/>
        </w:tabs>
        <w:jc w:val="both"/>
        <w:rPr>
          <w:rFonts w:ascii="Times New Roman" w:hAnsi="Times New Roman"/>
          <w:sz w:val="24"/>
          <w:szCs w:val="24"/>
        </w:rPr>
      </w:pPr>
      <w:hyperlink r:id="rId1787" w:anchor="details" w:history="1">
        <w:r w:rsidR="005A6BBD" w:rsidRPr="003A425A">
          <w:rPr>
            <w:rStyle w:val="a3"/>
            <w:rFonts w:ascii="Times New Roman" w:hAnsi="Times New Roman"/>
            <w:sz w:val="24"/>
            <w:szCs w:val="24"/>
          </w:rPr>
          <w:t>http://qt-project.org/doc/qt-5.1/qtwidgets/qgraphicsitemgroup.html#details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QGraphicsItemGroup класс обеспечивает контейнер, который обрабатывает группу элементов как единичный элемент.</w:t>
      </w:r>
      <w:r w:rsidR="00A90372" w:rsidRPr="003A425A">
        <w:rPr>
          <w:rFonts w:ascii="Times New Roman" w:hAnsi="Times New Roman"/>
          <w:sz w:val="24"/>
          <w:szCs w:val="24"/>
        </w:rPr>
        <w:t xml:space="preserve"> </w:t>
      </w:r>
      <w:r w:rsidRPr="003A425A">
        <w:rPr>
          <w:rFonts w:ascii="Times New Roman" w:hAnsi="Times New Roman"/>
          <w:sz w:val="24"/>
          <w:szCs w:val="24"/>
        </w:rPr>
        <w:t>Он используется, если пользователь хочет объединить много маленьких элементов в одно целое, которое можно копировать и передвигать.</w:t>
      </w:r>
      <w:r w:rsidR="00A90372" w:rsidRPr="003A425A">
        <w:rPr>
          <w:rFonts w:ascii="Times New Roman" w:hAnsi="Times New Roman"/>
          <w:sz w:val="24"/>
          <w:szCs w:val="24"/>
        </w:rPr>
        <w:t xml:space="preserve"> </w:t>
      </w:r>
      <w:r w:rsidRPr="003A425A">
        <w:rPr>
          <w:rFonts w:ascii="Times New Roman" w:hAnsi="Times New Roman"/>
          <w:sz w:val="24"/>
          <w:szCs w:val="24"/>
        </w:rPr>
        <w:t xml:space="preserve">Если вы желаете сохранить элементы внутри других элементов, то вы можете использовать любой </w:t>
      </w:r>
      <w:hyperlink r:id="rId1788"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напрямую при помощи передачи подходящего родителя функции </w:t>
      </w:r>
      <w:hyperlink r:id="rId1789" w:anchor="setParentItem" w:history="1">
        <w:r w:rsidRPr="003A425A">
          <w:rPr>
            <w:rStyle w:val="a3"/>
            <w:rFonts w:ascii="Times New Roman" w:hAnsi="Times New Roman"/>
            <w:color w:val="auto"/>
            <w:sz w:val="24"/>
            <w:szCs w:val="24"/>
          </w:rPr>
          <w:t>setParentItem</w:t>
        </w:r>
      </w:hyperlink>
      <w:r w:rsidRPr="003A425A">
        <w:rPr>
          <w:rFonts w:ascii="Times New Roman" w:hAnsi="Times New Roman"/>
          <w:sz w:val="24"/>
          <w:szCs w:val="24"/>
        </w:rPr>
        <w:t>().</w:t>
      </w:r>
      <w:r w:rsidR="00A90372" w:rsidRPr="003A425A">
        <w:rPr>
          <w:rFonts w:ascii="Times New Roman" w:hAnsi="Times New Roman"/>
          <w:sz w:val="24"/>
          <w:szCs w:val="24"/>
        </w:rPr>
        <w:t xml:space="preserve"> </w:t>
      </w:r>
      <w:r w:rsidRPr="003A425A">
        <w:rPr>
          <w:rFonts w:ascii="Times New Roman" w:hAnsi="Times New Roman"/>
          <w:sz w:val="24"/>
          <w:szCs w:val="24"/>
        </w:rPr>
        <w:t>По отношению к группе все элементы обрабатываются как преобразуемые.</w:t>
      </w:r>
      <w:r w:rsidR="00A90372" w:rsidRPr="003A425A">
        <w:rPr>
          <w:rFonts w:ascii="Times New Roman" w:hAnsi="Times New Roman"/>
          <w:sz w:val="24"/>
          <w:szCs w:val="24"/>
        </w:rPr>
        <w:t xml:space="preserve"> </w:t>
      </w:r>
      <w:r w:rsidRPr="003A425A">
        <w:rPr>
          <w:rFonts w:ascii="Times New Roman" w:hAnsi="Times New Roman"/>
          <w:sz w:val="24"/>
          <w:szCs w:val="24"/>
        </w:rPr>
        <w:t xml:space="preserve">Способы создания группы: </w:t>
      </w:r>
      <w:hyperlink r:id="rId1790" w:anchor="createItemGroup" w:history="1">
        <w:r w:rsidRPr="003A425A">
          <w:rPr>
            <w:rStyle w:val="a3"/>
            <w:rFonts w:ascii="Times New Roman" w:hAnsi="Times New Roman"/>
            <w:color w:val="auto"/>
            <w:sz w:val="24"/>
            <w:szCs w:val="24"/>
          </w:rPr>
          <w:t>QGraphicsScene::createItemGroup</w:t>
        </w:r>
      </w:hyperlink>
      <w:r w:rsidRPr="003A425A">
        <w:rPr>
          <w:rFonts w:ascii="Times New Roman" w:hAnsi="Times New Roman"/>
          <w:sz w:val="24"/>
          <w:szCs w:val="24"/>
        </w:rPr>
        <w:t>(); ручное построение группы и добавление в неё элементов.</w:t>
      </w:r>
      <w:r w:rsidR="00A90372" w:rsidRPr="003A425A">
        <w:rPr>
          <w:rFonts w:ascii="Times New Roman" w:hAnsi="Times New Roman"/>
          <w:sz w:val="24"/>
          <w:szCs w:val="24"/>
        </w:rPr>
        <w:t xml:space="preserve"> </w:t>
      </w:r>
      <w:r w:rsidRPr="003A425A">
        <w:rPr>
          <w:rFonts w:ascii="Times New Roman" w:hAnsi="Times New Roman"/>
          <w:i/>
          <w:sz w:val="24"/>
          <w:szCs w:val="24"/>
        </w:rPr>
        <w:t>Есть пример кода уничтожения группы.</w:t>
      </w:r>
    </w:p>
    <w:p w:rsidR="00250C7D" w:rsidRPr="003A425A" w:rsidRDefault="00250C7D" w:rsidP="00250C7D">
      <w:pPr>
        <w:pStyle w:val="4"/>
      </w:pPr>
      <w:bookmarkStart w:id="746" w:name="_Toc382058852"/>
      <w:r w:rsidRPr="003A425A">
        <w:rPr>
          <w:rFonts w:ascii="Times New Roman" w:hAnsi="Times New Roman"/>
          <w:color w:val="auto"/>
          <w:sz w:val="24"/>
          <w:szCs w:val="24"/>
        </w:rPr>
        <w:t>QGraphicsLayout</w:t>
      </w:r>
      <w:bookmarkEnd w:id="746"/>
    </w:p>
    <w:p w:rsidR="005A6BBD" w:rsidRPr="003A425A" w:rsidRDefault="00953454" w:rsidP="0022365A">
      <w:pPr>
        <w:tabs>
          <w:tab w:val="left" w:pos="8931"/>
        </w:tabs>
        <w:jc w:val="both"/>
        <w:rPr>
          <w:rFonts w:ascii="Times New Roman" w:hAnsi="Times New Roman"/>
          <w:sz w:val="24"/>
          <w:szCs w:val="24"/>
        </w:rPr>
      </w:pPr>
      <w:hyperlink r:id="rId1791" w:anchor="details" w:history="1">
        <w:r w:rsidR="005A6BBD" w:rsidRPr="003A425A">
          <w:rPr>
            <w:rStyle w:val="a3"/>
            <w:rFonts w:ascii="Times New Roman" w:hAnsi="Times New Roman"/>
            <w:sz w:val="24"/>
            <w:szCs w:val="24"/>
          </w:rPr>
          <w:t>http://qt-project.org/doc/qt-5.1/qtwidgets/qgraphicslayout.html#details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QGraphicsLayout класс обеспечивает базовый класс для всех макетов в графическом представлении. Это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класс для организации детей </w:t>
      </w:r>
      <w:hyperlink r:id="rId1792" w:history="1">
        <w:r w:rsidRPr="003A425A">
          <w:rPr>
            <w:rStyle w:val="a3"/>
            <w:rFonts w:ascii="Times New Roman" w:hAnsi="Times New Roman"/>
            <w:color w:val="auto"/>
            <w:sz w:val="24"/>
            <w:szCs w:val="24"/>
          </w:rPr>
          <w:t>QGraphicsWidget</w:t>
        </w:r>
      </w:hyperlink>
      <w:r w:rsidRPr="003A425A">
        <w:rPr>
          <w:rFonts w:ascii="Times New Roman" w:hAnsi="Times New Roman"/>
          <w:sz w:val="24"/>
          <w:szCs w:val="24"/>
        </w:rPr>
        <w:t xml:space="preserve">. </w:t>
      </w:r>
      <w:r w:rsidRPr="003A425A">
        <w:rPr>
          <w:rFonts w:ascii="Times New Roman" w:hAnsi="Times New Roman"/>
          <w:i/>
          <w:sz w:val="24"/>
          <w:szCs w:val="24"/>
        </w:rPr>
        <w:t>Далее описывается данный класс. Его лучше изучать после изучения примеров.</w:t>
      </w:r>
    </w:p>
    <w:p w:rsidR="00250C7D" w:rsidRPr="003A425A" w:rsidRDefault="00250C7D" w:rsidP="00250C7D">
      <w:pPr>
        <w:pStyle w:val="4"/>
        <w:rPr>
          <w:color w:val="FF0000"/>
        </w:rPr>
      </w:pPr>
      <w:bookmarkStart w:id="747" w:name="_Toc382058853"/>
      <w:r w:rsidRPr="003A425A">
        <w:rPr>
          <w:rFonts w:ascii="Times New Roman" w:hAnsi="Times New Roman"/>
          <w:color w:val="FF0000"/>
          <w:sz w:val="24"/>
          <w:szCs w:val="24"/>
        </w:rPr>
        <w:t>QGraphicsLayoutItem</w:t>
      </w:r>
      <w:bookmarkEnd w:id="747"/>
    </w:p>
    <w:p w:rsidR="005A6BBD" w:rsidRPr="003A425A" w:rsidRDefault="00953454" w:rsidP="0022365A">
      <w:pPr>
        <w:tabs>
          <w:tab w:val="left" w:pos="8931"/>
        </w:tabs>
        <w:jc w:val="both"/>
        <w:rPr>
          <w:rFonts w:ascii="Times New Roman" w:hAnsi="Times New Roman"/>
          <w:sz w:val="24"/>
          <w:szCs w:val="24"/>
        </w:rPr>
      </w:pPr>
      <w:hyperlink r:id="rId1793" w:anchor="details" w:history="1">
        <w:r w:rsidR="005A6BBD" w:rsidRPr="003A425A">
          <w:rPr>
            <w:rStyle w:val="a3"/>
            <w:rFonts w:ascii="Times New Roman" w:hAnsi="Times New Roman"/>
            <w:sz w:val="24"/>
            <w:szCs w:val="24"/>
          </w:rPr>
          <w:t>http://qt-project.org/doc/qt-5.1/qtwidgets/qgraphicslayoutitem.html#details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QGraphicsLayoutItem класс может быть унаследован, чтобы позволить управлять вашими частными элементами при помощи макетов. Это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класс, который определяет набор виртуальных функций, описывающих размеры, политики, и подсказки для любого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организованного при помощи класса </w:t>
      </w:r>
      <w:hyperlink r:id="rId1794" w:history="1">
        <w:r w:rsidRPr="003A425A">
          <w:rPr>
            <w:rStyle w:val="a3"/>
            <w:rFonts w:ascii="Times New Roman" w:hAnsi="Times New Roman"/>
            <w:color w:val="auto"/>
            <w:sz w:val="24"/>
            <w:szCs w:val="24"/>
          </w:rPr>
          <w:t>QGraphicsLayout</w:t>
        </w:r>
      </w:hyperlink>
      <w:r w:rsidRPr="003A425A">
        <w:rPr>
          <w:rFonts w:ascii="Times New Roman" w:hAnsi="Times New Roman"/>
          <w:sz w:val="24"/>
          <w:szCs w:val="24"/>
        </w:rPr>
        <w:t xml:space="preserve">. </w:t>
      </w:r>
      <w:r w:rsidRPr="003A425A">
        <w:rPr>
          <w:rFonts w:ascii="Times New Roman" w:hAnsi="Times New Roman"/>
          <w:i/>
          <w:sz w:val="24"/>
          <w:szCs w:val="24"/>
        </w:rPr>
        <w:t>Далее есть описание данного класса.</w:t>
      </w:r>
      <w:hyperlink r:id="rId1795" w:history="1">
        <w:r w:rsidRPr="003A425A">
          <w:rPr>
            <w:rStyle w:val="a3"/>
            <w:rFonts w:ascii="Times New Roman" w:hAnsi="Times New Roman"/>
            <w:color w:val="auto"/>
            <w:sz w:val="24"/>
            <w:szCs w:val="24"/>
          </w:rPr>
          <w:t>QGraphicsLinearLayout</w:t>
        </w:r>
      </w:hyperlink>
      <w:r w:rsidRPr="003A425A">
        <w:rPr>
          <w:rFonts w:ascii="Times New Roman" w:hAnsi="Times New Roman"/>
          <w:sz w:val="24"/>
          <w:szCs w:val="24"/>
        </w:rPr>
        <w:t xml:space="preserve"> – горизонтальные и вертикальные макеты для управления виджетами в графическом представлении.</w:t>
      </w:r>
    </w:p>
    <w:p w:rsidR="00250C7D" w:rsidRPr="003A425A" w:rsidRDefault="00250C7D" w:rsidP="00250C7D">
      <w:pPr>
        <w:pStyle w:val="4"/>
      </w:pPr>
      <w:bookmarkStart w:id="748" w:name="_Toc382058854"/>
      <w:r w:rsidRPr="003A425A">
        <w:rPr>
          <w:rFonts w:ascii="Times New Roman" w:hAnsi="Times New Roman"/>
          <w:color w:val="auto"/>
          <w:sz w:val="24"/>
          <w:szCs w:val="24"/>
        </w:rPr>
        <w:t>QGraphicsProxyWidget</w:t>
      </w:r>
      <w:bookmarkEnd w:id="748"/>
    </w:p>
    <w:p w:rsidR="005A6BBD" w:rsidRPr="003A425A" w:rsidRDefault="00953454" w:rsidP="0022365A">
      <w:pPr>
        <w:tabs>
          <w:tab w:val="left" w:pos="8931"/>
        </w:tabs>
        <w:jc w:val="both"/>
        <w:rPr>
          <w:rFonts w:ascii="Times New Roman" w:hAnsi="Times New Roman"/>
          <w:sz w:val="24"/>
          <w:szCs w:val="24"/>
        </w:rPr>
      </w:pPr>
      <w:hyperlink r:id="rId1796" w:anchor="details" w:history="1">
        <w:r w:rsidR="005A6BBD" w:rsidRPr="003A425A">
          <w:rPr>
            <w:rStyle w:val="a3"/>
            <w:rFonts w:ascii="Times New Roman" w:hAnsi="Times New Roman"/>
            <w:sz w:val="24"/>
            <w:szCs w:val="24"/>
          </w:rPr>
          <w:t>http://qt-project.org/doc/qt-5.1/qtwidgets/qgraphicsproxywidget.html#details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QGraphicsProxyWidget класс обеспечивает прокси слой для внедрения </w:t>
      </w:r>
      <w:hyperlink r:id="rId1797"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in a </w:t>
      </w:r>
      <w:hyperlink r:id="rId1798"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w:t>
      </w:r>
      <w:r w:rsidRPr="003A425A">
        <w:rPr>
          <w:rFonts w:ascii="Times New Roman" w:hAnsi="Times New Roman"/>
          <w:i/>
          <w:sz w:val="24"/>
          <w:szCs w:val="24"/>
        </w:rPr>
        <w:t>Далее идут примеры кода данного класса, а также его описание, откуда всё следует.</w:t>
      </w:r>
    </w:p>
    <w:p w:rsidR="00250C7D" w:rsidRPr="003A425A" w:rsidRDefault="00250C7D" w:rsidP="00250C7D">
      <w:pPr>
        <w:pStyle w:val="4"/>
      </w:pPr>
      <w:bookmarkStart w:id="749" w:name="_Toc382058855"/>
      <w:r w:rsidRPr="003A425A">
        <w:rPr>
          <w:rFonts w:ascii="Times New Roman" w:hAnsi="Times New Roman"/>
          <w:color w:val="auto"/>
          <w:sz w:val="24"/>
          <w:szCs w:val="24"/>
        </w:rPr>
        <w:t>QGraphicsScene</w:t>
      </w:r>
      <w:bookmarkEnd w:id="749"/>
    </w:p>
    <w:p w:rsidR="005A6BBD" w:rsidRPr="003A425A" w:rsidRDefault="00953454" w:rsidP="0022365A">
      <w:pPr>
        <w:tabs>
          <w:tab w:val="left" w:pos="8931"/>
        </w:tabs>
        <w:jc w:val="both"/>
        <w:rPr>
          <w:rFonts w:ascii="Times New Roman" w:hAnsi="Times New Roman"/>
          <w:sz w:val="24"/>
          <w:szCs w:val="24"/>
        </w:rPr>
      </w:pPr>
      <w:hyperlink r:id="rId1799" w:anchor="details" w:history="1">
        <w:r w:rsidR="005A6BBD" w:rsidRPr="003A425A">
          <w:rPr>
            <w:rStyle w:val="a3"/>
            <w:rFonts w:ascii="Times New Roman" w:hAnsi="Times New Roman"/>
            <w:sz w:val="24"/>
            <w:szCs w:val="24"/>
          </w:rPr>
          <w:t>http://qt-project.org/doc/qt-5.1/qtwidgets/qgraphicsscene.html#details</w:t>
        </w:r>
      </w:hyperlink>
    </w:p>
    <w:p w:rsidR="005A6BBD" w:rsidRPr="003A425A" w:rsidRDefault="005A6BBD" w:rsidP="0022365A">
      <w:pPr>
        <w:tabs>
          <w:tab w:val="left" w:pos="8931"/>
        </w:tabs>
        <w:jc w:val="both"/>
        <w:rPr>
          <w:rFonts w:ascii="Times New Roman" w:hAnsi="Times New Roman"/>
          <w:iCs/>
          <w:sz w:val="24"/>
          <w:szCs w:val="24"/>
        </w:rPr>
      </w:pPr>
      <w:r w:rsidRPr="003A425A">
        <w:rPr>
          <w:rFonts w:ascii="Times New Roman" w:hAnsi="Times New Roman"/>
          <w:sz w:val="24"/>
          <w:szCs w:val="24"/>
        </w:rPr>
        <w:t xml:space="preserve">QGraphicsScene класс обеспечивает поверхность для управления большим количеством двумерных графических элементов. Класс служит контейнером для QGraphicsItems. Он </w:t>
      </w:r>
      <w:r w:rsidRPr="003A425A">
        <w:rPr>
          <w:rFonts w:ascii="Times New Roman" w:hAnsi="Times New Roman"/>
          <w:sz w:val="24"/>
          <w:szCs w:val="24"/>
        </w:rPr>
        <w:lastRenderedPageBreak/>
        <w:t xml:space="preserve">используется совместно с </w:t>
      </w:r>
      <w:hyperlink r:id="rId1800" w:history="1">
        <w:r w:rsidRPr="003A425A">
          <w:rPr>
            <w:rStyle w:val="a3"/>
            <w:rFonts w:ascii="Times New Roman" w:hAnsi="Times New Roman"/>
            <w:color w:val="auto"/>
            <w:sz w:val="24"/>
            <w:szCs w:val="24"/>
          </w:rPr>
          <w:t>QGraphicsView</w:t>
        </w:r>
      </w:hyperlink>
      <w:r w:rsidRPr="003A425A">
        <w:rPr>
          <w:rFonts w:ascii="Times New Roman" w:hAnsi="Times New Roman"/>
          <w:sz w:val="24"/>
          <w:szCs w:val="24"/>
        </w:rPr>
        <w:t xml:space="preserve"> для визуализации графических элементов, таких как линии, прямоугольники, текст или даже частные элементы, на двумерной поверхности. Также данный класс предоставляет вам функциональность, которая позволяет вам как </w:t>
      </w:r>
      <w:r w:rsidR="00DA7E37" w:rsidRPr="003A425A">
        <w:rPr>
          <w:rFonts w:ascii="Times New Roman" w:hAnsi="Times New Roman"/>
          <w:sz w:val="24"/>
          <w:szCs w:val="24"/>
        </w:rPr>
        <w:t>эффект</w:t>
      </w:r>
      <w:r w:rsidRPr="003A425A">
        <w:rPr>
          <w:rFonts w:ascii="Times New Roman" w:hAnsi="Times New Roman"/>
          <w:sz w:val="24"/>
          <w:szCs w:val="24"/>
        </w:rPr>
        <w:t xml:space="preserve">ивно определить локацию элементов, так и для определения, какие элементы видимы внутри произвольной области сина. Вместе с виджетом </w:t>
      </w:r>
      <w:hyperlink r:id="rId1801" w:history="1">
        <w:r w:rsidRPr="003A425A">
          <w:rPr>
            <w:rStyle w:val="a3"/>
            <w:rFonts w:ascii="Times New Roman" w:hAnsi="Times New Roman"/>
            <w:color w:val="auto"/>
            <w:sz w:val="24"/>
            <w:szCs w:val="24"/>
          </w:rPr>
          <w:t>QGraphicsView</w:t>
        </w:r>
      </w:hyperlink>
      <w:r w:rsidRPr="003A425A">
        <w:rPr>
          <w:rFonts w:ascii="Times New Roman" w:hAnsi="Times New Roman"/>
          <w:sz w:val="24"/>
          <w:szCs w:val="24"/>
        </w:rPr>
        <w:t xml:space="preserve">, вы можете или визуализировать полный син, или зумировать в представлении только части сина. </w:t>
      </w:r>
      <w:r w:rsidRPr="003A425A">
        <w:rPr>
          <w:rFonts w:ascii="Times New Roman" w:hAnsi="Times New Roman"/>
          <w:i/>
          <w:sz w:val="24"/>
          <w:szCs w:val="24"/>
        </w:rPr>
        <w:t>Есть пример кода.</w:t>
      </w:r>
      <w:r w:rsidR="00250C7D" w:rsidRPr="003A425A">
        <w:rPr>
          <w:rFonts w:ascii="Times New Roman" w:hAnsi="Times New Roman"/>
          <w:i/>
          <w:sz w:val="24"/>
          <w:szCs w:val="24"/>
        </w:rPr>
        <w:t xml:space="preserve"> </w:t>
      </w:r>
      <w:r w:rsidRPr="003A425A">
        <w:rPr>
          <w:rFonts w:ascii="Times New Roman" w:hAnsi="Times New Roman"/>
          <w:sz w:val="24"/>
          <w:szCs w:val="24"/>
        </w:rPr>
        <w:t xml:space="preserve">QGraphicsScene не имеет сам по себе визуального представления. Он просто управляет элементами. Для визуализации сина следует создать </w:t>
      </w:r>
      <w:hyperlink r:id="rId1802" w:history="1">
        <w:r w:rsidRPr="003A425A">
          <w:rPr>
            <w:rStyle w:val="a3"/>
            <w:rFonts w:ascii="Times New Roman" w:hAnsi="Times New Roman"/>
            <w:color w:val="auto"/>
            <w:sz w:val="24"/>
            <w:szCs w:val="24"/>
          </w:rPr>
          <w:t>QGraphicsView</w:t>
        </w:r>
      </w:hyperlink>
      <w:r w:rsidRPr="003A425A">
        <w:rPr>
          <w:rFonts w:ascii="Times New Roman" w:hAnsi="Times New Roman"/>
          <w:sz w:val="24"/>
          <w:szCs w:val="24"/>
        </w:rPr>
        <w:t xml:space="preserve"> виджет.</w:t>
      </w:r>
      <w:r w:rsidR="00250C7D" w:rsidRPr="003A425A">
        <w:rPr>
          <w:rFonts w:ascii="Times New Roman" w:hAnsi="Times New Roman"/>
          <w:sz w:val="24"/>
          <w:szCs w:val="24"/>
        </w:rPr>
        <w:t xml:space="preserve"> </w:t>
      </w:r>
      <w:r w:rsidRPr="003A425A">
        <w:rPr>
          <w:rFonts w:ascii="Times New Roman" w:hAnsi="Times New Roman"/>
          <w:i/>
          <w:sz w:val="24"/>
          <w:szCs w:val="24"/>
        </w:rPr>
        <w:t>Есть удобные функции для добавления элементов.</w:t>
      </w:r>
      <w:r w:rsidR="00250C7D" w:rsidRPr="003A425A">
        <w:rPr>
          <w:rFonts w:ascii="Times New Roman" w:hAnsi="Times New Roman"/>
          <w:i/>
          <w:sz w:val="24"/>
          <w:szCs w:val="24"/>
        </w:rPr>
        <w:t xml:space="preserve"> </w:t>
      </w:r>
      <w:r w:rsidRPr="003A425A">
        <w:rPr>
          <w:rFonts w:ascii="Times New Roman" w:hAnsi="Times New Roman"/>
          <w:sz w:val="24"/>
          <w:szCs w:val="24"/>
        </w:rPr>
        <w:t xml:space="preserve">Для </w:t>
      </w:r>
      <w:r w:rsidR="00DA7E37" w:rsidRPr="003A425A">
        <w:rPr>
          <w:rFonts w:ascii="Times New Roman" w:hAnsi="Times New Roman"/>
          <w:sz w:val="24"/>
          <w:szCs w:val="24"/>
        </w:rPr>
        <w:t>эффект</w:t>
      </w:r>
      <w:r w:rsidRPr="003A425A">
        <w:rPr>
          <w:rFonts w:ascii="Times New Roman" w:hAnsi="Times New Roman"/>
          <w:sz w:val="24"/>
          <w:szCs w:val="24"/>
        </w:rPr>
        <w:t xml:space="preserve">ивного управления положением элементов класс QGraphicsScene использует алгоритм индексирования. По определению создаётся </w:t>
      </w:r>
      <w:r w:rsidRPr="003A425A">
        <w:rPr>
          <w:rFonts w:ascii="Times New Roman" w:hAnsi="Times New Roman"/>
          <w:sz w:val="24"/>
          <w:szCs w:val="24"/>
          <w:lang w:val="en-US"/>
        </w:rPr>
        <w:t>BSP</w:t>
      </w:r>
      <w:r w:rsidRPr="003A425A">
        <w:rPr>
          <w:rFonts w:ascii="Times New Roman" w:hAnsi="Times New Roman"/>
          <w:sz w:val="24"/>
          <w:szCs w:val="24"/>
        </w:rPr>
        <w:t>. Алгоритм подходит для больших синов, где большинство элементов остаются статичными.</w:t>
      </w:r>
      <w:r w:rsidR="00250C7D" w:rsidRPr="003A425A">
        <w:rPr>
          <w:rFonts w:ascii="Times New Roman" w:hAnsi="Times New Roman"/>
          <w:sz w:val="24"/>
          <w:szCs w:val="24"/>
        </w:rPr>
        <w:t xml:space="preserve"> </w:t>
      </w:r>
      <w:r w:rsidRPr="003A425A">
        <w:rPr>
          <w:rFonts w:ascii="Times New Roman" w:hAnsi="Times New Roman"/>
          <w:sz w:val="24"/>
          <w:szCs w:val="24"/>
        </w:rPr>
        <w:t>Можно также установить ограничивающий прямоугольник сина.</w:t>
      </w:r>
      <w:r w:rsidR="00250C7D" w:rsidRPr="003A425A">
        <w:rPr>
          <w:rFonts w:ascii="Times New Roman" w:hAnsi="Times New Roman"/>
          <w:sz w:val="24"/>
          <w:szCs w:val="24"/>
        </w:rPr>
        <w:t xml:space="preserve"> </w:t>
      </w:r>
      <w:r w:rsidRPr="003A425A">
        <w:rPr>
          <w:rFonts w:ascii="Times New Roman" w:hAnsi="Times New Roman"/>
          <w:sz w:val="24"/>
          <w:szCs w:val="24"/>
        </w:rPr>
        <w:t xml:space="preserve">Одной из сильных сторон сина является его способность </w:t>
      </w:r>
      <w:r w:rsidR="00DA7E37" w:rsidRPr="003A425A">
        <w:rPr>
          <w:rFonts w:ascii="Times New Roman" w:hAnsi="Times New Roman"/>
          <w:sz w:val="24"/>
          <w:szCs w:val="24"/>
        </w:rPr>
        <w:t>эффект</w:t>
      </w:r>
      <w:r w:rsidRPr="003A425A">
        <w:rPr>
          <w:rFonts w:ascii="Times New Roman" w:hAnsi="Times New Roman"/>
          <w:sz w:val="24"/>
          <w:szCs w:val="24"/>
        </w:rPr>
        <w:t xml:space="preserve">ивно определить положение элементов. Даже для миллиона элементов </w:t>
      </w:r>
      <w:hyperlink r:id="rId1803" w:anchor="items" w:history="1">
        <w:r w:rsidRPr="003A425A">
          <w:rPr>
            <w:rStyle w:val="a3"/>
            <w:rFonts w:ascii="Times New Roman" w:hAnsi="Times New Roman"/>
            <w:color w:val="auto"/>
            <w:sz w:val="24"/>
            <w:szCs w:val="24"/>
          </w:rPr>
          <w:t>items</w:t>
        </w:r>
      </w:hyperlink>
      <w:r w:rsidRPr="003A425A">
        <w:rPr>
          <w:rFonts w:ascii="Times New Roman" w:hAnsi="Times New Roman"/>
          <w:sz w:val="24"/>
          <w:szCs w:val="24"/>
        </w:rPr>
        <w:t>() функция определит положение элементов за миллисекунды.</w:t>
      </w:r>
      <w:r w:rsidR="00250C7D" w:rsidRPr="003A425A">
        <w:rPr>
          <w:rFonts w:ascii="Times New Roman" w:hAnsi="Times New Roman"/>
          <w:sz w:val="24"/>
          <w:szCs w:val="24"/>
        </w:rPr>
        <w:t xml:space="preserve"> </w:t>
      </w:r>
      <w:r w:rsidRPr="003A425A">
        <w:rPr>
          <w:rFonts w:ascii="Times New Roman" w:hAnsi="Times New Roman"/>
          <w:sz w:val="24"/>
          <w:szCs w:val="24"/>
        </w:rPr>
        <w:t>Также син может содержать информацию о выделении элементов в сине.</w:t>
      </w:r>
      <w:r w:rsidR="00250C7D" w:rsidRPr="003A425A">
        <w:rPr>
          <w:rFonts w:ascii="Times New Roman" w:hAnsi="Times New Roman"/>
          <w:sz w:val="24"/>
          <w:szCs w:val="24"/>
        </w:rPr>
        <w:t xml:space="preserve"> </w:t>
      </w:r>
      <w:r w:rsidRPr="003A425A">
        <w:rPr>
          <w:rFonts w:ascii="Times New Roman" w:hAnsi="Times New Roman"/>
          <w:sz w:val="24"/>
          <w:szCs w:val="24"/>
        </w:rPr>
        <w:t xml:space="preserve">Также данный класс отвечает за распространение событий от </w:t>
      </w:r>
      <w:hyperlink r:id="rId1804" w:history="1">
        <w:r w:rsidRPr="003A425A">
          <w:rPr>
            <w:rStyle w:val="a3"/>
            <w:rFonts w:ascii="Times New Roman" w:hAnsi="Times New Roman"/>
            <w:color w:val="auto"/>
            <w:sz w:val="24"/>
            <w:szCs w:val="24"/>
          </w:rPr>
          <w:t>QGraphicsView</w:t>
        </w:r>
      </w:hyperlink>
      <w:r w:rsidRPr="003A425A">
        <w:rPr>
          <w:rFonts w:ascii="Times New Roman" w:hAnsi="Times New Roman"/>
          <w:sz w:val="24"/>
          <w:szCs w:val="24"/>
        </w:rPr>
        <w:t xml:space="preserve">. для посылки события сину вы строите событие, которое наследует </w:t>
      </w:r>
      <w:hyperlink r:id="rId1805" w:history="1">
        <w:r w:rsidRPr="003A425A">
          <w:rPr>
            <w:rStyle w:val="a3"/>
            <w:rFonts w:ascii="Times New Roman" w:hAnsi="Times New Roman"/>
            <w:color w:val="auto"/>
            <w:sz w:val="24"/>
            <w:szCs w:val="24"/>
          </w:rPr>
          <w:t>QEvent</w:t>
        </w:r>
      </w:hyperlink>
      <w:r w:rsidRPr="003A425A">
        <w:rPr>
          <w:rFonts w:ascii="Times New Roman" w:hAnsi="Times New Roman"/>
          <w:sz w:val="24"/>
          <w:szCs w:val="24"/>
        </w:rPr>
        <w:t xml:space="preserve">, и затем высылаете его с использованием, например, </w:t>
      </w:r>
      <w:hyperlink r:id="rId1806" w:anchor="sendEvent" w:history="1">
        <w:r w:rsidRPr="003A425A">
          <w:rPr>
            <w:rStyle w:val="a3"/>
            <w:rFonts w:ascii="Times New Roman" w:hAnsi="Times New Roman"/>
            <w:color w:val="auto"/>
            <w:sz w:val="24"/>
            <w:szCs w:val="24"/>
          </w:rPr>
          <w:t>QApplication::sendEvent</w:t>
        </w:r>
      </w:hyperlink>
      <w:r w:rsidRPr="003A425A">
        <w:rPr>
          <w:rFonts w:ascii="Times New Roman" w:hAnsi="Times New Roman"/>
          <w:sz w:val="24"/>
          <w:szCs w:val="24"/>
        </w:rPr>
        <w:t xml:space="preserve">(). </w:t>
      </w:r>
      <w:hyperlink r:id="rId1807" w:anchor="event" w:history="1">
        <w:r w:rsidRPr="003A425A">
          <w:rPr>
            <w:rStyle w:val="a3"/>
            <w:rFonts w:ascii="Times New Roman" w:hAnsi="Times New Roman"/>
            <w:color w:val="auto"/>
            <w:sz w:val="24"/>
            <w:szCs w:val="24"/>
          </w:rPr>
          <w:t>event</w:t>
        </w:r>
      </w:hyperlink>
      <w:r w:rsidRPr="003A425A">
        <w:rPr>
          <w:rFonts w:ascii="Times New Roman" w:hAnsi="Times New Roman"/>
          <w:sz w:val="24"/>
          <w:szCs w:val="24"/>
        </w:rPr>
        <w:t>() ответственна за высылку события отдельным элементам. Некоторые общие события обрабатываются при помощи удобных обработчиков событий.</w:t>
      </w:r>
      <w:r w:rsidR="00250C7D" w:rsidRPr="003A425A">
        <w:rPr>
          <w:rFonts w:ascii="Times New Roman" w:hAnsi="Times New Roman"/>
          <w:sz w:val="24"/>
          <w:szCs w:val="24"/>
        </w:rPr>
        <w:t xml:space="preserve"> </w:t>
      </w:r>
      <w:r w:rsidRPr="003A425A">
        <w:rPr>
          <w:rFonts w:ascii="Times New Roman" w:hAnsi="Times New Roman"/>
          <w:sz w:val="24"/>
          <w:szCs w:val="24"/>
        </w:rPr>
        <w:t>События клавиш отсылаются элементу с фокусом. Есть функции для его установки.</w:t>
      </w:r>
      <w:r w:rsidR="00250C7D" w:rsidRPr="003A425A">
        <w:rPr>
          <w:rFonts w:ascii="Times New Roman" w:hAnsi="Times New Roman"/>
          <w:sz w:val="24"/>
          <w:szCs w:val="24"/>
        </w:rPr>
        <w:t xml:space="preserve"> </w:t>
      </w:r>
      <w:r w:rsidRPr="003A425A">
        <w:rPr>
          <w:rFonts w:ascii="Times New Roman" w:hAnsi="Times New Roman"/>
          <w:sz w:val="24"/>
          <w:szCs w:val="24"/>
        </w:rPr>
        <w:t xml:space="preserve">Для отображения </w:t>
      </w:r>
      <w:r w:rsidR="00DA7E37" w:rsidRPr="003A425A">
        <w:rPr>
          <w:rFonts w:ascii="Times New Roman" w:hAnsi="Times New Roman"/>
          <w:sz w:val="24"/>
          <w:szCs w:val="24"/>
        </w:rPr>
        <w:t>эффект</w:t>
      </w:r>
      <w:r w:rsidRPr="003A425A">
        <w:rPr>
          <w:rFonts w:ascii="Times New Roman" w:hAnsi="Times New Roman"/>
          <w:sz w:val="24"/>
          <w:szCs w:val="24"/>
        </w:rPr>
        <w:t xml:space="preserve">ов, связанных с прохождением мыши, син отправляет </w:t>
      </w:r>
      <w:r w:rsidRPr="003A425A">
        <w:rPr>
          <w:rFonts w:ascii="Times New Roman" w:hAnsi="Times New Roman"/>
          <w:i/>
          <w:iCs/>
          <w:sz w:val="24"/>
          <w:szCs w:val="24"/>
        </w:rPr>
        <w:t>hover events</w:t>
      </w:r>
      <w:r w:rsidRPr="003A425A">
        <w:rPr>
          <w:rFonts w:ascii="Times New Roman" w:hAnsi="Times New Roman"/>
          <w:sz w:val="24"/>
          <w:szCs w:val="24"/>
        </w:rPr>
        <w:t xml:space="preserve">. Все события мыши высылаются текущему </w:t>
      </w:r>
      <w:r w:rsidRPr="003A425A">
        <w:rPr>
          <w:rFonts w:ascii="Times New Roman" w:hAnsi="Times New Roman"/>
          <w:i/>
          <w:iCs/>
          <w:sz w:val="24"/>
          <w:szCs w:val="24"/>
        </w:rPr>
        <w:t xml:space="preserve">mouse grabber </w:t>
      </w:r>
      <w:r w:rsidRPr="003A425A">
        <w:rPr>
          <w:rFonts w:ascii="Times New Roman" w:hAnsi="Times New Roman"/>
          <w:iCs/>
          <w:sz w:val="24"/>
          <w:szCs w:val="24"/>
        </w:rPr>
        <w:t xml:space="preserve">элементу. </w:t>
      </w:r>
    </w:p>
    <w:p w:rsidR="00CB51F7" w:rsidRPr="003A425A" w:rsidRDefault="00CB51F7" w:rsidP="00CB51F7">
      <w:pPr>
        <w:pStyle w:val="4"/>
      </w:pPr>
      <w:bookmarkStart w:id="750" w:name="_Toc382058856"/>
      <w:r w:rsidRPr="003A425A">
        <w:rPr>
          <w:rFonts w:ascii="Times New Roman" w:hAnsi="Times New Roman"/>
          <w:color w:val="auto"/>
          <w:sz w:val="24"/>
          <w:szCs w:val="24"/>
        </w:rPr>
        <w:t>QGraphicsSceneEvent</w:t>
      </w:r>
      <w:bookmarkEnd w:id="750"/>
    </w:p>
    <w:p w:rsidR="004B31BA" w:rsidRPr="003A425A" w:rsidRDefault="00953454" w:rsidP="004B31BA">
      <w:pPr>
        <w:tabs>
          <w:tab w:val="left" w:pos="8931"/>
        </w:tabs>
        <w:jc w:val="both"/>
        <w:rPr>
          <w:rFonts w:ascii="Times New Roman" w:hAnsi="Times New Roman"/>
          <w:sz w:val="24"/>
          <w:szCs w:val="24"/>
        </w:rPr>
      </w:pPr>
      <w:hyperlink r:id="rId1808" w:anchor="details" w:history="1">
        <w:r w:rsidR="005A6BBD" w:rsidRPr="003A425A">
          <w:rPr>
            <w:rStyle w:val="a3"/>
            <w:rFonts w:ascii="Times New Roman" w:hAnsi="Times New Roman"/>
            <w:sz w:val="24"/>
            <w:szCs w:val="24"/>
          </w:rPr>
          <w:t>http://qt-project.org/doc/qt-5.1/qtwidgets/qgraphicssceneevent.html#details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QGraphicsSceneEvent класс обеспечивает базовый класс для всех графических представлений, связанных с событиями.</w:t>
      </w:r>
      <w:r w:rsidR="00CB51F7" w:rsidRPr="003A425A">
        <w:rPr>
          <w:rFonts w:ascii="Times New Roman" w:hAnsi="Times New Roman"/>
          <w:sz w:val="24"/>
          <w:szCs w:val="24"/>
        </w:rPr>
        <w:t xml:space="preserve"> </w:t>
      </w:r>
      <w:r w:rsidRPr="003A425A">
        <w:rPr>
          <w:rFonts w:ascii="Times New Roman" w:hAnsi="Times New Roman"/>
          <w:sz w:val="24"/>
          <w:szCs w:val="24"/>
        </w:rPr>
        <w:t xml:space="preserve">Когда </w:t>
      </w:r>
      <w:hyperlink r:id="rId1809" w:history="1">
        <w:r w:rsidRPr="003A425A">
          <w:rPr>
            <w:rStyle w:val="a3"/>
            <w:rFonts w:ascii="Times New Roman" w:hAnsi="Times New Roman"/>
            <w:color w:val="auto"/>
            <w:sz w:val="24"/>
            <w:szCs w:val="24"/>
          </w:rPr>
          <w:t>QGraphicsView</w:t>
        </w:r>
      </w:hyperlink>
      <w:r w:rsidRPr="003A425A">
        <w:rPr>
          <w:rFonts w:ascii="Times New Roman" w:hAnsi="Times New Roman"/>
          <w:sz w:val="24"/>
          <w:szCs w:val="24"/>
        </w:rPr>
        <w:t xml:space="preserve"> получает события </w:t>
      </w:r>
      <w:r w:rsidR="00B00C9F" w:rsidRPr="003A425A">
        <w:rPr>
          <w:rFonts w:ascii="Times New Roman" w:hAnsi="Times New Roman"/>
          <w:sz w:val="24"/>
          <w:szCs w:val="24"/>
        </w:rPr>
        <w:t>qt</w:t>
      </w:r>
      <w:r w:rsidRPr="003A425A">
        <w:rPr>
          <w:rFonts w:ascii="Times New Roman" w:hAnsi="Times New Roman"/>
          <w:sz w:val="24"/>
          <w:szCs w:val="24"/>
        </w:rPr>
        <w:t xml:space="preserve"> мыши, клавиатуры, или события перетаскивания-опускания, он преобразует их в экземпляры подклассов QGraphicsSceneEvent и направляет их в </w:t>
      </w:r>
      <w:hyperlink r:id="rId1810"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который он отображает. Син затем передаёт события подходящим элементам.</w:t>
      </w:r>
      <w:r w:rsidR="00CB51F7" w:rsidRPr="003A425A">
        <w:rPr>
          <w:rFonts w:ascii="Times New Roman" w:hAnsi="Times New Roman"/>
          <w:sz w:val="24"/>
          <w:szCs w:val="24"/>
        </w:rPr>
        <w:t xml:space="preserve"> </w:t>
      </w:r>
      <w:r w:rsidRPr="003A425A">
        <w:rPr>
          <w:rFonts w:ascii="Times New Roman" w:hAnsi="Times New Roman"/>
          <w:i/>
          <w:sz w:val="24"/>
          <w:szCs w:val="24"/>
        </w:rPr>
        <w:t>Далее приводятся некоторые пояснения к данному классу.</w:t>
      </w:r>
    </w:p>
    <w:p w:rsidR="004B31BA" w:rsidRPr="003A425A" w:rsidRDefault="00CB51F7" w:rsidP="00CB51F7">
      <w:pPr>
        <w:pStyle w:val="4"/>
        <w:rPr>
          <w:color w:val="auto"/>
        </w:rPr>
      </w:pPr>
      <w:bookmarkStart w:id="751" w:name="_Toc382058857"/>
      <w:r w:rsidRPr="003A425A">
        <w:rPr>
          <w:color w:val="auto"/>
        </w:rPr>
        <w:t>КЛАССЫ СОБЫТИЙ СИН ГРАФА</w:t>
      </w:r>
      <w:bookmarkEnd w:id="751"/>
    </w:p>
    <w:p w:rsidR="005A6BBD" w:rsidRPr="003A425A" w:rsidRDefault="00953454" w:rsidP="0022365A">
      <w:pPr>
        <w:tabs>
          <w:tab w:val="left" w:pos="8931"/>
        </w:tabs>
        <w:jc w:val="both"/>
        <w:rPr>
          <w:rFonts w:ascii="Times New Roman" w:hAnsi="Times New Roman"/>
          <w:i/>
          <w:sz w:val="24"/>
          <w:szCs w:val="24"/>
        </w:rPr>
      </w:pPr>
      <w:hyperlink r:id="rId1811" w:history="1">
        <w:r w:rsidR="005A6BBD" w:rsidRPr="003A425A">
          <w:rPr>
            <w:rStyle w:val="a3"/>
            <w:rFonts w:ascii="Times New Roman" w:hAnsi="Times New Roman"/>
            <w:color w:val="auto"/>
            <w:sz w:val="24"/>
            <w:szCs w:val="24"/>
            <w:lang w:val="en-US"/>
          </w:rPr>
          <w:t>QGraphicsSceneMouseEvent</w:t>
        </w:r>
      </w:hyperlink>
      <w:r w:rsidR="00CB51F7" w:rsidRPr="003A425A">
        <w:rPr>
          <w:rFonts w:ascii="Times New Roman" w:hAnsi="Times New Roman"/>
          <w:sz w:val="24"/>
          <w:szCs w:val="24"/>
        </w:rPr>
        <w:t xml:space="preserve">, </w:t>
      </w:r>
      <w:hyperlink r:id="rId1812" w:history="1">
        <w:r w:rsidR="005A6BBD" w:rsidRPr="003A425A">
          <w:rPr>
            <w:rStyle w:val="a3"/>
            <w:rFonts w:ascii="Times New Roman" w:hAnsi="Times New Roman"/>
            <w:color w:val="auto"/>
            <w:sz w:val="24"/>
            <w:szCs w:val="24"/>
            <w:lang w:val="en-US"/>
          </w:rPr>
          <w:t>QGraphicsSceneWheelEvent</w:t>
        </w:r>
      </w:hyperlink>
      <w:r w:rsidR="00CB51F7" w:rsidRPr="003A425A">
        <w:rPr>
          <w:rFonts w:ascii="Times New Roman" w:hAnsi="Times New Roman"/>
          <w:sz w:val="24"/>
          <w:szCs w:val="24"/>
        </w:rPr>
        <w:t xml:space="preserve">, </w:t>
      </w:r>
      <w:hyperlink r:id="rId1813" w:history="1">
        <w:r w:rsidR="005A6BBD" w:rsidRPr="003A425A">
          <w:rPr>
            <w:rStyle w:val="a3"/>
            <w:rFonts w:ascii="Times New Roman" w:hAnsi="Times New Roman"/>
            <w:color w:val="auto"/>
            <w:sz w:val="24"/>
            <w:szCs w:val="24"/>
            <w:lang w:val="en-US"/>
          </w:rPr>
          <w:t>QGraphicsSceneContextMenuEvent</w:t>
        </w:r>
      </w:hyperlink>
      <w:r w:rsidR="005A6BBD" w:rsidRPr="003A425A">
        <w:rPr>
          <w:rFonts w:ascii="Times New Roman" w:hAnsi="Times New Roman"/>
          <w:sz w:val="24"/>
          <w:szCs w:val="24"/>
        </w:rPr>
        <w:t xml:space="preserve">, </w:t>
      </w:r>
      <w:hyperlink r:id="rId1814" w:history="1">
        <w:r w:rsidR="005A6BBD" w:rsidRPr="003A425A">
          <w:rPr>
            <w:rStyle w:val="a3"/>
            <w:rFonts w:ascii="Times New Roman" w:hAnsi="Times New Roman"/>
            <w:color w:val="auto"/>
            <w:sz w:val="24"/>
            <w:szCs w:val="24"/>
            <w:lang w:val="en-US"/>
          </w:rPr>
          <w:t>QGraphicsSceneHoverEvent</w:t>
        </w:r>
      </w:hyperlink>
      <w:r w:rsidR="005A6BBD" w:rsidRPr="003A425A">
        <w:rPr>
          <w:rFonts w:ascii="Times New Roman" w:hAnsi="Times New Roman"/>
          <w:sz w:val="24"/>
          <w:szCs w:val="24"/>
        </w:rPr>
        <w:t xml:space="preserve">, </w:t>
      </w:r>
      <w:hyperlink r:id="rId1815" w:history="1">
        <w:r w:rsidR="005A6BBD" w:rsidRPr="003A425A">
          <w:rPr>
            <w:rStyle w:val="a3"/>
            <w:rFonts w:ascii="Times New Roman" w:hAnsi="Times New Roman"/>
            <w:color w:val="auto"/>
            <w:sz w:val="24"/>
            <w:szCs w:val="24"/>
            <w:lang w:val="en-US"/>
          </w:rPr>
          <w:t>QGraphicsSceneHelpEvent</w:t>
        </w:r>
      </w:hyperlink>
      <w:r w:rsidR="005A6BBD" w:rsidRPr="003A425A">
        <w:rPr>
          <w:rFonts w:ascii="Times New Roman" w:hAnsi="Times New Roman"/>
          <w:sz w:val="24"/>
          <w:szCs w:val="24"/>
        </w:rPr>
        <w:t xml:space="preserve">, </w:t>
      </w:r>
      <w:hyperlink r:id="rId1816" w:history="1">
        <w:r w:rsidR="005A6BBD" w:rsidRPr="003A425A">
          <w:rPr>
            <w:rStyle w:val="a3"/>
            <w:rFonts w:ascii="Times New Roman" w:hAnsi="Times New Roman"/>
            <w:color w:val="auto"/>
            <w:sz w:val="24"/>
            <w:szCs w:val="24"/>
          </w:rPr>
          <w:t>QGraphicsSceneDragDropEvent</w:t>
        </w:r>
      </w:hyperlink>
      <w:r w:rsidR="005A6BBD" w:rsidRPr="003A425A">
        <w:rPr>
          <w:rFonts w:ascii="Times New Roman" w:hAnsi="Times New Roman"/>
          <w:sz w:val="24"/>
          <w:szCs w:val="24"/>
        </w:rPr>
        <w:t xml:space="preserve"> – </w:t>
      </w:r>
      <w:r w:rsidR="005A6BBD" w:rsidRPr="003A425A">
        <w:rPr>
          <w:rFonts w:ascii="Times New Roman" w:hAnsi="Times New Roman"/>
          <w:i/>
          <w:sz w:val="24"/>
          <w:szCs w:val="24"/>
        </w:rPr>
        <w:t>классы, предназначение которых понятно из их названия.</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QGraphicsSceneResizeEvent класс обеспечивает события для изменения размеров виджета в графическом </w:t>
      </w:r>
      <w:r w:rsidR="004B31BA" w:rsidRPr="003A425A">
        <w:rPr>
          <w:rFonts w:ascii="Times New Roman" w:hAnsi="Times New Roman"/>
          <w:sz w:val="24"/>
          <w:szCs w:val="24"/>
        </w:rPr>
        <w:t>представлении</w:t>
      </w:r>
      <w:r w:rsidRPr="003A425A">
        <w:rPr>
          <w:rFonts w:ascii="Times New Roman" w:hAnsi="Times New Roman"/>
          <w:sz w:val="24"/>
          <w:szCs w:val="24"/>
        </w:rPr>
        <w:t>.</w:t>
      </w:r>
      <w:r w:rsidR="00CB51F7" w:rsidRPr="003A425A">
        <w:rPr>
          <w:rFonts w:ascii="Times New Roman" w:hAnsi="Times New Roman"/>
          <w:sz w:val="24"/>
          <w:szCs w:val="24"/>
        </w:rPr>
        <w:t xml:space="preserve"> </w:t>
      </w:r>
      <w:r w:rsidRPr="003A425A">
        <w:rPr>
          <w:rFonts w:ascii="Times New Roman" w:hAnsi="Times New Roman"/>
          <w:sz w:val="24"/>
          <w:szCs w:val="24"/>
        </w:rPr>
        <w:t xml:space="preserve">QGraphicsSceneMoveEvent класс обеспечивает события для передвижения виджета в графическом </w:t>
      </w:r>
      <w:r w:rsidR="004B31BA" w:rsidRPr="003A425A">
        <w:rPr>
          <w:rFonts w:ascii="Times New Roman" w:hAnsi="Times New Roman"/>
          <w:sz w:val="24"/>
          <w:szCs w:val="24"/>
        </w:rPr>
        <w:t>представлении</w:t>
      </w:r>
      <w:r w:rsidRPr="003A425A">
        <w:rPr>
          <w:rFonts w:ascii="Times New Roman" w:hAnsi="Times New Roman"/>
          <w:sz w:val="24"/>
          <w:szCs w:val="24"/>
        </w:rPr>
        <w:t>.</w:t>
      </w:r>
    </w:p>
    <w:p w:rsidR="00CB51F7" w:rsidRPr="003A425A" w:rsidRDefault="00CB51F7" w:rsidP="00CB51F7">
      <w:pPr>
        <w:pStyle w:val="4"/>
      </w:pPr>
      <w:bookmarkStart w:id="752" w:name="_Toc382058858"/>
      <w:r w:rsidRPr="003A425A">
        <w:rPr>
          <w:rFonts w:ascii="Times New Roman" w:hAnsi="Times New Roman"/>
          <w:color w:val="auto"/>
          <w:sz w:val="24"/>
          <w:szCs w:val="24"/>
        </w:rPr>
        <w:t>QGraphicsTransform</w:t>
      </w:r>
      <w:bookmarkEnd w:id="752"/>
    </w:p>
    <w:p w:rsidR="005A6BBD" w:rsidRPr="003A425A" w:rsidRDefault="00953454" w:rsidP="0022365A">
      <w:pPr>
        <w:tabs>
          <w:tab w:val="left" w:pos="8931"/>
        </w:tabs>
        <w:jc w:val="both"/>
        <w:rPr>
          <w:rFonts w:ascii="Times New Roman" w:hAnsi="Times New Roman"/>
          <w:sz w:val="24"/>
          <w:szCs w:val="24"/>
        </w:rPr>
      </w:pPr>
      <w:hyperlink r:id="rId1817" w:anchor="details" w:history="1">
        <w:r w:rsidR="005A6BBD" w:rsidRPr="003A425A">
          <w:rPr>
            <w:rStyle w:val="a3"/>
            <w:rFonts w:ascii="Times New Roman" w:hAnsi="Times New Roman"/>
            <w:sz w:val="24"/>
            <w:szCs w:val="24"/>
          </w:rPr>
          <w:t>http://qt-project.org/doc/qt-5.1/qtwidgets/qgraphicstransform.html#details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lastRenderedPageBreak/>
        <w:t xml:space="preserve">QGraphicsTransform класс является </w:t>
      </w:r>
      <w:r w:rsidR="00F850EA" w:rsidRPr="003A425A">
        <w:rPr>
          <w:rFonts w:ascii="Times New Roman" w:hAnsi="Times New Roman"/>
          <w:sz w:val="24"/>
          <w:szCs w:val="24"/>
        </w:rPr>
        <w:t>абстрактны</w:t>
      </w:r>
      <w:r w:rsidRPr="003A425A">
        <w:rPr>
          <w:rFonts w:ascii="Times New Roman" w:hAnsi="Times New Roman"/>
          <w:sz w:val="24"/>
          <w:szCs w:val="24"/>
        </w:rPr>
        <w:t>м базовым классом для построения продвинутых преобразований для QGraphicsItems.</w:t>
      </w:r>
      <w:r w:rsidR="00CB51F7" w:rsidRPr="003A425A">
        <w:rPr>
          <w:rFonts w:ascii="Times New Roman" w:hAnsi="Times New Roman"/>
          <w:sz w:val="24"/>
          <w:szCs w:val="24"/>
        </w:rPr>
        <w:t xml:space="preserve"> </w:t>
      </w:r>
      <w:r w:rsidRPr="003A425A">
        <w:rPr>
          <w:rFonts w:ascii="Times New Roman" w:hAnsi="Times New Roman"/>
          <w:sz w:val="24"/>
          <w:szCs w:val="24"/>
        </w:rPr>
        <w:t>В качестве альтернативы QGraphicsItem::transform данный класс позволяет вам создать и управлять продвинутыми преобразованиями, которые могут быть настроены независимо с использованием специальных свойств.</w:t>
      </w:r>
      <w:r w:rsidR="00CB51F7" w:rsidRPr="003A425A">
        <w:rPr>
          <w:rFonts w:ascii="Times New Roman" w:hAnsi="Times New Roman"/>
          <w:sz w:val="24"/>
          <w:szCs w:val="24"/>
        </w:rPr>
        <w:t xml:space="preserve"> </w:t>
      </w:r>
      <w:hyperlink r:id="rId1818"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позволяет вам присвоить любое количество экземпляров QGraphicsTransform к </w:t>
      </w:r>
      <w:hyperlink r:id="rId1819"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w:t>
      </w:r>
      <w:r w:rsidR="00CB51F7"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в частности полезен для анимаций, так как при использовании второго варианта нет прямого перехода между различными преобразованиями. С использованием данного класса вы можете интерполировать значения свойств каждого независимого преобразования. Результирующая операция затем объединяется в единое преобразование, которое применяется к </w:t>
      </w:r>
      <w:hyperlink r:id="rId1820"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w:t>
      </w:r>
      <w:r w:rsidR="00CB51F7" w:rsidRPr="003A425A">
        <w:rPr>
          <w:rFonts w:ascii="Times New Roman" w:hAnsi="Times New Roman"/>
          <w:sz w:val="24"/>
          <w:szCs w:val="24"/>
        </w:rPr>
        <w:t xml:space="preserve"> </w:t>
      </w:r>
      <w:r w:rsidRPr="003A425A">
        <w:rPr>
          <w:rFonts w:ascii="Times New Roman" w:hAnsi="Times New Roman"/>
          <w:sz w:val="24"/>
          <w:szCs w:val="24"/>
        </w:rPr>
        <w:t xml:space="preserve">При помощи специализации данного класса вы можете создавать собственные преобразования, при этом следует переопределить чисто виртуальную функцию </w:t>
      </w:r>
      <w:hyperlink r:id="rId1821" w:anchor="applyTo" w:history="1">
        <w:r w:rsidRPr="003A425A">
          <w:rPr>
            <w:rStyle w:val="a3"/>
            <w:rFonts w:ascii="Times New Roman" w:hAnsi="Times New Roman"/>
            <w:color w:val="auto"/>
            <w:sz w:val="24"/>
            <w:szCs w:val="24"/>
          </w:rPr>
          <w:t>applyTo</w:t>
        </w:r>
      </w:hyperlink>
      <w:r w:rsidRPr="003A425A">
        <w:rPr>
          <w:rFonts w:ascii="Times New Roman" w:hAnsi="Times New Roman"/>
          <w:sz w:val="24"/>
          <w:szCs w:val="24"/>
        </w:rPr>
        <w:t>() (</w:t>
      </w:r>
      <w:r w:rsidRPr="003A425A">
        <w:rPr>
          <w:rFonts w:ascii="Times New Roman" w:hAnsi="Times New Roman"/>
          <w:i/>
          <w:sz w:val="24"/>
          <w:szCs w:val="24"/>
        </w:rPr>
        <w:t xml:space="preserve">так что, этот класс </w:t>
      </w:r>
      <w:r w:rsidR="00F850EA" w:rsidRPr="003A425A">
        <w:rPr>
          <w:rFonts w:ascii="Times New Roman" w:hAnsi="Times New Roman"/>
          <w:i/>
          <w:sz w:val="24"/>
          <w:szCs w:val="24"/>
        </w:rPr>
        <w:t>абстрактны</w:t>
      </w:r>
      <w:r w:rsidRPr="003A425A">
        <w:rPr>
          <w:rFonts w:ascii="Times New Roman" w:hAnsi="Times New Roman"/>
          <w:i/>
          <w:sz w:val="24"/>
          <w:szCs w:val="24"/>
        </w:rPr>
        <w:t>й ???</w:t>
      </w:r>
      <w:r w:rsidRPr="003A425A">
        <w:rPr>
          <w:rFonts w:ascii="Times New Roman" w:hAnsi="Times New Roman"/>
          <w:sz w:val="24"/>
          <w:szCs w:val="24"/>
        </w:rPr>
        <w:t xml:space="preserve">). </w:t>
      </w:r>
    </w:p>
    <w:p w:rsidR="00CB51F7" w:rsidRPr="003A425A" w:rsidRDefault="00CB51F7" w:rsidP="00CB51F7">
      <w:pPr>
        <w:pStyle w:val="4"/>
      </w:pPr>
      <w:bookmarkStart w:id="753" w:name="_Toc382058859"/>
      <w:r w:rsidRPr="003A425A">
        <w:rPr>
          <w:rFonts w:ascii="Times New Roman" w:hAnsi="Times New Roman"/>
          <w:color w:val="auto"/>
          <w:sz w:val="24"/>
          <w:szCs w:val="24"/>
        </w:rPr>
        <w:t>QGraphicsView</w:t>
      </w:r>
      <w:bookmarkEnd w:id="753"/>
    </w:p>
    <w:p w:rsidR="005A6BBD" w:rsidRPr="003A425A" w:rsidRDefault="00953454" w:rsidP="0022365A">
      <w:pPr>
        <w:tabs>
          <w:tab w:val="left" w:pos="8931"/>
        </w:tabs>
        <w:jc w:val="both"/>
        <w:rPr>
          <w:rFonts w:ascii="Times New Roman" w:hAnsi="Times New Roman"/>
          <w:sz w:val="24"/>
          <w:szCs w:val="24"/>
          <w:lang w:val="be-BY"/>
        </w:rPr>
      </w:pPr>
      <w:hyperlink r:id="rId1822" w:anchor="details" w:history="1">
        <w:r w:rsidR="005A6BBD" w:rsidRPr="003A425A">
          <w:rPr>
            <w:rStyle w:val="a3"/>
            <w:rFonts w:ascii="Times New Roman" w:hAnsi="Times New Roman"/>
            <w:sz w:val="24"/>
            <w:szCs w:val="24"/>
          </w:rPr>
          <w:t>http://qt-project.org/doc/qt-5.1/qtwidgets/qgraphicsview.html#details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QGraphicsView</w:t>
      </w:r>
      <w:r w:rsidRPr="003A425A">
        <w:rPr>
          <w:rFonts w:ascii="Times New Roman" w:hAnsi="Times New Roman"/>
          <w:sz w:val="24"/>
          <w:szCs w:val="24"/>
          <w:lang w:val="be-BY"/>
        </w:rPr>
        <w:t xml:space="preserve"> класс о</w:t>
      </w:r>
      <w:r w:rsidRPr="003A425A">
        <w:rPr>
          <w:rFonts w:ascii="Times New Roman" w:hAnsi="Times New Roman"/>
          <w:sz w:val="24"/>
          <w:szCs w:val="24"/>
        </w:rPr>
        <w:t xml:space="preserve">беспечивает виджет для отображения содержания </w:t>
      </w:r>
      <w:hyperlink r:id="rId1823"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Данный класс визуализирует содержание сина в окне с прокруткой.</w:t>
      </w:r>
      <w:r w:rsidR="00CB51F7" w:rsidRPr="003A425A">
        <w:rPr>
          <w:rFonts w:ascii="Times New Roman" w:hAnsi="Times New Roman"/>
          <w:sz w:val="24"/>
          <w:szCs w:val="24"/>
        </w:rPr>
        <w:t xml:space="preserve"> </w:t>
      </w:r>
      <w:r w:rsidRPr="003A425A">
        <w:rPr>
          <w:rFonts w:ascii="Times New Roman" w:hAnsi="Times New Roman"/>
          <w:sz w:val="24"/>
          <w:szCs w:val="24"/>
        </w:rPr>
        <w:t xml:space="preserve">Класс можно использовать для визуализации всего сина или некоторой его части. </w:t>
      </w:r>
      <w:r w:rsidRPr="003A425A">
        <w:rPr>
          <w:rFonts w:ascii="Times New Roman" w:hAnsi="Times New Roman"/>
          <w:i/>
          <w:sz w:val="24"/>
          <w:szCs w:val="24"/>
        </w:rPr>
        <w:t>В данной части рассказывается, как это устанавливается.</w:t>
      </w:r>
      <w:r w:rsidR="00CB51F7" w:rsidRPr="003A425A">
        <w:rPr>
          <w:rFonts w:ascii="Times New Roman" w:hAnsi="Times New Roman"/>
          <w:i/>
          <w:sz w:val="24"/>
          <w:szCs w:val="24"/>
        </w:rPr>
        <w:t xml:space="preserve"> </w:t>
      </w:r>
      <w:r w:rsidRPr="003A425A">
        <w:rPr>
          <w:rFonts w:ascii="Times New Roman" w:hAnsi="Times New Roman"/>
          <w:sz w:val="24"/>
          <w:szCs w:val="24"/>
        </w:rPr>
        <w:t>По умолчанию элементы рисуются с использованием обычного рисовальщика. Также можно изменять виджет отображения, производить различные трансформации.</w:t>
      </w:r>
      <w:r w:rsidR="00CB51F7" w:rsidRPr="003A425A">
        <w:rPr>
          <w:rFonts w:ascii="Times New Roman" w:hAnsi="Times New Roman"/>
          <w:sz w:val="24"/>
          <w:szCs w:val="24"/>
        </w:rPr>
        <w:t xml:space="preserve"> </w:t>
      </w:r>
      <w:r w:rsidRPr="003A425A">
        <w:rPr>
          <w:rFonts w:ascii="Times New Roman" w:hAnsi="Times New Roman"/>
          <w:sz w:val="24"/>
          <w:szCs w:val="24"/>
        </w:rPr>
        <w:t>Также данный класс обеспечивает трансляцию событий.</w:t>
      </w:r>
      <w:r w:rsidR="00CB51F7" w:rsidRPr="003A425A">
        <w:rPr>
          <w:rFonts w:ascii="Times New Roman" w:hAnsi="Times New Roman"/>
          <w:sz w:val="24"/>
          <w:szCs w:val="24"/>
        </w:rPr>
        <w:t xml:space="preserve"> </w:t>
      </w:r>
      <w:r w:rsidRPr="003A425A">
        <w:rPr>
          <w:rFonts w:ascii="Times New Roman" w:hAnsi="Times New Roman"/>
          <w:sz w:val="24"/>
          <w:szCs w:val="24"/>
        </w:rPr>
        <w:t xml:space="preserve">Вы также можете создать ваше собственное взаимодействие с сином при помощи специализации данного класса и переопределения обработчиков событий мыши и клавиатуры. </w:t>
      </w:r>
      <w:r w:rsidRPr="003A425A">
        <w:rPr>
          <w:rFonts w:ascii="Times New Roman" w:hAnsi="Times New Roman"/>
          <w:i/>
          <w:sz w:val="24"/>
          <w:szCs w:val="24"/>
        </w:rPr>
        <w:t>Далее приводятся некоторые функции, которые облегчают работу для этого.</w:t>
      </w:r>
    </w:p>
    <w:p w:rsidR="00CB51F7" w:rsidRPr="003A425A" w:rsidRDefault="00CB51F7" w:rsidP="00CB51F7">
      <w:pPr>
        <w:pStyle w:val="4"/>
      </w:pPr>
      <w:bookmarkStart w:id="754" w:name="_Toc382058860"/>
      <w:r w:rsidRPr="003A425A">
        <w:rPr>
          <w:rFonts w:ascii="Times New Roman" w:hAnsi="Times New Roman"/>
          <w:color w:val="auto"/>
          <w:sz w:val="24"/>
          <w:szCs w:val="24"/>
        </w:rPr>
        <w:t>QGraphicsWidget</w:t>
      </w:r>
      <w:bookmarkEnd w:id="754"/>
    </w:p>
    <w:p w:rsidR="005A6BBD" w:rsidRPr="003A425A" w:rsidRDefault="00953454" w:rsidP="0022365A">
      <w:pPr>
        <w:tabs>
          <w:tab w:val="left" w:pos="8931"/>
        </w:tabs>
        <w:jc w:val="both"/>
        <w:rPr>
          <w:rFonts w:ascii="Times New Roman" w:hAnsi="Times New Roman"/>
          <w:sz w:val="24"/>
          <w:szCs w:val="24"/>
        </w:rPr>
      </w:pPr>
      <w:hyperlink r:id="rId1824" w:anchor="details" w:history="1">
        <w:r w:rsidR="005A6BBD" w:rsidRPr="003A425A">
          <w:rPr>
            <w:rStyle w:val="a3"/>
            <w:rFonts w:ascii="Times New Roman" w:hAnsi="Times New Roman"/>
            <w:sz w:val="24"/>
            <w:szCs w:val="24"/>
          </w:rPr>
          <w:t>http://qt-project.org/doc/qt-5.1/qtwidgets/qgraphicswidget.html#details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QGraphicsWidget класс является базовым классом для всех элементов виджета в </w:t>
      </w:r>
      <w:hyperlink r:id="rId1825"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Это расширенный базовый элемент, который обеспечивает экстра функциональность для </w:t>
      </w:r>
      <w:hyperlink r:id="rId1826"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Он похож во многих </w:t>
      </w:r>
      <w:r w:rsidR="00BE64FE" w:rsidRPr="003A425A">
        <w:rPr>
          <w:rFonts w:ascii="Times New Roman" w:hAnsi="Times New Roman"/>
          <w:sz w:val="24"/>
          <w:szCs w:val="24"/>
        </w:rPr>
        <w:t>аспект</w:t>
      </w:r>
      <w:r w:rsidRPr="003A425A">
        <w:rPr>
          <w:rFonts w:ascii="Times New Roman" w:hAnsi="Times New Roman"/>
          <w:sz w:val="24"/>
          <w:szCs w:val="24"/>
        </w:rPr>
        <w:t xml:space="preserve">ах на </w:t>
      </w:r>
      <w:hyperlink r:id="rId1827"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w:t>
      </w:r>
      <w:r w:rsidRPr="003A425A">
        <w:rPr>
          <w:rFonts w:ascii="Times New Roman" w:hAnsi="Times New Roman"/>
          <w:i/>
          <w:sz w:val="24"/>
          <w:szCs w:val="24"/>
        </w:rPr>
        <w:t>Они все далее перечислены.</w:t>
      </w:r>
      <w:r w:rsidR="00CB51F7" w:rsidRPr="003A425A">
        <w:rPr>
          <w:rFonts w:ascii="Times New Roman" w:hAnsi="Times New Roman"/>
          <w:i/>
          <w:sz w:val="24"/>
          <w:szCs w:val="24"/>
        </w:rPr>
        <w:t xml:space="preserve"> </w:t>
      </w:r>
      <w:r w:rsidRPr="003A425A">
        <w:rPr>
          <w:rFonts w:ascii="Times New Roman" w:hAnsi="Times New Roman"/>
          <w:sz w:val="24"/>
          <w:szCs w:val="24"/>
        </w:rPr>
        <w:t xml:space="preserve">Это не </w:t>
      </w:r>
      <w:r w:rsidR="00F850EA" w:rsidRPr="003A425A">
        <w:rPr>
          <w:rFonts w:ascii="Times New Roman" w:hAnsi="Times New Roman"/>
          <w:sz w:val="24"/>
          <w:szCs w:val="24"/>
        </w:rPr>
        <w:t>абстрактны</w:t>
      </w:r>
      <w:r w:rsidRPr="003A425A">
        <w:rPr>
          <w:rFonts w:ascii="Times New Roman" w:hAnsi="Times New Roman"/>
          <w:sz w:val="24"/>
          <w:szCs w:val="24"/>
        </w:rPr>
        <w:t>й класс.</w:t>
      </w:r>
      <w:r w:rsidR="00CB51F7"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может быть использован как базовый класс для ваших собственных частных элементов, если вы требуете продвинутой обработки фокуса ввода, например таб фокус, </w:t>
      </w:r>
      <w:r w:rsidR="001B43DE" w:rsidRPr="003A425A">
        <w:rPr>
          <w:rFonts w:ascii="Times New Roman" w:hAnsi="Times New Roman"/>
          <w:sz w:val="24"/>
          <w:szCs w:val="24"/>
        </w:rPr>
        <w:t>актив</w:t>
      </w:r>
      <w:r w:rsidRPr="003A425A">
        <w:rPr>
          <w:rFonts w:ascii="Times New Roman" w:hAnsi="Times New Roman"/>
          <w:sz w:val="24"/>
          <w:szCs w:val="24"/>
        </w:rPr>
        <w:t>ация или макеты.</w:t>
      </w:r>
      <w:r w:rsidR="00CB51F7" w:rsidRPr="003A425A">
        <w:rPr>
          <w:rFonts w:ascii="Times New Roman" w:hAnsi="Times New Roman"/>
          <w:sz w:val="24"/>
          <w:szCs w:val="24"/>
        </w:rPr>
        <w:t xml:space="preserve"> </w:t>
      </w:r>
      <w:r w:rsidRPr="003A425A">
        <w:rPr>
          <w:rFonts w:ascii="Times New Roman" w:hAnsi="Times New Roman"/>
          <w:sz w:val="24"/>
          <w:szCs w:val="24"/>
        </w:rPr>
        <w:t xml:space="preserve">Виджеты, основанные на </w:t>
      </w:r>
      <w:hyperlink r:id="rId1828"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могут быть напрямую внедрены в </w:t>
      </w:r>
      <w:hyperlink r:id="rId1829" w:history="1">
        <w:r w:rsidRPr="003A425A">
          <w:rPr>
            <w:rStyle w:val="a3"/>
            <w:rFonts w:ascii="Times New Roman" w:hAnsi="Times New Roman"/>
            <w:color w:val="auto"/>
            <w:sz w:val="24"/>
            <w:szCs w:val="24"/>
          </w:rPr>
          <w:t>QGraphicsScene</w:t>
        </w:r>
      </w:hyperlink>
      <w:r w:rsidRPr="003A425A">
        <w:rPr>
          <w:rFonts w:ascii="Times New Roman" w:hAnsi="Times New Roman"/>
          <w:sz w:val="24"/>
          <w:szCs w:val="24"/>
        </w:rPr>
        <w:t xml:space="preserve"> с использованием класса </w:t>
      </w:r>
      <w:hyperlink r:id="rId1830" w:history="1">
        <w:r w:rsidRPr="003A425A">
          <w:rPr>
            <w:rStyle w:val="a3"/>
            <w:rFonts w:ascii="Times New Roman" w:hAnsi="Times New Roman"/>
            <w:color w:val="auto"/>
            <w:sz w:val="24"/>
            <w:szCs w:val="24"/>
          </w:rPr>
          <w:t>QGraphicsProxyWidget</w:t>
        </w:r>
      </w:hyperlink>
      <w:r w:rsidRPr="003A425A">
        <w:rPr>
          <w:rFonts w:ascii="Times New Roman" w:hAnsi="Times New Roman"/>
          <w:sz w:val="24"/>
          <w:szCs w:val="24"/>
        </w:rPr>
        <w:t xml:space="preserve">. </w:t>
      </w:r>
      <w:r w:rsidRPr="003A425A">
        <w:rPr>
          <w:rFonts w:ascii="Times New Roman" w:hAnsi="Times New Roman"/>
          <w:i/>
          <w:sz w:val="24"/>
          <w:szCs w:val="24"/>
        </w:rPr>
        <w:t>Далее представлена таблица различий между виджетами и данным классом.</w:t>
      </w:r>
      <w:r w:rsidR="00CB51F7" w:rsidRPr="003A425A">
        <w:rPr>
          <w:rFonts w:ascii="Times New Roman" w:hAnsi="Times New Roman"/>
          <w:i/>
          <w:sz w:val="24"/>
          <w:szCs w:val="24"/>
        </w:rPr>
        <w:t xml:space="preserve"> </w:t>
      </w:r>
      <w:r w:rsidRPr="003A425A">
        <w:rPr>
          <w:rFonts w:ascii="Times New Roman" w:hAnsi="Times New Roman"/>
          <w:i/>
          <w:sz w:val="24"/>
          <w:szCs w:val="24"/>
        </w:rPr>
        <w:t>Далее представлена таблица атрибутов класса виджета, которые доступны в данном классе.</w:t>
      </w:r>
      <w:r w:rsidR="00CB51F7" w:rsidRPr="003A425A">
        <w:rPr>
          <w:rFonts w:ascii="Times New Roman" w:hAnsi="Times New Roman"/>
          <w:i/>
          <w:sz w:val="24"/>
          <w:szCs w:val="24"/>
        </w:rPr>
        <w:t xml:space="preserve"> </w:t>
      </w:r>
      <w:r w:rsidRPr="003A425A">
        <w:rPr>
          <w:rFonts w:ascii="Times New Roman" w:hAnsi="Times New Roman"/>
          <w:sz w:val="24"/>
          <w:szCs w:val="24"/>
        </w:rPr>
        <w:t xml:space="preserve">Также в данном классе следует использовать только функции от </w:t>
      </w:r>
      <w:hyperlink r:id="rId1831"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 xml:space="preserve">, но не от </w:t>
      </w:r>
      <w:hyperlink r:id="rId1832"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чтобы управлять взаимоотношениями между дочерними и родительскими </w:t>
      </w:r>
      <w:r w:rsidR="00085476" w:rsidRPr="003A425A">
        <w:rPr>
          <w:rFonts w:ascii="Times New Roman" w:hAnsi="Times New Roman"/>
          <w:sz w:val="24"/>
          <w:szCs w:val="24"/>
        </w:rPr>
        <w:t>объект</w:t>
      </w:r>
      <w:r w:rsidRPr="003A425A">
        <w:rPr>
          <w:rFonts w:ascii="Times New Roman" w:hAnsi="Times New Roman"/>
          <w:sz w:val="24"/>
          <w:szCs w:val="24"/>
        </w:rPr>
        <w:t>ами.</w:t>
      </w:r>
      <w:r w:rsidR="00CB51F7" w:rsidRPr="003A425A">
        <w:rPr>
          <w:rFonts w:ascii="Times New Roman" w:hAnsi="Times New Roman"/>
          <w:sz w:val="24"/>
          <w:szCs w:val="24"/>
        </w:rPr>
        <w:t xml:space="preserve"> </w:t>
      </w:r>
      <w:r w:rsidRPr="003A425A">
        <w:rPr>
          <w:rFonts w:ascii="Times New Roman" w:hAnsi="Times New Roman"/>
          <w:sz w:val="24"/>
          <w:szCs w:val="24"/>
        </w:rPr>
        <w:t xml:space="preserve">Функции </w:t>
      </w:r>
      <w:hyperlink r:id="rId1833" w:anchor="parent" w:history="1">
        <w:r w:rsidRPr="003A425A">
          <w:rPr>
            <w:rStyle w:val="a3"/>
            <w:rFonts w:ascii="Times New Roman" w:hAnsi="Times New Roman"/>
            <w:color w:val="auto"/>
            <w:sz w:val="24"/>
            <w:szCs w:val="24"/>
          </w:rPr>
          <w:t>QObject::parent</w:t>
        </w:r>
      </w:hyperlink>
      <w:r w:rsidRPr="003A425A">
        <w:rPr>
          <w:rFonts w:ascii="Times New Roman" w:hAnsi="Times New Roman"/>
          <w:sz w:val="24"/>
          <w:szCs w:val="24"/>
        </w:rPr>
        <w:t>() для таких виджетов лучше всегда возвращать нуль.</w:t>
      </w:r>
    </w:p>
    <w:p w:rsidR="00CB51F7" w:rsidRPr="003A425A" w:rsidRDefault="00CB51F7" w:rsidP="00CB51F7">
      <w:pPr>
        <w:pStyle w:val="4"/>
      </w:pPr>
      <w:bookmarkStart w:id="755" w:name="_Toc382058861"/>
      <w:r w:rsidRPr="003A425A">
        <w:rPr>
          <w:rFonts w:ascii="Times New Roman" w:hAnsi="Times New Roman"/>
          <w:color w:val="auto"/>
          <w:sz w:val="24"/>
          <w:szCs w:val="24"/>
        </w:rPr>
        <w:t>QStyleOptionGraphicsItem</w:t>
      </w:r>
      <w:bookmarkEnd w:id="755"/>
    </w:p>
    <w:p w:rsidR="005A6BBD" w:rsidRPr="003A425A" w:rsidRDefault="00953454" w:rsidP="0022365A">
      <w:pPr>
        <w:tabs>
          <w:tab w:val="left" w:pos="8931"/>
        </w:tabs>
        <w:jc w:val="both"/>
        <w:rPr>
          <w:rFonts w:ascii="Times New Roman" w:hAnsi="Times New Roman"/>
          <w:sz w:val="24"/>
          <w:szCs w:val="24"/>
        </w:rPr>
      </w:pPr>
      <w:hyperlink r:id="rId1834" w:anchor="details" w:history="1">
        <w:r w:rsidR="005A6BBD" w:rsidRPr="003A425A">
          <w:rPr>
            <w:rStyle w:val="a3"/>
            <w:rFonts w:ascii="Times New Roman" w:hAnsi="Times New Roman"/>
            <w:sz w:val="24"/>
            <w:szCs w:val="24"/>
          </w:rPr>
          <w:t>http://qt-project.org/doc/qt-5.1/qtwidgets/qstyleoptiongraphicsitem.html#details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lastRenderedPageBreak/>
        <w:t xml:space="preserve">QStyleOptionGraphicsItem класс используется для описания параметров, необходимых для рисования </w:t>
      </w:r>
      <w:hyperlink r:id="rId1835" w:history="1">
        <w:r w:rsidRPr="003A425A">
          <w:rPr>
            <w:rStyle w:val="a3"/>
            <w:rFonts w:ascii="Times New Roman" w:hAnsi="Times New Roman"/>
            <w:color w:val="auto"/>
            <w:sz w:val="24"/>
            <w:szCs w:val="24"/>
          </w:rPr>
          <w:t>QGraphicsItem</w:t>
        </w:r>
      </w:hyperlink>
      <w:r w:rsidRPr="003A425A">
        <w:rPr>
          <w:rFonts w:ascii="Times New Roman" w:hAnsi="Times New Roman"/>
          <w:sz w:val="24"/>
          <w:szCs w:val="24"/>
        </w:rPr>
        <w:t>.</w:t>
      </w:r>
      <w:r w:rsidR="00CB51F7" w:rsidRPr="003A425A">
        <w:rPr>
          <w:rFonts w:ascii="Times New Roman" w:hAnsi="Times New Roman"/>
          <w:sz w:val="24"/>
          <w:szCs w:val="24"/>
        </w:rPr>
        <w:t xml:space="preserve"> </w:t>
      </w:r>
      <w:r w:rsidRPr="003A425A">
        <w:rPr>
          <w:rFonts w:ascii="Times New Roman" w:hAnsi="Times New Roman"/>
          <w:sz w:val="24"/>
          <w:szCs w:val="24"/>
        </w:rPr>
        <w:t>По соображениям производительности доступ к переменным членам является прямым. Их следует воспринимать просто как параметры.</w:t>
      </w:r>
      <w:r w:rsidRPr="003A425A">
        <w:rPr>
          <w:rFonts w:ascii="Times New Roman" w:hAnsi="Times New Roman"/>
          <w:i/>
          <w:sz w:val="24"/>
          <w:szCs w:val="24"/>
        </w:rPr>
        <w:t>Есть ссылка на пример использования данного класса.</w:t>
      </w:r>
    </w:p>
    <w:p w:rsidR="00CB51F7" w:rsidRPr="003A425A" w:rsidRDefault="00CB51F7" w:rsidP="00CB51F7">
      <w:pPr>
        <w:pStyle w:val="2"/>
        <w:rPr>
          <w:rStyle w:val="HTML"/>
          <w:rFonts w:ascii="Times New Roman" w:hAnsi="Times New Roman" w:cs="Times New Roman"/>
          <w:b w:val="0"/>
          <w:sz w:val="24"/>
          <w:szCs w:val="24"/>
        </w:rPr>
      </w:pPr>
      <w:bookmarkStart w:id="756" w:name="_Toc382058862"/>
      <w:r w:rsidRPr="003A425A">
        <w:rPr>
          <w:rStyle w:val="HTML"/>
          <w:rFonts w:ascii="Times New Roman" w:hAnsi="Times New Roman" w:cs="Times New Roman"/>
          <w:b w:val="0"/>
          <w:sz w:val="24"/>
          <w:szCs w:val="24"/>
          <w:lang w:val="be-BY"/>
        </w:rPr>
        <w:t>РУКОВОДСТВО ПО В</w:t>
      </w:r>
      <w:r w:rsidRPr="003A425A">
        <w:rPr>
          <w:rStyle w:val="HTML"/>
          <w:rFonts w:ascii="Times New Roman" w:hAnsi="Times New Roman" w:cs="Times New Roman"/>
          <w:b w:val="0"/>
          <w:sz w:val="24"/>
          <w:szCs w:val="24"/>
        </w:rPr>
        <w:t>ИДЖЕТАМ</w:t>
      </w:r>
      <w:bookmarkEnd w:id="756"/>
    </w:p>
    <w:p w:rsidR="005A6BBD" w:rsidRPr="003A425A" w:rsidRDefault="00953454" w:rsidP="0022365A">
      <w:pPr>
        <w:tabs>
          <w:tab w:val="left" w:pos="8931"/>
        </w:tabs>
        <w:jc w:val="both"/>
        <w:rPr>
          <w:rFonts w:ascii="Times New Roman" w:hAnsi="Times New Roman"/>
          <w:sz w:val="24"/>
          <w:szCs w:val="24"/>
        </w:rPr>
      </w:pPr>
      <w:hyperlink r:id="rId1836" w:history="1">
        <w:r w:rsidR="005A6BBD" w:rsidRPr="003A425A">
          <w:rPr>
            <w:rStyle w:val="a3"/>
            <w:rFonts w:ascii="Times New Roman" w:hAnsi="Times New Roman"/>
            <w:sz w:val="24"/>
            <w:szCs w:val="24"/>
          </w:rPr>
          <w:t>http://qt-project.org/doc/qt-5.1/qtwidgets/widgets-tutorial.html</w:t>
        </w:r>
      </w:hyperlink>
    </w:p>
    <w:p w:rsidR="00CB51F7" w:rsidRPr="003A425A" w:rsidRDefault="005A6BBD" w:rsidP="0022365A">
      <w:pPr>
        <w:tabs>
          <w:tab w:val="left" w:pos="8931"/>
        </w:tabs>
        <w:jc w:val="both"/>
        <w:rPr>
          <w:rFonts w:ascii="Times New Roman" w:hAnsi="Times New Roman"/>
          <w:i/>
          <w:sz w:val="24"/>
          <w:szCs w:val="24"/>
        </w:rPr>
      </w:pPr>
      <w:r w:rsidRPr="003A425A">
        <w:rPr>
          <w:rStyle w:val="HTML"/>
          <w:rFonts w:ascii="Times New Roman" w:hAnsi="Times New Roman" w:cs="Times New Roman"/>
          <w:sz w:val="24"/>
          <w:szCs w:val="24"/>
        </w:rPr>
        <w:t xml:space="preserve">виджеты – это базовые строительные блоки для графического интерфейса пользователя приложений, построенных при помощи </w:t>
      </w:r>
      <w:r w:rsidR="00B00C9F" w:rsidRPr="003A425A">
        <w:rPr>
          <w:rStyle w:val="HTML"/>
          <w:rFonts w:ascii="Times New Roman" w:hAnsi="Times New Roman" w:cs="Times New Roman"/>
          <w:sz w:val="24"/>
          <w:szCs w:val="24"/>
        </w:rPr>
        <w:t>qt</w:t>
      </w:r>
      <w:r w:rsidRPr="003A425A">
        <w:rPr>
          <w:rStyle w:val="HTML"/>
          <w:rFonts w:ascii="Times New Roman" w:hAnsi="Times New Roman" w:cs="Times New Roman"/>
          <w:sz w:val="24"/>
          <w:szCs w:val="24"/>
        </w:rPr>
        <w:t xml:space="preserve">. Каждый элемент интерфейса – это виджет, который помещён в некоторую область окна или который изображается как независимое окно. </w:t>
      </w:r>
      <w:hyperlink r:id="rId1837"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не является </w:t>
      </w:r>
      <w:r w:rsidR="00F850EA" w:rsidRPr="003A425A">
        <w:rPr>
          <w:rFonts w:ascii="Times New Roman" w:hAnsi="Times New Roman"/>
          <w:sz w:val="24"/>
          <w:szCs w:val="24"/>
        </w:rPr>
        <w:t>абстрактны</w:t>
      </w:r>
      <w:r w:rsidRPr="003A425A">
        <w:rPr>
          <w:rFonts w:ascii="Times New Roman" w:hAnsi="Times New Roman"/>
          <w:sz w:val="24"/>
          <w:szCs w:val="24"/>
        </w:rPr>
        <w:t>м классом. Он может быть использован как контейнер для других виджетов, а также он может быть специализирован для создания нового виджета. Он часто используется в качестве окна, в котором размещаются другие виджеты.</w:t>
      </w:r>
      <w:r w:rsidR="00CB51F7" w:rsidRPr="003A425A">
        <w:rPr>
          <w:rFonts w:ascii="Times New Roman" w:hAnsi="Times New Roman"/>
          <w:sz w:val="24"/>
          <w:szCs w:val="24"/>
        </w:rPr>
        <w:t xml:space="preserve"> </w:t>
      </w:r>
      <w:r w:rsidRPr="003A425A">
        <w:rPr>
          <w:rFonts w:ascii="Times New Roman" w:hAnsi="Times New Roman"/>
          <w:sz w:val="24"/>
          <w:szCs w:val="24"/>
        </w:rPr>
        <w:t>Виджеты могут иметь родителей. Каждый дочерний виджет располагается в области, занятой его родительским виджетом. При удалении родительского виджета его дочерние виджеты также удаляются.</w:t>
      </w:r>
      <w:r w:rsidR="00CB51F7" w:rsidRPr="003A425A">
        <w:rPr>
          <w:rFonts w:ascii="Times New Roman" w:hAnsi="Times New Roman"/>
          <w:sz w:val="24"/>
          <w:szCs w:val="24"/>
        </w:rPr>
        <w:t xml:space="preserve"> </w:t>
      </w:r>
      <w:r w:rsidRPr="003A425A">
        <w:rPr>
          <w:rFonts w:ascii="Times New Roman" w:hAnsi="Times New Roman"/>
          <w:i/>
          <w:sz w:val="24"/>
          <w:szCs w:val="24"/>
        </w:rPr>
        <w:t xml:space="preserve">Далее рассказывается про функцию </w:t>
      </w:r>
      <w:r w:rsidRPr="003A425A">
        <w:rPr>
          <w:rFonts w:ascii="Times New Roman" w:hAnsi="Times New Roman"/>
          <w:i/>
          <w:sz w:val="24"/>
          <w:szCs w:val="24"/>
          <w:lang w:val="en-US"/>
        </w:rPr>
        <w:t>main</w:t>
      </w:r>
      <w:r w:rsidRPr="003A425A">
        <w:rPr>
          <w:rFonts w:ascii="Times New Roman" w:hAnsi="Times New Roman"/>
          <w:i/>
          <w:sz w:val="24"/>
          <w:szCs w:val="24"/>
        </w:rPr>
        <w:t>().</w:t>
      </w:r>
      <w:r w:rsidR="00CB51F7" w:rsidRPr="003A425A">
        <w:rPr>
          <w:rFonts w:ascii="Times New Roman" w:hAnsi="Times New Roman"/>
          <w:i/>
          <w:sz w:val="24"/>
          <w:szCs w:val="24"/>
        </w:rPr>
        <w:t xml:space="preserve"> </w:t>
      </w:r>
      <w:r w:rsidRPr="003A425A">
        <w:rPr>
          <w:rFonts w:ascii="Times New Roman" w:hAnsi="Times New Roman"/>
          <w:i/>
          <w:sz w:val="24"/>
          <w:szCs w:val="24"/>
        </w:rPr>
        <w:t>Далее есть ссылки на простые примеры касательно виджетов.</w:t>
      </w:r>
      <w:r w:rsidR="00CB51F7" w:rsidRPr="003A425A">
        <w:rPr>
          <w:rFonts w:ascii="Times New Roman" w:hAnsi="Times New Roman"/>
          <w:i/>
          <w:sz w:val="24"/>
          <w:szCs w:val="24"/>
        </w:rPr>
        <w:t xml:space="preserve"> </w:t>
      </w:r>
      <w:r w:rsidRPr="003A425A">
        <w:rPr>
          <w:rFonts w:ascii="Times New Roman" w:hAnsi="Times New Roman"/>
          <w:i/>
          <w:sz w:val="24"/>
          <w:szCs w:val="24"/>
        </w:rPr>
        <w:t>Далее показано, как модифицировать или перекомпилировать примеры.</w:t>
      </w:r>
    </w:p>
    <w:p w:rsidR="005A6BBD" w:rsidRPr="003A425A" w:rsidRDefault="007A2FEA" w:rsidP="007A2FEA">
      <w:pPr>
        <w:pStyle w:val="3"/>
        <w:rPr>
          <w:i/>
          <w:sz w:val="24"/>
          <w:szCs w:val="24"/>
        </w:rPr>
      </w:pPr>
      <w:bookmarkStart w:id="757" w:name="_Toc382058863"/>
      <w:r w:rsidRPr="003A425A">
        <w:t>БАЗОВЫЕ ВИДЖЕТЫ</w:t>
      </w:r>
      <w:bookmarkEnd w:id="757"/>
    </w:p>
    <w:p w:rsidR="009E7342" w:rsidRPr="003A425A" w:rsidRDefault="00953454" w:rsidP="0022365A">
      <w:pPr>
        <w:tabs>
          <w:tab w:val="left" w:pos="8931"/>
        </w:tabs>
        <w:jc w:val="both"/>
        <w:rPr>
          <w:rFonts w:ascii="Times New Roman" w:hAnsi="Times New Roman"/>
          <w:sz w:val="24"/>
          <w:szCs w:val="24"/>
        </w:rPr>
      </w:pPr>
      <w:hyperlink r:id="rId1838" w:anchor="details" w:history="1">
        <w:r w:rsidR="005A6BBD" w:rsidRPr="003A425A">
          <w:rPr>
            <w:rStyle w:val="a3"/>
            <w:rFonts w:ascii="Times New Roman" w:hAnsi="Times New Roman"/>
            <w:sz w:val="24"/>
            <w:szCs w:val="24"/>
          </w:rPr>
          <w:t>http://qt-project.org/doc/qt-5.1/qtwidgets/qwidget.html#details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QWidget класс является базовым классом для всех </w:t>
      </w:r>
      <w:r w:rsidR="00085476" w:rsidRPr="003A425A">
        <w:rPr>
          <w:rFonts w:ascii="Times New Roman" w:hAnsi="Times New Roman"/>
          <w:sz w:val="24"/>
          <w:szCs w:val="24"/>
        </w:rPr>
        <w:t>объект</w:t>
      </w:r>
      <w:r w:rsidRPr="003A425A">
        <w:rPr>
          <w:rFonts w:ascii="Times New Roman" w:hAnsi="Times New Roman"/>
          <w:sz w:val="24"/>
          <w:szCs w:val="24"/>
        </w:rPr>
        <w:t>ов интерфейса пользователя.</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Виджет – это атом интерфейса пользователя: он получает события мыши, клавиатуры и другие события от оконной системы, а также рисует представление себя на экране. Каждый виджет является прямоугольным, а также они отсортированы в </w:t>
      </w:r>
      <w:r w:rsidRPr="003A425A">
        <w:rPr>
          <w:rFonts w:ascii="Times New Roman" w:hAnsi="Times New Roman"/>
          <w:sz w:val="24"/>
          <w:szCs w:val="24"/>
          <w:lang w:val="en-US"/>
        </w:rPr>
        <w:t>z</w:t>
      </w:r>
      <w:r w:rsidRPr="003A425A">
        <w:rPr>
          <w:rFonts w:ascii="Times New Roman" w:hAnsi="Times New Roman"/>
          <w:sz w:val="24"/>
          <w:szCs w:val="24"/>
        </w:rPr>
        <w:t xml:space="preserve"> порядке. Виджет усекается своим родителем и виджетами впереди данного.</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Виджет, который не внедрён в родительский виджет, называется окном. </w:t>
      </w:r>
      <w:r w:rsidR="007A2FEA" w:rsidRPr="003A425A">
        <w:rPr>
          <w:rFonts w:ascii="Times New Roman" w:hAnsi="Times New Roman"/>
          <w:sz w:val="24"/>
          <w:szCs w:val="24"/>
        </w:rPr>
        <w:t xml:space="preserve">Обычно окна имеют </w:t>
      </w:r>
      <w:r w:rsidRPr="003A425A">
        <w:rPr>
          <w:rFonts w:ascii="Times New Roman" w:hAnsi="Times New Roman"/>
          <w:sz w:val="24"/>
          <w:szCs w:val="24"/>
        </w:rPr>
        <w:t xml:space="preserve">и название. </w:t>
      </w:r>
    </w:p>
    <w:p w:rsidR="005A6BBD" w:rsidRPr="003A425A" w:rsidRDefault="00206328" w:rsidP="0022365A">
      <w:pPr>
        <w:tabs>
          <w:tab w:val="left" w:pos="8931"/>
        </w:tabs>
        <w:jc w:val="both"/>
        <w:rPr>
          <w:rFonts w:ascii="Times New Roman" w:hAnsi="Times New Roman"/>
          <w:sz w:val="24"/>
          <w:szCs w:val="24"/>
        </w:rPr>
      </w:pPr>
      <w:r w:rsidRPr="003A425A">
        <w:rPr>
          <w:rFonts w:ascii="Times New Roman" w:hAnsi="Times New Roman"/>
          <w:sz w:val="24"/>
          <w:szCs w:val="24"/>
        </w:rPr>
        <w:t>Конструктор</w:t>
      </w:r>
      <w:r w:rsidR="005A6BBD" w:rsidRPr="003A425A">
        <w:rPr>
          <w:rFonts w:ascii="Times New Roman" w:hAnsi="Times New Roman"/>
          <w:sz w:val="24"/>
          <w:szCs w:val="24"/>
        </w:rPr>
        <w:t xml:space="preserve"> каждого виджета принимает один или два стандартных аргуемнта:</w:t>
      </w:r>
    </w:p>
    <w:p w:rsidR="005A6BBD" w:rsidRPr="003A425A" w:rsidRDefault="005A6BBD" w:rsidP="007A2FEA">
      <w:pPr>
        <w:numPr>
          <w:ilvl w:val="0"/>
          <w:numId w:val="173"/>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QWidget *parent = 0 – это родитель виджета.</w:t>
      </w:r>
    </w:p>
    <w:p w:rsidR="005A6BBD" w:rsidRPr="003A425A" w:rsidRDefault="005A6BBD" w:rsidP="007A2FEA">
      <w:pPr>
        <w:numPr>
          <w:ilvl w:val="0"/>
          <w:numId w:val="173"/>
        </w:numPr>
        <w:tabs>
          <w:tab w:val="left" w:pos="709"/>
        </w:tabs>
        <w:jc w:val="both"/>
        <w:rPr>
          <w:rFonts w:ascii="Times New Roman" w:hAnsi="Times New Roman"/>
          <w:sz w:val="24"/>
          <w:szCs w:val="24"/>
        </w:rPr>
      </w:pPr>
      <w:r w:rsidRPr="003A425A">
        <w:rPr>
          <w:rStyle w:val="HTML"/>
          <w:rFonts w:ascii="Times New Roman" w:hAnsi="Times New Roman" w:cs="Times New Roman"/>
          <w:sz w:val="24"/>
          <w:szCs w:val="24"/>
        </w:rPr>
        <w:t>Qt::WindowFlags f = 0</w:t>
      </w:r>
      <w:r w:rsidRPr="003A425A">
        <w:rPr>
          <w:rFonts w:ascii="Times New Roman" w:hAnsi="Times New Roman"/>
          <w:sz w:val="24"/>
          <w:szCs w:val="24"/>
        </w:rPr>
        <w:t xml:space="preserve"> (where available) устанавливает флаги окна.</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Подклассы данного класса обеспечивают реальную функциональность некоторых функций, которые обычно не используются самим данным классом.</w:t>
      </w:r>
      <w:r w:rsidR="007A2FEA" w:rsidRPr="003A425A">
        <w:rPr>
          <w:rFonts w:ascii="Times New Roman" w:hAnsi="Times New Roman"/>
          <w:sz w:val="24"/>
          <w:szCs w:val="24"/>
        </w:rPr>
        <w:t xml:space="preserve"> </w:t>
      </w:r>
      <w:r w:rsidRPr="003A425A">
        <w:rPr>
          <w:rFonts w:ascii="Times New Roman" w:hAnsi="Times New Roman"/>
          <w:sz w:val="24"/>
          <w:szCs w:val="24"/>
        </w:rPr>
        <w:t xml:space="preserve">Когда виджет используется как контейнер для группы нескольких виджетов, то он известен как композитный виджет. Они могут быть созданы при помощи построения виджета с требуемыми визуальными свойствами - </w:t>
      </w:r>
      <w:hyperlink r:id="rId1839" w:history="1">
        <w:r w:rsidRPr="003A425A">
          <w:rPr>
            <w:rStyle w:val="a3"/>
            <w:rFonts w:ascii="Times New Roman" w:hAnsi="Times New Roman"/>
            <w:color w:val="auto"/>
            <w:sz w:val="24"/>
            <w:szCs w:val="24"/>
          </w:rPr>
          <w:t>QFrame</w:t>
        </w:r>
      </w:hyperlink>
      <w:r w:rsidRPr="003A425A">
        <w:rPr>
          <w:rFonts w:ascii="Times New Roman" w:hAnsi="Times New Roman"/>
          <w:sz w:val="24"/>
          <w:szCs w:val="24"/>
        </w:rPr>
        <w:t>, например, - и добавление дочерних виджетов к нему, обычно управляемое макетом.</w:t>
      </w:r>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Так как QWidget является также подклассом </w:t>
      </w:r>
      <w:hyperlink r:id="rId1840" w:history="1">
        <w:r w:rsidRPr="003A425A">
          <w:rPr>
            <w:rStyle w:val="a3"/>
            <w:rFonts w:ascii="Times New Roman" w:hAnsi="Times New Roman"/>
            <w:color w:val="auto"/>
            <w:sz w:val="24"/>
            <w:szCs w:val="24"/>
          </w:rPr>
          <w:t>QPaintDevice</w:t>
        </w:r>
      </w:hyperlink>
      <w:r w:rsidRPr="003A425A">
        <w:rPr>
          <w:rFonts w:ascii="Times New Roman" w:hAnsi="Times New Roman"/>
          <w:sz w:val="24"/>
          <w:szCs w:val="24"/>
        </w:rPr>
        <w:t xml:space="preserve">, подклассы могут быть использованы для отображения частного содержания, которое собирается с </w:t>
      </w:r>
      <w:r w:rsidRPr="003A425A">
        <w:rPr>
          <w:rFonts w:ascii="Times New Roman" w:hAnsi="Times New Roman"/>
          <w:sz w:val="24"/>
          <w:szCs w:val="24"/>
        </w:rPr>
        <w:lastRenderedPageBreak/>
        <w:t xml:space="preserve">использованием набора рисований при помощи экземпляра класса </w:t>
      </w:r>
      <w:r w:rsidRPr="003A425A">
        <w:rPr>
          <w:rFonts w:ascii="Times New Roman" w:hAnsi="Times New Roman"/>
          <w:sz w:val="24"/>
          <w:szCs w:val="24"/>
          <w:lang w:val="en-US"/>
        </w:rPr>
        <w:t>QPainter</w:t>
      </w:r>
      <w:r w:rsidRPr="003A425A">
        <w:rPr>
          <w:rFonts w:ascii="Times New Roman" w:hAnsi="Times New Roman"/>
          <w:sz w:val="24"/>
          <w:szCs w:val="24"/>
        </w:rPr>
        <w:t xml:space="preserve">. Каждый виджет выполняет все свои операции рисования внутри функции </w:t>
      </w:r>
      <w:hyperlink r:id="rId1841" w:anchor="paintEvent" w:history="1">
        <w:r w:rsidRPr="003A425A">
          <w:rPr>
            <w:rStyle w:val="a3"/>
            <w:rFonts w:ascii="Times New Roman" w:hAnsi="Times New Roman"/>
            <w:color w:val="auto"/>
            <w:sz w:val="24"/>
            <w:szCs w:val="24"/>
          </w:rPr>
          <w:t>paintEvent</w:t>
        </w:r>
      </w:hyperlink>
      <w:r w:rsidRPr="003A425A">
        <w:rPr>
          <w:rFonts w:ascii="Times New Roman" w:hAnsi="Times New Roman"/>
          <w:sz w:val="24"/>
          <w:szCs w:val="24"/>
        </w:rPr>
        <w:t>(). Она вызывается всякий раз, как виджет следует перерисовать, является ли это результатом некоторого внешнего изменения или когда этого требует приложение.</w:t>
      </w:r>
      <w:r w:rsidR="007A2FEA" w:rsidRPr="003A425A">
        <w:rPr>
          <w:rFonts w:ascii="Times New Roman" w:hAnsi="Times New Roman"/>
          <w:sz w:val="24"/>
          <w:szCs w:val="24"/>
        </w:rPr>
        <w:t xml:space="preserve"> </w:t>
      </w:r>
      <w:r w:rsidRPr="003A425A">
        <w:rPr>
          <w:rFonts w:ascii="Times New Roman" w:hAnsi="Times New Roman"/>
          <w:i/>
          <w:sz w:val="24"/>
          <w:szCs w:val="24"/>
        </w:rPr>
        <w:t>Есть ссылка на пример использования данной функции для управления виджетом.</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При реализации нового виджета, почти всегда полезно переопределить функцию </w:t>
      </w:r>
      <w:hyperlink r:id="rId1842" w:anchor="sizeHint-prop" w:history="1">
        <w:r w:rsidRPr="003A425A">
          <w:rPr>
            <w:rStyle w:val="a3"/>
            <w:rFonts w:ascii="Times New Roman" w:hAnsi="Times New Roman"/>
            <w:color w:val="auto"/>
            <w:sz w:val="24"/>
            <w:szCs w:val="24"/>
          </w:rPr>
          <w:t>sizeHint</w:t>
        </w:r>
      </w:hyperlink>
      <w:r w:rsidRPr="003A425A">
        <w:rPr>
          <w:rFonts w:ascii="Times New Roman" w:hAnsi="Times New Roman"/>
          <w:sz w:val="24"/>
          <w:szCs w:val="24"/>
        </w:rPr>
        <w:t xml:space="preserve">(), чтобы обеспечить разумные размеры по умолчанию для виджета и установить </w:t>
      </w:r>
      <w:r w:rsidR="007806BC" w:rsidRPr="003A425A">
        <w:rPr>
          <w:rFonts w:ascii="Times New Roman" w:hAnsi="Times New Roman"/>
          <w:sz w:val="24"/>
          <w:szCs w:val="24"/>
        </w:rPr>
        <w:t>корректн</w:t>
      </w:r>
      <w:r w:rsidRPr="003A425A">
        <w:rPr>
          <w:rFonts w:ascii="Times New Roman" w:hAnsi="Times New Roman"/>
          <w:sz w:val="24"/>
          <w:szCs w:val="24"/>
        </w:rPr>
        <w:t xml:space="preserve">ую политику размеров при помощи функции </w:t>
      </w:r>
      <w:hyperlink r:id="rId1843" w:anchor="sizePolicy-prop" w:history="1">
        <w:r w:rsidRPr="003A425A">
          <w:rPr>
            <w:rStyle w:val="a3"/>
            <w:rFonts w:ascii="Times New Roman" w:hAnsi="Times New Roman"/>
            <w:color w:val="auto"/>
            <w:sz w:val="24"/>
            <w:szCs w:val="24"/>
          </w:rPr>
          <w:t>setSizePolicy</w:t>
        </w:r>
      </w:hyperlink>
      <w:r w:rsidRPr="003A425A">
        <w:rPr>
          <w:rFonts w:ascii="Times New Roman" w:hAnsi="Times New Roman"/>
          <w:sz w:val="24"/>
          <w:szCs w:val="24"/>
        </w:rPr>
        <w:t>().</w:t>
      </w:r>
      <w:r w:rsidR="007A2FEA" w:rsidRPr="003A425A">
        <w:rPr>
          <w:rFonts w:ascii="Times New Roman" w:hAnsi="Times New Roman"/>
          <w:sz w:val="24"/>
          <w:szCs w:val="24"/>
        </w:rPr>
        <w:t xml:space="preserve"> </w:t>
      </w:r>
      <w:r w:rsidRPr="003A425A">
        <w:rPr>
          <w:rFonts w:ascii="Times New Roman" w:hAnsi="Times New Roman"/>
          <w:sz w:val="24"/>
          <w:szCs w:val="24"/>
        </w:rPr>
        <w:t>По умолчанию, композитные виджеты, которые не обеспечивают подсказку размеров, будут иметь размер в соответствии с требованиями к пространству его дочерних виджетов.</w:t>
      </w:r>
      <w:r w:rsidR="007A2FEA" w:rsidRPr="003A425A">
        <w:rPr>
          <w:rFonts w:ascii="Times New Roman" w:hAnsi="Times New Roman"/>
          <w:sz w:val="24"/>
          <w:szCs w:val="24"/>
        </w:rPr>
        <w:t xml:space="preserve"> </w:t>
      </w:r>
      <w:r w:rsidRPr="003A425A">
        <w:rPr>
          <w:rFonts w:ascii="Times New Roman" w:hAnsi="Times New Roman"/>
          <w:sz w:val="24"/>
          <w:szCs w:val="24"/>
        </w:rPr>
        <w:t>Размер виджетов высокого уровня ограничивается 2/3 размерами рабочего стола. Вы можете однако изменить размеры виджета, если эти размеры не являются адекватными.</w:t>
      </w:r>
    </w:p>
    <w:p w:rsidR="005A6BBD" w:rsidRPr="003A425A" w:rsidRDefault="005A6BBD" w:rsidP="0022365A">
      <w:pPr>
        <w:tabs>
          <w:tab w:val="left" w:pos="8931"/>
        </w:tabs>
        <w:jc w:val="both"/>
        <w:rPr>
          <w:rFonts w:ascii="Times New Roman" w:hAnsi="Times New Roman"/>
          <w:color w:val="FF0000"/>
          <w:sz w:val="24"/>
          <w:szCs w:val="24"/>
        </w:rPr>
      </w:pPr>
      <w:r w:rsidRPr="003A425A">
        <w:rPr>
          <w:rFonts w:ascii="Times New Roman" w:hAnsi="Times New Roman"/>
          <w:sz w:val="24"/>
          <w:szCs w:val="24"/>
        </w:rPr>
        <w:t xml:space="preserve">Виджеты отвечают событиям, которые обычно вызываются действиями пользователей. </w:t>
      </w:r>
      <w:r w:rsidR="00B00C9F" w:rsidRPr="003A425A">
        <w:rPr>
          <w:rFonts w:ascii="Times New Roman" w:hAnsi="Times New Roman"/>
          <w:sz w:val="24"/>
          <w:szCs w:val="24"/>
        </w:rPr>
        <w:t>Qt</w:t>
      </w:r>
      <w:r w:rsidRPr="003A425A">
        <w:rPr>
          <w:rFonts w:ascii="Times New Roman" w:hAnsi="Times New Roman"/>
          <w:sz w:val="24"/>
          <w:szCs w:val="24"/>
        </w:rPr>
        <w:t xml:space="preserve"> доставляет события виджетам при помощи вызова специальных обработчиков событий с экземпляром одного из подклассов класса </w:t>
      </w:r>
      <w:hyperlink r:id="rId1844" w:history="1">
        <w:r w:rsidRPr="003A425A">
          <w:rPr>
            <w:rStyle w:val="a3"/>
            <w:rFonts w:ascii="Times New Roman" w:hAnsi="Times New Roman"/>
            <w:color w:val="auto"/>
            <w:sz w:val="24"/>
            <w:szCs w:val="24"/>
          </w:rPr>
          <w:t>QEvent</w:t>
        </w:r>
      </w:hyperlink>
      <w:r w:rsidRPr="003A425A">
        <w:rPr>
          <w:rFonts w:ascii="Times New Roman" w:hAnsi="Times New Roman"/>
          <w:sz w:val="24"/>
          <w:szCs w:val="24"/>
        </w:rPr>
        <w:t>, содержащего информацию о событии.</w:t>
      </w:r>
      <w:r w:rsidR="007A2FEA" w:rsidRPr="003A425A">
        <w:rPr>
          <w:rFonts w:ascii="Times New Roman" w:hAnsi="Times New Roman"/>
          <w:sz w:val="24"/>
          <w:szCs w:val="24"/>
        </w:rPr>
        <w:t xml:space="preserve"> </w:t>
      </w:r>
      <w:r w:rsidRPr="003A425A">
        <w:rPr>
          <w:rFonts w:ascii="Times New Roman" w:hAnsi="Times New Roman"/>
          <w:sz w:val="24"/>
          <w:szCs w:val="24"/>
        </w:rPr>
        <w:t xml:space="preserve">Если вы имеете дело с композитным виджетом, то вам не следует использовать в некоторых случаях обработчики событий. Вместо этого вызовете функцию для дочернего виджета </w:t>
      </w:r>
      <w:hyperlink r:id="rId1845" w:anchor="underMouse" w:history="1">
        <w:r w:rsidRPr="003A425A">
          <w:rPr>
            <w:rStyle w:val="a3"/>
            <w:rFonts w:ascii="Times New Roman" w:hAnsi="Times New Roman"/>
            <w:color w:val="auto"/>
            <w:sz w:val="24"/>
            <w:szCs w:val="24"/>
          </w:rPr>
          <w:t>underMouse</w:t>
        </w:r>
      </w:hyperlink>
      <w:r w:rsidRPr="003A425A">
        <w:rPr>
          <w:rFonts w:ascii="Times New Roman" w:hAnsi="Times New Roman"/>
          <w:sz w:val="24"/>
          <w:szCs w:val="24"/>
        </w:rPr>
        <w:t>().</w:t>
      </w:r>
      <w:r w:rsidR="007A2FEA" w:rsidRPr="003A425A">
        <w:rPr>
          <w:rFonts w:ascii="Times New Roman" w:hAnsi="Times New Roman"/>
          <w:sz w:val="24"/>
          <w:szCs w:val="24"/>
        </w:rPr>
        <w:t xml:space="preserve"> </w:t>
      </w:r>
      <w:r w:rsidRPr="003A425A">
        <w:rPr>
          <w:rFonts w:ascii="Times New Roman" w:hAnsi="Times New Roman"/>
          <w:i/>
          <w:sz w:val="24"/>
          <w:szCs w:val="24"/>
        </w:rPr>
        <w:t xml:space="preserve">Есть ссылка на пример, посвящённый как раз обработке событий. </w:t>
      </w:r>
      <w:r w:rsidRPr="003A425A">
        <w:rPr>
          <w:rFonts w:ascii="Times New Roman" w:hAnsi="Times New Roman"/>
          <w:sz w:val="24"/>
          <w:szCs w:val="24"/>
        </w:rPr>
        <w:t xml:space="preserve">Вам нужно будет обеспечить поведение и содержание ваших собственных виджетов. </w:t>
      </w:r>
      <w:r w:rsidRPr="003A425A">
        <w:rPr>
          <w:rFonts w:ascii="Times New Roman" w:hAnsi="Times New Roman"/>
          <w:i/>
          <w:sz w:val="24"/>
          <w:szCs w:val="24"/>
        </w:rPr>
        <w:t>Далее описываются все обработчики событий для виджетов.</w:t>
      </w:r>
      <w:r w:rsidR="007A2FEA" w:rsidRPr="003A425A">
        <w:rPr>
          <w:rFonts w:ascii="Times New Roman" w:hAnsi="Times New Roman"/>
          <w:i/>
          <w:sz w:val="24"/>
          <w:szCs w:val="24"/>
        </w:rPr>
        <w:t xml:space="preserve"> </w:t>
      </w:r>
      <w:r w:rsidRPr="003A425A">
        <w:rPr>
          <w:rFonts w:ascii="Times New Roman" w:hAnsi="Times New Roman"/>
          <w:color w:val="FF0000"/>
          <w:sz w:val="24"/>
          <w:szCs w:val="24"/>
        </w:rPr>
        <w:t xml:space="preserve">Также есть несколько других непрозрачных событий, описанных в документации для </w:t>
      </w:r>
      <w:hyperlink r:id="rId1846" w:anchor="Type-enum" w:history="1">
        <w:r w:rsidRPr="003A425A">
          <w:rPr>
            <w:rStyle w:val="a3"/>
            <w:rFonts w:ascii="Times New Roman" w:hAnsi="Times New Roman"/>
            <w:color w:val="FF0000"/>
            <w:sz w:val="24"/>
            <w:szCs w:val="24"/>
          </w:rPr>
          <w:t>QEvent::Type</w:t>
        </w:r>
      </w:hyperlink>
      <w:r w:rsidRPr="003A425A">
        <w:rPr>
          <w:rFonts w:ascii="Times New Roman" w:hAnsi="Times New Roman"/>
          <w:color w:val="FF0000"/>
          <w:sz w:val="24"/>
          <w:szCs w:val="24"/>
        </w:rPr>
        <w:t xml:space="preserve">. Для их обработки следует переопределить функцию </w:t>
      </w:r>
      <w:hyperlink r:id="rId1847" w:anchor="event" w:history="1">
        <w:r w:rsidRPr="003A425A">
          <w:rPr>
            <w:rStyle w:val="a3"/>
            <w:rFonts w:ascii="Times New Roman" w:hAnsi="Times New Roman"/>
            <w:color w:val="FF0000"/>
            <w:sz w:val="24"/>
            <w:szCs w:val="24"/>
          </w:rPr>
          <w:t>event</w:t>
        </w:r>
      </w:hyperlink>
      <w:r w:rsidRPr="003A425A">
        <w:rPr>
          <w:rFonts w:ascii="Times New Roman" w:hAnsi="Times New Roman"/>
          <w:color w:val="FF0000"/>
          <w:sz w:val="24"/>
          <w:szCs w:val="24"/>
        </w:rPr>
        <w:t>() напрямую.</w:t>
      </w:r>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i/>
          <w:sz w:val="24"/>
          <w:szCs w:val="24"/>
        </w:rPr>
        <w:t>Далее приведены группы свойств виджета. Очень замечательная таблица для будущей работы.</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Вдобавок к стандартным стилям виджета для каждой платформы, виджеты также могут быть стилизованы в соответствии с правилами, определёнными в шите стилей.</w:t>
      </w:r>
    </w:p>
    <w:p w:rsidR="005A6BBD" w:rsidRPr="003A425A" w:rsidRDefault="005A6BBD" w:rsidP="0022365A">
      <w:pPr>
        <w:tabs>
          <w:tab w:val="left" w:pos="8931"/>
        </w:tabs>
        <w:jc w:val="both"/>
        <w:rPr>
          <w:rFonts w:ascii="Times New Roman" w:hAnsi="Times New Roman"/>
          <w:i/>
          <w:color w:val="FF0000"/>
          <w:sz w:val="24"/>
          <w:szCs w:val="24"/>
        </w:rPr>
      </w:pPr>
      <w:r w:rsidRPr="003A425A">
        <w:rPr>
          <w:rFonts w:ascii="Times New Roman" w:hAnsi="Times New Roman"/>
          <w:color w:val="FF0000"/>
          <w:sz w:val="24"/>
          <w:szCs w:val="24"/>
        </w:rPr>
        <w:t xml:space="preserve">Виджет автоматически </w:t>
      </w:r>
      <w:r w:rsidRPr="003A425A">
        <w:rPr>
          <w:rFonts w:ascii="Times New Roman" w:hAnsi="Times New Roman"/>
          <w:color w:val="FF0000"/>
          <w:sz w:val="24"/>
          <w:szCs w:val="24"/>
          <w:lang w:val="en-US"/>
        </w:rPr>
        <w:t>double</w:t>
      </w:r>
      <w:r w:rsidRPr="003A425A">
        <w:rPr>
          <w:rFonts w:ascii="Times New Roman" w:hAnsi="Times New Roman"/>
          <w:color w:val="FF0000"/>
          <w:sz w:val="24"/>
          <w:szCs w:val="24"/>
        </w:rPr>
        <w:t>-</w:t>
      </w:r>
      <w:r w:rsidRPr="003A425A">
        <w:rPr>
          <w:rFonts w:ascii="Times New Roman" w:hAnsi="Times New Roman"/>
          <w:color w:val="FF0000"/>
          <w:sz w:val="24"/>
          <w:szCs w:val="24"/>
          <w:lang w:val="en-US"/>
        </w:rPr>
        <w:t>buffers</w:t>
      </w:r>
      <w:r w:rsidRPr="003A425A">
        <w:rPr>
          <w:rFonts w:ascii="Times New Roman" w:hAnsi="Times New Roman"/>
          <w:color w:val="FF0000"/>
          <w:sz w:val="24"/>
          <w:szCs w:val="24"/>
        </w:rPr>
        <w:t xml:space="preserve"> своё рисование, так что нет необходимости для </w:t>
      </w:r>
      <w:r w:rsidR="00F850EA" w:rsidRPr="003A425A">
        <w:rPr>
          <w:rFonts w:ascii="Times New Roman" w:hAnsi="Times New Roman"/>
          <w:color w:val="FF0000"/>
          <w:sz w:val="24"/>
          <w:szCs w:val="24"/>
        </w:rPr>
        <w:t>написа</w:t>
      </w:r>
      <w:r w:rsidRPr="003A425A">
        <w:rPr>
          <w:rFonts w:ascii="Times New Roman" w:hAnsi="Times New Roman"/>
          <w:color w:val="FF0000"/>
          <w:sz w:val="24"/>
          <w:szCs w:val="24"/>
        </w:rPr>
        <w:t xml:space="preserve">ния кода двойной буферизации в </w:t>
      </w:r>
      <w:hyperlink r:id="rId1848" w:anchor="paintEvent" w:history="1">
        <w:r w:rsidRPr="003A425A">
          <w:rPr>
            <w:rStyle w:val="a3"/>
            <w:rFonts w:ascii="Times New Roman" w:hAnsi="Times New Roman"/>
            <w:color w:val="FF0000"/>
            <w:sz w:val="24"/>
            <w:szCs w:val="24"/>
          </w:rPr>
          <w:t>paintEvent</w:t>
        </w:r>
      </w:hyperlink>
      <w:r w:rsidRPr="003A425A">
        <w:rPr>
          <w:rFonts w:ascii="Times New Roman" w:hAnsi="Times New Roman"/>
          <w:color w:val="FF0000"/>
          <w:sz w:val="24"/>
          <w:szCs w:val="24"/>
        </w:rPr>
        <w:t>(), чтобы избежать мерцания.</w:t>
      </w:r>
      <w:r w:rsidR="007A2FEA" w:rsidRPr="003A425A">
        <w:rPr>
          <w:rFonts w:ascii="Times New Roman" w:hAnsi="Times New Roman"/>
          <w:color w:val="FF0000"/>
          <w:sz w:val="24"/>
          <w:szCs w:val="24"/>
        </w:rPr>
        <w:t xml:space="preserve"> </w:t>
      </w:r>
      <w:r w:rsidRPr="003A425A">
        <w:rPr>
          <w:rFonts w:ascii="Times New Roman" w:hAnsi="Times New Roman"/>
          <w:i/>
          <w:color w:val="FF0000"/>
          <w:sz w:val="24"/>
          <w:szCs w:val="24"/>
        </w:rPr>
        <w:t>Далее приводится не очень понятный для меня пример.</w:t>
      </w:r>
      <w:r w:rsidR="007A2FEA" w:rsidRPr="003A425A">
        <w:rPr>
          <w:rFonts w:ascii="Times New Roman" w:hAnsi="Times New Roman"/>
          <w:i/>
          <w:color w:val="FF0000"/>
          <w:sz w:val="24"/>
          <w:szCs w:val="24"/>
        </w:rPr>
        <w:t xml:space="preserve"> </w:t>
      </w:r>
      <w:r w:rsidRPr="003A425A">
        <w:rPr>
          <w:rFonts w:ascii="Times New Roman" w:hAnsi="Times New Roman"/>
          <w:i/>
          <w:color w:val="FF0000"/>
          <w:sz w:val="24"/>
          <w:szCs w:val="24"/>
        </w:rPr>
        <w:t>Далее идёт рекомендация, как быстро обновлять фоновый цвет частных виджетов</w:t>
      </w:r>
      <w:r w:rsidRPr="003A425A">
        <w:rPr>
          <w:rFonts w:ascii="Times New Roman" w:hAnsi="Times New Roman"/>
          <w:color w:val="FF0000"/>
          <w:sz w:val="24"/>
          <w:szCs w:val="24"/>
        </w:rPr>
        <w:t>.</w:t>
      </w:r>
      <w:r w:rsidRPr="003A425A">
        <w:rPr>
          <w:rFonts w:ascii="Times New Roman" w:hAnsi="Times New Roman"/>
          <w:i/>
          <w:color w:val="FF0000"/>
          <w:sz w:val="24"/>
          <w:szCs w:val="24"/>
        </w:rPr>
        <w:t xml:space="preserve"> Далее говорится о том, какое свойство лучше установить, если нежелательно, чтобы фон виджета перерисовывался (например, при проигрывании внутри него некоторого видео).</w:t>
      </w:r>
      <w:r w:rsidR="007A2FEA" w:rsidRPr="003A425A">
        <w:rPr>
          <w:rFonts w:ascii="Times New Roman" w:hAnsi="Times New Roman"/>
          <w:i/>
          <w:color w:val="FF0000"/>
          <w:sz w:val="24"/>
          <w:szCs w:val="24"/>
        </w:rPr>
        <w:t xml:space="preserve"> </w:t>
      </w:r>
      <w:r w:rsidRPr="003A425A">
        <w:rPr>
          <w:rFonts w:ascii="Times New Roman" w:hAnsi="Times New Roman"/>
          <w:i/>
          <w:color w:val="FF0000"/>
          <w:sz w:val="24"/>
          <w:szCs w:val="24"/>
        </w:rPr>
        <w:t>Далее показан пример, в котором демонстрируется некоторое неожиданное поведение виджета при распространении фона от родительского виджета на дочерние.</w:t>
      </w:r>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Также возможно создавать окна с полупрозрачными регионами. Для этого следует установить определённое свойство. </w:t>
      </w:r>
      <w:r w:rsidRPr="003A425A">
        <w:rPr>
          <w:rFonts w:ascii="Times New Roman" w:hAnsi="Times New Roman"/>
          <w:i/>
          <w:sz w:val="24"/>
          <w:szCs w:val="24"/>
        </w:rPr>
        <w:t>Также есть некоторые замечания относительно системы по поводу использования данного свойства.</w:t>
      </w:r>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Чуждые виджеты – это виджеты, неизвестные оконной системе. Они не имеют нативной обработки окна, связанной с ними. Эта особенность значительно ускоряет рисование виджета, изменение его размеров, а также устраняет мерцание. </w:t>
      </w:r>
      <w:r w:rsidRPr="003A425A">
        <w:rPr>
          <w:rFonts w:ascii="Times New Roman" w:hAnsi="Times New Roman"/>
          <w:i/>
          <w:sz w:val="24"/>
          <w:szCs w:val="24"/>
        </w:rPr>
        <w:t>Далее показано, как установить нативные виджеты. Мне многое из данной части непонятно.</w:t>
      </w:r>
    </w:p>
    <w:p w:rsidR="00AC042F" w:rsidRPr="003A425A" w:rsidRDefault="00AC042F" w:rsidP="00304E30">
      <w:pPr>
        <w:pStyle w:val="4"/>
        <w:rPr>
          <w:rFonts w:ascii="Times New Roman" w:hAnsi="Times New Roman"/>
          <w:b w:val="0"/>
          <w:sz w:val="24"/>
          <w:szCs w:val="24"/>
        </w:rPr>
      </w:pPr>
      <w:bookmarkStart w:id="758" w:name="_Toc382058864"/>
      <w:r w:rsidRPr="003A425A">
        <w:rPr>
          <w:rFonts w:ascii="Times New Roman" w:hAnsi="Times New Roman"/>
          <w:b w:val="0"/>
          <w:sz w:val="24"/>
          <w:szCs w:val="24"/>
        </w:rPr>
        <w:lastRenderedPageBreak/>
        <w:t>КЛАССЫ ВИДЖЕТОВ</w:t>
      </w:r>
      <w:bookmarkEnd w:id="758"/>
    </w:p>
    <w:p w:rsidR="005A6BBD" w:rsidRPr="003A425A" w:rsidRDefault="00953454" w:rsidP="0022365A">
      <w:pPr>
        <w:tabs>
          <w:tab w:val="left" w:pos="8931"/>
        </w:tabs>
        <w:jc w:val="both"/>
        <w:rPr>
          <w:rFonts w:ascii="Times New Roman" w:hAnsi="Times New Roman"/>
          <w:sz w:val="24"/>
          <w:szCs w:val="24"/>
        </w:rPr>
      </w:pPr>
      <w:hyperlink r:id="rId1849" w:history="1">
        <w:r w:rsidR="005A6BBD" w:rsidRPr="003A425A">
          <w:rPr>
            <w:rStyle w:val="a3"/>
            <w:rFonts w:ascii="Times New Roman" w:hAnsi="Times New Roman"/>
            <w:color w:val="auto"/>
            <w:sz w:val="24"/>
            <w:szCs w:val="24"/>
          </w:rPr>
          <w:t>QCheckBox</w:t>
        </w:r>
      </w:hyperlink>
      <w:r w:rsidR="005A6BBD" w:rsidRPr="003A425A">
        <w:rPr>
          <w:rFonts w:ascii="Times New Roman" w:hAnsi="Times New Roman"/>
          <w:sz w:val="24"/>
          <w:szCs w:val="24"/>
        </w:rPr>
        <w:t xml:space="preserve"> – флажок.</w:t>
      </w:r>
    </w:p>
    <w:p w:rsidR="005A6BBD" w:rsidRPr="003A425A" w:rsidRDefault="00953454" w:rsidP="0022365A">
      <w:pPr>
        <w:tabs>
          <w:tab w:val="left" w:pos="8931"/>
        </w:tabs>
        <w:jc w:val="both"/>
        <w:rPr>
          <w:rFonts w:ascii="Times New Roman" w:hAnsi="Times New Roman"/>
          <w:sz w:val="24"/>
          <w:szCs w:val="24"/>
        </w:rPr>
      </w:pPr>
      <w:hyperlink r:id="rId1850" w:history="1">
        <w:r w:rsidR="005A6BBD" w:rsidRPr="003A425A">
          <w:rPr>
            <w:rStyle w:val="a3"/>
            <w:rFonts w:ascii="Times New Roman" w:hAnsi="Times New Roman"/>
            <w:color w:val="auto"/>
            <w:sz w:val="24"/>
            <w:szCs w:val="24"/>
          </w:rPr>
          <w:t>QComboBox</w:t>
        </w:r>
      </w:hyperlink>
      <w:r w:rsidR="005A6BBD" w:rsidRPr="003A425A">
        <w:rPr>
          <w:rFonts w:ascii="Times New Roman" w:hAnsi="Times New Roman"/>
          <w:sz w:val="24"/>
          <w:szCs w:val="24"/>
        </w:rPr>
        <w:t xml:space="preserve"> – выпадающий список.</w:t>
      </w:r>
    </w:p>
    <w:p w:rsidR="00304E30" w:rsidRPr="003A425A" w:rsidRDefault="00304E30" w:rsidP="00304E30">
      <w:pPr>
        <w:pStyle w:val="4"/>
      </w:pPr>
      <w:bookmarkStart w:id="759" w:name="_Toc382058865"/>
      <w:r w:rsidRPr="003A425A">
        <w:rPr>
          <w:rFonts w:ascii="Times New Roman" w:hAnsi="Times New Roman"/>
          <w:sz w:val="24"/>
          <w:szCs w:val="24"/>
        </w:rPr>
        <w:t>QCommandLinkButton</w:t>
      </w:r>
      <w:bookmarkEnd w:id="759"/>
    </w:p>
    <w:p w:rsidR="005A6BBD" w:rsidRPr="003A425A" w:rsidRDefault="00953454" w:rsidP="0022365A">
      <w:pPr>
        <w:tabs>
          <w:tab w:val="left" w:pos="8931"/>
        </w:tabs>
        <w:jc w:val="both"/>
        <w:rPr>
          <w:rFonts w:ascii="Times New Roman" w:hAnsi="Times New Roman"/>
          <w:sz w:val="24"/>
          <w:szCs w:val="24"/>
        </w:rPr>
      </w:pPr>
      <w:hyperlink r:id="rId1851" w:anchor="details" w:history="1">
        <w:r w:rsidR="005A6BBD" w:rsidRPr="003A425A">
          <w:rPr>
            <w:rStyle w:val="a3"/>
            <w:rFonts w:ascii="Times New Roman" w:hAnsi="Times New Roman"/>
            <w:sz w:val="24"/>
            <w:szCs w:val="24"/>
          </w:rPr>
          <w:t>http://qt-project.org/doc/qt-5.1/qtwidgets/qcommandlinkbutton.html#details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QCommandLinkButton виджет обеспечивает </w:t>
      </w:r>
      <w:r w:rsidRPr="003A425A">
        <w:rPr>
          <w:rFonts w:ascii="Times New Roman" w:hAnsi="Times New Roman"/>
          <w:sz w:val="24"/>
          <w:szCs w:val="24"/>
          <w:lang w:val="en-US"/>
        </w:rPr>
        <w:t>Vista</w:t>
      </w:r>
      <w:r w:rsidRPr="003A425A">
        <w:rPr>
          <w:rFonts w:ascii="Times New Roman" w:hAnsi="Times New Roman"/>
          <w:sz w:val="24"/>
          <w:szCs w:val="24"/>
        </w:rPr>
        <w:t xml:space="preserve"> стиля кнопку командной связки.</w:t>
      </w:r>
      <w:r w:rsidR="00304E30" w:rsidRPr="003A425A">
        <w:rPr>
          <w:rFonts w:ascii="Times New Roman" w:hAnsi="Times New Roman"/>
          <w:sz w:val="24"/>
          <w:szCs w:val="24"/>
        </w:rPr>
        <w:t xml:space="preserve"> </w:t>
      </w:r>
      <w:r w:rsidRPr="003A425A">
        <w:rPr>
          <w:rFonts w:ascii="Times New Roman" w:hAnsi="Times New Roman"/>
          <w:sz w:val="24"/>
          <w:szCs w:val="24"/>
        </w:rPr>
        <w:t xml:space="preserve">Это новый элемент управления, введённый в </w:t>
      </w:r>
      <w:r w:rsidR="00CE11D0" w:rsidRPr="003A425A">
        <w:rPr>
          <w:rFonts w:ascii="Times New Roman" w:hAnsi="Times New Roman"/>
          <w:sz w:val="24"/>
          <w:szCs w:val="24"/>
        </w:rPr>
        <w:t>Windows</w:t>
      </w:r>
      <w:r w:rsidRPr="003A425A">
        <w:rPr>
          <w:rFonts w:ascii="Times New Roman" w:hAnsi="Times New Roman"/>
          <w:sz w:val="24"/>
          <w:szCs w:val="24"/>
        </w:rPr>
        <w:t xml:space="preserve"> виста.</w:t>
      </w:r>
    </w:p>
    <w:p w:rsidR="00304E30" w:rsidRPr="003A425A" w:rsidRDefault="00304E30" w:rsidP="00304E30">
      <w:pPr>
        <w:pStyle w:val="4"/>
      </w:pPr>
      <w:bookmarkStart w:id="760" w:name="_Toc382058866"/>
      <w:r w:rsidRPr="003A425A">
        <w:rPr>
          <w:rFonts w:ascii="Times New Roman" w:hAnsi="Times New Roman"/>
          <w:color w:val="auto"/>
          <w:sz w:val="24"/>
          <w:szCs w:val="24"/>
        </w:rPr>
        <w:t>Виджеты редактирования дат и времён</w:t>
      </w:r>
      <w:bookmarkEnd w:id="760"/>
    </w:p>
    <w:p w:rsidR="005A6BBD" w:rsidRPr="003A425A" w:rsidRDefault="00953454" w:rsidP="0022365A">
      <w:pPr>
        <w:tabs>
          <w:tab w:val="left" w:pos="8931"/>
        </w:tabs>
        <w:jc w:val="both"/>
        <w:rPr>
          <w:rFonts w:ascii="Times New Roman" w:hAnsi="Times New Roman"/>
          <w:sz w:val="24"/>
          <w:szCs w:val="24"/>
        </w:rPr>
      </w:pPr>
      <w:hyperlink r:id="rId1852" w:anchor="details" w:history="1">
        <w:r w:rsidR="005A6BBD" w:rsidRPr="003A425A">
          <w:rPr>
            <w:rStyle w:val="a3"/>
            <w:rFonts w:ascii="Times New Roman" w:hAnsi="Times New Roman"/>
            <w:sz w:val="24"/>
            <w:szCs w:val="24"/>
          </w:rPr>
          <w:t>http://qt-project.org/doc/qt-5.1/qtwidgets/qdatetimeedit.html#details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QDateTimeEdit класс обеспечивает виджет для </w:t>
      </w:r>
      <w:r w:rsidR="00B347C0" w:rsidRPr="003A425A">
        <w:rPr>
          <w:rFonts w:ascii="Times New Roman" w:hAnsi="Times New Roman"/>
          <w:sz w:val="24"/>
          <w:szCs w:val="24"/>
        </w:rPr>
        <w:t>редактир</w:t>
      </w:r>
      <w:r w:rsidRPr="003A425A">
        <w:rPr>
          <w:rFonts w:ascii="Times New Roman" w:hAnsi="Times New Roman"/>
          <w:sz w:val="24"/>
          <w:szCs w:val="24"/>
        </w:rPr>
        <w:t>ования дат и времён.</w:t>
      </w:r>
      <w:r w:rsidR="00304E30" w:rsidRPr="003A425A">
        <w:rPr>
          <w:rFonts w:ascii="Times New Roman" w:hAnsi="Times New Roman"/>
          <w:sz w:val="24"/>
          <w:szCs w:val="24"/>
        </w:rPr>
        <w:t xml:space="preserve"> </w:t>
      </w:r>
      <w:r w:rsidRPr="003A425A">
        <w:rPr>
          <w:rFonts w:ascii="Times New Roman" w:hAnsi="Times New Roman"/>
          <w:i/>
          <w:sz w:val="24"/>
          <w:szCs w:val="24"/>
        </w:rPr>
        <w:t>Есть пример</w:t>
      </w:r>
      <w:r w:rsidR="00304E30" w:rsidRPr="003A425A">
        <w:rPr>
          <w:rFonts w:ascii="Times New Roman" w:hAnsi="Times New Roman"/>
          <w:i/>
          <w:sz w:val="24"/>
          <w:szCs w:val="24"/>
        </w:rPr>
        <w:t xml:space="preserve">ы кода, иллюстрации и описание. </w:t>
      </w:r>
      <w:r w:rsidRPr="003A425A">
        <w:rPr>
          <w:rFonts w:ascii="Times New Roman" w:hAnsi="Times New Roman"/>
          <w:sz w:val="24"/>
          <w:szCs w:val="24"/>
        </w:rPr>
        <w:t xml:space="preserve">QTimeEdit класс обеспечивает виджет для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времени, основанного на </w:t>
      </w:r>
      <w:hyperlink r:id="rId1853" w:history="1">
        <w:r w:rsidRPr="003A425A">
          <w:rPr>
            <w:rStyle w:val="a3"/>
            <w:rFonts w:ascii="Times New Roman" w:hAnsi="Times New Roman"/>
            <w:color w:val="auto"/>
            <w:sz w:val="24"/>
            <w:szCs w:val="24"/>
          </w:rPr>
          <w:t>QDateTimeEdit</w:t>
        </w:r>
      </w:hyperlink>
      <w:r w:rsidRPr="003A425A">
        <w:rPr>
          <w:rFonts w:ascii="Times New Roman" w:hAnsi="Times New Roman"/>
          <w:sz w:val="24"/>
          <w:szCs w:val="24"/>
        </w:rPr>
        <w:t>.</w:t>
      </w:r>
      <w:r w:rsidR="00304E30" w:rsidRPr="003A425A">
        <w:rPr>
          <w:rFonts w:ascii="Times New Roman" w:hAnsi="Times New Roman"/>
          <w:i/>
          <w:sz w:val="24"/>
          <w:szCs w:val="24"/>
        </w:rPr>
        <w:t xml:space="preserve"> </w:t>
      </w:r>
      <w:r w:rsidRPr="003A425A">
        <w:rPr>
          <w:rFonts w:ascii="Times New Roman" w:hAnsi="Times New Roman"/>
          <w:sz w:val="24"/>
          <w:szCs w:val="24"/>
        </w:rPr>
        <w:t xml:space="preserve">QDateEdit класс обеспечивает виджет для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дат, основанных на виджете </w:t>
      </w:r>
      <w:hyperlink r:id="rId1854" w:history="1">
        <w:r w:rsidRPr="003A425A">
          <w:rPr>
            <w:rStyle w:val="a3"/>
            <w:rFonts w:ascii="Times New Roman" w:hAnsi="Times New Roman"/>
            <w:color w:val="auto"/>
            <w:sz w:val="24"/>
            <w:szCs w:val="24"/>
          </w:rPr>
          <w:t>QDateTimeEdit</w:t>
        </w:r>
      </w:hyperlink>
      <w:r w:rsidRPr="003A425A">
        <w:rPr>
          <w:rFonts w:ascii="Times New Roman" w:hAnsi="Times New Roman"/>
          <w:sz w:val="24"/>
          <w:szCs w:val="24"/>
        </w:rPr>
        <w:t>.</w:t>
      </w:r>
    </w:p>
    <w:p w:rsidR="00304E30" w:rsidRPr="003A425A" w:rsidRDefault="00304E30" w:rsidP="00304E30">
      <w:pPr>
        <w:pStyle w:val="4"/>
      </w:pPr>
      <w:bookmarkStart w:id="761" w:name="_Toc382058867"/>
      <w:r w:rsidRPr="003A425A">
        <w:rPr>
          <w:rFonts w:ascii="Times New Roman" w:hAnsi="Times New Roman"/>
          <w:color w:val="auto"/>
          <w:sz w:val="24"/>
          <w:szCs w:val="24"/>
        </w:rPr>
        <w:t>QDial</w:t>
      </w:r>
      <w:bookmarkEnd w:id="761"/>
    </w:p>
    <w:p w:rsidR="005A6BBD" w:rsidRPr="003A425A" w:rsidRDefault="00953454" w:rsidP="0022365A">
      <w:pPr>
        <w:tabs>
          <w:tab w:val="left" w:pos="8931"/>
        </w:tabs>
        <w:jc w:val="both"/>
        <w:rPr>
          <w:rFonts w:ascii="Times New Roman" w:hAnsi="Times New Roman"/>
          <w:sz w:val="24"/>
          <w:szCs w:val="24"/>
        </w:rPr>
      </w:pPr>
      <w:hyperlink r:id="rId1855" w:anchor="details" w:history="1">
        <w:r w:rsidR="005A6BBD" w:rsidRPr="003A425A">
          <w:rPr>
            <w:rStyle w:val="a3"/>
            <w:rFonts w:ascii="Times New Roman" w:hAnsi="Times New Roman"/>
            <w:sz w:val="24"/>
            <w:szCs w:val="24"/>
          </w:rPr>
          <w:t>http://qt-project.org/doc/qt-5.1/qtwidgets/qdial.html#details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QDial класс обеспечивает </w:t>
      </w:r>
      <w:r w:rsidR="009F1CF1" w:rsidRPr="003A425A">
        <w:rPr>
          <w:rFonts w:ascii="Times New Roman" w:hAnsi="Times New Roman"/>
          <w:sz w:val="24"/>
          <w:szCs w:val="24"/>
        </w:rPr>
        <w:t>кругл</w:t>
      </w:r>
      <w:r w:rsidRPr="003A425A">
        <w:rPr>
          <w:rFonts w:ascii="Times New Roman" w:hAnsi="Times New Roman"/>
          <w:sz w:val="24"/>
          <w:szCs w:val="24"/>
        </w:rPr>
        <w:t>ый контроллер диапазона, на подобие спидометра.</w:t>
      </w:r>
      <w:r w:rsidR="00304E30" w:rsidRPr="003A425A">
        <w:rPr>
          <w:rFonts w:ascii="Times New Roman" w:hAnsi="Times New Roman"/>
          <w:sz w:val="24"/>
          <w:szCs w:val="24"/>
        </w:rPr>
        <w:t xml:space="preserve"> </w:t>
      </w:r>
      <w:r w:rsidRPr="003A425A">
        <w:rPr>
          <w:rFonts w:ascii="Times New Roman" w:hAnsi="Times New Roman"/>
          <w:sz w:val="24"/>
          <w:szCs w:val="24"/>
        </w:rPr>
        <w:t xml:space="preserve">Он используется, когда пользователь желает управлять значением внутри определённого в программе значения. Он ведёт себя подобно ползунку, так как наследует </w:t>
      </w:r>
      <w:hyperlink r:id="rId1856" w:history="1">
        <w:r w:rsidRPr="003A425A">
          <w:rPr>
            <w:rStyle w:val="a3"/>
            <w:rFonts w:ascii="Times New Roman" w:hAnsi="Times New Roman"/>
            <w:color w:val="auto"/>
            <w:sz w:val="24"/>
            <w:szCs w:val="24"/>
          </w:rPr>
          <w:t>QAbstractSlider</w:t>
        </w:r>
      </w:hyperlink>
      <w:r w:rsidRPr="003A425A">
        <w:rPr>
          <w:rFonts w:ascii="Times New Roman" w:hAnsi="Times New Roman"/>
          <w:sz w:val="24"/>
          <w:szCs w:val="24"/>
        </w:rPr>
        <w:t>.</w:t>
      </w:r>
    </w:p>
    <w:p w:rsidR="00304E30" w:rsidRPr="003A425A" w:rsidRDefault="00304E30" w:rsidP="00304E30">
      <w:pPr>
        <w:pStyle w:val="4"/>
      </w:pPr>
      <w:bookmarkStart w:id="762" w:name="_Toc382058868"/>
      <w:r w:rsidRPr="003A425A">
        <w:rPr>
          <w:rFonts w:ascii="Times New Roman" w:hAnsi="Times New Roman"/>
          <w:color w:val="auto"/>
          <w:sz w:val="24"/>
          <w:szCs w:val="24"/>
        </w:rPr>
        <w:t>QFocusFrame</w:t>
      </w:r>
      <w:bookmarkEnd w:id="762"/>
    </w:p>
    <w:p w:rsidR="005A6BBD" w:rsidRPr="003A425A" w:rsidRDefault="00953454" w:rsidP="0022365A">
      <w:pPr>
        <w:tabs>
          <w:tab w:val="left" w:pos="8931"/>
        </w:tabs>
        <w:jc w:val="both"/>
        <w:rPr>
          <w:rFonts w:ascii="Times New Roman" w:hAnsi="Times New Roman"/>
          <w:sz w:val="24"/>
          <w:szCs w:val="24"/>
        </w:rPr>
      </w:pPr>
      <w:hyperlink r:id="rId1857" w:anchor="details" w:history="1">
        <w:r w:rsidR="005A6BBD" w:rsidRPr="003A425A">
          <w:rPr>
            <w:rStyle w:val="a3"/>
            <w:rFonts w:ascii="Times New Roman" w:hAnsi="Times New Roman"/>
            <w:sz w:val="24"/>
            <w:szCs w:val="24"/>
          </w:rPr>
          <w:t>http://qt-project.org/doc/qt-5.1/qtwidgets/qfocusframe.html#details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QFocusFrame класс обеспечивает фрейм фокуса, который может быть вне нормальной области рисования виджета.</w:t>
      </w:r>
      <w:r w:rsidR="00304E30" w:rsidRPr="003A425A">
        <w:rPr>
          <w:rFonts w:ascii="Times New Roman" w:hAnsi="Times New Roman"/>
          <w:sz w:val="24"/>
          <w:szCs w:val="24"/>
        </w:rPr>
        <w:t xml:space="preserve"> </w:t>
      </w:r>
      <w:r w:rsidRPr="003A425A">
        <w:rPr>
          <w:rFonts w:ascii="Times New Roman" w:hAnsi="Times New Roman"/>
          <w:sz w:val="24"/>
          <w:szCs w:val="24"/>
        </w:rPr>
        <w:t xml:space="preserve">Обычно приложению не нужен данный класс, так как </w:t>
      </w:r>
      <w:hyperlink r:id="rId1858"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xml:space="preserve"> будет обрабатывать эти детали для вас.</w:t>
      </w:r>
      <w:r w:rsidR="00304E30" w:rsidRPr="003A425A">
        <w:rPr>
          <w:rFonts w:ascii="Times New Roman" w:hAnsi="Times New Roman"/>
          <w:sz w:val="24"/>
          <w:szCs w:val="24"/>
        </w:rPr>
        <w:t xml:space="preserve"> </w:t>
      </w:r>
      <w:r w:rsidRPr="003A425A">
        <w:rPr>
          <w:rFonts w:ascii="Times New Roman" w:hAnsi="Times New Roman"/>
          <w:sz w:val="24"/>
          <w:szCs w:val="24"/>
        </w:rPr>
        <w:t>Пользователь может использовать данный класс для определения фокуса виджета за пределами области его рисования. Но это не обязательно.</w:t>
      </w:r>
    </w:p>
    <w:p w:rsidR="00304E30" w:rsidRPr="003A425A" w:rsidRDefault="00304E30" w:rsidP="00304E30">
      <w:pPr>
        <w:pStyle w:val="4"/>
      </w:pPr>
      <w:bookmarkStart w:id="763" w:name="_Toc382058869"/>
      <w:r w:rsidRPr="003A425A">
        <w:rPr>
          <w:rFonts w:ascii="Times New Roman" w:hAnsi="Times New Roman"/>
          <w:color w:val="auto"/>
          <w:sz w:val="24"/>
          <w:szCs w:val="24"/>
        </w:rPr>
        <w:t>QFontComboBox</w:t>
      </w:r>
      <w:bookmarkEnd w:id="763"/>
    </w:p>
    <w:p w:rsidR="005A6BBD" w:rsidRPr="003A425A" w:rsidRDefault="00953454" w:rsidP="0022365A">
      <w:pPr>
        <w:tabs>
          <w:tab w:val="left" w:pos="8931"/>
        </w:tabs>
        <w:jc w:val="both"/>
        <w:rPr>
          <w:rFonts w:ascii="Times New Roman" w:hAnsi="Times New Roman"/>
          <w:sz w:val="24"/>
          <w:szCs w:val="24"/>
        </w:rPr>
      </w:pPr>
      <w:hyperlink r:id="rId1859" w:anchor="details" w:history="1">
        <w:r w:rsidR="005A6BBD" w:rsidRPr="003A425A">
          <w:rPr>
            <w:rStyle w:val="a3"/>
            <w:rFonts w:ascii="Times New Roman" w:hAnsi="Times New Roman"/>
            <w:sz w:val="24"/>
            <w:szCs w:val="24"/>
          </w:rPr>
          <w:t>http://qt-project.org/doc/qt-5.1/qtwidgets/qfontcombobox.html#details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QFontComboBox виджет является выпадающим списком, который позволяет пользователю выбирать семейство шрифтов. Он часто используется в панелях инструментов вместе с </w:t>
      </w:r>
      <w:hyperlink r:id="rId1860" w:history="1">
        <w:r w:rsidRPr="003A425A">
          <w:rPr>
            <w:rStyle w:val="a3"/>
            <w:rFonts w:ascii="Times New Roman" w:hAnsi="Times New Roman"/>
            <w:color w:val="auto"/>
            <w:sz w:val="24"/>
            <w:szCs w:val="24"/>
          </w:rPr>
          <w:t>QComboBox</w:t>
        </w:r>
      </w:hyperlink>
      <w:r w:rsidRPr="003A425A">
        <w:rPr>
          <w:rFonts w:ascii="Times New Roman" w:hAnsi="Times New Roman"/>
          <w:sz w:val="24"/>
          <w:szCs w:val="24"/>
        </w:rPr>
        <w:t xml:space="preserve"> для управления размера шрифта, а также две кнопки </w:t>
      </w:r>
      <w:hyperlink r:id="rId1861" w:history="1">
        <w:r w:rsidRPr="003A425A">
          <w:rPr>
            <w:rStyle w:val="a3"/>
            <w:rFonts w:ascii="Times New Roman" w:hAnsi="Times New Roman"/>
            <w:color w:val="auto"/>
            <w:sz w:val="24"/>
            <w:szCs w:val="24"/>
          </w:rPr>
          <w:t>QToolButton</w:t>
        </w:r>
      </w:hyperlink>
      <w:r w:rsidRPr="003A425A">
        <w:rPr>
          <w:rFonts w:ascii="Times New Roman" w:hAnsi="Times New Roman"/>
          <w:sz w:val="24"/>
          <w:szCs w:val="24"/>
        </w:rPr>
        <w:t>s для полужирного или курсива.</w:t>
      </w:r>
      <w:r w:rsidR="00304E30" w:rsidRPr="003A425A">
        <w:rPr>
          <w:rFonts w:ascii="Times New Roman" w:hAnsi="Times New Roman"/>
          <w:sz w:val="24"/>
          <w:szCs w:val="24"/>
        </w:rPr>
        <w:t xml:space="preserve"> </w:t>
      </w:r>
    </w:p>
    <w:p w:rsidR="005A6BBD" w:rsidRPr="003A425A" w:rsidRDefault="00953454" w:rsidP="00304E30">
      <w:pPr>
        <w:pStyle w:val="4"/>
        <w:rPr>
          <w:rFonts w:ascii="Times New Roman" w:hAnsi="Times New Roman"/>
          <w:color w:val="auto"/>
          <w:sz w:val="24"/>
          <w:szCs w:val="24"/>
        </w:rPr>
      </w:pPr>
      <w:hyperlink r:id="rId1862" w:history="1">
        <w:bookmarkStart w:id="764" w:name="_Toc382058870"/>
        <w:r w:rsidR="005A6BBD" w:rsidRPr="003A425A">
          <w:rPr>
            <w:rStyle w:val="a3"/>
            <w:rFonts w:ascii="Times New Roman" w:hAnsi="Times New Roman"/>
            <w:color w:val="auto"/>
            <w:sz w:val="24"/>
            <w:szCs w:val="24"/>
          </w:rPr>
          <w:t>QLabel</w:t>
        </w:r>
        <w:bookmarkEnd w:id="764"/>
      </w:hyperlink>
    </w:p>
    <w:p w:rsidR="00304E30" w:rsidRPr="003A425A" w:rsidRDefault="00304E30" w:rsidP="00304E30">
      <w:pPr>
        <w:pStyle w:val="4"/>
      </w:pPr>
      <w:bookmarkStart w:id="765" w:name="_Toc382058871"/>
      <w:r w:rsidRPr="003A425A">
        <w:rPr>
          <w:rFonts w:ascii="Times New Roman" w:hAnsi="Times New Roman"/>
          <w:color w:val="auto"/>
          <w:sz w:val="24"/>
          <w:szCs w:val="24"/>
        </w:rPr>
        <w:t>QLCDNumber</w:t>
      </w:r>
      <w:bookmarkEnd w:id="765"/>
    </w:p>
    <w:p w:rsidR="005A6BBD" w:rsidRPr="003A425A" w:rsidRDefault="00953454" w:rsidP="0022365A">
      <w:pPr>
        <w:tabs>
          <w:tab w:val="left" w:pos="8931"/>
        </w:tabs>
        <w:jc w:val="both"/>
        <w:rPr>
          <w:rFonts w:ascii="Times New Roman" w:hAnsi="Times New Roman"/>
          <w:sz w:val="24"/>
          <w:szCs w:val="24"/>
        </w:rPr>
      </w:pPr>
      <w:hyperlink r:id="rId1863" w:anchor="details" w:history="1">
        <w:r w:rsidR="005A6BBD" w:rsidRPr="003A425A">
          <w:rPr>
            <w:rStyle w:val="a3"/>
            <w:rFonts w:ascii="Times New Roman" w:hAnsi="Times New Roman"/>
            <w:sz w:val="24"/>
            <w:szCs w:val="24"/>
          </w:rPr>
          <w:t>http://qt-project.org/doc/qt-5.1/qtwidgets/qlcdnumber.html#details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QLCDNumber виджет отображает число вместе с LCD-like цифрами. </w:t>
      </w:r>
      <w:r w:rsidRPr="003A425A">
        <w:rPr>
          <w:rFonts w:ascii="Times New Roman" w:hAnsi="Times New Roman"/>
          <w:i/>
          <w:sz w:val="24"/>
          <w:szCs w:val="24"/>
        </w:rPr>
        <w:t>Что это такое?</w:t>
      </w:r>
      <w:r w:rsidR="00304E30"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внутренне является очень древней частью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304E30" w:rsidRPr="003A425A">
        <w:rPr>
          <w:rFonts w:ascii="Times New Roman" w:hAnsi="Times New Roman"/>
          <w:sz w:val="24"/>
          <w:szCs w:val="24"/>
        </w:rPr>
        <w:t xml:space="preserve"> </w:t>
      </w:r>
      <w:r w:rsidRPr="003A425A">
        <w:rPr>
          <w:rFonts w:ascii="Times New Roman" w:hAnsi="Times New Roman"/>
          <w:i/>
          <w:sz w:val="24"/>
          <w:szCs w:val="24"/>
        </w:rPr>
        <w:t>Мне непонятно его предназначение.</w:t>
      </w:r>
    </w:p>
    <w:p w:rsidR="005A6BBD" w:rsidRPr="003A425A" w:rsidRDefault="00953454" w:rsidP="00304E30">
      <w:pPr>
        <w:pStyle w:val="4"/>
        <w:rPr>
          <w:rFonts w:ascii="Times New Roman" w:hAnsi="Times New Roman"/>
          <w:color w:val="auto"/>
          <w:sz w:val="24"/>
          <w:szCs w:val="24"/>
        </w:rPr>
      </w:pPr>
      <w:hyperlink r:id="rId1864" w:history="1">
        <w:bookmarkStart w:id="766" w:name="_Toc382058872"/>
        <w:r w:rsidR="005A6BBD" w:rsidRPr="003A425A">
          <w:rPr>
            <w:rStyle w:val="a3"/>
            <w:rFonts w:ascii="Times New Roman" w:hAnsi="Times New Roman"/>
            <w:color w:val="auto"/>
            <w:sz w:val="24"/>
            <w:szCs w:val="24"/>
          </w:rPr>
          <w:t>QLineEdit</w:t>
        </w:r>
        <w:bookmarkEnd w:id="766"/>
      </w:hyperlink>
    </w:p>
    <w:p w:rsidR="00304E30" w:rsidRPr="003A425A" w:rsidRDefault="00304E30" w:rsidP="00304E30">
      <w:pPr>
        <w:pStyle w:val="4"/>
      </w:pPr>
      <w:bookmarkStart w:id="767" w:name="_Toc382058873"/>
      <w:r w:rsidRPr="003A425A">
        <w:rPr>
          <w:rFonts w:ascii="Times New Roman" w:hAnsi="Times New Roman"/>
          <w:color w:val="auto"/>
          <w:sz w:val="24"/>
          <w:szCs w:val="24"/>
        </w:rPr>
        <w:t>QMenu</w:t>
      </w:r>
      <w:bookmarkEnd w:id="767"/>
    </w:p>
    <w:p w:rsidR="005A6BBD" w:rsidRPr="003A425A" w:rsidRDefault="00953454" w:rsidP="0022365A">
      <w:pPr>
        <w:tabs>
          <w:tab w:val="left" w:pos="8931"/>
        </w:tabs>
        <w:jc w:val="both"/>
        <w:rPr>
          <w:rFonts w:ascii="Times New Roman" w:hAnsi="Times New Roman"/>
          <w:sz w:val="24"/>
          <w:szCs w:val="24"/>
        </w:rPr>
      </w:pPr>
      <w:hyperlink r:id="rId1865" w:anchor="details" w:history="1">
        <w:r w:rsidR="005A6BBD" w:rsidRPr="003A425A">
          <w:rPr>
            <w:rStyle w:val="a3"/>
            <w:rFonts w:ascii="Times New Roman" w:hAnsi="Times New Roman"/>
            <w:sz w:val="24"/>
            <w:szCs w:val="24"/>
          </w:rPr>
          <w:t>http://qt-project.org/doc/qt-5.1/qtwidgets/qmenu.html#details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QMenu класс обеспечивает меню виджет для использования в меню, контекстных меню и других всплывающих меню. Это меню выбора. Это может быть выпадающее меню или отдельное контекстное меню. </w:t>
      </w:r>
      <w:r w:rsidRPr="003A425A">
        <w:rPr>
          <w:rFonts w:ascii="Times New Roman" w:hAnsi="Times New Roman"/>
          <w:i/>
          <w:sz w:val="24"/>
          <w:szCs w:val="24"/>
        </w:rPr>
        <w:t>Далее описываются различные варианты меню.</w:t>
      </w:r>
      <w:r w:rsidR="00304E30" w:rsidRPr="003A425A">
        <w:rPr>
          <w:rFonts w:ascii="Times New Roman" w:hAnsi="Times New Roman"/>
          <w:i/>
          <w:sz w:val="24"/>
          <w:szCs w:val="24"/>
        </w:rPr>
        <w:t xml:space="preserve"> </w:t>
      </w:r>
      <w:r w:rsidRPr="003A425A">
        <w:rPr>
          <w:rFonts w:ascii="Times New Roman" w:hAnsi="Times New Roman"/>
          <w:sz w:val="24"/>
          <w:szCs w:val="24"/>
        </w:rPr>
        <w:t xml:space="preserve">Меню состоит из действий. Действие рисуется при помощи </w:t>
      </w:r>
      <w:hyperlink r:id="rId1866" w:history="1">
        <w:r w:rsidRPr="003A425A">
          <w:rPr>
            <w:rStyle w:val="a3"/>
            <w:rFonts w:ascii="Times New Roman" w:hAnsi="Times New Roman"/>
            <w:color w:val="auto"/>
            <w:sz w:val="24"/>
            <w:szCs w:val="24"/>
          </w:rPr>
          <w:t>QStyle</w:t>
        </w:r>
      </w:hyperlink>
      <w:r w:rsidRPr="003A425A">
        <w:rPr>
          <w:rFonts w:ascii="Times New Roman" w:hAnsi="Times New Roman"/>
          <w:sz w:val="24"/>
          <w:szCs w:val="24"/>
        </w:rPr>
        <w:t>. Действия могут иметь текстовую метку, необязательную иконку, нарисованную слева, а также последовательность горячих клавиш (</w:t>
      </w:r>
      <w:r w:rsidRPr="003A425A">
        <w:rPr>
          <w:rFonts w:ascii="Times New Roman" w:hAnsi="Times New Roman"/>
          <w:sz w:val="24"/>
          <w:szCs w:val="24"/>
          <w:lang w:val="en-US"/>
        </w:rPr>
        <w:t>Ctrl</w:t>
      </w:r>
      <w:r w:rsidRPr="003A425A">
        <w:rPr>
          <w:rFonts w:ascii="Times New Roman" w:hAnsi="Times New Roman"/>
          <w:sz w:val="24"/>
          <w:szCs w:val="24"/>
        </w:rPr>
        <w:t>+</w:t>
      </w:r>
      <w:r w:rsidRPr="003A425A">
        <w:rPr>
          <w:rFonts w:ascii="Times New Roman" w:hAnsi="Times New Roman"/>
          <w:sz w:val="24"/>
          <w:szCs w:val="24"/>
          <w:lang w:val="en-US"/>
        </w:rPr>
        <w:t>X</w:t>
      </w:r>
      <w:r w:rsidRPr="003A425A">
        <w:rPr>
          <w:rFonts w:ascii="Times New Roman" w:hAnsi="Times New Roman"/>
          <w:sz w:val="24"/>
          <w:szCs w:val="24"/>
        </w:rPr>
        <w:t>).</w:t>
      </w:r>
      <w:r w:rsidR="00304E30" w:rsidRPr="003A425A">
        <w:rPr>
          <w:rFonts w:ascii="Times New Roman" w:hAnsi="Times New Roman"/>
          <w:sz w:val="24"/>
          <w:szCs w:val="24"/>
        </w:rPr>
        <w:t xml:space="preserve"> </w:t>
      </w:r>
      <w:r w:rsidRPr="003A425A">
        <w:rPr>
          <w:rFonts w:ascii="Times New Roman" w:hAnsi="Times New Roman"/>
          <w:sz w:val="24"/>
          <w:szCs w:val="24"/>
        </w:rPr>
        <w:t xml:space="preserve">Есть четыре типа действий: разделители, действия, которые показывают подменю, виджеты, и действия, которые выполняют действие. При вставке действия вы обычно определяете получателя и слот. </w:t>
      </w:r>
      <w:r w:rsidRPr="003A425A">
        <w:rPr>
          <w:rFonts w:ascii="Times New Roman" w:hAnsi="Times New Roman"/>
          <w:i/>
          <w:sz w:val="24"/>
          <w:szCs w:val="24"/>
        </w:rPr>
        <w:t xml:space="preserve">Далее описано, что это означает с точки зрения </w:t>
      </w:r>
      <w:r w:rsidR="00F850EA" w:rsidRPr="003A425A">
        <w:rPr>
          <w:rFonts w:ascii="Times New Roman" w:hAnsi="Times New Roman"/>
          <w:i/>
          <w:sz w:val="24"/>
          <w:szCs w:val="24"/>
        </w:rPr>
        <w:t>написа</w:t>
      </w:r>
      <w:r w:rsidRPr="003A425A">
        <w:rPr>
          <w:rFonts w:ascii="Times New Roman" w:hAnsi="Times New Roman"/>
          <w:i/>
          <w:sz w:val="24"/>
          <w:szCs w:val="24"/>
        </w:rPr>
        <w:t>ния кода.</w:t>
      </w:r>
      <w:r w:rsidR="00304E30" w:rsidRPr="003A425A">
        <w:rPr>
          <w:rFonts w:ascii="Times New Roman" w:hAnsi="Times New Roman"/>
          <w:i/>
          <w:sz w:val="24"/>
          <w:szCs w:val="24"/>
        </w:rPr>
        <w:t xml:space="preserve"> </w:t>
      </w:r>
      <w:r w:rsidRPr="003A425A">
        <w:rPr>
          <w:rFonts w:ascii="Times New Roman" w:hAnsi="Times New Roman"/>
          <w:sz w:val="24"/>
          <w:szCs w:val="24"/>
        </w:rPr>
        <w:t xml:space="preserve">Также данный класс может представлять отрывное меню. Это окно верхнего уровня, которое содержит копию меню. Это позволяет пользователю отрывать часто используемые меню и располагать их в удобных для себя местах. </w:t>
      </w:r>
      <w:r w:rsidRPr="003A425A">
        <w:rPr>
          <w:rFonts w:ascii="Times New Roman" w:hAnsi="Times New Roman"/>
          <w:i/>
          <w:sz w:val="24"/>
          <w:szCs w:val="24"/>
        </w:rPr>
        <w:t>Далее показывается, как это можно осуществить.</w:t>
      </w:r>
      <w:r w:rsidR="00304E30" w:rsidRPr="003A425A">
        <w:rPr>
          <w:rFonts w:ascii="Times New Roman" w:hAnsi="Times New Roman"/>
          <w:i/>
          <w:sz w:val="24"/>
          <w:szCs w:val="24"/>
        </w:rPr>
        <w:t xml:space="preserve"> </w:t>
      </w:r>
      <w:r w:rsidRPr="003A425A">
        <w:rPr>
          <w:rFonts w:ascii="Times New Roman" w:hAnsi="Times New Roman"/>
          <w:sz w:val="24"/>
          <w:szCs w:val="24"/>
        </w:rPr>
        <w:t xml:space="preserve">На </w:t>
      </w:r>
      <w:r w:rsidR="00CE11D0" w:rsidRPr="003A425A">
        <w:rPr>
          <w:rFonts w:ascii="Times New Roman" w:hAnsi="Times New Roman"/>
          <w:sz w:val="24"/>
          <w:szCs w:val="24"/>
        </w:rPr>
        <w:t>Windows</w:t>
      </w:r>
      <w:r w:rsidRPr="003A425A">
        <w:rPr>
          <w:rFonts w:ascii="Times New Roman" w:hAnsi="Times New Roman"/>
          <w:sz w:val="24"/>
          <w:szCs w:val="24"/>
        </w:rPr>
        <w:t xml:space="preserve"> отрывные меню используются редко и пользователи с этим не очень знакомы.</w:t>
      </w:r>
    </w:p>
    <w:p w:rsidR="00304E30" w:rsidRPr="003A425A" w:rsidRDefault="00953454" w:rsidP="00304E30">
      <w:pPr>
        <w:pStyle w:val="4"/>
      </w:pPr>
      <w:hyperlink r:id="rId1867" w:history="1">
        <w:bookmarkStart w:id="768" w:name="_Toc382058874"/>
        <w:r w:rsidR="00304E30" w:rsidRPr="003A425A">
          <w:rPr>
            <w:rStyle w:val="a3"/>
            <w:rFonts w:ascii="Times New Roman" w:hAnsi="Times New Roman"/>
            <w:color w:val="auto"/>
            <w:sz w:val="24"/>
            <w:szCs w:val="24"/>
          </w:rPr>
          <w:t>QWidgetAction</w:t>
        </w:r>
        <w:bookmarkEnd w:id="768"/>
      </w:hyperlink>
    </w:p>
    <w:p w:rsidR="005A6BBD" w:rsidRPr="003A425A" w:rsidRDefault="00953454" w:rsidP="0022365A">
      <w:pPr>
        <w:tabs>
          <w:tab w:val="left" w:pos="8931"/>
        </w:tabs>
        <w:jc w:val="both"/>
        <w:rPr>
          <w:rFonts w:ascii="Times New Roman" w:hAnsi="Times New Roman"/>
          <w:i/>
          <w:sz w:val="24"/>
          <w:szCs w:val="24"/>
        </w:rPr>
      </w:pPr>
      <w:hyperlink r:id="rId1868" w:history="1">
        <w:r w:rsidR="005A6BBD" w:rsidRPr="003A425A">
          <w:rPr>
            <w:rStyle w:val="a3"/>
            <w:rFonts w:ascii="Times New Roman" w:hAnsi="Times New Roman"/>
            <w:color w:val="auto"/>
            <w:sz w:val="24"/>
            <w:szCs w:val="24"/>
          </w:rPr>
          <w:t>QWidgetAction</w:t>
        </w:r>
      </w:hyperlink>
      <w:r w:rsidR="005A6BBD" w:rsidRPr="003A425A">
        <w:rPr>
          <w:rFonts w:ascii="Times New Roman" w:hAnsi="Times New Roman"/>
          <w:sz w:val="24"/>
          <w:szCs w:val="24"/>
        </w:rPr>
        <w:t xml:space="preserve"> класс позволяет вставлять в меню виджеты. Действия могут также быть добавлены в виджеты. </w:t>
      </w:r>
      <w:r w:rsidR="005A6BBD" w:rsidRPr="003A425A">
        <w:rPr>
          <w:rFonts w:ascii="Times New Roman" w:hAnsi="Times New Roman"/>
          <w:i/>
          <w:sz w:val="24"/>
          <w:szCs w:val="24"/>
        </w:rPr>
        <w:t>Далее приводятся некоторые замечания для некоторых платформ.</w:t>
      </w:r>
    </w:p>
    <w:p w:rsidR="00AC042F" w:rsidRPr="003A425A" w:rsidRDefault="00304E30" w:rsidP="00304E30">
      <w:pPr>
        <w:pStyle w:val="4"/>
        <w:rPr>
          <w:rFonts w:ascii="Times New Roman" w:hAnsi="Times New Roman"/>
          <w:b w:val="0"/>
          <w:color w:val="auto"/>
          <w:sz w:val="24"/>
          <w:szCs w:val="24"/>
        </w:rPr>
      </w:pPr>
      <w:bookmarkStart w:id="769" w:name="_Toc382058875"/>
      <w:r w:rsidRPr="003A425A">
        <w:rPr>
          <w:rFonts w:ascii="Times New Roman" w:hAnsi="Times New Roman"/>
          <w:b w:val="0"/>
          <w:color w:val="auto"/>
          <w:sz w:val="24"/>
          <w:szCs w:val="24"/>
        </w:rPr>
        <w:t>Некоторые другие классы виджетов</w:t>
      </w:r>
      <w:bookmarkEnd w:id="769"/>
    </w:p>
    <w:p w:rsidR="005A6BBD" w:rsidRPr="003A425A" w:rsidRDefault="00953454" w:rsidP="0022365A">
      <w:pPr>
        <w:tabs>
          <w:tab w:val="left" w:pos="8931"/>
        </w:tabs>
        <w:jc w:val="both"/>
        <w:rPr>
          <w:rFonts w:ascii="Times New Roman" w:hAnsi="Times New Roman"/>
          <w:i/>
          <w:sz w:val="24"/>
          <w:szCs w:val="24"/>
        </w:rPr>
      </w:pPr>
      <w:hyperlink r:id="rId1869" w:history="1">
        <w:r w:rsidR="005A6BBD" w:rsidRPr="003A425A">
          <w:rPr>
            <w:rStyle w:val="a3"/>
            <w:rFonts w:ascii="Times New Roman" w:hAnsi="Times New Roman"/>
            <w:color w:val="auto"/>
            <w:sz w:val="24"/>
            <w:szCs w:val="24"/>
          </w:rPr>
          <w:t>QProgressBar</w:t>
        </w:r>
      </w:hyperlink>
      <w:r w:rsidR="00304E30" w:rsidRPr="003A425A">
        <w:rPr>
          <w:rStyle w:val="a3"/>
          <w:rFonts w:ascii="Times New Roman" w:hAnsi="Times New Roman"/>
          <w:color w:val="auto"/>
          <w:sz w:val="24"/>
          <w:szCs w:val="24"/>
        </w:rPr>
        <w:t xml:space="preserve">, </w:t>
      </w:r>
      <w:hyperlink r:id="rId1870" w:history="1">
        <w:r w:rsidR="005A6BBD" w:rsidRPr="003A425A">
          <w:rPr>
            <w:rStyle w:val="a3"/>
            <w:rFonts w:ascii="Times New Roman" w:hAnsi="Times New Roman"/>
            <w:color w:val="auto"/>
            <w:sz w:val="24"/>
            <w:szCs w:val="24"/>
          </w:rPr>
          <w:t>QPushButton</w:t>
        </w:r>
      </w:hyperlink>
      <w:r w:rsidR="00304E30" w:rsidRPr="003A425A">
        <w:rPr>
          <w:rStyle w:val="a3"/>
          <w:rFonts w:ascii="Times New Roman" w:hAnsi="Times New Roman"/>
          <w:color w:val="auto"/>
          <w:sz w:val="24"/>
          <w:szCs w:val="24"/>
        </w:rPr>
        <w:t xml:space="preserve">, </w:t>
      </w:r>
      <w:hyperlink r:id="rId1871" w:history="1">
        <w:r w:rsidR="005A6BBD" w:rsidRPr="003A425A">
          <w:rPr>
            <w:rStyle w:val="a3"/>
            <w:rFonts w:ascii="Times New Roman" w:hAnsi="Times New Roman"/>
            <w:color w:val="auto"/>
            <w:sz w:val="24"/>
            <w:szCs w:val="24"/>
          </w:rPr>
          <w:t>QRadioButton</w:t>
        </w:r>
      </w:hyperlink>
      <w:r w:rsidR="005A6BBD" w:rsidRPr="003A425A">
        <w:rPr>
          <w:rFonts w:ascii="Times New Roman" w:hAnsi="Times New Roman"/>
          <w:sz w:val="24"/>
          <w:szCs w:val="24"/>
        </w:rPr>
        <w:t xml:space="preserve"> – </w:t>
      </w:r>
      <w:r w:rsidR="005A6BBD" w:rsidRPr="003A425A">
        <w:rPr>
          <w:rFonts w:ascii="Times New Roman" w:hAnsi="Times New Roman"/>
          <w:i/>
          <w:sz w:val="24"/>
          <w:szCs w:val="24"/>
        </w:rPr>
        <w:t xml:space="preserve">следует затем определить, как делать их взаимно </w:t>
      </w:r>
      <w:r w:rsidR="008A150D" w:rsidRPr="003A425A">
        <w:rPr>
          <w:rFonts w:ascii="Times New Roman" w:hAnsi="Times New Roman"/>
          <w:i/>
          <w:sz w:val="24"/>
          <w:szCs w:val="24"/>
        </w:rPr>
        <w:t>исклю</w:t>
      </w:r>
      <w:r w:rsidR="005A6BBD" w:rsidRPr="003A425A">
        <w:rPr>
          <w:rFonts w:ascii="Times New Roman" w:hAnsi="Times New Roman"/>
          <w:i/>
          <w:sz w:val="24"/>
          <w:szCs w:val="24"/>
        </w:rPr>
        <w:t>чающими.</w:t>
      </w:r>
    </w:p>
    <w:p w:rsidR="00C463C8" w:rsidRPr="003A425A" w:rsidRDefault="00C463C8" w:rsidP="00C463C8">
      <w:pPr>
        <w:pStyle w:val="4"/>
      </w:pPr>
      <w:bookmarkStart w:id="770" w:name="_Toc382058876"/>
      <w:r w:rsidRPr="003A425A">
        <w:rPr>
          <w:rFonts w:ascii="Times New Roman" w:hAnsi="Times New Roman"/>
          <w:color w:val="auto"/>
          <w:sz w:val="24"/>
          <w:szCs w:val="24"/>
        </w:rPr>
        <w:t>QScrollArea</w:t>
      </w:r>
      <w:bookmarkEnd w:id="770"/>
    </w:p>
    <w:p w:rsidR="005A6BBD" w:rsidRPr="003A425A" w:rsidRDefault="00953454" w:rsidP="0022365A">
      <w:pPr>
        <w:tabs>
          <w:tab w:val="left" w:pos="8931"/>
        </w:tabs>
        <w:jc w:val="both"/>
        <w:rPr>
          <w:rFonts w:ascii="Times New Roman" w:hAnsi="Times New Roman"/>
          <w:i/>
          <w:sz w:val="24"/>
          <w:szCs w:val="24"/>
        </w:rPr>
      </w:pPr>
      <w:hyperlink r:id="rId1872" w:anchor="details" w:history="1">
        <w:r w:rsidR="005A6BBD" w:rsidRPr="003A425A">
          <w:rPr>
            <w:rStyle w:val="a3"/>
            <w:rFonts w:ascii="Times New Roman" w:hAnsi="Times New Roman"/>
            <w:i/>
            <w:sz w:val="24"/>
            <w:szCs w:val="24"/>
          </w:rPr>
          <w:t>http://qt-project.org/doc/qt-5.1/qtwidgets/qscrollarea.html#details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QScrollArea класс обеспечивает представление для прокрутки на другом виджете.</w:t>
      </w:r>
      <w:r w:rsidR="00C463C8" w:rsidRPr="003A425A">
        <w:rPr>
          <w:rFonts w:ascii="Times New Roman" w:hAnsi="Times New Roman"/>
          <w:sz w:val="24"/>
          <w:szCs w:val="24"/>
        </w:rPr>
        <w:t xml:space="preserve"> </w:t>
      </w:r>
      <w:r w:rsidRPr="003A425A">
        <w:rPr>
          <w:rFonts w:ascii="Times New Roman" w:hAnsi="Times New Roman"/>
          <w:sz w:val="24"/>
          <w:szCs w:val="24"/>
        </w:rPr>
        <w:t>Он используется для отображения содержания дочернего виджета внутри фрейма. Если виджет превышает размер фрейма, представление может обеспечить полосы прокрутки, так что полная область дочерних виджетов может быть просмотрена.</w:t>
      </w:r>
      <w:r w:rsidR="00C463C8" w:rsidRPr="003A425A">
        <w:rPr>
          <w:rFonts w:ascii="Times New Roman" w:hAnsi="Times New Roman"/>
          <w:sz w:val="24"/>
          <w:szCs w:val="24"/>
        </w:rPr>
        <w:t xml:space="preserve"> </w:t>
      </w:r>
      <w:r w:rsidRPr="003A425A">
        <w:rPr>
          <w:rFonts w:ascii="Times New Roman" w:hAnsi="Times New Roman"/>
          <w:sz w:val="24"/>
          <w:szCs w:val="24"/>
        </w:rPr>
        <w:t xml:space="preserve">Дочерний виджет устанавливается при помощи функции </w:t>
      </w:r>
      <w:hyperlink r:id="rId1873" w:anchor="setWidget" w:history="1">
        <w:r w:rsidRPr="003A425A">
          <w:rPr>
            <w:rStyle w:val="a3"/>
            <w:rFonts w:ascii="Times New Roman" w:hAnsi="Times New Roman"/>
            <w:color w:val="auto"/>
            <w:sz w:val="24"/>
            <w:szCs w:val="24"/>
          </w:rPr>
          <w:t>setWidget</w:t>
        </w:r>
      </w:hyperlink>
      <w:r w:rsidRPr="003A425A">
        <w:rPr>
          <w:rFonts w:ascii="Times New Roman" w:hAnsi="Times New Roman"/>
          <w:sz w:val="24"/>
          <w:szCs w:val="24"/>
        </w:rPr>
        <w:t xml:space="preserve">(). </w:t>
      </w:r>
      <w:r w:rsidRPr="003A425A">
        <w:rPr>
          <w:rFonts w:ascii="Times New Roman" w:hAnsi="Times New Roman"/>
          <w:i/>
          <w:sz w:val="24"/>
          <w:szCs w:val="24"/>
        </w:rPr>
        <w:t>Есть пример кода, который показывает использование данного класса.</w:t>
      </w:r>
      <w:r w:rsidR="00C463C8" w:rsidRPr="003A425A">
        <w:rPr>
          <w:rFonts w:ascii="Times New Roman" w:hAnsi="Times New Roman"/>
          <w:i/>
          <w:sz w:val="24"/>
          <w:szCs w:val="24"/>
        </w:rPr>
        <w:t xml:space="preserve"> </w:t>
      </w:r>
      <w:r w:rsidRPr="003A425A">
        <w:rPr>
          <w:rFonts w:ascii="Times New Roman" w:hAnsi="Times New Roman"/>
          <w:sz w:val="24"/>
          <w:szCs w:val="24"/>
        </w:rPr>
        <w:t xml:space="preserve">Внешность полос прокрутки можно </w:t>
      </w:r>
      <w:r w:rsidR="00014678" w:rsidRPr="003A425A">
        <w:rPr>
          <w:rFonts w:ascii="Times New Roman" w:hAnsi="Times New Roman"/>
          <w:sz w:val="24"/>
          <w:szCs w:val="24"/>
        </w:rPr>
        <w:t>контролиро</w:t>
      </w:r>
      <w:r w:rsidRPr="003A425A">
        <w:rPr>
          <w:rFonts w:ascii="Times New Roman" w:hAnsi="Times New Roman"/>
          <w:sz w:val="24"/>
          <w:szCs w:val="24"/>
        </w:rPr>
        <w:t xml:space="preserve">вать при помощи наследуемой функциональности от класса </w:t>
      </w:r>
      <w:hyperlink r:id="rId1874" w:history="1">
        <w:r w:rsidRPr="003A425A">
          <w:rPr>
            <w:rStyle w:val="a3"/>
            <w:rFonts w:ascii="Times New Roman" w:hAnsi="Times New Roman"/>
            <w:color w:val="auto"/>
            <w:sz w:val="24"/>
            <w:szCs w:val="24"/>
          </w:rPr>
          <w:t>QAbstractScrollArea</w:t>
        </w:r>
      </w:hyperlink>
      <w:r w:rsidRPr="003A425A">
        <w:rPr>
          <w:rFonts w:ascii="Times New Roman" w:hAnsi="Times New Roman"/>
          <w:sz w:val="24"/>
          <w:szCs w:val="24"/>
        </w:rPr>
        <w:t xml:space="preserve">. Можно изменять политики полос прокрутки, приводить их в порядок динамически. Дочерний виджет может быть с изменяемым размером. </w:t>
      </w:r>
      <w:r w:rsidRPr="003A425A">
        <w:rPr>
          <w:rFonts w:ascii="Times New Roman" w:hAnsi="Times New Roman"/>
          <w:i/>
          <w:sz w:val="24"/>
          <w:szCs w:val="24"/>
        </w:rPr>
        <w:t>Среди указываемых функций предназначение некоторых функций мне осталось не очень понятным.</w:t>
      </w:r>
      <w:r w:rsidR="00C463C8" w:rsidRPr="003A425A">
        <w:rPr>
          <w:rFonts w:ascii="Times New Roman" w:hAnsi="Times New Roman"/>
          <w:i/>
          <w:sz w:val="24"/>
          <w:szCs w:val="24"/>
        </w:rPr>
        <w:t xml:space="preserve"> </w:t>
      </w:r>
      <w:r w:rsidRPr="003A425A">
        <w:rPr>
          <w:rFonts w:ascii="Times New Roman" w:hAnsi="Times New Roman"/>
          <w:sz w:val="24"/>
          <w:szCs w:val="24"/>
        </w:rPr>
        <w:t>При использовании данного класса по отношению к некоторому виджету важно гарантировать, что подсказки размеров виджета установлены в правильные значения.</w:t>
      </w:r>
      <w:r w:rsidR="00C463C8" w:rsidRPr="003A425A">
        <w:rPr>
          <w:rFonts w:ascii="Times New Roman" w:hAnsi="Times New Roman"/>
          <w:sz w:val="24"/>
          <w:szCs w:val="24"/>
        </w:rPr>
        <w:t xml:space="preserve"> </w:t>
      </w:r>
      <w:r w:rsidRPr="003A425A">
        <w:rPr>
          <w:rFonts w:ascii="Times New Roman" w:hAnsi="Times New Roman"/>
          <w:i/>
          <w:sz w:val="24"/>
          <w:szCs w:val="24"/>
        </w:rPr>
        <w:t xml:space="preserve">Так же есть некоторое замечание по отношению к виджетам, внутри которых используются макеты. Но я пока </w:t>
      </w:r>
      <w:r w:rsidR="00C463C8" w:rsidRPr="003A425A">
        <w:rPr>
          <w:rFonts w:ascii="Times New Roman" w:hAnsi="Times New Roman"/>
          <w:i/>
          <w:sz w:val="24"/>
          <w:szCs w:val="24"/>
        </w:rPr>
        <w:t>не очень понял данные замечания</w:t>
      </w:r>
      <w:r w:rsidRPr="003A425A">
        <w:rPr>
          <w:rFonts w:ascii="Times New Roman" w:hAnsi="Times New Roman"/>
          <w:i/>
          <w:sz w:val="24"/>
          <w:szCs w:val="24"/>
        </w:rPr>
        <w:t>.</w:t>
      </w:r>
    </w:p>
    <w:p w:rsidR="00C463C8" w:rsidRPr="003A425A" w:rsidRDefault="00C463C8" w:rsidP="00C463C8">
      <w:pPr>
        <w:pStyle w:val="4"/>
      </w:pPr>
      <w:bookmarkStart w:id="771" w:name="_Toc382058877"/>
      <w:r w:rsidRPr="003A425A">
        <w:rPr>
          <w:rFonts w:ascii="Times New Roman" w:hAnsi="Times New Roman"/>
          <w:color w:val="auto"/>
          <w:sz w:val="24"/>
          <w:szCs w:val="24"/>
        </w:rPr>
        <w:t>QScrollBar</w:t>
      </w:r>
      <w:bookmarkEnd w:id="771"/>
    </w:p>
    <w:p w:rsidR="005A6BBD" w:rsidRPr="003A425A" w:rsidRDefault="00953454" w:rsidP="0022365A">
      <w:pPr>
        <w:tabs>
          <w:tab w:val="left" w:pos="8931"/>
        </w:tabs>
        <w:jc w:val="both"/>
        <w:rPr>
          <w:rFonts w:ascii="Times New Roman" w:hAnsi="Times New Roman"/>
          <w:sz w:val="24"/>
          <w:szCs w:val="24"/>
        </w:rPr>
      </w:pPr>
      <w:hyperlink r:id="rId1875" w:anchor="details" w:history="1">
        <w:r w:rsidR="005A6BBD" w:rsidRPr="003A425A">
          <w:rPr>
            <w:rStyle w:val="a3"/>
            <w:rFonts w:ascii="Times New Roman" w:hAnsi="Times New Roman"/>
            <w:sz w:val="24"/>
            <w:szCs w:val="24"/>
          </w:rPr>
          <w:t>http://qt-project.org/doc/qt-5.1/qtwidgets/qscrollbar.html#details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lastRenderedPageBreak/>
        <w:t xml:space="preserve">QScrollBar виджет обеспечивает вертикальные и горизонтальные полосы прокрутки. Полоса прокрутки – это элемент управления, который позволяет пользователю получить доступ к частям документа, которые являются большими, чем виджет, используемый для его отображения. Он обеспечивает визуальное показывание текущей позиции пользователя внутри документа и количество документа, которое видимо. Обычно они снабжены другими элементами управления, которые обеспечивают более точную навигацию. </w:t>
      </w:r>
      <w:r w:rsidR="00B00C9F" w:rsidRPr="003A425A">
        <w:rPr>
          <w:rFonts w:ascii="Times New Roman" w:hAnsi="Times New Roman"/>
          <w:sz w:val="24"/>
          <w:szCs w:val="24"/>
        </w:rPr>
        <w:t>Qt</w:t>
      </w:r>
      <w:r w:rsidRPr="003A425A">
        <w:rPr>
          <w:rFonts w:ascii="Times New Roman" w:hAnsi="Times New Roman"/>
          <w:sz w:val="24"/>
          <w:szCs w:val="24"/>
        </w:rPr>
        <w:t xml:space="preserve"> отображает полосы прокрутки способом, который подходит для каждой платформы.</w:t>
      </w:r>
      <w:r w:rsidR="00C463C8" w:rsidRPr="003A425A">
        <w:rPr>
          <w:rFonts w:ascii="Times New Roman" w:hAnsi="Times New Roman"/>
          <w:sz w:val="24"/>
          <w:szCs w:val="24"/>
        </w:rPr>
        <w:t xml:space="preserve"> </w:t>
      </w:r>
      <w:r w:rsidRPr="003A425A">
        <w:rPr>
          <w:rFonts w:ascii="Times New Roman" w:hAnsi="Times New Roman"/>
          <w:sz w:val="24"/>
          <w:szCs w:val="24"/>
        </w:rPr>
        <w:t xml:space="preserve">Если вам нужна область прокрутки для другого виджета, то лучше использовать </w:t>
      </w:r>
      <w:hyperlink r:id="rId1876" w:history="1">
        <w:r w:rsidRPr="003A425A">
          <w:rPr>
            <w:rStyle w:val="a3"/>
            <w:rFonts w:ascii="Times New Roman" w:hAnsi="Times New Roman"/>
            <w:color w:val="auto"/>
            <w:sz w:val="24"/>
            <w:szCs w:val="24"/>
          </w:rPr>
          <w:t>QScrollArea</w:t>
        </w:r>
      </w:hyperlink>
      <w:r w:rsidRPr="003A425A">
        <w:rPr>
          <w:rFonts w:ascii="Times New Roman" w:hAnsi="Times New Roman"/>
          <w:sz w:val="24"/>
          <w:szCs w:val="24"/>
        </w:rPr>
        <w:t xml:space="preserve">, так как он обеспечивает виджет вьюпорт и полосы прокрутки. Данный класс полезен, если вам необходимо реализовать подобную функциональность для определённых виджетов с использованием класса </w:t>
      </w:r>
      <w:hyperlink r:id="rId1877" w:history="1">
        <w:r w:rsidRPr="003A425A">
          <w:rPr>
            <w:rStyle w:val="a3"/>
            <w:rFonts w:ascii="Times New Roman" w:hAnsi="Times New Roman"/>
            <w:color w:val="auto"/>
            <w:sz w:val="24"/>
            <w:szCs w:val="24"/>
          </w:rPr>
          <w:t>QAbstractScrollArea</w:t>
        </w:r>
      </w:hyperlink>
      <w:r w:rsidRPr="003A425A">
        <w:rPr>
          <w:rFonts w:ascii="Times New Roman" w:hAnsi="Times New Roman"/>
          <w:sz w:val="24"/>
          <w:szCs w:val="24"/>
        </w:rPr>
        <w:t xml:space="preserve">; например, если вы решили специализировать </w:t>
      </w:r>
      <w:hyperlink r:id="rId1878" w:history="1">
        <w:r w:rsidRPr="003A425A">
          <w:rPr>
            <w:rStyle w:val="a3"/>
            <w:rFonts w:ascii="Times New Roman" w:hAnsi="Times New Roman"/>
            <w:color w:val="auto"/>
            <w:sz w:val="24"/>
            <w:szCs w:val="24"/>
          </w:rPr>
          <w:t>QAbstractItemView</w:t>
        </w:r>
      </w:hyperlink>
      <w:r w:rsidRPr="003A425A">
        <w:rPr>
          <w:rFonts w:ascii="Times New Roman" w:hAnsi="Times New Roman"/>
          <w:sz w:val="24"/>
          <w:szCs w:val="24"/>
        </w:rPr>
        <w:t xml:space="preserve">. Для большинства других ситуаций, где используется ползунок для получения значения внутри данного диапазона, </w:t>
      </w:r>
      <w:hyperlink r:id="rId1879" w:history="1">
        <w:r w:rsidRPr="003A425A">
          <w:rPr>
            <w:rStyle w:val="a3"/>
            <w:rFonts w:ascii="Times New Roman" w:hAnsi="Times New Roman"/>
            <w:color w:val="auto"/>
            <w:sz w:val="24"/>
            <w:szCs w:val="24"/>
          </w:rPr>
          <w:t>QSlider</w:t>
        </w:r>
      </w:hyperlink>
      <w:r w:rsidRPr="003A425A">
        <w:rPr>
          <w:rFonts w:ascii="Times New Roman" w:hAnsi="Times New Roman"/>
          <w:sz w:val="24"/>
          <w:szCs w:val="24"/>
        </w:rPr>
        <w:t xml:space="preserve"> класс является более подходящим для ваших нужд.</w:t>
      </w:r>
      <w:r w:rsidR="00C463C8" w:rsidRPr="003A425A">
        <w:rPr>
          <w:rFonts w:ascii="Times New Roman" w:hAnsi="Times New Roman"/>
          <w:sz w:val="24"/>
          <w:szCs w:val="24"/>
        </w:rPr>
        <w:t xml:space="preserve"> </w:t>
      </w:r>
      <w:r w:rsidRPr="003A425A">
        <w:rPr>
          <w:rFonts w:ascii="Times New Roman" w:hAnsi="Times New Roman"/>
          <w:i/>
          <w:sz w:val="24"/>
          <w:szCs w:val="24"/>
        </w:rPr>
        <w:t xml:space="preserve">Далее описывается </w:t>
      </w:r>
      <w:r w:rsidR="00C16F96" w:rsidRPr="003A425A">
        <w:rPr>
          <w:rFonts w:ascii="Times New Roman" w:hAnsi="Times New Roman"/>
          <w:i/>
          <w:sz w:val="24"/>
          <w:szCs w:val="24"/>
        </w:rPr>
        <w:t>структура</w:t>
      </w:r>
      <w:r w:rsidRPr="003A425A">
        <w:rPr>
          <w:rFonts w:ascii="Times New Roman" w:hAnsi="Times New Roman"/>
          <w:i/>
          <w:sz w:val="24"/>
          <w:szCs w:val="24"/>
        </w:rPr>
        <w:t xml:space="preserve"> полосы прокрутки. </w:t>
      </w:r>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Заметьте, что диапазон используемых значений независим от действительных размеров виджета полосы прокрутки. Вам нет необходимости принимать это во внимание, когда вы выбираете значения для диапазона и шага страницы.</w:t>
      </w:r>
      <w:r w:rsidR="00C463C8" w:rsidRPr="003A425A">
        <w:rPr>
          <w:rFonts w:ascii="Times New Roman" w:hAnsi="Times New Roman"/>
          <w:sz w:val="24"/>
          <w:szCs w:val="24"/>
        </w:rPr>
        <w:t xml:space="preserve"> </w:t>
      </w:r>
      <w:r w:rsidRPr="003A425A">
        <w:rPr>
          <w:rFonts w:ascii="Times New Roman" w:hAnsi="Times New Roman"/>
          <w:sz w:val="24"/>
          <w:szCs w:val="24"/>
        </w:rPr>
        <w:t xml:space="preserve">В отличие от ползунка в случае строки прокрутки длина ползунка является важной, так </w:t>
      </w:r>
      <w:r w:rsidR="00C463C8" w:rsidRPr="003A425A">
        <w:rPr>
          <w:rFonts w:ascii="Times New Roman" w:hAnsi="Times New Roman"/>
          <w:sz w:val="24"/>
          <w:szCs w:val="24"/>
        </w:rPr>
        <w:t xml:space="preserve">как </w:t>
      </w:r>
      <w:r w:rsidRPr="003A425A">
        <w:rPr>
          <w:rFonts w:ascii="Times New Roman" w:hAnsi="Times New Roman"/>
          <w:sz w:val="24"/>
          <w:szCs w:val="24"/>
        </w:rPr>
        <w:t xml:space="preserve">она также несёт некоторую информацию. </w:t>
      </w:r>
      <w:r w:rsidRPr="003A425A">
        <w:rPr>
          <w:rFonts w:ascii="Times New Roman" w:hAnsi="Times New Roman"/>
          <w:i/>
          <w:sz w:val="24"/>
          <w:szCs w:val="24"/>
        </w:rPr>
        <w:t>Далее приводится формула, которая позволяет связать размер документа с численными значениями полосы прокрутки.</w:t>
      </w:r>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Данный класс предоставляет только целочисленные значения. Полосы прокрутки не могут качественно отображать диапазоны размером более примерно 100000 пикселов. Кроме этого пользователю становится тяжело управлять ползун</w:t>
      </w:r>
      <w:r w:rsidR="00014678" w:rsidRPr="003A425A">
        <w:rPr>
          <w:rFonts w:ascii="Times New Roman" w:hAnsi="Times New Roman"/>
          <w:sz w:val="24"/>
          <w:szCs w:val="24"/>
        </w:rPr>
        <w:t>ком</w:t>
      </w:r>
      <w:r w:rsidRPr="003A425A">
        <w:rPr>
          <w:rFonts w:ascii="Times New Roman" w:hAnsi="Times New Roman"/>
          <w:sz w:val="24"/>
          <w:szCs w:val="24"/>
        </w:rPr>
        <w:t xml:space="preserve"> с использованием клавиатуры или мыши, а стрелки прокрутки имеют ограниченное использование.</w:t>
      </w:r>
      <w:r w:rsidR="00C463C8" w:rsidRPr="003A425A">
        <w:rPr>
          <w:rFonts w:ascii="Times New Roman" w:hAnsi="Times New Roman"/>
          <w:sz w:val="24"/>
          <w:szCs w:val="24"/>
        </w:rPr>
        <w:t xml:space="preserve"> </w:t>
      </w:r>
      <w:r w:rsidRPr="003A425A">
        <w:rPr>
          <w:rFonts w:ascii="Times New Roman" w:hAnsi="Times New Roman"/>
          <w:i/>
          <w:sz w:val="24"/>
          <w:szCs w:val="24"/>
        </w:rPr>
        <w:t>Далее описаны различные свойства данного класса.</w:t>
      </w:r>
      <w:r w:rsidR="00C463C8" w:rsidRPr="003A425A">
        <w:rPr>
          <w:rFonts w:ascii="Times New Roman" w:hAnsi="Times New Roman"/>
          <w:i/>
          <w:sz w:val="24"/>
          <w:szCs w:val="24"/>
        </w:rPr>
        <w:t xml:space="preserve"> </w:t>
      </w:r>
      <w:r w:rsidRPr="003A425A">
        <w:rPr>
          <w:rFonts w:ascii="Times New Roman" w:hAnsi="Times New Roman"/>
          <w:sz w:val="24"/>
          <w:szCs w:val="24"/>
        </w:rPr>
        <w:t>Также для полосы прокрутки предусмотрено взаимодействие с клавиатурой.</w:t>
      </w:r>
    </w:p>
    <w:p w:rsidR="00C463C8" w:rsidRPr="003A425A" w:rsidRDefault="00C463C8" w:rsidP="00C463C8">
      <w:pPr>
        <w:pStyle w:val="4"/>
      </w:pPr>
      <w:bookmarkStart w:id="772" w:name="_Toc382058878"/>
      <w:r w:rsidRPr="003A425A">
        <w:rPr>
          <w:rFonts w:ascii="Times New Roman" w:hAnsi="Times New Roman"/>
          <w:color w:val="auto"/>
          <w:sz w:val="24"/>
          <w:szCs w:val="24"/>
        </w:rPr>
        <w:t>QSizeGrip</w:t>
      </w:r>
      <w:bookmarkEnd w:id="772"/>
    </w:p>
    <w:p w:rsidR="005A6BBD" w:rsidRPr="003A425A" w:rsidRDefault="00953454" w:rsidP="0022365A">
      <w:pPr>
        <w:tabs>
          <w:tab w:val="left" w:pos="8931"/>
        </w:tabs>
        <w:jc w:val="both"/>
        <w:rPr>
          <w:rFonts w:ascii="Times New Roman" w:hAnsi="Times New Roman"/>
          <w:sz w:val="24"/>
          <w:szCs w:val="24"/>
        </w:rPr>
      </w:pPr>
      <w:hyperlink r:id="rId1880" w:anchor="details" w:history="1">
        <w:r w:rsidR="005A6BBD" w:rsidRPr="003A425A">
          <w:rPr>
            <w:rStyle w:val="a3"/>
            <w:rFonts w:ascii="Times New Roman" w:hAnsi="Times New Roman"/>
            <w:sz w:val="24"/>
            <w:szCs w:val="24"/>
          </w:rPr>
          <w:t>http://qt-project.org/doc/qt-5.1/qtwidgets/qsizegrip.html#details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QSizeGrip класс обеспечивает обработку изменения размеров окон верхнего уровня.</w:t>
      </w:r>
      <w:r w:rsidR="00C463C8" w:rsidRPr="003A425A">
        <w:rPr>
          <w:rFonts w:ascii="Times New Roman" w:hAnsi="Times New Roman"/>
          <w:sz w:val="24"/>
          <w:szCs w:val="24"/>
        </w:rPr>
        <w:t xml:space="preserve"> </w:t>
      </w:r>
      <w:r w:rsidRPr="003A425A">
        <w:rPr>
          <w:rFonts w:ascii="Times New Roman" w:hAnsi="Times New Roman"/>
          <w:sz w:val="24"/>
          <w:szCs w:val="24"/>
        </w:rPr>
        <w:t xml:space="preserve">В </w:t>
      </w:r>
      <w:r w:rsidRPr="003A425A">
        <w:rPr>
          <w:rFonts w:ascii="Times New Roman" w:hAnsi="Times New Roman"/>
          <w:sz w:val="24"/>
          <w:szCs w:val="24"/>
          <w:lang w:val="en-US"/>
        </w:rPr>
        <w:t>X</w:t>
      </w:r>
      <w:r w:rsidRPr="003A425A">
        <w:rPr>
          <w:rFonts w:ascii="Times New Roman" w:hAnsi="Times New Roman"/>
          <w:sz w:val="24"/>
          <w:szCs w:val="24"/>
        </w:rPr>
        <w:t>11 его поведение может отличаться от типичного поведения менеджера окон в данной операционной системе.</w:t>
      </w:r>
      <w:r w:rsidR="00C463C8" w:rsidRPr="003A425A">
        <w:rPr>
          <w:rFonts w:ascii="Times New Roman" w:hAnsi="Times New Roman"/>
          <w:sz w:val="24"/>
          <w:szCs w:val="24"/>
        </w:rPr>
        <w:t xml:space="preserve"> </w:t>
      </w:r>
      <w:r w:rsidRPr="003A425A">
        <w:rPr>
          <w:rFonts w:ascii="Times New Roman" w:hAnsi="Times New Roman"/>
          <w:sz w:val="24"/>
          <w:szCs w:val="24"/>
        </w:rPr>
        <w:t xml:space="preserve">Поместите данный виджет в любом месте дерева виджетов и пользователь сможет использовать его для изменения размеров окна верхнего уровня или любого другого виджета с установленным флагом </w:t>
      </w:r>
      <w:hyperlink r:id="rId1881" w:anchor="WindowType-enum" w:history="1">
        <w:r w:rsidRPr="003A425A">
          <w:rPr>
            <w:rStyle w:val="a3"/>
            <w:rFonts w:ascii="Times New Roman" w:hAnsi="Times New Roman"/>
            <w:color w:val="auto"/>
            <w:sz w:val="24"/>
            <w:szCs w:val="24"/>
          </w:rPr>
          <w:t>Qt::SubWindow</w:t>
        </w:r>
      </w:hyperlink>
      <w:r w:rsidRPr="003A425A">
        <w:rPr>
          <w:rFonts w:ascii="Times New Roman" w:hAnsi="Times New Roman"/>
          <w:sz w:val="24"/>
          <w:szCs w:val="24"/>
        </w:rPr>
        <w:t xml:space="preserve">. Обычно его следует располагать в правом нижнем </w:t>
      </w:r>
      <w:r w:rsidR="00914C51" w:rsidRPr="003A425A">
        <w:rPr>
          <w:rFonts w:ascii="Times New Roman" w:hAnsi="Times New Roman"/>
          <w:sz w:val="24"/>
          <w:szCs w:val="24"/>
        </w:rPr>
        <w:t>углу</w:t>
      </w:r>
      <w:r w:rsidRPr="003A425A">
        <w:rPr>
          <w:rFonts w:ascii="Times New Roman" w:hAnsi="Times New Roman"/>
          <w:sz w:val="24"/>
          <w:szCs w:val="24"/>
        </w:rPr>
        <w:t>. Если в вашем окне есть строк</w:t>
      </w:r>
      <w:r w:rsidR="00014678" w:rsidRPr="003A425A">
        <w:rPr>
          <w:rFonts w:ascii="Times New Roman" w:hAnsi="Times New Roman"/>
          <w:sz w:val="24"/>
          <w:szCs w:val="24"/>
        </w:rPr>
        <w:t>а</w:t>
      </w:r>
      <w:r w:rsidRPr="003A425A">
        <w:rPr>
          <w:rFonts w:ascii="Times New Roman" w:hAnsi="Times New Roman"/>
          <w:sz w:val="24"/>
          <w:szCs w:val="24"/>
        </w:rPr>
        <w:t xml:space="preserve"> состояния, то он уже встроен в неё и его не следует использовать.</w:t>
      </w:r>
      <w:r w:rsidR="00C463C8"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наследует </w:t>
      </w:r>
      <w:hyperlink r:id="rId1882"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и переопределяет функции </w:t>
      </w:r>
      <w:hyperlink r:id="rId1883" w:anchor="mousePressEvent" w:history="1">
        <w:r w:rsidRPr="003A425A">
          <w:rPr>
            <w:rStyle w:val="a3"/>
            <w:rFonts w:ascii="Times New Roman" w:hAnsi="Times New Roman"/>
            <w:color w:val="auto"/>
            <w:sz w:val="24"/>
            <w:szCs w:val="24"/>
          </w:rPr>
          <w:t>mousePressEvent()</w:t>
        </w:r>
      </w:hyperlink>
      <w:r w:rsidRPr="003A425A">
        <w:rPr>
          <w:rFonts w:ascii="Times New Roman" w:hAnsi="Times New Roman"/>
          <w:sz w:val="24"/>
          <w:szCs w:val="24"/>
        </w:rPr>
        <w:t xml:space="preserve"> and </w:t>
      </w:r>
      <w:hyperlink r:id="rId1884" w:anchor="mouseMoveEvent" w:history="1">
        <w:r w:rsidRPr="003A425A">
          <w:rPr>
            <w:rStyle w:val="a3"/>
            <w:rFonts w:ascii="Times New Roman" w:hAnsi="Times New Roman"/>
            <w:color w:val="auto"/>
            <w:sz w:val="24"/>
            <w:szCs w:val="24"/>
          </w:rPr>
          <w:t>mouseMoveEvent()</w:t>
        </w:r>
      </w:hyperlink>
      <w:r w:rsidRPr="003A425A">
        <w:rPr>
          <w:rFonts w:ascii="Times New Roman" w:hAnsi="Times New Roman"/>
          <w:sz w:val="24"/>
          <w:szCs w:val="24"/>
        </w:rPr>
        <w:t xml:space="preserve"> для функциональности изменения размера и функцию </w:t>
      </w:r>
      <w:hyperlink r:id="rId1885" w:anchor="paintEvent" w:history="1">
        <w:r w:rsidRPr="003A425A">
          <w:rPr>
            <w:rStyle w:val="a3"/>
            <w:rFonts w:ascii="Times New Roman" w:hAnsi="Times New Roman"/>
            <w:color w:val="auto"/>
            <w:sz w:val="24"/>
            <w:szCs w:val="24"/>
          </w:rPr>
          <w:t>paintEvent()</w:t>
        </w:r>
      </w:hyperlink>
      <w:r w:rsidRPr="003A425A">
        <w:rPr>
          <w:rFonts w:ascii="Times New Roman" w:hAnsi="Times New Roman"/>
          <w:sz w:val="24"/>
          <w:szCs w:val="24"/>
        </w:rPr>
        <w:t xml:space="preserve"> для рисования виджета изменения размера.</w:t>
      </w:r>
    </w:p>
    <w:p w:rsidR="00B07B4E" w:rsidRPr="003A425A" w:rsidRDefault="00B07B4E" w:rsidP="00B07B4E">
      <w:pPr>
        <w:pStyle w:val="4"/>
      </w:pPr>
      <w:bookmarkStart w:id="773" w:name="_Toc382058879"/>
      <w:r w:rsidRPr="003A425A">
        <w:rPr>
          <w:rFonts w:ascii="Times New Roman" w:hAnsi="Times New Roman"/>
          <w:color w:val="auto"/>
          <w:sz w:val="24"/>
          <w:szCs w:val="24"/>
        </w:rPr>
        <w:t>QSlider</w:t>
      </w:r>
      <w:bookmarkEnd w:id="773"/>
    </w:p>
    <w:p w:rsidR="005A6BBD" w:rsidRPr="003A425A" w:rsidRDefault="00953454" w:rsidP="0022365A">
      <w:pPr>
        <w:tabs>
          <w:tab w:val="left" w:pos="8931"/>
        </w:tabs>
        <w:jc w:val="both"/>
        <w:rPr>
          <w:rFonts w:ascii="Times New Roman" w:hAnsi="Times New Roman"/>
          <w:sz w:val="24"/>
          <w:szCs w:val="24"/>
        </w:rPr>
      </w:pPr>
      <w:hyperlink r:id="rId1886" w:anchor="details" w:history="1">
        <w:r w:rsidR="005A6BBD" w:rsidRPr="003A425A">
          <w:rPr>
            <w:rStyle w:val="a3"/>
            <w:rFonts w:ascii="Times New Roman" w:hAnsi="Times New Roman"/>
            <w:sz w:val="24"/>
            <w:szCs w:val="24"/>
          </w:rPr>
          <w:t>http://qt-project.org/doc/qt-5.1/qtwidgets/qslider.html#details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QSlider виджет обеспечивает вертикальный или горизонтальный ползунок.</w:t>
      </w:r>
      <w:r w:rsidR="00B07B4E" w:rsidRPr="003A425A">
        <w:rPr>
          <w:rFonts w:ascii="Times New Roman" w:hAnsi="Times New Roman"/>
          <w:sz w:val="24"/>
          <w:szCs w:val="24"/>
        </w:rPr>
        <w:t xml:space="preserve"> </w:t>
      </w:r>
      <w:r w:rsidRPr="003A425A">
        <w:rPr>
          <w:rFonts w:ascii="Times New Roman" w:hAnsi="Times New Roman"/>
          <w:sz w:val="24"/>
          <w:szCs w:val="24"/>
        </w:rPr>
        <w:t xml:space="preserve">Это классический виджет для управления ограниченным значением. Большинство </w:t>
      </w:r>
      <w:r w:rsidRPr="003A425A">
        <w:rPr>
          <w:rFonts w:ascii="Times New Roman" w:hAnsi="Times New Roman"/>
          <w:sz w:val="24"/>
          <w:szCs w:val="24"/>
        </w:rPr>
        <w:lastRenderedPageBreak/>
        <w:t xml:space="preserve">функциональности данного класса взято из класса </w:t>
      </w:r>
      <w:hyperlink r:id="rId1887" w:history="1">
        <w:r w:rsidRPr="003A425A">
          <w:rPr>
            <w:rStyle w:val="a3"/>
            <w:rFonts w:ascii="Times New Roman" w:hAnsi="Times New Roman"/>
            <w:color w:val="auto"/>
            <w:sz w:val="24"/>
            <w:szCs w:val="24"/>
          </w:rPr>
          <w:t>QAbstractSlider</w:t>
        </w:r>
      </w:hyperlink>
      <w:r w:rsidRPr="003A425A">
        <w:rPr>
          <w:rFonts w:ascii="Times New Roman" w:hAnsi="Times New Roman"/>
          <w:sz w:val="24"/>
          <w:szCs w:val="24"/>
        </w:rPr>
        <w:t>. Данный класс предоставляет функциональность управления галочками.</w:t>
      </w:r>
      <w:r w:rsidR="00B07B4E"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обеспечивает только целочисленные значения. Но использовать данный виджет для пользователя, если диапазон значений очень велик, проблематично. </w:t>
      </w:r>
      <w:r w:rsidRPr="003A425A">
        <w:rPr>
          <w:rFonts w:ascii="Times New Roman" w:hAnsi="Times New Roman"/>
          <w:i/>
          <w:sz w:val="24"/>
          <w:szCs w:val="24"/>
        </w:rPr>
        <w:t>В конце описан интерфейс клавиатуры данного класса.</w:t>
      </w:r>
    </w:p>
    <w:p w:rsidR="00B07B4E" w:rsidRPr="003A425A" w:rsidRDefault="00B07B4E" w:rsidP="00B07B4E">
      <w:pPr>
        <w:pStyle w:val="4"/>
      </w:pPr>
      <w:bookmarkStart w:id="774" w:name="_Toc382058880"/>
      <w:r w:rsidRPr="003A425A">
        <w:rPr>
          <w:rFonts w:ascii="Times New Roman" w:hAnsi="Times New Roman"/>
          <w:color w:val="auto"/>
          <w:sz w:val="24"/>
          <w:szCs w:val="24"/>
        </w:rPr>
        <w:t>QDoubleSpinBox</w:t>
      </w:r>
      <w:bookmarkEnd w:id="774"/>
    </w:p>
    <w:p w:rsidR="005A6BBD" w:rsidRPr="003A425A" w:rsidRDefault="00953454" w:rsidP="0022365A">
      <w:pPr>
        <w:tabs>
          <w:tab w:val="left" w:pos="8931"/>
        </w:tabs>
        <w:jc w:val="both"/>
        <w:rPr>
          <w:rFonts w:ascii="Times New Roman" w:hAnsi="Times New Roman"/>
          <w:sz w:val="24"/>
          <w:szCs w:val="24"/>
        </w:rPr>
      </w:pPr>
      <w:hyperlink r:id="rId1888" w:anchor="details" w:history="1">
        <w:r w:rsidR="005A6BBD" w:rsidRPr="003A425A">
          <w:rPr>
            <w:rStyle w:val="a3"/>
            <w:rFonts w:ascii="Times New Roman" w:hAnsi="Times New Roman"/>
            <w:sz w:val="24"/>
            <w:szCs w:val="24"/>
          </w:rPr>
          <w:t>http://qt-project.org/doc/qt-5.1/qtwidgets/qdoublespinbox.html#details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QDoubleSpinBox класс обеспечивает счётчик для вещественных чисел. Данный виджет о</w:t>
      </w:r>
      <w:r w:rsidR="009F1CF1" w:rsidRPr="003A425A">
        <w:rPr>
          <w:rFonts w:ascii="Times New Roman" w:hAnsi="Times New Roman"/>
          <w:sz w:val="24"/>
          <w:szCs w:val="24"/>
        </w:rPr>
        <w:t>кругл</w:t>
      </w:r>
      <w:r w:rsidRPr="003A425A">
        <w:rPr>
          <w:rFonts w:ascii="Times New Roman" w:hAnsi="Times New Roman"/>
          <w:sz w:val="24"/>
          <w:szCs w:val="24"/>
        </w:rPr>
        <w:t>яет вещественные числа в соответствии с текущей установленной точностью. Отображаемое значение может сопровождаться произвольными строками, например, для указания единицы измерения.</w:t>
      </w:r>
      <w:r w:rsidR="00B07B4E" w:rsidRPr="003A425A">
        <w:rPr>
          <w:rFonts w:ascii="Times New Roman" w:hAnsi="Times New Roman"/>
          <w:sz w:val="24"/>
          <w:szCs w:val="24"/>
        </w:rPr>
        <w:t xml:space="preserve"> </w:t>
      </w:r>
      <w:r w:rsidRPr="003A425A">
        <w:rPr>
          <w:rFonts w:ascii="Times New Roman" w:hAnsi="Times New Roman"/>
          <w:sz w:val="24"/>
          <w:szCs w:val="24"/>
        </w:rPr>
        <w:t>Также желательно для пользователя всегда иметь некоторое значение по умолчанию.</w:t>
      </w:r>
    </w:p>
    <w:p w:rsidR="00B07B4E" w:rsidRPr="003A425A" w:rsidRDefault="00B07B4E" w:rsidP="00B07B4E">
      <w:pPr>
        <w:pStyle w:val="4"/>
      </w:pPr>
      <w:bookmarkStart w:id="775" w:name="_Toc382058881"/>
      <w:r w:rsidRPr="003A425A">
        <w:rPr>
          <w:rFonts w:ascii="Times New Roman" w:hAnsi="Times New Roman"/>
          <w:color w:val="auto"/>
          <w:sz w:val="24"/>
          <w:szCs w:val="24"/>
        </w:rPr>
        <w:t>QSpinBox</w:t>
      </w:r>
      <w:bookmarkEnd w:id="775"/>
    </w:p>
    <w:p w:rsidR="005A6BBD" w:rsidRPr="003A425A" w:rsidRDefault="00953454" w:rsidP="0022365A">
      <w:pPr>
        <w:tabs>
          <w:tab w:val="left" w:pos="8931"/>
        </w:tabs>
        <w:jc w:val="both"/>
        <w:rPr>
          <w:rFonts w:ascii="Times New Roman" w:hAnsi="Times New Roman"/>
          <w:sz w:val="24"/>
          <w:szCs w:val="24"/>
        </w:rPr>
      </w:pPr>
      <w:hyperlink r:id="rId1889" w:anchor="details" w:history="1">
        <w:r w:rsidR="005A6BBD" w:rsidRPr="003A425A">
          <w:rPr>
            <w:rStyle w:val="a3"/>
            <w:rFonts w:ascii="Times New Roman" w:hAnsi="Times New Roman"/>
            <w:sz w:val="24"/>
            <w:szCs w:val="24"/>
          </w:rPr>
          <w:t>http://qt-project.org/doc/qt-5.1/qtwidgets/qspinbox.html#details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QSpinBox класс обеспечивает виджет счётчик. Он разработан для обработки целочисленных значений. </w:t>
      </w:r>
      <w:r w:rsidRPr="003A425A">
        <w:rPr>
          <w:rFonts w:ascii="Times New Roman" w:hAnsi="Times New Roman"/>
          <w:i/>
          <w:sz w:val="24"/>
          <w:szCs w:val="24"/>
        </w:rPr>
        <w:t>Также показано, как создавать подкласс данного класса с целью лучшего контроля поясняющего текста. Есть пример кода и ссылка на полноценный пример.</w:t>
      </w:r>
    </w:p>
    <w:p w:rsidR="00B07B4E" w:rsidRPr="003A425A" w:rsidRDefault="00B07B4E" w:rsidP="00B07B4E">
      <w:pPr>
        <w:pStyle w:val="4"/>
        <w:rPr>
          <w:rFonts w:ascii="Times New Roman" w:hAnsi="Times New Roman"/>
        </w:rPr>
      </w:pPr>
      <w:bookmarkStart w:id="776" w:name="_Toc382058882"/>
      <w:r w:rsidRPr="003A425A">
        <w:rPr>
          <w:rFonts w:ascii="Times New Roman" w:hAnsi="Times New Roman"/>
          <w:color w:val="auto"/>
        </w:rPr>
        <w:t>QTabBar</w:t>
      </w:r>
      <w:bookmarkEnd w:id="776"/>
    </w:p>
    <w:p w:rsidR="005A6BBD" w:rsidRPr="003A425A" w:rsidRDefault="00953454" w:rsidP="0022365A">
      <w:pPr>
        <w:tabs>
          <w:tab w:val="left" w:pos="8931"/>
        </w:tabs>
        <w:jc w:val="both"/>
        <w:rPr>
          <w:rFonts w:ascii="Times New Roman" w:hAnsi="Times New Roman"/>
          <w:sz w:val="24"/>
          <w:szCs w:val="24"/>
        </w:rPr>
      </w:pPr>
      <w:hyperlink r:id="rId1890" w:anchor="details" w:history="1">
        <w:r w:rsidR="005A6BBD" w:rsidRPr="003A425A">
          <w:rPr>
            <w:rStyle w:val="a3"/>
            <w:rFonts w:ascii="Times New Roman" w:hAnsi="Times New Roman"/>
            <w:sz w:val="24"/>
            <w:szCs w:val="24"/>
          </w:rPr>
          <w:t>http://qt-project.org/doc/qt-5.1/qtwidgets/qtabbar.html#details</w:t>
        </w:r>
      </w:hyperlink>
    </w:p>
    <w:p w:rsidR="005A6BBD" w:rsidRPr="003A425A" w:rsidRDefault="005A6BBD" w:rsidP="00B07B4E">
      <w:pPr>
        <w:jc w:val="both"/>
        <w:rPr>
          <w:rFonts w:ascii="Times New Roman" w:hAnsi="Times New Roman"/>
          <w:sz w:val="24"/>
        </w:rPr>
      </w:pPr>
      <w:r w:rsidRPr="003A425A">
        <w:rPr>
          <w:rFonts w:ascii="Times New Roman" w:hAnsi="Times New Roman"/>
          <w:sz w:val="24"/>
        </w:rPr>
        <w:t>QTabBar класс обеспечивает полосу табуляции, для использования табулированных диалогов.</w:t>
      </w:r>
      <w:r w:rsidR="00B07B4E" w:rsidRPr="003A425A">
        <w:rPr>
          <w:rFonts w:ascii="Times New Roman" w:hAnsi="Times New Roman"/>
          <w:sz w:val="24"/>
        </w:rPr>
        <w:t xml:space="preserve"> </w:t>
      </w:r>
      <w:r w:rsidRPr="003A425A">
        <w:rPr>
          <w:rFonts w:ascii="Times New Roman" w:hAnsi="Times New Roman"/>
          <w:sz w:val="24"/>
        </w:rPr>
        <w:t xml:space="preserve">Данный класс можно прямо использовать. Он рисует табуляции с использованием одной из предопределённых форм и испускает сигнал, когда таб выбирается. Он может быть специализирован для того чтобы адаптировать его вид и ощущение. Также </w:t>
      </w:r>
      <w:r w:rsidR="00B00C9F" w:rsidRPr="003A425A">
        <w:rPr>
          <w:rFonts w:ascii="Times New Roman" w:hAnsi="Times New Roman"/>
          <w:sz w:val="24"/>
        </w:rPr>
        <w:t>qt</w:t>
      </w:r>
      <w:r w:rsidRPr="003A425A">
        <w:rPr>
          <w:rFonts w:ascii="Times New Roman" w:hAnsi="Times New Roman"/>
          <w:sz w:val="24"/>
        </w:rPr>
        <w:t xml:space="preserve"> обеспечивает готовый класс </w:t>
      </w:r>
      <w:hyperlink r:id="rId1891" w:history="1">
        <w:r w:rsidRPr="003A425A">
          <w:rPr>
            <w:rStyle w:val="a3"/>
            <w:rFonts w:ascii="Times New Roman" w:hAnsi="Times New Roman"/>
            <w:color w:val="auto"/>
            <w:sz w:val="24"/>
          </w:rPr>
          <w:t>QTabWidget</w:t>
        </w:r>
      </w:hyperlink>
      <w:r w:rsidRPr="003A425A">
        <w:rPr>
          <w:rFonts w:ascii="Times New Roman" w:hAnsi="Times New Roman"/>
          <w:sz w:val="24"/>
        </w:rPr>
        <w:t>. Далее перечислены атрибуты, которые имеет каждая табуляция.</w:t>
      </w:r>
      <w:r w:rsidR="00B07B4E" w:rsidRPr="003A425A">
        <w:rPr>
          <w:rFonts w:ascii="Times New Roman" w:hAnsi="Times New Roman"/>
          <w:sz w:val="24"/>
        </w:rPr>
        <w:t xml:space="preserve"> </w:t>
      </w:r>
      <w:r w:rsidRPr="003A425A">
        <w:rPr>
          <w:rFonts w:ascii="Times New Roman" w:hAnsi="Times New Roman"/>
          <w:sz w:val="24"/>
        </w:rPr>
        <w:t xml:space="preserve">Свойство формы определяет внешность табуляции. Наиболее важной частью программного интерфейса данного класса является сигнал </w:t>
      </w:r>
      <w:hyperlink r:id="rId1892" w:anchor="currentIndex-prop" w:history="1">
        <w:r w:rsidRPr="003A425A">
          <w:rPr>
            <w:rStyle w:val="a3"/>
            <w:rFonts w:ascii="Times New Roman" w:hAnsi="Times New Roman"/>
            <w:color w:val="auto"/>
            <w:sz w:val="24"/>
          </w:rPr>
          <w:t>currentChanged</w:t>
        </w:r>
      </w:hyperlink>
      <w:r w:rsidRPr="003A425A">
        <w:rPr>
          <w:rFonts w:ascii="Times New Roman" w:hAnsi="Times New Roman"/>
          <w:sz w:val="24"/>
        </w:rPr>
        <w:t>(). Он изменяется всякий раз при изменении табуляции. Также есть слот для программного выбора табуляции.</w:t>
      </w:r>
      <w:r w:rsidR="00B07B4E" w:rsidRPr="003A425A">
        <w:rPr>
          <w:rFonts w:ascii="Times New Roman" w:hAnsi="Times New Roman"/>
          <w:sz w:val="24"/>
        </w:rPr>
        <w:t xml:space="preserve"> </w:t>
      </w:r>
      <w:r w:rsidRPr="003A425A">
        <w:rPr>
          <w:rFonts w:ascii="Times New Roman" w:hAnsi="Times New Roman"/>
          <w:sz w:val="24"/>
        </w:rPr>
        <w:t>Данный виджет создаёт автоматически мнемонические ключи.</w:t>
      </w:r>
      <w:r w:rsidR="00B07B4E" w:rsidRPr="003A425A">
        <w:rPr>
          <w:rFonts w:ascii="Times New Roman" w:hAnsi="Times New Roman"/>
          <w:sz w:val="24"/>
        </w:rPr>
        <w:t xml:space="preserve"> </w:t>
      </w:r>
      <w:r w:rsidRPr="003A425A">
        <w:rPr>
          <w:rFonts w:ascii="Times New Roman" w:hAnsi="Times New Roman"/>
          <w:sz w:val="24"/>
        </w:rPr>
        <w:t>Далее перечислены функции, которые нужно переопределить для адаптации табуляции или для сохранения в нём экстра данных.</w:t>
      </w:r>
    </w:p>
    <w:p w:rsidR="00B07B4E" w:rsidRPr="003A425A" w:rsidRDefault="00B07B4E" w:rsidP="00B07B4E">
      <w:pPr>
        <w:pStyle w:val="4"/>
      </w:pPr>
      <w:bookmarkStart w:id="777" w:name="_Toc382058883"/>
      <w:r w:rsidRPr="003A425A">
        <w:rPr>
          <w:rFonts w:ascii="Times New Roman" w:hAnsi="Times New Roman"/>
          <w:color w:val="auto"/>
          <w:sz w:val="24"/>
          <w:szCs w:val="24"/>
        </w:rPr>
        <w:t>QTabWidge</w:t>
      </w:r>
      <w:r w:rsidRPr="003A425A">
        <w:rPr>
          <w:rFonts w:ascii="Times New Roman" w:hAnsi="Times New Roman"/>
          <w:color w:val="auto"/>
          <w:sz w:val="24"/>
          <w:szCs w:val="24"/>
          <w:lang w:val="en-US"/>
        </w:rPr>
        <w:t>t</w:t>
      </w:r>
      <w:bookmarkEnd w:id="777"/>
    </w:p>
    <w:p w:rsidR="005A6BBD" w:rsidRPr="003A425A" w:rsidRDefault="00953454" w:rsidP="0022365A">
      <w:pPr>
        <w:tabs>
          <w:tab w:val="left" w:pos="8931"/>
        </w:tabs>
        <w:jc w:val="both"/>
        <w:rPr>
          <w:rFonts w:ascii="Times New Roman" w:hAnsi="Times New Roman"/>
          <w:sz w:val="24"/>
          <w:szCs w:val="24"/>
        </w:rPr>
      </w:pPr>
      <w:hyperlink r:id="rId1893" w:anchor="details" w:history="1">
        <w:r w:rsidR="005A6BBD" w:rsidRPr="003A425A">
          <w:rPr>
            <w:rStyle w:val="a3"/>
            <w:rFonts w:ascii="Times New Roman" w:hAnsi="Times New Roman"/>
            <w:sz w:val="24"/>
            <w:szCs w:val="24"/>
          </w:rPr>
          <w:t>http://qt-project.org/doc/qt-5.1/qtwidgets/qtabwidget.html#details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QTabWidge</w:t>
      </w:r>
      <w:r w:rsidR="00B07B4E" w:rsidRPr="003A425A">
        <w:rPr>
          <w:rFonts w:ascii="Times New Roman" w:hAnsi="Times New Roman"/>
          <w:sz w:val="24"/>
          <w:szCs w:val="24"/>
          <w:lang w:val="en-US"/>
        </w:rPr>
        <w:t>t</w:t>
      </w:r>
      <w:r w:rsidRPr="003A425A">
        <w:rPr>
          <w:rFonts w:ascii="Times New Roman" w:hAnsi="Times New Roman"/>
          <w:sz w:val="24"/>
          <w:szCs w:val="24"/>
        </w:rPr>
        <w:t xml:space="preserve"> класс обеспечивает стек виджетов табуляции.</w:t>
      </w:r>
      <w:r w:rsidR="00B07B4E" w:rsidRPr="003A425A">
        <w:rPr>
          <w:rFonts w:ascii="Times New Roman" w:hAnsi="Times New Roman"/>
          <w:sz w:val="24"/>
          <w:szCs w:val="24"/>
        </w:rPr>
        <w:t xml:space="preserve"> </w:t>
      </w:r>
      <w:r w:rsidRPr="003A425A">
        <w:rPr>
          <w:rFonts w:ascii="Times New Roman" w:hAnsi="Times New Roman"/>
          <w:sz w:val="24"/>
          <w:szCs w:val="24"/>
        </w:rPr>
        <w:t xml:space="preserve">Виджет табуляции обеспечивает полосу табуляции и область страницы, которая используется для отображения связанных с каждой табуляцией страниц. В области страницы показана только текущая страница, а все остальные страницы спрятаны. Пользователь может показать разные страницы, кликая на соответствующую табуляцию. Каждой странице соответствует некоторый отдельный виджет. </w:t>
      </w:r>
      <w:r w:rsidR="00B07B4E" w:rsidRPr="003A425A">
        <w:rPr>
          <w:rFonts w:ascii="Times New Roman" w:hAnsi="Times New Roman"/>
          <w:sz w:val="24"/>
          <w:szCs w:val="24"/>
        </w:rPr>
        <w:t>Д</w:t>
      </w:r>
      <w:r w:rsidRPr="003A425A">
        <w:rPr>
          <w:rFonts w:ascii="Times New Roman" w:hAnsi="Times New Roman"/>
          <w:i/>
          <w:sz w:val="24"/>
          <w:szCs w:val="24"/>
        </w:rPr>
        <w:t>алее указан обычный способ использования данного класса.</w:t>
      </w:r>
      <w:r w:rsidR="00B07B4E" w:rsidRPr="003A425A">
        <w:rPr>
          <w:rFonts w:ascii="Times New Roman" w:hAnsi="Times New Roman"/>
          <w:i/>
          <w:sz w:val="24"/>
          <w:szCs w:val="24"/>
        </w:rPr>
        <w:t xml:space="preserve"> </w:t>
      </w:r>
      <w:r w:rsidRPr="003A425A">
        <w:rPr>
          <w:rFonts w:ascii="Times New Roman" w:hAnsi="Times New Roman"/>
          <w:sz w:val="24"/>
          <w:szCs w:val="24"/>
        </w:rPr>
        <w:t>Каждая табуляция может быть или доступна или недоступна. Но даже если табуляция является недоступной, то все виджет</w:t>
      </w:r>
      <w:r w:rsidR="00101915" w:rsidRPr="003A425A">
        <w:rPr>
          <w:rFonts w:ascii="Times New Roman" w:hAnsi="Times New Roman"/>
          <w:sz w:val="24"/>
          <w:szCs w:val="24"/>
        </w:rPr>
        <w:t>ы страницы всё равно могут</w:t>
      </w:r>
      <w:r w:rsidRPr="003A425A">
        <w:rPr>
          <w:rFonts w:ascii="Times New Roman" w:hAnsi="Times New Roman"/>
          <w:sz w:val="24"/>
          <w:szCs w:val="24"/>
        </w:rPr>
        <w:t xml:space="preserve"> быть </w:t>
      </w:r>
      <w:r w:rsidRPr="003A425A">
        <w:rPr>
          <w:rFonts w:ascii="Times New Roman" w:hAnsi="Times New Roman"/>
          <w:sz w:val="24"/>
          <w:szCs w:val="24"/>
        </w:rPr>
        <w:lastRenderedPageBreak/>
        <w:t>видим</w:t>
      </w:r>
      <w:r w:rsidR="00101915" w:rsidRPr="003A425A">
        <w:rPr>
          <w:rFonts w:ascii="Times New Roman" w:hAnsi="Times New Roman"/>
          <w:sz w:val="24"/>
          <w:szCs w:val="24"/>
        </w:rPr>
        <w:t>ыми</w:t>
      </w:r>
      <w:r w:rsidRPr="003A425A">
        <w:rPr>
          <w:rFonts w:ascii="Times New Roman" w:hAnsi="Times New Roman"/>
          <w:sz w:val="24"/>
          <w:szCs w:val="24"/>
        </w:rPr>
        <w:t>.</w:t>
      </w:r>
      <w:r w:rsidR="00B07B4E" w:rsidRPr="003A425A">
        <w:rPr>
          <w:rFonts w:ascii="Times New Roman" w:hAnsi="Times New Roman"/>
          <w:sz w:val="24"/>
          <w:szCs w:val="24"/>
        </w:rPr>
        <w:t xml:space="preserve"> </w:t>
      </w:r>
      <w:r w:rsidRPr="003A425A">
        <w:rPr>
          <w:rFonts w:ascii="Times New Roman" w:hAnsi="Times New Roman"/>
          <w:sz w:val="24"/>
          <w:szCs w:val="24"/>
        </w:rPr>
        <w:t xml:space="preserve">Виджеты табуляции могут быть очень хорошим способом разделения сложных диалогов. Альтернативой является использование класса </w:t>
      </w:r>
      <w:hyperlink r:id="rId1894" w:history="1">
        <w:r w:rsidRPr="003A425A">
          <w:rPr>
            <w:rStyle w:val="a3"/>
            <w:rFonts w:ascii="Times New Roman" w:hAnsi="Times New Roman"/>
            <w:color w:val="auto"/>
            <w:sz w:val="24"/>
            <w:szCs w:val="24"/>
          </w:rPr>
          <w:t>QStackedWidget</w:t>
        </w:r>
      </w:hyperlink>
      <w:r w:rsidRPr="003A425A">
        <w:rPr>
          <w:rFonts w:ascii="Times New Roman" w:hAnsi="Times New Roman"/>
          <w:sz w:val="24"/>
          <w:szCs w:val="24"/>
        </w:rPr>
        <w:t xml:space="preserve">, для </w:t>
      </w:r>
      <w:r w:rsidR="00101915" w:rsidRPr="003A425A">
        <w:rPr>
          <w:rFonts w:ascii="Times New Roman" w:hAnsi="Times New Roman"/>
          <w:sz w:val="24"/>
          <w:szCs w:val="24"/>
        </w:rPr>
        <w:t>ко</w:t>
      </w:r>
      <w:r w:rsidRPr="003A425A">
        <w:rPr>
          <w:rFonts w:ascii="Times New Roman" w:hAnsi="Times New Roman"/>
          <w:sz w:val="24"/>
          <w:szCs w:val="24"/>
        </w:rPr>
        <w:t xml:space="preserve">торого вы обеспечиваете некоторые средства для навигации между страницами, например, </w:t>
      </w:r>
      <w:hyperlink r:id="rId1895" w:history="1">
        <w:r w:rsidRPr="003A425A">
          <w:rPr>
            <w:rStyle w:val="a3"/>
            <w:rFonts w:ascii="Times New Roman" w:hAnsi="Times New Roman"/>
            <w:color w:val="auto"/>
            <w:sz w:val="24"/>
            <w:szCs w:val="24"/>
          </w:rPr>
          <w:t>QToolBar</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a </w:t>
      </w:r>
      <w:hyperlink r:id="rId1896" w:history="1">
        <w:r w:rsidRPr="003A425A">
          <w:rPr>
            <w:rStyle w:val="a3"/>
            <w:rFonts w:ascii="Times New Roman" w:hAnsi="Times New Roman"/>
            <w:color w:val="auto"/>
            <w:sz w:val="24"/>
            <w:szCs w:val="24"/>
          </w:rPr>
          <w:t>QListWidget</w:t>
        </w:r>
      </w:hyperlink>
      <w:r w:rsidRPr="003A425A">
        <w:rPr>
          <w:rFonts w:ascii="Times New Roman" w:hAnsi="Times New Roman"/>
          <w:sz w:val="24"/>
          <w:szCs w:val="24"/>
        </w:rPr>
        <w:t>.</w:t>
      </w:r>
      <w:r w:rsidR="00B07B4E" w:rsidRPr="003A425A">
        <w:rPr>
          <w:rFonts w:ascii="Times New Roman" w:hAnsi="Times New Roman"/>
          <w:sz w:val="24"/>
          <w:szCs w:val="24"/>
        </w:rPr>
        <w:t xml:space="preserve"> </w:t>
      </w:r>
      <w:r w:rsidRPr="003A425A">
        <w:rPr>
          <w:rFonts w:ascii="Times New Roman" w:hAnsi="Times New Roman"/>
          <w:sz w:val="24"/>
          <w:szCs w:val="24"/>
        </w:rPr>
        <w:t xml:space="preserve">Большиснтво функциональности данного класса обеспечивается классами </w:t>
      </w:r>
      <w:hyperlink r:id="rId1897" w:history="1">
        <w:r w:rsidRPr="003A425A">
          <w:rPr>
            <w:rStyle w:val="a3"/>
            <w:rFonts w:ascii="Times New Roman" w:hAnsi="Times New Roman"/>
            <w:color w:val="auto"/>
            <w:sz w:val="24"/>
            <w:szCs w:val="24"/>
          </w:rPr>
          <w:t>QTabBar</w:t>
        </w:r>
      </w:hyperlink>
      <w:r w:rsidRPr="003A425A">
        <w:rPr>
          <w:rFonts w:ascii="Times New Roman" w:hAnsi="Times New Roman"/>
          <w:sz w:val="24"/>
          <w:szCs w:val="24"/>
        </w:rPr>
        <w:t xml:space="preserve"> и </w:t>
      </w:r>
      <w:hyperlink r:id="rId1898" w:history="1">
        <w:r w:rsidRPr="003A425A">
          <w:rPr>
            <w:rStyle w:val="a3"/>
            <w:rFonts w:ascii="Times New Roman" w:hAnsi="Times New Roman"/>
            <w:color w:val="auto"/>
            <w:sz w:val="24"/>
            <w:szCs w:val="24"/>
          </w:rPr>
          <w:t>QStackedWidget</w:t>
        </w:r>
      </w:hyperlink>
      <w:r w:rsidRPr="003A425A">
        <w:rPr>
          <w:rFonts w:ascii="Times New Roman" w:hAnsi="Times New Roman"/>
          <w:sz w:val="24"/>
          <w:szCs w:val="24"/>
        </w:rPr>
        <w:t>.</w:t>
      </w:r>
    </w:p>
    <w:p w:rsidR="00257A35" w:rsidRPr="003A425A" w:rsidRDefault="00257A35" w:rsidP="00257A35">
      <w:pPr>
        <w:pStyle w:val="4"/>
        <w:rPr>
          <w:color w:val="FF0000"/>
        </w:rPr>
      </w:pPr>
      <w:bookmarkStart w:id="778" w:name="_Toc382058884"/>
      <w:r w:rsidRPr="003A425A">
        <w:rPr>
          <w:rFonts w:ascii="Times New Roman" w:hAnsi="Times New Roman"/>
          <w:color w:val="FF0000"/>
          <w:sz w:val="24"/>
          <w:szCs w:val="24"/>
        </w:rPr>
        <w:t>QToolBox</w:t>
      </w:r>
      <w:bookmarkEnd w:id="778"/>
    </w:p>
    <w:p w:rsidR="005A6BBD" w:rsidRPr="003A425A" w:rsidRDefault="00953454" w:rsidP="0022365A">
      <w:pPr>
        <w:tabs>
          <w:tab w:val="left" w:pos="8931"/>
        </w:tabs>
        <w:jc w:val="both"/>
        <w:rPr>
          <w:rFonts w:ascii="Times New Roman" w:hAnsi="Times New Roman"/>
          <w:sz w:val="24"/>
          <w:szCs w:val="24"/>
        </w:rPr>
      </w:pPr>
      <w:hyperlink r:id="rId1899" w:anchor="details" w:history="1">
        <w:r w:rsidR="005A6BBD" w:rsidRPr="003A425A">
          <w:rPr>
            <w:rStyle w:val="a3"/>
            <w:rFonts w:ascii="Times New Roman" w:hAnsi="Times New Roman"/>
            <w:sz w:val="24"/>
            <w:szCs w:val="24"/>
          </w:rPr>
          <w:t>http://qt-project.org/doc/qt-5.1/qtwidgets/qtoolbox.html#details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QToolBox класс обеспечивает колонку табулированных элементов виджета.</w:t>
      </w:r>
      <w:r w:rsidR="00257A35" w:rsidRPr="003A425A">
        <w:rPr>
          <w:rFonts w:ascii="Times New Roman" w:hAnsi="Times New Roman"/>
          <w:sz w:val="24"/>
          <w:szCs w:val="24"/>
        </w:rPr>
        <w:t xml:space="preserve"> </w:t>
      </w:r>
      <w:r w:rsidRPr="003A425A">
        <w:rPr>
          <w:rFonts w:ascii="Times New Roman" w:hAnsi="Times New Roman"/>
          <w:sz w:val="24"/>
          <w:szCs w:val="24"/>
        </w:rPr>
        <w:t>Данный виджет представляет из себя колонку некоторых элементов, которые являются виджетами. Между данными элементами можно переключаться.</w:t>
      </w:r>
      <w:r w:rsidR="00257A35" w:rsidRPr="003A425A">
        <w:rPr>
          <w:rFonts w:ascii="Times New Roman" w:hAnsi="Times New Roman"/>
          <w:sz w:val="24"/>
          <w:szCs w:val="24"/>
        </w:rPr>
        <w:t xml:space="preserve"> </w:t>
      </w:r>
      <w:r w:rsidRPr="003A425A">
        <w:rPr>
          <w:rFonts w:ascii="Times New Roman" w:hAnsi="Times New Roman"/>
          <w:i/>
          <w:sz w:val="24"/>
          <w:szCs w:val="24"/>
        </w:rPr>
        <w:t>Для лучшего понимания следует экспериментально изучить данный класс.</w:t>
      </w:r>
    </w:p>
    <w:p w:rsidR="00257A35" w:rsidRPr="003A425A" w:rsidRDefault="00257A35" w:rsidP="00257A35">
      <w:pPr>
        <w:pStyle w:val="4"/>
      </w:pPr>
      <w:bookmarkStart w:id="779" w:name="_Toc382058885"/>
      <w:r w:rsidRPr="003A425A">
        <w:rPr>
          <w:rFonts w:ascii="Times New Roman" w:hAnsi="Times New Roman"/>
          <w:color w:val="auto"/>
          <w:sz w:val="24"/>
          <w:szCs w:val="24"/>
        </w:rPr>
        <w:t>QToolButton</w:t>
      </w:r>
      <w:bookmarkEnd w:id="779"/>
    </w:p>
    <w:p w:rsidR="005A6BBD" w:rsidRPr="003A425A" w:rsidRDefault="00953454" w:rsidP="0022365A">
      <w:pPr>
        <w:tabs>
          <w:tab w:val="left" w:pos="8931"/>
        </w:tabs>
        <w:jc w:val="both"/>
        <w:rPr>
          <w:rFonts w:ascii="Times New Roman" w:hAnsi="Times New Roman"/>
          <w:sz w:val="24"/>
          <w:szCs w:val="24"/>
        </w:rPr>
      </w:pPr>
      <w:hyperlink r:id="rId1900" w:anchor="details" w:history="1">
        <w:r w:rsidR="005A6BBD" w:rsidRPr="003A425A">
          <w:rPr>
            <w:rStyle w:val="a3"/>
            <w:rFonts w:ascii="Times New Roman" w:hAnsi="Times New Roman"/>
            <w:sz w:val="24"/>
            <w:szCs w:val="24"/>
          </w:rPr>
          <w:t>http://qt-project.org/doc/qt-5.1/qtwidgets/qtoolbutton.html#details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QToolButton класс обеспечивает кнопку быстрого доступа к командам или настройкам, обычно используемым внутри </w:t>
      </w:r>
      <w:hyperlink r:id="rId1901" w:history="1">
        <w:r w:rsidRPr="003A425A">
          <w:rPr>
            <w:rStyle w:val="a3"/>
            <w:rFonts w:ascii="Times New Roman" w:hAnsi="Times New Roman"/>
            <w:color w:val="auto"/>
            <w:sz w:val="24"/>
            <w:szCs w:val="24"/>
          </w:rPr>
          <w:t>QToolBar</w:t>
        </w:r>
      </w:hyperlink>
      <w:r w:rsidRPr="003A425A">
        <w:rPr>
          <w:rFonts w:ascii="Times New Roman" w:hAnsi="Times New Roman"/>
          <w:sz w:val="24"/>
          <w:szCs w:val="24"/>
        </w:rPr>
        <w:t>.</w:t>
      </w:r>
      <w:r w:rsidR="00257A35" w:rsidRPr="003A425A">
        <w:rPr>
          <w:rFonts w:ascii="Times New Roman" w:hAnsi="Times New Roman"/>
          <w:sz w:val="24"/>
          <w:szCs w:val="24"/>
        </w:rPr>
        <w:t xml:space="preserve"> </w:t>
      </w:r>
      <w:r w:rsidRPr="003A425A">
        <w:rPr>
          <w:rFonts w:ascii="Times New Roman" w:hAnsi="Times New Roman"/>
          <w:sz w:val="24"/>
          <w:szCs w:val="24"/>
        </w:rPr>
        <w:t>Кнопка инструмент – это специальная кнопка, которая обеспечивает быстрый доступ к определённым командам или настройкам. В отличие от обычной кнопки команды, кнопка инструмент обычно не показывает текстовую метку, но показывает вместо этого иконку.</w:t>
      </w:r>
      <w:r w:rsidR="00257A35" w:rsidRPr="003A425A">
        <w:rPr>
          <w:rFonts w:ascii="Times New Roman" w:hAnsi="Times New Roman"/>
          <w:sz w:val="24"/>
          <w:szCs w:val="24"/>
        </w:rPr>
        <w:t xml:space="preserve"> </w:t>
      </w:r>
      <w:r w:rsidRPr="003A425A">
        <w:rPr>
          <w:rFonts w:ascii="Times New Roman" w:hAnsi="Times New Roman"/>
          <w:sz w:val="24"/>
          <w:szCs w:val="24"/>
        </w:rPr>
        <w:t xml:space="preserve">Они обычно создаются при создании новых экземпляров </w:t>
      </w:r>
      <w:hyperlink r:id="rId1902" w:history="1">
        <w:r w:rsidRPr="003A425A">
          <w:rPr>
            <w:rStyle w:val="a3"/>
            <w:rFonts w:ascii="Times New Roman" w:hAnsi="Times New Roman"/>
            <w:color w:val="auto"/>
            <w:sz w:val="24"/>
            <w:szCs w:val="24"/>
          </w:rPr>
          <w:t>QAction</w:t>
        </w:r>
      </w:hyperlink>
      <w:r w:rsidRPr="003A425A">
        <w:rPr>
          <w:rFonts w:ascii="Times New Roman" w:hAnsi="Times New Roman"/>
          <w:sz w:val="24"/>
          <w:szCs w:val="24"/>
        </w:rPr>
        <w:t xml:space="preserve"> при помощи </w:t>
      </w:r>
      <w:hyperlink r:id="rId1903" w:anchor="addAction" w:history="1">
        <w:r w:rsidRPr="003A425A">
          <w:rPr>
            <w:rStyle w:val="a3"/>
            <w:rFonts w:ascii="Times New Roman" w:hAnsi="Times New Roman"/>
            <w:color w:val="auto"/>
            <w:sz w:val="24"/>
            <w:szCs w:val="24"/>
          </w:rPr>
          <w:t>QToolBar::addAction</w:t>
        </w:r>
      </w:hyperlink>
      <w:r w:rsidRPr="003A425A">
        <w:rPr>
          <w:rFonts w:ascii="Times New Roman" w:hAnsi="Times New Roman"/>
          <w:sz w:val="24"/>
          <w:szCs w:val="24"/>
        </w:rPr>
        <w:t>() или для существующих действий. Они также могут быть помещены в любой другой виджет.</w:t>
      </w:r>
      <w:r w:rsidR="00257A35" w:rsidRPr="003A425A">
        <w:rPr>
          <w:rFonts w:ascii="Times New Roman" w:hAnsi="Times New Roman"/>
          <w:sz w:val="24"/>
          <w:szCs w:val="24"/>
        </w:rPr>
        <w:t xml:space="preserve"> </w:t>
      </w:r>
      <w:r w:rsidRPr="003A425A">
        <w:rPr>
          <w:rFonts w:ascii="Times New Roman" w:hAnsi="Times New Roman"/>
          <w:sz w:val="24"/>
          <w:szCs w:val="24"/>
        </w:rPr>
        <w:t>Одним из классических применений такого рода кнопки является выбор инструментов. Например, выбор кист</w:t>
      </w:r>
      <w:r w:rsidR="00101915" w:rsidRPr="003A425A">
        <w:rPr>
          <w:rFonts w:ascii="Times New Roman" w:hAnsi="Times New Roman"/>
          <w:sz w:val="24"/>
          <w:szCs w:val="24"/>
        </w:rPr>
        <w:t>ей</w:t>
      </w:r>
      <w:r w:rsidRPr="003A425A">
        <w:rPr>
          <w:rFonts w:ascii="Times New Roman" w:hAnsi="Times New Roman"/>
          <w:sz w:val="24"/>
          <w:szCs w:val="24"/>
        </w:rPr>
        <w:t xml:space="preserve"> в программе для рисования. Это может быть реализовано при помощи использования QToolButton как кнопки-переключателя.</w:t>
      </w:r>
      <w:r w:rsidR="00257A35" w:rsidRPr="003A425A">
        <w:rPr>
          <w:rFonts w:ascii="Times New Roman" w:hAnsi="Times New Roman"/>
          <w:sz w:val="24"/>
          <w:szCs w:val="24"/>
        </w:rPr>
        <w:t xml:space="preserve"> </w:t>
      </w:r>
      <w:r w:rsidRPr="003A425A">
        <w:rPr>
          <w:rFonts w:ascii="Times New Roman" w:hAnsi="Times New Roman"/>
          <w:i/>
          <w:sz w:val="24"/>
          <w:szCs w:val="24"/>
        </w:rPr>
        <w:t xml:space="preserve">Далее рассказывается про непонятное мне понятие </w:t>
      </w:r>
      <w:r w:rsidRPr="003A425A">
        <w:rPr>
          <w:rFonts w:ascii="Times New Roman" w:hAnsi="Times New Roman"/>
          <w:sz w:val="24"/>
          <w:szCs w:val="24"/>
        </w:rPr>
        <w:t>auto-raising.</w:t>
      </w:r>
      <w:r w:rsidR="00257A35" w:rsidRPr="003A425A">
        <w:rPr>
          <w:rFonts w:ascii="Times New Roman" w:hAnsi="Times New Roman"/>
          <w:sz w:val="24"/>
          <w:szCs w:val="24"/>
        </w:rPr>
        <w:t xml:space="preserve"> </w:t>
      </w:r>
      <w:r w:rsidRPr="003A425A">
        <w:rPr>
          <w:rFonts w:ascii="Times New Roman" w:hAnsi="Times New Roman"/>
          <w:sz w:val="24"/>
          <w:szCs w:val="24"/>
        </w:rPr>
        <w:t>Можно определять различные растры для действительного и нет состояния. Можно устанавливать внешность стиль кнопки.</w:t>
      </w:r>
      <w:r w:rsidR="00257A35" w:rsidRPr="003A425A">
        <w:rPr>
          <w:rFonts w:ascii="Times New Roman" w:hAnsi="Times New Roman"/>
          <w:sz w:val="24"/>
          <w:szCs w:val="24"/>
        </w:rPr>
        <w:t xml:space="preserve"> </w:t>
      </w:r>
      <w:r w:rsidRPr="003A425A">
        <w:rPr>
          <w:rFonts w:ascii="Times New Roman" w:hAnsi="Times New Roman"/>
          <w:sz w:val="24"/>
          <w:szCs w:val="24"/>
        </w:rPr>
        <w:t xml:space="preserve">Также данная кнопка может предлагать дополнительные выборы во всплывающем меню. </w:t>
      </w:r>
      <w:r w:rsidRPr="003A425A">
        <w:rPr>
          <w:rFonts w:ascii="Times New Roman" w:hAnsi="Times New Roman"/>
          <w:i/>
          <w:sz w:val="24"/>
          <w:szCs w:val="24"/>
        </w:rPr>
        <w:t>Видимо, это когда наводишь на некоторую кнопку курсор, а затем под ней возникают другие кнопки, которые указывают на некоторые другие варианты.</w:t>
      </w:r>
    </w:p>
    <w:p w:rsidR="00101915" w:rsidRPr="003A425A" w:rsidRDefault="00101915" w:rsidP="00257A35">
      <w:pPr>
        <w:pStyle w:val="2"/>
        <w:rPr>
          <w:rFonts w:ascii="Times New Roman" w:hAnsi="Times New Roman"/>
          <w:b w:val="0"/>
          <w:sz w:val="24"/>
        </w:rPr>
      </w:pPr>
      <w:bookmarkStart w:id="780" w:name="_Toc382058886"/>
      <w:r w:rsidRPr="003A425A">
        <w:rPr>
          <w:rFonts w:ascii="Times New Roman" w:hAnsi="Times New Roman"/>
          <w:b w:val="0"/>
          <w:sz w:val="24"/>
        </w:rPr>
        <w:t>КЛАССЫ СЛОЖНЫХ ВИДЖЕТОВ</w:t>
      </w:r>
      <w:bookmarkEnd w:id="780"/>
    </w:p>
    <w:p w:rsidR="00257A35" w:rsidRPr="003A425A" w:rsidRDefault="00257A35" w:rsidP="00257A35"/>
    <w:p w:rsidR="00257A35" w:rsidRPr="003A425A" w:rsidRDefault="00257A35" w:rsidP="00257A35">
      <w:pPr>
        <w:pStyle w:val="4"/>
      </w:pPr>
      <w:bookmarkStart w:id="781" w:name="_Toc382058887"/>
      <w:r w:rsidRPr="003A425A">
        <w:rPr>
          <w:rFonts w:ascii="Times New Roman" w:hAnsi="Times New Roman"/>
          <w:color w:val="auto"/>
          <w:sz w:val="24"/>
          <w:szCs w:val="24"/>
        </w:rPr>
        <w:t>QColumnView</w:t>
      </w:r>
      <w:bookmarkEnd w:id="781"/>
    </w:p>
    <w:p w:rsidR="005A6BBD" w:rsidRPr="003A425A" w:rsidRDefault="00953454" w:rsidP="0022365A">
      <w:pPr>
        <w:tabs>
          <w:tab w:val="left" w:pos="8931"/>
        </w:tabs>
        <w:jc w:val="both"/>
        <w:rPr>
          <w:rFonts w:ascii="Times New Roman" w:hAnsi="Times New Roman"/>
          <w:sz w:val="24"/>
          <w:szCs w:val="24"/>
        </w:rPr>
      </w:pPr>
      <w:hyperlink r:id="rId1904" w:anchor="details" w:history="1">
        <w:r w:rsidR="005A6BBD" w:rsidRPr="003A425A">
          <w:rPr>
            <w:rStyle w:val="a3"/>
            <w:rFonts w:ascii="Times New Roman" w:hAnsi="Times New Roman"/>
            <w:sz w:val="24"/>
            <w:szCs w:val="24"/>
          </w:rPr>
          <w:t>http://qt-project.org/doc/qt-5.1/qtwidgets/qcolumnview.html#details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QColumnView класс обеспечивает реализацию представления колонки в модели/представлении.</w:t>
      </w:r>
      <w:r w:rsidR="00257A35" w:rsidRPr="003A425A">
        <w:rPr>
          <w:rFonts w:ascii="Times New Roman" w:hAnsi="Times New Roman"/>
          <w:sz w:val="24"/>
          <w:szCs w:val="24"/>
        </w:rPr>
        <w:t xml:space="preserve"> </w:t>
      </w:r>
      <w:r w:rsidRPr="003A425A">
        <w:rPr>
          <w:rFonts w:ascii="Times New Roman" w:hAnsi="Times New Roman"/>
          <w:sz w:val="24"/>
          <w:szCs w:val="24"/>
        </w:rPr>
        <w:t>Данный класс отображает модель в нескольких QListViews, по одному на каждую иерархию в дереве. На него иногда ссылаются как на каскадный список.</w:t>
      </w:r>
    </w:p>
    <w:p w:rsidR="00257A35" w:rsidRPr="003A425A" w:rsidRDefault="00257A35" w:rsidP="00257A35">
      <w:pPr>
        <w:pStyle w:val="4"/>
      </w:pPr>
      <w:bookmarkStart w:id="782" w:name="_Toc382058888"/>
      <w:r w:rsidRPr="003A425A">
        <w:rPr>
          <w:rFonts w:ascii="Times New Roman" w:hAnsi="Times New Roman"/>
          <w:color w:val="auto"/>
          <w:sz w:val="24"/>
          <w:szCs w:val="24"/>
        </w:rPr>
        <w:t>QDataWidgetMapper</w:t>
      </w:r>
      <w:bookmarkEnd w:id="782"/>
    </w:p>
    <w:p w:rsidR="005A6BBD" w:rsidRPr="003A425A" w:rsidRDefault="00953454" w:rsidP="0022365A">
      <w:pPr>
        <w:tabs>
          <w:tab w:val="left" w:pos="8931"/>
        </w:tabs>
        <w:jc w:val="both"/>
        <w:rPr>
          <w:rFonts w:ascii="Times New Roman" w:hAnsi="Times New Roman"/>
          <w:sz w:val="24"/>
          <w:szCs w:val="24"/>
        </w:rPr>
      </w:pPr>
      <w:hyperlink r:id="rId1905" w:anchor="details" w:history="1">
        <w:r w:rsidR="005A6BBD" w:rsidRPr="003A425A">
          <w:rPr>
            <w:rStyle w:val="a3"/>
            <w:rFonts w:ascii="Times New Roman" w:hAnsi="Times New Roman"/>
            <w:sz w:val="24"/>
            <w:szCs w:val="24"/>
          </w:rPr>
          <w:t>http://qt-project.org/doc/qt-5.1/qtwidgets/qdatawidgetmapper.html#details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QDataWidgetMapper класс обеспечивает отображение между секцией модели данных на виджеты. Он отображает данные из модели элементов на группу виджетов. Каждый раз, </w:t>
      </w:r>
      <w:r w:rsidRPr="003A425A">
        <w:rPr>
          <w:rFonts w:ascii="Times New Roman" w:hAnsi="Times New Roman"/>
          <w:sz w:val="24"/>
          <w:szCs w:val="24"/>
        </w:rPr>
        <w:lastRenderedPageBreak/>
        <w:t>когда изменяется индекс элемента, содержимое внутри виджета изменяется.</w:t>
      </w:r>
      <w:r w:rsidR="00257A35"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использования данного класса. </w:t>
      </w:r>
      <w:r w:rsidRPr="003A425A">
        <w:rPr>
          <w:rFonts w:ascii="Times New Roman" w:hAnsi="Times New Roman"/>
          <w:sz w:val="24"/>
          <w:szCs w:val="24"/>
        </w:rPr>
        <w:t>Модель отображается на виджеты при помощи делегатов. Они используются для синхронизации модель и виджетов.</w:t>
      </w:r>
      <w:r w:rsidR="00257A35" w:rsidRPr="003A425A">
        <w:rPr>
          <w:rFonts w:ascii="Times New Roman" w:hAnsi="Times New Roman"/>
          <w:sz w:val="24"/>
          <w:szCs w:val="24"/>
        </w:rPr>
        <w:t xml:space="preserve"> </w:t>
      </w:r>
      <w:r w:rsidRPr="003A425A">
        <w:rPr>
          <w:rFonts w:ascii="Times New Roman" w:hAnsi="Times New Roman"/>
          <w:sz w:val="24"/>
          <w:szCs w:val="24"/>
        </w:rPr>
        <w:t xml:space="preserve">Есть две политики сохранения изменений в модели после </w:t>
      </w:r>
      <w:r w:rsidR="00B347C0" w:rsidRPr="003A425A">
        <w:rPr>
          <w:rFonts w:ascii="Times New Roman" w:hAnsi="Times New Roman"/>
          <w:sz w:val="24"/>
          <w:szCs w:val="24"/>
        </w:rPr>
        <w:t>редактир</w:t>
      </w:r>
      <w:r w:rsidRPr="003A425A">
        <w:rPr>
          <w:rFonts w:ascii="Times New Roman" w:hAnsi="Times New Roman"/>
          <w:sz w:val="24"/>
          <w:szCs w:val="24"/>
        </w:rPr>
        <w:t>ования в виджетах: ручная и автоматическая.</w:t>
      </w:r>
      <w:r w:rsidR="00257A35" w:rsidRPr="003A425A">
        <w:rPr>
          <w:rFonts w:ascii="Times New Roman" w:hAnsi="Times New Roman"/>
          <w:sz w:val="24"/>
          <w:szCs w:val="24"/>
        </w:rPr>
        <w:t xml:space="preserve"> </w:t>
      </w:r>
      <w:r w:rsidRPr="003A425A">
        <w:rPr>
          <w:rFonts w:ascii="Times New Roman" w:hAnsi="Times New Roman"/>
          <w:sz w:val="24"/>
          <w:szCs w:val="24"/>
        </w:rPr>
        <w:t>Есть в данном классе хорошие функции навигации по элементам.</w:t>
      </w:r>
      <w:r w:rsidR="00257A35" w:rsidRPr="003A425A">
        <w:rPr>
          <w:rFonts w:ascii="Times New Roman" w:hAnsi="Times New Roman"/>
          <w:sz w:val="24"/>
          <w:szCs w:val="24"/>
        </w:rPr>
        <w:t xml:space="preserve"> </w:t>
      </w:r>
      <w:r w:rsidRPr="003A425A">
        <w:rPr>
          <w:rFonts w:ascii="Times New Roman" w:hAnsi="Times New Roman"/>
          <w:sz w:val="24"/>
          <w:szCs w:val="24"/>
        </w:rPr>
        <w:t>Также данный класс следит за внешними модификациями. Если модель была где-то ещё изменена, то это отразится на данном классе.</w:t>
      </w:r>
    </w:p>
    <w:p w:rsidR="005A6BBD" w:rsidRPr="003A425A" w:rsidRDefault="00953454" w:rsidP="00257A35">
      <w:pPr>
        <w:pStyle w:val="4"/>
        <w:rPr>
          <w:rFonts w:ascii="Times New Roman" w:hAnsi="Times New Roman"/>
          <w:color w:val="auto"/>
          <w:sz w:val="24"/>
          <w:szCs w:val="24"/>
        </w:rPr>
      </w:pPr>
      <w:hyperlink r:id="rId1906" w:history="1">
        <w:bookmarkStart w:id="783" w:name="_Toc382058889"/>
        <w:r w:rsidR="005A6BBD" w:rsidRPr="003A425A">
          <w:rPr>
            <w:rStyle w:val="a3"/>
            <w:rFonts w:ascii="Times New Roman" w:hAnsi="Times New Roman"/>
            <w:color w:val="auto"/>
            <w:sz w:val="24"/>
            <w:szCs w:val="24"/>
          </w:rPr>
          <w:t>QListView</w:t>
        </w:r>
        <w:bookmarkEnd w:id="783"/>
      </w:hyperlink>
    </w:p>
    <w:p w:rsidR="005A6BBD" w:rsidRPr="003A425A" w:rsidRDefault="00953454" w:rsidP="00257A35">
      <w:pPr>
        <w:pStyle w:val="4"/>
        <w:rPr>
          <w:rFonts w:ascii="Times New Roman" w:hAnsi="Times New Roman"/>
          <w:color w:val="auto"/>
          <w:sz w:val="24"/>
          <w:szCs w:val="24"/>
        </w:rPr>
      </w:pPr>
      <w:hyperlink r:id="rId1907" w:history="1">
        <w:bookmarkStart w:id="784" w:name="_Toc382058890"/>
        <w:r w:rsidR="005A6BBD" w:rsidRPr="003A425A">
          <w:rPr>
            <w:rStyle w:val="a3"/>
            <w:rFonts w:ascii="Times New Roman" w:hAnsi="Times New Roman"/>
            <w:color w:val="auto"/>
            <w:sz w:val="24"/>
            <w:szCs w:val="24"/>
          </w:rPr>
          <w:t>QTableView</w:t>
        </w:r>
        <w:bookmarkEnd w:id="784"/>
      </w:hyperlink>
    </w:p>
    <w:p w:rsidR="005A6BBD" w:rsidRPr="003A425A" w:rsidRDefault="00953454" w:rsidP="00257A35">
      <w:pPr>
        <w:pStyle w:val="4"/>
        <w:rPr>
          <w:rFonts w:ascii="Times New Roman" w:hAnsi="Times New Roman"/>
          <w:color w:val="auto"/>
          <w:sz w:val="24"/>
          <w:szCs w:val="24"/>
        </w:rPr>
      </w:pPr>
      <w:hyperlink r:id="rId1908" w:history="1">
        <w:bookmarkStart w:id="785" w:name="_Toc382058891"/>
        <w:r w:rsidR="005A6BBD" w:rsidRPr="003A425A">
          <w:rPr>
            <w:rStyle w:val="a3"/>
            <w:rFonts w:ascii="Times New Roman" w:hAnsi="Times New Roman"/>
            <w:color w:val="auto"/>
            <w:sz w:val="24"/>
            <w:szCs w:val="24"/>
          </w:rPr>
          <w:t>QTreeView</w:t>
        </w:r>
        <w:bookmarkEnd w:id="785"/>
      </w:hyperlink>
    </w:p>
    <w:p w:rsidR="00257A35" w:rsidRPr="003A425A" w:rsidRDefault="00257A35" w:rsidP="00257A35">
      <w:pPr>
        <w:pStyle w:val="4"/>
      </w:pPr>
      <w:bookmarkStart w:id="786" w:name="_Toc382058892"/>
      <w:r w:rsidRPr="003A425A">
        <w:rPr>
          <w:rFonts w:ascii="Times New Roman" w:hAnsi="Times New Roman"/>
          <w:color w:val="auto"/>
          <w:sz w:val="24"/>
          <w:szCs w:val="24"/>
        </w:rPr>
        <w:t>QDesktopWidget</w:t>
      </w:r>
      <w:bookmarkEnd w:id="786"/>
    </w:p>
    <w:p w:rsidR="005A6BBD" w:rsidRPr="003A425A" w:rsidRDefault="00953454" w:rsidP="0022365A">
      <w:pPr>
        <w:tabs>
          <w:tab w:val="left" w:pos="8931"/>
        </w:tabs>
        <w:jc w:val="both"/>
        <w:rPr>
          <w:rFonts w:ascii="Times New Roman" w:hAnsi="Times New Roman"/>
          <w:sz w:val="24"/>
          <w:szCs w:val="24"/>
        </w:rPr>
      </w:pPr>
      <w:hyperlink r:id="rId1909" w:anchor="details" w:history="1">
        <w:r w:rsidR="005A6BBD" w:rsidRPr="003A425A">
          <w:rPr>
            <w:rStyle w:val="a3"/>
            <w:rFonts w:ascii="Times New Roman" w:hAnsi="Times New Roman"/>
            <w:sz w:val="24"/>
            <w:szCs w:val="24"/>
          </w:rPr>
          <w:t>http://qt-project.org/doc/qt-5.1/qtwidgets/qdesktopwidget.html#details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QDesktopWidget класс предоставляет информацию экрана для много экранных систем.</w:t>
      </w:r>
      <w:r w:rsidR="00257A35" w:rsidRPr="003A425A">
        <w:rPr>
          <w:rFonts w:ascii="Times New Roman" w:hAnsi="Times New Roman"/>
          <w:sz w:val="24"/>
          <w:szCs w:val="24"/>
        </w:rPr>
        <w:t xml:space="preserve"> </w:t>
      </w:r>
      <w:r w:rsidRPr="003A425A">
        <w:rPr>
          <w:rFonts w:ascii="Times New Roman" w:hAnsi="Times New Roman"/>
          <w:sz w:val="24"/>
          <w:szCs w:val="24"/>
        </w:rPr>
        <w:t>Системы с более чем одним графическим рабочим столом пользователя могут управлять физическим экранным пространством, доступным или как множественные рабочие столы или как один большой виртуальный рабочий стол.</w:t>
      </w:r>
      <w:r w:rsidR="00257A35" w:rsidRPr="003A425A">
        <w:rPr>
          <w:rFonts w:ascii="Times New Roman" w:hAnsi="Times New Roman"/>
          <w:sz w:val="24"/>
          <w:szCs w:val="24"/>
        </w:rPr>
        <w:t xml:space="preserve"> </w:t>
      </w:r>
      <w:r w:rsidRPr="003A425A">
        <w:rPr>
          <w:rFonts w:ascii="Times New Roman" w:hAnsi="Times New Roman"/>
          <w:sz w:val="24"/>
          <w:szCs w:val="24"/>
        </w:rPr>
        <w:t>Этот класс обеспечивает информацию пользовательских рабочих столах, такую как общий размер, число экранов, геометрия каждого экрана, и настраиваются ли они как отдельные экраны или как один большой виртуальный экран.</w:t>
      </w:r>
      <w:r w:rsidR="00257A35" w:rsidRPr="003A425A">
        <w:rPr>
          <w:rFonts w:ascii="Times New Roman" w:hAnsi="Times New Roman"/>
          <w:sz w:val="24"/>
          <w:szCs w:val="24"/>
        </w:rPr>
        <w:t xml:space="preserve"> </w:t>
      </w:r>
      <w:r w:rsidRPr="003A425A">
        <w:rPr>
          <w:rFonts w:ascii="Times New Roman" w:hAnsi="Times New Roman"/>
          <w:sz w:val="24"/>
          <w:szCs w:val="24"/>
        </w:rPr>
        <w:t xml:space="preserve">Функция </w:t>
      </w:r>
      <w:hyperlink r:id="rId1910" w:anchor="desktop" w:history="1">
        <w:r w:rsidRPr="003A425A">
          <w:rPr>
            <w:rStyle w:val="a3"/>
            <w:rFonts w:ascii="Times New Roman" w:hAnsi="Times New Roman"/>
            <w:color w:val="auto"/>
            <w:sz w:val="24"/>
            <w:szCs w:val="24"/>
          </w:rPr>
          <w:t>QApplication::desktop</w:t>
        </w:r>
      </w:hyperlink>
      <w:r w:rsidRPr="003A425A">
        <w:rPr>
          <w:rFonts w:ascii="Times New Roman" w:hAnsi="Times New Roman"/>
          <w:sz w:val="24"/>
          <w:szCs w:val="24"/>
        </w:rPr>
        <w:t>() используется для получения экземпляра данного класса. Также есть другие функции для получения информации о доступных экранах.</w:t>
      </w:r>
      <w:r w:rsidR="00257A35" w:rsidRPr="003A425A">
        <w:rPr>
          <w:rFonts w:ascii="Times New Roman" w:hAnsi="Times New Roman"/>
          <w:sz w:val="24"/>
          <w:szCs w:val="24"/>
        </w:rPr>
        <w:t xml:space="preserve"> </w:t>
      </w:r>
      <w:r w:rsidRPr="003A425A">
        <w:rPr>
          <w:rFonts w:ascii="Times New Roman" w:hAnsi="Times New Roman"/>
          <w:i/>
          <w:sz w:val="24"/>
          <w:szCs w:val="24"/>
        </w:rPr>
        <w:t>Далее представлены функции для получения информации о геометрии различных экранов.</w:t>
      </w:r>
      <w:r w:rsidR="00257A35" w:rsidRPr="003A425A">
        <w:rPr>
          <w:rFonts w:ascii="Times New Roman" w:hAnsi="Times New Roman"/>
          <w:i/>
          <w:sz w:val="24"/>
          <w:szCs w:val="24"/>
        </w:rPr>
        <w:t xml:space="preserve"> </w:t>
      </w:r>
      <w:r w:rsidRPr="003A425A">
        <w:rPr>
          <w:rFonts w:ascii="Times New Roman" w:hAnsi="Times New Roman"/>
          <w:sz w:val="24"/>
          <w:szCs w:val="24"/>
        </w:rPr>
        <w:t xml:space="preserve">Экран, в котором существует </w:t>
      </w:r>
      <w:r w:rsidR="00783BFB" w:rsidRPr="003A425A">
        <w:rPr>
          <w:rFonts w:ascii="Times New Roman" w:hAnsi="Times New Roman"/>
          <w:sz w:val="24"/>
          <w:szCs w:val="24"/>
        </w:rPr>
        <w:t>Глав</w:t>
      </w:r>
      <w:r w:rsidRPr="003A425A">
        <w:rPr>
          <w:rFonts w:ascii="Times New Roman" w:hAnsi="Times New Roman"/>
          <w:sz w:val="24"/>
          <w:szCs w:val="24"/>
        </w:rPr>
        <w:t xml:space="preserve">ный виджет приложения, называется первичным экраном. Он сохраняет в свойстве </w:t>
      </w:r>
      <w:hyperlink r:id="rId1911" w:anchor="primaryScreen-prop" w:history="1">
        <w:r w:rsidRPr="003A425A">
          <w:rPr>
            <w:rStyle w:val="a3"/>
            <w:rFonts w:ascii="Times New Roman" w:hAnsi="Times New Roman"/>
            <w:color w:val="auto"/>
            <w:sz w:val="24"/>
            <w:szCs w:val="24"/>
          </w:rPr>
          <w:t>primaryScreen</w:t>
        </w:r>
      </w:hyperlink>
      <w:r w:rsidRPr="003A425A">
        <w:rPr>
          <w:rFonts w:ascii="Times New Roman" w:hAnsi="Times New Roman"/>
          <w:sz w:val="24"/>
          <w:szCs w:val="24"/>
        </w:rPr>
        <w:t xml:space="preserve">. Все окна, открытые в контексте приложения следует ограничить границами первичного экрана; например, будет неудобно, если диалог будет всплывать в другом экране, или разделяться между двумя экранами. </w:t>
      </w:r>
      <w:r w:rsidRPr="003A425A">
        <w:rPr>
          <w:rFonts w:ascii="Times New Roman" w:hAnsi="Times New Roman"/>
          <w:i/>
          <w:sz w:val="24"/>
          <w:szCs w:val="24"/>
        </w:rPr>
        <w:t>Не понимаю тогда, зачем нужны множественные экраны. Не понимаю смысл данного абзаца.</w:t>
      </w:r>
    </w:p>
    <w:p w:rsidR="00257A35" w:rsidRPr="003A425A" w:rsidRDefault="00257A35" w:rsidP="00257A35">
      <w:pPr>
        <w:pStyle w:val="4"/>
      </w:pPr>
      <w:bookmarkStart w:id="787" w:name="_Toc382058893"/>
      <w:r w:rsidRPr="003A425A">
        <w:rPr>
          <w:rFonts w:ascii="Times New Roman" w:hAnsi="Times New Roman"/>
          <w:color w:val="auto"/>
          <w:sz w:val="24"/>
          <w:szCs w:val="24"/>
        </w:rPr>
        <w:t>QUndoView</w:t>
      </w:r>
      <w:bookmarkEnd w:id="787"/>
    </w:p>
    <w:p w:rsidR="005A6BBD" w:rsidRPr="003A425A" w:rsidRDefault="00953454" w:rsidP="0022365A">
      <w:pPr>
        <w:tabs>
          <w:tab w:val="left" w:pos="8931"/>
        </w:tabs>
        <w:jc w:val="both"/>
        <w:rPr>
          <w:rFonts w:ascii="Times New Roman" w:hAnsi="Times New Roman"/>
          <w:sz w:val="24"/>
          <w:szCs w:val="24"/>
        </w:rPr>
      </w:pPr>
      <w:hyperlink r:id="rId1912" w:anchor="details" w:history="1">
        <w:r w:rsidR="005A6BBD" w:rsidRPr="003A425A">
          <w:rPr>
            <w:rStyle w:val="a3"/>
            <w:rFonts w:ascii="Times New Roman" w:hAnsi="Times New Roman"/>
            <w:sz w:val="24"/>
            <w:szCs w:val="24"/>
          </w:rPr>
          <w:t>http://qt-project.org/doc/qt-5.1/qtwidgets/qundoview.html#details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QUndoView класс отображает содержание </w:t>
      </w:r>
      <w:hyperlink r:id="rId1913" w:history="1">
        <w:r w:rsidRPr="003A425A">
          <w:rPr>
            <w:rStyle w:val="a3"/>
            <w:rFonts w:ascii="Times New Roman" w:hAnsi="Times New Roman"/>
            <w:color w:val="auto"/>
            <w:sz w:val="24"/>
            <w:szCs w:val="24"/>
          </w:rPr>
          <w:t>QUndoStack</w:t>
        </w:r>
      </w:hyperlink>
      <w:r w:rsidRPr="003A425A">
        <w:rPr>
          <w:rFonts w:ascii="Times New Roman" w:hAnsi="Times New Roman"/>
          <w:sz w:val="24"/>
          <w:szCs w:val="24"/>
        </w:rPr>
        <w:t>.</w:t>
      </w:r>
      <w:r w:rsidR="00257A35" w:rsidRPr="003A425A">
        <w:rPr>
          <w:rFonts w:ascii="Times New Roman" w:hAnsi="Times New Roman"/>
          <w:sz w:val="24"/>
          <w:szCs w:val="24"/>
        </w:rPr>
        <w:t xml:space="preserve"> </w:t>
      </w:r>
      <w:r w:rsidRPr="003A425A">
        <w:rPr>
          <w:rFonts w:ascii="Times New Roman" w:hAnsi="Times New Roman"/>
          <w:sz w:val="24"/>
          <w:szCs w:val="24"/>
        </w:rPr>
        <w:t xml:space="preserve">Это </w:t>
      </w:r>
      <w:hyperlink r:id="rId1914" w:history="1">
        <w:r w:rsidRPr="003A425A">
          <w:rPr>
            <w:rStyle w:val="a3"/>
            <w:rFonts w:ascii="Times New Roman" w:hAnsi="Times New Roman"/>
            <w:color w:val="auto"/>
            <w:sz w:val="24"/>
            <w:szCs w:val="24"/>
          </w:rPr>
          <w:t>QListView</w:t>
        </w:r>
      </w:hyperlink>
      <w:r w:rsidRPr="003A425A">
        <w:rPr>
          <w:rFonts w:ascii="Times New Roman" w:hAnsi="Times New Roman"/>
          <w:sz w:val="24"/>
          <w:szCs w:val="24"/>
        </w:rPr>
        <w:t xml:space="preserve">, которое отображает список команд, которые протолкнули в стек. Наиболее недавно выполненная команда всегда выделена. </w:t>
      </w:r>
      <w:r w:rsidRPr="003A425A">
        <w:rPr>
          <w:rFonts w:ascii="Times New Roman" w:hAnsi="Times New Roman"/>
          <w:i/>
          <w:sz w:val="24"/>
          <w:szCs w:val="24"/>
        </w:rPr>
        <w:t xml:space="preserve">Далее описываются некоторые </w:t>
      </w:r>
      <w:r w:rsidR="00BE64FE" w:rsidRPr="003A425A">
        <w:rPr>
          <w:rFonts w:ascii="Times New Roman" w:hAnsi="Times New Roman"/>
          <w:i/>
          <w:sz w:val="24"/>
          <w:szCs w:val="24"/>
        </w:rPr>
        <w:t>аспект</w:t>
      </w:r>
      <w:r w:rsidRPr="003A425A">
        <w:rPr>
          <w:rFonts w:ascii="Times New Roman" w:hAnsi="Times New Roman"/>
          <w:i/>
          <w:sz w:val="24"/>
          <w:szCs w:val="24"/>
        </w:rPr>
        <w:t>ы использования данного класса.</w:t>
      </w:r>
    </w:p>
    <w:p w:rsidR="00257A35" w:rsidRPr="003A425A" w:rsidRDefault="00257A35" w:rsidP="00257A35">
      <w:pPr>
        <w:pStyle w:val="4"/>
      </w:pPr>
      <w:bookmarkStart w:id="788" w:name="_Toc382058894"/>
      <w:r w:rsidRPr="003A425A">
        <w:rPr>
          <w:rFonts w:ascii="Times New Roman" w:hAnsi="Times New Roman"/>
          <w:color w:val="auto"/>
          <w:sz w:val="24"/>
          <w:szCs w:val="24"/>
        </w:rPr>
        <w:t>QCalendarWidget</w:t>
      </w:r>
      <w:bookmarkEnd w:id="788"/>
    </w:p>
    <w:p w:rsidR="005A6BBD" w:rsidRPr="003A425A" w:rsidRDefault="00953454" w:rsidP="0022365A">
      <w:pPr>
        <w:tabs>
          <w:tab w:val="left" w:pos="8931"/>
        </w:tabs>
        <w:jc w:val="both"/>
        <w:rPr>
          <w:rFonts w:ascii="Times New Roman" w:hAnsi="Times New Roman"/>
          <w:sz w:val="24"/>
          <w:szCs w:val="24"/>
        </w:rPr>
      </w:pPr>
      <w:hyperlink r:id="rId1915" w:anchor="details" w:history="1">
        <w:r w:rsidR="005A6BBD" w:rsidRPr="003A425A">
          <w:rPr>
            <w:rStyle w:val="a3"/>
            <w:rFonts w:ascii="Times New Roman" w:hAnsi="Times New Roman"/>
            <w:sz w:val="24"/>
            <w:szCs w:val="24"/>
          </w:rPr>
          <w:t>http://qt-project.org/doc/qt-5.1/qtwidgets/qcalendarwidget.html#details</w:t>
        </w:r>
      </w:hyperlink>
    </w:p>
    <w:p w:rsidR="00257A35"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QCalendarWidget класс обеспечивает основанный на месяцах виджет календаря, кото</w:t>
      </w:r>
      <w:r w:rsidR="00101915" w:rsidRPr="003A425A">
        <w:rPr>
          <w:rFonts w:ascii="Times New Roman" w:hAnsi="Times New Roman"/>
          <w:sz w:val="24"/>
          <w:szCs w:val="24"/>
        </w:rPr>
        <w:t>ры</w:t>
      </w:r>
      <w:r w:rsidRPr="003A425A">
        <w:rPr>
          <w:rFonts w:ascii="Times New Roman" w:hAnsi="Times New Roman"/>
          <w:sz w:val="24"/>
          <w:szCs w:val="24"/>
        </w:rPr>
        <w:t>й позволяет пользователю выбирать дату. Обычно календарь инициализируется  с текущей датой, которая также изначально автоматически выбрана. Но это можно изменить при помощи специальных функций.</w:t>
      </w:r>
      <w:r w:rsidR="00257A35" w:rsidRPr="003A425A">
        <w:rPr>
          <w:rFonts w:ascii="Times New Roman" w:hAnsi="Times New Roman"/>
          <w:sz w:val="24"/>
          <w:szCs w:val="24"/>
        </w:rPr>
        <w:t xml:space="preserve"> </w:t>
      </w:r>
      <w:r w:rsidRPr="003A425A">
        <w:rPr>
          <w:rFonts w:ascii="Times New Roman" w:hAnsi="Times New Roman"/>
          <w:sz w:val="24"/>
          <w:szCs w:val="24"/>
        </w:rPr>
        <w:t xml:space="preserve">Начертание заголовков, уикендов или одиночных дней может быть значительно настроено при помощи установки </w:t>
      </w:r>
      <w:hyperlink r:id="rId1916" w:history="1">
        <w:r w:rsidRPr="003A425A">
          <w:rPr>
            <w:rStyle w:val="a3"/>
            <w:rFonts w:ascii="Times New Roman" w:hAnsi="Times New Roman"/>
            <w:color w:val="auto"/>
            <w:sz w:val="24"/>
            <w:szCs w:val="24"/>
          </w:rPr>
          <w:t>QTextCharFormat</w:t>
        </w:r>
      </w:hyperlink>
      <w:r w:rsidRPr="003A425A">
        <w:rPr>
          <w:rFonts w:ascii="Times New Roman" w:hAnsi="Times New Roman"/>
          <w:sz w:val="24"/>
          <w:szCs w:val="24"/>
        </w:rPr>
        <w:t xml:space="preserve">'s для </w:t>
      </w:r>
      <w:r w:rsidRPr="003A425A">
        <w:rPr>
          <w:rFonts w:ascii="Times New Roman" w:hAnsi="Times New Roman"/>
          <w:sz w:val="24"/>
          <w:szCs w:val="24"/>
        </w:rPr>
        <w:lastRenderedPageBreak/>
        <w:t>некоторых специальных дней недели, специальных дат или для заголовков.</w:t>
      </w:r>
      <w:r w:rsidR="00257A35" w:rsidRPr="003A425A">
        <w:rPr>
          <w:rFonts w:ascii="Times New Roman" w:hAnsi="Times New Roman"/>
          <w:sz w:val="24"/>
          <w:szCs w:val="24"/>
        </w:rPr>
        <w:t xml:space="preserve"> </w:t>
      </w:r>
      <w:r w:rsidRPr="003A425A">
        <w:rPr>
          <w:rFonts w:ascii="Times New Roman" w:hAnsi="Times New Roman"/>
          <w:sz w:val="24"/>
          <w:szCs w:val="24"/>
        </w:rPr>
        <w:t>Только некоторое подмножество свойств последнего класса используется в данном классе.</w:t>
      </w:r>
      <w:r w:rsidR="00257A35" w:rsidRPr="003A425A">
        <w:rPr>
          <w:rFonts w:ascii="Times New Roman" w:hAnsi="Times New Roman"/>
          <w:sz w:val="24"/>
          <w:szCs w:val="24"/>
        </w:rPr>
        <w:t xml:space="preserve"> </w:t>
      </w:r>
      <w:hyperlink r:id="rId1917" w:history="1">
        <w:r w:rsidRPr="003A425A">
          <w:rPr>
            <w:rStyle w:val="a3"/>
            <w:rFonts w:ascii="Times New Roman" w:hAnsi="Times New Roman"/>
            <w:color w:val="auto"/>
            <w:sz w:val="24"/>
            <w:szCs w:val="24"/>
          </w:rPr>
          <w:t>QMacCocoaViewContainer</w:t>
        </w:r>
      </w:hyperlink>
      <w:r w:rsidRPr="003A425A">
        <w:rPr>
          <w:rFonts w:ascii="Times New Roman" w:hAnsi="Times New Roman"/>
          <w:sz w:val="24"/>
          <w:szCs w:val="24"/>
        </w:rPr>
        <w:t xml:space="preserve">, </w:t>
      </w:r>
      <w:hyperlink r:id="rId1918" w:history="1">
        <w:r w:rsidRPr="003A425A">
          <w:rPr>
            <w:rStyle w:val="a3"/>
            <w:rFonts w:ascii="Times New Roman" w:hAnsi="Times New Roman"/>
            <w:color w:val="auto"/>
            <w:sz w:val="24"/>
            <w:szCs w:val="24"/>
          </w:rPr>
          <w:t>QMacNativeWidget</w:t>
        </w:r>
      </w:hyperlink>
      <w:r w:rsidRPr="003A425A">
        <w:rPr>
          <w:rFonts w:ascii="Times New Roman" w:hAnsi="Times New Roman"/>
          <w:sz w:val="24"/>
          <w:szCs w:val="24"/>
        </w:rPr>
        <w:t xml:space="preserve"> – пока что классы мне не интересны.</w:t>
      </w:r>
      <w:r w:rsidR="00257A35" w:rsidRPr="003A425A">
        <w:rPr>
          <w:rFonts w:ascii="Times New Roman" w:hAnsi="Times New Roman"/>
          <w:sz w:val="24"/>
          <w:szCs w:val="24"/>
        </w:rPr>
        <w:t xml:space="preserve"> </w:t>
      </w:r>
    </w:p>
    <w:p w:rsidR="00257A35" w:rsidRPr="003A425A" w:rsidRDefault="00257A35" w:rsidP="00257A35">
      <w:pPr>
        <w:pStyle w:val="2"/>
        <w:rPr>
          <w:rFonts w:ascii="Times New Roman" w:hAnsi="Times New Roman"/>
          <w:b w:val="0"/>
          <w:sz w:val="24"/>
        </w:rPr>
      </w:pPr>
      <w:bookmarkStart w:id="789" w:name="_Toc382058895"/>
      <w:r w:rsidRPr="003A425A">
        <w:rPr>
          <w:rFonts w:ascii="Times New Roman" w:hAnsi="Times New Roman"/>
          <w:b w:val="0"/>
          <w:sz w:val="24"/>
        </w:rPr>
        <w:t>АБСТРАКТНЫЕ КЛАССЫ ВИДЖЕТОВ</w:t>
      </w:r>
      <w:bookmarkEnd w:id="789"/>
    </w:p>
    <w:p w:rsidR="00257A35" w:rsidRPr="007B4D33" w:rsidRDefault="00257A35" w:rsidP="00257A35">
      <w:pPr>
        <w:pStyle w:val="4"/>
      </w:pPr>
      <w:bookmarkStart w:id="790" w:name="_Toc382058896"/>
      <w:r w:rsidRPr="003A425A">
        <w:rPr>
          <w:rFonts w:ascii="Times New Roman" w:hAnsi="Times New Roman"/>
          <w:color w:val="auto"/>
          <w:sz w:val="24"/>
          <w:szCs w:val="24"/>
          <w:lang w:val="en-GB"/>
        </w:rPr>
        <w:t>QAbstractButton</w:t>
      </w:r>
      <w:bookmarkEnd w:id="790"/>
      <w:r w:rsidRPr="007B4D33">
        <w:t xml:space="preserve"> </w:t>
      </w:r>
    </w:p>
    <w:p w:rsidR="005A6BBD" w:rsidRPr="007B4D33" w:rsidRDefault="00953454" w:rsidP="0022365A">
      <w:pPr>
        <w:tabs>
          <w:tab w:val="left" w:pos="8931"/>
        </w:tabs>
        <w:jc w:val="both"/>
        <w:rPr>
          <w:rFonts w:ascii="Times New Roman" w:hAnsi="Times New Roman"/>
          <w:sz w:val="24"/>
          <w:szCs w:val="24"/>
        </w:rPr>
      </w:pPr>
      <w:hyperlink r:id="rId1919" w:anchor="details" w:history="1">
        <w:r w:rsidR="005A6BBD" w:rsidRPr="003A425A">
          <w:rPr>
            <w:rStyle w:val="a3"/>
            <w:rFonts w:ascii="Times New Roman" w:hAnsi="Times New Roman"/>
            <w:sz w:val="24"/>
            <w:szCs w:val="24"/>
            <w:lang w:val="en-GB"/>
          </w:rPr>
          <w:t>http</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7B4D33">
          <w:rPr>
            <w:rStyle w:val="a3"/>
            <w:rFonts w:ascii="Times New Roman" w:hAnsi="Times New Roman"/>
            <w:sz w:val="24"/>
            <w:szCs w:val="24"/>
          </w:rPr>
          <w:t>-5.1/</w:t>
        </w:r>
        <w:r w:rsidR="005A6BBD" w:rsidRPr="003A425A">
          <w:rPr>
            <w:rStyle w:val="a3"/>
            <w:rFonts w:ascii="Times New Roman" w:hAnsi="Times New Roman"/>
            <w:sz w:val="24"/>
            <w:szCs w:val="24"/>
            <w:lang w:val="en-GB"/>
          </w:rPr>
          <w:t>qtwidgets</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qabstractbutton</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html</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QAbstractButton класс является </w:t>
      </w:r>
      <w:r w:rsidR="00F850EA" w:rsidRPr="003A425A">
        <w:rPr>
          <w:rFonts w:ascii="Times New Roman" w:hAnsi="Times New Roman"/>
          <w:sz w:val="24"/>
          <w:szCs w:val="24"/>
        </w:rPr>
        <w:t>абстрактны</w:t>
      </w:r>
      <w:r w:rsidRPr="003A425A">
        <w:rPr>
          <w:rFonts w:ascii="Times New Roman" w:hAnsi="Times New Roman"/>
          <w:sz w:val="24"/>
          <w:szCs w:val="24"/>
        </w:rPr>
        <w:t>м базовым классом виджетов кнопок, обеспечивающим функциональность, общую для всех кнопок.</w:t>
      </w:r>
      <w:r w:rsidR="00257A35" w:rsidRPr="003A425A">
        <w:rPr>
          <w:rFonts w:ascii="Times New Roman" w:hAnsi="Times New Roman"/>
          <w:sz w:val="24"/>
          <w:szCs w:val="24"/>
        </w:rPr>
        <w:t xml:space="preserve"> </w:t>
      </w:r>
      <w:r w:rsidRPr="003A425A">
        <w:rPr>
          <w:rFonts w:ascii="Times New Roman" w:hAnsi="Times New Roman"/>
          <w:sz w:val="24"/>
          <w:szCs w:val="24"/>
        </w:rPr>
        <w:t xml:space="preserve">Подклассы данного класса обрабатывают действия пользователя и определяют, как кнопка рисуется. Данный класс поддерживает как кнопки нажатия, так и кнопки выбора. Ко вторым относятся </w:t>
      </w:r>
      <w:hyperlink r:id="rId1920" w:history="1">
        <w:r w:rsidRPr="003A425A">
          <w:rPr>
            <w:rStyle w:val="a3"/>
            <w:rFonts w:ascii="Times New Roman" w:hAnsi="Times New Roman"/>
            <w:color w:val="auto"/>
            <w:sz w:val="24"/>
            <w:szCs w:val="24"/>
          </w:rPr>
          <w:t>QRadioButton</w:t>
        </w:r>
      </w:hyperlink>
      <w:r w:rsidRPr="003A425A">
        <w:rPr>
          <w:rFonts w:ascii="Times New Roman" w:hAnsi="Times New Roman"/>
          <w:sz w:val="24"/>
          <w:szCs w:val="24"/>
        </w:rPr>
        <w:t xml:space="preserve"> and </w:t>
      </w:r>
      <w:hyperlink r:id="rId1921" w:history="1">
        <w:r w:rsidRPr="003A425A">
          <w:rPr>
            <w:rStyle w:val="a3"/>
            <w:rFonts w:ascii="Times New Roman" w:hAnsi="Times New Roman"/>
            <w:color w:val="auto"/>
            <w:sz w:val="24"/>
            <w:szCs w:val="24"/>
          </w:rPr>
          <w:t>QCheckBox</w:t>
        </w:r>
      </w:hyperlink>
      <w:r w:rsidRPr="003A425A">
        <w:rPr>
          <w:rFonts w:ascii="Times New Roman" w:hAnsi="Times New Roman"/>
          <w:sz w:val="24"/>
          <w:szCs w:val="24"/>
        </w:rPr>
        <w:t xml:space="preserve"> классы. К первому типу кнопок относятся </w:t>
      </w:r>
      <w:hyperlink r:id="rId1922" w:history="1">
        <w:r w:rsidRPr="003A425A">
          <w:rPr>
            <w:rStyle w:val="a3"/>
            <w:rFonts w:ascii="Times New Roman" w:hAnsi="Times New Roman"/>
            <w:color w:val="auto"/>
            <w:sz w:val="24"/>
            <w:szCs w:val="24"/>
          </w:rPr>
          <w:t>QPushButton</w:t>
        </w:r>
      </w:hyperlink>
      <w:r w:rsidRPr="003A425A">
        <w:rPr>
          <w:rFonts w:ascii="Times New Roman" w:hAnsi="Times New Roman"/>
          <w:sz w:val="24"/>
          <w:szCs w:val="24"/>
        </w:rPr>
        <w:t xml:space="preserve"> and </w:t>
      </w:r>
      <w:hyperlink r:id="rId1923" w:history="1">
        <w:r w:rsidRPr="003A425A">
          <w:rPr>
            <w:rStyle w:val="a3"/>
            <w:rFonts w:ascii="Times New Roman" w:hAnsi="Times New Roman"/>
            <w:color w:val="auto"/>
            <w:sz w:val="24"/>
            <w:szCs w:val="24"/>
          </w:rPr>
          <w:t>QToolButton</w:t>
        </w:r>
      </w:hyperlink>
      <w:r w:rsidRPr="003A425A">
        <w:rPr>
          <w:rFonts w:ascii="Times New Roman" w:hAnsi="Times New Roman"/>
          <w:sz w:val="24"/>
          <w:szCs w:val="24"/>
        </w:rPr>
        <w:t xml:space="preserve"> классы, для которых также можно обеспечить поведение переключения.</w:t>
      </w:r>
      <w:r w:rsidR="00257A35" w:rsidRPr="003A425A">
        <w:rPr>
          <w:rFonts w:ascii="Times New Roman" w:hAnsi="Times New Roman"/>
          <w:sz w:val="24"/>
          <w:szCs w:val="24"/>
        </w:rPr>
        <w:t xml:space="preserve"> </w:t>
      </w:r>
      <w:r w:rsidRPr="003A425A">
        <w:rPr>
          <w:rFonts w:ascii="Times New Roman" w:hAnsi="Times New Roman"/>
          <w:sz w:val="24"/>
          <w:szCs w:val="24"/>
        </w:rPr>
        <w:t>Каждая кнопка может отображать метку и иконку. Если в названии кнопки установить символ ‘&amp;’, то можно для данной кнопки создать горячую клавишу.</w:t>
      </w:r>
      <w:r w:rsidR="00257A35" w:rsidRPr="003A425A">
        <w:rPr>
          <w:rFonts w:ascii="Times New Roman" w:hAnsi="Times New Roman"/>
          <w:sz w:val="24"/>
          <w:szCs w:val="24"/>
        </w:rPr>
        <w:t xml:space="preserve"> </w:t>
      </w:r>
      <w:r w:rsidRPr="003A425A">
        <w:rPr>
          <w:rFonts w:ascii="Times New Roman" w:hAnsi="Times New Roman"/>
          <w:sz w:val="24"/>
          <w:szCs w:val="24"/>
        </w:rPr>
        <w:t>Если на кнопке не предполагается текст, то горячую клавишу можно установить вручную.</w:t>
      </w:r>
      <w:r w:rsidR="00257A35" w:rsidRPr="003A425A">
        <w:rPr>
          <w:rFonts w:ascii="Times New Roman" w:hAnsi="Times New Roman"/>
          <w:sz w:val="24"/>
          <w:szCs w:val="24"/>
        </w:rPr>
        <w:t xml:space="preserve"> </w:t>
      </w:r>
      <w:r w:rsidRPr="003A425A">
        <w:rPr>
          <w:rFonts w:ascii="Times New Roman" w:hAnsi="Times New Roman"/>
          <w:sz w:val="24"/>
          <w:szCs w:val="24"/>
        </w:rPr>
        <w:t xml:space="preserve">Кнопки в диалогах с использованием соответствующих функций могут делаться кнопками по умолчанию. </w:t>
      </w:r>
      <w:r w:rsidR="00257A35" w:rsidRPr="003A425A">
        <w:rPr>
          <w:rFonts w:ascii="Times New Roman" w:hAnsi="Times New Roman"/>
          <w:sz w:val="24"/>
          <w:szCs w:val="24"/>
        </w:rPr>
        <w:t xml:space="preserve"> </w:t>
      </w:r>
      <w:r w:rsidRPr="003A425A">
        <w:rPr>
          <w:rFonts w:ascii="Times New Roman" w:hAnsi="Times New Roman"/>
          <w:i/>
          <w:sz w:val="24"/>
          <w:szCs w:val="24"/>
        </w:rPr>
        <w:t>Далее перечислены состояния кнопок.</w:t>
      </w:r>
      <w:r w:rsidR="00257A35" w:rsidRPr="003A425A">
        <w:rPr>
          <w:rFonts w:ascii="Times New Roman" w:hAnsi="Times New Roman"/>
          <w:i/>
          <w:sz w:val="24"/>
          <w:szCs w:val="24"/>
        </w:rPr>
        <w:t xml:space="preserve"> </w:t>
      </w:r>
      <w:r w:rsidRPr="003A425A">
        <w:rPr>
          <w:rFonts w:ascii="Times New Roman" w:hAnsi="Times New Roman"/>
          <w:sz w:val="24"/>
          <w:szCs w:val="24"/>
        </w:rPr>
        <w:t>В отличие от других виджетов кнопки допускают события мыши и контекстного меню, даже когда они недоступны.</w:t>
      </w:r>
      <w:r w:rsidR="00257A35" w:rsidRPr="003A425A">
        <w:rPr>
          <w:rFonts w:ascii="Times New Roman" w:hAnsi="Times New Roman"/>
          <w:sz w:val="24"/>
          <w:szCs w:val="24"/>
        </w:rPr>
        <w:t xml:space="preserve"> </w:t>
      </w:r>
      <w:r w:rsidRPr="003A425A">
        <w:rPr>
          <w:rFonts w:ascii="Times New Roman" w:hAnsi="Times New Roman"/>
          <w:i/>
          <w:sz w:val="24"/>
          <w:szCs w:val="24"/>
        </w:rPr>
        <w:t>Далее описываются некоторые состояния кнопки.</w:t>
      </w:r>
      <w:r w:rsidR="00257A35" w:rsidRPr="003A425A">
        <w:rPr>
          <w:rFonts w:ascii="Times New Roman" w:hAnsi="Times New Roman"/>
          <w:i/>
          <w:sz w:val="24"/>
          <w:szCs w:val="24"/>
        </w:rPr>
        <w:t xml:space="preserve"> </w:t>
      </w:r>
      <w:r w:rsidRPr="003A425A">
        <w:rPr>
          <w:rFonts w:ascii="Times New Roman" w:hAnsi="Times New Roman"/>
          <w:i/>
          <w:sz w:val="24"/>
          <w:szCs w:val="24"/>
        </w:rPr>
        <w:t>Далее перечисляются возможные сигналы кнопки.</w:t>
      </w:r>
      <w:r w:rsidR="00257A35" w:rsidRPr="003A425A">
        <w:rPr>
          <w:rFonts w:ascii="Times New Roman" w:hAnsi="Times New Roman"/>
          <w:i/>
          <w:sz w:val="24"/>
          <w:szCs w:val="24"/>
        </w:rPr>
        <w:t xml:space="preserve"> </w:t>
      </w:r>
      <w:r w:rsidRPr="003A425A">
        <w:rPr>
          <w:rFonts w:ascii="Times New Roman" w:hAnsi="Times New Roman"/>
          <w:sz w:val="24"/>
          <w:szCs w:val="24"/>
        </w:rPr>
        <w:t xml:space="preserve">Для специализации кнопок следует переопределить функции </w:t>
      </w:r>
      <w:hyperlink r:id="rId1924" w:anchor="paintEvent" w:history="1">
        <w:r w:rsidRPr="003A425A">
          <w:rPr>
            <w:rStyle w:val="a3"/>
            <w:rFonts w:ascii="Times New Roman" w:hAnsi="Times New Roman"/>
            <w:color w:val="auto"/>
            <w:sz w:val="24"/>
            <w:szCs w:val="24"/>
          </w:rPr>
          <w:t>paintEvent</w:t>
        </w:r>
      </w:hyperlink>
      <w:r w:rsidRPr="003A425A">
        <w:rPr>
          <w:rFonts w:ascii="Times New Roman" w:hAnsi="Times New Roman"/>
          <w:sz w:val="24"/>
          <w:szCs w:val="24"/>
        </w:rPr>
        <w:t xml:space="preserve">(), чтобы рисовать контур кнопки и её текст или растр. Также советуется переопределить функции </w:t>
      </w:r>
      <w:hyperlink r:id="rId1925" w:anchor="sizeHint-prop" w:history="1">
        <w:r w:rsidRPr="003A425A">
          <w:rPr>
            <w:rStyle w:val="a3"/>
            <w:rFonts w:ascii="Times New Roman" w:hAnsi="Times New Roman"/>
            <w:color w:val="auto"/>
            <w:sz w:val="24"/>
            <w:szCs w:val="24"/>
          </w:rPr>
          <w:t>sizeHint</w:t>
        </w:r>
      </w:hyperlink>
      <w:r w:rsidRPr="003A425A">
        <w:rPr>
          <w:rFonts w:ascii="Times New Roman" w:hAnsi="Times New Roman"/>
          <w:sz w:val="24"/>
          <w:szCs w:val="24"/>
        </w:rPr>
        <w:t xml:space="preserve">() и иногда </w:t>
      </w:r>
      <w:hyperlink r:id="rId1926" w:anchor="hitButton" w:history="1">
        <w:r w:rsidRPr="003A425A">
          <w:rPr>
            <w:rStyle w:val="a3"/>
            <w:rFonts w:ascii="Times New Roman" w:hAnsi="Times New Roman"/>
            <w:color w:val="auto"/>
            <w:sz w:val="24"/>
            <w:szCs w:val="24"/>
          </w:rPr>
          <w:t>hitButton</w:t>
        </w:r>
      </w:hyperlink>
      <w:r w:rsidRPr="003A425A">
        <w:rPr>
          <w:rFonts w:ascii="Times New Roman" w:hAnsi="Times New Roman"/>
          <w:sz w:val="24"/>
          <w:szCs w:val="24"/>
        </w:rPr>
        <w:t xml:space="preserve">(). Для кнопок с более чем двумя состояниями вам также будет нужно переопределить функции </w:t>
      </w:r>
      <w:hyperlink r:id="rId1927" w:anchor="checkStateSet" w:history="1">
        <w:r w:rsidRPr="003A425A">
          <w:rPr>
            <w:rStyle w:val="a3"/>
            <w:rFonts w:ascii="Times New Roman" w:hAnsi="Times New Roman"/>
            <w:color w:val="auto"/>
            <w:sz w:val="24"/>
            <w:szCs w:val="24"/>
          </w:rPr>
          <w:t>checkStateSet</w:t>
        </w:r>
      </w:hyperlink>
      <w:r w:rsidRPr="003A425A">
        <w:rPr>
          <w:rFonts w:ascii="Times New Roman" w:hAnsi="Times New Roman"/>
          <w:sz w:val="24"/>
          <w:szCs w:val="24"/>
        </w:rPr>
        <w:t xml:space="preserve">() and </w:t>
      </w:r>
      <w:hyperlink r:id="rId1928" w:anchor="nextCheckState" w:history="1">
        <w:r w:rsidRPr="003A425A">
          <w:rPr>
            <w:rStyle w:val="a3"/>
            <w:rFonts w:ascii="Times New Roman" w:hAnsi="Times New Roman"/>
            <w:color w:val="auto"/>
            <w:sz w:val="24"/>
            <w:szCs w:val="24"/>
          </w:rPr>
          <w:t>nextCheckState</w:t>
        </w:r>
      </w:hyperlink>
      <w:r w:rsidRPr="003A425A">
        <w:rPr>
          <w:rFonts w:ascii="Times New Roman" w:hAnsi="Times New Roman"/>
          <w:sz w:val="24"/>
          <w:szCs w:val="24"/>
        </w:rPr>
        <w:t>().</w:t>
      </w:r>
    </w:p>
    <w:p w:rsidR="006F0CF7" w:rsidRPr="003A425A" w:rsidRDefault="006F0CF7" w:rsidP="006F0CF7">
      <w:pPr>
        <w:pStyle w:val="4"/>
      </w:pPr>
      <w:bookmarkStart w:id="791" w:name="_Toc382058897"/>
      <w:r w:rsidRPr="003A425A">
        <w:rPr>
          <w:rFonts w:ascii="Times New Roman" w:hAnsi="Times New Roman"/>
          <w:color w:val="auto"/>
          <w:sz w:val="24"/>
          <w:szCs w:val="24"/>
        </w:rPr>
        <w:t>QAbstractScrollArea</w:t>
      </w:r>
      <w:bookmarkEnd w:id="791"/>
    </w:p>
    <w:p w:rsidR="005A6BBD" w:rsidRPr="003A425A" w:rsidRDefault="00953454" w:rsidP="0022365A">
      <w:pPr>
        <w:tabs>
          <w:tab w:val="left" w:pos="8931"/>
        </w:tabs>
        <w:jc w:val="both"/>
        <w:rPr>
          <w:rFonts w:ascii="Times New Roman" w:hAnsi="Times New Roman"/>
          <w:sz w:val="24"/>
          <w:szCs w:val="24"/>
        </w:rPr>
      </w:pPr>
      <w:hyperlink r:id="rId1929" w:anchor="details" w:history="1">
        <w:r w:rsidR="005A6BBD" w:rsidRPr="003A425A">
          <w:rPr>
            <w:rStyle w:val="a3"/>
            <w:rFonts w:ascii="Times New Roman" w:hAnsi="Times New Roman"/>
            <w:sz w:val="24"/>
            <w:szCs w:val="24"/>
          </w:rPr>
          <w:t>http://qt-project.org/doc/qt-5.1/qtwidgets/qabstractscrollarea.html#details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QAbstractScrollArea виджет обеспечивает область прокрутки с полосами прокрутки по требованию.</w:t>
      </w:r>
      <w:r w:rsidR="006F0CF7" w:rsidRPr="003A425A">
        <w:rPr>
          <w:rFonts w:ascii="Times New Roman" w:hAnsi="Times New Roman"/>
          <w:sz w:val="24"/>
          <w:szCs w:val="24"/>
        </w:rPr>
        <w:t xml:space="preserve"> </w:t>
      </w:r>
      <w:r w:rsidRPr="003A425A">
        <w:rPr>
          <w:rFonts w:ascii="Times New Roman" w:hAnsi="Times New Roman"/>
          <w:sz w:val="24"/>
          <w:szCs w:val="24"/>
        </w:rPr>
        <w:t>Класс является низкоуровневой абстракцией области прокрутки. Область обеспечивает центральный виджет, называемый вьюпортом, в котором содержание области прокручивается.</w:t>
      </w:r>
      <w:r w:rsidR="006F0CF7" w:rsidRPr="003A425A">
        <w:rPr>
          <w:rFonts w:ascii="Times New Roman" w:hAnsi="Times New Roman"/>
          <w:sz w:val="24"/>
          <w:szCs w:val="24"/>
        </w:rPr>
        <w:t xml:space="preserve"> </w:t>
      </w:r>
      <w:r w:rsidRPr="003A425A">
        <w:rPr>
          <w:rFonts w:ascii="Times New Roman" w:hAnsi="Times New Roman"/>
          <w:sz w:val="24"/>
          <w:szCs w:val="24"/>
        </w:rPr>
        <w:t>Можно установить политику, по которой полосы прокрутки будут или видимы или прятаться, освобождая место другим полосам.</w:t>
      </w:r>
      <w:r w:rsidR="006F0CF7" w:rsidRPr="003A425A">
        <w:rPr>
          <w:rFonts w:ascii="Times New Roman" w:hAnsi="Times New Roman"/>
          <w:sz w:val="24"/>
          <w:szCs w:val="24"/>
        </w:rPr>
        <w:t xml:space="preserve"> </w:t>
      </w:r>
      <w:r w:rsidRPr="003A425A">
        <w:rPr>
          <w:rFonts w:ascii="Times New Roman" w:hAnsi="Times New Roman"/>
          <w:sz w:val="24"/>
          <w:szCs w:val="24"/>
        </w:rPr>
        <w:t>Также в данном виджете можно установить некоторые поля.</w:t>
      </w:r>
      <w:r w:rsidR="006F0CF7" w:rsidRPr="003A425A">
        <w:rPr>
          <w:rFonts w:ascii="Times New Roman" w:hAnsi="Times New Roman"/>
          <w:sz w:val="24"/>
          <w:szCs w:val="24"/>
        </w:rPr>
        <w:t xml:space="preserve"> </w:t>
      </w:r>
      <w:r w:rsidRPr="003A425A">
        <w:rPr>
          <w:rFonts w:ascii="Times New Roman" w:hAnsi="Times New Roman"/>
          <w:i/>
          <w:sz w:val="24"/>
          <w:szCs w:val="24"/>
        </w:rPr>
        <w:t>Затем излагается то, что необходимо делать при специализации данного класса.</w:t>
      </w:r>
      <w:r w:rsidR="006F0CF7" w:rsidRPr="003A425A">
        <w:rPr>
          <w:rFonts w:ascii="Times New Roman" w:hAnsi="Times New Roman"/>
          <w:i/>
          <w:sz w:val="24"/>
          <w:szCs w:val="24"/>
        </w:rPr>
        <w:t xml:space="preserve"> </w:t>
      </w:r>
      <w:r w:rsidRPr="003A425A">
        <w:rPr>
          <w:rFonts w:ascii="Times New Roman" w:hAnsi="Times New Roman"/>
          <w:sz w:val="24"/>
          <w:szCs w:val="24"/>
        </w:rPr>
        <w:t>И полос</w:t>
      </w:r>
      <w:r w:rsidR="006F0CF7" w:rsidRPr="003A425A">
        <w:rPr>
          <w:rFonts w:ascii="Times New Roman" w:hAnsi="Times New Roman"/>
          <w:sz w:val="24"/>
          <w:szCs w:val="24"/>
        </w:rPr>
        <w:t>у</w:t>
      </w:r>
      <w:r w:rsidRPr="003A425A">
        <w:rPr>
          <w:rFonts w:ascii="Times New Roman" w:hAnsi="Times New Roman"/>
          <w:sz w:val="24"/>
          <w:szCs w:val="24"/>
        </w:rPr>
        <w:t xml:space="preserve"> прокрутки и вьюпорт следует обновлять всякий раз, как вьюпорт получает сообщения об изменении размеров содержания. Также вьюпорт следует обновлять, когда изменяются значения полосы прокрутки.</w:t>
      </w:r>
      <w:r w:rsidR="006F0CF7" w:rsidRPr="003A425A">
        <w:rPr>
          <w:rFonts w:ascii="Times New Roman" w:hAnsi="Times New Roman"/>
          <w:sz w:val="24"/>
          <w:szCs w:val="24"/>
        </w:rPr>
        <w:t xml:space="preserve"> </w:t>
      </w:r>
      <w:r w:rsidRPr="003A425A">
        <w:rPr>
          <w:rFonts w:ascii="Times New Roman" w:hAnsi="Times New Roman"/>
          <w:i/>
          <w:sz w:val="24"/>
          <w:szCs w:val="24"/>
        </w:rPr>
        <w:t>Далее показан маленький пример кода использования полосы прокрутки.</w:t>
      </w:r>
      <w:r w:rsidR="006F0CF7" w:rsidRPr="003A425A">
        <w:rPr>
          <w:rFonts w:ascii="Times New Roman" w:hAnsi="Times New Roman"/>
          <w:i/>
          <w:sz w:val="24"/>
          <w:szCs w:val="24"/>
        </w:rPr>
        <w:t xml:space="preserve"> </w:t>
      </w:r>
      <w:r w:rsidRPr="003A425A">
        <w:rPr>
          <w:rFonts w:ascii="Times New Roman" w:hAnsi="Times New Roman"/>
          <w:i/>
          <w:sz w:val="24"/>
          <w:szCs w:val="24"/>
        </w:rPr>
        <w:t>Далее даются советы по поводу настройки поведения прокрутки.</w:t>
      </w:r>
      <w:r w:rsidR="006F0CF7" w:rsidRPr="003A425A">
        <w:rPr>
          <w:rFonts w:ascii="Times New Roman" w:hAnsi="Times New Roman"/>
          <w:i/>
          <w:sz w:val="24"/>
          <w:szCs w:val="24"/>
        </w:rPr>
        <w:t xml:space="preserve"> </w:t>
      </w:r>
      <w:r w:rsidRPr="003A425A">
        <w:rPr>
          <w:rFonts w:ascii="Times New Roman" w:hAnsi="Times New Roman"/>
          <w:sz w:val="24"/>
          <w:szCs w:val="24"/>
        </w:rPr>
        <w:t xml:space="preserve">Для удобства данный класс делает все события доступными в функции </w:t>
      </w:r>
      <w:hyperlink r:id="rId1930" w:anchor="viewportEvent" w:history="1">
        <w:r w:rsidRPr="003A425A">
          <w:rPr>
            <w:rStyle w:val="a3"/>
            <w:rFonts w:ascii="Times New Roman" w:hAnsi="Times New Roman"/>
            <w:color w:val="auto"/>
            <w:sz w:val="24"/>
            <w:szCs w:val="24"/>
          </w:rPr>
          <w:t>viewportEvent</w:t>
        </w:r>
      </w:hyperlink>
      <w:r w:rsidRPr="003A425A">
        <w:rPr>
          <w:rFonts w:ascii="Times New Roman" w:hAnsi="Times New Roman"/>
          <w:sz w:val="24"/>
          <w:szCs w:val="24"/>
        </w:rPr>
        <w:t>(). События виджета затем отображаются на события вьюпорта.</w:t>
      </w:r>
      <w:r w:rsidR="006F0CF7" w:rsidRPr="003A425A">
        <w:rPr>
          <w:rFonts w:ascii="Times New Roman" w:hAnsi="Times New Roman"/>
          <w:sz w:val="24"/>
          <w:szCs w:val="24"/>
        </w:rPr>
        <w:t xml:space="preserve"> </w:t>
      </w:r>
      <w:hyperlink r:id="rId1931" w:history="1">
        <w:r w:rsidRPr="003A425A">
          <w:rPr>
            <w:rStyle w:val="a3"/>
            <w:rFonts w:ascii="Times New Roman" w:hAnsi="Times New Roman"/>
            <w:color w:val="auto"/>
            <w:sz w:val="24"/>
            <w:szCs w:val="24"/>
          </w:rPr>
          <w:t>QScrollArea</w:t>
        </w:r>
      </w:hyperlink>
      <w:r w:rsidRPr="003A425A">
        <w:rPr>
          <w:rFonts w:ascii="Times New Roman" w:hAnsi="Times New Roman"/>
          <w:sz w:val="24"/>
          <w:szCs w:val="24"/>
        </w:rPr>
        <w:t xml:space="preserve"> обеспечивает </w:t>
      </w:r>
      <w:r w:rsidR="00EF4163" w:rsidRPr="003A425A">
        <w:rPr>
          <w:rFonts w:ascii="Times New Roman" w:hAnsi="Times New Roman"/>
          <w:sz w:val="24"/>
          <w:szCs w:val="24"/>
        </w:rPr>
        <w:t>Глад</w:t>
      </w:r>
      <w:r w:rsidRPr="003A425A">
        <w:rPr>
          <w:rFonts w:ascii="Times New Roman" w:hAnsi="Times New Roman"/>
          <w:sz w:val="24"/>
          <w:szCs w:val="24"/>
        </w:rPr>
        <w:t>кую прокрутку для любого виджета. При этом виджет прокручивается пиксел за пикселем. Вам следует специализировать данный класс, только если вы желаете более специализированного поведения.</w:t>
      </w:r>
    </w:p>
    <w:p w:rsidR="006F0CF7" w:rsidRPr="003A425A" w:rsidRDefault="006F0CF7" w:rsidP="006F0CF7">
      <w:pPr>
        <w:pStyle w:val="4"/>
      </w:pPr>
      <w:bookmarkStart w:id="792" w:name="_Toc382058898"/>
      <w:r w:rsidRPr="003A425A">
        <w:rPr>
          <w:rFonts w:ascii="Times New Roman" w:hAnsi="Times New Roman"/>
          <w:color w:val="auto"/>
          <w:sz w:val="24"/>
          <w:szCs w:val="24"/>
        </w:rPr>
        <w:lastRenderedPageBreak/>
        <w:t>QAbstractSlider</w:t>
      </w:r>
      <w:bookmarkEnd w:id="792"/>
    </w:p>
    <w:p w:rsidR="005A6BBD" w:rsidRPr="003A425A" w:rsidRDefault="00953454" w:rsidP="0022365A">
      <w:pPr>
        <w:tabs>
          <w:tab w:val="left" w:pos="8931"/>
        </w:tabs>
        <w:jc w:val="both"/>
        <w:rPr>
          <w:rFonts w:ascii="Times New Roman" w:hAnsi="Times New Roman"/>
          <w:sz w:val="24"/>
          <w:szCs w:val="24"/>
        </w:rPr>
      </w:pPr>
      <w:hyperlink r:id="rId1932" w:anchor="details" w:history="1">
        <w:r w:rsidR="005A6BBD" w:rsidRPr="003A425A">
          <w:rPr>
            <w:rStyle w:val="a3"/>
            <w:rFonts w:ascii="Times New Roman" w:hAnsi="Times New Roman"/>
            <w:sz w:val="24"/>
            <w:szCs w:val="24"/>
          </w:rPr>
          <w:t>http://qt-project.org/doc/qt-5.1/qtwidgets/qabstractslider.html#details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QAbstractSlider класс обеспечивает целочисленное значение внутри некоторого диапазона.</w:t>
      </w:r>
      <w:r w:rsidR="006F0CF7" w:rsidRPr="003A425A">
        <w:rPr>
          <w:rFonts w:ascii="Times New Roman" w:hAnsi="Times New Roman"/>
          <w:sz w:val="24"/>
          <w:szCs w:val="24"/>
        </w:rPr>
        <w:t xml:space="preserve"> </w:t>
      </w:r>
      <w:r w:rsidRPr="003A425A">
        <w:rPr>
          <w:rFonts w:ascii="Times New Roman" w:hAnsi="Times New Roman"/>
          <w:sz w:val="24"/>
          <w:szCs w:val="24"/>
        </w:rPr>
        <w:t xml:space="preserve">Он разработан как общих суперкласс для виджетов </w:t>
      </w:r>
      <w:hyperlink r:id="rId1933" w:history="1">
        <w:r w:rsidRPr="003A425A">
          <w:rPr>
            <w:rStyle w:val="a3"/>
            <w:rFonts w:ascii="Times New Roman" w:hAnsi="Times New Roman"/>
            <w:color w:val="auto"/>
            <w:sz w:val="24"/>
            <w:szCs w:val="24"/>
          </w:rPr>
          <w:t>QScrollBar</w:t>
        </w:r>
      </w:hyperlink>
      <w:r w:rsidRPr="003A425A">
        <w:rPr>
          <w:rFonts w:ascii="Times New Roman" w:hAnsi="Times New Roman"/>
          <w:sz w:val="24"/>
          <w:szCs w:val="24"/>
        </w:rPr>
        <w:t xml:space="preserve">, </w:t>
      </w:r>
      <w:hyperlink r:id="rId1934" w:history="1">
        <w:r w:rsidRPr="003A425A">
          <w:rPr>
            <w:rStyle w:val="a3"/>
            <w:rFonts w:ascii="Times New Roman" w:hAnsi="Times New Roman"/>
            <w:color w:val="auto"/>
            <w:sz w:val="24"/>
            <w:szCs w:val="24"/>
          </w:rPr>
          <w:t>QSlider</w:t>
        </w:r>
      </w:hyperlink>
      <w:r w:rsidRPr="003A425A">
        <w:rPr>
          <w:rFonts w:ascii="Times New Roman" w:hAnsi="Times New Roman"/>
          <w:sz w:val="24"/>
          <w:szCs w:val="24"/>
        </w:rPr>
        <w:t xml:space="preserve"> and </w:t>
      </w:r>
      <w:hyperlink r:id="rId1935" w:history="1">
        <w:r w:rsidRPr="003A425A">
          <w:rPr>
            <w:rStyle w:val="a3"/>
            <w:rFonts w:ascii="Times New Roman" w:hAnsi="Times New Roman"/>
            <w:color w:val="auto"/>
            <w:sz w:val="24"/>
            <w:szCs w:val="24"/>
          </w:rPr>
          <w:t>QDial</w:t>
        </w:r>
      </w:hyperlink>
      <w:r w:rsidRPr="003A425A">
        <w:rPr>
          <w:rFonts w:ascii="Times New Roman" w:hAnsi="Times New Roman"/>
          <w:sz w:val="24"/>
          <w:szCs w:val="24"/>
        </w:rPr>
        <w:t>.</w:t>
      </w:r>
      <w:r w:rsidR="006F0CF7" w:rsidRPr="003A425A">
        <w:rPr>
          <w:rFonts w:ascii="Times New Roman" w:hAnsi="Times New Roman"/>
          <w:sz w:val="24"/>
          <w:szCs w:val="24"/>
        </w:rPr>
        <w:t xml:space="preserve"> </w:t>
      </w:r>
      <w:r w:rsidRPr="003A425A">
        <w:rPr>
          <w:rFonts w:ascii="Times New Roman" w:hAnsi="Times New Roman"/>
          <w:i/>
          <w:sz w:val="24"/>
          <w:szCs w:val="24"/>
        </w:rPr>
        <w:t xml:space="preserve">Далее приводится список </w:t>
      </w:r>
      <w:r w:rsidR="00783BFB" w:rsidRPr="003A425A">
        <w:rPr>
          <w:rFonts w:ascii="Times New Roman" w:hAnsi="Times New Roman"/>
          <w:i/>
          <w:sz w:val="24"/>
          <w:szCs w:val="24"/>
        </w:rPr>
        <w:t>Глав</w:t>
      </w:r>
      <w:r w:rsidRPr="003A425A">
        <w:rPr>
          <w:rFonts w:ascii="Times New Roman" w:hAnsi="Times New Roman"/>
          <w:i/>
          <w:sz w:val="24"/>
          <w:szCs w:val="24"/>
        </w:rPr>
        <w:t>ных свойств данного класса.</w:t>
      </w:r>
      <w:r w:rsidR="006F0CF7" w:rsidRPr="003A425A">
        <w:rPr>
          <w:rFonts w:ascii="Times New Roman" w:hAnsi="Times New Roman"/>
          <w:i/>
          <w:sz w:val="24"/>
          <w:szCs w:val="24"/>
        </w:rPr>
        <w:t xml:space="preserve"> </w:t>
      </w:r>
      <w:r w:rsidRPr="003A425A">
        <w:rPr>
          <w:rFonts w:ascii="Times New Roman" w:hAnsi="Times New Roman"/>
          <w:i/>
          <w:sz w:val="24"/>
          <w:szCs w:val="24"/>
        </w:rPr>
        <w:t>Также далее приводится список сигналов, которые испускает данный класс.</w:t>
      </w:r>
    </w:p>
    <w:p w:rsidR="006F0CF7" w:rsidRPr="003A425A" w:rsidRDefault="006F0CF7" w:rsidP="006F0CF7">
      <w:pPr>
        <w:pStyle w:val="4"/>
      </w:pPr>
      <w:bookmarkStart w:id="793" w:name="_Toc382058899"/>
      <w:r w:rsidRPr="003A425A">
        <w:rPr>
          <w:rFonts w:ascii="Times New Roman" w:hAnsi="Times New Roman"/>
          <w:color w:val="auto"/>
          <w:sz w:val="24"/>
          <w:szCs w:val="24"/>
        </w:rPr>
        <w:t>QAbstractSpinBox</w:t>
      </w:r>
      <w:bookmarkEnd w:id="793"/>
    </w:p>
    <w:p w:rsidR="005A6BBD" w:rsidRPr="003A425A" w:rsidRDefault="00953454" w:rsidP="0022365A">
      <w:pPr>
        <w:tabs>
          <w:tab w:val="left" w:pos="8931"/>
        </w:tabs>
        <w:jc w:val="both"/>
        <w:rPr>
          <w:rFonts w:ascii="Times New Roman" w:hAnsi="Times New Roman"/>
          <w:sz w:val="24"/>
          <w:szCs w:val="24"/>
        </w:rPr>
      </w:pPr>
      <w:hyperlink r:id="rId1936" w:anchor="details" w:history="1">
        <w:r w:rsidR="005A6BBD" w:rsidRPr="003A425A">
          <w:rPr>
            <w:rStyle w:val="a3"/>
            <w:rFonts w:ascii="Times New Roman" w:hAnsi="Times New Roman"/>
            <w:sz w:val="24"/>
            <w:szCs w:val="24"/>
          </w:rPr>
          <w:t>http://qt-project.org/doc/qt-5.1/qtwidgets/qabstractspinbox.html#details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QAbstractSpinBox класс обеспечивает счётчик и строку </w:t>
      </w:r>
      <w:r w:rsidR="00B347C0" w:rsidRPr="003A425A">
        <w:rPr>
          <w:rFonts w:ascii="Times New Roman" w:hAnsi="Times New Roman"/>
          <w:sz w:val="24"/>
          <w:szCs w:val="24"/>
        </w:rPr>
        <w:t>редактир</w:t>
      </w:r>
      <w:r w:rsidRPr="003A425A">
        <w:rPr>
          <w:rFonts w:ascii="Times New Roman" w:hAnsi="Times New Roman"/>
          <w:sz w:val="24"/>
          <w:szCs w:val="24"/>
        </w:rPr>
        <w:t>ования для отображения значений.</w:t>
      </w:r>
      <w:r w:rsidR="006F0CF7" w:rsidRPr="003A425A">
        <w:rPr>
          <w:rFonts w:ascii="Times New Roman" w:hAnsi="Times New Roman"/>
          <w:sz w:val="24"/>
          <w:szCs w:val="24"/>
        </w:rPr>
        <w:t xml:space="preserve"> </w:t>
      </w:r>
      <w:r w:rsidRPr="003A425A">
        <w:rPr>
          <w:rFonts w:ascii="Times New Roman" w:hAnsi="Times New Roman"/>
          <w:sz w:val="24"/>
          <w:szCs w:val="24"/>
        </w:rPr>
        <w:t xml:space="preserve">Он разработан как общий суперкласс для виджетов </w:t>
      </w:r>
      <w:hyperlink r:id="rId1937" w:history="1">
        <w:r w:rsidRPr="003A425A">
          <w:rPr>
            <w:rStyle w:val="a3"/>
            <w:rFonts w:ascii="Times New Roman" w:hAnsi="Times New Roman"/>
            <w:color w:val="auto"/>
            <w:sz w:val="24"/>
            <w:szCs w:val="24"/>
          </w:rPr>
          <w:t>QSpinBox</w:t>
        </w:r>
      </w:hyperlink>
      <w:r w:rsidRPr="003A425A">
        <w:rPr>
          <w:rFonts w:ascii="Times New Roman" w:hAnsi="Times New Roman"/>
          <w:sz w:val="24"/>
          <w:szCs w:val="24"/>
        </w:rPr>
        <w:t xml:space="preserve">, </w:t>
      </w:r>
      <w:hyperlink r:id="rId1938" w:history="1">
        <w:r w:rsidRPr="003A425A">
          <w:rPr>
            <w:rStyle w:val="a3"/>
            <w:rFonts w:ascii="Times New Roman" w:hAnsi="Times New Roman"/>
            <w:color w:val="auto"/>
            <w:sz w:val="24"/>
            <w:szCs w:val="24"/>
          </w:rPr>
          <w:t>QDoubleSpinBox</w:t>
        </w:r>
      </w:hyperlink>
      <w:r w:rsidRPr="003A425A">
        <w:rPr>
          <w:rFonts w:ascii="Times New Roman" w:hAnsi="Times New Roman"/>
          <w:sz w:val="24"/>
          <w:szCs w:val="24"/>
        </w:rPr>
        <w:t xml:space="preserve"> and </w:t>
      </w:r>
      <w:hyperlink r:id="rId1939" w:history="1">
        <w:r w:rsidRPr="003A425A">
          <w:rPr>
            <w:rStyle w:val="a3"/>
            <w:rFonts w:ascii="Times New Roman" w:hAnsi="Times New Roman"/>
            <w:color w:val="auto"/>
            <w:sz w:val="24"/>
            <w:szCs w:val="24"/>
          </w:rPr>
          <w:t>QDateTimeEdit</w:t>
        </w:r>
      </w:hyperlink>
      <w:r w:rsidRPr="003A425A">
        <w:rPr>
          <w:rFonts w:ascii="Times New Roman" w:hAnsi="Times New Roman"/>
          <w:sz w:val="24"/>
          <w:szCs w:val="24"/>
        </w:rPr>
        <w:t>.</w:t>
      </w:r>
      <w:r w:rsidR="006F0CF7" w:rsidRPr="003A425A">
        <w:rPr>
          <w:rFonts w:ascii="Times New Roman" w:hAnsi="Times New Roman"/>
          <w:sz w:val="24"/>
          <w:szCs w:val="24"/>
        </w:rPr>
        <w:t xml:space="preserve"> </w:t>
      </w:r>
      <w:r w:rsidRPr="003A425A">
        <w:rPr>
          <w:rFonts w:ascii="Times New Roman" w:hAnsi="Times New Roman"/>
          <w:i/>
          <w:sz w:val="24"/>
          <w:szCs w:val="24"/>
        </w:rPr>
        <w:t xml:space="preserve">Далее приводятся </w:t>
      </w:r>
      <w:r w:rsidR="00783BFB" w:rsidRPr="003A425A">
        <w:rPr>
          <w:rFonts w:ascii="Times New Roman" w:hAnsi="Times New Roman"/>
          <w:i/>
          <w:sz w:val="24"/>
          <w:szCs w:val="24"/>
        </w:rPr>
        <w:t>Глав</w:t>
      </w:r>
      <w:r w:rsidRPr="003A425A">
        <w:rPr>
          <w:rFonts w:ascii="Times New Roman" w:hAnsi="Times New Roman"/>
          <w:i/>
          <w:sz w:val="24"/>
          <w:szCs w:val="24"/>
        </w:rPr>
        <w:t>ные свойства счётчика. Далее перечисляются виртуальные функции, которые можно переопределить.</w:t>
      </w:r>
    </w:p>
    <w:p w:rsidR="006F0CF7" w:rsidRPr="003A425A" w:rsidRDefault="006F0CF7" w:rsidP="006F0CF7">
      <w:pPr>
        <w:pStyle w:val="2"/>
        <w:rPr>
          <w:rFonts w:ascii="Times New Roman" w:hAnsi="Times New Roman"/>
          <w:b w:val="0"/>
          <w:sz w:val="24"/>
        </w:rPr>
      </w:pPr>
      <w:bookmarkStart w:id="794" w:name="_Toc382058900"/>
      <w:r w:rsidRPr="003A425A">
        <w:rPr>
          <w:rFonts w:ascii="Times New Roman" w:hAnsi="Times New Roman"/>
          <w:b w:val="0"/>
          <w:sz w:val="24"/>
        </w:rPr>
        <w:t>КЛАССЫ МАКЕТОВ ВИДЖЕТОВ</w:t>
      </w:r>
      <w:bookmarkEnd w:id="794"/>
    </w:p>
    <w:p w:rsidR="006F0CF7" w:rsidRPr="003A425A" w:rsidRDefault="006F0CF7" w:rsidP="006F0CF7">
      <w:pPr>
        <w:pStyle w:val="4"/>
      </w:pPr>
      <w:bookmarkStart w:id="795" w:name="_Toc382058901"/>
      <w:r w:rsidRPr="003A425A">
        <w:rPr>
          <w:rFonts w:ascii="Times New Roman" w:hAnsi="Times New Roman"/>
          <w:color w:val="auto"/>
          <w:sz w:val="24"/>
          <w:szCs w:val="24"/>
        </w:rPr>
        <w:t>QFrame</w:t>
      </w:r>
      <w:bookmarkEnd w:id="795"/>
    </w:p>
    <w:p w:rsidR="005A6BBD" w:rsidRPr="003A425A" w:rsidRDefault="00953454" w:rsidP="0022365A">
      <w:pPr>
        <w:tabs>
          <w:tab w:val="left" w:pos="8931"/>
        </w:tabs>
        <w:jc w:val="both"/>
        <w:rPr>
          <w:rFonts w:ascii="Times New Roman" w:hAnsi="Times New Roman"/>
          <w:sz w:val="24"/>
          <w:szCs w:val="24"/>
        </w:rPr>
      </w:pPr>
      <w:hyperlink r:id="rId1940" w:anchor="details" w:history="1">
        <w:r w:rsidR="005A6BBD" w:rsidRPr="003A425A">
          <w:rPr>
            <w:rStyle w:val="a3"/>
            <w:rFonts w:ascii="Times New Roman" w:hAnsi="Times New Roman"/>
            <w:sz w:val="24"/>
            <w:szCs w:val="24"/>
          </w:rPr>
          <w:t>http://qt-project.org/doc/qt-5.1/qtwidgets/qframe.html#details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QFrame класс является базовым классом для виджетов, которые могут иметь фрейм.</w:t>
      </w:r>
      <w:r w:rsidR="006F0CF7" w:rsidRPr="003A425A">
        <w:rPr>
          <w:rFonts w:ascii="Times New Roman" w:hAnsi="Times New Roman"/>
          <w:sz w:val="24"/>
          <w:szCs w:val="24"/>
        </w:rPr>
        <w:t xml:space="preserve"> </w:t>
      </w:r>
      <w:r w:rsidRPr="003A425A">
        <w:rPr>
          <w:rFonts w:ascii="Times New Roman" w:hAnsi="Times New Roman"/>
          <w:i/>
          <w:sz w:val="24"/>
          <w:szCs w:val="24"/>
        </w:rPr>
        <w:t xml:space="preserve">Теперь я понял, как работает фрейм. Он размещает виджеты в некоторых областях экрана и отображает их в некотором стиле. </w:t>
      </w:r>
      <w:r w:rsidRPr="003A425A">
        <w:rPr>
          <w:rFonts w:ascii="Times New Roman" w:hAnsi="Times New Roman"/>
          <w:sz w:val="24"/>
          <w:szCs w:val="24"/>
        </w:rPr>
        <w:t xml:space="preserve">Стиль фрейма определяется при помощи свойств </w:t>
      </w:r>
      <w:hyperlink r:id="rId1941" w:anchor="Shape-enum" w:history="1">
        <w:r w:rsidRPr="003A425A">
          <w:rPr>
            <w:rStyle w:val="a3"/>
            <w:rFonts w:ascii="Times New Roman" w:hAnsi="Times New Roman"/>
            <w:color w:val="auto"/>
            <w:sz w:val="24"/>
            <w:szCs w:val="24"/>
          </w:rPr>
          <w:t>frame shape</w:t>
        </w:r>
      </w:hyperlink>
      <w:r w:rsidRPr="003A425A">
        <w:rPr>
          <w:rFonts w:ascii="Times New Roman" w:hAnsi="Times New Roman"/>
          <w:sz w:val="24"/>
          <w:szCs w:val="24"/>
        </w:rPr>
        <w:t xml:space="preserve"> and a </w:t>
      </w:r>
      <w:hyperlink r:id="rId1942" w:anchor="Shadow-enum" w:history="1">
        <w:r w:rsidRPr="003A425A">
          <w:rPr>
            <w:rStyle w:val="a3"/>
            <w:rFonts w:ascii="Times New Roman" w:hAnsi="Times New Roman"/>
            <w:color w:val="auto"/>
            <w:sz w:val="24"/>
            <w:szCs w:val="24"/>
          </w:rPr>
          <w:t>shadow style</w:t>
        </w:r>
      </w:hyperlink>
      <w:r w:rsidRPr="003A425A">
        <w:rPr>
          <w:rFonts w:ascii="Times New Roman" w:hAnsi="Times New Roman"/>
          <w:sz w:val="24"/>
          <w:szCs w:val="24"/>
        </w:rPr>
        <w:t xml:space="preserve">. </w:t>
      </w:r>
      <w:r w:rsidRPr="003A425A">
        <w:rPr>
          <w:rFonts w:ascii="Times New Roman" w:hAnsi="Times New Roman"/>
          <w:i/>
          <w:sz w:val="24"/>
          <w:szCs w:val="24"/>
        </w:rPr>
        <w:t>Далее они перечислены.</w:t>
      </w:r>
      <w:r w:rsidR="006F0CF7" w:rsidRPr="003A425A">
        <w:rPr>
          <w:rFonts w:ascii="Times New Roman" w:hAnsi="Times New Roman"/>
          <w:i/>
          <w:sz w:val="24"/>
          <w:szCs w:val="24"/>
        </w:rPr>
        <w:t xml:space="preserve"> </w:t>
      </w:r>
      <w:r w:rsidRPr="003A425A">
        <w:rPr>
          <w:rFonts w:ascii="Times New Roman" w:hAnsi="Times New Roman"/>
          <w:sz w:val="24"/>
          <w:szCs w:val="24"/>
        </w:rPr>
        <w:t xml:space="preserve">Есть атрибуты, которые описывают толщину границы. </w:t>
      </w:r>
      <w:r w:rsidRPr="003A425A">
        <w:rPr>
          <w:rFonts w:ascii="Times New Roman" w:hAnsi="Times New Roman"/>
          <w:i/>
          <w:sz w:val="24"/>
          <w:szCs w:val="24"/>
        </w:rPr>
        <w:t>Далее они описываются.</w:t>
      </w:r>
      <w:r w:rsidR="006F0CF7" w:rsidRPr="003A425A">
        <w:rPr>
          <w:rFonts w:ascii="Times New Roman" w:hAnsi="Times New Roman"/>
          <w:i/>
          <w:sz w:val="24"/>
          <w:szCs w:val="24"/>
        </w:rPr>
        <w:t xml:space="preserve"> </w:t>
      </w:r>
      <w:r w:rsidRPr="003A425A">
        <w:rPr>
          <w:rFonts w:ascii="Times New Roman" w:hAnsi="Times New Roman"/>
          <w:sz w:val="24"/>
          <w:szCs w:val="24"/>
        </w:rPr>
        <w:t xml:space="preserve">Также можно устанавливать во фреймы поля. </w:t>
      </w:r>
      <w:r w:rsidRPr="003A425A">
        <w:rPr>
          <w:rFonts w:ascii="Times New Roman" w:hAnsi="Times New Roman"/>
          <w:i/>
          <w:sz w:val="24"/>
          <w:szCs w:val="24"/>
        </w:rPr>
        <w:t>Далее приводится хорошая иллюстрация, которая демонстрирует различные стили фрейма.</w:t>
      </w:r>
      <w:r w:rsidR="006F0CF7" w:rsidRPr="003A425A">
        <w:rPr>
          <w:rFonts w:ascii="Times New Roman" w:hAnsi="Times New Roman"/>
          <w:i/>
          <w:sz w:val="24"/>
          <w:szCs w:val="24"/>
        </w:rPr>
        <w:t xml:space="preserve"> </w:t>
      </w:r>
      <w:r w:rsidRPr="003A425A">
        <w:rPr>
          <w:rFonts w:ascii="Times New Roman" w:hAnsi="Times New Roman"/>
          <w:i/>
          <w:sz w:val="24"/>
          <w:szCs w:val="24"/>
        </w:rPr>
        <w:t>Пока не очень понятно, как конкретно использовать данный класс.</w:t>
      </w:r>
      <w:r w:rsidR="006F0CF7" w:rsidRPr="003A425A">
        <w:rPr>
          <w:rFonts w:ascii="Times New Roman" w:hAnsi="Times New Roman"/>
          <w:i/>
          <w:sz w:val="24"/>
          <w:szCs w:val="24"/>
        </w:rPr>
        <w:t xml:space="preserve"> </w:t>
      </w:r>
    </w:p>
    <w:p w:rsidR="006F0CF7" w:rsidRPr="003A425A" w:rsidRDefault="006F0CF7" w:rsidP="006F0CF7">
      <w:pPr>
        <w:pStyle w:val="4"/>
      </w:pPr>
      <w:bookmarkStart w:id="796" w:name="_Toc382058902"/>
      <w:r w:rsidRPr="003A425A">
        <w:rPr>
          <w:rFonts w:ascii="Times New Roman" w:hAnsi="Times New Roman"/>
          <w:color w:val="auto"/>
          <w:sz w:val="24"/>
          <w:szCs w:val="24"/>
        </w:rPr>
        <w:t>QButtonGroup</w:t>
      </w:r>
      <w:bookmarkEnd w:id="796"/>
    </w:p>
    <w:p w:rsidR="005A6BBD" w:rsidRPr="003A425A" w:rsidRDefault="00953454" w:rsidP="0022365A">
      <w:pPr>
        <w:tabs>
          <w:tab w:val="left" w:pos="8931"/>
        </w:tabs>
        <w:jc w:val="both"/>
        <w:rPr>
          <w:rFonts w:ascii="Times New Roman" w:hAnsi="Times New Roman"/>
          <w:i/>
          <w:sz w:val="24"/>
          <w:szCs w:val="24"/>
        </w:rPr>
      </w:pPr>
      <w:hyperlink r:id="rId1943" w:anchor="details" w:history="1">
        <w:r w:rsidR="005A6BBD" w:rsidRPr="003A425A">
          <w:rPr>
            <w:rStyle w:val="a3"/>
            <w:rFonts w:ascii="Times New Roman" w:hAnsi="Times New Roman"/>
            <w:i/>
            <w:sz w:val="24"/>
            <w:szCs w:val="24"/>
          </w:rPr>
          <w:t>http://qt-project.org/doc/qt-5.1/qtwidgets/qbuttongroup.html#details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QButtonGroup класс обеспечивает контейнер для организации кнопок.</w:t>
      </w:r>
      <w:r w:rsidR="006F0CF7" w:rsidRPr="003A425A">
        <w:rPr>
          <w:rFonts w:ascii="Times New Roman" w:hAnsi="Times New Roman"/>
          <w:sz w:val="24"/>
          <w:szCs w:val="24"/>
        </w:rPr>
        <w:t xml:space="preserve"> </w:t>
      </w:r>
      <w:r w:rsidRPr="003A425A">
        <w:rPr>
          <w:rFonts w:ascii="Times New Roman" w:hAnsi="Times New Roman"/>
          <w:sz w:val="24"/>
          <w:szCs w:val="24"/>
        </w:rPr>
        <w:t xml:space="preserve">Класс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й контейнер, в который можно поместить кнопки.</w:t>
      </w:r>
      <w:r w:rsidR="006F0CF7" w:rsidRPr="003A425A">
        <w:rPr>
          <w:rFonts w:ascii="Times New Roman" w:hAnsi="Times New Roman"/>
          <w:sz w:val="24"/>
          <w:szCs w:val="24"/>
        </w:rPr>
        <w:t xml:space="preserve"> </w:t>
      </w:r>
      <w:r w:rsidRPr="003A425A">
        <w:rPr>
          <w:rFonts w:ascii="Times New Roman" w:hAnsi="Times New Roman"/>
          <w:sz w:val="24"/>
          <w:szCs w:val="24"/>
        </w:rPr>
        <w:t>Класс не обеспечивает визуальное представление данного контейнера, но управляет состоянием каждой кнопки в группе. По умолчанию группа кнопок является взаимо</w:t>
      </w:r>
      <w:r w:rsidR="008A150D" w:rsidRPr="003A425A">
        <w:rPr>
          <w:rFonts w:ascii="Times New Roman" w:hAnsi="Times New Roman"/>
          <w:sz w:val="24"/>
          <w:szCs w:val="24"/>
        </w:rPr>
        <w:t>исклю</w:t>
      </w:r>
      <w:r w:rsidRPr="003A425A">
        <w:rPr>
          <w:rFonts w:ascii="Times New Roman" w:hAnsi="Times New Roman"/>
          <w:sz w:val="24"/>
          <w:szCs w:val="24"/>
        </w:rPr>
        <w:t>чающей.</w:t>
      </w:r>
      <w:r w:rsidR="006F0CF7" w:rsidRPr="003A425A">
        <w:rPr>
          <w:rFonts w:ascii="Times New Roman" w:hAnsi="Times New Roman"/>
          <w:sz w:val="24"/>
          <w:szCs w:val="24"/>
        </w:rPr>
        <w:t xml:space="preserve"> </w:t>
      </w:r>
      <w:r w:rsidRPr="003A425A">
        <w:rPr>
          <w:rFonts w:ascii="Times New Roman" w:hAnsi="Times New Roman"/>
          <w:sz w:val="24"/>
          <w:szCs w:val="24"/>
        </w:rPr>
        <w:t>Если группа является взаимо</w:t>
      </w:r>
      <w:r w:rsidR="008A150D" w:rsidRPr="003A425A">
        <w:rPr>
          <w:rFonts w:ascii="Times New Roman" w:hAnsi="Times New Roman"/>
          <w:sz w:val="24"/>
          <w:szCs w:val="24"/>
        </w:rPr>
        <w:t>исклю</w:t>
      </w:r>
      <w:r w:rsidRPr="003A425A">
        <w:rPr>
          <w:rFonts w:ascii="Times New Roman" w:hAnsi="Times New Roman"/>
          <w:sz w:val="24"/>
          <w:szCs w:val="24"/>
        </w:rPr>
        <w:t>чающей, то при её создании должна быть выбрана какая-нибудь из кнопок.</w:t>
      </w:r>
      <w:r w:rsidR="006F0CF7" w:rsidRPr="003A425A">
        <w:rPr>
          <w:rFonts w:ascii="Times New Roman" w:hAnsi="Times New Roman"/>
          <w:sz w:val="24"/>
          <w:szCs w:val="24"/>
        </w:rPr>
        <w:t xml:space="preserve"> </w:t>
      </w:r>
      <w:r w:rsidRPr="003A425A">
        <w:rPr>
          <w:rFonts w:ascii="Times New Roman" w:hAnsi="Times New Roman"/>
          <w:i/>
          <w:sz w:val="24"/>
          <w:szCs w:val="24"/>
        </w:rPr>
        <w:t>Далее описываются некоторые важные функции данного класса.</w:t>
      </w:r>
      <w:r w:rsidR="006F0CF7" w:rsidRPr="003A425A">
        <w:rPr>
          <w:rFonts w:ascii="Times New Roman" w:hAnsi="Times New Roman"/>
          <w:i/>
          <w:sz w:val="24"/>
          <w:szCs w:val="24"/>
        </w:rPr>
        <w:t xml:space="preserve"> </w:t>
      </w:r>
      <w:r w:rsidRPr="003A425A">
        <w:rPr>
          <w:rFonts w:ascii="Times New Roman" w:hAnsi="Times New Roman"/>
          <w:sz w:val="24"/>
          <w:szCs w:val="24"/>
        </w:rPr>
        <w:t xml:space="preserve">Вдобавок данный класс может проводить отображение между целыми числами и кнопками. Кнопке можно присвоить целочисленный идентификатор. </w:t>
      </w:r>
      <w:r w:rsidRPr="003A425A">
        <w:rPr>
          <w:rFonts w:ascii="Times New Roman" w:hAnsi="Times New Roman"/>
          <w:i/>
          <w:sz w:val="24"/>
          <w:szCs w:val="24"/>
        </w:rPr>
        <w:t>Далее указаны некоторые функции для работы с идентификаторами.</w:t>
      </w:r>
    </w:p>
    <w:p w:rsidR="006F0CF7" w:rsidRPr="003A425A" w:rsidRDefault="006F0CF7" w:rsidP="006F0CF7">
      <w:pPr>
        <w:pStyle w:val="4"/>
      </w:pPr>
      <w:bookmarkStart w:id="797" w:name="_Toc382058903"/>
      <w:r w:rsidRPr="003A425A">
        <w:rPr>
          <w:rFonts w:ascii="Times New Roman" w:hAnsi="Times New Roman"/>
          <w:color w:val="auto"/>
          <w:sz w:val="24"/>
          <w:szCs w:val="24"/>
        </w:rPr>
        <w:t>QGroupBox</w:t>
      </w:r>
      <w:bookmarkEnd w:id="797"/>
    </w:p>
    <w:p w:rsidR="005A6BBD" w:rsidRPr="003A425A" w:rsidRDefault="00953454" w:rsidP="0022365A">
      <w:pPr>
        <w:tabs>
          <w:tab w:val="left" w:pos="8931"/>
        </w:tabs>
        <w:jc w:val="both"/>
        <w:rPr>
          <w:rFonts w:ascii="Times New Roman" w:hAnsi="Times New Roman"/>
          <w:i/>
          <w:sz w:val="24"/>
          <w:szCs w:val="24"/>
        </w:rPr>
      </w:pPr>
      <w:hyperlink r:id="rId1944" w:anchor="details" w:history="1">
        <w:r w:rsidR="005A6BBD" w:rsidRPr="003A425A">
          <w:rPr>
            <w:rStyle w:val="a3"/>
            <w:rFonts w:ascii="Times New Roman" w:hAnsi="Times New Roman"/>
            <w:i/>
            <w:sz w:val="24"/>
            <w:szCs w:val="24"/>
          </w:rPr>
          <w:t>http://qt-project.org/doc/qt-5.1/qtwidgets/qgroupbox.html#details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QGroupBox виджет обеспечивает групповой ящик с названием. Групповой ящик обеспечивает фрейм, название сверху от него, горячую клавишу и отображает различные другие виджеты внутри себя. Горячая клавиша передвигает фокус ввода клавиат</w:t>
      </w:r>
      <w:r w:rsidR="005E4755" w:rsidRPr="003A425A">
        <w:rPr>
          <w:rFonts w:ascii="Times New Roman" w:hAnsi="Times New Roman"/>
          <w:sz w:val="24"/>
          <w:szCs w:val="24"/>
        </w:rPr>
        <w:t>у</w:t>
      </w:r>
      <w:r w:rsidRPr="003A425A">
        <w:rPr>
          <w:rFonts w:ascii="Times New Roman" w:hAnsi="Times New Roman"/>
          <w:sz w:val="24"/>
          <w:szCs w:val="24"/>
        </w:rPr>
        <w:t xml:space="preserve">ры на </w:t>
      </w:r>
      <w:r w:rsidRPr="003A425A">
        <w:rPr>
          <w:rFonts w:ascii="Times New Roman" w:hAnsi="Times New Roman"/>
          <w:sz w:val="24"/>
          <w:szCs w:val="24"/>
        </w:rPr>
        <w:lastRenderedPageBreak/>
        <w:t>один из виджетов в групповом ящике.</w:t>
      </w:r>
      <w:r w:rsidR="006F0CF7" w:rsidRPr="003A425A">
        <w:rPr>
          <w:rFonts w:ascii="Times New Roman" w:hAnsi="Times New Roman"/>
          <w:sz w:val="24"/>
          <w:szCs w:val="24"/>
        </w:rPr>
        <w:t xml:space="preserve"> </w:t>
      </w:r>
      <w:r w:rsidRPr="003A425A">
        <w:rPr>
          <w:rFonts w:ascii="Times New Roman" w:hAnsi="Times New Roman"/>
          <w:sz w:val="24"/>
          <w:szCs w:val="24"/>
        </w:rPr>
        <w:t xml:space="preserve">При помощи свойства </w:t>
      </w:r>
      <w:hyperlink r:id="rId1945" w:anchor="flat-prop" w:history="1">
        <w:r w:rsidRPr="003A425A">
          <w:rPr>
            <w:rStyle w:val="a3"/>
            <w:rFonts w:ascii="Times New Roman" w:hAnsi="Times New Roman"/>
            <w:color w:val="auto"/>
            <w:sz w:val="24"/>
            <w:szCs w:val="24"/>
          </w:rPr>
          <w:t>flat</w:t>
        </w:r>
      </w:hyperlink>
      <w:r w:rsidRPr="003A425A">
        <w:rPr>
          <w:rFonts w:ascii="Times New Roman" w:hAnsi="Times New Roman"/>
          <w:sz w:val="24"/>
          <w:szCs w:val="24"/>
        </w:rPr>
        <w:t xml:space="preserve"> можно минимизировать затраты пространства на групповой ящик при помощи удаления некоторых из границ.</w:t>
      </w:r>
      <w:r w:rsidR="006F0CF7" w:rsidRPr="003A425A">
        <w:rPr>
          <w:rFonts w:ascii="Times New Roman" w:hAnsi="Times New Roman"/>
          <w:sz w:val="24"/>
          <w:szCs w:val="24"/>
        </w:rPr>
        <w:t xml:space="preserve"> </w:t>
      </w:r>
      <w:r w:rsidRPr="003A425A">
        <w:rPr>
          <w:rFonts w:ascii="Times New Roman" w:hAnsi="Times New Roman"/>
          <w:sz w:val="24"/>
          <w:szCs w:val="24"/>
        </w:rPr>
        <w:t xml:space="preserve">Групповой ящик не размещает виджеты в макет. </w:t>
      </w:r>
      <w:r w:rsidRPr="003A425A">
        <w:rPr>
          <w:rFonts w:ascii="Times New Roman" w:hAnsi="Times New Roman"/>
          <w:i/>
          <w:sz w:val="24"/>
          <w:szCs w:val="24"/>
        </w:rPr>
        <w:t>В данной части есть пример кода того, как можно разместить виджеты в макет.</w:t>
      </w:r>
    </w:p>
    <w:p w:rsidR="006F0CF7" w:rsidRPr="003A425A" w:rsidRDefault="006F0CF7" w:rsidP="006F0CF7">
      <w:pPr>
        <w:pStyle w:val="4"/>
      </w:pPr>
      <w:bookmarkStart w:id="798" w:name="_Toc382058904"/>
      <w:r w:rsidRPr="003A425A">
        <w:rPr>
          <w:rFonts w:ascii="Times New Roman" w:hAnsi="Times New Roman"/>
          <w:color w:val="auto"/>
          <w:sz w:val="24"/>
          <w:szCs w:val="24"/>
        </w:rPr>
        <w:t>QSplitterHandle</w:t>
      </w:r>
      <w:r w:rsidRPr="003A425A">
        <w:rPr>
          <w:rFonts w:ascii="Times New Roman" w:hAnsi="Times New Roman"/>
          <w:color w:val="auto"/>
          <w:sz w:val="24"/>
          <w:szCs w:val="24"/>
          <w:lang w:val="en-US"/>
        </w:rPr>
        <w:t>r</w:t>
      </w:r>
      <w:bookmarkEnd w:id="798"/>
    </w:p>
    <w:p w:rsidR="005A6BBD" w:rsidRPr="003A425A" w:rsidRDefault="00953454" w:rsidP="0022365A">
      <w:pPr>
        <w:tabs>
          <w:tab w:val="left" w:pos="8931"/>
        </w:tabs>
        <w:jc w:val="both"/>
        <w:rPr>
          <w:rFonts w:ascii="Times New Roman" w:hAnsi="Times New Roman"/>
          <w:sz w:val="24"/>
          <w:szCs w:val="24"/>
        </w:rPr>
      </w:pPr>
      <w:hyperlink r:id="rId1946" w:anchor="details" w:history="1">
        <w:r w:rsidR="005A6BBD" w:rsidRPr="003A425A">
          <w:rPr>
            <w:rStyle w:val="a3"/>
            <w:rFonts w:ascii="Times New Roman" w:hAnsi="Times New Roman"/>
            <w:sz w:val="24"/>
            <w:szCs w:val="24"/>
          </w:rPr>
          <w:t>http://qt-project.org/doc/qt-5.1/qtwidgets/qsplitterhandle.html#details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QSplitterHandle</w:t>
      </w:r>
      <w:r w:rsidR="006F0CF7" w:rsidRPr="003A425A">
        <w:rPr>
          <w:rFonts w:ascii="Times New Roman" w:hAnsi="Times New Roman"/>
          <w:sz w:val="24"/>
          <w:szCs w:val="24"/>
          <w:lang w:val="en-US"/>
        </w:rPr>
        <w:t>r</w:t>
      </w:r>
      <w:r w:rsidRPr="003A425A">
        <w:rPr>
          <w:rFonts w:ascii="Times New Roman" w:hAnsi="Times New Roman"/>
          <w:sz w:val="24"/>
          <w:szCs w:val="24"/>
        </w:rPr>
        <w:t xml:space="preserve"> класс обеспечивает функциональность обработки для разделителя.</w:t>
      </w:r>
      <w:r w:rsidR="006F0CF7" w:rsidRPr="003A425A">
        <w:rPr>
          <w:rFonts w:ascii="Times New Roman" w:hAnsi="Times New Roman"/>
          <w:sz w:val="24"/>
          <w:szCs w:val="24"/>
        </w:rPr>
        <w:t xml:space="preserve"> </w:t>
      </w:r>
      <w:r w:rsidRPr="003A425A">
        <w:rPr>
          <w:rFonts w:ascii="Times New Roman" w:hAnsi="Times New Roman"/>
          <w:sz w:val="24"/>
          <w:szCs w:val="24"/>
        </w:rPr>
        <w:t xml:space="preserve">Обычно данный класс не используется, а вместо него используется класс </w:t>
      </w:r>
      <w:hyperlink r:id="rId1947" w:history="1">
        <w:r w:rsidRPr="003A425A">
          <w:rPr>
            <w:rStyle w:val="a3"/>
            <w:rFonts w:ascii="Times New Roman" w:hAnsi="Times New Roman"/>
            <w:color w:val="auto"/>
            <w:sz w:val="24"/>
            <w:szCs w:val="24"/>
          </w:rPr>
          <w:t>QSplitter</w:t>
        </w:r>
      </w:hyperlink>
      <w:r w:rsidRPr="003A425A">
        <w:rPr>
          <w:rFonts w:ascii="Times New Roman" w:hAnsi="Times New Roman"/>
          <w:sz w:val="24"/>
          <w:szCs w:val="24"/>
        </w:rPr>
        <w:t xml:space="preserve">. Однако данный класс можно специализировать для обеспечения некоторой дополнительной функциональности для разделителя. Например, всплывающее меню. Однако с таким же успехом можно специализировать и класс </w:t>
      </w:r>
      <w:hyperlink r:id="rId1948" w:history="1">
        <w:r w:rsidRPr="003A425A">
          <w:rPr>
            <w:rStyle w:val="a3"/>
            <w:rFonts w:ascii="Times New Roman" w:hAnsi="Times New Roman"/>
            <w:color w:val="auto"/>
            <w:sz w:val="24"/>
            <w:szCs w:val="24"/>
          </w:rPr>
          <w:t>QSplitter</w:t>
        </w:r>
      </w:hyperlink>
      <w:r w:rsidRPr="003A425A">
        <w:rPr>
          <w:rFonts w:ascii="Times New Roman" w:hAnsi="Times New Roman"/>
          <w:sz w:val="24"/>
          <w:szCs w:val="24"/>
        </w:rPr>
        <w:t xml:space="preserve">. </w:t>
      </w:r>
      <w:r w:rsidRPr="003A425A">
        <w:rPr>
          <w:rFonts w:ascii="Times New Roman" w:hAnsi="Times New Roman"/>
          <w:i/>
          <w:sz w:val="24"/>
          <w:szCs w:val="24"/>
        </w:rPr>
        <w:t>Для этого продемонстрирован пример кода.</w:t>
      </w:r>
      <w:r w:rsidR="006F0CF7" w:rsidRPr="003A425A">
        <w:rPr>
          <w:rFonts w:ascii="Times New Roman" w:hAnsi="Times New Roman"/>
          <w:i/>
          <w:sz w:val="24"/>
          <w:szCs w:val="24"/>
        </w:rPr>
        <w:t xml:space="preserve"> </w:t>
      </w:r>
      <w:r w:rsidRPr="003A425A">
        <w:rPr>
          <w:rFonts w:ascii="Times New Roman" w:hAnsi="Times New Roman"/>
          <w:i/>
          <w:sz w:val="24"/>
          <w:szCs w:val="24"/>
        </w:rPr>
        <w:t>Далее есть пример кода создания частного разделителя, который рисует себя по-разному в зависимости от ориентации.</w:t>
      </w:r>
    </w:p>
    <w:p w:rsidR="009817CD" w:rsidRPr="003A425A" w:rsidRDefault="009817CD" w:rsidP="009817CD">
      <w:pPr>
        <w:pStyle w:val="4"/>
        <w:rPr>
          <w:color w:val="FF0000"/>
        </w:rPr>
      </w:pPr>
      <w:bookmarkStart w:id="799" w:name="_Toc382058905"/>
      <w:r w:rsidRPr="003A425A">
        <w:rPr>
          <w:rFonts w:ascii="Times New Roman" w:hAnsi="Times New Roman"/>
          <w:color w:val="FF0000"/>
          <w:sz w:val="24"/>
          <w:szCs w:val="24"/>
        </w:rPr>
        <w:t>QSplitter</w:t>
      </w:r>
      <w:bookmarkEnd w:id="799"/>
    </w:p>
    <w:p w:rsidR="005A6BBD" w:rsidRPr="003A425A" w:rsidRDefault="00953454" w:rsidP="0022365A">
      <w:pPr>
        <w:tabs>
          <w:tab w:val="left" w:pos="8931"/>
        </w:tabs>
        <w:jc w:val="both"/>
        <w:rPr>
          <w:rFonts w:ascii="Times New Roman" w:hAnsi="Times New Roman"/>
          <w:sz w:val="24"/>
          <w:szCs w:val="24"/>
        </w:rPr>
      </w:pPr>
      <w:hyperlink r:id="rId1949" w:anchor="details" w:history="1">
        <w:r w:rsidR="005A6BBD" w:rsidRPr="003A425A">
          <w:rPr>
            <w:rStyle w:val="a3"/>
            <w:rFonts w:ascii="Times New Roman" w:hAnsi="Times New Roman"/>
            <w:sz w:val="24"/>
            <w:szCs w:val="24"/>
          </w:rPr>
          <w:t>http://qt-project.org/doc/qt-5.1/qtwidgets/qsplitter.html#details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QSplitter класс реализует разделительный виджет. </w:t>
      </w:r>
      <w:r w:rsidR="009817CD" w:rsidRPr="003A425A">
        <w:rPr>
          <w:rFonts w:ascii="Times New Roman" w:hAnsi="Times New Roman"/>
          <w:sz w:val="24"/>
          <w:szCs w:val="24"/>
        </w:rPr>
        <w:t>Р</w:t>
      </w:r>
      <w:r w:rsidRPr="003A425A">
        <w:rPr>
          <w:rFonts w:ascii="Times New Roman" w:hAnsi="Times New Roman"/>
          <w:sz w:val="24"/>
          <w:szCs w:val="24"/>
        </w:rPr>
        <w:t xml:space="preserve">азделитель позволяет пользователю управлять размерами дочерних виджетов при помощи перетаскивания границы между ними. Любое количество виджетов можно </w:t>
      </w:r>
      <w:r w:rsidR="005E4755" w:rsidRPr="003A425A">
        <w:rPr>
          <w:rFonts w:ascii="Times New Roman" w:hAnsi="Times New Roman"/>
          <w:sz w:val="24"/>
          <w:szCs w:val="24"/>
        </w:rPr>
        <w:t>контроли</w:t>
      </w:r>
      <w:r w:rsidRPr="003A425A">
        <w:rPr>
          <w:rFonts w:ascii="Times New Roman" w:hAnsi="Times New Roman"/>
          <w:sz w:val="24"/>
          <w:szCs w:val="24"/>
        </w:rPr>
        <w:t xml:space="preserve">ровать при помощи одного разделителя. </w:t>
      </w:r>
      <w:r w:rsidRPr="003A425A">
        <w:rPr>
          <w:rFonts w:ascii="Times New Roman" w:hAnsi="Times New Roman"/>
          <w:i/>
          <w:sz w:val="24"/>
          <w:szCs w:val="24"/>
        </w:rPr>
        <w:t>Есть пример кода использования разделителя.</w:t>
      </w:r>
      <w:r w:rsidR="009817CD" w:rsidRPr="003A425A">
        <w:rPr>
          <w:rFonts w:ascii="Times New Roman" w:hAnsi="Times New Roman"/>
          <w:i/>
          <w:sz w:val="24"/>
          <w:szCs w:val="24"/>
        </w:rPr>
        <w:t xml:space="preserve"> </w:t>
      </w:r>
      <w:r w:rsidRPr="003A425A">
        <w:rPr>
          <w:rFonts w:ascii="Times New Roman" w:hAnsi="Times New Roman"/>
          <w:sz w:val="24"/>
          <w:szCs w:val="24"/>
        </w:rPr>
        <w:t>Разделители можно размещать как горизонтально, так и вертикально.</w:t>
      </w:r>
      <w:r w:rsidR="009817CD" w:rsidRPr="003A425A">
        <w:rPr>
          <w:rFonts w:ascii="Times New Roman" w:hAnsi="Times New Roman"/>
          <w:sz w:val="24"/>
          <w:szCs w:val="24"/>
        </w:rPr>
        <w:t xml:space="preserve"> </w:t>
      </w:r>
      <w:r w:rsidRPr="003A425A">
        <w:rPr>
          <w:rFonts w:ascii="Times New Roman" w:hAnsi="Times New Roman"/>
          <w:sz w:val="24"/>
          <w:szCs w:val="24"/>
        </w:rPr>
        <w:t>Первоначальное распределение размеров между виджетами определяется при помощи умножения начальной длины на фа</w:t>
      </w:r>
      <w:r w:rsidR="004F2215" w:rsidRPr="003A425A">
        <w:rPr>
          <w:rFonts w:ascii="Times New Roman" w:hAnsi="Times New Roman"/>
          <w:sz w:val="24"/>
          <w:szCs w:val="24"/>
        </w:rPr>
        <w:t>кто</w:t>
      </w:r>
      <w:r w:rsidRPr="003A425A">
        <w:rPr>
          <w:rFonts w:ascii="Times New Roman" w:hAnsi="Times New Roman"/>
          <w:sz w:val="24"/>
          <w:szCs w:val="24"/>
        </w:rPr>
        <w:t>р растяжения. Но можно определить размеры виджетов вручную.</w:t>
      </w:r>
      <w:r w:rsidR="009817CD" w:rsidRPr="003A425A">
        <w:rPr>
          <w:rFonts w:ascii="Times New Roman" w:hAnsi="Times New Roman"/>
          <w:sz w:val="24"/>
          <w:szCs w:val="24"/>
        </w:rPr>
        <w:t xml:space="preserve"> </w:t>
      </w:r>
      <w:r w:rsidRPr="003A425A">
        <w:rPr>
          <w:rFonts w:ascii="Times New Roman" w:hAnsi="Times New Roman"/>
          <w:i/>
          <w:sz w:val="24"/>
          <w:szCs w:val="24"/>
        </w:rPr>
        <w:t xml:space="preserve">Далее идёт описание некоторых </w:t>
      </w:r>
      <w:r w:rsidR="00BE64FE" w:rsidRPr="003A425A">
        <w:rPr>
          <w:rFonts w:ascii="Times New Roman" w:hAnsi="Times New Roman"/>
          <w:i/>
          <w:sz w:val="24"/>
          <w:szCs w:val="24"/>
        </w:rPr>
        <w:t>аспект</w:t>
      </w:r>
      <w:r w:rsidRPr="003A425A">
        <w:rPr>
          <w:rFonts w:ascii="Times New Roman" w:hAnsi="Times New Roman"/>
          <w:i/>
          <w:sz w:val="24"/>
          <w:szCs w:val="24"/>
        </w:rPr>
        <w:t xml:space="preserve">ов использования данного класса. </w:t>
      </w:r>
      <w:r w:rsidRPr="003A425A">
        <w:rPr>
          <w:rFonts w:ascii="Times New Roman" w:hAnsi="Times New Roman"/>
          <w:sz w:val="24"/>
          <w:szCs w:val="24"/>
        </w:rPr>
        <w:t>Вставка в разделитель макетов не поддерживается.</w:t>
      </w:r>
    </w:p>
    <w:p w:rsidR="009817CD" w:rsidRPr="003A425A" w:rsidRDefault="009817CD" w:rsidP="009817CD">
      <w:pPr>
        <w:pStyle w:val="4"/>
      </w:pPr>
      <w:bookmarkStart w:id="800" w:name="_Toc382058906"/>
      <w:r w:rsidRPr="003A425A">
        <w:rPr>
          <w:rFonts w:ascii="Times New Roman" w:hAnsi="Times New Roman"/>
          <w:color w:val="auto"/>
          <w:sz w:val="24"/>
          <w:szCs w:val="24"/>
        </w:rPr>
        <w:t>QStackedWidget</w:t>
      </w:r>
      <w:bookmarkEnd w:id="800"/>
    </w:p>
    <w:p w:rsidR="005A6BBD" w:rsidRPr="003A425A" w:rsidRDefault="00953454" w:rsidP="0022365A">
      <w:pPr>
        <w:tabs>
          <w:tab w:val="left" w:pos="8931"/>
        </w:tabs>
        <w:jc w:val="both"/>
        <w:rPr>
          <w:rFonts w:ascii="Times New Roman" w:hAnsi="Times New Roman"/>
          <w:sz w:val="24"/>
          <w:szCs w:val="24"/>
        </w:rPr>
      </w:pPr>
      <w:hyperlink r:id="rId1950" w:anchor="details" w:history="1">
        <w:r w:rsidR="005A6BBD" w:rsidRPr="003A425A">
          <w:rPr>
            <w:rStyle w:val="a3"/>
            <w:rFonts w:ascii="Times New Roman" w:hAnsi="Times New Roman"/>
            <w:sz w:val="24"/>
            <w:szCs w:val="24"/>
          </w:rPr>
          <w:t>http://qt-project.org/doc/qt-5.1/qtwidgets/qstackedwidget.html#details</w:t>
        </w:r>
      </w:hyperlink>
    </w:p>
    <w:p w:rsidR="005E4755"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QStackedWidget класс обеспечивает стек для виджетов, где только один виджет видим в единицу времени.</w:t>
      </w:r>
      <w:r w:rsidR="009817CD" w:rsidRPr="003A425A">
        <w:rPr>
          <w:rFonts w:ascii="Times New Roman" w:hAnsi="Times New Roman"/>
          <w:sz w:val="24"/>
          <w:szCs w:val="24"/>
        </w:rPr>
        <w:t xml:space="preserve"> </w:t>
      </w:r>
      <w:r w:rsidRPr="003A425A">
        <w:rPr>
          <w:rFonts w:ascii="Times New Roman" w:hAnsi="Times New Roman"/>
          <w:sz w:val="24"/>
          <w:szCs w:val="24"/>
        </w:rPr>
        <w:t xml:space="preserve">Класс может быть использован для создания интерфейса пользователя, похожего на то, что обеспечивается при помощи класса </w:t>
      </w:r>
      <w:hyperlink r:id="rId1951" w:history="1">
        <w:r w:rsidRPr="003A425A">
          <w:rPr>
            <w:rStyle w:val="a3"/>
            <w:rFonts w:ascii="Times New Roman" w:hAnsi="Times New Roman"/>
            <w:color w:val="auto"/>
            <w:sz w:val="24"/>
            <w:szCs w:val="24"/>
          </w:rPr>
          <w:t>QTabWidget</w:t>
        </w:r>
      </w:hyperlink>
      <w:r w:rsidRPr="003A425A">
        <w:rPr>
          <w:rFonts w:ascii="Times New Roman" w:hAnsi="Times New Roman"/>
          <w:sz w:val="24"/>
          <w:szCs w:val="24"/>
        </w:rPr>
        <w:t xml:space="preserve">. Это удобный виджет, построенный на вершине </w:t>
      </w:r>
      <w:hyperlink r:id="rId1952" w:history="1">
        <w:r w:rsidRPr="003A425A">
          <w:rPr>
            <w:rStyle w:val="a3"/>
            <w:rFonts w:ascii="Times New Roman" w:hAnsi="Times New Roman"/>
            <w:color w:val="auto"/>
            <w:sz w:val="24"/>
            <w:szCs w:val="24"/>
          </w:rPr>
          <w:t>QStackedLayout</w:t>
        </w:r>
      </w:hyperlink>
      <w:r w:rsidRPr="003A425A">
        <w:rPr>
          <w:rFonts w:ascii="Times New Roman" w:hAnsi="Times New Roman"/>
          <w:sz w:val="24"/>
          <w:szCs w:val="24"/>
        </w:rPr>
        <w:t xml:space="preserve"> класса.</w:t>
      </w:r>
      <w:r w:rsidR="009817CD" w:rsidRPr="003A425A">
        <w:rPr>
          <w:rFonts w:ascii="Times New Roman" w:hAnsi="Times New Roman"/>
          <w:sz w:val="24"/>
          <w:szCs w:val="24"/>
        </w:rPr>
        <w:t xml:space="preserve"> </w:t>
      </w:r>
      <w:r w:rsidRPr="003A425A">
        <w:rPr>
          <w:rFonts w:ascii="Times New Roman" w:hAnsi="Times New Roman"/>
          <w:i/>
          <w:sz w:val="24"/>
          <w:szCs w:val="24"/>
        </w:rPr>
        <w:t>Есть пример создания данного виджета.</w:t>
      </w:r>
      <w:r w:rsidR="009817CD"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обеспечивает внутренние средства для пользователя для переключения между страницами. Это обычно делается через </w:t>
      </w:r>
      <w:hyperlink r:id="rId1953" w:history="1">
        <w:r w:rsidRPr="003A425A">
          <w:rPr>
            <w:rStyle w:val="a3"/>
            <w:rFonts w:ascii="Times New Roman" w:hAnsi="Times New Roman"/>
            <w:color w:val="auto"/>
            <w:sz w:val="24"/>
            <w:szCs w:val="24"/>
          </w:rPr>
          <w:t>QComboBox</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a </w:t>
      </w:r>
      <w:hyperlink r:id="rId1954" w:history="1">
        <w:r w:rsidRPr="003A425A">
          <w:rPr>
            <w:rStyle w:val="a3"/>
            <w:rFonts w:ascii="Times New Roman" w:hAnsi="Times New Roman"/>
            <w:color w:val="auto"/>
            <w:sz w:val="24"/>
            <w:szCs w:val="24"/>
          </w:rPr>
          <w:t>QListWidget</w:t>
        </w:r>
      </w:hyperlink>
      <w:r w:rsidRPr="003A425A">
        <w:rPr>
          <w:rFonts w:ascii="Times New Roman" w:hAnsi="Times New Roman"/>
          <w:sz w:val="24"/>
          <w:szCs w:val="24"/>
        </w:rPr>
        <w:t xml:space="preserve">, которые сохряняют названия страниц данного виджета. </w:t>
      </w:r>
      <w:r w:rsidRPr="003A425A">
        <w:rPr>
          <w:rFonts w:ascii="Times New Roman" w:hAnsi="Times New Roman"/>
          <w:i/>
          <w:sz w:val="24"/>
          <w:szCs w:val="24"/>
        </w:rPr>
        <w:t>Есть пример кода использования данного класса.</w:t>
      </w:r>
      <w:r w:rsidR="009817CD" w:rsidRPr="003A425A">
        <w:rPr>
          <w:rFonts w:ascii="Times New Roman" w:hAnsi="Times New Roman"/>
          <w:i/>
          <w:sz w:val="24"/>
          <w:szCs w:val="24"/>
        </w:rPr>
        <w:t xml:space="preserve"> </w:t>
      </w:r>
      <w:r w:rsidRPr="003A425A">
        <w:rPr>
          <w:rFonts w:ascii="Times New Roman" w:hAnsi="Times New Roman"/>
          <w:i/>
          <w:sz w:val="24"/>
          <w:szCs w:val="24"/>
        </w:rPr>
        <w:t>Далее описываются некоторые важные функции данного класса.</w:t>
      </w:r>
    </w:p>
    <w:p w:rsidR="0013088A" w:rsidRPr="003A425A" w:rsidRDefault="0013088A" w:rsidP="0013088A">
      <w:pPr>
        <w:pStyle w:val="4"/>
      </w:pPr>
      <w:bookmarkStart w:id="801" w:name="_Toc382058907"/>
      <w:r w:rsidRPr="003A425A">
        <w:rPr>
          <w:rFonts w:ascii="Times New Roman" w:hAnsi="Times New Roman"/>
          <w:color w:val="auto"/>
          <w:sz w:val="24"/>
          <w:szCs w:val="24"/>
        </w:rPr>
        <w:t>QSizePolicy</w:t>
      </w:r>
      <w:bookmarkEnd w:id="801"/>
    </w:p>
    <w:p w:rsidR="0013088A" w:rsidRPr="003A425A" w:rsidRDefault="00953454" w:rsidP="0013088A">
      <w:pPr>
        <w:tabs>
          <w:tab w:val="left" w:pos="8931"/>
        </w:tabs>
        <w:jc w:val="both"/>
        <w:rPr>
          <w:rFonts w:ascii="Times New Roman" w:hAnsi="Times New Roman"/>
          <w:sz w:val="24"/>
          <w:szCs w:val="24"/>
        </w:rPr>
      </w:pPr>
      <w:hyperlink r:id="rId1955" w:anchor="details" w:history="1">
        <w:r w:rsidR="0013088A" w:rsidRPr="003A425A">
          <w:rPr>
            <w:rStyle w:val="a3"/>
            <w:rFonts w:ascii="Times New Roman" w:hAnsi="Times New Roman"/>
            <w:sz w:val="24"/>
            <w:szCs w:val="24"/>
          </w:rPr>
          <w:t>http://qt-project.org/doc/qt-5.1/qtwidgets/qsizepolicy.html#details</w:t>
        </w:r>
      </w:hyperlink>
    </w:p>
    <w:p w:rsidR="0013088A" w:rsidRPr="003A425A" w:rsidRDefault="0013088A" w:rsidP="0013088A">
      <w:pPr>
        <w:tabs>
          <w:tab w:val="left" w:pos="8931"/>
        </w:tabs>
        <w:jc w:val="both"/>
        <w:rPr>
          <w:rFonts w:ascii="Times New Roman" w:hAnsi="Times New Roman"/>
          <w:sz w:val="24"/>
          <w:szCs w:val="24"/>
        </w:rPr>
      </w:pPr>
      <w:r w:rsidRPr="003A425A">
        <w:rPr>
          <w:rFonts w:ascii="Times New Roman" w:hAnsi="Times New Roman"/>
          <w:sz w:val="24"/>
          <w:szCs w:val="24"/>
        </w:rPr>
        <w:t xml:space="preserve">QSizePolicy класс является атрибутом макета, описывающего горизонтальную или вертикальную политику изменения размера.  Политика размера – это выражение его готовности быть изменённым в размерах различными способами, и влияет на то, как </w:t>
      </w:r>
      <w:r w:rsidRPr="003A425A">
        <w:rPr>
          <w:rFonts w:ascii="Times New Roman" w:hAnsi="Times New Roman"/>
          <w:sz w:val="24"/>
          <w:szCs w:val="24"/>
        </w:rPr>
        <w:lastRenderedPageBreak/>
        <w:t>виджеты обрабатываются при помощи движка макетов. Каждый виджет возвращает экземпляр данного класса, который описывает политику изменения размеров данного виджета, которые используются при помещении виджета в макет. Помимо прочих функций в данном классе есть операции сравнения различных политик между собой.</w:t>
      </w:r>
    </w:p>
    <w:p w:rsidR="0013088A" w:rsidRPr="003A425A" w:rsidRDefault="0013088A" w:rsidP="0013088A">
      <w:pPr>
        <w:pStyle w:val="4"/>
      </w:pPr>
      <w:bookmarkStart w:id="802" w:name="_Toc382058908"/>
      <w:r w:rsidRPr="003A425A">
        <w:rPr>
          <w:rFonts w:ascii="Times New Roman" w:hAnsi="Times New Roman"/>
          <w:color w:val="auto"/>
          <w:sz w:val="24"/>
          <w:szCs w:val="24"/>
        </w:rPr>
        <w:t>QTabWidget</w:t>
      </w:r>
      <w:bookmarkEnd w:id="802"/>
    </w:p>
    <w:p w:rsidR="005A6BBD" w:rsidRPr="003A425A" w:rsidRDefault="00953454" w:rsidP="0022365A">
      <w:pPr>
        <w:tabs>
          <w:tab w:val="left" w:pos="8931"/>
        </w:tabs>
        <w:jc w:val="both"/>
        <w:rPr>
          <w:rFonts w:ascii="Times New Roman" w:hAnsi="Times New Roman"/>
          <w:sz w:val="24"/>
          <w:szCs w:val="24"/>
        </w:rPr>
      </w:pPr>
      <w:hyperlink r:id="rId1956" w:anchor="details" w:history="1">
        <w:r w:rsidR="005A6BBD" w:rsidRPr="003A425A">
          <w:rPr>
            <w:rStyle w:val="a3"/>
            <w:rFonts w:ascii="Times New Roman" w:hAnsi="Times New Roman"/>
            <w:sz w:val="24"/>
            <w:szCs w:val="24"/>
          </w:rPr>
          <w:t>http://qt-project.org/doc/qt-5.1/qtwidgets/qtabwidget.html#details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QTabWidget класс обеспечивает стек табулированных виджетов.</w:t>
      </w:r>
      <w:r w:rsidR="009817CD" w:rsidRPr="003A425A">
        <w:rPr>
          <w:rFonts w:ascii="Times New Roman" w:hAnsi="Times New Roman"/>
          <w:sz w:val="24"/>
          <w:szCs w:val="24"/>
        </w:rPr>
        <w:t xml:space="preserve"> </w:t>
      </w:r>
      <w:r w:rsidRPr="003A425A">
        <w:rPr>
          <w:rFonts w:ascii="Times New Roman" w:hAnsi="Times New Roman"/>
          <w:sz w:val="24"/>
          <w:szCs w:val="24"/>
        </w:rPr>
        <w:t>Класс обеспечивает полосу табуляции и область страницы, которая используется для отображения связанных с каждой табуляцией.</w:t>
      </w:r>
      <w:r w:rsidR="009817CD" w:rsidRPr="003A425A">
        <w:rPr>
          <w:rFonts w:ascii="Times New Roman" w:hAnsi="Times New Roman"/>
          <w:sz w:val="24"/>
          <w:szCs w:val="24"/>
        </w:rPr>
        <w:t xml:space="preserve"> </w:t>
      </w:r>
      <w:r w:rsidRPr="003A425A">
        <w:rPr>
          <w:rFonts w:ascii="Times New Roman" w:hAnsi="Times New Roman"/>
          <w:sz w:val="24"/>
          <w:szCs w:val="24"/>
        </w:rPr>
        <w:t xml:space="preserve">Каждая табуляция связана с разным виджетом. Только текущая страница показывается в текущей табуляции, а все остальные страницы спрятаны. Также каждую страницу можно показывать при помощи нажатия клавиши </w:t>
      </w:r>
      <w:r w:rsidRPr="003A425A">
        <w:rPr>
          <w:rFonts w:ascii="Times New Roman" w:hAnsi="Times New Roman"/>
          <w:sz w:val="24"/>
          <w:szCs w:val="24"/>
          <w:lang w:val="en-US"/>
        </w:rPr>
        <w:t>Alt</w:t>
      </w:r>
      <w:r w:rsidRPr="003A425A">
        <w:rPr>
          <w:rFonts w:ascii="Times New Roman" w:hAnsi="Times New Roman"/>
          <w:sz w:val="24"/>
          <w:szCs w:val="24"/>
        </w:rPr>
        <w:t xml:space="preserve"> + горячая клавиша.</w:t>
      </w:r>
      <w:r w:rsidR="009817CD" w:rsidRPr="003A425A">
        <w:rPr>
          <w:rFonts w:ascii="Times New Roman" w:hAnsi="Times New Roman"/>
          <w:sz w:val="24"/>
          <w:szCs w:val="24"/>
        </w:rPr>
        <w:t xml:space="preserve"> </w:t>
      </w:r>
      <w:r w:rsidRPr="003A425A">
        <w:rPr>
          <w:rFonts w:ascii="Times New Roman" w:hAnsi="Times New Roman"/>
          <w:i/>
          <w:sz w:val="24"/>
          <w:szCs w:val="24"/>
        </w:rPr>
        <w:t>Далее рассказывается обычный способ использования данного типа виджета.</w:t>
      </w:r>
      <w:r w:rsidR="009817CD" w:rsidRPr="003A425A">
        <w:rPr>
          <w:rFonts w:ascii="Times New Roman" w:hAnsi="Times New Roman"/>
          <w:i/>
          <w:sz w:val="24"/>
          <w:szCs w:val="24"/>
        </w:rPr>
        <w:t xml:space="preserve"> </w:t>
      </w:r>
      <w:r w:rsidRPr="003A425A">
        <w:rPr>
          <w:rFonts w:ascii="Times New Roman" w:hAnsi="Times New Roman"/>
          <w:i/>
          <w:sz w:val="24"/>
          <w:szCs w:val="24"/>
        </w:rPr>
        <w:t xml:space="preserve">Далее описываются некоторые функции данного виджета. </w:t>
      </w:r>
      <w:r w:rsidRPr="003A425A">
        <w:rPr>
          <w:rFonts w:ascii="Times New Roman" w:hAnsi="Times New Roman"/>
          <w:sz w:val="24"/>
          <w:szCs w:val="24"/>
        </w:rPr>
        <w:t xml:space="preserve">Виджеты табуляции могут быть хорошим способом разделения сложных диалогов. Альтернативой является использование </w:t>
      </w:r>
      <w:hyperlink r:id="rId1957" w:history="1">
        <w:r w:rsidRPr="003A425A">
          <w:rPr>
            <w:rStyle w:val="a3"/>
            <w:rFonts w:ascii="Times New Roman" w:hAnsi="Times New Roman"/>
            <w:color w:val="auto"/>
            <w:sz w:val="24"/>
            <w:szCs w:val="24"/>
          </w:rPr>
          <w:t>QStackedWidget</w:t>
        </w:r>
      </w:hyperlink>
      <w:r w:rsidRPr="003A425A">
        <w:rPr>
          <w:rFonts w:ascii="Times New Roman" w:hAnsi="Times New Roman"/>
          <w:sz w:val="24"/>
          <w:szCs w:val="24"/>
        </w:rPr>
        <w:t>.</w:t>
      </w:r>
      <w:r w:rsidR="009817CD" w:rsidRPr="003A425A">
        <w:rPr>
          <w:rFonts w:ascii="Times New Roman" w:hAnsi="Times New Roman"/>
          <w:sz w:val="24"/>
          <w:szCs w:val="24"/>
        </w:rPr>
        <w:t xml:space="preserve"> </w:t>
      </w:r>
      <w:r w:rsidRPr="003A425A">
        <w:rPr>
          <w:rFonts w:ascii="Times New Roman" w:hAnsi="Times New Roman"/>
          <w:sz w:val="24"/>
          <w:szCs w:val="24"/>
        </w:rPr>
        <w:t xml:space="preserve">Большинство функциональности данного класса обеспечивается при помощи класса </w:t>
      </w:r>
      <w:hyperlink r:id="rId1958" w:history="1">
        <w:r w:rsidRPr="003A425A">
          <w:rPr>
            <w:rStyle w:val="a3"/>
            <w:rFonts w:ascii="Times New Roman" w:hAnsi="Times New Roman"/>
            <w:color w:val="auto"/>
            <w:sz w:val="24"/>
            <w:szCs w:val="24"/>
          </w:rPr>
          <w:t>QTabBar</w:t>
        </w:r>
      </w:hyperlink>
      <w:r w:rsidRPr="003A425A">
        <w:rPr>
          <w:rFonts w:ascii="Times New Roman" w:hAnsi="Times New Roman"/>
          <w:sz w:val="24"/>
          <w:szCs w:val="24"/>
        </w:rPr>
        <w:t xml:space="preserve"> и </w:t>
      </w:r>
      <w:hyperlink r:id="rId1959" w:history="1">
        <w:r w:rsidRPr="003A425A">
          <w:rPr>
            <w:rStyle w:val="a3"/>
            <w:rFonts w:ascii="Times New Roman" w:hAnsi="Times New Roman"/>
            <w:color w:val="auto"/>
            <w:sz w:val="24"/>
            <w:szCs w:val="24"/>
          </w:rPr>
          <w:t>QStackedWidget</w:t>
        </w:r>
      </w:hyperlink>
      <w:r w:rsidRPr="003A425A">
        <w:rPr>
          <w:rFonts w:ascii="Times New Roman" w:hAnsi="Times New Roman"/>
          <w:sz w:val="24"/>
          <w:szCs w:val="24"/>
        </w:rPr>
        <w:t>.</w:t>
      </w:r>
    </w:p>
    <w:p w:rsidR="005A6BBD" w:rsidRPr="003A425A" w:rsidRDefault="009817CD" w:rsidP="009817CD">
      <w:pPr>
        <w:pStyle w:val="2"/>
        <w:rPr>
          <w:rFonts w:ascii="Times New Roman" w:hAnsi="Times New Roman"/>
          <w:i/>
          <w:sz w:val="28"/>
          <w:szCs w:val="24"/>
        </w:rPr>
      </w:pPr>
      <w:bookmarkStart w:id="803" w:name="_Toc382058909"/>
      <w:r w:rsidRPr="003A425A">
        <w:rPr>
          <w:rFonts w:ascii="Times New Roman" w:hAnsi="Times New Roman"/>
          <w:sz w:val="24"/>
        </w:rPr>
        <w:t>ДРУГИЕ КЛАССЫ ВИДЖЕТОВ</w:t>
      </w:r>
      <w:bookmarkEnd w:id="803"/>
    </w:p>
    <w:p w:rsidR="009817CD" w:rsidRPr="003A425A" w:rsidRDefault="009817CD" w:rsidP="009817CD">
      <w:pPr>
        <w:pStyle w:val="4"/>
        <w:rPr>
          <w:color w:val="FF0000"/>
        </w:rPr>
      </w:pPr>
      <w:bookmarkStart w:id="804" w:name="_Toc382058910"/>
      <w:r w:rsidRPr="003A425A">
        <w:rPr>
          <w:rFonts w:ascii="Times New Roman" w:hAnsi="Times New Roman"/>
          <w:color w:val="FF0000"/>
          <w:sz w:val="24"/>
          <w:szCs w:val="24"/>
        </w:rPr>
        <w:t>QTextEdit::ExtraSelection</w:t>
      </w:r>
      <w:bookmarkEnd w:id="804"/>
    </w:p>
    <w:p w:rsidR="005A6BBD" w:rsidRPr="003A425A" w:rsidRDefault="00953454" w:rsidP="0022365A">
      <w:pPr>
        <w:tabs>
          <w:tab w:val="left" w:pos="8931"/>
        </w:tabs>
        <w:jc w:val="both"/>
        <w:rPr>
          <w:rFonts w:ascii="Times New Roman" w:hAnsi="Times New Roman"/>
          <w:sz w:val="24"/>
          <w:szCs w:val="24"/>
        </w:rPr>
      </w:pPr>
      <w:hyperlink r:id="rId1960" w:anchor="details" w:history="1">
        <w:r w:rsidR="005A6BBD" w:rsidRPr="003A425A">
          <w:rPr>
            <w:rStyle w:val="a3"/>
            <w:rFonts w:ascii="Times New Roman" w:hAnsi="Times New Roman"/>
            <w:sz w:val="24"/>
            <w:szCs w:val="24"/>
          </w:rPr>
          <w:t>http://qt-project.org/doc/qt-5.1/qtwidgets/qtextedit-extraselection.html#details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QTextEdit::ExtraSelection </w:t>
      </w:r>
      <w:r w:rsidR="00C16F96" w:rsidRPr="003A425A">
        <w:rPr>
          <w:rFonts w:ascii="Times New Roman" w:hAnsi="Times New Roman"/>
          <w:sz w:val="24"/>
          <w:szCs w:val="24"/>
        </w:rPr>
        <w:t>структура</w:t>
      </w:r>
      <w:r w:rsidRPr="003A425A">
        <w:rPr>
          <w:rFonts w:ascii="Times New Roman" w:hAnsi="Times New Roman"/>
          <w:sz w:val="24"/>
          <w:szCs w:val="24"/>
        </w:rPr>
        <w:t xml:space="preserve"> обеспечивает способ определения символьного формата для данного выделения в документе.</w:t>
      </w:r>
    </w:p>
    <w:p w:rsidR="009817CD" w:rsidRPr="003A425A" w:rsidRDefault="009817CD" w:rsidP="009817CD">
      <w:pPr>
        <w:pStyle w:val="4"/>
      </w:pPr>
      <w:bookmarkStart w:id="805" w:name="_Toc382058911"/>
      <w:r w:rsidRPr="003A425A">
        <w:rPr>
          <w:rFonts w:ascii="Times New Roman" w:hAnsi="Times New Roman"/>
          <w:color w:val="auto"/>
          <w:sz w:val="24"/>
          <w:szCs w:val="24"/>
        </w:rPr>
        <w:t>QCompleter</w:t>
      </w:r>
      <w:bookmarkEnd w:id="805"/>
    </w:p>
    <w:p w:rsidR="005A6BBD" w:rsidRPr="003A425A" w:rsidRDefault="00953454" w:rsidP="0022365A">
      <w:pPr>
        <w:tabs>
          <w:tab w:val="left" w:pos="8931"/>
        </w:tabs>
        <w:jc w:val="both"/>
        <w:rPr>
          <w:rFonts w:ascii="Times New Roman" w:hAnsi="Times New Roman"/>
          <w:sz w:val="24"/>
          <w:szCs w:val="24"/>
        </w:rPr>
      </w:pPr>
      <w:hyperlink r:id="rId1961" w:anchor="details" w:history="1">
        <w:r w:rsidR="005A6BBD" w:rsidRPr="003A425A">
          <w:rPr>
            <w:rStyle w:val="a3"/>
            <w:rFonts w:ascii="Times New Roman" w:hAnsi="Times New Roman"/>
            <w:sz w:val="24"/>
            <w:szCs w:val="24"/>
          </w:rPr>
          <w:t>http://qt-project.org/doc/qt-5.1/qtwidgets/qcompleter.html#details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QCompleter класс обеспечивает завершения, основанные на модели элементов.</w:t>
      </w:r>
      <w:r w:rsidR="009817CD" w:rsidRPr="003A425A">
        <w:rPr>
          <w:rFonts w:ascii="Times New Roman" w:hAnsi="Times New Roman"/>
          <w:sz w:val="24"/>
          <w:szCs w:val="24"/>
        </w:rPr>
        <w:t xml:space="preserve"> </w:t>
      </w:r>
      <w:r w:rsidRPr="003A425A">
        <w:rPr>
          <w:rFonts w:ascii="Times New Roman" w:hAnsi="Times New Roman"/>
          <w:sz w:val="24"/>
          <w:szCs w:val="24"/>
        </w:rPr>
        <w:t xml:space="preserve">Его можно использовать для обеспечения автозавершений в виджетах, таких как </w:t>
      </w:r>
      <w:hyperlink r:id="rId1962" w:history="1">
        <w:r w:rsidRPr="003A425A">
          <w:rPr>
            <w:rStyle w:val="a3"/>
            <w:rFonts w:ascii="Times New Roman" w:hAnsi="Times New Roman"/>
            <w:color w:val="auto"/>
            <w:sz w:val="24"/>
            <w:szCs w:val="24"/>
          </w:rPr>
          <w:t>QLineEdit</w:t>
        </w:r>
      </w:hyperlink>
      <w:r w:rsidRPr="003A425A">
        <w:rPr>
          <w:rFonts w:ascii="Times New Roman" w:hAnsi="Times New Roman"/>
          <w:sz w:val="24"/>
          <w:szCs w:val="24"/>
        </w:rPr>
        <w:t xml:space="preserve"> and </w:t>
      </w:r>
      <w:hyperlink r:id="rId1963" w:history="1">
        <w:r w:rsidRPr="003A425A">
          <w:rPr>
            <w:rStyle w:val="a3"/>
            <w:rFonts w:ascii="Times New Roman" w:hAnsi="Times New Roman"/>
            <w:color w:val="auto"/>
            <w:sz w:val="24"/>
            <w:szCs w:val="24"/>
          </w:rPr>
          <w:t>QComboBox</w:t>
        </w:r>
      </w:hyperlink>
      <w:r w:rsidRPr="003A425A">
        <w:rPr>
          <w:rFonts w:ascii="Times New Roman" w:hAnsi="Times New Roman"/>
          <w:sz w:val="24"/>
          <w:szCs w:val="24"/>
        </w:rPr>
        <w:t xml:space="preserve">. Данный класс предлагает возможные завершения, когда пользователь начинает ввод слов, основанный на модели списка слов, которая обеспечивается </w:t>
      </w:r>
      <w:hyperlink r:id="rId1964" w:history="1">
        <w:r w:rsidRPr="003A425A">
          <w:rPr>
            <w:rStyle w:val="a3"/>
            <w:rFonts w:ascii="Times New Roman" w:hAnsi="Times New Roman"/>
            <w:color w:val="auto"/>
            <w:sz w:val="24"/>
            <w:szCs w:val="24"/>
          </w:rPr>
          <w:t>QAbstractItemModel</w:t>
        </w:r>
      </w:hyperlink>
      <w:r w:rsidRPr="003A425A">
        <w:rPr>
          <w:rFonts w:ascii="Times New Roman" w:hAnsi="Times New Roman"/>
          <w:sz w:val="24"/>
          <w:szCs w:val="24"/>
        </w:rPr>
        <w:t>.</w:t>
      </w:r>
      <w:r w:rsidR="009817CD" w:rsidRPr="003A425A">
        <w:rPr>
          <w:rFonts w:ascii="Times New Roman" w:hAnsi="Times New Roman"/>
          <w:sz w:val="24"/>
          <w:szCs w:val="24"/>
        </w:rPr>
        <w:t xml:space="preserve"> </w:t>
      </w:r>
      <w:r w:rsidRPr="003A425A">
        <w:rPr>
          <w:rFonts w:ascii="Times New Roman" w:hAnsi="Times New Roman"/>
          <w:i/>
          <w:sz w:val="24"/>
          <w:szCs w:val="24"/>
        </w:rPr>
        <w:t xml:space="preserve">Далее приведён пример использования данного класса. Приведённые примеры очень ценны с точки зрения </w:t>
      </w:r>
      <w:r w:rsidR="00FF1335" w:rsidRPr="003A425A">
        <w:rPr>
          <w:rFonts w:ascii="Times New Roman" w:hAnsi="Times New Roman"/>
          <w:i/>
          <w:sz w:val="24"/>
          <w:szCs w:val="24"/>
        </w:rPr>
        <w:t>практич</w:t>
      </w:r>
      <w:r w:rsidRPr="003A425A">
        <w:rPr>
          <w:rFonts w:ascii="Times New Roman" w:hAnsi="Times New Roman"/>
          <w:i/>
          <w:sz w:val="24"/>
          <w:szCs w:val="24"/>
        </w:rPr>
        <w:t>еского применения данного класса.</w:t>
      </w:r>
      <w:r w:rsidR="009817CD" w:rsidRPr="003A425A">
        <w:rPr>
          <w:rFonts w:ascii="Times New Roman" w:hAnsi="Times New Roman"/>
          <w:i/>
          <w:sz w:val="24"/>
          <w:szCs w:val="24"/>
        </w:rPr>
        <w:t xml:space="preserve"> </w:t>
      </w:r>
      <w:r w:rsidRPr="003A425A">
        <w:rPr>
          <w:rFonts w:ascii="Times New Roman" w:hAnsi="Times New Roman"/>
          <w:i/>
          <w:sz w:val="24"/>
          <w:szCs w:val="24"/>
        </w:rPr>
        <w:t xml:space="preserve">Далее описываются некоторые </w:t>
      </w:r>
      <w:r w:rsidR="00BE64FE" w:rsidRPr="003A425A">
        <w:rPr>
          <w:rFonts w:ascii="Times New Roman" w:hAnsi="Times New Roman"/>
          <w:i/>
          <w:sz w:val="24"/>
          <w:szCs w:val="24"/>
        </w:rPr>
        <w:t>аспект</w:t>
      </w:r>
      <w:r w:rsidRPr="003A425A">
        <w:rPr>
          <w:rFonts w:ascii="Times New Roman" w:hAnsi="Times New Roman"/>
          <w:i/>
          <w:sz w:val="24"/>
          <w:szCs w:val="24"/>
        </w:rPr>
        <w:t xml:space="preserve">ы использования данного класса. </w:t>
      </w:r>
      <w:r w:rsidRPr="003A425A">
        <w:rPr>
          <w:rFonts w:ascii="Times New Roman" w:hAnsi="Times New Roman"/>
          <w:sz w:val="24"/>
          <w:szCs w:val="24"/>
        </w:rPr>
        <w:t>Также для завершений можно использовать модели деревьев.</w:t>
      </w:r>
    </w:p>
    <w:p w:rsidR="009817CD" w:rsidRPr="003A425A" w:rsidRDefault="009817CD" w:rsidP="009817CD">
      <w:pPr>
        <w:pStyle w:val="4"/>
      </w:pPr>
      <w:bookmarkStart w:id="806" w:name="_Toc382058912"/>
      <w:r w:rsidRPr="003A425A">
        <w:rPr>
          <w:rFonts w:ascii="Times New Roman" w:hAnsi="Times New Roman"/>
          <w:color w:val="auto"/>
          <w:sz w:val="24"/>
          <w:szCs w:val="24"/>
        </w:rPr>
        <w:t>QErrorMessage</w:t>
      </w:r>
      <w:bookmarkEnd w:id="806"/>
    </w:p>
    <w:p w:rsidR="005A6BBD" w:rsidRPr="003A425A" w:rsidRDefault="00953454" w:rsidP="0022365A">
      <w:pPr>
        <w:tabs>
          <w:tab w:val="left" w:pos="8931"/>
        </w:tabs>
        <w:jc w:val="both"/>
        <w:rPr>
          <w:rFonts w:ascii="Times New Roman" w:hAnsi="Times New Roman"/>
          <w:sz w:val="24"/>
          <w:szCs w:val="24"/>
        </w:rPr>
      </w:pPr>
      <w:hyperlink r:id="rId1965" w:anchor="details" w:history="1">
        <w:r w:rsidR="005A6BBD" w:rsidRPr="003A425A">
          <w:rPr>
            <w:rStyle w:val="a3"/>
            <w:rFonts w:ascii="Times New Roman" w:hAnsi="Times New Roman"/>
            <w:sz w:val="24"/>
            <w:szCs w:val="24"/>
          </w:rPr>
          <w:t>http://qt-project.org/doc/qt-5.1/qtwidgets/qerrormessage.html#details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QErrorMessage класс обеспечивает отображение диалога с сообщением об ошибке.</w:t>
      </w:r>
      <w:r w:rsidR="009817CD" w:rsidRPr="003A425A">
        <w:rPr>
          <w:rFonts w:ascii="Times New Roman" w:hAnsi="Times New Roman"/>
          <w:sz w:val="24"/>
          <w:szCs w:val="24"/>
        </w:rPr>
        <w:t xml:space="preserve"> </w:t>
      </w:r>
      <w:r w:rsidRPr="003A425A">
        <w:rPr>
          <w:rFonts w:ascii="Times New Roman" w:hAnsi="Times New Roman"/>
          <w:i/>
          <w:sz w:val="24"/>
          <w:szCs w:val="24"/>
        </w:rPr>
        <w:t>Далее идёт некоторое описание данного класса, которое я не очень понял. После это есть ссылка на пример, в котором используется данный класс.</w:t>
      </w:r>
    </w:p>
    <w:p w:rsidR="009817CD" w:rsidRPr="003A425A" w:rsidRDefault="009817CD" w:rsidP="009817CD">
      <w:pPr>
        <w:pStyle w:val="4"/>
        <w:rPr>
          <w:color w:val="FF0000"/>
        </w:rPr>
      </w:pPr>
      <w:bookmarkStart w:id="807" w:name="_Toc382058913"/>
      <w:r w:rsidRPr="003A425A">
        <w:rPr>
          <w:rFonts w:ascii="Times New Roman" w:hAnsi="Times New Roman"/>
          <w:color w:val="FF0000"/>
          <w:sz w:val="24"/>
          <w:szCs w:val="24"/>
        </w:rPr>
        <w:t>QFileIconProvider</w:t>
      </w:r>
      <w:bookmarkEnd w:id="807"/>
    </w:p>
    <w:p w:rsidR="005A6BBD" w:rsidRPr="003A425A" w:rsidRDefault="00953454" w:rsidP="0022365A">
      <w:pPr>
        <w:tabs>
          <w:tab w:val="left" w:pos="8931"/>
        </w:tabs>
        <w:jc w:val="both"/>
        <w:rPr>
          <w:rFonts w:ascii="Times New Roman" w:hAnsi="Times New Roman"/>
          <w:sz w:val="24"/>
          <w:szCs w:val="24"/>
        </w:rPr>
      </w:pPr>
      <w:hyperlink r:id="rId1966" w:anchor="details" w:history="1">
        <w:r w:rsidR="005A6BBD" w:rsidRPr="003A425A">
          <w:rPr>
            <w:rStyle w:val="a3"/>
            <w:rFonts w:ascii="Times New Roman" w:hAnsi="Times New Roman"/>
            <w:sz w:val="24"/>
            <w:szCs w:val="24"/>
          </w:rPr>
          <w:t>http://qt-project.org/doc/qt-5.1/qtwidgets/qfileiconprovider.html#details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lastRenderedPageBreak/>
        <w:t xml:space="preserve">QFileIconProvider класс обеспечивает иконки файлов для устаревшего класса </w:t>
      </w:r>
      <w:hyperlink r:id="rId1967" w:history="1">
        <w:r w:rsidRPr="003A425A">
          <w:rPr>
            <w:rStyle w:val="a3"/>
            <w:rFonts w:ascii="Times New Roman" w:hAnsi="Times New Roman"/>
            <w:color w:val="auto"/>
            <w:sz w:val="24"/>
            <w:szCs w:val="24"/>
          </w:rPr>
          <w:t>QDirModel</w:t>
        </w:r>
      </w:hyperlink>
      <w:r w:rsidRPr="003A425A">
        <w:rPr>
          <w:rFonts w:ascii="Times New Roman" w:hAnsi="Times New Roman"/>
          <w:sz w:val="24"/>
          <w:szCs w:val="24"/>
        </w:rPr>
        <w:t xml:space="preserve"> и для классов </w:t>
      </w:r>
      <w:hyperlink r:id="rId1968" w:history="1">
        <w:r w:rsidRPr="003A425A">
          <w:rPr>
            <w:rStyle w:val="a3"/>
            <w:rFonts w:ascii="Times New Roman" w:hAnsi="Times New Roman"/>
            <w:color w:val="auto"/>
            <w:sz w:val="24"/>
            <w:szCs w:val="24"/>
          </w:rPr>
          <w:t>QFileSystemModel</w:t>
        </w:r>
      </w:hyperlink>
      <w:r w:rsidRPr="003A425A">
        <w:rPr>
          <w:rFonts w:ascii="Times New Roman" w:hAnsi="Times New Roman"/>
          <w:sz w:val="24"/>
          <w:szCs w:val="24"/>
        </w:rPr>
        <w:t>.</w:t>
      </w:r>
      <w:r w:rsidR="009817CD" w:rsidRPr="003A425A">
        <w:rPr>
          <w:rFonts w:ascii="Times New Roman" w:hAnsi="Times New Roman"/>
          <w:sz w:val="24"/>
          <w:szCs w:val="24"/>
        </w:rPr>
        <w:t xml:space="preserve"> </w:t>
      </w:r>
      <w:r w:rsidRPr="003A425A">
        <w:rPr>
          <w:rFonts w:ascii="Times New Roman" w:hAnsi="Times New Roman"/>
          <w:i/>
          <w:sz w:val="24"/>
          <w:szCs w:val="24"/>
        </w:rPr>
        <w:t xml:space="preserve">Также я пропустил классы графических </w:t>
      </w:r>
      <w:r w:rsidR="00DA7E37" w:rsidRPr="003A425A">
        <w:rPr>
          <w:rFonts w:ascii="Times New Roman" w:hAnsi="Times New Roman"/>
          <w:i/>
          <w:sz w:val="24"/>
          <w:szCs w:val="24"/>
        </w:rPr>
        <w:t>эффект</w:t>
      </w:r>
      <w:r w:rsidRPr="003A425A">
        <w:rPr>
          <w:rFonts w:ascii="Times New Roman" w:hAnsi="Times New Roman"/>
          <w:i/>
          <w:sz w:val="24"/>
          <w:szCs w:val="24"/>
        </w:rPr>
        <w:t>ов, которые затем следует изучить.</w:t>
      </w:r>
    </w:p>
    <w:p w:rsidR="00E3325D" w:rsidRPr="003A425A" w:rsidRDefault="00E3325D" w:rsidP="00E3325D">
      <w:pPr>
        <w:pStyle w:val="4"/>
      </w:pPr>
      <w:bookmarkStart w:id="808" w:name="_Toc382058914"/>
      <w:r w:rsidRPr="003A425A">
        <w:rPr>
          <w:rFonts w:ascii="Times New Roman" w:hAnsi="Times New Roman"/>
          <w:color w:val="auto"/>
          <w:sz w:val="24"/>
          <w:szCs w:val="24"/>
        </w:rPr>
        <w:t>QPlainTextEdit</w:t>
      </w:r>
      <w:bookmarkEnd w:id="808"/>
    </w:p>
    <w:p w:rsidR="005A6BBD" w:rsidRPr="003A425A" w:rsidRDefault="00953454" w:rsidP="0022365A">
      <w:pPr>
        <w:tabs>
          <w:tab w:val="left" w:pos="8931"/>
        </w:tabs>
        <w:jc w:val="both"/>
        <w:rPr>
          <w:rFonts w:ascii="Times New Roman" w:hAnsi="Times New Roman"/>
          <w:sz w:val="24"/>
          <w:szCs w:val="24"/>
        </w:rPr>
      </w:pPr>
      <w:hyperlink r:id="rId1969" w:anchor="details" w:history="1">
        <w:r w:rsidR="005A6BBD" w:rsidRPr="003A425A">
          <w:rPr>
            <w:rStyle w:val="a3"/>
            <w:rFonts w:ascii="Times New Roman" w:hAnsi="Times New Roman"/>
            <w:sz w:val="24"/>
            <w:szCs w:val="24"/>
          </w:rPr>
          <w:t>http://qt-project.org/doc/qt-5.1/qtwidgets/qplaintextedit.html#details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QPlainTextEdit класс обеспечивает виджет, который используется для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и отображения простого текста. Данный виджет является продвинутым </w:t>
      </w:r>
      <w:r w:rsidR="004C1D5F" w:rsidRPr="003A425A">
        <w:rPr>
          <w:rFonts w:ascii="Times New Roman" w:hAnsi="Times New Roman"/>
          <w:sz w:val="24"/>
          <w:szCs w:val="24"/>
        </w:rPr>
        <w:t>редактор</w:t>
      </w:r>
      <w:r w:rsidRPr="003A425A">
        <w:rPr>
          <w:rFonts w:ascii="Times New Roman" w:hAnsi="Times New Roman"/>
          <w:sz w:val="24"/>
          <w:szCs w:val="24"/>
        </w:rPr>
        <w:t>ом/обзором, поддерживающим простой текст. Он оптимизирован для обработки больших документов и быстро откликается на ввод пользователя.</w:t>
      </w:r>
      <w:r w:rsidR="00E3325D" w:rsidRPr="003A425A">
        <w:rPr>
          <w:rFonts w:ascii="Times New Roman" w:hAnsi="Times New Roman"/>
          <w:sz w:val="24"/>
          <w:szCs w:val="24"/>
        </w:rPr>
        <w:t xml:space="preserve"> </w:t>
      </w:r>
      <w:r w:rsidRPr="003A425A">
        <w:rPr>
          <w:rFonts w:ascii="Times New Roman" w:hAnsi="Times New Roman"/>
          <w:sz w:val="24"/>
          <w:szCs w:val="24"/>
        </w:rPr>
        <w:t xml:space="preserve">Он использует те же понятия и технологии, что и </w:t>
      </w:r>
      <w:hyperlink r:id="rId1970" w:history="1">
        <w:r w:rsidRPr="003A425A">
          <w:rPr>
            <w:rStyle w:val="a3"/>
            <w:rFonts w:ascii="Times New Roman" w:hAnsi="Times New Roman"/>
            <w:color w:val="auto"/>
            <w:sz w:val="24"/>
            <w:szCs w:val="24"/>
          </w:rPr>
          <w:t>QTextEdit</w:t>
        </w:r>
      </w:hyperlink>
      <w:r w:rsidRPr="003A425A">
        <w:rPr>
          <w:rFonts w:ascii="Times New Roman" w:hAnsi="Times New Roman"/>
          <w:sz w:val="24"/>
          <w:szCs w:val="24"/>
        </w:rPr>
        <w:t>, но оптимизирован для обработки простого текста.</w:t>
      </w:r>
      <w:r w:rsidR="00E3325D" w:rsidRPr="003A425A">
        <w:rPr>
          <w:rFonts w:ascii="Times New Roman" w:hAnsi="Times New Roman"/>
          <w:sz w:val="24"/>
          <w:szCs w:val="24"/>
        </w:rPr>
        <w:t xml:space="preserve"> </w:t>
      </w:r>
      <w:r w:rsidRPr="003A425A">
        <w:rPr>
          <w:rFonts w:ascii="Times New Roman" w:hAnsi="Times New Roman"/>
          <w:sz w:val="24"/>
          <w:szCs w:val="24"/>
        </w:rPr>
        <w:t xml:space="preserve">Данный текст работает с параграфами и символами. Документ состоит из параграфов, которые отделены линиями разрыва. </w:t>
      </w:r>
      <w:r w:rsidRPr="003A425A">
        <w:rPr>
          <w:rFonts w:ascii="Times New Roman" w:hAnsi="Times New Roman"/>
          <w:i/>
          <w:sz w:val="24"/>
          <w:szCs w:val="24"/>
        </w:rPr>
        <w:t xml:space="preserve">Далее рассматривается использование данного класса в качестве </w:t>
      </w:r>
      <w:r w:rsidR="004C1D5F" w:rsidRPr="003A425A">
        <w:rPr>
          <w:rFonts w:ascii="Times New Roman" w:hAnsi="Times New Roman"/>
          <w:i/>
          <w:sz w:val="24"/>
          <w:szCs w:val="24"/>
        </w:rPr>
        <w:t>редактор</w:t>
      </w:r>
      <w:r w:rsidRPr="003A425A">
        <w:rPr>
          <w:rFonts w:ascii="Times New Roman" w:hAnsi="Times New Roman"/>
          <w:i/>
          <w:sz w:val="24"/>
          <w:szCs w:val="24"/>
        </w:rPr>
        <w:t xml:space="preserve">а, только для чтения, а также его отличие от класса </w:t>
      </w:r>
      <w:hyperlink r:id="rId1971" w:history="1">
        <w:r w:rsidRPr="003A425A">
          <w:rPr>
            <w:rStyle w:val="a3"/>
            <w:rFonts w:ascii="Times New Roman" w:hAnsi="Times New Roman"/>
            <w:color w:val="auto"/>
            <w:sz w:val="24"/>
            <w:szCs w:val="24"/>
          </w:rPr>
          <w:t>QTextEdit</w:t>
        </w:r>
      </w:hyperlink>
      <w:r w:rsidRPr="003A425A">
        <w:rPr>
          <w:rFonts w:ascii="Times New Roman" w:hAnsi="Times New Roman"/>
          <w:sz w:val="24"/>
          <w:szCs w:val="24"/>
        </w:rPr>
        <w:t>.</w:t>
      </w:r>
    </w:p>
    <w:p w:rsidR="0013088A" w:rsidRPr="003A425A" w:rsidRDefault="0013088A" w:rsidP="0013088A">
      <w:pPr>
        <w:pStyle w:val="4"/>
      </w:pPr>
      <w:bookmarkStart w:id="809" w:name="_Toc382058915"/>
      <w:r w:rsidRPr="003A425A">
        <w:rPr>
          <w:rFonts w:ascii="Times New Roman" w:hAnsi="Times New Roman"/>
          <w:color w:val="auto"/>
          <w:sz w:val="24"/>
          <w:szCs w:val="24"/>
        </w:rPr>
        <w:t>QRubberBand</w:t>
      </w:r>
      <w:bookmarkEnd w:id="809"/>
    </w:p>
    <w:p w:rsidR="005A6BBD" w:rsidRPr="003A425A" w:rsidRDefault="00953454" w:rsidP="0022365A">
      <w:pPr>
        <w:tabs>
          <w:tab w:val="left" w:pos="8931"/>
        </w:tabs>
        <w:jc w:val="both"/>
        <w:rPr>
          <w:rFonts w:ascii="Times New Roman" w:hAnsi="Times New Roman"/>
          <w:sz w:val="24"/>
          <w:szCs w:val="24"/>
        </w:rPr>
      </w:pPr>
      <w:hyperlink r:id="rId1972" w:anchor="details" w:history="1">
        <w:r w:rsidR="005A6BBD" w:rsidRPr="003A425A">
          <w:rPr>
            <w:rStyle w:val="a3"/>
            <w:rFonts w:ascii="Times New Roman" w:hAnsi="Times New Roman"/>
            <w:sz w:val="24"/>
            <w:szCs w:val="24"/>
          </w:rPr>
          <w:t>http://qt-project.org/doc/qt-5.1/qtwidgets/qrubberband.html#details</w:t>
        </w:r>
      </w:hyperlink>
    </w:p>
    <w:p w:rsidR="00467FB6"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QRubberBand класс обеспечивает прямоугольник или линию, которые могут указывать на выделение или границу. Он часто используется для показа новой ограничивающей области.</w:t>
      </w:r>
      <w:r w:rsidR="0013088A" w:rsidRPr="003A425A">
        <w:rPr>
          <w:rFonts w:ascii="Times New Roman" w:hAnsi="Times New Roman"/>
          <w:sz w:val="24"/>
          <w:szCs w:val="24"/>
        </w:rPr>
        <w:t xml:space="preserve"> </w:t>
      </w:r>
      <w:r w:rsidRPr="003A425A">
        <w:rPr>
          <w:rFonts w:ascii="Times New Roman" w:hAnsi="Times New Roman"/>
          <w:i/>
          <w:sz w:val="24"/>
          <w:szCs w:val="24"/>
        </w:rPr>
        <w:t>Есть пример использования данного класса. Но я пока не понимаю его предназначение.</w:t>
      </w:r>
      <w:r w:rsidR="0013088A" w:rsidRPr="003A425A">
        <w:rPr>
          <w:rFonts w:ascii="Times New Roman" w:hAnsi="Times New Roman"/>
          <w:i/>
          <w:sz w:val="24"/>
          <w:szCs w:val="24"/>
        </w:rPr>
        <w:t xml:space="preserve"> </w:t>
      </w:r>
      <w:r w:rsidR="00467FB6" w:rsidRPr="003A425A">
        <w:rPr>
          <w:rFonts w:ascii="Times New Roman" w:hAnsi="Times New Roman"/>
          <w:i/>
          <w:sz w:val="24"/>
          <w:szCs w:val="24"/>
        </w:rPr>
        <w:t>Следует изучить данный класс экспериментально.</w:t>
      </w:r>
    </w:p>
    <w:p w:rsidR="0013088A" w:rsidRPr="003A425A" w:rsidRDefault="0013088A" w:rsidP="0013088A">
      <w:pPr>
        <w:pStyle w:val="4"/>
      </w:pPr>
      <w:bookmarkStart w:id="810" w:name="_Toc382058916"/>
      <w:r w:rsidRPr="003A425A">
        <w:rPr>
          <w:rFonts w:ascii="Times New Roman" w:hAnsi="Times New Roman"/>
          <w:color w:val="auto"/>
          <w:sz w:val="24"/>
          <w:szCs w:val="24"/>
        </w:rPr>
        <w:t>QScroller</w:t>
      </w:r>
      <w:bookmarkEnd w:id="810"/>
    </w:p>
    <w:p w:rsidR="005A6BBD" w:rsidRPr="003A425A" w:rsidRDefault="00953454" w:rsidP="0022365A">
      <w:pPr>
        <w:tabs>
          <w:tab w:val="left" w:pos="8931"/>
        </w:tabs>
        <w:jc w:val="both"/>
        <w:rPr>
          <w:rFonts w:ascii="Times New Roman" w:hAnsi="Times New Roman"/>
          <w:sz w:val="24"/>
          <w:szCs w:val="24"/>
        </w:rPr>
      </w:pPr>
      <w:hyperlink r:id="rId1973" w:anchor="details" w:history="1">
        <w:r w:rsidR="005A6BBD" w:rsidRPr="003A425A">
          <w:rPr>
            <w:rStyle w:val="a3"/>
            <w:rFonts w:ascii="Times New Roman" w:hAnsi="Times New Roman"/>
            <w:sz w:val="24"/>
            <w:szCs w:val="24"/>
          </w:rPr>
          <w:t>http://qt-project.org/doc/qt-5.1/qtwidgets/qscroller.html#details</w:t>
        </w:r>
      </w:hyperlink>
    </w:p>
    <w:p w:rsidR="005A6BBD" w:rsidRPr="003A425A" w:rsidRDefault="005A6BBD" w:rsidP="0022365A">
      <w:pPr>
        <w:tabs>
          <w:tab w:val="left" w:pos="8931"/>
        </w:tabs>
        <w:jc w:val="both"/>
        <w:rPr>
          <w:rFonts w:ascii="Times New Roman" w:hAnsi="Times New Roman"/>
          <w:color w:val="00B050"/>
          <w:sz w:val="24"/>
          <w:szCs w:val="24"/>
        </w:rPr>
      </w:pPr>
      <w:r w:rsidRPr="003A425A">
        <w:rPr>
          <w:rFonts w:ascii="Times New Roman" w:hAnsi="Times New Roman"/>
          <w:sz w:val="24"/>
          <w:szCs w:val="24"/>
        </w:rPr>
        <w:t>QScroller класс предоставляет возможность кинетической прокрутки для любых виджетов прокрутки или графических элементов.</w:t>
      </w:r>
      <w:r w:rsidR="0013088A"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представляет </w:t>
      </w:r>
      <w:r w:rsidR="00085476" w:rsidRPr="003A425A">
        <w:rPr>
          <w:rFonts w:ascii="Times New Roman" w:hAnsi="Times New Roman"/>
          <w:sz w:val="24"/>
          <w:szCs w:val="24"/>
        </w:rPr>
        <w:t>объект</w:t>
      </w:r>
      <w:r w:rsidRPr="003A425A">
        <w:rPr>
          <w:rFonts w:ascii="Times New Roman" w:hAnsi="Times New Roman"/>
          <w:sz w:val="24"/>
          <w:szCs w:val="24"/>
        </w:rPr>
        <w:t>, который сохраняет текущее положение и скорость прокрутки, а также следит за их обновлением.</w:t>
      </w:r>
      <w:r w:rsidR="0013088A" w:rsidRPr="003A425A">
        <w:rPr>
          <w:rFonts w:ascii="Times New Roman" w:hAnsi="Times New Roman"/>
          <w:sz w:val="24"/>
          <w:szCs w:val="24"/>
        </w:rPr>
        <w:t xml:space="preserve"> </w:t>
      </w:r>
      <w:r w:rsidRPr="003A425A">
        <w:rPr>
          <w:rFonts w:ascii="Times New Roman" w:hAnsi="Times New Roman"/>
          <w:sz w:val="24"/>
          <w:szCs w:val="24"/>
        </w:rPr>
        <w:t xml:space="preserve">В документации рекомендуется оставлять все свойства в классе </w:t>
      </w:r>
      <w:hyperlink r:id="rId1974" w:history="1">
        <w:r w:rsidRPr="003A425A">
          <w:rPr>
            <w:rStyle w:val="a3"/>
            <w:rFonts w:ascii="Times New Roman" w:hAnsi="Times New Roman"/>
            <w:color w:val="auto"/>
            <w:sz w:val="24"/>
            <w:szCs w:val="24"/>
          </w:rPr>
          <w:t>QScrollerProperties</w:t>
        </w:r>
      </w:hyperlink>
      <w:r w:rsidRPr="003A425A">
        <w:rPr>
          <w:rFonts w:ascii="Times New Roman" w:hAnsi="Times New Roman"/>
          <w:sz w:val="24"/>
          <w:szCs w:val="24"/>
        </w:rPr>
        <w:t xml:space="preserve"> таковыми, какими они являются по умолчанию.</w:t>
      </w:r>
      <w:r w:rsidR="0013088A" w:rsidRPr="003A425A">
        <w:rPr>
          <w:rFonts w:ascii="Times New Roman" w:hAnsi="Times New Roman"/>
          <w:sz w:val="24"/>
          <w:szCs w:val="24"/>
        </w:rPr>
        <w:t xml:space="preserve"> </w:t>
      </w:r>
      <w:hyperlink r:id="rId1975" w:history="1">
        <w:r w:rsidRPr="003A425A">
          <w:rPr>
            <w:rStyle w:val="a3"/>
            <w:rFonts w:ascii="Times New Roman" w:hAnsi="Times New Roman"/>
            <w:color w:val="auto"/>
            <w:sz w:val="24"/>
            <w:szCs w:val="24"/>
          </w:rPr>
          <w:t>QScrollerProperties</w:t>
        </w:r>
      </w:hyperlink>
      <w:r w:rsidRPr="003A425A">
        <w:rPr>
          <w:rFonts w:ascii="Times New Roman" w:hAnsi="Times New Roman"/>
          <w:sz w:val="24"/>
          <w:szCs w:val="24"/>
        </w:rPr>
        <w:t xml:space="preserve"> – сохраняет свойства для класса QScroller.</w:t>
      </w:r>
    </w:p>
    <w:p w:rsidR="00B03FA9" w:rsidRPr="003A425A" w:rsidRDefault="00B03FA9" w:rsidP="00B03FA9">
      <w:pPr>
        <w:pStyle w:val="4"/>
      </w:pPr>
      <w:bookmarkStart w:id="811" w:name="_Toc382058917"/>
      <w:r w:rsidRPr="003A425A">
        <w:rPr>
          <w:rFonts w:ascii="Times New Roman" w:hAnsi="Times New Roman"/>
          <w:color w:val="auto"/>
          <w:sz w:val="24"/>
          <w:szCs w:val="24"/>
        </w:rPr>
        <w:t>QSpacerItem</w:t>
      </w:r>
      <w:bookmarkEnd w:id="811"/>
    </w:p>
    <w:p w:rsidR="005A6BBD" w:rsidRPr="003A425A" w:rsidRDefault="00953454" w:rsidP="0022365A">
      <w:pPr>
        <w:tabs>
          <w:tab w:val="left" w:pos="8931"/>
        </w:tabs>
        <w:jc w:val="both"/>
        <w:rPr>
          <w:rFonts w:ascii="Times New Roman" w:hAnsi="Times New Roman"/>
          <w:sz w:val="24"/>
          <w:szCs w:val="24"/>
        </w:rPr>
      </w:pPr>
      <w:hyperlink r:id="rId1976" w:anchor="details" w:history="1">
        <w:r w:rsidR="005A6BBD" w:rsidRPr="003A425A">
          <w:rPr>
            <w:rStyle w:val="a3"/>
            <w:rFonts w:ascii="Times New Roman" w:hAnsi="Times New Roman"/>
            <w:sz w:val="24"/>
            <w:szCs w:val="24"/>
          </w:rPr>
          <w:t>http://qt-project.org/doc/qt-5.1/qtwidgets/qspaceritem.html#details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QSpacerItem класс обеспечивает пустое пространство в макете. Обычно вам нет необходимости использовать данный класс напрямую. Встроенные </w:t>
      </w:r>
      <w:r w:rsidR="00B00C9F" w:rsidRPr="003A425A">
        <w:rPr>
          <w:rFonts w:ascii="Times New Roman" w:hAnsi="Times New Roman"/>
          <w:sz w:val="24"/>
          <w:szCs w:val="24"/>
        </w:rPr>
        <w:t>qt</w:t>
      </w:r>
      <w:r w:rsidRPr="003A425A">
        <w:rPr>
          <w:rFonts w:ascii="Times New Roman" w:hAnsi="Times New Roman"/>
          <w:sz w:val="24"/>
          <w:szCs w:val="24"/>
        </w:rPr>
        <w:t xml:space="preserve"> менеджеры макетов обеспечивают функции для манипулирования пустого пространства в макетах.</w:t>
      </w:r>
    </w:p>
    <w:p w:rsidR="00B03FA9" w:rsidRPr="003A425A" w:rsidRDefault="00B03FA9" w:rsidP="00B03FA9">
      <w:pPr>
        <w:pStyle w:val="4"/>
      </w:pPr>
      <w:bookmarkStart w:id="812" w:name="_Toc382058918"/>
      <w:r w:rsidRPr="003A425A">
        <w:rPr>
          <w:rFonts w:ascii="Times New Roman" w:hAnsi="Times New Roman"/>
          <w:color w:val="auto"/>
          <w:sz w:val="24"/>
          <w:szCs w:val="24"/>
        </w:rPr>
        <w:t>QSplashScreen</w:t>
      </w:r>
      <w:bookmarkEnd w:id="812"/>
    </w:p>
    <w:p w:rsidR="005A6BBD" w:rsidRPr="003A425A" w:rsidRDefault="00953454" w:rsidP="0022365A">
      <w:pPr>
        <w:tabs>
          <w:tab w:val="left" w:pos="8931"/>
        </w:tabs>
        <w:jc w:val="both"/>
        <w:rPr>
          <w:rFonts w:ascii="Times New Roman" w:hAnsi="Times New Roman"/>
          <w:sz w:val="24"/>
          <w:szCs w:val="24"/>
        </w:rPr>
      </w:pPr>
      <w:hyperlink r:id="rId1977" w:anchor="details" w:history="1">
        <w:r w:rsidR="005A6BBD" w:rsidRPr="003A425A">
          <w:rPr>
            <w:rStyle w:val="a3"/>
            <w:rFonts w:ascii="Times New Roman" w:hAnsi="Times New Roman"/>
            <w:sz w:val="24"/>
            <w:szCs w:val="24"/>
          </w:rPr>
          <w:t>http://qt-project.org/doc/qt-5.1/qtwidgets/qsplashscreen.html#details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QSplashScreen виджет обеспечивает splash screen, который может быть показан во время начала приложения. Это виджет, который обычно показывается при начале приложения. Они часто используются для приложения с большим временем загрузки, чтобы обеспечить пользователя откликом </w:t>
      </w:r>
      <w:r w:rsidR="00467FB6" w:rsidRPr="003A425A">
        <w:rPr>
          <w:rFonts w:ascii="Times New Roman" w:hAnsi="Times New Roman"/>
          <w:sz w:val="24"/>
          <w:szCs w:val="24"/>
        </w:rPr>
        <w:t>о том</w:t>
      </w:r>
      <w:r w:rsidRPr="003A425A">
        <w:rPr>
          <w:rFonts w:ascii="Times New Roman" w:hAnsi="Times New Roman"/>
          <w:sz w:val="24"/>
          <w:szCs w:val="24"/>
        </w:rPr>
        <w:t>, что приложение загружается.</w:t>
      </w:r>
      <w:r w:rsidR="00B03FA9"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w:t>
      </w:r>
      <w:r w:rsidRPr="003A425A">
        <w:rPr>
          <w:rFonts w:ascii="Times New Roman" w:hAnsi="Times New Roman"/>
          <w:i/>
          <w:sz w:val="24"/>
          <w:szCs w:val="24"/>
        </w:rPr>
        <w:lastRenderedPageBreak/>
        <w:t>использования данного класса.</w:t>
      </w:r>
      <w:r w:rsidR="00B03FA9" w:rsidRPr="003A425A">
        <w:rPr>
          <w:rFonts w:ascii="Times New Roman" w:hAnsi="Times New Roman"/>
          <w:i/>
          <w:sz w:val="24"/>
          <w:szCs w:val="24"/>
        </w:rPr>
        <w:t xml:space="preserve"> </w:t>
      </w:r>
      <w:r w:rsidRPr="003A425A">
        <w:rPr>
          <w:rFonts w:ascii="Times New Roman" w:hAnsi="Times New Roman"/>
          <w:sz w:val="24"/>
          <w:szCs w:val="24"/>
        </w:rPr>
        <w:t xml:space="preserve">Так как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обычно отображается перед началом цикла обработки событий, необходимо периодично вызывать функцию </w:t>
      </w:r>
      <w:hyperlink r:id="rId1978" w:anchor="processEvents" w:history="1">
        <w:r w:rsidRPr="003A425A">
          <w:rPr>
            <w:rStyle w:val="a3"/>
            <w:rFonts w:ascii="Times New Roman" w:hAnsi="Times New Roman"/>
            <w:color w:val="auto"/>
            <w:sz w:val="24"/>
            <w:szCs w:val="24"/>
          </w:rPr>
          <w:t>QApplication::processEvents</w:t>
        </w:r>
      </w:hyperlink>
      <w:r w:rsidRPr="003A425A">
        <w:rPr>
          <w:rFonts w:ascii="Times New Roman" w:hAnsi="Times New Roman"/>
          <w:sz w:val="24"/>
          <w:szCs w:val="24"/>
        </w:rPr>
        <w:t>() для получения откликов мыши, чтобы обрабатывать взаимодействие пользователя с данным экраном.</w:t>
      </w:r>
      <w:r w:rsidR="00B03FA9" w:rsidRPr="003A425A">
        <w:rPr>
          <w:rFonts w:ascii="Times New Roman" w:hAnsi="Times New Roman"/>
          <w:sz w:val="24"/>
          <w:szCs w:val="24"/>
        </w:rPr>
        <w:t xml:space="preserve"> </w:t>
      </w:r>
      <w:r w:rsidRPr="003A425A">
        <w:rPr>
          <w:rFonts w:ascii="Times New Roman" w:hAnsi="Times New Roman"/>
          <w:sz w:val="24"/>
          <w:szCs w:val="24"/>
        </w:rPr>
        <w:t xml:space="preserve">Иногда полезно обновить данный экран с сообщениями, например, анонсирование установленных соединений или загруженных модулей при начале приложения. </w:t>
      </w:r>
      <w:r w:rsidRPr="003A425A">
        <w:rPr>
          <w:rFonts w:ascii="Times New Roman" w:hAnsi="Times New Roman"/>
          <w:i/>
          <w:sz w:val="24"/>
          <w:szCs w:val="24"/>
        </w:rPr>
        <w:t>Есть пример кода реализации данной возможности.</w:t>
      </w:r>
    </w:p>
    <w:p w:rsidR="00B03FA9" w:rsidRPr="003A425A" w:rsidRDefault="00B03FA9" w:rsidP="00B03FA9">
      <w:pPr>
        <w:pStyle w:val="4"/>
        <w:rPr>
          <w:color w:val="FF0000"/>
        </w:rPr>
      </w:pPr>
      <w:bookmarkStart w:id="813" w:name="_Toc382058919"/>
      <w:r w:rsidRPr="003A425A">
        <w:rPr>
          <w:rFonts w:ascii="Times New Roman" w:hAnsi="Times New Roman"/>
          <w:color w:val="FF0000"/>
          <w:sz w:val="24"/>
          <w:szCs w:val="24"/>
        </w:rPr>
        <w:t>QTileRules</w:t>
      </w:r>
      <w:bookmarkEnd w:id="813"/>
    </w:p>
    <w:p w:rsidR="005A6BBD" w:rsidRPr="003A425A" w:rsidRDefault="00953454" w:rsidP="0022365A">
      <w:pPr>
        <w:tabs>
          <w:tab w:val="left" w:pos="8931"/>
        </w:tabs>
        <w:jc w:val="both"/>
        <w:rPr>
          <w:rFonts w:ascii="Times New Roman" w:hAnsi="Times New Roman"/>
          <w:sz w:val="24"/>
          <w:szCs w:val="24"/>
        </w:rPr>
      </w:pPr>
      <w:hyperlink r:id="rId1979" w:anchor="details" w:history="1">
        <w:r w:rsidR="005A6BBD" w:rsidRPr="003A425A">
          <w:rPr>
            <w:rStyle w:val="a3"/>
            <w:rFonts w:ascii="Times New Roman" w:hAnsi="Times New Roman"/>
            <w:sz w:val="24"/>
            <w:szCs w:val="24"/>
          </w:rPr>
          <w:t>http://qt-project.org/doc/qt-5.1/qtwidgets/qtilerules.html#details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QTileRules обеспечивает правила, используемые для рисования растров или изображений, разделённых на девять сегментов. Расщепление похоже на </w:t>
      </w:r>
      <w:hyperlink r:id="rId1980" w:history="1">
        <w:r w:rsidRPr="003A425A">
          <w:rPr>
            <w:rStyle w:val="a3"/>
            <w:rFonts w:ascii="Times New Roman" w:hAnsi="Times New Roman"/>
            <w:color w:val="auto"/>
            <w:sz w:val="24"/>
            <w:szCs w:val="24"/>
          </w:rPr>
          <w:t>CSS3 border-images</w:t>
        </w:r>
      </w:hyperlink>
      <w:r w:rsidRPr="003A425A">
        <w:rPr>
          <w:rFonts w:ascii="Times New Roman" w:hAnsi="Times New Roman"/>
          <w:sz w:val="24"/>
          <w:szCs w:val="24"/>
        </w:rPr>
        <w:t>.</w:t>
      </w:r>
    </w:p>
    <w:p w:rsidR="00B03FA9" w:rsidRPr="003A425A" w:rsidRDefault="00B03FA9" w:rsidP="00B03FA9">
      <w:pPr>
        <w:pStyle w:val="4"/>
      </w:pPr>
      <w:bookmarkStart w:id="814" w:name="_Toc382058920"/>
      <w:r w:rsidRPr="003A425A">
        <w:rPr>
          <w:rFonts w:ascii="Times New Roman" w:hAnsi="Times New Roman"/>
          <w:color w:val="auto"/>
          <w:sz w:val="24"/>
          <w:szCs w:val="24"/>
        </w:rPr>
        <w:t>QToolTip</w:t>
      </w:r>
      <w:bookmarkEnd w:id="814"/>
    </w:p>
    <w:p w:rsidR="005A6BBD" w:rsidRPr="003A425A" w:rsidRDefault="00953454" w:rsidP="0022365A">
      <w:pPr>
        <w:tabs>
          <w:tab w:val="left" w:pos="8931"/>
        </w:tabs>
        <w:jc w:val="both"/>
        <w:rPr>
          <w:rFonts w:ascii="Times New Roman" w:hAnsi="Times New Roman"/>
          <w:sz w:val="24"/>
          <w:szCs w:val="24"/>
        </w:rPr>
      </w:pPr>
      <w:hyperlink r:id="rId1981" w:anchor="details" w:history="1">
        <w:r w:rsidR="005A6BBD" w:rsidRPr="003A425A">
          <w:rPr>
            <w:rStyle w:val="a3"/>
            <w:rFonts w:ascii="Times New Roman" w:hAnsi="Times New Roman"/>
            <w:sz w:val="24"/>
            <w:szCs w:val="24"/>
          </w:rPr>
          <w:t>http://qt-project.org/doc/qt-5.1/qtwidgets/qtooltip.html#details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QToolTip класс обеспечивает подсказки для любого виджета.</w:t>
      </w:r>
      <w:r w:rsidR="00B03FA9" w:rsidRPr="003A425A">
        <w:rPr>
          <w:rFonts w:ascii="Times New Roman" w:hAnsi="Times New Roman"/>
          <w:sz w:val="24"/>
          <w:szCs w:val="24"/>
        </w:rPr>
        <w:t xml:space="preserve"> </w:t>
      </w:r>
      <w:r w:rsidRPr="003A425A">
        <w:rPr>
          <w:rFonts w:ascii="Times New Roman" w:hAnsi="Times New Roman"/>
          <w:sz w:val="24"/>
          <w:szCs w:val="24"/>
        </w:rPr>
        <w:t>Это маленький кусочек текста, напоминающий пользователю функцию виджета. Он изображается немедленно ниже данного положения в строгой цветовой комбинации чёрного на жёлтом. Подсказкой может быть любой форматированный текст.</w:t>
      </w:r>
      <w:r w:rsidR="00B03FA9" w:rsidRPr="003A425A">
        <w:rPr>
          <w:rFonts w:ascii="Times New Roman" w:hAnsi="Times New Roman"/>
          <w:sz w:val="24"/>
          <w:szCs w:val="24"/>
        </w:rPr>
        <w:t xml:space="preserve"> </w:t>
      </w:r>
      <w:r w:rsidRPr="003A425A">
        <w:rPr>
          <w:rFonts w:ascii="Times New Roman" w:hAnsi="Times New Roman"/>
          <w:sz w:val="24"/>
          <w:szCs w:val="24"/>
        </w:rPr>
        <w:t xml:space="preserve">Наиболее простой и более общий способ установки подсказки – это вызов функции </w:t>
      </w:r>
      <w:hyperlink r:id="rId1982" w:anchor="toolTip-prop" w:history="1">
        <w:r w:rsidRPr="003A425A">
          <w:rPr>
            <w:rStyle w:val="a3"/>
            <w:rFonts w:ascii="Times New Roman" w:hAnsi="Times New Roman"/>
            <w:color w:val="auto"/>
            <w:sz w:val="24"/>
            <w:szCs w:val="24"/>
          </w:rPr>
          <w:t>QWidget::setToolTip</w:t>
        </w:r>
      </w:hyperlink>
      <w:r w:rsidRPr="003A425A">
        <w:rPr>
          <w:rFonts w:ascii="Times New Roman" w:hAnsi="Times New Roman"/>
          <w:sz w:val="24"/>
          <w:szCs w:val="24"/>
        </w:rPr>
        <w:t xml:space="preserve">(). Также важно показывать разные подсказки для разных областей виджета при помощи </w:t>
      </w:r>
      <w:hyperlink r:id="rId1983" w:history="1">
        <w:r w:rsidRPr="003A425A">
          <w:rPr>
            <w:rStyle w:val="a3"/>
            <w:rFonts w:ascii="Times New Roman" w:hAnsi="Times New Roman"/>
            <w:color w:val="auto"/>
            <w:sz w:val="24"/>
            <w:szCs w:val="24"/>
          </w:rPr>
          <w:t>QHelpEvent</w:t>
        </w:r>
      </w:hyperlink>
      <w:r w:rsidRPr="003A425A">
        <w:rPr>
          <w:rFonts w:ascii="Times New Roman" w:hAnsi="Times New Roman"/>
          <w:sz w:val="24"/>
          <w:szCs w:val="24"/>
        </w:rPr>
        <w:t xml:space="preserve"> типа </w:t>
      </w:r>
      <w:hyperlink r:id="rId1984" w:anchor="Type-enum" w:history="1">
        <w:r w:rsidRPr="003A425A">
          <w:rPr>
            <w:rStyle w:val="a3"/>
            <w:rFonts w:ascii="Times New Roman" w:hAnsi="Times New Roman"/>
            <w:color w:val="auto"/>
            <w:sz w:val="24"/>
            <w:szCs w:val="24"/>
          </w:rPr>
          <w:t>QEvent::ToolTip</w:t>
        </w:r>
      </w:hyperlink>
      <w:r w:rsidRPr="003A425A">
        <w:rPr>
          <w:rFonts w:ascii="Times New Roman" w:hAnsi="Times New Roman"/>
          <w:sz w:val="24"/>
          <w:szCs w:val="24"/>
        </w:rPr>
        <w:t xml:space="preserve">. </w:t>
      </w:r>
      <w:r w:rsidRPr="003A425A">
        <w:rPr>
          <w:rFonts w:ascii="Times New Roman" w:hAnsi="Times New Roman"/>
          <w:i/>
          <w:sz w:val="24"/>
          <w:szCs w:val="24"/>
        </w:rPr>
        <w:t xml:space="preserve">Есть ссылка на пример, который иллюстрирует данную технику. </w:t>
      </w:r>
      <w:r w:rsidRPr="003A425A">
        <w:rPr>
          <w:rFonts w:ascii="Times New Roman" w:hAnsi="Times New Roman"/>
          <w:sz w:val="24"/>
          <w:szCs w:val="24"/>
        </w:rPr>
        <w:t xml:space="preserve">В </w:t>
      </w:r>
      <w:r w:rsidR="0020399A" w:rsidRPr="003A425A">
        <w:rPr>
          <w:rFonts w:ascii="Times New Roman" w:hAnsi="Times New Roman"/>
          <w:sz w:val="24"/>
          <w:szCs w:val="24"/>
        </w:rPr>
        <w:t>архитектур</w:t>
      </w:r>
      <w:r w:rsidRPr="003A425A">
        <w:rPr>
          <w:rFonts w:ascii="Times New Roman" w:hAnsi="Times New Roman"/>
          <w:sz w:val="24"/>
          <w:szCs w:val="24"/>
        </w:rPr>
        <w:t xml:space="preserve">е модель/представление можно установить подсказку для элемента. </w:t>
      </w:r>
      <w:r w:rsidRPr="003A425A">
        <w:rPr>
          <w:rFonts w:ascii="Times New Roman" w:hAnsi="Times New Roman"/>
          <w:i/>
          <w:sz w:val="24"/>
          <w:szCs w:val="24"/>
        </w:rPr>
        <w:t xml:space="preserve">Способ этого описан в данной части. Речь идёт об использовании функции </w:t>
      </w:r>
      <w:hyperlink r:id="rId1985" w:anchor="viewportEvent" w:history="1">
        <w:r w:rsidRPr="003A425A">
          <w:rPr>
            <w:rStyle w:val="a3"/>
            <w:rFonts w:ascii="Times New Roman" w:hAnsi="Times New Roman"/>
            <w:color w:val="auto"/>
            <w:sz w:val="24"/>
            <w:szCs w:val="24"/>
          </w:rPr>
          <w:t>QAbstractItemView::viewportEvent</w:t>
        </w:r>
      </w:hyperlink>
      <w:r w:rsidR="00467FB6" w:rsidRPr="003A425A">
        <w:rPr>
          <w:rFonts w:ascii="Times New Roman" w:hAnsi="Times New Roman"/>
          <w:sz w:val="24"/>
          <w:szCs w:val="24"/>
        </w:rPr>
        <w:t>(). Также можно настра</w:t>
      </w:r>
      <w:r w:rsidRPr="003A425A">
        <w:rPr>
          <w:rFonts w:ascii="Times New Roman" w:hAnsi="Times New Roman"/>
          <w:sz w:val="24"/>
          <w:szCs w:val="24"/>
        </w:rPr>
        <w:t>ивать текст и цвет подск</w:t>
      </w:r>
      <w:r w:rsidR="00467FB6" w:rsidRPr="003A425A">
        <w:rPr>
          <w:rFonts w:ascii="Times New Roman" w:hAnsi="Times New Roman"/>
          <w:sz w:val="24"/>
          <w:szCs w:val="24"/>
        </w:rPr>
        <w:t>а</w:t>
      </w:r>
      <w:r w:rsidRPr="003A425A">
        <w:rPr>
          <w:rFonts w:ascii="Times New Roman" w:hAnsi="Times New Roman"/>
          <w:sz w:val="24"/>
          <w:szCs w:val="24"/>
        </w:rPr>
        <w:t>зки.</w:t>
      </w:r>
    </w:p>
    <w:p w:rsidR="00B03FA9" w:rsidRPr="003A425A" w:rsidRDefault="00B03FA9" w:rsidP="00B03FA9">
      <w:pPr>
        <w:pStyle w:val="4"/>
      </w:pPr>
      <w:bookmarkStart w:id="815" w:name="_Toc382058921"/>
      <w:r w:rsidRPr="003A425A">
        <w:rPr>
          <w:rFonts w:ascii="Times New Roman" w:hAnsi="Times New Roman"/>
          <w:color w:val="auto"/>
          <w:sz w:val="24"/>
          <w:szCs w:val="24"/>
        </w:rPr>
        <w:t>QUndoCommand</w:t>
      </w:r>
      <w:bookmarkEnd w:id="815"/>
    </w:p>
    <w:p w:rsidR="005A6BBD" w:rsidRPr="003A425A" w:rsidRDefault="00953454" w:rsidP="0022365A">
      <w:pPr>
        <w:tabs>
          <w:tab w:val="left" w:pos="8931"/>
        </w:tabs>
        <w:jc w:val="both"/>
        <w:rPr>
          <w:rFonts w:ascii="Times New Roman" w:hAnsi="Times New Roman"/>
          <w:i/>
          <w:sz w:val="24"/>
          <w:szCs w:val="24"/>
        </w:rPr>
      </w:pPr>
      <w:hyperlink r:id="rId1986" w:anchor="details" w:history="1">
        <w:r w:rsidR="005A6BBD" w:rsidRPr="003A425A">
          <w:rPr>
            <w:rStyle w:val="a3"/>
            <w:rFonts w:ascii="Times New Roman" w:hAnsi="Times New Roman"/>
            <w:i/>
            <w:sz w:val="24"/>
            <w:szCs w:val="24"/>
          </w:rPr>
          <w:t>http://qt-project.org/doc/qt-5.1/qtwidgets/qundocommand.html#details</w:t>
        </w:r>
      </w:hyperlink>
    </w:p>
    <w:p w:rsidR="005A6BBD" w:rsidRPr="003A425A" w:rsidRDefault="005A6BBD" w:rsidP="0022365A">
      <w:pPr>
        <w:tabs>
          <w:tab w:val="left" w:pos="8931"/>
        </w:tabs>
        <w:jc w:val="both"/>
        <w:rPr>
          <w:rFonts w:ascii="Times New Roman" w:hAnsi="Times New Roman"/>
          <w:i/>
          <w:sz w:val="24"/>
          <w:szCs w:val="24"/>
        </w:rPr>
      </w:pPr>
      <w:r w:rsidRPr="003A425A">
        <w:rPr>
          <w:rFonts w:ascii="Times New Roman" w:hAnsi="Times New Roman"/>
          <w:sz w:val="24"/>
          <w:szCs w:val="24"/>
        </w:rPr>
        <w:t xml:space="preserve">QUndoCommand класс является базовым классом для всех команд, сохранённых в </w:t>
      </w:r>
      <w:hyperlink r:id="rId1987" w:history="1">
        <w:r w:rsidRPr="003A425A">
          <w:rPr>
            <w:rStyle w:val="a3"/>
            <w:rFonts w:ascii="Times New Roman" w:hAnsi="Times New Roman"/>
            <w:color w:val="auto"/>
            <w:sz w:val="24"/>
            <w:szCs w:val="24"/>
          </w:rPr>
          <w:t>QUndoStack</w:t>
        </w:r>
      </w:hyperlink>
      <w:r w:rsidRPr="003A425A">
        <w:rPr>
          <w:rFonts w:ascii="Times New Roman" w:hAnsi="Times New Roman"/>
          <w:sz w:val="24"/>
          <w:szCs w:val="24"/>
        </w:rPr>
        <w:t xml:space="preserve">. Данный класс представляет одиночное действие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над документом. </w:t>
      </w:r>
      <w:r w:rsidRPr="003A425A">
        <w:rPr>
          <w:rFonts w:ascii="Times New Roman" w:hAnsi="Times New Roman"/>
          <w:i/>
          <w:sz w:val="24"/>
          <w:szCs w:val="24"/>
        </w:rPr>
        <w:t>Есть описание и пример кода того, как нужно использовать данный класс.</w:t>
      </w:r>
      <w:r w:rsidR="00B03FA9" w:rsidRPr="003A425A">
        <w:rPr>
          <w:rFonts w:ascii="Times New Roman" w:hAnsi="Times New Roman"/>
          <w:i/>
          <w:sz w:val="24"/>
          <w:szCs w:val="24"/>
        </w:rPr>
        <w:t xml:space="preserve"> </w:t>
      </w:r>
      <w:r w:rsidRPr="003A425A">
        <w:rPr>
          <w:rFonts w:ascii="Times New Roman" w:hAnsi="Times New Roman"/>
          <w:sz w:val="24"/>
          <w:szCs w:val="24"/>
        </w:rPr>
        <w:t xml:space="preserve">Нужно специализировать данный класс для всех возможных действий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Также в данном классе есть некоторый текст, который представляет то, что должна делать команда. </w:t>
      </w:r>
      <w:r w:rsidR="00B03FA9" w:rsidRPr="003A425A">
        <w:rPr>
          <w:rFonts w:ascii="Times New Roman" w:hAnsi="Times New Roman"/>
          <w:sz w:val="24"/>
          <w:szCs w:val="24"/>
        </w:rPr>
        <w:t>В</w:t>
      </w:r>
      <w:r w:rsidRPr="003A425A">
        <w:rPr>
          <w:rFonts w:ascii="Times New Roman" w:hAnsi="Times New Roman"/>
          <w:sz w:val="24"/>
          <w:szCs w:val="24"/>
        </w:rPr>
        <w:t xml:space="preserve">ладельцем экземпляров данного класса является стек, в который их протолкнули. 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может иметь любое количество дочерних команд. Операции над родительской командой вызывают также и операции над всеми его дочерними командами. Обычно родительские команды являются пустыми.</w:t>
      </w:r>
      <w:r w:rsidR="00B03FA9" w:rsidRPr="003A425A">
        <w:rPr>
          <w:rFonts w:ascii="Times New Roman" w:hAnsi="Times New Roman"/>
          <w:sz w:val="24"/>
          <w:szCs w:val="24"/>
        </w:rPr>
        <w:t xml:space="preserve"> </w:t>
      </w:r>
      <w:r w:rsidRPr="003A425A">
        <w:rPr>
          <w:rFonts w:ascii="Times New Roman" w:hAnsi="Times New Roman"/>
          <w:i/>
          <w:sz w:val="24"/>
          <w:szCs w:val="24"/>
        </w:rPr>
        <w:t>Также в данном классе говорится нечто о создании макроса. Но я не очень понимаю, о чём конкретно идёт речь в данном случае.</w:t>
      </w:r>
    </w:p>
    <w:p w:rsidR="00484A1F" w:rsidRPr="003A425A" w:rsidRDefault="00484A1F" w:rsidP="00484A1F">
      <w:pPr>
        <w:pStyle w:val="4"/>
      </w:pPr>
      <w:bookmarkStart w:id="816" w:name="_Toc382058922"/>
      <w:r w:rsidRPr="003A425A">
        <w:rPr>
          <w:rFonts w:ascii="Times New Roman" w:hAnsi="Times New Roman"/>
          <w:color w:val="auto"/>
          <w:sz w:val="24"/>
          <w:szCs w:val="24"/>
        </w:rPr>
        <w:t>QUndoGroup</w:t>
      </w:r>
      <w:bookmarkEnd w:id="816"/>
    </w:p>
    <w:p w:rsidR="005A6BBD" w:rsidRPr="003A425A" w:rsidRDefault="00953454" w:rsidP="0022365A">
      <w:pPr>
        <w:tabs>
          <w:tab w:val="left" w:pos="8931"/>
        </w:tabs>
        <w:jc w:val="both"/>
        <w:rPr>
          <w:rFonts w:ascii="Times New Roman" w:hAnsi="Times New Roman"/>
          <w:sz w:val="24"/>
          <w:szCs w:val="24"/>
        </w:rPr>
      </w:pPr>
      <w:hyperlink r:id="rId1988" w:anchor="details" w:history="1">
        <w:r w:rsidR="005A6BBD" w:rsidRPr="003A425A">
          <w:rPr>
            <w:rStyle w:val="a3"/>
            <w:rFonts w:ascii="Times New Roman" w:hAnsi="Times New Roman"/>
            <w:sz w:val="24"/>
            <w:szCs w:val="24"/>
          </w:rPr>
          <w:t>http://qt-project.org/doc/qt-5.1/qtwidgets/qundogroup.html#details</w:t>
        </w:r>
      </w:hyperlink>
    </w:p>
    <w:p w:rsidR="005A6BBD" w:rsidRPr="003A425A" w:rsidRDefault="005A6BBD" w:rsidP="0022365A">
      <w:pPr>
        <w:tabs>
          <w:tab w:val="left" w:pos="8931"/>
        </w:tabs>
        <w:jc w:val="both"/>
        <w:rPr>
          <w:rFonts w:ascii="Times New Roman" w:hAnsi="Times New Roman"/>
          <w:sz w:val="24"/>
          <w:szCs w:val="24"/>
        </w:rPr>
      </w:pPr>
      <w:r w:rsidRPr="003A425A">
        <w:rPr>
          <w:rFonts w:ascii="Times New Roman" w:hAnsi="Times New Roman"/>
          <w:sz w:val="24"/>
          <w:szCs w:val="24"/>
        </w:rPr>
        <w:t xml:space="preserve">QUndoGroup класс является группой </w:t>
      </w:r>
      <w:r w:rsidR="00085476" w:rsidRPr="003A425A">
        <w:rPr>
          <w:rFonts w:ascii="Times New Roman" w:hAnsi="Times New Roman"/>
          <w:sz w:val="24"/>
          <w:szCs w:val="24"/>
        </w:rPr>
        <w:t>объект</w:t>
      </w:r>
      <w:r w:rsidRPr="003A425A">
        <w:rPr>
          <w:rFonts w:ascii="Times New Roman" w:hAnsi="Times New Roman"/>
          <w:sz w:val="24"/>
          <w:szCs w:val="24"/>
        </w:rPr>
        <w:t xml:space="preserve">ов </w:t>
      </w:r>
      <w:hyperlink r:id="rId1989" w:history="1">
        <w:r w:rsidRPr="003A425A">
          <w:rPr>
            <w:rStyle w:val="a3"/>
            <w:rFonts w:ascii="Times New Roman" w:hAnsi="Times New Roman"/>
            <w:color w:val="auto"/>
            <w:sz w:val="24"/>
            <w:szCs w:val="24"/>
          </w:rPr>
          <w:t>QUndoStack</w:t>
        </w:r>
      </w:hyperlink>
      <w:r w:rsidRPr="003A425A">
        <w:rPr>
          <w:rFonts w:ascii="Times New Roman" w:hAnsi="Times New Roman"/>
          <w:sz w:val="24"/>
          <w:szCs w:val="24"/>
        </w:rPr>
        <w:t xml:space="preserve">. Приложение обычно имеет много стеков отката, по одному на каждый открытый документ. Но в то же время приложение обычно имеет одно действие отката, которое переключается в </w:t>
      </w:r>
      <w:r w:rsidR="001B43DE" w:rsidRPr="003A425A">
        <w:rPr>
          <w:rFonts w:ascii="Times New Roman" w:hAnsi="Times New Roman"/>
          <w:sz w:val="24"/>
          <w:szCs w:val="24"/>
        </w:rPr>
        <w:t>актив</w:t>
      </w:r>
      <w:r w:rsidRPr="003A425A">
        <w:rPr>
          <w:rFonts w:ascii="Times New Roman" w:hAnsi="Times New Roman"/>
          <w:sz w:val="24"/>
          <w:szCs w:val="24"/>
        </w:rPr>
        <w:t xml:space="preserve">ном </w:t>
      </w:r>
      <w:r w:rsidRPr="003A425A">
        <w:rPr>
          <w:rFonts w:ascii="Times New Roman" w:hAnsi="Times New Roman"/>
          <w:sz w:val="24"/>
          <w:szCs w:val="24"/>
        </w:rPr>
        <w:lastRenderedPageBreak/>
        <w:t>документе.</w:t>
      </w:r>
      <w:r w:rsidR="00B03FA9"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представляет из себя группу </w:t>
      </w:r>
      <w:hyperlink r:id="rId1990" w:history="1">
        <w:r w:rsidRPr="003A425A">
          <w:rPr>
            <w:rStyle w:val="a3"/>
            <w:rFonts w:ascii="Times New Roman" w:hAnsi="Times New Roman"/>
            <w:color w:val="auto"/>
            <w:sz w:val="24"/>
            <w:szCs w:val="24"/>
          </w:rPr>
          <w:t>QUndoStack</w:t>
        </w:r>
      </w:hyperlink>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ов, каждый из которых может быть </w:t>
      </w:r>
      <w:r w:rsidR="001B43DE" w:rsidRPr="003A425A">
        <w:rPr>
          <w:rFonts w:ascii="Times New Roman" w:hAnsi="Times New Roman"/>
          <w:sz w:val="24"/>
          <w:szCs w:val="24"/>
        </w:rPr>
        <w:t>актив</w:t>
      </w:r>
      <w:r w:rsidRPr="003A425A">
        <w:rPr>
          <w:rFonts w:ascii="Times New Roman" w:hAnsi="Times New Roman"/>
          <w:sz w:val="24"/>
          <w:szCs w:val="24"/>
        </w:rPr>
        <w:t xml:space="preserve">ен. Обязанностью программиста является определение того, какой стек является </w:t>
      </w:r>
      <w:r w:rsidR="001B43DE" w:rsidRPr="003A425A">
        <w:rPr>
          <w:rFonts w:ascii="Times New Roman" w:hAnsi="Times New Roman"/>
          <w:sz w:val="24"/>
          <w:szCs w:val="24"/>
        </w:rPr>
        <w:t>актив</w:t>
      </w:r>
      <w:r w:rsidRPr="003A425A">
        <w:rPr>
          <w:rFonts w:ascii="Times New Roman" w:hAnsi="Times New Roman"/>
          <w:sz w:val="24"/>
          <w:szCs w:val="24"/>
        </w:rPr>
        <w:t xml:space="preserve">ным. Группа не является владельцем стека. Это означает, что стек следует удалять отдельно от группы. При удалении стек автоматически удаляется из группы. Стек может принадлежать только одной группе. </w:t>
      </w:r>
      <w:r w:rsidRPr="003A425A">
        <w:rPr>
          <w:rFonts w:ascii="Times New Roman" w:hAnsi="Times New Roman"/>
          <w:i/>
          <w:sz w:val="24"/>
          <w:szCs w:val="24"/>
        </w:rPr>
        <w:t xml:space="preserve">Рассмотрим некоторый материал, посвящённый поддержки отмены/повтора в </w:t>
      </w:r>
      <w:r w:rsidR="00B00C9F" w:rsidRPr="003A425A">
        <w:rPr>
          <w:rFonts w:ascii="Times New Roman" w:hAnsi="Times New Roman"/>
          <w:i/>
          <w:sz w:val="24"/>
          <w:szCs w:val="24"/>
        </w:rPr>
        <w:t>qt</w:t>
      </w:r>
      <w:r w:rsidRPr="003A425A">
        <w:rPr>
          <w:rFonts w:ascii="Times New Roman" w:hAnsi="Times New Roman"/>
          <w:i/>
          <w:sz w:val="24"/>
          <w:szCs w:val="24"/>
        </w:rPr>
        <w:t xml:space="preserve">. </w:t>
      </w:r>
      <w:r w:rsidRPr="003A425A">
        <w:rPr>
          <w:rFonts w:ascii="Times New Roman" w:hAnsi="Times New Roman"/>
          <w:sz w:val="24"/>
          <w:szCs w:val="24"/>
        </w:rPr>
        <w:t>Qt's Undo Framework является реализацией паттерна Команда для реализации функциональности отмены/повтора в приложении.</w:t>
      </w:r>
      <w:r w:rsidR="00484A1F" w:rsidRPr="003A425A">
        <w:rPr>
          <w:rFonts w:ascii="Times New Roman" w:hAnsi="Times New Roman"/>
          <w:sz w:val="24"/>
          <w:szCs w:val="24"/>
        </w:rPr>
        <w:t xml:space="preserve"> </w:t>
      </w:r>
      <w:r w:rsidRPr="003A425A">
        <w:rPr>
          <w:rFonts w:ascii="Times New Roman" w:hAnsi="Times New Roman"/>
          <w:i/>
          <w:sz w:val="24"/>
          <w:szCs w:val="24"/>
        </w:rPr>
        <w:t xml:space="preserve">Далее описаны некоторые классы данного </w:t>
      </w:r>
      <w:r w:rsidR="0040570F" w:rsidRPr="003A425A">
        <w:rPr>
          <w:rFonts w:ascii="Times New Roman" w:hAnsi="Times New Roman"/>
          <w:i/>
          <w:sz w:val="24"/>
          <w:szCs w:val="24"/>
        </w:rPr>
        <w:t>каркас</w:t>
      </w:r>
      <w:r w:rsidRPr="003A425A">
        <w:rPr>
          <w:rFonts w:ascii="Times New Roman" w:hAnsi="Times New Roman"/>
          <w:i/>
          <w:sz w:val="24"/>
          <w:szCs w:val="24"/>
        </w:rPr>
        <w:t xml:space="preserve">а. </w:t>
      </w:r>
      <w:r w:rsidRPr="003A425A">
        <w:rPr>
          <w:rFonts w:ascii="Times New Roman" w:hAnsi="Times New Roman"/>
          <w:sz w:val="24"/>
          <w:szCs w:val="24"/>
        </w:rPr>
        <w:t xml:space="preserve">Класс </w:t>
      </w:r>
      <w:hyperlink r:id="rId1991" w:history="1">
        <w:r w:rsidRPr="003A425A">
          <w:rPr>
            <w:rStyle w:val="a3"/>
            <w:rFonts w:ascii="Times New Roman" w:hAnsi="Times New Roman"/>
            <w:color w:val="auto"/>
            <w:sz w:val="24"/>
            <w:szCs w:val="24"/>
          </w:rPr>
          <w:t>QUndoView</w:t>
        </w:r>
      </w:hyperlink>
      <w:r w:rsidRPr="003A425A">
        <w:rPr>
          <w:rFonts w:ascii="Times New Roman" w:hAnsi="Times New Roman"/>
          <w:sz w:val="24"/>
          <w:szCs w:val="24"/>
        </w:rPr>
        <w:t xml:space="preserve"> показывает список команд для отмены/повтора. Нажимая на некоторую команду, можно вернуть документ к её выполнению.</w:t>
      </w:r>
      <w:r w:rsidR="00484A1F" w:rsidRPr="003A425A">
        <w:rPr>
          <w:rFonts w:ascii="Times New Roman" w:hAnsi="Times New Roman"/>
          <w:sz w:val="24"/>
          <w:szCs w:val="24"/>
        </w:rPr>
        <w:t xml:space="preserve"> П</w:t>
      </w:r>
      <w:r w:rsidRPr="003A425A">
        <w:rPr>
          <w:rFonts w:ascii="Times New Roman" w:hAnsi="Times New Roman"/>
          <w:sz w:val="24"/>
          <w:szCs w:val="24"/>
        </w:rPr>
        <w:t>оддреживает следующие понятия:</w:t>
      </w:r>
    </w:p>
    <w:p w:rsidR="005A6BBD" w:rsidRPr="003A425A" w:rsidRDefault="005A6BBD" w:rsidP="004D4FF9">
      <w:pPr>
        <w:pStyle w:val="a8"/>
        <w:numPr>
          <w:ilvl w:val="0"/>
          <w:numId w:val="36"/>
        </w:numPr>
        <w:tabs>
          <w:tab w:val="left" w:pos="709"/>
        </w:tabs>
        <w:jc w:val="both"/>
        <w:rPr>
          <w:rFonts w:ascii="Times New Roman" w:hAnsi="Times New Roman"/>
          <w:sz w:val="24"/>
          <w:szCs w:val="24"/>
        </w:rPr>
      </w:pPr>
      <w:r w:rsidRPr="003A425A">
        <w:rPr>
          <w:rFonts w:ascii="Times New Roman" w:hAnsi="Times New Roman"/>
          <w:sz w:val="24"/>
          <w:szCs w:val="24"/>
        </w:rPr>
        <w:t xml:space="preserve">Чистое состояние: используется для сигнализирования того, когда в документ входят и оставляют состояние, которое было сохранено на диске. Это обычно используется для разрешения или запрещения действия сохранения, а также обновления названия документа. </w:t>
      </w:r>
    </w:p>
    <w:p w:rsidR="005A6BBD" w:rsidRPr="003A425A" w:rsidRDefault="005A6BBD" w:rsidP="004D4FF9">
      <w:pPr>
        <w:pStyle w:val="a8"/>
        <w:numPr>
          <w:ilvl w:val="0"/>
          <w:numId w:val="36"/>
        </w:numPr>
        <w:tabs>
          <w:tab w:val="left" w:pos="709"/>
        </w:tabs>
        <w:jc w:val="both"/>
        <w:rPr>
          <w:rFonts w:ascii="Times New Roman" w:hAnsi="Times New Roman"/>
          <w:sz w:val="24"/>
          <w:szCs w:val="24"/>
        </w:rPr>
      </w:pPr>
      <w:r w:rsidRPr="003A425A">
        <w:rPr>
          <w:rFonts w:ascii="Times New Roman" w:hAnsi="Times New Roman"/>
          <w:sz w:val="24"/>
          <w:szCs w:val="24"/>
        </w:rPr>
        <w:t xml:space="preserve">Сжатие команды: используется для сжатия последовательностей команд в одну команду. </w:t>
      </w:r>
      <w:r w:rsidRPr="003A425A">
        <w:rPr>
          <w:rFonts w:ascii="Times New Roman" w:hAnsi="Times New Roman"/>
          <w:i/>
          <w:sz w:val="24"/>
          <w:szCs w:val="24"/>
        </w:rPr>
        <w:t>Есть некоторый пример.</w:t>
      </w:r>
    </w:p>
    <w:p w:rsidR="005A6BBD" w:rsidRPr="003A425A" w:rsidRDefault="005A6BBD" w:rsidP="004D4FF9">
      <w:pPr>
        <w:pStyle w:val="a8"/>
        <w:numPr>
          <w:ilvl w:val="0"/>
          <w:numId w:val="36"/>
        </w:numPr>
        <w:tabs>
          <w:tab w:val="left" w:pos="709"/>
        </w:tabs>
        <w:jc w:val="both"/>
        <w:rPr>
          <w:rFonts w:ascii="Times New Roman" w:hAnsi="Times New Roman"/>
          <w:sz w:val="24"/>
          <w:szCs w:val="24"/>
        </w:rPr>
      </w:pPr>
      <w:r w:rsidRPr="003A425A">
        <w:rPr>
          <w:rFonts w:ascii="Times New Roman" w:hAnsi="Times New Roman"/>
          <w:sz w:val="24"/>
          <w:szCs w:val="24"/>
        </w:rPr>
        <w:t xml:space="preserve">Макрос команды: последовательность команд, все из которых отменяются или  повторяются за один шаг. Это упрощает задачу </w:t>
      </w:r>
      <w:r w:rsidR="00F850EA" w:rsidRPr="003A425A">
        <w:rPr>
          <w:rFonts w:ascii="Times New Roman" w:hAnsi="Times New Roman"/>
          <w:sz w:val="24"/>
          <w:szCs w:val="24"/>
        </w:rPr>
        <w:t>написа</w:t>
      </w:r>
      <w:r w:rsidRPr="003A425A">
        <w:rPr>
          <w:rFonts w:ascii="Times New Roman" w:hAnsi="Times New Roman"/>
          <w:sz w:val="24"/>
          <w:szCs w:val="24"/>
        </w:rPr>
        <w:t xml:space="preserve">ния приложения, так как набор простых команд может быть составлен в более сложные команды. </w:t>
      </w:r>
      <w:r w:rsidRPr="003A425A">
        <w:rPr>
          <w:rFonts w:ascii="Times New Roman" w:hAnsi="Times New Roman"/>
          <w:i/>
          <w:sz w:val="24"/>
          <w:szCs w:val="24"/>
        </w:rPr>
        <w:t>Есть также некоторый пример.</w:t>
      </w:r>
    </w:p>
    <w:p w:rsidR="007E437B" w:rsidRPr="003A425A" w:rsidRDefault="007E437B" w:rsidP="007E437B">
      <w:pPr>
        <w:pStyle w:val="4"/>
      </w:pPr>
      <w:bookmarkStart w:id="817" w:name="_Toc382058923"/>
      <w:r w:rsidRPr="003A425A">
        <w:rPr>
          <w:rFonts w:ascii="Times New Roman" w:hAnsi="Times New Roman"/>
          <w:color w:val="auto"/>
          <w:sz w:val="24"/>
          <w:szCs w:val="24"/>
        </w:rPr>
        <w:t>QWhatsThis</w:t>
      </w:r>
      <w:bookmarkEnd w:id="817"/>
    </w:p>
    <w:p w:rsidR="005A6BBD" w:rsidRPr="003A425A" w:rsidRDefault="00953454" w:rsidP="00ED1E08">
      <w:pPr>
        <w:tabs>
          <w:tab w:val="left" w:pos="8931"/>
        </w:tabs>
        <w:jc w:val="both"/>
        <w:rPr>
          <w:rFonts w:ascii="Times New Roman" w:hAnsi="Times New Roman"/>
          <w:sz w:val="24"/>
          <w:szCs w:val="24"/>
        </w:rPr>
      </w:pPr>
      <w:hyperlink r:id="rId1992" w:anchor="details" w:history="1">
        <w:r w:rsidR="005A6BBD" w:rsidRPr="003A425A">
          <w:rPr>
            <w:rStyle w:val="a3"/>
            <w:rFonts w:ascii="Times New Roman" w:hAnsi="Times New Roman"/>
            <w:sz w:val="24"/>
            <w:szCs w:val="24"/>
          </w:rPr>
          <w:t>http://qt-project.org/doc/qt-5.1/qtwidgets/qwhatsthis.html#details</w:t>
        </w:r>
      </w:hyperlink>
    </w:p>
    <w:p w:rsidR="005A6BBD" w:rsidRPr="003A425A" w:rsidRDefault="005A6BBD" w:rsidP="00ED1E08">
      <w:pPr>
        <w:tabs>
          <w:tab w:val="left" w:pos="8931"/>
        </w:tabs>
        <w:jc w:val="both"/>
        <w:rPr>
          <w:rFonts w:ascii="Times New Roman" w:hAnsi="Times New Roman"/>
          <w:i/>
          <w:sz w:val="24"/>
          <w:szCs w:val="24"/>
        </w:rPr>
      </w:pPr>
      <w:r w:rsidRPr="003A425A">
        <w:rPr>
          <w:rFonts w:ascii="Times New Roman" w:hAnsi="Times New Roman"/>
          <w:sz w:val="24"/>
          <w:szCs w:val="24"/>
        </w:rPr>
        <w:t>QWhatsThis класс обеспечивает простое описание любого виджета, т.е. ответ на вопрос «Что это?».</w:t>
      </w:r>
      <w:r w:rsidR="007E437B" w:rsidRPr="003A425A">
        <w:rPr>
          <w:rFonts w:ascii="Times New Roman" w:hAnsi="Times New Roman"/>
          <w:sz w:val="24"/>
          <w:szCs w:val="24"/>
        </w:rPr>
        <w:t xml:space="preserve"> </w:t>
      </w:r>
      <w:r w:rsidRPr="003A425A">
        <w:rPr>
          <w:rFonts w:ascii="Times New Roman" w:hAnsi="Times New Roman"/>
          <w:sz w:val="24"/>
          <w:szCs w:val="24"/>
        </w:rPr>
        <w:t>Данный класс снабжает пользователей информацией о функциональности и использовании данного виджета. Обычно это более длинный и информативный текст. Но он предоставляет меньше информации, чем обеспечивает отдельное окно помощи.</w:t>
      </w:r>
      <w:r w:rsidR="007E437B" w:rsidRPr="003A425A">
        <w:rPr>
          <w:rFonts w:ascii="Times New Roman" w:hAnsi="Times New Roman"/>
          <w:sz w:val="24"/>
          <w:szCs w:val="24"/>
        </w:rPr>
        <w:t xml:space="preserve"> </w:t>
      </w:r>
      <w:r w:rsidRPr="003A425A">
        <w:rPr>
          <w:rFonts w:ascii="Times New Roman" w:hAnsi="Times New Roman"/>
          <w:sz w:val="24"/>
          <w:szCs w:val="24"/>
        </w:rPr>
        <w:t xml:space="preserve">Данный класс содержит отдельное окно, которое всплывает, когда пользователь запрашивает «Что это?». Иначе для этого можно использовать следующую процедуру: навести на нужный виджет фокус ввода и нажать клавиши </w:t>
      </w:r>
      <w:r w:rsidRPr="003A425A">
        <w:rPr>
          <w:rFonts w:ascii="Times New Roman" w:hAnsi="Times New Roman"/>
          <w:sz w:val="24"/>
          <w:szCs w:val="24"/>
          <w:lang w:val="en-US"/>
        </w:rPr>
        <w:t>Shift</w:t>
      </w:r>
      <w:r w:rsidRPr="003A425A">
        <w:rPr>
          <w:rFonts w:ascii="Times New Roman" w:hAnsi="Times New Roman"/>
          <w:sz w:val="24"/>
          <w:szCs w:val="24"/>
        </w:rPr>
        <w:t>+</w:t>
      </w:r>
      <w:r w:rsidRPr="003A425A">
        <w:rPr>
          <w:rFonts w:ascii="Times New Roman" w:hAnsi="Times New Roman"/>
          <w:sz w:val="24"/>
          <w:szCs w:val="24"/>
          <w:lang w:val="en-US"/>
        </w:rPr>
        <w:t>F</w:t>
      </w:r>
      <w:r w:rsidRPr="003A425A">
        <w:rPr>
          <w:rFonts w:ascii="Times New Roman" w:hAnsi="Times New Roman"/>
          <w:sz w:val="24"/>
          <w:szCs w:val="24"/>
        </w:rPr>
        <w:t>1.</w:t>
      </w:r>
      <w:r w:rsidR="007E437B" w:rsidRPr="003A425A">
        <w:rPr>
          <w:rFonts w:ascii="Times New Roman" w:hAnsi="Times New Roman"/>
          <w:sz w:val="24"/>
          <w:szCs w:val="24"/>
        </w:rPr>
        <w:t xml:space="preserve"> </w:t>
      </w:r>
      <w:hyperlink r:id="rId1993" w:anchor="whatsThis-prop" w:history="1">
        <w:r w:rsidRPr="003A425A">
          <w:rPr>
            <w:rStyle w:val="a3"/>
            <w:rFonts w:ascii="Times New Roman" w:hAnsi="Times New Roman"/>
            <w:color w:val="auto"/>
            <w:sz w:val="24"/>
            <w:szCs w:val="24"/>
          </w:rPr>
          <w:t>QWidget::setWhatsThis</w:t>
        </w:r>
      </w:hyperlink>
      <w:r w:rsidRPr="003A425A">
        <w:rPr>
          <w:rFonts w:ascii="Times New Roman" w:hAnsi="Times New Roman"/>
          <w:sz w:val="24"/>
          <w:szCs w:val="24"/>
        </w:rPr>
        <w:t>() используется для добавления данной подсказки.</w:t>
      </w:r>
      <w:r w:rsidR="007E437B" w:rsidRPr="003A425A">
        <w:rPr>
          <w:rFonts w:ascii="Times New Roman" w:hAnsi="Times New Roman"/>
          <w:sz w:val="24"/>
          <w:szCs w:val="24"/>
        </w:rPr>
        <w:t xml:space="preserve"> </w:t>
      </w:r>
      <w:r w:rsidRPr="003A425A">
        <w:rPr>
          <w:rFonts w:ascii="Times New Roman" w:hAnsi="Times New Roman"/>
          <w:i/>
          <w:sz w:val="24"/>
          <w:szCs w:val="24"/>
        </w:rPr>
        <w:t>Есть пример кода.</w:t>
      </w:r>
      <w:r w:rsidR="007E437B" w:rsidRPr="003A425A">
        <w:rPr>
          <w:rFonts w:ascii="Times New Roman" w:hAnsi="Times New Roman"/>
          <w:i/>
          <w:sz w:val="24"/>
          <w:szCs w:val="24"/>
        </w:rPr>
        <w:t xml:space="preserve"> </w:t>
      </w:r>
      <w:r w:rsidRPr="003A425A">
        <w:rPr>
          <w:rFonts w:ascii="Times New Roman" w:hAnsi="Times New Roman"/>
          <w:i/>
          <w:sz w:val="24"/>
          <w:szCs w:val="24"/>
        </w:rPr>
        <w:t xml:space="preserve">Далее описываются некоторые </w:t>
      </w:r>
      <w:r w:rsidR="00BE64FE" w:rsidRPr="003A425A">
        <w:rPr>
          <w:rFonts w:ascii="Times New Roman" w:hAnsi="Times New Roman"/>
          <w:i/>
          <w:sz w:val="24"/>
          <w:szCs w:val="24"/>
        </w:rPr>
        <w:t>аспект</w:t>
      </w:r>
      <w:r w:rsidRPr="003A425A">
        <w:rPr>
          <w:rFonts w:ascii="Times New Roman" w:hAnsi="Times New Roman"/>
          <w:i/>
          <w:sz w:val="24"/>
          <w:szCs w:val="24"/>
        </w:rPr>
        <w:t>ы использования данного класса.</w:t>
      </w:r>
    </w:p>
    <w:p w:rsidR="005A6BBD" w:rsidRPr="003A425A" w:rsidRDefault="00953454" w:rsidP="00ED1E08">
      <w:pPr>
        <w:tabs>
          <w:tab w:val="left" w:pos="8931"/>
        </w:tabs>
        <w:jc w:val="both"/>
        <w:rPr>
          <w:rFonts w:ascii="Times New Roman" w:hAnsi="Times New Roman"/>
          <w:sz w:val="24"/>
          <w:szCs w:val="24"/>
        </w:rPr>
      </w:pPr>
      <w:hyperlink r:id="rId1994" w:anchor="details" w:history="1">
        <w:r w:rsidR="005A6BBD" w:rsidRPr="003A425A">
          <w:rPr>
            <w:rStyle w:val="a3"/>
            <w:rFonts w:ascii="Times New Roman" w:hAnsi="Times New Roman"/>
            <w:sz w:val="24"/>
            <w:szCs w:val="24"/>
          </w:rPr>
          <w:t>http://qt-project.org/doc/qt-5.1/qtwidgets/qwidgetitem.html#details</w:t>
        </w:r>
      </w:hyperlink>
    </w:p>
    <w:p w:rsidR="005A6BBD" w:rsidRPr="003A425A" w:rsidRDefault="005A6BBD" w:rsidP="00ED1E08">
      <w:pPr>
        <w:tabs>
          <w:tab w:val="left" w:pos="8931"/>
        </w:tabs>
        <w:jc w:val="both"/>
        <w:rPr>
          <w:rFonts w:ascii="Times New Roman" w:hAnsi="Times New Roman"/>
          <w:i/>
          <w:sz w:val="24"/>
          <w:szCs w:val="24"/>
        </w:rPr>
      </w:pPr>
      <w:r w:rsidRPr="003A425A">
        <w:rPr>
          <w:rFonts w:ascii="Times New Roman" w:hAnsi="Times New Roman"/>
          <w:sz w:val="24"/>
          <w:szCs w:val="24"/>
        </w:rPr>
        <w:t xml:space="preserve">QWidgetItem класс является макетом, который представляет виджет. Обычно не нужно использовать данный класс напрямую. </w:t>
      </w:r>
      <w:r w:rsidRPr="003A425A">
        <w:rPr>
          <w:rFonts w:ascii="Times New Roman" w:hAnsi="Times New Roman"/>
          <w:i/>
          <w:sz w:val="24"/>
          <w:szCs w:val="24"/>
        </w:rPr>
        <w:t>Далее приведена таблица, которая содержит функции, которые следует использовать для манипулирования виджетов в макетах.</w:t>
      </w:r>
    </w:p>
    <w:p w:rsidR="007E437B" w:rsidRPr="003A425A" w:rsidRDefault="007E437B" w:rsidP="007E437B">
      <w:pPr>
        <w:pStyle w:val="4"/>
      </w:pPr>
      <w:bookmarkStart w:id="818" w:name="_Toc382058924"/>
      <w:r w:rsidRPr="003A425A">
        <w:rPr>
          <w:rFonts w:ascii="Times New Roman" w:hAnsi="Times New Roman"/>
          <w:color w:val="auto"/>
          <w:sz w:val="24"/>
          <w:szCs w:val="24"/>
        </w:rPr>
        <w:t>QWizard</w:t>
      </w:r>
      <w:bookmarkEnd w:id="818"/>
    </w:p>
    <w:p w:rsidR="005A6BBD" w:rsidRPr="003A425A" w:rsidRDefault="00953454" w:rsidP="00ED1E08">
      <w:pPr>
        <w:tabs>
          <w:tab w:val="left" w:pos="8931"/>
        </w:tabs>
        <w:jc w:val="both"/>
        <w:rPr>
          <w:rFonts w:ascii="Times New Roman" w:hAnsi="Times New Roman"/>
          <w:sz w:val="24"/>
          <w:szCs w:val="24"/>
        </w:rPr>
      </w:pPr>
      <w:hyperlink r:id="rId1995" w:anchor="details" w:history="1">
        <w:r w:rsidR="005A6BBD" w:rsidRPr="003A425A">
          <w:rPr>
            <w:rStyle w:val="a3"/>
            <w:rFonts w:ascii="Times New Roman" w:hAnsi="Times New Roman"/>
            <w:sz w:val="24"/>
            <w:szCs w:val="24"/>
          </w:rPr>
          <w:t>http://qt-project.org/doc/qt-5.1/qtwidgets/qwizard.html#details</w:t>
        </w:r>
      </w:hyperlink>
    </w:p>
    <w:p w:rsidR="005A6BBD" w:rsidRPr="003A425A" w:rsidRDefault="007E437B" w:rsidP="00ED1E08">
      <w:pPr>
        <w:tabs>
          <w:tab w:val="left" w:pos="8931"/>
        </w:tabs>
        <w:jc w:val="both"/>
        <w:rPr>
          <w:rFonts w:ascii="Times New Roman" w:hAnsi="Times New Roman"/>
          <w:i/>
          <w:sz w:val="24"/>
          <w:szCs w:val="24"/>
        </w:rPr>
      </w:pPr>
      <w:r w:rsidRPr="003A425A">
        <w:rPr>
          <w:rFonts w:ascii="Times New Roman" w:hAnsi="Times New Roman"/>
          <w:sz w:val="24"/>
          <w:szCs w:val="24"/>
        </w:rPr>
        <w:t xml:space="preserve">QWizard класс обеспечивает </w:t>
      </w:r>
      <w:r w:rsidR="005A6BBD" w:rsidRPr="003A425A">
        <w:rPr>
          <w:rFonts w:ascii="Times New Roman" w:hAnsi="Times New Roman"/>
          <w:sz w:val="24"/>
          <w:szCs w:val="24"/>
        </w:rPr>
        <w:t>для визардов. Визард – это специальный тип диалога ввода, который состоит из последовательности страниц. Его целью является продвижение пользователя через некоторый процесс шаг за шагом. Визарды полезны для сложных и нечастых задач, которые окажутся сложными для изучения пользователей.</w:t>
      </w:r>
      <w:r w:rsidRPr="003A425A">
        <w:rPr>
          <w:rFonts w:ascii="Times New Roman" w:hAnsi="Times New Roman"/>
          <w:sz w:val="24"/>
          <w:szCs w:val="24"/>
        </w:rPr>
        <w:t xml:space="preserve"> </w:t>
      </w:r>
      <w:r w:rsidR="005A6BBD" w:rsidRPr="003A425A">
        <w:rPr>
          <w:rFonts w:ascii="Times New Roman" w:hAnsi="Times New Roman"/>
          <w:i/>
          <w:sz w:val="24"/>
          <w:szCs w:val="24"/>
        </w:rPr>
        <w:t xml:space="preserve">В данной </w:t>
      </w:r>
      <w:r w:rsidR="005A6BBD" w:rsidRPr="003A425A">
        <w:rPr>
          <w:rFonts w:ascii="Times New Roman" w:hAnsi="Times New Roman"/>
          <w:i/>
          <w:sz w:val="24"/>
          <w:szCs w:val="24"/>
        </w:rPr>
        <w:lastRenderedPageBreak/>
        <w:t>части есть пример создания простого визарда. А также есть несколько ссылок на более сложные примеры.</w:t>
      </w:r>
      <w:r w:rsidR="005A6BBD" w:rsidRPr="003A425A">
        <w:rPr>
          <w:rFonts w:ascii="Times New Roman" w:hAnsi="Times New Roman"/>
          <w:sz w:val="24"/>
          <w:szCs w:val="24"/>
        </w:rPr>
        <w:t xml:space="preserve">Данный класс поддерживает четыре стиля визарда. Также есть некоторые функции для управления видом и ощущением визарда. Визард состоит из набора страниц. Страница имеет следующие атрибуты: </w:t>
      </w:r>
      <w:hyperlink r:id="rId1996" w:anchor="title-prop" w:history="1">
        <w:r w:rsidR="005A6BBD" w:rsidRPr="003A425A">
          <w:rPr>
            <w:rStyle w:val="a3"/>
            <w:rFonts w:ascii="Times New Roman" w:hAnsi="Times New Roman"/>
            <w:color w:val="auto"/>
            <w:sz w:val="24"/>
            <w:szCs w:val="24"/>
          </w:rPr>
          <w:t>title</w:t>
        </w:r>
      </w:hyperlink>
      <w:r w:rsidR="005A6BBD" w:rsidRPr="003A425A">
        <w:rPr>
          <w:rFonts w:ascii="Times New Roman" w:hAnsi="Times New Roman"/>
          <w:sz w:val="24"/>
          <w:szCs w:val="24"/>
        </w:rPr>
        <w:t xml:space="preserve">., </w:t>
      </w:r>
      <w:hyperlink r:id="rId1997" w:anchor="subTitle-prop" w:history="1">
        <w:r w:rsidR="005A6BBD" w:rsidRPr="003A425A">
          <w:rPr>
            <w:rStyle w:val="a3"/>
            <w:rFonts w:ascii="Times New Roman" w:hAnsi="Times New Roman"/>
            <w:color w:val="auto"/>
            <w:sz w:val="24"/>
            <w:szCs w:val="24"/>
          </w:rPr>
          <w:t>subTitle</w:t>
        </w:r>
      </w:hyperlink>
      <w:r w:rsidR="005A6BBD" w:rsidRPr="003A425A">
        <w:rPr>
          <w:rFonts w:ascii="Times New Roman" w:hAnsi="Times New Roman"/>
          <w:sz w:val="24"/>
          <w:szCs w:val="24"/>
        </w:rPr>
        <w:t>., несколько растров (</w:t>
      </w:r>
      <w:r w:rsidR="005A6BBD" w:rsidRPr="003A425A">
        <w:rPr>
          <w:rFonts w:ascii="Times New Roman" w:hAnsi="Times New Roman"/>
          <w:i/>
          <w:sz w:val="24"/>
          <w:szCs w:val="24"/>
        </w:rPr>
        <w:t>перечислены</w:t>
      </w:r>
      <w:r w:rsidR="005A6BBD" w:rsidRPr="003A425A">
        <w:rPr>
          <w:rFonts w:ascii="Times New Roman" w:hAnsi="Times New Roman"/>
          <w:sz w:val="24"/>
          <w:szCs w:val="24"/>
        </w:rPr>
        <w:t xml:space="preserve">). </w:t>
      </w:r>
      <w:r w:rsidR="005A6BBD" w:rsidRPr="003A425A">
        <w:rPr>
          <w:rFonts w:ascii="Times New Roman" w:hAnsi="Times New Roman"/>
          <w:i/>
          <w:sz w:val="24"/>
          <w:szCs w:val="24"/>
        </w:rPr>
        <w:t xml:space="preserve">Есть иллюстрация касательно этих атрибутов. </w:t>
      </w:r>
      <w:r w:rsidR="005A6BBD" w:rsidRPr="003A425A">
        <w:rPr>
          <w:rFonts w:ascii="Times New Roman" w:hAnsi="Times New Roman"/>
          <w:sz w:val="24"/>
          <w:szCs w:val="24"/>
        </w:rPr>
        <w:t>В некоторых визардах ввод на одних страницах влияет на некоторые значения по умолчанию на других страницах. В данном классе введена функциональность при помощи механизма полей, которая позволяет устанавливать значение поля из любой страницы. Также можно определить обязательные поля, которые пользователь должен заполнить перед тем, как перейти на следующую страницу.</w:t>
      </w:r>
      <w:r w:rsidRPr="003A425A">
        <w:rPr>
          <w:rFonts w:ascii="Times New Roman" w:hAnsi="Times New Roman"/>
          <w:sz w:val="24"/>
          <w:szCs w:val="24"/>
        </w:rPr>
        <w:t xml:space="preserve"> </w:t>
      </w:r>
      <w:r w:rsidR="005A6BBD" w:rsidRPr="003A425A">
        <w:rPr>
          <w:rFonts w:ascii="Times New Roman" w:hAnsi="Times New Roman"/>
          <w:i/>
          <w:sz w:val="24"/>
          <w:szCs w:val="24"/>
        </w:rPr>
        <w:t>Есть пример кода того, как можно регистрировать поля.</w:t>
      </w:r>
      <w:r w:rsidRPr="003A425A">
        <w:rPr>
          <w:rFonts w:ascii="Times New Roman" w:hAnsi="Times New Roman"/>
          <w:i/>
          <w:sz w:val="24"/>
          <w:szCs w:val="24"/>
        </w:rPr>
        <w:t xml:space="preserve"> </w:t>
      </w:r>
      <w:r w:rsidR="005A6BBD" w:rsidRPr="003A425A">
        <w:rPr>
          <w:rFonts w:ascii="Times New Roman" w:hAnsi="Times New Roman"/>
          <w:i/>
          <w:sz w:val="24"/>
          <w:szCs w:val="24"/>
        </w:rPr>
        <w:t>Также указано, как создать обязательное поле.</w:t>
      </w:r>
      <w:r w:rsidRPr="003A425A">
        <w:rPr>
          <w:rFonts w:ascii="Times New Roman" w:hAnsi="Times New Roman"/>
          <w:i/>
          <w:sz w:val="24"/>
          <w:szCs w:val="24"/>
        </w:rPr>
        <w:t xml:space="preserve"> </w:t>
      </w:r>
      <w:r w:rsidR="005A6BBD" w:rsidRPr="003A425A">
        <w:rPr>
          <w:rFonts w:ascii="Times New Roman" w:hAnsi="Times New Roman"/>
          <w:sz w:val="24"/>
          <w:szCs w:val="24"/>
        </w:rPr>
        <w:t xml:space="preserve">Большинство визардов имеют линейную </w:t>
      </w:r>
      <w:r w:rsidR="00D95FF2" w:rsidRPr="003A425A">
        <w:rPr>
          <w:rFonts w:ascii="Times New Roman" w:hAnsi="Times New Roman"/>
          <w:sz w:val="24"/>
          <w:szCs w:val="24"/>
        </w:rPr>
        <w:t>структур</w:t>
      </w:r>
      <w:r w:rsidR="005A6BBD" w:rsidRPr="003A425A">
        <w:rPr>
          <w:rFonts w:ascii="Times New Roman" w:hAnsi="Times New Roman"/>
          <w:sz w:val="24"/>
          <w:szCs w:val="24"/>
        </w:rPr>
        <w:t xml:space="preserve">у. </w:t>
      </w:r>
      <w:r w:rsidR="005A6BBD" w:rsidRPr="003A425A">
        <w:rPr>
          <w:rFonts w:ascii="Times New Roman" w:hAnsi="Times New Roman"/>
          <w:i/>
          <w:sz w:val="24"/>
          <w:szCs w:val="24"/>
        </w:rPr>
        <w:t>есть ссылка на пример создания такого визарда. Далее рассказывается, как создавать линейные визарды при помощи данного класса.</w:t>
      </w:r>
      <w:r w:rsidRPr="003A425A">
        <w:rPr>
          <w:rFonts w:ascii="Times New Roman" w:hAnsi="Times New Roman"/>
          <w:i/>
          <w:sz w:val="24"/>
          <w:szCs w:val="24"/>
        </w:rPr>
        <w:t xml:space="preserve"> </w:t>
      </w:r>
      <w:r w:rsidR="005A6BBD" w:rsidRPr="003A425A">
        <w:rPr>
          <w:rFonts w:ascii="Times New Roman" w:hAnsi="Times New Roman"/>
          <w:sz w:val="24"/>
          <w:szCs w:val="24"/>
        </w:rPr>
        <w:t xml:space="preserve">Некоторые визарды являются более сложными в том, что они позволяют разные пути, основанные на информации, обеспечиваемой при помощи пользователя. </w:t>
      </w:r>
      <w:r w:rsidR="005A6BBD" w:rsidRPr="003A425A">
        <w:rPr>
          <w:rFonts w:ascii="Times New Roman" w:hAnsi="Times New Roman"/>
          <w:i/>
          <w:sz w:val="24"/>
          <w:szCs w:val="24"/>
        </w:rPr>
        <w:t xml:space="preserve">есть ссылка на пример создания такого визарда. </w:t>
      </w:r>
      <w:r w:rsidR="005A6BBD" w:rsidRPr="003A425A">
        <w:rPr>
          <w:rFonts w:ascii="Times New Roman" w:hAnsi="Times New Roman"/>
          <w:sz w:val="24"/>
          <w:szCs w:val="24"/>
        </w:rPr>
        <w:t>В сложных визардах страницы имеют некоторые идентификаторы. Эти идентификаторы обычно определяются с использованием перечислений.</w:t>
      </w:r>
      <w:r w:rsidRPr="003A425A">
        <w:rPr>
          <w:rFonts w:ascii="Times New Roman" w:hAnsi="Times New Roman"/>
          <w:sz w:val="24"/>
          <w:szCs w:val="24"/>
        </w:rPr>
        <w:t xml:space="preserve"> </w:t>
      </w:r>
      <w:r w:rsidR="005A6BBD" w:rsidRPr="003A425A">
        <w:rPr>
          <w:rFonts w:ascii="Times New Roman" w:hAnsi="Times New Roman"/>
          <w:i/>
          <w:sz w:val="24"/>
          <w:szCs w:val="24"/>
        </w:rPr>
        <w:t>Далее показан пример кода того, как создавать некоторый простой нелинейный визард.</w:t>
      </w:r>
    </w:p>
    <w:p w:rsidR="007E437B" w:rsidRPr="003A425A" w:rsidRDefault="007E437B" w:rsidP="007E437B">
      <w:pPr>
        <w:pStyle w:val="4"/>
      </w:pPr>
      <w:bookmarkStart w:id="819" w:name="_Toc382058925"/>
      <w:r w:rsidRPr="003A425A">
        <w:rPr>
          <w:rFonts w:ascii="Times New Roman" w:hAnsi="Times New Roman"/>
          <w:color w:val="auto"/>
          <w:sz w:val="24"/>
          <w:szCs w:val="24"/>
        </w:rPr>
        <w:t>QWizardPage</w:t>
      </w:r>
      <w:bookmarkEnd w:id="819"/>
    </w:p>
    <w:p w:rsidR="005A6BBD" w:rsidRPr="003A425A" w:rsidRDefault="00953454" w:rsidP="00ED1E08">
      <w:pPr>
        <w:tabs>
          <w:tab w:val="left" w:pos="8931"/>
        </w:tabs>
        <w:jc w:val="both"/>
        <w:rPr>
          <w:rFonts w:ascii="Times New Roman" w:hAnsi="Times New Roman"/>
          <w:i/>
          <w:sz w:val="24"/>
          <w:szCs w:val="24"/>
        </w:rPr>
      </w:pPr>
      <w:hyperlink r:id="rId1998" w:anchor="details" w:history="1">
        <w:r w:rsidR="005A6BBD" w:rsidRPr="003A425A">
          <w:rPr>
            <w:rStyle w:val="a3"/>
            <w:rFonts w:ascii="Times New Roman" w:hAnsi="Times New Roman"/>
            <w:i/>
            <w:sz w:val="24"/>
            <w:szCs w:val="24"/>
          </w:rPr>
          <w:t>http://qt-project.org/doc/qt-5.1/qtwidgets/qwizardpage.html#details</w:t>
        </w:r>
      </w:hyperlink>
    </w:p>
    <w:p w:rsidR="005A6BBD" w:rsidRPr="003A425A" w:rsidRDefault="005A6BBD" w:rsidP="00ED1E08">
      <w:pPr>
        <w:tabs>
          <w:tab w:val="left" w:pos="8931"/>
        </w:tabs>
        <w:jc w:val="both"/>
        <w:rPr>
          <w:rFonts w:ascii="Times New Roman" w:hAnsi="Times New Roman"/>
          <w:i/>
          <w:sz w:val="24"/>
          <w:szCs w:val="24"/>
        </w:rPr>
      </w:pPr>
      <w:r w:rsidRPr="003A425A">
        <w:rPr>
          <w:rFonts w:ascii="Times New Roman" w:hAnsi="Times New Roman"/>
          <w:sz w:val="24"/>
          <w:szCs w:val="24"/>
        </w:rPr>
        <w:t xml:space="preserve">QWizardPage класс является базовым классом для страниц визарда. Страница обеспечивает пять виртуальных функций, которые следует переопределить для создания некоторого частного поведения. </w:t>
      </w:r>
      <w:r w:rsidRPr="003A425A">
        <w:rPr>
          <w:rFonts w:ascii="Times New Roman" w:hAnsi="Times New Roman"/>
          <w:i/>
          <w:sz w:val="24"/>
          <w:szCs w:val="24"/>
        </w:rPr>
        <w:t>далее описывается типичное использование данного класса.</w:t>
      </w:r>
      <w:r w:rsidR="007E437B" w:rsidRPr="003A425A">
        <w:rPr>
          <w:rFonts w:ascii="Times New Roman" w:hAnsi="Times New Roman"/>
          <w:i/>
          <w:sz w:val="24"/>
          <w:szCs w:val="24"/>
        </w:rPr>
        <w:t xml:space="preserve"> </w:t>
      </w:r>
      <w:r w:rsidRPr="003A425A">
        <w:rPr>
          <w:rFonts w:ascii="Times New Roman" w:hAnsi="Times New Roman"/>
          <w:i/>
          <w:sz w:val="24"/>
          <w:szCs w:val="24"/>
        </w:rPr>
        <w:t>Итак, всё, с виджетами конец.</w:t>
      </w:r>
      <w:r w:rsidR="007E437B" w:rsidRPr="003A425A">
        <w:rPr>
          <w:rFonts w:ascii="Times New Roman" w:hAnsi="Times New Roman"/>
          <w:i/>
          <w:sz w:val="24"/>
          <w:szCs w:val="24"/>
        </w:rPr>
        <w:t xml:space="preserve"> </w:t>
      </w:r>
      <w:r w:rsidRPr="003A425A">
        <w:rPr>
          <w:rFonts w:ascii="Times New Roman" w:hAnsi="Times New Roman"/>
          <w:i/>
          <w:sz w:val="24"/>
          <w:szCs w:val="24"/>
        </w:rPr>
        <w:t xml:space="preserve">Теперь приступим к изучению модуля </w:t>
      </w:r>
      <w:r w:rsidRPr="003A425A">
        <w:rPr>
          <w:rFonts w:ascii="Times New Roman" w:hAnsi="Times New Roman"/>
          <w:i/>
          <w:sz w:val="24"/>
          <w:szCs w:val="24"/>
          <w:lang w:val="en-US"/>
        </w:rPr>
        <w:t>Qt</w:t>
      </w:r>
      <w:r w:rsidRPr="003A425A">
        <w:rPr>
          <w:rFonts w:ascii="Times New Roman" w:hAnsi="Times New Roman"/>
          <w:i/>
          <w:sz w:val="24"/>
          <w:szCs w:val="24"/>
        </w:rPr>
        <w:t xml:space="preserve"> </w:t>
      </w:r>
      <w:r w:rsidRPr="003A425A">
        <w:rPr>
          <w:rFonts w:ascii="Times New Roman" w:hAnsi="Times New Roman"/>
          <w:i/>
          <w:sz w:val="24"/>
          <w:szCs w:val="24"/>
          <w:lang w:val="en-US"/>
        </w:rPr>
        <w:t>WebKit</w:t>
      </w:r>
      <w:r w:rsidRPr="003A425A">
        <w:rPr>
          <w:rFonts w:ascii="Times New Roman" w:hAnsi="Times New Roman"/>
          <w:i/>
          <w:sz w:val="24"/>
          <w:szCs w:val="24"/>
        </w:rPr>
        <w:t>.</w:t>
      </w:r>
    </w:p>
    <w:p w:rsidR="007E437B" w:rsidRPr="003A425A" w:rsidRDefault="007E437B" w:rsidP="007E437B">
      <w:pPr>
        <w:pStyle w:val="1"/>
        <w:rPr>
          <w:rFonts w:ascii="Times New Roman" w:hAnsi="Times New Roman"/>
          <w:b w:val="0"/>
          <w:sz w:val="24"/>
          <w:lang w:val="en-GB"/>
        </w:rPr>
      </w:pPr>
      <w:bookmarkStart w:id="820" w:name="_Toc382058926"/>
      <w:r w:rsidRPr="003A425A">
        <w:rPr>
          <w:rFonts w:ascii="Times New Roman" w:hAnsi="Times New Roman"/>
          <w:b w:val="0"/>
          <w:sz w:val="24"/>
          <w:lang w:val="en-GB"/>
        </w:rPr>
        <w:t>QT WEBKIT</w:t>
      </w:r>
      <w:bookmarkEnd w:id="820"/>
    </w:p>
    <w:p w:rsidR="007E437B" w:rsidRPr="003A425A" w:rsidRDefault="007E437B" w:rsidP="00ED1E08">
      <w:pPr>
        <w:tabs>
          <w:tab w:val="left" w:pos="8931"/>
        </w:tabs>
        <w:jc w:val="both"/>
        <w:rPr>
          <w:lang w:val="en-GB"/>
        </w:rPr>
      </w:pPr>
    </w:p>
    <w:p w:rsidR="007E437B" w:rsidRPr="003A425A" w:rsidRDefault="00953454" w:rsidP="007E437B">
      <w:pPr>
        <w:pStyle w:val="4"/>
        <w:rPr>
          <w:rStyle w:val="a3"/>
          <w:rFonts w:ascii="Times New Roman" w:hAnsi="Times New Roman"/>
          <w:color w:val="auto"/>
          <w:sz w:val="24"/>
          <w:szCs w:val="24"/>
          <w:lang w:val="en-GB"/>
        </w:rPr>
      </w:pPr>
      <w:hyperlink r:id="rId1999" w:history="1">
        <w:bookmarkStart w:id="821" w:name="_Toc382058927"/>
        <w:r w:rsidR="007E437B" w:rsidRPr="003A425A">
          <w:rPr>
            <w:rStyle w:val="a3"/>
            <w:rFonts w:ascii="Times New Roman" w:hAnsi="Times New Roman"/>
            <w:color w:val="auto"/>
            <w:sz w:val="24"/>
            <w:szCs w:val="24"/>
            <w:lang w:val="en-GB"/>
          </w:rPr>
          <w:t>WebView</w:t>
        </w:r>
        <w:bookmarkEnd w:id="821"/>
      </w:hyperlink>
    </w:p>
    <w:p w:rsidR="005A6BBD" w:rsidRPr="003A425A" w:rsidRDefault="00953454" w:rsidP="00ED1E08">
      <w:pPr>
        <w:tabs>
          <w:tab w:val="left" w:pos="8931"/>
        </w:tabs>
        <w:jc w:val="both"/>
        <w:rPr>
          <w:rFonts w:ascii="Times New Roman" w:hAnsi="Times New Roman"/>
          <w:sz w:val="24"/>
          <w:szCs w:val="24"/>
          <w:lang w:val="en-GB"/>
        </w:rPr>
      </w:pPr>
      <w:hyperlink r:id="rId2000" w:history="1">
        <w:r w:rsidR="005A6BBD" w:rsidRPr="003A425A">
          <w:rPr>
            <w:rStyle w:val="a3"/>
            <w:rFonts w:ascii="Times New Roman" w:hAnsi="Times New Roman"/>
            <w:sz w:val="24"/>
            <w:szCs w:val="24"/>
            <w:lang w:val="en-GB"/>
          </w:rPr>
          <w:t>http://qt-project.org/doc/qt-5.1/qtwebkit/qtwebkit-index.html</w:t>
        </w:r>
      </w:hyperlink>
    </w:p>
    <w:p w:rsidR="005A6BBD" w:rsidRPr="003A425A" w:rsidRDefault="00953454" w:rsidP="00ED1E08">
      <w:pPr>
        <w:tabs>
          <w:tab w:val="left" w:pos="8931"/>
        </w:tabs>
        <w:jc w:val="both"/>
        <w:rPr>
          <w:rFonts w:ascii="Times New Roman" w:hAnsi="Times New Roman"/>
          <w:sz w:val="24"/>
          <w:szCs w:val="24"/>
        </w:rPr>
      </w:pPr>
      <w:hyperlink r:id="rId2001" w:history="1">
        <w:r w:rsidR="005A6BBD" w:rsidRPr="003A425A">
          <w:rPr>
            <w:rStyle w:val="a3"/>
            <w:rFonts w:ascii="Times New Roman" w:hAnsi="Times New Roman"/>
            <w:color w:val="auto"/>
            <w:sz w:val="24"/>
            <w:szCs w:val="24"/>
          </w:rPr>
          <w:t>WebView</w:t>
        </w:r>
      </w:hyperlink>
      <w:r w:rsidR="005A6BBD" w:rsidRPr="003A425A">
        <w:rPr>
          <w:rFonts w:ascii="Times New Roman" w:hAnsi="Times New Roman"/>
          <w:sz w:val="24"/>
          <w:szCs w:val="24"/>
        </w:rPr>
        <w:t xml:space="preserve"> программный интерфейс позволяет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приложениям рисовать регионы динамического веб содержания.</w:t>
      </w:r>
      <w:r w:rsidR="007E437B" w:rsidRPr="003A425A">
        <w:rPr>
          <w:rFonts w:ascii="Times New Roman" w:hAnsi="Times New Roman"/>
          <w:sz w:val="24"/>
          <w:szCs w:val="24"/>
        </w:rPr>
        <w:t xml:space="preserve"> </w:t>
      </w:r>
      <w:r w:rsidR="005A6BBD" w:rsidRPr="003A425A">
        <w:rPr>
          <w:rFonts w:ascii="Times New Roman" w:hAnsi="Times New Roman"/>
          <w:sz w:val="24"/>
          <w:szCs w:val="24"/>
        </w:rPr>
        <w:t xml:space="preserve">Данный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компонент может делить экран вместе с другими </w:t>
      </w:r>
      <w:r w:rsidR="009B0257" w:rsidRPr="003A425A">
        <w:rPr>
          <w:rFonts w:ascii="Times New Roman" w:hAnsi="Times New Roman"/>
          <w:sz w:val="24"/>
          <w:szCs w:val="24"/>
        </w:rPr>
        <w:t>qml</w:t>
      </w:r>
      <w:r w:rsidR="005A6BBD" w:rsidRPr="003A425A">
        <w:rPr>
          <w:rFonts w:ascii="Times New Roman" w:hAnsi="Times New Roman"/>
          <w:sz w:val="24"/>
          <w:szCs w:val="24"/>
        </w:rPr>
        <w:t xml:space="preserve"> компонентами или охватывать полный экран.</w:t>
      </w:r>
      <w:r w:rsidR="007E437B" w:rsidRPr="003A425A">
        <w:rPr>
          <w:rFonts w:ascii="Times New Roman" w:hAnsi="Times New Roman"/>
          <w:sz w:val="24"/>
          <w:szCs w:val="24"/>
        </w:rPr>
        <w:t xml:space="preserve"> </w:t>
      </w:r>
      <w:r w:rsidR="005A6BBD" w:rsidRPr="003A425A">
        <w:rPr>
          <w:rFonts w:ascii="Times New Roman" w:hAnsi="Times New Roman"/>
          <w:sz w:val="24"/>
          <w:szCs w:val="24"/>
        </w:rPr>
        <w:t xml:space="preserve">Третья версия данного элемента несовместима с предыдущими и позволяет загружать веб страницу в данное представление как при помощи </w:t>
      </w:r>
      <w:r w:rsidR="006B754A" w:rsidRPr="003A425A">
        <w:rPr>
          <w:rFonts w:ascii="Times New Roman" w:hAnsi="Times New Roman"/>
          <w:sz w:val="24"/>
          <w:szCs w:val="24"/>
        </w:rPr>
        <w:t>url</w:t>
      </w:r>
      <w:r w:rsidR="005A6BBD" w:rsidRPr="003A425A">
        <w:rPr>
          <w:rFonts w:ascii="Times New Roman" w:hAnsi="Times New Roman"/>
          <w:sz w:val="24"/>
          <w:szCs w:val="24"/>
        </w:rPr>
        <w:t>, так и при помощи HTML строки.</w:t>
      </w:r>
      <w:r w:rsidR="007E437B" w:rsidRPr="003A425A">
        <w:rPr>
          <w:rFonts w:ascii="Times New Roman" w:hAnsi="Times New Roman"/>
          <w:sz w:val="24"/>
          <w:szCs w:val="24"/>
        </w:rPr>
        <w:t xml:space="preserve"> </w:t>
      </w:r>
      <w:r w:rsidR="005A6BBD" w:rsidRPr="003A425A">
        <w:rPr>
          <w:rFonts w:ascii="Times New Roman" w:hAnsi="Times New Roman"/>
          <w:i/>
          <w:sz w:val="24"/>
          <w:szCs w:val="24"/>
        </w:rPr>
        <w:t>Есть пример кода использования данного элемента.</w:t>
      </w:r>
      <w:r w:rsidR="007E437B" w:rsidRPr="003A425A">
        <w:rPr>
          <w:rFonts w:ascii="Times New Roman" w:hAnsi="Times New Roman"/>
          <w:i/>
          <w:sz w:val="24"/>
          <w:szCs w:val="24"/>
        </w:rPr>
        <w:t xml:space="preserve"> </w:t>
      </w:r>
      <w:r w:rsidR="005A6BBD" w:rsidRPr="003A425A">
        <w:rPr>
          <w:rFonts w:ascii="Times New Roman" w:hAnsi="Times New Roman"/>
          <w:i/>
          <w:sz w:val="24"/>
          <w:szCs w:val="24"/>
        </w:rPr>
        <w:t xml:space="preserve">Теперь переходим к изучению модуля </w:t>
      </w:r>
      <w:hyperlink r:id="rId2002" w:history="1">
        <w:r w:rsidR="005A6BBD" w:rsidRPr="003A425A">
          <w:rPr>
            <w:rStyle w:val="a3"/>
            <w:rFonts w:ascii="Times New Roman" w:hAnsi="Times New Roman"/>
            <w:color w:val="auto"/>
            <w:sz w:val="24"/>
            <w:szCs w:val="24"/>
          </w:rPr>
          <w:t>Qt WebKit Widgets</w:t>
        </w:r>
      </w:hyperlink>
      <w:r w:rsidR="005A6BBD" w:rsidRPr="003A425A">
        <w:rPr>
          <w:rFonts w:ascii="Times New Roman" w:hAnsi="Times New Roman"/>
          <w:sz w:val="24"/>
          <w:szCs w:val="24"/>
        </w:rPr>
        <w:t>.</w:t>
      </w:r>
    </w:p>
    <w:p w:rsidR="007E437B" w:rsidRPr="003A425A" w:rsidRDefault="007E437B" w:rsidP="007E437B">
      <w:pPr>
        <w:pStyle w:val="1"/>
        <w:rPr>
          <w:rFonts w:ascii="Times New Roman" w:hAnsi="Times New Roman"/>
          <w:b w:val="0"/>
          <w:sz w:val="24"/>
          <w:szCs w:val="24"/>
          <w:lang w:val="en-GB"/>
        </w:rPr>
      </w:pPr>
      <w:bookmarkStart w:id="822" w:name="_Toc382058928"/>
      <w:r w:rsidRPr="003A425A">
        <w:rPr>
          <w:rFonts w:ascii="Times New Roman" w:hAnsi="Times New Roman"/>
          <w:b w:val="0"/>
          <w:sz w:val="24"/>
          <w:szCs w:val="24"/>
          <w:lang w:val="en-GB"/>
        </w:rPr>
        <w:t xml:space="preserve">QT WEBKIT </w:t>
      </w:r>
      <w:r w:rsidRPr="003A425A">
        <w:rPr>
          <w:rFonts w:ascii="Times New Roman" w:hAnsi="Times New Roman"/>
          <w:b w:val="0"/>
          <w:sz w:val="24"/>
          <w:szCs w:val="24"/>
        </w:rPr>
        <w:t>ВИДЖЕТЫ</w:t>
      </w:r>
      <w:bookmarkEnd w:id="822"/>
    </w:p>
    <w:p w:rsidR="005A6BBD" w:rsidRPr="003A425A" w:rsidRDefault="00953454" w:rsidP="00ED1E08">
      <w:pPr>
        <w:tabs>
          <w:tab w:val="left" w:pos="8931"/>
        </w:tabs>
        <w:jc w:val="both"/>
        <w:rPr>
          <w:rFonts w:ascii="Times New Roman" w:hAnsi="Times New Roman"/>
          <w:sz w:val="24"/>
          <w:szCs w:val="24"/>
          <w:lang w:val="en-GB"/>
        </w:rPr>
      </w:pPr>
      <w:hyperlink r:id="rId2003" w:history="1">
        <w:r w:rsidR="005A6BBD" w:rsidRPr="003A425A">
          <w:rPr>
            <w:rStyle w:val="a3"/>
            <w:rFonts w:ascii="Times New Roman" w:hAnsi="Times New Roman"/>
            <w:sz w:val="24"/>
            <w:szCs w:val="24"/>
            <w:lang w:val="en-GB"/>
          </w:rPr>
          <w:t>http://qt-project.org/doc/qt-5.1/qtwebkit/qtwebkitwidgets-index.html</w:t>
        </w:r>
      </w:hyperlink>
    </w:p>
    <w:p w:rsidR="005A6BBD" w:rsidRPr="003A425A" w:rsidRDefault="005A6BBD" w:rsidP="00ED1E08">
      <w:pPr>
        <w:tabs>
          <w:tab w:val="left" w:pos="8931"/>
        </w:tabs>
        <w:jc w:val="both"/>
        <w:rPr>
          <w:rFonts w:ascii="Times New Roman" w:hAnsi="Times New Roman"/>
          <w:i/>
          <w:sz w:val="24"/>
          <w:szCs w:val="24"/>
        </w:rPr>
      </w:pPr>
      <w:r w:rsidRPr="003A425A">
        <w:rPr>
          <w:rFonts w:ascii="Times New Roman" w:hAnsi="Times New Roman"/>
          <w:sz w:val="24"/>
          <w:szCs w:val="24"/>
        </w:rPr>
        <w:t xml:space="preserve">Qt WebKit Widgets модуль обеспечивает движок веб браузера, который делает лёгким внедрение веб содержания из всемирной паутины в ваше </w:t>
      </w:r>
      <w:r w:rsidR="00B00C9F" w:rsidRPr="003A425A">
        <w:rPr>
          <w:rFonts w:ascii="Times New Roman" w:hAnsi="Times New Roman"/>
          <w:sz w:val="24"/>
          <w:szCs w:val="24"/>
        </w:rPr>
        <w:t>qt</w:t>
      </w:r>
      <w:r w:rsidRPr="003A425A">
        <w:rPr>
          <w:rFonts w:ascii="Times New Roman" w:hAnsi="Times New Roman"/>
          <w:sz w:val="24"/>
          <w:szCs w:val="24"/>
        </w:rPr>
        <w:t xml:space="preserve"> приложение. В то же время веб содержание может быть </w:t>
      </w:r>
      <w:r w:rsidRPr="003A425A">
        <w:rPr>
          <w:rFonts w:ascii="Times New Roman" w:hAnsi="Times New Roman"/>
          <w:sz w:val="24"/>
          <w:szCs w:val="24"/>
          <w:lang w:val="en-US"/>
        </w:rPr>
        <w:t>enhanced</w:t>
      </w:r>
      <w:r w:rsidRPr="003A425A">
        <w:rPr>
          <w:rFonts w:ascii="Times New Roman" w:hAnsi="Times New Roman"/>
          <w:sz w:val="24"/>
          <w:szCs w:val="24"/>
        </w:rPr>
        <w:t xml:space="preserve"> с нативных элементов управления.</w:t>
      </w:r>
      <w:r w:rsidR="007E437B" w:rsidRPr="003A425A">
        <w:rPr>
          <w:rFonts w:ascii="Times New Roman" w:hAnsi="Times New Roman"/>
          <w:sz w:val="24"/>
          <w:szCs w:val="24"/>
        </w:rPr>
        <w:t xml:space="preserve"> </w:t>
      </w:r>
      <w:r w:rsidRPr="003A425A">
        <w:rPr>
          <w:rFonts w:ascii="Times New Roman" w:hAnsi="Times New Roman"/>
          <w:sz w:val="24"/>
          <w:szCs w:val="24"/>
        </w:rPr>
        <w:t xml:space="preserve">Данный модуль </w:t>
      </w:r>
      <w:r w:rsidRPr="003A425A">
        <w:rPr>
          <w:rFonts w:ascii="Times New Roman" w:hAnsi="Times New Roman"/>
          <w:sz w:val="24"/>
          <w:szCs w:val="24"/>
        </w:rPr>
        <w:lastRenderedPageBreak/>
        <w:t xml:space="preserve">представляет средства для рисования </w:t>
      </w:r>
      <w:r w:rsidRPr="003A425A">
        <w:rPr>
          <w:rFonts w:ascii="Times New Roman" w:hAnsi="Times New Roman"/>
          <w:sz w:val="24"/>
          <w:szCs w:val="24"/>
          <w:lang w:val="en-US"/>
        </w:rPr>
        <w:t>Hyper</w:t>
      </w:r>
      <w:r w:rsidRPr="003A425A">
        <w:rPr>
          <w:rFonts w:ascii="Times New Roman" w:hAnsi="Times New Roman"/>
          <w:sz w:val="24"/>
          <w:szCs w:val="24"/>
        </w:rPr>
        <w:t xml:space="preserve"> </w:t>
      </w:r>
      <w:r w:rsidRPr="003A425A">
        <w:rPr>
          <w:rFonts w:ascii="Times New Roman" w:hAnsi="Times New Roman"/>
          <w:sz w:val="24"/>
          <w:szCs w:val="24"/>
          <w:lang w:val="en-US"/>
        </w:rPr>
        <w:t>Text</w:t>
      </w:r>
      <w:r w:rsidRPr="003A425A">
        <w:rPr>
          <w:rFonts w:ascii="Times New Roman" w:hAnsi="Times New Roman"/>
          <w:sz w:val="24"/>
          <w:szCs w:val="24"/>
        </w:rPr>
        <w:t xml:space="preserve"> </w:t>
      </w:r>
      <w:r w:rsidRPr="003A425A">
        <w:rPr>
          <w:rFonts w:ascii="Times New Roman" w:hAnsi="Times New Roman"/>
          <w:sz w:val="24"/>
          <w:szCs w:val="24"/>
          <w:lang w:val="en-US"/>
        </w:rPr>
        <w:t>Markup</w:t>
      </w:r>
      <w:r w:rsidRPr="003A425A">
        <w:rPr>
          <w:rFonts w:ascii="Times New Roman" w:hAnsi="Times New Roman"/>
          <w:sz w:val="24"/>
          <w:szCs w:val="24"/>
        </w:rPr>
        <w:t xml:space="preserve"> </w:t>
      </w:r>
      <w:r w:rsidRPr="003A425A">
        <w:rPr>
          <w:rFonts w:ascii="Times New Roman" w:hAnsi="Times New Roman"/>
          <w:sz w:val="24"/>
          <w:szCs w:val="24"/>
          <w:lang w:val="en-US"/>
        </w:rPr>
        <w:t>Language</w:t>
      </w:r>
      <w:r w:rsidRPr="003A425A">
        <w:rPr>
          <w:rFonts w:ascii="Times New Roman" w:hAnsi="Times New Roman"/>
          <w:sz w:val="24"/>
          <w:szCs w:val="24"/>
        </w:rPr>
        <w:t xml:space="preserve"> (</w:t>
      </w:r>
      <w:r w:rsidRPr="003A425A">
        <w:rPr>
          <w:rFonts w:ascii="Times New Roman" w:hAnsi="Times New Roman"/>
          <w:sz w:val="24"/>
          <w:szCs w:val="24"/>
          <w:lang w:val="en-US"/>
        </w:rPr>
        <w:t>HTML</w:t>
      </w:r>
      <w:r w:rsidRPr="003A425A">
        <w:rPr>
          <w:rFonts w:ascii="Times New Roman" w:hAnsi="Times New Roman"/>
          <w:sz w:val="24"/>
          <w:szCs w:val="24"/>
        </w:rPr>
        <w:t xml:space="preserve">), </w:t>
      </w:r>
      <w:r w:rsidRPr="003A425A">
        <w:rPr>
          <w:rFonts w:ascii="Times New Roman" w:hAnsi="Times New Roman"/>
          <w:sz w:val="24"/>
          <w:szCs w:val="24"/>
          <w:lang w:val="en-US"/>
        </w:rPr>
        <w:t>Extensible</w:t>
      </w:r>
      <w:r w:rsidRPr="003A425A">
        <w:rPr>
          <w:rFonts w:ascii="Times New Roman" w:hAnsi="Times New Roman"/>
          <w:sz w:val="24"/>
          <w:szCs w:val="24"/>
        </w:rPr>
        <w:t xml:space="preserve"> </w:t>
      </w:r>
      <w:r w:rsidRPr="003A425A">
        <w:rPr>
          <w:rFonts w:ascii="Times New Roman" w:hAnsi="Times New Roman"/>
          <w:sz w:val="24"/>
          <w:szCs w:val="24"/>
          <w:lang w:val="en-US"/>
        </w:rPr>
        <w:t>Hyper</w:t>
      </w:r>
      <w:r w:rsidRPr="003A425A">
        <w:rPr>
          <w:rFonts w:ascii="Times New Roman" w:hAnsi="Times New Roman"/>
          <w:sz w:val="24"/>
          <w:szCs w:val="24"/>
        </w:rPr>
        <w:t xml:space="preserve"> </w:t>
      </w:r>
      <w:r w:rsidRPr="003A425A">
        <w:rPr>
          <w:rFonts w:ascii="Times New Roman" w:hAnsi="Times New Roman"/>
          <w:sz w:val="24"/>
          <w:szCs w:val="24"/>
          <w:lang w:val="en-US"/>
        </w:rPr>
        <w:t>Text</w:t>
      </w:r>
      <w:r w:rsidRPr="003A425A">
        <w:rPr>
          <w:rFonts w:ascii="Times New Roman" w:hAnsi="Times New Roman"/>
          <w:sz w:val="24"/>
          <w:szCs w:val="24"/>
        </w:rPr>
        <w:t xml:space="preserve"> </w:t>
      </w:r>
      <w:r w:rsidRPr="003A425A">
        <w:rPr>
          <w:rFonts w:ascii="Times New Roman" w:hAnsi="Times New Roman"/>
          <w:sz w:val="24"/>
          <w:szCs w:val="24"/>
          <w:lang w:val="en-US"/>
        </w:rPr>
        <w:t>Markup</w:t>
      </w:r>
      <w:r w:rsidRPr="003A425A">
        <w:rPr>
          <w:rFonts w:ascii="Times New Roman" w:hAnsi="Times New Roman"/>
          <w:sz w:val="24"/>
          <w:szCs w:val="24"/>
        </w:rPr>
        <w:t xml:space="preserve"> </w:t>
      </w:r>
      <w:r w:rsidRPr="003A425A">
        <w:rPr>
          <w:rFonts w:ascii="Times New Roman" w:hAnsi="Times New Roman"/>
          <w:sz w:val="24"/>
          <w:szCs w:val="24"/>
          <w:lang w:val="en-US"/>
        </w:rPr>
        <w:t>Language</w:t>
      </w:r>
      <w:r w:rsidRPr="003A425A">
        <w:rPr>
          <w:rFonts w:ascii="Times New Roman" w:hAnsi="Times New Roman"/>
          <w:sz w:val="24"/>
          <w:szCs w:val="24"/>
        </w:rPr>
        <w:t xml:space="preserve"> (</w:t>
      </w:r>
      <w:r w:rsidRPr="003A425A">
        <w:rPr>
          <w:rFonts w:ascii="Times New Roman" w:hAnsi="Times New Roman"/>
          <w:sz w:val="24"/>
          <w:szCs w:val="24"/>
          <w:lang w:val="en-US"/>
        </w:rPr>
        <w:t>XHTML</w:t>
      </w:r>
      <w:r w:rsidRPr="003A425A">
        <w:rPr>
          <w:rFonts w:ascii="Times New Roman" w:hAnsi="Times New Roman"/>
          <w:sz w:val="24"/>
          <w:szCs w:val="24"/>
        </w:rPr>
        <w:t xml:space="preserve">) и </w:t>
      </w:r>
      <w:r w:rsidRPr="003A425A">
        <w:rPr>
          <w:rFonts w:ascii="Times New Roman" w:hAnsi="Times New Roman"/>
          <w:sz w:val="24"/>
          <w:szCs w:val="24"/>
          <w:lang w:val="en-US"/>
        </w:rPr>
        <w:t>Scalable</w:t>
      </w:r>
      <w:r w:rsidRPr="003A425A">
        <w:rPr>
          <w:rFonts w:ascii="Times New Roman" w:hAnsi="Times New Roman"/>
          <w:sz w:val="24"/>
          <w:szCs w:val="24"/>
        </w:rPr>
        <w:t xml:space="preserve"> </w:t>
      </w:r>
      <w:r w:rsidRPr="003A425A">
        <w:rPr>
          <w:rFonts w:ascii="Times New Roman" w:hAnsi="Times New Roman"/>
          <w:sz w:val="24"/>
          <w:szCs w:val="24"/>
          <w:lang w:val="en-US"/>
        </w:rPr>
        <w:t>Vector</w:t>
      </w:r>
      <w:r w:rsidRPr="003A425A">
        <w:rPr>
          <w:rFonts w:ascii="Times New Roman" w:hAnsi="Times New Roman"/>
          <w:sz w:val="24"/>
          <w:szCs w:val="24"/>
        </w:rPr>
        <w:t xml:space="preserve"> </w:t>
      </w:r>
      <w:r w:rsidRPr="003A425A">
        <w:rPr>
          <w:rFonts w:ascii="Times New Roman" w:hAnsi="Times New Roman"/>
          <w:sz w:val="24"/>
          <w:szCs w:val="24"/>
          <w:lang w:val="en-US"/>
        </w:rPr>
        <w:t>Graphics</w:t>
      </w:r>
      <w:r w:rsidRPr="003A425A">
        <w:rPr>
          <w:rFonts w:ascii="Times New Roman" w:hAnsi="Times New Roman"/>
          <w:sz w:val="24"/>
          <w:szCs w:val="24"/>
        </w:rPr>
        <w:t xml:space="preserve"> (</w:t>
      </w:r>
      <w:r w:rsidRPr="003A425A">
        <w:rPr>
          <w:rFonts w:ascii="Times New Roman" w:hAnsi="Times New Roman"/>
          <w:sz w:val="24"/>
          <w:szCs w:val="24"/>
          <w:lang w:val="en-US"/>
        </w:rPr>
        <w:t>SVG</w:t>
      </w:r>
      <w:r w:rsidRPr="003A425A">
        <w:rPr>
          <w:rFonts w:ascii="Times New Roman" w:hAnsi="Times New Roman"/>
          <w:sz w:val="24"/>
          <w:szCs w:val="24"/>
        </w:rPr>
        <w:t xml:space="preserve">) документов, стилизованных с использованием </w:t>
      </w:r>
      <w:r w:rsidRPr="003A425A">
        <w:rPr>
          <w:rFonts w:ascii="Times New Roman" w:hAnsi="Times New Roman"/>
          <w:sz w:val="24"/>
          <w:szCs w:val="24"/>
          <w:lang w:val="en-US"/>
        </w:rPr>
        <w:t>Cascading</w:t>
      </w:r>
      <w:r w:rsidRPr="003A425A">
        <w:rPr>
          <w:rFonts w:ascii="Times New Roman" w:hAnsi="Times New Roman"/>
          <w:sz w:val="24"/>
          <w:szCs w:val="24"/>
        </w:rPr>
        <w:t xml:space="preserve"> </w:t>
      </w:r>
      <w:r w:rsidRPr="003A425A">
        <w:rPr>
          <w:rFonts w:ascii="Times New Roman" w:hAnsi="Times New Roman"/>
          <w:sz w:val="24"/>
          <w:szCs w:val="24"/>
          <w:lang w:val="en-US"/>
        </w:rPr>
        <w:t>Style</w:t>
      </w:r>
      <w:r w:rsidRPr="003A425A">
        <w:rPr>
          <w:rFonts w:ascii="Times New Roman" w:hAnsi="Times New Roman"/>
          <w:sz w:val="24"/>
          <w:szCs w:val="24"/>
        </w:rPr>
        <w:t xml:space="preserve"> </w:t>
      </w:r>
      <w:r w:rsidRPr="003A425A">
        <w:rPr>
          <w:rFonts w:ascii="Times New Roman" w:hAnsi="Times New Roman"/>
          <w:sz w:val="24"/>
          <w:szCs w:val="24"/>
          <w:lang w:val="en-US"/>
        </w:rPr>
        <w:t>Sheets</w:t>
      </w:r>
      <w:r w:rsidRPr="003A425A">
        <w:rPr>
          <w:rFonts w:ascii="Times New Roman" w:hAnsi="Times New Roman"/>
          <w:sz w:val="24"/>
          <w:szCs w:val="24"/>
        </w:rPr>
        <w:t xml:space="preserve"> (</w:t>
      </w:r>
      <w:r w:rsidRPr="003A425A">
        <w:rPr>
          <w:rFonts w:ascii="Times New Roman" w:hAnsi="Times New Roman"/>
          <w:sz w:val="24"/>
          <w:szCs w:val="24"/>
          <w:lang w:val="en-US"/>
        </w:rPr>
        <w:t>CSS</w:t>
      </w:r>
      <w:r w:rsidRPr="003A425A">
        <w:rPr>
          <w:rFonts w:ascii="Times New Roman" w:hAnsi="Times New Roman"/>
          <w:sz w:val="24"/>
          <w:szCs w:val="24"/>
        </w:rPr>
        <w:t xml:space="preserve">) и скриптов </w:t>
      </w:r>
      <w:r w:rsidRPr="003A425A">
        <w:rPr>
          <w:rFonts w:ascii="Times New Roman" w:hAnsi="Times New Roman"/>
          <w:sz w:val="24"/>
          <w:szCs w:val="24"/>
          <w:lang w:val="en-US"/>
        </w:rPr>
        <w:t>JavaScript</w:t>
      </w:r>
      <w:r w:rsidRPr="003A425A">
        <w:rPr>
          <w:rFonts w:ascii="Times New Roman" w:hAnsi="Times New Roman"/>
          <w:sz w:val="24"/>
          <w:szCs w:val="24"/>
        </w:rPr>
        <w:t>.</w:t>
      </w:r>
      <w:r w:rsidR="007E437B" w:rsidRPr="003A425A">
        <w:rPr>
          <w:rFonts w:ascii="Times New Roman" w:hAnsi="Times New Roman"/>
          <w:sz w:val="24"/>
          <w:szCs w:val="24"/>
        </w:rPr>
        <w:t xml:space="preserve"> </w:t>
      </w:r>
      <w:r w:rsidRPr="003A425A">
        <w:rPr>
          <w:rFonts w:ascii="Times New Roman" w:hAnsi="Times New Roman"/>
          <w:sz w:val="24"/>
          <w:szCs w:val="24"/>
        </w:rPr>
        <w:t xml:space="preserve">Мост между </w:t>
      </w:r>
      <w:r w:rsidR="00D10A6A" w:rsidRPr="003A425A">
        <w:rPr>
          <w:rFonts w:ascii="Times New Roman" w:hAnsi="Times New Roman"/>
          <w:sz w:val="24"/>
          <w:szCs w:val="24"/>
        </w:rPr>
        <w:t>java script</w:t>
      </w:r>
      <w:r w:rsidRPr="003A425A">
        <w:rPr>
          <w:rFonts w:ascii="Times New Roman" w:hAnsi="Times New Roman"/>
          <w:sz w:val="24"/>
          <w:szCs w:val="24"/>
        </w:rPr>
        <w:t xml:space="preserve"> средой выполнения и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ной моделью делает возможным сгенерировать скрипт для </w:t>
      </w:r>
      <w:hyperlink r:id="rId2004" w:anchor="qobjects" w:history="1">
        <w:r w:rsidRPr="003A425A">
          <w:rPr>
            <w:rStyle w:val="a3"/>
            <w:rFonts w:ascii="Times New Roman" w:hAnsi="Times New Roman"/>
            <w:color w:val="auto"/>
            <w:sz w:val="24"/>
            <w:szCs w:val="24"/>
          </w:rPr>
          <w:t>QObjects</w:t>
        </w:r>
      </w:hyperlink>
      <w:r w:rsidRPr="003A425A">
        <w:rPr>
          <w:rFonts w:ascii="Times New Roman" w:hAnsi="Times New Roman"/>
          <w:sz w:val="24"/>
          <w:szCs w:val="24"/>
        </w:rPr>
        <w:t>.</w:t>
      </w:r>
      <w:r w:rsidR="007E437B" w:rsidRPr="003A425A">
        <w:rPr>
          <w:rFonts w:ascii="Times New Roman" w:hAnsi="Times New Roman"/>
          <w:sz w:val="24"/>
          <w:szCs w:val="24"/>
        </w:rPr>
        <w:t xml:space="preserve"> </w:t>
      </w:r>
      <w:r w:rsidRPr="003A425A">
        <w:rPr>
          <w:rFonts w:ascii="Times New Roman" w:hAnsi="Times New Roman"/>
          <w:sz w:val="24"/>
          <w:szCs w:val="24"/>
        </w:rPr>
        <w:t xml:space="preserve">Интеграция с </w:t>
      </w:r>
      <w:r w:rsidR="00B00C9F" w:rsidRPr="003A425A">
        <w:rPr>
          <w:rFonts w:ascii="Times New Roman" w:hAnsi="Times New Roman"/>
          <w:sz w:val="24"/>
          <w:szCs w:val="24"/>
        </w:rPr>
        <w:t>qt</w:t>
      </w:r>
      <w:r w:rsidRPr="003A425A">
        <w:rPr>
          <w:rFonts w:ascii="Times New Roman" w:hAnsi="Times New Roman"/>
          <w:sz w:val="24"/>
          <w:szCs w:val="24"/>
        </w:rPr>
        <w:t xml:space="preserve"> сетевым модулем предоставляет возможность веб страницам быть прозрачно загруженными из веб серверов, локальных файловых систем или даже из системы ресурсов </w:t>
      </w:r>
      <w:r w:rsidR="00B00C9F" w:rsidRPr="003A425A">
        <w:rPr>
          <w:rFonts w:ascii="Times New Roman" w:hAnsi="Times New Roman"/>
          <w:sz w:val="24"/>
          <w:szCs w:val="24"/>
        </w:rPr>
        <w:t>qt</w:t>
      </w:r>
      <w:r w:rsidRPr="003A425A">
        <w:rPr>
          <w:rFonts w:ascii="Times New Roman" w:hAnsi="Times New Roman"/>
          <w:sz w:val="24"/>
          <w:szCs w:val="24"/>
        </w:rPr>
        <w:t>.</w:t>
      </w:r>
      <w:r w:rsidR="007E437B" w:rsidRPr="003A425A">
        <w:rPr>
          <w:rFonts w:ascii="Times New Roman" w:hAnsi="Times New Roman"/>
          <w:sz w:val="24"/>
          <w:szCs w:val="24"/>
        </w:rPr>
        <w:t xml:space="preserve"> </w:t>
      </w:r>
      <w:r w:rsidRPr="003A425A">
        <w:rPr>
          <w:rFonts w:ascii="Times New Roman" w:hAnsi="Times New Roman"/>
          <w:sz w:val="24"/>
          <w:szCs w:val="24"/>
        </w:rPr>
        <w:t xml:space="preserve">В дополнение к обеспечению чисто особенностей рисования, </w:t>
      </w:r>
      <w:r w:rsidRPr="003A425A">
        <w:rPr>
          <w:rFonts w:ascii="Times New Roman" w:hAnsi="Times New Roman"/>
          <w:sz w:val="24"/>
          <w:szCs w:val="24"/>
          <w:lang w:val="en-US"/>
        </w:rPr>
        <w:t>HTML</w:t>
      </w:r>
      <w:r w:rsidRPr="003A425A">
        <w:rPr>
          <w:rFonts w:ascii="Times New Roman" w:hAnsi="Times New Roman"/>
          <w:sz w:val="24"/>
          <w:szCs w:val="24"/>
        </w:rPr>
        <w:t xml:space="preserve"> документы могут быть полностью </w:t>
      </w:r>
      <w:r w:rsidR="00B347C0" w:rsidRPr="003A425A">
        <w:rPr>
          <w:rFonts w:ascii="Times New Roman" w:hAnsi="Times New Roman"/>
          <w:sz w:val="24"/>
          <w:szCs w:val="24"/>
        </w:rPr>
        <w:t>редактир</w:t>
      </w:r>
      <w:r w:rsidRPr="003A425A">
        <w:rPr>
          <w:rFonts w:ascii="Times New Roman" w:hAnsi="Times New Roman"/>
          <w:sz w:val="24"/>
          <w:szCs w:val="24"/>
        </w:rPr>
        <w:t xml:space="preserve">уемыми для пользователя через использование атрибута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содержания на </w:t>
      </w:r>
      <w:r w:rsidRPr="003A425A">
        <w:rPr>
          <w:rFonts w:ascii="Times New Roman" w:hAnsi="Times New Roman"/>
          <w:sz w:val="24"/>
          <w:szCs w:val="24"/>
          <w:lang w:val="en-US"/>
        </w:rPr>
        <w:t>HTML</w:t>
      </w:r>
      <w:r w:rsidRPr="003A425A">
        <w:rPr>
          <w:rFonts w:ascii="Times New Roman" w:hAnsi="Times New Roman"/>
          <w:sz w:val="24"/>
          <w:szCs w:val="24"/>
        </w:rPr>
        <w:t xml:space="preserve"> элементах.</w:t>
      </w:r>
      <w:r w:rsidR="007E437B" w:rsidRPr="003A425A">
        <w:rPr>
          <w:rFonts w:ascii="Times New Roman" w:hAnsi="Times New Roman"/>
          <w:sz w:val="24"/>
          <w:szCs w:val="24"/>
        </w:rPr>
        <w:t xml:space="preserve"> </w:t>
      </w:r>
      <w:r w:rsidRPr="003A425A">
        <w:rPr>
          <w:rFonts w:ascii="Times New Roman" w:hAnsi="Times New Roman"/>
          <w:sz w:val="24"/>
          <w:szCs w:val="24"/>
        </w:rPr>
        <w:t xml:space="preserve">Данный модуль основан на Open Source WebKit движке. Больше информации о самом </w:t>
      </w:r>
      <w:r w:rsidR="00B00C9F" w:rsidRPr="003A425A">
        <w:rPr>
          <w:rFonts w:ascii="Times New Roman" w:hAnsi="Times New Roman"/>
          <w:sz w:val="24"/>
          <w:szCs w:val="24"/>
        </w:rPr>
        <w:t>Web</w:t>
      </w:r>
      <w:r w:rsidR="003F5792" w:rsidRPr="003A425A">
        <w:rPr>
          <w:rFonts w:ascii="Times New Roman" w:hAnsi="Times New Roman"/>
          <w:sz w:val="24"/>
          <w:szCs w:val="24"/>
        </w:rPr>
        <w:t>Kit</w:t>
      </w:r>
      <w:r w:rsidRPr="003A425A">
        <w:rPr>
          <w:rFonts w:ascii="Times New Roman" w:hAnsi="Times New Roman"/>
          <w:sz w:val="24"/>
          <w:szCs w:val="24"/>
        </w:rPr>
        <w:t xml:space="preserve"> может быть получено по ссылке </w:t>
      </w:r>
      <w:hyperlink r:id="rId2005" w:history="1">
        <w:r w:rsidRPr="003A425A">
          <w:rPr>
            <w:rStyle w:val="a3"/>
            <w:rFonts w:ascii="Times New Roman" w:hAnsi="Times New Roman"/>
            <w:color w:val="auto"/>
            <w:sz w:val="24"/>
            <w:szCs w:val="24"/>
          </w:rPr>
          <w:t>WebKit Open Source Project</w:t>
        </w:r>
      </w:hyperlink>
      <w:r w:rsidRPr="003A425A">
        <w:rPr>
          <w:rFonts w:ascii="Times New Roman" w:hAnsi="Times New Roman"/>
          <w:sz w:val="24"/>
          <w:szCs w:val="24"/>
        </w:rPr>
        <w:t>.</w:t>
      </w:r>
      <w:r w:rsidR="007E437B" w:rsidRPr="003A425A">
        <w:rPr>
          <w:rFonts w:ascii="Times New Roman" w:hAnsi="Times New Roman"/>
          <w:sz w:val="24"/>
          <w:szCs w:val="24"/>
        </w:rPr>
        <w:t xml:space="preserve"> </w:t>
      </w:r>
      <w:r w:rsidRPr="003A425A">
        <w:rPr>
          <w:rFonts w:ascii="Times New Roman" w:hAnsi="Times New Roman"/>
          <w:i/>
          <w:sz w:val="24"/>
          <w:szCs w:val="24"/>
        </w:rPr>
        <w:t xml:space="preserve">Далее показано включение модуля в </w:t>
      </w:r>
      <w:r w:rsidR="00F850EA" w:rsidRPr="003A425A">
        <w:rPr>
          <w:rFonts w:ascii="Times New Roman" w:hAnsi="Times New Roman"/>
          <w:i/>
          <w:sz w:val="24"/>
          <w:szCs w:val="24"/>
        </w:rPr>
        <w:t>проект</w:t>
      </w:r>
      <w:r w:rsidRPr="003A425A">
        <w:rPr>
          <w:rFonts w:ascii="Times New Roman" w:hAnsi="Times New Roman"/>
          <w:i/>
          <w:sz w:val="24"/>
          <w:szCs w:val="24"/>
        </w:rPr>
        <w:t>.</w:t>
      </w:r>
    </w:p>
    <w:p w:rsidR="005A6BBD" w:rsidRPr="003A425A" w:rsidRDefault="005A6BBD" w:rsidP="00ED1E08">
      <w:pPr>
        <w:tabs>
          <w:tab w:val="left" w:pos="8931"/>
        </w:tabs>
        <w:jc w:val="both"/>
        <w:rPr>
          <w:rFonts w:ascii="Times New Roman" w:hAnsi="Times New Roman"/>
          <w:sz w:val="24"/>
          <w:szCs w:val="24"/>
        </w:rPr>
      </w:pPr>
      <w:r w:rsidRPr="003A425A">
        <w:rPr>
          <w:rFonts w:ascii="Times New Roman" w:hAnsi="Times New Roman"/>
          <w:sz w:val="24"/>
          <w:szCs w:val="24"/>
        </w:rPr>
        <w:t xml:space="preserve">Построение данного модуля вместе с отладочными символами является проблематичным на многих платформах из-за размера движка </w:t>
      </w:r>
      <w:r w:rsidR="00B00C9F" w:rsidRPr="003A425A">
        <w:rPr>
          <w:rFonts w:ascii="Times New Roman" w:hAnsi="Times New Roman"/>
          <w:sz w:val="24"/>
          <w:szCs w:val="24"/>
        </w:rPr>
        <w:t>WebKit</w:t>
      </w:r>
      <w:r w:rsidRPr="003A425A">
        <w:rPr>
          <w:rFonts w:ascii="Times New Roman" w:hAnsi="Times New Roman"/>
          <w:sz w:val="24"/>
          <w:szCs w:val="24"/>
        </w:rPr>
        <w:t xml:space="preserve">. Авторы рекомендуют построение данного модуля только в моде выпуска для встроенных платформ. </w:t>
      </w:r>
      <w:r w:rsidRPr="003A425A">
        <w:rPr>
          <w:rFonts w:ascii="Times New Roman" w:hAnsi="Times New Roman"/>
          <w:i/>
          <w:sz w:val="24"/>
          <w:szCs w:val="24"/>
        </w:rPr>
        <w:t>Далее есть некоторая информация о решении данной проблемы, которую я пока не могу решить.</w:t>
      </w:r>
      <w:r w:rsidR="007E437B" w:rsidRPr="003A425A">
        <w:rPr>
          <w:rFonts w:ascii="Times New Roman" w:hAnsi="Times New Roman"/>
          <w:i/>
          <w:sz w:val="24"/>
          <w:szCs w:val="24"/>
        </w:rPr>
        <w:t xml:space="preserve"> </w:t>
      </w:r>
      <w:r w:rsidRPr="003A425A">
        <w:rPr>
          <w:rFonts w:ascii="Times New Roman" w:hAnsi="Times New Roman"/>
          <w:sz w:val="24"/>
          <w:szCs w:val="24"/>
        </w:rPr>
        <w:t xml:space="preserve">Иконки веб сайтов в настоящий момент недоступны для </w:t>
      </w:r>
      <w:r w:rsidRPr="003A425A">
        <w:rPr>
          <w:rFonts w:ascii="Times New Roman" w:hAnsi="Times New Roman"/>
          <w:sz w:val="24"/>
          <w:szCs w:val="24"/>
          <w:lang w:val="en-US"/>
        </w:rPr>
        <w:t>Windows</w:t>
      </w:r>
      <w:r w:rsidRPr="003A425A">
        <w:rPr>
          <w:rFonts w:ascii="Times New Roman" w:hAnsi="Times New Roman"/>
          <w:sz w:val="24"/>
          <w:szCs w:val="24"/>
        </w:rPr>
        <w:t>. Мы планируем решить эту проблему в будущих выпусках.</w:t>
      </w:r>
    </w:p>
    <w:p w:rsidR="005A6BBD" w:rsidRPr="003A425A" w:rsidRDefault="005A6BBD" w:rsidP="00ED1E08">
      <w:pPr>
        <w:tabs>
          <w:tab w:val="left" w:pos="8931"/>
        </w:tabs>
        <w:jc w:val="both"/>
        <w:rPr>
          <w:rFonts w:ascii="Times New Roman" w:hAnsi="Times New Roman"/>
          <w:sz w:val="24"/>
          <w:szCs w:val="24"/>
        </w:rPr>
      </w:pPr>
      <w:r w:rsidRPr="003A425A">
        <w:rPr>
          <w:rFonts w:ascii="Times New Roman" w:hAnsi="Times New Roman"/>
          <w:sz w:val="24"/>
          <w:szCs w:val="24"/>
        </w:rPr>
        <w:t xml:space="preserve">Наиболее лёгким способом рисования содержания является класс </w:t>
      </w:r>
      <w:hyperlink r:id="rId2006" w:history="1">
        <w:r w:rsidRPr="003A425A">
          <w:rPr>
            <w:rStyle w:val="a3"/>
            <w:rFonts w:ascii="Times New Roman" w:hAnsi="Times New Roman"/>
            <w:color w:val="auto"/>
            <w:sz w:val="24"/>
            <w:szCs w:val="24"/>
          </w:rPr>
          <w:t>QWebView</w:t>
        </w:r>
      </w:hyperlink>
      <w:r w:rsidRPr="003A425A">
        <w:rPr>
          <w:rFonts w:ascii="Times New Roman" w:hAnsi="Times New Roman"/>
          <w:sz w:val="24"/>
          <w:szCs w:val="24"/>
        </w:rPr>
        <w:t>. Он может быть внедрён в любую вашу форму или графическое представление, а также он обеспечивает удобные функции для загрузки и рисования веб сайтов.</w:t>
      </w:r>
      <w:r w:rsidR="007E437B" w:rsidRPr="003A425A">
        <w:rPr>
          <w:rFonts w:ascii="Times New Roman" w:hAnsi="Times New Roman"/>
          <w:sz w:val="24"/>
          <w:szCs w:val="24"/>
        </w:rPr>
        <w:t xml:space="preserve"> </w:t>
      </w:r>
      <w:r w:rsidRPr="003A425A">
        <w:rPr>
          <w:rFonts w:ascii="Times New Roman" w:hAnsi="Times New Roman"/>
          <w:i/>
          <w:sz w:val="24"/>
          <w:szCs w:val="24"/>
        </w:rPr>
        <w:t>Есть пример использования данного класса.</w:t>
      </w:r>
      <w:r w:rsidR="007E437B" w:rsidRPr="003A425A">
        <w:rPr>
          <w:rFonts w:ascii="Times New Roman" w:hAnsi="Times New Roman"/>
          <w:i/>
          <w:sz w:val="24"/>
          <w:szCs w:val="24"/>
        </w:rPr>
        <w:t xml:space="preserve"> </w:t>
      </w:r>
      <w:r w:rsidRPr="003A425A">
        <w:rPr>
          <w:rFonts w:ascii="Times New Roman" w:hAnsi="Times New Roman"/>
          <w:sz w:val="24"/>
          <w:szCs w:val="24"/>
        </w:rPr>
        <w:t xml:space="preserve">Экземпляр данного класса содержит один экземпляр класса </w:t>
      </w:r>
      <w:hyperlink r:id="rId2007" w:history="1">
        <w:r w:rsidRPr="003A425A">
          <w:rPr>
            <w:rStyle w:val="a3"/>
            <w:rFonts w:ascii="Times New Roman" w:hAnsi="Times New Roman"/>
            <w:color w:val="auto"/>
            <w:sz w:val="24"/>
            <w:szCs w:val="24"/>
          </w:rPr>
          <w:t>QWebPage</w:t>
        </w:r>
      </w:hyperlink>
      <w:r w:rsidRPr="003A425A">
        <w:rPr>
          <w:rFonts w:ascii="Times New Roman" w:hAnsi="Times New Roman"/>
          <w:sz w:val="24"/>
          <w:szCs w:val="24"/>
        </w:rPr>
        <w:t xml:space="preserve">, который обеспечивает доступ к </w:t>
      </w:r>
      <w:r w:rsidR="00D95FF2" w:rsidRPr="003A425A">
        <w:rPr>
          <w:rFonts w:ascii="Times New Roman" w:hAnsi="Times New Roman"/>
          <w:sz w:val="24"/>
          <w:szCs w:val="24"/>
        </w:rPr>
        <w:t>структур</w:t>
      </w:r>
      <w:r w:rsidRPr="003A425A">
        <w:rPr>
          <w:rFonts w:ascii="Times New Roman" w:hAnsi="Times New Roman"/>
          <w:sz w:val="24"/>
          <w:szCs w:val="24"/>
        </w:rPr>
        <w:t xml:space="preserve">е документа на странице, описывая особенности, такие как фреймы, историю навигации, а также стек отмены/повтора для </w:t>
      </w:r>
      <w:r w:rsidR="00B347C0" w:rsidRPr="003A425A">
        <w:rPr>
          <w:rFonts w:ascii="Times New Roman" w:hAnsi="Times New Roman"/>
          <w:sz w:val="24"/>
          <w:szCs w:val="24"/>
        </w:rPr>
        <w:t>редактир</w:t>
      </w:r>
      <w:r w:rsidRPr="003A425A">
        <w:rPr>
          <w:rFonts w:ascii="Times New Roman" w:hAnsi="Times New Roman"/>
          <w:sz w:val="24"/>
          <w:szCs w:val="24"/>
        </w:rPr>
        <w:t>уемого содержания.</w:t>
      </w:r>
    </w:p>
    <w:p w:rsidR="005A6BBD" w:rsidRPr="003A425A" w:rsidRDefault="005A6BBD" w:rsidP="00ED1E08">
      <w:pPr>
        <w:tabs>
          <w:tab w:val="left" w:pos="8931"/>
        </w:tabs>
        <w:jc w:val="both"/>
        <w:rPr>
          <w:rFonts w:ascii="Times New Roman" w:hAnsi="Times New Roman"/>
          <w:sz w:val="24"/>
          <w:szCs w:val="24"/>
        </w:rPr>
      </w:pPr>
      <w:r w:rsidRPr="003A425A">
        <w:rPr>
          <w:rFonts w:ascii="Times New Roman" w:hAnsi="Times New Roman"/>
          <w:sz w:val="24"/>
          <w:szCs w:val="24"/>
          <w:lang w:val="en-US"/>
        </w:rPr>
        <w:t>HTML</w:t>
      </w:r>
      <w:r w:rsidRPr="003A425A">
        <w:rPr>
          <w:rFonts w:ascii="Times New Roman" w:hAnsi="Times New Roman"/>
          <w:sz w:val="24"/>
          <w:szCs w:val="24"/>
        </w:rPr>
        <w:t xml:space="preserve"> документы могут быть вложенными с использованием фреймов в наборы фреймов. Отдельный фрейм в </w:t>
      </w:r>
      <w:r w:rsidRPr="003A425A">
        <w:rPr>
          <w:rFonts w:ascii="Times New Roman" w:hAnsi="Times New Roman"/>
          <w:sz w:val="24"/>
          <w:szCs w:val="24"/>
          <w:lang w:val="en-US"/>
        </w:rPr>
        <w:t>HTML</w:t>
      </w:r>
      <w:r w:rsidRPr="003A425A">
        <w:rPr>
          <w:rFonts w:ascii="Times New Roman" w:hAnsi="Times New Roman"/>
          <w:sz w:val="24"/>
          <w:szCs w:val="24"/>
        </w:rPr>
        <w:t xml:space="preserve"> представляется при помощи класса </w:t>
      </w:r>
      <w:hyperlink r:id="rId2008" w:history="1">
        <w:r w:rsidRPr="003A425A">
          <w:rPr>
            <w:rStyle w:val="a3"/>
            <w:rFonts w:ascii="Times New Roman" w:hAnsi="Times New Roman"/>
            <w:color w:val="auto"/>
            <w:sz w:val="24"/>
            <w:szCs w:val="24"/>
          </w:rPr>
          <w:t>QWebFrame</w:t>
        </w:r>
      </w:hyperlink>
      <w:r w:rsidRPr="003A425A">
        <w:rPr>
          <w:rFonts w:ascii="Times New Roman" w:hAnsi="Times New Roman"/>
          <w:sz w:val="24"/>
          <w:szCs w:val="24"/>
        </w:rPr>
        <w:t xml:space="preserve">. Этот класс включает мост на </w:t>
      </w:r>
      <w:r w:rsidR="00085476" w:rsidRPr="003A425A">
        <w:rPr>
          <w:rFonts w:ascii="Times New Roman" w:hAnsi="Times New Roman"/>
          <w:sz w:val="24"/>
          <w:szCs w:val="24"/>
        </w:rPr>
        <w:t>объект</w:t>
      </w:r>
      <w:r w:rsidRPr="003A425A">
        <w:rPr>
          <w:rFonts w:ascii="Times New Roman" w:hAnsi="Times New Roman"/>
          <w:sz w:val="24"/>
          <w:szCs w:val="24"/>
        </w:rPr>
        <w:t xml:space="preserve"> окна </w:t>
      </w:r>
      <w:r w:rsidR="00D10A6A" w:rsidRPr="003A425A">
        <w:rPr>
          <w:rFonts w:ascii="Times New Roman" w:hAnsi="Times New Roman"/>
          <w:sz w:val="24"/>
          <w:szCs w:val="24"/>
        </w:rPr>
        <w:t>java script</w:t>
      </w:r>
      <w:r w:rsidRPr="003A425A">
        <w:rPr>
          <w:rFonts w:ascii="Times New Roman" w:hAnsi="Times New Roman"/>
          <w:sz w:val="24"/>
          <w:szCs w:val="24"/>
        </w:rPr>
        <w:t xml:space="preserve"> и может быть нарисован с использованием </w:t>
      </w:r>
      <w:hyperlink r:id="rId2009" w:history="1">
        <w:r w:rsidRPr="003A425A">
          <w:rPr>
            <w:rStyle w:val="a3"/>
            <w:rFonts w:ascii="Times New Roman" w:hAnsi="Times New Roman"/>
            <w:color w:val="auto"/>
            <w:sz w:val="24"/>
            <w:szCs w:val="24"/>
          </w:rPr>
          <w:t>QPainter</w:t>
        </w:r>
      </w:hyperlink>
      <w:r w:rsidRPr="003A425A">
        <w:rPr>
          <w:rFonts w:ascii="Times New Roman" w:hAnsi="Times New Roman"/>
          <w:sz w:val="24"/>
          <w:szCs w:val="24"/>
        </w:rPr>
        <w:t xml:space="preserve">. Каждый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hyperlink r:id="rId2010" w:history="1">
        <w:r w:rsidRPr="003A425A">
          <w:rPr>
            <w:rStyle w:val="a3"/>
            <w:rFonts w:ascii="Times New Roman" w:hAnsi="Times New Roman"/>
            <w:color w:val="auto"/>
            <w:sz w:val="24"/>
            <w:szCs w:val="24"/>
          </w:rPr>
          <w:t>QWebPage</w:t>
        </w:r>
      </w:hyperlink>
      <w:r w:rsidRPr="003A425A">
        <w:rPr>
          <w:rFonts w:ascii="Times New Roman" w:hAnsi="Times New Roman"/>
          <w:sz w:val="24"/>
          <w:szCs w:val="24"/>
        </w:rPr>
        <w:t xml:space="preserve"> имеет один </w:t>
      </w:r>
      <w:hyperlink r:id="rId2011" w:history="1">
        <w:r w:rsidRPr="003A425A">
          <w:rPr>
            <w:rStyle w:val="a3"/>
            <w:rFonts w:ascii="Times New Roman" w:hAnsi="Times New Roman"/>
            <w:color w:val="auto"/>
            <w:sz w:val="24"/>
            <w:szCs w:val="24"/>
          </w:rPr>
          <w:t>QWebFrame</w:t>
        </w:r>
      </w:hyperlink>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 как </w:t>
      </w:r>
      <w:r w:rsidR="00783BFB" w:rsidRPr="003A425A">
        <w:rPr>
          <w:rFonts w:ascii="Times New Roman" w:hAnsi="Times New Roman"/>
          <w:sz w:val="24"/>
          <w:szCs w:val="24"/>
        </w:rPr>
        <w:t>Глав</w:t>
      </w:r>
      <w:r w:rsidRPr="003A425A">
        <w:rPr>
          <w:rFonts w:ascii="Times New Roman" w:hAnsi="Times New Roman"/>
          <w:sz w:val="24"/>
          <w:szCs w:val="24"/>
        </w:rPr>
        <w:t xml:space="preserve">ный фрейм, а уже </w:t>
      </w:r>
      <w:r w:rsidR="00783BFB" w:rsidRPr="003A425A">
        <w:rPr>
          <w:rFonts w:ascii="Times New Roman" w:hAnsi="Times New Roman"/>
          <w:sz w:val="24"/>
          <w:szCs w:val="24"/>
        </w:rPr>
        <w:t>Глав</w:t>
      </w:r>
      <w:r w:rsidRPr="003A425A">
        <w:rPr>
          <w:rFonts w:ascii="Times New Roman" w:hAnsi="Times New Roman"/>
          <w:sz w:val="24"/>
          <w:szCs w:val="24"/>
        </w:rPr>
        <w:t>ный фрейм может содержать много дочерних фреймов.</w:t>
      </w:r>
    </w:p>
    <w:p w:rsidR="005A6BBD" w:rsidRPr="003A425A" w:rsidRDefault="005A6BBD" w:rsidP="00ED1E08">
      <w:pPr>
        <w:tabs>
          <w:tab w:val="left" w:pos="8931"/>
        </w:tabs>
        <w:jc w:val="both"/>
        <w:rPr>
          <w:rFonts w:ascii="Times New Roman" w:hAnsi="Times New Roman"/>
          <w:sz w:val="24"/>
          <w:szCs w:val="24"/>
        </w:rPr>
      </w:pPr>
      <w:r w:rsidRPr="003A425A">
        <w:rPr>
          <w:rFonts w:ascii="Times New Roman" w:hAnsi="Times New Roman"/>
          <w:sz w:val="24"/>
          <w:szCs w:val="24"/>
        </w:rPr>
        <w:t xml:space="preserve">Отдельные элементы </w:t>
      </w:r>
      <w:r w:rsidRPr="003A425A">
        <w:rPr>
          <w:rFonts w:ascii="Times New Roman" w:hAnsi="Times New Roman"/>
          <w:sz w:val="24"/>
          <w:szCs w:val="24"/>
          <w:lang w:val="en-US"/>
        </w:rPr>
        <w:t>HTML</w:t>
      </w:r>
      <w:r w:rsidRPr="003A425A">
        <w:rPr>
          <w:rFonts w:ascii="Times New Roman" w:hAnsi="Times New Roman"/>
          <w:sz w:val="24"/>
          <w:szCs w:val="24"/>
        </w:rPr>
        <w:t xml:space="preserve"> документа могут быть получены при помощи </w:t>
      </w:r>
      <w:r w:rsidRPr="003A425A">
        <w:rPr>
          <w:rFonts w:ascii="Times New Roman" w:hAnsi="Times New Roman"/>
          <w:sz w:val="24"/>
          <w:szCs w:val="24"/>
          <w:lang w:val="en-US"/>
        </w:rPr>
        <w:t>DOM</w:t>
      </w:r>
      <w:r w:rsidRPr="003A425A">
        <w:rPr>
          <w:rFonts w:ascii="Times New Roman" w:hAnsi="Times New Roman"/>
          <w:sz w:val="24"/>
          <w:szCs w:val="24"/>
        </w:rPr>
        <w:t xml:space="preserve"> </w:t>
      </w:r>
      <w:r w:rsidR="00D10A6A" w:rsidRPr="003A425A">
        <w:rPr>
          <w:rFonts w:ascii="Times New Roman" w:hAnsi="Times New Roman"/>
          <w:sz w:val="24"/>
          <w:szCs w:val="24"/>
        </w:rPr>
        <w:t>java script</w:t>
      </w:r>
      <w:r w:rsidRPr="003A425A">
        <w:rPr>
          <w:rFonts w:ascii="Times New Roman" w:hAnsi="Times New Roman"/>
          <w:sz w:val="24"/>
          <w:szCs w:val="24"/>
        </w:rPr>
        <w:t xml:space="preserve"> интерфейсов внутри страницы. Эквивалентом данного программного интерфейса в </w:t>
      </w:r>
      <w:r w:rsidR="00B00C9F" w:rsidRPr="003A425A">
        <w:rPr>
          <w:rFonts w:ascii="Times New Roman" w:hAnsi="Times New Roman"/>
          <w:sz w:val="24"/>
          <w:szCs w:val="24"/>
        </w:rPr>
        <w:t>Web</w:t>
      </w:r>
      <w:r w:rsidR="003F5792" w:rsidRPr="003A425A">
        <w:rPr>
          <w:rFonts w:ascii="Times New Roman" w:hAnsi="Times New Roman"/>
          <w:sz w:val="24"/>
          <w:szCs w:val="24"/>
        </w:rPr>
        <w:t>Kit</w:t>
      </w:r>
      <w:r w:rsidRPr="003A425A">
        <w:rPr>
          <w:rFonts w:ascii="Times New Roman" w:hAnsi="Times New Roman"/>
          <w:sz w:val="24"/>
          <w:szCs w:val="24"/>
        </w:rPr>
        <w:t xml:space="preserve"> является </w:t>
      </w:r>
      <w:hyperlink r:id="rId2012" w:history="1">
        <w:r w:rsidRPr="003A425A">
          <w:rPr>
            <w:rStyle w:val="a3"/>
            <w:rFonts w:ascii="Times New Roman" w:hAnsi="Times New Roman"/>
            <w:color w:val="auto"/>
            <w:sz w:val="24"/>
            <w:szCs w:val="24"/>
          </w:rPr>
          <w:t>QWebElement</w:t>
        </w:r>
      </w:hyperlink>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ы данного класса получаются с использованием </w:t>
      </w:r>
      <w:hyperlink r:id="rId2013" w:history="1">
        <w:r w:rsidRPr="003A425A">
          <w:rPr>
            <w:rStyle w:val="a3"/>
            <w:rFonts w:ascii="Times New Roman" w:hAnsi="Times New Roman"/>
            <w:color w:val="auto"/>
            <w:sz w:val="24"/>
            <w:szCs w:val="24"/>
          </w:rPr>
          <w:t>QWebFrame</w:t>
        </w:r>
      </w:hyperlink>
      <w:r w:rsidRPr="003A425A">
        <w:rPr>
          <w:rFonts w:ascii="Times New Roman" w:hAnsi="Times New Roman"/>
          <w:sz w:val="24"/>
          <w:szCs w:val="24"/>
        </w:rPr>
        <w:t xml:space="preserve">'s </w:t>
      </w:r>
      <w:hyperlink r:id="rId2014" w:anchor="findAllElements" w:history="1">
        <w:r w:rsidRPr="003A425A">
          <w:rPr>
            <w:rStyle w:val="a3"/>
            <w:rFonts w:ascii="Times New Roman" w:hAnsi="Times New Roman"/>
            <w:color w:val="auto"/>
            <w:sz w:val="24"/>
            <w:szCs w:val="24"/>
          </w:rPr>
          <w:t>findAllElements()</w:t>
        </w:r>
      </w:hyperlink>
      <w:r w:rsidRPr="003A425A">
        <w:rPr>
          <w:rFonts w:ascii="Times New Roman" w:hAnsi="Times New Roman"/>
          <w:sz w:val="24"/>
          <w:szCs w:val="24"/>
        </w:rPr>
        <w:t xml:space="preserve"> and </w:t>
      </w:r>
      <w:hyperlink r:id="rId2015" w:anchor="findFirstElement" w:history="1">
        <w:r w:rsidRPr="003A425A">
          <w:rPr>
            <w:rStyle w:val="a3"/>
            <w:rFonts w:ascii="Times New Roman" w:hAnsi="Times New Roman"/>
            <w:color w:val="auto"/>
            <w:sz w:val="24"/>
            <w:szCs w:val="24"/>
          </w:rPr>
          <w:t>findFirstElement()</w:t>
        </w:r>
      </w:hyperlink>
      <w:r w:rsidRPr="003A425A">
        <w:rPr>
          <w:rFonts w:ascii="Times New Roman" w:hAnsi="Times New Roman"/>
          <w:sz w:val="24"/>
          <w:szCs w:val="24"/>
        </w:rPr>
        <w:t xml:space="preserve"> функций при помощи </w:t>
      </w:r>
      <w:r w:rsidRPr="003A425A">
        <w:rPr>
          <w:rFonts w:ascii="Times New Roman" w:hAnsi="Times New Roman"/>
          <w:sz w:val="24"/>
          <w:szCs w:val="24"/>
          <w:lang w:val="en-US"/>
        </w:rPr>
        <w:t>CSS</w:t>
      </w:r>
      <w:r w:rsidRPr="003A425A">
        <w:rPr>
          <w:rFonts w:ascii="Times New Roman" w:hAnsi="Times New Roman"/>
          <w:sz w:val="24"/>
          <w:szCs w:val="24"/>
        </w:rPr>
        <w:t xml:space="preserve"> функций селе</w:t>
      </w:r>
      <w:r w:rsidR="004F2215" w:rsidRPr="003A425A">
        <w:rPr>
          <w:rFonts w:ascii="Times New Roman" w:hAnsi="Times New Roman"/>
          <w:sz w:val="24"/>
          <w:szCs w:val="24"/>
        </w:rPr>
        <w:t>кто</w:t>
      </w:r>
      <w:r w:rsidRPr="003A425A">
        <w:rPr>
          <w:rFonts w:ascii="Times New Roman" w:hAnsi="Times New Roman"/>
          <w:sz w:val="24"/>
          <w:szCs w:val="24"/>
        </w:rPr>
        <w:t>ров.</w:t>
      </w:r>
      <w:r w:rsidR="007E437B" w:rsidRPr="003A425A">
        <w:rPr>
          <w:rFonts w:ascii="Times New Roman" w:hAnsi="Times New Roman"/>
          <w:sz w:val="24"/>
          <w:szCs w:val="24"/>
        </w:rPr>
        <w:t xml:space="preserve"> </w:t>
      </w:r>
      <w:r w:rsidRPr="003A425A">
        <w:rPr>
          <w:rFonts w:ascii="Times New Roman" w:hAnsi="Times New Roman"/>
          <w:sz w:val="24"/>
          <w:szCs w:val="24"/>
        </w:rPr>
        <w:t xml:space="preserve">Общие особенности веб браузера, настройки по умолчанию и другие настройки могут быть настроены через класс </w:t>
      </w:r>
      <w:hyperlink r:id="rId2016" w:history="1">
        <w:r w:rsidRPr="003A425A">
          <w:rPr>
            <w:rStyle w:val="a3"/>
            <w:rFonts w:ascii="Times New Roman" w:hAnsi="Times New Roman"/>
            <w:color w:val="auto"/>
            <w:sz w:val="24"/>
            <w:szCs w:val="24"/>
          </w:rPr>
          <w:t>QWebSettings</w:t>
        </w:r>
      </w:hyperlink>
      <w:r w:rsidRPr="003A425A">
        <w:rPr>
          <w:rFonts w:ascii="Times New Roman" w:hAnsi="Times New Roman"/>
          <w:sz w:val="24"/>
          <w:szCs w:val="24"/>
        </w:rPr>
        <w:t>.</w:t>
      </w:r>
      <w:r w:rsidR="007E437B" w:rsidRPr="003A425A">
        <w:rPr>
          <w:rFonts w:ascii="Times New Roman" w:hAnsi="Times New Roman"/>
          <w:sz w:val="24"/>
          <w:szCs w:val="24"/>
        </w:rPr>
        <w:t xml:space="preserve"> </w:t>
      </w:r>
    </w:p>
    <w:p w:rsidR="005A6BBD" w:rsidRPr="003A425A" w:rsidRDefault="005A6BBD" w:rsidP="00ED1E08">
      <w:pPr>
        <w:tabs>
          <w:tab w:val="left" w:pos="8931"/>
        </w:tabs>
        <w:jc w:val="both"/>
        <w:rPr>
          <w:rFonts w:ascii="Times New Roman" w:hAnsi="Times New Roman"/>
          <w:sz w:val="24"/>
          <w:szCs w:val="24"/>
        </w:rPr>
      </w:pPr>
      <w:r w:rsidRPr="003A425A">
        <w:rPr>
          <w:rFonts w:ascii="Times New Roman" w:hAnsi="Times New Roman"/>
          <w:sz w:val="24"/>
          <w:szCs w:val="24"/>
        </w:rPr>
        <w:t xml:space="preserve">Поддержка плагина Netscape доступна только для </w:t>
      </w:r>
      <w:r w:rsidR="002B3F91" w:rsidRPr="003A425A">
        <w:rPr>
          <w:rFonts w:ascii="Times New Roman" w:hAnsi="Times New Roman"/>
          <w:sz w:val="24"/>
          <w:szCs w:val="24"/>
        </w:rPr>
        <w:t>дескто</w:t>
      </w:r>
      <w:r w:rsidRPr="003A425A">
        <w:rPr>
          <w:rFonts w:ascii="Times New Roman" w:hAnsi="Times New Roman"/>
          <w:sz w:val="24"/>
          <w:szCs w:val="24"/>
        </w:rPr>
        <w:t>пных платформ.</w:t>
      </w:r>
      <w:r w:rsidR="007E437B" w:rsidRPr="003A425A">
        <w:rPr>
          <w:rFonts w:ascii="Times New Roman" w:hAnsi="Times New Roman"/>
          <w:sz w:val="24"/>
          <w:szCs w:val="24"/>
        </w:rPr>
        <w:t xml:space="preserve"> </w:t>
      </w:r>
      <w:r w:rsidRPr="003A425A">
        <w:rPr>
          <w:rFonts w:ascii="Times New Roman" w:hAnsi="Times New Roman"/>
          <w:sz w:val="24"/>
          <w:szCs w:val="24"/>
        </w:rPr>
        <w:t xml:space="preserve">Так как данный модуль поддерживает данные плагины, приложения </w:t>
      </w:r>
      <w:r w:rsidR="00B00C9F" w:rsidRPr="003A425A">
        <w:rPr>
          <w:rFonts w:ascii="Times New Roman" w:hAnsi="Times New Roman"/>
          <w:sz w:val="24"/>
          <w:szCs w:val="24"/>
        </w:rPr>
        <w:t>qt</w:t>
      </w:r>
      <w:r w:rsidRPr="003A425A">
        <w:rPr>
          <w:rFonts w:ascii="Times New Roman" w:hAnsi="Times New Roman"/>
          <w:sz w:val="24"/>
          <w:szCs w:val="24"/>
        </w:rPr>
        <w:t xml:space="preserve"> могут отображать веб страницы, которые внедряют общие плагины на платформы, для которых эти плагины доступны. Для предоставления возможности поддержки плагинов, пользователь должен иметь соответствующие двоичные файлы для этих плагинов, а также для приложения должен быть доступен атрибут </w:t>
      </w:r>
      <w:hyperlink r:id="rId2017" w:anchor="WebAttribute-enum" w:history="1">
        <w:r w:rsidRPr="003A425A">
          <w:rPr>
            <w:rStyle w:val="a3"/>
            <w:rFonts w:ascii="Times New Roman" w:hAnsi="Times New Roman"/>
            <w:color w:val="auto"/>
            <w:sz w:val="24"/>
            <w:szCs w:val="24"/>
          </w:rPr>
          <w:t>QWebSettings::PluginsEnabled</w:t>
        </w:r>
      </w:hyperlink>
      <w:r w:rsidRPr="003A425A">
        <w:rPr>
          <w:rFonts w:ascii="Times New Roman" w:hAnsi="Times New Roman"/>
          <w:sz w:val="24"/>
          <w:szCs w:val="24"/>
        </w:rPr>
        <w:t>.</w:t>
      </w:r>
    </w:p>
    <w:p w:rsidR="005A6BBD" w:rsidRPr="003A425A" w:rsidRDefault="005A6BBD" w:rsidP="00ED1E08">
      <w:pPr>
        <w:tabs>
          <w:tab w:val="left" w:pos="8931"/>
        </w:tabs>
        <w:jc w:val="both"/>
        <w:rPr>
          <w:rFonts w:ascii="Times New Roman" w:hAnsi="Times New Roman"/>
          <w:i/>
          <w:sz w:val="24"/>
          <w:szCs w:val="24"/>
        </w:rPr>
      </w:pPr>
      <w:r w:rsidRPr="003A425A">
        <w:rPr>
          <w:rFonts w:ascii="Times New Roman" w:hAnsi="Times New Roman"/>
          <w:i/>
          <w:sz w:val="24"/>
          <w:szCs w:val="24"/>
        </w:rPr>
        <w:lastRenderedPageBreak/>
        <w:t>Затем приведены локации, которые просматриваются при поиске плагинов.</w:t>
      </w:r>
      <w:r w:rsidR="007E437B" w:rsidRPr="003A425A">
        <w:rPr>
          <w:rFonts w:ascii="Times New Roman" w:hAnsi="Times New Roman"/>
          <w:i/>
          <w:sz w:val="24"/>
          <w:szCs w:val="24"/>
        </w:rPr>
        <w:t xml:space="preserve"> </w:t>
      </w:r>
      <w:r w:rsidRPr="003A425A">
        <w:rPr>
          <w:rFonts w:ascii="Times New Roman" w:hAnsi="Times New Roman"/>
          <w:i/>
          <w:sz w:val="24"/>
          <w:szCs w:val="24"/>
        </w:rPr>
        <w:t>Есть ссылка на примеры касательно данного модуля.</w:t>
      </w:r>
    </w:p>
    <w:p w:rsidR="0004221B" w:rsidRPr="003A425A" w:rsidRDefault="0004221B" w:rsidP="0004221B">
      <w:pPr>
        <w:pStyle w:val="2"/>
        <w:rPr>
          <w:rFonts w:ascii="Times New Roman" w:hAnsi="Times New Roman"/>
          <w:b w:val="0"/>
          <w:sz w:val="24"/>
          <w:szCs w:val="24"/>
          <w:lang w:val="be-BY"/>
        </w:rPr>
      </w:pPr>
      <w:bookmarkStart w:id="823" w:name="_Toc382058929"/>
      <w:r w:rsidRPr="003A425A">
        <w:rPr>
          <w:rFonts w:ascii="Times New Roman" w:hAnsi="Times New Roman"/>
          <w:b w:val="0"/>
          <w:sz w:val="24"/>
          <w:szCs w:val="24"/>
          <w:lang w:val="be-BY"/>
        </w:rPr>
        <w:t>QT WEBKIT МОСТ</w:t>
      </w:r>
      <w:bookmarkEnd w:id="823"/>
    </w:p>
    <w:p w:rsidR="005A6BBD" w:rsidRPr="003A425A" w:rsidRDefault="00953454" w:rsidP="00BA4B1D">
      <w:pPr>
        <w:tabs>
          <w:tab w:val="left" w:pos="8931"/>
        </w:tabs>
        <w:jc w:val="both"/>
        <w:rPr>
          <w:rFonts w:ascii="Times New Roman" w:hAnsi="Times New Roman"/>
          <w:i/>
          <w:sz w:val="24"/>
          <w:szCs w:val="24"/>
          <w:lang w:val="be-BY"/>
        </w:rPr>
      </w:pPr>
      <w:hyperlink r:id="rId2018" w:history="1">
        <w:r w:rsidR="005A6BBD" w:rsidRPr="003A425A">
          <w:rPr>
            <w:rStyle w:val="a3"/>
            <w:rFonts w:ascii="Times New Roman" w:hAnsi="Times New Roman"/>
            <w:i/>
            <w:sz w:val="24"/>
            <w:szCs w:val="24"/>
          </w:rPr>
          <w:t>http://qt-project.org/doc/qt-5.1/qtwebkit/qtwebkit-bridge.html</w:t>
        </w:r>
      </w:hyperlink>
    </w:p>
    <w:p w:rsidR="0004221B" w:rsidRPr="003A425A" w:rsidRDefault="00B00C9F" w:rsidP="00BA4B1D">
      <w:pPr>
        <w:tabs>
          <w:tab w:val="left" w:pos="8931"/>
        </w:tabs>
        <w:jc w:val="both"/>
        <w:rPr>
          <w:rFonts w:ascii="Times New Roman" w:hAnsi="Times New Roman"/>
          <w:sz w:val="24"/>
          <w:szCs w:val="24"/>
        </w:rPr>
      </w:pPr>
      <w:r w:rsidRPr="003A425A">
        <w:rPr>
          <w:rFonts w:ascii="Times New Roman" w:hAnsi="Times New Roman"/>
          <w:sz w:val="24"/>
          <w:szCs w:val="24"/>
          <w:lang w:val="be-BY"/>
        </w:rPr>
        <w:t>qt</w:t>
      </w:r>
      <w:r w:rsidR="005A6BBD" w:rsidRPr="003A425A">
        <w:rPr>
          <w:rFonts w:ascii="Times New Roman" w:hAnsi="Times New Roman"/>
          <w:sz w:val="24"/>
          <w:szCs w:val="24"/>
          <w:lang w:val="be-BY"/>
        </w:rPr>
        <w:t xml:space="preserve"> </w:t>
      </w:r>
      <w:r w:rsidRPr="003A425A">
        <w:rPr>
          <w:rFonts w:ascii="Times New Roman" w:hAnsi="Times New Roman"/>
          <w:sz w:val="24"/>
          <w:szCs w:val="24"/>
          <w:lang w:val="be-BY"/>
        </w:rPr>
        <w:t>WebKit</w:t>
      </w:r>
      <w:r w:rsidR="005A6BBD" w:rsidRPr="003A425A">
        <w:rPr>
          <w:rFonts w:ascii="Times New Roman" w:hAnsi="Times New Roman"/>
          <w:sz w:val="24"/>
          <w:szCs w:val="24"/>
        </w:rPr>
        <w:t xml:space="preserve"> мост является механизмом, который расширяет </w:t>
      </w:r>
      <w:r w:rsidRPr="003A425A">
        <w:rPr>
          <w:rFonts w:ascii="Times New Roman" w:hAnsi="Times New Roman"/>
          <w:sz w:val="24"/>
          <w:szCs w:val="24"/>
        </w:rPr>
        <w:t>WebKit</w:t>
      </w:r>
      <w:r w:rsidR="005A6BBD" w:rsidRPr="003A425A">
        <w:rPr>
          <w:rFonts w:ascii="Times New Roman" w:hAnsi="Times New Roman"/>
          <w:sz w:val="24"/>
          <w:szCs w:val="24"/>
        </w:rPr>
        <w:t xml:space="preserve"> </w:t>
      </w:r>
      <w:r w:rsidR="00D10A6A" w:rsidRPr="003A425A">
        <w:rPr>
          <w:rFonts w:ascii="Times New Roman" w:hAnsi="Times New Roman"/>
          <w:sz w:val="24"/>
          <w:szCs w:val="24"/>
        </w:rPr>
        <w:t>java script</w:t>
      </w:r>
      <w:r w:rsidR="005A6BBD" w:rsidRPr="003A425A">
        <w:rPr>
          <w:rFonts w:ascii="Times New Roman" w:hAnsi="Times New Roman"/>
          <w:sz w:val="24"/>
          <w:szCs w:val="24"/>
        </w:rPr>
        <w:t xml:space="preserve"> среду для доступа к нативным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ам, представленным как </w:t>
      </w:r>
      <w:hyperlink r:id="rId2019" w:history="1">
        <w:r w:rsidR="005A6BBD" w:rsidRPr="003A425A">
          <w:rPr>
            <w:rStyle w:val="a3"/>
            <w:rFonts w:ascii="Times New Roman" w:hAnsi="Times New Roman"/>
            <w:color w:val="auto"/>
            <w:sz w:val="24"/>
            <w:szCs w:val="24"/>
          </w:rPr>
          <w:t>QObject</w:t>
        </w:r>
      </w:hyperlink>
      <w:r w:rsidR="005A6BBD" w:rsidRPr="003A425A">
        <w:rPr>
          <w:rFonts w:ascii="Times New Roman" w:hAnsi="Times New Roman"/>
          <w:sz w:val="24"/>
          <w:szCs w:val="24"/>
        </w:rPr>
        <w:t xml:space="preserve">s. Он имеет все преимущества самоанализа данного класса, является частью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ной модели, которая делает легче интеграцию с динамической средой </w:t>
      </w:r>
      <w:r w:rsidR="00D10A6A" w:rsidRPr="003A425A">
        <w:rPr>
          <w:rFonts w:ascii="Times New Roman" w:hAnsi="Times New Roman"/>
          <w:sz w:val="24"/>
          <w:szCs w:val="24"/>
        </w:rPr>
        <w:t>java script</w:t>
      </w:r>
      <w:r w:rsidR="005A6BBD" w:rsidRPr="003A425A">
        <w:rPr>
          <w:rFonts w:ascii="Times New Roman" w:hAnsi="Times New Roman"/>
          <w:sz w:val="24"/>
          <w:szCs w:val="24"/>
        </w:rPr>
        <w:t>.</w:t>
      </w:r>
      <w:r w:rsidR="0004221B" w:rsidRPr="003A425A">
        <w:rPr>
          <w:rFonts w:ascii="Times New Roman" w:hAnsi="Times New Roman"/>
          <w:sz w:val="24"/>
          <w:szCs w:val="24"/>
        </w:rPr>
        <w:t xml:space="preserve"> </w:t>
      </w:r>
      <w:r w:rsidR="005A6BBD" w:rsidRPr="003A425A">
        <w:rPr>
          <w:rFonts w:ascii="Times New Roman" w:hAnsi="Times New Roman"/>
          <w:sz w:val="24"/>
          <w:szCs w:val="24"/>
        </w:rPr>
        <w:t xml:space="preserve">Есть два основных прецедента использования моста </w:t>
      </w:r>
      <w:r w:rsidRPr="003A425A">
        <w:rPr>
          <w:rFonts w:ascii="Times New Roman" w:hAnsi="Times New Roman"/>
          <w:sz w:val="24"/>
          <w:szCs w:val="24"/>
        </w:rPr>
        <w:t>WebKit</w:t>
      </w:r>
      <w:r w:rsidR="005A6BBD" w:rsidRPr="003A425A">
        <w:rPr>
          <w:rFonts w:ascii="Times New Roman" w:hAnsi="Times New Roman"/>
          <w:sz w:val="24"/>
          <w:szCs w:val="24"/>
        </w:rPr>
        <w:t xml:space="preserve">а: </w:t>
      </w:r>
    </w:p>
    <w:p w:rsidR="0004221B" w:rsidRPr="003A425A" w:rsidRDefault="005A6BBD" w:rsidP="0004221B">
      <w:pPr>
        <w:numPr>
          <w:ilvl w:val="0"/>
          <w:numId w:val="174"/>
        </w:numPr>
        <w:tabs>
          <w:tab w:val="left" w:pos="709"/>
        </w:tabs>
        <w:jc w:val="both"/>
        <w:rPr>
          <w:rFonts w:ascii="Times New Roman" w:hAnsi="Times New Roman"/>
          <w:sz w:val="24"/>
          <w:szCs w:val="24"/>
        </w:rPr>
      </w:pPr>
      <w:r w:rsidRPr="003A425A">
        <w:rPr>
          <w:rFonts w:ascii="Times New Roman" w:hAnsi="Times New Roman"/>
          <w:sz w:val="24"/>
          <w:szCs w:val="24"/>
        </w:rPr>
        <w:t>веб контен</w:t>
      </w:r>
      <w:r w:rsidR="00244EDA" w:rsidRPr="003A425A">
        <w:rPr>
          <w:rFonts w:ascii="Times New Roman" w:hAnsi="Times New Roman"/>
          <w:sz w:val="24"/>
          <w:szCs w:val="24"/>
        </w:rPr>
        <w:t>т</w:t>
      </w:r>
      <w:r w:rsidRPr="003A425A">
        <w:rPr>
          <w:rFonts w:ascii="Times New Roman" w:hAnsi="Times New Roman"/>
          <w:sz w:val="24"/>
          <w:szCs w:val="24"/>
        </w:rPr>
        <w:t xml:space="preserve"> в нативных приложениях и </w:t>
      </w:r>
    </w:p>
    <w:p w:rsidR="005A6BBD" w:rsidRPr="003A425A" w:rsidRDefault="005A6BBD" w:rsidP="0004221B">
      <w:pPr>
        <w:numPr>
          <w:ilvl w:val="0"/>
          <w:numId w:val="174"/>
        </w:numPr>
        <w:tabs>
          <w:tab w:val="left" w:pos="709"/>
        </w:tabs>
        <w:jc w:val="both"/>
        <w:rPr>
          <w:rFonts w:ascii="Times New Roman" w:hAnsi="Times New Roman"/>
          <w:sz w:val="24"/>
          <w:szCs w:val="24"/>
        </w:rPr>
      </w:pPr>
      <w:r w:rsidRPr="003A425A">
        <w:rPr>
          <w:rFonts w:ascii="Times New Roman" w:hAnsi="Times New Roman"/>
          <w:sz w:val="24"/>
          <w:szCs w:val="24"/>
        </w:rPr>
        <w:t>тонких клиентах.</w:t>
      </w:r>
    </w:p>
    <w:p w:rsidR="005A6BBD" w:rsidRPr="003A425A" w:rsidRDefault="005A6BBD" w:rsidP="0004221B">
      <w:pPr>
        <w:tabs>
          <w:tab w:val="left" w:pos="709"/>
        </w:tabs>
        <w:jc w:val="both"/>
        <w:rPr>
          <w:rFonts w:ascii="Times New Roman" w:hAnsi="Times New Roman"/>
          <w:i/>
          <w:sz w:val="24"/>
          <w:szCs w:val="24"/>
        </w:rPr>
      </w:pPr>
      <w:r w:rsidRPr="003A425A">
        <w:rPr>
          <w:rFonts w:ascii="Times New Roman" w:hAnsi="Times New Roman"/>
          <w:sz w:val="24"/>
          <w:szCs w:val="24"/>
        </w:rPr>
        <w:t xml:space="preserve">В нативных приложениях он используется в том случае, когда необходимо в некоторой его части обеспечить динамическое содержание из интернета. </w:t>
      </w:r>
      <w:r w:rsidRPr="003A425A">
        <w:rPr>
          <w:rFonts w:ascii="Times New Roman" w:hAnsi="Times New Roman"/>
          <w:i/>
          <w:sz w:val="24"/>
          <w:szCs w:val="24"/>
        </w:rPr>
        <w:t>В данной части приводится хороший пример касательно медиа плейера и магазина музыки в нём.</w:t>
      </w:r>
    </w:p>
    <w:p w:rsidR="005A6BBD" w:rsidRPr="003A425A" w:rsidRDefault="005A6BBD" w:rsidP="00BA4B1D">
      <w:pPr>
        <w:tabs>
          <w:tab w:val="left" w:pos="8931"/>
        </w:tabs>
        <w:jc w:val="both"/>
        <w:rPr>
          <w:rFonts w:ascii="Times New Roman" w:hAnsi="Times New Roman"/>
          <w:i/>
          <w:sz w:val="24"/>
          <w:szCs w:val="24"/>
        </w:rPr>
      </w:pPr>
      <w:r w:rsidRPr="003A425A">
        <w:rPr>
          <w:rFonts w:ascii="Times New Roman" w:hAnsi="Times New Roman"/>
          <w:sz w:val="24"/>
          <w:szCs w:val="24"/>
        </w:rPr>
        <w:t xml:space="preserve">Вторым прецедентом использования данного модуля является использование </w:t>
      </w:r>
      <w:r w:rsidR="00B00C9F" w:rsidRPr="003A425A">
        <w:rPr>
          <w:rFonts w:ascii="Times New Roman" w:hAnsi="Times New Roman"/>
          <w:sz w:val="24"/>
          <w:szCs w:val="24"/>
        </w:rPr>
        <w:t>qt</w:t>
      </w:r>
      <w:r w:rsidRPr="003A425A">
        <w:rPr>
          <w:rFonts w:ascii="Times New Roman" w:hAnsi="Times New Roman"/>
          <w:sz w:val="24"/>
          <w:szCs w:val="24"/>
        </w:rPr>
        <w:t xml:space="preserve"> как нативного бэкенда для полностью веб приложений, так называемого тонкого клиента. В этом прецеденте весь интерфейс пользователя управляется </w:t>
      </w:r>
      <w:r w:rsidRPr="003A425A">
        <w:rPr>
          <w:rFonts w:ascii="Times New Roman" w:hAnsi="Times New Roman"/>
          <w:sz w:val="24"/>
          <w:szCs w:val="24"/>
          <w:lang w:val="en-US"/>
        </w:rPr>
        <w:t>HTML</w:t>
      </w:r>
      <w:r w:rsidRPr="003A425A">
        <w:rPr>
          <w:rFonts w:ascii="Times New Roman" w:hAnsi="Times New Roman"/>
          <w:sz w:val="24"/>
          <w:szCs w:val="24"/>
        </w:rPr>
        <w:t xml:space="preserve">, </w:t>
      </w:r>
      <w:r w:rsidRPr="003A425A">
        <w:rPr>
          <w:rFonts w:ascii="Times New Roman" w:hAnsi="Times New Roman"/>
          <w:sz w:val="24"/>
          <w:szCs w:val="24"/>
          <w:lang w:val="en-US"/>
        </w:rPr>
        <w:t>JS</w:t>
      </w:r>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r w:rsidRPr="003A425A">
        <w:rPr>
          <w:rFonts w:ascii="Times New Roman" w:hAnsi="Times New Roman"/>
          <w:sz w:val="24"/>
          <w:szCs w:val="24"/>
          <w:lang w:val="en-US"/>
        </w:rPr>
        <w:t>CSS</w:t>
      </w:r>
      <w:r w:rsidRPr="003A425A">
        <w:rPr>
          <w:rFonts w:ascii="Times New Roman" w:hAnsi="Times New Roman"/>
          <w:sz w:val="24"/>
          <w:szCs w:val="24"/>
        </w:rPr>
        <w:t xml:space="preserve">. В дополнение к этому он использует основанные на </w:t>
      </w:r>
      <w:r w:rsidR="00B00C9F" w:rsidRPr="003A425A">
        <w:rPr>
          <w:rFonts w:ascii="Times New Roman" w:hAnsi="Times New Roman"/>
          <w:sz w:val="24"/>
          <w:szCs w:val="24"/>
        </w:rPr>
        <w:t>qt</w:t>
      </w:r>
      <w:r w:rsidRPr="003A425A">
        <w:rPr>
          <w:rFonts w:ascii="Times New Roman" w:hAnsi="Times New Roman"/>
          <w:sz w:val="24"/>
          <w:szCs w:val="24"/>
        </w:rPr>
        <w:t xml:space="preserve"> компоненты для доступа к нативным особенностям, обычно не показываемым в веб, или для предоставления возможности компонентов справки, которые наилучшим образом пишутся при помощи С++.</w:t>
      </w:r>
      <w:r w:rsidR="0004221B" w:rsidRPr="003A425A">
        <w:rPr>
          <w:rFonts w:ascii="Times New Roman" w:hAnsi="Times New Roman"/>
          <w:sz w:val="24"/>
          <w:szCs w:val="24"/>
        </w:rPr>
        <w:t xml:space="preserve"> </w:t>
      </w:r>
      <w:r w:rsidRPr="003A425A">
        <w:rPr>
          <w:rFonts w:ascii="Times New Roman" w:hAnsi="Times New Roman"/>
          <w:i/>
          <w:sz w:val="24"/>
          <w:szCs w:val="24"/>
        </w:rPr>
        <w:t>Далее приводится пример такого рода клиента.</w:t>
      </w:r>
    </w:p>
    <w:p w:rsidR="005A6BBD" w:rsidRPr="003A425A" w:rsidRDefault="005A6BBD" w:rsidP="00BA4B1D">
      <w:pPr>
        <w:tabs>
          <w:tab w:val="left" w:pos="8931"/>
        </w:tabs>
        <w:jc w:val="both"/>
        <w:rPr>
          <w:rFonts w:ascii="Times New Roman" w:hAnsi="Times New Roman"/>
          <w:sz w:val="24"/>
          <w:szCs w:val="24"/>
        </w:rPr>
      </w:pPr>
      <w:r w:rsidRPr="003A425A">
        <w:rPr>
          <w:rFonts w:ascii="Times New Roman" w:hAnsi="Times New Roman"/>
          <w:sz w:val="24"/>
          <w:szCs w:val="24"/>
        </w:rPr>
        <w:t>Конечно</w:t>
      </w:r>
      <w:r w:rsidR="00244EDA" w:rsidRPr="003A425A">
        <w:rPr>
          <w:rFonts w:ascii="Times New Roman" w:hAnsi="Times New Roman"/>
          <w:sz w:val="24"/>
          <w:szCs w:val="24"/>
        </w:rPr>
        <w:t>,</w:t>
      </w:r>
      <w:r w:rsidRPr="003A425A">
        <w:rPr>
          <w:rFonts w:ascii="Times New Roman" w:hAnsi="Times New Roman"/>
          <w:sz w:val="24"/>
          <w:szCs w:val="24"/>
        </w:rPr>
        <w:t xml:space="preserve"> </w:t>
      </w:r>
      <w:r w:rsidR="00B00C9F" w:rsidRPr="003A425A">
        <w:rPr>
          <w:rFonts w:ascii="Times New Roman" w:hAnsi="Times New Roman"/>
          <w:sz w:val="24"/>
          <w:szCs w:val="24"/>
        </w:rPr>
        <w:t>WebKit</w:t>
      </w:r>
      <w:r w:rsidRPr="003A425A">
        <w:rPr>
          <w:rFonts w:ascii="Times New Roman" w:hAnsi="Times New Roman"/>
          <w:sz w:val="24"/>
          <w:szCs w:val="24"/>
        </w:rPr>
        <w:t xml:space="preserve"> не является единственной технологией мостом. </w:t>
      </w:r>
      <w:r w:rsidRPr="003A425A">
        <w:rPr>
          <w:rFonts w:ascii="Times New Roman" w:hAnsi="Times New Roman"/>
          <w:sz w:val="24"/>
          <w:szCs w:val="24"/>
          <w:lang w:val="en-US"/>
        </w:rPr>
        <w:t>NPAPI</w:t>
      </w:r>
      <w:r w:rsidRPr="003A425A">
        <w:rPr>
          <w:rFonts w:ascii="Times New Roman" w:hAnsi="Times New Roman"/>
          <w:sz w:val="24"/>
          <w:szCs w:val="24"/>
        </w:rPr>
        <w:t xml:space="preserve"> является давним стандартом для веб-нативных мостов. Благодаря мета-</w:t>
      </w:r>
      <w:r w:rsidR="00085476" w:rsidRPr="003A425A">
        <w:rPr>
          <w:rFonts w:ascii="Times New Roman" w:hAnsi="Times New Roman"/>
          <w:sz w:val="24"/>
          <w:szCs w:val="24"/>
        </w:rPr>
        <w:t>объект</w:t>
      </w:r>
      <w:r w:rsidRPr="003A425A">
        <w:rPr>
          <w:rFonts w:ascii="Times New Roman" w:hAnsi="Times New Roman"/>
          <w:sz w:val="24"/>
          <w:szCs w:val="24"/>
        </w:rPr>
        <w:t xml:space="preserve">ной системе </w:t>
      </w:r>
      <w:r w:rsidR="00B00C9F" w:rsidRPr="003A425A">
        <w:rPr>
          <w:rFonts w:ascii="Times New Roman" w:hAnsi="Times New Roman"/>
          <w:sz w:val="24"/>
          <w:szCs w:val="24"/>
        </w:rPr>
        <w:t>qt</w:t>
      </w:r>
      <w:r w:rsidRPr="003A425A">
        <w:rPr>
          <w:rFonts w:ascii="Times New Roman" w:hAnsi="Times New Roman"/>
          <w:sz w:val="24"/>
          <w:szCs w:val="24"/>
        </w:rPr>
        <w:t xml:space="preserve">, полные приложения, использующие веб технологии, являются более лёгкими в разработке, нежели в </w:t>
      </w:r>
      <w:r w:rsidRPr="003A425A">
        <w:rPr>
          <w:rFonts w:ascii="Times New Roman" w:hAnsi="Times New Roman"/>
          <w:sz w:val="24"/>
          <w:szCs w:val="24"/>
          <w:lang w:val="en-US"/>
        </w:rPr>
        <w:t>NPAPI</w:t>
      </w:r>
      <w:r w:rsidRPr="003A425A">
        <w:rPr>
          <w:rFonts w:ascii="Times New Roman" w:hAnsi="Times New Roman"/>
          <w:sz w:val="24"/>
          <w:szCs w:val="24"/>
        </w:rPr>
        <w:t xml:space="preserve">. Однако второй является лучшим для кросс-браузерных плагинов, так как он является принятым стандартом. Когда вы разрабатываете плагин для браузера, лучше использовать </w:t>
      </w:r>
      <w:r w:rsidRPr="003A425A">
        <w:rPr>
          <w:rFonts w:ascii="Times New Roman" w:hAnsi="Times New Roman"/>
          <w:sz w:val="24"/>
          <w:szCs w:val="24"/>
          <w:lang w:val="en-US"/>
        </w:rPr>
        <w:t>NPAPI</w:t>
      </w:r>
      <w:r w:rsidRPr="003A425A">
        <w:rPr>
          <w:rFonts w:ascii="Times New Roman" w:hAnsi="Times New Roman"/>
          <w:sz w:val="24"/>
          <w:szCs w:val="24"/>
        </w:rPr>
        <w:t xml:space="preserve">. При разработке полного приложения, использующего </w:t>
      </w:r>
      <w:r w:rsidRPr="003A425A">
        <w:rPr>
          <w:rFonts w:ascii="Times New Roman" w:hAnsi="Times New Roman"/>
          <w:sz w:val="24"/>
          <w:szCs w:val="24"/>
          <w:lang w:val="en-US"/>
        </w:rPr>
        <w:t>HTML</w:t>
      </w:r>
      <w:r w:rsidRPr="003A425A">
        <w:rPr>
          <w:rFonts w:ascii="Times New Roman" w:hAnsi="Times New Roman"/>
          <w:sz w:val="24"/>
          <w:szCs w:val="24"/>
        </w:rPr>
        <w:t xml:space="preserve">-рисование, лучше использовать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B00C9F" w:rsidRPr="003A425A">
        <w:rPr>
          <w:rFonts w:ascii="Times New Roman" w:hAnsi="Times New Roman"/>
          <w:sz w:val="24"/>
          <w:szCs w:val="24"/>
        </w:rPr>
        <w:t>WebKit</w:t>
      </w:r>
      <w:r w:rsidRPr="003A425A">
        <w:rPr>
          <w:rFonts w:ascii="Times New Roman" w:hAnsi="Times New Roman"/>
          <w:sz w:val="24"/>
          <w:szCs w:val="24"/>
        </w:rPr>
        <w:t xml:space="preserve"> мост.</w:t>
      </w:r>
    </w:p>
    <w:p w:rsidR="005A6BBD" w:rsidRPr="003A425A" w:rsidRDefault="00B00C9F" w:rsidP="00BA4B1D">
      <w:pPr>
        <w:tabs>
          <w:tab w:val="left" w:pos="8931"/>
        </w:tabs>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w:t>
      </w:r>
      <w:r w:rsidRPr="003A425A">
        <w:rPr>
          <w:rFonts w:ascii="Times New Roman" w:hAnsi="Times New Roman"/>
          <w:sz w:val="24"/>
          <w:szCs w:val="24"/>
        </w:rPr>
        <w:t>WebKit</w:t>
      </w:r>
      <w:r w:rsidR="005A6BBD" w:rsidRPr="003A425A">
        <w:rPr>
          <w:rFonts w:ascii="Times New Roman" w:hAnsi="Times New Roman"/>
          <w:sz w:val="24"/>
          <w:szCs w:val="24"/>
        </w:rPr>
        <w:t xml:space="preserve"> является частью функциональности скриптовой поддержки </w:t>
      </w:r>
      <w:r w:rsidRPr="003A425A">
        <w:rPr>
          <w:rFonts w:ascii="Times New Roman" w:hAnsi="Times New Roman"/>
          <w:sz w:val="24"/>
          <w:szCs w:val="24"/>
        </w:rPr>
        <w:t>qt</w:t>
      </w:r>
      <w:r w:rsidR="005A6BBD" w:rsidRPr="003A425A">
        <w:rPr>
          <w:rFonts w:ascii="Times New Roman" w:hAnsi="Times New Roman"/>
          <w:sz w:val="24"/>
          <w:szCs w:val="24"/>
        </w:rPr>
        <w:t xml:space="preserve">. </w:t>
      </w:r>
    </w:p>
    <w:p w:rsidR="005A6BBD" w:rsidRPr="003A425A" w:rsidRDefault="005A6BBD" w:rsidP="00BA4B1D">
      <w:pPr>
        <w:tabs>
          <w:tab w:val="left" w:pos="8931"/>
        </w:tabs>
        <w:jc w:val="both"/>
        <w:rPr>
          <w:rFonts w:ascii="Times New Roman" w:hAnsi="Times New Roman"/>
          <w:i/>
          <w:sz w:val="24"/>
          <w:szCs w:val="24"/>
        </w:rPr>
      </w:pPr>
      <w:r w:rsidRPr="003A425A">
        <w:rPr>
          <w:rFonts w:ascii="Times New Roman" w:hAnsi="Times New Roman"/>
          <w:sz w:val="24"/>
          <w:szCs w:val="24"/>
        </w:rPr>
        <w:t xml:space="preserve">По умолчанию никакие </w:t>
      </w:r>
      <w:hyperlink r:id="rId2020" w:anchor="qobjects" w:history="1">
        <w:r w:rsidRPr="003A425A">
          <w:rPr>
            <w:rStyle w:val="a3"/>
            <w:rFonts w:ascii="Times New Roman" w:hAnsi="Times New Roman"/>
            <w:color w:val="auto"/>
            <w:sz w:val="24"/>
            <w:szCs w:val="24"/>
          </w:rPr>
          <w:t>QObjects</w:t>
        </w:r>
      </w:hyperlink>
      <w:r w:rsidRPr="003A425A">
        <w:rPr>
          <w:rFonts w:ascii="Times New Roman" w:hAnsi="Times New Roman"/>
          <w:sz w:val="24"/>
          <w:szCs w:val="24"/>
        </w:rPr>
        <w:t xml:space="preserve"> недоступны через веб среду по соображениям безопасности. Когда веб приложение хочет получить доступ к нативному </w:t>
      </w:r>
      <w:r w:rsidR="00085476" w:rsidRPr="003A425A">
        <w:rPr>
          <w:rFonts w:ascii="Times New Roman" w:hAnsi="Times New Roman"/>
          <w:sz w:val="24"/>
          <w:szCs w:val="24"/>
        </w:rPr>
        <w:t>объект</w:t>
      </w:r>
      <w:r w:rsidRPr="003A425A">
        <w:rPr>
          <w:rFonts w:ascii="Times New Roman" w:hAnsi="Times New Roman"/>
          <w:sz w:val="24"/>
          <w:szCs w:val="24"/>
        </w:rPr>
        <w:t xml:space="preserve">у, оно должно явно получить грант на доступ к этому </w:t>
      </w:r>
      <w:r w:rsidRPr="003A425A">
        <w:rPr>
          <w:rFonts w:ascii="Times New Roman" w:hAnsi="Times New Roman"/>
          <w:sz w:val="24"/>
          <w:szCs w:val="24"/>
          <w:lang w:val="en-US"/>
        </w:rPr>
        <w:t>QObject</w:t>
      </w:r>
      <w:r w:rsidR="0004221B" w:rsidRPr="003A425A">
        <w:rPr>
          <w:rFonts w:ascii="Times New Roman" w:hAnsi="Times New Roman"/>
          <w:sz w:val="24"/>
          <w:szCs w:val="24"/>
        </w:rPr>
        <w:t xml:space="preserve">. </w:t>
      </w:r>
      <w:r w:rsidRPr="003A425A">
        <w:rPr>
          <w:rFonts w:ascii="Times New Roman" w:hAnsi="Times New Roman"/>
          <w:i/>
          <w:sz w:val="24"/>
          <w:szCs w:val="24"/>
        </w:rPr>
        <w:t xml:space="preserve">Есть пример кода того, как можно добавлять </w:t>
      </w:r>
      <w:r w:rsidR="00085476" w:rsidRPr="003A425A">
        <w:rPr>
          <w:rFonts w:ascii="Times New Roman" w:hAnsi="Times New Roman"/>
          <w:i/>
          <w:sz w:val="24"/>
          <w:szCs w:val="24"/>
        </w:rPr>
        <w:t>объект</w:t>
      </w:r>
      <w:r w:rsidRPr="003A425A">
        <w:rPr>
          <w:rFonts w:ascii="Times New Roman" w:hAnsi="Times New Roman"/>
          <w:i/>
          <w:sz w:val="24"/>
          <w:szCs w:val="24"/>
        </w:rPr>
        <w:t xml:space="preserve"> в среду веб.</w:t>
      </w:r>
    </w:p>
    <w:p w:rsidR="005A6BBD" w:rsidRPr="003A425A" w:rsidRDefault="00B00C9F" w:rsidP="00BA4B1D">
      <w:pPr>
        <w:tabs>
          <w:tab w:val="left" w:pos="8931"/>
        </w:tabs>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w:t>
      </w:r>
      <w:r w:rsidRPr="003A425A">
        <w:rPr>
          <w:rFonts w:ascii="Times New Roman" w:hAnsi="Times New Roman"/>
          <w:sz w:val="24"/>
          <w:szCs w:val="24"/>
        </w:rPr>
        <w:t>WebKit</w:t>
      </w:r>
      <w:r w:rsidR="005A6BBD" w:rsidRPr="003A425A">
        <w:rPr>
          <w:rFonts w:ascii="Times New Roman" w:hAnsi="Times New Roman"/>
          <w:sz w:val="24"/>
          <w:szCs w:val="24"/>
        </w:rPr>
        <w:t xml:space="preserve"> мост адаптирует центральные сигналы и слоты для генерации скрипта. Есть три принципиальных способа использования сигналов и слотов при помощи моста </w:t>
      </w:r>
      <w:r w:rsidRPr="003A425A">
        <w:rPr>
          <w:rFonts w:ascii="Times New Roman" w:hAnsi="Times New Roman"/>
          <w:sz w:val="24"/>
          <w:szCs w:val="24"/>
        </w:rPr>
        <w:t>WebKit</w:t>
      </w:r>
      <w:r w:rsidR="005A6BBD" w:rsidRPr="003A425A">
        <w:rPr>
          <w:rFonts w:ascii="Times New Roman" w:hAnsi="Times New Roman"/>
          <w:sz w:val="24"/>
          <w:szCs w:val="24"/>
        </w:rPr>
        <w:t>:</w:t>
      </w:r>
    </w:p>
    <w:p w:rsidR="005A6BBD" w:rsidRPr="003A425A" w:rsidRDefault="005A6BBD" w:rsidP="004D4FF9">
      <w:pPr>
        <w:pStyle w:val="a8"/>
        <w:numPr>
          <w:ilvl w:val="0"/>
          <w:numId w:val="37"/>
        </w:numPr>
        <w:tabs>
          <w:tab w:val="left" w:pos="709"/>
        </w:tabs>
        <w:jc w:val="both"/>
        <w:rPr>
          <w:rFonts w:ascii="Times New Roman" w:hAnsi="Times New Roman"/>
          <w:sz w:val="24"/>
          <w:szCs w:val="24"/>
        </w:rPr>
      </w:pPr>
      <w:r w:rsidRPr="003A425A">
        <w:rPr>
          <w:rFonts w:ascii="Times New Roman" w:hAnsi="Times New Roman"/>
          <w:sz w:val="24"/>
          <w:szCs w:val="24"/>
        </w:rPr>
        <w:t xml:space="preserve">Гибридное С++/скрипт: код С++ приложения соединяет сигнал с функцией скрипта. Этот подход полезен, если вы имеете </w:t>
      </w:r>
      <w:r w:rsidR="00085476" w:rsidRPr="003A425A">
        <w:rPr>
          <w:rFonts w:ascii="Times New Roman" w:hAnsi="Times New Roman"/>
          <w:sz w:val="24"/>
          <w:szCs w:val="24"/>
        </w:rPr>
        <w:t>объект</w:t>
      </w:r>
      <w:r w:rsidRPr="003A425A">
        <w:rPr>
          <w:rFonts w:ascii="Times New Roman" w:hAnsi="Times New Roman"/>
          <w:sz w:val="24"/>
          <w:szCs w:val="24"/>
        </w:rPr>
        <w:t xml:space="preserve">, но не желаете показывать </w:t>
      </w:r>
      <w:r w:rsidR="00085476" w:rsidRPr="003A425A">
        <w:rPr>
          <w:rFonts w:ascii="Times New Roman" w:hAnsi="Times New Roman"/>
          <w:sz w:val="24"/>
          <w:szCs w:val="24"/>
        </w:rPr>
        <w:lastRenderedPageBreak/>
        <w:t>объект</w:t>
      </w:r>
      <w:r w:rsidRPr="003A425A">
        <w:rPr>
          <w:rFonts w:ascii="Times New Roman" w:hAnsi="Times New Roman"/>
          <w:sz w:val="24"/>
          <w:szCs w:val="24"/>
        </w:rPr>
        <w:t xml:space="preserve"> сам по себе скриптовой среде. Вы только хотите определить, как скрипт откликается на сигнал и оставляет его на стороне С++ кода вашего приложения, чтобы установить соединения между С++ сигналом и </w:t>
      </w:r>
      <w:r w:rsidR="00D10A6A" w:rsidRPr="003A425A">
        <w:rPr>
          <w:rFonts w:ascii="Times New Roman" w:hAnsi="Times New Roman"/>
          <w:sz w:val="24"/>
          <w:szCs w:val="24"/>
        </w:rPr>
        <w:t>java script</w:t>
      </w:r>
      <w:r w:rsidRPr="003A425A">
        <w:rPr>
          <w:rFonts w:ascii="Times New Roman" w:hAnsi="Times New Roman"/>
          <w:sz w:val="24"/>
          <w:szCs w:val="24"/>
        </w:rPr>
        <w:t xml:space="preserve"> слотом.</w:t>
      </w:r>
    </w:p>
    <w:p w:rsidR="005A6BBD" w:rsidRPr="003A425A" w:rsidRDefault="005A6BBD" w:rsidP="004D4FF9">
      <w:pPr>
        <w:pStyle w:val="a8"/>
        <w:numPr>
          <w:ilvl w:val="0"/>
          <w:numId w:val="37"/>
        </w:numPr>
        <w:tabs>
          <w:tab w:val="left" w:pos="709"/>
        </w:tabs>
        <w:jc w:val="both"/>
        <w:rPr>
          <w:rFonts w:ascii="Times New Roman" w:hAnsi="Times New Roman"/>
          <w:sz w:val="24"/>
          <w:szCs w:val="24"/>
        </w:rPr>
      </w:pPr>
      <w:r w:rsidRPr="003A425A">
        <w:rPr>
          <w:rFonts w:ascii="Times New Roman" w:hAnsi="Times New Roman"/>
          <w:sz w:val="24"/>
          <w:szCs w:val="24"/>
        </w:rPr>
        <w:t xml:space="preserve">Гибридный скрипт/С++: скрипт может соединять сигналы и слоты, чтобы установить соединения между предопределёнными </w:t>
      </w:r>
      <w:r w:rsidR="00085476" w:rsidRPr="003A425A">
        <w:rPr>
          <w:rFonts w:ascii="Times New Roman" w:hAnsi="Times New Roman"/>
          <w:sz w:val="24"/>
          <w:szCs w:val="24"/>
        </w:rPr>
        <w:t>объект</w:t>
      </w:r>
      <w:r w:rsidRPr="003A425A">
        <w:rPr>
          <w:rFonts w:ascii="Times New Roman" w:hAnsi="Times New Roman"/>
          <w:sz w:val="24"/>
          <w:szCs w:val="24"/>
        </w:rPr>
        <w:t>ами</w:t>
      </w:r>
      <w:r w:rsidR="000520AC" w:rsidRPr="003A425A">
        <w:rPr>
          <w:rFonts w:ascii="Times New Roman" w:hAnsi="Times New Roman"/>
          <w:sz w:val="24"/>
          <w:szCs w:val="24"/>
        </w:rPr>
        <w:t>, которые приложение показывает</w:t>
      </w:r>
      <w:r w:rsidRPr="003A425A">
        <w:rPr>
          <w:rFonts w:ascii="Times New Roman" w:hAnsi="Times New Roman"/>
          <w:sz w:val="24"/>
          <w:szCs w:val="24"/>
        </w:rPr>
        <w:t xml:space="preserve"> с скриптовой средой. В этом сценарии слоты сами по себе всё ещё </w:t>
      </w:r>
      <w:r w:rsidR="00F850EA" w:rsidRPr="003A425A">
        <w:rPr>
          <w:rFonts w:ascii="Times New Roman" w:hAnsi="Times New Roman"/>
          <w:sz w:val="24"/>
          <w:szCs w:val="24"/>
        </w:rPr>
        <w:t>написа</w:t>
      </w:r>
      <w:r w:rsidRPr="003A425A">
        <w:rPr>
          <w:rFonts w:ascii="Times New Roman" w:hAnsi="Times New Roman"/>
          <w:sz w:val="24"/>
          <w:szCs w:val="24"/>
        </w:rPr>
        <w:t>ны на С++, но определение соединений полностью динамическое (определённое при помощи скрипта).</w:t>
      </w:r>
    </w:p>
    <w:p w:rsidR="005A6BBD" w:rsidRPr="003A425A" w:rsidRDefault="005A6BBD" w:rsidP="004D4FF9">
      <w:pPr>
        <w:pStyle w:val="a8"/>
        <w:numPr>
          <w:ilvl w:val="0"/>
          <w:numId w:val="37"/>
        </w:numPr>
        <w:tabs>
          <w:tab w:val="left" w:pos="709"/>
        </w:tabs>
        <w:jc w:val="both"/>
        <w:rPr>
          <w:rFonts w:ascii="Times New Roman" w:hAnsi="Times New Roman"/>
          <w:sz w:val="24"/>
          <w:szCs w:val="24"/>
        </w:rPr>
      </w:pPr>
      <w:r w:rsidRPr="003A425A">
        <w:rPr>
          <w:rFonts w:ascii="Times New Roman" w:hAnsi="Times New Roman"/>
          <w:sz w:val="24"/>
          <w:szCs w:val="24"/>
        </w:rPr>
        <w:t xml:space="preserve">Полностью определённый с помощью скрипта: скрипт может как определить функции обработчика сигнала (слоты, </w:t>
      </w:r>
      <w:r w:rsidR="00F850EA" w:rsidRPr="003A425A">
        <w:rPr>
          <w:rFonts w:ascii="Times New Roman" w:hAnsi="Times New Roman"/>
          <w:sz w:val="24"/>
          <w:szCs w:val="24"/>
        </w:rPr>
        <w:t>написа</w:t>
      </w:r>
      <w:r w:rsidRPr="003A425A">
        <w:rPr>
          <w:rFonts w:ascii="Times New Roman" w:hAnsi="Times New Roman"/>
          <w:sz w:val="24"/>
          <w:szCs w:val="24"/>
        </w:rPr>
        <w:t xml:space="preserve">нные на </w:t>
      </w:r>
      <w:r w:rsidR="00D10A6A" w:rsidRPr="003A425A">
        <w:rPr>
          <w:rFonts w:ascii="Times New Roman" w:hAnsi="Times New Roman"/>
          <w:sz w:val="24"/>
          <w:szCs w:val="24"/>
        </w:rPr>
        <w:t>java script</w:t>
      </w:r>
      <w:r w:rsidRPr="003A425A">
        <w:rPr>
          <w:rFonts w:ascii="Times New Roman" w:hAnsi="Times New Roman"/>
          <w:sz w:val="24"/>
          <w:szCs w:val="24"/>
        </w:rPr>
        <w:t xml:space="preserve">), так и установить соединения, которые используют эти обработчики. </w:t>
      </w:r>
    </w:p>
    <w:p w:rsidR="005A6BBD" w:rsidRPr="003A425A" w:rsidRDefault="005A6BBD" w:rsidP="00503D7A">
      <w:pPr>
        <w:tabs>
          <w:tab w:val="left" w:pos="8931"/>
        </w:tabs>
        <w:jc w:val="both"/>
        <w:rPr>
          <w:rFonts w:ascii="Times New Roman" w:hAnsi="Times New Roman"/>
          <w:i/>
          <w:sz w:val="24"/>
          <w:szCs w:val="24"/>
        </w:rPr>
      </w:pPr>
      <w:r w:rsidRPr="003A425A">
        <w:rPr>
          <w:rFonts w:ascii="Times New Roman" w:hAnsi="Times New Roman"/>
          <w:i/>
          <w:sz w:val="24"/>
          <w:szCs w:val="24"/>
        </w:rPr>
        <w:t>Далее идёт пример соединения сигнала и функции.</w:t>
      </w:r>
      <w:r w:rsidR="000520AC" w:rsidRPr="003A425A">
        <w:rPr>
          <w:rFonts w:ascii="Times New Roman" w:hAnsi="Times New Roman"/>
          <w:i/>
          <w:sz w:val="24"/>
          <w:szCs w:val="24"/>
        </w:rPr>
        <w:t xml:space="preserve"> </w:t>
      </w:r>
      <w:r w:rsidRPr="003A425A">
        <w:rPr>
          <w:rFonts w:ascii="Times New Roman" w:hAnsi="Times New Roman"/>
          <w:sz w:val="24"/>
          <w:szCs w:val="24"/>
        </w:rPr>
        <w:t xml:space="preserve">Это осуществляется при помощи функции </w:t>
      </w:r>
      <w:r w:rsidRPr="003A425A">
        <w:rPr>
          <w:rFonts w:ascii="Times New Roman" w:hAnsi="Times New Roman"/>
          <w:sz w:val="24"/>
          <w:szCs w:val="24"/>
          <w:lang w:val="en-US"/>
        </w:rPr>
        <w:t>connect</w:t>
      </w:r>
      <w:r w:rsidRPr="003A425A">
        <w:rPr>
          <w:rFonts w:ascii="Times New Roman" w:hAnsi="Times New Roman"/>
          <w:sz w:val="24"/>
          <w:szCs w:val="24"/>
        </w:rPr>
        <w:t xml:space="preserve">, которой в качестве аргумента можно передать как </w:t>
      </w:r>
      <w:r w:rsidR="00D10A6A" w:rsidRPr="003A425A">
        <w:rPr>
          <w:rFonts w:ascii="Times New Roman" w:hAnsi="Times New Roman"/>
          <w:sz w:val="24"/>
          <w:szCs w:val="24"/>
        </w:rPr>
        <w:t>java script</w:t>
      </w:r>
      <w:r w:rsidRPr="003A425A">
        <w:rPr>
          <w:rFonts w:ascii="Times New Roman" w:hAnsi="Times New Roman"/>
          <w:sz w:val="24"/>
          <w:szCs w:val="24"/>
        </w:rPr>
        <w:t xml:space="preserve"> функцию, так и слот </w:t>
      </w:r>
      <w:r w:rsidR="00B00C9F" w:rsidRPr="003A425A">
        <w:rPr>
          <w:rFonts w:ascii="Times New Roman" w:hAnsi="Times New Roman"/>
          <w:sz w:val="24"/>
          <w:szCs w:val="24"/>
        </w:rPr>
        <w:t>qt</w:t>
      </w:r>
      <w:r w:rsidRPr="003A425A">
        <w:rPr>
          <w:rFonts w:ascii="Times New Roman" w:hAnsi="Times New Roman"/>
          <w:sz w:val="24"/>
          <w:szCs w:val="24"/>
        </w:rPr>
        <w:t>.</w:t>
      </w:r>
      <w:r w:rsidR="000520AC" w:rsidRPr="003A425A">
        <w:rPr>
          <w:rFonts w:ascii="Times New Roman" w:hAnsi="Times New Roman"/>
          <w:sz w:val="24"/>
          <w:szCs w:val="24"/>
        </w:rPr>
        <w:t xml:space="preserve"> </w:t>
      </w:r>
      <w:r w:rsidRPr="003A425A">
        <w:rPr>
          <w:rFonts w:ascii="Times New Roman" w:hAnsi="Times New Roman"/>
          <w:i/>
          <w:sz w:val="24"/>
          <w:szCs w:val="24"/>
        </w:rPr>
        <w:t>Далее показан пример соединения сигнала и функции члена.</w:t>
      </w:r>
      <w:r w:rsidR="000520AC" w:rsidRPr="003A425A">
        <w:rPr>
          <w:rFonts w:ascii="Times New Roman" w:hAnsi="Times New Roman"/>
          <w:i/>
          <w:sz w:val="24"/>
          <w:szCs w:val="24"/>
        </w:rPr>
        <w:t xml:space="preserve"> </w:t>
      </w:r>
      <w:r w:rsidRPr="003A425A">
        <w:rPr>
          <w:rFonts w:ascii="Times New Roman" w:hAnsi="Times New Roman"/>
          <w:i/>
          <w:sz w:val="24"/>
          <w:szCs w:val="24"/>
        </w:rPr>
        <w:t>Далее показан пример соединения сигнала с именованной функций.</w:t>
      </w:r>
      <w:r w:rsidR="000520AC" w:rsidRPr="003A425A">
        <w:rPr>
          <w:rFonts w:ascii="Times New Roman" w:hAnsi="Times New Roman"/>
          <w:i/>
          <w:sz w:val="24"/>
          <w:szCs w:val="24"/>
        </w:rPr>
        <w:t xml:space="preserve"> </w:t>
      </w:r>
      <w:r w:rsidRPr="003A425A">
        <w:rPr>
          <w:rFonts w:ascii="Times New Roman" w:hAnsi="Times New Roman"/>
          <w:i/>
          <w:sz w:val="24"/>
          <w:szCs w:val="24"/>
        </w:rPr>
        <w:t>Далее показано, как получать информацию об ошибке, если соединение или разрыв соединения не установлены.</w:t>
      </w:r>
    </w:p>
    <w:p w:rsidR="005A6BBD" w:rsidRPr="003A425A" w:rsidRDefault="005A6BBD" w:rsidP="00503D7A">
      <w:pPr>
        <w:tabs>
          <w:tab w:val="left" w:pos="8931"/>
        </w:tabs>
        <w:jc w:val="both"/>
        <w:rPr>
          <w:rFonts w:ascii="Times New Roman" w:hAnsi="Times New Roman"/>
          <w:i/>
          <w:sz w:val="24"/>
          <w:szCs w:val="24"/>
        </w:rPr>
      </w:pPr>
      <w:r w:rsidRPr="003A425A">
        <w:rPr>
          <w:rFonts w:ascii="Times New Roman" w:hAnsi="Times New Roman"/>
          <w:sz w:val="24"/>
          <w:szCs w:val="24"/>
        </w:rPr>
        <w:t xml:space="preserve">Если в некотором </w:t>
      </w:r>
      <w:r w:rsidR="00085476" w:rsidRPr="003A425A">
        <w:rPr>
          <w:rFonts w:ascii="Times New Roman" w:hAnsi="Times New Roman"/>
          <w:sz w:val="24"/>
          <w:szCs w:val="24"/>
        </w:rPr>
        <w:t>объект</w:t>
      </w:r>
      <w:r w:rsidRPr="003A425A">
        <w:rPr>
          <w:rFonts w:ascii="Times New Roman" w:hAnsi="Times New Roman"/>
          <w:sz w:val="24"/>
          <w:szCs w:val="24"/>
        </w:rPr>
        <w:t xml:space="preserve">е слоты являются перегруженными, то получить доступ к определённому слоту можно или при помощи задания правильного аргумента, или при помощи использования специальной сигнатуры, </w:t>
      </w:r>
      <w:r w:rsidRPr="003A425A">
        <w:rPr>
          <w:rFonts w:ascii="Times New Roman" w:hAnsi="Times New Roman"/>
          <w:i/>
          <w:sz w:val="24"/>
          <w:szCs w:val="24"/>
        </w:rPr>
        <w:t>которая показана в данной части</w:t>
      </w:r>
      <w:r w:rsidRPr="003A425A">
        <w:rPr>
          <w:rFonts w:ascii="Times New Roman" w:hAnsi="Times New Roman"/>
          <w:sz w:val="24"/>
          <w:szCs w:val="24"/>
        </w:rPr>
        <w:t>.</w:t>
      </w:r>
      <w:r w:rsidR="000520AC" w:rsidRPr="003A425A">
        <w:rPr>
          <w:rFonts w:ascii="Times New Roman" w:hAnsi="Times New Roman"/>
          <w:sz w:val="24"/>
          <w:szCs w:val="24"/>
        </w:rPr>
        <w:t xml:space="preserve"> </w:t>
      </w:r>
      <w:r w:rsidRPr="003A425A">
        <w:rPr>
          <w:rFonts w:ascii="Times New Roman" w:hAnsi="Times New Roman"/>
          <w:sz w:val="24"/>
          <w:szCs w:val="24"/>
        </w:rPr>
        <w:t xml:space="preserve">Как сигналы, так и слоты являются запрашиваемыми из скриптов по умолчанию. Также возможно определить метод, который можно запрашивать из скрипта. Это особенно ценно для функций, которые возвращают некоторые значения, так как слоты не возвращают обычно никаких значений. Для этого перед соответствующим методом следует поместить макрос </w:t>
      </w:r>
      <w:r w:rsidRPr="003A425A">
        <w:rPr>
          <w:rFonts w:ascii="Times New Roman" w:hAnsi="Times New Roman"/>
          <w:sz w:val="24"/>
          <w:szCs w:val="24"/>
          <w:lang w:val="en-US"/>
        </w:rPr>
        <w:t>Q</w:t>
      </w:r>
      <w:r w:rsidRPr="003A425A">
        <w:rPr>
          <w:rFonts w:ascii="Times New Roman" w:hAnsi="Times New Roman"/>
          <w:sz w:val="24"/>
          <w:szCs w:val="24"/>
        </w:rPr>
        <w:t>_</w:t>
      </w:r>
      <w:r w:rsidRPr="003A425A">
        <w:rPr>
          <w:rFonts w:ascii="Times New Roman" w:hAnsi="Times New Roman"/>
          <w:sz w:val="24"/>
          <w:szCs w:val="24"/>
          <w:lang w:val="en-US"/>
        </w:rPr>
        <w:t>INVOKABLE</w:t>
      </w:r>
      <w:r w:rsidRPr="003A425A">
        <w:rPr>
          <w:rFonts w:ascii="Times New Roman" w:hAnsi="Times New Roman"/>
          <w:sz w:val="24"/>
          <w:szCs w:val="24"/>
        </w:rPr>
        <w:t xml:space="preserve">. </w:t>
      </w:r>
      <w:r w:rsidRPr="003A425A">
        <w:rPr>
          <w:rFonts w:ascii="Times New Roman" w:hAnsi="Times New Roman"/>
          <w:i/>
          <w:sz w:val="24"/>
          <w:szCs w:val="24"/>
        </w:rPr>
        <w:t>Есть пример кода.</w:t>
      </w:r>
    </w:p>
    <w:p w:rsidR="005A6BBD" w:rsidRPr="003A425A" w:rsidRDefault="005A6BBD" w:rsidP="00503D7A">
      <w:pPr>
        <w:tabs>
          <w:tab w:val="left" w:pos="8931"/>
        </w:tabs>
        <w:jc w:val="both"/>
        <w:rPr>
          <w:rFonts w:ascii="Times New Roman" w:hAnsi="Times New Roman"/>
          <w:sz w:val="24"/>
          <w:szCs w:val="24"/>
        </w:rPr>
      </w:pPr>
      <w:r w:rsidRPr="003A425A">
        <w:rPr>
          <w:rFonts w:ascii="Times New Roman" w:hAnsi="Times New Roman"/>
          <w:sz w:val="24"/>
          <w:szCs w:val="24"/>
        </w:rPr>
        <w:t xml:space="preserve">Свойства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а доступны как свойства соответствующего </w:t>
      </w:r>
      <w:r w:rsidR="00D10A6A" w:rsidRPr="003A425A">
        <w:rPr>
          <w:rFonts w:ascii="Times New Roman" w:hAnsi="Times New Roman"/>
          <w:sz w:val="24"/>
          <w:szCs w:val="24"/>
        </w:rPr>
        <w:t>java script</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000520AC" w:rsidRPr="003A425A">
        <w:rPr>
          <w:rFonts w:ascii="Times New Roman" w:hAnsi="Times New Roman"/>
          <w:sz w:val="24"/>
          <w:szCs w:val="24"/>
        </w:rPr>
        <w:t>П</w:t>
      </w:r>
      <w:r w:rsidRPr="003A425A">
        <w:rPr>
          <w:rFonts w:ascii="Times New Roman" w:hAnsi="Times New Roman"/>
          <w:sz w:val="24"/>
          <w:szCs w:val="24"/>
        </w:rPr>
        <w:t xml:space="preserve">ри работе со свойством </w:t>
      </w:r>
      <w:r w:rsidR="00B00C9F" w:rsidRPr="003A425A">
        <w:rPr>
          <w:rFonts w:ascii="Times New Roman" w:hAnsi="Times New Roman"/>
          <w:sz w:val="24"/>
          <w:szCs w:val="24"/>
        </w:rPr>
        <w:t>qt</w:t>
      </w:r>
      <w:r w:rsidRPr="003A425A">
        <w:rPr>
          <w:rFonts w:ascii="Times New Roman" w:hAnsi="Times New Roman"/>
          <w:sz w:val="24"/>
          <w:szCs w:val="24"/>
        </w:rPr>
        <w:t xml:space="preserve"> его методы чтения и </w:t>
      </w:r>
      <w:r w:rsidR="00990129" w:rsidRPr="003A425A">
        <w:rPr>
          <w:rFonts w:ascii="Times New Roman" w:hAnsi="Times New Roman"/>
          <w:sz w:val="24"/>
          <w:szCs w:val="24"/>
        </w:rPr>
        <w:t>запис</w:t>
      </w:r>
      <w:r w:rsidRPr="003A425A">
        <w:rPr>
          <w:rFonts w:ascii="Times New Roman" w:hAnsi="Times New Roman"/>
          <w:sz w:val="24"/>
          <w:szCs w:val="24"/>
        </w:rPr>
        <w:t xml:space="preserve">и будут автоматически запрашиваться. </w:t>
      </w:r>
      <w:r w:rsidRPr="003A425A">
        <w:rPr>
          <w:rFonts w:ascii="Times New Roman" w:hAnsi="Times New Roman"/>
          <w:i/>
          <w:sz w:val="24"/>
          <w:szCs w:val="24"/>
        </w:rPr>
        <w:t>Есть пример кода.</w:t>
      </w:r>
      <w:r w:rsidR="000520AC" w:rsidRPr="003A425A">
        <w:rPr>
          <w:rFonts w:ascii="Times New Roman" w:hAnsi="Times New Roman"/>
          <w:i/>
          <w:sz w:val="24"/>
          <w:szCs w:val="24"/>
        </w:rPr>
        <w:t xml:space="preserve"> </w:t>
      </w:r>
      <w:r w:rsidRPr="003A425A">
        <w:rPr>
          <w:rFonts w:ascii="Times New Roman" w:hAnsi="Times New Roman"/>
          <w:sz w:val="24"/>
          <w:szCs w:val="24"/>
        </w:rPr>
        <w:t xml:space="preserve">Каждый дочерний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r w:rsidRPr="003A425A">
        <w:rPr>
          <w:rFonts w:ascii="Times New Roman" w:hAnsi="Times New Roman"/>
          <w:sz w:val="24"/>
          <w:szCs w:val="24"/>
          <w:lang w:val="en-US"/>
        </w:rPr>
        <w:t>QObject</w:t>
      </w:r>
      <w:r w:rsidRPr="003A425A">
        <w:rPr>
          <w:rFonts w:ascii="Times New Roman" w:hAnsi="Times New Roman"/>
          <w:sz w:val="24"/>
          <w:szCs w:val="24"/>
        </w:rPr>
        <w:t xml:space="preserve"> по умолчанию доступен как свойство обёртки </w:t>
      </w:r>
      <w:r w:rsidR="00D10A6A" w:rsidRPr="003A425A">
        <w:rPr>
          <w:rFonts w:ascii="Times New Roman" w:hAnsi="Times New Roman"/>
          <w:sz w:val="24"/>
          <w:szCs w:val="24"/>
        </w:rPr>
        <w:t>java script</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а. </w:t>
      </w:r>
      <w:r w:rsidRPr="003A425A">
        <w:rPr>
          <w:rFonts w:ascii="Times New Roman" w:hAnsi="Times New Roman"/>
          <w:i/>
          <w:sz w:val="24"/>
          <w:szCs w:val="24"/>
        </w:rPr>
        <w:t>есть примеры кода.</w:t>
      </w:r>
      <w:r w:rsidR="000520AC" w:rsidRPr="003A425A">
        <w:rPr>
          <w:rFonts w:ascii="Times New Roman" w:hAnsi="Times New Roman"/>
          <w:i/>
          <w:sz w:val="24"/>
          <w:szCs w:val="24"/>
        </w:rPr>
        <w:t xml:space="preserve"> </w:t>
      </w:r>
      <w:r w:rsidRPr="003A425A">
        <w:rPr>
          <w:rFonts w:ascii="Times New Roman" w:hAnsi="Times New Roman"/>
          <w:sz w:val="24"/>
          <w:szCs w:val="24"/>
        </w:rPr>
        <w:t xml:space="preserve">Мост делает автоматическое преобразование между </w:t>
      </w:r>
      <w:r w:rsidR="00D10A6A" w:rsidRPr="003A425A">
        <w:rPr>
          <w:rFonts w:ascii="Times New Roman" w:hAnsi="Times New Roman"/>
          <w:sz w:val="24"/>
          <w:szCs w:val="24"/>
        </w:rPr>
        <w:t>java script</w:t>
      </w:r>
      <w:r w:rsidRPr="003A425A">
        <w:rPr>
          <w:rFonts w:ascii="Times New Roman" w:hAnsi="Times New Roman"/>
          <w:sz w:val="24"/>
          <w:szCs w:val="24"/>
        </w:rPr>
        <w:t xml:space="preserve"> типом и ожидаемым типом </w:t>
      </w:r>
      <w:r w:rsidR="00B00C9F" w:rsidRPr="003A425A">
        <w:rPr>
          <w:rFonts w:ascii="Times New Roman" w:hAnsi="Times New Roman"/>
          <w:sz w:val="24"/>
          <w:szCs w:val="24"/>
        </w:rPr>
        <w:t>qt</w:t>
      </w:r>
      <w:r w:rsidRPr="003A425A">
        <w:rPr>
          <w:rFonts w:ascii="Times New Roman" w:hAnsi="Times New Roman"/>
          <w:sz w:val="24"/>
          <w:szCs w:val="24"/>
        </w:rPr>
        <w:t xml:space="preserve">. Каждый </w:t>
      </w:r>
      <w:r w:rsidR="00B00C9F" w:rsidRPr="003A425A">
        <w:rPr>
          <w:rFonts w:ascii="Times New Roman" w:hAnsi="Times New Roman"/>
          <w:sz w:val="24"/>
          <w:szCs w:val="24"/>
        </w:rPr>
        <w:t>qt</w:t>
      </w:r>
      <w:r w:rsidRPr="003A425A">
        <w:rPr>
          <w:rFonts w:ascii="Times New Roman" w:hAnsi="Times New Roman"/>
          <w:sz w:val="24"/>
          <w:szCs w:val="24"/>
        </w:rPr>
        <w:t xml:space="preserve"> тип имеет соответствующий набор правил того, как </w:t>
      </w:r>
      <w:r w:rsidR="00D10A6A" w:rsidRPr="003A425A">
        <w:rPr>
          <w:rFonts w:ascii="Times New Roman" w:hAnsi="Times New Roman"/>
          <w:sz w:val="24"/>
          <w:szCs w:val="24"/>
        </w:rPr>
        <w:t>java script</w:t>
      </w:r>
      <w:r w:rsidRPr="003A425A">
        <w:rPr>
          <w:rFonts w:ascii="Times New Roman" w:hAnsi="Times New Roman"/>
          <w:sz w:val="24"/>
          <w:szCs w:val="24"/>
        </w:rPr>
        <w:t xml:space="preserve"> обрабатывает его.</w:t>
      </w:r>
    </w:p>
    <w:p w:rsidR="005A6BBD" w:rsidRPr="003A425A" w:rsidRDefault="005A6BBD" w:rsidP="00503D7A">
      <w:pPr>
        <w:tabs>
          <w:tab w:val="left" w:pos="8931"/>
        </w:tabs>
        <w:jc w:val="both"/>
        <w:rPr>
          <w:rFonts w:ascii="Times New Roman" w:hAnsi="Times New Roman"/>
          <w:sz w:val="24"/>
          <w:szCs w:val="24"/>
        </w:rPr>
      </w:pPr>
      <w:r w:rsidRPr="003A425A">
        <w:rPr>
          <w:rFonts w:ascii="Times New Roman" w:hAnsi="Times New Roman"/>
          <w:sz w:val="24"/>
          <w:szCs w:val="24"/>
        </w:rPr>
        <w:t xml:space="preserve">Все численные типы данных </w:t>
      </w:r>
      <w:r w:rsidR="00B00C9F" w:rsidRPr="003A425A">
        <w:rPr>
          <w:rFonts w:ascii="Times New Roman" w:hAnsi="Times New Roman"/>
          <w:sz w:val="24"/>
          <w:szCs w:val="24"/>
        </w:rPr>
        <w:t>qt</w:t>
      </w:r>
      <w:r w:rsidRPr="003A425A">
        <w:rPr>
          <w:rFonts w:ascii="Times New Roman" w:hAnsi="Times New Roman"/>
          <w:sz w:val="24"/>
          <w:szCs w:val="24"/>
        </w:rPr>
        <w:t xml:space="preserve"> преобразуются из и в </w:t>
      </w:r>
      <w:r w:rsidR="00D10A6A" w:rsidRPr="003A425A">
        <w:rPr>
          <w:rFonts w:ascii="Times New Roman" w:hAnsi="Times New Roman"/>
          <w:sz w:val="24"/>
          <w:szCs w:val="24"/>
        </w:rPr>
        <w:t>java script</w:t>
      </w:r>
      <w:r w:rsidRPr="003A425A">
        <w:rPr>
          <w:rFonts w:ascii="Times New Roman" w:hAnsi="Times New Roman"/>
          <w:sz w:val="24"/>
          <w:szCs w:val="24"/>
        </w:rPr>
        <w:t xml:space="preserve"> числа. </w:t>
      </w:r>
      <w:r w:rsidRPr="003A425A">
        <w:rPr>
          <w:rFonts w:ascii="Times New Roman" w:hAnsi="Times New Roman"/>
          <w:i/>
          <w:sz w:val="24"/>
          <w:szCs w:val="24"/>
        </w:rPr>
        <w:t xml:space="preserve">Далее имеются некоторые правила для преобразования типа </w:t>
      </w:r>
      <w:r w:rsidRPr="003A425A">
        <w:rPr>
          <w:rFonts w:ascii="Times New Roman" w:hAnsi="Times New Roman"/>
          <w:i/>
          <w:sz w:val="24"/>
          <w:szCs w:val="24"/>
          <w:lang w:val="en-US"/>
        </w:rPr>
        <w:t>QChar</w:t>
      </w:r>
      <w:r w:rsidRPr="003A425A">
        <w:rPr>
          <w:rFonts w:ascii="Times New Roman" w:hAnsi="Times New Roman"/>
          <w:i/>
          <w:sz w:val="24"/>
          <w:szCs w:val="24"/>
        </w:rPr>
        <w:t xml:space="preserve">. </w:t>
      </w:r>
      <w:r w:rsidRPr="003A425A">
        <w:rPr>
          <w:rFonts w:ascii="Times New Roman" w:hAnsi="Times New Roman"/>
          <w:sz w:val="24"/>
          <w:szCs w:val="24"/>
        </w:rPr>
        <w:t>Рекомендуется использовать стандартные типы чисел, которые легко преобразуются. Если там, где требуется число, задаётся не число, то вызывается соответствующая функция (parseInt / parseFloat).</w:t>
      </w:r>
      <w:r w:rsidR="000520AC" w:rsidRPr="003A425A">
        <w:rPr>
          <w:rFonts w:ascii="Times New Roman" w:hAnsi="Times New Roman"/>
          <w:sz w:val="24"/>
          <w:szCs w:val="24"/>
        </w:rPr>
        <w:t xml:space="preserve"> </w:t>
      </w:r>
      <w:r w:rsidRPr="003A425A">
        <w:rPr>
          <w:rFonts w:ascii="Times New Roman" w:hAnsi="Times New Roman"/>
          <w:i/>
          <w:sz w:val="24"/>
          <w:szCs w:val="24"/>
        </w:rPr>
        <w:t xml:space="preserve">Далее описаны правила преобразования </w:t>
      </w:r>
      <w:r w:rsidRPr="003A425A">
        <w:rPr>
          <w:rFonts w:ascii="Times New Roman" w:hAnsi="Times New Roman"/>
          <w:i/>
          <w:sz w:val="24"/>
          <w:szCs w:val="24"/>
          <w:lang w:val="en-US"/>
        </w:rPr>
        <w:t>QString</w:t>
      </w:r>
      <w:r w:rsidRPr="003A425A">
        <w:rPr>
          <w:rFonts w:ascii="Times New Roman" w:hAnsi="Times New Roman"/>
          <w:i/>
          <w:sz w:val="24"/>
          <w:szCs w:val="24"/>
        </w:rPr>
        <w:t>.</w:t>
      </w:r>
      <w:r w:rsidR="000520AC" w:rsidRPr="003A425A">
        <w:rPr>
          <w:rFonts w:ascii="Times New Roman" w:hAnsi="Times New Roman"/>
          <w:i/>
          <w:sz w:val="24"/>
          <w:szCs w:val="24"/>
        </w:rPr>
        <w:t xml:space="preserve"> </w:t>
      </w:r>
      <w:r w:rsidRPr="003A425A">
        <w:rPr>
          <w:rFonts w:ascii="Times New Roman" w:hAnsi="Times New Roman"/>
          <w:i/>
          <w:sz w:val="24"/>
          <w:szCs w:val="24"/>
        </w:rPr>
        <w:t>Далее описываются правила преобразования типов времени и даты.</w:t>
      </w:r>
      <w:r w:rsidR="000520AC" w:rsidRPr="003A425A">
        <w:rPr>
          <w:rFonts w:ascii="Times New Roman" w:hAnsi="Times New Roman"/>
          <w:i/>
          <w:sz w:val="24"/>
          <w:szCs w:val="24"/>
        </w:rPr>
        <w:t xml:space="preserve"> </w:t>
      </w:r>
      <w:r w:rsidRPr="003A425A">
        <w:rPr>
          <w:rFonts w:ascii="Times New Roman" w:hAnsi="Times New Roman"/>
          <w:sz w:val="24"/>
          <w:szCs w:val="24"/>
        </w:rPr>
        <w:t xml:space="preserve">Также </w:t>
      </w:r>
      <w:r w:rsidR="00B00C9F" w:rsidRPr="003A425A">
        <w:rPr>
          <w:rFonts w:ascii="Times New Roman" w:hAnsi="Times New Roman"/>
          <w:sz w:val="24"/>
          <w:szCs w:val="24"/>
        </w:rPr>
        <w:t>WebKit</w:t>
      </w:r>
      <w:r w:rsidRPr="003A425A">
        <w:rPr>
          <w:rFonts w:ascii="Times New Roman" w:hAnsi="Times New Roman"/>
          <w:sz w:val="24"/>
          <w:szCs w:val="24"/>
        </w:rPr>
        <w:t xml:space="preserve"> автоматически преобразует регулярные выражения из </w:t>
      </w:r>
      <w:r w:rsidR="00D10A6A" w:rsidRPr="003A425A">
        <w:rPr>
          <w:rFonts w:ascii="Times New Roman" w:hAnsi="Times New Roman"/>
          <w:sz w:val="24"/>
          <w:szCs w:val="24"/>
        </w:rPr>
        <w:t>java script</w:t>
      </w:r>
      <w:r w:rsidRPr="003A425A">
        <w:rPr>
          <w:rFonts w:ascii="Times New Roman" w:hAnsi="Times New Roman"/>
          <w:sz w:val="24"/>
          <w:szCs w:val="24"/>
        </w:rPr>
        <w:t xml:space="preserve"> в </w:t>
      </w:r>
      <w:r w:rsidR="00B00C9F" w:rsidRPr="003A425A">
        <w:rPr>
          <w:rFonts w:ascii="Times New Roman" w:hAnsi="Times New Roman"/>
          <w:sz w:val="24"/>
          <w:szCs w:val="24"/>
        </w:rPr>
        <w:t>qt</w:t>
      </w:r>
      <w:r w:rsidRPr="003A425A">
        <w:rPr>
          <w:rFonts w:ascii="Times New Roman" w:hAnsi="Times New Roman"/>
          <w:sz w:val="24"/>
          <w:szCs w:val="24"/>
        </w:rPr>
        <w:t xml:space="preserve">. </w:t>
      </w:r>
      <w:r w:rsidRPr="003A425A">
        <w:rPr>
          <w:rFonts w:ascii="Times New Roman" w:hAnsi="Times New Roman"/>
          <w:i/>
          <w:sz w:val="24"/>
          <w:szCs w:val="24"/>
        </w:rPr>
        <w:t xml:space="preserve">Далее перечислены некоторые типы списков, которые обрабатываются мостом специальным образом. </w:t>
      </w:r>
      <w:r w:rsidRPr="003A425A">
        <w:rPr>
          <w:rFonts w:ascii="Times New Roman" w:hAnsi="Times New Roman"/>
          <w:sz w:val="24"/>
          <w:szCs w:val="24"/>
        </w:rPr>
        <w:t xml:space="preserve">При этом происходит преобразование </w:t>
      </w:r>
      <w:r w:rsidR="00D10A6A" w:rsidRPr="003A425A">
        <w:rPr>
          <w:rFonts w:ascii="Times New Roman" w:hAnsi="Times New Roman"/>
          <w:sz w:val="24"/>
          <w:szCs w:val="24"/>
        </w:rPr>
        <w:t>java script</w:t>
      </w:r>
      <w:r w:rsidRPr="003A425A">
        <w:rPr>
          <w:rFonts w:ascii="Times New Roman" w:hAnsi="Times New Roman"/>
          <w:sz w:val="24"/>
          <w:szCs w:val="24"/>
        </w:rPr>
        <w:t xml:space="preserve"> массива в соответствующий список. </w:t>
      </w:r>
    </w:p>
    <w:p w:rsidR="005A6BBD" w:rsidRPr="003A425A" w:rsidRDefault="005A6BBD" w:rsidP="00503D7A">
      <w:pPr>
        <w:tabs>
          <w:tab w:val="left" w:pos="8931"/>
        </w:tabs>
        <w:jc w:val="both"/>
        <w:rPr>
          <w:rFonts w:ascii="Times New Roman" w:hAnsi="Times New Roman"/>
          <w:sz w:val="24"/>
          <w:szCs w:val="24"/>
        </w:rPr>
      </w:pPr>
      <w:r w:rsidRPr="003A425A">
        <w:rPr>
          <w:rFonts w:ascii="Times New Roman" w:hAnsi="Times New Roman"/>
          <w:sz w:val="24"/>
          <w:szCs w:val="24"/>
        </w:rPr>
        <w:t xml:space="preserve">Составные </w:t>
      </w:r>
      <w:r w:rsidR="00D10A6A" w:rsidRPr="003A425A">
        <w:rPr>
          <w:rFonts w:ascii="Times New Roman" w:hAnsi="Times New Roman"/>
          <w:sz w:val="24"/>
          <w:szCs w:val="24"/>
        </w:rPr>
        <w:t>java script</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ы (</w:t>
      </w:r>
      <w:r w:rsidRPr="003A425A">
        <w:rPr>
          <w:rFonts w:ascii="Times New Roman" w:hAnsi="Times New Roman"/>
          <w:sz w:val="24"/>
          <w:szCs w:val="24"/>
          <w:lang w:val="en-US"/>
        </w:rPr>
        <w:t>compound</w:t>
      </w:r>
      <w:r w:rsidRPr="003A425A">
        <w:rPr>
          <w:rFonts w:ascii="Times New Roman" w:hAnsi="Times New Roman"/>
          <w:sz w:val="24"/>
          <w:szCs w:val="24"/>
        </w:rPr>
        <w:t xml:space="preserve"> </w:t>
      </w:r>
      <w:r w:rsidRPr="003A425A">
        <w:rPr>
          <w:rFonts w:ascii="Times New Roman" w:hAnsi="Times New Roman"/>
          <w:sz w:val="24"/>
          <w:szCs w:val="24"/>
          <w:lang w:val="en-US"/>
        </w:rPr>
        <w:t>objects</w:t>
      </w:r>
      <w:r w:rsidRPr="003A425A">
        <w:rPr>
          <w:rFonts w:ascii="Times New Roman" w:hAnsi="Times New Roman"/>
          <w:sz w:val="24"/>
          <w:szCs w:val="24"/>
        </w:rPr>
        <w:t xml:space="preserve"> – </w:t>
      </w:r>
      <w:r w:rsidRPr="003A425A">
        <w:rPr>
          <w:rFonts w:ascii="Times New Roman" w:hAnsi="Times New Roman"/>
          <w:sz w:val="24"/>
          <w:szCs w:val="24"/>
          <w:lang w:val="en-US"/>
        </w:rPr>
        <w:t>JSON</w:t>
      </w:r>
      <w:r w:rsidRPr="003A425A">
        <w:rPr>
          <w:rFonts w:ascii="Times New Roman" w:hAnsi="Times New Roman"/>
          <w:sz w:val="24"/>
          <w:szCs w:val="24"/>
        </w:rPr>
        <w:t xml:space="preserve">) – это переменные, которые содержат список пар ключ-значение, где все ключи – это строки, а значение может иметь любой тип. Данный тип очень хорошо преобразуется в </w:t>
      </w:r>
      <w:hyperlink r:id="rId2021" w:anchor="QVariantMap-typedef" w:history="1">
        <w:r w:rsidRPr="003A425A">
          <w:rPr>
            <w:rStyle w:val="a3"/>
            <w:rFonts w:ascii="Times New Roman" w:hAnsi="Times New Roman"/>
            <w:color w:val="auto"/>
            <w:sz w:val="24"/>
            <w:szCs w:val="24"/>
          </w:rPr>
          <w:t>QVariantMap</w:t>
        </w:r>
      </w:hyperlink>
      <w:r w:rsidRPr="003A425A">
        <w:rPr>
          <w:rFonts w:ascii="Times New Roman" w:hAnsi="Times New Roman"/>
          <w:sz w:val="24"/>
          <w:szCs w:val="24"/>
        </w:rPr>
        <w:t>.</w:t>
      </w:r>
      <w:r w:rsidR="000520AC" w:rsidRPr="003A425A">
        <w:rPr>
          <w:rFonts w:ascii="Times New Roman" w:hAnsi="Times New Roman"/>
          <w:sz w:val="24"/>
          <w:szCs w:val="24"/>
        </w:rPr>
        <w:t xml:space="preserve"> </w:t>
      </w:r>
      <w:r w:rsidRPr="003A425A">
        <w:rPr>
          <w:rFonts w:ascii="Times New Roman" w:hAnsi="Times New Roman"/>
          <w:sz w:val="24"/>
          <w:szCs w:val="24"/>
        </w:rPr>
        <w:t xml:space="preserve">Данное </w:t>
      </w:r>
      <w:r w:rsidRPr="003A425A">
        <w:rPr>
          <w:rFonts w:ascii="Times New Roman" w:hAnsi="Times New Roman"/>
          <w:sz w:val="24"/>
          <w:szCs w:val="24"/>
        </w:rPr>
        <w:lastRenderedPageBreak/>
        <w:t xml:space="preserve">преобразование позволяет очень удобный способ передачи любых </w:t>
      </w:r>
      <w:r w:rsidR="00D95FF2" w:rsidRPr="003A425A">
        <w:rPr>
          <w:rFonts w:ascii="Times New Roman" w:hAnsi="Times New Roman"/>
          <w:sz w:val="24"/>
          <w:szCs w:val="24"/>
        </w:rPr>
        <w:t>структур</w:t>
      </w:r>
      <w:r w:rsidRPr="003A425A">
        <w:rPr>
          <w:rFonts w:ascii="Times New Roman" w:hAnsi="Times New Roman"/>
          <w:sz w:val="24"/>
          <w:szCs w:val="24"/>
        </w:rPr>
        <w:t xml:space="preserve"> данных между С++ и </w:t>
      </w:r>
      <w:r w:rsidR="00D10A6A" w:rsidRPr="003A425A">
        <w:rPr>
          <w:rFonts w:ascii="Times New Roman" w:hAnsi="Times New Roman"/>
          <w:sz w:val="24"/>
          <w:szCs w:val="24"/>
        </w:rPr>
        <w:t>java script</w:t>
      </w:r>
      <w:r w:rsidRPr="003A425A">
        <w:rPr>
          <w:rFonts w:ascii="Times New Roman" w:hAnsi="Times New Roman"/>
          <w:sz w:val="24"/>
          <w:szCs w:val="24"/>
        </w:rPr>
        <w:t>.</w:t>
      </w:r>
      <w:r w:rsidR="000520AC" w:rsidRPr="003A425A">
        <w:rPr>
          <w:rFonts w:ascii="Times New Roman" w:hAnsi="Times New Roman"/>
          <w:sz w:val="24"/>
          <w:szCs w:val="24"/>
        </w:rPr>
        <w:t xml:space="preserve"> </w:t>
      </w:r>
      <w:r w:rsidRPr="003A425A">
        <w:rPr>
          <w:rFonts w:ascii="Times New Roman" w:hAnsi="Times New Roman"/>
          <w:sz w:val="24"/>
          <w:szCs w:val="24"/>
        </w:rPr>
        <w:t xml:space="preserve">Заметьте, что типы, которые не поддерживаются </w:t>
      </w:r>
      <w:r w:rsidR="00D10A6A" w:rsidRPr="003A425A">
        <w:rPr>
          <w:rFonts w:ascii="Times New Roman" w:hAnsi="Times New Roman"/>
          <w:sz w:val="24"/>
          <w:szCs w:val="24"/>
        </w:rPr>
        <w:t>java script</w:t>
      </w:r>
      <w:r w:rsidRPr="003A425A">
        <w:rPr>
          <w:rFonts w:ascii="Times New Roman" w:hAnsi="Times New Roman"/>
          <w:sz w:val="24"/>
          <w:szCs w:val="24"/>
        </w:rPr>
        <w:t xml:space="preserve">, такие как </w:t>
      </w:r>
      <w:r w:rsidR="00D10A6A" w:rsidRPr="003A425A">
        <w:rPr>
          <w:rFonts w:ascii="Times New Roman" w:hAnsi="Times New Roman"/>
          <w:sz w:val="24"/>
          <w:szCs w:val="24"/>
        </w:rPr>
        <w:t>java script</w:t>
      </w:r>
      <w:r w:rsidRPr="003A425A">
        <w:rPr>
          <w:rFonts w:ascii="Times New Roman" w:hAnsi="Times New Roman"/>
          <w:sz w:val="24"/>
          <w:szCs w:val="24"/>
        </w:rPr>
        <w:t xml:space="preserve"> функции или геттеры и сеттеры, не преобразуются.</w:t>
      </w:r>
      <w:r w:rsidR="000520AC" w:rsidRPr="003A425A">
        <w:rPr>
          <w:rFonts w:ascii="Times New Roman" w:hAnsi="Times New Roman"/>
          <w:sz w:val="24"/>
          <w:szCs w:val="24"/>
        </w:rPr>
        <w:t xml:space="preserve"> </w:t>
      </w:r>
      <w:r w:rsidRPr="003A425A">
        <w:rPr>
          <w:rFonts w:ascii="Times New Roman" w:hAnsi="Times New Roman"/>
          <w:sz w:val="24"/>
          <w:szCs w:val="24"/>
        </w:rPr>
        <w:t xml:space="preserve">Когда слот или свойство требуют </w:t>
      </w:r>
      <w:hyperlink r:id="rId2022" w:history="1">
        <w:r w:rsidRPr="003A425A">
          <w:rPr>
            <w:rStyle w:val="a3"/>
            <w:rFonts w:ascii="Times New Roman" w:hAnsi="Times New Roman"/>
            <w:color w:val="auto"/>
            <w:sz w:val="24"/>
            <w:szCs w:val="24"/>
          </w:rPr>
          <w:t>QVariant</w:t>
        </w:r>
      </w:hyperlink>
      <w:r w:rsidRPr="003A425A">
        <w:rPr>
          <w:rFonts w:ascii="Times New Roman" w:hAnsi="Times New Roman"/>
          <w:sz w:val="24"/>
          <w:szCs w:val="24"/>
        </w:rPr>
        <w:t xml:space="preserve">, то </w:t>
      </w:r>
      <w:r w:rsidR="00B00C9F" w:rsidRPr="003A425A">
        <w:rPr>
          <w:rFonts w:ascii="Times New Roman" w:hAnsi="Times New Roman"/>
          <w:sz w:val="24"/>
          <w:szCs w:val="24"/>
        </w:rPr>
        <w:t>WebKit</w:t>
      </w:r>
      <w:r w:rsidRPr="003A425A">
        <w:rPr>
          <w:rFonts w:ascii="Times New Roman" w:hAnsi="Times New Roman"/>
          <w:sz w:val="24"/>
          <w:szCs w:val="24"/>
        </w:rPr>
        <w:t xml:space="preserve"> мост создаёт такой </w:t>
      </w:r>
      <w:hyperlink r:id="rId2023" w:history="1">
        <w:r w:rsidRPr="003A425A">
          <w:rPr>
            <w:rStyle w:val="a3"/>
            <w:rFonts w:ascii="Times New Roman" w:hAnsi="Times New Roman"/>
            <w:color w:val="auto"/>
            <w:sz w:val="24"/>
            <w:szCs w:val="24"/>
          </w:rPr>
          <w:t>QVariant</w:t>
        </w:r>
      </w:hyperlink>
      <w:r w:rsidRPr="003A425A">
        <w:rPr>
          <w:rFonts w:ascii="Times New Roman" w:hAnsi="Times New Roman"/>
          <w:sz w:val="24"/>
          <w:szCs w:val="24"/>
        </w:rPr>
        <w:t xml:space="preserve">, который наилучшим образом совпадает с аргументом, переданным при помощи </w:t>
      </w:r>
      <w:r w:rsidR="00D10A6A" w:rsidRPr="003A425A">
        <w:rPr>
          <w:rFonts w:ascii="Times New Roman" w:hAnsi="Times New Roman"/>
          <w:sz w:val="24"/>
          <w:szCs w:val="24"/>
        </w:rPr>
        <w:t>java script</w:t>
      </w:r>
      <w:r w:rsidRPr="003A425A">
        <w:rPr>
          <w:rFonts w:ascii="Times New Roman" w:hAnsi="Times New Roman"/>
          <w:sz w:val="24"/>
          <w:szCs w:val="24"/>
        </w:rPr>
        <w:t xml:space="preserve">. Использование типа </w:t>
      </w:r>
      <w:hyperlink r:id="rId2024" w:history="1">
        <w:r w:rsidRPr="003A425A">
          <w:rPr>
            <w:rStyle w:val="a3"/>
            <w:rFonts w:ascii="Times New Roman" w:hAnsi="Times New Roman"/>
            <w:color w:val="auto"/>
            <w:sz w:val="24"/>
            <w:szCs w:val="24"/>
          </w:rPr>
          <w:t>QVariant</w:t>
        </w:r>
      </w:hyperlink>
      <w:r w:rsidRPr="003A425A">
        <w:rPr>
          <w:rFonts w:ascii="Times New Roman" w:hAnsi="Times New Roman"/>
          <w:sz w:val="24"/>
          <w:szCs w:val="24"/>
        </w:rPr>
        <w:t xml:space="preserve"> в общем в С++ делает С++ программирование похожим на </w:t>
      </w:r>
      <w:r w:rsidR="00D10A6A" w:rsidRPr="003A425A">
        <w:rPr>
          <w:rFonts w:ascii="Times New Roman" w:hAnsi="Times New Roman"/>
          <w:sz w:val="24"/>
          <w:szCs w:val="24"/>
        </w:rPr>
        <w:t>java script</w:t>
      </w:r>
      <w:r w:rsidRPr="003A425A">
        <w:rPr>
          <w:rFonts w:ascii="Times New Roman" w:hAnsi="Times New Roman"/>
          <w:sz w:val="24"/>
          <w:szCs w:val="24"/>
        </w:rPr>
        <w:t xml:space="preserve"> программирование, так как это придаёт языку дополнительный уровень перенаправления. Но при этом использование данного подхода уменьшает безопасность типов и надёжность С++. Авторы рекомендуют использовать варианты только для высокоуровневых функций, и держать большинство ваших </w:t>
      </w:r>
      <w:r w:rsidRPr="003A425A">
        <w:rPr>
          <w:rFonts w:ascii="Times New Roman" w:hAnsi="Times New Roman"/>
          <w:sz w:val="24"/>
          <w:szCs w:val="24"/>
          <w:lang w:val="en-US"/>
        </w:rPr>
        <w:t>QObject</w:t>
      </w:r>
      <w:r w:rsidRPr="003A425A">
        <w:rPr>
          <w:rFonts w:ascii="Times New Roman" w:hAnsi="Times New Roman"/>
          <w:sz w:val="24"/>
          <w:szCs w:val="24"/>
        </w:rPr>
        <w:t xml:space="preserve"> безопасными с точки зрения типа.</w:t>
      </w:r>
    </w:p>
    <w:p w:rsidR="005A6BBD" w:rsidRPr="003A425A" w:rsidRDefault="005A6BBD" w:rsidP="00503D7A">
      <w:pPr>
        <w:tabs>
          <w:tab w:val="left" w:pos="8931"/>
        </w:tabs>
        <w:jc w:val="both"/>
        <w:rPr>
          <w:rStyle w:val="HTML"/>
          <w:rFonts w:ascii="Times New Roman" w:hAnsi="Times New Roman" w:cs="Times New Roman"/>
          <w:i/>
          <w:sz w:val="24"/>
          <w:szCs w:val="24"/>
        </w:rPr>
      </w:pPr>
      <w:r w:rsidRPr="003A425A">
        <w:rPr>
          <w:rFonts w:ascii="Times New Roman" w:hAnsi="Times New Roman"/>
          <w:sz w:val="24"/>
          <w:szCs w:val="24"/>
        </w:rPr>
        <w:t xml:space="preserve">Мост </w:t>
      </w:r>
      <w:r w:rsidR="00B00C9F" w:rsidRPr="003A425A">
        <w:rPr>
          <w:rFonts w:ascii="Times New Roman" w:hAnsi="Times New Roman"/>
          <w:sz w:val="24"/>
          <w:szCs w:val="24"/>
        </w:rPr>
        <w:t>WebKit</w:t>
      </w:r>
      <w:r w:rsidRPr="003A425A">
        <w:rPr>
          <w:rFonts w:ascii="Times New Roman" w:hAnsi="Times New Roman"/>
          <w:sz w:val="24"/>
          <w:szCs w:val="24"/>
        </w:rPr>
        <w:t xml:space="preserve"> обрабатывает </w:t>
      </w:r>
      <w:hyperlink r:id="rId2025" w:history="1">
        <w:r w:rsidRPr="003A425A">
          <w:rPr>
            <w:rStyle w:val="a3"/>
            <w:rFonts w:ascii="Times New Roman" w:hAnsi="Times New Roman"/>
            <w:color w:val="auto"/>
            <w:sz w:val="24"/>
            <w:szCs w:val="24"/>
          </w:rPr>
          <w:t>QPixmap</w:t>
        </w:r>
      </w:hyperlink>
      <w:r w:rsidRPr="003A425A">
        <w:rPr>
          <w:rFonts w:ascii="Times New Roman" w:hAnsi="Times New Roman"/>
          <w:sz w:val="24"/>
          <w:szCs w:val="24"/>
        </w:rPr>
        <w:t xml:space="preserve">s and </w:t>
      </w:r>
      <w:hyperlink r:id="rId2026" w:history="1">
        <w:r w:rsidRPr="003A425A">
          <w:rPr>
            <w:rStyle w:val="a3"/>
            <w:rFonts w:ascii="Times New Roman" w:hAnsi="Times New Roman"/>
            <w:color w:val="auto"/>
            <w:sz w:val="24"/>
            <w:szCs w:val="24"/>
          </w:rPr>
          <w:t>QImage</w:t>
        </w:r>
      </w:hyperlink>
      <w:r w:rsidRPr="003A425A">
        <w:rPr>
          <w:rFonts w:ascii="Times New Roman" w:hAnsi="Times New Roman"/>
          <w:sz w:val="24"/>
          <w:szCs w:val="24"/>
        </w:rPr>
        <w:t xml:space="preserve">s специальным образом. Так как </w:t>
      </w:r>
      <w:r w:rsidR="00B00C9F" w:rsidRPr="003A425A">
        <w:rPr>
          <w:rFonts w:ascii="Times New Roman" w:hAnsi="Times New Roman"/>
          <w:sz w:val="24"/>
          <w:szCs w:val="24"/>
        </w:rPr>
        <w:t>WebKit</w:t>
      </w:r>
      <w:r w:rsidRPr="003A425A">
        <w:rPr>
          <w:rFonts w:ascii="Times New Roman" w:hAnsi="Times New Roman"/>
          <w:sz w:val="24"/>
          <w:szCs w:val="24"/>
        </w:rPr>
        <w:t xml:space="preserve"> сохраняет растры для представления </w:t>
      </w:r>
      <w:r w:rsidRPr="003A425A">
        <w:rPr>
          <w:rFonts w:ascii="Times New Roman" w:hAnsi="Times New Roman"/>
          <w:sz w:val="24"/>
          <w:szCs w:val="24"/>
          <w:lang w:val="en-US"/>
        </w:rPr>
        <w:t>HTML</w:t>
      </w:r>
      <w:r w:rsidRPr="003A425A">
        <w:rPr>
          <w:rFonts w:ascii="Times New Roman" w:hAnsi="Times New Roman"/>
          <w:sz w:val="24"/>
          <w:szCs w:val="24"/>
        </w:rPr>
        <w:t xml:space="preserve"> изображений, поэтому данные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могут быть напрямую использованы прямо в </w:t>
      </w:r>
      <w:r w:rsidR="00B00C9F" w:rsidRPr="003A425A">
        <w:rPr>
          <w:rFonts w:ascii="Times New Roman" w:hAnsi="Times New Roman"/>
          <w:sz w:val="24"/>
          <w:szCs w:val="24"/>
        </w:rPr>
        <w:t>Web</w:t>
      </w:r>
      <w:r w:rsidR="003F5792" w:rsidRPr="003A425A">
        <w:rPr>
          <w:rFonts w:ascii="Times New Roman" w:hAnsi="Times New Roman"/>
          <w:sz w:val="24"/>
          <w:szCs w:val="24"/>
        </w:rPr>
        <w:t>Kit</w:t>
      </w:r>
      <w:r w:rsidRPr="003A425A">
        <w:rPr>
          <w:rFonts w:ascii="Times New Roman" w:hAnsi="Times New Roman"/>
          <w:sz w:val="24"/>
          <w:szCs w:val="24"/>
        </w:rPr>
        <w:t xml:space="preserve">. </w:t>
      </w:r>
      <w:r w:rsidRPr="003A425A">
        <w:rPr>
          <w:rFonts w:ascii="Times New Roman" w:hAnsi="Times New Roman"/>
          <w:i/>
          <w:sz w:val="24"/>
          <w:szCs w:val="24"/>
        </w:rPr>
        <w:t xml:space="preserve">Далее показан </w:t>
      </w:r>
      <w:r w:rsidR="00D10A6A" w:rsidRPr="003A425A">
        <w:rPr>
          <w:rFonts w:ascii="Times New Roman" w:hAnsi="Times New Roman"/>
          <w:i/>
          <w:sz w:val="24"/>
          <w:szCs w:val="24"/>
        </w:rPr>
        <w:t>java script</w:t>
      </w:r>
      <w:r w:rsidRPr="003A425A">
        <w:rPr>
          <w:rFonts w:ascii="Times New Roman" w:hAnsi="Times New Roman"/>
          <w:i/>
          <w:sz w:val="24"/>
          <w:szCs w:val="24"/>
        </w:rPr>
        <w:t xml:space="preserve"> </w:t>
      </w:r>
      <w:r w:rsidR="00085476" w:rsidRPr="003A425A">
        <w:rPr>
          <w:rFonts w:ascii="Times New Roman" w:hAnsi="Times New Roman"/>
          <w:i/>
          <w:sz w:val="24"/>
          <w:szCs w:val="24"/>
        </w:rPr>
        <w:t>объект</w:t>
      </w:r>
      <w:r w:rsidRPr="003A425A">
        <w:rPr>
          <w:rFonts w:ascii="Times New Roman" w:hAnsi="Times New Roman"/>
          <w:i/>
          <w:sz w:val="24"/>
          <w:szCs w:val="24"/>
        </w:rPr>
        <w:t xml:space="preserve">, в который на самом деле преобразуются данные </w:t>
      </w:r>
      <w:r w:rsidR="00085476" w:rsidRPr="003A425A">
        <w:rPr>
          <w:rFonts w:ascii="Times New Roman" w:hAnsi="Times New Roman"/>
          <w:i/>
          <w:sz w:val="24"/>
          <w:szCs w:val="24"/>
        </w:rPr>
        <w:t>объект</w:t>
      </w:r>
      <w:r w:rsidRPr="003A425A">
        <w:rPr>
          <w:rFonts w:ascii="Times New Roman" w:hAnsi="Times New Roman"/>
          <w:i/>
          <w:sz w:val="24"/>
          <w:szCs w:val="24"/>
        </w:rPr>
        <w:t xml:space="preserve">ы. Отмечается также, что функция </w:t>
      </w:r>
      <w:r w:rsidRPr="003A425A">
        <w:rPr>
          <w:rStyle w:val="HTML"/>
          <w:rFonts w:ascii="Times New Roman" w:hAnsi="Times New Roman" w:cs="Times New Roman"/>
          <w:sz w:val="24"/>
          <w:szCs w:val="24"/>
        </w:rPr>
        <w:t>toDataURL() является дорогостоящей, и её следует использовать с осторожностью.</w:t>
      </w:r>
      <w:r w:rsidR="000520AC"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i/>
          <w:sz w:val="24"/>
          <w:szCs w:val="24"/>
        </w:rPr>
        <w:t>Есть хороший пример использования данного класса.</w:t>
      </w:r>
    </w:p>
    <w:p w:rsidR="005A6BBD" w:rsidRPr="003A425A" w:rsidRDefault="005A6BBD" w:rsidP="00503D7A">
      <w:pPr>
        <w:tabs>
          <w:tab w:val="left" w:pos="8931"/>
        </w:tabs>
        <w:jc w:val="both"/>
        <w:rPr>
          <w:rFonts w:ascii="Times New Roman" w:hAnsi="Times New Roman"/>
          <w:i/>
          <w:sz w:val="24"/>
          <w:szCs w:val="24"/>
        </w:rPr>
      </w:pPr>
      <w:r w:rsidRPr="003A425A">
        <w:rPr>
          <w:rStyle w:val="HTML"/>
          <w:rFonts w:ascii="Times New Roman" w:hAnsi="Times New Roman" w:cs="Times New Roman"/>
          <w:sz w:val="24"/>
          <w:szCs w:val="24"/>
        </w:rPr>
        <w:t xml:space="preserve">Сигнал, слот или свойство, которое ожидает или возвращает </w:t>
      </w:r>
      <w:hyperlink r:id="rId2027" w:history="1">
        <w:r w:rsidRPr="003A425A">
          <w:rPr>
            <w:rStyle w:val="a3"/>
            <w:rFonts w:ascii="Times New Roman" w:hAnsi="Times New Roman"/>
            <w:color w:val="auto"/>
            <w:sz w:val="24"/>
            <w:szCs w:val="24"/>
          </w:rPr>
          <w:t>QWebElement</w:t>
        </w:r>
      </w:hyperlink>
      <w:r w:rsidRPr="003A425A">
        <w:rPr>
          <w:rFonts w:ascii="Times New Roman" w:hAnsi="Times New Roman"/>
          <w:sz w:val="24"/>
          <w:szCs w:val="24"/>
        </w:rPr>
        <w:t xml:space="preserve">, может работать бесшовно с </w:t>
      </w:r>
      <w:r w:rsidR="00D10A6A" w:rsidRPr="003A425A">
        <w:rPr>
          <w:rFonts w:ascii="Times New Roman" w:hAnsi="Times New Roman"/>
          <w:sz w:val="24"/>
          <w:szCs w:val="24"/>
        </w:rPr>
        <w:t>java script</w:t>
      </w:r>
      <w:r w:rsidRPr="003A425A">
        <w:rPr>
          <w:rFonts w:ascii="Times New Roman" w:hAnsi="Times New Roman"/>
          <w:sz w:val="24"/>
          <w:szCs w:val="24"/>
        </w:rPr>
        <w:t xml:space="preserve"> ссылками на </w:t>
      </w:r>
      <w:r w:rsidRPr="003A425A">
        <w:rPr>
          <w:rFonts w:ascii="Times New Roman" w:hAnsi="Times New Roman"/>
          <w:sz w:val="24"/>
          <w:szCs w:val="24"/>
          <w:lang w:val="en-US"/>
        </w:rPr>
        <w:t>DOM</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ы.</w:t>
      </w:r>
    </w:p>
    <w:p w:rsidR="005A6BBD" w:rsidRPr="003A425A" w:rsidRDefault="005A6BBD" w:rsidP="00503D7A">
      <w:pPr>
        <w:tabs>
          <w:tab w:val="left" w:pos="8931"/>
        </w:tabs>
        <w:jc w:val="both"/>
        <w:rPr>
          <w:rFonts w:ascii="Times New Roman" w:hAnsi="Times New Roman"/>
          <w:sz w:val="24"/>
          <w:szCs w:val="24"/>
        </w:rPr>
      </w:pPr>
      <w:r w:rsidRPr="003A425A">
        <w:rPr>
          <w:rFonts w:ascii="Times New Roman" w:hAnsi="Times New Roman"/>
          <w:sz w:val="24"/>
          <w:szCs w:val="24"/>
        </w:rPr>
        <w:t xml:space="preserve">При работе с </w:t>
      </w:r>
      <w:r w:rsidR="00B00C9F" w:rsidRPr="003A425A">
        <w:rPr>
          <w:rFonts w:ascii="Times New Roman" w:hAnsi="Times New Roman"/>
          <w:sz w:val="24"/>
          <w:szCs w:val="24"/>
        </w:rPr>
        <w:t>WebKit</w:t>
      </w:r>
      <w:r w:rsidRPr="003A425A">
        <w:rPr>
          <w:rFonts w:ascii="Times New Roman" w:hAnsi="Times New Roman"/>
          <w:sz w:val="24"/>
          <w:szCs w:val="24"/>
        </w:rPr>
        <w:t xml:space="preserve"> гибридными особенностями, часто можно попасть в ловушку, когда делаешь программный интерфейс, видимый для </w:t>
      </w:r>
      <w:r w:rsidR="00D10A6A" w:rsidRPr="003A425A">
        <w:rPr>
          <w:rFonts w:ascii="Times New Roman" w:hAnsi="Times New Roman"/>
          <w:sz w:val="24"/>
          <w:szCs w:val="24"/>
        </w:rPr>
        <w:t>java script</w:t>
      </w:r>
      <w:r w:rsidRPr="003A425A">
        <w:rPr>
          <w:rFonts w:ascii="Times New Roman" w:hAnsi="Times New Roman"/>
          <w:sz w:val="24"/>
          <w:szCs w:val="24"/>
        </w:rPr>
        <w:t>, очень богатым и используешь его все особенности. Это</w:t>
      </w:r>
      <w:r w:rsidR="00B94D2D" w:rsidRPr="003A425A">
        <w:rPr>
          <w:rFonts w:ascii="Times New Roman" w:hAnsi="Times New Roman"/>
          <w:sz w:val="24"/>
          <w:szCs w:val="24"/>
        </w:rPr>
        <w:t>,</w:t>
      </w:r>
      <w:r w:rsidRPr="003A425A">
        <w:rPr>
          <w:rFonts w:ascii="Times New Roman" w:hAnsi="Times New Roman"/>
          <w:sz w:val="24"/>
          <w:szCs w:val="24"/>
        </w:rPr>
        <w:t xml:space="preserve"> однако</w:t>
      </w:r>
      <w:r w:rsidR="00B94D2D" w:rsidRPr="003A425A">
        <w:rPr>
          <w:rFonts w:ascii="Times New Roman" w:hAnsi="Times New Roman"/>
          <w:sz w:val="24"/>
          <w:szCs w:val="24"/>
        </w:rPr>
        <w:t>,</w:t>
      </w:r>
      <w:r w:rsidRPr="003A425A">
        <w:rPr>
          <w:rFonts w:ascii="Times New Roman" w:hAnsi="Times New Roman"/>
          <w:sz w:val="24"/>
          <w:szCs w:val="24"/>
        </w:rPr>
        <w:t xml:space="preserve"> приводит к сложности и может создать баги, которые трудно найти. Вместо этого советуется держать гибридные слои маленькими и управляемыми: создавать шлюз, только когда есть в этом действительная необходимость, т. е. существует некоторый новый нативный enabler, который требует прямого интерфейса в слой приложения. Иногда новая функциональность лучше обрабатывается внутренне в нативных слоях или в веб слоях; простота – это ваш друг.</w:t>
      </w:r>
      <w:r w:rsidR="000520AC" w:rsidRPr="003A425A">
        <w:rPr>
          <w:rFonts w:ascii="Times New Roman" w:hAnsi="Times New Roman"/>
          <w:sz w:val="24"/>
          <w:szCs w:val="24"/>
        </w:rPr>
        <w:t xml:space="preserve"> </w:t>
      </w:r>
      <w:r w:rsidRPr="003A425A">
        <w:rPr>
          <w:rFonts w:ascii="Times New Roman" w:hAnsi="Times New Roman"/>
          <w:sz w:val="24"/>
          <w:szCs w:val="24"/>
        </w:rPr>
        <w:t xml:space="preserve">Это становится более очевидно, когда гибридный слой может создавать или уничтожать </w:t>
      </w:r>
      <w:r w:rsidR="00085476" w:rsidRPr="003A425A">
        <w:rPr>
          <w:rFonts w:ascii="Times New Roman" w:hAnsi="Times New Roman"/>
          <w:sz w:val="24"/>
          <w:szCs w:val="24"/>
        </w:rPr>
        <w:t>объект</w:t>
      </w:r>
      <w:r w:rsidRPr="003A425A">
        <w:rPr>
          <w:rFonts w:ascii="Times New Roman" w:hAnsi="Times New Roman"/>
          <w:sz w:val="24"/>
          <w:szCs w:val="24"/>
        </w:rPr>
        <w:t xml:space="preserve">ы, или использует сигналы, слоты или свойства с аргументом </w:t>
      </w:r>
      <w:hyperlink r:id="rId2028"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Советуется быть очень внимательным и обрабатывать показываемые </w:t>
      </w:r>
      <w:hyperlink r:id="rId2029" w:history="1">
        <w:r w:rsidRPr="003A425A">
          <w:rPr>
            <w:rStyle w:val="a3"/>
            <w:rFonts w:ascii="Times New Roman" w:hAnsi="Times New Roman"/>
            <w:color w:val="auto"/>
            <w:sz w:val="24"/>
            <w:szCs w:val="24"/>
          </w:rPr>
          <w:t>QObject</w:t>
        </w:r>
      </w:hyperlink>
      <w:r w:rsidRPr="003A425A">
        <w:rPr>
          <w:rFonts w:ascii="Times New Roman" w:hAnsi="Times New Roman"/>
          <w:sz w:val="24"/>
          <w:szCs w:val="24"/>
        </w:rPr>
        <w:t xml:space="preserve"> как системные – с о</w:t>
      </w:r>
      <w:r w:rsidR="00B94D2D" w:rsidRPr="003A425A">
        <w:rPr>
          <w:rFonts w:ascii="Times New Roman" w:hAnsi="Times New Roman"/>
          <w:sz w:val="24"/>
          <w:szCs w:val="24"/>
        </w:rPr>
        <w:t>ч</w:t>
      </w:r>
      <w:r w:rsidRPr="003A425A">
        <w:rPr>
          <w:rFonts w:ascii="Times New Roman" w:hAnsi="Times New Roman"/>
          <w:sz w:val="24"/>
          <w:szCs w:val="24"/>
        </w:rPr>
        <w:t xml:space="preserve">ень большим вниманием к управлению памяти и владению </w:t>
      </w:r>
      <w:r w:rsidR="00085476" w:rsidRPr="003A425A">
        <w:rPr>
          <w:rFonts w:ascii="Times New Roman" w:hAnsi="Times New Roman"/>
          <w:sz w:val="24"/>
          <w:szCs w:val="24"/>
        </w:rPr>
        <w:t>объект</w:t>
      </w:r>
      <w:r w:rsidRPr="003A425A">
        <w:rPr>
          <w:rFonts w:ascii="Times New Roman" w:hAnsi="Times New Roman"/>
          <w:sz w:val="24"/>
          <w:szCs w:val="24"/>
        </w:rPr>
        <w:t>ами.</w:t>
      </w:r>
    </w:p>
    <w:p w:rsidR="005A6BBD" w:rsidRPr="003A425A" w:rsidRDefault="005A6BBD" w:rsidP="00904B4C">
      <w:pPr>
        <w:tabs>
          <w:tab w:val="left" w:pos="8931"/>
        </w:tabs>
        <w:jc w:val="both"/>
        <w:rPr>
          <w:rFonts w:ascii="Times New Roman" w:hAnsi="Times New Roman"/>
          <w:sz w:val="24"/>
          <w:szCs w:val="24"/>
        </w:rPr>
      </w:pPr>
      <w:r w:rsidRPr="003A425A">
        <w:rPr>
          <w:rFonts w:ascii="Times New Roman" w:hAnsi="Times New Roman"/>
          <w:sz w:val="24"/>
          <w:szCs w:val="24"/>
        </w:rPr>
        <w:t xml:space="preserve">Когда вы показываете нативные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в открытую веб среду, то важно понимать предположения безопасности. Подумайте о том, показывает ли </w:t>
      </w:r>
      <w:r w:rsidRPr="003A425A">
        <w:rPr>
          <w:rFonts w:ascii="Times New Roman" w:hAnsi="Times New Roman"/>
          <w:sz w:val="24"/>
          <w:szCs w:val="24"/>
          <w:lang w:val="en-US"/>
        </w:rPr>
        <w:t>enabler</w:t>
      </w:r>
      <w:r w:rsidRPr="003A425A">
        <w:rPr>
          <w:rFonts w:ascii="Times New Roman" w:hAnsi="Times New Roman"/>
          <w:sz w:val="24"/>
          <w:szCs w:val="24"/>
        </w:rPr>
        <w:t xml:space="preserve"> </w:t>
      </w:r>
      <w:r w:rsidR="00085476" w:rsidRPr="003A425A">
        <w:rPr>
          <w:rFonts w:ascii="Times New Roman" w:hAnsi="Times New Roman"/>
          <w:sz w:val="24"/>
          <w:szCs w:val="24"/>
        </w:rPr>
        <w:t>объект</w:t>
      </w:r>
      <w:r w:rsidRPr="003A425A">
        <w:rPr>
          <w:rFonts w:ascii="Times New Roman" w:hAnsi="Times New Roman"/>
          <w:sz w:val="24"/>
          <w:szCs w:val="24"/>
        </w:rPr>
        <w:t xml:space="preserve">а веб окружению доступ к вещам, которые не следует открывать, и приходит ли из источника с доверием загружаемое веб содержание. В общем, когда показываются нативные </w:t>
      </w:r>
      <w:r w:rsidRPr="003A425A">
        <w:rPr>
          <w:rFonts w:ascii="Times New Roman" w:hAnsi="Times New Roman"/>
          <w:sz w:val="24"/>
          <w:szCs w:val="24"/>
          <w:lang w:val="en-US"/>
        </w:rPr>
        <w:t>QObjects</w:t>
      </w:r>
      <w:r w:rsidRPr="003A425A">
        <w:rPr>
          <w:rFonts w:ascii="Times New Roman" w:hAnsi="Times New Roman"/>
          <w:sz w:val="24"/>
          <w:szCs w:val="24"/>
        </w:rPr>
        <w:t xml:space="preserve">, которые дают доступ к приватной информации или к функциональности, которая потенциально вредна для клиента, такой показ следует сбалансировать при помощи ограничения доступа к веб страницам либо с проверенными </w:t>
      </w:r>
      <w:r w:rsidR="006B754A" w:rsidRPr="003A425A">
        <w:rPr>
          <w:rFonts w:ascii="Times New Roman" w:hAnsi="Times New Roman"/>
          <w:sz w:val="24"/>
          <w:szCs w:val="24"/>
        </w:rPr>
        <w:t>url</w:t>
      </w:r>
      <w:r w:rsidRPr="003A425A">
        <w:rPr>
          <w:rFonts w:ascii="Times New Roman" w:hAnsi="Times New Roman"/>
          <w:sz w:val="24"/>
          <w:szCs w:val="24"/>
        </w:rPr>
        <w:t xml:space="preserve"> только при помощи </w:t>
      </w:r>
      <w:r w:rsidRPr="003A425A">
        <w:rPr>
          <w:rFonts w:ascii="Times New Roman" w:hAnsi="Times New Roman"/>
          <w:sz w:val="24"/>
          <w:szCs w:val="24"/>
          <w:lang w:val="en-US"/>
        </w:rPr>
        <w:t>HTTPS</w:t>
      </w:r>
      <w:r w:rsidRPr="003A425A">
        <w:rPr>
          <w:rFonts w:ascii="Times New Roman" w:hAnsi="Times New Roman"/>
          <w:sz w:val="24"/>
          <w:szCs w:val="24"/>
        </w:rPr>
        <w:t>, или при помощи использования других мер, как части стратегии безопасности.</w:t>
      </w:r>
    </w:p>
    <w:p w:rsidR="000520AC" w:rsidRPr="003A425A" w:rsidRDefault="000520AC" w:rsidP="000520AC">
      <w:pPr>
        <w:pStyle w:val="4"/>
        <w:rPr>
          <w:color w:val="auto"/>
        </w:rPr>
      </w:pPr>
      <w:bookmarkStart w:id="824" w:name="_Toc382058930"/>
      <w:r w:rsidRPr="003A425A">
        <w:rPr>
          <w:rFonts w:ascii="Times New Roman" w:hAnsi="Times New Roman"/>
          <w:color w:val="auto"/>
          <w:sz w:val="24"/>
          <w:szCs w:val="24"/>
        </w:rPr>
        <w:t>QWebView</w:t>
      </w:r>
      <w:bookmarkEnd w:id="824"/>
    </w:p>
    <w:p w:rsidR="005A6BBD" w:rsidRPr="003A425A" w:rsidRDefault="00953454" w:rsidP="00904B4C">
      <w:pPr>
        <w:tabs>
          <w:tab w:val="left" w:pos="8931"/>
        </w:tabs>
        <w:jc w:val="both"/>
        <w:rPr>
          <w:rFonts w:ascii="Times New Roman" w:hAnsi="Times New Roman"/>
          <w:sz w:val="24"/>
          <w:szCs w:val="24"/>
        </w:rPr>
      </w:pPr>
      <w:hyperlink r:id="rId2030" w:anchor="details" w:history="1">
        <w:r w:rsidR="005A6BBD" w:rsidRPr="003A425A">
          <w:rPr>
            <w:rStyle w:val="a3"/>
            <w:rFonts w:ascii="Times New Roman" w:hAnsi="Times New Roman"/>
            <w:sz w:val="24"/>
            <w:szCs w:val="24"/>
          </w:rPr>
          <w:t>http://qt-project.org/doc/qt-5.1/qtwebkit/qwebview.html#details</w:t>
        </w:r>
      </w:hyperlink>
    </w:p>
    <w:p w:rsidR="005A6BBD" w:rsidRPr="003A425A" w:rsidRDefault="005A6BBD" w:rsidP="00904B4C">
      <w:pPr>
        <w:tabs>
          <w:tab w:val="left" w:pos="8931"/>
        </w:tabs>
        <w:jc w:val="both"/>
        <w:rPr>
          <w:rFonts w:ascii="Times New Roman" w:hAnsi="Times New Roman"/>
          <w:sz w:val="24"/>
          <w:szCs w:val="24"/>
        </w:rPr>
      </w:pPr>
      <w:r w:rsidRPr="003A425A">
        <w:rPr>
          <w:rFonts w:ascii="Times New Roman" w:hAnsi="Times New Roman"/>
          <w:sz w:val="24"/>
          <w:szCs w:val="24"/>
        </w:rPr>
        <w:t xml:space="preserve">QWebView класс обеспечивает виджет, который используется для отображения и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веб документов. Это </w:t>
      </w:r>
      <w:r w:rsidR="00783BFB" w:rsidRPr="003A425A">
        <w:rPr>
          <w:rFonts w:ascii="Times New Roman" w:hAnsi="Times New Roman"/>
          <w:sz w:val="24"/>
          <w:szCs w:val="24"/>
        </w:rPr>
        <w:t>Глав</w:t>
      </w:r>
      <w:r w:rsidRPr="003A425A">
        <w:rPr>
          <w:rFonts w:ascii="Times New Roman" w:hAnsi="Times New Roman"/>
          <w:sz w:val="24"/>
          <w:szCs w:val="24"/>
        </w:rPr>
        <w:t xml:space="preserve">ный виджет компонент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B00C9F" w:rsidRPr="003A425A">
        <w:rPr>
          <w:rFonts w:ascii="Times New Roman" w:hAnsi="Times New Roman"/>
          <w:sz w:val="24"/>
          <w:szCs w:val="24"/>
        </w:rPr>
        <w:t>WebKit</w:t>
      </w:r>
      <w:r w:rsidRPr="003A425A">
        <w:rPr>
          <w:rFonts w:ascii="Times New Roman" w:hAnsi="Times New Roman"/>
          <w:sz w:val="24"/>
          <w:szCs w:val="24"/>
        </w:rPr>
        <w:t xml:space="preserve"> модуля </w:t>
      </w:r>
      <w:r w:rsidRPr="003A425A">
        <w:rPr>
          <w:rFonts w:ascii="Times New Roman" w:hAnsi="Times New Roman"/>
          <w:sz w:val="24"/>
          <w:szCs w:val="24"/>
        </w:rPr>
        <w:lastRenderedPageBreak/>
        <w:t xml:space="preserve">просмотра. Он может быть использован в различных приложениях для отображения веб содержания из интернета. </w:t>
      </w:r>
      <w:hyperlink r:id="rId2031" w:anchor="load" w:history="1">
        <w:r w:rsidRPr="003A425A">
          <w:rPr>
            <w:rStyle w:val="a3"/>
            <w:rFonts w:ascii="Times New Roman" w:hAnsi="Times New Roman"/>
            <w:color w:val="auto"/>
            <w:sz w:val="24"/>
            <w:szCs w:val="24"/>
          </w:rPr>
          <w:t>load</w:t>
        </w:r>
      </w:hyperlink>
      <w:r w:rsidRPr="003A425A">
        <w:rPr>
          <w:rFonts w:ascii="Times New Roman" w:hAnsi="Times New Roman"/>
          <w:sz w:val="24"/>
          <w:szCs w:val="24"/>
        </w:rPr>
        <w:t xml:space="preserve">() используется для загрузки веб сайта. </w:t>
      </w:r>
      <w:r w:rsidRPr="003A425A">
        <w:rPr>
          <w:rFonts w:ascii="Times New Roman" w:hAnsi="Times New Roman"/>
          <w:i/>
          <w:sz w:val="24"/>
          <w:szCs w:val="24"/>
        </w:rPr>
        <w:t>Есть пример кода использования данного класса.</w:t>
      </w:r>
      <w:r w:rsidR="000B78E4" w:rsidRPr="003A425A">
        <w:rPr>
          <w:rFonts w:ascii="Times New Roman" w:hAnsi="Times New Roman"/>
          <w:i/>
          <w:sz w:val="24"/>
          <w:szCs w:val="24"/>
        </w:rPr>
        <w:t xml:space="preserve"> </w:t>
      </w:r>
      <w:r w:rsidRPr="003A425A">
        <w:rPr>
          <w:rFonts w:ascii="Times New Roman" w:hAnsi="Times New Roman"/>
          <w:sz w:val="24"/>
          <w:szCs w:val="24"/>
        </w:rPr>
        <w:t xml:space="preserve">Также можно использовать функции </w:t>
      </w:r>
      <w:hyperlink r:id="rId2032" w:anchor="url-prop" w:history="1">
        <w:r w:rsidRPr="003A425A">
          <w:rPr>
            <w:rStyle w:val="a3"/>
            <w:rFonts w:ascii="Times New Roman" w:hAnsi="Times New Roman"/>
            <w:color w:val="auto"/>
            <w:sz w:val="24"/>
            <w:szCs w:val="24"/>
          </w:rPr>
          <w:t>setUrl</w:t>
        </w:r>
      </w:hyperlink>
      <w:r w:rsidRPr="003A425A">
        <w:rPr>
          <w:rFonts w:ascii="Times New Roman" w:hAnsi="Times New Roman"/>
          <w:sz w:val="24"/>
          <w:szCs w:val="24"/>
        </w:rPr>
        <w:t xml:space="preserve">() и </w:t>
      </w:r>
      <w:hyperlink r:id="rId2033" w:anchor="setHtml" w:history="1">
        <w:r w:rsidRPr="003A425A">
          <w:rPr>
            <w:rStyle w:val="a3"/>
            <w:rFonts w:ascii="Times New Roman" w:hAnsi="Times New Roman"/>
            <w:color w:val="auto"/>
            <w:sz w:val="24"/>
            <w:szCs w:val="24"/>
          </w:rPr>
          <w:t>setHtml</w:t>
        </w:r>
      </w:hyperlink>
      <w:r w:rsidRPr="003A425A">
        <w:rPr>
          <w:rFonts w:ascii="Times New Roman" w:hAnsi="Times New Roman"/>
          <w:sz w:val="24"/>
          <w:szCs w:val="24"/>
        </w:rPr>
        <w:t xml:space="preserve">(). </w:t>
      </w:r>
      <w:r w:rsidRPr="003A425A">
        <w:rPr>
          <w:rFonts w:ascii="Times New Roman" w:hAnsi="Times New Roman"/>
          <w:i/>
          <w:sz w:val="24"/>
          <w:szCs w:val="24"/>
        </w:rPr>
        <w:t>есть различные сигналы, сигнализирующие о процессе загрузки.</w:t>
      </w:r>
      <w:r w:rsidR="000B78E4" w:rsidRPr="003A425A">
        <w:rPr>
          <w:rFonts w:ascii="Times New Roman" w:hAnsi="Times New Roman"/>
          <w:i/>
          <w:sz w:val="24"/>
          <w:szCs w:val="24"/>
        </w:rPr>
        <w:t xml:space="preserve"> </w:t>
      </w:r>
      <w:hyperlink r:id="rId2034" w:anchor="page" w:history="1">
        <w:r w:rsidRPr="003A425A">
          <w:rPr>
            <w:rStyle w:val="a3"/>
            <w:rFonts w:ascii="Times New Roman" w:hAnsi="Times New Roman"/>
            <w:color w:val="auto"/>
            <w:sz w:val="24"/>
            <w:szCs w:val="24"/>
          </w:rPr>
          <w:t>page</w:t>
        </w:r>
      </w:hyperlink>
      <w:r w:rsidRPr="003A425A">
        <w:rPr>
          <w:rFonts w:ascii="Times New Roman" w:hAnsi="Times New Roman"/>
          <w:sz w:val="24"/>
          <w:szCs w:val="24"/>
        </w:rPr>
        <w:t xml:space="preserve">() функция возвращает указатель на </w:t>
      </w:r>
      <w:r w:rsidR="00085476" w:rsidRPr="003A425A">
        <w:rPr>
          <w:rFonts w:ascii="Times New Roman" w:hAnsi="Times New Roman"/>
          <w:sz w:val="24"/>
          <w:szCs w:val="24"/>
        </w:rPr>
        <w:t>объект</w:t>
      </w:r>
      <w:r w:rsidRPr="003A425A">
        <w:rPr>
          <w:rFonts w:ascii="Times New Roman" w:hAnsi="Times New Roman"/>
          <w:sz w:val="24"/>
          <w:szCs w:val="24"/>
        </w:rPr>
        <w:t xml:space="preserve"> веб страницы. Для изменения установок веб представления вы можете получить доступ к </w:t>
      </w:r>
      <w:r w:rsidR="00085476" w:rsidRPr="003A425A">
        <w:rPr>
          <w:rFonts w:ascii="Times New Roman" w:hAnsi="Times New Roman"/>
          <w:sz w:val="24"/>
          <w:szCs w:val="24"/>
        </w:rPr>
        <w:t>объект</w:t>
      </w:r>
      <w:r w:rsidRPr="003A425A">
        <w:rPr>
          <w:rFonts w:ascii="Times New Roman" w:hAnsi="Times New Roman"/>
          <w:sz w:val="24"/>
          <w:szCs w:val="24"/>
        </w:rPr>
        <w:t xml:space="preserve">у </w:t>
      </w:r>
      <w:hyperlink r:id="rId2035" w:history="1">
        <w:r w:rsidRPr="003A425A">
          <w:rPr>
            <w:rStyle w:val="a3"/>
            <w:rFonts w:ascii="Times New Roman" w:hAnsi="Times New Roman"/>
            <w:color w:val="auto"/>
            <w:sz w:val="24"/>
            <w:szCs w:val="24"/>
          </w:rPr>
          <w:t>QWebSettings</w:t>
        </w:r>
      </w:hyperlink>
      <w:r w:rsidRPr="003A425A">
        <w:rPr>
          <w:rFonts w:ascii="Times New Roman" w:hAnsi="Times New Roman"/>
          <w:sz w:val="24"/>
          <w:szCs w:val="24"/>
        </w:rPr>
        <w:t xml:space="preserve"> при помощи функции </w:t>
      </w:r>
      <w:hyperlink r:id="rId2036" w:anchor="settings" w:history="1">
        <w:r w:rsidRPr="003A425A">
          <w:rPr>
            <w:rStyle w:val="a3"/>
            <w:rFonts w:ascii="Times New Roman" w:hAnsi="Times New Roman"/>
            <w:color w:val="auto"/>
            <w:sz w:val="24"/>
            <w:szCs w:val="24"/>
          </w:rPr>
          <w:t>settings</w:t>
        </w:r>
      </w:hyperlink>
      <w:r w:rsidRPr="003A425A">
        <w:rPr>
          <w:rFonts w:ascii="Times New Roman" w:hAnsi="Times New Roman"/>
          <w:sz w:val="24"/>
          <w:szCs w:val="24"/>
        </w:rPr>
        <w:t xml:space="preserve">(). При помощи этого класса можно, например, изменить шрифты по умолчанию или отменить такие особенности как </w:t>
      </w:r>
      <w:r w:rsidR="00D10A6A" w:rsidRPr="003A425A">
        <w:rPr>
          <w:rFonts w:ascii="Times New Roman" w:hAnsi="Times New Roman"/>
          <w:sz w:val="24"/>
          <w:szCs w:val="24"/>
        </w:rPr>
        <w:t>java script</w:t>
      </w:r>
      <w:r w:rsidRPr="003A425A">
        <w:rPr>
          <w:rFonts w:ascii="Times New Roman" w:hAnsi="Times New Roman"/>
          <w:sz w:val="24"/>
          <w:szCs w:val="24"/>
        </w:rPr>
        <w:t xml:space="preserve"> или плагины.</w:t>
      </w:r>
      <w:r w:rsidR="000B78E4" w:rsidRPr="003A425A">
        <w:rPr>
          <w:rFonts w:ascii="Times New Roman" w:hAnsi="Times New Roman"/>
          <w:sz w:val="24"/>
          <w:szCs w:val="24"/>
        </w:rPr>
        <w:t xml:space="preserve"> </w:t>
      </w:r>
      <w:r w:rsidRPr="003A425A">
        <w:rPr>
          <w:rFonts w:ascii="Times New Roman" w:hAnsi="Times New Roman"/>
          <w:sz w:val="24"/>
          <w:szCs w:val="24"/>
        </w:rPr>
        <w:t xml:space="preserve">Название </w:t>
      </w:r>
      <w:r w:rsidRPr="003A425A">
        <w:rPr>
          <w:rFonts w:ascii="Times New Roman" w:hAnsi="Times New Roman"/>
          <w:sz w:val="24"/>
          <w:szCs w:val="24"/>
          <w:lang w:val="en-US"/>
        </w:rPr>
        <w:t>html</w:t>
      </w:r>
      <w:r w:rsidRPr="003A425A">
        <w:rPr>
          <w:rFonts w:ascii="Times New Roman" w:hAnsi="Times New Roman"/>
          <w:sz w:val="24"/>
          <w:szCs w:val="24"/>
        </w:rPr>
        <w:t xml:space="preserve"> документа может быть получено при помощи свойства </w:t>
      </w:r>
      <w:hyperlink r:id="rId2037" w:anchor="title-prop" w:history="1">
        <w:r w:rsidRPr="003A425A">
          <w:rPr>
            <w:rStyle w:val="a3"/>
            <w:rFonts w:ascii="Times New Roman" w:hAnsi="Times New Roman"/>
            <w:color w:val="auto"/>
            <w:sz w:val="24"/>
            <w:szCs w:val="24"/>
          </w:rPr>
          <w:t>title</w:t>
        </w:r>
      </w:hyperlink>
      <w:r w:rsidRPr="003A425A">
        <w:rPr>
          <w:rFonts w:ascii="Times New Roman" w:hAnsi="Times New Roman"/>
          <w:sz w:val="24"/>
          <w:szCs w:val="24"/>
        </w:rPr>
        <w:t>(). Также можно использовать иконку, изменять размер текста.</w:t>
      </w:r>
      <w:r w:rsidR="000B78E4" w:rsidRPr="003A425A">
        <w:rPr>
          <w:rFonts w:ascii="Times New Roman" w:hAnsi="Times New Roman"/>
          <w:sz w:val="24"/>
          <w:szCs w:val="24"/>
        </w:rPr>
        <w:t xml:space="preserve"> </w:t>
      </w:r>
      <w:r w:rsidRPr="003A425A">
        <w:rPr>
          <w:rFonts w:ascii="Times New Roman" w:hAnsi="Times New Roman"/>
          <w:sz w:val="24"/>
          <w:szCs w:val="24"/>
        </w:rPr>
        <w:t xml:space="preserve">Можно делать частное контекстное меню. </w:t>
      </w:r>
      <w:r w:rsidRPr="003A425A">
        <w:rPr>
          <w:rFonts w:ascii="Times New Roman" w:hAnsi="Times New Roman"/>
          <w:i/>
          <w:sz w:val="24"/>
          <w:szCs w:val="24"/>
        </w:rPr>
        <w:t>Здесь есть описание этой функциональности.</w:t>
      </w:r>
      <w:r w:rsidR="000B78E4"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может быть напечатан при помощи </w:t>
      </w:r>
      <w:hyperlink r:id="rId2038" w:history="1">
        <w:r w:rsidRPr="003A425A">
          <w:rPr>
            <w:rStyle w:val="a3"/>
            <w:rFonts w:ascii="Times New Roman" w:hAnsi="Times New Roman"/>
            <w:color w:val="auto"/>
            <w:sz w:val="24"/>
            <w:szCs w:val="24"/>
          </w:rPr>
          <w:t>QPrinter</w:t>
        </w:r>
      </w:hyperlink>
      <w:r w:rsidRPr="003A425A">
        <w:rPr>
          <w:rFonts w:ascii="Times New Roman" w:hAnsi="Times New Roman"/>
          <w:sz w:val="24"/>
          <w:szCs w:val="24"/>
        </w:rPr>
        <w:t xml:space="preserve">. </w:t>
      </w:r>
    </w:p>
    <w:p w:rsidR="005A6BBD" w:rsidRPr="003A425A" w:rsidRDefault="005A6BBD" w:rsidP="00904B4C">
      <w:pPr>
        <w:tabs>
          <w:tab w:val="left" w:pos="8931"/>
        </w:tabs>
        <w:jc w:val="both"/>
        <w:rPr>
          <w:rFonts w:ascii="Times New Roman" w:hAnsi="Times New Roman"/>
          <w:sz w:val="24"/>
          <w:szCs w:val="24"/>
        </w:rPr>
      </w:pPr>
      <w:r w:rsidRPr="003A425A">
        <w:rPr>
          <w:rFonts w:ascii="Times New Roman" w:hAnsi="Times New Roman"/>
          <w:sz w:val="24"/>
          <w:szCs w:val="24"/>
        </w:rPr>
        <w:t xml:space="preserve">Если вы желаете обеспечить поддержку для веб сайтов, которые позволяют пользователю открывать новые окна, вам следует специализировать данный класс и переопределить функцию </w:t>
      </w:r>
      <w:hyperlink r:id="rId2039" w:anchor="createWindow" w:history="1">
        <w:r w:rsidRPr="003A425A">
          <w:rPr>
            <w:rStyle w:val="a3"/>
            <w:rFonts w:ascii="Times New Roman" w:hAnsi="Times New Roman"/>
            <w:color w:val="auto"/>
            <w:sz w:val="24"/>
            <w:szCs w:val="24"/>
          </w:rPr>
          <w:t>createWindow</w:t>
        </w:r>
      </w:hyperlink>
      <w:r w:rsidRPr="003A425A">
        <w:rPr>
          <w:rFonts w:ascii="Times New Roman" w:hAnsi="Times New Roman"/>
          <w:sz w:val="24"/>
          <w:szCs w:val="24"/>
        </w:rPr>
        <w:t>().</w:t>
      </w:r>
      <w:r w:rsidR="000B78E4" w:rsidRPr="003A425A">
        <w:rPr>
          <w:rFonts w:ascii="Times New Roman" w:hAnsi="Times New Roman"/>
          <w:sz w:val="24"/>
          <w:szCs w:val="24"/>
        </w:rPr>
        <w:t xml:space="preserve"> </w:t>
      </w:r>
      <w:r w:rsidRPr="003A425A">
        <w:rPr>
          <w:rFonts w:ascii="Times New Roman" w:hAnsi="Times New Roman"/>
          <w:sz w:val="24"/>
          <w:szCs w:val="24"/>
        </w:rPr>
        <w:t xml:space="preserve">QWebView состоит из других </w:t>
      </w:r>
      <w:r w:rsidR="00085476" w:rsidRPr="003A425A">
        <w:rPr>
          <w:rFonts w:ascii="Times New Roman" w:hAnsi="Times New Roman"/>
          <w:sz w:val="24"/>
          <w:szCs w:val="24"/>
        </w:rPr>
        <w:t>объект</w:t>
      </w:r>
      <w:r w:rsidRPr="003A425A">
        <w:rPr>
          <w:rFonts w:ascii="Times New Roman" w:hAnsi="Times New Roman"/>
          <w:sz w:val="24"/>
          <w:szCs w:val="24"/>
        </w:rPr>
        <w:t xml:space="preserve">ов, таких как </w:t>
      </w:r>
      <w:hyperlink r:id="rId2040" w:history="1">
        <w:r w:rsidRPr="003A425A">
          <w:rPr>
            <w:rStyle w:val="a3"/>
            <w:rFonts w:ascii="Times New Roman" w:hAnsi="Times New Roman"/>
            <w:color w:val="auto"/>
            <w:sz w:val="24"/>
            <w:szCs w:val="24"/>
          </w:rPr>
          <w:t>QWebFrame</w:t>
        </w:r>
      </w:hyperlink>
      <w:r w:rsidRPr="003A425A">
        <w:rPr>
          <w:rFonts w:ascii="Times New Roman" w:hAnsi="Times New Roman"/>
          <w:sz w:val="24"/>
          <w:szCs w:val="24"/>
        </w:rPr>
        <w:t xml:space="preserve"> and </w:t>
      </w:r>
      <w:hyperlink r:id="rId2041" w:history="1">
        <w:r w:rsidRPr="003A425A">
          <w:rPr>
            <w:rStyle w:val="a3"/>
            <w:rFonts w:ascii="Times New Roman" w:hAnsi="Times New Roman"/>
            <w:color w:val="auto"/>
            <w:sz w:val="24"/>
            <w:szCs w:val="24"/>
          </w:rPr>
          <w:t>QWebPage</w:t>
        </w:r>
      </w:hyperlink>
      <w:r w:rsidRPr="003A425A">
        <w:rPr>
          <w:rFonts w:ascii="Times New Roman" w:hAnsi="Times New Roman"/>
          <w:sz w:val="24"/>
          <w:szCs w:val="24"/>
        </w:rPr>
        <w:t xml:space="preserve">. </w:t>
      </w:r>
      <w:r w:rsidRPr="003A425A">
        <w:rPr>
          <w:rFonts w:ascii="Times New Roman" w:hAnsi="Times New Roman"/>
          <w:i/>
          <w:sz w:val="24"/>
          <w:szCs w:val="24"/>
        </w:rPr>
        <w:t xml:space="preserve">Есть схема, показывающая </w:t>
      </w:r>
      <w:r w:rsidR="00D95FF2" w:rsidRPr="003A425A">
        <w:rPr>
          <w:rFonts w:ascii="Times New Roman" w:hAnsi="Times New Roman"/>
          <w:i/>
          <w:sz w:val="24"/>
          <w:szCs w:val="24"/>
        </w:rPr>
        <w:t>структур</w:t>
      </w:r>
      <w:r w:rsidRPr="003A425A">
        <w:rPr>
          <w:rFonts w:ascii="Times New Roman" w:hAnsi="Times New Roman"/>
          <w:i/>
          <w:sz w:val="24"/>
          <w:szCs w:val="24"/>
        </w:rPr>
        <w:t>у этих элементов.</w:t>
      </w:r>
      <w:r w:rsidR="000B78E4" w:rsidRPr="003A425A">
        <w:rPr>
          <w:rFonts w:ascii="Times New Roman" w:hAnsi="Times New Roman"/>
          <w:i/>
          <w:sz w:val="24"/>
          <w:szCs w:val="24"/>
        </w:rPr>
        <w:t xml:space="preserve"> </w:t>
      </w:r>
      <w:r w:rsidRPr="003A425A">
        <w:rPr>
          <w:rFonts w:ascii="Times New Roman" w:hAnsi="Times New Roman"/>
          <w:sz w:val="24"/>
          <w:szCs w:val="24"/>
        </w:rPr>
        <w:t>Веб представление состоит из одной веб страницы, которая состоит из многих веб фреймов.</w:t>
      </w:r>
    </w:p>
    <w:p w:rsidR="005A6BBD" w:rsidRPr="003A425A" w:rsidRDefault="005A6BBD" w:rsidP="00904B4C">
      <w:pPr>
        <w:tabs>
          <w:tab w:val="left" w:pos="8931"/>
        </w:tabs>
        <w:jc w:val="both"/>
        <w:rPr>
          <w:rFonts w:ascii="Times New Roman" w:hAnsi="Times New Roman"/>
          <w:sz w:val="24"/>
          <w:szCs w:val="24"/>
        </w:rPr>
      </w:pPr>
      <w:r w:rsidRPr="003A425A">
        <w:rPr>
          <w:rFonts w:ascii="Times New Roman" w:hAnsi="Times New Roman"/>
          <w:sz w:val="24"/>
          <w:szCs w:val="24"/>
        </w:rPr>
        <w:t xml:space="preserve">Возможно использовать </w:t>
      </w:r>
      <w:hyperlink r:id="rId2042" w:history="1">
        <w:r w:rsidRPr="003A425A">
          <w:rPr>
            <w:rStyle w:val="a3"/>
            <w:rFonts w:ascii="Times New Roman" w:hAnsi="Times New Roman"/>
            <w:color w:val="auto"/>
            <w:sz w:val="24"/>
            <w:szCs w:val="24"/>
          </w:rPr>
          <w:t>QWebPage</w:t>
        </w:r>
      </w:hyperlink>
      <w:r w:rsidRPr="003A425A">
        <w:rPr>
          <w:rFonts w:ascii="Times New Roman" w:hAnsi="Times New Roman"/>
          <w:sz w:val="24"/>
          <w:szCs w:val="24"/>
        </w:rPr>
        <w:t xml:space="preserve"> and </w:t>
      </w:r>
      <w:hyperlink r:id="rId2043" w:history="1">
        <w:r w:rsidRPr="003A425A">
          <w:rPr>
            <w:rStyle w:val="a3"/>
            <w:rFonts w:ascii="Times New Roman" w:hAnsi="Times New Roman"/>
            <w:color w:val="auto"/>
            <w:sz w:val="24"/>
            <w:szCs w:val="24"/>
          </w:rPr>
          <w:t>QWebFrame</w:t>
        </w:r>
      </w:hyperlink>
      <w:r w:rsidRPr="003A425A">
        <w:rPr>
          <w:rFonts w:ascii="Times New Roman" w:hAnsi="Times New Roman"/>
          <w:sz w:val="24"/>
          <w:szCs w:val="24"/>
        </w:rPr>
        <w:t xml:space="preserve"> без использования QWebView, если вам не нужны атрибуты </w:t>
      </w:r>
      <w:hyperlink r:id="rId2044" w:history="1">
        <w:r w:rsidRPr="003A425A">
          <w:rPr>
            <w:rStyle w:val="a3"/>
            <w:rFonts w:ascii="Times New Roman" w:hAnsi="Times New Roman"/>
            <w:color w:val="auto"/>
            <w:sz w:val="24"/>
            <w:szCs w:val="24"/>
          </w:rPr>
          <w:t>QWidget</w:t>
        </w:r>
      </w:hyperlink>
      <w:r w:rsidRPr="003A425A">
        <w:rPr>
          <w:rFonts w:ascii="Times New Roman" w:hAnsi="Times New Roman"/>
          <w:sz w:val="24"/>
          <w:szCs w:val="24"/>
        </w:rPr>
        <w:t xml:space="preserve">. Однако всё равно данный модуль зависит от </w:t>
      </w:r>
      <w:hyperlink r:id="rId2045" w:history="1">
        <w:r w:rsidRPr="003A425A">
          <w:rPr>
            <w:rStyle w:val="a3"/>
            <w:rFonts w:ascii="Times New Roman" w:hAnsi="Times New Roman"/>
            <w:color w:val="auto"/>
            <w:sz w:val="24"/>
            <w:szCs w:val="24"/>
          </w:rPr>
          <w:t>QtGui</w:t>
        </w:r>
      </w:hyperlink>
      <w:r w:rsidRPr="003A425A">
        <w:rPr>
          <w:rFonts w:ascii="Times New Roman" w:hAnsi="Times New Roman"/>
          <w:sz w:val="24"/>
          <w:szCs w:val="24"/>
        </w:rPr>
        <w:t xml:space="preserve">, так что следует использовать </w:t>
      </w:r>
      <w:hyperlink r:id="rId2046" w:history="1">
        <w:r w:rsidRPr="003A425A">
          <w:rPr>
            <w:rStyle w:val="a3"/>
            <w:rFonts w:ascii="Times New Roman" w:hAnsi="Times New Roman"/>
            <w:color w:val="auto"/>
            <w:sz w:val="24"/>
            <w:szCs w:val="24"/>
          </w:rPr>
          <w:t>QApplication</w:t>
        </w:r>
      </w:hyperlink>
      <w:r w:rsidRPr="003A425A">
        <w:rPr>
          <w:rFonts w:ascii="Times New Roman" w:hAnsi="Times New Roman"/>
          <w:sz w:val="24"/>
          <w:szCs w:val="24"/>
        </w:rPr>
        <w:t xml:space="preserve"> вместо </w:t>
      </w:r>
      <w:hyperlink r:id="rId2047" w:history="1">
        <w:r w:rsidRPr="003A425A">
          <w:rPr>
            <w:rStyle w:val="a3"/>
            <w:rFonts w:ascii="Times New Roman" w:hAnsi="Times New Roman"/>
            <w:color w:val="auto"/>
            <w:sz w:val="24"/>
            <w:szCs w:val="24"/>
          </w:rPr>
          <w:t>QCoreApplication</w:t>
        </w:r>
      </w:hyperlink>
      <w:r w:rsidRPr="003A425A">
        <w:rPr>
          <w:rFonts w:ascii="Times New Roman" w:hAnsi="Times New Roman"/>
          <w:sz w:val="24"/>
          <w:szCs w:val="24"/>
        </w:rPr>
        <w:t>.</w:t>
      </w:r>
    </w:p>
    <w:p w:rsidR="000B78E4" w:rsidRPr="003A425A" w:rsidRDefault="000B78E4" w:rsidP="000B78E4">
      <w:pPr>
        <w:pStyle w:val="4"/>
      </w:pPr>
      <w:bookmarkStart w:id="825" w:name="_Toc382058931"/>
      <w:r w:rsidRPr="003A425A">
        <w:rPr>
          <w:rFonts w:ascii="Times New Roman" w:hAnsi="Times New Roman"/>
          <w:color w:val="auto"/>
          <w:sz w:val="24"/>
          <w:szCs w:val="24"/>
        </w:rPr>
        <w:t>QWebPage</w:t>
      </w:r>
      <w:bookmarkEnd w:id="825"/>
    </w:p>
    <w:p w:rsidR="005A6BBD" w:rsidRPr="003A425A" w:rsidRDefault="00953454" w:rsidP="00904B4C">
      <w:pPr>
        <w:tabs>
          <w:tab w:val="left" w:pos="8931"/>
        </w:tabs>
        <w:jc w:val="both"/>
        <w:rPr>
          <w:rFonts w:ascii="Times New Roman" w:hAnsi="Times New Roman"/>
          <w:sz w:val="24"/>
          <w:szCs w:val="24"/>
        </w:rPr>
      </w:pPr>
      <w:hyperlink r:id="rId2048" w:anchor="details" w:history="1">
        <w:r w:rsidR="005A6BBD" w:rsidRPr="003A425A">
          <w:rPr>
            <w:rStyle w:val="a3"/>
            <w:rFonts w:ascii="Times New Roman" w:hAnsi="Times New Roman"/>
            <w:sz w:val="24"/>
            <w:szCs w:val="24"/>
          </w:rPr>
          <w:t>http://qt-project.org/doc/qt-5.1/qtwebkit/qwebpage.html#details</w:t>
        </w:r>
      </w:hyperlink>
    </w:p>
    <w:p w:rsidR="005A6BBD" w:rsidRPr="003A425A" w:rsidRDefault="005A6BBD" w:rsidP="00904B4C">
      <w:pPr>
        <w:tabs>
          <w:tab w:val="left" w:pos="8931"/>
        </w:tabs>
        <w:jc w:val="both"/>
        <w:rPr>
          <w:rFonts w:ascii="Times New Roman" w:hAnsi="Times New Roman"/>
          <w:i/>
          <w:sz w:val="24"/>
          <w:szCs w:val="24"/>
        </w:rPr>
      </w:pPr>
      <w:r w:rsidRPr="003A425A">
        <w:rPr>
          <w:rFonts w:ascii="Times New Roman" w:hAnsi="Times New Roman"/>
          <w:sz w:val="24"/>
          <w:szCs w:val="24"/>
        </w:rPr>
        <w:t xml:space="preserve">QWebPage класс обеспечивает </w:t>
      </w:r>
      <w:r w:rsidR="00085476" w:rsidRPr="003A425A">
        <w:rPr>
          <w:rFonts w:ascii="Times New Roman" w:hAnsi="Times New Roman"/>
          <w:sz w:val="24"/>
          <w:szCs w:val="24"/>
        </w:rPr>
        <w:t>объект</w:t>
      </w:r>
      <w:r w:rsidRPr="003A425A">
        <w:rPr>
          <w:rFonts w:ascii="Times New Roman" w:hAnsi="Times New Roman"/>
          <w:sz w:val="24"/>
          <w:szCs w:val="24"/>
        </w:rPr>
        <w:t xml:space="preserve">, чтобы отображать и </w:t>
      </w:r>
      <w:r w:rsidR="00B347C0" w:rsidRPr="003A425A">
        <w:rPr>
          <w:rFonts w:ascii="Times New Roman" w:hAnsi="Times New Roman"/>
          <w:sz w:val="24"/>
          <w:szCs w:val="24"/>
        </w:rPr>
        <w:t>редактир</w:t>
      </w:r>
      <w:r w:rsidRPr="003A425A">
        <w:rPr>
          <w:rFonts w:ascii="Times New Roman" w:hAnsi="Times New Roman"/>
          <w:sz w:val="24"/>
          <w:szCs w:val="24"/>
        </w:rPr>
        <w:t>овать веб документы.</w:t>
      </w:r>
      <w:r w:rsidR="000B78E4" w:rsidRPr="003A425A">
        <w:rPr>
          <w:rFonts w:ascii="Times New Roman" w:hAnsi="Times New Roman"/>
          <w:sz w:val="24"/>
          <w:szCs w:val="24"/>
        </w:rPr>
        <w:t xml:space="preserve"> </w:t>
      </w:r>
      <w:r w:rsidRPr="003A425A">
        <w:rPr>
          <w:rFonts w:ascii="Times New Roman" w:hAnsi="Times New Roman"/>
          <w:sz w:val="24"/>
          <w:szCs w:val="24"/>
        </w:rPr>
        <w:t xml:space="preserve">Он удерживает </w:t>
      </w:r>
      <w:r w:rsidR="00783BFB" w:rsidRPr="003A425A">
        <w:rPr>
          <w:rFonts w:ascii="Times New Roman" w:hAnsi="Times New Roman"/>
          <w:sz w:val="24"/>
          <w:szCs w:val="24"/>
        </w:rPr>
        <w:t>Глав</w:t>
      </w:r>
      <w:r w:rsidRPr="003A425A">
        <w:rPr>
          <w:rFonts w:ascii="Times New Roman" w:hAnsi="Times New Roman"/>
          <w:sz w:val="24"/>
          <w:szCs w:val="24"/>
        </w:rPr>
        <w:t xml:space="preserve">ный фрейм, ответственный за веб содержание, настройки, историю ссылок навигации и действия. </w:t>
      </w:r>
      <w:r w:rsidR="00B00C9F" w:rsidRPr="003A425A">
        <w:rPr>
          <w:rFonts w:ascii="Times New Roman" w:hAnsi="Times New Roman"/>
          <w:sz w:val="24"/>
          <w:szCs w:val="24"/>
        </w:rPr>
        <w:t>API</w:t>
      </w:r>
      <w:r w:rsidRPr="003A425A">
        <w:rPr>
          <w:rFonts w:ascii="Times New Roman" w:hAnsi="Times New Roman"/>
          <w:sz w:val="24"/>
          <w:szCs w:val="24"/>
        </w:rPr>
        <w:t xml:space="preserve"> данного класса очень похоже на </w:t>
      </w:r>
      <w:r w:rsidR="00B00C9F" w:rsidRPr="003A425A">
        <w:rPr>
          <w:rFonts w:ascii="Times New Roman" w:hAnsi="Times New Roman"/>
          <w:sz w:val="24"/>
          <w:szCs w:val="24"/>
        </w:rPr>
        <w:t>API</w:t>
      </w:r>
      <w:r w:rsidRPr="003A425A">
        <w:rPr>
          <w:rFonts w:ascii="Times New Roman" w:hAnsi="Times New Roman"/>
          <w:sz w:val="24"/>
          <w:szCs w:val="24"/>
        </w:rPr>
        <w:t xml:space="preserve"> класса </w:t>
      </w:r>
      <w:hyperlink r:id="rId2049" w:history="1">
        <w:r w:rsidRPr="003A425A">
          <w:rPr>
            <w:rStyle w:val="a3"/>
            <w:rFonts w:ascii="Times New Roman" w:hAnsi="Times New Roman"/>
            <w:color w:val="auto"/>
            <w:sz w:val="24"/>
            <w:szCs w:val="24"/>
          </w:rPr>
          <w:t>QWebView</w:t>
        </w:r>
      </w:hyperlink>
      <w:r w:rsidRPr="003A425A">
        <w:rPr>
          <w:rFonts w:ascii="Times New Roman" w:hAnsi="Times New Roman"/>
          <w:sz w:val="24"/>
          <w:szCs w:val="24"/>
        </w:rPr>
        <w:t>.</w:t>
      </w:r>
      <w:r w:rsidR="000B78E4" w:rsidRPr="003A425A">
        <w:rPr>
          <w:rFonts w:ascii="Times New Roman" w:hAnsi="Times New Roman"/>
          <w:sz w:val="24"/>
          <w:szCs w:val="24"/>
        </w:rPr>
        <w:t xml:space="preserve"> </w:t>
      </w:r>
      <w:r w:rsidRPr="003A425A">
        <w:rPr>
          <w:rFonts w:ascii="Times New Roman" w:hAnsi="Times New Roman"/>
          <w:sz w:val="24"/>
          <w:szCs w:val="24"/>
        </w:rPr>
        <w:t xml:space="preserve">Перед тем, как рисовать </w:t>
      </w:r>
      <w:r w:rsidR="00085476" w:rsidRPr="003A425A">
        <w:rPr>
          <w:rFonts w:ascii="Times New Roman" w:hAnsi="Times New Roman"/>
          <w:sz w:val="24"/>
          <w:szCs w:val="24"/>
        </w:rPr>
        <w:t>объект</w:t>
      </w:r>
      <w:r w:rsidRPr="003A425A">
        <w:rPr>
          <w:rFonts w:ascii="Times New Roman" w:hAnsi="Times New Roman"/>
          <w:sz w:val="24"/>
          <w:szCs w:val="24"/>
        </w:rPr>
        <w:t xml:space="preserve"> данного класса, вам необходимо установить размер вьюпорта при помощи вызова функции </w:t>
      </w:r>
      <w:hyperlink r:id="rId2050" w:anchor="viewportSize-prop" w:history="1">
        <w:r w:rsidRPr="003A425A">
          <w:rPr>
            <w:rStyle w:val="a3"/>
            <w:rFonts w:ascii="Times New Roman" w:hAnsi="Times New Roman"/>
            <w:color w:val="auto"/>
            <w:sz w:val="24"/>
            <w:szCs w:val="24"/>
          </w:rPr>
          <w:t>setViewportSize</w:t>
        </w:r>
      </w:hyperlink>
      <w:r w:rsidRPr="003A425A">
        <w:rPr>
          <w:rFonts w:ascii="Times New Roman" w:hAnsi="Times New Roman"/>
          <w:sz w:val="24"/>
          <w:szCs w:val="24"/>
        </w:rPr>
        <w:t xml:space="preserve">(). Затем, вы запрашиваете функцию рисования </w:t>
      </w:r>
      <w:r w:rsidR="00783BFB" w:rsidRPr="003A425A">
        <w:rPr>
          <w:rFonts w:ascii="Times New Roman" w:hAnsi="Times New Roman"/>
          <w:sz w:val="24"/>
          <w:szCs w:val="24"/>
        </w:rPr>
        <w:t>Глав</w:t>
      </w:r>
      <w:r w:rsidRPr="003A425A">
        <w:rPr>
          <w:rFonts w:ascii="Times New Roman" w:hAnsi="Times New Roman"/>
          <w:sz w:val="24"/>
          <w:szCs w:val="24"/>
        </w:rPr>
        <w:t xml:space="preserve">ного фрейма. </w:t>
      </w:r>
      <w:r w:rsidRPr="003A425A">
        <w:rPr>
          <w:rFonts w:ascii="Times New Roman" w:hAnsi="Times New Roman"/>
          <w:i/>
          <w:sz w:val="24"/>
          <w:szCs w:val="24"/>
        </w:rPr>
        <w:t>Есть пример кода. Я его не очень хорошо воспринял.</w:t>
      </w:r>
    </w:p>
    <w:p w:rsidR="000B78E4" w:rsidRPr="003A425A" w:rsidRDefault="000B78E4" w:rsidP="000B78E4">
      <w:pPr>
        <w:pStyle w:val="4"/>
      </w:pPr>
      <w:bookmarkStart w:id="826" w:name="_Toc382058932"/>
      <w:r w:rsidRPr="003A425A">
        <w:rPr>
          <w:rFonts w:ascii="Times New Roman" w:hAnsi="Times New Roman"/>
          <w:color w:val="auto"/>
          <w:sz w:val="24"/>
          <w:szCs w:val="24"/>
        </w:rPr>
        <w:t>QWebFrame</w:t>
      </w:r>
      <w:bookmarkEnd w:id="826"/>
    </w:p>
    <w:p w:rsidR="005A6BBD" w:rsidRPr="003A425A" w:rsidRDefault="00953454" w:rsidP="00904B4C">
      <w:pPr>
        <w:tabs>
          <w:tab w:val="left" w:pos="8931"/>
        </w:tabs>
        <w:jc w:val="both"/>
        <w:rPr>
          <w:rFonts w:ascii="Times New Roman" w:hAnsi="Times New Roman"/>
          <w:sz w:val="24"/>
          <w:szCs w:val="24"/>
        </w:rPr>
      </w:pPr>
      <w:hyperlink r:id="rId2051" w:anchor="details" w:history="1">
        <w:r w:rsidR="005A6BBD" w:rsidRPr="003A425A">
          <w:rPr>
            <w:rStyle w:val="a3"/>
            <w:rFonts w:ascii="Times New Roman" w:hAnsi="Times New Roman"/>
            <w:sz w:val="24"/>
            <w:szCs w:val="24"/>
          </w:rPr>
          <w:t>http://qt-project.org/doc/qt-5.1/qtwebkit/qwebframe.html#details</w:t>
        </w:r>
      </w:hyperlink>
    </w:p>
    <w:p w:rsidR="005A6BBD" w:rsidRPr="003A425A" w:rsidRDefault="005A6BBD" w:rsidP="00904B4C">
      <w:pPr>
        <w:tabs>
          <w:tab w:val="left" w:pos="8931"/>
        </w:tabs>
        <w:jc w:val="both"/>
        <w:rPr>
          <w:rStyle w:val="HTML"/>
          <w:rFonts w:ascii="Times New Roman" w:hAnsi="Times New Roman" w:cs="Times New Roman"/>
          <w:sz w:val="24"/>
          <w:szCs w:val="24"/>
        </w:rPr>
      </w:pPr>
      <w:r w:rsidRPr="003A425A">
        <w:rPr>
          <w:rFonts w:ascii="Times New Roman" w:hAnsi="Times New Roman"/>
          <w:sz w:val="24"/>
          <w:szCs w:val="24"/>
        </w:rPr>
        <w:t>класс QWebFrame представляет фрейм в веб странице.</w:t>
      </w:r>
      <w:r w:rsidR="000B78E4" w:rsidRPr="003A425A">
        <w:rPr>
          <w:rFonts w:ascii="Times New Roman" w:hAnsi="Times New Roman"/>
          <w:sz w:val="24"/>
          <w:szCs w:val="24"/>
        </w:rPr>
        <w:t xml:space="preserve"> </w:t>
      </w:r>
      <w:r w:rsidRPr="003A425A">
        <w:rPr>
          <w:rFonts w:ascii="Times New Roman" w:hAnsi="Times New Roman"/>
          <w:sz w:val="24"/>
          <w:szCs w:val="24"/>
        </w:rPr>
        <w:t xml:space="preserve">Каждый </w:t>
      </w:r>
      <w:r w:rsidR="00085476" w:rsidRPr="003A425A">
        <w:rPr>
          <w:rFonts w:ascii="Times New Roman" w:hAnsi="Times New Roman"/>
          <w:sz w:val="24"/>
          <w:szCs w:val="24"/>
        </w:rPr>
        <w:t>объект</w:t>
      </w:r>
      <w:r w:rsidRPr="003A425A">
        <w:rPr>
          <w:rFonts w:ascii="Times New Roman" w:hAnsi="Times New Roman"/>
          <w:sz w:val="24"/>
          <w:szCs w:val="24"/>
        </w:rPr>
        <w:t xml:space="preserve"> </w:t>
      </w:r>
      <w:hyperlink r:id="rId2052" w:history="1">
        <w:r w:rsidRPr="003A425A">
          <w:rPr>
            <w:rStyle w:val="a3"/>
            <w:rFonts w:ascii="Times New Roman" w:hAnsi="Times New Roman"/>
            <w:color w:val="auto"/>
            <w:sz w:val="24"/>
            <w:szCs w:val="24"/>
          </w:rPr>
          <w:t>QWebPage</w:t>
        </w:r>
      </w:hyperlink>
      <w:r w:rsidRPr="003A425A">
        <w:rPr>
          <w:rFonts w:ascii="Times New Roman" w:hAnsi="Times New Roman"/>
          <w:sz w:val="24"/>
          <w:szCs w:val="24"/>
        </w:rPr>
        <w:t xml:space="preserve"> содержит по крайней мере один фрейм, </w:t>
      </w:r>
      <w:r w:rsidR="00783BFB" w:rsidRPr="003A425A">
        <w:rPr>
          <w:rFonts w:ascii="Times New Roman" w:hAnsi="Times New Roman"/>
          <w:sz w:val="24"/>
          <w:szCs w:val="24"/>
        </w:rPr>
        <w:t>Глав</w:t>
      </w:r>
      <w:r w:rsidRPr="003A425A">
        <w:rPr>
          <w:rFonts w:ascii="Times New Roman" w:hAnsi="Times New Roman"/>
          <w:sz w:val="24"/>
          <w:szCs w:val="24"/>
        </w:rPr>
        <w:t xml:space="preserve">ный фрейм, получаемый при помощи функции </w:t>
      </w:r>
      <w:hyperlink r:id="rId2053" w:anchor="mainFrame" w:history="1">
        <w:r w:rsidRPr="003A425A">
          <w:rPr>
            <w:rStyle w:val="a3"/>
            <w:rFonts w:ascii="Times New Roman" w:hAnsi="Times New Roman"/>
            <w:color w:val="auto"/>
            <w:sz w:val="24"/>
            <w:szCs w:val="24"/>
          </w:rPr>
          <w:t>QWebPage::mainFrame</w:t>
        </w:r>
      </w:hyperlink>
      <w:r w:rsidRPr="003A425A">
        <w:rPr>
          <w:rFonts w:ascii="Times New Roman" w:hAnsi="Times New Roman"/>
          <w:sz w:val="24"/>
          <w:szCs w:val="24"/>
        </w:rPr>
        <w:t xml:space="preserve">(). Дополнительные фреймы могут быть созданы для элементов </w:t>
      </w:r>
      <w:r w:rsidRPr="003A425A">
        <w:rPr>
          <w:rFonts w:ascii="Times New Roman" w:hAnsi="Times New Roman"/>
          <w:sz w:val="24"/>
          <w:szCs w:val="24"/>
          <w:lang w:val="en-US"/>
        </w:rPr>
        <w:t>html</w:t>
      </w:r>
      <w:r w:rsidRPr="003A425A">
        <w:rPr>
          <w:rFonts w:ascii="Times New Roman" w:hAnsi="Times New Roman"/>
          <w:sz w:val="24"/>
          <w:szCs w:val="24"/>
        </w:rPr>
        <w:t xml:space="preserve"> </w:t>
      </w:r>
      <w:r w:rsidRPr="003A425A">
        <w:rPr>
          <w:rStyle w:val="HTML"/>
          <w:rFonts w:ascii="Times New Roman" w:hAnsi="Times New Roman" w:cs="Times New Roman"/>
          <w:sz w:val="24"/>
          <w:szCs w:val="24"/>
        </w:rPr>
        <w:t>&lt;frame&gt;</w:t>
      </w:r>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r w:rsidRPr="003A425A">
        <w:rPr>
          <w:rStyle w:val="HTML"/>
          <w:rFonts w:ascii="Times New Roman" w:hAnsi="Times New Roman" w:cs="Times New Roman"/>
          <w:sz w:val="24"/>
          <w:szCs w:val="24"/>
        </w:rPr>
        <w:t>&lt;iframe&gt;.</w:t>
      </w:r>
    </w:p>
    <w:p w:rsidR="005A6BBD" w:rsidRPr="003A425A" w:rsidRDefault="005A6BBD" w:rsidP="00904B4C">
      <w:pPr>
        <w:tabs>
          <w:tab w:val="left" w:pos="8931"/>
        </w:tabs>
        <w:jc w:val="both"/>
        <w:rPr>
          <w:rFonts w:ascii="Times New Roman" w:hAnsi="Times New Roman"/>
          <w:sz w:val="24"/>
          <w:szCs w:val="24"/>
        </w:rPr>
      </w:pPr>
      <w:r w:rsidRPr="003A425A">
        <w:rPr>
          <w:rStyle w:val="HTML"/>
          <w:rFonts w:ascii="Times New Roman" w:hAnsi="Times New Roman" w:cs="Times New Roman"/>
          <w:i/>
          <w:sz w:val="24"/>
          <w:szCs w:val="24"/>
        </w:rPr>
        <w:t>Далее описывается некоторая функциональность данного класса.</w:t>
      </w:r>
      <w:r w:rsidR="000B78E4" w:rsidRPr="003A425A">
        <w:rPr>
          <w:rStyle w:val="HTML"/>
          <w:rFonts w:ascii="Times New Roman" w:hAnsi="Times New Roman" w:cs="Times New Roman"/>
          <w:i/>
          <w:sz w:val="24"/>
          <w:szCs w:val="24"/>
        </w:rPr>
        <w:t xml:space="preserve"> </w:t>
      </w:r>
      <w:r w:rsidR="00085476" w:rsidRPr="003A425A">
        <w:rPr>
          <w:rStyle w:val="HTML"/>
          <w:rFonts w:ascii="Times New Roman" w:hAnsi="Times New Roman" w:cs="Times New Roman"/>
          <w:sz w:val="24"/>
          <w:szCs w:val="24"/>
        </w:rPr>
        <w:t>Объект</w:t>
      </w:r>
      <w:r w:rsidRPr="003A425A">
        <w:rPr>
          <w:rStyle w:val="HTML"/>
          <w:rFonts w:ascii="Times New Roman" w:hAnsi="Times New Roman" w:cs="Times New Roman"/>
          <w:sz w:val="24"/>
          <w:szCs w:val="24"/>
        </w:rPr>
        <w:t>ы данного класса создаются и управляются при помощи веб страницы.</w:t>
      </w:r>
      <w:r w:rsidR="000B78E4" w:rsidRPr="003A425A">
        <w:rPr>
          <w:rStyle w:val="HTML"/>
          <w:rFonts w:ascii="Times New Roman" w:hAnsi="Times New Roman" w:cs="Times New Roman"/>
          <w:sz w:val="24"/>
          <w:szCs w:val="24"/>
        </w:rPr>
        <w:t xml:space="preserve"> </w:t>
      </w:r>
      <w:r w:rsidRPr="003A425A">
        <w:rPr>
          <w:rStyle w:val="HTML"/>
          <w:rFonts w:ascii="Times New Roman" w:hAnsi="Times New Roman" w:cs="Times New Roman"/>
          <w:sz w:val="24"/>
          <w:szCs w:val="24"/>
        </w:rPr>
        <w:t xml:space="preserve">Есть несколько способов программно проверить содержание фрейма. </w:t>
      </w:r>
      <w:hyperlink r:id="rId2054" w:anchor="hitTestContent" w:history="1">
        <w:r w:rsidRPr="003A425A">
          <w:rPr>
            <w:rStyle w:val="a3"/>
            <w:rFonts w:ascii="Times New Roman" w:hAnsi="Times New Roman"/>
            <w:color w:val="auto"/>
            <w:sz w:val="24"/>
            <w:szCs w:val="24"/>
          </w:rPr>
          <w:t>hitTestContent</w:t>
        </w:r>
      </w:hyperlink>
      <w:r w:rsidRPr="003A425A">
        <w:rPr>
          <w:rFonts w:ascii="Times New Roman" w:hAnsi="Times New Roman"/>
          <w:sz w:val="24"/>
          <w:szCs w:val="24"/>
        </w:rPr>
        <w:t xml:space="preserve">() можно использовать для нахождения элементов по координате. Для доступа к нижележащему дереву </w:t>
      </w:r>
      <w:r w:rsidRPr="003A425A">
        <w:rPr>
          <w:rFonts w:ascii="Times New Roman" w:hAnsi="Times New Roman"/>
          <w:sz w:val="24"/>
          <w:szCs w:val="24"/>
          <w:lang w:val="en-US"/>
        </w:rPr>
        <w:t>DOM</w:t>
      </w:r>
      <w:r w:rsidRPr="003A425A">
        <w:rPr>
          <w:rFonts w:ascii="Times New Roman" w:hAnsi="Times New Roman"/>
          <w:sz w:val="24"/>
          <w:szCs w:val="24"/>
        </w:rPr>
        <w:t xml:space="preserve"> можно использовать функции </w:t>
      </w:r>
      <w:hyperlink r:id="rId2055" w:anchor="documentElement" w:history="1">
        <w:r w:rsidRPr="003A425A">
          <w:rPr>
            <w:rStyle w:val="a3"/>
            <w:rFonts w:ascii="Times New Roman" w:hAnsi="Times New Roman"/>
            <w:color w:val="auto"/>
            <w:sz w:val="24"/>
            <w:szCs w:val="24"/>
          </w:rPr>
          <w:t>documentElement</w:t>
        </w:r>
      </w:hyperlink>
      <w:r w:rsidRPr="003A425A">
        <w:rPr>
          <w:rFonts w:ascii="Times New Roman" w:hAnsi="Times New Roman"/>
          <w:sz w:val="24"/>
          <w:szCs w:val="24"/>
        </w:rPr>
        <w:t xml:space="preserve">(), </w:t>
      </w:r>
      <w:hyperlink r:id="rId2056" w:anchor="findAllElements" w:history="1">
        <w:r w:rsidRPr="003A425A">
          <w:rPr>
            <w:rStyle w:val="a3"/>
            <w:rFonts w:ascii="Times New Roman" w:hAnsi="Times New Roman"/>
            <w:color w:val="auto"/>
            <w:sz w:val="24"/>
            <w:szCs w:val="24"/>
          </w:rPr>
          <w:t>findAllElements</w:t>
        </w:r>
      </w:hyperlink>
      <w:r w:rsidRPr="003A425A">
        <w:rPr>
          <w:rFonts w:ascii="Times New Roman" w:hAnsi="Times New Roman"/>
          <w:sz w:val="24"/>
          <w:szCs w:val="24"/>
        </w:rPr>
        <w:t xml:space="preserve">() and </w:t>
      </w:r>
      <w:hyperlink r:id="rId2057" w:anchor="findFirstElement" w:history="1">
        <w:r w:rsidRPr="003A425A">
          <w:rPr>
            <w:rStyle w:val="a3"/>
            <w:rFonts w:ascii="Times New Roman" w:hAnsi="Times New Roman"/>
            <w:color w:val="auto"/>
            <w:sz w:val="24"/>
            <w:szCs w:val="24"/>
          </w:rPr>
          <w:t>findFirstElement</w:t>
        </w:r>
      </w:hyperlink>
      <w:r w:rsidRPr="003A425A">
        <w:rPr>
          <w:rFonts w:ascii="Times New Roman" w:hAnsi="Times New Roman"/>
          <w:sz w:val="24"/>
          <w:szCs w:val="24"/>
        </w:rPr>
        <w:t>().</w:t>
      </w:r>
      <w:r w:rsidR="000B78E4" w:rsidRPr="003A425A">
        <w:rPr>
          <w:rFonts w:ascii="Times New Roman" w:hAnsi="Times New Roman"/>
          <w:sz w:val="24"/>
          <w:szCs w:val="24"/>
        </w:rPr>
        <w:t xml:space="preserve"> </w:t>
      </w:r>
      <w:r w:rsidRPr="003A425A">
        <w:rPr>
          <w:rFonts w:ascii="Times New Roman" w:hAnsi="Times New Roman"/>
          <w:sz w:val="24"/>
          <w:szCs w:val="24"/>
        </w:rPr>
        <w:t xml:space="preserve">Также данный класс может быть напечатан при помощи </w:t>
      </w:r>
      <w:hyperlink r:id="rId2058" w:history="1">
        <w:r w:rsidRPr="003A425A">
          <w:rPr>
            <w:rStyle w:val="a3"/>
            <w:rFonts w:ascii="Times New Roman" w:hAnsi="Times New Roman"/>
            <w:color w:val="auto"/>
            <w:sz w:val="24"/>
            <w:szCs w:val="24"/>
          </w:rPr>
          <w:t>QPrinter</w:t>
        </w:r>
      </w:hyperlink>
      <w:r w:rsidRPr="003A425A">
        <w:rPr>
          <w:rFonts w:ascii="Times New Roman" w:hAnsi="Times New Roman"/>
          <w:sz w:val="24"/>
          <w:szCs w:val="24"/>
        </w:rPr>
        <w:t>.</w:t>
      </w:r>
    </w:p>
    <w:p w:rsidR="000B78E4" w:rsidRPr="003A425A" w:rsidRDefault="000B78E4" w:rsidP="000B78E4">
      <w:pPr>
        <w:pStyle w:val="4"/>
      </w:pPr>
      <w:bookmarkStart w:id="827" w:name="_Toc382058933"/>
      <w:r w:rsidRPr="003A425A">
        <w:rPr>
          <w:rFonts w:ascii="Times New Roman" w:hAnsi="Times New Roman"/>
          <w:color w:val="auto"/>
          <w:sz w:val="24"/>
          <w:szCs w:val="24"/>
        </w:rPr>
        <w:lastRenderedPageBreak/>
        <w:t>QWebElement</w:t>
      </w:r>
      <w:bookmarkEnd w:id="827"/>
    </w:p>
    <w:p w:rsidR="005A6BBD" w:rsidRPr="003A425A" w:rsidRDefault="00953454" w:rsidP="00904B4C">
      <w:pPr>
        <w:tabs>
          <w:tab w:val="left" w:pos="8931"/>
        </w:tabs>
        <w:jc w:val="both"/>
        <w:rPr>
          <w:rFonts w:ascii="Times New Roman" w:hAnsi="Times New Roman"/>
          <w:sz w:val="24"/>
          <w:szCs w:val="24"/>
        </w:rPr>
      </w:pPr>
      <w:hyperlink r:id="rId2059" w:anchor="details" w:history="1">
        <w:r w:rsidR="005A6BBD" w:rsidRPr="003A425A">
          <w:rPr>
            <w:rStyle w:val="a3"/>
            <w:rFonts w:ascii="Times New Roman" w:hAnsi="Times New Roman"/>
            <w:sz w:val="24"/>
            <w:szCs w:val="24"/>
          </w:rPr>
          <w:t>http://qt-project.org/doc/qt-5.1/qtwebkit/qwebelement.html#details</w:t>
        </w:r>
      </w:hyperlink>
    </w:p>
    <w:p w:rsidR="005A6BBD" w:rsidRPr="003A425A" w:rsidRDefault="005A6BBD" w:rsidP="00904B4C">
      <w:pPr>
        <w:tabs>
          <w:tab w:val="left" w:pos="8931"/>
        </w:tabs>
        <w:jc w:val="both"/>
        <w:rPr>
          <w:rFonts w:ascii="Times New Roman" w:hAnsi="Times New Roman"/>
          <w:sz w:val="24"/>
          <w:szCs w:val="24"/>
        </w:rPr>
      </w:pPr>
      <w:r w:rsidRPr="003A425A">
        <w:rPr>
          <w:rFonts w:ascii="Times New Roman" w:hAnsi="Times New Roman"/>
          <w:sz w:val="24"/>
          <w:szCs w:val="24"/>
        </w:rPr>
        <w:t xml:space="preserve">QWebElement класс обеспечивает удобный доступ к </w:t>
      </w:r>
      <w:r w:rsidRPr="003A425A">
        <w:rPr>
          <w:rFonts w:ascii="Times New Roman" w:hAnsi="Times New Roman"/>
          <w:sz w:val="24"/>
          <w:szCs w:val="24"/>
          <w:lang w:val="en-US"/>
        </w:rPr>
        <w:t>DOM</w:t>
      </w:r>
      <w:r w:rsidRPr="003A425A">
        <w:rPr>
          <w:rFonts w:ascii="Times New Roman" w:hAnsi="Times New Roman"/>
          <w:sz w:val="24"/>
          <w:szCs w:val="24"/>
        </w:rPr>
        <w:t xml:space="preserve"> элементам в </w:t>
      </w:r>
      <w:hyperlink r:id="rId2060" w:history="1">
        <w:r w:rsidRPr="003A425A">
          <w:rPr>
            <w:rStyle w:val="a3"/>
            <w:rFonts w:ascii="Times New Roman" w:hAnsi="Times New Roman"/>
            <w:color w:val="auto"/>
            <w:sz w:val="24"/>
            <w:szCs w:val="24"/>
          </w:rPr>
          <w:t>QWebFrame</w:t>
        </w:r>
      </w:hyperlink>
      <w:r w:rsidRPr="003A425A">
        <w:rPr>
          <w:rFonts w:ascii="Times New Roman" w:hAnsi="Times New Roman"/>
          <w:sz w:val="24"/>
          <w:szCs w:val="24"/>
        </w:rPr>
        <w:t>.</w:t>
      </w:r>
      <w:r w:rsidR="000B78E4" w:rsidRPr="003A425A">
        <w:rPr>
          <w:rFonts w:ascii="Times New Roman" w:hAnsi="Times New Roman"/>
          <w:sz w:val="24"/>
          <w:szCs w:val="24"/>
        </w:rPr>
        <w:t xml:space="preserve"> </w:t>
      </w:r>
      <w:r w:rsidRPr="003A425A">
        <w:rPr>
          <w:rFonts w:ascii="Times New Roman" w:hAnsi="Times New Roman"/>
          <w:sz w:val="24"/>
          <w:szCs w:val="24"/>
        </w:rPr>
        <w:t xml:space="preserve">Данный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позволяет легко получить доступ к модели документа, представляемой древоподобной </w:t>
      </w:r>
      <w:r w:rsidR="00D95FF2" w:rsidRPr="003A425A">
        <w:rPr>
          <w:rFonts w:ascii="Times New Roman" w:hAnsi="Times New Roman"/>
          <w:sz w:val="24"/>
          <w:szCs w:val="24"/>
        </w:rPr>
        <w:t>структур</w:t>
      </w:r>
      <w:r w:rsidRPr="003A425A">
        <w:rPr>
          <w:rFonts w:ascii="Times New Roman" w:hAnsi="Times New Roman"/>
          <w:sz w:val="24"/>
          <w:szCs w:val="24"/>
        </w:rPr>
        <w:t xml:space="preserve">ой </w:t>
      </w:r>
      <w:r w:rsidRPr="003A425A">
        <w:rPr>
          <w:rFonts w:ascii="Times New Roman" w:hAnsi="Times New Roman"/>
          <w:sz w:val="24"/>
          <w:szCs w:val="24"/>
          <w:lang w:val="en-US"/>
        </w:rPr>
        <w:t>DOM</w:t>
      </w:r>
      <w:r w:rsidRPr="003A425A">
        <w:rPr>
          <w:rFonts w:ascii="Times New Roman" w:hAnsi="Times New Roman"/>
          <w:sz w:val="24"/>
          <w:szCs w:val="24"/>
        </w:rPr>
        <w:t xml:space="preserve"> элементов. Корень дерева называется элементом документа и может быть получен с использованием </w:t>
      </w:r>
      <w:hyperlink r:id="rId2061" w:anchor="documentElement" w:history="1">
        <w:r w:rsidRPr="003A425A">
          <w:rPr>
            <w:rStyle w:val="a3"/>
            <w:rFonts w:ascii="Times New Roman" w:hAnsi="Times New Roman"/>
            <w:color w:val="auto"/>
            <w:sz w:val="24"/>
            <w:szCs w:val="24"/>
          </w:rPr>
          <w:t>QWebFrame::documentElement</w:t>
        </w:r>
      </w:hyperlink>
      <w:r w:rsidRPr="003A425A">
        <w:rPr>
          <w:rFonts w:ascii="Times New Roman" w:hAnsi="Times New Roman"/>
          <w:sz w:val="24"/>
          <w:szCs w:val="24"/>
        </w:rPr>
        <w:t>().</w:t>
      </w:r>
      <w:r w:rsidR="000B78E4" w:rsidRPr="003A425A">
        <w:rPr>
          <w:rFonts w:ascii="Times New Roman" w:hAnsi="Times New Roman"/>
          <w:sz w:val="24"/>
          <w:szCs w:val="24"/>
        </w:rPr>
        <w:t xml:space="preserve"> </w:t>
      </w:r>
      <w:r w:rsidRPr="003A425A">
        <w:rPr>
          <w:rFonts w:ascii="Times New Roman" w:hAnsi="Times New Roman"/>
          <w:sz w:val="24"/>
          <w:szCs w:val="24"/>
        </w:rPr>
        <w:t xml:space="preserve">Определённые элементы идентифицируются с использованием </w:t>
      </w:r>
      <w:r w:rsidRPr="003A425A">
        <w:rPr>
          <w:rFonts w:ascii="Times New Roman" w:hAnsi="Times New Roman"/>
          <w:sz w:val="24"/>
          <w:szCs w:val="24"/>
          <w:lang w:val="en-US"/>
        </w:rPr>
        <w:t>CSS</w:t>
      </w:r>
      <w:r w:rsidRPr="003A425A">
        <w:rPr>
          <w:rFonts w:ascii="Times New Roman" w:hAnsi="Times New Roman"/>
          <w:sz w:val="24"/>
          <w:szCs w:val="24"/>
        </w:rPr>
        <w:t xml:space="preserve"> селе</w:t>
      </w:r>
      <w:r w:rsidR="004F2215" w:rsidRPr="003A425A">
        <w:rPr>
          <w:rFonts w:ascii="Times New Roman" w:hAnsi="Times New Roman"/>
          <w:sz w:val="24"/>
          <w:szCs w:val="24"/>
        </w:rPr>
        <w:t>кто</w:t>
      </w:r>
      <w:r w:rsidRPr="003A425A">
        <w:rPr>
          <w:rFonts w:ascii="Times New Roman" w:hAnsi="Times New Roman"/>
          <w:sz w:val="24"/>
          <w:szCs w:val="24"/>
        </w:rPr>
        <w:t xml:space="preserve">ров. </w:t>
      </w:r>
      <w:r w:rsidRPr="003A425A">
        <w:rPr>
          <w:rFonts w:ascii="Times New Roman" w:hAnsi="Times New Roman"/>
          <w:i/>
          <w:sz w:val="24"/>
          <w:szCs w:val="24"/>
        </w:rPr>
        <w:t>Есть пример кода.</w:t>
      </w:r>
      <w:r w:rsidR="000B78E4" w:rsidRPr="003A425A">
        <w:rPr>
          <w:rFonts w:ascii="Times New Roman" w:hAnsi="Times New Roman"/>
          <w:i/>
          <w:sz w:val="24"/>
          <w:szCs w:val="24"/>
        </w:rPr>
        <w:t xml:space="preserve"> </w:t>
      </w:r>
      <w:r w:rsidRPr="003A425A">
        <w:rPr>
          <w:rFonts w:ascii="Times New Roman" w:hAnsi="Times New Roman"/>
          <w:i/>
          <w:sz w:val="24"/>
          <w:szCs w:val="24"/>
        </w:rPr>
        <w:t>Также демонстрируется другой способ ручного просмотра документа. есть пример кода.</w:t>
      </w:r>
      <w:r w:rsidR="000B78E4" w:rsidRPr="003A425A">
        <w:rPr>
          <w:rFonts w:ascii="Times New Roman" w:hAnsi="Times New Roman"/>
          <w:i/>
          <w:sz w:val="24"/>
          <w:szCs w:val="24"/>
        </w:rPr>
        <w:t xml:space="preserve"> М</w:t>
      </w:r>
      <w:r w:rsidRPr="003A425A">
        <w:rPr>
          <w:rFonts w:ascii="Times New Roman" w:hAnsi="Times New Roman"/>
          <w:sz w:val="24"/>
          <w:szCs w:val="24"/>
        </w:rPr>
        <w:t>ожно изменять отдельные элементы.</w:t>
      </w:r>
    </w:p>
    <w:p w:rsidR="005A6BBD" w:rsidRPr="003A425A" w:rsidRDefault="005A6BBD" w:rsidP="00904B4C">
      <w:pPr>
        <w:tabs>
          <w:tab w:val="left" w:pos="8931"/>
        </w:tabs>
        <w:jc w:val="both"/>
        <w:rPr>
          <w:rFonts w:ascii="Times New Roman" w:hAnsi="Times New Roman"/>
          <w:i/>
          <w:sz w:val="24"/>
          <w:szCs w:val="24"/>
        </w:rPr>
      </w:pPr>
      <w:r w:rsidRPr="003A425A">
        <w:rPr>
          <w:rFonts w:ascii="Times New Roman" w:hAnsi="Times New Roman"/>
          <w:sz w:val="24"/>
          <w:szCs w:val="24"/>
        </w:rPr>
        <w:t xml:space="preserve">Также можно эмулировать событие нажатия на элемент. </w:t>
      </w:r>
      <w:r w:rsidRPr="003A425A">
        <w:rPr>
          <w:rFonts w:ascii="Times New Roman" w:hAnsi="Times New Roman"/>
          <w:i/>
          <w:sz w:val="24"/>
          <w:szCs w:val="24"/>
        </w:rPr>
        <w:t>Есть пример кода.</w:t>
      </w:r>
      <w:r w:rsidR="000B78E4" w:rsidRPr="003A425A">
        <w:rPr>
          <w:rFonts w:ascii="Times New Roman" w:hAnsi="Times New Roman"/>
          <w:i/>
          <w:sz w:val="24"/>
          <w:szCs w:val="24"/>
        </w:rPr>
        <w:t xml:space="preserve"> </w:t>
      </w:r>
      <w:r w:rsidRPr="003A425A">
        <w:rPr>
          <w:rFonts w:ascii="Times New Roman" w:hAnsi="Times New Roman"/>
          <w:sz w:val="24"/>
          <w:szCs w:val="24"/>
        </w:rPr>
        <w:t xml:space="preserve">Нижележащее содержание данного класса явно разделяется. Создание копии данного </w:t>
      </w:r>
      <w:r w:rsidR="00085476" w:rsidRPr="003A425A">
        <w:rPr>
          <w:rFonts w:ascii="Times New Roman" w:hAnsi="Times New Roman"/>
          <w:sz w:val="24"/>
          <w:szCs w:val="24"/>
        </w:rPr>
        <w:t>объект</w:t>
      </w:r>
      <w:r w:rsidRPr="003A425A">
        <w:rPr>
          <w:rFonts w:ascii="Times New Roman" w:hAnsi="Times New Roman"/>
          <w:sz w:val="24"/>
          <w:szCs w:val="24"/>
        </w:rPr>
        <w:t>а не создаёт копию содержания. Вместо этого оба экземпляра указывают на один и тот же элемент.</w:t>
      </w:r>
      <w:r w:rsidR="000B78E4" w:rsidRPr="003A425A">
        <w:rPr>
          <w:rFonts w:ascii="Times New Roman" w:hAnsi="Times New Roman"/>
          <w:sz w:val="24"/>
          <w:szCs w:val="24"/>
        </w:rPr>
        <w:t xml:space="preserve"> </w:t>
      </w:r>
      <w:r w:rsidRPr="003A425A">
        <w:rPr>
          <w:rFonts w:ascii="Times New Roman" w:hAnsi="Times New Roman"/>
          <w:i/>
          <w:sz w:val="24"/>
          <w:szCs w:val="24"/>
        </w:rPr>
        <w:t>Есть ссылки на примеры.</w:t>
      </w:r>
    </w:p>
    <w:p w:rsidR="000B78E4" w:rsidRPr="003A425A" w:rsidRDefault="000B78E4" w:rsidP="000B78E4">
      <w:pPr>
        <w:pStyle w:val="4"/>
      </w:pPr>
      <w:bookmarkStart w:id="828" w:name="_Toc382058934"/>
      <w:r w:rsidRPr="003A425A">
        <w:rPr>
          <w:rFonts w:ascii="Times New Roman" w:hAnsi="Times New Roman"/>
          <w:color w:val="auto"/>
          <w:sz w:val="24"/>
          <w:szCs w:val="24"/>
        </w:rPr>
        <w:t>QWebSettings</w:t>
      </w:r>
      <w:bookmarkEnd w:id="828"/>
    </w:p>
    <w:p w:rsidR="005A6BBD" w:rsidRPr="003A425A" w:rsidRDefault="00953454" w:rsidP="00904B4C">
      <w:pPr>
        <w:tabs>
          <w:tab w:val="left" w:pos="8931"/>
        </w:tabs>
        <w:jc w:val="both"/>
        <w:rPr>
          <w:rFonts w:ascii="Times New Roman" w:hAnsi="Times New Roman"/>
          <w:i/>
          <w:sz w:val="24"/>
          <w:szCs w:val="24"/>
        </w:rPr>
      </w:pPr>
      <w:hyperlink r:id="rId2062" w:anchor="details" w:history="1">
        <w:r w:rsidR="005A6BBD" w:rsidRPr="003A425A">
          <w:rPr>
            <w:rStyle w:val="a3"/>
            <w:rFonts w:ascii="Times New Roman" w:hAnsi="Times New Roman"/>
            <w:i/>
            <w:sz w:val="24"/>
            <w:szCs w:val="24"/>
          </w:rPr>
          <w:t>http://qt-project.org/doc/qt-5.1/qtwebkit/qwebsettings.html#details</w:t>
        </w:r>
      </w:hyperlink>
    </w:p>
    <w:p w:rsidR="005A6BBD" w:rsidRPr="003A425A" w:rsidRDefault="005A6BBD" w:rsidP="00904B4C">
      <w:pPr>
        <w:tabs>
          <w:tab w:val="left" w:pos="8931"/>
        </w:tabs>
        <w:jc w:val="both"/>
        <w:rPr>
          <w:rFonts w:ascii="Times New Roman" w:hAnsi="Times New Roman"/>
          <w:i/>
          <w:sz w:val="24"/>
          <w:szCs w:val="24"/>
        </w:rPr>
      </w:pPr>
      <w:r w:rsidRPr="003A425A">
        <w:rPr>
          <w:rFonts w:ascii="Times New Roman" w:hAnsi="Times New Roman"/>
          <w:sz w:val="24"/>
          <w:szCs w:val="24"/>
        </w:rPr>
        <w:t xml:space="preserve">QWebSettings класс обеспечивает </w:t>
      </w:r>
      <w:r w:rsidR="00085476" w:rsidRPr="003A425A">
        <w:rPr>
          <w:rFonts w:ascii="Times New Roman" w:hAnsi="Times New Roman"/>
          <w:sz w:val="24"/>
          <w:szCs w:val="24"/>
        </w:rPr>
        <w:t>объект</w:t>
      </w:r>
      <w:r w:rsidRPr="003A425A">
        <w:rPr>
          <w:rFonts w:ascii="Times New Roman" w:hAnsi="Times New Roman"/>
          <w:sz w:val="24"/>
          <w:szCs w:val="24"/>
        </w:rPr>
        <w:t xml:space="preserve">, чтобы сохранять настройки, используемые </w:t>
      </w:r>
      <w:hyperlink r:id="rId2063" w:history="1">
        <w:r w:rsidRPr="003A425A">
          <w:rPr>
            <w:rStyle w:val="a3"/>
            <w:rFonts w:ascii="Times New Roman" w:hAnsi="Times New Roman"/>
            <w:color w:val="auto"/>
            <w:sz w:val="24"/>
            <w:szCs w:val="24"/>
          </w:rPr>
          <w:t>QWebPage</w:t>
        </w:r>
      </w:hyperlink>
      <w:r w:rsidRPr="003A425A">
        <w:rPr>
          <w:rFonts w:ascii="Times New Roman" w:hAnsi="Times New Roman"/>
          <w:sz w:val="24"/>
          <w:szCs w:val="24"/>
        </w:rPr>
        <w:t xml:space="preserve"> and </w:t>
      </w:r>
      <w:hyperlink r:id="rId2064" w:history="1">
        <w:r w:rsidRPr="003A425A">
          <w:rPr>
            <w:rStyle w:val="a3"/>
            <w:rFonts w:ascii="Times New Roman" w:hAnsi="Times New Roman"/>
            <w:color w:val="auto"/>
            <w:sz w:val="24"/>
            <w:szCs w:val="24"/>
          </w:rPr>
          <w:t>QWebFrame</w:t>
        </w:r>
      </w:hyperlink>
      <w:r w:rsidRPr="003A425A">
        <w:rPr>
          <w:rFonts w:ascii="Times New Roman" w:hAnsi="Times New Roman"/>
          <w:sz w:val="24"/>
          <w:szCs w:val="24"/>
        </w:rPr>
        <w:t>.</w:t>
      </w:r>
      <w:r w:rsidR="000B78E4" w:rsidRPr="003A425A">
        <w:rPr>
          <w:rFonts w:ascii="Times New Roman" w:hAnsi="Times New Roman"/>
          <w:sz w:val="24"/>
          <w:szCs w:val="24"/>
        </w:rPr>
        <w:t xml:space="preserve"> </w:t>
      </w:r>
      <w:r w:rsidRPr="003A425A">
        <w:rPr>
          <w:rFonts w:ascii="Times New Roman" w:hAnsi="Times New Roman"/>
          <w:sz w:val="24"/>
          <w:szCs w:val="24"/>
        </w:rPr>
        <w:t xml:space="preserve">Каждый </w:t>
      </w:r>
      <w:r w:rsidR="00085476" w:rsidRPr="003A425A">
        <w:rPr>
          <w:rFonts w:ascii="Times New Roman" w:hAnsi="Times New Roman"/>
          <w:sz w:val="24"/>
          <w:szCs w:val="24"/>
        </w:rPr>
        <w:t>объект</w:t>
      </w:r>
      <w:r w:rsidRPr="003A425A">
        <w:rPr>
          <w:rFonts w:ascii="Times New Roman" w:hAnsi="Times New Roman"/>
          <w:sz w:val="24"/>
          <w:szCs w:val="24"/>
        </w:rPr>
        <w:t xml:space="preserve"> страницы имеет свой собственный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настроек. Если настройки не сконфигурированы, то просматривается </w:t>
      </w:r>
      <w:r w:rsidR="00B74A73" w:rsidRPr="003A425A">
        <w:rPr>
          <w:rFonts w:ascii="Times New Roman" w:hAnsi="Times New Roman"/>
          <w:sz w:val="24"/>
          <w:szCs w:val="24"/>
        </w:rPr>
        <w:t>Глобал</w:t>
      </w:r>
      <w:r w:rsidRPr="003A425A">
        <w:rPr>
          <w:rFonts w:ascii="Times New Roman" w:hAnsi="Times New Roman"/>
          <w:sz w:val="24"/>
          <w:szCs w:val="24"/>
        </w:rPr>
        <w:t xml:space="preserve">ьный </w:t>
      </w:r>
      <w:r w:rsidR="00085476" w:rsidRPr="003A425A">
        <w:rPr>
          <w:rFonts w:ascii="Times New Roman" w:hAnsi="Times New Roman"/>
          <w:sz w:val="24"/>
          <w:szCs w:val="24"/>
        </w:rPr>
        <w:t>объект</w:t>
      </w:r>
      <w:r w:rsidRPr="003A425A">
        <w:rPr>
          <w:rFonts w:ascii="Times New Roman" w:hAnsi="Times New Roman"/>
          <w:sz w:val="24"/>
          <w:szCs w:val="24"/>
        </w:rPr>
        <w:t xml:space="preserve"> настроек. Данный класс позволяет настраивать свойства браузера.</w:t>
      </w:r>
      <w:r w:rsidR="000B78E4" w:rsidRPr="003A425A">
        <w:rPr>
          <w:rFonts w:ascii="Times New Roman" w:hAnsi="Times New Roman"/>
          <w:sz w:val="24"/>
          <w:szCs w:val="24"/>
        </w:rPr>
        <w:t xml:space="preserve"> </w:t>
      </w:r>
      <w:r w:rsidRPr="003A425A">
        <w:rPr>
          <w:rFonts w:ascii="Times New Roman" w:hAnsi="Times New Roman"/>
          <w:sz w:val="24"/>
          <w:szCs w:val="24"/>
        </w:rPr>
        <w:t xml:space="preserve">Также данный класс может настраивать </w:t>
      </w:r>
      <w:r w:rsidR="00B74A73" w:rsidRPr="003A425A">
        <w:rPr>
          <w:rFonts w:ascii="Times New Roman" w:hAnsi="Times New Roman"/>
          <w:sz w:val="24"/>
          <w:szCs w:val="24"/>
        </w:rPr>
        <w:t>Глобал</w:t>
      </w:r>
      <w:r w:rsidRPr="003A425A">
        <w:rPr>
          <w:rFonts w:ascii="Times New Roman" w:hAnsi="Times New Roman"/>
          <w:sz w:val="24"/>
          <w:szCs w:val="24"/>
        </w:rPr>
        <w:t xml:space="preserve">ьные свойства. </w:t>
      </w:r>
      <w:r w:rsidRPr="003A425A">
        <w:rPr>
          <w:rFonts w:ascii="Times New Roman" w:hAnsi="Times New Roman"/>
          <w:i/>
          <w:sz w:val="24"/>
          <w:szCs w:val="24"/>
        </w:rPr>
        <w:t>Они перечислены в данной части.</w:t>
      </w:r>
      <w:r w:rsidR="000B78E4" w:rsidRPr="003A425A">
        <w:rPr>
          <w:rFonts w:ascii="Times New Roman" w:hAnsi="Times New Roman"/>
          <w:i/>
          <w:sz w:val="24"/>
          <w:szCs w:val="24"/>
        </w:rPr>
        <w:t xml:space="preserve"> </w:t>
      </w:r>
      <w:r w:rsidRPr="003A425A">
        <w:rPr>
          <w:rFonts w:ascii="Times New Roman" w:hAnsi="Times New Roman"/>
          <w:sz w:val="24"/>
          <w:szCs w:val="24"/>
        </w:rPr>
        <w:t xml:space="preserve">Также можно осуществлять поддержку плагинов браузера. </w:t>
      </w:r>
      <w:r w:rsidRPr="003A425A">
        <w:rPr>
          <w:rFonts w:ascii="Times New Roman" w:hAnsi="Times New Roman"/>
          <w:i/>
          <w:sz w:val="24"/>
          <w:szCs w:val="24"/>
        </w:rPr>
        <w:t>Есть некоторое описание касательно данного вопроса.</w:t>
      </w:r>
      <w:r w:rsidR="000B78E4"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поддерживает особенности </w:t>
      </w:r>
      <w:hyperlink r:id="rId2065" w:history="1">
        <w:r w:rsidRPr="003A425A">
          <w:rPr>
            <w:rStyle w:val="a3"/>
            <w:rFonts w:ascii="Times New Roman" w:hAnsi="Times New Roman"/>
            <w:color w:val="auto"/>
            <w:sz w:val="24"/>
            <w:szCs w:val="24"/>
          </w:rPr>
          <w:t>HTML 5</w:t>
        </w:r>
      </w:hyperlink>
      <w:r w:rsidRPr="003A425A">
        <w:rPr>
          <w:rFonts w:ascii="Times New Roman" w:hAnsi="Times New Roman"/>
          <w:sz w:val="24"/>
          <w:szCs w:val="24"/>
        </w:rPr>
        <w:t xml:space="preserve">, которые улучшают производительность и возможности веб приложений. </w:t>
      </w:r>
      <w:r w:rsidRPr="003A425A">
        <w:rPr>
          <w:rFonts w:ascii="Times New Roman" w:hAnsi="Times New Roman"/>
          <w:i/>
          <w:sz w:val="24"/>
          <w:szCs w:val="24"/>
        </w:rPr>
        <w:t>Они перечислены и описаны.</w:t>
      </w:r>
      <w:r w:rsidR="000B78E4" w:rsidRPr="003A425A">
        <w:rPr>
          <w:rFonts w:ascii="Times New Roman" w:hAnsi="Times New Roman"/>
          <w:i/>
          <w:sz w:val="24"/>
          <w:szCs w:val="24"/>
        </w:rPr>
        <w:t xml:space="preserve"> </w:t>
      </w:r>
      <w:r w:rsidRPr="003A425A">
        <w:rPr>
          <w:rFonts w:ascii="Times New Roman" w:hAnsi="Times New Roman"/>
          <w:i/>
          <w:sz w:val="24"/>
          <w:szCs w:val="24"/>
        </w:rPr>
        <w:t xml:space="preserve">Далее следует изучить модуль, посвящённый </w:t>
      </w:r>
      <w:r w:rsidRPr="003A425A">
        <w:rPr>
          <w:rFonts w:ascii="Times New Roman" w:hAnsi="Times New Roman"/>
          <w:i/>
          <w:sz w:val="24"/>
          <w:szCs w:val="24"/>
          <w:lang w:val="en-US"/>
        </w:rPr>
        <w:t>sql</w:t>
      </w:r>
      <w:r w:rsidRPr="003A425A">
        <w:rPr>
          <w:rFonts w:ascii="Times New Roman" w:hAnsi="Times New Roman"/>
          <w:i/>
          <w:sz w:val="24"/>
          <w:szCs w:val="24"/>
        </w:rPr>
        <w:t>.</w:t>
      </w:r>
    </w:p>
    <w:p w:rsidR="000B78E4" w:rsidRPr="003A425A" w:rsidRDefault="000B78E4" w:rsidP="000B78E4">
      <w:pPr>
        <w:pStyle w:val="1"/>
        <w:rPr>
          <w:rFonts w:ascii="Times New Roman" w:hAnsi="Times New Roman"/>
          <w:b w:val="0"/>
          <w:sz w:val="24"/>
          <w:szCs w:val="24"/>
          <w:lang w:val="en-GB"/>
        </w:rPr>
      </w:pPr>
      <w:bookmarkStart w:id="829" w:name="_Toc382058935"/>
      <w:r w:rsidRPr="003A425A">
        <w:rPr>
          <w:rFonts w:ascii="Times New Roman" w:hAnsi="Times New Roman"/>
          <w:b w:val="0"/>
          <w:sz w:val="24"/>
          <w:szCs w:val="24"/>
          <w:lang w:val="en-GB"/>
        </w:rPr>
        <w:t>QT SQL</w:t>
      </w:r>
      <w:bookmarkEnd w:id="829"/>
    </w:p>
    <w:p w:rsidR="005A6BBD" w:rsidRPr="003A425A" w:rsidRDefault="00953454" w:rsidP="00904B4C">
      <w:pPr>
        <w:tabs>
          <w:tab w:val="left" w:pos="8931"/>
        </w:tabs>
        <w:jc w:val="both"/>
        <w:rPr>
          <w:rFonts w:ascii="Times New Roman" w:hAnsi="Times New Roman"/>
          <w:sz w:val="24"/>
          <w:szCs w:val="24"/>
          <w:lang w:val="en-GB"/>
        </w:rPr>
      </w:pPr>
      <w:hyperlink r:id="rId2066" w:history="1">
        <w:r w:rsidR="005A6BBD" w:rsidRPr="003A425A">
          <w:rPr>
            <w:rStyle w:val="a3"/>
            <w:rFonts w:ascii="Times New Roman" w:hAnsi="Times New Roman"/>
            <w:sz w:val="24"/>
            <w:szCs w:val="24"/>
            <w:lang w:val="en-GB"/>
          </w:rPr>
          <w:t>http://qt-project.org/doc/qt-5.1/qtsql/qtsql-index.html</w:t>
        </w:r>
      </w:hyperlink>
    </w:p>
    <w:p w:rsidR="005A6BBD" w:rsidRPr="003A425A" w:rsidRDefault="005A6BBD" w:rsidP="00904B4C">
      <w:pPr>
        <w:tabs>
          <w:tab w:val="left" w:pos="8931"/>
        </w:tabs>
        <w:jc w:val="both"/>
        <w:rPr>
          <w:rFonts w:ascii="Times New Roman" w:hAnsi="Times New Roman"/>
          <w:sz w:val="24"/>
          <w:szCs w:val="24"/>
        </w:rPr>
      </w:pPr>
      <w:r w:rsidRPr="003A425A">
        <w:rPr>
          <w:rFonts w:ascii="Times New Roman" w:hAnsi="Times New Roman"/>
          <w:sz w:val="24"/>
          <w:szCs w:val="24"/>
          <w:lang w:val="en-US"/>
        </w:rPr>
        <w:t>qt</w:t>
      </w:r>
      <w:r w:rsidRPr="003A425A">
        <w:rPr>
          <w:rFonts w:ascii="Times New Roman" w:hAnsi="Times New Roman"/>
          <w:sz w:val="24"/>
          <w:szCs w:val="24"/>
        </w:rPr>
        <w:t xml:space="preserve"> </w:t>
      </w:r>
      <w:r w:rsidR="00B00C9F" w:rsidRPr="003A425A">
        <w:rPr>
          <w:rFonts w:ascii="Times New Roman" w:hAnsi="Times New Roman"/>
          <w:sz w:val="24"/>
          <w:szCs w:val="24"/>
        </w:rPr>
        <w:t>SQL</w:t>
      </w:r>
      <w:r w:rsidRPr="003A425A">
        <w:rPr>
          <w:rFonts w:ascii="Times New Roman" w:hAnsi="Times New Roman"/>
          <w:sz w:val="24"/>
          <w:szCs w:val="24"/>
        </w:rPr>
        <w:t xml:space="preserve"> является ключевым модулем, который обеспечивает поддержку для баз данных </w:t>
      </w:r>
      <w:r w:rsidR="00B00C9F" w:rsidRPr="003A425A">
        <w:rPr>
          <w:rFonts w:ascii="Times New Roman" w:hAnsi="Times New Roman"/>
          <w:sz w:val="24"/>
          <w:szCs w:val="24"/>
        </w:rPr>
        <w:t>SQL</w:t>
      </w:r>
      <w:r w:rsidRPr="003A425A">
        <w:rPr>
          <w:rFonts w:ascii="Times New Roman" w:hAnsi="Times New Roman"/>
          <w:sz w:val="24"/>
          <w:szCs w:val="24"/>
        </w:rPr>
        <w:t xml:space="preserve">. Он разделяется на несколько слоёв: </w:t>
      </w:r>
    </w:p>
    <w:p w:rsidR="005A6BBD" w:rsidRPr="003A425A" w:rsidRDefault="005A6BBD" w:rsidP="004D4FF9">
      <w:pPr>
        <w:pStyle w:val="a8"/>
        <w:numPr>
          <w:ilvl w:val="0"/>
          <w:numId w:val="38"/>
        </w:numPr>
        <w:tabs>
          <w:tab w:val="left" w:pos="709"/>
        </w:tabs>
        <w:jc w:val="both"/>
        <w:rPr>
          <w:rFonts w:ascii="Times New Roman" w:hAnsi="Times New Roman"/>
          <w:sz w:val="24"/>
          <w:szCs w:val="24"/>
        </w:rPr>
      </w:pPr>
      <w:r w:rsidRPr="003A425A">
        <w:rPr>
          <w:rFonts w:ascii="Times New Roman" w:hAnsi="Times New Roman"/>
          <w:sz w:val="24"/>
          <w:szCs w:val="24"/>
        </w:rPr>
        <w:t>Слой драйверов</w:t>
      </w:r>
    </w:p>
    <w:p w:rsidR="005A6BBD" w:rsidRPr="003A425A" w:rsidRDefault="005A6BBD" w:rsidP="004D4FF9">
      <w:pPr>
        <w:pStyle w:val="a8"/>
        <w:numPr>
          <w:ilvl w:val="0"/>
          <w:numId w:val="38"/>
        </w:numPr>
        <w:tabs>
          <w:tab w:val="left" w:pos="709"/>
        </w:tabs>
        <w:jc w:val="both"/>
        <w:rPr>
          <w:rFonts w:ascii="Times New Roman" w:hAnsi="Times New Roman"/>
          <w:sz w:val="24"/>
          <w:szCs w:val="24"/>
        </w:rPr>
      </w:pPr>
      <w:r w:rsidRPr="003A425A">
        <w:rPr>
          <w:rFonts w:ascii="Times New Roman" w:hAnsi="Times New Roman"/>
          <w:sz w:val="24"/>
          <w:szCs w:val="24"/>
        </w:rPr>
        <w:t xml:space="preserve">Слой </w:t>
      </w:r>
      <w:r w:rsidR="00B00C9F" w:rsidRPr="003A425A">
        <w:rPr>
          <w:rFonts w:ascii="Times New Roman" w:hAnsi="Times New Roman"/>
          <w:sz w:val="24"/>
          <w:szCs w:val="24"/>
        </w:rPr>
        <w:t>SQL</w:t>
      </w:r>
      <w:r w:rsidRPr="003A425A">
        <w:rPr>
          <w:rFonts w:ascii="Times New Roman" w:hAnsi="Times New Roman"/>
          <w:sz w:val="24"/>
          <w:szCs w:val="24"/>
        </w:rPr>
        <w:t xml:space="preserve"> программного интерфейса</w:t>
      </w:r>
    </w:p>
    <w:p w:rsidR="005A6BBD" w:rsidRPr="003A425A" w:rsidRDefault="005A6BBD" w:rsidP="004D4FF9">
      <w:pPr>
        <w:pStyle w:val="a8"/>
        <w:numPr>
          <w:ilvl w:val="0"/>
          <w:numId w:val="38"/>
        </w:numPr>
        <w:tabs>
          <w:tab w:val="left" w:pos="709"/>
        </w:tabs>
        <w:jc w:val="both"/>
        <w:rPr>
          <w:rFonts w:ascii="Times New Roman" w:hAnsi="Times New Roman"/>
          <w:sz w:val="24"/>
          <w:szCs w:val="24"/>
        </w:rPr>
      </w:pPr>
      <w:r w:rsidRPr="003A425A">
        <w:rPr>
          <w:rFonts w:ascii="Times New Roman" w:hAnsi="Times New Roman"/>
          <w:sz w:val="24"/>
          <w:szCs w:val="24"/>
        </w:rPr>
        <w:t>Слой интерфейса пользователя</w:t>
      </w:r>
    </w:p>
    <w:p w:rsidR="00503D62" w:rsidRPr="003A425A" w:rsidRDefault="00503D62" w:rsidP="00503D62">
      <w:pPr>
        <w:pStyle w:val="2"/>
        <w:rPr>
          <w:rFonts w:ascii="Times New Roman" w:hAnsi="Times New Roman"/>
          <w:b w:val="0"/>
          <w:sz w:val="24"/>
          <w:szCs w:val="24"/>
        </w:rPr>
      </w:pPr>
      <w:bookmarkStart w:id="830" w:name="_Toc382058936"/>
      <w:r w:rsidRPr="003A425A">
        <w:rPr>
          <w:rFonts w:ascii="Times New Roman" w:hAnsi="Times New Roman"/>
          <w:b w:val="0"/>
          <w:sz w:val="24"/>
          <w:szCs w:val="24"/>
          <w:lang w:val="en-US"/>
        </w:rPr>
        <w:t>SQL</w:t>
      </w:r>
      <w:r w:rsidRPr="003A425A">
        <w:rPr>
          <w:rFonts w:ascii="Times New Roman" w:hAnsi="Times New Roman"/>
          <w:sz w:val="24"/>
          <w:szCs w:val="24"/>
        </w:rPr>
        <w:t xml:space="preserve"> ПРОРАММИРОВАНИЕ</w:t>
      </w:r>
      <w:bookmarkEnd w:id="830"/>
    </w:p>
    <w:p w:rsidR="005A6BBD" w:rsidRPr="003A425A" w:rsidRDefault="00953454" w:rsidP="00D66A55">
      <w:pPr>
        <w:tabs>
          <w:tab w:val="left" w:pos="8931"/>
        </w:tabs>
        <w:jc w:val="both"/>
        <w:rPr>
          <w:rFonts w:ascii="Times New Roman" w:hAnsi="Times New Roman"/>
          <w:sz w:val="24"/>
          <w:szCs w:val="24"/>
        </w:rPr>
      </w:pPr>
      <w:hyperlink r:id="rId2067" w:history="1">
        <w:r w:rsidR="005A6BBD" w:rsidRPr="003A425A">
          <w:rPr>
            <w:rStyle w:val="a3"/>
            <w:rFonts w:ascii="Times New Roman" w:hAnsi="Times New Roman"/>
            <w:sz w:val="24"/>
            <w:szCs w:val="24"/>
          </w:rPr>
          <w:t>http://qt-project.org/doc/qt-5.1/qtsql/sql-programming.html</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i/>
          <w:sz w:val="24"/>
          <w:szCs w:val="24"/>
        </w:rPr>
        <w:t>Есть ссылка на книгу о базах данных</w:t>
      </w:r>
      <w:r w:rsidRPr="003A425A">
        <w:rPr>
          <w:rFonts w:ascii="Times New Roman" w:hAnsi="Times New Roman"/>
          <w:sz w:val="24"/>
          <w:szCs w:val="24"/>
        </w:rPr>
        <w:t>.</w:t>
      </w:r>
      <w:r w:rsidR="00503D62" w:rsidRPr="003A425A">
        <w:rPr>
          <w:rFonts w:ascii="Times New Roman" w:hAnsi="Times New Roman"/>
          <w:sz w:val="24"/>
          <w:szCs w:val="24"/>
        </w:rPr>
        <w:t xml:space="preserve"> </w:t>
      </w:r>
      <w:r w:rsidRPr="003A425A">
        <w:rPr>
          <w:rFonts w:ascii="Times New Roman" w:hAnsi="Times New Roman"/>
          <w:i/>
          <w:sz w:val="24"/>
          <w:szCs w:val="24"/>
        </w:rPr>
        <w:t>Далее перечислены темы.</w:t>
      </w:r>
      <w:r w:rsidR="00503D62" w:rsidRPr="003A425A">
        <w:rPr>
          <w:rFonts w:ascii="Times New Roman" w:hAnsi="Times New Roman"/>
          <w:i/>
          <w:sz w:val="24"/>
          <w:szCs w:val="24"/>
        </w:rPr>
        <w:t xml:space="preserve"> </w:t>
      </w:r>
      <w:r w:rsidRPr="003A425A">
        <w:rPr>
          <w:rFonts w:ascii="Times New Roman" w:hAnsi="Times New Roman"/>
          <w:i/>
          <w:sz w:val="24"/>
          <w:szCs w:val="24"/>
        </w:rPr>
        <w:t>Далее перечислены классы данного модуля.</w:t>
      </w:r>
      <w:r w:rsidR="00503D62" w:rsidRPr="003A425A">
        <w:rPr>
          <w:rFonts w:ascii="Times New Roman" w:hAnsi="Times New Roman"/>
          <w:i/>
          <w:sz w:val="24"/>
          <w:szCs w:val="24"/>
        </w:rPr>
        <w:t xml:space="preserve"> </w:t>
      </w:r>
      <w:r w:rsidRPr="003A425A">
        <w:rPr>
          <w:rFonts w:ascii="Times New Roman" w:hAnsi="Times New Roman"/>
          <w:sz w:val="24"/>
          <w:szCs w:val="24"/>
        </w:rPr>
        <w:t xml:space="preserve">Слой драйверов: </w:t>
      </w:r>
      <w:hyperlink r:id="rId2068" w:history="1">
        <w:r w:rsidRPr="003A425A">
          <w:rPr>
            <w:rStyle w:val="a3"/>
            <w:rFonts w:ascii="Times New Roman" w:hAnsi="Times New Roman"/>
            <w:color w:val="auto"/>
            <w:sz w:val="24"/>
            <w:szCs w:val="24"/>
            <w:lang w:val="en-US"/>
          </w:rPr>
          <w:t>QSqlDriver</w:t>
        </w:r>
      </w:hyperlink>
      <w:r w:rsidRPr="003A425A">
        <w:rPr>
          <w:rFonts w:ascii="Times New Roman" w:hAnsi="Times New Roman"/>
          <w:sz w:val="24"/>
          <w:szCs w:val="24"/>
        </w:rPr>
        <w:t xml:space="preserve">, </w:t>
      </w:r>
      <w:hyperlink r:id="rId2069" w:history="1">
        <w:r w:rsidRPr="003A425A">
          <w:rPr>
            <w:rStyle w:val="a3"/>
            <w:rFonts w:ascii="Times New Roman" w:hAnsi="Times New Roman"/>
            <w:color w:val="auto"/>
            <w:sz w:val="24"/>
            <w:szCs w:val="24"/>
            <w:lang w:val="en-US"/>
          </w:rPr>
          <w:t>QSqlDriverCreator</w:t>
        </w:r>
      </w:hyperlink>
      <w:r w:rsidRPr="003A425A">
        <w:rPr>
          <w:rFonts w:ascii="Times New Roman" w:hAnsi="Times New Roman"/>
          <w:sz w:val="24"/>
          <w:szCs w:val="24"/>
        </w:rPr>
        <w:t xml:space="preserve">, </w:t>
      </w:r>
      <w:hyperlink r:id="rId2070" w:history="1">
        <w:r w:rsidRPr="003A425A">
          <w:rPr>
            <w:rStyle w:val="a3"/>
            <w:rFonts w:ascii="Times New Roman" w:hAnsi="Times New Roman"/>
            <w:color w:val="auto"/>
            <w:sz w:val="24"/>
            <w:szCs w:val="24"/>
            <w:lang w:val="en-US"/>
          </w:rPr>
          <w:t>QSqlDriverCreatorBase</w:t>
        </w:r>
      </w:hyperlink>
      <w:r w:rsidRPr="003A425A">
        <w:rPr>
          <w:rFonts w:ascii="Times New Roman" w:hAnsi="Times New Roman"/>
          <w:sz w:val="24"/>
          <w:szCs w:val="24"/>
        </w:rPr>
        <w:t xml:space="preserve">, </w:t>
      </w:r>
      <w:hyperlink r:id="rId2071" w:history="1">
        <w:r w:rsidRPr="003A425A">
          <w:rPr>
            <w:rStyle w:val="a3"/>
            <w:rFonts w:ascii="Times New Roman" w:hAnsi="Times New Roman"/>
            <w:color w:val="auto"/>
            <w:sz w:val="24"/>
            <w:szCs w:val="24"/>
            <w:lang w:val="en-US"/>
          </w:rPr>
          <w:t>QSqlDriverPlugin</w:t>
        </w:r>
      </w:hyperlink>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hyperlink r:id="rId2072" w:history="1">
        <w:r w:rsidRPr="003A425A">
          <w:rPr>
            <w:rStyle w:val="a3"/>
            <w:rFonts w:ascii="Times New Roman" w:hAnsi="Times New Roman"/>
            <w:color w:val="auto"/>
            <w:sz w:val="24"/>
            <w:szCs w:val="24"/>
            <w:lang w:val="en-US"/>
          </w:rPr>
          <w:t>QSqlResult</w:t>
        </w:r>
      </w:hyperlink>
      <w:r w:rsidRPr="003A425A">
        <w:rPr>
          <w:rFonts w:ascii="Times New Roman" w:hAnsi="Times New Roman"/>
          <w:sz w:val="24"/>
          <w:szCs w:val="24"/>
        </w:rPr>
        <w:t>.</w:t>
      </w:r>
      <w:r w:rsidR="00503D62" w:rsidRPr="003A425A">
        <w:rPr>
          <w:rFonts w:ascii="Times New Roman" w:hAnsi="Times New Roman"/>
          <w:sz w:val="24"/>
          <w:szCs w:val="24"/>
        </w:rPr>
        <w:t xml:space="preserve"> </w:t>
      </w:r>
      <w:r w:rsidRPr="003A425A">
        <w:rPr>
          <w:rFonts w:ascii="Times New Roman" w:hAnsi="Times New Roman"/>
          <w:sz w:val="24"/>
          <w:szCs w:val="24"/>
        </w:rPr>
        <w:t xml:space="preserve">Слой программного интерфейса </w:t>
      </w:r>
      <w:r w:rsidR="00B00C9F" w:rsidRPr="003A425A">
        <w:rPr>
          <w:rFonts w:ascii="Times New Roman" w:hAnsi="Times New Roman"/>
          <w:sz w:val="24"/>
          <w:szCs w:val="24"/>
          <w:lang w:val="en-US"/>
        </w:rPr>
        <w:t>SQL</w:t>
      </w:r>
      <w:r w:rsidRPr="003A425A">
        <w:rPr>
          <w:rFonts w:ascii="Times New Roman" w:hAnsi="Times New Roman"/>
          <w:sz w:val="24"/>
          <w:szCs w:val="24"/>
        </w:rPr>
        <w:t xml:space="preserve">: </w:t>
      </w:r>
      <w:hyperlink r:id="rId2073" w:history="1">
        <w:r w:rsidRPr="003A425A">
          <w:rPr>
            <w:rStyle w:val="a3"/>
            <w:rFonts w:ascii="Times New Roman" w:hAnsi="Times New Roman"/>
            <w:color w:val="auto"/>
            <w:sz w:val="24"/>
            <w:szCs w:val="24"/>
            <w:lang w:val="en-US"/>
          </w:rPr>
          <w:t>QSqlDatabase</w:t>
        </w:r>
      </w:hyperlink>
      <w:r w:rsidRPr="003A425A">
        <w:rPr>
          <w:rFonts w:ascii="Times New Roman" w:hAnsi="Times New Roman"/>
          <w:sz w:val="24"/>
          <w:szCs w:val="24"/>
        </w:rPr>
        <w:t xml:space="preserve">, </w:t>
      </w:r>
      <w:hyperlink r:id="rId2074" w:history="1">
        <w:r w:rsidRPr="003A425A">
          <w:rPr>
            <w:rStyle w:val="a3"/>
            <w:rFonts w:ascii="Times New Roman" w:hAnsi="Times New Roman"/>
            <w:color w:val="auto"/>
            <w:sz w:val="24"/>
            <w:szCs w:val="24"/>
            <w:lang w:val="en-US"/>
          </w:rPr>
          <w:t>QSqlQuery</w:t>
        </w:r>
      </w:hyperlink>
      <w:r w:rsidRPr="003A425A">
        <w:rPr>
          <w:rFonts w:ascii="Times New Roman" w:hAnsi="Times New Roman"/>
          <w:sz w:val="24"/>
          <w:szCs w:val="24"/>
        </w:rPr>
        <w:t xml:space="preserve">, </w:t>
      </w:r>
      <w:hyperlink r:id="rId2075" w:history="1">
        <w:r w:rsidRPr="003A425A">
          <w:rPr>
            <w:rStyle w:val="a3"/>
            <w:rFonts w:ascii="Times New Roman" w:hAnsi="Times New Roman"/>
            <w:color w:val="auto"/>
            <w:sz w:val="24"/>
            <w:szCs w:val="24"/>
            <w:lang w:val="en-US"/>
          </w:rPr>
          <w:t>QSqlError</w:t>
        </w:r>
      </w:hyperlink>
      <w:r w:rsidRPr="003A425A">
        <w:rPr>
          <w:rFonts w:ascii="Times New Roman" w:hAnsi="Times New Roman"/>
          <w:sz w:val="24"/>
          <w:szCs w:val="24"/>
        </w:rPr>
        <w:t xml:space="preserve">, </w:t>
      </w:r>
      <w:hyperlink r:id="rId2076" w:history="1">
        <w:r w:rsidRPr="003A425A">
          <w:rPr>
            <w:rStyle w:val="a3"/>
            <w:rFonts w:ascii="Times New Roman" w:hAnsi="Times New Roman"/>
            <w:color w:val="auto"/>
            <w:sz w:val="24"/>
            <w:szCs w:val="24"/>
            <w:lang w:val="en-US"/>
          </w:rPr>
          <w:t>QSqlField</w:t>
        </w:r>
      </w:hyperlink>
      <w:r w:rsidRPr="003A425A">
        <w:rPr>
          <w:rFonts w:ascii="Times New Roman" w:hAnsi="Times New Roman"/>
          <w:sz w:val="24"/>
          <w:szCs w:val="24"/>
        </w:rPr>
        <w:t xml:space="preserve">, </w:t>
      </w:r>
      <w:hyperlink r:id="rId2077" w:history="1">
        <w:r w:rsidRPr="003A425A">
          <w:rPr>
            <w:rStyle w:val="a3"/>
            <w:rFonts w:ascii="Times New Roman" w:hAnsi="Times New Roman"/>
            <w:color w:val="auto"/>
            <w:sz w:val="24"/>
            <w:szCs w:val="24"/>
            <w:lang w:val="en-US"/>
          </w:rPr>
          <w:t>QSqlIndex</w:t>
        </w:r>
      </w:hyperlink>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hyperlink r:id="rId2078" w:history="1">
        <w:r w:rsidRPr="003A425A">
          <w:rPr>
            <w:rStyle w:val="a3"/>
            <w:rFonts w:ascii="Times New Roman" w:hAnsi="Times New Roman"/>
            <w:color w:val="auto"/>
            <w:sz w:val="24"/>
            <w:szCs w:val="24"/>
            <w:lang w:val="en-US"/>
          </w:rPr>
          <w:t>QSqlRecord</w:t>
        </w:r>
      </w:hyperlink>
      <w:r w:rsidRPr="003A425A">
        <w:rPr>
          <w:rFonts w:ascii="Times New Roman" w:hAnsi="Times New Roman"/>
          <w:sz w:val="24"/>
          <w:szCs w:val="24"/>
        </w:rPr>
        <w:t>.</w:t>
      </w:r>
      <w:r w:rsidR="00503D62" w:rsidRPr="003A425A">
        <w:rPr>
          <w:rFonts w:ascii="Times New Roman" w:hAnsi="Times New Roman"/>
          <w:sz w:val="24"/>
          <w:szCs w:val="24"/>
        </w:rPr>
        <w:t xml:space="preserve"> </w:t>
      </w:r>
      <w:r w:rsidRPr="003A425A">
        <w:rPr>
          <w:rFonts w:ascii="Times New Roman" w:hAnsi="Times New Roman"/>
          <w:sz w:val="24"/>
          <w:szCs w:val="24"/>
        </w:rPr>
        <w:t xml:space="preserve">Слой интерфейса пользователя: </w:t>
      </w:r>
      <w:hyperlink r:id="rId2079" w:history="1">
        <w:r w:rsidRPr="003A425A">
          <w:rPr>
            <w:rStyle w:val="a3"/>
            <w:rFonts w:ascii="Times New Roman" w:hAnsi="Times New Roman"/>
            <w:color w:val="auto"/>
            <w:sz w:val="24"/>
            <w:szCs w:val="24"/>
            <w:lang w:val="en-US"/>
          </w:rPr>
          <w:t>QSqlQueryModel</w:t>
        </w:r>
      </w:hyperlink>
      <w:r w:rsidRPr="003A425A">
        <w:rPr>
          <w:rFonts w:ascii="Times New Roman" w:hAnsi="Times New Roman"/>
          <w:sz w:val="24"/>
          <w:szCs w:val="24"/>
        </w:rPr>
        <w:t xml:space="preserve">, </w:t>
      </w:r>
      <w:hyperlink r:id="rId2080" w:history="1">
        <w:r w:rsidRPr="003A425A">
          <w:rPr>
            <w:rStyle w:val="a3"/>
            <w:rFonts w:ascii="Times New Roman" w:hAnsi="Times New Roman"/>
            <w:color w:val="auto"/>
            <w:sz w:val="24"/>
            <w:szCs w:val="24"/>
            <w:lang w:val="en-US"/>
          </w:rPr>
          <w:t>QSqlTableModel</w:t>
        </w:r>
      </w:hyperlink>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hyperlink r:id="rId2081" w:history="1">
        <w:r w:rsidRPr="003A425A">
          <w:rPr>
            <w:rStyle w:val="a3"/>
            <w:rFonts w:ascii="Times New Roman" w:hAnsi="Times New Roman"/>
            <w:color w:val="auto"/>
            <w:sz w:val="24"/>
            <w:szCs w:val="24"/>
            <w:lang w:val="en-US"/>
          </w:rPr>
          <w:t>QSqlRelationalTableModel</w:t>
        </w:r>
      </w:hyperlink>
      <w:r w:rsidRPr="003A425A">
        <w:rPr>
          <w:rFonts w:ascii="Times New Roman" w:hAnsi="Times New Roman"/>
          <w:sz w:val="24"/>
          <w:szCs w:val="24"/>
        </w:rPr>
        <w:t xml:space="preserve">. Перед использованием данных классов должен быть установлен </w:t>
      </w:r>
      <w:r w:rsidR="00085476" w:rsidRPr="003A425A">
        <w:rPr>
          <w:rFonts w:ascii="Times New Roman" w:hAnsi="Times New Roman"/>
          <w:sz w:val="24"/>
          <w:szCs w:val="24"/>
        </w:rPr>
        <w:t>объект</w:t>
      </w:r>
      <w:r w:rsidRPr="003A425A">
        <w:rPr>
          <w:rFonts w:ascii="Times New Roman" w:hAnsi="Times New Roman"/>
          <w:sz w:val="24"/>
          <w:szCs w:val="24"/>
        </w:rPr>
        <w:t xml:space="preserve"> класса </w:t>
      </w:r>
      <w:hyperlink r:id="rId2082" w:history="1">
        <w:r w:rsidRPr="003A425A">
          <w:rPr>
            <w:rStyle w:val="a3"/>
            <w:rFonts w:ascii="Times New Roman" w:hAnsi="Times New Roman"/>
            <w:color w:val="auto"/>
            <w:sz w:val="24"/>
            <w:szCs w:val="24"/>
            <w:lang w:val="en-US"/>
          </w:rPr>
          <w:t>QCoreApplication</w:t>
        </w:r>
      </w:hyperlink>
      <w:r w:rsidRPr="003A425A">
        <w:rPr>
          <w:rFonts w:ascii="Times New Roman" w:hAnsi="Times New Roman"/>
          <w:sz w:val="24"/>
          <w:szCs w:val="24"/>
        </w:rPr>
        <w:t>.</w:t>
      </w:r>
    </w:p>
    <w:p w:rsidR="00503D62" w:rsidRPr="003A425A" w:rsidRDefault="00503D62" w:rsidP="00503D62">
      <w:pPr>
        <w:pStyle w:val="2"/>
        <w:rPr>
          <w:rFonts w:ascii="Times New Roman" w:hAnsi="Times New Roman"/>
          <w:b w:val="0"/>
          <w:sz w:val="24"/>
          <w:szCs w:val="24"/>
        </w:rPr>
      </w:pPr>
      <w:bookmarkStart w:id="831" w:name="_Toc382058937"/>
      <w:r w:rsidRPr="003A425A">
        <w:rPr>
          <w:rFonts w:ascii="Times New Roman" w:hAnsi="Times New Roman"/>
          <w:sz w:val="24"/>
          <w:szCs w:val="24"/>
        </w:rPr>
        <w:t>СОЕДИНЕНИЕ С БАЗАМИ ДАННЫХ</w:t>
      </w:r>
      <w:bookmarkEnd w:id="831"/>
    </w:p>
    <w:p w:rsidR="005A6BBD" w:rsidRPr="003A425A" w:rsidRDefault="00953454" w:rsidP="00D66A55">
      <w:pPr>
        <w:tabs>
          <w:tab w:val="left" w:pos="8931"/>
        </w:tabs>
        <w:jc w:val="both"/>
        <w:rPr>
          <w:rFonts w:ascii="Times New Roman" w:hAnsi="Times New Roman"/>
          <w:sz w:val="24"/>
          <w:szCs w:val="24"/>
        </w:rPr>
      </w:pPr>
      <w:hyperlink r:id="rId2083"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qtsql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sql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connecting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5A6BBD" w:rsidRPr="003A425A" w:rsidRDefault="00503D62" w:rsidP="00D66A55">
      <w:pPr>
        <w:tabs>
          <w:tab w:val="left" w:pos="8931"/>
        </w:tabs>
        <w:jc w:val="both"/>
        <w:rPr>
          <w:rFonts w:ascii="Times New Roman" w:hAnsi="Times New Roman"/>
          <w:sz w:val="24"/>
          <w:szCs w:val="24"/>
        </w:rPr>
      </w:pPr>
      <w:r w:rsidRPr="003A425A">
        <w:rPr>
          <w:rFonts w:ascii="Times New Roman" w:hAnsi="Times New Roman"/>
          <w:sz w:val="24"/>
          <w:szCs w:val="24"/>
        </w:rPr>
        <w:t>Д</w:t>
      </w:r>
      <w:r w:rsidR="005A6BBD" w:rsidRPr="003A425A">
        <w:rPr>
          <w:rFonts w:ascii="Times New Roman" w:hAnsi="Times New Roman"/>
          <w:sz w:val="24"/>
          <w:szCs w:val="24"/>
        </w:rPr>
        <w:t xml:space="preserve">ля доступа к базе данных при помощи </w:t>
      </w:r>
      <w:hyperlink r:id="rId2084"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w:t>
      </w:r>
      <w:r w:rsidR="007615BE" w:rsidRPr="003A425A">
        <w:rPr>
          <w:rFonts w:ascii="Times New Roman" w:hAnsi="Times New Roman"/>
          <w:sz w:val="24"/>
          <w:szCs w:val="24"/>
        </w:rPr>
        <w:t>или</w:t>
      </w:r>
      <w:r w:rsidR="005A6BBD" w:rsidRPr="003A425A">
        <w:rPr>
          <w:rFonts w:ascii="Times New Roman" w:hAnsi="Times New Roman"/>
          <w:sz w:val="24"/>
          <w:szCs w:val="24"/>
        </w:rPr>
        <w:t xml:space="preserve"> </w:t>
      </w:r>
      <w:hyperlink r:id="rId2085" w:history="1">
        <w:r w:rsidR="005A6BBD" w:rsidRPr="003A425A">
          <w:rPr>
            <w:rStyle w:val="a3"/>
            <w:rFonts w:ascii="Times New Roman" w:hAnsi="Times New Roman"/>
            <w:color w:val="auto"/>
            <w:sz w:val="24"/>
            <w:szCs w:val="24"/>
          </w:rPr>
          <w:t>QSqlQueryModel</w:t>
        </w:r>
      </w:hyperlink>
      <w:r w:rsidR="005A6BBD" w:rsidRPr="003A425A">
        <w:rPr>
          <w:rFonts w:ascii="Times New Roman" w:hAnsi="Times New Roman"/>
          <w:sz w:val="24"/>
          <w:szCs w:val="24"/>
        </w:rPr>
        <w:t xml:space="preserve">, вы должны создать и открыть одно или более соединений базы данных. Они обычно идентифицируются по имени соединения, но не по имени базы данных. Можно иметь множественные соединения для одной и той же базы данных. Также класс </w:t>
      </w:r>
      <w:hyperlink r:id="rId2086" w:history="1">
        <w:r w:rsidR="005A6BBD" w:rsidRPr="003A425A">
          <w:rPr>
            <w:rStyle w:val="a3"/>
            <w:rFonts w:ascii="Times New Roman" w:hAnsi="Times New Roman"/>
            <w:color w:val="auto"/>
            <w:sz w:val="24"/>
            <w:szCs w:val="24"/>
          </w:rPr>
          <w:t>QSqlDatabase</w:t>
        </w:r>
      </w:hyperlink>
      <w:r w:rsidR="005A6BBD" w:rsidRPr="003A425A">
        <w:rPr>
          <w:rFonts w:ascii="Times New Roman" w:hAnsi="Times New Roman"/>
          <w:sz w:val="24"/>
          <w:szCs w:val="24"/>
        </w:rPr>
        <w:t xml:space="preserve"> поддерживает понятие соединения по умолчанию, которое является неименованным соединением. Если функциям классов </w:t>
      </w:r>
      <w:hyperlink r:id="rId2087"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w:t>
      </w:r>
      <w:r w:rsidR="007615BE" w:rsidRPr="003A425A">
        <w:rPr>
          <w:rFonts w:ascii="Times New Roman" w:hAnsi="Times New Roman"/>
          <w:sz w:val="24"/>
          <w:szCs w:val="24"/>
        </w:rPr>
        <w:t>или</w:t>
      </w:r>
      <w:r w:rsidR="005A6BBD" w:rsidRPr="003A425A">
        <w:rPr>
          <w:rFonts w:ascii="Times New Roman" w:hAnsi="Times New Roman"/>
          <w:sz w:val="24"/>
          <w:szCs w:val="24"/>
        </w:rPr>
        <w:t xml:space="preserve"> </w:t>
      </w:r>
      <w:hyperlink r:id="rId2088" w:history="1">
        <w:r w:rsidR="005A6BBD" w:rsidRPr="003A425A">
          <w:rPr>
            <w:rStyle w:val="a3"/>
            <w:rFonts w:ascii="Times New Roman" w:hAnsi="Times New Roman"/>
            <w:color w:val="auto"/>
            <w:sz w:val="24"/>
            <w:szCs w:val="24"/>
          </w:rPr>
          <w:t>QSqlQueryModel</w:t>
        </w:r>
      </w:hyperlink>
      <w:r w:rsidR="005A6BBD" w:rsidRPr="003A425A">
        <w:rPr>
          <w:rFonts w:ascii="Times New Roman" w:hAnsi="Times New Roman"/>
          <w:sz w:val="24"/>
          <w:szCs w:val="24"/>
        </w:rPr>
        <w:t xml:space="preserve"> не передавать соединение в качестве аргумента, то используется соединение по умолчанию.</w:t>
      </w:r>
      <w:r w:rsidRPr="003A425A">
        <w:rPr>
          <w:rFonts w:ascii="Times New Roman" w:hAnsi="Times New Roman"/>
          <w:sz w:val="24"/>
          <w:szCs w:val="24"/>
        </w:rPr>
        <w:t xml:space="preserve"> </w:t>
      </w:r>
      <w:r w:rsidR="005A6BBD" w:rsidRPr="003A425A">
        <w:rPr>
          <w:rFonts w:ascii="Times New Roman" w:hAnsi="Times New Roman"/>
          <w:sz w:val="24"/>
          <w:szCs w:val="24"/>
        </w:rPr>
        <w:t xml:space="preserve">Есть разница между созданием соединения и его открытием. Создание осуществляется при создании экземпляра класса </w:t>
      </w:r>
      <w:hyperlink r:id="rId2089" w:history="1">
        <w:r w:rsidR="005A6BBD" w:rsidRPr="003A425A">
          <w:rPr>
            <w:rStyle w:val="a3"/>
            <w:rFonts w:ascii="Times New Roman" w:hAnsi="Times New Roman"/>
            <w:color w:val="auto"/>
            <w:sz w:val="24"/>
            <w:szCs w:val="24"/>
          </w:rPr>
          <w:t>QSqlDatabase</w:t>
        </w:r>
      </w:hyperlink>
      <w:r w:rsidR="005A6BBD" w:rsidRPr="003A425A">
        <w:rPr>
          <w:rFonts w:ascii="Times New Roman" w:hAnsi="Times New Roman"/>
          <w:sz w:val="24"/>
          <w:szCs w:val="24"/>
        </w:rPr>
        <w:t xml:space="preserve">. Соединение нельзя использовать, пока оно не будет открыто. </w:t>
      </w:r>
      <w:r w:rsidR="005A6BBD" w:rsidRPr="003A425A">
        <w:rPr>
          <w:rFonts w:ascii="Times New Roman" w:hAnsi="Times New Roman"/>
          <w:i/>
          <w:sz w:val="24"/>
          <w:szCs w:val="24"/>
        </w:rPr>
        <w:t>Далее приведён пример кода создания соединения по умолчанию и его открытия. Затем показано, как создавать соединения, которые не являются соединениями по умолчанию.</w:t>
      </w:r>
      <w:r w:rsidRPr="003A425A">
        <w:rPr>
          <w:rFonts w:ascii="Times New Roman" w:hAnsi="Times New Roman"/>
          <w:i/>
          <w:sz w:val="24"/>
          <w:szCs w:val="24"/>
        </w:rPr>
        <w:t xml:space="preserve"> </w:t>
      </w:r>
      <w:r w:rsidR="005A6BBD" w:rsidRPr="003A425A">
        <w:rPr>
          <w:rFonts w:ascii="Times New Roman" w:hAnsi="Times New Roman"/>
          <w:sz w:val="24"/>
          <w:szCs w:val="24"/>
        </w:rPr>
        <w:t xml:space="preserve">В случае ошибки соединения можно вызвать функцию </w:t>
      </w:r>
      <w:hyperlink r:id="rId2090" w:anchor="lastError" w:history="1">
        <w:r w:rsidR="005A6BBD" w:rsidRPr="003A425A">
          <w:rPr>
            <w:rStyle w:val="a3"/>
            <w:rFonts w:ascii="Times New Roman" w:hAnsi="Times New Roman"/>
            <w:color w:val="auto"/>
            <w:sz w:val="24"/>
            <w:szCs w:val="24"/>
          </w:rPr>
          <w:t>QSqlDatabase::lastError</w:t>
        </w:r>
      </w:hyperlink>
      <w:r w:rsidR="005A6BBD" w:rsidRPr="003A425A">
        <w:rPr>
          <w:rFonts w:ascii="Times New Roman" w:hAnsi="Times New Roman"/>
          <w:sz w:val="24"/>
          <w:szCs w:val="24"/>
        </w:rPr>
        <w:t>() для получения информации об ошибке соединения.</w:t>
      </w:r>
      <w:r w:rsidRPr="003A425A">
        <w:rPr>
          <w:rFonts w:ascii="Times New Roman" w:hAnsi="Times New Roman"/>
          <w:sz w:val="24"/>
          <w:szCs w:val="24"/>
        </w:rPr>
        <w:t xml:space="preserve"> </w:t>
      </w:r>
      <w:r w:rsidR="005A6BBD" w:rsidRPr="003A425A">
        <w:rPr>
          <w:rFonts w:ascii="Times New Roman" w:hAnsi="Times New Roman"/>
          <w:sz w:val="24"/>
          <w:szCs w:val="24"/>
        </w:rPr>
        <w:t xml:space="preserve">Как только соединение установлено, мы можем вызвать статическую функцию </w:t>
      </w:r>
      <w:hyperlink r:id="rId2091" w:anchor="database" w:history="1">
        <w:r w:rsidR="005A6BBD" w:rsidRPr="003A425A">
          <w:rPr>
            <w:rStyle w:val="a3"/>
            <w:rFonts w:ascii="Times New Roman" w:hAnsi="Times New Roman"/>
            <w:color w:val="auto"/>
            <w:sz w:val="24"/>
            <w:szCs w:val="24"/>
          </w:rPr>
          <w:t>QSqlDatabase::database</w:t>
        </w:r>
      </w:hyperlink>
      <w:r w:rsidR="005A6BBD" w:rsidRPr="003A425A">
        <w:rPr>
          <w:rFonts w:ascii="Times New Roman" w:hAnsi="Times New Roman"/>
          <w:sz w:val="24"/>
          <w:szCs w:val="24"/>
        </w:rPr>
        <w:t xml:space="preserve">() из любого места с именем соединения, чтобы получить указатель на это соединение базы данных. Не передавая имени соединения, будет возвращено соединение по умолчанию. </w:t>
      </w:r>
      <w:r w:rsidR="005A6BBD" w:rsidRPr="003A425A">
        <w:rPr>
          <w:rFonts w:ascii="Times New Roman" w:hAnsi="Times New Roman"/>
          <w:i/>
          <w:sz w:val="24"/>
          <w:szCs w:val="24"/>
        </w:rPr>
        <w:t>Есть примеры кода вызова соединений. Это работает как небезызвестный пул соединений.</w:t>
      </w:r>
      <w:r w:rsidRPr="003A425A">
        <w:rPr>
          <w:rFonts w:ascii="Times New Roman" w:hAnsi="Times New Roman"/>
          <w:i/>
          <w:sz w:val="24"/>
          <w:szCs w:val="24"/>
        </w:rPr>
        <w:t xml:space="preserve"> </w:t>
      </w:r>
      <w:r w:rsidR="005A6BBD" w:rsidRPr="003A425A">
        <w:rPr>
          <w:rFonts w:ascii="Times New Roman" w:hAnsi="Times New Roman"/>
          <w:sz w:val="24"/>
          <w:szCs w:val="24"/>
        </w:rPr>
        <w:t xml:space="preserve">Для удаления соединения с базой данных можно вначале закрыть базу данных с использованием функции </w:t>
      </w:r>
      <w:hyperlink r:id="rId2092" w:anchor="close" w:history="1">
        <w:r w:rsidR="005A6BBD" w:rsidRPr="003A425A">
          <w:rPr>
            <w:rStyle w:val="a3"/>
            <w:rFonts w:ascii="Times New Roman" w:hAnsi="Times New Roman"/>
            <w:color w:val="auto"/>
            <w:sz w:val="24"/>
            <w:szCs w:val="24"/>
          </w:rPr>
          <w:t>QSqlDatabase::close</w:t>
        </w:r>
      </w:hyperlink>
      <w:r w:rsidR="005A6BBD" w:rsidRPr="003A425A">
        <w:rPr>
          <w:rFonts w:ascii="Times New Roman" w:hAnsi="Times New Roman"/>
          <w:sz w:val="24"/>
          <w:szCs w:val="24"/>
        </w:rPr>
        <w:t xml:space="preserve">(), а затем удалить его с использованием статического метода </w:t>
      </w:r>
      <w:hyperlink r:id="rId2093" w:anchor="removeDatabase" w:history="1">
        <w:r w:rsidR="005A6BBD" w:rsidRPr="003A425A">
          <w:rPr>
            <w:rStyle w:val="a3"/>
            <w:rFonts w:ascii="Times New Roman" w:hAnsi="Times New Roman"/>
            <w:color w:val="auto"/>
            <w:sz w:val="24"/>
            <w:szCs w:val="24"/>
          </w:rPr>
          <w:t>QSqlDatabase::removeDatabase</w:t>
        </w:r>
      </w:hyperlink>
      <w:r w:rsidR="005A6BBD" w:rsidRPr="003A425A">
        <w:rPr>
          <w:rFonts w:ascii="Times New Roman" w:hAnsi="Times New Roman"/>
          <w:sz w:val="24"/>
          <w:szCs w:val="24"/>
        </w:rPr>
        <w:t>().</w:t>
      </w:r>
    </w:p>
    <w:p w:rsidR="00503D62" w:rsidRPr="003A425A" w:rsidRDefault="00E86E28" w:rsidP="00503D62">
      <w:pPr>
        <w:pStyle w:val="2"/>
        <w:rPr>
          <w:rFonts w:ascii="Times New Roman" w:hAnsi="Times New Roman"/>
          <w:b w:val="0"/>
          <w:sz w:val="24"/>
          <w:szCs w:val="24"/>
        </w:rPr>
      </w:pPr>
      <w:bookmarkStart w:id="832" w:name="_Toc382058938"/>
      <w:r w:rsidRPr="003A425A">
        <w:rPr>
          <w:rFonts w:ascii="Times New Roman" w:hAnsi="Times New Roman"/>
          <w:sz w:val="24"/>
          <w:szCs w:val="24"/>
        </w:rPr>
        <w:t>SQL</w:t>
      </w:r>
      <w:r w:rsidR="00503D62" w:rsidRPr="003A425A">
        <w:rPr>
          <w:rFonts w:ascii="Times New Roman" w:hAnsi="Times New Roman"/>
          <w:sz w:val="24"/>
          <w:szCs w:val="24"/>
        </w:rPr>
        <w:t xml:space="preserve"> ДРАЙВЕРЫ БАЗ ДАННЫХ</w:t>
      </w:r>
      <w:bookmarkEnd w:id="832"/>
    </w:p>
    <w:p w:rsidR="005A6BBD" w:rsidRPr="003A425A" w:rsidRDefault="00953454" w:rsidP="00D66A55">
      <w:pPr>
        <w:tabs>
          <w:tab w:val="left" w:pos="8931"/>
        </w:tabs>
        <w:jc w:val="both"/>
        <w:rPr>
          <w:rFonts w:ascii="Times New Roman" w:hAnsi="Times New Roman"/>
          <w:sz w:val="24"/>
          <w:szCs w:val="24"/>
        </w:rPr>
      </w:pPr>
      <w:hyperlink r:id="rId2094" w:history="1">
        <w:r w:rsidR="005A6BBD" w:rsidRPr="003A425A">
          <w:rPr>
            <w:rStyle w:val="a3"/>
            <w:rFonts w:ascii="Times New Roman" w:hAnsi="Times New Roman"/>
            <w:sz w:val="24"/>
            <w:szCs w:val="24"/>
          </w:rPr>
          <w:t>http://qt-project.org/doc/qt-5.1/qtsql/sql-driver.html</w:t>
        </w:r>
      </w:hyperlink>
    </w:p>
    <w:p w:rsidR="005A6BBD" w:rsidRPr="003A425A" w:rsidRDefault="00503D62" w:rsidP="00D66A55">
      <w:pPr>
        <w:tabs>
          <w:tab w:val="left" w:pos="8931"/>
        </w:tabs>
        <w:jc w:val="both"/>
        <w:rPr>
          <w:rFonts w:ascii="Times New Roman" w:hAnsi="Times New Roman"/>
          <w:i/>
          <w:sz w:val="24"/>
          <w:szCs w:val="24"/>
        </w:rPr>
      </w:pPr>
      <w:r w:rsidRPr="003A425A">
        <w:rPr>
          <w:rFonts w:ascii="Times New Roman" w:hAnsi="Times New Roman"/>
          <w:sz w:val="24"/>
          <w:szCs w:val="24"/>
        </w:rPr>
        <w:t>М</w:t>
      </w:r>
      <w:r w:rsidR="005A6BBD" w:rsidRPr="003A425A">
        <w:rPr>
          <w:rFonts w:ascii="Times New Roman" w:hAnsi="Times New Roman"/>
          <w:sz w:val="24"/>
          <w:szCs w:val="24"/>
        </w:rPr>
        <w:t xml:space="preserve">одуль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использует плагины драйверов, чтобы осуществлять коммуникацию с разными программными интерфейсами базы данных. Программный же интерфейс модуля является независимым от базы данных, а весь код базы данных содержится в данных драйверах.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обеспечивает несколько драйверов, а также несколько можно добавить. Исходный код драйверов открыт и может быть использован как источник для </w:t>
      </w:r>
      <w:r w:rsidR="00F850EA" w:rsidRPr="003A425A">
        <w:rPr>
          <w:rFonts w:ascii="Times New Roman" w:hAnsi="Times New Roman"/>
          <w:sz w:val="24"/>
          <w:szCs w:val="24"/>
        </w:rPr>
        <w:t>написа</w:t>
      </w:r>
      <w:r w:rsidR="005A6BBD" w:rsidRPr="003A425A">
        <w:rPr>
          <w:rFonts w:ascii="Times New Roman" w:hAnsi="Times New Roman"/>
          <w:sz w:val="24"/>
          <w:szCs w:val="24"/>
        </w:rPr>
        <w:t>ния собственных драйверов.</w:t>
      </w:r>
      <w:r w:rsidRPr="003A425A">
        <w:rPr>
          <w:rFonts w:ascii="Times New Roman" w:hAnsi="Times New Roman"/>
          <w:sz w:val="24"/>
          <w:szCs w:val="24"/>
        </w:rPr>
        <w:t xml:space="preserve"> </w:t>
      </w:r>
      <w:r w:rsidR="005A6BBD" w:rsidRPr="003A425A">
        <w:rPr>
          <w:rFonts w:ascii="Times New Roman" w:hAnsi="Times New Roman"/>
          <w:i/>
          <w:sz w:val="24"/>
          <w:szCs w:val="24"/>
        </w:rPr>
        <w:t xml:space="preserve">Далее перечислены доступные драйверы в </w:t>
      </w:r>
      <w:r w:rsidR="00B00C9F" w:rsidRPr="003A425A">
        <w:rPr>
          <w:rFonts w:ascii="Times New Roman" w:hAnsi="Times New Roman"/>
          <w:i/>
          <w:sz w:val="24"/>
          <w:szCs w:val="24"/>
        </w:rPr>
        <w:t>qt</w:t>
      </w:r>
      <w:r w:rsidR="005A6BBD" w:rsidRPr="003A425A">
        <w:rPr>
          <w:rFonts w:ascii="Times New Roman" w:hAnsi="Times New Roman"/>
          <w:i/>
          <w:sz w:val="24"/>
          <w:szCs w:val="24"/>
        </w:rPr>
        <w:t>. Не все они доступны бесплатно.</w:t>
      </w:r>
      <w:r w:rsidRPr="003A425A">
        <w:rPr>
          <w:rFonts w:ascii="Times New Roman" w:hAnsi="Times New Roman"/>
          <w:i/>
          <w:sz w:val="24"/>
          <w:szCs w:val="24"/>
        </w:rPr>
        <w:t xml:space="preserve"> </w:t>
      </w:r>
      <w:r w:rsidR="005A6BBD" w:rsidRPr="003A425A">
        <w:rPr>
          <w:rFonts w:ascii="Times New Roman" w:hAnsi="Times New Roman"/>
          <w:sz w:val="24"/>
          <w:szCs w:val="24"/>
        </w:rPr>
        <w:t>Чтобы построить плагин драйвера, вам нужно иметь подходящую клиентскую базу данных для вашей системы управления базой данных (</w:t>
      </w:r>
      <w:r w:rsidR="005A6BBD" w:rsidRPr="003A425A">
        <w:rPr>
          <w:rFonts w:ascii="Times New Roman" w:hAnsi="Times New Roman"/>
          <w:sz w:val="24"/>
          <w:szCs w:val="24"/>
          <w:lang w:val="en-US"/>
        </w:rPr>
        <w:t>Database</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Management</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System</w:t>
      </w:r>
      <w:r w:rsidR="005A6BBD" w:rsidRPr="003A425A">
        <w:rPr>
          <w:rFonts w:ascii="Times New Roman" w:hAnsi="Times New Roman"/>
          <w:sz w:val="24"/>
          <w:szCs w:val="24"/>
        </w:rPr>
        <w:t xml:space="preserve"> – </w:t>
      </w:r>
      <w:r w:rsidR="005A6BBD" w:rsidRPr="003A425A">
        <w:rPr>
          <w:rFonts w:ascii="Times New Roman" w:hAnsi="Times New Roman"/>
          <w:sz w:val="24"/>
          <w:szCs w:val="24"/>
          <w:lang w:val="en-US"/>
        </w:rPr>
        <w:t>DBMS</w:t>
      </w:r>
      <w:r w:rsidR="005A6BBD" w:rsidRPr="003A425A">
        <w:rPr>
          <w:rFonts w:ascii="Times New Roman" w:hAnsi="Times New Roman"/>
          <w:sz w:val="24"/>
          <w:szCs w:val="24"/>
        </w:rPr>
        <w:t>).</w:t>
      </w:r>
      <w:r w:rsidRPr="003A425A">
        <w:rPr>
          <w:rFonts w:ascii="Times New Roman" w:hAnsi="Times New Roman"/>
          <w:sz w:val="24"/>
          <w:szCs w:val="24"/>
        </w:rPr>
        <w:t xml:space="preserve"> </w:t>
      </w:r>
      <w:r w:rsidR="005A6BBD" w:rsidRPr="003A425A">
        <w:rPr>
          <w:rFonts w:ascii="Times New Roman" w:hAnsi="Times New Roman"/>
          <w:i/>
          <w:sz w:val="24"/>
          <w:szCs w:val="24"/>
        </w:rPr>
        <w:t>Далее показано, как строить плагин драйвера на вашей системе.</w:t>
      </w:r>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ODBC – это общий интерфейс, который позволяет вам использовать одинаковый интерфейс для многих баз данных. Драйвер для постгрес автоматически </w:t>
      </w:r>
      <w:r w:rsidR="00F850EA" w:rsidRPr="003A425A">
        <w:rPr>
          <w:rFonts w:ascii="Times New Roman" w:hAnsi="Times New Roman"/>
          <w:sz w:val="24"/>
          <w:szCs w:val="24"/>
        </w:rPr>
        <w:t>детекти</w:t>
      </w:r>
      <w:r w:rsidRPr="003A425A">
        <w:rPr>
          <w:rFonts w:ascii="Times New Roman" w:hAnsi="Times New Roman"/>
          <w:sz w:val="24"/>
          <w:szCs w:val="24"/>
        </w:rPr>
        <w:t xml:space="preserve">рует, поддерживает ли ваша база данных кодировку юникод или нет. Заметьте, что сам драйвер поддерживает только </w:t>
      </w:r>
      <w:r w:rsidR="00503D62" w:rsidRPr="003A425A">
        <w:rPr>
          <w:rFonts w:ascii="Times New Roman" w:hAnsi="Times New Roman"/>
          <w:sz w:val="24"/>
          <w:szCs w:val="24"/>
        </w:rPr>
        <w:t>UTF-8</w:t>
      </w:r>
      <w:r w:rsidRPr="003A425A">
        <w:rPr>
          <w:rFonts w:ascii="Times New Roman" w:hAnsi="Times New Roman"/>
          <w:sz w:val="24"/>
          <w:szCs w:val="24"/>
        </w:rPr>
        <w:t>.</w:t>
      </w:r>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В постгрес большие сериализованные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доступны через тип </w:t>
      </w:r>
      <w:r w:rsidRPr="003A425A">
        <w:rPr>
          <w:rFonts w:ascii="Times New Roman" w:hAnsi="Times New Roman"/>
          <w:sz w:val="24"/>
          <w:szCs w:val="24"/>
          <w:lang w:val="en-US"/>
        </w:rPr>
        <w:t>BYTEA</w:t>
      </w:r>
      <w:r w:rsidRPr="003A425A">
        <w:rPr>
          <w:rFonts w:ascii="Times New Roman" w:hAnsi="Times New Roman"/>
          <w:sz w:val="24"/>
          <w:szCs w:val="24"/>
        </w:rPr>
        <w:t>.</w:t>
      </w:r>
      <w:r w:rsidR="00503D62" w:rsidRPr="003A425A">
        <w:rPr>
          <w:rFonts w:ascii="Times New Roman" w:hAnsi="Times New Roman"/>
          <w:sz w:val="24"/>
          <w:szCs w:val="24"/>
        </w:rPr>
        <w:t xml:space="preserve"> </w:t>
      </w:r>
      <w:r w:rsidRPr="003A425A">
        <w:rPr>
          <w:rFonts w:ascii="Times New Roman" w:hAnsi="Times New Roman"/>
          <w:i/>
          <w:sz w:val="24"/>
          <w:szCs w:val="24"/>
        </w:rPr>
        <w:t>В данной части для всех драйверов показана процедура создания или построения драйверов.</w:t>
      </w:r>
    </w:p>
    <w:p w:rsidR="005A6BBD" w:rsidRPr="003A425A" w:rsidRDefault="005A6BBD" w:rsidP="00D66A55">
      <w:pPr>
        <w:tabs>
          <w:tab w:val="left" w:pos="8931"/>
        </w:tabs>
        <w:jc w:val="both"/>
        <w:rPr>
          <w:rFonts w:ascii="Times New Roman" w:hAnsi="Times New Roman"/>
          <w:color w:val="00B050"/>
          <w:sz w:val="24"/>
          <w:szCs w:val="24"/>
        </w:rPr>
      </w:pPr>
      <w:r w:rsidRPr="003A425A">
        <w:rPr>
          <w:rFonts w:ascii="Times New Roman" w:hAnsi="Times New Roman"/>
          <w:color w:val="00B050"/>
          <w:sz w:val="24"/>
          <w:szCs w:val="24"/>
        </w:rPr>
        <w:lastRenderedPageBreak/>
        <w:t xml:space="preserve">Вы должны всегда использовать клиентские библиотеки, которые были скомпилированы при помощи того же компилятора, который вы используете для вашего </w:t>
      </w:r>
      <w:r w:rsidR="00F850EA" w:rsidRPr="003A425A">
        <w:rPr>
          <w:rFonts w:ascii="Times New Roman" w:hAnsi="Times New Roman"/>
          <w:color w:val="00B050"/>
          <w:sz w:val="24"/>
          <w:szCs w:val="24"/>
        </w:rPr>
        <w:t>проект</w:t>
      </w:r>
      <w:r w:rsidRPr="003A425A">
        <w:rPr>
          <w:rFonts w:ascii="Times New Roman" w:hAnsi="Times New Roman"/>
          <w:color w:val="00B050"/>
          <w:sz w:val="24"/>
          <w:szCs w:val="24"/>
        </w:rPr>
        <w:t xml:space="preserve">а. </w:t>
      </w:r>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i/>
          <w:sz w:val="24"/>
          <w:szCs w:val="24"/>
        </w:rPr>
        <w:t xml:space="preserve">Далее перечислено то, что необходимо проверить, если плагин построен успешно, а всё равно он не загружается. </w:t>
      </w:r>
    </w:p>
    <w:p w:rsidR="005A6BBD" w:rsidRPr="003A425A" w:rsidRDefault="00953454" w:rsidP="00D66A55">
      <w:pPr>
        <w:tabs>
          <w:tab w:val="left" w:pos="8931"/>
        </w:tabs>
        <w:jc w:val="both"/>
        <w:rPr>
          <w:rFonts w:ascii="Times New Roman" w:hAnsi="Times New Roman"/>
          <w:color w:val="FFFF00"/>
          <w:sz w:val="24"/>
          <w:szCs w:val="24"/>
        </w:rPr>
      </w:pPr>
      <w:hyperlink r:id="rId2095" w:history="1">
        <w:r w:rsidR="005A6BBD" w:rsidRPr="003A425A">
          <w:rPr>
            <w:rStyle w:val="a3"/>
            <w:rFonts w:ascii="Times New Roman" w:hAnsi="Times New Roman"/>
            <w:color w:val="auto"/>
            <w:sz w:val="24"/>
            <w:szCs w:val="24"/>
          </w:rPr>
          <w:t>QSqlDatabase</w:t>
        </w:r>
      </w:hyperlink>
      <w:r w:rsidR="005A6BBD" w:rsidRPr="003A425A">
        <w:rPr>
          <w:rFonts w:ascii="Times New Roman" w:hAnsi="Times New Roman"/>
          <w:sz w:val="24"/>
          <w:szCs w:val="24"/>
        </w:rPr>
        <w:t xml:space="preserve"> отвечает за загрузку и управление плагинами драйверов базы данных. Когда база данных добавляется (see </w:t>
      </w:r>
      <w:hyperlink r:id="rId2096" w:anchor="addDatabase" w:history="1">
        <w:r w:rsidR="005A6BBD" w:rsidRPr="003A425A">
          <w:rPr>
            <w:rStyle w:val="a3"/>
            <w:rFonts w:ascii="Times New Roman" w:hAnsi="Times New Roman"/>
            <w:color w:val="auto"/>
            <w:sz w:val="24"/>
            <w:szCs w:val="24"/>
          </w:rPr>
          <w:t>QSqlDatabase::addDatabase</w:t>
        </w:r>
      </w:hyperlink>
      <w:r w:rsidR="005A6BBD" w:rsidRPr="003A425A">
        <w:rPr>
          <w:rFonts w:ascii="Times New Roman" w:hAnsi="Times New Roman"/>
          <w:sz w:val="24"/>
          <w:szCs w:val="24"/>
        </w:rPr>
        <w:t xml:space="preserve">()), соответствующий плагин драйвера загружается (using </w:t>
      </w:r>
      <w:hyperlink r:id="rId2097" w:history="1">
        <w:r w:rsidR="005A6BBD" w:rsidRPr="003A425A">
          <w:rPr>
            <w:rStyle w:val="a3"/>
            <w:rFonts w:ascii="Times New Roman" w:hAnsi="Times New Roman"/>
            <w:color w:val="auto"/>
            <w:sz w:val="24"/>
            <w:szCs w:val="24"/>
          </w:rPr>
          <w:t>QSqlDriverPlugin</w:t>
        </w:r>
      </w:hyperlink>
      <w:r w:rsidR="005A6BBD" w:rsidRPr="003A425A">
        <w:rPr>
          <w:rFonts w:ascii="Times New Roman" w:hAnsi="Times New Roman"/>
          <w:sz w:val="24"/>
          <w:szCs w:val="24"/>
        </w:rPr>
        <w:t xml:space="preserve">). </w:t>
      </w:r>
      <w:hyperlink r:id="rId2098" w:history="1">
        <w:r w:rsidR="005A6BBD" w:rsidRPr="003A425A">
          <w:rPr>
            <w:rStyle w:val="a3"/>
            <w:rFonts w:ascii="Times New Roman" w:hAnsi="Times New Roman"/>
            <w:color w:val="auto"/>
            <w:sz w:val="24"/>
            <w:szCs w:val="24"/>
          </w:rPr>
          <w:t>QSqlDatabase</w:t>
        </w:r>
      </w:hyperlink>
      <w:r w:rsidR="005A6BBD" w:rsidRPr="003A425A">
        <w:rPr>
          <w:rFonts w:ascii="Times New Roman" w:hAnsi="Times New Roman"/>
          <w:sz w:val="24"/>
          <w:szCs w:val="24"/>
        </w:rPr>
        <w:t xml:space="preserve"> полагается на плагин драйвера, чтобы обеспечить интерфейсы для </w:t>
      </w:r>
      <w:hyperlink r:id="rId2099" w:history="1">
        <w:r w:rsidR="005A6BBD" w:rsidRPr="003A425A">
          <w:rPr>
            <w:rStyle w:val="a3"/>
            <w:rFonts w:ascii="Times New Roman" w:hAnsi="Times New Roman"/>
            <w:color w:val="auto"/>
            <w:sz w:val="24"/>
            <w:szCs w:val="24"/>
          </w:rPr>
          <w:t>QSqlDriver</w:t>
        </w:r>
      </w:hyperlink>
      <w:r w:rsidR="005A6BBD" w:rsidRPr="003A425A">
        <w:rPr>
          <w:rFonts w:ascii="Times New Roman" w:hAnsi="Times New Roman"/>
          <w:sz w:val="24"/>
          <w:szCs w:val="24"/>
        </w:rPr>
        <w:t xml:space="preserve"> and </w:t>
      </w:r>
      <w:hyperlink r:id="rId2100" w:history="1">
        <w:r w:rsidR="005A6BBD" w:rsidRPr="003A425A">
          <w:rPr>
            <w:rStyle w:val="a3"/>
            <w:rFonts w:ascii="Times New Roman" w:hAnsi="Times New Roman"/>
            <w:color w:val="auto"/>
            <w:sz w:val="24"/>
            <w:szCs w:val="24"/>
          </w:rPr>
          <w:t>QSqlResult</w:t>
        </w:r>
      </w:hyperlink>
      <w:r w:rsidR="005A6BBD" w:rsidRPr="003A425A">
        <w:rPr>
          <w:rFonts w:ascii="Times New Roman" w:hAnsi="Times New Roman"/>
          <w:sz w:val="24"/>
          <w:szCs w:val="24"/>
        </w:rPr>
        <w:t>.</w:t>
      </w:r>
      <w:r w:rsidR="00503D62" w:rsidRPr="003A425A">
        <w:rPr>
          <w:rFonts w:ascii="Times New Roman" w:hAnsi="Times New Roman"/>
          <w:sz w:val="24"/>
          <w:szCs w:val="24"/>
        </w:rPr>
        <w:t xml:space="preserve"> </w:t>
      </w:r>
      <w:hyperlink r:id="rId2101" w:history="1">
        <w:r w:rsidR="005A6BBD" w:rsidRPr="003A425A">
          <w:rPr>
            <w:rStyle w:val="a3"/>
            <w:rFonts w:ascii="Times New Roman" w:hAnsi="Times New Roman"/>
            <w:color w:val="auto"/>
            <w:sz w:val="24"/>
            <w:szCs w:val="24"/>
          </w:rPr>
          <w:t>QSqlDriver</w:t>
        </w:r>
      </w:hyperlink>
      <w:r w:rsidR="005A6BBD" w:rsidRPr="003A425A">
        <w:rPr>
          <w:rFonts w:ascii="Times New Roman" w:hAnsi="Times New Roman"/>
          <w:sz w:val="24"/>
          <w:szCs w:val="24"/>
        </w:rPr>
        <w:t xml:space="preserve"> - это </w:t>
      </w:r>
      <w:r w:rsidR="00F850EA" w:rsidRPr="003A425A">
        <w:rPr>
          <w:rFonts w:ascii="Times New Roman" w:hAnsi="Times New Roman"/>
          <w:sz w:val="24"/>
          <w:szCs w:val="24"/>
        </w:rPr>
        <w:t>абстрактны</w:t>
      </w:r>
      <w:r w:rsidR="005A6BBD" w:rsidRPr="003A425A">
        <w:rPr>
          <w:rFonts w:ascii="Times New Roman" w:hAnsi="Times New Roman"/>
          <w:sz w:val="24"/>
          <w:szCs w:val="24"/>
        </w:rPr>
        <w:t xml:space="preserve">й базовый класс, который определяет функциональность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драйвера базы данных. Он отвечает за соединение с базой данных, установку соответствующей среды и т.д. он также может использовать </w:t>
      </w:r>
      <w:r w:rsidR="00085476" w:rsidRPr="003A425A">
        <w:rPr>
          <w:rFonts w:ascii="Times New Roman" w:hAnsi="Times New Roman"/>
          <w:sz w:val="24"/>
          <w:szCs w:val="24"/>
        </w:rPr>
        <w:t>объект</w:t>
      </w:r>
      <w:r w:rsidR="005A6BBD" w:rsidRPr="003A425A">
        <w:rPr>
          <w:rFonts w:ascii="Times New Roman" w:hAnsi="Times New Roman"/>
          <w:sz w:val="24"/>
          <w:szCs w:val="24"/>
        </w:rPr>
        <w:t xml:space="preserve">ы </w:t>
      </w:r>
      <w:hyperlink r:id="rId2102"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подходящие для данного программного интерфейса базы данных. </w:t>
      </w:r>
      <w:hyperlink r:id="rId2103" w:history="1">
        <w:r w:rsidR="005A6BBD" w:rsidRPr="003A425A">
          <w:rPr>
            <w:rStyle w:val="a3"/>
            <w:rFonts w:ascii="Times New Roman" w:hAnsi="Times New Roman"/>
            <w:color w:val="auto"/>
            <w:sz w:val="24"/>
            <w:szCs w:val="24"/>
          </w:rPr>
          <w:t>QSqlDatabase</w:t>
        </w:r>
      </w:hyperlink>
      <w:r w:rsidR="005A6BBD" w:rsidRPr="003A425A">
        <w:rPr>
          <w:rFonts w:ascii="Times New Roman" w:hAnsi="Times New Roman"/>
          <w:sz w:val="24"/>
          <w:szCs w:val="24"/>
        </w:rPr>
        <w:t xml:space="preserve"> направляет многие из вызовов функций классу </w:t>
      </w:r>
      <w:hyperlink r:id="rId2104" w:history="1">
        <w:r w:rsidR="005A6BBD" w:rsidRPr="003A425A">
          <w:rPr>
            <w:rStyle w:val="a3"/>
            <w:rFonts w:ascii="Times New Roman" w:hAnsi="Times New Roman"/>
            <w:color w:val="auto"/>
            <w:sz w:val="24"/>
            <w:szCs w:val="24"/>
          </w:rPr>
          <w:t>QSqlDriver</w:t>
        </w:r>
      </w:hyperlink>
      <w:r w:rsidR="005A6BBD" w:rsidRPr="003A425A">
        <w:rPr>
          <w:rFonts w:ascii="Times New Roman" w:hAnsi="Times New Roman"/>
          <w:sz w:val="24"/>
          <w:szCs w:val="24"/>
        </w:rPr>
        <w:t>, который обеспечивает конкретную реализацию.</w:t>
      </w:r>
      <w:r w:rsidR="00503D62" w:rsidRPr="003A425A">
        <w:rPr>
          <w:rFonts w:ascii="Times New Roman" w:hAnsi="Times New Roman"/>
          <w:sz w:val="24"/>
          <w:szCs w:val="24"/>
        </w:rPr>
        <w:t xml:space="preserve"> </w:t>
      </w:r>
      <w:hyperlink r:id="rId2105" w:history="1">
        <w:r w:rsidR="005A6BBD" w:rsidRPr="003A425A">
          <w:rPr>
            <w:rStyle w:val="a3"/>
            <w:rFonts w:ascii="Times New Roman" w:hAnsi="Times New Roman"/>
            <w:color w:val="auto"/>
            <w:sz w:val="24"/>
            <w:szCs w:val="24"/>
          </w:rPr>
          <w:t>QSqlResult</w:t>
        </w:r>
      </w:hyperlink>
      <w:r w:rsidR="005A6BBD" w:rsidRPr="003A425A">
        <w:rPr>
          <w:rFonts w:ascii="Times New Roman" w:hAnsi="Times New Roman"/>
          <w:sz w:val="24"/>
          <w:szCs w:val="24"/>
        </w:rPr>
        <w:t xml:space="preserve"> – это </w:t>
      </w:r>
      <w:r w:rsidR="00F850EA" w:rsidRPr="003A425A">
        <w:rPr>
          <w:rFonts w:ascii="Times New Roman" w:hAnsi="Times New Roman"/>
          <w:sz w:val="24"/>
          <w:szCs w:val="24"/>
        </w:rPr>
        <w:t>абстрактны</w:t>
      </w:r>
      <w:r w:rsidR="005A6BBD" w:rsidRPr="003A425A">
        <w:rPr>
          <w:rFonts w:ascii="Times New Roman" w:hAnsi="Times New Roman"/>
          <w:sz w:val="24"/>
          <w:szCs w:val="24"/>
        </w:rPr>
        <w:t xml:space="preserve">й базовый класс, который определяет функциональность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запроса к базе данных. Он отвечает за посылание запросов в базу данных, возвращение результатов и т. д. </w:t>
      </w:r>
      <w:hyperlink r:id="rId2106"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направляет многие из своих функций напрямую к </w:t>
      </w:r>
      <w:hyperlink r:id="rId2107" w:history="1">
        <w:r w:rsidR="005A6BBD" w:rsidRPr="003A425A">
          <w:rPr>
            <w:rStyle w:val="a3"/>
            <w:rFonts w:ascii="Times New Roman" w:hAnsi="Times New Roman"/>
            <w:color w:val="auto"/>
            <w:sz w:val="24"/>
            <w:szCs w:val="24"/>
          </w:rPr>
          <w:t>QSqlResult</w:t>
        </w:r>
      </w:hyperlink>
      <w:r w:rsidR="005A6BBD" w:rsidRPr="003A425A">
        <w:rPr>
          <w:rFonts w:ascii="Times New Roman" w:hAnsi="Times New Roman"/>
          <w:sz w:val="24"/>
          <w:szCs w:val="24"/>
        </w:rPr>
        <w:t>, который обеспечивает конкретную реализацию.</w:t>
      </w:r>
      <w:r w:rsidR="00503D62" w:rsidRPr="003A425A">
        <w:rPr>
          <w:rFonts w:ascii="Times New Roman" w:hAnsi="Times New Roman"/>
          <w:sz w:val="24"/>
          <w:szCs w:val="24"/>
        </w:rPr>
        <w:t xml:space="preserve"> </w:t>
      </w:r>
      <w:hyperlink r:id="rId2108" w:history="1">
        <w:r w:rsidR="005A6BBD" w:rsidRPr="003A425A">
          <w:rPr>
            <w:rStyle w:val="a3"/>
            <w:rFonts w:ascii="Times New Roman" w:hAnsi="Times New Roman"/>
            <w:color w:val="auto"/>
            <w:sz w:val="24"/>
            <w:szCs w:val="24"/>
            <w:lang w:val="en-US"/>
          </w:rPr>
          <w:t>QSqlDriver</w:t>
        </w:r>
      </w:hyperlink>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and</w:t>
      </w:r>
      <w:r w:rsidR="005A6BBD" w:rsidRPr="003A425A">
        <w:rPr>
          <w:rFonts w:ascii="Times New Roman" w:hAnsi="Times New Roman"/>
          <w:sz w:val="24"/>
          <w:szCs w:val="24"/>
        </w:rPr>
        <w:t xml:space="preserve"> </w:t>
      </w:r>
      <w:hyperlink r:id="rId2109" w:history="1">
        <w:r w:rsidR="005A6BBD" w:rsidRPr="003A425A">
          <w:rPr>
            <w:rStyle w:val="a3"/>
            <w:rFonts w:ascii="Times New Roman" w:hAnsi="Times New Roman"/>
            <w:color w:val="auto"/>
            <w:sz w:val="24"/>
            <w:szCs w:val="24"/>
            <w:lang w:val="en-US"/>
          </w:rPr>
          <w:t>QSqlResult</w:t>
        </w:r>
      </w:hyperlink>
      <w:r w:rsidR="005A6BBD" w:rsidRPr="003A425A">
        <w:rPr>
          <w:rFonts w:ascii="Times New Roman" w:hAnsi="Times New Roman"/>
          <w:sz w:val="24"/>
          <w:szCs w:val="24"/>
        </w:rPr>
        <w:t xml:space="preserve"> тесно связаны. При реализации частного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драйвера оба этих класса нужно специализировать, а чисто виртуальные методы в каждом классе следует переопределить.</w:t>
      </w:r>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Чтобы определить </w:t>
      </w:r>
      <w:r w:rsidR="00B00C9F" w:rsidRPr="003A425A">
        <w:rPr>
          <w:rFonts w:ascii="Times New Roman" w:hAnsi="Times New Roman"/>
          <w:sz w:val="24"/>
          <w:szCs w:val="24"/>
        </w:rPr>
        <w:t>SQL</w:t>
      </w:r>
      <w:r w:rsidRPr="003A425A">
        <w:rPr>
          <w:rFonts w:ascii="Times New Roman" w:hAnsi="Times New Roman"/>
          <w:sz w:val="24"/>
          <w:szCs w:val="24"/>
        </w:rPr>
        <w:t xml:space="preserve"> драйвер как плагин, он должен использовать макрос </w:t>
      </w:r>
      <w:hyperlink r:id="rId2110" w:anchor="Q_PLUGIN_METADATA" w:history="1">
        <w:r w:rsidRPr="003A425A">
          <w:rPr>
            <w:rStyle w:val="a3"/>
            <w:rFonts w:ascii="Times New Roman" w:hAnsi="Times New Roman"/>
            <w:color w:val="auto"/>
            <w:sz w:val="24"/>
            <w:szCs w:val="24"/>
          </w:rPr>
          <w:t>Q_PLUGIN_METADATA</w:t>
        </w:r>
      </w:hyperlink>
      <w:r w:rsidRPr="003A425A">
        <w:rPr>
          <w:rFonts w:ascii="Times New Roman" w:hAnsi="Times New Roman"/>
          <w:sz w:val="24"/>
          <w:szCs w:val="24"/>
        </w:rPr>
        <w:t xml:space="preserve">(). </w:t>
      </w:r>
      <w:r w:rsidRPr="003A425A">
        <w:rPr>
          <w:rFonts w:ascii="Times New Roman" w:hAnsi="Times New Roman"/>
          <w:i/>
          <w:sz w:val="24"/>
          <w:szCs w:val="24"/>
        </w:rPr>
        <w:t xml:space="preserve">Далее указана </w:t>
      </w:r>
      <w:r w:rsidR="00F850EA" w:rsidRPr="003A425A">
        <w:rPr>
          <w:rFonts w:ascii="Times New Roman" w:hAnsi="Times New Roman"/>
          <w:i/>
          <w:sz w:val="24"/>
          <w:szCs w:val="24"/>
        </w:rPr>
        <w:t>директори</w:t>
      </w:r>
      <w:r w:rsidRPr="003A425A">
        <w:rPr>
          <w:rFonts w:ascii="Times New Roman" w:hAnsi="Times New Roman"/>
          <w:i/>
          <w:sz w:val="24"/>
          <w:szCs w:val="24"/>
        </w:rPr>
        <w:t>я, в которой можно смотреть исходники плагинов. А также есть пример кода скелета некоторого драйвера.</w:t>
      </w:r>
    </w:p>
    <w:p w:rsidR="00CE21A7" w:rsidRPr="003A425A" w:rsidRDefault="00CE21A7" w:rsidP="00CE21A7">
      <w:pPr>
        <w:pStyle w:val="2"/>
        <w:rPr>
          <w:rFonts w:ascii="Times New Roman" w:hAnsi="Times New Roman"/>
          <w:b w:val="0"/>
          <w:sz w:val="24"/>
        </w:rPr>
      </w:pPr>
      <w:bookmarkStart w:id="833" w:name="_Toc382058939"/>
      <w:r w:rsidRPr="003A425A">
        <w:rPr>
          <w:rFonts w:ascii="Times New Roman" w:hAnsi="Times New Roman"/>
          <w:b w:val="0"/>
          <w:sz w:val="24"/>
        </w:rPr>
        <w:t xml:space="preserve">ВЫПОЛНЕНИЕ </w:t>
      </w:r>
      <w:r w:rsidR="00E86E28" w:rsidRPr="003A425A">
        <w:rPr>
          <w:rFonts w:ascii="Times New Roman" w:hAnsi="Times New Roman"/>
          <w:b w:val="0"/>
          <w:sz w:val="24"/>
        </w:rPr>
        <w:t>SQL</w:t>
      </w:r>
      <w:r w:rsidRPr="003A425A">
        <w:rPr>
          <w:rFonts w:ascii="Times New Roman" w:hAnsi="Times New Roman"/>
          <w:b w:val="0"/>
          <w:sz w:val="24"/>
        </w:rPr>
        <w:t xml:space="preserve"> УТВЕРЖДЕНИЙ</w:t>
      </w:r>
      <w:bookmarkEnd w:id="833"/>
    </w:p>
    <w:p w:rsidR="005A6BBD" w:rsidRPr="003A425A" w:rsidRDefault="00953454" w:rsidP="00D76905">
      <w:pPr>
        <w:tabs>
          <w:tab w:val="left" w:pos="8931"/>
        </w:tabs>
        <w:jc w:val="both"/>
        <w:rPr>
          <w:rFonts w:ascii="Times New Roman" w:hAnsi="Times New Roman"/>
          <w:sz w:val="24"/>
          <w:szCs w:val="24"/>
        </w:rPr>
      </w:pPr>
      <w:hyperlink r:id="rId2111" w:history="1">
        <w:r w:rsidR="005A6BBD" w:rsidRPr="003A425A">
          <w:rPr>
            <w:rStyle w:val="a3"/>
            <w:rFonts w:ascii="Times New Roman" w:hAnsi="Times New Roman"/>
            <w:sz w:val="24"/>
            <w:szCs w:val="24"/>
          </w:rPr>
          <w:t>http://qt-project.org/doc/qt-5.1/qtsql/sql-sqlstatements.html</w:t>
        </w:r>
      </w:hyperlink>
    </w:p>
    <w:p w:rsidR="005A6BBD" w:rsidRPr="003A425A" w:rsidRDefault="00953454" w:rsidP="00D66A55">
      <w:pPr>
        <w:tabs>
          <w:tab w:val="left" w:pos="8931"/>
        </w:tabs>
        <w:jc w:val="both"/>
        <w:rPr>
          <w:rFonts w:ascii="Times New Roman" w:hAnsi="Times New Roman"/>
          <w:i/>
          <w:sz w:val="24"/>
          <w:szCs w:val="24"/>
        </w:rPr>
      </w:pPr>
      <w:hyperlink r:id="rId2112"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класс обеспечивает интерфейс для выполнения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утверждений и навигации через результирующий набор запроса.</w:t>
      </w:r>
      <w:r w:rsidR="00CE21A7" w:rsidRPr="003A425A">
        <w:rPr>
          <w:rFonts w:ascii="Times New Roman" w:hAnsi="Times New Roman"/>
          <w:sz w:val="24"/>
          <w:szCs w:val="24"/>
        </w:rPr>
        <w:t xml:space="preserve"> </w:t>
      </w:r>
      <w:hyperlink r:id="rId2113" w:history="1">
        <w:r w:rsidR="005A6BBD" w:rsidRPr="003A425A">
          <w:rPr>
            <w:rStyle w:val="a3"/>
            <w:rFonts w:ascii="Times New Roman" w:hAnsi="Times New Roman"/>
            <w:color w:val="auto"/>
            <w:sz w:val="24"/>
            <w:szCs w:val="24"/>
          </w:rPr>
          <w:t>QSqlQueryModel</w:t>
        </w:r>
      </w:hyperlink>
      <w:r w:rsidR="005A6BBD" w:rsidRPr="003A425A">
        <w:rPr>
          <w:rFonts w:ascii="Times New Roman" w:hAnsi="Times New Roman"/>
          <w:sz w:val="24"/>
          <w:szCs w:val="24"/>
        </w:rPr>
        <w:t xml:space="preserve"> and </w:t>
      </w:r>
      <w:hyperlink r:id="rId2114" w:history="1">
        <w:r w:rsidR="005A6BBD" w:rsidRPr="003A425A">
          <w:rPr>
            <w:rStyle w:val="a3"/>
            <w:rFonts w:ascii="Times New Roman" w:hAnsi="Times New Roman"/>
            <w:color w:val="auto"/>
            <w:sz w:val="24"/>
            <w:szCs w:val="24"/>
          </w:rPr>
          <w:t>QSqlTableModel</w:t>
        </w:r>
      </w:hyperlink>
      <w:r w:rsidR="005A6BBD" w:rsidRPr="003A425A">
        <w:rPr>
          <w:rFonts w:ascii="Times New Roman" w:hAnsi="Times New Roman"/>
          <w:sz w:val="24"/>
          <w:szCs w:val="24"/>
        </w:rPr>
        <w:t xml:space="preserve"> классы обеспечивают более высокоуровневый интерфейс для доступа к базе данных. </w:t>
      </w:r>
      <w:r w:rsidR="005A6BBD" w:rsidRPr="003A425A">
        <w:rPr>
          <w:rFonts w:ascii="Times New Roman" w:hAnsi="Times New Roman"/>
          <w:i/>
          <w:sz w:val="24"/>
          <w:szCs w:val="24"/>
        </w:rPr>
        <w:t xml:space="preserve">Показано, как выполнить </w:t>
      </w:r>
      <w:r w:rsidR="00B00C9F" w:rsidRPr="003A425A">
        <w:rPr>
          <w:rFonts w:ascii="Times New Roman" w:hAnsi="Times New Roman"/>
          <w:i/>
          <w:sz w:val="24"/>
          <w:szCs w:val="24"/>
        </w:rPr>
        <w:t>SQL</w:t>
      </w:r>
      <w:r w:rsidR="005A6BBD" w:rsidRPr="003A425A">
        <w:rPr>
          <w:rFonts w:ascii="Times New Roman" w:hAnsi="Times New Roman"/>
          <w:i/>
          <w:sz w:val="24"/>
          <w:szCs w:val="24"/>
        </w:rPr>
        <w:t xml:space="preserve"> утверждение.</w:t>
      </w:r>
    </w:p>
    <w:p w:rsidR="005A6BBD" w:rsidRPr="003A425A" w:rsidRDefault="00953454" w:rsidP="00D66A55">
      <w:pPr>
        <w:tabs>
          <w:tab w:val="left" w:pos="8931"/>
        </w:tabs>
        <w:jc w:val="both"/>
        <w:rPr>
          <w:rFonts w:ascii="Times New Roman" w:hAnsi="Times New Roman"/>
          <w:i/>
          <w:sz w:val="24"/>
          <w:szCs w:val="24"/>
        </w:rPr>
      </w:pPr>
      <w:hyperlink r:id="rId2115"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обеспечивает доступ к результирующему набору по одной </w:t>
      </w:r>
      <w:r w:rsidR="00990129" w:rsidRPr="003A425A">
        <w:rPr>
          <w:rFonts w:ascii="Times New Roman" w:hAnsi="Times New Roman"/>
          <w:sz w:val="24"/>
          <w:szCs w:val="24"/>
        </w:rPr>
        <w:t>запис</w:t>
      </w:r>
      <w:r w:rsidR="005A6BBD" w:rsidRPr="003A425A">
        <w:rPr>
          <w:rFonts w:ascii="Times New Roman" w:hAnsi="Times New Roman"/>
          <w:sz w:val="24"/>
          <w:szCs w:val="24"/>
        </w:rPr>
        <w:t xml:space="preserve">и за раз. </w:t>
      </w:r>
      <w:r w:rsidR="005A6BBD" w:rsidRPr="003A425A">
        <w:rPr>
          <w:rFonts w:ascii="Times New Roman" w:hAnsi="Times New Roman"/>
          <w:i/>
          <w:sz w:val="24"/>
          <w:szCs w:val="24"/>
        </w:rPr>
        <w:t xml:space="preserve">Далее описаны многочисленные функции класса </w:t>
      </w:r>
      <w:hyperlink r:id="rId2116" w:anchor="size"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w:t>
      </w:r>
      <w:r w:rsidR="005A6BBD" w:rsidRPr="003A425A">
        <w:rPr>
          <w:rFonts w:ascii="Times New Roman" w:hAnsi="Times New Roman"/>
          <w:i/>
          <w:sz w:val="24"/>
          <w:szCs w:val="24"/>
        </w:rPr>
        <w:t xml:space="preserve">Далее приведены примеры выполнения других </w:t>
      </w:r>
      <w:r w:rsidR="00B00C9F" w:rsidRPr="003A425A">
        <w:rPr>
          <w:rFonts w:ascii="Times New Roman" w:hAnsi="Times New Roman"/>
          <w:i/>
          <w:sz w:val="24"/>
          <w:szCs w:val="24"/>
        </w:rPr>
        <w:t>SQL</w:t>
      </w:r>
      <w:r w:rsidR="005A6BBD" w:rsidRPr="003A425A">
        <w:rPr>
          <w:rFonts w:ascii="Times New Roman" w:hAnsi="Times New Roman"/>
          <w:i/>
          <w:sz w:val="24"/>
          <w:szCs w:val="24"/>
        </w:rPr>
        <w:t xml:space="preserve"> утверждений.</w:t>
      </w:r>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При вставке многих </w:t>
      </w:r>
      <w:r w:rsidR="00990129" w:rsidRPr="003A425A">
        <w:rPr>
          <w:rFonts w:ascii="Times New Roman" w:hAnsi="Times New Roman"/>
          <w:sz w:val="24"/>
          <w:szCs w:val="24"/>
        </w:rPr>
        <w:t>запис</w:t>
      </w:r>
      <w:r w:rsidRPr="003A425A">
        <w:rPr>
          <w:rFonts w:ascii="Times New Roman" w:hAnsi="Times New Roman"/>
          <w:sz w:val="24"/>
          <w:szCs w:val="24"/>
        </w:rPr>
        <w:t xml:space="preserve">ей, вам просто нужно вызвать однажды </w:t>
      </w:r>
      <w:hyperlink r:id="rId2117" w:anchor="prepare" w:history="1">
        <w:r w:rsidRPr="003A425A">
          <w:rPr>
            <w:rStyle w:val="a3"/>
            <w:rFonts w:ascii="Times New Roman" w:hAnsi="Times New Roman"/>
            <w:color w:val="auto"/>
            <w:sz w:val="24"/>
            <w:szCs w:val="24"/>
          </w:rPr>
          <w:t>QSqlQuery::prepare</w:t>
        </w:r>
      </w:hyperlink>
      <w:r w:rsidRPr="003A425A">
        <w:rPr>
          <w:rFonts w:ascii="Times New Roman" w:hAnsi="Times New Roman"/>
          <w:sz w:val="24"/>
          <w:szCs w:val="24"/>
        </w:rPr>
        <w:t xml:space="preserve">(). Затем вы вызываете </w:t>
      </w:r>
      <w:hyperlink r:id="rId2118" w:anchor="bindValue" w:history="1">
        <w:r w:rsidRPr="003A425A">
          <w:rPr>
            <w:rStyle w:val="a3"/>
            <w:rFonts w:ascii="Times New Roman" w:hAnsi="Times New Roman"/>
            <w:color w:val="auto"/>
            <w:sz w:val="24"/>
            <w:szCs w:val="24"/>
          </w:rPr>
          <w:t>bindValue()</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2119" w:anchor="addBindValue" w:history="1">
        <w:r w:rsidRPr="003A425A">
          <w:rPr>
            <w:rStyle w:val="a3"/>
            <w:rFonts w:ascii="Times New Roman" w:hAnsi="Times New Roman"/>
            <w:color w:val="auto"/>
            <w:sz w:val="24"/>
            <w:szCs w:val="24"/>
          </w:rPr>
          <w:t>addBindValue()</w:t>
        </w:r>
      </w:hyperlink>
      <w:r w:rsidRPr="003A425A">
        <w:rPr>
          <w:rFonts w:ascii="Times New Roman" w:hAnsi="Times New Roman"/>
          <w:sz w:val="24"/>
          <w:szCs w:val="24"/>
        </w:rPr>
        <w:t xml:space="preserve">, за которыми следует вызов функции </w:t>
      </w:r>
      <w:hyperlink r:id="rId2120" w:anchor="exec" w:history="1">
        <w:r w:rsidRPr="003A425A">
          <w:rPr>
            <w:rStyle w:val="a3"/>
            <w:rFonts w:ascii="Times New Roman" w:hAnsi="Times New Roman"/>
            <w:color w:val="auto"/>
            <w:sz w:val="24"/>
            <w:szCs w:val="24"/>
          </w:rPr>
          <w:t>exec()</w:t>
        </w:r>
      </w:hyperlink>
      <w:r w:rsidRPr="003A425A">
        <w:rPr>
          <w:rFonts w:ascii="Times New Roman" w:hAnsi="Times New Roman"/>
          <w:sz w:val="24"/>
          <w:szCs w:val="24"/>
        </w:rPr>
        <w:t xml:space="preserve"> столько много раз, сколько необходимо.</w:t>
      </w:r>
      <w:r w:rsidR="00CE21A7" w:rsidRPr="003A425A">
        <w:rPr>
          <w:rFonts w:ascii="Times New Roman" w:hAnsi="Times New Roman"/>
          <w:sz w:val="24"/>
          <w:szCs w:val="24"/>
        </w:rPr>
        <w:t xml:space="preserve"> </w:t>
      </w:r>
      <w:r w:rsidRPr="003A425A">
        <w:rPr>
          <w:rFonts w:ascii="Times New Roman" w:hAnsi="Times New Roman"/>
          <w:sz w:val="24"/>
          <w:szCs w:val="24"/>
        </w:rPr>
        <w:t>Если нижележащий движок базы данных поддерживает транзакции, то QSqlDriver::hasFeature(</w:t>
      </w:r>
      <w:hyperlink r:id="rId2121" w:anchor="DriverFeature-enum" w:history="1">
        <w:r w:rsidRPr="003A425A">
          <w:rPr>
            <w:rStyle w:val="a3"/>
            <w:rFonts w:ascii="Times New Roman" w:hAnsi="Times New Roman"/>
            <w:color w:val="auto"/>
            <w:sz w:val="24"/>
            <w:szCs w:val="24"/>
          </w:rPr>
          <w:t>QSqlDriver::Transactions</w:t>
        </w:r>
      </w:hyperlink>
      <w:r w:rsidRPr="003A425A">
        <w:rPr>
          <w:rFonts w:ascii="Times New Roman" w:hAnsi="Times New Roman"/>
          <w:sz w:val="24"/>
          <w:szCs w:val="24"/>
        </w:rPr>
        <w:t xml:space="preserve">) возвратит правду. Вы можете использовать </w:t>
      </w:r>
      <w:hyperlink r:id="rId2122" w:anchor="transaction" w:history="1">
        <w:r w:rsidRPr="003A425A">
          <w:rPr>
            <w:rStyle w:val="a3"/>
            <w:rFonts w:ascii="Times New Roman" w:hAnsi="Times New Roman"/>
            <w:color w:val="auto"/>
            <w:sz w:val="24"/>
            <w:szCs w:val="24"/>
          </w:rPr>
          <w:t>QSqlDatabase::transaction</w:t>
        </w:r>
      </w:hyperlink>
      <w:r w:rsidRPr="003A425A">
        <w:rPr>
          <w:rFonts w:ascii="Times New Roman" w:hAnsi="Times New Roman"/>
          <w:sz w:val="24"/>
          <w:szCs w:val="24"/>
        </w:rPr>
        <w:t xml:space="preserve">(), чтобы инициировать транзакцию, за которой следуют </w:t>
      </w:r>
      <w:r w:rsidR="00B00C9F" w:rsidRPr="003A425A">
        <w:rPr>
          <w:rFonts w:ascii="Times New Roman" w:hAnsi="Times New Roman"/>
          <w:sz w:val="24"/>
          <w:szCs w:val="24"/>
        </w:rPr>
        <w:t>SQL</w:t>
      </w:r>
      <w:r w:rsidRPr="003A425A">
        <w:rPr>
          <w:rFonts w:ascii="Times New Roman" w:hAnsi="Times New Roman"/>
          <w:sz w:val="24"/>
          <w:szCs w:val="24"/>
        </w:rPr>
        <w:t xml:space="preserve"> команды, которые вы желаете выполнить в контексте транзакции, а затем вызвать или </w:t>
      </w:r>
      <w:hyperlink r:id="rId2123" w:anchor="commit" w:history="1">
        <w:r w:rsidRPr="003A425A">
          <w:rPr>
            <w:rStyle w:val="a3"/>
            <w:rFonts w:ascii="Times New Roman" w:hAnsi="Times New Roman"/>
            <w:color w:val="auto"/>
            <w:sz w:val="24"/>
            <w:szCs w:val="24"/>
          </w:rPr>
          <w:t>QSqlDatabase::commit</w:t>
        </w:r>
      </w:hyperlink>
      <w:r w:rsidRPr="003A425A">
        <w:rPr>
          <w:rFonts w:ascii="Times New Roman" w:hAnsi="Times New Roman"/>
          <w:sz w:val="24"/>
          <w:szCs w:val="24"/>
        </w:rPr>
        <w:t xml:space="preserve">() </w:t>
      </w:r>
      <w:r w:rsidR="007615BE" w:rsidRPr="003A425A">
        <w:rPr>
          <w:rFonts w:ascii="Times New Roman" w:hAnsi="Times New Roman"/>
          <w:sz w:val="24"/>
          <w:szCs w:val="24"/>
        </w:rPr>
        <w:t>или</w:t>
      </w:r>
      <w:r w:rsidRPr="003A425A">
        <w:rPr>
          <w:rFonts w:ascii="Times New Roman" w:hAnsi="Times New Roman"/>
          <w:sz w:val="24"/>
          <w:szCs w:val="24"/>
        </w:rPr>
        <w:t xml:space="preserve"> </w:t>
      </w:r>
      <w:hyperlink r:id="rId2124" w:anchor="rollback" w:history="1">
        <w:r w:rsidRPr="003A425A">
          <w:rPr>
            <w:rStyle w:val="a3"/>
            <w:rFonts w:ascii="Times New Roman" w:hAnsi="Times New Roman"/>
            <w:color w:val="auto"/>
            <w:sz w:val="24"/>
            <w:szCs w:val="24"/>
          </w:rPr>
          <w:t>QSqlDatabase::rollback</w:t>
        </w:r>
      </w:hyperlink>
      <w:r w:rsidRPr="003A425A">
        <w:rPr>
          <w:rFonts w:ascii="Times New Roman" w:hAnsi="Times New Roman"/>
          <w:sz w:val="24"/>
          <w:szCs w:val="24"/>
        </w:rPr>
        <w:t>().</w:t>
      </w:r>
      <w:r w:rsidR="009C1C7F" w:rsidRPr="003A425A">
        <w:rPr>
          <w:rFonts w:ascii="Times New Roman" w:hAnsi="Times New Roman"/>
          <w:sz w:val="24"/>
          <w:szCs w:val="24"/>
        </w:rPr>
        <w:t xml:space="preserve"> </w:t>
      </w:r>
      <w:r w:rsidRPr="003A425A">
        <w:rPr>
          <w:rFonts w:ascii="Times New Roman" w:hAnsi="Times New Roman"/>
          <w:sz w:val="24"/>
          <w:szCs w:val="24"/>
        </w:rPr>
        <w:t>При использовании транзакции вы должны начинать транзакцию перед использованием запроса.</w:t>
      </w:r>
      <w:r w:rsidR="009C1C7F" w:rsidRPr="003A425A">
        <w:rPr>
          <w:rFonts w:ascii="Times New Roman" w:hAnsi="Times New Roman"/>
          <w:sz w:val="24"/>
          <w:szCs w:val="24"/>
        </w:rPr>
        <w:t xml:space="preserve"> </w:t>
      </w:r>
      <w:r w:rsidRPr="003A425A">
        <w:rPr>
          <w:rFonts w:ascii="Times New Roman" w:hAnsi="Times New Roman"/>
          <w:i/>
          <w:sz w:val="24"/>
          <w:szCs w:val="24"/>
        </w:rPr>
        <w:t>Есть пример кода.</w:t>
      </w:r>
      <w:r w:rsidR="009C1C7F" w:rsidRPr="003A425A">
        <w:rPr>
          <w:rFonts w:ascii="Times New Roman" w:hAnsi="Times New Roman"/>
          <w:i/>
          <w:sz w:val="24"/>
          <w:szCs w:val="24"/>
        </w:rPr>
        <w:t xml:space="preserve"> </w:t>
      </w:r>
      <w:r w:rsidRPr="003A425A">
        <w:rPr>
          <w:rFonts w:ascii="Times New Roman" w:hAnsi="Times New Roman"/>
          <w:sz w:val="24"/>
          <w:szCs w:val="24"/>
        </w:rPr>
        <w:t xml:space="preserve">Транзакции могут быть использованы, </w:t>
      </w:r>
      <w:r w:rsidRPr="003A425A">
        <w:rPr>
          <w:rFonts w:ascii="Times New Roman" w:hAnsi="Times New Roman"/>
          <w:sz w:val="24"/>
          <w:szCs w:val="24"/>
        </w:rPr>
        <w:lastRenderedPageBreak/>
        <w:t>чтобы гарантировать, что сложная операция является атомистической или обеспечить средства для отмены сложных изменений в середине.</w:t>
      </w:r>
    </w:p>
    <w:p w:rsidR="009C1C7F" w:rsidRPr="003A425A" w:rsidRDefault="009C1C7F" w:rsidP="009C1C7F">
      <w:pPr>
        <w:pStyle w:val="2"/>
        <w:rPr>
          <w:rFonts w:ascii="Times New Roman" w:hAnsi="Times New Roman"/>
          <w:b w:val="0"/>
          <w:sz w:val="24"/>
          <w:szCs w:val="24"/>
        </w:rPr>
      </w:pPr>
      <w:bookmarkStart w:id="834" w:name="_Toc382058940"/>
      <w:r w:rsidRPr="003A425A">
        <w:rPr>
          <w:rFonts w:ascii="Times New Roman" w:hAnsi="Times New Roman"/>
          <w:b w:val="0"/>
          <w:sz w:val="24"/>
          <w:szCs w:val="24"/>
        </w:rPr>
        <w:t>ТИПЫ ДАННЫХ ДЛЯ ПОДДЕРЖИВАЕМЫХ QT СИСТЕМ БАЗ ДАННЫХ</w:t>
      </w:r>
      <w:bookmarkEnd w:id="834"/>
    </w:p>
    <w:p w:rsidR="005A6BBD" w:rsidRPr="003A425A" w:rsidRDefault="00953454" w:rsidP="00D66A55">
      <w:pPr>
        <w:tabs>
          <w:tab w:val="left" w:pos="8931"/>
        </w:tabs>
        <w:jc w:val="both"/>
        <w:rPr>
          <w:rFonts w:ascii="Times New Roman" w:hAnsi="Times New Roman"/>
          <w:sz w:val="24"/>
          <w:szCs w:val="24"/>
        </w:rPr>
      </w:pPr>
      <w:hyperlink r:id="rId2125" w:history="1">
        <w:r w:rsidR="005A6BBD" w:rsidRPr="003A425A">
          <w:rPr>
            <w:rStyle w:val="a3"/>
            <w:rFonts w:ascii="Times New Roman" w:hAnsi="Times New Roman"/>
            <w:sz w:val="24"/>
            <w:szCs w:val="24"/>
          </w:rPr>
          <w:t>http://qt-project.org/doc/qt-5.1/qtsql/sql-types.html</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i/>
          <w:sz w:val="24"/>
          <w:szCs w:val="24"/>
        </w:rPr>
        <w:t xml:space="preserve">есть таблица, которая показывает рекомендуемые типы данных для баз данных, которые поддерживает </w:t>
      </w:r>
      <w:r w:rsidR="00B00C9F" w:rsidRPr="003A425A">
        <w:rPr>
          <w:rFonts w:ascii="Times New Roman" w:hAnsi="Times New Roman"/>
          <w:i/>
          <w:sz w:val="24"/>
          <w:szCs w:val="24"/>
        </w:rPr>
        <w:t>qt</w:t>
      </w:r>
      <w:r w:rsidRPr="003A425A">
        <w:rPr>
          <w:rFonts w:ascii="Times New Roman" w:hAnsi="Times New Roman"/>
          <w:i/>
          <w:sz w:val="24"/>
          <w:szCs w:val="24"/>
        </w:rPr>
        <w:t>.</w:t>
      </w:r>
      <w:r w:rsidR="009C1C7F" w:rsidRPr="003A425A">
        <w:rPr>
          <w:rFonts w:ascii="Times New Roman" w:hAnsi="Times New Roman"/>
          <w:i/>
          <w:sz w:val="24"/>
          <w:szCs w:val="24"/>
        </w:rPr>
        <w:t xml:space="preserve"> </w:t>
      </w:r>
      <w:r w:rsidRPr="003A425A">
        <w:rPr>
          <w:rFonts w:ascii="Times New Roman" w:hAnsi="Times New Roman"/>
          <w:i/>
          <w:sz w:val="24"/>
          <w:szCs w:val="24"/>
        </w:rPr>
        <w:t>Очень полезная часть документации.</w:t>
      </w:r>
    </w:p>
    <w:p w:rsidR="009C1C7F" w:rsidRPr="003A425A" w:rsidRDefault="009C1C7F" w:rsidP="009C1C7F">
      <w:pPr>
        <w:pStyle w:val="2"/>
        <w:rPr>
          <w:rFonts w:ascii="Times New Roman" w:hAnsi="Times New Roman"/>
          <w:b w:val="0"/>
          <w:sz w:val="24"/>
          <w:szCs w:val="24"/>
        </w:rPr>
      </w:pPr>
      <w:bookmarkStart w:id="835" w:name="_Toc382058941"/>
      <w:r w:rsidRPr="003A425A">
        <w:rPr>
          <w:rFonts w:ascii="Times New Roman" w:hAnsi="Times New Roman"/>
          <w:b w:val="0"/>
          <w:sz w:val="24"/>
          <w:szCs w:val="24"/>
        </w:rPr>
        <w:t xml:space="preserve">ИСПОЛЬЗОВАНИЕ КЛАССОВ </w:t>
      </w:r>
      <w:r w:rsidR="00E86E28" w:rsidRPr="003A425A">
        <w:rPr>
          <w:rFonts w:ascii="Times New Roman" w:hAnsi="Times New Roman"/>
          <w:b w:val="0"/>
          <w:sz w:val="24"/>
          <w:szCs w:val="24"/>
        </w:rPr>
        <w:t>SQL</w:t>
      </w:r>
      <w:r w:rsidRPr="003A425A">
        <w:rPr>
          <w:rFonts w:ascii="Times New Roman" w:hAnsi="Times New Roman"/>
          <w:b w:val="0"/>
          <w:sz w:val="24"/>
          <w:szCs w:val="24"/>
        </w:rPr>
        <w:t xml:space="preserve"> МОДЕЛИ</w:t>
      </w:r>
      <w:bookmarkEnd w:id="835"/>
    </w:p>
    <w:p w:rsidR="005A6BBD" w:rsidRPr="003A425A" w:rsidRDefault="00953454" w:rsidP="00D66A55">
      <w:pPr>
        <w:tabs>
          <w:tab w:val="left" w:pos="8931"/>
        </w:tabs>
        <w:jc w:val="both"/>
        <w:rPr>
          <w:rFonts w:ascii="Times New Roman" w:hAnsi="Times New Roman"/>
          <w:sz w:val="24"/>
          <w:szCs w:val="24"/>
        </w:rPr>
      </w:pPr>
      <w:hyperlink r:id="rId2126" w:history="1">
        <w:r w:rsidR="005A6BBD" w:rsidRPr="003A425A">
          <w:rPr>
            <w:rStyle w:val="a3"/>
            <w:rFonts w:ascii="Times New Roman" w:hAnsi="Times New Roman"/>
            <w:sz w:val="24"/>
            <w:szCs w:val="24"/>
          </w:rPr>
          <w:t>http://qt-project.org/doc/qt-5.1/qtsql/sql-model.html</w:t>
        </w:r>
      </w:hyperlink>
    </w:p>
    <w:p w:rsidR="005A6BBD" w:rsidRPr="003A425A" w:rsidRDefault="009C1C7F" w:rsidP="00D66A55">
      <w:pPr>
        <w:tabs>
          <w:tab w:val="left" w:pos="8931"/>
        </w:tabs>
        <w:jc w:val="both"/>
        <w:rPr>
          <w:rFonts w:ascii="Times New Roman" w:hAnsi="Times New Roman"/>
          <w:i/>
          <w:sz w:val="24"/>
          <w:szCs w:val="24"/>
        </w:rPr>
      </w:pPr>
      <w:r w:rsidRPr="003A425A">
        <w:rPr>
          <w:rFonts w:ascii="Times New Roman" w:hAnsi="Times New Roman"/>
          <w:sz w:val="24"/>
          <w:szCs w:val="24"/>
        </w:rPr>
        <w:t>В</w:t>
      </w:r>
      <w:r w:rsidR="005A6BBD" w:rsidRPr="003A425A">
        <w:rPr>
          <w:rFonts w:ascii="Times New Roman" w:hAnsi="Times New Roman"/>
          <w:sz w:val="24"/>
          <w:szCs w:val="24"/>
        </w:rPr>
        <w:t xml:space="preserve"> дополнение к классу </w:t>
      </w:r>
      <w:hyperlink r:id="rId2127"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предлагает три высокоуровневых класса для доступа к базам данных. Это </w:t>
      </w:r>
      <w:hyperlink r:id="rId2128" w:history="1">
        <w:r w:rsidR="005A6BBD" w:rsidRPr="003A425A">
          <w:rPr>
            <w:rStyle w:val="a3"/>
            <w:rFonts w:ascii="Times New Roman" w:hAnsi="Times New Roman"/>
            <w:color w:val="auto"/>
            <w:sz w:val="24"/>
            <w:szCs w:val="24"/>
          </w:rPr>
          <w:t>QSqlQueryModel</w:t>
        </w:r>
      </w:hyperlink>
      <w:r w:rsidR="005A6BBD" w:rsidRPr="003A425A">
        <w:rPr>
          <w:rFonts w:ascii="Times New Roman" w:hAnsi="Times New Roman"/>
          <w:sz w:val="24"/>
          <w:szCs w:val="24"/>
        </w:rPr>
        <w:t xml:space="preserve"> (модель только для чтения, основанная на произвольном запросе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w:t>
      </w:r>
      <w:hyperlink r:id="rId2129" w:history="1">
        <w:r w:rsidR="005A6BBD" w:rsidRPr="003A425A">
          <w:rPr>
            <w:rStyle w:val="a3"/>
            <w:rFonts w:ascii="Times New Roman" w:hAnsi="Times New Roman"/>
            <w:color w:val="auto"/>
            <w:sz w:val="24"/>
            <w:szCs w:val="24"/>
          </w:rPr>
          <w:t>QSqlTableModel</w:t>
        </w:r>
      </w:hyperlink>
      <w:r w:rsidR="005A6BBD" w:rsidRPr="003A425A">
        <w:rPr>
          <w:rFonts w:ascii="Times New Roman" w:hAnsi="Times New Roman"/>
          <w:sz w:val="24"/>
          <w:szCs w:val="24"/>
        </w:rPr>
        <w:t xml:space="preserve"> (модель чтения/</w:t>
      </w:r>
      <w:r w:rsidR="00990129" w:rsidRPr="003A425A">
        <w:rPr>
          <w:rFonts w:ascii="Times New Roman" w:hAnsi="Times New Roman"/>
          <w:sz w:val="24"/>
          <w:szCs w:val="24"/>
        </w:rPr>
        <w:t>запис</w:t>
      </w:r>
      <w:r w:rsidR="005A6BBD" w:rsidRPr="003A425A">
        <w:rPr>
          <w:rFonts w:ascii="Times New Roman" w:hAnsi="Times New Roman"/>
          <w:sz w:val="24"/>
          <w:szCs w:val="24"/>
        </w:rPr>
        <w:t xml:space="preserve">и, которая работает для одной таблицы), and </w:t>
      </w:r>
      <w:hyperlink r:id="rId2130" w:history="1">
        <w:r w:rsidR="005A6BBD" w:rsidRPr="003A425A">
          <w:rPr>
            <w:rStyle w:val="a3"/>
            <w:rFonts w:ascii="Times New Roman" w:hAnsi="Times New Roman"/>
            <w:color w:val="auto"/>
            <w:sz w:val="24"/>
            <w:szCs w:val="24"/>
          </w:rPr>
          <w:t>QSqlRelationalTableModel</w:t>
        </w:r>
      </w:hyperlink>
      <w:r w:rsidR="005A6BBD" w:rsidRPr="003A425A">
        <w:rPr>
          <w:rFonts w:ascii="Times New Roman" w:hAnsi="Times New Roman"/>
          <w:sz w:val="24"/>
          <w:szCs w:val="24"/>
        </w:rPr>
        <w:t xml:space="preserve"> (подкласс второго класса с поддержкой внешних ключей).</w:t>
      </w:r>
      <w:r w:rsidRPr="003A425A">
        <w:rPr>
          <w:rFonts w:ascii="Times New Roman" w:hAnsi="Times New Roman"/>
          <w:sz w:val="24"/>
          <w:szCs w:val="24"/>
        </w:rPr>
        <w:t xml:space="preserve"> </w:t>
      </w:r>
      <w:r w:rsidR="005A6BBD" w:rsidRPr="003A425A">
        <w:rPr>
          <w:rFonts w:ascii="Times New Roman" w:hAnsi="Times New Roman"/>
          <w:sz w:val="24"/>
          <w:szCs w:val="24"/>
        </w:rPr>
        <w:t xml:space="preserve">Все эти классы происходят от </w:t>
      </w:r>
      <w:hyperlink r:id="rId2131" w:history="1">
        <w:r w:rsidR="005A6BBD" w:rsidRPr="003A425A">
          <w:rPr>
            <w:rStyle w:val="a3"/>
            <w:rFonts w:ascii="Times New Roman" w:hAnsi="Times New Roman"/>
            <w:color w:val="auto"/>
            <w:sz w:val="24"/>
            <w:szCs w:val="24"/>
          </w:rPr>
          <w:t>QAbstractTableModel</w:t>
        </w:r>
      </w:hyperlink>
      <w:r w:rsidR="005A6BBD" w:rsidRPr="003A425A">
        <w:rPr>
          <w:rFonts w:ascii="Times New Roman" w:hAnsi="Times New Roman"/>
          <w:sz w:val="24"/>
          <w:szCs w:val="24"/>
        </w:rPr>
        <w:t xml:space="preserve">, поэтому легко представлять данные из базы данных в классах представления модели </w:t>
      </w:r>
      <w:hyperlink r:id="rId2132" w:history="1">
        <w:r w:rsidR="005A6BBD" w:rsidRPr="003A425A">
          <w:rPr>
            <w:rStyle w:val="a3"/>
            <w:rFonts w:ascii="Times New Roman" w:hAnsi="Times New Roman"/>
            <w:color w:val="auto"/>
            <w:sz w:val="24"/>
            <w:szCs w:val="24"/>
          </w:rPr>
          <w:t>QListView</w:t>
        </w:r>
      </w:hyperlink>
      <w:r w:rsidR="005A6BBD" w:rsidRPr="003A425A">
        <w:rPr>
          <w:rFonts w:ascii="Times New Roman" w:hAnsi="Times New Roman"/>
          <w:sz w:val="24"/>
          <w:szCs w:val="24"/>
        </w:rPr>
        <w:t xml:space="preserve"> and </w:t>
      </w:r>
      <w:hyperlink r:id="rId2133" w:history="1">
        <w:r w:rsidR="005A6BBD" w:rsidRPr="003A425A">
          <w:rPr>
            <w:rStyle w:val="a3"/>
            <w:rFonts w:ascii="Times New Roman" w:hAnsi="Times New Roman"/>
            <w:color w:val="auto"/>
            <w:sz w:val="24"/>
            <w:szCs w:val="24"/>
          </w:rPr>
          <w:t>QTableView</w:t>
        </w:r>
      </w:hyperlink>
      <w:r w:rsidR="005A6BBD" w:rsidRPr="003A425A">
        <w:rPr>
          <w:rFonts w:ascii="Times New Roman" w:hAnsi="Times New Roman"/>
          <w:sz w:val="24"/>
          <w:szCs w:val="24"/>
        </w:rPr>
        <w:t>.</w:t>
      </w:r>
      <w:r w:rsidRPr="003A425A">
        <w:rPr>
          <w:rFonts w:ascii="Times New Roman" w:hAnsi="Times New Roman"/>
          <w:sz w:val="24"/>
          <w:szCs w:val="24"/>
        </w:rPr>
        <w:t xml:space="preserve"> </w:t>
      </w:r>
      <w:r w:rsidR="005A6BBD" w:rsidRPr="003A425A">
        <w:rPr>
          <w:rFonts w:ascii="Times New Roman" w:hAnsi="Times New Roman"/>
          <w:sz w:val="24"/>
          <w:szCs w:val="24"/>
        </w:rPr>
        <w:t xml:space="preserve">Вторым преимуществом использования данных классов является то, что можно сделать более лёгким код, чтобы адаптировать один источник данных к другому. Например, если вы используете </w:t>
      </w:r>
      <w:hyperlink r:id="rId2134" w:history="1">
        <w:r w:rsidR="005A6BBD" w:rsidRPr="003A425A">
          <w:rPr>
            <w:rStyle w:val="a3"/>
            <w:rFonts w:ascii="Times New Roman" w:hAnsi="Times New Roman"/>
            <w:color w:val="auto"/>
            <w:sz w:val="24"/>
            <w:szCs w:val="24"/>
          </w:rPr>
          <w:t>QSqlTableModel</w:t>
        </w:r>
      </w:hyperlink>
      <w:r w:rsidR="005A6BBD" w:rsidRPr="003A425A">
        <w:rPr>
          <w:rFonts w:ascii="Times New Roman" w:hAnsi="Times New Roman"/>
          <w:sz w:val="24"/>
          <w:szCs w:val="24"/>
        </w:rPr>
        <w:t xml:space="preserve"> и затем решаете использовать </w:t>
      </w:r>
      <w:r w:rsidR="005A6BBD" w:rsidRPr="003A425A">
        <w:rPr>
          <w:rFonts w:ascii="Times New Roman" w:hAnsi="Times New Roman"/>
          <w:sz w:val="24"/>
          <w:szCs w:val="24"/>
          <w:lang w:val="en-US"/>
        </w:rPr>
        <w:t>XML</w:t>
      </w:r>
      <w:r w:rsidR="005A6BBD" w:rsidRPr="003A425A">
        <w:rPr>
          <w:rFonts w:ascii="Times New Roman" w:hAnsi="Times New Roman"/>
          <w:sz w:val="24"/>
          <w:szCs w:val="24"/>
        </w:rPr>
        <w:t xml:space="preserve"> файлы, чтобы сохранить данные вместо базы данных, то, по существу, это лишь вопрос замены одной модели данных другой.</w:t>
      </w:r>
      <w:r w:rsidRPr="003A425A">
        <w:rPr>
          <w:rFonts w:ascii="Times New Roman" w:hAnsi="Times New Roman"/>
          <w:sz w:val="24"/>
          <w:szCs w:val="24"/>
        </w:rPr>
        <w:t xml:space="preserve"> </w:t>
      </w:r>
      <w:hyperlink r:id="rId2135" w:history="1">
        <w:r w:rsidR="005A6BBD" w:rsidRPr="003A425A">
          <w:rPr>
            <w:rStyle w:val="a3"/>
            <w:rFonts w:ascii="Times New Roman" w:hAnsi="Times New Roman"/>
            <w:color w:val="auto"/>
            <w:sz w:val="24"/>
            <w:szCs w:val="24"/>
          </w:rPr>
          <w:t>QSqlTableModel</w:t>
        </w:r>
      </w:hyperlink>
      <w:r w:rsidR="005A6BBD" w:rsidRPr="003A425A">
        <w:rPr>
          <w:rFonts w:ascii="Times New Roman" w:hAnsi="Times New Roman"/>
          <w:sz w:val="24"/>
          <w:szCs w:val="24"/>
        </w:rPr>
        <w:t xml:space="preserve"> – это высокоуровневая альтернатива для класса </w:t>
      </w:r>
      <w:hyperlink r:id="rId2136" w:history="1">
        <w:r w:rsidR="005A6BBD" w:rsidRPr="003A425A">
          <w:rPr>
            <w:rStyle w:val="a3"/>
            <w:rFonts w:ascii="Times New Roman" w:hAnsi="Times New Roman"/>
            <w:color w:val="auto"/>
            <w:sz w:val="24"/>
            <w:szCs w:val="24"/>
          </w:rPr>
          <w:t>QSqlQuery</w:t>
        </w:r>
      </w:hyperlink>
      <w:r w:rsidR="005A6BBD" w:rsidRPr="003A425A">
        <w:rPr>
          <w:rFonts w:ascii="Times New Roman" w:hAnsi="Times New Roman"/>
          <w:sz w:val="24"/>
          <w:szCs w:val="24"/>
        </w:rPr>
        <w:t xml:space="preserve"> для навигации и модификации одиночных таблиц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w:t>
      </w:r>
      <w:r w:rsidR="005A6BBD" w:rsidRPr="003A425A">
        <w:rPr>
          <w:rFonts w:ascii="Times New Roman" w:hAnsi="Times New Roman"/>
          <w:i/>
          <w:sz w:val="24"/>
          <w:szCs w:val="24"/>
        </w:rPr>
        <w:t>Есть различные примеры кода по использованию данного класса.</w:t>
      </w:r>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Когда вы заканчиваете изменение </w:t>
      </w:r>
      <w:r w:rsidR="00990129" w:rsidRPr="003A425A">
        <w:rPr>
          <w:rFonts w:ascii="Times New Roman" w:hAnsi="Times New Roman"/>
          <w:sz w:val="24"/>
          <w:szCs w:val="24"/>
        </w:rPr>
        <w:t>запис</w:t>
      </w:r>
      <w:r w:rsidRPr="003A425A">
        <w:rPr>
          <w:rFonts w:ascii="Times New Roman" w:hAnsi="Times New Roman"/>
          <w:sz w:val="24"/>
          <w:szCs w:val="24"/>
        </w:rPr>
        <w:t xml:space="preserve">и, то всегда вызывайте функцию </w:t>
      </w:r>
      <w:hyperlink r:id="rId2137" w:anchor="submitAll" w:history="1">
        <w:r w:rsidRPr="003A425A">
          <w:rPr>
            <w:rStyle w:val="a3"/>
            <w:rFonts w:ascii="Times New Roman" w:hAnsi="Times New Roman"/>
            <w:color w:val="auto"/>
            <w:sz w:val="24"/>
            <w:szCs w:val="24"/>
          </w:rPr>
          <w:t>QSqlTableModel::submitAll</w:t>
        </w:r>
      </w:hyperlink>
      <w:r w:rsidRPr="003A425A">
        <w:rPr>
          <w:rFonts w:ascii="Times New Roman" w:hAnsi="Times New Roman"/>
          <w:sz w:val="24"/>
          <w:szCs w:val="24"/>
        </w:rPr>
        <w:t xml:space="preserve">(), чтобы гарантировать, что изменения будут </w:t>
      </w:r>
      <w:r w:rsidR="00990129" w:rsidRPr="003A425A">
        <w:rPr>
          <w:rFonts w:ascii="Times New Roman" w:hAnsi="Times New Roman"/>
          <w:sz w:val="24"/>
          <w:szCs w:val="24"/>
        </w:rPr>
        <w:t>запис</w:t>
      </w:r>
      <w:r w:rsidRPr="003A425A">
        <w:rPr>
          <w:rFonts w:ascii="Times New Roman" w:hAnsi="Times New Roman"/>
          <w:sz w:val="24"/>
          <w:szCs w:val="24"/>
        </w:rPr>
        <w:t>аны в базу данных.</w:t>
      </w:r>
      <w:r w:rsidR="009C1C7F" w:rsidRPr="003A425A">
        <w:rPr>
          <w:rFonts w:ascii="Times New Roman" w:hAnsi="Times New Roman"/>
          <w:sz w:val="24"/>
          <w:szCs w:val="24"/>
        </w:rPr>
        <w:t xml:space="preserve"> </w:t>
      </w:r>
      <w:r w:rsidRPr="003A425A">
        <w:rPr>
          <w:rFonts w:ascii="Times New Roman" w:hAnsi="Times New Roman"/>
          <w:i/>
          <w:sz w:val="24"/>
          <w:szCs w:val="24"/>
        </w:rPr>
        <w:t xml:space="preserve">Есть некоторые замечания по поводу опасности фиксации при изменении каждой </w:t>
      </w:r>
      <w:r w:rsidR="00990129" w:rsidRPr="003A425A">
        <w:rPr>
          <w:rFonts w:ascii="Times New Roman" w:hAnsi="Times New Roman"/>
          <w:i/>
          <w:sz w:val="24"/>
          <w:szCs w:val="24"/>
        </w:rPr>
        <w:t>запис</w:t>
      </w:r>
      <w:r w:rsidRPr="003A425A">
        <w:rPr>
          <w:rFonts w:ascii="Times New Roman" w:hAnsi="Times New Roman"/>
          <w:i/>
          <w:sz w:val="24"/>
          <w:szCs w:val="24"/>
        </w:rPr>
        <w:t>и. Это безопасность и опасность изменения ключей.</w:t>
      </w:r>
    </w:p>
    <w:p w:rsidR="005A6BBD" w:rsidRPr="003A425A" w:rsidRDefault="00953454" w:rsidP="00D66A55">
      <w:pPr>
        <w:tabs>
          <w:tab w:val="left" w:pos="8931"/>
        </w:tabs>
        <w:jc w:val="both"/>
        <w:rPr>
          <w:rFonts w:ascii="Times New Roman" w:hAnsi="Times New Roman"/>
          <w:i/>
          <w:sz w:val="24"/>
          <w:szCs w:val="24"/>
        </w:rPr>
      </w:pPr>
      <w:hyperlink r:id="rId2138" w:history="1">
        <w:r w:rsidR="005A6BBD" w:rsidRPr="003A425A">
          <w:rPr>
            <w:rStyle w:val="a3"/>
            <w:rFonts w:ascii="Times New Roman" w:hAnsi="Times New Roman"/>
            <w:color w:val="auto"/>
            <w:sz w:val="24"/>
            <w:szCs w:val="24"/>
          </w:rPr>
          <w:t>QSqlRelationalTableModel</w:t>
        </w:r>
      </w:hyperlink>
      <w:r w:rsidR="005A6BBD" w:rsidRPr="003A425A">
        <w:rPr>
          <w:rFonts w:ascii="Times New Roman" w:hAnsi="Times New Roman"/>
          <w:sz w:val="24"/>
          <w:szCs w:val="24"/>
        </w:rPr>
        <w:t xml:space="preserve"> расширяет </w:t>
      </w:r>
      <w:hyperlink r:id="rId2139" w:history="1">
        <w:r w:rsidR="005A6BBD" w:rsidRPr="003A425A">
          <w:rPr>
            <w:rStyle w:val="a3"/>
            <w:rFonts w:ascii="Times New Roman" w:hAnsi="Times New Roman"/>
            <w:color w:val="auto"/>
            <w:sz w:val="24"/>
            <w:szCs w:val="24"/>
          </w:rPr>
          <w:t>QSqlTableModel</w:t>
        </w:r>
      </w:hyperlink>
      <w:r w:rsidR="005A6BBD" w:rsidRPr="003A425A">
        <w:rPr>
          <w:rFonts w:ascii="Times New Roman" w:hAnsi="Times New Roman"/>
          <w:sz w:val="24"/>
          <w:szCs w:val="24"/>
        </w:rPr>
        <w:t xml:space="preserve">, чтобы обеспечить поддержку внешних ключей. Внешний ключ – это отображение между полем из одной таблицы и первичным ключом из другой таблицы. </w:t>
      </w:r>
      <w:r w:rsidR="005A6BBD" w:rsidRPr="003A425A">
        <w:rPr>
          <w:rFonts w:ascii="Times New Roman" w:hAnsi="Times New Roman"/>
          <w:i/>
          <w:sz w:val="24"/>
          <w:szCs w:val="24"/>
        </w:rPr>
        <w:t>Есть пример кода использования данной таблицы.</w:t>
      </w:r>
    </w:p>
    <w:p w:rsidR="0039218C" w:rsidRPr="003A425A" w:rsidRDefault="0039218C" w:rsidP="0039218C">
      <w:pPr>
        <w:pStyle w:val="2"/>
        <w:rPr>
          <w:rFonts w:ascii="Times New Roman" w:hAnsi="Times New Roman"/>
          <w:b w:val="0"/>
          <w:sz w:val="24"/>
        </w:rPr>
      </w:pPr>
      <w:bookmarkStart w:id="836" w:name="_Toc382058942"/>
      <w:r w:rsidRPr="003A425A">
        <w:rPr>
          <w:rFonts w:ascii="Times New Roman" w:hAnsi="Times New Roman"/>
          <w:b w:val="0"/>
          <w:sz w:val="24"/>
        </w:rPr>
        <w:t>ПРЕДСТАВЛЕНИЕ ДАННЫХ В ТАБЛИЧНОМ ПРЕДСТАВЛЕНИИ</w:t>
      </w:r>
      <w:bookmarkEnd w:id="836"/>
    </w:p>
    <w:p w:rsidR="005A6BBD" w:rsidRPr="003A425A" w:rsidRDefault="00953454" w:rsidP="00D66A55">
      <w:pPr>
        <w:tabs>
          <w:tab w:val="left" w:pos="8931"/>
        </w:tabs>
        <w:jc w:val="both"/>
        <w:rPr>
          <w:rFonts w:ascii="Times New Roman" w:hAnsi="Times New Roman"/>
          <w:sz w:val="24"/>
          <w:szCs w:val="24"/>
        </w:rPr>
      </w:pPr>
      <w:hyperlink r:id="rId2140" w:history="1">
        <w:r w:rsidR="005A6BBD" w:rsidRPr="003A425A">
          <w:rPr>
            <w:rStyle w:val="a3"/>
            <w:rFonts w:ascii="Times New Roman" w:hAnsi="Times New Roman"/>
            <w:sz w:val="24"/>
            <w:szCs w:val="24"/>
          </w:rPr>
          <w:t>http://qt-project.org/doc/qt-5.1/qtsql/sql-presenting.html</w:t>
        </w:r>
      </w:hyperlink>
    </w:p>
    <w:p w:rsidR="005A6BBD" w:rsidRPr="003A425A" w:rsidRDefault="00953454" w:rsidP="00D66A55">
      <w:pPr>
        <w:tabs>
          <w:tab w:val="left" w:pos="8931"/>
        </w:tabs>
        <w:jc w:val="both"/>
        <w:rPr>
          <w:rFonts w:ascii="Times New Roman" w:hAnsi="Times New Roman"/>
          <w:sz w:val="24"/>
          <w:szCs w:val="24"/>
        </w:rPr>
      </w:pPr>
      <w:hyperlink r:id="rId2141" w:history="1">
        <w:r w:rsidR="005A6BBD" w:rsidRPr="003A425A">
          <w:rPr>
            <w:rStyle w:val="a3"/>
            <w:rFonts w:ascii="Times New Roman" w:hAnsi="Times New Roman"/>
            <w:color w:val="auto"/>
            <w:sz w:val="24"/>
            <w:szCs w:val="24"/>
          </w:rPr>
          <w:t>QTableView</w:t>
        </w:r>
      </w:hyperlink>
      <w:r w:rsidR="005A6BBD" w:rsidRPr="003A425A">
        <w:rPr>
          <w:rFonts w:ascii="Times New Roman" w:hAnsi="Times New Roman"/>
          <w:sz w:val="24"/>
          <w:szCs w:val="24"/>
        </w:rPr>
        <w:t xml:space="preserve"> на </w:t>
      </w:r>
      <w:r w:rsidR="00B347C0" w:rsidRPr="003A425A">
        <w:rPr>
          <w:rFonts w:ascii="Times New Roman" w:hAnsi="Times New Roman"/>
          <w:sz w:val="24"/>
          <w:szCs w:val="24"/>
        </w:rPr>
        <w:t>практик</w:t>
      </w:r>
      <w:r w:rsidR="005A6BBD" w:rsidRPr="003A425A">
        <w:rPr>
          <w:rFonts w:ascii="Times New Roman" w:hAnsi="Times New Roman"/>
          <w:sz w:val="24"/>
          <w:szCs w:val="24"/>
        </w:rPr>
        <w:t xml:space="preserve">е на много более часто используется для отображения модели таблицы базы данных, так как результирующий набор </w:t>
      </w:r>
      <w:r w:rsidR="00B00C9F" w:rsidRPr="003A425A">
        <w:rPr>
          <w:rFonts w:ascii="Times New Roman" w:hAnsi="Times New Roman"/>
          <w:sz w:val="24"/>
          <w:szCs w:val="24"/>
        </w:rPr>
        <w:t>SQL</w:t>
      </w:r>
      <w:r w:rsidR="005A6BBD" w:rsidRPr="003A425A">
        <w:rPr>
          <w:rFonts w:ascii="Times New Roman" w:hAnsi="Times New Roman"/>
          <w:sz w:val="24"/>
          <w:szCs w:val="24"/>
        </w:rPr>
        <w:t xml:space="preserve"> является обычно двумерной таблицей.</w:t>
      </w:r>
      <w:r w:rsidR="0039218C" w:rsidRPr="003A425A">
        <w:rPr>
          <w:rFonts w:ascii="Times New Roman" w:hAnsi="Times New Roman"/>
          <w:sz w:val="24"/>
          <w:szCs w:val="24"/>
        </w:rPr>
        <w:t xml:space="preserve"> </w:t>
      </w:r>
      <w:r w:rsidR="005A6BBD" w:rsidRPr="003A425A">
        <w:rPr>
          <w:rFonts w:ascii="Times New Roman" w:hAnsi="Times New Roman"/>
          <w:i/>
          <w:sz w:val="24"/>
          <w:szCs w:val="24"/>
        </w:rPr>
        <w:t xml:space="preserve">Есть пример создания представления, основанного на </w:t>
      </w:r>
      <w:r w:rsidR="00B00C9F" w:rsidRPr="003A425A">
        <w:rPr>
          <w:rFonts w:ascii="Times New Roman" w:hAnsi="Times New Roman"/>
          <w:i/>
          <w:sz w:val="24"/>
          <w:szCs w:val="24"/>
        </w:rPr>
        <w:t>SQL</w:t>
      </w:r>
      <w:r w:rsidR="005A6BBD" w:rsidRPr="003A425A">
        <w:rPr>
          <w:rFonts w:ascii="Times New Roman" w:hAnsi="Times New Roman"/>
          <w:i/>
          <w:sz w:val="24"/>
          <w:szCs w:val="24"/>
        </w:rPr>
        <w:t xml:space="preserve"> модели.</w:t>
      </w:r>
      <w:r w:rsidR="0039218C" w:rsidRPr="003A425A">
        <w:rPr>
          <w:rFonts w:ascii="Times New Roman" w:hAnsi="Times New Roman"/>
          <w:i/>
          <w:sz w:val="24"/>
          <w:szCs w:val="24"/>
        </w:rPr>
        <w:t xml:space="preserve"> </w:t>
      </w:r>
      <w:r w:rsidR="005A6BBD" w:rsidRPr="003A425A">
        <w:rPr>
          <w:rFonts w:ascii="Times New Roman" w:hAnsi="Times New Roman"/>
          <w:i/>
          <w:sz w:val="24"/>
          <w:szCs w:val="24"/>
        </w:rPr>
        <w:t xml:space="preserve">Также показано, как запретить возможность </w:t>
      </w:r>
      <w:r w:rsidR="00B347C0" w:rsidRPr="003A425A">
        <w:rPr>
          <w:rFonts w:ascii="Times New Roman" w:hAnsi="Times New Roman"/>
          <w:i/>
          <w:sz w:val="24"/>
          <w:szCs w:val="24"/>
        </w:rPr>
        <w:t>редактир</w:t>
      </w:r>
      <w:r w:rsidR="005A6BBD" w:rsidRPr="003A425A">
        <w:rPr>
          <w:rFonts w:ascii="Times New Roman" w:hAnsi="Times New Roman"/>
          <w:i/>
          <w:sz w:val="24"/>
          <w:szCs w:val="24"/>
        </w:rPr>
        <w:t xml:space="preserve">ования. </w:t>
      </w:r>
      <w:r w:rsidR="005A6BBD" w:rsidRPr="003A425A">
        <w:rPr>
          <w:rFonts w:ascii="Times New Roman" w:hAnsi="Times New Roman"/>
          <w:sz w:val="24"/>
          <w:szCs w:val="24"/>
        </w:rPr>
        <w:t xml:space="preserve">Одну и ту же модель можно использовать как источник данных для многих представлений. Если </w:t>
      </w:r>
      <w:r w:rsidR="00B347C0" w:rsidRPr="003A425A">
        <w:rPr>
          <w:rFonts w:ascii="Times New Roman" w:hAnsi="Times New Roman"/>
          <w:sz w:val="24"/>
          <w:szCs w:val="24"/>
        </w:rPr>
        <w:t>редактир</w:t>
      </w:r>
      <w:r w:rsidR="005A6BBD" w:rsidRPr="003A425A">
        <w:rPr>
          <w:rFonts w:ascii="Times New Roman" w:hAnsi="Times New Roman"/>
          <w:sz w:val="24"/>
          <w:szCs w:val="24"/>
        </w:rPr>
        <w:t>ование происходит в одном из представлений, то изменения немедленно отражаются в остальных.</w:t>
      </w:r>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Звёздочкой обозначается вставленная пользователем </w:t>
      </w:r>
      <w:r w:rsidR="00990129" w:rsidRPr="003A425A">
        <w:rPr>
          <w:rFonts w:ascii="Times New Roman" w:hAnsi="Times New Roman"/>
          <w:sz w:val="24"/>
          <w:szCs w:val="24"/>
        </w:rPr>
        <w:t>запис</w:t>
      </w:r>
      <w:r w:rsidRPr="003A425A">
        <w:rPr>
          <w:rFonts w:ascii="Times New Roman" w:hAnsi="Times New Roman"/>
          <w:sz w:val="24"/>
          <w:szCs w:val="24"/>
        </w:rPr>
        <w:t xml:space="preserve">ь. </w:t>
      </w:r>
      <w:r w:rsidRPr="003A425A">
        <w:rPr>
          <w:rFonts w:ascii="Times New Roman" w:hAnsi="Times New Roman"/>
          <w:i/>
          <w:sz w:val="24"/>
          <w:szCs w:val="24"/>
        </w:rPr>
        <w:t>Подробнее об этом можно посмотреть в данной части</w:t>
      </w:r>
      <w:r w:rsidRPr="003A425A">
        <w:rPr>
          <w:rFonts w:ascii="Times New Roman" w:hAnsi="Times New Roman"/>
          <w:sz w:val="24"/>
          <w:szCs w:val="24"/>
        </w:rPr>
        <w:t>.</w:t>
      </w:r>
      <w:r w:rsidR="0039218C" w:rsidRPr="003A425A">
        <w:rPr>
          <w:rFonts w:ascii="Times New Roman" w:hAnsi="Times New Roman"/>
          <w:sz w:val="24"/>
          <w:szCs w:val="24"/>
        </w:rPr>
        <w:t xml:space="preserve"> </w:t>
      </w:r>
      <w:r w:rsidRPr="003A425A">
        <w:rPr>
          <w:rFonts w:ascii="Times New Roman" w:hAnsi="Times New Roman"/>
          <w:sz w:val="24"/>
          <w:szCs w:val="24"/>
        </w:rPr>
        <w:t xml:space="preserve">Класс </w:t>
      </w:r>
      <w:hyperlink r:id="rId2142" w:history="1">
        <w:r w:rsidRPr="003A425A">
          <w:rPr>
            <w:rStyle w:val="a3"/>
            <w:rFonts w:ascii="Times New Roman" w:hAnsi="Times New Roman"/>
            <w:color w:val="auto"/>
            <w:sz w:val="24"/>
            <w:szCs w:val="24"/>
          </w:rPr>
          <w:t>QSqlTableModel</w:t>
        </w:r>
      </w:hyperlink>
      <w:r w:rsidRPr="003A425A">
        <w:rPr>
          <w:rFonts w:ascii="Times New Roman" w:hAnsi="Times New Roman"/>
          <w:sz w:val="24"/>
          <w:szCs w:val="24"/>
        </w:rPr>
        <w:t xml:space="preserve"> оптимизирован для работы с одной таблицей. Если вы желаете модель чтения/</w:t>
      </w:r>
      <w:r w:rsidR="00990129" w:rsidRPr="003A425A">
        <w:rPr>
          <w:rFonts w:ascii="Times New Roman" w:hAnsi="Times New Roman"/>
          <w:sz w:val="24"/>
          <w:szCs w:val="24"/>
        </w:rPr>
        <w:t>запис</w:t>
      </w:r>
      <w:r w:rsidRPr="003A425A">
        <w:rPr>
          <w:rFonts w:ascii="Times New Roman" w:hAnsi="Times New Roman"/>
          <w:sz w:val="24"/>
          <w:szCs w:val="24"/>
        </w:rPr>
        <w:t xml:space="preserve">и, которая управляет произвольным </w:t>
      </w:r>
      <w:r w:rsidRPr="003A425A">
        <w:rPr>
          <w:rFonts w:ascii="Times New Roman" w:hAnsi="Times New Roman"/>
          <w:sz w:val="24"/>
          <w:szCs w:val="24"/>
        </w:rPr>
        <w:lastRenderedPageBreak/>
        <w:t xml:space="preserve">набором данных, вы можете специализировать класс </w:t>
      </w:r>
      <w:hyperlink r:id="rId2143" w:history="1">
        <w:r w:rsidRPr="003A425A">
          <w:rPr>
            <w:rStyle w:val="a3"/>
            <w:rFonts w:ascii="Times New Roman" w:hAnsi="Times New Roman"/>
            <w:color w:val="auto"/>
            <w:sz w:val="24"/>
            <w:szCs w:val="24"/>
          </w:rPr>
          <w:t>QSqlQueryModel</w:t>
        </w:r>
      </w:hyperlink>
      <w:r w:rsidRPr="003A425A">
        <w:rPr>
          <w:rFonts w:ascii="Times New Roman" w:hAnsi="Times New Roman"/>
          <w:sz w:val="24"/>
          <w:szCs w:val="24"/>
        </w:rPr>
        <w:t xml:space="preserve"> и переопределить функции </w:t>
      </w:r>
      <w:hyperlink r:id="rId2144" w:anchor="flags" w:history="1">
        <w:r w:rsidRPr="003A425A">
          <w:rPr>
            <w:rStyle w:val="a3"/>
            <w:rFonts w:ascii="Times New Roman" w:hAnsi="Times New Roman"/>
            <w:color w:val="auto"/>
            <w:sz w:val="24"/>
            <w:szCs w:val="24"/>
          </w:rPr>
          <w:t>flags()</w:t>
        </w:r>
      </w:hyperlink>
      <w:r w:rsidRPr="003A425A">
        <w:rPr>
          <w:rFonts w:ascii="Times New Roman" w:hAnsi="Times New Roman"/>
          <w:sz w:val="24"/>
          <w:szCs w:val="24"/>
        </w:rPr>
        <w:t xml:space="preserve"> and </w:t>
      </w:r>
      <w:hyperlink r:id="rId2145" w:anchor="setData" w:history="1">
        <w:r w:rsidRPr="003A425A">
          <w:rPr>
            <w:rStyle w:val="a3"/>
            <w:rFonts w:ascii="Times New Roman" w:hAnsi="Times New Roman"/>
            <w:color w:val="auto"/>
            <w:sz w:val="24"/>
            <w:szCs w:val="24"/>
          </w:rPr>
          <w:t>setData()</w:t>
        </w:r>
      </w:hyperlink>
      <w:r w:rsidRPr="003A425A">
        <w:rPr>
          <w:rFonts w:ascii="Times New Roman" w:hAnsi="Times New Roman"/>
          <w:sz w:val="24"/>
          <w:szCs w:val="24"/>
        </w:rPr>
        <w:t>, чтобы сделать эту модель моделью для чтения/</w:t>
      </w:r>
      <w:r w:rsidR="00990129" w:rsidRPr="003A425A">
        <w:rPr>
          <w:rFonts w:ascii="Times New Roman" w:hAnsi="Times New Roman"/>
          <w:sz w:val="24"/>
          <w:szCs w:val="24"/>
        </w:rPr>
        <w:t>запис</w:t>
      </w:r>
      <w:r w:rsidRPr="003A425A">
        <w:rPr>
          <w:rFonts w:ascii="Times New Roman" w:hAnsi="Times New Roman"/>
          <w:sz w:val="24"/>
          <w:szCs w:val="24"/>
        </w:rPr>
        <w:t>и.</w:t>
      </w:r>
      <w:r w:rsidR="0039218C" w:rsidRPr="003A425A">
        <w:rPr>
          <w:rFonts w:ascii="Times New Roman" w:hAnsi="Times New Roman"/>
          <w:sz w:val="24"/>
          <w:szCs w:val="24"/>
        </w:rPr>
        <w:t xml:space="preserve"> </w:t>
      </w:r>
      <w:r w:rsidRPr="003A425A">
        <w:rPr>
          <w:rFonts w:ascii="Times New Roman" w:hAnsi="Times New Roman"/>
          <w:i/>
          <w:sz w:val="24"/>
          <w:szCs w:val="24"/>
        </w:rPr>
        <w:t>Ес</w:t>
      </w:r>
      <w:r w:rsidR="00B347C0" w:rsidRPr="003A425A">
        <w:rPr>
          <w:rFonts w:ascii="Times New Roman" w:hAnsi="Times New Roman"/>
          <w:i/>
          <w:sz w:val="24"/>
          <w:szCs w:val="24"/>
        </w:rPr>
        <w:t>ть пример кода установки данной</w:t>
      </w:r>
      <w:r w:rsidRPr="003A425A">
        <w:rPr>
          <w:rFonts w:ascii="Times New Roman" w:hAnsi="Times New Roman"/>
          <w:i/>
          <w:sz w:val="24"/>
          <w:szCs w:val="24"/>
        </w:rPr>
        <w:t xml:space="preserve"> возможности. Есть также ссылка на пример, в котором показана данная функциональность.</w:t>
      </w:r>
      <w:r w:rsidR="0039218C" w:rsidRPr="003A425A">
        <w:rPr>
          <w:rFonts w:ascii="Times New Roman" w:hAnsi="Times New Roman"/>
          <w:i/>
          <w:sz w:val="24"/>
          <w:szCs w:val="24"/>
        </w:rPr>
        <w:t xml:space="preserve"> </w:t>
      </w:r>
      <w:r w:rsidRPr="003A425A">
        <w:rPr>
          <w:rFonts w:ascii="Times New Roman" w:hAnsi="Times New Roman"/>
          <w:sz w:val="24"/>
          <w:szCs w:val="24"/>
        </w:rPr>
        <w:t xml:space="preserve">Специализация модели позволяет настраивать её многими способами. Вы можете обеспечить подсказки для элементов, обеспечить рассчитываемые значения, обеспечивать разные значения для чтения и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w:t>
      </w:r>
      <w:hyperlink r:id="rId2146" w:history="1">
        <w:r w:rsidRPr="003A425A">
          <w:rPr>
            <w:rStyle w:val="a3"/>
            <w:rFonts w:ascii="Times New Roman" w:hAnsi="Times New Roman"/>
            <w:color w:val="auto"/>
            <w:sz w:val="24"/>
            <w:szCs w:val="24"/>
          </w:rPr>
          <w:t>QSqlRelationalDelegate</w:t>
        </w:r>
      </w:hyperlink>
      <w:r w:rsidRPr="003A425A">
        <w:rPr>
          <w:rFonts w:ascii="Times New Roman" w:hAnsi="Times New Roman"/>
          <w:sz w:val="24"/>
          <w:szCs w:val="24"/>
        </w:rPr>
        <w:t xml:space="preserve"> – это делегат, который позволяет обрабатывать внешние ключи в таблице представления с использованием выпадающего списка.</w:t>
      </w:r>
      <w:r w:rsidR="0039218C" w:rsidRPr="003A425A">
        <w:rPr>
          <w:rFonts w:ascii="Times New Roman" w:hAnsi="Times New Roman"/>
          <w:sz w:val="24"/>
          <w:szCs w:val="24"/>
        </w:rPr>
        <w:t xml:space="preserve"> </w:t>
      </w:r>
      <w:r w:rsidRPr="003A425A">
        <w:rPr>
          <w:rFonts w:ascii="Times New Roman" w:hAnsi="Times New Roman"/>
          <w:i/>
          <w:sz w:val="24"/>
          <w:szCs w:val="24"/>
        </w:rPr>
        <w:t>Есть пример кода использования данных классов.</w:t>
      </w:r>
    </w:p>
    <w:p w:rsidR="0039218C" w:rsidRPr="003A425A" w:rsidRDefault="0039218C" w:rsidP="0039218C">
      <w:pPr>
        <w:pStyle w:val="2"/>
        <w:rPr>
          <w:rFonts w:ascii="Times New Roman" w:hAnsi="Times New Roman"/>
          <w:b w:val="0"/>
          <w:sz w:val="24"/>
          <w:szCs w:val="24"/>
        </w:rPr>
      </w:pPr>
      <w:bookmarkStart w:id="837" w:name="_Toc382058943"/>
      <w:r w:rsidRPr="003A425A">
        <w:rPr>
          <w:rFonts w:ascii="Times New Roman" w:hAnsi="Times New Roman"/>
          <w:b w:val="0"/>
          <w:sz w:val="24"/>
          <w:szCs w:val="24"/>
        </w:rPr>
        <w:t>СОЗДАНИЕ ФОРМ, ОСВЕДОМЛЁННЫХ О ДАННЫХ</w:t>
      </w:r>
      <w:bookmarkEnd w:id="837"/>
    </w:p>
    <w:p w:rsidR="005A6BBD" w:rsidRPr="003A425A" w:rsidRDefault="00953454" w:rsidP="00D66A55">
      <w:pPr>
        <w:tabs>
          <w:tab w:val="left" w:pos="8931"/>
        </w:tabs>
        <w:jc w:val="both"/>
        <w:rPr>
          <w:rFonts w:ascii="Times New Roman" w:hAnsi="Times New Roman"/>
          <w:sz w:val="24"/>
          <w:szCs w:val="24"/>
        </w:rPr>
      </w:pPr>
      <w:hyperlink r:id="rId2147" w:history="1">
        <w:r w:rsidR="005A6BBD" w:rsidRPr="003A425A">
          <w:rPr>
            <w:rStyle w:val="a3"/>
            <w:rFonts w:ascii="Times New Roman" w:hAnsi="Times New Roman"/>
            <w:sz w:val="24"/>
            <w:szCs w:val="24"/>
          </w:rPr>
          <w:t>http://qt-project.org/doc/qt-5.1/qtsql/sql-forms.html</w:t>
        </w:r>
      </w:hyperlink>
    </w:p>
    <w:p w:rsidR="005A6BBD" w:rsidRPr="003A425A" w:rsidRDefault="0039218C" w:rsidP="00D66A55">
      <w:pPr>
        <w:tabs>
          <w:tab w:val="left" w:pos="8931"/>
        </w:tabs>
        <w:jc w:val="both"/>
        <w:rPr>
          <w:rFonts w:ascii="Times New Roman" w:hAnsi="Times New Roman"/>
          <w:i/>
          <w:sz w:val="24"/>
          <w:szCs w:val="24"/>
        </w:rPr>
      </w:pPr>
      <w:r w:rsidRPr="003A425A">
        <w:rPr>
          <w:rFonts w:ascii="Times New Roman" w:hAnsi="Times New Roman"/>
          <w:sz w:val="24"/>
          <w:szCs w:val="24"/>
        </w:rPr>
        <w:t>С</w:t>
      </w:r>
      <w:r w:rsidR="005A6BBD" w:rsidRPr="003A425A">
        <w:rPr>
          <w:rFonts w:ascii="Times New Roman" w:hAnsi="Times New Roman"/>
          <w:sz w:val="24"/>
          <w:szCs w:val="24"/>
        </w:rPr>
        <w:t xml:space="preserve">одержание базы данных может быть представлено различными способами. Очень часто пользователям удобно работать для </w:t>
      </w:r>
      <w:r w:rsidR="00B347C0" w:rsidRPr="003A425A">
        <w:rPr>
          <w:rFonts w:ascii="Times New Roman" w:hAnsi="Times New Roman"/>
          <w:sz w:val="24"/>
          <w:szCs w:val="24"/>
        </w:rPr>
        <w:t>редактир</w:t>
      </w:r>
      <w:r w:rsidR="005A6BBD" w:rsidRPr="003A425A">
        <w:rPr>
          <w:rFonts w:ascii="Times New Roman" w:hAnsi="Times New Roman"/>
          <w:sz w:val="24"/>
          <w:szCs w:val="24"/>
        </w:rPr>
        <w:t>ования таблицы базы данных с набором виджетов для каждого поля.</w:t>
      </w:r>
      <w:r w:rsidRPr="003A425A">
        <w:rPr>
          <w:rFonts w:ascii="Times New Roman" w:hAnsi="Times New Roman"/>
          <w:sz w:val="24"/>
          <w:szCs w:val="24"/>
        </w:rPr>
        <w:t xml:space="preserve"> </w:t>
      </w:r>
      <w:r w:rsidR="005A6BBD" w:rsidRPr="003A425A">
        <w:rPr>
          <w:rFonts w:ascii="Times New Roman" w:hAnsi="Times New Roman"/>
          <w:sz w:val="24"/>
          <w:szCs w:val="24"/>
        </w:rPr>
        <w:t xml:space="preserve">Такие формы можно создавать при помощи класса </w:t>
      </w:r>
      <w:hyperlink r:id="rId2148" w:history="1">
        <w:r w:rsidR="005A6BBD" w:rsidRPr="003A425A">
          <w:rPr>
            <w:rStyle w:val="a3"/>
            <w:rFonts w:ascii="Times New Roman" w:hAnsi="Times New Roman"/>
            <w:color w:val="auto"/>
            <w:sz w:val="24"/>
            <w:szCs w:val="24"/>
          </w:rPr>
          <w:t>QDataWidgetMapper</w:t>
        </w:r>
      </w:hyperlink>
      <w:r w:rsidR="005A6BBD" w:rsidRPr="003A425A">
        <w:rPr>
          <w:rFonts w:ascii="Times New Roman" w:hAnsi="Times New Roman"/>
          <w:sz w:val="24"/>
          <w:szCs w:val="24"/>
        </w:rPr>
        <w:t>.</w:t>
      </w:r>
      <w:r w:rsidRPr="003A425A">
        <w:rPr>
          <w:rFonts w:ascii="Times New Roman" w:hAnsi="Times New Roman"/>
          <w:sz w:val="24"/>
          <w:szCs w:val="24"/>
        </w:rPr>
        <w:t xml:space="preserve"> </w:t>
      </w:r>
      <w:r w:rsidR="005A6BBD" w:rsidRPr="003A425A">
        <w:rPr>
          <w:rFonts w:ascii="Times New Roman" w:hAnsi="Times New Roman"/>
          <w:sz w:val="24"/>
          <w:szCs w:val="24"/>
        </w:rPr>
        <w:t xml:space="preserve">Данный класс управляет одной таблицей базы данных, отображая её </w:t>
      </w:r>
      <w:r w:rsidR="00990129" w:rsidRPr="003A425A">
        <w:rPr>
          <w:rFonts w:ascii="Times New Roman" w:hAnsi="Times New Roman"/>
          <w:sz w:val="24"/>
          <w:szCs w:val="24"/>
        </w:rPr>
        <w:t>запис</w:t>
      </w:r>
      <w:r w:rsidR="005A6BBD" w:rsidRPr="003A425A">
        <w:rPr>
          <w:rFonts w:ascii="Times New Roman" w:hAnsi="Times New Roman"/>
          <w:sz w:val="24"/>
          <w:szCs w:val="24"/>
        </w:rPr>
        <w:t xml:space="preserve">и на набор виджетов. </w:t>
      </w:r>
      <w:r w:rsidR="005A6BBD" w:rsidRPr="003A425A">
        <w:rPr>
          <w:rFonts w:ascii="Times New Roman" w:hAnsi="Times New Roman"/>
          <w:i/>
          <w:sz w:val="24"/>
          <w:szCs w:val="24"/>
        </w:rPr>
        <w:t>Есть указание на пример, в котором используется данный класс.</w:t>
      </w:r>
      <w:r w:rsidRPr="003A425A">
        <w:rPr>
          <w:rFonts w:ascii="Times New Roman" w:hAnsi="Times New Roman"/>
          <w:i/>
          <w:sz w:val="24"/>
          <w:szCs w:val="24"/>
        </w:rPr>
        <w:t xml:space="preserve"> </w:t>
      </w:r>
      <w:r w:rsidR="005A6BBD" w:rsidRPr="003A425A">
        <w:rPr>
          <w:rFonts w:ascii="Times New Roman" w:hAnsi="Times New Roman"/>
          <w:i/>
          <w:sz w:val="24"/>
          <w:szCs w:val="24"/>
        </w:rPr>
        <w:t>Теперь рассмотрим классы для данного модуля.</w:t>
      </w:r>
    </w:p>
    <w:p w:rsidR="0039218C" w:rsidRPr="003A425A" w:rsidRDefault="0039218C" w:rsidP="0039218C">
      <w:pPr>
        <w:pStyle w:val="2"/>
        <w:rPr>
          <w:rFonts w:ascii="Times New Roman" w:hAnsi="Times New Roman"/>
          <w:b w:val="0"/>
          <w:sz w:val="24"/>
        </w:rPr>
      </w:pPr>
      <w:bookmarkStart w:id="838" w:name="_Toc382058944"/>
      <w:r w:rsidRPr="003A425A">
        <w:rPr>
          <w:rFonts w:ascii="Times New Roman" w:hAnsi="Times New Roman"/>
          <w:b w:val="0"/>
          <w:sz w:val="24"/>
        </w:rPr>
        <w:t xml:space="preserve">КЛАССЫ </w:t>
      </w:r>
      <w:r w:rsidR="00E86E28" w:rsidRPr="003A425A">
        <w:rPr>
          <w:rFonts w:ascii="Times New Roman" w:hAnsi="Times New Roman"/>
          <w:b w:val="0"/>
          <w:sz w:val="24"/>
        </w:rPr>
        <w:t>SQL</w:t>
      </w:r>
      <w:bookmarkEnd w:id="838"/>
      <w:r w:rsidRPr="003A425A">
        <w:rPr>
          <w:rFonts w:ascii="Times New Roman" w:hAnsi="Times New Roman"/>
          <w:b w:val="0"/>
          <w:sz w:val="24"/>
        </w:rPr>
        <w:t xml:space="preserve"> </w:t>
      </w:r>
    </w:p>
    <w:p w:rsidR="005A6BBD" w:rsidRPr="003A425A" w:rsidRDefault="00953454" w:rsidP="00D66A55">
      <w:pPr>
        <w:tabs>
          <w:tab w:val="left" w:pos="8931"/>
        </w:tabs>
        <w:jc w:val="both"/>
        <w:rPr>
          <w:rFonts w:ascii="Times New Roman" w:hAnsi="Times New Roman"/>
          <w:sz w:val="24"/>
          <w:szCs w:val="24"/>
        </w:rPr>
      </w:pPr>
      <w:hyperlink r:id="rId2149" w:history="1">
        <w:r w:rsidR="005A6BBD" w:rsidRPr="003A425A">
          <w:rPr>
            <w:rStyle w:val="a3"/>
            <w:rFonts w:ascii="Times New Roman" w:hAnsi="Times New Roman"/>
            <w:sz w:val="24"/>
            <w:szCs w:val="24"/>
          </w:rPr>
          <w:t>http://qt-project.org/doc/qt-5.1/qtsql/qtsql-module.html</w:t>
        </w:r>
      </w:hyperlink>
    </w:p>
    <w:p w:rsidR="0039218C" w:rsidRPr="003A425A" w:rsidRDefault="0039218C" w:rsidP="0039218C">
      <w:pPr>
        <w:pStyle w:val="4"/>
      </w:pPr>
      <w:bookmarkStart w:id="839" w:name="_Toc382058945"/>
      <w:r w:rsidRPr="003A425A">
        <w:rPr>
          <w:rFonts w:ascii="Times New Roman" w:hAnsi="Times New Roman"/>
          <w:color w:val="auto"/>
          <w:sz w:val="24"/>
          <w:szCs w:val="24"/>
        </w:rPr>
        <w:t>QSql</w:t>
      </w:r>
      <w:bookmarkEnd w:id="839"/>
    </w:p>
    <w:p w:rsidR="005A6BBD" w:rsidRPr="003A425A" w:rsidRDefault="00953454" w:rsidP="00D66A55">
      <w:pPr>
        <w:tabs>
          <w:tab w:val="left" w:pos="8931"/>
        </w:tabs>
        <w:jc w:val="both"/>
        <w:rPr>
          <w:rFonts w:ascii="Times New Roman" w:hAnsi="Times New Roman"/>
          <w:sz w:val="24"/>
          <w:szCs w:val="24"/>
        </w:rPr>
      </w:pPr>
      <w:hyperlink r:id="rId2150" w:anchor="details" w:history="1">
        <w:r w:rsidR="005A6BBD" w:rsidRPr="003A425A">
          <w:rPr>
            <w:rStyle w:val="a3"/>
            <w:rFonts w:ascii="Times New Roman" w:hAnsi="Times New Roman"/>
            <w:sz w:val="24"/>
            <w:szCs w:val="24"/>
          </w:rPr>
          <w:t>http://qt-project.org/doc/qt-5.1/qtsql/qsql.html#details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QSql пространство имён содержит разнообразные идентификаторы, используемые повсеместно в </w:t>
      </w:r>
      <w:r w:rsidR="00B00C9F" w:rsidRPr="003A425A">
        <w:rPr>
          <w:rFonts w:ascii="Times New Roman" w:hAnsi="Times New Roman"/>
          <w:sz w:val="24"/>
          <w:szCs w:val="24"/>
        </w:rPr>
        <w:t>qt</w:t>
      </w:r>
      <w:r w:rsidRPr="003A425A">
        <w:rPr>
          <w:rFonts w:ascii="Times New Roman" w:hAnsi="Times New Roman"/>
          <w:sz w:val="24"/>
          <w:szCs w:val="24"/>
        </w:rPr>
        <w:t xml:space="preserve"> </w:t>
      </w:r>
      <w:r w:rsidR="00B00C9F" w:rsidRPr="003A425A">
        <w:rPr>
          <w:rFonts w:ascii="Times New Roman" w:hAnsi="Times New Roman"/>
          <w:sz w:val="24"/>
          <w:szCs w:val="24"/>
        </w:rPr>
        <w:t>SQL</w:t>
      </w:r>
      <w:r w:rsidRPr="003A425A">
        <w:rPr>
          <w:rFonts w:ascii="Times New Roman" w:hAnsi="Times New Roman"/>
          <w:sz w:val="24"/>
          <w:szCs w:val="24"/>
        </w:rPr>
        <w:t xml:space="preserve"> модуле.</w:t>
      </w:r>
    </w:p>
    <w:p w:rsidR="00AE3182" w:rsidRPr="003A425A" w:rsidRDefault="00AE3182" w:rsidP="00AE3182">
      <w:pPr>
        <w:pStyle w:val="4"/>
      </w:pPr>
      <w:bookmarkStart w:id="840" w:name="_Toc382058946"/>
      <w:r w:rsidRPr="003A425A">
        <w:rPr>
          <w:rFonts w:ascii="Times New Roman" w:hAnsi="Times New Roman"/>
          <w:color w:val="auto"/>
          <w:sz w:val="24"/>
          <w:szCs w:val="24"/>
        </w:rPr>
        <w:t>QSqlDatabase</w:t>
      </w:r>
      <w:bookmarkEnd w:id="840"/>
    </w:p>
    <w:p w:rsidR="005A6BBD" w:rsidRPr="003A425A" w:rsidRDefault="00953454" w:rsidP="00D66A55">
      <w:pPr>
        <w:tabs>
          <w:tab w:val="left" w:pos="8931"/>
        </w:tabs>
        <w:jc w:val="both"/>
        <w:rPr>
          <w:rFonts w:ascii="Times New Roman" w:hAnsi="Times New Roman"/>
          <w:sz w:val="24"/>
          <w:szCs w:val="24"/>
        </w:rPr>
      </w:pPr>
      <w:hyperlink r:id="rId2151" w:anchor="details" w:history="1">
        <w:r w:rsidR="005A6BBD" w:rsidRPr="003A425A">
          <w:rPr>
            <w:rStyle w:val="a3"/>
            <w:rFonts w:ascii="Times New Roman" w:hAnsi="Times New Roman"/>
            <w:sz w:val="24"/>
            <w:szCs w:val="24"/>
          </w:rPr>
          <w:t>http://qt-project.org/doc/qt-5.1/qtsql/qsqldatabase.html#details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QSqlDatabase класс представляет соединение с базой данных. Он предоставляет интерфейс для доступа к базе данных через соединение. Экземпляр данного класса представляет соединение. Соединение предоставляет доступ к базе данных через один из поддерживаемых драйверов, которые происходят от </w:t>
      </w:r>
      <w:hyperlink r:id="rId2152" w:history="1">
        <w:r w:rsidRPr="003A425A">
          <w:rPr>
            <w:rStyle w:val="a3"/>
            <w:rFonts w:ascii="Times New Roman" w:hAnsi="Times New Roman"/>
            <w:color w:val="auto"/>
            <w:sz w:val="24"/>
            <w:szCs w:val="24"/>
          </w:rPr>
          <w:t>QSqlDriver</w:t>
        </w:r>
      </w:hyperlink>
      <w:r w:rsidRPr="003A425A">
        <w:rPr>
          <w:rFonts w:ascii="Times New Roman" w:hAnsi="Times New Roman"/>
          <w:sz w:val="24"/>
          <w:szCs w:val="24"/>
        </w:rPr>
        <w:t>. Можно создавать собственные драйверы.</w:t>
      </w:r>
      <w:r w:rsidR="00AE3182" w:rsidRPr="003A425A">
        <w:rPr>
          <w:rFonts w:ascii="Times New Roman" w:hAnsi="Times New Roman"/>
          <w:sz w:val="24"/>
          <w:szCs w:val="24"/>
        </w:rPr>
        <w:t xml:space="preserve"> </w:t>
      </w:r>
      <w:hyperlink r:id="rId2153" w:anchor="addDatabase" w:history="1">
        <w:r w:rsidRPr="003A425A">
          <w:rPr>
            <w:rStyle w:val="a3"/>
            <w:rFonts w:ascii="Times New Roman" w:hAnsi="Times New Roman"/>
            <w:color w:val="auto"/>
            <w:sz w:val="24"/>
            <w:szCs w:val="24"/>
          </w:rPr>
          <w:t>addDatabase</w:t>
        </w:r>
      </w:hyperlink>
      <w:r w:rsidRPr="003A425A">
        <w:rPr>
          <w:rFonts w:ascii="Times New Roman" w:hAnsi="Times New Roman"/>
          <w:sz w:val="24"/>
          <w:szCs w:val="24"/>
        </w:rPr>
        <w:t xml:space="preserve">() статические функции создают соединение, в которых вы задаёте тип драйвера или сам драйвер, а также имя соединения. </w:t>
      </w:r>
      <w:r w:rsidRPr="003A425A">
        <w:rPr>
          <w:rFonts w:ascii="Times New Roman" w:hAnsi="Times New Roman"/>
          <w:i/>
          <w:sz w:val="24"/>
          <w:szCs w:val="24"/>
        </w:rPr>
        <w:t>Есть пример кода создания соединения.</w:t>
      </w:r>
      <w:r w:rsidR="00AE3182" w:rsidRPr="003A425A">
        <w:rPr>
          <w:rFonts w:ascii="Times New Roman" w:hAnsi="Times New Roman"/>
          <w:i/>
          <w:sz w:val="24"/>
          <w:szCs w:val="24"/>
        </w:rPr>
        <w:t xml:space="preserve"> </w:t>
      </w:r>
      <w:r w:rsidRPr="003A425A">
        <w:rPr>
          <w:rFonts w:ascii="Times New Roman" w:hAnsi="Times New Roman"/>
          <w:sz w:val="24"/>
          <w:szCs w:val="24"/>
        </w:rPr>
        <w:t xml:space="preserve">QSqlDatabase – это класс значение. Изменения, сделанные в базе данных в одном соединении скажутся на остальных экземплярах данного класса, которые представляют то же соединение. </w:t>
      </w:r>
      <w:hyperlink r:id="rId2154" w:anchor="cloneDatabase" w:history="1">
        <w:r w:rsidRPr="003A425A">
          <w:rPr>
            <w:rStyle w:val="a3"/>
            <w:rFonts w:ascii="Times New Roman" w:hAnsi="Times New Roman"/>
            <w:color w:val="auto"/>
            <w:sz w:val="24"/>
            <w:szCs w:val="24"/>
          </w:rPr>
          <w:t>cloneDatabase</w:t>
        </w:r>
      </w:hyperlink>
      <w:r w:rsidRPr="003A425A">
        <w:rPr>
          <w:rFonts w:ascii="Times New Roman" w:hAnsi="Times New Roman"/>
          <w:sz w:val="24"/>
          <w:szCs w:val="24"/>
        </w:rPr>
        <w:t xml:space="preserve">() используется для создания независимого соединения базы данных, которое основано на существующем. Если же вы используете множественные соединения с базой данных, то определите для них уникальные имена. </w:t>
      </w:r>
      <w:hyperlink r:id="rId2155" w:anchor="contains" w:history="1">
        <w:r w:rsidRPr="003A425A">
          <w:rPr>
            <w:rStyle w:val="a3"/>
            <w:rFonts w:ascii="Times New Roman" w:hAnsi="Times New Roman"/>
            <w:color w:val="auto"/>
            <w:sz w:val="24"/>
            <w:szCs w:val="24"/>
          </w:rPr>
          <w:t>contains</w:t>
        </w:r>
      </w:hyperlink>
      <w:r w:rsidRPr="003A425A">
        <w:rPr>
          <w:rFonts w:ascii="Times New Roman" w:hAnsi="Times New Roman"/>
          <w:sz w:val="24"/>
          <w:szCs w:val="24"/>
        </w:rPr>
        <w:t>() используется для проверки того, содержится ли соединение с таким именем.</w:t>
      </w:r>
      <w:r w:rsidR="00AE3182" w:rsidRPr="003A425A">
        <w:rPr>
          <w:rFonts w:ascii="Times New Roman" w:hAnsi="Times New Roman"/>
          <w:sz w:val="24"/>
          <w:szCs w:val="24"/>
        </w:rPr>
        <w:t xml:space="preserve"> </w:t>
      </w:r>
      <w:hyperlink r:id="rId2156" w:anchor="tables" w:history="1">
        <w:r w:rsidRPr="003A425A">
          <w:rPr>
            <w:rStyle w:val="a3"/>
            <w:rFonts w:ascii="Times New Roman" w:hAnsi="Times New Roman"/>
            <w:color w:val="auto"/>
            <w:sz w:val="24"/>
            <w:szCs w:val="24"/>
          </w:rPr>
          <w:t>tables</w:t>
        </w:r>
      </w:hyperlink>
      <w:r w:rsidRPr="003A425A">
        <w:rPr>
          <w:rFonts w:ascii="Times New Roman" w:hAnsi="Times New Roman"/>
          <w:sz w:val="24"/>
          <w:szCs w:val="24"/>
        </w:rPr>
        <w:t>() показывает список таблиц базы данных после установления соединения.</w:t>
      </w:r>
      <w:r w:rsidR="00AE3182" w:rsidRPr="003A425A">
        <w:rPr>
          <w:rFonts w:ascii="Times New Roman" w:hAnsi="Times New Roman"/>
          <w:sz w:val="24"/>
          <w:szCs w:val="24"/>
        </w:rPr>
        <w:t xml:space="preserve"> </w:t>
      </w:r>
      <w:hyperlink r:id="rId2157" w:anchor="primaryIndex" w:history="1">
        <w:r w:rsidRPr="003A425A">
          <w:rPr>
            <w:rStyle w:val="a3"/>
            <w:rFonts w:ascii="Times New Roman" w:hAnsi="Times New Roman"/>
            <w:color w:val="auto"/>
            <w:sz w:val="24"/>
            <w:szCs w:val="24"/>
          </w:rPr>
          <w:t>primaryIndex</w:t>
        </w:r>
      </w:hyperlink>
      <w:r w:rsidRPr="003A425A">
        <w:rPr>
          <w:rFonts w:ascii="Times New Roman" w:hAnsi="Times New Roman"/>
          <w:sz w:val="24"/>
          <w:szCs w:val="24"/>
        </w:rPr>
        <w:t>() – получение первичного индекса таблицы.</w:t>
      </w:r>
      <w:r w:rsidR="00AE3182" w:rsidRPr="003A425A">
        <w:rPr>
          <w:rFonts w:ascii="Times New Roman" w:hAnsi="Times New Roman"/>
          <w:sz w:val="24"/>
          <w:szCs w:val="24"/>
        </w:rPr>
        <w:t xml:space="preserve"> </w:t>
      </w:r>
      <w:hyperlink r:id="rId2158" w:anchor="record" w:history="1">
        <w:r w:rsidRPr="003A425A">
          <w:rPr>
            <w:rStyle w:val="a3"/>
            <w:rFonts w:ascii="Times New Roman" w:hAnsi="Times New Roman"/>
            <w:color w:val="auto"/>
            <w:sz w:val="24"/>
            <w:szCs w:val="24"/>
          </w:rPr>
          <w:t>record</w:t>
        </w:r>
      </w:hyperlink>
      <w:r w:rsidRPr="003A425A">
        <w:rPr>
          <w:rFonts w:ascii="Times New Roman" w:hAnsi="Times New Roman"/>
          <w:sz w:val="24"/>
          <w:szCs w:val="24"/>
        </w:rPr>
        <w:t>() – получение мета-информации о полях таблицы.</w:t>
      </w:r>
      <w:r w:rsidR="00AE3182" w:rsidRPr="003A425A">
        <w:rPr>
          <w:rFonts w:ascii="Times New Roman" w:hAnsi="Times New Roman"/>
          <w:sz w:val="24"/>
          <w:szCs w:val="24"/>
        </w:rPr>
        <w:t xml:space="preserve"> </w:t>
      </w:r>
      <w:hyperlink r:id="rId2159" w:anchor="exec" w:history="1">
        <w:r w:rsidRPr="003A425A">
          <w:rPr>
            <w:rStyle w:val="a3"/>
            <w:rFonts w:ascii="Times New Roman" w:hAnsi="Times New Roman"/>
            <w:color w:val="auto"/>
            <w:sz w:val="24"/>
            <w:szCs w:val="24"/>
          </w:rPr>
          <w:t>QSqlDatabase::exec</w:t>
        </w:r>
      </w:hyperlink>
      <w:r w:rsidRPr="003A425A">
        <w:rPr>
          <w:rFonts w:ascii="Times New Roman" w:hAnsi="Times New Roman"/>
          <w:sz w:val="24"/>
          <w:szCs w:val="24"/>
        </w:rPr>
        <w:t xml:space="preserve">() устарела. </w:t>
      </w:r>
      <w:hyperlink r:id="rId2160" w:anchor="exec" w:history="1">
        <w:r w:rsidRPr="003A425A">
          <w:rPr>
            <w:rStyle w:val="a3"/>
            <w:rFonts w:ascii="Times New Roman" w:hAnsi="Times New Roman"/>
            <w:color w:val="auto"/>
            <w:sz w:val="24"/>
            <w:szCs w:val="24"/>
          </w:rPr>
          <w:t>QSqlQuery::exec</w:t>
        </w:r>
      </w:hyperlink>
      <w:r w:rsidRPr="003A425A">
        <w:rPr>
          <w:rFonts w:ascii="Times New Roman" w:hAnsi="Times New Roman"/>
          <w:sz w:val="24"/>
          <w:szCs w:val="24"/>
        </w:rPr>
        <w:t>() используется вместо неё.</w:t>
      </w:r>
      <w:r w:rsidR="00AE3182" w:rsidRPr="003A425A">
        <w:rPr>
          <w:rFonts w:ascii="Times New Roman" w:hAnsi="Times New Roman"/>
          <w:sz w:val="24"/>
          <w:szCs w:val="24"/>
        </w:rPr>
        <w:t xml:space="preserve"> </w:t>
      </w:r>
      <w:r w:rsidRPr="003A425A">
        <w:rPr>
          <w:rFonts w:ascii="Times New Roman" w:hAnsi="Times New Roman"/>
          <w:sz w:val="24"/>
          <w:szCs w:val="24"/>
        </w:rPr>
        <w:t>Есть поддержка транзакций.</w:t>
      </w:r>
      <w:r w:rsidR="00AE3182" w:rsidRPr="003A425A">
        <w:rPr>
          <w:rFonts w:ascii="Times New Roman" w:hAnsi="Times New Roman"/>
          <w:sz w:val="24"/>
          <w:szCs w:val="24"/>
        </w:rPr>
        <w:t xml:space="preserve"> </w:t>
      </w:r>
      <w:r w:rsidRPr="003A425A">
        <w:rPr>
          <w:rFonts w:ascii="Times New Roman" w:hAnsi="Times New Roman"/>
          <w:sz w:val="24"/>
          <w:szCs w:val="24"/>
        </w:rPr>
        <w:t xml:space="preserve">Есть функция для уточнения </w:t>
      </w:r>
      <w:r w:rsidRPr="003A425A">
        <w:rPr>
          <w:rFonts w:ascii="Times New Roman" w:hAnsi="Times New Roman"/>
          <w:sz w:val="24"/>
          <w:szCs w:val="24"/>
        </w:rPr>
        <w:lastRenderedPageBreak/>
        <w:t>ошибок.</w:t>
      </w:r>
      <w:r w:rsidR="00AE3182" w:rsidRPr="003A425A">
        <w:rPr>
          <w:rFonts w:ascii="Times New Roman" w:hAnsi="Times New Roman"/>
          <w:sz w:val="24"/>
          <w:szCs w:val="24"/>
        </w:rPr>
        <w:t xml:space="preserve"> </w:t>
      </w:r>
      <w:r w:rsidRPr="003A425A">
        <w:rPr>
          <w:rFonts w:ascii="Times New Roman" w:hAnsi="Times New Roman"/>
          <w:sz w:val="24"/>
          <w:szCs w:val="24"/>
        </w:rPr>
        <w:t xml:space="preserve">Можно получить имена доступных </w:t>
      </w:r>
      <w:r w:rsidR="00B00C9F" w:rsidRPr="003A425A">
        <w:rPr>
          <w:rFonts w:ascii="Times New Roman" w:hAnsi="Times New Roman"/>
          <w:sz w:val="24"/>
          <w:szCs w:val="24"/>
        </w:rPr>
        <w:t>SQL</w:t>
      </w:r>
      <w:r w:rsidRPr="003A425A">
        <w:rPr>
          <w:rFonts w:ascii="Times New Roman" w:hAnsi="Times New Roman"/>
          <w:sz w:val="24"/>
          <w:szCs w:val="24"/>
        </w:rPr>
        <w:t xml:space="preserve"> драйверов при помощи функции </w:t>
      </w:r>
      <w:hyperlink r:id="rId2161" w:anchor="drivers" w:history="1">
        <w:r w:rsidRPr="003A425A">
          <w:rPr>
            <w:rStyle w:val="a3"/>
            <w:rFonts w:ascii="Times New Roman" w:hAnsi="Times New Roman"/>
            <w:color w:val="auto"/>
            <w:sz w:val="24"/>
            <w:szCs w:val="24"/>
          </w:rPr>
          <w:t>drivers</w:t>
        </w:r>
      </w:hyperlink>
      <w:r w:rsidRPr="003A425A">
        <w:rPr>
          <w:rFonts w:ascii="Times New Roman" w:hAnsi="Times New Roman"/>
          <w:sz w:val="24"/>
          <w:szCs w:val="24"/>
        </w:rPr>
        <w:t xml:space="preserve">(). А также проверить наличие некоторого конкретного драйвера при помощи </w:t>
      </w:r>
      <w:hyperlink r:id="rId2162" w:anchor="isDriverAvailable" w:history="1">
        <w:r w:rsidRPr="003A425A">
          <w:rPr>
            <w:rStyle w:val="a3"/>
            <w:rFonts w:ascii="Times New Roman" w:hAnsi="Times New Roman"/>
            <w:color w:val="auto"/>
            <w:sz w:val="24"/>
            <w:szCs w:val="24"/>
          </w:rPr>
          <w:t>isDriverAvailable</w:t>
        </w:r>
      </w:hyperlink>
      <w:r w:rsidRPr="003A425A">
        <w:rPr>
          <w:rFonts w:ascii="Times New Roman" w:hAnsi="Times New Roman"/>
          <w:sz w:val="24"/>
          <w:szCs w:val="24"/>
        </w:rPr>
        <w:t xml:space="preserve">(). Частные драйверы нужно регистрировать при помощи </w:t>
      </w:r>
      <w:hyperlink r:id="rId2163" w:anchor="registerSqlDriver" w:history="1">
        <w:r w:rsidRPr="003A425A">
          <w:rPr>
            <w:rStyle w:val="a3"/>
            <w:rFonts w:ascii="Times New Roman" w:hAnsi="Times New Roman"/>
            <w:color w:val="auto"/>
            <w:sz w:val="24"/>
            <w:szCs w:val="24"/>
          </w:rPr>
          <w:t>registerSqlDriver</w:t>
        </w:r>
      </w:hyperlink>
      <w:r w:rsidRPr="003A425A">
        <w:rPr>
          <w:rFonts w:ascii="Times New Roman" w:hAnsi="Times New Roman"/>
          <w:sz w:val="24"/>
          <w:szCs w:val="24"/>
        </w:rPr>
        <w:t>().</w:t>
      </w:r>
    </w:p>
    <w:p w:rsidR="00AE3182" w:rsidRPr="003A425A" w:rsidRDefault="00AE3182" w:rsidP="00AE3182">
      <w:pPr>
        <w:pStyle w:val="4"/>
      </w:pPr>
      <w:bookmarkStart w:id="841" w:name="_Toc382058947"/>
      <w:r w:rsidRPr="003A425A">
        <w:rPr>
          <w:rFonts w:ascii="Times New Roman" w:hAnsi="Times New Roman"/>
          <w:color w:val="auto"/>
          <w:sz w:val="24"/>
          <w:szCs w:val="24"/>
        </w:rPr>
        <w:t>QSqlDriver</w:t>
      </w:r>
      <w:bookmarkEnd w:id="841"/>
    </w:p>
    <w:p w:rsidR="005A6BBD" w:rsidRPr="003A425A" w:rsidRDefault="00953454" w:rsidP="00D66A55">
      <w:pPr>
        <w:tabs>
          <w:tab w:val="left" w:pos="8931"/>
        </w:tabs>
        <w:jc w:val="both"/>
        <w:rPr>
          <w:rFonts w:ascii="Times New Roman" w:hAnsi="Times New Roman"/>
          <w:sz w:val="24"/>
          <w:szCs w:val="24"/>
          <w:lang w:val="be-BY"/>
        </w:rPr>
      </w:pPr>
      <w:hyperlink r:id="rId2164" w:anchor="details" w:history="1">
        <w:r w:rsidR="005A6BBD" w:rsidRPr="003A425A">
          <w:rPr>
            <w:rStyle w:val="a3"/>
            <w:rFonts w:ascii="Times New Roman" w:hAnsi="Times New Roman"/>
            <w:color w:val="auto"/>
            <w:sz w:val="24"/>
            <w:szCs w:val="24"/>
          </w:rPr>
          <w:t>http://qt-project.org/doc/qt-5.1/qtsql/qsqldriver.html#details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QSqlDriver</w:t>
      </w:r>
      <w:r w:rsidRPr="003A425A">
        <w:rPr>
          <w:rFonts w:ascii="Times New Roman" w:hAnsi="Times New Roman"/>
          <w:sz w:val="24"/>
          <w:szCs w:val="24"/>
          <w:lang w:val="be-BY"/>
        </w:rPr>
        <w:t xml:space="preserve"> </w:t>
      </w:r>
      <w:r w:rsidRPr="003A425A">
        <w:rPr>
          <w:rFonts w:ascii="Times New Roman" w:hAnsi="Times New Roman"/>
          <w:sz w:val="24"/>
          <w:szCs w:val="24"/>
        </w:rPr>
        <w:t xml:space="preserve">класс является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м базовым классом для доступа к определённым </w:t>
      </w:r>
      <w:r w:rsidR="00B00C9F" w:rsidRPr="003A425A">
        <w:rPr>
          <w:rFonts w:ascii="Times New Roman" w:hAnsi="Times New Roman"/>
          <w:sz w:val="24"/>
          <w:szCs w:val="24"/>
        </w:rPr>
        <w:t>SQL</w:t>
      </w:r>
      <w:r w:rsidRPr="003A425A">
        <w:rPr>
          <w:rFonts w:ascii="Times New Roman" w:hAnsi="Times New Roman"/>
          <w:sz w:val="24"/>
          <w:szCs w:val="24"/>
        </w:rPr>
        <w:t xml:space="preserve"> базам данных.</w:t>
      </w:r>
      <w:r w:rsidR="00AE3182"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не следует использовать напрямую, а вместо этого следует использовать </w:t>
      </w:r>
      <w:hyperlink r:id="rId2165" w:history="1">
        <w:r w:rsidRPr="003A425A">
          <w:rPr>
            <w:rStyle w:val="a3"/>
            <w:rFonts w:ascii="Times New Roman" w:hAnsi="Times New Roman"/>
            <w:color w:val="auto"/>
            <w:sz w:val="24"/>
            <w:szCs w:val="24"/>
          </w:rPr>
          <w:t>QSqlDatabase</w:t>
        </w:r>
      </w:hyperlink>
      <w:r w:rsidRPr="003A425A">
        <w:rPr>
          <w:rFonts w:ascii="Times New Roman" w:hAnsi="Times New Roman"/>
          <w:sz w:val="24"/>
          <w:szCs w:val="24"/>
        </w:rPr>
        <w:t xml:space="preserve">. Если же вы желаете создавать свои собственные </w:t>
      </w:r>
      <w:r w:rsidR="00B00C9F" w:rsidRPr="003A425A">
        <w:rPr>
          <w:rFonts w:ascii="Times New Roman" w:hAnsi="Times New Roman"/>
          <w:sz w:val="24"/>
          <w:szCs w:val="24"/>
        </w:rPr>
        <w:t>SQL</w:t>
      </w:r>
      <w:r w:rsidRPr="003A425A">
        <w:rPr>
          <w:rFonts w:ascii="Times New Roman" w:hAnsi="Times New Roman"/>
          <w:sz w:val="24"/>
          <w:szCs w:val="24"/>
        </w:rPr>
        <w:t xml:space="preserve"> драйверы, вы можете специализировать данный класс и переопределить его чисто виртуальные функции, а также те функции, которые вам необходимы.</w:t>
      </w:r>
    </w:p>
    <w:p w:rsidR="00AE3182" w:rsidRPr="003A425A" w:rsidRDefault="00AE3182" w:rsidP="00AE3182">
      <w:pPr>
        <w:pStyle w:val="4"/>
        <w:rPr>
          <w:color w:val="FF0000"/>
        </w:rPr>
      </w:pPr>
      <w:bookmarkStart w:id="842" w:name="_Toc382058948"/>
      <w:r w:rsidRPr="003A425A">
        <w:rPr>
          <w:rFonts w:ascii="Times New Roman" w:hAnsi="Times New Roman"/>
          <w:color w:val="FF0000"/>
          <w:sz w:val="24"/>
          <w:szCs w:val="24"/>
        </w:rPr>
        <w:t>QSqlDriverCreator</w:t>
      </w:r>
      <w:bookmarkEnd w:id="842"/>
    </w:p>
    <w:p w:rsidR="005A6BBD" w:rsidRPr="003A425A" w:rsidRDefault="00953454" w:rsidP="00D66A55">
      <w:pPr>
        <w:tabs>
          <w:tab w:val="left" w:pos="8931"/>
        </w:tabs>
        <w:jc w:val="both"/>
        <w:rPr>
          <w:rFonts w:ascii="Times New Roman" w:hAnsi="Times New Roman"/>
          <w:sz w:val="24"/>
          <w:szCs w:val="24"/>
        </w:rPr>
      </w:pPr>
      <w:hyperlink r:id="rId2166" w:anchor="details" w:history="1">
        <w:r w:rsidR="005A6BBD" w:rsidRPr="003A425A">
          <w:rPr>
            <w:rStyle w:val="a3"/>
            <w:rFonts w:ascii="Times New Roman" w:hAnsi="Times New Roman"/>
            <w:sz w:val="24"/>
            <w:szCs w:val="24"/>
          </w:rPr>
          <w:t>http://qt-project.org/doc/qt-5.1/qtsql/qsqldrivercreator.html#details</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QSqlDriverCreator класс является шаблонным классом, который обеспечивает фабрику </w:t>
      </w:r>
      <w:r w:rsidR="00B00C9F" w:rsidRPr="003A425A">
        <w:rPr>
          <w:rFonts w:ascii="Times New Roman" w:hAnsi="Times New Roman"/>
          <w:sz w:val="24"/>
          <w:szCs w:val="24"/>
        </w:rPr>
        <w:t>SQL</w:t>
      </w:r>
      <w:r w:rsidRPr="003A425A">
        <w:rPr>
          <w:rFonts w:ascii="Times New Roman" w:hAnsi="Times New Roman"/>
          <w:sz w:val="24"/>
          <w:szCs w:val="24"/>
        </w:rPr>
        <w:t xml:space="preserve"> драйверов для определённого типа драйвера.</w:t>
      </w:r>
      <w:r w:rsidR="00AE3182" w:rsidRPr="003A425A">
        <w:rPr>
          <w:rFonts w:ascii="Times New Roman" w:hAnsi="Times New Roman"/>
          <w:sz w:val="24"/>
          <w:szCs w:val="24"/>
        </w:rPr>
        <w:t xml:space="preserve"> </w:t>
      </w:r>
      <w:r w:rsidRPr="003A425A">
        <w:rPr>
          <w:rFonts w:ascii="Times New Roman" w:hAnsi="Times New Roman"/>
          <w:i/>
          <w:sz w:val="24"/>
          <w:szCs w:val="24"/>
        </w:rPr>
        <w:t>Пока что очевидно не понял предназначение данной фабрики для пользователя библиотеки.</w:t>
      </w:r>
    </w:p>
    <w:p w:rsidR="000621E1" w:rsidRPr="003A425A" w:rsidRDefault="000621E1" w:rsidP="000621E1">
      <w:pPr>
        <w:pStyle w:val="4"/>
        <w:rPr>
          <w:color w:val="FF0000"/>
        </w:rPr>
      </w:pPr>
      <w:bookmarkStart w:id="843" w:name="_Toc382058949"/>
      <w:r w:rsidRPr="003A425A">
        <w:rPr>
          <w:rFonts w:ascii="Times New Roman" w:hAnsi="Times New Roman"/>
          <w:color w:val="FF0000"/>
          <w:sz w:val="24"/>
          <w:szCs w:val="24"/>
        </w:rPr>
        <w:t>QSqlDriverCreatorBase</w:t>
      </w:r>
      <w:bookmarkEnd w:id="843"/>
    </w:p>
    <w:p w:rsidR="005A6BBD" w:rsidRPr="003A425A" w:rsidRDefault="00953454" w:rsidP="00D66A55">
      <w:pPr>
        <w:tabs>
          <w:tab w:val="left" w:pos="8931"/>
        </w:tabs>
        <w:jc w:val="both"/>
        <w:rPr>
          <w:rFonts w:ascii="Times New Roman" w:hAnsi="Times New Roman"/>
          <w:i/>
          <w:sz w:val="24"/>
          <w:szCs w:val="24"/>
        </w:rPr>
      </w:pPr>
      <w:hyperlink r:id="rId2167" w:anchor="details" w:history="1">
        <w:r w:rsidR="005A6BBD" w:rsidRPr="003A425A">
          <w:rPr>
            <w:rStyle w:val="a3"/>
            <w:rFonts w:ascii="Times New Roman" w:hAnsi="Times New Roman"/>
            <w:i/>
            <w:sz w:val="24"/>
            <w:szCs w:val="24"/>
          </w:rPr>
          <w:t>http://qt-project.org/doc/qt-5.1/qtsql/qsqldrivercreatorbase.html#details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QSqlDriverCreatorBase класс является базовым классом для фабрик </w:t>
      </w:r>
      <w:r w:rsidR="00B00C9F" w:rsidRPr="003A425A">
        <w:rPr>
          <w:rFonts w:ascii="Times New Roman" w:hAnsi="Times New Roman"/>
          <w:sz w:val="24"/>
          <w:szCs w:val="24"/>
        </w:rPr>
        <w:t>SQL</w:t>
      </w:r>
      <w:r w:rsidRPr="003A425A">
        <w:rPr>
          <w:rFonts w:ascii="Times New Roman" w:hAnsi="Times New Roman"/>
          <w:sz w:val="24"/>
          <w:szCs w:val="24"/>
        </w:rPr>
        <w:t xml:space="preserve"> драйверов.</w:t>
      </w:r>
    </w:p>
    <w:p w:rsidR="00766571" w:rsidRPr="003A425A" w:rsidRDefault="00766571" w:rsidP="00766571">
      <w:pPr>
        <w:pStyle w:val="4"/>
      </w:pPr>
      <w:bookmarkStart w:id="844" w:name="_Toc382058950"/>
      <w:r w:rsidRPr="003A425A">
        <w:rPr>
          <w:rFonts w:ascii="Times New Roman" w:hAnsi="Times New Roman"/>
          <w:color w:val="auto"/>
          <w:sz w:val="24"/>
          <w:szCs w:val="24"/>
        </w:rPr>
        <w:t>QSqlDriverPlugin</w:t>
      </w:r>
      <w:bookmarkEnd w:id="844"/>
    </w:p>
    <w:p w:rsidR="005A6BBD" w:rsidRPr="003A425A" w:rsidRDefault="00953454" w:rsidP="00D66A55">
      <w:pPr>
        <w:tabs>
          <w:tab w:val="left" w:pos="8931"/>
        </w:tabs>
        <w:jc w:val="both"/>
        <w:rPr>
          <w:rFonts w:ascii="Times New Roman" w:hAnsi="Times New Roman"/>
          <w:sz w:val="24"/>
          <w:szCs w:val="24"/>
        </w:rPr>
      </w:pPr>
      <w:hyperlink r:id="rId2168" w:anchor="details" w:history="1">
        <w:r w:rsidR="005A6BBD" w:rsidRPr="003A425A">
          <w:rPr>
            <w:rStyle w:val="a3"/>
            <w:rFonts w:ascii="Times New Roman" w:hAnsi="Times New Roman"/>
            <w:sz w:val="24"/>
            <w:szCs w:val="24"/>
          </w:rPr>
          <w:t>http://qt-project.org/doc/qt-5.1/qtsql/qsqldriverplugin.html#details</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QSqlDriverPlugin класс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базовый класс для частных плагинов </w:t>
      </w:r>
      <w:hyperlink r:id="rId2169" w:history="1">
        <w:r w:rsidRPr="003A425A">
          <w:rPr>
            <w:rStyle w:val="a3"/>
            <w:rFonts w:ascii="Times New Roman" w:hAnsi="Times New Roman"/>
            <w:color w:val="auto"/>
            <w:sz w:val="24"/>
            <w:szCs w:val="24"/>
          </w:rPr>
          <w:t>QSqlDriver</w:t>
        </w:r>
      </w:hyperlink>
      <w:r w:rsidRPr="003A425A">
        <w:rPr>
          <w:rFonts w:ascii="Times New Roman" w:hAnsi="Times New Roman"/>
          <w:sz w:val="24"/>
          <w:szCs w:val="24"/>
        </w:rPr>
        <w:t>.</w:t>
      </w:r>
      <w:r w:rsidR="00766571" w:rsidRPr="003A425A">
        <w:rPr>
          <w:rFonts w:ascii="Times New Roman" w:hAnsi="Times New Roman"/>
          <w:sz w:val="24"/>
          <w:szCs w:val="24"/>
        </w:rPr>
        <w:t xml:space="preserve"> </w:t>
      </w:r>
      <w:r w:rsidRPr="003A425A">
        <w:rPr>
          <w:rFonts w:ascii="Times New Roman" w:hAnsi="Times New Roman"/>
          <w:sz w:val="24"/>
          <w:szCs w:val="24"/>
        </w:rPr>
        <w:t xml:space="preserve">Это простой интерфейс, который позволяет создавать собственные плагины </w:t>
      </w:r>
      <w:r w:rsidR="00B00C9F" w:rsidRPr="003A425A">
        <w:rPr>
          <w:rFonts w:ascii="Times New Roman" w:hAnsi="Times New Roman"/>
          <w:sz w:val="24"/>
          <w:szCs w:val="24"/>
        </w:rPr>
        <w:t>SQL</w:t>
      </w:r>
      <w:r w:rsidRPr="003A425A">
        <w:rPr>
          <w:rFonts w:ascii="Times New Roman" w:hAnsi="Times New Roman"/>
          <w:sz w:val="24"/>
          <w:szCs w:val="24"/>
        </w:rPr>
        <w:t xml:space="preserve"> драйверов, которые могут быть загружены динамически </w:t>
      </w:r>
      <w:r w:rsidR="00B00C9F" w:rsidRPr="003A425A">
        <w:rPr>
          <w:rFonts w:ascii="Times New Roman" w:hAnsi="Times New Roman"/>
          <w:sz w:val="24"/>
          <w:szCs w:val="24"/>
        </w:rPr>
        <w:t>qt</w:t>
      </w:r>
      <w:r w:rsidRPr="003A425A">
        <w:rPr>
          <w:rFonts w:ascii="Times New Roman" w:hAnsi="Times New Roman"/>
          <w:sz w:val="24"/>
          <w:szCs w:val="24"/>
        </w:rPr>
        <w:t>.</w:t>
      </w:r>
      <w:r w:rsidR="00766571" w:rsidRPr="003A425A">
        <w:rPr>
          <w:rFonts w:ascii="Times New Roman" w:hAnsi="Times New Roman"/>
          <w:sz w:val="24"/>
          <w:szCs w:val="24"/>
        </w:rPr>
        <w:t xml:space="preserve"> </w:t>
      </w:r>
      <w:r w:rsidRPr="003A425A">
        <w:rPr>
          <w:rFonts w:ascii="Times New Roman" w:hAnsi="Times New Roman"/>
          <w:i/>
          <w:sz w:val="24"/>
          <w:szCs w:val="24"/>
        </w:rPr>
        <w:t>Далее немного описано, как создавать собственный плагин.</w:t>
      </w:r>
    </w:p>
    <w:p w:rsidR="00766571" w:rsidRPr="003A425A" w:rsidRDefault="00766571" w:rsidP="00766571">
      <w:pPr>
        <w:pStyle w:val="4"/>
      </w:pPr>
      <w:bookmarkStart w:id="845" w:name="_Toc382058951"/>
      <w:r w:rsidRPr="003A425A">
        <w:rPr>
          <w:rFonts w:ascii="Times New Roman" w:hAnsi="Times New Roman"/>
          <w:color w:val="auto"/>
          <w:sz w:val="24"/>
          <w:szCs w:val="24"/>
        </w:rPr>
        <w:t>QSqlError</w:t>
      </w:r>
      <w:bookmarkEnd w:id="845"/>
    </w:p>
    <w:p w:rsidR="005A6BBD" w:rsidRPr="003A425A" w:rsidRDefault="00953454" w:rsidP="00D66A55">
      <w:pPr>
        <w:tabs>
          <w:tab w:val="left" w:pos="8931"/>
        </w:tabs>
        <w:jc w:val="both"/>
        <w:rPr>
          <w:rFonts w:ascii="Times New Roman" w:hAnsi="Times New Roman"/>
          <w:sz w:val="24"/>
          <w:szCs w:val="24"/>
        </w:rPr>
      </w:pPr>
      <w:hyperlink r:id="rId2170" w:anchor="details" w:history="1">
        <w:r w:rsidR="005A6BBD" w:rsidRPr="003A425A">
          <w:rPr>
            <w:rStyle w:val="a3"/>
            <w:rFonts w:ascii="Times New Roman" w:hAnsi="Times New Roman"/>
            <w:sz w:val="24"/>
            <w:szCs w:val="24"/>
          </w:rPr>
          <w:t>http://qt-project.org/doc/qt-5.1/qtsql/qsqlerror.html#details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QSqlError класс обеспечивает информацию об ошибке </w:t>
      </w:r>
      <w:r w:rsidR="00B00C9F" w:rsidRPr="003A425A">
        <w:rPr>
          <w:rFonts w:ascii="Times New Roman" w:hAnsi="Times New Roman"/>
          <w:sz w:val="24"/>
          <w:szCs w:val="24"/>
        </w:rPr>
        <w:t>SQL</w:t>
      </w:r>
      <w:r w:rsidRPr="003A425A">
        <w:rPr>
          <w:rFonts w:ascii="Times New Roman" w:hAnsi="Times New Roman"/>
          <w:sz w:val="24"/>
          <w:szCs w:val="24"/>
        </w:rPr>
        <w:t xml:space="preserve"> базы данных.</w:t>
      </w:r>
    </w:p>
    <w:p w:rsidR="00766571" w:rsidRPr="003A425A" w:rsidRDefault="00766571" w:rsidP="00766571">
      <w:pPr>
        <w:pStyle w:val="4"/>
      </w:pPr>
      <w:bookmarkStart w:id="846" w:name="_Toc382058952"/>
      <w:r w:rsidRPr="003A425A">
        <w:rPr>
          <w:rFonts w:ascii="Times New Roman" w:hAnsi="Times New Roman"/>
          <w:color w:val="auto"/>
          <w:sz w:val="24"/>
          <w:szCs w:val="24"/>
        </w:rPr>
        <w:t>QSqlField</w:t>
      </w:r>
      <w:bookmarkEnd w:id="846"/>
    </w:p>
    <w:p w:rsidR="005A6BBD" w:rsidRPr="003A425A" w:rsidRDefault="00953454" w:rsidP="00D66A55">
      <w:pPr>
        <w:tabs>
          <w:tab w:val="left" w:pos="8931"/>
        </w:tabs>
        <w:jc w:val="both"/>
        <w:rPr>
          <w:rFonts w:ascii="Times New Roman" w:hAnsi="Times New Roman"/>
          <w:sz w:val="24"/>
          <w:szCs w:val="24"/>
        </w:rPr>
      </w:pPr>
      <w:hyperlink r:id="rId2171" w:anchor="details" w:history="1">
        <w:r w:rsidR="005A6BBD" w:rsidRPr="003A425A">
          <w:rPr>
            <w:rStyle w:val="a3"/>
            <w:rFonts w:ascii="Times New Roman" w:hAnsi="Times New Roman"/>
            <w:sz w:val="24"/>
            <w:szCs w:val="24"/>
          </w:rPr>
          <w:t>http://qt-project.org/doc/qt-5.1/qtsql/qsqlfield.html#details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QSqlField класс манипулирует полями в таблицах </w:t>
      </w:r>
      <w:r w:rsidR="00B00C9F" w:rsidRPr="003A425A">
        <w:rPr>
          <w:rFonts w:ascii="Times New Roman" w:hAnsi="Times New Roman"/>
          <w:sz w:val="24"/>
          <w:szCs w:val="24"/>
        </w:rPr>
        <w:t>SQL</w:t>
      </w:r>
      <w:r w:rsidRPr="003A425A">
        <w:rPr>
          <w:rFonts w:ascii="Times New Roman" w:hAnsi="Times New Roman"/>
          <w:sz w:val="24"/>
          <w:szCs w:val="24"/>
        </w:rPr>
        <w:t xml:space="preserve"> базы данных и представлении.</w:t>
      </w:r>
      <w:r w:rsidR="00766571" w:rsidRPr="003A425A">
        <w:rPr>
          <w:rFonts w:ascii="Times New Roman" w:hAnsi="Times New Roman"/>
          <w:sz w:val="24"/>
          <w:szCs w:val="24"/>
        </w:rPr>
        <w:t xml:space="preserve"> </w:t>
      </w:r>
      <w:r w:rsidRPr="003A425A">
        <w:rPr>
          <w:rFonts w:ascii="Times New Roman" w:hAnsi="Times New Roman"/>
          <w:sz w:val="24"/>
          <w:szCs w:val="24"/>
        </w:rPr>
        <w:t xml:space="preserve">Предоставляет </w:t>
      </w:r>
      <w:r w:rsidR="001B43DE" w:rsidRPr="003A425A">
        <w:rPr>
          <w:rFonts w:ascii="Times New Roman" w:hAnsi="Times New Roman"/>
          <w:sz w:val="24"/>
          <w:szCs w:val="24"/>
        </w:rPr>
        <w:t>характер</w:t>
      </w:r>
      <w:r w:rsidRPr="003A425A">
        <w:rPr>
          <w:rFonts w:ascii="Times New Roman" w:hAnsi="Times New Roman"/>
          <w:sz w:val="24"/>
          <w:szCs w:val="24"/>
        </w:rPr>
        <w:t>истики одной колонки таблицы базы данных или представления (тип данных и название). Также класс содержит значение в данном поле, которое можно изменить.</w:t>
      </w:r>
      <w:r w:rsidR="00766571" w:rsidRPr="003A425A">
        <w:rPr>
          <w:rFonts w:ascii="Times New Roman" w:hAnsi="Times New Roman"/>
          <w:sz w:val="24"/>
          <w:szCs w:val="24"/>
        </w:rPr>
        <w:t xml:space="preserve"> </w:t>
      </w:r>
      <w:r w:rsidRPr="003A425A">
        <w:rPr>
          <w:rFonts w:ascii="Times New Roman" w:hAnsi="Times New Roman"/>
          <w:sz w:val="24"/>
          <w:szCs w:val="24"/>
        </w:rPr>
        <w:t xml:space="preserve">Данные сохраняются как </w:t>
      </w:r>
      <w:r w:rsidRPr="003A425A">
        <w:rPr>
          <w:rFonts w:ascii="Times New Roman" w:hAnsi="Times New Roman"/>
          <w:sz w:val="24"/>
          <w:szCs w:val="24"/>
          <w:lang w:val="en-US"/>
        </w:rPr>
        <w:t>QVariant</w:t>
      </w:r>
      <w:r w:rsidRPr="003A425A">
        <w:rPr>
          <w:rFonts w:ascii="Times New Roman" w:hAnsi="Times New Roman"/>
          <w:sz w:val="24"/>
          <w:szCs w:val="24"/>
        </w:rPr>
        <w:t>.</w:t>
      </w:r>
      <w:r w:rsidR="00766571" w:rsidRPr="003A425A">
        <w:rPr>
          <w:rFonts w:ascii="Times New Roman" w:hAnsi="Times New Roman"/>
          <w:sz w:val="24"/>
          <w:szCs w:val="24"/>
        </w:rPr>
        <w:t xml:space="preserve"> </w:t>
      </w:r>
      <w:r w:rsidRPr="003A425A">
        <w:rPr>
          <w:rFonts w:ascii="Times New Roman" w:hAnsi="Times New Roman"/>
          <w:sz w:val="24"/>
          <w:szCs w:val="24"/>
        </w:rPr>
        <w:t xml:space="preserve">Данные </w:t>
      </w:r>
      <w:r w:rsidR="00085476" w:rsidRPr="003A425A">
        <w:rPr>
          <w:rFonts w:ascii="Times New Roman" w:hAnsi="Times New Roman"/>
          <w:sz w:val="24"/>
          <w:szCs w:val="24"/>
        </w:rPr>
        <w:t>объект</w:t>
      </w:r>
      <w:r w:rsidRPr="003A425A">
        <w:rPr>
          <w:rFonts w:ascii="Times New Roman" w:hAnsi="Times New Roman"/>
          <w:sz w:val="24"/>
          <w:szCs w:val="24"/>
        </w:rPr>
        <w:t xml:space="preserve">ы обычно не создаются напрямую в коде, но они содержаться в функциях класса </w:t>
      </w:r>
      <w:hyperlink r:id="rId2172" w:history="1">
        <w:r w:rsidRPr="003A425A">
          <w:rPr>
            <w:rStyle w:val="a3"/>
            <w:rFonts w:ascii="Times New Roman" w:hAnsi="Times New Roman"/>
            <w:color w:val="auto"/>
            <w:sz w:val="24"/>
            <w:szCs w:val="24"/>
          </w:rPr>
          <w:t>QSqlRecor</w:t>
        </w:r>
      </w:hyperlink>
      <w:r w:rsidR="001B43DE" w:rsidRPr="003A425A">
        <w:rPr>
          <w:rStyle w:val="a3"/>
          <w:rFonts w:ascii="Times New Roman" w:hAnsi="Times New Roman"/>
          <w:color w:val="auto"/>
          <w:sz w:val="24"/>
          <w:szCs w:val="24"/>
          <w:lang w:val="en-US"/>
        </w:rPr>
        <w:t>d</w:t>
      </w:r>
      <w:r w:rsidRPr="003A425A">
        <w:rPr>
          <w:rFonts w:ascii="Times New Roman" w:hAnsi="Times New Roman"/>
          <w:sz w:val="24"/>
          <w:szCs w:val="24"/>
        </w:rPr>
        <w:t xml:space="preserve">, который обычно используется для доступа к </w:t>
      </w:r>
      <w:r w:rsidR="00990129" w:rsidRPr="003A425A">
        <w:rPr>
          <w:rFonts w:ascii="Times New Roman" w:hAnsi="Times New Roman"/>
          <w:sz w:val="24"/>
          <w:szCs w:val="24"/>
        </w:rPr>
        <w:t>запис</w:t>
      </w:r>
      <w:r w:rsidRPr="003A425A">
        <w:rPr>
          <w:rFonts w:ascii="Times New Roman" w:hAnsi="Times New Roman"/>
          <w:sz w:val="24"/>
          <w:szCs w:val="24"/>
        </w:rPr>
        <w:t>ям.</w:t>
      </w:r>
      <w:r w:rsidR="00766571" w:rsidRPr="003A425A">
        <w:rPr>
          <w:rFonts w:ascii="Times New Roman" w:hAnsi="Times New Roman"/>
          <w:sz w:val="24"/>
          <w:szCs w:val="24"/>
        </w:rPr>
        <w:t xml:space="preserve"> </w:t>
      </w:r>
      <w:r w:rsidRPr="003A425A">
        <w:rPr>
          <w:rFonts w:ascii="Times New Roman" w:hAnsi="Times New Roman"/>
          <w:i/>
          <w:sz w:val="24"/>
          <w:szCs w:val="24"/>
        </w:rPr>
        <w:t>Есть примеры коды.</w:t>
      </w:r>
      <w:r w:rsidR="00766571" w:rsidRPr="003A425A">
        <w:rPr>
          <w:rFonts w:ascii="Times New Roman" w:hAnsi="Times New Roman"/>
          <w:i/>
          <w:sz w:val="24"/>
          <w:szCs w:val="24"/>
        </w:rPr>
        <w:t xml:space="preserve"> </w:t>
      </w:r>
      <w:r w:rsidRPr="003A425A">
        <w:rPr>
          <w:rFonts w:ascii="Times New Roman" w:hAnsi="Times New Roman"/>
          <w:sz w:val="24"/>
          <w:szCs w:val="24"/>
        </w:rPr>
        <w:t>Данный класс может обеспечить некоторую мета-информацию о поле, например, его имя, тип, длину, точность, значение по умолчанию, идентификатор типа и другую информацию.</w:t>
      </w:r>
    </w:p>
    <w:p w:rsidR="00766571" w:rsidRPr="003A425A" w:rsidRDefault="00766571" w:rsidP="00766571">
      <w:pPr>
        <w:pStyle w:val="4"/>
      </w:pPr>
      <w:bookmarkStart w:id="847" w:name="_Toc382058953"/>
      <w:r w:rsidRPr="003A425A">
        <w:rPr>
          <w:rFonts w:ascii="Times New Roman" w:hAnsi="Times New Roman"/>
          <w:color w:val="auto"/>
          <w:sz w:val="24"/>
          <w:szCs w:val="24"/>
        </w:rPr>
        <w:lastRenderedPageBreak/>
        <w:t>QSqlIndex</w:t>
      </w:r>
      <w:bookmarkEnd w:id="847"/>
    </w:p>
    <w:p w:rsidR="005A6BBD" w:rsidRPr="003A425A" w:rsidRDefault="00953454" w:rsidP="00D66A55">
      <w:pPr>
        <w:tabs>
          <w:tab w:val="left" w:pos="8931"/>
        </w:tabs>
        <w:jc w:val="both"/>
        <w:rPr>
          <w:rFonts w:ascii="Times New Roman" w:hAnsi="Times New Roman"/>
          <w:sz w:val="24"/>
          <w:szCs w:val="24"/>
        </w:rPr>
      </w:pPr>
      <w:hyperlink r:id="rId2173" w:anchor="details" w:history="1">
        <w:r w:rsidR="005A6BBD" w:rsidRPr="003A425A">
          <w:rPr>
            <w:rStyle w:val="a3"/>
            <w:rFonts w:ascii="Times New Roman" w:hAnsi="Times New Roman"/>
            <w:sz w:val="24"/>
            <w:szCs w:val="24"/>
          </w:rPr>
          <w:t>http://qt-project.org/doc/qt-5.1/qtsql/qsqlindex.html#details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QSqlIndex класс обеспечивает функции для манипулирования и описания индексов базы данных.</w:t>
      </w:r>
      <w:r w:rsidR="00766571" w:rsidRPr="003A425A">
        <w:rPr>
          <w:rFonts w:ascii="Times New Roman" w:hAnsi="Times New Roman"/>
          <w:sz w:val="24"/>
          <w:szCs w:val="24"/>
        </w:rPr>
        <w:t xml:space="preserve"> </w:t>
      </w:r>
      <w:r w:rsidRPr="003A425A">
        <w:rPr>
          <w:rFonts w:ascii="Times New Roman" w:hAnsi="Times New Roman"/>
          <w:sz w:val="24"/>
          <w:szCs w:val="24"/>
        </w:rPr>
        <w:t xml:space="preserve">Индекс указывает на одну таблицу или на представление в базе данных. Информация о полях, которые включаю индекс, может быть использована для генерации </w:t>
      </w:r>
      <w:r w:rsidR="00B00C9F" w:rsidRPr="003A425A">
        <w:rPr>
          <w:rFonts w:ascii="Times New Roman" w:hAnsi="Times New Roman"/>
          <w:sz w:val="24"/>
          <w:szCs w:val="24"/>
        </w:rPr>
        <w:t>SQL</w:t>
      </w:r>
      <w:r w:rsidRPr="003A425A">
        <w:rPr>
          <w:rFonts w:ascii="Times New Roman" w:hAnsi="Times New Roman"/>
          <w:sz w:val="24"/>
          <w:szCs w:val="24"/>
        </w:rPr>
        <w:t xml:space="preserve"> выражений.</w:t>
      </w:r>
    </w:p>
    <w:p w:rsidR="000174B1" w:rsidRPr="003A425A" w:rsidRDefault="000174B1" w:rsidP="000174B1">
      <w:pPr>
        <w:pStyle w:val="4"/>
      </w:pPr>
      <w:bookmarkStart w:id="848" w:name="_Toc382058954"/>
      <w:r w:rsidRPr="003A425A">
        <w:rPr>
          <w:rFonts w:ascii="Times New Roman" w:hAnsi="Times New Roman"/>
          <w:color w:val="auto"/>
          <w:sz w:val="24"/>
          <w:szCs w:val="24"/>
        </w:rPr>
        <w:t>QSqlQuery</w:t>
      </w:r>
      <w:bookmarkEnd w:id="848"/>
    </w:p>
    <w:p w:rsidR="005A6BBD" w:rsidRPr="003A425A" w:rsidRDefault="00953454" w:rsidP="00D66A55">
      <w:pPr>
        <w:tabs>
          <w:tab w:val="left" w:pos="8931"/>
        </w:tabs>
        <w:jc w:val="both"/>
        <w:rPr>
          <w:rFonts w:ascii="Times New Roman" w:hAnsi="Times New Roman"/>
          <w:sz w:val="24"/>
          <w:szCs w:val="24"/>
        </w:rPr>
      </w:pPr>
      <w:hyperlink r:id="rId2174" w:anchor="details" w:history="1">
        <w:r w:rsidR="005A6BBD" w:rsidRPr="003A425A">
          <w:rPr>
            <w:rStyle w:val="a3"/>
            <w:rFonts w:ascii="Times New Roman" w:hAnsi="Times New Roman"/>
            <w:sz w:val="24"/>
            <w:szCs w:val="24"/>
          </w:rPr>
          <w:t>http://qt-project.org/doc/qt-5.1/qtsql/qsqlquery.html#details</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QSqlQuery класс обеспечивает средства для выполнения и манипулирования </w:t>
      </w:r>
      <w:r w:rsidR="00B00C9F" w:rsidRPr="003A425A">
        <w:rPr>
          <w:rFonts w:ascii="Times New Roman" w:hAnsi="Times New Roman"/>
          <w:sz w:val="24"/>
          <w:szCs w:val="24"/>
        </w:rPr>
        <w:t>SQL</w:t>
      </w:r>
      <w:r w:rsidRPr="003A425A">
        <w:rPr>
          <w:rFonts w:ascii="Times New Roman" w:hAnsi="Times New Roman"/>
          <w:sz w:val="24"/>
          <w:szCs w:val="24"/>
        </w:rPr>
        <w:t xml:space="preserve"> утверждений.</w:t>
      </w:r>
      <w:r w:rsidR="000174B1" w:rsidRPr="003A425A">
        <w:rPr>
          <w:rFonts w:ascii="Times New Roman" w:hAnsi="Times New Roman"/>
          <w:sz w:val="24"/>
          <w:szCs w:val="24"/>
        </w:rPr>
        <w:t xml:space="preserve"> </w:t>
      </w:r>
      <w:r w:rsidRPr="003A425A">
        <w:rPr>
          <w:rFonts w:ascii="Times New Roman" w:hAnsi="Times New Roman"/>
          <w:sz w:val="24"/>
          <w:szCs w:val="24"/>
        </w:rPr>
        <w:t xml:space="preserve">Данный класс инкапсулирует функциональность, вовлечённую в создание, навигацию и получение данных из </w:t>
      </w:r>
      <w:r w:rsidR="00B00C9F" w:rsidRPr="003A425A">
        <w:rPr>
          <w:rFonts w:ascii="Times New Roman" w:hAnsi="Times New Roman"/>
          <w:sz w:val="24"/>
          <w:szCs w:val="24"/>
        </w:rPr>
        <w:t>SQL</w:t>
      </w:r>
      <w:r w:rsidRPr="003A425A">
        <w:rPr>
          <w:rFonts w:ascii="Times New Roman" w:hAnsi="Times New Roman"/>
          <w:sz w:val="24"/>
          <w:szCs w:val="24"/>
        </w:rPr>
        <w:t xml:space="preserve"> запросов, которые выполняются при помощи </w:t>
      </w:r>
      <w:hyperlink r:id="rId2175" w:history="1">
        <w:r w:rsidRPr="003A425A">
          <w:rPr>
            <w:rStyle w:val="a3"/>
            <w:rFonts w:ascii="Times New Roman" w:hAnsi="Times New Roman"/>
            <w:color w:val="auto"/>
            <w:sz w:val="24"/>
            <w:szCs w:val="24"/>
          </w:rPr>
          <w:t>QSqlDatabase</w:t>
        </w:r>
      </w:hyperlink>
      <w:r w:rsidRPr="003A425A">
        <w:rPr>
          <w:rFonts w:ascii="Times New Roman" w:hAnsi="Times New Roman"/>
          <w:sz w:val="24"/>
          <w:szCs w:val="24"/>
        </w:rPr>
        <w:t xml:space="preserve">. Он может выполнять как </w:t>
      </w:r>
      <w:r w:rsidRPr="003A425A">
        <w:rPr>
          <w:rFonts w:ascii="Times New Roman" w:hAnsi="Times New Roman"/>
          <w:sz w:val="24"/>
          <w:szCs w:val="24"/>
          <w:lang w:val="en-US"/>
        </w:rPr>
        <w:t>DML</w:t>
      </w:r>
      <w:r w:rsidRPr="003A425A">
        <w:rPr>
          <w:rFonts w:ascii="Times New Roman" w:hAnsi="Times New Roman"/>
          <w:sz w:val="24"/>
          <w:szCs w:val="24"/>
        </w:rPr>
        <w:t xml:space="preserve">, так и </w:t>
      </w:r>
      <w:r w:rsidRPr="003A425A">
        <w:rPr>
          <w:rFonts w:ascii="Times New Roman" w:hAnsi="Times New Roman"/>
          <w:sz w:val="24"/>
          <w:szCs w:val="24"/>
          <w:lang w:val="en-US"/>
        </w:rPr>
        <w:t>DDL</w:t>
      </w:r>
      <w:r w:rsidRPr="003A425A">
        <w:rPr>
          <w:rFonts w:ascii="Times New Roman" w:hAnsi="Times New Roman"/>
          <w:sz w:val="24"/>
          <w:szCs w:val="24"/>
        </w:rPr>
        <w:t xml:space="preserve"> утверждения.</w:t>
      </w:r>
      <w:r w:rsidR="000174B1" w:rsidRPr="003A425A">
        <w:rPr>
          <w:rFonts w:ascii="Times New Roman" w:hAnsi="Times New Roman"/>
          <w:sz w:val="24"/>
          <w:szCs w:val="24"/>
        </w:rPr>
        <w:t xml:space="preserve"> </w:t>
      </w:r>
      <w:r w:rsidRPr="003A425A">
        <w:rPr>
          <w:rFonts w:ascii="Times New Roman" w:hAnsi="Times New Roman"/>
          <w:i/>
          <w:color w:val="FF0000"/>
          <w:sz w:val="24"/>
          <w:szCs w:val="24"/>
        </w:rPr>
        <w:t xml:space="preserve">Что-то </w:t>
      </w:r>
      <w:r w:rsidR="00F850EA" w:rsidRPr="003A425A">
        <w:rPr>
          <w:rFonts w:ascii="Times New Roman" w:hAnsi="Times New Roman"/>
          <w:i/>
          <w:color w:val="FF0000"/>
          <w:sz w:val="24"/>
          <w:szCs w:val="24"/>
        </w:rPr>
        <w:t>написа</w:t>
      </w:r>
      <w:r w:rsidRPr="003A425A">
        <w:rPr>
          <w:rFonts w:ascii="Times New Roman" w:hAnsi="Times New Roman"/>
          <w:i/>
          <w:color w:val="FF0000"/>
          <w:sz w:val="24"/>
          <w:szCs w:val="24"/>
        </w:rPr>
        <w:t xml:space="preserve">но об </w:t>
      </w:r>
      <w:r w:rsidR="001B43DE" w:rsidRPr="003A425A">
        <w:rPr>
          <w:rFonts w:ascii="Times New Roman" w:hAnsi="Times New Roman"/>
          <w:i/>
          <w:color w:val="FF0000"/>
          <w:sz w:val="24"/>
          <w:szCs w:val="24"/>
        </w:rPr>
        <w:t>актив</w:t>
      </w:r>
      <w:r w:rsidRPr="003A425A">
        <w:rPr>
          <w:rFonts w:ascii="Times New Roman" w:hAnsi="Times New Roman"/>
          <w:i/>
          <w:color w:val="FF0000"/>
          <w:sz w:val="24"/>
          <w:szCs w:val="24"/>
        </w:rPr>
        <w:t>ности базы данных, но я этого пока не понял.</w:t>
      </w:r>
      <w:r w:rsidR="000174B1" w:rsidRPr="003A425A">
        <w:rPr>
          <w:rFonts w:ascii="Times New Roman" w:hAnsi="Times New Roman"/>
          <w:i/>
          <w:color w:val="FF0000"/>
          <w:sz w:val="24"/>
          <w:szCs w:val="24"/>
        </w:rPr>
        <w:t xml:space="preserve"> </w:t>
      </w:r>
      <w:r w:rsidRPr="003A425A">
        <w:rPr>
          <w:rFonts w:ascii="Times New Roman" w:hAnsi="Times New Roman"/>
          <w:i/>
          <w:sz w:val="24"/>
          <w:szCs w:val="24"/>
        </w:rPr>
        <w:t xml:space="preserve">Далее перечислены функции навигации по </w:t>
      </w:r>
      <w:r w:rsidR="00990129" w:rsidRPr="003A425A">
        <w:rPr>
          <w:rFonts w:ascii="Times New Roman" w:hAnsi="Times New Roman"/>
          <w:i/>
          <w:sz w:val="24"/>
          <w:szCs w:val="24"/>
        </w:rPr>
        <w:t>запис</w:t>
      </w:r>
      <w:r w:rsidRPr="003A425A">
        <w:rPr>
          <w:rFonts w:ascii="Times New Roman" w:hAnsi="Times New Roman"/>
          <w:i/>
          <w:sz w:val="24"/>
          <w:szCs w:val="24"/>
        </w:rPr>
        <w:t>ям.</w:t>
      </w:r>
      <w:r w:rsidR="000174B1" w:rsidRPr="003A425A">
        <w:rPr>
          <w:rFonts w:ascii="Times New Roman" w:hAnsi="Times New Roman"/>
          <w:i/>
          <w:sz w:val="24"/>
          <w:szCs w:val="24"/>
        </w:rPr>
        <w:t xml:space="preserve"> </w:t>
      </w:r>
      <w:r w:rsidRPr="003A425A">
        <w:rPr>
          <w:rFonts w:ascii="Times New Roman" w:hAnsi="Times New Roman"/>
          <w:i/>
          <w:sz w:val="24"/>
          <w:szCs w:val="24"/>
        </w:rPr>
        <w:t>Далее показаны конкретный функции и примеры кода. особенно важен пример, который показывает, как получить доступ к отдельному полю.</w:t>
      </w:r>
      <w:r w:rsidR="000174B1" w:rsidRPr="003A425A">
        <w:rPr>
          <w:rFonts w:ascii="Times New Roman" w:hAnsi="Times New Roman"/>
          <w:i/>
          <w:sz w:val="24"/>
          <w:szCs w:val="24"/>
        </w:rPr>
        <w:t xml:space="preserve"> </w:t>
      </w:r>
      <w:r w:rsidRPr="003A425A">
        <w:rPr>
          <w:rFonts w:ascii="Times New Roman" w:hAnsi="Times New Roman"/>
          <w:sz w:val="24"/>
          <w:szCs w:val="24"/>
        </w:rPr>
        <w:t xml:space="preserve">Данный класс поддерживает выполнение подготовленных выполнений запроса и связывание значений параметра с указателями места. </w:t>
      </w:r>
      <w:r w:rsidRPr="003A425A">
        <w:rPr>
          <w:rFonts w:ascii="Times New Roman" w:hAnsi="Times New Roman"/>
          <w:i/>
          <w:sz w:val="24"/>
          <w:szCs w:val="24"/>
        </w:rPr>
        <w:t xml:space="preserve">Далее помещена некоторая информация, которая касается базы данных </w:t>
      </w:r>
      <w:r w:rsidRPr="003A425A">
        <w:rPr>
          <w:rFonts w:ascii="Times New Roman" w:hAnsi="Times New Roman"/>
          <w:i/>
          <w:sz w:val="24"/>
          <w:szCs w:val="24"/>
          <w:lang w:val="en-US"/>
        </w:rPr>
        <w:t>Oracle</w:t>
      </w:r>
      <w:r w:rsidRPr="003A425A">
        <w:rPr>
          <w:rFonts w:ascii="Times New Roman" w:hAnsi="Times New Roman"/>
          <w:i/>
          <w:sz w:val="24"/>
          <w:szCs w:val="24"/>
        </w:rPr>
        <w:t>.</w:t>
      </w:r>
      <w:r w:rsidR="000174B1" w:rsidRPr="003A425A">
        <w:rPr>
          <w:rFonts w:ascii="Times New Roman" w:hAnsi="Times New Roman"/>
          <w:i/>
          <w:sz w:val="24"/>
          <w:szCs w:val="24"/>
        </w:rPr>
        <w:t xml:space="preserve"> </w:t>
      </w:r>
      <w:r w:rsidRPr="003A425A">
        <w:rPr>
          <w:rFonts w:ascii="Times New Roman" w:hAnsi="Times New Roman"/>
          <w:i/>
          <w:sz w:val="24"/>
          <w:szCs w:val="24"/>
        </w:rPr>
        <w:t>Далее приводятся примеры связывания значений для запросов.</w:t>
      </w:r>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Вы должны вначале загрузить </w:t>
      </w:r>
      <w:r w:rsidR="00B00C9F" w:rsidRPr="003A425A">
        <w:rPr>
          <w:rFonts w:ascii="Times New Roman" w:hAnsi="Times New Roman"/>
          <w:sz w:val="24"/>
          <w:szCs w:val="24"/>
        </w:rPr>
        <w:t>SQL</w:t>
      </w:r>
      <w:r w:rsidRPr="003A425A">
        <w:rPr>
          <w:rFonts w:ascii="Times New Roman" w:hAnsi="Times New Roman"/>
          <w:sz w:val="24"/>
          <w:szCs w:val="24"/>
        </w:rPr>
        <w:t xml:space="preserve"> драйвер и открыть соединение прежде создания </w:t>
      </w:r>
      <w:r w:rsidR="00085476" w:rsidRPr="003A425A">
        <w:rPr>
          <w:rFonts w:ascii="Times New Roman" w:hAnsi="Times New Roman"/>
          <w:sz w:val="24"/>
          <w:szCs w:val="24"/>
        </w:rPr>
        <w:t>объект</w:t>
      </w:r>
      <w:r w:rsidRPr="003A425A">
        <w:rPr>
          <w:rFonts w:ascii="Times New Roman" w:hAnsi="Times New Roman"/>
          <w:sz w:val="24"/>
          <w:szCs w:val="24"/>
        </w:rPr>
        <w:t>а данного класса. Также соединение должно оставаться открытым, пока соединение существует; иначе поведение данного класса не определено.</w:t>
      </w:r>
    </w:p>
    <w:p w:rsidR="00072DC7" w:rsidRPr="003A425A" w:rsidRDefault="00072DC7" w:rsidP="00072DC7">
      <w:pPr>
        <w:pStyle w:val="4"/>
      </w:pPr>
      <w:bookmarkStart w:id="849" w:name="_Toc382058955"/>
      <w:r w:rsidRPr="003A425A">
        <w:rPr>
          <w:rFonts w:ascii="Times New Roman" w:hAnsi="Times New Roman"/>
          <w:color w:val="auto"/>
          <w:sz w:val="24"/>
          <w:szCs w:val="24"/>
        </w:rPr>
        <w:t>QSqlQueryModel</w:t>
      </w:r>
      <w:bookmarkEnd w:id="849"/>
    </w:p>
    <w:p w:rsidR="005A6BBD" w:rsidRPr="003A425A" w:rsidRDefault="00953454" w:rsidP="00D66A55">
      <w:pPr>
        <w:tabs>
          <w:tab w:val="left" w:pos="8931"/>
        </w:tabs>
        <w:jc w:val="both"/>
        <w:rPr>
          <w:rFonts w:ascii="Times New Roman" w:hAnsi="Times New Roman"/>
          <w:sz w:val="24"/>
          <w:szCs w:val="24"/>
        </w:rPr>
      </w:pPr>
      <w:hyperlink r:id="rId2176" w:anchor="details" w:history="1">
        <w:r w:rsidR="005A6BBD" w:rsidRPr="003A425A">
          <w:rPr>
            <w:rStyle w:val="a3"/>
            <w:rFonts w:ascii="Times New Roman" w:hAnsi="Times New Roman"/>
            <w:sz w:val="24"/>
            <w:szCs w:val="24"/>
          </w:rPr>
          <w:t>http://qt-project.org/doc/qt-5.1/qtsql/qsqlquerymodel.html#details</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QSqlQueryModel класс обеспечивает модель данных только для чтения для результирующего набора </w:t>
      </w:r>
      <w:r w:rsidR="00990129" w:rsidRPr="003A425A">
        <w:rPr>
          <w:rFonts w:ascii="Times New Roman" w:hAnsi="Times New Roman"/>
          <w:sz w:val="24"/>
          <w:szCs w:val="24"/>
        </w:rPr>
        <w:t>запис</w:t>
      </w:r>
      <w:r w:rsidRPr="003A425A">
        <w:rPr>
          <w:rFonts w:ascii="Times New Roman" w:hAnsi="Times New Roman"/>
          <w:sz w:val="24"/>
          <w:szCs w:val="24"/>
        </w:rPr>
        <w:t xml:space="preserve">ей </w:t>
      </w:r>
      <w:r w:rsidR="00B00C9F" w:rsidRPr="003A425A">
        <w:rPr>
          <w:rFonts w:ascii="Times New Roman" w:hAnsi="Times New Roman"/>
          <w:sz w:val="24"/>
          <w:szCs w:val="24"/>
        </w:rPr>
        <w:t>SQL</w:t>
      </w:r>
      <w:r w:rsidRPr="003A425A">
        <w:rPr>
          <w:rFonts w:ascii="Times New Roman" w:hAnsi="Times New Roman"/>
          <w:sz w:val="24"/>
          <w:szCs w:val="24"/>
        </w:rPr>
        <w:t>. Это высокоуровневый класс.</w:t>
      </w:r>
      <w:r w:rsidR="00072DC7" w:rsidRPr="003A425A">
        <w:rPr>
          <w:rFonts w:ascii="Times New Roman" w:hAnsi="Times New Roman"/>
          <w:sz w:val="24"/>
          <w:szCs w:val="24"/>
        </w:rPr>
        <w:t xml:space="preserve"> </w:t>
      </w:r>
      <w:r w:rsidRPr="003A425A">
        <w:rPr>
          <w:rFonts w:ascii="Times New Roman" w:hAnsi="Times New Roman"/>
          <w:i/>
          <w:sz w:val="24"/>
          <w:szCs w:val="24"/>
        </w:rPr>
        <w:t>Далее описываются некоторые его функции.</w:t>
      </w:r>
    </w:p>
    <w:p w:rsidR="00915977" w:rsidRPr="003A425A" w:rsidRDefault="00915977" w:rsidP="00915977">
      <w:pPr>
        <w:pStyle w:val="4"/>
      </w:pPr>
      <w:bookmarkStart w:id="850" w:name="_Toc382058956"/>
      <w:r w:rsidRPr="003A425A">
        <w:rPr>
          <w:rFonts w:ascii="Times New Roman" w:hAnsi="Times New Roman"/>
          <w:color w:val="auto"/>
          <w:sz w:val="24"/>
          <w:szCs w:val="24"/>
        </w:rPr>
        <w:t>QSqlRecord</w:t>
      </w:r>
      <w:bookmarkEnd w:id="850"/>
    </w:p>
    <w:p w:rsidR="005A6BBD" w:rsidRPr="003A425A" w:rsidRDefault="00953454" w:rsidP="00D66A55">
      <w:pPr>
        <w:tabs>
          <w:tab w:val="left" w:pos="8931"/>
        </w:tabs>
        <w:jc w:val="both"/>
        <w:rPr>
          <w:rFonts w:ascii="Times New Roman" w:hAnsi="Times New Roman"/>
          <w:sz w:val="24"/>
          <w:szCs w:val="24"/>
        </w:rPr>
      </w:pPr>
      <w:hyperlink r:id="rId2177" w:anchor="details" w:history="1">
        <w:r w:rsidR="005A6BBD" w:rsidRPr="003A425A">
          <w:rPr>
            <w:rStyle w:val="a3"/>
            <w:rFonts w:ascii="Times New Roman" w:hAnsi="Times New Roman"/>
            <w:sz w:val="24"/>
            <w:szCs w:val="24"/>
          </w:rPr>
          <w:t>http://qt-project.org/doc/qt-5.1/qtsql/qsqlrecord.html#details</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QSqlRecord класс инкапсулирует </w:t>
      </w:r>
      <w:r w:rsidR="00990129" w:rsidRPr="003A425A">
        <w:rPr>
          <w:rFonts w:ascii="Times New Roman" w:hAnsi="Times New Roman"/>
          <w:sz w:val="24"/>
          <w:szCs w:val="24"/>
        </w:rPr>
        <w:t>запис</w:t>
      </w:r>
      <w:r w:rsidRPr="003A425A">
        <w:rPr>
          <w:rFonts w:ascii="Times New Roman" w:hAnsi="Times New Roman"/>
          <w:sz w:val="24"/>
          <w:szCs w:val="24"/>
        </w:rPr>
        <w:t>ь базы данных.</w:t>
      </w:r>
      <w:r w:rsidR="00915977" w:rsidRPr="003A425A">
        <w:rPr>
          <w:rFonts w:ascii="Times New Roman" w:hAnsi="Times New Roman"/>
          <w:sz w:val="24"/>
          <w:szCs w:val="24"/>
        </w:rPr>
        <w:t xml:space="preserve"> </w:t>
      </w:r>
      <w:r w:rsidRPr="003A425A">
        <w:rPr>
          <w:rFonts w:ascii="Times New Roman" w:hAnsi="Times New Roman"/>
          <w:sz w:val="24"/>
          <w:szCs w:val="24"/>
        </w:rPr>
        <w:t xml:space="preserve">Он инкапсулирует функциональность и </w:t>
      </w:r>
      <w:r w:rsidR="001B43DE" w:rsidRPr="003A425A">
        <w:rPr>
          <w:rFonts w:ascii="Times New Roman" w:hAnsi="Times New Roman"/>
          <w:sz w:val="24"/>
          <w:szCs w:val="24"/>
        </w:rPr>
        <w:t>характер</w:t>
      </w:r>
      <w:r w:rsidRPr="003A425A">
        <w:rPr>
          <w:rFonts w:ascii="Times New Roman" w:hAnsi="Times New Roman"/>
          <w:sz w:val="24"/>
          <w:szCs w:val="24"/>
        </w:rPr>
        <w:t xml:space="preserve">истики </w:t>
      </w:r>
      <w:r w:rsidR="00990129" w:rsidRPr="003A425A">
        <w:rPr>
          <w:rFonts w:ascii="Times New Roman" w:hAnsi="Times New Roman"/>
          <w:sz w:val="24"/>
          <w:szCs w:val="24"/>
        </w:rPr>
        <w:t>запис</w:t>
      </w:r>
      <w:r w:rsidRPr="003A425A">
        <w:rPr>
          <w:rFonts w:ascii="Times New Roman" w:hAnsi="Times New Roman"/>
          <w:sz w:val="24"/>
          <w:szCs w:val="24"/>
        </w:rPr>
        <w:t>и базы данных. Он поддержи</w:t>
      </w:r>
      <w:r w:rsidR="001B43DE" w:rsidRPr="003A425A">
        <w:rPr>
          <w:rFonts w:ascii="Times New Roman" w:hAnsi="Times New Roman"/>
          <w:sz w:val="24"/>
          <w:szCs w:val="24"/>
        </w:rPr>
        <w:t>вает удаление полей, также как</w:t>
      </w:r>
      <w:r w:rsidRPr="003A425A">
        <w:rPr>
          <w:rFonts w:ascii="Times New Roman" w:hAnsi="Times New Roman"/>
          <w:sz w:val="24"/>
          <w:szCs w:val="24"/>
        </w:rPr>
        <w:t xml:space="preserve"> установку и получение значений поля.</w:t>
      </w:r>
      <w:r w:rsidR="00915977" w:rsidRPr="003A425A">
        <w:rPr>
          <w:rFonts w:ascii="Times New Roman" w:hAnsi="Times New Roman"/>
          <w:sz w:val="24"/>
          <w:szCs w:val="24"/>
        </w:rPr>
        <w:t xml:space="preserve"> </w:t>
      </w:r>
      <w:r w:rsidRPr="003A425A">
        <w:rPr>
          <w:rFonts w:ascii="Times New Roman" w:hAnsi="Times New Roman"/>
          <w:sz w:val="24"/>
          <w:szCs w:val="24"/>
        </w:rPr>
        <w:t xml:space="preserve">Значение полей </w:t>
      </w:r>
      <w:r w:rsidR="00990129" w:rsidRPr="003A425A">
        <w:rPr>
          <w:rFonts w:ascii="Times New Roman" w:hAnsi="Times New Roman"/>
          <w:sz w:val="24"/>
          <w:szCs w:val="24"/>
        </w:rPr>
        <w:t>запис</w:t>
      </w:r>
      <w:r w:rsidRPr="003A425A">
        <w:rPr>
          <w:rFonts w:ascii="Times New Roman" w:hAnsi="Times New Roman"/>
          <w:sz w:val="24"/>
          <w:szCs w:val="24"/>
        </w:rPr>
        <w:t xml:space="preserve">и могут быть установлены либо при помощи имени, либо при помощи позиции. Когда запросы генерируются для выполнения, то только те поля, для которых функция </w:t>
      </w:r>
      <w:hyperlink r:id="rId2178" w:anchor="isGenerated" w:history="1">
        <w:r w:rsidRPr="003A425A">
          <w:rPr>
            <w:rStyle w:val="a3"/>
            <w:rFonts w:ascii="Times New Roman" w:hAnsi="Times New Roman"/>
            <w:color w:val="auto"/>
            <w:sz w:val="24"/>
            <w:szCs w:val="24"/>
          </w:rPr>
          <w:t>isGenerated</w:t>
        </w:r>
      </w:hyperlink>
      <w:r w:rsidRPr="003A425A">
        <w:rPr>
          <w:rFonts w:ascii="Times New Roman" w:hAnsi="Times New Roman"/>
          <w:sz w:val="24"/>
          <w:szCs w:val="24"/>
        </w:rPr>
        <w:t xml:space="preserve">() возвращает истину, включаются в генерируемый </w:t>
      </w:r>
      <w:r w:rsidR="00B00C9F" w:rsidRPr="003A425A">
        <w:rPr>
          <w:rFonts w:ascii="Times New Roman" w:hAnsi="Times New Roman"/>
          <w:sz w:val="24"/>
          <w:szCs w:val="24"/>
        </w:rPr>
        <w:t>SQL</w:t>
      </w:r>
      <w:r w:rsidRPr="003A425A">
        <w:rPr>
          <w:rFonts w:ascii="Times New Roman" w:hAnsi="Times New Roman"/>
          <w:sz w:val="24"/>
          <w:szCs w:val="24"/>
        </w:rPr>
        <w:t>.</w:t>
      </w:r>
      <w:r w:rsidR="00915977" w:rsidRPr="003A425A">
        <w:rPr>
          <w:rFonts w:ascii="Times New Roman" w:hAnsi="Times New Roman"/>
          <w:sz w:val="24"/>
          <w:szCs w:val="24"/>
        </w:rPr>
        <w:t xml:space="preserve"> </w:t>
      </w:r>
      <w:r w:rsidRPr="003A425A">
        <w:rPr>
          <w:rFonts w:ascii="Times New Roman" w:hAnsi="Times New Roman"/>
          <w:i/>
          <w:sz w:val="24"/>
          <w:szCs w:val="24"/>
        </w:rPr>
        <w:t>Также рассказано о других функций. Есть функция для добавления поля.</w:t>
      </w:r>
    </w:p>
    <w:p w:rsidR="00E86E28" w:rsidRPr="003A425A" w:rsidRDefault="00E86E28" w:rsidP="00E86E28">
      <w:pPr>
        <w:pStyle w:val="4"/>
      </w:pPr>
      <w:bookmarkStart w:id="851" w:name="_Toc382058957"/>
      <w:r w:rsidRPr="003A425A">
        <w:rPr>
          <w:rFonts w:ascii="Times New Roman" w:hAnsi="Times New Roman"/>
          <w:color w:val="auto"/>
          <w:sz w:val="24"/>
          <w:szCs w:val="24"/>
        </w:rPr>
        <w:t>QSqlRelation</w:t>
      </w:r>
      <w:bookmarkEnd w:id="851"/>
    </w:p>
    <w:p w:rsidR="005A6BBD" w:rsidRPr="003A425A" w:rsidRDefault="00953454" w:rsidP="00D66A55">
      <w:pPr>
        <w:tabs>
          <w:tab w:val="left" w:pos="8931"/>
        </w:tabs>
        <w:jc w:val="both"/>
        <w:rPr>
          <w:rFonts w:ascii="Times New Roman" w:hAnsi="Times New Roman"/>
          <w:sz w:val="24"/>
          <w:szCs w:val="24"/>
        </w:rPr>
      </w:pPr>
      <w:hyperlink r:id="rId2179" w:anchor="details" w:history="1">
        <w:r w:rsidR="005A6BBD" w:rsidRPr="003A425A">
          <w:rPr>
            <w:rStyle w:val="a3"/>
            <w:rFonts w:ascii="Times New Roman" w:hAnsi="Times New Roman"/>
            <w:sz w:val="24"/>
            <w:szCs w:val="24"/>
          </w:rPr>
          <w:t>http://qt-project.org/doc/qt-5.1/qtsql/qsqlrelation.html#details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lastRenderedPageBreak/>
        <w:t xml:space="preserve">QSqlRelation класс сохраняет информацию о </w:t>
      </w:r>
      <w:r w:rsidR="00B00C9F" w:rsidRPr="003A425A">
        <w:rPr>
          <w:rFonts w:ascii="Times New Roman" w:hAnsi="Times New Roman"/>
          <w:sz w:val="24"/>
          <w:szCs w:val="24"/>
        </w:rPr>
        <w:t>SQL</w:t>
      </w:r>
      <w:r w:rsidRPr="003A425A">
        <w:rPr>
          <w:rFonts w:ascii="Times New Roman" w:hAnsi="Times New Roman"/>
          <w:sz w:val="24"/>
          <w:szCs w:val="24"/>
        </w:rPr>
        <w:t xml:space="preserve"> внешних ключах.</w:t>
      </w:r>
      <w:r w:rsidR="00E86E28" w:rsidRPr="003A425A">
        <w:rPr>
          <w:rFonts w:ascii="Times New Roman" w:hAnsi="Times New Roman"/>
          <w:sz w:val="24"/>
          <w:szCs w:val="24"/>
        </w:rPr>
        <w:t xml:space="preserve"> </w:t>
      </w:r>
      <w:r w:rsidRPr="003A425A">
        <w:rPr>
          <w:rFonts w:ascii="Times New Roman" w:hAnsi="Times New Roman"/>
          <w:sz w:val="24"/>
          <w:szCs w:val="24"/>
        </w:rPr>
        <w:t xml:space="preserve">Это вспомогательный класс для класса </w:t>
      </w:r>
      <w:hyperlink r:id="rId2180" w:history="1">
        <w:r w:rsidRPr="003A425A">
          <w:rPr>
            <w:rStyle w:val="a3"/>
            <w:rFonts w:ascii="Times New Roman" w:hAnsi="Times New Roman"/>
            <w:color w:val="auto"/>
            <w:sz w:val="24"/>
            <w:szCs w:val="24"/>
          </w:rPr>
          <w:t>QSqlRelationalTableModel</w:t>
        </w:r>
      </w:hyperlink>
      <w:r w:rsidRPr="003A425A">
        <w:rPr>
          <w:rFonts w:ascii="Times New Roman" w:hAnsi="Times New Roman"/>
          <w:sz w:val="24"/>
          <w:szCs w:val="24"/>
        </w:rPr>
        <w:t>.</w:t>
      </w:r>
    </w:p>
    <w:p w:rsidR="00E86E28" w:rsidRPr="003A425A" w:rsidRDefault="00E86E28" w:rsidP="00E86E28">
      <w:pPr>
        <w:pStyle w:val="4"/>
      </w:pPr>
      <w:bookmarkStart w:id="852" w:name="_Toc382058958"/>
      <w:r w:rsidRPr="003A425A">
        <w:rPr>
          <w:rFonts w:ascii="Times New Roman" w:hAnsi="Times New Roman"/>
          <w:color w:val="auto"/>
          <w:sz w:val="24"/>
          <w:szCs w:val="24"/>
        </w:rPr>
        <w:t>QSqlRelationalDelegate</w:t>
      </w:r>
      <w:bookmarkEnd w:id="852"/>
    </w:p>
    <w:p w:rsidR="005A6BBD" w:rsidRPr="003A425A" w:rsidRDefault="00953454" w:rsidP="00D66A55">
      <w:pPr>
        <w:tabs>
          <w:tab w:val="left" w:pos="8931"/>
        </w:tabs>
        <w:jc w:val="both"/>
        <w:rPr>
          <w:rFonts w:ascii="Times New Roman" w:hAnsi="Times New Roman"/>
          <w:sz w:val="24"/>
          <w:szCs w:val="24"/>
        </w:rPr>
      </w:pPr>
      <w:hyperlink r:id="rId2181" w:anchor="details" w:history="1">
        <w:r w:rsidR="005A6BBD" w:rsidRPr="003A425A">
          <w:rPr>
            <w:rStyle w:val="a3"/>
            <w:rFonts w:ascii="Times New Roman" w:hAnsi="Times New Roman"/>
            <w:sz w:val="24"/>
            <w:szCs w:val="24"/>
          </w:rPr>
          <w:t>http://qt-project.org/doc/qt-5.1/qtsql/qsqlrelationaldelegate.html#details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QSqlRelationalDelegate класс обеспечивает делегат, который используется для отображения и </w:t>
      </w:r>
      <w:r w:rsidR="00B347C0" w:rsidRPr="003A425A">
        <w:rPr>
          <w:rFonts w:ascii="Times New Roman" w:hAnsi="Times New Roman"/>
          <w:sz w:val="24"/>
          <w:szCs w:val="24"/>
        </w:rPr>
        <w:t>редактир</w:t>
      </w:r>
      <w:r w:rsidRPr="003A425A">
        <w:rPr>
          <w:rFonts w:ascii="Times New Roman" w:hAnsi="Times New Roman"/>
          <w:sz w:val="24"/>
          <w:szCs w:val="24"/>
        </w:rPr>
        <w:t xml:space="preserve">ования данных из класса </w:t>
      </w:r>
      <w:hyperlink r:id="rId2182" w:history="1">
        <w:r w:rsidRPr="003A425A">
          <w:rPr>
            <w:rStyle w:val="a3"/>
            <w:rFonts w:ascii="Times New Roman" w:hAnsi="Times New Roman"/>
            <w:color w:val="auto"/>
            <w:sz w:val="24"/>
            <w:szCs w:val="24"/>
          </w:rPr>
          <w:t>QSqlRelationalTableModel</w:t>
        </w:r>
      </w:hyperlink>
      <w:r w:rsidRPr="003A425A">
        <w:rPr>
          <w:rFonts w:ascii="Times New Roman" w:hAnsi="Times New Roman"/>
          <w:sz w:val="24"/>
          <w:szCs w:val="24"/>
        </w:rPr>
        <w:t>.</w:t>
      </w:r>
      <w:r w:rsidR="00E86E28" w:rsidRPr="003A425A">
        <w:rPr>
          <w:rFonts w:ascii="Times New Roman" w:hAnsi="Times New Roman"/>
          <w:sz w:val="24"/>
          <w:szCs w:val="24"/>
        </w:rPr>
        <w:t xml:space="preserve"> </w:t>
      </w:r>
      <w:r w:rsidRPr="003A425A">
        <w:rPr>
          <w:rFonts w:ascii="Times New Roman" w:hAnsi="Times New Roman"/>
          <w:sz w:val="24"/>
          <w:szCs w:val="24"/>
        </w:rPr>
        <w:t>Это делегат в виде выпадающего списка для поиска внешних ключей.</w:t>
      </w:r>
    </w:p>
    <w:p w:rsidR="00E86E28" w:rsidRPr="003A425A" w:rsidRDefault="00E86E28" w:rsidP="00E86E28">
      <w:pPr>
        <w:pStyle w:val="4"/>
      </w:pPr>
      <w:bookmarkStart w:id="853" w:name="_Toc382058959"/>
      <w:r w:rsidRPr="003A425A">
        <w:rPr>
          <w:rFonts w:ascii="Times New Roman" w:hAnsi="Times New Roman"/>
          <w:color w:val="auto"/>
          <w:sz w:val="24"/>
          <w:szCs w:val="24"/>
        </w:rPr>
        <w:t>QSqlRelationalTableModel</w:t>
      </w:r>
      <w:bookmarkEnd w:id="853"/>
    </w:p>
    <w:p w:rsidR="005A6BBD" w:rsidRPr="003A425A" w:rsidRDefault="00953454" w:rsidP="00D66A55">
      <w:pPr>
        <w:tabs>
          <w:tab w:val="left" w:pos="8931"/>
        </w:tabs>
        <w:jc w:val="both"/>
        <w:rPr>
          <w:rFonts w:ascii="Times New Roman" w:hAnsi="Times New Roman"/>
          <w:sz w:val="24"/>
          <w:szCs w:val="24"/>
        </w:rPr>
      </w:pPr>
      <w:hyperlink r:id="rId2183" w:anchor="details" w:history="1">
        <w:r w:rsidR="005A6BBD" w:rsidRPr="003A425A">
          <w:rPr>
            <w:rStyle w:val="a3"/>
            <w:rFonts w:ascii="Times New Roman" w:hAnsi="Times New Roman"/>
            <w:sz w:val="24"/>
            <w:szCs w:val="24"/>
          </w:rPr>
          <w:t>http://qt-project.org/doc/qt-5.1/qtsql/qsqlrelationaltablemodel.html#details</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QSqlRelationalTableModel класс обеспечивает </w:t>
      </w:r>
      <w:r w:rsidR="00B347C0" w:rsidRPr="003A425A">
        <w:rPr>
          <w:rFonts w:ascii="Times New Roman" w:hAnsi="Times New Roman"/>
          <w:sz w:val="24"/>
          <w:szCs w:val="24"/>
        </w:rPr>
        <w:t>редактир</w:t>
      </w:r>
      <w:r w:rsidRPr="003A425A">
        <w:rPr>
          <w:rFonts w:ascii="Times New Roman" w:hAnsi="Times New Roman"/>
          <w:sz w:val="24"/>
          <w:szCs w:val="24"/>
        </w:rPr>
        <w:t>уемую модель данных для одной таблицы базы данных с поддержкой внешних ключей.</w:t>
      </w:r>
      <w:r w:rsidR="00E86E28" w:rsidRPr="003A425A">
        <w:rPr>
          <w:rFonts w:ascii="Times New Roman" w:hAnsi="Times New Roman"/>
          <w:sz w:val="24"/>
          <w:szCs w:val="24"/>
        </w:rPr>
        <w:t xml:space="preserve"> </w:t>
      </w:r>
      <w:r w:rsidRPr="003A425A">
        <w:rPr>
          <w:rFonts w:ascii="Times New Roman" w:hAnsi="Times New Roman"/>
          <w:i/>
          <w:sz w:val="24"/>
          <w:szCs w:val="24"/>
        </w:rPr>
        <w:t>Далее описываются некоторые функции данного класса, а также требования по его использованию.</w:t>
      </w:r>
    </w:p>
    <w:p w:rsidR="00E86E28" w:rsidRPr="003A425A" w:rsidRDefault="00E86E28" w:rsidP="00E86E28">
      <w:pPr>
        <w:pStyle w:val="4"/>
      </w:pPr>
      <w:bookmarkStart w:id="854" w:name="_Toc382058960"/>
      <w:r w:rsidRPr="003A425A">
        <w:rPr>
          <w:rFonts w:ascii="Times New Roman" w:hAnsi="Times New Roman"/>
          <w:color w:val="auto"/>
          <w:sz w:val="24"/>
          <w:szCs w:val="24"/>
        </w:rPr>
        <w:t>QSqlResult</w:t>
      </w:r>
      <w:bookmarkEnd w:id="854"/>
    </w:p>
    <w:p w:rsidR="005A6BBD" w:rsidRPr="003A425A" w:rsidRDefault="00953454" w:rsidP="00D66A55">
      <w:pPr>
        <w:tabs>
          <w:tab w:val="left" w:pos="8931"/>
        </w:tabs>
        <w:jc w:val="both"/>
        <w:rPr>
          <w:rFonts w:ascii="Times New Roman" w:hAnsi="Times New Roman"/>
          <w:i/>
          <w:sz w:val="24"/>
          <w:szCs w:val="24"/>
        </w:rPr>
      </w:pPr>
      <w:hyperlink r:id="rId2184" w:anchor="details" w:history="1">
        <w:r w:rsidR="005A6BBD" w:rsidRPr="003A425A">
          <w:rPr>
            <w:rStyle w:val="a3"/>
            <w:rFonts w:ascii="Times New Roman" w:hAnsi="Times New Roman"/>
            <w:i/>
            <w:sz w:val="24"/>
            <w:szCs w:val="24"/>
            <w:lang w:val="en-US"/>
          </w:rPr>
          <w:t>http</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qt</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project</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org</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doc</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qt</w:t>
        </w:r>
        <w:r w:rsidR="005A6BBD" w:rsidRPr="003A425A">
          <w:rPr>
            <w:rStyle w:val="a3"/>
            <w:rFonts w:ascii="Times New Roman" w:hAnsi="Times New Roman"/>
            <w:i/>
            <w:sz w:val="24"/>
            <w:szCs w:val="24"/>
          </w:rPr>
          <w:t>-5.1/</w:t>
        </w:r>
        <w:r w:rsidR="005A6BBD" w:rsidRPr="003A425A">
          <w:rPr>
            <w:rStyle w:val="a3"/>
            <w:rFonts w:ascii="Times New Roman" w:hAnsi="Times New Roman"/>
            <w:i/>
            <w:sz w:val="24"/>
            <w:szCs w:val="24"/>
            <w:lang w:val="en-US"/>
          </w:rPr>
          <w:t>qtsql</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qsqlresult</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html</w:t>
        </w:r>
        <w:r w:rsidR="005A6BBD" w:rsidRPr="003A425A">
          <w:rPr>
            <w:rStyle w:val="a3"/>
            <w:rFonts w:ascii="Times New Roman" w:hAnsi="Times New Roman"/>
            <w:i/>
            <w:sz w:val="24"/>
            <w:szCs w:val="24"/>
          </w:rPr>
          <w:t>#</w:t>
        </w:r>
        <w:r w:rsidR="005A6BBD" w:rsidRPr="003A425A">
          <w:rPr>
            <w:rStyle w:val="a3"/>
            <w:rFonts w:ascii="Times New Roman" w:hAnsi="Times New Roman"/>
            <w:i/>
            <w:sz w:val="24"/>
            <w:szCs w:val="24"/>
            <w:lang w:val="en-US"/>
          </w:rPr>
          <w:t>details</w:t>
        </w:r>
      </w:hyperlink>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QSqlResult класс обеспечивает </w:t>
      </w:r>
      <w:r w:rsidR="00F850EA" w:rsidRPr="003A425A">
        <w:rPr>
          <w:rFonts w:ascii="Times New Roman" w:hAnsi="Times New Roman"/>
          <w:sz w:val="24"/>
          <w:szCs w:val="24"/>
        </w:rPr>
        <w:t>абстрактны</w:t>
      </w:r>
      <w:r w:rsidRPr="003A425A">
        <w:rPr>
          <w:rFonts w:ascii="Times New Roman" w:hAnsi="Times New Roman"/>
          <w:sz w:val="24"/>
          <w:szCs w:val="24"/>
        </w:rPr>
        <w:t xml:space="preserve">й интерфейс для доступа к данным из определённых </w:t>
      </w:r>
      <w:r w:rsidR="00E86E28" w:rsidRPr="003A425A">
        <w:rPr>
          <w:rFonts w:ascii="Times New Roman" w:hAnsi="Times New Roman"/>
          <w:sz w:val="24"/>
          <w:szCs w:val="24"/>
        </w:rPr>
        <w:t>sql</w:t>
      </w:r>
      <w:r w:rsidRPr="003A425A">
        <w:rPr>
          <w:rFonts w:ascii="Times New Roman" w:hAnsi="Times New Roman"/>
          <w:sz w:val="24"/>
          <w:szCs w:val="24"/>
        </w:rPr>
        <w:t xml:space="preserve"> баз данных. Обычно вам вместо данного класса следует использовать класс </w:t>
      </w:r>
      <w:hyperlink r:id="rId2185" w:history="1">
        <w:r w:rsidRPr="003A425A">
          <w:rPr>
            <w:rStyle w:val="a3"/>
            <w:rFonts w:ascii="Times New Roman" w:hAnsi="Times New Roman"/>
            <w:color w:val="auto"/>
            <w:sz w:val="24"/>
            <w:szCs w:val="24"/>
          </w:rPr>
          <w:t>QSqlQuery</w:t>
        </w:r>
      </w:hyperlink>
      <w:r w:rsidRPr="003A425A">
        <w:rPr>
          <w:rFonts w:ascii="Times New Roman" w:hAnsi="Times New Roman"/>
          <w:sz w:val="24"/>
          <w:szCs w:val="24"/>
        </w:rPr>
        <w:t>, котор</w:t>
      </w:r>
      <w:r w:rsidR="001B43DE" w:rsidRPr="003A425A">
        <w:rPr>
          <w:rFonts w:ascii="Times New Roman" w:hAnsi="Times New Roman"/>
          <w:sz w:val="24"/>
          <w:szCs w:val="24"/>
        </w:rPr>
        <w:t>ый</w:t>
      </w:r>
      <w:r w:rsidRPr="003A425A">
        <w:rPr>
          <w:rFonts w:ascii="Times New Roman" w:hAnsi="Times New Roman"/>
          <w:sz w:val="24"/>
          <w:szCs w:val="24"/>
        </w:rPr>
        <w:t xml:space="preserve"> является обёрткой для специфических для конкретной базы данных реализаций данного класса.</w:t>
      </w:r>
      <w:r w:rsidR="00E86E28" w:rsidRPr="003A425A">
        <w:rPr>
          <w:rFonts w:ascii="Times New Roman" w:hAnsi="Times New Roman"/>
          <w:sz w:val="24"/>
          <w:szCs w:val="24"/>
        </w:rPr>
        <w:t xml:space="preserve"> </w:t>
      </w:r>
      <w:r w:rsidRPr="003A425A">
        <w:rPr>
          <w:rFonts w:ascii="Times New Roman" w:hAnsi="Times New Roman"/>
          <w:sz w:val="24"/>
          <w:szCs w:val="24"/>
        </w:rPr>
        <w:t>Класс нужен при реализации собственных драйверов баз данных.</w:t>
      </w:r>
    </w:p>
    <w:p w:rsidR="00E86E28" w:rsidRPr="003A425A" w:rsidRDefault="00E86E28" w:rsidP="00E86E28">
      <w:pPr>
        <w:pStyle w:val="4"/>
      </w:pPr>
      <w:bookmarkStart w:id="855" w:name="_Toc382058961"/>
      <w:r w:rsidRPr="003A425A">
        <w:rPr>
          <w:rFonts w:ascii="Times New Roman" w:hAnsi="Times New Roman"/>
          <w:color w:val="auto"/>
          <w:sz w:val="24"/>
          <w:szCs w:val="24"/>
        </w:rPr>
        <w:t>QSqlTableModel</w:t>
      </w:r>
      <w:bookmarkEnd w:id="855"/>
    </w:p>
    <w:p w:rsidR="005A6BBD" w:rsidRPr="003A425A" w:rsidRDefault="00953454" w:rsidP="00D66A55">
      <w:pPr>
        <w:tabs>
          <w:tab w:val="left" w:pos="8931"/>
        </w:tabs>
        <w:jc w:val="both"/>
        <w:rPr>
          <w:rFonts w:ascii="Times New Roman" w:hAnsi="Times New Roman"/>
          <w:sz w:val="24"/>
          <w:szCs w:val="24"/>
        </w:rPr>
      </w:pPr>
      <w:hyperlink r:id="rId2186" w:anchor="details"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qtsql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qsqltablemodel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details</w:t>
        </w:r>
      </w:hyperlink>
    </w:p>
    <w:p w:rsidR="005A6BBD" w:rsidRPr="003A425A" w:rsidRDefault="005A6BBD" w:rsidP="00D66A55">
      <w:pPr>
        <w:tabs>
          <w:tab w:val="left" w:pos="8931"/>
        </w:tabs>
        <w:jc w:val="both"/>
        <w:rPr>
          <w:rFonts w:ascii="Times New Roman" w:hAnsi="Times New Roman"/>
          <w:i/>
          <w:sz w:val="24"/>
          <w:szCs w:val="24"/>
        </w:rPr>
      </w:pPr>
      <w:r w:rsidRPr="003A425A">
        <w:rPr>
          <w:rFonts w:ascii="Times New Roman" w:hAnsi="Times New Roman"/>
          <w:sz w:val="24"/>
          <w:szCs w:val="24"/>
        </w:rPr>
        <w:t xml:space="preserve">QSqlTableModel класс обеспечивает </w:t>
      </w:r>
      <w:r w:rsidR="00B347C0" w:rsidRPr="003A425A">
        <w:rPr>
          <w:rFonts w:ascii="Times New Roman" w:hAnsi="Times New Roman"/>
          <w:sz w:val="24"/>
          <w:szCs w:val="24"/>
        </w:rPr>
        <w:t>редактир</w:t>
      </w:r>
      <w:r w:rsidRPr="003A425A">
        <w:rPr>
          <w:rFonts w:ascii="Times New Roman" w:hAnsi="Times New Roman"/>
          <w:sz w:val="24"/>
          <w:szCs w:val="24"/>
        </w:rPr>
        <w:t>уемую модель данных для одной таблицы базы данных.</w:t>
      </w:r>
      <w:r w:rsidR="00E86E28" w:rsidRPr="003A425A">
        <w:rPr>
          <w:rFonts w:ascii="Times New Roman" w:hAnsi="Times New Roman"/>
          <w:sz w:val="24"/>
          <w:szCs w:val="24"/>
        </w:rPr>
        <w:t xml:space="preserve"> </w:t>
      </w:r>
      <w:r w:rsidRPr="003A425A">
        <w:rPr>
          <w:rFonts w:ascii="Times New Roman" w:hAnsi="Times New Roman"/>
          <w:i/>
          <w:sz w:val="24"/>
          <w:szCs w:val="24"/>
        </w:rPr>
        <w:t>Далее идёт описание данного класса, которое не следует изучать подробно, так как я очень хорошо знаком с данным классом.</w:t>
      </w:r>
      <w:r w:rsidR="00E86E28" w:rsidRPr="003A425A">
        <w:rPr>
          <w:rFonts w:ascii="Times New Roman" w:hAnsi="Times New Roman"/>
          <w:i/>
          <w:sz w:val="24"/>
          <w:szCs w:val="24"/>
        </w:rPr>
        <w:t xml:space="preserve"> </w:t>
      </w:r>
      <w:r w:rsidRPr="003A425A">
        <w:rPr>
          <w:rFonts w:ascii="Times New Roman" w:hAnsi="Times New Roman"/>
          <w:i/>
          <w:sz w:val="24"/>
          <w:szCs w:val="24"/>
        </w:rPr>
        <w:t>Теперь переходим к модулю тестирования.</w:t>
      </w:r>
    </w:p>
    <w:p w:rsidR="0010219A" w:rsidRPr="003A425A" w:rsidRDefault="0010219A" w:rsidP="0010219A">
      <w:pPr>
        <w:pStyle w:val="1"/>
        <w:rPr>
          <w:rFonts w:ascii="Times New Roman" w:hAnsi="Times New Roman"/>
          <w:b w:val="0"/>
          <w:sz w:val="24"/>
          <w:szCs w:val="24"/>
          <w:lang w:val="be-BY"/>
        </w:rPr>
      </w:pPr>
      <w:bookmarkStart w:id="856" w:name="_Toc382058962"/>
      <w:r w:rsidRPr="003A425A">
        <w:rPr>
          <w:rFonts w:ascii="Times New Roman" w:hAnsi="Times New Roman"/>
          <w:sz w:val="24"/>
          <w:szCs w:val="24"/>
          <w:lang w:val="be-BY"/>
        </w:rPr>
        <w:t>QT ТЕСТ</w:t>
      </w:r>
      <w:bookmarkEnd w:id="856"/>
    </w:p>
    <w:p w:rsidR="005A6BBD" w:rsidRPr="007B4D33" w:rsidRDefault="00953454" w:rsidP="00D66A55">
      <w:pPr>
        <w:tabs>
          <w:tab w:val="left" w:pos="8931"/>
        </w:tabs>
        <w:jc w:val="both"/>
        <w:rPr>
          <w:rFonts w:ascii="Times New Roman" w:hAnsi="Times New Roman"/>
          <w:sz w:val="24"/>
          <w:szCs w:val="24"/>
        </w:rPr>
      </w:pPr>
      <w:hyperlink r:id="rId2187" w:history="1">
        <w:r w:rsidR="005A6BBD" w:rsidRPr="003A425A">
          <w:rPr>
            <w:rStyle w:val="a3"/>
            <w:rFonts w:ascii="Times New Roman" w:hAnsi="Times New Roman"/>
            <w:sz w:val="24"/>
            <w:szCs w:val="24"/>
            <w:lang w:val="en-GB"/>
          </w:rPr>
          <w:t>http</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7B4D33">
          <w:rPr>
            <w:rStyle w:val="a3"/>
            <w:rFonts w:ascii="Times New Roman" w:hAnsi="Times New Roman"/>
            <w:sz w:val="24"/>
            <w:szCs w:val="24"/>
          </w:rPr>
          <w:t>-5.1/</w:t>
        </w:r>
        <w:r w:rsidR="005A6BBD" w:rsidRPr="003A425A">
          <w:rPr>
            <w:rStyle w:val="a3"/>
            <w:rFonts w:ascii="Times New Roman" w:hAnsi="Times New Roman"/>
            <w:sz w:val="24"/>
            <w:szCs w:val="24"/>
            <w:lang w:val="en-GB"/>
          </w:rPr>
          <w:t>qttestlib</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qttest</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index</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html</w:t>
        </w:r>
      </w:hyperlink>
    </w:p>
    <w:p w:rsidR="005A6BBD" w:rsidRPr="003A425A" w:rsidRDefault="00B00C9F" w:rsidP="00D66A55">
      <w:pPr>
        <w:tabs>
          <w:tab w:val="left" w:pos="8931"/>
        </w:tabs>
        <w:jc w:val="both"/>
        <w:rPr>
          <w:rFonts w:ascii="Times New Roman" w:hAnsi="Times New Roman"/>
          <w:i/>
          <w:sz w:val="24"/>
          <w:szCs w:val="24"/>
          <w:lang w:val="be-BY"/>
        </w:rPr>
      </w:pPr>
      <w:bookmarkStart w:id="857" w:name="чыспывпы"/>
      <w:bookmarkEnd w:id="857"/>
      <w:r w:rsidRPr="003A425A">
        <w:rPr>
          <w:rFonts w:ascii="Times New Roman" w:hAnsi="Times New Roman"/>
          <w:sz w:val="24"/>
          <w:szCs w:val="24"/>
          <w:lang w:val="be-BY"/>
        </w:rPr>
        <w:t>qt</w:t>
      </w:r>
      <w:r w:rsidR="005A6BBD" w:rsidRPr="003A425A">
        <w:rPr>
          <w:rFonts w:ascii="Times New Roman" w:hAnsi="Times New Roman"/>
          <w:sz w:val="24"/>
          <w:szCs w:val="24"/>
          <w:lang w:val="be-BY"/>
        </w:rPr>
        <w:t xml:space="preserve"> тест обеспеч</w:t>
      </w:r>
      <w:r w:rsidR="005A6BBD" w:rsidRPr="003A425A">
        <w:rPr>
          <w:rFonts w:ascii="Times New Roman" w:hAnsi="Times New Roman"/>
          <w:sz w:val="24"/>
          <w:szCs w:val="24"/>
        </w:rPr>
        <w:t xml:space="preserve">ивает классы для модульного тестирования </w:t>
      </w:r>
      <w:r w:rsidRPr="003A425A">
        <w:rPr>
          <w:rFonts w:ascii="Times New Roman" w:hAnsi="Times New Roman"/>
          <w:sz w:val="24"/>
          <w:szCs w:val="24"/>
        </w:rPr>
        <w:t>qt</w:t>
      </w:r>
      <w:r w:rsidR="005A6BBD" w:rsidRPr="003A425A">
        <w:rPr>
          <w:rFonts w:ascii="Times New Roman" w:hAnsi="Times New Roman"/>
          <w:sz w:val="24"/>
          <w:szCs w:val="24"/>
        </w:rPr>
        <w:t xml:space="preserve"> приложений и библиотек. Все публичные методы находятся в пространстве имён </w:t>
      </w:r>
      <w:r w:rsidR="005A6BBD" w:rsidRPr="003A425A">
        <w:rPr>
          <w:rFonts w:ascii="Times New Roman" w:hAnsi="Times New Roman"/>
          <w:sz w:val="24"/>
          <w:szCs w:val="24"/>
          <w:lang w:val="en-US"/>
        </w:rPr>
        <w:t>QTest</w:t>
      </w:r>
      <w:r w:rsidR="005A6BBD" w:rsidRPr="003A425A">
        <w:rPr>
          <w:rFonts w:ascii="Times New Roman" w:hAnsi="Times New Roman"/>
          <w:sz w:val="24"/>
          <w:szCs w:val="24"/>
        </w:rPr>
        <w:t xml:space="preserve">. </w:t>
      </w:r>
      <w:hyperlink r:id="rId2188" w:history="1">
        <w:r w:rsidR="005A6BBD" w:rsidRPr="003A425A">
          <w:rPr>
            <w:rStyle w:val="a3"/>
            <w:rFonts w:ascii="Times New Roman" w:hAnsi="Times New Roman"/>
            <w:color w:val="auto"/>
            <w:sz w:val="24"/>
            <w:szCs w:val="24"/>
          </w:rPr>
          <w:t>QSignalSpy</w:t>
        </w:r>
      </w:hyperlink>
      <w:r w:rsidR="005A6BBD" w:rsidRPr="003A425A">
        <w:rPr>
          <w:rFonts w:ascii="Times New Roman" w:hAnsi="Times New Roman"/>
          <w:sz w:val="24"/>
          <w:szCs w:val="24"/>
        </w:rPr>
        <w:t xml:space="preserve"> класс обеспечивает лёгкий анализ для </w:t>
      </w:r>
      <w:r w:rsidRPr="003A425A">
        <w:rPr>
          <w:rFonts w:ascii="Times New Roman" w:hAnsi="Times New Roman"/>
          <w:sz w:val="24"/>
          <w:szCs w:val="24"/>
        </w:rPr>
        <w:t>qt</w:t>
      </w:r>
      <w:r w:rsidR="005A6BBD" w:rsidRPr="003A425A">
        <w:rPr>
          <w:rFonts w:ascii="Times New Roman" w:hAnsi="Times New Roman"/>
          <w:sz w:val="24"/>
          <w:szCs w:val="24"/>
        </w:rPr>
        <w:t xml:space="preserve"> сигналов и слотов.</w:t>
      </w:r>
      <w:r w:rsidR="003A1542" w:rsidRPr="003A425A">
        <w:rPr>
          <w:rFonts w:ascii="Times New Roman" w:hAnsi="Times New Roman"/>
          <w:sz w:val="24"/>
          <w:szCs w:val="24"/>
          <w:lang w:val="be-BY"/>
        </w:rPr>
        <w:t xml:space="preserve"> </w:t>
      </w:r>
      <w:r w:rsidR="005A6BBD" w:rsidRPr="003A425A">
        <w:rPr>
          <w:rFonts w:ascii="Times New Roman" w:hAnsi="Times New Roman"/>
          <w:i/>
          <w:sz w:val="24"/>
          <w:szCs w:val="24"/>
        </w:rPr>
        <w:t>Далее</w:t>
      </w:r>
      <w:r w:rsidR="003A1542" w:rsidRPr="003A425A">
        <w:rPr>
          <w:rFonts w:ascii="Times New Roman" w:hAnsi="Times New Roman"/>
          <w:i/>
          <w:sz w:val="24"/>
          <w:szCs w:val="24"/>
        </w:rPr>
        <w:t xml:space="preserve"> показан импорт данного класса.</w:t>
      </w:r>
    </w:p>
    <w:p w:rsidR="003A1542" w:rsidRPr="003A425A" w:rsidRDefault="003A1542" w:rsidP="003A1542">
      <w:pPr>
        <w:pStyle w:val="2"/>
        <w:rPr>
          <w:rFonts w:ascii="Times New Roman" w:hAnsi="Times New Roman"/>
          <w:b w:val="0"/>
          <w:sz w:val="24"/>
          <w:szCs w:val="24"/>
        </w:rPr>
      </w:pPr>
      <w:r w:rsidRPr="003A425A">
        <w:rPr>
          <w:rFonts w:ascii="Times New Roman" w:hAnsi="Times New Roman"/>
          <w:b w:val="0"/>
          <w:sz w:val="24"/>
          <w:szCs w:val="24"/>
        </w:rPr>
        <w:t>ОБЗОР КТ ТЕСТ</w:t>
      </w:r>
    </w:p>
    <w:p w:rsidR="005A6BBD" w:rsidRPr="003A425A" w:rsidRDefault="00953454" w:rsidP="00D66A55">
      <w:pPr>
        <w:tabs>
          <w:tab w:val="left" w:pos="8931"/>
        </w:tabs>
        <w:jc w:val="both"/>
        <w:rPr>
          <w:rFonts w:ascii="Times New Roman" w:hAnsi="Times New Roman"/>
          <w:i/>
          <w:sz w:val="24"/>
          <w:szCs w:val="24"/>
        </w:rPr>
      </w:pPr>
      <w:hyperlink r:id="rId2189" w:history="1">
        <w:r w:rsidR="005A6BBD" w:rsidRPr="003A425A">
          <w:rPr>
            <w:rStyle w:val="a3"/>
            <w:rFonts w:ascii="Times New Roman" w:hAnsi="Times New Roman"/>
            <w:i/>
            <w:sz w:val="24"/>
            <w:szCs w:val="24"/>
          </w:rPr>
          <w:t>http://qt-project.org/doc/qt-5.1/qttestlib/qtest-overview.html</w:t>
        </w:r>
      </w:hyperlink>
    </w:p>
    <w:p w:rsidR="005A6BBD" w:rsidRPr="003A425A" w:rsidRDefault="00B00C9F" w:rsidP="00D66A55">
      <w:pPr>
        <w:tabs>
          <w:tab w:val="left" w:pos="8931"/>
        </w:tabs>
        <w:jc w:val="both"/>
        <w:rPr>
          <w:rFonts w:ascii="Times New Roman" w:hAnsi="Times New Roman"/>
          <w:sz w:val="24"/>
          <w:szCs w:val="24"/>
        </w:rPr>
      </w:pPr>
      <w:r w:rsidRPr="003A425A">
        <w:rPr>
          <w:rFonts w:ascii="Times New Roman" w:hAnsi="Times New Roman"/>
          <w:sz w:val="24"/>
          <w:szCs w:val="24"/>
        </w:rPr>
        <w:t>qt</w:t>
      </w:r>
      <w:r w:rsidR="005E5615" w:rsidRPr="003A425A">
        <w:rPr>
          <w:rFonts w:ascii="Times New Roman" w:hAnsi="Times New Roman"/>
          <w:sz w:val="24"/>
          <w:szCs w:val="24"/>
        </w:rPr>
        <w:t xml:space="preserve"> тест – это</w:t>
      </w:r>
      <w:r w:rsidR="005A6BBD" w:rsidRPr="003A425A">
        <w:rPr>
          <w:rFonts w:ascii="Times New Roman" w:hAnsi="Times New Roman"/>
          <w:sz w:val="24"/>
          <w:szCs w:val="24"/>
        </w:rPr>
        <w:t xml:space="preserve"> для мод</w:t>
      </w:r>
      <w:r w:rsidR="006215A9" w:rsidRPr="003A425A">
        <w:rPr>
          <w:rFonts w:ascii="Times New Roman" w:hAnsi="Times New Roman"/>
          <w:sz w:val="24"/>
          <w:szCs w:val="24"/>
        </w:rPr>
        <w:t>у</w:t>
      </w:r>
      <w:r w:rsidR="005A6BBD" w:rsidRPr="003A425A">
        <w:rPr>
          <w:rFonts w:ascii="Times New Roman" w:hAnsi="Times New Roman"/>
          <w:sz w:val="24"/>
          <w:szCs w:val="24"/>
        </w:rPr>
        <w:t xml:space="preserve">льного тестирования основанных на </w:t>
      </w:r>
      <w:r w:rsidRPr="003A425A">
        <w:rPr>
          <w:rFonts w:ascii="Times New Roman" w:hAnsi="Times New Roman"/>
          <w:sz w:val="24"/>
          <w:szCs w:val="24"/>
        </w:rPr>
        <w:t>qt</w:t>
      </w:r>
      <w:r w:rsidR="005A6BBD" w:rsidRPr="003A425A">
        <w:rPr>
          <w:rFonts w:ascii="Times New Roman" w:hAnsi="Times New Roman"/>
          <w:sz w:val="24"/>
          <w:szCs w:val="24"/>
        </w:rPr>
        <w:t xml:space="preserve"> приложениях и библиотек. </w:t>
      </w:r>
      <w:r w:rsidRPr="003A425A">
        <w:rPr>
          <w:rFonts w:ascii="Times New Roman" w:hAnsi="Times New Roman"/>
          <w:sz w:val="24"/>
          <w:szCs w:val="24"/>
        </w:rPr>
        <w:t>Qt</w:t>
      </w:r>
      <w:r w:rsidR="005A6BBD" w:rsidRPr="003A425A">
        <w:rPr>
          <w:rFonts w:ascii="Times New Roman" w:hAnsi="Times New Roman"/>
          <w:sz w:val="24"/>
          <w:szCs w:val="24"/>
        </w:rPr>
        <w:t xml:space="preserve"> тест обеспечивает всю функциональность, которая обычно имеет место для модульных тестов, так же как и расширения для тестирования графических интерфейсов </w:t>
      </w:r>
      <w:r w:rsidR="005A6BBD" w:rsidRPr="003A425A">
        <w:rPr>
          <w:rFonts w:ascii="Times New Roman" w:hAnsi="Times New Roman"/>
          <w:sz w:val="24"/>
          <w:szCs w:val="24"/>
        </w:rPr>
        <w:lastRenderedPageBreak/>
        <w:t>пользователя.</w:t>
      </w:r>
      <w:r w:rsidR="003A1542" w:rsidRPr="003A425A">
        <w:rPr>
          <w:rFonts w:ascii="Times New Roman" w:hAnsi="Times New Roman"/>
          <w:sz w:val="24"/>
          <w:szCs w:val="24"/>
          <w:lang w:val="be-BY"/>
        </w:rPr>
        <w:t xml:space="preserve"> </w:t>
      </w:r>
      <w:r w:rsidRPr="003A425A">
        <w:rPr>
          <w:rFonts w:ascii="Times New Roman" w:hAnsi="Times New Roman"/>
          <w:sz w:val="24"/>
          <w:szCs w:val="24"/>
        </w:rPr>
        <w:t>Qt</w:t>
      </w:r>
      <w:r w:rsidR="005A6BBD" w:rsidRPr="003A425A">
        <w:rPr>
          <w:rFonts w:ascii="Times New Roman" w:hAnsi="Times New Roman"/>
          <w:sz w:val="24"/>
          <w:szCs w:val="24"/>
        </w:rPr>
        <w:t xml:space="preserve"> тест разработан для облегчения </w:t>
      </w:r>
      <w:r w:rsidR="00F850EA" w:rsidRPr="003A425A">
        <w:rPr>
          <w:rFonts w:ascii="Times New Roman" w:hAnsi="Times New Roman"/>
          <w:sz w:val="24"/>
          <w:szCs w:val="24"/>
        </w:rPr>
        <w:t>написа</w:t>
      </w:r>
      <w:r w:rsidR="005A6BBD" w:rsidRPr="003A425A">
        <w:rPr>
          <w:rFonts w:ascii="Times New Roman" w:hAnsi="Times New Roman"/>
          <w:sz w:val="24"/>
          <w:szCs w:val="24"/>
        </w:rPr>
        <w:t xml:space="preserve">ния модульного тестирования для основанных на </w:t>
      </w:r>
      <w:r w:rsidRPr="003A425A">
        <w:rPr>
          <w:rFonts w:ascii="Times New Roman" w:hAnsi="Times New Roman"/>
          <w:sz w:val="24"/>
          <w:szCs w:val="24"/>
        </w:rPr>
        <w:t>qt</w:t>
      </w:r>
      <w:r w:rsidR="005A6BBD" w:rsidRPr="003A425A">
        <w:rPr>
          <w:rFonts w:ascii="Times New Roman" w:hAnsi="Times New Roman"/>
          <w:sz w:val="24"/>
          <w:szCs w:val="24"/>
        </w:rPr>
        <w:t xml:space="preserve"> приложений и библиотек.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195"/>
      </w:tblGrid>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b/>
                <w:sz w:val="24"/>
                <w:szCs w:val="24"/>
              </w:rPr>
            </w:pPr>
            <w:r w:rsidRPr="003A425A">
              <w:rPr>
                <w:rFonts w:ascii="Times New Roman" w:hAnsi="Times New Roman"/>
                <w:b/>
                <w:sz w:val="24"/>
                <w:szCs w:val="24"/>
              </w:rPr>
              <w:t xml:space="preserve">Особенность </w:t>
            </w:r>
          </w:p>
        </w:tc>
        <w:tc>
          <w:tcPr>
            <w:tcW w:w="7195" w:type="dxa"/>
          </w:tcPr>
          <w:p w:rsidR="005A6BBD" w:rsidRPr="003A425A" w:rsidRDefault="005A6BBD" w:rsidP="00330E17">
            <w:pPr>
              <w:tabs>
                <w:tab w:val="left" w:pos="8931"/>
              </w:tabs>
              <w:spacing w:after="0" w:line="240" w:lineRule="auto"/>
              <w:jc w:val="both"/>
              <w:rPr>
                <w:rFonts w:ascii="Times New Roman" w:hAnsi="Times New Roman"/>
                <w:b/>
                <w:sz w:val="24"/>
                <w:szCs w:val="24"/>
              </w:rPr>
            </w:pPr>
            <w:r w:rsidRPr="003A425A">
              <w:rPr>
                <w:rFonts w:ascii="Times New Roman" w:hAnsi="Times New Roman"/>
                <w:b/>
                <w:sz w:val="24"/>
                <w:szCs w:val="24"/>
              </w:rPr>
              <w:t xml:space="preserve">Детали </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 xml:space="preserve">Легковесность </w:t>
            </w:r>
          </w:p>
        </w:tc>
        <w:tc>
          <w:tcPr>
            <w:tcW w:w="7195" w:type="dxa"/>
          </w:tcPr>
          <w:p w:rsidR="005A6BBD" w:rsidRPr="003A425A" w:rsidRDefault="00B00C9F"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тесты состоят из 6000 линий кода и 60 экспортированных символов</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 xml:space="preserve">Само-содержание </w:t>
            </w:r>
          </w:p>
        </w:tc>
        <w:tc>
          <w:tcPr>
            <w:tcW w:w="7195" w:type="dxa"/>
          </w:tcPr>
          <w:p w:rsidR="005A6BBD" w:rsidRPr="003A425A" w:rsidRDefault="00B00C9F"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 требует только мало символов из </w:t>
            </w:r>
            <w:r w:rsidRPr="003A425A">
              <w:rPr>
                <w:rFonts w:ascii="Times New Roman" w:hAnsi="Times New Roman"/>
                <w:sz w:val="24"/>
                <w:szCs w:val="24"/>
              </w:rPr>
              <w:t>qt</w:t>
            </w:r>
            <w:r w:rsidR="005A6BBD" w:rsidRPr="003A425A">
              <w:rPr>
                <w:rFonts w:ascii="Times New Roman" w:hAnsi="Times New Roman"/>
                <w:sz w:val="24"/>
                <w:szCs w:val="24"/>
              </w:rPr>
              <w:t xml:space="preserve"> ядра модуля для не </w:t>
            </w:r>
            <w:r w:rsidRPr="003A425A">
              <w:rPr>
                <w:rFonts w:ascii="Times New Roman" w:hAnsi="Times New Roman"/>
                <w:sz w:val="24"/>
                <w:szCs w:val="24"/>
              </w:rPr>
              <w:t>GUI</w:t>
            </w:r>
            <w:r w:rsidR="005A6BBD" w:rsidRPr="003A425A">
              <w:rPr>
                <w:rFonts w:ascii="Times New Roman" w:hAnsi="Times New Roman"/>
                <w:sz w:val="24"/>
                <w:szCs w:val="24"/>
              </w:rPr>
              <w:t xml:space="preserve"> тестирования</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Быстрое тестирование</w:t>
            </w:r>
          </w:p>
        </w:tc>
        <w:tc>
          <w:tcPr>
            <w:tcW w:w="7195" w:type="dxa"/>
          </w:tcPr>
          <w:p w:rsidR="005A6BBD" w:rsidRPr="003A425A" w:rsidRDefault="00B00C9F"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 не требует специальных движков тестирования; а также специальной регистрации для тестов.</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Тестирование, движимое данными</w:t>
            </w:r>
          </w:p>
        </w:tc>
        <w:tc>
          <w:tcPr>
            <w:tcW w:w="7195"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Тест можно выполнять много раз с разными данными тестов.</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 xml:space="preserve">Базовое </w:t>
            </w:r>
            <w:r w:rsidR="00B00C9F" w:rsidRPr="003A425A">
              <w:rPr>
                <w:rFonts w:ascii="Times New Roman" w:hAnsi="Times New Roman"/>
                <w:sz w:val="24"/>
                <w:szCs w:val="24"/>
              </w:rPr>
              <w:t>GUI</w:t>
            </w:r>
            <w:r w:rsidRPr="003A425A">
              <w:rPr>
                <w:rFonts w:ascii="Times New Roman" w:hAnsi="Times New Roman"/>
                <w:sz w:val="24"/>
                <w:szCs w:val="24"/>
              </w:rPr>
              <w:t xml:space="preserve"> тестирование</w:t>
            </w:r>
          </w:p>
        </w:tc>
        <w:tc>
          <w:tcPr>
            <w:tcW w:w="7195" w:type="dxa"/>
          </w:tcPr>
          <w:p w:rsidR="005A6BBD" w:rsidRPr="003A425A" w:rsidRDefault="00B00C9F"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 предоставляет функциональность для симуляции мыши или клавиатуры</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Бенчмаркинг</w:t>
            </w:r>
          </w:p>
        </w:tc>
        <w:tc>
          <w:tcPr>
            <w:tcW w:w="7195" w:type="dxa"/>
          </w:tcPr>
          <w:p w:rsidR="005A6BBD" w:rsidRPr="003A425A" w:rsidRDefault="00B00C9F"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 поддерживает бенчмаркинг и обеспечивает несколько измерений </w:t>
            </w:r>
            <w:r w:rsidR="005A6BBD" w:rsidRPr="003A425A">
              <w:rPr>
                <w:rFonts w:ascii="Times New Roman" w:hAnsi="Times New Roman"/>
                <w:color w:val="FF0000"/>
                <w:sz w:val="24"/>
                <w:szCs w:val="24"/>
              </w:rPr>
              <w:t>бэкендов</w:t>
            </w:r>
            <w:r w:rsidR="005A6BBD" w:rsidRPr="003A425A">
              <w:rPr>
                <w:rFonts w:ascii="Times New Roman" w:hAnsi="Times New Roman"/>
                <w:sz w:val="24"/>
                <w:szCs w:val="24"/>
              </w:rPr>
              <w:t xml:space="preserve"> (</w:t>
            </w:r>
            <w:r w:rsidR="005A6BBD" w:rsidRPr="003A425A">
              <w:rPr>
                <w:rFonts w:ascii="Times New Roman" w:hAnsi="Times New Roman"/>
                <w:i/>
                <w:sz w:val="24"/>
                <w:szCs w:val="24"/>
              </w:rPr>
              <w:t>что это такое???</w:t>
            </w:r>
            <w:r w:rsidR="005A6BBD" w:rsidRPr="003A425A">
              <w:rPr>
                <w:rFonts w:ascii="Times New Roman" w:hAnsi="Times New Roman"/>
                <w:sz w:val="24"/>
                <w:szCs w:val="24"/>
              </w:rPr>
              <w:t>)</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lang w:val="en-US"/>
              </w:rPr>
              <w:t>IDE</w:t>
            </w:r>
            <w:r w:rsidRPr="003A425A">
              <w:rPr>
                <w:rFonts w:ascii="Times New Roman" w:hAnsi="Times New Roman"/>
                <w:sz w:val="24"/>
                <w:szCs w:val="24"/>
              </w:rPr>
              <w:t xml:space="preserve"> дружественность</w:t>
            </w:r>
          </w:p>
        </w:tc>
        <w:tc>
          <w:tcPr>
            <w:tcW w:w="7195" w:type="dxa"/>
          </w:tcPr>
          <w:p w:rsidR="005A6BBD" w:rsidRPr="003A425A" w:rsidRDefault="00B00C9F"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 выводит сообщения, которые могут быть интерпретированы при помощи </w:t>
            </w:r>
            <w:r w:rsidR="005A6BBD" w:rsidRPr="003A425A">
              <w:rPr>
                <w:rFonts w:ascii="Times New Roman" w:hAnsi="Times New Roman"/>
                <w:sz w:val="24"/>
                <w:szCs w:val="24"/>
                <w:lang w:val="en-US"/>
              </w:rPr>
              <w:t>Visual</w:t>
            </w:r>
            <w:r w:rsidR="005A6BBD" w:rsidRPr="003A425A">
              <w:rPr>
                <w:rFonts w:ascii="Times New Roman" w:hAnsi="Times New Roman"/>
                <w:sz w:val="24"/>
                <w:szCs w:val="24"/>
              </w:rPr>
              <w:t xml:space="preserve"> </w:t>
            </w:r>
            <w:r w:rsidR="005A6BBD" w:rsidRPr="003A425A">
              <w:rPr>
                <w:rFonts w:ascii="Times New Roman" w:hAnsi="Times New Roman"/>
                <w:sz w:val="24"/>
                <w:szCs w:val="24"/>
                <w:lang w:val="en-US"/>
              </w:rPr>
              <w:t>Studio</w:t>
            </w:r>
            <w:r w:rsidR="003A1542" w:rsidRPr="003A425A">
              <w:rPr>
                <w:rFonts w:ascii="Times New Roman" w:hAnsi="Times New Roman"/>
                <w:sz w:val="24"/>
                <w:szCs w:val="24"/>
                <w:lang w:val="be-BY"/>
              </w:rPr>
              <w:t>, так</w:t>
            </w:r>
            <w:r w:rsidR="005A6BBD" w:rsidRPr="003A425A">
              <w:rPr>
                <w:rFonts w:ascii="Times New Roman" w:hAnsi="Times New Roman"/>
                <w:sz w:val="24"/>
                <w:szCs w:val="24"/>
              </w:rPr>
              <w:t xml:space="preserve"> и</w:t>
            </w:r>
            <w:r w:rsidR="005A6BBD" w:rsidRPr="003A425A">
              <w:rPr>
                <w:rFonts w:ascii="Times New Roman" w:hAnsi="Times New Roman"/>
                <w:sz w:val="24"/>
                <w:szCs w:val="24"/>
                <w:lang w:val="be-BY"/>
              </w:rPr>
              <w:t xml:space="preserve"> </w:t>
            </w:r>
            <w:r w:rsidR="005A6BBD" w:rsidRPr="003A425A">
              <w:rPr>
                <w:rFonts w:ascii="Times New Roman" w:hAnsi="Times New Roman"/>
                <w:sz w:val="24"/>
                <w:szCs w:val="24"/>
                <w:lang w:val="en-US"/>
              </w:rPr>
              <w:t>KDevelop</w:t>
            </w:r>
            <w:r w:rsidR="005A6BBD" w:rsidRPr="003A425A">
              <w:rPr>
                <w:rFonts w:ascii="Times New Roman" w:hAnsi="Times New Roman"/>
                <w:sz w:val="24"/>
                <w:szCs w:val="24"/>
              </w:rPr>
              <w:t>.</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 xml:space="preserve">Потокобезопасность </w:t>
            </w:r>
          </w:p>
        </w:tc>
        <w:tc>
          <w:tcPr>
            <w:tcW w:w="7195"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Сообщение об ошибках является поточно безопасным и атомарным.</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Безопасность типа</w:t>
            </w:r>
          </w:p>
        </w:tc>
        <w:tc>
          <w:tcPr>
            <w:tcW w:w="7195"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Расширенное использование шаблонов предотвращает ошибки, вводимые при помощи неявного приведения типов.</w:t>
            </w:r>
          </w:p>
        </w:tc>
      </w:tr>
      <w:tr w:rsidR="005A6BBD" w:rsidRPr="003A425A" w:rsidTr="00330E17">
        <w:tc>
          <w:tcPr>
            <w:tcW w:w="2376"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Легко расширяемы</w:t>
            </w:r>
          </w:p>
        </w:tc>
        <w:tc>
          <w:tcPr>
            <w:tcW w:w="7195" w:type="dxa"/>
          </w:tcPr>
          <w:p w:rsidR="005A6BBD" w:rsidRPr="003A425A" w:rsidRDefault="005A6BBD" w:rsidP="00330E17">
            <w:pPr>
              <w:tabs>
                <w:tab w:val="left" w:pos="8931"/>
              </w:tabs>
              <w:spacing w:after="0" w:line="240" w:lineRule="auto"/>
              <w:jc w:val="both"/>
              <w:rPr>
                <w:rFonts w:ascii="Times New Roman" w:hAnsi="Times New Roman"/>
                <w:sz w:val="24"/>
                <w:szCs w:val="24"/>
              </w:rPr>
            </w:pPr>
            <w:r w:rsidRPr="003A425A">
              <w:rPr>
                <w:rFonts w:ascii="Times New Roman" w:hAnsi="Times New Roman"/>
                <w:sz w:val="24"/>
                <w:szCs w:val="24"/>
              </w:rPr>
              <w:t>Частные типы могут легко быть добавлены к данным теста и выводу теста.</w:t>
            </w:r>
          </w:p>
        </w:tc>
      </w:tr>
    </w:tbl>
    <w:p w:rsidR="005A6BBD" w:rsidRPr="003A425A" w:rsidRDefault="005A6BBD" w:rsidP="00D66A55">
      <w:pPr>
        <w:tabs>
          <w:tab w:val="left" w:pos="8931"/>
        </w:tabs>
        <w:jc w:val="both"/>
        <w:rPr>
          <w:rFonts w:ascii="Times New Roman" w:hAnsi="Times New Roman"/>
          <w:sz w:val="24"/>
          <w:szCs w:val="24"/>
        </w:rPr>
      </w:pPr>
    </w:p>
    <w:p w:rsidR="005A6BBD" w:rsidRPr="003A425A" w:rsidRDefault="005A6BBD" w:rsidP="00D66A55">
      <w:pPr>
        <w:tabs>
          <w:tab w:val="left" w:pos="8931"/>
        </w:tabs>
        <w:jc w:val="both"/>
        <w:rPr>
          <w:rFonts w:ascii="Times New Roman" w:hAnsi="Times New Roman"/>
          <w:sz w:val="24"/>
          <w:szCs w:val="24"/>
        </w:rPr>
      </w:pPr>
      <w:r w:rsidRPr="003A425A">
        <w:rPr>
          <w:rFonts w:ascii="Times New Roman" w:hAnsi="Times New Roman"/>
          <w:sz w:val="24"/>
          <w:szCs w:val="24"/>
        </w:rPr>
        <w:t xml:space="preserve">Для создания теста специализируйте </w:t>
      </w:r>
      <w:r w:rsidRPr="003A425A">
        <w:rPr>
          <w:rFonts w:ascii="Times New Roman" w:hAnsi="Times New Roman"/>
          <w:sz w:val="24"/>
          <w:szCs w:val="24"/>
          <w:lang w:val="en-US"/>
        </w:rPr>
        <w:t>QObject</w:t>
      </w:r>
      <w:r w:rsidRPr="003A425A">
        <w:rPr>
          <w:rFonts w:ascii="Times New Roman" w:hAnsi="Times New Roman"/>
          <w:sz w:val="24"/>
          <w:szCs w:val="24"/>
        </w:rPr>
        <w:t xml:space="preserve"> и добавьте один или более приватных слотов к нему. Каждый приватный слот – это тестовая функция в вашем тесте. </w:t>
      </w:r>
      <w:hyperlink r:id="rId2190" w:anchor="qExec" w:history="1">
        <w:r w:rsidRPr="003A425A">
          <w:rPr>
            <w:rStyle w:val="a3"/>
            <w:rFonts w:ascii="Times New Roman" w:hAnsi="Times New Roman"/>
            <w:color w:val="auto"/>
            <w:sz w:val="24"/>
            <w:szCs w:val="24"/>
          </w:rPr>
          <w:t>QTest::qExec</w:t>
        </w:r>
      </w:hyperlink>
      <w:r w:rsidRPr="003A425A">
        <w:rPr>
          <w:rFonts w:ascii="Times New Roman" w:hAnsi="Times New Roman"/>
          <w:sz w:val="24"/>
          <w:szCs w:val="24"/>
        </w:rPr>
        <w:t xml:space="preserve">() может быть использован для выполнения всех тестовых функций в </w:t>
      </w:r>
      <w:r w:rsidR="00085476" w:rsidRPr="003A425A">
        <w:rPr>
          <w:rFonts w:ascii="Times New Roman" w:hAnsi="Times New Roman"/>
          <w:sz w:val="24"/>
          <w:szCs w:val="24"/>
        </w:rPr>
        <w:t>объект</w:t>
      </w:r>
      <w:r w:rsidRPr="003A425A">
        <w:rPr>
          <w:rFonts w:ascii="Times New Roman" w:hAnsi="Times New Roman"/>
          <w:sz w:val="24"/>
          <w:szCs w:val="24"/>
        </w:rPr>
        <w:t>е теста.</w:t>
      </w:r>
      <w:r w:rsidR="003A1542" w:rsidRPr="003A425A">
        <w:rPr>
          <w:rFonts w:ascii="Times New Roman" w:hAnsi="Times New Roman"/>
          <w:sz w:val="24"/>
          <w:szCs w:val="24"/>
          <w:lang w:val="be-BY"/>
        </w:rPr>
        <w:t xml:space="preserve"> </w:t>
      </w:r>
      <w:r w:rsidRPr="003A425A">
        <w:rPr>
          <w:rFonts w:ascii="Times New Roman" w:hAnsi="Times New Roman"/>
          <w:sz w:val="24"/>
          <w:szCs w:val="24"/>
        </w:rPr>
        <w:t xml:space="preserve">Вдобавок есть четыре приватных слота, которые не обрабатываются как тестовые функции. Они будут выполнены </w:t>
      </w:r>
      <w:r w:rsidR="005E5615" w:rsidRPr="003A425A">
        <w:rPr>
          <w:rFonts w:ascii="Times New Roman" w:hAnsi="Times New Roman"/>
          <w:sz w:val="24"/>
          <w:szCs w:val="24"/>
        </w:rPr>
        <w:t>во время</w:t>
      </w:r>
      <w:r w:rsidRPr="003A425A">
        <w:rPr>
          <w:rFonts w:ascii="Times New Roman" w:hAnsi="Times New Roman"/>
          <w:sz w:val="24"/>
          <w:szCs w:val="24"/>
        </w:rPr>
        <w:t xml:space="preserve"> тестирования и могут быть использованы для инициализации или очистки как полного теста, так и текущей тестовой функции.</w:t>
      </w:r>
    </w:p>
    <w:p w:rsidR="005A6BBD" w:rsidRPr="003A425A" w:rsidRDefault="005A6BBD" w:rsidP="004D4FF9">
      <w:pPr>
        <w:pStyle w:val="a8"/>
        <w:numPr>
          <w:ilvl w:val="0"/>
          <w:numId w:val="40"/>
        </w:numPr>
        <w:tabs>
          <w:tab w:val="left" w:pos="709"/>
        </w:tabs>
        <w:jc w:val="both"/>
        <w:rPr>
          <w:rStyle w:val="HTML"/>
          <w:rFonts w:ascii="Times New Roman" w:hAnsi="Times New Roman" w:cs="Times New Roman"/>
          <w:sz w:val="24"/>
          <w:szCs w:val="24"/>
        </w:rPr>
      </w:pPr>
      <w:r w:rsidRPr="003A425A">
        <w:rPr>
          <w:rStyle w:val="HTML"/>
          <w:rFonts w:ascii="Times New Roman" w:hAnsi="Times New Roman" w:cs="Times New Roman"/>
          <w:sz w:val="24"/>
          <w:szCs w:val="24"/>
        </w:rPr>
        <w:t>initTestCase() будет вызываться перед выполнением первой тестовой функции.</w:t>
      </w:r>
    </w:p>
    <w:p w:rsidR="005A6BBD" w:rsidRPr="003A425A" w:rsidRDefault="005A6BBD" w:rsidP="004D4FF9">
      <w:pPr>
        <w:pStyle w:val="a8"/>
        <w:numPr>
          <w:ilvl w:val="0"/>
          <w:numId w:val="40"/>
        </w:numPr>
        <w:tabs>
          <w:tab w:val="left" w:pos="709"/>
        </w:tabs>
        <w:jc w:val="both"/>
        <w:rPr>
          <w:rFonts w:ascii="Times New Roman" w:hAnsi="Times New Roman"/>
          <w:sz w:val="24"/>
          <w:szCs w:val="24"/>
        </w:rPr>
      </w:pPr>
      <w:r w:rsidRPr="003A425A">
        <w:rPr>
          <w:rStyle w:val="HTML"/>
          <w:rFonts w:ascii="Times New Roman" w:hAnsi="Times New Roman" w:cs="Times New Roman"/>
          <w:sz w:val="24"/>
          <w:szCs w:val="24"/>
        </w:rPr>
        <w:t>cleanupTestCase()</w:t>
      </w:r>
      <w:r w:rsidRPr="003A425A">
        <w:rPr>
          <w:rFonts w:ascii="Times New Roman" w:hAnsi="Times New Roman"/>
          <w:sz w:val="24"/>
          <w:szCs w:val="24"/>
        </w:rPr>
        <w:t xml:space="preserve"> будет вызываться после выполнения последней тестовой функции.</w:t>
      </w:r>
    </w:p>
    <w:p w:rsidR="005A6BBD" w:rsidRPr="003A425A" w:rsidRDefault="005A6BBD" w:rsidP="004D4FF9">
      <w:pPr>
        <w:pStyle w:val="a8"/>
        <w:numPr>
          <w:ilvl w:val="0"/>
          <w:numId w:val="40"/>
        </w:numPr>
        <w:tabs>
          <w:tab w:val="left" w:pos="709"/>
        </w:tabs>
        <w:jc w:val="both"/>
        <w:rPr>
          <w:rFonts w:ascii="Times New Roman" w:hAnsi="Times New Roman"/>
          <w:sz w:val="24"/>
          <w:szCs w:val="24"/>
        </w:rPr>
      </w:pPr>
      <w:r w:rsidRPr="003A425A">
        <w:rPr>
          <w:rStyle w:val="HTML"/>
          <w:rFonts w:ascii="Times New Roman" w:hAnsi="Times New Roman" w:cs="Times New Roman"/>
          <w:sz w:val="24"/>
          <w:szCs w:val="24"/>
        </w:rPr>
        <w:t>init()</w:t>
      </w:r>
      <w:r w:rsidRPr="003A425A">
        <w:rPr>
          <w:rFonts w:ascii="Times New Roman" w:hAnsi="Times New Roman"/>
          <w:sz w:val="24"/>
          <w:szCs w:val="24"/>
        </w:rPr>
        <w:t xml:space="preserve"> будет вызываться перед выполнением каждой</w:t>
      </w:r>
      <w:r w:rsidR="005E5615" w:rsidRPr="003A425A">
        <w:rPr>
          <w:rFonts w:ascii="Times New Roman" w:hAnsi="Times New Roman"/>
          <w:sz w:val="24"/>
          <w:szCs w:val="24"/>
        </w:rPr>
        <w:t xml:space="preserve"> тестовой</w:t>
      </w:r>
      <w:r w:rsidRPr="003A425A">
        <w:rPr>
          <w:rFonts w:ascii="Times New Roman" w:hAnsi="Times New Roman"/>
          <w:sz w:val="24"/>
          <w:szCs w:val="24"/>
        </w:rPr>
        <w:t xml:space="preserve"> функции.</w:t>
      </w:r>
    </w:p>
    <w:p w:rsidR="005A6BBD" w:rsidRPr="003A425A" w:rsidRDefault="005A6BBD" w:rsidP="004D4FF9">
      <w:pPr>
        <w:pStyle w:val="a8"/>
        <w:numPr>
          <w:ilvl w:val="0"/>
          <w:numId w:val="40"/>
        </w:numPr>
        <w:tabs>
          <w:tab w:val="left" w:pos="709"/>
        </w:tabs>
        <w:jc w:val="both"/>
        <w:rPr>
          <w:rFonts w:ascii="Times New Roman" w:hAnsi="Times New Roman"/>
          <w:sz w:val="24"/>
          <w:szCs w:val="24"/>
        </w:rPr>
      </w:pPr>
      <w:r w:rsidRPr="003A425A">
        <w:rPr>
          <w:rStyle w:val="HTML"/>
          <w:rFonts w:ascii="Times New Roman" w:hAnsi="Times New Roman" w:cs="Times New Roman"/>
          <w:sz w:val="24"/>
          <w:szCs w:val="24"/>
        </w:rPr>
        <w:t>cleanup()</w:t>
      </w:r>
      <w:r w:rsidR="005E5615" w:rsidRPr="003A425A">
        <w:rPr>
          <w:rStyle w:val="HTML"/>
          <w:rFonts w:ascii="Times New Roman" w:hAnsi="Times New Roman" w:cs="Times New Roman"/>
          <w:sz w:val="24"/>
          <w:szCs w:val="24"/>
        </w:rPr>
        <w:t xml:space="preserve"> </w:t>
      </w:r>
      <w:r w:rsidRPr="003A425A">
        <w:rPr>
          <w:rFonts w:ascii="Times New Roman" w:hAnsi="Times New Roman"/>
          <w:sz w:val="24"/>
          <w:szCs w:val="24"/>
        </w:rPr>
        <w:t>будет вызываться после каждой тестовой функции</w:t>
      </w:r>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i/>
          <w:sz w:val="24"/>
          <w:szCs w:val="24"/>
        </w:rPr>
        <w:t>есть пример кода.</w:t>
      </w:r>
      <w:r w:rsidR="003A1542" w:rsidRPr="003A425A">
        <w:rPr>
          <w:rFonts w:ascii="Times New Roman" w:hAnsi="Times New Roman"/>
          <w:i/>
          <w:sz w:val="24"/>
          <w:szCs w:val="24"/>
          <w:lang w:val="be-BY"/>
        </w:rPr>
        <w:t xml:space="preserve"> </w:t>
      </w:r>
      <w:r w:rsidRPr="003A425A">
        <w:rPr>
          <w:rFonts w:ascii="Times New Roman" w:hAnsi="Times New Roman"/>
          <w:i/>
          <w:sz w:val="24"/>
          <w:szCs w:val="24"/>
        </w:rPr>
        <w:t>далее приводятся примеры запуска теста в командной строке. Очень полезный пример кода.</w:t>
      </w:r>
      <w:r w:rsidR="003A1542" w:rsidRPr="003A425A">
        <w:rPr>
          <w:rFonts w:ascii="Times New Roman" w:hAnsi="Times New Roman"/>
          <w:i/>
          <w:sz w:val="24"/>
          <w:szCs w:val="24"/>
          <w:lang w:val="be-BY"/>
        </w:rPr>
        <w:t xml:space="preserve"> </w:t>
      </w:r>
      <w:r w:rsidRPr="003A425A">
        <w:rPr>
          <w:rFonts w:ascii="Times New Roman" w:hAnsi="Times New Roman"/>
          <w:i/>
          <w:sz w:val="24"/>
          <w:szCs w:val="24"/>
        </w:rPr>
        <w:t>далее перечислены команды для получения разных типов вывода результатов тестирования.</w:t>
      </w:r>
    </w:p>
    <w:p w:rsidR="005A6BBD" w:rsidRPr="003A425A" w:rsidRDefault="005A6BBD" w:rsidP="000F5C8C">
      <w:pPr>
        <w:tabs>
          <w:tab w:val="left" w:pos="8931"/>
        </w:tabs>
        <w:jc w:val="both"/>
        <w:rPr>
          <w:rFonts w:ascii="Times New Roman" w:hAnsi="Times New Roman"/>
          <w:sz w:val="24"/>
          <w:szCs w:val="24"/>
        </w:rPr>
      </w:pPr>
      <w:r w:rsidRPr="003A425A">
        <w:rPr>
          <w:rFonts w:ascii="Times New Roman" w:hAnsi="Times New Roman"/>
          <w:sz w:val="24"/>
          <w:szCs w:val="24"/>
        </w:rPr>
        <w:t>Если используется первая версия вывода, то не может быть использована ни одна из других версий вывода. Если не задано никаких требований к выводу, то результаты тестирования выводятся в виде простого текста стандартным образом.</w:t>
      </w:r>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i/>
          <w:sz w:val="24"/>
          <w:szCs w:val="24"/>
        </w:rPr>
        <w:t>Далее перечислены команды, которые указывают на детализацию сообщений в тестовых логах.</w:t>
      </w:r>
      <w:r w:rsidR="003A1542" w:rsidRPr="003A425A">
        <w:rPr>
          <w:rFonts w:ascii="Times New Roman" w:hAnsi="Times New Roman"/>
          <w:i/>
          <w:sz w:val="24"/>
          <w:szCs w:val="24"/>
          <w:lang w:val="be-BY"/>
        </w:rPr>
        <w:t xml:space="preserve"> </w:t>
      </w:r>
      <w:r w:rsidRPr="003A425A">
        <w:rPr>
          <w:rFonts w:ascii="Times New Roman" w:hAnsi="Times New Roman"/>
          <w:i/>
          <w:sz w:val="24"/>
          <w:szCs w:val="24"/>
        </w:rPr>
        <w:t xml:space="preserve">Далее перечисляются опции командной строки, которые влияют на то, как тесты </w:t>
      </w:r>
      <w:r w:rsidRPr="003A425A">
        <w:rPr>
          <w:rFonts w:ascii="Times New Roman" w:hAnsi="Times New Roman"/>
          <w:i/>
          <w:sz w:val="24"/>
          <w:szCs w:val="24"/>
        </w:rPr>
        <w:lastRenderedPageBreak/>
        <w:t>выполняются.</w:t>
      </w:r>
      <w:r w:rsidR="003A1542" w:rsidRPr="003A425A">
        <w:rPr>
          <w:rFonts w:ascii="Times New Roman" w:hAnsi="Times New Roman"/>
          <w:i/>
          <w:sz w:val="24"/>
          <w:szCs w:val="24"/>
          <w:lang w:val="be-BY"/>
        </w:rPr>
        <w:t xml:space="preserve"> </w:t>
      </w:r>
      <w:r w:rsidRPr="003A425A">
        <w:rPr>
          <w:rFonts w:ascii="Times New Roman" w:hAnsi="Times New Roman"/>
          <w:i/>
          <w:sz w:val="24"/>
          <w:szCs w:val="24"/>
        </w:rPr>
        <w:t>Далее перечисляются команды для управления тестированием производительности.</w:t>
      </w:r>
      <w:r w:rsidR="003A1542" w:rsidRPr="003A425A">
        <w:rPr>
          <w:rFonts w:ascii="Times New Roman" w:hAnsi="Times New Roman"/>
          <w:i/>
          <w:sz w:val="24"/>
          <w:szCs w:val="24"/>
          <w:lang w:val="be-BY"/>
        </w:rPr>
        <w:t xml:space="preserve"> </w:t>
      </w:r>
      <w:r w:rsidRPr="003A425A">
        <w:rPr>
          <w:rFonts w:ascii="Times New Roman" w:hAnsi="Times New Roman"/>
          <w:i/>
          <w:sz w:val="24"/>
          <w:szCs w:val="24"/>
        </w:rPr>
        <w:t>Это очень полезные для тестирования команды!</w:t>
      </w:r>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t xml:space="preserve">Для создания теста для производительности следуйте инструкциям для создания теста и затем добавьте макрос QBENCHMARK для функций тестирования, которые вы желаете протестировать на производительность. </w:t>
      </w:r>
      <w:r w:rsidRPr="003A425A">
        <w:rPr>
          <w:rFonts w:ascii="Times New Roman" w:hAnsi="Times New Roman"/>
          <w:i/>
          <w:sz w:val="24"/>
          <w:szCs w:val="24"/>
        </w:rPr>
        <w:t xml:space="preserve">Есть пример кода. </w:t>
      </w:r>
      <w:r w:rsidR="003A1542" w:rsidRPr="003A425A">
        <w:rPr>
          <w:rFonts w:ascii="Times New Roman" w:hAnsi="Times New Roman"/>
          <w:sz w:val="24"/>
          <w:szCs w:val="24"/>
          <w:lang w:val="be-BY"/>
        </w:rPr>
        <w:t>В</w:t>
      </w:r>
      <w:r w:rsidRPr="003A425A">
        <w:rPr>
          <w:rFonts w:ascii="Times New Roman" w:hAnsi="Times New Roman"/>
          <w:sz w:val="24"/>
          <w:szCs w:val="24"/>
        </w:rPr>
        <w:t xml:space="preserve">ремя выполнения данной функции будет измерено. Можно задавать некоторые аргументы командной строки для определения того, как это будет измерено. </w:t>
      </w:r>
      <w:r w:rsidRPr="003A425A">
        <w:rPr>
          <w:rFonts w:ascii="Times New Roman" w:hAnsi="Times New Roman"/>
          <w:i/>
          <w:sz w:val="24"/>
          <w:szCs w:val="24"/>
        </w:rPr>
        <w:t>Они перечислены в данной части.</w:t>
      </w:r>
    </w:p>
    <w:p w:rsidR="003A1542" w:rsidRPr="003A425A" w:rsidRDefault="005A6BBD" w:rsidP="000F5C8C">
      <w:pPr>
        <w:tabs>
          <w:tab w:val="left" w:pos="8931"/>
        </w:tabs>
        <w:jc w:val="both"/>
        <w:rPr>
          <w:rFonts w:ascii="Times New Roman" w:hAnsi="Times New Roman"/>
          <w:sz w:val="24"/>
          <w:szCs w:val="24"/>
          <w:lang w:val="be-BY"/>
        </w:rPr>
      </w:pPr>
      <w:r w:rsidRPr="003A425A">
        <w:rPr>
          <w:rFonts w:ascii="Times New Roman" w:hAnsi="Times New Roman"/>
          <w:sz w:val="24"/>
          <w:szCs w:val="24"/>
        </w:rPr>
        <w:t xml:space="preserve">Вкратце, </w:t>
      </w:r>
    </w:p>
    <w:p w:rsidR="003A1542" w:rsidRPr="003A425A" w:rsidRDefault="005A6BBD" w:rsidP="003A425A">
      <w:pPr>
        <w:numPr>
          <w:ilvl w:val="0"/>
          <w:numId w:val="175"/>
        </w:numPr>
        <w:tabs>
          <w:tab w:val="left" w:pos="8931"/>
        </w:tabs>
        <w:jc w:val="both"/>
        <w:rPr>
          <w:rFonts w:ascii="Times New Roman" w:hAnsi="Times New Roman"/>
          <w:sz w:val="24"/>
          <w:szCs w:val="24"/>
          <w:lang w:val="be-BY"/>
        </w:rPr>
      </w:pPr>
      <w:r w:rsidRPr="003A425A">
        <w:rPr>
          <w:rFonts w:ascii="Times New Roman" w:hAnsi="Times New Roman"/>
          <w:sz w:val="24"/>
          <w:szCs w:val="24"/>
          <w:lang w:val="en-US"/>
        </w:rPr>
        <w:t>walltime</w:t>
      </w:r>
      <w:r w:rsidRPr="003A425A">
        <w:rPr>
          <w:rFonts w:ascii="Times New Roman" w:hAnsi="Times New Roman"/>
          <w:sz w:val="24"/>
          <w:szCs w:val="24"/>
        </w:rPr>
        <w:t xml:space="preserve"> всегда доступен, но требует много повторений для получения полезного результата. </w:t>
      </w:r>
    </w:p>
    <w:p w:rsidR="003A1542" w:rsidRPr="003A425A" w:rsidRDefault="005E5615" w:rsidP="003A425A">
      <w:pPr>
        <w:numPr>
          <w:ilvl w:val="0"/>
          <w:numId w:val="175"/>
        </w:numPr>
        <w:tabs>
          <w:tab w:val="left" w:pos="8931"/>
        </w:tabs>
        <w:jc w:val="both"/>
        <w:rPr>
          <w:rFonts w:ascii="Times New Roman" w:hAnsi="Times New Roman"/>
          <w:sz w:val="24"/>
          <w:szCs w:val="24"/>
          <w:lang w:val="be-BY"/>
        </w:rPr>
      </w:pPr>
      <w:r w:rsidRPr="003A425A">
        <w:rPr>
          <w:rFonts w:ascii="Times New Roman" w:hAnsi="Times New Roman"/>
          <w:sz w:val="24"/>
          <w:szCs w:val="24"/>
        </w:rPr>
        <w:t>Тактов</w:t>
      </w:r>
      <w:r w:rsidR="005A6BBD" w:rsidRPr="003A425A">
        <w:rPr>
          <w:rFonts w:ascii="Times New Roman" w:hAnsi="Times New Roman"/>
          <w:sz w:val="24"/>
          <w:szCs w:val="24"/>
        </w:rPr>
        <w:t xml:space="preserve">ый счётчик процессора обычно доступен и может обеспечить результат с меньшим количеством повторений, но может быть восприимчив к вопросам масштабирования частоты центрального процессора. </w:t>
      </w:r>
    </w:p>
    <w:p w:rsidR="003A1542" w:rsidRPr="003A425A" w:rsidRDefault="005A6BBD" w:rsidP="003A425A">
      <w:pPr>
        <w:numPr>
          <w:ilvl w:val="0"/>
          <w:numId w:val="175"/>
        </w:numPr>
        <w:tabs>
          <w:tab w:val="left" w:pos="8931"/>
        </w:tabs>
        <w:jc w:val="both"/>
        <w:rPr>
          <w:rFonts w:ascii="Times New Roman" w:hAnsi="Times New Roman"/>
          <w:sz w:val="24"/>
          <w:szCs w:val="24"/>
          <w:lang w:val="be-BY"/>
        </w:rPr>
      </w:pPr>
      <w:r w:rsidRPr="003A425A">
        <w:rPr>
          <w:rFonts w:ascii="Times New Roman" w:hAnsi="Times New Roman"/>
          <w:sz w:val="24"/>
          <w:szCs w:val="24"/>
          <w:lang w:val="en-US"/>
        </w:rPr>
        <w:t>Valgrind</w:t>
      </w:r>
      <w:r w:rsidRPr="003A425A">
        <w:rPr>
          <w:rFonts w:ascii="Times New Roman" w:hAnsi="Times New Roman"/>
          <w:sz w:val="24"/>
          <w:szCs w:val="24"/>
        </w:rPr>
        <w:t xml:space="preserve"> обеспечивает точные результаты, но не принимает во внимание ожидание ввода/вывода и только доступен на ограниченном количестве платформ. </w:t>
      </w:r>
    </w:p>
    <w:p w:rsidR="005A6BBD" w:rsidRPr="003A425A" w:rsidRDefault="005A6BBD" w:rsidP="003A425A">
      <w:pPr>
        <w:numPr>
          <w:ilvl w:val="0"/>
          <w:numId w:val="175"/>
        </w:numPr>
        <w:tabs>
          <w:tab w:val="left" w:pos="8931"/>
        </w:tabs>
        <w:jc w:val="both"/>
        <w:rPr>
          <w:rFonts w:ascii="Times New Roman" w:hAnsi="Times New Roman"/>
          <w:sz w:val="24"/>
          <w:szCs w:val="24"/>
        </w:rPr>
      </w:pPr>
      <w:r w:rsidRPr="003A425A">
        <w:rPr>
          <w:rFonts w:ascii="Times New Roman" w:hAnsi="Times New Roman"/>
          <w:sz w:val="24"/>
          <w:szCs w:val="24"/>
        </w:rPr>
        <w:t xml:space="preserve">Счёт событий доступен на всех платформах и он обеспечивает количество событий, которые были получены циклом обработки событий перед тем, как они были высланы их соответствующим целям (это может включать и не </w:t>
      </w:r>
      <w:r w:rsidR="00B00C9F" w:rsidRPr="003A425A">
        <w:rPr>
          <w:rFonts w:ascii="Times New Roman" w:hAnsi="Times New Roman"/>
          <w:sz w:val="24"/>
          <w:szCs w:val="24"/>
        </w:rPr>
        <w:t>qt</w:t>
      </w:r>
      <w:r w:rsidRPr="003A425A">
        <w:rPr>
          <w:rFonts w:ascii="Times New Roman" w:hAnsi="Times New Roman"/>
          <w:sz w:val="24"/>
          <w:szCs w:val="24"/>
        </w:rPr>
        <w:t>-события).</w:t>
      </w:r>
    </w:p>
    <w:p w:rsidR="003A1542" w:rsidRPr="003A425A" w:rsidRDefault="003A1542" w:rsidP="003A1542">
      <w:pPr>
        <w:pStyle w:val="2"/>
        <w:rPr>
          <w:rFonts w:ascii="Times New Roman" w:hAnsi="Times New Roman"/>
          <w:b w:val="0"/>
          <w:sz w:val="24"/>
          <w:szCs w:val="24"/>
        </w:rPr>
      </w:pPr>
      <w:r w:rsidRPr="003A425A">
        <w:rPr>
          <w:rFonts w:ascii="Times New Roman" w:hAnsi="Times New Roman"/>
          <w:b w:val="0"/>
          <w:sz w:val="24"/>
          <w:szCs w:val="24"/>
        </w:rPr>
        <w:t>РУКОВОДСТО ПО ТЕСТИРОВАНИЮ</w:t>
      </w:r>
    </w:p>
    <w:p w:rsidR="005A6BBD" w:rsidRPr="003A425A" w:rsidRDefault="00953454" w:rsidP="000F5C8C">
      <w:pPr>
        <w:tabs>
          <w:tab w:val="left" w:pos="8931"/>
        </w:tabs>
        <w:jc w:val="both"/>
        <w:rPr>
          <w:rFonts w:ascii="Times New Roman" w:hAnsi="Times New Roman"/>
          <w:sz w:val="24"/>
          <w:szCs w:val="24"/>
        </w:rPr>
      </w:pPr>
      <w:hyperlink r:id="rId2191" w:history="1">
        <w:r w:rsidR="005A6BBD" w:rsidRPr="003A425A">
          <w:rPr>
            <w:rStyle w:val="a3"/>
            <w:rFonts w:ascii="Times New Roman" w:hAnsi="Times New Roman"/>
            <w:sz w:val="24"/>
            <w:szCs w:val="24"/>
          </w:rPr>
          <w:t>http://qt-project.org/doc/qt-5.1/qttestlib/qtest-tutorial.html</w:t>
        </w:r>
      </w:hyperlink>
    </w:p>
    <w:p w:rsidR="005A6BBD" w:rsidRPr="003A425A" w:rsidRDefault="005A6BBD" w:rsidP="000F5C8C">
      <w:pPr>
        <w:tabs>
          <w:tab w:val="left" w:pos="8931"/>
        </w:tabs>
        <w:jc w:val="both"/>
        <w:rPr>
          <w:rFonts w:ascii="Times New Roman" w:hAnsi="Times New Roman"/>
          <w:sz w:val="24"/>
          <w:szCs w:val="24"/>
        </w:rPr>
      </w:pPr>
      <w:r w:rsidRPr="003A425A">
        <w:rPr>
          <w:rFonts w:ascii="Times New Roman" w:hAnsi="Times New Roman"/>
          <w:sz w:val="24"/>
          <w:szCs w:val="24"/>
        </w:rPr>
        <w:t xml:space="preserve">теперь рассмотрим руководство по тестированию. </w:t>
      </w:r>
    </w:p>
    <w:p w:rsidR="003A1542" w:rsidRPr="003A425A" w:rsidRDefault="003A1542" w:rsidP="003A1542">
      <w:pPr>
        <w:pStyle w:val="3"/>
        <w:rPr>
          <w:b w:val="0"/>
          <w:sz w:val="24"/>
          <w:szCs w:val="24"/>
        </w:rPr>
      </w:pPr>
      <w:r w:rsidRPr="003A425A">
        <w:rPr>
          <w:b w:val="0"/>
          <w:sz w:val="24"/>
          <w:szCs w:val="24"/>
        </w:rPr>
        <w:t>НАПИСАНИЕ МОДУЛЬНОГО ТЕСТИРОВАНИЯ</w:t>
      </w:r>
    </w:p>
    <w:p w:rsidR="005A6BBD" w:rsidRPr="003A425A" w:rsidRDefault="00953454" w:rsidP="000F5C8C">
      <w:pPr>
        <w:tabs>
          <w:tab w:val="left" w:pos="8931"/>
        </w:tabs>
        <w:jc w:val="both"/>
        <w:rPr>
          <w:rFonts w:ascii="Times New Roman" w:hAnsi="Times New Roman"/>
          <w:sz w:val="24"/>
          <w:szCs w:val="24"/>
        </w:rPr>
      </w:pPr>
      <w:hyperlink r:id="rId2192" w:history="1">
        <w:r w:rsidR="005A6BBD" w:rsidRPr="003A425A">
          <w:rPr>
            <w:rStyle w:val="a3"/>
            <w:rFonts w:ascii="Times New Roman" w:hAnsi="Times New Roman"/>
            <w:sz w:val="24"/>
            <w:szCs w:val="24"/>
          </w:rPr>
          <w:t>http://qt-project.org/doc/qt-5.1/qttestlib/tutorial1.html</w:t>
        </w:r>
      </w:hyperlink>
    </w:p>
    <w:p w:rsidR="005A6BBD" w:rsidRPr="003A425A" w:rsidRDefault="003A1542" w:rsidP="000F5C8C">
      <w:pPr>
        <w:tabs>
          <w:tab w:val="left" w:pos="8931"/>
        </w:tabs>
        <w:jc w:val="both"/>
        <w:rPr>
          <w:rStyle w:val="HTML"/>
          <w:rFonts w:ascii="Times New Roman" w:hAnsi="Times New Roman" w:cs="Times New Roman"/>
          <w:i/>
          <w:sz w:val="24"/>
          <w:szCs w:val="24"/>
        </w:rPr>
      </w:pPr>
      <w:r w:rsidRPr="003A425A">
        <w:rPr>
          <w:rFonts w:ascii="Times New Roman" w:hAnsi="Times New Roman"/>
          <w:sz w:val="24"/>
          <w:szCs w:val="24"/>
          <w:lang w:val="be-BY"/>
        </w:rPr>
        <w:t>В</w:t>
      </w:r>
      <w:r w:rsidR="005A6BBD" w:rsidRPr="003A425A">
        <w:rPr>
          <w:rFonts w:ascii="Times New Roman" w:hAnsi="Times New Roman"/>
          <w:sz w:val="24"/>
          <w:szCs w:val="24"/>
        </w:rPr>
        <w:t xml:space="preserve"> данной </w:t>
      </w:r>
      <w:r w:rsidR="00783BFB" w:rsidRPr="003A425A">
        <w:rPr>
          <w:rFonts w:ascii="Times New Roman" w:hAnsi="Times New Roman"/>
          <w:sz w:val="24"/>
          <w:szCs w:val="24"/>
        </w:rPr>
        <w:t>Глав</w:t>
      </w:r>
      <w:r w:rsidR="005A6BBD" w:rsidRPr="003A425A">
        <w:rPr>
          <w:rFonts w:ascii="Times New Roman" w:hAnsi="Times New Roman"/>
          <w:sz w:val="24"/>
          <w:szCs w:val="24"/>
        </w:rPr>
        <w:t xml:space="preserve">е рассматривается, как </w:t>
      </w:r>
      <w:r w:rsidR="00F850EA" w:rsidRPr="003A425A">
        <w:rPr>
          <w:rFonts w:ascii="Times New Roman" w:hAnsi="Times New Roman"/>
          <w:sz w:val="24"/>
          <w:szCs w:val="24"/>
        </w:rPr>
        <w:t>написа</w:t>
      </w:r>
      <w:r w:rsidR="005A6BBD" w:rsidRPr="003A425A">
        <w:rPr>
          <w:rFonts w:ascii="Times New Roman" w:hAnsi="Times New Roman"/>
          <w:sz w:val="24"/>
          <w:szCs w:val="24"/>
        </w:rPr>
        <w:t xml:space="preserve">ть простой модульный тест для </w:t>
      </w:r>
      <w:r w:rsidR="00E246E6" w:rsidRPr="003A425A">
        <w:rPr>
          <w:rFonts w:ascii="Times New Roman" w:hAnsi="Times New Roman"/>
          <w:sz w:val="24"/>
          <w:szCs w:val="24"/>
        </w:rPr>
        <w:t>функции</w:t>
      </w:r>
      <w:r w:rsidR="005A6BBD" w:rsidRPr="003A425A">
        <w:rPr>
          <w:rFonts w:ascii="Times New Roman" w:hAnsi="Times New Roman"/>
          <w:sz w:val="24"/>
          <w:szCs w:val="24"/>
        </w:rPr>
        <w:t xml:space="preserve"> и как его выполнить.</w:t>
      </w:r>
      <w:r w:rsidRPr="003A425A">
        <w:rPr>
          <w:rFonts w:ascii="Times New Roman" w:hAnsi="Times New Roman"/>
          <w:sz w:val="24"/>
          <w:szCs w:val="24"/>
          <w:lang w:val="be-BY"/>
        </w:rPr>
        <w:t xml:space="preserve"> </w:t>
      </w:r>
      <w:r w:rsidR="005A6BBD" w:rsidRPr="003A425A">
        <w:rPr>
          <w:rFonts w:ascii="Times New Roman" w:hAnsi="Times New Roman"/>
          <w:sz w:val="24"/>
          <w:szCs w:val="24"/>
        </w:rPr>
        <w:t xml:space="preserve">Вначале следует создать подкласс </w:t>
      </w:r>
      <w:r w:rsidR="005A6BBD" w:rsidRPr="003A425A">
        <w:rPr>
          <w:rFonts w:ascii="Times New Roman" w:hAnsi="Times New Roman"/>
          <w:sz w:val="24"/>
          <w:szCs w:val="24"/>
          <w:lang w:val="en-US"/>
        </w:rPr>
        <w:t>QObject</w:t>
      </w:r>
      <w:r w:rsidR="005A6BBD" w:rsidRPr="003A425A">
        <w:rPr>
          <w:rFonts w:ascii="Times New Roman" w:hAnsi="Times New Roman"/>
          <w:sz w:val="24"/>
          <w:szCs w:val="24"/>
        </w:rPr>
        <w:t xml:space="preserve">, а затем </w:t>
      </w:r>
      <w:r w:rsidR="00F850EA" w:rsidRPr="003A425A">
        <w:rPr>
          <w:rFonts w:ascii="Times New Roman" w:hAnsi="Times New Roman"/>
          <w:sz w:val="24"/>
          <w:szCs w:val="24"/>
        </w:rPr>
        <w:t>написа</w:t>
      </w:r>
      <w:r w:rsidR="005A6BBD" w:rsidRPr="003A425A">
        <w:rPr>
          <w:rFonts w:ascii="Times New Roman" w:hAnsi="Times New Roman"/>
          <w:sz w:val="24"/>
          <w:szCs w:val="24"/>
        </w:rPr>
        <w:t xml:space="preserve">ть в нём в качестве приватных слотов функции для тестирования. </w:t>
      </w:r>
      <w:r w:rsidR="005A6BBD" w:rsidRPr="003A425A">
        <w:rPr>
          <w:rFonts w:ascii="Times New Roman" w:hAnsi="Times New Roman"/>
          <w:i/>
          <w:sz w:val="24"/>
          <w:szCs w:val="24"/>
        </w:rPr>
        <w:t>Есть пример того, как это пишется.</w:t>
      </w:r>
      <w:r w:rsidRPr="003A425A">
        <w:rPr>
          <w:rFonts w:ascii="Times New Roman" w:hAnsi="Times New Roman"/>
          <w:i/>
          <w:sz w:val="24"/>
          <w:szCs w:val="24"/>
          <w:lang w:val="be-BY"/>
        </w:rPr>
        <w:t xml:space="preserve"> </w:t>
      </w:r>
      <w:hyperlink r:id="rId2193" w:anchor="QVERIFY" w:history="1">
        <w:r w:rsidR="005A6BBD" w:rsidRPr="003A425A">
          <w:rPr>
            <w:rStyle w:val="a3"/>
            <w:rFonts w:ascii="Times New Roman" w:hAnsi="Times New Roman"/>
            <w:color w:val="auto"/>
            <w:sz w:val="24"/>
            <w:szCs w:val="24"/>
          </w:rPr>
          <w:t>QVERIFY</w:t>
        </w:r>
      </w:hyperlink>
      <w:r w:rsidR="005A6BBD" w:rsidRPr="003A425A">
        <w:rPr>
          <w:rFonts w:ascii="Times New Roman" w:hAnsi="Times New Roman"/>
          <w:sz w:val="24"/>
          <w:szCs w:val="24"/>
        </w:rPr>
        <w:t>() макрос оценивает выражение, переданное ему в качестве аргумента. Если оно оценивается в правду, то выполнение тестовой функции продолжается. Иначе, сообщение, описывающее крах, добавляется в тестовый ло</w:t>
      </w:r>
      <w:r w:rsidR="00E246E6" w:rsidRPr="003A425A">
        <w:rPr>
          <w:rFonts w:ascii="Times New Roman" w:hAnsi="Times New Roman"/>
          <w:sz w:val="24"/>
          <w:szCs w:val="24"/>
        </w:rPr>
        <w:t>г</w:t>
      </w:r>
      <w:r w:rsidR="005A6BBD" w:rsidRPr="003A425A">
        <w:rPr>
          <w:rFonts w:ascii="Times New Roman" w:hAnsi="Times New Roman"/>
          <w:sz w:val="24"/>
          <w:szCs w:val="24"/>
        </w:rPr>
        <w:t>, а функция прекращает выполнение.</w:t>
      </w:r>
      <w:r w:rsidRPr="003A425A">
        <w:rPr>
          <w:rFonts w:ascii="Times New Roman" w:hAnsi="Times New Roman"/>
          <w:sz w:val="24"/>
          <w:szCs w:val="24"/>
          <w:lang w:val="be-BY"/>
        </w:rPr>
        <w:t xml:space="preserve"> </w:t>
      </w:r>
      <w:r w:rsidR="005A6BBD" w:rsidRPr="003A425A">
        <w:rPr>
          <w:rFonts w:ascii="Times New Roman" w:hAnsi="Times New Roman"/>
          <w:sz w:val="24"/>
          <w:szCs w:val="24"/>
        </w:rPr>
        <w:t xml:space="preserve">Но если вы хотите более многословный вывод в тестовым логе, вам следует использовать макрос </w:t>
      </w:r>
      <w:hyperlink r:id="rId2194" w:anchor="QCOMPAREx" w:history="1">
        <w:r w:rsidR="005A6BBD" w:rsidRPr="003A425A">
          <w:rPr>
            <w:rStyle w:val="a3"/>
            <w:rFonts w:ascii="Times New Roman" w:hAnsi="Times New Roman"/>
            <w:color w:val="auto"/>
            <w:sz w:val="24"/>
            <w:szCs w:val="24"/>
          </w:rPr>
          <w:t>QCOMPARE</w:t>
        </w:r>
      </w:hyperlink>
      <w:r w:rsidR="005A6BBD" w:rsidRPr="003A425A">
        <w:rPr>
          <w:rFonts w:ascii="Times New Roman" w:hAnsi="Times New Roman"/>
          <w:sz w:val="24"/>
          <w:szCs w:val="24"/>
        </w:rPr>
        <w:t xml:space="preserve">() вместо этого. Наконец, чтобы сделать наш тест автономно исполняемым, следует добавить две линии, </w:t>
      </w:r>
      <w:r w:rsidR="005A6BBD" w:rsidRPr="003A425A">
        <w:rPr>
          <w:rFonts w:ascii="Times New Roman" w:hAnsi="Times New Roman"/>
          <w:i/>
          <w:sz w:val="24"/>
          <w:szCs w:val="24"/>
        </w:rPr>
        <w:t>которые показаны в данной части кода.</w:t>
      </w:r>
      <w:r w:rsidRPr="003A425A">
        <w:rPr>
          <w:rFonts w:ascii="Times New Roman" w:hAnsi="Times New Roman"/>
          <w:i/>
          <w:sz w:val="24"/>
          <w:szCs w:val="24"/>
          <w:lang w:val="be-BY"/>
        </w:rPr>
        <w:t xml:space="preserve"> </w:t>
      </w:r>
      <w:hyperlink r:id="rId2195" w:anchor="QTEST_MAIN" w:history="1">
        <w:r w:rsidR="005A6BBD" w:rsidRPr="003A425A">
          <w:rPr>
            <w:rStyle w:val="a3"/>
            <w:rFonts w:ascii="Times New Roman" w:hAnsi="Times New Roman"/>
            <w:color w:val="auto"/>
            <w:sz w:val="24"/>
            <w:szCs w:val="24"/>
          </w:rPr>
          <w:t>QTEST_MAIN</w:t>
        </w:r>
      </w:hyperlink>
      <w:r w:rsidR="005A6BBD" w:rsidRPr="003A425A">
        <w:rPr>
          <w:rFonts w:ascii="Times New Roman" w:hAnsi="Times New Roman"/>
          <w:sz w:val="24"/>
          <w:szCs w:val="24"/>
        </w:rPr>
        <w:t xml:space="preserve">() макрос расширяет к простому методу </w:t>
      </w:r>
      <w:r w:rsidR="005A6BBD" w:rsidRPr="003A425A">
        <w:rPr>
          <w:rFonts w:ascii="Times New Roman" w:hAnsi="Times New Roman"/>
          <w:sz w:val="24"/>
          <w:szCs w:val="24"/>
          <w:lang w:val="en-US"/>
        </w:rPr>
        <w:t>main</w:t>
      </w:r>
      <w:r w:rsidR="005A6BBD" w:rsidRPr="003A425A">
        <w:rPr>
          <w:rFonts w:ascii="Times New Roman" w:hAnsi="Times New Roman"/>
          <w:sz w:val="24"/>
          <w:szCs w:val="24"/>
        </w:rPr>
        <w:t>() метод, который выполняет все тестовые функции. Заметьте, что если и объявление</w:t>
      </w:r>
      <w:r w:rsidR="00E246E6" w:rsidRPr="003A425A">
        <w:rPr>
          <w:rFonts w:ascii="Times New Roman" w:hAnsi="Times New Roman"/>
          <w:sz w:val="24"/>
          <w:szCs w:val="24"/>
        </w:rPr>
        <w:t>,</w:t>
      </w:r>
      <w:r w:rsidR="005A6BBD" w:rsidRPr="003A425A">
        <w:rPr>
          <w:rFonts w:ascii="Times New Roman" w:hAnsi="Times New Roman"/>
          <w:sz w:val="24"/>
          <w:szCs w:val="24"/>
        </w:rPr>
        <w:t xml:space="preserve"> и реализация наших тестовых классов являются </w:t>
      </w:r>
      <w:r w:rsidR="005A6BBD" w:rsidRPr="003A425A">
        <w:rPr>
          <w:rStyle w:val="HTML"/>
          <w:rFonts w:ascii="Times New Roman" w:hAnsi="Times New Roman" w:cs="Times New Roman"/>
          <w:sz w:val="24"/>
          <w:szCs w:val="24"/>
        </w:rPr>
        <w:t xml:space="preserve">.cpp файлом, мы также должны включить генерируемый </w:t>
      </w:r>
      <w:r w:rsidR="000D4358" w:rsidRPr="003A425A">
        <w:rPr>
          <w:rStyle w:val="HTML"/>
          <w:rFonts w:ascii="Times New Roman" w:hAnsi="Times New Roman" w:cs="Times New Roman"/>
          <w:sz w:val="24"/>
          <w:szCs w:val="24"/>
        </w:rPr>
        <w:t>moc</w:t>
      </w:r>
      <w:r w:rsidR="005A6BBD" w:rsidRPr="003A425A">
        <w:rPr>
          <w:rStyle w:val="HTML"/>
          <w:rFonts w:ascii="Times New Roman" w:hAnsi="Times New Roman" w:cs="Times New Roman"/>
          <w:sz w:val="24"/>
          <w:szCs w:val="24"/>
        </w:rPr>
        <w:t xml:space="preserve"> файл, чтобы сделать работу по анализу </w:t>
      </w:r>
      <w:r w:rsidR="00B00C9F" w:rsidRPr="003A425A">
        <w:rPr>
          <w:rStyle w:val="HTML"/>
          <w:rFonts w:ascii="Times New Roman" w:hAnsi="Times New Roman" w:cs="Times New Roman"/>
          <w:sz w:val="24"/>
          <w:szCs w:val="24"/>
        </w:rPr>
        <w:t>qt</w:t>
      </w:r>
      <w:r w:rsidR="005A6BBD" w:rsidRPr="003A425A">
        <w:rPr>
          <w:rStyle w:val="HTML"/>
          <w:rFonts w:ascii="Times New Roman" w:hAnsi="Times New Roman" w:cs="Times New Roman"/>
          <w:sz w:val="24"/>
          <w:szCs w:val="24"/>
        </w:rPr>
        <w:t>.</w:t>
      </w:r>
      <w:r w:rsidR="000E33DD" w:rsidRPr="003A425A">
        <w:rPr>
          <w:rStyle w:val="HTML"/>
          <w:rFonts w:ascii="Times New Roman" w:hAnsi="Times New Roman" w:cs="Times New Roman"/>
          <w:sz w:val="24"/>
          <w:szCs w:val="24"/>
          <w:lang w:val="be-BY"/>
        </w:rPr>
        <w:t xml:space="preserve"> </w:t>
      </w:r>
      <w:r w:rsidR="005A6BBD" w:rsidRPr="003A425A">
        <w:rPr>
          <w:rStyle w:val="HTML"/>
          <w:rFonts w:ascii="Times New Roman" w:hAnsi="Times New Roman" w:cs="Times New Roman"/>
          <w:sz w:val="24"/>
          <w:szCs w:val="24"/>
        </w:rPr>
        <w:t xml:space="preserve">Далее тест помещается в некоторую </w:t>
      </w:r>
      <w:r w:rsidR="00F850EA" w:rsidRPr="003A425A">
        <w:rPr>
          <w:rStyle w:val="HTML"/>
          <w:rFonts w:ascii="Times New Roman" w:hAnsi="Times New Roman" w:cs="Times New Roman"/>
          <w:sz w:val="24"/>
          <w:szCs w:val="24"/>
        </w:rPr>
        <w:t>директори</w:t>
      </w:r>
      <w:r w:rsidR="005A6BBD" w:rsidRPr="003A425A">
        <w:rPr>
          <w:rStyle w:val="HTML"/>
          <w:rFonts w:ascii="Times New Roman" w:hAnsi="Times New Roman" w:cs="Times New Roman"/>
          <w:sz w:val="24"/>
          <w:szCs w:val="24"/>
        </w:rPr>
        <w:t xml:space="preserve">ю, и при помощи </w:t>
      </w:r>
      <w:r w:rsidR="005A6BBD" w:rsidRPr="003A425A">
        <w:rPr>
          <w:rStyle w:val="HTML"/>
          <w:rFonts w:ascii="Times New Roman" w:hAnsi="Times New Roman" w:cs="Times New Roman"/>
          <w:sz w:val="24"/>
          <w:szCs w:val="24"/>
          <w:lang w:val="en-US"/>
        </w:rPr>
        <w:t>qmake</w:t>
      </w:r>
      <w:r w:rsidR="005A6BBD" w:rsidRPr="003A425A">
        <w:rPr>
          <w:rStyle w:val="HTML"/>
          <w:rFonts w:ascii="Times New Roman" w:hAnsi="Times New Roman" w:cs="Times New Roman"/>
          <w:sz w:val="24"/>
          <w:szCs w:val="24"/>
        </w:rPr>
        <w:t xml:space="preserve"> строится </w:t>
      </w:r>
      <w:r w:rsidR="00F850EA" w:rsidRPr="003A425A">
        <w:rPr>
          <w:rStyle w:val="HTML"/>
          <w:rFonts w:ascii="Times New Roman" w:hAnsi="Times New Roman" w:cs="Times New Roman"/>
          <w:sz w:val="24"/>
          <w:szCs w:val="24"/>
        </w:rPr>
        <w:t>проект</w:t>
      </w:r>
      <w:r w:rsidR="005A6BBD" w:rsidRPr="003A425A">
        <w:rPr>
          <w:rStyle w:val="HTML"/>
          <w:rFonts w:ascii="Times New Roman" w:hAnsi="Times New Roman" w:cs="Times New Roman"/>
          <w:sz w:val="24"/>
          <w:szCs w:val="24"/>
        </w:rPr>
        <w:t xml:space="preserve">, который генерирует </w:t>
      </w:r>
      <w:r w:rsidR="005A6BBD" w:rsidRPr="003A425A">
        <w:rPr>
          <w:rStyle w:val="HTML"/>
          <w:rFonts w:ascii="Times New Roman" w:hAnsi="Times New Roman" w:cs="Times New Roman"/>
          <w:sz w:val="24"/>
          <w:szCs w:val="24"/>
          <w:lang w:val="en-US"/>
        </w:rPr>
        <w:t>make</w:t>
      </w:r>
      <w:r w:rsidR="005A6BBD" w:rsidRPr="003A425A">
        <w:rPr>
          <w:rStyle w:val="HTML"/>
          <w:rFonts w:ascii="Times New Roman" w:hAnsi="Times New Roman" w:cs="Times New Roman"/>
          <w:sz w:val="24"/>
          <w:szCs w:val="24"/>
        </w:rPr>
        <w:t xml:space="preserve">-файл. В </w:t>
      </w:r>
      <w:r w:rsidR="00CE11D0" w:rsidRPr="003A425A">
        <w:rPr>
          <w:rStyle w:val="HTML"/>
          <w:rFonts w:ascii="Times New Roman" w:hAnsi="Times New Roman" w:cs="Times New Roman"/>
          <w:sz w:val="24"/>
          <w:szCs w:val="24"/>
        </w:rPr>
        <w:t>Windows</w:t>
      </w:r>
      <w:r w:rsidR="005A6BBD" w:rsidRPr="003A425A">
        <w:rPr>
          <w:rStyle w:val="HTML"/>
          <w:rFonts w:ascii="Times New Roman" w:hAnsi="Times New Roman" w:cs="Times New Roman"/>
          <w:sz w:val="24"/>
          <w:szCs w:val="24"/>
        </w:rPr>
        <w:t xml:space="preserve"> следует использовать</w:t>
      </w:r>
      <w:r w:rsidR="005A6BBD" w:rsidRPr="003A425A">
        <w:rPr>
          <w:rStyle w:val="HTML"/>
          <w:rFonts w:ascii="Times New Roman" w:hAnsi="Times New Roman" w:cs="Times New Roman"/>
          <w:sz w:val="24"/>
          <w:szCs w:val="24"/>
          <w:lang w:val="be-BY"/>
        </w:rPr>
        <w:t xml:space="preserve"> </w:t>
      </w:r>
      <w:r w:rsidR="005A6BBD" w:rsidRPr="003A425A">
        <w:rPr>
          <w:rStyle w:val="HTML"/>
          <w:rFonts w:ascii="Times New Roman" w:hAnsi="Times New Roman" w:cs="Times New Roman"/>
          <w:sz w:val="24"/>
          <w:szCs w:val="24"/>
          <w:lang w:val="en-US"/>
        </w:rPr>
        <w:t>nmake</w:t>
      </w:r>
      <w:r w:rsidR="005A6BBD" w:rsidRPr="003A425A">
        <w:rPr>
          <w:rStyle w:val="HTML"/>
          <w:rFonts w:ascii="Times New Roman" w:hAnsi="Times New Roman" w:cs="Times New Roman"/>
          <w:sz w:val="24"/>
          <w:szCs w:val="24"/>
          <w:lang w:val="be-BY"/>
        </w:rPr>
        <w:t xml:space="preserve"> вместо </w:t>
      </w:r>
      <w:r w:rsidR="005A6BBD" w:rsidRPr="003A425A">
        <w:rPr>
          <w:rStyle w:val="HTML"/>
          <w:rFonts w:ascii="Times New Roman" w:hAnsi="Times New Roman" w:cs="Times New Roman"/>
          <w:sz w:val="24"/>
          <w:szCs w:val="24"/>
          <w:lang w:val="en-US"/>
        </w:rPr>
        <w:t>qmake</w:t>
      </w:r>
      <w:r w:rsidR="005A6BBD" w:rsidRPr="003A425A">
        <w:rPr>
          <w:rStyle w:val="HTML"/>
          <w:rFonts w:ascii="Times New Roman" w:hAnsi="Times New Roman" w:cs="Times New Roman"/>
          <w:sz w:val="24"/>
          <w:szCs w:val="24"/>
        </w:rPr>
        <w:t xml:space="preserve">. После этого следует запустить </w:t>
      </w:r>
      <w:r w:rsidR="005A6BBD" w:rsidRPr="003A425A">
        <w:rPr>
          <w:rStyle w:val="HTML"/>
          <w:rFonts w:ascii="Times New Roman" w:hAnsi="Times New Roman" w:cs="Times New Roman"/>
          <w:sz w:val="24"/>
          <w:szCs w:val="24"/>
        </w:rPr>
        <w:lastRenderedPageBreak/>
        <w:t>исполняемый файл и получить вывод.</w:t>
      </w:r>
      <w:r w:rsidR="000E33DD" w:rsidRPr="003A425A">
        <w:rPr>
          <w:rStyle w:val="HTML"/>
          <w:rFonts w:ascii="Times New Roman" w:hAnsi="Times New Roman" w:cs="Times New Roman"/>
          <w:sz w:val="24"/>
          <w:szCs w:val="24"/>
          <w:lang w:val="be-BY"/>
        </w:rPr>
        <w:t xml:space="preserve"> </w:t>
      </w:r>
      <w:r w:rsidR="005A6BBD" w:rsidRPr="003A425A">
        <w:rPr>
          <w:rStyle w:val="HTML"/>
          <w:rFonts w:ascii="Times New Roman" w:hAnsi="Times New Roman" w:cs="Times New Roman"/>
          <w:sz w:val="24"/>
          <w:szCs w:val="24"/>
        </w:rPr>
        <w:t xml:space="preserve">Можно просто создать файл </w:t>
      </w:r>
      <w:r w:rsidR="00F850EA" w:rsidRPr="003A425A">
        <w:rPr>
          <w:rStyle w:val="HTML"/>
          <w:rFonts w:ascii="Times New Roman" w:hAnsi="Times New Roman" w:cs="Times New Roman"/>
          <w:sz w:val="24"/>
          <w:szCs w:val="24"/>
        </w:rPr>
        <w:t>проект</w:t>
      </w:r>
      <w:r w:rsidR="005A6BBD" w:rsidRPr="003A425A">
        <w:rPr>
          <w:rStyle w:val="HTML"/>
          <w:rFonts w:ascii="Times New Roman" w:hAnsi="Times New Roman" w:cs="Times New Roman"/>
          <w:sz w:val="24"/>
          <w:szCs w:val="24"/>
        </w:rPr>
        <w:t>а для тестирования.</w:t>
      </w:r>
      <w:r w:rsidR="000E33DD" w:rsidRPr="003A425A">
        <w:rPr>
          <w:rStyle w:val="HTML"/>
          <w:rFonts w:ascii="Times New Roman" w:hAnsi="Times New Roman" w:cs="Times New Roman"/>
          <w:sz w:val="24"/>
          <w:szCs w:val="24"/>
          <w:lang w:val="be-BY"/>
        </w:rPr>
        <w:t xml:space="preserve"> </w:t>
      </w:r>
      <w:r w:rsidR="005A6BBD" w:rsidRPr="003A425A">
        <w:rPr>
          <w:rStyle w:val="HTML"/>
          <w:rFonts w:ascii="Times New Roman" w:hAnsi="Times New Roman" w:cs="Times New Roman"/>
          <w:i/>
          <w:sz w:val="24"/>
          <w:szCs w:val="24"/>
        </w:rPr>
        <w:t xml:space="preserve">Он показан среди файлов, которые предоставлены к первой </w:t>
      </w:r>
      <w:r w:rsidR="00783BFB" w:rsidRPr="003A425A">
        <w:rPr>
          <w:rStyle w:val="HTML"/>
          <w:rFonts w:ascii="Times New Roman" w:hAnsi="Times New Roman" w:cs="Times New Roman"/>
          <w:i/>
          <w:sz w:val="24"/>
          <w:szCs w:val="24"/>
        </w:rPr>
        <w:t>Глав</w:t>
      </w:r>
      <w:r w:rsidR="005A6BBD" w:rsidRPr="003A425A">
        <w:rPr>
          <w:rStyle w:val="HTML"/>
          <w:rFonts w:ascii="Times New Roman" w:hAnsi="Times New Roman" w:cs="Times New Roman"/>
          <w:i/>
          <w:sz w:val="24"/>
          <w:szCs w:val="24"/>
        </w:rPr>
        <w:t>е.</w:t>
      </w:r>
    </w:p>
    <w:p w:rsidR="000E33DD" w:rsidRPr="003A425A" w:rsidRDefault="000E33DD" w:rsidP="000E33DD">
      <w:pPr>
        <w:pStyle w:val="3"/>
        <w:rPr>
          <w:b w:val="0"/>
          <w:sz w:val="24"/>
          <w:szCs w:val="24"/>
        </w:rPr>
      </w:pPr>
      <w:r w:rsidRPr="003A425A">
        <w:rPr>
          <w:b w:val="0"/>
          <w:sz w:val="24"/>
          <w:szCs w:val="24"/>
        </w:rPr>
        <w:t>ТЕСТИРОВАНИЕ, УПРАВЛЯЕМОЕ ДАННЫМИ</w:t>
      </w:r>
    </w:p>
    <w:p w:rsidR="005A6BBD" w:rsidRPr="003A425A" w:rsidRDefault="00953454" w:rsidP="000F5C8C">
      <w:pPr>
        <w:tabs>
          <w:tab w:val="left" w:pos="8931"/>
        </w:tabs>
        <w:jc w:val="both"/>
        <w:rPr>
          <w:rFonts w:ascii="Times New Roman" w:hAnsi="Times New Roman"/>
          <w:sz w:val="24"/>
          <w:szCs w:val="24"/>
        </w:rPr>
      </w:pPr>
      <w:hyperlink r:id="rId2196" w:history="1">
        <w:r w:rsidR="005A6BBD" w:rsidRPr="003A425A">
          <w:rPr>
            <w:rStyle w:val="a3"/>
            <w:rFonts w:ascii="Times New Roman" w:hAnsi="Times New Roman"/>
            <w:sz w:val="24"/>
            <w:szCs w:val="24"/>
          </w:rPr>
          <w:t>http://qt-project.org/doc/qt-5.1/qttestlib/tutorial2.html</w:t>
        </w:r>
      </w:hyperlink>
    </w:p>
    <w:p w:rsidR="005A6BBD" w:rsidRPr="003A425A" w:rsidRDefault="000E33DD" w:rsidP="000F5C8C">
      <w:pPr>
        <w:tabs>
          <w:tab w:val="left" w:pos="8931"/>
        </w:tabs>
        <w:jc w:val="both"/>
        <w:rPr>
          <w:rFonts w:ascii="Times New Roman" w:hAnsi="Times New Roman"/>
          <w:i/>
          <w:sz w:val="24"/>
          <w:szCs w:val="24"/>
        </w:rPr>
      </w:pPr>
      <w:r w:rsidRPr="003A425A">
        <w:rPr>
          <w:rFonts w:ascii="Times New Roman" w:hAnsi="Times New Roman"/>
          <w:sz w:val="24"/>
          <w:szCs w:val="24"/>
          <w:lang w:val="be-BY"/>
        </w:rPr>
        <w:t>В</w:t>
      </w:r>
      <w:r w:rsidR="005A6BBD" w:rsidRPr="003A425A">
        <w:rPr>
          <w:rFonts w:ascii="Times New Roman" w:hAnsi="Times New Roman"/>
          <w:sz w:val="24"/>
          <w:szCs w:val="24"/>
        </w:rPr>
        <w:t xml:space="preserve"> данной </w:t>
      </w:r>
      <w:r w:rsidR="002B0566" w:rsidRPr="003A425A">
        <w:rPr>
          <w:rFonts w:ascii="Times New Roman" w:hAnsi="Times New Roman"/>
          <w:sz w:val="24"/>
          <w:szCs w:val="24"/>
        </w:rPr>
        <w:t>Г</w:t>
      </w:r>
      <w:r w:rsidR="00783BFB" w:rsidRPr="003A425A">
        <w:rPr>
          <w:rFonts w:ascii="Times New Roman" w:hAnsi="Times New Roman"/>
          <w:sz w:val="24"/>
          <w:szCs w:val="24"/>
        </w:rPr>
        <w:t>лав</w:t>
      </w:r>
      <w:r w:rsidR="005A6BBD" w:rsidRPr="003A425A">
        <w:rPr>
          <w:rFonts w:ascii="Times New Roman" w:hAnsi="Times New Roman"/>
          <w:sz w:val="24"/>
          <w:szCs w:val="24"/>
        </w:rPr>
        <w:t>е будет продемонстрировано, как выполнять тестирование много раз с разными данными для тестов.</w:t>
      </w:r>
      <w:r w:rsidRPr="003A425A">
        <w:rPr>
          <w:rFonts w:ascii="Times New Roman" w:hAnsi="Times New Roman"/>
          <w:sz w:val="24"/>
          <w:szCs w:val="24"/>
          <w:lang w:val="be-BY"/>
        </w:rPr>
        <w:t xml:space="preserve"> </w:t>
      </w:r>
      <w:r w:rsidR="005A6BBD" w:rsidRPr="003A425A">
        <w:rPr>
          <w:rFonts w:ascii="Times New Roman" w:hAnsi="Times New Roman"/>
          <w:sz w:val="24"/>
          <w:szCs w:val="24"/>
        </w:rPr>
        <w:t xml:space="preserve">До сих пор мы имели жёстко закодированные данные, которые мы желали тестировать в нашей тестовой функции. Если мы добавим больше тестовых данных, функция может </w:t>
      </w:r>
      <w:r w:rsidR="002B0566" w:rsidRPr="003A425A">
        <w:rPr>
          <w:rFonts w:ascii="Times New Roman" w:hAnsi="Times New Roman"/>
          <w:szCs w:val="24"/>
        </w:rPr>
        <w:t>выгляд</w:t>
      </w:r>
      <w:r w:rsidR="005A6BBD" w:rsidRPr="003A425A">
        <w:rPr>
          <w:rFonts w:ascii="Times New Roman" w:hAnsi="Times New Roman"/>
          <w:sz w:val="24"/>
          <w:szCs w:val="24"/>
        </w:rPr>
        <w:t xml:space="preserve">еть следующим образом. </w:t>
      </w:r>
      <w:r w:rsidR="005A6BBD" w:rsidRPr="003A425A">
        <w:rPr>
          <w:rFonts w:ascii="Times New Roman" w:hAnsi="Times New Roman"/>
          <w:i/>
          <w:sz w:val="24"/>
          <w:szCs w:val="24"/>
        </w:rPr>
        <w:t>Показан пример кода.</w:t>
      </w:r>
    </w:p>
    <w:p w:rsidR="005A6BBD" w:rsidRPr="003A425A" w:rsidRDefault="00B00C9F" w:rsidP="000F5C8C">
      <w:pPr>
        <w:tabs>
          <w:tab w:val="left" w:pos="8931"/>
        </w:tabs>
        <w:jc w:val="both"/>
        <w:rPr>
          <w:rFonts w:ascii="Times New Roman" w:hAnsi="Times New Roman"/>
          <w:i/>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 поддерживает добавление тестовых данных в функцию для тестирования.</w:t>
      </w:r>
      <w:r w:rsidR="000E33DD" w:rsidRPr="003A425A">
        <w:rPr>
          <w:rFonts w:ascii="Times New Roman" w:hAnsi="Times New Roman"/>
          <w:sz w:val="24"/>
          <w:szCs w:val="24"/>
          <w:lang w:val="be-BY"/>
        </w:rPr>
        <w:t xml:space="preserve"> </w:t>
      </w:r>
      <w:r w:rsidR="005A6BBD" w:rsidRPr="003A425A">
        <w:rPr>
          <w:rFonts w:ascii="Times New Roman" w:hAnsi="Times New Roman"/>
          <w:sz w:val="24"/>
          <w:szCs w:val="24"/>
        </w:rPr>
        <w:t>Всё, что для этого нужно, так это добавить другой приватный слот</w:t>
      </w:r>
      <w:r w:rsidR="002B0566" w:rsidRPr="003A425A">
        <w:rPr>
          <w:rFonts w:ascii="Times New Roman" w:hAnsi="Times New Roman"/>
          <w:sz w:val="24"/>
          <w:szCs w:val="24"/>
        </w:rPr>
        <w:t xml:space="preserve"> &lt;</w:t>
      </w:r>
      <w:r w:rsidR="002B0566" w:rsidRPr="003A425A">
        <w:rPr>
          <w:rFonts w:ascii="Times New Roman" w:hAnsi="Times New Roman"/>
          <w:sz w:val="24"/>
          <w:szCs w:val="24"/>
          <w:lang w:val="en-US"/>
        </w:rPr>
        <w:t>name</w:t>
      </w:r>
      <w:r w:rsidR="002B0566" w:rsidRPr="003A425A">
        <w:rPr>
          <w:rFonts w:ascii="Times New Roman" w:hAnsi="Times New Roman"/>
          <w:sz w:val="24"/>
          <w:szCs w:val="24"/>
        </w:rPr>
        <w:t>&gt;_</w:t>
      </w:r>
      <w:r w:rsidR="002B0566" w:rsidRPr="003A425A">
        <w:rPr>
          <w:rFonts w:ascii="Times New Roman" w:hAnsi="Times New Roman"/>
          <w:sz w:val="24"/>
          <w:szCs w:val="24"/>
          <w:lang w:val="en-US"/>
        </w:rPr>
        <w:t>data</w:t>
      </w:r>
      <w:r w:rsidR="005A6BBD" w:rsidRPr="003A425A">
        <w:rPr>
          <w:rFonts w:ascii="Times New Roman" w:hAnsi="Times New Roman"/>
          <w:sz w:val="24"/>
          <w:szCs w:val="24"/>
        </w:rPr>
        <w:t>.</w:t>
      </w:r>
      <w:r w:rsidR="002B0566" w:rsidRPr="003A425A">
        <w:rPr>
          <w:rFonts w:ascii="Times New Roman" w:hAnsi="Times New Roman"/>
          <w:sz w:val="24"/>
          <w:szCs w:val="24"/>
        </w:rPr>
        <w:t xml:space="preserve"> В этом слоте определяются элементы для тестов: наборы колонок. Затем к ним добавляют некоторые данные при помощи формирования строк, которым присваивают имена.</w:t>
      </w:r>
      <w:r w:rsidR="005A6BBD" w:rsidRPr="003A425A">
        <w:rPr>
          <w:rFonts w:ascii="Times New Roman" w:hAnsi="Times New Roman"/>
          <w:sz w:val="24"/>
          <w:szCs w:val="24"/>
        </w:rPr>
        <w:t xml:space="preserve"> </w:t>
      </w:r>
      <w:r w:rsidR="005A6BBD" w:rsidRPr="003A425A">
        <w:rPr>
          <w:rFonts w:ascii="Times New Roman" w:hAnsi="Times New Roman"/>
          <w:i/>
          <w:sz w:val="24"/>
          <w:szCs w:val="24"/>
        </w:rPr>
        <w:t>Есть пример кода.</w:t>
      </w:r>
      <w:r w:rsidR="000E33DD" w:rsidRPr="003A425A">
        <w:rPr>
          <w:rFonts w:ascii="Times New Roman" w:hAnsi="Times New Roman"/>
          <w:i/>
          <w:sz w:val="24"/>
          <w:szCs w:val="24"/>
          <w:lang w:val="be-BY"/>
        </w:rPr>
        <w:t xml:space="preserve"> </w:t>
      </w:r>
      <w:r w:rsidR="005A6BBD" w:rsidRPr="003A425A">
        <w:rPr>
          <w:rFonts w:ascii="Times New Roman" w:hAnsi="Times New Roman"/>
          <w:i/>
          <w:sz w:val="24"/>
          <w:szCs w:val="24"/>
        </w:rPr>
        <w:t>Есть замечательный пример определения тестовой функции.</w:t>
      </w:r>
    </w:p>
    <w:p w:rsidR="000E33DD" w:rsidRPr="003A425A" w:rsidRDefault="00953454" w:rsidP="000F5C8C">
      <w:pPr>
        <w:tabs>
          <w:tab w:val="left" w:pos="8931"/>
        </w:tabs>
        <w:jc w:val="both"/>
        <w:rPr>
          <w:rFonts w:ascii="Times New Roman" w:hAnsi="Times New Roman"/>
          <w:sz w:val="24"/>
          <w:szCs w:val="24"/>
          <w:lang w:val="be-BY"/>
        </w:rPr>
      </w:pPr>
      <w:hyperlink r:id="rId2197" w:anchor="QFETCH" w:history="1">
        <w:r w:rsidR="005A6BBD" w:rsidRPr="003A425A">
          <w:rPr>
            <w:rStyle w:val="a3"/>
            <w:rFonts w:ascii="Times New Roman" w:hAnsi="Times New Roman"/>
            <w:color w:val="auto"/>
            <w:sz w:val="24"/>
            <w:szCs w:val="24"/>
          </w:rPr>
          <w:t>QFETCH</w:t>
        </w:r>
      </w:hyperlink>
      <w:r w:rsidR="005A6BBD" w:rsidRPr="003A425A">
        <w:rPr>
          <w:rFonts w:ascii="Times New Roman" w:hAnsi="Times New Roman"/>
          <w:sz w:val="24"/>
          <w:szCs w:val="24"/>
        </w:rPr>
        <w:t>() макрос используется для выбора</w:t>
      </w:r>
      <w:r w:rsidR="002B0566" w:rsidRPr="003A425A">
        <w:rPr>
          <w:rFonts w:ascii="Times New Roman" w:hAnsi="Times New Roman"/>
          <w:sz w:val="24"/>
          <w:szCs w:val="24"/>
        </w:rPr>
        <w:t xml:space="preserve"> данных для тестирования функции. Данный макрос содержит два аргумента: </w:t>
      </w:r>
    </w:p>
    <w:p w:rsidR="000E33DD" w:rsidRPr="003A425A" w:rsidRDefault="002B0566" w:rsidP="003A425A">
      <w:pPr>
        <w:numPr>
          <w:ilvl w:val="0"/>
          <w:numId w:val="176"/>
        </w:numPr>
        <w:tabs>
          <w:tab w:val="left" w:pos="8931"/>
        </w:tabs>
        <w:spacing w:after="0"/>
        <w:ind w:left="714" w:hanging="357"/>
        <w:jc w:val="both"/>
        <w:rPr>
          <w:rFonts w:ascii="Times New Roman" w:hAnsi="Times New Roman"/>
          <w:sz w:val="24"/>
          <w:szCs w:val="24"/>
          <w:lang w:val="be-BY"/>
        </w:rPr>
      </w:pPr>
      <w:r w:rsidRPr="003A425A">
        <w:rPr>
          <w:rFonts w:ascii="Times New Roman" w:hAnsi="Times New Roman"/>
          <w:sz w:val="24"/>
          <w:szCs w:val="24"/>
        </w:rPr>
        <w:t xml:space="preserve">тип данных элемента и </w:t>
      </w:r>
    </w:p>
    <w:p w:rsidR="000E33DD" w:rsidRPr="003A425A" w:rsidRDefault="002B0566" w:rsidP="003A425A">
      <w:pPr>
        <w:numPr>
          <w:ilvl w:val="0"/>
          <w:numId w:val="176"/>
        </w:numPr>
        <w:tabs>
          <w:tab w:val="left" w:pos="8931"/>
        </w:tabs>
        <w:spacing w:after="0"/>
        <w:ind w:left="714" w:hanging="357"/>
        <w:jc w:val="both"/>
        <w:rPr>
          <w:rFonts w:ascii="Times New Roman" w:hAnsi="Times New Roman"/>
          <w:sz w:val="24"/>
          <w:szCs w:val="24"/>
          <w:lang w:val="be-BY"/>
        </w:rPr>
      </w:pPr>
      <w:r w:rsidRPr="003A425A">
        <w:rPr>
          <w:rFonts w:ascii="Times New Roman" w:hAnsi="Times New Roman"/>
          <w:sz w:val="24"/>
          <w:szCs w:val="24"/>
        </w:rPr>
        <w:t>имя элемента.</w:t>
      </w:r>
    </w:p>
    <w:p w:rsidR="005A6BBD" w:rsidRPr="003A425A" w:rsidRDefault="005A6BBD" w:rsidP="000F5C8C">
      <w:pPr>
        <w:tabs>
          <w:tab w:val="left" w:pos="8931"/>
        </w:tabs>
        <w:jc w:val="both"/>
        <w:rPr>
          <w:rFonts w:ascii="Times New Roman" w:hAnsi="Times New Roman"/>
          <w:sz w:val="24"/>
          <w:szCs w:val="24"/>
        </w:rPr>
      </w:pPr>
      <w:r w:rsidRPr="003A425A">
        <w:rPr>
          <w:rFonts w:ascii="Times New Roman" w:hAnsi="Times New Roman"/>
          <w:i/>
          <w:sz w:val="24"/>
          <w:szCs w:val="24"/>
        </w:rPr>
        <w:t>Есть пример кода.</w:t>
      </w:r>
      <w:r w:rsidR="000E33DD" w:rsidRPr="003A425A">
        <w:rPr>
          <w:rFonts w:ascii="Times New Roman" w:hAnsi="Times New Roman"/>
          <w:i/>
          <w:sz w:val="24"/>
          <w:szCs w:val="24"/>
          <w:lang w:val="be-BY"/>
        </w:rPr>
        <w:t xml:space="preserve"> </w:t>
      </w:r>
      <w:r w:rsidRPr="003A425A">
        <w:rPr>
          <w:rFonts w:ascii="Times New Roman" w:hAnsi="Times New Roman"/>
          <w:sz w:val="24"/>
          <w:szCs w:val="24"/>
        </w:rPr>
        <w:t>Данный подход позволяет легко добавить данные для тестирования, не изменяя тест.</w:t>
      </w:r>
    </w:p>
    <w:p w:rsidR="000E33DD" w:rsidRPr="003A425A" w:rsidRDefault="000E33DD" w:rsidP="000E33DD">
      <w:pPr>
        <w:pStyle w:val="3"/>
        <w:rPr>
          <w:b w:val="0"/>
          <w:sz w:val="24"/>
          <w:szCs w:val="24"/>
        </w:rPr>
      </w:pPr>
      <w:r w:rsidRPr="003A425A">
        <w:rPr>
          <w:b w:val="0"/>
          <w:sz w:val="24"/>
          <w:szCs w:val="24"/>
        </w:rPr>
        <w:t>МОДЕЛИРОВАНИЕ GUI СОБЫТИЙ</w:t>
      </w:r>
    </w:p>
    <w:p w:rsidR="005A6BBD" w:rsidRPr="003A425A" w:rsidRDefault="00953454" w:rsidP="000F5C8C">
      <w:pPr>
        <w:tabs>
          <w:tab w:val="left" w:pos="8931"/>
        </w:tabs>
        <w:jc w:val="both"/>
        <w:rPr>
          <w:rFonts w:ascii="Times New Roman" w:hAnsi="Times New Roman"/>
          <w:sz w:val="24"/>
          <w:szCs w:val="24"/>
        </w:rPr>
      </w:pPr>
      <w:hyperlink r:id="rId2198" w:history="1">
        <w:r w:rsidR="005A6BBD" w:rsidRPr="003A425A">
          <w:rPr>
            <w:rStyle w:val="a3"/>
            <w:rFonts w:ascii="Times New Roman" w:hAnsi="Times New Roman"/>
            <w:sz w:val="24"/>
            <w:szCs w:val="24"/>
          </w:rPr>
          <w:t>http://qt-project.org/doc/qt-5.1/qttestlib/tutorial3.html</w:t>
        </w:r>
      </w:hyperlink>
    </w:p>
    <w:p w:rsidR="00DA7E37" w:rsidRPr="003A425A" w:rsidRDefault="00B00C9F" w:rsidP="000F5C8C">
      <w:pPr>
        <w:tabs>
          <w:tab w:val="left" w:pos="8931"/>
        </w:tabs>
        <w:jc w:val="both"/>
        <w:rPr>
          <w:rFonts w:ascii="Times New Roman" w:hAnsi="Times New Roman"/>
          <w:i/>
          <w:sz w:val="24"/>
          <w:szCs w:val="24"/>
        </w:rPr>
      </w:pPr>
      <w:r w:rsidRPr="003A425A">
        <w:rPr>
          <w:rFonts w:ascii="Times New Roman" w:hAnsi="Times New Roman"/>
          <w:sz w:val="24"/>
          <w:szCs w:val="24"/>
        </w:rPr>
        <w:t>qt</w:t>
      </w:r>
      <w:r w:rsidR="005A6BBD" w:rsidRPr="003A425A">
        <w:rPr>
          <w:rFonts w:ascii="Times New Roman" w:hAnsi="Times New Roman"/>
          <w:sz w:val="24"/>
          <w:szCs w:val="24"/>
        </w:rPr>
        <w:t xml:space="preserve"> тест также имеет несколько механизмов для тестирования </w:t>
      </w:r>
      <w:r w:rsidRPr="003A425A">
        <w:rPr>
          <w:rFonts w:ascii="Times New Roman" w:hAnsi="Times New Roman"/>
          <w:sz w:val="24"/>
          <w:szCs w:val="24"/>
        </w:rPr>
        <w:t>GUI</w:t>
      </w:r>
      <w:r w:rsidR="005A6BBD" w:rsidRPr="003A425A">
        <w:rPr>
          <w:rFonts w:ascii="Times New Roman" w:hAnsi="Times New Roman"/>
          <w:sz w:val="24"/>
          <w:szCs w:val="24"/>
        </w:rPr>
        <w:t xml:space="preserve">. Вместо симулирования событий нативной системы окон, </w:t>
      </w:r>
      <w:r w:rsidRPr="003A425A">
        <w:rPr>
          <w:rFonts w:ascii="Times New Roman" w:hAnsi="Times New Roman"/>
          <w:sz w:val="24"/>
          <w:szCs w:val="24"/>
        </w:rPr>
        <w:t>qt</w:t>
      </w:r>
      <w:r w:rsidR="005A6BBD" w:rsidRPr="003A425A">
        <w:rPr>
          <w:rFonts w:ascii="Times New Roman" w:hAnsi="Times New Roman"/>
          <w:sz w:val="24"/>
          <w:szCs w:val="24"/>
        </w:rPr>
        <w:t xml:space="preserve"> тест посылает внутренние </w:t>
      </w:r>
      <w:r w:rsidRPr="003A425A">
        <w:rPr>
          <w:rFonts w:ascii="Times New Roman" w:hAnsi="Times New Roman"/>
          <w:sz w:val="24"/>
          <w:szCs w:val="24"/>
        </w:rPr>
        <w:t>qt</w:t>
      </w:r>
      <w:r w:rsidR="005A6BBD" w:rsidRPr="003A425A">
        <w:rPr>
          <w:rFonts w:ascii="Times New Roman" w:hAnsi="Times New Roman"/>
          <w:sz w:val="24"/>
          <w:szCs w:val="24"/>
        </w:rPr>
        <w:t xml:space="preserve"> события. Это означает, что нет побочных </w:t>
      </w:r>
      <w:r w:rsidR="00DA7E37" w:rsidRPr="003A425A">
        <w:rPr>
          <w:rFonts w:ascii="Times New Roman" w:hAnsi="Times New Roman"/>
          <w:sz w:val="24"/>
          <w:szCs w:val="24"/>
        </w:rPr>
        <w:t>эффект</w:t>
      </w:r>
      <w:r w:rsidR="005A6BBD" w:rsidRPr="003A425A">
        <w:rPr>
          <w:rFonts w:ascii="Times New Roman" w:hAnsi="Times New Roman"/>
          <w:sz w:val="24"/>
          <w:szCs w:val="24"/>
        </w:rPr>
        <w:t>ов на машине, на которой выполняются тесты.</w:t>
      </w:r>
      <w:r w:rsidR="000E33DD" w:rsidRPr="003A425A">
        <w:rPr>
          <w:rFonts w:ascii="Times New Roman" w:hAnsi="Times New Roman"/>
          <w:sz w:val="24"/>
          <w:szCs w:val="24"/>
          <w:lang w:val="be-BY"/>
        </w:rPr>
        <w:t xml:space="preserve"> </w:t>
      </w:r>
      <w:r w:rsidR="005A6BBD" w:rsidRPr="003A425A">
        <w:rPr>
          <w:rFonts w:ascii="Times New Roman" w:hAnsi="Times New Roman"/>
          <w:i/>
          <w:sz w:val="24"/>
          <w:szCs w:val="24"/>
        </w:rPr>
        <w:t>Есть пример кода.</w:t>
      </w:r>
      <w:r w:rsidR="000E33DD" w:rsidRPr="003A425A">
        <w:rPr>
          <w:rFonts w:ascii="Times New Roman" w:hAnsi="Times New Roman"/>
          <w:i/>
          <w:sz w:val="24"/>
          <w:szCs w:val="24"/>
          <w:lang w:val="be-BY"/>
        </w:rPr>
        <w:t xml:space="preserve"> </w:t>
      </w:r>
      <w:r w:rsidR="005A6BBD" w:rsidRPr="003A425A">
        <w:rPr>
          <w:rFonts w:ascii="Times New Roman" w:hAnsi="Times New Roman"/>
          <w:sz w:val="24"/>
          <w:szCs w:val="24"/>
        </w:rPr>
        <w:t xml:space="preserve">Вначале создаётся необходимый графический элемент. Затем при помощи специальных функций симулируются некоторые события ввода. При этом виджет также следует показать, чтобы </w:t>
      </w:r>
      <w:r w:rsidR="007806BC" w:rsidRPr="003A425A">
        <w:rPr>
          <w:rFonts w:ascii="Times New Roman" w:hAnsi="Times New Roman"/>
          <w:sz w:val="24"/>
          <w:szCs w:val="24"/>
        </w:rPr>
        <w:t>корректн</w:t>
      </w:r>
      <w:r w:rsidR="005A6BBD" w:rsidRPr="003A425A">
        <w:rPr>
          <w:rFonts w:ascii="Times New Roman" w:hAnsi="Times New Roman"/>
          <w:sz w:val="24"/>
          <w:szCs w:val="24"/>
        </w:rPr>
        <w:t xml:space="preserve">о выполнить тест. </w:t>
      </w:r>
      <w:r w:rsidR="005A6BBD" w:rsidRPr="003A425A">
        <w:rPr>
          <w:rFonts w:ascii="Times New Roman" w:hAnsi="Times New Roman"/>
          <w:i/>
          <w:sz w:val="24"/>
          <w:szCs w:val="24"/>
        </w:rPr>
        <w:t>В данной части перечислены функции для симулирования ввода/вывода. Полезные функции для тестирования.</w:t>
      </w:r>
      <w:r w:rsidR="000E33DD" w:rsidRPr="003A425A">
        <w:rPr>
          <w:rFonts w:ascii="Times New Roman" w:hAnsi="Times New Roman"/>
          <w:i/>
          <w:sz w:val="24"/>
          <w:szCs w:val="24"/>
          <w:lang w:val="be-BY"/>
        </w:rPr>
        <w:t xml:space="preserve"> </w:t>
      </w:r>
      <w:r w:rsidR="00DA7E37" w:rsidRPr="003A425A">
        <w:rPr>
          <w:rFonts w:ascii="Times New Roman" w:hAnsi="Times New Roman"/>
          <w:i/>
          <w:sz w:val="24"/>
          <w:szCs w:val="24"/>
        </w:rPr>
        <w:t>Виджеты следует показывать для тестирования горячих клавиш.</w:t>
      </w:r>
    </w:p>
    <w:p w:rsidR="006E43F8" w:rsidRPr="003A425A" w:rsidRDefault="006E43F8" w:rsidP="006E43F8">
      <w:pPr>
        <w:pStyle w:val="3"/>
        <w:rPr>
          <w:b w:val="0"/>
          <w:sz w:val="24"/>
          <w:szCs w:val="24"/>
        </w:rPr>
      </w:pPr>
      <w:r w:rsidRPr="003A425A">
        <w:rPr>
          <w:b w:val="0"/>
          <w:sz w:val="24"/>
          <w:szCs w:val="24"/>
        </w:rPr>
        <w:t>ПЕРЕИГРЫВАНИЕ СОБЫТИЕ GUI</w:t>
      </w:r>
    </w:p>
    <w:p w:rsidR="005A6BBD" w:rsidRPr="003A425A" w:rsidRDefault="00953454" w:rsidP="000F5C8C">
      <w:pPr>
        <w:tabs>
          <w:tab w:val="left" w:pos="8931"/>
        </w:tabs>
        <w:jc w:val="both"/>
        <w:rPr>
          <w:rFonts w:ascii="Times New Roman" w:hAnsi="Times New Roman"/>
          <w:i/>
          <w:sz w:val="24"/>
          <w:szCs w:val="24"/>
        </w:rPr>
      </w:pPr>
      <w:hyperlink r:id="rId2199" w:history="1">
        <w:r w:rsidR="005A6BBD" w:rsidRPr="003A425A">
          <w:rPr>
            <w:rStyle w:val="a3"/>
            <w:rFonts w:ascii="Times New Roman" w:hAnsi="Times New Roman"/>
            <w:i/>
            <w:sz w:val="24"/>
            <w:szCs w:val="24"/>
          </w:rPr>
          <w:t>http://qt-project.org/doc/qt-5.1/qttestlib/tutorial4.html</w:t>
        </w:r>
      </w:hyperlink>
    </w:p>
    <w:p w:rsidR="005A6BBD" w:rsidRPr="003A425A" w:rsidRDefault="006E43F8" w:rsidP="003C6767">
      <w:pPr>
        <w:tabs>
          <w:tab w:val="left" w:pos="8931"/>
        </w:tabs>
        <w:jc w:val="both"/>
        <w:rPr>
          <w:rFonts w:ascii="Times New Roman" w:hAnsi="Times New Roman"/>
          <w:sz w:val="24"/>
          <w:szCs w:val="24"/>
        </w:rPr>
      </w:pPr>
      <w:r w:rsidRPr="003A425A">
        <w:rPr>
          <w:rFonts w:ascii="Times New Roman" w:hAnsi="Times New Roman"/>
          <w:sz w:val="24"/>
          <w:szCs w:val="24"/>
          <w:lang w:val="be-BY"/>
        </w:rPr>
        <w:t>В</w:t>
      </w:r>
      <w:r w:rsidR="005A6BBD" w:rsidRPr="003A425A">
        <w:rPr>
          <w:rFonts w:ascii="Times New Roman" w:hAnsi="Times New Roman"/>
          <w:sz w:val="24"/>
          <w:szCs w:val="24"/>
        </w:rPr>
        <w:t xml:space="preserve"> данной </w:t>
      </w:r>
      <w:r w:rsidR="00783BFB" w:rsidRPr="003A425A">
        <w:rPr>
          <w:rFonts w:ascii="Times New Roman" w:hAnsi="Times New Roman"/>
          <w:sz w:val="24"/>
          <w:szCs w:val="24"/>
        </w:rPr>
        <w:t>Глав</w:t>
      </w:r>
      <w:r w:rsidR="005A6BBD" w:rsidRPr="003A425A">
        <w:rPr>
          <w:rFonts w:ascii="Times New Roman" w:hAnsi="Times New Roman"/>
          <w:sz w:val="24"/>
          <w:szCs w:val="24"/>
        </w:rPr>
        <w:t xml:space="preserve">е мы покажем, как симулировать </w:t>
      </w:r>
      <w:r w:rsidR="00B00C9F" w:rsidRPr="003A425A">
        <w:rPr>
          <w:rFonts w:ascii="Times New Roman" w:hAnsi="Times New Roman"/>
          <w:sz w:val="24"/>
          <w:szCs w:val="24"/>
        </w:rPr>
        <w:t>GUI</w:t>
      </w:r>
      <w:r w:rsidR="005A6BBD" w:rsidRPr="003A425A">
        <w:rPr>
          <w:rFonts w:ascii="Times New Roman" w:hAnsi="Times New Roman"/>
          <w:sz w:val="24"/>
          <w:szCs w:val="24"/>
        </w:rPr>
        <w:t xml:space="preserve"> события и как сохранять наборы </w:t>
      </w:r>
      <w:r w:rsidR="00B00C9F" w:rsidRPr="003A425A">
        <w:rPr>
          <w:rFonts w:ascii="Times New Roman" w:hAnsi="Times New Roman"/>
          <w:sz w:val="24"/>
          <w:szCs w:val="24"/>
        </w:rPr>
        <w:t>GUI</w:t>
      </w:r>
      <w:r w:rsidR="005A6BBD" w:rsidRPr="003A425A">
        <w:rPr>
          <w:rFonts w:ascii="Times New Roman" w:hAnsi="Times New Roman"/>
          <w:sz w:val="24"/>
          <w:szCs w:val="24"/>
        </w:rPr>
        <w:t xml:space="preserve"> событий также, как и воспроизводить их в виджете. </w:t>
      </w:r>
      <w:r w:rsidR="005A6BBD" w:rsidRPr="003A425A">
        <w:rPr>
          <w:rFonts w:ascii="Times New Roman" w:hAnsi="Times New Roman"/>
          <w:i/>
          <w:sz w:val="24"/>
          <w:szCs w:val="24"/>
        </w:rPr>
        <w:t xml:space="preserve">Есть примеры кода. </w:t>
      </w:r>
      <w:r w:rsidR="003C6767" w:rsidRPr="003A425A">
        <w:rPr>
          <w:rFonts w:ascii="Times New Roman" w:hAnsi="Times New Roman"/>
          <w:i/>
          <w:sz w:val="24"/>
          <w:szCs w:val="24"/>
        </w:rPr>
        <w:t xml:space="preserve">В данном случае используется класс </w:t>
      </w:r>
      <w:hyperlink r:id="rId2200" w:history="1">
        <w:r w:rsidR="003C6767" w:rsidRPr="003A425A">
          <w:rPr>
            <w:rStyle w:val="a3"/>
            <w:rFonts w:ascii="Times New Roman" w:hAnsi="Times New Roman"/>
            <w:color w:val="auto"/>
            <w:sz w:val="24"/>
          </w:rPr>
          <w:t>QTestEventList</w:t>
        </w:r>
      </w:hyperlink>
      <w:r w:rsidR="003C6767" w:rsidRPr="003A425A">
        <w:rPr>
          <w:rStyle w:val="operator"/>
          <w:rFonts w:ascii="Times New Roman" w:hAnsi="Times New Roman"/>
          <w:sz w:val="24"/>
        </w:rPr>
        <w:t>.</w:t>
      </w:r>
      <w:r w:rsidRPr="003A425A">
        <w:rPr>
          <w:rStyle w:val="operator"/>
          <w:rFonts w:ascii="Times New Roman" w:hAnsi="Times New Roman"/>
          <w:sz w:val="24"/>
          <w:lang w:val="be-BY"/>
        </w:rPr>
        <w:t xml:space="preserve"> </w:t>
      </w:r>
      <w:r w:rsidR="005A6BBD" w:rsidRPr="003A425A">
        <w:rPr>
          <w:rFonts w:ascii="Times New Roman" w:hAnsi="Times New Roman"/>
          <w:sz w:val="24"/>
          <w:szCs w:val="24"/>
        </w:rPr>
        <w:t xml:space="preserve">Здесь снова следует определить ещё один частный слот. Затем следует </w:t>
      </w:r>
      <w:r w:rsidR="00F850EA" w:rsidRPr="003A425A">
        <w:rPr>
          <w:rFonts w:ascii="Times New Roman" w:hAnsi="Times New Roman"/>
          <w:sz w:val="24"/>
          <w:szCs w:val="24"/>
        </w:rPr>
        <w:t>написа</w:t>
      </w:r>
      <w:r w:rsidR="005A6BBD" w:rsidRPr="003A425A">
        <w:rPr>
          <w:rFonts w:ascii="Times New Roman" w:hAnsi="Times New Roman"/>
          <w:sz w:val="24"/>
          <w:szCs w:val="24"/>
        </w:rPr>
        <w:t>ть функцию для предоставления данных. Затем переписывается тестовая функци</w:t>
      </w:r>
      <w:r w:rsidRPr="003A425A">
        <w:rPr>
          <w:rFonts w:ascii="Times New Roman" w:hAnsi="Times New Roman"/>
          <w:sz w:val="24"/>
          <w:szCs w:val="24"/>
          <w:lang w:val="be-BY"/>
        </w:rPr>
        <w:t>я</w:t>
      </w:r>
      <w:r w:rsidR="005A6BBD" w:rsidRPr="003A425A">
        <w:rPr>
          <w:rFonts w:ascii="Times New Roman" w:hAnsi="Times New Roman"/>
          <w:sz w:val="24"/>
          <w:szCs w:val="24"/>
        </w:rPr>
        <w:t xml:space="preserve">. </w:t>
      </w:r>
      <w:r w:rsidRPr="003A425A">
        <w:rPr>
          <w:rFonts w:ascii="Times New Roman" w:hAnsi="Times New Roman"/>
          <w:sz w:val="24"/>
          <w:szCs w:val="24"/>
          <w:lang w:val="be-BY"/>
        </w:rPr>
        <w:t>Э</w:t>
      </w:r>
      <w:r w:rsidR="005A6BBD" w:rsidRPr="003A425A">
        <w:rPr>
          <w:rFonts w:ascii="Times New Roman" w:hAnsi="Times New Roman"/>
          <w:sz w:val="24"/>
          <w:szCs w:val="24"/>
        </w:rPr>
        <w:t xml:space="preserve">то похоже на то, что было в </w:t>
      </w:r>
      <w:r w:rsidR="00783BFB" w:rsidRPr="003A425A">
        <w:rPr>
          <w:rFonts w:ascii="Times New Roman" w:hAnsi="Times New Roman"/>
          <w:sz w:val="24"/>
          <w:szCs w:val="24"/>
        </w:rPr>
        <w:t>Глав</w:t>
      </w:r>
      <w:r w:rsidR="005A6BBD" w:rsidRPr="003A425A">
        <w:rPr>
          <w:rFonts w:ascii="Times New Roman" w:hAnsi="Times New Roman"/>
          <w:sz w:val="24"/>
          <w:szCs w:val="24"/>
        </w:rPr>
        <w:t>е 2.</w:t>
      </w:r>
    </w:p>
    <w:p w:rsidR="00C2077F" w:rsidRPr="003A425A" w:rsidRDefault="00C2077F" w:rsidP="00C2077F">
      <w:pPr>
        <w:pStyle w:val="3"/>
        <w:rPr>
          <w:b w:val="0"/>
          <w:sz w:val="24"/>
          <w:szCs w:val="24"/>
        </w:rPr>
      </w:pPr>
      <w:r w:rsidRPr="003A425A">
        <w:rPr>
          <w:b w:val="0"/>
          <w:sz w:val="24"/>
          <w:szCs w:val="24"/>
        </w:rPr>
        <w:lastRenderedPageBreak/>
        <w:t>НАПИСАНИЕ ТЕСТОВ НА ПРОИЗВОДИТЕЛЬНОСТЬ</w:t>
      </w:r>
    </w:p>
    <w:p w:rsidR="005A6BBD" w:rsidRPr="003A425A" w:rsidRDefault="00953454" w:rsidP="003C6767">
      <w:pPr>
        <w:tabs>
          <w:tab w:val="left" w:pos="8931"/>
        </w:tabs>
        <w:jc w:val="both"/>
        <w:rPr>
          <w:rFonts w:ascii="Times New Roman" w:hAnsi="Times New Roman"/>
          <w:sz w:val="24"/>
          <w:szCs w:val="24"/>
        </w:rPr>
      </w:pPr>
      <w:hyperlink r:id="rId2201" w:history="1">
        <w:r w:rsidR="005A6BBD" w:rsidRPr="003A425A">
          <w:rPr>
            <w:rStyle w:val="a3"/>
            <w:rFonts w:ascii="Times New Roman" w:hAnsi="Times New Roman"/>
            <w:sz w:val="24"/>
            <w:szCs w:val="24"/>
          </w:rPr>
          <w:t>http://qt-project.org/doc/qt-5.1/qttestlib/tutorial5.html</w:t>
        </w:r>
      </w:hyperlink>
    </w:p>
    <w:p w:rsidR="005A6BBD" w:rsidRPr="003A425A" w:rsidRDefault="00C2077F" w:rsidP="003C6767">
      <w:pPr>
        <w:tabs>
          <w:tab w:val="left" w:pos="8931"/>
        </w:tabs>
        <w:jc w:val="both"/>
        <w:rPr>
          <w:rFonts w:ascii="Times New Roman" w:hAnsi="Times New Roman"/>
          <w:sz w:val="24"/>
          <w:szCs w:val="24"/>
        </w:rPr>
      </w:pPr>
      <w:r w:rsidRPr="003A425A">
        <w:rPr>
          <w:rFonts w:ascii="Times New Roman" w:hAnsi="Times New Roman"/>
          <w:sz w:val="24"/>
          <w:szCs w:val="24"/>
          <w:lang w:val="be-BY"/>
        </w:rPr>
        <w:t>В</w:t>
      </w:r>
      <w:r w:rsidR="005A6BBD" w:rsidRPr="003A425A">
        <w:rPr>
          <w:rFonts w:ascii="Times New Roman" w:hAnsi="Times New Roman"/>
          <w:sz w:val="24"/>
          <w:szCs w:val="24"/>
        </w:rPr>
        <w:t xml:space="preserve"> этой последней </w:t>
      </w:r>
      <w:r w:rsidR="00783BFB" w:rsidRPr="003A425A">
        <w:rPr>
          <w:rFonts w:ascii="Times New Roman" w:hAnsi="Times New Roman"/>
          <w:sz w:val="24"/>
          <w:szCs w:val="24"/>
        </w:rPr>
        <w:t>Глав</w:t>
      </w:r>
      <w:r w:rsidR="005A6BBD" w:rsidRPr="003A425A">
        <w:rPr>
          <w:rFonts w:ascii="Times New Roman" w:hAnsi="Times New Roman"/>
          <w:sz w:val="24"/>
          <w:szCs w:val="24"/>
        </w:rPr>
        <w:t>е будет продемонстрировано, как писать тесты на производительность с использованием данного модуля.</w:t>
      </w:r>
      <w:r w:rsidRPr="003A425A">
        <w:rPr>
          <w:rFonts w:ascii="Times New Roman" w:hAnsi="Times New Roman"/>
          <w:sz w:val="24"/>
          <w:szCs w:val="24"/>
          <w:lang w:val="be-BY"/>
        </w:rPr>
        <w:t xml:space="preserve"> </w:t>
      </w:r>
      <w:r w:rsidR="005A6BBD" w:rsidRPr="003A425A">
        <w:rPr>
          <w:rFonts w:ascii="Times New Roman" w:hAnsi="Times New Roman"/>
          <w:sz w:val="24"/>
          <w:szCs w:val="24"/>
        </w:rPr>
        <w:t xml:space="preserve">Для </w:t>
      </w:r>
      <w:r w:rsidR="00F850EA" w:rsidRPr="003A425A">
        <w:rPr>
          <w:rFonts w:ascii="Times New Roman" w:hAnsi="Times New Roman"/>
          <w:sz w:val="24"/>
          <w:szCs w:val="24"/>
        </w:rPr>
        <w:t>написа</w:t>
      </w:r>
      <w:r w:rsidR="005A6BBD" w:rsidRPr="003A425A">
        <w:rPr>
          <w:rFonts w:ascii="Times New Roman" w:hAnsi="Times New Roman"/>
          <w:sz w:val="24"/>
          <w:szCs w:val="24"/>
        </w:rPr>
        <w:t>ния теста на производительность используется макрос QBENCHMARK. Тестовая функция на производительность обычно состоит из кода установки и данного макроса.</w:t>
      </w:r>
    </w:p>
    <w:p w:rsidR="005A6BBD" w:rsidRPr="003A425A" w:rsidRDefault="005A6BBD" w:rsidP="003C6767">
      <w:pPr>
        <w:tabs>
          <w:tab w:val="left" w:pos="8931"/>
        </w:tabs>
        <w:jc w:val="both"/>
        <w:rPr>
          <w:rFonts w:ascii="Times New Roman" w:hAnsi="Times New Roman"/>
          <w:i/>
          <w:sz w:val="24"/>
          <w:szCs w:val="24"/>
        </w:rPr>
      </w:pPr>
      <w:r w:rsidRPr="003A425A">
        <w:rPr>
          <w:rFonts w:ascii="Times New Roman" w:hAnsi="Times New Roman"/>
          <w:sz w:val="24"/>
          <w:szCs w:val="24"/>
        </w:rPr>
        <w:t xml:space="preserve">Код внутри данного макроса будет измерен, а также он может быть повторён несколько раз для получения более точного результата. Можно выбрать несколько бэк-ендов. </w:t>
      </w:r>
      <w:r w:rsidRPr="003A425A">
        <w:rPr>
          <w:rFonts w:ascii="Times New Roman" w:hAnsi="Times New Roman"/>
          <w:i/>
          <w:color w:val="FF0000"/>
          <w:sz w:val="24"/>
          <w:szCs w:val="24"/>
        </w:rPr>
        <w:t>Что такое бэкенд, я не понимаю до сих пор.</w:t>
      </w:r>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t>Также для тестов на производительность можно обеспечивать различный набор данных и смотреть, например, зависимость производительности от набора данных.</w:t>
      </w:r>
      <w:r w:rsidR="00C2077F" w:rsidRPr="003A425A">
        <w:rPr>
          <w:rFonts w:ascii="Times New Roman" w:hAnsi="Times New Roman"/>
          <w:sz w:val="24"/>
          <w:szCs w:val="24"/>
          <w:lang w:val="be-BY"/>
        </w:rPr>
        <w:t xml:space="preserve"> </w:t>
      </w:r>
      <w:r w:rsidRPr="003A425A">
        <w:rPr>
          <w:rFonts w:ascii="Times New Roman" w:hAnsi="Times New Roman"/>
          <w:sz w:val="24"/>
          <w:szCs w:val="24"/>
        </w:rPr>
        <w:t xml:space="preserve">Каждая тестовая функция на производительность может иметь один </w:t>
      </w:r>
      <w:r w:rsidR="001B43DE" w:rsidRPr="003A425A">
        <w:rPr>
          <w:rFonts w:ascii="Times New Roman" w:hAnsi="Times New Roman"/>
          <w:sz w:val="24"/>
          <w:szCs w:val="24"/>
        </w:rPr>
        <w:t>актив</w:t>
      </w:r>
      <w:r w:rsidRPr="003A425A">
        <w:rPr>
          <w:rFonts w:ascii="Times New Roman" w:hAnsi="Times New Roman"/>
          <w:sz w:val="24"/>
          <w:szCs w:val="24"/>
        </w:rPr>
        <w:t>ный макрос.</w:t>
      </w:r>
      <w:r w:rsidR="00D61EA3" w:rsidRPr="003A425A">
        <w:rPr>
          <w:rFonts w:ascii="Times New Roman" w:hAnsi="Times New Roman"/>
          <w:sz w:val="24"/>
          <w:szCs w:val="24"/>
          <w:lang w:val="be-BY"/>
        </w:rPr>
        <w:t xml:space="preserve"> </w:t>
      </w:r>
      <w:r w:rsidR="00C13935" w:rsidRPr="003A425A">
        <w:rPr>
          <w:rFonts w:ascii="Times New Roman" w:hAnsi="Times New Roman"/>
          <w:i/>
          <w:color w:val="FF0000"/>
          <w:sz w:val="24"/>
          <w:szCs w:val="24"/>
          <w:lang w:val="en-US"/>
        </w:rPr>
        <w:t>Q</w:t>
      </w:r>
      <w:r w:rsidR="00C13935" w:rsidRPr="003A425A">
        <w:rPr>
          <w:rFonts w:ascii="Times New Roman" w:hAnsi="Times New Roman"/>
          <w:i/>
          <w:color w:val="FF0000"/>
          <w:sz w:val="24"/>
          <w:szCs w:val="24"/>
        </w:rPr>
        <w:t>_</w:t>
      </w:r>
      <w:r w:rsidR="00C13935" w:rsidRPr="003A425A">
        <w:rPr>
          <w:rFonts w:ascii="Times New Roman" w:hAnsi="Times New Roman"/>
          <w:i/>
          <w:color w:val="FF0000"/>
          <w:sz w:val="24"/>
          <w:szCs w:val="24"/>
          <w:lang w:val="en-US"/>
        </w:rPr>
        <w:t>UNUSED</w:t>
      </w:r>
      <w:r w:rsidR="00C13935" w:rsidRPr="003A425A">
        <w:rPr>
          <w:rFonts w:ascii="Times New Roman" w:hAnsi="Times New Roman"/>
          <w:i/>
          <w:color w:val="FF0000"/>
          <w:sz w:val="24"/>
          <w:szCs w:val="24"/>
        </w:rPr>
        <w:t>(</w:t>
      </w:r>
      <w:r w:rsidR="00C13935" w:rsidRPr="003A425A">
        <w:rPr>
          <w:rFonts w:ascii="Times New Roman" w:hAnsi="Times New Roman"/>
          <w:i/>
          <w:sz w:val="24"/>
          <w:szCs w:val="24"/>
        </w:rPr>
        <w:t>) макрос используется для показа, что не нужно использовать некоторую величину внутри тестовой функции.</w:t>
      </w:r>
      <w:r w:rsidR="00D61EA3" w:rsidRPr="003A425A">
        <w:rPr>
          <w:rFonts w:ascii="Times New Roman" w:hAnsi="Times New Roman"/>
          <w:i/>
          <w:sz w:val="24"/>
          <w:szCs w:val="24"/>
          <w:lang w:val="be-BY"/>
        </w:rPr>
        <w:t xml:space="preserve"> </w:t>
      </w:r>
      <w:r w:rsidRPr="003A425A">
        <w:rPr>
          <w:rFonts w:ascii="Times New Roman" w:hAnsi="Times New Roman"/>
          <w:sz w:val="24"/>
          <w:szCs w:val="24"/>
        </w:rPr>
        <w:t xml:space="preserve">Средства для обработки и визуализации тестовых данных доступны как часть </w:t>
      </w:r>
      <w:r w:rsidR="00F850EA" w:rsidRPr="003A425A">
        <w:rPr>
          <w:rFonts w:ascii="Times New Roman" w:hAnsi="Times New Roman"/>
          <w:sz w:val="24"/>
          <w:szCs w:val="24"/>
        </w:rPr>
        <w:t>проект</w:t>
      </w:r>
      <w:r w:rsidRPr="003A425A">
        <w:rPr>
          <w:rFonts w:ascii="Times New Roman" w:hAnsi="Times New Roman"/>
          <w:sz w:val="24"/>
          <w:szCs w:val="24"/>
        </w:rPr>
        <w:t xml:space="preserve">а </w:t>
      </w:r>
      <w:hyperlink r:id="rId2202" w:history="1">
        <w:r w:rsidRPr="003A425A">
          <w:rPr>
            <w:rStyle w:val="a3"/>
            <w:rFonts w:ascii="Times New Roman" w:hAnsi="Times New Roman"/>
            <w:color w:val="auto"/>
            <w:sz w:val="24"/>
            <w:szCs w:val="24"/>
          </w:rPr>
          <w:t>qtestlib-tools</w:t>
        </w:r>
      </w:hyperlink>
      <w:r w:rsidRPr="003A425A">
        <w:rPr>
          <w:rFonts w:ascii="Times New Roman" w:hAnsi="Times New Roman"/>
          <w:sz w:val="24"/>
          <w:szCs w:val="24"/>
        </w:rPr>
        <w:t xml:space="preserve">. </w:t>
      </w:r>
      <w:r w:rsidRPr="003A425A">
        <w:rPr>
          <w:rFonts w:ascii="Times New Roman" w:hAnsi="Times New Roman"/>
          <w:i/>
          <w:sz w:val="24"/>
          <w:szCs w:val="24"/>
        </w:rPr>
        <w:t>Есть ссылка на данный пример.</w:t>
      </w:r>
      <w:r w:rsidR="00D61EA3" w:rsidRPr="003A425A">
        <w:rPr>
          <w:rFonts w:ascii="Times New Roman" w:hAnsi="Times New Roman"/>
          <w:i/>
          <w:sz w:val="24"/>
          <w:szCs w:val="24"/>
          <w:lang w:val="be-BY"/>
        </w:rPr>
        <w:t xml:space="preserve"> </w:t>
      </w:r>
      <w:r w:rsidRPr="003A425A">
        <w:rPr>
          <w:rFonts w:ascii="Times New Roman" w:hAnsi="Times New Roman"/>
          <w:i/>
          <w:sz w:val="24"/>
          <w:szCs w:val="24"/>
        </w:rPr>
        <w:t>Рассмотрим теперь тестовые классы.</w:t>
      </w:r>
    </w:p>
    <w:p w:rsidR="00D61EA3" w:rsidRPr="003A425A" w:rsidRDefault="00D61EA3" w:rsidP="00D61EA3">
      <w:pPr>
        <w:pStyle w:val="2"/>
        <w:rPr>
          <w:rFonts w:ascii="Times New Roman" w:hAnsi="Times New Roman"/>
          <w:b w:val="0"/>
          <w:sz w:val="24"/>
        </w:rPr>
      </w:pPr>
      <w:r w:rsidRPr="003A425A">
        <w:rPr>
          <w:rFonts w:ascii="Times New Roman" w:hAnsi="Times New Roman"/>
          <w:b w:val="0"/>
          <w:sz w:val="24"/>
        </w:rPr>
        <w:t>КЛАССЫ ТЕСТОВ</w:t>
      </w:r>
    </w:p>
    <w:p w:rsidR="005A6BBD" w:rsidRPr="003A425A" w:rsidRDefault="00953454" w:rsidP="000F5C8C">
      <w:pPr>
        <w:tabs>
          <w:tab w:val="left" w:pos="8931"/>
        </w:tabs>
        <w:jc w:val="both"/>
        <w:rPr>
          <w:rFonts w:ascii="Times New Roman" w:hAnsi="Times New Roman"/>
          <w:sz w:val="24"/>
          <w:szCs w:val="24"/>
        </w:rPr>
      </w:pPr>
      <w:hyperlink r:id="rId2203" w:history="1">
        <w:r w:rsidR="005A6BBD" w:rsidRPr="003A425A">
          <w:rPr>
            <w:rStyle w:val="a3"/>
            <w:rFonts w:ascii="Times New Roman" w:hAnsi="Times New Roman"/>
            <w:sz w:val="24"/>
            <w:szCs w:val="24"/>
          </w:rPr>
          <w:t>http://qt-project.org/doc/qt-5.1/qttestlib/qttest-module.html</w:t>
        </w:r>
      </w:hyperlink>
    </w:p>
    <w:p w:rsidR="00D61EA3" w:rsidRPr="003A425A" w:rsidRDefault="00D61EA3" w:rsidP="00D61EA3">
      <w:pPr>
        <w:pStyle w:val="4"/>
        <w:rPr>
          <w:lang w:val="be-BY"/>
        </w:rPr>
      </w:pPr>
      <w:r w:rsidRPr="003A425A">
        <w:rPr>
          <w:rFonts w:ascii="Times New Roman" w:hAnsi="Times New Roman"/>
          <w:color w:val="auto"/>
          <w:sz w:val="24"/>
          <w:szCs w:val="24"/>
        </w:rPr>
        <w:t>QTest</w:t>
      </w:r>
    </w:p>
    <w:p w:rsidR="005A6BBD" w:rsidRPr="003A425A" w:rsidRDefault="00953454" w:rsidP="000F5C8C">
      <w:pPr>
        <w:tabs>
          <w:tab w:val="left" w:pos="8931"/>
        </w:tabs>
        <w:jc w:val="both"/>
        <w:rPr>
          <w:rFonts w:ascii="Times New Roman" w:hAnsi="Times New Roman"/>
          <w:sz w:val="24"/>
          <w:szCs w:val="24"/>
          <w:lang w:val="be-BY"/>
        </w:rPr>
      </w:pPr>
      <w:hyperlink r:id="rId2204"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qttestlib</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qtest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0F5C8C">
      <w:pPr>
        <w:tabs>
          <w:tab w:val="left" w:pos="8931"/>
        </w:tabs>
        <w:jc w:val="both"/>
        <w:rPr>
          <w:rFonts w:ascii="Times New Roman" w:hAnsi="Times New Roman"/>
          <w:sz w:val="24"/>
          <w:szCs w:val="24"/>
        </w:rPr>
      </w:pPr>
      <w:r w:rsidRPr="003A425A">
        <w:rPr>
          <w:rFonts w:ascii="Times New Roman" w:hAnsi="Times New Roman"/>
          <w:sz w:val="24"/>
          <w:szCs w:val="24"/>
        </w:rPr>
        <w:t xml:space="preserve">QTest пространство имён содержит все функции и объявления, которые относятся к </w:t>
      </w:r>
      <w:r w:rsidR="00B00C9F" w:rsidRPr="003A425A">
        <w:rPr>
          <w:rFonts w:ascii="Times New Roman" w:hAnsi="Times New Roman"/>
          <w:sz w:val="24"/>
          <w:szCs w:val="24"/>
        </w:rPr>
        <w:t>qt</w:t>
      </w:r>
      <w:r w:rsidRPr="003A425A">
        <w:rPr>
          <w:rFonts w:ascii="Times New Roman" w:hAnsi="Times New Roman"/>
          <w:sz w:val="24"/>
          <w:szCs w:val="24"/>
        </w:rPr>
        <w:t xml:space="preserve"> тест.</w:t>
      </w:r>
    </w:p>
    <w:p w:rsidR="00D61EA3" w:rsidRPr="003A425A" w:rsidRDefault="00D61EA3" w:rsidP="00D61EA3">
      <w:pPr>
        <w:pStyle w:val="4"/>
        <w:rPr>
          <w:lang w:val="be-BY"/>
        </w:rPr>
      </w:pPr>
      <w:r w:rsidRPr="003A425A">
        <w:rPr>
          <w:rFonts w:ascii="Times New Roman" w:hAnsi="Times New Roman"/>
          <w:color w:val="auto"/>
          <w:sz w:val="24"/>
          <w:szCs w:val="24"/>
        </w:rPr>
        <w:t>QSignalSpy</w:t>
      </w:r>
    </w:p>
    <w:p w:rsidR="005A6BBD" w:rsidRPr="003A425A" w:rsidRDefault="00953454" w:rsidP="000F5C8C">
      <w:pPr>
        <w:tabs>
          <w:tab w:val="left" w:pos="8931"/>
        </w:tabs>
        <w:jc w:val="both"/>
        <w:rPr>
          <w:rFonts w:ascii="Times New Roman" w:hAnsi="Times New Roman"/>
          <w:sz w:val="24"/>
          <w:szCs w:val="24"/>
          <w:lang w:val="be-BY"/>
        </w:rPr>
      </w:pPr>
      <w:hyperlink r:id="rId2205"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qttestlib</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qsignalspy</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C13935"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t>QSignalSpy класс предоставляет возможность анализа испускания сигналов.</w:t>
      </w:r>
      <w:r w:rsidR="00D61EA3" w:rsidRPr="003A425A">
        <w:rPr>
          <w:rFonts w:ascii="Times New Roman" w:hAnsi="Times New Roman"/>
          <w:sz w:val="24"/>
          <w:szCs w:val="24"/>
          <w:lang w:val="be-BY"/>
        </w:rPr>
        <w:t xml:space="preserve"> </w:t>
      </w:r>
      <w:r w:rsidRPr="003A425A">
        <w:rPr>
          <w:rFonts w:ascii="Times New Roman" w:hAnsi="Times New Roman"/>
          <w:sz w:val="24"/>
          <w:szCs w:val="24"/>
        </w:rPr>
        <w:t xml:space="preserve">Он может присоединиться к любому сигналу любого </w:t>
      </w:r>
      <w:r w:rsidR="00085476" w:rsidRPr="003A425A">
        <w:rPr>
          <w:rFonts w:ascii="Times New Roman" w:hAnsi="Times New Roman"/>
          <w:sz w:val="24"/>
          <w:szCs w:val="24"/>
        </w:rPr>
        <w:t>объект</w:t>
      </w:r>
      <w:r w:rsidRPr="003A425A">
        <w:rPr>
          <w:rFonts w:ascii="Times New Roman" w:hAnsi="Times New Roman"/>
          <w:sz w:val="24"/>
          <w:szCs w:val="24"/>
        </w:rPr>
        <w:t xml:space="preserve">а и сообщить о его испускании. Это список списков </w:t>
      </w:r>
      <w:r w:rsidRPr="003A425A">
        <w:rPr>
          <w:rFonts w:ascii="Times New Roman" w:hAnsi="Times New Roman"/>
          <w:sz w:val="24"/>
          <w:szCs w:val="24"/>
          <w:lang w:val="en-US"/>
        </w:rPr>
        <w:t>QVariant</w:t>
      </w:r>
      <w:r w:rsidRPr="003A425A">
        <w:rPr>
          <w:rFonts w:ascii="Times New Roman" w:hAnsi="Times New Roman"/>
          <w:sz w:val="24"/>
          <w:szCs w:val="24"/>
        </w:rPr>
        <w:t>. Каждое испускание сигнала будет содержаться в списке один раз, показывая также и аргументы сигнала.</w:t>
      </w:r>
      <w:r w:rsidR="00D61EA3" w:rsidRPr="003A425A">
        <w:rPr>
          <w:rFonts w:ascii="Times New Roman" w:hAnsi="Times New Roman"/>
          <w:sz w:val="24"/>
          <w:szCs w:val="24"/>
          <w:lang w:val="be-BY"/>
        </w:rPr>
        <w:t xml:space="preserve"> </w:t>
      </w:r>
      <w:r w:rsidRPr="003A425A">
        <w:rPr>
          <w:rFonts w:ascii="Times New Roman" w:hAnsi="Times New Roman"/>
          <w:i/>
          <w:sz w:val="24"/>
          <w:szCs w:val="24"/>
        </w:rPr>
        <w:t>Есть примеры кода использования данного класса.</w:t>
      </w:r>
      <w:r w:rsidR="00D61EA3" w:rsidRPr="003A425A">
        <w:rPr>
          <w:rFonts w:ascii="Times New Roman" w:hAnsi="Times New Roman"/>
          <w:i/>
          <w:sz w:val="24"/>
          <w:szCs w:val="24"/>
          <w:lang w:val="be-BY"/>
        </w:rPr>
        <w:t xml:space="preserve"> </w:t>
      </w:r>
      <w:r w:rsidRPr="003A425A">
        <w:rPr>
          <w:rFonts w:ascii="Times New Roman" w:hAnsi="Times New Roman"/>
          <w:sz w:val="24"/>
          <w:szCs w:val="24"/>
        </w:rPr>
        <w:t xml:space="preserve">Нестандартные типы данных необходимо регистрировать с использованием функции </w:t>
      </w:r>
      <w:hyperlink r:id="rId2206" w:anchor="qRegisterMetaType" w:history="1">
        <w:r w:rsidRPr="003A425A">
          <w:rPr>
            <w:rStyle w:val="a3"/>
            <w:rFonts w:ascii="Times New Roman" w:hAnsi="Times New Roman"/>
            <w:color w:val="auto"/>
            <w:sz w:val="24"/>
            <w:szCs w:val="24"/>
          </w:rPr>
          <w:t>qRegisterMetaType</w:t>
        </w:r>
      </w:hyperlink>
      <w:r w:rsidRPr="003A425A">
        <w:rPr>
          <w:rFonts w:ascii="Times New Roman" w:hAnsi="Times New Roman"/>
          <w:sz w:val="24"/>
          <w:szCs w:val="24"/>
        </w:rPr>
        <w:t xml:space="preserve">(), прежде чем вы сможете создавать QSignalSpy. </w:t>
      </w:r>
      <w:r w:rsidRPr="003A425A">
        <w:rPr>
          <w:rFonts w:ascii="Times New Roman" w:hAnsi="Times New Roman"/>
          <w:i/>
          <w:sz w:val="24"/>
          <w:szCs w:val="24"/>
        </w:rPr>
        <w:t>Есть пример кода.</w:t>
      </w:r>
    </w:p>
    <w:p w:rsidR="00D61EA3" w:rsidRPr="003A425A" w:rsidRDefault="00D61EA3" w:rsidP="00D61EA3">
      <w:pPr>
        <w:pStyle w:val="4"/>
        <w:rPr>
          <w:lang w:val="be-BY"/>
        </w:rPr>
      </w:pPr>
      <w:r w:rsidRPr="003A425A">
        <w:rPr>
          <w:rFonts w:ascii="Times New Roman" w:hAnsi="Times New Roman"/>
          <w:color w:val="auto"/>
          <w:sz w:val="24"/>
          <w:szCs w:val="24"/>
        </w:rPr>
        <w:t>QTestEventList</w:t>
      </w:r>
    </w:p>
    <w:p w:rsidR="005A6BBD" w:rsidRPr="003A425A" w:rsidRDefault="00953454" w:rsidP="000F5C8C">
      <w:pPr>
        <w:tabs>
          <w:tab w:val="left" w:pos="8931"/>
        </w:tabs>
        <w:jc w:val="both"/>
        <w:rPr>
          <w:rFonts w:ascii="Times New Roman" w:hAnsi="Times New Roman"/>
          <w:sz w:val="24"/>
          <w:szCs w:val="24"/>
          <w:lang w:val="be-BY"/>
        </w:rPr>
      </w:pPr>
      <w:hyperlink r:id="rId2207"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qttestlib</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qtesteventlist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t xml:space="preserve">QTestEventList обеспечивает список событий </w:t>
      </w:r>
      <w:r w:rsidR="00B00C9F" w:rsidRPr="003A425A">
        <w:rPr>
          <w:rFonts w:ascii="Times New Roman" w:hAnsi="Times New Roman"/>
          <w:sz w:val="24"/>
          <w:szCs w:val="24"/>
        </w:rPr>
        <w:t>GUI</w:t>
      </w:r>
      <w:r w:rsidRPr="003A425A">
        <w:rPr>
          <w:rFonts w:ascii="Times New Roman" w:hAnsi="Times New Roman"/>
          <w:sz w:val="24"/>
          <w:szCs w:val="24"/>
        </w:rPr>
        <w:t>.</w:t>
      </w:r>
      <w:r w:rsidR="00D61EA3" w:rsidRPr="003A425A">
        <w:rPr>
          <w:rFonts w:ascii="Times New Roman" w:hAnsi="Times New Roman"/>
          <w:sz w:val="24"/>
          <w:szCs w:val="24"/>
          <w:lang w:val="be-BY"/>
        </w:rPr>
        <w:t xml:space="preserve"> </w:t>
      </w:r>
      <w:r w:rsidRPr="003A425A">
        <w:rPr>
          <w:rFonts w:ascii="Times New Roman" w:hAnsi="Times New Roman"/>
          <w:i/>
          <w:sz w:val="24"/>
          <w:szCs w:val="24"/>
        </w:rPr>
        <w:t>Есть пример кода использования данного класса.</w:t>
      </w:r>
    </w:p>
    <w:p w:rsidR="00D61EA3" w:rsidRPr="003A425A" w:rsidRDefault="00D61EA3" w:rsidP="00D61EA3">
      <w:pPr>
        <w:pStyle w:val="4"/>
        <w:rPr>
          <w:lang w:val="be-BY"/>
        </w:rPr>
      </w:pPr>
      <w:r w:rsidRPr="003A425A">
        <w:rPr>
          <w:rFonts w:ascii="Times New Roman" w:hAnsi="Times New Roman"/>
          <w:color w:val="auto"/>
          <w:sz w:val="24"/>
          <w:szCs w:val="24"/>
        </w:rPr>
        <w:t>QTouchEventSequence</w:t>
      </w:r>
    </w:p>
    <w:p w:rsidR="005A6BBD" w:rsidRPr="003A425A" w:rsidRDefault="00953454" w:rsidP="000F5C8C">
      <w:pPr>
        <w:tabs>
          <w:tab w:val="left" w:pos="8931"/>
        </w:tabs>
        <w:jc w:val="both"/>
        <w:rPr>
          <w:rFonts w:ascii="Times New Roman" w:hAnsi="Times New Roman"/>
          <w:sz w:val="24"/>
          <w:szCs w:val="24"/>
          <w:lang w:val="be-BY"/>
        </w:rPr>
      </w:pPr>
      <w:hyperlink r:id="rId2208"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qttestlib</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qtest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qtoucheventsequence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lastRenderedPageBreak/>
        <w:t>QTouchEventSequence класс используется для симулирования последовательности событий прикосновений.</w:t>
      </w:r>
      <w:r w:rsidR="00D61EA3" w:rsidRPr="003A425A">
        <w:rPr>
          <w:rFonts w:ascii="Times New Roman" w:hAnsi="Times New Roman"/>
          <w:sz w:val="24"/>
          <w:szCs w:val="24"/>
          <w:lang w:val="be-BY"/>
        </w:rPr>
        <w:t xml:space="preserve"> </w:t>
      </w:r>
      <w:r w:rsidRPr="003A425A">
        <w:rPr>
          <w:rFonts w:ascii="Times New Roman" w:hAnsi="Times New Roman"/>
          <w:i/>
          <w:sz w:val="24"/>
          <w:szCs w:val="24"/>
        </w:rPr>
        <w:t>Данный класс пока мне не интересен.</w:t>
      </w:r>
      <w:r w:rsidR="00D61EA3" w:rsidRPr="003A425A">
        <w:rPr>
          <w:rFonts w:ascii="Times New Roman" w:hAnsi="Times New Roman"/>
          <w:i/>
          <w:sz w:val="24"/>
          <w:szCs w:val="24"/>
          <w:lang w:val="be-BY"/>
        </w:rPr>
        <w:t xml:space="preserve"> </w:t>
      </w:r>
      <w:r w:rsidRPr="003A425A">
        <w:rPr>
          <w:rFonts w:ascii="Times New Roman" w:hAnsi="Times New Roman"/>
          <w:i/>
          <w:sz w:val="24"/>
          <w:szCs w:val="24"/>
        </w:rPr>
        <w:t xml:space="preserve">Переходим к изучению дополнительных модулей </w:t>
      </w:r>
      <w:r w:rsidR="00B00C9F" w:rsidRPr="003A425A">
        <w:rPr>
          <w:rFonts w:ascii="Times New Roman" w:hAnsi="Times New Roman"/>
          <w:i/>
          <w:sz w:val="24"/>
          <w:szCs w:val="24"/>
        </w:rPr>
        <w:t>qt</w:t>
      </w:r>
      <w:r w:rsidRPr="003A425A">
        <w:rPr>
          <w:rFonts w:ascii="Times New Roman" w:hAnsi="Times New Roman"/>
          <w:i/>
          <w:sz w:val="24"/>
          <w:szCs w:val="24"/>
        </w:rPr>
        <w:t>.</w:t>
      </w:r>
      <w:r w:rsidR="00D61EA3" w:rsidRPr="003A425A">
        <w:rPr>
          <w:rFonts w:ascii="Times New Roman" w:hAnsi="Times New Roman"/>
          <w:i/>
          <w:sz w:val="24"/>
          <w:szCs w:val="24"/>
          <w:lang w:val="be-BY"/>
        </w:rPr>
        <w:t xml:space="preserve"> </w:t>
      </w:r>
      <w:r w:rsidRPr="003A425A">
        <w:rPr>
          <w:rFonts w:ascii="Times New Roman" w:hAnsi="Times New Roman"/>
          <w:i/>
          <w:sz w:val="24"/>
          <w:szCs w:val="24"/>
        </w:rPr>
        <w:t xml:space="preserve">Класс со скриптом </w:t>
      </w:r>
      <w:r w:rsidR="00B00C9F" w:rsidRPr="003A425A">
        <w:rPr>
          <w:rFonts w:ascii="Times New Roman" w:hAnsi="Times New Roman"/>
          <w:i/>
          <w:sz w:val="24"/>
          <w:szCs w:val="24"/>
        </w:rPr>
        <w:t>qt</w:t>
      </w:r>
      <w:r w:rsidRPr="003A425A">
        <w:rPr>
          <w:rFonts w:ascii="Times New Roman" w:hAnsi="Times New Roman"/>
          <w:i/>
          <w:sz w:val="24"/>
          <w:szCs w:val="24"/>
        </w:rPr>
        <w:t xml:space="preserve"> является устаревшим, но вместо него следует использовать классы с расширением </w:t>
      </w:r>
      <w:r w:rsidRPr="003A425A">
        <w:rPr>
          <w:rFonts w:ascii="Times New Roman" w:hAnsi="Times New Roman"/>
          <w:i/>
          <w:sz w:val="24"/>
          <w:szCs w:val="24"/>
          <w:lang w:val="en-US"/>
        </w:rPr>
        <w:t>QJS</w:t>
      </w:r>
      <w:r w:rsidRPr="003A425A">
        <w:rPr>
          <w:rFonts w:ascii="Times New Roman" w:hAnsi="Times New Roman"/>
          <w:i/>
          <w:sz w:val="24"/>
          <w:szCs w:val="24"/>
        </w:rPr>
        <w:t xml:space="preserve"> из модуля </w:t>
      </w:r>
      <w:r w:rsidR="00B00C9F" w:rsidRPr="003A425A">
        <w:rPr>
          <w:rFonts w:ascii="Times New Roman" w:hAnsi="Times New Roman"/>
          <w:i/>
          <w:sz w:val="24"/>
          <w:szCs w:val="24"/>
        </w:rPr>
        <w:t>qt</w:t>
      </w:r>
      <w:r w:rsidRPr="003A425A">
        <w:rPr>
          <w:rFonts w:ascii="Times New Roman" w:hAnsi="Times New Roman"/>
          <w:i/>
          <w:sz w:val="24"/>
          <w:szCs w:val="24"/>
        </w:rPr>
        <w:t xml:space="preserve"> </w:t>
      </w:r>
      <w:r w:rsidR="009B0257" w:rsidRPr="003A425A">
        <w:rPr>
          <w:rFonts w:ascii="Times New Roman" w:hAnsi="Times New Roman"/>
          <w:i/>
          <w:sz w:val="24"/>
          <w:szCs w:val="24"/>
        </w:rPr>
        <w:t>qml</w:t>
      </w:r>
      <w:r w:rsidRPr="003A425A">
        <w:rPr>
          <w:rFonts w:ascii="Times New Roman" w:hAnsi="Times New Roman"/>
          <w:i/>
          <w:sz w:val="24"/>
          <w:szCs w:val="24"/>
        </w:rPr>
        <w:t>.</w:t>
      </w:r>
    </w:p>
    <w:p w:rsidR="00D61EA3" w:rsidRPr="003A425A" w:rsidRDefault="00D61EA3" w:rsidP="00D61EA3">
      <w:pPr>
        <w:pStyle w:val="1"/>
        <w:rPr>
          <w:rFonts w:ascii="Times New Roman" w:hAnsi="Times New Roman"/>
          <w:b w:val="0"/>
          <w:sz w:val="24"/>
        </w:rPr>
      </w:pPr>
      <w:r w:rsidRPr="003A425A">
        <w:rPr>
          <w:rFonts w:ascii="Times New Roman" w:hAnsi="Times New Roman"/>
          <w:b w:val="0"/>
          <w:sz w:val="24"/>
        </w:rPr>
        <w:t>КОНКАРЕНТ</w:t>
      </w:r>
    </w:p>
    <w:p w:rsidR="005A6BBD" w:rsidRPr="003A425A" w:rsidRDefault="00953454" w:rsidP="000F5C8C">
      <w:pPr>
        <w:tabs>
          <w:tab w:val="left" w:pos="8931"/>
        </w:tabs>
        <w:jc w:val="both"/>
        <w:rPr>
          <w:rFonts w:ascii="Times New Roman" w:hAnsi="Times New Roman"/>
          <w:i/>
          <w:sz w:val="24"/>
          <w:szCs w:val="24"/>
        </w:rPr>
      </w:pPr>
      <w:hyperlink r:id="rId2209" w:history="1">
        <w:r w:rsidR="005A6BBD" w:rsidRPr="003A425A">
          <w:rPr>
            <w:rStyle w:val="a3"/>
            <w:rFonts w:ascii="Times New Roman" w:hAnsi="Times New Roman"/>
            <w:i/>
            <w:sz w:val="24"/>
            <w:szCs w:val="24"/>
          </w:rPr>
          <w:t>http://qt-project.org/doc/qt-5.1/qtconcurrent/qtconcurrent-index.html</w:t>
        </w:r>
      </w:hyperlink>
    </w:p>
    <w:p w:rsidR="005A6BBD" w:rsidRPr="003A425A" w:rsidRDefault="00953454" w:rsidP="000F5C8C">
      <w:pPr>
        <w:tabs>
          <w:tab w:val="left" w:pos="8931"/>
        </w:tabs>
        <w:jc w:val="both"/>
        <w:rPr>
          <w:rFonts w:ascii="Times New Roman" w:hAnsi="Times New Roman"/>
          <w:i/>
          <w:sz w:val="24"/>
          <w:szCs w:val="24"/>
          <w:lang w:val="be-BY"/>
        </w:rPr>
      </w:pPr>
      <w:hyperlink r:id="rId2210" w:history="1">
        <w:r w:rsidR="005A6BBD" w:rsidRPr="003A425A">
          <w:rPr>
            <w:rStyle w:val="a3"/>
            <w:rFonts w:ascii="Times New Roman" w:hAnsi="Times New Roman"/>
            <w:color w:val="auto"/>
            <w:sz w:val="24"/>
            <w:szCs w:val="24"/>
          </w:rPr>
          <w:t>QtConcurrent</w:t>
        </w:r>
      </w:hyperlink>
      <w:r w:rsidR="005A6BBD" w:rsidRPr="003A425A">
        <w:rPr>
          <w:rFonts w:ascii="Times New Roman" w:hAnsi="Times New Roman"/>
          <w:sz w:val="24"/>
          <w:szCs w:val="24"/>
        </w:rPr>
        <w:t xml:space="preserve"> пространство имён обеспечивает высокоуровневый программный интерфейс, который делает возможным </w:t>
      </w:r>
      <w:r w:rsidR="00F850EA" w:rsidRPr="003A425A">
        <w:rPr>
          <w:rFonts w:ascii="Times New Roman" w:hAnsi="Times New Roman"/>
          <w:sz w:val="24"/>
          <w:szCs w:val="24"/>
        </w:rPr>
        <w:t>написа</w:t>
      </w:r>
      <w:r w:rsidR="005A6BBD" w:rsidRPr="003A425A">
        <w:rPr>
          <w:rFonts w:ascii="Times New Roman" w:hAnsi="Times New Roman"/>
          <w:sz w:val="24"/>
          <w:szCs w:val="24"/>
        </w:rPr>
        <w:t>ние многопоточных программ без использования низкоуровневых потоковых примитивов, таких как мьютексы, блокировки чтения/</w:t>
      </w:r>
      <w:r w:rsidR="00990129" w:rsidRPr="003A425A">
        <w:rPr>
          <w:rFonts w:ascii="Times New Roman" w:hAnsi="Times New Roman"/>
          <w:sz w:val="24"/>
          <w:szCs w:val="24"/>
        </w:rPr>
        <w:t>запис</w:t>
      </w:r>
      <w:r w:rsidR="005A6BBD" w:rsidRPr="003A425A">
        <w:rPr>
          <w:rFonts w:ascii="Times New Roman" w:hAnsi="Times New Roman"/>
          <w:sz w:val="24"/>
          <w:szCs w:val="24"/>
        </w:rPr>
        <w:t>и, семаформы или условия ожидания. Также данное пространство имён автоматически приводит в порядок использование доступных ядер для обработки разных потоков. Приложения, развёрнутые в будущем на многоядерных системах, будут успешно распределяться между ядрами.</w:t>
      </w:r>
      <w:r w:rsidR="00CA0BAD" w:rsidRPr="003A425A">
        <w:rPr>
          <w:rFonts w:ascii="Times New Roman" w:hAnsi="Times New Roman"/>
          <w:sz w:val="24"/>
          <w:szCs w:val="24"/>
          <w:lang w:val="be-BY"/>
        </w:rPr>
        <w:t xml:space="preserve"> </w:t>
      </w:r>
      <w:r w:rsidR="005A6BBD" w:rsidRPr="003A425A">
        <w:rPr>
          <w:rFonts w:ascii="Times New Roman" w:hAnsi="Times New Roman"/>
          <w:sz w:val="24"/>
          <w:szCs w:val="24"/>
        </w:rPr>
        <w:t xml:space="preserve">Данное пространство имён включает функциональное программирование для списка параллельных процессов, включая </w:t>
      </w:r>
      <w:r w:rsidR="005A6BBD" w:rsidRPr="003A425A">
        <w:rPr>
          <w:rFonts w:ascii="Times New Roman" w:hAnsi="Times New Roman"/>
          <w:color w:val="FF0000"/>
          <w:sz w:val="24"/>
          <w:szCs w:val="24"/>
        </w:rPr>
        <w:t>MapReduce and FilterReduce реализации для систем с разделяемой памятью</w:t>
      </w:r>
      <w:r w:rsidR="005A6BBD" w:rsidRPr="003A425A">
        <w:rPr>
          <w:rFonts w:ascii="Times New Roman" w:hAnsi="Times New Roman"/>
          <w:sz w:val="24"/>
          <w:szCs w:val="24"/>
        </w:rPr>
        <w:t xml:space="preserve">, и классы для управления асинхронными вычислениями в </w:t>
      </w:r>
      <w:r w:rsidR="00B00C9F" w:rsidRPr="003A425A">
        <w:rPr>
          <w:rFonts w:ascii="Times New Roman" w:hAnsi="Times New Roman"/>
          <w:sz w:val="24"/>
          <w:szCs w:val="24"/>
        </w:rPr>
        <w:t>GUI</w:t>
      </w:r>
      <w:r w:rsidR="005A6BBD" w:rsidRPr="003A425A">
        <w:rPr>
          <w:rFonts w:ascii="Times New Roman" w:hAnsi="Times New Roman"/>
          <w:sz w:val="24"/>
          <w:szCs w:val="24"/>
        </w:rPr>
        <w:t xml:space="preserve"> приложениях. </w:t>
      </w:r>
      <w:r w:rsidR="005A6BBD" w:rsidRPr="003A425A">
        <w:rPr>
          <w:rFonts w:ascii="Times New Roman" w:hAnsi="Times New Roman"/>
          <w:i/>
          <w:sz w:val="24"/>
          <w:szCs w:val="24"/>
        </w:rPr>
        <w:t>далее они перечислены.</w:t>
      </w:r>
      <w:r w:rsidR="00CA0BAD" w:rsidRPr="003A425A">
        <w:rPr>
          <w:rFonts w:ascii="Times New Roman" w:hAnsi="Times New Roman"/>
          <w:i/>
          <w:sz w:val="24"/>
          <w:szCs w:val="24"/>
          <w:lang w:val="be-BY"/>
        </w:rPr>
        <w:t xml:space="preserve">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конкарент поддерживает несколько стл-совместимых контейнеров и типов итераторов, но работает лучше с </w:t>
      </w:r>
      <w:r w:rsidR="00B00C9F" w:rsidRPr="003A425A">
        <w:rPr>
          <w:rFonts w:ascii="Times New Roman" w:hAnsi="Times New Roman"/>
          <w:sz w:val="24"/>
          <w:szCs w:val="24"/>
        </w:rPr>
        <w:t>qt</w:t>
      </w:r>
      <w:r w:rsidR="005A6BBD" w:rsidRPr="003A425A">
        <w:rPr>
          <w:rFonts w:ascii="Times New Roman" w:hAnsi="Times New Roman"/>
          <w:sz w:val="24"/>
          <w:szCs w:val="24"/>
        </w:rPr>
        <w:t xml:space="preserve"> контейнерами, которые имеют итераторы произвольного доступа, такие как </w:t>
      </w:r>
      <w:r w:rsidR="005A6BBD" w:rsidRPr="003A425A">
        <w:rPr>
          <w:rFonts w:ascii="Times New Roman" w:hAnsi="Times New Roman"/>
          <w:sz w:val="24"/>
          <w:szCs w:val="24"/>
          <w:lang w:val="en-US"/>
        </w:rPr>
        <w:t>QList</w:t>
      </w:r>
      <w:r w:rsidR="005A6BBD" w:rsidRPr="003A425A">
        <w:rPr>
          <w:rFonts w:ascii="Times New Roman" w:hAnsi="Times New Roman"/>
          <w:sz w:val="24"/>
          <w:szCs w:val="24"/>
        </w:rPr>
        <w:t xml:space="preserve"> и </w:t>
      </w:r>
      <w:r w:rsidR="005A6BBD" w:rsidRPr="003A425A">
        <w:rPr>
          <w:rFonts w:ascii="Times New Roman" w:hAnsi="Times New Roman"/>
          <w:sz w:val="24"/>
          <w:szCs w:val="24"/>
          <w:lang w:val="en-US"/>
        </w:rPr>
        <w:t>QVector</w:t>
      </w:r>
      <w:r w:rsidR="005A6BBD" w:rsidRPr="003A425A">
        <w:rPr>
          <w:rFonts w:ascii="Times New Roman" w:hAnsi="Times New Roman"/>
          <w:sz w:val="24"/>
          <w:szCs w:val="24"/>
        </w:rPr>
        <w:t xml:space="preserve">. </w:t>
      </w:r>
      <w:r w:rsidR="005A6BBD" w:rsidRPr="003A425A">
        <w:rPr>
          <w:rFonts w:ascii="Times New Roman" w:hAnsi="Times New Roman"/>
          <w:i/>
          <w:sz w:val="24"/>
          <w:szCs w:val="24"/>
        </w:rPr>
        <w:t>Далее приводится таблица поддержки различных типов итераторов стл.</w:t>
      </w:r>
      <w:r w:rsidR="00CA0BAD" w:rsidRPr="003A425A">
        <w:rPr>
          <w:rFonts w:ascii="Times New Roman" w:hAnsi="Times New Roman"/>
          <w:i/>
          <w:sz w:val="24"/>
          <w:szCs w:val="24"/>
          <w:lang w:val="be-BY"/>
        </w:rPr>
        <w:t xml:space="preserve"> </w:t>
      </w:r>
      <w:r w:rsidR="005A6BBD" w:rsidRPr="003A425A">
        <w:rPr>
          <w:rFonts w:ascii="Times New Roman" w:hAnsi="Times New Roman"/>
          <w:i/>
          <w:sz w:val="24"/>
          <w:szCs w:val="24"/>
        </w:rPr>
        <w:t>Теперь рассмотрим некоторые классы данного модуля.</w:t>
      </w:r>
    </w:p>
    <w:p w:rsidR="00F82BE6" w:rsidRPr="003A425A" w:rsidRDefault="00F82BE6" w:rsidP="00F82BE6">
      <w:pPr>
        <w:pStyle w:val="2"/>
        <w:rPr>
          <w:lang w:val="be-BY"/>
        </w:rPr>
      </w:pPr>
      <w:r w:rsidRPr="003A425A">
        <w:rPr>
          <w:rFonts w:ascii="Times New Roman" w:hAnsi="Times New Roman"/>
          <w:color w:val="auto"/>
          <w:sz w:val="24"/>
          <w:szCs w:val="24"/>
          <w:lang w:val="en-GB"/>
        </w:rPr>
        <w:t xml:space="preserve">Qt Concurrent </w:t>
      </w:r>
      <w:r w:rsidRPr="003A425A">
        <w:rPr>
          <w:rFonts w:ascii="Times New Roman" w:hAnsi="Times New Roman"/>
          <w:color w:val="auto"/>
          <w:sz w:val="24"/>
          <w:szCs w:val="24"/>
        </w:rPr>
        <w:t>модуль</w:t>
      </w:r>
    </w:p>
    <w:p w:rsidR="00F82BE6" w:rsidRPr="003A425A" w:rsidRDefault="00953454" w:rsidP="00F82BE6">
      <w:pPr>
        <w:tabs>
          <w:tab w:val="left" w:pos="8931"/>
        </w:tabs>
        <w:jc w:val="both"/>
        <w:rPr>
          <w:rStyle w:val="a3"/>
          <w:rFonts w:ascii="Times New Roman" w:hAnsi="Times New Roman"/>
          <w:sz w:val="24"/>
          <w:szCs w:val="24"/>
          <w:lang w:val="be-BY"/>
        </w:rPr>
      </w:pPr>
      <w:hyperlink r:id="rId2211" w:history="1">
        <w:r w:rsidR="00F82BE6" w:rsidRPr="003A425A">
          <w:rPr>
            <w:rStyle w:val="a3"/>
            <w:rFonts w:ascii="Times New Roman" w:hAnsi="Times New Roman"/>
            <w:sz w:val="24"/>
            <w:szCs w:val="24"/>
            <w:lang w:val="en-GB"/>
          </w:rPr>
          <w:t>http</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qt</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project</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org</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doc</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qt</w:t>
        </w:r>
        <w:r w:rsidR="00F82BE6" w:rsidRPr="003A425A">
          <w:rPr>
            <w:rStyle w:val="a3"/>
            <w:rFonts w:ascii="Times New Roman" w:hAnsi="Times New Roman"/>
            <w:sz w:val="24"/>
            <w:szCs w:val="24"/>
            <w:lang w:val="be-BY"/>
          </w:rPr>
          <w:t>-5.1/</w:t>
        </w:r>
        <w:r w:rsidR="00F82BE6" w:rsidRPr="003A425A">
          <w:rPr>
            <w:rStyle w:val="a3"/>
            <w:rFonts w:ascii="Times New Roman" w:hAnsi="Times New Roman"/>
            <w:sz w:val="24"/>
            <w:szCs w:val="24"/>
            <w:lang w:val="en-GB"/>
          </w:rPr>
          <w:t>qtconcurrent</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qtconcurrent</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module</w:t>
        </w:r>
        <w:r w:rsidR="00F82BE6" w:rsidRPr="003A425A">
          <w:rPr>
            <w:rStyle w:val="a3"/>
            <w:rFonts w:ascii="Times New Roman" w:hAnsi="Times New Roman"/>
            <w:sz w:val="24"/>
            <w:szCs w:val="24"/>
            <w:lang w:val="be-BY"/>
          </w:rPr>
          <w:t>.</w:t>
        </w:r>
        <w:r w:rsidR="00F82BE6" w:rsidRPr="003A425A">
          <w:rPr>
            <w:rStyle w:val="a3"/>
            <w:rFonts w:ascii="Times New Roman" w:hAnsi="Times New Roman"/>
            <w:sz w:val="24"/>
            <w:szCs w:val="24"/>
            <w:lang w:val="en-GB"/>
          </w:rPr>
          <w:t>html</w:t>
        </w:r>
      </w:hyperlink>
    </w:p>
    <w:p w:rsidR="00F82BE6" w:rsidRPr="003A425A" w:rsidRDefault="00F82BE6" w:rsidP="000F5C8C">
      <w:pPr>
        <w:tabs>
          <w:tab w:val="left" w:pos="8931"/>
        </w:tabs>
        <w:jc w:val="both"/>
        <w:rPr>
          <w:rFonts w:ascii="Times New Roman" w:hAnsi="Times New Roman"/>
          <w:i/>
          <w:sz w:val="24"/>
          <w:szCs w:val="24"/>
          <w:lang w:val="be-BY"/>
        </w:rPr>
      </w:pPr>
      <w:r w:rsidRPr="003A425A">
        <w:rPr>
          <w:rFonts w:ascii="Times New Roman" w:hAnsi="Times New Roman"/>
          <w:sz w:val="24"/>
          <w:szCs w:val="24"/>
        </w:rPr>
        <w:t>Qt Concurrent модуль расширяет базовую поддержку многопоточности из модуля ядра и упрощает написание кода, который может быть использован параллельно на всех доступных ядрах центрального процессора.</w:t>
      </w:r>
      <w:r w:rsidRPr="003A425A">
        <w:rPr>
          <w:rFonts w:ascii="Times New Roman" w:hAnsi="Times New Roman"/>
          <w:sz w:val="24"/>
          <w:szCs w:val="24"/>
          <w:lang w:val="be-BY"/>
        </w:rPr>
        <w:t xml:space="preserve"> </w:t>
      </w:r>
      <w:r w:rsidRPr="003A425A">
        <w:rPr>
          <w:rFonts w:ascii="Times New Roman" w:hAnsi="Times New Roman"/>
          <w:i/>
          <w:sz w:val="24"/>
          <w:szCs w:val="24"/>
        </w:rPr>
        <w:t>Переходим к следующему модулю.</w:t>
      </w:r>
    </w:p>
    <w:p w:rsidR="00CA0BAD" w:rsidRPr="003A425A" w:rsidRDefault="00CA0BAD" w:rsidP="00CA0BAD">
      <w:pPr>
        <w:pStyle w:val="2"/>
        <w:rPr>
          <w:rFonts w:ascii="Times New Roman" w:hAnsi="Times New Roman"/>
          <w:b w:val="0"/>
          <w:sz w:val="24"/>
        </w:rPr>
      </w:pPr>
      <w:r w:rsidRPr="003A425A">
        <w:rPr>
          <w:rFonts w:ascii="Times New Roman" w:hAnsi="Times New Roman"/>
          <w:b w:val="0"/>
          <w:sz w:val="24"/>
        </w:rPr>
        <w:t>КЛАССЫ КОНКАРЕНТ</w:t>
      </w:r>
    </w:p>
    <w:p w:rsidR="00CA0BAD" w:rsidRPr="003A425A" w:rsidRDefault="00CA0BAD" w:rsidP="00CA0BAD">
      <w:pPr>
        <w:pStyle w:val="4"/>
        <w:rPr>
          <w:lang w:val="be-BY"/>
        </w:rPr>
      </w:pPr>
      <w:r w:rsidRPr="003A425A">
        <w:rPr>
          <w:rFonts w:ascii="Times New Roman" w:hAnsi="Times New Roman"/>
          <w:color w:val="auto"/>
          <w:sz w:val="24"/>
          <w:szCs w:val="24"/>
        </w:rPr>
        <w:t>QFuture</w:t>
      </w:r>
    </w:p>
    <w:p w:rsidR="005A6BBD" w:rsidRPr="003A425A" w:rsidRDefault="00953454" w:rsidP="000F5C8C">
      <w:pPr>
        <w:tabs>
          <w:tab w:val="left" w:pos="8931"/>
        </w:tabs>
        <w:jc w:val="both"/>
        <w:rPr>
          <w:rFonts w:ascii="Times New Roman" w:hAnsi="Times New Roman"/>
          <w:sz w:val="24"/>
          <w:szCs w:val="24"/>
          <w:lang w:val="be-BY"/>
        </w:rPr>
      </w:pPr>
      <w:hyperlink r:id="rId2212"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qtcore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qfuture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0F5C8C">
      <w:pPr>
        <w:tabs>
          <w:tab w:val="left" w:pos="8931"/>
        </w:tabs>
        <w:jc w:val="both"/>
        <w:rPr>
          <w:rFonts w:ascii="Times New Roman" w:hAnsi="Times New Roman"/>
          <w:sz w:val="24"/>
          <w:szCs w:val="24"/>
        </w:rPr>
      </w:pPr>
      <w:r w:rsidRPr="003A425A">
        <w:rPr>
          <w:rFonts w:ascii="Times New Roman" w:hAnsi="Times New Roman"/>
          <w:sz w:val="24"/>
          <w:szCs w:val="24"/>
        </w:rPr>
        <w:t>QFuture класс представляет результат асинхронных вычислений.</w:t>
      </w:r>
      <w:r w:rsidR="00CA0BAD" w:rsidRPr="003A425A">
        <w:rPr>
          <w:rFonts w:ascii="Times New Roman" w:hAnsi="Times New Roman"/>
          <w:sz w:val="24"/>
          <w:szCs w:val="24"/>
          <w:lang w:val="be-BY"/>
        </w:rPr>
        <w:t xml:space="preserve"> </w:t>
      </w:r>
      <w:r w:rsidRPr="003A425A">
        <w:rPr>
          <w:rFonts w:ascii="Times New Roman" w:hAnsi="Times New Roman"/>
          <w:sz w:val="24"/>
          <w:szCs w:val="24"/>
        </w:rPr>
        <w:t xml:space="preserve">Для начала вычисления следует использовать программный интерфейс </w:t>
      </w:r>
      <w:r w:rsidR="00B00C9F" w:rsidRPr="003A425A">
        <w:rPr>
          <w:rFonts w:ascii="Times New Roman" w:hAnsi="Times New Roman"/>
          <w:sz w:val="24"/>
          <w:szCs w:val="24"/>
        </w:rPr>
        <w:t>qt</w:t>
      </w:r>
      <w:r w:rsidRPr="003A425A">
        <w:rPr>
          <w:rFonts w:ascii="Times New Roman" w:hAnsi="Times New Roman"/>
          <w:sz w:val="24"/>
          <w:szCs w:val="24"/>
        </w:rPr>
        <w:t xml:space="preserve"> конкарент. Данный класс позволяет потокам быть синхронизированными по отношению к одному или нескольким результатам, которые будут готовы в некоторый будущий момент времени.</w:t>
      </w:r>
      <w:r w:rsidR="00CA0BAD" w:rsidRPr="003A425A">
        <w:rPr>
          <w:rFonts w:ascii="Times New Roman" w:hAnsi="Times New Roman"/>
          <w:sz w:val="24"/>
          <w:szCs w:val="24"/>
          <w:lang w:val="be-BY"/>
        </w:rPr>
        <w:t xml:space="preserve"> </w:t>
      </w:r>
      <w:r w:rsidRPr="003A425A">
        <w:rPr>
          <w:rFonts w:ascii="Times New Roman" w:hAnsi="Times New Roman"/>
          <w:sz w:val="24"/>
          <w:szCs w:val="24"/>
        </w:rPr>
        <w:t xml:space="preserve">Результатом может быть любой класс, который имеет </w:t>
      </w:r>
      <w:r w:rsidR="00206328" w:rsidRPr="003A425A">
        <w:rPr>
          <w:rFonts w:ascii="Times New Roman" w:hAnsi="Times New Roman"/>
          <w:sz w:val="24"/>
          <w:szCs w:val="24"/>
        </w:rPr>
        <w:t>конструктор</w:t>
      </w:r>
      <w:r w:rsidRPr="003A425A">
        <w:rPr>
          <w:rFonts w:ascii="Times New Roman" w:hAnsi="Times New Roman"/>
          <w:sz w:val="24"/>
          <w:szCs w:val="24"/>
        </w:rPr>
        <w:t xml:space="preserve"> копирования и </w:t>
      </w:r>
      <w:r w:rsidR="00206328" w:rsidRPr="003A425A">
        <w:rPr>
          <w:rFonts w:ascii="Times New Roman" w:hAnsi="Times New Roman"/>
          <w:sz w:val="24"/>
          <w:szCs w:val="24"/>
        </w:rPr>
        <w:t>конструктор</w:t>
      </w:r>
      <w:r w:rsidRPr="003A425A">
        <w:rPr>
          <w:rFonts w:ascii="Times New Roman" w:hAnsi="Times New Roman"/>
          <w:sz w:val="24"/>
          <w:szCs w:val="24"/>
        </w:rPr>
        <w:t xml:space="preserve"> по умолчанию. Если результат не доступен во время вызова некоторых функций данного класса, то данный класс будет ждать, пока результаты не станут доступными. Можно использовать </w:t>
      </w:r>
      <w:hyperlink r:id="rId2213" w:anchor="isResultReadyAt" w:history="1">
        <w:r w:rsidRPr="003A425A">
          <w:rPr>
            <w:rStyle w:val="a3"/>
            <w:rFonts w:ascii="Times New Roman" w:hAnsi="Times New Roman"/>
            <w:color w:val="auto"/>
            <w:sz w:val="24"/>
            <w:szCs w:val="24"/>
          </w:rPr>
          <w:t>isResultReadyAt</w:t>
        </w:r>
      </w:hyperlink>
      <w:r w:rsidRPr="003A425A">
        <w:rPr>
          <w:rFonts w:ascii="Times New Roman" w:hAnsi="Times New Roman"/>
          <w:sz w:val="24"/>
          <w:szCs w:val="24"/>
        </w:rPr>
        <w:t xml:space="preserve">() функцию, чтобы определить, готов результат или нет. Для класса, который сообщает о более чем одном результате, есть функция </w:t>
      </w:r>
      <w:hyperlink r:id="rId2214" w:anchor="resultCount" w:history="1">
        <w:r w:rsidRPr="003A425A">
          <w:rPr>
            <w:rStyle w:val="a3"/>
            <w:rFonts w:ascii="Times New Roman" w:hAnsi="Times New Roman"/>
            <w:color w:val="auto"/>
            <w:sz w:val="24"/>
            <w:szCs w:val="24"/>
          </w:rPr>
          <w:t>resultCount</w:t>
        </w:r>
      </w:hyperlink>
      <w:r w:rsidRPr="003A425A">
        <w:rPr>
          <w:rFonts w:ascii="Times New Roman" w:hAnsi="Times New Roman"/>
          <w:sz w:val="24"/>
          <w:szCs w:val="24"/>
        </w:rPr>
        <w:t xml:space="preserve">(), которая возвращает число продолжающихся результатов. Данный класс предоставляет </w:t>
      </w:r>
      <w:r w:rsidR="004E4201" w:rsidRPr="003A425A">
        <w:rPr>
          <w:rFonts w:ascii="Times New Roman" w:hAnsi="Times New Roman"/>
          <w:sz w:val="24"/>
          <w:szCs w:val="24"/>
        </w:rPr>
        <w:t>java</w:t>
      </w:r>
      <w:r w:rsidRPr="003A425A">
        <w:rPr>
          <w:rFonts w:ascii="Times New Roman" w:hAnsi="Times New Roman"/>
          <w:sz w:val="24"/>
          <w:szCs w:val="24"/>
        </w:rPr>
        <w:t xml:space="preserve"> итератор и стл итератор. При помощи них можно получить доступ к результатам.</w:t>
      </w:r>
      <w:r w:rsidR="00CA0BAD" w:rsidRPr="003A425A">
        <w:rPr>
          <w:rFonts w:ascii="Times New Roman" w:hAnsi="Times New Roman"/>
          <w:sz w:val="24"/>
          <w:szCs w:val="24"/>
          <w:lang w:val="be-BY"/>
        </w:rPr>
        <w:t xml:space="preserve"> </w:t>
      </w:r>
      <w:r w:rsidRPr="003A425A">
        <w:rPr>
          <w:rFonts w:ascii="Times New Roman" w:hAnsi="Times New Roman"/>
          <w:sz w:val="24"/>
          <w:szCs w:val="24"/>
        </w:rPr>
        <w:t xml:space="preserve">Класс также предоставляет способ взаимодействия с выполняющимися вычислениями. </w:t>
      </w:r>
      <w:r w:rsidRPr="003A425A">
        <w:rPr>
          <w:rFonts w:ascii="Times New Roman" w:hAnsi="Times New Roman"/>
          <w:sz w:val="24"/>
          <w:szCs w:val="24"/>
        </w:rPr>
        <w:lastRenderedPageBreak/>
        <w:t>Его можно отменить, поставить на паузу. Но будьте внимательны, что не все асинхронные расчёты могут быть отменены или остановлены. Например, нельзя отменить расчёт, возвращаемый функцией QtConcurrent::run().</w:t>
      </w:r>
      <w:r w:rsidR="00CA0BAD" w:rsidRPr="003A425A">
        <w:rPr>
          <w:rFonts w:ascii="Times New Roman" w:hAnsi="Times New Roman"/>
          <w:sz w:val="24"/>
          <w:szCs w:val="24"/>
          <w:lang w:val="be-BY"/>
        </w:rPr>
        <w:t xml:space="preserve"> </w:t>
      </w:r>
      <w:r w:rsidRPr="003A425A">
        <w:rPr>
          <w:rFonts w:ascii="Times New Roman" w:hAnsi="Times New Roman"/>
          <w:sz w:val="24"/>
          <w:szCs w:val="24"/>
        </w:rPr>
        <w:t xml:space="preserve">Также есть функция </w:t>
      </w:r>
      <w:hyperlink r:id="rId2215" w:anchor="progressValue" w:history="1">
        <w:r w:rsidRPr="003A425A">
          <w:rPr>
            <w:rStyle w:val="a3"/>
            <w:rFonts w:ascii="Times New Roman" w:hAnsi="Times New Roman"/>
            <w:color w:val="auto"/>
            <w:sz w:val="24"/>
            <w:szCs w:val="24"/>
            <w:lang w:val="en-US"/>
          </w:rPr>
          <w:t>progressValue</w:t>
        </w:r>
      </w:hyperlink>
      <w:r w:rsidRPr="003A425A">
        <w:rPr>
          <w:rFonts w:ascii="Times New Roman" w:hAnsi="Times New Roman"/>
          <w:sz w:val="24"/>
          <w:szCs w:val="24"/>
        </w:rPr>
        <w:t xml:space="preserve">(), </w:t>
      </w:r>
      <w:hyperlink r:id="rId2216" w:anchor="progressMinimum" w:history="1">
        <w:r w:rsidRPr="003A425A">
          <w:rPr>
            <w:rStyle w:val="a3"/>
            <w:rFonts w:ascii="Times New Roman" w:hAnsi="Times New Roman"/>
            <w:color w:val="auto"/>
            <w:sz w:val="24"/>
            <w:szCs w:val="24"/>
            <w:lang w:val="en-US"/>
          </w:rPr>
          <w:t>progressMinimum</w:t>
        </w:r>
      </w:hyperlink>
      <w:r w:rsidRPr="003A425A">
        <w:rPr>
          <w:rFonts w:ascii="Times New Roman" w:hAnsi="Times New Roman"/>
          <w:sz w:val="24"/>
          <w:szCs w:val="24"/>
        </w:rPr>
        <w:t xml:space="preserve">(), </w:t>
      </w:r>
      <w:hyperlink r:id="rId2217" w:anchor="progressMaximum" w:history="1">
        <w:r w:rsidRPr="003A425A">
          <w:rPr>
            <w:rStyle w:val="a3"/>
            <w:rFonts w:ascii="Times New Roman" w:hAnsi="Times New Roman"/>
            <w:color w:val="auto"/>
            <w:sz w:val="24"/>
            <w:szCs w:val="24"/>
            <w:lang w:val="en-US"/>
          </w:rPr>
          <w:t>progressMaximum</w:t>
        </w:r>
      </w:hyperlink>
      <w:r w:rsidRPr="003A425A">
        <w:rPr>
          <w:rFonts w:ascii="Times New Roman" w:hAnsi="Times New Roman"/>
          <w:sz w:val="24"/>
          <w:szCs w:val="24"/>
        </w:rPr>
        <w:t xml:space="preserve">(), </w:t>
      </w:r>
      <w:r w:rsidRPr="003A425A">
        <w:rPr>
          <w:rFonts w:ascii="Times New Roman" w:hAnsi="Times New Roman"/>
          <w:sz w:val="24"/>
          <w:szCs w:val="24"/>
          <w:lang w:val="en-US"/>
        </w:rPr>
        <w:t>and</w:t>
      </w:r>
      <w:r w:rsidRPr="003A425A">
        <w:rPr>
          <w:rFonts w:ascii="Times New Roman" w:hAnsi="Times New Roman"/>
          <w:sz w:val="24"/>
          <w:szCs w:val="24"/>
        </w:rPr>
        <w:t xml:space="preserve"> </w:t>
      </w:r>
      <w:hyperlink r:id="rId2218" w:anchor="progressText" w:history="1">
        <w:r w:rsidRPr="003A425A">
          <w:rPr>
            <w:rStyle w:val="a3"/>
            <w:rFonts w:ascii="Times New Roman" w:hAnsi="Times New Roman"/>
            <w:color w:val="auto"/>
            <w:sz w:val="24"/>
            <w:szCs w:val="24"/>
            <w:lang w:val="en-US"/>
          </w:rPr>
          <w:t>progressText</w:t>
        </w:r>
      </w:hyperlink>
      <w:r w:rsidRPr="003A425A">
        <w:rPr>
          <w:rFonts w:ascii="Times New Roman" w:hAnsi="Times New Roman"/>
          <w:sz w:val="24"/>
          <w:szCs w:val="24"/>
        </w:rPr>
        <w:t>() для обеспечения информации о прогрессе.</w:t>
      </w:r>
      <w:r w:rsidR="00CA0BAD" w:rsidRPr="003A425A">
        <w:rPr>
          <w:rFonts w:ascii="Times New Roman" w:hAnsi="Times New Roman"/>
          <w:sz w:val="24"/>
          <w:szCs w:val="24"/>
          <w:lang w:val="be-BY"/>
        </w:rPr>
        <w:t xml:space="preserve"> </w:t>
      </w:r>
      <w:r w:rsidRPr="003A425A">
        <w:rPr>
          <w:rFonts w:ascii="Times New Roman" w:hAnsi="Times New Roman"/>
          <w:sz w:val="24"/>
          <w:szCs w:val="24"/>
        </w:rPr>
        <w:t>Также есть функции для получения состояния расчёта. Это очень лёгкий класс, который можно передавать по значению.</w:t>
      </w:r>
      <w:r w:rsidR="00CA0BAD" w:rsidRPr="003A425A">
        <w:rPr>
          <w:rFonts w:ascii="Times New Roman" w:hAnsi="Times New Roman"/>
          <w:sz w:val="24"/>
          <w:szCs w:val="24"/>
          <w:lang w:val="be-BY"/>
        </w:rPr>
        <w:t xml:space="preserve"> </w:t>
      </w:r>
      <w:r w:rsidR="00CA0BAD" w:rsidRPr="003A425A">
        <w:rPr>
          <w:rFonts w:ascii="Times New Roman" w:hAnsi="Times New Roman"/>
          <w:i/>
          <w:color w:val="FF0000"/>
          <w:sz w:val="24"/>
          <w:szCs w:val="24"/>
          <w:lang w:val="be-BY"/>
        </w:rPr>
        <w:t>Т</w:t>
      </w:r>
      <w:r w:rsidRPr="003A425A">
        <w:rPr>
          <w:rFonts w:ascii="Times New Roman" w:hAnsi="Times New Roman"/>
          <w:i/>
          <w:color w:val="FF0000"/>
          <w:sz w:val="24"/>
          <w:szCs w:val="24"/>
        </w:rPr>
        <w:t xml:space="preserve">акже сказано об удобстве использования </w:t>
      </w:r>
      <w:r w:rsidRPr="003A425A">
        <w:rPr>
          <w:rFonts w:ascii="Times New Roman" w:hAnsi="Times New Roman"/>
          <w:color w:val="FF0000"/>
          <w:sz w:val="24"/>
          <w:szCs w:val="24"/>
        </w:rPr>
        <w:t xml:space="preserve">QFuture&lt;void&gt;. </w:t>
      </w:r>
      <w:r w:rsidRPr="003A425A">
        <w:rPr>
          <w:rFonts w:ascii="Times New Roman" w:hAnsi="Times New Roman"/>
          <w:i/>
          <w:color w:val="FF0000"/>
          <w:sz w:val="24"/>
          <w:szCs w:val="24"/>
        </w:rPr>
        <w:t>Я не понимаю, как данный класс вычисляет прогресс???</w:t>
      </w:r>
      <w:r w:rsidR="00CA0BAD" w:rsidRPr="003A425A">
        <w:rPr>
          <w:rFonts w:ascii="Times New Roman" w:hAnsi="Times New Roman"/>
          <w:i/>
          <w:color w:val="FF0000"/>
          <w:sz w:val="24"/>
          <w:szCs w:val="24"/>
          <w:lang w:val="be-BY"/>
        </w:rPr>
        <w:t xml:space="preserve"> </w:t>
      </w:r>
      <w:r w:rsidRPr="003A425A">
        <w:rPr>
          <w:rFonts w:ascii="Times New Roman" w:hAnsi="Times New Roman"/>
          <w:sz w:val="24"/>
          <w:szCs w:val="24"/>
        </w:rPr>
        <w:t xml:space="preserve">Для взаимодействия с выполняющимися задачами с использованием сигналов и слотов следует применять класс </w:t>
      </w:r>
      <w:hyperlink r:id="rId2219" w:history="1">
        <w:r w:rsidRPr="003A425A">
          <w:rPr>
            <w:rStyle w:val="a3"/>
            <w:rFonts w:ascii="Times New Roman" w:hAnsi="Times New Roman"/>
            <w:color w:val="auto"/>
            <w:sz w:val="24"/>
            <w:szCs w:val="24"/>
          </w:rPr>
          <w:t>QFutureWatcher</w:t>
        </w:r>
      </w:hyperlink>
      <w:r w:rsidRPr="003A425A">
        <w:rPr>
          <w:rFonts w:ascii="Times New Roman" w:hAnsi="Times New Roman"/>
          <w:sz w:val="24"/>
          <w:szCs w:val="24"/>
        </w:rPr>
        <w:t>.</w:t>
      </w:r>
    </w:p>
    <w:p w:rsidR="00251D6E" w:rsidRPr="003A425A" w:rsidRDefault="00251D6E" w:rsidP="00251D6E">
      <w:pPr>
        <w:pStyle w:val="4"/>
        <w:rPr>
          <w:color w:val="FF0000"/>
          <w:lang w:val="be-BY"/>
        </w:rPr>
      </w:pPr>
      <w:r w:rsidRPr="003A425A">
        <w:rPr>
          <w:rFonts w:ascii="Times New Roman" w:hAnsi="Times New Roman"/>
          <w:color w:val="FF0000"/>
          <w:sz w:val="24"/>
          <w:szCs w:val="24"/>
        </w:rPr>
        <w:t>QFutureIterator</w:t>
      </w:r>
    </w:p>
    <w:p w:rsidR="005A6BBD" w:rsidRPr="003A425A" w:rsidRDefault="00953454" w:rsidP="000F5C8C">
      <w:pPr>
        <w:tabs>
          <w:tab w:val="left" w:pos="8931"/>
        </w:tabs>
        <w:jc w:val="both"/>
        <w:rPr>
          <w:rFonts w:ascii="Times New Roman" w:hAnsi="Times New Roman"/>
          <w:sz w:val="24"/>
          <w:szCs w:val="24"/>
          <w:lang w:val="be-BY"/>
        </w:rPr>
      </w:pPr>
      <w:hyperlink r:id="rId2220"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qtcore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qfutureiterator</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t>QFutureIterator</w:t>
      </w:r>
      <w:r w:rsidRPr="003A425A">
        <w:rPr>
          <w:rFonts w:ascii="Times New Roman" w:hAnsi="Times New Roman"/>
          <w:sz w:val="24"/>
          <w:szCs w:val="24"/>
          <w:lang w:val="be-BY"/>
        </w:rPr>
        <w:t xml:space="preserve"> </w:t>
      </w:r>
      <w:r w:rsidR="00251D6E" w:rsidRPr="003A425A">
        <w:rPr>
          <w:rFonts w:ascii="Times New Roman" w:hAnsi="Times New Roman"/>
          <w:sz w:val="24"/>
          <w:szCs w:val="24"/>
          <w:lang w:val="be-BY"/>
        </w:rPr>
        <w:t xml:space="preserve">класс </w:t>
      </w:r>
      <w:r w:rsidRPr="003A425A">
        <w:rPr>
          <w:rFonts w:ascii="Times New Roman" w:hAnsi="Times New Roman"/>
          <w:sz w:val="24"/>
          <w:szCs w:val="24"/>
          <w:lang w:val="be-BY"/>
        </w:rPr>
        <w:t xml:space="preserve">обеспечивает </w:t>
      </w:r>
      <w:r w:rsidR="004E4201" w:rsidRPr="003A425A">
        <w:rPr>
          <w:rFonts w:ascii="Times New Roman" w:hAnsi="Times New Roman"/>
          <w:sz w:val="24"/>
          <w:szCs w:val="24"/>
        </w:rPr>
        <w:t>java</w:t>
      </w:r>
      <w:r w:rsidRPr="003A425A">
        <w:rPr>
          <w:rFonts w:ascii="Times New Roman" w:hAnsi="Times New Roman"/>
          <w:sz w:val="24"/>
          <w:szCs w:val="24"/>
          <w:lang w:val="be-BY"/>
        </w:rPr>
        <w:t xml:space="preserve"> итератор для класса </w:t>
      </w:r>
      <w:hyperlink r:id="rId2221" w:history="1">
        <w:r w:rsidRPr="003A425A">
          <w:rPr>
            <w:rStyle w:val="a3"/>
            <w:rFonts w:ascii="Times New Roman" w:hAnsi="Times New Roman"/>
            <w:color w:val="auto"/>
            <w:sz w:val="24"/>
            <w:szCs w:val="24"/>
          </w:rPr>
          <w:t>QFuture</w:t>
        </w:r>
      </w:hyperlink>
      <w:r w:rsidRPr="003A425A">
        <w:rPr>
          <w:rFonts w:ascii="Times New Roman" w:hAnsi="Times New Roman"/>
          <w:sz w:val="24"/>
          <w:szCs w:val="24"/>
          <w:lang w:val="be-BY"/>
        </w:rPr>
        <w:t>.</w:t>
      </w:r>
      <w:r w:rsidR="00251D6E" w:rsidRPr="003A425A">
        <w:rPr>
          <w:rFonts w:ascii="Times New Roman" w:hAnsi="Times New Roman"/>
          <w:sz w:val="24"/>
          <w:szCs w:val="24"/>
          <w:lang w:val="be-BY"/>
        </w:rPr>
        <w:t xml:space="preserve"> </w:t>
      </w:r>
      <w:r w:rsidRPr="003A425A">
        <w:rPr>
          <w:rFonts w:ascii="Times New Roman" w:hAnsi="Times New Roman"/>
          <w:i/>
          <w:sz w:val="24"/>
          <w:szCs w:val="24"/>
        </w:rPr>
        <w:t>Далее следует подробное описание данного класса с примерами кода и иллюстрациями.</w:t>
      </w:r>
    </w:p>
    <w:p w:rsidR="00251D6E" w:rsidRPr="003A425A" w:rsidRDefault="00251D6E" w:rsidP="00251D6E">
      <w:pPr>
        <w:pStyle w:val="4"/>
        <w:rPr>
          <w:lang w:val="be-BY"/>
        </w:rPr>
      </w:pPr>
      <w:r w:rsidRPr="003A425A">
        <w:rPr>
          <w:rFonts w:ascii="Times New Roman" w:hAnsi="Times New Roman"/>
          <w:color w:val="auto"/>
          <w:sz w:val="24"/>
          <w:szCs w:val="24"/>
        </w:rPr>
        <w:t>QFutureWatcher</w:t>
      </w:r>
    </w:p>
    <w:p w:rsidR="005A6BBD" w:rsidRPr="003A425A" w:rsidRDefault="00953454" w:rsidP="000F5C8C">
      <w:pPr>
        <w:tabs>
          <w:tab w:val="left" w:pos="8931"/>
        </w:tabs>
        <w:jc w:val="both"/>
        <w:rPr>
          <w:rFonts w:ascii="Times New Roman" w:hAnsi="Times New Roman"/>
          <w:i/>
          <w:sz w:val="24"/>
          <w:szCs w:val="24"/>
          <w:lang w:val="be-BY"/>
        </w:rPr>
      </w:pPr>
      <w:hyperlink r:id="rId2222" w:anchor="details" w:history="1">
        <w:r w:rsidR="005A6BBD" w:rsidRPr="003A425A">
          <w:rPr>
            <w:rStyle w:val="a3"/>
            <w:rFonts w:ascii="Times New Roman" w:hAnsi="Times New Roman"/>
            <w:i/>
            <w:sz w:val="24"/>
            <w:szCs w:val="24"/>
          </w:rPr>
          <w:t>http</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qt</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project</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org</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doc</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qt</w:t>
        </w:r>
        <w:r w:rsidR="005A6BBD" w:rsidRPr="003A425A">
          <w:rPr>
            <w:rStyle w:val="a3"/>
            <w:rFonts w:ascii="Times New Roman" w:hAnsi="Times New Roman"/>
            <w:i/>
            <w:sz w:val="24"/>
            <w:szCs w:val="24"/>
            <w:lang w:val="be-BY"/>
          </w:rPr>
          <w:t>-5.1/</w:t>
        </w:r>
        <w:r w:rsidR="005A6BBD" w:rsidRPr="003A425A">
          <w:rPr>
            <w:rStyle w:val="a3"/>
            <w:rFonts w:ascii="Times New Roman" w:hAnsi="Times New Roman"/>
            <w:i/>
            <w:sz w:val="24"/>
            <w:szCs w:val="24"/>
          </w:rPr>
          <w:t>qtcore</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qfuturewatcher</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html</w:t>
        </w:r>
        <w:r w:rsidR="005A6BBD" w:rsidRPr="003A425A">
          <w:rPr>
            <w:rStyle w:val="a3"/>
            <w:rFonts w:ascii="Times New Roman" w:hAnsi="Times New Roman"/>
            <w:i/>
            <w:sz w:val="24"/>
            <w:szCs w:val="24"/>
            <w:lang w:val="be-BY"/>
          </w:rPr>
          <w:t>#</w:t>
        </w:r>
        <w:r w:rsidR="005A6BBD" w:rsidRPr="003A425A">
          <w:rPr>
            <w:rStyle w:val="a3"/>
            <w:rFonts w:ascii="Times New Roman" w:hAnsi="Times New Roman"/>
            <w:i/>
            <w:sz w:val="24"/>
            <w:szCs w:val="24"/>
          </w:rPr>
          <w:t>details</w:t>
        </w:r>
      </w:hyperlink>
    </w:p>
    <w:p w:rsidR="005A6BBD" w:rsidRPr="003A425A" w:rsidRDefault="005A6BBD" w:rsidP="000F5C8C">
      <w:pPr>
        <w:tabs>
          <w:tab w:val="left" w:pos="8931"/>
        </w:tabs>
        <w:jc w:val="both"/>
        <w:rPr>
          <w:rFonts w:ascii="Times New Roman" w:hAnsi="Times New Roman"/>
          <w:sz w:val="24"/>
          <w:szCs w:val="24"/>
        </w:rPr>
      </w:pPr>
      <w:r w:rsidRPr="003A425A">
        <w:rPr>
          <w:rFonts w:ascii="Times New Roman" w:hAnsi="Times New Roman"/>
          <w:sz w:val="24"/>
          <w:szCs w:val="24"/>
        </w:rPr>
        <w:t xml:space="preserve">QFutureWatcher класс позволяет следить за </w:t>
      </w:r>
      <w:hyperlink r:id="rId2223" w:history="1">
        <w:r w:rsidRPr="003A425A">
          <w:rPr>
            <w:rStyle w:val="a3"/>
            <w:rFonts w:ascii="Times New Roman" w:hAnsi="Times New Roman"/>
            <w:color w:val="auto"/>
            <w:sz w:val="24"/>
            <w:szCs w:val="24"/>
          </w:rPr>
          <w:t>QFuture</w:t>
        </w:r>
      </w:hyperlink>
      <w:r w:rsidRPr="003A425A">
        <w:rPr>
          <w:rFonts w:ascii="Times New Roman" w:hAnsi="Times New Roman"/>
          <w:sz w:val="24"/>
          <w:szCs w:val="24"/>
        </w:rPr>
        <w:t xml:space="preserve"> с использованием сигналов и слотов.</w:t>
      </w:r>
      <w:r w:rsidR="00251D6E" w:rsidRPr="003A425A">
        <w:rPr>
          <w:rFonts w:ascii="Times New Roman" w:hAnsi="Times New Roman"/>
          <w:sz w:val="24"/>
          <w:szCs w:val="24"/>
          <w:lang w:val="be-BY"/>
        </w:rPr>
        <w:t xml:space="preserve"> </w:t>
      </w:r>
      <w:r w:rsidRPr="003A425A">
        <w:rPr>
          <w:rFonts w:ascii="Times New Roman" w:hAnsi="Times New Roman"/>
          <w:sz w:val="24"/>
          <w:szCs w:val="24"/>
        </w:rPr>
        <w:t xml:space="preserve">Он предоставляет информацию и уведомления о QFuture. </w:t>
      </w:r>
      <w:r w:rsidRPr="003A425A">
        <w:rPr>
          <w:rFonts w:ascii="Times New Roman" w:hAnsi="Times New Roman"/>
          <w:i/>
          <w:sz w:val="24"/>
          <w:szCs w:val="24"/>
        </w:rPr>
        <w:t>Есть очень хороший пример кода, который показывает работу данного класса. Именно так можно отслеживать прогресс вычислений.</w:t>
      </w:r>
      <w:r w:rsidR="00251D6E" w:rsidRPr="003A425A">
        <w:rPr>
          <w:rFonts w:ascii="Times New Roman" w:hAnsi="Times New Roman"/>
          <w:i/>
          <w:sz w:val="24"/>
          <w:szCs w:val="24"/>
          <w:lang w:val="be-BY"/>
        </w:rPr>
        <w:t xml:space="preserve"> </w:t>
      </w:r>
      <w:r w:rsidRPr="003A425A">
        <w:rPr>
          <w:rFonts w:ascii="Times New Roman" w:hAnsi="Times New Roman"/>
          <w:sz w:val="24"/>
          <w:szCs w:val="24"/>
        </w:rPr>
        <w:t>QFutureWatcher&lt;void&gt; является специализированным классом, который не содержит функций выбора результата. Любые классы можно просмотреть с использованием данной функции. Это полезно, если нужна только информация о статусе прогресса, но не действительные результаты данных.</w:t>
      </w:r>
    </w:p>
    <w:p w:rsidR="00251D6E" w:rsidRPr="003A425A" w:rsidRDefault="00251D6E" w:rsidP="00251D6E">
      <w:pPr>
        <w:pStyle w:val="4"/>
        <w:rPr>
          <w:lang w:val="be-BY"/>
        </w:rPr>
      </w:pPr>
      <w:r w:rsidRPr="003A425A">
        <w:rPr>
          <w:rFonts w:ascii="Times New Roman" w:hAnsi="Times New Roman"/>
          <w:color w:val="auto"/>
          <w:sz w:val="24"/>
          <w:szCs w:val="24"/>
        </w:rPr>
        <w:t>QFutureSynchronizer</w:t>
      </w:r>
    </w:p>
    <w:p w:rsidR="005A6BBD" w:rsidRPr="003A425A" w:rsidRDefault="00953454" w:rsidP="000F5C8C">
      <w:pPr>
        <w:tabs>
          <w:tab w:val="left" w:pos="8931"/>
        </w:tabs>
        <w:jc w:val="both"/>
        <w:rPr>
          <w:rFonts w:ascii="Times New Roman" w:hAnsi="Times New Roman"/>
          <w:sz w:val="24"/>
          <w:szCs w:val="24"/>
          <w:lang w:val="be-BY"/>
        </w:rPr>
      </w:pPr>
      <w:hyperlink r:id="rId2224"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qtcore</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qfuturesynchronizer</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t xml:space="preserve">QFutureSynchronizer класс является удобным классом, который упрощает синхронизацию </w:t>
      </w:r>
      <w:hyperlink r:id="rId2225" w:history="1">
        <w:r w:rsidRPr="003A425A">
          <w:rPr>
            <w:rStyle w:val="a3"/>
            <w:rFonts w:ascii="Times New Roman" w:hAnsi="Times New Roman"/>
            <w:color w:val="auto"/>
            <w:sz w:val="24"/>
            <w:szCs w:val="24"/>
          </w:rPr>
          <w:t>QFuture</w:t>
        </w:r>
      </w:hyperlink>
      <w:r w:rsidRPr="003A425A">
        <w:rPr>
          <w:rFonts w:ascii="Times New Roman" w:hAnsi="Times New Roman"/>
          <w:sz w:val="24"/>
          <w:szCs w:val="24"/>
        </w:rPr>
        <w:t xml:space="preserve">. Это шаблон, который упрощает синхронизацию одного или более </w:t>
      </w:r>
      <w:r w:rsidR="00085476" w:rsidRPr="003A425A">
        <w:rPr>
          <w:rFonts w:ascii="Times New Roman" w:hAnsi="Times New Roman"/>
          <w:sz w:val="24"/>
          <w:szCs w:val="24"/>
        </w:rPr>
        <w:t>объект</w:t>
      </w:r>
      <w:r w:rsidRPr="003A425A">
        <w:rPr>
          <w:rFonts w:ascii="Times New Roman" w:hAnsi="Times New Roman"/>
          <w:sz w:val="24"/>
          <w:szCs w:val="24"/>
        </w:rPr>
        <w:t xml:space="preserve">ов </w:t>
      </w:r>
      <w:hyperlink r:id="rId2226" w:history="1">
        <w:r w:rsidRPr="003A425A">
          <w:rPr>
            <w:rStyle w:val="a3"/>
            <w:rFonts w:ascii="Times New Roman" w:hAnsi="Times New Roman"/>
            <w:color w:val="auto"/>
            <w:sz w:val="24"/>
            <w:szCs w:val="24"/>
          </w:rPr>
          <w:t>QFuture</w:t>
        </w:r>
      </w:hyperlink>
      <w:r w:rsidRPr="003A425A">
        <w:rPr>
          <w:rFonts w:ascii="Times New Roman" w:hAnsi="Times New Roman"/>
          <w:sz w:val="24"/>
          <w:szCs w:val="24"/>
        </w:rPr>
        <w:t>. Также в данном классе есть функции для добавления и удаления QFuture.</w:t>
      </w:r>
      <w:r w:rsidR="00251D6E" w:rsidRPr="003A425A">
        <w:rPr>
          <w:rFonts w:ascii="Times New Roman" w:hAnsi="Times New Roman"/>
          <w:sz w:val="24"/>
          <w:szCs w:val="24"/>
          <w:lang w:val="be-BY"/>
        </w:rPr>
        <w:t xml:space="preserve"> </w:t>
      </w:r>
      <w:r w:rsidRPr="003A425A">
        <w:rPr>
          <w:rFonts w:ascii="Times New Roman" w:hAnsi="Times New Roman"/>
          <w:sz w:val="24"/>
          <w:szCs w:val="24"/>
        </w:rPr>
        <w:t xml:space="preserve">Есть функции ожидания того, когда все QFuture завершатся. Эту функцию возвращает и </w:t>
      </w:r>
      <w:r w:rsidR="00206328" w:rsidRPr="003A425A">
        <w:rPr>
          <w:rFonts w:ascii="Times New Roman" w:hAnsi="Times New Roman"/>
          <w:sz w:val="24"/>
          <w:szCs w:val="24"/>
        </w:rPr>
        <w:t>деструктор</w:t>
      </w:r>
      <w:r w:rsidRPr="003A425A">
        <w:rPr>
          <w:rFonts w:ascii="Times New Roman" w:hAnsi="Times New Roman"/>
          <w:sz w:val="24"/>
          <w:szCs w:val="24"/>
        </w:rPr>
        <w:t xml:space="preserve"> данного класса, чтобы гарантировать, что все будущие будут завершены прежде удаления данного </w:t>
      </w:r>
      <w:r w:rsidR="00085476" w:rsidRPr="003A425A">
        <w:rPr>
          <w:rFonts w:ascii="Times New Roman" w:hAnsi="Times New Roman"/>
          <w:sz w:val="24"/>
          <w:szCs w:val="24"/>
        </w:rPr>
        <w:t>объект</w:t>
      </w:r>
      <w:r w:rsidRPr="003A425A">
        <w:rPr>
          <w:rFonts w:ascii="Times New Roman" w:hAnsi="Times New Roman"/>
          <w:sz w:val="24"/>
          <w:szCs w:val="24"/>
        </w:rPr>
        <w:t>а.</w:t>
      </w:r>
      <w:r w:rsidR="00251D6E" w:rsidRPr="003A425A">
        <w:rPr>
          <w:rFonts w:ascii="Times New Roman" w:hAnsi="Times New Roman"/>
          <w:sz w:val="24"/>
          <w:szCs w:val="24"/>
          <w:lang w:val="be-BY"/>
        </w:rPr>
        <w:t xml:space="preserve"> </w:t>
      </w:r>
      <w:r w:rsidRPr="003A425A">
        <w:rPr>
          <w:rFonts w:ascii="Times New Roman" w:hAnsi="Times New Roman"/>
          <w:i/>
          <w:sz w:val="24"/>
          <w:szCs w:val="24"/>
        </w:rPr>
        <w:t>Насколько я понимаю, основное предназначение данной функции состоит в том, чтобы ожидать, пока завершатся все будущие, которые в него входят. Нужны для лучшего поним</w:t>
      </w:r>
      <w:r w:rsidR="00E635FB" w:rsidRPr="003A425A">
        <w:rPr>
          <w:rFonts w:ascii="Times New Roman" w:hAnsi="Times New Roman"/>
          <w:i/>
          <w:sz w:val="24"/>
          <w:szCs w:val="24"/>
        </w:rPr>
        <w:t>ани</w:t>
      </w:r>
      <w:r w:rsidRPr="003A425A">
        <w:rPr>
          <w:rFonts w:ascii="Times New Roman" w:hAnsi="Times New Roman"/>
          <w:i/>
          <w:sz w:val="24"/>
          <w:szCs w:val="24"/>
        </w:rPr>
        <w:t>я конкретные примеры использования данного класса.</w:t>
      </w:r>
    </w:p>
    <w:p w:rsidR="00F82BE6" w:rsidRPr="003A425A" w:rsidRDefault="00953454" w:rsidP="00F82BE6">
      <w:pPr>
        <w:pStyle w:val="4"/>
        <w:rPr>
          <w:lang w:val="be-BY"/>
        </w:rPr>
      </w:pPr>
      <w:hyperlink r:id="rId2227" w:history="1">
        <w:r w:rsidR="00F82BE6" w:rsidRPr="003A425A">
          <w:rPr>
            <w:rStyle w:val="a3"/>
            <w:rFonts w:ascii="Times New Roman" w:hAnsi="Times New Roman"/>
            <w:color w:val="auto"/>
            <w:sz w:val="24"/>
            <w:szCs w:val="24"/>
          </w:rPr>
          <w:t>QtConcurrent</w:t>
        </w:r>
      </w:hyperlink>
    </w:p>
    <w:p w:rsidR="005A6BBD" w:rsidRPr="003A425A" w:rsidRDefault="00953454" w:rsidP="000F5C8C">
      <w:pPr>
        <w:tabs>
          <w:tab w:val="left" w:pos="8931"/>
        </w:tabs>
        <w:jc w:val="both"/>
        <w:rPr>
          <w:rFonts w:ascii="Times New Roman" w:hAnsi="Times New Roman"/>
          <w:sz w:val="24"/>
          <w:szCs w:val="24"/>
          <w:lang w:val="be-BY"/>
        </w:rPr>
      </w:pPr>
      <w:hyperlink r:id="rId2228" w:anchor="details" w:history="1">
        <w:r w:rsidR="005A6BBD" w:rsidRPr="003A425A">
          <w:rPr>
            <w:rStyle w:val="a3"/>
            <w:rFonts w:ascii="Times New Roman" w:hAnsi="Times New Roman"/>
            <w:sz w:val="24"/>
            <w:szCs w:val="24"/>
          </w:rPr>
          <w:t>http</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project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org</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doc</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w:t>
        </w:r>
        <w:r w:rsidR="005A6BBD" w:rsidRPr="003A425A">
          <w:rPr>
            <w:rStyle w:val="a3"/>
            <w:rFonts w:ascii="Times New Roman" w:hAnsi="Times New Roman"/>
            <w:sz w:val="24"/>
            <w:szCs w:val="24"/>
            <w:lang w:val="be-BY"/>
          </w:rPr>
          <w:t>-5.1/</w:t>
        </w:r>
        <w:r w:rsidR="005A6BBD" w:rsidRPr="003A425A">
          <w:rPr>
            <w:rStyle w:val="a3"/>
            <w:rFonts w:ascii="Times New Roman" w:hAnsi="Times New Roman"/>
            <w:sz w:val="24"/>
            <w:szCs w:val="24"/>
          </w:rPr>
          <w:t>qtconcurrent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qtconcurrent</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html</w:t>
        </w:r>
        <w:r w:rsidR="005A6BBD" w:rsidRPr="003A425A">
          <w:rPr>
            <w:rStyle w:val="a3"/>
            <w:rFonts w:ascii="Times New Roman" w:hAnsi="Times New Roman"/>
            <w:sz w:val="24"/>
            <w:szCs w:val="24"/>
            <w:lang w:val="be-BY"/>
          </w:rPr>
          <w:t>#</w:t>
        </w:r>
        <w:r w:rsidR="005A6BBD" w:rsidRPr="003A425A">
          <w:rPr>
            <w:rStyle w:val="a3"/>
            <w:rFonts w:ascii="Times New Roman" w:hAnsi="Times New Roman"/>
            <w:sz w:val="24"/>
            <w:szCs w:val="24"/>
          </w:rPr>
          <w:t>details</w:t>
        </w:r>
      </w:hyperlink>
    </w:p>
    <w:p w:rsidR="005A6BBD" w:rsidRPr="003A425A" w:rsidRDefault="00953454" w:rsidP="000F5C8C">
      <w:pPr>
        <w:tabs>
          <w:tab w:val="left" w:pos="8931"/>
        </w:tabs>
        <w:jc w:val="both"/>
        <w:rPr>
          <w:rFonts w:ascii="Times New Roman" w:hAnsi="Times New Roman"/>
          <w:sz w:val="24"/>
          <w:szCs w:val="24"/>
        </w:rPr>
      </w:pPr>
      <w:hyperlink r:id="rId2229" w:history="1">
        <w:r w:rsidR="005A6BBD" w:rsidRPr="003A425A">
          <w:rPr>
            <w:rStyle w:val="a3"/>
            <w:rFonts w:ascii="Times New Roman" w:hAnsi="Times New Roman"/>
            <w:color w:val="auto"/>
            <w:sz w:val="24"/>
            <w:szCs w:val="24"/>
          </w:rPr>
          <w:t>QtConcurrent</w:t>
        </w:r>
      </w:hyperlink>
      <w:r w:rsidR="005A6BBD" w:rsidRPr="003A425A">
        <w:rPr>
          <w:rFonts w:ascii="Times New Roman" w:hAnsi="Times New Roman"/>
          <w:sz w:val="24"/>
          <w:szCs w:val="24"/>
        </w:rPr>
        <w:t xml:space="preserve"> пространство имён обеспечивает высокоуровневый программный интерфейс, который делает возможным </w:t>
      </w:r>
      <w:r w:rsidR="00F850EA" w:rsidRPr="003A425A">
        <w:rPr>
          <w:rFonts w:ascii="Times New Roman" w:hAnsi="Times New Roman"/>
          <w:sz w:val="24"/>
          <w:szCs w:val="24"/>
        </w:rPr>
        <w:t>написа</w:t>
      </w:r>
      <w:r w:rsidR="005A6BBD" w:rsidRPr="003A425A">
        <w:rPr>
          <w:rFonts w:ascii="Times New Roman" w:hAnsi="Times New Roman"/>
          <w:sz w:val="24"/>
          <w:szCs w:val="24"/>
        </w:rPr>
        <w:t>ние многопоточных программ без использования низкоуровневых поточных примитивов.</w:t>
      </w:r>
    </w:p>
    <w:p w:rsidR="00F82BE6" w:rsidRPr="003A425A" w:rsidRDefault="00F82BE6" w:rsidP="00F82BE6">
      <w:pPr>
        <w:pStyle w:val="1"/>
        <w:rPr>
          <w:rFonts w:ascii="Times New Roman" w:hAnsi="Times New Roman"/>
          <w:b w:val="0"/>
          <w:sz w:val="24"/>
          <w:szCs w:val="24"/>
        </w:rPr>
      </w:pPr>
      <w:r w:rsidRPr="003A425A">
        <w:rPr>
          <w:rFonts w:ascii="Times New Roman" w:hAnsi="Times New Roman"/>
          <w:b w:val="0"/>
          <w:sz w:val="24"/>
          <w:szCs w:val="24"/>
        </w:rPr>
        <w:lastRenderedPageBreak/>
        <w:t>ФОРМАТЫ ИЗОБРАЖЕНИЙ КТ</w:t>
      </w:r>
    </w:p>
    <w:p w:rsidR="005A6BBD" w:rsidRPr="003A425A" w:rsidRDefault="00953454" w:rsidP="000F5C8C">
      <w:pPr>
        <w:tabs>
          <w:tab w:val="left" w:pos="8931"/>
        </w:tabs>
        <w:jc w:val="both"/>
        <w:rPr>
          <w:rFonts w:ascii="Times New Roman" w:hAnsi="Times New Roman"/>
          <w:sz w:val="24"/>
          <w:szCs w:val="24"/>
        </w:rPr>
      </w:pPr>
      <w:hyperlink r:id="rId2230" w:history="1">
        <w:r w:rsidR="005A6BBD" w:rsidRPr="003A425A">
          <w:rPr>
            <w:rStyle w:val="a3"/>
            <w:rFonts w:ascii="Times New Roman" w:hAnsi="Times New Roman"/>
            <w:sz w:val="24"/>
            <w:szCs w:val="24"/>
          </w:rPr>
          <w:t>http://qt-project.org/doc/qt-5.1/qtimageformats/qtimageformats-index.html</w:t>
        </w:r>
      </w:hyperlink>
    </w:p>
    <w:p w:rsidR="005A6BBD" w:rsidRPr="003A425A" w:rsidRDefault="00F82BE6" w:rsidP="000F5C8C">
      <w:pPr>
        <w:tabs>
          <w:tab w:val="left" w:pos="8931"/>
        </w:tabs>
        <w:jc w:val="both"/>
        <w:rPr>
          <w:rStyle w:val="HTML"/>
          <w:rFonts w:ascii="Times New Roman" w:hAnsi="Times New Roman" w:cs="Times New Roman"/>
          <w:sz w:val="24"/>
          <w:szCs w:val="24"/>
        </w:rPr>
      </w:pPr>
      <w:r w:rsidRPr="003A425A">
        <w:rPr>
          <w:rFonts w:ascii="Times New Roman" w:hAnsi="Times New Roman"/>
          <w:sz w:val="24"/>
          <w:szCs w:val="24"/>
          <w:lang w:val="be-BY"/>
        </w:rPr>
        <w:t>Б</w:t>
      </w:r>
      <w:r w:rsidR="005A6BBD" w:rsidRPr="003A425A">
        <w:rPr>
          <w:rFonts w:ascii="Times New Roman" w:hAnsi="Times New Roman"/>
          <w:sz w:val="24"/>
          <w:szCs w:val="24"/>
        </w:rPr>
        <w:t xml:space="preserve">иблиотека </w:t>
      </w:r>
      <w:r w:rsidR="00B00C9F" w:rsidRPr="003A425A">
        <w:rPr>
          <w:rFonts w:ascii="Times New Roman" w:hAnsi="Times New Roman"/>
          <w:sz w:val="24"/>
          <w:szCs w:val="24"/>
        </w:rPr>
        <w:t>qt</w:t>
      </w:r>
      <w:r w:rsidR="005A6BBD" w:rsidRPr="003A425A">
        <w:rPr>
          <w:rFonts w:ascii="Times New Roman" w:hAnsi="Times New Roman"/>
          <w:sz w:val="24"/>
          <w:szCs w:val="24"/>
        </w:rPr>
        <w:t xml:space="preserve"> </w:t>
      </w:r>
      <w:r w:rsidR="00B00C9F" w:rsidRPr="003A425A">
        <w:rPr>
          <w:rFonts w:ascii="Times New Roman" w:hAnsi="Times New Roman"/>
          <w:sz w:val="24"/>
          <w:szCs w:val="24"/>
        </w:rPr>
        <w:t>GUI</w:t>
      </w:r>
      <w:r w:rsidR="005A6BBD" w:rsidRPr="003A425A">
        <w:rPr>
          <w:rFonts w:ascii="Times New Roman" w:hAnsi="Times New Roman"/>
          <w:sz w:val="24"/>
          <w:szCs w:val="24"/>
        </w:rPr>
        <w:t xml:space="preserve"> по умолчанию поддерживает чтение и </w:t>
      </w:r>
      <w:r w:rsidR="00990129" w:rsidRPr="003A425A">
        <w:rPr>
          <w:rFonts w:ascii="Times New Roman" w:hAnsi="Times New Roman"/>
          <w:sz w:val="24"/>
          <w:szCs w:val="24"/>
        </w:rPr>
        <w:t>запис</w:t>
      </w:r>
      <w:r w:rsidR="005A6BBD" w:rsidRPr="003A425A">
        <w:rPr>
          <w:rFonts w:ascii="Times New Roman" w:hAnsi="Times New Roman"/>
          <w:sz w:val="24"/>
          <w:szCs w:val="24"/>
        </w:rPr>
        <w:t xml:space="preserve">ь файлов изображений большинства общих форматов: </w:t>
      </w:r>
      <w:r w:rsidR="005A6BBD" w:rsidRPr="003A425A">
        <w:rPr>
          <w:rStyle w:val="HTML"/>
          <w:rFonts w:ascii="Times New Roman" w:hAnsi="Times New Roman" w:cs="Times New Roman"/>
          <w:sz w:val="24"/>
          <w:szCs w:val="24"/>
        </w:rPr>
        <w:t>PNG</w:t>
      </w:r>
      <w:r w:rsidR="005A6BBD" w:rsidRPr="003A425A">
        <w:rPr>
          <w:rFonts w:ascii="Times New Roman" w:hAnsi="Times New Roman"/>
          <w:sz w:val="24"/>
          <w:szCs w:val="24"/>
        </w:rPr>
        <w:t xml:space="preserve">, </w:t>
      </w:r>
      <w:r w:rsidR="005A6BBD" w:rsidRPr="003A425A">
        <w:rPr>
          <w:rStyle w:val="HTML"/>
          <w:rFonts w:ascii="Times New Roman" w:hAnsi="Times New Roman" w:cs="Times New Roman"/>
          <w:sz w:val="24"/>
          <w:szCs w:val="24"/>
        </w:rPr>
        <w:t>JPEG</w:t>
      </w:r>
      <w:r w:rsidR="005A6BBD" w:rsidRPr="003A425A">
        <w:rPr>
          <w:rFonts w:ascii="Times New Roman" w:hAnsi="Times New Roman"/>
          <w:sz w:val="24"/>
          <w:szCs w:val="24"/>
        </w:rPr>
        <w:t xml:space="preserve">, </w:t>
      </w:r>
      <w:r w:rsidR="005A6BBD" w:rsidRPr="003A425A">
        <w:rPr>
          <w:rStyle w:val="HTML"/>
          <w:rFonts w:ascii="Times New Roman" w:hAnsi="Times New Roman" w:cs="Times New Roman"/>
          <w:sz w:val="24"/>
          <w:szCs w:val="24"/>
        </w:rPr>
        <w:t>BMP</w:t>
      </w:r>
      <w:r w:rsidR="005A6BBD" w:rsidRPr="003A425A">
        <w:rPr>
          <w:rFonts w:ascii="Times New Roman" w:hAnsi="Times New Roman"/>
          <w:sz w:val="24"/>
          <w:szCs w:val="24"/>
        </w:rPr>
        <w:t xml:space="preserve">, </w:t>
      </w:r>
      <w:r w:rsidR="005A6BBD" w:rsidRPr="003A425A">
        <w:rPr>
          <w:rStyle w:val="HTML"/>
          <w:rFonts w:ascii="Times New Roman" w:hAnsi="Times New Roman" w:cs="Times New Roman"/>
          <w:sz w:val="24"/>
          <w:szCs w:val="24"/>
        </w:rPr>
        <w:t xml:space="preserve">GIF и другие. </w:t>
      </w:r>
      <w:r w:rsidR="00B00C9F" w:rsidRPr="003A425A">
        <w:rPr>
          <w:rStyle w:val="HTML"/>
          <w:rFonts w:ascii="Times New Roman" w:hAnsi="Times New Roman" w:cs="Times New Roman"/>
          <w:sz w:val="24"/>
          <w:szCs w:val="24"/>
        </w:rPr>
        <w:t>Qt</w:t>
      </w:r>
      <w:r w:rsidR="005A6BBD" w:rsidRPr="003A425A">
        <w:rPr>
          <w:rStyle w:val="HTML"/>
          <w:rFonts w:ascii="Times New Roman" w:hAnsi="Times New Roman" w:cs="Times New Roman"/>
          <w:sz w:val="24"/>
          <w:szCs w:val="24"/>
        </w:rPr>
        <w:t xml:space="preserve"> форматы изображений обеспечивает поддержку других форматов файлов изображений. Поддержка форматов обеспечивается прозрачно через систему плагинов </w:t>
      </w:r>
      <w:r w:rsidR="00B00C9F" w:rsidRPr="003A425A">
        <w:rPr>
          <w:rStyle w:val="HTML"/>
          <w:rFonts w:ascii="Times New Roman" w:hAnsi="Times New Roman" w:cs="Times New Roman"/>
          <w:sz w:val="24"/>
          <w:szCs w:val="24"/>
        </w:rPr>
        <w:t>qt</w:t>
      </w:r>
      <w:r w:rsidR="005A6BBD" w:rsidRPr="003A425A">
        <w:rPr>
          <w:rStyle w:val="HTML"/>
          <w:rFonts w:ascii="Times New Roman" w:hAnsi="Times New Roman" w:cs="Times New Roman"/>
          <w:sz w:val="24"/>
          <w:szCs w:val="24"/>
        </w:rPr>
        <w:t xml:space="preserve"> системы ввода/вывода изображений. </w:t>
      </w:r>
      <w:r w:rsidR="005A6BBD" w:rsidRPr="003A425A">
        <w:rPr>
          <w:rStyle w:val="HTML"/>
          <w:rFonts w:ascii="Times New Roman" w:hAnsi="Times New Roman" w:cs="Times New Roman"/>
          <w:i/>
          <w:sz w:val="24"/>
          <w:szCs w:val="24"/>
        </w:rPr>
        <w:t>Далее перечислены поддерживаемые форматы файлов.</w:t>
      </w:r>
      <w:r w:rsidR="00CF430D" w:rsidRPr="003A425A">
        <w:rPr>
          <w:rStyle w:val="HTML"/>
          <w:rFonts w:ascii="Times New Roman" w:hAnsi="Times New Roman" w:cs="Times New Roman"/>
          <w:i/>
          <w:sz w:val="24"/>
          <w:szCs w:val="24"/>
          <w:lang w:val="be-BY"/>
        </w:rPr>
        <w:t xml:space="preserve"> </w:t>
      </w:r>
      <w:r w:rsidR="005A6BBD" w:rsidRPr="003A425A">
        <w:rPr>
          <w:rStyle w:val="HTML"/>
          <w:rFonts w:ascii="Times New Roman" w:hAnsi="Times New Roman" w:cs="Times New Roman"/>
          <w:sz w:val="24"/>
          <w:szCs w:val="24"/>
        </w:rPr>
        <w:t xml:space="preserve">При построении данные плагины локализуются как динамические библиотеки в </w:t>
      </w:r>
      <w:r w:rsidR="00F850EA" w:rsidRPr="003A425A">
        <w:rPr>
          <w:rStyle w:val="HTML"/>
          <w:rFonts w:ascii="Times New Roman" w:hAnsi="Times New Roman" w:cs="Times New Roman"/>
          <w:sz w:val="24"/>
          <w:szCs w:val="24"/>
        </w:rPr>
        <w:t>директори</w:t>
      </w:r>
      <w:r w:rsidR="005A6BBD" w:rsidRPr="003A425A">
        <w:rPr>
          <w:rStyle w:val="HTML"/>
          <w:rFonts w:ascii="Times New Roman" w:hAnsi="Times New Roman" w:cs="Times New Roman"/>
          <w:sz w:val="24"/>
          <w:szCs w:val="24"/>
        </w:rPr>
        <w:t>и выполнения плагинов, вместе с плагинами для форматов изображений по умолчанию.</w:t>
      </w:r>
      <w:r w:rsidR="00CF430D" w:rsidRPr="003A425A">
        <w:rPr>
          <w:rStyle w:val="HTML"/>
          <w:rFonts w:ascii="Times New Roman" w:hAnsi="Times New Roman" w:cs="Times New Roman"/>
          <w:sz w:val="24"/>
          <w:szCs w:val="24"/>
          <w:lang w:val="be-BY"/>
        </w:rPr>
        <w:t xml:space="preserve"> </w:t>
      </w:r>
      <w:r w:rsidR="005A6BBD" w:rsidRPr="003A425A">
        <w:rPr>
          <w:rStyle w:val="HTML"/>
          <w:rFonts w:ascii="Times New Roman" w:hAnsi="Times New Roman" w:cs="Times New Roman"/>
          <w:sz w:val="24"/>
          <w:szCs w:val="24"/>
        </w:rPr>
        <w:t>Так как эти форматы файлов используются реже, кодеки могут быть менее тщательно отлажены по отношению к потенциальным дырам безопасности. Как всегда, следите за созданием приложений, которые могут быть использованы для декодирования неподконтрольных файлов данных.</w:t>
      </w:r>
    </w:p>
    <w:p w:rsidR="00CF430D" w:rsidRPr="003A425A" w:rsidRDefault="00CF430D" w:rsidP="00CF430D">
      <w:pPr>
        <w:pStyle w:val="1"/>
        <w:rPr>
          <w:rFonts w:ascii="Times New Roman" w:hAnsi="Times New Roman"/>
          <w:b w:val="0"/>
          <w:sz w:val="24"/>
          <w:szCs w:val="24"/>
        </w:rPr>
      </w:pPr>
      <w:r w:rsidRPr="003A425A">
        <w:rPr>
          <w:rFonts w:ascii="Times New Roman" w:hAnsi="Times New Roman"/>
          <w:b w:val="0"/>
          <w:sz w:val="24"/>
          <w:szCs w:val="24"/>
        </w:rPr>
        <w:t>КТ ПОСЛЕДОВАТЕЛЬНЫЙ ПОРТ</w:t>
      </w:r>
    </w:p>
    <w:p w:rsidR="005A6BBD" w:rsidRPr="003A425A" w:rsidRDefault="00953454" w:rsidP="000F5C8C">
      <w:pPr>
        <w:tabs>
          <w:tab w:val="left" w:pos="8931"/>
        </w:tabs>
        <w:jc w:val="both"/>
        <w:rPr>
          <w:rStyle w:val="HTML"/>
          <w:rFonts w:ascii="Times New Roman" w:hAnsi="Times New Roman" w:cs="Times New Roman"/>
          <w:sz w:val="24"/>
          <w:szCs w:val="24"/>
        </w:rPr>
      </w:pPr>
      <w:hyperlink r:id="rId2231" w:history="1">
        <w:r w:rsidR="005A6BBD" w:rsidRPr="003A425A">
          <w:rPr>
            <w:rStyle w:val="a3"/>
            <w:rFonts w:ascii="Times New Roman" w:hAnsi="Times New Roman"/>
            <w:sz w:val="24"/>
            <w:szCs w:val="24"/>
          </w:rPr>
          <w:t>http://qt-project.org/doc/qt-5.1/qtserialport/qtserialport-index.html</w:t>
        </w:r>
      </w:hyperlink>
    </w:p>
    <w:p w:rsidR="005A6BBD" w:rsidRPr="003A425A" w:rsidRDefault="005A6BBD" w:rsidP="000F5C8C">
      <w:pPr>
        <w:tabs>
          <w:tab w:val="left" w:pos="8931"/>
        </w:tabs>
        <w:jc w:val="both"/>
        <w:rPr>
          <w:rFonts w:ascii="Times New Roman" w:hAnsi="Times New Roman"/>
          <w:sz w:val="24"/>
          <w:szCs w:val="24"/>
        </w:rPr>
      </w:pPr>
      <w:r w:rsidRPr="003A425A">
        <w:rPr>
          <w:rFonts w:ascii="Times New Roman" w:hAnsi="Times New Roman"/>
          <w:sz w:val="24"/>
          <w:szCs w:val="24"/>
        </w:rPr>
        <w:t>Qt Serial Port обеспечивает базовую функциональность, которая включает конфигурирование, операции ввода/вывода, сигналы управления геттерами и сеттерами RS-232 pinouts.</w:t>
      </w:r>
      <w:r w:rsidR="00D51064" w:rsidRPr="003A425A">
        <w:rPr>
          <w:rFonts w:ascii="Times New Roman" w:hAnsi="Times New Roman"/>
          <w:sz w:val="24"/>
          <w:szCs w:val="24"/>
          <w:lang w:val="be-BY"/>
        </w:rPr>
        <w:t xml:space="preserve"> </w:t>
      </w:r>
      <w:r w:rsidRPr="003A425A">
        <w:rPr>
          <w:rFonts w:ascii="Times New Roman" w:hAnsi="Times New Roman"/>
          <w:sz w:val="24"/>
          <w:szCs w:val="24"/>
        </w:rPr>
        <w:t>Данный модуль не обеспечивает:</w:t>
      </w:r>
    </w:p>
    <w:p w:rsidR="005A6BBD" w:rsidRPr="003A425A" w:rsidRDefault="005A6BBD" w:rsidP="004D4FF9">
      <w:pPr>
        <w:pStyle w:val="a8"/>
        <w:numPr>
          <w:ilvl w:val="0"/>
          <w:numId w:val="41"/>
        </w:numPr>
        <w:tabs>
          <w:tab w:val="left" w:pos="709"/>
        </w:tabs>
        <w:jc w:val="both"/>
        <w:rPr>
          <w:rFonts w:ascii="Times New Roman" w:hAnsi="Times New Roman"/>
          <w:sz w:val="24"/>
          <w:szCs w:val="24"/>
          <w:lang w:val="en-US"/>
        </w:rPr>
      </w:pPr>
      <w:r w:rsidRPr="003A425A">
        <w:rPr>
          <w:rStyle w:val="HTML"/>
          <w:rFonts w:ascii="Times New Roman" w:hAnsi="Times New Roman" w:cs="Times New Roman"/>
          <w:sz w:val="24"/>
          <w:szCs w:val="24"/>
        </w:rPr>
        <w:t>функции</w:t>
      </w:r>
      <w:r w:rsidRPr="003A425A">
        <w:rPr>
          <w:rStyle w:val="HTML"/>
          <w:rFonts w:ascii="Times New Roman" w:hAnsi="Times New Roman" w:cs="Times New Roman"/>
          <w:sz w:val="24"/>
          <w:szCs w:val="24"/>
          <w:lang w:val="en-US"/>
        </w:rPr>
        <w:t xml:space="preserve"> </w:t>
      </w:r>
      <w:r w:rsidRPr="003A425A">
        <w:rPr>
          <w:rStyle w:val="HTML"/>
          <w:rFonts w:ascii="Times New Roman" w:hAnsi="Times New Roman" w:cs="Times New Roman"/>
          <w:sz w:val="24"/>
          <w:szCs w:val="24"/>
        </w:rPr>
        <w:t>терминала</w:t>
      </w:r>
      <w:r w:rsidRPr="003A425A">
        <w:rPr>
          <w:rStyle w:val="HTML"/>
          <w:rFonts w:ascii="Times New Roman" w:hAnsi="Times New Roman" w:cs="Times New Roman"/>
          <w:sz w:val="24"/>
          <w:szCs w:val="24"/>
          <w:lang w:val="en-US"/>
        </w:rPr>
        <w:t xml:space="preserve">, </w:t>
      </w:r>
      <w:r w:rsidRPr="003A425A">
        <w:rPr>
          <w:rStyle w:val="HTML"/>
          <w:rFonts w:ascii="Times New Roman" w:hAnsi="Times New Roman" w:cs="Times New Roman"/>
          <w:sz w:val="24"/>
          <w:szCs w:val="24"/>
        </w:rPr>
        <w:t>такие</w:t>
      </w:r>
      <w:r w:rsidRPr="003A425A">
        <w:rPr>
          <w:rStyle w:val="HTML"/>
          <w:rFonts w:ascii="Times New Roman" w:hAnsi="Times New Roman" w:cs="Times New Roman"/>
          <w:sz w:val="24"/>
          <w:szCs w:val="24"/>
          <w:lang w:val="en-US"/>
        </w:rPr>
        <w:t xml:space="preserve"> </w:t>
      </w:r>
      <w:r w:rsidRPr="003A425A">
        <w:rPr>
          <w:rStyle w:val="HTML"/>
          <w:rFonts w:ascii="Times New Roman" w:hAnsi="Times New Roman" w:cs="Times New Roman"/>
          <w:sz w:val="24"/>
          <w:szCs w:val="24"/>
        </w:rPr>
        <w:t>как</w:t>
      </w:r>
      <w:r w:rsidRPr="003A425A">
        <w:rPr>
          <w:rStyle w:val="HTML"/>
          <w:rFonts w:ascii="Times New Roman" w:hAnsi="Times New Roman" w:cs="Times New Roman"/>
          <w:sz w:val="24"/>
          <w:szCs w:val="24"/>
          <w:lang w:val="en-US"/>
        </w:rPr>
        <w:t xml:space="preserve"> </w:t>
      </w:r>
      <w:r w:rsidRPr="003A425A">
        <w:rPr>
          <w:rFonts w:ascii="Times New Roman" w:hAnsi="Times New Roman"/>
          <w:sz w:val="24"/>
          <w:szCs w:val="24"/>
          <w:lang w:val="en-US"/>
        </w:rPr>
        <w:t>echo, control CR/LF, and so on.</w:t>
      </w:r>
    </w:p>
    <w:p w:rsidR="005A6BBD" w:rsidRPr="003A425A" w:rsidRDefault="005A6BBD" w:rsidP="004D4FF9">
      <w:pPr>
        <w:pStyle w:val="a8"/>
        <w:numPr>
          <w:ilvl w:val="0"/>
          <w:numId w:val="41"/>
        </w:numPr>
        <w:tabs>
          <w:tab w:val="left" w:pos="709"/>
        </w:tabs>
        <w:jc w:val="both"/>
        <w:rPr>
          <w:rFonts w:ascii="Times New Roman" w:hAnsi="Times New Roman"/>
          <w:sz w:val="24"/>
          <w:szCs w:val="24"/>
          <w:lang w:val="en-US"/>
        </w:rPr>
      </w:pPr>
      <w:r w:rsidRPr="003A425A">
        <w:rPr>
          <w:rFonts w:ascii="Times New Roman" w:hAnsi="Times New Roman"/>
          <w:sz w:val="24"/>
          <w:szCs w:val="24"/>
        </w:rPr>
        <w:t>Текстовую моду.</w:t>
      </w:r>
    </w:p>
    <w:p w:rsidR="005A6BBD" w:rsidRPr="003A425A" w:rsidRDefault="005A6BBD" w:rsidP="004D4FF9">
      <w:pPr>
        <w:pStyle w:val="a8"/>
        <w:numPr>
          <w:ilvl w:val="0"/>
          <w:numId w:val="41"/>
        </w:numPr>
        <w:tabs>
          <w:tab w:val="left" w:pos="709"/>
        </w:tabs>
        <w:jc w:val="both"/>
        <w:rPr>
          <w:rFonts w:ascii="Times New Roman" w:hAnsi="Times New Roman"/>
          <w:sz w:val="24"/>
          <w:szCs w:val="24"/>
        </w:rPr>
      </w:pPr>
      <w:r w:rsidRPr="003A425A">
        <w:rPr>
          <w:rFonts w:ascii="Times New Roman" w:hAnsi="Times New Roman"/>
          <w:sz w:val="24"/>
          <w:szCs w:val="24"/>
        </w:rPr>
        <w:t>Конфигурирование таймаутов и задержек при чтении.</w:t>
      </w:r>
    </w:p>
    <w:p w:rsidR="005A6BBD" w:rsidRPr="003A425A" w:rsidRDefault="005A6BBD" w:rsidP="004D4FF9">
      <w:pPr>
        <w:pStyle w:val="a8"/>
        <w:numPr>
          <w:ilvl w:val="0"/>
          <w:numId w:val="41"/>
        </w:numPr>
        <w:tabs>
          <w:tab w:val="left" w:pos="709"/>
        </w:tabs>
        <w:jc w:val="both"/>
        <w:rPr>
          <w:rStyle w:val="HTML"/>
          <w:rFonts w:ascii="Times New Roman" w:hAnsi="Times New Roman" w:cs="Times New Roman"/>
          <w:sz w:val="24"/>
          <w:szCs w:val="24"/>
        </w:rPr>
      </w:pPr>
      <w:r w:rsidRPr="003A425A">
        <w:rPr>
          <w:rFonts w:ascii="Times New Roman" w:hAnsi="Times New Roman"/>
          <w:sz w:val="24"/>
          <w:szCs w:val="24"/>
        </w:rPr>
        <w:t>Отслеживание и уведомление того, когда сигнал RS-232 pinouts изменится.</w:t>
      </w:r>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sz w:val="24"/>
          <w:szCs w:val="24"/>
        </w:rPr>
        <w:t xml:space="preserve">RS-232 – это специальный тип порта, который постепенно вытесняется </w:t>
      </w:r>
      <w:r w:rsidRPr="003A425A">
        <w:rPr>
          <w:rFonts w:ascii="Times New Roman" w:hAnsi="Times New Roman"/>
          <w:sz w:val="24"/>
          <w:szCs w:val="24"/>
          <w:lang w:val="en-US"/>
        </w:rPr>
        <w:t>usb</w:t>
      </w:r>
      <w:r w:rsidRPr="003A425A">
        <w:rPr>
          <w:rFonts w:ascii="Times New Roman" w:hAnsi="Times New Roman"/>
          <w:sz w:val="24"/>
          <w:szCs w:val="24"/>
        </w:rPr>
        <w:t>.</w:t>
      </w:r>
      <w:r w:rsidR="00D51064" w:rsidRPr="003A425A">
        <w:rPr>
          <w:rFonts w:ascii="Times New Roman" w:hAnsi="Times New Roman"/>
          <w:sz w:val="24"/>
          <w:szCs w:val="24"/>
          <w:lang w:val="be-BY"/>
        </w:rPr>
        <w:t xml:space="preserve"> </w:t>
      </w:r>
      <w:r w:rsidRPr="003A425A">
        <w:rPr>
          <w:rFonts w:ascii="Times New Roman" w:hAnsi="Times New Roman"/>
          <w:i/>
          <w:sz w:val="24"/>
          <w:szCs w:val="24"/>
        </w:rPr>
        <w:t>Далее показано, как импортировать данный модуль.</w:t>
      </w:r>
    </w:p>
    <w:p w:rsidR="005A6BBD" w:rsidRPr="003A425A" w:rsidRDefault="00953454" w:rsidP="000F5C8C">
      <w:pPr>
        <w:tabs>
          <w:tab w:val="left" w:pos="8931"/>
        </w:tabs>
        <w:jc w:val="both"/>
        <w:rPr>
          <w:rFonts w:ascii="Times New Roman" w:hAnsi="Times New Roman"/>
          <w:sz w:val="24"/>
          <w:szCs w:val="24"/>
        </w:rPr>
      </w:pPr>
      <w:hyperlink r:id="rId2232" w:history="1">
        <w:r w:rsidR="005A6BBD" w:rsidRPr="003A425A">
          <w:rPr>
            <w:rStyle w:val="a3"/>
            <w:rFonts w:ascii="Times New Roman" w:hAnsi="Times New Roman"/>
            <w:sz w:val="24"/>
            <w:szCs w:val="24"/>
          </w:rPr>
          <w:t>http://qt-project.org/doc/qt-5.1/qtserialport/qtserialport-module.html</w:t>
        </w:r>
      </w:hyperlink>
    </w:p>
    <w:p w:rsidR="005A6BBD" w:rsidRPr="003A425A" w:rsidRDefault="005A6BBD" w:rsidP="000F5C8C">
      <w:pPr>
        <w:tabs>
          <w:tab w:val="left" w:pos="8931"/>
        </w:tabs>
        <w:jc w:val="both"/>
        <w:rPr>
          <w:rFonts w:ascii="Times New Roman" w:hAnsi="Times New Roman"/>
          <w:i/>
          <w:sz w:val="24"/>
          <w:szCs w:val="24"/>
        </w:rPr>
      </w:pPr>
      <w:r w:rsidRPr="003A425A">
        <w:rPr>
          <w:rFonts w:ascii="Times New Roman" w:hAnsi="Times New Roman"/>
          <w:i/>
          <w:sz w:val="24"/>
          <w:szCs w:val="24"/>
        </w:rPr>
        <w:t>рассмотрим классы для данного модуля.</w:t>
      </w:r>
    </w:p>
    <w:p w:rsidR="00D51064" w:rsidRPr="003A425A" w:rsidRDefault="00953454" w:rsidP="00D51064">
      <w:pPr>
        <w:tabs>
          <w:tab w:val="left" w:pos="8931"/>
        </w:tabs>
        <w:jc w:val="both"/>
        <w:rPr>
          <w:rStyle w:val="a3"/>
          <w:rFonts w:ascii="Times New Roman" w:hAnsi="Times New Roman"/>
          <w:sz w:val="24"/>
          <w:szCs w:val="24"/>
          <w:lang w:val="be-BY"/>
        </w:rPr>
      </w:pPr>
      <w:hyperlink r:id="rId2233" w:anchor="details" w:history="1">
        <w:r w:rsidR="005A6BBD" w:rsidRPr="003A425A">
          <w:rPr>
            <w:rStyle w:val="a3"/>
            <w:rFonts w:ascii="Times New Roman" w:hAnsi="Times New Roman"/>
            <w:sz w:val="24"/>
            <w:szCs w:val="24"/>
          </w:rPr>
          <w:t>http://qt-project.org/doc/qt-5.1/qtserialport/qserialport.html#details</w:t>
        </w:r>
      </w:hyperlink>
      <w:bookmarkStart w:id="858" w:name="_Toc377633671"/>
      <w:bookmarkStart w:id="859" w:name="_Toc377973335"/>
      <w:bookmarkStart w:id="860" w:name="_Toc382058963"/>
    </w:p>
    <w:p w:rsidR="005A6BBD" w:rsidRPr="003A425A" w:rsidRDefault="005A6BBD" w:rsidP="00D51064">
      <w:pPr>
        <w:tabs>
          <w:tab w:val="left" w:pos="8931"/>
        </w:tabs>
        <w:jc w:val="both"/>
        <w:rPr>
          <w:rFonts w:ascii="Times New Roman" w:hAnsi="Times New Roman"/>
          <w:sz w:val="24"/>
          <w:szCs w:val="24"/>
        </w:rPr>
      </w:pPr>
      <w:r w:rsidRPr="003A425A">
        <w:rPr>
          <w:rFonts w:ascii="Times New Roman" w:hAnsi="Times New Roman"/>
          <w:sz w:val="24"/>
          <w:szCs w:val="24"/>
        </w:rPr>
        <w:t>QSerialPort обеспечивает функции для доступа к последовательным портам.</w:t>
      </w:r>
      <w:bookmarkEnd w:id="858"/>
      <w:bookmarkEnd w:id="859"/>
      <w:bookmarkEnd w:id="860"/>
      <w:r w:rsidR="00D51064" w:rsidRPr="003A425A">
        <w:rPr>
          <w:rFonts w:ascii="Times New Roman" w:hAnsi="Times New Roman"/>
          <w:sz w:val="24"/>
          <w:szCs w:val="24"/>
          <w:lang w:val="be-BY"/>
        </w:rPr>
        <w:t xml:space="preserve"> </w:t>
      </w:r>
      <w:r w:rsidRPr="003A425A">
        <w:rPr>
          <w:rFonts w:ascii="Times New Roman" w:hAnsi="Times New Roman"/>
          <w:sz w:val="24"/>
          <w:szCs w:val="24"/>
        </w:rPr>
        <w:t xml:space="preserve">О доступных последовательных портах можно получить информацию с использованием класса </w:t>
      </w:r>
      <w:hyperlink r:id="rId2234" w:history="1">
        <w:r w:rsidRPr="003A425A">
          <w:rPr>
            <w:rStyle w:val="a3"/>
            <w:rFonts w:ascii="Times New Roman" w:hAnsi="Times New Roman"/>
            <w:sz w:val="24"/>
            <w:szCs w:val="24"/>
          </w:rPr>
          <w:t>QSerialPortInfo</w:t>
        </w:r>
      </w:hyperlink>
      <w:r w:rsidRPr="003A425A">
        <w:rPr>
          <w:rFonts w:ascii="Times New Roman" w:hAnsi="Times New Roman"/>
          <w:sz w:val="24"/>
          <w:szCs w:val="24"/>
        </w:rPr>
        <w:t>, которые предоставляет перечисление всех последовательных портов системы. Он полезен для получения правильного имени последовательного порта, который вы используете.</w:t>
      </w:r>
      <w:r w:rsidR="00D51064" w:rsidRPr="003A425A">
        <w:rPr>
          <w:rFonts w:ascii="Times New Roman" w:hAnsi="Times New Roman"/>
          <w:sz w:val="24"/>
          <w:szCs w:val="24"/>
          <w:lang w:val="be-BY"/>
        </w:rPr>
        <w:t xml:space="preserve"> </w:t>
      </w:r>
      <w:r w:rsidRPr="003A425A">
        <w:rPr>
          <w:rFonts w:ascii="Times New Roman" w:hAnsi="Times New Roman"/>
          <w:sz w:val="24"/>
          <w:szCs w:val="24"/>
        </w:rPr>
        <w:t>Вначале следует установить порт, а затем открыть его для в одной из мод.</w:t>
      </w:r>
      <w:r w:rsidR="00D51064" w:rsidRPr="003A425A">
        <w:rPr>
          <w:rFonts w:ascii="Times New Roman" w:hAnsi="Times New Roman"/>
          <w:sz w:val="24"/>
          <w:szCs w:val="24"/>
          <w:lang w:val="be-BY"/>
        </w:rPr>
        <w:t xml:space="preserve"> </w:t>
      </w:r>
      <w:r w:rsidRPr="003A425A">
        <w:rPr>
          <w:rFonts w:ascii="Times New Roman" w:hAnsi="Times New Roman"/>
          <w:sz w:val="24"/>
          <w:szCs w:val="24"/>
        </w:rPr>
        <w:t>Последовательный порт всегда открыт с эк</w:t>
      </w:r>
      <w:r w:rsidR="00B00C9F" w:rsidRPr="003A425A">
        <w:rPr>
          <w:rFonts w:ascii="Times New Roman" w:hAnsi="Times New Roman"/>
          <w:sz w:val="24"/>
          <w:szCs w:val="24"/>
        </w:rPr>
        <w:t>SQL</w:t>
      </w:r>
      <w:r w:rsidRPr="003A425A">
        <w:rPr>
          <w:rFonts w:ascii="Times New Roman" w:hAnsi="Times New Roman"/>
          <w:sz w:val="24"/>
          <w:szCs w:val="24"/>
        </w:rPr>
        <w:t>юзивным доступом (ни один другой процесс или поток не может получить доступ к открытому порту).</w:t>
      </w:r>
      <w:r w:rsidR="00D51064" w:rsidRPr="003A425A">
        <w:rPr>
          <w:rFonts w:ascii="Times New Roman" w:hAnsi="Times New Roman"/>
          <w:sz w:val="24"/>
          <w:szCs w:val="24"/>
          <w:lang w:val="be-BY"/>
        </w:rPr>
        <w:t xml:space="preserve"> </w:t>
      </w:r>
      <w:r w:rsidRPr="003A425A">
        <w:rPr>
          <w:rFonts w:ascii="Times New Roman" w:hAnsi="Times New Roman"/>
          <w:sz w:val="24"/>
          <w:szCs w:val="24"/>
        </w:rPr>
        <w:t>Есть функции для настройки конфигурации порта.</w:t>
      </w:r>
      <w:r w:rsidR="00D51064" w:rsidRPr="003A425A">
        <w:rPr>
          <w:rFonts w:ascii="Times New Roman" w:hAnsi="Times New Roman"/>
          <w:sz w:val="24"/>
          <w:szCs w:val="24"/>
          <w:lang w:val="be-BY"/>
        </w:rPr>
        <w:t xml:space="preserve"> </w:t>
      </w:r>
      <w:r w:rsidRPr="003A425A">
        <w:rPr>
          <w:rFonts w:ascii="Times New Roman" w:hAnsi="Times New Roman"/>
          <w:i/>
          <w:sz w:val="24"/>
          <w:szCs w:val="24"/>
        </w:rPr>
        <w:t>Далее показан пример использования данного класса, который в будущем следует изучить более подробно.</w:t>
      </w:r>
      <w:r w:rsidR="00D51064" w:rsidRPr="003A425A">
        <w:rPr>
          <w:rFonts w:ascii="Times New Roman" w:hAnsi="Times New Roman"/>
          <w:i/>
          <w:sz w:val="24"/>
          <w:szCs w:val="24"/>
          <w:lang w:val="be-BY"/>
        </w:rPr>
        <w:t xml:space="preserve"> </w:t>
      </w:r>
      <w:r w:rsidRPr="003A425A">
        <w:rPr>
          <w:rFonts w:ascii="Times New Roman" w:hAnsi="Times New Roman"/>
          <w:sz w:val="24"/>
          <w:szCs w:val="24"/>
        </w:rPr>
        <w:t>В графических приложениях блокирующие последовательные порты следует использовать только в неграфических потоках, чтобы избежать замораживания интерфейса пользователя.</w:t>
      </w:r>
      <w:r w:rsidR="00D51064" w:rsidRPr="003A425A">
        <w:rPr>
          <w:rFonts w:ascii="Times New Roman" w:hAnsi="Times New Roman"/>
          <w:sz w:val="24"/>
          <w:szCs w:val="24"/>
          <w:lang w:val="be-BY"/>
        </w:rPr>
        <w:t xml:space="preserve"> </w:t>
      </w:r>
      <w:r w:rsidRPr="003A425A">
        <w:rPr>
          <w:rFonts w:ascii="Times New Roman" w:hAnsi="Times New Roman"/>
          <w:i/>
          <w:sz w:val="24"/>
          <w:szCs w:val="24"/>
        </w:rPr>
        <w:t>Для более подробного изучения данного приближения следует изучить предоставляемые примеры к данному модулю.</w:t>
      </w:r>
      <w:r w:rsidR="00D51064" w:rsidRPr="003A425A">
        <w:rPr>
          <w:rFonts w:ascii="Times New Roman" w:hAnsi="Times New Roman"/>
          <w:i/>
          <w:sz w:val="24"/>
          <w:szCs w:val="24"/>
          <w:lang w:val="be-BY"/>
        </w:rPr>
        <w:t xml:space="preserve"> </w:t>
      </w:r>
      <w:r w:rsidRPr="003A425A">
        <w:rPr>
          <w:rFonts w:ascii="Times New Roman" w:hAnsi="Times New Roman"/>
          <w:sz w:val="24"/>
          <w:szCs w:val="24"/>
        </w:rPr>
        <w:t xml:space="preserve">Данный класс также можно использовать вместе с </w:t>
      </w:r>
      <w:hyperlink r:id="rId2235" w:history="1">
        <w:r w:rsidRPr="003A425A">
          <w:rPr>
            <w:rStyle w:val="a3"/>
            <w:rFonts w:ascii="Times New Roman" w:hAnsi="Times New Roman"/>
            <w:sz w:val="24"/>
            <w:szCs w:val="24"/>
          </w:rPr>
          <w:t>QTextStream</w:t>
        </w:r>
      </w:hyperlink>
      <w:r w:rsidRPr="003A425A">
        <w:rPr>
          <w:rFonts w:ascii="Times New Roman" w:hAnsi="Times New Roman"/>
          <w:sz w:val="24"/>
          <w:szCs w:val="24"/>
        </w:rPr>
        <w:t xml:space="preserve"> and </w:t>
      </w:r>
      <w:hyperlink r:id="rId2236" w:history="1">
        <w:r w:rsidRPr="003A425A">
          <w:rPr>
            <w:rStyle w:val="a3"/>
            <w:rFonts w:ascii="Times New Roman" w:hAnsi="Times New Roman"/>
            <w:sz w:val="24"/>
            <w:szCs w:val="24"/>
          </w:rPr>
          <w:t>QDataStream</w:t>
        </w:r>
      </w:hyperlink>
      <w:r w:rsidRPr="003A425A">
        <w:rPr>
          <w:rFonts w:ascii="Times New Roman" w:hAnsi="Times New Roman"/>
          <w:sz w:val="24"/>
          <w:szCs w:val="24"/>
        </w:rPr>
        <w:t xml:space="preserve">'s </w:t>
      </w:r>
      <w:r w:rsidRPr="003A425A">
        <w:rPr>
          <w:rFonts w:ascii="Times New Roman" w:hAnsi="Times New Roman"/>
          <w:sz w:val="24"/>
          <w:szCs w:val="24"/>
        </w:rPr>
        <w:lastRenderedPageBreak/>
        <w:t>операторами потока. При этом следует всегда быть уверенным, что достаточно данных доступна перед попыткой считывания с использованием оператора &gt;&gt;.</w:t>
      </w:r>
    </w:p>
    <w:p w:rsidR="005A6BBD" w:rsidRPr="003A425A" w:rsidRDefault="00953454" w:rsidP="005A2A90">
      <w:pPr>
        <w:rPr>
          <w:rFonts w:ascii="Times New Roman" w:hAnsi="Times New Roman"/>
          <w:sz w:val="24"/>
          <w:szCs w:val="24"/>
        </w:rPr>
      </w:pPr>
      <w:hyperlink r:id="rId2237" w:anchor="details" w:history="1">
        <w:r w:rsidR="005A6BBD" w:rsidRPr="003A425A">
          <w:rPr>
            <w:rStyle w:val="a3"/>
            <w:rFonts w:ascii="Times New Roman" w:hAnsi="Times New Roman"/>
            <w:sz w:val="24"/>
            <w:szCs w:val="24"/>
          </w:rPr>
          <w:t>http://qt-project.org/doc/qt-5.1/qtserialport/qserialportinfo.html#details</w:t>
        </w:r>
      </w:hyperlink>
    </w:p>
    <w:p w:rsidR="002B3F91" w:rsidRPr="003A425A" w:rsidRDefault="005A6BBD" w:rsidP="005A2A90">
      <w:pPr>
        <w:rPr>
          <w:rFonts w:ascii="Times New Roman" w:hAnsi="Times New Roman"/>
          <w:i/>
          <w:sz w:val="24"/>
          <w:szCs w:val="24"/>
        </w:rPr>
      </w:pPr>
      <w:r w:rsidRPr="003A425A">
        <w:rPr>
          <w:rFonts w:ascii="Times New Roman" w:hAnsi="Times New Roman"/>
          <w:sz w:val="24"/>
          <w:szCs w:val="24"/>
        </w:rPr>
        <w:t>QSerialPortInfo класс обеспечивает информацию о существующих последовательных портах.</w:t>
      </w:r>
      <w:r w:rsidR="00D51064" w:rsidRPr="003A425A">
        <w:rPr>
          <w:rFonts w:ascii="Times New Roman" w:hAnsi="Times New Roman"/>
          <w:sz w:val="24"/>
          <w:szCs w:val="24"/>
          <w:lang w:val="be-BY"/>
        </w:rPr>
        <w:t xml:space="preserve"> </w:t>
      </w:r>
      <w:r w:rsidRPr="003A425A">
        <w:rPr>
          <w:rFonts w:ascii="Times New Roman" w:hAnsi="Times New Roman"/>
          <w:sz w:val="24"/>
          <w:szCs w:val="24"/>
        </w:rPr>
        <w:t xml:space="preserve">Следует использовать статические функции для генерирования списка </w:t>
      </w:r>
      <w:r w:rsidR="00085476" w:rsidRPr="003A425A">
        <w:rPr>
          <w:rFonts w:ascii="Times New Roman" w:hAnsi="Times New Roman"/>
          <w:sz w:val="24"/>
          <w:szCs w:val="24"/>
        </w:rPr>
        <w:t>объект</w:t>
      </w:r>
      <w:r w:rsidRPr="003A425A">
        <w:rPr>
          <w:rFonts w:ascii="Times New Roman" w:hAnsi="Times New Roman"/>
          <w:sz w:val="24"/>
          <w:szCs w:val="24"/>
        </w:rPr>
        <w:t xml:space="preserve">ов данного класса. Каждый </w:t>
      </w:r>
      <w:r w:rsidR="00085476" w:rsidRPr="003A425A">
        <w:rPr>
          <w:rFonts w:ascii="Times New Roman" w:hAnsi="Times New Roman"/>
          <w:sz w:val="24"/>
          <w:szCs w:val="24"/>
        </w:rPr>
        <w:t>объект</w:t>
      </w:r>
      <w:r w:rsidRPr="003A425A">
        <w:rPr>
          <w:rFonts w:ascii="Times New Roman" w:hAnsi="Times New Roman"/>
          <w:sz w:val="24"/>
          <w:szCs w:val="24"/>
        </w:rPr>
        <w:t xml:space="preserve"> в списке представляет отдельный последовательный порт, а также может быть запрошен по имени порта, системной локации, описанию или производителю. Он также может быть использован как параметр ввода для метода setPort() класса </w:t>
      </w:r>
      <w:hyperlink r:id="rId2238" w:history="1">
        <w:r w:rsidRPr="003A425A">
          <w:rPr>
            <w:rStyle w:val="a3"/>
            <w:rFonts w:ascii="Times New Roman" w:hAnsi="Times New Roman"/>
            <w:color w:val="auto"/>
            <w:sz w:val="24"/>
            <w:szCs w:val="24"/>
          </w:rPr>
          <w:t>QSerialPort</w:t>
        </w:r>
      </w:hyperlink>
      <w:r w:rsidRPr="003A425A">
        <w:rPr>
          <w:rFonts w:ascii="Times New Roman" w:hAnsi="Times New Roman"/>
          <w:sz w:val="24"/>
          <w:szCs w:val="24"/>
        </w:rPr>
        <w:t>.</w:t>
      </w:r>
      <w:r w:rsidR="00D51064" w:rsidRPr="003A425A">
        <w:rPr>
          <w:rFonts w:ascii="Times New Roman" w:hAnsi="Times New Roman"/>
          <w:sz w:val="24"/>
          <w:szCs w:val="24"/>
          <w:lang w:val="be-BY"/>
        </w:rPr>
        <w:t xml:space="preserve"> </w:t>
      </w:r>
      <w:r w:rsidR="002B3F91" w:rsidRPr="003A425A">
        <w:rPr>
          <w:rFonts w:ascii="Times New Roman" w:hAnsi="Times New Roman"/>
          <w:i/>
          <w:sz w:val="24"/>
          <w:szCs w:val="24"/>
        </w:rPr>
        <w:t xml:space="preserve">Вот почему в кт нет поддержки для последовательных портов для </w:t>
      </w:r>
      <w:r w:rsidR="002B3F91" w:rsidRPr="003A425A">
        <w:rPr>
          <w:rFonts w:ascii="Times New Roman" w:hAnsi="Times New Roman"/>
          <w:i/>
          <w:sz w:val="24"/>
          <w:szCs w:val="24"/>
          <w:lang w:val="en-US"/>
        </w:rPr>
        <w:t>usb</w:t>
      </w:r>
      <w:r w:rsidR="002B3F91" w:rsidRPr="003A425A">
        <w:rPr>
          <w:rFonts w:ascii="Times New Roman" w:hAnsi="Times New Roman"/>
          <w:i/>
          <w:sz w:val="24"/>
          <w:szCs w:val="24"/>
        </w:rPr>
        <w:t>??? Или как это сделать???</w:t>
      </w:r>
    </w:p>
    <w:p w:rsidR="00D51064" w:rsidRPr="007B4D33" w:rsidRDefault="00D51064" w:rsidP="00D51064">
      <w:pPr>
        <w:pStyle w:val="1"/>
        <w:rPr>
          <w:rFonts w:ascii="Times New Roman" w:hAnsi="Times New Roman"/>
          <w:b w:val="0"/>
          <w:sz w:val="24"/>
          <w:szCs w:val="24"/>
        </w:rPr>
      </w:pPr>
      <w:r w:rsidRPr="003A425A">
        <w:rPr>
          <w:rFonts w:ascii="Times New Roman" w:hAnsi="Times New Roman"/>
          <w:b w:val="0"/>
          <w:sz w:val="24"/>
          <w:szCs w:val="24"/>
          <w:lang w:val="en-US"/>
        </w:rPr>
        <w:t>QT</w:t>
      </w:r>
      <w:r w:rsidRPr="007B4D33">
        <w:rPr>
          <w:rFonts w:ascii="Times New Roman" w:hAnsi="Times New Roman"/>
          <w:b w:val="0"/>
          <w:sz w:val="24"/>
          <w:szCs w:val="24"/>
        </w:rPr>
        <w:t xml:space="preserve"> </w:t>
      </w:r>
      <w:r w:rsidRPr="003A425A">
        <w:rPr>
          <w:rFonts w:ascii="Times New Roman" w:hAnsi="Times New Roman"/>
          <w:b w:val="0"/>
          <w:sz w:val="24"/>
          <w:szCs w:val="24"/>
          <w:lang w:val="en-US"/>
        </w:rPr>
        <w:t>SVG</w:t>
      </w:r>
    </w:p>
    <w:p w:rsidR="005A6BBD" w:rsidRPr="007B4D33" w:rsidRDefault="00953454" w:rsidP="005A2A90">
      <w:pPr>
        <w:rPr>
          <w:rFonts w:ascii="Times New Roman" w:hAnsi="Times New Roman"/>
          <w:sz w:val="24"/>
          <w:szCs w:val="24"/>
        </w:rPr>
      </w:pPr>
      <w:hyperlink r:id="rId2239" w:history="1">
        <w:r w:rsidR="005A6BBD" w:rsidRPr="003A425A">
          <w:rPr>
            <w:rStyle w:val="a3"/>
            <w:rFonts w:ascii="Times New Roman" w:hAnsi="Times New Roman"/>
            <w:sz w:val="24"/>
            <w:szCs w:val="24"/>
            <w:lang w:val="en-GB"/>
          </w:rPr>
          <w:t>http</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project</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org</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doc</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w:t>
        </w:r>
        <w:r w:rsidR="005A6BBD" w:rsidRPr="007B4D33">
          <w:rPr>
            <w:rStyle w:val="a3"/>
            <w:rFonts w:ascii="Times New Roman" w:hAnsi="Times New Roman"/>
            <w:sz w:val="24"/>
            <w:szCs w:val="24"/>
          </w:rPr>
          <w:t>-5.1/</w:t>
        </w:r>
        <w:r w:rsidR="005A6BBD" w:rsidRPr="003A425A">
          <w:rPr>
            <w:rStyle w:val="a3"/>
            <w:rFonts w:ascii="Times New Roman" w:hAnsi="Times New Roman"/>
            <w:sz w:val="24"/>
            <w:szCs w:val="24"/>
            <w:lang w:val="en-GB"/>
          </w:rPr>
          <w:t>qtsvg</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qtsvg</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index</w:t>
        </w:r>
        <w:r w:rsidR="005A6BBD" w:rsidRPr="007B4D33">
          <w:rPr>
            <w:rStyle w:val="a3"/>
            <w:rFonts w:ascii="Times New Roman" w:hAnsi="Times New Roman"/>
            <w:sz w:val="24"/>
            <w:szCs w:val="24"/>
          </w:rPr>
          <w:t>.</w:t>
        </w:r>
        <w:r w:rsidR="005A6BBD" w:rsidRPr="003A425A">
          <w:rPr>
            <w:rStyle w:val="a3"/>
            <w:rFonts w:ascii="Times New Roman" w:hAnsi="Times New Roman"/>
            <w:sz w:val="24"/>
            <w:szCs w:val="24"/>
            <w:lang w:val="en-GB"/>
          </w:rPr>
          <w:t>html</w:t>
        </w:r>
      </w:hyperlink>
    </w:p>
    <w:p w:rsidR="005A6BBD" w:rsidRPr="003A425A" w:rsidRDefault="005A6BBD" w:rsidP="00D51064">
      <w:pPr>
        <w:jc w:val="both"/>
        <w:rPr>
          <w:rFonts w:ascii="Times New Roman" w:hAnsi="Times New Roman"/>
          <w:i/>
          <w:sz w:val="24"/>
          <w:szCs w:val="24"/>
        </w:rPr>
      </w:pPr>
      <w:r w:rsidRPr="003A425A">
        <w:rPr>
          <w:rFonts w:ascii="Times New Roman" w:hAnsi="Times New Roman"/>
          <w:sz w:val="24"/>
          <w:szCs w:val="24"/>
          <w:lang w:val="en-US"/>
        </w:rPr>
        <w:t>Scalable</w:t>
      </w:r>
      <w:r w:rsidRPr="003A425A">
        <w:rPr>
          <w:rFonts w:ascii="Times New Roman" w:hAnsi="Times New Roman"/>
          <w:sz w:val="24"/>
          <w:szCs w:val="24"/>
        </w:rPr>
        <w:t xml:space="preserve"> </w:t>
      </w:r>
      <w:r w:rsidRPr="003A425A">
        <w:rPr>
          <w:rFonts w:ascii="Times New Roman" w:hAnsi="Times New Roman"/>
          <w:sz w:val="24"/>
          <w:szCs w:val="24"/>
          <w:lang w:val="en-US"/>
        </w:rPr>
        <w:t>Vector</w:t>
      </w:r>
      <w:r w:rsidRPr="003A425A">
        <w:rPr>
          <w:rFonts w:ascii="Times New Roman" w:hAnsi="Times New Roman"/>
          <w:sz w:val="24"/>
          <w:szCs w:val="24"/>
        </w:rPr>
        <w:t xml:space="preserve"> </w:t>
      </w:r>
      <w:r w:rsidRPr="003A425A">
        <w:rPr>
          <w:rFonts w:ascii="Times New Roman" w:hAnsi="Times New Roman"/>
          <w:sz w:val="24"/>
          <w:szCs w:val="24"/>
          <w:lang w:val="en-US"/>
        </w:rPr>
        <w:t>Graphic</w:t>
      </w:r>
      <w:r w:rsidRPr="003A425A">
        <w:rPr>
          <w:rFonts w:ascii="Times New Roman" w:hAnsi="Times New Roman"/>
          <w:sz w:val="24"/>
          <w:szCs w:val="24"/>
        </w:rPr>
        <w:t xml:space="preserve"> (</w:t>
      </w:r>
      <w:r w:rsidRPr="003A425A">
        <w:rPr>
          <w:rFonts w:ascii="Times New Roman" w:hAnsi="Times New Roman"/>
          <w:sz w:val="24"/>
          <w:szCs w:val="24"/>
          <w:lang w:val="en-US"/>
        </w:rPr>
        <w:t>SVG</w:t>
      </w:r>
      <w:r w:rsidRPr="003A425A">
        <w:rPr>
          <w:rFonts w:ascii="Times New Roman" w:hAnsi="Times New Roman"/>
          <w:sz w:val="24"/>
          <w:szCs w:val="24"/>
        </w:rPr>
        <w:t xml:space="preserve">) – это основанный на </w:t>
      </w:r>
      <w:r w:rsidRPr="003A425A">
        <w:rPr>
          <w:rFonts w:ascii="Times New Roman" w:hAnsi="Times New Roman"/>
          <w:sz w:val="24"/>
          <w:szCs w:val="24"/>
          <w:lang w:val="en-US"/>
        </w:rPr>
        <w:t>xml</w:t>
      </w:r>
      <w:r w:rsidRPr="003A425A">
        <w:rPr>
          <w:rFonts w:ascii="Times New Roman" w:hAnsi="Times New Roman"/>
          <w:sz w:val="24"/>
          <w:szCs w:val="24"/>
        </w:rPr>
        <w:t xml:space="preserve"> язык для описания двумерной </w:t>
      </w:r>
      <w:r w:rsidR="002B3F91" w:rsidRPr="003A425A">
        <w:rPr>
          <w:rFonts w:ascii="Times New Roman" w:hAnsi="Times New Roman"/>
          <w:sz w:val="24"/>
          <w:szCs w:val="24"/>
        </w:rPr>
        <w:t>вектор</w:t>
      </w:r>
      <w:r w:rsidRPr="003A425A">
        <w:rPr>
          <w:rFonts w:ascii="Times New Roman" w:hAnsi="Times New Roman"/>
          <w:sz w:val="24"/>
          <w:szCs w:val="24"/>
        </w:rPr>
        <w:t xml:space="preserve">ной графики. </w:t>
      </w:r>
      <w:r w:rsidR="00B00C9F" w:rsidRPr="003A425A">
        <w:rPr>
          <w:rFonts w:ascii="Times New Roman" w:hAnsi="Times New Roman"/>
          <w:sz w:val="24"/>
          <w:szCs w:val="24"/>
        </w:rPr>
        <w:t>Qt</w:t>
      </w:r>
      <w:r w:rsidRPr="003A425A">
        <w:rPr>
          <w:rFonts w:ascii="Times New Roman" w:hAnsi="Times New Roman"/>
          <w:sz w:val="24"/>
          <w:szCs w:val="24"/>
        </w:rPr>
        <w:t xml:space="preserve"> предоставляет классы для рисования и отображения </w:t>
      </w:r>
      <w:r w:rsidR="00D51064" w:rsidRPr="003A425A">
        <w:rPr>
          <w:rFonts w:ascii="Times New Roman" w:hAnsi="Times New Roman"/>
          <w:sz w:val="24"/>
          <w:szCs w:val="24"/>
        </w:rPr>
        <w:t>SVG</w:t>
      </w:r>
      <w:r w:rsidRPr="003A425A">
        <w:rPr>
          <w:rFonts w:ascii="Times New Roman" w:hAnsi="Times New Roman"/>
          <w:sz w:val="24"/>
          <w:szCs w:val="24"/>
        </w:rPr>
        <w:t xml:space="preserve"> в виджетах и на других устройствах рисования.</w:t>
      </w:r>
      <w:r w:rsidR="00D51064" w:rsidRPr="003A425A">
        <w:rPr>
          <w:rFonts w:ascii="Times New Roman" w:hAnsi="Times New Roman"/>
          <w:sz w:val="24"/>
          <w:szCs w:val="24"/>
          <w:lang w:val="be-BY"/>
        </w:rPr>
        <w:t xml:space="preserve"> </w:t>
      </w:r>
      <w:r w:rsidRPr="003A425A">
        <w:rPr>
          <w:rFonts w:ascii="Times New Roman" w:hAnsi="Times New Roman"/>
          <w:i/>
          <w:sz w:val="24"/>
          <w:szCs w:val="24"/>
        </w:rPr>
        <w:t>Далее показан импорт данного модуля.</w:t>
      </w:r>
    </w:p>
    <w:p w:rsidR="00D51064" w:rsidRPr="003A425A" w:rsidRDefault="00D51064" w:rsidP="00D51064">
      <w:pPr>
        <w:pStyle w:val="2"/>
        <w:rPr>
          <w:rFonts w:ascii="Times New Roman" w:hAnsi="Times New Roman"/>
          <w:b w:val="0"/>
          <w:sz w:val="24"/>
          <w:szCs w:val="24"/>
        </w:rPr>
      </w:pPr>
      <w:r w:rsidRPr="003A425A">
        <w:rPr>
          <w:rFonts w:ascii="Times New Roman" w:hAnsi="Times New Roman"/>
          <w:b w:val="0"/>
          <w:sz w:val="24"/>
          <w:szCs w:val="24"/>
        </w:rPr>
        <w:t>РИСОВАНИЕ SVG ФАЙЛОВ</w:t>
      </w:r>
    </w:p>
    <w:p w:rsidR="005A6BBD" w:rsidRPr="003A425A" w:rsidRDefault="00953454" w:rsidP="005A2A90">
      <w:pPr>
        <w:rPr>
          <w:rFonts w:ascii="Times New Roman" w:hAnsi="Times New Roman"/>
          <w:sz w:val="24"/>
          <w:szCs w:val="24"/>
        </w:rPr>
      </w:pPr>
      <w:hyperlink r:id="rId2240" w:history="1">
        <w:r w:rsidR="005A6BBD" w:rsidRPr="003A425A">
          <w:rPr>
            <w:rStyle w:val="a3"/>
            <w:rFonts w:ascii="Times New Roman" w:hAnsi="Times New Roman"/>
            <w:sz w:val="24"/>
            <w:szCs w:val="24"/>
          </w:rPr>
          <w:t>http://qt-project.org/doc/qt-5.1/qtsvg/svgrendering.html</w:t>
        </w:r>
      </w:hyperlink>
    </w:p>
    <w:p w:rsidR="005A6BBD" w:rsidRPr="003A425A" w:rsidRDefault="005A6BBD" w:rsidP="004A0BF7">
      <w:pPr>
        <w:jc w:val="both"/>
        <w:rPr>
          <w:rFonts w:ascii="Times New Roman" w:hAnsi="Times New Roman"/>
          <w:i/>
          <w:sz w:val="24"/>
          <w:szCs w:val="24"/>
        </w:rPr>
      </w:pPr>
      <w:r w:rsidRPr="003A425A">
        <w:rPr>
          <w:rFonts w:ascii="Times New Roman" w:hAnsi="Times New Roman"/>
          <w:sz w:val="24"/>
          <w:szCs w:val="24"/>
        </w:rPr>
        <w:t xml:space="preserve">Наиболее лёгким способом рисования </w:t>
      </w:r>
      <w:r w:rsidR="00D51064" w:rsidRPr="003A425A">
        <w:rPr>
          <w:rFonts w:ascii="Times New Roman" w:hAnsi="Times New Roman"/>
          <w:sz w:val="24"/>
          <w:szCs w:val="24"/>
        </w:rPr>
        <w:t>SVG</w:t>
      </w:r>
      <w:r w:rsidRPr="003A425A">
        <w:rPr>
          <w:rFonts w:ascii="Times New Roman" w:hAnsi="Times New Roman"/>
          <w:sz w:val="24"/>
          <w:szCs w:val="24"/>
        </w:rPr>
        <w:t xml:space="preserve"> является построение </w:t>
      </w:r>
      <w:hyperlink r:id="rId2241" w:history="1">
        <w:r w:rsidRPr="003A425A">
          <w:rPr>
            <w:rStyle w:val="a3"/>
            <w:rFonts w:ascii="Times New Roman" w:hAnsi="Times New Roman"/>
            <w:color w:val="auto"/>
            <w:sz w:val="24"/>
            <w:szCs w:val="24"/>
          </w:rPr>
          <w:t>QSvgWidget</w:t>
        </w:r>
      </w:hyperlink>
      <w:r w:rsidRPr="003A425A">
        <w:rPr>
          <w:rFonts w:ascii="Times New Roman" w:hAnsi="Times New Roman"/>
          <w:sz w:val="24"/>
          <w:szCs w:val="24"/>
        </w:rPr>
        <w:t xml:space="preserve">, который может быть использован напрямую, чтобы обеспечить </w:t>
      </w:r>
      <w:r w:rsidR="00D51064" w:rsidRPr="003A425A">
        <w:rPr>
          <w:rFonts w:ascii="Times New Roman" w:hAnsi="Times New Roman"/>
          <w:sz w:val="24"/>
          <w:szCs w:val="24"/>
        </w:rPr>
        <w:t>SVG</w:t>
      </w:r>
      <w:r w:rsidRPr="003A425A">
        <w:rPr>
          <w:rFonts w:ascii="Times New Roman" w:hAnsi="Times New Roman"/>
          <w:sz w:val="24"/>
          <w:szCs w:val="24"/>
        </w:rPr>
        <w:t xml:space="preserve"> поддержку для частных виджетов. Для загрузки </w:t>
      </w:r>
      <w:r w:rsidR="00D51064" w:rsidRPr="003A425A">
        <w:rPr>
          <w:rFonts w:ascii="Times New Roman" w:hAnsi="Times New Roman"/>
          <w:sz w:val="24"/>
          <w:szCs w:val="24"/>
        </w:rPr>
        <w:t>SVG</w:t>
      </w:r>
      <w:r w:rsidRPr="003A425A">
        <w:rPr>
          <w:rFonts w:ascii="Times New Roman" w:hAnsi="Times New Roman"/>
          <w:sz w:val="24"/>
          <w:szCs w:val="24"/>
        </w:rPr>
        <w:t xml:space="preserve"> файлов строится </w:t>
      </w:r>
      <w:hyperlink r:id="rId2242" w:history="1">
        <w:r w:rsidRPr="003A425A">
          <w:rPr>
            <w:rStyle w:val="a3"/>
            <w:rFonts w:ascii="Times New Roman" w:hAnsi="Times New Roman"/>
            <w:color w:val="auto"/>
            <w:sz w:val="24"/>
            <w:szCs w:val="24"/>
          </w:rPr>
          <w:t>QSvgRenderer</w:t>
        </w:r>
      </w:hyperlink>
      <w:r w:rsidRPr="003A425A">
        <w:rPr>
          <w:rFonts w:ascii="Times New Roman" w:hAnsi="Times New Roman"/>
          <w:sz w:val="24"/>
          <w:szCs w:val="24"/>
        </w:rPr>
        <w:t xml:space="preserve"> с именем файла и содержанием файла, или вызывается функция </w:t>
      </w:r>
      <w:hyperlink r:id="rId2243" w:anchor="load" w:history="1">
        <w:r w:rsidRPr="003A425A">
          <w:rPr>
            <w:rStyle w:val="a3"/>
            <w:rFonts w:ascii="Times New Roman" w:hAnsi="Times New Roman"/>
            <w:color w:val="auto"/>
            <w:sz w:val="24"/>
            <w:szCs w:val="24"/>
          </w:rPr>
          <w:t>QSvgRenderer::load</w:t>
        </w:r>
      </w:hyperlink>
      <w:r w:rsidRPr="003A425A">
        <w:rPr>
          <w:rFonts w:ascii="Times New Roman" w:hAnsi="Times New Roman"/>
          <w:sz w:val="24"/>
          <w:szCs w:val="24"/>
        </w:rPr>
        <w:t xml:space="preserve">() для существующего рисовальщика. Если </w:t>
      </w:r>
      <w:r w:rsidR="00D51064" w:rsidRPr="003A425A">
        <w:rPr>
          <w:rFonts w:ascii="Times New Roman" w:hAnsi="Times New Roman"/>
          <w:sz w:val="24"/>
          <w:szCs w:val="24"/>
        </w:rPr>
        <w:t>SVG</w:t>
      </w:r>
      <w:r w:rsidRPr="003A425A">
        <w:rPr>
          <w:rFonts w:ascii="Times New Roman" w:hAnsi="Times New Roman"/>
          <w:sz w:val="24"/>
          <w:szCs w:val="24"/>
        </w:rPr>
        <w:t xml:space="preserve"> был успешно загружен, то </w:t>
      </w:r>
      <w:hyperlink r:id="rId2244" w:anchor="isValid" w:history="1">
        <w:r w:rsidRPr="003A425A">
          <w:rPr>
            <w:rStyle w:val="a3"/>
            <w:rFonts w:ascii="Times New Roman" w:hAnsi="Times New Roman"/>
            <w:color w:val="auto"/>
            <w:sz w:val="24"/>
            <w:szCs w:val="24"/>
          </w:rPr>
          <w:t>QSvgRenderer::isValid</w:t>
        </w:r>
      </w:hyperlink>
      <w:r w:rsidRPr="003A425A">
        <w:rPr>
          <w:rFonts w:ascii="Times New Roman" w:hAnsi="Times New Roman"/>
          <w:sz w:val="24"/>
          <w:szCs w:val="24"/>
        </w:rPr>
        <w:t>() возвратит истину.</w:t>
      </w:r>
      <w:r w:rsidR="00D51064" w:rsidRPr="003A425A">
        <w:rPr>
          <w:rFonts w:ascii="Times New Roman" w:hAnsi="Times New Roman"/>
          <w:sz w:val="24"/>
          <w:szCs w:val="24"/>
        </w:rPr>
        <w:t xml:space="preserve"> </w:t>
      </w:r>
      <w:r w:rsidRPr="003A425A">
        <w:rPr>
          <w:rFonts w:ascii="Times New Roman" w:hAnsi="Times New Roman"/>
          <w:sz w:val="24"/>
          <w:szCs w:val="24"/>
        </w:rPr>
        <w:t xml:space="preserve">После успешной загрузки </w:t>
      </w:r>
      <w:r w:rsidR="00D51064" w:rsidRPr="003A425A">
        <w:rPr>
          <w:rFonts w:ascii="Times New Roman" w:hAnsi="Times New Roman"/>
          <w:sz w:val="24"/>
          <w:szCs w:val="24"/>
        </w:rPr>
        <w:t>SVG</w:t>
      </w:r>
      <w:r w:rsidRPr="003A425A">
        <w:rPr>
          <w:rFonts w:ascii="Times New Roman" w:hAnsi="Times New Roman"/>
          <w:sz w:val="24"/>
          <w:szCs w:val="24"/>
        </w:rPr>
        <w:t xml:space="preserve"> его можно успешно нарисовать с использованием </w:t>
      </w:r>
      <w:hyperlink r:id="rId2245" w:anchor="render" w:history="1">
        <w:r w:rsidRPr="003A425A">
          <w:rPr>
            <w:rStyle w:val="a3"/>
            <w:rFonts w:ascii="Times New Roman" w:hAnsi="Times New Roman"/>
            <w:color w:val="auto"/>
            <w:sz w:val="24"/>
            <w:szCs w:val="24"/>
          </w:rPr>
          <w:t>QSvgRenderer::render</w:t>
        </w:r>
      </w:hyperlink>
      <w:r w:rsidRPr="003A425A">
        <w:rPr>
          <w:rFonts w:ascii="Times New Roman" w:hAnsi="Times New Roman"/>
          <w:sz w:val="24"/>
          <w:szCs w:val="24"/>
        </w:rPr>
        <w:t xml:space="preserve">(). </w:t>
      </w:r>
      <w:r w:rsidRPr="003A425A">
        <w:rPr>
          <w:rFonts w:ascii="Times New Roman" w:hAnsi="Times New Roman"/>
          <w:i/>
          <w:sz w:val="24"/>
          <w:szCs w:val="24"/>
        </w:rPr>
        <w:t>Есть также ссылка на некоторый пример.</w:t>
      </w:r>
      <w:r w:rsidR="00D51064" w:rsidRPr="003A425A">
        <w:rPr>
          <w:rFonts w:ascii="Times New Roman" w:hAnsi="Times New Roman"/>
          <w:i/>
          <w:sz w:val="24"/>
          <w:szCs w:val="24"/>
        </w:rPr>
        <w:t xml:space="preserve"> </w:t>
      </w:r>
      <w:r w:rsidRPr="003A425A">
        <w:rPr>
          <w:rFonts w:ascii="Times New Roman" w:hAnsi="Times New Roman"/>
          <w:i/>
          <w:sz w:val="24"/>
          <w:szCs w:val="24"/>
        </w:rPr>
        <w:t xml:space="preserve">Далее приводятся некоторые лицензионные </w:t>
      </w:r>
      <w:r w:rsidR="005061B0" w:rsidRPr="003A425A">
        <w:rPr>
          <w:rFonts w:ascii="Times New Roman" w:hAnsi="Times New Roman"/>
          <w:i/>
          <w:sz w:val="24"/>
          <w:szCs w:val="24"/>
        </w:rPr>
        <w:t>соглашени</w:t>
      </w:r>
      <w:r w:rsidRPr="003A425A">
        <w:rPr>
          <w:rFonts w:ascii="Times New Roman" w:hAnsi="Times New Roman"/>
          <w:i/>
          <w:sz w:val="24"/>
          <w:szCs w:val="24"/>
        </w:rPr>
        <w:t>я.</w:t>
      </w:r>
    </w:p>
    <w:p w:rsidR="00D51064" w:rsidRPr="003A425A" w:rsidRDefault="00D51064" w:rsidP="00D51064">
      <w:pPr>
        <w:pStyle w:val="2"/>
      </w:pPr>
      <w:r w:rsidRPr="003A425A">
        <w:t xml:space="preserve">КЛАССЫ </w:t>
      </w:r>
      <w:r w:rsidRPr="003A425A">
        <w:rPr>
          <w:lang w:val="en-US"/>
        </w:rPr>
        <w:t>SVG</w:t>
      </w:r>
    </w:p>
    <w:p w:rsidR="005A6BBD" w:rsidRPr="003A425A" w:rsidRDefault="00953454" w:rsidP="004A0BF7">
      <w:pPr>
        <w:jc w:val="both"/>
        <w:rPr>
          <w:rFonts w:ascii="Times New Roman" w:hAnsi="Times New Roman"/>
          <w:sz w:val="24"/>
          <w:szCs w:val="24"/>
        </w:rPr>
      </w:pPr>
      <w:hyperlink r:id="rId2246" w:history="1">
        <w:r w:rsidR="005A6BBD" w:rsidRPr="003A425A">
          <w:rPr>
            <w:rStyle w:val="a3"/>
            <w:rFonts w:ascii="Times New Roman" w:hAnsi="Times New Roman"/>
            <w:sz w:val="24"/>
            <w:szCs w:val="24"/>
            <w:lang w:val="en-US"/>
          </w:rPr>
          <w:t>http</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project</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org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doc</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w:t>
        </w:r>
        <w:r w:rsidR="005A6BBD" w:rsidRPr="003A425A">
          <w:rPr>
            <w:rStyle w:val="a3"/>
            <w:rFonts w:ascii="Times New Roman" w:hAnsi="Times New Roman"/>
            <w:sz w:val="24"/>
            <w:szCs w:val="24"/>
          </w:rPr>
          <w:t>-5.1/</w:t>
        </w:r>
        <w:r w:rsidR="005A6BBD" w:rsidRPr="003A425A">
          <w:rPr>
            <w:rStyle w:val="a3"/>
            <w:rFonts w:ascii="Times New Roman" w:hAnsi="Times New Roman"/>
            <w:sz w:val="24"/>
            <w:szCs w:val="24"/>
            <w:lang w:val="en-US"/>
          </w:rPr>
          <w:t>qtsvg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qtsvg</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module</w:t>
        </w:r>
        <w:r w:rsidR="005A6BBD" w:rsidRPr="003A425A">
          <w:rPr>
            <w:rStyle w:val="a3"/>
            <w:rFonts w:ascii="Times New Roman" w:hAnsi="Times New Roman"/>
            <w:sz w:val="24"/>
            <w:szCs w:val="24"/>
          </w:rPr>
          <w:t>.</w:t>
        </w:r>
        <w:r w:rsidR="005A6BBD" w:rsidRPr="003A425A">
          <w:rPr>
            <w:rStyle w:val="a3"/>
            <w:rFonts w:ascii="Times New Roman" w:hAnsi="Times New Roman"/>
            <w:sz w:val="24"/>
            <w:szCs w:val="24"/>
            <w:lang w:val="en-US"/>
          </w:rPr>
          <w:t>html</w:t>
        </w:r>
      </w:hyperlink>
    </w:p>
    <w:p w:rsidR="00D51064" w:rsidRPr="003A425A" w:rsidRDefault="00D51064" w:rsidP="00D51064">
      <w:pPr>
        <w:pStyle w:val="4"/>
      </w:pPr>
      <w:r w:rsidRPr="003A425A">
        <w:rPr>
          <w:rFonts w:ascii="Times New Roman" w:hAnsi="Times New Roman"/>
          <w:sz w:val="24"/>
          <w:szCs w:val="24"/>
        </w:rPr>
        <w:t>QGraphicsSvgItem</w:t>
      </w:r>
    </w:p>
    <w:p w:rsidR="005A6BBD" w:rsidRPr="003A425A" w:rsidRDefault="00953454" w:rsidP="004A0BF7">
      <w:pPr>
        <w:jc w:val="both"/>
        <w:rPr>
          <w:rFonts w:ascii="Times New Roman" w:hAnsi="Times New Roman"/>
          <w:sz w:val="24"/>
          <w:szCs w:val="24"/>
        </w:rPr>
      </w:pPr>
      <w:hyperlink r:id="rId2247" w:anchor="details" w:history="1">
        <w:r w:rsidR="005A6BBD" w:rsidRPr="003A425A">
          <w:rPr>
            <w:rStyle w:val="a3"/>
            <w:rFonts w:ascii="Times New Roman" w:hAnsi="Times New Roman"/>
            <w:sz w:val="24"/>
            <w:szCs w:val="24"/>
          </w:rPr>
          <w:t>http://qt-project.org/doc/qt-5.1/qtsvg/qgraphicssvgitem.html#details</w:t>
        </w:r>
      </w:hyperlink>
    </w:p>
    <w:p w:rsidR="005A6BBD" w:rsidRPr="003A425A" w:rsidRDefault="005A6BBD" w:rsidP="004A0BF7">
      <w:pPr>
        <w:jc w:val="both"/>
        <w:rPr>
          <w:rFonts w:ascii="Times New Roman" w:hAnsi="Times New Roman"/>
          <w:i/>
          <w:sz w:val="24"/>
          <w:szCs w:val="24"/>
        </w:rPr>
      </w:pPr>
      <w:r w:rsidRPr="003A425A">
        <w:rPr>
          <w:rFonts w:ascii="Times New Roman" w:hAnsi="Times New Roman"/>
          <w:sz w:val="24"/>
          <w:szCs w:val="24"/>
        </w:rPr>
        <w:t xml:space="preserve">QGraphicsSvgItem класс является </w:t>
      </w:r>
      <w:hyperlink r:id="rId2248" w:history="1">
        <w:r w:rsidRPr="003A425A">
          <w:rPr>
            <w:rStyle w:val="a3"/>
            <w:rFonts w:ascii="Times New Roman" w:hAnsi="Times New Roman"/>
            <w:sz w:val="24"/>
            <w:szCs w:val="24"/>
          </w:rPr>
          <w:t>QGraphicsItem</w:t>
        </w:r>
      </w:hyperlink>
      <w:r w:rsidRPr="003A425A">
        <w:rPr>
          <w:rFonts w:ascii="Times New Roman" w:hAnsi="Times New Roman"/>
          <w:sz w:val="24"/>
          <w:szCs w:val="24"/>
        </w:rPr>
        <w:t xml:space="preserve">, которая может быть использована для рисования содержания </w:t>
      </w:r>
      <w:r w:rsidR="00D51064" w:rsidRPr="003A425A">
        <w:rPr>
          <w:rFonts w:ascii="Times New Roman" w:hAnsi="Times New Roman"/>
          <w:sz w:val="24"/>
          <w:szCs w:val="24"/>
        </w:rPr>
        <w:t>SVG</w:t>
      </w:r>
      <w:r w:rsidRPr="003A425A">
        <w:rPr>
          <w:rFonts w:ascii="Times New Roman" w:hAnsi="Times New Roman"/>
          <w:sz w:val="24"/>
          <w:szCs w:val="24"/>
        </w:rPr>
        <w:t xml:space="preserve"> файлов. Данный класс предоставляет способ рисования </w:t>
      </w:r>
      <w:r w:rsidR="00D51064" w:rsidRPr="003A425A">
        <w:rPr>
          <w:rFonts w:ascii="Times New Roman" w:hAnsi="Times New Roman"/>
          <w:sz w:val="24"/>
          <w:szCs w:val="24"/>
        </w:rPr>
        <w:t>SVG</w:t>
      </w:r>
      <w:r w:rsidRPr="003A425A">
        <w:rPr>
          <w:rFonts w:ascii="Times New Roman" w:hAnsi="Times New Roman"/>
          <w:sz w:val="24"/>
          <w:szCs w:val="24"/>
        </w:rPr>
        <w:t xml:space="preserve"> файлов на </w:t>
      </w:r>
      <w:hyperlink r:id="rId2249" w:history="1">
        <w:r w:rsidRPr="003A425A">
          <w:rPr>
            <w:rStyle w:val="a3"/>
            <w:rFonts w:ascii="Times New Roman" w:hAnsi="Times New Roman"/>
            <w:sz w:val="24"/>
            <w:szCs w:val="24"/>
          </w:rPr>
          <w:t>QGraphicsView</w:t>
        </w:r>
      </w:hyperlink>
      <w:r w:rsidRPr="003A425A">
        <w:rPr>
          <w:rFonts w:ascii="Times New Roman" w:hAnsi="Times New Roman"/>
          <w:sz w:val="24"/>
          <w:szCs w:val="24"/>
        </w:rPr>
        <w:t>.</w:t>
      </w:r>
      <w:r w:rsidR="00D51064" w:rsidRPr="003A425A">
        <w:rPr>
          <w:rFonts w:ascii="Times New Roman" w:hAnsi="Times New Roman"/>
          <w:sz w:val="24"/>
          <w:szCs w:val="24"/>
        </w:rPr>
        <w:t xml:space="preserve"> </w:t>
      </w:r>
      <w:r w:rsidRPr="003A425A">
        <w:rPr>
          <w:rFonts w:ascii="Times New Roman" w:hAnsi="Times New Roman"/>
          <w:sz w:val="24"/>
          <w:szCs w:val="24"/>
        </w:rPr>
        <w:t>Данный класс может использоваться для отображения лишь некоторой части данного файла.</w:t>
      </w:r>
      <w:r w:rsidR="00D51064" w:rsidRPr="003A425A">
        <w:rPr>
          <w:rFonts w:ascii="Times New Roman" w:hAnsi="Times New Roman"/>
          <w:sz w:val="24"/>
          <w:szCs w:val="24"/>
        </w:rPr>
        <w:t xml:space="preserve"> </w:t>
      </w:r>
      <w:r w:rsidRPr="003A425A">
        <w:rPr>
          <w:rFonts w:ascii="Times New Roman" w:hAnsi="Times New Roman"/>
          <w:i/>
          <w:sz w:val="24"/>
          <w:szCs w:val="24"/>
        </w:rPr>
        <w:t>Далее описываются некоторые важные функции данного класса и приводится пример кода.</w:t>
      </w:r>
    </w:p>
    <w:p w:rsidR="00D51064" w:rsidRPr="003A425A" w:rsidRDefault="00D51064" w:rsidP="00D51064">
      <w:pPr>
        <w:pStyle w:val="4"/>
      </w:pPr>
      <w:r w:rsidRPr="003A425A">
        <w:rPr>
          <w:rFonts w:ascii="Times New Roman" w:hAnsi="Times New Roman"/>
          <w:sz w:val="24"/>
          <w:szCs w:val="24"/>
        </w:rPr>
        <w:t>QSvgGenerator</w:t>
      </w:r>
    </w:p>
    <w:p w:rsidR="005A6BBD" w:rsidRPr="003A425A" w:rsidRDefault="00953454" w:rsidP="004A0BF7">
      <w:pPr>
        <w:jc w:val="both"/>
        <w:rPr>
          <w:rFonts w:ascii="Times New Roman" w:hAnsi="Times New Roman"/>
          <w:i/>
          <w:sz w:val="24"/>
          <w:szCs w:val="24"/>
        </w:rPr>
      </w:pPr>
      <w:hyperlink r:id="rId2250" w:anchor="details" w:history="1">
        <w:r w:rsidR="005A6BBD" w:rsidRPr="003A425A">
          <w:rPr>
            <w:rStyle w:val="a3"/>
            <w:rFonts w:ascii="Times New Roman" w:hAnsi="Times New Roman"/>
            <w:i/>
            <w:sz w:val="24"/>
            <w:szCs w:val="24"/>
          </w:rPr>
          <w:t>http://qt-project.org/doc/qt-5.1/qtsvg/qsvggenerator.html#details</w:t>
        </w:r>
      </w:hyperlink>
    </w:p>
    <w:p w:rsidR="005A6BBD" w:rsidRPr="003A425A" w:rsidRDefault="005A6BBD" w:rsidP="004A0BF7">
      <w:pPr>
        <w:jc w:val="both"/>
        <w:rPr>
          <w:rFonts w:ascii="Times New Roman" w:hAnsi="Times New Roman"/>
          <w:i/>
          <w:sz w:val="24"/>
          <w:szCs w:val="24"/>
        </w:rPr>
      </w:pPr>
      <w:r w:rsidRPr="003A425A">
        <w:rPr>
          <w:rFonts w:ascii="Times New Roman" w:hAnsi="Times New Roman"/>
          <w:sz w:val="24"/>
          <w:szCs w:val="24"/>
        </w:rPr>
        <w:lastRenderedPageBreak/>
        <w:t xml:space="preserve">QSvgGenerator класс обеспечивает устройство рисования, которое используется для создания </w:t>
      </w:r>
      <w:r w:rsidR="00D51064" w:rsidRPr="003A425A">
        <w:rPr>
          <w:rFonts w:ascii="Times New Roman" w:hAnsi="Times New Roman"/>
          <w:sz w:val="24"/>
          <w:szCs w:val="24"/>
        </w:rPr>
        <w:t>SVG</w:t>
      </w:r>
      <w:r w:rsidRPr="003A425A">
        <w:rPr>
          <w:rFonts w:ascii="Times New Roman" w:hAnsi="Times New Roman"/>
          <w:sz w:val="24"/>
          <w:szCs w:val="24"/>
        </w:rPr>
        <w:t xml:space="preserve"> рисования. </w:t>
      </w:r>
      <w:r w:rsidRPr="003A425A">
        <w:rPr>
          <w:rFonts w:ascii="Times New Roman" w:hAnsi="Times New Roman"/>
          <w:i/>
          <w:sz w:val="24"/>
          <w:szCs w:val="24"/>
        </w:rPr>
        <w:t>Далее приводится пример кода для использования данного класса.</w:t>
      </w:r>
    </w:p>
    <w:p w:rsidR="00D51064" w:rsidRPr="003A425A" w:rsidRDefault="00D51064" w:rsidP="00D51064">
      <w:pPr>
        <w:pStyle w:val="4"/>
      </w:pPr>
      <w:r w:rsidRPr="003A425A">
        <w:rPr>
          <w:rFonts w:ascii="Times New Roman" w:hAnsi="Times New Roman"/>
          <w:sz w:val="24"/>
          <w:szCs w:val="24"/>
        </w:rPr>
        <w:t>QSvgRenderer</w:t>
      </w:r>
    </w:p>
    <w:p w:rsidR="005A6BBD" w:rsidRPr="003A425A" w:rsidRDefault="00953454" w:rsidP="004A0BF7">
      <w:pPr>
        <w:jc w:val="both"/>
        <w:rPr>
          <w:rFonts w:ascii="Times New Roman" w:hAnsi="Times New Roman"/>
          <w:sz w:val="24"/>
          <w:szCs w:val="24"/>
        </w:rPr>
      </w:pPr>
      <w:hyperlink r:id="rId2251" w:anchor="details" w:history="1">
        <w:r w:rsidR="005A6BBD" w:rsidRPr="003A425A">
          <w:rPr>
            <w:rStyle w:val="a3"/>
            <w:rFonts w:ascii="Times New Roman" w:hAnsi="Times New Roman"/>
            <w:sz w:val="24"/>
            <w:szCs w:val="24"/>
          </w:rPr>
          <w:t>http://qt-project.org/doc/qt-5.1/qtsvg/qsvgrenderer.html#details</w:t>
        </w:r>
      </w:hyperlink>
    </w:p>
    <w:p w:rsidR="005A6BBD" w:rsidRPr="003A425A" w:rsidRDefault="005A6BBD" w:rsidP="004A0BF7">
      <w:pPr>
        <w:jc w:val="both"/>
        <w:rPr>
          <w:rFonts w:ascii="Times New Roman" w:hAnsi="Times New Roman"/>
          <w:i/>
          <w:sz w:val="24"/>
          <w:szCs w:val="24"/>
        </w:rPr>
      </w:pPr>
      <w:r w:rsidRPr="003A425A">
        <w:rPr>
          <w:rFonts w:ascii="Times New Roman" w:hAnsi="Times New Roman"/>
          <w:sz w:val="24"/>
          <w:szCs w:val="24"/>
        </w:rPr>
        <w:t xml:space="preserve">QSvgRenderer класс используется для рисования содержания </w:t>
      </w:r>
      <w:r w:rsidR="00D51064" w:rsidRPr="003A425A">
        <w:rPr>
          <w:rFonts w:ascii="Times New Roman" w:hAnsi="Times New Roman"/>
          <w:sz w:val="24"/>
          <w:szCs w:val="24"/>
        </w:rPr>
        <w:t>SVG</w:t>
      </w:r>
      <w:r w:rsidRPr="003A425A">
        <w:rPr>
          <w:rFonts w:ascii="Times New Roman" w:hAnsi="Times New Roman"/>
          <w:sz w:val="24"/>
          <w:szCs w:val="24"/>
        </w:rPr>
        <w:t xml:space="preserve"> файлов на устройстве рисования. </w:t>
      </w:r>
      <w:r w:rsidRPr="003A425A">
        <w:rPr>
          <w:rFonts w:ascii="Times New Roman" w:hAnsi="Times New Roman"/>
          <w:i/>
          <w:sz w:val="24"/>
          <w:szCs w:val="24"/>
        </w:rPr>
        <w:t>Далее описываются некоторые функции данного класса.</w:t>
      </w:r>
    </w:p>
    <w:p w:rsidR="00D51064" w:rsidRPr="003A425A" w:rsidRDefault="00D51064" w:rsidP="00D51064">
      <w:pPr>
        <w:pStyle w:val="4"/>
      </w:pPr>
      <w:r w:rsidRPr="003A425A">
        <w:rPr>
          <w:rFonts w:ascii="Times New Roman" w:hAnsi="Times New Roman"/>
          <w:sz w:val="24"/>
          <w:szCs w:val="24"/>
        </w:rPr>
        <w:t>QSvgWidget</w:t>
      </w:r>
    </w:p>
    <w:p w:rsidR="005A6BBD" w:rsidRPr="003A425A" w:rsidRDefault="00953454" w:rsidP="004A0BF7">
      <w:pPr>
        <w:jc w:val="both"/>
        <w:rPr>
          <w:rFonts w:ascii="Times New Roman" w:hAnsi="Times New Roman"/>
          <w:sz w:val="24"/>
          <w:szCs w:val="24"/>
        </w:rPr>
      </w:pPr>
      <w:hyperlink r:id="rId2252" w:anchor="details" w:history="1">
        <w:r w:rsidR="005A6BBD" w:rsidRPr="003A425A">
          <w:rPr>
            <w:rStyle w:val="a3"/>
            <w:rFonts w:ascii="Times New Roman" w:hAnsi="Times New Roman"/>
            <w:sz w:val="24"/>
            <w:szCs w:val="24"/>
          </w:rPr>
          <w:t>http://qt-project.org/doc/qt-5.1/qtsvg/qsvgwidget.html#details</w:t>
        </w:r>
      </w:hyperlink>
    </w:p>
    <w:p w:rsidR="005A6BBD" w:rsidRPr="003A425A" w:rsidRDefault="005A6BBD" w:rsidP="004A0BF7">
      <w:pPr>
        <w:jc w:val="both"/>
        <w:rPr>
          <w:rFonts w:ascii="Times New Roman" w:hAnsi="Times New Roman"/>
          <w:i/>
          <w:sz w:val="24"/>
          <w:szCs w:val="24"/>
        </w:rPr>
      </w:pPr>
      <w:r w:rsidRPr="003A425A">
        <w:rPr>
          <w:rFonts w:ascii="Times New Roman" w:hAnsi="Times New Roman"/>
          <w:sz w:val="24"/>
          <w:szCs w:val="24"/>
        </w:rPr>
        <w:t xml:space="preserve">QSvgWidget класс обеспечивает виджет, который используется для отображения содержания </w:t>
      </w:r>
      <w:r w:rsidR="00D51064" w:rsidRPr="003A425A">
        <w:rPr>
          <w:rFonts w:ascii="Times New Roman" w:hAnsi="Times New Roman"/>
          <w:sz w:val="24"/>
          <w:szCs w:val="24"/>
        </w:rPr>
        <w:t>SVG</w:t>
      </w:r>
      <w:r w:rsidRPr="003A425A">
        <w:rPr>
          <w:rFonts w:ascii="Times New Roman" w:hAnsi="Times New Roman"/>
          <w:sz w:val="24"/>
          <w:szCs w:val="24"/>
        </w:rPr>
        <w:t xml:space="preserve"> файлов. Класс позволяет отображать </w:t>
      </w:r>
      <w:r w:rsidR="00D51064" w:rsidRPr="003A425A">
        <w:rPr>
          <w:rFonts w:ascii="Times New Roman" w:hAnsi="Times New Roman"/>
          <w:sz w:val="24"/>
          <w:szCs w:val="24"/>
        </w:rPr>
        <w:t>SVG</w:t>
      </w:r>
      <w:r w:rsidRPr="003A425A">
        <w:rPr>
          <w:rFonts w:ascii="Times New Roman" w:hAnsi="Times New Roman"/>
          <w:sz w:val="24"/>
          <w:szCs w:val="24"/>
        </w:rPr>
        <w:t xml:space="preserve"> файлы отдельно от остальных виджетов.</w:t>
      </w:r>
      <w:r w:rsidR="00D51064" w:rsidRPr="003A425A">
        <w:rPr>
          <w:rFonts w:ascii="Times New Roman" w:hAnsi="Times New Roman"/>
          <w:sz w:val="24"/>
          <w:szCs w:val="24"/>
        </w:rPr>
        <w:t xml:space="preserve"> </w:t>
      </w:r>
      <w:r w:rsidRPr="003A425A">
        <w:rPr>
          <w:rFonts w:ascii="Times New Roman" w:hAnsi="Times New Roman"/>
          <w:i/>
          <w:sz w:val="24"/>
          <w:szCs w:val="24"/>
        </w:rPr>
        <w:t xml:space="preserve">Пока с данным модулем всё. Следует почитать более подробно, что такое </w:t>
      </w:r>
      <w:r w:rsidR="00D51064" w:rsidRPr="003A425A">
        <w:rPr>
          <w:rFonts w:ascii="Times New Roman" w:hAnsi="Times New Roman"/>
          <w:i/>
          <w:sz w:val="24"/>
          <w:szCs w:val="24"/>
        </w:rPr>
        <w:t>SVG</w:t>
      </w:r>
      <w:r w:rsidRPr="003A425A">
        <w:rPr>
          <w:rFonts w:ascii="Times New Roman" w:hAnsi="Times New Roman"/>
          <w:i/>
          <w:sz w:val="24"/>
          <w:szCs w:val="24"/>
        </w:rPr>
        <w:t>. Возможно, это мне пригодится.</w:t>
      </w:r>
    </w:p>
    <w:p w:rsidR="00D51064" w:rsidRPr="003A425A" w:rsidRDefault="00D51064" w:rsidP="00D51064">
      <w:pPr>
        <w:pStyle w:val="1"/>
        <w:rPr>
          <w:rFonts w:ascii="Times New Roman" w:hAnsi="Times New Roman"/>
          <w:b w:val="0"/>
          <w:sz w:val="24"/>
          <w:szCs w:val="24"/>
        </w:rPr>
      </w:pPr>
      <w:r w:rsidRPr="003A425A">
        <w:rPr>
          <w:rFonts w:ascii="Times New Roman" w:hAnsi="Times New Roman"/>
          <w:b w:val="0"/>
          <w:sz w:val="24"/>
          <w:szCs w:val="24"/>
        </w:rPr>
        <w:t>ЭКСТРА ВОЗМОЖНОСТИ ДЛЯ Х11</w:t>
      </w:r>
    </w:p>
    <w:p w:rsidR="005A6BBD" w:rsidRPr="003A425A" w:rsidRDefault="00953454" w:rsidP="004A0BF7">
      <w:pPr>
        <w:jc w:val="both"/>
        <w:rPr>
          <w:rFonts w:ascii="Times New Roman" w:hAnsi="Times New Roman"/>
          <w:sz w:val="24"/>
          <w:szCs w:val="24"/>
        </w:rPr>
      </w:pPr>
      <w:hyperlink r:id="rId2253" w:history="1">
        <w:r w:rsidR="005A6BBD" w:rsidRPr="003A425A">
          <w:rPr>
            <w:rStyle w:val="a3"/>
            <w:rFonts w:ascii="Times New Roman" w:hAnsi="Times New Roman"/>
            <w:sz w:val="24"/>
            <w:szCs w:val="24"/>
          </w:rPr>
          <w:t>http://qt-project.org/doc/qt-5.1/qtx11extras/qtx11extras-index.html</w:t>
        </w:r>
      </w:hyperlink>
    </w:p>
    <w:p w:rsidR="005A6BBD" w:rsidRPr="003A425A" w:rsidRDefault="005A6BBD" w:rsidP="004A0BF7">
      <w:pPr>
        <w:jc w:val="both"/>
        <w:rPr>
          <w:rFonts w:ascii="Times New Roman" w:hAnsi="Times New Roman"/>
          <w:i/>
          <w:sz w:val="24"/>
          <w:szCs w:val="24"/>
        </w:rPr>
      </w:pPr>
      <w:r w:rsidRPr="003A425A">
        <w:rPr>
          <w:rFonts w:ascii="Times New Roman" w:hAnsi="Times New Roman"/>
          <w:sz w:val="24"/>
          <w:szCs w:val="24"/>
        </w:rPr>
        <w:t xml:space="preserve">Qt X11 Extras предоставляет возможность </w:t>
      </w:r>
      <w:r w:rsidR="00B00C9F" w:rsidRPr="003A425A">
        <w:rPr>
          <w:rFonts w:ascii="Times New Roman" w:hAnsi="Times New Roman"/>
          <w:sz w:val="24"/>
          <w:szCs w:val="24"/>
        </w:rPr>
        <w:t>qt</w:t>
      </w:r>
      <w:r w:rsidRPr="003A425A">
        <w:rPr>
          <w:rFonts w:ascii="Times New Roman" w:hAnsi="Times New Roman"/>
          <w:sz w:val="24"/>
          <w:szCs w:val="24"/>
        </w:rPr>
        <w:t xml:space="preserve"> программисту </w:t>
      </w:r>
      <w:r w:rsidR="00F850EA" w:rsidRPr="003A425A">
        <w:rPr>
          <w:rFonts w:ascii="Times New Roman" w:hAnsi="Times New Roman"/>
          <w:sz w:val="24"/>
          <w:szCs w:val="24"/>
        </w:rPr>
        <w:t>написа</w:t>
      </w:r>
      <w:r w:rsidRPr="003A425A">
        <w:rPr>
          <w:rFonts w:ascii="Times New Roman" w:hAnsi="Times New Roman"/>
          <w:sz w:val="24"/>
          <w:szCs w:val="24"/>
        </w:rPr>
        <w:t xml:space="preserve">ть приложения для </w:t>
      </w:r>
      <w:r w:rsidR="00CE11D0" w:rsidRPr="003A425A">
        <w:rPr>
          <w:rFonts w:ascii="Times New Roman" w:hAnsi="Times New Roman"/>
          <w:sz w:val="24"/>
          <w:szCs w:val="24"/>
        </w:rPr>
        <w:t>Linux</w:t>
      </w:r>
      <w:r w:rsidRPr="003A425A">
        <w:rPr>
          <w:rFonts w:ascii="Times New Roman" w:hAnsi="Times New Roman"/>
          <w:sz w:val="24"/>
          <w:szCs w:val="24"/>
        </w:rPr>
        <w:t xml:space="preserve">/Х11 платформы. Приложения, разрабатываемые при помощи </w:t>
      </w:r>
      <w:r w:rsidR="00B00C9F" w:rsidRPr="003A425A">
        <w:rPr>
          <w:rFonts w:ascii="Times New Roman" w:hAnsi="Times New Roman"/>
          <w:sz w:val="24"/>
          <w:szCs w:val="24"/>
        </w:rPr>
        <w:t>qt</w:t>
      </w:r>
      <w:r w:rsidRPr="003A425A">
        <w:rPr>
          <w:rFonts w:ascii="Times New Roman" w:hAnsi="Times New Roman"/>
          <w:sz w:val="24"/>
          <w:szCs w:val="24"/>
        </w:rPr>
        <w:t xml:space="preserve">, могут также разворачиваться на других </w:t>
      </w:r>
      <w:r w:rsidR="002B3F91" w:rsidRPr="003A425A">
        <w:rPr>
          <w:rFonts w:ascii="Times New Roman" w:hAnsi="Times New Roman"/>
          <w:sz w:val="24"/>
          <w:szCs w:val="24"/>
        </w:rPr>
        <w:t>дескто</w:t>
      </w:r>
      <w:r w:rsidRPr="003A425A">
        <w:rPr>
          <w:rFonts w:ascii="Times New Roman" w:hAnsi="Times New Roman"/>
          <w:sz w:val="24"/>
          <w:szCs w:val="24"/>
        </w:rPr>
        <w:t>пах и встроенных операционных системах без переписывания кода.</w:t>
      </w:r>
      <w:r w:rsidR="00D51064" w:rsidRPr="003A425A">
        <w:rPr>
          <w:rFonts w:ascii="Times New Roman" w:hAnsi="Times New Roman"/>
          <w:sz w:val="24"/>
          <w:szCs w:val="24"/>
        </w:rPr>
        <w:t xml:space="preserve"> </w:t>
      </w:r>
      <w:r w:rsidRPr="003A425A">
        <w:rPr>
          <w:rFonts w:ascii="Times New Roman" w:hAnsi="Times New Roman"/>
          <w:i/>
          <w:sz w:val="24"/>
          <w:szCs w:val="24"/>
        </w:rPr>
        <w:t>Далее показывается импорт данного модуля.</w:t>
      </w:r>
    </w:p>
    <w:p w:rsidR="00D51064" w:rsidRPr="003A425A" w:rsidRDefault="00D51064" w:rsidP="00D51064">
      <w:pPr>
        <w:pStyle w:val="2"/>
        <w:rPr>
          <w:rFonts w:ascii="Times New Roman" w:hAnsi="Times New Roman"/>
          <w:b w:val="0"/>
          <w:sz w:val="24"/>
          <w:szCs w:val="24"/>
        </w:rPr>
      </w:pPr>
      <w:r w:rsidRPr="003A425A">
        <w:rPr>
          <w:rFonts w:ascii="Times New Roman" w:hAnsi="Times New Roman"/>
          <w:b w:val="0"/>
          <w:sz w:val="24"/>
          <w:szCs w:val="24"/>
        </w:rPr>
        <w:t>КЛАССЫ ЭКСТРА ПОДДЕРЖКИ Х11</w:t>
      </w:r>
    </w:p>
    <w:p w:rsidR="005A6BBD" w:rsidRPr="003A425A" w:rsidRDefault="00953454" w:rsidP="004A0BF7">
      <w:pPr>
        <w:jc w:val="both"/>
        <w:rPr>
          <w:rFonts w:ascii="Times New Roman" w:hAnsi="Times New Roman"/>
          <w:sz w:val="24"/>
          <w:szCs w:val="24"/>
        </w:rPr>
      </w:pPr>
      <w:hyperlink r:id="rId2254" w:history="1">
        <w:r w:rsidR="005A6BBD" w:rsidRPr="003A425A">
          <w:rPr>
            <w:rStyle w:val="a3"/>
            <w:rFonts w:ascii="Times New Roman" w:hAnsi="Times New Roman"/>
            <w:sz w:val="24"/>
            <w:szCs w:val="24"/>
          </w:rPr>
          <w:t>http://qt-project.org/doc/qt-5.1/qtx11extras/qtx11extras-module.html</w:t>
        </w:r>
      </w:hyperlink>
    </w:p>
    <w:p w:rsidR="00D51064" w:rsidRPr="003A425A" w:rsidRDefault="00D51064" w:rsidP="00D51064">
      <w:pPr>
        <w:pStyle w:val="4"/>
      </w:pPr>
      <w:r w:rsidRPr="003A425A">
        <w:rPr>
          <w:rFonts w:ascii="Times New Roman" w:hAnsi="Times New Roman"/>
          <w:color w:val="auto"/>
          <w:sz w:val="24"/>
          <w:szCs w:val="24"/>
          <w:lang w:val="en-US"/>
        </w:rPr>
        <w:t>QX</w:t>
      </w:r>
      <w:r w:rsidRPr="003A425A">
        <w:rPr>
          <w:rFonts w:ascii="Times New Roman" w:hAnsi="Times New Roman"/>
          <w:color w:val="auto"/>
          <w:sz w:val="24"/>
          <w:szCs w:val="24"/>
        </w:rPr>
        <w:t>11</w:t>
      </w:r>
      <w:r w:rsidRPr="003A425A">
        <w:rPr>
          <w:rFonts w:ascii="Times New Roman" w:hAnsi="Times New Roman"/>
          <w:color w:val="auto"/>
          <w:sz w:val="24"/>
          <w:szCs w:val="24"/>
          <w:lang w:val="en-US"/>
        </w:rPr>
        <w:t>Info</w:t>
      </w:r>
    </w:p>
    <w:p w:rsidR="005A6BBD" w:rsidRPr="003A425A" w:rsidRDefault="00953454" w:rsidP="004A0BF7">
      <w:pPr>
        <w:jc w:val="both"/>
        <w:rPr>
          <w:rFonts w:ascii="Times New Roman" w:hAnsi="Times New Roman"/>
          <w:sz w:val="24"/>
          <w:szCs w:val="24"/>
        </w:rPr>
      </w:pPr>
      <w:hyperlink r:id="rId2255" w:anchor="details" w:history="1">
        <w:r w:rsidR="005A6BBD" w:rsidRPr="003A425A">
          <w:rPr>
            <w:rStyle w:val="a3"/>
            <w:rFonts w:ascii="Times New Roman" w:hAnsi="Times New Roman"/>
            <w:sz w:val="24"/>
            <w:szCs w:val="24"/>
          </w:rPr>
          <w:t>http://qt-project.org/doc/qt-5.1/qtx11extras/qx11info.html#details</w:t>
        </w:r>
      </w:hyperlink>
    </w:p>
    <w:p w:rsidR="00D51064" w:rsidRPr="003A425A" w:rsidRDefault="005A6BBD" w:rsidP="004A0BF7">
      <w:pPr>
        <w:jc w:val="both"/>
        <w:rPr>
          <w:rFonts w:ascii="Times New Roman" w:hAnsi="Times New Roman"/>
          <w:sz w:val="24"/>
          <w:szCs w:val="24"/>
        </w:rPr>
      </w:pPr>
      <w:r w:rsidRPr="003A425A">
        <w:rPr>
          <w:rFonts w:ascii="Times New Roman" w:hAnsi="Times New Roman"/>
          <w:sz w:val="24"/>
          <w:szCs w:val="24"/>
          <w:lang w:val="en-US"/>
        </w:rPr>
        <w:t>QX</w:t>
      </w:r>
      <w:r w:rsidRPr="003A425A">
        <w:rPr>
          <w:rFonts w:ascii="Times New Roman" w:hAnsi="Times New Roman"/>
          <w:sz w:val="24"/>
          <w:szCs w:val="24"/>
        </w:rPr>
        <w:t>11</w:t>
      </w:r>
      <w:r w:rsidRPr="003A425A">
        <w:rPr>
          <w:rFonts w:ascii="Times New Roman" w:hAnsi="Times New Roman"/>
          <w:sz w:val="24"/>
          <w:szCs w:val="24"/>
          <w:lang w:val="en-US"/>
        </w:rPr>
        <w:t>Info</w:t>
      </w:r>
      <w:r w:rsidRPr="003A425A">
        <w:rPr>
          <w:rFonts w:ascii="Times New Roman" w:hAnsi="Times New Roman"/>
          <w:sz w:val="24"/>
          <w:szCs w:val="24"/>
        </w:rPr>
        <w:t xml:space="preserve"> обеспечивает информацию о конфигурации дисплея Х. </w:t>
      </w:r>
      <w:r w:rsidR="002B3F91" w:rsidRPr="003A425A">
        <w:rPr>
          <w:rFonts w:ascii="Times New Roman" w:hAnsi="Times New Roman"/>
          <w:sz w:val="24"/>
          <w:szCs w:val="24"/>
        </w:rPr>
        <w:t>К</w:t>
      </w:r>
      <w:r w:rsidRPr="003A425A">
        <w:rPr>
          <w:rFonts w:ascii="Times New Roman" w:hAnsi="Times New Roman"/>
          <w:sz w:val="24"/>
          <w:szCs w:val="24"/>
        </w:rPr>
        <w:t xml:space="preserve">ласс обеспечивает два программных интерфейса: </w:t>
      </w:r>
    </w:p>
    <w:p w:rsidR="00D51064" w:rsidRPr="003A425A" w:rsidRDefault="005A6BBD" w:rsidP="003A425A">
      <w:pPr>
        <w:numPr>
          <w:ilvl w:val="0"/>
          <w:numId w:val="177"/>
        </w:numPr>
        <w:jc w:val="both"/>
        <w:rPr>
          <w:rFonts w:ascii="Times New Roman" w:hAnsi="Times New Roman"/>
          <w:sz w:val="24"/>
          <w:szCs w:val="24"/>
        </w:rPr>
      </w:pPr>
      <w:r w:rsidRPr="003A425A">
        <w:rPr>
          <w:rFonts w:ascii="Times New Roman" w:hAnsi="Times New Roman"/>
          <w:sz w:val="24"/>
          <w:szCs w:val="24"/>
        </w:rPr>
        <w:t xml:space="preserve">набор нестатических функций, которые обеспечивают информацию об отдельном виджете или о растре; </w:t>
      </w:r>
    </w:p>
    <w:p w:rsidR="005A6BBD" w:rsidRPr="003A425A" w:rsidRDefault="005A6BBD" w:rsidP="003A425A">
      <w:pPr>
        <w:numPr>
          <w:ilvl w:val="0"/>
          <w:numId w:val="177"/>
        </w:numPr>
        <w:jc w:val="both"/>
        <w:rPr>
          <w:rFonts w:ascii="Times New Roman" w:hAnsi="Times New Roman"/>
          <w:sz w:val="24"/>
          <w:szCs w:val="24"/>
        </w:rPr>
      </w:pPr>
      <w:r w:rsidRPr="003A425A">
        <w:rPr>
          <w:rFonts w:ascii="Times New Roman" w:hAnsi="Times New Roman"/>
          <w:sz w:val="24"/>
          <w:szCs w:val="24"/>
        </w:rPr>
        <w:t>и набор статических функций, которые обеспечивают информацию по умолчанию для приложений.</w:t>
      </w:r>
    </w:p>
    <w:p w:rsidR="005A6BBD" w:rsidRPr="003A425A" w:rsidRDefault="005A6BBD" w:rsidP="004A0BF7">
      <w:pPr>
        <w:jc w:val="both"/>
        <w:rPr>
          <w:rFonts w:ascii="Times New Roman" w:hAnsi="Times New Roman"/>
          <w:i/>
          <w:sz w:val="24"/>
          <w:szCs w:val="24"/>
        </w:rPr>
      </w:pPr>
      <w:r w:rsidRPr="003A425A">
        <w:rPr>
          <w:rFonts w:ascii="Times New Roman" w:hAnsi="Times New Roman"/>
          <w:sz w:val="24"/>
          <w:szCs w:val="24"/>
        </w:rPr>
        <w:t xml:space="preserve">Данный класс доступен только на Х11. Для запроса информации об экране переносимым способом используйте класс </w:t>
      </w:r>
      <w:hyperlink r:id="rId2256" w:history="1">
        <w:r w:rsidRPr="003A425A">
          <w:rPr>
            <w:rStyle w:val="a3"/>
            <w:rFonts w:ascii="Times New Roman" w:hAnsi="Times New Roman"/>
            <w:color w:val="auto"/>
            <w:sz w:val="24"/>
            <w:szCs w:val="24"/>
          </w:rPr>
          <w:t>QDesktopWidget</w:t>
        </w:r>
      </w:hyperlink>
      <w:r w:rsidRPr="003A425A">
        <w:rPr>
          <w:rFonts w:ascii="Times New Roman" w:hAnsi="Times New Roman"/>
          <w:sz w:val="24"/>
          <w:szCs w:val="24"/>
        </w:rPr>
        <w:t>.</w:t>
      </w:r>
      <w:r w:rsidR="00D51064" w:rsidRPr="003A425A">
        <w:rPr>
          <w:rFonts w:ascii="Times New Roman" w:hAnsi="Times New Roman"/>
          <w:sz w:val="24"/>
          <w:szCs w:val="24"/>
        </w:rPr>
        <w:t xml:space="preserve"> </w:t>
      </w:r>
      <w:r w:rsidRPr="003A425A">
        <w:rPr>
          <w:rFonts w:ascii="Times New Roman" w:hAnsi="Times New Roman"/>
          <w:i/>
          <w:sz w:val="24"/>
          <w:szCs w:val="24"/>
        </w:rPr>
        <w:t>Также есть модуль для облегчения печати, но этот модуль я пока не буду изучать. Если понадобится его использование, то я изучу его.</w:t>
      </w:r>
    </w:p>
    <w:p w:rsidR="005A6BBD" w:rsidRDefault="003A425A" w:rsidP="000F5C8C">
      <w:pPr>
        <w:tabs>
          <w:tab w:val="left" w:pos="8931"/>
        </w:tabs>
        <w:jc w:val="both"/>
        <w:rPr>
          <w:rFonts w:ascii="Times New Roman" w:hAnsi="Times New Roman"/>
          <w:i/>
          <w:sz w:val="24"/>
          <w:szCs w:val="24"/>
          <w:lang w:val="be-BY"/>
        </w:rPr>
      </w:pPr>
      <w:r>
        <w:rPr>
          <w:rFonts w:ascii="Times New Roman" w:hAnsi="Times New Roman"/>
          <w:i/>
          <w:sz w:val="24"/>
          <w:szCs w:val="24"/>
        </w:rPr>
        <w:br w:type="page"/>
      </w:r>
      <w:r>
        <w:rPr>
          <w:rFonts w:ascii="Times New Roman" w:hAnsi="Times New Roman"/>
          <w:i/>
          <w:sz w:val="24"/>
          <w:szCs w:val="24"/>
          <w:lang w:val="be-BY"/>
        </w:rPr>
        <w:lastRenderedPageBreak/>
        <w:t>УСЁ!!!!!</w:t>
      </w:r>
    </w:p>
    <w:p w:rsidR="003A425A" w:rsidRDefault="003A425A" w:rsidP="000F5C8C">
      <w:pPr>
        <w:tabs>
          <w:tab w:val="left" w:pos="8931"/>
        </w:tabs>
        <w:jc w:val="both"/>
        <w:rPr>
          <w:rFonts w:ascii="Times New Roman" w:hAnsi="Times New Roman"/>
          <w:i/>
          <w:sz w:val="24"/>
          <w:szCs w:val="24"/>
          <w:lang w:val="be-BY"/>
        </w:rPr>
      </w:pPr>
      <w:r>
        <w:rPr>
          <w:rFonts w:ascii="Times New Roman" w:hAnsi="Times New Roman"/>
          <w:i/>
          <w:sz w:val="24"/>
          <w:szCs w:val="24"/>
          <w:lang w:val="be-BY"/>
        </w:rPr>
        <w:t>Наступная задача – вывучыць лінукс і павывучаць усе кт прыклады!!!</w:t>
      </w:r>
    </w:p>
    <w:p w:rsidR="003A425A" w:rsidRDefault="003A425A" w:rsidP="000F5C8C">
      <w:pPr>
        <w:tabs>
          <w:tab w:val="left" w:pos="8931"/>
        </w:tabs>
        <w:jc w:val="both"/>
        <w:rPr>
          <w:rFonts w:ascii="Times New Roman" w:hAnsi="Times New Roman"/>
          <w:i/>
          <w:sz w:val="24"/>
          <w:szCs w:val="24"/>
        </w:rPr>
      </w:pPr>
      <w:r>
        <w:rPr>
          <w:rFonts w:ascii="Times New Roman" w:hAnsi="Times New Roman"/>
          <w:i/>
          <w:sz w:val="24"/>
          <w:szCs w:val="24"/>
          <w:lang w:val="be-BY"/>
        </w:rPr>
        <w:t xml:space="preserve">Сёння 08.03.13 і я скончыў структурыраванне бібліятэкі </w:t>
      </w:r>
      <w:r>
        <w:rPr>
          <w:rFonts w:ascii="Times New Roman" w:hAnsi="Times New Roman"/>
          <w:i/>
          <w:sz w:val="24"/>
          <w:szCs w:val="24"/>
          <w:lang w:val="en-US"/>
        </w:rPr>
        <w:t>Qt</w:t>
      </w:r>
      <w:r>
        <w:rPr>
          <w:rFonts w:ascii="Times New Roman" w:hAnsi="Times New Roman"/>
          <w:i/>
          <w:sz w:val="24"/>
          <w:szCs w:val="24"/>
        </w:rPr>
        <w:t>.</w:t>
      </w:r>
    </w:p>
    <w:p w:rsidR="003A425A" w:rsidRPr="003A425A" w:rsidRDefault="003A425A" w:rsidP="000F5C8C">
      <w:pPr>
        <w:tabs>
          <w:tab w:val="left" w:pos="8931"/>
        </w:tabs>
        <w:jc w:val="both"/>
        <w:rPr>
          <w:rFonts w:ascii="Times New Roman" w:hAnsi="Times New Roman"/>
          <w:i/>
          <w:sz w:val="24"/>
          <w:szCs w:val="24"/>
        </w:rPr>
      </w:pPr>
    </w:p>
    <w:sectPr w:rsidR="003A425A" w:rsidRPr="003A425A" w:rsidSect="006E4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E03"/>
    <w:multiLevelType w:val="hybridMultilevel"/>
    <w:tmpl w:val="A464F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903B5"/>
    <w:multiLevelType w:val="hybridMultilevel"/>
    <w:tmpl w:val="D4347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553136"/>
    <w:multiLevelType w:val="hybridMultilevel"/>
    <w:tmpl w:val="4828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5E7CE5"/>
    <w:multiLevelType w:val="hybridMultilevel"/>
    <w:tmpl w:val="434E59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281459D"/>
    <w:multiLevelType w:val="hybridMultilevel"/>
    <w:tmpl w:val="B356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F0577B"/>
    <w:multiLevelType w:val="hybridMultilevel"/>
    <w:tmpl w:val="9CDC4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D075DA"/>
    <w:multiLevelType w:val="hybridMultilevel"/>
    <w:tmpl w:val="0C92B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47D6F9A"/>
    <w:multiLevelType w:val="hybridMultilevel"/>
    <w:tmpl w:val="8E107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48E7367"/>
    <w:multiLevelType w:val="hybridMultilevel"/>
    <w:tmpl w:val="06CAF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5B0620C"/>
    <w:multiLevelType w:val="hybridMultilevel"/>
    <w:tmpl w:val="50147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DD3145"/>
    <w:multiLevelType w:val="hybridMultilevel"/>
    <w:tmpl w:val="AD7E57A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1" w15:restartNumberingAfterBreak="0">
    <w:nsid w:val="0A260A5D"/>
    <w:multiLevelType w:val="hybridMultilevel"/>
    <w:tmpl w:val="A4ACD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B211079"/>
    <w:multiLevelType w:val="hybridMultilevel"/>
    <w:tmpl w:val="2E246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881820"/>
    <w:multiLevelType w:val="hybridMultilevel"/>
    <w:tmpl w:val="97923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BB00E05"/>
    <w:multiLevelType w:val="hybridMultilevel"/>
    <w:tmpl w:val="4390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194ED0"/>
    <w:multiLevelType w:val="hybridMultilevel"/>
    <w:tmpl w:val="8CE83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9E2895"/>
    <w:multiLevelType w:val="hybridMultilevel"/>
    <w:tmpl w:val="47F85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F78182F"/>
    <w:multiLevelType w:val="hybridMultilevel"/>
    <w:tmpl w:val="D2BA9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F9150C7"/>
    <w:multiLevelType w:val="hybridMultilevel"/>
    <w:tmpl w:val="2D7C7622"/>
    <w:lvl w:ilvl="0" w:tplc="04190001">
      <w:start w:val="1"/>
      <w:numFmt w:val="bullet"/>
      <w:lvlText w:val=""/>
      <w:lvlJc w:val="left"/>
      <w:pPr>
        <w:ind w:left="772" w:hanging="360"/>
      </w:pPr>
      <w:rPr>
        <w:rFonts w:ascii="Symbol" w:hAnsi="Symbol" w:hint="default"/>
      </w:rPr>
    </w:lvl>
    <w:lvl w:ilvl="1" w:tplc="04190003" w:tentative="1">
      <w:start w:val="1"/>
      <w:numFmt w:val="bullet"/>
      <w:lvlText w:val="o"/>
      <w:lvlJc w:val="left"/>
      <w:pPr>
        <w:ind w:left="1492" w:hanging="360"/>
      </w:pPr>
      <w:rPr>
        <w:rFonts w:ascii="Courier New" w:hAnsi="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hint="default"/>
      </w:rPr>
    </w:lvl>
    <w:lvl w:ilvl="8" w:tplc="04190005" w:tentative="1">
      <w:start w:val="1"/>
      <w:numFmt w:val="bullet"/>
      <w:lvlText w:val=""/>
      <w:lvlJc w:val="left"/>
      <w:pPr>
        <w:ind w:left="6532" w:hanging="360"/>
      </w:pPr>
      <w:rPr>
        <w:rFonts w:ascii="Wingdings" w:hAnsi="Wingdings" w:hint="default"/>
      </w:rPr>
    </w:lvl>
  </w:abstractNum>
  <w:abstractNum w:abstractNumId="19" w15:restartNumberingAfterBreak="0">
    <w:nsid w:val="0FBC4DCE"/>
    <w:multiLevelType w:val="hybridMultilevel"/>
    <w:tmpl w:val="3CE81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06D53A0"/>
    <w:multiLevelType w:val="hybridMultilevel"/>
    <w:tmpl w:val="BD502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0AB35E8"/>
    <w:multiLevelType w:val="hybridMultilevel"/>
    <w:tmpl w:val="AB520E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0FE0D74"/>
    <w:multiLevelType w:val="hybridMultilevel"/>
    <w:tmpl w:val="85441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1F81B9D"/>
    <w:multiLevelType w:val="hybridMultilevel"/>
    <w:tmpl w:val="39AAB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32A6060"/>
    <w:multiLevelType w:val="hybridMultilevel"/>
    <w:tmpl w:val="24369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39035E3"/>
    <w:multiLevelType w:val="hybridMultilevel"/>
    <w:tmpl w:val="09F6A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4721876"/>
    <w:multiLevelType w:val="hybridMultilevel"/>
    <w:tmpl w:val="3A24E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53832D1"/>
    <w:multiLevelType w:val="hybridMultilevel"/>
    <w:tmpl w:val="8AF8E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5D66B2B"/>
    <w:multiLevelType w:val="hybridMultilevel"/>
    <w:tmpl w:val="35F42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643457A"/>
    <w:multiLevelType w:val="hybridMultilevel"/>
    <w:tmpl w:val="304AC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7997C2E"/>
    <w:multiLevelType w:val="hybridMultilevel"/>
    <w:tmpl w:val="9844D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7D04E6C"/>
    <w:multiLevelType w:val="hybridMultilevel"/>
    <w:tmpl w:val="8FFE9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8175B05"/>
    <w:multiLevelType w:val="hybridMultilevel"/>
    <w:tmpl w:val="2A1E4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8F1135E"/>
    <w:multiLevelType w:val="hybridMultilevel"/>
    <w:tmpl w:val="73367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92F608E"/>
    <w:multiLevelType w:val="hybridMultilevel"/>
    <w:tmpl w:val="099C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9CE16BE"/>
    <w:multiLevelType w:val="hybridMultilevel"/>
    <w:tmpl w:val="40F69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9D244A0"/>
    <w:multiLevelType w:val="hybridMultilevel"/>
    <w:tmpl w:val="02C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B6E7BF4"/>
    <w:multiLevelType w:val="hybridMultilevel"/>
    <w:tmpl w:val="23746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DA74A7C"/>
    <w:multiLevelType w:val="hybridMultilevel"/>
    <w:tmpl w:val="80C48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1E670A9E"/>
    <w:multiLevelType w:val="hybridMultilevel"/>
    <w:tmpl w:val="1E924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E7C2329"/>
    <w:multiLevelType w:val="hybridMultilevel"/>
    <w:tmpl w:val="36107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1E93364B"/>
    <w:multiLevelType w:val="hybridMultilevel"/>
    <w:tmpl w:val="A2EA9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1EC06B87"/>
    <w:multiLevelType w:val="hybridMultilevel"/>
    <w:tmpl w:val="CD7CB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EF024DF"/>
    <w:multiLevelType w:val="hybridMultilevel"/>
    <w:tmpl w:val="56EE5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04662DF"/>
    <w:multiLevelType w:val="hybridMultilevel"/>
    <w:tmpl w:val="90A46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20DC5DA0"/>
    <w:multiLevelType w:val="hybridMultilevel"/>
    <w:tmpl w:val="17101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0FF7C65"/>
    <w:multiLevelType w:val="hybridMultilevel"/>
    <w:tmpl w:val="106EC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1213547"/>
    <w:multiLevelType w:val="hybridMultilevel"/>
    <w:tmpl w:val="8402A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1E21470"/>
    <w:multiLevelType w:val="hybridMultilevel"/>
    <w:tmpl w:val="7F8A4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25314EE"/>
    <w:multiLevelType w:val="hybridMultilevel"/>
    <w:tmpl w:val="5AFCD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22A414F7"/>
    <w:multiLevelType w:val="hybridMultilevel"/>
    <w:tmpl w:val="0E4A9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30D6128"/>
    <w:multiLevelType w:val="hybridMultilevel"/>
    <w:tmpl w:val="1806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3523008"/>
    <w:multiLevelType w:val="hybridMultilevel"/>
    <w:tmpl w:val="B9DA6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3954231"/>
    <w:multiLevelType w:val="hybridMultilevel"/>
    <w:tmpl w:val="3F82C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6622D36"/>
    <w:multiLevelType w:val="hybridMultilevel"/>
    <w:tmpl w:val="6804E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6F83AF8"/>
    <w:multiLevelType w:val="hybridMultilevel"/>
    <w:tmpl w:val="1A0E1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276346D4"/>
    <w:multiLevelType w:val="hybridMultilevel"/>
    <w:tmpl w:val="EA5C6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8784A25"/>
    <w:multiLevelType w:val="hybridMultilevel"/>
    <w:tmpl w:val="78B07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2936251B"/>
    <w:multiLevelType w:val="hybridMultilevel"/>
    <w:tmpl w:val="8E889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29526888"/>
    <w:multiLevelType w:val="hybridMultilevel"/>
    <w:tmpl w:val="00783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A1D47C5"/>
    <w:multiLevelType w:val="hybridMultilevel"/>
    <w:tmpl w:val="48241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2A1F21C2"/>
    <w:multiLevelType w:val="hybridMultilevel"/>
    <w:tmpl w:val="79BEC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2A9B287A"/>
    <w:multiLevelType w:val="hybridMultilevel"/>
    <w:tmpl w:val="289E7B92"/>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63" w15:restartNumberingAfterBreak="0">
    <w:nsid w:val="2ACF01EC"/>
    <w:multiLevelType w:val="hybridMultilevel"/>
    <w:tmpl w:val="EA5A1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2C403C88"/>
    <w:multiLevelType w:val="hybridMultilevel"/>
    <w:tmpl w:val="FB1E3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2C58640F"/>
    <w:multiLevelType w:val="hybridMultilevel"/>
    <w:tmpl w:val="ADF65EF4"/>
    <w:lvl w:ilvl="0" w:tplc="81E228B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E802B84"/>
    <w:multiLevelType w:val="hybridMultilevel"/>
    <w:tmpl w:val="2E82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2ECD20E1"/>
    <w:multiLevelType w:val="hybridMultilevel"/>
    <w:tmpl w:val="202A7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ECD2D1B"/>
    <w:multiLevelType w:val="hybridMultilevel"/>
    <w:tmpl w:val="66DC7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2FC55A3E"/>
    <w:multiLevelType w:val="hybridMultilevel"/>
    <w:tmpl w:val="9F64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323D7F10"/>
    <w:multiLevelType w:val="hybridMultilevel"/>
    <w:tmpl w:val="C46E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3685D3A"/>
    <w:multiLevelType w:val="hybridMultilevel"/>
    <w:tmpl w:val="8F483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3B31FA1"/>
    <w:multiLevelType w:val="hybridMultilevel"/>
    <w:tmpl w:val="13FC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3620289E"/>
    <w:multiLevelType w:val="hybridMultilevel"/>
    <w:tmpl w:val="035E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36BE4F84"/>
    <w:multiLevelType w:val="hybridMultilevel"/>
    <w:tmpl w:val="98BCD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3718446C"/>
    <w:multiLevelType w:val="hybridMultilevel"/>
    <w:tmpl w:val="2F22B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37810BFB"/>
    <w:multiLevelType w:val="hybridMultilevel"/>
    <w:tmpl w:val="C1D0E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82C2994"/>
    <w:multiLevelType w:val="hybridMultilevel"/>
    <w:tmpl w:val="AB346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385D0A1A"/>
    <w:multiLevelType w:val="hybridMultilevel"/>
    <w:tmpl w:val="84342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39246148"/>
    <w:multiLevelType w:val="hybridMultilevel"/>
    <w:tmpl w:val="F08A6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393F55C5"/>
    <w:multiLevelType w:val="hybridMultilevel"/>
    <w:tmpl w:val="8124D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9885319"/>
    <w:multiLevelType w:val="hybridMultilevel"/>
    <w:tmpl w:val="34EE20BA"/>
    <w:lvl w:ilvl="0" w:tplc="81E228B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39C860E9"/>
    <w:multiLevelType w:val="hybridMultilevel"/>
    <w:tmpl w:val="18FE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3A756B4B"/>
    <w:multiLevelType w:val="hybridMultilevel"/>
    <w:tmpl w:val="C73CF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3AF1738A"/>
    <w:multiLevelType w:val="hybridMultilevel"/>
    <w:tmpl w:val="A964F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3B113A27"/>
    <w:multiLevelType w:val="hybridMultilevel"/>
    <w:tmpl w:val="68B0A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3BDB0705"/>
    <w:multiLevelType w:val="hybridMultilevel"/>
    <w:tmpl w:val="EFB8275E"/>
    <w:lvl w:ilvl="0" w:tplc="81E228B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3DB632CA"/>
    <w:multiLevelType w:val="hybridMultilevel"/>
    <w:tmpl w:val="6C161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411E6471"/>
    <w:multiLevelType w:val="hybridMultilevel"/>
    <w:tmpl w:val="3F86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16B59FC"/>
    <w:multiLevelType w:val="hybridMultilevel"/>
    <w:tmpl w:val="4BEE4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435B411E"/>
    <w:multiLevelType w:val="hybridMultilevel"/>
    <w:tmpl w:val="DA44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3851609"/>
    <w:multiLevelType w:val="hybridMultilevel"/>
    <w:tmpl w:val="3306C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43A56430"/>
    <w:multiLevelType w:val="hybridMultilevel"/>
    <w:tmpl w:val="AE5C7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444F40E4"/>
    <w:multiLevelType w:val="hybridMultilevel"/>
    <w:tmpl w:val="381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455A40B2"/>
    <w:multiLevelType w:val="hybridMultilevel"/>
    <w:tmpl w:val="4D84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47A131F6"/>
    <w:multiLevelType w:val="hybridMultilevel"/>
    <w:tmpl w:val="F5741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48E41E83"/>
    <w:multiLevelType w:val="hybridMultilevel"/>
    <w:tmpl w:val="9584954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7" w15:restartNumberingAfterBreak="0">
    <w:nsid w:val="49965554"/>
    <w:multiLevelType w:val="hybridMultilevel"/>
    <w:tmpl w:val="7E0E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A0F538E"/>
    <w:multiLevelType w:val="hybridMultilevel"/>
    <w:tmpl w:val="51F47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4AC359C4"/>
    <w:multiLevelType w:val="hybridMultilevel"/>
    <w:tmpl w:val="033A1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4B0840A0"/>
    <w:multiLevelType w:val="hybridMultilevel"/>
    <w:tmpl w:val="0B341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B431433"/>
    <w:multiLevelType w:val="hybridMultilevel"/>
    <w:tmpl w:val="16DAF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BEB3A68"/>
    <w:multiLevelType w:val="hybridMultilevel"/>
    <w:tmpl w:val="E604A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D85355C"/>
    <w:multiLevelType w:val="hybridMultilevel"/>
    <w:tmpl w:val="8D00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4DB857B3"/>
    <w:multiLevelType w:val="hybridMultilevel"/>
    <w:tmpl w:val="54104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4F4B3013"/>
    <w:multiLevelType w:val="hybridMultilevel"/>
    <w:tmpl w:val="2E4A4B00"/>
    <w:lvl w:ilvl="0" w:tplc="08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4F5B28C2"/>
    <w:multiLevelType w:val="hybridMultilevel"/>
    <w:tmpl w:val="C4404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4FEB26AC"/>
    <w:multiLevelType w:val="hybridMultilevel"/>
    <w:tmpl w:val="9CB2D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51020E15"/>
    <w:multiLevelType w:val="hybridMultilevel"/>
    <w:tmpl w:val="FBE41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527E7931"/>
    <w:multiLevelType w:val="hybridMultilevel"/>
    <w:tmpl w:val="59825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2CE01AC"/>
    <w:multiLevelType w:val="hybridMultilevel"/>
    <w:tmpl w:val="AD4CD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52DF6909"/>
    <w:multiLevelType w:val="hybridMultilevel"/>
    <w:tmpl w:val="8042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548C5216"/>
    <w:multiLevelType w:val="hybridMultilevel"/>
    <w:tmpl w:val="A19C6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553D4965"/>
    <w:multiLevelType w:val="hybridMultilevel"/>
    <w:tmpl w:val="BCAE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58A5D57"/>
    <w:multiLevelType w:val="hybridMultilevel"/>
    <w:tmpl w:val="225A338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5" w15:restartNumberingAfterBreak="0">
    <w:nsid w:val="561D6B55"/>
    <w:multiLevelType w:val="hybridMultilevel"/>
    <w:tmpl w:val="DC8E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6F07F37"/>
    <w:multiLevelType w:val="hybridMultilevel"/>
    <w:tmpl w:val="7A4E71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57604708"/>
    <w:multiLevelType w:val="hybridMultilevel"/>
    <w:tmpl w:val="7EBA2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582848B6"/>
    <w:multiLevelType w:val="hybridMultilevel"/>
    <w:tmpl w:val="4FE8E75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9" w15:restartNumberingAfterBreak="0">
    <w:nsid w:val="5A98455B"/>
    <w:multiLevelType w:val="hybridMultilevel"/>
    <w:tmpl w:val="ECAAE7D2"/>
    <w:lvl w:ilvl="0" w:tplc="0809000F">
      <w:start w:val="1"/>
      <w:numFmt w:val="decimal"/>
      <w:lvlText w:val="%1."/>
      <w:lvlJc w:val="left"/>
      <w:pPr>
        <w:ind w:left="771" w:hanging="360"/>
      </w:pPr>
      <w:rPr>
        <w:rFonts w:hint="default"/>
      </w:rPr>
    </w:lvl>
    <w:lvl w:ilvl="1" w:tplc="04190003" w:tentative="1">
      <w:start w:val="1"/>
      <w:numFmt w:val="bullet"/>
      <w:lvlText w:val="o"/>
      <w:lvlJc w:val="left"/>
      <w:pPr>
        <w:ind w:left="1491" w:hanging="360"/>
      </w:pPr>
      <w:rPr>
        <w:rFonts w:ascii="Courier New" w:hAnsi="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120" w15:restartNumberingAfterBreak="0">
    <w:nsid w:val="5BE81479"/>
    <w:multiLevelType w:val="hybridMultilevel"/>
    <w:tmpl w:val="2B60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5E064ED5"/>
    <w:multiLevelType w:val="hybridMultilevel"/>
    <w:tmpl w:val="253E0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5E3F660E"/>
    <w:multiLevelType w:val="hybridMultilevel"/>
    <w:tmpl w:val="DCECC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5E937047"/>
    <w:multiLevelType w:val="hybridMultilevel"/>
    <w:tmpl w:val="6C4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5F2732E7"/>
    <w:multiLevelType w:val="hybridMultilevel"/>
    <w:tmpl w:val="E6C4860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5" w15:restartNumberingAfterBreak="0">
    <w:nsid w:val="5FCC5BB3"/>
    <w:multiLevelType w:val="hybridMultilevel"/>
    <w:tmpl w:val="B9DA64C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6" w15:restartNumberingAfterBreak="0">
    <w:nsid w:val="60084BFB"/>
    <w:multiLevelType w:val="hybridMultilevel"/>
    <w:tmpl w:val="15CC8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0AA24EC"/>
    <w:multiLevelType w:val="hybridMultilevel"/>
    <w:tmpl w:val="647C5FD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8" w15:restartNumberingAfterBreak="0">
    <w:nsid w:val="61CA43AF"/>
    <w:multiLevelType w:val="hybridMultilevel"/>
    <w:tmpl w:val="995CC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2337D05"/>
    <w:multiLevelType w:val="hybridMultilevel"/>
    <w:tmpl w:val="FEBC405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0" w15:restartNumberingAfterBreak="0">
    <w:nsid w:val="62540AE5"/>
    <w:multiLevelType w:val="hybridMultilevel"/>
    <w:tmpl w:val="31DAF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634F0929"/>
    <w:multiLevelType w:val="hybridMultilevel"/>
    <w:tmpl w:val="301E7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641B2698"/>
    <w:multiLevelType w:val="hybridMultilevel"/>
    <w:tmpl w:val="9366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645266B7"/>
    <w:multiLevelType w:val="hybridMultilevel"/>
    <w:tmpl w:val="8EFE2B1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4" w15:restartNumberingAfterBreak="0">
    <w:nsid w:val="64A00B55"/>
    <w:multiLevelType w:val="hybridMultilevel"/>
    <w:tmpl w:val="DF429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6A20FB7"/>
    <w:multiLevelType w:val="hybridMultilevel"/>
    <w:tmpl w:val="0D18D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67197D63"/>
    <w:multiLevelType w:val="hybridMultilevel"/>
    <w:tmpl w:val="06507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677427A3"/>
    <w:multiLevelType w:val="hybridMultilevel"/>
    <w:tmpl w:val="C01A1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67881936"/>
    <w:multiLevelType w:val="hybridMultilevel"/>
    <w:tmpl w:val="C054E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9" w15:restartNumberingAfterBreak="0">
    <w:nsid w:val="67CF2AEA"/>
    <w:multiLevelType w:val="hybridMultilevel"/>
    <w:tmpl w:val="211C7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684444C7"/>
    <w:multiLevelType w:val="hybridMultilevel"/>
    <w:tmpl w:val="6F103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69372BC7"/>
    <w:multiLevelType w:val="hybridMultilevel"/>
    <w:tmpl w:val="5E462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6965210E"/>
    <w:multiLevelType w:val="hybridMultilevel"/>
    <w:tmpl w:val="9CB437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3" w15:restartNumberingAfterBreak="0">
    <w:nsid w:val="6AF04451"/>
    <w:multiLevelType w:val="hybridMultilevel"/>
    <w:tmpl w:val="57747860"/>
    <w:lvl w:ilvl="0" w:tplc="886C0BB8">
      <w:start w:val="1"/>
      <w:numFmt w:val="decimal"/>
      <w:lvlText w:val="%1."/>
      <w:lvlJc w:val="left"/>
      <w:pPr>
        <w:ind w:left="720" w:hanging="360"/>
      </w:pPr>
      <w:rPr>
        <w:color w:val="00B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6B206DC7"/>
    <w:multiLevelType w:val="hybridMultilevel"/>
    <w:tmpl w:val="58927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6B6E27B9"/>
    <w:multiLevelType w:val="hybridMultilevel"/>
    <w:tmpl w:val="1F383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6BF552C0"/>
    <w:multiLevelType w:val="hybridMultilevel"/>
    <w:tmpl w:val="A0AA4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6C055A3B"/>
    <w:multiLevelType w:val="hybridMultilevel"/>
    <w:tmpl w:val="AB7E9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6C960CB3"/>
    <w:multiLevelType w:val="hybridMultilevel"/>
    <w:tmpl w:val="AC56D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6D1A3BF1"/>
    <w:multiLevelType w:val="hybridMultilevel"/>
    <w:tmpl w:val="6124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6E0159A5"/>
    <w:multiLevelType w:val="hybridMultilevel"/>
    <w:tmpl w:val="AC387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6E1F5EC7"/>
    <w:multiLevelType w:val="hybridMultilevel"/>
    <w:tmpl w:val="654EE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15:restartNumberingAfterBreak="0">
    <w:nsid w:val="6E324683"/>
    <w:multiLevelType w:val="hybridMultilevel"/>
    <w:tmpl w:val="C39CB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6E480FED"/>
    <w:multiLevelType w:val="hybridMultilevel"/>
    <w:tmpl w:val="40A43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6F8C1636"/>
    <w:multiLevelType w:val="hybridMultilevel"/>
    <w:tmpl w:val="865E5C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5" w15:restartNumberingAfterBreak="0">
    <w:nsid w:val="6FB1208F"/>
    <w:multiLevelType w:val="hybridMultilevel"/>
    <w:tmpl w:val="A85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15:restartNumberingAfterBreak="0">
    <w:nsid w:val="711B7450"/>
    <w:multiLevelType w:val="hybridMultilevel"/>
    <w:tmpl w:val="06FA260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7" w15:restartNumberingAfterBreak="0">
    <w:nsid w:val="722E174A"/>
    <w:multiLevelType w:val="hybridMultilevel"/>
    <w:tmpl w:val="5E762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72590483"/>
    <w:multiLevelType w:val="hybridMultilevel"/>
    <w:tmpl w:val="8C006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72A274AD"/>
    <w:multiLevelType w:val="hybridMultilevel"/>
    <w:tmpl w:val="C9008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7430377B"/>
    <w:multiLevelType w:val="hybridMultilevel"/>
    <w:tmpl w:val="405ED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15:restartNumberingAfterBreak="0">
    <w:nsid w:val="761438CD"/>
    <w:multiLevelType w:val="hybridMultilevel"/>
    <w:tmpl w:val="B5A27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8FF17B2"/>
    <w:multiLevelType w:val="hybridMultilevel"/>
    <w:tmpl w:val="9EAE1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79174A95"/>
    <w:multiLevelType w:val="hybridMultilevel"/>
    <w:tmpl w:val="10B66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793D7743"/>
    <w:multiLevelType w:val="hybridMultilevel"/>
    <w:tmpl w:val="3CA4D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79F3379C"/>
    <w:multiLevelType w:val="hybridMultilevel"/>
    <w:tmpl w:val="15B29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7A987B64"/>
    <w:multiLevelType w:val="hybridMultilevel"/>
    <w:tmpl w:val="E9DC2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15:restartNumberingAfterBreak="0">
    <w:nsid w:val="7ADC1BA4"/>
    <w:multiLevelType w:val="hybridMultilevel"/>
    <w:tmpl w:val="5428E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7B431028"/>
    <w:multiLevelType w:val="hybridMultilevel"/>
    <w:tmpl w:val="F4FCE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7C297EA6"/>
    <w:multiLevelType w:val="hybridMultilevel"/>
    <w:tmpl w:val="EB1C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C5C1816"/>
    <w:multiLevelType w:val="hybridMultilevel"/>
    <w:tmpl w:val="569E4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7CAE6CF0"/>
    <w:multiLevelType w:val="hybridMultilevel"/>
    <w:tmpl w:val="C0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15:restartNumberingAfterBreak="0">
    <w:nsid w:val="7E3F00FD"/>
    <w:multiLevelType w:val="hybridMultilevel"/>
    <w:tmpl w:val="552E3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7E473031"/>
    <w:multiLevelType w:val="hybridMultilevel"/>
    <w:tmpl w:val="0436E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7E962101"/>
    <w:multiLevelType w:val="hybridMultilevel"/>
    <w:tmpl w:val="ADC28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7F9121D8"/>
    <w:multiLevelType w:val="hybridMultilevel"/>
    <w:tmpl w:val="1D98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7FF3535D"/>
    <w:multiLevelType w:val="hybridMultilevel"/>
    <w:tmpl w:val="A3569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8"/>
  </w:num>
  <w:num w:numId="2">
    <w:abstractNumId w:val="62"/>
  </w:num>
  <w:num w:numId="3">
    <w:abstractNumId w:val="92"/>
  </w:num>
  <w:num w:numId="4">
    <w:abstractNumId w:val="101"/>
  </w:num>
  <w:num w:numId="5">
    <w:abstractNumId w:val="18"/>
  </w:num>
  <w:num w:numId="6">
    <w:abstractNumId w:val="38"/>
  </w:num>
  <w:num w:numId="7">
    <w:abstractNumId w:val="67"/>
  </w:num>
  <w:num w:numId="8">
    <w:abstractNumId w:val="71"/>
  </w:num>
  <w:num w:numId="9">
    <w:abstractNumId w:val="118"/>
  </w:num>
  <w:num w:numId="10">
    <w:abstractNumId w:val="96"/>
  </w:num>
  <w:num w:numId="11">
    <w:abstractNumId w:val="129"/>
  </w:num>
  <w:num w:numId="12">
    <w:abstractNumId w:val="11"/>
  </w:num>
  <w:num w:numId="13">
    <w:abstractNumId w:val="154"/>
  </w:num>
  <w:num w:numId="14">
    <w:abstractNumId w:val="28"/>
  </w:num>
  <w:num w:numId="15">
    <w:abstractNumId w:val="17"/>
  </w:num>
  <w:num w:numId="16">
    <w:abstractNumId w:val="13"/>
  </w:num>
  <w:num w:numId="17">
    <w:abstractNumId w:val="64"/>
  </w:num>
  <w:num w:numId="18">
    <w:abstractNumId w:val="130"/>
  </w:num>
  <w:num w:numId="19">
    <w:abstractNumId w:val="23"/>
  </w:num>
  <w:num w:numId="20">
    <w:abstractNumId w:val="30"/>
  </w:num>
  <w:num w:numId="21">
    <w:abstractNumId w:val="57"/>
  </w:num>
  <w:num w:numId="22">
    <w:abstractNumId w:val="59"/>
  </w:num>
  <w:num w:numId="23">
    <w:abstractNumId w:val="142"/>
  </w:num>
  <w:num w:numId="24">
    <w:abstractNumId w:val="3"/>
  </w:num>
  <w:num w:numId="25">
    <w:abstractNumId w:val="22"/>
  </w:num>
  <w:num w:numId="26">
    <w:abstractNumId w:val="52"/>
  </w:num>
  <w:num w:numId="27">
    <w:abstractNumId w:val="125"/>
  </w:num>
  <w:num w:numId="28">
    <w:abstractNumId w:val="124"/>
  </w:num>
  <w:num w:numId="29">
    <w:abstractNumId w:val="110"/>
  </w:num>
  <w:num w:numId="30">
    <w:abstractNumId w:val="85"/>
  </w:num>
  <w:num w:numId="31">
    <w:abstractNumId w:val="76"/>
  </w:num>
  <w:num w:numId="32">
    <w:abstractNumId w:val="74"/>
  </w:num>
  <w:num w:numId="33">
    <w:abstractNumId w:val="84"/>
  </w:num>
  <w:num w:numId="34">
    <w:abstractNumId w:val="127"/>
  </w:num>
  <w:num w:numId="35">
    <w:abstractNumId w:val="43"/>
  </w:num>
  <w:num w:numId="36">
    <w:abstractNumId w:val="16"/>
  </w:num>
  <w:num w:numId="37">
    <w:abstractNumId w:val="37"/>
  </w:num>
  <w:num w:numId="38">
    <w:abstractNumId w:val="107"/>
  </w:num>
  <w:num w:numId="39">
    <w:abstractNumId w:val="55"/>
  </w:num>
  <w:num w:numId="40">
    <w:abstractNumId w:val="162"/>
  </w:num>
  <w:num w:numId="41">
    <w:abstractNumId w:val="68"/>
  </w:num>
  <w:num w:numId="42">
    <w:abstractNumId w:val="102"/>
  </w:num>
  <w:num w:numId="43">
    <w:abstractNumId w:val="26"/>
  </w:num>
  <w:num w:numId="44">
    <w:abstractNumId w:val="121"/>
  </w:num>
  <w:num w:numId="45">
    <w:abstractNumId w:val="99"/>
  </w:num>
  <w:num w:numId="46">
    <w:abstractNumId w:val="98"/>
  </w:num>
  <w:num w:numId="47">
    <w:abstractNumId w:val="69"/>
  </w:num>
  <w:num w:numId="48">
    <w:abstractNumId w:val="153"/>
  </w:num>
  <w:num w:numId="49">
    <w:abstractNumId w:val="114"/>
  </w:num>
  <w:num w:numId="50">
    <w:abstractNumId w:val="135"/>
  </w:num>
  <w:num w:numId="51">
    <w:abstractNumId w:val="133"/>
  </w:num>
  <w:num w:numId="52">
    <w:abstractNumId w:val="156"/>
  </w:num>
  <w:num w:numId="53">
    <w:abstractNumId w:val="61"/>
  </w:num>
  <w:num w:numId="54">
    <w:abstractNumId w:val="42"/>
  </w:num>
  <w:num w:numId="55">
    <w:abstractNumId w:val="168"/>
  </w:num>
  <w:num w:numId="56">
    <w:abstractNumId w:val="174"/>
  </w:num>
  <w:num w:numId="57">
    <w:abstractNumId w:val="139"/>
  </w:num>
  <w:num w:numId="58">
    <w:abstractNumId w:val="24"/>
  </w:num>
  <w:num w:numId="59">
    <w:abstractNumId w:val="46"/>
  </w:num>
  <w:num w:numId="60">
    <w:abstractNumId w:val="49"/>
  </w:num>
  <w:num w:numId="61">
    <w:abstractNumId w:val="89"/>
  </w:num>
  <w:num w:numId="62">
    <w:abstractNumId w:val="93"/>
  </w:num>
  <w:num w:numId="63">
    <w:abstractNumId w:val="10"/>
  </w:num>
  <w:num w:numId="64">
    <w:abstractNumId w:val="136"/>
  </w:num>
  <w:num w:numId="65">
    <w:abstractNumId w:val="40"/>
  </w:num>
  <w:num w:numId="66">
    <w:abstractNumId w:val="145"/>
  </w:num>
  <w:num w:numId="67">
    <w:abstractNumId w:val="108"/>
  </w:num>
  <w:num w:numId="68">
    <w:abstractNumId w:val="25"/>
  </w:num>
  <w:num w:numId="69">
    <w:abstractNumId w:val="32"/>
  </w:num>
  <w:num w:numId="70">
    <w:abstractNumId w:val="100"/>
  </w:num>
  <w:num w:numId="71">
    <w:abstractNumId w:val="9"/>
  </w:num>
  <w:num w:numId="72">
    <w:abstractNumId w:val="159"/>
  </w:num>
  <w:num w:numId="73">
    <w:abstractNumId w:val="73"/>
  </w:num>
  <w:num w:numId="74">
    <w:abstractNumId w:val="113"/>
  </w:num>
  <w:num w:numId="75">
    <w:abstractNumId w:val="39"/>
  </w:num>
  <w:num w:numId="76">
    <w:abstractNumId w:val="50"/>
  </w:num>
  <w:num w:numId="77">
    <w:abstractNumId w:val="79"/>
  </w:num>
  <w:num w:numId="78">
    <w:abstractNumId w:val="56"/>
  </w:num>
  <w:num w:numId="79">
    <w:abstractNumId w:val="48"/>
  </w:num>
  <w:num w:numId="80">
    <w:abstractNumId w:val="80"/>
  </w:num>
  <w:num w:numId="81">
    <w:abstractNumId w:val="60"/>
  </w:num>
  <w:num w:numId="82">
    <w:abstractNumId w:val="5"/>
  </w:num>
  <w:num w:numId="83">
    <w:abstractNumId w:val="151"/>
  </w:num>
  <w:num w:numId="84">
    <w:abstractNumId w:val="12"/>
  </w:num>
  <w:num w:numId="85">
    <w:abstractNumId w:val="126"/>
  </w:num>
  <w:num w:numId="86">
    <w:abstractNumId w:val="176"/>
  </w:num>
  <w:num w:numId="87">
    <w:abstractNumId w:val="87"/>
  </w:num>
  <w:num w:numId="88">
    <w:abstractNumId w:val="21"/>
  </w:num>
  <w:num w:numId="89">
    <w:abstractNumId w:val="173"/>
  </w:num>
  <w:num w:numId="90">
    <w:abstractNumId w:val="171"/>
  </w:num>
  <w:num w:numId="91">
    <w:abstractNumId w:val="14"/>
  </w:num>
  <w:num w:numId="92">
    <w:abstractNumId w:val="149"/>
  </w:num>
  <w:num w:numId="93">
    <w:abstractNumId w:val="150"/>
  </w:num>
  <w:num w:numId="94">
    <w:abstractNumId w:val="131"/>
  </w:num>
  <w:num w:numId="95">
    <w:abstractNumId w:val="161"/>
  </w:num>
  <w:num w:numId="96">
    <w:abstractNumId w:val="66"/>
  </w:num>
  <w:num w:numId="97">
    <w:abstractNumId w:val="54"/>
  </w:num>
  <w:num w:numId="98">
    <w:abstractNumId w:val="58"/>
  </w:num>
  <w:num w:numId="99">
    <w:abstractNumId w:val="36"/>
  </w:num>
  <w:num w:numId="100">
    <w:abstractNumId w:val="172"/>
  </w:num>
  <w:num w:numId="101">
    <w:abstractNumId w:val="152"/>
  </w:num>
  <w:num w:numId="102">
    <w:abstractNumId w:val="146"/>
  </w:num>
  <w:num w:numId="103">
    <w:abstractNumId w:val="44"/>
  </w:num>
  <w:num w:numId="104">
    <w:abstractNumId w:val="31"/>
  </w:num>
  <w:num w:numId="105">
    <w:abstractNumId w:val="19"/>
  </w:num>
  <w:num w:numId="106">
    <w:abstractNumId w:val="7"/>
  </w:num>
  <w:num w:numId="107">
    <w:abstractNumId w:val="53"/>
  </w:num>
  <w:num w:numId="108">
    <w:abstractNumId w:val="140"/>
  </w:num>
  <w:num w:numId="109">
    <w:abstractNumId w:val="15"/>
  </w:num>
  <w:num w:numId="110">
    <w:abstractNumId w:val="144"/>
  </w:num>
  <w:num w:numId="111">
    <w:abstractNumId w:val="117"/>
  </w:num>
  <w:num w:numId="112">
    <w:abstractNumId w:val="116"/>
  </w:num>
  <w:num w:numId="113">
    <w:abstractNumId w:val="141"/>
  </w:num>
  <w:num w:numId="114">
    <w:abstractNumId w:val="112"/>
  </w:num>
  <w:num w:numId="115">
    <w:abstractNumId w:val="34"/>
  </w:num>
  <w:num w:numId="116">
    <w:abstractNumId w:val="147"/>
  </w:num>
  <w:num w:numId="117">
    <w:abstractNumId w:val="155"/>
  </w:num>
  <w:num w:numId="118">
    <w:abstractNumId w:val="45"/>
  </w:num>
  <w:num w:numId="119">
    <w:abstractNumId w:val="88"/>
  </w:num>
  <w:num w:numId="120">
    <w:abstractNumId w:val="75"/>
  </w:num>
  <w:num w:numId="121">
    <w:abstractNumId w:val="78"/>
  </w:num>
  <w:num w:numId="122">
    <w:abstractNumId w:val="35"/>
  </w:num>
  <w:num w:numId="123">
    <w:abstractNumId w:val="132"/>
  </w:num>
  <w:num w:numId="124">
    <w:abstractNumId w:val="122"/>
  </w:num>
  <w:num w:numId="125">
    <w:abstractNumId w:val="33"/>
  </w:num>
  <w:num w:numId="126">
    <w:abstractNumId w:val="27"/>
  </w:num>
  <w:num w:numId="127">
    <w:abstractNumId w:val="0"/>
  </w:num>
  <w:num w:numId="128">
    <w:abstractNumId w:val="1"/>
  </w:num>
  <w:num w:numId="129">
    <w:abstractNumId w:val="104"/>
  </w:num>
  <w:num w:numId="130">
    <w:abstractNumId w:val="29"/>
  </w:num>
  <w:num w:numId="131">
    <w:abstractNumId w:val="165"/>
  </w:num>
  <w:num w:numId="132">
    <w:abstractNumId w:val="91"/>
  </w:num>
  <w:num w:numId="133">
    <w:abstractNumId w:val="158"/>
  </w:num>
  <w:num w:numId="134">
    <w:abstractNumId w:val="105"/>
  </w:num>
  <w:num w:numId="135">
    <w:abstractNumId w:val="119"/>
  </w:num>
  <w:num w:numId="136">
    <w:abstractNumId w:val="6"/>
  </w:num>
  <w:num w:numId="137">
    <w:abstractNumId w:val="137"/>
  </w:num>
  <w:num w:numId="138">
    <w:abstractNumId w:val="160"/>
  </w:num>
  <w:num w:numId="139">
    <w:abstractNumId w:val="20"/>
  </w:num>
  <w:num w:numId="140">
    <w:abstractNumId w:val="120"/>
  </w:num>
  <w:num w:numId="141">
    <w:abstractNumId w:val="167"/>
  </w:num>
  <w:num w:numId="142">
    <w:abstractNumId w:val="166"/>
  </w:num>
  <w:num w:numId="143">
    <w:abstractNumId w:val="51"/>
  </w:num>
  <w:num w:numId="144">
    <w:abstractNumId w:val="103"/>
  </w:num>
  <w:num w:numId="145">
    <w:abstractNumId w:val="106"/>
  </w:num>
  <w:num w:numId="146">
    <w:abstractNumId w:val="111"/>
  </w:num>
  <w:num w:numId="147">
    <w:abstractNumId w:val="115"/>
  </w:num>
  <w:num w:numId="148">
    <w:abstractNumId w:val="175"/>
  </w:num>
  <w:num w:numId="149">
    <w:abstractNumId w:val="170"/>
  </w:num>
  <w:num w:numId="150">
    <w:abstractNumId w:val="134"/>
  </w:num>
  <w:num w:numId="151">
    <w:abstractNumId w:val="128"/>
  </w:num>
  <w:num w:numId="152">
    <w:abstractNumId w:val="169"/>
  </w:num>
  <w:num w:numId="153">
    <w:abstractNumId w:val="63"/>
  </w:num>
  <w:num w:numId="154">
    <w:abstractNumId w:val="94"/>
  </w:num>
  <w:num w:numId="155">
    <w:abstractNumId w:val="157"/>
  </w:num>
  <w:num w:numId="156">
    <w:abstractNumId w:val="95"/>
  </w:num>
  <w:num w:numId="157">
    <w:abstractNumId w:val="2"/>
  </w:num>
  <w:num w:numId="158">
    <w:abstractNumId w:val="143"/>
  </w:num>
  <w:num w:numId="159">
    <w:abstractNumId w:val="4"/>
  </w:num>
  <w:num w:numId="160">
    <w:abstractNumId w:val="77"/>
  </w:num>
  <w:num w:numId="161">
    <w:abstractNumId w:val="90"/>
  </w:num>
  <w:num w:numId="162">
    <w:abstractNumId w:val="97"/>
  </w:num>
  <w:num w:numId="163">
    <w:abstractNumId w:val="83"/>
  </w:num>
  <w:num w:numId="164">
    <w:abstractNumId w:val="72"/>
  </w:num>
  <w:num w:numId="165">
    <w:abstractNumId w:val="70"/>
  </w:num>
  <w:num w:numId="166">
    <w:abstractNumId w:val="8"/>
  </w:num>
  <w:num w:numId="167">
    <w:abstractNumId w:val="109"/>
  </w:num>
  <w:num w:numId="168">
    <w:abstractNumId w:val="41"/>
  </w:num>
  <w:num w:numId="169">
    <w:abstractNumId w:val="47"/>
  </w:num>
  <w:num w:numId="170">
    <w:abstractNumId w:val="164"/>
  </w:num>
  <w:num w:numId="171">
    <w:abstractNumId w:val="123"/>
  </w:num>
  <w:num w:numId="172">
    <w:abstractNumId w:val="138"/>
  </w:num>
  <w:num w:numId="173">
    <w:abstractNumId w:val="163"/>
  </w:num>
  <w:num w:numId="174">
    <w:abstractNumId w:val="82"/>
  </w:num>
  <w:num w:numId="175">
    <w:abstractNumId w:val="65"/>
  </w:num>
  <w:num w:numId="176">
    <w:abstractNumId w:val="86"/>
  </w:num>
  <w:num w:numId="177">
    <w:abstractNumId w:val="81"/>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0042"/>
    <w:rsid w:val="0000008A"/>
    <w:rsid w:val="0000065B"/>
    <w:rsid w:val="0000069F"/>
    <w:rsid w:val="0000189F"/>
    <w:rsid w:val="000018FB"/>
    <w:rsid w:val="00001AC1"/>
    <w:rsid w:val="00001F37"/>
    <w:rsid w:val="00002983"/>
    <w:rsid w:val="00002CF6"/>
    <w:rsid w:val="0000329E"/>
    <w:rsid w:val="00003550"/>
    <w:rsid w:val="00003A13"/>
    <w:rsid w:val="000052CF"/>
    <w:rsid w:val="0000585D"/>
    <w:rsid w:val="00005EC6"/>
    <w:rsid w:val="00006058"/>
    <w:rsid w:val="0000606E"/>
    <w:rsid w:val="00006E3A"/>
    <w:rsid w:val="00007249"/>
    <w:rsid w:val="00007635"/>
    <w:rsid w:val="00007780"/>
    <w:rsid w:val="00007AC2"/>
    <w:rsid w:val="00007F9B"/>
    <w:rsid w:val="0001033C"/>
    <w:rsid w:val="00010FE1"/>
    <w:rsid w:val="000114FF"/>
    <w:rsid w:val="00011CAC"/>
    <w:rsid w:val="00011DDF"/>
    <w:rsid w:val="000125BF"/>
    <w:rsid w:val="00012869"/>
    <w:rsid w:val="00012882"/>
    <w:rsid w:val="00013290"/>
    <w:rsid w:val="000133BE"/>
    <w:rsid w:val="000133F2"/>
    <w:rsid w:val="00013779"/>
    <w:rsid w:val="00013A6B"/>
    <w:rsid w:val="00013FC8"/>
    <w:rsid w:val="00014506"/>
    <w:rsid w:val="00014678"/>
    <w:rsid w:val="000151B1"/>
    <w:rsid w:val="000153B6"/>
    <w:rsid w:val="000159F7"/>
    <w:rsid w:val="00015E91"/>
    <w:rsid w:val="000163C3"/>
    <w:rsid w:val="0001664D"/>
    <w:rsid w:val="000166AB"/>
    <w:rsid w:val="000169BB"/>
    <w:rsid w:val="000173F6"/>
    <w:rsid w:val="00017466"/>
    <w:rsid w:val="000174B1"/>
    <w:rsid w:val="00017834"/>
    <w:rsid w:val="00017AEB"/>
    <w:rsid w:val="00017B74"/>
    <w:rsid w:val="00017D6A"/>
    <w:rsid w:val="00020010"/>
    <w:rsid w:val="000206A3"/>
    <w:rsid w:val="00020951"/>
    <w:rsid w:val="00020A2D"/>
    <w:rsid w:val="00020B19"/>
    <w:rsid w:val="000214DC"/>
    <w:rsid w:val="00023351"/>
    <w:rsid w:val="0002353B"/>
    <w:rsid w:val="0002399E"/>
    <w:rsid w:val="00023B24"/>
    <w:rsid w:val="00023FC1"/>
    <w:rsid w:val="0002400C"/>
    <w:rsid w:val="000240B1"/>
    <w:rsid w:val="000241AF"/>
    <w:rsid w:val="00024409"/>
    <w:rsid w:val="00025781"/>
    <w:rsid w:val="000259FD"/>
    <w:rsid w:val="000260A5"/>
    <w:rsid w:val="00026200"/>
    <w:rsid w:val="00027C3C"/>
    <w:rsid w:val="00027D8A"/>
    <w:rsid w:val="000304FB"/>
    <w:rsid w:val="000309CD"/>
    <w:rsid w:val="000311E6"/>
    <w:rsid w:val="000312A9"/>
    <w:rsid w:val="00031383"/>
    <w:rsid w:val="000319CE"/>
    <w:rsid w:val="00031DA0"/>
    <w:rsid w:val="00031E29"/>
    <w:rsid w:val="00032584"/>
    <w:rsid w:val="00032D2B"/>
    <w:rsid w:val="00033612"/>
    <w:rsid w:val="00034396"/>
    <w:rsid w:val="00034909"/>
    <w:rsid w:val="00035301"/>
    <w:rsid w:val="0003572B"/>
    <w:rsid w:val="00036C01"/>
    <w:rsid w:val="0003757C"/>
    <w:rsid w:val="00037B9E"/>
    <w:rsid w:val="00037CA2"/>
    <w:rsid w:val="0004147A"/>
    <w:rsid w:val="000414F4"/>
    <w:rsid w:val="0004221B"/>
    <w:rsid w:val="000439CE"/>
    <w:rsid w:val="0004452E"/>
    <w:rsid w:val="00044974"/>
    <w:rsid w:val="00046AD5"/>
    <w:rsid w:val="00046D79"/>
    <w:rsid w:val="0004728E"/>
    <w:rsid w:val="00050398"/>
    <w:rsid w:val="0005055E"/>
    <w:rsid w:val="00050F17"/>
    <w:rsid w:val="000520AC"/>
    <w:rsid w:val="0005231D"/>
    <w:rsid w:val="0005291B"/>
    <w:rsid w:val="00052A58"/>
    <w:rsid w:val="00053198"/>
    <w:rsid w:val="00053533"/>
    <w:rsid w:val="0005356C"/>
    <w:rsid w:val="0005369F"/>
    <w:rsid w:val="00053E91"/>
    <w:rsid w:val="000547FF"/>
    <w:rsid w:val="00054C2F"/>
    <w:rsid w:val="00055777"/>
    <w:rsid w:val="00055EAB"/>
    <w:rsid w:val="00056348"/>
    <w:rsid w:val="00056D12"/>
    <w:rsid w:val="00057F7C"/>
    <w:rsid w:val="00060426"/>
    <w:rsid w:val="000605AE"/>
    <w:rsid w:val="00060EDF"/>
    <w:rsid w:val="000613E3"/>
    <w:rsid w:val="0006159A"/>
    <w:rsid w:val="00061765"/>
    <w:rsid w:val="0006189C"/>
    <w:rsid w:val="00061BA4"/>
    <w:rsid w:val="000621E1"/>
    <w:rsid w:val="0006224F"/>
    <w:rsid w:val="00062383"/>
    <w:rsid w:val="000623FE"/>
    <w:rsid w:val="00062B27"/>
    <w:rsid w:val="00062B2C"/>
    <w:rsid w:val="0006312E"/>
    <w:rsid w:val="00063AF1"/>
    <w:rsid w:val="0006414D"/>
    <w:rsid w:val="0006427F"/>
    <w:rsid w:val="0006456A"/>
    <w:rsid w:val="000651BA"/>
    <w:rsid w:val="0006525C"/>
    <w:rsid w:val="00065317"/>
    <w:rsid w:val="00065419"/>
    <w:rsid w:val="000657FD"/>
    <w:rsid w:val="00065BF6"/>
    <w:rsid w:val="00065DDA"/>
    <w:rsid w:val="00066559"/>
    <w:rsid w:val="0006656B"/>
    <w:rsid w:val="00066C5C"/>
    <w:rsid w:val="00066EAA"/>
    <w:rsid w:val="00066F11"/>
    <w:rsid w:val="00066F21"/>
    <w:rsid w:val="00067232"/>
    <w:rsid w:val="0006733A"/>
    <w:rsid w:val="000679DE"/>
    <w:rsid w:val="00070045"/>
    <w:rsid w:val="000702B4"/>
    <w:rsid w:val="0007040C"/>
    <w:rsid w:val="0007115E"/>
    <w:rsid w:val="00071C6F"/>
    <w:rsid w:val="00071F98"/>
    <w:rsid w:val="000722CA"/>
    <w:rsid w:val="00072DC7"/>
    <w:rsid w:val="00072DF5"/>
    <w:rsid w:val="00072FC9"/>
    <w:rsid w:val="00073345"/>
    <w:rsid w:val="00073603"/>
    <w:rsid w:val="0007398D"/>
    <w:rsid w:val="00073BC9"/>
    <w:rsid w:val="00073FC1"/>
    <w:rsid w:val="00074A59"/>
    <w:rsid w:val="00074BA8"/>
    <w:rsid w:val="00074BC6"/>
    <w:rsid w:val="00074CBB"/>
    <w:rsid w:val="00076031"/>
    <w:rsid w:val="000767D1"/>
    <w:rsid w:val="000767E1"/>
    <w:rsid w:val="00076B01"/>
    <w:rsid w:val="00076B64"/>
    <w:rsid w:val="00077B5A"/>
    <w:rsid w:val="00077CA2"/>
    <w:rsid w:val="000800C1"/>
    <w:rsid w:val="00080957"/>
    <w:rsid w:val="00081029"/>
    <w:rsid w:val="00081211"/>
    <w:rsid w:val="00081B83"/>
    <w:rsid w:val="00081CDA"/>
    <w:rsid w:val="00081F4E"/>
    <w:rsid w:val="000824E3"/>
    <w:rsid w:val="00082832"/>
    <w:rsid w:val="00082AA8"/>
    <w:rsid w:val="000830D5"/>
    <w:rsid w:val="0008333A"/>
    <w:rsid w:val="00083ADB"/>
    <w:rsid w:val="00083E32"/>
    <w:rsid w:val="00084A72"/>
    <w:rsid w:val="00085072"/>
    <w:rsid w:val="00085299"/>
    <w:rsid w:val="0008537B"/>
    <w:rsid w:val="00085476"/>
    <w:rsid w:val="00085534"/>
    <w:rsid w:val="000857D8"/>
    <w:rsid w:val="00085A44"/>
    <w:rsid w:val="00085AA1"/>
    <w:rsid w:val="00086224"/>
    <w:rsid w:val="000869CD"/>
    <w:rsid w:val="00086F08"/>
    <w:rsid w:val="0008732F"/>
    <w:rsid w:val="0008740B"/>
    <w:rsid w:val="00087667"/>
    <w:rsid w:val="00087838"/>
    <w:rsid w:val="00087CDD"/>
    <w:rsid w:val="00090A5F"/>
    <w:rsid w:val="00090AB0"/>
    <w:rsid w:val="00090B3D"/>
    <w:rsid w:val="00090D8A"/>
    <w:rsid w:val="00090E46"/>
    <w:rsid w:val="00090FE6"/>
    <w:rsid w:val="0009114F"/>
    <w:rsid w:val="00092627"/>
    <w:rsid w:val="0009266C"/>
    <w:rsid w:val="00092BF0"/>
    <w:rsid w:val="00093199"/>
    <w:rsid w:val="000937CC"/>
    <w:rsid w:val="00094E43"/>
    <w:rsid w:val="000966BA"/>
    <w:rsid w:val="000979FA"/>
    <w:rsid w:val="00097D48"/>
    <w:rsid w:val="00097DA9"/>
    <w:rsid w:val="000A149A"/>
    <w:rsid w:val="000A15D4"/>
    <w:rsid w:val="000A16D0"/>
    <w:rsid w:val="000A1DBC"/>
    <w:rsid w:val="000A1F54"/>
    <w:rsid w:val="000A203C"/>
    <w:rsid w:val="000A21D4"/>
    <w:rsid w:val="000A24F1"/>
    <w:rsid w:val="000A316C"/>
    <w:rsid w:val="000A3475"/>
    <w:rsid w:val="000A3510"/>
    <w:rsid w:val="000A39D8"/>
    <w:rsid w:val="000A4329"/>
    <w:rsid w:val="000A4493"/>
    <w:rsid w:val="000A4866"/>
    <w:rsid w:val="000A4A8A"/>
    <w:rsid w:val="000A4FD7"/>
    <w:rsid w:val="000A50F8"/>
    <w:rsid w:val="000A595D"/>
    <w:rsid w:val="000A6080"/>
    <w:rsid w:val="000A6204"/>
    <w:rsid w:val="000A677F"/>
    <w:rsid w:val="000A694D"/>
    <w:rsid w:val="000B00FD"/>
    <w:rsid w:val="000B08B7"/>
    <w:rsid w:val="000B0C0C"/>
    <w:rsid w:val="000B1081"/>
    <w:rsid w:val="000B1AD7"/>
    <w:rsid w:val="000B275D"/>
    <w:rsid w:val="000B283D"/>
    <w:rsid w:val="000B28EC"/>
    <w:rsid w:val="000B29AF"/>
    <w:rsid w:val="000B2A2C"/>
    <w:rsid w:val="000B2BAF"/>
    <w:rsid w:val="000B302C"/>
    <w:rsid w:val="000B35B2"/>
    <w:rsid w:val="000B3CAC"/>
    <w:rsid w:val="000B42B9"/>
    <w:rsid w:val="000B52C0"/>
    <w:rsid w:val="000B5D05"/>
    <w:rsid w:val="000B603E"/>
    <w:rsid w:val="000B6D22"/>
    <w:rsid w:val="000B6D94"/>
    <w:rsid w:val="000B712D"/>
    <w:rsid w:val="000B72F8"/>
    <w:rsid w:val="000B78E4"/>
    <w:rsid w:val="000B7B7A"/>
    <w:rsid w:val="000C001A"/>
    <w:rsid w:val="000C0659"/>
    <w:rsid w:val="000C0C94"/>
    <w:rsid w:val="000C1108"/>
    <w:rsid w:val="000C25CE"/>
    <w:rsid w:val="000C29FD"/>
    <w:rsid w:val="000C2B50"/>
    <w:rsid w:val="000C2DCB"/>
    <w:rsid w:val="000C2EFC"/>
    <w:rsid w:val="000C38B4"/>
    <w:rsid w:val="000C42BB"/>
    <w:rsid w:val="000C4DEE"/>
    <w:rsid w:val="000C4F01"/>
    <w:rsid w:val="000C505F"/>
    <w:rsid w:val="000C5308"/>
    <w:rsid w:val="000C5848"/>
    <w:rsid w:val="000C6A58"/>
    <w:rsid w:val="000C6EF4"/>
    <w:rsid w:val="000C7259"/>
    <w:rsid w:val="000C7CA8"/>
    <w:rsid w:val="000D04C4"/>
    <w:rsid w:val="000D11C6"/>
    <w:rsid w:val="000D1C3D"/>
    <w:rsid w:val="000D1CF0"/>
    <w:rsid w:val="000D1DEB"/>
    <w:rsid w:val="000D22F0"/>
    <w:rsid w:val="000D2555"/>
    <w:rsid w:val="000D300B"/>
    <w:rsid w:val="000D31A8"/>
    <w:rsid w:val="000D372B"/>
    <w:rsid w:val="000D4358"/>
    <w:rsid w:val="000D4622"/>
    <w:rsid w:val="000D4849"/>
    <w:rsid w:val="000D503C"/>
    <w:rsid w:val="000D5852"/>
    <w:rsid w:val="000D5D47"/>
    <w:rsid w:val="000D66F8"/>
    <w:rsid w:val="000E0698"/>
    <w:rsid w:val="000E0DC9"/>
    <w:rsid w:val="000E296C"/>
    <w:rsid w:val="000E33DD"/>
    <w:rsid w:val="000E4AE8"/>
    <w:rsid w:val="000E4BA1"/>
    <w:rsid w:val="000E63B8"/>
    <w:rsid w:val="000E6599"/>
    <w:rsid w:val="000E6709"/>
    <w:rsid w:val="000E67D4"/>
    <w:rsid w:val="000E68A2"/>
    <w:rsid w:val="000E6A75"/>
    <w:rsid w:val="000E6B25"/>
    <w:rsid w:val="000E76E2"/>
    <w:rsid w:val="000E7815"/>
    <w:rsid w:val="000E7915"/>
    <w:rsid w:val="000E7AC3"/>
    <w:rsid w:val="000E7AE8"/>
    <w:rsid w:val="000E7DA8"/>
    <w:rsid w:val="000E7FF3"/>
    <w:rsid w:val="000F01E6"/>
    <w:rsid w:val="000F02E6"/>
    <w:rsid w:val="000F0480"/>
    <w:rsid w:val="000F05AA"/>
    <w:rsid w:val="000F098E"/>
    <w:rsid w:val="000F0E50"/>
    <w:rsid w:val="000F154B"/>
    <w:rsid w:val="000F1CA0"/>
    <w:rsid w:val="000F1DAF"/>
    <w:rsid w:val="000F1F63"/>
    <w:rsid w:val="000F24EE"/>
    <w:rsid w:val="000F2734"/>
    <w:rsid w:val="000F278F"/>
    <w:rsid w:val="000F31AC"/>
    <w:rsid w:val="000F3675"/>
    <w:rsid w:val="000F3767"/>
    <w:rsid w:val="000F43CD"/>
    <w:rsid w:val="000F4593"/>
    <w:rsid w:val="000F4BCE"/>
    <w:rsid w:val="000F5176"/>
    <w:rsid w:val="000F5C8C"/>
    <w:rsid w:val="000F6646"/>
    <w:rsid w:val="000F7309"/>
    <w:rsid w:val="001000B4"/>
    <w:rsid w:val="00100D7A"/>
    <w:rsid w:val="001017DA"/>
    <w:rsid w:val="00101915"/>
    <w:rsid w:val="00101CFA"/>
    <w:rsid w:val="00101FFC"/>
    <w:rsid w:val="0010210F"/>
    <w:rsid w:val="0010219A"/>
    <w:rsid w:val="00102238"/>
    <w:rsid w:val="0010228A"/>
    <w:rsid w:val="00102840"/>
    <w:rsid w:val="00102F20"/>
    <w:rsid w:val="00103C93"/>
    <w:rsid w:val="00106102"/>
    <w:rsid w:val="001064F2"/>
    <w:rsid w:val="001066A8"/>
    <w:rsid w:val="001067EA"/>
    <w:rsid w:val="00107615"/>
    <w:rsid w:val="00107C0E"/>
    <w:rsid w:val="00110594"/>
    <w:rsid w:val="001105E5"/>
    <w:rsid w:val="001116BA"/>
    <w:rsid w:val="001116EA"/>
    <w:rsid w:val="00111765"/>
    <w:rsid w:val="00111EC8"/>
    <w:rsid w:val="0011239A"/>
    <w:rsid w:val="00112466"/>
    <w:rsid w:val="0011298F"/>
    <w:rsid w:val="00112EC8"/>
    <w:rsid w:val="001130CB"/>
    <w:rsid w:val="0011408D"/>
    <w:rsid w:val="001140F2"/>
    <w:rsid w:val="0011428E"/>
    <w:rsid w:val="00114416"/>
    <w:rsid w:val="001146D1"/>
    <w:rsid w:val="00114CBB"/>
    <w:rsid w:val="00114FAF"/>
    <w:rsid w:val="00115D50"/>
    <w:rsid w:val="001164A4"/>
    <w:rsid w:val="001168D2"/>
    <w:rsid w:val="00116C58"/>
    <w:rsid w:val="00116D14"/>
    <w:rsid w:val="001178C6"/>
    <w:rsid w:val="001179E3"/>
    <w:rsid w:val="00117ADE"/>
    <w:rsid w:val="0012025A"/>
    <w:rsid w:val="00120A86"/>
    <w:rsid w:val="00120FD1"/>
    <w:rsid w:val="00121C30"/>
    <w:rsid w:val="0012218D"/>
    <w:rsid w:val="00122807"/>
    <w:rsid w:val="001229D7"/>
    <w:rsid w:val="00122D78"/>
    <w:rsid w:val="001232BF"/>
    <w:rsid w:val="00123577"/>
    <w:rsid w:val="00123766"/>
    <w:rsid w:val="00123780"/>
    <w:rsid w:val="00123F0A"/>
    <w:rsid w:val="001241C6"/>
    <w:rsid w:val="00124C0F"/>
    <w:rsid w:val="00124D0A"/>
    <w:rsid w:val="001254E8"/>
    <w:rsid w:val="00125784"/>
    <w:rsid w:val="00126234"/>
    <w:rsid w:val="00126244"/>
    <w:rsid w:val="00126F08"/>
    <w:rsid w:val="0012732B"/>
    <w:rsid w:val="001277CD"/>
    <w:rsid w:val="00127E6F"/>
    <w:rsid w:val="0013088A"/>
    <w:rsid w:val="00130AF9"/>
    <w:rsid w:val="00130DEE"/>
    <w:rsid w:val="0013119A"/>
    <w:rsid w:val="00131264"/>
    <w:rsid w:val="00131757"/>
    <w:rsid w:val="0013219E"/>
    <w:rsid w:val="001323EB"/>
    <w:rsid w:val="00132C21"/>
    <w:rsid w:val="00133775"/>
    <w:rsid w:val="00133ADF"/>
    <w:rsid w:val="00133C35"/>
    <w:rsid w:val="00133FBB"/>
    <w:rsid w:val="001351C2"/>
    <w:rsid w:val="001351CD"/>
    <w:rsid w:val="0013529F"/>
    <w:rsid w:val="0013546E"/>
    <w:rsid w:val="0013614D"/>
    <w:rsid w:val="00136329"/>
    <w:rsid w:val="00137367"/>
    <w:rsid w:val="001375BA"/>
    <w:rsid w:val="00140841"/>
    <w:rsid w:val="001409AA"/>
    <w:rsid w:val="00140A1E"/>
    <w:rsid w:val="00140C89"/>
    <w:rsid w:val="00140D4F"/>
    <w:rsid w:val="00140F36"/>
    <w:rsid w:val="00141299"/>
    <w:rsid w:val="00141883"/>
    <w:rsid w:val="00141B3D"/>
    <w:rsid w:val="00141C70"/>
    <w:rsid w:val="00141F8B"/>
    <w:rsid w:val="0014245C"/>
    <w:rsid w:val="001425AB"/>
    <w:rsid w:val="001434C2"/>
    <w:rsid w:val="001439C0"/>
    <w:rsid w:val="001439F7"/>
    <w:rsid w:val="0014494A"/>
    <w:rsid w:val="00144D56"/>
    <w:rsid w:val="001455F7"/>
    <w:rsid w:val="00145A38"/>
    <w:rsid w:val="001463B4"/>
    <w:rsid w:val="00146935"/>
    <w:rsid w:val="001469A3"/>
    <w:rsid w:val="00146ACB"/>
    <w:rsid w:val="00146B5E"/>
    <w:rsid w:val="00146D4F"/>
    <w:rsid w:val="00146FF7"/>
    <w:rsid w:val="00151452"/>
    <w:rsid w:val="00151497"/>
    <w:rsid w:val="00151EC7"/>
    <w:rsid w:val="00152005"/>
    <w:rsid w:val="001520A0"/>
    <w:rsid w:val="001529EB"/>
    <w:rsid w:val="00152BCB"/>
    <w:rsid w:val="0015328E"/>
    <w:rsid w:val="001534A1"/>
    <w:rsid w:val="00153B43"/>
    <w:rsid w:val="00154178"/>
    <w:rsid w:val="00154AE8"/>
    <w:rsid w:val="0015653B"/>
    <w:rsid w:val="00156B9A"/>
    <w:rsid w:val="0015768B"/>
    <w:rsid w:val="00157BA2"/>
    <w:rsid w:val="00157CBD"/>
    <w:rsid w:val="00160049"/>
    <w:rsid w:val="00160371"/>
    <w:rsid w:val="001603A5"/>
    <w:rsid w:val="00160459"/>
    <w:rsid w:val="0016070A"/>
    <w:rsid w:val="00160B5A"/>
    <w:rsid w:val="00160CEF"/>
    <w:rsid w:val="00161C39"/>
    <w:rsid w:val="00162225"/>
    <w:rsid w:val="001625EE"/>
    <w:rsid w:val="00162943"/>
    <w:rsid w:val="001631FE"/>
    <w:rsid w:val="001633DB"/>
    <w:rsid w:val="00163A8D"/>
    <w:rsid w:val="001643EA"/>
    <w:rsid w:val="001645C0"/>
    <w:rsid w:val="0016470C"/>
    <w:rsid w:val="00164D90"/>
    <w:rsid w:val="001655C5"/>
    <w:rsid w:val="0016580D"/>
    <w:rsid w:val="0016583D"/>
    <w:rsid w:val="001658BD"/>
    <w:rsid w:val="00165941"/>
    <w:rsid w:val="00165D5E"/>
    <w:rsid w:val="001663DA"/>
    <w:rsid w:val="00166EFF"/>
    <w:rsid w:val="00166FA5"/>
    <w:rsid w:val="00167791"/>
    <w:rsid w:val="001679A4"/>
    <w:rsid w:val="00167A0C"/>
    <w:rsid w:val="00167AAA"/>
    <w:rsid w:val="00167E96"/>
    <w:rsid w:val="00167F82"/>
    <w:rsid w:val="00170718"/>
    <w:rsid w:val="00170737"/>
    <w:rsid w:val="00170FDD"/>
    <w:rsid w:val="00171448"/>
    <w:rsid w:val="0017271D"/>
    <w:rsid w:val="00172770"/>
    <w:rsid w:val="00172A6E"/>
    <w:rsid w:val="00172AEA"/>
    <w:rsid w:val="001737E1"/>
    <w:rsid w:val="00173AA4"/>
    <w:rsid w:val="001746DE"/>
    <w:rsid w:val="001749BC"/>
    <w:rsid w:val="0017641F"/>
    <w:rsid w:val="001765BA"/>
    <w:rsid w:val="001767A8"/>
    <w:rsid w:val="00176AE9"/>
    <w:rsid w:val="0018014F"/>
    <w:rsid w:val="001801F7"/>
    <w:rsid w:val="00180769"/>
    <w:rsid w:val="00180F7E"/>
    <w:rsid w:val="0018126F"/>
    <w:rsid w:val="00181C8D"/>
    <w:rsid w:val="00181D04"/>
    <w:rsid w:val="00181D38"/>
    <w:rsid w:val="00182219"/>
    <w:rsid w:val="00182445"/>
    <w:rsid w:val="001828DD"/>
    <w:rsid w:val="001830BD"/>
    <w:rsid w:val="001834F8"/>
    <w:rsid w:val="0018366D"/>
    <w:rsid w:val="00183831"/>
    <w:rsid w:val="00184359"/>
    <w:rsid w:val="001845F2"/>
    <w:rsid w:val="0018490A"/>
    <w:rsid w:val="00184C79"/>
    <w:rsid w:val="001856EC"/>
    <w:rsid w:val="00186087"/>
    <w:rsid w:val="001867CC"/>
    <w:rsid w:val="0018703C"/>
    <w:rsid w:val="001875E2"/>
    <w:rsid w:val="00187846"/>
    <w:rsid w:val="001905E4"/>
    <w:rsid w:val="00190630"/>
    <w:rsid w:val="00190BFE"/>
    <w:rsid w:val="001912DF"/>
    <w:rsid w:val="001914B7"/>
    <w:rsid w:val="001918B5"/>
    <w:rsid w:val="00191A31"/>
    <w:rsid w:val="00191FD4"/>
    <w:rsid w:val="001922BA"/>
    <w:rsid w:val="00192AEB"/>
    <w:rsid w:val="00193449"/>
    <w:rsid w:val="00193640"/>
    <w:rsid w:val="00193D02"/>
    <w:rsid w:val="00193EE7"/>
    <w:rsid w:val="001944BB"/>
    <w:rsid w:val="00194979"/>
    <w:rsid w:val="00194B8C"/>
    <w:rsid w:val="00194F6A"/>
    <w:rsid w:val="0019533E"/>
    <w:rsid w:val="0019533F"/>
    <w:rsid w:val="00195CB6"/>
    <w:rsid w:val="00196188"/>
    <w:rsid w:val="0019628A"/>
    <w:rsid w:val="0019661D"/>
    <w:rsid w:val="0019680D"/>
    <w:rsid w:val="00196904"/>
    <w:rsid w:val="00196AAA"/>
    <w:rsid w:val="00197359"/>
    <w:rsid w:val="00197523"/>
    <w:rsid w:val="00197944"/>
    <w:rsid w:val="00197A51"/>
    <w:rsid w:val="00197ED0"/>
    <w:rsid w:val="001A0E0F"/>
    <w:rsid w:val="001A0F2F"/>
    <w:rsid w:val="001A154D"/>
    <w:rsid w:val="001A1845"/>
    <w:rsid w:val="001A238B"/>
    <w:rsid w:val="001A248D"/>
    <w:rsid w:val="001A2822"/>
    <w:rsid w:val="001A2F2B"/>
    <w:rsid w:val="001A36E5"/>
    <w:rsid w:val="001A3A14"/>
    <w:rsid w:val="001A4C80"/>
    <w:rsid w:val="001A5444"/>
    <w:rsid w:val="001A676F"/>
    <w:rsid w:val="001A74B4"/>
    <w:rsid w:val="001A7CB6"/>
    <w:rsid w:val="001A7D89"/>
    <w:rsid w:val="001A7E72"/>
    <w:rsid w:val="001B0DB5"/>
    <w:rsid w:val="001B1CF8"/>
    <w:rsid w:val="001B1E92"/>
    <w:rsid w:val="001B1F64"/>
    <w:rsid w:val="001B2081"/>
    <w:rsid w:val="001B317A"/>
    <w:rsid w:val="001B371A"/>
    <w:rsid w:val="001B3A45"/>
    <w:rsid w:val="001B3CB2"/>
    <w:rsid w:val="001B3D17"/>
    <w:rsid w:val="001B43DE"/>
    <w:rsid w:val="001B481F"/>
    <w:rsid w:val="001B4938"/>
    <w:rsid w:val="001B4A38"/>
    <w:rsid w:val="001B4BE6"/>
    <w:rsid w:val="001B4F75"/>
    <w:rsid w:val="001B5513"/>
    <w:rsid w:val="001B5AE6"/>
    <w:rsid w:val="001B5D35"/>
    <w:rsid w:val="001B6F7F"/>
    <w:rsid w:val="001B7898"/>
    <w:rsid w:val="001B79A6"/>
    <w:rsid w:val="001B7B41"/>
    <w:rsid w:val="001B7BD2"/>
    <w:rsid w:val="001B7E4E"/>
    <w:rsid w:val="001B7FEE"/>
    <w:rsid w:val="001C0B22"/>
    <w:rsid w:val="001C0BC6"/>
    <w:rsid w:val="001C1357"/>
    <w:rsid w:val="001C1B07"/>
    <w:rsid w:val="001C21C3"/>
    <w:rsid w:val="001C245C"/>
    <w:rsid w:val="001C2583"/>
    <w:rsid w:val="001C3367"/>
    <w:rsid w:val="001C3C75"/>
    <w:rsid w:val="001C44AC"/>
    <w:rsid w:val="001C450B"/>
    <w:rsid w:val="001C473D"/>
    <w:rsid w:val="001C4BED"/>
    <w:rsid w:val="001C5AFE"/>
    <w:rsid w:val="001C5C71"/>
    <w:rsid w:val="001C696F"/>
    <w:rsid w:val="001C6970"/>
    <w:rsid w:val="001C6AA5"/>
    <w:rsid w:val="001C6B95"/>
    <w:rsid w:val="001C7355"/>
    <w:rsid w:val="001C7F20"/>
    <w:rsid w:val="001D006C"/>
    <w:rsid w:val="001D04A8"/>
    <w:rsid w:val="001D0867"/>
    <w:rsid w:val="001D0C24"/>
    <w:rsid w:val="001D0D01"/>
    <w:rsid w:val="001D1AFA"/>
    <w:rsid w:val="001D21CF"/>
    <w:rsid w:val="001D22A9"/>
    <w:rsid w:val="001D25D4"/>
    <w:rsid w:val="001D2C2F"/>
    <w:rsid w:val="001D2CCB"/>
    <w:rsid w:val="001D2D46"/>
    <w:rsid w:val="001D3452"/>
    <w:rsid w:val="001D466E"/>
    <w:rsid w:val="001D4777"/>
    <w:rsid w:val="001D47DD"/>
    <w:rsid w:val="001D4C85"/>
    <w:rsid w:val="001D4F07"/>
    <w:rsid w:val="001D5254"/>
    <w:rsid w:val="001D5504"/>
    <w:rsid w:val="001D63B5"/>
    <w:rsid w:val="001D67BC"/>
    <w:rsid w:val="001D7106"/>
    <w:rsid w:val="001D712B"/>
    <w:rsid w:val="001D73C6"/>
    <w:rsid w:val="001D7483"/>
    <w:rsid w:val="001D76EF"/>
    <w:rsid w:val="001D7FF2"/>
    <w:rsid w:val="001E07E4"/>
    <w:rsid w:val="001E0FFE"/>
    <w:rsid w:val="001E144A"/>
    <w:rsid w:val="001E1B14"/>
    <w:rsid w:val="001E234B"/>
    <w:rsid w:val="001E2947"/>
    <w:rsid w:val="001E2C7B"/>
    <w:rsid w:val="001E4134"/>
    <w:rsid w:val="001E47CB"/>
    <w:rsid w:val="001E4FA7"/>
    <w:rsid w:val="001E53E2"/>
    <w:rsid w:val="001E54D8"/>
    <w:rsid w:val="001E57B2"/>
    <w:rsid w:val="001E6541"/>
    <w:rsid w:val="001E6DED"/>
    <w:rsid w:val="001E70BF"/>
    <w:rsid w:val="001E734B"/>
    <w:rsid w:val="001E78B8"/>
    <w:rsid w:val="001F0EE0"/>
    <w:rsid w:val="001F251A"/>
    <w:rsid w:val="001F25A2"/>
    <w:rsid w:val="001F26CB"/>
    <w:rsid w:val="001F26E0"/>
    <w:rsid w:val="001F2874"/>
    <w:rsid w:val="001F2E51"/>
    <w:rsid w:val="001F385D"/>
    <w:rsid w:val="001F3EB5"/>
    <w:rsid w:val="001F52B2"/>
    <w:rsid w:val="001F563E"/>
    <w:rsid w:val="001F60DA"/>
    <w:rsid w:val="001F69C4"/>
    <w:rsid w:val="001F6FD7"/>
    <w:rsid w:val="001F7115"/>
    <w:rsid w:val="001F72FF"/>
    <w:rsid w:val="001F7D0A"/>
    <w:rsid w:val="001F7DE8"/>
    <w:rsid w:val="002000CD"/>
    <w:rsid w:val="00200207"/>
    <w:rsid w:val="00200302"/>
    <w:rsid w:val="00200AD4"/>
    <w:rsid w:val="00200B49"/>
    <w:rsid w:val="00200C38"/>
    <w:rsid w:val="00200D3A"/>
    <w:rsid w:val="00201589"/>
    <w:rsid w:val="00201714"/>
    <w:rsid w:val="00202564"/>
    <w:rsid w:val="002026E2"/>
    <w:rsid w:val="00203245"/>
    <w:rsid w:val="0020399A"/>
    <w:rsid w:val="00203B7F"/>
    <w:rsid w:val="00203E0B"/>
    <w:rsid w:val="00204969"/>
    <w:rsid w:val="00204BE3"/>
    <w:rsid w:val="00204FE4"/>
    <w:rsid w:val="00205395"/>
    <w:rsid w:val="00205A9B"/>
    <w:rsid w:val="00205EC4"/>
    <w:rsid w:val="00206328"/>
    <w:rsid w:val="002064DF"/>
    <w:rsid w:val="00206868"/>
    <w:rsid w:val="0020692E"/>
    <w:rsid w:val="002069A2"/>
    <w:rsid w:val="002078DA"/>
    <w:rsid w:val="0020792C"/>
    <w:rsid w:val="00210D8F"/>
    <w:rsid w:val="00210FDA"/>
    <w:rsid w:val="0021114F"/>
    <w:rsid w:val="002112C4"/>
    <w:rsid w:val="0021132A"/>
    <w:rsid w:val="0021144C"/>
    <w:rsid w:val="00211684"/>
    <w:rsid w:val="00212167"/>
    <w:rsid w:val="00212282"/>
    <w:rsid w:val="002124FB"/>
    <w:rsid w:val="00212B44"/>
    <w:rsid w:val="00212D55"/>
    <w:rsid w:val="002133FF"/>
    <w:rsid w:val="00214963"/>
    <w:rsid w:val="00214EDD"/>
    <w:rsid w:val="002152B9"/>
    <w:rsid w:val="00215449"/>
    <w:rsid w:val="00215D1E"/>
    <w:rsid w:val="00215FDD"/>
    <w:rsid w:val="00215FF3"/>
    <w:rsid w:val="00216195"/>
    <w:rsid w:val="002161CE"/>
    <w:rsid w:val="002164BD"/>
    <w:rsid w:val="002167DD"/>
    <w:rsid w:val="00216A79"/>
    <w:rsid w:val="0021761A"/>
    <w:rsid w:val="002176C2"/>
    <w:rsid w:val="00217771"/>
    <w:rsid w:val="00217812"/>
    <w:rsid w:val="00217A70"/>
    <w:rsid w:val="0022006D"/>
    <w:rsid w:val="00220612"/>
    <w:rsid w:val="002208B1"/>
    <w:rsid w:val="00221053"/>
    <w:rsid w:val="002215CB"/>
    <w:rsid w:val="002221AB"/>
    <w:rsid w:val="00222912"/>
    <w:rsid w:val="00222D0A"/>
    <w:rsid w:val="0022365A"/>
    <w:rsid w:val="00223F2D"/>
    <w:rsid w:val="00223F5E"/>
    <w:rsid w:val="00223FE4"/>
    <w:rsid w:val="0022415E"/>
    <w:rsid w:val="00224969"/>
    <w:rsid w:val="00224FED"/>
    <w:rsid w:val="00227031"/>
    <w:rsid w:val="002304C4"/>
    <w:rsid w:val="00230577"/>
    <w:rsid w:val="00230776"/>
    <w:rsid w:val="002307D7"/>
    <w:rsid w:val="0023086D"/>
    <w:rsid w:val="00230F73"/>
    <w:rsid w:val="00231F06"/>
    <w:rsid w:val="00231F14"/>
    <w:rsid w:val="00232473"/>
    <w:rsid w:val="00232777"/>
    <w:rsid w:val="002329DB"/>
    <w:rsid w:val="002330CE"/>
    <w:rsid w:val="0023398F"/>
    <w:rsid w:val="00233F2D"/>
    <w:rsid w:val="002352A2"/>
    <w:rsid w:val="002353B0"/>
    <w:rsid w:val="00235B44"/>
    <w:rsid w:val="002366EA"/>
    <w:rsid w:val="00236B5F"/>
    <w:rsid w:val="002379F2"/>
    <w:rsid w:val="00237CFB"/>
    <w:rsid w:val="0024012B"/>
    <w:rsid w:val="00241E31"/>
    <w:rsid w:val="00241F6C"/>
    <w:rsid w:val="0024202F"/>
    <w:rsid w:val="002421A3"/>
    <w:rsid w:val="00242309"/>
    <w:rsid w:val="00242358"/>
    <w:rsid w:val="002423E1"/>
    <w:rsid w:val="00244926"/>
    <w:rsid w:val="00244EDA"/>
    <w:rsid w:val="00244F3F"/>
    <w:rsid w:val="002455BB"/>
    <w:rsid w:val="0024617F"/>
    <w:rsid w:val="0024642F"/>
    <w:rsid w:val="002466E0"/>
    <w:rsid w:val="00247654"/>
    <w:rsid w:val="00250C45"/>
    <w:rsid w:val="00250C7D"/>
    <w:rsid w:val="00251552"/>
    <w:rsid w:val="00251578"/>
    <w:rsid w:val="00251D6E"/>
    <w:rsid w:val="00252875"/>
    <w:rsid w:val="00252B51"/>
    <w:rsid w:val="0025301C"/>
    <w:rsid w:val="00253173"/>
    <w:rsid w:val="00253A4B"/>
    <w:rsid w:val="00253C2E"/>
    <w:rsid w:val="0025421A"/>
    <w:rsid w:val="0025454E"/>
    <w:rsid w:val="00254683"/>
    <w:rsid w:val="0025468D"/>
    <w:rsid w:val="00255575"/>
    <w:rsid w:val="002558EB"/>
    <w:rsid w:val="00255C4A"/>
    <w:rsid w:val="00255C88"/>
    <w:rsid w:val="00256146"/>
    <w:rsid w:val="00256633"/>
    <w:rsid w:val="00256B45"/>
    <w:rsid w:val="00257799"/>
    <w:rsid w:val="00257A35"/>
    <w:rsid w:val="002601F3"/>
    <w:rsid w:val="002605A3"/>
    <w:rsid w:val="00261CE1"/>
    <w:rsid w:val="00261F24"/>
    <w:rsid w:val="00262648"/>
    <w:rsid w:val="0026285D"/>
    <w:rsid w:val="00262E9B"/>
    <w:rsid w:val="00263098"/>
    <w:rsid w:val="002634FF"/>
    <w:rsid w:val="0026379B"/>
    <w:rsid w:val="00264DA3"/>
    <w:rsid w:val="0026504B"/>
    <w:rsid w:val="00265107"/>
    <w:rsid w:val="00265429"/>
    <w:rsid w:val="00265815"/>
    <w:rsid w:val="00265B82"/>
    <w:rsid w:val="00266162"/>
    <w:rsid w:val="00266C27"/>
    <w:rsid w:val="00267137"/>
    <w:rsid w:val="002675EB"/>
    <w:rsid w:val="002709A8"/>
    <w:rsid w:val="00270D9C"/>
    <w:rsid w:val="002711B7"/>
    <w:rsid w:val="00271480"/>
    <w:rsid w:val="002717BA"/>
    <w:rsid w:val="002719D4"/>
    <w:rsid w:val="00271EA7"/>
    <w:rsid w:val="002726B3"/>
    <w:rsid w:val="0027285B"/>
    <w:rsid w:val="0027298C"/>
    <w:rsid w:val="00272D95"/>
    <w:rsid w:val="00274517"/>
    <w:rsid w:val="00274A2B"/>
    <w:rsid w:val="00274EE0"/>
    <w:rsid w:val="002750A0"/>
    <w:rsid w:val="002761F0"/>
    <w:rsid w:val="002765B5"/>
    <w:rsid w:val="002765E3"/>
    <w:rsid w:val="002768F3"/>
    <w:rsid w:val="00276E08"/>
    <w:rsid w:val="002773E4"/>
    <w:rsid w:val="00277572"/>
    <w:rsid w:val="00277BA3"/>
    <w:rsid w:val="002800AA"/>
    <w:rsid w:val="002807EC"/>
    <w:rsid w:val="00281AEF"/>
    <w:rsid w:val="00282251"/>
    <w:rsid w:val="0028227B"/>
    <w:rsid w:val="00282386"/>
    <w:rsid w:val="00282423"/>
    <w:rsid w:val="00282CDA"/>
    <w:rsid w:val="00282E55"/>
    <w:rsid w:val="00283721"/>
    <w:rsid w:val="00283F02"/>
    <w:rsid w:val="002841A8"/>
    <w:rsid w:val="002849B8"/>
    <w:rsid w:val="00284D96"/>
    <w:rsid w:val="00284E97"/>
    <w:rsid w:val="002853C3"/>
    <w:rsid w:val="002858C2"/>
    <w:rsid w:val="0028684F"/>
    <w:rsid w:val="00286CD5"/>
    <w:rsid w:val="00286EE4"/>
    <w:rsid w:val="0028727E"/>
    <w:rsid w:val="00290620"/>
    <w:rsid w:val="002908B2"/>
    <w:rsid w:val="00290B0C"/>
    <w:rsid w:val="00291211"/>
    <w:rsid w:val="002914BE"/>
    <w:rsid w:val="002917A9"/>
    <w:rsid w:val="0029267B"/>
    <w:rsid w:val="002929B1"/>
    <w:rsid w:val="00292B79"/>
    <w:rsid w:val="002935DA"/>
    <w:rsid w:val="00294E0E"/>
    <w:rsid w:val="002954F0"/>
    <w:rsid w:val="00295AFE"/>
    <w:rsid w:val="00295B2A"/>
    <w:rsid w:val="00295DCC"/>
    <w:rsid w:val="00295EB6"/>
    <w:rsid w:val="00296488"/>
    <w:rsid w:val="0029677C"/>
    <w:rsid w:val="00296859"/>
    <w:rsid w:val="00296877"/>
    <w:rsid w:val="0029781E"/>
    <w:rsid w:val="00297BBE"/>
    <w:rsid w:val="002A0073"/>
    <w:rsid w:val="002A062E"/>
    <w:rsid w:val="002A1292"/>
    <w:rsid w:val="002A164C"/>
    <w:rsid w:val="002A1792"/>
    <w:rsid w:val="002A1B35"/>
    <w:rsid w:val="002A21AA"/>
    <w:rsid w:val="002A233E"/>
    <w:rsid w:val="002A2662"/>
    <w:rsid w:val="002A2833"/>
    <w:rsid w:val="002A2A33"/>
    <w:rsid w:val="002A2B81"/>
    <w:rsid w:val="002A3809"/>
    <w:rsid w:val="002A3B71"/>
    <w:rsid w:val="002A3BE7"/>
    <w:rsid w:val="002A3C91"/>
    <w:rsid w:val="002A3C9D"/>
    <w:rsid w:val="002A403E"/>
    <w:rsid w:val="002A45EF"/>
    <w:rsid w:val="002A467A"/>
    <w:rsid w:val="002A4F07"/>
    <w:rsid w:val="002A518E"/>
    <w:rsid w:val="002A580E"/>
    <w:rsid w:val="002A5CD5"/>
    <w:rsid w:val="002A67C8"/>
    <w:rsid w:val="002A69DA"/>
    <w:rsid w:val="002A6D04"/>
    <w:rsid w:val="002A6EB8"/>
    <w:rsid w:val="002A720E"/>
    <w:rsid w:val="002A7B1C"/>
    <w:rsid w:val="002A7E87"/>
    <w:rsid w:val="002A7FFB"/>
    <w:rsid w:val="002B0566"/>
    <w:rsid w:val="002B10DA"/>
    <w:rsid w:val="002B15B7"/>
    <w:rsid w:val="002B1A5B"/>
    <w:rsid w:val="002B1DD4"/>
    <w:rsid w:val="002B27F9"/>
    <w:rsid w:val="002B298E"/>
    <w:rsid w:val="002B2D19"/>
    <w:rsid w:val="002B365D"/>
    <w:rsid w:val="002B3964"/>
    <w:rsid w:val="002B3F91"/>
    <w:rsid w:val="002B4150"/>
    <w:rsid w:val="002B49A0"/>
    <w:rsid w:val="002B5213"/>
    <w:rsid w:val="002B5563"/>
    <w:rsid w:val="002B59E8"/>
    <w:rsid w:val="002B631F"/>
    <w:rsid w:val="002B6486"/>
    <w:rsid w:val="002B6EEE"/>
    <w:rsid w:val="002B7664"/>
    <w:rsid w:val="002B785F"/>
    <w:rsid w:val="002B7E65"/>
    <w:rsid w:val="002C023D"/>
    <w:rsid w:val="002C0483"/>
    <w:rsid w:val="002C16B5"/>
    <w:rsid w:val="002C1DD0"/>
    <w:rsid w:val="002C2136"/>
    <w:rsid w:val="002C33FB"/>
    <w:rsid w:val="002C417E"/>
    <w:rsid w:val="002C422D"/>
    <w:rsid w:val="002C42AD"/>
    <w:rsid w:val="002C4385"/>
    <w:rsid w:val="002C450C"/>
    <w:rsid w:val="002C4CE1"/>
    <w:rsid w:val="002C5217"/>
    <w:rsid w:val="002C5493"/>
    <w:rsid w:val="002C6001"/>
    <w:rsid w:val="002C6A78"/>
    <w:rsid w:val="002C71B2"/>
    <w:rsid w:val="002D01C0"/>
    <w:rsid w:val="002D051E"/>
    <w:rsid w:val="002D0531"/>
    <w:rsid w:val="002D0838"/>
    <w:rsid w:val="002D090A"/>
    <w:rsid w:val="002D0CC7"/>
    <w:rsid w:val="002D10A9"/>
    <w:rsid w:val="002D137D"/>
    <w:rsid w:val="002D1498"/>
    <w:rsid w:val="002D19BD"/>
    <w:rsid w:val="002D2E35"/>
    <w:rsid w:val="002D488F"/>
    <w:rsid w:val="002D4D6A"/>
    <w:rsid w:val="002D4DD7"/>
    <w:rsid w:val="002D52C1"/>
    <w:rsid w:val="002D53C6"/>
    <w:rsid w:val="002D553B"/>
    <w:rsid w:val="002D5608"/>
    <w:rsid w:val="002D74F7"/>
    <w:rsid w:val="002D7C25"/>
    <w:rsid w:val="002E003D"/>
    <w:rsid w:val="002E01BE"/>
    <w:rsid w:val="002E0F52"/>
    <w:rsid w:val="002E20FD"/>
    <w:rsid w:val="002E226C"/>
    <w:rsid w:val="002E2282"/>
    <w:rsid w:val="002E2D24"/>
    <w:rsid w:val="002E3088"/>
    <w:rsid w:val="002E4519"/>
    <w:rsid w:val="002E4902"/>
    <w:rsid w:val="002E4E48"/>
    <w:rsid w:val="002E530F"/>
    <w:rsid w:val="002E59EF"/>
    <w:rsid w:val="002E5AD6"/>
    <w:rsid w:val="002E66A1"/>
    <w:rsid w:val="002E6745"/>
    <w:rsid w:val="002E6793"/>
    <w:rsid w:val="002E7ADB"/>
    <w:rsid w:val="002E7E07"/>
    <w:rsid w:val="002F0555"/>
    <w:rsid w:val="002F05D5"/>
    <w:rsid w:val="002F10F1"/>
    <w:rsid w:val="002F14EA"/>
    <w:rsid w:val="002F15E9"/>
    <w:rsid w:val="002F1685"/>
    <w:rsid w:val="002F215B"/>
    <w:rsid w:val="002F2669"/>
    <w:rsid w:val="002F34AF"/>
    <w:rsid w:val="002F375D"/>
    <w:rsid w:val="002F3FCA"/>
    <w:rsid w:val="002F4520"/>
    <w:rsid w:val="002F49EE"/>
    <w:rsid w:val="002F4CA7"/>
    <w:rsid w:val="002F50BE"/>
    <w:rsid w:val="002F5202"/>
    <w:rsid w:val="002F56E5"/>
    <w:rsid w:val="002F59E0"/>
    <w:rsid w:val="002F5C63"/>
    <w:rsid w:val="002F5CC8"/>
    <w:rsid w:val="002F605C"/>
    <w:rsid w:val="002F6C20"/>
    <w:rsid w:val="002F7001"/>
    <w:rsid w:val="002F71A1"/>
    <w:rsid w:val="002F72B7"/>
    <w:rsid w:val="002F740E"/>
    <w:rsid w:val="002F7675"/>
    <w:rsid w:val="002F79EB"/>
    <w:rsid w:val="003005AC"/>
    <w:rsid w:val="00300E05"/>
    <w:rsid w:val="00300FF6"/>
    <w:rsid w:val="00301910"/>
    <w:rsid w:val="00301A95"/>
    <w:rsid w:val="00302A06"/>
    <w:rsid w:val="00302AA1"/>
    <w:rsid w:val="00302C39"/>
    <w:rsid w:val="00302F58"/>
    <w:rsid w:val="00303077"/>
    <w:rsid w:val="00303323"/>
    <w:rsid w:val="003035D6"/>
    <w:rsid w:val="00303CF5"/>
    <w:rsid w:val="0030414A"/>
    <w:rsid w:val="00304A7F"/>
    <w:rsid w:val="00304E30"/>
    <w:rsid w:val="00304FB1"/>
    <w:rsid w:val="00306C1D"/>
    <w:rsid w:val="00307772"/>
    <w:rsid w:val="0030796D"/>
    <w:rsid w:val="00307EC6"/>
    <w:rsid w:val="0031057B"/>
    <w:rsid w:val="00310B21"/>
    <w:rsid w:val="003114CC"/>
    <w:rsid w:val="00311786"/>
    <w:rsid w:val="003118A7"/>
    <w:rsid w:val="003119DB"/>
    <w:rsid w:val="00311B01"/>
    <w:rsid w:val="00312078"/>
    <w:rsid w:val="00312552"/>
    <w:rsid w:val="00312D2B"/>
    <w:rsid w:val="00312DD6"/>
    <w:rsid w:val="00313749"/>
    <w:rsid w:val="00313BC2"/>
    <w:rsid w:val="0031437D"/>
    <w:rsid w:val="00314410"/>
    <w:rsid w:val="00314758"/>
    <w:rsid w:val="003148E8"/>
    <w:rsid w:val="00314C3C"/>
    <w:rsid w:val="00315A88"/>
    <w:rsid w:val="003166A4"/>
    <w:rsid w:val="0031717D"/>
    <w:rsid w:val="00317AB6"/>
    <w:rsid w:val="003204F0"/>
    <w:rsid w:val="003206E4"/>
    <w:rsid w:val="00320BB1"/>
    <w:rsid w:val="00320DDF"/>
    <w:rsid w:val="00321316"/>
    <w:rsid w:val="0032242B"/>
    <w:rsid w:val="0032251F"/>
    <w:rsid w:val="00322805"/>
    <w:rsid w:val="003228C5"/>
    <w:rsid w:val="00322A23"/>
    <w:rsid w:val="00323A2E"/>
    <w:rsid w:val="00323A80"/>
    <w:rsid w:val="00323BAF"/>
    <w:rsid w:val="00324278"/>
    <w:rsid w:val="00324772"/>
    <w:rsid w:val="00325331"/>
    <w:rsid w:val="00325539"/>
    <w:rsid w:val="00325551"/>
    <w:rsid w:val="00326667"/>
    <w:rsid w:val="003268A5"/>
    <w:rsid w:val="00326F00"/>
    <w:rsid w:val="003271C5"/>
    <w:rsid w:val="00327A9A"/>
    <w:rsid w:val="00327EF5"/>
    <w:rsid w:val="00327FCC"/>
    <w:rsid w:val="0033006F"/>
    <w:rsid w:val="00330E17"/>
    <w:rsid w:val="00331375"/>
    <w:rsid w:val="00331452"/>
    <w:rsid w:val="00331E20"/>
    <w:rsid w:val="003321F5"/>
    <w:rsid w:val="003334AB"/>
    <w:rsid w:val="003345D1"/>
    <w:rsid w:val="00334955"/>
    <w:rsid w:val="0033523A"/>
    <w:rsid w:val="0033530D"/>
    <w:rsid w:val="00335390"/>
    <w:rsid w:val="00335A8D"/>
    <w:rsid w:val="00336342"/>
    <w:rsid w:val="003364A6"/>
    <w:rsid w:val="0033673E"/>
    <w:rsid w:val="003374A2"/>
    <w:rsid w:val="00337B24"/>
    <w:rsid w:val="00337BBB"/>
    <w:rsid w:val="00337C3F"/>
    <w:rsid w:val="00340A4A"/>
    <w:rsid w:val="00340F4C"/>
    <w:rsid w:val="00340F92"/>
    <w:rsid w:val="0034194C"/>
    <w:rsid w:val="003420CE"/>
    <w:rsid w:val="003436D3"/>
    <w:rsid w:val="003437CF"/>
    <w:rsid w:val="00343D05"/>
    <w:rsid w:val="00345253"/>
    <w:rsid w:val="00345CCE"/>
    <w:rsid w:val="003462B4"/>
    <w:rsid w:val="003466B7"/>
    <w:rsid w:val="00346821"/>
    <w:rsid w:val="00346A5C"/>
    <w:rsid w:val="00347C90"/>
    <w:rsid w:val="00350388"/>
    <w:rsid w:val="00350670"/>
    <w:rsid w:val="003508F9"/>
    <w:rsid w:val="00351D18"/>
    <w:rsid w:val="00353075"/>
    <w:rsid w:val="0035337A"/>
    <w:rsid w:val="003536CE"/>
    <w:rsid w:val="003539DA"/>
    <w:rsid w:val="0035400B"/>
    <w:rsid w:val="00355044"/>
    <w:rsid w:val="003551B6"/>
    <w:rsid w:val="0035556F"/>
    <w:rsid w:val="00355EC1"/>
    <w:rsid w:val="00356DE0"/>
    <w:rsid w:val="00357059"/>
    <w:rsid w:val="0035739C"/>
    <w:rsid w:val="003574D5"/>
    <w:rsid w:val="00357662"/>
    <w:rsid w:val="00357CD4"/>
    <w:rsid w:val="00357E84"/>
    <w:rsid w:val="00360092"/>
    <w:rsid w:val="00360360"/>
    <w:rsid w:val="003604D9"/>
    <w:rsid w:val="00360922"/>
    <w:rsid w:val="003609D4"/>
    <w:rsid w:val="00361323"/>
    <w:rsid w:val="003619FE"/>
    <w:rsid w:val="003620DA"/>
    <w:rsid w:val="003638F6"/>
    <w:rsid w:val="0036406B"/>
    <w:rsid w:val="00365673"/>
    <w:rsid w:val="00365696"/>
    <w:rsid w:val="00365A30"/>
    <w:rsid w:val="00365F7C"/>
    <w:rsid w:val="00366042"/>
    <w:rsid w:val="00366410"/>
    <w:rsid w:val="00366A12"/>
    <w:rsid w:val="00366E83"/>
    <w:rsid w:val="00367129"/>
    <w:rsid w:val="00367513"/>
    <w:rsid w:val="0036783F"/>
    <w:rsid w:val="0037000C"/>
    <w:rsid w:val="003704B5"/>
    <w:rsid w:val="003704BC"/>
    <w:rsid w:val="003704F8"/>
    <w:rsid w:val="00370BD7"/>
    <w:rsid w:val="00370BE6"/>
    <w:rsid w:val="00370C0D"/>
    <w:rsid w:val="0037105D"/>
    <w:rsid w:val="0037191B"/>
    <w:rsid w:val="00371C12"/>
    <w:rsid w:val="003726A8"/>
    <w:rsid w:val="003729CF"/>
    <w:rsid w:val="00373CB5"/>
    <w:rsid w:val="0037425E"/>
    <w:rsid w:val="00374311"/>
    <w:rsid w:val="00374355"/>
    <w:rsid w:val="003746A4"/>
    <w:rsid w:val="0037477A"/>
    <w:rsid w:val="0037517B"/>
    <w:rsid w:val="00375180"/>
    <w:rsid w:val="00375445"/>
    <w:rsid w:val="00375515"/>
    <w:rsid w:val="00375854"/>
    <w:rsid w:val="00376D35"/>
    <w:rsid w:val="00376E8C"/>
    <w:rsid w:val="003774E5"/>
    <w:rsid w:val="00377BA7"/>
    <w:rsid w:val="00380920"/>
    <w:rsid w:val="003817EA"/>
    <w:rsid w:val="00382231"/>
    <w:rsid w:val="003826F0"/>
    <w:rsid w:val="00382A51"/>
    <w:rsid w:val="00382D37"/>
    <w:rsid w:val="0038309B"/>
    <w:rsid w:val="0038329B"/>
    <w:rsid w:val="003836E3"/>
    <w:rsid w:val="0038471A"/>
    <w:rsid w:val="00384E8C"/>
    <w:rsid w:val="00385282"/>
    <w:rsid w:val="00385556"/>
    <w:rsid w:val="00385E0A"/>
    <w:rsid w:val="003876BA"/>
    <w:rsid w:val="003907BD"/>
    <w:rsid w:val="00390B62"/>
    <w:rsid w:val="00390F37"/>
    <w:rsid w:val="00391A5B"/>
    <w:rsid w:val="0039218C"/>
    <w:rsid w:val="00392203"/>
    <w:rsid w:val="00392911"/>
    <w:rsid w:val="00392BF0"/>
    <w:rsid w:val="00392D9E"/>
    <w:rsid w:val="003935E8"/>
    <w:rsid w:val="00393CD9"/>
    <w:rsid w:val="003940CF"/>
    <w:rsid w:val="00394780"/>
    <w:rsid w:val="00394EDB"/>
    <w:rsid w:val="00395499"/>
    <w:rsid w:val="003954B3"/>
    <w:rsid w:val="00395E59"/>
    <w:rsid w:val="003961B2"/>
    <w:rsid w:val="00396465"/>
    <w:rsid w:val="003967CB"/>
    <w:rsid w:val="00396D02"/>
    <w:rsid w:val="00396FBE"/>
    <w:rsid w:val="003979B7"/>
    <w:rsid w:val="00397D64"/>
    <w:rsid w:val="00397DF4"/>
    <w:rsid w:val="003A0039"/>
    <w:rsid w:val="003A00FC"/>
    <w:rsid w:val="003A02EA"/>
    <w:rsid w:val="003A030F"/>
    <w:rsid w:val="003A07E8"/>
    <w:rsid w:val="003A09A7"/>
    <w:rsid w:val="003A0B1F"/>
    <w:rsid w:val="003A1542"/>
    <w:rsid w:val="003A160E"/>
    <w:rsid w:val="003A187E"/>
    <w:rsid w:val="003A18B3"/>
    <w:rsid w:val="003A1C45"/>
    <w:rsid w:val="003A2374"/>
    <w:rsid w:val="003A298A"/>
    <w:rsid w:val="003A2B6C"/>
    <w:rsid w:val="003A3429"/>
    <w:rsid w:val="003A3881"/>
    <w:rsid w:val="003A40D6"/>
    <w:rsid w:val="003A425A"/>
    <w:rsid w:val="003A431B"/>
    <w:rsid w:val="003A4330"/>
    <w:rsid w:val="003A46DB"/>
    <w:rsid w:val="003A4A7B"/>
    <w:rsid w:val="003A4B1E"/>
    <w:rsid w:val="003A51CA"/>
    <w:rsid w:val="003A532D"/>
    <w:rsid w:val="003A5A51"/>
    <w:rsid w:val="003A6133"/>
    <w:rsid w:val="003A6C1E"/>
    <w:rsid w:val="003A6FA9"/>
    <w:rsid w:val="003A73BE"/>
    <w:rsid w:val="003A7A80"/>
    <w:rsid w:val="003A7B35"/>
    <w:rsid w:val="003B009F"/>
    <w:rsid w:val="003B0635"/>
    <w:rsid w:val="003B0984"/>
    <w:rsid w:val="003B09B8"/>
    <w:rsid w:val="003B09BA"/>
    <w:rsid w:val="003B11EE"/>
    <w:rsid w:val="003B1411"/>
    <w:rsid w:val="003B1499"/>
    <w:rsid w:val="003B168F"/>
    <w:rsid w:val="003B1E00"/>
    <w:rsid w:val="003B1F8D"/>
    <w:rsid w:val="003B2C44"/>
    <w:rsid w:val="003B3209"/>
    <w:rsid w:val="003B4056"/>
    <w:rsid w:val="003B40E6"/>
    <w:rsid w:val="003B4E8D"/>
    <w:rsid w:val="003B4EB3"/>
    <w:rsid w:val="003B564E"/>
    <w:rsid w:val="003B5EB1"/>
    <w:rsid w:val="003B6258"/>
    <w:rsid w:val="003B66DE"/>
    <w:rsid w:val="003B6A10"/>
    <w:rsid w:val="003B6CC2"/>
    <w:rsid w:val="003B6D1E"/>
    <w:rsid w:val="003B6D6B"/>
    <w:rsid w:val="003B7D2C"/>
    <w:rsid w:val="003C02FB"/>
    <w:rsid w:val="003C0371"/>
    <w:rsid w:val="003C0FF8"/>
    <w:rsid w:val="003C1C51"/>
    <w:rsid w:val="003C1E91"/>
    <w:rsid w:val="003C28A9"/>
    <w:rsid w:val="003C3543"/>
    <w:rsid w:val="003C477D"/>
    <w:rsid w:val="003C5313"/>
    <w:rsid w:val="003C5E59"/>
    <w:rsid w:val="003C5EEC"/>
    <w:rsid w:val="003C5F8E"/>
    <w:rsid w:val="003C64FF"/>
    <w:rsid w:val="003C660F"/>
    <w:rsid w:val="003C6767"/>
    <w:rsid w:val="003C7060"/>
    <w:rsid w:val="003C773A"/>
    <w:rsid w:val="003D00D5"/>
    <w:rsid w:val="003D02ED"/>
    <w:rsid w:val="003D074B"/>
    <w:rsid w:val="003D08C6"/>
    <w:rsid w:val="003D1551"/>
    <w:rsid w:val="003D17D1"/>
    <w:rsid w:val="003D1E1F"/>
    <w:rsid w:val="003D2398"/>
    <w:rsid w:val="003D2594"/>
    <w:rsid w:val="003D26DE"/>
    <w:rsid w:val="003D2BAF"/>
    <w:rsid w:val="003D2BBC"/>
    <w:rsid w:val="003D2D2A"/>
    <w:rsid w:val="003D3217"/>
    <w:rsid w:val="003D42C3"/>
    <w:rsid w:val="003D479A"/>
    <w:rsid w:val="003D4D7C"/>
    <w:rsid w:val="003D54B2"/>
    <w:rsid w:val="003D5799"/>
    <w:rsid w:val="003D601C"/>
    <w:rsid w:val="003D6E79"/>
    <w:rsid w:val="003E07DB"/>
    <w:rsid w:val="003E1536"/>
    <w:rsid w:val="003E18D4"/>
    <w:rsid w:val="003E2353"/>
    <w:rsid w:val="003E295B"/>
    <w:rsid w:val="003E2D68"/>
    <w:rsid w:val="003E2EDC"/>
    <w:rsid w:val="003E350E"/>
    <w:rsid w:val="003E3D71"/>
    <w:rsid w:val="003E44BB"/>
    <w:rsid w:val="003E44E2"/>
    <w:rsid w:val="003E4755"/>
    <w:rsid w:val="003E4C2F"/>
    <w:rsid w:val="003E4F40"/>
    <w:rsid w:val="003E58EA"/>
    <w:rsid w:val="003E648D"/>
    <w:rsid w:val="003E663B"/>
    <w:rsid w:val="003E6939"/>
    <w:rsid w:val="003E69BC"/>
    <w:rsid w:val="003E6AAB"/>
    <w:rsid w:val="003E6E5A"/>
    <w:rsid w:val="003E7717"/>
    <w:rsid w:val="003E7909"/>
    <w:rsid w:val="003E79F4"/>
    <w:rsid w:val="003F079C"/>
    <w:rsid w:val="003F0BAC"/>
    <w:rsid w:val="003F0BDE"/>
    <w:rsid w:val="003F19E5"/>
    <w:rsid w:val="003F246B"/>
    <w:rsid w:val="003F2B1F"/>
    <w:rsid w:val="003F2E3F"/>
    <w:rsid w:val="003F36C4"/>
    <w:rsid w:val="003F3B54"/>
    <w:rsid w:val="003F3D22"/>
    <w:rsid w:val="003F413F"/>
    <w:rsid w:val="003F4EB6"/>
    <w:rsid w:val="003F4F25"/>
    <w:rsid w:val="003F5792"/>
    <w:rsid w:val="003F5906"/>
    <w:rsid w:val="003F5A5A"/>
    <w:rsid w:val="003F6BF5"/>
    <w:rsid w:val="003F769C"/>
    <w:rsid w:val="00400176"/>
    <w:rsid w:val="004003DB"/>
    <w:rsid w:val="00400566"/>
    <w:rsid w:val="00400C9F"/>
    <w:rsid w:val="004010BB"/>
    <w:rsid w:val="00401288"/>
    <w:rsid w:val="00402340"/>
    <w:rsid w:val="00402F5E"/>
    <w:rsid w:val="00403015"/>
    <w:rsid w:val="004031A9"/>
    <w:rsid w:val="00403D8B"/>
    <w:rsid w:val="00403F49"/>
    <w:rsid w:val="00404BFA"/>
    <w:rsid w:val="00404C2C"/>
    <w:rsid w:val="0040570F"/>
    <w:rsid w:val="004059C1"/>
    <w:rsid w:val="00405F85"/>
    <w:rsid w:val="004065BA"/>
    <w:rsid w:val="00406820"/>
    <w:rsid w:val="004068AB"/>
    <w:rsid w:val="004068B1"/>
    <w:rsid w:val="00406C9E"/>
    <w:rsid w:val="00406F68"/>
    <w:rsid w:val="00407FC1"/>
    <w:rsid w:val="004103AF"/>
    <w:rsid w:val="0041053B"/>
    <w:rsid w:val="00410B4C"/>
    <w:rsid w:val="00411338"/>
    <w:rsid w:val="004119B6"/>
    <w:rsid w:val="00411CB5"/>
    <w:rsid w:val="0041216D"/>
    <w:rsid w:val="004129D5"/>
    <w:rsid w:val="00413581"/>
    <w:rsid w:val="00413664"/>
    <w:rsid w:val="004137A6"/>
    <w:rsid w:val="00413CA4"/>
    <w:rsid w:val="00414537"/>
    <w:rsid w:val="0041490D"/>
    <w:rsid w:val="004152BC"/>
    <w:rsid w:val="00415372"/>
    <w:rsid w:val="00415FD7"/>
    <w:rsid w:val="00416202"/>
    <w:rsid w:val="004162BF"/>
    <w:rsid w:val="004169E2"/>
    <w:rsid w:val="0041763E"/>
    <w:rsid w:val="00417B33"/>
    <w:rsid w:val="00417E67"/>
    <w:rsid w:val="00417FFD"/>
    <w:rsid w:val="00420873"/>
    <w:rsid w:val="004211AE"/>
    <w:rsid w:val="004211CD"/>
    <w:rsid w:val="00421D6A"/>
    <w:rsid w:val="00422405"/>
    <w:rsid w:val="00422662"/>
    <w:rsid w:val="004239BF"/>
    <w:rsid w:val="00423B28"/>
    <w:rsid w:val="00423B5E"/>
    <w:rsid w:val="004264F8"/>
    <w:rsid w:val="0042718A"/>
    <w:rsid w:val="004271A3"/>
    <w:rsid w:val="004275A2"/>
    <w:rsid w:val="004275BC"/>
    <w:rsid w:val="00427680"/>
    <w:rsid w:val="00430285"/>
    <w:rsid w:val="00430DC3"/>
    <w:rsid w:val="0043182A"/>
    <w:rsid w:val="00432016"/>
    <w:rsid w:val="00432573"/>
    <w:rsid w:val="004337E2"/>
    <w:rsid w:val="0043386B"/>
    <w:rsid w:val="00433AA1"/>
    <w:rsid w:val="00433DAA"/>
    <w:rsid w:val="00434087"/>
    <w:rsid w:val="004351DE"/>
    <w:rsid w:val="00435E63"/>
    <w:rsid w:val="00436740"/>
    <w:rsid w:val="00436744"/>
    <w:rsid w:val="00436799"/>
    <w:rsid w:val="00436AF5"/>
    <w:rsid w:val="0043725A"/>
    <w:rsid w:val="00437342"/>
    <w:rsid w:val="004377DD"/>
    <w:rsid w:val="00437B12"/>
    <w:rsid w:val="00437BC9"/>
    <w:rsid w:val="004401DA"/>
    <w:rsid w:val="004418CA"/>
    <w:rsid w:val="00441B97"/>
    <w:rsid w:val="0044246E"/>
    <w:rsid w:val="00442686"/>
    <w:rsid w:val="0044273B"/>
    <w:rsid w:val="00442AD2"/>
    <w:rsid w:val="004432EB"/>
    <w:rsid w:val="00443799"/>
    <w:rsid w:val="00444D11"/>
    <w:rsid w:val="00445848"/>
    <w:rsid w:val="0044588D"/>
    <w:rsid w:val="00445A17"/>
    <w:rsid w:val="0044694D"/>
    <w:rsid w:val="00447DA4"/>
    <w:rsid w:val="004500D9"/>
    <w:rsid w:val="004501E8"/>
    <w:rsid w:val="00451110"/>
    <w:rsid w:val="00452216"/>
    <w:rsid w:val="004522CB"/>
    <w:rsid w:val="0045239D"/>
    <w:rsid w:val="00452656"/>
    <w:rsid w:val="00452A99"/>
    <w:rsid w:val="00452F66"/>
    <w:rsid w:val="00453500"/>
    <w:rsid w:val="00453632"/>
    <w:rsid w:val="00453EE6"/>
    <w:rsid w:val="00454160"/>
    <w:rsid w:val="004541F6"/>
    <w:rsid w:val="00454926"/>
    <w:rsid w:val="004550B6"/>
    <w:rsid w:val="004556F8"/>
    <w:rsid w:val="00455765"/>
    <w:rsid w:val="00455E70"/>
    <w:rsid w:val="0045601D"/>
    <w:rsid w:val="00456102"/>
    <w:rsid w:val="00456EDF"/>
    <w:rsid w:val="00457B0E"/>
    <w:rsid w:val="00457B89"/>
    <w:rsid w:val="00457E0A"/>
    <w:rsid w:val="0046027D"/>
    <w:rsid w:val="004605A0"/>
    <w:rsid w:val="00460EED"/>
    <w:rsid w:val="00461058"/>
    <w:rsid w:val="0046143A"/>
    <w:rsid w:val="0046188E"/>
    <w:rsid w:val="00461D24"/>
    <w:rsid w:val="00461E61"/>
    <w:rsid w:val="0046231E"/>
    <w:rsid w:val="00463D20"/>
    <w:rsid w:val="00464787"/>
    <w:rsid w:val="00464935"/>
    <w:rsid w:val="00464BF3"/>
    <w:rsid w:val="00464DD0"/>
    <w:rsid w:val="004652FB"/>
    <w:rsid w:val="0046542A"/>
    <w:rsid w:val="0046622F"/>
    <w:rsid w:val="0046714E"/>
    <w:rsid w:val="004676CD"/>
    <w:rsid w:val="00467DD3"/>
    <w:rsid w:val="00467FB6"/>
    <w:rsid w:val="0047156D"/>
    <w:rsid w:val="004726F9"/>
    <w:rsid w:val="00472AC7"/>
    <w:rsid w:val="004738EC"/>
    <w:rsid w:val="0047477F"/>
    <w:rsid w:val="004753D9"/>
    <w:rsid w:val="00475439"/>
    <w:rsid w:val="00475E0D"/>
    <w:rsid w:val="00476A20"/>
    <w:rsid w:val="00476DC9"/>
    <w:rsid w:val="00477525"/>
    <w:rsid w:val="00477598"/>
    <w:rsid w:val="004802D6"/>
    <w:rsid w:val="00481103"/>
    <w:rsid w:val="004816C9"/>
    <w:rsid w:val="00481D8E"/>
    <w:rsid w:val="00481F08"/>
    <w:rsid w:val="00482387"/>
    <w:rsid w:val="00482DAB"/>
    <w:rsid w:val="00483A75"/>
    <w:rsid w:val="00484476"/>
    <w:rsid w:val="00484789"/>
    <w:rsid w:val="00484A1F"/>
    <w:rsid w:val="004852AF"/>
    <w:rsid w:val="0048596E"/>
    <w:rsid w:val="00485AE5"/>
    <w:rsid w:val="00485E10"/>
    <w:rsid w:val="0048602E"/>
    <w:rsid w:val="00486104"/>
    <w:rsid w:val="00486269"/>
    <w:rsid w:val="00486369"/>
    <w:rsid w:val="00486EAC"/>
    <w:rsid w:val="0048789A"/>
    <w:rsid w:val="00487BB0"/>
    <w:rsid w:val="0049037A"/>
    <w:rsid w:val="00490DFC"/>
    <w:rsid w:val="00491039"/>
    <w:rsid w:val="004910D3"/>
    <w:rsid w:val="004912AA"/>
    <w:rsid w:val="0049187D"/>
    <w:rsid w:val="00492A8E"/>
    <w:rsid w:val="00492C1D"/>
    <w:rsid w:val="0049326B"/>
    <w:rsid w:val="00493771"/>
    <w:rsid w:val="00493D1A"/>
    <w:rsid w:val="00494D96"/>
    <w:rsid w:val="00495118"/>
    <w:rsid w:val="004958AA"/>
    <w:rsid w:val="0049620B"/>
    <w:rsid w:val="00496441"/>
    <w:rsid w:val="0049665F"/>
    <w:rsid w:val="00497FA8"/>
    <w:rsid w:val="004A06BF"/>
    <w:rsid w:val="004A07D5"/>
    <w:rsid w:val="004A0AAF"/>
    <w:rsid w:val="004A0BF7"/>
    <w:rsid w:val="004A0FF3"/>
    <w:rsid w:val="004A15B2"/>
    <w:rsid w:val="004A1C45"/>
    <w:rsid w:val="004A1DB2"/>
    <w:rsid w:val="004A1E17"/>
    <w:rsid w:val="004A2A6F"/>
    <w:rsid w:val="004A2AFC"/>
    <w:rsid w:val="004A2DC5"/>
    <w:rsid w:val="004A2FA1"/>
    <w:rsid w:val="004A3064"/>
    <w:rsid w:val="004A30EE"/>
    <w:rsid w:val="004A338F"/>
    <w:rsid w:val="004A495F"/>
    <w:rsid w:val="004A51FC"/>
    <w:rsid w:val="004A6ED4"/>
    <w:rsid w:val="004A7056"/>
    <w:rsid w:val="004A72CF"/>
    <w:rsid w:val="004A73FC"/>
    <w:rsid w:val="004A754C"/>
    <w:rsid w:val="004B0770"/>
    <w:rsid w:val="004B0C66"/>
    <w:rsid w:val="004B0D02"/>
    <w:rsid w:val="004B150D"/>
    <w:rsid w:val="004B1865"/>
    <w:rsid w:val="004B18EB"/>
    <w:rsid w:val="004B1A38"/>
    <w:rsid w:val="004B1A4A"/>
    <w:rsid w:val="004B1DEE"/>
    <w:rsid w:val="004B1EE5"/>
    <w:rsid w:val="004B26EB"/>
    <w:rsid w:val="004B31BA"/>
    <w:rsid w:val="004B3A07"/>
    <w:rsid w:val="004B3A61"/>
    <w:rsid w:val="004B3E82"/>
    <w:rsid w:val="004B470D"/>
    <w:rsid w:val="004B5648"/>
    <w:rsid w:val="004B5B88"/>
    <w:rsid w:val="004B5D1F"/>
    <w:rsid w:val="004B60F3"/>
    <w:rsid w:val="004B61E1"/>
    <w:rsid w:val="004B6325"/>
    <w:rsid w:val="004B675E"/>
    <w:rsid w:val="004B6C91"/>
    <w:rsid w:val="004B6D95"/>
    <w:rsid w:val="004B70AC"/>
    <w:rsid w:val="004B7204"/>
    <w:rsid w:val="004B7657"/>
    <w:rsid w:val="004B7F64"/>
    <w:rsid w:val="004C02A6"/>
    <w:rsid w:val="004C044E"/>
    <w:rsid w:val="004C06DD"/>
    <w:rsid w:val="004C1B15"/>
    <w:rsid w:val="004C1C6D"/>
    <w:rsid w:val="004C1D5F"/>
    <w:rsid w:val="004C3019"/>
    <w:rsid w:val="004C3306"/>
    <w:rsid w:val="004C3792"/>
    <w:rsid w:val="004C3D5D"/>
    <w:rsid w:val="004C40FB"/>
    <w:rsid w:val="004C428B"/>
    <w:rsid w:val="004C46A7"/>
    <w:rsid w:val="004C504F"/>
    <w:rsid w:val="004C6257"/>
    <w:rsid w:val="004C7101"/>
    <w:rsid w:val="004C7153"/>
    <w:rsid w:val="004D0A85"/>
    <w:rsid w:val="004D15FE"/>
    <w:rsid w:val="004D1C67"/>
    <w:rsid w:val="004D259F"/>
    <w:rsid w:val="004D288A"/>
    <w:rsid w:val="004D2E8D"/>
    <w:rsid w:val="004D30F0"/>
    <w:rsid w:val="004D3651"/>
    <w:rsid w:val="004D367F"/>
    <w:rsid w:val="004D3681"/>
    <w:rsid w:val="004D4114"/>
    <w:rsid w:val="004D4AD4"/>
    <w:rsid w:val="004D4FF9"/>
    <w:rsid w:val="004D5096"/>
    <w:rsid w:val="004D5423"/>
    <w:rsid w:val="004E0495"/>
    <w:rsid w:val="004E12D0"/>
    <w:rsid w:val="004E1851"/>
    <w:rsid w:val="004E1BB0"/>
    <w:rsid w:val="004E2B53"/>
    <w:rsid w:val="004E313B"/>
    <w:rsid w:val="004E333C"/>
    <w:rsid w:val="004E36C2"/>
    <w:rsid w:val="004E4201"/>
    <w:rsid w:val="004E5133"/>
    <w:rsid w:val="004E616E"/>
    <w:rsid w:val="004E65BD"/>
    <w:rsid w:val="004E6718"/>
    <w:rsid w:val="004E6872"/>
    <w:rsid w:val="004E6CF1"/>
    <w:rsid w:val="004E7151"/>
    <w:rsid w:val="004E7C02"/>
    <w:rsid w:val="004F0BE7"/>
    <w:rsid w:val="004F174D"/>
    <w:rsid w:val="004F175A"/>
    <w:rsid w:val="004F20FF"/>
    <w:rsid w:val="004F216A"/>
    <w:rsid w:val="004F2215"/>
    <w:rsid w:val="004F24A7"/>
    <w:rsid w:val="004F3EA6"/>
    <w:rsid w:val="004F403F"/>
    <w:rsid w:val="004F417A"/>
    <w:rsid w:val="004F41D1"/>
    <w:rsid w:val="004F42D9"/>
    <w:rsid w:val="004F4CBC"/>
    <w:rsid w:val="004F51C5"/>
    <w:rsid w:val="004F5B6B"/>
    <w:rsid w:val="004F6269"/>
    <w:rsid w:val="004F6E21"/>
    <w:rsid w:val="004F6F0A"/>
    <w:rsid w:val="00500A9E"/>
    <w:rsid w:val="00501624"/>
    <w:rsid w:val="00502314"/>
    <w:rsid w:val="005038A9"/>
    <w:rsid w:val="00503D62"/>
    <w:rsid w:val="00503D7A"/>
    <w:rsid w:val="00504462"/>
    <w:rsid w:val="0050460A"/>
    <w:rsid w:val="00504863"/>
    <w:rsid w:val="00505A71"/>
    <w:rsid w:val="00505C7D"/>
    <w:rsid w:val="005061B0"/>
    <w:rsid w:val="005063BD"/>
    <w:rsid w:val="0050641F"/>
    <w:rsid w:val="00506DB4"/>
    <w:rsid w:val="0050712D"/>
    <w:rsid w:val="00510E3B"/>
    <w:rsid w:val="0051152E"/>
    <w:rsid w:val="00511718"/>
    <w:rsid w:val="005117D8"/>
    <w:rsid w:val="0051251C"/>
    <w:rsid w:val="00512DDA"/>
    <w:rsid w:val="005131F8"/>
    <w:rsid w:val="005133C6"/>
    <w:rsid w:val="00513511"/>
    <w:rsid w:val="00513585"/>
    <w:rsid w:val="005139A3"/>
    <w:rsid w:val="005139E8"/>
    <w:rsid w:val="00515FD7"/>
    <w:rsid w:val="00515FEB"/>
    <w:rsid w:val="00516064"/>
    <w:rsid w:val="005166B2"/>
    <w:rsid w:val="0051782B"/>
    <w:rsid w:val="0052066F"/>
    <w:rsid w:val="00520F49"/>
    <w:rsid w:val="00521405"/>
    <w:rsid w:val="0052153C"/>
    <w:rsid w:val="0052156B"/>
    <w:rsid w:val="005219E6"/>
    <w:rsid w:val="00522C13"/>
    <w:rsid w:val="00523471"/>
    <w:rsid w:val="005240E4"/>
    <w:rsid w:val="005248BD"/>
    <w:rsid w:val="00525653"/>
    <w:rsid w:val="0052565B"/>
    <w:rsid w:val="00525DC7"/>
    <w:rsid w:val="00526136"/>
    <w:rsid w:val="005261CB"/>
    <w:rsid w:val="00526A99"/>
    <w:rsid w:val="00526AAA"/>
    <w:rsid w:val="00526AB6"/>
    <w:rsid w:val="00526B4F"/>
    <w:rsid w:val="00527311"/>
    <w:rsid w:val="00527369"/>
    <w:rsid w:val="00531202"/>
    <w:rsid w:val="00531252"/>
    <w:rsid w:val="0053125A"/>
    <w:rsid w:val="0053144B"/>
    <w:rsid w:val="00532277"/>
    <w:rsid w:val="00532896"/>
    <w:rsid w:val="00532AE1"/>
    <w:rsid w:val="00532BF7"/>
    <w:rsid w:val="00532FCA"/>
    <w:rsid w:val="00533239"/>
    <w:rsid w:val="0053336D"/>
    <w:rsid w:val="005335B3"/>
    <w:rsid w:val="00533821"/>
    <w:rsid w:val="00533F41"/>
    <w:rsid w:val="00534219"/>
    <w:rsid w:val="00535A63"/>
    <w:rsid w:val="00535AD5"/>
    <w:rsid w:val="00536B20"/>
    <w:rsid w:val="005377D1"/>
    <w:rsid w:val="0053781A"/>
    <w:rsid w:val="005407B3"/>
    <w:rsid w:val="00540EAE"/>
    <w:rsid w:val="005410C4"/>
    <w:rsid w:val="00541189"/>
    <w:rsid w:val="005417DC"/>
    <w:rsid w:val="00542276"/>
    <w:rsid w:val="00542689"/>
    <w:rsid w:val="00542760"/>
    <w:rsid w:val="005428C3"/>
    <w:rsid w:val="00542C92"/>
    <w:rsid w:val="00542E01"/>
    <w:rsid w:val="00543311"/>
    <w:rsid w:val="00543646"/>
    <w:rsid w:val="005436DD"/>
    <w:rsid w:val="00543E3C"/>
    <w:rsid w:val="00544B75"/>
    <w:rsid w:val="00544D5E"/>
    <w:rsid w:val="00544E83"/>
    <w:rsid w:val="00545561"/>
    <w:rsid w:val="005458FA"/>
    <w:rsid w:val="005459A4"/>
    <w:rsid w:val="00545A19"/>
    <w:rsid w:val="00545CB5"/>
    <w:rsid w:val="00546B7F"/>
    <w:rsid w:val="0054730B"/>
    <w:rsid w:val="0054735F"/>
    <w:rsid w:val="005475E9"/>
    <w:rsid w:val="00547A42"/>
    <w:rsid w:val="00547F90"/>
    <w:rsid w:val="00550111"/>
    <w:rsid w:val="005501A8"/>
    <w:rsid w:val="00550544"/>
    <w:rsid w:val="00550A66"/>
    <w:rsid w:val="00550F12"/>
    <w:rsid w:val="00550FCA"/>
    <w:rsid w:val="005512A0"/>
    <w:rsid w:val="0055172C"/>
    <w:rsid w:val="0055229B"/>
    <w:rsid w:val="00552460"/>
    <w:rsid w:val="00552AF1"/>
    <w:rsid w:val="00552F0B"/>
    <w:rsid w:val="00554053"/>
    <w:rsid w:val="00554089"/>
    <w:rsid w:val="00554689"/>
    <w:rsid w:val="005546D1"/>
    <w:rsid w:val="00555062"/>
    <w:rsid w:val="00555A01"/>
    <w:rsid w:val="00555F57"/>
    <w:rsid w:val="0055648A"/>
    <w:rsid w:val="005565CC"/>
    <w:rsid w:val="00556716"/>
    <w:rsid w:val="0055680F"/>
    <w:rsid w:val="00556916"/>
    <w:rsid w:val="005572FF"/>
    <w:rsid w:val="00557A88"/>
    <w:rsid w:val="00557EC2"/>
    <w:rsid w:val="00560159"/>
    <w:rsid w:val="005602C2"/>
    <w:rsid w:val="005602F4"/>
    <w:rsid w:val="00560683"/>
    <w:rsid w:val="005606AB"/>
    <w:rsid w:val="005611FD"/>
    <w:rsid w:val="0056151A"/>
    <w:rsid w:val="00561B31"/>
    <w:rsid w:val="00561D53"/>
    <w:rsid w:val="00562D00"/>
    <w:rsid w:val="005636BE"/>
    <w:rsid w:val="005636F8"/>
    <w:rsid w:val="00563B64"/>
    <w:rsid w:val="00563CB6"/>
    <w:rsid w:val="00563F2C"/>
    <w:rsid w:val="005641E3"/>
    <w:rsid w:val="005643F9"/>
    <w:rsid w:val="00564B66"/>
    <w:rsid w:val="005656A6"/>
    <w:rsid w:val="00565ABA"/>
    <w:rsid w:val="00565AFD"/>
    <w:rsid w:val="00566877"/>
    <w:rsid w:val="00566926"/>
    <w:rsid w:val="0056699C"/>
    <w:rsid w:val="00566E4B"/>
    <w:rsid w:val="00566F15"/>
    <w:rsid w:val="005672BE"/>
    <w:rsid w:val="005709EF"/>
    <w:rsid w:val="00570F57"/>
    <w:rsid w:val="005710DE"/>
    <w:rsid w:val="00572174"/>
    <w:rsid w:val="005722BE"/>
    <w:rsid w:val="0057269B"/>
    <w:rsid w:val="00572CA7"/>
    <w:rsid w:val="005734E2"/>
    <w:rsid w:val="00573775"/>
    <w:rsid w:val="00573D02"/>
    <w:rsid w:val="00573E9A"/>
    <w:rsid w:val="005741E3"/>
    <w:rsid w:val="005746C1"/>
    <w:rsid w:val="00574BE1"/>
    <w:rsid w:val="00574C94"/>
    <w:rsid w:val="00574F29"/>
    <w:rsid w:val="00575048"/>
    <w:rsid w:val="005753C4"/>
    <w:rsid w:val="00575B38"/>
    <w:rsid w:val="00575B96"/>
    <w:rsid w:val="0057629A"/>
    <w:rsid w:val="005762A4"/>
    <w:rsid w:val="00576B96"/>
    <w:rsid w:val="00577A75"/>
    <w:rsid w:val="00577AF3"/>
    <w:rsid w:val="005803A6"/>
    <w:rsid w:val="00580AE6"/>
    <w:rsid w:val="00580ECD"/>
    <w:rsid w:val="0058152C"/>
    <w:rsid w:val="00581B6E"/>
    <w:rsid w:val="00581CE4"/>
    <w:rsid w:val="00581E82"/>
    <w:rsid w:val="005821D7"/>
    <w:rsid w:val="005828CC"/>
    <w:rsid w:val="00582BC3"/>
    <w:rsid w:val="00582D8A"/>
    <w:rsid w:val="005831D4"/>
    <w:rsid w:val="00583A8F"/>
    <w:rsid w:val="0058418F"/>
    <w:rsid w:val="0058484E"/>
    <w:rsid w:val="00584EDA"/>
    <w:rsid w:val="00585334"/>
    <w:rsid w:val="005854F7"/>
    <w:rsid w:val="00585B23"/>
    <w:rsid w:val="00585D79"/>
    <w:rsid w:val="00585FF1"/>
    <w:rsid w:val="00586046"/>
    <w:rsid w:val="005864E5"/>
    <w:rsid w:val="005865BA"/>
    <w:rsid w:val="00586B12"/>
    <w:rsid w:val="00587D5F"/>
    <w:rsid w:val="0059065E"/>
    <w:rsid w:val="00590D62"/>
    <w:rsid w:val="00590EC7"/>
    <w:rsid w:val="00591075"/>
    <w:rsid w:val="005912F7"/>
    <w:rsid w:val="00591318"/>
    <w:rsid w:val="00591D41"/>
    <w:rsid w:val="00591E82"/>
    <w:rsid w:val="00591EAE"/>
    <w:rsid w:val="005927C5"/>
    <w:rsid w:val="005927C9"/>
    <w:rsid w:val="005934B2"/>
    <w:rsid w:val="00593B0F"/>
    <w:rsid w:val="00593F6A"/>
    <w:rsid w:val="005943DF"/>
    <w:rsid w:val="00594465"/>
    <w:rsid w:val="005948A0"/>
    <w:rsid w:val="005955DC"/>
    <w:rsid w:val="00595A90"/>
    <w:rsid w:val="00595F20"/>
    <w:rsid w:val="00596868"/>
    <w:rsid w:val="00596922"/>
    <w:rsid w:val="00597092"/>
    <w:rsid w:val="005973F9"/>
    <w:rsid w:val="005A034F"/>
    <w:rsid w:val="005A058C"/>
    <w:rsid w:val="005A07DD"/>
    <w:rsid w:val="005A082B"/>
    <w:rsid w:val="005A13BD"/>
    <w:rsid w:val="005A1696"/>
    <w:rsid w:val="005A17C6"/>
    <w:rsid w:val="005A1E09"/>
    <w:rsid w:val="005A2589"/>
    <w:rsid w:val="005A2A90"/>
    <w:rsid w:val="005A3692"/>
    <w:rsid w:val="005A369E"/>
    <w:rsid w:val="005A396C"/>
    <w:rsid w:val="005A44C4"/>
    <w:rsid w:val="005A46CB"/>
    <w:rsid w:val="005A522F"/>
    <w:rsid w:val="005A52CB"/>
    <w:rsid w:val="005A55EC"/>
    <w:rsid w:val="005A5613"/>
    <w:rsid w:val="005A58B7"/>
    <w:rsid w:val="005A67A9"/>
    <w:rsid w:val="005A6B7C"/>
    <w:rsid w:val="005A6BBD"/>
    <w:rsid w:val="005A75F9"/>
    <w:rsid w:val="005B03FB"/>
    <w:rsid w:val="005B097D"/>
    <w:rsid w:val="005B13CD"/>
    <w:rsid w:val="005B1752"/>
    <w:rsid w:val="005B1A1F"/>
    <w:rsid w:val="005B22B5"/>
    <w:rsid w:val="005B27C8"/>
    <w:rsid w:val="005B2853"/>
    <w:rsid w:val="005B2927"/>
    <w:rsid w:val="005B2CA3"/>
    <w:rsid w:val="005B3AA2"/>
    <w:rsid w:val="005B3B70"/>
    <w:rsid w:val="005B4754"/>
    <w:rsid w:val="005B4DF4"/>
    <w:rsid w:val="005B52CF"/>
    <w:rsid w:val="005B57A6"/>
    <w:rsid w:val="005B63A8"/>
    <w:rsid w:val="005B75BF"/>
    <w:rsid w:val="005B7675"/>
    <w:rsid w:val="005C0653"/>
    <w:rsid w:val="005C09AF"/>
    <w:rsid w:val="005C0C59"/>
    <w:rsid w:val="005C15AF"/>
    <w:rsid w:val="005C1BF0"/>
    <w:rsid w:val="005C1C25"/>
    <w:rsid w:val="005C1F16"/>
    <w:rsid w:val="005C2ABE"/>
    <w:rsid w:val="005C3AD7"/>
    <w:rsid w:val="005C3E5E"/>
    <w:rsid w:val="005C4016"/>
    <w:rsid w:val="005C4041"/>
    <w:rsid w:val="005C41C1"/>
    <w:rsid w:val="005C45C1"/>
    <w:rsid w:val="005C4701"/>
    <w:rsid w:val="005C4719"/>
    <w:rsid w:val="005C4B6D"/>
    <w:rsid w:val="005C6724"/>
    <w:rsid w:val="005C6745"/>
    <w:rsid w:val="005C67DF"/>
    <w:rsid w:val="005C6B84"/>
    <w:rsid w:val="005C7615"/>
    <w:rsid w:val="005C765A"/>
    <w:rsid w:val="005C7C44"/>
    <w:rsid w:val="005D0233"/>
    <w:rsid w:val="005D0275"/>
    <w:rsid w:val="005D06C5"/>
    <w:rsid w:val="005D0882"/>
    <w:rsid w:val="005D09A7"/>
    <w:rsid w:val="005D0E0E"/>
    <w:rsid w:val="005D0E80"/>
    <w:rsid w:val="005D1026"/>
    <w:rsid w:val="005D1730"/>
    <w:rsid w:val="005D19B1"/>
    <w:rsid w:val="005D1CC0"/>
    <w:rsid w:val="005D28F8"/>
    <w:rsid w:val="005D2CEF"/>
    <w:rsid w:val="005D3467"/>
    <w:rsid w:val="005D3AD9"/>
    <w:rsid w:val="005D405A"/>
    <w:rsid w:val="005D4BAD"/>
    <w:rsid w:val="005D4BBD"/>
    <w:rsid w:val="005D4CCE"/>
    <w:rsid w:val="005D4DD7"/>
    <w:rsid w:val="005D4FA1"/>
    <w:rsid w:val="005D526B"/>
    <w:rsid w:val="005D589C"/>
    <w:rsid w:val="005D5AFB"/>
    <w:rsid w:val="005D6117"/>
    <w:rsid w:val="005D643A"/>
    <w:rsid w:val="005D6B24"/>
    <w:rsid w:val="005D6DD3"/>
    <w:rsid w:val="005D6E47"/>
    <w:rsid w:val="005D7234"/>
    <w:rsid w:val="005E01E7"/>
    <w:rsid w:val="005E0362"/>
    <w:rsid w:val="005E0439"/>
    <w:rsid w:val="005E0A74"/>
    <w:rsid w:val="005E12AF"/>
    <w:rsid w:val="005E15E2"/>
    <w:rsid w:val="005E28C0"/>
    <w:rsid w:val="005E2EB4"/>
    <w:rsid w:val="005E35CB"/>
    <w:rsid w:val="005E3DC2"/>
    <w:rsid w:val="005E3E8F"/>
    <w:rsid w:val="005E3F80"/>
    <w:rsid w:val="005E4177"/>
    <w:rsid w:val="005E4755"/>
    <w:rsid w:val="005E4D77"/>
    <w:rsid w:val="005E4FF0"/>
    <w:rsid w:val="005E5615"/>
    <w:rsid w:val="005E5803"/>
    <w:rsid w:val="005E5CB2"/>
    <w:rsid w:val="005E6084"/>
    <w:rsid w:val="005E645C"/>
    <w:rsid w:val="005E76DF"/>
    <w:rsid w:val="005E7E56"/>
    <w:rsid w:val="005F0EF1"/>
    <w:rsid w:val="005F0F4D"/>
    <w:rsid w:val="005F10F2"/>
    <w:rsid w:val="005F1769"/>
    <w:rsid w:val="005F177B"/>
    <w:rsid w:val="005F22BF"/>
    <w:rsid w:val="005F237B"/>
    <w:rsid w:val="005F24FD"/>
    <w:rsid w:val="005F2E1A"/>
    <w:rsid w:val="005F342B"/>
    <w:rsid w:val="005F3603"/>
    <w:rsid w:val="005F3755"/>
    <w:rsid w:val="005F4440"/>
    <w:rsid w:val="005F51AC"/>
    <w:rsid w:val="005F7058"/>
    <w:rsid w:val="005F7262"/>
    <w:rsid w:val="005F7AFE"/>
    <w:rsid w:val="005F7BED"/>
    <w:rsid w:val="005F7F65"/>
    <w:rsid w:val="0060010D"/>
    <w:rsid w:val="00600393"/>
    <w:rsid w:val="00600A7F"/>
    <w:rsid w:val="00600AA8"/>
    <w:rsid w:val="006013B1"/>
    <w:rsid w:val="00601974"/>
    <w:rsid w:val="0060218D"/>
    <w:rsid w:val="006024CC"/>
    <w:rsid w:val="00602621"/>
    <w:rsid w:val="00602AB5"/>
    <w:rsid w:val="00603686"/>
    <w:rsid w:val="00603B5D"/>
    <w:rsid w:val="00604671"/>
    <w:rsid w:val="00605261"/>
    <w:rsid w:val="006053A3"/>
    <w:rsid w:val="00605BD1"/>
    <w:rsid w:val="00605F34"/>
    <w:rsid w:val="00606967"/>
    <w:rsid w:val="00606976"/>
    <w:rsid w:val="00606C5F"/>
    <w:rsid w:val="00606F0C"/>
    <w:rsid w:val="00607C89"/>
    <w:rsid w:val="00607DC9"/>
    <w:rsid w:val="00610BB7"/>
    <w:rsid w:val="00610BD5"/>
    <w:rsid w:val="00610F08"/>
    <w:rsid w:val="00611B9B"/>
    <w:rsid w:val="00612089"/>
    <w:rsid w:val="00612097"/>
    <w:rsid w:val="00612204"/>
    <w:rsid w:val="006124E6"/>
    <w:rsid w:val="00612671"/>
    <w:rsid w:val="006128AE"/>
    <w:rsid w:val="00612EAC"/>
    <w:rsid w:val="0061357E"/>
    <w:rsid w:val="006136C0"/>
    <w:rsid w:val="006138FA"/>
    <w:rsid w:val="00613FB9"/>
    <w:rsid w:val="00614661"/>
    <w:rsid w:val="006149F7"/>
    <w:rsid w:val="00615083"/>
    <w:rsid w:val="00615233"/>
    <w:rsid w:val="0061540E"/>
    <w:rsid w:val="0061552B"/>
    <w:rsid w:val="006159D1"/>
    <w:rsid w:val="00615B7F"/>
    <w:rsid w:val="00615C45"/>
    <w:rsid w:val="00616252"/>
    <w:rsid w:val="00617385"/>
    <w:rsid w:val="00617D22"/>
    <w:rsid w:val="00620FD2"/>
    <w:rsid w:val="006215A9"/>
    <w:rsid w:val="00621D18"/>
    <w:rsid w:val="006223A3"/>
    <w:rsid w:val="00622FEB"/>
    <w:rsid w:val="006232BB"/>
    <w:rsid w:val="00623867"/>
    <w:rsid w:val="00623F72"/>
    <w:rsid w:val="006247DD"/>
    <w:rsid w:val="00625C8A"/>
    <w:rsid w:val="00626563"/>
    <w:rsid w:val="006269EF"/>
    <w:rsid w:val="00626C4E"/>
    <w:rsid w:val="0062791D"/>
    <w:rsid w:val="006304C9"/>
    <w:rsid w:val="00630588"/>
    <w:rsid w:val="00630606"/>
    <w:rsid w:val="00630709"/>
    <w:rsid w:val="00630CA2"/>
    <w:rsid w:val="0063112B"/>
    <w:rsid w:val="00631625"/>
    <w:rsid w:val="006318BD"/>
    <w:rsid w:val="0063222A"/>
    <w:rsid w:val="006327B3"/>
    <w:rsid w:val="00632A97"/>
    <w:rsid w:val="00633F80"/>
    <w:rsid w:val="00633FB9"/>
    <w:rsid w:val="00634573"/>
    <w:rsid w:val="00634A96"/>
    <w:rsid w:val="00635528"/>
    <w:rsid w:val="006356A4"/>
    <w:rsid w:val="00635738"/>
    <w:rsid w:val="006359E3"/>
    <w:rsid w:val="00635F0E"/>
    <w:rsid w:val="00636180"/>
    <w:rsid w:val="0063677C"/>
    <w:rsid w:val="00636B02"/>
    <w:rsid w:val="00636BDC"/>
    <w:rsid w:val="00636E1D"/>
    <w:rsid w:val="00636F56"/>
    <w:rsid w:val="00636FB8"/>
    <w:rsid w:val="006370FB"/>
    <w:rsid w:val="006371C4"/>
    <w:rsid w:val="006374AC"/>
    <w:rsid w:val="00637C34"/>
    <w:rsid w:val="00637FD3"/>
    <w:rsid w:val="00640163"/>
    <w:rsid w:val="006409DB"/>
    <w:rsid w:val="00640C09"/>
    <w:rsid w:val="00640E23"/>
    <w:rsid w:val="006414EB"/>
    <w:rsid w:val="00641CC0"/>
    <w:rsid w:val="00641E6E"/>
    <w:rsid w:val="00642519"/>
    <w:rsid w:val="00642BCE"/>
    <w:rsid w:val="00643A15"/>
    <w:rsid w:val="00643EDC"/>
    <w:rsid w:val="0064541C"/>
    <w:rsid w:val="00645A83"/>
    <w:rsid w:val="00646506"/>
    <w:rsid w:val="00647C3F"/>
    <w:rsid w:val="00650844"/>
    <w:rsid w:val="00650AFA"/>
    <w:rsid w:val="00650C0F"/>
    <w:rsid w:val="00650F81"/>
    <w:rsid w:val="006521EE"/>
    <w:rsid w:val="00652F9D"/>
    <w:rsid w:val="00653005"/>
    <w:rsid w:val="006531E4"/>
    <w:rsid w:val="006539B8"/>
    <w:rsid w:val="00654902"/>
    <w:rsid w:val="00654FDB"/>
    <w:rsid w:val="00655144"/>
    <w:rsid w:val="0065527C"/>
    <w:rsid w:val="006552CF"/>
    <w:rsid w:val="006559EA"/>
    <w:rsid w:val="00655E17"/>
    <w:rsid w:val="00656263"/>
    <w:rsid w:val="00656524"/>
    <w:rsid w:val="00656779"/>
    <w:rsid w:val="00656C8D"/>
    <w:rsid w:val="00657BFF"/>
    <w:rsid w:val="00657D0F"/>
    <w:rsid w:val="006605FB"/>
    <w:rsid w:val="00660BF2"/>
    <w:rsid w:val="00661410"/>
    <w:rsid w:val="006616ED"/>
    <w:rsid w:val="00661813"/>
    <w:rsid w:val="00661D2E"/>
    <w:rsid w:val="006626D2"/>
    <w:rsid w:val="00663215"/>
    <w:rsid w:val="006639C2"/>
    <w:rsid w:val="00663AE7"/>
    <w:rsid w:val="00663E83"/>
    <w:rsid w:val="00663E93"/>
    <w:rsid w:val="00664DE3"/>
    <w:rsid w:val="00665271"/>
    <w:rsid w:val="006658F3"/>
    <w:rsid w:val="00665BD3"/>
    <w:rsid w:val="00666312"/>
    <w:rsid w:val="0066634E"/>
    <w:rsid w:val="00666581"/>
    <w:rsid w:val="00667088"/>
    <w:rsid w:val="006702F4"/>
    <w:rsid w:val="00670623"/>
    <w:rsid w:val="00670BF6"/>
    <w:rsid w:val="00670EBA"/>
    <w:rsid w:val="006713FA"/>
    <w:rsid w:val="00671FEA"/>
    <w:rsid w:val="006723D6"/>
    <w:rsid w:val="00672C9D"/>
    <w:rsid w:val="00672EC9"/>
    <w:rsid w:val="00672F9B"/>
    <w:rsid w:val="0067398F"/>
    <w:rsid w:val="00673A99"/>
    <w:rsid w:val="00673CC0"/>
    <w:rsid w:val="00673F5B"/>
    <w:rsid w:val="00674FD1"/>
    <w:rsid w:val="006750BC"/>
    <w:rsid w:val="00675C88"/>
    <w:rsid w:val="006762D8"/>
    <w:rsid w:val="00676AF5"/>
    <w:rsid w:val="00676CD8"/>
    <w:rsid w:val="00676E97"/>
    <w:rsid w:val="006771B0"/>
    <w:rsid w:val="00677422"/>
    <w:rsid w:val="0067784A"/>
    <w:rsid w:val="0068036B"/>
    <w:rsid w:val="00680888"/>
    <w:rsid w:val="0068092F"/>
    <w:rsid w:val="00680DAB"/>
    <w:rsid w:val="00680F2B"/>
    <w:rsid w:val="00682AF0"/>
    <w:rsid w:val="00683249"/>
    <w:rsid w:val="0068371D"/>
    <w:rsid w:val="00683744"/>
    <w:rsid w:val="0068394E"/>
    <w:rsid w:val="0068457C"/>
    <w:rsid w:val="00684750"/>
    <w:rsid w:val="00684803"/>
    <w:rsid w:val="00684839"/>
    <w:rsid w:val="006851E4"/>
    <w:rsid w:val="006852F0"/>
    <w:rsid w:val="006859C1"/>
    <w:rsid w:val="00686083"/>
    <w:rsid w:val="00686210"/>
    <w:rsid w:val="0068706C"/>
    <w:rsid w:val="006872F0"/>
    <w:rsid w:val="0069071B"/>
    <w:rsid w:val="0069078C"/>
    <w:rsid w:val="006908E4"/>
    <w:rsid w:val="006909BE"/>
    <w:rsid w:val="00690E3F"/>
    <w:rsid w:val="006917E8"/>
    <w:rsid w:val="00691B6D"/>
    <w:rsid w:val="00691D2D"/>
    <w:rsid w:val="00691FFD"/>
    <w:rsid w:val="00692607"/>
    <w:rsid w:val="00693310"/>
    <w:rsid w:val="00693341"/>
    <w:rsid w:val="0069420A"/>
    <w:rsid w:val="006945C4"/>
    <w:rsid w:val="00694828"/>
    <w:rsid w:val="00694948"/>
    <w:rsid w:val="006949DE"/>
    <w:rsid w:val="00694FFE"/>
    <w:rsid w:val="0069504C"/>
    <w:rsid w:val="00695220"/>
    <w:rsid w:val="00697434"/>
    <w:rsid w:val="00697CB6"/>
    <w:rsid w:val="00697D6F"/>
    <w:rsid w:val="006A0092"/>
    <w:rsid w:val="006A0EFA"/>
    <w:rsid w:val="006A1AE0"/>
    <w:rsid w:val="006A1FF0"/>
    <w:rsid w:val="006A28E8"/>
    <w:rsid w:val="006A2959"/>
    <w:rsid w:val="006A319D"/>
    <w:rsid w:val="006A3A7A"/>
    <w:rsid w:val="006A3D3D"/>
    <w:rsid w:val="006A424D"/>
    <w:rsid w:val="006A4C1E"/>
    <w:rsid w:val="006A4FA8"/>
    <w:rsid w:val="006A58FA"/>
    <w:rsid w:val="006A5F76"/>
    <w:rsid w:val="006A6BDC"/>
    <w:rsid w:val="006A70FD"/>
    <w:rsid w:val="006B0509"/>
    <w:rsid w:val="006B0E1C"/>
    <w:rsid w:val="006B19C5"/>
    <w:rsid w:val="006B1A92"/>
    <w:rsid w:val="006B2D70"/>
    <w:rsid w:val="006B2EC9"/>
    <w:rsid w:val="006B311F"/>
    <w:rsid w:val="006B3569"/>
    <w:rsid w:val="006B3EF7"/>
    <w:rsid w:val="006B4049"/>
    <w:rsid w:val="006B41EF"/>
    <w:rsid w:val="006B480B"/>
    <w:rsid w:val="006B48B9"/>
    <w:rsid w:val="006B5364"/>
    <w:rsid w:val="006B5371"/>
    <w:rsid w:val="006B6215"/>
    <w:rsid w:val="006B6996"/>
    <w:rsid w:val="006B6AA9"/>
    <w:rsid w:val="006B754A"/>
    <w:rsid w:val="006B7581"/>
    <w:rsid w:val="006B7C60"/>
    <w:rsid w:val="006B7EAA"/>
    <w:rsid w:val="006C02E0"/>
    <w:rsid w:val="006C06D3"/>
    <w:rsid w:val="006C09C6"/>
    <w:rsid w:val="006C133B"/>
    <w:rsid w:val="006C1A45"/>
    <w:rsid w:val="006C1B6D"/>
    <w:rsid w:val="006C1DFE"/>
    <w:rsid w:val="006C2092"/>
    <w:rsid w:val="006C289F"/>
    <w:rsid w:val="006C3A87"/>
    <w:rsid w:val="006C483B"/>
    <w:rsid w:val="006C5937"/>
    <w:rsid w:val="006C600F"/>
    <w:rsid w:val="006C61AC"/>
    <w:rsid w:val="006C66DA"/>
    <w:rsid w:val="006C6701"/>
    <w:rsid w:val="006C6819"/>
    <w:rsid w:val="006C6BF9"/>
    <w:rsid w:val="006C6E4C"/>
    <w:rsid w:val="006C7540"/>
    <w:rsid w:val="006C75CC"/>
    <w:rsid w:val="006C7982"/>
    <w:rsid w:val="006D1986"/>
    <w:rsid w:val="006D1E12"/>
    <w:rsid w:val="006D1EBE"/>
    <w:rsid w:val="006D215C"/>
    <w:rsid w:val="006D2D54"/>
    <w:rsid w:val="006D3147"/>
    <w:rsid w:val="006D4880"/>
    <w:rsid w:val="006D499C"/>
    <w:rsid w:val="006D4ECB"/>
    <w:rsid w:val="006D5C52"/>
    <w:rsid w:val="006D6C08"/>
    <w:rsid w:val="006D7172"/>
    <w:rsid w:val="006D726A"/>
    <w:rsid w:val="006D72C3"/>
    <w:rsid w:val="006D7554"/>
    <w:rsid w:val="006D7FC2"/>
    <w:rsid w:val="006E005E"/>
    <w:rsid w:val="006E014D"/>
    <w:rsid w:val="006E030D"/>
    <w:rsid w:val="006E05AC"/>
    <w:rsid w:val="006E0DA4"/>
    <w:rsid w:val="006E12F2"/>
    <w:rsid w:val="006E1ADD"/>
    <w:rsid w:val="006E20BC"/>
    <w:rsid w:val="006E2467"/>
    <w:rsid w:val="006E2780"/>
    <w:rsid w:val="006E27D8"/>
    <w:rsid w:val="006E2C5C"/>
    <w:rsid w:val="006E3302"/>
    <w:rsid w:val="006E341E"/>
    <w:rsid w:val="006E36C6"/>
    <w:rsid w:val="006E396E"/>
    <w:rsid w:val="006E420B"/>
    <w:rsid w:val="006E43F8"/>
    <w:rsid w:val="006E45BC"/>
    <w:rsid w:val="006E4DD4"/>
    <w:rsid w:val="006E5217"/>
    <w:rsid w:val="006E5501"/>
    <w:rsid w:val="006E59A8"/>
    <w:rsid w:val="006E5C13"/>
    <w:rsid w:val="006E5EB8"/>
    <w:rsid w:val="006E5F6A"/>
    <w:rsid w:val="006E60C2"/>
    <w:rsid w:val="006E6531"/>
    <w:rsid w:val="006E6613"/>
    <w:rsid w:val="006E6B0A"/>
    <w:rsid w:val="006E6EE8"/>
    <w:rsid w:val="006E6F95"/>
    <w:rsid w:val="006E7782"/>
    <w:rsid w:val="006E78B4"/>
    <w:rsid w:val="006E7917"/>
    <w:rsid w:val="006E7F43"/>
    <w:rsid w:val="006F0326"/>
    <w:rsid w:val="006F0698"/>
    <w:rsid w:val="006F0746"/>
    <w:rsid w:val="006F0CF7"/>
    <w:rsid w:val="006F0E3D"/>
    <w:rsid w:val="006F13D3"/>
    <w:rsid w:val="006F1CA1"/>
    <w:rsid w:val="006F26A5"/>
    <w:rsid w:val="006F276B"/>
    <w:rsid w:val="006F27A1"/>
    <w:rsid w:val="006F2F44"/>
    <w:rsid w:val="006F34D7"/>
    <w:rsid w:val="006F3688"/>
    <w:rsid w:val="006F3CC0"/>
    <w:rsid w:val="006F3DC7"/>
    <w:rsid w:val="006F3FD1"/>
    <w:rsid w:val="006F4004"/>
    <w:rsid w:val="006F497C"/>
    <w:rsid w:val="006F4BEF"/>
    <w:rsid w:val="006F4CE2"/>
    <w:rsid w:val="006F4E29"/>
    <w:rsid w:val="006F61E9"/>
    <w:rsid w:val="006F7111"/>
    <w:rsid w:val="006F73BB"/>
    <w:rsid w:val="006F797A"/>
    <w:rsid w:val="006F7E7C"/>
    <w:rsid w:val="007002D6"/>
    <w:rsid w:val="00700335"/>
    <w:rsid w:val="00700DD9"/>
    <w:rsid w:val="007016E7"/>
    <w:rsid w:val="00701EC9"/>
    <w:rsid w:val="00701F21"/>
    <w:rsid w:val="0070212B"/>
    <w:rsid w:val="007021F3"/>
    <w:rsid w:val="0070220E"/>
    <w:rsid w:val="007029AD"/>
    <w:rsid w:val="00702F24"/>
    <w:rsid w:val="00702FB3"/>
    <w:rsid w:val="00703237"/>
    <w:rsid w:val="00703982"/>
    <w:rsid w:val="00704D65"/>
    <w:rsid w:val="00704DA2"/>
    <w:rsid w:val="00705146"/>
    <w:rsid w:val="007052A4"/>
    <w:rsid w:val="007059FC"/>
    <w:rsid w:val="00705A57"/>
    <w:rsid w:val="00705DB7"/>
    <w:rsid w:val="0070643C"/>
    <w:rsid w:val="007065B2"/>
    <w:rsid w:val="007071A3"/>
    <w:rsid w:val="00707443"/>
    <w:rsid w:val="00707B58"/>
    <w:rsid w:val="007101F9"/>
    <w:rsid w:val="00710A17"/>
    <w:rsid w:val="00711799"/>
    <w:rsid w:val="00711F1B"/>
    <w:rsid w:val="00711F93"/>
    <w:rsid w:val="00713027"/>
    <w:rsid w:val="0071307C"/>
    <w:rsid w:val="0071342B"/>
    <w:rsid w:val="007137EF"/>
    <w:rsid w:val="00714D45"/>
    <w:rsid w:val="00714D6F"/>
    <w:rsid w:val="0071558D"/>
    <w:rsid w:val="007156EA"/>
    <w:rsid w:val="00715EC7"/>
    <w:rsid w:val="007168BB"/>
    <w:rsid w:val="0071755F"/>
    <w:rsid w:val="00717CB7"/>
    <w:rsid w:val="00720B7C"/>
    <w:rsid w:val="00721D5D"/>
    <w:rsid w:val="00722014"/>
    <w:rsid w:val="0072233F"/>
    <w:rsid w:val="00722814"/>
    <w:rsid w:val="00723257"/>
    <w:rsid w:val="00723CBF"/>
    <w:rsid w:val="0072447A"/>
    <w:rsid w:val="007246A6"/>
    <w:rsid w:val="0072516D"/>
    <w:rsid w:val="007253E7"/>
    <w:rsid w:val="00725F8C"/>
    <w:rsid w:val="00726366"/>
    <w:rsid w:val="00727786"/>
    <w:rsid w:val="007277E7"/>
    <w:rsid w:val="00727BE6"/>
    <w:rsid w:val="00727C44"/>
    <w:rsid w:val="00727FEC"/>
    <w:rsid w:val="007301C2"/>
    <w:rsid w:val="00730B15"/>
    <w:rsid w:val="00730C33"/>
    <w:rsid w:val="00730F81"/>
    <w:rsid w:val="0073221E"/>
    <w:rsid w:val="00732422"/>
    <w:rsid w:val="0073247B"/>
    <w:rsid w:val="007326DB"/>
    <w:rsid w:val="00732A30"/>
    <w:rsid w:val="007332C1"/>
    <w:rsid w:val="007337B3"/>
    <w:rsid w:val="00737853"/>
    <w:rsid w:val="00737D38"/>
    <w:rsid w:val="00737D99"/>
    <w:rsid w:val="00737E4A"/>
    <w:rsid w:val="00737F78"/>
    <w:rsid w:val="00737F91"/>
    <w:rsid w:val="007401BD"/>
    <w:rsid w:val="007407F4"/>
    <w:rsid w:val="00740827"/>
    <w:rsid w:val="00740A3A"/>
    <w:rsid w:val="00741450"/>
    <w:rsid w:val="00741590"/>
    <w:rsid w:val="0074186A"/>
    <w:rsid w:val="00741E7E"/>
    <w:rsid w:val="00742232"/>
    <w:rsid w:val="00742253"/>
    <w:rsid w:val="007429DC"/>
    <w:rsid w:val="00742E7F"/>
    <w:rsid w:val="00743DE0"/>
    <w:rsid w:val="00744247"/>
    <w:rsid w:val="00744328"/>
    <w:rsid w:val="0074456F"/>
    <w:rsid w:val="007446BC"/>
    <w:rsid w:val="00744795"/>
    <w:rsid w:val="00744888"/>
    <w:rsid w:val="00744B35"/>
    <w:rsid w:val="00744DA6"/>
    <w:rsid w:val="00744F84"/>
    <w:rsid w:val="00745443"/>
    <w:rsid w:val="007456BF"/>
    <w:rsid w:val="00745713"/>
    <w:rsid w:val="00745E7F"/>
    <w:rsid w:val="00746FCB"/>
    <w:rsid w:val="00750FF3"/>
    <w:rsid w:val="00751F8F"/>
    <w:rsid w:val="007520DA"/>
    <w:rsid w:val="00753159"/>
    <w:rsid w:val="007538FC"/>
    <w:rsid w:val="0075483E"/>
    <w:rsid w:val="0075510C"/>
    <w:rsid w:val="0075556F"/>
    <w:rsid w:val="007556EE"/>
    <w:rsid w:val="0075644A"/>
    <w:rsid w:val="007564AC"/>
    <w:rsid w:val="007569E6"/>
    <w:rsid w:val="007569F4"/>
    <w:rsid w:val="00756BFC"/>
    <w:rsid w:val="007573D4"/>
    <w:rsid w:val="00757632"/>
    <w:rsid w:val="00757974"/>
    <w:rsid w:val="00757B4D"/>
    <w:rsid w:val="00761202"/>
    <w:rsid w:val="007615BE"/>
    <w:rsid w:val="0076193F"/>
    <w:rsid w:val="00761A5C"/>
    <w:rsid w:val="00761AB5"/>
    <w:rsid w:val="00762307"/>
    <w:rsid w:val="00762773"/>
    <w:rsid w:val="007627FE"/>
    <w:rsid w:val="00762F12"/>
    <w:rsid w:val="007633D2"/>
    <w:rsid w:val="00764631"/>
    <w:rsid w:val="00764AF7"/>
    <w:rsid w:val="00765902"/>
    <w:rsid w:val="007659B0"/>
    <w:rsid w:val="00765EBF"/>
    <w:rsid w:val="00766571"/>
    <w:rsid w:val="007665A6"/>
    <w:rsid w:val="00766909"/>
    <w:rsid w:val="007678EE"/>
    <w:rsid w:val="00767AC4"/>
    <w:rsid w:val="00767D3A"/>
    <w:rsid w:val="00770CC7"/>
    <w:rsid w:val="00771562"/>
    <w:rsid w:val="0077160F"/>
    <w:rsid w:val="00771764"/>
    <w:rsid w:val="00771F9E"/>
    <w:rsid w:val="0077262C"/>
    <w:rsid w:val="00772AF7"/>
    <w:rsid w:val="00772B1D"/>
    <w:rsid w:val="0077312F"/>
    <w:rsid w:val="00773BA8"/>
    <w:rsid w:val="007742A2"/>
    <w:rsid w:val="00774652"/>
    <w:rsid w:val="00775490"/>
    <w:rsid w:val="007755CB"/>
    <w:rsid w:val="007755E5"/>
    <w:rsid w:val="007763E4"/>
    <w:rsid w:val="0077641C"/>
    <w:rsid w:val="00776FE1"/>
    <w:rsid w:val="00777A38"/>
    <w:rsid w:val="00777F63"/>
    <w:rsid w:val="007806BC"/>
    <w:rsid w:val="00781A11"/>
    <w:rsid w:val="0078222E"/>
    <w:rsid w:val="00782347"/>
    <w:rsid w:val="00782564"/>
    <w:rsid w:val="00782746"/>
    <w:rsid w:val="00782EF6"/>
    <w:rsid w:val="00783340"/>
    <w:rsid w:val="0078396A"/>
    <w:rsid w:val="00783BFB"/>
    <w:rsid w:val="00783D7E"/>
    <w:rsid w:val="0078447D"/>
    <w:rsid w:val="007844D1"/>
    <w:rsid w:val="007844DE"/>
    <w:rsid w:val="00784E1E"/>
    <w:rsid w:val="00785038"/>
    <w:rsid w:val="00785206"/>
    <w:rsid w:val="0078570D"/>
    <w:rsid w:val="00786E0D"/>
    <w:rsid w:val="00786E3D"/>
    <w:rsid w:val="00786FB8"/>
    <w:rsid w:val="007874A1"/>
    <w:rsid w:val="00787A97"/>
    <w:rsid w:val="00791A6A"/>
    <w:rsid w:val="0079273A"/>
    <w:rsid w:val="00792862"/>
    <w:rsid w:val="00792DDC"/>
    <w:rsid w:val="00793323"/>
    <w:rsid w:val="007934AF"/>
    <w:rsid w:val="007935EB"/>
    <w:rsid w:val="007938CC"/>
    <w:rsid w:val="0079421D"/>
    <w:rsid w:val="0079445F"/>
    <w:rsid w:val="00794908"/>
    <w:rsid w:val="00794986"/>
    <w:rsid w:val="007953AD"/>
    <w:rsid w:val="00795B14"/>
    <w:rsid w:val="007961F3"/>
    <w:rsid w:val="007966DC"/>
    <w:rsid w:val="00796CA1"/>
    <w:rsid w:val="0079727F"/>
    <w:rsid w:val="00797815"/>
    <w:rsid w:val="00797D8F"/>
    <w:rsid w:val="007A184F"/>
    <w:rsid w:val="007A1D1E"/>
    <w:rsid w:val="007A1E00"/>
    <w:rsid w:val="007A291B"/>
    <w:rsid w:val="007A2FEA"/>
    <w:rsid w:val="007A314B"/>
    <w:rsid w:val="007A3DA8"/>
    <w:rsid w:val="007A4F20"/>
    <w:rsid w:val="007A52BE"/>
    <w:rsid w:val="007A5769"/>
    <w:rsid w:val="007A5C51"/>
    <w:rsid w:val="007A5F7B"/>
    <w:rsid w:val="007A6541"/>
    <w:rsid w:val="007A6955"/>
    <w:rsid w:val="007A6BAD"/>
    <w:rsid w:val="007A6E14"/>
    <w:rsid w:val="007A71B0"/>
    <w:rsid w:val="007A7C46"/>
    <w:rsid w:val="007B06D3"/>
    <w:rsid w:val="007B0C40"/>
    <w:rsid w:val="007B17F6"/>
    <w:rsid w:val="007B1864"/>
    <w:rsid w:val="007B1962"/>
    <w:rsid w:val="007B1A8F"/>
    <w:rsid w:val="007B2182"/>
    <w:rsid w:val="007B21AF"/>
    <w:rsid w:val="007B24FF"/>
    <w:rsid w:val="007B289D"/>
    <w:rsid w:val="007B2C10"/>
    <w:rsid w:val="007B3113"/>
    <w:rsid w:val="007B3165"/>
    <w:rsid w:val="007B3473"/>
    <w:rsid w:val="007B3AFA"/>
    <w:rsid w:val="007B464F"/>
    <w:rsid w:val="007B4D33"/>
    <w:rsid w:val="007B4E14"/>
    <w:rsid w:val="007B53F6"/>
    <w:rsid w:val="007B597B"/>
    <w:rsid w:val="007B745B"/>
    <w:rsid w:val="007C0075"/>
    <w:rsid w:val="007C040D"/>
    <w:rsid w:val="007C09A5"/>
    <w:rsid w:val="007C09C3"/>
    <w:rsid w:val="007C174E"/>
    <w:rsid w:val="007C19EC"/>
    <w:rsid w:val="007C19FA"/>
    <w:rsid w:val="007C1C43"/>
    <w:rsid w:val="007C1EA0"/>
    <w:rsid w:val="007C2664"/>
    <w:rsid w:val="007C2D99"/>
    <w:rsid w:val="007C3097"/>
    <w:rsid w:val="007C357E"/>
    <w:rsid w:val="007C3711"/>
    <w:rsid w:val="007C3BF3"/>
    <w:rsid w:val="007C3F69"/>
    <w:rsid w:val="007C4035"/>
    <w:rsid w:val="007C4CB3"/>
    <w:rsid w:val="007C504A"/>
    <w:rsid w:val="007C54DC"/>
    <w:rsid w:val="007C598A"/>
    <w:rsid w:val="007C5A56"/>
    <w:rsid w:val="007C5FD4"/>
    <w:rsid w:val="007C6076"/>
    <w:rsid w:val="007C61D9"/>
    <w:rsid w:val="007C6264"/>
    <w:rsid w:val="007C7342"/>
    <w:rsid w:val="007C779F"/>
    <w:rsid w:val="007C7E1A"/>
    <w:rsid w:val="007C7F27"/>
    <w:rsid w:val="007D01EE"/>
    <w:rsid w:val="007D0BE0"/>
    <w:rsid w:val="007D19DE"/>
    <w:rsid w:val="007D1ADE"/>
    <w:rsid w:val="007D1EEF"/>
    <w:rsid w:val="007D26C2"/>
    <w:rsid w:val="007D2E06"/>
    <w:rsid w:val="007D2E11"/>
    <w:rsid w:val="007D2E32"/>
    <w:rsid w:val="007D3303"/>
    <w:rsid w:val="007D33E8"/>
    <w:rsid w:val="007D3576"/>
    <w:rsid w:val="007D3611"/>
    <w:rsid w:val="007D36EA"/>
    <w:rsid w:val="007D3CAA"/>
    <w:rsid w:val="007D3F14"/>
    <w:rsid w:val="007D4104"/>
    <w:rsid w:val="007D499D"/>
    <w:rsid w:val="007D4A85"/>
    <w:rsid w:val="007D4E2F"/>
    <w:rsid w:val="007D5124"/>
    <w:rsid w:val="007D6DE3"/>
    <w:rsid w:val="007D73AC"/>
    <w:rsid w:val="007D746E"/>
    <w:rsid w:val="007D7A9D"/>
    <w:rsid w:val="007D7BAC"/>
    <w:rsid w:val="007D7E94"/>
    <w:rsid w:val="007E0158"/>
    <w:rsid w:val="007E022B"/>
    <w:rsid w:val="007E0407"/>
    <w:rsid w:val="007E12EF"/>
    <w:rsid w:val="007E1524"/>
    <w:rsid w:val="007E1622"/>
    <w:rsid w:val="007E1B42"/>
    <w:rsid w:val="007E26A2"/>
    <w:rsid w:val="007E28C5"/>
    <w:rsid w:val="007E3A15"/>
    <w:rsid w:val="007E3CEF"/>
    <w:rsid w:val="007E437B"/>
    <w:rsid w:val="007E44EB"/>
    <w:rsid w:val="007E45C1"/>
    <w:rsid w:val="007E4D3A"/>
    <w:rsid w:val="007E58E2"/>
    <w:rsid w:val="007E5923"/>
    <w:rsid w:val="007E6758"/>
    <w:rsid w:val="007E70A9"/>
    <w:rsid w:val="007E73E9"/>
    <w:rsid w:val="007E74D2"/>
    <w:rsid w:val="007F1214"/>
    <w:rsid w:val="007F1869"/>
    <w:rsid w:val="007F1B94"/>
    <w:rsid w:val="007F2048"/>
    <w:rsid w:val="007F219A"/>
    <w:rsid w:val="007F2258"/>
    <w:rsid w:val="007F23BD"/>
    <w:rsid w:val="007F23CD"/>
    <w:rsid w:val="007F2AFF"/>
    <w:rsid w:val="007F36D8"/>
    <w:rsid w:val="007F3840"/>
    <w:rsid w:val="007F44E8"/>
    <w:rsid w:val="007F5823"/>
    <w:rsid w:val="007F5926"/>
    <w:rsid w:val="007F5B4B"/>
    <w:rsid w:val="007F5E8F"/>
    <w:rsid w:val="007F6A41"/>
    <w:rsid w:val="007F6FE9"/>
    <w:rsid w:val="007F70F9"/>
    <w:rsid w:val="007F71B5"/>
    <w:rsid w:val="007F74BB"/>
    <w:rsid w:val="007F762C"/>
    <w:rsid w:val="007F777E"/>
    <w:rsid w:val="00800B6F"/>
    <w:rsid w:val="008010EF"/>
    <w:rsid w:val="0080117F"/>
    <w:rsid w:val="008012AD"/>
    <w:rsid w:val="00801331"/>
    <w:rsid w:val="00801E4C"/>
    <w:rsid w:val="00802452"/>
    <w:rsid w:val="008024A9"/>
    <w:rsid w:val="00802743"/>
    <w:rsid w:val="00802D39"/>
    <w:rsid w:val="00802DEE"/>
    <w:rsid w:val="00803026"/>
    <w:rsid w:val="0080316E"/>
    <w:rsid w:val="008033CC"/>
    <w:rsid w:val="0080350A"/>
    <w:rsid w:val="0080387C"/>
    <w:rsid w:val="00803949"/>
    <w:rsid w:val="00803DEA"/>
    <w:rsid w:val="0080425D"/>
    <w:rsid w:val="00804F1A"/>
    <w:rsid w:val="00805590"/>
    <w:rsid w:val="00805E48"/>
    <w:rsid w:val="0080656C"/>
    <w:rsid w:val="00807240"/>
    <w:rsid w:val="0080776C"/>
    <w:rsid w:val="00807E10"/>
    <w:rsid w:val="008100F9"/>
    <w:rsid w:val="0081017A"/>
    <w:rsid w:val="008105D2"/>
    <w:rsid w:val="0081060E"/>
    <w:rsid w:val="008107CD"/>
    <w:rsid w:val="00810AF5"/>
    <w:rsid w:val="008114CA"/>
    <w:rsid w:val="008118B9"/>
    <w:rsid w:val="00812772"/>
    <w:rsid w:val="00812F84"/>
    <w:rsid w:val="00813EF9"/>
    <w:rsid w:val="00814B7B"/>
    <w:rsid w:val="00814C14"/>
    <w:rsid w:val="00814C6E"/>
    <w:rsid w:val="00814E0A"/>
    <w:rsid w:val="00814F20"/>
    <w:rsid w:val="00815215"/>
    <w:rsid w:val="00815A07"/>
    <w:rsid w:val="0081600B"/>
    <w:rsid w:val="00816162"/>
    <w:rsid w:val="00816BA6"/>
    <w:rsid w:val="00816D01"/>
    <w:rsid w:val="0081760D"/>
    <w:rsid w:val="008208F0"/>
    <w:rsid w:val="00820C40"/>
    <w:rsid w:val="00821399"/>
    <w:rsid w:val="008219DD"/>
    <w:rsid w:val="008220B6"/>
    <w:rsid w:val="00822948"/>
    <w:rsid w:val="00822B47"/>
    <w:rsid w:val="00823300"/>
    <w:rsid w:val="00823483"/>
    <w:rsid w:val="008236D2"/>
    <w:rsid w:val="00823F0C"/>
    <w:rsid w:val="00824481"/>
    <w:rsid w:val="008244D2"/>
    <w:rsid w:val="00825661"/>
    <w:rsid w:val="00825931"/>
    <w:rsid w:val="00825A20"/>
    <w:rsid w:val="00825B00"/>
    <w:rsid w:val="00825C02"/>
    <w:rsid w:val="00825D72"/>
    <w:rsid w:val="0082628B"/>
    <w:rsid w:val="00826F22"/>
    <w:rsid w:val="0082766F"/>
    <w:rsid w:val="00827784"/>
    <w:rsid w:val="008279C2"/>
    <w:rsid w:val="00827E6F"/>
    <w:rsid w:val="00827EBA"/>
    <w:rsid w:val="008300F0"/>
    <w:rsid w:val="008307CA"/>
    <w:rsid w:val="00830C32"/>
    <w:rsid w:val="0083136F"/>
    <w:rsid w:val="008319E8"/>
    <w:rsid w:val="00831EE6"/>
    <w:rsid w:val="00831FA1"/>
    <w:rsid w:val="00832285"/>
    <w:rsid w:val="00832D24"/>
    <w:rsid w:val="00832D6B"/>
    <w:rsid w:val="00833214"/>
    <w:rsid w:val="00834605"/>
    <w:rsid w:val="00834A47"/>
    <w:rsid w:val="00834B56"/>
    <w:rsid w:val="00834EBD"/>
    <w:rsid w:val="0083519F"/>
    <w:rsid w:val="008352F0"/>
    <w:rsid w:val="00835856"/>
    <w:rsid w:val="008365D1"/>
    <w:rsid w:val="00836C3C"/>
    <w:rsid w:val="00836DA3"/>
    <w:rsid w:val="00836F6E"/>
    <w:rsid w:val="00840551"/>
    <w:rsid w:val="00840BD7"/>
    <w:rsid w:val="00840E5B"/>
    <w:rsid w:val="00841604"/>
    <w:rsid w:val="008417BA"/>
    <w:rsid w:val="008431B6"/>
    <w:rsid w:val="008432AF"/>
    <w:rsid w:val="00843962"/>
    <w:rsid w:val="00843F68"/>
    <w:rsid w:val="00844241"/>
    <w:rsid w:val="00844BE8"/>
    <w:rsid w:val="008452D5"/>
    <w:rsid w:val="008461E7"/>
    <w:rsid w:val="008465BD"/>
    <w:rsid w:val="00846BCC"/>
    <w:rsid w:val="0084724D"/>
    <w:rsid w:val="0084741F"/>
    <w:rsid w:val="008474FC"/>
    <w:rsid w:val="00851458"/>
    <w:rsid w:val="008514E5"/>
    <w:rsid w:val="008517AE"/>
    <w:rsid w:val="0085204B"/>
    <w:rsid w:val="008524F5"/>
    <w:rsid w:val="00852DAC"/>
    <w:rsid w:val="00853C49"/>
    <w:rsid w:val="00853D71"/>
    <w:rsid w:val="00853D8E"/>
    <w:rsid w:val="0085453B"/>
    <w:rsid w:val="00855210"/>
    <w:rsid w:val="008558B2"/>
    <w:rsid w:val="00856EB8"/>
    <w:rsid w:val="0085738A"/>
    <w:rsid w:val="008600DD"/>
    <w:rsid w:val="00860170"/>
    <w:rsid w:val="0086040F"/>
    <w:rsid w:val="00860577"/>
    <w:rsid w:val="008607B3"/>
    <w:rsid w:val="00861231"/>
    <w:rsid w:val="00862207"/>
    <w:rsid w:val="008623AA"/>
    <w:rsid w:val="008627F7"/>
    <w:rsid w:val="00863150"/>
    <w:rsid w:val="008639B9"/>
    <w:rsid w:val="00863B2C"/>
    <w:rsid w:val="00863FEF"/>
    <w:rsid w:val="00864B7E"/>
    <w:rsid w:val="00864C44"/>
    <w:rsid w:val="00864CDA"/>
    <w:rsid w:val="008654F3"/>
    <w:rsid w:val="00865F41"/>
    <w:rsid w:val="00866A8C"/>
    <w:rsid w:val="00866AAA"/>
    <w:rsid w:val="00867182"/>
    <w:rsid w:val="0086755D"/>
    <w:rsid w:val="00867818"/>
    <w:rsid w:val="00867B2B"/>
    <w:rsid w:val="0087037C"/>
    <w:rsid w:val="00870923"/>
    <w:rsid w:val="00870AA3"/>
    <w:rsid w:val="0087174C"/>
    <w:rsid w:val="00871CF7"/>
    <w:rsid w:val="00871F8B"/>
    <w:rsid w:val="00872413"/>
    <w:rsid w:val="008734B2"/>
    <w:rsid w:val="00873884"/>
    <w:rsid w:val="008740DC"/>
    <w:rsid w:val="008742C7"/>
    <w:rsid w:val="00874627"/>
    <w:rsid w:val="00874C45"/>
    <w:rsid w:val="0087560D"/>
    <w:rsid w:val="00877031"/>
    <w:rsid w:val="008773C7"/>
    <w:rsid w:val="0087763A"/>
    <w:rsid w:val="00877A9B"/>
    <w:rsid w:val="0088118F"/>
    <w:rsid w:val="00881F3F"/>
    <w:rsid w:val="008823FE"/>
    <w:rsid w:val="008827F8"/>
    <w:rsid w:val="00883E75"/>
    <w:rsid w:val="00883FFF"/>
    <w:rsid w:val="008840AA"/>
    <w:rsid w:val="00884253"/>
    <w:rsid w:val="00884568"/>
    <w:rsid w:val="0088499F"/>
    <w:rsid w:val="00884D51"/>
    <w:rsid w:val="0088592A"/>
    <w:rsid w:val="00885A20"/>
    <w:rsid w:val="00886800"/>
    <w:rsid w:val="00886F27"/>
    <w:rsid w:val="00890732"/>
    <w:rsid w:val="00890F28"/>
    <w:rsid w:val="00891556"/>
    <w:rsid w:val="008923C2"/>
    <w:rsid w:val="00892768"/>
    <w:rsid w:val="00892B25"/>
    <w:rsid w:val="0089302B"/>
    <w:rsid w:val="00893701"/>
    <w:rsid w:val="008944CA"/>
    <w:rsid w:val="00894561"/>
    <w:rsid w:val="00895441"/>
    <w:rsid w:val="0089573B"/>
    <w:rsid w:val="00895E87"/>
    <w:rsid w:val="0089633C"/>
    <w:rsid w:val="008963DC"/>
    <w:rsid w:val="008963DF"/>
    <w:rsid w:val="00896CD2"/>
    <w:rsid w:val="008976A7"/>
    <w:rsid w:val="008978B8"/>
    <w:rsid w:val="008A012A"/>
    <w:rsid w:val="008A03B4"/>
    <w:rsid w:val="008A0CB2"/>
    <w:rsid w:val="008A150D"/>
    <w:rsid w:val="008A1BC0"/>
    <w:rsid w:val="008A1D23"/>
    <w:rsid w:val="008A22BF"/>
    <w:rsid w:val="008A25E2"/>
    <w:rsid w:val="008A3047"/>
    <w:rsid w:val="008A4A19"/>
    <w:rsid w:val="008A4B8B"/>
    <w:rsid w:val="008A55D6"/>
    <w:rsid w:val="008A631F"/>
    <w:rsid w:val="008A64CE"/>
    <w:rsid w:val="008A76CB"/>
    <w:rsid w:val="008B004E"/>
    <w:rsid w:val="008B0173"/>
    <w:rsid w:val="008B1468"/>
    <w:rsid w:val="008B2D51"/>
    <w:rsid w:val="008B5A67"/>
    <w:rsid w:val="008B6299"/>
    <w:rsid w:val="008B6807"/>
    <w:rsid w:val="008B6E36"/>
    <w:rsid w:val="008B6FA5"/>
    <w:rsid w:val="008C0156"/>
    <w:rsid w:val="008C0169"/>
    <w:rsid w:val="008C0499"/>
    <w:rsid w:val="008C065D"/>
    <w:rsid w:val="008C0BBE"/>
    <w:rsid w:val="008C0EAB"/>
    <w:rsid w:val="008C2A04"/>
    <w:rsid w:val="008C2B83"/>
    <w:rsid w:val="008C2D6C"/>
    <w:rsid w:val="008C3260"/>
    <w:rsid w:val="008C38EC"/>
    <w:rsid w:val="008C3F93"/>
    <w:rsid w:val="008C40F7"/>
    <w:rsid w:val="008C475F"/>
    <w:rsid w:val="008C4A94"/>
    <w:rsid w:val="008C4D9D"/>
    <w:rsid w:val="008C5B88"/>
    <w:rsid w:val="008C5BA1"/>
    <w:rsid w:val="008C5EE9"/>
    <w:rsid w:val="008C6A79"/>
    <w:rsid w:val="008C6BFA"/>
    <w:rsid w:val="008C7014"/>
    <w:rsid w:val="008C726A"/>
    <w:rsid w:val="008C77AC"/>
    <w:rsid w:val="008D0305"/>
    <w:rsid w:val="008D0913"/>
    <w:rsid w:val="008D100B"/>
    <w:rsid w:val="008D17FD"/>
    <w:rsid w:val="008D1953"/>
    <w:rsid w:val="008D2B2A"/>
    <w:rsid w:val="008D2BB8"/>
    <w:rsid w:val="008D33BC"/>
    <w:rsid w:val="008D347C"/>
    <w:rsid w:val="008D3A0A"/>
    <w:rsid w:val="008D4416"/>
    <w:rsid w:val="008D4555"/>
    <w:rsid w:val="008D50F5"/>
    <w:rsid w:val="008D5503"/>
    <w:rsid w:val="008D56A4"/>
    <w:rsid w:val="008D5C7F"/>
    <w:rsid w:val="008D5E63"/>
    <w:rsid w:val="008D61B9"/>
    <w:rsid w:val="008D6B70"/>
    <w:rsid w:val="008D7002"/>
    <w:rsid w:val="008D7A34"/>
    <w:rsid w:val="008D7E0B"/>
    <w:rsid w:val="008E0465"/>
    <w:rsid w:val="008E05D8"/>
    <w:rsid w:val="008E0703"/>
    <w:rsid w:val="008E075D"/>
    <w:rsid w:val="008E083C"/>
    <w:rsid w:val="008E0E29"/>
    <w:rsid w:val="008E2308"/>
    <w:rsid w:val="008E2392"/>
    <w:rsid w:val="008E32CF"/>
    <w:rsid w:val="008E35BB"/>
    <w:rsid w:val="008E3847"/>
    <w:rsid w:val="008E3E3D"/>
    <w:rsid w:val="008E4BF8"/>
    <w:rsid w:val="008E4D17"/>
    <w:rsid w:val="008E4F0D"/>
    <w:rsid w:val="008E541A"/>
    <w:rsid w:val="008E621F"/>
    <w:rsid w:val="008F0382"/>
    <w:rsid w:val="008F0621"/>
    <w:rsid w:val="008F068A"/>
    <w:rsid w:val="008F08FC"/>
    <w:rsid w:val="008F097E"/>
    <w:rsid w:val="008F0C0C"/>
    <w:rsid w:val="008F0D9C"/>
    <w:rsid w:val="008F1C2C"/>
    <w:rsid w:val="008F1FB5"/>
    <w:rsid w:val="008F211E"/>
    <w:rsid w:val="008F2129"/>
    <w:rsid w:val="008F27AA"/>
    <w:rsid w:val="008F3018"/>
    <w:rsid w:val="008F3626"/>
    <w:rsid w:val="008F402E"/>
    <w:rsid w:val="008F439A"/>
    <w:rsid w:val="008F49FF"/>
    <w:rsid w:val="008F4B2C"/>
    <w:rsid w:val="008F4E43"/>
    <w:rsid w:val="008F524B"/>
    <w:rsid w:val="008F5625"/>
    <w:rsid w:val="008F5ADA"/>
    <w:rsid w:val="008F5E33"/>
    <w:rsid w:val="008F6367"/>
    <w:rsid w:val="008F6BD7"/>
    <w:rsid w:val="008F6FF8"/>
    <w:rsid w:val="008F728E"/>
    <w:rsid w:val="008F77B8"/>
    <w:rsid w:val="00900083"/>
    <w:rsid w:val="0090081B"/>
    <w:rsid w:val="0090195B"/>
    <w:rsid w:val="00901F70"/>
    <w:rsid w:val="00902034"/>
    <w:rsid w:val="0090252F"/>
    <w:rsid w:val="00902733"/>
    <w:rsid w:val="0090277B"/>
    <w:rsid w:val="0090313B"/>
    <w:rsid w:val="00903BEC"/>
    <w:rsid w:val="00903FB5"/>
    <w:rsid w:val="0090413A"/>
    <w:rsid w:val="0090441A"/>
    <w:rsid w:val="00904516"/>
    <w:rsid w:val="00904B11"/>
    <w:rsid w:val="00904B4C"/>
    <w:rsid w:val="00904FA6"/>
    <w:rsid w:val="00905126"/>
    <w:rsid w:val="00906C92"/>
    <w:rsid w:val="00906D20"/>
    <w:rsid w:val="00907605"/>
    <w:rsid w:val="00910938"/>
    <w:rsid w:val="009109C8"/>
    <w:rsid w:val="00910ADD"/>
    <w:rsid w:val="0091124E"/>
    <w:rsid w:val="009116B5"/>
    <w:rsid w:val="009117AB"/>
    <w:rsid w:val="00911B1B"/>
    <w:rsid w:val="00911E41"/>
    <w:rsid w:val="0091232C"/>
    <w:rsid w:val="0091243F"/>
    <w:rsid w:val="00912A99"/>
    <w:rsid w:val="00912E60"/>
    <w:rsid w:val="00912EEA"/>
    <w:rsid w:val="00913030"/>
    <w:rsid w:val="009133EA"/>
    <w:rsid w:val="009143C8"/>
    <w:rsid w:val="009146A2"/>
    <w:rsid w:val="00914A79"/>
    <w:rsid w:val="00914C51"/>
    <w:rsid w:val="009156F0"/>
    <w:rsid w:val="009158BF"/>
    <w:rsid w:val="00915927"/>
    <w:rsid w:val="00915977"/>
    <w:rsid w:val="00915F48"/>
    <w:rsid w:val="00916322"/>
    <w:rsid w:val="00916445"/>
    <w:rsid w:val="0091658A"/>
    <w:rsid w:val="00916D28"/>
    <w:rsid w:val="0092039A"/>
    <w:rsid w:val="00920905"/>
    <w:rsid w:val="00920FC9"/>
    <w:rsid w:val="0092170F"/>
    <w:rsid w:val="0092177A"/>
    <w:rsid w:val="009220DA"/>
    <w:rsid w:val="0092229C"/>
    <w:rsid w:val="009222C8"/>
    <w:rsid w:val="0092236F"/>
    <w:rsid w:val="00922406"/>
    <w:rsid w:val="009234F8"/>
    <w:rsid w:val="0092350C"/>
    <w:rsid w:val="00923F08"/>
    <w:rsid w:val="009244D2"/>
    <w:rsid w:val="0092497E"/>
    <w:rsid w:val="00924ABC"/>
    <w:rsid w:val="00924EE5"/>
    <w:rsid w:val="00925080"/>
    <w:rsid w:val="00926796"/>
    <w:rsid w:val="00926A0F"/>
    <w:rsid w:val="00926AA4"/>
    <w:rsid w:val="00926EF9"/>
    <w:rsid w:val="009273B4"/>
    <w:rsid w:val="009274B0"/>
    <w:rsid w:val="009279A9"/>
    <w:rsid w:val="00930496"/>
    <w:rsid w:val="0093065F"/>
    <w:rsid w:val="00930BB9"/>
    <w:rsid w:val="00930F4A"/>
    <w:rsid w:val="00931D2C"/>
    <w:rsid w:val="00931EA0"/>
    <w:rsid w:val="00931EEF"/>
    <w:rsid w:val="00931F80"/>
    <w:rsid w:val="009323E0"/>
    <w:rsid w:val="00932A9E"/>
    <w:rsid w:val="00932AD0"/>
    <w:rsid w:val="00934A26"/>
    <w:rsid w:val="00935AE5"/>
    <w:rsid w:val="00935D7C"/>
    <w:rsid w:val="009361E2"/>
    <w:rsid w:val="009367B9"/>
    <w:rsid w:val="00936BFF"/>
    <w:rsid w:val="00936E44"/>
    <w:rsid w:val="00937525"/>
    <w:rsid w:val="00937A29"/>
    <w:rsid w:val="00937D94"/>
    <w:rsid w:val="009403D2"/>
    <w:rsid w:val="00940743"/>
    <w:rsid w:val="00940C62"/>
    <w:rsid w:val="00940E33"/>
    <w:rsid w:val="0094181D"/>
    <w:rsid w:val="0094186C"/>
    <w:rsid w:val="00941C8E"/>
    <w:rsid w:val="00942089"/>
    <w:rsid w:val="0094258B"/>
    <w:rsid w:val="0094272A"/>
    <w:rsid w:val="00942C50"/>
    <w:rsid w:val="00942CED"/>
    <w:rsid w:val="00943608"/>
    <w:rsid w:val="009437EB"/>
    <w:rsid w:val="00944108"/>
    <w:rsid w:val="00944962"/>
    <w:rsid w:val="00944A88"/>
    <w:rsid w:val="00944B7E"/>
    <w:rsid w:val="00944CA0"/>
    <w:rsid w:val="00945011"/>
    <w:rsid w:val="009453BF"/>
    <w:rsid w:val="009458E5"/>
    <w:rsid w:val="00945B79"/>
    <w:rsid w:val="00945FDC"/>
    <w:rsid w:val="00946176"/>
    <w:rsid w:val="00946865"/>
    <w:rsid w:val="00946A0F"/>
    <w:rsid w:val="00950386"/>
    <w:rsid w:val="00950411"/>
    <w:rsid w:val="00950582"/>
    <w:rsid w:val="00950917"/>
    <w:rsid w:val="00950E88"/>
    <w:rsid w:val="009510A2"/>
    <w:rsid w:val="009511FC"/>
    <w:rsid w:val="00951249"/>
    <w:rsid w:val="00951B21"/>
    <w:rsid w:val="00951E6A"/>
    <w:rsid w:val="00952080"/>
    <w:rsid w:val="0095208E"/>
    <w:rsid w:val="00952859"/>
    <w:rsid w:val="00953397"/>
    <w:rsid w:val="00953454"/>
    <w:rsid w:val="00953650"/>
    <w:rsid w:val="00954B82"/>
    <w:rsid w:val="00955EF2"/>
    <w:rsid w:val="00956930"/>
    <w:rsid w:val="00956F65"/>
    <w:rsid w:val="0096002A"/>
    <w:rsid w:val="009606EB"/>
    <w:rsid w:val="00960B34"/>
    <w:rsid w:val="00960F82"/>
    <w:rsid w:val="009615C3"/>
    <w:rsid w:val="00962261"/>
    <w:rsid w:val="0096240E"/>
    <w:rsid w:val="0096334C"/>
    <w:rsid w:val="009634EF"/>
    <w:rsid w:val="00963883"/>
    <w:rsid w:val="00963E0F"/>
    <w:rsid w:val="009644C3"/>
    <w:rsid w:val="00964B21"/>
    <w:rsid w:val="00964C25"/>
    <w:rsid w:val="00965505"/>
    <w:rsid w:val="00966219"/>
    <w:rsid w:val="00966241"/>
    <w:rsid w:val="0096640B"/>
    <w:rsid w:val="0096668B"/>
    <w:rsid w:val="00966A97"/>
    <w:rsid w:val="00966AF1"/>
    <w:rsid w:val="00966D7B"/>
    <w:rsid w:val="0096744D"/>
    <w:rsid w:val="00967621"/>
    <w:rsid w:val="00970018"/>
    <w:rsid w:val="0097061C"/>
    <w:rsid w:val="00970865"/>
    <w:rsid w:val="00970973"/>
    <w:rsid w:val="009709D5"/>
    <w:rsid w:val="009719EC"/>
    <w:rsid w:val="00971A78"/>
    <w:rsid w:val="00971AA1"/>
    <w:rsid w:val="00972078"/>
    <w:rsid w:val="009721D8"/>
    <w:rsid w:val="00973199"/>
    <w:rsid w:val="00973AAD"/>
    <w:rsid w:val="00974C01"/>
    <w:rsid w:val="00974C27"/>
    <w:rsid w:val="00974F97"/>
    <w:rsid w:val="00975120"/>
    <w:rsid w:val="00977618"/>
    <w:rsid w:val="00980672"/>
    <w:rsid w:val="0098093A"/>
    <w:rsid w:val="009814B9"/>
    <w:rsid w:val="009815C6"/>
    <w:rsid w:val="009817CD"/>
    <w:rsid w:val="00981863"/>
    <w:rsid w:val="00982817"/>
    <w:rsid w:val="00982B34"/>
    <w:rsid w:val="00983129"/>
    <w:rsid w:val="00983271"/>
    <w:rsid w:val="009833A7"/>
    <w:rsid w:val="00983D6A"/>
    <w:rsid w:val="009843A3"/>
    <w:rsid w:val="009843F0"/>
    <w:rsid w:val="00985AE3"/>
    <w:rsid w:val="00986A30"/>
    <w:rsid w:val="00986E2E"/>
    <w:rsid w:val="00986E37"/>
    <w:rsid w:val="009877A3"/>
    <w:rsid w:val="00987908"/>
    <w:rsid w:val="00987DC6"/>
    <w:rsid w:val="00987EEE"/>
    <w:rsid w:val="00990129"/>
    <w:rsid w:val="00990206"/>
    <w:rsid w:val="0099035A"/>
    <w:rsid w:val="00990691"/>
    <w:rsid w:val="0099126C"/>
    <w:rsid w:val="00991984"/>
    <w:rsid w:val="00991E05"/>
    <w:rsid w:val="009921E7"/>
    <w:rsid w:val="009925D8"/>
    <w:rsid w:val="0099281E"/>
    <w:rsid w:val="00993880"/>
    <w:rsid w:val="00994828"/>
    <w:rsid w:val="00994CE1"/>
    <w:rsid w:val="00994EEC"/>
    <w:rsid w:val="009950C2"/>
    <w:rsid w:val="00995294"/>
    <w:rsid w:val="00995E7A"/>
    <w:rsid w:val="0099600E"/>
    <w:rsid w:val="00996248"/>
    <w:rsid w:val="00996791"/>
    <w:rsid w:val="00997498"/>
    <w:rsid w:val="009974D0"/>
    <w:rsid w:val="00997AB1"/>
    <w:rsid w:val="00997BFE"/>
    <w:rsid w:val="00997DBB"/>
    <w:rsid w:val="00997FCC"/>
    <w:rsid w:val="009A02DE"/>
    <w:rsid w:val="009A045F"/>
    <w:rsid w:val="009A072F"/>
    <w:rsid w:val="009A10B9"/>
    <w:rsid w:val="009A1EA7"/>
    <w:rsid w:val="009A29F9"/>
    <w:rsid w:val="009A2E09"/>
    <w:rsid w:val="009A36DA"/>
    <w:rsid w:val="009A37F6"/>
    <w:rsid w:val="009A3A11"/>
    <w:rsid w:val="009A3CC4"/>
    <w:rsid w:val="009A4CDE"/>
    <w:rsid w:val="009A54CC"/>
    <w:rsid w:val="009A5CA7"/>
    <w:rsid w:val="009A70CE"/>
    <w:rsid w:val="009A7669"/>
    <w:rsid w:val="009B0004"/>
    <w:rsid w:val="009B0257"/>
    <w:rsid w:val="009B0292"/>
    <w:rsid w:val="009B0AE1"/>
    <w:rsid w:val="009B0E23"/>
    <w:rsid w:val="009B13AB"/>
    <w:rsid w:val="009B1CB9"/>
    <w:rsid w:val="009B28AF"/>
    <w:rsid w:val="009B2BDA"/>
    <w:rsid w:val="009B2D4A"/>
    <w:rsid w:val="009B2DE9"/>
    <w:rsid w:val="009B379F"/>
    <w:rsid w:val="009B37D1"/>
    <w:rsid w:val="009B3A16"/>
    <w:rsid w:val="009B3D97"/>
    <w:rsid w:val="009B42DD"/>
    <w:rsid w:val="009B45E6"/>
    <w:rsid w:val="009B5091"/>
    <w:rsid w:val="009B54CC"/>
    <w:rsid w:val="009B5871"/>
    <w:rsid w:val="009B5DDF"/>
    <w:rsid w:val="009B6367"/>
    <w:rsid w:val="009B6458"/>
    <w:rsid w:val="009B664D"/>
    <w:rsid w:val="009B6669"/>
    <w:rsid w:val="009B6B4F"/>
    <w:rsid w:val="009B700E"/>
    <w:rsid w:val="009B712B"/>
    <w:rsid w:val="009C0818"/>
    <w:rsid w:val="009C08DC"/>
    <w:rsid w:val="009C0A72"/>
    <w:rsid w:val="009C15DF"/>
    <w:rsid w:val="009C1A2F"/>
    <w:rsid w:val="009C1AD0"/>
    <w:rsid w:val="009C1C7F"/>
    <w:rsid w:val="009C1C89"/>
    <w:rsid w:val="009C1D54"/>
    <w:rsid w:val="009C21D6"/>
    <w:rsid w:val="009C22A9"/>
    <w:rsid w:val="009C30C7"/>
    <w:rsid w:val="009C324C"/>
    <w:rsid w:val="009C3518"/>
    <w:rsid w:val="009C3559"/>
    <w:rsid w:val="009C3A99"/>
    <w:rsid w:val="009C3DD8"/>
    <w:rsid w:val="009C430E"/>
    <w:rsid w:val="009C49C3"/>
    <w:rsid w:val="009C4E00"/>
    <w:rsid w:val="009C4F03"/>
    <w:rsid w:val="009C501B"/>
    <w:rsid w:val="009C5687"/>
    <w:rsid w:val="009C56CB"/>
    <w:rsid w:val="009C7289"/>
    <w:rsid w:val="009D01A3"/>
    <w:rsid w:val="009D0263"/>
    <w:rsid w:val="009D05D7"/>
    <w:rsid w:val="009D0C1F"/>
    <w:rsid w:val="009D0FB4"/>
    <w:rsid w:val="009D1486"/>
    <w:rsid w:val="009D1D5F"/>
    <w:rsid w:val="009D2526"/>
    <w:rsid w:val="009D2A62"/>
    <w:rsid w:val="009D2DB7"/>
    <w:rsid w:val="009D3BB4"/>
    <w:rsid w:val="009D4312"/>
    <w:rsid w:val="009D4318"/>
    <w:rsid w:val="009D4A1D"/>
    <w:rsid w:val="009D4D5D"/>
    <w:rsid w:val="009D5557"/>
    <w:rsid w:val="009D5A49"/>
    <w:rsid w:val="009D6425"/>
    <w:rsid w:val="009D6568"/>
    <w:rsid w:val="009D708B"/>
    <w:rsid w:val="009D7909"/>
    <w:rsid w:val="009E08B3"/>
    <w:rsid w:val="009E0D29"/>
    <w:rsid w:val="009E1268"/>
    <w:rsid w:val="009E191C"/>
    <w:rsid w:val="009E19EF"/>
    <w:rsid w:val="009E1E79"/>
    <w:rsid w:val="009E2997"/>
    <w:rsid w:val="009E2A1F"/>
    <w:rsid w:val="009E322E"/>
    <w:rsid w:val="009E3BCF"/>
    <w:rsid w:val="009E47EC"/>
    <w:rsid w:val="009E49E3"/>
    <w:rsid w:val="009E4A05"/>
    <w:rsid w:val="009E4D40"/>
    <w:rsid w:val="009E4FC2"/>
    <w:rsid w:val="009E5043"/>
    <w:rsid w:val="009E59A9"/>
    <w:rsid w:val="009E66C6"/>
    <w:rsid w:val="009E6796"/>
    <w:rsid w:val="009E6C40"/>
    <w:rsid w:val="009E7342"/>
    <w:rsid w:val="009E7B0D"/>
    <w:rsid w:val="009E7E4C"/>
    <w:rsid w:val="009F0A3A"/>
    <w:rsid w:val="009F1141"/>
    <w:rsid w:val="009F118B"/>
    <w:rsid w:val="009F1241"/>
    <w:rsid w:val="009F1CF1"/>
    <w:rsid w:val="009F1DD9"/>
    <w:rsid w:val="009F20D5"/>
    <w:rsid w:val="009F21E6"/>
    <w:rsid w:val="009F2684"/>
    <w:rsid w:val="009F2D03"/>
    <w:rsid w:val="009F3700"/>
    <w:rsid w:val="009F395B"/>
    <w:rsid w:val="009F3B08"/>
    <w:rsid w:val="009F3E6F"/>
    <w:rsid w:val="009F5735"/>
    <w:rsid w:val="009F5DCD"/>
    <w:rsid w:val="009F62EA"/>
    <w:rsid w:val="009F7141"/>
    <w:rsid w:val="009F75A7"/>
    <w:rsid w:val="009F7713"/>
    <w:rsid w:val="009F7835"/>
    <w:rsid w:val="009F7BD9"/>
    <w:rsid w:val="009F7C1D"/>
    <w:rsid w:val="00A0018C"/>
    <w:rsid w:val="00A01293"/>
    <w:rsid w:val="00A015AC"/>
    <w:rsid w:val="00A01673"/>
    <w:rsid w:val="00A01911"/>
    <w:rsid w:val="00A028DF"/>
    <w:rsid w:val="00A02940"/>
    <w:rsid w:val="00A02FBF"/>
    <w:rsid w:val="00A03AD1"/>
    <w:rsid w:val="00A03B53"/>
    <w:rsid w:val="00A0490F"/>
    <w:rsid w:val="00A0491C"/>
    <w:rsid w:val="00A04A64"/>
    <w:rsid w:val="00A04C2A"/>
    <w:rsid w:val="00A0621C"/>
    <w:rsid w:val="00A062E2"/>
    <w:rsid w:val="00A06445"/>
    <w:rsid w:val="00A06F0B"/>
    <w:rsid w:val="00A0739F"/>
    <w:rsid w:val="00A078BB"/>
    <w:rsid w:val="00A07C61"/>
    <w:rsid w:val="00A103C2"/>
    <w:rsid w:val="00A103F7"/>
    <w:rsid w:val="00A10863"/>
    <w:rsid w:val="00A12094"/>
    <w:rsid w:val="00A1226C"/>
    <w:rsid w:val="00A12435"/>
    <w:rsid w:val="00A128A9"/>
    <w:rsid w:val="00A12F57"/>
    <w:rsid w:val="00A131F9"/>
    <w:rsid w:val="00A1324B"/>
    <w:rsid w:val="00A139AA"/>
    <w:rsid w:val="00A13C38"/>
    <w:rsid w:val="00A1400C"/>
    <w:rsid w:val="00A1484C"/>
    <w:rsid w:val="00A14D32"/>
    <w:rsid w:val="00A151CD"/>
    <w:rsid w:val="00A15A8F"/>
    <w:rsid w:val="00A16B9A"/>
    <w:rsid w:val="00A16D6C"/>
    <w:rsid w:val="00A17296"/>
    <w:rsid w:val="00A1780B"/>
    <w:rsid w:val="00A179B3"/>
    <w:rsid w:val="00A204CF"/>
    <w:rsid w:val="00A2054B"/>
    <w:rsid w:val="00A205A5"/>
    <w:rsid w:val="00A2070F"/>
    <w:rsid w:val="00A208D4"/>
    <w:rsid w:val="00A20994"/>
    <w:rsid w:val="00A20C0B"/>
    <w:rsid w:val="00A2177E"/>
    <w:rsid w:val="00A21915"/>
    <w:rsid w:val="00A22064"/>
    <w:rsid w:val="00A22275"/>
    <w:rsid w:val="00A22468"/>
    <w:rsid w:val="00A228BE"/>
    <w:rsid w:val="00A22927"/>
    <w:rsid w:val="00A22B97"/>
    <w:rsid w:val="00A22D4B"/>
    <w:rsid w:val="00A22E66"/>
    <w:rsid w:val="00A23146"/>
    <w:rsid w:val="00A235D2"/>
    <w:rsid w:val="00A23C92"/>
    <w:rsid w:val="00A23FB0"/>
    <w:rsid w:val="00A2477C"/>
    <w:rsid w:val="00A24F05"/>
    <w:rsid w:val="00A252B4"/>
    <w:rsid w:val="00A25FF7"/>
    <w:rsid w:val="00A2602A"/>
    <w:rsid w:val="00A2621A"/>
    <w:rsid w:val="00A27972"/>
    <w:rsid w:val="00A279E5"/>
    <w:rsid w:val="00A27C84"/>
    <w:rsid w:val="00A27D0D"/>
    <w:rsid w:val="00A27D71"/>
    <w:rsid w:val="00A303D0"/>
    <w:rsid w:val="00A30A6A"/>
    <w:rsid w:val="00A31288"/>
    <w:rsid w:val="00A323D4"/>
    <w:rsid w:val="00A325F2"/>
    <w:rsid w:val="00A3267B"/>
    <w:rsid w:val="00A3275E"/>
    <w:rsid w:val="00A32FB9"/>
    <w:rsid w:val="00A33712"/>
    <w:rsid w:val="00A33F5C"/>
    <w:rsid w:val="00A340F6"/>
    <w:rsid w:val="00A346A6"/>
    <w:rsid w:val="00A346FE"/>
    <w:rsid w:val="00A34931"/>
    <w:rsid w:val="00A352C2"/>
    <w:rsid w:val="00A355B1"/>
    <w:rsid w:val="00A359E5"/>
    <w:rsid w:val="00A35B31"/>
    <w:rsid w:val="00A35F1C"/>
    <w:rsid w:val="00A363E0"/>
    <w:rsid w:val="00A37DBE"/>
    <w:rsid w:val="00A400B9"/>
    <w:rsid w:val="00A40DAA"/>
    <w:rsid w:val="00A41101"/>
    <w:rsid w:val="00A41645"/>
    <w:rsid w:val="00A41E7A"/>
    <w:rsid w:val="00A41FB4"/>
    <w:rsid w:val="00A448EF"/>
    <w:rsid w:val="00A451B5"/>
    <w:rsid w:val="00A456DC"/>
    <w:rsid w:val="00A458F0"/>
    <w:rsid w:val="00A45BFA"/>
    <w:rsid w:val="00A4632E"/>
    <w:rsid w:val="00A46C68"/>
    <w:rsid w:val="00A46E87"/>
    <w:rsid w:val="00A4757E"/>
    <w:rsid w:val="00A47852"/>
    <w:rsid w:val="00A47CC0"/>
    <w:rsid w:val="00A47E78"/>
    <w:rsid w:val="00A47F31"/>
    <w:rsid w:val="00A5066D"/>
    <w:rsid w:val="00A50927"/>
    <w:rsid w:val="00A513A3"/>
    <w:rsid w:val="00A5147B"/>
    <w:rsid w:val="00A51811"/>
    <w:rsid w:val="00A53D53"/>
    <w:rsid w:val="00A544A4"/>
    <w:rsid w:val="00A5545C"/>
    <w:rsid w:val="00A5553A"/>
    <w:rsid w:val="00A55916"/>
    <w:rsid w:val="00A56802"/>
    <w:rsid w:val="00A56917"/>
    <w:rsid w:val="00A56A0A"/>
    <w:rsid w:val="00A56BA1"/>
    <w:rsid w:val="00A56EA1"/>
    <w:rsid w:val="00A576BB"/>
    <w:rsid w:val="00A57891"/>
    <w:rsid w:val="00A57F84"/>
    <w:rsid w:val="00A57F93"/>
    <w:rsid w:val="00A60149"/>
    <w:rsid w:val="00A60B1C"/>
    <w:rsid w:val="00A61C86"/>
    <w:rsid w:val="00A61F84"/>
    <w:rsid w:val="00A62264"/>
    <w:rsid w:val="00A62480"/>
    <w:rsid w:val="00A62A92"/>
    <w:rsid w:val="00A63F67"/>
    <w:rsid w:val="00A644E7"/>
    <w:rsid w:val="00A64574"/>
    <w:rsid w:val="00A6591C"/>
    <w:rsid w:val="00A66575"/>
    <w:rsid w:val="00A67ABC"/>
    <w:rsid w:val="00A67C44"/>
    <w:rsid w:val="00A67D5F"/>
    <w:rsid w:val="00A708A1"/>
    <w:rsid w:val="00A70AC8"/>
    <w:rsid w:val="00A70F7E"/>
    <w:rsid w:val="00A71188"/>
    <w:rsid w:val="00A71238"/>
    <w:rsid w:val="00A712FC"/>
    <w:rsid w:val="00A7155E"/>
    <w:rsid w:val="00A7188F"/>
    <w:rsid w:val="00A71C48"/>
    <w:rsid w:val="00A723DA"/>
    <w:rsid w:val="00A732FB"/>
    <w:rsid w:val="00A73749"/>
    <w:rsid w:val="00A73D17"/>
    <w:rsid w:val="00A73D60"/>
    <w:rsid w:val="00A73EA0"/>
    <w:rsid w:val="00A7424A"/>
    <w:rsid w:val="00A75484"/>
    <w:rsid w:val="00A75D14"/>
    <w:rsid w:val="00A75E6C"/>
    <w:rsid w:val="00A760E5"/>
    <w:rsid w:val="00A761F4"/>
    <w:rsid w:val="00A766CE"/>
    <w:rsid w:val="00A772A5"/>
    <w:rsid w:val="00A777E0"/>
    <w:rsid w:val="00A778EF"/>
    <w:rsid w:val="00A77920"/>
    <w:rsid w:val="00A8057A"/>
    <w:rsid w:val="00A81694"/>
    <w:rsid w:val="00A819C4"/>
    <w:rsid w:val="00A82154"/>
    <w:rsid w:val="00A84779"/>
    <w:rsid w:val="00A84EC0"/>
    <w:rsid w:val="00A861E1"/>
    <w:rsid w:val="00A86601"/>
    <w:rsid w:val="00A86BBD"/>
    <w:rsid w:val="00A86E33"/>
    <w:rsid w:val="00A87448"/>
    <w:rsid w:val="00A87BC2"/>
    <w:rsid w:val="00A87FDD"/>
    <w:rsid w:val="00A90291"/>
    <w:rsid w:val="00A90372"/>
    <w:rsid w:val="00A908BF"/>
    <w:rsid w:val="00A90919"/>
    <w:rsid w:val="00A91057"/>
    <w:rsid w:val="00A916A9"/>
    <w:rsid w:val="00A920C4"/>
    <w:rsid w:val="00A92485"/>
    <w:rsid w:val="00A93042"/>
    <w:rsid w:val="00A931E2"/>
    <w:rsid w:val="00A938E7"/>
    <w:rsid w:val="00A93E1E"/>
    <w:rsid w:val="00A93F27"/>
    <w:rsid w:val="00A9439F"/>
    <w:rsid w:val="00A94BE8"/>
    <w:rsid w:val="00A94DBC"/>
    <w:rsid w:val="00A95983"/>
    <w:rsid w:val="00A968C7"/>
    <w:rsid w:val="00A969E2"/>
    <w:rsid w:val="00A969FE"/>
    <w:rsid w:val="00A97316"/>
    <w:rsid w:val="00A97E07"/>
    <w:rsid w:val="00AA0B77"/>
    <w:rsid w:val="00AA0BD0"/>
    <w:rsid w:val="00AA1E52"/>
    <w:rsid w:val="00AA38F8"/>
    <w:rsid w:val="00AA40CE"/>
    <w:rsid w:val="00AA4299"/>
    <w:rsid w:val="00AA4461"/>
    <w:rsid w:val="00AA476A"/>
    <w:rsid w:val="00AA479C"/>
    <w:rsid w:val="00AA47D5"/>
    <w:rsid w:val="00AA48B3"/>
    <w:rsid w:val="00AA4AD7"/>
    <w:rsid w:val="00AA52D7"/>
    <w:rsid w:val="00AA532B"/>
    <w:rsid w:val="00AA5DA2"/>
    <w:rsid w:val="00AA68F3"/>
    <w:rsid w:val="00AA6C8F"/>
    <w:rsid w:val="00AA6FF7"/>
    <w:rsid w:val="00AA7268"/>
    <w:rsid w:val="00AB03F7"/>
    <w:rsid w:val="00AB06A3"/>
    <w:rsid w:val="00AB0B7F"/>
    <w:rsid w:val="00AB0E51"/>
    <w:rsid w:val="00AB1280"/>
    <w:rsid w:val="00AB1958"/>
    <w:rsid w:val="00AB1AAE"/>
    <w:rsid w:val="00AB2FAE"/>
    <w:rsid w:val="00AB3413"/>
    <w:rsid w:val="00AB36C1"/>
    <w:rsid w:val="00AB4193"/>
    <w:rsid w:val="00AB4725"/>
    <w:rsid w:val="00AB4BE8"/>
    <w:rsid w:val="00AB53F9"/>
    <w:rsid w:val="00AB5600"/>
    <w:rsid w:val="00AB5983"/>
    <w:rsid w:val="00AB5F4E"/>
    <w:rsid w:val="00AB5FDE"/>
    <w:rsid w:val="00AB6E28"/>
    <w:rsid w:val="00AB701C"/>
    <w:rsid w:val="00AB75C7"/>
    <w:rsid w:val="00AB76B2"/>
    <w:rsid w:val="00AB7AD0"/>
    <w:rsid w:val="00AC024B"/>
    <w:rsid w:val="00AC042F"/>
    <w:rsid w:val="00AC0AED"/>
    <w:rsid w:val="00AC0CF3"/>
    <w:rsid w:val="00AC0DEB"/>
    <w:rsid w:val="00AC15A3"/>
    <w:rsid w:val="00AC19DB"/>
    <w:rsid w:val="00AC219A"/>
    <w:rsid w:val="00AC2668"/>
    <w:rsid w:val="00AC286D"/>
    <w:rsid w:val="00AC2D46"/>
    <w:rsid w:val="00AC3319"/>
    <w:rsid w:val="00AC35A9"/>
    <w:rsid w:val="00AC44F0"/>
    <w:rsid w:val="00AC46F6"/>
    <w:rsid w:val="00AC4D69"/>
    <w:rsid w:val="00AC5DF8"/>
    <w:rsid w:val="00AC5FA0"/>
    <w:rsid w:val="00AC6F95"/>
    <w:rsid w:val="00AC7259"/>
    <w:rsid w:val="00AC7266"/>
    <w:rsid w:val="00AC72E1"/>
    <w:rsid w:val="00AC7B11"/>
    <w:rsid w:val="00AC7D6D"/>
    <w:rsid w:val="00AC7E82"/>
    <w:rsid w:val="00AD2FC5"/>
    <w:rsid w:val="00AD36D4"/>
    <w:rsid w:val="00AD3973"/>
    <w:rsid w:val="00AD3CAB"/>
    <w:rsid w:val="00AD4262"/>
    <w:rsid w:val="00AD459A"/>
    <w:rsid w:val="00AD46D5"/>
    <w:rsid w:val="00AD4898"/>
    <w:rsid w:val="00AD4953"/>
    <w:rsid w:val="00AD54D9"/>
    <w:rsid w:val="00AD668C"/>
    <w:rsid w:val="00AD6C6A"/>
    <w:rsid w:val="00AD7550"/>
    <w:rsid w:val="00AD7E69"/>
    <w:rsid w:val="00AD7ED1"/>
    <w:rsid w:val="00AE0042"/>
    <w:rsid w:val="00AE04BC"/>
    <w:rsid w:val="00AE1663"/>
    <w:rsid w:val="00AE1C85"/>
    <w:rsid w:val="00AE20C8"/>
    <w:rsid w:val="00AE2CD7"/>
    <w:rsid w:val="00AE2E60"/>
    <w:rsid w:val="00AE3182"/>
    <w:rsid w:val="00AE3364"/>
    <w:rsid w:val="00AE36A3"/>
    <w:rsid w:val="00AE3F26"/>
    <w:rsid w:val="00AE42E9"/>
    <w:rsid w:val="00AE4EEF"/>
    <w:rsid w:val="00AE6254"/>
    <w:rsid w:val="00AE6956"/>
    <w:rsid w:val="00AE6FC5"/>
    <w:rsid w:val="00AE7092"/>
    <w:rsid w:val="00AE72C4"/>
    <w:rsid w:val="00AE73FF"/>
    <w:rsid w:val="00AE7E72"/>
    <w:rsid w:val="00AF0462"/>
    <w:rsid w:val="00AF0AB3"/>
    <w:rsid w:val="00AF1078"/>
    <w:rsid w:val="00AF10F8"/>
    <w:rsid w:val="00AF13F1"/>
    <w:rsid w:val="00AF186D"/>
    <w:rsid w:val="00AF2362"/>
    <w:rsid w:val="00AF2B6A"/>
    <w:rsid w:val="00AF2E2B"/>
    <w:rsid w:val="00AF37D0"/>
    <w:rsid w:val="00AF3B51"/>
    <w:rsid w:val="00AF3C3D"/>
    <w:rsid w:val="00AF44D5"/>
    <w:rsid w:val="00AF4E89"/>
    <w:rsid w:val="00AF5F26"/>
    <w:rsid w:val="00AF65C3"/>
    <w:rsid w:val="00B0072F"/>
    <w:rsid w:val="00B008AE"/>
    <w:rsid w:val="00B00C9F"/>
    <w:rsid w:val="00B00D27"/>
    <w:rsid w:val="00B00DA6"/>
    <w:rsid w:val="00B012D5"/>
    <w:rsid w:val="00B01F53"/>
    <w:rsid w:val="00B02213"/>
    <w:rsid w:val="00B03B55"/>
    <w:rsid w:val="00B03CD7"/>
    <w:rsid w:val="00B03FA9"/>
    <w:rsid w:val="00B040B8"/>
    <w:rsid w:val="00B04373"/>
    <w:rsid w:val="00B0459E"/>
    <w:rsid w:val="00B04C79"/>
    <w:rsid w:val="00B04D18"/>
    <w:rsid w:val="00B05A91"/>
    <w:rsid w:val="00B05F49"/>
    <w:rsid w:val="00B06B2B"/>
    <w:rsid w:val="00B06BDA"/>
    <w:rsid w:val="00B071FD"/>
    <w:rsid w:val="00B07B4E"/>
    <w:rsid w:val="00B07E02"/>
    <w:rsid w:val="00B07F2B"/>
    <w:rsid w:val="00B104E5"/>
    <w:rsid w:val="00B10E83"/>
    <w:rsid w:val="00B11145"/>
    <w:rsid w:val="00B116E3"/>
    <w:rsid w:val="00B129CE"/>
    <w:rsid w:val="00B12BC2"/>
    <w:rsid w:val="00B13702"/>
    <w:rsid w:val="00B13766"/>
    <w:rsid w:val="00B14A08"/>
    <w:rsid w:val="00B14AC2"/>
    <w:rsid w:val="00B15EDB"/>
    <w:rsid w:val="00B161F5"/>
    <w:rsid w:val="00B16F2A"/>
    <w:rsid w:val="00B17558"/>
    <w:rsid w:val="00B17586"/>
    <w:rsid w:val="00B205A9"/>
    <w:rsid w:val="00B2108F"/>
    <w:rsid w:val="00B21A9C"/>
    <w:rsid w:val="00B21C41"/>
    <w:rsid w:val="00B2388C"/>
    <w:rsid w:val="00B23BDB"/>
    <w:rsid w:val="00B23CB0"/>
    <w:rsid w:val="00B23D6D"/>
    <w:rsid w:val="00B25AE0"/>
    <w:rsid w:val="00B2609D"/>
    <w:rsid w:val="00B268E4"/>
    <w:rsid w:val="00B26979"/>
    <w:rsid w:val="00B26BCC"/>
    <w:rsid w:val="00B26F36"/>
    <w:rsid w:val="00B26FE7"/>
    <w:rsid w:val="00B274BF"/>
    <w:rsid w:val="00B27A0D"/>
    <w:rsid w:val="00B30096"/>
    <w:rsid w:val="00B307C5"/>
    <w:rsid w:val="00B315DF"/>
    <w:rsid w:val="00B31EF9"/>
    <w:rsid w:val="00B3233D"/>
    <w:rsid w:val="00B32BBF"/>
    <w:rsid w:val="00B332C2"/>
    <w:rsid w:val="00B337C8"/>
    <w:rsid w:val="00B337E0"/>
    <w:rsid w:val="00B33948"/>
    <w:rsid w:val="00B33B77"/>
    <w:rsid w:val="00B340CE"/>
    <w:rsid w:val="00B347C0"/>
    <w:rsid w:val="00B356E8"/>
    <w:rsid w:val="00B3599F"/>
    <w:rsid w:val="00B35D28"/>
    <w:rsid w:val="00B36114"/>
    <w:rsid w:val="00B3754E"/>
    <w:rsid w:val="00B3783D"/>
    <w:rsid w:val="00B37BD4"/>
    <w:rsid w:val="00B405A2"/>
    <w:rsid w:val="00B40698"/>
    <w:rsid w:val="00B415F8"/>
    <w:rsid w:val="00B41605"/>
    <w:rsid w:val="00B41CA2"/>
    <w:rsid w:val="00B41D14"/>
    <w:rsid w:val="00B41E42"/>
    <w:rsid w:val="00B425B3"/>
    <w:rsid w:val="00B42A86"/>
    <w:rsid w:val="00B43B21"/>
    <w:rsid w:val="00B43B9C"/>
    <w:rsid w:val="00B43EB5"/>
    <w:rsid w:val="00B44758"/>
    <w:rsid w:val="00B44BCE"/>
    <w:rsid w:val="00B44F33"/>
    <w:rsid w:val="00B46747"/>
    <w:rsid w:val="00B46CC7"/>
    <w:rsid w:val="00B4722D"/>
    <w:rsid w:val="00B4755F"/>
    <w:rsid w:val="00B479DD"/>
    <w:rsid w:val="00B47CAA"/>
    <w:rsid w:val="00B47EC5"/>
    <w:rsid w:val="00B47EEB"/>
    <w:rsid w:val="00B50302"/>
    <w:rsid w:val="00B5046F"/>
    <w:rsid w:val="00B51361"/>
    <w:rsid w:val="00B5173F"/>
    <w:rsid w:val="00B51BFC"/>
    <w:rsid w:val="00B51C61"/>
    <w:rsid w:val="00B51E84"/>
    <w:rsid w:val="00B520D6"/>
    <w:rsid w:val="00B525C4"/>
    <w:rsid w:val="00B527FA"/>
    <w:rsid w:val="00B52996"/>
    <w:rsid w:val="00B52D6E"/>
    <w:rsid w:val="00B555B1"/>
    <w:rsid w:val="00B556F3"/>
    <w:rsid w:val="00B559E8"/>
    <w:rsid w:val="00B55A2F"/>
    <w:rsid w:val="00B55C46"/>
    <w:rsid w:val="00B562D8"/>
    <w:rsid w:val="00B5667B"/>
    <w:rsid w:val="00B56696"/>
    <w:rsid w:val="00B56CB4"/>
    <w:rsid w:val="00B609E8"/>
    <w:rsid w:val="00B60AE1"/>
    <w:rsid w:val="00B61014"/>
    <w:rsid w:val="00B6103D"/>
    <w:rsid w:val="00B618E5"/>
    <w:rsid w:val="00B61DEB"/>
    <w:rsid w:val="00B62402"/>
    <w:rsid w:val="00B6251A"/>
    <w:rsid w:val="00B6293C"/>
    <w:rsid w:val="00B635D8"/>
    <w:rsid w:val="00B6375C"/>
    <w:rsid w:val="00B63B82"/>
    <w:rsid w:val="00B64717"/>
    <w:rsid w:val="00B65632"/>
    <w:rsid w:val="00B65B94"/>
    <w:rsid w:val="00B66EBA"/>
    <w:rsid w:val="00B67193"/>
    <w:rsid w:val="00B67901"/>
    <w:rsid w:val="00B67BA7"/>
    <w:rsid w:val="00B67C76"/>
    <w:rsid w:val="00B701E8"/>
    <w:rsid w:val="00B70200"/>
    <w:rsid w:val="00B713F9"/>
    <w:rsid w:val="00B71A81"/>
    <w:rsid w:val="00B71F4A"/>
    <w:rsid w:val="00B73380"/>
    <w:rsid w:val="00B73396"/>
    <w:rsid w:val="00B73D8B"/>
    <w:rsid w:val="00B7438D"/>
    <w:rsid w:val="00B74787"/>
    <w:rsid w:val="00B74A73"/>
    <w:rsid w:val="00B752AF"/>
    <w:rsid w:val="00B753BE"/>
    <w:rsid w:val="00B758DD"/>
    <w:rsid w:val="00B75ABA"/>
    <w:rsid w:val="00B7601E"/>
    <w:rsid w:val="00B760DE"/>
    <w:rsid w:val="00B7665E"/>
    <w:rsid w:val="00B77473"/>
    <w:rsid w:val="00B77F67"/>
    <w:rsid w:val="00B80753"/>
    <w:rsid w:val="00B80D09"/>
    <w:rsid w:val="00B81BA7"/>
    <w:rsid w:val="00B822CF"/>
    <w:rsid w:val="00B823D1"/>
    <w:rsid w:val="00B82565"/>
    <w:rsid w:val="00B828AB"/>
    <w:rsid w:val="00B82D1D"/>
    <w:rsid w:val="00B82FF1"/>
    <w:rsid w:val="00B83FB8"/>
    <w:rsid w:val="00B84A63"/>
    <w:rsid w:val="00B84E49"/>
    <w:rsid w:val="00B84EA5"/>
    <w:rsid w:val="00B85788"/>
    <w:rsid w:val="00B866D6"/>
    <w:rsid w:val="00B86C76"/>
    <w:rsid w:val="00B8716F"/>
    <w:rsid w:val="00B873D1"/>
    <w:rsid w:val="00B875D4"/>
    <w:rsid w:val="00B877B4"/>
    <w:rsid w:val="00B878FA"/>
    <w:rsid w:val="00B908CD"/>
    <w:rsid w:val="00B919F3"/>
    <w:rsid w:val="00B920D5"/>
    <w:rsid w:val="00B924D3"/>
    <w:rsid w:val="00B92C00"/>
    <w:rsid w:val="00B930D1"/>
    <w:rsid w:val="00B931BC"/>
    <w:rsid w:val="00B9337D"/>
    <w:rsid w:val="00B93629"/>
    <w:rsid w:val="00B937CC"/>
    <w:rsid w:val="00B94205"/>
    <w:rsid w:val="00B9494D"/>
    <w:rsid w:val="00B94D2D"/>
    <w:rsid w:val="00B94FEF"/>
    <w:rsid w:val="00B957C0"/>
    <w:rsid w:val="00B9584E"/>
    <w:rsid w:val="00B959ED"/>
    <w:rsid w:val="00B97072"/>
    <w:rsid w:val="00B9752A"/>
    <w:rsid w:val="00B97BEE"/>
    <w:rsid w:val="00B97FF5"/>
    <w:rsid w:val="00BA137D"/>
    <w:rsid w:val="00BA1626"/>
    <w:rsid w:val="00BA1675"/>
    <w:rsid w:val="00BA19E0"/>
    <w:rsid w:val="00BA26A6"/>
    <w:rsid w:val="00BA2781"/>
    <w:rsid w:val="00BA2A11"/>
    <w:rsid w:val="00BA30DC"/>
    <w:rsid w:val="00BA34D6"/>
    <w:rsid w:val="00BA352C"/>
    <w:rsid w:val="00BA3B02"/>
    <w:rsid w:val="00BA4B1D"/>
    <w:rsid w:val="00BA4CD4"/>
    <w:rsid w:val="00BA53E7"/>
    <w:rsid w:val="00BA5969"/>
    <w:rsid w:val="00BA5B18"/>
    <w:rsid w:val="00BA5D52"/>
    <w:rsid w:val="00BA5FFC"/>
    <w:rsid w:val="00BA750E"/>
    <w:rsid w:val="00BA77A6"/>
    <w:rsid w:val="00BA7898"/>
    <w:rsid w:val="00BA7ADA"/>
    <w:rsid w:val="00BB030C"/>
    <w:rsid w:val="00BB069C"/>
    <w:rsid w:val="00BB0B16"/>
    <w:rsid w:val="00BB1426"/>
    <w:rsid w:val="00BB20DF"/>
    <w:rsid w:val="00BB2992"/>
    <w:rsid w:val="00BB2B5A"/>
    <w:rsid w:val="00BB4F06"/>
    <w:rsid w:val="00BB502A"/>
    <w:rsid w:val="00BB5304"/>
    <w:rsid w:val="00BB5446"/>
    <w:rsid w:val="00BB637B"/>
    <w:rsid w:val="00BB649C"/>
    <w:rsid w:val="00BB6B93"/>
    <w:rsid w:val="00BB77FB"/>
    <w:rsid w:val="00BB7D25"/>
    <w:rsid w:val="00BC0130"/>
    <w:rsid w:val="00BC1068"/>
    <w:rsid w:val="00BC1A30"/>
    <w:rsid w:val="00BC1EF8"/>
    <w:rsid w:val="00BC266F"/>
    <w:rsid w:val="00BC2709"/>
    <w:rsid w:val="00BC2ACE"/>
    <w:rsid w:val="00BC2BF2"/>
    <w:rsid w:val="00BC2D75"/>
    <w:rsid w:val="00BC2E4E"/>
    <w:rsid w:val="00BC35B7"/>
    <w:rsid w:val="00BC4498"/>
    <w:rsid w:val="00BC46CF"/>
    <w:rsid w:val="00BC4C9E"/>
    <w:rsid w:val="00BC4E40"/>
    <w:rsid w:val="00BC4F69"/>
    <w:rsid w:val="00BC5130"/>
    <w:rsid w:val="00BC5356"/>
    <w:rsid w:val="00BC59FB"/>
    <w:rsid w:val="00BC62A6"/>
    <w:rsid w:val="00BC6859"/>
    <w:rsid w:val="00BC74E5"/>
    <w:rsid w:val="00BC7907"/>
    <w:rsid w:val="00BC7960"/>
    <w:rsid w:val="00BD102A"/>
    <w:rsid w:val="00BD1208"/>
    <w:rsid w:val="00BD1EA5"/>
    <w:rsid w:val="00BD1FA5"/>
    <w:rsid w:val="00BD24AB"/>
    <w:rsid w:val="00BD2797"/>
    <w:rsid w:val="00BD2A9E"/>
    <w:rsid w:val="00BD2B7D"/>
    <w:rsid w:val="00BD2CFF"/>
    <w:rsid w:val="00BD3A09"/>
    <w:rsid w:val="00BD3F35"/>
    <w:rsid w:val="00BD4A29"/>
    <w:rsid w:val="00BD5037"/>
    <w:rsid w:val="00BD503F"/>
    <w:rsid w:val="00BD5053"/>
    <w:rsid w:val="00BD59CB"/>
    <w:rsid w:val="00BD5BAD"/>
    <w:rsid w:val="00BD6044"/>
    <w:rsid w:val="00BD6542"/>
    <w:rsid w:val="00BD6671"/>
    <w:rsid w:val="00BD70EC"/>
    <w:rsid w:val="00BD720A"/>
    <w:rsid w:val="00BD7387"/>
    <w:rsid w:val="00BD756C"/>
    <w:rsid w:val="00BD75CB"/>
    <w:rsid w:val="00BE008E"/>
    <w:rsid w:val="00BE09D8"/>
    <w:rsid w:val="00BE126A"/>
    <w:rsid w:val="00BE12AC"/>
    <w:rsid w:val="00BE140C"/>
    <w:rsid w:val="00BE1528"/>
    <w:rsid w:val="00BE158B"/>
    <w:rsid w:val="00BE17C1"/>
    <w:rsid w:val="00BE1BC8"/>
    <w:rsid w:val="00BE1E66"/>
    <w:rsid w:val="00BE2C91"/>
    <w:rsid w:val="00BE2E34"/>
    <w:rsid w:val="00BE31B8"/>
    <w:rsid w:val="00BE33D7"/>
    <w:rsid w:val="00BE376F"/>
    <w:rsid w:val="00BE3C55"/>
    <w:rsid w:val="00BE3E12"/>
    <w:rsid w:val="00BE4119"/>
    <w:rsid w:val="00BE422A"/>
    <w:rsid w:val="00BE434F"/>
    <w:rsid w:val="00BE43B7"/>
    <w:rsid w:val="00BE464E"/>
    <w:rsid w:val="00BE47D2"/>
    <w:rsid w:val="00BE5055"/>
    <w:rsid w:val="00BE5817"/>
    <w:rsid w:val="00BE5970"/>
    <w:rsid w:val="00BE5C2F"/>
    <w:rsid w:val="00BE6081"/>
    <w:rsid w:val="00BE6113"/>
    <w:rsid w:val="00BE6276"/>
    <w:rsid w:val="00BE62AC"/>
    <w:rsid w:val="00BE64FE"/>
    <w:rsid w:val="00BE6514"/>
    <w:rsid w:val="00BE673D"/>
    <w:rsid w:val="00BE6CB7"/>
    <w:rsid w:val="00BE7189"/>
    <w:rsid w:val="00BE725B"/>
    <w:rsid w:val="00BE73B9"/>
    <w:rsid w:val="00BE7CBD"/>
    <w:rsid w:val="00BE7F68"/>
    <w:rsid w:val="00BF032D"/>
    <w:rsid w:val="00BF0A89"/>
    <w:rsid w:val="00BF12BC"/>
    <w:rsid w:val="00BF12F8"/>
    <w:rsid w:val="00BF1912"/>
    <w:rsid w:val="00BF1DCA"/>
    <w:rsid w:val="00BF281E"/>
    <w:rsid w:val="00BF2A18"/>
    <w:rsid w:val="00BF3078"/>
    <w:rsid w:val="00BF3FBB"/>
    <w:rsid w:val="00BF4137"/>
    <w:rsid w:val="00BF4276"/>
    <w:rsid w:val="00BF4694"/>
    <w:rsid w:val="00BF4CE2"/>
    <w:rsid w:val="00BF5479"/>
    <w:rsid w:val="00BF5FCF"/>
    <w:rsid w:val="00BF6E1B"/>
    <w:rsid w:val="00BF71FD"/>
    <w:rsid w:val="00BF72EE"/>
    <w:rsid w:val="00BF7487"/>
    <w:rsid w:val="00BF7699"/>
    <w:rsid w:val="00BF7F6C"/>
    <w:rsid w:val="00C00578"/>
    <w:rsid w:val="00C00671"/>
    <w:rsid w:val="00C00AAC"/>
    <w:rsid w:val="00C00C4F"/>
    <w:rsid w:val="00C00C53"/>
    <w:rsid w:val="00C0104E"/>
    <w:rsid w:val="00C0262D"/>
    <w:rsid w:val="00C038DD"/>
    <w:rsid w:val="00C03CB0"/>
    <w:rsid w:val="00C04BF4"/>
    <w:rsid w:val="00C04DAB"/>
    <w:rsid w:val="00C0547B"/>
    <w:rsid w:val="00C0570D"/>
    <w:rsid w:val="00C06136"/>
    <w:rsid w:val="00C0653E"/>
    <w:rsid w:val="00C07A6D"/>
    <w:rsid w:val="00C07C9F"/>
    <w:rsid w:val="00C10995"/>
    <w:rsid w:val="00C115B6"/>
    <w:rsid w:val="00C11ACE"/>
    <w:rsid w:val="00C11D10"/>
    <w:rsid w:val="00C11D82"/>
    <w:rsid w:val="00C11DE2"/>
    <w:rsid w:val="00C11E47"/>
    <w:rsid w:val="00C123D2"/>
    <w:rsid w:val="00C12471"/>
    <w:rsid w:val="00C12BB2"/>
    <w:rsid w:val="00C13378"/>
    <w:rsid w:val="00C1385A"/>
    <w:rsid w:val="00C13935"/>
    <w:rsid w:val="00C141CC"/>
    <w:rsid w:val="00C14283"/>
    <w:rsid w:val="00C15484"/>
    <w:rsid w:val="00C157C2"/>
    <w:rsid w:val="00C159E7"/>
    <w:rsid w:val="00C159E9"/>
    <w:rsid w:val="00C15BFD"/>
    <w:rsid w:val="00C16699"/>
    <w:rsid w:val="00C16A3B"/>
    <w:rsid w:val="00C16B9E"/>
    <w:rsid w:val="00C16F96"/>
    <w:rsid w:val="00C170CB"/>
    <w:rsid w:val="00C17776"/>
    <w:rsid w:val="00C17906"/>
    <w:rsid w:val="00C17915"/>
    <w:rsid w:val="00C17EA8"/>
    <w:rsid w:val="00C20175"/>
    <w:rsid w:val="00C2042B"/>
    <w:rsid w:val="00C2077F"/>
    <w:rsid w:val="00C20D80"/>
    <w:rsid w:val="00C21107"/>
    <w:rsid w:val="00C21522"/>
    <w:rsid w:val="00C21A22"/>
    <w:rsid w:val="00C21C15"/>
    <w:rsid w:val="00C22146"/>
    <w:rsid w:val="00C2243B"/>
    <w:rsid w:val="00C22D34"/>
    <w:rsid w:val="00C233D7"/>
    <w:rsid w:val="00C235EE"/>
    <w:rsid w:val="00C24231"/>
    <w:rsid w:val="00C24B05"/>
    <w:rsid w:val="00C253FE"/>
    <w:rsid w:val="00C26378"/>
    <w:rsid w:val="00C263B7"/>
    <w:rsid w:val="00C26842"/>
    <w:rsid w:val="00C2756B"/>
    <w:rsid w:val="00C27EA2"/>
    <w:rsid w:val="00C300C2"/>
    <w:rsid w:val="00C303BF"/>
    <w:rsid w:val="00C304CC"/>
    <w:rsid w:val="00C305B2"/>
    <w:rsid w:val="00C305CB"/>
    <w:rsid w:val="00C30F43"/>
    <w:rsid w:val="00C3199B"/>
    <w:rsid w:val="00C32517"/>
    <w:rsid w:val="00C32F16"/>
    <w:rsid w:val="00C33256"/>
    <w:rsid w:val="00C3396E"/>
    <w:rsid w:val="00C35271"/>
    <w:rsid w:val="00C35A71"/>
    <w:rsid w:val="00C360DD"/>
    <w:rsid w:val="00C36571"/>
    <w:rsid w:val="00C36965"/>
    <w:rsid w:val="00C36B97"/>
    <w:rsid w:val="00C36E0B"/>
    <w:rsid w:val="00C3731C"/>
    <w:rsid w:val="00C37903"/>
    <w:rsid w:val="00C37975"/>
    <w:rsid w:val="00C407F1"/>
    <w:rsid w:val="00C4127A"/>
    <w:rsid w:val="00C412F6"/>
    <w:rsid w:val="00C4173E"/>
    <w:rsid w:val="00C42C8D"/>
    <w:rsid w:val="00C42CDE"/>
    <w:rsid w:val="00C43CA3"/>
    <w:rsid w:val="00C44E1A"/>
    <w:rsid w:val="00C4514D"/>
    <w:rsid w:val="00C4530D"/>
    <w:rsid w:val="00C462AD"/>
    <w:rsid w:val="00C463C8"/>
    <w:rsid w:val="00C4676B"/>
    <w:rsid w:val="00C46F26"/>
    <w:rsid w:val="00C47907"/>
    <w:rsid w:val="00C479F2"/>
    <w:rsid w:val="00C47A73"/>
    <w:rsid w:val="00C47E5C"/>
    <w:rsid w:val="00C50CEC"/>
    <w:rsid w:val="00C51C58"/>
    <w:rsid w:val="00C52409"/>
    <w:rsid w:val="00C5295A"/>
    <w:rsid w:val="00C52CDE"/>
    <w:rsid w:val="00C52E68"/>
    <w:rsid w:val="00C53181"/>
    <w:rsid w:val="00C537A5"/>
    <w:rsid w:val="00C53821"/>
    <w:rsid w:val="00C53A43"/>
    <w:rsid w:val="00C54F9D"/>
    <w:rsid w:val="00C55062"/>
    <w:rsid w:val="00C5528F"/>
    <w:rsid w:val="00C55860"/>
    <w:rsid w:val="00C56556"/>
    <w:rsid w:val="00C56F33"/>
    <w:rsid w:val="00C57174"/>
    <w:rsid w:val="00C571CE"/>
    <w:rsid w:val="00C57266"/>
    <w:rsid w:val="00C57895"/>
    <w:rsid w:val="00C6046F"/>
    <w:rsid w:val="00C6048A"/>
    <w:rsid w:val="00C606F5"/>
    <w:rsid w:val="00C615EE"/>
    <w:rsid w:val="00C61CD9"/>
    <w:rsid w:val="00C6203D"/>
    <w:rsid w:val="00C62D89"/>
    <w:rsid w:val="00C62DC7"/>
    <w:rsid w:val="00C632C5"/>
    <w:rsid w:val="00C63DE2"/>
    <w:rsid w:val="00C63F15"/>
    <w:rsid w:val="00C63F20"/>
    <w:rsid w:val="00C642FB"/>
    <w:rsid w:val="00C65297"/>
    <w:rsid w:val="00C6549A"/>
    <w:rsid w:val="00C65DF7"/>
    <w:rsid w:val="00C65F40"/>
    <w:rsid w:val="00C6617D"/>
    <w:rsid w:val="00C66855"/>
    <w:rsid w:val="00C668C2"/>
    <w:rsid w:val="00C66EC3"/>
    <w:rsid w:val="00C67C29"/>
    <w:rsid w:val="00C67E3F"/>
    <w:rsid w:val="00C67EBA"/>
    <w:rsid w:val="00C705A2"/>
    <w:rsid w:val="00C70C0C"/>
    <w:rsid w:val="00C7141B"/>
    <w:rsid w:val="00C71700"/>
    <w:rsid w:val="00C718E3"/>
    <w:rsid w:val="00C71DDB"/>
    <w:rsid w:val="00C72B9F"/>
    <w:rsid w:val="00C72D95"/>
    <w:rsid w:val="00C73881"/>
    <w:rsid w:val="00C73A29"/>
    <w:rsid w:val="00C73A63"/>
    <w:rsid w:val="00C74891"/>
    <w:rsid w:val="00C74DA1"/>
    <w:rsid w:val="00C7529D"/>
    <w:rsid w:val="00C76779"/>
    <w:rsid w:val="00C769FE"/>
    <w:rsid w:val="00C8016D"/>
    <w:rsid w:val="00C8022E"/>
    <w:rsid w:val="00C807C3"/>
    <w:rsid w:val="00C80D03"/>
    <w:rsid w:val="00C80D46"/>
    <w:rsid w:val="00C80EF3"/>
    <w:rsid w:val="00C8222F"/>
    <w:rsid w:val="00C82400"/>
    <w:rsid w:val="00C82515"/>
    <w:rsid w:val="00C82694"/>
    <w:rsid w:val="00C82723"/>
    <w:rsid w:val="00C83297"/>
    <w:rsid w:val="00C83517"/>
    <w:rsid w:val="00C83950"/>
    <w:rsid w:val="00C86096"/>
    <w:rsid w:val="00C8614C"/>
    <w:rsid w:val="00C86181"/>
    <w:rsid w:val="00C8668F"/>
    <w:rsid w:val="00C86834"/>
    <w:rsid w:val="00C86CE6"/>
    <w:rsid w:val="00C90000"/>
    <w:rsid w:val="00C919CD"/>
    <w:rsid w:val="00C91BFD"/>
    <w:rsid w:val="00C91D16"/>
    <w:rsid w:val="00C9276C"/>
    <w:rsid w:val="00C9347D"/>
    <w:rsid w:val="00C934B1"/>
    <w:rsid w:val="00C93D50"/>
    <w:rsid w:val="00C93E0A"/>
    <w:rsid w:val="00C942F0"/>
    <w:rsid w:val="00C94348"/>
    <w:rsid w:val="00C94DDE"/>
    <w:rsid w:val="00C94E3F"/>
    <w:rsid w:val="00C956CF"/>
    <w:rsid w:val="00C95899"/>
    <w:rsid w:val="00C95A5F"/>
    <w:rsid w:val="00C96805"/>
    <w:rsid w:val="00C969F4"/>
    <w:rsid w:val="00C96A87"/>
    <w:rsid w:val="00C9717F"/>
    <w:rsid w:val="00C97D1A"/>
    <w:rsid w:val="00CA001D"/>
    <w:rsid w:val="00CA08FB"/>
    <w:rsid w:val="00CA09EA"/>
    <w:rsid w:val="00CA0BAD"/>
    <w:rsid w:val="00CA1B4B"/>
    <w:rsid w:val="00CA1BF0"/>
    <w:rsid w:val="00CA1ED1"/>
    <w:rsid w:val="00CA320C"/>
    <w:rsid w:val="00CA3268"/>
    <w:rsid w:val="00CA3352"/>
    <w:rsid w:val="00CA3710"/>
    <w:rsid w:val="00CA3BA2"/>
    <w:rsid w:val="00CA3E4C"/>
    <w:rsid w:val="00CA408B"/>
    <w:rsid w:val="00CA460F"/>
    <w:rsid w:val="00CA47E5"/>
    <w:rsid w:val="00CA5B65"/>
    <w:rsid w:val="00CA6C09"/>
    <w:rsid w:val="00CA6C58"/>
    <w:rsid w:val="00CA74F8"/>
    <w:rsid w:val="00CB0414"/>
    <w:rsid w:val="00CB069E"/>
    <w:rsid w:val="00CB14B0"/>
    <w:rsid w:val="00CB157B"/>
    <w:rsid w:val="00CB1967"/>
    <w:rsid w:val="00CB1B19"/>
    <w:rsid w:val="00CB2177"/>
    <w:rsid w:val="00CB431C"/>
    <w:rsid w:val="00CB49E5"/>
    <w:rsid w:val="00CB4CD8"/>
    <w:rsid w:val="00CB4F8E"/>
    <w:rsid w:val="00CB51F7"/>
    <w:rsid w:val="00CB54EC"/>
    <w:rsid w:val="00CB55C7"/>
    <w:rsid w:val="00CB5657"/>
    <w:rsid w:val="00CB57BD"/>
    <w:rsid w:val="00CB5888"/>
    <w:rsid w:val="00CB59D9"/>
    <w:rsid w:val="00CB6245"/>
    <w:rsid w:val="00CB6A65"/>
    <w:rsid w:val="00CB6B76"/>
    <w:rsid w:val="00CB6EF6"/>
    <w:rsid w:val="00CB71DE"/>
    <w:rsid w:val="00CC002D"/>
    <w:rsid w:val="00CC04DF"/>
    <w:rsid w:val="00CC09CE"/>
    <w:rsid w:val="00CC0BF9"/>
    <w:rsid w:val="00CC0D75"/>
    <w:rsid w:val="00CC1052"/>
    <w:rsid w:val="00CC11C4"/>
    <w:rsid w:val="00CC16BD"/>
    <w:rsid w:val="00CC2D15"/>
    <w:rsid w:val="00CC2DA6"/>
    <w:rsid w:val="00CC3E81"/>
    <w:rsid w:val="00CC41F1"/>
    <w:rsid w:val="00CC43DA"/>
    <w:rsid w:val="00CC4CD5"/>
    <w:rsid w:val="00CC4FE1"/>
    <w:rsid w:val="00CC6131"/>
    <w:rsid w:val="00CC6266"/>
    <w:rsid w:val="00CC6C1E"/>
    <w:rsid w:val="00CC702B"/>
    <w:rsid w:val="00CC75F6"/>
    <w:rsid w:val="00CC796F"/>
    <w:rsid w:val="00CC7F82"/>
    <w:rsid w:val="00CD0887"/>
    <w:rsid w:val="00CD0D6A"/>
    <w:rsid w:val="00CD11BE"/>
    <w:rsid w:val="00CD15DB"/>
    <w:rsid w:val="00CD2FCD"/>
    <w:rsid w:val="00CD3264"/>
    <w:rsid w:val="00CD3669"/>
    <w:rsid w:val="00CD3D7A"/>
    <w:rsid w:val="00CD4138"/>
    <w:rsid w:val="00CD4683"/>
    <w:rsid w:val="00CD478B"/>
    <w:rsid w:val="00CD5339"/>
    <w:rsid w:val="00CD56CB"/>
    <w:rsid w:val="00CD5E99"/>
    <w:rsid w:val="00CD6118"/>
    <w:rsid w:val="00CD72B2"/>
    <w:rsid w:val="00CD793E"/>
    <w:rsid w:val="00CD7D6A"/>
    <w:rsid w:val="00CE0976"/>
    <w:rsid w:val="00CE1176"/>
    <w:rsid w:val="00CE11D0"/>
    <w:rsid w:val="00CE21A7"/>
    <w:rsid w:val="00CE2640"/>
    <w:rsid w:val="00CE2E38"/>
    <w:rsid w:val="00CE30C2"/>
    <w:rsid w:val="00CE337D"/>
    <w:rsid w:val="00CE3663"/>
    <w:rsid w:val="00CE391D"/>
    <w:rsid w:val="00CE4211"/>
    <w:rsid w:val="00CE437A"/>
    <w:rsid w:val="00CE44FA"/>
    <w:rsid w:val="00CE461F"/>
    <w:rsid w:val="00CE4791"/>
    <w:rsid w:val="00CE4DFC"/>
    <w:rsid w:val="00CE5C1A"/>
    <w:rsid w:val="00CE5CDB"/>
    <w:rsid w:val="00CE6FE1"/>
    <w:rsid w:val="00CE7ABC"/>
    <w:rsid w:val="00CE7FCA"/>
    <w:rsid w:val="00CF072C"/>
    <w:rsid w:val="00CF0971"/>
    <w:rsid w:val="00CF1114"/>
    <w:rsid w:val="00CF1E63"/>
    <w:rsid w:val="00CF1F8F"/>
    <w:rsid w:val="00CF1FA8"/>
    <w:rsid w:val="00CF1FCB"/>
    <w:rsid w:val="00CF2DA9"/>
    <w:rsid w:val="00CF41AD"/>
    <w:rsid w:val="00CF41E0"/>
    <w:rsid w:val="00CF430D"/>
    <w:rsid w:val="00CF4310"/>
    <w:rsid w:val="00CF43B7"/>
    <w:rsid w:val="00CF4A7A"/>
    <w:rsid w:val="00CF4E1C"/>
    <w:rsid w:val="00CF5412"/>
    <w:rsid w:val="00CF5E6A"/>
    <w:rsid w:val="00CF672A"/>
    <w:rsid w:val="00CF7263"/>
    <w:rsid w:val="00CF7755"/>
    <w:rsid w:val="00CF7A23"/>
    <w:rsid w:val="00D004DF"/>
    <w:rsid w:val="00D00698"/>
    <w:rsid w:val="00D00D88"/>
    <w:rsid w:val="00D00E7C"/>
    <w:rsid w:val="00D00F26"/>
    <w:rsid w:val="00D014E3"/>
    <w:rsid w:val="00D01D0D"/>
    <w:rsid w:val="00D01D39"/>
    <w:rsid w:val="00D020EA"/>
    <w:rsid w:val="00D02255"/>
    <w:rsid w:val="00D0289B"/>
    <w:rsid w:val="00D02AAE"/>
    <w:rsid w:val="00D031CF"/>
    <w:rsid w:val="00D03517"/>
    <w:rsid w:val="00D0491E"/>
    <w:rsid w:val="00D04AC8"/>
    <w:rsid w:val="00D04BC2"/>
    <w:rsid w:val="00D04C5C"/>
    <w:rsid w:val="00D0524A"/>
    <w:rsid w:val="00D05450"/>
    <w:rsid w:val="00D060F1"/>
    <w:rsid w:val="00D06299"/>
    <w:rsid w:val="00D07BDF"/>
    <w:rsid w:val="00D10096"/>
    <w:rsid w:val="00D101D8"/>
    <w:rsid w:val="00D106EE"/>
    <w:rsid w:val="00D10930"/>
    <w:rsid w:val="00D10A6A"/>
    <w:rsid w:val="00D11381"/>
    <w:rsid w:val="00D11610"/>
    <w:rsid w:val="00D11F4B"/>
    <w:rsid w:val="00D11FDF"/>
    <w:rsid w:val="00D12213"/>
    <w:rsid w:val="00D122E3"/>
    <w:rsid w:val="00D1298F"/>
    <w:rsid w:val="00D12F3C"/>
    <w:rsid w:val="00D13C41"/>
    <w:rsid w:val="00D13DF7"/>
    <w:rsid w:val="00D143AF"/>
    <w:rsid w:val="00D144B9"/>
    <w:rsid w:val="00D1455F"/>
    <w:rsid w:val="00D1478E"/>
    <w:rsid w:val="00D14E6C"/>
    <w:rsid w:val="00D161C4"/>
    <w:rsid w:val="00D16552"/>
    <w:rsid w:val="00D1659D"/>
    <w:rsid w:val="00D204DC"/>
    <w:rsid w:val="00D20A37"/>
    <w:rsid w:val="00D20D4A"/>
    <w:rsid w:val="00D214C7"/>
    <w:rsid w:val="00D215F7"/>
    <w:rsid w:val="00D21796"/>
    <w:rsid w:val="00D220B4"/>
    <w:rsid w:val="00D2245A"/>
    <w:rsid w:val="00D239AA"/>
    <w:rsid w:val="00D242AB"/>
    <w:rsid w:val="00D24A4B"/>
    <w:rsid w:val="00D25471"/>
    <w:rsid w:val="00D25C09"/>
    <w:rsid w:val="00D270E2"/>
    <w:rsid w:val="00D30D03"/>
    <w:rsid w:val="00D30E93"/>
    <w:rsid w:val="00D315EA"/>
    <w:rsid w:val="00D31895"/>
    <w:rsid w:val="00D32578"/>
    <w:rsid w:val="00D32AC5"/>
    <w:rsid w:val="00D32C90"/>
    <w:rsid w:val="00D32E35"/>
    <w:rsid w:val="00D339FE"/>
    <w:rsid w:val="00D33E14"/>
    <w:rsid w:val="00D33F1B"/>
    <w:rsid w:val="00D343B4"/>
    <w:rsid w:val="00D35B37"/>
    <w:rsid w:val="00D35CD5"/>
    <w:rsid w:val="00D35E4A"/>
    <w:rsid w:val="00D36117"/>
    <w:rsid w:val="00D36624"/>
    <w:rsid w:val="00D366B8"/>
    <w:rsid w:val="00D3744B"/>
    <w:rsid w:val="00D37965"/>
    <w:rsid w:val="00D37B23"/>
    <w:rsid w:val="00D401C2"/>
    <w:rsid w:val="00D403A8"/>
    <w:rsid w:val="00D403D7"/>
    <w:rsid w:val="00D4068A"/>
    <w:rsid w:val="00D40D9C"/>
    <w:rsid w:val="00D41026"/>
    <w:rsid w:val="00D4129A"/>
    <w:rsid w:val="00D41571"/>
    <w:rsid w:val="00D41D6E"/>
    <w:rsid w:val="00D42040"/>
    <w:rsid w:val="00D425BD"/>
    <w:rsid w:val="00D42C0E"/>
    <w:rsid w:val="00D42FB1"/>
    <w:rsid w:val="00D433DF"/>
    <w:rsid w:val="00D43F07"/>
    <w:rsid w:val="00D4514B"/>
    <w:rsid w:val="00D455FA"/>
    <w:rsid w:val="00D45620"/>
    <w:rsid w:val="00D45849"/>
    <w:rsid w:val="00D45A69"/>
    <w:rsid w:val="00D462A4"/>
    <w:rsid w:val="00D46604"/>
    <w:rsid w:val="00D467A0"/>
    <w:rsid w:val="00D46C52"/>
    <w:rsid w:val="00D46F0E"/>
    <w:rsid w:val="00D4709E"/>
    <w:rsid w:val="00D472CB"/>
    <w:rsid w:val="00D47CBC"/>
    <w:rsid w:val="00D47F77"/>
    <w:rsid w:val="00D500FE"/>
    <w:rsid w:val="00D50201"/>
    <w:rsid w:val="00D50624"/>
    <w:rsid w:val="00D50982"/>
    <w:rsid w:val="00D509C6"/>
    <w:rsid w:val="00D50AAF"/>
    <w:rsid w:val="00D50B1A"/>
    <w:rsid w:val="00D50E4F"/>
    <w:rsid w:val="00D51064"/>
    <w:rsid w:val="00D522E8"/>
    <w:rsid w:val="00D52D5C"/>
    <w:rsid w:val="00D52FFD"/>
    <w:rsid w:val="00D53352"/>
    <w:rsid w:val="00D547CF"/>
    <w:rsid w:val="00D5505A"/>
    <w:rsid w:val="00D55401"/>
    <w:rsid w:val="00D558AF"/>
    <w:rsid w:val="00D56205"/>
    <w:rsid w:val="00D5750D"/>
    <w:rsid w:val="00D579B9"/>
    <w:rsid w:val="00D607B4"/>
    <w:rsid w:val="00D60B9B"/>
    <w:rsid w:val="00D61150"/>
    <w:rsid w:val="00D61EA3"/>
    <w:rsid w:val="00D61EC0"/>
    <w:rsid w:val="00D622BC"/>
    <w:rsid w:val="00D6242D"/>
    <w:rsid w:val="00D627ED"/>
    <w:rsid w:val="00D62BD8"/>
    <w:rsid w:val="00D62FA4"/>
    <w:rsid w:val="00D62FBA"/>
    <w:rsid w:val="00D62FC3"/>
    <w:rsid w:val="00D63DCB"/>
    <w:rsid w:val="00D63E3F"/>
    <w:rsid w:val="00D65224"/>
    <w:rsid w:val="00D653EB"/>
    <w:rsid w:val="00D655CE"/>
    <w:rsid w:val="00D659D7"/>
    <w:rsid w:val="00D667DA"/>
    <w:rsid w:val="00D66A55"/>
    <w:rsid w:val="00D671DF"/>
    <w:rsid w:val="00D671FB"/>
    <w:rsid w:val="00D67C5B"/>
    <w:rsid w:val="00D7061A"/>
    <w:rsid w:val="00D7126C"/>
    <w:rsid w:val="00D71535"/>
    <w:rsid w:val="00D715C2"/>
    <w:rsid w:val="00D71F68"/>
    <w:rsid w:val="00D72395"/>
    <w:rsid w:val="00D72A4F"/>
    <w:rsid w:val="00D72C59"/>
    <w:rsid w:val="00D73A41"/>
    <w:rsid w:val="00D73CEA"/>
    <w:rsid w:val="00D73D74"/>
    <w:rsid w:val="00D73ED5"/>
    <w:rsid w:val="00D740AC"/>
    <w:rsid w:val="00D74510"/>
    <w:rsid w:val="00D74729"/>
    <w:rsid w:val="00D74A24"/>
    <w:rsid w:val="00D74E34"/>
    <w:rsid w:val="00D74E40"/>
    <w:rsid w:val="00D74E9D"/>
    <w:rsid w:val="00D7501C"/>
    <w:rsid w:val="00D750C7"/>
    <w:rsid w:val="00D75674"/>
    <w:rsid w:val="00D75C8A"/>
    <w:rsid w:val="00D75F53"/>
    <w:rsid w:val="00D76905"/>
    <w:rsid w:val="00D76F12"/>
    <w:rsid w:val="00D77337"/>
    <w:rsid w:val="00D80102"/>
    <w:rsid w:val="00D80179"/>
    <w:rsid w:val="00D80262"/>
    <w:rsid w:val="00D802E6"/>
    <w:rsid w:val="00D80691"/>
    <w:rsid w:val="00D80C20"/>
    <w:rsid w:val="00D80D81"/>
    <w:rsid w:val="00D81007"/>
    <w:rsid w:val="00D82111"/>
    <w:rsid w:val="00D82497"/>
    <w:rsid w:val="00D82A14"/>
    <w:rsid w:val="00D82B81"/>
    <w:rsid w:val="00D847E3"/>
    <w:rsid w:val="00D84DFC"/>
    <w:rsid w:val="00D856F5"/>
    <w:rsid w:val="00D85F09"/>
    <w:rsid w:val="00D8622B"/>
    <w:rsid w:val="00D8697C"/>
    <w:rsid w:val="00D86DAF"/>
    <w:rsid w:val="00D8720B"/>
    <w:rsid w:val="00D874E3"/>
    <w:rsid w:val="00D87A6C"/>
    <w:rsid w:val="00D9008A"/>
    <w:rsid w:val="00D9052A"/>
    <w:rsid w:val="00D90A53"/>
    <w:rsid w:val="00D9124D"/>
    <w:rsid w:val="00D9202E"/>
    <w:rsid w:val="00D925F6"/>
    <w:rsid w:val="00D92E26"/>
    <w:rsid w:val="00D92F1B"/>
    <w:rsid w:val="00D93381"/>
    <w:rsid w:val="00D93579"/>
    <w:rsid w:val="00D937F1"/>
    <w:rsid w:val="00D9406A"/>
    <w:rsid w:val="00D94AE8"/>
    <w:rsid w:val="00D951CF"/>
    <w:rsid w:val="00D9589A"/>
    <w:rsid w:val="00D95D40"/>
    <w:rsid w:val="00D95FF2"/>
    <w:rsid w:val="00D9608A"/>
    <w:rsid w:val="00D96148"/>
    <w:rsid w:val="00D9677E"/>
    <w:rsid w:val="00D96A51"/>
    <w:rsid w:val="00D9774C"/>
    <w:rsid w:val="00D97869"/>
    <w:rsid w:val="00DA0972"/>
    <w:rsid w:val="00DA09F2"/>
    <w:rsid w:val="00DA111C"/>
    <w:rsid w:val="00DA11CA"/>
    <w:rsid w:val="00DA13D1"/>
    <w:rsid w:val="00DA260E"/>
    <w:rsid w:val="00DA2967"/>
    <w:rsid w:val="00DA32C4"/>
    <w:rsid w:val="00DA3470"/>
    <w:rsid w:val="00DA34F3"/>
    <w:rsid w:val="00DA3AE5"/>
    <w:rsid w:val="00DA45AF"/>
    <w:rsid w:val="00DA48C8"/>
    <w:rsid w:val="00DA538A"/>
    <w:rsid w:val="00DA58B3"/>
    <w:rsid w:val="00DA5CD6"/>
    <w:rsid w:val="00DA6200"/>
    <w:rsid w:val="00DA62B6"/>
    <w:rsid w:val="00DA6633"/>
    <w:rsid w:val="00DA70E0"/>
    <w:rsid w:val="00DA7AB2"/>
    <w:rsid w:val="00DA7BA5"/>
    <w:rsid w:val="00DA7E37"/>
    <w:rsid w:val="00DA7ECD"/>
    <w:rsid w:val="00DB0674"/>
    <w:rsid w:val="00DB0A8D"/>
    <w:rsid w:val="00DB0B1F"/>
    <w:rsid w:val="00DB0DD9"/>
    <w:rsid w:val="00DB14B5"/>
    <w:rsid w:val="00DB26FE"/>
    <w:rsid w:val="00DB2716"/>
    <w:rsid w:val="00DB457C"/>
    <w:rsid w:val="00DB4893"/>
    <w:rsid w:val="00DB557D"/>
    <w:rsid w:val="00DB55D6"/>
    <w:rsid w:val="00DB633E"/>
    <w:rsid w:val="00DB63CB"/>
    <w:rsid w:val="00DB6D9B"/>
    <w:rsid w:val="00DB70B8"/>
    <w:rsid w:val="00DB7D35"/>
    <w:rsid w:val="00DB7F11"/>
    <w:rsid w:val="00DB7F47"/>
    <w:rsid w:val="00DC01F0"/>
    <w:rsid w:val="00DC06B4"/>
    <w:rsid w:val="00DC14E6"/>
    <w:rsid w:val="00DC191B"/>
    <w:rsid w:val="00DC1B2A"/>
    <w:rsid w:val="00DC234F"/>
    <w:rsid w:val="00DC2EB3"/>
    <w:rsid w:val="00DC319B"/>
    <w:rsid w:val="00DC3379"/>
    <w:rsid w:val="00DC452B"/>
    <w:rsid w:val="00DC490C"/>
    <w:rsid w:val="00DC4CDC"/>
    <w:rsid w:val="00DC5146"/>
    <w:rsid w:val="00DC5C49"/>
    <w:rsid w:val="00DC6652"/>
    <w:rsid w:val="00DC69F0"/>
    <w:rsid w:val="00DC70E9"/>
    <w:rsid w:val="00DC73DB"/>
    <w:rsid w:val="00DC75E3"/>
    <w:rsid w:val="00DD0DF8"/>
    <w:rsid w:val="00DD14AE"/>
    <w:rsid w:val="00DD1A35"/>
    <w:rsid w:val="00DD21EC"/>
    <w:rsid w:val="00DD2236"/>
    <w:rsid w:val="00DD240B"/>
    <w:rsid w:val="00DD2F94"/>
    <w:rsid w:val="00DD3370"/>
    <w:rsid w:val="00DD3A0D"/>
    <w:rsid w:val="00DD3BF0"/>
    <w:rsid w:val="00DD452B"/>
    <w:rsid w:val="00DD6338"/>
    <w:rsid w:val="00DD63A6"/>
    <w:rsid w:val="00DD6F06"/>
    <w:rsid w:val="00DD72DF"/>
    <w:rsid w:val="00DD72EC"/>
    <w:rsid w:val="00DD7A6E"/>
    <w:rsid w:val="00DD7C6C"/>
    <w:rsid w:val="00DD7E15"/>
    <w:rsid w:val="00DE12A0"/>
    <w:rsid w:val="00DE1441"/>
    <w:rsid w:val="00DE1B2D"/>
    <w:rsid w:val="00DE1BA6"/>
    <w:rsid w:val="00DE1C11"/>
    <w:rsid w:val="00DE289F"/>
    <w:rsid w:val="00DE292F"/>
    <w:rsid w:val="00DE2AD4"/>
    <w:rsid w:val="00DE3761"/>
    <w:rsid w:val="00DE3D6B"/>
    <w:rsid w:val="00DE4267"/>
    <w:rsid w:val="00DE450D"/>
    <w:rsid w:val="00DE5C36"/>
    <w:rsid w:val="00DE5ED2"/>
    <w:rsid w:val="00DE6177"/>
    <w:rsid w:val="00DE655C"/>
    <w:rsid w:val="00DE655F"/>
    <w:rsid w:val="00DE6F0C"/>
    <w:rsid w:val="00DE6FBF"/>
    <w:rsid w:val="00DE77DC"/>
    <w:rsid w:val="00DE7A72"/>
    <w:rsid w:val="00DF07FD"/>
    <w:rsid w:val="00DF0836"/>
    <w:rsid w:val="00DF0DBB"/>
    <w:rsid w:val="00DF0EF2"/>
    <w:rsid w:val="00DF1079"/>
    <w:rsid w:val="00DF1579"/>
    <w:rsid w:val="00DF1840"/>
    <w:rsid w:val="00DF1EB0"/>
    <w:rsid w:val="00DF21A7"/>
    <w:rsid w:val="00DF287D"/>
    <w:rsid w:val="00DF2A99"/>
    <w:rsid w:val="00DF2DE0"/>
    <w:rsid w:val="00DF2E03"/>
    <w:rsid w:val="00DF398C"/>
    <w:rsid w:val="00DF3B68"/>
    <w:rsid w:val="00DF42E5"/>
    <w:rsid w:val="00DF4B9D"/>
    <w:rsid w:val="00DF5008"/>
    <w:rsid w:val="00DF54D0"/>
    <w:rsid w:val="00DF55E5"/>
    <w:rsid w:val="00DF58B3"/>
    <w:rsid w:val="00DF61D7"/>
    <w:rsid w:val="00DF658A"/>
    <w:rsid w:val="00DF6DFD"/>
    <w:rsid w:val="00DF7124"/>
    <w:rsid w:val="00DF7438"/>
    <w:rsid w:val="00DF775A"/>
    <w:rsid w:val="00DF79E5"/>
    <w:rsid w:val="00E00DB5"/>
    <w:rsid w:val="00E01710"/>
    <w:rsid w:val="00E017F0"/>
    <w:rsid w:val="00E01B03"/>
    <w:rsid w:val="00E027E1"/>
    <w:rsid w:val="00E036F4"/>
    <w:rsid w:val="00E03C79"/>
    <w:rsid w:val="00E03DED"/>
    <w:rsid w:val="00E0420B"/>
    <w:rsid w:val="00E04449"/>
    <w:rsid w:val="00E044ED"/>
    <w:rsid w:val="00E045E3"/>
    <w:rsid w:val="00E048E2"/>
    <w:rsid w:val="00E04F33"/>
    <w:rsid w:val="00E05457"/>
    <w:rsid w:val="00E05ED5"/>
    <w:rsid w:val="00E05FD5"/>
    <w:rsid w:val="00E06778"/>
    <w:rsid w:val="00E06811"/>
    <w:rsid w:val="00E068DD"/>
    <w:rsid w:val="00E0754B"/>
    <w:rsid w:val="00E07DC0"/>
    <w:rsid w:val="00E07ED8"/>
    <w:rsid w:val="00E1022A"/>
    <w:rsid w:val="00E10739"/>
    <w:rsid w:val="00E116D9"/>
    <w:rsid w:val="00E117FF"/>
    <w:rsid w:val="00E12858"/>
    <w:rsid w:val="00E129B5"/>
    <w:rsid w:val="00E135F9"/>
    <w:rsid w:val="00E13EFC"/>
    <w:rsid w:val="00E144B1"/>
    <w:rsid w:val="00E14517"/>
    <w:rsid w:val="00E14705"/>
    <w:rsid w:val="00E15A6B"/>
    <w:rsid w:val="00E15DB5"/>
    <w:rsid w:val="00E162EB"/>
    <w:rsid w:val="00E16398"/>
    <w:rsid w:val="00E16AC6"/>
    <w:rsid w:val="00E16C0C"/>
    <w:rsid w:val="00E170B0"/>
    <w:rsid w:val="00E17DBA"/>
    <w:rsid w:val="00E20B01"/>
    <w:rsid w:val="00E20BC4"/>
    <w:rsid w:val="00E20E2D"/>
    <w:rsid w:val="00E21DE7"/>
    <w:rsid w:val="00E21F1D"/>
    <w:rsid w:val="00E22176"/>
    <w:rsid w:val="00E221E7"/>
    <w:rsid w:val="00E22B7A"/>
    <w:rsid w:val="00E2328A"/>
    <w:rsid w:val="00E23755"/>
    <w:rsid w:val="00E23E49"/>
    <w:rsid w:val="00E24306"/>
    <w:rsid w:val="00E246E6"/>
    <w:rsid w:val="00E24C3D"/>
    <w:rsid w:val="00E24F68"/>
    <w:rsid w:val="00E25165"/>
    <w:rsid w:val="00E25390"/>
    <w:rsid w:val="00E25E64"/>
    <w:rsid w:val="00E26236"/>
    <w:rsid w:val="00E265F0"/>
    <w:rsid w:val="00E2671B"/>
    <w:rsid w:val="00E2696C"/>
    <w:rsid w:val="00E26D45"/>
    <w:rsid w:val="00E270B0"/>
    <w:rsid w:val="00E27604"/>
    <w:rsid w:val="00E278F2"/>
    <w:rsid w:val="00E27B26"/>
    <w:rsid w:val="00E27D7E"/>
    <w:rsid w:val="00E27FEC"/>
    <w:rsid w:val="00E303F4"/>
    <w:rsid w:val="00E3053E"/>
    <w:rsid w:val="00E3064C"/>
    <w:rsid w:val="00E30ED1"/>
    <w:rsid w:val="00E3117B"/>
    <w:rsid w:val="00E31293"/>
    <w:rsid w:val="00E31AFE"/>
    <w:rsid w:val="00E31F3A"/>
    <w:rsid w:val="00E32135"/>
    <w:rsid w:val="00E32F6B"/>
    <w:rsid w:val="00E3325D"/>
    <w:rsid w:val="00E33425"/>
    <w:rsid w:val="00E33BDF"/>
    <w:rsid w:val="00E3414E"/>
    <w:rsid w:val="00E348D1"/>
    <w:rsid w:val="00E34BE6"/>
    <w:rsid w:val="00E3516F"/>
    <w:rsid w:val="00E351AA"/>
    <w:rsid w:val="00E3574D"/>
    <w:rsid w:val="00E35B12"/>
    <w:rsid w:val="00E35CFE"/>
    <w:rsid w:val="00E35EA4"/>
    <w:rsid w:val="00E36510"/>
    <w:rsid w:val="00E37236"/>
    <w:rsid w:val="00E37387"/>
    <w:rsid w:val="00E37A6B"/>
    <w:rsid w:val="00E40335"/>
    <w:rsid w:val="00E40959"/>
    <w:rsid w:val="00E40D6C"/>
    <w:rsid w:val="00E40EEB"/>
    <w:rsid w:val="00E41312"/>
    <w:rsid w:val="00E4175E"/>
    <w:rsid w:val="00E42196"/>
    <w:rsid w:val="00E42496"/>
    <w:rsid w:val="00E42569"/>
    <w:rsid w:val="00E4324B"/>
    <w:rsid w:val="00E43A55"/>
    <w:rsid w:val="00E44785"/>
    <w:rsid w:val="00E44789"/>
    <w:rsid w:val="00E44FF0"/>
    <w:rsid w:val="00E451E9"/>
    <w:rsid w:val="00E45D37"/>
    <w:rsid w:val="00E46044"/>
    <w:rsid w:val="00E46A61"/>
    <w:rsid w:val="00E46E7E"/>
    <w:rsid w:val="00E47602"/>
    <w:rsid w:val="00E47E8F"/>
    <w:rsid w:val="00E50235"/>
    <w:rsid w:val="00E502B7"/>
    <w:rsid w:val="00E51475"/>
    <w:rsid w:val="00E51E4A"/>
    <w:rsid w:val="00E53264"/>
    <w:rsid w:val="00E53C9B"/>
    <w:rsid w:val="00E53ED6"/>
    <w:rsid w:val="00E54381"/>
    <w:rsid w:val="00E5474C"/>
    <w:rsid w:val="00E54A7E"/>
    <w:rsid w:val="00E54BEC"/>
    <w:rsid w:val="00E54C30"/>
    <w:rsid w:val="00E54F29"/>
    <w:rsid w:val="00E55911"/>
    <w:rsid w:val="00E5627D"/>
    <w:rsid w:val="00E56AC9"/>
    <w:rsid w:val="00E56DED"/>
    <w:rsid w:val="00E56E9D"/>
    <w:rsid w:val="00E5739D"/>
    <w:rsid w:val="00E574C2"/>
    <w:rsid w:val="00E575D7"/>
    <w:rsid w:val="00E57DB2"/>
    <w:rsid w:val="00E60A05"/>
    <w:rsid w:val="00E60E0A"/>
    <w:rsid w:val="00E60ECB"/>
    <w:rsid w:val="00E61702"/>
    <w:rsid w:val="00E61985"/>
    <w:rsid w:val="00E61AD6"/>
    <w:rsid w:val="00E61B2A"/>
    <w:rsid w:val="00E61C5F"/>
    <w:rsid w:val="00E61EA8"/>
    <w:rsid w:val="00E62ACC"/>
    <w:rsid w:val="00E631AD"/>
    <w:rsid w:val="00E632CB"/>
    <w:rsid w:val="00E635FB"/>
    <w:rsid w:val="00E644C1"/>
    <w:rsid w:val="00E64590"/>
    <w:rsid w:val="00E64DDF"/>
    <w:rsid w:val="00E6562C"/>
    <w:rsid w:val="00E66716"/>
    <w:rsid w:val="00E667AF"/>
    <w:rsid w:val="00E66EC1"/>
    <w:rsid w:val="00E673DC"/>
    <w:rsid w:val="00E67AC8"/>
    <w:rsid w:val="00E67C75"/>
    <w:rsid w:val="00E67FE4"/>
    <w:rsid w:val="00E707FE"/>
    <w:rsid w:val="00E710B0"/>
    <w:rsid w:val="00E71B5C"/>
    <w:rsid w:val="00E71CD9"/>
    <w:rsid w:val="00E721EF"/>
    <w:rsid w:val="00E72681"/>
    <w:rsid w:val="00E729C8"/>
    <w:rsid w:val="00E72CA9"/>
    <w:rsid w:val="00E72DDF"/>
    <w:rsid w:val="00E739F2"/>
    <w:rsid w:val="00E74082"/>
    <w:rsid w:val="00E74131"/>
    <w:rsid w:val="00E741BA"/>
    <w:rsid w:val="00E747CF"/>
    <w:rsid w:val="00E747ED"/>
    <w:rsid w:val="00E74882"/>
    <w:rsid w:val="00E75131"/>
    <w:rsid w:val="00E752F1"/>
    <w:rsid w:val="00E7564E"/>
    <w:rsid w:val="00E756B6"/>
    <w:rsid w:val="00E75F83"/>
    <w:rsid w:val="00E760F4"/>
    <w:rsid w:val="00E762A9"/>
    <w:rsid w:val="00E763D7"/>
    <w:rsid w:val="00E76DB6"/>
    <w:rsid w:val="00E777D9"/>
    <w:rsid w:val="00E778B5"/>
    <w:rsid w:val="00E77E01"/>
    <w:rsid w:val="00E77E14"/>
    <w:rsid w:val="00E80305"/>
    <w:rsid w:val="00E807D2"/>
    <w:rsid w:val="00E80BEA"/>
    <w:rsid w:val="00E80E21"/>
    <w:rsid w:val="00E81EC5"/>
    <w:rsid w:val="00E82076"/>
    <w:rsid w:val="00E82181"/>
    <w:rsid w:val="00E821D6"/>
    <w:rsid w:val="00E8224B"/>
    <w:rsid w:val="00E8245F"/>
    <w:rsid w:val="00E82846"/>
    <w:rsid w:val="00E82EBF"/>
    <w:rsid w:val="00E83778"/>
    <w:rsid w:val="00E83E09"/>
    <w:rsid w:val="00E8445B"/>
    <w:rsid w:val="00E84AC8"/>
    <w:rsid w:val="00E84ACD"/>
    <w:rsid w:val="00E84D6A"/>
    <w:rsid w:val="00E85909"/>
    <w:rsid w:val="00E8590A"/>
    <w:rsid w:val="00E86539"/>
    <w:rsid w:val="00E86E28"/>
    <w:rsid w:val="00E86EC5"/>
    <w:rsid w:val="00E871EF"/>
    <w:rsid w:val="00E872D4"/>
    <w:rsid w:val="00E87385"/>
    <w:rsid w:val="00E876C9"/>
    <w:rsid w:val="00E8782F"/>
    <w:rsid w:val="00E879C6"/>
    <w:rsid w:val="00E904F7"/>
    <w:rsid w:val="00E909E1"/>
    <w:rsid w:val="00E91069"/>
    <w:rsid w:val="00E91BBE"/>
    <w:rsid w:val="00E91DEC"/>
    <w:rsid w:val="00E92086"/>
    <w:rsid w:val="00E92271"/>
    <w:rsid w:val="00E92AEF"/>
    <w:rsid w:val="00E9301F"/>
    <w:rsid w:val="00E93BCE"/>
    <w:rsid w:val="00E93F4F"/>
    <w:rsid w:val="00E9450E"/>
    <w:rsid w:val="00E949B0"/>
    <w:rsid w:val="00E95292"/>
    <w:rsid w:val="00E95774"/>
    <w:rsid w:val="00E95826"/>
    <w:rsid w:val="00E95925"/>
    <w:rsid w:val="00E95C7F"/>
    <w:rsid w:val="00E963A1"/>
    <w:rsid w:val="00E96794"/>
    <w:rsid w:val="00E967DD"/>
    <w:rsid w:val="00E96ACF"/>
    <w:rsid w:val="00E96C9D"/>
    <w:rsid w:val="00E96D07"/>
    <w:rsid w:val="00E97237"/>
    <w:rsid w:val="00E97377"/>
    <w:rsid w:val="00E97BC6"/>
    <w:rsid w:val="00EA0A14"/>
    <w:rsid w:val="00EA0D2B"/>
    <w:rsid w:val="00EA21AD"/>
    <w:rsid w:val="00EA32E5"/>
    <w:rsid w:val="00EA32EC"/>
    <w:rsid w:val="00EA4CCB"/>
    <w:rsid w:val="00EA5149"/>
    <w:rsid w:val="00EA6350"/>
    <w:rsid w:val="00EA68E5"/>
    <w:rsid w:val="00EA6ADB"/>
    <w:rsid w:val="00EA72E8"/>
    <w:rsid w:val="00EA757B"/>
    <w:rsid w:val="00EA7954"/>
    <w:rsid w:val="00EA7B53"/>
    <w:rsid w:val="00EB183F"/>
    <w:rsid w:val="00EB18FB"/>
    <w:rsid w:val="00EB2951"/>
    <w:rsid w:val="00EB2C78"/>
    <w:rsid w:val="00EB2E21"/>
    <w:rsid w:val="00EB361B"/>
    <w:rsid w:val="00EB3B3F"/>
    <w:rsid w:val="00EB4418"/>
    <w:rsid w:val="00EB5032"/>
    <w:rsid w:val="00EB5A78"/>
    <w:rsid w:val="00EB5AC4"/>
    <w:rsid w:val="00EB5C36"/>
    <w:rsid w:val="00EB6827"/>
    <w:rsid w:val="00EB6C7D"/>
    <w:rsid w:val="00EB6EFA"/>
    <w:rsid w:val="00EB72EB"/>
    <w:rsid w:val="00EB72F0"/>
    <w:rsid w:val="00EB7FE9"/>
    <w:rsid w:val="00EC02DF"/>
    <w:rsid w:val="00EC038F"/>
    <w:rsid w:val="00EC0A8A"/>
    <w:rsid w:val="00EC0C9F"/>
    <w:rsid w:val="00EC10FB"/>
    <w:rsid w:val="00EC1180"/>
    <w:rsid w:val="00EC1915"/>
    <w:rsid w:val="00EC20F7"/>
    <w:rsid w:val="00EC319F"/>
    <w:rsid w:val="00EC33FE"/>
    <w:rsid w:val="00EC34B6"/>
    <w:rsid w:val="00EC3549"/>
    <w:rsid w:val="00EC3ECE"/>
    <w:rsid w:val="00EC3FC1"/>
    <w:rsid w:val="00EC4920"/>
    <w:rsid w:val="00EC4D74"/>
    <w:rsid w:val="00EC4F4C"/>
    <w:rsid w:val="00EC521B"/>
    <w:rsid w:val="00EC57CF"/>
    <w:rsid w:val="00EC57EF"/>
    <w:rsid w:val="00EC6336"/>
    <w:rsid w:val="00EC6908"/>
    <w:rsid w:val="00EC6C9B"/>
    <w:rsid w:val="00EC6FB0"/>
    <w:rsid w:val="00EC70FC"/>
    <w:rsid w:val="00EC7CF2"/>
    <w:rsid w:val="00EC7DC1"/>
    <w:rsid w:val="00ED08CF"/>
    <w:rsid w:val="00ED100B"/>
    <w:rsid w:val="00ED1773"/>
    <w:rsid w:val="00ED19DE"/>
    <w:rsid w:val="00ED1E08"/>
    <w:rsid w:val="00ED25B6"/>
    <w:rsid w:val="00ED40EA"/>
    <w:rsid w:val="00ED44C8"/>
    <w:rsid w:val="00ED4F8A"/>
    <w:rsid w:val="00ED5C39"/>
    <w:rsid w:val="00ED61FC"/>
    <w:rsid w:val="00ED69CC"/>
    <w:rsid w:val="00ED79FF"/>
    <w:rsid w:val="00ED7ACC"/>
    <w:rsid w:val="00ED7CCA"/>
    <w:rsid w:val="00ED7E7C"/>
    <w:rsid w:val="00EE0F35"/>
    <w:rsid w:val="00EE0FD6"/>
    <w:rsid w:val="00EE1B1A"/>
    <w:rsid w:val="00EE2001"/>
    <w:rsid w:val="00EE22B7"/>
    <w:rsid w:val="00EE3275"/>
    <w:rsid w:val="00EE3FCA"/>
    <w:rsid w:val="00EE4569"/>
    <w:rsid w:val="00EE4F65"/>
    <w:rsid w:val="00EE509E"/>
    <w:rsid w:val="00EE5570"/>
    <w:rsid w:val="00EE59EC"/>
    <w:rsid w:val="00EE5B96"/>
    <w:rsid w:val="00EE5CC2"/>
    <w:rsid w:val="00EE6224"/>
    <w:rsid w:val="00EE65DA"/>
    <w:rsid w:val="00EE6650"/>
    <w:rsid w:val="00EE7587"/>
    <w:rsid w:val="00EE75BF"/>
    <w:rsid w:val="00EE7803"/>
    <w:rsid w:val="00EE7AB0"/>
    <w:rsid w:val="00EF0068"/>
    <w:rsid w:val="00EF03CB"/>
    <w:rsid w:val="00EF0544"/>
    <w:rsid w:val="00EF0836"/>
    <w:rsid w:val="00EF156E"/>
    <w:rsid w:val="00EF1860"/>
    <w:rsid w:val="00EF1E59"/>
    <w:rsid w:val="00EF1F52"/>
    <w:rsid w:val="00EF2151"/>
    <w:rsid w:val="00EF2FBD"/>
    <w:rsid w:val="00EF4163"/>
    <w:rsid w:val="00EF4C4A"/>
    <w:rsid w:val="00EF4D34"/>
    <w:rsid w:val="00EF50D8"/>
    <w:rsid w:val="00EF5395"/>
    <w:rsid w:val="00EF5864"/>
    <w:rsid w:val="00EF6134"/>
    <w:rsid w:val="00EF692F"/>
    <w:rsid w:val="00EF6AC8"/>
    <w:rsid w:val="00EF6D70"/>
    <w:rsid w:val="00EF7013"/>
    <w:rsid w:val="00EF7E5B"/>
    <w:rsid w:val="00F00548"/>
    <w:rsid w:val="00F007C5"/>
    <w:rsid w:val="00F017D4"/>
    <w:rsid w:val="00F01A5E"/>
    <w:rsid w:val="00F01ABE"/>
    <w:rsid w:val="00F01CCD"/>
    <w:rsid w:val="00F025EA"/>
    <w:rsid w:val="00F02A6A"/>
    <w:rsid w:val="00F02B78"/>
    <w:rsid w:val="00F03484"/>
    <w:rsid w:val="00F035EC"/>
    <w:rsid w:val="00F036B2"/>
    <w:rsid w:val="00F03AA1"/>
    <w:rsid w:val="00F03CED"/>
    <w:rsid w:val="00F03D7B"/>
    <w:rsid w:val="00F0450B"/>
    <w:rsid w:val="00F04643"/>
    <w:rsid w:val="00F04C97"/>
    <w:rsid w:val="00F05D59"/>
    <w:rsid w:val="00F05E16"/>
    <w:rsid w:val="00F07389"/>
    <w:rsid w:val="00F07644"/>
    <w:rsid w:val="00F07D39"/>
    <w:rsid w:val="00F07E38"/>
    <w:rsid w:val="00F101E6"/>
    <w:rsid w:val="00F10267"/>
    <w:rsid w:val="00F10615"/>
    <w:rsid w:val="00F1143A"/>
    <w:rsid w:val="00F115F6"/>
    <w:rsid w:val="00F119AB"/>
    <w:rsid w:val="00F11DFA"/>
    <w:rsid w:val="00F12AAC"/>
    <w:rsid w:val="00F1300D"/>
    <w:rsid w:val="00F13BC1"/>
    <w:rsid w:val="00F13BCF"/>
    <w:rsid w:val="00F14524"/>
    <w:rsid w:val="00F14AA3"/>
    <w:rsid w:val="00F14C04"/>
    <w:rsid w:val="00F14DCA"/>
    <w:rsid w:val="00F1546A"/>
    <w:rsid w:val="00F15C30"/>
    <w:rsid w:val="00F16034"/>
    <w:rsid w:val="00F16065"/>
    <w:rsid w:val="00F16370"/>
    <w:rsid w:val="00F16526"/>
    <w:rsid w:val="00F167E1"/>
    <w:rsid w:val="00F177FE"/>
    <w:rsid w:val="00F20D8F"/>
    <w:rsid w:val="00F22479"/>
    <w:rsid w:val="00F225B5"/>
    <w:rsid w:val="00F2311A"/>
    <w:rsid w:val="00F24A74"/>
    <w:rsid w:val="00F24D38"/>
    <w:rsid w:val="00F2563C"/>
    <w:rsid w:val="00F2686E"/>
    <w:rsid w:val="00F27486"/>
    <w:rsid w:val="00F276D5"/>
    <w:rsid w:val="00F27C4D"/>
    <w:rsid w:val="00F27F05"/>
    <w:rsid w:val="00F300C5"/>
    <w:rsid w:val="00F30214"/>
    <w:rsid w:val="00F303AE"/>
    <w:rsid w:val="00F310AB"/>
    <w:rsid w:val="00F316CE"/>
    <w:rsid w:val="00F31AE1"/>
    <w:rsid w:val="00F31F40"/>
    <w:rsid w:val="00F32675"/>
    <w:rsid w:val="00F334BF"/>
    <w:rsid w:val="00F338DC"/>
    <w:rsid w:val="00F33ED1"/>
    <w:rsid w:val="00F34BF9"/>
    <w:rsid w:val="00F34E8E"/>
    <w:rsid w:val="00F35FD8"/>
    <w:rsid w:val="00F362D3"/>
    <w:rsid w:val="00F3675E"/>
    <w:rsid w:val="00F4042D"/>
    <w:rsid w:val="00F4116D"/>
    <w:rsid w:val="00F4120D"/>
    <w:rsid w:val="00F41BFB"/>
    <w:rsid w:val="00F41D07"/>
    <w:rsid w:val="00F41D73"/>
    <w:rsid w:val="00F41EAD"/>
    <w:rsid w:val="00F42695"/>
    <w:rsid w:val="00F42A4F"/>
    <w:rsid w:val="00F42E30"/>
    <w:rsid w:val="00F432F4"/>
    <w:rsid w:val="00F4338A"/>
    <w:rsid w:val="00F43720"/>
    <w:rsid w:val="00F444CB"/>
    <w:rsid w:val="00F44CF9"/>
    <w:rsid w:val="00F4552C"/>
    <w:rsid w:val="00F4588E"/>
    <w:rsid w:val="00F45F02"/>
    <w:rsid w:val="00F46409"/>
    <w:rsid w:val="00F46C64"/>
    <w:rsid w:val="00F47019"/>
    <w:rsid w:val="00F47AEC"/>
    <w:rsid w:val="00F47CD4"/>
    <w:rsid w:val="00F50243"/>
    <w:rsid w:val="00F50F5B"/>
    <w:rsid w:val="00F50F97"/>
    <w:rsid w:val="00F51149"/>
    <w:rsid w:val="00F518C1"/>
    <w:rsid w:val="00F53095"/>
    <w:rsid w:val="00F53C30"/>
    <w:rsid w:val="00F543CC"/>
    <w:rsid w:val="00F544E9"/>
    <w:rsid w:val="00F54ECA"/>
    <w:rsid w:val="00F55038"/>
    <w:rsid w:val="00F55404"/>
    <w:rsid w:val="00F55729"/>
    <w:rsid w:val="00F559B2"/>
    <w:rsid w:val="00F56C73"/>
    <w:rsid w:val="00F5741D"/>
    <w:rsid w:val="00F5779D"/>
    <w:rsid w:val="00F60E5F"/>
    <w:rsid w:val="00F61837"/>
    <w:rsid w:val="00F61CD9"/>
    <w:rsid w:val="00F61CEB"/>
    <w:rsid w:val="00F620F7"/>
    <w:rsid w:val="00F6261F"/>
    <w:rsid w:val="00F6263A"/>
    <w:rsid w:val="00F6288E"/>
    <w:rsid w:val="00F628AB"/>
    <w:rsid w:val="00F629C8"/>
    <w:rsid w:val="00F632E2"/>
    <w:rsid w:val="00F63F5D"/>
    <w:rsid w:val="00F64023"/>
    <w:rsid w:val="00F64247"/>
    <w:rsid w:val="00F64797"/>
    <w:rsid w:val="00F64959"/>
    <w:rsid w:val="00F64A9C"/>
    <w:rsid w:val="00F64EE4"/>
    <w:rsid w:val="00F65508"/>
    <w:rsid w:val="00F65B7B"/>
    <w:rsid w:val="00F65DCC"/>
    <w:rsid w:val="00F66610"/>
    <w:rsid w:val="00F66BF9"/>
    <w:rsid w:val="00F67563"/>
    <w:rsid w:val="00F67C35"/>
    <w:rsid w:val="00F701F9"/>
    <w:rsid w:val="00F72210"/>
    <w:rsid w:val="00F722D7"/>
    <w:rsid w:val="00F727BF"/>
    <w:rsid w:val="00F72B12"/>
    <w:rsid w:val="00F72B2D"/>
    <w:rsid w:val="00F738D1"/>
    <w:rsid w:val="00F73A31"/>
    <w:rsid w:val="00F73B52"/>
    <w:rsid w:val="00F7475D"/>
    <w:rsid w:val="00F74C5F"/>
    <w:rsid w:val="00F75587"/>
    <w:rsid w:val="00F75A0C"/>
    <w:rsid w:val="00F77122"/>
    <w:rsid w:val="00F772DC"/>
    <w:rsid w:val="00F778C7"/>
    <w:rsid w:val="00F77D49"/>
    <w:rsid w:val="00F77FA8"/>
    <w:rsid w:val="00F8063F"/>
    <w:rsid w:val="00F8067E"/>
    <w:rsid w:val="00F80B99"/>
    <w:rsid w:val="00F80C2E"/>
    <w:rsid w:val="00F81279"/>
    <w:rsid w:val="00F81C8E"/>
    <w:rsid w:val="00F8223B"/>
    <w:rsid w:val="00F82707"/>
    <w:rsid w:val="00F82762"/>
    <w:rsid w:val="00F82B28"/>
    <w:rsid w:val="00F82BE6"/>
    <w:rsid w:val="00F83550"/>
    <w:rsid w:val="00F8360B"/>
    <w:rsid w:val="00F84171"/>
    <w:rsid w:val="00F84826"/>
    <w:rsid w:val="00F84837"/>
    <w:rsid w:val="00F84D46"/>
    <w:rsid w:val="00F84DEA"/>
    <w:rsid w:val="00F850EA"/>
    <w:rsid w:val="00F85535"/>
    <w:rsid w:val="00F85A9D"/>
    <w:rsid w:val="00F86A6E"/>
    <w:rsid w:val="00F86DD8"/>
    <w:rsid w:val="00F878CD"/>
    <w:rsid w:val="00F9000F"/>
    <w:rsid w:val="00F90023"/>
    <w:rsid w:val="00F902E5"/>
    <w:rsid w:val="00F9035C"/>
    <w:rsid w:val="00F9085D"/>
    <w:rsid w:val="00F91694"/>
    <w:rsid w:val="00F917D4"/>
    <w:rsid w:val="00F91B80"/>
    <w:rsid w:val="00F92450"/>
    <w:rsid w:val="00F93059"/>
    <w:rsid w:val="00F93133"/>
    <w:rsid w:val="00F93537"/>
    <w:rsid w:val="00F93B2A"/>
    <w:rsid w:val="00F93E7C"/>
    <w:rsid w:val="00F93E98"/>
    <w:rsid w:val="00F944F3"/>
    <w:rsid w:val="00F94FB3"/>
    <w:rsid w:val="00F95A9D"/>
    <w:rsid w:val="00F9608F"/>
    <w:rsid w:val="00F96FF1"/>
    <w:rsid w:val="00F97143"/>
    <w:rsid w:val="00F976BE"/>
    <w:rsid w:val="00FA0037"/>
    <w:rsid w:val="00FA00F9"/>
    <w:rsid w:val="00FA01FC"/>
    <w:rsid w:val="00FA03E8"/>
    <w:rsid w:val="00FA066F"/>
    <w:rsid w:val="00FA07D8"/>
    <w:rsid w:val="00FA0BEB"/>
    <w:rsid w:val="00FA12C1"/>
    <w:rsid w:val="00FA1F96"/>
    <w:rsid w:val="00FA2133"/>
    <w:rsid w:val="00FA239F"/>
    <w:rsid w:val="00FA2EC3"/>
    <w:rsid w:val="00FA3FBE"/>
    <w:rsid w:val="00FA45CE"/>
    <w:rsid w:val="00FA594D"/>
    <w:rsid w:val="00FA5BE5"/>
    <w:rsid w:val="00FA5E5B"/>
    <w:rsid w:val="00FA6C95"/>
    <w:rsid w:val="00FA768A"/>
    <w:rsid w:val="00FA7C80"/>
    <w:rsid w:val="00FB063F"/>
    <w:rsid w:val="00FB0CC9"/>
    <w:rsid w:val="00FB0E8E"/>
    <w:rsid w:val="00FB1A1C"/>
    <w:rsid w:val="00FB1B64"/>
    <w:rsid w:val="00FB2005"/>
    <w:rsid w:val="00FB2533"/>
    <w:rsid w:val="00FB4189"/>
    <w:rsid w:val="00FB469D"/>
    <w:rsid w:val="00FB5729"/>
    <w:rsid w:val="00FB57FE"/>
    <w:rsid w:val="00FB5C5F"/>
    <w:rsid w:val="00FB5FC1"/>
    <w:rsid w:val="00FB69A6"/>
    <w:rsid w:val="00FB6CB4"/>
    <w:rsid w:val="00FB6D7B"/>
    <w:rsid w:val="00FB706A"/>
    <w:rsid w:val="00FC0232"/>
    <w:rsid w:val="00FC0286"/>
    <w:rsid w:val="00FC0370"/>
    <w:rsid w:val="00FC0385"/>
    <w:rsid w:val="00FC056E"/>
    <w:rsid w:val="00FC0EFC"/>
    <w:rsid w:val="00FC10AA"/>
    <w:rsid w:val="00FC115A"/>
    <w:rsid w:val="00FC18F5"/>
    <w:rsid w:val="00FC208A"/>
    <w:rsid w:val="00FC2BCF"/>
    <w:rsid w:val="00FC329E"/>
    <w:rsid w:val="00FC342E"/>
    <w:rsid w:val="00FC4486"/>
    <w:rsid w:val="00FC5031"/>
    <w:rsid w:val="00FC5568"/>
    <w:rsid w:val="00FC5A71"/>
    <w:rsid w:val="00FC5A7B"/>
    <w:rsid w:val="00FC5BF8"/>
    <w:rsid w:val="00FC5E10"/>
    <w:rsid w:val="00FC6044"/>
    <w:rsid w:val="00FC6FB8"/>
    <w:rsid w:val="00FC7785"/>
    <w:rsid w:val="00FD013B"/>
    <w:rsid w:val="00FD0827"/>
    <w:rsid w:val="00FD0D79"/>
    <w:rsid w:val="00FD12BD"/>
    <w:rsid w:val="00FD2098"/>
    <w:rsid w:val="00FD29E5"/>
    <w:rsid w:val="00FD31E8"/>
    <w:rsid w:val="00FD3427"/>
    <w:rsid w:val="00FD3700"/>
    <w:rsid w:val="00FD3B38"/>
    <w:rsid w:val="00FD44C3"/>
    <w:rsid w:val="00FD4652"/>
    <w:rsid w:val="00FD468C"/>
    <w:rsid w:val="00FD4A8D"/>
    <w:rsid w:val="00FD70C0"/>
    <w:rsid w:val="00FD7523"/>
    <w:rsid w:val="00FD7675"/>
    <w:rsid w:val="00FD77BB"/>
    <w:rsid w:val="00FD7B2E"/>
    <w:rsid w:val="00FE024C"/>
    <w:rsid w:val="00FE0318"/>
    <w:rsid w:val="00FE07EC"/>
    <w:rsid w:val="00FE084A"/>
    <w:rsid w:val="00FE0E82"/>
    <w:rsid w:val="00FE1B5D"/>
    <w:rsid w:val="00FE2025"/>
    <w:rsid w:val="00FE3053"/>
    <w:rsid w:val="00FE334B"/>
    <w:rsid w:val="00FE39EF"/>
    <w:rsid w:val="00FE3EDD"/>
    <w:rsid w:val="00FE3EFB"/>
    <w:rsid w:val="00FE5128"/>
    <w:rsid w:val="00FE59E4"/>
    <w:rsid w:val="00FE661A"/>
    <w:rsid w:val="00FE6EC5"/>
    <w:rsid w:val="00FE75A8"/>
    <w:rsid w:val="00FE770E"/>
    <w:rsid w:val="00FE7A33"/>
    <w:rsid w:val="00FE7B5D"/>
    <w:rsid w:val="00FE7E83"/>
    <w:rsid w:val="00FF0766"/>
    <w:rsid w:val="00FF1283"/>
    <w:rsid w:val="00FF1335"/>
    <w:rsid w:val="00FF22D4"/>
    <w:rsid w:val="00FF299E"/>
    <w:rsid w:val="00FF2F17"/>
    <w:rsid w:val="00FF3183"/>
    <w:rsid w:val="00FF33B2"/>
    <w:rsid w:val="00FF3B9F"/>
    <w:rsid w:val="00FF3EE6"/>
    <w:rsid w:val="00FF3FAB"/>
    <w:rsid w:val="00FF537D"/>
    <w:rsid w:val="00FF717A"/>
    <w:rsid w:val="00FF7626"/>
    <w:rsid w:val="00FF7A78"/>
    <w:rsid w:val="00FF7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AA79BD-05E8-4817-9863-A16FA7E6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4E2"/>
    <w:pPr>
      <w:spacing w:after="200" w:line="276" w:lineRule="auto"/>
    </w:pPr>
    <w:rPr>
      <w:sz w:val="22"/>
      <w:szCs w:val="22"/>
      <w:lang w:eastAsia="en-US"/>
    </w:rPr>
  </w:style>
  <w:style w:type="paragraph" w:styleId="1">
    <w:name w:val="heading 1"/>
    <w:basedOn w:val="a"/>
    <w:next w:val="a"/>
    <w:link w:val="10"/>
    <w:uiPriority w:val="99"/>
    <w:qFormat/>
    <w:rsid w:val="00D73D74"/>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9"/>
    <w:qFormat/>
    <w:rsid w:val="00EC02DF"/>
    <w:pPr>
      <w:keepNext/>
      <w:keepLines/>
      <w:spacing w:before="200" w:after="0"/>
      <w:outlineLvl w:val="1"/>
    </w:pPr>
    <w:rPr>
      <w:rFonts w:ascii="Cambria" w:eastAsia="Times New Roman" w:hAnsi="Cambria"/>
      <w:b/>
      <w:bCs/>
      <w:color w:val="4F81BD"/>
      <w:sz w:val="26"/>
      <w:szCs w:val="26"/>
    </w:rPr>
  </w:style>
  <w:style w:type="paragraph" w:styleId="3">
    <w:name w:val="heading 3"/>
    <w:basedOn w:val="a"/>
    <w:link w:val="30"/>
    <w:uiPriority w:val="99"/>
    <w:qFormat/>
    <w:rsid w:val="003462B4"/>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4">
    <w:name w:val="heading 4"/>
    <w:basedOn w:val="a"/>
    <w:next w:val="a"/>
    <w:link w:val="40"/>
    <w:uiPriority w:val="99"/>
    <w:qFormat/>
    <w:rsid w:val="003462B4"/>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semiHidden/>
    <w:unhideWhenUsed/>
    <w:qFormat/>
    <w:locked/>
    <w:rsid w:val="00102840"/>
    <w:pPr>
      <w:spacing w:before="240" w:after="60"/>
      <w:outlineLvl w:val="4"/>
    </w:pPr>
    <w:rPr>
      <w:rFonts w:eastAsia="Times New Roman"/>
      <w:b/>
      <w:bCs/>
      <w:i/>
      <w:iCs/>
      <w:sz w:val="26"/>
      <w:szCs w:val="26"/>
    </w:rPr>
  </w:style>
  <w:style w:type="paragraph" w:styleId="6">
    <w:name w:val="heading 6"/>
    <w:basedOn w:val="a"/>
    <w:next w:val="a"/>
    <w:link w:val="60"/>
    <w:semiHidden/>
    <w:unhideWhenUsed/>
    <w:qFormat/>
    <w:locked/>
    <w:rsid w:val="005F7262"/>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D73D74"/>
    <w:rPr>
      <w:rFonts w:ascii="Cambria" w:hAnsi="Cambria" w:cs="Times New Roman"/>
      <w:b/>
      <w:bCs/>
      <w:color w:val="365F91"/>
      <w:sz w:val="28"/>
      <w:szCs w:val="28"/>
    </w:rPr>
  </w:style>
  <w:style w:type="character" w:customStyle="1" w:styleId="20">
    <w:name w:val="Заголовок 2 Знак"/>
    <w:link w:val="2"/>
    <w:uiPriority w:val="99"/>
    <w:semiHidden/>
    <w:locked/>
    <w:rsid w:val="00EC02DF"/>
    <w:rPr>
      <w:rFonts w:ascii="Cambria" w:hAnsi="Cambria" w:cs="Times New Roman"/>
      <w:b/>
      <w:bCs/>
      <w:color w:val="4F81BD"/>
      <w:sz w:val="26"/>
      <w:szCs w:val="26"/>
    </w:rPr>
  </w:style>
  <w:style w:type="character" w:customStyle="1" w:styleId="30">
    <w:name w:val="Заголовок 3 Знак"/>
    <w:link w:val="3"/>
    <w:uiPriority w:val="99"/>
    <w:locked/>
    <w:rsid w:val="003462B4"/>
    <w:rPr>
      <w:rFonts w:ascii="Times New Roman" w:hAnsi="Times New Roman" w:cs="Times New Roman"/>
      <w:b/>
      <w:bCs/>
      <w:sz w:val="27"/>
      <w:szCs w:val="27"/>
      <w:lang w:eastAsia="ru-RU"/>
    </w:rPr>
  </w:style>
  <w:style w:type="character" w:customStyle="1" w:styleId="40">
    <w:name w:val="Заголовок 4 Знак"/>
    <w:link w:val="4"/>
    <w:uiPriority w:val="99"/>
    <w:semiHidden/>
    <w:locked/>
    <w:rsid w:val="003462B4"/>
    <w:rPr>
      <w:rFonts w:ascii="Cambria" w:hAnsi="Cambria" w:cs="Times New Roman"/>
      <w:b/>
      <w:bCs/>
      <w:i/>
      <w:iCs/>
      <w:color w:val="4F81BD"/>
    </w:rPr>
  </w:style>
  <w:style w:type="character" w:styleId="a3">
    <w:name w:val="Hyperlink"/>
    <w:uiPriority w:val="99"/>
    <w:rsid w:val="00BE31B8"/>
    <w:rPr>
      <w:rFonts w:cs="Times New Roman"/>
      <w:color w:val="0000FF"/>
      <w:u w:val="single"/>
    </w:rPr>
  </w:style>
  <w:style w:type="character" w:styleId="HTML">
    <w:name w:val="HTML Typewriter"/>
    <w:uiPriority w:val="99"/>
    <w:semiHidden/>
    <w:rsid w:val="00F91694"/>
    <w:rPr>
      <w:rFonts w:ascii="Courier New" w:hAnsi="Courier New" w:cs="Courier New"/>
      <w:sz w:val="20"/>
      <w:szCs w:val="20"/>
    </w:rPr>
  </w:style>
  <w:style w:type="paragraph" w:styleId="a4">
    <w:name w:val="Normal (Web)"/>
    <w:basedOn w:val="a"/>
    <w:uiPriority w:val="99"/>
    <w:semiHidden/>
    <w:rsid w:val="003462B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headline">
    <w:name w:val="mw-headline"/>
    <w:uiPriority w:val="99"/>
    <w:rsid w:val="003462B4"/>
    <w:rPr>
      <w:rFonts w:cs="Times New Roman"/>
    </w:rPr>
  </w:style>
  <w:style w:type="paragraph" w:styleId="HTML0">
    <w:name w:val="HTML Preformatted"/>
    <w:basedOn w:val="a"/>
    <w:link w:val="HTML1"/>
    <w:uiPriority w:val="99"/>
    <w:semiHidden/>
    <w:rsid w:val="0034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link w:val="HTML0"/>
    <w:uiPriority w:val="99"/>
    <w:semiHidden/>
    <w:locked/>
    <w:rsid w:val="003462B4"/>
    <w:rPr>
      <w:rFonts w:ascii="Courier New" w:hAnsi="Courier New" w:cs="Courier New"/>
      <w:sz w:val="20"/>
      <w:szCs w:val="20"/>
      <w:lang w:eastAsia="ru-RU"/>
    </w:rPr>
  </w:style>
  <w:style w:type="character" w:customStyle="1" w:styleId="sc3">
    <w:name w:val="sc3"/>
    <w:uiPriority w:val="99"/>
    <w:rsid w:val="003462B4"/>
    <w:rPr>
      <w:rFonts w:cs="Times New Roman"/>
    </w:rPr>
  </w:style>
  <w:style w:type="character" w:customStyle="1" w:styleId="re1">
    <w:name w:val="re1"/>
    <w:uiPriority w:val="99"/>
    <w:rsid w:val="003462B4"/>
    <w:rPr>
      <w:rFonts w:cs="Times New Roman"/>
    </w:rPr>
  </w:style>
  <w:style w:type="character" w:customStyle="1" w:styleId="re0">
    <w:name w:val="re0"/>
    <w:uiPriority w:val="99"/>
    <w:rsid w:val="003462B4"/>
    <w:rPr>
      <w:rFonts w:cs="Times New Roman"/>
    </w:rPr>
  </w:style>
  <w:style w:type="character" w:customStyle="1" w:styleId="st0">
    <w:name w:val="st0"/>
    <w:uiPriority w:val="99"/>
    <w:rsid w:val="003462B4"/>
    <w:rPr>
      <w:rFonts w:cs="Times New Roman"/>
    </w:rPr>
  </w:style>
  <w:style w:type="character" w:customStyle="1" w:styleId="re2">
    <w:name w:val="re2"/>
    <w:uiPriority w:val="99"/>
    <w:rsid w:val="003462B4"/>
    <w:rPr>
      <w:rFonts w:cs="Times New Roman"/>
    </w:rPr>
  </w:style>
  <w:style w:type="paragraph" w:styleId="z-">
    <w:name w:val="HTML Top of Form"/>
    <w:basedOn w:val="a"/>
    <w:next w:val="a"/>
    <w:link w:val="z-0"/>
    <w:hidden/>
    <w:uiPriority w:val="99"/>
    <w:semiHidden/>
    <w:rsid w:val="00D73D7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link w:val="z-"/>
    <w:uiPriority w:val="99"/>
    <w:semiHidden/>
    <w:locked/>
    <w:rsid w:val="00D73D74"/>
    <w:rPr>
      <w:rFonts w:ascii="Arial" w:hAnsi="Arial" w:cs="Arial"/>
      <w:vanish/>
      <w:sz w:val="16"/>
      <w:szCs w:val="16"/>
      <w:lang w:eastAsia="ru-RU"/>
    </w:rPr>
  </w:style>
  <w:style w:type="paragraph" w:styleId="z-1">
    <w:name w:val="HTML Bottom of Form"/>
    <w:basedOn w:val="a"/>
    <w:next w:val="a"/>
    <w:link w:val="z-2"/>
    <w:hidden/>
    <w:uiPriority w:val="99"/>
    <w:semiHidden/>
    <w:rsid w:val="00D73D7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link w:val="z-1"/>
    <w:uiPriority w:val="99"/>
    <w:semiHidden/>
    <w:locked/>
    <w:rsid w:val="00D73D74"/>
    <w:rPr>
      <w:rFonts w:ascii="Arial" w:hAnsi="Arial" w:cs="Arial"/>
      <w:vanish/>
      <w:sz w:val="16"/>
      <w:szCs w:val="16"/>
      <w:lang w:eastAsia="ru-RU"/>
    </w:rPr>
  </w:style>
  <w:style w:type="character" w:styleId="a5">
    <w:name w:val="Strong"/>
    <w:uiPriority w:val="99"/>
    <w:qFormat/>
    <w:rsid w:val="00D73D74"/>
    <w:rPr>
      <w:rFonts w:cs="Times New Roman"/>
      <w:b/>
      <w:bCs/>
    </w:rPr>
  </w:style>
  <w:style w:type="paragraph" w:styleId="a6">
    <w:name w:val="Balloon Text"/>
    <w:basedOn w:val="a"/>
    <w:link w:val="a7"/>
    <w:uiPriority w:val="99"/>
    <w:semiHidden/>
    <w:rsid w:val="00D73D74"/>
    <w:pPr>
      <w:spacing w:after="0" w:line="240" w:lineRule="auto"/>
    </w:pPr>
    <w:rPr>
      <w:rFonts w:ascii="Tahoma" w:hAnsi="Tahoma" w:cs="Tahoma"/>
      <w:sz w:val="16"/>
      <w:szCs w:val="16"/>
    </w:rPr>
  </w:style>
  <w:style w:type="character" w:customStyle="1" w:styleId="a7">
    <w:name w:val="Текст выноски Знак"/>
    <w:link w:val="a6"/>
    <w:uiPriority w:val="99"/>
    <w:semiHidden/>
    <w:locked/>
    <w:rsid w:val="00D73D74"/>
    <w:rPr>
      <w:rFonts w:ascii="Tahoma" w:hAnsi="Tahoma" w:cs="Tahoma"/>
      <w:sz w:val="16"/>
      <w:szCs w:val="16"/>
    </w:rPr>
  </w:style>
  <w:style w:type="character" w:styleId="HTML2">
    <w:name w:val="HTML Code"/>
    <w:uiPriority w:val="99"/>
    <w:semiHidden/>
    <w:rsid w:val="00253C2E"/>
    <w:rPr>
      <w:rFonts w:ascii="Courier New" w:hAnsi="Courier New" w:cs="Courier New"/>
      <w:sz w:val="20"/>
      <w:szCs w:val="20"/>
    </w:rPr>
  </w:style>
  <w:style w:type="paragraph" w:styleId="a8">
    <w:name w:val="List Paragraph"/>
    <w:basedOn w:val="a"/>
    <w:uiPriority w:val="99"/>
    <w:qFormat/>
    <w:rsid w:val="00FE334B"/>
    <w:pPr>
      <w:ind w:left="720"/>
      <w:contextualSpacing/>
    </w:pPr>
  </w:style>
  <w:style w:type="character" w:customStyle="1" w:styleId="operator">
    <w:name w:val="operator"/>
    <w:rsid w:val="00B71A81"/>
    <w:rPr>
      <w:rFonts w:cs="Times New Roman"/>
    </w:rPr>
  </w:style>
  <w:style w:type="character" w:customStyle="1" w:styleId="type">
    <w:name w:val="type"/>
    <w:rsid w:val="00625C8A"/>
    <w:rPr>
      <w:rFonts w:cs="Times New Roman"/>
    </w:rPr>
  </w:style>
  <w:style w:type="character" w:customStyle="1" w:styleId="string">
    <w:name w:val="string"/>
    <w:uiPriority w:val="99"/>
    <w:rsid w:val="00625C8A"/>
    <w:rPr>
      <w:rFonts w:cs="Times New Roman"/>
    </w:rPr>
  </w:style>
  <w:style w:type="character" w:customStyle="1" w:styleId="keyword">
    <w:name w:val="keyword"/>
    <w:uiPriority w:val="99"/>
    <w:rsid w:val="00417B33"/>
    <w:rPr>
      <w:rFonts w:cs="Times New Roman"/>
    </w:rPr>
  </w:style>
  <w:style w:type="character" w:customStyle="1" w:styleId="preprocessor">
    <w:name w:val="preprocessor"/>
    <w:uiPriority w:val="99"/>
    <w:rsid w:val="001A7D89"/>
    <w:rPr>
      <w:rFonts w:cs="Times New Roman"/>
    </w:rPr>
  </w:style>
  <w:style w:type="character" w:customStyle="1" w:styleId="hps">
    <w:name w:val="hps"/>
    <w:uiPriority w:val="99"/>
    <w:rsid w:val="00E17DBA"/>
    <w:rPr>
      <w:rFonts w:cs="Times New Roman"/>
    </w:rPr>
  </w:style>
  <w:style w:type="character" w:customStyle="1" w:styleId="small-subtitle">
    <w:name w:val="small-subtitle"/>
    <w:uiPriority w:val="99"/>
    <w:rsid w:val="00B525C4"/>
    <w:rPr>
      <w:rFonts w:cs="Times New Roman"/>
    </w:rPr>
  </w:style>
  <w:style w:type="table" w:styleId="a9">
    <w:name w:val="Table Grid"/>
    <w:basedOn w:val="a1"/>
    <w:uiPriority w:val="99"/>
    <w:rsid w:val="003F7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uiPriority w:val="99"/>
    <w:semiHidden/>
    <w:rsid w:val="009E47EC"/>
    <w:rPr>
      <w:rFonts w:cs="Times New Roman"/>
      <w:color w:val="800080"/>
      <w:u w:val="single"/>
    </w:rPr>
  </w:style>
  <w:style w:type="paragraph" w:styleId="ab">
    <w:name w:val="TOC Heading"/>
    <w:basedOn w:val="1"/>
    <w:next w:val="a"/>
    <w:uiPriority w:val="39"/>
    <w:semiHidden/>
    <w:unhideWhenUsed/>
    <w:qFormat/>
    <w:rsid w:val="00C30F43"/>
    <w:pPr>
      <w:outlineLvl w:val="9"/>
    </w:pPr>
    <w:rPr>
      <w:lang w:val="en-GB" w:eastAsia="en-GB"/>
    </w:rPr>
  </w:style>
  <w:style w:type="paragraph" w:styleId="11">
    <w:name w:val="toc 1"/>
    <w:basedOn w:val="a"/>
    <w:next w:val="a"/>
    <w:autoRedefine/>
    <w:uiPriority w:val="39"/>
    <w:qFormat/>
    <w:locked/>
    <w:rsid w:val="005F7262"/>
    <w:rPr>
      <w:b/>
    </w:rPr>
  </w:style>
  <w:style w:type="paragraph" w:styleId="21">
    <w:name w:val="toc 2"/>
    <w:basedOn w:val="a"/>
    <w:next w:val="a"/>
    <w:autoRedefine/>
    <w:uiPriority w:val="39"/>
    <w:unhideWhenUsed/>
    <w:qFormat/>
    <w:locked/>
    <w:rsid w:val="005F7262"/>
    <w:pPr>
      <w:spacing w:after="100"/>
      <w:ind w:left="220"/>
    </w:pPr>
    <w:rPr>
      <w:rFonts w:eastAsia="Times New Roman"/>
      <w:b/>
      <w:lang w:val="en-GB" w:eastAsia="en-GB"/>
    </w:rPr>
  </w:style>
  <w:style w:type="paragraph" w:styleId="31">
    <w:name w:val="toc 3"/>
    <w:basedOn w:val="a"/>
    <w:next w:val="a"/>
    <w:autoRedefine/>
    <w:uiPriority w:val="39"/>
    <w:unhideWhenUsed/>
    <w:qFormat/>
    <w:locked/>
    <w:rsid w:val="005F7262"/>
    <w:pPr>
      <w:spacing w:after="100"/>
      <w:ind w:left="440"/>
    </w:pPr>
    <w:rPr>
      <w:rFonts w:eastAsia="Times New Roman"/>
      <w:b/>
      <w:lang w:val="en-GB" w:eastAsia="en-GB"/>
    </w:rPr>
  </w:style>
  <w:style w:type="character" w:customStyle="1" w:styleId="50">
    <w:name w:val="Заголовок 5 Знак"/>
    <w:link w:val="5"/>
    <w:semiHidden/>
    <w:rsid w:val="00102840"/>
    <w:rPr>
      <w:rFonts w:ascii="Calibri" w:eastAsia="Times New Roman" w:hAnsi="Calibri" w:cs="Times New Roman"/>
      <w:b/>
      <w:bCs/>
      <w:i/>
      <w:iCs/>
      <w:sz w:val="26"/>
      <w:szCs w:val="26"/>
      <w:lang w:val="ru-RU" w:eastAsia="en-US"/>
    </w:rPr>
  </w:style>
  <w:style w:type="paragraph" w:styleId="41">
    <w:name w:val="toc 4"/>
    <w:basedOn w:val="a"/>
    <w:next w:val="a"/>
    <w:autoRedefine/>
    <w:uiPriority w:val="39"/>
    <w:locked/>
    <w:rsid w:val="005F7262"/>
    <w:pPr>
      <w:ind w:left="660"/>
    </w:pPr>
    <w:rPr>
      <w:b/>
    </w:rPr>
  </w:style>
  <w:style w:type="paragraph" w:styleId="51">
    <w:name w:val="toc 5"/>
    <w:basedOn w:val="a"/>
    <w:next w:val="a"/>
    <w:autoRedefine/>
    <w:uiPriority w:val="39"/>
    <w:locked/>
    <w:rsid w:val="005F7262"/>
    <w:pPr>
      <w:ind w:left="880"/>
    </w:pPr>
    <w:rPr>
      <w:b/>
    </w:rPr>
  </w:style>
  <w:style w:type="character" w:customStyle="1" w:styleId="60">
    <w:name w:val="Заголовок 6 Знак"/>
    <w:link w:val="6"/>
    <w:semiHidden/>
    <w:rsid w:val="005F7262"/>
    <w:rPr>
      <w:rFonts w:ascii="Calibri" w:eastAsia="Times New Roman" w:hAnsi="Calibri" w:cs="Times New Roman"/>
      <w:b/>
      <w:bCs/>
      <w:sz w:val="22"/>
      <w:szCs w:val="22"/>
      <w:lang w:val="ru-RU" w:eastAsia="en-US"/>
    </w:rPr>
  </w:style>
  <w:style w:type="paragraph" w:styleId="61">
    <w:name w:val="toc 6"/>
    <w:basedOn w:val="a"/>
    <w:next w:val="a"/>
    <w:autoRedefine/>
    <w:uiPriority w:val="39"/>
    <w:locked/>
    <w:rsid w:val="005F7262"/>
    <w:pPr>
      <w:ind w:left="1100"/>
    </w:pPr>
    <w:rPr>
      <w:b/>
    </w:rPr>
  </w:style>
  <w:style w:type="paragraph" w:styleId="7">
    <w:name w:val="toc 7"/>
    <w:basedOn w:val="a"/>
    <w:next w:val="a"/>
    <w:autoRedefine/>
    <w:uiPriority w:val="39"/>
    <w:locked/>
    <w:rsid w:val="005F7262"/>
    <w:pPr>
      <w:ind w:left="1320"/>
      <w:jc w:val="center"/>
    </w:pPr>
  </w:style>
  <w:style w:type="paragraph" w:styleId="8">
    <w:name w:val="toc 8"/>
    <w:basedOn w:val="a"/>
    <w:next w:val="a"/>
    <w:autoRedefine/>
    <w:uiPriority w:val="39"/>
    <w:unhideWhenUsed/>
    <w:locked/>
    <w:rsid w:val="00BB5304"/>
    <w:pPr>
      <w:spacing w:after="100"/>
      <w:ind w:left="1540"/>
    </w:pPr>
    <w:rPr>
      <w:rFonts w:eastAsia="Times New Roman"/>
      <w:lang w:val="en-GB" w:eastAsia="en-GB"/>
    </w:rPr>
  </w:style>
  <w:style w:type="paragraph" w:styleId="9">
    <w:name w:val="toc 9"/>
    <w:basedOn w:val="a"/>
    <w:next w:val="a"/>
    <w:autoRedefine/>
    <w:uiPriority w:val="39"/>
    <w:unhideWhenUsed/>
    <w:locked/>
    <w:rsid w:val="00BB5304"/>
    <w:pPr>
      <w:spacing w:after="100"/>
      <w:ind w:left="1760"/>
    </w:pPr>
    <w:rPr>
      <w:rFonts w:eastAsia="Times New Roman"/>
      <w:lang w:val="en-GB" w:eastAsia="en-GB"/>
    </w:rPr>
  </w:style>
  <w:style w:type="character" w:styleId="ac">
    <w:name w:val="Emphasis"/>
    <w:qFormat/>
    <w:locked/>
    <w:rsid w:val="004A2FA1"/>
    <w:rPr>
      <w:i/>
      <w:iCs/>
    </w:rPr>
  </w:style>
  <w:style w:type="character" w:styleId="ad">
    <w:name w:val="line number"/>
    <w:uiPriority w:val="99"/>
    <w:semiHidden/>
    <w:unhideWhenUsed/>
    <w:rsid w:val="006E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648">
      <w:bodyDiv w:val="1"/>
      <w:marLeft w:val="0"/>
      <w:marRight w:val="0"/>
      <w:marTop w:val="0"/>
      <w:marBottom w:val="0"/>
      <w:divBdr>
        <w:top w:val="none" w:sz="0" w:space="0" w:color="auto"/>
        <w:left w:val="none" w:sz="0" w:space="0" w:color="auto"/>
        <w:bottom w:val="none" w:sz="0" w:space="0" w:color="auto"/>
        <w:right w:val="none" w:sz="0" w:space="0" w:color="auto"/>
      </w:divBdr>
    </w:div>
    <w:div w:id="517891448">
      <w:bodyDiv w:val="1"/>
      <w:marLeft w:val="0"/>
      <w:marRight w:val="0"/>
      <w:marTop w:val="0"/>
      <w:marBottom w:val="0"/>
      <w:divBdr>
        <w:top w:val="none" w:sz="0" w:space="0" w:color="auto"/>
        <w:left w:val="none" w:sz="0" w:space="0" w:color="auto"/>
        <w:bottom w:val="none" w:sz="0" w:space="0" w:color="auto"/>
        <w:right w:val="none" w:sz="0" w:space="0" w:color="auto"/>
      </w:divBdr>
    </w:div>
    <w:div w:id="1343897032">
      <w:marLeft w:val="0"/>
      <w:marRight w:val="0"/>
      <w:marTop w:val="0"/>
      <w:marBottom w:val="0"/>
      <w:divBdr>
        <w:top w:val="none" w:sz="0" w:space="0" w:color="auto"/>
        <w:left w:val="none" w:sz="0" w:space="0" w:color="auto"/>
        <w:bottom w:val="none" w:sz="0" w:space="0" w:color="auto"/>
        <w:right w:val="none" w:sz="0" w:space="0" w:color="auto"/>
      </w:divBdr>
    </w:div>
    <w:div w:id="1343897033">
      <w:marLeft w:val="0"/>
      <w:marRight w:val="0"/>
      <w:marTop w:val="0"/>
      <w:marBottom w:val="0"/>
      <w:divBdr>
        <w:top w:val="none" w:sz="0" w:space="0" w:color="auto"/>
        <w:left w:val="none" w:sz="0" w:space="0" w:color="auto"/>
        <w:bottom w:val="none" w:sz="0" w:space="0" w:color="auto"/>
        <w:right w:val="none" w:sz="0" w:space="0" w:color="auto"/>
      </w:divBdr>
    </w:div>
    <w:div w:id="1343897036">
      <w:marLeft w:val="0"/>
      <w:marRight w:val="0"/>
      <w:marTop w:val="0"/>
      <w:marBottom w:val="0"/>
      <w:divBdr>
        <w:top w:val="none" w:sz="0" w:space="0" w:color="auto"/>
        <w:left w:val="none" w:sz="0" w:space="0" w:color="auto"/>
        <w:bottom w:val="none" w:sz="0" w:space="0" w:color="auto"/>
        <w:right w:val="none" w:sz="0" w:space="0" w:color="auto"/>
      </w:divBdr>
    </w:div>
    <w:div w:id="1343897038">
      <w:marLeft w:val="0"/>
      <w:marRight w:val="0"/>
      <w:marTop w:val="0"/>
      <w:marBottom w:val="0"/>
      <w:divBdr>
        <w:top w:val="none" w:sz="0" w:space="0" w:color="auto"/>
        <w:left w:val="none" w:sz="0" w:space="0" w:color="auto"/>
        <w:bottom w:val="none" w:sz="0" w:space="0" w:color="auto"/>
        <w:right w:val="none" w:sz="0" w:space="0" w:color="auto"/>
      </w:divBdr>
    </w:div>
    <w:div w:id="1343897041">
      <w:marLeft w:val="0"/>
      <w:marRight w:val="0"/>
      <w:marTop w:val="0"/>
      <w:marBottom w:val="0"/>
      <w:divBdr>
        <w:top w:val="none" w:sz="0" w:space="0" w:color="auto"/>
        <w:left w:val="none" w:sz="0" w:space="0" w:color="auto"/>
        <w:bottom w:val="none" w:sz="0" w:space="0" w:color="auto"/>
        <w:right w:val="none" w:sz="0" w:space="0" w:color="auto"/>
      </w:divBdr>
    </w:div>
    <w:div w:id="1343897043">
      <w:marLeft w:val="0"/>
      <w:marRight w:val="0"/>
      <w:marTop w:val="0"/>
      <w:marBottom w:val="0"/>
      <w:divBdr>
        <w:top w:val="none" w:sz="0" w:space="0" w:color="auto"/>
        <w:left w:val="none" w:sz="0" w:space="0" w:color="auto"/>
        <w:bottom w:val="none" w:sz="0" w:space="0" w:color="auto"/>
        <w:right w:val="none" w:sz="0" w:space="0" w:color="auto"/>
      </w:divBdr>
    </w:div>
    <w:div w:id="1343897044">
      <w:marLeft w:val="0"/>
      <w:marRight w:val="0"/>
      <w:marTop w:val="0"/>
      <w:marBottom w:val="0"/>
      <w:divBdr>
        <w:top w:val="none" w:sz="0" w:space="0" w:color="auto"/>
        <w:left w:val="none" w:sz="0" w:space="0" w:color="auto"/>
        <w:bottom w:val="none" w:sz="0" w:space="0" w:color="auto"/>
        <w:right w:val="none" w:sz="0" w:space="0" w:color="auto"/>
      </w:divBdr>
    </w:div>
    <w:div w:id="1343897045">
      <w:marLeft w:val="0"/>
      <w:marRight w:val="0"/>
      <w:marTop w:val="0"/>
      <w:marBottom w:val="0"/>
      <w:divBdr>
        <w:top w:val="none" w:sz="0" w:space="0" w:color="auto"/>
        <w:left w:val="none" w:sz="0" w:space="0" w:color="auto"/>
        <w:bottom w:val="none" w:sz="0" w:space="0" w:color="auto"/>
        <w:right w:val="none" w:sz="0" w:space="0" w:color="auto"/>
      </w:divBdr>
    </w:div>
    <w:div w:id="1343897047">
      <w:marLeft w:val="0"/>
      <w:marRight w:val="0"/>
      <w:marTop w:val="0"/>
      <w:marBottom w:val="0"/>
      <w:divBdr>
        <w:top w:val="none" w:sz="0" w:space="0" w:color="auto"/>
        <w:left w:val="none" w:sz="0" w:space="0" w:color="auto"/>
        <w:bottom w:val="none" w:sz="0" w:space="0" w:color="auto"/>
        <w:right w:val="none" w:sz="0" w:space="0" w:color="auto"/>
      </w:divBdr>
    </w:div>
    <w:div w:id="1343897048">
      <w:marLeft w:val="0"/>
      <w:marRight w:val="0"/>
      <w:marTop w:val="0"/>
      <w:marBottom w:val="0"/>
      <w:divBdr>
        <w:top w:val="none" w:sz="0" w:space="0" w:color="auto"/>
        <w:left w:val="none" w:sz="0" w:space="0" w:color="auto"/>
        <w:bottom w:val="none" w:sz="0" w:space="0" w:color="auto"/>
        <w:right w:val="none" w:sz="0" w:space="0" w:color="auto"/>
      </w:divBdr>
    </w:div>
    <w:div w:id="1343897049">
      <w:marLeft w:val="0"/>
      <w:marRight w:val="0"/>
      <w:marTop w:val="0"/>
      <w:marBottom w:val="0"/>
      <w:divBdr>
        <w:top w:val="none" w:sz="0" w:space="0" w:color="auto"/>
        <w:left w:val="none" w:sz="0" w:space="0" w:color="auto"/>
        <w:bottom w:val="none" w:sz="0" w:space="0" w:color="auto"/>
        <w:right w:val="none" w:sz="0" w:space="0" w:color="auto"/>
      </w:divBdr>
    </w:div>
    <w:div w:id="1343897050">
      <w:marLeft w:val="0"/>
      <w:marRight w:val="0"/>
      <w:marTop w:val="0"/>
      <w:marBottom w:val="0"/>
      <w:divBdr>
        <w:top w:val="none" w:sz="0" w:space="0" w:color="auto"/>
        <w:left w:val="none" w:sz="0" w:space="0" w:color="auto"/>
        <w:bottom w:val="none" w:sz="0" w:space="0" w:color="auto"/>
        <w:right w:val="none" w:sz="0" w:space="0" w:color="auto"/>
      </w:divBdr>
    </w:div>
    <w:div w:id="1343897051">
      <w:marLeft w:val="0"/>
      <w:marRight w:val="0"/>
      <w:marTop w:val="0"/>
      <w:marBottom w:val="0"/>
      <w:divBdr>
        <w:top w:val="none" w:sz="0" w:space="0" w:color="auto"/>
        <w:left w:val="none" w:sz="0" w:space="0" w:color="auto"/>
        <w:bottom w:val="none" w:sz="0" w:space="0" w:color="auto"/>
        <w:right w:val="none" w:sz="0" w:space="0" w:color="auto"/>
      </w:divBdr>
    </w:div>
    <w:div w:id="1343897052">
      <w:marLeft w:val="0"/>
      <w:marRight w:val="0"/>
      <w:marTop w:val="0"/>
      <w:marBottom w:val="0"/>
      <w:divBdr>
        <w:top w:val="none" w:sz="0" w:space="0" w:color="auto"/>
        <w:left w:val="none" w:sz="0" w:space="0" w:color="auto"/>
        <w:bottom w:val="none" w:sz="0" w:space="0" w:color="auto"/>
        <w:right w:val="none" w:sz="0" w:space="0" w:color="auto"/>
      </w:divBdr>
    </w:div>
    <w:div w:id="1343897055">
      <w:marLeft w:val="0"/>
      <w:marRight w:val="0"/>
      <w:marTop w:val="0"/>
      <w:marBottom w:val="0"/>
      <w:divBdr>
        <w:top w:val="none" w:sz="0" w:space="0" w:color="auto"/>
        <w:left w:val="none" w:sz="0" w:space="0" w:color="auto"/>
        <w:bottom w:val="none" w:sz="0" w:space="0" w:color="auto"/>
        <w:right w:val="none" w:sz="0" w:space="0" w:color="auto"/>
      </w:divBdr>
    </w:div>
    <w:div w:id="1343897057">
      <w:marLeft w:val="0"/>
      <w:marRight w:val="0"/>
      <w:marTop w:val="0"/>
      <w:marBottom w:val="0"/>
      <w:divBdr>
        <w:top w:val="none" w:sz="0" w:space="0" w:color="auto"/>
        <w:left w:val="none" w:sz="0" w:space="0" w:color="auto"/>
        <w:bottom w:val="none" w:sz="0" w:space="0" w:color="auto"/>
        <w:right w:val="none" w:sz="0" w:space="0" w:color="auto"/>
      </w:divBdr>
    </w:div>
    <w:div w:id="1343897058">
      <w:marLeft w:val="0"/>
      <w:marRight w:val="0"/>
      <w:marTop w:val="0"/>
      <w:marBottom w:val="0"/>
      <w:divBdr>
        <w:top w:val="none" w:sz="0" w:space="0" w:color="auto"/>
        <w:left w:val="none" w:sz="0" w:space="0" w:color="auto"/>
        <w:bottom w:val="none" w:sz="0" w:space="0" w:color="auto"/>
        <w:right w:val="none" w:sz="0" w:space="0" w:color="auto"/>
      </w:divBdr>
    </w:div>
    <w:div w:id="1343897059">
      <w:marLeft w:val="0"/>
      <w:marRight w:val="0"/>
      <w:marTop w:val="0"/>
      <w:marBottom w:val="0"/>
      <w:divBdr>
        <w:top w:val="none" w:sz="0" w:space="0" w:color="auto"/>
        <w:left w:val="none" w:sz="0" w:space="0" w:color="auto"/>
        <w:bottom w:val="none" w:sz="0" w:space="0" w:color="auto"/>
        <w:right w:val="none" w:sz="0" w:space="0" w:color="auto"/>
      </w:divBdr>
    </w:div>
    <w:div w:id="1343897060">
      <w:marLeft w:val="0"/>
      <w:marRight w:val="0"/>
      <w:marTop w:val="0"/>
      <w:marBottom w:val="0"/>
      <w:divBdr>
        <w:top w:val="none" w:sz="0" w:space="0" w:color="auto"/>
        <w:left w:val="none" w:sz="0" w:space="0" w:color="auto"/>
        <w:bottom w:val="none" w:sz="0" w:space="0" w:color="auto"/>
        <w:right w:val="none" w:sz="0" w:space="0" w:color="auto"/>
      </w:divBdr>
    </w:div>
    <w:div w:id="1343897061">
      <w:marLeft w:val="0"/>
      <w:marRight w:val="0"/>
      <w:marTop w:val="0"/>
      <w:marBottom w:val="0"/>
      <w:divBdr>
        <w:top w:val="none" w:sz="0" w:space="0" w:color="auto"/>
        <w:left w:val="none" w:sz="0" w:space="0" w:color="auto"/>
        <w:bottom w:val="none" w:sz="0" w:space="0" w:color="auto"/>
        <w:right w:val="none" w:sz="0" w:space="0" w:color="auto"/>
      </w:divBdr>
    </w:div>
    <w:div w:id="1343897062">
      <w:marLeft w:val="0"/>
      <w:marRight w:val="0"/>
      <w:marTop w:val="0"/>
      <w:marBottom w:val="0"/>
      <w:divBdr>
        <w:top w:val="none" w:sz="0" w:space="0" w:color="auto"/>
        <w:left w:val="none" w:sz="0" w:space="0" w:color="auto"/>
        <w:bottom w:val="none" w:sz="0" w:space="0" w:color="auto"/>
        <w:right w:val="none" w:sz="0" w:space="0" w:color="auto"/>
      </w:divBdr>
    </w:div>
    <w:div w:id="1343897063">
      <w:marLeft w:val="0"/>
      <w:marRight w:val="0"/>
      <w:marTop w:val="0"/>
      <w:marBottom w:val="0"/>
      <w:divBdr>
        <w:top w:val="none" w:sz="0" w:space="0" w:color="auto"/>
        <w:left w:val="none" w:sz="0" w:space="0" w:color="auto"/>
        <w:bottom w:val="none" w:sz="0" w:space="0" w:color="auto"/>
        <w:right w:val="none" w:sz="0" w:space="0" w:color="auto"/>
      </w:divBdr>
    </w:div>
    <w:div w:id="1343897064">
      <w:marLeft w:val="0"/>
      <w:marRight w:val="0"/>
      <w:marTop w:val="0"/>
      <w:marBottom w:val="0"/>
      <w:divBdr>
        <w:top w:val="none" w:sz="0" w:space="0" w:color="auto"/>
        <w:left w:val="none" w:sz="0" w:space="0" w:color="auto"/>
        <w:bottom w:val="none" w:sz="0" w:space="0" w:color="auto"/>
        <w:right w:val="none" w:sz="0" w:space="0" w:color="auto"/>
      </w:divBdr>
    </w:div>
    <w:div w:id="1343897065">
      <w:marLeft w:val="0"/>
      <w:marRight w:val="0"/>
      <w:marTop w:val="0"/>
      <w:marBottom w:val="0"/>
      <w:divBdr>
        <w:top w:val="none" w:sz="0" w:space="0" w:color="auto"/>
        <w:left w:val="none" w:sz="0" w:space="0" w:color="auto"/>
        <w:bottom w:val="none" w:sz="0" w:space="0" w:color="auto"/>
        <w:right w:val="none" w:sz="0" w:space="0" w:color="auto"/>
      </w:divBdr>
    </w:div>
    <w:div w:id="1343897067">
      <w:marLeft w:val="0"/>
      <w:marRight w:val="0"/>
      <w:marTop w:val="0"/>
      <w:marBottom w:val="0"/>
      <w:divBdr>
        <w:top w:val="none" w:sz="0" w:space="0" w:color="auto"/>
        <w:left w:val="none" w:sz="0" w:space="0" w:color="auto"/>
        <w:bottom w:val="none" w:sz="0" w:space="0" w:color="auto"/>
        <w:right w:val="none" w:sz="0" w:space="0" w:color="auto"/>
      </w:divBdr>
    </w:div>
    <w:div w:id="1343897068">
      <w:marLeft w:val="0"/>
      <w:marRight w:val="0"/>
      <w:marTop w:val="0"/>
      <w:marBottom w:val="0"/>
      <w:divBdr>
        <w:top w:val="none" w:sz="0" w:space="0" w:color="auto"/>
        <w:left w:val="none" w:sz="0" w:space="0" w:color="auto"/>
        <w:bottom w:val="none" w:sz="0" w:space="0" w:color="auto"/>
        <w:right w:val="none" w:sz="0" w:space="0" w:color="auto"/>
      </w:divBdr>
    </w:div>
    <w:div w:id="1343897070">
      <w:marLeft w:val="0"/>
      <w:marRight w:val="0"/>
      <w:marTop w:val="0"/>
      <w:marBottom w:val="0"/>
      <w:divBdr>
        <w:top w:val="none" w:sz="0" w:space="0" w:color="auto"/>
        <w:left w:val="none" w:sz="0" w:space="0" w:color="auto"/>
        <w:bottom w:val="none" w:sz="0" w:space="0" w:color="auto"/>
        <w:right w:val="none" w:sz="0" w:space="0" w:color="auto"/>
      </w:divBdr>
    </w:div>
    <w:div w:id="1343897071">
      <w:marLeft w:val="0"/>
      <w:marRight w:val="0"/>
      <w:marTop w:val="0"/>
      <w:marBottom w:val="0"/>
      <w:divBdr>
        <w:top w:val="none" w:sz="0" w:space="0" w:color="auto"/>
        <w:left w:val="none" w:sz="0" w:space="0" w:color="auto"/>
        <w:bottom w:val="none" w:sz="0" w:space="0" w:color="auto"/>
        <w:right w:val="none" w:sz="0" w:space="0" w:color="auto"/>
      </w:divBdr>
    </w:div>
    <w:div w:id="1343897073">
      <w:marLeft w:val="0"/>
      <w:marRight w:val="0"/>
      <w:marTop w:val="0"/>
      <w:marBottom w:val="0"/>
      <w:divBdr>
        <w:top w:val="none" w:sz="0" w:space="0" w:color="auto"/>
        <w:left w:val="none" w:sz="0" w:space="0" w:color="auto"/>
        <w:bottom w:val="none" w:sz="0" w:space="0" w:color="auto"/>
        <w:right w:val="none" w:sz="0" w:space="0" w:color="auto"/>
      </w:divBdr>
      <w:divsChild>
        <w:div w:id="1343897042">
          <w:marLeft w:val="0"/>
          <w:marRight w:val="0"/>
          <w:marTop w:val="0"/>
          <w:marBottom w:val="0"/>
          <w:divBdr>
            <w:top w:val="none" w:sz="0" w:space="0" w:color="auto"/>
            <w:left w:val="none" w:sz="0" w:space="0" w:color="auto"/>
            <w:bottom w:val="none" w:sz="0" w:space="0" w:color="auto"/>
            <w:right w:val="none" w:sz="0" w:space="0" w:color="auto"/>
          </w:divBdr>
          <w:divsChild>
            <w:div w:id="1343897123">
              <w:marLeft w:val="0"/>
              <w:marRight w:val="0"/>
              <w:marTop w:val="0"/>
              <w:marBottom w:val="0"/>
              <w:divBdr>
                <w:top w:val="none" w:sz="0" w:space="0" w:color="auto"/>
                <w:left w:val="none" w:sz="0" w:space="0" w:color="auto"/>
                <w:bottom w:val="none" w:sz="0" w:space="0" w:color="auto"/>
                <w:right w:val="none" w:sz="0" w:space="0" w:color="auto"/>
              </w:divBdr>
              <w:divsChild>
                <w:div w:id="13438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186">
          <w:marLeft w:val="0"/>
          <w:marRight w:val="0"/>
          <w:marTop w:val="0"/>
          <w:marBottom w:val="0"/>
          <w:divBdr>
            <w:top w:val="none" w:sz="0" w:space="0" w:color="auto"/>
            <w:left w:val="none" w:sz="0" w:space="0" w:color="auto"/>
            <w:bottom w:val="none" w:sz="0" w:space="0" w:color="auto"/>
            <w:right w:val="none" w:sz="0" w:space="0" w:color="auto"/>
          </w:divBdr>
          <w:divsChild>
            <w:div w:id="1343897069">
              <w:marLeft w:val="0"/>
              <w:marRight w:val="0"/>
              <w:marTop w:val="0"/>
              <w:marBottom w:val="0"/>
              <w:divBdr>
                <w:top w:val="none" w:sz="0" w:space="0" w:color="auto"/>
                <w:left w:val="none" w:sz="0" w:space="0" w:color="auto"/>
                <w:bottom w:val="none" w:sz="0" w:space="0" w:color="auto"/>
                <w:right w:val="none" w:sz="0" w:space="0" w:color="auto"/>
              </w:divBdr>
              <w:divsChild>
                <w:div w:id="1343897081">
                  <w:marLeft w:val="0"/>
                  <w:marRight w:val="0"/>
                  <w:marTop w:val="0"/>
                  <w:marBottom w:val="0"/>
                  <w:divBdr>
                    <w:top w:val="none" w:sz="0" w:space="0" w:color="auto"/>
                    <w:left w:val="none" w:sz="0" w:space="0" w:color="auto"/>
                    <w:bottom w:val="none" w:sz="0" w:space="0" w:color="auto"/>
                    <w:right w:val="none" w:sz="0" w:space="0" w:color="auto"/>
                  </w:divBdr>
                  <w:divsChild>
                    <w:div w:id="1343897156">
                      <w:marLeft w:val="0"/>
                      <w:marRight w:val="0"/>
                      <w:marTop w:val="0"/>
                      <w:marBottom w:val="0"/>
                      <w:divBdr>
                        <w:top w:val="none" w:sz="0" w:space="0" w:color="auto"/>
                        <w:left w:val="none" w:sz="0" w:space="0" w:color="auto"/>
                        <w:bottom w:val="none" w:sz="0" w:space="0" w:color="auto"/>
                        <w:right w:val="none" w:sz="0" w:space="0" w:color="auto"/>
                      </w:divBdr>
                    </w:div>
                  </w:divsChild>
                </w:div>
                <w:div w:id="13438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221">
          <w:marLeft w:val="0"/>
          <w:marRight w:val="0"/>
          <w:marTop w:val="0"/>
          <w:marBottom w:val="0"/>
          <w:divBdr>
            <w:top w:val="none" w:sz="0" w:space="0" w:color="auto"/>
            <w:left w:val="none" w:sz="0" w:space="0" w:color="auto"/>
            <w:bottom w:val="none" w:sz="0" w:space="0" w:color="auto"/>
            <w:right w:val="none" w:sz="0" w:space="0" w:color="auto"/>
          </w:divBdr>
          <w:divsChild>
            <w:div w:id="1343897040">
              <w:marLeft w:val="0"/>
              <w:marRight w:val="0"/>
              <w:marTop w:val="0"/>
              <w:marBottom w:val="0"/>
              <w:divBdr>
                <w:top w:val="none" w:sz="0" w:space="0" w:color="auto"/>
                <w:left w:val="none" w:sz="0" w:space="0" w:color="auto"/>
                <w:bottom w:val="none" w:sz="0" w:space="0" w:color="auto"/>
                <w:right w:val="none" w:sz="0" w:space="0" w:color="auto"/>
              </w:divBdr>
              <w:divsChild>
                <w:div w:id="1343897031">
                  <w:marLeft w:val="0"/>
                  <w:marRight w:val="0"/>
                  <w:marTop w:val="75"/>
                  <w:marBottom w:val="75"/>
                  <w:divBdr>
                    <w:top w:val="none" w:sz="0" w:space="0" w:color="auto"/>
                    <w:left w:val="none" w:sz="0" w:space="0" w:color="auto"/>
                    <w:bottom w:val="none" w:sz="0" w:space="0" w:color="auto"/>
                    <w:right w:val="none" w:sz="0" w:space="0" w:color="auto"/>
                  </w:divBdr>
                </w:div>
                <w:div w:id="1343897176">
                  <w:marLeft w:val="0"/>
                  <w:marRight w:val="0"/>
                  <w:marTop w:val="0"/>
                  <w:marBottom w:val="150"/>
                  <w:divBdr>
                    <w:top w:val="none" w:sz="0" w:space="0" w:color="auto"/>
                    <w:left w:val="none" w:sz="0" w:space="0" w:color="auto"/>
                    <w:bottom w:val="none" w:sz="0" w:space="0" w:color="auto"/>
                    <w:right w:val="none" w:sz="0" w:space="0" w:color="auto"/>
                  </w:divBdr>
                </w:div>
              </w:divsChild>
            </w:div>
            <w:div w:id="1343897077">
              <w:marLeft w:val="0"/>
              <w:marRight w:val="0"/>
              <w:marTop w:val="0"/>
              <w:marBottom w:val="0"/>
              <w:divBdr>
                <w:top w:val="none" w:sz="0" w:space="0" w:color="auto"/>
                <w:left w:val="none" w:sz="0" w:space="0" w:color="auto"/>
                <w:bottom w:val="none" w:sz="0" w:space="0" w:color="auto"/>
                <w:right w:val="none" w:sz="0" w:space="0" w:color="auto"/>
              </w:divBdr>
              <w:divsChild>
                <w:div w:id="1343897072">
                  <w:marLeft w:val="0"/>
                  <w:marRight w:val="0"/>
                  <w:marTop w:val="150"/>
                  <w:marBottom w:val="0"/>
                  <w:divBdr>
                    <w:top w:val="none" w:sz="0" w:space="0" w:color="auto"/>
                    <w:left w:val="none" w:sz="0" w:space="0" w:color="auto"/>
                    <w:bottom w:val="none" w:sz="0" w:space="0" w:color="auto"/>
                    <w:right w:val="none" w:sz="0" w:space="0" w:color="auto"/>
                  </w:divBdr>
                </w:div>
                <w:div w:id="1343897152">
                  <w:marLeft w:val="15"/>
                  <w:marRight w:val="0"/>
                  <w:marTop w:val="150"/>
                  <w:marBottom w:val="75"/>
                  <w:divBdr>
                    <w:top w:val="none" w:sz="0" w:space="0" w:color="auto"/>
                    <w:left w:val="none" w:sz="0" w:space="0" w:color="auto"/>
                    <w:bottom w:val="none" w:sz="0" w:space="0" w:color="auto"/>
                    <w:right w:val="none" w:sz="0" w:space="0" w:color="auto"/>
                  </w:divBdr>
                  <w:divsChild>
                    <w:div w:id="1343897130">
                      <w:marLeft w:val="0"/>
                      <w:marRight w:val="0"/>
                      <w:marTop w:val="0"/>
                      <w:marBottom w:val="0"/>
                      <w:divBdr>
                        <w:top w:val="none" w:sz="0" w:space="0" w:color="auto"/>
                        <w:left w:val="none" w:sz="0" w:space="0" w:color="auto"/>
                        <w:bottom w:val="none" w:sz="0" w:space="0" w:color="auto"/>
                        <w:right w:val="none" w:sz="0" w:space="0" w:color="auto"/>
                      </w:divBdr>
                    </w:div>
                  </w:divsChild>
                </w:div>
                <w:div w:id="1343897219">
                  <w:marLeft w:val="0"/>
                  <w:marRight w:val="0"/>
                  <w:marTop w:val="150"/>
                  <w:marBottom w:val="0"/>
                  <w:divBdr>
                    <w:top w:val="none" w:sz="0" w:space="0" w:color="auto"/>
                    <w:left w:val="none" w:sz="0" w:space="0" w:color="auto"/>
                    <w:bottom w:val="none" w:sz="0" w:space="0" w:color="auto"/>
                    <w:right w:val="none" w:sz="0" w:space="0" w:color="auto"/>
                  </w:divBdr>
                  <w:divsChild>
                    <w:div w:id="1343897119">
                      <w:marLeft w:val="0"/>
                      <w:marRight w:val="0"/>
                      <w:marTop w:val="0"/>
                      <w:marBottom w:val="0"/>
                      <w:divBdr>
                        <w:top w:val="none" w:sz="0" w:space="0" w:color="auto"/>
                        <w:left w:val="none" w:sz="0" w:space="0" w:color="auto"/>
                        <w:bottom w:val="none" w:sz="0" w:space="0" w:color="auto"/>
                        <w:right w:val="none" w:sz="0" w:space="0" w:color="auto"/>
                      </w:divBdr>
                    </w:div>
                    <w:div w:id="1343897120">
                      <w:marLeft w:val="0"/>
                      <w:marRight w:val="0"/>
                      <w:marTop w:val="0"/>
                      <w:marBottom w:val="45"/>
                      <w:divBdr>
                        <w:top w:val="none" w:sz="0" w:space="0" w:color="auto"/>
                        <w:left w:val="none" w:sz="0" w:space="0" w:color="auto"/>
                        <w:bottom w:val="none" w:sz="0" w:space="0" w:color="auto"/>
                        <w:right w:val="none" w:sz="0" w:space="0" w:color="auto"/>
                      </w:divBdr>
                    </w:div>
                    <w:div w:id="1343897191">
                      <w:marLeft w:val="45"/>
                      <w:marRight w:val="0"/>
                      <w:marTop w:val="0"/>
                      <w:marBottom w:val="0"/>
                      <w:divBdr>
                        <w:top w:val="none" w:sz="0" w:space="0" w:color="auto"/>
                        <w:left w:val="none" w:sz="0" w:space="0" w:color="auto"/>
                        <w:bottom w:val="none" w:sz="0" w:space="0" w:color="auto"/>
                        <w:right w:val="none" w:sz="0" w:space="0" w:color="auto"/>
                      </w:divBdr>
                    </w:div>
                    <w:div w:id="134389720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43897080">
              <w:marLeft w:val="0"/>
              <w:marRight w:val="0"/>
              <w:marTop w:val="0"/>
              <w:marBottom w:val="0"/>
              <w:divBdr>
                <w:top w:val="none" w:sz="0" w:space="0" w:color="auto"/>
                <w:left w:val="none" w:sz="0" w:space="0" w:color="auto"/>
                <w:bottom w:val="none" w:sz="0" w:space="0" w:color="auto"/>
                <w:right w:val="none" w:sz="0" w:space="0" w:color="auto"/>
              </w:divBdr>
              <w:divsChild>
                <w:div w:id="1343897202">
                  <w:marLeft w:val="0"/>
                  <w:marRight w:val="0"/>
                  <w:marTop w:val="0"/>
                  <w:marBottom w:val="150"/>
                  <w:divBdr>
                    <w:top w:val="none" w:sz="0" w:space="0" w:color="auto"/>
                    <w:left w:val="none" w:sz="0" w:space="0" w:color="auto"/>
                    <w:bottom w:val="none" w:sz="0" w:space="0" w:color="auto"/>
                    <w:right w:val="none" w:sz="0" w:space="0" w:color="auto"/>
                  </w:divBdr>
                  <w:divsChild>
                    <w:div w:id="1343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100">
              <w:marLeft w:val="0"/>
              <w:marRight w:val="0"/>
              <w:marTop w:val="0"/>
              <w:marBottom w:val="0"/>
              <w:divBdr>
                <w:top w:val="none" w:sz="0" w:space="0" w:color="auto"/>
                <w:left w:val="none" w:sz="0" w:space="0" w:color="auto"/>
                <w:bottom w:val="none" w:sz="0" w:space="0" w:color="auto"/>
                <w:right w:val="none" w:sz="0" w:space="0" w:color="auto"/>
              </w:divBdr>
              <w:divsChild>
                <w:div w:id="1343897171">
                  <w:marLeft w:val="0"/>
                  <w:marRight w:val="0"/>
                  <w:marTop w:val="0"/>
                  <w:marBottom w:val="0"/>
                  <w:divBdr>
                    <w:top w:val="none" w:sz="0" w:space="0" w:color="auto"/>
                    <w:left w:val="none" w:sz="0" w:space="0" w:color="auto"/>
                    <w:bottom w:val="none" w:sz="0" w:space="0" w:color="auto"/>
                    <w:right w:val="none" w:sz="0" w:space="0" w:color="auto"/>
                  </w:divBdr>
                  <w:divsChild>
                    <w:div w:id="1343897034">
                      <w:marLeft w:val="0"/>
                      <w:marRight w:val="0"/>
                      <w:marTop w:val="0"/>
                      <w:marBottom w:val="0"/>
                      <w:divBdr>
                        <w:top w:val="none" w:sz="0" w:space="0" w:color="auto"/>
                        <w:left w:val="none" w:sz="0" w:space="0" w:color="auto"/>
                        <w:bottom w:val="none" w:sz="0" w:space="0" w:color="auto"/>
                        <w:right w:val="none" w:sz="0" w:space="0" w:color="auto"/>
                      </w:divBdr>
                    </w:div>
                    <w:div w:id="1343897039">
                      <w:marLeft w:val="0"/>
                      <w:marRight w:val="0"/>
                      <w:marTop w:val="0"/>
                      <w:marBottom w:val="0"/>
                      <w:divBdr>
                        <w:top w:val="none" w:sz="0" w:space="0" w:color="auto"/>
                        <w:left w:val="none" w:sz="0" w:space="0" w:color="auto"/>
                        <w:bottom w:val="none" w:sz="0" w:space="0" w:color="auto"/>
                        <w:right w:val="none" w:sz="0" w:space="0" w:color="auto"/>
                      </w:divBdr>
                    </w:div>
                    <w:div w:id="1343897053">
                      <w:marLeft w:val="0"/>
                      <w:marRight w:val="0"/>
                      <w:marTop w:val="0"/>
                      <w:marBottom w:val="0"/>
                      <w:divBdr>
                        <w:top w:val="none" w:sz="0" w:space="0" w:color="auto"/>
                        <w:left w:val="none" w:sz="0" w:space="0" w:color="auto"/>
                        <w:bottom w:val="none" w:sz="0" w:space="0" w:color="auto"/>
                        <w:right w:val="none" w:sz="0" w:space="0" w:color="auto"/>
                      </w:divBdr>
                    </w:div>
                    <w:div w:id="1343897089">
                      <w:marLeft w:val="0"/>
                      <w:marRight w:val="0"/>
                      <w:marTop w:val="0"/>
                      <w:marBottom w:val="0"/>
                      <w:divBdr>
                        <w:top w:val="none" w:sz="0" w:space="0" w:color="auto"/>
                        <w:left w:val="none" w:sz="0" w:space="0" w:color="auto"/>
                        <w:bottom w:val="none" w:sz="0" w:space="0" w:color="auto"/>
                        <w:right w:val="none" w:sz="0" w:space="0" w:color="auto"/>
                      </w:divBdr>
                    </w:div>
                    <w:div w:id="1343897091">
                      <w:marLeft w:val="0"/>
                      <w:marRight w:val="0"/>
                      <w:marTop w:val="0"/>
                      <w:marBottom w:val="0"/>
                      <w:divBdr>
                        <w:top w:val="none" w:sz="0" w:space="0" w:color="auto"/>
                        <w:left w:val="none" w:sz="0" w:space="0" w:color="auto"/>
                        <w:bottom w:val="none" w:sz="0" w:space="0" w:color="auto"/>
                        <w:right w:val="none" w:sz="0" w:space="0" w:color="auto"/>
                      </w:divBdr>
                    </w:div>
                    <w:div w:id="1343897092">
                      <w:marLeft w:val="0"/>
                      <w:marRight w:val="0"/>
                      <w:marTop w:val="0"/>
                      <w:marBottom w:val="0"/>
                      <w:divBdr>
                        <w:top w:val="none" w:sz="0" w:space="0" w:color="auto"/>
                        <w:left w:val="none" w:sz="0" w:space="0" w:color="auto"/>
                        <w:bottom w:val="none" w:sz="0" w:space="0" w:color="auto"/>
                        <w:right w:val="none" w:sz="0" w:space="0" w:color="auto"/>
                      </w:divBdr>
                    </w:div>
                    <w:div w:id="1343897093">
                      <w:marLeft w:val="0"/>
                      <w:marRight w:val="0"/>
                      <w:marTop w:val="0"/>
                      <w:marBottom w:val="0"/>
                      <w:divBdr>
                        <w:top w:val="none" w:sz="0" w:space="0" w:color="auto"/>
                        <w:left w:val="none" w:sz="0" w:space="0" w:color="auto"/>
                        <w:bottom w:val="none" w:sz="0" w:space="0" w:color="auto"/>
                        <w:right w:val="none" w:sz="0" w:space="0" w:color="auto"/>
                      </w:divBdr>
                    </w:div>
                    <w:div w:id="1343897145">
                      <w:marLeft w:val="0"/>
                      <w:marRight w:val="0"/>
                      <w:marTop w:val="0"/>
                      <w:marBottom w:val="0"/>
                      <w:divBdr>
                        <w:top w:val="none" w:sz="0" w:space="0" w:color="auto"/>
                        <w:left w:val="none" w:sz="0" w:space="0" w:color="auto"/>
                        <w:bottom w:val="none" w:sz="0" w:space="0" w:color="auto"/>
                        <w:right w:val="none" w:sz="0" w:space="0" w:color="auto"/>
                      </w:divBdr>
                    </w:div>
                    <w:div w:id="1343897189">
                      <w:marLeft w:val="0"/>
                      <w:marRight w:val="0"/>
                      <w:marTop w:val="0"/>
                      <w:marBottom w:val="0"/>
                      <w:divBdr>
                        <w:top w:val="none" w:sz="0" w:space="0" w:color="auto"/>
                        <w:left w:val="none" w:sz="0" w:space="0" w:color="auto"/>
                        <w:bottom w:val="none" w:sz="0" w:space="0" w:color="auto"/>
                        <w:right w:val="none" w:sz="0" w:space="0" w:color="auto"/>
                      </w:divBdr>
                    </w:div>
                    <w:div w:id="1343897197">
                      <w:marLeft w:val="0"/>
                      <w:marRight w:val="0"/>
                      <w:marTop w:val="0"/>
                      <w:marBottom w:val="0"/>
                      <w:divBdr>
                        <w:top w:val="none" w:sz="0" w:space="0" w:color="auto"/>
                        <w:left w:val="none" w:sz="0" w:space="0" w:color="auto"/>
                        <w:bottom w:val="none" w:sz="0" w:space="0" w:color="auto"/>
                        <w:right w:val="none" w:sz="0" w:space="0" w:color="auto"/>
                      </w:divBdr>
                    </w:div>
                    <w:div w:id="1343897209">
                      <w:marLeft w:val="0"/>
                      <w:marRight w:val="0"/>
                      <w:marTop w:val="0"/>
                      <w:marBottom w:val="0"/>
                      <w:divBdr>
                        <w:top w:val="none" w:sz="0" w:space="0" w:color="auto"/>
                        <w:left w:val="none" w:sz="0" w:space="0" w:color="auto"/>
                        <w:bottom w:val="none" w:sz="0" w:space="0" w:color="auto"/>
                        <w:right w:val="none" w:sz="0" w:space="0" w:color="auto"/>
                      </w:divBdr>
                    </w:div>
                    <w:div w:id="13438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137">
              <w:marLeft w:val="0"/>
              <w:marRight w:val="0"/>
              <w:marTop w:val="0"/>
              <w:marBottom w:val="0"/>
              <w:divBdr>
                <w:top w:val="none" w:sz="0" w:space="0" w:color="auto"/>
                <w:left w:val="none" w:sz="0" w:space="0" w:color="auto"/>
                <w:bottom w:val="none" w:sz="0" w:space="0" w:color="auto"/>
                <w:right w:val="none" w:sz="0" w:space="0" w:color="auto"/>
              </w:divBdr>
            </w:div>
            <w:div w:id="1343897165">
              <w:marLeft w:val="0"/>
              <w:marRight w:val="0"/>
              <w:marTop w:val="0"/>
              <w:marBottom w:val="150"/>
              <w:divBdr>
                <w:top w:val="none" w:sz="0" w:space="0" w:color="auto"/>
                <w:left w:val="none" w:sz="0" w:space="0" w:color="auto"/>
                <w:bottom w:val="none" w:sz="0" w:space="0" w:color="auto"/>
                <w:right w:val="none" w:sz="0" w:space="0" w:color="auto"/>
              </w:divBdr>
              <w:divsChild>
                <w:div w:id="1343897046">
                  <w:marLeft w:val="0"/>
                  <w:marRight w:val="0"/>
                  <w:marTop w:val="0"/>
                  <w:marBottom w:val="0"/>
                  <w:divBdr>
                    <w:top w:val="none" w:sz="0" w:space="0" w:color="auto"/>
                    <w:left w:val="none" w:sz="0" w:space="0" w:color="auto"/>
                    <w:bottom w:val="none" w:sz="0" w:space="0" w:color="auto"/>
                    <w:right w:val="none" w:sz="0" w:space="0" w:color="auto"/>
                  </w:divBdr>
                  <w:divsChild>
                    <w:div w:id="1343897192">
                      <w:marLeft w:val="0"/>
                      <w:marRight w:val="0"/>
                      <w:marTop w:val="0"/>
                      <w:marBottom w:val="0"/>
                      <w:divBdr>
                        <w:top w:val="none" w:sz="0" w:space="0" w:color="auto"/>
                        <w:left w:val="none" w:sz="0" w:space="0" w:color="auto"/>
                        <w:bottom w:val="none" w:sz="0" w:space="0" w:color="auto"/>
                        <w:right w:val="none" w:sz="0" w:space="0" w:color="auto"/>
                      </w:divBdr>
                      <w:divsChild>
                        <w:div w:id="1343897203">
                          <w:marLeft w:val="0"/>
                          <w:marRight w:val="0"/>
                          <w:marTop w:val="0"/>
                          <w:marBottom w:val="0"/>
                          <w:divBdr>
                            <w:top w:val="none" w:sz="0" w:space="0" w:color="auto"/>
                            <w:left w:val="none" w:sz="0" w:space="0" w:color="auto"/>
                            <w:bottom w:val="none" w:sz="0" w:space="0" w:color="auto"/>
                            <w:right w:val="none" w:sz="0" w:space="0" w:color="auto"/>
                          </w:divBdr>
                          <w:divsChild>
                            <w:div w:id="1343897037">
                              <w:marLeft w:val="0"/>
                              <w:marRight w:val="0"/>
                              <w:marTop w:val="0"/>
                              <w:marBottom w:val="0"/>
                              <w:divBdr>
                                <w:top w:val="none" w:sz="0" w:space="0" w:color="auto"/>
                                <w:left w:val="none" w:sz="0" w:space="0" w:color="auto"/>
                                <w:bottom w:val="none" w:sz="0" w:space="0" w:color="auto"/>
                                <w:right w:val="none" w:sz="0" w:space="0" w:color="auto"/>
                              </w:divBdr>
                              <w:divsChild>
                                <w:div w:id="13438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897074">
      <w:marLeft w:val="0"/>
      <w:marRight w:val="0"/>
      <w:marTop w:val="0"/>
      <w:marBottom w:val="0"/>
      <w:divBdr>
        <w:top w:val="none" w:sz="0" w:space="0" w:color="auto"/>
        <w:left w:val="none" w:sz="0" w:space="0" w:color="auto"/>
        <w:bottom w:val="none" w:sz="0" w:space="0" w:color="auto"/>
        <w:right w:val="none" w:sz="0" w:space="0" w:color="auto"/>
      </w:divBdr>
    </w:div>
    <w:div w:id="1343897075">
      <w:marLeft w:val="0"/>
      <w:marRight w:val="0"/>
      <w:marTop w:val="0"/>
      <w:marBottom w:val="0"/>
      <w:divBdr>
        <w:top w:val="none" w:sz="0" w:space="0" w:color="auto"/>
        <w:left w:val="none" w:sz="0" w:space="0" w:color="auto"/>
        <w:bottom w:val="none" w:sz="0" w:space="0" w:color="auto"/>
        <w:right w:val="none" w:sz="0" w:space="0" w:color="auto"/>
      </w:divBdr>
    </w:div>
    <w:div w:id="1343897076">
      <w:marLeft w:val="0"/>
      <w:marRight w:val="0"/>
      <w:marTop w:val="0"/>
      <w:marBottom w:val="0"/>
      <w:divBdr>
        <w:top w:val="none" w:sz="0" w:space="0" w:color="auto"/>
        <w:left w:val="none" w:sz="0" w:space="0" w:color="auto"/>
        <w:bottom w:val="none" w:sz="0" w:space="0" w:color="auto"/>
        <w:right w:val="none" w:sz="0" w:space="0" w:color="auto"/>
      </w:divBdr>
    </w:div>
    <w:div w:id="1343897078">
      <w:marLeft w:val="0"/>
      <w:marRight w:val="0"/>
      <w:marTop w:val="0"/>
      <w:marBottom w:val="0"/>
      <w:divBdr>
        <w:top w:val="none" w:sz="0" w:space="0" w:color="auto"/>
        <w:left w:val="none" w:sz="0" w:space="0" w:color="auto"/>
        <w:bottom w:val="none" w:sz="0" w:space="0" w:color="auto"/>
        <w:right w:val="none" w:sz="0" w:space="0" w:color="auto"/>
      </w:divBdr>
    </w:div>
    <w:div w:id="1343897079">
      <w:marLeft w:val="0"/>
      <w:marRight w:val="0"/>
      <w:marTop w:val="0"/>
      <w:marBottom w:val="0"/>
      <w:divBdr>
        <w:top w:val="none" w:sz="0" w:space="0" w:color="auto"/>
        <w:left w:val="none" w:sz="0" w:space="0" w:color="auto"/>
        <w:bottom w:val="none" w:sz="0" w:space="0" w:color="auto"/>
        <w:right w:val="none" w:sz="0" w:space="0" w:color="auto"/>
      </w:divBdr>
    </w:div>
    <w:div w:id="1343897082">
      <w:marLeft w:val="0"/>
      <w:marRight w:val="0"/>
      <w:marTop w:val="0"/>
      <w:marBottom w:val="0"/>
      <w:divBdr>
        <w:top w:val="none" w:sz="0" w:space="0" w:color="auto"/>
        <w:left w:val="none" w:sz="0" w:space="0" w:color="auto"/>
        <w:bottom w:val="none" w:sz="0" w:space="0" w:color="auto"/>
        <w:right w:val="none" w:sz="0" w:space="0" w:color="auto"/>
      </w:divBdr>
    </w:div>
    <w:div w:id="1343897083">
      <w:marLeft w:val="0"/>
      <w:marRight w:val="0"/>
      <w:marTop w:val="0"/>
      <w:marBottom w:val="0"/>
      <w:divBdr>
        <w:top w:val="none" w:sz="0" w:space="0" w:color="auto"/>
        <w:left w:val="none" w:sz="0" w:space="0" w:color="auto"/>
        <w:bottom w:val="none" w:sz="0" w:space="0" w:color="auto"/>
        <w:right w:val="none" w:sz="0" w:space="0" w:color="auto"/>
      </w:divBdr>
    </w:div>
    <w:div w:id="1343897085">
      <w:marLeft w:val="0"/>
      <w:marRight w:val="0"/>
      <w:marTop w:val="0"/>
      <w:marBottom w:val="0"/>
      <w:divBdr>
        <w:top w:val="none" w:sz="0" w:space="0" w:color="auto"/>
        <w:left w:val="none" w:sz="0" w:space="0" w:color="auto"/>
        <w:bottom w:val="none" w:sz="0" w:space="0" w:color="auto"/>
        <w:right w:val="none" w:sz="0" w:space="0" w:color="auto"/>
      </w:divBdr>
    </w:div>
    <w:div w:id="1343897087">
      <w:marLeft w:val="0"/>
      <w:marRight w:val="0"/>
      <w:marTop w:val="0"/>
      <w:marBottom w:val="0"/>
      <w:divBdr>
        <w:top w:val="none" w:sz="0" w:space="0" w:color="auto"/>
        <w:left w:val="none" w:sz="0" w:space="0" w:color="auto"/>
        <w:bottom w:val="none" w:sz="0" w:space="0" w:color="auto"/>
        <w:right w:val="none" w:sz="0" w:space="0" w:color="auto"/>
      </w:divBdr>
    </w:div>
    <w:div w:id="1343897088">
      <w:marLeft w:val="0"/>
      <w:marRight w:val="0"/>
      <w:marTop w:val="0"/>
      <w:marBottom w:val="0"/>
      <w:divBdr>
        <w:top w:val="none" w:sz="0" w:space="0" w:color="auto"/>
        <w:left w:val="none" w:sz="0" w:space="0" w:color="auto"/>
        <w:bottom w:val="none" w:sz="0" w:space="0" w:color="auto"/>
        <w:right w:val="none" w:sz="0" w:space="0" w:color="auto"/>
      </w:divBdr>
    </w:div>
    <w:div w:id="1343897090">
      <w:marLeft w:val="0"/>
      <w:marRight w:val="0"/>
      <w:marTop w:val="0"/>
      <w:marBottom w:val="0"/>
      <w:divBdr>
        <w:top w:val="none" w:sz="0" w:space="0" w:color="auto"/>
        <w:left w:val="none" w:sz="0" w:space="0" w:color="auto"/>
        <w:bottom w:val="none" w:sz="0" w:space="0" w:color="auto"/>
        <w:right w:val="none" w:sz="0" w:space="0" w:color="auto"/>
      </w:divBdr>
    </w:div>
    <w:div w:id="1343897094">
      <w:marLeft w:val="0"/>
      <w:marRight w:val="0"/>
      <w:marTop w:val="0"/>
      <w:marBottom w:val="0"/>
      <w:divBdr>
        <w:top w:val="none" w:sz="0" w:space="0" w:color="auto"/>
        <w:left w:val="none" w:sz="0" w:space="0" w:color="auto"/>
        <w:bottom w:val="none" w:sz="0" w:space="0" w:color="auto"/>
        <w:right w:val="none" w:sz="0" w:space="0" w:color="auto"/>
      </w:divBdr>
    </w:div>
    <w:div w:id="1343897095">
      <w:marLeft w:val="0"/>
      <w:marRight w:val="0"/>
      <w:marTop w:val="0"/>
      <w:marBottom w:val="0"/>
      <w:divBdr>
        <w:top w:val="none" w:sz="0" w:space="0" w:color="auto"/>
        <w:left w:val="none" w:sz="0" w:space="0" w:color="auto"/>
        <w:bottom w:val="none" w:sz="0" w:space="0" w:color="auto"/>
        <w:right w:val="none" w:sz="0" w:space="0" w:color="auto"/>
      </w:divBdr>
    </w:div>
    <w:div w:id="1343897096">
      <w:marLeft w:val="0"/>
      <w:marRight w:val="0"/>
      <w:marTop w:val="0"/>
      <w:marBottom w:val="0"/>
      <w:divBdr>
        <w:top w:val="none" w:sz="0" w:space="0" w:color="auto"/>
        <w:left w:val="none" w:sz="0" w:space="0" w:color="auto"/>
        <w:bottom w:val="none" w:sz="0" w:space="0" w:color="auto"/>
        <w:right w:val="none" w:sz="0" w:space="0" w:color="auto"/>
      </w:divBdr>
    </w:div>
    <w:div w:id="1343897097">
      <w:marLeft w:val="0"/>
      <w:marRight w:val="0"/>
      <w:marTop w:val="0"/>
      <w:marBottom w:val="0"/>
      <w:divBdr>
        <w:top w:val="none" w:sz="0" w:space="0" w:color="auto"/>
        <w:left w:val="none" w:sz="0" w:space="0" w:color="auto"/>
        <w:bottom w:val="none" w:sz="0" w:space="0" w:color="auto"/>
        <w:right w:val="none" w:sz="0" w:space="0" w:color="auto"/>
      </w:divBdr>
    </w:div>
    <w:div w:id="1343897098">
      <w:marLeft w:val="0"/>
      <w:marRight w:val="0"/>
      <w:marTop w:val="0"/>
      <w:marBottom w:val="0"/>
      <w:divBdr>
        <w:top w:val="none" w:sz="0" w:space="0" w:color="auto"/>
        <w:left w:val="none" w:sz="0" w:space="0" w:color="auto"/>
        <w:bottom w:val="none" w:sz="0" w:space="0" w:color="auto"/>
        <w:right w:val="none" w:sz="0" w:space="0" w:color="auto"/>
      </w:divBdr>
    </w:div>
    <w:div w:id="1343897099">
      <w:marLeft w:val="0"/>
      <w:marRight w:val="0"/>
      <w:marTop w:val="0"/>
      <w:marBottom w:val="0"/>
      <w:divBdr>
        <w:top w:val="none" w:sz="0" w:space="0" w:color="auto"/>
        <w:left w:val="none" w:sz="0" w:space="0" w:color="auto"/>
        <w:bottom w:val="none" w:sz="0" w:space="0" w:color="auto"/>
        <w:right w:val="none" w:sz="0" w:space="0" w:color="auto"/>
      </w:divBdr>
      <w:divsChild>
        <w:div w:id="1343897106">
          <w:marLeft w:val="0"/>
          <w:marRight w:val="0"/>
          <w:marTop w:val="0"/>
          <w:marBottom w:val="0"/>
          <w:divBdr>
            <w:top w:val="none" w:sz="0" w:space="0" w:color="auto"/>
            <w:left w:val="none" w:sz="0" w:space="0" w:color="auto"/>
            <w:bottom w:val="none" w:sz="0" w:space="0" w:color="auto"/>
            <w:right w:val="none" w:sz="0" w:space="0" w:color="auto"/>
          </w:divBdr>
          <w:divsChild>
            <w:div w:id="13438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101">
      <w:marLeft w:val="0"/>
      <w:marRight w:val="0"/>
      <w:marTop w:val="0"/>
      <w:marBottom w:val="0"/>
      <w:divBdr>
        <w:top w:val="none" w:sz="0" w:space="0" w:color="auto"/>
        <w:left w:val="none" w:sz="0" w:space="0" w:color="auto"/>
        <w:bottom w:val="none" w:sz="0" w:space="0" w:color="auto"/>
        <w:right w:val="none" w:sz="0" w:space="0" w:color="auto"/>
      </w:divBdr>
    </w:div>
    <w:div w:id="1343897102">
      <w:marLeft w:val="0"/>
      <w:marRight w:val="0"/>
      <w:marTop w:val="0"/>
      <w:marBottom w:val="0"/>
      <w:divBdr>
        <w:top w:val="none" w:sz="0" w:space="0" w:color="auto"/>
        <w:left w:val="none" w:sz="0" w:space="0" w:color="auto"/>
        <w:bottom w:val="none" w:sz="0" w:space="0" w:color="auto"/>
        <w:right w:val="none" w:sz="0" w:space="0" w:color="auto"/>
      </w:divBdr>
    </w:div>
    <w:div w:id="1343897105">
      <w:marLeft w:val="0"/>
      <w:marRight w:val="0"/>
      <w:marTop w:val="0"/>
      <w:marBottom w:val="0"/>
      <w:divBdr>
        <w:top w:val="none" w:sz="0" w:space="0" w:color="auto"/>
        <w:left w:val="none" w:sz="0" w:space="0" w:color="auto"/>
        <w:bottom w:val="none" w:sz="0" w:space="0" w:color="auto"/>
        <w:right w:val="none" w:sz="0" w:space="0" w:color="auto"/>
      </w:divBdr>
    </w:div>
    <w:div w:id="1343897107">
      <w:marLeft w:val="0"/>
      <w:marRight w:val="0"/>
      <w:marTop w:val="0"/>
      <w:marBottom w:val="0"/>
      <w:divBdr>
        <w:top w:val="none" w:sz="0" w:space="0" w:color="auto"/>
        <w:left w:val="none" w:sz="0" w:space="0" w:color="auto"/>
        <w:bottom w:val="none" w:sz="0" w:space="0" w:color="auto"/>
        <w:right w:val="none" w:sz="0" w:space="0" w:color="auto"/>
      </w:divBdr>
    </w:div>
    <w:div w:id="1343897108">
      <w:marLeft w:val="0"/>
      <w:marRight w:val="0"/>
      <w:marTop w:val="0"/>
      <w:marBottom w:val="0"/>
      <w:divBdr>
        <w:top w:val="none" w:sz="0" w:space="0" w:color="auto"/>
        <w:left w:val="none" w:sz="0" w:space="0" w:color="auto"/>
        <w:bottom w:val="none" w:sz="0" w:space="0" w:color="auto"/>
        <w:right w:val="none" w:sz="0" w:space="0" w:color="auto"/>
      </w:divBdr>
    </w:div>
    <w:div w:id="1343897109">
      <w:marLeft w:val="0"/>
      <w:marRight w:val="0"/>
      <w:marTop w:val="0"/>
      <w:marBottom w:val="0"/>
      <w:divBdr>
        <w:top w:val="none" w:sz="0" w:space="0" w:color="auto"/>
        <w:left w:val="none" w:sz="0" w:space="0" w:color="auto"/>
        <w:bottom w:val="none" w:sz="0" w:space="0" w:color="auto"/>
        <w:right w:val="none" w:sz="0" w:space="0" w:color="auto"/>
      </w:divBdr>
    </w:div>
    <w:div w:id="1343897110">
      <w:marLeft w:val="0"/>
      <w:marRight w:val="0"/>
      <w:marTop w:val="0"/>
      <w:marBottom w:val="0"/>
      <w:divBdr>
        <w:top w:val="none" w:sz="0" w:space="0" w:color="auto"/>
        <w:left w:val="none" w:sz="0" w:space="0" w:color="auto"/>
        <w:bottom w:val="none" w:sz="0" w:space="0" w:color="auto"/>
        <w:right w:val="none" w:sz="0" w:space="0" w:color="auto"/>
      </w:divBdr>
    </w:div>
    <w:div w:id="1343897111">
      <w:marLeft w:val="0"/>
      <w:marRight w:val="0"/>
      <w:marTop w:val="0"/>
      <w:marBottom w:val="0"/>
      <w:divBdr>
        <w:top w:val="none" w:sz="0" w:space="0" w:color="auto"/>
        <w:left w:val="none" w:sz="0" w:space="0" w:color="auto"/>
        <w:bottom w:val="none" w:sz="0" w:space="0" w:color="auto"/>
        <w:right w:val="none" w:sz="0" w:space="0" w:color="auto"/>
      </w:divBdr>
    </w:div>
    <w:div w:id="1343897112">
      <w:marLeft w:val="0"/>
      <w:marRight w:val="0"/>
      <w:marTop w:val="0"/>
      <w:marBottom w:val="0"/>
      <w:divBdr>
        <w:top w:val="none" w:sz="0" w:space="0" w:color="auto"/>
        <w:left w:val="none" w:sz="0" w:space="0" w:color="auto"/>
        <w:bottom w:val="none" w:sz="0" w:space="0" w:color="auto"/>
        <w:right w:val="none" w:sz="0" w:space="0" w:color="auto"/>
      </w:divBdr>
    </w:div>
    <w:div w:id="1343897113">
      <w:marLeft w:val="0"/>
      <w:marRight w:val="0"/>
      <w:marTop w:val="0"/>
      <w:marBottom w:val="0"/>
      <w:divBdr>
        <w:top w:val="none" w:sz="0" w:space="0" w:color="auto"/>
        <w:left w:val="none" w:sz="0" w:space="0" w:color="auto"/>
        <w:bottom w:val="none" w:sz="0" w:space="0" w:color="auto"/>
        <w:right w:val="none" w:sz="0" w:space="0" w:color="auto"/>
      </w:divBdr>
    </w:div>
    <w:div w:id="1343897114">
      <w:marLeft w:val="0"/>
      <w:marRight w:val="0"/>
      <w:marTop w:val="0"/>
      <w:marBottom w:val="0"/>
      <w:divBdr>
        <w:top w:val="none" w:sz="0" w:space="0" w:color="auto"/>
        <w:left w:val="none" w:sz="0" w:space="0" w:color="auto"/>
        <w:bottom w:val="none" w:sz="0" w:space="0" w:color="auto"/>
        <w:right w:val="none" w:sz="0" w:space="0" w:color="auto"/>
      </w:divBdr>
    </w:div>
    <w:div w:id="1343897115">
      <w:marLeft w:val="0"/>
      <w:marRight w:val="0"/>
      <w:marTop w:val="0"/>
      <w:marBottom w:val="0"/>
      <w:divBdr>
        <w:top w:val="none" w:sz="0" w:space="0" w:color="auto"/>
        <w:left w:val="none" w:sz="0" w:space="0" w:color="auto"/>
        <w:bottom w:val="none" w:sz="0" w:space="0" w:color="auto"/>
        <w:right w:val="none" w:sz="0" w:space="0" w:color="auto"/>
      </w:divBdr>
    </w:div>
    <w:div w:id="1343897116">
      <w:marLeft w:val="0"/>
      <w:marRight w:val="0"/>
      <w:marTop w:val="0"/>
      <w:marBottom w:val="0"/>
      <w:divBdr>
        <w:top w:val="none" w:sz="0" w:space="0" w:color="auto"/>
        <w:left w:val="none" w:sz="0" w:space="0" w:color="auto"/>
        <w:bottom w:val="none" w:sz="0" w:space="0" w:color="auto"/>
        <w:right w:val="none" w:sz="0" w:space="0" w:color="auto"/>
      </w:divBdr>
    </w:div>
    <w:div w:id="1343897117">
      <w:marLeft w:val="0"/>
      <w:marRight w:val="0"/>
      <w:marTop w:val="0"/>
      <w:marBottom w:val="0"/>
      <w:divBdr>
        <w:top w:val="none" w:sz="0" w:space="0" w:color="auto"/>
        <w:left w:val="none" w:sz="0" w:space="0" w:color="auto"/>
        <w:bottom w:val="none" w:sz="0" w:space="0" w:color="auto"/>
        <w:right w:val="none" w:sz="0" w:space="0" w:color="auto"/>
      </w:divBdr>
    </w:div>
    <w:div w:id="1343897118">
      <w:marLeft w:val="0"/>
      <w:marRight w:val="0"/>
      <w:marTop w:val="0"/>
      <w:marBottom w:val="0"/>
      <w:divBdr>
        <w:top w:val="none" w:sz="0" w:space="0" w:color="auto"/>
        <w:left w:val="none" w:sz="0" w:space="0" w:color="auto"/>
        <w:bottom w:val="none" w:sz="0" w:space="0" w:color="auto"/>
        <w:right w:val="none" w:sz="0" w:space="0" w:color="auto"/>
      </w:divBdr>
      <w:divsChild>
        <w:div w:id="1343897054">
          <w:marLeft w:val="0"/>
          <w:marRight w:val="0"/>
          <w:marTop w:val="0"/>
          <w:marBottom w:val="0"/>
          <w:divBdr>
            <w:top w:val="none" w:sz="0" w:space="0" w:color="auto"/>
            <w:left w:val="none" w:sz="0" w:space="0" w:color="auto"/>
            <w:bottom w:val="none" w:sz="0" w:space="0" w:color="auto"/>
            <w:right w:val="none" w:sz="0" w:space="0" w:color="auto"/>
          </w:divBdr>
          <w:divsChild>
            <w:div w:id="1343897084">
              <w:marLeft w:val="0"/>
              <w:marRight w:val="0"/>
              <w:marTop w:val="0"/>
              <w:marBottom w:val="0"/>
              <w:divBdr>
                <w:top w:val="none" w:sz="0" w:space="0" w:color="auto"/>
                <w:left w:val="none" w:sz="0" w:space="0" w:color="auto"/>
                <w:bottom w:val="none" w:sz="0" w:space="0" w:color="auto"/>
                <w:right w:val="none" w:sz="0" w:space="0" w:color="auto"/>
              </w:divBdr>
            </w:div>
            <w:div w:id="1343897174">
              <w:marLeft w:val="0"/>
              <w:marRight w:val="0"/>
              <w:marTop w:val="0"/>
              <w:marBottom w:val="0"/>
              <w:divBdr>
                <w:top w:val="none" w:sz="0" w:space="0" w:color="auto"/>
                <w:left w:val="none" w:sz="0" w:space="0" w:color="auto"/>
                <w:bottom w:val="none" w:sz="0" w:space="0" w:color="auto"/>
                <w:right w:val="none" w:sz="0" w:space="0" w:color="auto"/>
              </w:divBdr>
              <w:divsChild>
                <w:div w:id="1343897086">
                  <w:marLeft w:val="0"/>
                  <w:marRight w:val="0"/>
                  <w:marTop w:val="0"/>
                  <w:marBottom w:val="0"/>
                  <w:divBdr>
                    <w:top w:val="none" w:sz="0" w:space="0" w:color="auto"/>
                    <w:left w:val="none" w:sz="0" w:space="0" w:color="auto"/>
                    <w:bottom w:val="none" w:sz="0" w:space="0" w:color="auto"/>
                    <w:right w:val="none" w:sz="0" w:space="0" w:color="auto"/>
                  </w:divBdr>
                  <w:divsChild>
                    <w:div w:id="13438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7222">
          <w:marLeft w:val="0"/>
          <w:marRight w:val="0"/>
          <w:marTop w:val="0"/>
          <w:marBottom w:val="0"/>
          <w:divBdr>
            <w:top w:val="none" w:sz="0" w:space="0" w:color="auto"/>
            <w:left w:val="none" w:sz="0" w:space="0" w:color="auto"/>
            <w:bottom w:val="none" w:sz="0" w:space="0" w:color="auto"/>
            <w:right w:val="none" w:sz="0" w:space="0" w:color="auto"/>
          </w:divBdr>
          <w:divsChild>
            <w:div w:id="13438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121">
      <w:marLeft w:val="0"/>
      <w:marRight w:val="0"/>
      <w:marTop w:val="0"/>
      <w:marBottom w:val="0"/>
      <w:divBdr>
        <w:top w:val="none" w:sz="0" w:space="0" w:color="auto"/>
        <w:left w:val="none" w:sz="0" w:space="0" w:color="auto"/>
        <w:bottom w:val="none" w:sz="0" w:space="0" w:color="auto"/>
        <w:right w:val="none" w:sz="0" w:space="0" w:color="auto"/>
      </w:divBdr>
      <w:divsChild>
        <w:div w:id="1343897182">
          <w:marLeft w:val="0"/>
          <w:marRight w:val="0"/>
          <w:marTop w:val="0"/>
          <w:marBottom w:val="0"/>
          <w:divBdr>
            <w:top w:val="none" w:sz="0" w:space="0" w:color="auto"/>
            <w:left w:val="none" w:sz="0" w:space="0" w:color="auto"/>
            <w:bottom w:val="none" w:sz="0" w:space="0" w:color="auto"/>
            <w:right w:val="none" w:sz="0" w:space="0" w:color="auto"/>
          </w:divBdr>
          <w:divsChild>
            <w:div w:id="1343897166">
              <w:marLeft w:val="0"/>
              <w:marRight w:val="0"/>
              <w:marTop w:val="0"/>
              <w:marBottom w:val="0"/>
              <w:divBdr>
                <w:top w:val="none" w:sz="0" w:space="0" w:color="auto"/>
                <w:left w:val="none" w:sz="0" w:space="0" w:color="auto"/>
                <w:bottom w:val="none" w:sz="0" w:space="0" w:color="auto"/>
                <w:right w:val="none" w:sz="0" w:space="0" w:color="auto"/>
              </w:divBdr>
            </w:div>
            <w:div w:id="1343897214">
              <w:marLeft w:val="0"/>
              <w:marRight w:val="0"/>
              <w:marTop w:val="0"/>
              <w:marBottom w:val="0"/>
              <w:divBdr>
                <w:top w:val="none" w:sz="0" w:space="0" w:color="auto"/>
                <w:left w:val="none" w:sz="0" w:space="0" w:color="auto"/>
                <w:bottom w:val="none" w:sz="0" w:space="0" w:color="auto"/>
                <w:right w:val="none" w:sz="0" w:space="0" w:color="auto"/>
              </w:divBdr>
              <w:divsChild>
                <w:div w:id="1343897183">
                  <w:marLeft w:val="0"/>
                  <w:marRight w:val="0"/>
                  <w:marTop w:val="0"/>
                  <w:marBottom w:val="0"/>
                  <w:divBdr>
                    <w:top w:val="none" w:sz="0" w:space="0" w:color="auto"/>
                    <w:left w:val="none" w:sz="0" w:space="0" w:color="auto"/>
                    <w:bottom w:val="none" w:sz="0" w:space="0" w:color="auto"/>
                    <w:right w:val="none" w:sz="0" w:space="0" w:color="auto"/>
                  </w:divBdr>
                  <w:divsChild>
                    <w:div w:id="1343897056">
                      <w:marLeft w:val="0"/>
                      <w:marRight w:val="0"/>
                      <w:marTop w:val="0"/>
                      <w:marBottom w:val="0"/>
                      <w:divBdr>
                        <w:top w:val="none" w:sz="0" w:space="0" w:color="auto"/>
                        <w:left w:val="none" w:sz="0" w:space="0" w:color="auto"/>
                        <w:bottom w:val="none" w:sz="0" w:space="0" w:color="auto"/>
                        <w:right w:val="none" w:sz="0" w:space="0" w:color="auto"/>
                      </w:divBdr>
                    </w:div>
                    <w:div w:id="1343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7217">
          <w:marLeft w:val="0"/>
          <w:marRight w:val="0"/>
          <w:marTop w:val="0"/>
          <w:marBottom w:val="0"/>
          <w:divBdr>
            <w:top w:val="none" w:sz="0" w:space="0" w:color="auto"/>
            <w:left w:val="none" w:sz="0" w:space="0" w:color="auto"/>
            <w:bottom w:val="none" w:sz="0" w:space="0" w:color="auto"/>
            <w:right w:val="none" w:sz="0" w:space="0" w:color="auto"/>
          </w:divBdr>
          <w:divsChild>
            <w:div w:id="13438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122">
      <w:marLeft w:val="0"/>
      <w:marRight w:val="0"/>
      <w:marTop w:val="0"/>
      <w:marBottom w:val="0"/>
      <w:divBdr>
        <w:top w:val="none" w:sz="0" w:space="0" w:color="auto"/>
        <w:left w:val="none" w:sz="0" w:space="0" w:color="auto"/>
        <w:bottom w:val="none" w:sz="0" w:space="0" w:color="auto"/>
        <w:right w:val="none" w:sz="0" w:space="0" w:color="auto"/>
      </w:divBdr>
    </w:div>
    <w:div w:id="1343897124">
      <w:marLeft w:val="0"/>
      <w:marRight w:val="0"/>
      <w:marTop w:val="0"/>
      <w:marBottom w:val="0"/>
      <w:divBdr>
        <w:top w:val="none" w:sz="0" w:space="0" w:color="auto"/>
        <w:left w:val="none" w:sz="0" w:space="0" w:color="auto"/>
        <w:bottom w:val="none" w:sz="0" w:space="0" w:color="auto"/>
        <w:right w:val="none" w:sz="0" w:space="0" w:color="auto"/>
      </w:divBdr>
    </w:div>
    <w:div w:id="1343897125">
      <w:marLeft w:val="0"/>
      <w:marRight w:val="0"/>
      <w:marTop w:val="0"/>
      <w:marBottom w:val="0"/>
      <w:divBdr>
        <w:top w:val="none" w:sz="0" w:space="0" w:color="auto"/>
        <w:left w:val="none" w:sz="0" w:space="0" w:color="auto"/>
        <w:bottom w:val="none" w:sz="0" w:space="0" w:color="auto"/>
        <w:right w:val="none" w:sz="0" w:space="0" w:color="auto"/>
      </w:divBdr>
    </w:div>
    <w:div w:id="1343897126">
      <w:marLeft w:val="0"/>
      <w:marRight w:val="0"/>
      <w:marTop w:val="0"/>
      <w:marBottom w:val="0"/>
      <w:divBdr>
        <w:top w:val="none" w:sz="0" w:space="0" w:color="auto"/>
        <w:left w:val="none" w:sz="0" w:space="0" w:color="auto"/>
        <w:bottom w:val="none" w:sz="0" w:space="0" w:color="auto"/>
        <w:right w:val="none" w:sz="0" w:space="0" w:color="auto"/>
      </w:divBdr>
    </w:div>
    <w:div w:id="1343897127">
      <w:marLeft w:val="0"/>
      <w:marRight w:val="0"/>
      <w:marTop w:val="0"/>
      <w:marBottom w:val="0"/>
      <w:divBdr>
        <w:top w:val="none" w:sz="0" w:space="0" w:color="auto"/>
        <w:left w:val="none" w:sz="0" w:space="0" w:color="auto"/>
        <w:bottom w:val="none" w:sz="0" w:space="0" w:color="auto"/>
        <w:right w:val="none" w:sz="0" w:space="0" w:color="auto"/>
      </w:divBdr>
    </w:div>
    <w:div w:id="1343897128">
      <w:marLeft w:val="0"/>
      <w:marRight w:val="0"/>
      <w:marTop w:val="0"/>
      <w:marBottom w:val="0"/>
      <w:divBdr>
        <w:top w:val="none" w:sz="0" w:space="0" w:color="auto"/>
        <w:left w:val="none" w:sz="0" w:space="0" w:color="auto"/>
        <w:bottom w:val="none" w:sz="0" w:space="0" w:color="auto"/>
        <w:right w:val="none" w:sz="0" w:space="0" w:color="auto"/>
      </w:divBdr>
    </w:div>
    <w:div w:id="1343897129">
      <w:marLeft w:val="0"/>
      <w:marRight w:val="0"/>
      <w:marTop w:val="0"/>
      <w:marBottom w:val="0"/>
      <w:divBdr>
        <w:top w:val="none" w:sz="0" w:space="0" w:color="auto"/>
        <w:left w:val="none" w:sz="0" w:space="0" w:color="auto"/>
        <w:bottom w:val="none" w:sz="0" w:space="0" w:color="auto"/>
        <w:right w:val="none" w:sz="0" w:space="0" w:color="auto"/>
      </w:divBdr>
    </w:div>
    <w:div w:id="1343897131">
      <w:marLeft w:val="0"/>
      <w:marRight w:val="0"/>
      <w:marTop w:val="0"/>
      <w:marBottom w:val="0"/>
      <w:divBdr>
        <w:top w:val="none" w:sz="0" w:space="0" w:color="auto"/>
        <w:left w:val="none" w:sz="0" w:space="0" w:color="auto"/>
        <w:bottom w:val="none" w:sz="0" w:space="0" w:color="auto"/>
        <w:right w:val="none" w:sz="0" w:space="0" w:color="auto"/>
      </w:divBdr>
    </w:div>
    <w:div w:id="1343897133">
      <w:marLeft w:val="0"/>
      <w:marRight w:val="0"/>
      <w:marTop w:val="0"/>
      <w:marBottom w:val="0"/>
      <w:divBdr>
        <w:top w:val="none" w:sz="0" w:space="0" w:color="auto"/>
        <w:left w:val="none" w:sz="0" w:space="0" w:color="auto"/>
        <w:bottom w:val="none" w:sz="0" w:space="0" w:color="auto"/>
        <w:right w:val="none" w:sz="0" w:space="0" w:color="auto"/>
      </w:divBdr>
    </w:div>
    <w:div w:id="1343897135">
      <w:marLeft w:val="0"/>
      <w:marRight w:val="0"/>
      <w:marTop w:val="0"/>
      <w:marBottom w:val="0"/>
      <w:divBdr>
        <w:top w:val="none" w:sz="0" w:space="0" w:color="auto"/>
        <w:left w:val="none" w:sz="0" w:space="0" w:color="auto"/>
        <w:bottom w:val="none" w:sz="0" w:space="0" w:color="auto"/>
        <w:right w:val="none" w:sz="0" w:space="0" w:color="auto"/>
      </w:divBdr>
    </w:div>
    <w:div w:id="1343897136">
      <w:marLeft w:val="0"/>
      <w:marRight w:val="0"/>
      <w:marTop w:val="0"/>
      <w:marBottom w:val="0"/>
      <w:divBdr>
        <w:top w:val="none" w:sz="0" w:space="0" w:color="auto"/>
        <w:left w:val="none" w:sz="0" w:space="0" w:color="auto"/>
        <w:bottom w:val="none" w:sz="0" w:space="0" w:color="auto"/>
        <w:right w:val="none" w:sz="0" w:space="0" w:color="auto"/>
      </w:divBdr>
    </w:div>
    <w:div w:id="1343897138">
      <w:marLeft w:val="0"/>
      <w:marRight w:val="0"/>
      <w:marTop w:val="0"/>
      <w:marBottom w:val="0"/>
      <w:divBdr>
        <w:top w:val="none" w:sz="0" w:space="0" w:color="auto"/>
        <w:left w:val="none" w:sz="0" w:space="0" w:color="auto"/>
        <w:bottom w:val="none" w:sz="0" w:space="0" w:color="auto"/>
        <w:right w:val="none" w:sz="0" w:space="0" w:color="auto"/>
      </w:divBdr>
    </w:div>
    <w:div w:id="1343897139">
      <w:marLeft w:val="0"/>
      <w:marRight w:val="0"/>
      <w:marTop w:val="0"/>
      <w:marBottom w:val="0"/>
      <w:divBdr>
        <w:top w:val="none" w:sz="0" w:space="0" w:color="auto"/>
        <w:left w:val="none" w:sz="0" w:space="0" w:color="auto"/>
        <w:bottom w:val="none" w:sz="0" w:space="0" w:color="auto"/>
        <w:right w:val="none" w:sz="0" w:space="0" w:color="auto"/>
      </w:divBdr>
    </w:div>
    <w:div w:id="1343897140">
      <w:marLeft w:val="0"/>
      <w:marRight w:val="0"/>
      <w:marTop w:val="0"/>
      <w:marBottom w:val="0"/>
      <w:divBdr>
        <w:top w:val="none" w:sz="0" w:space="0" w:color="auto"/>
        <w:left w:val="none" w:sz="0" w:space="0" w:color="auto"/>
        <w:bottom w:val="none" w:sz="0" w:space="0" w:color="auto"/>
        <w:right w:val="none" w:sz="0" w:space="0" w:color="auto"/>
      </w:divBdr>
    </w:div>
    <w:div w:id="1343897141">
      <w:marLeft w:val="0"/>
      <w:marRight w:val="0"/>
      <w:marTop w:val="0"/>
      <w:marBottom w:val="0"/>
      <w:divBdr>
        <w:top w:val="none" w:sz="0" w:space="0" w:color="auto"/>
        <w:left w:val="none" w:sz="0" w:space="0" w:color="auto"/>
        <w:bottom w:val="none" w:sz="0" w:space="0" w:color="auto"/>
        <w:right w:val="none" w:sz="0" w:space="0" w:color="auto"/>
      </w:divBdr>
    </w:div>
    <w:div w:id="1343897142">
      <w:marLeft w:val="0"/>
      <w:marRight w:val="0"/>
      <w:marTop w:val="0"/>
      <w:marBottom w:val="0"/>
      <w:divBdr>
        <w:top w:val="none" w:sz="0" w:space="0" w:color="auto"/>
        <w:left w:val="none" w:sz="0" w:space="0" w:color="auto"/>
        <w:bottom w:val="none" w:sz="0" w:space="0" w:color="auto"/>
        <w:right w:val="none" w:sz="0" w:space="0" w:color="auto"/>
      </w:divBdr>
    </w:div>
    <w:div w:id="1343897143">
      <w:marLeft w:val="0"/>
      <w:marRight w:val="0"/>
      <w:marTop w:val="0"/>
      <w:marBottom w:val="0"/>
      <w:divBdr>
        <w:top w:val="none" w:sz="0" w:space="0" w:color="auto"/>
        <w:left w:val="none" w:sz="0" w:space="0" w:color="auto"/>
        <w:bottom w:val="none" w:sz="0" w:space="0" w:color="auto"/>
        <w:right w:val="none" w:sz="0" w:space="0" w:color="auto"/>
      </w:divBdr>
    </w:div>
    <w:div w:id="1343897144">
      <w:marLeft w:val="0"/>
      <w:marRight w:val="0"/>
      <w:marTop w:val="0"/>
      <w:marBottom w:val="0"/>
      <w:divBdr>
        <w:top w:val="none" w:sz="0" w:space="0" w:color="auto"/>
        <w:left w:val="none" w:sz="0" w:space="0" w:color="auto"/>
        <w:bottom w:val="none" w:sz="0" w:space="0" w:color="auto"/>
        <w:right w:val="none" w:sz="0" w:space="0" w:color="auto"/>
      </w:divBdr>
    </w:div>
    <w:div w:id="1343897146">
      <w:marLeft w:val="0"/>
      <w:marRight w:val="0"/>
      <w:marTop w:val="0"/>
      <w:marBottom w:val="0"/>
      <w:divBdr>
        <w:top w:val="none" w:sz="0" w:space="0" w:color="auto"/>
        <w:left w:val="none" w:sz="0" w:space="0" w:color="auto"/>
        <w:bottom w:val="none" w:sz="0" w:space="0" w:color="auto"/>
        <w:right w:val="none" w:sz="0" w:space="0" w:color="auto"/>
      </w:divBdr>
    </w:div>
    <w:div w:id="1343897147">
      <w:marLeft w:val="0"/>
      <w:marRight w:val="0"/>
      <w:marTop w:val="0"/>
      <w:marBottom w:val="0"/>
      <w:divBdr>
        <w:top w:val="none" w:sz="0" w:space="0" w:color="auto"/>
        <w:left w:val="none" w:sz="0" w:space="0" w:color="auto"/>
        <w:bottom w:val="none" w:sz="0" w:space="0" w:color="auto"/>
        <w:right w:val="none" w:sz="0" w:space="0" w:color="auto"/>
      </w:divBdr>
    </w:div>
    <w:div w:id="1343897148">
      <w:marLeft w:val="0"/>
      <w:marRight w:val="0"/>
      <w:marTop w:val="0"/>
      <w:marBottom w:val="0"/>
      <w:divBdr>
        <w:top w:val="none" w:sz="0" w:space="0" w:color="auto"/>
        <w:left w:val="none" w:sz="0" w:space="0" w:color="auto"/>
        <w:bottom w:val="none" w:sz="0" w:space="0" w:color="auto"/>
        <w:right w:val="none" w:sz="0" w:space="0" w:color="auto"/>
      </w:divBdr>
    </w:div>
    <w:div w:id="1343897149">
      <w:marLeft w:val="0"/>
      <w:marRight w:val="0"/>
      <w:marTop w:val="0"/>
      <w:marBottom w:val="0"/>
      <w:divBdr>
        <w:top w:val="none" w:sz="0" w:space="0" w:color="auto"/>
        <w:left w:val="none" w:sz="0" w:space="0" w:color="auto"/>
        <w:bottom w:val="none" w:sz="0" w:space="0" w:color="auto"/>
        <w:right w:val="none" w:sz="0" w:space="0" w:color="auto"/>
      </w:divBdr>
    </w:div>
    <w:div w:id="1343897150">
      <w:marLeft w:val="0"/>
      <w:marRight w:val="0"/>
      <w:marTop w:val="0"/>
      <w:marBottom w:val="0"/>
      <w:divBdr>
        <w:top w:val="none" w:sz="0" w:space="0" w:color="auto"/>
        <w:left w:val="none" w:sz="0" w:space="0" w:color="auto"/>
        <w:bottom w:val="none" w:sz="0" w:space="0" w:color="auto"/>
        <w:right w:val="none" w:sz="0" w:space="0" w:color="auto"/>
      </w:divBdr>
    </w:div>
    <w:div w:id="1343897151">
      <w:marLeft w:val="0"/>
      <w:marRight w:val="0"/>
      <w:marTop w:val="0"/>
      <w:marBottom w:val="0"/>
      <w:divBdr>
        <w:top w:val="none" w:sz="0" w:space="0" w:color="auto"/>
        <w:left w:val="none" w:sz="0" w:space="0" w:color="auto"/>
        <w:bottom w:val="none" w:sz="0" w:space="0" w:color="auto"/>
        <w:right w:val="none" w:sz="0" w:space="0" w:color="auto"/>
      </w:divBdr>
    </w:div>
    <w:div w:id="1343897154">
      <w:marLeft w:val="0"/>
      <w:marRight w:val="0"/>
      <w:marTop w:val="0"/>
      <w:marBottom w:val="0"/>
      <w:divBdr>
        <w:top w:val="none" w:sz="0" w:space="0" w:color="auto"/>
        <w:left w:val="none" w:sz="0" w:space="0" w:color="auto"/>
        <w:bottom w:val="none" w:sz="0" w:space="0" w:color="auto"/>
        <w:right w:val="none" w:sz="0" w:space="0" w:color="auto"/>
      </w:divBdr>
    </w:div>
    <w:div w:id="1343897155">
      <w:marLeft w:val="0"/>
      <w:marRight w:val="0"/>
      <w:marTop w:val="0"/>
      <w:marBottom w:val="0"/>
      <w:divBdr>
        <w:top w:val="none" w:sz="0" w:space="0" w:color="auto"/>
        <w:left w:val="none" w:sz="0" w:space="0" w:color="auto"/>
        <w:bottom w:val="none" w:sz="0" w:space="0" w:color="auto"/>
        <w:right w:val="none" w:sz="0" w:space="0" w:color="auto"/>
      </w:divBdr>
    </w:div>
    <w:div w:id="1343897157">
      <w:marLeft w:val="0"/>
      <w:marRight w:val="0"/>
      <w:marTop w:val="0"/>
      <w:marBottom w:val="0"/>
      <w:divBdr>
        <w:top w:val="none" w:sz="0" w:space="0" w:color="auto"/>
        <w:left w:val="none" w:sz="0" w:space="0" w:color="auto"/>
        <w:bottom w:val="none" w:sz="0" w:space="0" w:color="auto"/>
        <w:right w:val="none" w:sz="0" w:space="0" w:color="auto"/>
      </w:divBdr>
    </w:div>
    <w:div w:id="1343897159">
      <w:marLeft w:val="0"/>
      <w:marRight w:val="0"/>
      <w:marTop w:val="0"/>
      <w:marBottom w:val="0"/>
      <w:divBdr>
        <w:top w:val="none" w:sz="0" w:space="0" w:color="auto"/>
        <w:left w:val="none" w:sz="0" w:space="0" w:color="auto"/>
        <w:bottom w:val="none" w:sz="0" w:space="0" w:color="auto"/>
        <w:right w:val="none" w:sz="0" w:space="0" w:color="auto"/>
      </w:divBdr>
    </w:div>
    <w:div w:id="1343897160">
      <w:marLeft w:val="0"/>
      <w:marRight w:val="0"/>
      <w:marTop w:val="0"/>
      <w:marBottom w:val="0"/>
      <w:divBdr>
        <w:top w:val="none" w:sz="0" w:space="0" w:color="auto"/>
        <w:left w:val="none" w:sz="0" w:space="0" w:color="auto"/>
        <w:bottom w:val="none" w:sz="0" w:space="0" w:color="auto"/>
        <w:right w:val="none" w:sz="0" w:space="0" w:color="auto"/>
      </w:divBdr>
    </w:div>
    <w:div w:id="1343897161">
      <w:marLeft w:val="0"/>
      <w:marRight w:val="0"/>
      <w:marTop w:val="0"/>
      <w:marBottom w:val="0"/>
      <w:divBdr>
        <w:top w:val="none" w:sz="0" w:space="0" w:color="auto"/>
        <w:left w:val="none" w:sz="0" w:space="0" w:color="auto"/>
        <w:bottom w:val="none" w:sz="0" w:space="0" w:color="auto"/>
        <w:right w:val="none" w:sz="0" w:space="0" w:color="auto"/>
      </w:divBdr>
    </w:div>
    <w:div w:id="1343897162">
      <w:marLeft w:val="0"/>
      <w:marRight w:val="0"/>
      <w:marTop w:val="0"/>
      <w:marBottom w:val="0"/>
      <w:divBdr>
        <w:top w:val="none" w:sz="0" w:space="0" w:color="auto"/>
        <w:left w:val="none" w:sz="0" w:space="0" w:color="auto"/>
        <w:bottom w:val="none" w:sz="0" w:space="0" w:color="auto"/>
        <w:right w:val="none" w:sz="0" w:space="0" w:color="auto"/>
      </w:divBdr>
    </w:div>
    <w:div w:id="1343897163">
      <w:marLeft w:val="0"/>
      <w:marRight w:val="0"/>
      <w:marTop w:val="0"/>
      <w:marBottom w:val="0"/>
      <w:divBdr>
        <w:top w:val="none" w:sz="0" w:space="0" w:color="auto"/>
        <w:left w:val="none" w:sz="0" w:space="0" w:color="auto"/>
        <w:bottom w:val="none" w:sz="0" w:space="0" w:color="auto"/>
        <w:right w:val="none" w:sz="0" w:space="0" w:color="auto"/>
      </w:divBdr>
    </w:div>
    <w:div w:id="1343897164">
      <w:marLeft w:val="0"/>
      <w:marRight w:val="0"/>
      <w:marTop w:val="0"/>
      <w:marBottom w:val="0"/>
      <w:divBdr>
        <w:top w:val="none" w:sz="0" w:space="0" w:color="auto"/>
        <w:left w:val="none" w:sz="0" w:space="0" w:color="auto"/>
        <w:bottom w:val="none" w:sz="0" w:space="0" w:color="auto"/>
        <w:right w:val="none" w:sz="0" w:space="0" w:color="auto"/>
      </w:divBdr>
    </w:div>
    <w:div w:id="1343897167">
      <w:marLeft w:val="0"/>
      <w:marRight w:val="0"/>
      <w:marTop w:val="0"/>
      <w:marBottom w:val="0"/>
      <w:divBdr>
        <w:top w:val="none" w:sz="0" w:space="0" w:color="auto"/>
        <w:left w:val="none" w:sz="0" w:space="0" w:color="auto"/>
        <w:bottom w:val="none" w:sz="0" w:space="0" w:color="auto"/>
        <w:right w:val="none" w:sz="0" w:space="0" w:color="auto"/>
      </w:divBdr>
    </w:div>
    <w:div w:id="1343897168">
      <w:marLeft w:val="0"/>
      <w:marRight w:val="0"/>
      <w:marTop w:val="0"/>
      <w:marBottom w:val="0"/>
      <w:divBdr>
        <w:top w:val="none" w:sz="0" w:space="0" w:color="auto"/>
        <w:left w:val="none" w:sz="0" w:space="0" w:color="auto"/>
        <w:bottom w:val="none" w:sz="0" w:space="0" w:color="auto"/>
        <w:right w:val="none" w:sz="0" w:space="0" w:color="auto"/>
      </w:divBdr>
    </w:div>
    <w:div w:id="1343897169">
      <w:marLeft w:val="0"/>
      <w:marRight w:val="0"/>
      <w:marTop w:val="0"/>
      <w:marBottom w:val="0"/>
      <w:divBdr>
        <w:top w:val="none" w:sz="0" w:space="0" w:color="auto"/>
        <w:left w:val="none" w:sz="0" w:space="0" w:color="auto"/>
        <w:bottom w:val="none" w:sz="0" w:space="0" w:color="auto"/>
        <w:right w:val="none" w:sz="0" w:space="0" w:color="auto"/>
      </w:divBdr>
    </w:div>
    <w:div w:id="1343897170">
      <w:marLeft w:val="0"/>
      <w:marRight w:val="0"/>
      <w:marTop w:val="0"/>
      <w:marBottom w:val="0"/>
      <w:divBdr>
        <w:top w:val="none" w:sz="0" w:space="0" w:color="auto"/>
        <w:left w:val="none" w:sz="0" w:space="0" w:color="auto"/>
        <w:bottom w:val="none" w:sz="0" w:space="0" w:color="auto"/>
        <w:right w:val="none" w:sz="0" w:space="0" w:color="auto"/>
      </w:divBdr>
    </w:div>
    <w:div w:id="1343897175">
      <w:marLeft w:val="0"/>
      <w:marRight w:val="0"/>
      <w:marTop w:val="0"/>
      <w:marBottom w:val="0"/>
      <w:divBdr>
        <w:top w:val="none" w:sz="0" w:space="0" w:color="auto"/>
        <w:left w:val="none" w:sz="0" w:space="0" w:color="auto"/>
        <w:bottom w:val="none" w:sz="0" w:space="0" w:color="auto"/>
        <w:right w:val="none" w:sz="0" w:space="0" w:color="auto"/>
      </w:divBdr>
    </w:div>
    <w:div w:id="1343897178">
      <w:marLeft w:val="0"/>
      <w:marRight w:val="0"/>
      <w:marTop w:val="0"/>
      <w:marBottom w:val="0"/>
      <w:divBdr>
        <w:top w:val="none" w:sz="0" w:space="0" w:color="auto"/>
        <w:left w:val="none" w:sz="0" w:space="0" w:color="auto"/>
        <w:bottom w:val="none" w:sz="0" w:space="0" w:color="auto"/>
        <w:right w:val="none" w:sz="0" w:space="0" w:color="auto"/>
      </w:divBdr>
    </w:div>
    <w:div w:id="1343897179">
      <w:marLeft w:val="0"/>
      <w:marRight w:val="0"/>
      <w:marTop w:val="0"/>
      <w:marBottom w:val="0"/>
      <w:divBdr>
        <w:top w:val="none" w:sz="0" w:space="0" w:color="auto"/>
        <w:left w:val="none" w:sz="0" w:space="0" w:color="auto"/>
        <w:bottom w:val="none" w:sz="0" w:space="0" w:color="auto"/>
        <w:right w:val="none" w:sz="0" w:space="0" w:color="auto"/>
      </w:divBdr>
    </w:div>
    <w:div w:id="1343897180">
      <w:marLeft w:val="0"/>
      <w:marRight w:val="0"/>
      <w:marTop w:val="0"/>
      <w:marBottom w:val="0"/>
      <w:divBdr>
        <w:top w:val="none" w:sz="0" w:space="0" w:color="auto"/>
        <w:left w:val="none" w:sz="0" w:space="0" w:color="auto"/>
        <w:bottom w:val="none" w:sz="0" w:space="0" w:color="auto"/>
        <w:right w:val="none" w:sz="0" w:space="0" w:color="auto"/>
      </w:divBdr>
    </w:div>
    <w:div w:id="1343897181">
      <w:marLeft w:val="0"/>
      <w:marRight w:val="0"/>
      <w:marTop w:val="0"/>
      <w:marBottom w:val="0"/>
      <w:divBdr>
        <w:top w:val="none" w:sz="0" w:space="0" w:color="auto"/>
        <w:left w:val="none" w:sz="0" w:space="0" w:color="auto"/>
        <w:bottom w:val="none" w:sz="0" w:space="0" w:color="auto"/>
        <w:right w:val="none" w:sz="0" w:space="0" w:color="auto"/>
      </w:divBdr>
    </w:div>
    <w:div w:id="1343897184">
      <w:marLeft w:val="0"/>
      <w:marRight w:val="0"/>
      <w:marTop w:val="0"/>
      <w:marBottom w:val="0"/>
      <w:divBdr>
        <w:top w:val="none" w:sz="0" w:space="0" w:color="auto"/>
        <w:left w:val="none" w:sz="0" w:space="0" w:color="auto"/>
        <w:bottom w:val="none" w:sz="0" w:space="0" w:color="auto"/>
        <w:right w:val="none" w:sz="0" w:space="0" w:color="auto"/>
      </w:divBdr>
    </w:div>
    <w:div w:id="1343897185">
      <w:marLeft w:val="0"/>
      <w:marRight w:val="0"/>
      <w:marTop w:val="0"/>
      <w:marBottom w:val="0"/>
      <w:divBdr>
        <w:top w:val="none" w:sz="0" w:space="0" w:color="auto"/>
        <w:left w:val="none" w:sz="0" w:space="0" w:color="auto"/>
        <w:bottom w:val="none" w:sz="0" w:space="0" w:color="auto"/>
        <w:right w:val="none" w:sz="0" w:space="0" w:color="auto"/>
      </w:divBdr>
    </w:div>
    <w:div w:id="1343897187">
      <w:marLeft w:val="0"/>
      <w:marRight w:val="0"/>
      <w:marTop w:val="0"/>
      <w:marBottom w:val="0"/>
      <w:divBdr>
        <w:top w:val="none" w:sz="0" w:space="0" w:color="auto"/>
        <w:left w:val="none" w:sz="0" w:space="0" w:color="auto"/>
        <w:bottom w:val="none" w:sz="0" w:space="0" w:color="auto"/>
        <w:right w:val="none" w:sz="0" w:space="0" w:color="auto"/>
      </w:divBdr>
    </w:div>
    <w:div w:id="1343897188">
      <w:marLeft w:val="0"/>
      <w:marRight w:val="0"/>
      <w:marTop w:val="0"/>
      <w:marBottom w:val="0"/>
      <w:divBdr>
        <w:top w:val="none" w:sz="0" w:space="0" w:color="auto"/>
        <w:left w:val="none" w:sz="0" w:space="0" w:color="auto"/>
        <w:bottom w:val="none" w:sz="0" w:space="0" w:color="auto"/>
        <w:right w:val="none" w:sz="0" w:space="0" w:color="auto"/>
      </w:divBdr>
    </w:div>
    <w:div w:id="1343897190">
      <w:marLeft w:val="0"/>
      <w:marRight w:val="0"/>
      <w:marTop w:val="0"/>
      <w:marBottom w:val="0"/>
      <w:divBdr>
        <w:top w:val="none" w:sz="0" w:space="0" w:color="auto"/>
        <w:left w:val="none" w:sz="0" w:space="0" w:color="auto"/>
        <w:bottom w:val="none" w:sz="0" w:space="0" w:color="auto"/>
        <w:right w:val="none" w:sz="0" w:space="0" w:color="auto"/>
      </w:divBdr>
    </w:div>
    <w:div w:id="1343897193">
      <w:marLeft w:val="0"/>
      <w:marRight w:val="0"/>
      <w:marTop w:val="0"/>
      <w:marBottom w:val="0"/>
      <w:divBdr>
        <w:top w:val="none" w:sz="0" w:space="0" w:color="auto"/>
        <w:left w:val="none" w:sz="0" w:space="0" w:color="auto"/>
        <w:bottom w:val="none" w:sz="0" w:space="0" w:color="auto"/>
        <w:right w:val="none" w:sz="0" w:space="0" w:color="auto"/>
      </w:divBdr>
    </w:div>
    <w:div w:id="1343897194">
      <w:marLeft w:val="0"/>
      <w:marRight w:val="0"/>
      <w:marTop w:val="0"/>
      <w:marBottom w:val="0"/>
      <w:divBdr>
        <w:top w:val="none" w:sz="0" w:space="0" w:color="auto"/>
        <w:left w:val="none" w:sz="0" w:space="0" w:color="auto"/>
        <w:bottom w:val="none" w:sz="0" w:space="0" w:color="auto"/>
        <w:right w:val="none" w:sz="0" w:space="0" w:color="auto"/>
      </w:divBdr>
    </w:div>
    <w:div w:id="1343897195">
      <w:marLeft w:val="0"/>
      <w:marRight w:val="0"/>
      <w:marTop w:val="0"/>
      <w:marBottom w:val="0"/>
      <w:divBdr>
        <w:top w:val="none" w:sz="0" w:space="0" w:color="auto"/>
        <w:left w:val="none" w:sz="0" w:space="0" w:color="auto"/>
        <w:bottom w:val="none" w:sz="0" w:space="0" w:color="auto"/>
        <w:right w:val="none" w:sz="0" w:space="0" w:color="auto"/>
      </w:divBdr>
    </w:div>
    <w:div w:id="1343897196">
      <w:marLeft w:val="0"/>
      <w:marRight w:val="0"/>
      <w:marTop w:val="0"/>
      <w:marBottom w:val="0"/>
      <w:divBdr>
        <w:top w:val="none" w:sz="0" w:space="0" w:color="auto"/>
        <w:left w:val="none" w:sz="0" w:space="0" w:color="auto"/>
        <w:bottom w:val="none" w:sz="0" w:space="0" w:color="auto"/>
        <w:right w:val="none" w:sz="0" w:space="0" w:color="auto"/>
      </w:divBdr>
    </w:div>
    <w:div w:id="1343897198">
      <w:marLeft w:val="0"/>
      <w:marRight w:val="0"/>
      <w:marTop w:val="0"/>
      <w:marBottom w:val="0"/>
      <w:divBdr>
        <w:top w:val="none" w:sz="0" w:space="0" w:color="auto"/>
        <w:left w:val="none" w:sz="0" w:space="0" w:color="auto"/>
        <w:bottom w:val="none" w:sz="0" w:space="0" w:color="auto"/>
        <w:right w:val="none" w:sz="0" w:space="0" w:color="auto"/>
      </w:divBdr>
    </w:div>
    <w:div w:id="1343897199">
      <w:marLeft w:val="0"/>
      <w:marRight w:val="0"/>
      <w:marTop w:val="0"/>
      <w:marBottom w:val="0"/>
      <w:divBdr>
        <w:top w:val="none" w:sz="0" w:space="0" w:color="auto"/>
        <w:left w:val="none" w:sz="0" w:space="0" w:color="auto"/>
        <w:bottom w:val="none" w:sz="0" w:space="0" w:color="auto"/>
        <w:right w:val="none" w:sz="0" w:space="0" w:color="auto"/>
      </w:divBdr>
    </w:div>
    <w:div w:id="1343897200">
      <w:marLeft w:val="0"/>
      <w:marRight w:val="0"/>
      <w:marTop w:val="0"/>
      <w:marBottom w:val="0"/>
      <w:divBdr>
        <w:top w:val="none" w:sz="0" w:space="0" w:color="auto"/>
        <w:left w:val="none" w:sz="0" w:space="0" w:color="auto"/>
        <w:bottom w:val="none" w:sz="0" w:space="0" w:color="auto"/>
        <w:right w:val="none" w:sz="0" w:space="0" w:color="auto"/>
      </w:divBdr>
    </w:div>
    <w:div w:id="1343897205">
      <w:marLeft w:val="0"/>
      <w:marRight w:val="0"/>
      <w:marTop w:val="0"/>
      <w:marBottom w:val="0"/>
      <w:divBdr>
        <w:top w:val="none" w:sz="0" w:space="0" w:color="auto"/>
        <w:left w:val="none" w:sz="0" w:space="0" w:color="auto"/>
        <w:bottom w:val="none" w:sz="0" w:space="0" w:color="auto"/>
        <w:right w:val="none" w:sz="0" w:space="0" w:color="auto"/>
      </w:divBdr>
    </w:div>
    <w:div w:id="1343897206">
      <w:marLeft w:val="0"/>
      <w:marRight w:val="0"/>
      <w:marTop w:val="0"/>
      <w:marBottom w:val="0"/>
      <w:divBdr>
        <w:top w:val="none" w:sz="0" w:space="0" w:color="auto"/>
        <w:left w:val="none" w:sz="0" w:space="0" w:color="auto"/>
        <w:bottom w:val="none" w:sz="0" w:space="0" w:color="auto"/>
        <w:right w:val="none" w:sz="0" w:space="0" w:color="auto"/>
      </w:divBdr>
    </w:div>
    <w:div w:id="1343897207">
      <w:marLeft w:val="0"/>
      <w:marRight w:val="0"/>
      <w:marTop w:val="0"/>
      <w:marBottom w:val="0"/>
      <w:divBdr>
        <w:top w:val="none" w:sz="0" w:space="0" w:color="auto"/>
        <w:left w:val="none" w:sz="0" w:space="0" w:color="auto"/>
        <w:bottom w:val="none" w:sz="0" w:space="0" w:color="auto"/>
        <w:right w:val="none" w:sz="0" w:space="0" w:color="auto"/>
      </w:divBdr>
    </w:div>
    <w:div w:id="1343897208">
      <w:marLeft w:val="0"/>
      <w:marRight w:val="0"/>
      <w:marTop w:val="0"/>
      <w:marBottom w:val="0"/>
      <w:divBdr>
        <w:top w:val="none" w:sz="0" w:space="0" w:color="auto"/>
        <w:left w:val="none" w:sz="0" w:space="0" w:color="auto"/>
        <w:bottom w:val="none" w:sz="0" w:space="0" w:color="auto"/>
        <w:right w:val="none" w:sz="0" w:space="0" w:color="auto"/>
      </w:divBdr>
    </w:div>
    <w:div w:id="1343897211">
      <w:marLeft w:val="0"/>
      <w:marRight w:val="0"/>
      <w:marTop w:val="0"/>
      <w:marBottom w:val="0"/>
      <w:divBdr>
        <w:top w:val="none" w:sz="0" w:space="0" w:color="auto"/>
        <w:left w:val="none" w:sz="0" w:space="0" w:color="auto"/>
        <w:bottom w:val="none" w:sz="0" w:space="0" w:color="auto"/>
        <w:right w:val="none" w:sz="0" w:space="0" w:color="auto"/>
      </w:divBdr>
    </w:div>
    <w:div w:id="1343897212">
      <w:marLeft w:val="0"/>
      <w:marRight w:val="0"/>
      <w:marTop w:val="0"/>
      <w:marBottom w:val="0"/>
      <w:divBdr>
        <w:top w:val="none" w:sz="0" w:space="0" w:color="auto"/>
        <w:left w:val="none" w:sz="0" w:space="0" w:color="auto"/>
        <w:bottom w:val="none" w:sz="0" w:space="0" w:color="auto"/>
        <w:right w:val="none" w:sz="0" w:space="0" w:color="auto"/>
      </w:divBdr>
    </w:div>
    <w:div w:id="1343897213">
      <w:marLeft w:val="0"/>
      <w:marRight w:val="0"/>
      <w:marTop w:val="0"/>
      <w:marBottom w:val="0"/>
      <w:divBdr>
        <w:top w:val="none" w:sz="0" w:space="0" w:color="auto"/>
        <w:left w:val="none" w:sz="0" w:space="0" w:color="auto"/>
        <w:bottom w:val="none" w:sz="0" w:space="0" w:color="auto"/>
        <w:right w:val="none" w:sz="0" w:space="0" w:color="auto"/>
      </w:divBdr>
    </w:div>
    <w:div w:id="1343897215">
      <w:marLeft w:val="0"/>
      <w:marRight w:val="0"/>
      <w:marTop w:val="0"/>
      <w:marBottom w:val="0"/>
      <w:divBdr>
        <w:top w:val="none" w:sz="0" w:space="0" w:color="auto"/>
        <w:left w:val="none" w:sz="0" w:space="0" w:color="auto"/>
        <w:bottom w:val="none" w:sz="0" w:space="0" w:color="auto"/>
        <w:right w:val="none" w:sz="0" w:space="0" w:color="auto"/>
      </w:divBdr>
      <w:divsChild>
        <w:div w:id="1343897132">
          <w:marLeft w:val="0"/>
          <w:marRight w:val="0"/>
          <w:marTop w:val="0"/>
          <w:marBottom w:val="0"/>
          <w:divBdr>
            <w:top w:val="none" w:sz="0" w:space="0" w:color="auto"/>
            <w:left w:val="none" w:sz="0" w:space="0" w:color="auto"/>
            <w:bottom w:val="none" w:sz="0" w:space="0" w:color="auto"/>
            <w:right w:val="none" w:sz="0" w:space="0" w:color="auto"/>
          </w:divBdr>
          <w:divsChild>
            <w:div w:id="1343897134">
              <w:marLeft w:val="0"/>
              <w:marRight w:val="0"/>
              <w:marTop w:val="0"/>
              <w:marBottom w:val="0"/>
              <w:divBdr>
                <w:top w:val="none" w:sz="0" w:space="0" w:color="auto"/>
                <w:left w:val="none" w:sz="0" w:space="0" w:color="auto"/>
                <w:bottom w:val="none" w:sz="0" w:space="0" w:color="auto"/>
                <w:right w:val="none" w:sz="0" w:space="0" w:color="auto"/>
              </w:divBdr>
              <w:divsChild>
                <w:div w:id="1343897104">
                  <w:marLeft w:val="0"/>
                  <w:marRight w:val="0"/>
                  <w:marTop w:val="0"/>
                  <w:marBottom w:val="0"/>
                  <w:divBdr>
                    <w:top w:val="none" w:sz="0" w:space="0" w:color="auto"/>
                    <w:left w:val="none" w:sz="0" w:space="0" w:color="auto"/>
                    <w:bottom w:val="none" w:sz="0" w:space="0" w:color="auto"/>
                    <w:right w:val="none" w:sz="0" w:space="0" w:color="auto"/>
                  </w:divBdr>
                  <w:divsChild>
                    <w:div w:id="1343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97218">
      <w:marLeft w:val="0"/>
      <w:marRight w:val="0"/>
      <w:marTop w:val="0"/>
      <w:marBottom w:val="0"/>
      <w:divBdr>
        <w:top w:val="none" w:sz="0" w:space="0" w:color="auto"/>
        <w:left w:val="none" w:sz="0" w:space="0" w:color="auto"/>
        <w:bottom w:val="none" w:sz="0" w:space="0" w:color="auto"/>
        <w:right w:val="none" w:sz="0" w:space="0" w:color="auto"/>
      </w:divBdr>
    </w:div>
    <w:div w:id="1343897220">
      <w:marLeft w:val="0"/>
      <w:marRight w:val="0"/>
      <w:marTop w:val="0"/>
      <w:marBottom w:val="0"/>
      <w:divBdr>
        <w:top w:val="none" w:sz="0" w:space="0" w:color="auto"/>
        <w:left w:val="none" w:sz="0" w:space="0" w:color="auto"/>
        <w:bottom w:val="none" w:sz="0" w:space="0" w:color="auto"/>
        <w:right w:val="none" w:sz="0" w:space="0" w:color="auto"/>
      </w:divBdr>
    </w:div>
    <w:div w:id="1343897223">
      <w:marLeft w:val="0"/>
      <w:marRight w:val="0"/>
      <w:marTop w:val="0"/>
      <w:marBottom w:val="0"/>
      <w:divBdr>
        <w:top w:val="none" w:sz="0" w:space="0" w:color="auto"/>
        <w:left w:val="none" w:sz="0" w:space="0" w:color="auto"/>
        <w:bottom w:val="none" w:sz="0" w:space="0" w:color="auto"/>
        <w:right w:val="none" w:sz="0" w:space="0" w:color="auto"/>
      </w:divBdr>
    </w:div>
    <w:div w:id="17067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qt-project.org/doc/qt-5.1/qtgui/qpainter.html" TargetMode="External"/><Relationship Id="rId1827" Type="http://schemas.openxmlformats.org/officeDocument/2006/relationships/hyperlink" Target="http://qt-project.org/doc/qt-5.1/qtwidgets/qwidget.html" TargetMode="External"/><Relationship Id="rId21" Type="http://schemas.openxmlformats.org/officeDocument/2006/relationships/hyperlink" Target="http://qt-project.org/doc/qt-5.1/qtdesigner/designer-creating-custom-widgets.html" TargetMode="External"/><Relationship Id="rId2089" Type="http://schemas.openxmlformats.org/officeDocument/2006/relationships/hyperlink" Target="http://qt-project.org/doc/qt-5.1/qtsql/qsqldatabase.html" TargetMode="External"/><Relationship Id="rId170" Type="http://schemas.openxmlformats.org/officeDocument/2006/relationships/hyperlink" Target="http://qt-project.org/doc/qtcreator-2.8/creator-project-cmake.html" TargetMode="External"/><Relationship Id="rId268" Type="http://schemas.openxmlformats.org/officeDocument/2006/relationships/hyperlink" Target="http://qt-project.org/doc/qt-5.1/qtcore/qstring.html" TargetMode="External"/><Relationship Id="rId475" Type="http://schemas.openxmlformats.org/officeDocument/2006/relationships/hyperlink" Target="http://qt-project.org/doc/qt-5.1/qtcore/qjsonparseerror.html" TargetMode="External"/><Relationship Id="rId682" Type="http://schemas.openxmlformats.org/officeDocument/2006/relationships/hyperlink" Target="http://qt-project.org/doc/qt-5.1/qtgui/qtextdocument.html" TargetMode="External"/><Relationship Id="rId2156" Type="http://schemas.openxmlformats.org/officeDocument/2006/relationships/hyperlink" Target="http://qt-project.org/doc/qt-5.1/qtsql/qsqldatabase.html" TargetMode="External"/><Relationship Id="rId128" Type="http://schemas.openxmlformats.org/officeDocument/2006/relationships/hyperlink" Target="http://qt-project.org/doc/qtcreator-2.8/creator-editor-fakevim.html" TargetMode="External"/><Relationship Id="rId335" Type="http://schemas.openxmlformats.org/officeDocument/2006/relationships/hyperlink" Target="http://qt-project.org/doc/qt-5.1/qtcore/qpropertyanimation.html" TargetMode="External"/><Relationship Id="rId542" Type="http://schemas.openxmlformats.org/officeDocument/2006/relationships/hyperlink" Target="http://qt-project.org/doc/qt-5.1/qtcore/qmargins.html" TargetMode="External"/><Relationship Id="rId987" Type="http://schemas.openxmlformats.org/officeDocument/2006/relationships/hyperlink" Target="http://qt-project.org/doc/qt-5.1/qtquick/qquickitem.html" TargetMode="External"/><Relationship Id="rId1172" Type="http://schemas.openxmlformats.org/officeDocument/2006/relationships/hyperlink" Target="http://qt-project.org/doc/qt-5.1/qtquick/qml-qtquick2-spritesequence.html" TargetMode="External"/><Relationship Id="rId2016" Type="http://schemas.openxmlformats.org/officeDocument/2006/relationships/hyperlink" Target="http://qt-project.org/doc/qt-5.1/qtwebkit/qwebsettings.html" TargetMode="External"/><Relationship Id="rId2223" Type="http://schemas.openxmlformats.org/officeDocument/2006/relationships/hyperlink" Target="http://qt-project.org/doc/qt-5.1/qtcore/qfuture.html" TargetMode="External"/><Relationship Id="rId402" Type="http://schemas.openxmlformats.org/officeDocument/2006/relationships/hyperlink" Target="http://qt-project.org/doc/qt-5.1/qtcore/qcoreapplication.html" TargetMode="External"/><Relationship Id="rId847" Type="http://schemas.openxmlformats.org/officeDocument/2006/relationships/hyperlink" Target="http://qt-project.org/doc/qt-5.1/qtqml/qtqml-modules-topic.html" TargetMode="External"/><Relationship Id="rId1032" Type="http://schemas.openxmlformats.org/officeDocument/2006/relationships/hyperlink" Target="http://qt-project.org/doc/qt-5.1/qtquick/qml-qtquick2-propertyanimation.html" TargetMode="External"/><Relationship Id="rId1477" Type="http://schemas.openxmlformats.org/officeDocument/2006/relationships/hyperlink" Target="http://qt-project.org/doc/qt-5.1/qtwidgets/qstyle.html" TargetMode="External"/><Relationship Id="rId1684" Type="http://schemas.openxmlformats.org/officeDocument/2006/relationships/hyperlink" Target="http://qt-project.org/doc/qt-5.1/qtwidgets/qitemeditorcreatorbase.html" TargetMode="External"/><Relationship Id="rId1891" Type="http://schemas.openxmlformats.org/officeDocument/2006/relationships/hyperlink" Target="http://qt-project.org/doc/qt-5.1/qtwidgets/qtabwidget.html" TargetMode="External"/><Relationship Id="rId707" Type="http://schemas.openxmlformats.org/officeDocument/2006/relationships/hyperlink" Target="http://qt-project.org/doc/qt-5.1/qtgui/qabstracttextdocumentlayout-paintcontext.html" TargetMode="External"/><Relationship Id="rId914" Type="http://schemas.openxmlformats.org/officeDocument/2006/relationships/hyperlink" Target="http://qt-project.org/doc/qt-5.1/qtquick/qml-qtquick-window2-closeevent.html" TargetMode="External"/><Relationship Id="rId1337" Type="http://schemas.openxmlformats.org/officeDocument/2006/relationships/hyperlink" Target="http://qt-project.org/doc/qt-5.1/qtqml/qqmllistreference.html" TargetMode="External"/><Relationship Id="rId1544" Type="http://schemas.openxmlformats.org/officeDocument/2006/relationships/hyperlink" Target="http://qt-project.org/doc/qt-5.1/qtwidgets/qwidget.html" TargetMode="External"/><Relationship Id="rId1751" Type="http://schemas.openxmlformats.org/officeDocument/2006/relationships/hyperlink" Target="http://qt-project.org/doc/qt-5.1/qtwidgets/qgraphicsitem.html" TargetMode="External"/><Relationship Id="rId1989" Type="http://schemas.openxmlformats.org/officeDocument/2006/relationships/hyperlink" Target="http://qt-project.org/doc/qt-5.1/qtwidgets/qundostack.html" TargetMode="External"/><Relationship Id="rId43" Type="http://schemas.openxmlformats.org/officeDocument/2006/relationships/hyperlink" Target="http://qt-project.org/doc/qt-5.1/qtquick/testcase.html" TargetMode="External"/><Relationship Id="rId1404" Type="http://schemas.openxmlformats.org/officeDocument/2006/relationships/hyperlink" Target="http://qt-project.org/doc/qt-5.1/qtwidgets/qmainwindow.html" TargetMode="External"/><Relationship Id="rId1611" Type="http://schemas.openxmlformats.org/officeDocument/2006/relationships/hyperlink" Target="http://qt-project.org/doc/qt-5.1/qtwidgets/qabstractitemdelegate.html" TargetMode="External"/><Relationship Id="rId1849" Type="http://schemas.openxmlformats.org/officeDocument/2006/relationships/hyperlink" Target="http://qt-project.org/doc/qt-5.1/qtwidgets/qcheckbox.html" TargetMode="External"/><Relationship Id="rId192" Type="http://schemas.openxmlformats.org/officeDocument/2006/relationships/hyperlink" Target="http://qt-project.org/doc/qt-5.0/qtcore/signalsandslots.html" TargetMode="External"/><Relationship Id="rId1709" Type="http://schemas.openxmlformats.org/officeDocument/2006/relationships/hyperlink" Target="http://qt-project.org/doc/qt-5.1/qtwidgets/graphicsview.html" TargetMode="External"/><Relationship Id="rId1916" Type="http://schemas.openxmlformats.org/officeDocument/2006/relationships/hyperlink" Target="http://qt-project.org/doc/qt-5.1/qtgui/qtextcharformat.html" TargetMode="External"/><Relationship Id="rId497" Type="http://schemas.openxmlformats.org/officeDocument/2006/relationships/hyperlink" Target="http://qt-project.org/doc/qt-5.1/qtgui/qwindow.html" TargetMode="External"/><Relationship Id="rId2080" Type="http://schemas.openxmlformats.org/officeDocument/2006/relationships/hyperlink" Target="http://qt-project.org/doc/qt-5.1/qtsql/qsqltablemodel.html" TargetMode="External"/><Relationship Id="rId2178" Type="http://schemas.openxmlformats.org/officeDocument/2006/relationships/hyperlink" Target="http://qt-project.org/doc/qt-5.1/qtsql/qsqlrecord.html" TargetMode="External"/><Relationship Id="rId357" Type="http://schemas.openxmlformats.org/officeDocument/2006/relationships/hyperlink" Target="http://qt-project.org/doc/qt-5.1/qtcore/qcoreapplication.html" TargetMode="External"/><Relationship Id="rId1194" Type="http://schemas.openxmlformats.org/officeDocument/2006/relationships/hyperlink" Target="http://qt-project.org/doc/qt-5.1/qtquick/qquickitem.html" TargetMode="External"/><Relationship Id="rId2038" Type="http://schemas.openxmlformats.org/officeDocument/2006/relationships/hyperlink" Target="http://qt-project.org/doc/qt-5.1/qtprintsupport/qprinter.html" TargetMode="External"/><Relationship Id="rId217" Type="http://schemas.openxmlformats.org/officeDocument/2006/relationships/hyperlink" Target="http://qt-project.org/doc/qt-5.1/qtgui/qimage.html" TargetMode="External"/><Relationship Id="rId564" Type="http://schemas.openxmlformats.org/officeDocument/2006/relationships/hyperlink" Target="http://qt-project.org/doc/qt-5.1/qtgui/qimagereader.html" TargetMode="External"/><Relationship Id="rId771" Type="http://schemas.openxmlformats.org/officeDocument/2006/relationships/hyperlink" Target="http://qt-project.org/doc/qt-5.1/qtgui/qtextblockgroup.html" TargetMode="External"/><Relationship Id="rId869" Type="http://schemas.openxmlformats.org/officeDocument/2006/relationships/hyperlink" Target="http://qt-project.org/doc/qt-5.1/qtquick/qml-qtquick2-item.html" TargetMode="External"/><Relationship Id="rId1499" Type="http://schemas.openxmlformats.org/officeDocument/2006/relationships/hyperlink" Target="http://qt-project.org/doc/qt-5.1/qtgui/qpalette.html" TargetMode="External"/><Relationship Id="rId2245" Type="http://schemas.openxmlformats.org/officeDocument/2006/relationships/hyperlink" Target="http://qt-project.org/doc/qt-5.1/qtsvg/qsvgrenderer.html" TargetMode="External"/><Relationship Id="rId424" Type="http://schemas.openxmlformats.org/officeDocument/2006/relationships/hyperlink" Target="http://qt-project.org/doc/qt-5.1/qtgui/qdragleaveevent.html" TargetMode="External"/><Relationship Id="rId631" Type="http://schemas.openxmlformats.org/officeDocument/2006/relationships/hyperlink" Target="http://qt-project.org/doc/qt-5.1/qtgui/qsurface.html" TargetMode="External"/><Relationship Id="rId729" Type="http://schemas.openxmlformats.org/officeDocument/2006/relationships/hyperlink" Target="http://qt-project.org/doc/qt-5.1/qtgui/qtextcharformat.html" TargetMode="External"/><Relationship Id="rId1054" Type="http://schemas.openxmlformats.org/officeDocument/2006/relationships/hyperlink" Target="http://qt-project.org/doc/qt-5.1/qtquick/qml-qtquick2-pathcurve.html" TargetMode="External"/><Relationship Id="rId1261" Type="http://schemas.openxmlformats.org/officeDocument/2006/relationships/hyperlink" Target="http://qt-project.org/doc/qt-5.1/qtqml/qqmlcontext.html" TargetMode="External"/><Relationship Id="rId1359" Type="http://schemas.openxmlformats.org/officeDocument/2006/relationships/hyperlink" Target="http://qt-project.org/doc/qt-5.1/qtgui/qpainter.html" TargetMode="External"/><Relationship Id="rId2105" Type="http://schemas.openxmlformats.org/officeDocument/2006/relationships/hyperlink" Target="http://qt-project.org/doc/qt-5.1/qtsql/qsqlresult.html" TargetMode="External"/><Relationship Id="rId936" Type="http://schemas.openxmlformats.org/officeDocument/2006/relationships/hyperlink" Target="http://qt-project.org/doc/qt-5.1/qtquickcontrols/qml-qtquick-controls1-menubar.html" TargetMode="External"/><Relationship Id="rId1121" Type="http://schemas.openxmlformats.org/officeDocument/2006/relationships/hyperlink" Target="http://qt-project.org/doc/qt-5.1/qtquick/qtquick-input-textinput.html" TargetMode="External"/><Relationship Id="rId1219" Type="http://schemas.openxmlformats.org/officeDocument/2006/relationships/hyperlink" Target="http://qt-project.org/doc/qt-5.1/qtquick/qsgmaterialshader.html" TargetMode="External"/><Relationship Id="rId1566" Type="http://schemas.openxmlformats.org/officeDocument/2006/relationships/hyperlink" Target="http://qt-project.org/doc/qt-5.1/qtwidgets/stylesheet-reference.html" TargetMode="External"/><Relationship Id="rId1773" Type="http://schemas.openxmlformats.org/officeDocument/2006/relationships/hyperlink" Target="http://qt-project.org/doc/qt-5.1/qtcore/qobject.html" TargetMode="External"/><Relationship Id="rId1980" Type="http://schemas.openxmlformats.org/officeDocument/2006/relationships/hyperlink" Target="http://www.w3.org/TR/css3-background/" TargetMode="External"/><Relationship Id="rId65" Type="http://schemas.openxmlformats.org/officeDocument/2006/relationships/hyperlink" Target="http://qt-project.org/doc/qt-5.1/qtdoc/uic.html" TargetMode="External"/><Relationship Id="rId1426" Type="http://schemas.openxmlformats.org/officeDocument/2006/relationships/hyperlink" Target="http://qt-project.org/doc/qt-5.1/qtwidgets/qdialog.html" TargetMode="External"/><Relationship Id="rId1633" Type="http://schemas.openxmlformats.org/officeDocument/2006/relationships/hyperlink" Target="http://qt-project.org/doc/qt-5.1/qtwidgets/qabstractitemview.html" TargetMode="External"/><Relationship Id="rId1840" Type="http://schemas.openxmlformats.org/officeDocument/2006/relationships/hyperlink" Target="http://qt-project.org/doc/qt-5.1/qtgui/qpaintdevice.html" TargetMode="External"/><Relationship Id="rId1700" Type="http://schemas.openxmlformats.org/officeDocument/2006/relationships/hyperlink" Target="http://qt-project.org/doc/qt-5.1/qtwidgets/qtableview.html" TargetMode="External"/><Relationship Id="rId1938" Type="http://schemas.openxmlformats.org/officeDocument/2006/relationships/hyperlink" Target="http://qt-project.org/doc/qt-5.1/qtwidgets/qdoublespinbox.html" TargetMode="External"/><Relationship Id="rId281" Type="http://schemas.openxmlformats.org/officeDocument/2006/relationships/hyperlink" Target="http://ru.wikipedia.org/wiki/%D0%A3%D0%B7%D0%B5%D0%BB_%28%D0%B8%D0%BD%D1%84%D0%BE%D1%80%D0%BC%D0%B0%D1%82%D0%B8%D0%BA%D0%B0%29" TargetMode="External"/><Relationship Id="rId141" Type="http://schemas.openxmlformats.org/officeDocument/2006/relationships/hyperlink" Target="http://qt-project.org/doc/qtcreator-2.8/creator-developing-generic-linux.html" TargetMode="External"/><Relationship Id="rId379" Type="http://schemas.openxmlformats.org/officeDocument/2006/relationships/hyperlink" Target="http://qt-project.org/doc/qt-5.1/qtcore/eventsandfilters.html" TargetMode="External"/><Relationship Id="rId586" Type="http://schemas.openxmlformats.org/officeDocument/2006/relationships/hyperlink" Target="http://qt-project.org/doc/qt-5.1/qtgui/qpaintengine.html" TargetMode="External"/><Relationship Id="rId793" Type="http://schemas.openxmlformats.org/officeDocument/2006/relationships/hyperlink" Target="http://qt-project.org/doc/qt-5.1/qtwidgets/qplaintextedit.html" TargetMode="External"/><Relationship Id="rId7" Type="http://schemas.openxmlformats.org/officeDocument/2006/relationships/hyperlink" Target="http://qt-project.org/doc/qt-5.1/qtdoc/gettingstarted.html" TargetMode="External"/><Relationship Id="rId239" Type="http://schemas.openxmlformats.org/officeDocument/2006/relationships/hyperlink" Target="http://qt-project.org/doc/qt-5.1/qtcore/qdatastream.html" TargetMode="External"/><Relationship Id="rId446" Type="http://schemas.openxmlformats.org/officeDocument/2006/relationships/hyperlink" Target="http://qt-project.org/doc/qt-5.1/qtcore/qxmlstreamreader.html" TargetMode="External"/><Relationship Id="rId653" Type="http://schemas.openxmlformats.org/officeDocument/2006/relationships/hyperlink" Target="http://qt-project.org/doc/qt-5.1/qtgui/qguiapplication.html" TargetMode="External"/><Relationship Id="rId1076" Type="http://schemas.openxmlformats.org/officeDocument/2006/relationships/hyperlink" Target="http://qt-project.org/doc/qt-5.1/qtquick/qml-qtquick2-listview.html" TargetMode="External"/><Relationship Id="rId1283" Type="http://schemas.openxmlformats.org/officeDocument/2006/relationships/hyperlink" Target="http://qt-project.org/doc/qt-5.1/qtqml/tutorials-extending-chapter4-custompropertytypes.html" TargetMode="External"/><Relationship Id="rId1490" Type="http://schemas.openxmlformats.org/officeDocument/2006/relationships/hyperlink" Target="http://qt-project.org/doc/qt-5.1/qtwidgets/qstyle.html" TargetMode="External"/><Relationship Id="rId2127" Type="http://schemas.openxmlformats.org/officeDocument/2006/relationships/hyperlink" Target="http://qt-project.org/doc/qt-5.1/qtsql/qsqlquery.html" TargetMode="External"/><Relationship Id="rId306" Type="http://schemas.openxmlformats.org/officeDocument/2006/relationships/hyperlink" Target="http://qt-project.org/doc/qt-5.1/qtgui/qimage.html" TargetMode="External"/><Relationship Id="rId860" Type="http://schemas.openxmlformats.org/officeDocument/2006/relationships/hyperlink" Target="http://qt-project.org/doc/qt-5.1/qtqml/qqmlcomponent.html" TargetMode="External"/><Relationship Id="rId958" Type="http://schemas.openxmlformats.org/officeDocument/2006/relationships/hyperlink" Target="http://qt-project.org/doc/qt-5.1/qtquickcontrols/qml-qtquick-controls1-menuitem.html" TargetMode="External"/><Relationship Id="rId1143" Type="http://schemas.openxmlformats.org/officeDocument/2006/relationships/hyperlink" Target="http://qt-project.org/doc/qt-5.1/qtquick/qml-qtquick2-sequentialanimation.html" TargetMode="External"/><Relationship Id="rId1588" Type="http://schemas.openxmlformats.org/officeDocument/2006/relationships/hyperlink" Target="http://qt-project.org/doc/qt-5.1/qtwidgets/qbuttongroup.html" TargetMode="External"/><Relationship Id="rId1795" Type="http://schemas.openxmlformats.org/officeDocument/2006/relationships/hyperlink" Target="http://qt-project.org/doc/qt-5.1/qtwidgets/qgraphicslinearlayout.html" TargetMode="External"/><Relationship Id="rId87" Type="http://schemas.openxmlformats.org/officeDocument/2006/relationships/hyperlink" Target="http://qt-project.org/doc/qtcreator-2.8/creator-build-settings.html" TargetMode="External"/><Relationship Id="rId513" Type="http://schemas.openxmlformats.org/officeDocument/2006/relationships/hyperlink" Target="http://qt-project.org/doc/qt-5.1/qtgui/qpainter.html" TargetMode="External"/><Relationship Id="rId720" Type="http://schemas.openxmlformats.org/officeDocument/2006/relationships/hyperlink" Target="http://qt-project.org/doc/qt-5.1/qtgui/qtextcursor.html" TargetMode="External"/><Relationship Id="rId818" Type="http://schemas.openxmlformats.org/officeDocument/2006/relationships/hyperlink" Target="http://qt-project.org/doc/qt-5.1/qtgui/qopenglvertexarrayobject-binder.html" TargetMode="External"/><Relationship Id="rId1350" Type="http://schemas.openxmlformats.org/officeDocument/2006/relationships/hyperlink" Target="http://qt-project.org/doc/qt-5.1/qtquick/qquickitem.html" TargetMode="External"/><Relationship Id="rId1448" Type="http://schemas.openxmlformats.org/officeDocument/2006/relationships/hyperlink" Target="http://qt-project.org/doc/qt-5.1/qtgui/qdesktopservices.html" TargetMode="External"/><Relationship Id="rId1655" Type="http://schemas.openxmlformats.org/officeDocument/2006/relationships/hyperlink" Target="http://qt-project.org/doc/qt-5.1/qtgui/qstandarditem.html" TargetMode="External"/><Relationship Id="rId1003" Type="http://schemas.openxmlformats.org/officeDocument/2006/relationships/hyperlink" Target="http://qt-project.org/doc/qt-5.1/qtquick/qml-qtquick2-flickable.html" TargetMode="External"/><Relationship Id="rId1210" Type="http://schemas.openxmlformats.org/officeDocument/2006/relationships/hyperlink" Target="http://qt-project.org/doc/qt-5.1/qtquick/qsgnode.html" TargetMode="External"/><Relationship Id="rId1308" Type="http://schemas.openxmlformats.org/officeDocument/2006/relationships/hyperlink" Target="http://qt-project.org/doc/qt-5.1/qtcore/qvariant.html" TargetMode="External"/><Relationship Id="rId1862" Type="http://schemas.openxmlformats.org/officeDocument/2006/relationships/hyperlink" Target="http://qt-project.org/doc/qt-5.1/qtwidgets/qlabel.html" TargetMode="External"/><Relationship Id="rId1515" Type="http://schemas.openxmlformats.org/officeDocument/2006/relationships/hyperlink" Target="http://qt-project.org/doc/qt-5.1/qtwidgets/qstyleoption.html" TargetMode="External"/><Relationship Id="rId1722" Type="http://schemas.openxmlformats.org/officeDocument/2006/relationships/hyperlink" Target="http://qt-project.org/doc/qt-5.1/qtgui/qpainterpath.html" TargetMode="External"/><Relationship Id="rId14" Type="http://schemas.openxmlformats.org/officeDocument/2006/relationships/hyperlink" Target="http://qt-project.org/doc/qt-5.1/qtdesigner/designer-tab-order.html" TargetMode="External"/><Relationship Id="rId2191" Type="http://schemas.openxmlformats.org/officeDocument/2006/relationships/hyperlink" Target="http://qt-project.org/doc/qt-5.1/qttestlib/qtest-tutorial.html" TargetMode="External"/><Relationship Id="rId163" Type="http://schemas.openxmlformats.org/officeDocument/2006/relationships/hyperlink" Target="http://qt-project.org/doc/qtcreator-2.8/creator-publish-ovi.html" TargetMode="External"/><Relationship Id="rId370" Type="http://schemas.openxmlformats.org/officeDocument/2006/relationships/hyperlink" Target="http://qt-project.org/doc/qt-5.1/qtcore/qlibraryinfo.html" TargetMode="External"/><Relationship Id="rId2051" Type="http://schemas.openxmlformats.org/officeDocument/2006/relationships/hyperlink" Target="http://qt-project.org/doc/qt-5.1/qtwebkit/qwebframe.html" TargetMode="External"/><Relationship Id="rId230" Type="http://schemas.openxmlformats.org/officeDocument/2006/relationships/hyperlink" Target="http://qt-project.org/doc/qt-5.1/qtcore/qtemporarydir.html" TargetMode="External"/><Relationship Id="rId468" Type="http://schemas.openxmlformats.org/officeDocument/2006/relationships/hyperlink" Target="http://qt-project.org/doc/qt-5.1/qtcore/qxmlstreamwriter.html" TargetMode="External"/><Relationship Id="rId675" Type="http://schemas.openxmlformats.org/officeDocument/2006/relationships/hyperlink" Target="http://qt-project.org/doc/qt-5.1/qtwidgets/qdirmodel.html" TargetMode="External"/><Relationship Id="rId882" Type="http://schemas.openxmlformats.org/officeDocument/2006/relationships/hyperlink" Target="http://qt-project.org/doc/qt-5.1/qtgraphicaleffects/graphicaleffects.html" TargetMode="External"/><Relationship Id="rId1098" Type="http://schemas.openxmlformats.org/officeDocument/2006/relationships/hyperlink" Target="http://qt-project.org/doc/qt-5.1/qtquick/qtquick-visualcanvas-coordinates.html" TargetMode="External"/><Relationship Id="rId2149" Type="http://schemas.openxmlformats.org/officeDocument/2006/relationships/hyperlink" Target="http://qt-project.org/doc/qt-5.1/qtsql/qtsql-module.html" TargetMode="External"/><Relationship Id="rId328" Type="http://schemas.openxmlformats.org/officeDocument/2006/relationships/hyperlink" Target="http://qt-project.org/doc/qt-5.1/qtcore/qanimationgroup.html" TargetMode="External"/><Relationship Id="rId535" Type="http://schemas.openxmlformats.org/officeDocument/2006/relationships/hyperlink" Target="http://qt-project.org/doc/qt-5.1/qtgui/qpainter.html" TargetMode="External"/><Relationship Id="rId742" Type="http://schemas.openxmlformats.org/officeDocument/2006/relationships/hyperlink" Target="http://qt-project.org/doc/qt-5.1/qtgui/qtextcharformat.html" TargetMode="External"/><Relationship Id="rId1165" Type="http://schemas.openxmlformats.org/officeDocument/2006/relationships/hyperlink" Target="http://qt-project.org/doc/qt-5.1/qtquick/qml-qtquick2-numberanimation.html" TargetMode="External"/><Relationship Id="rId1372" Type="http://schemas.openxmlformats.org/officeDocument/2006/relationships/hyperlink" Target="http://qt-project.org/doc/qt-5.1/qtwidgets/qwidget.html" TargetMode="External"/><Relationship Id="rId2009" Type="http://schemas.openxmlformats.org/officeDocument/2006/relationships/hyperlink" Target="http://qt-project.org/doc/qt-5.1/qtgui/qpainter.html" TargetMode="External"/><Relationship Id="rId2216" Type="http://schemas.openxmlformats.org/officeDocument/2006/relationships/hyperlink" Target="http://qt-project.org/doc/qt-5.1/qtcore/qfuture.html" TargetMode="External"/><Relationship Id="rId602" Type="http://schemas.openxmlformats.org/officeDocument/2006/relationships/hyperlink" Target="http://qt-project.org/doc/qt-5.1/qtgui/qfontmetricsf.html" TargetMode="External"/><Relationship Id="rId1025" Type="http://schemas.openxmlformats.org/officeDocument/2006/relationships/hyperlink" Target="http://qt-project.org/doc/qt-5.1/qtquick/qml-qtquick2-parallelanimation.html" TargetMode="External"/><Relationship Id="rId1232" Type="http://schemas.openxmlformats.org/officeDocument/2006/relationships/hyperlink" Target="http://qt-project.org/doc/qt-5.1/qtquick/qsgmaterial.html" TargetMode="External"/><Relationship Id="rId1677" Type="http://schemas.openxmlformats.org/officeDocument/2006/relationships/hyperlink" Target="http://qt-project.org/doc/qt-5.1/qtwidgets/qstyleditemdelegate.html" TargetMode="External"/><Relationship Id="rId1884" Type="http://schemas.openxmlformats.org/officeDocument/2006/relationships/hyperlink" Target="http://qt-project.org/doc/qt-5.1/qtwidgets/qwidget.html" TargetMode="External"/><Relationship Id="rId907" Type="http://schemas.openxmlformats.org/officeDocument/2006/relationships/hyperlink" Target="http://qt-project.org/doc/qt-5.1/qtquickdialogs/qmlmodule-qtquick-dialogs1-qtquick-dialogs-1.html" TargetMode="External"/><Relationship Id="rId1537" Type="http://schemas.openxmlformats.org/officeDocument/2006/relationships/hyperlink" Target="http://qt-project.org/doc/qt-5.1/qtwidgets/qgraphicsanchorlayout.html" TargetMode="External"/><Relationship Id="rId1744" Type="http://schemas.openxmlformats.org/officeDocument/2006/relationships/hyperlink" Target="http://qt-project.org/doc/qt-5.1/qtwidgets/qgraphicsproxywidget.html" TargetMode="External"/><Relationship Id="rId1951" Type="http://schemas.openxmlformats.org/officeDocument/2006/relationships/hyperlink" Target="http://qt-project.org/doc/qt-5.1/qtwidgets/qtabwidget.html" TargetMode="External"/><Relationship Id="rId36" Type="http://schemas.openxmlformats.org/officeDocument/2006/relationships/hyperlink" Target="http://qt-project.org/doc/qt-5.1/qtdesigner/designer-preview.html" TargetMode="External"/><Relationship Id="rId1604" Type="http://schemas.openxmlformats.org/officeDocument/2006/relationships/hyperlink" Target="http://qt-project.org/doc/qt-5.1/qtcore/qitemselectionmodel.html" TargetMode="External"/><Relationship Id="rId185" Type="http://schemas.openxmlformats.org/officeDocument/2006/relationships/hyperlink" Target="http://qt-project.org/doc/qt-5.1/qtdoc/classes.html" TargetMode="External"/><Relationship Id="rId1811" Type="http://schemas.openxmlformats.org/officeDocument/2006/relationships/hyperlink" Target="http://qt-project.org/doc/qt-5.1/qtwidgets/qgraphicsscenemouseevent.html" TargetMode="External"/><Relationship Id="rId1909" Type="http://schemas.openxmlformats.org/officeDocument/2006/relationships/hyperlink" Target="http://qt-project.org/doc/qt-5.1/qtwidgets/qdesktopwidget.html" TargetMode="External"/><Relationship Id="rId392" Type="http://schemas.openxmlformats.org/officeDocument/2006/relationships/hyperlink" Target="http://qt-project.org/doc/qt-5.1/qtcore/qtimerevent.html" TargetMode="External"/><Relationship Id="rId697" Type="http://schemas.openxmlformats.org/officeDocument/2006/relationships/hyperlink" Target="http://qt-project.org/doc/qt-5.1/qtgui/qtextdocument.html" TargetMode="External"/><Relationship Id="rId2073" Type="http://schemas.openxmlformats.org/officeDocument/2006/relationships/hyperlink" Target="http://qt-project.org/doc/qt-5.1/qtsql/qsqldatabase.html" TargetMode="External"/><Relationship Id="rId252" Type="http://schemas.openxmlformats.org/officeDocument/2006/relationships/hyperlink" Target="http://qt-project.org/doc/qt-5.1/qtcore/qmap.html" TargetMode="External"/><Relationship Id="rId1187" Type="http://schemas.openxmlformats.org/officeDocument/2006/relationships/hyperlink" Target="http://qt-project.org/doc/qt-5.1/qtquick/qtquick-effects-topic.html" TargetMode="External"/><Relationship Id="rId2140" Type="http://schemas.openxmlformats.org/officeDocument/2006/relationships/hyperlink" Target="http://qt-project.org/doc/qt-5.1/qtsql/sql-presenting.html" TargetMode="External"/><Relationship Id="rId112" Type="http://schemas.openxmlformats.org/officeDocument/2006/relationships/hyperlink" Target="http://qt-project.org/doc/qtcreator-2.8/creator-coding-navigating.html" TargetMode="External"/><Relationship Id="rId557" Type="http://schemas.openxmlformats.org/officeDocument/2006/relationships/hyperlink" Target="http://qt-project.org/doc/qt-5.1/qtgui/qiconengine.html" TargetMode="External"/><Relationship Id="rId764" Type="http://schemas.openxmlformats.org/officeDocument/2006/relationships/hyperlink" Target="http://qt-project.org/doc/qt-5.1/qtgui/qtextlayout.html" TargetMode="External"/><Relationship Id="rId971" Type="http://schemas.openxmlformats.org/officeDocument/2006/relationships/hyperlink" Target="http://qt-project.org/doc/qt-5.1/qtquickcontrolsstyles/qml-qtquick-controls-styles1-buttonstyle.html" TargetMode="External"/><Relationship Id="rId1394" Type="http://schemas.openxmlformats.org/officeDocument/2006/relationships/hyperlink" Target="http://qt-project.org/doc/qt-5.1/qtwidgets/qdialog.html" TargetMode="External"/><Relationship Id="rId1699" Type="http://schemas.openxmlformats.org/officeDocument/2006/relationships/hyperlink" Target="http://qt-project.org/doc/qt-5.1/qtwidgets/qstyleditemdelegate.html" TargetMode="External"/><Relationship Id="rId2000" Type="http://schemas.openxmlformats.org/officeDocument/2006/relationships/hyperlink" Target="http://qt-project.org/doc/qt-5.1/qtwebkit/qtwebkit-index.html" TargetMode="External"/><Relationship Id="rId2238" Type="http://schemas.openxmlformats.org/officeDocument/2006/relationships/hyperlink" Target="http://qt-project.org/doc/qt-5.1/qtserialport/qserialport.html" TargetMode="External"/><Relationship Id="rId417" Type="http://schemas.openxmlformats.org/officeDocument/2006/relationships/hyperlink" Target="http://qt-project.org/doc/qt-5.1/qtgui/qicondragevent.html" TargetMode="External"/><Relationship Id="rId624" Type="http://schemas.openxmlformats.org/officeDocument/2006/relationships/hyperlink" Target="http://qt-project.org/doc/qt-5.1/qtgui/qrasterpaintengine.html" TargetMode="External"/><Relationship Id="rId831" Type="http://schemas.openxmlformats.org/officeDocument/2006/relationships/hyperlink" Target="http://qt-project.org/doc/qt-5.1/qtqml/qtqml-javascript-resources.html" TargetMode="External"/><Relationship Id="rId1047" Type="http://schemas.openxmlformats.org/officeDocument/2006/relationships/hyperlink" Target="http://qt-project.org/doc/qt-5.1/qtquick/qml-qtquick2-patharc.html" TargetMode="External"/><Relationship Id="rId1254" Type="http://schemas.openxmlformats.org/officeDocument/2006/relationships/hyperlink" Target="http://qt-project.org/doc/qt-5.1/qtquick/qsgdynamictexture.html" TargetMode="External"/><Relationship Id="rId1461" Type="http://schemas.openxmlformats.org/officeDocument/2006/relationships/hyperlink" Target="http://qt-project.org/doc/qt-5.1/qtwidgets/qstylefactory.html" TargetMode="External"/><Relationship Id="rId929" Type="http://schemas.openxmlformats.org/officeDocument/2006/relationships/hyperlink" Target="http://qt-project.org/doc/qt-5.1/qtquickcontrols/qmlmodule-qtquick-controls1-qtquick-controls-1-0.html" TargetMode="External"/><Relationship Id="rId1114" Type="http://schemas.openxmlformats.org/officeDocument/2006/relationships/hyperlink" Target="http://qt-project.org/doc/qt-5.1/qtquick/qml-qtquick2-mouseevent.html" TargetMode="External"/><Relationship Id="rId1321" Type="http://schemas.openxmlformats.org/officeDocument/2006/relationships/hyperlink" Target="http://qt-project.org/doc/qt-5.1/qtqml/qqmlengine.html" TargetMode="External"/><Relationship Id="rId1559" Type="http://schemas.openxmlformats.org/officeDocument/2006/relationships/hyperlink" Target="http://qt-project.org/doc/qt-5.1/qtwidgets/stylesheet-customizing.html" TargetMode="External"/><Relationship Id="rId1766" Type="http://schemas.openxmlformats.org/officeDocument/2006/relationships/hyperlink" Target="http://qt-project.org/doc/qt-5.1/qtwidgets/qgraphicsscene.html" TargetMode="External"/><Relationship Id="rId1973" Type="http://schemas.openxmlformats.org/officeDocument/2006/relationships/hyperlink" Target="http://qt-project.org/doc/qt-5.1/qtwidgets/qscroller.html" TargetMode="External"/><Relationship Id="rId58" Type="http://schemas.openxmlformats.org/officeDocument/2006/relationships/hyperlink" Target="http://qt-project.org/doc/qt-5.1/qtlinguist/linguist-programmers.html" TargetMode="External"/><Relationship Id="rId1419" Type="http://schemas.openxmlformats.org/officeDocument/2006/relationships/hyperlink" Target="http://qt-project.org/doc/qt-5.1/qtwidgets/qmenu.html" TargetMode="External"/><Relationship Id="rId1626" Type="http://schemas.openxmlformats.org/officeDocument/2006/relationships/hyperlink" Target="http://qt-project.org/doc/qt-5.1/qtcore/qabstractitemmodel.html" TargetMode="External"/><Relationship Id="rId1833" Type="http://schemas.openxmlformats.org/officeDocument/2006/relationships/hyperlink" Target="http://qt-project.org/doc/qt-5.1/qtcore/qobject.html" TargetMode="External"/><Relationship Id="rId1900" Type="http://schemas.openxmlformats.org/officeDocument/2006/relationships/hyperlink" Target="http://qt-project.org/doc/qt-5.1/qtwidgets/qtoolbutton.html" TargetMode="External"/><Relationship Id="rId2095" Type="http://schemas.openxmlformats.org/officeDocument/2006/relationships/hyperlink" Target="http://qt-project.org/doc/qt-5.1/qtsql/qsqldatabase.html" TargetMode="External"/><Relationship Id="rId274" Type="http://schemas.openxmlformats.org/officeDocument/2006/relationships/hyperlink" Target="http://qt-project.org/doc/qt-5.1/qtcore/qset.html" TargetMode="External"/><Relationship Id="rId481" Type="http://schemas.openxmlformats.org/officeDocument/2006/relationships/hyperlink" Target="http://qt-project.org/doc/qt-5.1/qtnetwork/qtcpsocket.html" TargetMode="External"/><Relationship Id="rId2162" Type="http://schemas.openxmlformats.org/officeDocument/2006/relationships/hyperlink" Target="http://qt-project.org/doc/qt-5.1/qtsql/qsqldatabase.html" TargetMode="External"/><Relationship Id="rId134" Type="http://schemas.openxmlformats.org/officeDocument/2006/relationships/hyperlink" Target="http://qt-project.org/doc/qtcreator-2.8/creator-deploying-android.html" TargetMode="External"/><Relationship Id="rId579" Type="http://schemas.openxmlformats.org/officeDocument/2006/relationships/hyperlink" Target="http://qt-project.org/doc/qt-5.1/qtgui/qpaintdevice.html" TargetMode="External"/><Relationship Id="rId786" Type="http://schemas.openxmlformats.org/officeDocument/2006/relationships/hyperlink" Target="http://qt-project.org/doc/qt-5.1/qtgui/qtextdocument.html" TargetMode="External"/><Relationship Id="rId993" Type="http://schemas.openxmlformats.org/officeDocument/2006/relationships/hyperlink" Target="http://qt-project.org/doc/qt-5.1/qtquick/qml-qtquick2-rectangle.html" TargetMode="External"/><Relationship Id="rId341" Type="http://schemas.openxmlformats.org/officeDocument/2006/relationships/hyperlink" Target="http://qt-project.org/doc/qt-5.1/qtcore/statemachine-api.html" TargetMode="External"/><Relationship Id="rId439" Type="http://schemas.openxmlformats.org/officeDocument/2006/relationships/hyperlink" Target="http://qt-project.org/doc/qt-5.1/qtcore/qxmlstreamreader.html" TargetMode="External"/><Relationship Id="rId646" Type="http://schemas.openxmlformats.org/officeDocument/2006/relationships/hyperlink" Target="http://qt-project.org/doc/qt-5.1/qtgui/qintvalidator.html" TargetMode="External"/><Relationship Id="rId1069" Type="http://schemas.openxmlformats.org/officeDocument/2006/relationships/hyperlink" Target="http://qt-project.org/doc/qt-5.1/qtqml/qml-qtqml-models2-delegatemodelgroup.html" TargetMode="External"/><Relationship Id="rId1276" Type="http://schemas.openxmlformats.org/officeDocument/2006/relationships/hyperlink" Target="http://qt-project.org/doc/qt-5.1/qtqml/qqmlcontext.html" TargetMode="External"/><Relationship Id="rId1483" Type="http://schemas.openxmlformats.org/officeDocument/2006/relationships/hyperlink" Target="http://qt-project.org/doc/qt-5.1/qtwidgets/qstyle.html" TargetMode="External"/><Relationship Id="rId2022" Type="http://schemas.openxmlformats.org/officeDocument/2006/relationships/hyperlink" Target="http://qt-project.org/doc/qt-5.1/qtcore/qvariant.html" TargetMode="External"/><Relationship Id="rId201" Type="http://schemas.openxmlformats.org/officeDocument/2006/relationships/hyperlink" Target="http://qt-project.org/doc/qt-5.1/qtcore/qmetaproperty.html" TargetMode="External"/><Relationship Id="rId506" Type="http://schemas.openxmlformats.org/officeDocument/2006/relationships/hyperlink" Target="http://qt-project.org/doc/qt-5.1/qtgui/qpainter.html" TargetMode="External"/><Relationship Id="rId853" Type="http://schemas.openxmlformats.org/officeDocument/2006/relationships/hyperlink" Target="http://qt-project.org/doc/qt-5.1/qtqml/qtqml-documents-topic.html" TargetMode="External"/><Relationship Id="rId1136" Type="http://schemas.openxmlformats.org/officeDocument/2006/relationships/hyperlink" Target="http://qt-project.org/doc/qt-5.1/qtquick/qml-qtquick2-propertychanges.html" TargetMode="External"/><Relationship Id="rId1690" Type="http://schemas.openxmlformats.org/officeDocument/2006/relationships/hyperlink" Target="http://qt-project.org/doc/qt-5.1/qtwidgets/qstandarditemeditorcreator.html" TargetMode="External"/><Relationship Id="rId1788" Type="http://schemas.openxmlformats.org/officeDocument/2006/relationships/hyperlink" Target="http://qt-project.org/doc/qt-5.1/qtwidgets/qgraphicsitem.html" TargetMode="External"/><Relationship Id="rId1995" Type="http://schemas.openxmlformats.org/officeDocument/2006/relationships/hyperlink" Target="http://qt-project.org/doc/qt-5.1/qtwidgets/qwizard.html" TargetMode="External"/><Relationship Id="rId713" Type="http://schemas.openxmlformats.org/officeDocument/2006/relationships/hyperlink" Target="http://qt-project.org/doc/qt-5.1/qtgui/qsyntaxhighlighter.html" TargetMode="External"/><Relationship Id="rId920" Type="http://schemas.openxmlformats.org/officeDocument/2006/relationships/hyperlink" Target="http://qt-project.org/doc/qt-5.1/qtquick/qmlmodule-qt-labs-folderlistmodel1-qt-labs-folderlistmodel-1-0.html" TargetMode="External"/><Relationship Id="rId1343" Type="http://schemas.openxmlformats.org/officeDocument/2006/relationships/hyperlink" Target="http://qt-project.org/doc/qt-5.1/qtcore/qmetaproperty.html" TargetMode="External"/><Relationship Id="rId1550" Type="http://schemas.openxmlformats.org/officeDocument/2006/relationships/hyperlink" Target="http://qt-project.org/doc/qt-5.1/qtwidgets/stylesheet.html" TargetMode="External"/><Relationship Id="rId1648" Type="http://schemas.openxmlformats.org/officeDocument/2006/relationships/hyperlink" Target="http://qt-project.org/doc/qt-5.1/qtcore/qitemselectionmodel.html" TargetMode="External"/><Relationship Id="rId1203" Type="http://schemas.openxmlformats.org/officeDocument/2006/relationships/hyperlink" Target="http://qt-project.org/doc/qt-5.1/qtquick/qquickwindow.html" TargetMode="External"/><Relationship Id="rId1410" Type="http://schemas.openxmlformats.org/officeDocument/2006/relationships/hyperlink" Target="http://qt-project.org/doc/qt-5.1/qtwidgets/qaction.html" TargetMode="External"/><Relationship Id="rId1508" Type="http://schemas.openxmlformats.org/officeDocument/2006/relationships/hyperlink" Target="http://qt-project.org/doc/qt-5.1/qtwidgets/qstylefactory.html" TargetMode="External"/><Relationship Id="rId1855" Type="http://schemas.openxmlformats.org/officeDocument/2006/relationships/hyperlink" Target="http://qt-project.org/doc/qt-5.1/qtwidgets/qdial.html" TargetMode="External"/><Relationship Id="rId1715" Type="http://schemas.openxmlformats.org/officeDocument/2006/relationships/hyperlink" Target="http://qt-project.org/doc/qt-5.1/qtwidgets/qgraphicsitem.html" TargetMode="External"/><Relationship Id="rId1922" Type="http://schemas.openxmlformats.org/officeDocument/2006/relationships/hyperlink" Target="http://qt-project.org/doc/qt-5.1/qtwidgets/qpushbutton.html" TargetMode="External"/><Relationship Id="rId296" Type="http://schemas.openxmlformats.org/officeDocument/2006/relationships/hyperlink" Target="http://qt-project.org/doc/qt-5.1/qtcore/threads.html" TargetMode="External"/><Relationship Id="rId2184" Type="http://schemas.openxmlformats.org/officeDocument/2006/relationships/hyperlink" Target="http://qt-project.org/doc/qt-5.1/qtsql/qsqlresult.html" TargetMode="External"/><Relationship Id="rId156" Type="http://schemas.openxmlformats.org/officeDocument/2006/relationships/hyperlink" Target="http://qt-project.org/doc/qtcreator-2.8/creator-troubleshooting-debugging.html" TargetMode="External"/><Relationship Id="rId363" Type="http://schemas.openxmlformats.org/officeDocument/2006/relationships/hyperlink" Target="http://qt-project.org/doc/qt-5.1/qtcore/qlibraryinfo.html" TargetMode="External"/><Relationship Id="rId570" Type="http://schemas.openxmlformats.org/officeDocument/2006/relationships/hyperlink" Target="http://qt-project.org/doc/qt-5.1/qtgui/qgradient.html" TargetMode="External"/><Relationship Id="rId2044" Type="http://schemas.openxmlformats.org/officeDocument/2006/relationships/hyperlink" Target="http://qt-project.org/doc/qt-5.1/qtwidgets/qwidget.html" TargetMode="External"/><Relationship Id="rId2251" Type="http://schemas.openxmlformats.org/officeDocument/2006/relationships/hyperlink" Target="http://qt-project.org/doc/qt-5.1/qtsvg/qsvgrenderer.html" TargetMode="External"/><Relationship Id="rId223" Type="http://schemas.openxmlformats.org/officeDocument/2006/relationships/hyperlink" Target="http://qt-project.org/doc/qt-5.1/qtgui/qtextdocument.html" TargetMode="External"/><Relationship Id="rId430" Type="http://schemas.openxmlformats.org/officeDocument/2006/relationships/hyperlink" Target="http://qt-project.org/doc/qt-5.1/qtgui/qshowevent.html" TargetMode="External"/><Relationship Id="rId668" Type="http://schemas.openxmlformats.org/officeDocument/2006/relationships/hyperlink" Target="http://qt-project.org/doc/qt-5.1/qtdoc/session.html" TargetMode="External"/><Relationship Id="rId875" Type="http://schemas.openxmlformats.org/officeDocument/2006/relationships/hyperlink" Target="http://qt-project.org/doc/qt-5.1/qtquick/qquickview.html" TargetMode="External"/><Relationship Id="rId1060" Type="http://schemas.openxmlformats.org/officeDocument/2006/relationships/hyperlink" Target="http://qt-project.org/doc/qt-5.1/qtqml/qml-qtqml-models2-listelement.html" TargetMode="External"/><Relationship Id="rId1298" Type="http://schemas.openxmlformats.org/officeDocument/2006/relationships/hyperlink" Target="http://qt-project.org/doc/qt-5.1/qtcore/qobject.html" TargetMode="External"/><Relationship Id="rId2111" Type="http://schemas.openxmlformats.org/officeDocument/2006/relationships/hyperlink" Target="http://qt-project.org/doc/qt-5.1/qtsql/sql-sqlstatements.html" TargetMode="External"/><Relationship Id="rId528" Type="http://schemas.openxmlformats.org/officeDocument/2006/relationships/hyperlink" Target="http://qt-project.org/doc/qt-5.1/qtgui/qpaintdevice.html" TargetMode="External"/><Relationship Id="rId735" Type="http://schemas.openxmlformats.org/officeDocument/2006/relationships/hyperlink" Target="http://qt-project.org/doc/qt-5.1/qtgui/qabstracttextdocumentlayout.html" TargetMode="External"/><Relationship Id="rId942" Type="http://schemas.openxmlformats.org/officeDocument/2006/relationships/hyperlink" Target="http://qt-project.org/doc/qt-5.1/qtquickcontrols/qml-qtquick-controls1-stackview.html" TargetMode="External"/><Relationship Id="rId1158" Type="http://schemas.openxmlformats.org/officeDocument/2006/relationships/hyperlink" Target="http://qt-project.org/doc/qt-5.1/qtquick/qml-qtquick2-propertyanimation.html" TargetMode="External"/><Relationship Id="rId1365" Type="http://schemas.openxmlformats.org/officeDocument/2006/relationships/hyperlink" Target="http://qt-project.org/doc/qt-5.1/qtquick/qquickview.html" TargetMode="External"/><Relationship Id="rId1572" Type="http://schemas.openxmlformats.org/officeDocument/2006/relationships/hyperlink" Target="http://qt-project.org/doc/qt-5.1/qtwidgets/qwidget.html" TargetMode="External"/><Relationship Id="rId2209" Type="http://schemas.openxmlformats.org/officeDocument/2006/relationships/hyperlink" Target="http://qt-project.org/doc/qt-5.1/qtconcurrent/qtconcurrent-index.html" TargetMode="External"/><Relationship Id="rId1018" Type="http://schemas.openxmlformats.org/officeDocument/2006/relationships/hyperlink" Target="http://qt-project.org/doc/qt-5.1/qtquick/qml-qtquick2-stategroup.html" TargetMode="External"/><Relationship Id="rId1225" Type="http://schemas.openxmlformats.org/officeDocument/2006/relationships/hyperlink" Target="http://qt-project.org/doc/qt-5.1/qtquick/qsgmaterial.html" TargetMode="External"/><Relationship Id="rId1432" Type="http://schemas.openxmlformats.org/officeDocument/2006/relationships/hyperlink" Target="http://qt-project.org/doc/qt-5.1/qtwidgets/qmessagebox.html" TargetMode="External"/><Relationship Id="rId1877" Type="http://schemas.openxmlformats.org/officeDocument/2006/relationships/hyperlink" Target="http://qt-project.org/doc/qt-5.1/qtwidgets/qabstractscrollarea.html" TargetMode="External"/><Relationship Id="rId71" Type="http://schemas.openxmlformats.org/officeDocument/2006/relationships/hyperlink" Target="http://qt-project.org/doc/qtcreator-2.8/creator-build-example-application.html" TargetMode="External"/><Relationship Id="rId802" Type="http://schemas.openxmlformats.org/officeDocument/2006/relationships/hyperlink" Target="http://qt-project.org/doc/qt-5.1/qtgui/qopenglbuffer.html" TargetMode="External"/><Relationship Id="rId1737" Type="http://schemas.openxmlformats.org/officeDocument/2006/relationships/hyperlink" Target="http://qt-project.org/doc/qt-5.1/qtwidgets/qgraphicslinearlayout.html" TargetMode="External"/><Relationship Id="rId1944" Type="http://schemas.openxmlformats.org/officeDocument/2006/relationships/hyperlink" Target="http://qt-project.org/doc/qt-5.1/qtwidgets/qgroupbox.html" TargetMode="External"/><Relationship Id="rId29" Type="http://schemas.openxmlformats.org/officeDocument/2006/relationships/hyperlink" Target="http://qt-project.org/doc/qt-5.1/qtdesigner/qdesignerdynamicpropertysheetextension.html" TargetMode="External"/><Relationship Id="rId178" Type="http://schemas.openxmlformats.org/officeDocument/2006/relationships/hyperlink" Target="http://qt-project.org/doc/qtcreator-2.8/creator-help-overview.html" TargetMode="External"/><Relationship Id="rId1804" Type="http://schemas.openxmlformats.org/officeDocument/2006/relationships/hyperlink" Target="http://qt-project.org/doc/qt-5.1/qtwidgets/qgraphicsview.html" TargetMode="External"/><Relationship Id="rId385" Type="http://schemas.openxmlformats.org/officeDocument/2006/relationships/hyperlink" Target="http://qt-project.org/doc/qt-5.1/qtcore/qcoreapplication.html" TargetMode="External"/><Relationship Id="rId592" Type="http://schemas.openxmlformats.org/officeDocument/2006/relationships/hyperlink" Target="http://qt-project.org/doc/qt-5.1/qtgui/qpolygon.html" TargetMode="External"/><Relationship Id="rId2066" Type="http://schemas.openxmlformats.org/officeDocument/2006/relationships/hyperlink" Target="http://qt-project.org/doc/qt-5.1/qtsql/qtsql-index.html" TargetMode="External"/><Relationship Id="rId245" Type="http://schemas.openxmlformats.org/officeDocument/2006/relationships/hyperlink" Target="http://qt-project.org/doc/qt-5.1/qtcore/qbitarray.html" TargetMode="External"/><Relationship Id="rId452" Type="http://schemas.openxmlformats.org/officeDocument/2006/relationships/hyperlink" Target="http://qt-project.org/doc/qt-5.1/qtcore/qxmlstreamreader.html" TargetMode="External"/><Relationship Id="rId897" Type="http://schemas.openxmlformats.org/officeDocument/2006/relationships/hyperlink" Target="http://qt-project.org/doc/qt-5.1/qtqml/qml-qtqml2-binding.html" TargetMode="External"/><Relationship Id="rId1082" Type="http://schemas.openxmlformats.org/officeDocument/2006/relationships/hyperlink" Target="http://qt-project.org/doc/qt-5.1/qtquick/qml-qtquick2-shadereffectsource.html" TargetMode="External"/><Relationship Id="rId2133" Type="http://schemas.openxmlformats.org/officeDocument/2006/relationships/hyperlink" Target="http://qt-project.org/doc/qt-5.1/qtwidgets/qtableview.html" TargetMode="External"/><Relationship Id="rId105" Type="http://schemas.openxmlformats.org/officeDocument/2006/relationships/hyperlink" Target="http://qt-project.org/doc/qtcreator-2.8/quick-application-logic.html" TargetMode="External"/><Relationship Id="rId312" Type="http://schemas.openxmlformats.org/officeDocument/2006/relationships/hyperlink" Target="http://qt-project.org/doc/qt-5.1/qtcore/qreadwritelock.html" TargetMode="External"/><Relationship Id="rId757" Type="http://schemas.openxmlformats.org/officeDocument/2006/relationships/hyperlink" Target="http://qt-project.org/doc/qt-5.1/qtgui/qtextdocument.html" TargetMode="External"/><Relationship Id="rId964" Type="http://schemas.openxmlformats.org/officeDocument/2006/relationships/hyperlink" Target="http://qt-project.org/doc/qt-5.1/qtquickcontrols/qml-qtquick-controls1-stackview.html" TargetMode="External"/><Relationship Id="rId1387" Type="http://schemas.openxmlformats.org/officeDocument/2006/relationships/hyperlink" Target="http://qt-project.org/doc/qt-5.1/qtwebkit/qtwebkitwidgets-index.html" TargetMode="External"/><Relationship Id="rId1594" Type="http://schemas.openxmlformats.org/officeDocument/2006/relationships/hyperlink" Target="http://qt-project.org/doc/qt-5.1/qtwidgets/qtreeview.html" TargetMode="External"/><Relationship Id="rId2200" Type="http://schemas.openxmlformats.org/officeDocument/2006/relationships/hyperlink" Target="http://qt-project.org/doc/qt-5.1/qttestlib/qtesteventlist.html" TargetMode="External"/><Relationship Id="rId93" Type="http://schemas.openxmlformats.org/officeDocument/2006/relationships/hyperlink" Target="http://qt-project.org/doc/qtcreator-2.8/creator-project-managing-sessions.html" TargetMode="External"/><Relationship Id="rId617" Type="http://schemas.openxmlformats.org/officeDocument/2006/relationships/hyperlink" Target="http://qt-project.org/doc/qt-5.1/qtgui/qpaintengine.html" TargetMode="External"/><Relationship Id="rId824" Type="http://schemas.openxmlformats.org/officeDocument/2006/relationships/hyperlink" Target="http://qt-project.org/doc/qt-5.1/qtqml/qmlreference.html" TargetMode="External"/><Relationship Id="rId1247" Type="http://schemas.openxmlformats.org/officeDocument/2006/relationships/hyperlink" Target="http://qt-project.org/doc/qt-5.1/qtquick/qsggeometry-attribute.html" TargetMode="External"/><Relationship Id="rId1454" Type="http://schemas.openxmlformats.org/officeDocument/2006/relationships/hyperlink" Target="http://qt-project.org/doc/qt-5.1/qtwidgets/qwidget.html" TargetMode="External"/><Relationship Id="rId1661" Type="http://schemas.openxmlformats.org/officeDocument/2006/relationships/hyperlink" Target="http://qt-project.org/doc/qt-5.1/qtwidgets/qabstractitemdelegate.html" TargetMode="External"/><Relationship Id="rId1899" Type="http://schemas.openxmlformats.org/officeDocument/2006/relationships/hyperlink" Target="http://qt-project.org/doc/qt-5.1/qtwidgets/qtoolbox.html" TargetMode="External"/><Relationship Id="rId1107" Type="http://schemas.openxmlformats.org/officeDocument/2006/relationships/hyperlink" Target="http://qt-project.org/doc/qt-5.1/qtquick/qtquick-effects-transformations.html" TargetMode="External"/><Relationship Id="rId1314" Type="http://schemas.openxmlformats.org/officeDocument/2006/relationships/hyperlink" Target="http://qt-project.org/doc/qt-5.1/qtcore/qmetatype.html" TargetMode="External"/><Relationship Id="rId1521" Type="http://schemas.openxmlformats.org/officeDocument/2006/relationships/hyperlink" Target="http://qt-project.org/doc/qt-5.1/qtwidgets/qstyle.html" TargetMode="External"/><Relationship Id="rId1759" Type="http://schemas.openxmlformats.org/officeDocument/2006/relationships/hyperlink" Target="http://qt-project.org/doc/qt-5.1/qtwidgets/qgraphicsitem.html" TargetMode="External"/><Relationship Id="rId1966" Type="http://schemas.openxmlformats.org/officeDocument/2006/relationships/hyperlink" Target="http://qt-project.org/doc/qt-5.1/qtwidgets/qfileiconprovider.html" TargetMode="External"/><Relationship Id="rId1619" Type="http://schemas.openxmlformats.org/officeDocument/2006/relationships/hyperlink" Target="http://qt-project.org/doc/qt-5.1/qtcore/qabstractitemmodel.html" TargetMode="External"/><Relationship Id="rId1826" Type="http://schemas.openxmlformats.org/officeDocument/2006/relationships/hyperlink" Target="http://qt-project.org/doc/qt-5.1/qtwidgets/qgraphicsitem.html" TargetMode="External"/><Relationship Id="rId20" Type="http://schemas.openxmlformats.org/officeDocument/2006/relationships/hyperlink" Target="http://qt-project.org/doc/qt-5.1/qtdesigner/designer-using-custom-widgets.html" TargetMode="External"/><Relationship Id="rId2088" Type="http://schemas.openxmlformats.org/officeDocument/2006/relationships/hyperlink" Target="http://qt-project.org/doc/qt-5.1/qtsql/qsqlquerymodel.html" TargetMode="External"/><Relationship Id="rId267" Type="http://schemas.openxmlformats.org/officeDocument/2006/relationships/hyperlink" Target="http://qt-project.org/doc/qt-5.1/qtcore/qvector.html" TargetMode="External"/><Relationship Id="rId474" Type="http://schemas.openxmlformats.org/officeDocument/2006/relationships/hyperlink" Target="http://qt-project.org/doc/qt-5.1/qtcore/qjsonobject-iterator.html" TargetMode="External"/><Relationship Id="rId2155" Type="http://schemas.openxmlformats.org/officeDocument/2006/relationships/hyperlink" Target="http://qt-project.org/doc/qt-5.1/qtsql/qsqldatabase.html" TargetMode="External"/><Relationship Id="rId127" Type="http://schemas.openxmlformats.org/officeDocument/2006/relationships/hyperlink" Target="http://qt-project.org/doc/qtcreator-2.8/creator-editor-options-text.html" TargetMode="External"/><Relationship Id="rId681" Type="http://schemas.openxmlformats.org/officeDocument/2006/relationships/hyperlink" Target="http://qt-project.org/doc/qt-5.1/qtgui/qtextdocument.html" TargetMode="External"/><Relationship Id="rId779" Type="http://schemas.openxmlformats.org/officeDocument/2006/relationships/hyperlink" Target="http://qt-project.org/doc/qt-5.1/qtcore/qobject.html" TargetMode="External"/><Relationship Id="rId986" Type="http://schemas.openxmlformats.org/officeDocument/2006/relationships/hyperlink" Target="http://qt-project.org/doc/qt-5.1/qtquick/qml-qtquick2-item.html" TargetMode="External"/><Relationship Id="rId334" Type="http://schemas.openxmlformats.org/officeDocument/2006/relationships/hyperlink" Target="http://qt-project.org/doc/qt-5.1/qtcore/qsequentialanimationgroup.html" TargetMode="External"/><Relationship Id="rId541" Type="http://schemas.openxmlformats.org/officeDocument/2006/relationships/hyperlink" Target="http://qt-project.org/doc/qt-5.1/qtcore/qlinef.html" TargetMode="External"/><Relationship Id="rId639" Type="http://schemas.openxmlformats.org/officeDocument/2006/relationships/hyperlink" Target="http://qt-project.org/doc/qt-5.1/qtgui/qopenglcontext.html" TargetMode="External"/><Relationship Id="rId1171" Type="http://schemas.openxmlformats.org/officeDocument/2006/relationships/hyperlink" Target="http://qt-project.org/doc/qt-5.1/qtquick/qml-qtquick2-spritesequence.html" TargetMode="External"/><Relationship Id="rId1269" Type="http://schemas.openxmlformats.org/officeDocument/2006/relationships/hyperlink" Target="http://qt-project.org/doc/qt-5.1/qtqml/qqmlcomponent.html" TargetMode="External"/><Relationship Id="rId1476" Type="http://schemas.openxmlformats.org/officeDocument/2006/relationships/hyperlink" Target="http://qt-project.org/doc/qt-5.1/qtwidgets/qstyle.html" TargetMode="External"/><Relationship Id="rId2015" Type="http://schemas.openxmlformats.org/officeDocument/2006/relationships/hyperlink" Target="http://qt-project.org/doc/qt-5.1/qtwebkit/qwebframe.html" TargetMode="External"/><Relationship Id="rId2222" Type="http://schemas.openxmlformats.org/officeDocument/2006/relationships/hyperlink" Target="http://qt-project.org/doc/qt-5.1/qtcore/qfuturewatcher.html" TargetMode="External"/><Relationship Id="rId401" Type="http://schemas.openxmlformats.org/officeDocument/2006/relationships/hyperlink" Target="http://qt-project.org/doc/qt-5.1/qtcore/qtimerevent.html" TargetMode="External"/><Relationship Id="rId846" Type="http://schemas.openxmlformats.org/officeDocument/2006/relationships/hyperlink" Target="http://qt-project.org/doc/qt-5.1/qtqml/qtqml-cppintegration-definetypes.html" TargetMode="External"/><Relationship Id="rId1031" Type="http://schemas.openxmlformats.org/officeDocument/2006/relationships/hyperlink" Target="http://qt-project.org/doc/qt-5.1/qtquick/qml-qtquick2-scriptaction.html" TargetMode="External"/><Relationship Id="rId1129" Type="http://schemas.openxmlformats.org/officeDocument/2006/relationships/hyperlink" Target="http://qt-project.org/doc/qt-5.1/qtquick/qml-qtquick2-anchoranimation.html" TargetMode="External"/><Relationship Id="rId1683" Type="http://schemas.openxmlformats.org/officeDocument/2006/relationships/hyperlink" Target="http://qt-project.org/doc/qt-5.1/qtcore/qvariant.html" TargetMode="External"/><Relationship Id="rId1890" Type="http://schemas.openxmlformats.org/officeDocument/2006/relationships/hyperlink" Target="http://qt-project.org/doc/qt-5.1/qtwidgets/qtabbar.html" TargetMode="External"/><Relationship Id="rId1988" Type="http://schemas.openxmlformats.org/officeDocument/2006/relationships/hyperlink" Target="http://qt-project.org/doc/qt-5.1/qtwidgets/qundogroup.html" TargetMode="External"/><Relationship Id="rId706" Type="http://schemas.openxmlformats.org/officeDocument/2006/relationships/hyperlink" Target="http://qt-project.org/doc/qt-5.1/qtgui/qtextblock.html" TargetMode="External"/><Relationship Id="rId913" Type="http://schemas.openxmlformats.org/officeDocument/2006/relationships/hyperlink" Target="http://qt-project.org/doc/qt-5.1/qtquick/qml-qtquick-window2-window.html" TargetMode="External"/><Relationship Id="rId1336" Type="http://schemas.openxmlformats.org/officeDocument/2006/relationships/hyperlink" Target="http://qt-project.org/doc/qt-5.1/qtqml/qqmlengine.html" TargetMode="External"/><Relationship Id="rId1543" Type="http://schemas.openxmlformats.org/officeDocument/2006/relationships/hyperlink" Target="http://qt-project.org/doc/qt-5.1/qtwidgets/qapplication.html" TargetMode="External"/><Relationship Id="rId1750" Type="http://schemas.openxmlformats.org/officeDocument/2006/relationships/hyperlink" Target="http://qt-project.org/doc/qt-5.1/qtwidgets/qgraphicsitem.html" TargetMode="External"/><Relationship Id="rId42" Type="http://schemas.openxmlformats.org/officeDocument/2006/relationships/hyperlink" Target="http://qt-project.org/doc/qt-5.1/qttestlib/qtest.html" TargetMode="External"/><Relationship Id="rId1403" Type="http://schemas.openxmlformats.org/officeDocument/2006/relationships/hyperlink" Target="http://qt-project.org/doc/qt-5.1/qtwidgets/mainwindow.html" TargetMode="External"/><Relationship Id="rId1610" Type="http://schemas.openxmlformats.org/officeDocument/2006/relationships/hyperlink" Target="http://qt-project.org/doc/qt-5.1/qtwidgets/qabstractitemdelegate.html" TargetMode="External"/><Relationship Id="rId1848" Type="http://schemas.openxmlformats.org/officeDocument/2006/relationships/hyperlink" Target="http://qt-project.org/doc/qt-5.1/qtwidgets/qwidget.html" TargetMode="External"/><Relationship Id="rId191" Type="http://schemas.openxmlformats.org/officeDocument/2006/relationships/hyperlink" Target="http://qt-project.org/doc/qt-5.1/qtcore/properties.html" TargetMode="External"/><Relationship Id="rId1708" Type="http://schemas.openxmlformats.org/officeDocument/2006/relationships/hyperlink" Target="http://qt-project.org/doc/qt-5.1/qtwidgets/qtreewidget.html" TargetMode="External"/><Relationship Id="rId1915" Type="http://schemas.openxmlformats.org/officeDocument/2006/relationships/hyperlink" Target="http://qt-project.org/doc/qt-5.1/qtwidgets/qcalendarwidget.html" TargetMode="External"/><Relationship Id="rId289" Type="http://schemas.openxmlformats.org/officeDocument/2006/relationships/hyperlink" Target="http://qt-project.org/doc/qt-5.1/qtcore/qhash.html" TargetMode="External"/><Relationship Id="rId496" Type="http://schemas.openxmlformats.org/officeDocument/2006/relationships/hyperlink" Target="http://qt-project.org/doc/qt-5.1/qtgui/qpainter.html" TargetMode="External"/><Relationship Id="rId2177" Type="http://schemas.openxmlformats.org/officeDocument/2006/relationships/hyperlink" Target="http://qt-project.org/doc/qt-5.1/qtsql/qsqlrecord.html" TargetMode="External"/><Relationship Id="rId149" Type="http://schemas.openxmlformats.org/officeDocument/2006/relationships/hyperlink" Target="http://qt-project.org/doc/qtcreator-2.8/creator-debugger-engines.html" TargetMode="External"/><Relationship Id="rId356" Type="http://schemas.openxmlformats.org/officeDocument/2006/relationships/hyperlink" Target="http://qt-project.org/doc/qt-5.1/qtcore/plugins-howto.html" TargetMode="External"/><Relationship Id="rId563" Type="http://schemas.openxmlformats.org/officeDocument/2006/relationships/hyperlink" Target="http://qt-project.org/doc/qt-5.1/qtgui/qpixmap.html" TargetMode="External"/><Relationship Id="rId770" Type="http://schemas.openxmlformats.org/officeDocument/2006/relationships/hyperlink" Target="http://qt-project.org/doc/qt-5.1/qtgui/qtextdocument.html" TargetMode="External"/><Relationship Id="rId1193" Type="http://schemas.openxmlformats.org/officeDocument/2006/relationships/hyperlink" Target="http://qt-project.org/doc/qt-5.1/qtquick/qquickwindow.html" TargetMode="External"/><Relationship Id="rId2037" Type="http://schemas.openxmlformats.org/officeDocument/2006/relationships/hyperlink" Target="http://qt-project.org/doc/qt-5.1/qtwebkit/qwebview.html" TargetMode="External"/><Relationship Id="rId2244" Type="http://schemas.openxmlformats.org/officeDocument/2006/relationships/hyperlink" Target="http://qt-project.org/doc/qt-5.1/qtsvg/qsvgrenderer.html" TargetMode="External"/><Relationship Id="rId216" Type="http://schemas.openxmlformats.org/officeDocument/2006/relationships/hyperlink" Target="http://qt-project.org/doc/qt-5.1/qtgui/qimagereader.html" TargetMode="External"/><Relationship Id="rId423" Type="http://schemas.openxmlformats.org/officeDocument/2006/relationships/hyperlink" Target="http://qt-project.org/doc/qt-5.1/qtgui/qdragmoveevent.html" TargetMode="External"/><Relationship Id="rId868" Type="http://schemas.openxmlformats.org/officeDocument/2006/relationships/hyperlink" Target="http://qt-project.org/doc/qt-5.1/qtdoc/qtquick-usecase-animations.html" TargetMode="External"/><Relationship Id="rId1053" Type="http://schemas.openxmlformats.org/officeDocument/2006/relationships/hyperlink" Target="http://qt-project.org/doc/qt-5.1/qtquick/qml-qtquick2-patharc.html" TargetMode="External"/><Relationship Id="rId1260" Type="http://schemas.openxmlformats.org/officeDocument/2006/relationships/hyperlink" Target="http://qt-project.org/doc/qt-5.1/qtqml/qqmlcomponent.html" TargetMode="External"/><Relationship Id="rId1498" Type="http://schemas.openxmlformats.org/officeDocument/2006/relationships/hyperlink" Target="http://qt-project.org/doc/qt-5.1/qtgui/qpalette.html" TargetMode="External"/><Relationship Id="rId2104" Type="http://schemas.openxmlformats.org/officeDocument/2006/relationships/hyperlink" Target="http://qt-project.org/doc/qt-5.1/qtsql/qsqldriver.html" TargetMode="External"/><Relationship Id="rId630" Type="http://schemas.openxmlformats.org/officeDocument/2006/relationships/hyperlink" Target="http://qt-project.org/doc/qt-5.1/qtgui/qsurfaceformat.html" TargetMode="External"/><Relationship Id="rId728" Type="http://schemas.openxmlformats.org/officeDocument/2006/relationships/hyperlink" Target="http://qt-project.org/doc/qt-5.1/qtgui/qtextblock.html" TargetMode="External"/><Relationship Id="rId935" Type="http://schemas.openxmlformats.org/officeDocument/2006/relationships/hyperlink" Target="http://qt-project.org/doc/qt-5.1/qtquickcontrols/qml-qtquick-controls1-menu.html" TargetMode="External"/><Relationship Id="rId1358" Type="http://schemas.openxmlformats.org/officeDocument/2006/relationships/hyperlink" Target="http://qt-project.org/doc/qt-5.1/qtquick/qquickpainteditem.html" TargetMode="External"/><Relationship Id="rId1565" Type="http://schemas.openxmlformats.org/officeDocument/2006/relationships/hyperlink" Target="http://qt-project.org/doc/qt-5.1/qtwidgets/stylesheet-reference.html" TargetMode="External"/><Relationship Id="rId1772" Type="http://schemas.openxmlformats.org/officeDocument/2006/relationships/hyperlink" Target="http://qt-project.org/doc/qt-5.1/qtwidgets/qgraphicsitem.html" TargetMode="External"/><Relationship Id="rId64" Type="http://schemas.openxmlformats.org/officeDocument/2006/relationships/hyperlink" Target="http://qt-project.org/doc/qt-5.1/qtdoc/moc.html" TargetMode="External"/><Relationship Id="rId1120" Type="http://schemas.openxmlformats.org/officeDocument/2006/relationships/hyperlink" Target="http://qt-project.org/doc/qt-5.1/qtquick/qml-qtquick2-focusscope.html" TargetMode="External"/><Relationship Id="rId1218" Type="http://schemas.openxmlformats.org/officeDocument/2006/relationships/hyperlink" Target="http://qt-project.org/doc/qt-5.1/qtquick/qsgopacitynode.html" TargetMode="External"/><Relationship Id="rId1425" Type="http://schemas.openxmlformats.org/officeDocument/2006/relationships/hyperlink" Target="http://qt-project.org/doc/qt-5.1/qtwidgets/dialogs.html" TargetMode="External"/><Relationship Id="rId1632" Type="http://schemas.openxmlformats.org/officeDocument/2006/relationships/hyperlink" Target="http://qt-project.org/doc/qt-5.1/qtgui/qstandarditemmodel.html" TargetMode="External"/><Relationship Id="rId1937" Type="http://schemas.openxmlformats.org/officeDocument/2006/relationships/hyperlink" Target="http://qt-project.org/doc/qt-5.1/qtwidgets/qspinbox.html" TargetMode="External"/><Relationship Id="rId2199" Type="http://schemas.openxmlformats.org/officeDocument/2006/relationships/hyperlink" Target="http://qt-project.org/doc/qt-5.1/qttestlib/tutorial4.html" TargetMode="External"/><Relationship Id="rId280" Type="http://schemas.openxmlformats.org/officeDocument/2006/relationships/hyperlink" Target="http://ru.wikipedia.org/wiki/%D0%A1%D1%82%D1%80%D1%83%D0%BA%D1%82%D1%83%D1%80%D0%B0_%D0%B4%D0%B0%D0%BD%D0%BD%D1%8B%D1%85" TargetMode="External"/><Relationship Id="rId140" Type="http://schemas.openxmlformats.org/officeDocument/2006/relationships/hyperlink" Target="http://qt-project.org/doc/qtcreator-2.8/creator-developing-bb10.html" TargetMode="External"/><Relationship Id="rId378" Type="http://schemas.openxmlformats.org/officeDocument/2006/relationships/hyperlink" Target="http://qt-project.org/doc/qt-5.1/qtcore/plugins.html" TargetMode="External"/><Relationship Id="rId585" Type="http://schemas.openxmlformats.org/officeDocument/2006/relationships/hyperlink" Target="http://qt-project.org/doc/qt-5.1/qtgui/qpaintengine.html" TargetMode="External"/><Relationship Id="rId792" Type="http://schemas.openxmlformats.org/officeDocument/2006/relationships/hyperlink" Target="http://qt-project.org/doc/qt-5.1/qtgui/qtextdocument.html" TargetMode="External"/><Relationship Id="rId2059" Type="http://schemas.openxmlformats.org/officeDocument/2006/relationships/hyperlink" Target="http://qt-project.org/doc/qt-5.1/qtwebkit/qwebelement.html" TargetMode="External"/><Relationship Id="rId6" Type="http://schemas.openxmlformats.org/officeDocument/2006/relationships/hyperlink" Target="http://qt-project.org/doc/qt-5.1/qtdoc/index.html" TargetMode="External"/><Relationship Id="rId238" Type="http://schemas.openxmlformats.org/officeDocument/2006/relationships/hyperlink" Target="http://qt-project.org/doc/qt-5.1/qtgui/qinputmethodevent-attribute.html" TargetMode="External"/><Relationship Id="rId445" Type="http://schemas.openxmlformats.org/officeDocument/2006/relationships/hyperlink" Target="http://qt-project.org/doc/qt-5.1/qtcore/qxmlstreamreader.html" TargetMode="External"/><Relationship Id="rId652" Type="http://schemas.openxmlformats.org/officeDocument/2006/relationships/hyperlink" Target="http://qt-project.org/doc/qt-5.1/qtgui/qstylehints.html" TargetMode="External"/><Relationship Id="rId1075" Type="http://schemas.openxmlformats.org/officeDocument/2006/relationships/hyperlink" Target="http://qt-project.org/doc/qt-5.1/qtqml/qml-qtqml-models2-listmodel.html" TargetMode="External"/><Relationship Id="rId1282" Type="http://schemas.openxmlformats.org/officeDocument/2006/relationships/hyperlink" Target="http://qt-project.org/doc/qt-5.1/qtqml/tutorials-extending-chapter3-bindings.html" TargetMode="External"/><Relationship Id="rId2126" Type="http://schemas.openxmlformats.org/officeDocument/2006/relationships/hyperlink" Target="http://qt-project.org/doc/qt-5.1/qtsql/sql-model.html" TargetMode="External"/><Relationship Id="rId305" Type="http://schemas.openxmlformats.org/officeDocument/2006/relationships/hyperlink" Target="http://qt-project.org/doc/qt-5.1/qtgui/qtextcursor.html" TargetMode="External"/><Relationship Id="rId512" Type="http://schemas.openxmlformats.org/officeDocument/2006/relationships/hyperlink" Target="http://qt-project.org/doc/qt-5.1/qtgui/qpainter.html" TargetMode="External"/><Relationship Id="rId957" Type="http://schemas.openxmlformats.org/officeDocument/2006/relationships/hyperlink" Target="http://qt-project.org/doc/qt-5.1/qtquickcontrols/qml-qtquick-controls1-menuseparator.html" TargetMode="External"/><Relationship Id="rId1142" Type="http://schemas.openxmlformats.org/officeDocument/2006/relationships/hyperlink" Target="http://qt-project.org/doc/qt-5.1/qtquick/qml-qtquick2-transition.html" TargetMode="External"/><Relationship Id="rId1587" Type="http://schemas.openxmlformats.org/officeDocument/2006/relationships/hyperlink" Target="http://qt-project.org/doc/qt-5.1/qtwidgets/qgroupbox.html" TargetMode="External"/><Relationship Id="rId1794" Type="http://schemas.openxmlformats.org/officeDocument/2006/relationships/hyperlink" Target="http://qt-project.org/doc/qt-5.1/qtwidgets/qgraphicslayout.html" TargetMode="External"/><Relationship Id="rId86" Type="http://schemas.openxmlformats.org/officeDocument/2006/relationships/hyperlink" Target="http://qt-project.org/doc/qtcreator-2.8/creator-tool-chains.html" TargetMode="External"/><Relationship Id="rId817" Type="http://schemas.openxmlformats.org/officeDocument/2006/relationships/hyperlink" Target="http://qt-project.org/doc/qt-5.1/qtgui/qopenglvertexarrayobject.html" TargetMode="External"/><Relationship Id="rId1002" Type="http://schemas.openxmlformats.org/officeDocument/2006/relationships/hyperlink" Target="http://qt-project.org/doc/qt-5.1/qtquick/qtquick-qmltypereference.html" TargetMode="External"/><Relationship Id="rId1447" Type="http://schemas.openxmlformats.org/officeDocument/2006/relationships/hyperlink" Target="http://qt-project.org/doc/qt-5.1/qtgui/qdesktopservices.html" TargetMode="External"/><Relationship Id="rId1654" Type="http://schemas.openxmlformats.org/officeDocument/2006/relationships/hyperlink" Target="http://qt-project.org/doc/qt-5.1/qtwidgets/qcombobox.html" TargetMode="External"/><Relationship Id="rId1861" Type="http://schemas.openxmlformats.org/officeDocument/2006/relationships/hyperlink" Target="http://qt-project.org/doc/qt-5.1/qtwidgets/qtoolbutton.html" TargetMode="External"/><Relationship Id="rId1307" Type="http://schemas.openxmlformats.org/officeDocument/2006/relationships/hyperlink" Target="http://qt-project.org/doc/qt-5.1/qtcore/qobject.html" TargetMode="External"/><Relationship Id="rId1514" Type="http://schemas.openxmlformats.org/officeDocument/2006/relationships/hyperlink" Target="http://qt-project.org/doc/qt-5.1/qtwidgets/qstyle.html" TargetMode="External"/><Relationship Id="rId1721" Type="http://schemas.openxmlformats.org/officeDocument/2006/relationships/hyperlink" Target="http://qt-project.org/doc/qt-5.1/qtwidgets/qgraphicsitem.html" TargetMode="External"/><Relationship Id="rId1959" Type="http://schemas.openxmlformats.org/officeDocument/2006/relationships/hyperlink" Target="http://qt-project.org/doc/qt-5.1/qtwidgets/qstackedwidget.html" TargetMode="External"/><Relationship Id="rId13" Type="http://schemas.openxmlformats.org/officeDocument/2006/relationships/hyperlink" Target="http://qt-project.org/doc/qt-5.1/qtdesigner/designer-buddy-mode.html" TargetMode="External"/><Relationship Id="rId1819" Type="http://schemas.openxmlformats.org/officeDocument/2006/relationships/hyperlink" Target="http://qt-project.org/doc/qt-5.1/qtwidgets/qgraphicsitem.html" TargetMode="External"/><Relationship Id="rId2190" Type="http://schemas.openxmlformats.org/officeDocument/2006/relationships/hyperlink" Target="http://qt-project.org/doc/qt-5.1/qttestlib/qtest.html" TargetMode="External"/><Relationship Id="rId162" Type="http://schemas.openxmlformats.org/officeDocument/2006/relationships/hyperlink" Target="http://qt-project.org/doc/qtcreator-2.8/creator-running-valgrind-remotely.html" TargetMode="External"/><Relationship Id="rId467" Type="http://schemas.openxmlformats.org/officeDocument/2006/relationships/hyperlink" Target="http://qt-project.org/doc/qt-5.1/qtcore/qxmlstreamwriter.html" TargetMode="External"/><Relationship Id="rId1097" Type="http://schemas.openxmlformats.org/officeDocument/2006/relationships/hyperlink" Target="http://qt-project.org/doc/qt-5.1/qtquick/qtquick-visualcanvas-topic.html" TargetMode="External"/><Relationship Id="rId2050" Type="http://schemas.openxmlformats.org/officeDocument/2006/relationships/hyperlink" Target="http://qt-project.org/doc/qt-5.1/qtwebkit/qwebpage.html" TargetMode="External"/><Relationship Id="rId2148" Type="http://schemas.openxmlformats.org/officeDocument/2006/relationships/hyperlink" Target="http://qt-project.org/doc/qt-5.1/qtwidgets/qdatawidgetmapper.html" TargetMode="External"/><Relationship Id="rId674" Type="http://schemas.openxmlformats.org/officeDocument/2006/relationships/hyperlink" Target="http://qt-project.org/doc/qt-5.1/qtcore/qabstractitemmodel.html" TargetMode="External"/><Relationship Id="rId881" Type="http://schemas.openxmlformats.org/officeDocument/2006/relationships/hyperlink" Target="http://qt-project.org/doc/qt-5.1/qtquick/qml-qtquick-particles2-particlesystem.html" TargetMode="External"/><Relationship Id="rId979" Type="http://schemas.openxmlformats.org/officeDocument/2006/relationships/hyperlink" Target="http://qt-project.org/doc/qt-5.1/qtquickcontrolsstyles/qml-qtquick-controls-styles1-tableviewstyle.html" TargetMode="External"/><Relationship Id="rId327" Type="http://schemas.openxmlformats.org/officeDocument/2006/relationships/hyperlink" Target="http://qt-project.org/doc/qt-5.1/qtcore/qvariantanimation.html" TargetMode="External"/><Relationship Id="rId534" Type="http://schemas.openxmlformats.org/officeDocument/2006/relationships/hyperlink" Target="http://qt-project.org/doc/qt-5.1/qtgui/qpainter.html" TargetMode="External"/><Relationship Id="rId741" Type="http://schemas.openxmlformats.org/officeDocument/2006/relationships/hyperlink" Target="http://qt-project.org/doc/qt-5.1/qtgui/qtextdocument.html" TargetMode="External"/><Relationship Id="rId839" Type="http://schemas.openxmlformats.org/officeDocument/2006/relationships/hyperlink" Target="http://qt-project.org/doc/qt-5.1/qtqml/qml-qtqml2-qt.html" TargetMode="External"/><Relationship Id="rId1164" Type="http://schemas.openxmlformats.org/officeDocument/2006/relationships/hyperlink" Target="http://qt-project.org/doc/qt-5.1/qtquick/qml-qtquick2-smoothedanimation.html" TargetMode="External"/><Relationship Id="rId1371" Type="http://schemas.openxmlformats.org/officeDocument/2006/relationships/hyperlink" Target="http://qt-project.org/doc/qt-5.1/qtwidgets/qtwidgets-index.html" TargetMode="External"/><Relationship Id="rId1469" Type="http://schemas.openxmlformats.org/officeDocument/2006/relationships/hyperlink" Target="http://qt-project.org/doc/qt-5.1/qtwidgets/qwidget.html" TargetMode="External"/><Relationship Id="rId2008" Type="http://schemas.openxmlformats.org/officeDocument/2006/relationships/hyperlink" Target="http://qt-project.org/doc/qt-5.1/qtwebkit/qwebframe.html" TargetMode="External"/><Relationship Id="rId2215" Type="http://schemas.openxmlformats.org/officeDocument/2006/relationships/hyperlink" Target="http://qt-project.org/doc/qt-5.1/qtcore/qfuture.html" TargetMode="External"/><Relationship Id="rId601" Type="http://schemas.openxmlformats.org/officeDocument/2006/relationships/hyperlink" Target="http://qt-project.org/doc/qt-5.1/qtgui/qpainter.html" TargetMode="External"/><Relationship Id="rId1024" Type="http://schemas.openxmlformats.org/officeDocument/2006/relationships/hyperlink" Target="http://qt-project.org/doc/qt-5.1/qtquick/qml-qtquick2-sequentialanimation.html" TargetMode="External"/><Relationship Id="rId1231" Type="http://schemas.openxmlformats.org/officeDocument/2006/relationships/hyperlink" Target="http://qt-project.org/doc/qt-5.1/qtquick/qsgmaterial.html" TargetMode="External"/><Relationship Id="rId1676" Type="http://schemas.openxmlformats.org/officeDocument/2006/relationships/hyperlink" Target="http://qt-project.org/doc/qt-5.1/qtwidgets/qitemeditorfactory.html" TargetMode="External"/><Relationship Id="rId1883" Type="http://schemas.openxmlformats.org/officeDocument/2006/relationships/hyperlink" Target="http://qt-project.org/doc/qt-5.1/qtwidgets/qwidget.html" TargetMode="External"/><Relationship Id="rId906" Type="http://schemas.openxmlformats.org/officeDocument/2006/relationships/hyperlink" Target="http://qt-project.org/doc/qt-5.1/qtquick/qmlmodule-qtquick-window2-qtquick-window-2.html" TargetMode="External"/><Relationship Id="rId1329" Type="http://schemas.openxmlformats.org/officeDocument/2006/relationships/hyperlink" Target="http://qt-project.org/doc/qt-5.1/qtqml/qqmlextensionplugin.html" TargetMode="External"/><Relationship Id="rId1536" Type="http://schemas.openxmlformats.org/officeDocument/2006/relationships/hyperlink" Target="http://qt-project.org/doc/qt-5.1/qtgui/qfontdatabase.html" TargetMode="External"/><Relationship Id="rId1743" Type="http://schemas.openxmlformats.org/officeDocument/2006/relationships/hyperlink" Target="http://qt-project.org/doc/qt-5.1/qtwidgets/qgraphicswidget.html" TargetMode="External"/><Relationship Id="rId1950" Type="http://schemas.openxmlformats.org/officeDocument/2006/relationships/hyperlink" Target="http://qt-project.org/doc/qt-5.1/qtwidgets/qstackedwidget.html" TargetMode="External"/><Relationship Id="rId35" Type="http://schemas.openxmlformats.org/officeDocument/2006/relationships/hyperlink" Target="http://qt-project.org/doc/qt-5.1/qtdesigner/designer-layouts.html" TargetMode="External"/><Relationship Id="rId1603" Type="http://schemas.openxmlformats.org/officeDocument/2006/relationships/hyperlink" Target="http://qt-project.org/doc/qt-5.1/qtcore/qt.html" TargetMode="External"/><Relationship Id="rId1810" Type="http://schemas.openxmlformats.org/officeDocument/2006/relationships/hyperlink" Target="http://qt-project.org/doc/qt-5.1/qtwidgets/qgraphicsscene.html" TargetMode="External"/><Relationship Id="rId184" Type="http://schemas.openxmlformats.org/officeDocument/2006/relationships/hyperlink" Target="http://qt-project.org/doc/qt-5.1/qtdoc/qtmodules.html" TargetMode="External"/><Relationship Id="rId391" Type="http://schemas.openxmlformats.org/officeDocument/2006/relationships/hyperlink" Target="http://qt-project.org/doc/qt-5.1/qtcore/qobject.html" TargetMode="External"/><Relationship Id="rId1908" Type="http://schemas.openxmlformats.org/officeDocument/2006/relationships/hyperlink" Target="http://qt-project.org/doc/qt-5.1/qtwidgets/qtreeview.html" TargetMode="External"/><Relationship Id="rId2072" Type="http://schemas.openxmlformats.org/officeDocument/2006/relationships/hyperlink" Target="http://qt-project.org/doc/qt-5.1/qtsql/qsqlresult.html" TargetMode="External"/><Relationship Id="rId251" Type="http://schemas.openxmlformats.org/officeDocument/2006/relationships/hyperlink" Target="http://qt-project.org/doc/qt-5.1/qtcore/qqueue.html" TargetMode="External"/><Relationship Id="rId489" Type="http://schemas.openxmlformats.org/officeDocument/2006/relationships/hyperlink" Target="http://qt-project.org/doc/qt-5.1/qtgui/qtgui-index.html" TargetMode="External"/><Relationship Id="rId696" Type="http://schemas.openxmlformats.org/officeDocument/2006/relationships/hyperlink" Target="http://qt-project.org/doc/qt-5.1/qtgui/qtextline.html" TargetMode="External"/><Relationship Id="rId349" Type="http://schemas.openxmlformats.org/officeDocument/2006/relationships/hyperlink" Target="http://qt-project.org/doc/qt-5.1/qtcore/qhistorystate.html" TargetMode="External"/><Relationship Id="rId556" Type="http://schemas.openxmlformats.org/officeDocument/2006/relationships/hyperlink" Target="http://qt-project.org/doc/qt-5.1/qtgui/qpixmap.html" TargetMode="External"/><Relationship Id="rId763" Type="http://schemas.openxmlformats.org/officeDocument/2006/relationships/hyperlink" Target="http://qt-project.org/doc/qt-5.1/qtgui/qtextline.html" TargetMode="External"/><Relationship Id="rId1186" Type="http://schemas.openxmlformats.org/officeDocument/2006/relationships/hyperlink" Target="http://qt-project.org/doc/qt-5.1/qtqml/qqmlcontext.html" TargetMode="External"/><Relationship Id="rId1393" Type="http://schemas.openxmlformats.org/officeDocument/2006/relationships/hyperlink" Target="http://qt-project.org/doc/qt-5.1/qtwidgets/qmainwindow.html" TargetMode="External"/><Relationship Id="rId2237" Type="http://schemas.openxmlformats.org/officeDocument/2006/relationships/hyperlink" Target="http://qt-project.org/doc/qt-5.1/qtserialport/qserialportinfo.html" TargetMode="External"/><Relationship Id="rId111" Type="http://schemas.openxmlformats.org/officeDocument/2006/relationships/hyperlink" Target="http://qt-project.org/doc/qtcreator-2.8/creator-editor-functions.html" TargetMode="External"/><Relationship Id="rId209" Type="http://schemas.openxmlformats.org/officeDocument/2006/relationships/hyperlink" Target="http://qt-project.org/doc/qt-5.1/qtcore/qscopedpointer.html" TargetMode="External"/><Relationship Id="rId416" Type="http://schemas.openxmlformats.org/officeDocument/2006/relationships/hyperlink" Target="http://qt-project.org/doc/qt-5.1/qtgui/qcloseevent.html" TargetMode="External"/><Relationship Id="rId970" Type="http://schemas.openxmlformats.org/officeDocument/2006/relationships/hyperlink" Target="http://qt-project.org/doc/qt-5.1/qtquickcontrols/qtquickcontrols-index.html" TargetMode="External"/><Relationship Id="rId1046" Type="http://schemas.openxmlformats.org/officeDocument/2006/relationships/hyperlink" Target="http://qt-project.org/doc/qt-5.1/qtquick/qml-qtquick2-pathcubic.html" TargetMode="External"/><Relationship Id="rId1253" Type="http://schemas.openxmlformats.org/officeDocument/2006/relationships/hyperlink" Target="http://qt-project.org/doc/qt-5.1/qtquick/qsgbasicgeometrynode.html" TargetMode="External"/><Relationship Id="rId1698" Type="http://schemas.openxmlformats.org/officeDocument/2006/relationships/hyperlink" Target="http://qt-project.org/doc/qt-5.1/qtwidgets/qstyleditemdelegate.html" TargetMode="External"/><Relationship Id="rId623" Type="http://schemas.openxmlformats.org/officeDocument/2006/relationships/hyperlink" Target="http://qt-project.org/doc/qt-5.1/qtgui/qpixmapcache-key.html" TargetMode="External"/><Relationship Id="rId830" Type="http://schemas.openxmlformats.org/officeDocument/2006/relationships/hyperlink" Target="http://qt-project.org/doc/qt-5.1/qtqml/qtqml-javascript-expressions.html" TargetMode="External"/><Relationship Id="rId928" Type="http://schemas.openxmlformats.org/officeDocument/2006/relationships/hyperlink" Target="http://qt-project.org/doc/qt-5.1/qtquickcontrols/qml-qtquick-controls1-applicationwindow.html" TargetMode="External"/><Relationship Id="rId1460" Type="http://schemas.openxmlformats.org/officeDocument/2006/relationships/hyperlink" Target="http://qt-project.org/doc/qt-5.1/qtwidgets/qstyle.html" TargetMode="External"/><Relationship Id="rId1558" Type="http://schemas.openxmlformats.org/officeDocument/2006/relationships/hyperlink" Target="http://qt-project.org/doc/qt-5.1/qtwidgets/stylesheet-reference.html" TargetMode="External"/><Relationship Id="rId1765" Type="http://schemas.openxmlformats.org/officeDocument/2006/relationships/hyperlink" Target="http://qt-project.org/doc/qt-5.1/qtwidgets/qgraphicsitem.html" TargetMode="External"/><Relationship Id="rId57" Type="http://schemas.openxmlformats.org/officeDocument/2006/relationships/hyperlink" Target="http://qt-project.org/doc/qt-5.1/qtlinguist/linguist-translators.html" TargetMode="External"/><Relationship Id="rId1113" Type="http://schemas.openxmlformats.org/officeDocument/2006/relationships/hyperlink" Target="http://qt-project.org/doc/qt-5.1/qtquick/qml-qtquick2-mousearea.html" TargetMode="External"/><Relationship Id="rId1320" Type="http://schemas.openxmlformats.org/officeDocument/2006/relationships/hyperlink" Target="http://qt-project.org/doc/qt-5.1/qtqml/qqmlapplicationengine.html" TargetMode="External"/><Relationship Id="rId1418" Type="http://schemas.openxmlformats.org/officeDocument/2006/relationships/hyperlink" Target="http://qt-project.org/doc/qt-5.1/qtwidgets/qmenu.html" TargetMode="External"/><Relationship Id="rId1972" Type="http://schemas.openxmlformats.org/officeDocument/2006/relationships/hyperlink" Target="http://qt-project.org/doc/qt-5.1/qtwidgets/qrubberband.html" TargetMode="External"/><Relationship Id="rId1625" Type="http://schemas.openxmlformats.org/officeDocument/2006/relationships/hyperlink" Target="http://qt-project.org/doc/qt-5.1/qtwidgets/qcompleter.html" TargetMode="External"/><Relationship Id="rId1832" Type="http://schemas.openxmlformats.org/officeDocument/2006/relationships/hyperlink" Target="http://qt-project.org/doc/qt-5.1/qtcore/qobject.html" TargetMode="External"/><Relationship Id="rId2094" Type="http://schemas.openxmlformats.org/officeDocument/2006/relationships/hyperlink" Target="http://qt-project.org/doc/qt-5.1/qtsql/sql-driver.html" TargetMode="External"/><Relationship Id="rId273" Type="http://schemas.openxmlformats.org/officeDocument/2006/relationships/hyperlink" Target="http://qt-project.org/doc/qt-5.1/qtcore/qhash.html" TargetMode="External"/><Relationship Id="rId480" Type="http://schemas.openxmlformats.org/officeDocument/2006/relationships/hyperlink" Target="http://qt-project.org/doc/qt-5.1/qtcore/qprocess.html" TargetMode="External"/><Relationship Id="rId2161" Type="http://schemas.openxmlformats.org/officeDocument/2006/relationships/hyperlink" Target="http://qt-project.org/doc/qt-5.1/qtsql/qsqldatabase.html" TargetMode="External"/><Relationship Id="rId133" Type="http://schemas.openxmlformats.org/officeDocument/2006/relationships/hyperlink" Target="http://qt-project.org/doc/qtcreator-2.8/creator-deployment.html" TargetMode="External"/><Relationship Id="rId340" Type="http://schemas.openxmlformats.org/officeDocument/2006/relationships/hyperlink" Target="http://qt-project.org/doc/qt-5.1/qtcore/qtimeline.html" TargetMode="External"/><Relationship Id="rId578" Type="http://schemas.openxmlformats.org/officeDocument/2006/relationships/hyperlink" Target="http://qt-project.org/doc/qt-5.1/qtgui/qpagedpaintdevice.html" TargetMode="External"/><Relationship Id="rId785" Type="http://schemas.openxmlformats.org/officeDocument/2006/relationships/hyperlink" Target="http://qt-project.org/doc/qt-5.1/qtgui/qtexttableformat.html" TargetMode="External"/><Relationship Id="rId992" Type="http://schemas.openxmlformats.org/officeDocument/2006/relationships/hyperlink" Target="http://qt-project.org/doc/qt-5.1/qtquick/qtquick-qmltypereference.html" TargetMode="External"/><Relationship Id="rId2021" Type="http://schemas.openxmlformats.org/officeDocument/2006/relationships/hyperlink" Target="http://qt-project.org/doc/qt-5.1/qtcore/qvariant.html" TargetMode="External"/><Relationship Id="rId200" Type="http://schemas.openxmlformats.org/officeDocument/2006/relationships/hyperlink" Target="http://qt-project.org/doc/qt-5.1/qtcore/qmetaenum.html" TargetMode="External"/><Relationship Id="rId438" Type="http://schemas.openxmlformats.org/officeDocument/2006/relationships/hyperlink" Target="http://qt-project.org/doc/qt-5.1/qtcore/implicit-sharing.html" TargetMode="External"/><Relationship Id="rId645" Type="http://schemas.openxmlformats.org/officeDocument/2006/relationships/hyperlink" Target="http://qt-project.org/doc/qt-5.1/qtcore/qcoreapplication.html" TargetMode="External"/><Relationship Id="rId852" Type="http://schemas.openxmlformats.org/officeDocument/2006/relationships/hyperlink" Target="http://qt-project.org/doc/qt-5.1/qtqml/qqmlextensionplugin.html" TargetMode="External"/><Relationship Id="rId1068" Type="http://schemas.openxmlformats.org/officeDocument/2006/relationships/hyperlink" Target="http://qt-project.org/doc/qt-5.1/qtqml/qml-qtquick2-package.html" TargetMode="External"/><Relationship Id="rId1275" Type="http://schemas.openxmlformats.org/officeDocument/2006/relationships/hyperlink" Target="http://qt-project.org/doc/qt-5.1/qtqml/qtqml-cppintegration-topic.html" TargetMode="External"/><Relationship Id="rId1482" Type="http://schemas.openxmlformats.org/officeDocument/2006/relationships/hyperlink" Target="http://qt-project.org/doc/qt-5.1/qtwidgets/qstyleoption.html" TargetMode="External"/><Relationship Id="rId2119" Type="http://schemas.openxmlformats.org/officeDocument/2006/relationships/hyperlink" Target="http://qt-project.org/doc/qt-5.1/qtsql/qsqlquery.html" TargetMode="External"/><Relationship Id="rId505" Type="http://schemas.openxmlformats.org/officeDocument/2006/relationships/hyperlink" Target="http://qt-project.org/doc/qt-5.1/qtgui/qpaintengine.html" TargetMode="External"/><Relationship Id="rId712" Type="http://schemas.openxmlformats.org/officeDocument/2006/relationships/hyperlink" Target="http://qt-project.org/doc/qt-5.1/qtgui/qtextobjectinterface.html" TargetMode="External"/><Relationship Id="rId1135" Type="http://schemas.openxmlformats.org/officeDocument/2006/relationships/hyperlink" Target="http://qt-project.org/doc/qt-5.1/qtquick/qml-qtquick2-stategroup.html" TargetMode="External"/><Relationship Id="rId1342" Type="http://schemas.openxmlformats.org/officeDocument/2006/relationships/hyperlink" Target="http://qt-project.org/doc/qt-5.1/qtqml/qqmlproperty.html" TargetMode="External"/><Relationship Id="rId1787" Type="http://schemas.openxmlformats.org/officeDocument/2006/relationships/hyperlink" Target="http://qt-project.org/doc/qt-5.1/qtwidgets/qgraphicsitemgroup.html" TargetMode="External"/><Relationship Id="rId1994" Type="http://schemas.openxmlformats.org/officeDocument/2006/relationships/hyperlink" Target="http://qt-project.org/doc/qt-5.1/qtwidgets/qwidgetitem.html" TargetMode="External"/><Relationship Id="rId79" Type="http://schemas.openxmlformats.org/officeDocument/2006/relationships/hyperlink" Target="http://qt-project.org/doc/qtcreator-2.8/creator-project-opening.html" TargetMode="External"/><Relationship Id="rId1202" Type="http://schemas.openxmlformats.org/officeDocument/2006/relationships/hyperlink" Target="http://qt-project.org/doc/qt-5.1/qtquick/qml-qtquick2-shadereffect.html" TargetMode="External"/><Relationship Id="rId1647" Type="http://schemas.openxmlformats.org/officeDocument/2006/relationships/hyperlink" Target="http://qt-project.org/doc/qt-5.1/qtcore/qitemselectionmodel.html" TargetMode="External"/><Relationship Id="rId1854" Type="http://schemas.openxmlformats.org/officeDocument/2006/relationships/hyperlink" Target="http://qt-project.org/doc/qt-5.1/qtwidgets/qdatetimeedit.html" TargetMode="External"/><Relationship Id="rId1507" Type="http://schemas.openxmlformats.org/officeDocument/2006/relationships/hyperlink" Target="http://qt-project.org/doc/qt-5.1/qtwidgets/qcommonstyle.html" TargetMode="External"/><Relationship Id="rId1714" Type="http://schemas.openxmlformats.org/officeDocument/2006/relationships/hyperlink" Target="http://qt-project.org/doc/qt-5.1/qtwidgets/qgraphicsscene.html" TargetMode="External"/><Relationship Id="rId295" Type="http://schemas.openxmlformats.org/officeDocument/2006/relationships/hyperlink" Target="http://qt-project.org/doc/qt-5.1/qtcore/qpair.html" TargetMode="External"/><Relationship Id="rId1921" Type="http://schemas.openxmlformats.org/officeDocument/2006/relationships/hyperlink" Target="http://qt-project.org/doc/qt-5.1/qtwidgets/qcheckbox.html" TargetMode="External"/><Relationship Id="rId2183" Type="http://schemas.openxmlformats.org/officeDocument/2006/relationships/hyperlink" Target="http://qt-project.org/doc/qt-5.1/qtsql/qsqlrelationaltablemodel.html" TargetMode="External"/><Relationship Id="rId155" Type="http://schemas.openxmlformats.org/officeDocument/2006/relationships/hyperlink" Target="http://qt-project.org/doc/qtcreator-2.8/creator-qml-debugging-example.html" TargetMode="External"/><Relationship Id="rId362" Type="http://schemas.openxmlformats.org/officeDocument/2006/relationships/hyperlink" Target="http://qt-project.org/doc/qt-5.1/qtcore/qlibraryinfo.html" TargetMode="External"/><Relationship Id="rId1297" Type="http://schemas.openxmlformats.org/officeDocument/2006/relationships/hyperlink" Target="http://qt-project.org/doc/qt-5.1/qtcore/qvariant.html" TargetMode="External"/><Relationship Id="rId2043" Type="http://schemas.openxmlformats.org/officeDocument/2006/relationships/hyperlink" Target="http://qt-project.org/doc/qt-5.1/qtwebkit/qwebframe.html" TargetMode="External"/><Relationship Id="rId2250" Type="http://schemas.openxmlformats.org/officeDocument/2006/relationships/hyperlink" Target="http://qt-project.org/doc/qt-5.1/qtsvg/qsvggenerator.html" TargetMode="External"/><Relationship Id="rId222" Type="http://schemas.openxmlformats.org/officeDocument/2006/relationships/hyperlink" Target="http://qt-project.org/doc/qt-5.1/qtgui/qtextdocumentwriter.html" TargetMode="External"/><Relationship Id="rId667" Type="http://schemas.openxmlformats.org/officeDocument/2006/relationships/hyperlink" Target="http://qt-project.org/doc/qt-5.1/qtgui/qopenglcontext.html" TargetMode="External"/><Relationship Id="rId874" Type="http://schemas.openxmlformats.org/officeDocument/2006/relationships/hyperlink" Target="http://qt-project.org/doc/qt-5.1/qtquickcontrols/qtquickcontrols-overview.html" TargetMode="External"/><Relationship Id="rId2110" Type="http://schemas.openxmlformats.org/officeDocument/2006/relationships/hyperlink" Target="http://qt-project.org/doc/qt-5.1/qtcore/qtplugin.html" TargetMode="External"/><Relationship Id="rId527" Type="http://schemas.openxmlformats.org/officeDocument/2006/relationships/hyperlink" Target="http://qt-project.org/doc/qt-5.1/qtgui/qpicture.html" TargetMode="External"/><Relationship Id="rId734" Type="http://schemas.openxmlformats.org/officeDocument/2006/relationships/hyperlink" Target="http://qt-project.org/doc/qt-5.1/qtgui/qtextcursor.html" TargetMode="External"/><Relationship Id="rId941" Type="http://schemas.openxmlformats.org/officeDocument/2006/relationships/hyperlink" Target="http://qt-project.org/doc/qt-5.1/qtquickcontrols/qml-qtquick-controls1-splitview.html" TargetMode="External"/><Relationship Id="rId1157" Type="http://schemas.openxmlformats.org/officeDocument/2006/relationships/hyperlink" Target="http://qt-project.org/doc/qt-5.1/qtquick/qml-qtquick2-rotationanimation.html" TargetMode="External"/><Relationship Id="rId1364" Type="http://schemas.openxmlformats.org/officeDocument/2006/relationships/hyperlink" Target="http://qt-project.org/doc/qt-5.1/qtquick/qquicktexturefactory.html" TargetMode="External"/><Relationship Id="rId1571" Type="http://schemas.openxmlformats.org/officeDocument/2006/relationships/hyperlink" Target="http://qt-project.org/doc/qt-5.1/qtwidgets/qwidget.html" TargetMode="External"/><Relationship Id="rId2208" Type="http://schemas.openxmlformats.org/officeDocument/2006/relationships/hyperlink" Target="http://qt-project.org/doc/qt-5.1/qttestlib/qtest-qtoucheventsequence.html" TargetMode="External"/><Relationship Id="rId70" Type="http://schemas.openxmlformats.org/officeDocument/2006/relationships/hyperlink" Target="http://qt-project.org/doc/qtcreator-2.8/creator-configuring.html" TargetMode="External"/><Relationship Id="rId801" Type="http://schemas.openxmlformats.org/officeDocument/2006/relationships/hyperlink" Target="http://qt-project.org/doc/qt-5.1/qtgui/qvector4d.html" TargetMode="External"/><Relationship Id="rId1017" Type="http://schemas.openxmlformats.org/officeDocument/2006/relationships/hyperlink" Target="http://qt-project.org/doc/qt-5.1/qtquick/qml-qtquick2-propertychanges.html" TargetMode="External"/><Relationship Id="rId1224" Type="http://schemas.openxmlformats.org/officeDocument/2006/relationships/hyperlink" Target="http://qt-project.org/doc/qt-5.1/qtquick/qsgmaterial.html" TargetMode="External"/><Relationship Id="rId1431" Type="http://schemas.openxmlformats.org/officeDocument/2006/relationships/hyperlink" Target="http://qt-project.org/doc/qt-5.1/qtwidgets/qmessagebox.html" TargetMode="External"/><Relationship Id="rId1669" Type="http://schemas.openxmlformats.org/officeDocument/2006/relationships/hyperlink" Target="http://qt-project.org/doc/qt-5.1/qtwidgets/qwidget.html" TargetMode="External"/><Relationship Id="rId1876" Type="http://schemas.openxmlformats.org/officeDocument/2006/relationships/hyperlink" Target="http://qt-project.org/doc/qt-5.1/qtwidgets/qscrollarea.html" TargetMode="External"/><Relationship Id="rId1529" Type="http://schemas.openxmlformats.org/officeDocument/2006/relationships/hyperlink" Target="http://qt-project.org/doc/qt-5.1/qtwidgets/qstyleoptionbutton.html" TargetMode="External"/><Relationship Id="rId1736" Type="http://schemas.openxmlformats.org/officeDocument/2006/relationships/hyperlink" Target="http://qt-project.org/doc/qt-5.1/qtwidgets/qgraphicsitem.html" TargetMode="External"/><Relationship Id="rId1943" Type="http://schemas.openxmlformats.org/officeDocument/2006/relationships/hyperlink" Target="http://qt-project.org/doc/qt-5.1/qtwidgets/qbuttongroup.html" TargetMode="External"/><Relationship Id="rId28" Type="http://schemas.openxmlformats.org/officeDocument/2006/relationships/hyperlink" Target="http://qt-project.org/doc/qt-5.1/qtdesigner/qdesignerpropertysheetextension.html" TargetMode="External"/><Relationship Id="rId1803" Type="http://schemas.openxmlformats.org/officeDocument/2006/relationships/hyperlink" Target="http://qt-project.org/doc/qt-5.1/qtwidgets/qgraphicsscene.html" TargetMode="External"/><Relationship Id="rId177" Type="http://schemas.openxmlformats.org/officeDocument/2006/relationships/hyperlink" Target="http://qt-project.org/doc/qtcreator-2.8/creator-task-lists.html" TargetMode="External"/><Relationship Id="rId384" Type="http://schemas.openxmlformats.org/officeDocument/2006/relationships/hyperlink" Target="http://qt-project.org/doc/qt-5.1/qtcore/qcoreapplication.html" TargetMode="External"/><Relationship Id="rId591" Type="http://schemas.openxmlformats.org/officeDocument/2006/relationships/hyperlink" Target="http://qt-project.org/doc/qt-5.1/qtgui/qpen.html" TargetMode="External"/><Relationship Id="rId2065" Type="http://schemas.openxmlformats.org/officeDocument/2006/relationships/hyperlink" Target="http://qt-project.org/doc/qt-5.1/qtxml/http-www-w3-org-tr-html5.html" TargetMode="External"/><Relationship Id="rId244" Type="http://schemas.openxmlformats.org/officeDocument/2006/relationships/hyperlink" Target="http://qt-project.org/doc/qt-5.0/qtcore/qdir.html" TargetMode="External"/><Relationship Id="rId689" Type="http://schemas.openxmlformats.org/officeDocument/2006/relationships/hyperlink" Target="http://qt-project.org/doc/qt-5.1/qtgui/qtexttableformat.html" TargetMode="External"/><Relationship Id="rId896" Type="http://schemas.openxmlformats.org/officeDocument/2006/relationships/hyperlink" Target="http://qt-project.org/doc/qt-5.1/qtcore/qobject.html" TargetMode="External"/><Relationship Id="rId1081" Type="http://schemas.openxmlformats.org/officeDocument/2006/relationships/hyperlink" Target="http://qt-project.org/doc/qt-5.1/qtquick/qml-qtquick2-shadereffect.html" TargetMode="External"/><Relationship Id="rId451" Type="http://schemas.openxmlformats.org/officeDocument/2006/relationships/hyperlink" Target="http://qt-project.org/doc/qt-5.1/qtcore/qxmlstreamreader.html" TargetMode="External"/><Relationship Id="rId549" Type="http://schemas.openxmlformats.org/officeDocument/2006/relationships/hyperlink" Target="http://qt-project.org/doc/qt-5.1/qtsvg/qsvggenerator.html" TargetMode="External"/><Relationship Id="rId756" Type="http://schemas.openxmlformats.org/officeDocument/2006/relationships/hyperlink" Target="http://qt-project.org/doc/qt-5.1/qtgui/qtextlayout.html" TargetMode="External"/><Relationship Id="rId1179" Type="http://schemas.openxmlformats.org/officeDocument/2006/relationships/hyperlink" Target="http://qt-project.org/doc/qt-5.1/qtqml/qml-qtquick2-visualitemmodel.html" TargetMode="External"/><Relationship Id="rId1386" Type="http://schemas.openxmlformats.org/officeDocument/2006/relationships/hyperlink" Target="http://qt-project.org/doc/qt-5.1/qtwebkit/qml-qtwebkit3-webview.html" TargetMode="External"/><Relationship Id="rId1593" Type="http://schemas.openxmlformats.org/officeDocument/2006/relationships/hyperlink" Target="http://qt-project.org/doc/qt-5.1/qtwidgets/qtableview.html" TargetMode="External"/><Relationship Id="rId2132" Type="http://schemas.openxmlformats.org/officeDocument/2006/relationships/hyperlink" Target="http://qt-project.org/doc/qt-5.1/qtwidgets/qlistview.html" TargetMode="External"/><Relationship Id="rId104" Type="http://schemas.openxmlformats.org/officeDocument/2006/relationships/hyperlink" Target="http://qt-project.org/doc/qtcreator-2.8/quick-export-to-qml.html" TargetMode="External"/><Relationship Id="rId311" Type="http://schemas.openxmlformats.org/officeDocument/2006/relationships/hyperlink" Target="http://qt-project.org/doc/qt-5.1/qtcore/qmutexlocker.html" TargetMode="External"/><Relationship Id="rId409" Type="http://schemas.openxmlformats.org/officeDocument/2006/relationships/hyperlink" Target="http://qt-project.org/doc/qt-5.1/qtgui/qwheelevent.html" TargetMode="External"/><Relationship Id="rId963" Type="http://schemas.openxmlformats.org/officeDocument/2006/relationships/hyperlink" Target="http://qt-project.org/doc/qt-5.1/qtquickcontrols/qml-qtquick-controls1-stackview.html" TargetMode="External"/><Relationship Id="rId1039" Type="http://schemas.openxmlformats.org/officeDocument/2006/relationships/hyperlink" Target="http://qt-project.org/doc/qt-5.1/qtquick/qml-qtquick2-pathanimation.html" TargetMode="External"/><Relationship Id="rId1246" Type="http://schemas.openxmlformats.org/officeDocument/2006/relationships/hyperlink" Target="http://qt-project.org/doc/qt-5.1/qtquick/qsgsimpletexturenode.html" TargetMode="External"/><Relationship Id="rId1898" Type="http://schemas.openxmlformats.org/officeDocument/2006/relationships/hyperlink" Target="http://qt-project.org/doc/qt-5.1/qtwidgets/qstackedwidget.html" TargetMode="External"/><Relationship Id="rId92" Type="http://schemas.openxmlformats.org/officeDocument/2006/relationships/hyperlink" Target="http://qt-project.org/doc/qtcreator-2.8/creator-sharing-project-settings.html" TargetMode="External"/><Relationship Id="rId616" Type="http://schemas.openxmlformats.org/officeDocument/2006/relationships/hyperlink" Target="http://qt-project.org/doc/qt-5.1/qtgui/qpaintenginestate.html" TargetMode="External"/><Relationship Id="rId823" Type="http://schemas.openxmlformats.org/officeDocument/2006/relationships/hyperlink" Target="http://qt-project.org/doc/qt-5.1/qtqml/qtqml-index.html" TargetMode="External"/><Relationship Id="rId1453" Type="http://schemas.openxmlformats.org/officeDocument/2006/relationships/hyperlink" Target="http://qt-project.org/doc/qt-5.1/qtwidgets/focus.html" TargetMode="External"/><Relationship Id="rId1660" Type="http://schemas.openxmlformats.org/officeDocument/2006/relationships/hyperlink" Target="http://qt-project.org/doc/qt-5.1/qtcore/qfilesystemwatcher.html" TargetMode="External"/><Relationship Id="rId1758" Type="http://schemas.openxmlformats.org/officeDocument/2006/relationships/hyperlink" Target="http://qt-project.org/doc/qt-5.1/qtwidgets/qgraphicsitem.html" TargetMode="External"/><Relationship Id="rId1106" Type="http://schemas.openxmlformats.org/officeDocument/2006/relationships/hyperlink" Target="http://qt-project.org/doc/qt-5.1/qtquick/qquickwindow.html" TargetMode="External"/><Relationship Id="rId1313" Type="http://schemas.openxmlformats.org/officeDocument/2006/relationships/hyperlink" Target="http://qt-project.org/doc/qt-5.1/qtqml/qtqml-syntax-signals.html" TargetMode="External"/><Relationship Id="rId1520" Type="http://schemas.openxmlformats.org/officeDocument/2006/relationships/hyperlink" Target="http://qt-project.org/doc/qt-5.1/qtwidgets/qstylepainter.html" TargetMode="External"/><Relationship Id="rId1965" Type="http://schemas.openxmlformats.org/officeDocument/2006/relationships/hyperlink" Target="http://qt-project.org/doc/qt-5.1/qtwidgets/qerrormessage.html" TargetMode="External"/><Relationship Id="rId1618" Type="http://schemas.openxmlformats.org/officeDocument/2006/relationships/hyperlink" Target="http://qt-project.org/doc/qt-5.1/qtcore/qabstractitemmodel.html" TargetMode="External"/><Relationship Id="rId1825" Type="http://schemas.openxmlformats.org/officeDocument/2006/relationships/hyperlink" Target="http://qt-project.org/doc/qt-5.1/qtwidgets/qgraphicsscene.html" TargetMode="External"/><Relationship Id="rId199" Type="http://schemas.openxmlformats.org/officeDocument/2006/relationships/hyperlink" Target="http://qt-project.org/doc/qt-5.1/qtcore/qmetamethod.html" TargetMode="External"/><Relationship Id="rId2087" Type="http://schemas.openxmlformats.org/officeDocument/2006/relationships/hyperlink" Target="http://qt-project.org/doc/qt-5.1/qtsql/qsqlquery.html" TargetMode="External"/><Relationship Id="rId266" Type="http://schemas.openxmlformats.org/officeDocument/2006/relationships/hyperlink" Target="http://qt-project.org/doc/qt-5.1/qtcore/qstringlist.html" TargetMode="External"/><Relationship Id="rId473" Type="http://schemas.openxmlformats.org/officeDocument/2006/relationships/hyperlink" Target="http://qt-project.org/doc/qt-5.1/qtcore/qjsonobject.html" TargetMode="External"/><Relationship Id="rId680" Type="http://schemas.openxmlformats.org/officeDocument/2006/relationships/hyperlink" Target="http://qt-project.org/doc/qt-5.1/qtgui/qtextblock.html" TargetMode="External"/><Relationship Id="rId2154" Type="http://schemas.openxmlformats.org/officeDocument/2006/relationships/hyperlink" Target="http://qt-project.org/doc/qt-5.1/qtsql/qsqldatabase.html" TargetMode="External"/><Relationship Id="rId126" Type="http://schemas.openxmlformats.org/officeDocument/2006/relationships/hyperlink" Target="http://qt-project.org/doc/qtcreator-2.8/creator-completing-code.html" TargetMode="External"/><Relationship Id="rId333" Type="http://schemas.openxmlformats.org/officeDocument/2006/relationships/hyperlink" Target="http://qt-project.org/doc/qt-5.1/qtcore/qsequentialanimationgroup.html" TargetMode="External"/><Relationship Id="rId540" Type="http://schemas.openxmlformats.org/officeDocument/2006/relationships/hyperlink" Target="http://qt-project.org/doc/qt-5.1/qtcore/qline.html" TargetMode="External"/><Relationship Id="rId778" Type="http://schemas.openxmlformats.org/officeDocument/2006/relationships/hyperlink" Target="http://qt-project.org/doc/qt-5.1/qtcore/qobject.html" TargetMode="External"/><Relationship Id="rId985" Type="http://schemas.openxmlformats.org/officeDocument/2006/relationships/hyperlink" Target="http://qt-project.org/doc/qt-5.1/qtquicklayouts/qml-qtquick-layouts1-gridlayout.html" TargetMode="External"/><Relationship Id="rId1170" Type="http://schemas.openxmlformats.org/officeDocument/2006/relationships/hyperlink" Target="http://qt-project.org/doc/qt-5.1/qtquick/qtquick-effects-sprites.html" TargetMode="External"/><Relationship Id="rId2014" Type="http://schemas.openxmlformats.org/officeDocument/2006/relationships/hyperlink" Target="http://qt-project.org/doc/qt-5.1/qtwebkit/qwebframe.html" TargetMode="External"/><Relationship Id="rId2221" Type="http://schemas.openxmlformats.org/officeDocument/2006/relationships/hyperlink" Target="http://qt-project.org/doc/qt-5.1/qtcore/qfuture.html" TargetMode="External"/><Relationship Id="rId638" Type="http://schemas.openxmlformats.org/officeDocument/2006/relationships/hyperlink" Target="http://qt-project.org/doc/qt-5.1/qtgui/qbackingstore.html" TargetMode="External"/><Relationship Id="rId845" Type="http://schemas.openxmlformats.org/officeDocument/2006/relationships/hyperlink" Target="http://qt-project.org/doc/qt-5.1/qtqml/qtqml-documents-definetypes.html" TargetMode="External"/><Relationship Id="rId1030" Type="http://schemas.openxmlformats.org/officeDocument/2006/relationships/hyperlink" Target="http://qt-project.org/doc/qt-5.1/qtquick/qml-qtquick2-springanimation.html" TargetMode="External"/><Relationship Id="rId1268" Type="http://schemas.openxmlformats.org/officeDocument/2006/relationships/hyperlink" Target="http://qt-project.org/doc/qt-5.1/qtqml/qqmlcontext.html" TargetMode="External"/><Relationship Id="rId1475" Type="http://schemas.openxmlformats.org/officeDocument/2006/relationships/hyperlink" Target="http://qt-project.org/doc/qt-5.1/qtwidgets/qscrollbar.html" TargetMode="External"/><Relationship Id="rId1682" Type="http://schemas.openxmlformats.org/officeDocument/2006/relationships/hyperlink" Target="http://qt-project.org/doc/qt-5.1/qtwidgets/qitemeditorcreatorbase.html" TargetMode="External"/><Relationship Id="rId277" Type="http://schemas.openxmlformats.org/officeDocument/2006/relationships/hyperlink" Target="http://qt-project.org/doc/qt-5.1/qtcore/qvector.html" TargetMode="External"/><Relationship Id="rId400" Type="http://schemas.openxmlformats.org/officeDocument/2006/relationships/hyperlink" Target="http://qt-project.org/doc/qt-5.1/qtwidgets/qapplication.html" TargetMode="External"/><Relationship Id="rId484" Type="http://schemas.openxmlformats.org/officeDocument/2006/relationships/hyperlink" Target="http://qt-project.org/doc/qt-5.1/qtcore/qcoreapplication.html" TargetMode="External"/><Relationship Id="rId705" Type="http://schemas.openxmlformats.org/officeDocument/2006/relationships/hyperlink" Target="http://qt-project.org/doc/qt-5.1/qtgui/qtextdocument.html" TargetMode="External"/><Relationship Id="rId1128" Type="http://schemas.openxmlformats.org/officeDocument/2006/relationships/hyperlink" Target="http://qt-project.org/doc/qt-5.1/qtquick/qml-qtquick2-anchorchanges.html" TargetMode="External"/><Relationship Id="rId1335" Type="http://schemas.openxmlformats.org/officeDocument/2006/relationships/hyperlink" Target="http://qt-project.org/doc/qt-5.1/qtqml/qqmlincubationcontroller.html" TargetMode="External"/><Relationship Id="rId1542" Type="http://schemas.openxmlformats.org/officeDocument/2006/relationships/hyperlink" Target="http://www.w3.org/Style/CSS/" TargetMode="External"/><Relationship Id="rId1987" Type="http://schemas.openxmlformats.org/officeDocument/2006/relationships/hyperlink" Target="http://qt-project.org/doc/qt-5.1/qtwidgets/qundostack.html" TargetMode="External"/><Relationship Id="rId2165" Type="http://schemas.openxmlformats.org/officeDocument/2006/relationships/hyperlink" Target="http://qt-project.org/doc/qt-5.1/qtsql/qsqldatabase.html" TargetMode="External"/><Relationship Id="rId137" Type="http://schemas.openxmlformats.org/officeDocument/2006/relationships/hyperlink" Target="http://qt-project.org/doc/qtcreator-2.8/creator-deployment-qnx.html" TargetMode="External"/><Relationship Id="rId344" Type="http://schemas.openxmlformats.org/officeDocument/2006/relationships/hyperlink" Target="http://qt-project.org/doc/qt-5.1/qtcore/qabstractstate.html" TargetMode="External"/><Relationship Id="rId691" Type="http://schemas.openxmlformats.org/officeDocument/2006/relationships/hyperlink" Target="http://qt-project.org/doc/qt-5.1/qtgui/qtextcharformat.html" TargetMode="External"/><Relationship Id="rId789" Type="http://schemas.openxmlformats.org/officeDocument/2006/relationships/hyperlink" Target="http://qt-project.org/doc/qt-5.1/qtgui/qtextblock-iterator.html" TargetMode="External"/><Relationship Id="rId912" Type="http://schemas.openxmlformats.org/officeDocument/2006/relationships/hyperlink" Target="http://qt-project.org/doc/qt-5.1/qtquick/qml-qtquick-window2-screen.html" TargetMode="External"/><Relationship Id="rId996" Type="http://schemas.openxmlformats.org/officeDocument/2006/relationships/hyperlink" Target="http://qt-project.org/doc/qt-5.1/qtquick/qml-qtquick2-animatedimage.html" TargetMode="External"/><Relationship Id="rId1847" Type="http://schemas.openxmlformats.org/officeDocument/2006/relationships/hyperlink" Target="http://qt-project.org/doc/qt-5.1/qtwidgets/qwidget.html" TargetMode="External"/><Relationship Id="rId2025" Type="http://schemas.openxmlformats.org/officeDocument/2006/relationships/hyperlink" Target="http://qt-project.org/doc/qt-5.1/qtgui/qpixmap.html" TargetMode="External"/><Relationship Id="rId41" Type="http://schemas.openxmlformats.org/officeDocument/2006/relationships/hyperlink" Target="http://qt-project.org/doc/qt-5.1/qmake/qmake-common-projects.html" TargetMode="External"/><Relationship Id="rId551" Type="http://schemas.openxmlformats.org/officeDocument/2006/relationships/hyperlink" Target="http://qt-project.org/doc/qt-5.1/qtsvg/qsvgwidget.html" TargetMode="External"/><Relationship Id="rId649" Type="http://schemas.openxmlformats.org/officeDocument/2006/relationships/hyperlink" Target="http://qt-project.org/doc/qt-5.1/qtgui/qimagereader.html" TargetMode="External"/><Relationship Id="rId856" Type="http://schemas.openxmlformats.org/officeDocument/2006/relationships/hyperlink" Target="http://qt-project.org/doc/qt-5.1/qtquick/qquickview.html" TargetMode="External"/><Relationship Id="rId1181" Type="http://schemas.openxmlformats.org/officeDocument/2006/relationships/hyperlink" Target="http://qt-project.org/doc/qt-5.1/qtcore/qstringlist.html" TargetMode="External"/><Relationship Id="rId1279" Type="http://schemas.openxmlformats.org/officeDocument/2006/relationships/hyperlink" Target="http://qt-project.org/doc/qt-5.1/qtqml/qml-extending-tutorial-index.html" TargetMode="External"/><Relationship Id="rId1402" Type="http://schemas.openxmlformats.org/officeDocument/2006/relationships/hyperlink" Target="http://qt-project.org/doc/qt-5.1/qtcore/qobject.html" TargetMode="External"/><Relationship Id="rId1486" Type="http://schemas.openxmlformats.org/officeDocument/2006/relationships/hyperlink" Target="http://qt-project.org/doc/qt-5.1/qtwidgets/qstyle.html" TargetMode="External"/><Relationship Id="rId1707" Type="http://schemas.openxmlformats.org/officeDocument/2006/relationships/hyperlink" Target="http://qt-project.org/doc/qt-5.1/qtwidgets/qtreewidget.html" TargetMode="External"/><Relationship Id="rId2232" Type="http://schemas.openxmlformats.org/officeDocument/2006/relationships/hyperlink" Target="http://qt-project.org/doc/qt-5.1/qtserialport/qtserialport-module.html" TargetMode="External"/><Relationship Id="rId190" Type="http://schemas.openxmlformats.org/officeDocument/2006/relationships/hyperlink" Target="http://qt-project.org/doc/qt-5.1/qtcore/metaobjects.html" TargetMode="External"/><Relationship Id="rId204" Type="http://schemas.openxmlformats.org/officeDocument/2006/relationships/hyperlink" Target="http://qt-project.org/doc/qt-5.1/qtcore/qmetaobject.html" TargetMode="External"/><Relationship Id="rId288" Type="http://schemas.openxmlformats.org/officeDocument/2006/relationships/hyperlink" Target="http://qt-project.org/doc/qt-5.1/qtcore/qmap.html" TargetMode="External"/><Relationship Id="rId411" Type="http://schemas.openxmlformats.org/officeDocument/2006/relationships/hyperlink" Target="http://qt-project.org/doc/qt-5.1/qtgui/qfocusevent.html" TargetMode="External"/><Relationship Id="rId509" Type="http://schemas.openxmlformats.org/officeDocument/2006/relationships/hyperlink" Target="http://qt-project.org/doc/qt-5.1/qtgui/qpaintengine.html" TargetMode="External"/><Relationship Id="rId1041" Type="http://schemas.openxmlformats.org/officeDocument/2006/relationships/hyperlink" Target="http://qt-project.org/doc/qt-5.1/qtquick/qml-qtquick2-animationcontroller.html" TargetMode="External"/><Relationship Id="rId1139" Type="http://schemas.openxmlformats.org/officeDocument/2006/relationships/hyperlink" Target="http://qt-project.org/doc/qt-5.1/qtquick/qml-qtquick2-parentchange.html" TargetMode="External"/><Relationship Id="rId1346" Type="http://schemas.openxmlformats.org/officeDocument/2006/relationships/hyperlink" Target="http://qt-project.org/doc/qt-5.1/qtqml/qqmlscriptstring.html" TargetMode="External"/><Relationship Id="rId1693" Type="http://schemas.openxmlformats.org/officeDocument/2006/relationships/hyperlink" Target="http://qt-project.org/doc/qt-5.1/qtwidgets/qlistwidgetitem.html" TargetMode="External"/><Relationship Id="rId1914" Type="http://schemas.openxmlformats.org/officeDocument/2006/relationships/hyperlink" Target="http://qt-project.org/doc/qt-5.1/qtwidgets/qlistview.html" TargetMode="External"/><Relationship Id="rId1998" Type="http://schemas.openxmlformats.org/officeDocument/2006/relationships/hyperlink" Target="http://qt-project.org/doc/qt-5.1/qtwidgets/qwizardpage.html" TargetMode="External"/><Relationship Id="rId495" Type="http://schemas.openxmlformats.org/officeDocument/2006/relationships/hyperlink" Target="http://qt-project.org/doc/qt-5.1/qtgui/qtextdocument.html" TargetMode="External"/><Relationship Id="rId716" Type="http://schemas.openxmlformats.org/officeDocument/2006/relationships/hyperlink" Target="http://qt-project.org/doc/qt-5.1/qtgui/qtextblock.html" TargetMode="External"/><Relationship Id="rId923" Type="http://schemas.openxmlformats.org/officeDocument/2006/relationships/hyperlink" Target="http://qt-project.org/doc/qt-5.1/qtquick/qmlmodule-qtquick-particles2-qtquick-particles-2.html" TargetMode="External"/><Relationship Id="rId1553" Type="http://schemas.openxmlformats.org/officeDocument/2006/relationships/hyperlink" Target="http://qt-project.org/doc/qt-5.1/qtwidgets/stylesheet-reference.html" TargetMode="External"/><Relationship Id="rId1760" Type="http://schemas.openxmlformats.org/officeDocument/2006/relationships/hyperlink" Target="http://qt-project.org/doc/qt-5.1/qtwidgets/qgraphicsitem.html" TargetMode="External"/><Relationship Id="rId1858" Type="http://schemas.openxmlformats.org/officeDocument/2006/relationships/hyperlink" Target="http://qt-project.org/doc/qt-5.1/qtwidgets/qstyle.html" TargetMode="External"/><Relationship Id="rId2176" Type="http://schemas.openxmlformats.org/officeDocument/2006/relationships/hyperlink" Target="http://qt-project.org/doc/qt-5.1/qtsql/qsqlquerymodel.html" TargetMode="External"/><Relationship Id="rId52" Type="http://schemas.openxmlformats.org/officeDocument/2006/relationships/hyperlink" Target="http://qt-project.org/doc/qt-5.1/qmake/qmake-function-reference.html" TargetMode="External"/><Relationship Id="rId148" Type="http://schemas.openxmlformats.org/officeDocument/2006/relationships/hyperlink" Target="http://qt-project.org/doc/qtcreator-2.8/creator-debugging.html" TargetMode="External"/><Relationship Id="rId355" Type="http://schemas.openxmlformats.org/officeDocument/2006/relationships/hyperlink" Target="http://qt-project.org/doc/qt-5.1/qtcore/qstatemachine-wrappedevent.html" TargetMode="External"/><Relationship Id="rId562" Type="http://schemas.openxmlformats.org/officeDocument/2006/relationships/hyperlink" Target="http://qt-project.org/doc/qt-5.1/qtgui/qpicture.html" TargetMode="External"/><Relationship Id="rId1192" Type="http://schemas.openxmlformats.org/officeDocument/2006/relationships/hyperlink" Target="http://qt-project.org/doc/qt-5.1/qtquick/qtquick-visualcanvas-scenegraph.html" TargetMode="External"/><Relationship Id="rId1206" Type="http://schemas.openxmlformats.org/officeDocument/2006/relationships/hyperlink" Target="http://qt-project.org/doc/qt-5.1/qtquick/qsgsimpletexturenode.html" TargetMode="External"/><Relationship Id="rId1413" Type="http://schemas.openxmlformats.org/officeDocument/2006/relationships/hyperlink" Target="http://qt-project.org/doc/qt-5.1/qtwidgets/qmainwindow.html" TargetMode="External"/><Relationship Id="rId1620" Type="http://schemas.openxmlformats.org/officeDocument/2006/relationships/hyperlink" Target="http://qt-project.org/doc/qt-5.1/qtcore/qabstractitemmodel.html" TargetMode="External"/><Relationship Id="rId2036" Type="http://schemas.openxmlformats.org/officeDocument/2006/relationships/hyperlink" Target="http://qt-project.org/doc/qt-5.1/qtwebkit/qwebview.html" TargetMode="External"/><Relationship Id="rId2243" Type="http://schemas.openxmlformats.org/officeDocument/2006/relationships/hyperlink" Target="http://qt-project.org/doc/qt-5.1/qtsvg/qsvgrenderer.html" TargetMode="External"/><Relationship Id="rId215" Type="http://schemas.openxmlformats.org/officeDocument/2006/relationships/hyperlink" Target="http://qt-project.org/doc/qt-5.1/qtgui/qtextdocument.html" TargetMode="External"/><Relationship Id="rId422" Type="http://schemas.openxmlformats.org/officeDocument/2006/relationships/hyperlink" Target="http://qt-project.org/doc/qt-5.1/qtgui/qdragenterevent.html" TargetMode="External"/><Relationship Id="rId867" Type="http://schemas.openxmlformats.org/officeDocument/2006/relationships/hyperlink" Target="http://qt-project.org/doc/qt-5.1/qtdoc/qtquick-usecase-userinput.html" TargetMode="External"/><Relationship Id="rId1052" Type="http://schemas.openxmlformats.org/officeDocument/2006/relationships/hyperlink" Target="http://qt-project.org/doc/qt-5.1/qtquick/qml-qtquick2-pathcubic.html" TargetMode="External"/><Relationship Id="rId1497" Type="http://schemas.openxmlformats.org/officeDocument/2006/relationships/hyperlink" Target="http://qt-project.org/doc/qt-5.1/qtgui/qbrush.html" TargetMode="External"/><Relationship Id="rId1718" Type="http://schemas.openxmlformats.org/officeDocument/2006/relationships/hyperlink" Target="http://qt-project.org/doc/qt-5.1/qtwidgets/qgraphicsitem.html" TargetMode="External"/><Relationship Id="rId1925" Type="http://schemas.openxmlformats.org/officeDocument/2006/relationships/hyperlink" Target="http://qt-project.org/doc/qt-5.1/qtwidgets/qwidget.html" TargetMode="External"/><Relationship Id="rId2103" Type="http://schemas.openxmlformats.org/officeDocument/2006/relationships/hyperlink" Target="http://qt-project.org/doc/qt-5.1/qtsql/qsqldatabase.html" TargetMode="External"/><Relationship Id="rId299" Type="http://schemas.openxmlformats.org/officeDocument/2006/relationships/hyperlink" Target="http://qt-project.org/doc/qt-5.1/qtcore/threads-synchronizing.html" TargetMode="External"/><Relationship Id="rId727" Type="http://schemas.openxmlformats.org/officeDocument/2006/relationships/hyperlink" Target="http://qt-project.org/doc/qt-5.1/qtgui/qtextdocument.html" TargetMode="External"/><Relationship Id="rId934" Type="http://schemas.openxmlformats.org/officeDocument/2006/relationships/hyperlink" Target="http://qt-project.org/doc/qt-5.1/qtquickcontrols/qml-qtquick-controls1-label.html" TargetMode="External"/><Relationship Id="rId1357" Type="http://schemas.openxmlformats.org/officeDocument/2006/relationships/hyperlink" Target="http://qt-project.org/doc/qt-5.1/qtquick/qquickitem.html" TargetMode="External"/><Relationship Id="rId1564" Type="http://schemas.openxmlformats.org/officeDocument/2006/relationships/hyperlink" Target="http://qt-project.org/doc/qt-5.1/qtwidgets/stylesheet-reference.html" TargetMode="External"/><Relationship Id="rId1771" Type="http://schemas.openxmlformats.org/officeDocument/2006/relationships/hyperlink" Target="http://qt-project.org/doc/qt-5.1/qtwidgets/qgraphicsitem.html" TargetMode="External"/><Relationship Id="rId2187" Type="http://schemas.openxmlformats.org/officeDocument/2006/relationships/hyperlink" Target="http://qt-project.org/doc/qt-5.1/qttestlib/qttest-index.html" TargetMode="External"/><Relationship Id="rId63" Type="http://schemas.openxmlformats.org/officeDocument/2006/relationships/hyperlink" Target="http://qt-project.org/doc/qt-5.1/qtdoc/i18n-source-translation.html" TargetMode="External"/><Relationship Id="rId159" Type="http://schemas.openxmlformats.org/officeDocument/2006/relationships/hyperlink" Target="http://qt-project.org/doc/qtcreator-2.8/creator-valgrind-overview.html" TargetMode="External"/><Relationship Id="rId366" Type="http://schemas.openxmlformats.org/officeDocument/2006/relationships/hyperlink" Target="http://qt-project.org/doc/qt-5.1/qtcore/qdir.html" TargetMode="External"/><Relationship Id="rId573" Type="http://schemas.openxmlformats.org/officeDocument/2006/relationships/hyperlink" Target="http://qt-project.org/doc/qt-5.1/qtgui/qconicalgradient.html" TargetMode="External"/><Relationship Id="rId780" Type="http://schemas.openxmlformats.org/officeDocument/2006/relationships/hyperlink" Target="http://qt-project.org/doc/qt-5.1/qtgui/qtextoption.html" TargetMode="External"/><Relationship Id="rId1217" Type="http://schemas.openxmlformats.org/officeDocument/2006/relationships/hyperlink" Target="http://qt-project.org/doc/qt-5.1/qtquick/qsgtransformnode.html" TargetMode="External"/><Relationship Id="rId1424" Type="http://schemas.openxmlformats.org/officeDocument/2006/relationships/hyperlink" Target="http://qt-project.org/doc/qt-5.1/qtwidgets/qtoolbar.html" TargetMode="External"/><Relationship Id="rId1631" Type="http://schemas.openxmlformats.org/officeDocument/2006/relationships/hyperlink" Target="http://qt-project.org/doc/qt-5.1/qtwidgets/qtreeview.html" TargetMode="External"/><Relationship Id="rId1869" Type="http://schemas.openxmlformats.org/officeDocument/2006/relationships/hyperlink" Target="http://qt-project.org/doc/qt-5.1/qtwidgets/qprogressbar.html" TargetMode="External"/><Relationship Id="rId2047" Type="http://schemas.openxmlformats.org/officeDocument/2006/relationships/hyperlink" Target="http://qt-project.org/doc/qt-5.1/qtcore/qcoreapplication.html" TargetMode="External"/><Relationship Id="rId2254" Type="http://schemas.openxmlformats.org/officeDocument/2006/relationships/hyperlink" Target="http://qt-project.org/doc/qt-5.1/qtx11extras/qtx11extras-module.html" TargetMode="External"/><Relationship Id="rId226" Type="http://schemas.openxmlformats.org/officeDocument/2006/relationships/hyperlink" Target="http://qt-project.org/doc/qt-5.1/qtcore/qfilesystemwatcher.html" TargetMode="External"/><Relationship Id="rId433" Type="http://schemas.openxmlformats.org/officeDocument/2006/relationships/hyperlink" Target="http://qt-project.org/doc/qt-5.1/qtgui/qwindowstatechangeevent.html" TargetMode="External"/><Relationship Id="rId878" Type="http://schemas.openxmlformats.org/officeDocument/2006/relationships/hyperlink" Target="http://qt-project.org/doc/qt-5.1/qtquick/qtquick-effects-particles.html" TargetMode="External"/><Relationship Id="rId1063" Type="http://schemas.openxmlformats.org/officeDocument/2006/relationships/hyperlink" Target="http://qt-project.org/doc/qt-5.1/qtquick/qml-qtquick2-pathview.html" TargetMode="External"/><Relationship Id="rId1270" Type="http://schemas.openxmlformats.org/officeDocument/2006/relationships/hyperlink" Target="http://qt-project.org/doc/qt-5.1/qtqml/qqmlexpression.html" TargetMode="External"/><Relationship Id="rId1729" Type="http://schemas.openxmlformats.org/officeDocument/2006/relationships/hyperlink" Target="http://qt-project.org/doc/qt-5.1/qtwidgets/qgraphicsscenedragdropevent.html" TargetMode="External"/><Relationship Id="rId1936" Type="http://schemas.openxmlformats.org/officeDocument/2006/relationships/hyperlink" Target="http://qt-project.org/doc/qt-5.1/qtwidgets/qabstractspinbox.html" TargetMode="External"/><Relationship Id="rId2114" Type="http://schemas.openxmlformats.org/officeDocument/2006/relationships/hyperlink" Target="http://qt-project.org/doc/qt-5.1/qtsql/qsqltablemodel.html" TargetMode="External"/><Relationship Id="rId640" Type="http://schemas.openxmlformats.org/officeDocument/2006/relationships/hyperlink" Target="http://qt-project.org/doc/qt-5.1/qtgui/qdesktopservices.html" TargetMode="External"/><Relationship Id="rId738" Type="http://schemas.openxmlformats.org/officeDocument/2006/relationships/hyperlink" Target="http://qt-project.org/doc/qt-5.1/qtgui/qtextdocument.html" TargetMode="External"/><Relationship Id="rId945" Type="http://schemas.openxmlformats.org/officeDocument/2006/relationships/hyperlink" Target="http://qt-project.org/doc/qt-5.1/qtquickcontrols/qml-qtquick-controls1-statusbar.html" TargetMode="External"/><Relationship Id="rId1368" Type="http://schemas.openxmlformats.org/officeDocument/2006/relationships/hyperlink" Target="http://qt-project.org/doc/qt-5.1/qtquick/qquickwindow.html" TargetMode="External"/><Relationship Id="rId1575" Type="http://schemas.openxmlformats.org/officeDocument/2006/relationships/hyperlink" Target="http://qt-project.org/doc/qt-5.1/qtwidgets/qwidget.html" TargetMode="External"/><Relationship Id="rId1782" Type="http://schemas.openxmlformats.org/officeDocument/2006/relationships/hyperlink" Target="http://qt-project.org/doc/qt-5.1/qtwidgets/qgraphicspolygonitem.html" TargetMode="External"/><Relationship Id="rId2198" Type="http://schemas.openxmlformats.org/officeDocument/2006/relationships/hyperlink" Target="http://qt-project.org/doc/qt-5.1/qttestlib/tutorial3.html" TargetMode="External"/><Relationship Id="rId74" Type="http://schemas.openxmlformats.org/officeDocument/2006/relationships/hyperlink" Target="http://qt-project.org/doc/qtcreator-2.8/creator-targets.html" TargetMode="External"/><Relationship Id="rId377" Type="http://schemas.openxmlformats.org/officeDocument/2006/relationships/hyperlink" Target="http://qt-project.org/doc/qt-5.1/qtcore/qlibrary.html" TargetMode="External"/><Relationship Id="rId500" Type="http://schemas.openxmlformats.org/officeDocument/2006/relationships/hyperlink" Target="http://qt-project.org/doc/qt-5.1/qtgui/qopenglcontext.html" TargetMode="External"/><Relationship Id="rId584" Type="http://schemas.openxmlformats.org/officeDocument/2006/relationships/hyperlink" Target="http://qt-project.org/doc/qt-5.1/qtgui/qpicture.html" TargetMode="External"/><Relationship Id="rId805" Type="http://schemas.openxmlformats.org/officeDocument/2006/relationships/hyperlink" Target="http://qt-project.org/doc/qt-5.1/qtgui/qopengldebuglogger.html" TargetMode="External"/><Relationship Id="rId1130" Type="http://schemas.openxmlformats.org/officeDocument/2006/relationships/hyperlink" Target="http://qt-project.org/doc/qt-5.1/qtquick/qtquick-positioning-layouts.html" TargetMode="External"/><Relationship Id="rId1228" Type="http://schemas.openxmlformats.org/officeDocument/2006/relationships/hyperlink" Target="http://qt-project.org/doc/qt-5.1/qtquick/qsgmaterialshader.html" TargetMode="External"/><Relationship Id="rId1435" Type="http://schemas.openxmlformats.org/officeDocument/2006/relationships/hyperlink" Target="http://qt-project.org/doc/qt-5.1/qtwidgets/qprogressdialog.html" TargetMode="External"/><Relationship Id="rId2058" Type="http://schemas.openxmlformats.org/officeDocument/2006/relationships/hyperlink" Target="http://qt-project.org/doc/qt-5.1/qtprintsupport/qprinter.html" TargetMode="External"/><Relationship Id="rId5" Type="http://schemas.openxmlformats.org/officeDocument/2006/relationships/webSettings" Target="webSettings.xml"/><Relationship Id="rId237" Type="http://schemas.openxmlformats.org/officeDocument/2006/relationships/hyperlink" Target="http://qt-project.org/doc/qt-5.1/qtcore/qfile.html" TargetMode="External"/><Relationship Id="rId791" Type="http://schemas.openxmlformats.org/officeDocument/2006/relationships/hyperlink" Target="http://qt-project.org/doc/qt-5.1/qtwidgets/qplaintextdocumentlayout.html" TargetMode="External"/><Relationship Id="rId889" Type="http://schemas.openxmlformats.org/officeDocument/2006/relationships/hyperlink" Target="http://qt-project.org/doc/qt-5.1/qtqml/qml-qtqml2-component.html" TargetMode="External"/><Relationship Id="rId1074" Type="http://schemas.openxmlformats.org/officeDocument/2006/relationships/hyperlink" Target="http://qt-project.org/doc/qt-5.1/qtqml/qml-qtqml-models2-listelement.html" TargetMode="External"/><Relationship Id="rId1642" Type="http://schemas.openxmlformats.org/officeDocument/2006/relationships/hyperlink" Target="http://qt-project.org/doc/qt-5.1/qtcore/qabstractproxymodel.html" TargetMode="External"/><Relationship Id="rId1947" Type="http://schemas.openxmlformats.org/officeDocument/2006/relationships/hyperlink" Target="http://qt-project.org/doc/qt-5.1/qtwidgets/qsplitter.html" TargetMode="External"/><Relationship Id="rId444" Type="http://schemas.openxmlformats.org/officeDocument/2006/relationships/hyperlink" Target="http://qt-project.org/doc/qt-5.1/qtcore/qxmlstreamreader.html" TargetMode="External"/><Relationship Id="rId651" Type="http://schemas.openxmlformats.org/officeDocument/2006/relationships/hyperlink" Target="http://qt-project.org/doc/qt-5.1/qtgui/qplatformsystemtrayicon.html" TargetMode="External"/><Relationship Id="rId749" Type="http://schemas.openxmlformats.org/officeDocument/2006/relationships/hyperlink" Target="http://qt-project.org/doc/qt-5.1/qtgui/qtextframe.html" TargetMode="External"/><Relationship Id="rId1281" Type="http://schemas.openxmlformats.org/officeDocument/2006/relationships/hyperlink" Target="http://qt-project.org/doc/qt-5.1/qtqml/tutorials-extending-chapter2-methods.html" TargetMode="External"/><Relationship Id="rId1379" Type="http://schemas.openxmlformats.org/officeDocument/2006/relationships/hyperlink" Target="http://qt-project.org/doc/qt-5.1/qtdoc/topics-ui.html" TargetMode="External"/><Relationship Id="rId1502" Type="http://schemas.openxmlformats.org/officeDocument/2006/relationships/hyperlink" Target="http://qt-project.org/doc/qt-5.1/qtwidgets/qstyleoption.html" TargetMode="External"/><Relationship Id="rId1586" Type="http://schemas.openxmlformats.org/officeDocument/2006/relationships/hyperlink" Target="http://qt-project.org/doc/qt-5.1/qtwidgets/qlayout.html" TargetMode="External"/><Relationship Id="rId1807" Type="http://schemas.openxmlformats.org/officeDocument/2006/relationships/hyperlink" Target="http://qt-project.org/doc/qt-5.1/qtwidgets/qgraphicsscene.html" TargetMode="External"/><Relationship Id="rId2125" Type="http://schemas.openxmlformats.org/officeDocument/2006/relationships/hyperlink" Target="http://qt-project.org/doc/qt-5.1/qtsql/sql-types.html" TargetMode="External"/><Relationship Id="rId290" Type="http://schemas.openxmlformats.org/officeDocument/2006/relationships/hyperlink" Target="http://qt-project.org/doc/qt-5.1/qtcore/qset.html" TargetMode="External"/><Relationship Id="rId304" Type="http://schemas.openxmlformats.org/officeDocument/2006/relationships/hyperlink" Target="http://qt-project.org/doc/qt-5.1/qtgui/qtextdocument.html" TargetMode="External"/><Relationship Id="rId388" Type="http://schemas.openxmlformats.org/officeDocument/2006/relationships/hyperlink" Target="http://qt-project.org/doc/qt-5.1/qtcore/qchildevent.html" TargetMode="External"/><Relationship Id="rId511" Type="http://schemas.openxmlformats.org/officeDocument/2006/relationships/hyperlink" Target="http://qt-project.org/doc/qt-5.1/qtgui/coordsys.html" TargetMode="External"/><Relationship Id="rId609" Type="http://schemas.openxmlformats.org/officeDocument/2006/relationships/hyperlink" Target="http://qt-project.org/doc/qt-5.1/qtgui/qpainter.html" TargetMode="External"/><Relationship Id="rId956" Type="http://schemas.openxmlformats.org/officeDocument/2006/relationships/hyperlink" Target="http://qt-project.org/doc/qt-5.1/qtquickcontrols/qml-qtquick-controls1-exclusivegroup.html" TargetMode="External"/><Relationship Id="rId1141" Type="http://schemas.openxmlformats.org/officeDocument/2006/relationships/hyperlink" Target="http://qt-project.org/doc/qt-5.1/qtquick/qtquick-statesanimations-animations.html" TargetMode="External"/><Relationship Id="rId1239" Type="http://schemas.openxmlformats.org/officeDocument/2006/relationships/hyperlink" Target="http://qt-project.org/doc/qt-5.1/qtquick/qsgmaterialshader.html" TargetMode="External"/><Relationship Id="rId1793" Type="http://schemas.openxmlformats.org/officeDocument/2006/relationships/hyperlink" Target="http://qt-project.org/doc/qt-5.1/qtwidgets/qgraphicslayoutitem.html" TargetMode="External"/><Relationship Id="rId2069" Type="http://schemas.openxmlformats.org/officeDocument/2006/relationships/hyperlink" Target="http://qt-project.org/doc/qt-5.1/qtsql/qsqldrivercreator.html" TargetMode="External"/><Relationship Id="rId85" Type="http://schemas.openxmlformats.org/officeDocument/2006/relationships/hyperlink" Target="http://qt-project.org/doc/qtcreator-2.8/creator-project-qmake.html" TargetMode="External"/><Relationship Id="rId150" Type="http://schemas.openxmlformats.org/officeDocument/2006/relationships/hyperlink" Target="http://qt-project.org/doc/qtcreator-2.8/creator-debugger-operating-modes.html" TargetMode="External"/><Relationship Id="rId595" Type="http://schemas.openxmlformats.org/officeDocument/2006/relationships/hyperlink" Target="http://qt-project.org/doc/qt-5.1/qtgui/qpainter.html" TargetMode="External"/><Relationship Id="rId816" Type="http://schemas.openxmlformats.org/officeDocument/2006/relationships/hyperlink" Target="http://qt-project.org/doc/qt-5.1/qtgui/qopengltimemonitor.html" TargetMode="External"/><Relationship Id="rId1001" Type="http://schemas.openxmlformats.org/officeDocument/2006/relationships/hyperlink" Target="http://qt-project.org/doc/qt-5.1/qtquick/qtquick-qmltypereference.html" TargetMode="External"/><Relationship Id="rId1446" Type="http://schemas.openxmlformats.org/officeDocument/2006/relationships/hyperlink" Target="http://qt-project.org/doc/qt-5.1/qtgui/qdesktopservices.html" TargetMode="External"/><Relationship Id="rId1653" Type="http://schemas.openxmlformats.org/officeDocument/2006/relationships/hyperlink" Target="http://qt-project.org/doc/qt-5.1/qtwidgets/qlistview.html" TargetMode="External"/><Relationship Id="rId1860" Type="http://schemas.openxmlformats.org/officeDocument/2006/relationships/hyperlink" Target="http://qt-project.org/doc/qt-5.1/qtwidgets/qcombobox.html" TargetMode="External"/><Relationship Id="rId248" Type="http://schemas.openxmlformats.org/officeDocument/2006/relationships/hyperlink" Target="http://qt-project.org/doc/qt-5.1/qtcore/qlinkedlist.html" TargetMode="External"/><Relationship Id="rId455" Type="http://schemas.openxmlformats.org/officeDocument/2006/relationships/hyperlink" Target="http://qt-project.org/doc/qt-5.1/qtcore/qxmlstreamwriter.html" TargetMode="External"/><Relationship Id="rId662" Type="http://schemas.openxmlformats.org/officeDocument/2006/relationships/hyperlink" Target="http://qt-project.org/doc/qt-5.1/qtwidgets/qcombobox.html" TargetMode="External"/><Relationship Id="rId1085" Type="http://schemas.openxmlformats.org/officeDocument/2006/relationships/hyperlink" Target="http://qt-project.org/doc/qt-5.1/qtquick/qml-qtquick2-shadereffect.html" TargetMode="External"/><Relationship Id="rId1292" Type="http://schemas.openxmlformats.org/officeDocument/2006/relationships/hyperlink" Target="http://qt-project.org/doc/qt-5.1/qtcore/qobject.html" TargetMode="External"/><Relationship Id="rId1306" Type="http://schemas.openxmlformats.org/officeDocument/2006/relationships/hyperlink" Target="http://qt-project.org/doc/qt-5.1/qtcore/qmetaobject.html" TargetMode="External"/><Relationship Id="rId1513" Type="http://schemas.openxmlformats.org/officeDocument/2006/relationships/hyperlink" Target="http://qt-project.org/doc/qt-5.1/qtwidgets/qstyle.html" TargetMode="External"/><Relationship Id="rId1720" Type="http://schemas.openxmlformats.org/officeDocument/2006/relationships/hyperlink" Target="http://qt-project.org/doc/qt-5.1/qtwidgets/qgraphicsitemgroup.html" TargetMode="External"/><Relationship Id="rId1958" Type="http://schemas.openxmlformats.org/officeDocument/2006/relationships/hyperlink" Target="http://qt-project.org/doc/qt-5.1/qtwidgets/qtabbar.html" TargetMode="External"/><Relationship Id="rId2136" Type="http://schemas.openxmlformats.org/officeDocument/2006/relationships/hyperlink" Target="http://qt-project.org/doc/qt-5.1/qtsql/qsqlquery.html" TargetMode="External"/><Relationship Id="rId12" Type="http://schemas.openxmlformats.org/officeDocument/2006/relationships/hyperlink" Target="http://qt-project.org/doc/qt-5.1/qtdesigner/designer-connection-mode.html" TargetMode="External"/><Relationship Id="rId108" Type="http://schemas.openxmlformats.org/officeDocument/2006/relationships/hyperlink" Target="http://qt-project.org/doc/qtcreator-2.8/adding-plugins.html" TargetMode="External"/><Relationship Id="rId315" Type="http://schemas.openxmlformats.org/officeDocument/2006/relationships/hyperlink" Target="http://qt-project.org/doc/qt-5.1/qtcore/qrunnable.html" TargetMode="External"/><Relationship Id="rId522" Type="http://schemas.openxmlformats.org/officeDocument/2006/relationships/hyperlink" Target="http://qt-project.org/doc/qt-5.1/qtgui/qopenglpaintdevice.html" TargetMode="External"/><Relationship Id="rId967" Type="http://schemas.openxmlformats.org/officeDocument/2006/relationships/hyperlink" Target="http://qt-project.org/doc/qt-5.1/qtquickcontrols/qml-qtquick-controls1-stackview.html" TargetMode="External"/><Relationship Id="rId1152" Type="http://schemas.openxmlformats.org/officeDocument/2006/relationships/hyperlink" Target="http://qt-project.org/doc/qt-5.1/qtquick/qml-qtquick2-anchoranimation.html" TargetMode="External"/><Relationship Id="rId1597" Type="http://schemas.openxmlformats.org/officeDocument/2006/relationships/hyperlink" Target="http://qt-project.org/doc/qt-5.1/qtwidgets/qlistwidget.html" TargetMode="External"/><Relationship Id="rId1818" Type="http://schemas.openxmlformats.org/officeDocument/2006/relationships/hyperlink" Target="http://qt-project.org/doc/qt-5.1/qtwidgets/qgraphicsitem.html" TargetMode="External"/><Relationship Id="rId2203" Type="http://schemas.openxmlformats.org/officeDocument/2006/relationships/hyperlink" Target="http://qt-project.org/doc/qt-5.1/qttestlib/qttest-module.html" TargetMode="External"/><Relationship Id="rId96" Type="http://schemas.openxmlformats.org/officeDocument/2006/relationships/hyperlink" Target="http://qt-project.org/doc/qtcreator-2.8/quick-projects.html" TargetMode="External"/><Relationship Id="rId161" Type="http://schemas.openxmlformats.org/officeDocument/2006/relationships/hyperlink" Target="http://qt-project.org/doc/qtcreator-2.8/creator-cache-profiler.html" TargetMode="External"/><Relationship Id="rId399" Type="http://schemas.openxmlformats.org/officeDocument/2006/relationships/hyperlink" Target="http://qt-project.org/doc/qt-5.1/qtcore/qobject.html" TargetMode="External"/><Relationship Id="rId827" Type="http://schemas.openxmlformats.org/officeDocument/2006/relationships/hyperlink" Target="http://qt-project.org/doc/qt-5.1/qtqml/qtqml-syntax-propertybinding.html" TargetMode="External"/><Relationship Id="rId1012" Type="http://schemas.openxmlformats.org/officeDocument/2006/relationships/hyperlink" Target="http://qt-project.org/doc/qt-5.1/qtquick/qml-qtquick2-flow.html" TargetMode="External"/><Relationship Id="rId1457" Type="http://schemas.openxmlformats.org/officeDocument/2006/relationships/hyperlink" Target="http://qt-project.org/doc/qt-5.1/qtwidgets/qtabbar.html" TargetMode="External"/><Relationship Id="rId1664" Type="http://schemas.openxmlformats.org/officeDocument/2006/relationships/hyperlink" Target="http://qt-project.org/doc/qt-5.1/qtwidgets/qabstractitemdelegate.html" TargetMode="External"/><Relationship Id="rId1871" Type="http://schemas.openxmlformats.org/officeDocument/2006/relationships/hyperlink" Target="http://qt-project.org/doc/qt-5.1/qtwidgets/qradiobutton.html" TargetMode="External"/><Relationship Id="rId259" Type="http://schemas.openxmlformats.org/officeDocument/2006/relationships/hyperlink" Target="http://qt-project.org/doc/qt-5.1/qtcore/qvarlengtharray.html" TargetMode="External"/><Relationship Id="rId466" Type="http://schemas.openxmlformats.org/officeDocument/2006/relationships/hyperlink" Target="http://qt-project.org/doc/qt-5.1/qtcore/qxmlstreamwriter.html" TargetMode="External"/><Relationship Id="rId673" Type="http://schemas.openxmlformats.org/officeDocument/2006/relationships/hyperlink" Target="http://qt-project.org/doc/qt-5.1/qtcore/qabstractitemmodel.html" TargetMode="External"/><Relationship Id="rId880" Type="http://schemas.openxmlformats.org/officeDocument/2006/relationships/hyperlink" Target="http://qt-project.org/doc/qt-5.1/qtquick/qml-qtquick-particles2-particlesystem.html" TargetMode="External"/><Relationship Id="rId1096" Type="http://schemas.openxmlformats.org/officeDocument/2006/relationships/hyperlink" Target="http://qt-project.org/doc/qt-5.1/qtquick/qtquick-index.html" TargetMode="External"/><Relationship Id="rId1317" Type="http://schemas.openxmlformats.org/officeDocument/2006/relationships/hyperlink" Target="http://qt-project.org/doc/qt-5.1/qtqml/qjsvalueiterator.html" TargetMode="External"/><Relationship Id="rId1524" Type="http://schemas.openxmlformats.org/officeDocument/2006/relationships/hyperlink" Target="http://qt-project.org/doc/qt-5.1/qtgui/qpainter.html" TargetMode="External"/><Relationship Id="rId1731" Type="http://schemas.openxmlformats.org/officeDocument/2006/relationships/hyperlink" Target="http://qt-project.org/doc/qt-5.1/qtcore/qpropertyanimation.html" TargetMode="External"/><Relationship Id="rId1969" Type="http://schemas.openxmlformats.org/officeDocument/2006/relationships/hyperlink" Target="http://qt-project.org/doc/qt-5.1/qtwidgets/qplaintextedit.html" TargetMode="External"/><Relationship Id="rId2147" Type="http://schemas.openxmlformats.org/officeDocument/2006/relationships/hyperlink" Target="http://qt-project.org/doc/qt-5.1/qtsql/sql-forms.html" TargetMode="External"/><Relationship Id="rId23" Type="http://schemas.openxmlformats.org/officeDocument/2006/relationships/hyperlink" Target="http://qt-project.org/doc/qt-5.1/qtcore/qcoreapplication.html" TargetMode="External"/><Relationship Id="rId119" Type="http://schemas.openxmlformats.org/officeDocument/2006/relationships/hyperlink" Target="http://qt-project.org/doc/qtcreator-2.8/creator-macros.html" TargetMode="External"/><Relationship Id="rId326" Type="http://schemas.openxmlformats.org/officeDocument/2006/relationships/hyperlink" Target="http://qt-project.org/doc/qt-5.1/qtcore/animation-overview.html" TargetMode="External"/><Relationship Id="rId533" Type="http://schemas.openxmlformats.org/officeDocument/2006/relationships/hyperlink" Target="http://qt-project.org/doc/qt-5.1/qtgui/qpainter.html" TargetMode="External"/><Relationship Id="rId978" Type="http://schemas.openxmlformats.org/officeDocument/2006/relationships/hyperlink" Target="http://qt-project.org/doc/qt-5.1/qtquickcontrolsstyles/qml-qtquick-controls-styles1-tabviewstyle.html" TargetMode="External"/><Relationship Id="rId1163" Type="http://schemas.openxmlformats.org/officeDocument/2006/relationships/hyperlink" Target="http://qt-project.org/doc/qt-5.1/qtquick/qml-qtquick2-propertyaction.html" TargetMode="External"/><Relationship Id="rId1370" Type="http://schemas.openxmlformats.org/officeDocument/2006/relationships/hyperlink" Target="http://qt-project.org/doc/qt-5.1/qtquick/qquickitem.html" TargetMode="External"/><Relationship Id="rId1829" Type="http://schemas.openxmlformats.org/officeDocument/2006/relationships/hyperlink" Target="http://qt-project.org/doc/qt-5.1/qtwidgets/qgraphicsscene.html" TargetMode="External"/><Relationship Id="rId2007" Type="http://schemas.openxmlformats.org/officeDocument/2006/relationships/hyperlink" Target="http://qt-project.org/doc/qt-5.1/qtwebkit/qwebpage.html" TargetMode="External"/><Relationship Id="rId2214" Type="http://schemas.openxmlformats.org/officeDocument/2006/relationships/hyperlink" Target="http://qt-project.org/doc/qt-5.1/qtcore/qfuture.html" TargetMode="External"/><Relationship Id="rId740" Type="http://schemas.openxmlformats.org/officeDocument/2006/relationships/hyperlink" Target="http://qt-project.org/doc/qt-5.1/qtgui/qtextformat.html" TargetMode="External"/><Relationship Id="rId838" Type="http://schemas.openxmlformats.org/officeDocument/2006/relationships/hyperlink" Target="http://qt-project.org/doc/qt-5.1/qtqml/qml-qtqml2-qt.html" TargetMode="External"/><Relationship Id="rId1023" Type="http://schemas.openxmlformats.org/officeDocument/2006/relationships/hyperlink" Target="http://qt-project.org/doc/qt-5.1/qtquick/qml-qtquick2-viewtransition.html" TargetMode="External"/><Relationship Id="rId1468" Type="http://schemas.openxmlformats.org/officeDocument/2006/relationships/hyperlink" Target="http://qt-project.org/doc/qt-5.1/qtgui/qpainter.html" TargetMode="External"/><Relationship Id="rId1675" Type="http://schemas.openxmlformats.org/officeDocument/2006/relationships/hyperlink" Target="http://qt-project.org/doc/qt-5.1/qtwidgets/qitemdelegate.html" TargetMode="External"/><Relationship Id="rId1882" Type="http://schemas.openxmlformats.org/officeDocument/2006/relationships/hyperlink" Target="http://qt-project.org/doc/qt-5.1/qtwidgets/qwidget.html" TargetMode="External"/><Relationship Id="rId172" Type="http://schemas.openxmlformats.org/officeDocument/2006/relationships/hyperlink" Target="http://qt-project.org/doc/qtcreator-2.8/creator-projects-autotools.html" TargetMode="External"/><Relationship Id="rId477" Type="http://schemas.openxmlformats.org/officeDocument/2006/relationships/hyperlink" Target="http://qt-project.org/doc/qt-5.1/qtcore/qtalgorithms.html" TargetMode="External"/><Relationship Id="rId600" Type="http://schemas.openxmlformats.org/officeDocument/2006/relationships/hyperlink" Target="http://qt-project.org/doc/qt-5.1/qtwidgets/qwidget.html" TargetMode="External"/><Relationship Id="rId684" Type="http://schemas.openxmlformats.org/officeDocument/2006/relationships/hyperlink" Target="http://qt-project.org/doc/qt-5.1/qtgui/qtextdocument.html" TargetMode="External"/><Relationship Id="rId1230" Type="http://schemas.openxmlformats.org/officeDocument/2006/relationships/hyperlink" Target="http://qt-project.org/doc/qt-5.1/qtquick/qsgmaterialtype.html" TargetMode="External"/><Relationship Id="rId1328" Type="http://schemas.openxmlformats.org/officeDocument/2006/relationships/hyperlink" Target="http://qt-project.org/doc/qt-5.1/qtqml/qqmlexpression.html" TargetMode="External"/><Relationship Id="rId1535" Type="http://schemas.openxmlformats.org/officeDocument/2006/relationships/hyperlink" Target="http://qt-project.org/doc/qt-5.1/qtwidgets/qstyleoptiongraphicsitem.html" TargetMode="External"/><Relationship Id="rId2060" Type="http://schemas.openxmlformats.org/officeDocument/2006/relationships/hyperlink" Target="http://qt-project.org/doc/qt-5.1/qtwebkit/qwebframe.html" TargetMode="External"/><Relationship Id="rId2158" Type="http://schemas.openxmlformats.org/officeDocument/2006/relationships/hyperlink" Target="http://qt-project.org/doc/qt-5.1/qtsql/qsqldatabase.html" TargetMode="External"/><Relationship Id="rId337" Type="http://schemas.openxmlformats.org/officeDocument/2006/relationships/hyperlink" Target="http://qt-project.org/doc/qt-5.1/qtcore/qvariantanimation.html" TargetMode="External"/><Relationship Id="rId891" Type="http://schemas.openxmlformats.org/officeDocument/2006/relationships/hyperlink" Target="http://qt-project.org/doc/qt-5.1/qtqml/qml-qtqml2-component.html" TargetMode="External"/><Relationship Id="rId905" Type="http://schemas.openxmlformats.org/officeDocument/2006/relationships/hyperlink" Target="http://qt-project.org/doc/qt-5.1/qtquick/qmlmodule-qtquick-particles2-qtquick-particles-2.html" TargetMode="External"/><Relationship Id="rId989" Type="http://schemas.openxmlformats.org/officeDocument/2006/relationships/hyperlink" Target="http://qt-project.org/doc/qt-5.1/qtquick/qml-qtquick2-layoutmirroring.html" TargetMode="External"/><Relationship Id="rId1742" Type="http://schemas.openxmlformats.org/officeDocument/2006/relationships/hyperlink" Target="http://qt-project.org/doc/qt-5.1/qtwidgets/qgraphicslayout.html" TargetMode="External"/><Relationship Id="rId2018" Type="http://schemas.openxmlformats.org/officeDocument/2006/relationships/hyperlink" Target="http://qt-project.org/doc/qt-5.1/qtwebkit/qtwebkit-bridge.html" TargetMode="External"/><Relationship Id="rId34" Type="http://schemas.openxmlformats.org/officeDocument/2006/relationships/hyperlink" Target="http://qt-project.org/doc/qt-5.1/qtdesigner/designer-ui-file-format.html" TargetMode="External"/><Relationship Id="rId544" Type="http://schemas.openxmlformats.org/officeDocument/2006/relationships/hyperlink" Target="http://qt-project.org/doc/qt-5.1/qtcore/qpointf.html" TargetMode="External"/><Relationship Id="rId751" Type="http://schemas.openxmlformats.org/officeDocument/2006/relationships/hyperlink" Target="http://qt-project.org/doc/qt-5.1/qtgui/qtextcursor.html" TargetMode="External"/><Relationship Id="rId849" Type="http://schemas.openxmlformats.org/officeDocument/2006/relationships/hyperlink" Target="http://qt-project.org/doc/qt-5.1/qtqml/qtqml-modules-qmldir.html" TargetMode="External"/><Relationship Id="rId1174" Type="http://schemas.openxmlformats.org/officeDocument/2006/relationships/hyperlink" Target="http://qt-project.org/doc/qt-5.1/qtquick/qtquick-modelviewsdata-topic.html" TargetMode="External"/><Relationship Id="rId1381" Type="http://schemas.openxmlformats.org/officeDocument/2006/relationships/hyperlink" Target="http://qt-project.org/doc/qt-5.1/qtwidgets/qtwidgets-index.html" TargetMode="External"/><Relationship Id="rId1479" Type="http://schemas.openxmlformats.org/officeDocument/2006/relationships/hyperlink" Target="http://qt-project.org/doc/qt-5.1/qtwidgets/qstyle.html" TargetMode="External"/><Relationship Id="rId1602" Type="http://schemas.openxmlformats.org/officeDocument/2006/relationships/hyperlink" Target="http://qt-project.org/doc/qt-5.1/qtcore/qabstractitemmodel.html" TargetMode="External"/><Relationship Id="rId1686" Type="http://schemas.openxmlformats.org/officeDocument/2006/relationships/hyperlink" Target="http://qt-project.org/doc/qt-5.1/qtwidgets/qstandarditemeditorcreator.html" TargetMode="External"/><Relationship Id="rId2225" Type="http://schemas.openxmlformats.org/officeDocument/2006/relationships/hyperlink" Target="http://qt-project.org/doc/qt-5.1/qtcore/qfuture.html" TargetMode="External"/><Relationship Id="rId183" Type="http://schemas.openxmlformats.org/officeDocument/2006/relationships/hyperlink" Target="http://qt-project.org/doc/qtcreator-2.8/creator-glossary.html" TargetMode="External"/><Relationship Id="rId390" Type="http://schemas.openxmlformats.org/officeDocument/2006/relationships/hyperlink" Target="http://qt-project.org/doc/qt-5.1/qtcore/qevent.html" TargetMode="External"/><Relationship Id="rId404" Type="http://schemas.openxmlformats.org/officeDocument/2006/relationships/hyperlink" Target="http://qt-project.org/doc/qt-5.1/qtwidgets/gestures-overview.html" TargetMode="External"/><Relationship Id="rId611" Type="http://schemas.openxmlformats.org/officeDocument/2006/relationships/hyperlink" Target="http://qt-project.org/doc/qt-5.1/qtgui/qbackingstore.html" TargetMode="External"/><Relationship Id="rId1034" Type="http://schemas.openxmlformats.org/officeDocument/2006/relationships/hyperlink" Target="http://qt-project.org/doc/qt-5.1/qtquick/qml-qtquick2-vector3danimation.html" TargetMode="External"/><Relationship Id="rId1241" Type="http://schemas.openxmlformats.org/officeDocument/2006/relationships/hyperlink" Target="http://qt-project.org/doc/qt-5.1/qtquick/qsgopaquetexturematerial.html" TargetMode="External"/><Relationship Id="rId1339" Type="http://schemas.openxmlformats.org/officeDocument/2006/relationships/hyperlink" Target="http://qt-project.org/doc/qt-5.1/qtqml/qqmlnetworkaccessmanagerfactory.html" TargetMode="External"/><Relationship Id="rId1893" Type="http://schemas.openxmlformats.org/officeDocument/2006/relationships/hyperlink" Target="http://qt-project.org/doc/qt-5.1/qtwidgets/qtabwidget.html" TargetMode="External"/><Relationship Id="rId1907" Type="http://schemas.openxmlformats.org/officeDocument/2006/relationships/hyperlink" Target="http://qt-project.org/doc/qt-5.1/qtwidgets/qtableview.html" TargetMode="External"/><Relationship Id="rId2071" Type="http://schemas.openxmlformats.org/officeDocument/2006/relationships/hyperlink" Target="http://qt-project.org/doc/qt-5.1/qtsql/qsqldriverplugin.html" TargetMode="External"/><Relationship Id="rId250" Type="http://schemas.openxmlformats.org/officeDocument/2006/relationships/hyperlink" Target="http://qt-project.org/doc/qt-5.1/qtcore/qstack.html" TargetMode="External"/><Relationship Id="rId488" Type="http://schemas.openxmlformats.org/officeDocument/2006/relationships/hyperlink" Target="http://qt-project.org/doc/qt-5.1/qtcore/qstring.html" TargetMode="External"/><Relationship Id="rId695" Type="http://schemas.openxmlformats.org/officeDocument/2006/relationships/hyperlink" Target="http://qt-project.org/doc/qt-5.1/qtgui/qtextdocument.html" TargetMode="External"/><Relationship Id="rId709" Type="http://schemas.openxmlformats.org/officeDocument/2006/relationships/hyperlink" Target="http://qt-project.org/doc/qt-5.1/qtgui/qabstracttextdocumentlayout.html" TargetMode="External"/><Relationship Id="rId916" Type="http://schemas.openxmlformats.org/officeDocument/2006/relationships/hyperlink" Target="http://qt-project.org/doc/qt-5.1/qtquick/qml-qtquick-xmllistmodel2-xmlrole.html" TargetMode="External"/><Relationship Id="rId1101" Type="http://schemas.openxmlformats.org/officeDocument/2006/relationships/hyperlink" Target="http://qt-project.org/doc/qt-5.1/qtquick/qml-qtquick2-item.html" TargetMode="External"/><Relationship Id="rId1546" Type="http://schemas.openxmlformats.org/officeDocument/2006/relationships/hyperlink" Target="http://qt-project.org/doc/qt-5.1/qtwidgets/stylesheet-reference.html" TargetMode="External"/><Relationship Id="rId1753" Type="http://schemas.openxmlformats.org/officeDocument/2006/relationships/hyperlink" Target="http://qt-project.org/doc/qt-5.1/qtwidgets/qgraphicsitem.html" TargetMode="External"/><Relationship Id="rId1960" Type="http://schemas.openxmlformats.org/officeDocument/2006/relationships/hyperlink" Target="http://qt-project.org/doc/qt-5.1/qtwidgets/qtextedit-extraselection.html" TargetMode="External"/><Relationship Id="rId2169" Type="http://schemas.openxmlformats.org/officeDocument/2006/relationships/hyperlink" Target="http://qt-project.org/doc/qt-5.1/qtsql/qsqldriver.html" TargetMode="External"/><Relationship Id="rId45" Type="http://schemas.openxmlformats.org/officeDocument/2006/relationships/hyperlink" Target="http://qt-project.org/doc/qt-5.1/qmake/qmake-platform-notes.html" TargetMode="External"/><Relationship Id="rId110" Type="http://schemas.openxmlformats.org/officeDocument/2006/relationships/hyperlink" Target="http://qt-project.org/doc/qtcreator-2.8/creator-coding.html" TargetMode="External"/><Relationship Id="rId348" Type="http://schemas.openxmlformats.org/officeDocument/2006/relationships/hyperlink" Target="http://qt-project.org/doc/qt-5.1/qtcore/qfinalstate.html" TargetMode="External"/><Relationship Id="rId555" Type="http://schemas.openxmlformats.org/officeDocument/2006/relationships/hyperlink" Target="http://qt-project.org/doc/qt-5.1/qtgui/qicon.html" TargetMode="External"/><Relationship Id="rId762" Type="http://schemas.openxmlformats.org/officeDocument/2006/relationships/hyperlink" Target="http://qt-project.org/doc/qt-5.1/qtgui/qtextdocument.html" TargetMode="External"/><Relationship Id="rId1185" Type="http://schemas.openxmlformats.org/officeDocument/2006/relationships/hyperlink" Target="http://qt-project.org/doc/qt-5.1/qtqml/qml-qtquick2-visualdatamodel.html" TargetMode="External"/><Relationship Id="rId1392" Type="http://schemas.openxmlformats.org/officeDocument/2006/relationships/hyperlink" Target="http://qt-project.org/doc/qt-5.1/qtwidgets/application-windows.html" TargetMode="External"/><Relationship Id="rId1406" Type="http://schemas.openxmlformats.org/officeDocument/2006/relationships/hyperlink" Target="http://qt-project.org/doc/qt-5.1/qtwidgets/qtoolbar.html" TargetMode="External"/><Relationship Id="rId1613" Type="http://schemas.openxmlformats.org/officeDocument/2006/relationships/hyperlink" Target="http://qt-project.org/doc/qt-5.1/qtcore/qabstractitemmodel.html" TargetMode="External"/><Relationship Id="rId1820" Type="http://schemas.openxmlformats.org/officeDocument/2006/relationships/hyperlink" Target="http://qt-project.org/doc/qt-5.1/qtwidgets/qgraphicsitem.html" TargetMode="External"/><Relationship Id="rId2029" Type="http://schemas.openxmlformats.org/officeDocument/2006/relationships/hyperlink" Target="http://qt-project.org/doc/qt-5.1/qtcore/qobject.html" TargetMode="External"/><Relationship Id="rId2236" Type="http://schemas.openxmlformats.org/officeDocument/2006/relationships/hyperlink" Target="http://qt-project.org/doc/qt-5.1/qtcore/qdatastream.html" TargetMode="External"/><Relationship Id="rId194" Type="http://schemas.openxmlformats.org/officeDocument/2006/relationships/hyperlink" Target="http://qt-project.org/doc/qt-5.1/qtcore/qresource.html" TargetMode="External"/><Relationship Id="rId208" Type="http://schemas.openxmlformats.org/officeDocument/2006/relationships/hyperlink" Target="http://qt-project.org/doc/qt-5.1/qtcore/qweakpointer.html" TargetMode="External"/><Relationship Id="rId415" Type="http://schemas.openxmlformats.org/officeDocument/2006/relationships/hyperlink" Target="http://qt-project.org/doc/qt-5.1/qtgui/qresizeevent.html" TargetMode="External"/><Relationship Id="rId622" Type="http://schemas.openxmlformats.org/officeDocument/2006/relationships/hyperlink" Target="http://qt-project.org/doc/qt-5.1/qtgui/qpixmapcache.html" TargetMode="External"/><Relationship Id="rId1045" Type="http://schemas.openxmlformats.org/officeDocument/2006/relationships/hyperlink" Target="http://qt-project.org/doc/qt-5.1/qtquick/qml-qtquick2-pathquad.html" TargetMode="External"/><Relationship Id="rId1252" Type="http://schemas.openxmlformats.org/officeDocument/2006/relationships/hyperlink" Target="http://qt-project.org/doc/qt-5.1/qtquick/qsggeometry-point2d.html" TargetMode="External"/><Relationship Id="rId1697" Type="http://schemas.openxmlformats.org/officeDocument/2006/relationships/hyperlink" Target="http://qt-project.org/doc/qt-5.1/qtwidgets/qstyleditemdelegate.html" TargetMode="External"/><Relationship Id="rId1918" Type="http://schemas.openxmlformats.org/officeDocument/2006/relationships/hyperlink" Target="http://qt-project.org/doc/qt-5.1/qtwidgets/qmacnativewidget.html" TargetMode="External"/><Relationship Id="rId2082" Type="http://schemas.openxmlformats.org/officeDocument/2006/relationships/hyperlink" Target="http://qt-project.org/doc/qt-5.1/qtcore/qcoreapplication.html" TargetMode="External"/><Relationship Id="rId261" Type="http://schemas.openxmlformats.org/officeDocument/2006/relationships/hyperlink" Target="http://qt-project.org/doc/qt-5.1/qtcore/qcontiguouscache.html" TargetMode="External"/><Relationship Id="rId499" Type="http://schemas.openxmlformats.org/officeDocument/2006/relationships/hyperlink" Target="http://qt-project.org/doc/qt-5.1/qtgui/qsurfaceformat.html" TargetMode="External"/><Relationship Id="rId927" Type="http://schemas.openxmlformats.org/officeDocument/2006/relationships/hyperlink" Target="http://qt-project.org/doc/qt-5.1/qtquickcontrols/qmlmodule-qtquick-controls1-qtquick-controls-1-0.html" TargetMode="External"/><Relationship Id="rId1112" Type="http://schemas.openxmlformats.org/officeDocument/2006/relationships/hyperlink" Target="http://qt-project.org/doc/qt-5.1/qtquick/qtquick-input-mouseevents.html" TargetMode="External"/><Relationship Id="rId1557" Type="http://schemas.openxmlformats.org/officeDocument/2006/relationships/hyperlink" Target="http://qt-project.org/doc/qt-5.1/qtwidgets/stylesheet-reference.html" TargetMode="External"/><Relationship Id="rId1764" Type="http://schemas.openxmlformats.org/officeDocument/2006/relationships/hyperlink" Target="http://qt-project.org/doc/qt-5.1/qtwidgets/qgraphicsitem.html" TargetMode="External"/><Relationship Id="rId1971" Type="http://schemas.openxmlformats.org/officeDocument/2006/relationships/hyperlink" Target="http://qt-project.org/doc/qt-5.1/qtwidgets/qtextedit.html" TargetMode="External"/><Relationship Id="rId56" Type="http://schemas.openxmlformats.org/officeDocument/2006/relationships/hyperlink" Target="http://qt-project.org/doc/qt-5.1/qtlinguist/linguist-manager.html" TargetMode="External"/><Relationship Id="rId359" Type="http://schemas.openxmlformats.org/officeDocument/2006/relationships/hyperlink" Target="http://qt-project.org/doc/qt-5.1/qtcore/qlibraryinfo.html" TargetMode="External"/><Relationship Id="rId566" Type="http://schemas.openxmlformats.org/officeDocument/2006/relationships/hyperlink" Target="http://qt-project.org/doc/qt-5.1/qtgui/qpixmap.html" TargetMode="External"/><Relationship Id="rId773" Type="http://schemas.openxmlformats.org/officeDocument/2006/relationships/hyperlink" Target="http://qt-project.org/doc/qt-5.1/qtgui/qtextdocument.html" TargetMode="External"/><Relationship Id="rId1196" Type="http://schemas.openxmlformats.org/officeDocument/2006/relationships/hyperlink" Target="http://qt-project.org/doc/qt-5.1/qtquick/qsggeometrynode.html" TargetMode="External"/><Relationship Id="rId1417" Type="http://schemas.openxmlformats.org/officeDocument/2006/relationships/hyperlink" Target="http://qt-project.org/doc/qt-5.1/qtwidgets/qmdiarea.html" TargetMode="External"/><Relationship Id="rId1624" Type="http://schemas.openxmlformats.org/officeDocument/2006/relationships/hyperlink" Target="http://qt-project.org/doc/qt-5.1/qtwidgets/qdatawidgetmapper.html" TargetMode="External"/><Relationship Id="rId1831" Type="http://schemas.openxmlformats.org/officeDocument/2006/relationships/hyperlink" Target="http://qt-project.org/doc/qt-5.1/qtwidgets/qgraphicsitem.html" TargetMode="External"/><Relationship Id="rId2247" Type="http://schemas.openxmlformats.org/officeDocument/2006/relationships/hyperlink" Target="http://qt-project.org/doc/qt-5.1/qtsvg/qgraphicssvgitem.html" TargetMode="External"/><Relationship Id="rId121" Type="http://schemas.openxmlformats.org/officeDocument/2006/relationships/hyperlink" Target="http://qt-project.org/doc/qtcreator-2.8/creator-finding-overview.html" TargetMode="External"/><Relationship Id="rId219" Type="http://schemas.openxmlformats.org/officeDocument/2006/relationships/hyperlink" Target="http://qt-project.org/doc/qt-5.1/qtgui/qimagewriter.html" TargetMode="External"/><Relationship Id="rId426" Type="http://schemas.openxmlformats.org/officeDocument/2006/relationships/hyperlink" Target="http://qt-project.org/doc/qt-5.1/qtgui/qstatustipevent.html" TargetMode="External"/><Relationship Id="rId633" Type="http://schemas.openxmlformats.org/officeDocument/2006/relationships/hyperlink" Target="http://qt-project.org/doc/qt-5.1/qtwidgets/qlineedit.html" TargetMode="External"/><Relationship Id="rId980" Type="http://schemas.openxmlformats.org/officeDocument/2006/relationships/hyperlink" Target="http://qt-project.org/doc/qt-5.1/qtquickcontrolsstyles/qml-qtquick-controls-styles1-textfieldstyle.html" TargetMode="External"/><Relationship Id="rId1056" Type="http://schemas.openxmlformats.org/officeDocument/2006/relationships/hyperlink" Target="http://qt-project.org/doc/qt-5.1/qtquick/qml-qtquick2-pathattribute.html" TargetMode="External"/><Relationship Id="rId1263" Type="http://schemas.openxmlformats.org/officeDocument/2006/relationships/hyperlink" Target="http://qt-project.org/doc/qt-5.1/qtqml/qqmlcomponent.html" TargetMode="External"/><Relationship Id="rId1929" Type="http://schemas.openxmlformats.org/officeDocument/2006/relationships/hyperlink" Target="http://qt-project.org/doc/qt-5.1/qtwidgets/qabstractscrollarea.html" TargetMode="External"/><Relationship Id="rId2093" Type="http://schemas.openxmlformats.org/officeDocument/2006/relationships/hyperlink" Target="http://qt-project.org/doc/qt-5.1/qtsql/qsqldatabase.html" TargetMode="External"/><Relationship Id="rId2107" Type="http://schemas.openxmlformats.org/officeDocument/2006/relationships/hyperlink" Target="http://qt-project.org/doc/qt-5.1/qtsql/qsqlresult.html" TargetMode="External"/><Relationship Id="rId840" Type="http://schemas.openxmlformats.org/officeDocument/2006/relationships/hyperlink" Target="http://qt-project.org/doc/qt-5.1/qtqml/qml-qtqml2-component.html" TargetMode="External"/><Relationship Id="rId938" Type="http://schemas.openxmlformats.org/officeDocument/2006/relationships/hyperlink" Target="http://qt-project.org/doc/qt-5.1/qtquickcontrols/qml-qtquick-controls1-radiobutton.html" TargetMode="External"/><Relationship Id="rId1470" Type="http://schemas.openxmlformats.org/officeDocument/2006/relationships/hyperlink" Target="http://qt-project.org/doc/qt-5.1/qtwidgets/qstyleditemdelegate.html" TargetMode="External"/><Relationship Id="rId1568" Type="http://schemas.openxmlformats.org/officeDocument/2006/relationships/hyperlink" Target="http://qt-project.org/doc/qt-5.1/qtwidgets/stylesheet-reference.html" TargetMode="External"/><Relationship Id="rId1775" Type="http://schemas.openxmlformats.org/officeDocument/2006/relationships/hyperlink" Target="http://qt-project.org/doc/qt-5.1/qtwidgets/qgraphicsitem.html" TargetMode="External"/><Relationship Id="rId67" Type="http://schemas.openxmlformats.org/officeDocument/2006/relationships/hyperlink" Target="http://qt-project.org/doc/qtcreator-2.8/index.html" TargetMode="External"/><Relationship Id="rId272" Type="http://schemas.openxmlformats.org/officeDocument/2006/relationships/hyperlink" Target="http://qt-project.org/doc/qt-5.1/qtcore/qvector.html" TargetMode="External"/><Relationship Id="rId577" Type="http://schemas.openxmlformats.org/officeDocument/2006/relationships/hyperlink" Target="http://qt-project.org/doc/qt-5.1/qtcore/qt.html" TargetMode="External"/><Relationship Id="rId700" Type="http://schemas.openxmlformats.org/officeDocument/2006/relationships/hyperlink" Target="http://qt-project.org/doc/qt-5.1/qtgui/qtextdocument.html" TargetMode="External"/><Relationship Id="rId1123" Type="http://schemas.openxmlformats.org/officeDocument/2006/relationships/hyperlink" Target="http://qt-project.org/doc/qt-5.1/qtquick/qml-qtquick2-textedit.html" TargetMode="External"/><Relationship Id="rId1330" Type="http://schemas.openxmlformats.org/officeDocument/2006/relationships/hyperlink" Target="http://qt-project.org/doc/qt-5.1/qtqml/qqmlimageproviderbase.html" TargetMode="External"/><Relationship Id="rId1428" Type="http://schemas.openxmlformats.org/officeDocument/2006/relationships/hyperlink" Target="http://qt-project.org/doc/qt-5.1/qtwidgets/qfiledialog.html" TargetMode="External"/><Relationship Id="rId1635" Type="http://schemas.openxmlformats.org/officeDocument/2006/relationships/hyperlink" Target="http://qt-project.org/wiki/Model_Test" TargetMode="External"/><Relationship Id="rId1982" Type="http://schemas.openxmlformats.org/officeDocument/2006/relationships/hyperlink" Target="http://qt-project.org/doc/qt-5.1/qtwidgets/qwidget.html" TargetMode="External"/><Relationship Id="rId2160" Type="http://schemas.openxmlformats.org/officeDocument/2006/relationships/hyperlink" Target="http://qt-project.org/doc/qt-5.1/qtsql/qsqlquery.html" TargetMode="External"/><Relationship Id="rId2258" Type="http://schemas.openxmlformats.org/officeDocument/2006/relationships/theme" Target="theme/theme1.xml"/><Relationship Id="rId132" Type="http://schemas.openxmlformats.org/officeDocument/2006/relationships/hyperlink" Target="http://qt-project.org/doc/qtcreator-2.8/creator-running-targets.html" TargetMode="External"/><Relationship Id="rId784" Type="http://schemas.openxmlformats.org/officeDocument/2006/relationships/hyperlink" Target="http://qt-project.org/doc/qt-5.1/qtgui/qtexttablecellformat.html" TargetMode="External"/><Relationship Id="rId991" Type="http://schemas.openxmlformats.org/officeDocument/2006/relationships/hyperlink" Target="http://qt-project.org/doc/qt-5.1/qtquick/qml-qtquick2-image.html" TargetMode="External"/><Relationship Id="rId1067" Type="http://schemas.openxmlformats.org/officeDocument/2006/relationships/hyperlink" Target="http://qt-project.org/doc/qt-5.1/qtcore/qabstractitemmodel.html" TargetMode="External"/><Relationship Id="rId1842" Type="http://schemas.openxmlformats.org/officeDocument/2006/relationships/hyperlink" Target="http://qt-project.org/doc/qt-5.1/qtwidgets/qwidget.html" TargetMode="External"/><Relationship Id="rId2020" Type="http://schemas.openxmlformats.org/officeDocument/2006/relationships/hyperlink" Target="http://qt-project.org/doc/qt-5.1/qtwebkit/qtwebkit-bridge.html" TargetMode="External"/><Relationship Id="rId437" Type="http://schemas.openxmlformats.org/officeDocument/2006/relationships/hyperlink" Target="http://qt-project.org/doc/qt-5.1/qtgui/qscrollevent.html" TargetMode="External"/><Relationship Id="rId644" Type="http://schemas.openxmlformats.org/officeDocument/2006/relationships/hyperlink" Target="http://qt-project.org/doc/qt-5.1/qtcore/qcoreapplication.html" TargetMode="External"/><Relationship Id="rId851" Type="http://schemas.openxmlformats.org/officeDocument/2006/relationships/hyperlink" Target="http://qt-project.org/doc/qt-5.1/qtqml/qtqml-modules-cppplugins.html" TargetMode="External"/><Relationship Id="rId1274" Type="http://schemas.openxmlformats.org/officeDocument/2006/relationships/hyperlink" Target="http://qt-project.org/doc/qt-5.1/qtcore/qvariant.html" TargetMode="External"/><Relationship Id="rId1481" Type="http://schemas.openxmlformats.org/officeDocument/2006/relationships/hyperlink" Target="http://qt-project.org/doc/qt-5.1/qtwidgets/qstyle.html" TargetMode="External"/><Relationship Id="rId1579" Type="http://schemas.openxmlformats.org/officeDocument/2006/relationships/hyperlink" Target="http://qt-project.org/doc/qt-5.1/qtwidgets/qsizepolicy.html" TargetMode="External"/><Relationship Id="rId1702" Type="http://schemas.openxmlformats.org/officeDocument/2006/relationships/hyperlink" Target="http://qt-project.org/doc/qt-5.1/qtwidgets/qtablewidgetitem.html" TargetMode="External"/><Relationship Id="rId2118" Type="http://schemas.openxmlformats.org/officeDocument/2006/relationships/hyperlink" Target="http://qt-project.org/doc/qt-5.1/qtsql/qsqlquery.html" TargetMode="External"/><Relationship Id="rId283" Type="http://schemas.openxmlformats.org/officeDocument/2006/relationships/hyperlink" Target="http://ru.wikipedia.org/wiki/%D0%A1%D1%81%D1%8B%D0%BB%D0%BA%D0%B0_%28%D0%BF%D1%80%D0%BE%D0%B3%D1%80%D0%B0%D0%BC%D0%BC%D0%B8%D1%80%D0%BE%D0%B2%D0%B0%D0%BD%D0%B8%D0%B5%29" TargetMode="External"/><Relationship Id="rId490" Type="http://schemas.openxmlformats.org/officeDocument/2006/relationships/hyperlink" Target="http://qt-project.org/doc/qt-5.1/qtgui/qsurface.html" TargetMode="External"/><Relationship Id="rId504" Type="http://schemas.openxmlformats.org/officeDocument/2006/relationships/hyperlink" Target="http://qt-project.org/doc/qt-5.1/qtgui/qpaintdevice.html" TargetMode="External"/><Relationship Id="rId711" Type="http://schemas.openxmlformats.org/officeDocument/2006/relationships/hyperlink" Target="http://qt-project.org/doc/qt-5.1/qtgui/qtextdocument.html" TargetMode="External"/><Relationship Id="rId949" Type="http://schemas.openxmlformats.org/officeDocument/2006/relationships/hyperlink" Target="http://qt-project.org/doc/qt-5.1/qtquickcontrols/qml-qtquick-controls1-tabview.html" TargetMode="External"/><Relationship Id="rId1134" Type="http://schemas.openxmlformats.org/officeDocument/2006/relationships/hyperlink" Target="http://qt-project.org/doc/qt-5.1/qtquick/qtquick-statesanimations-states.html" TargetMode="External"/><Relationship Id="rId1341" Type="http://schemas.openxmlformats.org/officeDocument/2006/relationships/hyperlink" Target="http://qt-project.org/doc/qt-5.1/qtqml/qqmlengine.html" TargetMode="External"/><Relationship Id="rId1786" Type="http://schemas.openxmlformats.org/officeDocument/2006/relationships/hyperlink" Target="http://qt-project.org/doc/qt-5.1/qtwidgets/qgraphicssimpletextitem.html" TargetMode="External"/><Relationship Id="rId1993" Type="http://schemas.openxmlformats.org/officeDocument/2006/relationships/hyperlink" Target="http://qt-project.org/doc/qt-5.1/qtwidgets/qwidget.html" TargetMode="External"/><Relationship Id="rId2171" Type="http://schemas.openxmlformats.org/officeDocument/2006/relationships/hyperlink" Target="http://qt-project.org/doc/qt-5.1/qtsql/qsqlfield.html" TargetMode="External"/><Relationship Id="rId78" Type="http://schemas.openxmlformats.org/officeDocument/2006/relationships/hyperlink" Target="http://qt-project.org/doc/qtcreator-2.8/creator-project-creating.html" TargetMode="External"/><Relationship Id="rId143" Type="http://schemas.openxmlformats.org/officeDocument/2006/relationships/hyperlink" Target="http://qt-project.org/doc/qtcreator-2.8/creator-developing-meego.html" TargetMode="External"/><Relationship Id="rId350" Type="http://schemas.openxmlformats.org/officeDocument/2006/relationships/hyperlink" Target="http://qt-project.org/doc/qt-5.1/qtcore/qsignaltransition.html" TargetMode="External"/><Relationship Id="rId588" Type="http://schemas.openxmlformats.org/officeDocument/2006/relationships/hyperlink" Target="http://qt-project.org/doc/qt-5.1/qtgui/qpainterpath.html" TargetMode="External"/><Relationship Id="rId795" Type="http://schemas.openxmlformats.org/officeDocument/2006/relationships/hyperlink" Target="http://qt-project.org/doc/qt-5.1/qtgui/painting-3d.html" TargetMode="External"/><Relationship Id="rId809" Type="http://schemas.openxmlformats.org/officeDocument/2006/relationships/hyperlink" Target="http://qt-project.org/doc/qt-5.1/qtgui/qopenglpaintdevice.html" TargetMode="External"/><Relationship Id="rId1201" Type="http://schemas.openxmlformats.org/officeDocument/2006/relationships/hyperlink" Target="http://qt-project.org/doc/qt-5.1/qtquick/qsgnode.html" TargetMode="External"/><Relationship Id="rId1439" Type="http://schemas.openxmlformats.org/officeDocument/2006/relationships/hyperlink" Target="http://qt-project.org/doc/qt-5.1/qtwidgets/qdialog.html" TargetMode="External"/><Relationship Id="rId1646" Type="http://schemas.openxmlformats.org/officeDocument/2006/relationships/hyperlink" Target="http://qt-project.org/doc/qt-5.1/qtcore/qitemselectionrange.html" TargetMode="External"/><Relationship Id="rId1853" Type="http://schemas.openxmlformats.org/officeDocument/2006/relationships/hyperlink" Target="http://qt-project.org/doc/qt-5.1/qtwidgets/qdatetimeedit.html" TargetMode="External"/><Relationship Id="rId2031" Type="http://schemas.openxmlformats.org/officeDocument/2006/relationships/hyperlink" Target="http://qt-project.org/doc/qt-5.1/qtwebkit/qwebview.html" TargetMode="External"/><Relationship Id="rId9" Type="http://schemas.openxmlformats.org/officeDocument/2006/relationships/hyperlink" Target="http://qt-project.org/doc/qt-5.1/qtdesigner/qtdesigner-manual.html" TargetMode="External"/><Relationship Id="rId210" Type="http://schemas.openxmlformats.org/officeDocument/2006/relationships/hyperlink" Target="http://qt-project.org/doc/qt-5.1/qtcore/qshareddatapointer.html" TargetMode="External"/><Relationship Id="rId448" Type="http://schemas.openxmlformats.org/officeDocument/2006/relationships/hyperlink" Target="http://qt-project.org/doc/qt-5.1/qtcore/qxmlstreamreader.html" TargetMode="External"/><Relationship Id="rId655" Type="http://schemas.openxmlformats.org/officeDocument/2006/relationships/hyperlink" Target="http://qt-project.org/doc/qt-5.1/qtgui/qscreen.html" TargetMode="External"/><Relationship Id="rId862" Type="http://schemas.openxmlformats.org/officeDocument/2006/relationships/hyperlink" Target="http://qt-project.org/doc/qt-5.1/qtqml/qtqml-documents-scope.html" TargetMode="External"/><Relationship Id="rId1078" Type="http://schemas.openxmlformats.org/officeDocument/2006/relationships/hyperlink" Target="http://qt-project.org/doc/qt-5.1/qtqml/qml-qtqml-models2-objectmodel.html" TargetMode="External"/><Relationship Id="rId1285" Type="http://schemas.openxmlformats.org/officeDocument/2006/relationships/hyperlink" Target="http://qt-project.org/doc/qt-5.1/qtqml/tutorials-extending-chapter6-plugins.html" TargetMode="External"/><Relationship Id="rId1492" Type="http://schemas.openxmlformats.org/officeDocument/2006/relationships/hyperlink" Target="http://qt-project.org/doc/qt-5.1/qtwidgets/qstyle.html" TargetMode="External"/><Relationship Id="rId1506" Type="http://schemas.openxmlformats.org/officeDocument/2006/relationships/hyperlink" Target="http://qt-project.org/doc/qt-5.1/qtgui/qguiapplication.html" TargetMode="External"/><Relationship Id="rId1713" Type="http://schemas.openxmlformats.org/officeDocument/2006/relationships/hyperlink" Target="http://qt-project.org/doc/qt-5.1/qtwidgets/qlistview.html" TargetMode="External"/><Relationship Id="rId1920" Type="http://schemas.openxmlformats.org/officeDocument/2006/relationships/hyperlink" Target="http://qt-project.org/doc/qt-5.1/qtwidgets/qradiobutton.html" TargetMode="External"/><Relationship Id="rId2129" Type="http://schemas.openxmlformats.org/officeDocument/2006/relationships/hyperlink" Target="http://qt-project.org/doc/qt-5.1/qtsql/qsqltablemodel.html" TargetMode="External"/><Relationship Id="rId294" Type="http://schemas.openxmlformats.org/officeDocument/2006/relationships/hyperlink" Target="http://qt-project.org/doc/qt-5.1/qtcore/qcontiguouscache.html" TargetMode="External"/><Relationship Id="rId308" Type="http://schemas.openxmlformats.org/officeDocument/2006/relationships/hyperlink" Target="http://qt-project.org/doc/qt-5.1/qtcore/qatomicint.html" TargetMode="External"/><Relationship Id="rId515" Type="http://schemas.openxmlformats.org/officeDocument/2006/relationships/hyperlink" Target="http://qt-project.org/doc/qt-5.1/qtgui/qpainter.html" TargetMode="External"/><Relationship Id="rId722" Type="http://schemas.openxmlformats.org/officeDocument/2006/relationships/hyperlink" Target="http://qt-project.org/doc/qt-5.1/qtgui/qtextdocument.html" TargetMode="External"/><Relationship Id="rId1145" Type="http://schemas.openxmlformats.org/officeDocument/2006/relationships/hyperlink" Target="http://qt-project.org/doc/qt-5.1/qtquick/qml-qtquick2-behavior.html" TargetMode="External"/><Relationship Id="rId1352" Type="http://schemas.openxmlformats.org/officeDocument/2006/relationships/hyperlink" Target="http://qt-project.org/doc/qt-5.1/qtquick/qquickimageprovider.html" TargetMode="External"/><Relationship Id="rId1797" Type="http://schemas.openxmlformats.org/officeDocument/2006/relationships/hyperlink" Target="http://qt-project.org/doc/qt-5.1/qtwidgets/qwidget.html" TargetMode="External"/><Relationship Id="rId2182" Type="http://schemas.openxmlformats.org/officeDocument/2006/relationships/hyperlink" Target="http://qt-project.org/doc/qt-5.1/qtsql/qsqlrelationaltablemodel.html" TargetMode="External"/><Relationship Id="rId89" Type="http://schemas.openxmlformats.org/officeDocument/2006/relationships/hyperlink" Target="http://qt-project.org/doc/qtcreator-2.8/creator-editor-settings.html" TargetMode="External"/><Relationship Id="rId154" Type="http://schemas.openxmlformats.org/officeDocument/2006/relationships/hyperlink" Target="http://qt-project.org/doc/qtcreator-2.8/creator-debugging-example.html" TargetMode="External"/><Relationship Id="rId361" Type="http://schemas.openxmlformats.org/officeDocument/2006/relationships/hyperlink" Target="http://qt-project.org/doc/qt-5.1/qtdoc/qt-conf.html" TargetMode="External"/><Relationship Id="rId599" Type="http://schemas.openxmlformats.org/officeDocument/2006/relationships/hyperlink" Target="http://qt-project.org/doc/qt-5.1/qtgui/qfontmetrics.html" TargetMode="External"/><Relationship Id="rId1005" Type="http://schemas.openxmlformats.org/officeDocument/2006/relationships/hyperlink" Target="http://qt-project.org/doc/qt-5.1/qtquick/qml-qtquick2-gridview.html" TargetMode="External"/><Relationship Id="rId1212" Type="http://schemas.openxmlformats.org/officeDocument/2006/relationships/hyperlink" Target="http://qt-project.org/doc/qt-5.1/qtquick/qsgnode.html" TargetMode="External"/><Relationship Id="rId1657" Type="http://schemas.openxmlformats.org/officeDocument/2006/relationships/hyperlink" Target="http://qt-project.org/doc/qt-5.1/qtgui/qstandarditemmodel.html" TargetMode="External"/><Relationship Id="rId1864" Type="http://schemas.openxmlformats.org/officeDocument/2006/relationships/hyperlink" Target="http://qt-project.org/doc/qt-5.1/qtwidgets/qlineedit.html" TargetMode="External"/><Relationship Id="rId2042" Type="http://schemas.openxmlformats.org/officeDocument/2006/relationships/hyperlink" Target="http://qt-project.org/doc/qt-5.1/qtwebkit/qwebpage.html" TargetMode="External"/><Relationship Id="rId459" Type="http://schemas.openxmlformats.org/officeDocument/2006/relationships/hyperlink" Target="http://qt-project.org/doc/qt-5.1/qtcore/qxmlstreamwriter.html" TargetMode="External"/><Relationship Id="rId666" Type="http://schemas.openxmlformats.org/officeDocument/2006/relationships/hyperlink" Target="http://qt-project.org/doc/qt-5.1/qtgui/qbackingstore.html" TargetMode="External"/><Relationship Id="rId873" Type="http://schemas.openxmlformats.org/officeDocument/2006/relationships/hyperlink" Target="http://qt-project.org/doc/qt-5.1/qtdoc/qtquick-usecase-styling.html" TargetMode="External"/><Relationship Id="rId1089" Type="http://schemas.openxmlformats.org/officeDocument/2006/relationships/hyperlink" Target="http://qt-project.org/doc/qt-5.1/qtquick/qml-qtquick2-canvas.html" TargetMode="External"/><Relationship Id="rId1296" Type="http://schemas.openxmlformats.org/officeDocument/2006/relationships/hyperlink" Target="http://qt-project.org/doc/qt-5.1/qtqml/qqmlcontext.html" TargetMode="External"/><Relationship Id="rId1517" Type="http://schemas.openxmlformats.org/officeDocument/2006/relationships/hyperlink" Target="http://qt-project.org/doc/qt-5.1/qtwidgets/qstylehintreturnmask.html" TargetMode="External"/><Relationship Id="rId1724" Type="http://schemas.openxmlformats.org/officeDocument/2006/relationships/hyperlink" Target="http://qt-project.org/doc/qt-5.1/qtwidgets/qgraphicsview.html" TargetMode="External"/><Relationship Id="rId16" Type="http://schemas.openxmlformats.org/officeDocument/2006/relationships/hyperlink" Target="http://qt-project.org/doc/qt-5.1/qtdesigner/designer-creating-mainwindows.html" TargetMode="External"/><Relationship Id="rId221" Type="http://schemas.openxmlformats.org/officeDocument/2006/relationships/hyperlink" Target="http://qt-project.org/doc/qt-5.1/qtgui/qpixmap.html" TargetMode="External"/><Relationship Id="rId319" Type="http://schemas.openxmlformats.org/officeDocument/2006/relationships/hyperlink" Target="http://qt-project.org/doc/qt-5.1/qtcore/qwaitcondition.html" TargetMode="External"/><Relationship Id="rId526" Type="http://schemas.openxmlformats.org/officeDocument/2006/relationships/hyperlink" Target="http://qt-project.org/doc/qt-5.1/qtgui/qopenglpaintdevice.html" TargetMode="External"/><Relationship Id="rId1156" Type="http://schemas.openxmlformats.org/officeDocument/2006/relationships/hyperlink" Target="http://qt-project.org/doc/qt-5.1/qtquick/qml-qtquick2-vector3danimation.html" TargetMode="External"/><Relationship Id="rId1363" Type="http://schemas.openxmlformats.org/officeDocument/2006/relationships/hyperlink" Target="http://qt-project.org/doc/qt-5.1/qtgui/qtextdocument.html" TargetMode="External"/><Relationship Id="rId1931" Type="http://schemas.openxmlformats.org/officeDocument/2006/relationships/hyperlink" Target="http://qt-project.org/doc/qt-5.1/qtwidgets/qscrollarea.html" TargetMode="External"/><Relationship Id="rId2207" Type="http://schemas.openxmlformats.org/officeDocument/2006/relationships/hyperlink" Target="http://qt-project.org/doc/qt-5.1/qttestlib/qtesteventlist.html" TargetMode="External"/><Relationship Id="rId733" Type="http://schemas.openxmlformats.org/officeDocument/2006/relationships/hyperlink" Target="http://qt-project.org/doc/qt-5.1/qtwidgets/qtextedit.html" TargetMode="External"/><Relationship Id="rId940" Type="http://schemas.openxmlformats.org/officeDocument/2006/relationships/hyperlink" Target="http://qt-project.org/doc/qt-5.1/qtquickcontrols/qml-qtquick-controls1-spinbox.html" TargetMode="External"/><Relationship Id="rId1016" Type="http://schemas.openxmlformats.org/officeDocument/2006/relationships/hyperlink" Target="http://qt-project.org/doc/qt-5.1/qtquick/qml-qtquick2-state.html" TargetMode="External"/><Relationship Id="rId1570" Type="http://schemas.openxmlformats.org/officeDocument/2006/relationships/hyperlink" Target="http://qt-project.org/doc/qt-5.1/qtwidgets/layout.html" TargetMode="External"/><Relationship Id="rId1668" Type="http://schemas.openxmlformats.org/officeDocument/2006/relationships/hyperlink" Target="http://qt-project.org/doc/qt-5.1/qtwidgets/qabstractitemview.html" TargetMode="External"/><Relationship Id="rId1875" Type="http://schemas.openxmlformats.org/officeDocument/2006/relationships/hyperlink" Target="http://qt-project.org/doc/qt-5.1/qtwidgets/qscrollbar.html" TargetMode="External"/><Relationship Id="rId2193" Type="http://schemas.openxmlformats.org/officeDocument/2006/relationships/hyperlink" Target="http://qt-project.org/doc/qt-5.1/qttestlib/qtest.html" TargetMode="External"/><Relationship Id="rId165" Type="http://schemas.openxmlformats.org/officeDocument/2006/relationships/hyperlink" Target="http://qt-project.org/doc/qtcreator-2.8/creator-publish-ovi-meego.html" TargetMode="External"/><Relationship Id="rId372" Type="http://schemas.openxmlformats.org/officeDocument/2006/relationships/hyperlink" Target="http://qt-project.org/doc/qt-5.1/qtgui/qimageioplugin.html" TargetMode="External"/><Relationship Id="rId677" Type="http://schemas.openxmlformats.org/officeDocument/2006/relationships/hyperlink" Target="http://qt-project.org/doc/qt-5.1/qtgui/qtextdocument.html" TargetMode="External"/><Relationship Id="rId800" Type="http://schemas.openxmlformats.org/officeDocument/2006/relationships/hyperlink" Target="http://qt-project.org/doc/qt-5.1/qtgui/qvector3d.html" TargetMode="External"/><Relationship Id="rId1223" Type="http://schemas.openxmlformats.org/officeDocument/2006/relationships/hyperlink" Target="http://qt-project.org/doc/qt-5.1/qtquick/qsggeometrynode.html" TargetMode="External"/><Relationship Id="rId1430" Type="http://schemas.openxmlformats.org/officeDocument/2006/relationships/hyperlink" Target="http://qt-project.org/doc/qt-5.1/qtwidgets/qinputdialog.html" TargetMode="External"/><Relationship Id="rId1528" Type="http://schemas.openxmlformats.org/officeDocument/2006/relationships/hyperlink" Target="http://qt-project.org/doc/qt-5.1/qtwidgets/qstyle.html" TargetMode="External"/><Relationship Id="rId2053" Type="http://schemas.openxmlformats.org/officeDocument/2006/relationships/hyperlink" Target="http://qt-project.org/doc/qt-5.1/qtwebkit/qwebpage.html" TargetMode="External"/><Relationship Id="rId232" Type="http://schemas.openxmlformats.org/officeDocument/2006/relationships/hyperlink" Target="http://qt-project.org/doc/qt-5.1/qtcore/qurl.html" TargetMode="External"/><Relationship Id="rId884" Type="http://schemas.openxmlformats.org/officeDocument/2006/relationships/hyperlink" Target="http://qt-project.org/doc/qt-5.1/qtdoc/qtquick-performance.html" TargetMode="External"/><Relationship Id="rId1735" Type="http://schemas.openxmlformats.org/officeDocument/2006/relationships/hyperlink" Target="http://qt-project.org/doc/qt-5.1/qtgui/qpaintdevice.html" TargetMode="External"/><Relationship Id="rId1942" Type="http://schemas.openxmlformats.org/officeDocument/2006/relationships/hyperlink" Target="http://qt-project.org/doc/qt-5.1/qtwidgets/qframe.html" TargetMode="External"/><Relationship Id="rId2120" Type="http://schemas.openxmlformats.org/officeDocument/2006/relationships/hyperlink" Target="http://qt-project.org/doc/qt-5.1/qtsql/qsqlquery.html" TargetMode="External"/><Relationship Id="rId27" Type="http://schemas.openxmlformats.org/officeDocument/2006/relationships/hyperlink" Target="http://qt-project.org/doc/qt-5.1/qtdesigner/qdesignermembersheetextension.html" TargetMode="External"/><Relationship Id="rId537" Type="http://schemas.openxmlformats.org/officeDocument/2006/relationships/hyperlink" Target="http://qt-project.org/doc/qt-5.1/qtgui/qpainter.html" TargetMode="External"/><Relationship Id="rId744" Type="http://schemas.openxmlformats.org/officeDocument/2006/relationships/hyperlink" Target="http://qt-project.org/doc/qt-5.1/qtgui/qtextlistformat.html" TargetMode="External"/><Relationship Id="rId951" Type="http://schemas.openxmlformats.org/officeDocument/2006/relationships/hyperlink" Target="http://qt-project.org/doc/qt-5.1/qtquickcontrols/qml-qtquick-controls1-textfield.html" TargetMode="External"/><Relationship Id="rId1167" Type="http://schemas.openxmlformats.org/officeDocument/2006/relationships/hyperlink" Target="http://qt-project.org/doc/qt-5.1/qtquick/qml-qtquick2-parentanimation.html" TargetMode="External"/><Relationship Id="rId1374" Type="http://schemas.openxmlformats.org/officeDocument/2006/relationships/hyperlink" Target="http://qt-project.org/doc/qt-5.1/qtwidgets/qstyle.html" TargetMode="External"/><Relationship Id="rId1581" Type="http://schemas.openxmlformats.org/officeDocument/2006/relationships/hyperlink" Target="http://qt-project.org/doc/qt-5.1/qtwidgets/qwidget.html" TargetMode="External"/><Relationship Id="rId1679" Type="http://schemas.openxmlformats.org/officeDocument/2006/relationships/hyperlink" Target="http://qt-project.org/doc/qt-5.1/qtwidgets/qstyleditemdelegate.html" TargetMode="External"/><Relationship Id="rId1802" Type="http://schemas.openxmlformats.org/officeDocument/2006/relationships/hyperlink" Target="http://qt-project.org/doc/qt-5.1/qtwidgets/qgraphicsview.html" TargetMode="External"/><Relationship Id="rId2218" Type="http://schemas.openxmlformats.org/officeDocument/2006/relationships/hyperlink" Target="http://qt-project.org/doc/qt-5.1/qtcore/qfuture.html" TargetMode="External"/><Relationship Id="rId80" Type="http://schemas.openxmlformats.org/officeDocument/2006/relationships/hyperlink" Target="http://qt-project.org/doc/qtcreator-2.8/creator-project-qmake-libraries.html" TargetMode="External"/><Relationship Id="rId176" Type="http://schemas.openxmlformats.org/officeDocument/2006/relationships/hyperlink" Target="http://qt-project.org/doc/qtcreator-2.8/creator-editor-external.html" TargetMode="External"/><Relationship Id="rId383" Type="http://schemas.openxmlformats.org/officeDocument/2006/relationships/hyperlink" Target="http://qt-project.org/doc/qt-5.1/qtcore/qabstracteventdispatcher.html" TargetMode="External"/><Relationship Id="rId590" Type="http://schemas.openxmlformats.org/officeDocument/2006/relationships/hyperlink" Target="http://qt-project.org/doc/qt-5.1/qtgui/qpdfwriter.html" TargetMode="External"/><Relationship Id="rId604" Type="http://schemas.openxmlformats.org/officeDocument/2006/relationships/hyperlink" Target="http://qt-project.org/doc/qt-5.1/qtgui/qpainterpath-element.html" TargetMode="External"/><Relationship Id="rId811" Type="http://schemas.openxmlformats.org/officeDocument/2006/relationships/hyperlink" Target="http://qt-project.org/doc/qt-5.1/qtgui/qopenglpaintdevice.html" TargetMode="External"/><Relationship Id="rId1027" Type="http://schemas.openxmlformats.org/officeDocument/2006/relationships/hyperlink" Target="http://qt-project.org/doc/qt-5.1/qtquick/qml-qtquick2-propertyaction.html" TargetMode="External"/><Relationship Id="rId1234" Type="http://schemas.openxmlformats.org/officeDocument/2006/relationships/hyperlink" Target="http://qt-project.org/doc/qt-5.1/qtquick/qsgsimplematerialshader.html" TargetMode="External"/><Relationship Id="rId1441" Type="http://schemas.openxmlformats.org/officeDocument/2006/relationships/hyperlink" Target="http://qt-project.org/doc/qt-5.1/qtwidgets/qdialogbuttonbox.html" TargetMode="External"/><Relationship Id="rId1886" Type="http://schemas.openxmlformats.org/officeDocument/2006/relationships/hyperlink" Target="http://qt-project.org/doc/qt-5.1/qtwidgets/qslider.html" TargetMode="External"/><Relationship Id="rId2064" Type="http://schemas.openxmlformats.org/officeDocument/2006/relationships/hyperlink" Target="http://qt-project.org/doc/qt-5.1/qtwebkit/qwebframe.html" TargetMode="External"/><Relationship Id="rId243" Type="http://schemas.openxmlformats.org/officeDocument/2006/relationships/hyperlink" Target="http://qt-project.org/doc/qt-5.1/qtcore/qbytearray.html" TargetMode="External"/><Relationship Id="rId450" Type="http://schemas.openxmlformats.org/officeDocument/2006/relationships/hyperlink" Target="http://qt-project.org/doc/qt-5.1/qtcore/qxmlstreamreader.html" TargetMode="External"/><Relationship Id="rId688" Type="http://schemas.openxmlformats.org/officeDocument/2006/relationships/hyperlink" Target="http://qt-project.org/doc/qt-5.1/qtgui/qtextlistformat.html" TargetMode="External"/><Relationship Id="rId895" Type="http://schemas.openxmlformats.org/officeDocument/2006/relationships/hyperlink" Target="http://qt-project.org/doc/qt-5.1/qtqml/qml-qtqml2-qtobject.html" TargetMode="External"/><Relationship Id="rId909" Type="http://schemas.openxmlformats.org/officeDocument/2006/relationships/hyperlink" Target="http://qt-project.org/doc/qt-5.1/qtquicklayouts/qmlmodule-qtquick-layouts1-qtquick-layouts-1.html" TargetMode="External"/><Relationship Id="rId1080" Type="http://schemas.openxmlformats.org/officeDocument/2006/relationships/hyperlink" Target="http://qt-project.org/doc/qt-5.1/qtquick/qml-qtquick2-flipable.html" TargetMode="External"/><Relationship Id="rId1301" Type="http://schemas.openxmlformats.org/officeDocument/2006/relationships/hyperlink" Target="http://qt-project.org/doc/qt-5.1/qtqml/qqmlcomponent.html" TargetMode="External"/><Relationship Id="rId1539" Type="http://schemas.openxmlformats.org/officeDocument/2006/relationships/hyperlink" Target="http://qt-project.org/doc/qt-5.1/qtwidgets/qgraphicsanchorlayout.html" TargetMode="External"/><Relationship Id="rId1746" Type="http://schemas.openxmlformats.org/officeDocument/2006/relationships/hyperlink" Target="http://qt-project.org/doc/qt-5.1/qtwidgets/qgraphicsgridlayout.html" TargetMode="External"/><Relationship Id="rId1953" Type="http://schemas.openxmlformats.org/officeDocument/2006/relationships/hyperlink" Target="http://qt-project.org/doc/qt-5.1/qtwidgets/qcombobox.html" TargetMode="External"/><Relationship Id="rId2131" Type="http://schemas.openxmlformats.org/officeDocument/2006/relationships/hyperlink" Target="http://qt-project.org/doc/qt-5.1/qtcore/qabstracttablemodel.html" TargetMode="External"/><Relationship Id="rId38" Type="http://schemas.openxmlformats.org/officeDocument/2006/relationships/hyperlink" Target="http://qt-project.org/doc/qt-5.1/qmake/qmake-overview.html" TargetMode="External"/><Relationship Id="rId103" Type="http://schemas.openxmlformats.org/officeDocument/2006/relationships/hyperlink" Target="http://qt-project.org/doc/qtcreator-2.8/quick-user-interaction.html" TargetMode="External"/><Relationship Id="rId310" Type="http://schemas.openxmlformats.org/officeDocument/2006/relationships/hyperlink" Target="http://qt-project.org/doc/qt-5.1/qtcore/qmutex.html" TargetMode="External"/><Relationship Id="rId548" Type="http://schemas.openxmlformats.org/officeDocument/2006/relationships/hyperlink" Target="http://qt-project.org/doc/qt-5.1/qtcore/qsizef.html" TargetMode="External"/><Relationship Id="rId755" Type="http://schemas.openxmlformats.org/officeDocument/2006/relationships/hyperlink" Target="http://qt-project.org/doc/qt-5.1/qtgui/qtextinlineobject.html" TargetMode="External"/><Relationship Id="rId962" Type="http://schemas.openxmlformats.org/officeDocument/2006/relationships/hyperlink" Target="http://qt-project.org/doc/qt-5.1/qtquickcontrols/qml-qtquick-controls1-stackview.html" TargetMode="External"/><Relationship Id="rId1178" Type="http://schemas.openxmlformats.org/officeDocument/2006/relationships/hyperlink" Target="http://qt-project.org/doc/qt-5.1/qtquick/qml-qtquick-xmllistmodel2-xmllistmodel.html" TargetMode="External"/><Relationship Id="rId1385" Type="http://schemas.openxmlformats.org/officeDocument/2006/relationships/hyperlink" Target="http://qt-project.org/doc/qt-5.1/qtwebkit/qtwebkit-index.html" TargetMode="External"/><Relationship Id="rId1592" Type="http://schemas.openxmlformats.org/officeDocument/2006/relationships/hyperlink" Target="http://qt-project.org/doc/qt-5.1/qtcore/qabstractitemmodel.html" TargetMode="External"/><Relationship Id="rId1606" Type="http://schemas.openxmlformats.org/officeDocument/2006/relationships/hyperlink" Target="http://qt-project.org/doc/qt-5.1/qtwidgets/qitemdelegate.html" TargetMode="External"/><Relationship Id="rId1813" Type="http://schemas.openxmlformats.org/officeDocument/2006/relationships/hyperlink" Target="http://qt-project.org/doc/qt-5.1/qtwidgets/qgraphicsscenecontextmenuevent.html" TargetMode="External"/><Relationship Id="rId2229" Type="http://schemas.openxmlformats.org/officeDocument/2006/relationships/hyperlink" Target="http://qt-project.org/doc/qt-5.1/qtconcurrent/qtconcurrent-module.html" TargetMode="External"/><Relationship Id="rId91" Type="http://schemas.openxmlformats.org/officeDocument/2006/relationships/hyperlink" Target="http://qt-project.org/doc/qtcreator-2.8/creator-build-dependencies.html" TargetMode="External"/><Relationship Id="rId187" Type="http://schemas.openxmlformats.org/officeDocument/2006/relationships/hyperlink" Target="http://qt-project.org/doc/qt-5.1/qtcore/object.html" TargetMode="External"/><Relationship Id="rId394" Type="http://schemas.openxmlformats.org/officeDocument/2006/relationships/hyperlink" Target="http://qt-project.org/doc/qt-5.1/qtcore/qtimer.html" TargetMode="External"/><Relationship Id="rId408" Type="http://schemas.openxmlformats.org/officeDocument/2006/relationships/hyperlink" Target="http://qt-project.org/doc/qt-5.1/qtgui/qhoverevent.html" TargetMode="External"/><Relationship Id="rId615" Type="http://schemas.openxmlformats.org/officeDocument/2006/relationships/hyperlink" Target="http://qt-project.org/doc/qt-5.1/qtgui/qglyphrun.html" TargetMode="External"/><Relationship Id="rId822" Type="http://schemas.openxmlformats.org/officeDocument/2006/relationships/hyperlink" Target="http://qt-project.org/doc/qt-5.1/qtgui/qtgui-module.html" TargetMode="External"/><Relationship Id="rId1038" Type="http://schemas.openxmlformats.org/officeDocument/2006/relationships/hyperlink" Target="http://qt-project.org/doc/qt-5.1/qtquick/qml-qtquick2-anchoranimation.html" TargetMode="External"/><Relationship Id="rId1245" Type="http://schemas.openxmlformats.org/officeDocument/2006/relationships/hyperlink" Target="http://qt-project.org/doc/qt-5.1/qtquick/qsgsimplerectnode.html" TargetMode="External"/><Relationship Id="rId1452" Type="http://schemas.openxmlformats.org/officeDocument/2006/relationships/hyperlink" Target="http://qt-project.org/doc/qt-5.1/qtwidgets/qsystemtrayicon.html" TargetMode="External"/><Relationship Id="rId1897" Type="http://schemas.openxmlformats.org/officeDocument/2006/relationships/hyperlink" Target="http://qt-project.org/doc/qt-5.1/qtwidgets/qtabbar.html" TargetMode="External"/><Relationship Id="rId2075" Type="http://schemas.openxmlformats.org/officeDocument/2006/relationships/hyperlink" Target="http://qt-project.org/doc/qt-5.1/qtsql/qsqlerror.html" TargetMode="External"/><Relationship Id="rId254" Type="http://schemas.openxmlformats.org/officeDocument/2006/relationships/hyperlink" Target="http://qt-project.org/doc/qt-5.1/qtcore/qhash.html" TargetMode="External"/><Relationship Id="rId699" Type="http://schemas.openxmlformats.org/officeDocument/2006/relationships/hyperlink" Target="http://qt-project.org/doc/qt-5.1/qtgui/qtextdocument.html" TargetMode="External"/><Relationship Id="rId1091" Type="http://schemas.openxmlformats.org/officeDocument/2006/relationships/hyperlink" Target="http://qt-project.org/doc/qt-5.1/qtquick/qml-qtquick2-canvasgradient.html" TargetMode="External"/><Relationship Id="rId1105" Type="http://schemas.openxmlformats.org/officeDocument/2006/relationships/hyperlink" Target="http://qt-project.org/doc/qt-5.1/qtquick/qquickwindow.html" TargetMode="External"/><Relationship Id="rId1312" Type="http://schemas.openxmlformats.org/officeDocument/2006/relationships/hyperlink" Target="http://qt-project.org/doc/qt-5.1/qtqml/collision-qt.html" TargetMode="External"/><Relationship Id="rId1757" Type="http://schemas.openxmlformats.org/officeDocument/2006/relationships/hyperlink" Target="http://qt-project.org/doc/qt-5.1/qtwidgets/qgraphicsitem.html" TargetMode="External"/><Relationship Id="rId1964" Type="http://schemas.openxmlformats.org/officeDocument/2006/relationships/hyperlink" Target="http://qt-project.org/doc/qt-5.1/qtcore/qabstractitemmodel.html" TargetMode="External"/><Relationship Id="rId49" Type="http://schemas.openxmlformats.org/officeDocument/2006/relationships/hyperlink" Target="http://qt-project.org/doc/qt-5.1/qmake/qmake-environment-reference.html" TargetMode="External"/><Relationship Id="rId114" Type="http://schemas.openxmlformats.org/officeDocument/2006/relationships/hyperlink" Target="http://qt-project.org/doc/qtcreator-2.8/creator-checking-code-syntax.html" TargetMode="External"/><Relationship Id="rId461" Type="http://schemas.openxmlformats.org/officeDocument/2006/relationships/hyperlink" Target="http://qt-project.org/doc/qt-5.1/qtcore/qxmlstreamwriter.html" TargetMode="External"/><Relationship Id="rId559" Type="http://schemas.openxmlformats.org/officeDocument/2006/relationships/hyperlink" Target="http://qt-project.org/doc/qt-5.1/qtgui/qimage.html" TargetMode="External"/><Relationship Id="rId766" Type="http://schemas.openxmlformats.org/officeDocument/2006/relationships/hyperlink" Target="http://qt-project.org/doc/qt-5.1/qtgui/qtextdocument.html" TargetMode="External"/><Relationship Id="rId1189" Type="http://schemas.openxmlformats.org/officeDocument/2006/relationships/hyperlink" Target="http://qt-project.org/doc/qt-5.1/qtqml/qml-qtqml2-binding.html" TargetMode="External"/><Relationship Id="rId1396" Type="http://schemas.openxmlformats.org/officeDocument/2006/relationships/hyperlink" Target="http://qt-project.org/doc/qt-5.1/qtcore/qt.html" TargetMode="External"/><Relationship Id="rId1617" Type="http://schemas.openxmlformats.org/officeDocument/2006/relationships/hyperlink" Target="http://qt-project.org/doc/qt-5.1/qtcore/qsortfilterproxymodel.html" TargetMode="External"/><Relationship Id="rId1824" Type="http://schemas.openxmlformats.org/officeDocument/2006/relationships/hyperlink" Target="http://qt-project.org/doc/qt-5.1/qtwidgets/qgraphicswidget.html" TargetMode="External"/><Relationship Id="rId2142" Type="http://schemas.openxmlformats.org/officeDocument/2006/relationships/hyperlink" Target="http://qt-project.org/doc/qt-5.1/qtsql/qsqltablemodel.html" TargetMode="External"/><Relationship Id="rId198" Type="http://schemas.openxmlformats.org/officeDocument/2006/relationships/hyperlink" Target="http://qt-project.org/doc/qt-5.1/qtcore/qmetaobject.html" TargetMode="External"/><Relationship Id="rId321" Type="http://schemas.openxmlformats.org/officeDocument/2006/relationships/hyperlink" Target="http://qt-project.org/doc/qt-5.1/qtcore/qstring.html" TargetMode="External"/><Relationship Id="rId419" Type="http://schemas.openxmlformats.org/officeDocument/2006/relationships/hyperlink" Target="http://qt-project.org/doc/qt-5.1/qtgui/qinputmethodevent.html" TargetMode="External"/><Relationship Id="rId626" Type="http://schemas.openxmlformats.org/officeDocument/2006/relationships/hyperlink" Target="http://qt-project.org/doc/qt-5.1/qtgui/qstatictext.html" TargetMode="External"/><Relationship Id="rId973" Type="http://schemas.openxmlformats.org/officeDocument/2006/relationships/hyperlink" Target="http://qt-project.org/doc/qt-5.1/qtquickcontrolsstyles/qml-qtquick-controls-styles1-comboboxstyle.html" TargetMode="External"/><Relationship Id="rId1049" Type="http://schemas.openxmlformats.org/officeDocument/2006/relationships/hyperlink" Target="http://qt-project.org/doc/qt-5.1/qtquick/qml-qtquick2-pathsvg.html" TargetMode="External"/><Relationship Id="rId1256" Type="http://schemas.openxmlformats.org/officeDocument/2006/relationships/hyperlink" Target="http://qt-project.org/doc/qt-5.1/qtquick/qsggeometry-texturedpoint2d.html" TargetMode="External"/><Relationship Id="rId2002" Type="http://schemas.openxmlformats.org/officeDocument/2006/relationships/hyperlink" Target="http://qt-project.org/doc/qt-5.1/qtwebkit/qtwebkitwidgets-index.html" TargetMode="External"/><Relationship Id="rId2086" Type="http://schemas.openxmlformats.org/officeDocument/2006/relationships/hyperlink" Target="http://qt-project.org/doc/qt-5.1/qtsql/qsqldatabase.html" TargetMode="External"/><Relationship Id="rId833" Type="http://schemas.openxmlformats.org/officeDocument/2006/relationships/hyperlink" Target="http://qt-project.org/doc/qt-5.1/qtqml/qtqml-javascript-hostenvironment.html" TargetMode="External"/><Relationship Id="rId1116" Type="http://schemas.openxmlformats.org/officeDocument/2006/relationships/hyperlink" Target="http://qt-project.org/doc/qt-5.1/qtquick/qml-qtquick2-mouseevent.html" TargetMode="External"/><Relationship Id="rId1463" Type="http://schemas.openxmlformats.org/officeDocument/2006/relationships/hyperlink" Target="http://qt-project.org/doc/qt-5.1/qtwidgets/qproxystyle.html" TargetMode="External"/><Relationship Id="rId1670" Type="http://schemas.openxmlformats.org/officeDocument/2006/relationships/hyperlink" Target="http://qt-project.org/doc/qt-5.1/qtwidgets/qcolumnview.html" TargetMode="External"/><Relationship Id="rId1768" Type="http://schemas.openxmlformats.org/officeDocument/2006/relationships/hyperlink" Target="http://qt-project.org/doc/qt-5.1/qtwidgets/qgraphicsitem.html" TargetMode="External"/><Relationship Id="rId265" Type="http://schemas.openxmlformats.org/officeDocument/2006/relationships/hyperlink" Target="http://qt-project.org/doc/qt-5.1/qtcore/qstring.html" TargetMode="External"/><Relationship Id="rId472" Type="http://schemas.openxmlformats.org/officeDocument/2006/relationships/hyperlink" Target="http://qt-project.org/doc/qt-5.1/qtcore/qjsondocument.html" TargetMode="External"/><Relationship Id="rId900" Type="http://schemas.openxmlformats.org/officeDocument/2006/relationships/hyperlink" Target="http://qt-project.org/doc/qt-5.1/qtqml/qml-qtqml2-timer.html" TargetMode="External"/><Relationship Id="rId1323" Type="http://schemas.openxmlformats.org/officeDocument/2006/relationships/hyperlink" Target="http://qt-project.org/doc/qt-5.1/qtqml/qqmlcomponent.html" TargetMode="External"/><Relationship Id="rId1530" Type="http://schemas.openxmlformats.org/officeDocument/2006/relationships/hyperlink" Target="http://qt-project.org/doc/qt-5.1/qtwidgets/qstyleoptioncombobox.html" TargetMode="External"/><Relationship Id="rId1628" Type="http://schemas.openxmlformats.org/officeDocument/2006/relationships/hyperlink" Target="http://qt-project.org/doc/qt-5.1/qtcore/qabstractitemmodel.html" TargetMode="External"/><Relationship Id="rId1975" Type="http://schemas.openxmlformats.org/officeDocument/2006/relationships/hyperlink" Target="http://qt-project.org/doc/qt-5.1/qtwidgets/qscrollerproperties.html" TargetMode="External"/><Relationship Id="rId2153" Type="http://schemas.openxmlformats.org/officeDocument/2006/relationships/hyperlink" Target="http://qt-project.org/doc/qt-5.1/qtsql/qsqldatabase.html" TargetMode="External"/><Relationship Id="rId125" Type="http://schemas.openxmlformats.org/officeDocument/2006/relationships/hyperlink" Target="http://qt-project.org/doc/qtcreator-2.8/creator-editor-options.html" TargetMode="External"/><Relationship Id="rId332" Type="http://schemas.openxmlformats.org/officeDocument/2006/relationships/hyperlink" Target="http://qt-project.org/doc/qt-5.1/qtcore/qpauseanimation.html" TargetMode="External"/><Relationship Id="rId777" Type="http://schemas.openxmlformats.org/officeDocument/2006/relationships/hyperlink" Target="http://qt-project.org/doc/qt-5.1/qtgui/qabstracttextdocumentlayout.html" TargetMode="External"/><Relationship Id="rId984" Type="http://schemas.openxmlformats.org/officeDocument/2006/relationships/hyperlink" Target="http://qt-project.org/doc/qt-5.1/qtquicklayouts/qml-qtquick-layouts1-columnlayout.html" TargetMode="External"/><Relationship Id="rId1835" Type="http://schemas.openxmlformats.org/officeDocument/2006/relationships/hyperlink" Target="http://qt-project.org/doc/qt-5.1/qtwidgets/qgraphicsitem.html" TargetMode="External"/><Relationship Id="rId2013" Type="http://schemas.openxmlformats.org/officeDocument/2006/relationships/hyperlink" Target="http://qt-project.org/doc/qt-5.1/qtwebkit/qwebframe.html" TargetMode="External"/><Relationship Id="rId2220" Type="http://schemas.openxmlformats.org/officeDocument/2006/relationships/hyperlink" Target="http://qt-project.org/doc/qt-5.1/qtcore/qfutureiterator.html" TargetMode="External"/><Relationship Id="rId637" Type="http://schemas.openxmlformats.org/officeDocument/2006/relationships/hyperlink" Target="http://qt-project.org/doc/qt-5.1/qtquick/qquickview.html" TargetMode="External"/><Relationship Id="rId844" Type="http://schemas.openxmlformats.org/officeDocument/2006/relationships/hyperlink" Target="http://qt-project.org/doc/qt-5.1/qtqml/qtqml-typesystem-objecttypes.html" TargetMode="External"/><Relationship Id="rId1267" Type="http://schemas.openxmlformats.org/officeDocument/2006/relationships/hyperlink" Target="http://qt-project.org/doc/qt-5.1/qtqml/qqmlengine.html" TargetMode="External"/><Relationship Id="rId1474" Type="http://schemas.openxmlformats.org/officeDocument/2006/relationships/hyperlink" Target="http://qt-project.org/doc/qt-5.1/qtwidgets/qstyle.html" TargetMode="External"/><Relationship Id="rId1681" Type="http://schemas.openxmlformats.org/officeDocument/2006/relationships/hyperlink" Target="http://qt-project.org/doc/qt-5.1/qtwidgets/qitemdelegate.html" TargetMode="External"/><Relationship Id="rId1902" Type="http://schemas.openxmlformats.org/officeDocument/2006/relationships/hyperlink" Target="http://qt-project.org/doc/qt-5.1/qtwidgets/qaction.html" TargetMode="External"/><Relationship Id="rId2097" Type="http://schemas.openxmlformats.org/officeDocument/2006/relationships/hyperlink" Target="http://qt-project.org/doc/qt-5.1/qtsql/qsqldriverplugin.html" TargetMode="External"/><Relationship Id="rId276" Type="http://schemas.openxmlformats.org/officeDocument/2006/relationships/hyperlink" Target="http://qt-project.org/doc/qt-5.1/qtcore/qbytearray.html" TargetMode="External"/><Relationship Id="rId483" Type="http://schemas.openxmlformats.org/officeDocument/2006/relationships/hyperlink" Target="http://qt-project.org/doc/qt-5.1/qtcore/qcoreapplication.html" TargetMode="External"/><Relationship Id="rId690" Type="http://schemas.openxmlformats.org/officeDocument/2006/relationships/hyperlink" Target="http://qt-project.org/doc/qt-5.1/qtgui/qtextdocument.html" TargetMode="External"/><Relationship Id="rId704" Type="http://schemas.openxmlformats.org/officeDocument/2006/relationships/hyperlink" Target="http://qt-project.org/doc/qt-5.1/qtgui/qtexttable.html" TargetMode="External"/><Relationship Id="rId911" Type="http://schemas.openxmlformats.org/officeDocument/2006/relationships/hyperlink" Target="http://qt-project.org/doc/qt-5.1/qtquick/qmlmodule-qtquick-window2-qtquick-window-2.html" TargetMode="External"/><Relationship Id="rId1127" Type="http://schemas.openxmlformats.org/officeDocument/2006/relationships/hyperlink" Target="http://qt-project.org/doc/qt-5.1/qtquick/qtquick-positioning-anchors.html" TargetMode="External"/><Relationship Id="rId1334" Type="http://schemas.openxmlformats.org/officeDocument/2006/relationships/hyperlink" Target="http://qt-project.org/doc/qt-5.1/qtqml/qqmlcomponent.html" TargetMode="External"/><Relationship Id="rId1541" Type="http://schemas.openxmlformats.org/officeDocument/2006/relationships/hyperlink" Target="http://qt-project.org/doc/qt-5.1/qtwidgets/qstyle.html" TargetMode="External"/><Relationship Id="rId1779" Type="http://schemas.openxmlformats.org/officeDocument/2006/relationships/hyperlink" Target="http://qt-project.org/doc/qt-5.1/qtwidgets/qgraphicspathitem.html" TargetMode="External"/><Relationship Id="rId1986" Type="http://schemas.openxmlformats.org/officeDocument/2006/relationships/hyperlink" Target="http://qt-project.org/doc/qt-5.1/qtwidgets/qundocommand.html" TargetMode="External"/><Relationship Id="rId2164" Type="http://schemas.openxmlformats.org/officeDocument/2006/relationships/hyperlink" Target="http://qt-project.org/doc/qt-5.1/qtsql/qsqldriver.html" TargetMode="External"/><Relationship Id="rId40" Type="http://schemas.openxmlformats.org/officeDocument/2006/relationships/hyperlink" Target="http://qt-project.org/doc/qt-5.1/qmake/qmake-project-files.html" TargetMode="External"/><Relationship Id="rId136" Type="http://schemas.openxmlformats.org/officeDocument/2006/relationships/hyperlink" Target="http://qt-project.org/doc/qtcreator-2.8/creator-deployment-maemo.html" TargetMode="External"/><Relationship Id="rId343" Type="http://schemas.openxmlformats.org/officeDocument/2006/relationships/hyperlink" Target="http://qt-project.org/doc/qt-5.1/qtwidgets/qmouseeventtransition.html" TargetMode="External"/><Relationship Id="rId550" Type="http://schemas.openxmlformats.org/officeDocument/2006/relationships/hyperlink" Target="http://qt-project.org/doc/qt-5.1/qtsvg/qsvgrenderer.html" TargetMode="External"/><Relationship Id="rId788" Type="http://schemas.openxmlformats.org/officeDocument/2006/relationships/hyperlink" Target="http://qt-project.org/doc/qt-5.1/qtgui/qabstracttextdocumentlayout-selection.html" TargetMode="External"/><Relationship Id="rId995" Type="http://schemas.openxmlformats.org/officeDocument/2006/relationships/hyperlink" Target="http://qt-project.org/doc/qt-5.1/qtquick/qml-qtquick2-borderimage.html" TargetMode="External"/><Relationship Id="rId1180" Type="http://schemas.openxmlformats.org/officeDocument/2006/relationships/hyperlink" Target="http://qt-project.org/doc/qt-5.1/qtquick/qtquick-modelviewsdata-cppmodels.html" TargetMode="External"/><Relationship Id="rId1401" Type="http://schemas.openxmlformats.org/officeDocument/2006/relationships/hyperlink" Target="http://qt-project.org/doc/qt-5.1/qtwidgets/qwidget.html" TargetMode="External"/><Relationship Id="rId1639" Type="http://schemas.openxmlformats.org/officeDocument/2006/relationships/hyperlink" Target="http://qt-project.org/doc/qt-5.1/qtcore/qmodelindex.html" TargetMode="External"/><Relationship Id="rId1846" Type="http://schemas.openxmlformats.org/officeDocument/2006/relationships/hyperlink" Target="http://qt-project.org/doc/qt-5.1/qtcore/qevent.html" TargetMode="External"/><Relationship Id="rId2024" Type="http://schemas.openxmlformats.org/officeDocument/2006/relationships/hyperlink" Target="http://qt-project.org/doc/qt-5.1/qtcore/qvariant.html" TargetMode="External"/><Relationship Id="rId2231" Type="http://schemas.openxmlformats.org/officeDocument/2006/relationships/hyperlink" Target="http://qt-project.org/doc/qt-5.1/qtserialport/qtserialport-index.html" TargetMode="External"/><Relationship Id="rId203" Type="http://schemas.openxmlformats.org/officeDocument/2006/relationships/hyperlink" Target="http://qt-project.org/doc/qt-5.1/qtcore/qobject.html" TargetMode="External"/><Relationship Id="rId648" Type="http://schemas.openxmlformats.org/officeDocument/2006/relationships/hyperlink" Target="http://qt-project.org/doc/qt-5.1/qtgui/qmovie.html" TargetMode="External"/><Relationship Id="rId855" Type="http://schemas.openxmlformats.org/officeDocument/2006/relationships/hyperlink" Target="http://qt-project.org/doc/qt-5.1/qtdoc/qtquick-deployment.html" TargetMode="External"/><Relationship Id="rId1040" Type="http://schemas.openxmlformats.org/officeDocument/2006/relationships/hyperlink" Target="http://qt-project.org/doc/qt-5.1/qtquick/qml-qtquick2-pathinterpolator.html" TargetMode="External"/><Relationship Id="rId1278" Type="http://schemas.openxmlformats.org/officeDocument/2006/relationships/hyperlink" Target="http://qt-project.org/doc/qt-5.1/qtqml/qqmllistproperty.html" TargetMode="External"/><Relationship Id="rId1485" Type="http://schemas.openxmlformats.org/officeDocument/2006/relationships/hyperlink" Target="http://qt-project.org/doc/qt-5.1/qtwidgets/qstyle.html" TargetMode="External"/><Relationship Id="rId1692" Type="http://schemas.openxmlformats.org/officeDocument/2006/relationships/hyperlink" Target="http://qt-project.org/doc/qt-5.1/qtwidgets/qlistview.html" TargetMode="External"/><Relationship Id="rId1706" Type="http://schemas.openxmlformats.org/officeDocument/2006/relationships/hyperlink" Target="http://qt-project.org/doc/qt-5.1/qtwidgets/qtreewidgetitem.html" TargetMode="External"/><Relationship Id="rId1913" Type="http://schemas.openxmlformats.org/officeDocument/2006/relationships/hyperlink" Target="http://qt-project.org/doc/qt-5.1/qtwidgets/qundostack.html" TargetMode="External"/><Relationship Id="rId287" Type="http://schemas.openxmlformats.org/officeDocument/2006/relationships/hyperlink" Target="http://qt-project.org/doc/qt-5.1/qtcore/qstringlist.html" TargetMode="External"/><Relationship Id="rId410" Type="http://schemas.openxmlformats.org/officeDocument/2006/relationships/hyperlink" Target="http://qt-project.org/doc/qt-5.1/qtgui/qkeyevent.html" TargetMode="External"/><Relationship Id="rId494" Type="http://schemas.openxmlformats.org/officeDocument/2006/relationships/hyperlink" Target="http://qt-project.org/doc/qt-5.1/qtgui/qimageioplugin.html" TargetMode="External"/><Relationship Id="rId508" Type="http://schemas.openxmlformats.org/officeDocument/2006/relationships/hyperlink" Target="http://qt-project.org/doc/qt-5.1/qtgui/qpainter.html" TargetMode="External"/><Relationship Id="rId715" Type="http://schemas.openxmlformats.org/officeDocument/2006/relationships/hyperlink" Target="http://qt-project.org/doc/qt-5.1/qtgui/qsyntaxhighlighter.html" TargetMode="External"/><Relationship Id="rId922" Type="http://schemas.openxmlformats.org/officeDocument/2006/relationships/hyperlink" Target="http://qt-project.org/doc/qt-5.1/qtquick/qmlmodule-qtquick-localstorage2-qtquick-localstorage-2.html" TargetMode="External"/><Relationship Id="rId1138" Type="http://schemas.openxmlformats.org/officeDocument/2006/relationships/hyperlink" Target="http://qt-project.org/doc/qt-5.1/qtquick/qml-qtquick2-propertychanges.html" TargetMode="External"/><Relationship Id="rId1345" Type="http://schemas.openxmlformats.org/officeDocument/2006/relationships/hyperlink" Target="http://qt-project.org/doc/qt-5.1/qtqml/qqmlpropertyvaluesource.html" TargetMode="External"/><Relationship Id="rId1552" Type="http://schemas.openxmlformats.org/officeDocument/2006/relationships/hyperlink" Target="http://qt-project.org/doc/qt-5.1/qtwidgets/stylesheet-reference.html" TargetMode="External"/><Relationship Id="rId1997" Type="http://schemas.openxmlformats.org/officeDocument/2006/relationships/hyperlink" Target="http://qt-project.org/doc/qt-5.1/qtwidgets/qwizardpage.html" TargetMode="External"/><Relationship Id="rId2175" Type="http://schemas.openxmlformats.org/officeDocument/2006/relationships/hyperlink" Target="http://qt-project.org/doc/qt-5.1/qtsql/qsqldatabase.html" TargetMode="External"/><Relationship Id="rId147" Type="http://schemas.openxmlformats.org/officeDocument/2006/relationships/hyperlink" Target="http://qt-project.org/doc/qtcreator-2.8/creator-testing.html" TargetMode="External"/><Relationship Id="rId354" Type="http://schemas.openxmlformats.org/officeDocument/2006/relationships/hyperlink" Target="http://qt-project.org/doc/qt-5.1/qtcore/qstatemachine-signalevent.html" TargetMode="External"/><Relationship Id="rId799" Type="http://schemas.openxmlformats.org/officeDocument/2006/relationships/hyperlink" Target="http://qt-project.org/doc/qt-5.1/qtgui/qvector2d.html" TargetMode="External"/><Relationship Id="rId1191" Type="http://schemas.openxmlformats.org/officeDocument/2006/relationships/hyperlink" Target="http://qt-project.org/doc/qt-5.1/qtqml/qml-qtqml2-connections.html" TargetMode="External"/><Relationship Id="rId1205" Type="http://schemas.openxmlformats.org/officeDocument/2006/relationships/hyperlink" Target="http://qt-project.org/doc/qt-5.1/qtquick/qquickwindow.html" TargetMode="External"/><Relationship Id="rId1857" Type="http://schemas.openxmlformats.org/officeDocument/2006/relationships/hyperlink" Target="http://qt-project.org/doc/qt-5.1/qtwidgets/qfocusframe.html" TargetMode="External"/><Relationship Id="rId2035" Type="http://schemas.openxmlformats.org/officeDocument/2006/relationships/hyperlink" Target="http://qt-project.org/doc/qt-5.1/qtwebkit/qwebsettings.html" TargetMode="External"/><Relationship Id="rId51" Type="http://schemas.openxmlformats.org/officeDocument/2006/relationships/hyperlink" Target="http://qt-project.org/doc/qt-5.1/qmake/qmake-variable-reference.html" TargetMode="External"/><Relationship Id="rId561" Type="http://schemas.openxmlformats.org/officeDocument/2006/relationships/hyperlink" Target="http://qt-project.org/doc/qt-5.1/qtgui/qbitmap.html" TargetMode="External"/><Relationship Id="rId659" Type="http://schemas.openxmlformats.org/officeDocument/2006/relationships/hyperlink" Target="http://qt-project.org/doc/qt-5.1/qtgui/qvalidator.html" TargetMode="External"/><Relationship Id="rId866" Type="http://schemas.openxmlformats.org/officeDocument/2006/relationships/hyperlink" Target="http://qt-project.org/doc/qt-5.1/qtquick/qml-qtquick2-item.html" TargetMode="External"/><Relationship Id="rId1289" Type="http://schemas.openxmlformats.org/officeDocument/2006/relationships/hyperlink" Target="http://qt-project.org/doc/qt-5.1/qtqml/qtqml-cppintegration-definetypes.html" TargetMode="External"/><Relationship Id="rId1412" Type="http://schemas.openxmlformats.org/officeDocument/2006/relationships/hyperlink" Target="http://qt-project.org/doc/qt-5.1/qtwidgets/qmainwindow.html" TargetMode="External"/><Relationship Id="rId1496" Type="http://schemas.openxmlformats.org/officeDocument/2006/relationships/hyperlink" Target="http://qt-project.org/doc/qt-5.1/qtwidgets/qstyle.html" TargetMode="External"/><Relationship Id="rId1717" Type="http://schemas.openxmlformats.org/officeDocument/2006/relationships/hyperlink" Target="http://qt-project.org/doc/qt-5.1/qtwidgets/qgraphicsview.html" TargetMode="External"/><Relationship Id="rId1924" Type="http://schemas.openxmlformats.org/officeDocument/2006/relationships/hyperlink" Target="http://qt-project.org/doc/qt-5.1/qtwidgets/qabstractbutton.html" TargetMode="External"/><Relationship Id="rId2242" Type="http://schemas.openxmlformats.org/officeDocument/2006/relationships/hyperlink" Target="http://qt-project.org/doc/qt-5.1/qtsvg/qsvgrenderer.html" TargetMode="External"/><Relationship Id="rId214" Type="http://schemas.openxmlformats.org/officeDocument/2006/relationships/hyperlink" Target="http://qt-project.org/doc/qt-5.1/qtcore/io.html" TargetMode="External"/><Relationship Id="rId298" Type="http://schemas.openxmlformats.org/officeDocument/2006/relationships/hyperlink" Target="http://qt-project.org/doc/qt-5.1/qtcore/qcoreapplication.html" TargetMode="External"/><Relationship Id="rId421" Type="http://schemas.openxmlformats.org/officeDocument/2006/relationships/hyperlink" Target="http://qt-project.org/doc/qt-5.1/qtgui/qdropevent.html" TargetMode="External"/><Relationship Id="rId519" Type="http://schemas.openxmlformats.org/officeDocument/2006/relationships/hyperlink" Target="http://qt-project.org/doc/qt-5.1/qtgui/qimage.html" TargetMode="External"/><Relationship Id="rId1051" Type="http://schemas.openxmlformats.org/officeDocument/2006/relationships/hyperlink" Target="http://qt-project.org/doc/qt-5.1/qtquick/qml-qtquick2-pathquad.html" TargetMode="External"/><Relationship Id="rId1149" Type="http://schemas.openxmlformats.org/officeDocument/2006/relationships/hyperlink" Target="http://qt-project.org/doc/qt-5.1/qtquick/qml-qtquick2-springanimation.html" TargetMode="External"/><Relationship Id="rId1356" Type="http://schemas.openxmlformats.org/officeDocument/2006/relationships/hyperlink" Target="http://qt-project.org/doc/qt-5.1/qtquick/qquickitem.html" TargetMode="External"/><Relationship Id="rId2102" Type="http://schemas.openxmlformats.org/officeDocument/2006/relationships/hyperlink" Target="http://qt-project.org/doc/qt-5.1/qtsql/qsqlquery.html" TargetMode="External"/><Relationship Id="rId158" Type="http://schemas.openxmlformats.org/officeDocument/2006/relationships/hyperlink" Target="http://qt-project.org/doc/qtcreator-2.8/creator-qml-performance-monitor.html" TargetMode="External"/><Relationship Id="rId726" Type="http://schemas.openxmlformats.org/officeDocument/2006/relationships/hyperlink" Target="http://qt-project.org/doc/qt-5.1/qtgui/qtextblockuserdata.html" TargetMode="External"/><Relationship Id="rId933" Type="http://schemas.openxmlformats.org/officeDocument/2006/relationships/hyperlink" Target="http://qt-project.org/doc/qt-5.1/qtquickcontrols/qml-qtquick-controls1-groupbox.html" TargetMode="External"/><Relationship Id="rId1009" Type="http://schemas.openxmlformats.org/officeDocument/2006/relationships/hyperlink" Target="http://qt-project.org/doc/qt-5.1/qtquick/qml-qtquick2-column.html" TargetMode="External"/><Relationship Id="rId1563" Type="http://schemas.openxmlformats.org/officeDocument/2006/relationships/hyperlink" Target="http://qt-project.org/doc/qt-5.1/qtwidgets/stylesheet-reference.html" TargetMode="External"/><Relationship Id="rId1770" Type="http://schemas.openxmlformats.org/officeDocument/2006/relationships/hyperlink" Target="http://qt-project.org/doc/qt-5.1/qtwidgets/qgraphicsobject.html" TargetMode="External"/><Relationship Id="rId1868" Type="http://schemas.openxmlformats.org/officeDocument/2006/relationships/hyperlink" Target="http://qt-project.org/doc/qt-5.1/qtwidgets/qwidgetaction.html" TargetMode="External"/><Relationship Id="rId2186" Type="http://schemas.openxmlformats.org/officeDocument/2006/relationships/hyperlink" Target="http://qt-project.org/doc/qt-5.1/qtsql/qsqltablemodel.html" TargetMode="External"/><Relationship Id="rId62" Type="http://schemas.openxmlformats.org/officeDocument/2006/relationships/hyperlink" Target="http://qt-project.org/doc/qt-5.1/qtcore/qlibraryinfo.html" TargetMode="External"/><Relationship Id="rId365" Type="http://schemas.openxmlformats.org/officeDocument/2006/relationships/hyperlink" Target="http://qt-project.org/doc/qt-5.1/qtcore/qcoreapplication.html" TargetMode="External"/><Relationship Id="rId572" Type="http://schemas.openxmlformats.org/officeDocument/2006/relationships/hyperlink" Target="http://qt-project.org/doc/qt-5.1/qtgui/qradialgradient.html" TargetMode="External"/><Relationship Id="rId1216" Type="http://schemas.openxmlformats.org/officeDocument/2006/relationships/hyperlink" Target="http://qt-project.org/doc/qt-5.1/qtquick/qsgclipnode.html" TargetMode="External"/><Relationship Id="rId1423" Type="http://schemas.openxmlformats.org/officeDocument/2006/relationships/hyperlink" Target="http://qt-project.org/doc/qt-5.1/qtwidgets/qstatusbar.html" TargetMode="External"/><Relationship Id="rId1630" Type="http://schemas.openxmlformats.org/officeDocument/2006/relationships/hyperlink" Target="http://qt-project.org/doc/qt-5.1/qtwidgets/qtableview.html" TargetMode="External"/><Relationship Id="rId2046" Type="http://schemas.openxmlformats.org/officeDocument/2006/relationships/hyperlink" Target="http://qt-project.org/doc/qt-5.1/qtwidgets/qapplication.html" TargetMode="External"/><Relationship Id="rId2253" Type="http://schemas.openxmlformats.org/officeDocument/2006/relationships/hyperlink" Target="http://qt-project.org/doc/qt-5.1/qtx11extras/qtx11extras-index.html" TargetMode="External"/><Relationship Id="rId225" Type="http://schemas.openxmlformats.org/officeDocument/2006/relationships/hyperlink" Target="http://qt-project.org/doc/qt-5.1/qtcore/qfileinfo.html" TargetMode="External"/><Relationship Id="rId432" Type="http://schemas.openxmlformats.org/officeDocument/2006/relationships/hyperlink" Target="http://qt-project.org/doc/qt-5.1/qtgui/qshortcutevent.html" TargetMode="External"/><Relationship Id="rId877" Type="http://schemas.openxmlformats.org/officeDocument/2006/relationships/hyperlink" Target="http://qt-project.org/doc/qt-5.1/qtqml/qqmlapplicationengine.html" TargetMode="External"/><Relationship Id="rId1062" Type="http://schemas.openxmlformats.org/officeDocument/2006/relationships/hyperlink" Target="http://qt-project.org/doc/qt-5.1/qtquick/qml-qtquick2-gridview.html" TargetMode="External"/><Relationship Id="rId1728" Type="http://schemas.openxmlformats.org/officeDocument/2006/relationships/hyperlink" Target="http://qt-project.org/doc/qt-5.1/qtwidgets/qwidget.html" TargetMode="External"/><Relationship Id="rId1935" Type="http://schemas.openxmlformats.org/officeDocument/2006/relationships/hyperlink" Target="http://qt-project.org/doc/qt-5.1/qtwidgets/qdial.html" TargetMode="External"/><Relationship Id="rId2113" Type="http://schemas.openxmlformats.org/officeDocument/2006/relationships/hyperlink" Target="http://qt-project.org/doc/qt-5.1/qtsql/qsqlquerymodel.html" TargetMode="External"/><Relationship Id="rId737" Type="http://schemas.openxmlformats.org/officeDocument/2006/relationships/hyperlink" Target="http://qt-project.org/doc/qt-5.1/qtgui/qtextdocumentfragment.html" TargetMode="External"/><Relationship Id="rId944" Type="http://schemas.openxmlformats.org/officeDocument/2006/relationships/hyperlink" Target="http://qt-project.org/doc/qt-5.1/qtquickcontrols/qml-qtquick-controls1-stackviewdelegate.html" TargetMode="External"/><Relationship Id="rId1367" Type="http://schemas.openxmlformats.org/officeDocument/2006/relationships/hyperlink" Target="http://qt-project.org/doc/qt-5.1/qtqml/qqmlcomponent.html" TargetMode="External"/><Relationship Id="rId1574" Type="http://schemas.openxmlformats.org/officeDocument/2006/relationships/hyperlink" Target="http://qt-project.org/doc/qt-5.1/qtwidgets/qwidget.html" TargetMode="External"/><Relationship Id="rId1781" Type="http://schemas.openxmlformats.org/officeDocument/2006/relationships/hyperlink" Target="http://qt-project.org/doc/qt-5.1/qtwidgets/qgraphicsellipseitem.html" TargetMode="External"/><Relationship Id="rId2197" Type="http://schemas.openxmlformats.org/officeDocument/2006/relationships/hyperlink" Target="http://qt-project.org/doc/qt-5.1/qttestlib/qtest.html" TargetMode="External"/><Relationship Id="rId73" Type="http://schemas.openxmlformats.org/officeDocument/2006/relationships/hyperlink" Target="http://qt-project.org/doc/qtcreator-2.8/creator-qml-application.html" TargetMode="External"/><Relationship Id="rId169" Type="http://schemas.openxmlformats.org/officeDocument/2006/relationships/hyperlink" Target="http://qt-project.org/doc/qtcreator-2.8/creator-project-other.html" TargetMode="External"/><Relationship Id="rId376" Type="http://schemas.openxmlformats.org/officeDocument/2006/relationships/hyperlink" Target="http://qt-project.org/doc/qt-5.1/qtdoc/groups.html" TargetMode="External"/><Relationship Id="rId583" Type="http://schemas.openxmlformats.org/officeDocument/2006/relationships/hyperlink" Target="http://qt-project.org/doc/qt-5.1/qtopengl/qglpixelbuffer.html" TargetMode="External"/><Relationship Id="rId790" Type="http://schemas.openxmlformats.org/officeDocument/2006/relationships/hyperlink" Target="http://qt-project.org/doc/qt-5.1/qtgui/qtextblock.html" TargetMode="External"/><Relationship Id="rId804" Type="http://schemas.openxmlformats.org/officeDocument/2006/relationships/hyperlink" Target="http://qt-project.org/doc/qt-5.1/qtgui/qopengldebuglogger.html" TargetMode="External"/><Relationship Id="rId1227" Type="http://schemas.openxmlformats.org/officeDocument/2006/relationships/hyperlink" Target="http://qt-project.org/doc/qt-5.1/qtquick/qsgmaterialshader.html" TargetMode="External"/><Relationship Id="rId1434" Type="http://schemas.openxmlformats.org/officeDocument/2006/relationships/hyperlink" Target="http://qt-project.org/doc/qt-5.1/qtwidgets/qmessagebox.html" TargetMode="External"/><Relationship Id="rId1641" Type="http://schemas.openxmlformats.org/officeDocument/2006/relationships/hyperlink" Target="http://qt-project.org/doc/qt-5.1/qtcore/qpersistentmodelindex.html" TargetMode="External"/><Relationship Id="rId1879" Type="http://schemas.openxmlformats.org/officeDocument/2006/relationships/hyperlink" Target="http://qt-project.org/doc/qt-5.1/qtwidgets/qslider.html" TargetMode="External"/><Relationship Id="rId2057" Type="http://schemas.openxmlformats.org/officeDocument/2006/relationships/hyperlink" Target="http://qt-project.org/doc/qt-5.1/qtwebkit/qwebframe.html" TargetMode="External"/><Relationship Id="rId4" Type="http://schemas.openxmlformats.org/officeDocument/2006/relationships/settings" Target="settings.xml"/><Relationship Id="rId236" Type="http://schemas.openxmlformats.org/officeDocument/2006/relationships/hyperlink" Target="http://qt-project.org/doc/qt-5.1/qtcore/qtextstream.html" TargetMode="External"/><Relationship Id="rId443" Type="http://schemas.openxmlformats.org/officeDocument/2006/relationships/hyperlink" Target="http://qt-project.org/doc/qt-5.1/qtcore/qxmlstreamreader.html" TargetMode="External"/><Relationship Id="rId650" Type="http://schemas.openxmlformats.org/officeDocument/2006/relationships/hyperlink" Target="http://qt-project.org/doc/qt-5.1/qtwidgets/qlabel.html" TargetMode="External"/><Relationship Id="rId888" Type="http://schemas.openxmlformats.org/officeDocument/2006/relationships/hyperlink" Target="http://qt-project.org/doc/qt-5.1/qtqml/qml-qtqml2-qtobject.html" TargetMode="External"/><Relationship Id="rId1073" Type="http://schemas.openxmlformats.org/officeDocument/2006/relationships/hyperlink" Target="http://qt-project.org/doc/qt-5.1/qtqml/qml-qtqml-models2-listelement.html" TargetMode="External"/><Relationship Id="rId1280" Type="http://schemas.openxmlformats.org/officeDocument/2006/relationships/hyperlink" Target="http://qt-project.org/doc/qt-5.1/qtqml/tutorials-extending-chapter1-basics.html" TargetMode="External"/><Relationship Id="rId1501" Type="http://schemas.openxmlformats.org/officeDocument/2006/relationships/hyperlink" Target="http://qt-project.org/doc/qt-5.1/qtwidgets/qcommonstyle.html" TargetMode="External"/><Relationship Id="rId1739" Type="http://schemas.openxmlformats.org/officeDocument/2006/relationships/hyperlink" Target="http://qt-project.org/doc/qt-5.1/qtwidgets/qgraphicswidget.html" TargetMode="External"/><Relationship Id="rId1946" Type="http://schemas.openxmlformats.org/officeDocument/2006/relationships/hyperlink" Target="http://qt-project.org/doc/qt-5.1/qtwidgets/qsplitterhandle.html" TargetMode="External"/><Relationship Id="rId2124" Type="http://schemas.openxmlformats.org/officeDocument/2006/relationships/hyperlink" Target="http://qt-project.org/doc/qt-5.1/qtsql/qsqldatabase.html" TargetMode="External"/><Relationship Id="rId303" Type="http://schemas.openxmlformats.org/officeDocument/2006/relationships/hyperlink" Target="http://qt-project.org/doc/qt-5.1/qtcore/threads-modules.html" TargetMode="External"/><Relationship Id="rId748" Type="http://schemas.openxmlformats.org/officeDocument/2006/relationships/hyperlink" Target="http://qt-project.org/doc/qt-5.1/qtgui/qtextcharformat.html" TargetMode="External"/><Relationship Id="rId955" Type="http://schemas.openxmlformats.org/officeDocument/2006/relationships/hyperlink" Target="http://qt-project.org/doc/qt-5.1/qtquickcontrols/qml-qtquick-controls1-action.html" TargetMode="External"/><Relationship Id="rId1140" Type="http://schemas.openxmlformats.org/officeDocument/2006/relationships/hyperlink" Target="http://qt-project.org/doc/qt-5.1/qtquick/qml-qtquick2-anchorchanges.html" TargetMode="External"/><Relationship Id="rId1378" Type="http://schemas.openxmlformats.org/officeDocument/2006/relationships/hyperlink" Target="http://qt-project.org/doc/qt-5.1/qtwidgets/graphicsview.html" TargetMode="External"/><Relationship Id="rId1585" Type="http://schemas.openxmlformats.org/officeDocument/2006/relationships/hyperlink" Target="http://qt-project.org/doc/qt-5.1/qtwidgets/qwidget.html" TargetMode="External"/><Relationship Id="rId1792" Type="http://schemas.openxmlformats.org/officeDocument/2006/relationships/hyperlink" Target="http://qt-project.org/doc/qt-5.1/qtwidgets/qgraphicswidget.html" TargetMode="External"/><Relationship Id="rId1806" Type="http://schemas.openxmlformats.org/officeDocument/2006/relationships/hyperlink" Target="http://qt-project.org/doc/qt-5.1/qtcore/qcoreapplication.html" TargetMode="External"/><Relationship Id="rId84" Type="http://schemas.openxmlformats.org/officeDocument/2006/relationships/hyperlink" Target="http://qt-project.org/doc/qtcreator-2.8/creator-targets.html" TargetMode="External"/><Relationship Id="rId387" Type="http://schemas.openxmlformats.org/officeDocument/2006/relationships/hyperlink" Target="http://qt-project.org/doc/qt-5.1/qtcore/qbasictimer.html" TargetMode="External"/><Relationship Id="rId510" Type="http://schemas.openxmlformats.org/officeDocument/2006/relationships/hyperlink" Target="http://qt-project.org/doc/qt-5.1/qtgui/paintsystem-images.html" TargetMode="External"/><Relationship Id="rId594" Type="http://schemas.openxmlformats.org/officeDocument/2006/relationships/hyperlink" Target="http://qt-project.org/doc/qt-5.1/qtgui/qregion.html" TargetMode="External"/><Relationship Id="rId608" Type="http://schemas.openxmlformats.org/officeDocument/2006/relationships/hyperlink" Target="http://qt-project.org/doc/qt-5.1/qtgui/qpainter-pixmapfragment.html" TargetMode="External"/><Relationship Id="rId815" Type="http://schemas.openxmlformats.org/officeDocument/2006/relationships/hyperlink" Target="http://qt-project.org/doc/qt-5.1/qtgui/qopengltimerquery.html" TargetMode="External"/><Relationship Id="rId1238" Type="http://schemas.openxmlformats.org/officeDocument/2006/relationships/hyperlink" Target="http://qt-project.org/doc/qt-5.1/qtquick/qsgmaterial.html" TargetMode="External"/><Relationship Id="rId1445" Type="http://schemas.openxmlformats.org/officeDocument/2006/relationships/hyperlink" Target="http://qt-project.org/doc/qt-5.1/qtwidgets/qdesktopwidget.html" TargetMode="External"/><Relationship Id="rId1652" Type="http://schemas.openxmlformats.org/officeDocument/2006/relationships/hyperlink" Target="http://qt-project.org/doc/qt-5.1/qtcore/qstringlistmodel.html" TargetMode="External"/><Relationship Id="rId2068" Type="http://schemas.openxmlformats.org/officeDocument/2006/relationships/hyperlink" Target="http://qt-project.org/doc/qt-5.1/qtsql/qsqldriver.html" TargetMode="External"/><Relationship Id="rId247" Type="http://schemas.openxmlformats.org/officeDocument/2006/relationships/hyperlink" Target="http://qt-project.org/doc/qt-5.1/qtcore/qlist.html" TargetMode="External"/><Relationship Id="rId899" Type="http://schemas.openxmlformats.org/officeDocument/2006/relationships/hyperlink" Target="http://qt-project.org/doc/qt-5.1/qtqml/qml-qtqml2-instantiator.html" TargetMode="External"/><Relationship Id="rId1000" Type="http://schemas.openxmlformats.org/officeDocument/2006/relationships/hyperlink" Target="http://qt-project.org/doc/qt-5.1/qtquick/qml-qtquick2-loader.html" TargetMode="External"/><Relationship Id="rId1084" Type="http://schemas.openxmlformats.org/officeDocument/2006/relationships/hyperlink" Target="http://qt-project.org/doc/qt-5.1/qtquick/qml-qtquick2-gridmesh.html" TargetMode="External"/><Relationship Id="rId1305" Type="http://schemas.openxmlformats.org/officeDocument/2006/relationships/hyperlink" Target="http://qt-project.org/doc/qt-5.1/qtcore/qmetaproperty.html" TargetMode="External"/><Relationship Id="rId1957" Type="http://schemas.openxmlformats.org/officeDocument/2006/relationships/hyperlink" Target="http://qt-project.org/doc/qt-5.1/qtwidgets/qstackedwidget.html" TargetMode="External"/><Relationship Id="rId107" Type="http://schemas.openxmlformats.org/officeDocument/2006/relationships/hyperlink" Target="http://qt-project.org/doc/qtcreator-2.8/creator-using-qt-designer.html" TargetMode="External"/><Relationship Id="rId454" Type="http://schemas.openxmlformats.org/officeDocument/2006/relationships/hyperlink" Target="http://qt-project.org/doc/qt-5.1/qtcore/qstring.html" TargetMode="External"/><Relationship Id="rId661" Type="http://schemas.openxmlformats.org/officeDocument/2006/relationships/hyperlink" Target="http://qt-project.org/doc/qt-5.1/qtwidgets/qspinbox.html" TargetMode="External"/><Relationship Id="rId759" Type="http://schemas.openxmlformats.org/officeDocument/2006/relationships/hyperlink" Target="http://qt-project.org/doc/qt-5.1/qtgui/qtextlayout.html" TargetMode="External"/><Relationship Id="rId966" Type="http://schemas.openxmlformats.org/officeDocument/2006/relationships/hyperlink" Target="http://qt-project.org/doc/qt-5.1/qtquickcontrols/qml-qtquick-controls1-stackviewdelegate.html" TargetMode="External"/><Relationship Id="rId1291" Type="http://schemas.openxmlformats.org/officeDocument/2006/relationships/hyperlink" Target="http://qt-project.org/doc/qt-5.1/qtqml/qqmlpropertyvaluesource.html" TargetMode="External"/><Relationship Id="rId1389" Type="http://schemas.openxmlformats.org/officeDocument/2006/relationships/hyperlink" Target="http://trac.webkit.org/wiki/WebKit2" TargetMode="External"/><Relationship Id="rId1512" Type="http://schemas.openxmlformats.org/officeDocument/2006/relationships/hyperlink" Target="http://qt-project.org/doc/qt-5.1/qtwidgets/qstyle.html" TargetMode="External"/><Relationship Id="rId1596" Type="http://schemas.openxmlformats.org/officeDocument/2006/relationships/hyperlink" Target="http://qt-project.org/doc/qt-5.1/qtwidgets/qtableview.html" TargetMode="External"/><Relationship Id="rId1817" Type="http://schemas.openxmlformats.org/officeDocument/2006/relationships/hyperlink" Target="http://qt-project.org/doc/qt-5.1/qtwidgets/qgraphicstransform.html" TargetMode="External"/><Relationship Id="rId2135" Type="http://schemas.openxmlformats.org/officeDocument/2006/relationships/hyperlink" Target="http://qt-project.org/doc/qt-5.1/qtsql/qsqltablemodel.html" TargetMode="External"/><Relationship Id="rId11" Type="http://schemas.openxmlformats.org/officeDocument/2006/relationships/hyperlink" Target="http://qt-project.org/doc/qt-5.1/qtdesigner/designer-widget-mode.html" TargetMode="External"/><Relationship Id="rId314" Type="http://schemas.openxmlformats.org/officeDocument/2006/relationships/hyperlink" Target="http://qt-project.org/doc/qt-5.1/qtcore/qwritelocker.html" TargetMode="External"/><Relationship Id="rId398" Type="http://schemas.openxmlformats.org/officeDocument/2006/relationships/hyperlink" Target="http://qt-project.org/doc/qt-5.1/qtcore/qobject.html" TargetMode="External"/><Relationship Id="rId521" Type="http://schemas.openxmlformats.org/officeDocument/2006/relationships/hyperlink" Target="http://qt-project.org/doc/qt-5.1/qtgui/qpicture.html" TargetMode="External"/><Relationship Id="rId619" Type="http://schemas.openxmlformats.org/officeDocument/2006/relationships/hyperlink" Target="http://qt-project.org/doc/qt-5.1/qtgui/qguiapplication.html" TargetMode="External"/><Relationship Id="rId1151" Type="http://schemas.openxmlformats.org/officeDocument/2006/relationships/hyperlink" Target="http://qt-project.org/doc/qt-5.1/qtquick/qml-qtquick2-parentanimation.html" TargetMode="External"/><Relationship Id="rId1249" Type="http://schemas.openxmlformats.org/officeDocument/2006/relationships/hyperlink" Target="http://qt-project.org/doc/qt-5.1/qtquick/qsggeometry-attributeset.html" TargetMode="External"/><Relationship Id="rId2079" Type="http://schemas.openxmlformats.org/officeDocument/2006/relationships/hyperlink" Target="http://qt-project.org/doc/qt-5.1/qtsql/qsqlquerymodel.html" TargetMode="External"/><Relationship Id="rId2202" Type="http://schemas.openxmlformats.org/officeDocument/2006/relationships/hyperlink" Target="http://qt.gitorious.org/qt-labs/qtestlib-tools" TargetMode="External"/><Relationship Id="rId95" Type="http://schemas.openxmlformats.org/officeDocument/2006/relationships/hyperlink" Target="http://qt-project.org/doc/qtcreator-2.8/creator-visual-editor.html" TargetMode="External"/><Relationship Id="rId160" Type="http://schemas.openxmlformats.org/officeDocument/2006/relationships/hyperlink" Target="http://qt-project.org/doc/qtcreator-2.8/creator-analyzer.html" TargetMode="External"/><Relationship Id="rId826" Type="http://schemas.openxmlformats.org/officeDocument/2006/relationships/hyperlink" Target="http://qt-project.org/doc/qt-5.1/qtqml/qtqml-syntax-objectattributes.html" TargetMode="External"/><Relationship Id="rId1011" Type="http://schemas.openxmlformats.org/officeDocument/2006/relationships/hyperlink" Target="http://qt-project.org/doc/qt-5.1/qtquick/qml-qtquick2-grid.html" TargetMode="External"/><Relationship Id="rId1109" Type="http://schemas.openxmlformats.org/officeDocument/2006/relationships/hyperlink" Target="http://qt-project.org/doc/qt-5.1/qtquick/qml-qtquick2-rotation.html" TargetMode="External"/><Relationship Id="rId1456" Type="http://schemas.openxmlformats.org/officeDocument/2006/relationships/hyperlink" Target="http://qt-project.org/doc/qt-5.1/qtwidgets/qgroupbox.html" TargetMode="External"/><Relationship Id="rId1663" Type="http://schemas.openxmlformats.org/officeDocument/2006/relationships/hyperlink" Target="http://qt-project.org/doc/qt-5.1/qtwidgets/qabstractitemdelegate.html" TargetMode="External"/><Relationship Id="rId1870" Type="http://schemas.openxmlformats.org/officeDocument/2006/relationships/hyperlink" Target="http://qt-project.org/doc/qt-5.1/qtwidgets/qpushbutton.html" TargetMode="External"/><Relationship Id="rId1968" Type="http://schemas.openxmlformats.org/officeDocument/2006/relationships/hyperlink" Target="http://qt-project.org/doc/qt-5.1/qtwidgets/qfilesystemmodel.html" TargetMode="External"/><Relationship Id="rId258" Type="http://schemas.openxmlformats.org/officeDocument/2006/relationships/hyperlink" Target="http://qt-project.org/doc/qt-5.1/qtcore/qcontiguouscache.html" TargetMode="External"/><Relationship Id="rId465" Type="http://schemas.openxmlformats.org/officeDocument/2006/relationships/hyperlink" Target="http://qt-project.org/doc/qt-5.1/qtcore/qxmlstreamwriter.html" TargetMode="External"/><Relationship Id="rId672" Type="http://schemas.openxmlformats.org/officeDocument/2006/relationships/hyperlink" Target="http://qt-project.org/doc/qt-5.1/qtgui/qstandarditemmodel.html" TargetMode="External"/><Relationship Id="rId1095" Type="http://schemas.openxmlformats.org/officeDocument/2006/relationships/hyperlink" Target="http://qt-project.org/doc/qt-5.1/qtsensors/qmlmodule-qtsensors5-qtsensors-5-0.html" TargetMode="External"/><Relationship Id="rId1316" Type="http://schemas.openxmlformats.org/officeDocument/2006/relationships/hyperlink" Target="http://qt-project.org/doc/qt-5.1/qtqml/qjsvalue.html" TargetMode="External"/><Relationship Id="rId1523" Type="http://schemas.openxmlformats.org/officeDocument/2006/relationships/hyperlink" Target="http://qt-project.org/doc/qt-5.1/qtwidgets/qwidget.html" TargetMode="External"/><Relationship Id="rId1730" Type="http://schemas.openxmlformats.org/officeDocument/2006/relationships/hyperlink" Target="http://qt-project.org/doc/qt-5.1/qtwidgets/qgraphicsobject.html" TargetMode="External"/><Relationship Id="rId2146" Type="http://schemas.openxmlformats.org/officeDocument/2006/relationships/hyperlink" Target="http://qt-project.org/doc/qt-5.1/qtsql/qsqlrelationaldelegate.html" TargetMode="External"/><Relationship Id="rId22" Type="http://schemas.openxmlformats.org/officeDocument/2006/relationships/hyperlink" Target="http://qt-project.org/doc/qt-5.1/qtdesigner/qdesignercustomwidgetinterface.html" TargetMode="External"/><Relationship Id="rId118" Type="http://schemas.openxmlformats.org/officeDocument/2006/relationships/hyperlink" Target="http://qt-project.org/doc/qtcreator-2.8/creator-editor-codepasting.html" TargetMode="External"/><Relationship Id="rId325" Type="http://schemas.openxmlformats.org/officeDocument/2006/relationships/hyperlink" Target="http://qt-project.org/doc/qt-5.1/qtcore/qlatin1string.html" TargetMode="External"/><Relationship Id="rId532" Type="http://schemas.openxmlformats.org/officeDocument/2006/relationships/hyperlink" Target="http://qt-project.org/doc/qt-5.1/qtgui/qpainterpathstroker.html" TargetMode="External"/><Relationship Id="rId977" Type="http://schemas.openxmlformats.org/officeDocument/2006/relationships/hyperlink" Target="http://qt-project.org/doc/qt-5.1/qtquickcontrolsstyles/qml-qtquick-controls-styles1-sliderstyle.html" TargetMode="External"/><Relationship Id="rId1162" Type="http://schemas.openxmlformats.org/officeDocument/2006/relationships/hyperlink" Target="http://qt-project.org/doc/qt-5.1/qtquick/qml-qtquick2-statechangescript.html" TargetMode="External"/><Relationship Id="rId1828" Type="http://schemas.openxmlformats.org/officeDocument/2006/relationships/hyperlink" Target="http://qt-project.org/doc/qt-5.1/qtwidgets/qwidget.html" TargetMode="External"/><Relationship Id="rId2006" Type="http://schemas.openxmlformats.org/officeDocument/2006/relationships/hyperlink" Target="http://qt-project.org/doc/qt-5.1/qtwebkit/qwebview.html" TargetMode="External"/><Relationship Id="rId2213" Type="http://schemas.openxmlformats.org/officeDocument/2006/relationships/hyperlink" Target="http://qt-project.org/doc/qt-5.1/qtcore/qfuture.html" TargetMode="External"/><Relationship Id="rId171" Type="http://schemas.openxmlformats.org/officeDocument/2006/relationships/hyperlink" Target="http://qt-project.org/doc/qtcreator-2.8/creator-project-qbs.html" TargetMode="External"/><Relationship Id="rId837" Type="http://schemas.openxmlformats.org/officeDocument/2006/relationships/hyperlink" Target="http://qt-project.org/doc/qt-5.1/qtqml/qml-qtqml2-qt.html" TargetMode="External"/><Relationship Id="rId1022" Type="http://schemas.openxmlformats.org/officeDocument/2006/relationships/hyperlink" Target="http://qt-project.org/doc/qt-5.1/qtquick/qml-qtquick2-transition.html" TargetMode="External"/><Relationship Id="rId1467" Type="http://schemas.openxmlformats.org/officeDocument/2006/relationships/hyperlink" Target="http://qt-project.org/doc/qt-5.1/qtwidgets/qstyleoption.html" TargetMode="External"/><Relationship Id="rId1674" Type="http://schemas.openxmlformats.org/officeDocument/2006/relationships/hyperlink" Target="http://qt-project.org/doc/qt-5.1/qtwidgets/qtreeview.html" TargetMode="External"/><Relationship Id="rId1881" Type="http://schemas.openxmlformats.org/officeDocument/2006/relationships/hyperlink" Target="http://qt-project.org/doc/qt-5.1/qtcore/qt.html" TargetMode="External"/><Relationship Id="rId269" Type="http://schemas.openxmlformats.org/officeDocument/2006/relationships/hyperlink" Target="http://qt-project.org/doc/qt-5.1/qtcore/qbytearray.html" TargetMode="External"/><Relationship Id="rId476" Type="http://schemas.openxmlformats.org/officeDocument/2006/relationships/hyperlink" Target="http://qt-project.org/doc/qt-5.1/qtcore/qjsonvalue.html" TargetMode="External"/><Relationship Id="rId683" Type="http://schemas.openxmlformats.org/officeDocument/2006/relationships/hyperlink" Target="http://qt-project.org/doc/qt-5.1/qtgui/qtextdocument.html" TargetMode="External"/><Relationship Id="rId890" Type="http://schemas.openxmlformats.org/officeDocument/2006/relationships/hyperlink" Target="http://qt-project.org/doc/qt-5.1/qtqml/qml-qtqml2-component.html" TargetMode="External"/><Relationship Id="rId904" Type="http://schemas.openxmlformats.org/officeDocument/2006/relationships/hyperlink" Target="http://qt-project.org/doc/qt-5.1/qtquick/qmlmodule-qtquick-localstorage2-qtquick-localstorage-2.html" TargetMode="External"/><Relationship Id="rId1327" Type="http://schemas.openxmlformats.org/officeDocument/2006/relationships/hyperlink" Target="http://qt-project.org/doc/qt-5.1/qtqml/qqmlerror.html" TargetMode="External"/><Relationship Id="rId1534" Type="http://schemas.openxmlformats.org/officeDocument/2006/relationships/hyperlink" Target="http://qt-project.org/doc/qt-5.1/qtwidgets/qstyleoptionframe.html" TargetMode="External"/><Relationship Id="rId1741" Type="http://schemas.openxmlformats.org/officeDocument/2006/relationships/hyperlink" Target="http://qt-project.org/doc/qt-5.1/qtwidgets/qgraphicsitem.html" TargetMode="External"/><Relationship Id="rId1979" Type="http://schemas.openxmlformats.org/officeDocument/2006/relationships/hyperlink" Target="http://qt-project.org/doc/qt-5.1/qtwidgets/qtilerules.html" TargetMode="External"/><Relationship Id="rId2157" Type="http://schemas.openxmlformats.org/officeDocument/2006/relationships/hyperlink" Target="http://qt-project.org/doc/qt-5.1/qtsql/qsqldatabase.html" TargetMode="External"/><Relationship Id="rId33" Type="http://schemas.openxmlformats.org/officeDocument/2006/relationships/hyperlink" Target="http://qt-project.org/doc/qt-5.1/qtdesigner/qdesignercustomwidgetinterface.html" TargetMode="External"/><Relationship Id="rId129" Type="http://schemas.openxmlformats.org/officeDocument/2006/relationships/hyperlink" Target="http://qt-project.org/doc/qtcreator-2.8/creator-mime-types.html" TargetMode="External"/><Relationship Id="rId336" Type="http://schemas.openxmlformats.org/officeDocument/2006/relationships/hyperlink" Target="http://qt-project.org/doc/qt-5.1/qtcore/qsequentialanimationgroup.html" TargetMode="External"/><Relationship Id="rId543" Type="http://schemas.openxmlformats.org/officeDocument/2006/relationships/hyperlink" Target="http://qt-project.org/doc/qt-5.1/qtcore/qpoint.html" TargetMode="External"/><Relationship Id="rId988" Type="http://schemas.openxmlformats.org/officeDocument/2006/relationships/hyperlink" Target="http://qt-project.org/doc/qt-5.1/qtquick/qml-qtquick2-keys.html" TargetMode="External"/><Relationship Id="rId1173" Type="http://schemas.openxmlformats.org/officeDocument/2006/relationships/hyperlink" Target="http://qt-project.org/doc/qt-5.1/qtquick/qml-qtquick-particles2-imageparticle.html" TargetMode="External"/><Relationship Id="rId1380" Type="http://schemas.openxmlformats.org/officeDocument/2006/relationships/hyperlink" Target="http://qt-project.org/doc/qt-5.1/qtdoc/qtexamplesandtutorials.html" TargetMode="External"/><Relationship Id="rId1601" Type="http://schemas.openxmlformats.org/officeDocument/2006/relationships/hyperlink" Target="http://qt-project.org/doc/qt-5.1/qtwidgets/qfilesystemmodel.html" TargetMode="External"/><Relationship Id="rId1839" Type="http://schemas.openxmlformats.org/officeDocument/2006/relationships/hyperlink" Target="http://qt-project.org/doc/qt-5.1/qtwidgets/qframe.html" TargetMode="External"/><Relationship Id="rId2017" Type="http://schemas.openxmlformats.org/officeDocument/2006/relationships/hyperlink" Target="http://qt-project.org/doc/qt-5.1/qtwebkit/qwebsettings.html" TargetMode="External"/><Relationship Id="rId2224" Type="http://schemas.openxmlformats.org/officeDocument/2006/relationships/hyperlink" Target="http://qt-project.org/doc/qt-5.1/qtcore/qfuturesynchronizer.html" TargetMode="External"/><Relationship Id="rId182" Type="http://schemas.openxmlformats.org/officeDocument/2006/relationships/hyperlink" Target="http://qt-project.org/doc/qtcreator-2.8/creator-known-issues.html" TargetMode="External"/><Relationship Id="rId403" Type="http://schemas.openxmlformats.org/officeDocument/2006/relationships/hyperlink" Target="http://qt-project.org/doc/qt-5.1/qtwidgets/qgestureevent.html" TargetMode="External"/><Relationship Id="rId750" Type="http://schemas.openxmlformats.org/officeDocument/2006/relationships/hyperlink" Target="http://qt-project.org/doc/qt-5.1/qtgui/qtextdocument.html" TargetMode="External"/><Relationship Id="rId848" Type="http://schemas.openxmlformats.org/officeDocument/2006/relationships/hyperlink" Target="http://qt-project.org/doc/qt-5.1/qtqml/qtqml-modules-qmldir.html" TargetMode="External"/><Relationship Id="rId1033" Type="http://schemas.openxmlformats.org/officeDocument/2006/relationships/hyperlink" Target="http://qt-project.org/doc/qt-5.1/qtquick/qml-qtquick2-numberanimation.html" TargetMode="External"/><Relationship Id="rId1478" Type="http://schemas.openxmlformats.org/officeDocument/2006/relationships/hyperlink" Target="http://qt-project.org/doc/qt-5.1/qtwidgets/qstyle.html" TargetMode="External"/><Relationship Id="rId1685" Type="http://schemas.openxmlformats.org/officeDocument/2006/relationships/hyperlink" Target="http://qt-project.org/doc/qt-5.1/qtwidgets/qitemeditorcreatorbase.html" TargetMode="External"/><Relationship Id="rId1892" Type="http://schemas.openxmlformats.org/officeDocument/2006/relationships/hyperlink" Target="http://qt-project.org/doc/qt-5.1/qtwidgets/qtabbar.html" TargetMode="External"/><Relationship Id="rId1906" Type="http://schemas.openxmlformats.org/officeDocument/2006/relationships/hyperlink" Target="http://qt-project.org/doc/qt-5.1/qtwidgets/qlistview.html" TargetMode="External"/><Relationship Id="rId487" Type="http://schemas.openxmlformats.org/officeDocument/2006/relationships/hyperlink" Target="http://qt-project.org/doc/qt-5.1/qtcore/qregexp.html" TargetMode="External"/><Relationship Id="rId610" Type="http://schemas.openxmlformats.org/officeDocument/2006/relationships/hyperlink" Target="http://qt-project.org/doc/qt-5.1/qtgui/qtextlayout-formatrange.html" TargetMode="External"/><Relationship Id="rId694" Type="http://schemas.openxmlformats.org/officeDocument/2006/relationships/hyperlink" Target="http://qt-project.org/doc/qt-5.1/qtgui/qtextlayout.html" TargetMode="External"/><Relationship Id="rId708" Type="http://schemas.openxmlformats.org/officeDocument/2006/relationships/hyperlink" Target="http://qt-project.org/doc/qt-5.1/qtgui/qabstracttextdocumentlayout.html" TargetMode="External"/><Relationship Id="rId915" Type="http://schemas.openxmlformats.org/officeDocument/2006/relationships/hyperlink" Target="http://qt-project.org/doc/qt-5.1/qtquick/qmlmodule-qtquick-xmllistmodel2-qtquick-xmllistmodel-2.html" TargetMode="External"/><Relationship Id="rId1240" Type="http://schemas.openxmlformats.org/officeDocument/2006/relationships/hyperlink" Target="http://qt-project.org/doc/qt-5.1/qtquick/qsgsimplematerial.html" TargetMode="External"/><Relationship Id="rId1338" Type="http://schemas.openxmlformats.org/officeDocument/2006/relationships/hyperlink" Target="http://qt-project.org/doc/qt-5.1/qtqml/qqmllistproperty.html" TargetMode="External"/><Relationship Id="rId1545" Type="http://schemas.openxmlformats.org/officeDocument/2006/relationships/hyperlink" Target="http://qt-project.org/doc/qt-5.1/qtwidgets/stylesheet-syntax.html" TargetMode="External"/><Relationship Id="rId2070" Type="http://schemas.openxmlformats.org/officeDocument/2006/relationships/hyperlink" Target="http://qt-project.org/doc/qt-5.1/qtsql/qsqldrivercreatorbase.html" TargetMode="External"/><Relationship Id="rId2168" Type="http://schemas.openxmlformats.org/officeDocument/2006/relationships/hyperlink" Target="http://qt-project.org/doc/qt-5.1/qtsql/qsqldriverplugin.html" TargetMode="External"/><Relationship Id="rId347" Type="http://schemas.openxmlformats.org/officeDocument/2006/relationships/hyperlink" Target="http://qt-project.org/doc/qt-5.1/qtcore/qeventtransition.html" TargetMode="External"/><Relationship Id="rId999" Type="http://schemas.openxmlformats.org/officeDocument/2006/relationships/hyperlink" Target="http://qt-project.org/doc/qt-5.1/qtquick/qml-qtquick2-repeater.html" TargetMode="External"/><Relationship Id="rId1100" Type="http://schemas.openxmlformats.org/officeDocument/2006/relationships/hyperlink" Target="http://qt-project.org/doc/qt-5.1/qtquick/qml-qtquick2-item.html" TargetMode="External"/><Relationship Id="rId1184" Type="http://schemas.openxmlformats.org/officeDocument/2006/relationships/hyperlink" Target="http://qt-project.org/doc/qt-5.1/qtcore/qabstractitemmodel.html" TargetMode="External"/><Relationship Id="rId1405" Type="http://schemas.openxmlformats.org/officeDocument/2006/relationships/hyperlink" Target="http://qt-project.org/doc/qt-5.1/qtwidgets/qdockwidget.html" TargetMode="External"/><Relationship Id="rId1752" Type="http://schemas.openxmlformats.org/officeDocument/2006/relationships/hyperlink" Target="http://qt-project.org/doc/qt-5.1/qtwidgets/qgraphicsscene.html" TargetMode="External"/><Relationship Id="rId2028" Type="http://schemas.openxmlformats.org/officeDocument/2006/relationships/hyperlink" Target="http://qt-project.org/doc/qt-5.1/qtcore/qobject.html" TargetMode="External"/><Relationship Id="rId44" Type="http://schemas.openxmlformats.org/officeDocument/2006/relationships/hyperlink" Target="http://qt-project.org/doc/qt-5.1/qmake/qmake-running.html" TargetMode="External"/><Relationship Id="rId554" Type="http://schemas.openxmlformats.org/officeDocument/2006/relationships/hyperlink" Target="http://qt-project.org/doc/qt-5.1/qtgui/qbitmap.html" TargetMode="External"/><Relationship Id="rId761" Type="http://schemas.openxmlformats.org/officeDocument/2006/relationships/hyperlink" Target="http://qt-project.org/doc/qt-5.1/qtgui/qtextlength.html" TargetMode="External"/><Relationship Id="rId859" Type="http://schemas.openxmlformats.org/officeDocument/2006/relationships/hyperlink" Target="http://qt-project.org/doc/qt-5.1/qtqml/qqmlengine.html" TargetMode="External"/><Relationship Id="rId1391" Type="http://schemas.openxmlformats.org/officeDocument/2006/relationships/hyperlink" Target="http://qt-project.org/doc/qt-5.1/qtquick/qtquick-visualcanvas-scenegraph.html" TargetMode="External"/><Relationship Id="rId1489" Type="http://schemas.openxmlformats.org/officeDocument/2006/relationships/hyperlink" Target="http://qt-project.org/doc/qt-5.1/qtwidgets/qstyleoption.html" TargetMode="External"/><Relationship Id="rId1612" Type="http://schemas.openxmlformats.org/officeDocument/2006/relationships/hyperlink" Target="http://qt-project.org/doc/qt-5.1/qtcore/qitemselectionmodel.html" TargetMode="External"/><Relationship Id="rId1696" Type="http://schemas.openxmlformats.org/officeDocument/2006/relationships/hyperlink" Target="http://qt-project.org/doc/qt-5.1/qtwidgets/qlistwidget.html" TargetMode="External"/><Relationship Id="rId1917" Type="http://schemas.openxmlformats.org/officeDocument/2006/relationships/hyperlink" Target="http://qt-project.org/doc/qt-5.1/qtwidgets/qmaccocoaviewcontainer.html" TargetMode="External"/><Relationship Id="rId2235" Type="http://schemas.openxmlformats.org/officeDocument/2006/relationships/hyperlink" Target="http://qt-project.org/doc/qt-5.1/qtcore/qtextstream.html" TargetMode="External"/><Relationship Id="rId193" Type="http://schemas.openxmlformats.org/officeDocument/2006/relationships/hyperlink" Target="http://qt-project.org/doc/qt-5.1/qtcore/resources.html" TargetMode="External"/><Relationship Id="rId207" Type="http://schemas.openxmlformats.org/officeDocument/2006/relationships/hyperlink" Target="http://qt-project.org/doc/qt-5.1/qtcore/qsharedpointer.html" TargetMode="External"/><Relationship Id="rId414" Type="http://schemas.openxmlformats.org/officeDocument/2006/relationships/hyperlink" Target="http://qt-project.org/doc/qt-5.1/qtgui/qexposeevent.html" TargetMode="External"/><Relationship Id="rId498" Type="http://schemas.openxmlformats.org/officeDocument/2006/relationships/hyperlink" Target="http://qt-project.org/doc/qt-5.1/qtgui/qsurface.html" TargetMode="External"/><Relationship Id="rId621" Type="http://schemas.openxmlformats.org/officeDocument/2006/relationships/hyperlink" Target="http://qt-project.org/doc/qt-5.1/qtgui/qpixmap.html" TargetMode="External"/><Relationship Id="rId1044" Type="http://schemas.openxmlformats.org/officeDocument/2006/relationships/hyperlink" Target="http://qt-project.org/doc/qt-5.1/qtquick/qml-qtquick2-pathline.html" TargetMode="External"/><Relationship Id="rId1251" Type="http://schemas.openxmlformats.org/officeDocument/2006/relationships/hyperlink" Target="http://qt-project.org/doc/qt-5.1/qtquick/qsggeometry-coloredpoint2d.html" TargetMode="External"/><Relationship Id="rId1349" Type="http://schemas.openxmlformats.org/officeDocument/2006/relationships/hyperlink" Target="http://qt-project.org/doc/qt-5.1/qtquick/qquickitem.html" TargetMode="External"/><Relationship Id="rId2081" Type="http://schemas.openxmlformats.org/officeDocument/2006/relationships/hyperlink" Target="http://qt-project.org/doc/qt-5.1/qtsql/qsqlrelationaltablemodel.html" TargetMode="External"/><Relationship Id="rId2179" Type="http://schemas.openxmlformats.org/officeDocument/2006/relationships/hyperlink" Target="http://qt-project.org/doc/qt-5.1/qtsql/qsqlrelation.html" TargetMode="External"/><Relationship Id="rId260" Type="http://schemas.openxmlformats.org/officeDocument/2006/relationships/hyperlink" Target="http://qt-project.org/doc/qt-5.1/qtcore/qcache.html" TargetMode="External"/><Relationship Id="rId719" Type="http://schemas.openxmlformats.org/officeDocument/2006/relationships/hyperlink" Target="http://qt-project.org/doc/qt-5.1/qtgui/qtextdocument.html" TargetMode="External"/><Relationship Id="rId926" Type="http://schemas.openxmlformats.org/officeDocument/2006/relationships/hyperlink" Target="http://qt-project.org/doc/qt-5.1/qtquickdialogs/qml-qtquick-dialogs1-filedialog.html" TargetMode="External"/><Relationship Id="rId1111" Type="http://schemas.openxmlformats.org/officeDocument/2006/relationships/hyperlink" Target="http://qt-project.org/doc/qt-5.1/qtquick/qtquick-input-topic.html" TargetMode="External"/><Relationship Id="rId1556" Type="http://schemas.openxmlformats.org/officeDocument/2006/relationships/hyperlink" Target="http://qt-project.org/doc/qt-5.1/qtwidgets/stylesheet-reference.html" TargetMode="External"/><Relationship Id="rId1763" Type="http://schemas.openxmlformats.org/officeDocument/2006/relationships/hyperlink" Target="http://qt-project.org/doc/qt-5.1/qtwidgets/qgraphicsitem.html" TargetMode="External"/><Relationship Id="rId1970" Type="http://schemas.openxmlformats.org/officeDocument/2006/relationships/hyperlink" Target="http://qt-project.org/doc/qt-5.1/qtwidgets/qtextedit.html" TargetMode="External"/><Relationship Id="rId55" Type="http://schemas.openxmlformats.org/officeDocument/2006/relationships/hyperlink" Target="http://qt-project.org/doc/qt-5.1/qtlinguist/linguist-overview.html" TargetMode="External"/><Relationship Id="rId120" Type="http://schemas.openxmlformats.org/officeDocument/2006/relationships/hyperlink" Target="http://qt-project.org/doc/qtcreator-2.8/creator-diff-editor.html" TargetMode="External"/><Relationship Id="rId358" Type="http://schemas.openxmlformats.org/officeDocument/2006/relationships/hyperlink" Target="http://qt-project.org/doc/qt-5.1/qtdoc/deployment-plugins.html" TargetMode="External"/><Relationship Id="rId565" Type="http://schemas.openxmlformats.org/officeDocument/2006/relationships/hyperlink" Target="http://qt-project.org/doc/qt-5.1/qtgui/qimagewriter.html" TargetMode="External"/><Relationship Id="rId772" Type="http://schemas.openxmlformats.org/officeDocument/2006/relationships/hyperlink" Target="http://qt-project.org/doc/qt-5.1/qtgui/qtextframe.html" TargetMode="External"/><Relationship Id="rId1195" Type="http://schemas.openxmlformats.org/officeDocument/2006/relationships/hyperlink" Target="http://qt-project.org/doc/qt-5.1/qtquick/qquickitem.html" TargetMode="External"/><Relationship Id="rId1209" Type="http://schemas.openxmlformats.org/officeDocument/2006/relationships/hyperlink" Target="http://qt-project.org/doc/qt-5.1/qtquick/qsgnode.html" TargetMode="External"/><Relationship Id="rId1416" Type="http://schemas.openxmlformats.org/officeDocument/2006/relationships/hyperlink" Target="http://qt-project.org/doc/qt-5.1/qtwidgets/qmdisubwindow.html" TargetMode="External"/><Relationship Id="rId1623" Type="http://schemas.openxmlformats.org/officeDocument/2006/relationships/hyperlink" Target="http://qt-project.org/doc/qt-5.1/qtwidgets/qcombobox.html" TargetMode="External"/><Relationship Id="rId1830" Type="http://schemas.openxmlformats.org/officeDocument/2006/relationships/hyperlink" Target="http://qt-project.org/doc/qt-5.1/qtwidgets/qgraphicsproxywidget.html" TargetMode="External"/><Relationship Id="rId2039" Type="http://schemas.openxmlformats.org/officeDocument/2006/relationships/hyperlink" Target="http://qt-project.org/doc/qt-5.1/qtwebkit/qwebview.html" TargetMode="External"/><Relationship Id="rId2246" Type="http://schemas.openxmlformats.org/officeDocument/2006/relationships/hyperlink" Target="http://qt-project.org/doc/qt-5.1/qtsvg/qtsvg-module.html" TargetMode="External"/><Relationship Id="rId218" Type="http://schemas.openxmlformats.org/officeDocument/2006/relationships/hyperlink" Target="http://qt-project.org/doc/qt-5.1/qtgui/qpixmap.html" TargetMode="External"/><Relationship Id="rId425" Type="http://schemas.openxmlformats.org/officeDocument/2006/relationships/hyperlink" Target="http://qt-project.org/doc/qt-5.1/qtgui/qhelpevent.html" TargetMode="External"/><Relationship Id="rId632" Type="http://schemas.openxmlformats.org/officeDocument/2006/relationships/hyperlink" Target="http://qt-project.org/doc/qt-5.1/qtgui/qguiapplication.html" TargetMode="External"/><Relationship Id="rId1055" Type="http://schemas.openxmlformats.org/officeDocument/2006/relationships/hyperlink" Target="http://qt-project.org/doc/qt-5.1/qtquick/qml-qtquick2-pathsvg.html" TargetMode="External"/><Relationship Id="rId1262" Type="http://schemas.openxmlformats.org/officeDocument/2006/relationships/hyperlink" Target="http://qt-project.org/doc/qt-5.1/qtqml/qqmlcomponent.html" TargetMode="External"/><Relationship Id="rId1928" Type="http://schemas.openxmlformats.org/officeDocument/2006/relationships/hyperlink" Target="http://qt-project.org/doc/qt-5.1/qtwidgets/qabstractbutton.html" TargetMode="External"/><Relationship Id="rId2092" Type="http://schemas.openxmlformats.org/officeDocument/2006/relationships/hyperlink" Target="http://qt-project.org/doc/qt-5.1/qtsql/qsqldatabase.html" TargetMode="External"/><Relationship Id="rId2106" Type="http://schemas.openxmlformats.org/officeDocument/2006/relationships/hyperlink" Target="http://qt-project.org/doc/qt-5.1/qtsql/qsqlquery.html" TargetMode="External"/><Relationship Id="rId271" Type="http://schemas.openxmlformats.org/officeDocument/2006/relationships/hyperlink" Target="http://qt-project.org/doc/qt-5.1/qtcore/qhash.html" TargetMode="External"/><Relationship Id="rId937" Type="http://schemas.openxmlformats.org/officeDocument/2006/relationships/hyperlink" Target="http://qt-project.org/doc/qt-5.1/qtquickcontrols/qml-qtquick-controls1-progressbar.html" TargetMode="External"/><Relationship Id="rId1122" Type="http://schemas.openxmlformats.org/officeDocument/2006/relationships/hyperlink" Target="http://qt-project.org/doc/qt-5.1/qtquick/qml-qtquick2-text.html" TargetMode="External"/><Relationship Id="rId1567" Type="http://schemas.openxmlformats.org/officeDocument/2006/relationships/hyperlink" Target="http://qt-project.org/doc/qt-5.1/qtwidgets/qdialogbuttonbox.html" TargetMode="External"/><Relationship Id="rId1774" Type="http://schemas.openxmlformats.org/officeDocument/2006/relationships/hyperlink" Target="http://qt-project.org/doc/qt-5.1/qtwidgets/qabstractgraphicsshapeitem.html" TargetMode="External"/><Relationship Id="rId1981" Type="http://schemas.openxmlformats.org/officeDocument/2006/relationships/hyperlink" Target="http://qt-project.org/doc/qt-5.1/qtwidgets/qtooltip.html" TargetMode="External"/><Relationship Id="rId66" Type="http://schemas.openxmlformats.org/officeDocument/2006/relationships/hyperlink" Target="http://qt-project.org/doc/qt-5.1/qtdoc/rcc.html" TargetMode="External"/><Relationship Id="rId131" Type="http://schemas.openxmlformats.org/officeDocument/2006/relationships/hyperlink" Target="http://qt-project.org/doc/qtcreator-2.8/creator-building-targets.html" TargetMode="External"/><Relationship Id="rId369" Type="http://schemas.openxmlformats.org/officeDocument/2006/relationships/hyperlink" Target="http://qt-project.org/doc/qt-5.1/qtcore/plugins.html" TargetMode="External"/><Relationship Id="rId576" Type="http://schemas.openxmlformats.org/officeDocument/2006/relationships/hyperlink" Target="http://qt-project.org/doc/qt-5.1/qtcore/qt.html" TargetMode="External"/><Relationship Id="rId783" Type="http://schemas.openxmlformats.org/officeDocument/2006/relationships/hyperlink" Target="http://qt-project.org/doc/qt-5.1/qtgui/qtexttable.html" TargetMode="External"/><Relationship Id="rId990" Type="http://schemas.openxmlformats.org/officeDocument/2006/relationships/hyperlink" Target="http://qt-project.org/doc/qt-5.1/qtquick/qml-qtquick2-rectangle.html" TargetMode="External"/><Relationship Id="rId1427" Type="http://schemas.openxmlformats.org/officeDocument/2006/relationships/hyperlink" Target="http://qt-project.org/doc/qt-5.1/qtwidgets/qcolordialog.html" TargetMode="External"/><Relationship Id="rId1634" Type="http://schemas.openxmlformats.org/officeDocument/2006/relationships/hyperlink" Target="http://qt-project.org/doc/qt-5.1/qtwidgets/qstyleditemdelegate.html" TargetMode="External"/><Relationship Id="rId1841" Type="http://schemas.openxmlformats.org/officeDocument/2006/relationships/hyperlink" Target="http://qt-project.org/doc/qt-5.1/qtwidgets/qwidget.html" TargetMode="External"/><Relationship Id="rId2257" Type="http://schemas.openxmlformats.org/officeDocument/2006/relationships/fontTable" Target="fontTable.xml"/><Relationship Id="rId229" Type="http://schemas.openxmlformats.org/officeDocument/2006/relationships/hyperlink" Target="http://qt-project.org/doc/qt-5.1/qtcore/qsavefile.html" TargetMode="External"/><Relationship Id="rId436" Type="http://schemas.openxmlformats.org/officeDocument/2006/relationships/hyperlink" Target="http://qt-project.org/doc/qt-5.1/qtgui/qscrollevent.html" TargetMode="External"/><Relationship Id="rId643" Type="http://schemas.openxmlformats.org/officeDocument/2006/relationships/hyperlink" Target="http://qt-project.org/doc/qt-5.1/qtcore/qcoreapplication.html" TargetMode="External"/><Relationship Id="rId1066" Type="http://schemas.openxmlformats.org/officeDocument/2006/relationships/hyperlink" Target="http://qt-project.org/doc/qt-5.1/qtqml/qml-qtqml-models2-delegatemodel.html" TargetMode="External"/><Relationship Id="rId1273" Type="http://schemas.openxmlformats.org/officeDocument/2006/relationships/hyperlink" Target="http://qt-project.org/doc/qt-5.1/qtqml/qqmlexpression.html" TargetMode="External"/><Relationship Id="rId1480" Type="http://schemas.openxmlformats.org/officeDocument/2006/relationships/hyperlink" Target="http://qt-project.org/doc/qt-5.1/qtwidgets/qstyle.html" TargetMode="External"/><Relationship Id="rId1939" Type="http://schemas.openxmlformats.org/officeDocument/2006/relationships/hyperlink" Target="http://qt-project.org/doc/qt-5.1/qtwidgets/qdatetimeedit.html" TargetMode="External"/><Relationship Id="rId2117" Type="http://schemas.openxmlformats.org/officeDocument/2006/relationships/hyperlink" Target="http://qt-project.org/doc/qt-5.1/qtsql/qsqlquery.html" TargetMode="External"/><Relationship Id="rId850" Type="http://schemas.openxmlformats.org/officeDocument/2006/relationships/hyperlink" Target="http://qt-project.org/doc/qt-5.1/qtqml/qtqml-modules-identifiedmodules.html" TargetMode="External"/><Relationship Id="rId948" Type="http://schemas.openxmlformats.org/officeDocument/2006/relationships/hyperlink" Target="http://qt-project.org/doc/qt-5.1/qtquickcontrols/qml-qtquick-controls1-tab.html" TargetMode="External"/><Relationship Id="rId1133" Type="http://schemas.openxmlformats.org/officeDocument/2006/relationships/hyperlink" Target="http://qt-project.org/doc/qt-5.1/qtquick/qml-qtquick2-behavior.html" TargetMode="External"/><Relationship Id="rId1578" Type="http://schemas.openxmlformats.org/officeDocument/2006/relationships/hyperlink" Target="http://qt-project.org/doc/qt-5.1/qtwidgets/qwidget.html" TargetMode="External"/><Relationship Id="rId1701" Type="http://schemas.openxmlformats.org/officeDocument/2006/relationships/hyperlink" Target="http://qt-project.org/doc/qt-5.1/qtwidgets/qtablewidgetselectionrange.html" TargetMode="External"/><Relationship Id="rId1785" Type="http://schemas.openxmlformats.org/officeDocument/2006/relationships/hyperlink" Target="http://qt-project.org/doc/qt-5.1/qtwidgets/qgraphicstextitem.html" TargetMode="External"/><Relationship Id="rId1992" Type="http://schemas.openxmlformats.org/officeDocument/2006/relationships/hyperlink" Target="http://qt-project.org/doc/qt-5.1/qtwidgets/qwhatsthis.html" TargetMode="External"/><Relationship Id="rId77" Type="http://schemas.openxmlformats.org/officeDocument/2006/relationships/hyperlink" Target="http://qt-project.org/doc/qtcreator-2.8/creator-project-managing.html" TargetMode="External"/><Relationship Id="rId282" Type="http://schemas.openxmlformats.org/officeDocument/2006/relationships/hyperlink" Target="http://ru.wikipedia.org/wiki/%D0%9F%D0%BE%D0%BB%D0%B5_%D0%B4%D0%B0%D0%BD%D0%BD%D1%8B%D1%85_%28%D0%B8%D0%BD%D1%84%D0%BE%D1%80%D0%BC%D0%B0%D1%82%D0%B8%D0%BA%D0%B0%29" TargetMode="External"/><Relationship Id="rId503" Type="http://schemas.openxmlformats.org/officeDocument/2006/relationships/hyperlink" Target="http://qt-project.org/doc/qt-5.1/qtgui/qpainter.html" TargetMode="External"/><Relationship Id="rId587" Type="http://schemas.openxmlformats.org/officeDocument/2006/relationships/hyperlink" Target="http://qt-project.org/doc/qt-5.1/qtgui/qpainter.html" TargetMode="External"/><Relationship Id="rId710" Type="http://schemas.openxmlformats.org/officeDocument/2006/relationships/hyperlink" Target="http://qt-project.org/doc/qt-5.1/qtgui/qtextdocument.html" TargetMode="External"/><Relationship Id="rId808" Type="http://schemas.openxmlformats.org/officeDocument/2006/relationships/hyperlink" Target="http://qt-project.org/doc/qt-5.1/qtgui/qopenglframebufferobject.html" TargetMode="External"/><Relationship Id="rId1340" Type="http://schemas.openxmlformats.org/officeDocument/2006/relationships/hyperlink" Target="http://qt-project.org/doc/qt-5.1/qtqml/qqmlparserstatus.html" TargetMode="External"/><Relationship Id="rId1438" Type="http://schemas.openxmlformats.org/officeDocument/2006/relationships/hyperlink" Target="http://qt-project.org/doc/qt-5.1/qtwidgets/qdialog.html" TargetMode="External"/><Relationship Id="rId1645" Type="http://schemas.openxmlformats.org/officeDocument/2006/relationships/hyperlink" Target="http://qt-project.org/doc/qt-5.1/qtcore/qitemselection.html" TargetMode="External"/><Relationship Id="rId2170" Type="http://schemas.openxmlformats.org/officeDocument/2006/relationships/hyperlink" Target="http://qt-project.org/doc/qt-5.1/qtsql/qsqlerror.html" TargetMode="External"/><Relationship Id="rId8" Type="http://schemas.openxmlformats.org/officeDocument/2006/relationships/hyperlink" Target="http://qt-project.org/doc/qt-5.1/qtdoc/topics-app-development.html" TargetMode="External"/><Relationship Id="rId142" Type="http://schemas.openxmlformats.org/officeDocument/2006/relationships/hyperlink" Target="http://qt-project.org/doc/qtcreator-2.8/creator-developing-maemo.html" TargetMode="External"/><Relationship Id="rId447" Type="http://schemas.openxmlformats.org/officeDocument/2006/relationships/hyperlink" Target="http://qt-project.org/doc/qt-5.1/qtcore/qxmlstreamreader.html" TargetMode="External"/><Relationship Id="rId794" Type="http://schemas.openxmlformats.org/officeDocument/2006/relationships/hyperlink" Target="http://qt-project.org/doc/qt-5.1/qtgui/qabstracttextdocumentlayout.html" TargetMode="External"/><Relationship Id="rId1077" Type="http://schemas.openxmlformats.org/officeDocument/2006/relationships/hyperlink" Target="http://qt-project.org/doc/qt-5.1/qtquick/qml-qtquick2-repeater.html" TargetMode="External"/><Relationship Id="rId1200" Type="http://schemas.openxmlformats.org/officeDocument/2006/relationships/hyperlink" Target="http://qt-project.org/doc/qt-5.1/qtquick/qquickitem.html" TargetMode="External"/><Relationship Id="rId1852" Type="http://schemas.openxmlformats.org/officeDocument/2006/relationships/hyperlink" Target="http://qt-project.org/doc/qt-5.1/qtwidgets/qdatetimeedit.html" TargetMode="External"/><Relationship Id="rId2030" Type="http://schemas.openxmlformats.org/officeDocument/2006/relationships/hyperlink" Target="http://qt-project.org/doc/qt-5.1/qtwebkit/qwebview.html" TargetMode="External"/><Relationship Id="rId2128" Type="http://schemas.openxmlformats.org/officeDocument/2006/relationships/hyperlink" Target="http://qt-project.org/doc/qt-5.1/qtsql/qsqlquerymodel.html" TargetMode="External"/><Relationship Id="rId654" Type="http://schemas.openxmlformats.org/officeDocument/2006/relationships/hyperlink" Target="http://qt-project.org/doc/qt-5.1/qtgui/qregexpvalidator.html" TargetMode="External"/><Relationship Id="rId861" Type="http://schemas.openxmlformats.org/officeDocument/2006/relationships/hyperlink" Target="http://qt-project.org/doc/qt-5.1/qtqml/qtqml-documents-networktransparency.html" TargetMode="External"/><Relationship Id="rId959" Type="http://schemas.openxmlformats.org/officeDocument/2006/relationships/hyperlink" Target="http://qt-project.org/doc/qt-5.1/qtquickcontrols/qml-qtquick-controls1-stack.html" TargetMode="External"/><Relationship Id="rId1284" Type="http://schemas.openxmlformats.org/officeDocument/2006/relationships/hyperlink" Target="http://qt-project.org/doc/qt-5.1/qtqml/tutorials-extending-chapter5-listproperties.html" TargetMode="External"/><Relationship Id="rId1491" Type="http://schemas.openxmlformats.org/officeDocument/2006/relationships/hyperlink" Target="http://qt-project.org/doc/qt-5.1/qtwidgets/qstyle.html" TargetMode="External"/><Relationship Id="rId1505" Type="http://schemas.openxmlformats.org/officeDocument/2006/relationships/hyperlink" Target="http://qt-project.org/doc/qt-5.1/qtgui/qpalette.html" TargetMode="External"/><Relationship Id="rId1589" Type="http://schemas.openxmlformats.org/officeDocument/2006/relationships/hyperlink" Target="http://qt-project.org/doc/qt-5.1/qtwidgets/model-view-programming.html" TargetMode="External"/><Relationship Id="rId1712" Type="http://schemas.openxmlformats.org/officeDocument/2006/relationships/hyperlink" Target="http://qt-project.org/doc/qt-5.1/qtwidgets/qtreeview.html" TargetMode="External"/><Relationship Id="rId293" Type="http://schemas.openxmlformats.org/officeDocument/2006/relationships/hyperlink" Target="http://qt-project.org/doc/qt-5.1/qtcore/qcache.html" TargetMode="External"/><Relationship Id="rId307" Type="http://schemas.openxmlformats.org/officeDocument/2006/relationships/hyperlink" Target="http://qt-project.org/doc/qt-5.1/qtcore/qstring.html" TargetMode="External"/><Relationship Id="rId514" Type="http://schemas.openxmlformats.org/officeDocument/2006/relationships/hyperlink" Target="http://qt-project.org/doc/qt-5.1/qtgui/qpainter.html" TargetMode="External"/><Relationship Id="rId721" Type="http://schemas.openxmlformats.org/officeDocument/2006/relationships/hyperlink" Target="http://qt-project.org/doc/qt-5.1/qtgui/qtextblockformat.html" TargetMode="External"/><Relationship Id="rId1144" Type="http://schemas.openxmlformats.org/officeDocument/2006/relationships/hyperlink" Target="http://qt-project.org/doc/qt-5.1/qtquick/qml-qtquick2-parallelanimation.html" TargetMode="External"/><Relationship Id="rId1351" Type="http://schemas.openxmlformats.org/officeDocument/2006/relationships/hyperlink" Target="http://qt-project.org/doc/qt-5.1/qtquick/qquickimageprovider.html" TargetMode="External"/><Relationship Id="rId1449" Type="http://schemas.openxmlformats.org/officeDocument/2006/relationships/hyperlink" Target="http://qt-project.org/doc/qt-5.1/qtgui/qdesktopservices.html" TargetMode="External"/><Relationship Id="rId1796" Type="http://schemas.openxmlformats.org/officeDocument/2006/relationships/hyperlink" Target="http://qt-project.org/doc/qt-5.1/qtwidgets/qgraphicsproxywidget.html" TargetMode="External"/><Relationship Id="rId2181" Type="http://schemas.openxmlformats.org/officeDocument/2006/relationships/hyperlink" Target="http://qt-project.org/doc/qt-5.1/qtsql/qsqlrelationaldelegate.html" TargetMode="External"/><Relationship Id="rId88" Type="http://schemas.openxmlformats.org/officeDocument/2006/relationships/hyperlink" Target="http://qt-project.org/doc/qtcreator-2.8/creator-run-settings.html" TargetMode="External"/><Relationship Id="rId153" Type="http://schemas.openxmlformats.org/officeDocument/2006/relationships/hyperlink" Target="http://qt-project.org/doc/qtcreator-2.8/creator-debugging-qml.html" TargetMode="External"/><Relationship Id="rId360" Type="http://schemas.openxmlformats.org/officeDocument/2006/relationships/hyperlink" Target="http://qt-project.org/doc/qt-5.1/qtcore/qcoreapplication.html" TargetMode="External"/><Relationship Id="rId598" Type="http://schemas.openxmlformats.org/officeDocument/2006/relationships/hyperlink" Target="http://qt-project.org/doc/qt-5.1/qtgui/qfont.html" TargetMode="External"/><Relationship Id="rId819" Type="http://schemas.openxmlformats.org/officeDocument/2006/relationships/hyperlink" Target="http://qt-project.org/doc/qt-5.1/qtgui/qoffscreensurface.html" TargetMode="External"/><Relationship Id="rId1004" Type="http://schemas.openxmlformats.org/officeDocument/2006/relationships/hyperlink" Target="http://qt-project.org/doc/qt-5.1/qtquick/qml-qtquick2-listview.html" TargetMode="External"/><Relationship Id="rId1211" Type="http://schemas.openxmlformats.org/officeDocument/2006/relationships/hyperlink" Target="http://qt-project.org/doc/qt-5.1/qtquick/qsgnode.html" TargetMode="External"/><Relationship Id="rId1656" Type="http://schemas.openxmlformats.org/officeDocument/2006/relationships/hyperlink" Target="http://qt-project.org/doc/qt-5.1/qtgui/qstandarditemmodel.html" TargetMode="External"/><Relationship Id="rId1863" Type="http://schemas.openxmlformats.org/officeDocument/2006/relationships/hyperlink" Target="http://qt-project.org/doc/qt-5.1/qtwidgets/qlcdnumber.html" TargetMode="External"/><Relationship Id="rId2041" Type="http://schemas.openxmlformats.org/officeDocument/2006/relationships/hyperlink" Target="http://qt-project.org/doc/qt-5.1/qtwebkit/qwebpage.html" TargetMode="External"/><Relationship Id="rId220" Type="http://schemas.openxmlformats.org/officeDocument/2006/relationships/hyperlink" Target="http://qt-project.org/doc/qt-5.1/qtgui/qimage.html" TargetMode="External"/><Relationship Id="rId458" Type="http://schemas.openxmlformats.org/officeDocument/2006/relationships/hyperlink" Target="http://qt-project.org/doc/qt-5.1/qtcore/qxmlstreamwriter.html" TargetMode="External"/><Relationship Id="rId665" Type="http://schemas.openxmlformats.org/officeDocument/2006/relationships/hyperlink" Target="http://qt-project.org/doc/qt-5.1/qtquick/qquickview.html" TargetMode="External"/><Relationship Id="rId872" Type="http://schemas.openxmlformats.org/officeDocument/2006/relationships/hyperlink" Target="http://qt-project.org/doc/qt-5.1/qtdoc/qtquick-usecase-layouts.html" TargetMode="External"/><Relationship Id="rId1088" Type="http://schemas.openxmlformats.org/officeDocument/2006/relationships/hyperlink" Target="http://qt-project.org/doc/qt-5.1/qtqml/qml-qtquick2-workerscript.html" TargetMode="External"/><Relationship Id="rId1295" Type="http://schemas.openxmlformats.org/officeDocument/2006/relationships/hyperlink" Target="http://qt-project.org/doc/qt-5.1/qtqml/qtqml-cppintegration-contextproperties.html" TargetMode="External"/><Relationship Id="rId1309" Type="http://schemas.openxmlformats.org/officeDocument/2006/relationships/hyperlink" Target="http://qt-project.org/doc/qt-5.1/qtqml/qtqml-cppintegration-data.html" TargetMode="External"/><Relationship Id="rId1516" Type="http://schemas.openxmlformats.org/officeDocument/2006/relationships/hyperlink" Target="http://qt-project.org/doc/qt-5.1/qtwidgets/qstylehintreturn.html" TargetMode="External"/><Relationship Id="rId1723" Type="http://schemas.openxmlformats.org/officeDocument/2006/relationships/hyperlink" Target="http://qt-project.org/doc/qt-5.1/qtwidgets/qgraphicsitem.html" TargetMode="External"/><Relationship Id="rId1930" Type="http://schemas.openxmlformats.org/officeDocument/2006/relationships/hyperlink" Target="http://qt-project.org/doc/qt-5.1/qtwidgets/qabstractscrollarea.html" TargetMode="External"/><Relationship Id="rId2139" Type="http://schemas.openxmlformats.org/officeDocument/2006/relationships/hyperlink" Target="http://qt-project.org/doc/qt-5.1/qtsql/qsqltablemodel.html" TargetMode="External"/><Relationship Id="rId15" Type="http://schemas.openxmlformats.org/officeDocument/2006/relationships/hyperlink" Target="http://qt-project.org/doc/qt-5.1/qtdesigner/designer-using-containers.html" TargetMode="External"/><Relationship Id="rId318" Type="http://schemas.openxmlformats.org/officeDocument/2006/relationships/hyperlink" Target="http://qt-project.org/doc/qt-5.1/qtcore/qthreadstorage.html" TargetMode="External"/><Relationship Id="rId525" Type="http://schemas.openxmlformats.org/officeDocument/2006/relationships/hyperlink" Target="http://qt-project.org/doc/qt-5.1/qtgui/qpixmap.html" TargetMode="External"/><Relationship Id="rId732" Type="http://schemas.openxmlformats.org/officeDocument/2006/relationships/hyperlink" Target="http://qt-project.org/doc/qt-5.1/qtgui/qtextdocument.html" TargetMode="External"/><Relationship Id="rId1155" Type="http://schemas.openxmlformats.org/officeDocument/2006/relationships/hyperlink" Target="http://qt-project.org/doc/qt-5.1/qtquick/qml-qtquick2-numberanimation.html" TargetMode="External"/><Relationship Id="rId1362" Type="http://schemas.openxmlformats.org/officeDocument/2006/relationships/hyperlink" Target="http://qt-project.org/doc/qt-5.1/qtgui/qtextdocument.html" TargetMode="External"/><Relationship Id="rId2192" Type="http://schemas.openxmlformats.org/officeDocument/2006/relationships/hyperlink" Target="http://qt-project.org/doc/qt-5.1/qttestlib/tutorial1.html" TargetMode="External"/><Relationship Id="rId2206" Type="http://schemas.openxmlformats.org/officeDocument/2006/relationships/hyperlink" Target="http://qt-project.org/doc/qt-5.1/qtcore/qmetatype.html" TargetMode="External"/><Relationship Id="rId99" Type="http://schemas.openxmlformats.org/officeDocument/2006/relationships/hyperlink" Target="http://qt-project.org/doc/qtcreator-2.8/quick-buttons.html" TargetMode="External"/><Relationship Id="rId164" Type="http://schemas.openxmlformats.org/officeDocument/2006/relationships/hyperlink" Target="http://qt-project.org/doc/qtcreator-2.8/creator-publish-ovi-maemo.html" TargetMode="External"/><Relationship Id="rId371" Type="http://schemas.openxmlformats.org/officeDocument/2006/relationships/hyperlink" Target="http://qt-project.org/doc/qt-5.1/qtgui/qiconengineplugin.html" TargetMode="External"/><Relationship Id="rId1015" Type="http://schemas.openxmlformats.org/officeDocument/2006/relationships/hyperlink" Target="http://qt-project.org/doc/qt-5.1/qtquick/qtquick-qmltypereference.html" TargetMode="External"/><Relationship Id="rId1222" Type="http://schemas.openxmlformats.org/officeDocument/2006/relationships/hyperlink" Target="http://qt-project.org/doc/qt-5.1/qtgui/qopenglshaderprogram.html" TargetMode="External"/><Relationship Id="rId1667" Type="http://schemas.openxmlformats.org/officeDocument/2006/relationships/hyperlink" Target="http://qt-project.org/doc/qt-5.1/qtcore/qabstractitemmodel.html" TargetMode="External"/><Relationship Id="rId1874" Type="http://schemas.openxmlformats.org/officeDocument/2006/relationships/hyperlink" Target="http://qt-project.org/doc/qt-5.1/qtwidgets/qabstractscrollarea.html" TargetMode="External"/><Relationship Id="rId2052" Type="http://schemas.openxmlformats.org/officeDocument/2006/relationships/hyperlink" Target="http://qt-project.org/doc/qt-5.1/qtwebkit/qwebpage.html" TargetMode="External"/><Relationship Id="rId469" Type="http://schemas.openxmlformats.org/officeDocument/2006/relationships/hyperlink" Target="http://qt-project.org/doc/qt-5.1/qtcore/qxmlstreamwriter.html" TargetMode="External"/><Relationship Id="rId676" Type="http://schemas.openxmlformats.org/officeDocument/2006/relationships/hyperlink" Target="http://qt-project.org/doc/qt-5.1/qtgui/qtextdocument.html" TargetMode="External"/><Relationship Id="rId883" Type="http://schemas.openxmlformats.org/officeDocument/2006/relationships/hyperlink" Target="http://qt-project.org/doc/qt-5.1/qtdoc/qtquick-applicationdevelopers.html" TargetMode="External"/><Relationship Id="rId1099" Type="http://schemas.openxmlformats.org/officeDocument/2006/relationships/hyperlink" Target="http://qt-project.org/doc/qt-5.1/qtquick/qtquick-visualcanvas-visualparent.html" TargetMode="External"/><Relationship Id="rId1527" Type="http://schemas.openxmlformats.org/officeDocument/2006/relationships/hyperlink" Target="http://qt-project.org/doc/qt-5.1/qtwidgets/qstyle.html" TargetMode="External"/><Relationship Id="rId1734" Type="http://schemas.openxmlformats.org/officeDocument/2006/relationships/hyperlink" Target="http://qt-project.org/doc/qt-5.1/qtwidgets/qgraphicsitemgroup.html" TargetMode="External"/><Relationship Id="rId1941" Type="http://schemas.openxmlformats.org/officeDocument/2006/relationships/hyperlink" Target="http://qt-project.org/doc/qt-5.1/qtwidgets/qframe.html" TargetMode="External"/><Relationship Id="rId26" Type="http://schemas.openxmlformats.org/officeDocument/2006/relationships/hyperlink" Target="http://qt-project.org/doc/qt-5.1/qtdesigner/qdesignertaskmenuextension.html" TargetMode="External"/><Relationship Id="rId231" Type="http://schemas.openxmlformats.org/officeDocument/2006/relationships/hyperlink" Target="http://qt-project.org/doc/qt-5.1/qtcore/qtemporaryfile.html" TargetMode="External"/><Relationship Id="rId329" Type="http://schemas.openxmlformats.org/officeDocument/2006/relationships/hyperlink" Target="http://qt-project.org/doc/qt-5.1/qtcore/qabstractanimation.html" TargetMode="External"/><Relationship Id="rId536" Type="http://schemas.openxmlformats.org/officeDocument/2006/relationships/hyperlink" Target="http://qt-project.org/doc/qt-5.1/qtgui/qicon.html" TargetMode="External"/><Relationship Id="rId1166" Type="http://schemas.openxmlformats.org/officeDocument/2006/relationships/hyperlink" Target="http://qt-project.org/doc/qt-5.1/qtquick/qml-qtquick2-springanimation.html" TargetMode="External"/><Relationship Id="rId1373" Type="http://schemas.openxmlformats.org/officeDocument/2006/relationships/hyperlink" Target="http://qt-project.org/doc/qt-5.1/qtwidgets/qwidget.html" TargetMode="External"/><Relationship Id="rId2217" Type="http://schemas.openxmlformats.org/officeDocument/2006/relationships/hyperlink" Target="http://qt-project.org/doc/qt-5.1/qtcore/qfuture.html" TargetMode="External"/><Relationship Id="rId175" Type="http://schemas.openxmlformats.org/officeDocument/2006/relationships/hyperlink" Target="http://qt-project.org/doc/qtcreator-2.8/creator-keyboard-shortcuts.html" TargetMode="External"/><Relationship Id="rId743" Type="http://schemas.openxmlformats.org/officeDocument/2006/relationships/hyperlink" Target="http://qt-project.org/doc/qt-5.1/qtgui/qtextblockformat.html" TargetMode="External"/><Relationship Id="rId950" Type="http://schemas.openxmlformats.org/officeDocument/2006/relationships/hyperlink" Target="http://qt-project.org/doc/qt-5.1/qtquickcontrols/qml-qtquick-controls1-textarea.html" TargetMode="External"/><Relationship Id="rId1026" Type="http://schemas.openxmlformats.org/officeDocument/2006/relationships/hyperlink" Target="http://qt-project.org/doc/qt-5.1/qtquick/qml-qtquick2-behavior.html" TargetMode="External"/><Relationship Id="rId1580" Type="http://schemas.openxmlformats.org/officeDocument/2006/relationships/hyperlink" Target="http://qt-project.org/doc/qt-5.1/qtwidgets/qwidget.html" TargetMode="External"/><Relationship Id="rId1678" Type="http://schemas.openxmlformats.org/officeDocument/2006/relationships/hyperlink" Target="http://qt-project.org/doc/qt-5.1/qtwidgets/qstyleditemdelegate.html" TargetMode="External"/><Relationship Id="rId1801" Type="http://schemas.openxmlformats.org/officeDocument/2006/relationships/hyperlink" Target="http://qt-project.org/doc/qt-5.1/qtwidgets/qgraphicsview.html" TargetMode="External"/><Relationship Id="rId1885" Type="http://schemas.openxmlformats.org/officeDocument/2006/relationships/hyperlink" Target="http://qt-project.org/doc/qt-5.1/qtwidgets/qwidget.html" TargetMode="External"/><Relationship Id="rId382" Type="http://schemas.openxmlformats.org/officeDocument/2006/relationships/hyperlink" Target="http://qt-project.org/doc/qt-5.1/qtcore/qcoreapplication.html" TargetMode="External"/><Relationship Id="rId603" Type="http://schemas.openxmlformats.org/officeDocument/2006/relationships/hyperlink" Target="http://qt-project.org/doc/qt-5.1/qtgui/qsupportedwritingsystems.html" TargetMode="External"/><Relationship Id="rId687" Type="http://schemas.openxmlformats.org/officeDocument/2006/relationships/hyperlink" Target="http://qt-project.org/doc/qt-5.1/qtgui/qtextblockformat.html" TargetMode="External"/><Relationship Id="rId810" Type="http://schemas.openxmlformats.org/officeDocument/2006/relationships/hyperlink" Target="http://qt-project.org/doc/qt-5.1/qtgui/qopenglfunctions.html" TargetMode="External"/><Relationship Id="rId908" Type="http://schemas.openxmlformats.org/officeDocument/2006/relationships/hyperlink" Target="http://qt-project.org/doc/qt-5.1/qtquickcontrols/qmlmodule-qtquick-controls1-qtquick-controls-1-0.html" TargetMode="External"/><Relationship Id="rId1233" Type="http://schemas.openxmlformats.org/officeDocument/2006/relationships/hyperlink" Target="http://qt-project.org/doc/qt-5.1/qtquick/qsgmaterial.html" TargetMode="External"/><Relationship Id="rId1440" Type="http://schemas.openxmlformats.org/officeDocument/2006/relationships/hyperlink" Target="http://qt-project.org/doc/qt-5.1/qtwidgets/qdialog.html" TargetMode="External"/><Relationship Id="rId1538" Type="http://schemas.openxmlformats.org/officeDocument/2006/relationships/hyperlink" Target="http://qt-project.org/doc/qt-5.1/qtwidgets/qgraphicsanchor.html" TargetMode="External"/><Relationship Id="rId2063" Type="http://schemas.openxmlformats.org/officeDocument/2006/relationships/hyperlink" Target="http://qt-project.org/doc/qt-5.1/qtwebkit/qwebpage.html" TargetMode="External"/><Relationship Id="rId242" Type="http://schemas.openxmlformats.org/officeDocument/2006/relationships/hyperlink" Target="http://qt-project.org/doc/qt-5.1/qtcore/qbuffer.html" TargetMode="External"/><Relationship Id="rId894" Type="http://schemas.openxmlformats.org/officeDocument/2006/relationships/hyperlink" Target="http://qt-project.org/doc/qt-5.1/qtqml/qml-qtqml2-qt.html" TargetMode="External"/><Relationship Id="rId1177" Type="http://schemas.openxmlformats.org/officeDocument/2006/relationships/hyperlink" Target="http://qt-project.org/doc/qt-5.1/qtqml/qml-qtqml-models2-listmodel.html" TargetMode="External"/><Relationship Id="rId1300" Type="http://schemas.openxmlformats.org/officeDocument/2006/relationships/hyperlink" Target="http://qt-project.org/doc/qt-5.1/qtcore/qobject.html" TargetMode="External"/><Relationship Id="rId1745" Type="http://schemas.openxmlformats.org/officeDocument/2006/relationships/hyperlink" Target="http://qt-project.org/doc/qt-5.1/qtwidgets/qgraphicseffect.html" TargetMode="External"/><Relationship Id="rId1952" Type="http://schemas.openxmlformats.org/officeDocument/2006/relationships/hyperlink" Target="http://qt-project.org/doc/qt-5.1/qtwidgets/qstackedlayout.html" TargetMode="External"/><Relationship Id="rId2130" Type="http://schemas.openxmlformats.org/officeDocument/2006/relationships/hyperlink" Target="http://qt-project.org/doc/qt-5.1/qtsql/qsqlrelationaltablemodel.html" TargetMode="External"/><Relationship Id="rId37" Type="http://schemas.openxmlformats.org/officeDocument/2006/relationships/hyperlink" Target="http://qt-project.org/doc/qt-5.1/qmake/qmake-manual.html" TargetMode="External"/><Relationship Id="rId102" Type="http://schemas.openxmlformats.org/officeDocument/2006/relationships/hyperlink" Target="http://qt-project.org/doc/qtcreator-2.8/quick-animations.html" TargetMode="External"/><Relationship Id="rId547" Type="http://schemas.openxmlformats.org/officeDocument/2006/relationships/hyperlink" Target="http://qt-project.org/doc/qt-5.1/qtcore/qsize.html" TargetMode="External"/><Relationship Id="rId754" Type="http://schemas.openxmlformats.org/officeDocument/2006/relationships/hyperlink" Target="http://qt-project.org/doc/qt-5.1/qtgui/qtextimageformat.html" TargetMode="External"/><Relationship Id="rId961" Type="http://schemas.openxmlformats.org/officeDocument/2006/relationships/hyperlink" Target="http://qt-project.org/doc/qt-5.1/qtquickcontrols/qml-qtquick-controls1-stackview.html" TargetMode="External"/><Relationship Id="rId1384" Type="http://schemas.openxmlformats.org/officeDocument/2006/relationships/hyperlink" Target="http://www.webkit.org/" TargetMode="External"/><Relationship Id="rId1591" Type="http://schemas.openxmlformats.org/officeDocument/2006/relationships/hyperlink" Target="http://qt-project.org/doc/qt-5.1/qtwidgets/qstyleditemdelegate.html" TargetMode="External"/><Relationship Id="rId1605" Type="http://schemas.openxmlformats.org/officeDocument/2006/relationships/hyperlink" Target="http://qt-project.org/doc/qt-5.1/qtwidgets/qabstractitemdelegate.html" TargetMode="External"/><Relationship Id="rId1689" Type="http://schemas.openxmlformats.org/officeDocument/2006/relationships/hyperlink" Target="http://qt-project.org/doc/qt-5.1/qtwidgets/qstandarditemeditorcreator.html" TargetMode="External"/><Relationship Id="rId1812" Type="http://schemas.openxmlformats.org/officeDocument/2006/relationships/hyperlink" Target="http://qt-project.org/doc/qt-5.1/qtwidgets/qgraphicsscenewheelevent.html" TargetMode="External"/><Relationship Id="rId2228" Type="http://schemas.openxmlformats.org/officeDocument/2006/relationships/hyperlink" Target="http://qt-project.org/doc/qt-5.1/qtconcurrent/qtconcurrent.html" TargetMode="External"/><Relationship Id="rId90" Type="http://schemas.openxmlformats.org/officeDocument/2006/relationships/hyperlink" Target="http://qt-project.org/doc/qtcreator-2.8/creator-code-style-settings.html" TargetMode="External"/><Relationship Id="rId186" Type="http://schemas.openxmlformats.org/officeDocument/2006/relationships/hyperlink" Target="http://qt-project.org/doc/qt-5.1/qtcore/qtcore-index.html" TargetMode="External"/><Relationship Id="rId393" Type="http://schemas.openxmlformats.org/officeDocument/2006/relationships/hyperlink" Target="http://qt-project.org/doc/qt-5.1/qtcore/qobject.html" TargetMode="External"/><Relationship Id="rId407" Type="http://schemas.openxmlformats.org/officeDocument/2006/relationships/hyperlink" Target="http://qt-project.org/doc/qt-5.1/qtgui/qmouseevent.html" TargetMode="External"/><Relationship Id="rId614" Type="http://schemas.openxmlformats.org/officeDocument/2006/relationships/hyperlink" Target="http://qt-project.org/doc/qt-5.1/qtgui/qfontinfo.html" TargetMode="External"/><Relationship Id="rId821" Type="http://schemas.openxmlformats.org/officeDocument/2006/relationships/hyperlink" Target="http://qt-project.org/doc/qt-5.1/qtgui/qwindow.html" TargetMode="External"/><Relationship Id="rId1037" Type="http://schemas.openxmlformats.org/officeDocument/2006/relationships/hyperlink" Target="http://qt-project.org/doc/qt-5.1/qtquick/qml-qtquick2-parentanimation.html" TargetMode="External"/><Relationship Id="rId1244" Type="http://schemas.openxmlformats.org/officeDocument/2006/relationships/hyperlink" Target="http://qt-project.org/doc/qt-5.1/qtquick/qsgvertexcolormaterial.html" TargetMode="External"/><Relationship Id="rId1451" Type="http://schemas.openxmlformats.org/officeDocument/2006/relationships/hyperlink" Target="http://qt-project.org/doc/qt-5.1/qtwidgets/qdesktopwidget.html" TargetMode="External"/><Relationship Id="rId1896" Type="http://schemas.openxmlformats.org/officeDocument/2006/relationships/hyperlink" Target="http://qt-project.org/doc/qt-5.1/qtwidgets/qlistwidget.html" TargetMode="External"/><Relationship Id="rId2074" Type="http://schemas.openxmlformats.org/officeDocument/2006/relationships/hyperlink" Target="http://qt-project.org/doc/qt-5.1/qtsql/qsqlquery.html" TargetMode="External"/><Relationship Id="rId253" Type="http://schemas.openxmlformats.org/officeDocument/2006/relationships/hyperlink" Target="http://qt-project.org/doc/qt-5.1/qtcore/qmultimap.html" TargetMode="External"/><Relationship Id="rId460" Type="http://schemas.openxmlformats.org/officeDocument/2006/relationships/hyperlink" Target="http://qt-project.org/doc/qt-5.1/qtcore/qxmlstreamwriter.html" TargetMode="External"/><Relationship Id="rId698" Type="http://schemas.openxmlformats.org/officeDocument/2006/relationships/hyperlink" Target="http://qt-project.org/doc/qt-5.1/qtgui/qtextdocument.html" TargetMode="External"/><Relationship Id="rId919" Type="http://schemas.openxmlformats.org/officeDocument/2006/relationships/hyperlink" Target="http://qt-project.org/doc/qt-5.1/qtquick/qml-qt-labs-folderlistmodel1-folderlistmodel.html" TargetMode="External"/><Relationship Id="rId1090" Type="http://schemas.openxmlformats.org/officeDocument/2006/relationships/hyperlink" Target="http://qt-project.org/doc/qt-5.1/qtquick/qml-qtquick2-context2d.html" TargetMode="External"/><Relationship Id="rId1104" Type="http://schemas.openxmlformats.org/officeDocument/2006/relationships/hyperlink" Target="http://qt-project.org/doc/qt-5.1/qtquick/qml-qtquick2-item.html" TargetMode="External"/><Relationship Id="rId1311" Type="http://schemas.openxmlformats.org/officeDocument/2006/relationships/hyperlink" Target="http://qt-project.org/doc/qt-5.1/qtqml/qqmlengine.html" TargetMode="External"/><Relationship Id="rId1549" Type="http://schemas.openxmlformats.org/officeDocument/2006/relationships/hyperlink" Target="http://qt-project.org/doc/qt-5.1/qtwidgets/stylesheet-designer.html" TargetMode="External"/><Relationship Id="rId1756" Type="http://schemas.openxmlformats.org/officeDocument/2006/relationships/hyperlink" Target="http://qt-project.org/doc/qt-5.1/qtwidgets/qgraphicsscene.html" TargetMode="External"/><Relationship Id="rId1963" Type="http://schemas.openxmlformats.org/officeDocument/2006/relationships/hyperlink" Target="http://qt-project.org/doc/qt-5.1/qtwidgets/qcombobox.html" TargetMode="External"/><Relationship Id="rId2141" Type="http://schemas.openxmlformats.org/officeDocument/2006/relationships/hyperlink" Target="http://qt-project.org/doc/qt-5.1/qtwidgets/qtableview.html" TargetMode="External"/><Relationship Id="rId48" Type="http://schemas.openxmlformats.org/officeDocument/2006/relationships/hyperlink" Target="http://qt-project.org/doc/qt-5.1/qmake/qmake-precompiledheaders.html" TargetMode="External"/><Relationship Id="rId113" Type="http://schemas.openxmlformats.org/officeDocument/2006/relationships/hyperlink" Target="http://qt-project.org/doc/qtcreator-2.8/creator-highlighting.html" TargetMode="External"/><Relationship Id="rId320" Type="http://schemas.openxmlformats.org/officeDocument/2006/relationships/hyperlink" Target="http://qt-project.org/doc/qt-5.0/qtcore/qlocale.html" TargetMode="External"/><Relationship Id="rId558" Type="http://schemas.openxmlformats.org/officeDocument/2006/relationships/hyperlink" Target="http://qt-project.org/doc/qt-5.1/qtgui/qicon.html" TargetMode="External"/><Relationship Id="rId765" Type="http://schemas.openxmlformats.org/officeDocument/2006/relationships/hyperlink" Target="http://qt-project.org/doc/qt-5.1/qtgui/qtextlist.html" TargetMode="External"/><Relationship Id="rId972" Type="http://schemas.openxmlformats.org/officeDocument/2006/relationships/hyperlink" Target="http://qt-project.org/doc/qt-5.1/qtquickcontrolsstyles/qml-qtquick-controls-styles1-checkboxstyle.html" TargetMode="External"/><Relationship Id="rId1188" Type="http://schemas.openxmlformats.org/officeDocument/2006/relationships/hyperlink" Target="http://qt-project.org/doc/qt-5.1/qtquick/qtquick-convenience-topic.html" TargetMode="External"/><Relationship Id="rId1395" Type="http://schemas.openxmlformats.org/officeDocument/2006/relationships/hyperlink" Target="http://qt-project.org/doc/qt-5.1/qtwidgets/qwidget.html" TargetMode="External"/><Relationship Id="rId1409" Type="http://schemas.openxmlformats.org/officeDocument/2006/relationships/hyperlink" Target="http://qt-project.org/doc/qt-5.1/qtwidgets/qwidgetaction.html" TargetMode="External"/><Relationship Id="rId1616" Type="http://schemas.openxmlformats.org/officeDocument/2006/relationships/hyperlink" Target="http://qt-project.org/doc/qt-5.1/qtcore/qsortfilterproxymodel.html" TargetMode="External"/><Relationship Id="rId1823" Type="http://schemas.openxmlformats.org/officeDocument/2006/relationships/hyperlink" Target="http://qt-project.org/doc/qt-5.1/qtwidgets/qgraphicsscene.html" TargetMode="External"/><Relationship Id="rId2001" Type="http://schemas.openxmlformats.org/officeDocument/2006/relationships/hyperlink" Target="http://qt-project.org/doc/qt-5.1/qtwebkit/qml-qtwebkit3-webview.html" TargetMode="External"/><Relationship Id="rId2239" Type="http://schemas.openxmlformats.org/officeDocument/2006/relationships/hyperlink" Target="http://qt-project.org/doc/qt-5.1/qtsvg/qtsvg-index.html" TargetMode="External"/><Relationship Id="rId197" Type="http://schemas.openxmlformats.org/officeDocument/2006/relationships/hyperlink" Target="http://qt-project.org/doc/qt-5.1/qtcore/qvariant.html" TargetMode="External"/><Relationship Id="rId418" Type="http://schemas.openxmlformats.org/officeDocument/2006/relationships/hyperlink" Target="http://qt-project.org/doc/qt-5.1/qtgui/qcontextmenuevent.html" TargetMode="External"/><Relationship Id="rId625" Type="http://schemas.openxmlformats.org/officeDocument/2006/relationships/hyperlink" Target="http://qt-project.org/doc/qt-5.1/qtgui/qrawfont.html" TargetMode="External"/><Relationship Id="rId832" Type="http://schemas.openxmlformats.org/officeDocument/2006/relationships/hyperlink" Target="http://qt-project.org/doc/qt-5.1/qtqml/qtqml-javascript-hostenvironment.html" TargetMode="External"/><Relationship Id="rId1048" Type="http://schemas.openxmlformats.org/officeDocument/2006/relationships/hyperlink" Target="http://qt-project.org/doc/qt-5.1/qtquick/qml-qtquick2-pathcurve.html" TargetMode="External"/><Relationship Id="rId1255" Type="http://schemas.openxmlformats.org/officeDocument/2006/relationships/hyperlink" Target="http://qt-project.org/doc/qt-5.1/qtquick/qsggeometry.html" TargetMode="External"/><Relationship Id="rId1462" Type="http://schemas.openxmlformats.org/officeDocument/2006/relationships/hyperlink" Target="http://qt-project.org/doc/qt-5.1/qtwidgets/qapplication.html" TargetMode="External"/><Relationship Id="rId2085" Type="http://schemas.openxmlformats.org/officeDocument/2006/relationships/hyperlink" Target="http://qt-project.org/doc/qt-5.1/qtsql/qsqlquerymodel.html" TargetMode="External"/><Relationship Id="rId264" Type="http://schemas.openxmlformats.org/officeDocument/2006/relationships/hyperlink" Target="http://qt-project.org/doc/qt-5.1/qtcore/qbytearray.html" TargetMode="External"/><Relationship Id="rId471" Type="http://schemas.openxmlformats.org/officeDocument/2006/relationships/hyperlink" Target="http://qt-project.org/doc/qt-5.1/qtcore/qjsonarray.html" TargetMode="External"/><Relationship Id="rId1115" Type="http://schemas.openxmlformats.org/officeDocument/2006/relationships/hyperlink" Target="http://qt-project.org/doc/qt-5.1/qtquick/qml-qtquick2-mouseevent.html" TargetMode="External"/><Relationship Id="rId1322" Type="http://schemas.openxmlformats.org/officeDocument/2006/relationships/hyperlink" Target="http://qt-project.org/doc/qt-5.1/qtqml/qqmlcomponent.html" TargetMode="External"/><Relationship Id="rId1767" Type="http://schemas.openxmlformats.org/officeDocument/2006/relationships/hyperlink" Target="http://qt-project.org/doc/qt-5.1/qtwidgets/qgraphicsitem.html" TargetMode="External"/><Relationship Id="rId1974" Type="http://schemas.openxmlformats.org/officeDocument/2006/relationships/hyperlink" Target="http://qt-project.org/doc/qt-5.1/qtwidgets/qscrollerproperties.html" TargetMode="External"/><Relationship Id="rId2152" Type="http://schemas.openxmlformats.org/officeDocument/2006/relationships/hyperlink" Target="http://qt-project.org/doc/qt-5.1/qtsql/qsqldriver.html" TargetMode="External"/><Relationship Id="rId59" Type="http://schemas.openxmlformats.org/officeDocument/2006/relationships/hyperlink" Target="http://qt-project.org/doc/qt-5.1/qtlinguist/linguist-ts-file-format.html" TargetMode="External"/><Relationship Id="rId124" Type="http://schemas.openxmlformats.org/officeDocument/2006/relationships/hyperlink" Target="http://qt-project.org/doc/qtcreator-2.8/creator-editor-refactoring.html" TargetMode="External"/><Relationship Id="rId569" Type="http://schemas.openxmlformats.org/officeDocument/2006/relationships/hyperlink" Target="http://qt-project.org/doc/qt-5.1/qtgui/qbrush.html" TargetMode="External"/><Relationship Id="rId776" Type="http://schemas.openxmlformats.org/officeDocument/2006/relationships/hyperlink" Target="http://qt-project.org/doc/qt-5.1/qtgui/qtextcharformat.html" TargetMode="External"/><Relationship Id="rId983" Type="http://schemas.openxmlformats.org/officeDocument/2006/relationships/hyperlink" Target="http://qt-project.org/doc/qt-5.1/qtquicklayouts/qml-qtquick-layouts1-rowlayout.html" TargetMode="External"/><Relationship Id="rId1199" Type="http://schemas.openxmlformats.org/officeDocument/2006/relationships/hyperlink" Target="http://qt-project.org/doc/qt-5.1/qtquick/qquickitem.html" TargetMode="External"/><Relationship Id="rId1627" Type="http://schemas.openxmlformats.org/officeDocument/2006/relationships/hyperlink" Target="http://qt-project.org/doc/qt-5.1/qtcore/qabstractitemmodel.html" TargetMode="External"/><Relationship Id="rId1834" Type="http://schemas.openxmlformats.org/officeDocument/2006/relationships/hyperlink" Target="http://qt-project.org/doc/qt-5.1/qtwidgets/qstyleoptiongraphicsitem.html" TargetMode="External"/><Relationship Id="rId331" Type="http://schemas.openxmlformats.org/officeDocument/2006/relationships/hyperlink" Target="http://qt-project.org/doc/qt-5.1/qtcore/qparallelanimationgroup.html" TargetMode="External"/><Relationship Id="rId429" Type="http://schemas.openxmlformats.org/officeDocument/2006/relationships/hyperlink" Target="http://qt-project.org/doc/qt-5.1/qtgui/qhideevent.html" TargetMode="External"/><Relationship Id="rId636" Type="http://schemas.openxmlformats.org/officeDocument/2006/relationships/hyperlink" Target="http://qt-project.org/doc/qt-5.1/qtwidgets/qwidget.html" TargetMode="External"/><Relationship Id="rId1059" Type="http://schemas.openxmlformats.org/officeDocument/2006/relationships/hyperlink" Target="http://qt-project.org/doc/qt-5.1/qtqml/qml-qtqml-models2-listmodel.html" TargetMode="External"/><Relationship Id="rId1266" Type="http://schemas.openxmlformats.org/officeDocument/2006/relationships/hyperlink" Target="http://qt-project.org/doc/qt-5.1/qtquick/qquickview.html" TargetMode="External"/><Relationship Id="rId1473" Type="http://schemas.openxmlformats.org/officeDocument/2006/relationships/hyperlink" Target="http://qt-project.org/doc/qt-5.1/qtwidgets/qstyle.html" TargetMode="External"/><Relationship Id="rId2012" Type="http://schemas.openxmlformats.org/officeDocument/2006/relationships/hyperlink" Target="http://qt-project.org/doc/qt-5.1/qtwebkit/qwebelement.html" TargetMode="External"/><Relationship Id="rId2096" Type="http://schemas.openxmlformats.org/officeDocument/2006/relationships/hyperlink" Target="http://qt-project.org/doc/qt-5.1/qtsql/qsqldatabase.html" TargetMode="External"/><Relationship Id="rId843" Type="http://schemas.openxmlformats.org/officeDocument/2006/relationships/hyperlink" Target="http://qt-project.org/doc/qt-5.1/qtqml/qtqml-typesystem-basictypes.html" TargetMode="External"/><Relationship Id="rId1126" Type="http://schemas.openxmlformats.org/officeDocument/2006/relationships/hyperlink" Target="http://qt-project.org/doc/qt-5.1/qtquick/qtquick-positioning-topic.html" TargetMode="External"/><Relationship Id="rId1680" Type="http://schemas.openxmlformats.org/officeDocument/2006/relationships/hyperlink" Target="http://qt-project.org/doc/qt-5.1/qtwidgets/qitemeditorfactory.html" TargetMode="External"/><Relationship Id="rId1778" Type="http://schemas.openxmlformats.org/officeDocument/2006/relationships/hyperlink" Target="http://qt-project.org/doc/qt-5.1/qtwidgets/qgraphicsscale.html" TargetMode="External"/><Relationship Id="rId1901" Type="http://schemas.openxmlformats.org/officeDocument/2006/relationships/hyperlink" Target="http://qt-project.org/doc/qt-5.1/qtwidgets/qtoolbar.html" TargetMode="External"/><Relationship Id="rId1985" Type="http://schemas.openxmlformats.org/officeDocument/2006/relationships/hyperlink" Target="http://qt-project.org/doc/qt-5.1/qtwidgets/qabstractitemview.html" TargetMode="External"/><Relationship Id="rId275" Type="http://schemas.openxmlformats.org/officeDocument/2006/relationships/hyperlink" Target="http://qt-project.org/doc/qt-5.1/qtcore/qstring.html" TargetMode="External"/><Relationship Id="rId482" Type="http://schemas.openxmlformats.org/officeDocument/2006/relationships/hyperlink" Target="http://qt-project.org/doc/qt-5.1/qtcore/qsettings.html" TargetMode="External"/><Relationship Id="rId703" Type="http://schemas.openxmlformats.org/officeDocument/2006/relationships/hyperlink" Target="http://qt-project.org/doc/qt-5.1/qtgui/qtextdocument.html" TargetMode="External"/><Relationship Id="rId910" Type="http://schemas.openxmlformats.org/officeDocument/2006/relationships/hyperlink" Target="http://qt-project.org/doc/qt-5.1/qtqml/qml-qtqml2-qtobject.html" TargetMode="External"/><Relationship Id="rId1333" Type="http://schemas.openxmlformats.org/officeDocument/2006/relationships/hyperlink" Target="http://qt-project.org/doc/qt-5.1/qtqml/qqmlincubator.html" TargetMode="External"/><Relationship Id="rId1540" Type="http://schemas.openxmlformats.org/officeDocument/2006/relationships/hyperlink" Target="http://qt-project.org/doc/qt-5.1/qtwidgets/stylesheet.html" TargetMode="External"/><Relationship Id="rId1638" Type="http://schemas.openxmlformats.org/officeDocument/2006/relationships/hyperlink" Target="http://qt-project.org/doc/qt-5.1/qtcore/qabstracttablemodel.html" TargetMode="External"/><Relationship Id="rId2163" Type="http://schemas.openxmlformats.org/officeDocument/2006/relationships/hyperlink" Target="http://qt-project.org/doc/qt-5.1/qtsql/qsqldatabase.html" TargetMode="External"/><Relationship Id="rId135" Type="http://schemas.openxmlformats.org/officeDocument/2006/relationships/hyperlink" Target="http://qt-project.org/doc/qtcreator-2.8/creator-deployment-bb10.html" TargetMode="External"/><Relationship Id="rId342" Type="http://schemas.openxmlformats.org/officeDocument/2006/relationships/hyperlink" Target="http://qt-project.org/doc/qt-5.1/qtwidgets/qkeyeventtransition.html" TargetMode="External"/><Relationship Id="rId787" Type="http://schemas.openxmlformats.org/officeDocument/2006/relationships/hyperlink" Target="http://qt-project.org/doc/qt-5.1/qtgui/qtexttableformat.html" TargetMode="External"/><Relationship Id="rId994" Type="http://schemas.openxmlformats.org/officeDocument/2006/relationships/hyperlink" Target="http://qt-project.org/doc/qt-5.1/qtquick/qml-qtquick2-image.html" TargetMode="External"/><Relationship Id="rId1400" Type="http://schemas.openxmlformats.org/officeDocument/2006/relationships/hyperlink" Target="http://qt-project.org/doc/qt-5.1/qtwidgets/widgets-tutorial.html" TargetMode="External"/><Relationship Id="rId1845" Type="http://schemas.openxmlformats.org/officeDocument/2006/relationships/hyperlink" Target="http://qt-project.org/doc/qt-5.1/qtwidgets/qwidget.html" TargetMode="External"/><Relationship Id="rId2023" Type="http://schemas.openxmlformats.org/officeDocument/2006/relationships/hyperlink" Target="http://qt-project.org/doc/qt-5.1/qtcore/qvariant.html" TargetMode="External"/><Relationship Id="rId2230" Type="http://schemas.openxmlformats.org/officeDocument/2006/relationships/hyperlink" Target="http://qt-project.org/doc/qt-5.1/qtimageformats/qtimageformats-index.html" TargetMode="External"/><Relationship Id="rId202" Type="http://schemas.openxmlformats.org/officeDocument/2006/relationships/hyperlink" Target="http://qt-project.org/doc/qt-5.1/qtcore/qmetaclassinfo.html" TargetMode="External"/><Relationship Id="rId647" Type="http://schemas.openxmlformats.org/officeDocument/2006/relationships/hyperlink" Target="http://qt-project.org/doc/qt-5.1/qtgui/qkeysequence.html" TargetMode="External"/><Relationship Id="rId854" Type="http://schemas.openxmlformats.org/officeDocument/2006/relationships/hyperlink" Target="http://qt-project.org/doc/qt-5.1/qtqml/qtqml-documents-structure.html" TargetMode="External"/><Relationship Id="rId1277" Type="http://schemas.openxmlformats.org/officeDocument/2006/relationships/hyperlink" Target="http://qt-project.org/doc/qt-5.1/qtqml/qtqml-cppintegration-exposecppattributes.html" TargetMode="External"/><Relationship Id="rId1484" Type="http://schemas.openxmlformats.org/officeDocument/2006/relationships/hyperlink" Target="http://qt-project.org/doc/qt-5.1/qtwidgets/qstyleoptionfocusrect.html" TargetMode="External"/><Relationship Id="rId1691" Type="http://schemas.openxmlformats.org/officeDocument/2006/relationships/hyperlink" Target="http://qt-project.org/doc/qt-5.1/qtwidgets/qitemeditorcreatorbase.html" TargetMode="External"/><Relationship Id="rId1705" Type="http://schemas.openxmlformats.org/officeDocument/2006/relationships/hyperlink" Target="http://qt-project.org/doc/qt-5.1/qtwidgets/qtreeview.html" TargetMode="External"/><Relationship Id="rId1912" Type="http://schemas.openxmlformats.org/officeDocument/2006/relationships/hyperlink" Target="http://qt-project.org/doc/qt-5.1/qtwidgets/qundoview.html" TargetMode="External"/><Relationship Id="rId286" Type="http://schemas.openxmlformats.org/officeDocument/2006/relationships/hyperlink" Target="http://qt-project.org/doc/qt-5.1/qtcore/qqueue.html" TargetMode="External"/><Relationship Id="rId493" Type="http://schemas.openxmlformats.org/officeDocument/2006/relationships/hyperlink" Target="http://qt-project.org/doc/qt-5.1/qtgui/qpainter.html" TargetMode="External"/><Relationship Id="rId507" Type="http://schemas.openxmlformats.org/officeDocument/2006/relationships/hyperlink" Target="http://qt-project.org/doc/qt-5.1/qtgui/qpaintdevice.html" TargetMode="External"/><Relationship Id="rId714" Type="http://schemas.openxmlformats.org/officeDocument/2006/relationships/hyperlink" Target="http://qt-project.org/doc/qt-5.1/qtgui/qtextdocument.html" TargetMode="External"/><Relationship Id="rId921" Type="http://schemas.openxmlformats.org/officeDocument/2006/relationships/hyperlink" Target="http://qt-project.org/doc/qt-5.1/qtquick/qml-qt-labs-folderlistmodel1-folderlistmodel.html" TargetMode="External"/><Relationship Id="rId1137" Type="http://schemas.openxmlformats.org/officeDocument/2006/relationships/hyperlink" Target="http://qt-project.org/doc/qt-5.1/qtquick/qml-qtquick2-statechangescript.html" TargetMode="External"/><Relationship Id="rId1344" Type="http://schemas.openxmlformats.org/officeDocument/2006/relationships/hyperlink" Target="http://qt-project.org/doc/qt-5.1/qtqml/qqmlpropertymap.html" TargetMode="External"/><Relationship Id="rId1551" Type="http://schemas.openxmlformats.org/officeDocument/2006/relationships/hyperlink" Target="http://qt-project.org/doc/qt-5.1/qtwidgets/stylesheet-customizing.html" TargetMode="External"/><Relationship Id="rId1789" Type="http://schemas.openxmlformats.org/officeDocument/2006/relationships/hyperlink" Target="http://qt-project.org/doc/qt-5.1/qtwidgets/qgraphicsitem.html" TargetMode="External"/><Relationship Id="rId1996" Type="http://schemas.openxmlformats.org/officeDocument/2006/relationships/hyperlink" Target="http://qt-project.org/doc/qt-5.1/qtwidgets/qwizardpage.html" TargetMode="External"/><Relationship Id="rId2174" Type="http://schemas.openxmlformats.org/officeDocument/2006/relationships/hyperlink" Target="http://qt-project.org/doc/qt-5.1/qtsql/qsqlquery.html" TargetMode="External"/><Relationship Id="rId50" Type="http://schemas.openxmlformats.org/officeDocument/2006/relationships/hyperlink" Target="http://qt-project.org/doc/qt-5.1/qmake/qmake-reference.html" TargetMode="External"/><Relationship Id="rId146" Type="http://schemas.openxmlformats.org/officeDocument/2006/relationships/hyperlink" Target="http://qt-project.org/doc/qtcreator-2.8/creator-maemo-emulator.html" TargetMode="External"/><Relationship Id="rId353" Type="http://schemas.openxmlformats.org/officeDocument/2006/relationships/hyperlink" Target="http://qt-project.org/doc/qt-5.1/qtcore/qstatemachine.html" TargetMode="External"/><Relationship Id="rId560" Type="http://schemas.openxmlformats.org/officeDocument/2006/relationships/hyperlink" Target="http://qt-project.org/doc/qt-5.1/qtgui/qpixmap.html" TargetMode="External"/><Relationship Id="rId798" Type="http://schemas.openxmlformats.org/officeDocument/2006/relationships/hyperlink" Target="http://qt-project.org/doc/qt-5.1/qtgui/qquaternion.html" TargetMode="External"/><Relationship Id="rId1190" Type="http://schemas.openxmlformats.org/officeDocument/2006/relationships/hyperlink" Target="http://qt-project.org/doc/qt-5.1/qtqml/qml-qtqml2-binding.html" TargetMode="External"/><Relationship Id="rId1204" Type="http://schemas.openxmlformats.org/officeDocument/2006/relationships/hyperlink" Target="http://qt-project.org/doc/qt-5.1/qtquick/qquickwindow.html" TargetMode="External"/><Relationship Id="rId1411" Type="http://schemas.openxmlformats.org/officeDocument/2006/relationships/hyperlink" Target="http://qt-project.org/doc/qt-5.1/qtwidgets/qdockwidget.html" TargetMode="External"/><Relationship Id="rId1649" Type="http://schemas.openxmlformats.org/officeDocument/2006/relationships/hyperlink" Target="http://qt-project.org/doc/qt-5.1/qtcore/qitemselection.html" TargetMode="External"/><Relationship Id="rId1856" Type="http://schemas.openxmlformats.org/officeDocument/2006/relationships/hyperlink" Target="http://qt-project.org/doc/qt-5.1/qtwidgets/qabstractslider.html" TargetMode="External"/><Relationship Id="rId2034" Type="http://schemas.openxmlformats.org/officeDocument/2006/relationships/hyperlink" Target="http://qt-project.org/doc/qt-5.1/qtwebkit/qwebview.html" TargetMode="External"/><Relationship Id="rId2241" Type="http://schemas.openxmlformats.org/officeDocument/2006/relationships/hyperlink" Target="http://qt-project.org/doc/qt-5.1/qtsvg/qsvgwidget.html" TargetMode="External"/><Relationship Id="rId213" Type="http://schemas.openxmlformats.org/officeDocument/2006/relationships/hyperlink" Target="http://qt-project.org/doc/qt-5.1/qtcore/qobject.html" TargetMode="External"/><Relationship Id="rId420" Type="http://schemas.openxmlformats.org/officeDocument/2006/relationships/hyperlink" Target="http://qt-project.org/doc/qt-5.1/qtgui/qtabletevent.html" TargetMode="External"/><Relationship Id="rId658" Type="http://schemas.openxmlformats.org/officeDocument/2006/relationships/hyperlink" Target="http://qt-project.org/doc/qt-5.1/qtgui/qtouchdevice.html" TargetMode="External"/><Relationship Id="rId865" Type="http://schemas.openxmlformats.org/officeDocument/2006/relationships/hyperlink" Target="http://qt-project.org/doc/qt-5.1/qtdoc/qtquick-usecase-visual.html" TargetMode="External"/><Relationship Id="rId1050" Type="http://schemas.openxmlformats.org/officeDocument/2006/relationships/hyperlink" Target="http://qt-project.org/doc/qt-5.1/qtquick/qml-qtquick2-pathline.html" TargetMode="External"/><Relationship Id="rId1288" Type="http://schemas.openxmlformats.org/officeDocument/2006/relationships/hyperlink" Target="http://qt-project.org/doc/qt-5.1/qtdoc/qtquick-qmlscene.html" TargetMode="External"/><Relationship Id="rId1495" Type="http://schemas.openxmlformats.org/officeDocument/2006/relationships/hyperlink" Target="http://qt-project.org/doc/qt-5.1/qtwidgets/qstyle.html" TargetMode="External"/><Relationship Id="rId1509" Type="http://schemas.openxmlformats.org/officeDocument/2006/relationships/hyperlink" Target="http://qt-project.org/doc/qt-5.1/qtwidgets/qstyle.html" TargetMode="External"/><Relationship Id="rId1716" Type="http://schemas.openxmlformats.org/officeDocument/2006/relationships/hyperlink" Target="http://qt-project.org/doc/qt-5.1/qtwidgets/qgraphicsscene.html" TargetMode="External"/><Relationship Id="rId1923" Type="http://schemas.openxmlformats.org/officeDocument/2006/relationships/hyperlink" Target="http://qt-project.org/doc/qt-5.1/qtwidgets/qtoolbutton.html" TargetMode="External"/><Relationship Id="rId2101" Type="http://schemas.openxmlformats.org/officeDocument/2006/relationships/hyperlink" Target="http://qt-project.org/doc/qt-5.1/qtsql/qsqldriver.html" TargetMode="External"/><Relationship Id="rId297" Type="http://schemas.openxmlformats.org/officeDocument/2006/relationships/hyperlink" Target="http://qt-project.org/doc/qt-5.1/qtcore/threads-starting.html" TargetMode="External"/><Relationship Id="rId518" Type="http://schemas.openxmlformats.org/officeDocument/2006/relationships/hyperlink" Target="http://qt-project.org/doc/qt-5.1/qtwidgets/qwidget.html" TargetMode="External"/><Relationship Id="rId725" Type="http://schemas.openxmlformats.org/officeDocument/2006/relationships/hyperlink" Target="http://qt-project.org/doc/qt-5.1/qtgui/qtextdocument.html" TargetMode="External"/><Relationship Id="rId932" Type="http://schemas.openxmlformats.org/officeDocument/2006/relationships/hyperlink" Target="http://qt-project.org/doc/qt-5.1/qtquickcontrols/qml-qtquick-controls1-combobox.html" TargetMode="External"/><Relationship Id="rId1148" Type="http://schemas.openxmlformats.org/officeDocument/2006/relationships/hyperlink" Target="http://qt-project.org/doc/qt-5.1/qtquick/qml-qtquick2-smoothedanimation.html" TargetMode="External"/><Relationship Id="rId1355" Type="http://schemas.openxmlformats.org/officeDocument/2006/relationships/hyperlink" Target="http://qt-project.org/doc/qt-5.1/qtquick/qquickitem.html" TargetMode="External"/><Relationship Id="rId1562" Type="http://schemas.openxmlformats.org/officeDocument/2006/relationships/hyperlink" Target="http://qt-project.org/doc/qt-5.1/qtwidgets/stylesheet-reference.html" TargetMode="External"/><Relationship Id="rId2185" Type="http://schemas.openxmlformats.org/officeDocument/2006/relationships/hyperlink" Target="http://qt-project.org/doc/qt-5.1/qtsql/qsqlquery.html" TargetMode="External"/><Relationship Id="rId157" Type="http://schemas.openxmlformats.org/officeDocument/2006/relationships/hyperlink" Target="http://qt-project.org/doc/qtcreator-2.8/creator-analyze-mode.html" TargetMode="External"/><Relationship Id="rId364" Type="http://schemas.openxmlformats.org/officeDocument/2006/relationships/hyperlink" Target="http://qt-project.org/doc/qt-5.1/qtcore/qlibraryinfo.html" TargetMode="External"/><Relationship Id="rId1008" Type="http://schemas.openxmlformats.org/officeDocument/2006/relationships/hyperlink" Target="http://qt-project.org/doc/qt-5.1/qtquick/qml-qtquick2-positioner.html" TargetMode="External"/><Relationship Id="rId1215" Type="http://schemas.openxmlformats.org/officeDocument/2006/relationships/hyperlink" Target="http://qt-project.org/doc/qt-5.1/qtquick/qsgnode.html" TargetMode="External"/><Relationship Id="rId1422" Type="http://schemas.openxmlformats.org/officeDocument/2006/relationships/hyperlink" Target="http://qt-project.org/doc/qt-5.1/qtwidgets/qsizegrip.html" TargetMode="External"/><Relationship Id="rId1867" Type="http://schemas.openxmlformats.org/officeDocument/2006/relationships/hyperlink" Target="http://qt-project.org/doc/qt-5.1/qtwidgets/qwidgetaction.html" TargetMode="External"/><Relationship Id="rId2045" Type="http://schemas.openxmlformats.org/officeDocument/2006/relationships/hyperlink" Target="http://qt-project.org/doc/qt-5.1/qtgui/qtgui-module.html" TargetMode="External"/><Relationship Id="rId61" Type="http://schemas.openxmlformats.org/officeDocument/2006/relationships/hyperlink" Target="http://qt-project.org/doc/qt-5.1/qtdoc/internationalization.html" TargetMode="External"/><Relationship Id="rId571" Type="http://schemas.openxmlformats.org/officeDocument/2006/relationships/hyperlink" Target="http://qt-project.org/doc/qt-5.1/qtgui/qlineargradient.html" TargetMode="External"/><Relationship Id="rId669" Type="http://schemas.openxmlformats.org/officeDocument/2006/relationships/hyperlink" Target="http://qt-project.org/doc/qt-5.1/qtgui/qstandarditem.html" TargetMode="External"/><Relationship Id="rId876" Type="http://schemas.openxmlformats.org/officeDocument/2006/relationships/hyperlink" Target="http://qt-project.org/doc/qt-5.1/qtquickcontrols/qml-qtquick-controls1-applicationwindow.html" TargetMode="External"/><Relationship Id="rId1299" Type="http://schemas.openxmlformats.org/officeDocument/2006/relationships/hyperlink" Target="http://qt-project.org/doc/qt-5.1/qtqml/qtqml-cppintegration-interactqmlfromcpp.html" TargetMode="External"/><Relationship Id="rId1727" Type="http://schemas.openxmlformats.org/officeDocument/2006/relationships/hyperlink" Target="http://qt-project.org/doc/qt-5.1/qtwidgets/qgraphicsview.html" TargetMode="External"/><Relationship Id="rId1934" Type="http://schemas.openxmlformats.org/officeDocument/2006/relationships/hyperlink" Target="http://qt-project.org/doc/qt-5.1/qtwidgets/qslider.html" TargetMode="External"/><Relationship Id="rId2252" Type="http://schemas.openxmlformats.org/officeDocument/2006/relationships/hyperlink" Target="http://qt-project.org/doc/qt-5.1/qtsvg/qsvgwidget.html" TargetMode="External"/><Relationship Id="rId19" Type="http://schemas.openxmlformats.org/officeDocument/2006/relationships/hyperlink" Target="http://qt-project.org/doc/qt-5.1/qtdesigner/designer-using-a-ui-file.html" TargetMode="External"/><Relationship Id="rId224" Type="http://schemas.openxmlformats.org/officeDocument/2006/relationships/hyperlink" Target="http://qt-project.org/doc/qt-5.1/qtcore/qfiledevice.html" TargetMode="External"/><Relationship Id="rId431" Type="http://schemas.openxmlformats.org/officeDocument/2006/relationships/hyperlink" Target="http://qt-project.org/doc/qt-5.1/qtgui/qfileopenevent.html" TargetMode="External"/><Relationship Id="rId529" Type="http://schemas.openxmlformats.org/officeDocument/2006/relationships/hyperlink" Target="http://qt-project.org/doc/qt-5.1/qtgui/paintsystem-drawing.html" TargetMode="External"/><Relationship Id="rId736" Type="http://schemas.openxmlformats.org/officeDocument/2006/relationships/hyperlink" Target="http://qt-project.org/doc/qt-5.1/qtgui/qtextdocument.html" TargetMode="External"/><Relationship Id="rId1061" Type="http://schemas.openxmlformats.org/officeDocument/2006/relationships/hyperlink" Target="http://qt-project.org/doc/qt-5.1/qtquick/qml-qtquick2-listview.html" TargetMode="External"/><Relationship Id="rId1159" Type="http://schemas.openxmlformats.org/officeDocument/2006/relationships/hyperlink" Target="http://qt-project.org/doc/qt-5.1/qtquick/qml-qtquick2-animation.html" TargetMode="External"/><Relationship Id="rId1366" Type="http://schemas.openxmlformats.org/officeDocument/2006/relationships/hyperlink" Target="http://qt-project.org/doc/qt-5.1/qtquick/qquickwindow.html" TargetMode="External"/><Relationship Id="rId2112" Type="http://schemas.openxmlformats.org/officeDocument/2006/relationships/hyperlink" Target="http://qt-project.org/doc/qt-5.1/qtsql/qsqlquery.html" TargetMode="External"/><Relationship Id="rId2196" Type="http://schemas.openxmlformats.org/officeDocument/2006/relationships/hyperlink" Target="http://qt-project.org/doc/qt-5.1/qttestlib/tutorial2.html" TargetMode="External"/><Relationship Id="rId168" Type="http://schemas.openxmlformats.org/officeDocument/2006/relationships/hyperlink" Target="http://qt-project.org/doc/qtcreator-2.8/creator-os-supported-platforms.html" TargetMode="External"/><Relationship Id="rId943" Type="http://schemas.openxmlformats.org/officeDocument/2006/relationships/hyperlink" Target="http://qt-project.org/doc/qt-5.1/qtquickcontrols/qmlmodule-qtquick-controls1-qtquick-controls-1-0.html" TargetMode="External"/><Relationship Id="rId1019" Type="http://schemas.openxmlformats.org/officeDocument/2006/relationships/hyperlink" Target="http://qt-project.org/doc/qt-5.1/qtquick/qml-qtquick2-statechangescript.html" TargetMode="External"/><Relationship Id="rId1573" Type="http://schemas.openxmlformats.org/officeDocument/2006/relationships/hyperlink" Target="http://qt-project.org/doc/qt-5.1/qtwidgets/qsizepolicy.html" TargetMode="External"/><Relationship Id="rId1780" Type="http://schemas.openxmlformats.org/officeDocument/2006/relationships/hyperlink" Target="http://qt-project.org/doc/qt-5.1/qtwidgets/qgraphicsrectitem.html" TargetMode="External"/><Relationship Id="rId1878" Type="http://schemas.openxmlformats.org/officeDocument/2006/relationships/hyperlink" Target="http://qt-project.org/doc/qt-5.1/qtwidgets/qabstractitemview.html" TargetMode="External"/><Relationship Id="rId72" Type="http://schemas.openxmlformats.org/officeDocument/2006/relationships/hyperlink" Target="http://qt-project.org/doc/qtcreator-2.8/creator-tutorials.html" TargetMode="External"/><Relationship Id="rId375" Type="http://schemas.openxmlformats.org/officeDocument/2006/relationships/hyperlink" Target="http://qt-project.org/doc/qt-5.1/qtwidgets/qstyleplugin.html" TargetMode="External"/><Relationship Id="rId582" Type="http://schemas.openxmlformats.org/officeDocument/2006/relationships/hyperlink" Target="http://qt-project.org/doc/qt-5.1/qtgui/qpixmap.html" TargetMode="External"/><Relationship Id="rId803" Type="http://schemas.openxmlformats.org/officeDocument/2006/relationships/hyperlink" Target="http://qt-project.org/doc/qt-5.1/qtgui/qopengldebuglogger.html" TargetMode="External"/><Relationship Id="rId1226" Type="http://schemas.openxmlformats.org/officeDocument/2006/relationships/hyperlink" Target="http://qt-project.org/doc/qt-5.1/qtquick/qsgmaterialshader.html" TargetMode="External"/><Relationship Id="rId1433" Type="http://schemas.openxmlformats.org/officeDocument/2006/relationships/hyperlink" Target="http://qt-project.org/doc/qt-5.1/qtwidgets/qmessagebox.html" TargetMode="External"/><Relationship Id="rId1640" Type="http://schemas.openxmlformats.org/officeDocument/2006/relationships/hyperlink" Target="http://qt-project.org/doc/qt-5.1/qtcore/qabstractitemmodel.html" TargetMode="External"/><Relationship Id="rId1738" Type="http://schemas.openxmlformats.org/officeDocument/2006/relationships/hyperlink" Target="http://qt-project.org/doc/qt-5.1/qtwidgets/qgraphicsgridlayout.html" TargetMode="External"/><Relationship Id="rId2056" Type="http://schemas.openxmlformats.org/officeDocument/2006/relationships/hyperlink" Target="http://qt-project.org/doc/qt-5.1/qtwebkit/qwebframe.html" TargetMode="External"/><Relationship Id="rId3" Type="http://schemas.openxmlformats.org/officeDocument/2006/relationships/styles" Target="styles.xml"/><Relationship Id="rId235" Type="http://schemas.openxmlformats.org/officeDocument/2006/relationships/hyperlink" Target="http://qt-project.org/doc/qt-5.1/qtcore/qfile.html" TargetMode="External"/><Relationship Id="rId442" Type="http://schemas.openxmlformats.org/officeDocument/2006/relationships/hyperlink" Target="http://qt-project.org/doc/qt-5.1/qtcore/qxmlstreamwriter.html" TargetMode="External"/><Relationship Id="rId887" Type="http://schemas.openxmlformats.org/officeDocument/2006/relationships/hyperlink" Target="http://qt-project.org/doc/qt-5.1/qtqml/qmlmodule-qtqml2-qtqml-2.html" TargetMode="External"/><Relationship Id="rId1072" Type="http://schemas.openxmlformats.org/officeDocument/2006/relationships/hyperlink" Target="http://qt-project.org/doc/qt-5.1/qtqml/qml-qtqml-models2-listmodel.html" TargetMode="External"/><Relationship Id="rId1500" Type="http://schemas.openxmlformats.org/officeDocument/2006/relationships/hyperlink" Target="http://qt-project.org/doc/qt-5.1/qtwidgets/qstyle.html" TargetMode="External"/><Relationship Id="rId1945" Type="http://schemas.openxmlformats.org/officeDocument/2006/relationships/hyperlink" Target="http://qt-project.org/doc/qt-5.1/qtwidgets/qgroupbox.html" TargetMode="External"/><Relationship Id="rId2123" Type="http://schemas.openxmlformats.org/officeDocument/2006/relationships/hyperlink" Target="http://qt-project.org/doc/qt-5.1/qtsql/qsqldatabase.html" TargetMode="External"/><Relationship Id="rId302" Type="http://schemas.openxmlformats.org/officeDocument/2006/relationships/hyperlink" Target="http://qt-project.org/doc/qt-5.1/qtcore/threads-qtconcurrent.html" TargetMode="External"/><Relationship Id="rId747" Type="http://schemas.openxmlformats.org/officeDocument/2006/relationships/hyperlink" Target="http://qt-project.org/doc/qt-5.1/qtgui/qtextdocument.html" TargetMode="External"/><Relationship Id="rId954" Type="http://schemas.openxmlformats.org/officeDocument/2006/relationships/hyperlink" Target="http://qt-project.org/doc/qt-5.1/qtquickcontrols/qml-qtquick-controls1-action.html" TargetMode="External"/><Relationship Id="rId1377" Type="http://schemas.openxmlformats.org/officeDocument/2006/relationships/hyperlink" Target="http://qt-project.org/doc/qt-5.1/qtwidgets/qwidget.html" TargetMode="External"/><Relationship Id="rId1584" Type="http://schemas.openxmlformats.org/officeDocument/2006/relationships/hyperlink" Target="http://qt-project.org/doc/qt-5.1/qtwidgets/qwidget.html" TargetMode="External"/><Relationship Id="rId1791" Type="http://schemas.openxmlformats.org/officeDocument/2006/relationships/hyperlink" Target="http://qt-project.org/doc/qt-5.1/qtwidgets/qgraphicslayout.html" TargetMode="External"/><Relationship Id="rId1805" Type="http://schemas.openxmlformats.org/officeDocument/2006/relationships/hyperlink" Target="http://qt-project.org/doc/qt-5.1/qtcore/qevent.html" TargetMode="External"/><Relationship Id="rId83" Type="http://schemas.openxmlformats.org/officeDocument/2006/relationships/hyperlink" Target="http://qt-project.org/doc/qtcreator-2.8/creator-configuring-projects.html" TargetMode="External"/><Relationship Id="rId179" Type="http://schemas.openxmlformats.org/officeDocument/2006/relationships/hyperlink" Target="http://qt-project.org/doc/qtcreator-2.8/creator-help.html" TargetMode="External"/><Relationship Id="rId386" Type="http://schemas.openxmlformats.org/officeDocument/2006/relationships/hyperlink" Target="http://qt-project.org/doc/qt-5.1/qtcore/qcoreapplication.html" TargetMode="External"/><Relationship Id="rId593" Type="http://schemas.openxmlformats.org/officeDocument/2006/relationships/hyperlink" Target="http://qt-project.org/doc/qt-5.1/qtgui/qpolygonf.html" TargetMode="External"/><Relationship Id="rId607" Type="http://schemas.openxmlformats.org/officeDocument/2006/relationships/hyperlink" Target="http://qt-project.org/doc/qt-5.1/qtgui/qpixmapcache.html" TargetMode="External"/><Relationship Id="rId814" Type="http://schemas.openxmlformats.org/officeDocument/2006/relationships/hyperlink" Target="http://qt-project.org/doc/qt-5.1/qtgui/qopenglshader.html" TargetMode="External"/><Relationship Id="rId1237" Type="http://schemas.openxmlformats.org/officeDocument/2006/relationships/hyperlink" Target="http://qt-project.org/doc/qt-5.1/qtquick/qsgsimplematerialshader.html" TargetMode="External"/><Relationship Id="rId1444" Type="http://schemas.openxmlformats.org/officeDocument/2006/relationships/hyperlink" Target="http://qt-project.org/doc/qt-5.1/qtwidgets/qsystemtrayicon.html" TargetMode="External"/><Relationship Id="rId1651" Type="http://schemas.openxmlformats.org/officeDocument/2006/relationships/hyperlink" Target="http://qt-project.org/doc/qt-5.1/qtcore/qsortfilterproxymodel.html" TargetMode="External"/><Relationship Id="rId1889" Type="http://schemas.openxmlformats.org/officeDocument/2006/relationships/hyperlink" Target="http://qt-project.org/doc/qt-5.1/qtwidgets/qspinbox.html" TargetMode="External"/><Relationship Id="rId2067" Type="http://schemas.openxmlformats.org/officeDocument/2006/relationships/hyperlink" Target="http://qt-project.org/doc/qt-5.1/qtsql/sql-programming.html" TargetMode="External"/><Relationship Id="rId246" Type="http://schemas.openxmlformats.org/officeDocument/2006/relationships/hyperlink" Target="http://qt-project.org/doc/qt-5.1/qtcore/containers.html" TargetMode="External"/><Relationship Id="rId453" Type="http://schemas.openxmlformats.org/officeDocument/2006/relationships/hyperlink" Target="http://qt-project.org/doc/qt-5.1/qtcore/qstringref.html" TargetMode="External"/><Relationship Id="rId660" Type="http://schemas.openxmlformats.org/officeDocument/2006/relationships/hyperlink" Target="http://qt-project.org/doc/qt-5.1/qtwidgets/qlineedit.html" TargetMode="External"/><Relationship Id="rId898" Type="http://schemas.openxmlformats.org/officeDocument/2006/relationships/hyperlink" Target="http://qt-project.org/doc/qt-5.1/qtqml/qml-qtqml2-connections.html" TargetMode="External"/><Relationship Id="rId1083" Type="http://schemas.openxmlformats.org/officeDocument/2006/relationships/hyperlink" Target="http://qt-project.org/doc/qt-5.1/qtquick/qml-qtquick2-shadereffect.html" TargetMode="External"/><Relationship Id="rId1290" Type="http://schemas.openxmlformats.org/officeDocument/2006/relationships/hyperlink" Target="http://qt-project.org/doc/qt-5.1/qtqml/qqmlengine.html" TargetMode="External"/><Relationship Id="rId1304" Type="http://schemas.openxmlformats.org/officeDocument/2006/relationships/hyperlink" Target="http://qt-project.org/doc/qt-5.1/qtqml/qqmlproperty.html" TargetMode="External"/><Relationship Id="rId1511" Type="http://schemas.openxmlformats.org/officeDocument/2006/relationships/hyperlink" Target="http://qt-project.org/doc/qt-5.1/qtwidgets/qstyleoption.html" TargetMode="External"/><Relationship Id="rId1749" Type="http://schemas.openxmlformats.org/officeDocument/2006/relationships/hyperlink" Target="http://qt-project.org/doc/qt-5.1/qtwidgets/qgraphicsitem.html" TargetMode="External"/><Relationship Id="rId1956" Type="http://schemas.openxmlformats.org/officeDocument/2006/relationships/hyperlink" Target="http://qt-project.org/doc/qt-5.1/qtwidgets/qtabwidget.html" TargetMode="External"/><Relationship Id="rId2134" Type="http://schemas.openxmlformats.org/officeDocument/2006/relationships/hyperlink" Target="http://qt-project.org/doc/qt-5.1/qtsql/qsqltablemodel.html" TargetMode="External"/><Relationship Id="rId106" Type="http://schemas.openxmlformats.org/officeDocument/2006/relationships/hyperlink" Target="http://qt-project.org/doc/qtcreator-2.8/creator-qml-modules-with-plugins.html" TargetMode="External"/><Relationship Id="rId313" Type="http://schemas.openxmlformats.org/officeDocument/2006/relationships/hyperlink" Target="http://qt-project.org/doc/qt-5.1/qtcore/qreadlocker.html" TargetMode="External"/><Relationship Id="rId758" Type="http://schemas.openxmlformats.org/officeDocument/2006/relationships/hyperlink" Target="http://qt-project.org/doc/qt-5.1/qtgui/qtextitem.html" TargetMode="External"/><Relationship Id="rId965" Type="http://schemas.openxmlformats.org/officeDocument/2006/relationships/hyperlink" Target="http://qt-project.org/doc/qt-5.1/qtquickcontrols/qml-qtquick-controls1-stack.html" TargetMode="External"/><Relationship Id="rId1150" Type="http://schemas.openxmlformats.org/officeDocument/2006/relationships/hyperlink" Target="http://qt-project.org/doc/qt-5.1/qtquick/qml-qtquick2-scriptaction.html" TargetMode="External"/><Relationship Id="rId1388" Type="http://schemas.openxmlformats.org/officeDocument/2006/relationships/hyperlink" Target="http://qt-project.org/doc/qt-5.1/qtwebkit/qml-qtwebkit3-webview.html" TargetMode="External"/><Relationship Id="rId1595" Type="http://schemas.openxmlformats.org/officeDocument/2006/relationships/hyperlink" Target="http://qt-project.org/doc/qt-5.1/qtwidgets/qheaderview.html" TargetMode="External"/><Relationship Id="rId1609" Type="http://schemas.openxmlformats.org/officeDocument/2006/relationships/hyperlink" Target="http://qt-project.org/doc/qt-5.1/qtwidgets/qitemdelegate.html" TargetMode="External"/><Relationship Id="rId1816" Type="http://schemas.openxmlformats.org/officeDocument/2006/relationships/hyperlink" Target="http://qt-project.org/doc/qt-5.1/qtwidgets/qgraphicsscenedragdropevent.html" TargetMode="External"/><Relationship Id="rId10" Type="http://schemas.openxmlformats.org/officeDocument/2006/relationships/hyperlink" Target="http://qt-project.org/doc/qt-5.1/qtdesigner/designer-editing-mode.html" TargetMode="External"/><Relationship Id="rId94" Type="http://schemas.openxmlformats.org/officeDocument/2006/relationships/hyperlink" Target="http://qt-project.org/doc/qtcreator-2.8/creator-design-mode.html" TargetMode="External"/><Relationship Id="rId397" Type="http://schemas.openxmlformats.org/officeDocument/2006/relationships/hyperlink" Target="http://qt-project.org/doc/qt-5.1/qtcore/timers.html" TargetMode="External"/><Relationship Id="rId520" Type="http://schemas.openxmlformats.org/officeDocument/2006/relationships/hyperlink" Target="http://qt-project.org/doc/qt-5.1/qtgui/qpixmap.html" TargetMode="External"/><Relationship Id="rId618" Type="http://schemas.openxmlformats.org/officeDocument/2006/relationships/hyperlink" Target="http://qt-project.org/doc/qt-5.1/qtgui/qpalette.html" TargetMode="External"/><Relationship Id="rId825" Type="http://schemas.openxmlformats.org/officeDocument/2006/relationships/hyperlink" Target="http://qt-project.org/doc/qt-5.1/qtqml/qtqml-syntax-basics.html" TargetMode="External"/><Relationship Id="rId1248" Type="http://schemas.openxmlformats.org/officeDocument/2006/relationships/hyperlink" Target="http://qt-project.org/doc/qt-5.1/qtquick/qsggeometry.html" TargetMode="External"/><Relationship Id="rId1455" Type="http://schemas.openxmlformats.org/officeDocument/2006/relationships/hyperlink" Target="http://qt-project.org/doc/qt-5.1/qtwidgets/qlabel.html" TargetMode="External"/><Relationship Id="rId1662" Type="http://schemas.openxmlformats.org/officeDocument/2006/relationships/hyperlink" Target="http://qt-project.org/doc/qt-5.1/qtwidgets/qabstractitemdelegate.html" TargetMode="External"/><Relationship Id="rId2078" Type="http://schemas.openxmlformats.org/officeDocument/2006/relationships/hyperlink" Target="http://qt-project.org/doc/qt-5.1/qtsql/qsqlrecord.html" TargetMode="External"/><Relationship Id="rId2201" Type="http://schemas.openxmlformats.org/officeDocument/2006/relationships/hyperlink" Target="http://qt-project.org/doc/qt-5.1/qttestlib/tutorial5.html" TargetMode="External"/><Relationship Id="rId257" Type="http://schemas.openxmlformats.org/officeDocument/2006/relationships/hyperlink" Target="http://qt-project.org/doc/qt-5.1/qtcore/qcache.html" TargetMode="External"/><Relationship Id="rId464" Type="http://schemas.openxmlformats.org/officeDocument/2006/relationships/hyperlink" Target="http://qt-project.org/doc/qt-5.1/qtcore/qxmlstreamwriter.html" TargetMode="External"/><Relationship Id="rId1010" Type="http://schemas.openxmlformats.org/officeDocument/2006/relationships/hyperlink" Target="http://qt-project.org/doc/qt-5.1/qtquick/qml-qtquick2-row.html" TargetMode="External"/><Relationship Id="rId1094" Type="http://schemas.openxmlformats.org/officeDocument/2006/relationships/hyperlink" Target="http://qt-project.org/doc/qt-5.1/qtquick/qml-qtquick2-textmetrics.html" TargetMode="External"/><Relationship Id="rId1108" Type="http://schemas.openxmlformats.org/officeDocument/2006/relationships/hyperlink" Target="http://qt-project.org/doc/qt-5.1/qtquick/qml-qtquick2-scale.html" TargetMode="External"/><Relationship Id="rId1315" Type="http://schemas.openxmlformats.org/officeDocument/2006/relationships/hyperlink" Target="http://qt-project.org/doc/qt-5.1/qtqml/qjsengine.html" TargetMode="External"/><Relationship Id="rId1967" Type="http://schemas.openxmlformats.org/officeDocument/2006/relationships/hyperlink" Target="http://qt-project.org/doc/qt-5.1/qtwidgets/qdirmodel.html" TargetMode="External"/><Relationship Id="rId2145" Type="http://schemas.openxmlformats.org/officeDocument/2006/relationships/hyperlink" Target="http://qt-project.org/doc/qt-5.1/qtcore/qabstractitemmodel.html" TargetMode="External"/><Relationship Id="rId117" Type="http://schemas.openxmlformats.org/officeDocument/2006/relationships/hyperlink" Target="http://qt-project.org/doc/qtcreator-2.8/qt-quick-toolbars.html" TargetMode="External"/><Relationship Id="rId671" Type="http://schemas.openxmlformats.org/officeDocument/2006/relationships/hyperlink" Target="http://qt-project.org/doc/qt-5.1/qtgui/qstandarditem.html" TargetMode="External"/><Relationship Id="rId769" Type="http://schemas.openxmlformats.org/officeDocument/2006/relationships/hyperlink" Target="http://qt-project.org/doc/qt-5.1/qtgui/qtextobject.html" TargetMode="External"/><Relationship Id="rId976" Type="http://schemas.openxmlformats.org/officeDocument/2006/relationships/hyperlink" Target="http://qt-project.org/doc/qt-5.1/qtquickcontrolsstyles/qml-qtquick-controls-styles1-scrollviewstyle.html" TargetMode="External"/><Relationship Id="rId1399" Type="http://schemas.openxmlformats.org/officeDocument/2006/relationships/hyperlink" Target="http://qt-project.org/doc/qt-5.1/qtwidgets/qwidget.html" TargetMode="External"/><Relationship Id="rId324" Type="http://schemas.openxmlformats.org/officeDocument/2006/relationships/hyperlink" Target="http://qt-project.org/doc/qt-5.1/qtcore/qlatin1char.html" TargetMode="External"/><Relationship Id="rId531" Type="http://schemas.openxmlformats.org/officeDocument/2006/relationships/hyperlink" Target="http://qt-project.org/doc/qt-5.1/qtgui/qpainter.html" TargetMode="External"/><Relationship Id="rId629" Type="http://schemas.openxmlformats.org/officeDocument/2006/relationships/hyperlink" Target="http://qt-project.org/doc/qt-5.1/qtgui/qsurface.html" TargetMode="External"/><Relationship Id="rId1161" Type="http://schemas.openxmlformats.org/officeDocument/2006/relationships/hyperlink" Target="http://qt-project.org/doc/qt-5.1/qtquick/qml-qtquick2-scriptaction.html" TargetMode="External"/><Relationship Id="rId1259" Type="http://schemas.openxmlformats.org/officeDocument/2006/relationships/hyperlink" Target="http://qt-project.org/doc/qt-5.1/qtqml/qqmlengine.html" TargetMode="External"/><Relationship Id="rId1466" Type="http://schemas.openxmlformats.org/officeDocument/2006/relationships/hyperlink" Target="http://qt-project.org/doc/qt-5.1/qtwidgets/qstyle.html" TargetMode="External"/><Relationship Id="rId2005" Type="http://schemas.openxmlformats.org/officeDocument/2006/relationships/hyperlink" Target="http://qt-project.org/doc/qt-5.1/qtxml/http-webkit-org.html" TargetMode="External"/><Relationship Id="rId2212" Type="http://schemas.openxmlformats.org/officeDocument/2006/relationships/hyperlink" Target="http://qt-project.org/doc/qt-5.1/qtcore/qfuture.html" TargetMode="External"/><Relationship Id="rId836" Type="http://schemas.openxmlformats.org/officeDocument/2006/relationships/hyperlink" Target="http://qt-project.org/doc/qt-5.1/qtqml/qml-qtqml2-qt.html" TargetMode="External"/><Relationship Id="rId1021" Type="http://schemas.openxmlformats.org/officeDocument/2006/relationships/hyperlink" Target="http://qt-project.org/doc/qt-5.1/qtquick/qml-qtquick2-anchorchanges.html" TargetMode="External"/><Relationship Id="rId1119" Type="http://schemas.openxmlformats.org/officeDocument/2006/relationships/hyperlink" Target="http://qt-project.org/doc/qt-5.1/qtquick/qquickitem.html" TargetMode="External"/><Relationship Id="rId1673" Type="http://schemas.openxmlformats.org/officeDocument/2006/relationships/hyperlink" Target="http://qt-project.org/doc/qt-5.1/qtwidgets/qtableview.html" TargetMode="External"/><Relationship Id="rId1880" Type="http://schemas.openxmlformats.org/officeDocument/2006/relationships/hyperlink" Target="http://qt-project.org/doc/qt-5.1/qtwidgets/qsizegrip.html" TargetMode="External"/><Relationship Id="rId1978" Type="http://schemas.openxmlformats.org/officeDocument/2006/relationships/hyperlink" Target="http://qt-project.org/doc/qt-5.1/qtcore/qcoreapplication.html" TargetMode="External"/><Relationship Id="rId903" Type="http://schemas.openxmlformats.org/officeDocument/2006/relationships/hyperlink" Target="http://qt-project.org/doc/qt-5.1/qtquick/qmlmodule-qtquick-xmllistmodel2-qtquick-xmllistmodel-2.html" TargetMode="External"/><Relationship Id="rId1326" Type="http://schemas.openxmlformats.org/officeDocument/2006/relationships/hyperlink" Target="http://qt-project.org/doc/qt-5.1/qtqml/qqmlcontext.html" TargetMode="External"/><Relationship Id="rId1533" Type="http://schemas.openxmlformats.org/officeDocument/2006/relationships/hyperlink" Target="http://qt-project.org/doc/qt-5.1/qtwidgets/qstyleoptionfocusrect.html" TargetMode="External"/><Relationship Id="rId1740" Type="http://schemas.openxmlformats.org/officeDocument/2006/relationships/hyperlink" Target="http://qt-project.org/doc/qt-5.1/qtwidgets/qwidget.html" TargetMode="External"/><Relationship Id="rId32" Type="http://schemas.openxmlformats.org/officeDocument/2006/relationships/hyperlink" Target="http://qt-project.org/doc/qt-5.1/qtdesigner/qextensionfactory.html" TargetMode="External"/><Relationship Id="rId1600" Type="http://schemas.openxmlformats.org/officeDocument/2006/relationships/hyperlink" Target="http://qt-project.org/doc/qt-5.1/qtgui/qstandarditemmodel.html" TargetMode="External"/><Relationship Id="rId1838" Type="http://schemas.openxmlformats.org/officeDocument/2006/relationships/hyperlink" Target="http://qt-project.org/doc/qt-5.1/qtwidgets/qwidget.html" TargetMode="External"/><Relationship Id="rId181" Type="http://schemas.openxmlformats.org/officeDocument/2006/relationships/hyperlink" Target="http://qt-project.org/doc/qtcreator-2.8/creator-tips.html" TargetMode="External"/><Relationship Id="rId1905" Type="http://schemas.openxmlformats.org/officeDocument/2006/relationships/hyperlink" Target="http://qt-project.org/doc/qt-5.1/qtwidgets/qdatawidgetmapper.html" TargetMode="External"/><Relationship Id="rId279" Type="http://schemas.openxmlformats.org/officeDocument/2006/relationships/hyperlink" Target="http://qt-project.org/doc/qt-5.1/qtcore/qlinkedlist.html" TargetMode="External"/><Relationship Id="rId486" Type="http://schemas.openxmlformats.org/officeDocument/2006/relationships/hyperlink" Target="http://qt-project.org/doc/qt-5.1/qtcore/qmetatype.html" TargetMode="External"/><Relationship Id="rId693" Type="http://schemas.openxmlformats.org/officeDocument/2006/relationships/hyperlink" Target="http://qt-project.org/doc/qt-5.1/qtgui/qtextdocument.html" TargetMode="External"/><Relationship Id="rId2167" Type="http://schemas.openxmlformats.org/officeDocument/2006/relationships/hyperlink" Target="http://qt-project.org/doc/qt-5.1/qtsql/qsqldrivercreatorbase.html" TargetMode="External"/><Relationship Id="rId139" Type="http://schemas.openxmlformats.org/officeDocument/2006/relationships/hyperlink" Target="http://qt-project.org/doc/qtcreator-2.8/creator-developing-android.html" TargetMode="External"/><Relationship Id="rId346" Type="http://schemas.openxmlformats.org/officeDocument/2006/relationships/hyperlink" Target="http://qt-project.org/doc/qt-5.1/qtcore/qabstracttransition.html" TargetMode="External"/><Relationship Id="rId553" Type="http://schemas.openxmlformats.org/officeDocument/2006/relationships/hyperlink" Target="http://qt-project.org/doc/qt-5.1/qtwidgets/qcolormap.html" TargetMode="External"/><Relationship Id="rId760" Type="http://schemas.openxmlformats.org/officeDocument/2006/relationships/hyperlink" Target="http://qt-project.org/doc/qt-5.1/qtgui/qtextline.html" TargetMode="External"/><Relationship Id="rId998" Type="http://schemas.openxmlformats.org/officeDocument/2006/relationships/hyperlink" Target="http://qt-project.org/doc/qt-5.1/qtquick/qml-qtquick2-spritesequence.html" TargetMode="External"/><Relationship Id="rId1183" Type="http://schemas.openxmlformats.org/officeDocument/2006/relationships/hyperlink" Target="http://qt-project.org/doc/qt-5.1/qtcore/qabstractitemmodel.html" TargetMode="External"/><Relationship Id="rId1390" Type="http://schemas.openxmlformats.org/officeDocument/2006/relationships/hyperlink" Target="http://qt-project.org/doc/qt-5.1/qtopengl/qglwidget.html" TargetMode="External"/><Relationship Id="rId2027" Type="http://schemas.openxmlformats.org/officeDocument/2006/relationships/hyperlink" Target="http://qt-project.org/doc/qt-5.1/qtwebkit/qwebelement.html" TargetMode="External"/><Relationship Id="rId2234" Type="http://schemas.openxmlformats.org/officeDocument/2006/relationships/hyperlink" Target="http://qt-project.org/doc/qt-5.1/qtserialport/qserialportinfo.html" TargetMode="External"/><Relationship Id="rId206" Type="http://schemas.openxmlformats.org/officeDocument/2006/relationships/hyperlink" Target="http://qt-project.org/doc/qt-5.1/qtcore/qpointer.html" TargetMode="External"/><Relationship Id="rId413" Type="http://schemas.openxmlformats.org/officeDocument/2006/relationships/hyperlink" Target="http://qt-project.org/doc/qt-5.1/qtgui/qmoveevent.html" TargetMode="External"/><Relationship Id="rId858" Type="http://schemas.openxmlformats.org/officeDocument/2006/relationships/hyperlink" Target="http://qt-project.org/doc/qt-5.1/qtquick/qquickview.html" TargetMode="External"/><Relationship Id="rId1043" Type="http://schemas.openxmlformats.org/officeDocument/2006/relationships/hyperlink" Target="http://qt-project.org/doc/qt-5.1/qtquick/qml-qtquick2-pathview.html" TargetMode="External"/><Relationship Id="rId1488" Type="http://schemas.openxmlformats.org/officeDocument/2006/relationships/hyperlink" Target="http://qt-project.org/doc/qt-5.1/qtwidgets/qstyleoption.html" TargetMode="External"/><Relationship Id="rId1695" Type="http://schemas.openxmlformats.org/officeDocument/2006/relationships/hyperlink" Target="http://qt-project.org/doc/qt-5.1/qtwidgets/qlistview.html" TargetMode="External"/><Relationship Id="rId620" Type="http://schemas.openxmlformats.org/officeDocument/2006/relationships/hyperlink" Target="http://qt-project.org/doc/qt-5.1/qtgui/qpixmapcache.html" TargetMode="External"/><Relationship Id="rId718" Type="http://schemas.openxmlformats.org/officeDocument/2006/relationships/hyperlink" Target="http://qt-project.org/doc/qt-5.1/qtgui/qtextdocument.html" TargetMode="External"/><Relationship Id="rId925" Type="http://schemas.openxmlformats.org/officeDocument/2006/relationships/hyperlink" Target="http://qt-project.org/doc/qt-5.1/qtquickdialogs/qml-qtquick-dialogs1-colordialog.html" TargetMode="External"/><Relationship Id="rId1250" Type="http://schemas.openxmlformats.org/officeDocument/2006/relationships/hyperlink" Target="http://qt-project.org/doc/qt-5.1/qtquick/qsggeometry.html" TargetMode="External"/><Relationship Id="rId1348" Type="http://schemas.openxmlformats.org/officeDocument/2006/relationships/hyperlink" Target="http://qt-project.org/doc/qt-5.1/qtquick/qtquick-cppextensionpoints.html" TargetMode="External"/><Relationship Id="rId1555" Type="http://schemas.openxmlformats.org/officeDocument/2006/relationships/hyperlink" Target="http://qt-project.org/doc/qt-5.1/qtwidgets/stylesheet-reference.html" TargetMode="External"/><Relationship Id="rId1762" Type="http://schemas.openxmlformats.org/officeDocument/2006/relationships/hyperlink" Target="http://qt-project.org/doc/qt-5.1/qtwidgets/qgraphicsitem.html" TargetMode="External"/><Relationship Id="rId1110" Type="http://schemas.openxmlformats.org/officeDocument/2006/relationships/hyperlink" Target="http://qt-project.org/doc/qt-5.1/qtquick/qml-qtquick2-translate.html" TargetMode="External"/><Relationship Id="rId1208" Type="http://schemas.openxmlformats.org/officeDocument/2006/relationships/hyperlink" Target="http://qt-project.org/doc/qt-5.1/qtgui/qpainter.html" TargetMode="External"/><Relationship Id="rId1415" Type="http://schemas.openxmlformats.org/officeDocument/2006/relationships/hyperlink" Target="http://qt-project.org/doc/qt-5.1/qtwidgets/qmdiarea.html" TargetMode="External"/><Relationship Id="rId54" Type="http://schemas.openxmlformats.org/officeDocument/2006/relationships/hyperlink" Target="http://qt-project.org/doc/qt-5.1/qtlinguist/qtlinguist-index.html" TargetMode="External"/><Relationship Id="rId1622" Type="http://schemas.openxmlformats.org/officeDocument/2006/relationships/hyperlink" Target="http://qt-project.org/doc/qt-5.1/qtcore/qabstractitemmodel.html" TargetMode="External"/><Relationship Id="rId1927" Type="http://schemas.openxmlformats.org/officeDocument/2006/relationships/hyperlink" Target="http://qt-project.org/doc/qt-5.1/qtwidgets/qabstractbutton.html" TargetMode="External"/><Relationship Id="rId2091" Type="http://schemas.openxmlformats.org/officeDocument/2006/relationships/hyperlink" Target="http://qt-project.org/doc/qt-5.1/qtsql/qsqldatabase.html" TargetMode="External"/><Relationship Id="rId2189" Type="http://schemas.openxmlformats.org/officeDocument/2006/relationships/hyperlink" Target="http://qt-project.org/doc/qt-5.1/qttestlib/qtest-overview.html" TargetMode="External"/><Relationship Id="rId270" Type="http://schemas.openxmlformats.org/officeDocument/2006/relationships/hyperlink" Target="http://qt-project.org/doc/qt-5.1/qtcore/qlist.html" TargetMode="External"/><Relationship Id="rId130" Type="http://schemas.openxmlformats.org/officeDocument/2006/relationships/hyperlink" Target="http://qt-project.org/doc/qtcreator-2.8/creator-building-running.html" TargetMode="External"/><Relationship Id="rId368" Type="http://schemas.openxmlformats.org/officeDocument/2006/relationships/hyperlink" Target="http://qt-project.org/doc/qt-5.1/qtcore/qlibraryinfo.html" TargetMode="External"/><Relationship Id="rId575" Type="http://schemas.openxmlformats.org/officeDocument/2006/relationships/hyperlink" Target="http://qt-project.org/doc/qt-5.1/qtcore/qt.html" TargetMode="External"/><Relationship Id="rId782" Type="http://schemas.openxmlformats.org/officeDocument/2006/relationships/hyperlink" Target="http://qt-project.org/doc/qt-5.1/qtgui/qtexttablecell.html" TargetMode="External"/><Relationship Id="rId2049" Type="http://schemas.openxmlformats.org/officeDocument/2006/relationships/hyperlink" Target="http://qt-project.org/doc/qt-5.1/qtwebkit/qwebview.html" TargetMode="External"/><Relationship Id="rId2256" Type="http://schemas.openxmlformats.org/officeDocument/2006/relationships/hyperlink" Target="http://qt-project.org/doc/qt-5.1/qtwidgets/qdesktopwidget.html" TargetMode="External"/><Relationship Id="rId228" Type="http://schemas.openxmlformats.org/officeDocument/2006/relationships/hyperlink" Target="http://qt-project.org/doc/qt-5.1/qtcore/qresource.html" TargetMode="External"/><Relationship Id="rId435" Type="http://schemas.openxmlformats.org/officeDocument/2006/relationships/hyperlink" Target="http://qt-project.org/doc/qt-5.1/qtgui/qscrollprepareevent.html" TargetMode="External"/><Relationship Id="rId642" Type="http://schemas.openxmlformats.org/officeDocument/2006/relationships/hyperlink" Target="http://qt-project.org/doc/qt-5.1/qtgui/qguiapplication.html" TargetMode="External"/><Relationship Id="rId1065" Type="http://schemas.openxmlformats.org/officeDocument/2006/relationships/hyperlink" Target="http://qt-project.org/doc/qt-5.1/qtquick/qmlmodule-qtquick-localstorage2-qtquick-localstorage-2.html" TargetMode="External"/><Relationship Id="rId1272" Type="http://schemas.openxmlformats.org/officeDocument/2006/relationships/hyperlink" Target="http://qt-project.org/doc/qt-5.1/qtqml/qqmlengine.html" TargetMode="External"/><Relationship Id="rId2116" Type="http://schemas.openxmlformats.org/officeDocument/2006/relationships/hyperlink" Target="http://qt-project.org/doc/qt-5.1/qtsql/qsqlquery.html" TargetMode="External"/><Relationship Id="rId502" Type="http://schemas.openxmlformats.org/officeDocument/2006/relationships/hyperlink" Target="http://qt-project.org/doc/qt-5.1/qtgui/paintsystem.html" TargetMode="External"/><Relationship Id="rId947" Type="http://schemas.openxmlformats.org/officeDocument/2006/relationships/hyperlink" Target="http://qt-project.org/doc/qt-5.1/qtquickcontrols/qml-qtquick-controls1-tableviewcolumn.html" TargetMode="External"/><Relationship Id="rId1132" Type="http://schemas.openxmlformats.org/officeDocument/2006/relationships/hyperlink" Target="http://qt-project.org/doc/qt-5.1/qtquick/qtquick-statesanimations-topic.html" TargetMode="External"/><Relationship Id="rId1577" Type="http://schemas.openxmlformats.org/officeDocument/2006/relationships/hyperlink" Target="http://qt-project.org/doc/qt-5.1/qtwidgets/qwidget.html" TargetMode="External"/><Relationship Id="rId1784" Type="http://schemas.openxmlformats.org/officeDocument/2006/relationships/hyperlink" Target="http://qt-project.org/doc/qt-5.1/qtwidgets/qgraphicspixmapitem.html" TargetMode="External"/><Relationship Id="rId1991" Type="http://schemas.openxmlformats.org/officeDocument/2006/relationships/hyperlink" Target="http://qt-project.org/doc/qt-5.1/qtwidgets/qundoview.html" TargetMode="External"/><Relationship Id="rId76" Type="http://schemas.openxmlformats.org/officeDocument/2006/relationships/hyperlink" Target="http://qt-project.org/doc/qtcreator-2.8/creator-tool-chains.html" TargetMode="External"/><Relationship Id="rId807" Type="http://schemas.openxmlformats.org/officeDocument/2006/relationships/hyperlink" Target="http://qt-project.org/doc/qt-5.1/qtgui/qopenglframebufferobjectformat.html" TargetMode="External"/><Relationship Id="rId1437" Type="http://schemas.openxmlformats.org/officeDocument/2006/relationships/hyperlink" Target="http://qt-project.org/doc/qt-5.1/qtwidgets/qprogressbar.html" TargetMode="External"/><Relationship Id="rId1644" Type="http://schemas.openxmlformats.org/officeDocument/2006/relationships/hyperlink" Target="http://qt-project.org/doc/qt-5.1/qtcore/qabstractproxymodel.html" TargetMode="External"/><Relationship Id="rId1851" Type="http://schemas.openxmlformats.org/officeDocument/2006/relationships/hyperlink" Target="http://qt-project.org/doc/qt-5.1/qtwidgets/qcommandlinkbutton.html" TargetMode="External"/><Relationship Id="rId1504" Type="http://schemas.openxmlformats.org/officeDocument/2006/relationships/hyperlink" Target="http://qt-project.org/doc/qt-5.1/qtgui/qbitmap.html" TargetMode="External"/><Relationship Id="rId1711" Type="http://schemas.openxmlformats.org/officeDocument/2006/relationships/hyperlink" Target="http://qt-project.org/doc/qt-5.1/qtwidgets/qtableview.html" TargetMode="External"/><Relationship Id="rId1949" Type="http://schemas.openxmlformats.org/officeDocument/2006/relationships/hyperlink" Target="http://qt-project.org/doc/qt-5.1/qtwidgets/qsplitter.html" TargetMode="External"/><Relationship Id="rId292" Type="http://schemas.openxmlformats.org/officeDocument/2006/relationships/hyperlink" Target="http://qt-project.org/doc/qt-5.1/qtcore/qmultihash.html" TargetMode="External"/><Relationship Id="rId1809" Type="http://schemas.openxmlformats.org/officeDocument/2006/relationships/hyperlink" Target="http://qt-project.org/doc/qt-5.1/qtwidgets/qgraphicsview.html" TargetMode="External"/><Relationship Id="rId597" Type="http://schemas.openxmlformats.org/officeDocument/2006/relationships/hyperlink" Target="http://qt-project.org/doc/qt-5.1/qtgui/qtransform.html" TargetMode="External"/><Relationship Id="rId2180" Type="http://schemas.openxmlformats.org/officeDocument/2006/relationships/hyperlink" Target="http://qt-project.org/doc/qt-5.1/qtsql/qsqlrelationaltablemodel.html" TargetMode="External"/><Relationship Id="rId152" Type="http://schemas.openxmlformats.org/officeDocument/2006/relationships/hyperlink" Target="http://qt-project.org/doc/qtcreator-2.8/creator-debugging-helpers.html" TargetMode="External"/><Relationship Id="rId457" Type="http://schemas.openxmlformats.org/officeDocument/2006/relationships/hyperlink" Target="http://qt-project.org/doc/qt-5.1/qtcore/qxmlstreamwriter.html" TargetMode="External"/><Relationship Id="rId1087" Type="http://schemas.openxmlformats.org/officeDocument/2006/relationships/hyperlink" Target="http://qt-project.org/doc/qt-5.1/qtquick/qtquick-qmltypereference.html" TargetMode="External"/><Relationship Id="rId1294" Type="http://schemas.openxmlformats.org/officeDocument/2006/relationships/hyperlink" Target="http://qt-project.org/doc/qt-5.1/qtqml/qqmlparserstatus.html" TargetMode="External"/><Relationship Id="rId2040" Type="http://schemas.openxmlformats.org/officeDocument/2006/relationships/hyperlink" Target="http://qt-project.org/doc/qt-5.1/qtwebkit/qwebframe.html" TargetMode="External"/><Relationship Id="rId2138" Type="http://schemas.openxmlformats.org/officeDocument/2006/relationships/hyperlink" Target="http://qt-project.org/doc/qt-5.1/qtsql/qsqlrelationaltablemodel.html" TargetMode="External"/><Relationship Id="rId664" Type="http://schemas.openxmlformats.org/officeDocument/2006/relationships/hyperlink" Target="http://qt-project.org/doc/qt-5.1/qtwidgets/qwidget.html" TargetMode="External"/><Relationship Id="rId871" Type="http://schemas.openxmlformats.org/officeDocument/2006/relationships/hyperlink" Target="http://qt-project.org/doc/qt-5.1/qtdoc/qtquick-usecase-text.html" TargetMode="External"/><Relationship Id="rId969" Type="http://schemas.openxmlformats.org/officeDocument/2006/relationships/hyperlink" Target="http://qt-project.org/doc/qt-5.1/qtquickcontrolsstyles/qmlmodule-qtquick-controls-styles1-qtquick-controls-styles-1-0.html" TargetMode="External"/><Relationship Id="rId1599" Type="http://schemas.openxmlformats.org/officeDocument/2006/relationships/hyperlink" Target="http://qt-project.org/doc/qt-5.1/qtwidgets/qtablewidget.html" TargetMode="External"/><Relationship Id="rId317" Type="http://schemas.openxmlformats.org/officeDocument/2006/relationships/hyperlink" Target="http://qt-project.org/doc/qt-5.1/qtcore/qsemaphore.html" TargetMode="External"/><Relationship Id="rId524" Type="http://schemas.openxmlformats.org/officeDocument/2006/relationships/hyperlink" Target="http://qt-project.org/doc/qt-5.1/qtgui/qimage.html" TargetMode="External"/><Relationship Id="rId731" Type="http://schemas.openxmlformats.org/officeDocument/2006/relationships/hyperlink" Target="http://qt-project.org/doc/qt-5.1/qtgui/qtextcursor.html" TargetMode="External"/><Relationship Id="rId1154" Type="http://schemas.openxmlformats.org/officeDocument/2006/relationships/hyperlink" Target="http://qt-project.org/doc/qt-5.1/qtquick/qml-qtquick2-coloranimation.html" TargetMode="External"/><Relationship Id="rId1361" Type="http://schemas.openxmlformats.org/officeDocument/2006/relationships/hyperlink" Target="http://qt-project.org/doc/qt-5.1/qtquick/qquicktextdocument.html" TargetMode="External"/><Relationship Id="rId1459" Type="http://schemas.openxmlformats.org/officeDocument/2006/relationships/hyperlink" Target="http://qt-project.org/doc/qt-5.1/qtwidgets/style-reference.html" TargetMode="External"/><Relationship Id="rId2205" Type="http://schemas.openxmlformats.org/officeDocument/2006/relationships/hyperlink" Target="http://qt-project.org/doc/qt-5.1/qttestlib/qsignalspy.html" TargetMode="External"/><Relationship Id="rId98" Type="http://schemas.openxmlformats.org/officeDocument/2006/relationships/hyperlink" Target="http://qt-project.org/doc/qtcreator-2.8/quick-components.html" TargetMode="External"/><Relationship Id="rId829" Type="http://schemas.openxmlformats.org/officeDocument/2006/relationships/hyperlink" Target="http://qt-project.org/doc/qt-5.1/qtqml/qtqml-javascript-topic.html" TargetMode="External"/><Relationship Id="rId1014" Type="http://schemas.openxmlformats.org/officeDocument/2006/relationships/hyperlink" Target="http://qt-project.org/doc/qt-5.1/qtquick/qml-qtquick2-layoutmirroring.html" TargetMode="External"/><Relationship Id="rId1221" Type="http://schemas.openxmlformats.org/officeDocument/2006/relationships/hyperlink" Target="http://qt-project.org/doc/qt-5.1/qtquick/qsgmaterial.html" TargetMode="External"/><Relationship Id="rId1666" Type="http://schemas.openxmlformats.org/officeDocument/2006/relationships/hyperlink" Target="http://qt-project.org/doc/qt-5.1/qtwidgets/qabstractitemview.html" TargetMode="External"/><Relationship Id="rId1873" Type="http://schemas.openxmlformats.org/officeDocument/2006/relationships/hyperlink" Target="http://qt-project.org/doc/qt-5.1/qtwidgets/qscrollarea.html" TargetMode="External"/><Relationship Id="rId1319" Type="http://schemas.openxmlformats.org/officeDocument/2006/relationships/hyperlink" Target="http://qt-project.org/doc/qt-5.1/qtqml/qqmlabstracturlinterceptor.html" TargetMode="External"/><Relationship Id="rId1526" Type="http://schemas.openxmlformats.org/officeDocument/2006/relationships/hyperlink" Target="http://qt-project.org/doc/qt-5.1/qtwidgets/qproxystyle.html" TargetMode="External"/><Relationship Id="rId1733" Type="http://schemas.openxmlformats.org/officeDocument/2006/relationships/hyperlink" Target="http://qt-project.org/doc/qt-5.1/qtwidgets/qgraphicsitem.html" TargetMode="External"/><Relationship Id="rId1940" Type="http://schemas.openxmlformats.org/officeDocument/2006/relationships/hyperlink" Target="http://qt-project.org/doc/qt-5.1/qtwidgets/qframe.html" TargetMode="External"/><Relationship Id="rId25" Type="http://schemas.openxmlformats.org/officeDocument/2006/relationships/hyperlink" Target="http://qt-project.org/doc/qt-5.1/qtdesigner/qdesignercontainerextension.html" TargetMode="External"/><Relationship Id="rId1800" Type="http://schemas.openxmlformats.org/officeDocument/2006/relationships/hyperlink" Target="http://qt-project.org/doc/qt-5.1/qtwidgets/qgraphicsview.html" TargetMode="External"/><Relationship Id="rId174" Type="http://schemas.openxmlformats.org/officeDocument/2006/relationships/hyperlink" Target="http://qt-project.org/doc/qtcreator-2.8/creator-cli.html" TargetMode="External"/><Relationship Id="rId381" Type="http://schemas.openxmlformats.org/officeDocument/2006/relationships/hyperlink" Target="http://qt-project.org/doc/qt-5.1/qtcore/qcoreapplication.html" TargetMode="External"/><Relationship Id="rId2062" Type="http://schemas.openxmlformats.org/officeDocument/2006/relationships/hyperlink" Target="http://qt-project.org/doc/qt-5.1/qtwebkit/qwebsettings.html" TargetMode="External"/><Relationship Id="rId241" Type="http://schemas.openxmlformats.org/officeDocument/2006/relationships/hyperlink" Target="http://qt-project.org/doc/qt-5.1/qtcore/datastreamformat.html" TargetMode="External"/><Relationship Id="rId479" Type="http://schemas.openxmlformats.org/officeDocument/2006/relationships/hyperlink" Target="http://qt-project.org/doc/qt-5.1/qtcore/qprocessenvironment.html" TargetMode="External"/><Relationship Id="rId686" Type="http://schemas.openxmlformats.org/officeDocument/2006/relationships/hyperlink" Target="http://qt-project.org/doc/qt-5.1/qtgui/qtextcharformat.html" TargetMode="External"/><Relationship Id="rId893" Type="http://schemas.openxmlformats.org/officeDocument/2006/relationships/hyperlink" Target="http://qt-project.org/doc/qt-5.1/qtqml/qqmlcomponent.html" TargetMode="External"/><Relationship Id="rId339" Type="http://schemas.openxmlformats.org/officeDocument/2006/relationships/hyperlink" Target="http://qt-project.org/doc/qt-5.1/qtcore/qpropertyanimation.html" TargetMode="External"/><Relationship Id="rId546" Type="http://schemas.openxmlformats.org/officeDocument/2006/relationships/hyperlink" Target="http://qt-project.org/doc/qt-5.1/qtcore/qrectf.html" TargetMode="External"/><Relationship Id="rId753" Type="http://schemas.openxmlformats.org/officeDocument/2006/relationships/hyperlink" Target="http://qt-project.org/doc/qt-5.1/qtgui/qtextdocument.html" TargetMode="External"/><Relationship Id="rId1176" Type="http://schemas.openxmlformats.org/officeDocument/2006/relationships/hyperlink" Target="http://qt-project.org/doc/qt-5.1/qtqml/qqmlengine.html" TargetMode="External"/><Relationship Id="rId1383" Type="http://schemas.openxmlformats.org/officeDocument/2006/relationships/hyperlink" Target="http://qt-project.org/doc/qt-5.1/qtwebkit/qtwebkit-index.html" TargetMode="External"/><Relationship Id="rId2227" Type="http://schemas.openxmlformats.org/officeDocument/2006/relationships/hyperlink" Target="http://qt-project.org/doc/qt-5.1/qtconcurrent/qtconcurrent-module.html" TargetMode="External"/><Relationship Id="rId101" Type="http://schemas.openxmlformats.org/officeDocument/2006/relationships/hyperlink" Target="http://qt-project.org/doc/qtcreator-2.8/quick-screens.html" TargetMode="External"/><Relationship Id="rId406" Type="http://schemas.openxmlformats.org/officeDocument/2006/relationships/hyperlink" Target="http://qt-project.org/doc/qt-5.1/qtgui/qinputevent.html" TargetMode="External"/><Relationship Id="rId960" Type="http://schemas.openxmlformats.org/officeDocument/2006/relationships/hyperlink" Target="http://qt-project.org/doc/qt-5.1/qtquickcontrols/qml-qtquick-controls1-stackview.html" TargetMode="External"/><Relationship Id="rId1036" Type="http://schemas.openxmlformats.org/officeDocument/2006/relationships/hyperlink" Target="http://qt-project.org/doc/qt-5.1/qtquick/qml-qtquick2-rotationanimation.html" TargetMode="External"/><Relationship Id="rId1243" Type="http://schemas.openxmlformats.org/officeDocument/2006/relationships/hyperlink" Target="http://qt-project.org/doc/qt-5.1/qtquick/qsgtexturematerial.html" TargetMode="External"/><Relationship Id="rId1590" Type="http://schemas.openxmlformats.org/officeDocument/2006/relationships/hyperlink" Target="http://qt-project.org/doc/qt-5.1/qtcore/qabstractitemmodel.html" TargetMode="External"/><Relationship Id="rId1688" Type="http://schemas.openxmlformats.org/officeDocument/2006/relationships/hyperlink" Target="http://qt-project.org/doc/qt-5.1/qtwidgets/qitemeditorcreatorbase.html" TargetMode="External"/><Relationship Id="rId1895" Type="http://schemas.openxmlformats.org/officeDocument/2006/relationships/hyperlink" Target="http://qt-project.org/doc/qt-5.1/qtwidgets/qtoolbar.html" TargetMode="External"/><Relationship Id="rId613" Type="http://schemas.openxmlformats.org/officeDocument/2006/relationships/hyperlink" Target="http://qt-project.org/doc/qt-5.1/qtgui/qcursor.html" TargetMode="External"/><Relationship Id="rId820" Type="http://schemas.openxmlformats.org/officeDocument/2006/relationships/hyperlink" Target="http://qt-project.org/doc/qt-5.1/qtgui/qopenglcontext.html" TargetMode="External"/><Relationship Id="rId918" Type="http://schemas.openxmlformats.org/officeDocument/2006/relationships/hyperlink" Target="http://qt-project.org/doc/qt-5.1/qtquick/qml-qtquick-xmllistmodel2-xmllistmodel.html" TargetMode="External"/><Relationship Id="rId1450" Type="http://schemas.openxmlformats.org/officeDocument/2006/relationships/hyperlink" Target="http://qt-project.org/doc/qt-5.1/qtcore/qurl.html" TargetMode="External"/><Relationship Id="rId1548" Type="http://schemas.openxmlformats.org/officeDocument/2006/relationships/hyperlink" Target="http://qt-project.org/doc/qt-5.1/qtwidgets/qapplication.html" TargetMode="External"/><Relationship Id="rId1755" Type="http://schemas.openxmlformats.org/officeDocument/2006/relationships/hyperlink" Target="http://qt-project.org/doc/qt-5.1/qtwidgets/qgraphicsitem.html" TargetMode="External"/><Relationship Id="rId1103" Type="http://schemas.openxmlformats.org/officeDocument/2006/relationships/hyperlink" Target="http://qt-project.org/doc/qt-5.1/qtquick/qml-qtquick2-item.html" TargetMode="External"/><Relationship Id="rId1310" Type="http://schemas.openxmlformats.org/officeDocument/2006/relationships/hyperlink" Target="http://qt-project.org/doc/qt-5.1/qtqml/qqmlengine.html" TargetMode="External"/><Relationship Id="rId1408" Type="http://schemas.openxmlformats.org/officeDocument/2006/relationships/hyperlink" Target="http://qt-project.org/doc/qt-5.1/qtwidgets/qactiongroup.html" TargetMode="External"/><Relationship Id="rId1962" Type="http://schemas.openxmlformats.org/officeDocument/2006/relationships/hyperlink" Target="http://qt-project.org/doc/qt-5.1/qtwidgets/qlineedit.html" TargetMode="External"/><Relationship Id="rId47" Type="http://schemas.openxmlformats.org/officeDocument/2006/relationships/hyperlink" Target="http://qt-project.org/doc/qt-5.1/qmake/qmake-advanced-usage.html" TargetMode="External"/><Relationship Id="rId1615" Type="http://schemas.openxmlformats.org/officeDocument/2006/relationships/hyperlink" Target="http://qt-project.org/doc/qt-5.1/qtcore/qsortfilterproxymodel.html" TargetMode="External"/><Relationship Id="rId1822" Type="http://schemas.openxmlformats.org/officeDocument/2006/relationships/hyperlink" Target="http://qt-project.org/doc/qt-5.1/qtwidgets/qgraphicsview.html" TargetMode="External"/><Relationship Id="rId196" Type="http://schemas.openxmlformats.org/officeDocument/2006/relationships/hyperlink" Target="http://qt-project.org/doc/qt-5.1/qtcore/qmetatype.html" TargetMode="External"/><Relationship Id="rId2084" Type="http://schemas.openxmlformats.org/officeDocument/2006/relationships/hyperlink" Target="http://qt-project.org/doc/qt-5.1/qtsql/qsqlquery.html" TargetMode="External"/><Relationship Id="rId263" Type="http://schemas.openxmlformats.org/officeDocument/2006/relationships/hyperlink" Target="http://qt-project.org/doc/qt-5.1/qtcore/qbitarray.html" TargetMode="External"/><Relationship Id="rId470" Type="http://schemas.openxmlformats.org/officeDocument/2006/relationships/hyperlink" Target="http://qt-project.org/doc/qt-5.1/qtcore/json.html" TargetMode="External"/><Relationship Id="rId2151" Type="http://schemas.openxmlformats.org/officeDocument/2006/relationships/hyperlink" Target="http://qt-project.org/doc/qt-5.1/qtsql/qsqldatabase.html" TargetMode="External"/><Relationship Id="rId123" Type="http://schemas.openxmlformats.org/officeDocument/2006/relationships/hyperlink" Target="http://qt-project.org/doc/qtcreator-2.8/creator-editor-locator.html" TargetMode="External"/><Relationship Id="rId330" Type="http://schemas.openxmlformats.org/officeDocument/2006/relationships/hyperlink" Target="http://qt-project.org/doc/qt-5.1/qtcore/qanimationgroup.html" TargetMode="External"/><Relationship Id="rId568" Type="http://schemas.openxmlformats.org/officeDocument/2006/relationships/hyperlink" Target="http://qt-project.org/doc/qt-5.1/qtgui/qvector2d.html" TargetMode="External"/><Relationship Id="rId775" Type="http://schemas.openxmlformats.org/officeDocument/2006/relationships/hyperlink" Target="http://qt-project.org/doc/qt-5.1/qtgui/qtextdocument.html" TargetMode="External"/><Relationship Id="rId982" Type="http://schemas.openxmlformats.org/officeDocument/2006/relationships/hyperlink" Target="http://qt-project.org/doc/qt-5.1/qtquicklayouts/qml-qtquick-layouts1-layout.html" TargetMode="External"/><Relationship Id="rId1198" Type="http://schemas.openxmlformats.org/officeDocument/2006/relationships/hyperlink" Target="http://qt-project.org/doc/qt-5.1/qtquick/qquickitem.html" TargetMode="External"/><Relationship Id="rId2011" Type="http://schemas.openxmlformats.org/officeDocument/2006/relationships/hyperlink" Target="http://qt-project.org/doc/qt-5.1/qtwebkit/qwebframe.html" TargetMode="External"/><Relationship Id="rId2249" Type="http://schemas.openxmlformats.org/officeDocument/2006/relationships/hyperlink" Target="http://qt-project.org/doc/qt-5.1/qtwidgets/qgraphicsview.html" TargetMode="External"/><Relationship Id="rId428" Type="http://schemas.openxmlformats.org/officeDocument/2006/relationships/hyperlink" Target="http://qt-project.org/doc/qt-5.1/qtgui/qactionevent.html" TargetMode="External"/><Relationship Id="rId635" Type="http://schemas.openxmlformats.org/officeDocument/2006/relationships/hyperlink" Target="http://qt-project.org/doc/qt-5.1/qtwidgets/qcombobox.html" TargetMode="External"/><Relationship Id="rId842" Type="http://schemas.openxmlformats.org/officeDocument/2006/relationships/hyperlink" Target="http://qt-project.org/doc/qt-5.1/qtqml/qtqml-typesystem-topic.html" TargetMode="External"/><Relationship Id="rId1058" Type="http://schemas.openxmlformats.org/officeDocument/2006/relationships/hyperlink" Target="http://qt-project.org/doc/qt-5.1/qtquick/qtquick-qmltypereference.html" TargetMode="External"/><Relationship Id="rId1265" Type="http://schemas.openxmlformats.org/officeDocument/2006/relationships/hyperlink" Target="http://qt-project.org/doc/qt-5.1/qtqml/qqmlengine.html" TargetMode="External"/><Relationship Id="rId1472" Type="http://schemas.openxmlformats.org/officeDocument/2006/relationships/hyperlink" Target="http://qt-project.org/doc/qt-5.1/qtwidgets/qstyle.html" TargetMode="External"/><Relationship Id="rId2109" Type="http://schemas.openxmlformats.org/officeDocument/2006/relationships/hyperlink" Target="http://qt-project.org/doc/qt-5.1/qtsql/qsqlresult.html" TargetMode="External"/><Relationship Id="rId702" Type="http://schemas.openxmlformats.org/officeDocument/2006/relationships/hyperlink" Target="http://qt-project.org/doc/qt-5.1/qtgui/qtextframe.html" TargetMode="External"/><Relationship Id="rId1125" Type="http://schemas.openxmlformats.org/officeDocument/2006/relationships/hyperlink" Target="http://qt-project.org/doc/qt-5.1/qtquick/qml-qtquick2-textinput.html" TargetMode="External"/><Relationship Id="rId1332" Type="http://schemas.openxmlformats.org/officeDocument/2006/relationships/hyperlink" Target="http://qt-project.org/doc/qt-5.1/qtqml/qqmllistproperty.html" TargetMode="External"/><Relationship Id="rId1777" Type="http://schemas.openxmlformats.org/officeDocument/2006/relationships/hyperlink" Target="http://qt-project.org/doc/qt-5.1/qtwidgets/qgraphicsrotation.html" TargetMode="External"/><Relationship Id="rId1984" Type="http://schemas.openxmlformats.org/officeDocument/2006/relationships/hyperlink" Target="http://qt-project.org/doc/qt-5.1/qtcore/qevent.html" TargetMode="External"/><Relationship Id="rId69" Type="http://schemas.openxmlformats.org/officeDocument/2006/relationships/hyperlink" Target="http://qt-project.org/doc/qtcreator-2.8/creator-quick-tour.html" TargetMode="External"/><Relationship Id="rId1637" Type="http://schemas.openxmlformats.org/officeDocument/2006/relationships/hyperlink" Target="http://qt-project.org/doc/qt-5.1/qtcore/qabstractlistmodel.html" TargetMode="External"/><Relationship Id="rId1844" Type="http://schemas.openxmlformats.org/officeDocument/2006/relationships/hyperlink" Target="http://qt-project.org/doc/qt-5.1/qtcore/qevent.html" TargetMode="External"/><Relationship Id="rId1704" Type="http://schemas.openxmlformats.org/officeDocument/2006/relationships/hyperlink" Target="http://qt-project.org/doc/qt-5.1/qtwidgets/qtablewidget.html" TargetMode="External"/><Relationship Id="rId285" Type="http://schemas.openxmlformats.org/officeDocument/2006/relationships/hyperlink" Target="http://qt-project.org/doc/qt-5.1/qtcore/qstack.html" TargetMode="External"/><Relationship Id="rId1911" Type="http://schemas.openxmlformats.org/officeDocument/2006/relationships/hyperlink" Target="http://qt-project.org/doc/qt-5.1/qtwidgets/qdesktopwidget.html" TargetMode="External"/><Relationship Id="rId492" Type="http://schemas.openxmlformats.org/officeDocument/2006/relationships/hyperlink" Target="http://qt-project.org/doc/qt-5.1/qtgui/qpainter.html" TargetMode="External"/><Relationship Id="rId797" Type="http://schemas.openxmlformats.org/officeDocument/2006/relationships/hyperlink" Target="http://qt-project.org/doc/qt-5.1/qtgui/qmatrix4x4.html" TargetMode="External"/><Relationship Id="rId2173" Type="http://schemas.openxmlformats.org/officeDocument/2006/relationships/hyperlink" Target="http://qt-project.org/doc/qt-5.1/qtsql/qsqlindex.html" TargetMode="External"/><Relationship Id="rId145" Type="http://schemas.openxmlformats.org/officeDocument/2006/relationships/hyperlink" Target="http://qt-project.org/doc/qtcreator-2.8/creator-build-process-customizing.html" TargetMode="External"/><Relationship Id="rId352" Type="http://schemas.openxmlformats.org/officeDocument/2006/relationships/hyperlink" Target="http://qt-project.org/doc/qt-5.1/qtcore/qstate.html" TargetMode="External"/><Relationship Id="rId1287" Type="http://schemas.openxmlformats.org/officeDocument/2006/relationships/hyperlink" Target="http://qt-project.org/doc/qt-5.1/qtqml/qtqml-modules-qmldir.html" TargetMode="External"/><Relationship Id="rId2033" Type="http://schemas.openxmlformats.org/officeDocument/2006/relationships/hyperlink" Target="http://qt-project.org/doc/qt-5.1/qtwebkit/qwebview.html" TargetMode="External"/><Relationship Id="rId2240" Type="http://schemas.openxmlformats.org/officeDocument/2006/relationships/hyperlink" Target="http://qt-project.org/doc/qt-5.1/qtsvg/svgrendering.html" TargetMode="External"/><Relationship Id="rId212" Type="http://schemas.openxmlformats.org/officeDocument/2006/relationships/hyperlink" Target="http://qt-project.org/doc/qt-5.1/qtcore/qobject.html" TargetMode="External"/><Relationship Id="rId657" Type="http://schemas.openxmlformats.org/officeDocument/2006/relationships/hyperlink" Target="http://qt-project.org/doc/qt-5.1/qtgui/qdrag.html" TargetMode="External"/><Relationship Id="rId864" Type="http://schemas.openxmlformats.org/officeDocument/2006/relationships/hyperlink" Target="http://qt-project.org/doc/qt-5.1/qtdoc/qml-glossary.html" TargetMode="External"/><Relationship Id="rId1494" Type="http://schemas.openxmlformats.org/officeDocument/2006/relationships/hyperlink" Target="http://qt-project.org/doc/qt-5.1/qtwidgets/qstyle.html" TargetMode="External"/><Relationship Id="rId1799" Type="http://schemas.openxmlformats.org/officeDocument/2006/relationships/hyperlink" Target="http://qt-project.org/doc/qt-5.1/qtwidgets/qgraphicsscene.html" TargetMode="External"/><Relationship Id="rId2100" Type="http://schemas.openxmlformats.org/officeDocument/2006/relationships/hyperlink" Target="http://qt-project.org/doc/qt-5.1/qtsql/qsqlresult.html" TargetMode="External"/><Relationship Id="rId517" Type="http://schemas.openxmlformats.org/officeDocument/2006/relationships/hyperlink" Target="http://qt-project.org/doc/qt-5.1/qtgui/qpaintdevice.html" TargetMode="External"/><Relationship Id="rId724" Type="http://schemas.openxmlformats.org/officeDocument/2006/relationships/hyperlink" Target="http://qt-project.org/doc/qt-5.1/qtgui/qtextblockgroup.html" TargetMode="External"/><Relationship Id="rId931" Type="http://schemas.openxmlformats.org/officeDocument/2006/relationships/hyperlink" Target="http://qt-project.org/doc/qt-5.1/qtquickcontrols/qml-qtquick-controls1-checkbox.html" TargetMode="External"/><Relationship Id="rId1147" Type="http://schemas.openxmlformats.org/officeDocument/2006/relationships/hyperlink" Target="http://qt-project.org/doc/qt-5.1/qtquick/qml-qtquick2-pauseanimation.html" TargetMode="External"/><Relationship Id="rId1354" Type="http://schemas.openxmlformats.org/officeDocument/2006/relationships/hyperlink" Target="http://qt-project.org/doc/qt-5.1/qtquick/qquickitem.html" TargetMode="External"/><Relationship Id="rId1561" Type="http://schemas.openxmlformats.org/officeDocument/2006/relationships/hyperlink" Target="http://qt-project.org/doc/qt-5.1/qtwidgets/qabstractitemview.html" TargetMode="External"/><Relationship Id="rId60" Type="http://schemas.openxmlformats.org/officeDocument/2006/relationships/hyperlink" Target="http://qt-project.org/doc/qt-5.1/qtlinguist/linguist-id-based-i18n.html" TargetMode="External"/><Relationship Id="rId1007" Type="http://schemas.openxmlformats.org/officeDocument/2006/relationships/hyperlink" Target="http://qt-project.org/doc/qt-5.1/qtquick/qtquick-qmltypereference.html" TargetMode="External"/><Relationship Id="rId1214" Type="http://schemas.openxmlformats.org/officeDocument/2006/relationships/hyperlink" Target="http://qt-project.org/doc/qt-5.1/qtquick/qsggeometrynode.html" TargetMode="External"/><Relationship Id="rId1421" Type="http://schemas.openxmlformats.org/officeDocument/2006/relationships/hyperlink" Target="http://qt-project.org/doc/qt-5.1/qtwidgets/qwidget.html" TargetMode="External"/><Relationship Id="rId1659" Type="http://schemas.openxmlformats.org/officeDocument/2006/relationships/hyperlink" Target="http://qt-project.org/doc/qt-5.1/qtwidgets/qfilesystemmodel.html" TargetMode="External"/><Relationship Id="rId1866" Type="http://schemas.openxmlformats.org/officeDocument/2006/relationships/hyperlink" Target="http://qt-project.org/doc/qt-5.1/qtwidgets/qstyle.html" TargetMode="External"/><Relationship Id="rId1519" Type="http://schemas.openxmlformats.org/officeDocument/2006/relationships/hyperlink" Target="http://qt-project.org/doc/qt-5.1/qtwidgets/qstylehintreturnvariant.html" TargetMode="External"/><Relationship Id="rId1726" Type="http://schemas.openxmlformats.org/officeDocument/2006/relationships/hyperlink" Target="http://qt-project.org/doc/qt-5.1/qtwidgets/qgraphicsview.html" TargetMode="External"/><Relationship Id="rId1933" Type="http://schemas.openxmlformats.org/officeDocument/2006/relationships/hyperlink" Target="http://qt-project.org/doc/qt-5.1/qtwidgets/qscrollbar.html" TargetMode="External"/><Relationship Id="rId18" Type="http://schemas.openxmlformats.org/officeDocument/2006/relationships/hyperlink" Target="http://qt-project.org/doc/qt-5.1/qtdesigner/designer-stylesheet.html" TargetMode="External"/><Relationship Id="rId2195" Type="http://schemas.openxmlformats.org/officeDocument/2006/relationships/hyperlink" Target="http://qt-project.org/doc/qt-5.1/qttestlib/qtest.html" TargetMode="External"/><Relationship Id="rId167" Type="http://schemas.openxmlformats.org/officeDocument/2006/relationships/hyperlink" Target="http://qt-project.org/doc/qtcreator-2.8/creator-advanced.html" TargetMode="External"/><Relationship Id="rId374" Type="http://schemas.openxmlformats.org/officeDocument/2006/relationships/hyperlink" Target="http://qt-project.org/doc/qt-5.1/qtgui/qgenericpluginfactory.html" TargetMode="External"/><Relationship Id="rId581" Type="http://schemas.openxmlformats.org/officeDocument/2006/relationships/hyperlink" Target="http://qt-project.org/doc/qt-5.1/qtgui/qimage.html" TargetMode="External"/><Relationship Id="rId2055" Type="http://schemas.openxmlformats.org/officeDocument/2006/relationships/hyperlink" Target="http://qt-project.org/doc/qt-5.1/qtwebkit/qwebframe.html" TargetMode="External"/><Relationship Id="rId234" Type="http://schemas.openxmlformats.org/officeDocument/2006/relationships/hyperlink" Target="http://qt-project.org/doc/qt-5.1/qtcore/qsocketnotifier.html" TargetMode="External"/><Relationship Id="rId679" Type="http://schemas.openxmlformats.org/officeDocument/2006/relationships/hyperlink" Target="http://qt-project.org/doc/qt-5.1/qtgui/qtextdocument.html" TargetMode="External"/><Relationship Id="rId886" Type="http://schemas.openxmlformats.org/officeDocument/2006/relationships/hyperlink" Target="http://qt-project.org/doc/qt-5.1/qtqml/qml-qtqml2-locale.html" TargetMode="External"/><Relationship Id="rId2" Type="http://schemas.openxmlformats.org/officeDocument/2006/relationships/numbering" Target="numbering.xml"/><Relationship Id="rId441" Type="http://schemas.openxmlformats.org/officeDocument/2006/relationships/hyperlink" Target="http://qt-project.org/doc/qt-5.1/qtcore/qbytearray.html" TargetMode="External"/><Relationship Id="rId539" Type="http://schemas.openxmlformats.org/officeDocument/2006/relationships/hyperlink" Target="http://qt-project.org/doc/qt-5.1/qtgui/qsurface.html" TargetMode="External"/><Relationship Id="rId746" Type="http://schemas.openxmlformats.org/officeDocument/2006/relationships/hyperlink" Target="http://qt-project.org/doc/qt-5.1/qtgui/qtextfragment.html" TargetMode="External"/><Relationship Id="rId1071" Type="http://schemas.openxmlformats.org/officeDocument/2006/relationships/hyperlink" Target="http://qt-project.org/doc/qt-5.1/qtqml/qml-qtqml-models2-delegatemodel.html" TargetMode="External"/><Relationship Id="rId1169" Type="http://schemas.openxmlformats.org/officeDocument/2006/relationships/hyperlink" Target="http://qt-project.org/doc/qt-5.1/qtquick/qtquick-statesanimations-behaviors.html" TargetMode="External"/><Relationship Id="rId1376" Type="http://schemas.openxmlformats.org/officeDocument/2006/relationships/hyperlink" Target="http://qt-project.org/doc/qt-5.1/qtwidgets/qwidget.html" TargetMode="External"/><Relationship Id="rId1583" Type="http://schemas.openxmlformats.org/officeDocument/2006/relationships/hyperlink" Target="http://qt-project.org/doc/qt-5.1/qtwidgets/qwidget.html" TargetMode="External"/><Relationship Id="rId2122" Type="http://schemas.openxmlformats.org/officeDocument/2006/relationships/hyperlink" Target="http://qt-project.org/doc/qt-5.1/qtsql/qsqldatabase.html" TargetMode="External"/><Relationship Id="rId301" Type="http://schemas.openxmlformats.org/officeDocument/2006/relationships/hyperlink" Target="http://qt-project.org/doc/qt-5.1/qtcore/threads-qobject.html" TargetMode="External"/><Relationship Id="rId953" Type="http://schemas.openxmlformats.org/officeDocument/2006/relationships/hyperlink" Target="http://qt-project.org/doc/qt-5.1/qtquickcontrols/qml-qtquick-controls1-toolbutton.html" TargetMode="External"/><Relationship Id="rId1029" Type="http://schemas.openxmlformats.org/officeDocument/2006/relationships/hyperlink" Target="http://qt-project.org/doc/qt-5.1/qtquick/qml-qtquick2-smoothedanimation.html" TargetMode="External"/><Relationship Id="rId1236" Type="http://schemas.openxmlformats.org/officeDocument/2006/relationships/hyperlink" Target="http://qt-project.org/doc/qt-5.1/qtquick/qsggeometry.html" TargetMode="External"/><Relationship Id="rId1790" Type="http://schemas.openxmlformats.org/officeDocument/2006/relationships/hyperlink" Target="http://qt-project.org/doc/qt-5.1/qtwidgets/qgraphicsscene.html" TargetMode="External"/><Relationship Id="rId1888" Type="http://schemas.openxmlformats.org/officeDocument/2006/relationships/hyperlink" Target="http://qt-project.org/doc/qt-5.1/qtwidgets/qdoublespinbox.html" TargetMode="External"/><Relationship Id="rId82" Type="http://schemas.openxmlformats.org/officeDocument/2006/relationships/hyperlink" Target="http://qt-project.org/doc/qtcreator-2.8/creator-version-control.html" TargetMode="External"/><Relationship Id="rId606" Type="http://schemas.openxmlformats.org/officeDocument/2006/relationships/hyperlink" Target="http://qt-project.org/doc/qt-5.1/qtgui/qpixmapcache.html" TargetMode="External"/><Relationship Id="rId813" Type="http://schemas.openxmlformats.org/officeDocument/2006/relationships/hyperlink" Target="http://qt-project.org/doc/qt-5.1/qtgui/qopenglshader.html" TargetMode="External"/><Relationship Id="rId1443" Type="http://schemas.openxmlformats.org/officeDocument/2006/relationships/hyperlink" Target="http://qt-project.org/doc/qt-5.1/qtgui/qdesktopservices.html" TargetMode="External"/><Relationship Id="rId1650" Type="http://schemas.openxmlformats.org/officeDocument/2006/relationships/hyperlink" Target="http://qt-project.org/doc/qt-5.1/qtcore/qitemselectionrange.html" TargetMode="External"/><Relationship Id="rId1748" Type="http://schemas.openxmlformats.org/officeDocument/2006/relationships/hyperlink" Target="http://qt-project.org/doc/qt-5.1/qtwidgets/qgraphicsscene.html" TargetMode="External"/><Relationship Id="rId1303" Type="http://schemas.openxmlformats.org/officeDocument/2006/relationships/hyperlink" Target="http://qt-project.org/doc/qt-5.1/qtcore/qobject.html" TargetMode="External"/><Relationship Id="rId1510" Type="http://schemas.openxmlformats.org/officeDocument/2006/relationships/hyperlink" Target="http://qt-project.org/doc/qt-5.1/qtwidgets/qstyleplugin.html" TargetMode="External"/><Relationship Id="rId1955" Type="http://schemas.openxmlformats.org/officeDocument/2006/relationships/hyperlink" Target="http://qt-project.org/doc/qt-5.1/qtwidgets/qsizepolicy.html" TargetMode="External"/><Relationship Id="rId1608" Type="http://schemas.openxmlformats.org/officeDocument/2006/relationships/hyperlink" Target="http://qt-project.org/doc/qt-5.1/qtwidgets/qabstractitemdelegate.html" TargetMode="External"/><Relationship Id="rId1815" Type="http://schemas.openxmlformats.org/officeDocument/2006/relationships/hyperlink" Target="http://qt-project.org/doc/qt-5.1/qtwidgets/qgraphicsscenehelpevent.html" TargetMode="External"/><Relationship Id="rId189" Type="http://schemas.openxmlformats.org/officeDocument/2006/relationships/hyperlink" Target="http://qt-project.org/doc/qt-5.1/qtcore/objecttrees.html" TargetMode="External"/><Relationship Id="rId396" Type="http://schemas.openxmlformats.org/officeDocument/2006/relationships/hyperlink" Target="http://qt-project.org/doc/qt-5.1/qtcore/qobject.html" TargetMode="External"/><Relationship Id="rId2077" Type="http://schemas.openxmlformats.org/officeDocument/2006/relationships/hyperlink" Target="http://qt-project.org/doc/qt-5.1/qtsql/qsqlindex.html" TargetMode="External"/><Relationship Id="rId256" Type="http://schemas.openxmlformats.org/officeDocument/2006/relationships/hyperlink" Target="http://qt-project.org/doc/qt-5.1/qtcore/qset.html" TargetMode="External"/><Relationship Id="rId463" Type="http://schemas.openxmlformats.org/officeDocument/2006/relationships/hyperlink" Target="http://qt-project.org/doc/qt-5.1/qtcore/qxmlstreamwriter.html" TargetMode="External"/><Relationship Id="rId670" Type="http://schemas.openxmlformats.org/officeDocument/2006/relationships/hyperlink" Target="http://qt-project.org/doc/qt-5.1/qtgui/qstandarditemmodel.html" TargetMode="External"/><Relationship Id="rId1093" Type="http://schemas.openxmlformats.org/officeDocument/2006/relationships/hyperlink" Target="http://qt-project.org/doc/qt-5.1/qtquick/qml-qtquick2-canvasimagedata.html" TargetMode="External"/><Relationship Id="rId2144" Type="http://schemas.openxmlformats.org/officeDocument/2006/relationships/hyperlink" Target="http://qt-project.org/doc/qt-5.1/qtcore/qabstractitemmodel.html" TargetMode="External"/><Relationship Id="rId116" Type="http://schemas.openxmlformats.org/officeDocument/2006/relationships/hyperlink" Target="http://qt-project.org/doc/qtcreator-2.8/creator-indenting-code.html" TargetMode="External"/><Relationship Id="rId323" Type="http://schemas.openxmlformats.org/officeDocument/2006/relationships/hyperlink" Target="http://qt-project.org/doc/qt-5.1/qtcore/qchar.html" TargetMode="External"/><Relationship Id="rId530" Type="http://schemas.openxmlformats.org/officeDocument/2006/relationships/hyperlink" Target="http://qt-project.org/doc/qt-5.1/qtgui/qpainterpath.html" TargetMode="External"/><Relationship Id="rId768" Type="http://schemas.openxmlformats.org/officeDocument/2006/relationships/hyperlink" Target="http://qt-project.org/doc/qt-5.1/qtgui/qtextdocument.html" TargetMode="External"/><Relationship Id="rId975" Type="http://schemas.openxmlformats.org/officeDocument/2006/relationships/hyperlink" Target="http://qt-project.org/doc/qt-5.1/qtquickcontrolsstyles/qml-qtquick-controls-styles1-radiobuttonstyle.html" TargetMode="External"/><Relationship Id="rId1160" Type="http://schemas.openxmlformats.org/officeDocument/2006/relationships/hyperlink" Target="http://qt-project.org/doc/qt-5.1/qtquick/qml-qtquick2-pauseanimation.html" TargetMode="External"/><Relationship Id="rId1398" Type="http://schemas.openxmlformats.org/officeDocument/2006/relationships/hyperlink" Target="http://qt-project.org/doc/qt-5.1/qtwidgets/qmainwindow.html" TargetMode="External"/><Relationship Id="rId2004" Type="http://schemas.openxmlformats.org/officeDocument/2006/relationships/hyperlink" Target="http://qt-project.org/doc/qt-5.1/qtwebkit/qtwebkit-bridge.html" TargetMode="External"/><Relationship Id="rId2211" Type="http://schemas.openxmlformats.org/officeDocument/2006/relationships/hyperlink" Target="http://qt-project.org/doc/qt-5.1/qtconcurrent/qtconcurrent-module.html" TargetMode="External"/><Relationship Id="rId628" Type="http://schemas.openxmlformats.org/officeDocument/2006/relationships/hyperlink" Target="http://qt-project.org/doc/qt-5.1/qtgui/qpainter.html" TargetMode="External"/><Relationship Id="rId835" Type="http://schemas.openxmlformats.org/officeDocument/2006/relationships/hyperlink" Target="http://qt-project.org/doc/qt-5.1/qtqml/qtqml-javascript-dynamicobjectcreation.html" TargetMode="External"/><Relationship Id="rId1258" Type="http://schemas.openxmlformats.org/officeDocument/2006/relationships/hyperlink" Target="http://qt-project.org/doc/qt-5.1/qtqml/qtqml-cppclasses-topic.html" TargetMode="External"/><Relationship Id="rId1465" Type="http://schemas.openxmlformats.org/officeDocument/2006/relationships/hyperlink" Target="http://qt-project.org/doc/qt-5.1/qtwidgets/qproxystyle.html" TargetMode="External"/><Relationship Id="rId1672" Type="http://schemas.openxmlformats.org/officeDocument/2006/relationships/hyperlink" Target="http://qt-project.org/doc/qt-5.1/qtwidgets/qheaderview.html" TargetMode="External"/><Relationship Id="rId1020" Type="http://schemas.openxmlformats.org/officeDocument/2006/relationships/hyperlink" Target="http://qt-project.org/doc/qt-5.1/qtquick/qml-qtquick2-parentchange.html" TargetMode="External"/><Relationship Id="rId1118" Type="http://schemas.openxmlformats.org/officeDocument/2006/relationships/hyperlink" Target="http://qt-project.org/doc/qt-5.1/qtquick/qquickwindow.html" TargetMode="External"/><Relationship Id="rId1325" Type="http://schemas.openxmlformats.org/officeDocument/2006/relationships/hyperlink" Target="http://qt-project.org/doc/qt-5.1/qtqml/qqmlengine.html" TargetMode="External"/><Relationship Id="rId1532" Type="http://schemas.openxmlformats.org/officeDocument/2006/relationships/hyperlink" Target="http://qt-project.org/doc/qt-5.1/qtwidgets/qstyleoptiondockwidget.html" TargetMode="External"/><Relationship Id="rId1977" Type="http://schemas.openxmlformats.org/officeDocument/2006/relationships/hyperlink" Target="http://qt-project.org/doc/qt-5.1/qtwidgets/qsplashscreen.html" TargetMode="External"/><Relationship Id="rId902" Type="http://schemas.openxmlformats.org/officeDocument/2006/relationships/hyperlink" Target="http://qt-project.org/doc/qt-5.1/qtquick/qtquick-qmltypereference.html" TargetMode="External"/><Relationship Id="rId1837" Type="http://schemas.openxmlformats.org/officeDocument/2006/relationships/hyperlink" Target="http://qt-project.org/doc/qt-5.1/qtwidgets/qwidget.html" TargetMode="External"/><Relationship Id="rId31" Type="http://schemas.openxmlformats.org/officeDocument/2006/relationships/hyperlink" Target="http://qt-project.org/doc/qt-5.1/qtdesigner/qextensionfactory.html" TargetMode="External"/><Relationship Id="rId2099" Type="http://schemas.openxmlformats.org/officeDocument/2006/relationships/hyperlink" Target="http://qt-project.org/doc/qt-5.1/qtsql/qsqldriver.html" TargetMode="External"/><Relationship Id="rId180" Type="http://schemas.openxmlformats.org/officeDocument/2006/relationships/hyperlink" Target="http://qt-project.org/doc/qtcreator-2.8/creator-faq.html" TargetMode="External"/><Relationship Id="rId278" Type="http://schemas.openxmlformats.org/officeDocument/2006/relationships/hyperlink" Target="http://qt-project.org/doc/qt-5.1/qtcore/qlist.html" TargetMode="External"/><Relationship Id="rId1904" Type="http://schemas.openxmlformats.org/officeDocument/2006/relationships/hyperlink" Target="http://qt-project.org/doc/qt-5.1/qtwidgets/qcolumnview.html" TargetMode="External"/><Relationship Id="rId485" Type="http://schemas.openxmlformats.org/officeDocument/2006/relationships/hyperlink" Target="http://qt-project.org/doc/qt-5.1/qtcore/qmetatype.html" TargetMode="External"/><Relationship Id="rId692" Type="http://schemas.openxmlformats.org/officeDocument/2006/relationships/hyperlink" Target="http://qt-project.org/doc/qt-5.1/qtgui/qtextdocument.html" TargetMode="External"/><Relationship Id="rId2166" Type="http://schemas.openxmlformats.org/officeDocument/2006/relationships/hyperlink" Target="http://qt-project.org/doc/qt-5.1/qtsql/qsqldrivercreator.html" TargetMode="External"/><Relationship Id="rId138" Type="http://schemas.openxmlformats.org/officeDocument/2006/relationships/hyperlink" Target="http://qt-project.org/doc/qtcreator-2.8/creator-connecting-mobile.html" TargetMode="External"/><Relationship Id="rId345" Type="http://schemas.openxmlformats.org/officeDocument/2006/relationships/hyperlink" Target="http://qt-project.org/doc/qt-5.1/qtcore/qstatemachine.html" TargetMode="External"/><Relationship Id="rId552" Type="http://schemas.openxmlformats.org/officeDocument/2006/relationships/hyperlink" Target="http://qt-project.org/doc/qt-5.1/qtwidgets/qstylepainter.html" TargetMode="External"/><Relationship Id="rId997" Type="http://schemas.openxmlformats.org/officeDocument/2006/relationships/hyperlink" Target="http://qt-project.org/doc/qt-5.1/qtquick/qml-qtquick2-animatedsprite.html" TargetMode="External"/><Relationship Id="rId1182" Type="http://schemas.openxmlformats.org/officeDocument/2006/relationships/hyperlink" Target="http://qt-project.org/doc/qt-5.1/qtcore/qobject.html" TargetMode="External"/><Relationship Id="rId2026" Type="http://schemas.openxmlformats.org/officeDocument/2006/relationships/hyperlink" Target="http://qt-project.org/doc/qt-5.1/qtgui/qimage.html" TargetMode="External"/><Relationship Id="rId2233" Type="http://schemas.openxmlformats.org/officeDocument/2006/relationships/hyperlink" Target="http://qt-project.org/doc/qt-5.1/qtserialport/qserialport.html" TargetMode="External"/><Relationship Id="rId205" Type="http://schemas.openxmlformats.org/officeDocument/2006/relationships/hyperlink" Target="http://qt-project.org/doc/qt-5.1/qtcore/qobjectcleanuphandler.html" TargetMode="External"/><Relationship Id="rId412" Type="http://schemas.openxmlformats.org/officeDocument/2006/relationships/hyperlink" Target="http://qt-project.org/doc/qt-5.1/qtgui/qpaintevent.html" TargetMode="External"/><Relationship Id="rId857" Type="http://schemas.openxmlformats.org/officeDocument/2006/relationships/hyperlink" Target="http://qt-project.org/doc/qt-5.1/qtqml/qqmlengine.html" TargetMode="External"/><Relationship Id="rId1042" Type="http://schemas.openxmlformats.org/officeDocument/2006/relationships/hyperlink" Target="http://qt-project.org/doc/qt-5.1/qtquick/qml-qtquick2-path.html" TargetMode="External"/><Relationship Id="rId1487" Type="http://schemas.openxmlformats.org/officeDocument/2006/relationships/hyperlink" Target="http://qt-project.org/doc/qt-5.1/qtwidgets/qstyleoption.html" TargetMode="External"/><Relationship Id="rId1694" Type="http://schemas.openxmlformats.org/officeDocument/2006/relationships/hyperlink" Target="http://qt-project.org/doc/qt-5.1/qtwidgets/qlistwidget.html" TargetMode="External"/><Relationship Id="rId717" Type="http://schemas.openxmlformats.org/officeDocument/2006/relationships/hyperlink" Target="http://qt-project.org/doc/qt-5.1/qtgui/qtextdocument.html" TargetMode="External"/><Relationship Id="rId924" Type="http://schemas.openxmlformats.org/officeDocument/2006/relationships/hyperlink" Target="http://qt-project.org/doc/qt-5.1/qtquickdialogs/qmlmodule-qtquick-dialogs1-qtquick-dialogs-1.html" TargetMode="External"/><Relationship Id="rId1347" Type="http://schemas.openxmlformats.org/officeDocument/2006/relationships/hyperlink" Target="http://qt-project.org/doc/qt-5.1/qtcore/qobject.html" TargetMode="External"/><Relationship Id="rId1554" Type="http://schemas.openxmlformats.org/officeDocument/2006/relationships/hyperlink" Target="http://qt-project.org/doc/qt-5.1/qtwidgets/stylesheet-reference.html" TargetMode="External"/><Relationship Id="rId1761" Type="http://schemas.openxmlformats.org/officeDocument/2006/relationships/hyperlink" Target="http://qt-project.org/doc/qt-5.1/qtwidgets/qwidget.html" TargetMode="External"/><Relationship Id="rId1999" Type="http://schemas.openxmlformats.org/officeDocument/2006/relationships/hyperlink" Target="http://qt-project.org/doc/qt-5.1/qtwebkit/qml-qtwebkit3-webview.html" TargetMode="External"/><Relationship Id="rId53" Type="http://schemas.openxmlformats.org/officeDocument/2006/relationships/hyperlink" Target="http://qt-project.org/doc/qt-5.1/qmake/qmake-test-function-reference.html" TargetMode="External"/><Relationship Id="rId1207" Type="http://schemas.openxmlformats.org/officeDocument/2006/relationships/hyperlink" Target="http://qt-project.org/doc/qt-5.1/qtquick/qquickpainteditem.html" TargetMode="External"/><Relationship Id="rId1414" Type="http://schemas.openxmlformats.org/officeDocument/2006/relationships/hyperlink" Target="http://qt-project.org/doc/qt-5.1/qtwidgets/qmdiarea.html" TargetMode="External"/><Relationship Id="rId1621" Type="http://schemas.openxmlformats.org/officeDocument/2006/relationships/hyperlink" Target="http://qt-project.org/doc/qt-5.1/qtwidgets/modelview.html" TargetMode="External"/><Relationship Id="rId1859" Type="http://schemas.openxmlformats.org/officeDocument/2006/relationships/hyperlink" Target="http://qt-project.org/doc/qt-5.1/qtwidgets/qfontcombobox.html" TargetMode="External"/><Relationship Id="rId1719" Type="http://schemas.openxmlformats.org/officeDocument/2006/relationships/hyperlink" Target="http://qt-project.org/doc/qt-5.1/qtwidgets/qgraphicsitem.html" TargetMode="External"/><Relationship Id="rId1926" Type="http://schemas.openxmlformats.org/officeDocument/2006/relationships/hyperlink" Target="http://qt-project.org/doc/qt-5.1/qtwidgets/qabstractbutton.html" TargetMode="External"/><Relationship Id="rId2090" Type="http://schemas.openxmlformats.org/officeDocument/2006/relationships/hyperlink" Target="http://qt-project.org/doc/qt-5.1/qtsql/qsqldatabase.html" TargetMode="External"/><Relationship Id="rId2188" Type="http://schemas.openxmlformats.org/officeDocument/2006/relationships/hyperlink" Target="http://qt-project.org/doc/qt-5.1/qttestlib/qsignalspy.html" TargetMode="External"/><Relationship Id="rId367" Type="http://schemas.openxmlformats.org/officeDocument/2006/relationships/hyperlink" Target="http://qt-project.org/doc/qt-5.1/qtcore/qsettings.html" TargetMode="External"/><Relationship Id="rId574" Type="http://schemas.openxmlformats.org/officeDocument/2006/relationships/hyperlink" Target="http://qt-project.org/doc/qt-5.1/qtgui/qcolor.html" TargetMode="External"/><Relationship Id="rId2048" Type="http://schemas.openxmlformats.org/officeDocument/2006/relationships/hyperlink" Target="http://qt-project.org/doc/qt-5.1/qtwebkit/qwebpage.html" TargetMode="External"/><Relationship Id="rId2255" Type="http://schemas.openxmlformats.org/officeDocument/2006/relationships/hyperlink" Target="http://qt-project.org/doc/qt-5.1/qtx11extras/qx11info.html" TargetMode="External"/><Relationship Id="rId227" Type="http://schemas.openxmlformats.org/officeDocument/2006/relationships/hyperlink" Target="http://qt-project.org/doc/qt-5.1/qtcore/qiodevice.html" TargetMode="External"/><Relationship Id="rId781" Type="http://schemas.openxmlformats.org/officeDocument/2006/relationships/hyperlink" Target="http://qt-project.org/doc/qt-5.1/qtgui/qtexttable.html" TargetMode="External"/><Relationship Id="rId879" Type="http://schemas.openxmlformats.org/officeDocument/2006/relationships/hyperlink" Target="http://qt-project.org/doc/qt-5.1/qtquick/qml-qtquick-particles2-particlesystem.html" TargetMode="External"/><Relationship Id="rId434" Type="http://schemas.openxmlformats.org/officeDocument/2006/relationships/hyperlink" Target="http://qt-project.org/doc/qt-5.1/qtgui/qtouchevent.html" TargetMode="External"/><Relationship Id="rId641" Type="http://schemas.openxmlformats.org/officeDocument/2006/relationships/hyperlink" Target="http://qt-project.org/doc/qt-5.1/qtgui/qdoublevalidator.html" TargetMode="External"/><Relationship Id="rId739" Type="http://schemas.openxmlformats.org/officeDocument/2006/relationships/hyperlink" Target="http://qt-project.org/doc/qt-5.1/qtgui/qtextdocument.html" TargetMode="External"/><Relationship Id="rId1064" Type="http://schemas.openxmlformats.org/officeDocument/2006/relationships/hyperlink" Target="http://qt-project.org/doc/qt-5.1/qtqml/qml-qtquick2-package.html" TargetMode="External"/><Relationship Id="rId1271" Type="http://schemas.openxmlformats.org/officeDocument/2006/relationships/hyperlink" Target="http://qt-project.org/doc/qt-5.1/qtqml/qqmlcomponent.html" TargetMode="External"/><Relationship Id="rId1369" Type="http://schemas.openxmlformats.org/officeDocument/2006/relationships/hyperlink" Target="http://qt-project.org/doc/qt-5.1/qtquick/qquickitem-itemchangedata.html" TargetMode="External"/><Relationship Id="rId1576" Type="http://schemas.openxmlformats.org/officeDocument/2006/relationships/hyperlink" Target="http://qt-project.org/doc/qt-5.1/qtwidgets/qwidget.html" TargetMode="External"/><Relationship Id="rId2115" Type="http://schemas.openxmlformats.org/officeDocument/2006/relationships/hyperlink" Target="http://qt-project.org/doc/qt-5.1/qtsql/qsqlquery.html" TargetMode="External"/><Relationship Id="rId501" Type="http://schemas.openxmlformats.org/officeDocument/2006/relationships/hyperlink" Target="http://qt-project.org/doc/qt-5.1/qtgui/qopenglpaintdevice.html" TargetMode="External"/><Relationship Id="rId946" Type="http://schemas.openxmlformats.org/officeDocument/2006/relationships/hyperlink" Target="http://qt-project.org/doc/qt-5.1/qtquickcontrols/qml-qtquick-controls1-tableview.html" TargetMode="External"/><Relationship Id="rId1131" Type="http://schemas.openxmlformats.org/officeDocument/2006/relationships/hyperlink" Target="http://qt-project.org/doc/qt-5.1/qtquick/qml-qtquick2-flow.html" TargetMode="External"/><Relationship Id="rId1229" Type="http://schemas.openxmlformats.org/officeDocument/2006/relationships/hyperlink" Target="http://qt-project.org/doc/qt-5.1/qtquick/qsgmaterialshader.html" TargetMode="External"/><Relationship Id="rId1783" Type="http://schemas.openxmlformats.org/officeDocument/2006/relationships/hyperlink" Target="http://qt-project.org/doc/qt-5.1/qtwidgets/qgraphicslineitem.html" TargetMode="External"/><Relationship Id="rId1990" Type="http://schemas.openxmlformats.org/officeDocument/2006/relationships/hyperlink" Target="http://qt-project.org/doc/qt-5.1/qtwidgets/qundostack.html" TargetMode="External"/><Relationship Id="rId75" Type="http://schemas.openxmlformats.org/officeDocument/2006/relationships/hyperlink" Target="http://qt-project.org/doc/qtcreator-2.8/creator-project-qmake.html" TargetMode="External"/><Relationship Id="rId806" Type="http://schemas.openxmlformats.org/officeDocument/2006/relationships/hyperlink" Target="http://qt-project.org/doc/qt-5.1/qtgui/qopengldebugmessage.html" TargetMode="External"/><Relationship Id="rId1436" Type="http://schemas.openxmlformats.org/officeDocument/2006/relationships/hyperlink" Target="http://qt-project.org/doc/qt-5.1/qtwidgets/qprogressdialog.html" TargetMode="External"/><Relationship Id="rId1643" Type="http://schemas.openxmlformats.org/officeDocument/2006/relationships/hyperlink" Target="http://qt-project.org/doc/qt-5.1/qtwidgets/model-view-programming.html" TargetMode="External"/><Relationship Id="rId1850" Type="http://schemas.openxmlformats.org/officeDocument/2006/relationships/hyperlink" Target="http://qt-project.org/doc/qt-5.1/qtwidgets/qcombobox.html" TargetMode="External"/><Relationship Id="rId1503" Type="http://schemas.openxmlformats.org/officeDocument/2006/relationships/hyperlink" Target="http://qt-project.org/doc/qt-5.1/qtgui/qcursor.html" TargetMode="External"/><Relationship Id="rId1710" Type="http://schemas.openxmlformats.org/officeDocument/2006/relationships/hyperlink" Target="http://qt-project.org/doc/qt-5.1/qtwidgets/itemviews-interview.html" TargetMode="External"/><Relationship Id="rId1948" Type="http://schemas.openxmlformats.org/officeDocument/2006/relationships/hyperlink" Target="http://qt-project.org/doc/qt-5.1/qtwidgets/qsplitter.html" TargetMode="External"/><Relationship Id="rId291" Type="http://schemas.openxmlformats.org/officeDocument/2006/relationships/hyperlink" Target="http://qt-project.org/doc/qt-5.1/qtcore/qmultimap.html" TargetMode="External"/><Relationship Id="rId1808" Type="http://schemas.openxmlformats.org/officeDocument/2006/relationships/hyperlink" Target="http://qt-project.org/doc/qt-5.1/qtwidgets/qgraphicssceneevent.html" TargetMode="External"/><Relationship Id="rId151" Type="http://schemas.openxmlformats.org/officeDocument/2006/relationships/hyperlink" Target="http://qt-project.org/doc/qtcreator-2.8/creator-debug-mode.html" TargetMode="External"/><Relationship Id="rId389" Type="http://schemas.openxmlformats.org/officeDocument/2006/relationships/hyperlink" Target="http://qt-project.org/doc/qt-5.1/qtcore/qdynamicpropertychangeevent.html" TargetMode="External"/><Relationship Id="rId596" Type="http://schemas.openxmlformats.org/officeDocument/2006/relationships/hyperlink" Target="http://qt-project.org/doc/qt-5.1/qtwidgets/qwidget.html" TargetMode="External"/><Relationship Id="rId249" Type="http://schemas.openxmlformats.org/officeDocument/2006/relationships/hyperlink" Target="http://qt-project.org/doc/qt-5.1/qtcore/qvector.html" TargetMode="External"/><Relationship Id="rId456" Type="http://schemas.openxmlformats.org/officeDocument/2006/relationships/hyperlink" Target="http://qt-project.org/doc/qt-5.1/qtcore/qxmlstreamreader.html" TargetMode="External"/><Relationship Id="rId663" Type="http://schemas.openxmlformats.org/officeDocument/2006/relationships/hyperlink" Target="http://qt-project.org/doc/qt-5.1/qtgui/qwindow.html" TargetMode="External"/><Relationship Id="rId870" Type="http://schemas.openxmlformats.org/officeDocument/2006/relationships/hyperlink" Target="http://qt-project.org/doc/qt-5.1/qtquick/qml-qtquick2-item.html" TargetMode="External"/><Relationship Id="rId1086" Type="http://schemas.openxmlformats.org/officeDocument/2006/relationships/hyperlink" Target="http://qt-project.org/doc/qt-5.1/qtquick/qmlmodule-qtquick-particles2-qtquick-particles-2.html" TargetMode="External"/><Relationship Id="rId1293" Type="http://schemas.openxmlformats.org/officeDocument/2006/relationships/hyperlink" Target="http://qt-project.org/doc/qt-5.1/qtquick/qquickitem.html" TargetMode="External"/><Relationship Id="rId2137" Type="http://schemas.openxmlformats.org/officeDocument/2006/relationships/hyperlink" Target="http://qt-project.org/doc/qt-5.1/qtsql/qsqltablemodel.html" TargetMode="External"/><Relationship Id="rId109" Type="http://schemas.openxmlformats.org/officeDocument/2006/relationships/hyperlink" Target="http://qt-project.org/doc/qtcreator-2.8/creator-usability.html" TargetMode="External"/><Relationship Id="rId316" Type="http://schemas.openxmlformats.org/officeDocument/2006/relationships/hyperlink" Target="http://qt-project.org/doc/qt-5.1/qtcore/qthreadpool.html" TargetMode="External"/><Relationship Id="rId523" Type="http://schemas.openxmlformats.org/officeDocument/2006/relationships/hyperlink" Target="http://qt-project.org/doc/qt-5.1/qtwidgets/qwidget.html" TargetMode="External"/><Relationship Id="rId968" Type="http://schemas.openxmlformats.org/officeDocument/2006/relationships/hyperlink" Target="http://qt-project.org/doc/qt-5.1/qtquick/qml-qtquick2-parallelanimation.html" TargetMode="External"/><Relationship Id="rId1153" Type="http://schemas.openxmlformats.org/officeDocument/2006/relationships/hyperlink" Target="http://qt-project.org/doc/qt-5.1/qtquick/qml-qtquick2-pathanimation.html" TargetMode="External"/><Relationship Id="rId1598" Type="http://schemas.openxmlformats.org/officeDocument/2006/relationships/hyperlink" Target="http://qt-project.org/doc/qt-5.1/qtwidgets/qtreewidget.html" TargetMode="External"/><Relationship Id="rId2204" Type="http://schemas.openxmlformats.org/officeDocument/2006/relationships/hyperlink" Target="http://qt-project.org/doc/qt-5.1/qttestlib/qtest.html" TargetMode="External"/><Relationship Id="rId97" Type="http://schemas.openxmlformats.org/officeDocument/2006/relationships/hyperlink" Target="http://qt-project.org/doc/qtcreator-2.8/creator-using-qt-quick-designer.html" TargetMode="External"/><Relationship Id="rId730" Type="http://schemas.openxmlformats.org/officeDocument/2006/relationships/hyperlink" Target="http://qt-project.org/doc/qt-5.1/qtgui/qtextdocument.html" TargetMode="External"/><Relationship Id="rId828" Type="http://schemas.openxmlformats.org/officeDocument/2006/relationships/hyperlink" Target="http://qt-project.org/doc/qt-5.1/qtqml/qtqml-syntax-signals.html" TargetMode="External"/><Relationship Id="rId1013" Type="http://schemas.openxmlformats.org/officeDocument/2006/relationships/hyperlink" Target="http://qt-project.org/doc/qt-5.1/qtquick/qml-qtquick2-flow.html" TargetMode="External"/><Relationship Id="rId1360" Type="http://schemas.openxmlformats.org/officeDocument/2006/relationships/hyperlink" Target="http://qt-project.org/doc/qt-5.1/qtquick/qquickwindow.html" TargetMode="External"/><Relationship Id="rId1458" Type="http://schemas.openxmlformats.org/officeDocument/2006/relationships/hyperlink" Target="http://qt-project.org/doc/qt-5.1/qtwidgets/qwidget.html" TargetMode="External"/><Relationship Id="rId1665" Type="http://schemas.openxmlformats.org/officeDocument/2006/relationships/hyperlink" Target="http://qt-project.org/doc/qt-5.1/qtwidgets/qabstractitemdelegate.html" TargetMode="External"/><Relationship Id="rId1872" Type="http://schemas.openxmlformats.org/officeDocument/2006/relationships/hyperlink" Target="http://qt-project.org/doc/qt-5.1/qtwidgets/qscrollarea.html" TargetMode="External"/><Relationship Id="rId1220" Type="http://schemas.openxmlformats.org/officeDocument/2006/relationships/hyperlink" Target="http://qt-project.org/doc/qt-5.1/qtquick/qsgsimplematerialshader.html" TargetMode="External"/><Relationship Id="rId1318" Type="http://schemas.openxmlformats.org/officeDocument/2006/relationships/hyperlink" Target="http://qt-project.org/doc/qt-5.1/qtqml/qjsvalue.html" TargetMode="External"/><Relationship Id="rId1525" Type="http://schemas.openxmlformats.org/officeDocument/2006/relationships/hyperlink" Target="http://qt-project.org/doc/qt-5.1/qtwidgets/qstyle.html" TargetMode="External"/><Relationship Id="rId1732" Type="http://schemas.openxmlformats.org/officeDocument/2006/relationships/hyperlink" Target="http://qt-project.org/doc/qt-5.1/qtcore/qobject.html" TargetMode="External"/><Relationship Id="rId24" Type="http://schemas.openxmlformats.org/officeDocument/2006/relationships/hyperlink" Target="http://qt-project.org/doc/qt-5.1/qtdesigner/designer-creating-custom-widgets-extensions.html" TargetMode="External"/><Relationship Id="rId173" Type="http://schemas.openxmlformats.org/officeDocument/2006/relationships/hyperlink" Target="http://qt-project.org/doc/qtcreator-2.8/creator-project-generic.html" TargetMode="External"/><Relationship Id="rId380" Type="http://schemas.openxmlformats.org/officeDocument/2006/relationships/hyperlink" Target="http://qt-project.org/doc/qt-5.1/qtcore/qcoreapplication.html" TargetMode="External"/><Relationship Id="rId2061" Type="http://schemas.openxmlformats.org/officeDocument/2006/relationships/hyperlink" Target="http://qt-project.org/doc/qt-5.1/qtwebkit/qwebframe.html" TargetMode="External"/><Relationship Id="rId240" Type="http://schemas.openxmlformats.org/officeDocument/2006/relationships/hyperlink" Target="http://qt-project.org/doc/qt-5.1/qtcore/datastreamformat.html" TargetMode="External"/><Relationship Id="rId478" Type="http://schemas.openxmlformats.org/officeDocument/2006/relationships/hyperlink" Target="http://qt-project.org/doc/qt-5.1/qtcore/qtglobal.html" TargetMode="External"/><Relationship Id="rId685" Type="http://schemas.openxmlformats.org/officeDocument/2006/relationships/hyperlink" Target="http://qt-project.org/doc/qt-5.1/qtgui/qtextdocument.html" TargetMode="External"/><Relationship Id="rId892" Type="http://schemas.openxmlformats.org/officeDocument/2006/relationships/hyperlink" Target="http://qt-project.org/doc/qt-5.1/qtqml/qml-qtqml2-component.html" TargetMode="External"/><Relationship Id="rId2159" Type="http://schemas.openxmlformats.org/officeDocument/2006/relationships/hyperlink" Target="http://qt-project.org/doc/qt-5.1/qtsql/qsqldatabase.html" TargetMode="External"/><Relationship Id="rId100" Type="http://schemas.openxmlformats.org/officeDocument/2006/relationships/hyperlink" Target="http://qt-project.org/doc/qtcreator-2.8/quick-scalable-image.html" TargetMode="External"/><Relationship Id="rId338" Type="http://schemas.openxmlformats.org/officeDocument/2006/relationships/hyperlink" Target="http://qt-project.org/doc/qt-5.1/qtcore/qeasingcurve.html" TargetMode="External"/><Relationship Id="rId545" Type="http://schemas.openxmlformats.org/officeDocument/2006/relationships/hyperlink" Target="http://qt-project.org/doc/qt-5.1/qtcore/qrect.html" TargetMode="External"/><Relationship Id="rId752" Type="http://schemas.openxmlformats.org/officeDocument/2006/relationships/hyperlink" Target="http://qt-project.org/doc/qt-5.1/qtgui/qtextframeformat.html" TargetMode="External"/><Relationship Id="rId1175" Type="http://schemas.openxmlformats.org/officeDocument/2006/relationships/hyperlink" Target="http://qt-project.org/doc/qt-5.1/qtquick/qtquick-modelviewsdata-modelview.html" TargetMode="External"/><Relationship Id="rId1382" Type="http://schemas.openxmlformats.org/officeDocument/2006/relationships/hyperlink" Target="http://qt-project.org/doc/qt-5.1/qtquick/qtquick-index.html" TargetMode="External"/><Relationship Id="rId2019" Type="http://schemas.openxmlformats.org/officeDocument/2006/relationships/hyperlink" Target="http://qt-project.org/doc/qt-5.1/qtcore/qobject.html" TargetMode="External"/><Relationship Id="rId2226" Type="http://schemas.openxmlformats.org/officeDocument/2006/relationships/hyperlink" Target="http://qt-project.org/doc/qt-5.1/qtcore/qfuture.html" TargetMode="External"/><Relationship Id="rId405" Type="http://schemas.openxmlformats.org/officeDocument/2006/relationships/hyperlink" Target="http://qt-project.org/doc/qt-5.1/qtgui/qenterevent.html" TargetMode="External"/><Relationship Id="rId612" Type="http://schemas.openxmlformats.org/officeDocument/2006/relationships/hyperlink" Target="http://qt-project.org/doc/qt-5.1/qtgui/qclipboard.html" TargetMode="External"/><Relationship Id="rId1035" Type="http://schemas.openxmlformats.org/officeDocument/2006/relationships/hyperlink" Target="http://qt-project.org/doc/qt-5.1/qtquick/qml-qtquick2-coloranimation.html" TargetMode="External"/><Relationship Id="rId1242" Type="http://schemas.openxmlformats.org/officeDocument/2006/relationships/hyperlink" Target="http://qt-project.org/doc/qt-5.1/qtquick/qsgmaterialshader-renderstate.html" TargetMode="External"/><Relationship Id="rId1687" Type="http://schemas.openxmlformats.org/officeDocument/2006/relationships/hyperlink" Target="http://qt-project.org/doc/qt-5.1/qtwidgets/qitemeditorcreator.html" TargetMode="External"/><Relationship Id="rId1894" Type="http://schemas.openxmlformats.org/officeDocument/2006/relationships/hyperlink" Target="http://qt-project.org/doc/qt-5.1/qtwidgets/qstackedwidget.html" TargetMode="External"/><Relationship Id="rId917" Type="http://schemas.openxmlformats.org/officeDocument/2006/relationships/hyperlink" Target="http://qt-project.org/doc/qt-5.1/qtquick/qml-qtquick-xmllistmodel2-xmllistmodel.html" TargetMode="External"/><Relationship Id="rId1102" Type="http://schemas.openxmlformats.org/officeDocument/2006/relationships/hyperlink" Target="http://qt-project.org/doc/qt-5.1/qtquick/qml-qtquick2-item.html" TargetMode="External"/><Relationship Id="rId1547" Type="http://schemas.openxmlformats.org/officeDocument/2006/relationships/hyperlink" Target="http://qt-project.org/doc/qt-5.1/qtwidgets/stylesheet-reference.html" TargetMode="External"/><Relationship Id="rId1754" Type="http://schemas.openxmlformats.org/officeDocument/2006/relationships/hyperlink" Target="http://qt-project.org/doc/qt-5.1/qtwidgets/qgraphicsitem.html" TargetMode="External"/><Relationship Id="rId1961" Type="http://schemas.openxmlformats.org/officeDocument/2006/relationships/hyperlink" Target="http://qt-project.org/doc/qt-5.1/qtwidgets/qcompleter.html" TargetMode="External"/><Relationship Id="rId46" Type="http://schemas.openxmlformats.org/officeDocument/2006/relationships/hyperlink" Target="http://qt-project.org/doc/qt-5.1/qmake/qmake-language.html" TargetMode="External"/><Relationship Id="rId1407" Type="http://schemas.openxmlformats.org/officeDocument/2006/relationships/hyperlink" Target="http://qt-project.org/doc/qt-5.1/qtwidgets/qaction.html" TargetMode="External"/><Relationship Id="rId1614" Type="http://schemas.openxmlformats.org/officeDocument/2006/relationships/hyperlink" Target="http://qt-project.org/doc/qt-5.1/qtcore/qabstractitemmodel.html" TargetMode="External"/><Relationship Id="rId1821" Type="http://schemas.openxmlformats.org/officeDocument/2006/relationships/hyperlink" Target="http://qt-project.org/doc/qt-5.1/qtwidgets/qgraphicstransform.html" TargetMode="External"/><Relationship Id="rId195" Type="http://schemas.openxmlformats.org/officeDocument/2006/relationships/hyperlink" Target="http://qt-project.org/doc/qt-5.1/qtcore/qt.html" TargetMode="External"/><Relationship Id="rId1919" Type="http://schemas.openxmlformats.org/officeDocument/2006/relationships/hyperlink" Target="http://qt-project.org/doc/qt-5.1/qtwidgets/qabstractbutton.html" TargetMode="External"/><Relationship Id="rId2083" Type="http://schemas.openxmlformats.org/officeDocument/2006/relationships/hyperlink" Target="http://qt-project.org/doc/qt-5.1/qtsql/sql-connecting.html" TargetMode="External"/><Relationship Id="rId262" Type="http://schemas.openxmlformats.org/officeDocument/2006/relationships/hyperlink" Target="http://qt-project.org/doc/qt-5.1/qtcore/qpair.html" TargetMode="External"/><Relationship Id="rId567" Type="http://schemas.openxmlformats.org/officeDocument/2006/relationships/hyperlink" Target="http://qt-project.org/doc/qt-5.1/qtgui/qgenericmatrix.html" TargetMode="External"/><Relationship Id="rId1197" Type="http://schemas.openxmlformats.org/officeDocument/2006/relationships/hyperlink" Target="http://qt-project.org/doc/qt-5.1/qtquick/qsggeometry.html" TargetMode="External"/><Relationship Id="rId2150" Type="http://schemas.openxmlformats.org/officeDocument/2006/relationships/hyperlink" Target="http://qt-project.org/doc/qt-5.1/qtsql/qsql.html" TargetMode="External"/><Relationship Id="rId2248" Type="http://schemas.openxmlformats.org/officeDocument/2006/relationships/hyperlink" Target="http://qt-project.org/doc/qt-5.1/qtwidgets/qgraphicsitem.html" TargetMode="External"/><Relationship Id="rId122" Type="http://schemas.openxmlformats.org/officeDocument/2006/relationships/hyperlink" Target="http://qt-project.org/doc/qtcreator-2.8/creator-editor-finding.html" TargetMode="External"/><Relationship Id="rId774" Type="http://schemas.openxmlformats.org/officeDocument/2006/relationships/hyperlink" Target="http://qt-project.org/doc/qt-5.1/qtgui/qtextobjectinterface.html" TargetMode="External"/><Relationship Id="rId981" Type="http://schemas.openxmlformats.org/officeDocument/2006/relationships/hyperlink" Target="http://qt-project.org/doc/qt-5.1/qtquicklayouts/qmlmodule-qtquick-layouts1-qtquick-layouts-1.html" TargetMode="External"/><Relationship Id="rId1057" Type="http://schemas.openxmlformats.org/officeDocument/2006/relationships/hyperlink" Target="http://qt-project.org/doc/qt-5.1/qtquick/qml-qtquick2-pathpercent.html" TargetMode="External"/><Relationship Id="rId2010" Type="http://schemas.openxmlformats.org/officeDocument/2006/relationships/hyperlink" Target="http://qt-project.org/doc/qt-5.1/qtwebkit/qwebpage.html" TargetMode="External"/><Relationship Id="rId427" Type="http://schemas.openxmlformats.org/officeDocument/2006/relationships/hyperlink" Target="http://qt-project.org/doc/qt-5.1/qtgui/qwhatsthisclickedevent.html" TargetMode="External"/><Relationship Id="rId634" Type="http://schemas.openxmlformats.org/officeDocument/2006/relationships/hyperlink" Target="http://qt-project.org/doc/qt-5.1/qtwidgets/qspinbox.html" TargetMode="External"/><Relationship Id="rId841" Type="http://schemas.openxmlformats.org/officeDocument/2006/relationships/hyperlink" Target="http://qt-project.org/doc/qt-5.1/qtdoc/qtquick-usecase-integratingjs.html" TargetMode="External"/><Relationship Id="rId1264" Type="http://schemas.openxmlformats.org/officeDocument/2006/relationships/hyperlink" Target="http://qt-project.org/doc/qt-5.1/qtqml/qqmlcontext.html" TargetMode="External"/><Relationship Id="rId1471" Type="http://schemas.openxmlformats.org/officeDocument/2006/relationships/hyperlink" Target="http://qt-project.org/doc/qt-5.1/qtwidgets/qstyle.html" TargetMode="External"/><Relationship Id="rId1569" Type="http://schemas.openxmlformats.org/officeDocument/2006/relationships/hyperlink" Target="http://qt-project.org/doc/qt-5.1/qtwidgets/stylesheet-examples.html" TargetMode="External"/><Relationship Id="rId2108" Type="http://schemas.openxmlformats.org/officeDocument/2006/relationships/hyperlink" Target="http://qt-project.org/doc/qt-5.1/qtsql/qsqldriver.html" TargetMode="External"/><Relationship Id="rId701" Type="http://schemas.openxmlformats.org/officeDocument/2006/relationships/hyperlink" Target="http://qt-project.org/doc/qt-5.1/qtgui/qtextblockgroup.html" TargetMode="External"/><Relationship Id="rId939" Type="http://schemas.openxmlformats.org/officeDocument/2006/relationships/hyperlink" Target="http://qt-project.org/doc/qt-5.1/qtquickcontrols/qml-qtquick-controls1-slider.html" TargetMode="External"/><Relationship Id="rId1124" Type="http://schemas.openxmlformats.org/officeDocument/2006/relationships/hyperlink" Target="http://qt-project.org/doc/qt-5.1/qtquick/qml-qtquick2-textinput.html" TargetMode="External"/><Relationship Id="rId1331" Type="http://schemas.openxmlformats.org/officeDocument/2006/relationships/hyperlink" Target="http://qt-project.org/doc/qt-5.1/qtqml/qqmlincubationcontroller.html" TargetMode="External"/><Relationship Id="rId1776" Type="http://schemas.openxmlformats.org/officeDocument/2006/relationships/hyperlink" Target="http://qt-project.org/doc/qt-5.1/qtwidgets/qgraphicsitem.html" TargetMode="External"/><Relationship Id="rId1983" Type="http://schemas.openxmlformats.org/officeDocument/2006/relationships/hyperlink" Target="http://qt-project.org/doc/qt-5.1/qtgui/qhelpevent.html" TargetMode="External"/><Relationship Id="rId68" Type="http://schemas.openxmlformats.org/officeDocument/2006/relationships/hyperlink" Target="http://qt-project.org/doc/qtcreator-2.8/creator-overview.html" TargetMode="External"/><Relationship Id="rId1429" Type="http://schemas.openxmlformats.org/officeDocument/2006/relationships/hyperlink" Target="http://qt-project.org/doc/qt-5.1/qtwidgets/qfontdialog.html" TargetMode="External"/><Relationship Id="rId1636" Type="http://schemas.openxmlformats.org/officeDocument/2006/relationships/hyperlink" Target="http://qt-project.org/doc/qt-5.1/qtcore/qabstractitemmodel.html" TargetMode="External"/><Relationship Id="rId1843" Type="http://schemas.openxmlformats.org/officeDocument/2006/relationships/hyperlink" Target="http://qt-project.org/doc/qt-5.1/qtwidgets/qwidget.html" TargetMode="External"/><Relationship Id="rId1703" Type="http://schemas.openxmlformats.org/officeDocument/2006/relationships/hyperlink" Target="http://qt-project.org/doc/qt-5.1/qtwidgets/qtablewidget.html" TargetMode="External"/><Relationship Id="rId1910" Type="http://schemas.openxmlformats.org/officeDocument/2006/relationships/hyperlink" Target="http://qt-project.org/doc/qt-5.1/qtwidgets/qapplication.html" TargetMode="External"/><Relationship Id="rId284" Type="http://schemas.openxmlformats.org/officeDocument/2006/relationships/hyperlink" Target="http://qt-project.org/doc/qt-5.1/qtcore/qvarlengtharray.html" TargetMode="External"/><Relationship Id="rId491" Type="http://schemas.openxmlformats.org/officeDocument/2006/relationships/hyperlink" Target="http://qt-project.org/doc/qt-5.1/qtgui/qbackingstore.html" TargetMode="External"/><Relationship Id="rId2172" Type="http://schemas.openxmlformats.org/officeDocument/2006/relationships/hyperlink" Target="http://qt-project.org/doc/qt-5.1/qtsql/qsqlrecord.html" TargetMode="External"/><Relationship Id="rId144" Type="http://schemas.openxmlformats.org/officeDocument/2006/relationships/hyperlink" Target="http://qt-project.org/doc/qtcreator-2.8/creator-developing-qnx.html" TargetMode="External"/><Relationship Id="rId589" Type="http://schemas.openxmlformats.org/officeDocument/2006/relationships/hyperlink" Target="http://qt-project.org/doc/qt-5.1/qtgui/qpainterpathstroker.html" TargetMode="External"/><Relationship Id="rId796" Type="http://schemas.openxmlformats.org/officeDocument/2006/relationships/hyperlink" Target="http://qt-project.org/doc/qt-5.1/qtgui/qgenericmatrix.html" TargetMode="External"/><Relationship Id="rId351" Type="http://schemas.openxmlformats.org/officeDocument/2006/relationships/hyperlink" Target="http://qt-project.org/doc/qt-5.1/qtcore/qstate.html" TargetMode="External"/><Relationship Id="rId449" Type="http://schemas.openxmlformats.org/officeDocument/2006/relationships/hyperlink" Target="http://qt-project.org/doc/qt-5.1/qtcore/qxmlstreamreader.html" TargetMode="External"/><Relationship Id="rId656" Type="http://schemas.openxmlformats.org/officeDocument/2006/relationships/hyperlink" Target="http://qt-project.org/doc/qt-5.1/qtgui/qdrag.html" TargetMode="External"/><Relationship Id="rId863" Type="http://schemas.openxmlformats.org/officeDocument/2006/relationships/hyperlink" Target="http://qt-project.org/doc/qt-5.1/qtdoc/qml-codingconventions.html" TargetMode="External"/><Relationship Id="rId1079" Type="http://schemas.openxmlformats.org/officeDocument/2006/relationships/hyperlink" Target="http://qt-project.org/doc/qt-5.1/qtquick/qtquick-qmltypereference.html" TargetMode="External"/><Relationship Id="rId1286" Type="http://schemas.openxmlformats.org/officeDocument/2006/relationships/hyperlink" Target="http://qt-project.org/doc/qt-5.1/qtquick/qquickview.html" TargetMode="External"/><Relationship Id="rId1493" Type="http://schemas.openxmlformats.org/officeDocument/2006/relationships/hyperlink" Target="http://qt-project.org/doc/qt-5.1/qtwidgets/qstyle.html" TargetMode="External"/><Relationship Id="rId2032" Type="http://schemas.openxmlformats.org/officeDocument/2006/relationships/hyperlink" Target="http://qt-project.org/doc/qt-5.1/qtwebkit/qwebview.html" TargetMode="External"/><Relationship Id="rId211" Type="http://schemas.openxmlformats.org/officeDocument/2006/relationships/hyperlink" Target="http://qt-project.org/doc/qt-5.1/qtcore/qexplicitlyshareddatapointer.html" TargetMode="External"/><Relationship Id="rId309" Type="http://schemas.openxmlformats.org/officeDocument/2006/relationships/hyperlink" Target="http://qt-project.org/doc/qt-5.1/qtcore/qatomicpointer.html" TargetMode="External"/><Relationship Id="rId516" Type="http://schemas.openxmlformats.org/officeDocument/2006/relationships/hyperlink" Target="http://qt-project.org/doc/qt-5.1/qtgui/paintsystem-devices.html" TargetMode="External"/><Relationship Id="rId1146" Type="http://schemas.openxmlformats.org/officeDocument/2006/relationships/hyperlink" Target="http://qt-project.org/doc/qt-5.1/qtquick/qml-qtquick2-propertyaction.html" TargetMode="External"/><Relationship Id="rId1798" Type="http://schemas.openxmlformats.org/officeDocument/2006/relationships/hyperlink" Target="http://qt-project.org/doc/qt-5.1/qtwidgets/qgraphicsscene.html" TargetMode="External"/><Relationship Id="rId723" Type="http://schemas.openxmlformats.org/officeDocument/2006/relationships/hyperlink" Target="http://qt-project.org/doc/qt-5.1/qtgui/qtextblock.html" TargetMode="External"/><Relationship Id="rId930" Type="http://schemas.openxmlformats.org/officeDocument/2006/relationships/hyperlink" Target="http://qt-project.org/doc/qt-5.1/qtquickcontrols/qml-qtquick-controls1-button.html" TargetMode="External"/><Relationship Id="rId1006" Type="http://schemas.openxmlformats.org/officeDocument/2006/relationships/hyperlink" Target="http://qt-project.org/doc/qt-5.1/qtquick/qml-qtquick2-multipointtoucharea.html" TargetMode="External"/><Relationship Id="rId1353" Type="http://schemas.openxmlformats.org/officeDocument/2006/relationships/hyperlink" Target="http://qt-project.org/doc/qt-5.1/qtquick/qquickitem.html" TargetMode="External"/><Relationship Id="rId1560" Type="http://schemas.openxmlformats.org/officeDocument/2006/relationships/hyperlink" Target="http://qt-project.org/doc/qt-5.1/qtwidgets/stylesheet-reference.html" TargetMode="External"/><Relationship Id="rId1658" Type="http://schemas.openxmlformats.org/officeDocument/2006/relationships/hyperlink" Target="http://qt-project.org/doc/qt-5.1/qtwidgets/qfilesystemmodel.html" TargetMode="External"/><Relationship Id="rId1865" Type="http://schemas.openxmlformats.org/officeDocument/2006/relationships/hyperlink" Target="http://qt-project.org/doc/qt-5.1/qtwidgets/qmenu.html" TargetMode="External"/><Relationship Id="rId1213" Type="http://schemas.openxmlformats.org/officeDocument/2006/relationships/hyperlink" Target="http://qt-project.org/doc/qt-5.1/qtquick/qsgnode.html" TargetMode="External"/><Relationship Id="rId1420" Type="http://schemas.openxmlformats.org/officeDocument/2006/relationships/hyperlink" Target="http://qt-project.org/doc/qt-5.1/qtwidgets/qmenu.html" TargetMode="External"/><Relationship Id="rId1518" Type="http://schemas.openxmlformats.org/officeDocument/2006/relationships/hyperlink" Target="http://qt-project.org/doc/qt-5.1/qtgui/qregion.html" TargetMode="External"/><Relationship Id="rId1725" Type="http://schemas.openxmlformats.org/officeDocument/2006/relationships/hyperlink" Target="http://qt-project.org/doc/qt-5.1/qtgui/qpainter.html" TargetMode="External"/><Relationship Id="rId1932" Type="http://schemas.openxmlformats.org/officeDocument/2006/relationships/hyperlink" Target="http://qt-project.org/doc/qt-5.1/qtwidgets/qabstractslider.html" TargetMode="External"/><Relationship Id="rId17" Type="http://schemas.openxmlformats.org/officeDocument/2006/relationships/hyperlink" Target="http://qt-project.org/doc/qt-5.1/qtdesigner/designer-resources.html" TargetMode="External"/><Relationship Id="rId2194" Type="http://schemas.openxmlformats.org/officeDocument/2006/relationships/hyperlink" Target="http://qt-project.org/doc/qt-5.1/qttestlib/qtest.html" TargetMode="External"/><Relationship Id="rId166" Type="http://schemas.openxmlformats.org/officeDocument/2006/relationships/hyperlink" Target="http://qt-project.org/doc/qtcreator-2.8/creator-publishing-to-maemo-extras.html" TargetMode="External"/><Relationship Id="rId373" Type="http://schemas.openxmlformats.org/officeDocument/2006/relationships/hyperlink" Target="http://qt-project.org/doc/qt-5.1/qtgui/qgenericplugin.html" TargetMode="External"/><Relationship Id="rId580" Type="http://schemas.openxmlformats.org/officeDocument/2006/relationships/hyperlink" Target="http://qt-project.org/doc/qt-5.1/qtwidgets/qwidget.html" TargetMode="External"/><Relationship Id="rId2054" Type="http://schemas.openxmlformats.org/officeDocument/2006/relationships/hyperlink" Target="http://qt-project.org/doc/qt-5.1/qtwebkit/qwebframe.html" TargetMode="External"/><Relationship Id="rId1" Type="http://schemas.openxmlformats.org/officeDocument/2006/relationships/customXml" Target="../customXml/item1.xml"/><Relationship Id="rId233" Type="http://schemas.openxmlformats.org/officeDocument/2006/relationships/hyperlink" Target="http://qt-project.org/doc/qt-5.1/qtcore/qurlquery.html" TargetMode="External"/><Relationship Id="rId440" Type="http://schemas.openxmlformats.org/officeDocument/2006/relationships/hyperlink" Target="http://qt-project.org/doc/qt-5.1/qtcore/qiodevice.html" TargetMode="External"/><Relationship Id="rId678" Type="http://schemas.openxmlformats.org/officeDocument/2006/relationships/hyperlink" Target="http://qt-project.org/doc/qt-5.1/qtgui/qtextdocument.html" TargetMode="External"/><Relationship Id="rId885" Type="http://schemas.openxmlformats.org/officeDocument/2006/relationships/hyperlink" Target="http://qt-project.org/doc/qt-5.1/qtdoc/qtquick-internationalization.html" TargetMode="External"/><Relationship Id="rId1070" Type="http://schemas.openxmlformats.org/officeDocument/2006/relationships/hyperlink" Target="http://qt-project.org/doc/qt-5.1/qtqml/qml-qtqml-models2-delegatemodelgroup.html" TargetMode="External"/><Relationship Id="rId2121" Type="http://schemas.openxmlformats.org/officeDocument/2006/relationships/hyperlink" Target="http://qt-project.org/doc/qt-5.1/qtsql/qsqldriver.html" TargetMode="External"/><Relationship Id="rId300" Type="http://schemas.openxmlformats.org/officeDocument/2006/relationships/hyperlink" Target="http://qt-project.org/doc/qt-5.1/qtcore/threads-reentrancy.html" TargetMode="External"/><Relationship Id="rId538" Type="http://schemas.openxmlformats.org/officeDocument/2006/relationships/hyperlink" Target="http://qt-project.org/doc/qt-5.1/qtgui/qguiapplication.html" TargetMode="External"/><Relationship Id="rId745" Type="http://schemas.openxmlformats.org/officeDocument/2006/relationships/hyperlink" Target="http://qt-project.org/doc/qt-5.1/qtgui/qtexttableformat.html" TargetMode="External"/><Relationship Id="rId952" Type="http://schemas.openxmlformats.org/officeDocument/2006/relationships/hyperlink" Target="http://qt-project.org/doc/qt-5.1/qtquickcontrols/qml-qtquick-controls1-toolbar.html" TargetMode="External"/><Relationship Id="rId1168" Type="http://schemas.openxmlformats.org/officeDocument/2006/relationships/hyperlink" Target="http://qt-project.org/doc/qt-5.1/qtquick/qml-qtquick2-anchoranimation.html" TargetMode="External"/><Relationship Id="rId1375" Type="http://schemas.openxmlformats.org/officeDocument/2006/relationships/hyperlink" Target="http://qt-project.org/doc/qt-5.1/qtwidgets/stylesheet.html" TargetMode="External"/><Relationship Id="rId1582" Type="http://schemas.openxmlformats.org/officeDocument/2006/relationships/hyperlink" Target="http://qt-project.org/doc/qt-5.1/qtwidgets/qwidget.html" TargetMode="External"/><Relationship Id="rId2219" Type="http://schemas.openxmlformats.org/officeDocument/2006/relationships/hyperlink" Target="http://qt-project.org/doc/qt-5.1/qtcore/qfuturewatcher.html" TargetMode="External"/><Relationship Id="rId81" Type="http://schemas.openxmlformats.org/officeDocument/2006/relationships/hyperlink" Target="http://qt-project.org/doc/qtcreator-2.8/creator-project-wizards.html" TargetMode="External"/><Relationship Id="rId605" Type="http://schemas.openxmlformats.org/officeDocument/2006/relationships/hyperlink" Target="http://qt-project.org/doc/qt-5.1/qtgui/qpixmapcache-key.html" TargetMode="External"/><Relationship Id="rId812" Type="http://schemas.openxmlformats.org/officeDocument/2006/relationships/hyperlink" Target="http://qt-project.org/doc/qt-5.1/qtgui/qopenglshaderprogram.html" TargetMode="External"/><Relationship Id="rId1028" Type="http://schemas.openxmlformats.org/officeDocument/2006/relationships/hyperlink" Target="http://qt-project.org/doc/qt-5.1/qtquick/qml-qtquick2-pauseanimation.html" TargetMode="External"/><Relationship Id="rId1235" Type="http://schemas.openxmlformats.org/officeDocument/2006/relationships/hyperlink" Target="http://qt-project.org/doc/qt-5.1/qtquick/qsgflatcolormaterial.html" TargetMode="External"/><Relationship Id="rId1442" Type="http://schemas.openxmlformats.org/officeDocument/2006/relationships/hyperlink" Target="http://qt-project.org/doc/qt-5.1/qtdoc/desktop-integration.html" TargetMode="External"/><Relationship Id="rId1887" Type="http://schemas.openxmlformats.org/officeDocument/2006/relationships/hyperlink" Target="http://qt-project.org/doc/qt-5.1/qtwidgets/qabstractslider.html" TargetMode="External"/><Relationship Id="rId1302" Type="http://schemas.openxmlformats.org/officeDocument/2006/relationships/hyperlink" Target="http://qt-project.org/doc/qt-5.1/qtquick/qquickview.html" TargetMode="External"/><Relationship Id="rId1747" Type="http://schemas.openxmlformats.org/officeDocument/2006/relationships/hyperlink" Target="http://qt-project.org/doc/qt-5.1/qtwidgets/qgraphicsitem.html" TargetMode="External"/><Relationship Id="rId1954" Type="http://schemas.openxmlformats.org/officeDocument/2006/relationships/hyperlink" Target="http://qt-project.org/doc/qt-5.1/qtwidgets/qlistwidget.html" TargetMode="External"/><Relationship Id="rId39" Type="http://schemas.openxmlformats.org/officeDocument/2006/relationships/hyperlink" Target="http://qt-project.org/doc/qt-5.1/qmake/qmake-tutorial.html" TargetMode="External"/><Relationship Id="rId1607" Type="http://schemas.openxmlformats.org/officeDocument/2006/relationships/hyperlink" Target="http://qt-project.org/doc/qt-5.1/qtwidgets/qabstractitemdelegate.html" TargetMode="External"/><Relationship Id="rId1814" Type="http://schemas.openxmlformats.org/officeDocument/2006/relationships/hyperlink" Target="http://qt-project.org/doc/qt-5.1/qtwidgets/qgraphicsscenehoverevent.html" TargetMode="External"/><Relationship Id="rId188" Type="http://schemas.openxmlformats.org/officeDocument/2006/relationships/hyperlink" Target="http://qt-project.org/doc/qt-5.1/qtcore/qobject.html" TargetMode="External"/><Relationship Id="rId395" Type="http://schemas.openxmlformats.org/officeDocument/2006/relationships/hyperlink" Target="http://qt-project.org/doc/qt-5.1/qtcore/qobject.html" TargetMode="External"/><Relationship Id="rId2076" Type="http://schemas.openxmlformats.org/officeDocument/2006/relationships/hyperlink" Target="http://qt-project.org/doc/qt-5.1/qtsql/qsqlfield.html" TargetMode="External"/><Relationship Id="rId255" Type="http://schemas.openxmlformats.org/officeDocument/2006/relationships/hyperlink" Target="http://qt-project.org/doc/qt-5.1/qtcore/qmultihash.html" TargetMode="External"/><Relationship Id="rId462" Type="http://schemas.openxmlformats.org/officeDocument/2006/relationships/hyperlink" Target="http://qt-project.org/doc/qt-5.1/qtcore/qxmlstreamwriter.html" TargetMode="External"/><Relationship Id="rId1092" Type="http://schemas.openxmlformats.org/officeDocument/2006/relationships/hyperlink" Target="http://qt-project.org/doc/qt-5.1/qtquick/qml-qtquick2-canvaspixelarray.html" TargetMode="External"/><Relationship Id="rId1397" Type="http://schemas.openxmlformats.org/officeDocument/2006/relationships/hyperlink" Target="http://qt-project.org/doc/qt-5.1/qtwidgets/qmainwindow.html" TargetMode="External"/><Relationship Id="rId2143" Type="http://schemas.openxmlformats.org/officeDocument/2006/relationships/hyperlink" Target="http://qt-project.org/doc/qt-5.1/qtsql/qsqlquerymodel.html" TargetMode="External"/><Relationship Id="rId115" Type="http://schemas.openxmlformats.org/officeDocument/2006/relationships/hyperlink" Target="http://qt-project.org/doc/qtcreator-2.8/creator-completing-code.html" TargetMode="External"/><Relationship Id="rId322" Type="http://schemas.openxmlformats.org/officeDocument/2006/relationships/hyperlink" Target="http://qt-project.org/doc/qt-5.1/qtcore/qstringref.html" TargetMode="External"/><Relationship Id="rId767" Type="http://schemas.openxmlformats.org/officeDocument/2006/relationships/hyperlink" Target="http://qt-project.org/doc/qt-5.1/qtgui/qtextlistformat.html" TargetMode="External"/><Relationship Id="rId974" Type="http://schemas.openxmlformats.org/officeDocument/2006/relationships/hyperlink" Target="http://qt-project.org/doc/qt-5.1/qtquickcontrolsstyles/qml-qtquick-controls-styles1-progressbarstyle.html" TargetMode="External"/><Relationship Id="rId2003" Type="http://schemas.openxmlformats.org/officeDocument/2006/relationships/hyperlink" Target="http://qt-project.org/doc/qt-5.1/qtwebkit/qtwebkitwidgets-index.html" TargetMode="External"/><Relationship Id="rId2210" Type="http://schemas.openxmlformats.org/officeDocument/2006/relationships/hyperlink" Target="http://qt-project.org/doc/qt-5.1/qtconcurrent/qtconcurrent-module.html" TargetMode="External"/><Relationship Id="rId627" Type="http://schemas.openxmlformats.org/officeDocument/2006/relationships/hyperlink" Target="http://qt-project.org/doc/qt-5.1/qtgui/qpainter.html" TargetMode="External"/><Relationship Id="rId834" Type="http://schemas.openxmlformats.org/officeDocument/2006/relationships/hyperlink" Target="http://www.ecma-international.org/publications/standards/Ecma-262.htm" TargetMode="External"/><Relationship Id="rId1257" Type="http://schemas.openxmlformats.org/officeDocument/2006/relationships/hyperlink" Target="http://qt-project.org/doc/qt-5.1/qtqml/qtqml-module.html" TargetMode="External"/><Relationship Id="rId1464" Type="http://schemas.openxmlformats.org/officeDocument/2006/relationships/hyperlink" Target="http://qt-project.org/doc/qt-5.1/qtwidgets/qcommonstyle.html" TargetMode="External"/><Relationship Id="rId1671" Type="http://schemas.openxmlformats.org/officeDocument/2006/relationships/hyperlink" Target="http://qt-project.org/doc/qt-5.1/qtwidgets/qdatawidgetmapper.html" TargetMode="External"/><Relationship Id="rId901" Type="http://schemas.openxmlformats.org/officeDocument/2006/relationships/hyperlink" Target="http://qt-project.org/doc/qt-5.1/qtqml/qml-qtqml2-qt.html" TargetMode="External"/><Relationship Id="rId1117" Type="http://schemas.openxmlformats.org/officeDocument/2006/relationships/hyperlink" Target="http://qt-project.org/doc/qt-5.1/qtquick/qtquick-input-focus.html" TargetMode="External"/><Relationship Id="rId1324" Type="http://schemas.openxmlformats.org/officeDocument/2006/relationships/hyperlink" Target="http://qt-project.org/doc/qt-5.1/qtqml/qqmlcontext.html" TargetMode="External"/><Relationship Id="rId1531" Type="http://schemas.openxmlformats.org/officeDocument/2006/relationships/hyperlink" Target="http://qt-project.org/doc/qt-5.1/qtwidgets/qstyleoptioncomplex.html" TargetMode="External"/><Relationship Id="rId1769" Type="http://schemas.openxmlformats.org/officeDocument/2006/relationships/hyperlink" Target="http://qt-project.org/doc/qt-5.1/qtwidgets/qgraphicsitem.html" TargetMode="External"/><Relationship Id="rId1976" Type="http://schemas.openxmlformats.org/officeDocument/2006/relationships/hyperlink" Target="http://qt-project.org/doc/qt-5.1/qtwidgets/qspaceritem.html" TargetMode="External"/><Relationship Id="rId30" Type="http://schemas.openxmlformats.org/officeDocument/2006/relationships/hyperlink" Target="http://qt-project.org/doc/qt-5.1/qtcore/qobject.html" TargetMode="External"/><Relationship Id="rId1629" Type="http://schemas.openxmlformats.org/officeDocument/2006/relationships/hyperlink" Target="http://qt-project.org/doc/qt-5.1/qtwidgets/qlistview.html" TargetMode="External"/><Relationship Id="rId1836" Type="http://schemas.openxmlformats.org/officeDocument/2006/relationships/hyperlink" Target="http://qt-project.org/doc/qt-5.1/qtwidgets/widgets-tutorial.html" TargetMode="External"/><Relationship Id="rId1903" Type="http://schemas.openxmlformats.org/officeDocument/2006/relationships/hyperlink" Target="http://qt-project.org/doc/qt-5.1/qtwidgets/qtoolbar.html" TargetMode="External"/><Relationship Id="rId2098" Type="http://schemas.openxmlformats.org/officeDocument/2006/relationships/hyperlink" Target="http://qt-project.org/doc/qt-5.1/qtsql/qsql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F19EF-FAD0-4FD5-899C-A12951AF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43689</TotalTime>
  <Pages>389</Pages>
  <Words>173388</Words>
  <Characters>988316</Characters>
  <Application>Microsoft Office Word</Application>
  <DocSecurity>0</DocSecurity>
  <Lines>8235</Lines>
  <Paragraphs>2318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Roman</cp:lastModifiedBy>
  <cp:revision>24102</cp:revision>
  <dcterms:created xsi:type="dcterms:W3CDTF">2013-09-02T11:13:00Z</dcterms:created>
  <dcterms:modified xsi:type="dcterms:W3CDTF">2017-02-28T20:44:00Z</dcterms:modified>
</cp:coreProperties>
</file>